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9226FDE" w14:textId="77777777" w:rsidR="00EB5C9C" w:rsidRDefault="00EB5C9C">
      <w:pPr>
        <w:pStyle w:val="normal0"/>
        <w:spacing w:line="480" w:lineRule="auto"/>
        <w:jc w:val="center"/>
      </w:pPr>
    </w:p>
    <w:p w14:paraId="092A4821" w14:textId="77777777" w:rsidR="00EB5C9C" w:rsidRDefault="00EB5C9C">
      <w:pPr>
        <w:pStyle w:val="normal0"/>
        <w:spacing w:line="480" w:lineRule="auto"/>
        <w:jc w:val="center"/>
      </w:pPr>
    </w:p>
    <w:p w14:paraId="361DE179" w14:textId="77777777" w:rsidR="00EB5C9C" w:rsidRDefault="00EB5C9C">
      <w:pPr>
        <w:pStyle w:val="normal0"/>
        <w:spacing w:line="480" w:lineRule="auto"/>
        <w:jc w:val="center"/>
      </w:pPr>
    </w:p>
    <w:p w14:paraId="335F9D60" w14:textId="77777777" w:rsidR="00EB5C9C" w:rsidRDefault="00EB5C9C">
      <w:pPr>
        <w:pStyle w:val="normal0"/>
        <w:spacing w:line="480" w:lineRule="auto"/>
        <w:jc w:val="center"/>
      </w:pPr>
    </w:p>
    <w:p w14:paraId="76252B1D" w14:textId="77777777" w:rsidR="00EB5C9C" w:rsidRDefault="00EB5C9C">
      <w:pPr>
        <w:pStyle w:val="normal0"/>
        <w:spacing w:line="480" w:lineRule="auto"/>
        <w:jc w:val="center"/>
      </w:pPr>
    </w:p>
    <w:p w14:paraId="0AF3DD11" w14:textId="77777777" w:rsidR="003F53F9" w:rsidRDefault="003F53F9">
      <w:pPr>
        <w:pStyle w:val="normal0"/>
        <w:spacing w:line="480" w:lineRule="auto"/>
        <w:jc w:val="center"/>
        <w:rPr>
          <w:rFonts w:ascii="Times New Roman" w:eastAsia="Times New Roman" w:hAnsi="Times New Roman" w:cs="Times New Roman"/>
          <w:b/>
        </w:rPr>
      </w:pPr>
    </w:p>
    <w:p w14:paraId="48748D72" w14:textId="77777777" w:rsidR="003F53F9" w:rsidRDefault="003F53F9">
      <w:pPr>
        <w:pStyle w:val="normal0"/>
        <w:spacing w:line="480" w:lineRule="auto"/>
        <w:jc w:val="center"/>
        <w:rPr>
          <w:rFonts w:ascii="Times New Roman" w:eastAsia="Times New Roman" w:hAnsi="Times New Roman" w:cs="Times New Roman"/>
          <w:b/>
        </w:rPr>
      </w:pPr>
    </w:p>
    <w:p w14:paraId="3A633810" w14:textId="77777777" w:rsidR="003F53F9" w:rsidRDefault="003F53F9">
      <w:pPr>
        <w:pStyle w:val="normal0"/>
        <w:spacing w:line="480" w:lineRule="auto"/>
        <w:jc w:val="center"/>
        <w:rPr>
          <w:rFonts w:ascii="Times New Roman" w:eastAsia="Times New Roman" w:hAnsi="Times New Roman" w:cs="Times New Roman"/>
          <w:b/>
        </w:rPr>
      </w:pPr>
    </w:p>
    <w:p w14:paraId="0B6A9C00" w14:textId="77777777" w:rsidR="003F53F9" w:rsidRDefault="003F53F9">
      <w:pPr>
        <w:pStyle w:val="normal0"/>
        <w:spacing w:line="480" w:lineRule="auto"/>
        <w:jc w:val="center"/>
        <w:rPr>
          <w:rFonts w:ascii="Times New Roman" w:eastAsia="Times New Roman" w:hAnsi="Times New Roman" w:cs="Times New Roman"/>
          <w:b/>
        </w:rPr>
      </w:pPr>
    </w:p>
    <w:p w14:paraId="13EF6BD8" w14:textId="77777777" w:rsidR="003F53F9" w:rsidRDefault="003F53F9">
      <w:pPr>
        <w:pStyle w:val="normal0"/>
        <w:spacing w:line="480" w:lineRule="auto"/>
        <w:jc w:val="center"/>
        <w:rPr>
          <w:rFonts w:ascii="Times New Roman" w:eastAsia="Times New Roman" w:hAnsi="Times New Roman" w:cs="Times New Roman"/>
          <w:b/>
        </w:rPr>
      </w:pPr>
    </w:p>
    <w:p w14:paraId="6308E7A7" w14:textId="77777777" w:rsidR="00EB5C9C" w:rsidRDefault="003F53F9">
      <w:pPr>
        <w:pStyle w:val="normal0"/>
        <w:spacing w:line="480" w:lineRule="auto"/>
        <w:jc w:val="center"/>
      </w:pPr>
      <w:r>
        <w:rPr>
          <w:rFonts w:ascii="Times New Roman" w:eastAsia="Times New Roman" w:hAnsi="Times New Roman" w:cs="Times New Roman"/>
          <w:b/>
        </w:rPr>
        <w:t>HHMI Student Proposal</w:t>
      </w:r>
    </w:p>
    <w:p w14:paraId="67ABD59F" w14:textId="77777777" w:rsidR="00EB5C9C" w:rsidRDefault="003F53F9">
      <w:pPr>
        <w:pStyle w:val="normal0"/>
        <w:spacing w:line="480" w:lineRule="auto"/>
        <w:jc w:val="center"/>
      </w:pPr>
      <w:r>
        <w:rPr>
          <w:rFonts w:ascii="Times New Roman" w:eastAsia="Times New Roman" w:hAnsi="Times New Roman" w:cs="Times New Roman"/>
          <w:b/>
        </w:rPr>
        <w:t xml:space="preserve">Study the Aging Dynamics of the </w:t>
      </w:r>
      <w:r w:rsidRPr="00074122">
        <w:rPr>
          <w:rFonts w:ascii="Times New Roman" w:eastAsia="Times New Roman" w:hAnsi="Times New Roman" w:cs="Times New Roman"/>
          <w:b/>
          <w:i/>
        </w:rPr>
        <w:t>E. coli</w:t>
      </w:r>
      <w:r>
        <w:rPr>
          <w:rFonts w:ascii="Times New Roman" w:eastAsia="Times New Roman" w:hAnsi="Times New Roman" w:cs="Times New Roman"/>
          <w:b/>
        </w:rPr>
        <w:t xml:space="preserve"> Gene Networks</w:t>
      </w:r>
    </w:p>
    <w:p w14:paraId="462F1A70" w14:textId="77777777" w:rsidR="00EB5C9C" w:rsidRDefault="003F53F9">
      <w:pPr>
        <w:pStyle w:val="normal0"/>
        <w:spacing w:line="480" w:lineRule="auto"/>
        <w:jc w:val="center"/>
      </w:pPr>
      <w:r>
        <w:rPr>
          <w:rFonts w:ascii="Times New Roman" w:eastAsia="Times New Roman" w:hAnsi="Times New Roman" w:cs="Times New Roman"/>
          <w:b/>
        </w:rPr>
        <w:t xml:space="preserve">Zhane’ </w:t>
      </w:r>
      <w:proofErr w:type="gramStart"/>
      <w:r>
        <w:rPr>
          <w:rFonts w:ascii="Times New Roman" w:eastAsia="Times New Roman" w:hAnsi="Times New Roman" w:cs="Times New Roman"/>
          <w:b/>
        </w:rPr>
        <w:t>Cruickshank  and</w:t>
      </w:r>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Keyana</w:t>
      </w:r>
      <w:proofErr w:type="spellEnd"/>
      <w:r>
        <w:rPr>
          <w:rFonts w:ascii="Times New Roman" w:eastAsia="Times New Roman" w:hAnsi="Times New Roman" w:cs="Times New Roman"/>
          <w:b/>
        </w:rPr>
        <w:t xml:space="preserve"> Scott </w:t>
      </w:r>
    </w:p>
    <w:p w14:paraId="18162730" w14:textId="77777777" w:rsidR="00EB5C9C" w:rsidRDefault="003F53F9">
      <w:pPr>
        <w:pStyle w:val="normal0"/>
        <w:spacing w:line="480" w:lineRule="auto"/>
        <w:jc w:val="center"/>
        <w:rPr>
          <w:rFonts w:ascii="Times New Roman" w:eastAsia="Times New Roman" w:hAnsi="Times New Roman" w:cs="Times New Roman"/>
        </w:rPr>
      </w:pPr>
      <w:r>
        <w:rPr>
          <w:rFonts w:ascii="Times New Roman" w:eastAsia="Times New Roman" w:hAnsi="Times New Roman" w:cs="Times New Roman"/>
        </w:rPr>
        <w:t>Biology Department, Spelman College</w:t>
      </w:r>
    </w:p>
    <w:p w14:paraId="18E599F9" w14:textId="3B50B555" w:rsidR="00074122" w:rsidRDefault="00074122">
      <w:pPr>
        <w:pStyle w:val="normal0"/>
        <w:spacing w:line="480" w:lineRule="auto"/>
        <w:jc w:val="center"/>
      </w:pPr>
      <w:r>
        <w:rPr>
          <w:rFonts w:ascii="Times New Roman" w:eastAsia="Times New Roman" w:hAnsi="Times New Roman" w:cs="Times New Roman"/>
        </w:rPr>
        <w:t>Class of 2016</w:t>
      </w:r>
    </w:p>
    <w:p w14:paraId="24EA1084" w14:textId="77777777" w:rsidR="00EB5C9C" w:rsidRDefault="003F53F9">
      <w:pPr>
        <w:pStyle w:val="normal0"/>
        <w:spacing w:line="480" w:lineRule="auto"/>
        <w:jc w:val="center"/>
      </w:pPr>
      <w:r>
        <w:rPr>
          <w:rFonts w:ascii="Times New Roman" w:eastAsia="Times New Roman" w:hAnsi="Times New Roman" w:cs="Times New Roman"/>
          <w:i/>
        </w:rPr>
        <w:t>Contact information:</w:t>
      </w:r>
    </w:p>
    <w:p w14:paraId="428854A5" w14:textId="77777777" w:rsidR="00EB5C9C" w:rsidRDefault="003F53F9">
      <w:pPr>
        <w:pStyle w:val="normal0"/>
        <w:spacing w:line="480" w:lineRule="auto"/>
        <w:jc w:val="center"/>
      </w:pPr>
      <w:r>
        <w:rPr>
          <w:rFonts w:ascii="Times New Roman" w:eastAsia="Times New Roman" w:hAnsi="Times New Roman" w:cs="Times New Roman"/>
        </w:rPr>
        <w:t>kscott23@scmail.speman.edu</w:t>
      </w:r>
    </w:p>
    <w:p w14:paraId="03241CBB" w14:textId="77777777" w:rsidR="00EB5C9C" w:rsidRDefault="003F53F9">
      <w:pPr>
        <w:pStyle w:val="normal0"/>
        <w:spacing w:line="480" w:lineRule="auto"/>
        <w:jc w:val="center"/>
      </w:pPr>
      <w:r>
        <w:rPr>
          <w:rFonts w:ascii="Times New Roman" w:eastAsia="Times New Roman" w:hAnsi="Times New Roman" w:cs="Times New Roman"/>
        </w:rPr>
        <w:t>zcruicks@scmail.spelman.edu</w:t>
      </w:r>
    </w:p>
    <w:p w14:paraId="1B6EDCCC" w14:textId="77777777" w:rsidR="00EB5C9C" w:rsidRDefault="00EB5C9C">
      <w:pPr>
        <w:pStyle w:val="normal0"/>
      </w:pPr>
    </w:p>
    <w:p w14:paraId="07192DB2" w14:textId="77777777" w:rsidR="00EB5C9C" w:rsidRDefault="00EB5C9C">
      <w:pPr>
        <w:pStyle w:val="normal0"/>
      </w:pPr>
    </w:p>
    <w:p w14:paraId="6BFAB6E4" w14:textId="77777777" w:rsidR="00EB5C9C" w:rsidRDefault="00EB5C9C">
      <w:pPr>
        <w:pStyle w:val="normal0"/>
      </w:pPr>
    </w:p>
    <w:p w14:paraId="0C472FA2" w14:textId="77777777" w:rsidR="00EB5C9C" w:rsidRDefault="00EB5C9C">
      <w:pPr>
        <w:pStyle w:val="normal0"/>
      </w:pPr>
    </w:p>
    <w:p w14:paraId="21FB156C" w14:textId="77777777" w:rsidR="00EB5C9C" w:rsidRDefault="00EB5C9C">
      <w:pPr>
        <w:pStyle w:val="normal0"/>
      </w:pPr>
    </w:p>
    <w:p w14:paraId="38719339" w14:textId="77777777" w:rsidR="00EB5C9C" w:rsidRDefault="00EB5C9C">
      <w:pPr>
        <w:pStyle w:val="normal0"/>
      </w:pPr>
    </w:p>
    <w:p w14:paraId="7829B404" w14:textId="77777777" w:rsidR="00EB5C9C" w:rsidRDefault="00EB5C9C">
      <w:pPr>
        <w:pStyle w:val="normal0"/>
      </w:pPr>
    </w:p>
    <w:p w14:paraId="72EBF423" w14:textId="77777777" w:rsidR="00EB5C9C" w:rsidRDefault="00EB5C9C">
      <w:pPr>
        <w:pStyle w:val="normal0"/>
      </w:pPr>
    </w:p>
    <w:p w14:paraId="6101D820" w14:textId="77777777" w:rsidR="00EB5C9C" w:rsidRDefault="00EB5C9C">
      <w:pPr>
        <w:pStyle w:val="normal0"/>
      </w:pPr>
    </w:p>
    <w:p w14:paraId="1ECD35BE" w14:textId="77777777" w:rsidR="00EB5C9C" w:rsidRDefault="00EB5C9C">
      <w:pPr>
        <w:pStyle w:val="normal0"/>
      </w:pPr>
    </w:p>
    <w:p w14:paraId="41938600" w14:textId="77777777" w:rsidR="00EB5C9C" w:rsidRDefault="00EB5C9C">
      <w:pPr>
        <w:pStyle w:val="normal0"/>
      </w:pPr>
    </w:p>
    <w:p w14:paraId="53888EE2" w14:textId="77777777" w:rsidR="00EB5C9C" w:rsidRDefault="00EB5C9C">
      <w:pPr>
        <w:pStyle w:val="normal0"/>
      </w:pPr>
    </w:p>
    <w:p w14:paraId="38DE489F" w14:textId="77777777" w:rsidR="00EB5C9C" w:rsidRDefault="00EB5C9C">
      <w:pPr>
        <w:pStyle w:val="normal0"/>
      </w:pPr>
    </w:p>
    <w:p w14:paraId="4294D168" w14:textId="77777777" w:rsidR="00EB5C9C" w:rsidRDefault="00EB5C9C">
      <w:pPr>
        <w:pStyle w:val="normal0"/>
      </w:pPr>
    </w:p>
    <w:p w14:paraId="62324DDC" w14:textId="77777777" w:rsidR="003F53F9" w:rsidRDefault="003F53F9">
      <w:pPr>
        <w:pStyle w:val="normal0"/>
        <w:jc w:val="center"/>
      </w:pPr>
    </w:p>
    <w:p w14:paraId="3EE1CAE9" w14:textId="77777777" w:rsidR="00EB5C9C" w:rsidRPr="005E130E" w:rsidRDefault="003F53F9">
      <w:pPr>
        <w:pStyle w:val="normal0"/>
        <w:jc w:val="center"/>
        <w:rPr>
          <w:b/>
          <w:sz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E130E">
        <w:rPr>
          <w:rFonts w:ascii="Times New Roman" w:hAnsi="Times New Roman"/>
          <w:b/>
          <w:sz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TABLE OF CONTENTS:</w:t>
      </w:r>
    </w:p>
    <w:p w14:paraId="77322C40" w14:textId="77777777" w:rsidR="00EB5C9C" w:rsidRPr="009A3411" w:rsidRDefault="003F53F9">
      <w:pPr>
        <w:pStyle w:val="normal0"/>
        <w:spacing w:line="480" w:lineRule="auto"/>
        <w:rPr>
          <w:b/>
          <w:spacing w:val="60"/>
          <w:sz w:val="24"/>
          <w:szCs w:val="24"/>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9A3411">
        <w:rPr>
          <w:rFonts w:ascii="Times New Roman" w:eastAsia="Times New Roman" w:hAnsi="Times New Roman" w:cs="Times New Roman"/>
          <w:b/>
          <w:spacing w:val="60"/>
          <w:sz w:val="24"/>
          <w:szCs w:val="24"/>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w:t>
      </w:r>
    </w:p>
    <w:p w14:paraId="5AD88AC2" w14:textId="277B67D6" w:rsidR="00EB5C9C" w:rsidRPr="009A3411" w:rsidRDefault="00074122" w:rsidP="009A3411">
      <w:pPr>
        <w:pStyle w:val="normal0"/>
        <w:spacing w:line="480" w:lineRule="auto"/>
        <w:jc w:val="center"/>
        <w:rPr>
          <w:sz w:val="24"/>
          <w:szCs w:val="24"/>
        </w:rPr>
      </w:pPr>
      <w:r w:rsidRPr="009A3411">
        <w:rPr>
          <w:rFonts w:ascii="Times New Roman" w:eastAsia="Times New Roman" w:hAnsi="Times New Roman" w:cs="Times New Roman"/>
          <w:sz w:val="24"/>
          <w:szCs w:val="24"/>
        </w:rPr>
        <w:t xml:space="preserve">RESEARCH PLAN </w:t>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sz w:val="24"/>
          <w:szCs w:val="24"/>
        </w:rPr>
        <w:tab/>
      </w:r>
      <w:r w:rsidR="009A3411" w:rsidRPr="009A3411">
        <w:rPr>
          <w:rFonts w:ascii="Times New Roman" w:eastAsia="Times New Roman" w:hAnsi="Times New Roman" w:cs="Times New Roman"/>
          <w:sz w:val="24"/>
          <w:szCs w:val="24"/>
        </w:rPr>
        <w:t>Page Number:</w:t>
      </w:r>
    </w:p>
    <w:p w14:paraId="405029E4" w14:textId="77777777" w:rsidR="00EB5C9C" w:rsidRPr="009A3411" w:rsidRDefault="003F53F9">
      <w:pPr>
        <w:pStyle w:val="normal0"/>
        <w:spacing w:line="480" w:lineRule="auto"/>
        <w:rPr>
          <w:sz w:val="24"/>
          <w:szCs w:val="24"/>
        </w:rPr>
      </w:pPr>
      <w:r w:rsidRPr="009A3411">
        <w:rPr>
          <w:rFonts w:ascii="Times New Roman" w:eastAsia="Times New Roman" w:hAnsi="Times New Roman" w:cs="Times New Roman"/>
          <w:sz w:val="24"/>
          <w:szCs w:val="24"/>
        </w:rPr>
        <w:t xml:space="preserve">        </w:t>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i/>
          <w:sz w:val="24"/>
          <w:szCs w:val="24"/>
        </w:rPr>
        <w:t xml:space="preserve">Introduction </w:t>
      </w:r>
      <w:r w:rsidRPr="009A3411">
        <w:rPr>
          <w:rFonts w:ascii="Times New Roman" w:eastAsia="Times New Roman" w:hAnsi="Times New Roman" w:cs="Times New Roman"/>
          <w:sz w:val="24"/>
          <w:szCs w:val="24"/>
        </w:rPr>
        <w:t xml:space="preserve">                                                                                            </w:t>
      </w:r>
      <w:r w:rsidRPr="009A3411">
        <w:rPr>
          <w:rFonts w:ascii="Times New Roman" w:eastAsia="Times New Roman" w:hAnsi="Times New Roman" w:cs="Times New Roman"/>
          <w:sz w:val="24"/>
          <w:szCs w:val="24"/>
        </w:rPr>
        <w:tab/>
        <w:t xml:space="preserve"> 3</w:t>
      </w:r>
    </w:p>
    <w:p w14:paraId="5E63DB81" w14:textId="48650F07" w:rsidR="00EB5C9C" w:rsidRPr="009A3411" w:rsidRDefault="003F53F9">
      <w:pPr>
        <w:pStyle w:val="normal0"/>
        <w:spacing w:line="480" w:lineRule="auto"/>
        <w:rPr>
          <w:sz w:val="24"/>
          <w:szCs w:val="24"/>
        </w:rPr>
      </w:pPr>
      <w:r w:rsidRPr="009A3411">
        <w:rPr>
          <w:rFonts w:ascii="Times New Roman" w:eastAsia="Times New Roman" w:hAnsi="Times New Roman" w:cs="Times New Roman"/>
          <w:sz w:val="24"/>
          <w:szCs w:val="24"/>
        </w:rPr>
        <w:t xml:space="preserve">        </w:t>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i/>
          <w:sz w:val="24"/>
          <w:szCs w:val="24"/>
        </w:rPr>
        <w:t>Background</w:t>
      </w:r>
      <w:r w:rsidRPr="009A3411">
        <w:rPr>
          <w:rFonts w:ascii="Times New Roman" w:eastAsia="Times New Roman" w:hAnsi="Times New Roman" w:cs="Times New Roman"/>
          <w:sz w:val="24"/>
          <w:szCs w:val="24"/>
        </w:rPr>
        <w:t xml:space="preserve">                                                                                                     4</w:t>
      </w:r>
    </w:p>
    <w:p w14:paraId="37E8CF3D" w14:textId="67FE51E3" w:rsidR="00EB5C9C" w:rsidRPr="009A3411" w:rsidRDefault="003F53F9">
      <w:pPr>
        <w:pStyle w:val="normal0"/>
        <w:spacing w:line="480" w:lineRule="auto"/>
        <w:rPr>
          <w:sz w:val="24"/>
          <w:szCs w:val="24"/>
        </w:rPr>
      </w:pP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i/>
          <w:sz w:val="24"/>
          <w:szCs w:val="24"/>
        </w:rPr>
        <w:t>Purpose</w:t>
      </w:r>
      <w:r w:rsidRPr="009A3411">
        <w:rPr>
          <w:rFonts w:ascii="Times New Roman" w:eastAsia="Times New Roman" w:hAnsi="Times New Roman" w:cs="Times New Roman"/>
          <w:i/>
          <w:sz w:val="24"/>
          <w:szCs w:val="24"/>
        </w:rPr>
        <w:tab/>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sz w:val="24"/>
          <w:szCs w:val="24"/>
        </w:rPr>
        <w:tab/>
      </w:r>
      <w:r w:rsidR="009A3411">
        <w:rPr>
          <w:rFonts w:ascii="Times New Roman" w:eastAsia="Times New Roman" w:hAnsi="Times New Roman" w:cs="Times New Roman"/>
          <w:sz w:val="24"/>
          <w:szCs w:val="24"/>
        </w:rPr>
        <w:tab/>
      </w:r>
      <w:r w:rsidRPr="009A3411">
        <w:rPr>
          <w:rFonts w:ascii="Times New Roman" w:eastAsia="Times New Roman" w:hAnsi="Times New Roman" w:cs="Times New Roman"/>
          <w:sz w:val="24"/>
          <w:szCs w:val="24"/>
        </w:rPr>
        <w:t xml:space="preserve"> </w:t>
      </w:r>
      <w:r w:rsidR="0088294D" w:rsidRPr="009A3411">
        <w:rPr>
          <w:rFonts w:ascii="Times New Roman" w:eastAsia="Times New Roman" w:hAnsi="Times New Roman" w:cs="Times New Roman"/>
          <w:sz w:val="24"/>
          <w:szCs w:val="24"/>
        </w:rPr>
        <w:t>4</w:t>
      </w:r>
    </w:p>
    <w:p w14:paraId="69482D9D" w14:textId="13B6710F" w:rsidR="00EB5C9C" w:rsidRPr="009A3411" w:rsidRDefault="003F53F9">
      <w:pPr>
        <w:pStyle w:val="normal0"/>
        <w:spacing w:line="480" w:lineRule="auto"/>
        <w:rPr>
          <w:sz w:val="24"/>
          <w:szCs w:val="24"/>
        </w:rPr>
      </w:pPr>
      <w:r w:rsidRPr="009A3411">
        <w:rPr>
          <w:rFonts w:ascii="Times New Roman" w:eastAsia="Times New Roman" w:hAnsi="Times New Roman" w:cs="Times New Roman"/>
          <w:i/>
          <w:sz w:val="24"/>
          <w:szCs w:val="24"/>
        </w:rPr>
        <w:t xml:space="preserve">        </w:t>
      </w:r>
      <w:r w:rsidRPr="009A3411">
        <w:rPr>
          <w:rFonts w:ascii="Times New Roman" w:eastAsia="Times New Roman" w:hAnsi="Times New Roman" w:cs="Times New Roman"/>
          <w:i/>
          <w:sz w:val="24"/>
          <w:szCs w:val="24"/>
        </w:rPr>
        <w:tab/>
      </w:r>
      <w:r w:rsidR="00605B51" w:rsidRPr="009A3411">
        <w:rPr>
          <w:rFonts w:ascii="Times New Roman" w:hAnsi="Times New Roman" w:cs="Times New Roman"/>
          <w:i/>
          <w:color w:val="auto"/>
          <w:sz w:val="24"/>
          <w:szCs w:val="24"/>
        </w:rPr>
        <w:t>Research Plan</w:t>
      </w:r>
      <w:r w:rsidR="00605B51" w:rsidRPr="009A3411">
        <w:rPr>
          <w:rFonts w:ascii="Times New Roman" w:eastAsia="Times New Roman" w:hAnsi="Times New Roman" w:cs="Times New Roman"/>
          <w:i/>
          <w:sz w:val="24"/>
          <w:szCs w:val="24"/>
        </w:rPr>
        <w:t xml:space="preserve">                                                                                                </w:t>
      </w:r>
      <w:r w:rsidRPr="009A3411">
        <w:rPr>
          <w:rFonts w:ascii="Times New Roman" w:eastAsia="Times New Roman" w:hAnsi="Times New Roman" w:cs="Times New Roman"/>
          <w:sz w:val="24"/>
          <w:szCs w:val="24"/>
        </w:rPr>
        <w:tab/>
      </w:r>
      <w:r w:rsidR="0088294D" w:rsidRPr="009A3411">
        <w:rPr>
          <w:rFonts w:ascii="Times New Roman" w:eastAsia="Times New Roman" w:hAnsi="Times New Roman" w:cs="Times New Roman"/>
          <w:sz w:val="24"/>
          <w:szCs w:val="24"/>
        </w:rPr>
        <w:t>5</w:t>
      </w:r>
    </w:p>
    <w:p w14:paraId="110ADFA4" w14:textId="172FF0DC" w:rsidR="00EB5C9C" w:rsidRPr="009A3411" w:rsidRDefault="003F53F9">
      <w:pPr>
        <w:pStyle w:val="normal0"/>
        <w:spacing w:line="480" w:lineRule="auto"/>
        <w:rPr>
          <w:sz w:val="24"/>
          <w:szCs w:val="24"/>
        </w:rPr>
      </w:pPr>
      <w:r w:rsidRPr="009A3411">
        <w:rPr>
          <w:rFonts w:ascii="Times New Roman" w:eastAsia="Times New Roman" w:hAnsi="Times New Roman" w:cs="Times New Roman"/>
          <w:sz w:val="24"/>
          <w:szCs w:val="24"/>
        </w:rPr>
        <w:t xml:space="preserve">        </w:t>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i/>
          <w:sz w:val="24"/>
          <w:szCs w:val="24"/>
        </w:rPr>
        <w:t>Future Research</w:t>
      </w:r>
      <w:r w:rsidRPr="009A3411">
        <w:rPr>
          <w:rFonts w:ascii="Times New Roman" w:eastAsia="Times New Roman" w:hAnsi="Times New Roman" w:cs="Times New Roman"/>
          <w:sz w:val="24"/>
          <w:szCs w:val="24"/>
        </w:rPr>
        <w:t xml:space="preserve">                                                                                            </w:t>
      </w:r>
      <w:r w:rsidRPr="009A3411">
        <w:rPr>
          <w:rFonts w:ascii="Times New Roman" w:eastAsia="Times New Roman" w:hAnsi="Times New Roman" w:cs="Times New Roman"/>
          <w:sz w:val="24"/>
          <w:szCs w:val="24"/>
        </w:rPr>
        <w:tab/>
      </w:r>
      <w:r w:rsidR="0088294D" w:rsidRPr="009A3411">
        <w:rPr>
          <w:rFonts w:ascii="Times New Roman" w:eastAsia="Times New Roman" w:hAnsi="Times New Roman" w:cs="Times New Roman"/>
          <w:sz w:val="24"/>
          <w:szCs w:val="24"/>
        </w:rPr>
        <w:t>5</w:t>
      </w:r>
    </w:p>
    <w:p w14:paraId="693256DD" w14:textId="77777777" w:rsidR="00EB5C9C" w:rsidRPr="009A3411" w:rsidRDefault="003F53F9">
      <w:pPr>
        <w:pStyle w:val="normal0"/>
        <w:spacing w:line="480" w:lineRule="auto"/>
        <w:rPr>
          <w:sz w:val="24"/>
          <w:szCs w:val="24"/>
        </w:rPr>
      </w:pPr>
      <w:r w:rsidRPr="009A3411">
        <w:rPr>
          <w:rFonts w:ascii="Times New Roman" w:eastAsia="Times New Roman" w:hAnsi="Times New Roman" w:cs="Times New Roman"/>
          <w:sz w:val="24"/>
          <w:szCs w:val="24"/>
        </w:rPr>
        <w:t xml:space="preserve"> </w:t>
      </w:r>
    </w:p>
    <w:p w14:paraId="4B3B56A5" w14:textId="6A0593F1" w:rsidR="00EB5C9C" w:rsidRPr="009A3411" w:rsidRDefault="003F53F9">
      <w:pPr>
        <w:pStyle w:val="normal0"/>
        <w:spacing w:line="480" w:lineRule="auto"/>
        <w:rPr>
          <w:sz w:val="24"/>
          <w:szCs w:val="24"/>
        </w:rPr>
      </w:pPr>
      <w:r w:rsidRPr="009A3411">
        <w:rPr>
          <w:rFonts w:ascii="Times New Roman" w:eastAsia="Times New Roman" w:hAnsi="Times New Roman" w:cs="Times New Roman"/>
          <w:sz w:val="24"/>
          <w:szCs w:val="24"/>
        </w:rPr>
        <w:t xml:space="preserve">POSSIBLE TIMELINE                                                                                            </w:t>
      </w:r>
      <w:r w:rsidRPr="009A3411">
        <w:rPr>
          <w:rFonts w:ascii="Times New Roman" w:eastAsia="Times New Roman" w:hAnsi="Times New Roman" w:cs="Times New Roman"/>
          <w:sz w:val="24"/>
          <w:szCs w:val="24"/>
        </w:rPr>
        <w:tab/>
      </w:r>
      <w:r w:rsidR="0088294D" w:rsidRPr="009A3411">
        <w:rPr>
          <w:rFonts w:ascii="Times New Roman" w:eastAsia="Times New Roman" w:hAnsi="Times New Roman" w:cs="Times New Roman"/>
          <w:sz w:val="24"/>
          <w:szCs w:val="24"/>
        </w:rPr>
        <w:t>6</w:t>
      </w:r>
    </w:p>
    <w:p w14:paraId="3E77C32B" w14:textId="77777777" w:rsidR="00EB5C9C" w:rsidRPr="009A3411" w:rsidRDefault="003F53F9">
      <w:pPr>
        <w:pStyle w:val="normal0"/>
        <w:spacing w:line="480" w:lineRule="auto"/>
        <w:rPr>
          <w:sz w:val="24"/>
          <w:szCs w:val="24"/>
        </w:rPr>
      </w:pPr>
      <w:r w:rsidRPr="009A3411">
        <w:rPr>
          <w:rFonts w:ascii="Times New Roman" w:eastAsia="Times New Roman" w:hAnsi="Times New Roman" w:cs="Times New Roman"/>
          <w:sz w:val="24"/>
          <w:szCs w:val="24"/>
        </w:rPr>
        <w:t xml:space="preserve"> </w:t>
      </w:r>
    </w:p>
    <w:p w14:paraId="1387308D" w14:textId="4C317493" w:rsidR="00EB5C9C" w:rsidRPr="009A3411" w:rsidRDefault="003F53F9">
      <w:pPr>
        <w:pStyle w:val="normal0"/>
        <w:spacing w:line="480" w:lineRule="auto"/>
        <w:rPr>
          <w:sz w:val="24"/>
          <w:szCs w:val="24"/>
        </w:rPr>
      </w:pPr>
      <w:r w:rsidRPr="009A3411">
        <w:rPr>
          <w:rFonts w:ascii="Times New Roman" w:eastAsia="Times New Roman" w:hAnsi="Times New Roman" w:cs="Times New Roman"/>
          <w:sz w:val="24"/>
          <w:szCs w:val="24"/>
        </w:rPr>
        <w:t xml:space="preserve">BUDGET                                                                                                                 </w:t>
      </w:r>
      <w:r w:rsidRPr="009A3411">
        <w:rPr>
          <w:rFonts w:ascii="Times New Roman" w:eastAsia="Times New Roman" w:hAnsi="Times New Roman" w:cs="Times New Roman"/>
          <w:sz w:val="24"/>
          <w:szCs w:val="24"/>
        </w:rPr>
        <w:tab/>
      </w:r>
      <w:r w:rsidR="0088294D" w:rsidRPr="009A3411">
        <w:rPr>
          <w:rFonts w:ascii="Times New Roman" w:eastAsia="Times New Roman" w:hAnsi="Times New Roman" w:cs="Times New Roman"/>
          <w:sz w:val="24"/>
          <w:szCs w:val="24"/>
        </w:rPr>
        <w:t>7</w:t>
      </w:r>
    </w:p>
    <w:p w14:paraId="445E423A" w14:textId="24A2DCD6" w:rsidR="00EB5C9C" w:rsidRPr="009A3411" w:rsidRDefault="009A3411">
      <w:pPr>
        <w:pStyle w:val="normal0"/>
        <w:spacing w:line="480" w:lineRule="auto"/>
        <w:rPr>
          <w:sz w:val="24"/>
          <w:szCs w:val="24"/>
        </w:rPr>
      </w:pPr>
      <w:r w:rsidRPr="009A3411">
        <w:rPr>
          <w:rFonts w:ascii="Times New Roman" w:eastAsia="Times New Roman" w:hAnsi="Times New Roman" w:cs="Times New Roman"/>
          <w:color w:val="auto"/>
          <w:sz w:val="24"/>
          <w:szCs w:val="24"/>
        </w:rPr>
        <w:t>CITATIONS</w:t>
      </w:r>
      <w:r w:rsidR="003F53F9" w:rsidRPr="009A3411">
        <w:rPr>
          <w:rFonts w:ascii="Times New Roman" w:eastAsia="Times New Roman" w:hAnsi="Times New Roman" w:cs="Times New Roman"/>
          <w:color w:val="auto"/>
          <w:sz w:val="24"/>
          <w:szCs w:val="24"/>
        </w:rPr>
        <w:tab/>
      </w:r>
      <w:r w:rsidR="003F53F9" w:rsidRPr="009A3411">
        <w:rPr>
          <w:rFonts w:ascii="Times New Roman" w:eastAsia="Times New Roman" w:hAnsi="Times New Roman" w:cs="Times New Roman"/>
          <w:sz w:val="24"/>
          <w:szCs w:val="24"/>
        </w:rPr>
        <w:tab/>
      </w:r>
      <w:r w:rsidR="003F53F9" w:rsidRPr="009A3411">
        <w:rPr>
          <w:rFonts w:ascii="Times New Roman" w:eastAsia="Times New Roman" w:hAnsi="Times New Roman" w:cs="Times New Roman"/>
          <w:sz w:val="24"/>
          <w:szCs w:val="24"/>
        </w:rPr>
        <w:tab/>
      </w:r>
      <w:r w:rsidR="003F53F9" w:rsidRPr="009A3411">
        <w:rPr>
          <w:rFonts w:ascii="Times New Roman" w:eastAsia="Times New Roman" w:hAnsi="Times New Roman" w:cs="Times New Roman"/>
          <w:sz w:val="24"/>
          <w:szCs w:val="24"/>
        </w:rPr>
        <w:tab/>
      </w:r>
      <w:r w:rsidR="003F53F9" w:rsidRPr="009A3411">
        <w:rPr>
          <w:rFonts w:ascii="Times New Roman" w:eastAsia="Times New Roman" w:hAnsi="Times New Roman" w:cs="Times New Roman"/>
          <w:sz w:val="24"/>
          <w:szCs w:val="24"/>
        </w:rPr>
        <w:tab/>
      </w:r>
      <w:r w:rsidR="003F53F9" w:rsidRPr="009A3411">
        <w:rPr>
          <w:rFonts w:ascii="Times New Roman" w:eastAsia="Times New Roman" w:hAnsi="Times New Roman" w:cs="Times New Roman"/>
          <w:sz w:val="24"/>
          <w:szCs w:val="24"/>
        </w:rPr>
        <w:tab/>
      </w:r>
      <w:r w:rsidR="003F53F9" w:rsidRPr="009A3411">
        <w:rPr>
          <w:rFonts w:ascii="Times New Roman" w:eastAsia="Times New Roman" w:hAnsi="Times New Roman" w:cs="Times New Roman"/>
          <w:sz w:val="24"/>
          <w:szCs w:val="24"/>
        </w:rPr>
        <w:tab/>
      </w:r>
      <w:r w:rsidR="003F53F9" w:rsidRPr="009A3411">
        <w:rPr>
          <w:rFonts w:ascii="Times New Roman" w:eastAsia="Times New Roman" w:hAnsi="Times New Roman" w:cs="Times New Roman"/>
          <w:sz w:val="24"/>
          <w:szCs w:val="24"/>
        </w:rPr>
        <w:tab/>
      </w:r>
      <w:r w:rsidR="003F53F9" w:rsidRPr="009A3411">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88294D" w:rsidRPr="009A3411">
        <w:rPr>
          <w:rFonts w:ascii="Times New Roman" w:eastAsia="Times New Roman" w:hAnsi="Times New Roman" w:cs="Times New Roman"/>
          <w:sz w:val="24"/>
          <w:szCs w:val="24"/>
        </w:rPr>
        <w:t>8</w:t>
      </w:r>
    </w:p>
    <w:p w14:paraId="6F1F7CF7" w14:textId="77777777" w:rsidR="00EB5C9C" w:rsidRDefault="003F53F9">
      <w:pPr>
        <w:pStyle w:val="normal0"/>
      </w:pPr>
      <w:r>
        <w:rPr>
          <w:rFonts w:ascii="Times New Roman" w:eastAsia="Times New Roman" w:hAnsi="Times New Roman" w:cs="Times New Roman"/>
          <w:sz w:val="24"/>
        </w:rPr>
        <w:t xml:space="preserve"> </w:t>
      </w:r>
    </w:p>
    <w:p w14:paraId="2609FE07" w14:textId="77777777" w:rsidR="00EB5C9C" w:rsidRDefault="003F53F9">
      <w:pPr>
        <w:pStyle w:val="normal0"/>
      </w:pPr>
      <w:r>
        <w:rPr>
          <w:rFonts w:ascii="Times New Roman" w:eastAsia="Times New Roman" w:hAnsi="Times New Roman" w:cs="Times New Roman"/>
          <w:b/>
          <w:sz w:val="24"/>
        </w:rPr>
        <w:t xml:space="preserve"> </w:t>
      </w:r>
    </w:p>
    <w:p w14:paraId="68631467" w14:textId="77777777" w:rsidR="00EB5C9C" w:rsidRDefault="00EB5C9C">
      <w:pPr>
        <w:pStyle w:val="normal0"/>
      </w:pPr>
    </w:p>
    <w:p w14:paraId="3C12A6A9" w14:textId="77777777" w:rsidR="00EB5C9C" w:rsidRDefault="00EB5C9C">
      <w:pPr>
        <w:pStyle w:val="normal0"/>
      </w:pPr>
    </w:p>
    <w:p w14:paraId="329062CF" w14:textId="77777777" w:rsidR="00EB5C9C" w:rsidRDefault="00EB5C9C">
      <w:pPr>
        <w:pStyle w:val="normal0"/>
      </w:pPr>
    </w:p>
    <w:p w14:paraId="682B68A0" w14:textId="77777777" w:rsidR="00EB5C9C" w:rsidRDefault="00EB5C9C">
      <w:pPr>
        <w:pStyle w:val="normal0"/>
      </w:pPr>
    </w:p>
    <w:p w14:paraId="6459C2A0" w14:textId="77777777" w:rsidR="00EB5C9C" w:rsidRDefault="00EB5C9C">
      <w:pPr>
        <w:pStyle w:val="normal0"/>
      </w:pPr>
    </w:p>
    <w:p w14:paraId="628C61AB" w14:textId="77777777" w:rsidR="00EB5C9C" w:rsidRDefault="00EB5C9C">
      <w:pPr>
        <w:pStyle w:val="normal0"/>
      </w:pPr>
    </w:p>
    <w:p w14:paraId="3E8BCC64" w14:textId="77777777" w:rsidR="00EB5C9C" w:rsidRDefault="00EB5C9C">
      <w:pPr>
        <w:pStyle w:val="normal0"/>
      </w:pPr>
    </w:p>
    <w:p w14:paraId="142CE80E" w14:textId="77777777" w:rsidR="00EB5C9C" w:rsidRDefault="00EB5C9C">
      <w:pPr>
        <w:pStyle w:val="normal0"/>
      </w:pPr>
    </w:p>
    <w:p w14:paraId="19CF1EC1" w14:textId="77777777" w:rsidR="00EB5C9C" w:rsidRDefault="00EB5C9C">
      <w:pPr>
        <w:pStyle w:val="normal0"/>
      </w:pPr>
    </w:p>
    <w:p w14:paraId="39DB9866" w14:textId="77777777" w:rsidR="00EB5C9C" w:rsidRDefault="00EB5C9C">
      <w:pPr>
        <w:pStyle w:val="normal0"/>
      </w:pPr>
    </w:p>
    <w:p w14:paraId="38724311" w14:textId="77777777" w:rsidR="00EB5C9C" w:rsidRDefault="00EB5C9C">
      <w:pPr>
        <w:pStyle w:val="normal0"/>
      </w:pPr>
    </w:p>
    <w:p w14:paraId="1283BDFE" w14:textId="77777777" w:rsidR="00EB5C9C" w:rsidRDefault="00EB5C9C">
      <w:pPr>
        <w:pStyle w:val="normal0"/>
        <w:spacing w:line="360" w:lineRule="auto"/>
      </w:pPr>
    </w:p>
    <w:p w14:paraId="631C7271" w14:textId="77777777" w:rsidR="003F53F9" w:rsidRDefault="003F53F9">
      <w:pPr>
        <w:pStyle w:val="normal0"/>
        <w:spacing w:line="360" w:lineRule="auto"/>
        <w:rPr>
          <w:rFonts w:ascii="Times New Roman" w:eastAsia="Times New Roman" w:hAnsi="Times New Roman" w:cs="Times New Roman"/>
          <w:b/>
        </w:rPr>
      </w:pPr>
    </w:p>
    <w:p w14:paraId="555F4998" w14:textId="77777777" w:rsidR="003F53F9" w:rsidRDefault="003F53F9">
      <w:pPr>
        <w:pStyle w:val="normal0"/>
        <w:spacing w:line="360" w:lineRule="auto"/>
        <w:rPr>
          <w:rFonts w:ascii="Times New Roman" w:eastAsia="Times New Roman" w:hAnsi="Times New Roman" w:cs="Times New Roman"/>
          <w:b/>
        </w:rPr>
      </w:pPr>
    </w:p>
    <w:p w14:paraId="43971F50" w14:textId="77777777" w:rsidR="003F53F9" w:rsidRDefault="003F53F9">
      <w:pPr>
        <w:pStyle w:val="normal0"/>
        <w:spacing w:line="360" w:lineRule="auto"/>
        <w:rPr>
          <w:rFonts w:ascii="Times New Roman" w:eastAsia="Times New Roman" w:hAnsi="Times New Roman" w:cs="Times New Roman"/>
          <w:b/>
        </w:rPr>
      </w:pPr>
    </w:p>
    <w:p w14:paraId="17992AC3" w14:textId="77777777" w:rsidR="003F53F9" w:rsidRDefault="003F53F9" w:rsidP="003F53F9">
      <w:pPr>
        <w:pStyle w:val="normal0"/>
        <w:rPr>
          <w:rFonts w:ascii="Times New Roman" w:eastAsia="Times New Roman" w:hAnsi="Times New Roman" w:cs="Times New Roman"/>
          <w:b/>
        </w:rPr>
      </w:pPr>
    </w:p>
    <w:p w14:paraId="6A0A477D" w14:textId="473A64FA" w:rsidR="00EB5C9C" w:rsidRPr="005E130E" w:rsidRDefault="00074122" w:rsidP="003F53F9">
      <w:pPr>
        <w:pStyle w:val="normal0"/>
        <w:jc w:val="center"/>
        <w:rPr>
          <w:b/>
          <w:sz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E130E">
        <w:rPr>
          <w:rFonts w:ascii="Times New Roman" w:hAnsi="Times New Roman"/>
          <w:b/>
          <w:sz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1. </w:t>
      </w:r>
      <w:r w:rsidR="003F53F9" w:rsidRPr="005E130E">
        <w:rPr>
          <w:rFonts w:ascii="Times New Roman" w:hAnsi="Times New Roman"/>
          <w:b/>
          <w:sz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Introduction</w:t>
      </w:r>
    </w:p>
    <w:p w14:paraId="27657FA5" w14:textId="77777777" w:rsidR="00EB5C9C" w:rsidRDefault="00EB5C9C" w:rsidP="003F53F9">
      <w:pPr>
        <w:pStyle w:val="normal0"/>
      </w:pPr>
    </w:p>
    <w:p w14:paraId="7BDEB2BB" w14:textId="77777777" w:rsidR="00EB5C9C" w:rsidRDefault="003F53F9" w:rsidP="003F53F9">
      <w:pPr>
        <w:pStyle w:val="normal0"/>
      </w:pPr>
      <w:r>
        <w:rPr>
          <w:rFonts w:ascii="Times New Roman" w:eastAsia="Times New Roman" w:hAnsi="Times New Roman" w:cs="Times New Roman"/>
          <w:b/>
        </w:rPr>
        <w:t>1.1 Statement of the research problem, goals and objectives.</w:t>
      </w:r>
    </w:p>
    <w:p w14:paraId="37F43A3F" w14:textId="2161D161" w:rsidR="00655C5A" w:rsidRPr="003D19E7" w:rsidRDefault="00655C5A" w:rsidP="005E130E">
      <w:pPr>
        <w:spacing w:line="240" w:lineRule="auto"/>
        <w:rPr>
          <w:rFonts w:ascii="Times New Roman" w:hAnsi="Times New Roman" w:cs="Times New Roman"/>
          <w:color w:val="auto"/>
          <w:szCs w:val="22"/>
        </w:rPr>
      </w:pPr>
      <w:r w:rsidRPr="003D19E7">
        <w:rPr>
          <w:rFonts w:ascii="Times New Roman" w:hAnsi="Times New Roman" w:cs="Times New Roman"/>
          <w:szCs w:val="22"/>
        </w:rPr>
        <w:t>For years people have wondered the cause of aging, when it starts, and what the aging markers are. Many have explored different theories on aging, none unraveling the true causes of it [</w:t>
      </w:r>
      <w:r w:rsidR="00A05788" w:rsidRPr="003D19E7">
        <w:rPr>
          <w:rFonts w:ascii="Times New Roman" w:hAnsi="Times New Roman" w:cs="Times New Roman"/>
          <w:szCs w:val="22"/>
        </w:rPr>
        <w:t>1</w:t>
      </w:r>
      <w:r w:rsidRPr="003D19E7">
        <w:rPr>
          <w:rFonts w:ascii="Times New Roman" w:hAnsi="Times New Roman" w:cs="Times New Roman"/>
          <w:szCs w:val="22"/>
        </w:rPr>
        <w:t xml:space="preserve">]. By understanding and examining new theories of aging, </w:t>
      </w:r>
      <w:r w:rsidR="00EB4BA0" w:rsidRPr="003D19E7">
        <w:rPr>
          <w:rFonts w:ascii="Times New Roman" w:eastAsia="Times New Roman" w:hAnsi="Times New Roman" w:cs="Times New Roman"/>
          <w:szCs w:val="22"/>
        </w:rPr>
        <w:t>we may be able</w:t>
      </w:r>
      <w:r w:rsidR="00605B51" w:rsidRPr="003D19E7">
        <w:rPr>
          <w:rFonts w:ascii="Times New Roman" w:eastAsia="Times New Roman" w:hAnsi="Times New Roman" w:cs="Times New Roman"/>
          <w:szCs w:val="22"/>
        </w:rPr>
        <w:t xml:space="preserve"> </w:t>
      </w:r>
      <w:r w:rsidR="00EB4BA0" w:rsidRPr="003D19E7">
        <w:rPr>
          <w:rFonts w:ascii="Times New Roman" w:eastAsia="Times New Roman" w:hAnsi="Times New Roman" w:cs="Times New Roman"/>
          <w:szCs w:val="22"/>
        </w:rPr>
        <w:t>to achieve</w:t>
      </w:r>
      <w:r w:rsidRPr="003D19E7">
        <w:rPr>
          <w:rFonts w:ascii="Times New Roman" w:hAnsi="Times New Roman" w:cs="Times New Roman"/>
          <w:szCs w:val="22"/>
        </w:rPr>
        <w:t xml:space="preserve"> </w:t>
      </w:r>
      <w:r w:rsidR="00EB4BA0" w:rsidRPr="003D19E7">
        <w:rPr>
          <w:rFonts w:ascii="Times New Roman" w:eastAsia="Times New Roman" w:hAnsi="Times New Roman" w:cs="Times New Roman"/>
          <w:szCs w:val="22"/>
        </w:rPr>
        <w:t xml:space="preserve">healthy </w:t>
      </w:r>
      <w:r w:rsidRPr="003D19E7">
        <w:rPr>
          <w:rFonts w:ascii="Times New Roman" w:hAnsi="Times New Roman" w:cs="Times New Roman"/>
          <w:szCs w:val="22"/>
        </w:rPr>
        <w:t xml:space="preserve">aging. As an attempt to understand aging, we will explore a single cell and how it relates to its different organelles. Thus, giving a better understanding of aging and its effects on the body. Mitochondrial aging is known to be a major cause of human aging and disease. </w:t>
      </w:r>
      <w:r w:rsidRPr="003D19E7">
        <w:rPr>
          <w:rFonts w:ascii="Times New Roman" w:eastAsia="Times New Roman" w:hAnsi="Times New Roman" w:cs="Times New Roman"/>
          <w:szCs w:val="22"/>
        </w:rPr>
        <w:t> </w:t>
      </w:r>
      <w:r w:rsidRPr="003D19E7">
        <w:rPr>
          <w:rFonts w:ascii="Times New Roman" w:eastAsia="Times New Roman" w:hAnsi="Times New Roman" w:cs="Times New Roman"/>
          <w:szCs w:val="22"/>
          <w:shd w:val="clear" w:color="auto" w:fill="FFFFFF"/>
        </w:rPr>
        <w:t>The mitochondrial</w:t>
      </w:r>
      <w:r w:rsidRPr="003D19E7">
        <w:rPr>
          <w:rFonts w:ascii="Times New Roman" w:hAnsi="Times New Roman" w:cs="Times New Roman"/>
          <w:szCs w:val="22"/>
          <w:shd w:val="clear" w:color="auto" w:fill="FFFFFF"/>
        </w:rPr>
        <w:t xml:space="preserve"> theory of aging, a variant of free radical theory of aging, proposes that accumulation of damage to mitochondria and mitochondrial DNA (</w:t>
      </w:r>
      <w:proofErr w:type="spellStart"/>
      <w:r w:rsidRPr="003D19E7">
        <w:rPr>
          <w:rFonts w:ascii="Times New Roman" w:hAnsi="Times New Roman" w:cs="Times New Roman"/>
          <w:szCs w:val="22"/>
          <w:shd w:val="clear" w:color="auto" w:fill="FFFFFF"/>
        </w:rPr>
        <w:t>mtDNA</w:t>
      </w:r>
      <w:proofErr w:type="spellEnd"/>
      <w:r w:rsidRPr="003D19E7">
        <w:rPr>
          <w:rFonts w:ascii="Times New Roman" w:hAnsi="Times New Roman" w:cs="Times New Roman"/>
          <w:szCs w:val="22"/>
          <w:shd w:val="clear" w:color="auto" w:fill="FFFFFF"/>
        </w:rPr>
        <w:t>) leads to aging of humans and animals [</w:t>
      </w:r>
      <w:r w:rsidR="00A05788" w:rsidRPr="003D19E7">
        <w:rPr>
          <w:rFonts w:ascii="Times New Roman" w:hAnsi="Times New Roman" w:cs="Times New Roman"/>
          <w:szCs w:val="22"/>
          <w:shd w:val="clear" w:color="auto" w:fill="FFFFFF"/>
        </w:rPr>
        <w:t>2</w:t>
      </w:r>
      <w:r w:rsidRPr="003D19E7">
        <w:rPr>
          <w:rFonts w:ascii="Times New Roman" w:hAnsi="Times New Roman" w:cs="Times New Roman"/>
          <w:szCs w:val="22"/>
          <w:shd w:val="clear" w:color="auto" w:fill="FFFFFF"/>
        </w:rPr>
        <w:t>].</w:t>
      </w:r>
      <w:r w:rsidRPr="003D19E7">
        <w:rPr>
          <w:rFonts w:ascii="Times New Roman" w:hAnsi="Times New Roman" w:cs="Times New Roman"/>
          <w:szCs w:val="22"/>
        </w:rPr>
        <w:t xml:space="preserve"> Our overall goal is to use the aging dynamics of </w:t>
      </w:r>
      <w:proofErr w:type="spellStart"/>
      <w:r w:rsidRPr="003D19E7">
        <w:rPr>
          <w:rFonts w:ascii="Times New Roman" w:hAnsi="Times New Roman" w:cs="Times New Roman"/>
          <w:i/>
          <w:szCs w:val="22"/>
        </w:rPr>
        <w:t>E</w:t>
      </w:r>
      <w:r w:rsidR="003D19E7" w:rsidRPr="003D19E7">
        <w:rPr>
          <w:rFonts w:ascii="Times New Roman" w:hAnsi="Times New Roman" w:cs="Times New Roman"/>
          <w:i/>
          <w:szCs w:val="22"/>
        </w:rPr>
        <w:t>.</w:t>
      </w:r>
      <w:r w:rsidRPr="003D19E7">
        <w:rPr>
          <w:rFonts w:ascii="Times New Roman" w:hAnsi="Times New Roman" w:cs="Times New Roman"/>
          <w:i/>
          <w:szCs w:val="22"/>
        </w:rPr>
        <w:t>coli</w:t>
      </w:r>
      <w:proofErr w:type="spellEnd"/>
      <w:r w:rsidRPr="003D19E7">
        <w:rPr>
          <w:rFonts w:ascii="Times New Roman" w:hAnsi="Times New Roman" w:cs="Times New Roman"/>
          <w:szCs w:val="22"/>
        </w:rPr>
        <w:t xml:space="preserve"> gene networks to improve our understanding of aging</w:t>
      </w:r>
      <w:r w:rsidRPr="003D19E7">
        <w:rPr>
          <w:rFonts w:ascii="Times New Roman" w:eastAsia="Times New Roman" w:hAnsi="Times New Roman" w:cs="Times New Roman"/>
          <w:szCs w:val="22"/>
        </w:rPr>
        <w:t xml:space="preserve"> of the mitochondria</w:t>
      </w:r>
      <w:r w:rsidRPr="003D19E7">
        <w:rPr>
          <w:rFonts w:ascii="Times New Roman" w:hAnsi="Times New Roman" w:cs="Times New Roman"/>
          <w:szCs w:val="22"/>
        </w:rPr>
        <w:t xml:space="preserve">. Specifically, our first objective is to simulate the aging of the </w:t>
      </w:r>
      <w:proofErr w:type="spellStart"/>
      <w:r w:rsidRPr="003D19E7">
        <w:rPr>
          <w:rFonts w:ascii="Times New Roman" w:hAnsi="Times New Roman" w:cs="Times New Roman"/>
          <w:i/>
          <w:szCs w:val="22"/>
        </w:rPr>
        <w:t>E</w:t>
      </w:r>
      <w:r w:rsidR="003D19E7" w:rsidRPr="003D19E7">
        <w:rPr>
          <w:rFonts w:ascii="Times New Roman" w:hAnsi="Times New Roman" w:cs="Times New Roman"/>
          <w:i/>
          <w:szCs w:val="22"/>
        </w:rPr>
        <w:t>.</w:t>
      </w:r>
      <w:r w:rsidRPr="003D19E7">
        <w:rPr>
          <w:rFonts w:ascii="Times New Roman" w:hAnsi="Times New Roman" w:cs="Times New Roman"/>
          <w:i/>
          <w:szCs w:val="22"/>
        </w:rPr>
        <w:t>coli</w:t>
      </w:r>
      <w:proofErr w:type="spellEnd"/>
      <w:r w:rsidRPr="003D19E7">
        <w:rPr>
          <w:rFonts w:ascii="Times New Roman" w:hAnsi="Times New Roman" w:cs="Times New Roman"/>
          <w:szCs w:val="22"/>
        </w:rPr>
        <w:t xml:space="preserve"> gene network. Our second objective is to identify the critical component in </w:t>
      </w:r>
      <w:proofErr w:type="spellStart"/>
      <w:r w:rsidRPr="003D19E7">
        <w:rPr>
          <w:rFonts w:ascii="Times New Roman" w:hAnsi="Times New Roman" w:cs="Times New Roman"/>
          <w:i/>
          <w:szCs w:val="22"/>
        </w:rPr>
        <w:t>E</w:t>
      </w:r>
      <w:r w:rsidR="003D19E7" w:rsidRPr="003D19E7">
        <w:rPr>
          <w:rFonts w:ascii="Times New Roman" w:hAnsi="Times New Roman" w:cs="Times New Roman"/>
          <w:i/>
          <w:szCs w:val="22"/>
        </w:rPr>
        <w:t>.</w:t>
      </w:r>
      <w:r w:rsidRPr="003D19E7">
        <w:rPr>
          <w:rFonts w:ascii="Times New Roman" w:hAnsi="Times New Roman" w:cs="Times New Roman"/>
          <w:i/>
          <w:szCs w:val="22"/>
        </w:rPr>
        <w:t>coli</w:t>
      </w:r>
      <w:proofErr w:type="spellEnd"/>
      <w:r w:rsidRPr="003D19E7">
        <w:rPr>
          <w:rFonts w:ascii="Times New Roman" w:hAnsi="Times New Roman" w:cs="Times New Roman"/>
          <w:szCs w:val="22"/>
        </w:rPr>
        <w:t xml:space="preserve"> gene networks that can significantly increase the network lifespan. </w:t>
      </w:r>
      <w:r w:rsidRPr="003D19E7">
        <w:rPr>
          <w:rFonts w:ascii="Times New Roman" w:eastAsia="Times New Roman" w:hAnsi="Times New Roman" w:cs="Times New Roman"/>
          <w:szCs w:val="22"/>
        </w:rPr>
        <w:t>Thus, providing valuable information about mitochondrial aging.</w:t>
      </w:r>
    </w:p>
    <w:p w14:paraId="090161D0" w14:textId="77777777" w:rsidR="00EB5C9C" w:rsidRDefault="00EB5C9C" w:rsidP="003F53F9">
      <w:pPr>
        <w:pStyle w:val="normal0"/>
      </w:pPr>
    </w:p>
    <w:p w14:paraId="1512228F" w14:textId="77777777" w:rsidR="00EB5C9C" w:rsidRDefault="003F53F9" w:rsidP="003F53F9">
      <w:pPr>
        <w:pStyle w:val="normal0"/>
      </w:pPr>
      <w:r>
        <w:rPr>
          <w:rFonts w:ascii="Times New Roman" w:eastAsia="Times New Roman" w:hAnsi="Times New Roman" w:cs="Times New Roman"/>
          <w:b/>
        </w:rPr>
        <w:t xml:space="preserve">1.2 </w:t>
      </w:r>
      <w:proofErr w:type="spellStart"/>
      <w:r>
        <w:rPr>
          <w:rFonts w:ascii="Times New Roman" w:eastAsia="Times New Roman" w:hAnsi="Times New Roman" w:cs="Times New Roman"/>
          <w:b/>
        </w:rPr>
        <w:t>Endosymbiotic</w:t>
      </w:r>
      <w:proofErr w:type="spellEnd"/>
      <w:r>
        <w:rPr>
          <w:rFonts w:ascii="Times New Roman" w:eastAsia="Times New Roman" w:hAnsi="Times New Roman" w:cs="Times New Roman"/>
          <w:b/>
        </w:rPr>
        <w:t xml:space="preserve"> theory, aging of mitochondria and E. coli</w:t>
      </w:r>
    </w:p>
    <w:p w14:paraId="15B532CC" w14:textId="44D780EB" w:rsidR="00FF6480" w:rsidRPr="005E130E" w:rsidRDefault="00FF6480" w:rsidP="005E130E">
      <w:pPr>
        <w:spacing w:line="240" w:lineRule="auto"/>
        <w:rPr>
          <w:rFonts w:ascii="Times" w:hAnsi="Times"/>
          <w:color w:val="auto"/>
          <w:sz w:val="20"/>
        </w:rPr>
      </w:pPr>
      <w:r w:rsidRPr="00FF6480">
        <w:rPr>
          <w:rFonts w:ascii="Times New Roman" w:hAnsi="Times New Roman" w:cs="Times New Roman"/>
          <w:sz w:val="23"/>
          <w:szCs w:val="23"/>
        </w:rPr>
        <w:t xml:space="preserve">Based on the </w:t>
      </w:r>
      <w:proofErr w:type="spellStart"/>
      <w:r w:rsidRPr="00FF6480">
        <w:rPr>
          <w:rFonts w:ascii="Times New Roman" w:hAnsi="Times New Roman" w:cs="Times New Roman"/>
          <w:sz w:val="23"/>
          <w:szCs w:val="23"/>
        </w:rPr>
        <w:t>endosymbiotic</w:t>
      </w:r>
      <w:proofErr w:type="spellEnd"/>
      <w:r w:rsidRPr="00FF6480">
        <w:rPr>
          <w:rFonts w:ascii="Times New Roman" w:hAnsi="Times New Roman" w:cs="Times New Roman"/>
          <w:sz w:val="23"/>
          <w:szCs w:val="23"/>
        </w:rPr>
        <w:t xml:space="preserve"> theory the </w:t>
      </w:r>
      <w:proofErr w:type="gramStart"/>
      <w:r w:rsidRPr="00FF6480">
        <w:rPr>
          <w:rFonts w:ascii="Times New Roman" w:hAnsi="Times New Roman" w:cs="Times New Roman"/>
          <w:sz w:val="23"/>
          <w:szCs w:val="23"/>
        </w:rPr>
        <w:t>mitochondria</w:t>
      </w:r>
      <w:r w:rsidRPr="005E130E">
        <w:rPr>
          <w:rFonts w:ascii="Times New Roman" w:hAnsi="Times New Roman"/>
          <w:sz w:val="23"/>
        </w:rPr>
        <w:t xml:space="preserve"> has</w:t>
      </w:r>
      <w:proofErr w:type="gramEnd"/>
      <w:r w:rsidRPr="005E130E">
        <w:rPr>
          <w:rFonts w:ascii="Times New Roman" w:hAnsi="Times New Roman"/>
          <w:sz w:val="23"/>
        </w:rPr>
        <w:t xml:space="preserve"> a proteobacterial origin</w:t>
      </w:r>
      <w:r w:rsidRPr="00FF6480">
        <w:rPr>
          <w:rFonts w:ascii="Times New Roman" w:hAnsi="Times New Roman" w:cs="Times New Roman"/>
          <w:sz w:val="23"/>
          <w:szCs w:val="23"/>
        </w:rPr>
        <w:t>.</w:t>
      </w:r>
      <w:r w:rsidRPr="005E130E">
        <w:rPr>
          <w:rFonts w:ascii="Times New Roman" w:hAnsi="Times New Roman"/>
          <w:sz w:val="23"/>
        </w:rPr>
        <w:t xml:space="preserve"> This theory states that the </w:t>
      </w:r>
      <w:r w:rsidRPr="00FF6480">
        <w:rPr>
          <w:rFonts w:ascii="Times New Roman" w:hAnsi="Times New Roman" w:cs="Times New Roman"/>
          <w:sz w:val="23"/>
          <w:szCs w:val="23"/>
        </w:rPr>
        <w:t xml:space="preserve">mitochondria </w:t>
      </w:r>
      <w:r w:rsidRPr="005E130E">
        <w:rPr>
          <w:rFonts w:ascii="Times New Roman" w:hAnsi="Times New Roman"/>
          <w:sz w:val="23"/>
        </w:rPr>
        <w:t xml:space="preserve">is a result of </w:t>
      </w:r>
      <w:r w:rsidR="00C41927">
        <w:rPr>
          <w:rFonts w:ascii="Times New Roman" w:eastAsia="Times New Roman" w:hAnsi="Times New Roman" w:cs="Times New Roman"/>
        </w:rPr>
        <w:t xml:space="preserve">eons </w:t>
      </w:r>
      <w:r w:rsidRPr="005E130E">
        <w:rPr>
          <w:rFonts w:ascii="Times New Roman" w:hAnsi="Times New Roman"/>
          <w:sz w:val="23"/>
        </w:rPr>
        <w:t xml:space="preserve">of evolution </w:t>
      </w:r>
      <w:r w:rsidR="00C41927">
        <w:rPr>
          <w:rFonts w:ascii="Times New Roman" w:eastAsia="Times New Roman" w:hAnsi="Times New Roman" w:cs="Times New Roman"/>
        </w:rPr>
        <w:t xml:space="preserve">and the </w:t>
      </w:r>
      <w:r w:rsidRPr="005E130E">
        <w:rPr>
          <w:rFonts w:ascii="Times New Roman" w:hAnsi="Times New Roman"/>
          <w:sz w:val="23"/>
        </w:rPr>
        <w:t xml:space="preserve">endocytosis of bacteria. </w:t>
      </w:r>
      <w:r w:rsidR="009A3411" w:rsidRPr="005E130E">
        <w:rPr>
          <w:rFonts w:ascii="Times New Roman" w:hAnsi="Times New Roman"/>
          <w:sz w:val="23"/>
        </w:rPr>
        <w:t>Its host did not digest the bacteria</w:t>
      </w:r>
      <w:r w:rsidR="009A3411">
        <w:rPr>
          <w:rFonts w:ascii="Times New Roman" w:hAnsi="Times New Roman"/>
          <w:sz w:val="23"/>
        </w:rPr>
        <w:t>,</w:t>
      </w:r>
      <w:r w:rsidRPr="005E130E">
        <w:rPr>
          <w:rFonts w:ascii="Times New Roman" w:hAnsi="Times New Roman"/>
          <w:sz w:val="23"/>
        </w:rPr>
        <w:t xml:space="preserve"> it became symbiotic instead. Endocytosis requires a cell to engulf another cell without passing through the membrane, which will create a double membrane. This process results in the outer</w:t>
      </w:r>
      <w:r w:rsidRPr="00FF6480">
        <w:rPr>
          <w:rFonts w:ascii="Times New Roman" w:hAnsi="Times New Roman" w:cs="Times New Roman"/>
          <w:sz w:val="23"/>
          <w:szCs w:val="23"/>
        </w:rPr>
        <w:t> </w:t>
      </w:r>
      <w:r w:rsidRPr="005E130E">
        <w:rPr>
          <w:rFonts w:ascii="Times New Roman" w:hAnsi="Times New Roman"/>
          <w:sz w:val="23"/>
        </w:rPr>
        <w:t>membrane trapping in the foreign material causing an intracellular vesicle to form. Ultimately creating organelles such as the mitochondria.</w:t>
      </w:r>
    </w:p>
    <w:p w14:paraId="636A732E" w14:textId="77777777" w:rsidR="00FF6480" w:rsidRPr="0096594F" w:rsidRDefault="00FF6480" w:rsidP="0096594F">
      <w:pPr>
        <w:spacing w:line="240" w:lineRule="auto"/>
        <w:rPr>
          <w:rFonts w:ascii="Times" w:hAnsi="Times"/>
          <w:color w:val="auto"/>
          <w:sz w:val="20"/>
        </w:rPr>
      </w:pPr>
    </w:p>
    <w:p w14:paraId="05D198F6" w14:textId="5104099F" w:rsidR="00FF6480" w:rsidRPr="0096594F" w:rsidRDefault="00FF6480" w:rsidP="0096594F">
      <w:pPr>
        <w:spacing w:before="160" w:after="160" w:line="240" w:lineRule="auto"/>
        <w:rPr>
          <w:rFonts w:ascii="Times" w:hAnsi="Times"/>
          <w:color w:val="auto"/>
          <w:sz w:val="20"/>
        </w:rPr>
      </w:pPr>
      <w:r w:rsidRPr="0096594F">
        <w:rPr>
          <w:rFonts w:ascii="Times New Roman" w:hAnsi="Times New Roman"/>
          <w:sz w:val="23"/>
        </w:rPr>
        <w:t xml:space="preserve">Mitochondrial aging is a main cause of human aging, because the aerobic respiration that occurs inside of mitochondria </w:t>
      </w:r>
      <w:proofErr w:type="gramStart"/>
      <w:r w:rsidRPr="00FF6480">
        <w:rPr>
          <w:rFonts w:ascii="Times New Roman" w:hAnsi="Times New Roman" w:cs="Times New Roman"/>
          <w:sz w:val="23"/>
          <w:szCs w:val="23"/>
        </w:rPr>
        <w:t>produce</w:t>
      </w:r>
      <w:proofErr w:type="gramEnd"/>
      <w:r w:rsidRPr="0096594F">
        <w:rPr>
          <w:rFonts w:ascii="Times New Roman" w:hAnsi="Times New Roman"/>
          <w:sz w:val="23"/>
        </w:rPr>
        <w:t xml:space="preserve"> reactive oxygen species (ROS) as byproducts. ROS are highly reactive molecules with unpaired electrons that can react with intracellular macromolecules and prevent them from performing normal functions. Aging development is often characterized by harmful ROS overproduction [</w:t>
      </w:r>
      <w:r w:rsidR="00A05788">
        <w:rPr>
          <w:rFonts w:ascii="Times New Roman" w:hAnsi="Times New Roman"/>
          <w:sz w:val="23"/>
        </w:rPr>
        <w:t>3-4</w:t>
      </w:r>
      <w:r w:rsidRPr="0096594F">
        <w:rPr>
          <w:rFonts w:ascii="Times New Roman" w:hAnsi="Times New Roman"/>
          <w:sz w:val="23"/>
        </w:rPr>
        <w:t xml:space="preserve">]. At the center of the free radical theory of aging </w:t>
      </w:r>
      <w:proofErr w:type="gramStart"/>
      <w:r w:rsidRPr="0096594F">
        <w:rPr>
          <w:rFonts w:ascii="Times New Roman" w:hAnsi="Times New Roman"/>
          <w:sz w:val="23"/>
        </w:rPr>
        <w:t>lies</w:t>
      </w:r>
      <w:proofErr w:type="gramEnd"/>
      <w:r w:rsidRPr="0096594F">
        <w:rPr>
          <w:rFonts w:ascii="Times New Roman" w:hAnsi="Times New Roman"/>
          <w:sz w:val="23"/>
        </w:rPr>
        <w:t xml:space="preserve"> the very important role of the mitochondria.</w:t>
      </w:r>
    </w:p>
    <w:p w14:paraId="54E5C266" w14:textId="77777777" w:rsidR="00FF6480" w:rsidRPr="0096594F" w:rsidRDefault="00FF6480" w:rsidP="0096594F">
      <w:pPr>
        <w:spacing w:line="240" w:lineRule="auto"/>
        <w:rPr>
          <w:rFonts w:ascii="Times" w:hAnsi="Times"/>
          <w:color w:val="auto"/>
          <w:sz w:val="20"/>
        </w:rPr>
      </w:pPr>
    </w:p>
    <w:p w14:paraId="0D5FA344" w14:textId="22F1FE4B" w:rsidR="00FF6480" w:rsidRPr="0096594F" w:rsidRDefault="00FF6480" w:rsidP="0096594F">
      <w:pPr>
        <w:spacing w:line="240" w:lineRule="auto"/>
        <w:rPr>
          <w:rFonts w:ascii="Times" w:hAnsi="Times"/>
          <w:color w:val="auto"/>
          <w:sz w:val="20"/>
        </w:rPr>
      </w:pPr>
      <w:r w:rsidRPr="0096594F">
        <w:rPr>
          <w:rFonts w:ascii="Times New Roman" w:hAnsi="Times New Roman"/>
          <w:sz w:val="23"/>
        </w:rPr>
        <w:t xml:space="preserve">The free radical theory of aging has been a major theory of aging for more than 50 years. </w:t>
      </w:r>
      <w:r w:rsidRPr="00FF6480">
        <w:rPr>
          <w:rFonts w:ascii="Times New Roman" w:hAnsi="Times New Roman" w:cs="Times New Roman"/>
          <w:sz w:val="23"/>
          <w:szCs w:val="23"/>
        </w:rPr>
        <w:t>In</w:t>
      </w:r>
      <w:r w:rsidRPr="0096594F">
        <w:rPr>
          <w:rFonts w:ascii="Times New Roman" w:hAnsi="Times New Roman"/>
          <w:sz w:val="23"/>
        </w:rPr>
        <w:t xml:space="preserve"> 1956</w:t>
      </w:r>
      <w:r w:rsidRPr="00FF6480">
        <w:rPr>
          <w:rFonts w:ascii="Times New Roman" w:hAnsi="Times New Roman" w:cs="Times New Roman"/>
          <w:sz w:val="23"/>
          <w:szCs w:val="23"/>
        </w:rPr>
        <w:t>, Dr. Harman</w:t>
      </w:r>
      <w:r w:rsidRPr="0096594F">
        <w:rPr>
          <w:rFonts w:ascii="Times New Roman" w:hAnsi="Times New Roman"/>
          <w:sz w:val="23"/>
        </w:rPr>
        <w:t xml:space="preserve"> </w:t>
      </w:r>
      <w:r w:rsidRPr="0096594F">
        <w:rPr>
          <w:rFonts w:ascii="Times New Roman" w:hAnsi="Times New Roman"/>
          <w:sz w:val="24"/>
          <w:shd w:val="clear" w:color="auto" w:fill="FFFFFF"/>
        </w:rPr>
        <w:t>proposed that the collection of free radicals causes the damage of biomolecules by these reactive species resulting in cell senescence and organismal aging [</w:t>
      </w:r>
      <w:r w:rsidR="00A05788">
        <w:rPr>
          <w:rFonts w:ascii="Times New Roman" w:hAnsi="Times New Roman"/>
          <w:sz w:val="24"/>
          <w:shd w:val="clear" w:color="auto" w:fill="FFFFFF"/>
        </w:rPr>
        <w:t>5</w:t>
      </w:r>
      <w:r w:rsidRPr="0096594F">
        <w:rPr>
          <w:rFonts w:ascii="Times New Roman" w:hAnsi="Times New Roman"/>
          <w:sz w:val="24"/>
          <w:shd w:val="clear" w:color="auto" w:fill="FFFFFF"/>
        </w:rPr>
        <w:t xml:space="preserve">]. The free radical theory states </w:t>
      </w:r>
      <w:r w:rsidRPr="0096594F">
        <w:rPr>
          <w:rFonts w:ascii="Times New Roman" w:hAnsi="Times New Roman"/>
          <w:sz w:val="23"/>
        </w:rPr>
        <w:t xml:space="preserve">that highly reactive molecules with unpaired electrons, termed as free radicals, cause oxidative damages to macromolecules within cells; thereby hindering normal biological functions. Mitochondria produce </w:t>
      </w:r>
      <w:r w:rsidRPr="00FF6480">
        <w:rPr>
          <w:rFonts w:ascii="Times New Roman" w:hAnsi="Times New Roman" w:cs="Times New Roman"/>
          <w:sz w:val="23"/>
          <w:szCs w:val="23"/>
        </w:rPr>
        <w:t>various</w:t>
      </w:r>
      <w:r w:rsidRPr="0096594F">
        <w:rPr>
          <w:rFonts w:ascii="Times New Roman" w:hAnsi="Times New Roman"/>
          <w:sz w:val="23"/>
        </w:rPr>
        <w:t xml:space="preserve"> reactive oxygen species such as superoxide radical and hydroxyl radical. These oxygen species with unpaired electrons are highly reactive and can damage the mitochondria’s DNA and proteins. The damaged mitochondria will then produce more ROS. This vicious cycle gradually leads to catastrophic consequences and is a major cause of aging. </w:t>
      </w:r>
    </w:p>
    <w:p w14:paraId="290723DF" w14:textId="70AB4C9E" w:rsidR="00FF6480" w:rsidRPr="0096594F" w:rsidRDefault="00FF6480" w:rsidP="0096594F">
      <w:pPr>
        <w:spacing w:line="240" w:lineRule="auto"/>
        <w:rPr>
          <w:rFonts w:ascii="Times" w:hAnsi="Times"/>
          <w:color w:val="auto"/>
          <w:sz w:val="20"/>
        </w:rPr>
      </w:pPr>
      <w:r w:rsidRPr="00FF6480">
        <w:rPr>
          <w:rFonts w:ascii="Times" w:eastAsia="Times New Roman" w:hAnsi="Times" w:cs="Times New Roman"/>
          <w:color w:val="auto"/>
          <w:sz w:val="20"/>
        </w:rPr>
        <w:br/>
      </w:r>
      <w:r w:rsidRPr="0096594F">
        <w:rPr>
          <w:rFonts w:ascii="Times New Roman" w:hAnsi="Times New Roman"/>
          <w:i/>
          <w:sz w:val="23"/>
        </w:rPr>
        <w:t xml:space="preserve">Escherichia coli </w:t>
      </w:r>
      <w:r w:rsidRPr="0096594F">
        <w:rPr>
          <w:rFonts w:ascii="Times New Roman" w:hAnsi="Times New Roman"/>
          <w:sz w:val="23"/>
        </w:rPr>
        <w:t xml:space="preserve">is a model organism in the phylum proteobacteria, and therefore is informative on mitochondrial aging. </w:t>
      </w:r>
      <w:proofErr w:type="spellStart"/>
      <w:r w:rsidRPr="0096594F">
        <w:rPr>
          <w:rFonts w:ascii="Times New Roman" w:hAnsi="Times New Roman"/>
          <w:i/>
          <w:sz w:val="23"/>
        </w:rPr>
        <w:t>E</w:t>
      </w:r>
      <w:r w:rsidR="003D19E7">
        <w:rPr>
          <w:rFonts w:ascii="Times New Roman" w:hAnsi="Times New Roman"/>
          <w:i/>
          <w:sz w:val="23"/>
        </w:rPr>
        <w:t>.</w:t>
      </w:r>
      <w:r w:rsidRPr="0096594F">
        <w:rPr>
          <w:rFonts w:ascii="Times New Roman" w:hAnsi="Times New Roman"/>
          <w:i/>
          <w:sz w:val="23"/>
        </w:rPr>
        <w:t>coli</w:t>
      </w:r>
      <w:proofErr w:type="spellEnd"/>
      <w:r w:rsidRPr="0096594F">
        <w:rPr>
          <w:rFonts w:ascii="Times New Roman" w:hAnsi="Times New Roman"/>
          <w:sz w:val="23"/>
        </w:rPr>
        <w:t xml:space="preserve"> is a great model for mitochondria because they reproduce in the same manner. </w:t>
      </w:r>
      <w:proofErr w:type="spellStart"/>
      <w:r w:rsidRPr="0096594F">
        <w:rPr>
          <w:rFonts w:ascii="Times New Roman" w:hAnsi="Times New Roman"/>
          <w:i/>
          <w:sz w:val="23"/>
        </w:rPr>
        <w:t>E</w:t>
      </w:r>
      <w:r w:rsidR="003D19E7">
        <w:rPr>
          <w:rFonts w:ascii="Times New Roman" w:hAnsi="Times New Roman"/>
          <w:i/>
          <w:sz w:val="23"/>
        </w:rPr>
        <w:t>.</w:t>
      </w:r>
      <w:r w:rsidRPr="0096594F">
        <w:rPr>
          <w:rFonts w:ascii="Times New Roman" w:hAnsi="Times New Roman"/>
          <w:i/>
          <w:sz w:val="23"/>
        </w:rPr>
        <w:t>coli</w:t>
      </w:r>
      <w:proofErr w:type="spellEnd"/>
      <w:r w:rsidRPr="0096594F">
        <w:rPr>
          <w:rFonts w:ascii="Times New Roman" w:hAnsi="Times New Roman"/>
          <w:sz w:val="23"/>
        </w:rPr>
        <w:t xml:space="preserve"> is an organism with asymmetric division, no juvenile phase, and no identified separation between </w:t>
      </w:r>
      <w:proofErr w:type="spellStart"/>
      <w:r w:rsidRPr="0096594F">
        <w:rPr>
          <w:rFonts w:ascii="Times New Roman" w:hAnsi="Times New Roman"/>
          <w:sz w:val="23"/>
        </w:rPr>
        <w:t>germline</w:t>
      </w:r>
      <w:proofErr w:type="spellEnd"/>
      <w:r w:rsidRPr="0096594F">
        <w:rPr>
          <w:rFonts w:ascii="Times New Roman" w:hAnsi="Times New Roman"/>
          <w:sz w:val="23"/>
        </w:rPr>
        <w:t xml:space="preserve"> and soma</w:t>
      </w:r>
      <w:proofErr w:type="gramStart"/>
      <w:r w:rsidRPr="0096594F">
        <w:rPr>
          <w:rFonts w:ascii="Times New Roman" w:hAnsi="Times New Roman"/>
          <w:sz w:val="23"/>
        </w:rPr>
        <w:t>;</w:t>
      </w:r>
      <w:proofErr w:type="gramEnd"/>
      <w:r w:rsidRPr="0096594F">
        <w:rPr>
          <w:rFonts w:ascii="Times New Roman" w:hAnsi="Times New Roman"/>
          <w:sz w:val="23"/>
        </w:rPr>
        <w:t xml:space="preserve"> making it still susceptible to aging. It</w:t>
      </w:r>
      <w:r w:rsidRPr="0096594F">
        <w:rPr>
          <w:rFonts w:ascii="Times New Roman" w:hAnsi="Times New Roman"/>
          <w:i/>
          <w:sz w:val="23"/>
        </w:rPr>
        <w:t xml:space="preserve"> </w:t>
      </w:r>
      <w:r w:rsidRPr="0096594F">
        <w:rPr>
          <w:rFonts w:ascii="Times New Roman" w:hAnsi="Times New Roman"/>
          <w:sz w:val="23"/>
        </w:rPr>
        <w:t xml:space="preserve">uses asymmetric division that will exhibit no distinction between the parent and offspring. This division requires an </w:t>
      </w:r>
      <w:r w:rsidRPr="0096594F">
        <w:rPr>
          <w:rFonts w:ascii="Times New Roman" w:hAnsi="Times New Roman"/>
          <w:sz w:val="23"/>
        </w:rPr>
        <w:lastRenderedPageBreak/>
        <w:t xml:space="preserve">old pole from the parent cell and builds a new pole with the occurring offspring. A Juvenile phase requires a cell to go through a time of growth or differentiation from the parent cell. </w:t>
      </w:r>
      <w:proofErr w:type="spellStart"/>
      <w:r w:rsidRPr="0096594F">
        <w:rPr>
          <w:rFonts w:ascii="Times New Roman" w:hAnsi="Times New Roman"/>
          <w:i/>
          <w:sz w:val="23"/>
        </w:rPr>
        <w:t>E.coli</w:t>
      </w:r>
      <w:proofErr w:type="spellEnd"/>
      <w:r w:rsidRPr="0096594F">
        <w:rPr>
          <w:rFonts w:ascii="Times New Roman" w:hAnsi="Times New Roman"/>
          <w:sz w:val="23"/>
        </w:rPr>
        <w:t xml:space="preserve"> does not demonstrate this phase and allows for immediate rejuvenation of the </w:t>
      </w:r>
      <w:proofErr w:type="gramStart"/>
      <w:r w:rsidRPr="0096594F">
        <w:rPr>
          <w:rFonts w:ascii="Times New Roman" w:hAnsi="Times New Roman"/>
          <w:sz w:val="23"/>
        </w:rPr>
        <w:t>offspring</w:t>
      </w:r>
      <w:r w:rsidR="00A05788">
        <w:rPr>
          <w:rFonts w:ascii="Times New Roman" w:hAnsi="Times New Roman"/>
          <w:sz w:val="23"/>
        </w:rPr>
        <w:t>[</w:t>
      </w:r>
      <w:proofErr w:type="gramEnd"/>
      <w:r w:rsidR="00A05788">
        <w:rPr>
          <w:rFonts w:ascii="Times New Roman" w:hAnsi="Times New Roman"/>
          <w:sz w:val="23"/>
        </w:rPr>
        <w:t>7]</w:t>
      </w:r>
      <w:r w:rsidRPr="0096594F">
        <w:rPr>
          <w:rFonts w:ascii="Times New Roman" w:hAnsi="Times New Roman"/>
          <w:sz w:val="23"/>
        </w:rPr>
        <w:t>.</w:t>
      </w:r>
    </w:p>
    <w:p w14:paraId="3322EF20" w14:textId="77777777" w:rsidR="00EB5C9C" w:rsidRDefault="00EB5C9C" w:rsidP="003F53F9">
      <w:pPr>
        <w:pStyle w:val="normal0"/>
      </w:pPr>
    </w:p>
    <w:p w14:paraId="5E3C72EB" w14:textId="77777777" w:rsidR="00EB5C9C" w:rsidRDefault="003F53F9" w:rsidP="003F53F9">
      <w:pPr>
        <w:pStyle w:val="normal0"/>
      </w:pPr>
      <w:r>
        <w:rPr>
          <w:rFonts w:ascii="Times New Roman" w:eastAsia="Times New Roman" w:hAnsi="Times New Roman" w:cs="Times New Roman"/>
          <w:b/>
        </w:rPr>
        <w:t>1.3 Gene network model of cellular aging</w:t>
      </w:r>
    </w:p>
    <w:p w14:paraId="313B2349" w14:textId="76A74B79" w:rsidR="00FF6480" w:rsidRPr="0096594F" w:rsidRDefault="00FF6480" w:rsidP="0096594F">
      <w:pPr>
        <w:spacing w:line="240" w:lineRule="auto"/>
        <w:rPr>
          <w:rFonts w:ascii="Times" w:hAnsi="Times"/>
          <w:color w:val="auto"/>
          <w:sz w:val="20"/>
        </w:rPr>
      </w:pPr>
      <w:r w:rsidRPr="0096594F">
        <w:rPr>
          <w:rFonts w:ascii="Times New Roman" w:hAnsi="Times New Roman"/>
          <w:sz w:val="23"/>
        </w:rPr>
        <w:t xml:space="preserve">Aging is defined as the increasing chance of failure with time. Recently, Qin proposed a gene network model of cellular aging. The basic idea of this network model of cellular aging is to use the random failure of gene interactions to model the declining of cellular activities. When an essential gene loses all of its gene interactions, it is equivalent to the deletion of </w:t>
      </w:r>
      <w:r w:rsidRPr="00FF6480">
        <w:rPr>
          <w:rFonts w:ascii="Times New Roman" w:hAnsi="Times New Roman" w:cs="Times New Roman"/>
          <w:sz w:val="23"/>
          <w:szCs w:val="23"/>
        </w:rPr>
        <w:t xml:space="preserve">an </w:t>
      </w:r>
      <w:r w:rsidRPr="0096594F">
        <w:rPr>
          <w:rFonts w:ascii="Times New Roman" w:hAnsi="Times New Roman"/>
          <w:sz w:val="23"/>
        </w:rPr>
        <w:t xml:space="preserve">essential </w:t>
      </w:r>
      <w:r w:rsidRPr="00FF6480">
        <w:rPr>
          <w:rFonts w:ascii="Times New Roman" w:hAnsi="Times New Roman" w:cs="Times New Roman"/>
          <w:sz w:val="23"/>
          <w:szCs w:val="23"/>
        </w:rPr>
        <w:t>gene</w:t>
      </w:r>
      <w:r w:rsidRPr="0096594F">
        <w:rPr>
          <w:rFonts w:ascii="Times New Roman" w:hAnsi="Times New Roman"/>
          <w:sz w:val="23"/>
        </w:rPr>
        <w:t xml:space="preserve"> and thereby leads to cell death. We will apply this general framework to study the aging of </w:t>
      </w:r>
      <w:proofErr w:type="spellStart"/>
      <w:r w:rsidRPr="0096594F">
        <w:rPr>
          <w:rFonts w:ascii="Times New Roman" w:hAnsi="Times New Roman"/>
          <w:i/>
          <w:sz w:val="23"/>
        </w:rPr>
        <w:t>E</w:t>
      </w:r>
      <w:r w:rsidR="003D19E7">
        <w:rPr>
          <w:rFonts w:ascii="Times New Roman" w:hAnsi="Times New Roman"/>
          <w:i/>
          <w:sz w:val="23"/>
        </w:rPr>
        <w:t>.</w:t>
      </w:r>
      <w:r w:rsidRPr="0096594F">
        <w:rPr>
          <w:rFonts w:ascii="Times New Roman" w:hAnsi="Times New Roman"/>
          <w:i/>
          <w:sz w:val="23"/>
        </w:rPr>
        <w:t>coli</w:t>
      </w:r>
      <w:proofErr w:type="spellEnd"/>
      <w:r w:rsidRPr="0096594F">
        <w:rPr>
          <w:rFonts w:ascii="Times New Roman" w:hAnsi="Times New Roman"/>
          <w:sz w:val="23"/>
        </w:rPr>
        <w:t xml:space="preserve"> gene networks. </w:t>
      </w:r>
    </w:p>
    <w:p w14:paraId="1A9D13A3" w14:textId="77777777" w:rsidR="000B42E2" w:rsidRDefault="000B42E2" w:rsidP="003F53F9">
      <w:pPr>
        <w:pStyle w:val="normal0"/>
        <w:rPr>
          <w:rFonts w:ascii="Times New Roman" w:eastAsia="Times New Roman" w:hAnsi="Times New Roman" w:cs="Times New Roman"/>
        </w:rPr>
      </w:pPr>
    </w:p>
    <w:p w14:paraId="44C57226" w14:textId="0B074763" w:rsidR="00FF6480" w:rsidRPr="0096594F" w:rsidRDefault="0096594F" w:rsidP="0096594F">
      <w:pPr>
        <w:spacing w:line="240" w:lineRule="auto"/>
        <w:rPr>
          <w:rFonts w:ascii="Times" w:hAnsi="Times"/>
          <w:color w:val="auto"/>
          <w:sz w:val="20"/>
        </w:rPr>
      </w:pPr>
      <w:r>
        <w:rPr>
          <w:rFonts w:ascii="Times New Roman" w:hAnsi="Times New Roman" w:cs="Times New Roman"/>
          <w:sz w:val="23"/>
          <w:szCs w:val="23"/>
        </w:rPr>
        <w:softHyphen/>
      </w:r>
      <w:r w:rsidR="00FF6480" w:rsidRPr="00FF6480">
        <w:rPr>
          <w:rFonts w:ascii="Times New Roman" w:hAnsi="Times New Roman" w:cs="Times New Roman"/>
          <w:sz w:val="23"/>
          <w:szCs w:val="23"/>
        </w:rPr>
        <w:t>To</w:t>
      </w:r>
      <w:r w:rsidR="00FF6480" w:rsidRPr="0096594F">
        <w:rPr>
          <w:rFonts w:ascii="Times New Roman" w:hAnsi="Times New Roman"/>
          <w:sz w:val="23"/>
        </w:rPr>
        <w:t xml:space="preserve"> test our modeling work, we will compare the aging process of the </w:t>
      </w:r>
      <w:proofErr w:type="spellStart"/>
      <w:r w:rsidR="00FF6480" w:rsidRPr="00605B51">
        <w:rPr>
          <w:rFonts w:ascii="Times New Roman" w:hAnsi="Times New Roman"/>
          <w:i/>
          <w:sz w:val="23"/>
        </w:rPr>
        <w:t>E</w:t>
      </w:r>
      <w:r w:rsidR="00667A2D">
        <w:rPr>
          <w:rFonts w:ascii="Times New Roman" w:hAnsi="Times New Roman"/>
          <w:i/>
          <w:sz w:val="23"/>
        </w:rPr>
        <w:t>.</w:t>
      </w:r>
      <w:r w:rsidR="00FF6480" w:rsidRPr="00605B51">
        <w:rPr>
          <w:rFonts w:ascii="Times New Roman" w:hAnsi="Times New Roman"/>
          <w:i/>
          <w:sz w:val="23"/>
        </w:rPr>
        <w:t>coli</w:t>
      </w:r>
      <w:proofErr w:type="spellEnd"/>
      <w:r w:rsidR="00FF6480" w:rsidRPr="0096594F">
        <w:rPr>
          <w:rFonts w:ascii="Times New Roman" w:hAnsi="Times New Roman"/>
          <w:sz w:val="23"/>
        </w:rPr>
        <w:t xml:space="preserve"> gene network with experimental data. We will implement this modeling work in the open source language R environment.</w:t>
      </w:r>
    </w:p>
    <w:p w14:paraId="65B8F258" w14:textId="77777777" w:rsidR="00FF6480" w:rsidRPr="0096594F" w:rsidRDefault="00FF6480" w:rsidP="00605B51">
      <w:pPr>
        <w:spacing w:line="240" w:lineRule="auto"/>
        <w:rPr>
          <w:rFonts w:ascii="Times" w:hAnsi="Times"/>
          <w:color w:val="auto"/>
          <w:sz w:val="20"/>
        </w:rPr>
      </w:pPr>
    </w:p>
    <w:p w14:paraId="6C0C478B" w14:textId="77777777" w:rsidR="00EB5C9C" w:rsidRDefault="00EB5C9C" w:rsidP="003F53F9">
      <w:pPr>
        <w:pStyle w:val="normal0"/>
      </w:pPr>
    </w:p>
    <w:p w14:paraId="2E218819" w14:textId="77777777" w:rsidR="00EB5C9C" w:rsidRDefault="003F53F9" w:rsidP="003F53F9">
      <w:pPr>
        <w:pStyle w:val="normal0"/>
      </w:pPr>
      <w:r>
        <w:rPr>
          <w:rFonts w:ascii="Times New Roman" w:eastAsia="Times New Roman" w:hAnsi="Times New Roman" w:cs="Times New Roman"/>
          <w:b/>
        </w:rPr>
        <w:t>1.4 Significance of Study</w:t>
      </w:r>
    </w:p>
    <w:p w14:paraId="6B88549D" w14:textId="314A6021" w:rsidR="00FF6480" w:rsidRPr="00605B51" w:rsidRDefault="00FF6480" w:rsidP="00667A2D">
      <w:pPr>
        <w:spacing w:line="240" w:lineRule="auto"/>
        <w:rPr>
          <w:rFonts w:ascii="Times" w:hAnsi="Times"/>
          <w:color w:val="auto"/>
          <w:szCs w:val="22"/>
        </w:rPr>
      </w:pPr>
      <w:r w:rsidRPr="00605B51">
        <w:rPr>
          <w:rFonts w:ascii="Times New Roman" w:hAnsi="Times New Roman"/>
          <w:szCs w:val="22"/>
        </w:rPr>
        <w:t xml:space="preserve">By understanding </w:t>
      </w:r>
      <w:r w:rsidR="00AE7708" w:rsidRPr="00605B51">
        <w:rPr>
          <w:rFonts w:ascii="Times New Roman" w:eastAsia="Times New Roman" w:hAnsi="Times New Roman" w:cs="Times New Roman"/>
          <w:szCs w:val="22"/>
        </w:rPr>
        <w:t xml:space="preserve">the aging of the </w:t>
      </w:r>
      <w:proofErr w:type="spellStart"/>
      <w:r w:rsidRPr="00605B51">
        <w:rPr>
          <w:rFonts w:ascii="Times New Roman" w:hAnsi="Times New Roman"/>
          <w:i/>
          <w:szCs w:val="22"/>
        </w:rPr>
        <w:t>E.</w:t>
      </w:r>
      <w:r w:rsidR="0096594F" w:rsidRPr="00605B51">
        <w:rPr>
          <w:rFonts w:ascii="Times New Roman" w:hAnsi="Times New Roman"/>
          <w:i/>
          <w:szCs w:val="22"/>
        </w:rPr>
        <w:t>c</w:t>
      </w:r>
      <w:r w:rsidRPr="00605B51">
        <w:rPr>
          <w:rFonts w:ascii="Times New Roman" w:hAnsi="Times New Roman"/>
          <w:i/>
          <w:szCs w:val="22"/>
        </w:rPr>
        <w:t>oli</w:t>
      </w:r>
      <w:proofErr w:type="spellEnd"/>
      <w:r w:rsidRPr="00605B51">
        <w:rPr>
          <w:rFonts w:ascii="Times New Roman" w:hAnsi="Times New Roman"/>
          <w:i/>
          <w:szCs w:val="22"/>
        </w:rPr>
        <w:t xml:space="preserve"> </w:t>
      </w:r>
      <w:r w:rsidRPr="00605B51">
        <w:rPr>
          <w:rFonts w:ascii="Times New Roman" w:hAnsi="Times New Roman"/>
          <w:szCs w:val="22"/>
        </w:rPr>
        <w:t xml:space="preserve">gene networks we will be able to model how the mitochondrial gene networks </w:t>
      </w:r>
      <w:r w:rsidR="00AE7708" w:rsidRPr="00605B51">
        <w:rPr>
          <w:rFonts w:ascii="Times New Roman" w:eastAsia="Times New Roman" w:hAnsi="Times New Roman" w:cs="Times New Roman"/>
          <w:szCs w:val="22"/>
        </w:rPr>
        <w:t xml:space="preserve">age </w:t>
      </w:r>
      <w:r w:rsidRPr="00605B51">
        <w:rPr>
          <w:rFonts w:ascii="Times New Roman" w:hAnsi="Times New Roman"/>
          <w:szCs w:val="22"/>
        </w:rPr>
        <w:t xml:space="preserve">as well. The relationship between the mitochondria, organelle, and the overall cell will give us different insights on how aging relates to single cells and the entire body. The </w:t>
      </w:r>
      <w:proofErr w:type="gramStart"/>
      <w:r w:rsidRPr="00605B51">
        <w:rPr>
          <w:rFonts w:ascii="Times New Roman" w:hAnsi="Times New Roman"/>
          <w:szCs w:val="22"/>
        </w:rPr>
        <w:t xml:space="preserve">mitochondria </w:t>
      </w:r>
      <w:r w:rsidRPr="00605B51">
        <w:rPr>
          <w:rFonts w:ascii="Times New Roman" w:hAnsi="Times New Roman" w:cs="Times New Roman"/>
          <w:szCs w:val="22"/>
        </w:rPr>
        <w:t>plays</w:t>
      </w:r>
      <w:proofErr w:type="gramEnd"/>
      <w:r w:rsidRPr="00605B51">
        <w:rPr>
          <w:rFonts w:ascii="Times New Roman" w:hAnsi="Times New Roman"/>
          <w:szCs w:val="22"/>
        </w:rPr>
        <w:t xml:space="preserve"> a major role in the production of energy for the cell. </w:t>
      </w:r>
      <w:r w:rsidRPr="00605B51">
        <w:rPr>
          <w:rFonts w:ascii="Times New Roman" w:hAnsi="Times New Roman"/>
          <w:color w:val="auto"/>
          <w:szCs w:val="22"/>
        </w:rPr>
        <w:t xml:space="preserve">If the damages in the mitochondria affect the operation of the overall cell and leads to cell deterioration, cellular aging, we </w:t>
      </w:r>
      <w:r w:rsidRPr="00605B51">
        <w:rPr>
          <w:rFonts w:ascii="Times New Roman" w:hAnsi="Times New Roman" w:cs="Times New Roman"/>
          <w:color w:val="auto"/>
          <w:szCs w:val="22"/>
        </w:rPr>
        <w:t>are now</w:t>
      </w:r>
      <w:r w:rsidRPr="00605B51">
        <w:rPr>
          <w:rFonts w:ascii="Times New Roman" w:hAnsi="Times New Roman"/>
          <w:color w:val="auto"/>
          <w:szCs w:val="22"/>
        </w:rPr>
        <w:t xml:space="preserve"> able to explore how to strengthen single organelles to control aging.</w:t>
      </w:r>
      <w:r w:rsidRPr="00605B51">
        <w:rPr>
          <w:rFonts w:ascii="Times New Roman" w:hAnsi="Times New Roman"/>
          <w:color w:val="00FF00"/>
          <w:szCs w:val="22"/>
        </w:rPr>
        <w:t xml:space="preserve"> </w:t>
      </w:r>
      <w:r w:rsidRPr="00605B51">
        <w:rPr>
          <w:rFonts w:ascii="Times New Roman" w:hAnsi="Times New Roman"/>
          <w:szCs w:val="22"/>
        </w:rPr>
        <w:t>We plan to bring a clear understanding of the importance of the mitochondria and its relation to the existence of the cell. It is important to know that the mitochondria has its own nucleus and the connection between the cells nucleus and the mitochondria’s nucleus will also give a better understanding of their connection.</w:t>
      </w:r>
    </w:p>
    <w:p w14:paraId="68230AB6" w14:textId="77777777" w:rsidR="00FF6480" w:rsidRPr="00605B51" w:rsidRDefault="00FF6480" w:rsidP="00FF6480">
      <w:pPr>
        <w:spacing w:line="240" w:lineRule="auto"/>
        <w:rPr>
          <w:rFonts w:ascii="Times" w:eastAsia="Times New Roman" w:hAnsi="Times" w:cs="Times New Roman"/>
          <w:color w:val="auto"/>
          <w:szCs w:val="22"/>
        </w:rPr>
      </w:pPr>
    </w:p>
    <w:p w14:paraId="37EE6F6B" w14:textId="77777777" w:rsidR="00FF6480" w:rsidRPr="00FF6480" w:rsidRDefault="00FF6480" w:rsidP="00FF6480">
      <w:pPr>
        <w:spacing w:line="240" w:lineRule="auto"/>
        <w:rPr>
          <w:rFonts w:ascii="Times" w:eastAsia="Times New Roman" w:hAnsi="Times" w:cs="Times New Roman"/>
          <w:color w:val="auto"/>
          <w:sz w:val="20"/>
        </w:rPr>
      </w:pPr>
    </w:p>
    <w:p w14:paraId="773B8239" w14:textId="77777777" w:rsidR="00EB5C9C" w:rsidRDefault="00EB5C9C" w:rsidP="003F53F9">
      <w:pPr>
        <w:pStyle w:val="normal0"/>
      </w:pPr>
    </w:p>
    <w:p w14:paraId="40FFB39A" w14:textId="77777777" w:rsidR="00EB5C9C" w:rsidRDefault="003F53F9" w:rsidP="003F53F9">
      <w:pPr>
        <w:pStyle w:val="normal0"/>
      </w:pPr>
      <w:r>
        <w:rPr>
          <w:rFonts w:ascii="Times New Roman" w:eastAsia="Times New Roman" w:hAnsi="Times New Roman" w:cs="Times New Roman"/>
          <w:b/>
        </w:rPr>
        <w:t>1.5 Hypothesis</w:t>
      </w:r>
    </w:p>
    <w:p w14:paraId="2C99EE31" w14:textId="51BFCD8A" w:rsidR="00EB5C9C" w:rsidRDefault="003F53F9" w:rsidP="003F53F9">
      <w:pPr>
        <w:pStyle w:val="normal0"/>
      </w:pPr>
      <w:r>
        <w:rPr>
          <w:rFonts w:ascii="Times New Roman" w:eastAsia="Times New Roman" w:hAnsi="Times New Roman" w:cs="Times New Roman"/>
        </w:rPr>
        <w:t xml:space="preserve">One of the major causes of human aging, mitochondrial aging, can be understood through the modeling of </w:t>
      </w:r>
      <w:proofErr w:type="spellStart"/>
      <w:r w:rsidRPr="00667A2D">
        <w:rPr>
          <w:rFonts w:ascii="Times New Roman" w:hAnsi="Times New Roman"/>
          <w:i/>
        </w:rPr>
        <w:t>E.</w:t>
      </w:r>
      <w:r w:rsidR="003D19E7">
        <w:rPr>
          <w:rFonts w:ascii="Times New Roman" w:hAnsi="Times New Roman"/>
          <w:i/>
        </w:rPr>
        <w:t>c</w:t>
      </w:r>
      <w:r w:rsidRPr="00667A2D">
        <w:rPr>
          <w:rFonts w:ascii="Times New Roman" w:hAnsi="Times New Roman"/>
          <w:i/>
        </w:rPr>
        <w:t>oli</w:t>
      </w:r>
      <w:proofErr w:type="spellEnd"/>
      <w:r>
        <w:rPr>
          <w:rFonts w:ascii="Times New Roman" w:eastAsia="Times New Roman" w:hAnsi="Times New Roman" w:cs="Times New Roman"/>
        </w:rPr>
        <w:t xml:space="preserve"> gene networks. </w:t>
      </w:r>
    </w:p>
    <w:p w14:paraId="2853A013" w14:textId="77777777" w:rsidR="00EB5C9C" w:rsidRDefault="00EB5C9C" w:rsidP="003F53F9">
      <w:pPr>
        <w:pStyle w:val="normal0"/>
      </w:pPr>
    </w:p>
    <w:p w14:paraId="2B30BD50" w14:textId="77777777" w:rsidR="00EB5C9C" w:rsidRDefault="00EB5C9C" w:rsidP="003F53F9">
      <w:pPr>
        <w:pStyle w:val="normal0"/>
      </w:pPr>
    </w:p>
    <w:p w14:paraId="07DB79B0" w14:textId="77777777" w:rsidR="00EB5C9C" w:rsidRDefault="00EB5C9C" w:rsidP="003F53F9">
      <w:pPr>
        <w:pStyle w:val="normal0"/>
      </w:pPr>
    </w:p>
    <w:p w14:paraId="09D7FD54" w14:textId="77777777" w:rsidR="00EB5C9C" w:rsidRDefault="00EB5C9C" w:rsidP="003F53F9">
      <w:pPr>
        <w:pStyle w:val="normal0"/>
      </w:pPr>
    </w:p>
    <w:p w14:paraId="3E1E2F52" w14:textId="77777777" w:rsidR="00EB5C9C" w:rsidRDefault="00EB5C9C">
      <w:pPr>
        <w:pStyle w:val="normal0"/>
      </w:pPr>
    </w:p>
    <w:p w14:paraId="270A3249" w14:textId="77777777" w:rsidR="00EB5C9C" w:rsidRDefault="00EB5C9C">
      <w:pPr>
        <w:pStyle w:val="normal0"/>
      </w:pPr>
    </w:p>
    <w:p w14:paraId="4D37D7A9" w14:textId="77777777" w:rsidR="00EB5C9C" w:rsidRDefault="00EB5C9C">
      <w:pPr>
        <w:pStyle w:val="normal0"/>
      </w:pPr>
    </w:p>
    <w:p w14:paraId="7259509F" w14:textId="77777777" w:rsidR="00EB5C9C" w:rsidRDefault="00EB5C9C">
      <w:pPr>
        <w:pStyle w:val="normal0"/>
      </w:pPr>
    </w:p>
    <w:p w14:paraId="6776E8FB" w14:textId="77777777" w:rsidR="00EB5C9C" w:rsidRDefault="00EB5C9C">
      <w:pPr>
        <w:pStyle w:val="normal0"/>
      </w:pPr>
    </w:p>
    <w:p w14:paraId="57D4E3E3" w14:textId="77777777" w:rsidR="00EB5C9C" w:rsidRDefault="00EB5C9C">
      <w:pPr>
        <w:pStyle w:val="normal0"/>
      </w:pPr>
    </w:p>
    <w:p w14:paraId="1D375B3A" w14:textId="77777777" w:rsidR="00EB5C9C" w:rsidRDefault="00EB5C9C">
      <w:pPr>
        <w:pStyle w:val="normal0"/>
      </w:pPr>
    </w:p>
    <w:p w14:paraId="2640A423" w14:textId="77777777" w:rsidR="00074122" w:rsidRDefault="00074122">
      <w:pPr>
        <w:pStyle w:val="normal0"/>
      </w:pPr>
    </w:p>
    <w:p w14:paraId="1EBD9625" w14:textId="77777777" w:rsidR="00EB5C9C" w:rsidRDefault="00EB5C9C">
      <w:pPr>
        <w:pStyle w:val="normal0"/>
      </w:pPr>
    </w:p>
    <w:p w14:paraId="09BB711E" w14:textId="77777777" w:rsidR="0088294D" w:rsidRDefault="0088294D">
      <w:pPr>
        <w:pStyle w:val="normal0"/>
      </w:pPr>
    </w:p>
    <w:p w14:paraId="6A35CB87" w14:textId="5FF13D8C" w:rsidR="00EB5C9C" w:rsidRPr="009A3411" w:rsidRDefault="00347E55" w:rsidP="003F53F9">
      <w:pPr>
        <w:pStyle w:val="normal0"/>
        <w:numPr>
          <w:ilvl w:val="0"/>
          <w:numId w:val="2"/>
        </w:numPr>
        <w:ind w:hanging="359"/>
        <w:contextualSpacing/>
        <w:jc w:val="center"/>
        <w:rPr>
          <w:rFonts w:ascii="Times New Roman" w:eastAsia="Times New Roman" w:hAnsi="Times New Roman" w:cs="Times New Roman"/>
          <w:b/>
          <w:sz w:val="36"/>
          <w:szCs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A3411">
        <w:rPr>
          <w:rFonts w:ascii="Times New Roman" w:eastAsia="Times New Roman" w:hAnsi="Times New Roman" w:cs="Times New Roman"/>
          <w:b/>
          <w:sz w:val="36"/>
          <w:szCs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Research Plan</w:t>
      </w:r>
    </w:p>
    <w:p w14:paraId="14B1224B" w14:textId="77777777" w:rsidR="00324827" w:rsidRPr="00667A2D" w:rsidRDefault="00324827" w:rsidP="00667A2D">
      <w:pPr>
        <w:rPr>
          <w:rFonts w:ascii="Times New Roman" w:hAnsi="Times New Roman"/>
          <w:color w:val="auto"/>
        </w:rPr>
      </w:pPr>
      <w:r w:rsidRPr="00324827">
        <w:rPr>
          <w:rFonts w:ascii="Times New Roman" w:hAnsi="Times New Roman" w:cs="Times New Roman"/>
          <w:szCs w:val="22"/>
        </w:rPr>
        <w:t xml:space="preserve">Objective 1. Input the network and genome data into our computing platform R. </w:t>
      </w:r>
    </w:p>
    <w:p w14:paraId="674EA2D9" w14:textId="6BDB67E4" w:rsidR="00324827" w:rsidRPr="00667A2D" w:rsidRDefault="00324827" w:rsidP="00667A2D">
      <w:pPr>
        <w:rPr>
          <w:rFonts w:ascii="Times New Roman" w:hAnsi="Times New Roman"/>
          <w:color w:val="auto"/>
        </w:rPr>
      </w:pPr>
      <w:r w:rsidRPr="00324827">
        <w:rPr>
          <w:rFonts w:ascii="Times New Roman" w:hAnsi="Times New Roman" w:cs="Times New Roman"/>
          <w:szCs w:val="22"/>
        </w:rPr>
        <w:t xml:space="preserve">We will gather the gene networks and essential genes from various databases. The gene </w:t>
      </w:r>
      <w:r w:rsidR="009A3411" w:rsidRPr="00324827">
        <w:rPr>
          <w:rFonts w:ascii="Times New Roman" w:hAnsi="Times New Roman" w:cs="Times New Roman"/>
          <w:szCs w:val="22"/>
        </w:rPr>
        <w:t xml:space="preserve">networks of </w:t>
      </w:r>
      <w:r w:rsidR="009A3411" w:rsidRPr="009A3411">
        <w:rPr>
          <w:rFonts w:ascii="Times New Roman" w:hAnsi="Times New Roman" w:cs="Times New Roman"/>
          <w:i/>
          <w:szCs w:val="22"/>
        </w:rPr>
        <w:t>E</w:t>
      </w:r>
      <w:r w:rsidR="00A05788">
        <w:rPr>
          <w:rFonts w:ascii="Times New Roman" w:hAnsi="Times New Roman" w:cs="Times New Roman"/>
          <w:i/>
          <w:szCs w:val="22"/>
        </w:rPr>
        <w:t>.</w:t>
      </w:r>
      <w:r w:rsidR="009A3411" w:rsidRPr="009A3411">
        <w:rPr>
          <w:rFonts w:ascii="Times New Roman" w:hAnsi="Times New Roman" w:cs="Times New Roman"/>
          <w:i/>
          <w:szCs w:val="22"/>
        </w:rPr>
        <w:t xml:space="preserve"> coli</w:t>
      </w:r>
      <w:r w:rsidR="009A3411" w:rsidRPr="00324827">
        <w:rPr>
          <w:rFonts w:ascii="Times New Roman" w:hAnsi="Times New Roman" w:cs="Times New Roman"/>
          <w:szCs w:val="22"/>
        </w:rPr>
        <w:t xml:space="preserve"> are</w:t>
      </w:r>
      <w:r w:rsidRPr="00324827">
        <w:rPr>
          <w:rFonts w:ascii="Times New Roman" w:hAnsi="Times New Roman" w:cs="Times New Roman"/>
          <w:szCs w:val="22"/>
        </w:rPr>
        <w:t xml:space="preserve"> </w:t>
      </w:r>
      <w:r w:rsidR="009A3411" w:rsidRPr="00324827">
        <w:rPr>
          <w:rFonts w:ascii="Times New Roman" w:hAnsi="Times New Roman" w:cs="Times New Roman"/>
          <w:szCs w:val="22"/>
        </w:rPr>
        <w:t>available</w:t>
      </w:r>
      <w:r w:rsidRPr="00324827">
        <w:rPr>
          <w:rFonts w:ascii="Times New Roman" w:hAnsi="Times New Roman" w:cs="Times New Roman"/>
          <w:szCs w:val="22"/>
        </w:rPr>
        <w:t xml:space="preserve"> at the Database of Interacting Proteins. (DIP)(</w:t>
      </w:r>
      <w:hyperlink r:id="rId9" w:history="1">
        <w:r w:rsidRPr="00324827">
          <w:rPr>
            <w:rFonts w:ascii="Times New Roman" w:hAnsi="Times New Roman" w:cs="Times New Roman"/>
            <w:color w:val="1155CC"/>
            <w:szCs w:val="22"/>
            <w:u w:val="single"/>
          </w:rPr>
          <w:t>http://dip.doe-mbi.ucla.edu/dip/Download.cgi?SM=7&amp;TX=562</w:t>
        </w:r>
      </w:hyperlink>
      <w:r w:rsidRPr="00324827">
        <w:rPr>
          <w:rFonts w:ascii="Times New Roman" w:hAnsi="Times New Roman" w:cs="Times New Roman"/>
          <w:szCs w:val="22"/>
        </w:rPr>
        <w:t xml:space="preserve">). There are 12263 pairwise gene interactions in this network data set. </w:t>
      </w:r>
      <w:r w:rsidR="002455A3">
        <w:rPr>
          <w:rFonts w:ascii="Times New Roman" w:eastAsia="Times New Roman" w:hAnsi="Times New Roman" w:cs="Times New Roman"/>
        </w:rPr>
        <w:t xml:space="preserve"> Alternatively, </w:t>
      </w:r>
      <w:r w:rsidRPr="00324827">
        <w:rPr>
          <w:rFonts w:ascii="Times New Roman" w:hAnsi="Times New Roman" w:cs="Times New Roman"/>
          <w:szCs w:val="22"/>
        </w:rPr>
        <w:t xml:space="preserve">We will collect the </w:t>
      </w:r>
      <w:proofErr w:type="spellStart"/>
      <w:r w:rsidRPr="003D19E7">
        <w:rPr>
          <w:rFonts w:ascii="Times New Roman" w:hAnsi="Times New Roman"/>
          <w:i/>
        </w:rPr>
        <w:t>E.</w:t>
      </w:r>
      <w:r w:rsidR="00A05788">
        <w:rPr>
          <w:rFonts w:ascii="Times New Roman" w:hAnsi="Times New Roman"/>
          <w:i/>
        </w:rPr>
        <w:t>c</w:t>
      </w:r>
      <w:r w:rsidRPr="003D19E7">
        <w:rPr>
          <w:rFonts w:ascii="Times New Roman" w:hAnsi="Times New Roman"/>
          <w:i/>
        </w:rPr>
        <w:t>oli</w:t>
      </w:r>
      <w:proofErr w:type="spellEnd"/>
      <w:r w:rsidRPr="00667A2D">
        <w:rPr>
          <w:rFonts w:ascii="Times New Roman" w:hAnsi="Times New Roman"/>
        </w:rPr>
        <w:t xml:space="preserve"> </w:t>
      </w:r>
      <w:r w:rsidRPr="00324827">
        <w:rPr>
          <w:rFonts w:ascii="Times New Roman" w:hAnsi="Times New Roman" w:cs="Times New Roman"/>
          <w:szCs w:val="22"/>
        </w:rPr>
        <w:t xml:space="preserve">gene network from </w:t>
      </w:r>
      <w:proofErr w:type="spellStart"/>
      <w:r w:rsidRPr="00324827">
        <w:rPr>
          <w:rFonts w:ascii="Times New Roman" w:hAnsi="Times New Roman" w:cs="Times New Roman"/>
          <w:szCs w:val="22"/>
        </w:rPr>
        <w:t>EcoCYC</w:t>
      </w:r>
      <w:proofErr w:type="spellEnd"/>
      <w:r w:rsidR="002455A3">
        <w:rPr>
          <w:rFonts w:ascii="Times New Roman" w:eastAsia="Times New Roman" w:hAnsi="Times New Roman" w:cs="Times New Roman"/>
        </w:rPr>
        <w:t xml:space="preserve">. </w:t>
      </w:r>
      <w:r w:rsidR="003F53F9">
        <w:rPr>
          <w:rFonts w:ascii="Times New Roman" w:eastAsia="Times New Roman" w:hAnsi="Times New Roman" w:cs="Times New Roman"/>
        </w:rPr>
        <w:t>The</w:t>
      </w:r>
      <w:r w:rsidRPr="00324827">
        <w:rPr>
          <w:rFonts w:ascii="Times New Roman" w:hAnsi="Times New Roman" w:cs="Times New Roman"/>
          <w:szCs w:val="22"/>
        </w:rPr>
        <w:t xml:space="preserve"> list of essential genes </w:t>
      </w:r>
      <w:r w:rsidR="00667A2D">
        <w:rPr>
          <w:rFonts w:ascii="Times New Roman" w:hAnsi="Times New Roman" w:cs="Times New Roman"/>
          <w:szCs w:val="22"/>
        </w:rPr>
        <w:t xml:space="preserve">are available </w:t>
      </w:r>
      <w:r w:rsidRPr="00324827">
        <w:rPr>
          <w:rFonts w:ascii="Times New Roman" w:hAnsi="Times New Roman" w:cs="Times New Roman"/>
          <w:szCs w:val="22"/>
        </w:rPr>
        <w:t xml:space="preserve">from </w:t>
      </w:r>
      <w:proofErr w:type="spellStart"/>
      <w:r w:rsidRPr="00324827">
        <w:rPr>
          <w:rFonts w:ascii="Times New Roman" w:hAnsi="Times New Roman" w:cs="Times New Roman"/>
          <w:szCs w:val="22"/>
        </w:rPr>
        <w:t>EcoWiki</w:t>
      </w:r>
      <w:proofErr w:type="spellEnd"/>
      <w:r w:rsidRPr="00324827">
        <w:rPr>
          <w:rFonts w:ascii="Times New Roman" w:hAnsi="Times New Roman" w:cs="Times New Roman"/>
          <w:szCs w:val="22"/>
        </w:rPr>
        <w:t xml:space="preserve"> (</w:t>
      </w:r>
      <w:hyperlink r:id="rId10" w:history="1">
        <w:r w:rsidRPr="00324827">
          <w:rPr>
            <w:rFonts w:ascii="Times New Roman" w:hAnsi="Times New Roman" w:cs="Times New Roman"/>
            <w:color w:val="888888"/>
            <w:szCs w:val="22"/>
            <w:shd w:val="clear" w:color="auto" w:fill="FFFFFF"/>
          </w:rPr>
          <w:t>http://ecoliwiki.net/colipedia/index.php/Essential_genes</w:t>
        </w:r>
      </w:hyperlink>
      <w:proofErr w:type="gramStart"/>
      <w:r w:rsidRPr="00324827">
        <w:rPr>
          <w:rFonts w:ascii="Times New Roman" w:hAnsi="Times New Roman" w:cs="Times New Roman"/>
          <w:szCs w:val="22"/>
        </w:rPr>
        <w:t xml:space="preserve"> </w:t>
      </w:r>
      <w:r w:rsidR="003F53F9">
        <w:rPr>
          <w:rFonts w:ascii="Times New Roman" w:eastAsia="Times New Roman" w:hAnsi="Times New Roman" w:cs="Times New Roman"/>
        </w:rPr>
        <w:t>)</w:t>
      </w:r>
      <w:proofErr w:type="gramEnd"/>
      <w:r w:rsidR="007660DC">
        <w:rPr>
          <w:rFonts w:ascii="Times New Roman" w:eastAsia="Times New Roman" w:hAnsi="Times New Roman" w:cs="Times New Roman"/>
        </w:rPr>
        <w:t>.</w:t>
      </w:r>
    </w:p>
    <w:p w14:paraId="6E6239E3" w14:textId="77777777" w:rsidR="00EB5C9C" w:rsidRPr="00324827" w:rsidRDefault="00EB5C9C">
      <w:pPr>
        <w:pStyle w:val="normal0"/>
        <w:rPr>
          <w:rFonts w:ascii="Times New Roman" w:hAnsi="Times New Roman" w:cs="Times New Roman"/>
          <w:szCs w:val="22"/>
        </w:rPr>
      </w:pPr>
    </w:p>
    <w:p w14:paraId="101A0052" w14:textId="2E9FF384" w:rsidR="007660DC" w:rsidRDefault="007660DC">
      <w:pPr>
        <w:pStyle w:val="normal0"/>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sidRPr="00667A2D">
        <w:rPr>
          <w:rFonts w:ascii="Times New Roman" w:eastAsia="Times New Roman" w:hAnsi="Times New Roman" w:cs="Times New Roman"/>
          <w:i/>
        </w:rPr>
        <w:t>E</w:t>
      </w:r>
      <w:r w:rsidR="00A05788">
        <w:rPr>
          <w:rFonts w:ascii="Times New Roman" w:eastAsia="Times New Roman" w:hAnsi="Times New Roman" w:cs="Times New Roman"/>
          <w:i/>
        </w:rPr>
        <w:t>.</w:t>
      </w:r>
      <w:r w:rsidRPr="00667A2D">
        <w:rPr>
          <w:rFonts w:ascii="Times New Roman" w:eastAsia="Times New Roman" w:hAnsi="Times New Roman" w:cs="Times New Roman"/>
          <w:i/>
        </w:rPr>
        <w:t>coli</w:t>
      </w:r>
      <w:proofErr w:type="spellEnd"/>
      <w:r>
        <w:rPr>
          <w:rFonts w:ascii="Times New Roman" w:eastAsia="Times New Roman" w:hAnsi="Times New Roman" w:cs="Times New Roman"/>
        </w:rPr>
        <w:t xml:space="preserve"> gene networks will be ported into the </w:t>
      </w:r>
      <w:proofErr w:type="spellStart"/>
      <w:r w:rsidRPr="00667A2D">
        <w:rPr>
          <w:rFonts w:ascii="Times New Roman" w:eastAsia="Times New Roman" w:hAnsi="Times New Roman" w:cs="Times New Roman"/>
          <w:i/>
        </w:rPr>
        <w:t>igraph</w:t>
      </w:r>
      <w:proofErr w:type="spellEnd"/>
      <w:r>
        <w:rPr>
          <w:rFonts w:ascii="Times New Roman" w:eastAsia="Times New Roman" w:hAnsi="Times New Roman" w:cs="Times New Roman"/>
        </w:rPr>
        <w:t xml:space="preserve"> software package in R. The essential genes will </w:t>
      </w:r>
      <w:r w:rsidR="00A65AB7">
        <w:rPr>
          <w:rFonts w:ascii="Times New Roman" w:eastAsia="Times New Roman" w:hAnsi="Times New Roman" w:cs="Times New Roman"/>
        </w:rPr>
        <w:t xml:space="preserve">be </w:t>
      </w:r>
      <w:r>
        <w:rPr>
          <w:rFonts w:ascii="Times New Roman" w:eastAsia="Times New Roman" w:hAnsi="Times New Roman" w:cs="Times New Roman"/>
        </w:rPr>
        <w:t xml:space="preserve">stored in a dictionary table. </w:t>
      </w:r>
    </w:p>
    <w:p w14:paraId="601CC101" w14:textId="77777777" w:rsidR="007660DC" w:rsidRDefault="007660DC">
      <w:pPr>
        <w:pStyle w:val="normal0"/>
      </w:pPr>
    </w:p>
    <w:p w14:paraId="4953BE2A" w14:textId="494DE306" w:rsidR="00EB5C9C" w:rsidRDefault="003F53F9">
      <w:pPr>
        <w:pStyle w:val="normal0"/>
      </w:pPr>
      <w:r>
        <w:rPr>
          <w:rFonts w:ascii="Times New Roman" w:eastAsia="Times New Roman" w:hAnsi="Times New Roman" w:cs="Times New Roman"/>
        </w:rPr>
        <w:t xml:space="preserve">Objective 2.  Establish the simulation framework for studying the aging of the </w:t>
      </w:r>
      <w:proofErr w:type="spellStart"/>
      <w:r w:rsidRPr="003D19E7">
        <w:rPr>
          <w:rFonts w:ascii="Times New Roman" w:eastAsia="Times New Roman" w:hAnsi="Times New Roman" w:cs="Times New Roman"/>
          <w:i/>
        </w:rPr>
        <w:t>E</w:t>
      </w:r>
      <w:r w:rsidR="00A05788">
        <w:rPr>
          <w:rFonts w:ascii="Times New Roman" w:eastAsia="Times New Roman" w:hAnsi="Times New Roman" w:cs="Times New Roman"/>
          <w:i/>
        </w:rPr>
        <w:t>.</w:t>
      </w:r>
      <w:r w:rsidRPr="003D19E7">
        <w:rPr>
          <w:rFonts w:ascii="Times New Roman" w:eastAsia="Times New Roman" w:hAnsi="Times New Roman" w:cs="Times New Roman"/>
          <w:i/>
        </w:rPr>
        <w:t>coli</w:t>
      </w:r>
      <w:proofErr w:type="spellEnd"/>
      <w:r>
        <w:rPr>
          <w:rFonts w:ascii="Times New Roman" w:eastAsia="Times New Roman" w:hAnsi="Times New Roman" w:cs="Times New Roman"/>
        </w:rPr>
        <w:t xml:space="preserve"> gene network.</w:t>
      </w:r>
    </w:p>
    <w:p w14:paraId="2CB31F1C" w14:textId="77777777" w:rsidR="00EB5C9C" w:rsidRDefault="003F53F9">
      <w:pPr>
        <w:pStyle w:val="normal0"/>
      </w:pPr>
      <w:r>
        <w:rPr>
          <w:rFonts w:ascii="Times New Roman" w:eastAsia="Times New Roman" w:hAnsi="Times New Roman" w:cs="Times New Roman"/>
        </w:rPr>
        <w:t xml:space="preserve">The general principle of network aging simulation is to use the failure of essential gene to model cellular death. The biological activities of gene interactions will be modeled using exponential decaying function. When an essential gene loses all of its gene interactions, an event of cell death occurs. We will simulate the aging process of 1000 gene networks, i.e., cells, to obtain a survival curve of the population. We will implement the simulation process in R. </w:t>
      </w:r>
    </w:p>
    <w:p w14:paraId="6EBD4472" w14:textId="77777777" w:rsidR="00EB5C9C" w:rsidRDefault="00EB5C9C">
      <w:pPr>
        <w:pStyle w:val="normal0"/>
      </w:pPr>
    </w:p>
    <w:p w14:paraId="6DF7A9FF" w14:textId="4C0B2F60" w:rsidR="00EB5C9C" w:rsidRDefault="003F53F9">
      <w:pPr>
        <w:pStyle w:val="normal0"/>
      </w:pPr>
      <w:r>
        <w:rPr>
          <w:rFonts w:ascii="Times New Roman" w:eastAsia="Times New Roman" w:hAnsi="Times New Roman" w:cs="Times New Roman"/>
        </w:rPr>
        <w:t xml:space="preserve">Objective 3.  Identify the critical genes that can extend the lifespan of </w:t>
      </w:r>
      <w:proofErr w:type="spellStart"/>
      <w:r>
        <w:rPr>
          <w:rFonts w:ascii="Times New Roman" w:eastAsia="Times New Roman" w:hAnsi="Times New Roman" w:cs="Times New Roman"/>
          <w:i/>
        </w:rPr>
        <w:t>E</w:t>
      </w:r>
      <w:r w:rsidR="003D19E7">
        <w:rPr>
          <w:rFonts w:ascii="Times New Roman" w:eastAsia="Times New Roman" w:hAnsi="Times New Roman" w:cs="Times New Roman"/>
          <w:i/>
        </w:rPr>
        <w:t>.</w:t>
      </w:r>
      <w:r>
        <w:rPr>
          <w:rFonts w:ascii="Times New Roman" w:eastAsia="Times New Roman" w:hAnsi="Times New Roman" w:cs="Times New Roman"/>
          <w:i/>
        </w:rPr>
        <w:t>coli</w:t>
      </w:r>
      <w:proofErr w:type="spellEnd"/>
      <w:r>
        <w:rPr>
          <w:rFonts w:ascii="Times New Roman" w:eastAsia="Times New Roman" w:hAnsi="Times New Roman" w:cs="Times New Roman"/>
        </w:rPr>
        <w:t xml:space="preserve"> gene networks.</w:t>
      </w:r>
    </w:p>
    <w:p w14:paraId="51417AB8" w14:textId="642559AD" w:rsidR="00EB5C9C" w:rsidRDefault="003F53F9">
      <w:pPr>
        <w:pStyle w:val="normal0"/>
      </w:pPr>
      <w:r>
        <w:rPr>
          <w:rFonts w:ascii="Times New Roman" w:eastAsia="Times New Roman" w:hAnsi="Times New Roman" w:cs="Times New Roman"/>
        </w:rPr>
        <w:t xml:space="preserve">We will systematically generate over-expression mutant for selected candidate genes in the </w:t>
      </w:r>
      <w:proofErr w:type="spellStart"/>
      <w:r w:rsidRPr="003D19E7">
        <w:rPr>
          <w:rFonts w:ascii="Times New Roman" w:eastAsia="Times New Roman" w:hAnsi="Times New Roman" w:cs="Times New Roman"/>
          <w:i/>
        </w:rPr>
        <w:t>E</w:t>
      </w:r>
      <w:r w:rsidR="00A05788">
        <w:rPr>
          <w:rFonts w:ascii="Times New Roman" w:eastAsia="Times New Roman" w:hAnsi="Times New Roman" w:cs="Times New Roman"/>
          <w:i/>
        </w:rPr>
        <w:t>.</w:t>
      </w:r>
      <w:r w:rsidRPr="003D19E7">
        <w:rPr>
          <w:rFonts w:ascii="Times New Roman" w:eastAsia="Times New Roman" w:hAnsi="Times New Roman" w:cs="Times New Roman"/>
          <w:i/>
        </w:rPr>
        <w:t>coli</w:t>
      </w:r>
      <w:proofErr w:type="spellEnd"/>
      <w:r>
        <w:rPr>
          <w:rFonts w:ascii="Times New Roman" w:eastAsia="Times New Roman" w:hAnsi="Times New Roman" w:cs="Times New Roman"/>
        </w:rPr>
        <w:t xml:space="preserve"> genome. We will compare the simulated lifespan of these over-expression mutants to the wildtype network and identify the genes that can significantly extend the average lifespan. </w:t>
      </w:r>
    </w:p>
    <w:p w14:paraId="580DD203" w14:textId="1E223649" w:rsidR="00EB5C9C" w:rsidRDefault="003F53F9">
      <w:pPr>
        <w:pStyle w:val="normal0"/>
      </w:pPr>
      <w:r>
        <w:rPr>
          <w:rFonts w:ascii="Times New Roman" w:eastAsia="Times New Roman" w:hAnsi="Times New Roman" w:cs="Times New Roman"/>
        </w:rPr>
        <w:t xml:space="preserve">Our selection of candidate genes will be </w:t>
      </w:r>
      <w:r w:rsidR="00AB27B7">
        <w:rPr>
          <w:rFonts w:ascii="Times New Roman" w:eastAsia="Times New Roman" w:hAnsi="Times New Roman" w:cs="Times New Roman"/>
        </w:rPr>
        <w:t xml:space="preserve">based on literature report and </w:t>
      </w:r>
      <w:r>
        <w:rPr>
          <w:rFonts w:ascii="Times New Roman" w:eastAsia="Times New Roman" w:hAnsi="Times New Roman" w:cs="Times New Roman"/>
        </w:rPr>
        <w:t xml:space="preserve">number of gene interactions per gene. </w:t>
      </w:r>
    </w:p>
    <w:p w14:paraId="253EAFE2" w14:textId="77777777" w:rsidR="00EB5C9C" w:rsidRDefault="00EB5C9C">
      <w:pPr>
        <w:pStyle w:val="normal0"/>
      </w:pPr>
    </w:p>
    <w:p w14:paraId="70EE2F11" w14:textId="77777777" w:rsidR="00EB5C9C" w:rsidRDefault="003F53F9">
      <w:pPr>
        <w:pStyle w:val="normal0"/>
      </w:pPr>
      <w:r>
        <w:rPr>
          <w:rFonts w:ascii="Times New Roman" w:eastAsia="Times New Roman" w:hAnsi="Times New Roman" w:cs="Times New Roman"/>
          <w:b/>
        </w:rPr>
        <w:t>2.5 Future Implications and Research</w:t>
      </w:r>
    </w:p>
    <w:p w14:paraId="7C908154" w14:textId="77777777" w:rsidR="00EB5C9C" w:rsidRDefault="00EB5C9C">
      <w:pPr>
        <w:pStyle w:val="normal0"/>
      </w:pPr>
    </w:p>
    <w:p w14:paraId="4EBE71EB" w14:textId="5A184204" w:rsidR="007732E6" w:rsidRPr="007732E6" w:rsidRDefault="007732E6" w:rsidP="007732E6">
      <w:pPr>
        <w:rPr>
          <w:rFonts w:ascii="Times" w:hAnsi="Times" w:cs="Times New Roman"/>
          <w:color w:val="auto"/>
          <w:szCs w:val="22"/>
        </w:rPr>
      </w:pPr>
      <w:r w:rsidRPr="007732E6">
        <w:rPr>
          <w:rFonts w:ascii="Times New Roman" w:hAnsi="Times New Roman" w:cs="Times New Roman"/>
          <w:szCs w:val="22"/>
        </w:rPr>
        <w:t xml:space="preserve">After identifying the genes that can significantly extend the average lifespan, we can then test these specific genes and determine what role they play in aging by using experimental data. The human homolog of the </w:t>
      </w:r>
      <w:proofErr w:type="spellStart"/>
      <w:r w:rsidRPr="003D19E7">
        <w:rPr>
          <w:rFonts w:ascii="Times New Roman" w:hAnsi="Times New Roman" w:cs="Times New Roman"/>
          <w:i/>
          <w:szCs w:val="22"/>
        </w:rPr>
        <w:t>E.</w:t>
      </w:r>
      <w:r w:rsidR="00A05788">
        <w:rPr>
          <w:rFonts w:ascii="Times New Roman" w:hAnsi="Times New Roman" w:cs="Times New Roman"/>
          <w:i/>
          <w:szCs w:val="22"/>
        </w:rPr>
        <w:t>c</w:t>
      </w:r>
      <w:r w:rsidRPr="003D19E7">
        <w:rPr>
          <w:rFonts w:ascii="Times New Roman" w:hAnsi="Times New Roman" w:cs="Times New Roman"/>
          <w:i/>
          <w:szCs w:val="22"/>
        </w:rPr>
        <w:t>oli</w:t>
      </w:r>
      <w:proofErr w:type="spellEnd"/>
      <w:r w:rsidRPr="007732E6">
        <w:rPr>
          <w:rFonts w:ascii="Times New Roman" w:hAnsi="Times New Roman" w:cs="Times New Roman"/>
          <w:szCs w:val="22"/>
        </w:rPr>
        <w:t xml:space="preserve"> gene could then be examined to study its association with human aging-related diseases. </w:t>
      </w:r>
    </w:p>
    <w:p w14:paraId="7B252EB1" w14:textId="77777777" w:rsidR="007732E6" w:rsidRPr="007732E6" w:rsidRDefault="007732E6" w:rsidP="007732E6">
      <w:pPr>
        <w:spacing w:line="240" w:lineRule="auto"/>
        <w:rPr>
          <w:rFonts w:ascii="Times" w:eastAsia="Times New Roman" w:hAnsi="Times" w:cs="Times New Roman"/>
          <w:color w:val="auto"/>
          <w:sz w:val="20"/>
        </w:rPr>
      </w:pPr>
    </w:p>
    <w:p w14:paraId="5C7D32D6" w14:textId="77777777" w:rsidR="00EB5C9C" w:rsidRDefault="00EB5C9C">
      <w:pPr>
        <w:pStyle w:val="normal0"/>
      </w:pPr>
    </w:p>
    <w:p w14:paraId="4A14235E" w14:textId="77777777" w:rsidR="00EB5C9C" w:rsidRDefault="00EB5C9C">
      <w:pPr>
        <w:pStyle w:val="normal0"/>
      </w:pPr>
    </w:p>
    <w:p w14:paraId="019DAF02" w14:textId="77777777" w:rsidR="00EB5C9C" w:rsidRDefault="00EB5C9C">
      <w:pPr>
        <w:pStyle w:val="normal0"/>
      </w:pPr>
    </w:p>
    <w:p w14:paraId="194F9BBF" w14:textId="77777777" w:rsidR="00EB5C9C" w:rsidRDefault="00EB5C9C">
      <w:pPr>
        <w:pStyle w:val="normal0"/>
      </w:pPr>
    </w:p>
    <w:p w14:paraId="1E16B4D3" w14:textId="77777777" w:rsidR="00EB5C9C" w:rsidRDefault="00EB5C9C">
      <w:pPr>
        <w:pStyle w:val="normal0"/>
      </w:pPr>
    </w:p>
    <w:p w14:paraId="6823B7BD" w14:textId="77777777" w:rsidR="00EB5C9C" w:rsidRDefault="00EB5C9C">
      <w:pPr>
        <w:pStyle w:val="normal0"/>
      </w:pPr>
    </w:p>
    <w:p w14:paraId="3D4CAEE1" w14:textId="77777777" w:rsidR="00EB5C9C" w:rsidRDefault="00EB5C9C">
      <w:pPr>
        <w:pStyle w:val="normal0"/>
      </w:pPr>
    </w:p>
    <w:p w14:paraId="41DDCE65" w14:textId="77777777" w:rsidR="00EB5C9C" w:rsidRDefault="00EB5C9C">
      <w:pPr>
        <w:pStyle w:val="normal0"/>
      </w:pPr>
    </w:p>
    <w:p w14:paraId="3AD78455" w14:textId="77777777" w:rsidR="003F53F9" w:rsidRDefault="003F53F9">
      <w:pPr>
        <w:pStyle w:val="normal0"/>
      </w:pPr>
    </w:p>
    <w:p w14:paraId="76EF3A47" w14:textId="77777777" w:rsidR="0088294D" w:rsidRDefault="0088294D">
      <w:pPr>
        <w:pStyle w:val="normal0"/>
      </w:pPr>
    </w:p>
    <w:p w14:paraId="40D7E680" w14:textId="77777777" w:rsidR="00655C5A" w:rsidRDefault="00655C5A">
      <w:pPr>
        <w:pStyle w:val="normal0"/>
      </w:pPr>
    </w:p>
    <w:p w14:paraId="35B29DFC" w14:textId="77777777" w:rsidR="00655C5A" w:rsidRPr="00655C5A" w:rsidRDefault="00655C5A">
      <w:pPr>
        <w:pStyle w:val="normal0"/>
        <w:rPr>
          <w:vertAlign w:val="subscript"/>
        </w:rPr>
      </w:pPr>
    </w:p>
    <w:p w14:paraId="78FC7882" w14:textId="77777777" w:rsidR="00EB5C9C" w:rsidRDefault="00EB5C9C">
      <w:pPr>
        <w:pStyle w:val="normal0"/>
      </w:pPr>
    </w:p>
    <w:p w14:paraId="08A805F2" w14:textId="07747600" w:rsidR="00EB5C9C" w:rsidRPr="00605B51" w:rsidRDefault="003F53F9" w:rsidP="003F53F9">
      <w:pPr>
        <w:pStyle w:val="normal0"/>
        <w:numPr>
          <w:ilvl w:val="0"/>
          <w:numId w:val="1"/>
        </w:numPr>
        <w:ind w:hanging="359"/>
        <w:contextualSpacing/>
        <w:jc w:val="center"/>
        <w:rPr>
          <w:rFonts w:ascii="Times New Roman" w:hAnsi="Times New Roman"/>
          <w:b/>
          <w:sz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67A2D">
        <w:rPr>
          <w:rFonts w:ascii="Times New Roman" w:hAnsi="Times New Roman"/>
          <w:b/>
          <w:sz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Timeline</w:t>
      </w:r>
      <w:r w:rsidR="009865DD">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r w:rsidR="009865DD" w:rsidRPr="00605B51">
        <w:rPr>
          <w:rFonts w:ascii="Times New Roman" w:eastAsia="Times New Roman" w:hAnsi="Times New Roman" w:cs="Times New Roman"/>
          <w:b/>
          <w:sz w:val="36"/>
          <w:szCs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of Planned Research</w:t>
      </w:r>
    </w:p>
    <w:p w14:paraId="30F8CBFD" w14:textId="77777777" w:rsidR="00EB5C9C" w:rsidRPr="00605B51" w:rsidRDefault="00EB5C9C">
      <w:pPr>
        <w:pStyle w:val="normal0"/>
        <w:rPr>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53B66FCB" w14:textId="77777777" w:rsidR="00EB5C9C" w:rsidRPr="00605B51" w:rsidRDefault="00EB5C9C">
      <w:pPr>
        <w:pStyle w:val="normal0"/>
        <w:rPr>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bl>
      <w:tblPr>
        <w:tblStyle w:val="a"/>
        <w:tblW w:w="9106" w:type="dxa"/>
        <w:tblLayout w:type="fixed"/>
        <w:tblLook w:val="0600" w:firstRow="0" w:lastRow="0" w:firstColumn="0" w:lastColumn="0" w:noHBand="1" w:noVBand="1"/>
      </w:tblPr>
      <w:tblGrid>
        <w:gridCol w:w="729"/>
        <w:gridCol w:w="76"/>
        <w:gridCol w:w="8301"/>
      </w:tblGrid>
      <w:tr w:rsidR="000B48E8" w:rsidRPr="00605B51" w14:paraId="10B8860E" w14:textId="77777777" w:rsidTr="000B48E8">
        <w:trPr>
          <w:trHeight w:val="577"/>
        </w:trPr>
        <w:tc>
          <w:tcPr>
            <w:tcW w:w="805" w:type="dxa"/>
            <w:gridSpan w:val="2"/>
          </w:tcPr>
          <w:p w14:paraId="18EB9225" w14:textId="1E6F3F33" w:rsidR="00EB5C9C" w:rsidRPr="00605B51" w:rsidRDefault="003F53F9">
            <w:pPr>
              <w:pStyle w:val="normal0"/>
              <w:widowControl w:val="0"/>
              <w:spacing w:line="240" w:lineRule="auto"/>
              <w:rPr>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05B51">
              <w:rPr>
                <w:rFonts w:ascii="Times New Roman" w:eastAsia="Times New Roman" w:hAnsi="Times New Roman" w:cs="Times New Roman"/>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w:t>
            </w:r>
            <w:r w:rsidR="00605B51">
              <w:rPr>
                <w:rFonts w:ascii="Times New Roman" w:eastAsia="Times New Roman" w:hAnsi="Times New Roman" w:cs="Times New Roman"/>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w:t>
            </w:r>
            <w:r w:rsidRPr="00605B51">
              <w:rPr>
                <w:rFonts w:ascii="Times New Roman" w:eastAsia="Times New Roman" w:hAnsi="Times New Roman" w:cs="Times New Roman"/>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k</w:t>
            </w:r>
          </w:p>
        </w:tc>
        <w:tc>
          <w:tcPr>
            <w:tcW w:w="8301" w:type="dxa"/>
          </w:tcPr>
          <w:p w14:paraId="20524F4A" w14:textId="77777777" w:rsidR="00EB5C9C" w:rsidRPr="00605B51" w:rsidRDefault="003F53F9">
            <w:pPr>
              <w:pStyle w:val="normal0"/>
              <w:widowControl w:val="0"/>
              <w:spacing w:line="240" w:lineRule="auto"/>
              <w:rPr>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05B51">
              <w:rPr>
                <w:rFonts w:ascii="Times New Roman" w:eastAsia="Times New Roman" w:hAnsi="Times New Roman" w:cs="Times New Roman"/>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Task</w:t>
            </w:r>
          </w:p>
        </w:tc>
      </w:tr>
      <w:tr w:rsidR="000B48E8" w14:paraId="6D1FE5EA" w14:textId="77777777" w:rsidTr="000B48E8">
        <w:trPr>
          <w:trHeight w:val="1676"/>
        </w:trPr>
        <w:tc>
          <w:tcPr>
            <w:tcW w:w="729" w:type="dxa"/>
          </w:tcPr>
          <w:p w14:paraId="11FB7518" w14:textId="7665D534" w:rsidR="00EB5C9C" w:rsidRDefault="00605B51">
            <w:pPr>
              <w:pStyle w:val="normal0"/>
              <w:widowControl w:val="0"/>
              <w:spacing w:line="240" w:lineRule="auto"/>
            </w:pPr>
            <w:r>
              <w:rPr>
                <w:rFonts w:ascii="Times New Roman" w:eastAsia="Times New Roman" w:hAnsi="Times New Roman" w:cs="Times New Roman"/>
              </w:rPr>
              <w:t xml:space="preserve">   </w:t>
            </w:r>
            <w:r w:rsidR="003F53F9">
              <w:rPr>
                <w:rFonts w:ascii="Times New Roman" w:eastAsia="Times New Roman" w:hAnsi="Times New Roman" w:cs="Times New Roman"/>
              </w:rPr>
              <w:t>1</w:t>
            </w:r>
          </w:p>
        </w:tc>
        <w:tc>
          <w:tcPr>
            <w:tcW w:w="8377" w:type="dxa"/>
            <w:gridSpan w:val="2"/>
          </w:tcPr>
          <w:p w14:paraId="76C7E16C" w14:textId="6FA96D24" w:rsidR="00EB5C9C" w:rsidRDefault="003F53F9">
            <w:pPr>
              <w:pStyle w:val="normal0"/>
              <w:widowControl w:val="0"/>
              <w:spacing w:line="240" w:lineRule="auto"/>
            </w:pPr>
            <w:r>
              <w:rPr>
                <w:rFonts w:ascii="Times New Roman" w:eastAsia="Times New Roman" w:hAnsi="Times New Roman" w:cs="Times New Roman"/>
              </w:rPr>
              <w:t xml:space="preserve">Collect gene networks of </w:t>
            </w:r>
            <w:proofErr w:type="spellStart"/>
            <w:r w:rsidRPr="003D19E7">
              <w:rPr>
                <w:rFonts w:ascii="Times New Roman" w:eastAsia="Times New Roman" w:hAnsi="Times New Roman" w:cs="Times New Roman"/>
                <w:i/>
              </w:rPr>
              <w:t>E</w:t>
            </w:r>
            <w:r w:rsidR="00A05788">
              <w:rPr>
                <w:rFonts w:ascii="Times New Roman" w:eastAsia="Times New Roman" w:hAnsi="Times New Roman" w:cs="Times New Roman"/>
                <w:i/>
              </w:rPr>
              <w:t>.</w:t>
            </w:r>
            <w:r w:rsidRPr="003D19E7">
              <w:rPr>
                <w:rFonts w:ascii="Times New Roman" w:eastAsia="Times New Roman" w:hAnsi="Times New Roman" w:cs="Times New Roman"/>
                <w:i/>
              </w:rPr>
              <w:t>coli</w:t>
            </w:r>
            <w:proofErr w:type="spellEnd"/>
            <w:r>
              <w:rPr>
                <w:rFonts w:ascii="Times New Roman" w:eastAsia="Times New Roman" w:hAnsi="Times New Roman" w:cs="Times New Roman"/>
              </w:rPr>
              <w:t xml:space="preserve"> available at the Database of Interacting Proteins. Input these interactions into computing platform R Studio while reviewing relevant literature provided by Dr. Qin.</w:t>
            </w:r>
          </w:p>
        </w:tc>
      </w:tr>
      <w:tr w:rsidR="000B48E8" w14:paraId="69E7F817" w14:textId="77777777" w:rsidTr="000B48E8">
        <w:trPr>
          <w:trHeight w:val="1152"/>
        </w:trPr>
        <w:tc>
          <w:tcPr>
            <w:tcW w:w="729" w:type="dxa"/>
          </w:tcPr>
          <w:p w14:paraId="7BC4419B" w14:textId="3BB11B9C" w:rsidR="00EB5C9C" w:rsidRDefault="00605B51">
            <w:pPr>
              <w:pStyle w:val="normal0"/>
              <w:widowControl w:val="0"/>
              <w:spacing w:line="240" w:lineRule="auto"/>
            </w:pPr>
            <w:r>
              <w:rPr>
                <w:rFonts w:ascii="Times New Roman" w:eastAsia="Times New Roman" w:hAnsi="Times New Roman" w:cs="Times New Roman"/>
              </w:rPr>
              <w:t xml:space="preserve">   </w:t>
            </w:r>
            <w:r w:rsidR="003F53F9">
              <w:rPr>
                <w:rFonts w:ascii="Times New Roman" w:eastAsia="Times New Roman" w:hAnsi="Times New Roman" w:cs="Times New Roman"/>
              </w:rPr>
              <w:t>2</w:t>
            </w:r>
          </w:p>
        </w:tc>
        <w:tc>
          <w:tcPr>
            <w:tcW w:w="8377" w:type="dxa"/>
            <w:gridSpan w:val="2"/>
          </w:tcPr>
          <w:p w14:paraId="3315E466" w14:textId="51CCE82D" w:rsidR="00EB5C9C" w:rsidRDefault="003F53F9">
            <w:pPr>
              <w:pStyle w:val="normal0"/>
              <w:widowControl w:val="0"/>
              <w:spacing w:line="240" w:lineRule="auto"/>
            </w:pPr>
            <w:r>
              <w:rPr>
                <w:rFonts w:ascii="Times New Roman" w:eastAsia="Times New Roman" w:hAnsi="Times New Roman" w:cs="Times New Roman"/>
              </w:rPr>
              <w:t xml:space="preserve">Continue input of the network and genome data into R Studio, which will allow for simulation of aging in the </w:t>
            </w:r>
            <w:proofErr w:type="spellStart"/>
            <w:r w:rsidRPr="003D19E7">
              <w:rPr>
                <w:rFonts w:ascii="Times New Roman" w:eastAsia="Times New Roman" w:hAnsi="Times New Roman" w:cs="Times New Roman"/>
                <w:i/>
              </w:rPr>
              <w:t>E.</w:t>
            </w:r>
            <w:r w:rsidR="00A05788" w:rsidRPr="003D19E7">
              <w:rPr>
                <w:rFonts w:ascii="Times New Roman" w:eastAsia="Times New Roman" w:hAnsi="Times New Roman" w:cs="Times New Roman"/>
                <w:i/>
              </w:rPr>
              <w:t>c</w:t>
            </w:r>
            <w:r w:rsidRPr="003D19E7">
              <w:rPr>
                <w:rFonts w:ascii="Times New Roman" w:eastAsia="Times New Roman" w:hAnsi="Times New Roman" w:cs="Times New Roman"/>
                <w:i/>
              </w:rPr>
              <w:t>oli</w:t>
            </w:r>
            <w:proofErr w:type="spellEnd"/>
            <w:r>
              <w:rPr>
                <w:rFonts w:ascii="Times New Roman" w:eastAsia="Times New Roman" w:hAnsi="Times New Roman" w:cs="Times New Roman"/>
              </w:rPr>
              <w:t xml:space="preserve"> gene network.</w:t>
            </w:r>
          </w:p>
        </w:tc>
      </w:tr>
      <w:tr w:rsidR="000B48E8" w14:paraId="101BF953" w14:textId="77777777" w:rsidTr="000B48E8">
        <w:trPr>
          <w:trHeight w:val="577"/>
        </w:trPr>
        <w:tc>
          <w:tcPr>
            <w:tcW w:w="729" w:type="dxa"/>
          </w:tcPr>
          <w:p w14:paraId="03257ECC" w14:textId="147D02EC" w:rsidR="00EB5C9C" w:rsidRDefault="00605B51">
            <w:pPr>
              <w:pStyle w:val="normal0"/>
              <w:widowControl w:val="0"/>
              <w:spacing w:line="240" w:lineRule="auto"/>
            </w:pPr>
            <w:r>
              <w:rPr>
                <w:rFonts w:ascii="Times New Roman" w:eastAsia="Times New Roman" w:hAnsi="Times New Roman" w:cs="Times New Roman"/>
              </w:rPr>
              <w:t xml:space="preserve">   </w:t>
            </w:r>
            <w:r w:rsidR="003F53F9">
              <w:rPr>
                <w:rFonts w:ascii="Times New Roman" w:eastAsia="Times New Roman" w:hAnsi="Times New Roman" w:cs="Times New Roman"/>
              </w:rPr>
              <w:t>3</w:t>
            </w:r>
          </w:p>
        </w:tc>
        <w:tc>
          <w:tcPr>
            <w:tcW w:w="8377" w:type="dxa"/>
            <w:gridSpan w:val="2"/>
          </w:tcPr>
          <w:p w14:paraId="507E15ED" w14:textId="741755A8" w:rsidR="00EB5C9C" w:rsidRDefault="003F53F9">
            <w:pPr>
              <w:pStyle w:val="normal0"/>
              <w:widowControl w:val="0"/>
              <w:spacing w:line="240" w:lineRule="auto"/>
            </w:pPr>
            <w:r>
              <w:rPr>
                <w:rFonts w:ascii="Times New Roman" w:eastAsia="Times New Roman" w:hAnsi="Times New Roman" w:cs="Times New Roman"/>
              </w:rPr>
              <w:t xml:space="preserve">Continue simulation of aging in the </w:t>
            </w:r>
            <w:proofErr w:type="spellStart"/>
            <w:r w:rsidRPr="003D19E7">
              <w:rPr>
                <w:rFonts w:ascii="Times New Roman" w:eastAsia="Times New Roman" w:hAnsi="Times New Roman" w:cs="Times New Roman"/>
                <w:i/>
              </w:rPr>
              <w:t>E.</w:t>
            </w:r>
            <w:r w:rsidR="00A05788" w:rsidRPr="003D19E7">
              <w:rPr>
                <w:rFonts w:ascii="Times New Roman" w:eastAsia="Times New Roman" w:hAnsi="Times New Roman" w:cs="Times New Roman"/>
                <w:i/>
              </w:rPr>
              <w:t>c</w:t>
            </w:r>
            <w:r w:rsidRPr="003D19E7">
              <w:rPr>
                <w:rFonts w:ascii="Times New Roman" w:eastAsia="Times New Roman" w:hAnsi="Times New Roman" w:cs="Times New Roman"/>
                <w:i/>
              </w:rPr>
              <w:t>oli</w:t>
            </w:r>
            <w:proofErr w:type="spellEnd"/>
            <w:r>
              <w:rPr>
                <w:rFonts w:ascii="Times New Roman" w:eastAsia="Times New Roman" w:hAnsi="Times New Roman" w:cs="Times New Roman"/>
              </w:rPr>
              <w:t xml:space="preserve"> gene network.</w:t>
            </w:r>
          </w:p>
        </w:tc>
      </w:tr>
      <w:tr w:rsidR="000B48E8" w14:paraId="2CCA3384" w14:textId="77777777" w:rsidTr="000B48E8">
        <w:trPr>
          <w:trHeight w:val="577"/>
        </w:trPr>
        <w:tc>
          <w:tcPr>
            <w:tcW w:w="729" w:type="dxa"/>
          </w:tcPr>
          <w:p w14:paraId="1C388F90" w14:textId="1AE5C3A5" w:rsidR="00EB5C9C" w:rsidRDefault="00605B51">
            <w:pPr>
              <w:pStyle w:val="normal0"/>
              <w:widowControl w:val="0"/>
              <w:spacing w:line="240" w:lineRule="auto"/>
            </w:pPr>
            <w:r>
              <w:rPr>
                <w:rFonts w:ascii="Times New Roman" w:eastAsia="Times New Roman" w:hAnsi="Times New Roman" w:cs="Times New Roman"/>
              </w:rPr>
              <w:t xml:space="preserve">   </w:t>
            </w:r>
            <w:r w:rsidR="003F53F9">
              <w:rPr>
                <w:rFonts w:ascii="Times New Roman" w:eastAsia="Times New Roman" w:hAnsi="Times New Roman" w:cs="Times New Roman"/>
              </w:rPr>
              <w:t>4</w:t>
            </w:r>
          </w:p>
        </w:tc>
        <w:tc>
          <w:tcPr>
            <w:tcW w:w="8377" w:type="dxa"/>
            <w:gridSpan w:val="2"/>
          </w:tcPr>
          <w:p w14:paraId="40E859CF" w14:textId="77777777" w:rsidR="00EB5C9C" w:rsidRDefault="003F53F9">
            <w:pPr>
              <w:pStyle w:val="normal0"/>
              <w:widowControl w:val="0"/>
              <w:spacing w:line="240" w:lineRule="auto"/>
            </w:pPr>
            <w:r>
              <w:rPr>
                <w:rFonts w:ascii="Times New Roman" w:eastAsia="Times New Roman" w:hAnsi="Times New Roman" w:cs="Times New Roman"/>
              </w:rPr>
              <w:t xml:space="preserve">Analyze survival curve of the population </w:t>
            </w:r>
          </w:p>
        </w:tc>
      </w:tr>
      <w:tr w:rsidR="000B48E8" w14:paraId="73EFDE60" w14:textId="77777777" w:rsidTr="000B48E8">
        <w:trPr>
          <w:trHeight w:val="524"/>
        </w:trPr>
        <w:tc>
          <w:tcPr>
            <w:tcW w:w="729" w:type="dxa"/>
          </w:tcPr>
          <w:p w14:paraId="64271635" w14:textId="7B8F5559" w:rsidR="00EB5C9C" w:rsidRDefault="00605B51">
            <w:pPr>
              <w:pStyle w:val="normal0"/>
              <w:widowControl w:val="0"/>
              <w:spacing w:line="240" w:lineRule="auto"/>
            </w:pPr>
            <w:r>
              <w:rPr>
                <w:rFonts w:ascii="Times New Roman" w:eastAsia="Times New Roman" w:hAnsi="Times New Roman" w:cs="Times New Roman"/>
              </w:rPr>
              <w:t xml:space="preserve">   </w:t>
            </w:r>
            <w:r w:rsidR="003F53F9">
              <w:rPr>
                <w:rFonts w:ascii="Times New Roman" w:eastAsia="Times New Roman" w:hAnsi="Times New Roman" w:cs="Times New Roman"/>
              </w:rPr>
              <w:t>5</w:t>
            </w:r>
          </w:p>
        </w:tc>
        <w:tc>
          <w:tcPr>
            <w:tcW w:w="8377" w:type="dxa"/>
            <w:gridSpan w:val="2"/>
          </w:tcPr>
          <w:p w14:paraId="4A8BE57E" w14:textId="3E3E0731" w:rsidR="00EB5C9C" w:rsidRDefault="003F53F9">
            <w:pPr>
              <w:pStyle w:val="normal0"/>
              <w:widowControl w:val="0"/>
              <w:spacing w:line="240" w:lineRule="auto"/>
            </w:pPr>
            <w:r>
              <w:rPr>
                <w:rFonts w:ascii="Times New Roman" w:eastAsia="Times New Roman" w:hAnsi="Times New Roman" w:cs="Times New Roman"/>
              </w:rPr>
              <w:t xml:space="preserve">Observe critical genes that can extend the lifespan of </w:t>
            </w:r>
            <w:proofErr w:type="spellStart"/>
            <w:r w:rsidRPr="003D19E7">
              <w:rPr>
                <w:rFonts w:ascii="Times New Roman" w:eastAsia="Times New Roman" w:hAnsi="Times New Roman" w:cs="Times New Roman"/>
                <w:i/>
              </w:rPr>
              <w:t>E.</w:t>
            </w:r>
            <w:r w:rsidR="00A05788" w:rsidRPr="003D19E7">
              <w:rPr>
                <w:rFonts w:ascii="Times New Roman" w:eastAsia="Times New Roman" w:hAnsi="Times New Roman" w:cs="Times New Roman"/>
                <w:i/>
              </w:rPr>
              <w:t>c</w:t>
            </w:r>
            <w:r w:rsidRPr="003D19E7">
              <w:rPr>
                <w:rFonts w:ascii="Times New Roman" w:eastAsia="Times New Roman" w:hAnsi="Times New Roman" w:cs="Times New Roman"/>
                <w:i/>
              </w:rPr>
              <w:t>oli</w:t>
            </w:r>
            <w:proofErr w:type="spellEnd"/>
            <w:r>
              <w:rPr>
                <w:rFonts w:ascii="Times New Roman" w:eastAsia="Times New Roman" w:hAnsi="Times New Roman" w:cs="Times New Roman"/>
              </w:rPr>
              <w:t xml:space="preserve"> gene networks.</w:t>
            </w:r>
          </w:p>
        </w:tc>
      </w:tr>
      <w:tr w:rsidR="000B48E8" w14:paraId="797AFC23" w14:textId="77777777" w:rsidTr="000B48E8">
        <w:trPr>
          <w:trHeight w:val="524"/>
        </w:trPr>
        <w:tc>
          <w:tcPr>
            <w:tcW w:w="729" w:type="dxa"/>
          </w:tcPr>
          <w:p w14:paraId="5432ED47" w14:textId="44CA3151" w:rsidR="00EB5C9C" w:rsidRDefault="00605B51">
            <w:pPr>
              <w:pStyle w:val="normal0"/>
              <w:widowControl w:val="0"/>
              <w:spacing w:line="240" w:lineRule="auto"/>
            </w:pPr>
            <w:r>
              <w:rPr>
                <w:rFonts w:ascii="Times New Roman" w:eastAsia="Times New Roman" w:hAnsi="Times New Roman" w:cs="Times New Roman"/>
              </w:rPr>
              <w:t xml:space="preserve">   </w:t>
            </w:r>
            <w:r w:rsidR="003F53F9">
              <w:rPr>
                <w:rFonts w:ascii="Times New Roman" w:eastAsia="Times New Roman" w:hAnsi="Times New Roman" w:cs="Times New Roman"/>
              </w:rPr>
              <w:t>6</w:t>
            </w:r>
          </w:p>
        </w:tc>
        <w:tc>
          <w:tcPr>
            <w:tcW w:w="8377" w:type="dxa"/>
            <w:gridSpan w:val="2"/>
          </w:tcPr>
          <w:p w14:paraId="40C5A5EB" w14:textId="6CA6B1B3" w:rsidR="00EB5C9C" w:rsidRDefault="003F53F9">
            <w:pPr>
              <w:pStyle w:val="normal0"/>
              <w:widowControl w:val="0"/>
              <w:spacing w:line="240" w:lineRule="auto"/>
            </w:pPr>
            <w:r>
              <w:rPr>
                <w:rFonts w:ascii="Times New Roman" w:eastAsia="Times New Roman" w:hAnsi="Times New Roman" w:cs="Times New Roman"/>
              </w:rPr>
              <w:t xml:space="preserve">Simulate overexpression of selected mutant genes from </w:t>
            </w:r>
            <w:proofErr w:type="spellStart"/>
            <w:r w:rsidRPr="003D19E7">
              <w:rPr>
                <w:rFonts w:ascii="Times New Roman" w:eastAsia="Times New Roman" w:hAnsi="Times New Roman" w:cs="Times New Roman"/>
                <w:i/>
              </w:rPr>
              <w:t>E.</w:t>
            </w:r>
            <w:r w:rsidR="00A05788" w:rsidRPr="003D19E7">
              <w:rPr>
                <w:rFonts w:ascii="Times New Roman" w:eastAsia="Times New Roman" w:hAnsi="Times New Roman" w:cs="Times New Roman"/>
                <w:i/>
              </w:rPr>
              <w:t>c</w:t>
            </w:r>
            <w:r w:rsidRPr="003D19E7">
              <w:rPr>
                <w:rFonts w:ascii="Times New Roman" w:eastAsia="Times New Roman" w:hAnsi="Times New Roman" w:cs="Times New Roman"/>
                <w:i/>
              </w:rPr>
              <w:t>oli</w:t>
            </w:r>
            <w:proofErr w:type="spellEnd"/>
            <w:r>
              <w:rPr>
                <w:rFonts w:ascii="Times New Roman" w:eastAsia="Times New Roman" w:hAnsi="Times New Roman" w:cs="Times New Roman"/>
              </w:rPr>
              <w:t xml:space="preserve"> genome</w:t>
            </w:r>
          </w:p>
        </w:tc>
      </w:tr>
      <w:tr w:rsidR="000B48E8" w14:paraId="1EADF62E" w14:textId="77777777" w:rsidTr="000B48E8">
        <w:trPr>
          <w:trHeight w:val="1152"/>
        </w:trPr>
        <w:tc>
          <w:tcPr>
            <w:tcW w:w="729" w:type="dxa"/>
          </w:tcPr>
          <w:p w14:paraId="7E27CDC3" w14:textId="1BD2BF2E" w:rsidR="00EB5C9C" w:rsidRDefault="00605B51">
            <w:pPr>
              <w:pStyle w:val="normal0"/>
              <w:widowControl w:val="0"/>
              <w:spacing w:line="240" w:lineRule="auto"/>
            </w:pPr>
            <w:r>
              <w:rPr>
                <w:rFonts w:ascii="Times New Roman" w:eastAsia="Times New Roman" w:hAnsi="Times New Roman" w:cs="Times New Roman"/>
              </w:rPr>
              <w:t xml:space="preserve">   </w:t>
            </w:r>
            <w:r w:rsidR="003F53F9">
              <w:rPr>
                <w:rFonts w:ascii="Times New Roman" w:eastAsia="Times New Roman" w:hAnsi="Times New Roman" w:cs="Times New Roman"/>
              </w:rPr>
              <w:t>7</w:t>
            </w:r>
          </w:p>
        </w:tc>
        <w:tc>
          <w:tcPr>
            <w:tcW w:w="8377" w:type="dxa"/>
            <w:gridSpan w:val="2"/>
          </w:tcPr>
          <w:p w14:paraId="580DA634" w14:textId="77777777" w:rsidR="00EB5C9C" w:rsidRDefault="003F53F9">
            <w:pPr>
              <w:pStyle w:val="normal0"/>
              <w:widowControl w:val="0"/>
              <w:spacing w:line="240" w:lineRule="auto"/>
            </w:pPr>
            <w:r>
              <w:rPr>
                <w:rFonts w:ascii="Times New Roman" w:eastAsia="Times New Roman" w:hAnsi="Times New Roman" w:cs="Times New Roman"/>
              </w:rPr>
              <w:t xml:space="preserve">Continue simulation of overexpression of mutant genes and compare these mutants to the wildtype network. </w:t>
            </w:r>
          </w:p>
        </w:tc>
      </w:tr>
      <w:tr w:rsidR="000B48E8" w14:paraId="410C7A94" w14:textId="77777777" w:rsidTr="000B48E8">
        <w:trPr>
          <w:trHeight w:val="1100"/>
        </w:trPr>
        <w:tc>
          <w:tcPr>
            <w:tcW w:w="729" w:type="dxa"/>
          </w:tcPr>
          <w:p w14:paraId="12C9FBA9" w14:textId="7EFCF783" w:rsidR="00EB5C9C" w:rsidRDefault="00605B51">
            <w:pPr>
              <w:pStyle w:val="normal0"/>
              <w:widowControl w:val="0"/>
              <w:spacing w:line="240" w:lineRule="auto"/>
            </w:pPr>
            <w:r>
              <w:rPr>
                <w:rFonts w:ascii="Times New Roman" w:eastAsia="Times New Roman" w:hAnsi="Times New Roman" w:cs="Times New Roman"/>
              </w:rPr>
              <w:t xml:space="preserve">   </w:t>
            </w:r>
            <w:r w:rsidR="003F53F9">
              <w:rPr>
                <w:rFonts w:ascii="Times New Roman" w:eastAsia="Times New Roman" w:hAnsi="Times New Roman" w:cs="Times New Roman"/>
              </w:rPr>
              <w:t>8</w:t>
            </w:r>
          </w:p>
        </w:tc>
        <w:tc>
          <w:tcPr>
            <w:tcW w:w="8377" w:type="dxa"/>
            <w:gridSpan w:val="2"/>
          </w:tcPr>
          <w:p w14:paraId="69C837AB" w14:textId="77777777" w:rsidR="00EB5C9C" w:rsidRDefault="003F53F9">
            <w:pPr>
              <w:pStyle w:val="normal0"/>
              <w:widowControl w:val="0"/>
              <w:spacing w:line="240" w:lineRule="auto"/>
            </w:pPr>
            <w:r>
              <w:rPr>
                <w:rFonts w:ascii="Times New Roman" w:eastAsia="Times New Roman" w:hAnsi="Times New Roman" w:cs="Times New Roman"/>
              </w:rPr>
              <w:t xml:space="preserve">Analyze simulation of overexpression of mutant genes with the wildtype and determine which gene can significantly increase lifespan from this data. </w:t>
            </w:r>
          </w:p>
        </w:tc>
      </w:tr>
      <w:tr w:rsidR="000B48E8" w14:paraId="3CE9339D" w14:textId="77777777" w:rsidTr="000B48E8">
        <w:trPr>
          <w:trHeight w:val="577"/>
        </w:trPr>
        <w:tc>
          <w:tcPr>
            <w:tcW w:w="729" w:type="dxa"/>
          </w:tcPr>
          <w:p w14:paraId="16C76958" w14:textId="49B05872" w:rsidR="00EB5C9C" w:rsidRDefault="00605B51">
            <w:pPr>
              <w:pStyle w:val="normal0"/>
              <w:widowControl w:val="0"/>
              <w:spacing w:line="240" w:lineRule="auto"/>
            </w:pPr>
            <w:r>
              <w:rPr>
                <w:rFonts w:ascii="Times New Roman" w:eastAsia="Times New Roman" w:hAnsi="Times New Roman" w:cs="Times New Roman"/>
              </w:rPr>
              <w:t xml:space="preserve">   </w:t>
            </w:r>
            <w:r w:rsidR="003F53F9">
              <w:rPr>
                <w:rFonts w:ascii="Times New Roman" w:eastAsia="Times New Roman" w:hAnsi="Times New Roman" w:cs="Times New Roman"/>
              </w:rPr>
              <w:t>9</w:t>
            </w:r>
          </w:p>
        </w:tc>
        <w:tc>
          <w:tcPr>
            <w:tcW w:w="8377" w:type="dxa"/>
            <w:gridSpan w:val="2"/>
          </w:tcPr>
          <w:p w14:paraId="7B2105D2" w14:textId="77777777" w:rsidR="00EB5C9C" w:rsidRDefault="003F53F9">
            <w:pPr>
              <w:pStyle w:val="normal0"/>
              <w:widowControl w:val="0"/>
              <w:spacing w:line="240" w:lineRule="auto"/>
            </w:pPr>
            <w:r>
              <w:rPr>
                <w:rFonts w:ascii="Times New Roman" w:eastAsia="Times New Roman" w:hAnsi="Times New Roman" w:cs="Times New Roman"/>
              </w:rPr>
              <w:t>Summarize the study and prepare future research plans.</w:t>
            </w:r>
          </w:p>
        </w:tc>
      </w:tr>
      <w:tr w:rsidR="000B48E8" w14:paraId="6E3B09BE" w14:textId="77777777" w:rsidTr="000B48E8">
        <w:trPr>
          <w:trHeight w:val="577"/>
        </w:trPr>
        <w:tc>
          <w:tcPr>
            <w:tcW w:w="729" w:type="dxa"/>
          </w:tcPr>
          <w:p w14:paraId="596DDE48" w14:textId="0D3DF0FF" w:rsidR="00EB5C9C" w:rsidRDefault="00605B51">
            <w:pPr>
              <w:pStyle w:val="normal0"/>
              <w:widowControl w:val="0"/>
              <w:spacing w:line="240" w:lineRule="auto"/>
            </w:pPr>
            <w:r>
              <w:rPr>
                <w:rFonts w:ascii="Times New Roman" w:eastAsia="Times New Roman" w:hAnsi="Times New Roman" w:cs="Times New Roman"/>
              </w:rPr>
              <w:t xml:space="preserve">   </w:t>
            </w:r>
            <w:r w:rsidR="003F53F9">
              <w:rPr>
                <w:rFonts w:ascii="Times New Roman" w:eastAsia="Times New Roman" w:hAnsi="Times New Roman" w:cs="Times New Roman"/>
              </w:rPr>
              <w:t>10</w:t>
            </w:r>
          </w:p>
        </w:tc>
        <w:tc>
          <w:tcPr>
            <w:tcW w:w="8377" w:type="dxa"/>
            <w:gridSpan w:val="2"/>
          </w:tcPr>
          <w:p w14:paraId="66F55E99" w14:textId="77777777" w:rsidR="00EB5C9C" w:rsidRDefault="003F53F9">
            <w:pPr>
              <w:pStyle w:val="normal0"/>
              <w:widowControl w:val="0"/>
              <w:spacing w:line="240" w:lineRule="auto"/>
            </w:pPr>
            <w:r>
              <w:rPr>
                <w:rFonts w:ascii="Times New Roman" w:eastAsia="Times New Roman" w:hAnsi="Times New Roman" w:cs="Times New Roman"/>
              </w:rPr>
              <w:t>Prepare poster presentation and oral presentation for Research Day 2015.</w:t>
            </w:r>
          </w:p>
        </w:tc>
      </w:tr>
      <w:tr w:rsidR="000B48E8" w14:paraId="2582AB5B" w14:textId="77777777" w:rsidTr="000B48E8">
        <w:trPr>
          <w:trHeight w:val="577"/>
        </w:trPr>
        <w:tc>
          <w:tcPr>
            <w:tcW w:w="729" w:type="dxa"/>
          </w:tcPr>
          <w:p w14:paraId="69F1A905" w14:textId="1C53297A" w:rsidR="00EB5C9C" w:rsidRDefault="00605B51">
            <w:pPr>
              <w:pStyle w:val="normal0"/>
              <w:widowControl w:val="0"/>
              <w:spacing w:line="240" w:lineRule="auto"/>
            </w:pPr>
            <w:r>
              <w:rPr>
                <w:rFonts w:ascii="Times New Roman" w:eastAsia="Times New Roman" w:hAnsi="Times New Roman" w:cs="Times New Roman"/>
              </w:rPr>
              <w:t xml:space="preserve">   </w:t>
            </w:r>
            <w:r w:rsidR="003F53F9">
              <w:rPr>
                <w:rFonts w:ascii="Times New Roman" w:eastAsia="Times New Roman" w:hAnsi="Times New Roman" w:cs="Times New Roman"/>
              </w:rPr>
              <w:t>11</w:t>
            </w:r>
          </w:p>
        </w:tc>
        <w:tc>
          <w:tcPr>
            <w:tcW w:w="8377" w:type="dxa"/>
            <w:gridSpan w:val="2"/>
          </w:tcPr>
          <w:p w14:paraId="76EE0D57" w14:textId="77777777" w:rsidR="00EB5C9C" w:rsidRDefault="003F53F9">
            <w:pPr>
              <w:pStyle w:val="normal0"/>
              <w:widowControl w:val="0"/>
              <w:spacing w:line="240" w:lineRule="auto"/>
            </w:pPr>
            <w:r>
              <w:rPr>
                <w:rFonts w:ascii="Times New Roman" w:eastAsia="Times New Roman" w:hAnsi="Times New Roman" w:cs="Times New Roman"/>
              </w:rPr>
              <w:t>Revise report and poster based on Research Day feedback.</w:t>
            </w:r>
          </w:p>
        </w:tc>
      </w:tr>
    </w:tbl>
    <w:p w14:paraId="20F49981" w14:textId="77777777" w:rsidR="00EB5C9C" w:rsidRDefault="00EB5C9C">
      <w:pPr>
        <w:pStyle w:val="normal0"/>
      </w:pPr>
    </w:p>
    <w:p w14:paraId="62B19C5D" w14:textId="77777777" w:rsidR="00EB5C9C" w:rsidRDefault="00EB5C9C">
      <w:pPr>
        <w:pStyle w:val="normal0"/>
      </w:pPr>
    </w:p>
    <w:p w14:paraId="52C885F5" w14:textId="77777777" w:rsidR="00EB5C9C" w:rsidRDefault="00EB5C9C">
      <w:pPr>
        <w:pStyle w:val="normal0"/>
      </w:pPr>
    </w:p>
    <w:p w14:paraId="71C7F09A" w14:textId="77777777" w:rsidR="00EB5C9C" w:rsidRDefault="00EB5C9C">
      <w:pPr>
        <w:pStyle w:val="normal0"/>
      </w:pPr>
    </w:p>
    <w:p w14:paraId="3D6AE1B2" w14:textId="77777777" w:rsidR="00605B51" w:rsidRDefault="00605B51" w:rsidP="000B48E8">
      <w:pPr>
        <w:pStyle w:val="normal0"/>
        <w:contextualSpacing/>
        <w:rPr>
          <w:rFonts w:ascii="Times New Roman" w:hAnsi="Times New Roman"/>
          <w:b/>
          <w:sz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0F5DF8CF" w14:textId="20DDBE06" w:rsidR="00EB5C9C" w:rsidRPr="00605B51" w:rsidRDefault="003F53F9" w:rsidP="009A3411">
      <w:pPr>
        <w:pStyle w:val="normal0"/>
        <w:numPr>
          <w:ilvl w:val="0"/>
          <w:numId w:val="1"/>
        </w:numPr>
        <w:contextualSpacing/>
        <w:jc w:val="center"/>
        <w:rPr>
          <w:rFonts w:ascii="Times New Roman" w:hAnsi="Times New Roman"/>
          <w:b/>
          <w:sz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A3411">
        <w:rPr>
          <w:rFonts w:ascii="Times New Roman" w:hAnsi="Times New Roman"/>
          <w:b/>
          <w:sz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Budget</w:t>
      </w:r>
    </w:p>
    <w:p w14:paraId="231EC5BD" w14:textId="77777777" w:rsidR="00EB5C9C" w:rsidRDefault="00EB5C9C">
      <w:pPr>
        <w:pStyle w:val="normal0"/>
      </w:pPr>
    </w:p>
    <w:tbl>
      <w:tblPr>
        <w:tblStyle w:val="a0"/>
        <w:tblW w:w="9106" w:type="dxa"/>
        <w:tblLayout w:type="fixed"/>
        <w:tblLook w:val="0600" w:firstRow="0" w:lastRow="0" w:firstColumn="0" w:lastColumn="0" w:noHBand="1" w:noVBand="1"/>
      </w:tblPr>
      <w:tblGrid>
        <w:gridCol w:w="2929"/>
        <w:gridCol w:w="2899"/>
        <w:gridCol w:w="3278"/>
      </w:tblGrid>
      <w:tr w:rsidR="000B48E8" w14:paraId="0EDA52F0" w14:textId="77777777" w:rsidTr="000B48E8">
        <w:trPr>
          <w:trHeight w:val="868"/>
        </w:trPr>
        <w:tc>
          <w:tcPr>
            <w:tcW w:w="2929" w:type="dxa"/>
          </w:tcPr>
          <w:p w14:paraId="6E94A166" w14:textId="77777777" w:rsidR="00EB5C9C" w:rsidRDefault="003F53F9" w:rsidP="009A3411">
            <w:pPr>
              <w:pStyle w:val="normal0"/>
              <w:spacing w:line="480" w:lineRule="auto"/>
              <w:ind w:left="120" w:right="120"/>
            </w:pPr>
            <w:r>
              <w:rPr>
                <w:rFonts w:ascii="Times New Roman" w:eastAsia="Times New Roman" w:hAnsi="Times New Roman" w:cs="Times New Roman"/>
                <w:b/>
                <w:i/>
                <w:sz w:val="20"/>
                <w:u w:val="single"/>
              </w:rPr>
              <w:t>Description</w:t>
            </w:r>
          </w:p>
        </w:tc>
        <w:tc>
          <w:tcPr>
            <w:tcW w:w="2899" w:type="dxa"/>
          </w:tcPr>
          <w:p w14:paraId="5700B9AB" w14:textId="77777777" w:rsidR="00EB5C9C" w:rsidRDefault="003F53F9" w:rsidP="009A3411">
            <w:pPr>
              <w:pStyle w:val="normal0"/>
              <w:spacing w:line="480" w:lineRule="auto"/>
              <w:ind w:left="120" w:right="120"/>
            </w:pPr>
            <w:r>
              <w:rPr>
                <w:rFonts w:ascii="Times New Roman" w:eastAsia="Times New Roman" w:hAnsi="Times New Roman" w:cs="Times New Roman"/>
                <w:b/>
                <w:i/>
                <w:sz w:val="20"/>
                <w:u w:val="single"/>
              </w:rPr>
              <w:t>Quantity</w:t>
            </w:r>
          </w:p>
        </w:tc>
        <w:tc>
          <w:tcPr>
            <w:tcW w:w="3278" w:type="dxa"/>
          </w:tcPr>
          <w:p w14:paraId="51DFB973" w14:textId="77777777" w:rsidR="00EB5C9C" w:rsidRDefault="003F53F9" w:rsidP="009A3411">
            <w:pPr>
              <w:pStyle w:val="normal0"/>
              <w:spacing w:line="480" w:lineRule="auto"/>
              <w:ind w:left="120" w:right="120"/>
            </w:pPr>
            <w:r>
              <w:rPr>
                <w:rFonts w:ascii="Times New Roman" w:eastAsia="Times New Roman" w:hAnsi="Times New Roman" w:cs="Times New Roman"/>
                <w:b/>
                <w:i/>
                <w:sz w:val="20"/>
                <w:u w:val="single"/>
              </w:rPr>
              <w:t>Price</w:t>
            </w:r>
          </w:p>
        </w:tc>
      </w:tr>
      <w:tr w:rsidR="000B48E8" w14:paraId="670E2DA5" w14:textId="77777777" w:rsidTr="000B48E8">
        <w:trPr>
          <w:trHeight w:val="826"/>
        </w:trPr>
        <w:tc>
          <w:tcPr>
            <w:tcW w:w="2929" w:type="dxa"/>
          </w:tcPr>
          <w:p w14:paraId="68AC72B7" w14:textId="77777777" w:rsidR="00EB5C9C" w:rsidRDefault="003F53F9" w:rsidP="009A3411">
            <w:pPr>
              <w:pStyle w:val="normal0"/>
              <w:spacing w:line="480" w:lineRule="auto"/>
              <w:ind w:left="120" w:right="120"/>
            </w:pPr>
            <w:r>
              <w:rPr>
                <w:rFonts w:ascii="Times New Roman" w:eastAsia="Times New Roman" w:hAnsi="Times New Roman" w:cs="Times New Roman"/>
                <w:sz w:val="20"/>
              </w:rPr>
              <w:t>Travel to meetings</w:t>
            </w:r>
          </w:p>
        </w:tc>
        <w:tc>
          <w:tcPr>
            <w:tcW w:w="2899" w:type="dxa"/>
          </w:tcPr>
          <w:p w14:paraId="3AB9B2CB" w14:textId="524337E1" w:rsidR="00EB5C9C" w:rsidRDefault="003F53F9" w:rsidP="009A3411">
            <w:pPr>
              <w:pStyle w:val="normal0"/>
              <w:spacing w:line="480" w:lineRule="auto"/>
              <w:ind w:left="120" w:right="120"/>
            </w:pPr>
            <w:r>
              <w:rPr>
                <w:rFonts w:ascii="Times New Roman" w:eastAsia="Times New Roman" w:hAnsi="Times New Roman" w:cs="Times New Roman"/>
                <w:sz w:val="20"/>
              </w:rPr>
              <w:t xml:space="preserve"> </w:t>
            </w:r>
            <w:r w:rsidR="00FF6480">
              <w:rPr>
                <w:rFonts w:ascii="Times New Roman" w:eastAsia="Times New Roman" w:hAnsi="Times New Roman" w:cs="Times New Roman"/>
                <w:sz w:val="20"/>
              </w:rPr>
              <w:t>2</w:t>
            </w:r>
          </w:p>
        </w:tc>
        <w:tc>
          <w:tcPr>
            <w:tcW w:w="3278" w:type="dxa"/>
          </w:tcPr>
          <w:p w14:paraId="010CE733" w14:textId="77777777" w:rsidR="00EB5C9C" w:rsidRDefault="003F53F9" w:rsidP="009A3411">
            <w:pPr>
              <w:pStyle w:val="normal0"/>
              <w:spacing w:line="480" w:lineRule="auto"/>
              <w:ind w:left="120" w:right="120"/>
            </w:pPr>
            <w:r>
              <w:rPr>
                <w:rFonts w:ascii="Times New Roman" w:eastAsia="Times New Roman" w:hAnsi="Times New Roman" w:cs="Times New Roman"/>
                <w:sz w:val="20"/>
              </w:rPr>
              <w:t>$1500</w:t>
            </w:r>
          </w:p>
        </w:tc>
      </w:tr>
      <w:tr w:rsidR="000B48E8" w14:paraId="7F93EE9E" w14:textId="77777777" w:rsidTr="000B48E8">
        <w:trPr>
          <w:trHeight w:val="1691"/>
        </w:trPr>
        <w:tc>
          <w:tcPr>
            <w:tcW w:w="2929" w:type="dxa"/>
          </w:tcPr>
          <w:p w14:paraId="25FA13E5" w14:textId="77777777" w:rsidR="00EB5C9C" w:rsidRDefault="003F53F9" w:rsidP="009A3411">
            <w:pPr>
              <w:pStyle w:val="normal0"/>
              <w:spacing w:line="480" w:lineRule="auto"/>
              <w:ind w:left="120" w:right="120"/>
            </w:pPr>
            <w:proofErr w:type="spellStart"/>
            <w:r>
              <w:rPr>
                <w:rFonts w:ascii="Times New Roman" w:eastAsia="Times New Roman" w:hAnsi="Times New Roman" w:cs="Times New Roman"/>
                <w:sz w:val="20"/>
              </w:rPr>
              <w:t>PeerJ</w:t>
            </w:r>
            <w:proofErr w:type="spellEnd"/>
            <w:r>
              <w:rPr>
                <w:rFonts w:ascii="Times New Roman" w:eastAsia="Times New Roman" w:hAnsi="Times New Roman" w:cs="Times New Roman"/>
                <w:sz w:val="20"/>
              </w:rPr>
              <w:t xml:space="preserve"> Membership for publications</w:t>
            </w:r>
          </w:p>
        </w:tc>
        <w:tc>
          <w:tcPr>
            <w:tcW w:w="2899" w:type="dxa"/>
          </w:tcPr>
          <w:p w14:paraId="05DA0E4A" w14:textId="36BDB5F8" w:rsidR="00EB5C9C" w:rsidRDefault="003F53F9" w:rsidP="009A3411">
            <w:pPr>
              <w:pStyle w:val="normal0"/>
              <w:spacing w:line="480" w:lineRule="auto"/>
              <w:ind w:left="120" w:right="120"/>
            </w:pPr>
            <w:r>
              <w:rPr>
                <w:rFonts w:ascii="Times New Roman" w:eastAsia="Times New Roman" w:hAnsi="Times New Roman" w:cs="Times New Roman"/>
                <w:sz w:val="20"/>
              </w:rPr>
              <w:t xml:space="preserve"> </w:t>
            </w:r>
            <w:r w:rsidR="00074122">
              <w:rPr>
                <w:rFonts w:ascii="Times New Roman" w:eastAsia="Times New Roman" w:hAnsi="Times New Roman" w:cs="Times New Roman"/>
                <w:sz w:val="20"/>
              </w:rPr>
              <w:t>2</w:t>
            </w:r>
          </w:p>
        </w:tc>
        <w:tc>
          <w:tcPr>
            <w:tcW w:w="3278" w:type="dxa"/>
          </w:tcPr>
          <w:p w14:paraId="1962D50C" w14:textId="55D1E165" w:rsidR="00EB5C9C" w:rsidRDefault="00074122" w:rsidP="009A3411">
            <w:pPr>
              <w:pStyle w:val="normal0"/>
              <w:spacing w:line="480" w:lineRule="auto"/>
              <w:ind w:left="120" w:right="120"/>
            </w:pPr>
            <w:r>
              <w:rPr>
                <w:rFonts w:ascii="Times New Roman" w:eastAsia="Times New Roman" w:hAnsi="Times New Roman" w:cs="Times New Roman"/>
                <w:sz w:val="20"/>
              </w:rPr>
              <w:t>$150</w:t>
            </w:r>
          </w:p>
        </w:tc>
      </w:tr>
      <w:tr w:rsidR="000B48E8" w14:paraId="7D6C9715" w14:textId="77777777" w:rsidTr="000B48E8">
        <w:trPr>
          <w:trHeight w:val="826"/>
        </w:trPr>
        <w:tc>
          <w:tcPr>
            <w:tcW w:w="2929" w:type="dxa"/>
          </w:tcPr>
          <w:p w14:paraId="69362B9E" w14:textId="77777777" w:rsidR="00EB5C9C" w:rsidRDefault="003F53F9" w:rsidP="009A3411">
            <w:pPr>
              <w:pStyle w:val="normal0"/>
              <w:spacing w:line="480" w:lineRule="auto"/>
              <w:ind w:left="120" w:right="120"/>
            </w:pPr>
            <w:r>
              <w:rPr>
                <w:rFonts w:ascii="Times New Roman" w:eastAsia="Times New Roman" w:hAnsi="Times New Roman" w:cs="Times New Roman"/>
                <w:sz w:val="20"/>
              </w:rPr>
              <w:t>Endnote software</w:t>
            </w:r>
          </w:p>
        </w:tc>
        <w:tc>
          <w:tcPr>
            <w:tcW w:w="2899" w:type="dxa"/>
          </w:tcPr>
          <w:p w14:paraId="5E342EED" w14:textId="69CB2BF5" w:rsidR="00EB5C9C" w:rsidRDefault="003F53F9" w:rsidP="009A3411">
            <w:pPr>
              <w:pStyle w:val="normal0"/>
              <w:spacing w:line="480" w:lineRule="auto"/>
              <w:ind w:left="120" w:right="120"/>
            </w:pPr>
            <w:r>
              <w:rPr>
                <w:rFonts w:ascii="Times New Roman" w:eastAsia="Times New Roman" w:hAnsi="Times New Roman" w:cs="Times New Roman"/>
                <w:sz w:val="20"/>
              </w:rPr>
              <w:t xml:space="preserve"> </w:t>
            </w:r>
            <w:r w:rsidR="00074122">
              <w:rPr>
                <w:rFonts w:ascii="Times New Roman" w:eastAsia="Times New Roman" w:hAnsi="Times New Roman" w:cs="Times New Roman"/>
                <w:sz w:val="20"/>
              </w:rPr>
              <w:t>1</w:t>
            </w:r>
          </w:p>
        </w:tc>
        <w:tc>
          <w:tcPr>
            <w:tcW w:w="3278" w:type="dxa"/>
          </w:tcPr>
          <w:p w14:paraId="12F934D5" w14:textId="77777777" w:rsidR="00EB5C9C" w:rsidRDefault="003F53F9" w:rsidP="009A3411">
            <w:pPr>
              <w:pStyle w:val="normal0"/>
              <w:spacing w:line="480" w:lineRule="auto"/>
              <w:ind w:left="120" w:right="120"/>
            </w:pPr>
            <w:r>
              <w:rPr>
                <w:rFonts w:ascii="Times New Roman" w:eastAsia="Times New Roman" w:hAnsi="Times New Roman" w:cs="Times New Roman"/>
                <w:sz w:val="20"/>
              </w:rPr>
              <w:t>$300</w:t>
            </w:r>
          </w:p>
        </w:tc>
      </w:tr>
      <w:tr w:rsidR="000B48E8" w14:paraId="7D14661E" w14:textId="77777777" w:rsidTr="000B48E8">
        <w:trPr>
          <w:trHeight w:val="826"/>
        </w:trPr>
        <w:tc>
          <w:tcPr>
            <w:tcW w:w="2929" w:type="dxa"/>
          </w:tcPr>
          <w:p w14:paraId="49ECFA50" w14:textId="77777777" w:rsidR="00EB5C9C" w:rsidRDefault="003F53F9" w:rsidP="009A3411">
            <w:pPr>
              <w:pStyle w:val="normal0"/>
              <w:spacing w:line="480" w:lineRule="auto"/>
              <w:ind w:left="120" w:right="120"/>
            </w:pPr>
            <w:r>
              <w:rPr>
                <w:rFonts w:ascii="Times New Roman" w:eastAsia="Times New Roman" w:hAnsi="Times New Roman" w:cs="Times New Roman"/>
                <w:sz w:val="20"/>
              </w:rPr>
              <w:t>Consultant Fee</w:t>
            </w:r>
          </w:p>
        </w:tc>
        <w:tc>
          <w:tcPr>
            <w:tcW w:w="2899" w:type="dxa"/>
          </w:tcPr>
          <w:p w14:paraId="234BA84E" w14:textId="7CAF3D2F" w:rsidR="00EB5C9C" w:rsidRDefault="003F53F9" w:rsidP="009A3411">
            <w:pPr>
              <w:pStyle w:val="normal0"/>
              <w:spacing w:line="480" w:lineRule="auto"/>
              <w:ind w:left="120" w:right="120"/>
            </w:pPr>
            <w:r>
              <w:rPr>
                <w:rFonts w:ascii="Times New Roman" w:eastAsia="Times New Roman" w:hAnsi="Times New Roman" w:cs="Times New Roman"/>
                <w:sz w:val="20"/>
              </w:rPr>
              <w:t xml:space="preserve"> </w:t>
            </w:r>
            <w:r w:rsidR="00074122">
              <w:rPr>
                <w:rFonts w:ascii="Times New Roman" w:eastAsia="Times New Roman" w:hAnsi="Times New Roman" w:cs="Times New Roman"/>
                <w:sz w:val="20"/>
              </w:rPr>
              <w:t>1</w:t>
            </w:r>
          </w:p>
        </w:tc>
        <w:tc>
          <w:tcPr>
            <w:tcW w:w="3278" w:type="dxa"/>
          </w:tcPr>
          <w:p w14:paraId="288478A0" w14:textId="77777777" w:rsidR="00EB5C9C" w:rsidRDefault="003F53F9" w:rsidP="009A3411">
            <w:pPr>
              <w:pStyle w:val="normal0"/>
              <w:spacing w:line="480" w:lineRule="auto"/>
              <w:ind w:left="120" w:right="120"/>
            </w:pPr>
            <w:r>
              <w:rPr>
                <w:rFonts w:ascii="Times New Roman" w:eastAsia="Times New Roman" w:hAnsi="Times New Roman" w:cs="Times New Roman"/>
                <w:sz w:val="20"/>
              </w:rPr>
              <w:t>$500</w:t>
            </w:r>
          </w:p>
        </w:tc>
      </w:tr>
      <w:tr w:rsidR="000B48E8" w14:paraId="12CF3592" w14:textId="77777777" w:rsidTr="000B48E8">
        <w:trPr>
          <w:trHeight w:val="826"/>
        </w:trPr>
        <w:tc>
          <w:tcPr>
            <w:tcW w:w="2929" w:type="dxa"/>
          </w:tcPr>
          <w:p w14:paraId="129E7E7E" w14:textId="77777777" w:rsidR="00EB5C9C" w:rsidRDefault="003F53F9" w:rsidP="009A3411">
            <w:pPr>
              <w:pStyle w:val="normal0"/>
              <w:spacing w:line="480" w:lineRule="auto"/>
              <w:ind w:left="120" w:right="120"/>
            </w:pPr>
            <w:r>
              <w:rPr>
                <w:rFonts w:ascii="Times New Roman" w:eastAsia="Times New Roman" w:hAnsi="Times New Roman" w:cs="Times New Roman"/>
                <w:sz w:val="20"/>
              </w:rPr>
              <w:t>Stipend</w:t>
            </w:r>
          </w:p>
        </w:tc>
        <w:tc>
          <w:tcPr>
            <w:tcW w:w="2899" w:type="dxa"/>
          </w:tcPr>
          <w:p w14:paraId="65676955" w14:textId="06120750" w:rsidR="00EB5C9C" w:rsidRDefault="003F53F9" w:rsidP="009A3411">
            <w:pPr>
              <w:pStyle w:val="normal0"/>
              <w:spacing w:line="480" w:lineRule="auto"/>
              <w:ind w:left="120" w:right="120"/>
            </w:pPr>
            <w:r>
              <w:rPr>
                <w:rFonts w:ascii="Times New Roman" w:eastAsia="Times New Roman" w:hAnsi="Times New Roman" w:cs="Times New Roman"/>
                <w:sz w:val="20"/>
              </w:rPr>
              <w:t xml:space="preserve"> </w:t>
            </w:r>
            <w:r w:rsidR="00074122">
              <w:rPr>
                <w:rFonts w:ascii="Times New Roman" w:eastAsia="Times New Roman" w:hAnsi="Times New Roman" w:cs="Times New Roman"/>
                <w:sz w:val="20"/>
              </w:rPr>
              <w:t>2</w:t>
            </w:r>
          </w:p>
        </w:tc>
        <w:tc>
          <w:tcPr>
            <w:tcW w:w="3278" w:type="dxa"/>
          </w:tcPr>
          <w:p w14:paraId="4B40DF9C" w14:textId="77C39E1C" w:rsidR="00EB5C9C" w:rsidRDefault="00FF6480" w:rsidP="009A3411">
            <w:pPr>
              <w:pStyle w:val="normal0"/>
              <w:spacing w:line="480" w:lineRule="auto"/>
              <w:ind w:left="120" w:right="120"/>
            </w:pPr>
            <w:r>
              <w:rPr>
                <w:rFonts w:ascii="Times New Roman" w:eastAsia="Times New Roman" w:hAnsi="Times New Roman" w:cs="Times New Roman"/>
                <w:sz w:val="20"/>
              </w:rPr>
              <w:t>$2</w:t>
            </w:r>
            <w:r w:rsidR="003F53F9">
              <w:rPr>
                <w:rFonts w:ascii="Times New Roman" w:eastAsia="Times New Roman" w:hAnsi="Times New Roman" w:cs="Times New Roman"/>
                <w:sz w:val="20"/>
              </w:rPr>
              <w:t>000</w:t>
            </w:r>
          </w:p>
        </w:tc>
      </w:tr>
      <w:tr w:rsidR="000B48E8" w14:paraId="588C0E88" w14:textId="77777777" w:rsidTr="000B48E8">
        <w:trPr>
          <w:trHeight w:val="951"/>
        </w:trPr>
        <w:tc>
          <w:tcPr>
            <w:tcW w:w="2929" w:type="dxa"/>
          </w:tcPr>
          <w:p w14:paraId="3246E9F9" w14:textId="77777777" w:rsidR="00EB5C9C" w:rsidRDefault="003F53F9" w:rsidP="009A3411">
            <w:pPr>
              <w:pStyle w:val="normal0"/>
              <w:spacing w:line="480" w:lineRule="auto"/>
              <w:ind w:left="120" w:right="120"/>
            </w:pPr>
            <w:r>
              <w:rPr>
                <w:rFonts w:ascii="Times New Roman" w:eastAsia="Times New Roman" w:hAnsi="Times New Roman" w:cs="Times New Roman"/>
                <w:sz w:val="20"/>
              </w:rPr>
              <w:t>Total</w:t>
            </w:r>
          </w:p>
        </w:tc>
        <w:tc>
          <w:tcPr>
            <w:tcW w:w="2899" w:type="dxa"/>
          </w:tcPr>
          <w:p w14:paraId="658AB751" w14:textId="77777777" w:rsidR="00EB5C9C" w:rsidRDefault="00EB5C9C" w:rsidP="009A3411">
            <w:pPr>
              <w:pStyle w:val="normal0"/>
              <w:spacing w:line="480" w:lineRule="auto"/>
              <w:ind w:left="120" w:right="120"/>
            </w:pPr>
          </w:p>
        </w:tc>
        <w:tc>
          <w:tcPr>
            <w:tcW w:w="3278" w:type="dxa"/>
          </w:tcPr>
          <w:p w14:paraId="15A791AB" w14:textId="26957D2D" w:rsidR="00EB5C9C" w:rsidRDefault="00FF6480" w:rsidP="009A3411">
            <w:pPr>
              <w:pStyle w:val="normal0"/>
              <w:spacing w:line="480" w:lineRule="auto"/>
              <w:ind w:left="120" w:right="120"/>
            </w:pPr>
            <w:r>
              <w:t>$800</w:t>
            </w:r>
            <w:r w:rsidR="00074122">
              <w:t>0</w:t>
            </w:r>
          </w:p>
        </w:tc>
      </w:tr>
    </w:tbl>
    <w:p w14:paraId="10166734" w14:textId="77777777" w:rsidR="00EB5C9C" w:rsidRDefault="003F53F9" w:rsidP="009A3411">
      <w:pPr>
        <w:pStyle w:val="normal0"/>
        <w:spacing w:line="480" w:lineRule="auto"/>
        <w:ind w:firstLine="720"/>
      </w:pPr>
      <w:r>
        <w:rPr>
          <w:rFonts w:ascii="Times New Roman" w:eastAsia="Times New Roman" w:hAnsi="Times New Roman" w:cs="Times New Roman"/>
          <w:b/>
        </w:rPr>
        <w:t>*The stipend will be divided between two student PIs</w:t>
      </w:r>
      <w:proofErr w:type="gramStart"/>
      <w:r>
        <w:rPr>
          <w:rFonts w:ascii="Times New Roman" w:eastAsia="Times New Roman" w:hAnsi="Times New Roman" w:cs="Times New Roman"/>
          <w:b/>
        </w:rPr>
        <w:t>.*</w:t>
      </w:r>
      <w:proofErr w:type="gramEnd"/>
    </w:p>
    <w:p w14:paraId="4681E9AA" w14:textId="77777777" w:rsidR="00EB5C9C" w:rsidRDefault="003F53F9" w:rsidP="009A3411">
      <w:pPr>
        <w:pStyle w:val="normal0"/>
        <w:spacing w:line="480" w:lineRule="auto"/>
      </w:pPr>
      <w:r>
        <w:rPr>
          <w:rFonts w:ascii="Times New Roman" w:eastAsia="Times New Roman" w:hAnsi="Times New Roman" w:cs="Times New Roman"/>
        </w:rPr>
        <w:t xml:space="preserve">  </w:t>
      </w:r>
    </w:p>
    <w:p w14:paraId="475AD53E" w14:textId="77777777" w:rsidR="00EB5C9C" w:rsidRDefault="00EB5C9C">
      <w:pPr>
        <w:pStyle w:val="normal0"/>
      </w:pPr>
    </w:p>
    <w:p w14:paraId="02B37B41" w14:textId="77777777" w:rsidR="00EB5C9C" w:rsidRDefault="00EB5C9C">
      <w:pPr>
        <w:pStyle w:val="normal0"/>
      </w:pPr>
    </w:p>
    <w:p w14:paraId="3A8C0F61" w14:textId="77777777" w:rsidR="00EB5C9C" w:rsidRDefault="00EB5C9C">
      <w:pPr>
        <w:pStyle w:val="normal0"/>
      </w:pPr>
    </w:p>
    <w:p w14:paraId="430FD083" w14:textId="77777777" w:rsidR="000B48E8" w:rsidRDefault="000B48E8" w:rsidP="00605B51">
      <w:pPr>
        <w:pStyle w:val="normal0"/>
        <w:spacing w:line="360" w:lineRule="auto"/>
        <w:rPr>
          <w:rFonts w:ascii="Times New Roman" w:eastAsia="Times New Roman" w:hAnsi="Times New Roman" w:cs="Times New Roman"/>
        </w:rPr>
      </w:pPr>
    </w:p>
    <w:p w14:paraId="50BF0150" w14:textId="77777777" w:rsidR="000B48E8" w:rsidRDefault="000B48E8" w:rsidP="00605B51">
      <w:pPr>
        <w:pStyle w:val="normal0"/>
        <w:spacing w:line="360" w:lineRule="auto"/>
        <w:rPr>
          <w:rFonts w:ascii="Times New Roman" w:eastAsia="Times New Roman" w:hAnsi="Times New Roman" w:cs="Times New Roman"/>
        </w:rPr>
      </w:pPr>
    </w:p>
    <w:p w14:paraId="4AA23E17" w14:textId="77777777" w:rsidR="000B48E8" w:rsidRDefault="000B48E8" w:rsidP="00605B51">
      <w:pPr>
        <w:pStyle w:val="normal0"/>
        <w:spacing w:line="360" w:lineRule="auto"/>
        <w:rPr>
          <w:rFonts w:ascii="Times New Roman" w:eastAsia="Times New Roman" w:hAnsi="Times New Roman" w:cs="Times New Roman"/>
        </w:rPr>
      </w:pPr>
    </w:p>
    <w:p w14:paraId="4873FBF6" w14:textId="77777777" w:rsidR="00605B51" w:rsidRDefault="00605B51" w:rsidP="00605B51">
      <w:pPr>
        <w:pStyle w:val="normal0"/>
        <w:spacing w:line="360" w:lineRule="auto"/>
        <w:rPr>
          <w:rFonts w:ascii="Times New Roman" w:eastAsia="Times New Roman" w:hAnsi="Times New Roman" w:cs="Times New Roman"/>
        </w:rPr>
      </w:pPr>
    </w:p>
    <w:p w14:paraId="2CD852C2" w14:textId="77777777" w:rsidR="009A3411" w:rsidRDefault="009A3411" w:rsidP="00605B51">
      <w:pPr>
        <w:pStyle w:val="normal0"/>
        <w:spacing w:line="360" w:lineRule="auto"/>
        <w:rPr>
          <w:rFonts w:ascii="Times New Roman" w:eastAsia="Times New Roman" w:hAnsi="Times New Roman" w:cs="Times New Roman"/>
        </w:rPr>
      </w:pPr>
    </w:p>
    <w:p w14:paraId="52FCD945" w14:textId="77777777" w:rsidR="00605B51" w:rsidRDefault="00605B51" w:rsidP="00605B51">
      <w:pPr>
        <w:pStyle w:val="normal0"/>
        <w:spacing w:line="360" w:lineRule="auto"/>
        <w:rPr>
          <w:rFonts w:ascii="Times New Roman" w:eastAsia="Times New Roman" w:hAnsi="Times New Roman" w:cs="Times New Roman"/>
        </w:rPr>
      </w:pPr>
    </w:p>
    <w:p w14:paraId="4927FE1D" w14:textId="77777777" w:rsidR="00605B51" w:rsidRDefault="00605B51" w:rsidP="00605B51">
      <w:pPr>
        <w:pStyle w:val="normal0"/>
        <w:spacing w:line="360" w:lineRule="auto"/>
        <w:rPr>
          <w:rFonts w:ascii="Times New Roman" w:eastAsia="Times New Roman" w:hAnsi="Times New Roman" w:cs="Times New Roman"/>
        </w:rPr>
      </w:pPr>
    </w:p>
    <w:p w14:paraId="1E4C7468" w14:textId="77777777" w:rsidR="00605B51" w:rsidRDefault="00605B51" w:rsidP="00605B51">
      <w:pPr>
        <w:pStyle w:val="normal0"/>
        <w:spacing w:line="360" w:lineRule="auto"/>
        <w:rPr>
          <w:rFonts w:ascii="Times New Roman" w:eastAsia="Times New Roman" w:hAnsi="Times New Roman" w:cs="Times New Roman"/>
        </w:rPr>
      </w:pPr>
    </w:p>
    <w:p w14:paraId="761A7366" w14:textId="77777777" w:rsidR="00605B51" w:rsidRDefault="00605B51" w:rsidP="00605B51">
      <w:pPr>
        <w:pStyle w:val="normal0"/>
        <w:spacing w:line="360" w:lineRule="auto"/>
        <w:rPr>
          <w:rFonts w:ascii="Times New Roman" w:eastAsia="Times New Roman" w:hAnsi="Times New Roman" w:cs="Times New Roman"/>
        </w:rPr>
      </w:pPr>
    </w:p>
    <w:p w14:paraId="6FCA040B" w14:textId="0419A2E7" w:rsidR="00605B51" w:rsidRPr="009A3411" w:rsidRDefault="009A3411" w:rsidP="009A3411">
      <w:pPr>
        <w:pStyle w:val="normal0"/>
        <w:spacing w:line="360" w:lineRule="auto"/>
        <w:jc w:val="center"/>
        <w:rPr>
          <w:rFonts w:ascii="Times New Roman" w:eastAsia="Times New Roman" w:hAnsi="Times New Roman" w:cs="Times New Roman"/>
          <w:b/>
          <w:sz w:val="36"/>
          <w:szCs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A3411">
        <w:rPr>
          <w:rFonts w:ascii="Times New Roman" w:eastAsia="Times New Roman" w:hAnsi="Times New Roman" w:cs="Times New Roman"/>
          <w:b/>
          <w:sz w:val="36"/>
          <w:szCs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5. Citations</w:t>
      </w:r>
    </w:p>
    <w:p w14:paraId="589C6D4A" w14:textId="77777777" w:rsidR="009A3411" w:rsidRPr="009A3411" w:rsidRDefault="009A3411" w:rsidP="00605B51">
      <w:pPr>
        <w:pStyle w:val="normal0"/>
        <w:spacing w:line="360" w:lineRule="auto"/>
        <w:rPr>
          <w:rFonts w:ascii="Times New Roman" w:eastAsia="Times New Roman" w:hAnsi="Times New Roman" w:cs="Times New Roman"/>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023649B5" w14:textId="4AF2B3EA" w:rsidR="00EB5C9C" w:rsidRDefault="003F53F9" w:rsidP="00605B51">
      <w:pPr>
        <w:pStyle w:val="normal0"/>
        <w:spacing w:line="360" w:lineRule="auto"/>
      </w:pPr>
      <w:r>
        <w:rPr>
          <w:rFonts w:ascii="Times New Roman" w:eastAsia="Times New Roman" w:hAnsi="Times New Roman" w:cs="Times New Roman"/>
        </w:rPr>
        <w:t xml:space="preserve"> </w:t>
      </w:r>
    </w:p>
    <w:p w14:paraId="6D77438D" w14:textId="2390DEDB" w:rsidR="00565EBB" w:rsidRPr="00A05788" w:rsidDel="00565EBB" w:rsidRDefault="00565EBB" w:rsidP="00565EBB">
      <w:pPr>
        <w:pStyle w:val="normal0"/>
        <w:spacing w:after="160" w:line="240" w:lineRule="auto"/>
        <w:rPr>
          <w:del w:id="0" w:author="Hong" w:date="2014-10-03T11:06:00Z"/>
          <w:rFonts w:ascii="Times New Roman" w:hAnsi="Times New Roman" w:cs="Times New Roman"/>
          <w:color w:val="auto"/>
          <w:sz w:val="24"/>
          <w:szCs w:val="24"/>
        </w:rPr>
      </w:pPr>
      <w:ins w:id="1" w:author="Hong" w:date="2014-10-03T11:07:00Z">
        <w:r>
          <w:rPr>
            <w:rFonts w:ascii="Times New Roman" w:eastAsia="Times New Roman" w:hAnsi="Times New Roman" w:cs="Times New Roman"/>
            <w:color w:val="auto"/>
            <w:sz w:val="24"/>
            <w:szCs w:val="24"/>
            <w:highlight w:val="white"/>
          </w:rPr>
          <w:t>[</w:t>
        </w:r>
      </w:ins>
      <w:r w:rsidR="003F53F9" w:rsidRPr="009A3411">
        <w:rPr>
          <w:rFonts w:ascii="Times New Roman" w:eastAsia="Times New Roman" w:hAnsi="Times New Roman" w:cs="Times New Roman"/>
          <w:color w:val="auto"/>
          <w:sz w:val="24"/>
          <w:szCs w:val="24"/>
          <w:highlight w:val="white"/>
        </w:rPr>
        <w:t xml:space="preserve">1] </w:t>
      </w:r>
      <w:moveToRangeStart w:id="2" w:author="Hong" w:date="2014-10-03T11:06:00Z" w:name="move273953744"/>
    </w:p>
    <w:p w14:paraId="13675EA7" w14:textId="51C2D009" w:rsidR="00565EBB" w:rsidRPr="00A05788" w:rsidDel="003C2BCD" w:rsidRDefault="00565EBB">
      <w:pPr>
        <w:pStyle w:val="normal0"/>
        <w:spacing w:after="160" w:line="240" w:lineRule="auto"/>
        <w:rPr>
          <w:del w:id="3" w:author="Hong" w:date="2014-10-03T11:07:00Z"/>
          <w:rFonts w:ascii="Times New Roman" w:hAnsi="Times New Roman" w:cs="Times New Roman"/>
          <w:color w:val="auto"/>
          <w:sz w:val="24"/>
          <w:szCs w:val="24"/>
          <w:u w:val="single"/>
        </w:rPr>
        <w:pPrChange w:id="4" w:author="Hong" w:date="2014-10-03T11:06:00Z">
          <w:pPr>
            <w:pStyle w:val="normal0"/>
            <w:spacing w:before="160" w:after="160" w:line="240" w:lineRule="auto"/>
          </w:pPr>
        </w:pPrChange>
      </w:pPr>
      <w:moveTo w:id="5" w:author="Hong" w:date="2014-10-03T11:06:00Z">
        <w:r>
          <w:fldChar w:fldCharType="begin"/>
        </w:r>
        <w:r>
          <w:instrText xml:space="preserve"> HYPERLINK "http://www.ncbi.nlm.nih.gov/pubmed/?term=Jin%20K%5Bauth%5D" \h </w:instrText>
        </w:r>
        <w:r>
          <w:fldChar w:fldCharType="separate"/>
        </w:r>
        <w:proofErr w:type="spellStart"/>
        <w:r w:rsidRPr="00A05788">
          <w:rPr>
            <w:rFonts w:ascii="Times New Roman" w:hAnsi="Times New Roman" w:cs="Times New Roman"/>
            <w:color w:val="auto"/>
            <w:sz w:val="24"/>
            <w:szCs w:val="24"/>
            <w:highlight w:val="white"/>
            <w:u w:val="single"/>
          </w:rPr>
          <w:t>Kunlin</w:t>
        </w:r>
        <w:proofErr w:type="spellEnd"/>
        <w:r w:rsidRPr="00A05788">
          <w:rPr>
            <w:rFonts w:ascii="Times New Roman" w:hAnsi="Times New Roman" w:cs="Times New Roman"/>
            <w:color w:val="auto"/>
            <w:sz w:val="24"/>
            <w:szCs w:val="24"/>
            <w:highlight w:val="white"/>
            <w:u w:val="single"/>
          </w:rPr>
          <w:t xml:space="preserve"> Jin</w:t>
        </w:r>
        <w:r>
          <w:rPr>
            <w:rFonts w:ascii="Times New Roman" w:hAnsi="Times New Roman" w:cs="Times New Roman"/>
            <w:color w:val="auto"/>
            <w:sz w:val="24"/>
            <w:szCs w:val="24"/>
            <w:highlight w:val="white"/>
            <w:u w:val="single"/>
          </w:rPr>
          <w:fldChar w:fldCharType="end"/>
        </w:r>
      </w:moveTo>
      <w:ins w:id="6" w:author="Hong" w:date="2014-10-03T11:07:00Z">
        <w:r w:rsidR="003C2BCD">
          <w:rPr>
            <w:rFonts w:ascii="Times New Roman" w:hAnsi="Times New Roman" w:cs="Times New Roman"/>
            <w:color w:val="auto"/>
            <w:sz w:val="24"/>
            <w:szCs w:val="24"/>
            <w:u w:val="single"/>
          </w:rPr>
          <w:t xml:space="preserve">, </w:t>
        </w:r>
      </w:ins>
      <w:ins w:id="7" w:author="Hong" w:date="2014-10-03T11:08:00Z">
        <w:r w:rsidR="00D347DA">
          <w:rPr>
            <w:rFonts w:ascii="Times New Roman" w:hAnsi="Times New Roman" w:cs="Times New Roman"/>
            <w:color w:val="auto"/>
            <w:sz w:val="24"/>
            <w:szCs w:val="24"/>
            <w:u w:val="single"/>
          </w:rPr>
          <w:t xml:space="preserve">2010, </w:t>
        </w:r>
      </w:ins>
    </w:p>
    <w:moveToRangeEnd w:id="2"/>
    <w:p w14:paraId="76BF6564" w14:textId="7B283D41" w:rsidR="00A05788" w:rsidRPr="00A05788" w:rsidDel="003C2BCD" w:rsidRDefault="00A05788" w:rsidP="00A05788">
      <w:pPr>
        <w:pStyle w:val="normal0"/>
        <w:spacing w:after="160" w:line="240" w:lineRule="auto"/>
        <w:rPr>
          <w:del w:id="8" w:author="Hong" w:date="2014-10-03T11:07:00Z"/>
          <w:rFonts w:ascii="Times New Roman" w:hAnsi="Times New Roman" w:cs="Times New Roman"/>
          <w:color w:val="auto"/>
          <w:sz w:val="24"/>
          <w:szCs w:val="24"/>
        </w:rPr>
      </w:pPr>
      <w:proofErr w:type="gramStart"/>
      <w:r w:rsidRPr="00A05788">
        <w:rPr>
          <w:rFonts w:ascii="Times New Roman" w:hAnsi="Times New Roman" w:cs="Times New Roman"/>
          <w:color w:val="auto"/>
          <w:sz w:val="24"/>
          <w:szCs w:val="24"/>
          <w:highlight w:val="white"/>
        </w:rPr>
        <w:t>Aging Dis.</w:t>
      </w:r>
      <w:del w:id="9" w:author="Hong" w:date="2014-10-03T11:08:00Z">
        <w:r w:rsidRPr="00A05788" w:rsidDel="00D347DA">
          <w:rPr>
            <w:rFonts w:ascii="Times New Roman" w:hAnsi="Times New Roman" w:cs="Times New Roman"/>
            <w:color w:val="auto"/>
            <w:sz w:val="24"/>
            <w:szCs w:val="24"/>
            <w:highlight w:val="white"/>
          </w:rPr>
          <w:delText xml:space="preserve"> Oct 2010</w:delText>
        </w:r>
      </w:del>
      <w:r w:rsidRPr="00A05788">
        <w:rPr>
          <w:rFonts w:ascii="Times New Roman" w:hAnsi="Times New Roman" w:cs="Times New Roman"/>
          <w:color w:val="auto"/>
          <w:sz w:val="24"/>
          <w:szCs w:val="24"/>
          <w:highlight w:val="white"/>
        </w:rPr>
        <w:t>; 1(2): 72–74.</w:t>
      </w:r>
      <w:proofErr w:type="gramEnd"/>
      <w:ins w:id="10" w:author="Hong" w:date="2014-10-03T11:07:00Z">
        <w:r w:rsidR="003C2BCD">
          <w:rPr>
            <w:rFonts w:ascii="Times New Roman" w:hAnsi="Times New Roman" w:cs="Times New Roman"/>
            <w:color w:val="auto"/>
            <w:sz w:val="24"/>
            <w:szCs w:val="24"/>
          </w:rPr>
          <w:t xml:space="preserve"> </w:t>
        </w:r>
      </w:ins>
    </w:p>
    <w:p w14:paraId="27A1B28D" w14:textId="1BDD8496" w:rsidR="00A05788" w:rsidRPr="00A05788" w:rsidDel="00565EBB" w:rsidRDefault="00A05788">
      <w:pPr>
        <w:pStyle w:val="normal0"/>
        <w:spacing w:after="160" w:line="240" w:lineRule="auto"/>
        <w:rPr>
          <w:rFonts w:ascii="Times New Roman" w:hAnsi="Times New Roman" w:cs="Times New Roman"/>
          <w:color w:val="auto"/>
          <w:sz w:val="24"/>
          <w:szCs w:val="24"/>
        </w:rPr>
      </w:pPr>
      <w:del w:id="11" w:author="Hong" w:date="2014-10-03T11:07:00Z">
        <w:r w:rsidRPr="00A05788" w:rsidDel="003C2BCD">
          <w:rPr>
            <w:rFonts w:ascii="Times New Roman" w:hAnsi="Times New Roman" w:cs="Times New Roman"/>
            <w:color w:val="auto"/>
            <w:sz w:val="24"/>
            <w:szCs w:val="24"/>
            <w:highlight w:val="white"/>
          </w:rPr>
          <w:delText xml:space="preserve">Published online Aug 1, 2010 </w:delText>
        </w:r>
      </w:del>
      <w:r w:rsidRPr="00A05788">
        <w:rPr>
          <w:rFonts w:ascii="Times New Roman" w:eastAsia="Times New Roman" w:hAnsi="Times New Roman" w:cs="Times New Roman"/>
          <w:color w:val="auto"/>
          <w:sz w:val="24"/>
          <w:szCs w:val="24"/>
        </w:rPr>
        <w:t>Modern Biological Theories of Aging</w:t>
      </w:r>
      <w:ins w:id="12" w:author="Hong" w:date="2014-10-03T11:06:00Z">
        <w:r w:rsidR="00565EBB" w:rsidRPr="00A05788" w:rsidDel="00565EBB">
          <w:rPr>
            <w:rFonts w:ascii="Times New Roman" w:hAnsi="Times New Roman" w:cs="Times New Roman"/>
            <w:color w:val="auto"/>
            <w:sz w:val="24"/>
            <w:szCs w:val="24"/>
          </w:rPr>
          <w:t xml:space="preserve"> </w:t>
        </w:r>
      </w:ins>
      <w:moveFromRangeStart w:id="13" w:author="Hong" w:date="2014-10-03T11:06:00Z" w:name="move273953744"/>
    </w:p>
    <w:p w14:paraId="014BA391" w14:textId="49B63507" w:rsidR="00A05788" w:rsidRPr="00A05788" w:rsidRDefault="00845953">
      <w:pPr>
        <w:pStyle w:val="normal0"/>
        <w:spacing w:after="160" w:line="240" w:lineRule="auto"/>
        <w:rPr>
          <w:rFonts w:ascii="Times New Roman" w:hAnsi="Times New Roman" w:cs="Times New Roman"/>
          <w:color w:val="auto"/>
          <w:sz w:val="24"/>
          <w:szCs w:val="24"/>
          <w:u w:val="single"/>
        </w:rPr>
        <w:pPrChange w:id="14" w:author="Hong" w:date="2014-10-03T11:06:00Z">
          <w:pPr>
            <w:pStyle w:val="normal0"/>
            <w:spacing w:before="160" w:after="160" w:line="240" w:lineRule="auto"/>
          </w:pPr>
        </w:pPrChange>
      </w:pPr>
      <w:moveFrom w:id="15" w:author="Hong" w:date="2014-10-03T11:06:00Z">
        <w:r w:rsidDel="00565EBB">
          <w:fldChar w:fldCharType="begin"/>
        </w:r>
        <w:r w:rsidDel="00565EBB">
          <w:instrText xml:space="preserve"> HYPERLINK "http://www.ncbi.nlm.nih.gov/pubmed/?term=Jin%20K%5Bauth%5D" \h </w:instrText>
        </w:r>
        <w:r w:rsidDel="00565EBB">
          <w:fldChar w:fldCharType="separate"/>
        </w:r>
        <w:r w:rsidR="00A05788" w:rsidRPr="00A05788" w:rsidDel="00565EBB">
          <w:rPr>
            <w:rFonts w:ascii="Times New Roman" w:hAnsi="Times New Roman" w:cs="Times New Roman"/>
            <w:color w:val="auto"/>
            <w:sz w:val="24"/>
            <w:szCs w:val="24"/>
            <w:highlight w:val="white"/>
            <w:u w:val="single"/>
          </w:rPr>
          <w:t>Kunlin Jin</w:t>
        </w:r>
        <w:r w:rsidDel="00565EBB">
          <w:rPr>
            <w:rFonts w:ascii="Times New Roman" w:hAnsi="Times New Roman" w:cs="Times New Roman"/>
            <w:color w:val="auto"/>
            <w:sz w:val="24"/>
            <w:szCs w:val="24"/>
            <w:highlight w:val="white"/>
            <w:u w:val="single"/>
          </w:rPr>
          <w:fldChar w:fldCharType="end"/>
        </w:r>
      </w:moveFrom>
      <w:moveFromRangeEnd w:id="13"/>
    </w:p>
    <w:p w14:paraId="760E56F2" w14:textId="0A188D3E" w:rsidR="00A40840" w:rsidRPr="00A40840" w:rsidDel="00A40840" w:rsidRDefault="00A05788" w:rsidP="00A40840">
      <w:pPr>
        <w:pStyle w:val="normal0"/>
        <w:spacing w:before="160" w:after="160" w:line="240" w:lineRule="auto"/>
        <w:rPr>
          <w:del w:id="16" w:author="Hong" w:date="2014-10-03T11:07:00Z"/>
          <w:rFonts w:ascii="Times New Roman" w:eastAsia="Times New Roman" w:hAnsi="Times New Roman" w:cs="Times New Roman"/>
          <w:color w:val="auto"/>
          <w:sz w:val="24"/>
          <w:szCs w:val="24"/>
          <w:rPrChange w:id="17" w:author="Hong" w:date="2014-10-03T11:07:00Z">
            <w:rPr>
              <w:del w:id="18" w:author="Hong" w:date="2014-10-03T11:07:00Z"/>
              <w:rFonts w:ascii="Times New Roman" w:hAnsi="Times New Roman" w:cs="Times New Roman"/>
              <w:color w:val="auto"/>
              <w:sz w:val="24"/>
              <w:szCs w:val="24"/>
              <w:u w:val="single"/>
            </w:rPr>
          </w:rPrChange>
        </w:rPr>
      </w:pPr>
      <w:r w:rsidRPr="009A3411" w:rsidDel="00A05788">
        <w:rPr>
          <w:rFonts w:ascii="Times New Roman" w:eastAsia="Times New Roman" w:hAnsi="Times New Roman" w:cs="Times New Roman"/>
          <w:color w:val="auto"/>
          <w:sz w:val="24"/>
          <w:szCs w:val="24"/>
          <w:highlight w:val="white"/>
        </w:rPr>
        <w:t xml:space="preserve"> </w:t>
      </w:r>
      <w:r w:rsidR="003F53F9" w:rsidRPr="009A3411">
        <w:rPr>
          <w:rFonts w:ascii="Times New Roman" w:eastAsia="Times New Roman" w:hAnsi="Times New Roman" w:cs="Times New Roman"/>
          <w:color w:val="auto"/>
          <w:sz w:val="24"/>
          <w:szCs w:val="24"/>
          <w:highlight w:val="white"/>
        </w:rPr>
        <w:t xml:space="preserve">[2] </w:t>
      </w:r>
      <w:moveToRangeStart w:id="19" w:author="Hong" w:date="2014-10-03T11:07:00Z" w:name="move273953772"/>
      <w:moveTo w:id="20" w:author="Hong" w:date="2014-10-03T11:07:00Z">
        <w:r w:rsidR="00A40840">
          <w:fldChar w:fldCharType="begin"/>
        </w:r>
        <w:r w:rsidR="00A40840">
          <w:instrText xml:space="preserve"> HYPERLINK "http://www.ncbi.nlm.nih.gov/pubmed/11499335" \h </w:instrText>
        </w:r>
        <w:r w:rsidR="00A40840">
          <w:fldChar w:fldCharType="separate"/>
        </w:r>
        <w:proofErr w:type="spellStart"/>
        <w:r w:rsidR="00A40840" w:rsidRPr="00A05788">
          <w:rPr>
            <w:rFonts w:ascii="Times New Roman" w:hAnsi="Times New Roman" w:cs="Times New Roman"/>
            <w:color w:val="auto"/>
            <w:sz w:val="24"/>
            <w:szCs w:val="24"/>
            <w:highlight w:val="white"/>
            <w:u w:val="single"/>
          </w:rPr>
          <w:t>Zhonghua</w:t>
        </w:r>
        <w:proofErr w:type="spellEnd"/>
        <w:r w:rsidR="00A40840" w:rsidRPr="00A05788">
          <w:rPr>
            <w:rFonts w:ascii="Times New Roman" w:hAnsi="Times New Roman" w:cs="Times New Roman"/>
            <w:color w:val="auto"/>
            <w:sz w:val="24"/>
            <w:szCs w:val="24"/>
            <w:highlight w:val="white"/>
            <w:u w:val="single"/>
          </w:rPr>
          <w:t xml:space="preserve"> Yi </w:t>
        </w:r>
        <w:proofErr w:type="spellStart"/>
        <w:r w:rsidR="00A40840" w:rsidRPr="00A05788">
          <w:rPr>
            <w:rFonts w:ascii="Times New Roman" w:hAnsi="Times New Roman" w:cs="Times New Roman"/>
            <w:color w:val="auto"/>
            <w:sz w:val="24"/>
            <w:szCs w:val="24"/>
            <w:highlight w:val="white"/>
            <w:u w:val="single"/>
          </w:rPr>
          <w:t>Xue</w:t>
        </w:r>
        <w:proofErr w:type="spellEnd"/>
        <w:r w:rsidR="00A40840" w:rsidRPr="00A05788">
          <w:rPr>
            <w:rFonts w:ascii="Times New Roman" w:hAnsi="Times New Roman" w:cs="Times New Roman"/>
            <w:color w:val="auto"/>
            <w:sz w:val="24"/>
            <w:szCs w:val="24"/>
            <w:highlight w:val="white"/>
            <w:u w:val="single"/>
          </w:rPr>
          <w:t xml:space="preserve"> </w:t>
        </w:r>
        <w:proofErr w:type="spellStart"/>
        <w:r w:rsidR="00A40840" w:rsidRPr="00A05788">
          <w:rPr>
            <w:rFonts w:ascii="Times New Roman" w:hAnsi="Times New Roman" w:cs="Times New Roman"/>
            <w:color w:val="auto"/>
            <w:sz w:val="24"/>
            <w:szCs w:val="24"/>
            <w:highlight w:val="white"/>
            <w:u w:val="single"/>
          </w:rPr>
          <w:t>Za</w:t>
        </w:r>
        <w:proofErr w:type="spellEnd"/>
        <w:r w:rsidR="00A40840" w:rsidRPr="00A05788">
          <w:rPr>
            <w:rFonts w:ascii="Times New Roman" w:hAnsi="Times New Roman" w:cs="Times New Roman"/>
            <w:color w:val="auto"/>
            <w:sz w:val="24"/>
            <w:szCs w:val="24"/>
            <w:highlight w:val="white"/>
            <w:u w:val="single"/>
          </w:rPr>
          <w:t xml:space="preserve"> </w:t>
        </w:r>
        <w:proofErr w:type="spellStart"/>
        <w:r w:rsidR="00A40840" w:rsidRPr="00A05788">
          <w:rPr>
            <w:rFonts w:ascii="Times New Roman" w:hAnsi="Times New Roman" w:cs="Times New Roman"/>
            <w:color w:val="auto"/>
            <w:sz w:val="24"/>
            <w:szCs w:val="24"/>
            <w:highlight w:val="white"/>
            <w:u w:val="single"/>
          </w:rPr>
          <w:t>Zhi</w:t>
        </w:r>
        <w:proofErr w:type="spellEnd"/>
        <w:r w:rsidR="00A40840" w:rsidRPr="00A05788">
          <w:rPr>
            <w:rFonts w:ascii="Times New Roman" w:hAnsi="Times New Roman" w:cs="Times New Roman"/>
            <w:color w:val="auto"/>
            <w:sz w:val="24"/>
            <w:szCs w:val="24"/>
            <w:highlight w:val="white"/>
            <w:u w:val="single"/>
          </w:rPr>
          <w:t xml:space="preserve"> (Taipei).</w:t>
        </w:r>
        <w:r w:rsidR="00A40840">
          <w:rPr>
            <w:rFonts w:ascii="Times New Roman" w:hAnsi="Times New Roman" w:cs="Times New Roman"/>
            <w:color w:val="auto"/>
            <w:sz w:val="24"/>
            <w:szCs w:val="24"/>
            <w:highlight w:val="white"/>
            <w:u w:val="single"/>
          </w:rPr>
          <w:fldChar w:fldCharType="end"/>
        </w:r>
      </w:moveTo>
      <w:ins w:id="21" w:author="Hong" w:date="2014-10-03T11:07:00Z">
        <w:r w:rsidR="00A40840" w:rsidRPr="00A40840">
          <w:rPr>
            <w:rFonts w:ascii="Times New Roman" w:hAnsi="Times New Roman" w:cs="Times New Roman"/>
            <w:color w:val="auto"/>
            <w:sz w:val="24"/>
            <w:szCs w:val="24"/>
            <w:highlight w:val="white"/>
          </w:rPr>
          <w:t xml:space="preserve"> </w:t>
        </w:r>
        <w:r w:rsidR="00A40840">
          <w:rPr>
            <w:rFonts w:ascii="Times New Roman" w:hAnsi="Times New Roman" w:cs="Times New Roman"/>
            <w:color w:val="auto"/>
            <w:sz w:val="24"/>
            <w:szCs w:val="24"/>
            <w:highlight w:val="white"/>
          </w:rPr>
          <w:t xml:space="preserve">2001 </w:t>
        </w:r>
        <w:r w:rsidR="00A40840" w:rsidRPr="00A05788">
          <w:rPr>
            <w:rFonts w:ascii="Times New Roman" w:hAnsi="Times New Roman" w:cs="Times New Roman"/>
            <w:color w:val="auto"/>
            <w:sz w:val="24"/>
            <w:szCs w:val="24"/>
            <w:highlight w:val="white"/>
          </w:rPr>
          <w:t>64(5)</w:t>
        </w:r>
        <w:proofErr w:type="gramStart"/>
        <w:r w:rsidR="00A40840" w:rsidRPr="00A05788">
          <w:rPr>
            <w:rFonts w:ascii="Times New Roman" w:hAnsi="Times New Roman" w:cs="Times New Roman"/>
            <w:color w:val="auto"/>
            <w:sz w:val="24"/>
            <w:szCs w:val="24"/>
            <w:highlight w:val="white"/>
          </w:rPr>
          <w:t>:259</w:t>
        </w:r>
        <w:proofErr w:type="gramEnd"/>
        <w:r w:rsidR="00A40840" w:rsidRPr="00A05788">
          <w:rPr>
            <w:rFonts w:ascii="Times New Roman" w:hAnsi="Times New Roman" w:cs="Times New Roman"/>
            <w:color w:val="auto"/>
            <w:sz w:val="24"/>
            <w:szCs w:val="24"/>
            <w:highlight w:val="white"/>
          </w:rPr>
          <w:t>-70.</w:t>
        </w:r>
      </w:ins>
    </w:p>
    <w:moveToRangeEnd w:id="19"/>
    <w:p w14:paraId="5FD452B0" w14:textId="77777777" w:rsidR="000B48E8" w:rsidRPr="00A05788" w:rsidRDefault="000B48E8">
      <w:pPr>
        <w:pStyle w:val="normal0"/>
        <w:spacing w:before="160" w:after="160" w:line="240" w:lineRule="auto"/>
        <w:rPr>
          <w:rFonts w:ascii="Times New Roman" w:hAnsi="Times New Roman" w:cs="Times New Roman"/>
          <w:color w:val="auto"/>
          <w:sz w:val="24"/>
          <w:szCs w:val="24"/>
        </w:rPr>
        <w:pPrChange w:id="22" w:author="Hong" w:date="2014-10-03T11:07:00Z">
          <w:pPr>
            <w:pStyle w:val="normal0"/>
            <w:spacing w:before="220" w:after="220" w:line="240" w:lineRule="auto"/>
          </w:pPr>
        </w:pPrChange>
      </w:pPr>
      <w:r w:rsidRPr="00A05788">
        <w:rPr>
          <w:rFonts w:ascii="Times New Roman" w:eastAsia="Times New Roman" w:hAnsi="Times New Roman" w:cs="Times New Roman"/>
          <w:color w:val="auto"/>
          <w:sz w:val="24"/>
          <w:szCs w:val="24"/>
        </w:rPr>
        <w:t xml:space="preserve">Mitochondrial theory of aging matures--roles of </w:t>
      </w:r>
      <w:proofErr w:type="spellStart"/>
      <w:r w:rsidRPr="00A05788">
        <w:rPr>
          <w:rFonts w:ascii="Times New Roman" w:eastAsia="Times New Roman" w:hAnsi="Times New Roman" w:cs="Times New Roman"/>
          <w:color w:val="auto"/>
          <w:sz w:val="24"/>
          <w:szCs w:val="24"/>
        </w:rPr>
        <w:t>mtDNA</w:t>
      </w:r>
      <w:proofErr w:type="spellEnd"/>
      <w:r w:rsidRPr="00A05788">
        <w:rPr>
          <w:rFonts w:ascii="Times New Roman" w:eastAsia="Times New Roman" w:hAnsi="Times New Roman" w:cs="Times New Roman"/>
          <w:color w:val="auto"/>
          <w:sz w:val="24"/>
          <w:szCs w:val="24"/>
        </w:rPr>
        <w:t xml:space="preserve"> mutation and oxidative stress in human aging.</w:t>
      </w:r>
    </w:p>
    <w:p w14:paraId="6BD12190" w14:textId="3113F422" w:rsidR="00A05788" w:rsidDel="00A40840" w:rsidRDefault="00A05788" w:rsidP="000B48E8">
      <w:pPr>
        <w:pStyle w:val="normal0"/>
        <w:spacing w:before="160" w:after="160" w:line="240" w:lineRule="auto"/>
        <w:rPr>
          <w:del w:id="23" w:author="Hong" w:date="2014-10-03T11:07:00Z"/>
          <w:rFonts w:ascii="Times New Roman" w:eastAsia="Times New Roman" w:hAnsi="Times New Roman" w:cs="Times New Roman"/>
          <w:color w:val="auto"/>
          <w:sz w:val="24"/>
          <w:szCs w:val="24"/>
        </w:rPr>
      </w:pPr>
      <w:del w:id="24" w:author="Hong" w:date="2014-10-03T11:07:00Z">
        <w:r w:rsidRPr="00A05788" w:rsidDel="00A40840">
          <w:rPr>
            <w:rFonts w:ascii="Times New Roman" w:hAnsi="Times New Roman" w:cs="Times New Roman"/>
            <w:color w:val="auto"/>
            <w:sz w:val="24"/>
            <w:szCs w:val="24"/>
            <w:highlight w:val="white"/>
          </w:rPr>
          <w:delText>2001 May;64(5):259-70.</w:delText>
        </w:r>
        <w:r w:rsidRPr="00A05788" w:rsidDel="00A40840">
          <w:rPr>
            <w:rFonts w:ascii="Times New Roman" w:eastAsia="Times New Roman" w:hAnsi="Times New Roman" w:cs="Times New Roman"/>
            <w:color w:val="auto"/>
            <w:sz w:val="24"/>
            <w:szCs w:val="24"/>
          </w:rPr>
          <w:delText>.</w:delText>
        </w:r>
      </w:del>
    </w:p>
    <w:moveFromRangeStart w:id="25" w:author="Hong" w:date="2014-10-03T11:07:00Z" w:name="move273953772"/>
    <w:p w14:paraId="5101768A" w14:textId="658996CA" w:rsidR="00A05788" w:rsidRPr="00A05788" w:rsidDel="00A40840" w:rsidRDefault="00845953" w:rsidP="00A05788">
      <w:pPr>
        <w:pStyle w:val="normal0"/>
        <w:spacing w:before="160" w:after="160" w:line="240" w:lineRule="auto"/>
        <w:rPr>
          <w:rFonts w:ascii="Times New Roman" w:hAnsi="Times New Roman" w:cs="Times New Roman"/>
          <w:color w:val="auto"/>
          <w:sz w:val="24"/>
          <w:szCs w:val="24"/>
          <w:u w:val="single"/>
        </w:rPr>
      </w:pPr>
      <w:moveFrom w:id="26" w:author="Hong" w:date="2014-10-03T11:07:00Z">
        <w:r w:rsidDel="00A40840">
          <w:fldChar w:fldCharType="begin"/>
        </w:r>
        <w:r w:rsidDel="00A40840">
          <w:instrText xml:space="preserve"> HYPERLINK "http://www.ncbi.nlm.nih.gov/pubmed/11499335" \h </w:instrText>
        </w:r>
        <w:r w:rsidDel="00A40840">
          <w:fldChar w:fldCharType="separate"/>
        </w:r>
        <w:r w:rsidR="000B48E8" w:rsidRPr="00A05788" w:rsidDel="00A40840">
          <w:rPr>
            <w:rFonts w:ascii="Times New Roman" w:hAnsi="Times New Roman" w:cs="Times New Roman"/>
            <w:color w:val="auto"/>
            <w:sz w:val="24"/>
            <w:szCs w:val="24"/>
            <w:highlight w:val="white"/>
            <w:u w:val="single"/>
          </w:rPr>
          <w:t>Zhonghua Yi Xue Za Zhi (Taipei).</w:t>
        </w:r>
        <w:r w:rsidDel="00A40840">
          <w:rPr>
            <w:rFonts w:ascii="Times New Roman" w:hAnsi="Times New Roman" w:cs="Times New Roman"/>
            <w:color w:val="auto"/>
            <w:sz w:val="24"/>
            <w:szCs w:val="24"/>
            <w:highlight w:val="white"/>
            <w:u w:val="single"/>
          </w:rPr>
          <w:fldChar w:fldCharType="end"/>
        </w:r>
      </w:moveFrom>
    </w:p>
    <w:moveFromRangeEnd w:id="25"/>
    <w:p w14:paraId="070F3A09" w14:textId="4FAA10BC" w:rsidR="00D347DA" w:rsidDel="00D347DA" w:rsidRDefault="00A05788" w:rsidP="00D347DA">
      <w:pPr>
        <w:pStyle w:val="normal0"/>
        <w:spacing w:before="160" w:after="160" w:line="330" w:lineRule="auto"/>
        <w:rPr>
          <w:del w:id="27" w:author="Hong" w:date="2014-10-03T11:08:00Z"/>
          <w:rFonts w:ascii="Times New Roman" w:eastAsia="Times New Roman" w:hAnsi="Times New Roman" w:cs="Times New Roman"/>
          <w:color w:val="auto"/>
          <w:sz w:val="24"/>
          <w:szCs w:val="24"/>
          <w:highlight w:val="white"/>
        </w:rPr>
      </w:pPr>
      <w:r>
        <w:rPr>
          <w:rFonts w:ascii="Times New Roman" w:eastAsia="Times New Roman" w:hAnsi="Times New Roman" w:cs="Times New Roman"/>
          <w:color w:val="auto"/>
          <w:sz w:val="24"/>
          <w:szCs w:val="24"/>
          <w:highlight w:val="white"/>
        </w:rPr>
        <w:t>[3]</w:t>
      </w:r>
      <w:r w:rsidRPr="009A3411">
        <w:rPr>
          <w:rFonts w:ascii="Times New Roman" w:eastAsia="Times New Roman" w:hAnsi="Times New Roman" w:cs="Times New Roman"/>
          <w:color w:val="auto"/>
          <w:sz w:val="24"/>
          <w:szCs w:val="24"/>
          <w:highlight w:val="white"/>
        </w:rPr>
        <w:t xml:space="preserve"> </w:t>
      </w:r>
      <w:moveToRangeStart w:id="28" w:author="Hong" w:date="2014-10-03T11:07:00Z" w:name="move273953805"/>
      <w:proofErr w:type="spellStart"/>
      <w:proofErr w:type="gramStart"/>
      <w:moveTo w:id="29" w:author="Hong" w:date="2014-10-03T11:07:00Z">
        <w:r w:rsidR="00D347DA" w:rsidRPr="009A3411">
          <w:rPr>
            <w:rFonts w:ascii="Times New Roman" w:eastAsia="Times New Roman" w:hAnsi="Times New Roman" w:cs="Times New Roman"/>
            <w:color w:val="auto"/>
            <w:sz w:val="24"/>
            <w:szCs w:val="24"/>
            <w:highlight w:val="white"/>
          </w:rPr>
          <w:t>Afanas’ev</w:t>
        </w:r>
        <w:proofErr w:type="spellEnd"/>
        <w:r w:rsidR="00D347DA" w:rsidRPr="009A3411">
          <w:rPr>
            <w:rFonts w:ascii="Times New Roman" w:eastAsia="Times New Roman" w:hAnsi="Times New Roman" w:cs="Times New Roman"/>
            <w:color w:val="auto"/>
            <w:sz w:val="24"/>
            <w:szCs w:val="24"/>
            <w:highlight w:val="white"/>
          </w:rPr>
          <w:t xml:space="preserve"> I.</w:t>
        </w:r>
      </w:moveTo>
      <w:ins w:id="30" w:author="Hong" w:date="2014-10-03T11:08:00Z">
        <w:r w:rsidR="00D347DA">
          <w:rPr>
            <w:rFonts w:ascii="Times New Roman" w:eastAsia="Times New Roman" w:hAnsi="Times New Roman" w:cs="Times New Roman"/>
            <w:color w:val="auto"/>
            <w:sz w:val="24"/>
            <w:szCs w:val="24"/>
            <w:highlight w:val="white"/>
          </w:rPr>
          <w:t xml:space="preserve">, 2009, </w:t>
        </w:r>
      </w:ins>
      <w:ins w:id="31" w:author="Hong" w:date="2014-10-03T11:09:00Z">
        <w:r w:rsidR="00D347DA" w:rsidRPr="009A3411">
          <w:rPr>
            <w:rFonts w:ascii="Times New Roman" w:eastAsia="Times New Roman" w:hAnsi="Times New Roman" w:cs="Times New Roman"/>
            <w:color w:val="auto"/>
            <w:sz w:val="24"/>
            <w:szCs w:val="24"/>
            <w:highlight w:val="white"/>
          </w:rPr>
          <w:t xml:space="preserve">Front </w:t>
        </w:r>
        <w:proofErr w:type="spellStart"/>
        <w:r w:rsidR="00D347DA" w:rsidRPr="009A3411">
          <w:rPr>
            <w:rFonts w:ascii="Times New Roman" w:eastAsia="Times New Roman" w:hAnsi="Times New Roman" w:cs="Times New Roman"/>
            <w:color w:val="auto"/>
            <w:sz w:val="24"/>
            <w:szCs w:val="24"/>
            <w:highlight w:val="white"/>
          </w:rPr>
          <w:t>Biosci</w:t>
        </w:r>
        <w:proofErr w:type="spellEnd"/>
        <w:r w:rsidR="00D347DA" w:rsidRPr="009A3411">
          <w:rPr>
            <w:rFonts w:ascii="Times New Roman" w:eastAsia="Times New Roman" w:hAnsi="Times New Roman" w:cs="Times New Roman"/>
            <w:color w:val="auto"/>
            <w:sz w:val="24"/>
            <w:szCs w:val="24"/>
            <w:highlight w:val="white"/>
          </w:rPr>
          <w:t>.</w:t>
        </w:r>
      </w:ins>
      <w:proofErr w:type="gramEnd"/>
      <w:ins w:id="32" w:author="Hong" w:date="2014-10-03T11:08:00Z">
        <w:r w:rsidR="00D347DA">
          <w:rPr>
            <w:rFonts w:ascii="Times New Roman" w:eastAsia="Times New Roman" w:hAnsi="Times New Roman" w:cs="Times New Roman"/>
            <w:color w:val="auto"/>
            <w:sz w:val="24"/>
            <w:szCs w:val="24"/>
            <w:highlight w:val="white"/>
          </w:rPr>
          <w:t xml:space="preserve"> </w:t>
        </w:r>
        <w:r w:rsidR="00D347DA" w:rsidRPr="009A3411">
          <w:rPr>
            <w:rFonts w:ascii="Times New Roman" w:eastAsia="Times New Roman" w:hAnsi="Times New Roman" w:cs="Times New Roman"/>
            <w:color w:val="auto"/>
            <w:sz w:val="24"/>
            <w:szCs w:val="24"/>
            <w:highlight w:val="white"/>
          </w:rPr>
          <w:t>14:3899–3912.</w:t>
        </w:r>
        <w:r w:rsidR="00D347DA">
          <w:rPr>
            <w:rFonts w:ascii="Times New Roman" w:eastAsia="Times New Roman" w:hAnsi="Times New Roman" w:cs="Times New Roman"/>
            <w:color w:val="auto"/>
            <w:sz w:val="24"/>
            <w:szCs w:val="24"/>
            <w:highlight w:val="white"/>
          </w:rPr>
          <w:t xml:space="preserve"> </w:t>
        </w:r>
      </w:ins>
    </w:p>
    <w:moveToRangeEnd w:id="28"/>
    <w:p w14:paraId="4A50D709" w14:textId="77777777" w:rsidR="00D347DA" w:rsidRDefault="00A05788">
      <w:pPr>
        <w:pStyle w:val="normal0"/>
        <w:spacing w:before="160" w:after="160" w:line="330" w:lineRule="auto"/>
        <w:rPr>
          <w:ins w:id="33" w:author="Hong" w:date="2014-10-03T11:09:00Z"/>
          <w:rFonts w:ascii="Times New Roman" w:eastAsia="Times New Roman" w:hAnsi="Times New Roman" w:cs="Times New Roman"/>
          <w:color w:val="auto"/>
          <w:sz w:val="24"/>
          <w:szCs w:val="24"/>
          <w:highlight w:val="white"/>
        </w:rPr>
      </w:pPr>
      <w:proofErr w:type="gramStart"/>
      <w:r w:rsidRPr="009A3411">
        <w:rPr>
          <w:rFonts w:ascii="Times New Roman" w:eastAsia="Times New Roman" w:hAnsi="Times New Roman" w:cs="Times New Roman"/>
          <w:color w:val="auto"/>
          <w:sz w:val="24"/>
          <w:szCs w:val="24"/>
          <w:highlight w:val="white"/>
        </w:rPr>
        <w:t>Superoxide and nitric oxide in senescence and aging.</w:t>
      </w:r>
      <w:proofErr w:type="gramEnd"/>
      <w:r w:rsidRPr="009A3411">
        <w:rPr>
          <w:rFonts w:ascii="Times New Roman" w:eastAsia="Times New Roman" w:hAnsi="Times New Roman" w:cs="Times New Roman"/>
          <w:color w:val="auto"/>
          <w:sz w:val="24"/>
          <w:szCs w:val="24"/>
          <w:highlight w:val="white"/>
        </w:rPr>
        <w:t xml:space="preserve"> </w:t>
      </w:r>
    </w:p>
    <w:p w14:paraId="686FBA1D" w14:textId="3B7984B8" w:rsidR="000B48E8" w:rsidDel="00D347DA" w:rsidRDefault="00A05788">
      <w:pPr>
        <w:pStyle w:val="normal0"/>
        <w:spacing w:before="160" w:after="160" w:line="330" w:lineRule="auto"/>
        <w:rPr>
          <w:del w:id="34" w:author="Hong" w:date="2014-10-03T11:09:00Z"/>
          <w:rFonts w:ascii="Times New Roman" w:eastAsia="Times New Roman" w:hAnsi="Times New Roman" w:cs="Times New Roman"/>
          <w:color w:val="auto"/>
          <w:sz w:val="24"/>
          <w:szCs w:val="24"/>
          <w:highlight w:val="white"/>
        </w:rPr>
      </w:pPr>
      <w:del w:id="35" w:author="Hong" w:date="2014-10-03T11:09:00Z">
        <w:r w:rsidRPr="009A3411" w:rsidDel="00D347DA">
          <w:rPr>
            <w:rFonts w:ascii="Times New Roman" w:eastAsia="Times New Roman" w:hAnsi="Times New Roman" w:cs="Times New Roman"/>
            <w:color w:val="auto"/>
            <w:sz w:val="24"/>
            <w:szCs w:val="24"/>
            <w:highlight w:val="white"/>
          </w:rPr>
          <w:delText xml:space="preserve">Front Biosci. </w:delText>
        </w:r>
      </w:del>
    </w:p>
    <w:p w14:paraId="177456C3" w14:textId="1D9FCB02" w:rsidR="00A05788" w:rsidDel="00D347DA" w:rsidRDefault="00A05788">
      <w:pPr>
        <w:pStyle w:val="normal0"/>
        <w:spacing w:before="160" w:after="160" w:line="330" w:lineRule="auto"/>
        <w:rPr>
          <w:del w:id="36" w:author="Hong" w:date="2014-10-03T11:09:00Z"/>
          <w:rFonts w:ascii="Times New Roman" w:eastAsia="Times New Roman" w:hAnsi="Times New Roman" w:cs="Times New Roman"/>
          <w:color w:val="auto"/>
          <w:sz w:val="24"/>
          <w:szCs w:val="24"/>
          <w:highlight w:val="white"/>
          <w:u w:val="single"/>
        </w:rPr>
      </w:pPr>
      <w:del w:id="37" w:author="Hong" w:date="2014-10-03T11:09:00Z">
        <w:r w:rsidRPr="009A3411" w:rsidDel="00D347DA">
          <w:rPr>
            <w:rFonts w:ascii="Times New Roman" w:eastAsia="Times New Roman" w:hAnsi="Times New Roman" w:cs="Times New Roman"/>
            <w:color w:val="auto"/>
            <w:sz w:val="24"/>
            <w:szCs w:val="24"/>
            <w:highlight w:val="white"/>
          </w:rPr>
          <w:delText>2009 Jan 1;14:3899–3912. [</w:delText>
        </w:r>
        <w:r w:rsidR="00845953" w:rsidDel="00D347DA">
          <w:fldChar w:fldCharType="begin"/>
        </w:r>
        <w:r w:rsidR="00845953" w:rsidDel="00D347DA">
          <w:delInstrText xml:space="preserve"> HYPERLINK "http://www.ncbi.nlm.nih.gov/pubmed/19273321" \h </w:delInstrText>
        </w:r>
        <w:r w:rsidR="00845953" w:rsidDel="00D347DA">
          <w:fldChar w:fldCharType="separate"/>
        </w:r>
        <w:r w:rsidRPr="009A3411" w:rsidDel="00D347DA">
          <w:rPr>
            <w:rFonts w:ascii="Times New Roman" w:eastAsia="Times New Roman" w:hAnsi="Times New Roman" w:cs="Times New Roman"/>
            <w:color w:val="auto"/>
            <w:sz w:val="24"/>
            <w:szCs w:val="24"/>
            <w:highlight w:val="white"/>
            <w:u w:val="single"/>
          </w:rPr>
          <w:delText>PubMed</w:delText>
        </w:r>
        <w:r w:rsidR="00845953" w:rsidDel="00D347DA">
          <w:rPr>
            <w:rFonts w:ascii="Times New Roman" w:eastAsia="Times New Roman" w:hAnsi="Times New Roman" w:cs="Times New Roman"/>
            <w:color w:val="auto"/>
            <w:sz w:val="24"/>
            <w:szCs w:val="24"/>
            <w:highlight w:val="white"/>
            <w:u w:val="single"/>
          </w:rPr>
          <w:fldChar w:fldCharType="end"/>
        </w:r>
        <w:r w:rsidR="000B48E8" w:rsidDel="00D347DA">
          <w:rPr>
            <w:rFonts w:ascii="Times New Roman" w:eastAsia="Times New Roman" w:hAnsi="Times New Roman" w:cs="Times New Roman"/>
            <w:color w:val="auto"/>
            <w:sz w:val="24"/>
            <w:szCs w:val="24"/>
            <w:highlight w:val="white"/>
            <w:u w:val="single"/>
          </w:rPr>
          <w:delText>]</w:delText>
        </w:r>
      </w:del>
    </w:p>
    <w:p w14:paraId="189F26B5" w14:textId="163BC008" w:rsidR="000B48E8" w:rsidDel="00D347DA" w:rsidRDefault="000B48E8">
      <w:pPr>
        <w:pStyle w:val="normal0"/>
        <w:spacing w:before="160" w:after="160" w:line="330" w:lineRule="auto"/>
        <w:rPr>
          <w:rFonts w:ascii="Times New Roman" w:eastAsia="Times New Roman" w:hAnsi="Times New Roman" w:cs="Times New Roman"/>
          <w:color w:val="auto"/>
          <w:sz w:val="24"/>
          <w:szCs w:val="24"/>
          <w:highlight w:val="white"/>
        </w:rPr>
      </w:pPr>
      <w:moveFromRangeStart w:id="38" w:author="Hong" w:date="2014-10-03T11:07:00Z" w:name="move273953805"/>
      <w:moveFrom w:id="39" w:author="Hong" w:date="2014-10-03T11:07:00Z">
        <w:r w:rsidRPr="009A3411" w:rsidDel="00D347DA">
          <w:rPr>
            <w:rFonts w:ascii="Times New Roman" w:eastAsia="Times New Roman" w:hAnsi="Times New Roman" w:cs="Times New Roman"/>
            <w:color w:val="auto"/>
            <w:sz w:val="24"/>
            <w:szCs w:val="24"/>
            <w:highlight w:val="white"/>
          </w:rPr>
          <w:t>Afanas’ev I.</w:t>
        </w:r>
      </w:moveFrom>
    </w:p>
    <w:moveFromRangeEnd w:id="38"/>
    <w:p w14:paraId="1A58BD9B" w14:textId="15BD31BC" w:rsidR="00DB7A71" w:rsidRPr="009A3411" w:rsidDel="00DB7A71" w:rsidRDefault="00A05788" w:rsidP="00DB7A71">
      <w:pPr>
        <w:pStyle w:val="normal0"/>
        <w:spacing w:before="160" w:after="160" w:line="330" w:lineRule="auto"/>
        <w:rPr>
          <w:del w:id="40" w:author="Hong" w:date="2014-10-03T11:10:00Z"/>
          <w:rFonts w:ascii="Times New Roman" w:hAnsi="Times New Roman" w:cs="Times New Roman"/>
          <w:color w:val="auto"/>
          <w:sz w:val="24"/>
          <w:szCs w:val="24"/>
        </w:rPr>
      </w:pPr>
      <w:r>
        <w:rPr>
          <w:rFonts w:ascii="Times New Roman" w:eastAsia="Times New Roman" w:hAnsi="Times New Roman" w:cs="Times New Roman"/>
          <w:color w:val="auto"/>
          <w:sz w:val="24"/>
          <w:szCs w:val="24"/>
          <w:highlight w:val="white"/>
        </w:rPr>
        <w:t>[4]</w:t>
      </w:r>
      <w:r w:rsidR="003F53F9" w:rsidRPr="009A3411">
        <w:rPr>
          <w:rFonts w:ascii="Times New Roman" w:eastAsia="Times New Roman" w:hAnsi="Times New Roman" w:cs="Times New Roman"/>
          <w:color w:val="auto"/>
          <w:sz w:val="24"/>
          <w:szCs w:val="24"/>
          <w:highlight w:val="white"/>
        </w:rPr>
        <w:t xml:space="preserve"> </w:t>
      </w:r>
      <w:moveToRangeStart w:id="41" w:author="Hong" w:date="2014-10-03T11:09:00Z" w:name="move273953913"/>
      <w:proofErr w:type="spellStart"/>
      <w:moveTo w:id="42" w:author="Hong" w:date="2014-10-03T11:09:00Z">
        <w:r w:rsidR="00DB7A71" w:rsidRPr="009A3411">
          <w:rPr>
            <w:rFonts w:ascii="Times New Roman" w:eastAsia="Times New Roman" w:hAnsi="Times New Roman" w:cs="Times New Roman"/>
            <w:color w:val="auto"/>
            <w:sz w:val="24"/>
            <w:szCs w:val="24"/>
            <w:highlight w:val="white"/>
          </w:rPr>
          <w:t>Afanas’ev</w:t>
        </w:r>
        <w:proofErr w:type="spellEnd"/>
        <w:r w:rsidR="00DB7A71" w:rsidRPr="009A3411">
          <w:rPr>
            <w:rFonts w:ascii="Times New Roman" w:eastAsia="Times New Roman" w:hAnsi="Times New Roman" w:cs="Times New Roman"/>
            <w:color w:val="auto"/>
            <w:sz w:val="24"/>
            <w:szCs w:val="24"/>
            <w:highlight w:val="white"/>
          </w:rPr>
          <w:t xml:space="preserve"> I.</w:t>
        </w:r>
      </w:moveTo>
      <w:ins w:id="43" w:author="Hong" w:date="2014-10-03T11:09:00Z">
        <w:r w:rsidR="00DB7A71" w:rsidRPr="00DB7A71">
          <w:rPr>
            <w:rFonts w:ascii="Times New Roman" w:eastAsia="Times New Roman" w:hAnsi="Times New Roman" w:cs="Times New Roman"/>
            <w:color w:val="auto"/>
            <w:sz w:val="24"/>
            <w:szCs w:val="24"/>
            <w:highlight w:val="white"/>
          </w:rPr>
          <w:t xml:space="preserve"> </w:t>
        </w:r>
        <w:r w:rsidR="00DB7A71">
          <w:rPr>
            <w:rFonts w:ascii="Times New Roman" w:eastAsia="Times New Roman" w:hAnsi="Times New Roman" w:cs="Times New Roman"/>
            <w:color w:val="auto"/>
            <w:sz w:val="24"/>
            <w:szCs w:val="24"/>
            <w:highlight w:val="white"/>
          </w:rPr>
          <w:t xml:space="preserve">2010, </w:t>
        </w:r>
        <w:proofErr w:type="spellStart"/>
        <w:r w:rsidR="00DB7A71">
          <w:rPr>
            <w:rFonts w:ascii="Times New Roman" w:eastAsia="Times New Roman" w:hAnsi="Times New Roman" w:cs="Times New Roman"/>
            <w:color w:val="auto"/>
            <w:sz w:val="24"/>
            <w:szCs w:val="24"/>
            <w:highlight w:val="white"/>
          </w:rPr>
          <w:t>Oxid</w:t>
        </w:r>
        <w:proofErr w:type="spellEnd"/>
        <w:r w:rsidR="00DB7A71">
          <w:rPr>
            <w:rFonts w:ascii="Times New Roman" w:eastAsia="Times New Roman" w:hAnsi="Times New Roman" w:cs="Times New Roman"/>
            <w:color w:val="auto"/>
            <w:sz w:val="24"/>
            <w:szCs w:val="24"/>
            <w:highlight w:val="white"/>
          </w:rPr>
          <w:t xml:space="preserve"> Med Cell Longevity. </w:t>
        </w:r>
        <w:proofErr w:type="gramStart"/>
        <w:r w:rsidR="00DB7A71" w:rsidRPr="009A3411">
          <w:rPr>
            <w:rFonts w:ascii="Times New Roman" w:eastAsia="Times New Roman" w:hAnsi="Times New Roman" w:cs="Times New Roman"/>
            <w:color w:val="auto"/>
            <w:sz w:val="24"/>
            <w:szCs w:val="24"/>
            <w:highlight w:val="white"/>
          </w:rPr>
          <w:t>3:1–9.</w:t>
        </w:r>
      </w:ins>
      <w:proofErr w:type="gramEnd"/>
      <w:ins w:id="44" w:author="Hong" w:date="2014-10-03T11:10:00Z">
        <w:r w:rsidR="00DB7A71">
          <w:rPr>
            <w:rFonts w:ascii="Times New Roman" w:eastAsia="Times New Roman" w:hAnsi="Times New Roman" w:cs="Times New Roman"/>
            <w:color w:val="auto"/>
            <w:sz w:val="24"/>
            <w:szCs w:val="24"/>
          </w:rPr>
          <w:t xml:space="preserve"> </w:t>
        </w:r>
      </w:ins>
    </w:p>
    <w:moveToRangeEnd w:id="41"/>
    <w:p w14:paraId="6C0E600F" w14:textId="7942A292" w:rsidR="000B48E8" w:rsidRDefault="003F53F9">
      <w:pPr>
        <w:pStyle w:val="normal0"/>
        <w:spacing w:before="160" w:after="160" w:line="330" w:lineRule="auto"/>
        <w:rPr>
          <w:rFonts w:ascii="Times New Roman" w:eastAsia="Times New Roman" w:hAnsi="Times New Roman" w:cs="Times New Roman"/>
          <w:color w:val="auto"/>
          <w:sz w:val="24"/>
          <w:szCs w:val="24"/>
          <w:highlight w:val="white"/>
        </w:rPr>
      </w:pPr>
      <w:r w:rsidRPr="009A3411">
        <w:rPr>
          <w:rFonts w:ascii="Times New Roman" w:eastAsia="Times New Roman" w:hAnsi="Times New Roman" w:cs="Times New Roman"/>
          <w:color w:val="auto"/>
          <w:sz w:val="24"/>
          <w:szCs w:val="24"/>
          <w:highlight w:val="white"/>
        </w:rPr>
        <w:t xml:space="preserve">Reactive oxygen species and age-related genes p66Shc, </w:t>
      </w:r>
      <w:proofErr w:type="spellStart"/>
      <w:r w:rsidRPr="009A3411">
        <w:rPr>
          <w:rFonts w:ascii="Times New Roman" w:eastAsia="Times New Roman" w:hAnsi="Times New Roman" w:cs="Times New Roman"/>
          <w:color w:val="auto"/>
          <w:sz w:val="24"/>
          <w:szCs w:val="24"/>
          <w:highlight w:val="white"/>
        </w:rPr>
        <w:t>Sirtuin</w:t>
      </w:r>
      <w:proofErr w:type="spellEnd"/>
      <w:r w:rsidRPr="009A3411">
        <w:rPr>
          <w:rFonts w:ascii="Times New Roman" w:eastAsia="Times New Roman" w:hAnsi="Times New Roman" w:cs="Times New Roman"/>
          <w:color w:val="auto"/>
          <w:sz w:val="24"/>
          <w:szCs w:val="24"/>
          <w:highlight w:val="white"/>
        </w:rPr>
        <w:t xml:space="preserve">, Fox03 and </w:t>
      </w:r>
      <w:proofErr w:type="spellStart"/>
      <w:r w:rsidRPr="009A3411">
        <w:rPr>
          <w:rFonts w:ascii="Times New Roman" w:eastAsia="Times New Roman" w:hAnsi="Times New Roman" w:cs="Times New Roman"/>
          <w:color w:val="auto"/>
          <w:sz w:val="24"/>
          <w:szCs w:val="24"/>
          <w:highlight w:val="white"/>
        </w:rPr>
        <w:t>Klotho</w:t>
      </w:r>
      <w:proofErr w:type="spellEnd"/>
      <w:r w:rsidRPr="009A3411">
        <w:rPr>
          <w:rFonts w:ascii="Times New Roman" w:eastAsia="Times New Roman" w:hAnsi="Times New Roman" w:cs="Times New Roman"/>
          <w:color w:val="auto"/>
          <w:sz w:val="24"/>
          <w:szCs w:val="24"/>
          <w:highlight w:val="white"/>
        </w:rPr>
        <w:t xml:space="preserve"> in senescence. </w:t>
      </w:r>
    </w:p>
    <w:p w14:paraId="285B2D02" w14:textId="6399565C" w:rsidR="00EB5C9C" w:rsidDel="00DB7A71" w:rsidRDefault="003F53F9">
      <w:pPr>
        <w:pStyle w:val="normal0"/>
        <w:spacing w:before="160" w:after="160" w:line="330" w:lineRule="auto"/>
        <w:rPr>
          <w:del w:id="45" w:author="Hong" w:date="2014-10-03T11:10:00Z"/>
          <w:rFonts w:ascii="Times New Roman" w:eastAsia="Times New Roman" w:hAnsi="Times New Roman" w:cs="Times New Roman"/>
          <w:color w:val="auto"/>
          <w:sz w:val="24"/>
          <w:szCs w:val="24"/>
        </w:rPr>
      </w:pPr>
      <w:del w:id="46" w:author="Hong" w:date="2014-10-03T11:09:00Z">
        <w:r w:rsidRPr="009A3411" w:rsidDel="00DB7A71">
          <w:rPr>
            <w:rFonts w:ascii="Times New Roman" w:eastAsia="Times New Roman" w:hAnsi="Times New Roman" w:cs="Times New Roman"/>
            <w:color w:val="auto"/>
            <w:sz w:val="24"/>
            <w:szCs w:val="24"/>
            <w:highlight w:val="white"/>
          </w:rPr>
          <w:delText>Oxid Med Cell Longevity. 2010;3:1–9.</w:delText>
        </w:r>
      </w:del>
      <w:del w:id="47" w:author="Hong" w:date="2014-10-03T11:10:00Z">
        <w:r w:rsidRPr="009A3411" w:rsidDel="00DB7A71">
          <w:rPr>
            <w:rFonts w:ascii="Times New Roman" w:eastAsia="Times New Roman" w:hAnsi="Times New Roman" w:cs="Times New Roman"/>
            <w:color w:val="auto"/>
            <w:sz w:val="24"/>
            <w:szCs w:val="24"/>
            <w:highlight w:val="white"/>
          </w:rPr>
          <w:delText xml:space="preserve"> [</w:delText>
        </w:r>
        <w:r w:rsidR="00845953" w:rsidDel="00DB7A71">
          <w:fldChar w:fldCharType="begin"/>
        </w:r>
        <w:r w:rsidR="00845953" w:rsidDel="00DB7A71">
          <w:delInstrText xml:space="preserve"> HYPERLINK "http://www.ncbi.nlm.nih.gov/pmc/articles/PMC2952092/" \h </w:delInstrText>
        </w:r>
        <w:r w:rsidR="00845953" w:rsidDel="00DB7A71">
          <w:fldChar w:fldCharType="separate"/>
        </w:r>
        <w:r w:rsidRPr="009A3411" w:rsidDel="00DB7A71">
          <w:rPr>
            <w:rFonts w:ascii="Times New Roman" w:eastAsia="Times New Roman" w:hAnsi="Times New Roman" w:cs="Times New Roman"/>
            <w:color w:val="auto"/>
            <w:sz w:val="24"/>
            <w:szCs w:val="24"/>
            <w:highlight w:val="white"/>
            <w:u w:val="single"/>
          </w:rPr>
          <w:delText>PMC free article</w:delText>
        </w:r>
        <w:r w:rsidR="00845953" w:rsidDel="00DB7A71">
          <w:rPr>
            <w:rFonts w:ascii="Times New Roman" w:eastAsia="Times New Roman" w:hAnsi="Times New Roman" w:cs="Times New Roman"/>
            <w:color w:val="auto"/>
            <w:sz w:val="24"/>
            <w:szCs w:val="24"/>
            <w:highlight w:val="white"/>
            <w:u w:val="single"/>
          </w:rPr>
          <w:fldChar w:fldCharType="end"/>
        </w:r>
        <w:r w:rsidRPr="009A3411" w:rsidDel="00DB7A71">
          <w:rPr>
            <w:rFonts w:ascii="Times New Roman" w:eastAsia="Times New Roman" w:hAnsi="Times New Roman" w:cs="Times New Roman"/>
            <w:color w:val="auto"/>
            <w:sz w:val="24"/>
            <w:szCs w:val="24"/>
            <w:highlight w:val="white"/>
          </w:rPr>
          <w:delText>] [</w:delText>
        </w:r>
        <w:r w:rsidR="00845953" w:rsidDel="00DB7A71">
          <w:fldChar w:fldCharType="begin"/>
        </w:r>
        <w:r w:rsidR="00845953" w:rsidDel="00DB7A71">
          <w:delInstrText xml:space="preserve"> HYPERLINK "http://www.ncbi.nlm.nih.gov/pubmed/20716932" \h </w:delInstrText>
        </w:r>
        <w:r w:rsidR="00845953" w:rsidDel="00DB7A71">
          <w:fldChar w:fldCharType="separate"/>
        </w:r>
        <w:r w:rsidRPr="009A3411" w:rsidDel="00DB7A71">
          <w:rPr>
            <w:rFonts w:ascii="Times New Roman" w:eastAsia="Times New Roman" w:hAnsi="Times New Roman" w:cs="Times New Roman"/>
            <w:color w:val="auto"/>
            <w:sz w:val="24"/>
            <w:szCs w:val="24"/>
            <w:highlight w:val="white"/>
            <w:u w:val="single"/>
          </w:rPr>
          <w:delText>PubMed</w:delText>
        </w:r>
        <w:r w:rsidR="00845953" w:rsidDel="00DB7A71">
          <w:rPr>
            <w:rFonts w:ascii="Times New Roman" w:eastAsia="Times New Roman" w:hAnsi="Times New Roman" w:cs="Times New Roman"/>
            <w:color w:val="auto"/>
            <w:sz w:val="24"/>
            <w:szCs w:val="24"/>
            <w:highlight w:val="white"/>
            <w:u w:val="single"/>
          </w:rPr>
          <w:fldChar w:fldCharType="end"/>
        </w:r>
        <w:r w:rsidRPr="009A3411" w:rsidDel="00DB7A71">
          <w:rPr>
            <w:rFonts w:ascii="Times New Roman" w:eastAsia="Times New Roman" w:hAnsi="Times New Roman" w:cs="Times New Roman"/>
            <w:color w:val="auto"/>
            <w:sz w:val="24"/>
            <w:szCs w:val="24"/>
            <w:highlight w:val="white"/>
          </w:rPr>
          <w:delText>]</w:delText>
        </w:r>
      </w:del>
    </w:p>
    <w:p w14:paraId="47A33672" w14:textId="0C93047B" w:rsidR="000B48E8" w:rsidRPr="009A3411" w:rsidDel="00DB7A71" w:rsidRDefault="000B48E8">
      <w:pPr>
        <w:pStyle w:val="normal0"/>
        <w:spacing w:before="160" w:after="160" w:line="330" w:lineRule="auto"/>
        <w:rPr>
          <w:rFonts w:ascii="Times New Roman" w:hAnsi="Times New Roman" w:cs="Times New Roman"/>
          <w:color w:val="auto"/>
          <w:sz w:val="24"/>
          <w:szCs w:val="24"/>
        </w:rPr>
      </w:pPr>
      <w:moveFromRangeStart w:id="48" w:author="Hong" w:date="2014-10-03T11:09:00Z" w:name="move273953913"/>
      <w:moveFrom w:id="49" w:author="Hong" w:date="2014-10-03T11:09:00Z">
        <w:r w:rsidRPr="009A3411" w:rsidDel="00DB7A71">
          <w:rPr>
            <w:rFonts w:ascii="Times New Roman" w:eastAsia="Times New Roman" w:hAnsi="Times New Roman" w:cs="Times New Roman"/>
            <w:color w:val="auto"/>
            <w:sz w:val="24"/>
            <w:szCs w:val="24"/>
            <w:highlight w:val="white"/>
          </w:rPr>
          <w:t>Afanas’ev I.</w:t>
        </w:r>
      </w:moveFrom>
    </w:p>
    <w:moveFromRangeEnd w:id="48"/>
    <w:p w14:paraId="53E61E48" w14:textId="04B33E73" w:rsidR="005B3A0D" w:rsidRPr="00A05788" w:rsidRDefault="003F53F9" w:rsidP="005B3A0D">
      <w:pPr>
        <w:pStyle w:val="normal0"/>
        <w:spacing w:before="160" w:after="160" w:line="240" w:lineRule="auto"/>
        <w:rPr>
          <w:rFonts w:ascii="Times New Roman" w:hAnsi="Times New Roman" w:cs="Times New Roman"/>
          <w:color w:val="auto"/>
          <w:sz w:val="24"/>
          <w:szCs w:val="24"/>
        </w:rPr>
      </w:pPr>
      <w:r w:rsidRPr="009A3411">
        <w:rPr>
          <w:rFonts w:ascii="Times New Roman" w:eastAsia="Times New Roman" w:hAnsi="Times New Roman" w:cs="Times New Roman"/>
          <w:color w:val="auto"/>
          <w:sz w:val="24"/>
          <w:szCs w:val="24"/>
          <w:highlight w:val="white"/>
        </w:rPr>
        <w:t>[</w:t>
      </w:r>
      <w:r w:rsidR="00A05788">
        <w:rPr>
          <w:rFonts w:ascii="Times New Roman" w:eastAsia="Times New Roman" w:hAnsi="Times New Roman" w:cs="Times New Roman"/>
          <w:color w:val="auto"/>
          <w:sz w:val="24"/>
          <w:szCs w:val="24"/>
          <w:highlight w:val="white"/>
        </w:rPr>
        <w:t>5</w:t>
      </w:r>
      <w:r w:rsidRPr="009A3411">
        <w:rPr>
          <w:rFonts w:ascii="Times New Roman" w:eastAsia="Times New Roman" w:hAnsi="Times New Roman" w:cs="Times New Roman"/>
          <w:color w:val="auto"/>
          <w:sz w:val="24"/>
          <w:szCs w:val="24"/>
          <w:highlight w:val="white"/>
        </w:rPr>
        <w:t xml:space="preserve">] </w:t>
      </w:r>
      <w:moveToRangeStart w:id="50" w:author="Hong" w:date="2014-10-03T11:10:00Z" w:name="move273953938"/>
      <w:proofErr w:type="spellStart"/>
      <w:proofErr w:type="gramStart"/>
      <w:moveTo w:id="51" w:author="Hong" w:date="2014-10-03T11:10:00Z">
        <w:r w:rsidR="005B3A0D" w:rsidRPr="009A3411">
          <w:rPr>
            <w:rFonts w:ascii="Times New Roman" w:eastAsia="Times New Roman" w:hAnsi="Times New Roman" w:cs="Times New Roman"/>
            <w:color w:val="auto"/>
            <w:sz w:val="24"/>
            <w:szCs w:val="24"/>
            <w:highlight w:val="white"/>
          </w:rPr>
          <w:t>Afanas’ev</w:t>
        </w:r>
        <w:proofErr w:type="spellEnd"/>
        <w:r w:rsidR="005B3A0D" w:rsidRPr="009A3411">
          <w:rPr>
            <w:rFonts w:ascii="Times New Roman" w:eastAsia="Times New Roman" w:hAnsi="Times New Roman" w:cs="Times New Roman"/>
            <w:color w:val="auto"/>
            <w:sz w:val="24"/>
            <w:szCs w:val="24"/>
            <w:highlight w:val="white"/>
          </w:rPr>
          <w:t xml:space="preserve"> I.</w:t>
        </w:r>
      </w:moveTo>
      <w:ins w:id="52" w:author="Hong" w:date="2014-10-03T11:10:00Z">
        <w:r w:rsidR="005B3A0D">
          <w:rPr>
            <w:rFonts w:ascii="Times New Roman" w:eastAsia="Times New Roman" w:hAnsi="Times New Roman" w:cs="Times New Roman"/>
            <w:color w:val="auto"/>
            <w:sz w:val="24"/>
            <w:szCs w:val="24"/>
          </w:rPr>
          <w:t xml:space="preserve"> 2010, </w:t>
        </w:r>
        <w:r w:rsidR="005B3A0D" w:rsidRPr="009A3411">
          <w:rPr>
            <w:rFonts w:ascii="Times New Roman" w:eastAsia="Times New Roman" w:hAnsi="Times New Roman" w:cs="Times New Roman"/>
            <w:color w:val="auto"/>
            <w:sz w:val="24"/>
            <w:szCs w:val="24"/>
            <w:highlight w:val="white"/>
          </w:rPr>
          <w:t>Aging and Disease.</w:t>
        </w:r>
        <w:proofErr w:type="gramEnd"/>
        <w:r w:rsidR="005B3A0D">
          <w:rPr>
            <w:rFonts w:ascii="Times New Roman" w:eastAsia="Times New Roman" w:hAnsi="Times New Roman" w:cs="Times New Roman"/>
            <w:color w:val="auto"/>
            <w:sz w:val="24"/>
            <w:szCs w:val="24"/>
          </w:rPr>
          <w:t xml:space="preserve"> </w:t>
        </w:r>
        <w:r w:rsidR="005B3A0D" w:rsidRPr="009A3411">
          <w:rPr>
            <w:rFonts w:ascii="Times New Roman" w:eastAsia="Times New Roman" w:hAnsi="Times New Roman" w:cs="Times New Roman"/>
            <w:color w:val="auto"/>
            <w:sz w:val="24"/>
            <w:szCs w:val="24"/>
            <w:highlight w:val="white"/>
          </w:rPr>
          <w:t>1:75–88</w:t>
        </w:r>
      </w:ins>
    </w:p>
    <w:moveToRangeEnd w:id="50"/>
    <w:p w14:paraId="7E3252A1" w14:textId="0C63C609" w:rsidR="000B48E8" w:rsidRDefault="003F53F9" w:rsidP="00A05788">
      <w:pPr>
        <w:pStyle w:val="normal0"/>
        <w:spacing w:before="160" w:after="160" w:line="240" w:lineRule="auto"/>
        <w:rPr>
          <w:rFonts w:ascii="Times New Roman" w:eastAsia="Times New Roman" w:hAnsi="Times New Roman" w:cs="Times New Roman"/>
          <w:color w:val="auto"/>
          <w:sz w:val="24"/>
          <w:szCs w:val="24"/>
          <w:highlight w:val="white"/>
        </w:rPr>
      </w:pPr>
      <w:proofErr w:type="gramStart"/>
      <w:r w:rsidRPr="009A3411">
        <w:rPr>
          <w:rFonts w:ascii="Times New Roman" w:eastAsia="Times New Roman" w:hAnsi="Times New Roman" w:cs="Times New Roman"/>
          <w:color w:val="auto"/>
          <w:sz w:val="24"/>
          <w:szCs w:val="24"/>
          <w:highlight w:val="white"/>
        </w:rPr>
        <w:t xml:space="preserve">Signaling and damaging functions of free radicals in aging—free radical theory, </w:t>
      </w:r>
      <w:proofErr w:type="spellStart"/>
      <w:r w:rsidRPr="009A3411">
        <w:rPr>
          <w:rFonts w:ascii="Times New Roman" w:eastAsia="Times New Roman" w:hAnsi="Times New Roman" w:cs="Times New Roman"/>
          <w:color w:val="auto"/>
          <w:sz w:val="24"/>
          <w:szCs w:val="24"/>
          <w:highlight w:val="white"/>
        </w:rPr>
        <w:t>hormesis</w:t>
      </w:r>
      <w:proofErr w:type="spellEnd"/>
      <w:r w:rsidRPr="009A3411">
        <w:rPr>
          <w:rFonts w:ascii="Times New Roman" w:eastAsia="Times New Roman" w:hAnsi="Times New Roman" w:cs="Times New Roman"/>
          <w:color w:val="auto"/>
          <w:sz w:val="24"/>
          <w:szCs w:val="24"/>
          <w:highlight w:val="white"/>
        </w:rPr>
        <w:t>, and TOR.</w:t>
      </w:r>
      <w:proofErr w:type="gramEnd"/>
      <w:r w:rsidRPr="009A3411">
        <w:rPr>
          <w:rFonts w:ascii="Times New Roman" w:eastAsia="Times New Roman" w:hAnsi="Times New Roman" w:cs="Times New Roman"/>
          <w:color w:val="auto"/>
          <w:sz w:val="24"/>
          <w:szCs w:val="24"/>
          <w:highlight w:val="white"/>
        </w:rPr>
        <w:t xml:space="preserve"> </w:t>
      </w:r>
    </w:p>
    <w:p w14:paraId="4CDA6B56" w14:textId="6A9DECE5" w:rsidR="00EB5C9C" w:rsidDel="005B3A0D" w:rsidRDefault="003F53F9" w:rsidP="00A05788">
      <w:pPr>
        <w:pStyle w:val="normal0"/>
        <w:spacing w:before="160" w:after="160" w:line="240" w:lineRule="auto"/>
        <w:rPr>
          <w:del w:id="53" w:author="Hong" w:date="2014-10-03T11:10:00Z"/>
          <w:rFonts w:ascii="Times New Roman" w:eastAsia="Times New Roman" w:hAnsi="Times New Roman" w:cs="Times New Roman"/>
          <w:color w:val="auto"/>
          <w:sz w:val="24"/>
          <w:szCs w:val="24"/>
        </w:rPr>
      </w:pPr>
      <w:del w:id="54" w:author="Hong" w:date="2014-10-03T11:10:00Z">
        <w:r w:rsidRPr="009A3411" w:rsidDel="005B3A0D">
          <w:rPr>
            <w:rFonts w:ascii="Times New Roman" w:eastAsia="Times New Roman" w:hAnsi="Times New Roman" w:cs="Times New Roman"/>
            <w:color w:val="auto"/>
            <w:sz w:val="24"/>
            <w:szCs w:val="24"/>
            <w:highlight w:val="white"/>
          </w:rPr>
          <w:delText>Aging and Disease. 2010;1:75–88. [</w:delText>
        </w:r>
        <w:r w:rsidR="00845953" w:rsidDel="005B3A0D">
          <w:fldChar w:fldCharType="begin"/>
        </w:r>
        <w:r w:rsidR="00845953" w:rsidDel="005B3A0D">
          <w:delInstrText xml:space="preserve"> HYPERLINK "http://www.ncbi.nlm.nih.gov/pmc/articles/PMC3295029/" \h </w:delInstrText>
        </w:r>
        <w:r w:rsidR="00845953" w:rsidDel="005B3A0D">
          <w:fldChar w:fldCharType="separate"/>
        </w:r>
        <w:r w:rsidRPr="009A3411" w:rsidDel="005B3A0D">
          <w:rPr>
            <w:rFonts w:ascii="Times New Roman" w:eastAsia="Times New Roman" w:hAnsi="Times New Roman" w:cs="Times New Roman"/>
            <w:color w:val="auto"/>
            <w:sz w:val="24"/>
            <w:szCs w:val="24"/>
            <w:highlight w:val="white"/>
            <w:u w:val="single"/>
          </w:rPr>
          <w:delText>PMC free article</w:delText>
        </w:r>
        <w:r w:rsidR="00845953" w:rsidDel="005B3A0D">
          <w:rPr>
            <w:rFonts w:ascii="Times New Roman" w:eastAsia="Times New Roman" w:hAnsi="Times New Roman" w:cs="Times New Roman"/>
            <w:color w:val="auto"/>
            <w:sz w:val="24"/>
            <w:szCs w:val="24"/>
            <w:highlight w:val="white"/>
            <w:u w:val="single"/>
          </w:rPr>
          <w:fldChar w:fldCharType="end"/>
        </w:r>
        <w:r w:rsidRPr="009A3411" w:rsidDel="005B3A0D">
          <w:rPr>
            <w:rFonts w:ascii="Times New Roman" w:eastAsia="Times New Roman" w:hAnsi="Times New Roman" w:cs="Times New Roman"/>
            <w:color w:val="auto"/>
            <w:sz w:val="24"/>
            <w:szCs w:val="24"/>
            <w:highlight w:val="white"/>
          </w:rPr>
          <w:delText>] [</w:delText>
        </w:r>
        <w:r w:rsidR="00845953" w:rsidDel="005B3A0D">
          <w:fldChar w:fldCharType="begin"/>
        </w:r>
        <w:r w:rsidR="00845953" w:rsidDel="005B3A0D">
          <w:delInstrText xml:space="preserve"> HYPERLINK "http://www.ncbi.nlm.nih.gov/pubmed/22396858" \h </w:delInstrText>
        </w:r>
        <w:r w:rsidR="00845953" w:rsidDel="005B3A0D">
          <w:fldChar w:fldCharType="separate"/>
        </w:r>
        <w:r w:rsidRPr="009A3411" w:rsidDel="005B3A0D">
          <w:rPr>
            <w:rFonts w:ascii="Times New Roman" w:eastAsia="Times New Roman" w:hAnsi="Times New Roman" w:cs="Times New Roman"/>
            <w:color w:val="auto"/>
            <w:sz w:val="24"/>
            <w:szCs w:val="24"/>
            <w:highlight w:val="white"/>
            <w:u w:val="single"/>
          </w:rPr>
          <w:delText>PubMed</w:delText>
        </w:r>
        <w:r w:rsidR="00845953" w:rsidDel="005B3A0D">
          <w:rPr>
            <w:rFonts w:ascii="Times New Roman" w:eastAsia="Times New Roman" w:hAnsi="Times New Roman" w:cs="Times New Roman"/>
            <w:color w:val="auto"/>
            <w:sz w:val="24"/>
            <w:szCs w:val="24"/>
            <w:highlight w:val="white"/>
            <w:u w:val="single"/>
          </w:rPr>
          <w:fldChar w:fldCharType="end"/>
        </w:r>
        <w:r w:rsidRPr="009A3411" w:rsidDel="005B3A0D">
          <w:rPr>
            <w:rFonts w:ascii="Times New Roman" w:eastAsia="Times New Roman" w:hAnsi="Times New Roman" w:cs="Times New Roman"/>
            <w:color w:val="auto"/>
            <w:sz w:val="24"/>
            <w:szCs w:val="24"/>
            <w:highlight w:val="white"/>
          </w:rPr>
          <w:delText>]</w:delText>
        </w:r>
      </w:del>
    </w:p>
    <w:p w14:paraId="611200D8" w14:textId="3B5AF6D1" w:rsidR="000B48E8" w:rsidRPr="00A05788" w:rsidDel="005B3A0D" w:rsidRDefault="000B48E8" w:rsidP="00A05788">
      <w:pPr>
        <w:pStyle w:val="normal0"/>
        <w:spacing w:before="160" w:after="160" w:line="240" w:lineRule="auto"/>
        <w:rPr>
          <w:rFonts w:ascii="Times New Roman" w:hAnsi="Times New Roman" w:cs="Times New Roman"/>
          <w:color w:val="auto"/>
          <w:sz w:val="24"/>
          <w:szCs w:val="24"/>
        </w:rPr>
      </w:pPr>
      <w:moveFromRangeStart w:id="55" w:author="Hong" w:date="2014-10-03T11:10:00Z" w:name="move273953938"/>
      <w:moveFrom w:id="56" w:author="Hong" w:date="2014-10-03T11:10:00Z">
        <w:r w:rsidRPr="009A3411" w:rsidDel="005B3A0D">
          <w:rPr>
            <w:rFonts w:ascii="Times New Roman" w:eastAsia="Times New Roman" w:hAnsi="Times New Roman" w:cs="Times New Roman"/>
            <w:color w:val="auto"/>
            <w:sz w:val="24"/>
            <w:szCs w:val="24"/>
            <w:highlight w:val="white"/>
          </w:rPr>
          <w:t>Afanas’ev I.</w:t>
        </w:r>
      </w:moveFrom>
    </w:p>
    <w:p w14:paraId="59CF134D" w14:textId="3A24E210" w:rsidR="000B48E8" w:rsidRPr="00A05788" w:rsidDel="00C51428" w:rsidRDefault="000B48E8" w:rsidP="000B48E8">
      <w:pPr>
        <w:shd w:val="clear" w:color="auto" w:fill="FFFFFF"/>
        <w:spacing w:line="240" w:lineRule="auto"/>
        <w:jc w:val="both"/>
        <w:textAlignment w:val="baseline"/>
        <w:rPr>
          <w:del w:id="57" w:author="Hong" w:date="2014-10-03T11:11:00Z"/>
          <w:rFonts w:ascii="Times New Roman" w:eastAsia="Times New Roman" w:hAnsi="Times New Roman" w:cs="Times New Roman"/>
          <w:color w:val="auto"/>
          <w:sz w:val="24"/>
          <w:szCs w:val="24"/>
        </w:rPr>
      </w:pPr>
      <w:moveFrom w:id="58" w:author="Hong" w:date="2014-10-03T11:10:00Z">
        <w:r w:rsidDel="005B3A0D">
          <w:t xml:space="preserve"> </w:t>
        </w:r>
      </w:moveFrom>
      <w:moveFromRangeEnd w:id="55"/>
      <w:r w:rsidR="006A448E" w:rsidRPr="00A05788">
        <w:rPr>
          <w:rFonts w:ascii="Times New Roman" w:eastAsia="Times New Roman" w:hAnsi="Times New Roman" w:cs="Times New Roman"/>
          <w:color w:val="auto"/>
          <w:sz w:val="24"/>
          <w:szCs w:val="24"/>
        </w:rPr>
        <w:t>[6]</w:t>
      </w:r>
      <w:r w:rsidRPr="000B48E8">
        <w:rPr>
          <w:rFonts w:ascii="Times New Roman" w:eastAsia="Times New Roman" w:hAnsi="Times New Roman" w:cs="Times New Roman"/>
          <w:color w:val="auto"/>
          <w:sz w:val="24"/>
          <w:szCs w:val="24"/>
        </w:rPr>
        <w:t xml:space="preserve"> </w:t>
      </w:r>
      <w:ins w:id="59" w:author="Hong" w:date="2014-10-03T11:10:00Z">
        <w:r w:rsidR="00C51428">
          <w:rPr>
            <w:rFonts w:ascii="Times New Roman" w:eastAsia="Times New Roman" w:hAnsi="Times New Roman" w:cs="Times New Roman"/>
            <w:color w:val="auto"/>
            <w:sz w:val="24"/>
            <w:szCs w:val="24"/>
          </w:rPr>
          <w:t xml:space="preserve">Zhang et al, 2010, </w:t>
        </w:r>
        <w:r w:rsidR="00C51428" w:rsidRPr="00A05788">
          <w:rPr>
            <w:rStyle w:val="HTMLCite"/>
            <w:rFonts w:ascii="Times New Roman" w:eastAsia="Times New Roman" w:hAnsi="Times New Roman" w:cs="Times New Roman"/>
            <w:i w:val="0"/>
            <w:iCs w:val="0"/>
            <w:color w:val="auto"/>
            <w:sz w:val="24"/>
            <w:szCs w:val="24"/>
            <w:bdr w:val="none" w:sz="0" w:space="0" w:color="auto" w:frame="1"/>
          </w:rPr>
          <w:t>JGP</w:t>
        </w:r>
        <w:r w:rsidR="00C51428" w:rsidRPr="00A05788">
          <w:rPr>
            <w:rStyle w:val="apple-converted-space"/>
            <w:rFonts w:ascii="Times New Roman" w:eastAsia="Times New Roman" w:hAnsi="Times New Roman" w:cs="Times New Roman"/>
            <w:color w:val="auto"/>
            <w:sz w:val="24"/>
            <w:szCs w:val="24"/>
            <w:bdr w:val="none" w:sz="0" w:space="0" w:color="auto" w:frame="1"/>
          </w:rPr>
          <w:t> </w:t>
        </w:r>
        <w:r w:rsidR="00C51428" w:rsidRPr="00A05788">
          <w:rPr>
            <w:rStyle w:val="slug-vol"/>
            <w:rFonts w:ascii="Times New Roman" w:eastAsia="Times New Roman" w:hAnsi="Times New Roman" w:cs="Times New Roman"/>
            <w:color w:val="auto"/>
            <w:sz w:val="24"/>
            <w:szCs w:val="24"/>
            <w:bdr w:val="none" w:sz="0" w:space="0" w:color="auto" w:frame="1"/>
          </w:rPr>
          <w:t>vol.139</w:t>
        </w:r>
        <w:r w:rsidR="00C51428" w:rsidRPr="00A05788">
          <w:rPr>
            <w:rStyle w:val="apple-converted-space"/>
            <w:rFonts w:ascii="Times New Roman" w:eastAsia="Times New Roman" w:hAnsi="Times New Roman" w:cs="Times New Roman"/>
            <w:color w:val="auto"/>
            <w:sz w:val="24"/>
            <w:szCs w:val="24"/>
            <w:bdr w:val="none" w:sz="0" w:space="0" w:color="auto" w:frame="1"/>
          </w:rPr>
          <w:t> </w:t>
        </w:r>
        <w:r w:rsidR="00C51428" w:rsidRPr="00A05788">
          <w:rPr>
            <w:rStyle w:val="slug-issue"/>
            <w:rFonts w:ascii="Times New Roman" w:eastAsia="Times New Roman" w:hAnsi="Times New Roman" w:cs="Times New Roman"/>
            <w:color w:val="auto"/>
            <w:sz w:val="24"/>
            <w:szCs w:val="24"/>
            <w:bdr w:val="none" w:sz="0" w:space="0" w:color="auto" w:frame="1"/>
          </w:rPr>
          <w:t>no.6</w:t>
        </w:r>
        <w:r w:rsidR="00C51428" w:rsidRPr="00A05788">
          <w:rPr>
            <w:rStyle w:val="apple-converted-space"/>
            <w:rFonts w:ascii="Times New Roman" w:eastAsia="Times New Roman" w:hAnsi="Times New Roman" w:cs="Times New Roman"/>
            <w:color w:val="auto"/>
            <w:sz w:val="24"/>
            <w:szCs w:val="24"/>
            <w:bdr w:val="none" w:sz="0" w:space="0" w:color="auto" w:frame="1"/>
          </w:rPr>
          <w:t> </w:t>
        </w:r>
        <w:r w:rsidR="00C51428" w:rsidRPr="00A05788">
          <w:rPr>
            <w:rStyle w:val="slug-pages"/>
            <w:rFonts w:ascii="Times New Roman" w:eastAsia="Times New Roman" w:hAnsi="Times New Roman" w:cs="Times New Roman"/>
            <w:b/>
            <w:bCs/>
            <w:color w:val="auto"/>
            <w:sz w:val="24"/>
            <w:szCs w:val="24"/>
            <w:bdr w:val="none" w:sz="0" w:space="0" w:color="auto" w:frame="1"/>
          </w:rPr>
          <w:t>395-406</w:t>
        </w:r>
        <w:r w:rsidR="00C51428">
          <w:rPr>
            <w:rStyle w:val="apple-converted-space"/>
            <w:rFonts w:ascii="Times New Roman" w:eastAsia="Times New Roman" w:hAnsi="Times New Roman" w:cs="Times New Roman"/>
            <w:b/>
            <w:bCs/>
            <w:color w:val="auto"/>
            <w:sz w:val="24"/>
            <w:szCs w:val="24"/>
            <w:bdr w:val="none" w:sz="0" w:space="0" w:color="auto" w:frame="1"/>
          </w:rPr>
          <w:t xml:space="preserve">. </w:t>
        </w:r>
      </w:ins>
      <w:r w:rsidRPr="00A05788">
        <w:rPr>
          <w:rFonts w:ascii="Times New Roman" w:eastAsia="Times New Roman" w:hAnsi="Times New Roman" w:cs="Times New Roman"/>
          <w:color w:val="auto"/>
          <w:sz w:val="24"/>
          <w:szCs w:val="24"/>
        </w:rPr>
        <w:t>Perspectives on: SGP Symposium on Mitochondrial Physiology and Medicine</w:t>
      </w:r>
      <w:ins w:id="60" w:author="Hong" w:date="2014-10-03T11:11:00Z">
        <w:r w:rsidR="00C51428">
          <w:rPr>
            <w:rFonts w:ascii="Times New Roman" w:eastAsia="Times New Roman" w:hAnsi="Times New Roman" w:cs="Times New Roman"/>
            <w:color w:val="auto"/>
            <w:sz w:val="24"/>
            <w:szCs w:val="24"/>
          </w:rPr>
          <w:t xml:space="preserve">, </w:t>
        </w:r>
      </w:ins>
    </w:p>
    <w:p w14:paraId="28E69AD4" w14:textId="0B500AFC" w:rsidR="000B48E8" w:rsidRDefault="000B48E8">
      <w:pPr>
        <w:shd w:val="clear" w:color="auto" w:fill="FFFFFF"/>
        <w:spacing w:line="240" w:lineRule="auto"/>
        <w:jc w:val="both"/>
        <w:textAlignment w:val="baseline"/>
        <w:pPrChange w:id="61" w:author="Hong" w:date="2014-10-03T11:11:00Z">
          <w:pPr>
            <w:pStyle w:val="Heading1"/>
            <w:pBdr>
              <w:bottom w:val="single" w:sz="6" w:space="0" w:color="FFFFFF"/>
            </w:pBdr>
            <w:shd w:val="clear" w:color="auto" w:fill="FFFFFF"/>
            <w:spacing w:before="0" w:after="120"/>
            <w:textAlignment w:val="baseline"/>
          </w:pPr>
        </w:pPrChange>
      </w:pPr>
      <w:r w:rsidRPr="00A05788">
        <w:t>Mitochondrial proteome design: From molecular identity to pathophysiological regulation</w:t>
      </w:r>
    </w:p>
    <w:p w14:paraId="095C2D85" w14:textId="77777777" w:rsidR="00845953" w:rsidRDefault="00845953" w:rsidP="009A3411">
      <w:pPr>
        <w:spacing w:line="240" w:lineRule="auto"/>
        <w:rPr>
          <w:ins w:id="62" w:author="Hong" w:date="2014-10-03T11:11:00Z"/>
          <w:rStyle w:val="apple-converted-space"/>
          <w:rFonts w:ascii="Times New Roman" w:eastAsia="Times New Roman" w:hAnsi="Times New Roman" w:cs="Times New Roman"/>
          <w:color w:val="auto"/>
          <w:sz w:val="24"/>
          <w:szCs w:val="24"/>
        </w:rPr>
      </w:pPr>
    </w:p>
    <w:p w14:paraId="42DA406A" w14:textId="6BBE3170" w:rsidR="006A448E" w:rsidRPr="00A05788" w:rsidDel="00C62E14" w:rsidRDefault="006A448E" w:rsidP="006A448E">
      <w:pPr>
        <w:shd w:val="clear" w:color="auto" w:fill="FFFFFF"/>
        <w:jc w:val="both"/>
        <w:textAlignment w:val="baseline"/>
        <w:rPr>
          <w:del w:id="63" w:author="Hong" w:date="2014-10-03T11:11:00Z"/>
          <w:rFonts w:ascii="Times New Roman" w:eastAsia="Times New Roman" w:hAnsi="Times New Roman" w:cs="Times New Roman"/>
          <w:color w:val="auto"/>
          <w:sz w:val="24"/>
          <w:szCs w:val="24"/>
        </w:rPr>
      </w:pPr>
      <w:del w:id="64" w:author="Hong" w:date="2014-10-03T11:11:00Z">
        <w:r w:rsidRPr="00A05788" w:rsidDel="00C62E14">
          <w:rPr>
            <w:rStyle w:val="apple-converted-space"/>
            <w:rFonts w:ascii="Times New Roman" w:eastAsia="Times New Roman" w:hAnsi="Times New Roman" w:cs="Times New Roman"/>
            <w:color w:val="auto"/>
            <w:sz w:val="24"/>
            <w:szCs w:val="24"/>
          </w:rPr>
          <w:delText> </w:delText>
        </w:r>
        <w:r w:rsidRPr="00A05788" w:rsidDel="00C62E14">
          <w:rPr>
            <w:rStyle w:val="slug-pub-date"/>
            <w:rFonts w:ascii="Times New Roman" w:eastAsia="Times New Roman" w:hAnsi="Times New Roman" w:cs="Times New Roman"/>
            <w:color w:val="auto"/>
            <w:sz w:val="24"/>
            <w:szCs w:val="24"/>
            <w:bdr w:val="none" w:sz="0" w:space="0" w:color="auto" w:frame="1"/>
          </w:rPr>
          <w:delText>May28,2012</w:delText>
        </w:r>
        <w:r w:rsidRPr="00A05788" w:rsidDel="00C62E14">
          <w:rPr>
            <w:rStyle w:val="apple-converted-space"/>
            <w:rFonts w:ascii="Times New Roman" w:eastAsia="Times New Roman" w:hAnsi="Times New Roman" w:cs="Times New Roman"/>
            <w:color w:val="auto"/>
            <w:sz w:val="24"/>
            <w:szCs w:val="24"/>
          </w:rPr>
          <w:delText> </w:delText>
        </w:r>
        <w:r w:rsidRPr="00A05788" w:rsidDel="00C62E14">
          <w:rPr>
            <w:rFonts w:ascii="Times New Roman" w:eastAsia="Times New Roman" w:hAnsi="Times New Roman" w:cs="Times New Roman"/>
            <w:color w:val="auto"/>
            <w:sz w:val="24"/>
            <w:szCs w:val="24"/>
          </w:rPr>
          <w:delText>//</w:delText>
        </w:r>
        <w:r w:rsidRPr="00A05788" w:rsidDel="00C62E14">
          <w:rPr>
            <w:rStyle w:val="apple-converted-space"/>
            <w:rFonts w:ascii="Times New Roman" w:eastAsia="Times New Roman" w:hAnsi="Times New Roman" w:cs="Times New Roman"/>
            <w:color w:val="auto"/>
            <w:sz w:val="24"/>
            <w:szCs w:val="24"/>
          </w:rPr>
          <w:delText> </w:delText>
        </w:r>
        <w:r w:rsidRPr="00A05788" w:rsidDel="00C62E14">
          <w:rPr>
            <w:rStyle w:val="HTMLCite"/>
            <w:rFonts w:ascii="Times New Roman" w:eastAsia="Times New Roman" w:hAnsi="Times New Roman" w:cs="Times New Roman"/>
            <w:i w:val="0"/>
            <w:iCs w:val="0"/>
            <w:color w:val="auto"/>
            <w:sz w:val="24"/>
            <w:szCs w:val="24"/>
            <w:bdr w:val="none" w:sz="0" w:space="0" w:color="auto" w:frame="1"/>
          </w:rPr>
          <w:delText>JGP</w:delText>
        </w:r>
        <w:r w:rsidRPr="00A05788" w:rsidDel="00C62E14">
          <w:rPr>
            <w:rStyle w:val="apple-converted-space"/>
            <w:rFonts w:ascii="Times New Roman" w:eastAsia="Times New Roman" w:hAnsi="Times New Roman" w:cs="Times New Roman"/>
            <w:color w:val="auto"/>
            <w:sz w:val="24"/>
            <w:szCs w:val="24"/>
            <w:bdr w:val="none" w:sz="0" w:space="0" w:color="auto" w:frame="1"/>
          </w:rPr>
          <w:delText> </w:delText>
        </w:r>
        <w:r w:rsidRPr="00A05788" w:rsidDel="00C62E14">
          <w:rPr>
            <w:rStyle w:val="slug-vol"/>
            <w:rFonts w:ascii="Times New Roman" w:eastAsia="Times New Roman" w:hAnsi="Times New Roman" w:cs="Times New Roman"/>
            <w:color w:val="auto"/>
            <w:sz w:val="24"/>
            <w:szCs w:val="24"/>
            <w:bdr w:val="none" w:sz="0" w:space="0" w:color="auto" w:frame="1"/>
          </w:rPr>
          <w:delText>vol.139</w:delText>
        </w:r>
        <w:r w:rsidRPr="00A05788" w:rsidDel="00C62E14">
          <w:rPr>
            <w:rStyle w:val="apple-converted-space"/>
            <w:rFonts w:ascii="Times New Roman" w:eastAsia="Times New Roman" w:hAnsi="Times New Roman" w:cs="Times New Roman"/>
            <w:color w:val="auto"/>
            <w:sz w:val="24"/>
            <w:szCs w:val="24"/>
            <w:bdr w:val="none" w:sz="0" w:space="0" w:color="auto" w:frame="1"/>
          </w:rPr>
          <w:delText> </w:delText>
        </w:r>
        <w:r w:rsidRPr="00A05788" w:rsidDel="00C62E14">
          <w:rPr>
            <w:rStyle w:val="slug-issue"/>
            <w:rFonts w:ascii="Times New Roman" w:eastAsia="Times New Roman" w:hAnsi="Times New Roman" w:cs="Times New Roman"/>
            <w:color w:val="auto"/>
            <w:sz w:val="24"/>
            <w:szCs w:val="24"/>
            <w:bdr w:val="none" w:sz="0" w:space="0" w:color="auto" w:frame="1"/>
          </w:rPr>
          <w:delText>no.6</w:delText>
        </w:r>
        <w:r w:rsidRPr="00A05788" w:rsidDel="00C62E14">
          <w:rPr>
            <w:rStyle w:val="apple-converted-space"/>
            <w:rFonts w:ascii="Times New Roman" w:eastAsia="Times New Roman" w:hAnsi="Times New Roman" w:cs="Times New Roman"/>
            <w:color w:val="auto"/>
            <w:sz w:val="24"/>
            <w:szCs w:val="24"/>
            <w:bdr w:val="none" w:sz="0" w:space="0" w:color="auto" w:frame="1"/>
          </w:rPr>
          <w:delText> </w:delText>
        </w:r>
        <w:r w:rsidRPr="00A05788" w:rsidDel="00C62E14">
          <w:rPr>
            <w:rStyle w:val="slug-pages"/>
            <w:rFonts w:ascii="Times New Roman" w:eastAsia="Times New Roman" w:hAnsi="Times New Roman" w:cs="Times New Roman"/>
            <w:b/>
            <w:bCs/>
            <w:color w:val="auto"/>
            <w:sz w:val="24"/>
            <w:szCs w:val="24"/>
            <w:bdr w:val="none" w:sz="0" w:space="0" w:color="auto" w:frame="1"/>
          </w:rPr>
          <w:delText>395-406</w:delText>
        </w:r>
        <w:r w:rsidRPr="00A05788" w:rsidDel="00C62E14">
          <w:rPr>
            <w:rStyle w:val="apple-converted-space"/>
            <w:rFonts w:ascii="Times New Roman" w:eastAsia="Times New Roman" w:hAnsi="Times New Roman" w:cs="Times New Roman"/>
            <w:b/>
            <w:bCs/>
            <w:color w:val="auto"/>
            <w:sz w:val="24"/>
            <w:szCs w:val="24"/>
            <w:bdr w:val="none" w:sz="0" w:space="0" w:color="auto" w:frame="1"/>
          </w:rPr>
          <w:delText> </w:delText>
        </w:r>
        <w:r w:rsidRPr="00A05788" w:rsidDel="00C62E14">
          <w:rPr>
            <w:rFonts w:ascii="Times New Roman" w:eastAsia="Times New Roman" w:hAnsi="Times New Roman" w:cs="Times New Roman"/>
            <w:color w:val="auto"/>
            <w:sz w:val="24"/>
            <w:szCs w:val="24"/>
          </w:rPr>
          <w:br/>
        </w:r>
        <w:r w:rsidR="00845953" w:rsidDel="00C62E14">
          <w:fldChar w:fldCharType="begin"/>
        </w:r>
        <w:r w:rsidR="00845953" w:rsidDel="00C62E14">
          <w:delInstrText xml:space="preserve"> HYPERLINK "http://jgp.rupress.org/site/misc/terms.xhtml" </w:delInstrText>
        </w:r>
        <w:r w:rsidR="00845953" w:rsidDel="00C62E14">
          <w:fldChar w:fldCharType="separate"/>
        </w:r>
        <w:r w:rsidRPr="00A05788" w:rsidDel="00C62E14">
          <w:rPr>
            <w:rStyle w:val="Hyperlink"/>
            <w:rFonts w:ascii="Times New Roman" w:eastAsia="Times New Roman" w:hAnsi="Times New Roman" w:cs="Times New Roman"/>
            <w:color w:val="auto"/>
            <w:sz w:val="24"/>
            <w:szCs w:val="24"/>
            <w:bdr w:val="none" w:sz="0" w:space="0" w:color="auto" w:frame="1"/>
          </w:rPr>
          <w:delText>The Rockefeller University Press</w:delText>
        </w:r>
        <w:r w:rsidR="00845953" w:rsidDel="00C62E14">
          <w:rPr>
            <w:rStyle w:val="Hyperlink"/>
            <w:rFonts w:ascii="Times New Roman" w:eastAsia="Times New Roman" w:hAnsi="Times New Roman" w:cs="Times New Roman"/>
            <w:color w:val="auto"/>
            <w:sz w:val="24"/>
            <w:szCs w:val="24"/>
            <w:bdr w:val="none" w:sz="0" w:space="0" w:color="auto" w:frame="1"/>
          </w:rPr>
          <w:fldChar w:fldCharType="end"/>
        </w:r>
        <w:r w:rsidRPr="00A05788" w:rsidDel="00C62E14">
          <w:rPr>
            <w:rFonts w:ascii="Times New Roman" w:eastAsia="Times New Roman" w:hAnsi="Times New Roman" w:cs="Times New Roman"/>
            <w:color w:val="auto"/>
            <w:sz w:val="24"/>
            <w:szCs w:val="24"/>
          </w:rPr>
          <w:delText>, doi:</w:delText>
        </w:r>
        <w:r w:rsidRPr="00A05788" w:rsidDel="00C62E14">
          <w:rPr>
            <w:rStyle w:val="apple-converted-space"/>
            <w:rFonts w:ascii="Times New Roman" w:eastAsia="Times New Roman" w:hAnsi="Times New Roman" w:cs="Times New Roman"/>
            <w:color w:val="auto"/>
            <w:sz w:val="24"/>
            <w:szCs w:val="24"/>
          </w:rPr>
          <w:delText> </w:delText>
        </w:r>
        <w:r w:rsidRPr="00A05788" w:rsidDel="00C62E14">
          <w:rPr>
            <w:rStyle w:val="slug-doi"/>
            <w:rFonts w:ascii="Times New Roman" w:eastAsia="Times New Roman" w:hAnsi="Times New Roman" w:cs="Times New Roman"/>
            <w:color w:val="auto"/>
            <w:sz w:val="24"/>
            <w:szCs w:val="24"/>
            <w:bdr w:val="none" w:sz="0" w:space="0" w:color="auto" w:frame="1"/>
          </w:rPr>
          <w:delText>10.1085/jgp.201210797</w:delText>
        </w:r>
      </w:del>
    </w:p>
    <w:p w14:paraId="149C1033" w14:textId="65AE94FE" w:rsidR="006A448E" w:rsidRPr="00A05788" w:rsidDel="00C62E14" w:rsidRDefault="00845953" w:rsidP="006A448E">
      <w:pPr>
        <w:shd w:val="clear" w:color="auto" w:fill="FFFFFF"/>
        <w:jc w:val="both"/>
        <w:textAlignment w:val="baseline"/>
        <w:rPr>
          <w:del w:id="65" w:author="Hong" w:date="2014-10-03T11:11:00Z"/>
          <w:rFonts w:ascii="Times New Roman" w:eastAsia="Times New Roman" w:hAnsi="Times New Roman" w:cs="Times New Roman"/>
          <w:color w:val="auto"/>
          <w:sz w:val="24"/>
          <w:szCs w:val="24"/>
        </w:rPr>
      </w:pPr>
      <w:del w:id="66" w:author="Hong" w:date="2014-10-03T11:11:00Z">
        <w:r w:rsidDel="00C62E14">
          <w:fldChar w:fldCharType="begin"/>
        </w:r>
        <w:r w:rsidDel="00C62E14">
          <w:delInstrText xml:space="preserve"> HYPERLINK "http://jgp.rupress.org/content/139/6/395.full" \l "license-1" </w:delInstrText>
        </w:r>
        <w:r w:rsidDel="00C62E14">
          <w:fldChar w:fldCharType="separate"/>
        </w:r>
        <w:r w:rsidR="006A448E" w:rsidRPr="00A05788" w:rsidDel="00C62E14">
          <w:rPr>
            <w:rStyle w:val="copyright-statement"/>
            <w:rFonts w:ascii="Times New Roman" w:eastAsia="Times New Roman" w:hAnsi="Times New Roman" w:cs="Times New Roman"/>
            <w:color w:val="auto"/>
            <w:sz w:val="24"/>
            <w:szCs w:val="24"/>
            <w:bdr w:val="none" w:sz="0" w:space="0" w:color="auto" w:frame="1"/>
          </w:rPr>
          <w:delText>© 2012 Zhang et al.</w:delText>
        </w:r>
        <w:r w:rsidDel="00C62E14">
          <w:rPr>
            <w:rStyle w:val="copyright-statement"/>
            <w:rFonts w:ascii="Times New Roman" w:eastAsia="Times New Roman" w:hAnsi="Times New Roman" w:cs="Times New Roman"/>
            <w:color w:val="auto"/>
            <w:sz w:val="24"/>
            <w:szCs w:val="24"/>
            <w:bdr w:val="none" w:sz="0" w:space="0" w:color="auto" w:frame="1"/>
          </w:rPr>
          <w:fldChar w:fldCharType="end"/>
        </w:r>
      </w:del>
    </w:p>
    <w:bookmarkStart w:id="67" w:name="_GoBack"/>
    <w:p w14:paraId="19F3A6E9" w14:textId="61D16B49" w:rsidR="009A3411" w:rsidRPr="00981FA7" w:rsidRDefault="000B48E8" w:rsidP="009A3411">
      <w:pPr>
        <w:spacing w:line="240" w:lineRule="auto"/>
        <w:rPr>
          <w:rFonts w:ascii="Times New Roman" w:eastAsia="Times New Roman" w:hAnsi="Times New Roman" w:cs="Times New Roman"/>
          <w:color w:val="auto"/>
          <w:sz w:val="24"/>
          <w:szCs w:val="24"/>
          <w:shd w:val="clear" w:color="auto" w:fill="FFFFFF"/>
          <w:rPrChange w:id="68" w:author="Hong" w:date="2014-10-03T11:13:00Z">
            <w:rPr>
              <w:rFonts w:ascii="Times New Roman" w:eastAsia="Times New Roman" w:hAnsi="Times New Roman" w:cs="Times New Roman"/>
              <w:color w:val="auto"/>
              <w:sz w:val="24"/>
              <w:szCs w:val="24"/>
              <w:u w:val="single"/>
              <w:shd w:val="clear" w:color="auto" w:fill="FFFFFF"/>
            </w:rPr>
          </w:rPrChange>
        </w:rPr>
      </w:pPr>
      <w:r w:rsidRPr="00981FA7">
        <w:rPr>
          <w:rPrChange w:id="69" w:author="Hong" w:date="2014-10-03T11:13:00Z">
            <w:rPr/>
          </w:rPrChange>
        </w:rPr>
        <w:fldChar w:fldCharType="begin"/>
      </w:r>
      <w:r w:rsidRPr="00981FA7">
        <w:rPr>
          <w:rPrChange w:id="70" w:author="Hong" w:date="2014-10-03T11:13:00Z">
            <w:rPr/>
          </w:rPrChange>
        </w:rPr>
        <w:instrText xml:space="preserve"> HYPERLINK "http://www.ncbi.nlm.nih.gov/pubmed/?term=Jin%20K%5Bauth%5D" </w:instrText>
      </w:r>
      <w:r w:rsidRPr="00981FA7">
        <w:rPr>
          <w:rPrChange w:id="71" w:author="Hong" w:date="2014-10-03T11:13:00Z">
            <w:rPr/>
          </w:rPrChange>
        </w:rPr>
        <w:fldChar w:fldCharType="separate"/>
      </w:r>
      <w:r w:rsidR="009A3411" w:rsidRPr="00981FA7">
        <w:rPr>
          <w:rFonts w:ascii="Times New Roman" w:eastAsia="Times New Roman" w:hAnsi="Times New Roman" w:cs="Times New Roman"/>
          <w:color w:val="auto"/>
          <w:sz w:val="24"/>
          <w:szCs w:val="24"/>
          <w:shd w:val="clear" w:color="auto" w:fill="FFFFFF"/>
          <w:rPrChange w:id="72" w:author="Hong" w:date="2014-10-03T11:13:00Z">
            <w:rPr>
              <w:rFonts w:ascii="Times New Roman" w:eastAsia="Times New Roman" w:hAnsi="Times New Roman" w:cs="Times New Roman"/>
              <w:color w:val="auto"/>
              <w:sz w:val="24"/>
              <w:szCs w:val="24"/>
              <w:u w:val="single"/>
              <w:shd w:val="clear" w:color="auto" w:fill="FFFFFF"/>
            </w:rPr>
          </w:rPrChange>
        </w:rPr>
        <w:t>[7]</w:t>
      </w:r>
      <w:ins w:id="73" w:author="Zhane Cruickshank" w:date="2014-10-03T11:00:00Z">
        <w:r w:rsidRPr="00981FA7">
          <w:rPr>
            <w:rFonts w:ascii="Times New Roman" w:eastAsia="Times New Roman" w:hAnsi="Times New Roman" w:cs="Times New Roman"/>
            <w:color w:val="auto"/>
            <w:sz w:val="24"/>
            <w:szCs w:val="24"/>
            <w:shd w:val="clear" w:color="auto" w:fill="FFFFFF"/>
            <w:rPrChange w:id="74" w:author="Hong" w:date="2014-10-03T11:13:00Z">
              <w:rPr>
                <w:rFonts w:ascii="Times New Roman" w:eastAsia="Times New Roman" w:hAnsi="Times New Roman" w:cs="Times New Roman"/>
                <w:color w:val="auto"/>
                <w:sz w:val="24"/>
                <w:szCs w:val="24"/>
                <w:u w:val="single"/>
                <w:shd w:val="clear" w:color="auto" w:fill="FFFFFF"/>
              </w:rPr>
            </w:rPrChange>
          </w:rPr>
          <w:t xml:space="preserve"> </w:t>
        </w:r>
      </w:ins>
      <w:r w:rsidR="009A3411" w:rsidRPr="00981FA7">
        <w:rPr>
          <w:rFonts w:ascii="Times New Roman" w:eastAsia="Times New Roman" w:hAnsi="Times New Roman" w:cs="Times New Roman"/>
          <w:color w:val="auto"/>
          <w:sz w:val="24"/>
          <w:szCs w:val="24"/>
          <w:shd w:val="clear" w:color="auto" w:fill="FFFFFF"/>
          <w:rPrChange w:id="75" w:author="Hong" w:date="2014-10-03T11:13:00Z">
            <w:rPr>
              <w:rFonts w:ascii="Times New Roman" w:eastAsia="Times New Roman" w:hAnsi="Times New Roman" w:cs="Times New Roman"/>
              <w:color w:val="auto"/>
              <w:sz w:val="24"/>
              <w:szCs w:val="24"/>
              <w:u w:val="single"/>
              <w:shd w:val="clear" w:color="auto" w:fill="FFFFFF"/>
            </w:rPr>
          </w:rPrChange>
        </w:rPr>
        <w:t xml:space="preserve">Aging and Death in </w:t>
      </w:r>
      <w:r w:rsidR="009A3411" w:rsidRPr="00981FA7">
        <w:rPr>
          <w:rFonts w:ascii="Times New Roman" w:eastAsia="Times New Roman" w:hAnsi="Times New Roman" w:cs="Times New Roman"/>
          <w:i/>
          <w:iCs/>
          <w:color w:val="auto"/>
          <w:sz w:val="24"/>
          <w:szCs w:val="24"/>
          <w:shd w:val="clear" w:color="auto" w:fill="FFFFFF"/>
          <w:rPrChange w:id="76" w:author="Hong" w:date="2014-10-03T11:13:00Z">
            <w:rPr>
              <w:rFonts w:ascii="Times New Roman" w:eastAsia="Times New Roman" w:hAnsi="Times New Roman" w:cs="Times New Roman"/>
              <w:i/>
              <w:iCs/>
              <w:color w:val="auto"/>
              <w:sz w:val="24"/>
              <w:szCs w:val="24"/>
              <w:u w:val="single"/>
              <w:shd w:val="clear" w:color="auto" w:fill="FFFFFF"/>
            </w:rPr>
          </w:rPrChange>
        </w:rPr>
        <w:t>E. coli</w:t>
      </w:r>
      <w:r w:rsidR="009A3411" w:rsidRPr="00981FA7">
        <w:rPr>
          <w:rFonts w:ascii="Times New Roman" w:eastAsia="Times New Roman" w:hAnsi="Times New Roman" w:cs="Times New Roman"/>
          <w:color w:val="auto"/>
          <w:sz w:val="24"/>
          <w:szCs w:val="24"/>
          <w:shd w:val="clear" w:color="auto" w:fill="FFFFFF"/>
          <w:rPrChange w:id="77" w:author="Hong" w:date="2014-10-03T11:13:00Z">
            <w:rPr>
              <w:rFonts w:ascii="Times New Roman" w:eastAsia="Times New Roman" w:hAnsi="Times New Roman" w:cs="Times New Roman"/>
              <w:color w:val="auto"/>
              <w:sz w:val="24"/>
              <w:szCs w:val="24"/>
              <w:u w:val="single"/>
              <w:shd w:val="clear" w:color="auto" w:fill="FFFFFF"/>
            </w:rPr>
          </w:rPrChange>
        </w:rPr>
        <w:t xml:space="preserve">. </w:t>
      </w:r>
      <w:proofErr w:type="spellStart"/>
      <w:r w:rsidR="009A3411" w:rsidRPr="00981FA7">
        <w:rPr>
          <w:rFonts w:ascii="Times New Roman" w:eastAsia="Times New Roman" w:hAnsi="Times New Roman" w:cs="Times New Roman"/>
          <w:color w:val="auto"/>
          <w:sz w:val="24"/>
          <w:szCs w:val="24"/>
          <w:shd w:val="clear" w:color="auto" w:fill="FFFFFF"/>
          <w:rPrChange w:id="78" w:author="Hong" w:date="2014-10-03T11:13:00Z">
            <w:rPr>
              <w:rFonts w:ascii="Times New Roman" w:eastAsia="Times New Roman" w:hAnsi="Times New Roman" w:cs="Times New Roman"/>
              <w:color w:val="auto"/>
              <w:sz w:val="24"/>
              <w:szCs w:val="24"/>
              <w:u w:val="single"/>
              <w:shd w:val="clear" w:color="auto" w:fill="FFFFFF"/>
            </w:rPr>
          </w:rPrChange>
        </w:rPr>
        <w:t>PLoS</w:t>
      </w:r>
      <w:proofErr w:type="spellEnd"/>
      <w:r w:rsidR="009A3411" w:rsidRPr="00981FA7">
        <w:rPr>
          <w:rFonts w:ascii="Times New Roman" w:eastAsia="Times New Roman" w:hAnsi="Times New Roman" w:cs="Times New Roman"/>
          <w:color w:val="auto"/>
          <w:sz w:val="24"/>
          <w:szCs w:val="24"/>
          <w:shd w:val="clear" w:color="auto" w:fill="FFFFFF"/>
          <w:rPrChange w:id="79" w:author="Hong" w:date="2014-10-03T11:13:00Z">
            <w:rPr>
              <w:rFonts w:ascii="Times New Roman" w:eastAsia="Times New Roman" w:hAnsi="Times New Roman" w:cs="Times New Roman"/>
              <w:color w:val="auto"/>
              <w:sz w:val="24"/>
              <w:szCs w:val="24"/>
              <w:u w:val="single"/>
              <w:shd w:val="clear" w:color="auto" w:fill="FFFFFF"/>
            </w:rPr>
          </w:rPrChange>
        </w:rPr>
        <w:t xml:space="preserve"> </w:t>
      </w:r>
      <w:proofErr w:type="spellStart"/>
      <w:r w:rsidR="009A3411" w:rsidRPr="00981FA7">
        <w:rPr>
          <w:rFonts w:ascii="Times New Roman" w:eastAsia="Times New Roman" w:hAnsi="Times New Roman" w:cs="Times New Roman"/>
          <w:color w:val="auto"/>
          <w:sz w:val="24"/>
          <w:szCs w:val="24"/>
          <w:shd w:val="clear" w:color="auto" w:fill="FFFFFF"/>
          <w:rPrChange w:id="80" w:author="Hong" w:date="2014-10-03T11:13:00Z">
            <w:rPr>
              <w:rFonts w:ascii="Times New Roman" w:eastAsia="Times New Roman" w:hAnsi="Times New Roman" w:cs="Times New Roman"/>
              <w:color w:val="auto"/>
              <w:sz w:val="24"/>
              <w:szCs w:val="24"/>
              <w:u w:val="single"/>
              <w:shd w:val="clear" w:color="auto" w:fill="FFFFFF"/>
            </w:rPr>
          </w:rPrChange>
        </w:rPr>
        <w:t>Biol</w:t>
      </w:r>
      <w:proofErr w:type="spellEnd"/>
      <w:r w:rsidR="009A3411" w:rsidRPr="00981FA7">
        <w:rPr>
          <w:rFonts w:ascii="Times New Roman" w:eastAsia="Times New Roman" w:hAnsi="Times New Roman" w:cs="Times New Roman"/>
          <w:color w:val="auto"/>
          <w:sz w:val="24"/>
          <w:szCs w:val="24"/>
          <w:shd w:val="clear" w:color="auto" w:fill="FFFFFF"/>
          <w:rPrChange w:id="81" w:author="Hong" w:date="2014-10-03T11:13:00Z">
            <w:rPr>
              <w:rFonts w:ascii="Times New Roman" w:eastAsia="Times New Roman" w:hAnsi="Times New Roman" w:cs="Times New Roman"/>
              <w:color w:val="auto"/>
              <w:sz w:val="24"/>
              <w:szCs w:val="24"/>
              <w:u w:val="single"/>
              <w:shd w:val="clear" w:color="auto" w:fill="FFFFFF"/>
            </w:rPr>
          </w:rPrChange>
        </w:rPr>
        <w:t xml:space="preserve"> 3(2): e58. </w:t>
      </w:r>
      <w:proofErr w:type="gramStart"/>
      <w:r w:rsidR="009A3411" w:rsidRPr="00981FA7">
        <w:rPr>
          <w:rFonts w:ascii="Times New Roman" w:eastAsia="Times New Roman" w:hAnsi="Times New Roman" w:cs="Times New Roman"/>
          <w:color w:val="auto"/>
          <w:sz w:val="24"/>
          <w:szCs w:val="24"/>
          <w:shd w:val="clear" w:color="auto" w:fill="FFFFFF"/>
          <w:rPrChange w:id="82" w:author="Hong" w:date="2014-10-03T11:13:00Z">
            <w:rPr>
              <w:rFonts w:ascii="Times New Roman" w:eastAsia="Times New Roman" w:hAnsi="Times New Roman" w:cs="Times New Roman"/>
              <w:color w:val="auto"/>
              <w:sz w:val="24"/>
              <w:szCs w:val="24"/>
              <w:u w:val="single"/>
              <w:shd w:val="clear" w:color="auto" w:fill="FFFFFF"/>
            </w:rPr>
          </w:rPrChange>
        </w:rPr>
        <w:t>doi:10.1371</w:t>
      </w:r>
      <w:proofErr w:type="gramEnd"/>
      <w:r w:rsidR="009A3411" w:rsidRPr="00981FA7">
        <w:rPr>
          <w:rFonts w:ascii="Times New Roman" w:eastAsia="Times New Roman" w:hAnsi="Times New Roman" w:cs="Times New Roman"/>
          <w:color w:val="auto"/>
          <w:sz w:val="24"/>
          <w:szCs w:val="24"/>
          <w:shd w:val="clear" w:color="auto" w:fill="FFFFFF"/>
          <w:rPrChange w:id="83" w:author="Hong" w:date="2014-10-03T11:13:00Z">
            <w:rPr>
              <w:rFonts w:ascii="Times New Roman" w:eastAsia="Times New Roman" w:hAnsi="Times New Roman" w:cs="Times New Roman"/>
              <w:color w:val="auto"/>
              <w:sz w:val="24"/>
              <w:szCs w:val="24"/>
              <w:u w:val="single"/>
              <w:shd w:val="clear" w:color="auto" w:fill="FFFFFF"/>
            </w:rPr>
          </w:rPrChange>
        </w:rPr>
        <w:t>/journal.pbio.0030058</w:t>
      </w:r>
      <w:r w:rsidRPr="00981FA7">
        <w:rPr>
          <w:rFonts w:ascii="Times New Roman" w:eastAsia="Times New Roman" w:hAnsi="Times New Roman" w:cs="Times New Roman"/>
          <w:color w:val="auto"/>
          <w:sz w:val="24"/>
          <w:szCs w:val="24"/>
          <w:shd w:val="clear" w:color="auto" w:fill="FFFFFF"/>
          <w:rPrChange w:id="84" w:author="Hong" w:date="2014-10-03T11:13:00Z">
            <w:rPr>
              <w:rFonts w:ascii="Times New Roman" w:eastAsia="Times New Roman" w:hAnsi="Times New Roman" w:cs="Times New Roman"/>
              <w:color w:val="auto"/>
              <w:sz w:val="24"/>
              <w:szCs w:val="24"/>
              <w:u w:val="single"/>
              <w:shd w:val="clear" w:color="auto" w:fill="FFFFFF"/>
            </w:rPr>
          </w:rPrChange>
        </w:rPr>
        <w:fldChar w:fldCharType="end"/>
      </w:r>
    </w:p>
    <w:p w14:paraId="73293C01" w14:textId="581954F6" w:rsidR="000B48E8" w:rsidRPr="00981FA7" w:rsidRDefault="000B48E8" w:rsidP="009A3411">
      <w:pPr>
        <w:spacing w:line="240" w:lineRule="auto"/>
        <w:rPr>
          <w:rFonts w:ascii="Times New Roman" w:eastAsia="Times New Roman" w:hAnsi="Times New Roman" w:cs="Times New Roman"/>
          <w:color w:val="auto"/>
          <w:sz w:val="24"/>
          <w:szCs w:val="24"/>
          <w:rPrChange w:id="85" w:author="Hong" w:date="2014-10-03T11:13:00Z">
            <w:rPr>
              <w:rFonts w:ascii="Times New Roman" w:eastAsia="Times New Roman" w:hAnsi="Times New Roman" w:cs="Times New Roman"/>
              <w:color w:val="auto"/>
              <w:sz w:val="24"/>
              <w:szCs w:val="24"/>
            </w:rPr>
          </w:rPrChange>
        </w:rPr>
      </w:pPr>
      <w:r w:rsidRPr="00981FA7">
        <w:rPr>
          <w:rFonts w:ascii="Times New Roman" w:eastAsia="Times New Roman" w:hAnsi="Times New Roman" w:cs="Times New Roman"/>
          <w:color w:val="auto"/>
          <w:sz w:val="24"/>
          <w:szCs w:val="24"/>
          <w:shd w:val="clear" w:color="auto" w:fill="FFFFFF"/>
          <w:rPrChange w:id="86" w:author="Hong" w:date="2014-10-03T11:13:00Z">
            <w:rPr>
              <w:rFonts w:ascii="Times New Roman" w:eastAsia="Times New Roman" w:hAnsi="Times New Roman" w:cs="Times New Roman"/>
              <w:color w:val="auto"/>
              <w:sz w:val="24"/>
              <w:szCs w:val="24"/>
              <w:u w:val="single"/>
              <w:shd w:val="clear" w:color="auto" w:fill="FFFFFF"/>
            </w:rPr>
          </w:rPrChange>
        </w:rPr>
        <w:t>February1, 2005</w:t>
      </w:r>
    </w:p>
    <w:p w14:paraId="75CFAD37" w14:textId="77777777" w:rsidR="009A3411" w:rsidRPr="00981FA7" w:rsidRDefault="009A3411" w:rsidP="00A05788">
      <w:pPr>
        <w:pStyle w:val="normal0"/>
        <w:rPr>
          <w:rPrChange w:id="87" w:author="Hong" w:date="2014-10-03T11:13:00Z">
            <w:rPr/>
          </w:rPrChange>
        </w:rPr>
      </w:pPr>
    </w:p>
    <w:bookmarkEnd w:id="67"/>
    <w:p w14:paraId="6847BBEA" w14:textId="77777777" w:rsidR="006A448E" w:rsidRDefault="006A448E" w:rsidP="006A448E">
      <w:pPr>
        <w:shd w:val="clear" w:color="auto" w:fill="FFFFFF"/>
        <w:spacing w:line="253" w:lineRule="atLeast"/>
        <w:textAlignment w:val="baseline"/>
        <w:rPr>
          <w:rFonts w:eastAsia="Times New Roman"/>
          <w:color w:val="111111"/>
          <w:sz w:val="20"/>
        </w:rPr>
      </w:pPr>
    </w:p>
    <w:p w14:paraId="4D57AC90" w14:textId="77777777" w:rsidR="006A448E" w:rsidRPr="006A448E" w:rsidRDefault="006A448E">
      <w:pPr>
        <w:pStyle w:val="normal0"/>
        <w:spacing w:before="160" w:after="160" w:line="324" w:lineRule="auto"/>
        <w:rPr>
          <w:color w:val="642A8F"/>
          <w:sz w:val="20"/>
        </w:rPr>
      </w:pPr>
    </w:p>
    <w:p w14:paraId="74FAC099" w14:textId="77777777" w:rsidR="00EB5C9C" w:rsidRDefault="00EB5C9C">
      <w:pPr>
        <w:pStyle w:val="normal0"/>
        <w:spacing w:before="160" w:after="160" w:line="330" w:lineRule="auto"/>
      </w:pPr>
    </w:p>
    <w:p w14:paraId="52BBA71D" w14:textId="77777777" w:rsidR="00EB5C9C" w:rsidRDefault="00EB5C9C">
      <w:pPr>
        <w:pStyle w:val="normal0"/>
        <w:spacing w:before="160" w:after="160" w:line="330" w:lineRule="auto"/>
      </w:pPr>
    </w:p>
    <w:p w14:paraId="0406F55B" w14:textId="77777777" w:rsidR="00EB5C9C" w:rsidRDefault="00EB5C9C">
      <w:pPr>
        <w:pStyle w:val="normal0"/>
        <w:spacing w:before="160" w:after="160" w:line="330" w:lineRule="auto"/>
      </w:pPr>
    </w:p>
    <w:p w14:paraId="19FF542A" w14:textId="77777777" w:rsidR="00EB5C9C" w:rsidRDefault="00EB5C9C">
      <w:pPr>
        <w:pStyle w:val="normal0"/>
        <w:spacing w:before="160" w:after="160" w:line="330" w:lineRule="auto"/>
      </w:pPr>
    </w:p>
    <w:p w14:paraId="734C9A42" w14:textId="77777777" w:rsidR="00EB5C9C" w:rsidRDefault="00EB5C9C">
      <w:pPr>
        <w:pStyle w:val="normal0"/>
      </w:pPr>
    </w:p>
    <w:p w14:paraId="5CC6CF5C" w14:textId="77777777" w:rsidR="00EB5C9C" w:rsidRDefault="00EB5C9C">
      <w:pPr>
        <w:pStyle w:val="normal0"/>
      </w:pPr>
    </w:p>
    <w:p w14:paraId="520DE027" w14:textId="77777777" w:rsidR="00EB5C9C" w:rsidRDefault="003F53F9">
      <w:pPr>
        <w:pStyle w:val="normal0"/>
        <w:spacing w:line="360" w:lineRule="auto"/>
      </w:pPr>
      <w:r>
        <w:rPr>
          <w:rFonts w:ascii="Times New Roman" w:eastAsia="Times New Roman" w:hAnsi="Times New Roman" w:cs="Times New Roman"/>
        </w:rPr>
        <w:t xml:space="preserve"> </w:t>
      </w:r>
    </w:p>
    <w:p w14:paraId="795D08F0" w14:textId="77777777" w:rsidR="00EB5C9C" w:rsidRDefault="003F53F9">
      <w:pPr>
        <w:pStyle w:val="normal0"/>
        <w:spacing w:line="360" w:lineRule="auto"/>
      </w:pPr>
      <w:r>
        <w:rPr>
          <w:rFonts w:ascii="Times New Roman" w:eastAsia="Times New Roman" w:hAnsi="Times New Roman" w:cs="Times New Roman"/>
        </w:rPr>
        <w:t xml:space="preserve">  </w:t>
      </w:r>
    </w:p>
    <w:p w14:paraId="012CD80D" w14:textId="77777777" w:rsidR="00EB5C9C" w:rsidRDefault="00EB5C9C">
      <w:pPr>
        <w:pStyle w:val="normal0"/>
      </w:pPr>
    </w:p>
    <w:p w14:paraId="30691DC0" w14:textId="77777777" w:rsidR="00EB5C9C" w:rsidRDefault="00EB5C9C">
      <w:pPr>
        <w:pStyle w:val="normal0"/>
      </w:pPr>
    </w:p>
    <w:p w14:paraId="4BA71CFA" w14:textId="77777777" w:rsidR="00EB5C9C" w:rsidRDefault="003F53F9">
      <w:pPr>
        <w:pStyle w:val="normal0"/>
      </w:pPr>
      <w:r>
        <w:rPr>
          <w:sz w:val="20"/>
        </w:rPr>
        <w:t xml:space="preserve"> </w:t>
      </w:r>
    </w:p>
    <w:p w14:paraId="650F7A13" w14:textId="77777777" w:rsidR="00EB5C9C" w:rsidRDefault="003F53F9">
      <w:pPr>
        <w:pStyle w:val="normal0"/>
      </w:pPr>
      <w:r>
        <w:rPr>
          <w:rFonts w:ascii="Times New Roman" w:eastAsia="Times New Roman" w:hAnsi="Times New Roman" w:cs="Times New Roman"/>
        </w:rPr>
        <w:t xml:space="preserve"> </w:t>
      </w:r>
    </w:p>
    <w:p w14:paraId="1DCB0591" w14:textId="77777777" w:rsidR="00EB5C9C" w:rsidRDefault="00EB5C9C">
      <w:pPr>
        <w:pStyle w:val="normal0"/>
      </w:pPr>
    </w:p>
    <w:sectPr w:rsidR="00EB5C9C">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607A9" w14:textId="77777777" w:rsidR="003D19E7" w:rsidRDefault="003D19E7" w:rsidP="009A3411">
      <w:pPr>
        <w:spacing w:line="240" w:lineRule="auto"/>
      </w:pPr>
      <w:r>
        <w:separator/>
      </w:r>
    </w:p>
  </w:endnote>
  <w:endnote w:type="continuationSeparator" w:id="0">
    <w:p w14:paraId="3074F596" w14:textId="77777777" w:rsidR="003D19E7" w:rsidRDefault="003D19E7" w:rsidP="009A34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88205" w14:textId="77777777" w:rsidR="003D19E7" w:rsidRDefault="003D19E7" w:rsidP="009A3411">
    <w:pPr>
      <w:pStyle w:val="Footer"/>
      <w:framePr w:wrap="around" w:vAnchor="text" w:hAnchor="margin" w:xAlign="right" w:y="1"/>
      <w:rPr>
        <w:ins w:id="88" w:author="Zhane Cruickshank" w:date="2014-10-03T10:19:00Z"/>
        <w:rStyle w:val="PageNumber"/>
      </w:rPr>
    </w:pPr>
    <w:ins w:id="89" w:author="Zhane Cruickshank" w:date="2014-10-03T10:19:00Z">
      <w:r>
        <w:rPr>
          <w:rStyle w:val="PageNumber"/>
        </w:rPr>
        <w:fldChar w:fldCharType="begin"/>
      </w:r>
      <w:r>
        <w:rPr>
          <w:rStyle w:val="PageNumber"/>
        </w:rPr>
        <w:instrText xml:space="preserve">PAGE  </w:instrText>
      </w:r>
      <w:r>
        <w:rPr>
          <w:rStyle w:val="PageNumber"/>
        </w:rPr>
        <w:fldChar w:fldCharType="end"/>
      </w:r>
    </w:ins>
  </w:p>
  <w:p w14:paraId="1784C6BA" w14:textId="77777777" w:rsidR="003D19E7" w:rsidRDefault="003D19E7">
    <w:pPr>
      <w:pStyle w:val="Footer"/>
      <w:ind w:right="360"/>
      <w:pPrChange w:id="90" w:author="Zhane Cruickshank" w:date="2014-10-03T10:19: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D3378" w14:textId="77777777" w:rsidR="003D19E7" w:rsidRDefault="003D19E7" w:rsidP="009A3411">
    <w:pPr>
      <w:pStyle w:val="Footer"/>
      <w:framePr w:wrap="around" w:vAnchor="text" w:hAnchor="margin" w:xAlign="right" w:y="1"/>
      <w:rPr>
        <w:ins w:id="91" w:author="Zhane Cruickshank" w:date="2014-10-03T10:19:00Z"/>
        <w:rStyle w:val="PageNumber"/>
      </w:rPr>
    </w:pPr>
    <w:ins w:id="92" w:author="Zhane Cruickshank" w:date="2014-10-03T10:19:00Z">
      <w:r>
        <w:rPr>
          <w:rStyle w:val="PageNumber"/>
        </w:rPr>
        <w:fldChar w:fldCharType="begin"/>
      </w:r>
      <w:r>
        <w:rPr>
          <w:rStyle w:val="PageNumber"/>
        </w:rPr>
        <w:instrText xml:space="preserve">PAGE  </w:instrText>
      </w:r>
    </w:ins>
    <w:r>
      <w:rPr>
        <w:rStyle w:val="PageNumber"/>
      </w:rPr>
      <w:fldChar w:fldCharType="separate"/>
    </w:r>
    <w:r w:rsidR="00981FA7">
      <w:rPr>
        <w:rStyle w:val="PageNumber"/>
        <w:noProof/>
      </w:rPr>
      <w:t>8</w:t>
    </w:r>
    <w:ins w:id="93" w:author="Zhane Cruickshank" w:date="2014-10-03T10:19:00Z">
      <w:r>
        <w:rPr>
          <w:rStyle w:val="PageNumber"/>
        </w:rPr>
        <w:fldChar w:fldCharType="end"/>
      </w:r>
    </w:ins>
  </w:p>
  <w:p w14:paraId="0B0F1BE1" w14:textId="77777777" w:rsidR="003D19E7" w:rsidRDefault="003D19E7" w:rsidP="009A341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54AD8B" w14:textId="77777777" w:rsidR="003D19E7" w:rsidRDefault="003D19E7" w:rsidP="009A3411">
      <w:pPr>
        <w:spacing w:line="240" w:lineRule="auto"/>
      </w:pPr>
      <w:r>
        <w:separator/>
      </w:r>
    </w:p>
  </w:footnote>
  <w:footnote w:type="continuationSeparator" w:id="0">
    <w:p w14:paraId="0238D01C" w14:textId="77777777" w:rsidR="003D19E7" w:rsidRDefault="003D19E7" w:rsidP="009A341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05C67"/>
    <w:multiLevelType w:val="multilevel"/>
    <w:tmpl w:val="30C2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D852E2"/>
    <w:multiLevelType w:val="multilevel"/>
    <w:tmpl w:val="CB10AB86"/>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669233E5"/>
    <w:multiLevelType w:val="multilevel"/>
    <w:tmpl w:val="20A4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9E2B7F"/>
    <w:multiLevelType w:val="multilevel"/>
    <w:tmpl w:val="D4207E7A"/>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nsid w:val="6C1C4503"/>
    <w:multiLevelType w:val="multilevel"/>
    <w:tmpl w:val="6C742826"/>
    <w:lvl w:ilvl="0">
      <w:start w:val="2"/>
      <w:numFmt w:val="decimal"/>
      <w:lvlText w:val="%1."/>
      <w:lvlJc w:val="right"/>
      <w:pPr>
        <w:ind w:left="720" w:firstLine="360"/>
      </w:pPr>
      <w:rPr>
        <w:b/>
        <w:caps w:val="0"/>
        <w:smallCaps w:val="0"/>
        <w:spacing w:val="0"/>
        <w:u w:val="none"/>
        <w14:glow w14:rad="0">
          <w14:srgbClr w14:val="000000"/>
        </w14:glow>
        <w14:shadow w14:blurRad="69850" w14:dist="43180" w14:dir="5400000" w14:sx="0" w14:sy="0" w14:kx="0" w14:ky="0" w14:algn="none">
          <w14:srgbClr w14:val="000000">
            <w14:alpha w14:val="35000"/>
          </w14:srgbClr>
        </w14:shadow>
        <w14:reflection w14:blurRad="0" w14:stA="0" w14:stPos="0" w14:endA="0" w14:endPos="0" w14:dist="0" w14:dir="0" w14:fadeDir="0" w14:sx="0" w14:sy="0" w14:kx="0" w14:ky="0" w14:algn="none"/>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14:props3d w14:extrusionH="0" w14:contourW="0" w14:prstMateri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6CA13133"/>
    <w:multiLevelType w:val="multilevel"/>
    <w:tmpl w:val="46EA0504"/>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B5C9C"/>
    <w:rsid w:val="00074122"/>
    <w:rsid w:val="000922C8"/>
    <w:rsid w:val="000959F9"/>
    <w:rsid w:val="000B42E2"/>
    <w:rsid w:val="000B48E8"/>
    <w:rsid w:val="002455A3"/>
    <w:rsid w:val="002D5553"/>
    <w:rsid w:val="00324827"/>
    <w:rsid w:val="00347E55"/>
    <w:rsid w:val="00364A42"/>
    <w:rsid w:val="00386F02"/>
    <w:rsid w:val="003C2BCD"/>
    <w:rsid w:val="003D19E7"/>
    <w:rsid w:val="003F53F9"/>
    <w:rsid w:val="004800AB"/>
    <w:rsid w:val="00497507"/>
    <w:rsid w:val="00565EBB"/>
    <w:rsid w:val="005B3A0D"/>
    <w:rsid w:val="005E130E"/>
    <w:rsid w:val="00605B51"/>
    <w:rsid w:val="00655C5A"/>
    <w:rsid w:val="00667A2D"/>
    <w:rsid w:val="006A448E"/>
    <w:rsid w:val="007660DC"/>
    <w:rsid w:val="007732E6"/>
    <w:rsid w:val="00845953"/>
    <w:rsid w:val="0088294D"/>
    <w:rsid w:val="0096594F"/>
    <w:rsid w:val="00966ACA"/>
    <w:rsid w:val="00981FA7"/>
    <w:rsid w:val="0098583F"/>
    <w:rsid w:val="009865DD"/>
    <w:rsid w:val="009A3411"/>
    <w:rsid w:val="00A05788"/>
    <w:rsid w:val="00A40840"/>
    <w:rsid w:val="00A64DFB"/>
    <w:rsid w:val="00A65AB7"/>
    <w:rsid w:val="00AB27B7"/>
    <w:rsid w:val="00AE7708"/>
    <w:rsid w:val="00B11CB0"/>
    <w:rsid w:val="00B44031"/>
    <w:rsid w:val="00C41927"/>
    <w:rsid w:val="00C51428"/>
    <w:rsid w:val="00C62E14"/>
    <w:rsid w:val="00CB18E2"/>
    <w:rsid w:val="00D347DA"/>
    <w:rsid w:val="00DB7A71"/>
    <w:rsid w:val="00DF5C77"/>
    <w:rsid w:val="00EB4BA0"/>
    <w:rsid w:val="00EB5C9C"/>
    <w:rsid w:val="00FF6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20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53F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53F9"/>
    <w:rPr>
      <w:rFonts w:ascii="Lucida Grande" w:hAnsi="Lucida Grande" w:cs="Lucida Grande"/>
      <w:sz w:val="18"/>
      <w:szCs w:val="18"/>
    </w:rPr>
  </w:style>
  <w:style w:type="paragraph" w:styleId="NormalWeb">
    <w:name w:val="Normal (Web)"/>
    <w:basedOn w:val="Normal"/>
    <w:uiPriority w:val="99"/>
    <w:semiHidden/>
    <w:unhideWhenUsed/>
    <w:rsid w:val="007732E6"/>
    <w:pPr>
      <w:spacing w:before="100" w:beforeAutospacing="1" w:after="100" w:afterAutospacing="1" w:line="240" w:lineRule="auto"/>
    </w:pPr>
    <w:rPr>
      <w:rFonts w:ascii="Times" w:hAnsi="Times" w:cs="Times New Roman"/>
      <w:color w:val="auto"/>
      <w:sz w:val="20"/>
    </w:rPr>
  </w:style>
  <w:style w:type="character" w:styleId="Hyperlink">
    <w:name w:val="Hyperlink"/>
    <w:basedOn w:val="DefaultParagraphFont"/>
    <w:uiPriority w:val="99"/>
    <w:semiHidden/>
    <w:unhideWhenUsed/>
    <w:rsid w:val="00324827"/>
    <w:rPr>
      <w:color w:val="0000FF"/>
      <w:u w:val="single"/>
    </w:rPr>
  </w:style>
  <w:style w:type="paragraph" w:styleId="ListParagraph">
    <w:name w:val="List Paragraph"/>
    <w:basedOn w:val="Normal"/>
    <w:uiPriority w:val="34"/>
    <w:qFormat/>
    <w:rsid w:val="00324827"/>
    <w:pPr>
      <w:ind w:left="720"/>
      <w:contextualSpacing/>
    </w:pPr>
  </w:style>
  <w:style w:type="character" w:customStyle="1" w:styleId="apple-converted-space">
    <w:name w:val="apple-converted-space"/>
    <w:basedOn w:val="DefaultParagraphFont"/>
    <w:rsid w:val="006A448E"/>
  </w:style>
  <w:style w:type="character" w:customStyle="1" w:styleId="slug-pub-date">
    <w:name w:val="slug-pub-date"/>
    <w:basedOn w:val="DefaultParagraphFont"/>
    <w:rsid w:val="006A448E"/>
  </w:style>
  <w:style w:type="character" w:styleId="HTMLCite">
    <w:name w:val="HTML Cite"/>
    <w:basedOn w:val="DefaultParagraphFont"/>
    <w:uiPriority w:val="99"/>
    <w:semiHidden/>
    <w:unhideWhenUsed/>
    <w:rsid w:val="006A448E"/>
    <w:rPr>
      <w:i/>
      <w:iCs/>
    </w:rPr>
  </w:style>
  <w:style w:type="character" w:customStyle="1" w:styleId="slug-vol">
    <w:name w:val="slug-vol"/>
    <w:basedOn w:val="DefaultParagraphFont"/>
    <w:rsid w:val="006A448E"/>
  </w:style>
  <w:style w:type="character" w:customStyle="1" w:styleId="slug-issue">
    <w:name w:val="slug-issue"/>
    <w:basedOn w:val="DefaultParagraphFont"/>
    <w:rsid w:val="006A448E"/>
  </w:style>
  <w:style w:type="character" w:customStyle="1" w:styleId="slug-pages">
    <w:name w:val="slug-pages"/>
    <w:basedOn w:val="DefaultParagraphFont"/>
    <w:rsid w:val="006A448E"/>
  </w:style>
  <w:style w:type="character" w:customStyle="1" w:styleId="slug-doi">
    <w:name w:val="slug-doi"/>
    <w:basedOn w:val="DefaultParagraphFont"/>
    <w:rsid w:val="006A448E"/>
  </w:style>
  <w:style w:type="character" w:customStyle="1" w:styleId="copyright-statement">
    <w:name w:val="copyright-statement"/>
    <w:basedOn w:val="DefaultParagraphFont"/>
    <w:rsid w:val="006A448E"/>
  </w:style>
  <w:style w:type="paragraph" w:styleId="Footer">
    <w:name w:val="footer"/>
    <w:basedOn w:val="Normal"/>
    <w:link w:val="FooterChar"/>
    <w:uiPriority w:val="99"/>
    <w:unhideWhenUsed/>
    <w:rsid w:val="009A3411"/>
    <w:pPr>
      <w:tabs>
        <w:tab w:val="center" w:pos="4320"/>
        <w:tab w:val="right" w:pos="8640"/>
      </w:tabs>
      <w:spacing w:line="240" w:lineRule="auto"/>
    </w:pPr>
  </w:style>
  <w:style w:type="character" w:customStyle="1" w:styleId="FooterChar">
    <w:name w:val="Footer Char"/>
    <w:basedOn w:val="DefaultParagraphFont"/>
    <w:link w:val="Footer"/>
    <w:uiPriority w:val="99"/>
    <w:rsid w:val="009A3411"/>
  </w:style>
  <w:style w:type="character" w:styleId="PageNumber">
    <w:name w:val="page number"/>
    <w:basedOn w:val="DefaultParagraphFont"/>
    <w:uiPriority w:val="99"/>
    <w:semiHidden/>
    <w:unhideWhenUsed/>
    <w:rsid w:val="009A34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53F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53F9"/>
    <w:rPr>
      <w:rFonts w:ascii="Lucida Grande" w:hAnsi="Lucida Grande" w:cs="Lucida Grande"/>
      <w:sz w:val="18"/>
      <w:szCs w:val="18"/>
    </w:rPr>
  </w:style>
  <w:style w:type="paragraph" w:styleId="NormalWeb">
    <w:name w:val="Normal (Web)"/>
    <w:basedOn w:val="Normal"/>
    <w:uiPriority w:val="99"/>
    <w:semiHidden/>
    <w:unhideWhenUsed/>
    <w:rsid w:val="007732E6"/>
    <w:pPr>
      <w:spacing w:before="100" w:beforeAutospacing="1" w:after="100" w:afterAutospacing="1" w:line="240" w:lineRule="auto"/>
    </w:pPr>
    <w:rPr>
      <w:rFonts w:ascii="Times" w:hAnsi="Times" w:cs="Times New Roman"/>
      <w:color w:val="auto"/>
      <w:sz w:val="20"/>
    </w:rPr>
  </w:style>
  <w:style w:type="character" w:styleId="Hyperlink">
    <w:name w:val="Hyperlink"/>
    <w:basedOn w:val="DefaultParagraphFont"/>
    <w:uiPriority w:val="99"/>
    <w:semiHidden/>
    <w:unhideWhenUsed/>
    <w:rsid w:val="00324827"/>
    <w:rPr>
      <w:color w:val="0000FF"/>
      <w:u w:val="single"/>
    </w:rPr>
  </w:style>
  <w:style w:type="paragraph" w:styleId="ListParagraph">
    <w:name w:val="List Paragraph"/>
    <w:basedOn w:val="Normal"/>
    <w:uiPriority w:val="34"/>
    <w:qFormat/>
    <w:rsid w:val="00324827"/>
    <w:pPr>
      <w:ind w:left="720"/>
      <w:contextualSpacing/>
    </w:pPr>
  </w:style>
  <w:style w:type="character" w:customStyle="1" w:styleId="apple-converted-space">
    <w:name w:val="apple-converted-space"/>
    <w:basedOn w:val="DefaultParagraphFont"/>
    <w:rsid w:val="006A448E"/>
  </w:style>
  <w:style w:type="character" w:customStyle="1" w:styleId="slug-pub-date">
    <w:name w:val="slug-pub-date"/>
    <w:basedOn w:val="DefaultParagraphFont"/>
    <w:rsid w:val="006A448E"/>
  </w:style>
  <w:style w:type="character" w:styleId="HTMLCite">
    <w:name w:val="HTML Cite"/>
    <w:basedOn w:val="DefaultParagraphFont"/>
    <w:uiPriority w:val="99"/>
    <w:semiHidden/>
    <w:unhideWhenUsed/>
    <w:rsid w:val="006A448E"/>
    <w:rPr>
      <w:i/>
      <w:iCs/>
    </w:rPr>
  </w:style>
  <w:style w:type="character" w:customStyle="1" w:styleId="slug-vol">
    <w:name w:val="slug-vol"/>
    <w:basedOn w:val="DefaultParagraphFont"/>
    <w:rsid w:val="006A448E"/>
  </w:style>
  <w:style w:type="character" w:customStyle="1" w:styleId="slug-issue">
    <w:name w:val="slug-issue"/>
    <w:basedOn w:val="DefaultParagraphFont"/>
    <w:rsid w:val="006A448E"/>
  </w:style>
  <w:style w:type="character" w:customStyle="1" w:styleId="slug-pages">
    <w:name w:val="slug-pages"/>
    <w:basedOn w:val="DefaultParagraphFont"/>
    <w:rsid w:val="006A448E"/>
  </w:style>
  <w:style w:type="character" w:customStyle="1" w:styleId="slug-doi">
    <w:name w:val="slug-doi"/>
    <w:basedOn w:val="DefaultParagraphFont"/>
    <w:rsid w:val="006A448E"/>
  </w:style>
  <w:style w:type="character" w:customStyle="1" w:styleId="copyright-statement">
    <w:name w:val="copyright-statement"/>
    <w:basedOn w:val="DefaultParagraphFont"/>
    <w:rsid w:val="006A448E"/>
  </w:style>
  <w:style w:type="paragraph" w:styleId="Footer">
    <w:name w:val="footer"/>
    <w:basedOn w:val="Normal"/>
    <w:link w:val="FooterChar"/>
    <w:uiPriority w:val="99"/>
    <w:unhideWhenUsed/>
    <w:rsid w:val="009A3411"/>
    <w:pPr>
      <w:tabs>
        <w:tab w:val="center" w:pos="4320"/>
        <w:tab w:val="right" w:pos="8640"/>
      </w:tabs>
      <w:spacing w:line="240" w:lineRule="auto"/>
    </w:pPr>
  </w:style>
  <w:style w:type="character" w:customStyle="1" w:styleId="FooterChar">
    <w:name w:val="Footer Char"/>
    <w:basedOn w:val="DefaultParagraphFont"/>
    <w:link w:val="Footer"/>
    <w:uiPriority w:val="99"/>
    <w:rsid w:val="009A3411"/>
  </w:style>
  <w:style w:type="character" w:styleId="PageNumber">
    <w:name w:val="page number"/>
    <w:basedOn w:val="DefaultParagraphFont"/>
    <w:uiPriority w:val="99"/>
    <w:semiHidden/>
    <w:unhideWhenUsed/>
    <w:rsid w:val="009A3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34643">
      <w:bodyDiv w:val="1"/>
      <w:marLeft w:val="0"/>
      <w:marRight w:val="0"/>
      <w:marTop w:val="0"/>
      <w:marBottom w:val="0"/>
      <w:divBdr>
        <w:top w:val="none" w:sz="0" w:space="0" w:color="auto"/>
        <w:left w:val="none" w:sz="0" w:space="0" w:color="auto"/>
        <w:bottom w:val="none" w:sz="0" w:space="0" w:color="auto"/>
        <w:right w:val="none" w:sz="0" w:space="0" w:color="auto"/>
      </w:divBdr>
    </w:div>
    <w:div w:id="610631440">
      <w:bodyDiv w:val="1"/>
      <w:marLeft w:val="0"/>
      <w:marRight w:val="0"/>
      <w:marTop w:val="0"/>
      <w:marBottom w:val="0"/>
      <w:divBdr>
        <w:top w:val="none" w:sz="0" w:space="0" w:color="auto"/>
        <w:left w:val="none" w:sz="0" w:space="0" w:color="auto"/>
        <w:bottom w:val="none" w:sz="0" w:space="0" w:color="auto"/>
        <w:right w:val="none" w:sz="0" w:space="0" w:color="auto"/>
      </w:divBdr>
    </w:div>
    <w:div w:id="902717054">
      <w:bodyDiv w:val="1"/>
      <w:marLeft w:val="0"/>
      <w:marRight w:val="0"/>
      <w:marTop w:val="0"/>
      <w:marBottom w:val="0"/>
      <w:divBdr>
        <w:top w:val="none" w:sz="0" w:space="0" w:color="auto"/>
        <w:left w:val="none" w:sz="0" w:space="0" w:color="auto"/>
        <w:bottom w:val="none" w:sz="0" w:space="0" w:color="auto"/>
        <w:right w:val="none" w:sz="0" w:space="0" w:color="auto"/>
      </w:divBdr>
    </w:div>
    <w:div w:id="1040861363">
      <w:bodyDiv w:val="1"/>
      <w:marLeft w:val="0"/>
      <w:marRight w:val="0"/>
      <w:marTop w:val="0"/>
      <w:marBottom w:val="0"/>
      <w:divBdr>
        <w:top w:val="none" w:sz="0" w:space="0" w:color="auto"/>
        <w:left w:val="none" w:sz="0" w:space="0" w:color="auto"/>
        <w:bottom w:val="none" w:sz="0" w:space="0" w:color="auto"/>
        <w:right w:val="none" w:sz="0" w:space="0" w:color="auto"/>
      </w:divBdr>
    </w:div>
    <w:div w:id="1169104072">
      <w:bodyDiv w:val="1"/>
      <w:marLeft w:val="0"/>
      <w:marRight w:val="0"/>
      <w:marTop w:val="0"/>
      <w:marBottom w:val="0"/>
      <w:divBdr>
        <w:top w:val="none" w:sz="0" w:space="0" w:color="auto"/>
        <w:left w:val="none" w:sz="0" w:space="0" w:color="auto"/>
        <w:bottom w:val="none" w:sz="0" w:space="0" w:color="auto"/>
        <w:right w:val="none" w:sz="0" w:space="0" w:color="auto"/>
      </w:divBdr>
    </w:div>
    <w:div w:id="1322347063">
      <w:bodyDiv w:val="1"/>
      <w:marLeft w:val="0"/>
      <w:marRight w:val="0"/>
      <w:marTop w:val="0"/>
      <w:marBottom w:val="0"/>
      <w:divBdr>
        <w:top w:val="none" w:sz="0" w:space="0" w:color="auto"/>
        <w:left w:val="none" w:sz="0" w:space="0" w:color="auto"/>
        <w:bottom w:val="none" w:sz="0" w:space="0" w:color="auto"/>
        <w:right w:val="none" w:sz="0" w:space="0" w:color="auto"/>
      </w:divBdr>
      <w:divsChild>
        <w:div w:id="393814623">
          <w:marLeft w:val="0"/>
          <w:marRight w:val="0"/>
          <w:marTop w:val="0"/>
          <w:marBottom w:val="360"/>
          <w:divBdr>
            <w:top w:val="none" w:sz="0" w:space="0" w:color="auto"/>
            <w:left w:val="none" w:sz="0" w:space="0" w:color="auto"/>
            <w:bottom w:val="none" w:sz="0" w:space="0" w:color="auto"/>
            <w:right w:val="none" w:sz="0" w:space="0" w:color="auto"/>
          </w:divBdr>
          <w:divsChild>
            <w:div w:id="1382245718">
              <w:marLeft w:val="0"/>
              <w:marRight w:val="0"/>
              <w:marTop w:val="0"/>
              <w:marBottom w:val="0"/>
              <w:divBdr>
                <w:top w:val="none" w:sz="0" w:space="0" w:color="auto"/>
                <w:left w:val="none" w:sz="0" w:space="0" w:color="auto"/>
                <w:bottom w:val="none" w:sz="0" w:space="0" w:color="auto"/>
                <w:right w:val="none" w:sz="0" w:space="0" w:color="auto"/>
              </w:divBdr>
            </w:div>
          </w:divsChild>
        </w:div>
        <w:div w:id="896630721">
          <w:marLeft w:val="0"/>
          <w:marRight w:val="0"/>
          <w:marTop w:val="0"/>
          <w:marBottom w:val="450"/>
          <w:divBdr>
            <w:top w:val="none" w:sz="0" w:space="0" w:color="auto"/>
            <w:left w:val="none" w:sz="0" w:space="0" w:color="auto"/>
            <w:bottom w:val="none" w:sz="0" w:space="0" w:color="auto"/>
            <w:right w:val="none" w:sz="0" w:space="0" w:color="auto"/>
          </w:divBdr>
        </w:div>
      </w:divsChild>
    </w:div>
    <w:div w:id="1686403697">
      <w:bodyDiv w:val="1"/>
      <w:marLeft w:val="0"/>
      <w:marRight w:val="0"/>
      <w:marTop w:val="0"/>
      <w:marBottom w:val="0"/>
      <w:divBdr>
        <w:top w:val="none" w:sz="0" w:space="0" w:color="auto"/>
        <w:left w:val="none" w:sz="0" w:space="0" w:color="auto"/>
        <w:bottom w:val="none" w:sz="0" w:space="0" w:color="auto"/>
        <w:right w:val="none" w:sz="0" w:space="0" w:color="auto"/>
      </w:divBdr>
    </w:div>
    <w:div w:id="1955820197">
      <w:bodyDiv w:val="1"/>
      <w:marLeft w:val="0"/>
      <w:marRight w:val="0"/>
      <w:marTop w:val="0"/>
      <w:marBottom w:val="0"/>
      <w:divBdr>
        <w:top w:val="none" w:sz="0" w:space="0" w:color="auto"/>
        <w:left w:val="none" w:sz="0" w:space="0" w:color="auto"/>
        <w:bottom w:val="none" w:sz="0" w:space="0" w:color="auto"/>
        <w:right w:val="none" w:sz="0" w:space="0" w:color="auto"/>
      </w:divBdr>
    </w:div>
    <w:div w:id="2025746692">
      <w:bodyDiv w:val="1"/>
      <w:marLeft w:val="0"/>
      <w:marRight w:val="0"/>
      <w:marTop w:val="0"/>
      <w:marBottom w:val="0"/>
      <w:divBdr>
        <w:top w:val="none" w:sz="0" w:space="0" w:color="auto"/>
        <w:left w:val="none" w:sz="0" w:space="0" w:color="auto"/>
        <w:bottom w:val="none" w:sz="0" w:space="0" w:color="auto"/>
        <w:right w:val="none" w:sz="0" w:space="0" w:color="auto"/>
      </w:divBdr>
    </w:div>
    <w:div w:id="20901545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ip.doe-mbi.ucla.edu/dip/Download.cgi?SM=7&amp;TX=562" TargetMode="External"/><Relationship Id="rId10" Type="http://schemas.openxmlformats.org/officeDocument/2006/relationships/hyperlink" Target="http://ecoliwiki.net/colipedia/index.php/Essential_ge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7F3F5-BB23-234F-A764-6ACCF3E43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1921</Words>
  <Characters>10953</Characters>
  <Application>Microsoft Macintosh Word</Application>
  <DocSecurity>0</DocSecurity>
  <Lines>91</Lines>
  <Paragraphs>25</Paragraphs>
  <ScaleCrop>false</ScaleCrop>
  <Company>Spelman</Company>
  <LinksUpToDate>false</LinksUpToDate>
  <CharactersWithSpaces>12849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ScottCruickshankHHMI-proposal-due-Oct3.docx</dc:title>
  <cp:lastModifiedBy>Hong</cp:lastModifiedBy>
  <cp:revision>14</cp:revision>
  <cp:lastPrinted>2014-10-03T14:41:00Z</cp:lastPrinted>
  <dcterms:created xsi:type="dcterms:W3CDTF">2014-10-03T14:47:00Z</dcterms:created>
  <dcterms:modified xsi:type="dcterms:W3CDTF">2014-10-03T15:13:00Z</dcterms:modified>
</cp:coreProperties>
</file>
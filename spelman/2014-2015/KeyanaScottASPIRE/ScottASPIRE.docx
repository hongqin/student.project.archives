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7454E5" w14:textId="77777777" w:rsidR="00287F57" w:rsidRPr="00AA1EA1" w:rsidRDefault="0085009E">
      <w:pPr>
        <w:ind w:left="720" w:right="720"/>
        <w:jc w:val="center"/>
        <w:rPr>
          <w:b/>
          <w:sz w:val="22"/>
          <w:szCs w:val="22"/>
        </w:rPr>
      </w:pPr>
      <w:r w:rsidRPr="00AA1EA1">
        <w:rPr>
          <w:b/>
          <w:sz w:val="22"/>
          <w:szCs w:val="22"/>
        </w:rPr>
        <w:t>ASPIRE Research Proposal</w:t>
      </w:r>
    </w:p>
    <w:p w14:paraId="7BE9A25D" w14:textId="77777777" w:rsidR="00287F57" w:rsidRPr="00AA1EA1" w:rsidRDefault="00FF1456">
      <w:pPr>
        <w:jc w:val="center"/>
        <w:rPr>
          <w:b/>
          <w:sz w:val="22"/>
          <w:szCs w:val="22"/>
        </w:rPr>
      </w:pPr>
      <w:r w:rsidRPr="00AA1EA1">
        <w:rPr>
          <w:b/>
          <w:sz w:val="22"/>
          <w:szCs w:val="22"/>
        </w:rPr>
        <w:t>Investigating the Interconnection between Cellular Aging and Network Robustness</w:t>
      </w:r>
    </w:p>
    <w:p w14:paraId="4D06CD6F" w14:textId="77777777" w:rsidR="00287F57" w:rsidRPr="00AA1EA1" w:rsidDel="00F45AF1" w:rsidRDefault="00F45AF1">
      <w:pPr>
        <w:ind w:left="720" w:right="720"/>
        <w:jc w:val="center"/>
        <w:rPr>
          <w:del w:id="0" w:author="hong qin" w:date="2014-04-10T16:20:00Z"/>
          <w:b/>
          <w:sz w:val="22"/>
          <w:szCs w:val="22"/>
        </w:rPr>
      </w:pPr>
      <w:ins w:id="1" w:author="hong qin" w:date="2014-04-10T16:20:00Z">
        <w:r>
          <w:rPr>
            <w:b/>
            <w:sz w:val="22"/>
            <w:szCs w:val="22"/>
          </w:rPr>
          <w:t xml:space="preserve">Student: </w:t>
        </w:r>
      </w:ins>
      <w:proofErr w:type="spellStart"/>
      <w:r w:rsidR="0085009E" w:rsidRPr="00AA1EA1">
        <w:rPr>
          <w:b/>
          <w:sz w:val="22"/>
          <w:szCs w:val="22"/>
        </w:rPr>
        <w:t>Keyana</w:t>
      </w:r>
      <w:proofErr w:type="spellEnd"/>
      <w:r w:rsidR="0085009E" w:rsidRPr="00AA1EA1">
        <w:rPr>
          <w:b/>
          <w:sz w:val="22"/>
          <w:szCs w:val="22"/>
        </w:rPr>
        <w:t xml:space="preserve"> Scott</w:t>
      </w:r>
      <w:ins w:id="2" w:author="hong qin" w:date="2014-04-10T16:20:00Z">
        <w:r>
          <w:rPr>
            <w:b/>
            <w:sz w:val="22"/>
            <w:szCs w:val="22"/>
          </w:rPr>
          <w:t xml:space="preserve">; </w:t>
        </w:r>
      </w:ins>
    </w:p>
    <w:p w14:paraId="1903FAB6" w14:textId="77777777" w:rsidR="00287F57" w:rsidRPr="00AA1EA1" w:rsidDel="00FA4461" w:rsidRDefault="00F45AF1">
      <w:pPr>
        <w:ind w:left="720" w:right="720"/>
        <w:jc w:val="center"/>
        <w:rPr>
          <w:del w:id="3" w:author="admin" w:date="2014-04-14T15:28:00Z"/>
          <w:b/>
          <w:sz w:val="22"/>
          <w:szCs w:val="22"/>
        </w:rPr>
      </w:pPr>
      <w:ins w:id="4" w:author="hong qin" w:date="2014-04-10T16:20:00Z">
        <w:r>
          <w:rPr>
            <w:b/>
            <w:sz w:val="22"/>
            <w:szCs w:val="22"/>
          </w:rPr>
          <w:t xml:space="preserve"> </w:t>
        </w:r>
      </w:ins>
      <w:r w:rsidR="009811E2" w:rsidRPr="00AA1EA1">
        <w:rPr>
          <w:b/>
          <w:sz w:val="22"/>
          <w:szCs w:val="22"/>
        </w:rPr>
        <w:t>Advisor: Hong Qin</w:t>
      </w:r>
    </w:p>
    <w:p w14:paraId="48B5D45C" w14:textId="77777777" w:rsidR="00C22E23" w:rsidRPr="00AA1EA1" w:rsidRDefault="00C22E23">
      <w:pPr>
        <w:ind w:right="720"/>
        <w:rPr>
          <w:b/>
          <w:sz w:val="22"/>
          <w:szCs w:val="22"/>
        </w:rPr>
        <w:pPrChange w:id="5" w:author="admin" w:date="2014-04-14T15:28:00Z">
          <w:pPr>
            <w:tabs>
              <w:tab w:val="right" w:pos="8828"/>
            </w:tabs>
          </w:pPr>
        </w:pPrChange>
      </w:pPr>
    </w:p>
    <w:p w14:paraId="676EA16E" w14:textId="77777777" w:rsidR="00AE6298" w:rsidRDefault="00AE6298" w:rsidP="00FF1456">
      <w:pPr>
        <w:tabs>
          <w:tab w:val="right" w:pos="8828"/>
        </w:tabs>
        <w:rPr>
          <w:ins w:id="6" w:author="Hong" w:date="2014-04-14T16:45:00Z"/>
          <w:sz w:val="22"/>
          <w:szCs w:val="22"/>
        </w:rPr>
      </w:pPr>
      <w:bookmarkStart w:id="7" w:name="_Toc354995424"/>
    </w:p>
    <w:p w14:paraId="02A0A8C3" w14:textId="77777777" w:rsidR="00FF1456" w:rsidRPr="00AE6298" w:rsidRDefault="00003AD7" w:rsidP="00FF1456">
      <w:pPr>
        <w:tabs>
          <w:tab w:val="right" w:pos="8828"/>
        </w:tabs>
        <w:rPr>
          <w:b/>
          <w:sz w:val="22"/>
          <w:szCs w:val="22"/>
          <w:rPrChange w:id="8" w:author="Hong" w:date="2014-04-14T16:46:00Z">
            <w:rPr>
              <w:sz w:val="22"/>
              <w:szCs w:val="22"/>
            </w:rPr>
          </w:rPrChange>
        </w:rPr>
      </w:pPr>
      <w:r w:rsidRPr="00AE6298">
        <w:rPr>
          <w:b/>
          <w:sz w:val="22"/>
          <w:szCs w:val="22"/>
          <w:rPrChange w:id="9" w:author="Hong" w:date="2014-04-14T16:46:00Z">
            <w:rPr>
              <w:sz w:val="22"/>
              <w:szCs w:val="22"/>
            </w:rPr>
          </w:rPrChange>
        </w:rPr>
        <w:t xml:space="preserve">INTRODUCTION </w:t>
      </w:r>
      <w:bookmarkEnd w:id="7"/>
    </w:p>
    <w:p w14:paraId="6877046C" w14:textId="77777777" w:rsidR="00287F57" w:rsidRPr="00AA1EA1" w:rsidRDefault="000E723B">
      <w:pPr>
        <w:ind w:firstLine="720"/>
        <w:rPr>
          <w:sz w:val="22"/>
          <w:szCs w:val="22"/>
        </w:rPr>
      </w:pPr>
      <w:r w:rsidRPr="00AA1EA1">
        <w:rPr>
          <w:sz w:val="22"/>
          <w:szCs w:val="22"/>
        </w:rPr>
        <w:t>The concept and definition of cellular aging has been a highly debated topic for several decades</w:t>
      </w:r>
      <w:r w:rsidR="00C22E23" w:rsidRPr="00AA1EA1">
        <w:rPr>
          <w:sz w:val="22"/>
          <w:szCs w:val="22"/>
        </w:rPr>
        <w:t>.</w:t>
      </w:r>
      <w:r w:rsidR="009D3EFB" w:rsidRPr="00AA1EA1">
        <w:rPr>
          <w:sz w:val="22"/>
          <w:szCs w:val="22"/>
        </w:rPr>
        <w:t xml:space="preserve"> </w:t>
      </w:r>
      <w:r w:rsidRPr="00AA1EA1">
        <w:rPr>
          <w:sz w:val="22"/>
          <w:szCs w:val="22"/>
        </w:rPr>
        <w:t>Although many strides have been made towards understanding cellular aging, it is clear that the detailed mechanism of aging on a molecular level is far from understood. For the purpose of this study, aging will be defined as the loss of function that is generally accompanied by decreasing fertility and increasing mortality with advancing age.</w:t>
      </w:r>
    </w:p>
    <w:p w14:paraId="38F19D4C" w14:textId="77777777" w:rsidR="00287F57" w:rsidRPr="00AA1EA1" w:rsidRDefault="00FF1456">
      <w:pPr>
        <w:ind w:firstLine="720"/>
        <w:rPr>
          <w:sz w:val="22"/>
          <w:szCs w:val="22"/>
        </w:rPr>
      </w:pPr>
      <w:r w:rsidRPr="00AA1EA1">
        <w:rPr>
          <w:i/>
          <w:sz w:val="22"/>
          <w:szCs w:val="22"/>
        </w:rPr>
        <w:t xml:space="preserve">Saccharomyces </w:t>
      </w:r>
      <w:proofErr w:type="spellStart"/>
      <w:r w:rsidRPr="00AA1EA1">
        <w:rPr>
          <w:i/>
          <w:sz w:val="22"/>
          <w:szCs w:val="22"/>
        </w:rPr>
        <w:t>cerevisiae</w:t>
      </w:r>
      <w:proofErr w:type="spellEnd"/>
      <w:r w:rsidR="000E723B" w:rsidRPr="00AA1EA1">
        <w:rPr>
          <w:sz w:val="22"/>
          <w:szCs w:val="22"/>
        </w:rPr>
        <w:t xml:space="preserve"> </w:t>
      </w:r>
      <w:r w:rsidR="00067DEC" w:rsidRPr="00AA1EA1">
        <w:rPr>
          <w:sz w:val="22"/>
          <w:szCs w:val="22"/>
        </w:rPr>
        <w:t>is a unicellular organism</w:t>
      </w:r>
      <w:del w:id="10" w:author="admin" w:date="2014-04-14T15:17:00Z">
        <w:r w:rsidR="00067DEC" w:rsidRPr="00AA1EA1" w:rsidDel="008A2E57">
          <w:rPr>
            <w:sz w:val="22"/>
            <w:szCs w:val="22"/>
          </w:rPr>
          <w:delText>s</w:delText>
        </w:r>
      </w:del>
      <w:r w:rsidR="00067DEC" w:rsidRPr="00AA1EA1">
        <w:rPr>
          <w:sz w:val="22"/>
          <w:szCs w:val="22"/>
        </w:rPr>
        <w:t xml:space="preserve"> and has</w:t>
      </w:r>
      <w:r w:rsidR="000E723B" w:rsidRPr="00AA1EA1">
        <w:rPr>
          <w:sz w:val="22"/>
          <w:szCs w:val="22"/>
        </w:rPr>
        <w:t xml:space="preserve"> proven to be an excellent model organism for the study of cellular aging. </w:t>
      </w:r>
      <w:r w:rsidRPr="00AA1EA1">
        <w:rPr>
          <w:i/>
          <w:sz w:val="22"/>
          <w:szCs w:val="22"/>
        </w:rPr>
        <w:t xml:space="preserve">S. </w:t>
      </w:r>
      <w:proofErr w:type="spellStart"/>
      <w:proofErr w:type="gramStart"/>
      <w:r w:rsidRPr="00AA1EA1">
        <w:rPr>
          <w:i/>
          <w:sz w:val="22"/>
          <w:szCs w:val="22"/>
        </w:rPr>
        <w:t>cerevisiae</w:t>
      </w:r>
      <w:proofErr w:type="spellEnd"/>
      <w:proofErr w:type="gramEnd"/>
      <w:r w:rsidRPr="00AA1EA1">
        <w:rPr>
          <w:i/>
          <w:sz w:val="22"/>
          <w:szCs w:val="22"/>
        </w:rPr>
        <w:t xml:space="preserve"> </w:t>
      </w:r>
      <w:r w:rsidR="000E723B" w:rsidRPr="00AA1EA1">
        <w:rPr>
          <w:sz w:val="22"/>
          <w:szCs w:val="22"/>
        </w:rPr>
        <w:t>yeast cells asymmetrical</w:t>
      </w:r>
      <w:ins w:id="11" w:author="admin" w:date="2014-04-14T15:17:00Z">
        <w:r w:rsidR="008A2E57">
          <w:rPr>
            <w:sz w:val="22"/>
            <w:szCs w:val="22"/>
          </w:rPr>
          <w:t>ly</w:t>
        </w:r>
      </w:ins>
      <w:r w:rsidR="000E723B" w:rsidRPr="00AA1EA1">
        <w:rPr>
          <w:sz w:val="22"/>
          <w:szCs w:val="22"/>
        </w:rPr>
        <w:t xml:space="preserve"> divi</w:t>
      </w:r>
      <w:ins w:id="12" w:author="admin" w:date="2014-04-14T15:17:00Z">
        <w:r w:rsidR="008A2E57">
          <w:rPr>
            <w:sz w:val="22"/>
            <w:szCs w:val="22"/>
          </w:rPr>
          <w:t xml:space="preserve">de </w:t>
        </w:r>
      </w:ins>
      <w:del w:id="13" w:author="admin" w:date="2014-04-14T15:17:00Z">
        <w:r w:rsidR="000E723B" w:rsidRPr="00AA1EA1" w:rsidDel="008A2E57">
          <w:rPr>
            <w:sz w:val="22"/>
            <w:szCs w:val="22"/>
          </w:rPr>
          <w:delText>sion</w:delText>
        </w:r>
      </w:del>
      <w:del w:id="14" w:author="admin" w:date="2014-04-14T15:18:00Z">
        <w:r w:rsidR="000E723B" w:rsidRPr="00AA1EA1" w:rsidDel="008A2E57">
          <w:rPr>
            <w:sz w:val="22"/>
            <w:szCs w:val="22"/>
          </w:rPr>
          <w:delText xml:space="preserve"> </w:delText>
        </w:r>
      </w:del>
      <w:r w:rsidR="000E723B" w:rsidRPr="00AA1EA1">
        <w:rPr>
          <w:sz w:val="22"/>
          <w:szCs w:val="22"/>
        </w:rPr>
        <w:t xml:space="preserve">and have the ability to adapt to severe environmental changes in order to maintain growth and function. Thus, they tend to live to different ages despite their genotypic </w:t>
      </w:r>
      <w:del w:id="15" w:author="admin" w:date="2014-04-14T15:18:00Z">
        <w:r w:rsidR="000E723B" w:rsidRPr="00AA1EA1" w:rsidDel="008A2E57">
          <w:rPr>
            <w:sz w:val="22"/>
            <w:szCs w:val="22"/>
          </w:rPr>
          <w:delText>similarities</w:delText>
        </w:r>
        <w:r w:rsidR="00564751" w:rsidRPr="00AA1EA1" w:rsidDel="008A2E57">
          <w:rPr>
            <w:sz w:val="22"/>
            <w:szCs w:val="22"/>
          </w:rPr>
          <w:delText xml:space="preserve"> </w:delText>
        </w:r>
        <w:r w:rsidR="000E723B" w:rsidRPr="00AA1EA1" w:rsidDel="008A2E57">
          <w:rPr>
            <w:sz w:val="22"/>
            <w:szCs w:val="22"/>
          </w:rPr>
          <w:delText xml:space="preserve">. </w:delText>
        </w:r>
      </w:del>
      <w:ins w:id="16" w:author="admin" w:date="2014-04-14T15:18:00Z">
        <w:r w:rsidR="008A2E57" w:rsidRPr="00AA1EA1">
          <w:rPr>
            <w:sz w:val="22"/>
            <w:szCs w:val="22"/>
          </w:rPr>
          <w:t xml:space="preserve">similarities. </w:t>
        </w:r>
      </w:ins>
      <w:r w:rsidR="000E723B" w:rsidRPr="00AA1EA1">
        <w:rPr>
          <w:sz w:val="22"/>
          <w:szCs w:val="22"/>
        </w:rPr>
        <w:t xml:space="preserve">It has been determined that these yeast cells share a similar complex internal cell structure to higher-level eukaryotes such as plants and animals, and thus exhibit similar molecular mechanisms of aging. Cellular aging in </w:t>
      </w:r>
      <w:r w:rsidRPr="00AA1EA1">
        <w:rPr>
          <w:i/>
          <w:sz w:val="22"/>
          <w:szCs w:val="22"/>
        </w:rPr>
        <w:t xml:space="preserve">Saccharomyces </w:t>
      </w:r>
      <w:proofErr w:type="spellStart"/>
      <w:r w:rsidRPr="00AA1EA1">
        <w:rPr>
          <w:i/>
          <w:sz w:val="22"/>
          <w:szCs w:val="22"/>
        </w:rPr>
        <w:t>cerevisiae</w:t>
      </w:r>
      <w:proofErr w:type="spellEnd"/>
      <w:r w:rsidR="000E723B" w:rsidRPr="00AA1EA1">
        <w:rPr>
          <w:sz w:val="22"/>
          <w:szCs w:val="22"/>
        </w:rPr>
        <w:t xml:space="preserve"> is most commonly measured in two ways: replicative lifespan</w:t>
      </w:r>
      <w:r w:rsidR="007E5301" w:rsidRPr="00AA1EA1">
        <w:rPr>
          <w:sz w:val="22"/>
          <w:szCs w:val="22"/>
        </w:rPr>
        <w:t xml:space="preserve"> (RLS)</w:t>
      </w:r>
      <w:r w:rsidR="000E723B" w:rsidRPr="00AA1EA1">
        <w:rPr>
          <w:sz w:val="22"/>
          <w:szCs w:val="22"/>
        </w:rPr>
        <w:t>, and chronological lifespan</w:t>
      </w:r>
      <w:r w:rsidR="007E5301" w:rsidRPr="00AA1EA1">
        <w:rPr>
          <w:sz w:val="22"/>
          <w:szCs w:val="22"/>
        </w:rPr>
        <w:t xml:space="preserve"> (CLS)</w:t>
      </w:r>
      <w:r w:rsidR="000E723B" w:rsidRPr="00AA1EA1">
        <w:rPr>
          <w:sz w:val="22"/>
          <w:szCs w:val="22"/>
        </w:rPr>
        <w:t>. Replicative lifespan is defined as the number of daughter cells created by mother cells before they senesce and cease to divide. Chronological lifespan measures how long a cell can survive in an arrested non-dividing state. In this study, cellular aging was measured based on replicative lifespan because this yeast</w:t>
      </w:r>
      <w:ins w:id="17" w:author="admin" w:date="2014-04-14T15:18:00Z">
        <w:r w:rsidR="008A2E57">
          <w:rPr>
            <w:sz w:val="22"/>
            <w:szCs w:val="22"/>
          </w:rPr>
          <w:t>s</w:t>
        </w:r>
      </w:ins>
      <w:r w:rsidR="000E723B" w:rsidRPr="00AA1EA1">
        <w:rPr>
          <w:sz w:val="22"/>
          <w:szCs w:val="22"/>
        </w:rPr>
        <w:t xml:space="preserve"> lifespan </w:t>
      </w:r>
      <w:proofErr w:type="gramStart"/>
      <w:r w:rsidR="000E723B" w:rsidRPr="00AA1EA1">
        <w:rPr>
          <w:sz w:val="22"/>
          <w:szCs w:val="22"/>
        </w:rPr>
        <w:t>measurement</w:t>
      </w:r>
      <w:proofErr w:type="gramEnd"/>
      <w:r w:rsidR="000E723B" w:rsidRPr="00AA1EA1">
        <w:rPr>
          <w:sz w:val="22"/>
          <w:szCs w:val="22"/>
        </w:rPr>
        <w:t xml:space="preserve"> was more </w:t>
      </w:r>
      <w:ins w:id="18" w:author="admin" w:date="2014-04-14T15:19:00Z">
        <w:r w:rsidR="008A2E57">
          <w:rPr>
            <w:sz w:val="22"/>
            <w:szCs w:val="22"/>
          </w:rPr>
          <w:t>readily</w:t>
        </w:r>
      </w:ins>
      <w:del w:id="19" w:author="admin" w:date="2014-04-14T15:19:00Z">
        <w:r w:rsidR="000E723B" w:rsidRPr="00AA1EA1" w:rsidDel="008A2E57">
          <w:rPr>
            <w:sz w:val="22"/>
            <w:szCs w:val="22"/>
          </w:rPr>
          <w:delText>easily</w:delText>
        </w:r>
      </w:del>
      <w:r w:rsidR="000E723B" w:rsidRPr="00AA1EA1">
        <w:rPr>
          <w:sz w:val="22"/>
          <w:szCs w:val="22"/>
        </w:rPr>
        <w:t xml:space="preserve"> available to us.</w:t>
      </w:r>
    </w:p>
    <w:p w14:paraId="282C32F8" w14:textId="77777777" w:rsidR="00287F57" w:rsidRPr="00AA1EA1" w:rsidRDefault="000E723B">
      <w:pPr>
        <w:ind w:firstLine="720"/>
        <w:rPr>
          <w:sz w:val="22"/>
          <w:szCs w:val="22"/>
        </w:rPr>
      </w:pPr>
      <w:r w:rsidRPr="00AA1EA1">
        <w:rPr>
          <w:sz w:val="22"/>
          <w:szCs w:val="22"/>
        </w:rPr>
        <w:t xml:space="preserve">Although several hundreds of genes in yeast have been found to </w:t>
      </w:r>
      <w:del w:id="20" w:author="admin" w:date="2014-04-14T15:19:00Z">
        <w:r w:rsidRPr="00AA1EA1" w:rsidDel="008A2E57">
          <w:rPr>
            <w:sz w:val="22"/>
            <w:szCs w:val="22"/>
          </w:rPr>
          <w:delText>effect</w:delText>
        </w:r>
      </w:del>
      <w:ins w:id="21" w:author="admin" w:date="2014-04-14T15:19:00Z">
        <w:r w:rsidR="008A2E57" w:rsidRPr="00AA1EA1">
          <w:rPr>
            <w:sz w:val="22"/>
            <w:szCs w:val="22"/>
          </w:rPr>
          <w:t>affect</w:t>
        </w:r>
      </w:ins>
      <w:r w:rsidRPr="00AA1EA1">
        <w:rPr>
          <w:sz w:val="22"/>
          <w:szCs w:val="22"/>
        </w:rPr>
        <w:t xml:space="preserve"> cellular aging, none of these genes suggest a mechanism that is directly linked to aging. The factors that have previously shown direct effects on RLS include the silent information regulator 2 (Sir2) protein and calorie restriction (CR). Sir2 effects aging due to the “toxic” accumulation of </w:t>
      </w:r>
      <w:r w:rsidR="00F31585" w:rsidRPr="00AA1EA1">
        <w:rPr>
          <w:sz w:val="22"/>
          <w:szCs w:val="22"/>
        </w:rPr>
        <w:t>extra chromosomal</w:t>
      </w:r>
      <w:r w:rsidRPr="00AA1EA1">
        <w:rPr>
          <w:sz w:val="22"/>
          <w:szCs w:val="22"/>
        </w:rPr>
        <w:t xml:space="preserve"> </w:t>
      </w:r>
      <w:proofErr w:type="spellStart"/>
      <w:r w:rsidRPr="00AA1EA1">
        <w:rPr>
          <w:sz w:val="22"/>
          <w:szCs w:val="22"/>
        </w:rPr>
        <w:t>rDNA</w:t>
      </w:r>
      <w:proofErr w:type="spellEnd"/>
      <w:r w:rsidRPr="00AA1EA1">
        <w:rPr>
          <w:sz w:val="22"/>
          <w:szCs w:val="22"/>
        </w:rPr>
        <w:t xml:space="preserve"> circles (ERCs) in the nucleus of a mother cell that can lead to the replicative aging of yeas</w:t>
      </w:r>
      <w:r w:rsidR="00373625" w:rsidRPr="00AA1EA1">
        <w:rPr>
          <w:sz w:val="22"/>
          <w:szCs w:val="22"/>
        </w:rPr>
        <w:t>t</w:t>
      </w:r>
      <w:r w:rsidRPr="00AA1EA1">
        <w:rPr>
          <w:sz w:val="22"/>
          <w:szCs w:val="22"/>
        </w:rPr>
        <w:t>. The deletion of Sir2 increases ERC formation and can thus significantly shorten</w:t>
      </w:r>
      <w:ins w:id="22" w:author="admin" w:date="2014-04-14T15:20:00Z">
        <w:r w:rsidR="008A2E57">
          <w:rPr>
            <w:sz w:val="22"/>
            <w:szCs w:val="22"/>
          </w:rPr>
          <w:t xml:space="preserve"> the</w:t>
        </w:r>
      </w:ins>
      <w:del w:id="23" w:author="admin" w:date="2014-04-14T15:20:00Z">
        <w:r w:rsidRPr="00AA1EA1" w:rsidDel="008A2E57">
          <w:rPr>
            <w:sz w:val="22"/>
            <w:szCs w:val="22"/>
          </w:rPr>
          <w:delText>ing</w:delText>
        </w:r>
      </w:del>
      <w:r w:rsidRPr="00AA1EA1">
        <w:rPr>
          <w:sz w:val="22"/>
          <w:szCs w:val="22"/>
        </w:rPr>
        <w:t xml:space="preserve"> lifespan. Conversely, it is hypothesized that an over expression of Sir2 will significantly increase life span. In addition to the Sir2 protein, calorie restriction has been found to have an effect on RLS. CR has been found to extend both RLS and CLS, and can be achieved by decreasing the glucose levels in the culture medium. The molecular mechanism for this phenomenon is unclear, but proteins, Mdh1 and Aat1, have been identified as factors that affect calorie restriction</w:t>
      </w:r>
      <w:commentRangeStart w:id="24"/>
      <w:del w:id="25" w:author="admin" w:date="2014-04-14T15:21:00Z">
        <w:r w:rsidR="00FF1456" w:rsidRPr="00AA1EA1" w:rsidDel="008A2E57">
          <w:rPr>
            <w:sz w:val="22"/>
            <w:szCs w:val="22"/>
            <w:highlight w:val="yellow"/>
          </w:rPr>
          <w:delText>.</w:delText>
        </w:r>
        <w:commentRangeEnd w:id="24"/>
        <w:r w:rsidR="002E5B6A" w:rsidRPr="00AA1EA1" w:rsidDel="008A2E57">
          <w:rPr>
            <w:rStyle w:val="CommentReference"/>
            <w:sz w:val="22"/>
            <w:szCs w:val="22"/>
          </w:rPr>
          <w:commentReference w:id="24"/>
        </w:r>
      </w:del>
      <w:ins w:id="26" w:author="admin" w:date="2014-04-14T15:21:00Z">
        <w:r w:rsidR="008A2E57">
          <w:rPr>
            <w:sz w:val="22"/>
            <w:szCs w:val="22"/>
          </w:rPr>
          <w:t>.</w:t>
        </w:r>
      </w:ins>
    </w:p>
    <w:p w14:paraId="42AC1D13" w14:textId="77777777" w:rsidR="00287F57" w:rsidRDefault="000E723B">
      <w:pPr>
        <w:ind w:firstLine="720"/>
        <w:rPr>
          <w:ins w:id="27" w:author="hong qin" w:date="2014-04-10T16:20:00Z"/>
          <w:sz w:val="22"/>
          <w:szCs w:val="22"/>
        </w:rPr>
      </w:pPr>
      <w:r w:rsidRPr="00AA1EA1">
        <w:rPr>
          <w:sz w:val="22"/>
          <w:szCs w:val="22"/>
        </w:rPr>
        <w:t xml:space="preserve">It has been found that </w:t>
      </w:r>
      <w:proofErr w:type="spellStart"/>
      <w:r w:rsidRPr="00AA1EA1">
        <w:rPr>
          <w:sz w:val="22"/>
          <w:szCs w:val="22"/>
        </w:rPr>
        <w:t>genotypically</w:t>
      </w:r>
      <w:proofErr w:type="spellEnd"/>
      <w:r w:rsidRPr="00AA1EA1">
        <w:rPr>
          <w:sz w:val="22"/>
          <w:szCs w:val="22"/>
        </w:rPr>
        <w:t xml:space="preserve"> homogeneous yeast cells from the same colony will live to different ages under identical environmental circumstances, suggesting that aging is a </w:t>
      </w:r>
      <w:r w:rsidR="00184B6D" w:rsidRPr="00AA1EA1">
        <w:rPr>
          <w:sz w:val="22"/>
          <w:szCs w:val="22"/>
        </w:rPr>
        <w:t xml:space="preserve">largely </w:t>
      </w:r>
      <w:r w:rsidRPr="00AA1EA1">
        <w:rPr>
          <w:sz w:val="22"/>
          <w:szCs w:val="22"/>
        </w:rPr>
        <w:t>stochastic process</w:t>
      </w:r>
      <w:r w:rsidR="00184B6D" w:rsidRPr="00AA1EA1">
        <w:rPr>
          <w:sz w:val="22"/>
          <w:szCs w:val="22"/>
        </w:rPr>
        <w:t xml:space="preserve"> </w:t>
      </w:r>
      <w:r w:rsidR="00FF1456" w:rsidRPr="00AA1EA1">
        <w:rPr>
          <w:sz w:val="22"/>
          <w:szCs w:val="22"/>
        </w:rPr>
        <w:fldChar w:fldCharType="begin"/>
      </w:r>
      <w:r w:rsidR="002E5B6A" w:rsidRPr="00AA1EA1">
        <w:rPr>
          <w:sz w:val="22"/>
          <w:szCs w:val="22"/>
        </w:rPr>
        <w:instrText xml:space="preserve"> ADDIN EN.CITE &lt;EndNote&gt;&lt;Cite&gt;&lt;Author&gt;Qin&lt;/Author&gt;&lt;Year&gt;2006&lt;/Year&gt;&lt;RecNum&gt;461&lt;/RecNum&gt;&lt;DisplayText&gt;[8]&lt;/DisplayText&gt;&lt;record&gt;&lt;rec-number&gt;461&lt;/rec-number&gt;&lt;foreign-keys&gt;&lt;key app="EN" db-id="sd50d50edrd0r4erw28xrsvi2drepw5dzpve"&gt;461&lt;/key&gt;&lt;/foreign-keys&gt;&lt;ref-type name="Journal Article"&gt;17&lt;/ref-type&gt;&lt;contributors&gt;&lt;authors&gt;&lt;author&gt;Qin, H.&lt;/author&gt;&lt;author&gt;Lu, M.&lt;/author&gt;&lt;/authors&gt;&lt;/contributors&gt;&lt;auth-address&gt;Center for Aging and Development Biology, University of Rochester, 601 Elmwood Avenue, Box 645, Rochester, NY 14642, USA. hong_qin@urmc.rochester.edu&lt;/auth-address&gt;&lt;titles&gt;&lt;title&gt;Natural variation in replicative and chronological life spans of Saccharomyces cerevisiae&lt;/title&gt;&lt;secondary-title&gt;Exp Gerontol&lt;/secondary-title&gt;&lt;/titles&gt;&lt;pages&gt;448-56&lt;/pages&gt;&lt;volume&gt;41&lt;/volume&gt;&lt;number&gt;4&lt;/number&gt;&lt;dates&gt;&lt;year&gt;2006&lt;/year&gt;&lt;pub-dates&gt;&lt;date&gt;Apr&lt;/date&gt;&lt;/pub-dates&gt;&lt;/dates&gt;&lt;accession-num&gt;16516427&lt;/accession-num&gt;&lt;urls&gt;&lt;related-urls&gt;&lt;url&gt;http://www.ncbi.nlm.nih.gov/entrez/query.fcgi?cmd=Retrieve&amp;amp;db=PubMed&amp;amp;dopt=Citation&amp;amp;list_uids=16516427 &lt;/url&gt;&lt;/related-urls&gt;&lt;/urls&gt;&lt;/record&gt;&lt;/Cite&gt;&lt;/EndNote&gt;</w:instrText>
      </w:r>
      <w:r w:rsidR="00FF1456" w:rsidRPr="00AA1EA1">
        <w:rPr>
          <w:sz w:val="22"/>
          <w:szCs w:val="22"/>
        </w:rPr>
        <w:fldChar w:fldCharType="separate"/>
      </w:r>
      <w:r w:rsidR="002E5B6A" w:rsidRPr="00AA1EA1">
        <w:rPr>
          <w:noProof/>
          <w:sz w:val="22"/>
          <w:szCs w:val="22"/>
        </w:rPr>
        <w:t>[</w:t>
      </w:r>
      <w:hyperlink w:anchor="_ENREF_8" w:tooltip="Qin, 2006 #461" w:history="1">
        <w:r w:rsidR="002E5B6A" w:rsidRPr="00AA1EA1">
          <w:rPr>
            <w:noProof/>
            <w:sz w:val="22"/>
            <w:szCs w:val="22"/>
          </w:rPr>
          <w:t>8</w:t>
        </w:r>
      </w:hyperlink>
      <w:r w:rsidR="002E5B6A" w:rsidRPr="00AA1EA1">
        <w:rPr>
          <w:noProof/>
          <w:sz w:val="22"/>
          <w:szCs w:val="22"/>
        </w:rPr>
        <w:t>]</w:t>
      </w:r>
      <w:r w:rsidR="00FF1456" w:rsidRPr="00AA1EA1">
        <w:rPr>
          <w:sz w:val="22"/>
          <w:szCs w:val="22"/>
        </w:rPr>
        <w:fldChar w:fldCharType="end"/>
      </w:r>
      <w:r w:rsidRPr="00AA1EA1">
        <w:rPr>
          <w:sz w:val="22"/>
          <w:szCs w:val="22"/>
        </w:rPr>
        <w:t>. Despite this, there exist universal characteristics of aging at the demographic level (</w:t>
      </w:r>
      <w:proofErr w:type="spellStart"/>
      <w:r w:rsidRPr="00AA1EA1">
        <w:rPr>
          <w:sz w:val="22"/>
          <w:szCs w:val="22"/>
        </w:rPr>
        <w:t>Strehler-Mildvan</w:t>
      </w:r>
      <w:proofErr w:type="spellEnd"/>
      <w:r w:rsidRPr="00AA1EA1">
        <w:rPr>
          <w:sz w:val="22"/>
          <w:szCs w:val="22"/>
        </w:rPr>
        <w:t xml:space="preserve"> correlation), suggesting a common principle in the stochastic processes of aging</w:t>
      </w:r>
      <w:r w:rsidR="00184B6D" w:rsidRPr="00AA1EA1">
        <w:rPr>
          <w:sz w:val="22"/>
          <w:szCs w:val="22"/>
        </w:rPr>
        <w:t xml:space="preserve"> </w:t>
      </w:r>
      <w:r w:rsidR="00FF1456" w:rsidRPr="00AA1EA1">
        <w:rPr>
          <w:sz w:val="22"/>
          <w:szCs w:val="22"/>
        </w:rPr>
        <w:fldChar w:fldCharType="begin"/>
      </w:r>
      <w:r w:rsidR="002E5B6A" w:rsidRPr="00AA1EA1">
        <w:rPr>
          <w:sz w:val="22"/>
          <w:szCs w:val="22"/>
        </w:rPr>
        <w:instrText xml:space="preserve"> ADDIN EN.CITE &lt;EndNote&gt;&lt;Cite&gt;&lt;Author&gt;Qin&lt;/Author&gt;&lt;Year&gt;2006&lt;/Year&gt;&lt;RecNum&gt;461&lt;/RecNum&gt;&lt;DisplayText&gt;[8]&lt;/DisplayText&gt;&lt;record&gt;&lt;rec-number&gt;461&lt;/rec-number&gt;&lt;foreign-keys&gt;&lt;key app="EN" db-id="sd50d50edrd0r4erw28xrsvi2drepw5dzpve"&gt;461&lt;/key&gt;&lt;/foreign-keys&gt;&lt;ref-type name="Journal Article"&gt;17&lt;/ref-type&gt;&lt;contributors&gt;&lt;authors&gt;&lt;author&gt;Qin, H.&lt;/author&gt;&lt;author&gt;Lu, M.&lt;/author&gt;&lt;/authors&gt;&lt;/contributors&gt;&lt;auth-address&gt;Center for Aging and Development Biology, University of Rochester, 601 Elmwood Avenue, Box 645, Rochester, NY 14642, USA. hong_qin@urmc.rochester.edu&lt;/auth-address&gt;&lt;titles&gt;&lt;title&gt;Natural variation in replicative and chronological life spans of Saccharomyces cerevisiae&lt;/title&gt;&lt;secondary-title&gt;Exp Gerontol&lt;/secondary-title&gt;&lt;/titles&gt;&lt;pages&gt;448-56&lt;/pages&gt;&lt;volume&gt;41&lt;/volume&gt;&lt;number&gt;4&lt;/number&gt;&lt;dates&gt;&lt;year&gt;2006&lt;/year&gt;&lt;pub-dates&gt;&lt;date&gt;Apr&lt;/date&gt;&lt;/pub-dates&gt;&lt;/dates&gt;&lt;accession-num&gt;16516427&lt;/accession-num&gt;&lt;urls&gt;&lt;related-urls&gt;&lt;url&gt;http://www.ncbi.nlm.nih.gov/entrez/query.fcgi?cmd=Retrieve&amp;amp;db=PubMed&amp;amp;dopt=Citation&amp;amp;list_uids=16516427 &lt;/url&gt;&lt;/related-urls&gt;&lt;/urls&gt;&lt;/record&gt;&lt;/Cite&gt;&lt;/EndNote&gt;</w:instrText>
      </w:r>
      <w:r w:rsidR="00FF1456" w:rsidRPr="00AA1EA1">
        <w:rPr>
          <w:sz w:val="22"/>
          <w:szCs w:val="22"/>
        </w:rPr>
        <w:fldChar w:fldCharType="separate"/>
      </w:r>
      <w:r w:rsidR="002E5B6A" w:rsidRPr="00AA1EA1">
        <w:rPr>
          <w:noProof/>
          <w:sz w:val="22"/>
          <w:szCs w:val="22"/>
        </w:rPr>
        <w:t>[</w:t>
      </w:r>
      <w:hyperlink w:anchor="_ENREF_8" w:tooltip="Qin, 2006 #461" w:history="1">
        <w:r w:rsidR="002E5B6A" w:rsidRPr="00AA1EA1">
          <w:rPr>
            <w:noProof/>
            <w:sz w:val="22"/>
            <w:szCs w:val="22"/>
          </w:rPr>
          <w:t>8</w:t>
        </w:r>
      </w:hyperlink>
      <w:r w:rsidR="002E5B6A" w:rsidRPr="00AA1EA1">
        <w:rPr>
          <w:noProof/>
          <w:sz w:val="22"/>
          <w:szCs w:val="22"/>
        </w:rPr>
        <w:t>]</w:t>
      </w:r>
      <w:r w:rsidR="00FF1456" w:rsidRPr="00AA1EA1">
        <w:rPr>
          <w:sz w:val="22"/>
          <w:szCs w:val="22"/>
        </w:rPr>
        <w:fldChar w:fldCharType="end"/>
      </w:r>
      <w:r w:rsidRPr="00AA1EA1">
        <w:rPr>
          <w:sz w:val="22"/>
          <w:szCs w:val="22"/>
        </w:rPr>
        <w:t xml:space="preserve">. Several models of cellular aging have been hypothesized in attempts to accurately define cellular aging, for instance the two-parameter </w:t>
      </w:r>
      <w:proofErr w:type="spellStart"/>
      <w:r w:rsidRPr="00AA1EA1">
        <w:rPr>
          <w:sz w:val="22"/>
          <w:szCs w:val="22"/>
        </w:rPr>
        <w:t>Gompertz</w:t>
      </w:r>
      <w:proofErr w:type="spellEnd"/>
      <w:r w:rsidRPr="00AA1EA1">
        <w:rPr>
          <w:sz w:val="22"/>
          <w:szCs w:val="22"/>
        </w:rPr>
        <w:t xml:space="preserve"> model. </w:t>
      </w:r>
    </w:p>
    <w:p w14:paraId="5FE43898" w14:textId="77777777" w:rsidR="00F45AF1" w:rsidRDefault="00652998">
      <w:pPr>
        <w:ind w:firstLine="720"/>
        <w:rPr>
          <w:ins w:id="28" w:author="hong qin" w:date="2014-04-10T16:20:00Z"/>
          <w:sz w:val="22"/>
          <w:szCs w:val="22"/>
        </w:rPr>
      </w:pPr>
      <w:ins w:id="29" w:author="hong qin" w:date="2014-04-10T16:21:00Z">
        <w:r w:rsidRPr="008A2E57">
          <w:rPr>
            <w:rFonts w:ascii="Arial" w:hAnsi="Arial" w:cs="Arial"/>
            <w:position w:val="-28"/>
            <w:sz w:val="20"/>
            <w:szCs w:val="20"/>
          </w:rPr>
          <w:object w:dxaOrig="6520" w:dyaOrig="660" w14:anchorId="574888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85pt;height:22.7pt" o:ole="">
              <v:imagedata r:id="rId10" o:title=""/>
            </v:shape>
            <o:OLEObject Type="Embed" ProgID="Equation.3" ShapeID="_x0000_i1025" DrawAspect="Content" ObjectID="_1332855176" r:id="rId11"/>
          </w:object>
        </w:r>
      </w:ins>
    </w:p>
    <w:p w14:paraId="515BFF20" w14:textId="77777777" w:rsidR="00F45AF1" w:rsidRPr="00AA1EA1" w:rsidDel="00EA4931" w:rsidRDefault="00F45AF1">
      <w:pPr>
        <w:ind w:firstLine="720"/>
        <w:rPr>
          <w:del w:id="30" w:author="hong qin" w:date="2014-04-10T16:22:00Z"/>
          <w:sz w:val="22"/>
          <w:szCs w:val="22"/>
        </w:rPr>
      </w:pPr>
    </w:p>
    <w:p w14:paraId="51575BA5" w14:textId="77777777" w:rsidR="00287F57" w:rsidRPr="00AA1EA1" w:rsidRDefault="000E723B">
      <w:pPr>
        <w:rPr>
          <w:sz w:val="22"/>
          <w:szCs w:val="22"/>
        </w:rPr>
      </w:pPr>
      <w:r w:rsidRPr="00AA1EA1">
        <w:rPr>
          <w:sz w:val="22"/>
          <w:szCs w:val="22"/>
        </w:rPr>
        <w:t xml:space="preserve">Where </w:t>
      </w:r>
      <w:ins w:id="31" w:author="hong qin" w:date="2014-04-10T16:22:00Z">
        <w:r w:rsidR="00852423">
          <w:rPr>
            <w:sz w:val="22"/>
            <w:szCs w:val="22"/>
          </w:rPr>
          <w:t xml:space="preserve">µ </w:t>
        </w:r>
      </w:ins>
      <w:del w:id="32" w:author="hong qin" w:date="2014-04-10T16:22:00Z">
        <w:r w:rsidRPr="00AA1EA1" w:rsidDel="00852423">
          <w:rPr>
            <w:sz w:val="22"/>
            <w:szCs w:val="22"/>
          </w:rPr>
          <w:delText xml:space="preserve">m </w:delText>
        </w:r>
      </w:del>
      <w:r w:rsidRPr="00AA1EA1">
        <w:rPr>
          <w:sz w:val="22"/>
          <w:szCs w:val="22"/>
        </w:rPr>
        <w:t>is the mortality rate, m</w:t>
      </w:r>
      <w:r w:rsidRPr="00AA1EA1">
        <w:rPr>
          <w:sz w:val="22"/>
          <w:szCs w:val="22"/>
          <w:vertAlign w:val="subscript"/>
        </w:rPr>
        <w:t>0</w:t>
      </w:r>
      <w:r w:rsidRPr="00AA1EA1">
        <w:rPr>
          <w:sz w:val="22"/>
          <w:szCs w:val="22"/>
        </w:rPr>
        <w:t xml:space="preserve"> is the initial mortality rate, s is the survival fraction of a population (i.e. viability), t is time, and the </w:t>
      </w:r>
      <w:proofErr w:type="spellStart"/>
      <w:r w:rsidRPr="00AA1EA1">
        <w:rPr>
          <w:sz w:val="22"/>
          <w:szCs w:val="22"/>
        </w:rPr>
        <w:t>Gompertz</w:t>
      </w:r>
      <w:proofErr w:type="spellEnd"/>
      <w:r w:rsidRPr="00AA1EA1">
        <w:rPr>
          <w:sz w:val="22"/>
          <w:szCs w:val="22"/>
        </w:rPr>
        <w:t xml:space="preserve"> coefficient G, determines the acceleration rate of mortality rate over time and is therefore a parameter for aging. The </w:t>
      </w:r>
      <w:proofErr w:type="spellStart"/>
      <w:r w:rsidRPr="00AA1EA1">
        <w:rPr>
          <w:sz w:val="22"/>
          <w:szCs w:val="22"/>
        </w:rPr>
        <w:t>Gompertz</w:t>
      </w:r>
      <w:proofErr w:type="spellEnd"/>
      <w:r w:rsidRPr="00AA1EA1">
        <w:rPr>
          <w:sz w:val="22"/>
          <w:szCs w:val="22"/>
        </w:rPr>
        <w:t xml:space="preserve"> model ties to the </w:t>
      </w:r>
      <w:proofErr w:type="spellStart"/>
      <w:r w:rsidRPr="00AA1EA1">
        <w:rPr>
          <w:sz w:val="22"/>
          <w:szCs w:val="22"/>
        </w:rPr>
        <w:t>Strehler-Mildvan</w:t>
      </w:r>
      <w:proofErr w:type="spellEnd"/>
      <w:r w:rsidRPr="00AA1EA1">
        <w:rPr>
          <w:sz w:val="22"/>
          <w:szCs w:val="22"/>
        </w:rPr>
        <w:t xml:space="preserve"> correlation because it observes a negative correlation between G and the natural log of the initial mortality rate (this correlation was first observed in humans with the </w:t>
      </w:r>
      <w:proofErr w:type="spellStart"/>
      <w:r w:rsidRPr="00AA1EA1">
        <w:rPr>
          <w:sz w:val="22"/>
          <w:szCs w:val="22"/>
        </w:rPr>
        <w:t>Strehler-Mildvan</w:t>
      </w:r>
      <w:proofErr w:type="spellEnd"/>
      <w:r w:rsidRPr="00AA1EA1">
        <w:rPr>
          <w:sz w:val="22"/>
          <w:szCs w:val="22"/>
        </w:rPr>
        <w:t xml:space="preserve"> correlation). This correlation implies that there could exist an underlying model to determine cellular aging.</w:t>
      </w:r>
    </w:p>
    <w:p w14:paraId="1F63ADCC" w14:textId="77777777" w:rsidR="00287F57" w:rsidRPr="00AA1EA1" w:rsidRDefault="000E723B" w:rsidP="00054ECF">
      <w:pPr>
        <w:ind w:firstLine="720"/>
        <w:rPr>
          <w:sz w:val="22"/>
          <w:szCs w:val="22"/>
        </w:rPr>
        <w:pPrChange w:id="33" w:author="Hong" w:date="2014-04-14T16:46:00Z">
          <w:pPr/>
        </w:pPrChange>
      </w:pPr>
      <w:bookmarkStart w:id="34" w:name="_GoBack"/>
      <w:bookmarkEnd w:id="34"/>
      <w:r w:rsidRPr="00AA1EA1">
        <w:rPr>
          <w:sz w:val="22"/>
          <w:szCs w:val="22"/>
        </w:rPr>
        <w:t>Previous research has provided evidence that cellular aging is an emergent property of gene networks, which allow for the communication of molecules inside the cell (</w:t>
      </w:r>
      <w:r w:rsidR="006F7E52" w:rsidRPr="00AA1EA1">
        <w:rPr>
          <w:sz w:val="22"/>
          <w:szCs w:val="22"/>
        </w:rPr>
        <w:t>Qin, manuscript in preparation</w:t>
      </w:r>
      <w:r w:rsidRPr="00AA1EA1">
        <w:rPr>
          <w:sz w:val="22"/>
          <w:szCs w:val="22"/>
        </w:rPr>
        <w:t xml:space="preserve">). These gene networks are made up of a supply of DNA segments that interact with </w:t>
      </w:r>
      <w:r w:rsidRPr="00AA1EA1">
        <w:rPr>
          <w:sz w:val="22"/>
          <w:szCs w:val="22"/>
        </w:rPr>
        <w:lastRenderedPageBreak/>
        <w:t xml:space="preserve">one another, but the level of gene expression varies depending on the type of cell and the environment. Based on earlier studies, it is evident that these gene networks allow the cell to </w:t>
      </w:r>
      <w:proofErr w:type="gramStart"/>
      <w:r w:rsidRPr="00AA1EA1">
        <w:rPr>
          <w:sz w:val="22"/>
          <w:szCs w:val="22"/>
        </w:rPr>
        <w:t>adapt</w:t>
      </w:r>
      <w:proofErr w:type="gramEnd"/>
      <w:r w:rsidRPr="00AA1EA1">
        <w:rPr>
          <w:sz w:val="22"/>
          <w:szCs w:val="22"/>
        </w:rPr>
        <w:t xml:space="preserve"> and survive, and thus depicts the robustness of the cell.</w:t>
      </w:r>
    </w:p>
    <w:p w14:paraId="4E0F3151" w14:textId="77777777" w:rsidR="00F45AF1" w:rsidRDefault="00F45AF1" w:rsidP="00F45AF1">
      <w:pPr>
        <w:rPr>
          <w:ins w:id="35" w:author="hong qin" w:date="2014-04-10T16:20:00Z"/>
          <w:b/>
          <w:sz w:val="22"/>
          <w:szCs w:val="22"/>
        </w:rPr>
      </w:pPr>
    </w:p>
    <w:p w14:paraId="37E3D1D5" w14:textId="77777777" w:rsidR="00F45AF1" w:rsidRPr="00AA1EA1" w:rsidRDefault="00F45AF1" w:rsidP="00F45AF1">
      <w:pPr>
        <w:rPr>
          <w:ins w:id="36" w:author="hong qin" w:date="2014-04-10T16:20:00Z"/>
          <w:b/>
          <w:sz w:val="22"/>
          <w:szCs w:val="22"/>
        </w:rPr>
      </w:pPr>
      <w:ins w:id="37" w:author="hong qin" w:date="2014-04-10T16:20:00Z">
        <w:r>
          <w:rPr>
            <w:b/>
            <w:sz w:val="22"/>
            <w:szCs w:val="22"/>
          </w:rPr>
          <w:t>RESEARCH PLAN</w:t>
        </w:r>
      </w:ins>
    </w:p>
    <w:p w14:paraId="39F5B750" w14:textId="1E7D3A0E" w:rsidR="00287F57" w:rsidRPr="00AA1EA1" w:rsidRDefault="000E723B">
      <w:pPr>
        <w:ind w:firstLine="720"/>
        <w:rPr>
          <w:sz w:val="22"/>
          <w:szCs w:val="22"/>
        </w:rPr>
        <w:pPrChange w:id="38" w:author="hong qin" w:date="2014-04-10T16:20:00Z">
          <w:pPr/>
        </w:pPrChange>
      </w:pPr>
      <w:r w:rsidRPr="00AA1EA1">
        <w:rPr>
          <w:sz w:val="22"/>
          <w:szCs w:val="22"/>
        </w:rPr>
        <w:t xml:space="preserve">In this study, we investigate the interconnection between cellular robustness and cellular aging in the yeast Saccharomyces </w:t>
      </w:r>
      <w:proofErr w:type="spellStart"/>
      <w:ins w:id="39" w:author="Hong" w:date="2014-04-14T16:46:00Z">
        <w:r w:rsidR="00054ECF">
          <w:rPr>
            <w:sz w:val="22"/>
            <w:szCs w:val="22"/>
          </w:rPr>
          <w:t>c</w:t>
        </w:r>
      </w:ins>
      <w:del w:id="40" w:author="Hong" w:date="2014-04-14T16:46:00Z">
        <w:r w:rsidR="00F31585" w:rsidRPr="00AA1EA1" w:rsidDel="00054ECF">
          <w:rPr>
            <w:sz w:val="22"/>
            <w:szCs w:val="22"/>
          </w:rPr>
          <w:delText>C</w:delText>
        </w:r>
      </w:del>
      <w:r w:rsidR="00F31585" w:rsidRPr="00AA1EA1">
        <w:rPr>
          <w:sz w:val="22"/>
          <w:szCs w:val="22"/>
        </w:rPr>
        <w:t>erevisiae</w:t>
      </w:r>
      <w:proofErr w:type="spellEnd"/>
      <w:r w:rsidRPr="00AA1EA1">
        <w:rPr>
          <w:sz w:val="22"/>
          <w:szCs w:val="22"/>
        </w:rPr>
        <w:t>. Cellular robustness is defined as the ability of a cell to maintain homeostasis throughout genetic, environmental, or stochastic perturbations, such as temperature, time, and cellular damage. Previous research has hypothesized that cells with greater robustness experience a longer lifespan and that phenotypic capacitors influence robustness (</w:t>
      </w:r>
      <w:r w:rsidR="00890F4C" w:rsidRPr="00AA1EA1">
        <w:rPr>
          <w:sz w:val="22"/>
          <w:szCs w:val="22"/>
        </w:rPr>
        <w:t>Qin, manuscript in preparation</w:t>
      </w:r>
      <w:r w:rsidRPr="00AA1EA1">
        <w:rPr>
          <w:sz w:val="22"/>
          <w:szCs w:val="22"/>
        </w:rPr>
        <w:t xml:space="preserve">). Since cellular aging is defined as the deterioration of cellular functions, it follows that as a cell’s network robustness decreases it will be less able to adapt against external perturbations, causing a depletion of functionality of the protein activities (aging). Specifically, the </w:t>
      </w:r>
      <w:proofErr w:type="spellStart"/>
      <w:r w:rsidRPr="00AA1EA1">
        <w:rPr>
          <w:sz w:val="22"/>
          <w:szCs w:val="22"/>
        </w:rPr>
        <w:t>Gompertz</w:t>
      </w:r>
      <w:proofErr w:type="spellEnd"/>
      <w:r w:rsidRPr="00AA1EA1">
        <w:rPr>
          <w:sz w:val="22"/>
          <w:szCs w:val="22"/>
        </w:rPr>
        <w:t xml:space="preserve"> model predicts a positive correlation between cellular aging and cellular robustness. </w:t>
      </w:r>
      <w:r w:rsidR="00F31585" w:rsidRPr="00AA1EA1">
        <w:rPr>
          <w:sz w:val="22"/>
          <w:szCs w:val="22"/>
        </w:rPr>
        <w:t xml:space="preserve">Thus, leading to the formulation of our hypothesis in this study that replicative lifespan in S. </w:t>
      </w:r>
      <w:proofErr w:type="spellStart"/>
      <w:ins w:id="41" w:author="Hong" w:date="2014-04-14T16:46:00Z">
        <w:r w:rsidR="00054ECF">
          <w:rPr>
            <w:sz w:val="22"/>
            <w:szCs w:val="22"/>
          </w:rPr>
          <w:t>c</w:t>
        </w:r>
      </w:ins>
      <w:del w:id="42" w:author="Hong" w:date="2014-04-14T16:46:00Z">
        <w:r w:rsidR="00F31585" w:rsidRPr="00AA1EA1" w:rsidDel="00054ECF">
          <w:rPr>
            <w:sz w:val="22"/>
            <w:szCs w:val="22"/>
          </w:rPr>
          <w:delText>C</w:delText>
        </w:r>
      </w:del>
      <w:r w:rsidR="00F31585" w:rsidRPr="00AA1EA1">
        <w:rPr>
          <w:sz w:val="22"/>
          <w:szCs w:val="22"/>
        </w:rPr>
        <w:t>erevisiae</w:t>
      </w:r>
      <w:proofErr w:type="spellEnd"/>
      <w:r w:rsidR="00F31585" w:rsidRPr="00AA1EA1">
        <w:rPr>
          <w:sz w:val="22"/>
          <w:szCs w:val="22"/>
        </w:rPr>
        <w:t xml:space="preserve"> will be directly correlated to robustness and thus to several different proxies of robustness. </w:t>
      </w:r>
      <w:r w:rsidRPr="00AA1EA1">
        <w:rPr>
          <w:sz w:val="22"/>
          <w:szCs w:val="22"/>
        </w:rPr>
        <w:t>The robustness proxies that we investigated in this study included: the number of protein interactions, the number of genetic interactions, evolutionary distance, fitness, and morphological plasticity. These robustness factors were selected because data in these areas was most easily accessible. This study examined each robustness proxy to determine the relationship to replicative lifespan using R statistical software. We examined the relationships between each individual robustness proxy and RLS, the robustness proxies to each other, and multiple combinations of the robustness proxies to RLS.</w:t>
      </w:r>
    </w:p>
    <w:p w14:paraId="22865739" w14:textId="77777777" w:rsidR="00287F57" w:rsidDel="004B426F" w:rsidRDefault="00287F57">
      <w:pPr>
        <w:rPr>
          <w:del w:id="43" w:author="hong qin" w:date="2014-04-10T16:16:00Z"/>
          <w:b/>
          <w:sz w:val="22"/>
          <w:szCs w:val="22"/>
        </w:rPr>
      </w:pPr>
    </w:p>
    <w:p w14:paraId="16CCF369" w14:textId="77777777" w:rsidR="004B426F" w:rsidRDefault="004B426F">
      <w:pPr>
        <w:rPr>
          <w:ins w:id="44" w:author="hong qin" w:date="2014-04-10T16:16:00Z"/>
          <w:b/>
          <w:sz w:val="22"/>
          <w:szCs w:val="22"/>
        </w:rPr>
      </w:pPr>
    </w:p>
    <w:p w14:paraId="4FA2C47B" w14:textId="77777777" w:rsidR="00FF1456" w:rsidRPr="00587652" w:rsidDel="004B426F" w:rsidRDefault="004B426F">
      <w:pPr>
        <w:rPr>
          <w:del w:id="45" w:author="hong qin" w:date="2014-04-10T16:16:00Z"/>
          <w:sz w:val="22"/>
          <w:szCs w:val="22"/>
          <w:rPrChange w:id="46" w:author="hong qin" w:date="2014-04-10T16:22:00Z">
            <w:rPr>
              <w:del w:id="47" w:author="hong qin" w:date="2014-04-10T16:16:00Z"/>
            </w:rPr>
          </w:rPrChange>
        </w:rPr>
        <w:pPrChange w:id="48" w:author="hong qin" w:date="2014-04-10T16:16:00Z">
          <w:pPr>
            <w:pStyle w:val="Heading1"/>
          </w:pPr>
        </w:pPrChange>
      </w:pPr>
      <w:bookmarkStart w:id="49" w:name="_Toc354995425"/>
      <w:ins w:id="50" w:author="hong qin" w:date="2014-04-10T16:16:00Z">
        <w:r w:rsidRPr="00587652">
          <w:rPr>
            <w:b/>
            <w:sz w:val="22"/>
            <w:szCs w:val="22"/>
            <w:rPrChange w:id="51" w:author="hong qin" w:date="2014-04-10T16:22:00Z">
              <w:rPr>
                <w:sz w:val="22"/>
                <w:szCs w:val="22"/>
              </w:rPr>
            </w:rPrChange>
          </w:rPr>
          <w:t>1. Data Sources</w:t>
        </w:r>
      </w:ins>
      <w:del w:id="52" w:author="hong qin" w:date="2014-04-10T16:16:00Z">
        <w:r w:rsidR="00003AD7" w:rsidRPr="00587652" w:rsidDel="004B426F">
          <w:rPr>
            <w:b/>
            <w:sz w:val="22"/>
            <w:szCs w:val="22"/>
            <w:rPrChange w:id="53" w:author="hong qin" w:date="2014-04-10T16:22:00Z">
              <w:rPr/>
            </w:rPrChange>
          </w:rPr>
          <w:delText>MATERIALS AND METHODS</w:delText>
        </w:r>
        <w:bookmarkEnd w:id="49"/>
      </w:del>
    </w:p>
    <w:p w14:paraId="32588B82" w14:textId="77777777" w:rsidR="00FF1456" w:rsidRPr="008A2E57" w:rsidDel="004B426F" w:rsidRDefault="008C64CF">
      <w:pPr>
        <w:rPr>
          <w:del w:id="54" w:author="hong qin" w:date="2014-04-10T16:16:00Z"/>
          <w:i/>
        </w:rPr>
        <w:pPrChange w:id="55" w:author="hong qin" w:date="2014-04-10T16:16:00Z">
          <w:pPr>
            <w:pStyle w:val="Heading2"/>
          </w:pPr>
        </w:pPrChange>
      </w:pPr>
      <w:bookmarkStart w:id="56" w:name="_Toc354995426"/>
      <w:del w:id="57" w:author="hong qin" w:date="2014-04-10T16:16:00Z">
        <w:r w:rsidRPr="00587652" w:rsidDel="004B426F">
          <w:rPr>
            <w:b/>
            <w:i/>
            <w:rPrChange w:id="58" w:author="hong qin" w:date="2014-04-10T16:22:00Z">
              <w:rPr>
                <w:i/>
              </w:rPr>
            </w:rPrChange>
          </w:rPr>
          <w:delText>Data Source</w:delText>
        </w:r>
        <w:bookmarkEnd w:id="56"/>
      </w:del>
    </w:p>
    <w:p w14:paraId="09ECD87D" w14:textId="77777777" w:rsidR="004B426F" w:rsidRPr="00587652" w:rsidRDefault="004B426F">
      <w:pPr>
        <w:rPr>
          <w:ins w:id="59" w:author="hong qin" w:date="2014-04-10T16:16:00Z"/>
          <w:b/>
          <w:rPrChange w:id="60" w:author="hong qin" w:date="2014-04-10T16:22:00Z">
            <w:rPr>
              <w:ins w:id="61" w:author="hong qin" w:date="2014-04-10T16:16:00Z"/>
            </w:rPr>
          </w:rPrChange>
        </w:rPr>
      </w:pPr>
    </w:p>
    <w:p w14:paraId="5E39FA37" w14:textId="10703DB3" w:rsidR="00287F57" w:rsidRPr="00AA1EA1" w:rsidRDefault="008C64CF">
      <w:pPr>
        <w:ind w:firstLine="720"/>
        <w:rPr>
          <w:sz w:val="22"/>
          <w:szCs w:val="22"/>
        </w:rPr>
        <w:pPrChange w:id="62" w:author="hong qin" w:date="2014-04-10T16:16:00Z">
          <w:pPr/>
        </w:pPrChange>
      </w:pPr>
      <w:r w:rsidRPr="00AA1EA1">
        <w:rPr>
          <w:sz w:val="22"/>
          <w:szCs w:val="22"/>
        </w:rPr>
        <w:t xml:space="preserve">RLS data for 564 different Saccharomyces </w:t>
      </w:r>
      <w:proofErr w:type="spellStart"/>
      <w:ins w:id="63" w:author="Hong" w:date="2014-04-14T16:46:00Z">
        <w:r w:rsidR="00054ECF">
          <w:rPr>
            <w:sz w:val="22"/>
            <w:szCs w:val="22"/>
          </w:rPr>
          <w:t>c</w:t>
        </w:r>
      </w:ins>
      <w:del w:id="64" w:author="Hong" w:date="2014-04-14T16:46:00Z">
        <w:r w:rsidR="00F31585" w:rsidRPr="00AA1EA1" w:rsidDel="00054ECF">
          <w:rPr>
            <w:sz w:val="22"/>
            <w:szCs w:val="22"/>
          </w:rPr>
          <w:delText>C</w:delText>
        </w:r>
      </w:del>
      <w:r w:rsidR="00F31585" w:rsidRPr="00AA1EA1">
        <w:rPr>
          <w:sz w:val="22"/>
          <w:szCs w:val="22"/>
        </w:rPr>
        <w:t>erevisiae</w:t>
      </w:r>
      <w:proofErr w:type="spellEnd"/>
      <w:r w:rsidRPr="00AA1EA1">
        <w:rPr>
          <w:sz w:val="22"/>
          <w:szCs w:val="22"/>
        </w:rPr>
        <w:t xml:space="preserve"> yeast gene deletion mutants was obtained from the </w:t>
      </w:r>
      <w:proofErr w:type="spellStart"/>
      <w:r w:rsidRPr="00AA1EA1">
        <w:rPr>
          <w:sz w:val="22"/>
          <w:szCs w:val="22"/>
        </w:rPr>
        <w:t>Kaeberlein</w:t>
      </w:r>
      <w:proofErr w:type="spellEnd"/>
      <w:r w:rsidRPr="00AA1EA1">
        <w:rPr>
          <w:sz w:val="22"/>
          <w:szCs w:val="22"/>
        </w:rPr>
        <w:t xml:space="preserve"> group. Growth fitness measures in various conditions were obtained from Steinmetz, et.al. </w:t>
      </w:r>
      <w:proofErr w:type="gramStart"/>
      <w:r w:rsidRPr="00AA1EA1">
        <w:rPr>
          <w:sz w:val="22"/>
          <w:szCs w:val="22"/>
        </w:rPr>
        <w:t xml:space="preserve">2002 and </w:t>
      </w:r>
      <w:proofErr w:type="spellStart"/>
      <w:r w:rsidRPr="00AA1EA1">
        <w:rPr>
          <w:sz w:val="22"/>
          <w:szCs w:val="22"/>
        </w:rPr>
        <w:t>Deutschbauer</w:t>
      </w:r>
      <w:proofErr w:type="spellEnd"/>
      <w:r w:rsidRPr="00AA1EA1">
        <w:rPr>
          <w:sz w:val="22"/>
          <w:szCs w:val="22"/>
        </w:rPr>
        <w:t>, et.al.</w:t>
      </w:r>
      <w:proofErr w:type="gramEnd"/>
      <w:r w:rsidRPr="00AA1EA1">
        <w:rPr>
          <w:sz w:val="22"/>
          <w:szCs w:val="22"/>
        </w:rPr>
        <w:t xml:space="preserve"> 2005. Several network datasets were used including protein-protein interactions from DIP, </w:t>
      </w:r>
      <w:proofErr w:type="spellStart"/>
      <w:r w:rsidRPr="00AA1EA1">
        <w:rPr>
          <w:sz w:val="22"/>
          <w:szCs w:val="22"/>
        </w:rPr>
        <w:t>BioGRID</w:t>
      </w:r>
      <w:proofErr w:type="spellEnd"/>
      <w:r w:rsidRPr="00AA1EA1">
        <w:rPr>
          <w:sz w:val="22"/>
          <w:szCs w:val="22"/>
        </w:rPr>
        <w:t>, and BIND</w:t>
      </w:r>
      <w:del w:id="65" w:author="hong qin" w:date="2014-04-10T16:14:00Z">
        <w:r w:rsidRPr="00AA1EA1" w:rsidDel="00AA1EA1">
          <w:rPr>
            <w:sz w:val="22"/>
            <w:szCs w:val="22"/>
          </w:rPr>
          <w:delText xml:space="preserve"> </w:delText>
        </w:r>
        <w:r w:rsidR="00FF1456" w:rsidRPr="00AA1EA1" w:rsidDel="00AA1EA1">
          <w:rPr>
            <w:sz w:val="22"/>
            <w:szCs w:val="22"/>
          </w:rPr>
          <w:fldChar w:fldCharType="begin">
            <w:fldData xml:space="preserve">PEVuZE5vdGU+PENpdGU+PEF1dGhvcj5YZW5hcmlvczwvQXV0aG9yPjxZZWFyPjIwMDA8L1llYXI+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==
</w:fldData>
          </w:fldChar>
        </w:r>
        <w:r w:rsidR="002E5B6A" w:rsidRPr="00AA1EA1" w:rsidDel="00AA1EA1">
          <w:rPr>
            <w:sz w:val="22"/>
            <w:szCs w:val="22"/>
          </w:rPr>
          <w:delInstrText xml:space="preserve"> ADDIN EN.CITE </w:delInstrText>
        </w:r>
        <w:r w:rsidR="00FF1456" w:rsidRPr="00AA1EA1" w:rsidDel="00AA1EA1">
          <w:rPr>
            <w:sz w:val="22"/>
            <w:szCs w:val="22"/>
          </w:rPr>
          <w:fldChar w:fldCharType="begin">
            <w:fldData xml:space="preserve">PEVuZE5vdGU+PENpdGU+PEF1dGhvcj5YZW5hcmlvczwvQXV0aG9yPjxZZWFyPjIwMDA8L1llYXI+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==
</w:fldData>
          </w:fldChar>
        </w:r>
        <w:r w:rsidR="002E5B6A" w:rsidRPr="00AA1EA1" w:rsidDel="00AA1EA1">
          <w:rPr>
            <w:sz w:val="22"/>
            <w:szCs w:val="22"/>
          </w:rPr>
          <w:delInstrText xml:space="preserve"> ADDIN EN.CITE.DATA </w:delInstrText>
        </w:r>
        <w:r w:rsidR="00FF1456" w:rsidRPr="00AA1EA1" w:rsidDel="00AA1EA1">
          <w:rPr>
            <w:sz w:val="22"/>
            <w:szCs w:val="22"/>
          </w:rPr>
        </w:r>
        <w:r w:rsidR="00FF1456" w:rsidRPr="00AA1EA1" w:rsidDel="00AA1EA1">
          <w:rPr>
            <w:sz w:val="22"/>
            <w:szCs w:val="22"/>
          </w:rPr>
          <w:fldChar w:fldCharType="end"/>
        </w:r>
        <w:r w:rsidR="00FF1456" w:rsidRPr="00AA1EA1" w:rsidDel="00AA1EA1">
          <w:rPr>
            <w:sz w:val="22"/>
            <w:szCs w:val="22"/>
          </w:rPr>
        </w:r>
        <w:r w:rsidR="00FF1456" w:rsidRPr="00AA1EA1" w:rsidDel="00AA1EA1">
          <w:rPr>
            <w:sz w:val="22"/>
            <w:szCs w:val="22"/>
          </w:rPr>
          <w:fldChar w:fldCharType="separate"/>
        </w:r>
        <w:r w:rsidR="002E5B6A" w:rsidRPr="00AA1EA1" w:rsidDel="00AA1EA1">
          <w:rPr>
            <w:noProof/>
            <w:sz w:val="22"/>
            <w:szCs w:val="22"/>
          </w:rPr>
          <w:delText>[</w:delText>
        </w:r>
        <w:r w:rsidR="00FF1456" w:rsidRPr="00AA1EA1" w:rsidDel="00AA1EA1">
          <w:rPr>
            <w:sz w:val="22"/>
            <w:szCs w:val="22"/>
          </w:rPr>
          <w:fldChar w:fldCharType="begin"/>
        </w:r>
        <w:r w:rsidR="00EB1DCD" w:rsidRPr="00AA1EA1" w:rsidDel="00AA1EA1">
          <w:rPr>
            <w:sz w:val="22"/>
            <w:szCs w:val="22"/>
          </w:rPr>
          <w:delInstrText>HYPERLINK \l "_ENREF_9" \o "Xenarios, 2000 #1618"</w:delInstrText>
        </w:r>
        <w:r w:rsidR="00FF1456" w:rsidRPr="00AA1EA1" w:rsidDel="00AA1EA1">
          <w:rPr>
            <w:sz w:val="22"/>
            <w:szCs w:val="22"/>
          </w:rPr>
          <w:fldChar w:fldCharType="separate"/>
        </w:r>
        <w:r w:rsidR="002E5B6A" w:rsidRPr="00AA1EA1" w:rsidDel="00AA1EA1">
          <w:rPr>
            <w:noProof/>
            <w:sz w:val="22"/>
            <w:szCs w:val="22"/>
          </w:rPr>
          <w:delText>9-11</w:delText>
        </w:r>
        <w:r w:rsidR="00FF1456" w:rsidRPr="00AA1EA1" w:rsidDel="00AA1EA1">
          <w:rPr>
            <w:sz w:val="22"/>
            <w:szCs w:val="22"/>
          </w:rPr>
          <w:fldChar w:fldCharType="end"/>
        </w:r>
        <w:r w:rsidR="002E5B6A" w:rsidRPr="00AA1EA1" w:rsidDel="00AA1EA1">
          <w:rPr>
            <w:noProof/>
            <w:sz w:val="22"/>
            <w:szCs w:val="22"/>
          </w:rPr>
          <w:delText>]</w:delText>
        </w:r>
        <w:r w:rsidR="00FF1456" w:rsidRPr="00AA1EA1" w:rsidDel="00AA1EA1">
          <w:rPr>
            <w:sz w:val="22"/>
            <w:szCs w:val="22"/>
          </w:rPr>
          <w:fldChar w:fldCharType="end"/>
        </w:r>
      </w:del>
      <w:r w:rsidRPr="00AA1EA1">
        <w:rPr>
          <w:sz w:val="22"/>
          <w:szCs w:val="22"/>
        </w:rPr>
        <w:t>, protein complexes</w:t>
      </w:r>
      <w:del w:id="66" w:author="hong qin" w:date="2014-04-10T16:14:00Z">
        <w:r w:rsidRPr="00AA1EA1" w:rsidDel="00AA1EA1">
          <w:rPr>
            <w:sz w:val="22"/>
            <w:szCs w:val="22"/>
          </w:rPr>
          <w:delText xml:space="preserve"> </w:delText>
        </w:r>
        <w:r w:rsidR="00FF1456" w:rsidRPr="00AA1EA1" w:rsidDel="00AA1EA1">
          <w:rPr>
            <w:sz w:val="22"/>
            <w:szCs w:val="22"/>
          </w:rPr>
          <w:fldChar w:fldCharType="begin">
            <w:fldData xml:space="preserve">PEVuZE5vdGU+PENpdGU+PEF1dGhvcj5XYXJyaW5nZXI8L0F1dGhvcj48WWVhcj4yMDAzPC9ZZWFy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</w:fldData>
          </w:fldChar>
        </w:r>
        <w:r w:rsidR="002E5B6A" w:rsidRPr="00AA1EA1" w:rsidDel="00AA1EA1">
          <w:rPr>
            <w:sz w:val="22"/>
            <w:szCs w:val="22"/>
          </w:rPr>
          <w:delInstrText xml:space="preserve"> ADDIN EN.CITE </w:delInstrText>
        </w:r>
        <w:r w:rsidR="00FF1456" w:rsidRPr="00AA1EA1" w:rsidDel="00AA1EA1">
          <w:rPr>
            <w:sz w:val="22"/>
            <w:szCs w:val="22"/>
          </w:rPr>
          <w:fldChar w:fldCharType="begin">
            <w:fldData xml:space="preserve">PEVuZE5vdGU+PENpdGU+PEF1dGhvcj5XYXJyaW5nZXI8L0F1dGhvcj48WWVhcj4yMDAzPC9ZZWFy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</w:fldData>
          </w:fldChar>
        </w:r>
        <w:r w:rsidR="002E5B6A" w:rsidRPr="00AA1EA1" w:rsidDel="00AA1EA1">
          <w:rPr>
            <w:sz w:val="22"/>
            <w:szCs w:val="22"/>
          </w:rPr>
          <w:delInstrText xml:space="preserve"> ADDIN EN.CITE.DATA </w:delInstrText>
        </w:r>
        <w:r w:rsidR="00FF1456" w:rsidRPr="00AA1EA1" w:rsidDel="00AA1EA1">
          <w:rPr>
            <w:sz w:val="22"/>
            <w:szCs w:val="22"/>
          </w:rPr>
        </w:r>
        <w:r w:rsidR="00FF1456" w:rsidRPr="00AA1EA1" w:rsidDel="00AA1EA1">
          <w:rPr>
            <w:sz w:val="22"/>
            <w:szCs w:val="22"/>
          </w:rPr>
          <w:fldChar w:fldCharType="end"/>
        </w:r>
        <w:r w:rsidR="00FF1456" w:rsidRPr="00AA1EA1" w:rsidDel="00AA1EA1">
          <w:rPr>
            <w:sz w:val="22"/>
            <w:szCs w:val="22"/>
          </w:rPr>
        </w:r>
        <w:r w:rsidR="00FF1456" w:rsidRPr="00AA1EA1" w:rsidDel="00AA1EA1">
          <w:rPr>
            <w:sz w:val="22"/>
            <w:szCs w:val="22"/>
          </w:rPr>
          <w:fldChar w:fldCharType="separate"/>
        </w:r>
        <w:r w:rsidR="002E5B6A" w:rsidRPr="00AA1EA1" w:rsidDel="00AA1EA1">
          <w:rPr>
            <w:noProof/>
            <w:sz w:val="22"/>
            <w:szCs w:val="22"/>
          </w:rPr>
          <w:delText>[</w:delText>
        </w:r>
        <w:r w:rsidR="00FF1456" w:rsidRPr="00AA1EA1" w:rsidDel="00AA1EA1">
          <w:rPr>
            <w:sz w:val="22"/>
            <w:szCs w:val="22"/>
          </w:rPr>
          <w:fldChar w:fldCharType="begin"/>
        </w:r>
        <w:r w:rsidR="00EB1DCD" w:rsidRPr="00AA1EA1" w:rsidDel="00AA1EA1">
          <w:rPr>
            <w:sz w:val="22"/>
            <w:szCs w:val="22"/>
          </w:rPr>
          <w:delInstrText>HYPERLINK \l "_ENREF_12" \o "Warringer, 2003 #261"</w:delInstrText>
        </w:r>
        <w:r w:rsidR="00FF1456" w:rsidRPr="00AA1EA1" w:rsidDel="00AA1EA1">
          <w:rPr>
            <w:sz w:val="22"/>
            <w:szCs w:val="22"/>
          </w:rPr>
          <w:fldChar w:fldCharType="separate"/>
        </w:r>
        <w:r w:rsidR="002E5B6A" w:rsidRPr="00AA1EA1" w:rsidDel="00AA1EA1">
          <w:rPr>
            <w:noProof/>
            <w:sz w:val="22"/>
            <w:szCs w:val="22"/>
          </w:rPr>
          <w:delText>12</w:delText>
        </w:r>
        <w:r w:rsidR="00FF1456" w:rsidRPr="00AA1EA1" w:rsidDel="00AA1EA1">
          <w:rPr>
            <w:sz w:val="22"/>
            <w:szCs w:val="22"/>
          </w:rPr>
          <w:fldChar w:fldCharType="end"/>
        </w:r>
        <w:r w:rsidR="002E5B6A" w:rsidRPr="00AA1EA1" w:rsidDel="00AA1EA1">
          <w:rPr>
            <w:noProof/>
            <w:sz w:val="22"/>
            <w:szCs w:val="22"/>
          </w:rPr>
          <w:delText xml:space="preserve">, </w:delText>
        </w:r>
        <w:r w:rsidR="00FF1456" w:rsidRPr="00AA1EA1" w:rsidDel="00AA1EA1">
          <w:rPr>
            <w:sz w:val="22"/>
            <w:szCs w:val="22"/>
          </w:rPr>
          <w:fldChar w:fldCharType="begin"/>
        </w:r>
        <w:r w:rsidR="00EB1DCD" w:rsidRPr="00AA1EA1" w:rsidDel="00AA1EA1">
          <w:rPr>
            <w:sz w:val="22"/>
            <w:szCs w:val="22"/>
          </w:rPr>
          <w:delInstrText>HYPERLINK \l "_ENREF_13" \o "Warringer, 2003 #1969"</w:delInstrText>
        </w:r>
        <w:r w:rsidR="00FF1456" w:rsidRPr="00AA1EA1" w:rsidDel="00AA1EA1">
          <w:rPr>
            <w:sz w:val="22"/>
            <w:szCs w:val="22"/>
          </w:rPr>
          <w:fldChar w:fldCharType="separate"/>
        </w:r>
        <w:r w:rsidR="002E5B6A" w:rsidRPr="00AA1EA1" w:rsidDel="00AA1EA1">
          <w:rPr>
            <w:noProof/>
            <w:sz w:val="22"/>
            <w:szCs w:val="22"/>
          </w:rPr>
          <w:delText>13</w:delText>
        </w:r>
        <w:r w:rsidR="00FF1456" w:rsidRPr="00AA1EA1" w:rsidDel="00AA1EA1">
          <w:rPr>
            <w:sz w:val="22"/>
            <w:szCs w:val="22"/>
          </w:rPr>
          <w:fldChar w:fldCharType="end"/>
        </w:r>
        <w:r w:rsidR="002E5B6A" w:rsidRPr="00AA1EA1" w:rsidDel="00AA1EA1">
          <w:rPr>
            <w:noProof/>
            <w:sz w:val="22"/>
            <w:szCs w:val="22"/>
          </w:rPr>
          <w:delText>]</w:delText>
        </w:r>
        <w:r w:rsidR="00FF1456" w:rsidRPr="00AA1EA1" w:rsidDel="00AA1EA1">
          <w:rPr>
            <w:sz w:val="22"/>
            <w:szCs w:val="22"/>
          </w:rPr>
          <w:fldChar w:fldCharType="end"/>
        </w:r>
      </w:del>
      <w:r w:rsidRPr="00AA1EA1">
        <w:rPr>
          <w:sz w:val="22"/>
          <w:szCs w:val="22"/>
        </w:rPr>
        <w:t>, and genetic interactions</w:t>
      </w:r>
      <w:del w:id="67" w:author="hong qin" w:date="2014-04-10T16:15:00Z">
        <w:r w:rsidRPr="00AA1EA1" w:rsidDel="00AA1EA1">
          <w:rPr>
            <w:sz w:val="22"/>
            <w:szCs w:val="22"/>
          </w:rPr>
          <w:delText xml:space="preserve"> </w:delText>
        </w:r>
        <w:r w:rsidR="00FF1456" w:rsidRPr="00AA1EA1" w:rsidDel="00AA1EA1">
          <w:rPr>
            <w:sz w:val="22"/>
            <w:szCs w:val="22"/>
          </w:rPr>
          <w:fldChar w:fldCharType="begin">
            <w:fldData xml:space="preserve">PEVuZE5vdGU+PENpdGU+PEF1dGhvcj5Db3N0YW56bzwvQXV0aG9yPjxZZWFyPjIwMTA8L1llYXI+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</w:fldData>
          </w:fldChar>
        </w:r>
        <w:r w:rsidR="002E5B6A" w:rsidRPr="00AA1EA1" w:rsidDel="00AA1EA1">
          <w:rPr>
            <w:sz w:val="22"/>
            <w:szCs w:val="22"/>
          </w:rPr>
          <w:delInstrText xml:space="preserve"> ADDIN EN.CITE </w:delInstrText>
        </w:r>
        <w:r w:rsidR="00FF1456" w:rsidRPr="00AA1EA1" w:rsidDel="00AA1EA1">
          <w:rPr>
            <w:sz w:val="22"/>
            <w:szCs w:val="22"/>
          </w:rPr>
          <w:fldChar w:fldCharType="begin">
            <w:fldData xml:space="preserve">PEVuZE5vdGU+PENpdGU+PEF1dGhvcj5Db3N0YW56bzwvQXV0aG9yPjxZZWFyPjIwMTA8L1llYXI+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</w:fldData>
          </w:fldChar>
        </w:r>
        <w:r w:rsidR="002E5B6A" w:rsidRPr="00AA1EA1" w:rsidDel="00AA1EA1">
          <w:rPr>
            <w:sz w:val="22"/>
            <w:szCs w:val="22"/>
          </w:rPr>
          <w:delInstrText xml:space="preserve"> ADDIN EN.CITE.DATA </w:delInstrText>
        </w:r>
        <w:r w:rsidR="00FF1456" w:rsidRPr="00AA1EA1" w:rsidDel="00AA1EA1">
          <w:rPr>
            <w:sz w:val="22"/>
            <w:szCs w:val="22"/>
          </w:rPr>
        </w:r>
        <w:r w:rsidR="00FF1456" w:rsidRPr="00AA1EA1" w:rsidDel="00AA1EA1">
          <w:rPr>
            <w:sz w:val="22"/>
            <w:szCs w:val="22"/>
          </w:rPr>
          <w:fldChar w:fldCharType="end"/>
        </w:r>
        <w:r w:rsidR="00FF1456" w:rsidRPr="00AA1EA1" w:rsidDel="00AA1EA1">
          <w:rPr>
            <w:sz w:val="22"/>
            <w:szCs w:val="22"/>
          </w:rPr>
        </w:r>
        <w:r w:rsidR="00FF1456" w:rsidRPr="00AA1EA1" w:rsidDel="00AA1EA1">
          <w:rPr>
            <w:sz w:val="22"/>
            <w:szCs w:val="22"/>
          </w:rPr>
          <w:fldChar w:fldCharType="separate"/>
        </w:r>
        <w:r w:rsidR="002E5B6A" w:rsidRPr="00AA1EA1" w:rsidDel="00AA1EA1">
          <w:rPr>
            <w:noProof/>
            <w:sz w:val="22"/>
            <w:szCs w:val="22"/>
          </w:rPr>
          <w:delText>[</w:delText>
        </w:r>
        <w:r w:rsidR="00FF1456" w:rsidRPr="00AA1EA1" w:rsidDel="00AA1EA1">
          <w:rPr>
            <w:sz w:val="22"/>
            <w:szCs w:val="22"/>
          </w:rPr>
          <w:fldChar w:fldCharType="begin"/>
        </w:r>
        <w:r w:rsidR="00EB1DCD" w:rsidRPr="00AA1EA1" w:rsidDel="00AA1EA1">
          <w:rPr>
            <w:sz w:val="22"/>
            <w:szCs w:val="22"/>
          </w:rPr>
          <w:delInstrText>HYPERLINK \l "_ENREF_14" \o "Costanzo, 2010 #2074"</w:delInstrText>
        </w:r>
        <w:r w:rsidR="00FF1456" w:rsidRPr="00AA1EA1" w:rsidDel="00AA1EA1">
          <w:rPr>
            <w:sz w:val="22"/>
            <w:szCs w:val="22"/>
          </w:rPr>
          <w:fldChar w:fldCharType="separate"/>
        </w:r>
        <w:r w:rsidR="002E5B6A" w:rsidRPr="00AA1EA1" w:rsidDel="00AA1EA1">
          <w:rPr>
            <w:noProof/>
            <w:sz w:val="22"/>
            <w:szCs w:val="22"/>
          </w:rPr>
          <w:delText>14</w:delText>
        </w:r>
        <w:r w:rsidR="00FF1456" w:rsidRPr="00AA1EA1" w:rsidDel="00AA1EA1">
          <w:rPr>
            <w:sz w:val="22"/>
            <w:szCs w:val="22"/>
          </w:rPr>
          <w:fldChar w:fldCharType="end"/>
        </w:r>
        <w:r w:rsidR="002E5B6A" w:rsidRPr="00AA1EA1" w:rsidDel="00AA1EA1">
          <w:rPr>
            <w:noProof/>
            <w:sz w:val="22"/>
            <w:szCs w:val="22"/>
          </w:rPr>
          <w:delText>]</w:delText>
        </w:r>
        <w:r w:rsidR="00FF1456" w:rsidRPr="00AA1EA1" w:rsidDel="00AA1EA1">
          <w:rPr>
            <w:sz w:val="22"/>
            <w:szCs w:val="22"/>
          </w:rPr>
          <w:fldChar w:fldCharType="end"/>
        </w:r>
      </w:del>
      <w:r w:rsidRPr="00AA1EA1">
        <w:rPr>
          <w:sz w:val="22"/>
          <w:szCs w:val="22"/>
        </w:rPr>
        <w:t xml:space="preserve">. </w:t>
      </w:r>
      <w:proofErr w:type="gramStart"/>
      <w:r w:rsidRPr="00AA1EA1">
        <w:rPr>
          <w:sz w:val="22"/>
          <w:szCs w:val="22"/>
        </w:rPr>
        <w:t>Evolutionary distance data was given by Dr. Hong Qin</w:t>
      </w:r>
      <w:proofErr w:type="gramEnd"/>
      <w:r w:rsidRPr="00AA1EA1">
        <w:rPr>
          <w:sz w:val="22"/>
          <w:szCs w:val="22"/>
        </w:rPr>
        <w:t xml:space="preserve">. Yeast deletion mutation with known effects on morphology is available at the Saccharomyces </w:t>
      </w:r>
      <w:proofErr w:type="spellStart"/>
      <w:ins w:id="68" w:author="Hong" w:date="2014-04-14T16:46:00Z">
        <w:r w:rsidR="00054ECF">
          <w:rPr>
            <w:sz w:val="22"/>
            <w:szCs w:val="22"/>
          </w:rPr>
          <w:t>c</w:t>
        </w:r>
      </w:ins>
      <w:del w:id="69" w:author="Hong" w:date="2014-04-14T16:46:00Z">
        <w:r w:rsidR="00F31585" w:rsidRPr="00AA1EA1" w:rsidDel="00054ECF">
          <w:rPr>
            <w:sz w:val="22"/>
            <w:szCs w:val="22"/>
          </w:rPr>
          <w:delText>C</w:delText>
        </w:r>
      </w:del>
      <w:r w:rsidR="00F31585" w:rsidRPr="00AA1EA1">
        <w:rPr>
          <w:sz w:val="22"/>
          <w:szCs w:val="22"/>
        </w:rPr>
        <w:t>erevisiae</w:t>
      </w:r>
      <w:proofErr w:type="spellEnd"/>
      <w:r w:rsidRPr="00AA1EA1">
        <w:rPr>
          <w:sz w:val="22"/>
          <w:szCs w:val="22"/>
        </w:rPr>
        <w:t xml:space="preserve"> Morphological Database (SCMD, </w:t>
      </w:r>
      <w:r w:rsidR="00FF1456" w:rsidRPr="00AA1EA1">
        <w:rPr>
          <w:sz w:val="22"/>
          <w:szCs w:val="22"/>
        </w:rPr>
        <w:t>http://scmd.gi.k.u-tokyo.ac.jp/</w:t>
      </w:r>
      <w:r w:rsidRPr="00AA1EA1">
        <w:rPr>
          <w:sz w:val="22"/>
          <w:szCs w:val="22"/>
        </w:rPr>
        <w:t xml:space="preserve">). SCMD provides a list of 501 morphological parameters in four groups: cell shapes, bud sizes, nucleus locations, and actin localizations </w:t>
      </w:r>
      <w:del w:id="70" w:author="hong qin" w:date="2014-04-10T16:15:00Z">
        <w:r w:rsidRPr="00AA1EA1" w:rsidDel="00AA1EA1">
          <w:rPr>
            <w:sz w:val="22"/>
            <w:szCs w:val="22"/>
          </w:rPr>
          <w:delText>(Ohya, 2005 #534)</w:delText>
        </w:r>
      </w:del>
      <w:r w:rsidRPr="00AA1EA1">
        <w:rPr>
          <w:sz w:val="22"/>
          <w:szCs w:val="22"/>
        </w:rPr>
        <w:t xml:space="preserve"> and the analyzed data for morphological plasticity came from this database. The variance, standard deviation, and coefficient of variation of the morphological plasticity data set were calculated because they are proportional to the robustness of the cell.</w:t>
      </w:r>
    </w:p>
    <w:p w14:paraId="714102C5" w14:textId="77777777" w:rsidR="00FF1456" w:rsidRPr="00AE6298" w:rsidDel="004B426F" w:rsidRDefault="004B426F" w:rsidP="00FF1456">
      <w:pPr>
        <w:pStyle w:val="Heading2"/>
        <w:rPr>
          <w:del w:id="71" w:author="hong qin" w:date="2014-04-10T16:16:00Z"/>
          <w:b w:val="0"/>
          <w:i/>
          <w:sz w:val="22"/>
          <w:szCs w:val="22"/>
          <w:rPrChange w:id="72" w:author="Hong" w:date="2014-04-14T16:46:00Z">
            <w:rPr>
              <w:del w:id="73" w:author="hong qin" w:date="2014-04-10T16:16:00Z"/>
              <w:b w:val="0"/>
              <w:i/>
              <w:sz w:val="22"/>
              <w:szCs w:val="22"/>
            </w:rPr>
          </w:rPrChange>
        </w:rPr>
      </w:pPr>
      <w:bookmarkStart w:id="74" w:name="_Toc354995427"/>
      <w:ins w:id="75" w:author="hong qin" w:date="2014-04-10T16:17:00Z">
        <w:r w:rsidRPr="00AE6298">
          <w:rPr>
            <w:b w:val="0"/>
            <w:bCs w:val="0"/>
            <w:i/>
            <w:sz w:val="22"/>
            <w:szCs w:val="22"/>
            <w:rPrChange w:id="76" w:author="Hong" w:date="2014-04-14T16:46:00Z">
              <w:rPr>
                <w:b w:val="0"/>
                <w:bCs w:val="0"/>
                <w:i/>
                <w:sz w:val="22"/>
                <w:szCs w:val="22"/>
              </w:rPr>
            </w:rPrChange>
          </w:rPr>
          <w:t xml:space="preserve">2. </w:t>
        </w:r>
      </w:ins>
      <w:ins w:id="77" w:author="hong qin" w:date="2014-04-10T16:18:00Z">
        <w:r w:rsidR="009759FA" w:rsidRPr="00AE6298">
          <w:rPr>
            <w:b w:val="0"/>
            <w:bCs w:val="0"/>
            <w:i/>
            <w:sz w:val="22"/>
            <w:szCs w:val="22"/>
            <w:rPrChange w:id="78" w:author="Hong" w:date="2014-04-14T16:46:00Z">
              <w:rPr>
                <w:b w:val="0"/>
                <w:bCs w:val="0"/>
                <w:i/>
                <w:sz w:val="22"/>
                <w:szCs w:val="22"/>
              </w:rPr>
            </w:rPrChange>
          </w:rPr>
          <w:t>Data Mining</w:t>
        </w:r>
      </w:ins>
      <w:del w:id="79" w:author="hong qin" w:date="2014-04-10T16:16:00Z">
        <w:r w:rsidR="008C64CF" w:rsidRPr="00AE6298" w:rsidDel="004B426F">
          <w:rPr>
            <w:b w:val="0"/>
            <w:bCs w:val="0"/>
            <w:i/>
            <w:sz w:val="22"/>
            <w:szCs w:val="22"/>
            <w:rPrChange w:id="80" w:author="Hong" w:date="2014-04-14T16:46:00Z">
              <w:rPr>
                <w:b w:val="0"/>
                <w:bCs w:val="0"/>
                <w:i/>
                <w:sz w:val="22"/>
                <w:szCs w:val="22"/>
              </w:rPr>
            </w:rPrChange>
          </w:rPr>
          <w:delText>Statistical Analysis</w:delText>
        </w:r>
        <w:bookmarkEnd w:id="74"/>
      </w:del>
    </w:p>
    <w:p w14:paraId="661423E5" w14:textId="77777777" w:rsidR="004B426F" w:rsidRPr="00AE6298" w:rsidRDefault="004B426F">
      <w:pPr>
        <w:rPr>
          <w:ins w:id="81" w:author="hong qin" w:date="2014-04-10T16:16:00Z"/>
          <w:b/>
          <w:sz w:val="22"/>
          <w:szCs w:val="22"/>
          <w:rPrChange w:id="82" w:author="Hong" w:date="2014-04-14T16:46:00Z">
            <w:rPr>
              <w:ins w:id="83" w:author="hong qin" w:date="2014-04-10T16:16:00Z"/>
              <w:sz w:val="22"/>
              <w:szCs w:val="22"/>
            </w:rPr>
          </w:rPrChange>
        </w:rPr>
      </w:pPr>
    </w:p>
    <w:p w14:paraId="2DB1EA6D" w14:textId="50A49BFF" w:rsidR="00287F57" w:rsidRPr="00AA1EA1" w:rsidDel="00B13C9F" w:rsidRDefault="008C64CF">
      <w:pPr>
        <w:ind w:firstLine="720"/>
        <w:rPr>
          <w:del w:id="84" w:author="hong qin" w:date="2014-04-10T16:18:00Z"/>
          <w:sz w:val="22"/>
          <w:szCs w:val="22"/>
        </w:rPr>
        <w:pPrChange w:id="85" w:author="hong qin" w:date="2014-04-10T16:19:00Z">
          <w:pPr/>
        </w:pPrChange>
      </w:pPr>
      <w:r w:rsidRPr="00AA1EA1">
        <w:rPr>
          <w:sz w:val="22"/>
          <w:szCs w:val="22"/>
        </w:rPr>
        <w:t xml:space="preserve">Each analysis and numerical calculation </w:t>
      </w:r>
      <w:del w:id="86" w:author="hong qin" w:date="2014-04-10T16:18:00Z">
        <w:r w:rsidRPr="00AA1EA1" w:rsidDel="00B13C9F">
          <w:rPr>
            <w:sz w:val="22"/>
            <w:szCs w:val="22"/>
          </w:rPr>
          <w:delText xml:space="preserve">was </w:delText>
        </w:r>
      </w:del>
      <w:ins w:id="87" w:author="hong qin" w:date="2014-04-10T16:18:00Z">
        <w:r w:rsidR="00B13C9F">
          <w:rPr>
            <w:sz w:val="22"/>
            <w:szCs w:val="22"/>
          </w:rPr>
          <w:t xml:space="preserve">will be </w:t>
        </w:r>
      </w:ins>
      <w:r w:rsidRPr="00AA1EA1">
        <w:rPr>
          <w:sz w:val="22"/>
          <w:szCs w:val="22"/>
        </w:rPr>
        <w:t xml:space="preserve">performed using R </w:t>
      </w:r>
      <w:del w:id="88" w:author="hong qin" w:date="2014-04-10T16:15:00Z">
        <w:r w:rsidRPr="00AA1EA1" w:rsidDel="00AA1EA1">
          <w:rPr>
            <w:sz w:val="22"/>
            <w:szCs w:val="22"/>
          </w:rPr>
          <w:delText>2.15.1</w:delText>
        </w:r>
      </w:del>
      <w:r w:rsidRPr="00AA1EA1">
        <w:rPr>
          <w:sz w:val="22"/>
          <w:szCs w:val="22"/>
        </w:rPr>
        <w:t xml:space="preserve"> and an open source software called R-studio</w:t>
      </w:r>
      <w:del w:id="89" w:author="hong qin" w:date="2014-04-10T16:15:00Z">
        <w:r w:rsidRPr="00AA1EA1" w:rsidDel="00AA1EA1">
          <w:rPr>
            <w:sz w:val="22"/>
            <w:szCs w:val="22"/>
          </w:rPr>
          <w:delText xml:space="preserve"> 0.97.332</w:delText>
        </w:r>
      </w:del>
      <w:r w:rsidRPr="00AA1EA1">
        <w:rPr>
          <w:sz w:val="22"/>
          <w:szCs w:val="22"/>
        </w:rPr>
        <w:t xml:space="preserve">. </w:t>
      </w:r>
      <w:ins w:id="90" w:author="hong qin" w:date="2014-04-10T16:18:00Z">
        <w:r w:rsidR="00B13C9F">
          <w:rPr>
            <w:sz w:val="22"/>
            <w:szCs w:val="22"/>
          </w:rPr>
          <w:t>We will perform l</w:t>
        </w:r>
      </w:ins>
      <w:del w:id="91" w:author="hong qin" w:date="2014-04-10T16:18:00Z">
        <w:r w:rsidRPr="00AA1EA1" w:rsidDel="00B13C9F">
          <w:rPr>
            <w:sz w:val="22"/>
            <w:szCs w:val="22"/>
          </w:rPr>
          <w:delText>This software was used to perform l</w:delText>
        </w:r>
      </w:del>
      <w:ins w:id="92" w:author="hong qin" w:date="2014-04-10T16:18:00Z">
        <w:del w:id="93" w:author="Hong" w:date="2014-04-14T16:46:00Z">
          <w:r w:rsidR="00B13C9F" w:rsidDel="00054ECF">
            <w:rPr>
              <w:sz w:val="22"/>
              <w:szCs w:val="22"/>
            </w:rPr>
            <w:delText>L</w:delText>
          </w:r>
        </w:del>
      </w:ins>
      <w:r w:rsidRPr="00AA1EA1">
        <w:rPr>
          <w:sz w:val="22"/>
          <w:szCs w:val="22"/>
        </w:rPr>
        <w:t xml:space="preserve">inear and multiple regression analysis on the different variable factors that comprise robustness and cellular aging. </w:t>
      </w:r>
      <w:r w:rsidR="00B4647A" w:rsidRPr="00AA1EA1">
        <w:rPr>
          <w:sz w:val="22"/>
          <w:szCs w:val="22"/>
        </w:rPr>
        <w:t>Multiple R-squared values and p-values were analyzed to determine significant correlations between replicative lifespan and several proxies of</w:t>
      </w:r>
      <w:ins w:id="94" w:author="Hong" w:date="2014-04-14T16:46:00Z">
        <w:r w:rsidR="00054ECF">
          <w:rPr>
            <w:sz w:val="22"/>
            <w:szCs w:val="22"/>
          </w:rPr>
          <w:t xml:space="preserve"> </w:t>
        </w:r>
      </w:ins>
      <w:del w:id="95" w:author="admin" w:date="2014-04-14T15:29:00Z">
        <w:r w:rsidR="00B4647A" w:rsidRPr="00AA1EA1" w:rsidDel="00FA4461">
          <w:rPr>
            <w:sz w:val="22"/>
            <w:szCs w:val="22"/>
          </w:rPr>
          <w:delText xml:space="preserve"> cellular</w:delText>
        </w:r>
      </w:del>
      <w:del w:id="96" w:author="admin" w:date="2014-04-14T15:28:00Z">
        <w:r w:rsidR="00B4647A" w:rsidRPr="00AA1EA1" w:rsidDel="00FA4461">
          <w:rPr>
            <w:sz w:val="22"/>
            <w:szCs w:val="22"/>
          </w:rPr>
          <w:delText xml:space="preserve"> </w:delText>
        </w:r>
      </w:del>
      <w:del w:id="97" w:author="admin" w:date="2014-04-14T15:29:00Z">
        <w:r w:rsidR="00B4647A" w:rsidRPr="00AA1EA1" w:rsidDel="00FA4461">
          <w:rPr>
            <w:sz w:val="22"/>
            <w:szCs w:val="22"/>
          </w:rPr>
          <w:delText>robustness</w:delText>
        </w:r>
      </w:del>
      <w:ins w:id="98" w:author="admin" w:date="2014-04-14T15:29:00Z">
        <w:r w:rsidR="00FA4461" w:rsidRPr="00AA1EA1">
          <w:rPr>
            <w:sz w:val="22"/>
            <w:szCs w:val="22"/>
          </w:rPr>
          <w:t>cellular robustness</w:t>
        </w:r>
      </w:ins>
      <w:r w:rsidR="00B4647A" w:rsidRPr="00AA1EA1">
        <w:rPr>
          <w:sz w:val="22"/>
          <w:szCs w:val="22"/>
        </w:rPr>
        <w:t xml:space="preserve">. </w:t>
      </w:r>
      <w:del w:id="99" w:author="hong qin" w:date="2014-04-10T16:18:00Z">
        <w:r w:rsidR="00B4647A" w:rsidRPr="00AA1EA1" w:rsidDel="00B13C9F">
          <w:rPr>
            <w:sz w:val="22"/>
            <w:szCs w:val="22"/>
          </w:rPr>
          <w:delText xml:space="preserve">In this study, p-values smaller than 0.05 were considered statistically significant. </w:delText>
        </w:r>
        <w:r w:rsidRPr="00AA1EA1" w:rsidDel="00B13C9F">
          <w:rPr>
            <w:sz w:val="22"/>
            <w:szCs w:val="22"/>
          </w:rPr>
          <w:delText>Six different parameters were analyzed in this study: replicative lifespan, number of protein interactions, number of genetic interactions, fitness, morphological plasticity, and evolutionary distance. Firstly, the data sets containing replicative lifespan, fitness growth, and evolutionary distance tables were read into a working directory in R-Studio. The data tables containing information on genetic pairs and protein interaction pairs were also read into the working directory and the degree of protein and genetic interactions was calculated. The cellular morphology mutant table was read into the working directory, and the data was normalized. The standard deviation, mean, and coefficient of variation were then calculated by row on the morphology data in order to represent cell morphological plasticity proxy of robustness.</w:delText>
        </w:r>
      </w:del>
    </w:p>
    <w:p w14:paraId="1D7B1019" w14:textId="77777777" w:rsidR="00287F57" w:rsidRPr="00AA1EA1" w:rsidDel="00AA1EA1" w:rsidRDefault="008C64CF">
      <w:pPr>
        <w:ind w:firstLine="720"/>
        <w:rPr>
          <w:del w:id="100" w:author="hong qin" w:date="2014-04-10T16:15:00Z"/>
          <w:sz w:val="22"/>
          <w:szCs w:val="22"/>
        </w:rPr>
        <w:pPrChange w:id="101" w:author="hong qin" w:date="2014-04-10T16:19:00Z">
          <w:pPr/>
        </w:pPrChange>
      </w:pPr>
      <w:del w:id="102" w:author="hong qin" w:date="2014-04-10T16:18:00Z">
        <w:r w:rsidRPr="00AA1EA1" w:rsidDel="00B13C9F">
          <w:rPr>
            <w:sz w:val="22"/>
            <w:szCs w:val="22"/>
          </w:rPr>
          <w:tab/>
          <w:delText xml:space="preserve"> Linear regression analysis </w:delText>
        </w:r>
      </w:del>
      <w:del w:id="103" w:author="hong qin" w:date="2014-04-10T16:15:00Z">
        <w:r w:rsidRPr="00AA1EA1" w:rsidDel="00AA1EA1">
          <w:rPr>
            <w:sz w:val="22"/>
            <w:szCs w:val="22"/>
          </w:rPr>
          <w:delText>was then conducted on each of the robustness proxies with replicative lifespan, beginning with cellular growth fitness. The fitness robustness data contained results for the growth of S. Cerevisiae in five different growth mediums. Those mediums were YPD (1% Bacto-peptone (Difco), 2% yeast extract and 2% glucose), YPDGE (0.1% glucose, 3% glycerol, and 2% ethanol), YPG (3% glycerol), YPE (2% ethanol), and YPL (2% lactate) (Steinmetz et. al. 2002). Linear regression analysis was conducted between each growth medium and replicative lifespan in order to determine which growth medium was most informative and should be used for further experimentation. The strongest correlation was determined based on the smallest p-values and the most informative growth medium was determined by the largest R-squared value. A scatter plot of the results of this regression analysis was generated.</w:delText>
        </w:r>
      </w:del>
    </w:p>
    <w:p w14:paraId="152540EA" w14:textId="77777777" w:rsidR="00287F57" w:rsidRPr="00AA1EA1" w:rsidRDefault="008C64CF">
      <w:pPr>
        <w:ind w:firstLine="720"/>
        <w:rPr>
          <w:sz w:val="22"/>
          <w:szCs w:val="22"/>
        </w:rPr>
        <w:pPrChange w:id="104" w:author="hong qin" w:date="2014-04-10T16:19:00Z">
          <w:pPr/>
        </w:pPrChange>
      </w:pPr>
      <w:del w:id="105" w:author="hong qin" w:date="2014-04-10T16:15:00Z">
        <w:r w:rsidRPr="00AA1EA1" w:rsidDel="00AA1EA1">
          <w:rPr>
            <w:sz w:val="22"/>
            <w:szCs w:val="22"/>
          </w:rPr>
          <w:tab/>
          <w:delText xml:space="preserve">Linear regression was then performed between evolutionary distance (Ka) and replicative lifespan. Evolutionary distance was incorporated into a column in the replicative lifespan table. The evolutionary distance between genes in </w:delText>
        </w:r>
        <w:r w:rsidR="00492F2C" w:rsidRPr="00AA1EA1" w:rsidDel="00AA1EA1">
          <w:rPr>
            <w:sz w:val="22"/>
            <w:szCs w:val="22"/>
          </w:rPr>
          <w:delText>S. Cerevisiae and homologs in S. P</w:delText>
        </w:r>
        <w:r w:rsidRPr="00AA1EA1" w:rsidDel="00AA1EA1">
          <w:rPr>
            <w:sz w:val="22"/>
            <w:szCs w:val="22"/>
          </w:rPr>
          <w:delText>aradoxus, S. Mikatae, and S. Bay</w:delText>
        </w:r>
        <w:r w:rsidR="00F31585" w:rsidRPr="00AA1EA1" w:rsidDel="00AA1EA1">
          <w:rPr>
            <w:sz w:val="22"/>
            <w:szCs w:val="22"/>
          </w:rPr>
          <w:delText>a</w:delText>
        </w:r>
        <w:r w:rsidRPr="00AA1EA1" w:rsidDel="00AA1EA1">
          <w:rPr>
            <w:sz w:val="22"/>
            <w:szCs w:val="22"/>
          </w:rPr>
          <w:delText>nus were used as predictors of robustness in these analyses. Different evolutionary distance values were analyzed for each homolog and then linear regression analysis was performed and plotted. The analysis of the resulting p-values determined whether or not there existed a correlation between evolutionary distance and replicative lifespan.</w:delText>
        </w:r>
      </w:del>
    </w:p>
    <w:p w14:paraId="5137FC77" w14:textId="77777777" w:rsidR="00287F57" w:rsidRPr="00AA1EA1" w:rsidDel="00B13C9F" w:rsidRDefault="00B13C9F">
      <w:pPr>
        <w:rPr>
          <w:del w:id="106" w:author="hong qin" w:date="2014-04-10T16:19:00Z"/>
          <w:sz w:val="22"/>
          <w:szCs w:val="22"/>
        </w:rPr>
      </w:pPr>
      <w:ins w:id="107" w:author="hong qin" w:date="2014-04-10T16:19:00Z">
        <w:r>
          <w:rPr>
            <w:sz w:val="22"/>
            <w:szCs w:val="22"/>
          </w:rPr>
          <w:tab/>
        </w:r>
      </w:ins>
      <w:del w:id="108" w:author="hong qin" w:date="2014-04-10T16:19:00Z">
        <w:r w:rsidR="008C64CF" w:rsidRPr="00AA1EA1" w:rsidDel="00B13C9F">
          <w:rPr>
            <w:sz w:val="22"/>
            <w:szCs w:val="22"/>
          </w:rPr>
          <w:tab/>
        </w:r>
      </w:del>
      <w:del w:id="109" w:author="hong qin" w:date="2014-04-10T16:15:00Z">
        <w:r w:rsidR="008C64CF" w:rsidRPr="00AA1EA1" w:rsidDel="00AA1EA1">
          <w:rPr>
            <w:sz w:val="22"/>
            <w:szCs w:val="22"/>
          </w:rPr>
          <w:delText xml:space="preserve">Similarly, the number of connecting degrees for protein and genetic interactions was incorporated into a column in the replicative lifespan table. First, the frequency of protein and gene interactions was summarized from the list of protein pairs that associate and the list of genetic pairs that associate. This frequency data was then matched with the lifespan data to perform linear regression. Scatter plots of these results were also created. Multiple regression analysis was also conducted between various combinations of replicative lifespan, growth fitness (YPE), number of protein interactions, and number of genetic </w:delText>
        </w:r>
        <w:commentRangeStart w:id="110"/>
        <w:r w:rsidR="008C64CF" w:rsidRPr="00AA1EA1" w:rsidDel="00AA1EA1">
          <w:rPr>
            <w:sz w:val="22"/>
            <w:szCs w:val="22"/>
          </w:rPr>
          <w:delText xml:space="preserve">interactions </w:delText>
        </w:r>
        <w:r w:rsidR="008C64CF" w:rsidRPr="00AA1EA1" w:rsidDel="00AA1EA1">
          <w:rPr>
            <w:sz w:val="22"/>
            <w:szCs w:val="22"/>
            <w:highlight w:val="yellow"/>
          </w:rPr>
          <w:delText>(DO I NEED TO GO INTO THE SPECIFICS OF THESE MULTIPLE LINEAR REGRESSION COMBOS???)</w:delText>
        </w:r>
        <w:r w:rsidR="008C64CF" w:rsidRPr="00AA1EA1" w:rsidDel="00AA1EA1">
          <w:rPr>
            <w:sz w:val="22"/>
            <w:szCs w:val="22"/>
          </w:rPr>
          <w:delText xml:space="preserve">. </w:delText>
        </w:r>
        <w:commentRangeEnd w:id="110"/>
        <w:r w:rsidR="00DA3D6D" w:rsidRPr="00AA1EA1" w:rsidDel="00AA1EA1">
          <w:rPr>
            <w:rStyle w:val="CommentReference"/>
            <w:vanish/>
            <w:sz w:val="22"/>
            <w:szCs w:val="22"/>
          </w:rPr>
          <w:commentReference w:id="110"/>
        </w:r>
      </w:del>
    </w:p>
    <w:p w14:paraId="6BDD488E" w14:textId="77777777" w:rsidR="00287F57" w:rsidRPr="00AA1EA1" w:rsidDel="00B13C9F" w:rsidRDefault="008C64CF">
      <w:pPr>
        <w:rPr>
          <w:del w:id="111" w:author="hong qin" w:date="2014-04-10T16:19:00Z"/>
          <w:sz w:val="22"/>
          <w:szCs w:val="22"/>
        </w:rPr>
      </w:pPr>
      <w:del w:id="112" w:author="hong qin" w:date="2014-04-10T16:19:00Z">
        <w:r w:rsidRPr="00AA1EA1" w:rsidDel="00B13C9F">
          <w:rPr>
            <w:sz w:val="22"/>
            <w:szCs w:val="22"/>
          </w:rPr>
          <w:tab/>
        </w:r>
      </w:del>
      <w:r w:rsidRPr="00AA1EA1">
        <w:rPr>
          <w:sz w:val="22"/>
          <w:szCs w:val="22"/>
        </w:rPr>
        <w:t xml:space="preserve">The mean, standard deviation, and coefficient of variation (CV) of the fitness data </w:t>
      </w:r>
      <w:del w:id="113" w:author="hong qin" w:date="2014-04-10T16:19:00Z">
        <w:r w:rsidR="00F31585" w:rsidRPr="00AA1EA1" w:rsidDel="00B13C9F">
          <w:rPr>
            <w:sz w:val="22"/>
            <w:szCs w:val="22"/>
          </w:rPr>
          <w:delText>were</w:delText>
        </w:r>
        <w:r w:rsidRPr="00AA1EA1" w:rsidDel="00B13C9F">
          <w:rPr>
            <w:sz w:val="22"/>
            <w:szCs w:val="22"/>
          </w:rPr>
          <w:delText xml:space="preserve"> </w:delText>
        </w:r>
      </w:del>
      <w:ins w:id="114" w:author="hong qin" w:date="2014-04-10T16:19:00Z">
        <w:r w:rsidR="00B13C9F">
          <w:rPr>
            <w:sz w:val="22"/>
            <w:szCs w:val="22"/>
          </w:rPr>
          <w:t xml:space="preserve">will be </w:t>
        </w:r>
      </w:ins>
      <w:r w:rsidRPr="00AA1EA1">
        <w:rPr>
          <w:sz w:val="22"/>
          <w:szCs w:val="22"/>
        </w:rPr>
        <w:t xml:space="preserve">calculated to assess the fitness plasticity. This calculated coefficient of variation for fitness plasticity was incorporated into a column of the lifespan table and linear regression was performed to assess the correlation between replicative lifespan and 1/CV, and replicative lifespan and the square root of 1/CV. Multiple regression was also conducted between replicative lifespan and the square root of 1/CV and the number of protein interactions </w:t>
      </w:r>
      <w:del w:id="115" w:author="hong qin" w:date="2014-04-10T16:19:00Z">
        <w:r w:rsidRPr="00AA1EA1" w:rsidDel="00D26E38">
          <w:rPr>
            <w:sz w:val="22"/>
            <w:szCs w:val="22"/>
          </w:rPr>
          <w:delText xml:space="preserve">(Biological Implications of the Weibull and Gompertz Models of Aging) </w:delText>
        </w:r>
        <w:r w:rsidRPr="00AA1EA1" w:rsidDel="00D26E38">
          <w:rPr>
            <w:sz w:val="22"/>
            <w:szCs w:val="22"/>
            <w:highlight w:val="yellow"/>
          </w:rPr>
          <w:delText>??????</w:delText>
        </w:r>
        <w:r w:rsidR="00DA3D6D" w:rsidRPr="00AA1EA1" w:rsidDel="00D26E38">
          <w:rPr>
            <w:sz w:val="22"/>
            <w:szCs w:val="22"/>
          </w:rPr>
          <w:delText xml:space="preserve"> </w:delText>
        </w:r>
      </w:del>
      <w:proofErr w:type="spellStart"/>
      <w:r w:rsidR="00DA3D6D" w:rsidRPr="00AA1EA1">
        <w:rPr>
          <w:sz w:val="22"/>
          <w:szCs w:val="22"/>
        </w:rPr>
        <w:t>Weibull</w:t>
      </w:r>
      <w:proofErr w:type="spellEnd"/>
      <w:r w:rsidR="00DA3D6D" w:rsidRPr="00AA1EA1">
        <w:rPr>
          <w:sz w:val="22"/>
          <w:szCs w:val="22"/>
        </w:rPr>
        <w:t xml:space="preserve"> aging occurs in homogenous systems like machinery, and </w:t>
      </w:r>
      <w:proofErr w:type="spellStart"/>
      <w:r w:rsidR="00DA3D6D" w:rsidRPr="00AA1EA1">
        <w:rPr>
          <w:sz w:val="22"/>
          <w:szCs w:val="22"/>
        </w:rPr>
        <w:t>Gompertz</w:t>
      </w:r>
      <w:proofErr w:type="spellEnd"/>
      <w:r w:rsidR="00DA3D6D" w:rsidRPr="00AA1EA1">
        <w:rPr>
          <w:sz w:val="22"/>
          <w:szCs w:val="22"/>
        </w:rPr>
        <w:t xml:space="preserve"> aging occurs in heterogeneous systems like organisms. </w:t>
      </w:r>
    </w:p>
    <w:p w14:paraId="23355BEF" w14:textId="77777777" w:rsidR="00287F57" w:rsidRPr="00AA1EA1" w:rsidDel="00B13C9F" w:rsidRDefault="008C64CF">
      <w:pPr>
        <w:rPr>
          <w:del w:id="116" w:author="hong qin" w:date="2014-04-10T16:19:00Z"/>
          <w:sz w:val="22"/>
          <w:szCs w:val="22"/>
        </w:rPr>
      </w:pPr>
      <w:del w:id="117" w:author="hong qin" w:date="2014-04-10T16:19:00Z">
        <w:r w:rsidRPr="00AA1EA1" w:rsidDel="00B13C9F">
          <w:rPr>
            <w:sz w:val="22"/>
            <w:szCs w:val="22"/>
          </w:rPr>
          <w:tab/>
          <w:delText>The calculated mean, standard deviation, and coefficient of variation for the morphology data were incorporated into the lifespan data table as columns. Linear regression analysis was performed between replicative lifespan and standard deviation, replicative lifespan and the square root of 1 over standard deviation, replicative lifespan and the square root of standard deviation, replicative lifespan and the calculated mean, and replicative lifespan and the coefficient of variation. Regression analysis was also performed between the mean and standard deviation of the morphology data. Several of these results were plotted.</w:delText>
        </w:r>
      </w:del>
    </w:p>
    <w:p w14:paraId="5114AC7A" w14:textId="77777777" w:rsidR="00287F57" w:rsidRPr="00AA1EA1" w:rsidDel="00B13C9F" w:rsidRDefault="008C64CF">
      <w:pPr>
        <w:rPr>
          <w:del w:id="118" w:author="hong qin" w:date="2014-04-10T16:19:00Z"/>
          <w:sz w:val="22"/>
          <w:szCs w:val="22"/>
        </w:rPr>
      </w:pPr>
      <w:del w:id="119" w:author="hong qin" w:date="2014-04-10T16:19:00Z">
        <w:r w:rsidRPr="00AA1EA1" w:rsidDel="00B13C9F">
          <w:rPr>
            <w:sz w:val="22"/>
            <w:szCs w:val="22"/>
          </w:rPr>
          <w:tab/>
          <w:delText xml:space="preserve">Multiple linear regression analysis was then performed between Replicative lifespan and several of the robustness proxies that were incorporated into the lifespan data table. </w:delText>
        </w:r>
        <w:r w:rsidRPr="00AA1EA1" w:rsidDel="00B13C9F">
          <w:rPr>
            <w:sz w:val="22"/>
            <w:szCs w:val="22"/>
            <w:highlight w:val="yellow"/>
          </w:rPr>
          <w:delText>DO I NEED TO ELABORATE ON THESE MULTIPLE REGRESSION VARIABLE COMBINATIONS??</w:delText>
        </w:r>
        <w:r w:rsidR="00DA3D6D" w:rsidRPr="00AA1EA1" w:rsidDel="00B13C9F">
          <w:rPr>
            <w:sz w:val="22"/>
            <w:szCs w:val="22"/>
          </w:rPr>
          <w:delText xml:space="preserve"> (You probably need some to explain the causal diagrams)</w:delText>
        </w:r>
      </w:del>
    </w:p>
    <w:p w14:paraId="21299731" w14:textId="77777777" w:rsidR="00287F57" w:rsidRPr="00AA1EA1" w:rsidRDefault="00287F57">
      <w:pPr>
        <w:rPr>
          <w:b/>
          <w:sz w:val="22"/>
          <w:szCs w:val="22"/>
        </w:rPr>
      </w:pPr>
    </w:p>
    <w:p w14:paraId="539A0898" w14:textId="77777777" w:rsidR="00FF1456" w:rsidRPr="00AA1EA1" w:rsidRDefault="00FF1456" w:rsidP="00FF1456">
      <w:pPr>
        <w:rPr>
          <w:sz w:val="22"/>
          <w:szCs w:val="22"/>
        </w:rPr>
      </w:pPr>
    </w:p>
    <w:sectPr w:rsidR="00FF1456" w:rsidRPr="00AA1EA1" w:rsidSect="00755DEC">
      <w:headerReference w:type="even" r:id="rId12"/>
      <w:headerReference w:type="default" r:id="rId13"/>
      <w:pgSz w:w="12240" w:h="15840"/>
      <w:pgMar w:top="1260" w:right="1800" w:bottom="1440" w:left="1800" w:header="720" w:footer="720" w:gutter="0"/>
      <w:pgNumType w:start="0"/>
      <w:cols w:space="72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4" w:author="Hong Qin" w:date="2013-04-29T10:38:00Z" w:initials="hq">
    <w:p w14:paraId="149F378C" w14:textId="77777777" w:rsidR="002E5B6A" w:rsidRDefault="002E5B6A">
      <w:pPr>
        <w:pStyle w:val="CommentText"/>
      </w:pPr>
      <w:r>
        <w:rPr>
          <w:rStyle w:val="CommentReference"/>
        </w:rPr>
        <w:annotationRef/>
      </w:r>
      <w:r w:rsidR="00FB5619">
        <w:t>I am not sure of this citation</w:t>
      </w:r>
    </w:p>
  </w:comment>
  <w:comment w:id="110" w:author="Hong Qin" w:date="2013-04-25T06:11:00Z" w:initials="HQ">
    <w:p w14:paraId="3B22AFDB" w14:textId="77777777" w:rsidR="00DA3D6D" w:rsidRDefault="00DA3D6D">
      <w:pPr>
        <w:pStyle w:val="CommentText"/>
      </w:pPr>
      <w:r>
        <w:rPr>
          <w:rStyle w:val="CommentReference"/>
        </w:rPr>
        <w:annotationRef/>
      </w:r>
      <w:r>
        <w:rPr>
          <w:rStyle w:val="CommentReference"/>
        </w:rPr>
        <w:t xml:space="preserve">Let me think about this.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86BF15" w14:textId="77777777" w:rsidR="00253CFB" w:rsidRDefault="00253CFB" w:rsidP="004C135C">
      <w:r>
        <w:separator/>
      </w:r>
    </w:p>
  </w:endnote>
  <w:endnote w:type="continuationSeparator" w:id="0">
    <w:p w14:paraId="70571B24" w14:textId="77777777" w:rsidR="00253CFB" w:rsidRDefault="00253CFB" w:rsidP="004C1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50"/>
    <w:family w:val="auto"/>
    <w:pitch w:val="variable"/>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27FBE2" w14:textId="77777777" w:rsidR="00253CFB" w:rsidRDefault="00253CFB" w:rsidP="004C135C">
      <w:r>
        <w:separator/>
      </w:r>
    </w:p>
  </w:footnote>
  <w:footnote w:type="continuationSeparator" w:id="0">
    <w:p w14:paraId="002B5904" w14:textId="77777777" w:rsidR="00253CFB" w:rsidRDefault="00253CFB" w:rsidP="004C135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154E26" w14:textId="77777777" w:rsidR="00C053D8" w:rsidRDefault="00FF1456" w:rsidP="0010192E">
    <w:pPr>
      <w:pStyle w:val="Header"/>
      <w:framePr w:wrap="around" w:vAnchor="text" w:hAnchor="margin" w:xAlign="right" w:y="1"/>
      <w:rPr>
        <w:rStyle w:val="PageNumber"/>
      </w:rPr>
    </w:pPr>
    <w:r>
      <w:rPr>
        <w:rStyle w:val="PageNumber"/>
      </w:rPr>
      <w:fldChar w:fldCharType="begin"/>
    </w:r>
    <w:r w:rsidR="00C053D8">
      <w:rPr>
        <w:rStyle w:val="PageNumber"/>
      </w:rPr>
      <w:instrText xml:space="preserve">PAGE  </w:instrText>
    </w:r>
    <w:r>
      <w:rPr>
        <w:rStyle w:val="PageNumber"/>
      </w:rPr>
      <w:fldChar w:fldCharType="end"/>
    </w:r>
  </w:p>
  <w:p w14:paraId="5C63D62E" w14:textId="77777777" w:rsidR="00C053D8" w:rsidRDefault="00C053D8" w:rsidP="004C135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DD3F27" w14:textId="77777777" w:rsidR="00C053D8" w:rsidRDefault="00FF1456" w:rsidP="0010192E">
    <w:pPr>
      <w:pStyle w:val="Header"/>
      <w:framePr w:wrap="around" w:vAnchor="text" w:hAnchor="margin" w:xAlign="right" w:y="1"/>
      <w:rPr>
        <w:rStyle w:val="PageNumber"/>
      </w:rPr>
    </w:pPr>
    <w:r>
      <w:rPr>
        <w:rStyle w:val="PageNumber"/>
      </w:rPr>
      <w:fldChar w:fldCharType="begin"/>
    </w:r>
    <w:r w:rsidR="00C053D8">
      <w:rPr>
        <w:rStyle w:val="PageNumber"/>
      </w:rPr>
      <w:instrText xml:space="preserve">PAGE  </w:instrText>
    </w:r>
    <w:r>
      <w:rPr>
        <w:rStyle w:val="PageNumber"/>
      </w:rPr>
      <w:fldChar w:fldCharType="separate"/>
    </w:r>
    <w:r w:rsidR="00054ECF">
      <w:rPr>
        <w:rStyle w:val="PageNumber"/>
        <w:noProof/>
      </w:rPr>
      <w:t>1</w:t>
    </w:r>
    <w:r>
      <w:rPr>
        <w:rStyle w:val="PageNumber"/>
      </w:rPr>
      <w:fldChar w:fldCharType="end"/>
    </w:r>
  </w:p>
  <w:p w14:paraId="6ACC9CCC" w14:textId="77777777" w:rsidR="00C053D8" w:rsidRDefault="00C053D8" w:rsidP="00B35953">
    <w:pPr>
      <w:pStyle w:val="Header"/>
      <w:ind w:right="360"/>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096AD1"/>
    <w:multiLevelType w:val="hybridMultilevel"/>
    <w:tmpl w:val="AF7CD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1F0973"/>
    <w:multiLevelType w:val="hybridMultilevel"/>
    <w:tmpl w:val="CFC8E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0"/>
  <w:embedSystemFonts/>
  <w:proofState w:spelling="clean" w:grammar="clean"/>
  <w:revisionView w:markup="0"/>
  <w:trackRevisions/>
  <w:doNotTrackMove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docVars>
    <w:docVar w:name="EN.InstantFormat" w:val="&lt;ENInstantFormat&gt;&lt;Enabled&gt;0&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d50d50edrd0r4erw28xrsvi2drepw5dzpve&quot;&gt;aa-thesis-references&lt;record-ids&gt;&lt;item&gt;19&lt;/item&gt;&lt;item&gt;247&lt;/item&gt;&lt;item&gt;250&lt;/item&gt;&lt;item&gt;261&lt;/item&gt;&lt;item&gt;303&lt;/item&gt;&lt;item&gt;461&lt;/item&gt;&lt;item&gt;782&lt;/item&gt;&lt;item&gt;787&lt;/item&gt;&lt;item&gt;789&lt;/item&gt;&lt;item&gt;1618&lt;/item&gt;&lt;item&gt;1969&lt;/item&gt;&lt;item&gt;2074&lt;/item&gt;&lt;item&gt;2459&lt;/item&gt;&lt;item&gt;2462&lt;/item&gt;&lt;item&gt;2492&lt;/item&gt;&lt;/record-ids&gt;&lt;/item&gt;&lt;/Libraries&gt;"/>
  </w:docVars>
  <w:rsids>
    <w:rsidRoot w:val="00B67904"/>
    <w:rsid w:val="0000277C"/>
    <w:rsid w:val="00003AD7"/>
    <w:rsid w:val="00004422"/>
    <w:rsid w:val="00010446"/>
    <w:rsid w:val="00053BE7"/>
    <w:rsid w:val="00054ECF"/>
    <w:rsid w:val="00062900"/>
    <w:rsid w:val="00067DEC"/>
    <w:rsid w:val="000A2C60"/>
    <w:rsid w:val="000B76A2"/>
    <w:rsid w:val="000D75A0"/>
    <w:rsid w:val="000E723B"/>
    <w:rsid w:val="000F2A93"/>
    <w:rsid w:val="0010192E"/>
    <w:rsid w:val="00146991"/>
    <w:rsid w:val="00152713"/>
    <w:rsid w:val="00160FC7"/>
    <w:rsid w:val="00164AC0"/>
    <w:rsid w:val="00184B6D"/>
    <w:rsid w:val="00186257"/>
    <w:rsid w:val="001D3E39"/>
    <w:rsid w:val="00210C7B"/>
    <w:rsid w:val="00224D80"/>
    <w:rsid w:val="00236746"/>
    <w:rsid w:val="00253CFB"/>
    <w:rsid w:val="00275B79"/>
    <w:rsid w:val="00287F57"/>
    <w:rsid w:val="002D209B"/>
    <w:rsid w:val="002E5B6A"/>
    <w:rsid w:val="002F48C0"/>
    <w:rsid w:val="0033072B"/>
    <w:rsid w:val="00373625"/>
    <w:rsid w:val="003C698C"/>
    <w:rsid w:val="00460163"/>
    <w:rsid w:val="00481C8C"/>
    <w:rsid w:val="00492F2C"/>
    <w:rsid w:val="004B426F"/>
    <w:rsid w:val="004C135C"/>
    <w:rsid w:val="004F0FA5"/>
    <w:rsid w:val="00524168"/>
    <w:rsid w:val="0053499E"/>
    <w:rsid w:val="00546616"/>
    <w:rsid w:val="00564751"/>
    <w:rsid w:val="005716C3"/>
    <w:rsid w:val="00587652"/>
    <w:rsid w:val="005F4EA0"/>
    <w:rsid w:val="00633112"/>
    <w:rsid w:val="00634B4C"/>
    <w:rsid w:val="00652998"/>
    <w:rsid w:val="00684AE0"/>
    <w:rsid w:val="00696A15"/>
    <w:rsid w:val="006B101A"/>
    <w:rsid w:val="006E4AC8"/>
    <w:rsid w:val="006E70CA"/>
    <w:rsid w:val="006F7E52"/>
    <w:rsid w:val="007100D0"/>
    <w:rsid w:val="00755DEC"/>
    <w:rsid w:val="00760E8F"/>
    <w:rsid w:val="0078285A"/>
    <w:rsid w:val="00793F29"/>
    <w:rsid w:val="007B0B43"/>
    <w:rsid w:val="007E3D42"/>
    <w:rsid w:val="007E5301"/>
    <w:rsid w:val="008342D8"/>
    <w:rsid w:val="0085009E"/>
    <w:rsid w:val="00852423"/>
    <w:rsid w:val="00865163"/>
    <w:rsid w:val="00890F4C"/>
    <w:rsid w:val="00892CB7"/>
    <w:rsid w:val="008940FF"/>
    <w:rsid w:val="008A2E57"/>
    <w:rsid w:val="008C1196"/>
    <w:rsid w:val="008C64CF"/>
    <w:rsid w:val="008E4123"/>
    <w:rsid w:val="008F0EB4"/>
    <w:rsid w:val="00902BAA"/>
    <w:rsid w:val="009278CC"/>
    <w:rsid w:val="009759FA"/>
    <w:rsid w:val="009811E2"/>
    <w:rsid w:val="00991C5B"/>
    <w:rsid w:val="009B0CBA"/>
    <w:rsid w:val="009D3EFB"/>
    <w:rsid w:val="009D470C"/>
    <w:rsid w:val="00A06A61"/>
    <w:rsid w:val="00A215BF"/>
    <w:rsid w:val="00A3715A"/>
    <w:rsid w:val="00A91D74"/>
    <w:rsid w:val="00AA1EA1"/>
    <w:rsid w:val="00AA5045"/>
    <w:rsid w:val="00AC1E13"/>
    <w:rsid w:val="00AE6298"/>
    <w:rsid w:val="00B03746"/>
    <w:rsid w:val="00B13C9F"/>
    <w:rsid w:val="00B26EC4"/>
    <w:rsid w:val="00B35953"/>
    <w:rsid w:val="00B4647A"/>
    <w:rsid w:val="00B67904"/>
    <w:rsid w:val="00B73FF0"/>
    <w:rsid w:val="00BA1170"/>
    <w:rsid w:val="00BE7594"/>
    <w:rsid w:val="00BF19CF"/>
    <w:rsid w:val="00C053D8"/>
    <w:rsid w:val="00C22E23"/>
    <w:rsid w:val="00C6546A"/>
    <w:rsid w:val="00C95530"/>
    <w:rsid w:val="00CD1501"/>
    <w:rsid w:val="00D26E38"/>
    <w:rsid w:val="00DA3D6D"/>
    <w:rsid w:val="00DF4B58"/>
    <w:rsid w:val="00E75BC6"/>
    <w:rsid w:val="00E953FC"/>
    <w:rsid w:val="00EA4931"/>
    <w:rsid w:val="00EB1DCD"/>
    <w:rsid w:val="00EE4DD6"/>
    <w:rsid w:val="00F31585"/>
    <w:rsid w:val="00F45AF1"/>
    <w:rsid w:val="00F74FAA"/>
    <w:rsid w:val="00FA4461"/>
    <w:rsid w:val="00FB5619"/>
    <w:rsid w:val="00FF145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00721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6616"/>
    <w:rPr>
      <w:sz w:val="24"/>
      <w:szCs w:val="24"/>
      <w:lang w:eastAsia="en-US"/>
    </w:rPr>
  </w:style>
  <w:style w:type="paragraph" w:styleId="Heading1">
    <w:name w:val="heading 1"/>
    <w:basedOn w:val="Normal"/>
    <w:next w:val="Normal"/>
    <w:link w:val="Heading1Char"/>
    <w:uiPriority w:val="9"/>
    <w:qFormat/>
    <w:rsid w:val="00B6790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940F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904"/>
    <w:rPr>
      <w:rFonts w:asciiTheme="majorHAnsi" w:eastAsiaTheme="majorEastAsia" w:hAnsiTheme="majorHAnsi" w:cstheme="majorBidi"/>
      <w:b/>
      <w:bCs/>
      <w:color w:val="345A8A" w:themeColor="accent1" w:themeShade="B5"/>
      <w:sz w:val="32"/>
      <w:szCs w:val="32"/>
      <w:lang w:eastAsia="en-US"/>
    </w:rPr>
  </w:style>
  <w:style w:type="paragraph" w:styleId="TOCHeading">
    <w:name w:val="TOC Heading"/>
    <w:basedOn w:val="Heading1"/>
    <w:next w:val="Normal"/>
    <w:uiPriority w:val="39"/>
    <w:unhideWhenUsed/>
    <w:qFormat/>
    <w:rsid w:val="00B67904"/>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B6790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7904"/>
    <w:rPr>
      <w:rFonts w:ascii="Lucida Grande" w:hAnsi="Lucida Grande" w:cs="Lucida Grande"/>
      <w:sz w:val="18"/>
      <w:szCs w:val="18"/>
      <w:lang w:eastAsia="en-US"/>
    </w:rPr>
  </w:style>
  <w:style w:type="paragraph" w:styleId="TOC1">
    <w:name w:val="toc 1"/>
    <w:basedOn w:val="Normal"/>
    <w:next w:val="Normal"/>
    <w:autoRedefine/>
    <w:uiPriority w:val="39"/>
    <w:unhideWhenUsed/>
    <w:rsid w:val="00B67904"/>
    <w:pPr>
      <w:spacing w:before="120"/>
    </w:pPr>
    <w:rPr>
      <w:rFonts w:asciiTheme="minorHAnsi" w:hAnsiTheme="minorHAnsi"/>
      <w:b/>
    </w:rPr>
  </w:style>
  <w:style w:type="paragraph" w:styleId="TOC2">
    <w:name w:val="toc 2"/>
    <w:basedOn w:val="Normal"/>
    <w:next w:val="Normal"/>
    <w:autoRedefine/>
    <w:uiPriority w:val="39"/>
    <w:unhideWhenUsed/>
    <w:rsid w:val="00B67904"/>
    <w:pPr>
      <w:ind w:left="240"/>
    </w:pPr>
    <w:rPr>
      <w:rFonts w:asciiTheme="minorHAnsi" w:hAnsiTheme="minorHAnsi"/>
      <w:b/>
      <w:sz w:val="22"/>
      <w:szCs w:val="22"/>
    </w:rPr>
  </w:style>
  <w:style w:type="paragraph" w:styleId="TOC3">
    <w:name w:val="toc 3"/>
    <w:basedOn w:val="Normal"/>
    <w:next w:val="Normal"/>
    <w:autoRedefine/>
    <w:uiPriority w:val="39"/>
    <w:unhideWhenUsed/>
    <w:rsid w:val="00B67904"/>
    <w:pPr>
      <w:ind w:left="480"/>
    </w:pPr>
    <w:rPr>
      <w:rFonts w:asciiTheme="minorHAnsi" w:hAnsiTheme="minorHAnsi"/>
      <w:sz w:val="22"/>
      <w:szCs w:val="22"/>
    </w:rPr>
  </w:style>
  <w:style w:type="paragraph" w:styleId="TOC4">
    <w:name w:val="toc 4"/>
    <w:basedOn w:val="Normal"/>
    <w:next w:val="Normal"/>
    <w:autoRedefine/>
    <w:uiPriority w:val="39"/>
    <w:unhideWhenUsed/>
    <w:rsid w:val="00B67904"/>
    <w:pPr>
      <w:ind w:left="720"/>
    </w:pPr>
    <w:rPr>
      <w:rFonts w:asciiTheme="minorHAnsi" w:hAnsiTheme="minorHAnsi"/>
      <w:sz w:val="20"/>
      <w:szCs w:val="20"/>
    </w:rPr>
  </w:style>
  <w:style w:type="paragraph" w:styleId="TOC5">
    <w:name w:val="toc 5"/>
    <w:basedOn w:val="Normal"/>
    <w:next w:val="Normal"/>
    <w:autoRedefine/>
    <w:uiPriority w:val="39"/>
    <w:unhideWhenUsed/>
    <w:rsid w:val="00B67904"/>
    <w:pPr>
      <w:ind w:left="960"/>
    </w:pPr>
    <w:rPr>
      <w:rFonts w:asciiTheme="minorHAnsi" w:hAnsiTheme="minorHAnsi"/>
      <w:sz w:val="20"/>
      <w:szCs w:val="20"/>
    </w:rPr>
  </w:style>
  <w:style w:type="paragraph" w:styleId="TOC6">
    <w:name w:val="toc 6"/>
    <w:basedOn w:val="Normal"/>
    <w:next w:val="Normal"/>
    <w:autoRedefine/>
    <w:uiPriority w:val="39"/>
    <w:unhideWhenUsed/>
    <w:rsid w:val="00B67904"/>
    <w:pPr>
      <w:ind w:left="1200"/>
    </w:pPr>
    <w:rPr>
      <w:rFonts w:asciiTheme="minorHAnsi" w:hAnsiTheme="minorHAnsi"/>
      <w:sz w:val="20"/>
      <w:szCs w:val="20"/>
    </w:rPr>
  </w:style>
  <w:style w:type="paragraph" w:styleId="TOC7">
    <w:name w:val="toc 7"/>
    <w:basedOn w:val="Normal"/>
    <w:next w:val="Normal"/>
    <w:autoRedefine/>
    <w:uiPriority w:val="39"/>
    <w:unhideWhenUsed/>
    <w:rsid w:val="00B67904"/>
    <w:pPr>
      <w:ind w:left="1440"/>
    </w:pPr>
    <w:rPr>
      <w:rFonts w:asciiTheme="minorHAnsi" w:hAnsiTheme="minorHAnsi"/>
      <w:sz w:val="20"/>
      <w:szCs w:val="20"/>
    </w:rPr>
  </w:style>
  <w:style w:type="paragraph" w:styleId="TOC8">
    <w:name w:val="toc 8"/>
    <w:basedOn w:val="Normal"/>
    <w:next w:val="Normal"/>
    <w:autoRedefine/>
    <w:uiPriority w:val="39"/>
    <w:unhideWhenUsed/>
    <w:rsid w:val="00B67904"/>
    <w:pPr>
      <w:ind w:left="1680"/>
    </w:pPr>
    <w:rPr>
      <w:rFonts w:asciiTheme="minorHAnsi" w:hAnsiTheme="minorHAnsi"/>
      <w:sz w:val="20"/>
      <w:szCs w:val="20"/>
    </w:rPr>
  </w:style>
  <w:style w:type="paragraph" w:styleId="TOC9">
    <w:name w:val="toc 9"/>
    <w:basedOn w:val="Normal"/>
    <w:next w:val="Normal"/>
    <w:autoRedefine/>
    <w:uiPriority w:val="39"/>
    <w:unhideWhenUsed/>
    <w:rsid w:val="00B67904"/>
    <w:pPr>
      <w:ind w:left="1920"/>
    </w:pPr>
    <w:rPr>
      <w:rFonts w:asciiTheme="minorHAnsi" w:hAnsiTheme="minorHAnsi"/>
      <w:sz w:val="20"/>
      <w:szCs w:val="20"/>
    </w:rPr>
  </w:style>
  <w:style w:type="paragraph" w:styleId="Header">
    <w:name w:val="header"/>
    <w:basedOn w:val="Normal"/>
    <w:link w:val="HeaderChar"/>
    <w:uiPriority w:val="99"/>
    <w:unhideWhenUsed/>
    <w:rsid w:val="004C135C"/>
    <w:pPr>
      <w:tabs>
        <w:tab w:val="center" w:pos="4320"/>
        <w:tab w:val="right" w:pos="8640"/>
      </w:tabs>
    </w:pPr>
  </w:style>
  <w:style w:type="character" w:customStyle="1" w:styleId="HeaderChar">
    <w:name w:val="Header Char"/>
    <w:basedOn w:val="DefaultParagraphFont"/>
    <w:link w:val="Header"/>
    <w:uiPriority w:val="99"/>
    <w:rsid w:val="004C135C"/>
    <w:rPr>
      <w:sz w:val="24"/>
      <w:szCs w:val="24"/>
      <w:lang w:eastAsia="en-US"/>
    </w:rPr>
  </w:style>
  <w:style w:type="character" w:styleId="PageNumber">
    <w:name w:val="page number"/>
    <w:basedOn w:val="DefaultParagraphFont"/>
    <w:uiPriority w:val="99"/>
    <w:semiHidden/>
    <w:unhideWhenUsed/>
    <w:rsid w:val="004C135C"/>
  </w:style>
  <w:style w:type="table" w:styleId="LightList">
    <w:name w:val="Light List"/>
    <w:basedOn w:val="TableNormal"/>
    <w:uiPriority w:val="61"/>
    <w:rsid w:val="00A3715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unhideWhenUsed/>
    <w:rsid w:val="00460163"/>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8C64CF"/>
    <w:rPr>
      <w:color w:val="0000FF" w:themeColor="hyperlink"/>
      <w:u w:val="single"/>
    </w:rPr>
  </w:style>
  <w:style w:type="paragraph" w:styleId="Footer">
    <w:name w:val="footer"/>
    <w:basedOn w:val="Normal"/>
    <w:link w:val="FooterChar"/>
    <w:uiPriority w:val="99"/>
    <w:unhideWhenUsed/>
    <w:rsid w:val="00B35953"/>
    <w:pPr>
      <w:tabs>
        <w:tab w:val="center" w:pos="4320"/>
        <w:tab w:val="right" w:pos="8640"/>
      </w:tabs>
    </w:pPr>
  </w:style>
  <w:style w:type="character" w:customStyle="1" w:styleId="FooterChar">
    <w:name w:val="Footer Char"/>
    <w:basedOn w:val="DefaultParagraphFont"/>
    <w:link w:val="Footer"/>
    <w:uiPriority w:val="99"/>
    <w:rsid w:val="00B35953"/>
    <w:rPr>
      <w:sz w:val="24"/>
      <w:szCs w:val="24"/>
      <w:lang w:eastAsia="en-US"/>
    </w:rPr>
  </w:style>
  <w:style w:type="character" w:customStyle="1" w:styleId="citation">
    <w:name w:val="citation"/>
    <w:basedOn w:val="DefaultParagraphFont"/>
    <w:rsid w:val="00AA5045"/>
  </w:style>
  <w:style w:type="character" w:customStyle="1" w:styleId="ref-journal">
    <w:name w:val="ref-journal"/>
    <w:basedOn w:val="DefaultParagraphFont"/>
    <w:rsid w:val="00AA5045"/>
  </w:style>
  <w:style w:type="character" w:customStyle="1" w:styleId="ref-vol">
    <w:name w:val="ref-vol"/>
    <w:basedOn w:val="DefaultParagraphFont"/>
    <w:rsid w:val="00AA5045"/>
  </w:style>
  <w:style w:type="character" w:styleId="CommentReference">
    <w:name w:val="annotation reference"/>
    <w:basedOn w:val="DefaultParagraphFont"/>
    <w:uiPriority w:val="99"/>
    <w:semiHidden/>
    <w:unhideWhenUsed/>
    <w:rsid w:val="00DA3D6D"/>
    <w:rPr>
      <w:sz w:val="18"/>
      <w:szCs w:val="18"/>
    </w:rPr>
  </w:style>
  <w:style w:type="paragraph" w:styleId="CommentText">
    <w:name w:val="annotation text"/>
    <w:basedOn w:val="Normal"/>
    <w:link w:val="CommentTextChar"/>
    <w:uiPriority w:val="99"/>
    <w:semiHidden/>
    <w:unhideWhenUsed/>
    <w:rsid w:val="00DA3D6D"/>
  </w:style>
  <w:style w:type="character" w:customStyle="1" w:styleId="CommentTextChar">
    <w:name w:val="Comment Text Char"/>
    <w:basedOn w:val="DefaultParagraphFont"/>
    <w:link w:val="CommentText"/>
    <w:uiPriority w:val="99"/>
    <w:semiHidden/>
    <w:rsid w:val="00DA3D6D"/>
    <w:rPr>
      <w:sz w:val="24"/>
      <w:szCs w:val="24"/>
      <w:lang w:eastAsia="en-US"/>
    </w:rPr>
  </w:style>
  <w:style w:type="paragraph" w:styleId="CommentSubject">
    <w:name w:val="annotation subject"/>
    <w:basedOn w:val="CommentText"/>
    <w:next w:val="CommentText"/>
    <w:link w:val="CommentSubjectChar"/>
    <w:uiPriority w:val="99"/>
    <w:semiHidden/>
    <w:unhideWhenUsed/>
    <w:rsid w:val="00DA3D6D"/>
    <w:rPr>
      <w:b/>
      <w:bCs/>
      <w:sz w:val="20"/>
      <w:szCs w:val="20"/>
    </w:rPr>
  </w:style>
  <w:style w:type="character" w:customStyle="1" w:styleId="CommentSubjectChar">
    <w:name w:val="Comment Subject Char"/>
    <w:basedOn w:val="CommentTextChar"/>
    <w:link w:val="CommentSubject"/>
    <w:uiPriority w:val="99"/>
    <w:semiHidden/>
    <w:rsid w:val="00DA3D6D"/>
    <w:rPr>
      <w:b/>
      <w:bCs/>
      <w:sz w:val="24"/>
      <w:szCs w:val="24"/>
      <w:lang w:eastAsia="en-US"/>
    </w:rPr>
  </w:style>
  <w:style w:type="character" w:customStyle="1" w:styleId="Heading2Char">
    <w:name w:val="Heading 2 Char"/>
    <w:basedOn w:val="DefaultParagraphFont"/>
    <w:link w:val="Heading2"/>
    <w:uiPriority w:val="9"/>
    <w:rsid w:val="008940FF"/>
    <w:rPr>
      <w:rFonts w:asciiTheme="majorHAnsi" w:eastAsiaTheme="majorEastAsia" w:hAnsiTheme="majorHAnsi" w:cstheme="majorBidi"/>
      <w:b/>
      <w:bCs/>
      <w:color w:val="4F81BD" w:themeColor="accent1"/>
      <w:sz w:val="26"/>
      <w:szCs w:val="26"/>
      <w:lang w:eastAsia="en-US"/>
    </w:rPr>
  </w:style>
  <w:style w:type="paragraph" w:styleId="Revision">
    <w:name w:val="Revision"/>
    <w:hidden/>
    <w:uiPriority w:val="99"/>
    <w:semiHidden/>
    <w:rsid w:val="002E5B6A"/>
    <w:rPr>
      <w:sz w:val="24"/>
      <w:szCs w:val="24"/>
      <w:lang w:eastAsia="en-US"/>
    </w:rPr>
  </w:style>
  <w:style w:type="paragraph" w:styleId="ListParagraph">
    <w:name w:val="List Paragraph"/>
    <w:basedOn w:val="Normal"/>
    <w:uiPriority w:val="34"/>
    <w:qFormat/>
    <w:rsid w:val="00634B4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B6790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904"/>
    <w:rPr>
      <w:rFonts w:asciiTheme="majorHAnsi" w:eastAsiaTheme="majorEastAsia" w:hAnsiTheme="majorHAnsi" w:cstheme="majorBidi"/>
      <w:b/>
      <w:bCs/>
      <w:color w:val="345A8A" w:themeColor="accent1" w:themeShade="B5"/>
      <w:sz w:val="32"/>
      <w:szCs w:val="32"/>
      <w:lang w:eastAsia="en-US"/>
    </w:rPr>
  </w:style>
  <w:style w:type="paragraph" w:styleId="TOCHeading">
    <w:name w:val="TOC Heading"/>
    <w:basedOn w:val="Heading1"/>
    <w:next w:val="Normal"/>
    <w:uiPriority w:val="39"/>
    <w:unhideWhenUsed/>
    <w:qFormat/>
    <w:rsid w:val="00B67904"/>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B6790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7904"/>
    <w:rPr>
      <w:rFonts w:ascii="Lucida Grande" w:hAnsi="Lucida Grande" w:cs="Lucida Grande"/>
      <w:sz w:val="18"/>
      <w:szCs w:val="18"/>
      <w:lang w:eastAsia="en-US"/>
    </w:rPr>
  </w:style>
  <w:style w:type="paragraph" w:styleId="TOC1">
    <w:name w:val="toc 1"/>
    <w:basedOn w:val="Normal"/>
    <w:next w:val="Normal"/>
    <w:autoRedefine/>
    <w:uiPriority w:val="39"/>
    <w:unhideWhenUsed/>
    <w:rsid w:val="00B67904"/>
    <w:pPr>
      <w:spacing w:before="120"/>
    </w:pPr>
    <w:rPr>
      <w:rFonts w:asciiTheme="minorHAnsi" w:hAnsiTheme="minorHAnsi"/>
      <w:b/>
    </w:rPr>
  </w:style>
  <w:style w:type="paragraph" w:styleId="TOC2">
    <w:name w:val="toc 2"/>
    <w:basedOn w:val="Normal"/>
    <w:next w:val="Normal"/>
    <w:autoRedefine/>
    <w:uiPriority w:val="39"/>
    <w:unhideWhenUsed/>
    <w:rsid w:val="00B67904"/>
    <w:pPr>
      <w:ind w:left="240"/>
    </w:pPr>
    <w:rPr>
      <w:rFonts w:asciiTheme="minorHAnsi" w:hAnsiTheme="minorHAnsi"/>
      <w:b/>
      <w:sz w:val="22"/>
      <w:szCs w:val="22"/>
    </w:rPr>
  </w:style>
  <w:style w:type="paragraph" w:styleId="TOC3">
    <w:name w:val="toc 3"/>
    <w:basedOn w:val="Normal"/>
    <w:next w:val="Normal"/>
    <w:autoRedefine/>
    <w:uiPriority w:val="39"/>
    <w:unhideWhenUsed/>
    <w:rsid w:val="00B67904"/>
    <w:pPr>
      <w:ind w:left="480"/>
    </w:pPr>
    <w:rPr>
      <w:rFonts w:asciiTheme="minorHAnsi" w:hAnsiTheme="minorHAnsi"/>
      <w:sz w:val="22"/>
      <w:szCs w:val="22"/>
    </w:rPr>
  </w:style>
  <w:style w:type="paragraph" w:styleId="TOC4">
    <w:name w:val="toc 4"/>
    <w:basedOn w:val="Normal"/>
    <w:next w:val="Normal"/>
    <w:autoRedefine/>
    <w:uiPriority w:val="39"/>
    <w:unhideWhenUsed/>
    <w:rsid w:val="00B67904"/>
    <w:pPr>
      <w:ind w:left="720"/>
    </w:pPr>
    <w:rPr>
      <w:rFonts w:asciiTheme="minorHAnsi" w:hAnsiTheme="minorHAnsi"/>
      <w:sz w:val="20"/>
      <w:szCs w:val="20"/>
    </w:rPr>
  </w:style>
  <w:style w:type="paragraph" w:styleId="TOC5">
    <w:name w:val="toc 5"/>
    <w:basedOn w:val="Normal"/>
    <w:next w:val="Normal"/>
    <w:autoRedefine/>
    <w:uiPriority w:val="39"/>
    <w:unhideWhenUsed/>
    <w:rsid w:val="00B67904"/>
    <w:pPr>
      <w:ind w:left="960"/>
    </w:pPr>
    <w:rPr>
      <w:rFonts w:asciiTheme="minorHAnsi" w:hAnsiTheme="minorHAnsi"/>
      <w:sz w:val="20"/>
      <w:szCs w:val="20"/>
    </w:rPr>
  </w:style>
  <w:style w:type="paragraph" w:styleId="TOC6">
    <w:name w:val="toc 6"/>
    <w:basedOn w:val="Normal"/>
    <w:next w:val="Normal"/>
    <w:autoRedefine/>
    <w:uiPriority w:val="39"/>
    <w:unhideWhenUsed/>
    <w:rsid w:val="00B67904"/>
    <w:pPr>
      <w:ind w:left="1200"/>
    </w:pPr>
    <w:rPr>
      <w:rFonts w:asciiTheme="minorHAnsi" w:hAnsiTheme="minorHAnsi"/>
      <w:sz w:val="20"/>
      <w:szCs w:val="20"/>
    </w:rPr>
  </w:style>
  <w:style w:type="paragraph" w:styleId="TOC7">
    <w:name w:val="toc 7"/>
    <w:basedOn w:val="Normal"/>
    <w:next w:val="Normal"/>
    <w:autoRedefine/>
    <w:uiPriority w:val="39"/>
    <w:unhideWhenUsed/>
    <w:rsid w:val="00B67904"/>
    <w:pPr>
      <w:ind w:left="1440"/>
    </w:pPr>
    <w:rPr>
      <w:rFonts w:asciiTheme="minorHAnsi" w:hAnsiTheme="minorHAnsi"/>
      <w:sz w:val="20"/>
      <w:szCs w:val="20"/>
    </w:rPr>
  </w:style>
  <w:style w:type="paragraph" w:styleId="TOC8">
    <w:name w:val="toc 8"/>
    <w:basedOn w:val="Normal"/>
    <w:next w:val="Normal"/>
    <w:autoRedefine/>
    <w:uiPriority w:val="39"/>
    <w:unhideWhenUsed/>
    <w:rsid w:val="00B67904"/>
    <w:pPr>
      <w:ind w:left="1680"/>
    </w:pPr>
    <w:rPr>
      <w:rFonts w:asciiTheme="minorHAnsi" w:hAnsiTheme="minorHAnsi"/>
      <w:sz w:val="20"/>
      <w:szCs w:val="20"/>
    </w:rPr>
  </w:style>
  <w:style w:type="paragraph" w:styleId="TOC9">
    <w:name w:val="toc 9"/>
    <w:basedOn w:val="Normal"/>
    <w:next w:val="Normal"/>
    <w:autoRedefine/>
    <w:uiPriority w:val="39"/>
    <w:unhideWhenUsed/>
    <w:rsid w:val="00B67904"/>
    <w:pPr>
      <w:ind w:left="1920"/>
    </w:pPr>
    <w:rPr>
      <w:rFonts w:asciiTheme="minorHAnsi" w:hAnsiTheme="minorHAnsi"/>
      <w:sz w:val="20"/>
      <w:szCs w:val="20"/>
    </w:rPr>
  </w:style>
  <w:style w:type="paragraph" w:styleId="Header">
    <w:name w:val="header"/>
    <w:basedOn w:val="Normal"/>
    <w:link w:val="HeaderChar"/>
    <w:uiPriority w:val="99"/>
    <w:unhideWhenUsed/>
    <w:rsid w:val="004C135C"/>
    <w:pPr>
      <w:tabs>
        <w:tab w:val="center" w:pos="4320"/>
        <w:tab w:val="right" w:pos="8640"/>
      </w:tabs>
    </w:pPr>
  </w:style>
  <w:style w:type="character" w:customStyle="1" w:styleId="HeaderChar">
    <w:name w:val="Header Char"/>
    <w:basedOn w:val="DefaultParagraphFont"/>
    <w:link w:val="Header"/>
    <w:uiPriority w:val="99"/>
    <w:rsid w:val="004C135C"/>
    <w:rPr>
      <w:sz w:val="24"/>
      <w:szCs w:val="24"/>
      <w:lang w:eastAsia="en-US"/>
    </w:rPr>
  </w:style>
  <w:style w:type="character" w:styleId="PageNumber">
    <w:name w:val="page number"/>
    <w:basedOn w:val="DefaultParagraphFont"/>
    <w:uiPriority w:val="99"/>
    <w:semiHidden/>
    <w:unhideWhenUsed/>
    <w:rsid w:val="004C135C"/>
  </w:style>
  <w:style w:type="table" w:styleId="LightList">
    <w:name w:val="Light List"/>
    <w:basedOn w:val="TableNormal"/>
    <w:uiPriority w:val="61"/>
    <w:rsid w:val="00A3715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unhideWhenUsed/>
    <w:rsid w:val="00460163"/>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8C64CF"/>
    <w:rPr>
      <w:color w:val="0000FF" w:themeColor="hyperlink"/>
      <w:u w:val="single"/>
    </w:rPr>
  </w:style>
  <w:style w:type="paragraph" w:styleId="Footer">
    <w:name w:val="footer"/>
    <w:basedOn w:val="Normal"/>
    <w:link w:val="FooterChar"/>
    <w:uiPriority w:val="99"/>
    <w:unhideWhenUsed/>
    <w:rsid w:val="00B35953"/>
    <w:pPr>
      <w:tabs>
        <w:tab w:val="center" w:pos="4320"/>
        <w:tab w:val="right" w:pos="8640"/>
      </w:tabs>
    </w:pPr>
  </w:style>
  <w:style w:type="character" w:customStyle="1" w:styleId="FooterChar">
    <w:name w:val="Footer Char"/>
    <w:basedOn w:val="DefaultParagraphFont"/>
    <w:link w:val="Footer"/>
    <w:uiPriority w:val="99"/>
    <w:rsid w:val="00B35953"/>
    <w:rPr>
      <w:sz w:val="24"/>
      <w:szCs w:val="24"/>
      <w:lang w:eastAsia="en-US"/>
    </w:rPr>
  </w:style>
  <w:style w:type="character" w:customStyle="1" w:styleId="citation">
    <w:name w:val="citation"/>
    <w:basedOn w:val="DefaultParagraphFont"/>
    <w:rsid w:val="00AA5045"/>
  </w:style>
  <w:style w:type="character" w:customStyle="1" w:styleId="ref-journal">
    <w:name w:val="ref-journal"/>
    <w:basedOn w:val="DefaultParagraphFont"/>
    <w:rsid w:val="00AA5045"/>
  </w:style>
  <w:style w:type="character" w:customStyle="1" w:styleId="ref-vol">
    <w:name w:val="ref-vol"/>
    <w:basedOn w:val="DefaultParagraphFont"/>
    <w:rsid w:val="00AA50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oleObject" Target="embeddings/Microsoft_Equation1.bin"/><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86D83753-B9D7-7F48-B71F-AEE22CB9D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2293</Words>
  <Characters>13073</Characters>
  <Application>Microsoft Macintosh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Alexander</dc:creator>
  <cp:lastModifiedBy>Hong</cp:lastModifiedBy>
  <cp:revision>5</cp:revision>
  <dcterms:created xsi:type="dcterms:W3CDTF">2014-04-14T19:34:00Z</dcterms:created>
  <dcterms:modified xsi:type="dcterms:W3CDTF">2014-04-14T20:46:00Z</dcterms:modified>
</cp:coreProperties>
</file>
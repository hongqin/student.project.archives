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Default Extension="wmf" ContentType="image/x-wmf"/>
  <Override PartName="/docProps/app.xml" ContentType="application/vnd.openxmlformats-officedocument.extended-properties+xml"/>
  <Override PartName="/word/document.xml" ContentType="application/vnd.openxmlformats-officedocument.wordprocessingml.document.main+xml"/>
  <Default Extension="tiff" ContentType="image/tiff"/>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Default Extension="bin" ContentType="application/vnd.openxmlformats-officedocument.oleObject"/>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AC2" w:rsidRPr="008B6C58" w:rsidRDefault="00AB1B27" w:rsidP="00F33CF4">
      <w:pPr>
        <w:pStyle w:val="Heading1"/>
        <w:tabs>
          <w:tab w:val="left" w:pos="3150"/>
        </w:tabs>
        <w:spacing w:before="0" w:after="0"/>
        <w:jc w:val="both"/>
        <w:rPr>
          <w:rFonts w:ascii="Times New Roman" w:hAnsi="Times New Roman" w:cs="Times New Roman"/>
          <w:sz w:val="22"/>
          <w:szCs w:val="22"/>
        </w:rPr>
      </w:pPr>
      <w:r w:rsidRPr="00AB1B27">
        <w:rPr>
          <w:rFonts w:ascii="Times New Roman" w:hAnsi="Times New Roman" w:cs="Times New Roman"/>
          <w:sz w:val="22"/>
          <w:szCs w:val="22"/>
        </w:rPr>
        <w:t>1. Results from Prior NSF Support</w:t>
      </w:r>
    </w:p>
    <w:p w:rsidR="00E657D9" w:rsidRPr="00623570" w:rsidRDefault="00114E90" w:rsidP="00E321FB">
      <w:pPr>
        <w:pStyle w:val="Heading2"/>
        <w:spacing w:before="120" w:beforeAutospacing="0" w:after="0" w:afterAutospacing="0"/>
        <w:jc w:val="both"/>
        <w:rPr>
          <w:rFonts w:ascii="Arial" w:hAnsi="Arial" w:cs="Arial"/>
          <w:sz w:val="20"/>
          <w:szCs w:val="20"/>
        </w:rPr>
      </w:pPr>
      <w:r w:rsidRPr="00114E90">
        <w:rPr>
          <w:rFonts w:ascii="Arial" w:hAnsi="Arial" w:cs="Arial"/>
          <w:sz w:val="20"/>
          <w:szCs w:val="20"/>
        </w:rPr>
        <w:t>1.1 N</w:t>
      </w:r>
      <w:r w:rsidRPr="003C2D77">
        <w:rPr>
          <w:rFonts w:ascii="Arial" w:hAnsi="Arial" w:cs="Arial"/>
          <w:sz w:val="20"/>
          <w:szCs w:val="20"/>
        </w:rPr>
        <w:t>SF CCLI</w:t>
      </w:r>
      <w:r w:rsidR="00267943" w:rsidRPr="00267943">
        <w:rPr>
          <w:rFonts w:ascii="Arial" w:hAnsi="Arial" w:cs="Arial"/>
          <w:sz w:val="20"/>
          <w:szCs w:val="20"/>
        </w:rPr>
        <w:t xml:space="preserve"> Award # 0837075</w:t>
      </w:r>
      <w:r w:rsidR="00AB1B27" w:rsidRPr="00AB1B27">
        <w:rPr>
          <w:rFonts w:ascii="Arial" w:hAnsi="Arial" w:cs="Arial"/>
          <w:b w:val="0"/>
          <w:sz w:val="20"/>
          <w:szCs w:val="20"/>
        </w:rPr>
        <w:t xml:space="preserve">, </w:t>
      </w:r>
      <w:r w:rsidR="00826267">
        <w:rPr>
          <w:rFonts w:ascii="Arial" w:hAnsi="Arial" w:cs="Arial"/>
          <w:b w:val="0"/>
          <w:sz w:val="20"/>
          <w:szCs w:val="20"/>
        </w:rPr>
        <w:t xml:space="preserve">$110K, </w:t>
      </w:r>
      <w:r w:rsidR="000D6C0C">
        <w:rPr>
          <w:rFonts w:ascii="Arial" w:hAnsi="Arial" w:cs="Arial"/>
          <w:b w:val="0"/>
          <w:sz w:val="20"/>
          <w:szCs w:val="20"/>
        </w:rPr>
        <w:t>1/1</w:t>
      </w:r>
      <w:r w:rsidR="007036E2">
        <w:rPr>
          <w:rFonts w:ascii="Arial" w:hAnsi="Arial" w:cs="Arial"/>
          <w:b w:val="0"/>
          <w:sz w:val="20"/>
          <w:szCs w:val="20"/>
        </w:rPr>
        <w:t>/</w:t>
      </w:r>
      <w:r w:rsidR="00AB1B27" w:rsidRPr="00AB1B27">
        <w:rPr>
          <w:rFonts w:ascii="Arial" w:hAnsi="Arial" w:cs="Arial"/>
          <w:b w:val="0"/>
          <w:sz w:val="20"/>
          <w:szCs w:val="20"/>
        </w:rPr>
        <w:t>2009</w:t>
      </w:r>
      <w:r w:rsidR="000D6C0C">
        <w:rPr>
          <w:rFonts w:ascii="Arial" w:hAnsi="Arial" w:cs="Arial"/>
          <w:b w:val="0"/>
          <w:sz w:val="20"/>
          <w:szCs w:val="20"/>
        </w:rPr>
        <w:t>-12/31</w:t>
      </w:r>
      <w:r w:rsidR="007036E2">
        <w:rPr>
          <w:rFonts w:ascii="Arial" w:hAnsi="Arial" w:cs="Arial"/>
          <w:b w:val="0"/>
          <w:sz w:val="20"/>
          <w:szCs w:val="20"/>
        </w:rPr>
        <w:t>/</w:t>
      </w:r>
      <w:r w:rsidR="000D6C0C">
        <w:rPr>
          <w:rFonts w:ascii="Arial" w:hAnsi="Arial" w:cs="Arial"/>
          <w:b w:val="0"/>
          <w:sz w:val="20"/>
          <w:szCs w:val="20"/>
        </w:rPr>
        <w:t>2010</w:t>
      </w:r>
      <w:r w:rsidR="00AB1B27" w:rsidRPr="00AB1B27">
        <w:rPr>
          <w:rFonts w:ascii="Arial" w:hAnsi="Arial" w:cs="Arial"/>
          <w:b w:val="0"/>
          <w:sz w:val="20"/>
          <w:szCs w:val="20"/>
        </w:rPr>
        <w:t xml:space="preserve">, </w:t>
      </w:r>
      <w:r w:rsidR="00826267">
        <w:rPr>
          <w:rFonts w:ascii="Arial" w:hAnsi="Arial" w:cs="Arial"/>
          <w:b w:val="0"/>
          <w:sz w:val="20"/>
          <w:szCs w:val="20"/>
        </w:rPr>
        <w:t>(</w:t>
      </w:r>
      <w:r w:rsidR="00826267" w:rsidRPr="00AB1B27">
        <w:rPr>
          <w:rFonts w:ascii="Arial" w:hAnsi="Arial" w:cs="Arial"/>
          <w:b w:val="0"/>
          <w:sz w:val="20"/>
          <w:szCs w:val="20"/>
        </w:rPr>
        <w:t>Qin</w:t>
      </w:r>
      <w:r w:rsidR="00826267">
        <w:rPr>
          <w:rFonts w:ascii="Arial" w:hAnsi="Arial" w:cs="Arial"/>
          <w:b w:val="0"/>
          <w:sz w:val="20"/>
          <w:szCs w:val="20"/>
        </w:rPr>
        <w:t xml:space="preserve"> as PI 1/1/2009-12/31/2009),</w:t>
      </w:r>
      <w:r w:rsidR="00826267" w:rsidRPr="00AB1B27">
        <w:rPr>
          <w:rFonts w:ascii="Arial" w:hAnsi="Arial" w:cs="Arial"/>
          <w:b w:val="0"/>
          <w:sz w:val="20"/>
          <w:szCs w:val="20"/>
        </w:rPr>
        <w:t xml:space="preserve"> </w:t>
      </w:r>
      <w:r w:rsidR="00AB1B27" w:rsidRPr="00AB1B27">
        <w:rPr>
          <w:rFonts w:ascii="Arial" w:hAnsi="Arial" w:cs="Arial"/>
          <w:b w:val="0"/>
          <w:sz w:val="20"/>
          <w:szCs w:val="20"/>
        </w:rPr>
        <w:t xml:space="preserve">“Computing in Life Sciences through Hands-on Experience and Case Studies at Tuskegee University”. With </w:t>
      </w:r>
      <w:r w:rsidR="00826267">
        <w:rPr>
          <w:rFonts w:ascii="Arial" w:hAnsi="Arial" w:cs="Arial"/>
          <w:b w:val="0"/>
          <w:sz w:val="20"/>
          <w:szCs w:val="20"/>
        </w:rPr>
        <w:t xml:space="preserve">this </w:t>
      </w:r>
      <w:r w:rsidR="00F24E15">
        <w:rPr>
          <w:rFonts w:ascii="Arial" w:hAnsi="Arial" w:cs="Arial"/>
          <w:b w:val="0"/>
          <w:sz w:val="20"/>
          <w:szCs w:val="20"/>
        </w:rPr>
        <w:t>educational grant</w:t>
      </w:r>
      <w:r w:rsidR="00AB1B27" w:rsidRPr="00AB1B27">
        <w:rPr>
          <w:rFonts w:ascii="Arial" w:hAnsi="Arial" w:cs="Arial"/>
          <w:b w:val="0"/>
          <w:sz w:val="20"/>
          <w:szCs w:val="20"/>
        </w:rPr>
        <w:t xml:space="preserve">, Qin developed </w:t>
      </w:r>
      <w:r w:rsidR="00613AB1">
        <w:rPr>
          <w:rFonts w:ascii="Arial" w:hAnsi="Arial" w:cs="Arial"/>
          <w:b w:val="0"/>
          <w:sz w:val="20"/>
          <w:szCs w:val="20"/>
        </w:rPr>
        <w:t xml:space="preserve">materials for teaching </w:t>
      </w:r>
      <w:r w:rsidR="00AB1B27" w:rsidRPr="00AB1B27">
        <w:rPr>
          <w:rFonts w:ascii="Arial" w:hAnsi="Arial" w:cs="Arial"/>
          <w:b w:val="0"/>
          <w:sz w:val="20"/>
          <w:szCs w:val="20"/>
        </w:rPr>
        <w:t>computing in biology</w:t>
      </w:r>
      <w:r w:rsidR="00D17CAC">
        <w:rPr>
          <w:rFonts w:ascii="Arial" w:hAnsi="Arial" w:cs="Arial"/>
          <w:b w:val="0"/>
          <w:sz w:val="20"/>
          <w:szCs w:val="20"/>
        </w:rPr>
        <w:t>,</w:t>
      </w:r>
      <w:r w:rsidR="00613AB1">
        <w:rPr>
          <w:rFonts w:ascii="Arial" w:hAnsi="Arial" w:cs="Arial"/>
          <w:b w:val="0"/>
          <w:sz w:val="20"/>
          <w:szCs w:val="20"/>
        </w:rPr>
        <w:t xml:space="preserve"> </w:t>
      </w:r>
      <w:r w:rsidR="00D17CAC">
        <w:rPr>
          <w:rFonts w:ascii="Arial" w:hAnsi="Arial" w:cs="Arial"/>
          <w:b w:val="0"/>
          <w:sz w:val="20"/>
          <w:szCs w:val="20"/>
        </w:rPr>
        <w:t xml:space="preserve">available at </w:t>
      </w:r>
      <w:r w:rsidR="00613AB1" w:rsidRPr="00AB1B27">
        <w:rPr>
          <w:rFonts w:ascii="Arial" w:hAnsi="Arial" w:cs="Arial"/>
          <w:b w:val="0"/>
          <w:sz w:val="20"/>
          <w:szCs w:val="20"/>
        </w:rPr>
        <w:t>http://www.bioinformatics.org/ctls</w:t>
      </w:r>
      <w:hyperlink w:history="1"/>
      <w:r w:rsidR="00855C01">
        <w:rPr>
          <w:rFonts w:ascii="Arial" w:hAnsi="Arial" w:cs="Arial"/>
          <w:b w:val="0"/>
          <w:sz w:val="20"/>
          <w:szCs w:val="20"/>
        </w:rPr>
        <w:t>, and had a</w:t>
      </w:r>
      <w:r w:rsidR="00855C01" w:rsidRPr="00AB1B27">
        <w:rPr>
          <w:rFonts w:ascii="Arial" w:hAnsi="Arial" w:cs="Arial"/>
          <w:b w:val="0"/>
          <w:sz w:val="20"/>
          <w:szCs w:val="20"/>
        </w:rPr>
        <w:t xml:space="preserve"> </w:t>
      </w:r>
      <w:r w:rsidR="00AB1B27" w:rsidRPr="00AB1B27">
        <w:rPr>
          <w:rFonts w:ascii="Arial" w:hAnsi="Arial" w:cs="Arial"/>
          <w:b w:val="0"/>
          <w:sz w:val="20"/>
          <w:szCs w:val="20"/>
        </w:rPr>
        <w:t xml:space="preserve">peer-reviewed teaching publication </w:t>
      </w:r>
      <w:ins w:id="0" w:author="Hong Qin" w:date="2013-02-15T10:58:00Z">
        <w:r w:rsidR="007C3C78" w:rsidRPr="007C3C78">
          <w:rPr>
            <w:rFonts w:ascii="Arial" w:hAnsi="Arial" w:cs="Arial"/>
            <w:b w:val="0"/>
            <w:sz w:val="20"/>
            <w:szCs w:val="20"/>
            <w:rPrChange w:id="1" w:author="Hong Qin" w:date="2013-02-15T10:58:00Z">
              <w:rPr>
                <w:rFonts w:ascii="Arial" w:hAnsi="Arial" w:cs="Arial"/>
                <w:b w:val="0"/>
                <w:noProof/>
                <w:sz w:val="20"/>
                <w:szCs w:val="20"/>
                <w:vertAlign w:val="superscript"/>
              </w:rPr>
            </w:rPrChange>
          </w:rPr>
          <w:t>{Qin, 2009 #1388}</w:t>
        </w:r>
      </w:ins>
      <w:del w:id="2" w:author="Hong Qin" w:date="2013-02-15T10:58:00Z">
        <w:r w:rsidR="005D19D9" w:rsidRPr="005D19D9" w:rsidDel="007C3C78">
          <w:rPr>
            <w:rFonts w:ascii="Arial" w:hAnsi="Arial" w:cs="Arial"/>
            <w:b w:val="0"/>
            <w:noProof/>
            <w:sz w:val="20"/>
            <w:szCs w:val="20"/>
            <w:vertAlign w:val="superscript"/>
          </w:rPr>
          <w:delText>[</w:delText>
        </w:r>
        <w:r w:rsidR="00231CE9" w:rsidRPr="005D19D9" w:rsidDel="007C3C78">
          <w:rPr>
            <w:rFonts w:ascii="Arial" w:hAnsi="Arial" w:cs="Arial"/>
            <w:b w:val="0"/>
            <w:noProof/>
            <w:sz w:val="20"/>
            <w:szCs w:val="20"/>
            <w:vertAlign w:val="superscript"/>
          </w:rPr>
          <w:delText>1</w:delText>
        </w:r>
        <w:r w:rsidR="005D19D9" w:rsidRPr="005D19D9" w:rsidDel="007C3C78">
          <w:rPr>
            <w:rFonts w:ascii="Arial" w:hAnsi="Arial" w:cs="Arial"/>
            <w:b w:val="0"/>
            <w:noProof/>
            <w:sz w:val="20"/>
            <w:szCs w:val="20"/>
            <w:vertAlign w:val="superscript"/>
          </w:rPr>
          <w:delText>]</w:delText>
        </w:r>
      </w:del>
      <w:r w:rsidR="00AB1B27" w:rsidRPr="00AB1B27">
        <w:rPr>
          <w:rFonts w:ascii="Arial" w:hAnsi="Arial" w:cs="Arial"/>
          <w:b w:val="0"/>
          <w:sz w:val="20"/>
          <w:szCs w:val="20"/>
        </w:rPr>
        <w:t xml:space="preserve">: </w:t>
      </w:r>
    </w:p>
    <w:p w:rsidR="00745D3A" w:rsidRPr="00623570" w:rsidRDefault="00AB1B27" w:rsidP="009A33A2">
      <w:pPr>
        <w:pStyle w:val="ListParagraph"/>
        <w:numPr>
          <w:ilvl w:val="0"/>
          <w:numId w:val="7"/>
          <w:numberingChange w:id="3" w:author="Hong Qin" w:date="2012-06-10T23:19:00Z" w:original=""/>
        </w:numPr>
        <w:ind w:left="360"/>
        <w:jc w:val="both"/>
        <w:rPr>
          <w:rFonts w:ascii="Arial" w:hAnsi="Arial" w:cs="Arial"/>
          <w:sz w:val="20"/>
          <w:szCs w:val="20"/>
        </w:rPr>
      </w:pPr>
      <w:r w:rsidRPr="00AB1B27">
        <w:rPr>
          <w:rFonts w:ascii="Arial" w:hAnsi="Arial" w:cs="Arial"/>
          <w:sz w:val="20"/>
          <w:szCs w:val="20"/>
        </w:rPr>
        <w:t>Qin, H., Teaching computational thinking through bioinformatics to biology students. Proceedings of 40th ACM Technical Symposium on Computer Science Education, 2009: p. 188-191.</w:t>
      </w:r>
    </w:p>
    <w:p w:rsidR="00114E90" w:rsidRDefault="00AB1B27" w:rsidP="00114E90">
      <w:pPr>
        <w:ind w:firstLine="720"/>
        <w:jc w:val="both"/>
        <w:rPr>
          <w:rFonts w:ascii="Arial" w:hAnsi="Arial" w:cs="Arial"/>
          <w:sz w:val="20"/>
          <w:szCs w:val="20"/>
        </w:rPr>
      </w:pPr>
      <w:r w:rsidRPr="00AB1B27">
        <w:rPr>
          <w:rFonts w:ascii="Arial" w:hAnsi="Arial" w:cs="Arial"/>
          <w:i/>
          <w:sz w:val="20"/>
          <w:szCs w:val="20"/>
        </w:rPr>
        <w:t>Contributions to the development of Human Resources in STEM</w:t>
      </w:r>
      <w:r w:rsidRPr="00AB1B27">
        <w:rPr>
          <w:rFonts w:ascii="Arial" w:hAnsi="Arial" w:cs="Arial"/>
          <w:sz w:val="20"/>
          <w:szCs w:val="20"/>
        </w:rPr>
        <w:t xml:space="preserve">:  This grant has enabled Qin to </w:t>
      </w:r>
      <w:r w:rsidR="00D45658">
        <w:rPr>
          <w:rFonts w:ascii="Arial" w:hAnsi="Arial" w:cs="Arial"/>
          <w:sz w:val="20"/>
          <w:szCs w:val="20"/>
        </w:rPr>
        <w:t xml:space="preserve">develop and offer </w:t>
      </w:r>
      <w:r w:rsidRPr="00AB1B27">
        <w:rPr>
          <w:rFonts w:ascii="Arial" w:hAnsi="Arial" w:cs="Arial"/>
          <w:sz w:val="20"/>
          <w:szCs w:val="20"/>
        </w:rPr>
        <w:t xml:space="preserve">teaching materials </w:t>
      </w:r>
      <w:r w:rsidR="00D45658">
        <w:rPr>
          <w:rFonts w:ascii="Arial" w:hAnsi="Arial" w:cs="Arial"/>
          <w:sz w:val="20"/>
          <w:szCs w:val="20"/>
        </w:rPr>
        <w:t xml:space="preserve">on computing in biology </w:t>
      </w:r>
      <w:r w:rsidRPr="00AB1B27">
        <w:rPr>
          <w:rFonts w:ascii="Arial" w:hAnsi="Arial" w:cs="Arial"/>
          <w:sz w:val="20"/>
          <w:szCs w:val="20"/>
        </w:rPr>
        <w:t xml:space="preserve">at Tuskegee University (two course-offers and one three-day faculty workshop with 32 participants), Spelman College (three course offers), Lewis Clark College (one faculty workshop with 7 participants), Delaware State University (one guest lecture with computer lab of ~20 students), and Alabama State University (one workshop for ~15 participants). Four of these institutions are HBCUs. Qin has carried out </w:t>
      </w:r>
      <w:r w:rsidR="00D45658">
        <w:rPr>
          <w:rFonts w:ascii="Arial" w:hAnsi="Arial" w:cs="Arial"/>
          <w:sz w:val="20"/>
          <w:szCs w:val="20"/>
        </w:rPr>
        <w:t xml:space="preserve">this project </w:t>
      </w:r>
      <w:r w:rsidRPr="00AB1B27">
        <w:rPr>
          <w:rFonts w:ascii="Arial" w:hAnsi="Arial" w:cs="Arial"/>
          <w:sz w:val="20"/>
          <w:szCs w:val="20"/>
        </w:rPr>
        <w:t>beyond the support of</w:t>
      </w:r>
      <w:r w:rsidR="00986702">
        <w:rPr>
          <w:rFonts w:ascii="Arial" w:hAnsi="Arial" w:cs="Arial"/>
          <w:sz w:val="20"/>
          <w:szCs w:val="20"/>
        </w:rPr>
        <w:t xml:space="preserve"> the initial grant</w:t>
      </w:r>
      <w:r w:rsidR="007C6AFC">
        <w:rPr>
          <w:rFonts w:ascii="Arial" w:hAnsi="Arial" w:cs="Arial"/>
          <w:sz w:val="20"/>
          <w:szCs w:val="20"/>
        </w:rPr>
        <w:t>, and the developed teaching materials will contribute to the present proposal</w:t>
      </w:r>
      <w:r w:rsidRPr="00AB1B27">
        <w:rPr>
          <w:rFonts w:ascii="Arial" w:hAnsi="Arial" w:cs="Arial"/>
          <w:sz w:val="20"/>
          <w:szCs w:val="20"/>
        </w:rPr>
        <w:t>.</w:t>
      </w:r>
    </w:p>
    <w:p w:rsidR="00745D3A" w:rsidRDefault="00745D3A" w:rsidP="009A33A2">
      <w:pPr>
        <w:pStyle w:val="ListParagraph"/>
        <w:ind w:left="0"/>
        <w:jc w:val="both"/>
        <w:rPr>
          <w:rFonts w:ascii="Arial" w:hAnsi="Arial" w:cs="Arial"/>
          <w:sz w:val="20"/>
          <w:szCs w:val="20"/>
        </w:rPr>
      </w:pPr>
    </w:p>
    <w:p w:rsidR="00855EE9" w:rsidRPr="00623570" w:rsidRDefault="00114E90">
      <w:pPr>
        <w:pStyle w:val="Heading2"/>
        <w:spacing w:before="0" w:beforeAutospacing="0" w:after="0" w:afterAutospacing="0"/>
        <w:jc w:val="both"/>
        <w:rPr>
          <w:rFonts w:ascii="Arial" w:hAnsi="Arial" w:cs="Arial"/>
          <w:sz w:val="20"/>
          <w:szCs w:val="20"/>
        </w:rPr>
      </w:pPr>
      <w:r w:rsidRPr="003C2D77">
        <w:rPr>
          <w:rFonts w:ascii="Arial" w:hAnsi="Arial" w:cs="Arial"/>
          <w:sz w:val="20"/>
          <w:szCs w:val="20"/>
        </w:rPr>
        <w:t>1.2 NSF RUI</w:t>
      </w:r>
      <w:r w:rsidR="00267943" w:rsidRPr="00267943">
        <w:rPr>
          <w:rFonts w:ascii="Arial" w:hAnsi="Arial" w:cs="Arial"/>
          <w:sz w:val="20"/>
          <w:szCs w:val="20"/>
        </w:rPr>
        <w:t xml:space="preserve"> Award # 1022294</w:t>
      </w:r>
      <w:r w:rsidR="00AB1B27" w:rsidRPr="00AB1B27">
        <w:rPr>
          <w:rFonts w:ascii="Arial" w:hAnsi="Arial" w:cs="Arial"/>
          <w:b w:val="0"/>
          <w:sz w:val="20"/>
          <w:szCs w:val="20"/>
        </w:rPr>
        <w:t xml:space="preserve">, </w:t>
      </w:r>
      <w:r w:rsidR="00826267">
        <w:rPr>
          <w:rFonts w:ascii="Arial" w:hAnsi="Arial" w:cs="Arial"/>
          <w:b w:val="0"/>
          <w:sz w:val="20"/>
          <w:szCs w:val="20"/>
        </w:rPr>
        <w:t>$293K, 9/1/</w:t>
      </w:r>
      <w:r w:rsidR="00AB1B27" w:rsidRPr="00AB1B27">
        <w:rPr>
          <w:rFonts w:ascii="Arial" w:hAnsi="Arial" w:cs="Arial"/>
          <w:b w:val="0"/>
          <w:sz w:val="20"/>
          <w:szCs w:val="20"/>
        </w:rPr>
        <w:t>2010-</w:t>
      </w:r>
      <w:r w:rsidR="00826267">
        <w:rPr>
          <w:rFonts w:ascii="Arial" w:hAnsi="Arial" w:cs="Arial"/>
          <w:b w:val="0"/>
          <w:sz w:val="20"/>
          <w:szCs w:val="20"/>
        </w:rPr>
        <w:t>8/31/</w:t>
      </w:r>
      <w:r w:rsidR="00AB1B27" w:rsidRPr="00AB1B27">
        <w:rPr>
          <w:rFonts w:ascii="Arial" w:hAnsi="Arial" w:cs="Arial"/>
          <w:b w:val="0"/>
          <w:sz w:val="20"/>
          <w:szCs w:val="20"/>
        </w:rPr>
        <w:t xml:space="preserve">2012, </w:t>
      </w:r>
      <w:r w:rsidR="00826267" w:rsidRPr="00AB1B27">
        <w:rPr>
          <w:rFonts w:ascii="Arial" w:hAnsi="Arial" w:cs="Arial"/>
          <w:b w:val="0"/>
          <w:sz w:val="20"/>
          <w:szCs w:val="20"/>
        </w:rPr>
        <w:t>with one year no-cost extension to finish</w:t>
      </w:r>
      <w:r w:rsidR="003726D3">
        <w:rPr>
          <w:rFonts w:ascii="Arial" w:hAnsi="Arial" w:cs="Arial"/>
          <w:b w:val="0"/>
          <w:sz w:val="20"/>
          <w:szCs w:val="20"/>
        </w:rPr>
        <w:t xml:space="preserve"> </w:t>
      </w:r>
      <w:r w:rsidR="00826267" w:rsidRPr="00AB1B27">
        <w:rPr>
          <w:rFonts w:ascii="Arial" w:hAnsi="Arial" w:cs="Arial"/>
          <w:b w:val="0"/>
          <w:sz w:val="20"/>
          <w:szCs w:val="20"/>
        </w:rPr>
        <w:t>manuscripts.</w:t>
      </w:r>
      <w:r w:rsidR="00826267">
        <w:rPr>
          <w:rFonts w:ascii="Arial" w:hAnsi="Arial" w:cs="Arial"/>
          <w:b w:val="0"/>
          <w:sz w:val="20"/>
          <w:szCs w:val="20"/>
        </w:rPr>
        <w:t xml:space="preserve"> </w:t>
      </w:r>
      <w:r w:rsidR="00826267" w:rsidRPr="00AB1B27">
        <w:rPr>
          <w:rFonts w:ascii="Arial" w:hAnsi="Arial" w:cs="Arial"/>
          <w:b w:val="0"/>
          <w:sz w:val="20"/>
          <w:szCs w:val="20"/>
        </w:rPr>
        <w:t xml:space="preserve">PI Qin, </w:t>
      </w:r>
      <w:r w:rsidR="00AB1B27" w:rsidRPr="00AB1B27">
        <w:rPr>
          <w:rFonts w:ascii="Arial" w:hAnsi="Arial" w:cs="Arial"/>
          <w:b w:val="0"/>
          <w:sz w:val="20"/>
          <w:szCs w:val="20"/>
        </w:rPr>
        <w:t xml:space="preserve">“Testing the network hypothesis of cellular aging in </w:t>
      </w:r>
      <w:r w:rsidR="00AB1B27" w:rsidRPr="00AB1B27">
        <w:rPr>
          <w:rFonts w:ascii="Arial" w:hAnsi="Arial" w:cs="Arial"/>
          <w:b w:val="0"/>
          <w:i/>
          <w:sz w:val="20"/>
          <w:szCs w:val="20"/>
        </w:rPr>
        <w:t>Saccharomyces cerevisiae</w:t>
      </w:r>
      <w:r w:rsidR="00AB1B27" w:rsidRPr="00AB1B27">
        <w:rPr>
          <w:rFonts w:ascii="Arial" w:hAnsi="Arial" w:cs="Arial"/>
          <w:b w:val="0"/>
          <w:sz w:val="20"/>
          <w:szCs w:val="20"/>
        </w:rPr>
        <w:t>”,  With this RUI</w:t>
      </w:r>
      <w:r w:rsidR="00040F0D">
        <w:rPr>
          <w:rFonts w:ascii="Arial" w:hAnsi="Arial" w:cs="Arial"/>
          <w:b w:val="0"/>
          <w:sz w:val="20"/>
          <w:szCs w:val="20"/>
        </w:rPr>
        <w:t xml:space="preserve"> research grant</w:t>
      </w:r>
      <w:r w:rsidR="00AB1B27" w:rsidRPr="00AB1B27">
        <w:rPr>
          <w:rFonts w:ascii="Arial" w:hAnsi="Arial" w:cs="Arial"/>
          <w:b w:val="0"/>
          <w:sz w:val="20"/>
          <w:szCs w:val="20"/>
        </w:rPr>
        <w:t>, Qin laid the groundwork for the</w:t>
      </w:r>
      <w:r w:rsidR="00986702">
        <w:rPr>
          <w:rFonts w:ascii="Arial" w:hAnsi="Arial" w:cs="Arial"/>
          <w:b w:val="0"/>
          <w:sz w:val="20"/>
          <w:szCs w:val="20"/>
        </w:rPr>
        <w:t xml:space="preserve"> present</w:t>
      </w:r>
      <w:r w:rsidR="00AB1B27" w:rsidRPr="00AB1B27">
        <w:rPr>
          <w:rFonts w:ascii="Arial" w:hAnsi="Arial" w:cs="Arial"/>
          <w:b w:val="0"/>
          <w:sz w:val="20"/>
          <w:szCs w:val="20"/>
        </w:rPr>
        <w:t xml:space="preserve"> proposal</w:t>
      </w:r>
      <w:ins w:id="4" w:author="hqin" w:date="2012-07-21T09:21:00Z">
        <w:r w:rsidR="00D63480">
          <w:rPr>
            <w:rFonts w:ascii="Arial" w:hAnsi="Arial" w:cs="Arial"/>
            <w:b w:val="0"/>
            <w:sz w:val="20"/>
            <w:szCs w:val="20"/>
          </w:rPr>
          <w:t xml:space="preserve"> (see also section 3.5)</w:t>
        </w:r>
      </w:ins>
      <w:r w:rsidR="00AB1B27" w:rsidRPr="00AB1B27">
        <w:rPr>
          <w:rFonts w:ascii="Arial" w:hAnsi="Arial" w:cs="Arial"/>
          <w:b w:val="0"/>
          <w:sz w:val="20"/>
          <w:szCs w:val="20"/>
        </w:rPr>
        <w:t xml:space="preserve">. </w:t>
      </w:r>
      <w:r w:rsidR="00ED6F76">
        <w:rPr>
          <w:rFonts w:ascii="Arial" w:hAnsi="Arial" w:cs="Arial"/>
          <w:b w:val="0"/>
          <w:sz w:val="20"/>
          <w:szCs w:val="20"/>
        </w:rPr>
        <w:t>T</w:t>
      </w:r>
      <w:r w:rsidR="00AB1B27" w:rsidRPr="00AB1B27">
        <w:rPr>
          <w:rFonts w:ascii="Arial" w:hAnsi="Arial" w:cs="Arial"/>
          <w:b w:val="0"/>
          <w:sz w:val="20"/>
          <w:szCs w:val="20"/>
        </w:rPr>
        <w:t xml:space="preserve">his RUI has led to </w:t>
      </w:r>
      <w:r w:rsidR="00ED6F76">
        <w:rPr>
          <w:rFonts w:ascii="Arial" w:hAnsi="Arial" w:cs="Arial"/>
          <w:b w:val="0"/>
          <w:sz w:val="20"/>
          <w:szCs w:val="20"/>
        </w:rPr>
        <w:t xml:space="preserve">1 </w:t>
      </w:r>
      <w:r w:rsidR="00AB1B27" w:rsidRPr="00AB1B27">
        <w:rPr>
          <w:rFonts w:ascii="Arial" w:hAnsi="Arial" w:cs="Arial"/>
          <w:b w:val="0"/>
          <w:sz w:val="20"/>
          <w:szCs w:val="20"/>
        </w:rPr>
        <w:t xml:space="preserve">peer-reviewed publication </w:t>
      </w:r>
      <w:ins w:id="5" w:author="Hong Qin" w:date="2013-02-15T10:58:00Z">
        <w:r w:rsidR="007C3C78" w:rsidRPr="007C3C78">
          <w:rPr>
            <w:rFonts w:ascii="Arial" w:hAnsi="Arial" w:cs="Arial"/>
            <w:b w:val="0"/>
            <w:sz w:val="20"/>
            <w:szCs w:val="20"/>
            <w:rPrChange w:id="6" w:author="Hong Qin" w:date="2013-02-15T10:58:00Z">
              <w:rPr>
                <w:rFonts w:ascii="Arial" w:hAnsi="Arial" w:cs="Arial"/>
                <w:b w:val="0"/>
                <w:noProof/>
                <w:sz w:val="20"/>
                <w:szCs w:val="20"/>
                <w:vertAlign w:val="superscript"/>
              </w:rPr>
            </w:rPrChange>
          </w:rPr>
          <w:t>{Guo, 2011 #1089}</w:t>
        </w:r>
      </w:ins>
      <w:del w:id="7" w:author="Hong Qin" w:date="2013-02-15T10:58:00Z">
        <w:r w:rsidR="005D19D9" w:rsidRPr="005D19D9" w:rsidDel="007C3C78">
          <w:rPr>
            <w:rFonts w:ascii="Arial" w:hAnsi="Arial" w:cs="Arial"/>
            <w:b w:val="0"/>
            <w:noProof/>
            <w:sz w:val="20"/>
            <w:szCs w:val="20"/>
            <w:vertAlign w:val="superscript"/>
          </w:rPr>
          <w:delText>[</w:delText>
        </w:r>
        <w:r w:rsidR="00231CE9" w:rsidRPr="005D19D9" w:rsidDel="007C3C78">
          <w:rPr>
            <w:rFonts w:ascii="Arial" w:hAnsi="Arial" w:cs="Arial"/>
            <w:b w:val="0"/>
            <w:noProof/>
            <w:sz w:val="20"/>
            <w:szCs w:val="20"/>
            <w:vertAlign w:val="superscript"/>
          </w:rPr>
          <w:delText>2</w:delText>
        </w:r>
        <w:r w:rsidR="005D19D9" w:rsidRPr="005D19D9" w:rsidDel="007C3C78">
          <w:rPr>
            <w:rFonts w:ascii="Arial" w:hAnsi="Arial" w:cs="Arial"/>
            <w:b w:val="0"/>
            <w:noProof/>
            <w:sz w:val="20"/>
            <w:szCs w:val="20"/>
            <w:vertAlign w:val="superscript"/>
          </w:rPr>
          <w:delText>]</w:delText>
        </w:r>
      </w:del>
      <w:r w:rsidR="00AB1B27" w:rsidRPr="00AB1B27">
        <w:rPr>
          <w:rFonts w:ascii="Arial" w:hAnsi="Arial" w:cs="Arial"/>
          <w:b w:val="0"/>
          <w:sz w:val="20"/>
          <w:szCs w:val="20"/>
        </w:rPr>
        <w:t xml:space="preserve">, </w:t>
      </w:r>
      <w:r w:rsidR="00ED6F76">
        <w:rPr>
          <w:rFonts w:ascii="Arial" w:hAnsi="Arial" w:cs="Arial"/>
          <w:b w:val="0"/>
          <w:sz w:val="20"/>
          <w:szCs w:val="20"/>
        </w:rPr>
        <w:t xml:space="preserve">1 </w:t>
      </w:r>
      <w:r w:rsidR="00AB1B27" w:rsidRPr="00AB1B27">
        <w:rPr>
          <w:rFonts w:ascii="Arial" w:hAnsi="Arial" w:cs="Arial"/>
          <w:b w:val="0"/>
          <w:sz w:val="20"/>
          <w:szCs w:val="20"/>
        </w:rPr>
        <w:t xml:space="preserve">undergraduate honor thesis, and </w:t>
      </w:r>
      <w:r w:rsidR="00ED6F76">
        <w:rPr>
          <w:rFonts w:ascii="Arial" w:hAnsi="Arial" w:cs="Arial"/>
          <w:b w:val="0"/>
          <w:sz w:val="20"/>
          <w:szCs w:val="20"/>
        </w:rPr>
        <w:t xml:space="preserve">3 </w:t>
      </w:r>
      <w:r w:rsidR="00AB1B27" w:rsidRPr="00AB1B27">
        <w:rPr>
          <w:rFonts w:ascii="Arial" w:hAnsi="Arial" w:cs="Arial"/>
          <w:b w:val="0"/>
          <w:sz w:val="20"/>
          <w:szCs w:val="20"/>
        </w:rPr>
        <w:t>manuscripts (Underlined authors are current and form</w:t>
      </w:r>
      <w:r w:rsidR="00D87612">
        <w:rPr>
          <w:rFonts w:ascii="Arial" w:hAnsi="Arial" w:cs="Arial"/>
          <w:b w:val="0"/>
          <w:sz w:val="20"/>
          <w:szCs w:val="20"/>
        </w:rPr>
        <w:t>er</w:t>
      </w:r>
      <w:r w:rsidR="00AB1B27" w:rsidRPr="00AB1B27">
        <w:rPr>
          <w:rFonts w:ascii="Arial" w:hAnsi="Arial" w:cs="Arial"/>
          <w:b w:val="0"/>
          <w:sz w:val="20"/>
          <w:szCs w:val="20"/>
        </w:rPr>
        <w:t xml:space="preserve"> Spelman students).</w:t>
      </w:r>
    </w:p>
    <w:p w:rsidR="00745D3A" w:rsidRPr="00623570" w:rsidRDefault="00AB1B27" w:rsidP="00C0068F">
      <w:pPr>
        <w:pStyle w:val="ListParagraph"/>
        <w:numPr>
          <w:ilvl w:val="0"/>
          <w:numId w:val="7"/>
          <w:numberingChange w:id="8" w:author="Hong Qin" w:date="2012-06-10T23:19:00Z" w:original=""/>
        </w:numPr>
        <w:ind w:left="360"/>
        <w:jc w:val="both"/>
        <w:rPr>
          <w:rFonts w:ascii="Arial" w:hAnsi="Arial" w:cs="Arial"/>
          <w:sz w:val="20"/>
          <w:szCs w:val="20"/>
        </w:rPr>
      </w:pPr>
      <w:r w:rsidRPr="00AB1B27">
        <w:rPr>
          <w:rFonts w:ascii="Arial" w:hAnsi="Arial" w:cs="Arial"/>
          <w:sz w:val="20"/>
          <w:szCs w:val="20"/>
        </w:rPr>
        <w:t xml:space="preserve">GUO, Z., A. B. ADOMAS, </w:t>
      </w:r>
      <w:r w:rsidRPr="00AB1B27">
        <w:rPr>
          <w:rFonts w:ascii="Arial" w:hAnsi="Arial" w:cs="Arial"/>
          <w:sz w:val="20"/>
          <w:szCs w:val="20"/>
          <w:u w:val="single"/>
        </w:rPr>
        <w:t>E. D. JACKSON</w:t>
      </w:r>
      <w:r w:rsidRPr="00AB1B27">
        <w:rPr>
          <w:rFonts w:ascii="Arial" w:hAnsi="Arial" w:cs="Arial"/>
          <w:sz w:val="20"/>
          <w:szCs w:val="20"/>
        </w:rPr>
        <w:t xml:space="preserve">, H. QIN and J. P. TOWNSEND, 2011 SIR2 and other genes are abundantly expressed in long-lived natural segregants for replicative aging of the budding yeast </w:t>
      </w:r>
      <w:r w:rsidRPr="00AB1B27">
        <w:rPr>
          <w:rFonts w:ascii="Arial" w:hAnsi="Arial" w:cs="Arial"/>
          <w:i/>
          <w:sz w:val="20"/>
          <w:szCs w:val="20"/>
        </w:rPr>
        <w:t>Saccharomyces cerevisiae</w:t>
      </w:r>
      <w:r w:rsidRPr="00AB1B27">
        <w:rPr>
          <w:rFonts w:ascii="Arial" w:hAnsi="Arial" w:cs="Arial"/>
          <w:sz w:val="20"/>
          <w:szCs w:val="20"/>
        </w:rPr>
        <w:t>. FEMS Yeast Res 11: 345-355.</w:t>
      </w:r>
    </w:p>
    <w:p w:rsidR="00745D3A" w:rsidRPr="00623570" w:rsidRDefault="00AB1B27" w:rsidP="00C0068F">
      <w:pPr>
        <w:pStyle w:val="ListParagraph"/>
        <w:numPr>
          <w:ilvl w:val="0"/>
          <w:numId w:val="7"/>
          <w:numberingChange w:id="9" w:author="Hong Qin" w:date="2012-06-10T23:19:00Z" w:original=""/>
        </w:numPr>
        <w:ind w:left="360"/>
        <w:jc w:val="both"/>
        <w:rPr>
          <w:rFonts w:ascii="Arial" w:hAnsi="Arial" w:cs="Arial"/>
          <w:sz w:val="20"/>
          <w:szCs w:val="20"/>
        </w:rPr>
      </w:pPr>
      <w:r w:rsidRPr="00AB1B27">
        <w:rPr>
          <w:rFonts w:ascii="Arial" w:hAnsi="Arial" w:cs="Arial"/>
          <w:sz w:val="20"/>
          <w:szCs w:val="20"/>
          <w:u w:val="single"/>
        </w:rPr>
        <w:t>Parnell, L</w:t>
      </w:r>
      <w:r w:rsidRPr="00AB1B27">
        <w:rPr>
          <w:rFonts w:ascii="Arial" w:hAnsi="Arial" w:cs="Arial"/>
          <w:sz w:val="20"/>
          <w:szCs w:val="20"/>
        </w:rPr>
        <w:t xml:space="preserve">, Undergraduate honor thesis, Study the links between oxidative stress, genomic instability, and cellular aging, May 2012. </w:t>
      </w:r>
    </w:p>
    <w:p w:rsidR="00745D3A" w:rsidRPr="00623570" w:rsidRDefault="00AB1B27" w:rsidP="00C0068F">
      <w:pPr>
        <w:pStyle w:val="ListParagraph"/>
        <w:numPr>
          <w:ilvl w:val="0"/>
          <w:numId w:val="7"/>
          <w:numberingChange w:id="10" w:author="Hong Qin" w:date="2012-06-10T23:19:00Z" w:original=""/>
        </w:numPr>
        <w:ind w:left="360"/>
        <w:jc w:val="both"/>
        <w:rPr>
          <w:rFonts w:ascii="Arial" w:hAnsi="Arial" w:cs="Arial"/>
          <w:sz w:val="20"/>
          <w:szCs w:val="20"/>
        </w:rPr>
      </w:pPr>
      <w:r w:rsidRPr="00AB1B27">
        <w:rPr>
          <w:rFonts w:ascii="Arial" w:hAnsi="Arial" w:cs="Arial"/>
          <w:sz w:val="20"/>
          <w:szCs w:val="20"/>
          <w:u w:val="single"/>
        </w:rPr>
        <w:t>Parnell, L</w:t>
      </w:r>
      <w:r w:rsidRPr="00AB1B27">
        <w:rPr>
          <w:rFonts w:ascii="Arial" w:hAnsi="Arial" w:cs="Arial"/>
          <w:sz w:val="20"/>
          <w:szCs w:val="20"/>
        </w:rPr>
        <w:t xml:space="preserve">., </w:t>
      </w:r>
      <w:r w:rsidRPr="00AB1B27">
        <w:rPr>
          <w:rFonts w:ascii="Arial" w:hAnsi="Arial" w:cs="Arial"/>
          <w:sz w:val="20"/>
          <w:szCs w:val="20"/>
          <w:u w:val="single"/>
        </w:rPr>
        <w:t>E. D. Jackson</w:t>
      </w:r>
      <w:r w:rsidRPr="00AB1B27">
        <w:rPr>
          <w:rFonts w:ascii="Arial" w:hAnsi="Arial" w:cs="Arial"/>
          <w:sz w:val="20"/>
          <w:szCs w:val="20"/>
        </w:rPr>
        <w:t xml:space="preserve">, </w:t>
      </w:r>
      <w:r w:rsidRPr="00AB1B27">
        <w:rPr>
          <w:rFonts w:ascii="Arial" w:hAnsi="Arial" w:cs="Arial"/>
          <w:sz w:val="20"/>
          <w:szCs w:val="20"/>
          <w:u w:val="single"/>
        </w:rPr>
        <w:t>Parker, M.,</w:t>
      </w:r>
      <w:r w:rsidRPr="00AB1B27">
        <w:rPr>
          <w:rFonts w:ascii="Arial" w:hAnsi="Arial" w:cs="Arial"/>
          <w:sz w:val="20"/>
          <w:szCs w:val="20"/>
        </w:rPr>
        <w:t xml:space="preserve"> J. Rodrigues, N. Gupta, B. Mohanty, H. Qin, Hydrogen peroxide induced loss of heterozygosity offers insight on mitotic asymmetry and chronological aging in </w:t>
      </w:r>
      <w:r w:rsidRPr="00AB1B27">
        <w:rPr>
          <w:rFonts w:ascii="Arial" w:hAnsi="Arial" w:cs="Arial"/>
          <w:i/>
          <w:sz w:val="20"/>
          <w:szCs w:val="20"/>
        </w:rPr>
        <w:t>Saccharomyces cerevisiae</w:t>
      </w:r>
      <w:r w:rsidRPr="00AB1B27">
        <w:rPr>
          <w:rFonts w:ascii="Arial" w:hAnsi="Arial" w:cs="Arial"/>
          <w:sz w:val="20"/>
          <w:szCs w:val="20"/>
        </w:rPr>
        <w:t xml:space="preserve">. In preparation. (Poster accepted, 2012 yeast genetics annual meeting). </w:t>
      </w:r>
    </w:p>
    <w:p w:rsidR="00745D3A" w:rsidRPr="00623570" w:rsidRDefault="00AB1B27" w:rsidP="00C0068F">
      <w:pPr>
        <w:pStyle w:val="ListParagraph"/>
        <w:numPr>
          <w:ilvl w:val="0"/>
          <w:numId w:val="7"/>
          <w:numberingChange w:id="11" w:author="Hong Qin" w:date="2012-06-10T23:19:00Z" w:original=""/>
        </w:numPr>
        <w:ind w:left="360"/>
        <w:jc w:val="both"/>
        <w:rPr>
          <w:rFonts w:ascii="Arial" w:hAnsi="Arial" w:cs="Arial"/>
          <w:sz w:val="20"/>
          <w:szCs w:val="20"/>
        </w:rPr>
      </w:pPr>
      <w:r w:rsidRPr="00AB1B27">
        <w:rPr>
          <w:rFonts w:ascii="Arial" w:hAnsi="Arial" w:cs="Arial"/>
          <w:sz w:val="20"/>
          <w:szCs w:val="20"/>
          <w:u w:val="single"/>
        </w:rPr>
        <w:t>Montgomery, C</w:t>
      </w:r>
      <w:r w:rsidRPr="00AB1B27">
        <w:rPr>
          <w:rFonts w:ascii="Arial" w:hAnsi="Arial" w:cs="Arial"/>
          <w:sz w:val="20"/>
          <w:szCs w:val="20"/>
        </w:rPr>
        <w:t xml:space="preserve">. </w:t>
      </w:r>
      <w:r w:rsidRPr="00AB1B27">
        <w:rPr>
          <w:rFonts w:ascii="Arial" w:hAnsi="Arial" w:cs="Arial"/>
          <w:sz w:val="20"/>
          <w:szCs w:val="20"/>
          <w:u w:val="single"/>
        </w:rPr>
        <w:t>K. Matheson</w:t>
      </w:r>
      <w:r w:rsidRPr="00AB1B27">
        <w:rPr>
          <w:rFonts w:ascii="Arial" w:hAnsi="Arial" w:cs="Arial"/>
          <w:sz w:val="20"/>
          <w:szCs w:val="20"/>
        </w:rPr>
        <w:t xml:space="preserve">, </w:t>
      </w:r>
      <w:r w:rsidRPr="00AB1B27">
        <w:rPr>
          <w:rFonts w:ascii="Arial" w:hAnsi="Arial" w:cs="Arial"/>
          <w:sz w:val="20"/>
          <w:szCs w:val="20"/>
          <w:u w:val="single"/>
        </w:rPr>
        <w:t>O. Morrison</w:t>
      </w:r>
      <w:r w:rsidRPr="00AB1B27">
        <w:rPr>
          <w:rFonts w:ascii="Arial" w:hAnsi="Arial" w:cs="Arial"/>
          <w:sz w:val="20"/>
          <w:szCs w:val="20"/>
        </w:rPr>
        <w:t xml:space="preserve">, </w:t>
      </w:r>
      <w:r w:rsidRPr="00AB1B27">
        <w:rPr>
          <w:rFonts w:ascii="Arial" w:hAnsi="Arial" w:cs="Arial"/>
          <w:sz w:val="20"/>
          <w:szCs w:val="20"/>
          <w:u w:val="single"/>
        </w:rPr>
        <w:t>A. Story</w:t>
      </w:r>
      <w:r w:rsidRPr="00AB1B27">
        <w:rPr>
          <w:rFonts w:ascii="Arial" w:hAnsi="Arial" w:cs="Arial"/>
          <w:sz w:val="20"/>
          <w:szCs w:val="20"/>
        </w:rPr>
        <w:t xml:space="preserve">, H. Qin, An analysis of genomic features associated with aging in </w:t>
      </w:r>
      <w:r w:rsidRPr="00AB1B27">
        <w:rPr>
          <w:rFonts w:ascii="Arial" w:hAnsi="Arial" w:cs="Arial"/>
          <w:i/>
          <w:sz w:val="20"/>
          <w:szCs w:val="20"/>
        </w:rPr>
        <w:t>S. cerevisiae</w:t>
      </w:r>
      <w:r w:rsidRPr="00AB1B27">
        <w:rPr>
          <w:rFonts w:ascii="Arial" w:hAnsi="Arial" w:cs="Arial"/>
          <w:sz w:val="20"/>
          <w:szCs w:val="20"/>
        </w:rPr>
        <w:t xml:space="preserve">. In preparation. (Poster, 2011 SMBE meeting by </w:t>
      </w:r>
      <w:r w:rsidRPr="00AB1B27">
        <w:rPr>
          <w:rFonts w:ascii="Arial" w:hAnsi="Arial" w:cs="Arial"/>
          <w:sz w:val="20"/>
          <w:szCs w:val="20"/>
          <w:u w:val="single"/>
        </w:rPr>
        <w:t>A. Story</w:t>
      </w:r>
      <w:r w:rsidRPr="00AB1B27">
        <w:rPr>
          <w:rFonts w:ascii="Arial" w:hAnsi="Arial" w:cs="Arial"/>
          <w:sz w:val="20"/>
          <w:szCs w:val="20"/>
        </w:rPr>
        <w:t xml:space="preserve"> in Kyoto Japan)</w:t>
      </w:r>
    </w:p>
    <w:p w:rsidR="00745D3A" w:rsidRPr="00623570" w:rsidRDefault="00AB1B27" w:rsidP="00C0068F">
      <w:pPr>
        <w:pStyle w:val="ListParagraph"/>
        <w:numPr>
          <w:ilvl w:val="0"/>
          <w:numId w:val="7"/>
          <w:numberingChange w:id="12" w:author="Hong Qin" w:date="2012-06-10T23:19:00Z" w:original=""/>
        </w:numPr>
        <w:ind w:left="360"/>
        <w:jc w:val="both"/>
        <w:rPr>
          <w:rFonts w:ascii="Arial" w:hAnsi="Arial" w:cs="Arial"/>
          <w:sz w:val="20"/>
          <w:szCs w:val="20"/>
        </w:rPr>
      </w:pPr>
      <w:r w:rsidRPr="00AB1B27">
        <w:rPr>
          <w:rFonts w:ascii="Arial" w:hAnsi="Arial" w:cs="Arial"/>
          <w:sz w:val="20"/>
          <w:szCs w:val="20"/>
        </w:rPr>
        <w:t xml:space="preserve">Qin, H. A network model of cellular aging. (Poster in 2011 computational cell biology meeting at CSHL. Oral presentation accepted, 2012 meeting of Society of Mathematical Biology). </w:t>
      </w:r>
    </w:p>
    <w:p w:rsidR="00114E90" w:rsidRDefault="00AB1B27" w:rsidP="00114E90">
      <w:pPr>
        <w:ind w:firstLine="720"/>
        <w:jc w:val="both"/>
        <w:rPr>
          <w:rFonts w:ascii="Arial" w:hAnsi="Arial" w:cs="Arial"/>
          <w:sz w:val="20"/>
          <w:szCs w:val="20"/>
        </w:rPr>
      </w:pPr>
      <w:r w:rsidRPr="00AB1B27">
        <w:rPr>
          <w:rFonts w:ascii="Arial" w:hAnsi="Arial" w:cs="Arial"/>
          <w:i/>
          <w:sz w:val="20"/>
          <w:szCs w:val="20"/>
        </w:rPr>
        <w:t>Contributions to the development of Human Resources in STEM</w:t>
      </w:r>
      <w:r w:rsidRPr="00AB1B27">
        <w:rPr>
          <w:rFonts w:ascii="Arial" w:hAnsi="Arial" w:cs="Arial"/>
          <w:sz w:val="20"/>
          <w:szCs w:val="20"/>
        </w:rPr>
        <w:t xml:space="preserve">: This </w:t>
      </w:r>
      <w:r w:rsidR="00C5145D">
        <w:rPr>
          <w:rFonts w:ascii="Arial" w:hAnsi="Arial" w:cs="Arial"/>
          <w:sz w:val="20"/>
          <w:szCs w:val="20"/>
        </w:rPr>
        <w:t xml:space="preserve">RUI </w:t>
      </w:r>
      <w:r w:rsidRPr="00AB1B27">
        <w:rPr>
          <w:rFonts w:ascii="Arial" w:hAnsi="Arial" w:cs="Arial"/>
          <w:sz w:val="20"/>
          <w:szCs w:val="20"/>
        </w:rPr>
        <w:t>has directly support</w:t>
      </w:r>
      <w:r w:rsidR="00174952">
        <w:rPr>
          <w:rFonts w:ascii="Arial" w:hAnsi="Arial" w:cs="Arial"/>
          <w:sz w:val="20"/>
          <w:szCs w:val="20"/>
        </w:rPr>
        <w:t>ed</w:t>
      </w:r>
      <w:r w:rsidRPr="00AB1B27">
        <w:rPr>
          <w:rFonts w:ascii="Arial" w:hAnsi="Arial" w:cs="Arial"/>
          <w:sz w:val="20"/>
          <w:szCs w:val="20"/>
        </w:rPr>
        <w:t xml:space="preserve"> Qin to mentor over 25 African American female undergraduates to conduct computational and experimental research on cellular aging in less than two years. Two of them have won travel awards to attend the 2010 Yeast Genetics &amp; Molecular Biology Meeting at Vancouver, Canada and the 2011 Society for Molecular Biology and Evolution at Kyoto, Japan, respectively. Part of this project has been integrated into two courses: BIO320 “Genomics, Proteomics, and Bioinformatics’ and BIO233 “Microbiology” with a combined total of ~30 enrolled students yearly. In BIO320, students learned to use R to conduct computational genomics projects. In BIO233, </w:t>
      </w:r>
      <w:r w:rsidR="00346A8D">
        <w:rPr>
          <w:rFonts w:ascii="Arial" w:hAnsi="Arial" w:cs="Arial"/>
          <w:sz w:val="20"/>
          <w:szCs w:val="20"/>
        </w:rPr>
        <w:t xml:space="preserve">students </w:t>
      </w:r>
      <w:r w:rsidRPr="00AB1B27">
        <w:rPr>
          <w:rFonts w:ascii="Arial" w:hAnsi="Arial" w:cs="Arial"/>
          <w:sz w:val="20"/>
          <w:szCs w:val="20"/>
        </w:rPr>
        <w:t>learn</w:t>
      </w:r>
      <w:r w:rsidR="0089285E">
        <w:rPr>
          <w:rFonts w:ascii="Arial" w:hAnsi="Arial" w:cs="Arial"/>
          <w:sz w:val="20"/>
          <w:szCs w:val="20"/>
        </w:rPr>
        <w:t>ed</w:t>
      </w:r>
      <w:r w:rsidRPr="00AB1B27">
        <w:rPr>
          <w:rFonts w:ascii="Arial" w:hAnsi="Arial" w:cs="Arial"/>
          <w:sz w:val="20"/>
          <w:szCs w:val="20"/>
        </w:rPr>
        <w:t xml:space="preserve"> to write mini research proposals on a Wiki- website (http://sunrays.spelman.edu/bgd/).</w:t>
      </w:r>
    </w:p>
    <w:p w:rsidR="00855EE9" w:rsidRPr="008B6C58" w:rsidRDefault="00AB1B27">
      <w:pPr>
        <w:pStyle w:val="Heading1"/>
        <w:spacing w:before="120" w:after="0"/>
        <w:jc w:val="both"/>
        <w:rPr>
          <w:rFonts w:ascii="Times New Roman" w:hAnsi="Times New Roman" w:cs="Times New Roman"/>
          <w:sz w:val="22"/>
          <w:szCs w:val="22"/>
        </w:rPr>
      </w:pPr>
      <w:r w:rsidRPr="00AB1B27">
        <w:rPr>
          <w:rFonts w:ascii="Times New Roman" w:hAnsi="Times New Roman" w:cs="Times New Roman"/>
          <w:sz w:val="22"/>
          <w:szCs w:val="22"/>
        </w:rPr>
        <w:t xml:space="preserve">2. </w:t>
      </w:r>
      <w:r w:rsidR="00AB0C3D" w:rsidRPr="00AB1B27">
        <w:rPr>
          <w:rFonts w:ascii="Times New Roman" w:hAnsi="Times New Roman" w:cs="Times New Roman"/>
          <w:sz w:val="22"/>
          <w:szCs w:val="22"/>
        </w:rPr>
        <w:t>Specific Aims</w:t>
      </w:r>
      <w:r w:rsidR="00AB0C3D">
        <w:rPr>
          <w:rFonts w:ascii="Times New Roman" w:hAnsi="Times New Roman" w:cs="Times New Roman"/>
          <w:sz w:val="22"/>
          <w:szCs w:val="22"/>
        </w:rPr>
        <w:t>,</w:t>
      </w:r>
      <w:r w:rsidR="00AB0C3D" w:rsidRPr="00AB1B27">
        <w:rPr>
          <w:rFonts w:ascii="Times New Roman" w:hAnsi="Times New Roman" w:cs="Times New Roman"/>
          <w:sz w:val="22"/>
          <w:szCs w:val="22"/>
        </w:rPr>
        <w:t xml:space="preserve"> </w:t>
      </w:r>
      <w:r w:rsidRPr="00AB1B27">
        <w:rPr>
          <w:rFonts w:ascii="Times New Roman" w:hAnsi="Times New Roman" w:cs="Times New Roman"/>
          <w:sz w:val="22"/>
          <w:szCs w:val="22"/>
        </w:rPr>
        <w:t xml:space="preserve">Career Goals, </w:t>
      </w:r>
      <w:r w:rsidR="00AB0C3D">
        <w:rPr>
          <w:rFonts w:ascii="Times New Roman" w:hAnsi="Times New Roman" w:cs="Times New Roman"/>
          <w:sz w:val="22"/>
          <w:szCs w:val="22"/>
        </w:rPr>
        <w:t xml:space="preserve">and </w:t>
      </w:r>
      <w:r w:rsidRPr="00AB1B27">
        <w:rPr>
          <w:rFonts w:ascii="Times New Roman" w:hAnsi="Times New Roman" w:cs="Times New Roman"/>
          <w:sz w:val="22"/>
          <w:szCs w:val="22"/>
        </w:rPr>
        <w:t xml:space="preserve">Institutional Environment </w:t>
      </w:r>
    </w:p>
    <w:p w:rsidR="00405382" w:rsidRDefault="008400A7" w:rsidP="003130E1">
      <w:pPr>
        <w:pStyle w:val="DataField11pt"/>
        <w:spacing w:after="120" w:line="240" w:lineRule="auto"/>
        <w:ind w:firstLine="720"/>
        <w:jc w:val="both"/>
        <w:rPr>
          <w:sz w:val="20"/>
        </w:rPr>
      </w:pPr>
      <w:r>
        <w:rPr>
          <w:sz w:val="20"/>
        </w:rPr>
        <w:t xml:space="preserve">Built on </w:t>
      </w:r>
      <w:r w:rsidR="0025049E">
        <w:rPr>
          <w:sz w:val="20"/>
        </w:rPr>
        <w:t xml:space="preserve">PI’s </w:t>
      </w:r>
      <w:r>
        <w:rPr>
          <w:sz w:val="20"/>
        </w:rPr>
        <w:t xml:space="preserve">prior work, </w:t>
      </w:r>
      <w:r w:rsidR="00267943" w:rsidRPr="00267943">
        <w:rPr>
          <w:sz w:val="20"/>
          <w:u w:val="single"/>
        </w:rPr>
        <w:t xml:space="preserve">the overarching goal of this 5-year CAREER proposal is to advance current knowledge of aging </w:t>
      </w:r>
      <w:r w:rsidR="00CF2488">
        <w:rPr>
          <w:sz w:val="20"/>
          <w:u w:val="single"/>
        </w:rPr>
        <w:t xml:space="preserve">from network perspective </w:t>
      </w:r>
      <w:r w:rsidR="00267943" w:rsidRPr="00267943">
        <w:rPr>
          <w:sz w:val="20"/>
          <w:u w:val="single"/>
        </w:rPr>
        <w:t>through integrated research and teaching</w:t>
      </w:r>
      <w:r w:rsidR="00AB0C3D">
        <w:rPr>
          <w:sz w:val="20"/>
        </w:rPr>
        <w:t>. A</w:t>
      </w:r>
      <w:r w:rsidR="00405382" w:rsidRPr="00AB1B27">
        <w:rPr>
          <w:sz w:val="20"/>
        </w:rPr>
        <w:t xml:space="preserve">ging </w:t>
      </w:r>
      <w:r w:rsidR="00AB0C3D">
        <w:rPr>
          <w:sz w:val="20"/>
        </w:rPr>
        <w:t xml:space="preserve">is </w:t>
      </w:r>
      <w:r w:rsidR="00405382" w:rsidRPr="00AB1B27">
        <w:rPr>
          <w:sz w:val="20"/>
        </w:rPr>
        <w:t xml:space="preserve">a fundamental question in biology, </w:t>
      </w:r>
      <w:r w:rsidR="00B66834">
        <w:rPr>
          <w:sz w:val="20"/>
        </w:rPr>
        <w:t xml:space="preserve">but </w:t>
      </w:r>
      <w:r w:rsidR="00405382" w:rsidRPr="00AB1B27">
        <w:rPr>
          <w:sz w:val="20"/>
        </w:rPr>
        <w:t xml:space="preserve">mechanistic understanding of aging is far from clear. PI </w:t>
      </w:r>
      <w:r w:rsidR="00AB0C3D">
        <w:rPr>
          <w:sz w:val="20"/>
        </w:rPr>
        <w:t xml:space="preserve">approaches this question </w:t>
      </w:r>
      <w:r w:rsidR="00AD2FE1">
        <w:rPr>
          <w:sz w:val="20"/>
        </w:rPr>
        <w:t xml:space="preserve">by focusing </w:t>
      </w:r>
      <w:r w:rsidR="00405382" w:rsidRPr="00AB1B27">
        <w:rPr>
          <w:sz w:val="20"/>
        </w:rPr>
        <w:t xml:space="preserve">on cellular aging </w:t>
      </w:r>
      <w:r w:rsidR="00AD2FE1">
        <w:rPr>
          <w:sz w:val="20"/>
        </w:rPr>
        <w:t xml:space="preserve">in </w:t>
      </w:r>
      <w:r w:rsidR="00405382" w:rsidRPr="00AB1B27">
        <w:rPr>
          <w:i/>
          <w:sz w:val="20"/>
        </w:rPr>
        <w:t>Saccharomyces cerevisiae</w:t>
      </w:r>
      <w:r w:rsidR="00405382" w:rsidRPr="00AB1B27">
        <w:rPr>
          <w:sz w:val="20"/>
        </w:rPr>
        <w:t xml:space="preserve">. One unique aspect of this proposal is </w:t>
      </w:r>
      <w:r w:rsidR="00AD2FE1">
        <w:rPr>
          <w:sz w:val="20"/>
        </w:rPr>
        <w:t>PI</w:t>
      </w:r>
      <w:r w:rsidR="00405382" w:rsidRPr="00AB1B27">
        <w:rPr>
          <w:sz w:val="20"/>
        </w:rPr>
        <w:t xml:space="preserve">’s network model of cellular aging, which </w:t>
      </w:r>
      <w:r w:rsidR="00AD2FE1">
        <w:rPr>
          <w:sz w:val="20"/>
        </w:rPr>
        <w:t>will demonstrate</w:t>
      </w:r>
      <w:r w:rsidR="00405382" w:rsidRPr="00AB1B27">
        <w:rPr>
          <w:sz w:val="20"/>
        </w:rPr>
        <w:t xml:space="preserve"> theoretically that </w:t>
      </w:r>
      <w:r w:rsidR="00267943" w:rsidRPr="00267943">
        <w:rPr>
          <w:sz w:val="20"/>
          <w:u w:val="single"/>
        </w:rPr>
        <w:t>cellular aging is an emergent property of gene networks</w:t>
      </w:r>
      <w:r w:rsidR="00405382" w:rsidRPr="00AB1B27">
        <w:rPr>
          <w:sz w:val="20"/>
        </w:rPr>
        <w:t xml:space="preserve"> (section 3.3). The overall plan </w:t>
      </w:r>
      <w:r w:rsidR="002E7271">
        <w:rPr>
          <w:sz w:val="20"/>
        </w:rPr>
        <w:t xml:space="preserve">contains </w:t>
      </w:r>
      <w:r w:rsidR="00405382" w:rsidRPr="00AB1B27">
        <w:rPr>
          <w:sz w:val="20"/>
        </w:rPr>
        <w:t>three major components – theoretic</w:t>
      </w:r>
      <w:r w:rsidR="00405382">
        <w:rPr>
          <w:sz w:val="20"/>
        </w:rPr>
        <w:t>al</w:t>
      </w:r>
      <w:r w:rsidR="00405382" w:rsidRPr="00AB1B27">
        <w:rPr>
          <w:sz w:val="20"/>
        </w:rPr>
        <w:t xml:space="preserve">, empirical, and educational components (Table 1). </w:t>
      </w:r>
      <w:r w:rsidR="003C2D77">
        <w:rPr>
          <w:sz w:val="20"/>
        </w:rPr>
        <w:t>I</w:t>
      </w:r>
      <w:r w:rsidR="00405382" w:rsidRPr="00AB1B27">
        <w:rPr>
          <w:sz w:val="20"/>
        </w:rPr>
        <w:t xml:space="preserve">ntegrated natures of these components allow many sub-aims to proceed in parallel – </w:t>
      </w:r>
      <w:r w:rsidR="00485CC8">
        <w:rPr>
          <w:sz w:val="20"/>
        </w:rPr>
        <w:t>T</w:t>
      </w:r>
      <w:r w:rsidR="00405382" w:rsidRPr="00AB1B27">
        <w:rPr>
          <w:sz w:val="20"/>
        </w:rPr>
        <w:t xml:space="preserve">heoretical work provides directions for </w:t>
      </w:r>
      <w:r w:rsidR="002A3B59">
        <w:rPr>
          <w:sz w:val="20"/>
        </w:rPr>
        <w:t>empirical studies</w:t>
      </w:r>
      <w:r w:rsidR="00124463">
        <w:rPr>
          <w:sz w:val="20"/>
        </w:rPr>
        <w:t>.</w:t>
      </w:r>
      <w:r w:rsidR="00124463" w:rsidRPr="00AB1B27">
        <w:rPr>
          <w:sz w:val="20"/>
        </w:rPr>
        <w:t xml:space="preserve"> </w:t>
      </w:r>
      <w:r w:rsidR="002A3B59">
        <w:rPr>
          <w:sz w:val="20"/>
        </w:rPr>
        <w:t xml:space="preserve">Empirical </w:t>
      </w:r>
      <w:r w:rsidR="0048164B">
        <w:rPr>
          <w:sz w:val="20"/>
        </w:rPr>
        <w:t xml:space="preserve">studies </w:t>
      </w:r>
      <w:r w:rsidR="00CC6006">
        <w:rPr>
          <w:sz w:val="20"/>
        </w:rPr>
        <w:t xml:space="preserve">will </w:t>
      </w:r>
      <w:r w:rsidR="0048164B">
        <w:rPr>
          <w:sz w:val="20"/>
        </w:rPr>
        <w:t xml:space="preserve">test </w:t>
      </w:r>
      <w:r w:rsidR="00405382" w:rsidRPr="00AB1B27">
        <w:rPr>
          <w:sz w:val="20"/>
        </w:rPr>
        <w:t>theoretic</w:t>
      </w:r>
      <w:r w:rsidR="00CC6006">
        <w:rPr>
          <w:sz w:val="20"/>
        </w:rPr>
        <w:t>al</w:t>
      </w:r>
      <w:r w:rsidR="00405382" w:rsidRPr="00AB1B27">
        <w:rPr>
          <w:sz w:val="20"/>
        </w:rPr>
        <w:t xml:space="preserve"> </w:t>
      </w:r>
      <w:r w:rsidR="0048164B">
        <w:rPr>
          <w:sz w:val="20"/>
        </w:rPr>
        <w:t xml:space="preserve">predictions and </w:t>
      </w:r>
      <w:r w:rsidR="00405382" w:rsidRPr="00AB1B27">
        <w:rPr>
          <w:sz w:val="20"/>
        </w:rPr>
        <w:t xml:space="preserve">in turn </w:t>
      </w:r>
      <w:r w:rsidR="00CC6006">
        <w:rPr>
          <w:sz w:val="20"/>
        </w:rPr>
        <w:t xml:space="preserve">refine </w:t>
      </w:r>
      <w:r w:rsidR="00405382" w:rsidRPr="00AB1B27">
        <w:rPr>
          <w:sz w:val="20"/>
        </w:rPr>
        <w:t xml:space="preserve">and </w:t>
      </w:r>
      <w:r w:rsidR="00CC6006">
        <w:rPr>
          <w:sz w:val="20"/>
        </w:rPr>
        <w:t xml:space="preserve">enhance </w:t>
      </w:r>
      <w:r w:rsidR="00405382" w:rsidRPr="00AB1B27">
        <w:rPr>
          <w:sz w:val="20"/>
        </w:rPr>
        <w:t>theoretical models. These aims are based on the PI’s experience</w:t>
      </w:r>
      <w:r w:rsidR="00405382">
        <w:rPr>
          <w:sz w:val="20"/>
        </w:rPr>
        <w:t>s</w:t>
      </w:r>
      <w:r w:rsidR="003C2D77">
        <w:rPr>
          <w:sz w:val="20"/>
        </w:rPr>
        <w:t xml:space="preserve">, </w:t>
      </w:r>
      <w:r w:rsidR="00405382" w:rsidRPr="00AB1B27">
        <w:rPr>
          <w:sz w:val="20"/>
        </w:rPr>
        <w:t xml:space="preserve">expertise, </w:t>
      </w:r>
      <w:r w:rsidR="009E6D37">
        <w:rPr>
          <w:sz w:val="20"/>
        </w:rPr>
        <w:t xml:space="preserve">previous and </w:t>
      </w:r>
      <w:r w:rsidR="00405382" w:rsidRPr="00AB1B27">
        <w:rPr>
          <w:sz w:val="20"/>
        </w:rPr>
        <w:t xml:space="preserve">preliminary findings, collection of yeast </w:t>
      </w:r>
      <w:r w:rsidR="00223133">
        <w:rPr>
          <w:sz w:val="20"/>
        </w:rPr>
        <w:t>strains</w:t>
      </w:r>
      <w:r w:rsidR="00405382" w:rsidRPr="00AB1B27">
        <w:rPr>
          <w:sz w:val="20"/>
        </w:rPr>
        <w:t xml:space="preserve">, and significance of expected results. </w:t>
      </w:r>
      <w:r w:rsidR="00405382">
        <w:rPr>
          <w:sz w:val="20"/>
        </w:rPr>
        <w:t xml:space="preserve">PI </w:t>
      </w:r>
      <w:r w:rsidR="00405382" w:rsidRPr="00AB1B27">
        <w:rPr>
          <w:sz w:val="20"/>
        </w:rPr>
        <w:t>has a demonstrated record of yeast aging research</w:t>
      </w:r>
      <w:ins w:id="13" w:author="Hong Qin" w:date="2013-02-15T10:58:00Z">
        <w:r w:rsidR="007C3C78" w:rsidRPr="007C3C78">
          <w:rPr>
            <w:sz w:val="20"/>
            <w:rPrChange w:id="14" w:author="Hong Qin" w:date="2013-02-15T10:58:00Z">
              <w:rPr>
                <w:noProof/>
                <w:sz w:val="20"/>
                <w:vertAlign w:val="superscript"/>
              </w:rPr>
            </w:rPrChange>
          </w:rPr>
          <w:t>{Guo, 2011 #1089;Qin, 2008 #516;Qin, 2006 #461}</w:t>
        </w:r>
      </w:ins>
      <w:del w:id="15" w:author="Hong Qin" w:date="2013-02-15T10:58:00Z">
        <w:r w:rsidR="005D19D9" w:rsidRPr="005D19D9" w:rsidDel="007C3C78">
          <w:rPr>
            <w:noProof/>
            <w:sz w:val="20"/>
            <w:vertAlign w:val="superscript"/>
          </w:rPr>
          <w:delText>[</w:delText>
        </w:r>
        <w:r w:rsidR="00231CE9" w:rsidRPr="005D19D9" w:rsidDel="007C3C78">
          <w:rPr>
            <w:noProof/>
            <w:sz w:val="20"/>
            <w:vertAlign w:val="superscript"/>
          </w:rPr>
          <w:delText>2-4</w:delText>
        </w:r>
        <w:r w:rsidR="005D19D9" w:rsidRPr="005D19D9" w:rsidDel="007C3C78">
          <w:rPr>
            <w:noProof/>
            <w:sz w:val="20"/>
            <w:vertAlign w:val="superscript"/>
          </w:rPr>
          <w:delText>]</w:delText>
        </w:r>
      </w:del>
      <w:r w:rsidR="00405382" w:rsidRPr="00AB1B27">
        <w:rPr>
          <w:sz w:val="20"/>
        </w:rPr>
        <w:t>, network analysis</w:t>
      </w:r>
      <w:ins w:id="16" w:author="Hong Qin" w:date="2013-02-15T10:58:00Z">
        <w:r w:rsidR="007C3C78" w:rsidRPr="007C3C78">
          <w:rPr>
            <w:sz w:val="20"/>
            <w:rPrChange w:id="17" w:author="Hong Qin" w:date="2013-02-15T10:58:00Z">
              <w:rPr>
                <w:noProof/>
                <w:sz w:val="20"/>
                <w:vertAlign w:val="superscript"/>
              </w:rPr>
            </w:rPrChange>
          </w:rPr>
          <w:t>{Qin, 2003 #566;Qin, 2008 #561}</w:t>
        </w:r>
      </w:ins>
      <w:del w:id="18" w:author="Hong Qin" w:date="2013-02-15T10:58:00Z">
        <w:r w:rsidR="005D19D9" w:rsidRPr="005D19D9" w:rsidDel="007C3C78">
          <w:rPr>
            <w:noProof/>
            <w:sz w:val="20"/>
            <w:vertAlign w:val="superscript"/>
          </w:rPr>
          <w:delText>[</w:delText>
        </w:r>
        <w:r w:rsidR="00231CE9" w:rsidRPr="005D19D9" w:rsidDel="007C3C78">
          <w:rPr>
            <w:noProof/>
            <w:sz w:val="20"/>
            <w:vertAlign w:val="superscript"/>
          </w:rPr>
          <w:delText>5</w:delText>
        </w:r>
        <w:r w:rsidR="005D19D9" w:rsidRPr="005D19D9" w:rsidDel="007C3C78">
          <w:rPr>
            <w:noProof/>
            <w:sz w:val="20"/>
            <w:vertAlign w:val="superscript"/>
          </w:rPr>
          <w:delText xml:space="preserve">, </w:delText>
        </w:r>
        <w:r w:rsidR="00231CE9" w:rsidRPr="005D19D9" w:rsidDel="007C3C78">
          <w:rPr>
            <w:noProof/>
            <w:sz w:val="20"/>
            <w:vertAlign w:val="superscript"/>
          </w:rPr>
          <w:delText>6</w:delText>
        </w:r>
        <w:r w:rsidR="005D19D9" w:rsidRPr="005D19D9" w:rsidDel="007C3C78">
          <w:rPr>
            <w:noProof/>
            <w:sz w:val="20"/>
            <w:vertAlign w:val="superscript"/>
          </w:rPr>
          <w:delText>]</w:delText>
        </w:r>
      </w:del>
      <w:r w:rsidR="00405382" w:rsidRPr="00AB1B27">
        <w:rPr>
          <w:sz w:val="20"/>
        </w:rPr>
        <w:t>, computational and experimental genomics</w:t>
      </w:r>
      <w:ins w:id="19" w:author="Hong Qin" w:date="2013-02-15T10:58:00Z">
        <w:r w:rsidR="007C3C78" w:rsidRPr="007C3C78">
          <w:rPr>
            <w:sz w:val="20"/>
            <w:rPrChange w:id="20" w:author="Hong Qin" w:date="2013-02-15T10:58:00Z">
              <w:rPr>
                <w:noProof/>
                <w:sz w:val="20"/>
                <w:vertAlign w:val="superscript"/>
              </w:rPr>
            </w:rPrChange>
          </w:rPr>
          <w:t>{Qin, 2004 #565;Guo, 2011 #1089;Kravets, 2010 #2419;Qin, Submitted`, in revision. #2420}</w:t>
        </w:r>
      </w:ins>
      <w:del w:id="21" w:author="Hong Qin" w:date="2013-02-15T10:58:00Z">
        <w:r w:rsidR="005D19D9" w:rsidRPr="005D19D9" w:rsidDel="007C3C78">
          <w:rPr>
            <w:noProof/>
            <w:sz w:val="20"/>
            <w:vertAlign w:val="superscript"/>
          </w:rPr>
          <w:delText>[</w:delText>
        </w:r>
        <w:r w:rsidR="00231CE9" w:rsidRPr="005D19D9" w:rsidDel="007C3C78">
          <w:rPr>
            <w:noProof/>
            <w:sz w:val="20"/>
            <w:vertAlign w:val="superscript"/>
          </w:rPr>
          <w:delText>2</w:delText>
        </w:r>
        <w:r w:rsidR="005D19D9" w:rsidRPr="005D19D9" w:rsidDel="007C3C78">
          <w:rPr>
            <w:noProof/>
            <w:sz w:val="20"/>
            <w:vertAlign w:val="superscript"/>
          </w:rPr>
          <w:delText xml:space="preserve">, </w:delText>
        </w:r>
        <w:r w:rsidR="00231CE9" w:rsidRPr="005D19D9" w:rsidDel="007C3C78">
          <w:rPr>
            <w:noProof/>
            <w:sz w:val="20"/>
            <w:vertAlign w:val="superscript"/>
          </w:rPr>
          <w:delText>7-9</w:delText>
        </w:r>
        <w:r w:rsidR="005D19D9" w:rsidRPr="005D19D9" w:rsidDel="007C3C78">
          <w:rPr>
            <w:noProof/>
            <w:sz w:val="20"/>
            <w:vertAlign w:val="superscript"/>
          </w:rPr>
          <w:delText>]</w:delText>
        </w:r>
      </w:del>
      <w:r w:rsidR="00405382" w:rsidRPr="00AB1B27">
        <w:rPr>
          <w:sz w:val="20"/>
        </w:rPr>
        <w:t>, mathematical modeling</w:t>
      </w:r>
      <w:ins w:id="22" w:author="Hong Qin" w:date="2013-02-15T10:58:00Z">
        <w:r w:rsidR="007C3C78" w:rsidRPr="007C3C78">
          <w:rPr>
            <w:sz w:val="20"/>
            <w:rPrChange w:id="23" w:author="Hong Qin" w:date="2013-02-15T10:58:00Z">
              <w:rPr>
                <w:noProof/>
                <w:sz w:val="20"/>
                <w:vertAlign w:val="superscript"/>
              </w:rPr>
            </w:rPrChange>
          </w:rPr>
          <w:t>{Gilchrist, 2007 #562}</w:t>
        </w:r>
      </w:ins>
      <w:del w:id="24" w:author="Hong Qin" w:date="2013-02-15T10:58:00Z">
        <w:r w:rsidR="005D19D9" w:rsidRPr="005D19D9" w:rsidDel="007C3C78">
          <w:rPr>
            <w:noProof/>
            <w:sz w:val="20"/>
            <w:vertAlign w:val="superscript"/>
          </w:rPr>
          <w:delText>[</w:delText>
        </w:r>
        <w:r w:rsidR="00231CE9" w:rsidRPr="005D19D9" w:rsidDel="007C3C78">
          <w:rPr>
            <w:noProof/>
            <w:sz w:val="20"/>
            <w:vertAlign w:val="superscript"/>
          </w:rPr>
          <w:delText>10</w:delText>
        </w:r>
        <w:r w:rsidR="005D19D9" w:rsidRPr="005D19D9" w:rsidDel="007C3C78">
          <w:rPr>
            <w:noProof/>
            <w:sz w:val="20"/>
            <w:vertAlign w:val="superscript"/>
          </w:rPr>
          <w:delText>]</w:delText>
        </w:r>
      </w:del>
      <w:r w:rsidR="00485CC8">
        <w:rPr>
          <w:sz w:val="20"/>
        </w:rPr>
        <w:t xml:space="preserve"> and integrating research into teaching</w:t>
      </w:r>
      <w:r w:rsidR="00A46D12">
        <w:rPr>
          <w:sz w:val="20"/>
        </w:rPr>
        <w:t xml:space="preserve"> (see Chair’s letter)</w:t>
      </w:r>
      <w:r w:rsidR="00405382" w:rsidRPr="00AB1B27">
        <w:rPr>
          <w:sz w:val="20"/>
        </w:rPr>
        <w:t xml:space="preserve">. </w:t>
      </w:r>
      <w:r w:rsidR="00013C2D">
        <w:rPr>
          <w:sz w:val="20"/>
        </w:rPr>
        <w:t xml:space="preserve">The project is </w:t>
      </w:r>
      <w:r w:rsidR="00932B33">
        <w:rPr>
          <w:sz w:val="20"/>
        </w:rPr>
        <w:t xml:space="preserve">also </w:t>
      </w:r>
      <w:r w:rsidR="00013C2D">
        <w:rPr>
          <w:sz w:val="20"/>
        </w:rPr>
        <w:t>designed to be both intellectual</w:t>
      </w:r>
      <w:r w:rsidR="008F76C9">
        <w:rPr>
          <w:sz w:val="20"/>
        </w:rPr>
        <w:t>ly</w:t>
      </w:r>
      <w:r w:rsidR="00013C2D">
        <w:rPr>
          <w:sz w:val="20"/>
        </w:rPr>
        <w:t xml:space="preserve"> challenging and practically accessible to undergraduates. </w:t>
      </w:r>
    </w:p>
    <w:tbl>
      <w:tblPr>
        <w:tblStyle w:val="TableGrid"/>
        <w:tblW w:w="9336" w:type="dxa"/>
        <w:tblInd w:w="29" w:type="dxa"/>
        <w:tblLayout w:type="fixed"/>
        <w:tblCellMar>
          <w:left w:w="115" w:type="dxa"/>
          <w:right w:w="130" w:type="dxa"/>
        </w:tblCellMar>
        <w:tblLook w:val="04A0"/>
      </w:tblPr>
      <w:tblGrid>
        <w:gridCol w:w="516"/>
        <w:gridCol w:w="8820"/>
      </w:tblGrid>
      <w:tr w:rsidR="001B1AF7" w:rsidRPr="001C3C77">
        <w:tc>
          <w:tcPr>
            <w:tcW w:w="9336" w:type="dxa"/>
            <w:gridSpan w:val="2"/>
            <w:tcBorders>
              <w:top w:val="nil"/>
              <w:left w:val="nil"/>
              <w:bottom w:val="single" w:sz="4" w:space="0" w:color="auto"/>
              <w:right w:val="nil"/>
            </w:tcBorders>
            <w:tcMar>
              <w:left w:w="0" w:type="dxa"/>
              <w:right w:w="0" w:type="dxa"/>
            </w:tcMar>
          </w:tcPr>
          <w:p w:rsidR="001B1AF7" w:rsidRDefault="001B1AF7" w:rsidP="003B366F">
            <w:pPr>
              <w:tabs>
                <w:tab w:val="center" w:pos="4320"/>
                <w:tab w:val="right" w:pos="8640"/>
              </w:tabs>
              <w:ind w:left="331" w:right="94" w:hanging="270"/>
              <w:jc w:val="center"/>
              <w:rPr>
                <w:rFonts w:ascii="Arial" w:hAnsi="Arial" w:cs="Arial"/>
                <w:b/>
                <w:sz w:val="18"/>
                <w:szCs w:val="18"/>
              </w:rPr>
            </w:pPr>
            <w:r w:rsidRPr="00AB1B27">
              <w:rPr>
                <w:rFonts w:ascii="Arial" w:hAnsi="Arial" w:cs="Arial"/>
                <w:b/>
                <w:sz w:val="18"/>
                <w:szCs w:val="18"/>
              </w:rPr>
              <w:t>Table 1. Overview of planned project activities and time line</w:t>
            </w:r>
          </w:p>
        </w:tc>
      </w:tr>
      <w:tr w:rsidR="001B1AF7" w:rsidRPr="001C3C77">
        <w:tc>
          <w:tcPr>
            <w:tcW w:w="516" w:type="dxa"/>
            <w:tcBorders>
              <w:top w:val="single" w:sz="4" w:space="0" w:color="auto"/>
            </w:tcBorders>
            <w:tcMar>
              <w:left w:w="0" w:type="dxa"/>
              <w:right w:w="0" w:type="dxa"/>
            </w:tcMar>
          </w:tcPr>
          <w:p w:rsidR="001B1AF7" w:rsidRPr="001C3C77" w:rsidRDefault="001B1AF7" w:rsidP="003B366F">
            <w:pPr>
              <w:jc w:val="center"/>
              <w:rPr>
                <w:rFonts w:ascii="Arial" w:hAnsi="Arial" w:cs="Arial"/>
                <w:sz w:val="18"/>
                <w:szCs w:val="18"/>
              </w:rPr>
            </w:pPr>
            <w:r w:rsidRPr="00AB1B27">
              <w:rPr>
                <w:rFonts w:ascii="Arial" w:hAnsi="Arial" w:cs="Arial"/>
                <w:sz w:val="18"/>
                <w:szCs w:val="18"/>
              </w:rPr>
              <w:t>Years</w:t>
            </w:r>
          </w:p>
        </w:tc>
        <w:tc>
          <w:tcPr>
            <w:tcW w:w="8820" w:type="dxa"/>
            <w:tcBorders>
              <w:top w:val="single" w:sz="4" w:space="0" w:color="auto"/>
            </w:tcBorders>
            <w:tcMar>
              <w:left w:w="29" w:type="dxa"/>
              <w:right w:w="0" w:type="dxa"/>
            </w:tcMar>
          </w:tcPr>
          <w:p w:rsidR="001B1AF7" w:rsidRPr="001C3C77" w:rsidRDefault="001B1AF7" w:rsidP="003B366F">
            <w:pPr>
              <w:tabs>
                <w:tab w:val="center" w:pos="4320"/>
                <w:tab w:val="right" w:pos="8640"/>
              </w:tabs>
              <w:ind w:left="331" w:right="94" w:hanging="270"/>
              <w:jc w:val="both"/>
              <w:rPr>
                <w:rFonts w:ascii="Arial" w:hAnsi="Arial" w:cs="Arial"/>
                <w:b/>
                <w:sz w:val="18"/>
                <w:szCs w:val="18"/>
              </w:rPr>
            </w:pPr>
            <w:r w:rsidRPr="00AB1B27">
              <w:rPr>
                <w:rFonts w:ascii="Arial" w:hAnsi="Arial" w:cs="Arial"/>
                <w:sz w:val="18"/>
                <w:szCs w:val="18"/>
              </w:rPr>
              <w:t>Project Activities</w:t>
            </w:r>
          </w:p>
        </w:tc>
      </w:tr>
      <w:tr w:rsidR="001B1AF7" w:rsidRPr="001C3C77">
        <w:tc>
          <w:tcPr>
            <w:tcW w:w="516" w:type="dxa"/>
            <w:tcMar>
              <w:left w:w="0" w:type="dxa"/>
              <w:right w:w="0" w:type="dxa"/>
            </w:tcMar>
          </w:tcPr>
          <w:p w:rsidR="001B1AF7" w:rsidRPr="001C3C77" w:rsidRDefault="001B1AF7" w:rsidP="003B366F">
            <w:pPr>
              <w:jc w:val="center"/>
              <w:rPr>
                <w:rFonts w:ascii="Arial" w:hAnsi="Arial" w:cs="Arial"/>
                <w:sz w:val="18"/>
                <w:szCs w:val="18"/>
              </w:rPr>
            </w:pPr>
          </w:p>
          <w:p w:rsidR="001B1AF7" w:rsidRDefault="001B1AF7" w:rsidP="003B366F">
            <w:pPr>
              <w:jc w:val="center"/>
              <w:rPr>
                <w:rFonts w:ascii="Arial" w:hAnsi="Arial" w:cs="Arial"/>
                <w:sz w:val="18"/>
                <w:szCs w:val="18"/>
              </w:rPr>
            </w:pPr>
          </w:p>
          <w:p w:rsidR="00DE76DB" w:rsidRPr="001C3C77" w:rsidRDefault="00DE76DB" w:rsidP="003B366F">
            <w:pPr>
              <w:jc w:val="center"/>
              <w:rPr>
                <w:rFonts w:ascii="Arial" w:hAnsi="Arial" w:cs="Arial"/>
                <w:sz w:val="18"/>
                <w:szCs w:val="18"/>
              </w:rPr>
            </w:pPr>
          </w:p>
          <w:p w:rsidR="001B1AF7" w:rsidRPr="001C3C77" w:rsidRDefault="001B1AF7" w:rsidP="003B366F">
            <w:pPr>
              <w:jc w:val="center"/>
              <w:rPr>
                <w:rFonts w:ascii="Arial" w:hAnsi="Arial" w:cs="Arial"/>
                <w:sz w:val="18"/>
                <w:szCs w:val="18"/>
              </w:rPr>
            </w:pPr>
            <w:r w:rsidRPr="00AB1B27">
              <w:rPr>
                <w:rFonts w:ascii="Arial" w:hAnsi="Arial" w:cs="Arial"/>
                <w:sz w:val="18"/>
                <w:szCs w:val="18"/>
              </w:rPr>
              <w:t>1-</w:t>
            </w:r>
            <w:r>
              <w:rPr>
                <w:rFonts w:ascii="Arial" w:hAnsi="Arial" w:cs="Arial"/>
                <w:sz w:val="18"/>
                <w:szCs w:val="18"/>
              </w:rPr>
              <w:t>3</w:t>
            </w:r>
          </w:p>
          <w:p w:rsidR="001B1AF7" w:rsidRPr="001C3C77" w:rsidRDefault="001B1AF7" w:rsidP="003B366F">
            <w:pPr>
              <w:jc w:val="center"/>
              <w:rPr>
                <w:rFonts w:ascii="Arial" w:eastAsia="Times New Roman" w:hAnsi="Arial" w:cs="Arial"/>
                <w:sz w:val="18"/>
                <w:szCs w:val="18"/>
                <w:lang w:eastAsia="en-US"/>
              </w:rPr>
            </w:pPr>
            <w:r>
              <w:rPr>
                <w:rFonts w:ascii="Arial" w:hAnsi="Arial" w:cs="Arial"/>
                <w:sz w:val="18"/>
                <w:szCs w:val="18"/>
              </w:rPr>
              <w:t>1</w:t>
            </w:r>
            <w:r w:rsidRPr="00AB1B27">
              <w:rPr>
                <w:rFonts w:ascii="Arial" w:hAnsi="Arial" w:cs="Arial"/>
                <w:sz w:val="18"/>
                <w:szCs w:val="18"/>
              </w:rPr>
              <w:t>-3</w:t>
            </w:r>
          </w:p>
          <w:p w:rsidR="001B1AF7" w:rsidRPr="001C3C77" w:rsidRDefault="00982AD1" w:rsidP="003B366F">
            <w:pPr>
              <w:jc w:val="center"/>
              <w:rPr>
                <w:rFonts w:ascii="Arial" w:eastAsia="Times New Roman" w:hAnsi="Arial" w:cs="Arial"/>
                <w:sz w:val="18"/>
                <w:szCs w:val="18"/>
                <w:lang w:eastAsia="en-US"/>
              </w:rPr>
            </w:pPr>
            <w:r>
              <w:rPr>
                <w:rFonts w:ascii="Arial" w:hAnsi="Arial" w:cs="Arial"/>
                <w:sz w:val="18"/>
                <w:szCs w:val="18"/>
              </w:rPr>
              <w:t>2</w:t>
            </w:r>
            <w:r w:rsidR="001B1AF7" w:rsidRPr="00AB1B27">
              <w:rPr>
                <w:rFonts w:ascii="Arial" w:hAnsi="Arial" w:cs="Arial"/>
                <w:sz w:val="18"/>
                <w:szCs w:val="18"/>
              </w:rPr>
              <w:t>-</w:t>
            </w:r>
            <w:r w:rsidR="001B1AF7">
              <w:rPr>
                <w:rFonts w:ascii="Arial" w:hAnsi="Arial" w:cs="Arial"/>
                <w:sz w:val="18"/>
                <w:szCs w:val="18"/>
              </w:rPr>
              <w:t>3</w:t>
            </w:r>
          </w:p>
          <w:p w:rsidR="001B1AF7" w:rsidRPr="001C3C77" w:rsidRDefault="001B1AF7" w:rsidP="009E3A82">
            <w:pPr>
              <w:jc w:val="center"/>
              <w:rPr>
                <w:rFonts w:ascii="Arial" w:hAnsi="Arial" w:cs="Arial"/>
                <w:b/>
                <w:bCs/>
                <w:kern w:val="32"/>
                <w:sz w:val="18"/>
                <w:szCs w:val="18"/>
              </w:rPr>
            </w:pPr>
            <w:r>
              <w:rPr>
                <w:rFonts w:ascii="Arial" w:hAnsi="Arial" w:cs="Arial"/>
                <w:sz w:val="18"/>
                <w:szCs w:val="18"/>
              </w:rPr>
              <w:t>2</w:t>
            </w:r>
            <w:r w:rsidRPr="00AB1B27">
              <w:rPr>
                <w:rFonts w:ascii="Arial" w:hAnsi="Arial" w:cs="Arial"/>
                <w:sz w:val="18"/>
                <w:szCs w:val="18"/>
              </w:rPr>
              <w:t>-5</w:t>
            </w:r>
          </w:p>
        </w:tc>
        <w:tc>
          <w:tcPr>
            <w:tcW w:w="8820" w:type="dxa"/>
            <w:tcMar>
              <w:left w:w="29" w:type="dxa"/>
              <w:right w:w="0" w:type="dxa"/>
            </w:tcMar>
          </w:tcPr>
          <w:p w:rsidR="001B1AF7" w:rsidRPr="00AB1B27" w:rsidRDefault="001B1AF7" w:rsidP="003B366F">
            <w:pPr>
              <w:ind w:left="331" w:right="94" w:hanging="270"/>
              <w:rPr>
                <w:rFonts w:ascii="Arial" w:hAnsi="Arial" w:cs="Arial"/>
                <w:b/>
                <w:sz w:val="18"/>
                <w:szCs w:val="18"/>
              </w:rPr>
            </w:pPr>
            <w:r w:rsidRPr="00AB1B27">
              <w:rPr>
                <w:rFonts w:ascii="Arial" w:hAnsi="Arial" w:cs="Arial"/>
                <w:b/>
                <w:sz w:val="18"/>
                <w:szCs w:val="18"/>
              </w:rPr>
              <w:t xml:space="preserve">Theoretical Component – </w:t>
            </w:r>
            <w:r w:rsidRPr="00AB1B27">
              <w:rPr>
                <w:rFonts w:ascii="Arial" w:hAnsi="Arial" w:cs="Arial"/>
                <w:i/>
                <w:sz w:val="18"/>
                <w:szCs w:val="18"/>
              </w:rPr>
              <w:t xml:space="preserve">The foundation of the whole project.  </w:t>
            </w:r>
            <w:r w:rsidRPr="00AB1B27">
              <w:rPr>
                <w:rFonts w:ascii="Arial" w:hAnsi="Arial" w:cs="Arial"/>
                <w:b/>
                <w:sz w:val="18"/>
                <w:szCs w:val="18"/>
              </w:rPr>
              <w:t xml:space="preserve"> </w:t>
            </w:r>
          </w:p>
          <w:p w:rsidR="001B1AF7" w:rsidRDefault="001B1AF7" w:rsidP="003B366F">
            <w:pPr>
              <w:ind w:left="331" w:right="94" w:hanging="270"/>
              <w:rPr>
                <w:rFonts w:ascii="Arial" w:hAnsi="Arial" w:cs="Arial"/>
                <w:sz w:val="18"/>
                <w:szCs w:val="18"/>
              </w:rPr>
            </w:pPr>
            <w:r w:rsidRPr="00AB1B27">
              <w:rPr>
                <w:rFonts w:ascii="Arial" w:hAnsi="Arial" w:cs="Arial"/>
                <w:sz w:val="18"/>
                <w:szCs w:val="18"/>
              </w:rPr>
              <w:t>Aim 1. Develop network reliability model of cellular aging (NRMCA)</w:t>
            </w:r>
            <w:r w:rsidR="00193789">
              <w:rPr>
                <w:rFonts w:ascii="Arial" w:hAnsi="Arial" w:cs="Arial"/>
                <w:sz w:val="18"/>
                <w:szCs w:val="18"/>
              </w:rPr>
              <w:t xml:space="preserve"> </w:t>
            </w:r>
            <w:r w:rsidR="0025049E">
              <w:rPr>
                <w:rFonts w:ascii="Arial" w:hAnsi="Arial" w:cs="Arial"/>
                <w:sz w:val="18"/>
                <w:szCs w:val="18"/>
              </w:rPr>
              <w:t>t</w:t>
            </w:r>
            <w:r w:rsidR="00193789">
              <w:rPr>
                <w:rFonts w:ascii="Arial" w:hAnsi="Arial" w:cs="Arial"/>
                <w:sz w:val="18"/>
                <w:szCs w:val="18"/>
              </w:rPr>
              <w:t>o a sophisticated theoretical framework</w:t>
            </w:r>
            <w:r w:rsidRPr="00AB1B27">
              <w:rPr>
                <w:rFonts w:ascii="Arial" w:hAnsi="Arial" w:cs="Arial"/>
                <w:sz w:val="18"/>
                <w:szCs w:val="18"/>
              </w:rPr>
              <w:t>.</w:t>
            </w:r>
          </w:p>
          <w:p w:rsidR="00DE76DB" w:rsidRPr="00AB1B27" w:rsidRDefault="00DE76DB" w:rsidP="003B366F">
            <w:pPr>
              <w:ind w:left="331" w:right="94" w:hanging="270"/>
              <w:rPr>
                <w:rFonts w:ascii="Arial" w:hAnsi="Arial" w:cs="Arial"/>
                <w:sz w:val="18"/>
                <w:szCs w:val="18"/>
              </w:rPr>
            </w:pPr>
            <w:r>
              <w:rPr>
                <w:rFonts w:ascii="Arial" w:hAnsi="Arial" w:cs="Arial"/>
                <w:sz w:val="18"/>
                <w:szCs w:val="18"/>
              </w:rPr>
              <w:t xml:space="preserve"> </w:t>
            </w:r>
            <w:r w:rsidR="0025049E">
              <w:rPr>
                <w:rFonts w:ascii="Arial" w:hAnsi="Arial" w:cs="Arial"/>
                <w:sz w:val="18"/>
                <w:szCs w:val="18"/>
              </w:rPr>
              <w:t xml:space="preserve"> W</w:t>
            </w:r>
            <w:r>
              <w:rPr>
                <w:rFonts w:ascii="Arial" w:hAnsi="Arial" w:cs="Arial"/>
                <w:sz w:val="18"/>
                <w:szCs w:val="18"/>
              </w:rPr>
              <w:t xml:space="preserve">e </w:t>
            </w:r>
            <w:r w:rsidR="0025049E">
              <w:rPr>
                <w:rFonts w:ascii="Arial" w:hAnsi="Arial" w:cs="Arial"/>
                <w:sz w:val="18"/>
                <w:szCs w:val="18"/>
              </w:rPr>
              <w:t xml:space="preserve">will </w:t>
            </w:r>
            <w:r>
              <w:rPr>
                <w:rFonts w:ascii="Arial" w:hAnsi="Arial" w:cs="Arial"/>
                <w:sz w:val="18"/>
                <w:szCs w:val="18"/>
              </w:rPr>
              <w:t xml:space="preserve">first focus on 3 important factors on network robustness, then expand to quantitative genetics. </w:t>
            </w:r>
          </w:p>
          <w:p w:rsidR="001B1AF7" w:rsidRPr="00AB1B27" w:rsidRDefault="001B1AF7" w:rsidP="003B366F">
            <w:pPr>
              <w:pStyle w:val="Heading4"/>
              <w:spacing w:before="0" w:after="0"/>
              <w:ind w:left="331" w:right="94" w:hanging="270"/>
              <w:rPr>
                <w:rFonts w:ascii="Arial" w:hAnsi="Arial" w:cs="Arial"/>
                <w:b w:val="0"/>
                <w:sz w:val="18"/>
                <w:szCs w:val="18"/>
              </w:rPr>
            </w:pPr>
            <w:r w:rsidRPr="00AB1B27">
              <w:rPr>
                <w:rFonts w:ascii="Arial" w:hAnsi="Arial" w:cs="Arial"/>
                <w:b w:val="0"/>
                <w:sz w:val="18"/>
                <w:szCs w:val="18"/>
              </w:rPr>
              <w:t xml:space="preserve">Aim 1.1. Study the impact </w:t>
            </w:r>
            <w:r w:rsidRPr="00981CD6">
              <w:rPr>
                <w:rFonts w:ascii="Arial" w:hAnsi="Arial" w:cs="Arial"/>
                <w:b w:val="0"/>
                <w:sz w:val="18"/>
                <w:szCs w:val="18"/>
              </w:rPr>
              <w:t>of</w:t>
            </w:r>
            <w:r w:rsidR="00267943" w:rsidRPr="00267943">
              <w:rPr>
                <w:rFonts w:ascii="Arial" w:hAnsi="Arial" w:cs="Arial"/>
                <w:b w:val="0"/>
                <w:sz w:val="18"/>
                <w:szCs w:val="18"/>
                <w:u w:val="single"/>
              </w:rPr>
              <w:t xml:space="preserve"> power-law and error tolerant network configurations</w:t>
            </w:r>
            <w:r w:rsidRPr="00AB1B27">
              <w:rPr>
                <w:rFonts w:ascii="Arial" w:hAnsi="Arial" w:cs="Arial"/>
                <w:b w:val="0"/>
                <w:sz w:val="18"/>
                <w:szCs w:val="18"/>
              </w:rPr>
              <w:t xml:space="preserve"> on cellular aging. </w:t>
            </w:r>
          </w:p>
          <w:p w:rsidR="001B1AF7" w:rsidRPr="00AB1B27" w:rsidRDefault="001B1AF7" w:rsidP="003B366F">
            <w:pPr>
              <w:pStyle w:val="Heading4"/>
              <w:spacing w:before="0" w:after="0"/>
              <w:ind w:left="331" w:right="94" w:hanging="270"/>
              <w:rPr>
                <w:rFonts w:ascii="Arial" w:hAnsi="Arial" w:cs="Arial"/>
                <w:b w:val="0"/>
                <w:sz w:val="18"/>
                <w:szCs w:val="18"/>
              </w:rPr>
            </w:pPr>
            <w:r w:rsidRPr="00AB1B27">
              <w:rPr>
                <w:rFonts w:ascii="Arial" w:hAnsi="Arial" w:cs="Arial"/>
                <w:b w:val="0"/>
                <w:sz w:val="18"/>
                <w:szCs w:val="18"/>
              </w:rPr>
              <w:t xml:space="preserve">Aim 1.2. Introduce </w:t>
            </w:r>
            <w:r w:rsidR="00267943" w:rsidRPr="00267943">
              <w:rPr>
                <w:rFonts w:ascii="Arial" w:hAnsi="Arial" w:cs="Arial"/>
                <w:b w:val="0"/>
                <w:sz w:val="18"/>
                <w:szCs w:val="18"/>
                <w:u w:val="single"/>
              </w:rPr>
              <w:t>cooperativity and limiting interaction modules (LIMs)</w:t>
            </w:r>
            <w:r w:rsidR="001270B5">
              <w:rPr>
                <w:rFonts w:ascii="Arial" w:hAnsi="Arial" w:cs="Arial"/>
                <w:b w:val="0"/>
                <w:sz w:val="18"/>
                <w:szCs w:val="18"/>
              </w:rPr>
              <w:t xml:space="preserve"> </w:t>
            </w:r>
            <w:r w:rsidRPr="00AB1B27">
              <w:rPr>
                <w:rFonts w:ascii="Arial" w:hAnsi="Arial" w:cs="Arial"/>
                <w:b w:val="0"/>
                <w:sz w:val="18"/>
                <w:szCs w:val="18"/>
              </w:rPr>
              <w:t xml:space="preserve">into NRMCA. </w:t>
            </w:r>
          </w:p>
          <w:p w:rsidR="001B1AF7" w:rsidRPr="00AB1B27" w:rsidRDefault="001B1AF7" w:rsidP="003B366F">
            <w:pPr>
              <w:pStyle w:val="Heading4"/>
              <w:spacing w:before="0" w:after="0"/>
              <w:ind w:left="331" w:right="94" w:hanging="270"/>
              <w:rPr>
                <w:rFonts w:ascii="Arial" w:hAnsi="Arial" w:cs="Arial"/>
                <w:b w:val="0"/>
                <w:sz w:val="18"/>
                <w:szCs w:val="18"/>
              </w:rPr>
            </w:pPr>
            <w:r w:rsidRPr="00AB1B27">
              <w:rPr>
                <w:rFonts w:ascii="Arial" w:hAnsi="Arial" w:cs="Arial"/>
                <w:b w:val="0"/>
                <w:sz w:val="18"/>
                <w:szCs w:val="18"/>
              </w:rPr>
              <w:t xml:space="preserve">Aim 1.3. Introduce </w:t>
            </w:r>
            <w:r w:rsidR="00267943" w:rsidRPr="00267943">
              <w:rPr>
                <w:rFonts w:ascii="Arial" w:hAnsi="Arial" w:cs="Arial"/>
                <w:b w:val="0"/>
                <w:sz w:val="18"/>
                <w:szCs w:val="18"/>
                <w:u w:val="single"/>
              </w:rPr>
              <w:t>renewals/repairs</w:t>
            </w:r>
            <w:r w:rsidRPr="00AB1B27">
              <w:rPr>
                <w:rFonts w:ascii="Arial" w:hAnsi="Arial" w:cs="Arial"/>
                <w:b w:val="0"/>
                <w:sz w:val="18"/>
                <w:szCs w:val="18"/>
              </w:rPr>
              <w:t xml:space="preserve"> into NRMCA. </w:t>
            </w:r>
          </w:p>
          <w:p w:rsidR="001B1AF7" w:rsidRPr="007842D3" w:rsidRDefault="001B1AF7" w:rsidP="006B1AC9">
            <w:pPr>
              <w:ind w:right="94"/>
              <w:rPr>
                <w:rFonts w:ascii="Arial" w:hAnsi="Arial" w:cs="Arial"/>
                <w:sz w:val="18"/>
                <w:szCs w:val="18"/>
              </w:rPr>
            </w:pPr>
            <w:r w:rsidRPr="00AB1B27">
              <w:rPr>
                <w:rFonts w:ascii="Arial" w:hAnsi="Arial" w:cs="Arial"/>
                <w:sz w:val="18"/>
                <w:szCs w:val="18"/>
              </w:rPr>
              <w:t xml:space="preserve"> Aim 1.4. Introduce ploidy and alleles into NRMCA and study </w:t>
            </w:r>
            <w:r w:rsidR="006B1AC9">
              <w:rPr>
                <w:rFonts w:ascii="Arial" w:hAnsi="Arial" w:cs="Arial"/>
                <w:sz w:val="18"/>
                <w:szCs w:val="18"/>
              </w:rPr>
              <w:t xml:space="preserve">aging as a </w:t>
            </w:r>
            <w:r w:rsidR="00267943" w:rsidRPr="00267943">
              <w:rPr>
                <w:rFonts w:ascii="Arial" w:hAnsi="Arial" w:cs="Arial"/>
                <w:sz w:val="18"/>
                <w:szCs w:val="18"/>
                <w:u w:val="single"/>
              </w:rPr>
              <w:t>quantitative trait</w:t>
            </w:r>
            <w:r w:rsidRPr="00AB1B27">
              <w:rPr>
                <w:rFonts w:ascii="Arial" w:hAnsi="Arial" w:cs="Arial"/>
                <w:sz w:val="18"/>
                <w:szCs w:val="18"/>
              </w:rPr>
              <w:t>.</w:t>
            </w:r>
          </w:p>
        </w:tc>
      </w:tr>
      <w:tr w:rsidR="001B1AF7" w:rsidRPr="001C3C77">
        <w:tc>
          <w:tcPr>
            <w:tcW w:w="516" w:type="dxa"/>
            <w:tcMar>
              <w:left w:w="0" w:type="dxa"/>
              <w:right w:w="0" w:type="dxa"/>
            </w:tcMar>
          </w:tcPr>
          <w:p w:rsidR="001B1AF7" w:rsidRPr="001C3C77" w:rsidRDefault="001B1AF7" w:rsidP="003B366F">
            <w:pPr>
              <w:jc w:val="center"/>
              <w:rPr>
                <w:rFonts w:ascii="Arial" w:hAnsi="Arial" w:cs="Arial"/>
                <w:bCs/>
                <w:kern w:val="32"/>
                <w:sz w:val="18"/>
                <w:szCs w:val="18"/>
              </w:rPr>
            </w:pPr>
          </w:p>
          <w:p w:rsidR="001B1AF7" w:rsidRPr="001C3C77" w:rsidRDefault="001B1AF7" w:rsidP="003B366F">
            <w:pPr>
              <w:jc w:val="center"/>
              <w:rPr>
                <w:rFonts w:ascii="Arial" w:hAnsi="Arial" w:cs="Arial"/>
                <w:bCs/>
                <w:kern w:val="32"/>
                <w:sz w:val="18"/>
                <w:szCs w:val="18"/>
              </w:rPr>
            </w:pPr>
          </w:p>
          <w:p w:rsidR="001B1AF7" w:rsidRPr="001C3C77" w:rsidRDefault="001B1AF7" w:rsidP="003B366F">
            <w:pPr>
              <w:jc w:val="center"/>
              <w:rPr>
                <w:rFonts w:ascii="Arial" w:hAnsi="Arial" w:cs="Arial"/>
                <w:bCs/>
                <w:kern w:val="32"/>
                <w:sz w:val="18"/>
                <w:szCs w:val="18"/>
              </w:rPr>
            </w:pPr>
          </w:p>
          <w:p w:rsidR="001B1AF7" w:rsidRPr="001C3C77" w:rsidRDefault="001B1AF7" w:rsidP="003B366F">
            <w:pPr>
              <w:jc w:val="center"/>
              <w:rPr>
                <w:rFonts w:ascii="Arial" w:hAnsi="Arial" w:cs="Arial"/>
                <w:sz w:val="18"/>
                <w:szCs w:val="18"/>
              </w:rPr>
            </w:pPr>
            <w:r w:rsidRPr="00AB1B27">
              <w:rPr>
                <w:rFonts w:ascii="Arial" w:hAnsi="Arial" w:cs="Arial"/>
                <w:sz w:val="18"/>
                <w:szCs w:val="18"/>
              </w:rPr>
              <w:t>1-</w:t>
            </w:r>
            <w:r>
              <w:rPr>
                <w:rFonts w:ascii="Arial" w:hAnsi="Arial" w:cs="Arial"/>
                <w:sz w:val="18"/>
                <w:szCs w:val="18"/>
              </w:rPr>
              <w:t>3</w:t>
            </w:r>
          </w:p>
          <w:p w:rsidR="001B1AF7" w:rsidRPr="001C3C77" w:rsidRDefault="001B1AF7" w:rsidP="003B366F">
            <w:pPr>
              <w:jc w:val="center"/>
              <w:rPr>
                <w:rFonts w:ascii="Arial" w:hAnsi="Arial" w:cs="Arial"/>
                <w:sz w:val="18"/>
                <w:szCs w:val="18"/>
              </w:rPr>
            </w:pPr>
            <w:r>
              <w:rPr>
                <w:rFonts w:ascii="Arial" w:hAnsi="Arial" w:cs="Arial"/>
                <w:sz w:val="18"/>
                <w:szCs w:val="18"/>
              </w:rPr>
              <w:t>2</w:t>
            </w:r>
            <w:r w:rsidRPr="00AB1B27">
              <w:rPr>
                <w:rFonts w:ascii="Arial" w:hAnsi="Arial" w:cs="Arial"/>
                <w:sz w:val="18"/>
                <w:szCs w:val="18"/>
              </w:rPr>
              <w:t>-</w:t>
            </w:r>
            <w:r>
              <w:rPr>
                <w:rFonts w:ascii="Arial" w:hAnsi="Arial" w:cs="Arial"/>
                <w:sz w:val="18"/>
                <w:szCs w:val="18"/>
              </w:rPr>
              <w:t>4</w:t>
            </w:r>
          </w:p>
          <w:p w:rsidR="001B1AF7" w:rsidRPr="001C3C77" w:rsidRDefault="001B1AF7" w:rsidP="003B366F">
            <w:pPr>
              <w:jc w:val="center"/>
              <w:rPr>
                <w:rFonts w:ascii="Arial" w:hAnsi="Arial" w:cs="Arial"/>
                <w:sz w:val="18"/>
                <w:szCs w:val="18"/>
              </w:rPr>
            </w:pPr>
            <w:r>
              <w:rPr>
                <w:rFonts w:ascii="Arial" w:hAnsi="Arial" w:cs="Arial"/>
                <w:sz w:val="18"/>
                <w:szCs w:val="18"/>
              </w:rPr>
              <w:t>1</w:t>
            </w:r>
            <w:r w:rsidRPr="00AB1B27">
              <w:rPr>
                <w:rFonts w:ascii="Arial" w:hAnsi="Arial" w:cs="Arial"/>
                <w:sz w:val="18"/>
                <w:szCs w:val="18"/>
              </w:rPr>
              <w:t>-</w:t>
            </w:r>
            <w:r>
              <w:rPr>
                <w:rFonts w:ascii="Arial" w:hAnsi="Arial" w:cs="Arial"/>
                <w:sz w:val="18"/>
                <w:szCs w:val="18"/>
              </w:rPr>
              <w:t>4</w:t>
            </w:r>
          </w:p>
          <w:p w:rsidR="001B1AF7" w:rsidRPr="001C3C77" w:rsidRDefault="001B1AF7" w:rsidP="003B366F">
            <w:pPr>
              <w:jc w:val="center"/>
              <w:rPr>
                <w:rFonts w:ascii="Arial" w:hAnsi="Arial" w:cs="Arial"/>
                <w:sz w:val="18"/>
                <w:szCs w:val="18"/>
              </w:rPr>
            </w:pPr>
            <w:r w:rsidRPr="00AB1B27">
              <w:rPr>
                <w:rFonts w:ascii="Arial" w:hAnsi="Arial" w:cs="Arial"/>
                <w:sz w:val="18"/>
                <w:szCs w:val="18"/>
              </w:rPr>
              <w:t>1-5</w:t>
            </w:r>
          </w:p>
          <w:p w:rsidR="001B1AF7" w:rsidRDefault="001B1AF7" w:rsidP="003B366F">
            <w:pPr>
              <w:jc w:val="center"/>
              <w:rPr>
                <w:rFonts w:ascii="Arial" w:hAnsi="Arial" w:cs="Arial"/>
                <w:sz w:val="18"/>
                <w:szCs w:val="18"/>
              </w:rPr>
            </w:pPr>
          </w:p>
          <w:p w:rsidR="001B1AF7" w:rsidRDefault="001B1AF7" w:rsidP="00B37068">
            <w:pPr>
              <w:jc w:val="center"/>
              <w:rPr>
                <w:rFonts w:ascii="Arial" w:hAnsi="Arial" w:cs="Arial"/>
                <w:sz w:val="18"/>
                <w:szCs w:val="18"/>
              </w:rPr>
            </w:pPr>
            <w:r w:rsidRPr="00AB1B27">
              <w:rPr>
                <w:rFonts w:ascii="Arial" w:hAnsi="Arial" w:cs="Arial"/>
                <w:sz w:val="18"/>
                <w:szCs w:val="18"/>
              </w:rPr>
              <w:t>1-5</w:t>
            </w:r>
          </w:p>
        </w:tc>
        <w:tc>
          <w:tcPr>
            <w:tcW w:w="8820" w:type="dxa"/>
            <w:tcMar>
              <w:left w:w="29" w:type="dxa"/>
              <w:right w:w="0" w:type="dxa"/>
            </w:tcMar>
          </w:tcPr>
          <w:p w:rsidR="001B1AF7" w:rsidRPr="00AB1B27" w:rsidRDefault="001B1AF7" w:rsidP="003B366F">
            <w:pPr>
              <w:ind w:right="94"/>
              <w:rPr>
                <w:rFonts w:ascii="Arial" w:hAnsi="Arial" w:cs="Arial"/>
                <w:sz w:val="18"/>
                <w:szCs w:val="18"/>
              </w:rPr>
            </w:pPr>
            <w:r w:rsidRPr="00AB1B27">
              <w:rPr>
                <w:rFonts w:ascii="Arial" w:hAnsi="Arial" w:cs="Arial"/>
                <w:b/>
                <w:sz w:val="18"/>
                <w:szCs w:val="18"/>
              </w:rPr>
              <w:t>Empirical Componen</w:t>
            </w:r>
            <w:r w:rsidRPr="00AB1B27">
              <w:rPr>
                <w:rFonts w:ascii="Arial" w:hAnsi="Arial" w:cs="Arial"/>
                <w:sz w:val="18"/>
                <w:szCs w:val="18"/>
              </w:rPr>
              <w:t xml:space="preserve">t – </w:t>
            </w:r>
            <w:r w:rsidRPr="00AB1B27">
              <w:rPr>
                <w:rFonts w:ascii="Arial" w:hAnsi="Arial" w:cs="Arial"/>
                <w:i/>
                <w:sz w:val="18"/>
                <w:szCs w:val="18"/>
              </w:rPr>
              <w:t>Examine biological implications and provide feedback to theoretical work.</w:t>
            </w:r>
            <w:r w:rsidRPr="00AB1B27">
              <w:rPr>
                <w:rFonts w:ascii="Arial" w:hAnsi="Arial" w:cs="Arial"/>
                <w:sz w:val="18"/>
                <w:szCs w:val="18"/>
              </w:rPr>
              <w:t xml:space="preserve"> </w:t>
            </w:r>
          </w:p>
          <w:p w:rsidR="001B1AF7" w:rsidRPr="007842D3" w:rsidRDefault="001B1AF7" w:rsidP="003B366F">
            <w:pPr>
              <w:ind w:left="331" w:right="94" w:hanging="270"/>
              <w:rPr>
                <w:rFonts w:ascii="Arial" w:hAnsi="Arial" w:cs="Arial"/>
                <w:b/>
                <w:bCs/>
                <w:kern w:val="32"/>
                <w:sz w:val="18"/>
                <w:szCs w:val="18"/>
              </w:rPr>
            </w:pPr>
            <w:r w:rsidRPr="00AB1B27">
              <w:rPr>
                <w:rFonts w:ascii="Arial" w:hAnsi="Arial" w:cs="Arial"/>
                <w:sz w:val="18"/>
                <w:szCs w:val="18"/>
              </w:rPr>
              <w:t xml:space="preserve">Aim 2. Identify </w:t>
            </w:r>
            <w:r w:rsidR="00B9408B">
              <w:rPr>
                <w:rFonts w:ascii="Arial" w:hAnsi="Arial" w:cs="Arial"/>
                <w:sz w:val="18"/>
                <w:szCs w:val="18"/>
              </w:rPr>
              <w:t xml:space="preserve">LIMs </w:t>
            </w:r>
            <w:r w:rsidRPr="00AB1B27">
              <w:rPr>
                <w:rFonts w:ascii="Arial" w:hAnsi="Arial" w:cs="Arial"/>
                <w:sz w:val="18"/>
                <w:szCs w:val="18"/>
              </w:rPr>
              <w:t xml:space="preserve">on robustness in </w:t>
            </w:r>
            <w:r w:rsidRPr="00AB1B27">
              <w:rPr>
                <w:rFonts w:ascii="Arial" w:hAnsi="Arial" w:cs="Arial"/>
                <w:i/>
                <w:sz w:val="18"/>
                <w:szCs w:val="18"/>
              </w:rPr>
              <w:t>S. cerevisiae</w:t>
            </w:r>
            <w:r w:rsidRPr="00AB1B27">
              <w:rPr>
                <w:rFonts w:ascii="Arial" w:hAnsi="Arial" w:cs="Arial"/>
                <w:sz w:val="18"/>
                <w:szCs w:val="18"/>
              </w:rPr>
              <w:t xml:space="preserve">, study their effect on cellular aging and related traits, and develop an </w:t>
            </w:r>
            <w:r>
              <w:rPr>
                <w:rFonts w:ascii="Arial" w:hAnsi="Arial" w:cs="Arial"/>
                <w:sz w:val="18"/>
                <w:szCs w:val="18"/>
              </w:rPr>
              <w:t xml:space="preserve">alternative </w:t>
            </w:r>
            <w:r w:rsidRPr="00AB1B27">
              <w:rPr>
                <w:rFonts w:ascii="Arial" w:hAnsi="Arial" w:cs="Arial"/>
                <w:sz w:val="18"/>
                <w:szCs w:val="18"/>
              </w:rPr>
              <w:t xml:space="preserve">ODE </w:t>
            </w:r>
            <w:r w:rsidR="00260E90">
              <w:rPr>
                <w:rFonts w:ascii="Arial" w:hAnsi="Arial" w:cs="Arial"/>
                <w:sz w:val="18"/>
                <w:szCs w:val="18"/>
              </w:rPr>
              <w:t>network</w:t>
            </w:r>
            <w:r w:rsidR="00260E90" w:rsidRPr="00AB1B27">
              <w:rPr>
                <w:rFonts w:ascii="Arial" w:hAnsi="Arial" w:cs="Arial"/>
                <w:sz w:val="18"/>
                <w:szCs w:val="18"/>
              </w:rPr>
              <w:t xml:space="preserve"> </w:t>
            </w:r>
            <w:r w:rsidRPr="00AB1B27">
              <w:rPr>
                <w:rFonts w:ascii="Arial" w:hAnsi="Arial" w:cs="Arial"/>
                <w:sz w:val="18"/>
                <w:szCs w:val="18"/>
              </w:rPr>
              <w:t>model</w:t>
            </w:r>
            <w:r w:rsidR="00260E90">
              <w:rPr>
                <w:rFonts w:ascii="Arial" w:hAnsi="Arial" w:cs="Arial"/>
                <w:sz w:val="18"/>
                <w:szCs w:val="18"/>
              </w:rPr>
              <w:t xml:space="preserve"> on </w:t>
            </w:r>
            <w:r w:rsidR="00981CD6">
              <w:rPr>
                <w:rFonts w:ascii="Arial" w:hAnsi="Arial" w:cs="Arial"/>
                <w:sz w:val="18"/>
                <w:szCs w:val="18"/>
              </w:rPr>
              <w:t>Calorie Restriction</w:t>
            </w:r>
            <w:r w:rsidR="005D62CD">
              <w:rPr>
                <w:rFonts w:ascii="Arial" w:hAnsi="Arial" w:cs="Arial"/>
                <w:sz w:val="18"/>
                <w:szCs w:val="18"/>
              </w:rPr>
              <w:t xml:space="preserve"> (CR)</w:t>
            </w:r>
            <w:r w:rsidR="00981CD6">
              <w:rPr>
                <w:rFonts w:ascii="Arial" w:hAnsi="Arial" w:cs="Arial"/>
                <w:sz w:val="18"/>
                <w:szCs w:val="18"/>
              </w:rPr>
              <w:t xml:space="preserve"> and </w:t>
            </w:r>
            <w:r w:rsidR="00260E90">
              <w:rPr>
                <w:rFonts w:ascii="Arial" w:hAnsi="Arial" w:cs="Arial"/>
                <w:sz w:val="18"/>
                <w:szCs w:val="18"/>
              </w:rPr>
              <w:t>ROS</w:t>
            </w:r>
            <w:r w:rsidRPr="00AB1B27">
              <w:rPr>
                <w:rFonts w:ascii="Arial" w:hAnsi="Arial" w:cs="Arial"/>
                <w:sz w:val="18"/>
                <w:szCs w:val="18"/>
              </w:rPr>
              <w:t xml:space="preserve">. </w:t>
            </w:r>
          </w:p>
          <w:p w:rsidR="001B1AF7" w:rsidRPr="007842D3" w:rsidRDefault="001B1AF7" w:rsidP="003B366F">
            <w:pPr>
              <w:pStyle w:val="Heading4"/>
              <w:spacing w:before="0" w:after="0"/>
              <w:ind w:left="331" w:right="94" w:hanging="270"/>
              <w:rPr>
                <w:rFonts w:ascii="Arial" w:hAnsi="Arial" w:cs="Arial"/>
                <w:b w:val="0"/>
                <w:kern w:val="32"/>
                <w:sz w:val="18"/>
                <w:szCs w:val="18"/>
              </w:rPr>
            </w:pPr>
            <w:r w:rsidRPr="00AB1B27">
              <w:rPr>
                <w:rFonts w:ascii="Arial" w:hAnsi="Arial" w:cs="Arial"/>
                <w:b w:val="0"/>
                <w:sz w:val="18"/>
                <w:szCs w:val="18"/>
              </w:rPr>
              <w:t>Aim 2.1. Develop a comprehensive set of robustness proxies for yeast genes.</w:t>
            </w:r>
          </w:p>
          <w:p w:rsidR="001B1AF7" w:rsidRPr="007842D3" w:rsidRDefault="001B1AF7" w:rsidP="003B366F">
            <w:pPr>
              <w:pStyle w:val="Heading4"/>
              <w:spacing w:before="0" w:after="0"/>
              <w:ind w:left="331" w:right="94" w:hanging="270"/>
              <w:rPr>
                <w:rFonts w:ascii="Arial" w:hAnsi="Arial" w:cs="Arial"/>
                <w:b w:val="0"/>
                <w:kern w:val="32"/>
                <w:sz w:val="18"/>
                <w:szCs w:val="18"/>
              </w:rPr>
            </w:pPr>
            <w:r w:rsidRPr="00AB1B27">
              <w:rPr>
                <w:rFonts w:ascii="Arial" w:hAnsi="Arial" w:cs="Arial"/>
                <w:b w:val="0"/>
                <w:sz w:val="18"/>
                <w:szCs w:val="18"/>
              </w:rPr>
              <w:t>Aim 2.2. Network cluster</w:t>
            </w:r>
            <w:r w:rsidR="00B9408B">
              <w:rPr>
                <w:rFonts w:ascii="Arial" w:hAnsi="Arial" w:cs="Arial"/>
                <w:b w:val="0"/>
                <w:sz w:val="18"/>
                <w:szCs w:val="18"/>
              </w:rPr>
              <w:t>ing</w:t>
            </w:r>
            <w:r w:rsidRPr="00AB1B27">
              <w:rPr>
                <w:rFonts w:ascii="Arial" w:hAnsi="Arial" w:cs="Arial"/>
                <w:b w:val="0"/>
                <w:sz w:val="18"/>
                <w:szCs w:val="18"/>
              </w:rPr>
              <w:t xml:space="preserve"> of robustness proxies</w:t>
            </w:r>
            <w:r w:rsidR="00B11E4D">
              <w:rPr>
                <w:rFonts w:ascii="Arial" w:hAnsi="Arial" w:cs="Arial"/>
                <w:b w:val="0"/>
                <w:sz w:val="18"/>
                <w:szCs w:val="18"/>
              </w:rPr>
              <w:t xml:space="preserve"> </w:t>
            </w:r>
            <w:r w:rsidRPr="00AB1B27">
              <w:rPr>
                <w:rFonts w:ascii="Arial" w:hAnsi="Arial" w:cs="Arial"/>
                <w:b w:val="0"/>
                <w:sz w:val="18"/>
                <w:szCs w:val="18"/>
              </w:rPr>
              <w:t xml:space="preserve">and related traits to identify candidate </w:t>
            </w:r>
            <w:r w:rsidR="00B9408B">
              <w:rPr>
                <w:rFonts w:ascii="Arial" w:hAnsi="Arial" w:cs="Arial"/>
                <w:b w:val="0"/>
                <w:sz w:val="18"/>
                <w:szCs w:val="18"/>
              </w:rPr>
              <w:t>LIMs.</w:t>
            </w:r>
          </w:p>
          <w:p w:rsidR="001B1AF7" w:rsidRPr="00AB1B27" w:rsidRDefault="001B1AF7" w:rsidP="003B366F">
            <w:pPr>
              <w:ind w:left="331" w:right="94" w:hanging="270"/>
              <w:rPr>
                <w:rFonts w:ascii="Arial" w:hAnsi="Arial" w:cs="Arial"/>
                <w:sz w:val="18"/>
                <w:szCs w:val="18"/>
              </w:rPr>
            </w:pPr>
            <w:r w:rsidRPr="00AB1B27">
              <w:rPr>
                <w:rFonts w:ascii="Arial" w:hAnsi="Arial" w:cs="Arial"/>
                <w:sz w:val="18"/>
                <w:szCs w:val="18"/>
              </w:rPr>
              <w:t xml:space="preserve">Aim 2.3. Refine candidate </w:t>
            </w:r>
            <w:r w:rsidR="00B9408B">
              <w:rPr>
                <w:rFonts w:ascii="Arial" w:hAnsi="Arial" w:cs="Arial"/>
                <w:sz w:val="18"/>
                <w:szCs w:val="18"/>
              </w:rPr>
              <w:t xml:space="preserve">LIMs </w:t>
            </w:r>
            <w:r w:rsidRPr="00AB1B27">
              <w:rPr>
                <w:rFonts w:ascii="Arial" w:hAnsi="Arial" w:cs="Arial"/>
                <w:sz w:val="18"/>
                <w:szCs w:val="18"/>
              </w:rPr>
              <w:t xml:space="preserve">with natural variation in lifespan and related traits.  </w:t>
            </w:r>
          </w:p>
          <w:p w:rsidR="001B1AF7" w:rsidRPr="00AB1B27" w:rsidRDefault="001B1AF7" w:rsidP="003B366F">
            <w:pPr>
              <w:pStyle w:val="Heading4"/>
              <w:spacing w:before="0" w:after="0"/>
              <w:ind w:left="331" w:right="94" w:hanging="270"/>
              <w:rPr>
                <w:rFonts w:ascii="Arial" w:hAnsi="Arial" w:cs="Arial"/>
                <w:b w:val="0"/>
                <w:sz w:val="18"/>
                <w:szCs w:val="18"/>
              </w:rPr>
            </w:pPr>
            <w:r w:rsidRPr="00AB1B27">
              <w:rPr>
                <w:rFonts w:ascii="Arial" w:hAnsi="Arial" w:cs="Arial"/>
                <w:b w:val="0"/>
                <w:sz w:val="18"/>
                <w:szCs w:val="18"/>
              </w:rPr>
              <w:t xml:space="preserve">Aim 2.4. Experimentally study how </w:t>
            </w:r>
            <w:r w:rsidR="00B9408B">
              <w:rPr>
                <w:rFonts w:ascii="Arial" w:hAnsi="Arial" w:cs="Arial"/>
                <w:b w:val="0"/>
                <w:sz w:val="18"/>
                <w:szCs w:val="18"/>
              </w:rPr>
              <w:t xml:space="preserve">LIMs </w:t>
            </w:r>
            <w:r w:rsidRPr="00AB1B27">
              <w:rPr>
                <w:rFonts w:ascii="Arial" w:hAnsi="Arial" w:cs="Arial"/>
                <w:b w:val="0"/>
                <w:sz w:val="18"/>
                <w:szCs w:val="18"/>
              </w:rPr>
              <w:t xml:space="preserve">affect aging dynamics, tolerances to oxidative stress and genomic instability, and protein expressional robustness. </w:t>
            </w:r>
          </w:p>
          <w:p w:rsidR="002374ED" w:rsidRDefault="001B1AF7">
            <w:pPr>
              <w:pStyle w:val="Heading4"/>
              <w:spacing w:before="0" w:after="0"/>
              <w:ind w:left="331" w:right="94" w:hanging="270"/>
              <w:rPr>
                <w:rFonts w:ascii="Arial" w:hAnsi="Arial" w:cs="Arial"/>
                <w:b w:val="0"/>
                <w:kern w:val="32"/>
                <w:sz w:val="18"/>
                <w:szCs w:val="18"/>
              </w:rPr>
            </w:pPr>
            <w:r w:rsidRPr="00AB1B27">
              <w:rPr>
                <w:rFonts w:ascii="Arial" w:hAnsi="Arial" w:cs="Arial"/>
                <w:b w:val="0"/>
                <w:sz w:val="18"/>
                <w:szCs w:val="18"/>
              </w:rPr>
              <w:t xml:space="preserve">Aim 2.5. Prototype an ODE network model </w:t>
            </w:r>
            <w:r w:rsidR="00B37068">
              <w:rPr>
                <w:rFonts w:ascii="Arial" w:hAnsi="Arial" w:cs="Arial"/>
                <w:b w:val="0"/>
                <w:sz w:val="18"/>
                <w:szCs w:val="18"/>
              </w:rPr>
              <w:t xml:space="preserve">on </w:t>
            </w:r>
            <w:r w:rsidR="009C5F3C">
              <w:rPr>
                <w:rFonts w:ascii="Arial" w:hAnsi="Arial" w:cs="Arial"/>
                <w:b w:val="0"/>
                <w:sz w:val="18"/>
                <w:szCs w:val="18"/>
              </w:rPr>
              <w:t xml:space="preserve">CR and </w:t>
            </w:r>
            <w:r w:rsidR="00B37068">
              <w:rPr>
                <w:rFonts w:ascii="Arial" w:hAnsi="Arial" w:cs="Arial"/>
                <w:b w:val="0"/>
                <w:sz w:val="18"/>
                <w:szCs w:val="18"/>
              </w:rPr>
              <w:t xml:space="preserve">ROS </w:t>
            </w:r>
            <w:r w:rsidR="009C5F3C">
              <w:rPr>
                <w:rFonts w:ascii="Arial" w:hAnsi="Arial" w:cs="Arial"/>
                <w:b w:val="0"/>
                <w:sz w:val="18"/>
                <w:szCs w:val="18"/>
              </w:rPr>
              <w:t xml:space="preserve">as </w:t>
            </w:r>
            <w:r w:rsidRPr="00AB1B27">
              <w:rPr>
                <w:rFonts w:ascii="Arial" w:hAnsi="Arial" w:cs="Arial"/>
                <w:b w:val="0"/>
                <w:sz w:val="18"/>
                <w:szCs w:val="18"/>
              </w:rPr>
              <w:t>an alternative approach</w:t>
            </w:r>
            <w:r w:rsidR="00D539DC">
              <w:rPr>
                <w:rFonts w:ascii="Arial" w:hAnsi="Arial" w:cs="Arial"/>
                <w:b w:val="0"/>
                <w:sz w:val="18"/>
                <w:szCs w:val="18"/>
              </w:rPr>
              <w:t xml:space="preserve"> to NRMCA</w:t>
            </w:r>
            <w:r w:rsidRPr="00AB1B27">
              <w:rPr>
                <w:rFonts w:ascii="Arial" w:hAnsi="Arial" w:cs="Arial"/>
                <w:b w:val="0"/>
                <w:sz w:val="18"/>
                <w:szCs w:val="18"/>
              </w:rPr>
              <w:t xml:space="preserve">.  </w:t>
            </w:r>
          </w:p>
        </w:tc>
      </w:tr>
      <w:tr w:rsidR="001B1AF7" w:rsidRPr="001C3C77">
        <w:tc>
          <w:tcPr>
            <w:tcW w:w="516" w:type="dxa"/>
            <w:tcMar>
              <w:left w:w="0" w:type="dxa"/>
              <w:right w:w="0" w:type="dxa"/>
            </w:tcMar>
          </w:tcPr>
          <w:p w:rsidR="001B1AF7" w:rsidRPr="001C3C77" w:rsidRDefault="001B1AF7" w:rsidP="003B366F">
            <w:pPr>
              <w:jc w:val="center"/>
              <w:rPr>
                <w:rFonts w:ascii="Arial" w:hAnsi="Arial" w:cs="Arial"/>
                <w:b/>
                <w:bCs/>
                <w:sz w:val="18"/>
                <w:szCs w:val="18"/>
              </w:rPr>
            </w:pPr>
          </w:p>
          <w:p w:rsidR="001B1AF7" w:rsidRPr="001C3C77" w:rsidRDefault="001B1AF7" w:rsidP="003B366F">
            <w:pPr>
              <w:jc w:val="center"/>
              <w:rPr>
                <w:rFonts w:ascii="Arial" w:hAnsi="Arial" w:cs="Arial"/>
                <w:b/>
                <w:sz w:val="18"/>
                <w:szCs w:val="18"/>
              </w:rPr>
            </w:pPr>
          </w:p>
          <w:p w:rsidR="001B1AF7" w:rsidRPr="001C3C77" w:rsidRDefault="001B1AF7" w:rsidP="003B366F">
            <w:pPr>
              <w:jc w:val="center"/>
              <w:rPr>
                <w:rFonts w:ascii="Arial" w:hAnsi="Arial" w:cs="Arial"/>
                <w:sz w:val="18"/>
                <w:szCs w:val="18"/>
              </w:rPr>
            </w:pPr>
            <w:r w:rsidRPr="00AB1B27">
              <w:rPr>
                <w:rFonts w:ascii="Arial" w:hAnsi="Arial" w:cs="Arial"/>
                <w:sz w:val="18"/>
                <w:szCs w:val="18"/>
              </w:rPr>
              <w:t>1-5</w:t>
            </w:r>
          </w:p>
          <w:p w:rsidR="001B1AF7" w:rsidRPr="001C3C77" w:rsidRDefault="001B1AF7" w:rsidP="003B366F">
            <w:pPr>
              <w:jc w:val="center"/>
              <w:rPr>
                <w:rFonts w:ascii="Arial" w:hAnsi="Arial" w:cs="Arial"/>
                <w:sz w:val="18"/>
                <w:szCs w:val="18"/>
              </w:rPr>
            </w:pPr>
            <w:r w:rsidRPr="00AB1B27">
              <w:rPr>
                <w:rFonts w:ascii="Arial" w:hAnsi="Arial" w:cs="Arial"/>
                <w:sz w:val="18"/>
                <w:szCs w:val="18"/>
              </w:rPr>
              <w:t>1-5</w:t>
            </w:r>
          </w:p>
          <w:p w:rsidR="001B1AF7" w:rsidRPr="001C3C77" w:rsidRDefault="001B1AF7" w:rsidP="003B366F">
            <w:pPr>
              <w:jc w:val="center"/>
              <w:rPr>
                <w:rFonts w:ascii="Arial" w:hAnsi="Arial" w:cs="Arial"/>
                <w:sz w:val="18"/>
                <w:szCs w:val="18"/>
              </w:rPr>
            </w:pPr>
            <w:r w:rsidRPr="00AB1B27">
              <w:rPr>
                <w:rFonts w:ascii="Arial" w:hAnsi="Arial" w:cs="Arial"/>
                <w:sz w:val="18"/>
                <w:szCs w:val="18"/>
              </w:rPr>
              <w:t>2-5</w:t>
            </w:r>
          </w:p>
          <w:p w:rsidR="001B1AF7" w:rsidRPr="001C3C77" w:rsidRDefault="001B1AF7" w:rsidP="003B366F">
            <w:pPr>
              <w:jc w:val="center"/>
              <w:rPr>
                <w:rFonts w:ascii="Arial" w:hAnsi="Arial" w:cs="Arial"/>
                <w:sz w:val="18"/>
                <w:szCs w:val="18"/>
              </w:rPr>
            </w:pPr>
            <w:r w:rsidRPr="00AB1B27">
              <w:rPr>
                <w:rFonts w:ascii="Arial" w:hAnsi="Arial" w:cs="Arial"/>
                <w:sz w:val="18"/>
                <w:szCs w:val="18"/>
              </w:rPr>
              <w:t>1-5</w:t>
            </w:r>
          </w:p>
          <w:p w:rsidR="001B1AF7" w:rsidRPr="00AB1B27" w:rsidRDefault="001B1AF7" w:rsidP="003B366F">
            <w:pPr>
              <w:rPr>
                <w:rFonts w:ascii="Arial" w:hAnsi="Arial" w:cs="Arial"/>
                <w:sz w:val="18"/>
                <w:szCs w:val="18"/>
              </w:rPr>
            </w:pPr>
          </w:p>
        </w:tc>
        <w:tc>
          <w:tcPr>
            <w:tcW w:w="8820" w:type="dxa"/>
            <w:tcMar>
              <w:left w:w="29" w:type="dxa"/>
              <w:right w:w="0" w:type="dxa"/>
            </w:tcMar>
          </w:tcPr>
          <w:p w:rsidR="001B1AF7" w:rsidRPr="00AB1B27" w:rsidRDefault="001B1AF7" w:rsidP="003B366F">
            <w:pPr>
              <w:ind w:left="331" w:right="94" w:hanging="270"/>
              <w:rPr>
                <w:rFonts w:ascii="Arial" w:hAnsi="Arial" w:cs="Arial"/>
                <w:sz w:val="18"/>
                <w:szCs w:val="18"/>
              </w:rPr>
            </w:pPr>
            <w:r w:rsidRPr="00AB1B27">
              <w:rPr>
                <w:rFonts w:ascii="Arial" w:hAnsi="Arial" w:cs="Arial"/>
                <w:b/>
                <w:sz w:val="18"/>
                <w:szCs w:val="18"/>
              </w:rPr>
              <w:t>Educational Component</w:t>
            </w:r>
            <w:r w:rsidRPr="00AB1B27">
              <w:rPr>
                <w:rFonts w:ascii="Arial" w:hAnsi="Arial" w:cs="Arial"/>
                <w:sz w:val="18"/>
                <w:szCs w:val="18"/>
              </w:rPr>
              <w:t xml:space="preserve"> – </w:t>
            </w:r>
            <w:r w:rsidRPr="00AB1B27">
              <w:rPr>
                <w:rFonts w:ascii="Arial" w:hAnsi="Arial" w:cs="Arial"/>
                <w:i/>
                <w:sz w:val="18"/>
                <w:szCs w:val="18"/>
              </w:rPr>
              <w:t>Operational plan of the research components through undergraduate research</w:t>
            </w:r>
            <w:r w:rsidRPr="00AB1B27">
              <w:rPr>
                <w:rFonts w:ascii="Arial" w:hAnsi="Arial" w:cs="Arial"/>
                <w:sz w:val="18"/>
                <w:szCs w:val="18"/>
              </w:rPr>
              <w:t xml:space="preserve"> </w:t>
            </w:r>
          </w:p>
          <w:p w:rsidR="001B1AF7" w:rsidRPr="00AB1B27" w:rsidRDefault="001B1AF7" w:rsidP="003B366F">
            <w:pPr>
              <w:ind w:left="331" w:right="94" w:hanging="270"/>
              <w:rPr>
                <w:rFonts w:ascii="Arial" w:hAnsi="Arial" w:cs="Arial"/>
                <w:sz w:val="18"/>
                <w:szCs w:val="18"/>
              </w:rPr>
            </w:pPr>
            <w:r w:rsidRPr="00AB1B27">
              <w:rPr>
                <w:rFonts w:ascii="Arial" w:hAnsi="Arial" w:cs="Arial"/>
                <w:sz w:val="18"/>
                <w:szCs w:val="18"/>
              </w:rPr>
              <w:t>Aim 3. Integrated training on modeling, computing and genome biology to minority students.</w:t>
            </w:r>
          </w:p>
          <w:p w:rsidR="001B1AF7" w:rsidRPr="00AB1B27" w:rsidRDefault="001B1AF7" w:rsidP="003B366F">
            <w:pPr>
              <w:pStyle w:val="Heading4"/>
              <w:spacing w:before="0" w:after="0"/>
              <w:ind w:left="331" w:right="94" w:hanging="270"/>
              <w:rPr>
                <w:rFonts w:ascii="Arial" w:hAnsi="Arial" w:cs="Arial"/>
                <w:b w:val="0"/>
                <w:sz w:val="18"/>
                <w:szCs w:val="18"/>
              </w:rPr>
            </w:pPr>
            <w:r w:rsidRPr="00AB1B27">
              <w:rPr>
                <w:rFonts w:ascii="Arial" w:hAnsi="Arial" w:cs="Arial"/>
                <w:b w:val="0"/>
                <w:sz w:val="18"/>
                <w:szCs w:val="18"/>
              </w:rPr>
              <w:t xml:space="preserve">Aim 3.1. Engage minority undergraduates in research through independent studies. </w:t>
            </w:r>
          </w:p>
          <w:p w:rsidR="001B1AF7" w:rsidRPr="00AB1B27" w:rsidRDefault="001B1AF7" w:rsidP="003B366F">
            <w:pPr>
              <w:pStyle w:val="Heading4"/>
              <w:spacing w:before="0" w:after="0"/>
              <w:ind w:left="331" w:right="94" w:hanging="270"/>
              <w:rPr>
                <w:rFonts w:ascii="Arial" w:hAnsi="Arial" w:cs="Arial"/>
                <w:b w:val="0"/>
                <w:sz w:val="18"/>
                <w:szCs w:val="18"/>
              </w:rPr>
            </w:pPr>
            <w:r w:rsidRPr="00AB1B27">
              <w:rPr>
                <w:rFonts w:ascii="Arial" w:hAnsi="Arial" w:cs="Arial"/>
                <w:b w:val="0"/>
                <w:sz w:val="18"/>
                <w:szCs w:val="18"/>
              </w:rPr>
              <w:t xml:space="preserve">Aim 3.2. Integrate original research in computational and genome biology into </w:t>
            </w:r>
            <w:r w:rsidR="00ED1ADA">
              <w:rPr>
                <w:rFonts w:ascii="Arial" w:hAnsi="Arial" w:cs="Arial"/>
                <w:b w:val="0"/>
                <w:sz w:val="18"/>
                <w:szCs w:val="18"/>
              </w:rPr>
              <w:t xml:space="preserve">four </w:t>
            </w:r>
            <w:r w:rsidRPr="00AB1B27">
              <w:rPr>
                <w:rFonts w:ascii="Arial" w:hAnsi="Arial" w:cs="Arial"/>
                <w:b w:val="0"/>
                <w:sz w:val="18"/>
                <w:szCs w:val="18"/>
              </w:rPr>
              <w:t xml:space="preserve">courses. </w:t>
            </w:r>
          </w:p>
          <w:p w:rsidR="001B1AF7" w:rsidRPr="00AB1B27" w:rsidRDefault="001B1AF7" w:rsidP="003B366F">
            <w:pPr>
              <w:pStyle w:val="Heading4"/>
              <w:spacing w:before="0" w:after="0"/>
              <w:ind w:left="331" w:right="94" w:hanging="270"/>
              <w:rPr>
                <w:rFonts w:ascii="Arial" w:hAnsi="Arial" w:cs="Arial"/>
                <w:b w:val="0"/>
                <w:sz w:val="18"/>
                <w:szCs w:val="18"/>
              </w:rPr>
            </w:pPr>
            <w:r w:rsidRPr="00AB1B27">
              <w:rPr>
                <w:rFonts w:ascii="Arial" w:hAnsi="Arial" w:cs="Arial"/>
                <w:b w:val="0"/>
                <w:sz w:val="18"/>
                <w:szCs w:val="18"/>
              </w:rPr>
              <w:t>Aim 3.3. Develop a new course on systems biology for undergraduates.</w:t>
            </w:r>
          </w:p>
          <w:p w:rsidR="001B1AF7" w:rsidRPr="00AB1B27" w:rsidRDefault="001B1AF7" w:rsidP="003B366F">
            <w:pPr>
              <w:ind w:left="331" w:right="94" w:hanging="270"/>
              <w:rPr>
                <w:rFonts w:ascii="Arial" w:hAnsi="Arial" w:cs="Arial"/>
                <w:sz w:val="18"/>
                <w:szCs w:val="18"/>
              </w:rPr>
            </w:pPr>
            <w:r w:rsidRPr="00AB1B27">
              <w:rPr>
                <w:rFonts w:ascii="Arial" w:hAnsi="Arial" w:cs="Arial"/>
                <w:sz w:val="18"/>
                <w:szCs w:val="18"/>
              </w:rPr>
              <w:t xml:space="preserve">Aim 3.4 Build a sustainable undergraduate program on computing and modeling through faculty workshops, an undergraduate minor, a student club, and outreach. </w:t>
            </w:r>
          </w:p>
        </w:tc>
      </w:tr>
    </w:tbl>
    <w:p w:rsidR="001A315E" w:rsidRDefault="00AB0C3D">
      <w:pPr>
        <w:pStyle w:val="DataField11pt"/>
        <w:spacing w:before="120" w:line="240" w:lineRule="auto"/>
        <w:ind w:firstLine="720"/>
        <w:jc w:val="both"/>
        <w:rPr>
          <w:sz w:val="20"/>
        </w:rPr>
      </w:pPr>
      <w:r w:rsidRPr="00AB1B27">
        <w:rPr>
          <w:sz w:val="20"/>
        </w:rPr>
        <w:t xml:space="preserve">PI Qin’s career goals are to become an effective teacher, a nurturing mentor, and an innovative scholar. Qin’s long-term research goal is to understand how gene networks influence complex traits, especially those with emergent aspects. </w:t>
      </w:r>
      <w:r w:rsidR="00AB1B27" w:rsidRPr="00AB1B27">
        <w:rPr>
          <w:sz w:val="20"/>
        </w:rPr>
        <w:t xml:space="preserve">Spelman </w:t>
      </w:r>
      <w:r w:rsidR="001F49B6">
        <w:rPr>
          <w:sz w:val="20"/>
        </w:rPr>
        <w:t xml:space="preserve">College </w:t>
      </w:r>
      <w:r w:rsidR="00AB1B27" w:rsidRPr="00AB1B27">
        <w:rPr>
          <w:sz w:val="20"/>
        </w:rPr>
        <w:t>provides an excellent academic environment for Qin to pursue his career goals as a teacher-scholar</w:t>
      </w:r>
      <w:r w:rsidR="00405382">
        <w:rPr>
          <w:sz w:val="20"/>
        </w:rPr>
        <w:t xml:space="preserve"> and conduct the proposed research and educational activities</w:t>
      </w:r>
      <w:r w:rsidR="00AB1B27" w:rsidRPr="00AB1B27">
        <w:rPr>
          <w:sz w:val="20"/>
        </w:rPr>
        <w:t xml:space="preserve">. As a liberal arts college for women </w:t>
      </w:r>
      <w:r w:rsidR="004E01A5">
        <w:rPr>
          <w:sz w:val="20"/>
        </w:rPr>
        <w:t xml:space="preserve">of </w:t>
      </w:r>
      <w:r w:rsidR="00AB1B27" w:rsidRPr="00AB1B27">
        <w:rPr>
          <w:sz w:val="20"/>
        </w:rPr>
        <w:t xml:space="preserve">African American descent, Spelman is a forward-looking college aiming to prepare students as future leaders. </w:t>
      </w:r>
      <w:r w:rsidR="00645A95" w:rsidRPr="00AB1B27">
        <w:rPr>
          <w:sz w:val="20"/>
        </w:rPr>
        <w:t>US News consistently ranks Spelman</w:t>
      </w:r>
      <w:r w:rsidR="00AB1B27" w:rsidRPr="00AB1B27">
        <w:rPr>
          <w:sz w:val="20"/>
        </w:rPr>
        <w:t xml:space="preserve"> among the 100 best liberal arts colleges and the best </w:t>
      </w:r>
      <w:r w:rsidR="00174952">
        <w:rPr>
          <w:sz w:val="20"/>
        </w:rPr>
        <w:t>Historically Black College and University (</w:t>
      </w:r>
      <w:r w:rsidR="00AB1B27" w:rsidRPr="00AB1B27">
        <w:rPr>
          <w:sz w:val="20"/>
        </w:rPr>
        <w:t>HBCU</w:t>
      </w:r>
      <w:r w:rsidR="00174952">
        <w:rPr>
          <w:sz w:val="20"/>
        </w:rPr>
        <w:t>)</w:t>
      </w:r>
      <w:r w:rsidR="00AB1B27" w:rsidRPr="00AB1B27">
        <w:rPr>
          <w:sz w:val="20"/>
        </w:rPr>
        <w:t xml:space="preserve">. More than one third of Spelman’s </w:t>
      </w:r>
      <w:r w:rsidR="005E10F8">
        <w:rPr>
          <w:sz w:val="20"/>
        </w:rPr>
        <w:t>~</w:t>
      </w:r>
      <w:r w:rsidR="00AB1B27" w:rsidRPr="00AB1B27">
        <w:rPr>
          <w:sz w:val="20"/>
        </w:rPr>
        <w:t>2000 students pursue degrees in Science and Engineering. Spelman has a long history of emphasiz</w:t>
      </w:r>
      <w:r w:rsidR="00A75983">
        <w:rPr>
          <w:sz w:val="20"/>
        </w:rPr>
        <w:t>ing</w:t>
      </w:r>
      <w:r w:rsidR="00AB1B27" w:rsidRPr="00AB1B27">
        <w:rPr>
          <w:sz w:val="20"/>
        </w:rPr>
        <w:t xml:space="preserve"> research in student learning. The interdisciplinary nature of </w:t>
      </w:r>
      <w:r w:rsidR="001F49B6">
        <w:rPr>
          <w:sz w:val="20"/>
        </w:rPr>
        <w:t xml:space="preserve">the </w:t>
      </w:r>
      <w:r w:rsidR="00AB1B27" w:rsidRPr="00AB1B27">
        <w:rPr>
          <w:sz w:val="20"/>
        </w:rPr>
        <w:t xml:space="preserve">proposed research and its close integration with education perfectly align with Spelman’s strategic plan for 2015 that aims to promote a campus culture of research and interdisciplinary training. </w:t>
      </w:r>
    </w:p>
    <w:p w:rsidR="005F3131" w:rsidRPr="001C3C77" w:rsidRDefault="00AB1B27" w:rsidP="00C21DE5">
      <w:pPr>
        <w:pStyle w:val="DataField11pt"/>
        <w:spacing w:line="240" w:lineRule="auto"/>
        <w:ind w:firstLine="720"/>
        <w:jc w:val="both"/>
        <w:rPr>
          <w:sz w:val="20"/>
        </w:rPr>
      </w:pPr>
      <w:r w:rsidRPr="00AB1B27">
        <w:rPr>
          <w:sz w:val="20"/>
        </w:rPr>
        <w:t xml:space="preserve">The Biology Department at Spelman is constantly revising its curriculum to provide students with the best available learning experience. Over 65% of </w:t>
      </w:r>
      <w:r w:rsidR="00F525DD">
        <w:rPr>
          <w:sz w:val="20"/>
        </w:rPr>
        <w:t xml:space="preserve">the </w:t>
      </w:r>
      <w:r w:rsidRPr="00AB1B27">
        <w:rPr>
          <w:sz w:val="20"/>
        </w:rPr>
        <w:t>2012 biology graduates have had at least one semester of mentored research experience. Since 2010, there are about 40~50 biology students present</w:t>
      </w:r>
      <w:r w:rsidR="00D87612">
        <w:rPr>
          <w:sz w:val="20"/>
        </w:rPr>
        <w:t>ing</w:t>
      </w:r>
      <w:r w:rsidRPr="00AB1B27">
        <w:rPr>
          <w:sz w:val="20"/>
        </w:rPr>
        <w:t xml:space="preserve"> their research accomplishments </w:t>
      </w:r>
      <w:r w:rsidR="00D87612">
        <w:rPr>
          <w:sz w:val="20"/>
        </w:rPr>
        <w:t>at</w:t>
      </w:r>
      <w:r w:rsidRPr="00AB1B27">
        <w:rPr>
          <w:sz w:val="20"/>
        </w:rPr>
        <w:t xml:space="preserve"> the </w:t>
      </w:r>
      <w:r w:rsidR="00A75983">
        <w:rPr>
          <w:sz w:val="20"/>
        </w:rPr>
        <w:t xml:space="preserve">annual </w:t>
      </w:r>
      <w:r w:rsidRPr="00AB1B27">
        <w:rPr>
          <w:sz w:val="20"/>
        </w:rPr>
        <w:t xml:space="preserve">Spelman Research Day. The department’s </w:t>
      </w:r>
      <w:r w:rsidR="00405382">
        <w:rPr>
          <w:sz w:val="20"/>
        </w:rPr>
        <w:t>persistent</w:t>
      </w:r>
      <w:r w:rsidRPr="00AB1B27">
        <w:rPr>
          <w:sz w:val="20"/>
        </w:rPr>
        <w:t xml:space="preserve"> drive of curriculum innovation has led to more than 20 years of continuous </w:t>
      </w:r>
      <w:r w:rsidR="009E77A4">
        <w:rPr>
          <w:sz w:val="20"/>
        </w:rPr>
        <w:t xml:space="preserve">educational grant </w:t>
      </w:r>
      <w:r w:rsidRPr="00AB1B27">
        <w:rPr>
          <w:sz w:val="20"/>
        </w:rPr>
        <w:t xml:space="preserve">support from </w:t>
      </w:r>
      <w:r w:rsidR="008151A7">
        <w:rPr>
          <w:sz w:val="20"/>
        </w:rPr>
        <w:t>Howard Hughes Medical Institute</w:t>
      </w:r>
      <w:r w:rsidR="00DC79FD">
        <w:rPr>
          <w:sz w:val="20"/>
        </w:rPr>
        <w:t xml:space="preserve"> (HHMI)</w:t>
      </w:r>
      <w:r w:rsidR="00F525DD">
        <w:rPr>
          <w:sz w:val="20"/>
        </w:rPr>
        <w:t xml:space="preserve"> </w:t>
      </w:r>
      <w:r w:rsidR="00F525DD" w:rsidRPr="00AB1B27">
        <w:rPr>
          <w:sz w:val="20"/>
        </w:rPr>
        <w:t>to Spelman College</w:t>
      </w:r>
      <w:r w:rsidRPr="00AB1B27">
        <w:rPr>
          <w:sz w:val="20"/>
        </w:rPr>
        <w:t xml:space="preserve"> through competitive renewal</w:t>
      </w:r>
      <w:r w:rsidR="009E77A4">
        <w:rPr>
          <w:sz w:val="20"/>
        </w:rPr>
        <w:t>s</w:t>
      </w:r>
      <w:r w:rsidRPr="00AB1B27">
        <w:rPr>
          <w:sz w:val="20"/>
        </w:rPr>
        <w:t xml:space="preserve">. In May 2012, Spelman </w:t>
      </w:r>
      <w:r w:rsidR="003C4233">
        <w:rPr>
          <w:sz w:val="20"/>
        </w:rPr>
        <w:t xml:space="preserve">College </w:t>
      </w:r>
      <w:r w:rsidRPr="00AB1B27">
        <w:rPr>
          <w:sz w:val="20"/>
        </w:rPr>
        <w:t xml:space="preserve">was </w:t>
      </w:r>
      <w:r w:rsidR="00405382">
        <w:rPr>
          <w:sz w:val="20"/>
        </w:rPr>
        <w:t xml:space="preserve">selected for </w:t>
      </w:r>
      <w:r w:rsidRPr="00AB1B27">
        <w:rPr>
          <w:sz w:val="20"/>
        </w:rPr>
        <w:t>a HHMI Capstone Award for</w:t>
      </w:r>
      <w:r w:rsidR="00F525DD">
        <w:rPr>
          <w:sz w:val="20"/>
        </w:rPr>
        <w:t xml:space="preserve"> </w:t>
      </w:r>
      <w:r w:rsidR="00CE4D0C">
        <w:rPr>
          <w:sz w:val="20"/>
        </w:rPr>
        <w:t>”</w:t>
      </w:r>
      <w:r w:rsidRPr="00AB1B27">
        <w:rPr>
          <w:sz w:val="20"/>
        </w:rPr>
        <w:t xml:space="preserve">sustained excellence and important contributions to undergraduate science education” </w:t>
      </w:r>
      <w:ins w:id="25" w:author="Hong Qin" w:date="2013-02-15T10:58:00Z">
        <w:r w:rsidR="007C3C78" w:rsidRPr="007C3C78">
          <w:rPr>
            <w:sz w:val="20"/>
            <w:rPrChange w:id="26" w:author="Hong Qin" w:date="2013-02-15T10:58:00Z">
              <w:rPr>
                <w:noProof/>
                <w:sz w:val="20"/>
                <w:vertAlign w:val="superscript"/>
              </w:rPr>
            </w:rPrChange>
          </w:rPr>
          <w:t>{HHMI, 2012 #2395}</w:t>
        </w:r>
      </w:ins>
      <w:del w:id="27" w:author="Hong Qin" w:date="2013-02-15T10:58:00Z">
        <w:r w:rsidR="005D19D9" w:rsidRPr="005D19D9" w:rsidDel="007C3C78">
          <w:rPr>
            <w:noProof/>
            <w:sz w:val="20"/>
            <w:vertAlign w:val="superscript"/>
          </w:rPr>
          <w:delText>[</w:delText>
        </w:r>
        <w:r w:rsidR="00231CE9" w:rsidRPr="005D19D9" w:rsidDel="007C3C78">
          <w:rPr>
            <w:noProof/>
            <w:sz w:val="20"/>
            <w:vertAlign w:val="superscript"/>
          </w:rPr>
          <w:delText>11</w:delText>
        </w:r>
        <w:r w:rsidR="005D19D9" w:rsidRPr="005D19D9" w:rsidDel="007C3C78">
          <w:rPr>
            <w:noProof/>
            <w:sz w:val="20"/>
            <w:vertAlign w:val="superscript"/>
          </w:rPr>
          <w:delText>]</w:delText>
        </w:r>
      </w:del>
      <w:r w:rsidRPr="00AB1B27">
        <w:rPr>
          <w:sz w:val="20"/>
        </w:rPr>
        <w:t xml:space="preserve">. </w:t>
      </w:r>
      <w:r w:rsidR="00270A01">
        <w:rPr>
          <w:sz w:val="20"/>
        </w:rPr>
        <w:t>Strong d</w:t>
      </w:r>
      <w:r w:rsidR="007268EC">
        <w:rPr>
          <w:sz w:val="20"/>
        </w:rPr>
        <w:t>epartment</w:t>
      </w:r>
      <w:r w:rsidR="00270A01">
        <w:rPr>
          <w:sz w:val="20"/>
        </w:rPr>
        <w:t>al</w:t>
      </w:r>
      <w:r w:rsidR="007268EC">
        <w:rPr>
          <w:sz w:val="20"/>
        </w:rPr>
        <w:t xml:space="preserve"> </w:t>
      </w:r>
      <w:r w:rsidR="00550F9D">
        <w:rPr>
          <w:sz w:val="20"/>
        </w:rPr>
        <w:t xml:space="preserve">support </w:t>
      </w:r>
      <w:r w:rsidR="005C50F8">
        <w:rPr>
          <w:sz w:val="20"/>
        </w:rPr>
        <w:t xml:space="preserve">to </w:t>
      </w:r>
      <w:r w:rsidR="00270A01">
        <w:rPr>
          <w:sz w:val="20"/>
        </w:rPr>
        <w:t xml:space="preserve">PI’s </w:t>
      </w:r>
      <w:r w:rsidRPr="00AB1B27">
        <w:rPr>
          <w:sz w:val="20"/>
        </w:rPr>
        <w:t xml:space="preserve">proposed research and educational activities </w:t>
      </w:r>
      <w:r w:rsidR="005C50F8">
        <w:rPr>
          <w:sz w:val="20"/>
        </w:rPr>
        <w:t xml:space="preserve">can be seen in </w:t>
      </w:r>
      <w:r w:rsidR="00F525DD">
        <w:rPr>
          <w:sz w:val="20"/>
        </w:rPr>
        <w:t xml:space="preserve">the </w:t>
      </w:r>
      <w:r w:rsidR="004E01A5">
        <w:rPr>
          <w:sz w:val="20"/>
        </w:rPr>
        <w:t xml:space="preserve">Departmental </w:t>
      </w:r>
      <w:r w:rsidRPr="00AB1B27">
        <w:rPr>
          <w:sz w:val="20"/>
        </w:rPr>
        <w:t xml:space="preserve">Chair’s support letter. </w:t>
      </w:r>
    </w:p>
    <w:p w:rsidR="00AB1B27" w:rsidRPr="00D219B1" w:rsidRDefault="00EA5127" w:rsidP="00AB1B27">
      <w:pPr>
        <w:pStyle w:val="Heading1"/>
        <w:spacing w:before="120" w:after="120"/>
        <w:jc w:val="both"/>
        <w:rPr>
          <w:rFonts w:ascii="Times New Roman" w:hAnsi="Times New Roman" w:cs="Times New Roman"/>
          <w:b w:val="0"/>
          <w:sz w:val="22"/>
          <w:szCs w:val="22"/>
        </w:rPr>
      </w:pPr>
      <w:r>
        <w:rPr>
          <w:rFonts w:ascii="Times New Roman" w:hAnsi="Times New Roman" w:cs="Times New Roman"/>
          <w:sz w:val="22"/>
          <w:szCs w:val="22"/>
        </w:rPr>
        <w:t xml:space="preserve">3. Background, Previous and Preliminary </w:t>
      </w:r>
      <w:commentRangeStart w:id="28"/>
      <w:r>
        <w:rPr>
          <w:rFonts w:ascii="Times New Roman" w:hAnsi="Times New Roman" w:cs="Times New Roman"/>
          <w:sz w:val="22"/>
          <w:szCs w:val="22"/>
        </w:rPr>
        <w:t>Findings, Significance and Intellectual Merit</w:t>
      </w:r>
      <w:commentRangeEnd w:id="28"/>
      <w:r>
        <w:rPr>
          <w:rStyle w:val="CommentReference"/>
          <w:rFonts w:ascii="Times New Roman" w:hAnsi="Times New Roman" w:cs="Times New Roman"/>
          <w:bCs w:val="0"/>
          <w:kern w:val="0"/>
          <w:sz w:val="22"/>
          <w:szCs w:val="22"/>
        </w:rPr>
        <w:commentReference w:id="28"/>
      </w:r>
      <w:r>
        <w:rPr>
          <w:rFonts w:ascii="Times New Roman" w:hAnsi="Times New Roman" w:cs="Times New Roman"/>
          <w:b w:val="0"/>
          <w:sz w:val="22"/>
          <w:szCs w:val="22"/>
        </w:rPr>
        <w:t xml:space="preserve"> </w:t>
      </w:r>
    </w:p>
    <w:p w:rsidR="00B32FF8" w:rsidRPr="007802F8" w:rsidRDefault="00AB1B27">
      <w:pPr>
        <w:pStyle w:val="Heading2"/>
        <w:spacing w:before="0" w:beforeAutospacing="0" w:after="0" w:afterAutospacing="0"/>
        <w:jc w:val="both"/>
        <w:rPr>
          <w:rFonts w:ascii="Arial" w:hAnsi="Arial" w:cs="Arial"/>
          <w:b w:val="0"/>
          <w:sz w:val="20"/>
          <w:szCs w:val="20"/>
        </w:rPr>
      </w:pPr>
      <w:r w:rsidRPr="00AB1B27">
        <w:rPr>
          <w:rFonts w:ascii="Arial" w:hAnsi="Arial" w:cs="Arial"/>
          <w:sz w:val="20"/>
          <w:szCs w:val="20"/>
        </w:rPr>
        <w:t>3.1. Brief overview of yeast aging and current</w:t>
      </w:r>
      <w:commentRangeStart w:id="29"/>
      <w:r w:rsidRPr="00AB1B27">
        <w:rPr>
          <w:rFonts w:ascii="Arial" w:hAnsi="Arial" w:cs="Arial"/>
          <w:sz w:val="20"/>
          <w:szCs w:val="20"/>
        </w:rPr>
        <w:t xml:space="preserve"> challenges</w:t>
      </w:r>
      <w:commentRangeEnd w:id="29"/>
      <w:r w:rsidRPr="00AB1B27">
        <w:rPr>
          <w:rStyle w:val="CommentReference"/>
          <w:rFonts w:ascii="Arial" w:hAnsi="Arial" w:cs="Arial"/>
          <w:bCs w:val="0"/>
          <w:sz w:val="20"/>
          <w:szCs w:val="20"/>
        </w:rPr>
        <w:commentReference w:id="29"/>
      </w:r>
      <w:r w:rsidRPr="00AB1B27">
        <w:rPr>
          <w:rFonts w:ascii="Arial" w:hAnsi="Arial" w:cs="Arial"/>
          <w:b w:val="0"/>
          <w:sz w:val="20"/>
          <w:szCs w:val="20"/>
        </w:rPr>
        <w:t xml:space="preserve"> </w:t>
      </w:r>
    </w:p>
    <w:p w:rsidR="0012550C" w:rsidRPr="007802F8" w:rsidRDefault="00AB1B27">
      <w:pPr>
        <w:ind w:firstLine="720"/>
        <w:jc w:val="both"/>
        <w:rPr>
          <w:rFonts w:ascii="Arial" w:hAnsi="Arial" w:cs="Arial"/>
          <w:sz w:val="20"/>
          <w:szCs w:val="20"/>
        </w:rPr>
      </w:pPr>
      <w:r w:rsidRPr="00AB1B27">
        <w:rPr>
          <w:rFonts w:ascii="Arial" w:hAnsi="Arial" w:cs="Arial"/>
          <w:sz w:val="20"/>
          <w:szCs w:val="20"/>
        </w:rPr>
        <w:t xml:space="preserve">Aging is a fundamental question in biology </w:t>
      </w:r>
      <w:ins w:id="30" w:author="Hong Qin" w:date="2013-02-15T10:58:00Z">
        <w:r w:rsidR="007C3C78" w:rsidRPr="007C3C78">
          <w:rPr>
            <w:rFonts w:ascii="Arial" w:hAnsi="Arial" w:cs="Arial"/>
            <w:sz w:val="20"/>
            <w:szCs w:val="20"/>
            <w:rPrChange w:id="31" w:author="Hong Qin" w:date="2013-02-15T10:58:00Z">
              <w:rPr>
                <w:rFonts w:ascii="Arial" w:hAnsi="Arial" w:cs="Arial"/>
                <w:noProof/>
                <w:sz w:val="20"/>
                <w:szCs w:val="20"/>
                <w:vertAlign w:val="superscript"/>
              </w:rPr>
            </w:rPrChange>
          </w:rPr>
          <w:t>{Finch, 1990 #401;Harman, 1956 #1036;Williams, 1957 #273}</w:t>
        </w:r>
      </w:ins>
      <w:del w:id="32"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12-14</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 xml:space="preserve">. </w:t>
      </w:r>
      <w:r w:rsidR="00FA606E">
        <w:rPr>
          <w:rFonts w:ascii="Arial" w:hAnsi="Arial" w:cs="Arial"/>
          <w:sz w:val="20"/>
          <w:szCs w:val="20"/>
        </w:rPr>
        <w:t xml:space="preserve">Aging </w:t>
      </w:r>
      <w:r w:rsidR="00FA606E" w:rsidRPr="00AB1B27">
        <w:rPr>
          <w:rFonts w:ascii="Arial" w:hAnsi="Arial" w:cs="Arial"/>
          <w:sz w:val="20"/>
          <w:szCs w:val="20"/>
        </w:rPr>
        <w:t xml:space="preserve">likely </w:t>
      </w:r>
      <w:r w:rsidR="00FA606E">
        <w:rPr>
          <w:rFonts w:ascii="Arial" w:hAnsi="Arial" w:cs="Arial"/>
          <w:sz w:val="20"/>
          <w:szCs w:val="20"/>
        </w:rPr>
        <w:t xml:space="preserve">occurred during evolution in unicellular organisms that predates </w:t>
      </w:r>
      <w:r w:rsidR="00FA606E" w:rsidRPr="00AB1B27">
        <w:rPr>
          <w:rFonts w:ascii="Arial" w:hAnsi="Arial" w:cs="Arial"/>
          <w:sz w:val="20"/>
          <w:szCs w:val="20"/>
        </w:rPr>
        <w:t>eukaryotes</w:t>
      </w:r>
      <w:r w:rsidR="00FA606E">
        <w:rPr>
          <w:rFonts w:ascii="Arial" w:hAnsi="Arial" w:cs="Arial"/>
          <w:sz w:val="20"/>
          <w:szCs w:val="20"/>
        </w:rPr>
        <w:t xml:space="preserve"> because aging is observed in bacteria</w:t>
      </w:r>
      <w:r w:rsidR="00FA606E" w:rsidRPr="00AB1B27">
        <w:rPr>
          <w:rFonts w:ascii="Arial" w:hAnsi="Arial" w:cs="Arial"/>
          <w:sz w:val="20"/>
          <w:szCs w:val="20"/>
        </w:rPr>
        <w:t xml:space="preserve"> </w:t>
      </w:r>
      <w:ins w:id="33" w:author="Hong Qin" w:date="2013-02-15T10:58:00Z">
        <w:r w:rsidR="007C3C78" w:rsidRPr="007C3C78">
          <w:rPr>
            <w:rFonts w:ascii="Arial" w:hAnsi="Arial" w:cs="Arial"/>
            <w:sz w:val="20"/>
            <w:szCs w:val="20"/>
            <w:rPrChange w:id="34" w:author="Hong Qin" w:date="2013-02-15T10:58:00Z">
              <w:rPr>
                <w:rFonts w:ascii="Arial" w:hAnsi="Arial" w:cs="Arial"/>
                <w:noProof/>
                <w:sz w:val="20"/>
                <w:szCs w:val="20"/>
                <w:vertAlign w:val="superscript"/>
              </w:rPr>
            </w:rPrChange>
          </w:rPr>
          <w:t>{Stewart, 2005 #642;Stewart, 2005 #643;Henderson, 2008 #474;Ackermann, 2007 #2435;Stewart, 2005 #642}</w:t>
        </w:r>
      </w:ins>
      <w:del w:id="35"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15-18</w:delText>
        </w:r>
        <w:r w:rsidR="005D19D9" w:rsidRPr="005D19D9" w:rsidDel="007C3C78">
          <w:rPr>
            <w:rFonts w:ascii="Arial" w:hAnsi="Arial" w:cs="Arial"/>
            <w:noProof/>
            <w:sz w:val="20"/>
            <w:szCs w:val="20"/>
            <w:vertAlign w:val="superscript"/>
          </w:rPr>
          <w:delText>]</w:delText>
        </w:r>
      </w:del>
      <w:r w:rsidR="00FA606E" w:rsidRPr="00AB1B27">
        <w:rPr>
          <w:rFonts w:ascii="Arial" w:hAnsi="Arial" w:cs="Arial"/>
          <w:sz w:val="20"/>
          <w:szCs w:val="20"/>
        </w:rPr>
        <w:t xml:space="preserve">. </w:t>
      </w:r>
      <w:r w:rsidRPr="00AB1B27">
        <w:rPr>
          <w:rFonts w:ascii="Arial" w:hAnsi="Arial" w:cs="Arial"/>
          <w:sz w:val="20"/>
          <w:szCs w:val="20"/>
        </w:rPr>
        <w:t>Tremendous strides have been made toward the mechanistic understanding of aging over the past two decades</w:t>
      </w:r>
      <w:r w:rsidR="00183569">
        <w:rPr>
          <w:rFonts w:ascii="Arial" w:hAnsi="Arial" w:cs="Arial"/>
          <w:sz w:val="20"/>
          <w:szCs w:val="20"/>
        </w:rPr>
        <w:t>;</w:t>
      </w:r>
      <w:r w:rsidR="00183569" w:rsidRPr="00AB1B27">
        <w:rPr>
          <w:rFonts w:ascii="Arial" w:hAnsi="Arial" w:cs="Arial"/>
          <w:sz w:val="20"/>
          <w:szCs w:val="20"/>
        </w:rPr>
        <w:t xml:space="preserve"> </w:t>
      </w:r>
      <w:r w:rsidRPr="00AB1B27">
        <w:rPr>
          <w:rFonts w:ascii="Arial" w:hAnsi="Arial" w:cs="Arial"/>
          <w:sz w:val="20"/>
          <w:szCs w:val="20"/>
        </w:rPr>
        <w:t xml:space="preserve">yet the very concept of aging is still under debate (For example, see </w:t>
      </w:r>
      <w:ins w:id="36" w:author="Hong Qin" w:date="2013-02-15T10:58:00Z">
        <w:r w:rsidR="007C3C78" w:rsidRPr="007C3C78">
          <w:rPr>
            <w:rFonts w:ascii="Arial" w:hAnsi="Arial" w:cs="Arial"/>
            <w:sz w:val="20"/>
            <w:szCs w:val="20"/>
            <w:rPrChange w:id="37" w:author="Hong Qin" w:date="2013-02-15T10:58:00Z">
              <w:rPr>
                <w:rFonts w:ascii="Arial" w:hAnsi="Arial" w:cs="Arial"/>
                <w:noProof/>
                <w:sz w:val="20"/>
                <w:szCs w:val="20"/>
                <w:vertAlign w:val="superscript"/>
              </w:rPr>
            </w:rPrChange>
          </w:rPr>
          <w:t>{Blagosklonny, 2008 #506}</w:t>
        </w:r>
      </w:ins>
      <w:del w:id="38"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19</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 xml:space="preserve">). </w:t>
      </w:r>
    </w:p>
    <w:p w:rsidR="00B32FF8" w:rsidRPr="007802F8" w:rsidRDefault="00AB1B27">
      <w:pPr>
        <w:ind w:firstLine="720"/>
        <w:jc w:val="both"/>
        <w:rPr>
          <w:rFonts w:ascii="Arial" w:hAnsi="Arial" w:cs="Arial"/>
          <w:sz w:val="20"/>
          <w:szCs w:val="20"/>
        </w:rPr>
      </w:pPr>
      <w:r w:rsidRPr="00AB1B27">
        <w:rPr>
          <w:rFonts w:ascii="Arial" w:hAnsi="Arial" w:cs="Arial"/>
          <w:sz w:val="20"/>
          <w:szCs w:val="20"/>
        </w:rPr>
        <w:t xml:space="preserve">As a unicellular organism, the budding yeast </w:t>
      </w:r>
      <w:r w:rsidRPr="00AB1B27">
        <w:rPr>
          <w:rFonts w:ascii="Arial" w:hAnsi="Arial" w:cs="Arial"/>
          <w:i/>
          <w:sz w:val="20"/>
          <w:szCs w:val="20"/>
        </w:rPr>
        <w:t>Saccharomyces cerevisiae</w:t>
      </w:r>
      <w:r w:rsidRPr="00AB1B27">
        <w:rPr>
          <w:rFonts w:ascii="Arial" w:hAnsi="Arial" w:cs="Arial"/>
          <w:sz w:val="20"/>
          <w:szCs w:val="20"/>
        </w:rPr>
        <w:t xml:space="preserve"> has proven to be a good model system for studying mechanisms of cellular aging </w:t>
      </w:r>
      <w:ins w:id="39" w:author="Hong Qin" w:date="2013-02-15T10:58:00Z">
        <w:r w:rsidR="007C3C78" w:rsidRPr="007C3C78">
          <w:rPr>
            <w:rFonts w:ascii="Arial" w:hAnsi="Arial" w:cs="Arial"/>
            <w:sz w:val="20"/>
            <w:szCs w:val="20"/>
            <w:rPrChange w:id="40" w:author="Hong Qin" w:date="2013-02-15T10:58:00Z">
              <w:rPr>
                <w:rFonts w:ascii="Arial" w:hAnsi="Arial" w:cs="Arial"/>
                <w:noProof/>
                <w:sz w:val="20"/>
                <w:szCs w:val="20"/>
                <w:vertAlign w:val="superscript"/>
              </w:rPr>
            </w:rPrChange>
          </w:rPr>
          <w:t>{Mortimer, 1959 #303;Kaeberlein, 2010 #787;Fabrizio, 2007 #483;Sinclair, 2006 #477;Park, 2002 #88;Laun, 2012 #1870;Guarente, 2000 #9;Hekimi, 2003 #84;Koubova, 2003 #85}</w:t>
        </w:r>
      </w:ins>
      <w:del w:id="41"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20-28</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 xml:space="preserve">. Many key features of cellular aging were first discovered in yeast before they were established in metazoan cells </w:t>
      </w:r>
      <w:ins w:id="42" w:author="Hong Qin" w:date="2013-02-15T10:58:00Z">
        <w:r w:rsidR="007C3C78" w:rsidRPr="007C3C78">
          <w:rPr>
            <w:rFonts w:ascii="Arial" w:hAnsi="Arial" w:cs="Arial"/>
            <w:sz w:val="20"/>
            <w:szCs w:val="20"/>
            <w:rPrChange w:id="43" w:author="Hong Qin" w:date="2013-02-15T10:58:00Z">
              <w:rPr>
                <w:rFonts w:ascii="Arial" w:hAnsi="Arial" w:cs="Arial"/>
                <w:noProof/>
                <w:sz w:val="20"/>
                <w:szCs w:val="20"/>
                <w:vertAlign w:val="superscript"/>
              </w:rPr>
            </w:rPrChange>
          </w:rPr>
          <w:t>{Kaeberlein, 2010 #787;Kaeberlein, 2007 #494;Kennedy, 2007 #496;Henderson, 2008 #474;Finkel, 2007 #472}</w:t>
        </w:r>
      </w:ins>
      <w:del w:id="44"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17</w:delText>
        </w:r>
        <w:r w:rsidR="005D19D9" w:rsidRPr="005D19D9" w:rsidDel="007C3C78">
          <w:rPr>
            <w:rFonts w:ascii="Arial" w:hAnsi="Arial" w:cs="Arial"/>
            <w:noProof/>
            <w:sz w:val="20"/>
            <w:szCs w:val="20"/>
            <w:vertAlign w:val="superscript"/>
          </w:rPr>
          <w:delText xml:space="preserve">, </w:delText>
        </w:r>
        <w:r w:rsidR="00231CE9" w:rsidRPr="005D19D9" w:rsidDel="007C3C78">
          <w:rPr>
            <w:rFonts w:ascii="Arial" w:hAnsi="Arial" w:cs="Arial"/>
            <w:noProof/>
            <w:sz w:val="20"/>
            <w:szCs w:val="20"/>
            <w:vertAlign w:val="superscript"/>
          </w:rPr>
          <w:delText>21</w:delText>
        </w:r>
        <w:r w:rsidR="005D19D9" w:rsidRPr="005D19D9" w:rsidDel="007C3C78">
          <w:rPr>
            <w:rFonts w:ascii="Arial" w:hAnsi="Arial" w:cs="Arial"/>
            <w:noProof/>
            <w:sz w:val="20"/>
            <w:szCs w:val="20"/>
            <w:vertAlign w:val="superscript"/>
          </w:rPr>
          <w:delText xml:space="preserve">, </w:delText>
        </w:r>
        <w:r w:rsidR="00231CE9" w:rsidRPr="005D19D9" w:rsidDel="007C3C78">
          <w:rPr>
            <w:rFonts w:ascii="Arial" w:hAnsi="Arial" w:cs="Arial"/>
            <w:noProof/>
            <w:sz w:val="20"/>
            <w:szCs w:val="20"/>
            <w:vertAlign w:val="superscript"/>
          </w:rPr>
          <w:delText>29-31</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 xml:space="preserve">.  The </w:t>
      </w:r>
      <w:r w:rsidR="00C0745B">
        <w:rPr>
          <w:rFonts w:ascii="Arial" w:hAnsi="Arial" w:cs="Arial"/>
          <w:sz w:val="20"/>
          <w:szCs w:val="20"/>
        </w:rPr>
        <w:t>lifespan</w:t>
      </w:r>
      <w:r w:rsidRPr="00AB1B27">
        <w:rPr>
          <w:rFonts w:ascii="Arial" w:hAnsi="Arial" w:cs="Arial"/>
          <w:sz w:val="20"/>
          <w:szCs w:val="20"/>
        </w:rPr>
        <w:t xml:space="preserve"> of yeast can be measured in two ways: replicative and chronological </w:t>
      </w:r>
      <w:r w:rsidR="00C0745B">
        <w:rPr>
          <w:rFonts w:ascii="Arial" w:hAnsi="Arial" w:cs="Arial"/>
          <w:sz w:val="20"/>
          <w:szCs w:val="20"/>
        </w:rPr>
        <w:t>lifespan</w:t>
      </w:r>
      <w:r w:rsidRPr="00AB1B27">
        <w:rPr>
          <w:rFonts w:ascii="Arial" w:hAnsi="Arial" w:cs="Arial"/>
          <w:sz w:val="20"/>
          <w:szCs w:val="20"/>
        </w:rPr>
        <w:t xml:space="preserve">. Replicative </w:t>
      </w:r>
      <w:r w:rsidR="00C0745B">
        <w:rPr>
          <w:rFonts w:ascii="Arial" w:hAnsi="Arial" w:cs="Arial"/>
          <w:sz w:val="20"/>
          <w:szCs w:val="20"/>
        </w:rPr>
        <w:t>lifespan</w:t>
      </w:r>
      <w:r w:rsidRPr="00AB1B27">
        <w:rPr>
          <w:rFonts w:ascii="Arial" w:hAnsi="Arial" w:cs="Arial"/>
          <w:sz w:val="20"/>
          <w:szCs w:val="20"/>
        </w:rPr>
        <w:t xml:space="preserve"> (RLS) is the number of cell cycles that individual mother cells produce before they senesce and cease to divide </w:t>
      </w:r>
      <w:ins w:id="45" w:author="Hong Qin" w:date="2013-02-15T10:58:00Z">
        <w:r w:rsidR="007C3C78" w:rsidRPr="007C3C78">
          <w:rPr>
            <w:rFonts w:ascii="Arial" w:hAnsi="Arial" w:cs="Arial"/>
            <w:sz w:val="20"/>
            <w:szCs w:val="20"/>
            <w:rPrChange w:id="46" w:author="Hong Qin" w:date="2013-02-15T10:58:00Z">
              <w:rPr>
                <w:rFonts w:ascii="Arial" w:hAnsi="Arial" w:cs="Arial"/>
                <w:noProof/>
                <w:sz w:val="20"/>
                <w:szCs w:val="20"/>
                <w:vertAlign w:val="superscript"/>
              </w:rPr>
            </w:rPrChange>
          </w:rPr>
          <w:t>{Mortimer, 1959 #303;Park, 2002 #88;Steffen, 2009 #473}</w:t>
        </w:r>
      </w:ins>
      <w:del w:id="47"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20</w:delText>
        </w:r>
        <w:r w:rsidR="005D19D9" w:rsidRPr="005D19D9" w:rsidDel="007C3C78">
          <w:rPr>
            <w:rFonts w:ascii="Arial" w:hAnsi="Arial" w:cs="Arial"/>
            <w:noProof/>
            <w:sz w:val="20"/>
            <w:szCs w:val="20"/>
            <w:vertAlign w:val="superscript"/>
          </w:rPr>
          <w:delText xml:space="preserve">, </w:delText>
        </w:r>
        <w:r w:rsidR="00231CE9" w:rsidRPr="005D19D9" w:rsidDel="007C3C78">
          <w:rPr>
            <w:rFonts w:ascii="Arial" w:hAnsi="Arial" w:cs="Arial"/>
            <w:noProof/>
            <w:sz w:val="20"/>
            <w:szCs w:val="20"/>
            <w:vertAlign w:val="superscript"/>
          </w:rPr>
          <w:delText>24</w:delText>
        </w:r>
        <w:r w:rsidR="005D19D9" w:rsidRPr="005D19D9" w:rsidDel="007C3C78">
          <w:rPr>
            <w:rFonts w:ascii="Arial" w:hAnsi="Arial" w:cs="Arial"/>
            <w:noProof/>
            <w:sz w:val="20"/>
            <w:szCs w:val="20"/>
            <w:vertAlign w:val="superscript"/>
          </w:rPr>
          <w:delText xml:space="preserve">, </w:delText>
        </w:r>
        <w:r w:rsidR="00231CE9" w:rsidRPr="005D19D9" w:rsidDel="007C3C78">
          <w:rPr>
            <w:rFonts w:ascii="Arial" w:hAnsi="Arial" w:cs="Arial"/>
            <w:noProof/>
            <w:sz w:val="20"/>
            <w:szCs w:val="20"/>
            <w:vertAlign w:val="superscript"/>
          </w:rPr>
          <w:delText>32</w:delText>
        </w:r>
        <w:r w:rsidR="005D19D9" w:rsidRPr="005D19D9" w:rsidDel="007C3C78">
          <w:rPr>
            <w:rFonts w:ascii="Arial" w:hAnsi="Arial" w:cs="Arial"/>
            <w:noProof/>
            <w:sz w:val="20"/>
            <w:szCs w:val="20"/>
            <w:vertAlign w:val="superscript"/>
          </w:rPr>
          <w:delText>]</w:delText>
        </w:r>
      </w:del>
      <w:r w:rsidR="003130E1">
        <w:rPr>
          <w:rFonts w:ascii="Arial" w:hAnsi="Arial" w:cs="Arial"/>
          <w:sz w:val="20"/>
          <w:szCs w:val="20"/>
        </w:rPr>
        <w:t>,</w:t>
      </w:r>
      <w:r w:rsidR="003130E1" w:rsidRPr="00AB1B27">
        <w:rPr>
          <w:rFonts w:ascii="Arial" w:hAnsi="Arial" w:cs="Arial"/>
          <w:sz w:val="20"/>
          <w:szCs w:val="20"/>
        </w:rPr>
        <w:t xml:space="preserve"> </w:t>
      </w:r>
      <w:r w:rsidR="003130E1">
        <w:rPr>
          <w:rFonts w:ascii="Arial" w:hAnsi="Arial" w:cs="Arial"/>
          <w:sz w:val="20"/>
          <w:szCs w:val="20"/>
        </w:rPr>
        <w:t xml:space="preserve">and </w:t>
      </w:r>
      <w:r w:rsidRPr="00AB1B27">
        <w:rPr>
          <w:rFonts w:ascii="Arial" w:hAnsi="Arial" w:cs="Arial"/>
          <w:sz w:val="20"/>
          <w:szCs w:val="20"/>
        </w:rPr>
        <w:t xml:space="preserve">is </w:t>
      </w:r>
      <w:r w:rsidR="00263A3A">
        <w:rPr>
          <w:rFonts w:ascii="Arial" w:hAnsi="Arial" w:cs="Arial"/>
          <w:sz w:val="20"/>
          <w:szCs w:val="20"/>
        </w:rPr>
        <w:t xml:space="preserve">often </w:t>
      </w:r>
      <w:r w:rsidRPr="00AB1B27">
        <w:rPr>
          <w:rFonts w:ascii="Arial" w:hAnsi="Arial" w:cs="Arial"/>
          <w:sz w:val="20"/>
          <w:szCs w:val="20"/>
        </w:rPr>
        <w:t xml:space="preserve">determined by microdissection. Chronological </w:t>
      </w:r>
      <w:r w:rsidR="00C0745B">
        <w:rPr>
          <w:rFonts w:ascii="Arial" w:hAnsi="Arial" w:cs="Arial"/>
          <w:sz w:val="20"/>
          <w:szCs w:val="20"/>
        </w:rPr>
        <w:t>lifespan</w:t>
      </w:r>
      <w:r w:rsidRPr="00AB1B27">
        <w:rPr>
          <w:rFonts w:ascii="Arial" w:hAnsi="Arial" w:cs="Arial"/>
          <w:sz w:val="20"/>
          <w:szCs w:val="20"/>
        </w:rPr>
        <w:t xml:space="preserve"> (CLS) is how long cells can survive without dividing in stationary phase </w:t>
      </w:r>
      <w:ins w:id="48" w:author="Hong Qin" w:date="2013-02-15T10:58:00Z">
        <w:r w:rsidR="007C3C78" w:rsidRPr="007C3C78">
          <w:rPr>
            <w:rFonts w:ascii="Arial" w:hAnsi="Arial" w:cs="Arial"/>
            <w:sz w:val="20"/>
            <w:szCs w:val="20"/>
            <w:rPrChange w:id="49" w:author="Hong Qin" w:date="2013-02-15T10:58:00Z">
              <w:rPr>
                <w:rFonts w:ascii="Arial" w:hAnsi="Arial" w:cs="Arial"/>
                <w:noProof/>
                <w:sz w:val="20"/>
                <w:szCs w:val="20"/>
                <w:vertAlign w:val="superscript"/>
              </w:rPr>
            </w:rPrChange>
          </w:rPr>
          <w:t>{Fabrizio, 2003 #282;Fabrizio, 2007 #483}</w:t>
        </w:r>
      </w:ins>
      <w:del w:id="50"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22</w:delText>
        </w:r>
        <w:r w:rsidR="005D19D9" w:rsidRPr="005D19D9" w:rsidDel="007C3C78">
          <w:rPr>
            <w:rFonts w:ascii="Arial" w:hAnsi="Arial" w:cs="Arial"/>
            <w:noProof/>
            <w:sz w:val="20"/>
            <w:szCs w:val="20"/>
            <w:vertAlign w:val="superscript"/>
          </w:rPr>
          <w:delText xml:space="preserve">, </w:delText>
        </w:r>
        <w:r w:rsidR="00231CE9" w:rsidRPr="005D19D9" w:rsidDel="007C3C78">
          <w:rPr>
            <w:rFonts w:ascii="Arial" w:hAnsi="Arial" w:cs="Arial"/>
            <w:noProof/>
            <w:sz w:val="20"/>
            <w:szCs w:val="20"/>
            <w:vertAlign w:val="superscript"/>
          </w:rPr>
          <w:delText>33</w:delText>
        </w:r>
        <w:r w:rsidR="005D19D9" w:rsidRPr="005D19D9" w:rsidDel="007C3C78">
          <w:rPr>
            <w:rFonts w:ascii="Arial" w:hAnsi="Arial" w:cs="Arial"/>
            <w:noProof/>
            <w:sz w:val="20"/>
            <w:szCs w:val="20"/>
            <w:vertAlign w:val="superscript"/>
          </w:rPr>
          <w:delText>]</w:delText>
        </w:r>
      </w:del>
      <w:r w:rsidR="003130E1">
        <w:rPr>
          <w:rFonts w:ascii="Arial" w:hAnsi="Arial" w:cs="Arial"/>
          <w:sz w:val="20"/>
          <w:szCs w:val="20"/>
        </w:rPr>
        <w:t>,</w:t>
      </w:r>
      <w:r w:rsidR="003130E1" w:rsidRPr="00AB1B27">
        <w:rPr>
          <w:rFonts w:ascii="Arial" w:hAnsi="Arial" w:cs="Arial"/>
          <w:sz w:val="20"/>
          <w:szCs w:val="20"/>
        </w:rPr>
        <w:t xml:space="preserve"> </w:t>
      </w:r>
      <w:r w:rsidR="00263A3A">
        <w:rPr>
          <w:rFonts w:ascii="Arial" w:hAnsi="Arial" w:cs="Arial"/>
          <w:sz w:val="20"/>
          <w:szCs w:val="20"/>
        </w:rPr>
        <w:t xml:space="preserve">and </w:t>
      </w:r>
      <w:r w:rsidRPr="00AB1B27">
        <w:rPr>
          <w:rFonts w:ascii="Arial" w:hAnsi="Arial" w:cs="Arial"/>
          <w:sz w:val="20"/>
          <w:szCs w:val="20"/>
        </w:rPr>
        <w:t xml:space="preserve">is </w:t>
      </w:r>
      <w:r w:rsidR="003130E1">
        <w:rPr>
          <w:rFonts w:ascii="Arial" w:hAnsi="Arial" w:cs="Arial"/>
          <w:sz w:val="20"/>
          <w:szCs w:val="20"/>
        </w:rPr>
        <w:t xml:space="preserve">often </w:t>
      </w:r>
      <w:r w:rsidRPr="00AB1B27">
        <w:rPr>
          <w:rFonts w:ascii="Arial" w:hAnsi="Arial" w:cs="Arial"/>
          <w:sz w:val="20"/>
          <w:szCs w:val="20"/>
        </w:rPr>
        <w:t>assessed by quantifying colony-forming units</w:t>
      </w:r>
      <w:r w:rsidR="003130E1">
        <w:rPr>
          <w:rFonts w:ascii="Arial" w:hAnsi="Arial" w:cs="Arial"/>
          <w:sz w:val="20"/>
          <w:szCs w:val="20"/>
        </w:rPr>
        <w:t xml:space="preserve"> (CFUs)</w:t>
      </w:r>
      <w:r w:rsidRPr="00AB1B27">
        <w:rPr>
          <w:rFonts w:ascii="Arial" w:hAnsi="Arial" w:cs="Arial"/>
          <w:sz w:val="20"/>
          <w:szCs w:val="20"/>
        </w:rPr>
        <w:t xml:space="preserve">. </w:t>
      </w:r>
    </w:p>
    <w:p w:rsidR="008421E0" w:rsidRPr="007802F8" w:rsidRDefault="00AB1B27" w:rsidP="00142E8E">
      <w:pPr>
        <w:ind w:firstLine="720"/>
        <w:jc w:val="both"/>
        <w:rPr>
          <w:rFonts w:ascii="Arial" w:hAnsi="Arial" w:cs="Arial"/>
          <w:sz w:val="20"/>
          <w:szCs w:val="20"/>
        </w:rPr>
      </w:pPr>
      <w:r w:rsidRPr="00AB1B27">
        <w:rPr>
          <w:rFonts w:ascii="Arial" w:hAnsi="Arial" w:cs="Arial"/>
          <w:sz w:val="20"/>
          <w:szCs w:val="20"/>
        </w:rPr>
        <w:t xml:space="preserve">Paradoxically, biology of aging becomes evasive once we delve into molecular mechanisms. Although hundreds of genes in yeast have been found to influence aging, none of these genes suggests molecular mechanisms that are </w:t>
      </w:r>
      <w:r w:rsidRPr="00AB1B27">
        <w:rPr>
          <w:rFonts w:ascii="Arial" w:hAnsi="Arial" w:cs="Arial"/>
          <w:sz w:val="20"/>
          <w:szCs w:val="20"/>
          <w:u w:val="single"/>
        </w:rPr>
        <w:t>directly</w:t>
      </w:r>
      <w:r w:rsidRPr="00AB1B27">
        <w:rPr>
          <w:rFonts w:ascii="Arial" w:hAnsi="Arial" w:cs="Arial"/>
          <w:sz w:val="20"/>
          <w:szCs w:val="20"/>
        </w:rPr>
        <w:t xml:space="preserve"> linked to aging. The effect of SIR2 on </w:t>
      </w:r>
      <w:r w:rsidR="00C0745B">
        <w:rPr>
          <w:rFonts w:ascii="Arial" w:hAnsi="Arial" w:cs="Arial"/>
          <w:sz w:val="20"/>
          <w:szCs w:val="20"/>
        </w:rPr>
        <w:t>lifespan</w:t>
      </w:r>
      <w:r w:rsidRPr="00AB1B27">
        <w:rPr>
          <w:rFonts w:ascii="Arial" w:hAnsi="Arial" w:cs="Arial"/>
          <w:sz w:val="20"/>
          <w:szCs w:val="20"/>
        </w:rPr>
        <w:t xml:space="preserve"> is attributed to the “toxic” effect due to accumulation of extrachromosomal rDNA circles </w:t>
      </w:r>
      <w:ins w:id="51" w:author="Hong Qin" w:date="2013-02-15T10:58:00Z">
        <w:r w:rsidR="007C3C78" w:rsidRPr="007C3C78">
          <w:rPr>
            <w:rFonts w:ascii="Arial" w:hAnsi="Arial" w:cs="Arial"/>
            <w:sz w:val="20"/>
            <w:szCs w:val="20"/>
            <w:rPrChange w:id="52" w:author="Hong Qin" w:date="2013-02-15T10:58:00Z">
              <w:rPr>
                <w:rFonts w:ascii="Arial" w:hAnsi="Arial" w:cs="Arial"/>
                <w:noProof/>
                <w:sz w:val="20"/>
                <w:szCs w:val="20"/>
                <w:vertAlign w:val="superscript"/>
              </w:rPr>
            </w:rPrChange>
          </w:rPr>
          <w:t>{Sinclair, 1997 #250}</w:t>
        </w:r>
      </w:ins>
      <w:del w:id="53"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34</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 xml:space="preserve">, a concept that is not only mechanistically obscure but has also been challenged </w:t>
      </w:r>
      <w:ins w:id="54" w:author="Hong Qin" w:date="2013-02-15T10:58:00Z">
        <w:r w:rsidR="007C3C78" w:rsidRPr="007C3C78">
          <w:rPr>
            <w:rFonts w:ascii="Arial" w:hAnsi="Arial" w:cs="Arial"/>
            <w:sz w:val="20"/>
            <w:szCs w:val="20"/>
            <w:rPrChange w:id="55" w:author="Hong Qin" w:date="2013-02-15T10:58:00Z">
              <w:rPr>
                <w:rFonts w:ascii="Arial" w:hAnsi="Arial" w:cs="Arial"/>
                <w:noProof/>
                <w:sz w:val="20"/>
                <w:szCs w:val="20"/>
                <w:vertAlign w:val="superscript"/>
              </w:rPr>
            </w:rPrChange>
          </w:rPr>
          <w:t>{Ganley, 2009 #644}</w:t>
        </w:r>
      </w:ins>
      <w:del w:id="56"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35</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 xml:space="preserve">. The effect of TOR pathway on replicative </w:t>
      </w:r>
      <w:r w:rsidR="00C0745B">
        <w:rPr>
          <w:rFonts w:ascii="Arial" w:hAnsi="Arial" w:cs="Arial"/>
          <w:sz w:val="20"/>
          <w:szCs w:val="20"/>
        </w:rPr>
        <w:t>lifespan</w:t>
      </w:r>
      <w:r w:rsidRPr="00AB1B27">
        <w:rPr>
          <w:rFonts w:ascii="Arial" w:hAnsi="Arial" w:cs="Arial"/>
          <w:sz w:val="20"/>
          <w:szCs w:val="20"/>
        </w:rPr>
        <w:t xml:space="preserve"> is attributed to the decreasing ribosome function and translation </w:t>
      </w:r>
      <w:ins w:id="57" w:author="Hong Qin" w:date="2013-02-15T10:58:00Z">
        <w:r w:rsidR="007C3C78" w:rsidRPr="007C3C78">
          <w:rPr>
            <w:rFonts w:ascii="Arial" w:hAnsi="Arial" w:cs="Arial"/>
            <w:sz w:val="20"/>
            <w:szCs w:val="20"/>
            <w:rPrChange w:id="58" w:author="Hong Qin" w:date="2013-02-15T10:58:00Z">
              <w:rPr>
                <w:rFonts w:ascii="Arial" w:hAnsi="Arial" w:cs="Arial"/>
                <w:noProof/>
                <w:sz w:val="20"/>
                <w:szCs w:val="20"/>
                <w:vertAlign w:val="superscript"/>
              </w:rPr>
            </w:rPrChange>
          </w:rPr>
          <w:t>{Kaeberlein, 2007 #494}</w:t>
        </w:r>
      </w:ins>
      <w:del w:id="59"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29</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 xml:space="preserve"> or to the hyper-activation of cellular functions </w:t>
      </w:r>
      <w:ins w:id="60" w:author="Hong Qin" w:date="2013-02-15T10:58:00Z">
        <w:r w:rsidR="007C3C78" w:rsidRPr="007C3C78">
          <w:rPr>
            <w:rFonts w:ascii="Arial" w:hAnsi="Arial" w:cs="Arial"/>
            <w:sz w:val="20"/>
            <w:szCs w:val="20"/>
            <w:rPrChange w:id="61" w:author="Hong Qin" w:date="2013-02-15T10:58:00Z">
              <w:rPr>
                <w:rFonts w:ascii="Arial" w:hAnsi="Arial" w:cs="Arial"/>
                <w:noProof/>
                <w:sz w:val="20"/>
                <w:szCs w:val="20"/>
                <w:vertAlign w:val="superscript"/>
              </w:rPr>
            </w:rPrChange>
          </w:rPr>
          <w:t>{Blagosklonny, 2008 #506;Blagosklonny, 2009 #503}</w:t>
        </w:r>
      </w:ins>
      <w:del w:id="62"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19</w:delText>
        </w:r>
        <w:r w:rsidR="005D19D9" w:rsidRPr="005D19D9" w:rsidDel="007C3C78">
          <w:rPr>
            <w:rFonts w:ascii="Arial" w:hAnsi="Arial" w:cs="Arial"/>
            <w:noProof/>
            <w:sz w:val="20"/>
            <w:szCs w:val="20"/>
            <w:vertAlign w:val="superscript"/>
          </w:rPr>
          <w:delText xml:space="preserve">, </w:delText>
        </w:r>
        <w:r w:rsidR="00231CE9" w:rsidRPr="005D19D9" w:rsidDel="007C3C78">
          <w:rPr>
            <w:rFonts w:ascii="Arial" w:hAnsi="Arial" w:cs="Arial"/>
            <w:noProof/>
            <w:sz w:val="20"/>
            <w:szCs w:val="20"/>
            <w:vertAlign w:val="superscript"/>
          </w:rPr>
          <w:delText>36</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 xml:space="preserve">. The mechanism of TOR on chronological </w:t>
      </w:r>
      <w:r w:rsidR="00C0745B">
        <w:rPr>
          <w:rFonts w:ascii="Arial" w:hAnsi="Arial" w:cs="Arial"/>
          <w:sz w:val="20"/>
          <w:szCs w:val="20"/>
        </w:rPr>
        <w:t>lifespan</w:t>
      </w:r>
      <w:r w:rsidRPr="00AB1B27">
        <w:rPr>
          <w:rFonts w:ascii="Arial" w:hAnsi="Arial" w:cs="Arial"/>
          <w:sz w:val="20"/>
          <w:szCs w:val="20"/>
        </w:rPr>
        <w:t xml:space="preserve"> remains unclear </w:t>
      </w:r>
      <w:ins w:id="63" w:author="Hong Qin" w:date="2013-02-15T10:58:00Z">
        <w:r w:rsidR="007C3C78" w:rsidRPr="007C3C78">
          <w:rPr>
            <w:rFonts w:ascii="Arial" w:hAnsi="Arial" w:cs="Arial"/>
            <w:sz w:val="20"/>
            <w:szCs w:val="20"/>
            <w:rPrChange w:id="64" w:author="Hong Qin" w:date="2013-02-15T10:58:00Z">
              <w:rPr>
                <w:rFonts w:ascii="Arial" w:hAnsi="Arial" w:cs="Arial"/>
                <w:noProof/>
                <w:sz w:val="20"/>
                <w:szCs w:val="20"/>
                <w:vertAlign w:val="superscript"/>
              </w:rPr>
            </w:rPrChange>
          </w:rPr>
          <w:t>{Wei, 2009 #499}</w:t>
        </w:r>
      </w:ins>
      <w:del w:id="65"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37</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 xml:space="preserve">. In fact, it is speculated that </w:t>
      </w:r>
      <w:r w:rsidRPr="00AB1B27">
        <w:rPr>
          <w:rFonts w:ascii="Arial" w:hAnsi="Arial" w:cs="Arial"/>
          <w:sz w:val="20"/>
          <w:szCs w:val="20"/>
          <w:u w:val="single"/>
        </w:rPr>
        <w:t>bona fide</w:t>
      </w:r>
      <w:r w:rsidRPr="00AB1B27">
        <w:rPr>
          <w:rFonts w:ascii="Arial" w:hAnsi="Arial" w:cs="Arial"/>
          <w:sz w:val="20"/>
          <w:szCs w:val="20"/>
        </w:rPr>
        <w:t xml:space="preserve"> </w:t>
      </w:r>
      <w:r w:rsidRPr="00AB1B27">
        <w:rPr>
          <w:rFonts w:ascii="Arial" w:hAnsi="Arial" w:cs="Arial"/>
          <w:sz w:val="20"/>
          <w:szCs w:val="20"/>
          <w:u w:val="single"/>
        </w:rPr>
        <w:t>aging genes do not exist</w:t>
      </w:r>
      <w:r w:rsidRPr="00AB1B27">
        <w:rPr>
          <w:rFonts w:ascii="Arial" w:hAnsi="Arial" w:cs="Arial"/>
          <w:sz w:val="20"/>
          <w:szCs w:val="20"/>
        </w:rPr>
        <w:t xml:space="preserve"> because there are no conserved causes of aging </w:t>
      </w:r>
      <w:ins w:id="66" w:author="Hong Qin" w:date="2013-02-15T10:58:00Z">
        <w:r w:rsidR="007C3C78" w:rsidRPr="007C3C78">
          <w:rPr>
            <w:rFonts w:ascii="Arial" w:hAnsi="Arial" w:cs="Arial"/>
            <w:sz w:val="20"/>
            <w:szCs w:val="20"/>
            <w:rPrChange w:id="67" w:author="Hong Qin" w:date="2013-02-15T10:58:00Z">
              <w:rPr>
                <w:rFonts w:ascii="Arial" w:hAnsi="Arial" w:cs="Arial"/>
                <w:noProof/>
                <w:sz w:val="20"/>
                <w:szCs w:val="20"/>
                <w:vertAlign w:val="superscript"/>
              </w:rPr>
            </w:rPrChange>
          </w:rPr>
          <w:t>{Sinclair,  #477;Steinkraus, 2008 #475;Kirkwood, 2002 #626}</w:t>
        </w:r>
      </w:ins>
      <w:del w:id="68"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23</w:delText>
        </w:r>
        <w:r w:rsidR="005D19D9" w:rsidRPr="005D19D9" w:rsidDel="007C3C78">
          <w:rPr>
            <w:rFonts w:ascii="Arial" w:hAnsi="Arial" w:cs="Arial"/>
            <w:noProof/>
            <w:sz w:val="20"/>
            <w:szCs w:val="20"/>
            <w:vertAlign w:val="superscript"/>
          </w:rPr>
          <w:delText xml:space="preserve">, </w:delText>
        </w:r>
        <w:r w:rsidR="00231CE9" w:rsidRPr="005D19D9" w:rsidDel="007C3C78">
          <w:rPr>
            <w:rFonts w:ascii="Arial" w:hAnsi="Arial" w:cs="Arial"/>
            <w:noProof/>
            <w:sz w:val="20"/>
            <w:szCs w:val="20"/>
            <w:vertAlign w:val="superscript"/>
          </w:rPr>
          <w:delText>38</w:delText>
        </w:r>
        <w:r w:rsidR="005D19D9" w:rsidRPr="005D19D9" w:rsidDel="007C3C78">
          <w:rPr>
            <w:rFonts w:ascii="Arial" w:hAnsi="Arial" w:cs="Arial"/>
            <w:noProof/>
            <w:sz w:val="20"/>
            <w:szCs w:val="20"/>
            <w:vertAlign w:val="superscript"/>
          </w:rPr>
          <w:delText xml:space="preserve">, </w:delText>
        </w:r>
        <w:r w:rsidR="00231CE9" w:rsidRPr="005D19D9" w:rsidDel="007C3C78">
          <w:rPr>
            <w:rFonts w:ascii="Arial" w:hAnsi="Arial" w:cs="Arial"/>
            <w:noProof/>
            <w:sz w:val="20"/>
            <w:szCs w:val="20"/>
            <w:vertAlign w:val="superscript"/>
          </w:rPr>
          <w:delText>39</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 xml:space="preserve">. With no genes as direct causes of aging, it is surprising that calorie restriction (CR) is a universal way of intervention to extend lifespan. In yeast, CR can extend both RLS and CLS </w:t>
      </w:r>
      <w:ins w:id="69" w:author="Hong Qin" w:date="2013-02-15T10:58:00Z">
        <w:r w:rsidR="007C3C78" w:rsidRPr="007C3C78">
          <w:rPr>
            <w:rFonts w:ascii="Arial" w:hAnsi="Arial" w:cs="Arial"/>
            <w:sz w:val="20"/>
            <w:szCs w:val="20"/>
            <w:rPrChange w:id="70" w:author="Hong Qin" w:date="2013-02-15T10:58:00Z">
              <w:rPr>
                <w:rFonts w:ascii="Arial" w:hAnsi="Arial" w:cs="Arial"/>
                <w:noProof/>
                <w:sz w:val="20"/>
                <w:szCs w:val="20"/>
                <w:vertAlign w:val="superscript"/>
              </w:rPr>
            </w:rPrChange>
          </w:rPr>
          <w:t>{Smith, 2007 #2024;Lin, 2002 #87}</w:t>
        </w:r>
      </w:ins>
      <w:del w:id="71"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40</w:delText>
        </w:r>
        <w:r w:rsidR="005D19D9" w:rsidRPr="005D19D9" w:rsidDel="007C3C78">
          <w:rPr>
            <w:rFonts w:ascii="Arial" w:hAnsi="Arial" w:cs="Arial"/>
            <w:noProof/>
            <w:sz w:val="20"/>
            <w:szCs w:val="20"/>
            <w:vertAlign w:val="superscript"/>
          </w:rPr>
          <w:delText xml:space="preserve">, </w:delText>
        </w:r>
        <w:r w:rsidR="00231CE9" w:rsidRPr="005D19D9" w:rsidDel="007C3C78">
          <w:rPr>
            <w:rFonts w:ascii="Arial" w:hAnsi="Arial" w:cs="Arial"/>
            <w:noProof/>
            <w:sz w:val="20"/>
            <w:szCs w:val="20"/>
            <w:vertAlign w:val="superscript"/>
          </w:rPr>
          <w:delText>41</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 xml:space="preserve">, despite that </w:t>
      </w:r>
      <w:r w:rsidR="00DC0DE8">
        <w:rPr>
          <w:rFonts w:ascii="Arial" w:hAnsi="Arial" w:cs="Arial"/>
          <w:sz w:val="20"/>
          <w:szCs w:val="20"/>
        </w:rPr>
        <w:t xml:space="preserve">there are </w:t>
      </w:r>
      <w:r w:rsidRPr="00AB1B27">
        <w:rPr>
          <w:rFonts w:ascii="Arial" w:hAnsi="Arial" w:cs="Arial"/>
          <w:sz w:val="20"/>
          <w:szCs w:val="20"/>
        </w:rPr>
        <w:t>substantia</w:t>
      </w:r>
      <w:r w:rsidR="00DC0DE8">
        <w:rPr>
          <w:rFonts w:ascii="Arial" w:hAnsi="Arial" w:cs="Arial"/>
          <w:sz w:val="20"/>
          <w:szCs w:val="20"/>
        </w:rPr>
        <w:t>l differences in</w:t>
      </w:r>
      <w:r w:rsidRPr="00AB1B27">
        <w:rPr>
          <w:rFonts w:ascii="Arial" w:hAnsi="Arial" w:cs="Arial"/>
          <w:sz w:val="20"/>
          <w:szCs w:val="20"/>
        </w:rPr>
        <w:t xml:space="preserve"> </w:t>
      </w:r>
      <w:r w:rsidR="00DC0DE8">
        <w:rPr>
          <w:rFonts w:ascii="Arial" w:hAnsi="Arial" w:cs="Arial"/>
          <w:sz w:val="20"/>
          <w:szCs w:val="20"/>
        </w:rPr>
        <w:t xml:space="preserve">active </w:t>
      </w:r>
      <w:r w:rsidRPr="00AB1B27">
        <w:rPr>
          <w:rFonts w:ascii="Arial" w:hAnsi="Arial" w:cs="Arial"/>
          <w:sz w:val="20"/>
          <w:szCs w:val="20"/>
        </w:rPr>
        <w:t xml:space="preserve">pathways </w:t>
      </w:r>
      <w:r w:rsidR="00DC0DE8">
        <w:rPr>
          <w:rFonts w:ascii="Arial" w:hAnsi="Arial" w:cs="Arial"/>
          <w:sz w:val="20"/>
          <w:szCs w:val="20"/>
        </w:rPr>
        <w:t xml:space="preserve">between </w:t>
      </w:r>
      <w:r w:rsidRPr="00AB1B27">
        <w:rPr>
          <w:rFonts w:ascii="Arial" w:hAnsi="Arial" w:cs="Arial"/>
          <w:sz w:val="20"/>
          <w:szCs w:val="20"/>
        </w:rPr>
        <w:t xml:space="preserve">the two different aging processes </w:t>
      </w:r>
      <w:ins w:id="72" w:author="Hong Qin" w:date="2013-02-15T10:58:00Z">
        <w:r w:rsidR="007C3C78" w:rsidRPr="007C3C78">
          <w:rPr>
            <w:rFonts w:ascii="Arial" w:hAnsi="Arial" w:cs="Arial"/>
            <w:sz w:val="20"/>
            <w:szCs w:val="20"/>
            <w:rPrChange w:id="73" w:author="Hong Qin" w:date="2013-02-15T10:58:00Z">
              <w:rPr>
                <w:rFonts w:ascii="Arial" w:hAnsi="Arial" w:cs="Arial"/>
                <w:noProof/>
                <w:sz w:val="20"/>
                <w:szCs w:val="20"/>
                <w:vertAlign w:val="superscript"/>
              </w:rPr>
            </w:rPrChange>
          </w:rPr>
          <w:t>{Laun, 2006 #1068}</w:t>
        </w:r>
      </w:ins>
      <w:del w:id="74"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42</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 xml:space="preserve">. </w:t>
      </w:r>
    </w:p>
    <w:p w:rsidR="007C4CF8" w:rsidRPr="007802F8" w:rsidRDefault="00AB1B27" w:rsidP="007C4CF8">
      <w:pPr>
        <w:ind w:firstLine="720"/>
        <w:jc w:val="both"/>
        <w:rPr>
          <w:rFonts w:ascii="Arial" w:hAnsi="Arial" w:cs="Arial"/>
          <w:sz w:val="20"/>
          <w:szCs w:val="20"/>
        </w:rPr>
      </w:pPr>
      <w:r w:rsidRPr="00AB1B27">
        <w:rPr>
          <w:rFonts w:ascii="Arial" w:hAnsi="Arial" w:cs="Arial"/>
          <w:sz w:val="20"/>
          <w:szCs w:val="20"/>
        </w:rPr>
        <w:t xml:space="preserve">A large body of experimental data suggests </w:t>
      </w:r>
      <w:r w:rsidR="00183569">
        <w:rPr>
          <w:rFonts w:ascii="Arial" w:hAnsi="Arial" w:cs="Arial"/>
          <w:sz w:val="20"/>
          <w:szCs w:val="20"/>
        </w:rPr>
        <w:t xml:space="preserve">that </w:t>
      </w:r>
      <w:r w:rsidRPr="00AB1B27">
        <w:rPr>
          <w:rFonts w:ascii="Arial" w:hAnsi="Arial" w:cs="Arial"/>
          <w:sz w:val="20"/>
          <w:szCs w:val="20"/>
        </w:rPr>
        <w:t xml:space="preserve">complex gene networks are involved in yeast aging. In a </w:t>
      </w:r>
      <w:r w:rsidR="00645A95" w:rsidRPr="00AB1B27">
        <w:rPr>
          <w:rFonts w:ascii="Arial" w:hAnsi="Arial" w:cs="Arial"/>
          <w:sz w:val="20"/>
          <w:szCs w:val="20"/>
        </w:rPr>
        <w:t>large-scale</w:t>
      </w:r>
      <w:r w:rsidRPr="00AB1B27">
        <w:rPr>
          <w:rFonts w:ascii="Arial" w:hAnsi="Arial" w:cs="Arial"/>
          <w:sz w:val="20"/>
          <w:szCs w:val="20"/>
        </w:rPr>
        <w:t xml:space="preserve"> screen, </w:t>
      </w:r>
      <w:r w:rsidR="00CE4D0C">
        <w:rPr>
          <w:rFonts w:ascii="Arial" w:hAnsi="Arial" w:cs="Arial"/>
          <w:sz w:val="20"/>
          <w:szCs w:val="20"/>
        </w:rPr>
        <w:t xml:space="preserve">90 </w:t>
      </w:r>
      <w:r w:rsidR="004F7F16">
        <w:rPr>
          <w:rFonts w:ascii="Arial" w:hAnsi="Arial" w:cs="Arial"/>
          <w:sz w:val="20"/>
          <w:szCs w:val="20"/>
        </w:rPr>
        <w:t>gene</w:t>
      </w:r>
      <w:r w:rsidR="00CE4D0C">
        <w:rPr>
          <w:rFonts w:ascii="Arial" w:hAnsi="Arial" w:cs="Arial"/>
          <w:sz w:val="20"/>
          <w:szCs w:val="20"/>
        </w:rPr>
        <w:t xml:space="preserve"> </w:t>
      </w:r>
      <w:r w:rsidR="004F7F16">
        <w:rPr>
          <w:rFonts w:ascii="Arial" w:hAnsi="Arial" w:cs="Arial"/>
          <w:sz w:val="20"/>
          <w:szCs w:val="20"/>
        </w:rPr>
        <w:t xml:space="preserve">deletions </w:t>
      </w:r>
      <w:r w:rsidRPr="00AB1B27">
        <w:rPr>
          <w:rFonts w:ascii="Arial" w:hAnsi="Arial" w:cs="Arial"/>
          <w:sz w:val="20"/>
          <w:szCs w:val="20"/>
        </w:rPr>
        <w:t xml:space="preserve">were found to extend CLS in BY laboratory strains </w:t>
      </w:r>
      <w:ins w:id="75" w:author="Hong Qin" w:date="2013-02-15T10:58:00Z">
        <w:r w:rsidR="007C3C78" w:rsidRPr="007C3C78">
          <w:rPr>
            <w:rFonts w:ascii="Arial" w:hAnsi="Arial" w:cs="Arial"/>
            <w:sz w:val="20"/>
            <w:szCs w:val="20"/>
            <w:rPrChange w:id="76" w:author="Hong Qin" w:date="2013-02-15T10:58:00Z">
              <w:rPr>
                <w:rFonts w:ascii="Arial" w:hAnsi="Arial" w:cs="Arial"/>
                <w:noProof/>
                <w:sz w:val="20"/>
                <w:szCs w:val="20"/>
                <w:vertAlign w:val="superscript"/>
              </w:rPr>
            </w:rPrChange>
          </w:rPr>
          <w:t>{Powers, 2006 #564}</w:t>
        </w:r>
      </w:ins>
      <w:del w:id="77"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43</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 and 300 gene</w:t>
      </w:r>
      <w:r w:rsidR="004F7F16">
        <w:rPr>
          <w:rFonts w:ascii="Arial" w:hAnsi="Arial" w:cs="Arial"/>
          <w:sz w:val="20"/>
          <w:szCs w:val="20"/>
        </w:rPr>
        <w:t xml:space="preserve"> deletions </w:t>
      </w:r>
      <w:r w:rsidRPr="00AB1B27">
        <w:rPr>
          <w:rFonts w:ascii="Arial" w:hAnsi="Arial" w:cs="Arial"/>
          <w:sz w:val="20"/>
          <w:szCs w:val="20"/>
        </w:rPr>
        <w:t xml:space="preserve">can shorten CLS </w:t>
      </w:r>
      <w:ins w:id="78" w:author="Hong Qin" w:date="2013-02-15T10:58:00Z">
        <w:r w:rsidR="007C3C78" w:rsidRPr="007C3C78">
          <w:rPr>
            <w:rFonts w:ascii="Arial" w:hAnsi="Arial" w:cs="Arial"/>
            <w:sz w:val="20"/>
            <w:szCs w:val="20"/>
            <w:rPrChange w:id="79" w:author="Hong Qin" w:date="2013-02-15T10:58:00Z">
              <w:rPr>
                <w:rFonts w:ascii="Arial" w:hAnsi="Arial" w:cs="Arial"/>
                <w:noProof/>
                <w:sz w:val="20"/>
                <w:szCs w:val="20"/>
                <w:vertAlign w:val="superscript"/>
              </w:rPr>
            </w:rPrChange>
          </w:rPr>
          <w:t>{Powers, 2006 #564}</w:t>
        </w:r>
      </w:ins>
      <w:del w:id="80"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43</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 In another screen of RLS, 20% of the gene deletions were found to shorten RLS, whereas 10 out of 564 genes significantly extend</w:t>
      </w:r>
      <w:r w:rsidR="00275081">
        <w:rPr>
          <w:rFonts w:ascii="Arial" w:hAnsi="Arial" w:cs="Arial"/>
          <w:sz w:val="20"/>
          <w:szCs w:val="20"/>
        </w:rPr>
        <w:t>ed</w:t>
      </w:r>
      <w:r w:rsidRPr="00AB1B27">
        <w:rPr>
          <w:rFonts w:ascii="Arial" w:hAnsi="Arial" w:cs="Arial"/>
          <w:sz w:val="20"/>
          <w:szCs w:val="20"/>
        </w:rPr>
        <w:t xml:space="preserve"> RLS </w:t>
      </w:r>
      <w:ins w:id="81" w:author="Hong Qin" w:date="2013-02-15T10:58:00Z">
        <w:r w:rsidR="007C3C78" w:rsidRPr="007C3C78">
          <w:rPr>
            <w:rFonts w:ascii="Arial" w:hAnsi="Arial" w:cs="Arial"/>
            <w:sz w:val="20"/>
            <w:szCs w:val="20"/>
            <w:rPrChange w:id="82" w:author="Hong Qin" w:date="2013-02-15T10:58:00Z">
              <w:rPr>
                <w:rFonts w:ascii="Arial" w:hAnsi="Arial" w:cs="Arial"/>
                <w:noProof/>
                <w:sz w:val="20"/>
                <w:szCs w:val="20"/>
                <w:vertAlign w:val="superscript"/>
              </w:rPr>
            </w:rPrChange>
          </w:rPr>
          <w:t>{Kaeberlein, 2005 #486}</w:t>
        </w:r>
      </w:ins>
      <w:del w:id="83"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44</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 xml:space="preserve">. In a quantitative trait study, </w:t>
      </w:r>
      <w:commentRangeStart w:id="84"/>
      <w:r w:rsidRPr="00AB1B27">
        <w:rPr>
          <w:rFonts w:ascii="Arial" w:hAnsi="Arial" w:cs="Arial"/>
          <w:sz w:val="20"/>
          <w:szCs w:val="20"/>
        </w:rPr>
        <w:t xml:space="preserve">transgressive segregation of CLS was observed, indicating the involvement of many loci </w:t>
      </w:r>
      <w:ins w:id="85" w:author="Hong Qin" w:date="2013-02-15T10:58:00Z">
        <w:r w:rsidR="007C3C78" w:rsidRPr="007C3C78">
          <w:rPr>
            <w:rFonts w:ascii="Arial" w:hAnsi="Arial" w:cs="Arial"/>
            <w:sz w:val="20"/>
            <w:szCs w:val="20"/>
            <w:rPrChange w:id="86" w:author="Hong Qin" w:date="2013-02-15T10:58:00Z">
              <w:rPr>
                <w:rFonts w:ascii="Arial" w:hAnsi="Arial" w:cs="Arial"/>
                <w:noProof/>
                <w:sz w:val="20"/>
                <w:szCs w:val="20"/>
                <w:vertAlign w:val="superscript"/>
              </w:rPr>
            </w:rPrChange>
          </w:rPr>
          <w:t>{Kwan, 2011 #1518}</w:t>
        </w:r>
      </w:ins>
      <w:del w:id="87"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45</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 xml:space="preserve">. </w:t>
      </w:r>
      <w:commentRangeEnd w:id="84"/>
      <w:r w:rsidRPr="00AB1B27">
        <w:rPr>
          <w:rStyle w:val="CommentReference"/>
          <w:rFonts w:ascii="Arial" w:hAnsi="Arial" w:cs="Arial"/>
          <w:sz w:val="20"/>
          <w:szCs w:val="20"/>
        </w:rPr>
        <w:commentReference w:id="84"/>
      </w:r>
      <w:r w:rsidRPr="00AB1B27">
        <w:rPr>
          <w:rFonts w:ascii="Arial" w:hAnsi="Arial" w:cs="Arial"/>
          <w:sz w:val="20"/>
          <w:szCs w:val="20"/>
        </w:rPr>
        <w:t>In collaboration with Jeff Townsend at Yale University, we compared gene expressional profiles of short and long-lived segregants of a wild yeast isolate, and found 15 genes with consistent differential expression levels between the long- and the short-lived progenies</w:t>
      </w:r>
      <w:ins w:id="88" w:author="Hong Qin" w:date="2013-02-15T10:58:00Z">
        <w:r w:rsidR="007C3C78" w:rsidRPr="007C3C78">
          <w:rPr>
            <w:rFonts w:ascii="Arial" w:hAnsi="Arial" w:cs="Arial"/>
            <w:sz w:val="20"/>
            <w:szCs w:val="20"/>
            <w:rPrChange w:id="89" w:author="Hong Qin" w:date="2013-02-15T10:58:00Z">
              <w:rPr>
                <w:rFonts w:ascii="Arial" w:hAnsi="Arial" w:cs="Arial"/>
                <w:noProof/>
                <w:sz w:val="20"/>
                <w:szCs w:val="20"/>
                <w:vertAlign w:val="superscript"/>
              </w:rPr>
            </w:rPrChange>
          </w:rPr>
          <w:t>{Guo, 2011 #1089}</w:t>
        </w:r>
      </w:ins>
      <w:del w:id="90"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2</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 The complex nature of aging has motivated many authors to argue that network is the key to understand</w:t>
      </w:r>
      <w:r w:rsidR="00F525DD">
        <w:rPr>
          <w:rFonts w:ascii="Arial" w:hAnsi="Arial" w:cs="Arial"/>
          <w:sz w:val="20"/>
          <w:szCs w:val="20"/>
        </w:rPr>
        <w:t>ing</w:t>
      </w:r>
      <w:r w:rsidRPr="00AB1B27">
        <w:rPr>
          <w:rFonts w:ascii="Arial" w:hAnsi="Arial" w:cs="Arial"/>
          <w:sz w:val="20"/>
          <w:szCs w:val="20"/>
        </w:rPr>
        <w:t xml:space="preserve"> aging </w:t>
      </w:r>
      <w:ins w:id="91" w:author="Hong Qin" w:date="2013-02-15T10:58:00Z">
        <w:r w:rsidR="007C3C78" w:rsidRPr="007C3C78">
          <w:rPr>
            <w:rFonts w:ascii="Arial" w:hAnsi="Arial" w:cs="Arial"/>
            <w:sz w:val="20"/>
            <w:szCs w:val="20"/>
            <w:rPrChange w:id="92" w:author="Hong Qin" w:date="2013-02-15T10:58:00Z">
              <w:rPr>
                <w:rFonts w:ascii="Arial" w:hAnsi="Arial" w:cs="Arial"/>
                <w:noProof/>
                <w:sz w:val="20"/>
                <w:szCs w:val="20"/>
                <w:vertAlign w:val="superscript"/>
              </w:rPr>
            </w:rPrChange>
          </w:rPr>
          <w:t>{Franceschi, 1989 #638;Kirkwood, 1997 #57;Kowald, 1996 #48;Soti, 2007 #634;Xue, 2007 #518;Budovsky, 2007 #525;Smith, 2008 #522;Smith, 2007 #498;Lorenz, 2009 #478;Barea, 2009 #524;Promislow, 2004 #530;Rang, 2012 #2438;Promislow, 2004 #530}</w:t>
        </w:r>
      </w:ins>
      <w:del w:id="93"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46-57</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 xml:space="preserve">, and their work have provided inspirations </w:t>
      </w:r>
      <w:r w:rsidR="004F7F16">
        <w:rPr>
          <w:rFonts w:ascii="Arial" w:hAnsi="Arial" w:cs="Arial"/>
          <w:sz w:val="20"/>
          <w:szCs w:val="20"/>
        </w:rPr>
        <w:t>to</w:t>
      </w:r>
      <w:r w:rsidR="004F7F16" w:rsidRPr="00AB1B27">
        <w:rPr>
          <w:rFonts w:ascii="Arial" w:hAnsi="Arial" w:cs="Arial"/>
          <w:sz w:val="20"/>
          <w:szCs w:val="20"/>
        </w:rPr>
        <w:t xml:space="preserve"> </w:t>
      </w:r>
      <w:r w:rsidRPr="00AB1B27">
        <w:rPr>
          <w:rFonts w:ascii="Arial" w:hAnsi="Arial" w:cs="Arial"/>
          <w:sz w:val="20"/>
          <w:szCs w:val="20"/>
        </w:rPr>
        <w:t xml:space="preserve">our model. </w:t>
      </w:r>
    </w:p>
    <w:p w:rsidR="00FA606E" w:rsidRPr="007802F8" w:rsidRDefault="00AB1B27" w:rsidP="00D6165E">
      <w:pPr>
        <w:ind w:firstLine="720"/>
        <w:jc w:val="both"/>
        <w:rPr>
          <w:rFonts w:ascii="Arial" w:hAnsi="Arial" w:cs="Arial"/>
          <w:sz w:val="20"/>
          <w:szCs w:val="20"/>
        </w:rPr>
      </w:pPr>
      <w:r w:rsidRPr="00AB1B27">
        <w:rPr>
          <w:rFonts w:ascii="Arial" w:hAnsi="Arial" w:cs="Arial"/>
          <w:sz w:val="20"/>
          <w:szCs w:val="20"/>
        </w:rPr>
        <w:t>It is clear that cellular aging is a stochastic process</w:t>
      </w:r>
      <w:r w:rsidR="00A75983">
        <w:rPr>
          <w:rFonts w:ascii="Arial" w:hAnsi="Arial" w:cs="Arial"/>
          <w:sz w:val="20"/>
          <w:szCs w:val="20"/>
        </w:rPr>
        <w:t xml:space="preserve"> </w:t>
      </w:r>
      <w:r w:rsidR="00532CB6">
        <w:rPr>
          <w:rFonts w:ascii="Arial" w:hAnsi="Arial" w:cs="Arial"/>
          <w:sz w:val="20"/>
          <w:szCs w:val="20"/>
        </w:rPr>
        <w:t xml:space="preserve">to a great extent </w:t>
      </w:r>
      <w:r w:rsidR="00A75983">
        <w:rPr>
          <w:rFonts w:ascii="Arial" w:hAnsi="Arial" w:cs="Arial"/>
          <w:sz w:val="20"/>
          <w:szCs w:val="20"/>
        </w:rPr>
        <w:t xml:space="preserve">− </w:t>
      </w:r>
      <w:r w:rsidRPr="00AB1B27">
        <w:rPr>
          <w:rFonts w:ascii="Arial" w:hAnsi="Arial" w:cs="Arial"/>
          <w:sz w:val="20"/>
          <w:szCs w:val="20"/>
        </w:rPr>
        <w:t>Genotypically homogenous yeast cells from a single colony will live to different ages</w:t>
      </w:r>
      <w:r w:rsidR="00D3624E">
        <w:rPr>
          <w:rFonts w:ascii="Arial" w:hAnsi="Arial" w:cs="Arial"/>
          <w:sz w:val="20"/>
          <w:szCs w:val="20"/>
        </w:rPr>
        <w:t xml:space="preserve"> even </w:t>
      </w:r>
      <w:r w:rsidR="00275081">
        <w:rPr>
          <w:rFonts w:ascii="Arial" w:hAnsi="Arial" w:cs="Arial"/>
          <w:sz w:val="20"/>
          <w:szCs w:val="20"/>
        </w:rPr>
        <w:t xml:space="preserve">when </w:t>
      </w:r>
      <w:r w:rsidR="00D3624E">
        <w:rPr>
          <w:rFonts w:ascii="Arial" w:hAnsi="Arial" w:cs="Arial"/>
          <w:sz w:val="20"/>
          <w:szCs w:val="20"/>
        </w:rPr>
        <w:t xml:space="preserve">they are kept in the same laboratory environment. </w:t>
      </w:r>
      <w:r w:rsidRPr="00AB1B27">
        <w:rPr>
          <w:rFonts w:ascii="Arial" w:hAnsi="Arial" w:cs="Arial"/>
          <w:sz w:val="20"/>
          <w:szCs w:val="20"/>
        </w:rPr>
        <w:t xml:space="preserve">We found that genetic factors contributes </w:t>
      </w:r>
      <w:r w:rsidR="00D3624E">
        <w:rPr>
          <w:rFonts w:ascii="Arial" w:hAnsi="Arial" w:cs="Arial"/>
          <w:sz w:val="20"/>
          <w:szCs w:val="20"/>
        </w:rPr>
        <w:t>~</w:t>
      </w:r>
      <w:r w:rsidRPr="00AB1B27">
        <w:rPr>
          <w:rFonts w:ascii="Arial" w:hAnsi="Arial" w:cs="Arial"/>
          <w:sz w:val="20"/>
          <w:szCs w:val="20"/>
        </w:rPr>
        <w:t xml:space="preserve">22% of natural variation in </w:t>
      </w:r>
      <w:r w:rsidR="0025049E">
        <w:rPr>
          <w:rFonts w:ascii="Arial" w:hAnsi="Arial" w:cs="Arial"/>
          <w:sz w:val="20"/>
          <w:szCs w:val="20"/>
        </w:rPr>
        <w:t xml:space="preserve">individual </w:t>
      </w:r>
      <w:r w:rsidRPr="00AB1B27">
        <w:rPr>
          <w:rFonts w:ascii="Arial" w:hAnsi="Arial" w:cs="Arial"/>
          <w:sz w:val="20"/>
          <w:szCs w:val="20"/>
        </w:rPr>
        <w:t xml:space="preserve">RLS </w:t>
      </w:r>
      <w:ins w:id="94" w:author="Hong Qin" w:date="2013-02-15T10:58:00Z">
        <w:r w:rsidR="007C3C78" w:rsidRPr="007C3C78">
          <w:rPr>
            <w:rFonts w:ascii="Arial" w:hAnsi="Arial" w:cs="Arial"/>
            <w:sz w:val="20"/>
            <w:szCs w:val="20"/>
            <w:rPrChange w:id="95" w:author="Hong Qin" w:date="2013-02-15T10:58:00Z">
              <w:rPr>
                <w:rFonts w:ascii="Arial" w:hAnsi="Arial" w:cs="Arial"/>
                <w:noProof/>
                <w:sz w:val="20"/>
                <w:szCs w:val="20"/>
                <w:vertAlign w:val="superscript"/>
              </w:rPr>
            </w:rPrChange>
          </w:rPr>
          <w:t>{Qin, 2006 #461}</w:t>
        </w:r>
      </w:ins>
      <w:del w:id="96"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4</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 xml:space="preserve">. Therefore, it is perplexing that there exists a universal characteristic of aging at the demographic level, known as the Strehler-Mildvan correlation </w:t>
      </w:r>
      <w:ins w:id="97" w:author="Hong Qin" w:date="2013-02-15T10:58:00Z">
        <w:r w:rsidR="007C3C78" w:rsidRPr="007C3C78">
          <w:rPr>
            <w:rFonts w:ascii="Arial" w:hAnsi="Arial" w:cs="Arial"/>
            <w:sz w:val="20"/>
            <w:szCs w:val="20"/>
            <w:rPrChange w:id="98" w:author="Hong Qin" w:date="2013-02-15T10:58:00Z">
              <w:rPr>
                <w:rFonts w:ascii="Arial" w:hAnsi="Arial" w:cs="Arial"/>
                <w:noProof/>
                <w:sz w:val="20"/>
                <w:szCs w:val="20"/>
                <w:vertAlign w:val="superscript"/>
              </w:rPr>
            </w:rPrChange>
          </w:rPr>
          <w:t>{Qin, 2006 #461}</w:t>
        </w:r>
      </w:ins>
      <w:del w:id="99"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4</w:delText>
        </w:r>
        <w:r w:rsidR="005D19D9" w:rsidRPr="005D19D9" w:rsidDel="007C3C78">
          <w:rPr>
            <w:rFonts w:ascii="Arial" w:hAnsi="Arial" w:cs="Arial"/>
            <w:noProof/>
            <w:sz w:val="20"/>
            <w:szCs w:val="20"/>
            <w:vertAlign w:val="superscript"/>
          </w:rPr>
          <w:delText>]</w:delText>
        </w:r>
      </w:del>
      <w:r w:rsidR="00DC0DE8">
        <w:rPr>
          <w:rFonts w:ascii="Arial" w:hAnsi="Arial" w:cs="Arial"/>
          <w:sz w:val="20"/>
          <w:szCs w:val="20"/>
        </w:rPr>
        <w:t xml:space="preserve"> (see section 3.2)</w:t>
      </w:r>
      <w:r w:rsidRPr="00AB1B27">
        <w:rPr>
          <w:rFonts w:ascii="Arial" w:hAnsi="Arial" w:cs="Arial"/>
          <w:sz w:val="20"/>
          <w:szCs w:val="20"/>
        </w:rPr>
        <w:t xml:space="preserve">, despite its likely complex mechanisms and the great plasticity of individual lifespan. </w:t>
      </w:r>
      <w:r w:rsidR="005F47FA" w:rsidRPr="00AB1B27">
        <w:rPr>
          <w:rFonts w:ascii="Arial" w:hAnsi="Arial" w:cs="Arial"/>
          <w:sz w:val="20"/>
          <w:szCs w:val="20"/>
        </w:rPr>
        <w:t xml:space="preserve">PI argues </w:t>
      </w:r>
      <w:r w:rsidR="005F47FA">
        <w:rPr>
          <w:rFonts w:ascii="Arial" w:hAnsi="Arial" w:cs="Arial"/>
          <w:sz w:val="20"/>
          <w:szCs w:val="20"/>
        </w:rPr>
        <w:t xml:space="preserve">that </w:t>
      </w:r>
      <w:r w:rsidR="00267943" w:rsidRPr="00267943">
        <w:rPr>
          <w:rFonts w:ascii="Arial" w:hAnsi="Arial" w:cs="Arial"/>
          <w:sz w:val="20"/>
          <w:szCs w:val="20"/>
          <w:u w:val="single"/>
        </w:rPr>
        <w:t>this kind of universality suggests a common principle in the stochastic processes of aging.</w:t>
      </w:r>
      <w:r w:rsidR="003130E1">
        <w:rPr>
          <w:rFonts w:ascii="Arial" w:hAnsi="Arial" w:cs="Arial"/>
          <w:sz w:val="20"/>
          <w:szCs w:val="20"/>
        </w:rPr>
        <w:t xml:space="preserve"> </w:t>
      </w:r>
    </w:p>
    <w:p w:rsidR="00EE47BB" w:rsidRPr="007802F8" w:rsidRDefault="00AB1B27" w:rsidP="003130E1">
      <w:pPr>
        <w:pStyle w:val="Heading2"/>
        <w:spacing w:before="120" w:beforeAutospacing="0" w:after="0" w:afterAutospacing="0"/>
        <w:jc w:val="both"/>
        <w:rPr>
          <w:rFonts w:ascii="Arial" w:hAnsi="Arial" w:cs="Arial"/>
          <w:sz w:val="20"/>
          <w:szCs w:val="20"/>
        </w:rPr>
      </w:pPr>
      <w:r w:rsidRPr="00AB1B27">
        <w:rPr>
          <w:rFonts w:ascii="Arial" w:hAnsi="Arial" w:cs="Arial"/>
          <w:sz w:val="20"/>
          <w:szCs w:val="20"/>
        </w:rPr>
        <w:t xml:space="preserve">3.2  Gompertz model – a quantitative definition of biological aging </w:t>
      </w:r>
    </w:p>
    <w:p w:rsidR="00EE47BB" w:rsidRDefault="00AB1B27" w:rsidP="00EE47BB">
      <w:pPr>
        <w:ind w:firstLine="720"/>
        <w:rPr>
          <w:rFonts w:ascii="Arial" w:hAnsi="Arial" w:cs="Arial"/>
          <w:sz w:val="20"/>
          <w:szCs w:val="20"/>
        </w:rPr>
      </w:pPr>
      <w:r w:rsidRPr="00AB1B27">
        <w:rPr>
          <w:rFonts w:ascii="Arial" w:hAnsi="Arial" w:cs="Arial"/>
          <w:sz w:val="20"/>
          <w:szCs w:val="20"/>
        </w:rPr>
        <w:t xml:space="preserve">The dynamics of biological aging can be defined by the two-parameter Gompertz model </w:t>
      </w:r>
      <w:ins w:id="100" w:author="Hong Qin" w:date="2013-02-15T10:58:00Z">
        <w:r w:rsidR="007C3C78" w:rsidRPr="007C3C78">
          <w:rPr>
            <w:rFonts w:ascii="Arial" w:hAnsi="Arial" w:cs="Arial"/>
            <w:sz w:val="20"/>
            <w:szCs w:val="20"/>
            <w:rPrChange w:id="101" w:author="Hong Qin" w:date="2013-02-15T10:58:00Z">
              <w:rPr>
                <w:rFonts w:ascii="Arial" w:hAnsi="Arial" w:cs="Arial"/>
                <w:noProof/>
                <w:sz w:val="20"/>
                <w:szCs w:val="20"/>
                <w:vertAlign w:val="superscript"/>
              </w:rPr>
            </w:rPrChange>
          </w:rPr>
          <w:t>{Gompertz, 1825 #1151}</w:t>
        </w:r>
      </w:ins>
      <w:del w:id="102"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58</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 xml:space="preserve">: </w:t>
      </w:r>
    </w:p>
    <w:p w:rsidR="00C6741E" w:rsidRDefault="00C07B9D" w:rsidP="00C6741E">
      <w:pPr>
        <w:ind w:left="2160" w:firstLine="720"/>
        <w:rPr>
          <w:rFonts w:ascii="Arial" w:hAnsi="Arial" w:cs="Arial"/>
          <w:sz w:val="20"/>
          <w:szCs w:val="20"/>
        </w:rPr>
      </w:pPr>
      <m:oMathPara>
        <m:oMathParaPr>
          <m:jc m:val="center"/>
        </m:oMathParaPr>
        <m:oMath>
          <m:r>
            <w:rPr>
              <w:rFonts w:ascii="Cambria Math" w:hAnsi="Cambria Math" w:cs="Arial" w:hint="eastAsia"/>
              <w:sz w:val="22"/>
              <w:szCs w:val="22"/>
            </w:rPr>
            <m:t>m</m:t>
          </m:r>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hint="eastAsia"/>
                  <w:sz w:val="22"/>
                  <w:szCs w:val="22"/>
                </w:rPr>
                <m:t>1</m:t>
              </m:r>
            </m:num>
            <m:den>
              <m:r>
                <w:rPr>
                  <w:rFonts w:ascii="Cambria Math" w:hAnsi="Cambria Math" w:cs="Arial" w:hint="eastAsia"/>
                  <w:sz w:val="22"/>
                  <w:szCs w:val="22"/>
                </w:rPr>
                <m:t>s</m:t>
              </m:r>
            </m:den>
          </m:f>
          <m:f>
            <m:fPr>
              <m:ctrlPr>
                <w:rPr>
                  <w:rFonts w:ascii="Cambria Math" w:hAnsi="Cambria Math" w:cs="Arial"/>
                  <w:i/>
                  <w:sz w:val="22"/>
                  <w:szCs w:val="22"/>
                </w:rPr>
              </m:ctrlPr>
            </m:fPr>
            <m:num>
              <m:r>
                <w:rPr>
                  <w:rFonts w:ascii="Cambria Math" w:hAnsi="Cambria Math" w:cs="Arial" w:hint="eastAsia"/>
                  <w:sz w:val="22"/>
                  <w:szCs w:val="22"/>
                </w:rPr>
                <m:t>ds</m:t>
              </m:r>
            </m:num>
            <m:den>
              <m:r>
                <w:rPr>
                  <w:rFonts w:ascii="Cambria Math" w:hAnsi="Cambria Math" w:cs="Arial" w:hint="eastAsia"/>
                  <w:sz w:val="22"/>
                  <w:szCs w:val="22"/>
                </w:rPr>
                <m:t>dt</m:t>
              </m:r>
            </m:den>
          </m:f>
          <m:r>
            <w:rPr>
              <w:rFonts w:ascii="Cambria Math" w:hAnsi="Cambria Math" w:cs="Arial" w:hint="eastAsia"/>
              <w:sz w:val="22"/>
              <w:szCs w:val="22"/>
            </w:rPr>
            <m:t>=</m:t>
          </m:r>
          <m:sSub>
            <m:sSubPr>
              <m:ctrlPr>
                <w:rPr>
                  <w:rFonts w:ascii="Cambria Math" w:hAnsi="Cambria Math" w:cs="Arial"/>
                  <w:i/>
                  <w:sz w:val="22"/>
                  <w:szCs w:val="22"/>
                </w:rPr>
              </m:ctrlPr>
            </m:sSubPr>
            <m:e>
              <m:r>
                <w:rPr>
                  <w:rFonts w:ascii="Cambria Math" w:hAnsi="Cambria Math" w:cs="Arial" w:hint="eastAsia"/>
                  <w:sz w:val="22"/>
                  <w:szCs w:val="22"/>
                </w:rPr>
                <m:t>m</m:t>
              </m:r>
            </m:e>
            <m:sub>
              <m:r>
                <w:rPr>
                  <w:rFonts w:ascii="Cambria Math" w:hAnsi="Cambria Math" w:cs="Arial" w:hint="eastAsia"/>
                  <w:sz w:val="22"/>
                  <w:szCs w:val="22"/>
                </w:rPr>
                <m:t>0</m:t>
              </m:r>
            </m:sub>
          </m:sSub>
          <m:sSup>
            <m:sSupPr>
              <m:ctrlPr>
                <w:rPr>
                  <w:rFonts w:ascii="Cambria Math" w:hAnsi="Cambria Math" w:cs="Arial"/>
                  <w:i/>
                  <w:sz w:val="22"/>
                  <w:szCs w:val="22"/>
                </w:rPr>
              </m:ctrlPr>
            </m:sSupPr>
            <m:e>
              <m:r>
                <w:rPr>
                  <w:rFonts w:ascii="Cambria Math" w:hAnsi="Cambria Math" w:cs="Arial" w:hint="eastAsia"/>
                  <w:sz w:val="22"/>
                  <w:szCs w:val="22"/>
                </w:rPr>
                <m:t xml:space="preserve"> </m:t>
              </m:r>
              <m:r>
                <w:rPr>
                  <w:rFonts w:ascii="Cambria Math" w:hAnsi="Cambria Math" w:cs="Arial" w:hint="eastAsia"/>
                  <w:sz w:val="22"/>
                  <w:szCs w:val="22"/>
                </w:rPr>
                <m:t>e</m:t>
              </m:r>
            </m:e>
            <m:sup>
              <m:r>
                <w:rPr>
                  <w:rFonts w:ascii="Cambria Math" w:hAnsi="Cambria Math" w:cs="Arial" w:hint="eastAsia"/>
                  <w:sz w:val="22"/>
                  <w:szCs w:val="22"/>
                </w:rPr>
                <m:t>Gt</m:t>
              </m:r>
            </m:sup>
          </m:sSup>
          <m:r>
            <w:rPr>
              <w:rFonts w:ascii="Cambria Math" w:hAnsi="Cambria Math" w:cs="Arial" w:hint="eastAsia"/>
              <w:sz w:val="22"/>
              <w:szCs w:val="22"/>
            </w:rPr>
            <m:t xml:space="preserve">                                     </m:t>
          </m:r>
          <m:r>
            <w:rPr>
              <w:rFonts w:ascii="Cambria Math" w:hAnsi="Cambria Math" w:cs="Arial" w:hint="eastAsia"/>
              <w:sz w:val="22"/>
              <w:szCs w:val="22"/>
            </w:rPr>
            <m:t>Eq</m:t>
          </m:r>
          <m:r>
            <w:rPr>
              <w:rFonts w:ascii="Cambria Math" w:hAnsi="Cambria Math" w:cs="Arial" w:hint="eastAsia"/>
              <w:sz w:val="22"/>
              <w:szCs w:val="22"/>
            </w:rPr>
            <m:t>.1</m:t>
          </m:r>
        </m:oMath>
      </m:oMathPara>
    </w:p>
    <w:p w:rsidR="00267943" w:rsidRDefault="00AB1B27" w:rsidP="00267943">
      <w:pPr>
        <w:jc w:val="both"/>
        <w:rPr>
          <w:rFonts w:ascii="Arial" w:hAnsi="Arial" w:cs="Arial"/>
          <w:sz w:val="20"/>
          <w:szCs w:val="20"/>
        </w:rPr>
      </w:pPr>
      <w:r w:rsidRPr="00AB1B27">
        <w:rPr>
          <w:rFonts w:ascii="Arial" w:hAnsi="Arial" w:cs="Arial"/>
          <w:sz w:val="20"/>
          <w:szCs w:val="20"/>
        </w:rPr>
        <w:t xml:space="preserve">where, </w:t>
      </w:r>
      <w:r w:rsidRPr="00AB1B27">
        <w:rPr>
          <w:rFonts w:ascii="Arial" w:hAnsi="Arial" w:cs="Arial"/>
          <w:i/>
          <w:sz w:val="20"/>
          <w:szCs w:val="20"/>
        </w:rPr>
        <w:t>m</w:t>
      </w:r>
      <w:r w:rsidRPr="00AB1B27">
        <w:rPr>
          <w:rFonts w:ascii="Arial" w:hAnsi="Arial" w:cs="Arial"/>
          <w:sz w:val="20"/>
          <w:szCs w:val="20"/>
        </w:rPr>
        <w:t xml:space="preserve"> is </w:t>
      </w:r>
      <w:r w:rsidR="00B43494">
        <w:rPr>
          <w:rFonts w:ascii="Arial" w:hAnsi="Arial" w:cs="Arial"/>
          <w:sz w:val="20"/>
          <w:szCs w:val="20"/>
        </w:rPr>
        <w:t xml:space="preserve">the </w:t>
      </w:r>
      <w:r w:rsidRPr="00AB1B27">
        <w:rPr>
          <w:rFonts w:ascii="Arial" w:hAnsi="Arial" w:cs="Arial"/>
          <w:sz w:val="20"/>
          <w:szCs w:val="20"/>
        </w:rPr>
        <w:t xml:space="preserve">mortality rate; </w:t>
      </w:r>
      <w:r w:rsidRPr="00AB1B27">
        <w:rPr>
          <w:rFonts w:ascii="Arial" w:hAnsi="Arial" w:cs="Arial"/>
          <w:i/>
          <w:sz w:val="20"/>
          <w:szCs w:val="20"/>
        </w:rPr>
        <w:t xml:space="preserve">s </w:t>
      </w:r>
      <w:r w:rsidRPr="00AB1B27">
        <w:rPr>
          <w:rFonts w:ascii="Arial" w:hAnsi="Arial" w:cs="Arial"/>
          <w:sz w:val="20"/>
          <w:szCs w:val="20"/>
        </w:rPr>
        <w:t>is the survival fraction of a population</w:t>
      </w:r>
      <w:r w:rsidR="00F565A3">
        <w:rPr>
          <w:rFonts w:ascii="Arial" w:hAnsi="Arial" w:cs="Arial"/>
          <w:sz w:val="20"/>
          <w:szCs w:val="20"/>
        </w:rPr>
        <w:t xml:space="preserve"> </w:t>
      </w:r>
      <w:r w:rsidR="00820E2B">
        <w:rPr>
          <w:rFonts w:ascii="Arial" w:hAnsi="Arial" w:cs="Arial"/>
          <w:sz w:val="20"/>
          <w:szCs w:val="20"/>
        </w:rPr>
        <w:t>(</w:t>
      </w:r>
      <w:r w:rsidR="00F565A3">
        <w:rPr>
          <w:rFonts w:ascii="Arial" w:hAnsi="Arial" w:cs="Arial"/>
          <w:sz w:val="20"/>
          <w:szCs w:val="20"/>
        </w:rPr>
        <w:t>i.e. viability</w:t>
      </w:r>
      <w:r w:rsidR="00820E2B">
        <w:rPr>
          <w:rFonts w:ascii="Arial" w:hAnsi="Arial" w:cs="Arial"/>
          <w:sz w:val="20"/>
          <w:szCs w:val="20"/>
        </w:rPr>
        <w:t>)</w:t>
      </w:r>
      <w:r w:rsidRPr="00AB1B27">
        <w:rPr>
          <w:rFonts w:ascii="Arial" w:hAnsi="Arial" w:cs="Arial"/>
          <w:sz w:val="20"/>
          <w:szCs w:val="20"/>
        </w:rPr>
        <w:t xml:space="preserve">; </w:t>
      </w:r>
      <w:r w:rsidRPr="00AB1B27">
        <w:rPr>
          <w:rFonts w:ascii="Arial" w:hAnsi="Arial" w:cs="Arial"/>
          <w:i/>
          <w:sz w:val="20"/>
          <w:szCs w:val="20"/>
        </w:rPr>
        <w:t>t</w:t>
      </w:r>
      <w:r w:rsidRPr="00AB1B27">
        <w:rPr>
          <w:rFonts w:ascii="Arial" w:hAnsi="Arial" w:cs="Arial"/>
          <w:sz w:val="20"/>
          <w:szCs w:val="20"/>
        </w:rPr>
        <w:t xml:space="preserve"> is </w:t>
      </w:r>
      <w:r w:rsidR="00DD6114">
        <w:rPr>
          <w:rFonts w:ascii="Arial" w:hAnsi="Arial" w:cs="Arial"/>
          <w:sz w:val="20"/>
          <w:szCs w:val="20"/>
        </w:rPr>
        <w:t xml:space="preserve">the </w:t>
      </w:r>
      <w:r w:rsidRPr="00AB1B27">
        <w:rPr>
          <w:rFonts w:ascii="Arial" w:hAnsi="Arial" w:cs="Arial"/>
          <w:sz w:val="20"/>
          <w:szCs w:val="20"/>
        </w:rPr>
        <w:t>time. Mortality rate</w:t>
      </w:r>
      <w:r w:rsidR="00DD6114">
        <w:rPr>
          <w:rFonts w:ascii="Arial" w:hAnsi="Arial" w:cs="Arial"/>
          <w:sz w:val="20"/>
          <w:szCs w:val="20"/>
        </w:rPr>
        <w:t>,</w:t>
      </w:r>
      <w:r w:rsidRPr="00AB1B27">
        <w:rPr>
          <w:rFonts w:ascii="Arial" w:hAnsi="Arial" w:cs="Arial"/>
          <w:sz w:val="20"/>
          <w:szCs w:val="20"/>
        </w:rPr>
        <w:t xml:space="preserve"> </w:t>
      </w:r>
      <w:r w:rsidRPr="00AB1B27">
        <w:rPr>
          <w:rFonts w:ascii="Arial" w:hAnsi="Arial" w:cs="Arial"/>
          <w:i/>
          <w:sz w:val="20"/>
          <w:szCs w:val="20"/>
        </w:rPr>
        <w:t>m</w:t>
      </w:r>
      <w:r w:rsidR="00DD6114">
        <w:rPr>
          <w:rFonts w:ascii="Arial" w:hAnsi="Arial" w:cs="Arial"/>
          <w:i/>
          <w:sz w:val="20"/>
          <w:szCs w:val="20"/>
        </w:rPr>
        <w:t>,</w:t>
      </w:r>
      <w:r w:rsidRPr="00AB1B27">
        <w:rPr>
          <w:rFonts w:ascii="Arial" w:hAnsi="Arial" w:cs="Arial"/>
          <w:sz w:val="20"/>
          <w:szCs w:val="20"/>
        </w:rPr>
        <w:t xml:space="preserve"> is basically the normalized declining rate of </w:t>
      </w:r>
      <w:r w:rsidRPr="00AB1B27">
        <w:rPr>
          <w:rFonts w:ascii="Arial" w:hAnsi="Arial" w:cs="Arial"/>
          <w:i/>
          <w:sz w:val="20"/>
          <w:szCs w:val="20"/>
        </w:rPr>
        <w:t>s</w:t>
      </w:r>
      <w:r w:rsidRPr="00AB1B27">
        <w:rPr>
          <w:rFonts w:ascii="Arial" w:hAnsi="Arial" w:cs="Arial"/>
          <w:sz w:val="20"/>
          <w:szCs w:val="20"/>
        </w:rPr>
        <w:t xml:space="preserve">. The initial mortality rate, </w:t>
      </w:r>
      <w:r w:rsidRPr="00AB1B27">
        <w:rPr>
          <w:rFonts w:ascii="Arial" w:hAnsi="Arial" w:cs="Arial"/>
          <w:i/>
          <w:sz w:val="20"/>
          <w:szCs w:val="20"/>
        </w:rPr>
        <w:t>m</w:t>
      </w:r>
      <w:r w:rsidRPr="00AB1B27">
        <w:rPr>
          <w:rFonts w:ascii="Arial" w:hAnsi="Arial" w:cs="Arial"/>
          <w:i/>
          <w:sz w:val="20"/>
          <w:szCs w:val="20"/>
          <w:vertAlign w:val="subscript"/>
        </w:rPr>
        <w:t>0</w:t>
      </w:r>
      <w:r w:rsidRPr="00AB1B27">
        <w:rPr>
          <w:rFonts w:ascii="Arial" w:hAnsi="Arial" w:cs="Arial"/>
          <w:sz w:val="20"/>
          <w:szCs w:val="20"/>
        </w:rPr>
        <w:t xml:space="preserve">, describes the innate susceptibility </w:t>
      </w:r>
      <w:r w:rsidRPr="003A399B">
        <w:rPr>
          <w:rFonts w:ascii="Arial" w:hAnsi="Arial" w:cs="Arial"/>
          <w:sz w:val="20"/>
          <w:szCs w:val="20"/>
        </w:rPr>
        <w:t xml:space="preserve">to </w:t>
      </w:r>
      <w:r w:rsidR="00F067D5" w:rsidRPr="00F067D5">
        <w:rPr>
          <w:rFonts w:ascii="Arial" w:hAnsi="Arial" w:cs="Arial"/>
          <w:sz w:val="20"/>
          <w:szCs w:val="20"/>
        </w:rPr>
        <w:t>dying.</w:t>
      </w:r>
      <w:r w:rsidR="00EE47BB">
        <w:rPr>
          <w:sz w:val="22"/>
          <w:szCs w:val="22"/>
        </w:rPr>
        <w:t xml:space="preserve">  </w:t>
      </w:r>
      <w:r w:rsidRPr="00AB1B27">
        <w:rPr>
          <w:rFonts w:ascii="Arial" w:hAnsi="Arial" w:cs="Arial"/>
          <w:sz w:val="20"/>
          <w:szCs w:val="20"/>
        </w:rPr>
        <w:t xml:space="preserve">The Gompertz coefficient, </w:t>
      </w:r>
      <w:r w:rsidRPr="00AB1B27">
        <w:rPr>
          <w:rFonts w:ascii="Arial" w:hAnsi="Arial" w:cs="Arial"/>
          <w:i/>
          <w:sz w:val="20"/>
          <w:szCs w:val="20"/>
        </w:rPr>
        <w:t>G</w:t>
      </w:r>
      <w:r w:rsidRPr="00AB1B27">
        <w:rPr>
          <w:rFonts w:ascii="Arial" w:hAnsi="Arial" w:cs="Arial"/>
          <w:sz w:val="20"/>
          <w:szCs w:val="20"/>
        </w:rPr>
        <w:t xml:space="preserve">, determines acceleration rate of mortality rate over time and is therefore a parameter for rate of aging. The exponential increase of mortality rate is a universal characteristic of </w:t>
      </w:r>
      <w:r w:rsidR="009439EF">
        <w:rPr>
          <w:rFonts w:ascii="Arial" w:hAnsi="Arial" w:cs="Arial"/>
          <w:sz w:val="20"/>
          <w:szCs w:val="20"/>
        </w:rPr>
        <w:t xml:space="preserve">biological </w:t>
      </w:r>
      <w:r w:rsidRPr="00AB1B27">
        <w:rPr>
          <w:rFonts w:ascii="Arial" w:hAnsi="Arial" w:cs="Arial"/>
          <w:sz w:val="20"/>
          <w:szCs w:val="20"/>
        </w:rPr>
        <w:t xml:space="preserve">aging, </w:t>
      </w:r>
      <w:r w:rsidR="00BE77E4">
        <w:rPr>
          <w:rFonts w:ascii="Arial" w:hAnsi="Arial" w:cs="Arial"/>
          <w:sz w:val="20"/>
          <w:szCs w:val="20"/>
        </w:rPr>
        <w:t>and has been observed in</w:t>
      </w:r>
      <w:r w:rsidR="00BE77E4" w:rsidRPr="00AB1B27">
        <w:rPr>
          <w:rFonts w:ascii="Arial" w:hAnsi="Arial" w:cs="Arial"/>
          <w:sz w:val="20"/>
          <w:szCs w:val="20"/>
        </w:rPr>
        <w:t xml:space="preserve"> </w:t>
      </w:r>
      <w:r w:rsidR="003B366F">
        <w:rPr>
          <w:rFonts w:ascii="Arial" w:hAnsi="Arial" w:cs="Arial"/>
          <w:sz w:val="20"/>
          <w:szCs w:val="20"/>
        </w:rPr>
        <w:t>bacteria</w:t>
      </w:r>
      <w:r w:rsidR="009439EF">
        <w:rPr>
          <w:rFonts w:ascii="Arial" w:hAnsi="Arial" w:cs="Arial"/>
          <w:sz w:val="20"/>
          <w:szCs w:val="20"/>
        </w:rPr>
        <w:t xml:space="preserve">, </w:t>
      </w:r>
      <w:r w:rsidRPr="00AB1B27">
        <w:rPr>
          <w:rFonts w:ascii="Arial" w:hAnsi="Arial" w:cs="Arial"/>
          <w:sz w:val="20"/>
          <w:szCs w:val="20"/>
        </w:rPr>
        <w:t>yeast, worm</w:t>
      </w:r>
      <w:r w:rsidR="00F525DD">
        <w:rPr>
          <w:rFonts w:ascii="Arial" w:hAnsi="Arial" w:cs="Arial"/>
          <w:sz w:val="20"/>
          <w:szCs w:val="20"/>
        </w:rPr>
        <w:t>s</w:t>
      </w:r>
      <w:r w:rsidRPr="00AB1B27">
        <w:rPr>
          <w:rFonts w:ascii="Arial" w:hAnsi="Arial" w:cs="Arial"/>
          <w:sz w:val="20"/>
          <w:szCs w:val="20"/>
        </w:rPr>
        <w:t>, fruit fl</w:t>
      </w:r>
      <w:r w:rsidR="00F525DD">
        <w:rPr>
          <w:rFonts w:ascii="Arial" w:hAnsi="Arial" w:cs="Arial"/>
          <w:sz w:val="20"/>
          <w:szCs w:val="20"/>
        </w:rPr>
        <w:t>ies</w:t>
      </w:r>
      <w:r w:rsidRPr="00AB1B27">
        <w:rPr>
          <w:rFonts w:ascii="Arial" w:hAnsi="Arial" w:cs="Arial"/>
          <w:sz w:val="20"/>
          <w:szCs w:val="20"/>
        </w:rPr>
        <w:t xml:space="preserve">, </w:t>
      </w:r>
      <w:r w:rsidR="00F525DD">
        <w:rPr>
          <w:rFonts w:ascii="Arial" w:hAnsi="Arial" w:cs="Arial"/>
          <w:sz w:val="20"/>
          <w:szCs w:val="20"/>
        </w:rPr>
        <w:t>mice</w:t>
      </w:r>
      <w:r w:rsidRPr="00AB1B27">
        <w:rPr>
          <w:rFonts w:ascii="Arial" w:hAnsi="Arial" w:cs="Arial"/>
          <w:sz w:val="20"/>
          <w:szCs w:val="20"/>
        </w:rPr>
        <w:t>, and human</w:t>
      </w:r>
      <w:r w:rsidR="00F525DD">
        <w:rPr>
          <w:rFonts w:ascii="Arial" w:hAnsi="Arial" w:cs="Arial"/>
          <w:sz w:val="20"/>
          <w:szCs w:val="20"/>
        </w:rPr>
        <w:t>s</w:t>
      </w:r>
      <w:r w:rsidRPr="00AB1B27">
        <w:rPr>
          <w:rFonts w:ascii="Arial" w:hAnsi="Arial" w:cs="Arial"/>
          <w:sz w:val="20"/>
          <w:szCs w:val="20"/>
        </w:rPr>
        <w:t xml:space="preserve"> </w:t>
      </w:r>
      <w:ins w:id="103" w:author="Hong Qin" w:date="2013-02-15T10:58:00Z">
        <w:r w:rsidR="007C3C78" w:rsidRPr="007C3C78">
          <w:rPr>
            <w:rFonts w:ascii="Arial" w:hAnsi="Arial" w:cs="Arial"/>
            <w:sz w:val="20"/>
            <w:szCs w:val="20"/>
            <w:rPrChange w:id="104" w:author="Hong Qin" w:date="2013-02-15T10:58:00Z">
              <w:rPr>
                <w:rFonts w:ascii="Arial" w:hAnsi="Arial" w:cs="Arial"/>
                <w:noProof/>
                <w:sz w:val="20"/>
                <w:szCs w:val="20"/>
                <w:vertAlign w:val="superscript"/>
              </w:rPr>
            </w:rPrChange>
          </w:rPr>
          <w:t>{Finch, 1990 #401;Gavrilov, 2002 #272;Gavrilov, 2003 #415;Qin, 2006 #461;Stewart, 2005 #642;Stewart, 2005 #643}</w:t>
        </w:r>
      </w:ins>
      <w:del w:id="105"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4</w:delText>
        </w:r>
        <w:r w:rsidR="005D19D9" w:rsidRPr="005D19D9" w:rsidDel="007C3C78">
          <w:rPr>
            <w:rFonts w:ascii="Arial" w:hAnsi="Arial" w:cs="Arial"/>
            <w:noProof/>
            <w:sz w:val="20"/>
            <w:szCs w:val="20"/>
            <w:vertAlign w:val="superscript"/>
          </w:rPr>
          <w:delText xml:space="preserve">, </w:delText>
        </w:r>
        <w:r w:rsidR="00231CE9" w:rsidRPr="005D19D9" w:rsidDel="007C3C78">
          <w:rPr>
            <w:rFonts w:ascii="Arial" w:hAnsi="Arial" w:cs="Arial"/>
            <w:noProof/>
            <w:sz w:val="20"/>
            <w:szCs w:val="20"/>
            <w:vertAlign w:val="superscript"/>
          </w:rPr>
          <w:delText>12</w:delText>
        </w:r>
        <w:r w:rsidR="005D19D9" w:rsidRPr="005D19D9" w:rsidDel="007C3C78">
          <w:rPr>
            <w:rFonts w:ascii="Arial" w:hAnsi="Arial" w:cs="Arial"/>
            <w:noProof/>
            <w:sz w:val="20"/>
            <w:szCs w:val="20"/>
            <w:vertAlign w:val="superscript"/>
          </w:rPr>
          <w:delText xml:space="preserve">, </w:delText>
        </w:r>
        <w:r w:rsidR="00231CE9" w:rsidRPr="005D19D9" w:rsidDel="007C3C78">
          <w:rPr>
            <w:rFonts w:ascii="Arial" w:hAnsi="Arial" w:cs="Arial"/>
            <w:noProof/>
            <w:sz w:val="20"/>
            <w:szCs w:val="20"/>
            <w:vertAlign w:val="superscript"/>
          </w:rPr>
          <w:delText>15</w:delText>
        </w:r>
        <w:r w:rsidR="005D19D9" w:rsidRPr="005D19D9" w:rsidDel="007C3C78">
          <w:rPr>
            <w:rFonts w:ascii="Arial" w:hAnsi="Arial" w:cs="Arial"/>
            <w:noProof/>
            <w:sz w:val="20"/>
            <w:szCs w:val="20"/>
            <w:vertAlign w:val="superscript"/>
          </w:rPr>
          <w:delText xml:space="preserve">, </w:delText>
        </w:r>
        <w:r w:rsidR="00231CE9" w:rsidRPr="005D19D9" w:rsidDel="007C3C78">
          <w:rPr>
            <w:rFonts w:ascii="Arial" w:hAnsi="Arial" w:cs="Arial"/>
            <w:noProof/>
            <w:sz w:val="20"/>
            <w:szCs w:val="20"/>
            <w:vertAlign w:val="superscript"/>
          </w:rPr>
          <w:delText>16</w:delText>
        </w:r>
        <w:r w:rsidR="005D19D9" w:rsidRPr="005D19D9" w:rsidDel="007C3C78">
          <w:rPr>
            <w:rFonts w:ascii="Arial" w:hAnsi="Arial" w:cs="Arial"/>
            <w:noProof/>
            <w:sz w:val="20"/>
            <w:szCs w:val="20"/>
            <w:vertAlign w:val="superscript"/>
          </w:rPr>
          <w:delText xml:space="preserve">, </w:delText>
        </w:r>
        <w:r w:rsidR="00231CE9" w:rsidRPr="005D19D9" w:rsidDel="007C3C78">
          <w:rPr>
            <w:rFonts w:ascii="Arial" w:hAnsi="Arial" w:cs="Arial"/>
            <w:noProof/>
            <w:sz w:val="20"/>
            <w:szCs w:val="20"/>
            <w:vertAlign w:val="superscript"/>
          </w:rPr>
          <w:delText>59</w:delText>
        </w:r>
        <w:r w:rsidR="005D19D9" w:rsidRPr="005D19D9" w:rsidDel="007C3C78">
          <w:rPr>
            <w:rFonts w:ascii="Arial" w:hAnsi="Arial" w:cs="Arial"/>
            <w:noProof/>
            <w:sz w:val="20"/>
            <w:szCs w:val="20"/>
            <w:vertAlign w:val="superscript"/>
          </w:rPr>
          <w:delText xml:space="preserve">, </w:delText>
        </w:r>
        <w:r w:rsidR="00231CE9" w:rsidRPr="005D19D9" w:rsidDel="007C3C78">
          <w:rPr>
            <w:rFonts w:ascii="Arial" w:hAnsi="Arial" w:cs="Arial"/>
            <w:noProof/>
            <w:sz w:val="20"/>
            <w:szCs w:val="20"/>
            <w:vertAlign w:val="superscript"/>
          </w:rPr>
          <w:delText>60</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 xml:space="preserve">. PI’s lab observed a negative linear correlation between </w:t>
      </w:r>
      <w:r w:rsidRPr="00AB1B27">
        <w:rPr>
          <w:rFonts w:ascii="Arial" w:hAnsi="Arial" w:cs="Arial"/>
          <w:i/>
          <w:sz w:val="20"/>
          <w:szCs w:val="20"/>
        </w:rPr>
        <w:t>G</w:t>
      </w:r>
      <w:r w:rsidRPr="00AB1B27">
        <w:rPr>
          <w:rFonts w:ascii="Arial" w:hAnsi="Arial" w:cs="Arial"/>
          <w:sz w:val="20"/>
          <w:szCs w:val="20"/>
        </w:rPr>
        <w:t xml:space="preserve"> and ln(</w:t>
      </w:r>
      <w:r w:rsidRPr="00AB1B27">
        <w:rPr>
          <w:rFonts w:ascii="Arial" w:hAnsi="Arial" w:cs="Arial"/>
          <w:i/>
          <w:sz w:val="20"/>
          <w:szCs w:val="20"/>
        </w:rPr>
        <w:t>m</w:t>
      </w:r>
      <w:r w:rsidRPr="00AB1B27">
        <w:rPr>
          <w:rFonts w:ascii="Arial" w:hAnsi="Arial" w:cs="Arial"/>
          <w:i/>
          <w:sz w:val="20"/>
          <w:szCs w:val="20"/>
          <w:vertAlign w:val="subscript"/>
        </w:rPr>
        <w:t>0</w:t>
      </w:r>
      <w:r w:rsidRPr="00AB1B27">
        <w:rPr>
          <w:rFonts w:ascii="Arial" w:hAnsi="Arial" w:cs="Arial"/>
          <w:sz w:val="20"/>
          <w:szCs w:val="20"/>
        </w:rPr>
        <w:t xml:space="preserve">) in yeast </w:t>
      </w:r>
      <w:ins w:id="106" w:author="Hong Qin" w:date="2013-02-15T10:58:00Z">
        <w:r w:rsidR="007C3C78" w:rsidRPr="007C3C78">
          <w:rPr>
            <w:rFonts w:ascii="Arial" w:hAnsi="Arial" w:cs="Arial"/>
            <w:sz w:val="20"/>
            <w:szCs w:val="20"/>
            <w:rPrChange w:id="107" w:author="Hong Qin" w:date="2013-02-15T10:58:00Z">
              <w:rPr>
                <w:rFonts w:ascii="Arial" w:hAnsi="Arial" w:cs="Arial"/>
                <w:noProof/>
                <w:sz w:val="20"/>
                <w:szCs w:val="20"/>
                <w:vertAlign w:val="superscript"/>
              </w:rPr>
            </w:rPrChange>
          </w:rPr>
          <w:t>{Qin, 2006 #461}</w:t>
        </w:r>
      </w:ins>
      <w:del w:id="108"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4</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 This negative linear correlation was first reported in human</w:t>
      </w:r>
      <w:r w:rsidR="00F525DD">
        <w:rPr>
          <w:rFonts w:ascii="Arial" w:hAnsi="Arial" w:cs="Arial"/>
          <w:sz w:val="20"/>
          <w:szCs w:val="20"/>
        </w:rPr>
        <w:t>s</w:t>
      </w:r>
      <w:r w:rsidRPr="00AB1B27">
        <w:rPr>
          <w:rFonts w:ascii="Arial" w:hAnsi="Arial" w:cs="Arial"/>
          <w:sz w:val="20"/>
          <w:szCs w:val="20"/>
        </w:rPr>
        <w:t xml:space="preserve"> </w:t>
      </w:r>
      <w:ins w:id="109" w:author="Hong Qin" w:date="2013-02-15T10:58:00Z">
        <w:r w:rsidR="007C3C78" w:rsidRPr="007C3C78">
          <w:rPr>
            <w:rFonts w:ascii="Arial" w:hAnsi="Arial" w:cs="Arial"/>
            <w:sz w:val="20"/>
            <w:szCs w:val="20"/>
            <w:rPrChange w:id="110" w:author="Hong Qin" w:date="2013-02-15T10:58:00Z">
              <w:rPr>
                <w:rFonts w:ascii="Arial" w:hAnsi="Arial" w:cs="Arial"/>
                <w:noProof/>
                <w:sz w:val="20"/>
                <w:szCs w:val="20"/>
                <w:vertAlign w:val="superscript"/>
              </w:rPr>
            </w:rPrChange>
          </w:rPr>
          <w:t>{Strehler, 1960 #380}</w:t>
        </w:r>
      </w:ins>
      <w:del w:id="111"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61</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 known as the Strehler-Mildvan correlation</w:t>
      </w:r>
      <w:r w:rsidR="003A399B">
        <w:rPr>
          <w:rFonts w:ascii="Arial" w:hAnsi="Arial" w:cs="Arial"/>
          <w:sz w:val="20"/>
          <w:szCs w:val="20"/>
        </w:rPr>
        <w:t>.</w:t>
      </w:r>
      <w:r w:rsidRPr="00AB1B27">
        <w:rPr>
          <w:rFonts w:ascii="Arial" w:hAnsi="Arial" w:cs="Arial"/>
          <w:sz w:val="20"/>
          <w:szCs w:val="20"/>
        </w:rPr>
        <w:t xml:space="preserve"> This kind of universality</w:t>
      </w:r>
      <w:r w:rsidR="003B366F">
        <w:rPr>
          <w:rFonts w:ascii="Arial" w:hAnsi="Arial" w:cs="Arial"/>
          <w:sz w:val="20"/>
          <w:szCs w:val="20"/>
        </w:rPr>
        <w:t xml:space="preserve"> suggests a common principle and</w:t>
      </w:r>
      <w:r w:rsidRPr="00AB1B27">
        <w:rPr>
          <w:rFonts w:ascii="Arial" w:hAnsi="Arial" w:cs="Arial"/>
          <w:sz w:val="20"/>
          <w:szCs w:val="20"/>
        </w:rPr>
        <w:t xml:space="preserve"> is a key motivation for our modeling effort. </w:t>
      </w:r>
    </w:p>
    <w:p w:rsidR="00267943" w:rsidRDefault="00C02719" w:rsidP="00267943">
      <w:pPr>
        <w:ind w:firstLine="720"/>
        <w:jc w:val="both"/>
        <w:rPr>
          <w:rFonts w:ascii="Arial" w:hAnsi="Arial" w:cs="Arial"/>
          <w:sz w:val="20"/>
          <w:szCs w:val="20"/>
        </w:rPr>
      </w:pPr>
      <w:r>
        <w:rPr>
          <w:rFonts w:ascii="Arial" w:hAnsi="Arial" w:cs="Arial"/>
          <w:sz w:val="20"/>
          <w:szCs w:val="20"/>
        </w:rPr>
        <w:t xml:space="preserve">An organism can be </w:t>
      </w:r>
      <w:r w:rsidR="00267943" w:rsidRPr="00267943">
        <w:rPr>
          <w:rFonts w:ascii="Arial" w:hAnsi="Arial" w:cs="Arial"/>
          <w:i/>
          <w:sz w:val="20"/>
          <w:szCs w:val="20"/>
          <w:u w:val="single"/>
        </w:rPr>
        <w:t>non-aging</w:t>
      </w:r>
      <w:r>
        <w:rPr>
          <w:rFonts w:ascii="Arial" w:hAnsi="Arial" w:cs="Arial"/>
          <w:sz w:val="20"/>
          <w:szCs w:val="20"/>
        </w:rPr>
        <w:t>, g</w:t>
      </w:r>
      <w:r w:rsidR="009728DB" w:rsidRPr="00AB1B27">
        <w:rPr>
          <w:rFonts w:ascii="Arial" w:hAnsi="Arial" w:cs="Arial"/>
          <w:sz w:val="20"/>
          <w:szCs w:val="20"/>
        </w:rPr>
        <w:t>iven the Gompertz definition of biological aging</w:t>
      </w:r>
      <w:r>
        <w:rPr>
          <w:rFonts w:ascii="Arial" w:hAnsi="Arial" w:cs="Arial"/>
          <w:sz w:val="20"/>
          <w:szCs w:val="20"/>
        </w:rPr>
        <w:t xml:space="preserve">. </w:t>
      </w:r>
      <w:r w:rsidR="002D3537">
        <w:rPr>
          <w:rFonts w:ascii="Arial" w:hAnsi="Arial" w:cs="Arial"/>
          <w:sz w:val="20"/>
          <w:szCs w:val="20"/>
        </w:rPr>
        <w:t xml:space="preserve">When </w:t>
      </w:r>
      <w:r w:rsidR="00114E90" w:rsidRPr="00114E90">
        <w:rPr>
          <w:rFonts w:ascii="Arial" w:hAnsi="Arial" w:cs="Arial"/>
          <w:i/>
          <w:sz w:val="20"/>
          <w:szCs w:val="20"/>
        </w:rPr>
        <w:t>G</w:t>
      </w:r>
      <w:r w:rsidR="002D3537">
        <w:rPr>
          <w:rFonts w:ascii="Arial" w:hAnsi="Arial" w:cs="Arial"/>
          <w:sz w:val="20"/>
          <w:szCs w:val="20"/>
        </w:rPr>
        <w:t xml:space="preserve">=0, </w:t>
      </w:r>
      <w:r w:rsidR="009728DB" w:rsidRPr="00AB1B27">
        <w:rPr>
          <w:rFonts w:ascii="Arial" w:hAnsi="Arial" w:cs="Arial"/>
          <w:sz w:val="20"/>
          <w:szCs w:val="20"/>
        </w:rPr>
        <w:t>mortality rate</w:t>
      </w:r>
      <w:r w:rsidR="002D3537">
        <w:rPr>
          <w:rFonts w:ascii="Arial" w:hAnsi="Arial" w:cs="Arial"/>
          <w:sz w:val="20"/>
          <w:szCs w:val="20"/>
        </w:rPr>
        <w:t xml:space="preserve"> </w:t>
      </w:r>
      <w:r w:rsidR="00114E90" w:rsidRPr="00114E90">
        <w:rPr>
          <w:rFonts w:ascii="Arial" w:hAnsi="Arial" w:cs="Arial"/>
          <w:i/>
          <w:sz w:val="20"/>
          <w:szCs w:val="20"/>
        </w:rPr>
        <w:t>m</w:t>
      </w:r>
      <w:r w:rsidR="002D3537">
        <w:rPr>
          <w:rFonts w:ascii="Arial" w:hAnsi="Arial" w:cs="Arial"/>
          <w:sz w:val="20"/>
          <w:szCs w:val="20"/>
        </w:rPr>
        <w:t xml:space="preserve"> becomes a constant. Hence, drop of </w:t>
      </w:r>
      <w:r w:rsidR="009728DB" w:rsidRPr="00AB1B27">
        <w:rPr>
          <w:rFonts w:ascii="Arial" w:hAnsi="Arial" w:cs="Arial"/>
          <w:sz w:val="20"/>
          <w:szCs w:val="20"/>
        </w:rPr>
        <w:t xml:space="preserve">viability </w:t>
      </w:r>
      <w:r w:rsidR="002D3537">
        <w:rPr>
          <w:rFonts w:ascii="Arial" w:hAnsi="Arial" w:cs="Arial"/>
          <w:sz w:val="20"/>
          <w:szCs w:val="20"/>
        </w:rPr>
        <w:t xml:space="preserve">becomes </w:t>
      </w:r>
      <w:r w:rsidR="009728DB">
        <w:rPr>
          <w:rFonts w:ascii="Arial" w:hAnsi="Arial" w:cs="Arial"/>
          <w:sz w:val="20"/>
          <w:szCs w:val="20"/>
        </w:rPr>
        <w:t xml:space="preserve">an </w:t>
      </w:r>
      <w:r w:rsidR="009728DB" w:rsidRPr="00AB1B27">
        <w:rPr>
          <w:rFonts w:ascii="Arial" w:hAnsi="Arial" w:cs="Arial"/>
          <w:sz w:val="20"/>
          <w:szCs w:val="20"/>
        </w:rPr>
        <w:t>exponential decay</w:t>
      </w:r>
      <w:r w:rsidR="002D3537">
        <w:rPr>
          <w:rFonts w:ascii="Arial" w:hAnsi="Arial" w:cs="Arial"/>
          <w:sz w:val="20"/>
          <w:szCs w:val="20"/>
        </w:rPr>
        <w:t>,</w:t>
      </w:r>
      <w:r>
        <w:rPr>
          <w:rFonts w:ascii="Arial" w:hAnsi="Arial" w:cs="Arial"/>
          <w:sz w:val="20"/>
          <w:szCs w:val="20"/>
        </w:rPr>
        <w:t xml:space="preserve"> </w:t>
      </w:r>
      <w:r w:rsidR="002D3537">
        <w:rPr>
          <w:rFonts w:ascii="Arial" w:hAnsi="Arial" w:cs="Arial"/>
          <w:sz w:val="20"/>
          <w:szCs w:val="20"/>
        </w:rPr>
        <w:t xml:space="preserve">which is basically </w:t>
      </w:r>
      <w:r w:rsidR="009728DB" w:rsidRPr="00AB1B27">
        <w:rPr>
          <w:rFonts w:ascii="Arial" w:hAnsi="Arial" w:cs="Arial"/>
          <w:sz w:val="20"/>
          <w:szCs w:val="20"/>
        </w:rPr>
        <w:t>a first-order chemical reaction</w:t>
      </w:r>
      <w:r>
        <w:rPr>
          <w:rFonts w:ascii="Arial" w:hAnsi="Arial" w:cs="Arial"/>
          <w:sz w:val="20"/>
          <w:szCs w:val="20"/>
        </w:rPr>
        <w:t>,</w:t>
      </w:r>
      <w:r w:rsidR="009728DB" w:rsidRPr="00AB1B27">
        <w:rPr>
          <w:rFonts w:ascii="Arial" w:hAnsi="Arial" w:cs="Arial"/>
          <w:sz w:val="20"/>
          <w:szCs w:val="20"/>
        </w:rPr>
        <w:t xml:space="preserve"> </w:t>
      </w:r>
      <w:r>
        <w:rPr>
          <w:rFonts w:ascii="Arial" w:hAnsi="Arial" w:cs="Arial"/>
          <w:sz w:val="20"/>
          <w:szCs w:val="20"/>
        </w:rPr>
        <w:t xml:space="preserve">just like </w:t>
      </w:r>
      <w:r w:rsidR="009728DB" w:rsidRPr="00AB1B27">
        <w:rPr>
          <w:rFonts w:ascii="Arial" w:hAnsi="Arial" w:cs="Arial"/>
          <w:sz w:val="20"/>
          <w:szCs w:val="20"/>
        </w:rPr>
        <w:t xml:space="preserve">the exponential decay of radioactive isotopes. Individuals from these populations will then be as good as new at any time point, and are therefore </w:t>
      </w:r>
      <w:r w:rsidR="009728DB" w:rsidRPr="00AB1B27">
        <w:rPr>
          <w:rFonts w:ascii="Arial" w:hAnsi="Arial" w:cs="Arial"/>
          <w:i/>
          <w:sz w:val="20"/>
          <w:szCs w:val="20"/>
        </w:rPr>
        <w:t>non-agin</w:t>
      </w:r>
      <w:r w:rsidR="00904CAD">
        <w:rPr>
          <w:rFonts w:ascii="Arial" w:hAnsi="Arial" w:cs="Arial"/>
          <w:sz w:val="20"/>
          <w:szCs w:val="20"/>
        </w:rPr>
        <w:t>g</w:t>
      </w:r>
      <w:r w:rsidR="009728DB" w:rsidRPr="00AB1B27">
        <w:rPr>
          <w:rFonts w:ascii="Arial" w:hAnsi="Arial" w:cs="Arial"/>
          <w:sz w:val="20"/>
          <w:szCs w:val="20"/>
        </w:rPr>
        <w:t>. Bacterial phages indeed display this kind of non-aging characteristics</w:t>
      </w:r>
      <w:ins w:id="112" w:author="Hong Qin" w:date="2013-02-15T10:58:00Z">
        <w:r w:rsidR="007C3C78" w:rsidRPr="007C3C78">
          <w:rPr>
            <w:rFonts w:ascii="Arial" w:hAnsi="Arial" w:cs="Arial"/>
            <w:sz w:val="20"/>
            <w:szCs w:val="20"/>
            <w:rPrChange w:id="113" w:author="Hong Qin" w:date="2013-02-15T10:58:00Z">
              <w:rPr>
                <w:rFonts w:ascii="Arial" w:hAnsi="Arial" w:cs="Arial"/>
                <w:noProof/>
                <w:sz w:val="20"/>
                <w:szCs w:val="20"/>
                <w:vertAlign w:val="superscript"/>
              </w:rPr>
            </w:rPrChange>
          </w:rPr>
          <w:t>{De Paepe, 2006 #672}</w:t>
        </w:r>
      </w:ins>
      <w:del w:id="114"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62</w:delText>
        </w:r>
        <w:r w:rsidR="005D19D9" w:rsidRPr="005D19D9" w:rsidDel="007C3C78">
          <w:rPr>
            <w:rFonts w:ascii="Arial" w:hAnsi="Arial" w:cs="Arial"/>
            <w:noProof/>
            <w:sz w:val="20"/>
            <w:szCs w:val="20"/>
            <w:vertAlign w:val="superscript"/>
          </w:rPr>
          <w:delText>]</w:delText>
        </w:r>
      </w:del>
      <w:r w:rsidR="009728DB" w:rsidRPr="00AB1B27">
        <w:rPr>
          <w:rFonts w:ascii="Arial" w:hAnsi="Arial" w:cs="Arial"/>
          <w:sz w:val="20"/>
          <w:szCs w:val="20"/>
        </w:rPr>
        <w:t xml:space="preserve">. It is worth clarifying that non-aging bacterial phages are </w:t>
      </w:r>
      <w:r w:rsidR="00267943" w:rsidRPr="00267943">
        <w:rPr>
          <w:rFonts w:ascii="Arial" w:hAnsi="Arial" w:cs="Arial"/>
          <w:sz w:val="20"/>
          <w:szCs w:val="20"/>
          <w:u w:val="single"/>
        </w:rPr>
        <w:t>not immortal</w:t>
      </w:r>
      <w:r w:rsidR="009728DB" w:rsidRPr="00AB1B27">
        <w:rPr>
          <w:rFonts w:ascii="Arial" w:hAnsi="Arial" w:cs="Arial"/>
          <w:sz w:val="20"/>
          <w:szCs w:val="20"/>
        </w:rPr>
        <w:t xml:space="preserve">, they just die with constant mortality rates. </w:t>
      </w:r>
    </w:p>
    <w:tbl>
      <w:tblPr>
        <w:tblStyle w:val="TableGrid"/>
        <w:tblpPr w:leftFromText="180" w:rightFromText="180" w:vertAnchor="text" w:horzAnchor="margin" w:tblpXSpec="right" w:tblpY="496"/>
        <w:tblOverlap w:val="never"/>
        <w:tblW w:w="4392" w:type="dxa"/>
        <w:tblLayout w:type="fixed"/>
        <w:tblLook w:val="04A0"/>
      </w:tblPr>
      <w:tblGrid>
        <w:gridCol w:w="4392"/>
      </w:tblGrid>
      <w:tr w:rsidR="00DF3E8F" w:rsidRPr="007802F8">
        <w:tc>
          <w:tcPr>
            <w:tcW w:w="4392" w:type="dxa"/>
          </w:tcPr>
          <w:p w:rsidR="00DF3E8F" w:rsidRPr="00204E10" w:rsidRDefault="003274C7" w:rsidP="005E10F8">
            <w:pPr>
              <w:rPr>
                <w:sz w:val="18"/>
                <w:szCs w:val="18"/>
              </w:rPr>
            </w:pPr>
            <w:r>
              <w:rPr>
                <w:noProof/>
                <w:sz w:val="18"/>
                <w:szCs w:val="18"/>
                <w:lang w:eastAsia="en-US"/>
              </w:rPr>
              <w:drawing>
                <wp:inline distT="0" distB="0" distL="0" distR="0">
                  <wp:extent cx="2490063" cy="1390102"/>
                  <wp:effectExtent l="19050" t="0" r="5487" b="0"/>
                  <wp:docPr id="8" name="Picture 6" descr="C:\Users\hqin\Dropbox\Funds_and_proposals\career.proposals.dropbox\sandbox.career.dp\network-model-fig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qin\Dropbox\Funds_and_proposals\career.proposals.dropbox\sandbox.career.dp\network-model-fig1.tif"/>
                          <pic:cNvPicPr>
                            <a:picLocks noChangeAspect="1" noChangeArrowheads="1"/>
                          </pic:cNvPicPr>
                        </pic:nvPicPr>
                        <pic:blipFill>
                          <a:blip r:embed="rId8" cstate="print"/>
                          <a:srcRect/>
                          <a:stretch>
                            <a:fillRect/>
                          </a:stretch>
                        </pic:blipFill>
                        <pic:spPr bwMode="auto">
                          <a:xfrm>
                            <a:off x="0" y="0"/>
                            <a:ext cx="2493112" cy="1391804"/>
                          </a:xfrm>
                          <a:prstGeom prst="rect">
                            <a:avLst/>
                          </a:prstGeom>
                          <a:noFill/>
                          <a:ln w="9525">
                            <a:noFill/>
                            <a:miter lim="800000"/>
                            <a:headEnd/>
                            <a:tailEnd/>
                          </a:ln>
                        </pic:spPr>
                      </pic:pic>
                    </a:graphicData>
                  </a:graphic>
                </wp:inline>
              </w:drawing>
            </w:r>
          </w:p>
          <w:p w:rsidR="00C5304A" w:rsidRDefault="00702796" w:rsidP="007C3C78">
            <w:pPr>
              <w:rPr>
                <w:sz w:val="18"/>
                <w:szCs w:val="18"/>
              </w:rPr>
            </w:pPr>
            <w:r w:rsidRPr="00702796">
              <w:rPr>
                <w:sz w:val="18"/>
                <w:szCs w:val="18"/>
              </w:rPr>
              <w:t>Fig</w:t>
            </w:r>
            <w:r w:rsidR="00585A17">
              <w:rPr>
                <w:sz w:val="18"/>
                <w:szCs w:val="18"/>
              </w:rPr>
              <w:t>.</w:t>
            </w:r>
            <w:r w:rsidRPr="00702796">
              <w:rPr>
                <w:sz w:val="18"/>
                <w:szCs w:val="18"/>
              </w:rPr>
              <w:t xml:space="preserve"> 1. The basic network reliability model of cellular aging (NRMCA) and its equivalent pathway-based reliability model as in Gavrilov &amp; Gavrilova 2001</w:t>
            </w:r>
            <w:r w:rsidR="002F5AFF" w:rsidRPr="00702796">
              <w:rPr>
                <w:sz w:val="18"/>
                <w:szCs w:val="18"/>
              </w:rPr>
              <w:fldChar w:fldCharType="begin"/>
            </w:r>
            <w:r w:rsidR="005D19D9">
              <w:rPr>
                <w:sz w:val="18"/>
                <w:szCs w:val="18"/>
              </w:rPr>
              <w:instrText xml:space="preserve"> ADDIN EN.CITE &lt;EndNote&gt;&lt;Cite&gt;&lt;Author&gt;Gavrilov&lt;/Author&gt;&lt;Year&gt;2001&lt;/Year&gt;&lt;RecNum&gt;397&lt;/RecNum&gt;&lt;DisplayText&gt;&lt;style face="superscript"&gt;[63]&lt;/style&gt;&lt;/DisplayText&gt;&lt;record&gt;&lt;rec-number&gt;397&lt;/rec-number&gt;&lt;foreign-keys&gt;&lt;key app="EN" db-id="axwzwatz8afev5eddwsvazaqtxstdf2axv55"&gt;397&lt;/key&gt;&lt;/foreign-keys&gt;&lt;ref-type name="Journal Article"&gt;17&lt;/ref-type&gt;&lt;contributors&gt;&lt;authors&gt;&lt;author&gt;Gavrilov, L. A.&lt;/author&gt;&lt;author&gt;Gavrilova, N. S.&lt;/author&gt;&lt;/authors&gt;&lt;/contributors&gt;&lt;auth-address&gt;Center on Aging, NORC/University of Chicago, 1155 East 60th Street, Chicago, IL 60637, USA. lagavril@midway.uchicago.edu&lt;/auth-address&gt;&lt;titles&gt;&lt;title&gt;The reliability theory of aging and longevity&lt;/title&gt;&lt;secondary-title&gt;J Theor Biol&lt;/secondary-title&gt;&lt;/titles&gt;&lt;periodical&gt;&lt;full-title&gt;J Theor Biol&lt;/full-title&gt;&lt;/periodical&gt;&lt;pages&gt;527-45&lt;/pages&gt;&lt;volume&gt;213&lt;/volume&gt;&lt;number&gt;4&lt;/number&gt;&lt;keywords&gt;&lt;keyword&gt;Adult&lt;/keyword&gt;&lt;keyword&gt;Aged&lt;/keyword&gt;&lt;keyword&gt;Aging/*physiology&lt;/keyword&gt;&lt;keyword&gt;Animals&lt;/keyword&gt;&lt;keyword&gt;Humans&lt;/keyword&gt;&lt;keyword&gt;Longevity/physiology&lt;/keyword&gt;&lt;keyword&gt;Middle Aged&lt;/keyword&gt;&lt;keyword&gt;*Models, Biological&lt;/keyword&gt;&lt;keyword&gt;Research Support, U.S. Gov&amp;apos;t, P.H.S.&lt;/keyword&gt;&lt;keyword&gt;Survival Rate&lt;/keyword&gt;&lt;keyword&gt;*Systems Theory&lt;/keyword&gt;&lt;/keywords&gt;&lt;dates&gt;&lt;year&gt;2001&lt;/year&gt;&lt;pub-dates&gt;&lt;date&gt;Dec 21&lt;/date&gt;&lt;/pub-dates&gt;&lt;/dates&gt;&lt;accession-num&gt;11742523&lt;/accession-num&gt;&lt;urls&gt;&lt;related-urls&gt;&lt;url&gt;http://www.ncbi.nlm.nih.gov/entrez/query.fcgi?cmd=Retrieve&amp;amp;db=PubMed&amp;amp;dopt=Citation&amp;amp;list_uids=11742523 &lt;/url&gt;&lt;/related-urls&gt;&lt;/urls&gt;&lt;/record&gt;&lt;/Cite&gt;&lt;/EndNote&gt;</w:instrText>
            </w:r>
            <w:r w:rsidR="002F5AFF" w:rsidRPr="00702796">
              <w:rPr>
                <w:sz w:val="18"/>
                <w:szCs w:val="18"/>
              </w:rPr>
              <w:fldChar w:fldCharType="separate"/>
            </w:r>
            <w:del w:id="115" w:author="Hong Qin" w:date="2013-02-15T10:58:00Z">
              <w:r w:rsidR="005D19D9" w:rsidRPr="005D19D9" w:rsidDel="007C3C78">
                <w:rPr>
                  <w:noProof/>
                  <w:sz w:val="18"/>
                  <w:szCs w:val="18"/>
                  <w:vertAlign w:val="superscript"/>
                </w:rPr>
                <w:delText>[</w:delText>
              </w:r>
              <w:r w:rsidR="002F5AFF" w:rsidDel="007C3C78">
                <w:fldChar w:fldCharType="begin"/>
              </w:r>
              <w:r w:rsidR="002F5AFF" w:rsidDel="007C3C78">
                <w:delInstrText>HYPERLINK \l "_ENREF_63" \o "Gavrilov, 2001 #397"</w:delInstrText>
              </w:r>
              <w:r w:rsidR="002F5AFF" w:rsidDel="007C3C78">
                <w:fldChar w:fldCharType="separate"/>
              </w:r>
              <w:r w:rsidR="00231CE9" w:rsidRPr="005D19D9" w:rsidDel="007C3C78">
                <w:rPr>
                  <w:noProof/>
                  <w:sz w:val="18"/>
                  <w:szCs w:val="18"/>
                  <w:vertAlign w:val="superscript"/>
                </w:rPr>
                <w:delText>63</w:delText>
              </w:r>
              <w:r w:rsidR="002F5AFF" w:rsidDel="007C3C78">
                <w:fldChar w:fldCharType="end"/>
              </w:r>
              <w:r w:rsidR="005D19D9" w:rsidRPr="005D19D9" w:rsidDel="007C3C78">
                <w:rPr>
                  <w:noProof/>
                  <w:sz w:val="18"/>
                  <w:szCs w:val="18"/>
                  <w:vertAlign w:val="superscript"/>
                </w:rPr>
                <w:delText>]</w:delText>
              </w:r>
            </w:del>
            <w:r w:rsidR="002F5AFF" w:rsidRPr="00702796">
              <w:rPr>
                <w:sz w:val="18"/>
                <w:szCs w:val="18"/>
              </w:rPr>
              <w:fldChar w:fldCharType="end"/>
            </w:r>
            <w:r w:rsidRPr="00702796">
              <w:rPr>
                <w:sz w:val="18"/>
                <w:szCs w:val="18"/>
              </w:rPr>
              <w:t xml:space="preserve">. </w:t>
            </w:r>
            <w:r w:rsidR="00680F60">
              <w:rPr>
                <w:sz w:val="18"/>
                <w:szCs w:val="18"/>
              </w:rPr>
              <w:t>D</w:t>
            </w:r>
            <w:r w:rsidRPr="00702796">
              <w:rPr>
                <w:sz w:val="18"/>
                <w:szCs w:val="18"/>
              </w:rPr>
              <w:t>ark circles represent essential genes, and white circles represent non</w:t>
            </w:r>
            <w:r w:rsidR="00F525DD">
              <w:rPr>
                <w:sz w:val="18"/>
                <w:szCs w:val="18"/>
              </w:rPr>
              <w:t>-</w:t>
            </w:r>
            <w:r w:rsidRPr="00702796">
              <w:rPr>
                <w:sz w:val="18"/>
                <w:szCs w:val="18"/>
              </w:rPr>
              <w:t xml:space="preserve">essential genes. </w:t>
            </w:r>
            <w:r w:rsidR="00643A06" w:rsidRPr="00E23710">
              <w:rPr>
                <w:sz w:val="18"/>
                <w:szCs w:val="18"/>
              </w:rPr>
              <w:t xml:space="preserve"> </w:t>
            </w:r>
            <w:r w:rsidR="002F78E1">
              <w:rPr>
                <w:sz w:val="18"/>
                <w:szCs w:val="18"/>
              </w:rPr>
              <w:t xml:space="preserve">Biological functions </w:t>
            </w:r>
            <w:r w:rsidR="00643A06" w:rsidRPr="00E23710">
              <w:rPr>
                <w:sz w:val="18"/>
                <w:szCs w:val="18"/>
              </w:rPr>
              <w:t xml:space="preserve">of all gene interactions decay exponentially, i.e., </w:t>
            </w:r>
            <w:r w:rsidR="00643A06" w:rsidRPr="00E23710">
              <w:rPr>
                <w:i/>
                <w:sz w:val="18"/>
                <w:szCs w:val="18"/>
              </w:rPr>
              <w:t>non-aging</w:t>
            </w:r>
            <w:r w:rsidR="00643A06" w:rsidRPr="00E23710">
              <w:rPr>
                <w:sz w:val="18"/>
                <w:szCs w:val="18"/>
              </w:rPr>
              <w:t>.</w:t>
            </w:r>
            <w:r w:rsidR="002F78E1" w:rsidRPr="00702796">
              <w:rPr>
                <w:sz w:val="18"/>
                <w:szCs w:val="18"/>
              </w:rPr>
              <w:t xml:space="preserve"> When an essential gene loses all of its interactions, it is equivalent to a </w:t>
            </w:r>
            <w:r w:rsidR="002F78E1">
              <w:rPr>
                <w:sz w:val="18"/>
                <w:szCs w:val="18"/>
              </w:rPr>
              <w:t xml:space="preserve">gene-deletion and </w:t>
            </w:r>
            <w:r w:rsidR="002F78E1" w:rsidRPr="00702796">
              <w:rPr>
                <w:sz w:val="18"/>
                <w:szCs w:val="18"/>
              </w:rPr>
              <w:t>results in cell death.</w:t>
            </w:r>
            <w:r w:rsidR="002F78E1">
              <w:rPr>
                <w:sz w:val="18"/>
                <w:szCs w:val="18"/>
              </w:rPr>
              <w:t xml:space="preserve"> Consequently, only essential genes’ interactions influences aging, and are represented by solid links. Dashed links are interactions that will not affect aging. </w:t>
            </w:r>
            <w:r w:rsidR="002F78E1" w:rsidRPr="00702796">
              <w:rPr>
                <w:sz w:val="18"/>
                <w:szCs w:val="18"/>
              </w:rPr>
              <w:t xml:space="preserve">Interactions are stochastic. The failure of </w:t>
            </w:r>
            <w:r w:rsidR="002F78E1">
              <w:rPr>
                <w:sz w:val="18"/>
                <w:szCs w:val="18"/>
              </w:rPr>
              <w:t xml:space="preserve">a </w:t>
            </w:r>
            <w:r w:rsidR="002F78E1" w:rsidRPr="00702796">
              <w:rPr>
                <w:sz w:val="18"/>
                <w:szCs w:val="18"/>
              </w:rPr>
              <w:t>two-module NRMCA is mathematically equivalent to failure of a two-block reliability model</w:t>
            </w:r>
            <w:r w:rsidR="002F78E1">
              <w:rPr>
                <w:sz w:val="18"/>
                <w:szCs w:val="18"/>
              </w:rPr>
              <w:t xml:space="preserve"> </w:t>
            </w:r>
            <w:r w:rsidR="002F5AFF" w:rsidRPr="00702796">
              <w:rPr>
                <w:sz w:val="18"/>
                <w:szCs w:val="18"/>
              </w:rPr>
              <w:fldChar w:fldCharType="begin"/>
            </w:r>
            <w:r w:rsidR="002F78E1">
              <w:rPr>
                <w:sz w:val="18"/>
                <w:szCs w:val="18"/>
              </w:rPr>
              <w:instrText xml:space="preserve"> ADDIN EN.CITE &lt;EndNote&gt;&lt;Cite&gt;&lt;Author&gt;Gavrilov&lt;/Author&gt;&lt;Year&gt;2001&lt;/Year&gt;&lt;RecNum&gt;397&lt;/RecNum&gt;&lt;DisplayText&gt;&lt;style face="superscript"&gt;[63]&lt;/style&gt;&lt;/DisplayText&gt;&lt;record&gt;&lt;rec-number&gt;397&lt;/rec-number&gt;&lt;foreign-keys&gt;&lt;key app="EN" db-id="axwzwatz8afev5eddwsvazaqtxstdf2axv55"&gt;397&lt;/key&gt;&lt;/foreign-keys&gt;&lt;ref-type name="Journal Article"&gt;17&lt;/ref-type&gt;&lt;contributors&gt;&lt;authors&gt;&lt;author&gt;Gavrilov, L. A.&lt;/author&gt;&lt;author&gt;Gavrilova, N. S.&lt;/author&gt;&lt;/authors&gt;&lt;/contributors&gt;&lt;auth-address&gt;Center on Aging, NORC/University of Chicago, 1155 East 60th Street, Chicago, IL 60637, USA. lagavril@midway.uchicago.edu&lt;/auth-address&gt;&lt;titles&gt;&lt;title&gt;The reliability theory of aging and longevity&lt;/title&gt;&lt;secondary-title&gt;J Theor Biol&lt;/secondary-title&gt;&lt;/titles&gt;&lt;periodical&gt;&lt;full-title&gt;J Theor Biol&lt;/full-title&gt;&lt;/periodical&gt;&lt;pages&gt;527-45&lt;/pages&gt;&lt;volume&gt;213&lt;/volume&gt;&lt;number&gt;4&lt;/number&gt;&lt;keywords&gt;&lt;keyword&gt;Adult&lt;/keyword&gt;&lt;keyword&gt;Aged&lt;/keyword&gt;&lt;keyword&gt;Aging/*physiology&lt;/keyword&gt;&lt;keyword&gt;Animals&lt;/keyword&gt;&lt;keyword&gt;Humans&lt;/keyword&gt;&lt;keyword&gt;Longevity/physiology&lt;/keyword&gt;&lt;keyword&gt;Middle Aged&lt;/keyword&gt;&lt;keyword&gt;*Models, Biological&lt;/keyword&gt;&lt;keyword&gt;Research Support, U.S. Gov&amp;apos;t, P.H.S.&lt;/keyword&gt;&lt;keyword&gt;Survival Rate&lt;/keyword&gt;&lt;keyword&gt;*Systems Theory&lt;/keyword&gt;&lt;/keywords&gt;&lt;dates&gt;&lt;year&gt;2001&lt;/year&gt;&lt;pub-dates&gt;&lt;date&gt;Dec 21&lt;/date&gt;&lt;/pub-dates&gt;&lt;/dates&gt;&lt;accession-num&gt;11742523&lt;/accession-num&gt;&lt;urls&gt;&lt;related-urls&gt;&lt;url&gt;http://www.ncbi.nlm.nih.gov/entrez/query.fcgi?cmd=Retrieve&amp;amp;db=PubMed&amp;amp;dopt=Citation&amp;amp;list_uids=11742523 &lt;/url&gt;&lt;/related-urls&gt;&lt;/urls&gt;&lt;/record&gt;&lt;/Cite&gt;&lt;/EndNote&gt;</w:instrText>
            </w:r>
            <w:r w:rsidR="002F5AFF" w:rsidRPr="00702796">
              <w:rPr>
                <w:sz w:val="18"/>
                <w:szCs w:val="18"/>
              </w:rPr>
              <w:fldChar w:fldCharType="separate"/>
            </w:r>
            <w:del w:id="116" w:author="Hong Qin" w:date="2013-02-15T10:59:00Z">
              <w:r w:rsidR="002F78E1" w:rsidRPr="005D19D9" w:rsidDel="007C3C78">
                <w:rPr>
                  <w:noProof/>
                  <w:sz w:val="18"/>
                  <w:szCs w:val="18"/>
                  <w:vertAlign w:val="superscript"/>
                </w:rPr>
                <w:delText>[</w:delText>
              </w:r>
              <w:r w:rsidR="002F5AFF" w:rsidDel="007C3C78">
                <w:fldChar w:fldCharType="begin"/>
              </w:r>
              <w:r w:rsidR="002F5AFF" w:rsidDel="007C3C78">
                <w:delInstrText>HYPERLINK \l "_ENREF_63" \o "Gavrilov, 2001 #397"</w:delInstrText>
              </w:r>
              <w:r w:rsidR="002F5AFF" w:rsidDel="007C3C78">
                <w:fldChar w:fldCharType="separate"/>
              </w:r>
              <w:r w:rsidR="00231CE9" w:rsidRPr="005D19D9" w:rsidDel="007C3C78">
                <w:rPr>
                  <w:noProof/>
                  <w:sz w:val="18"/>
                  <w:szCs w:val="18"/>
                  <w:vertAlign w:val="superscript"/>
                </w:rPr>
                <w:delText>63</w:delText>
              </w:r>
              <w:r w:rsidR="002F5AFF" w:rsidDel="007C3C78">
                <w:fldChar w:fldCharType="end"/>
              </w:r>
              <w:r w:rsidR="002F78E1" w:rsidRPr="005D19D9" w:rsidDel="007C3C78">
                <w:rPr>
                  <w:noProof/>
                  <w:sz w:val="18"/>
                  <w:szCs w:val="18"/>
                  <w:vertAlign w:val="superscript"/>
                </w:rPr>
                <w:delText>]</w:delText>
              </w:r>
            </w:del>
            <w:r w:rsidR="002F5AFF" w:rsidRPr="00702796">
              <w:rPr>
                <w:sz w:val="18"/>
                <w:szCs w:val="18"/>
              </w:rPr>
              <w:fldChar w:fldCharType="end"/>
            </w:r>
            <w:r w:rsidR="002F78E1" w:rsidRPr="00702796">
              <w:rPr>
                <w:sz w:val="18"/>
                <w:szCs w:val="18"/>
              </w:rPr>
              <w:t xml:space="preserve">.  </w:t>
            </w:r>
            <w:r w:rsidR="002F78E1">
              <w:rPr>
                <w:sz w:val="18"/>
                <w:szCs w:val="18"/>
              </w:rPr>
              <w:t xml:space="preserve">To obtain analytic solutions, interactions between modules are assumed to have no effect on aging – Failures of modules are independent. This assumption will be </w:t>
            </w:r>
            <w:r w:rsidR="00895269">
              <w:rPr>
                <w:sz w:val="18"/>
                <w:szCs w:val="18"/>
              </w:rPr>
              <w:t>replace</w:t>
            </w:r>
            <w:r w:rsidR="00E542A6">
              <w:rPr>
                <w:sz w:val="18"/>
                <w:szCs w:val="18"/>
              </w:rPr>
              <w:t>d</w:t>
            </w:r>
            <w:r w:rsidR="00895269">
              <w:rPr>
                <w:sz w:val="18"/>
                <w:szCs w:val="18"/>
              </w:rPr>
              <w:t xml:space="preserve"> by cooperativity</w:t>
            </w:r>
            <w:r w:rsidR="00DC44A5">
              <w:rPr>
                <w:sz w:val="18"/>
                <w:szCs w:val="18"/>
              </w:rPr>
              <w:t xml:space="preserve"> </w:t>
            </w:r>
            <w:r w:rsidR="002F78E1">
              <w:rPr>
                <w:sz w:val="18"/>
                <w:szCs w:val="18"/>
              </w:rPr>
              <w:t>in Aim 1.2.</w:t>
            </w:r>
          </w:p>
        </w:tc>
      </w:tr>
    </w:tbl>
    <w:p w:rsidR="00AB1B27" w:rsidRPr="00AB1B27" w:rsidRDefault="00AB1B27" w:rsidP="00AB1B27">
      <w:pPr>
        <w:pStyle w:val="Heading2"/>
        <w:spacing w:before="120" w:beforeAutospacing="0" w:after="0" w:afterAutospacing="0"/>
        <w:ind w:left="540" w:hanging="540"/>
        <w:jc w:val="both"/>
        <w:rPr>
          <w:rFonts w:ascii="Arial" w:hAnsi="Arial" w:cs="Arial"/>
          <w:sz w:val="20"/>
          <w:szCs w:val="20"/>
        </w:rPr>
      </w:pPr>
      <w:r w:rsidRPr="00AB1B27">
        <w:rPr>
          <w:rFonts w:ascii="Arial" w:hAnsi="Arial" w:cs="Arial"/>
          <w:sz w:val="20"/>
          <w:szCs w:val="20"/>
        </w:rPr>
        <w:t>3.3. A network reliability model of cellular aging</w:t>
      </w:r>
      <w:r w:rsidR="00E62D1E">
        <w:rPr>
          <w:rFonts w:ascii="Arial" w:hAnsi="Arial" w:cs="Arial"/>
          <w:sz w:val="20"/>
          <w:szCs w:val="20"/>
        </w:rPr>
        <w:t xml:space="preserve"> (NRMCA)</w:t>
      </w:r>
      <w:r w:rsidRPr="00AB1B27">
        <w:rPr>
          <w:rFonts w:ascii="Arial" w:hAnsi="Arial" w:cs="Arial"/>
          <w:sz w:val="20"/>
          <w:szCs w:val="20"/>
        </w:rPr>
        <w:t xml:space="preserve"> – Our unique mathematical approach </w:t>
      </w:r>
    </w:p>
    <w:p w:rsidR="0012550C" w:rsidRPr="00BA70E0" w:rsidRDefault="00AB1B27">
      <w:pPr>
        <w:pStyle w:val="Heading3"/>
        <w:ind w:left="0" w:firstLine="0"/>
        <w:jc w:val="both"/>
        <w:rPr>
          <w:rFonts w:ascii="Arial" w:hAnsi="Arial" w:cs="Arial"/>
          <w:b w:val="0"/>
          <w:sz w:val="20"/>
          <w:szCs w:val="20"/>
        </w:rPr>
      </w:pPr>
      <w:r w:rsidRPr="00AB1B27">
        <w:rPr>
          <w:rFonts w:ascii="Arial" w:hAnsi="Arial" w:cs="Arial"/>
          <w:sz w:val="20"/>
          <w:szCs w:val="20"/>
        </w:rPr>
        <w:t>3.3.1</w:t>
      </w:r>
      <w:r w:rsidRPr="00AB1B27">
        <w:rPr>
          <w:rFonts w:ascii="Arial" w:hAnsi="Arial" w:cs="Arial"/>
          <w:b w:val="0"/>
          <w:sz w:val="20"/>
          <w:szCs w:val="20"/>
        </w:rPr>
        <w:t xml:space="preserve"> Rationale: </w:t>
      </w:r>
    </w:p>
    <w:p w:rsidR="00B65D68" w:rsidRPr="00BA70E0" w:rsidRDefault="00AB1B27">
      <w:pPr>
        <w:ind w:firstLine="720"/>
        <w:rPr>
          <w:rFonts w:ascii="Arial" w:hAnsi="Arial" w:cs="Arial"/>
          <w:sz w:val="20"/>
          <w:szCs w:val="20"/>
        </w:rPr>
      </w:pPr>
      <w:r w:rsidRPr="00AB1B27">
        <w:rPr>
          <w:rFonts w:ascii="Arial" w:hAnsi="Arial" w:cs="Arial"/>
          <w:sz w:val="20"/>
          <w:szCs w:val="20"/>
        </w:rPr>
        <w:t>Emergent property refers to a feature form</w:t>
      </w:r>
      <w:r w:rsidR="00D202F6">
        <w:rPr>
          <w:rFonts w:ascii="Arial" w:hAnsi="Arial" w:cs="Arial"/>
          <w:sz w:val="20"/>
          <w:szCs w:val="20"/>
        </w:rPr>
        <w:t>ed</w:t>
      </w:r>
      <w:r w:rsidRPr="00AB1B27">
        <w:rPr>
          <w:rFonts w:ascii="Arial" w:hAnsi="Arial" w:cs="Arial"/>
          <w:sz w:val="20"/>
          <w:szCs w:val="20"/>
        </w:rPr>
        <w:t xml:space="preserve"> at system levels but cannot be found at component levels. Classical examples include termite castles, school</w:t>
      </w:r>
      <w:r w:rsidR="0089285E">
        <w:rPr>
          <w:rFonts w:ascii="Arial" w:hAnsi="Arial" w:cs="Arial"/>
          <w:sz w:val="20"/>
          <w:szCs w:val="20"/>
        </w:rPr>
        <w:t>s</w:t>
      </w:r>
      <w:r w:rsidRPr="00AB1B27">
        <w:rPr>
          <w:rFonts w:ascii="Arial" w:hAnsi="Arial" w:cs="Arial"/>
          <w:sz w:val="20"/>
          <w:szCs w:val="20"/>
        </w:rPr>
        <w:t xml:space="preserve"> of fishes, and flocking</w:t>
      </w:r>
      <w:r w:rsidR="0089285E">
        <w:rPr>
          <w:rFonts w:ascii="Arial" w:hAnsi="Arial" w:cs="Arial"/>
          <w:sz w:val="20"/>
          <w:szCs w:val="20"/>
        </w:rPr>
        <w:t>s</w:t>
      </w:r>
      <w:r w:rsidRPr="00AB1B27">
        <w:rPr>
          <w:rFonts w:ascii="Arial" w:hAnsi="Arial" w:cs="Arial"/>
          <w:sz w:val="20"/>
          <w:szCs w:val="20"/>
        </w:rPr>
        <w:t xml:space="preserve"> of birds.  To prove that cellular aging is an emergent property of gene networks, components of our model network ought to be non-aging. </w:t>
      </w:r>
      <w:r w:rsidR="00702796" w:rsidRPr="00702796">
        <w:rPr>
          <w:rFonts w:ascii="Arial" w:hAnsi="Arial" w:cs="Arial"/>
          <w:sz w:val="20"/>
          <w:szCs w:val="20"/>
          <w:u w:val="single"/>
        </w:rPr>
        <w:t xml:space="preserve">Specifically, we need to demonstrate that Gompertzian aging at system level can </w:t>
      </w:r>
      <w:r w:rsidR="00A766FA">
        <w:rPr>
          <w:rFonts w:ascii="Arial" w:hAnsi="Arial" w:cs="Arial"/>
          <w:sz w:val="20"/>
          <w:szCs w:val="20"/>
          <w:u w:val="single"/>
        </w:rPr>
        <w:t>arise</w:t>
      </w:r>
      <w:r w:rsidR="00702796" w:rsidRPr="00702796">
        <w:rPr>
          <w:rFonts w:ascii="Arial" w:hAnsi="Arial" w:cs="Arial"/>
          <w:sz w:val="20"/>
          <w:szCs w:val="20"/>
          <w:u w:val="single"/>
        </w:rPr>
        <w:t xml:space="preserve"> </w:t>
      </w:r>
      <w:r w:rsidR="00A766FA">
        <w:rPr>
          <w:rFonts w:ascii="Arial" w:hAnsi="Arial" w:cs="Arial"/>
          <w:sz w:val="20"/>
          <w:szCs w:val="20"/>
          <w:u w:val="single"/>
        </w:rPr>
        <w:t>from</w:t>
      </w:r>
      <w:r w:rsidR="00702796" w:rsidRPr="00702796">
        <w:rPr>
          <w:rFonts w:ascii="Arial" w:hAnsi="Arial" w:cs="Arial"/>
          <w:sz w:val="20"/>
          <w:szCs w:val="20"/>
          <w:u w:val="single"/>
        </w:rPr>
        <w:t xml:space="preserve"> gene networks that are made of components with constant mortality rates</w:t>
      </w:r>
      <w:r w:rsidR="00702796">
        <w:rPr>
          <w:rFonts w:ascii="Arial" w:hAnsi="Arial" w:cs="Arial"/>
          <w:i/>
          <w:sz w:val="20"/>
          <w:szCs w:val="20"/>
        </w:rPr>
        <w:t xml:space="preserve">. </w:t>
      </w:r>
      <w:r w:rsidRPr="00AB1B27">
        <w:rPr>
          <w:rFonts w:ascii="Arial" w:hAnsi="Arial" w:cs="Arial"/>
          <w:sz w:val="20"/>
          <w:szCs w:val="20"/>
        </w:rPr>
        <w:t xml:space="preserve">Although intracellular molecular networks can be partitioned into gene regulatory networks, protein networks, and metabolic networks etc, our network model is an abstractive one in order to demonstrate a basic principle. </w:t>
      </w:r>
    </w:p>
    <w:tbl>
      <w:tblPr>
        <w:tblStyle w:val="TableGrid1"/>
        <w:tblpPr w:leftFromText="180" w:rightFromText="180" w:vertAnchor="page" w:horzAnchor="margin" w:tblpXSpec="right" w:tblpY="10295"/>
        <w:tblW w:w="0" w:type="auto"/>
        <w:tblLook w:val="04A0"/>
      </w:tblPr>
      <w:tblGrid>
        <w:gridCol w:w="4248"/>
      </w:tblGrid>
      <w:tr w:rsidR="00254D8C" w:rsidRPr="00404641">
        <w:trPr>
          <w:trHeight w:val="3227"/>
        </w:trPr>
        <w:tc>
          <w:tcPr>
            <w:tcW w:w="4248" w:type="dxa"/>
          </w:tcPr>
          <w:p w:rsidR="00254D8C" w:rsidRPr="00404641" w:rsidRDefault="00254D8C" w:rsidP="00254D8C">
            <w:pPr>
              <w:ind w:left="360"/>
              <w:rPr>
                <w:sz w:val="4"/>
                <w:szCs w:val="4"/>
              </w:rPr>
            </w:pPr>
          </w:p>
          <w:p w:rsidR="00F525DD" w:rsidRDefault="000C709F">
            <w:pPr>
              <w:jc w:val="center"/>
              <w:rPr>
                <w:b/>
                <w:sz w:val="22"/>
                <w:szCs w:val="22"/>
                <w:lang w:eastAsia="zh-CN"/>
              </w:rPr>
            </w:pPr>
            <w:r>
              <w:rPr>
                <w:b/>
                <w:noProof/>
                <w:sz w:val="22"/>
                <w:szCs w:val="22"/>
              </w:rPr>
              <w:drawing>
                <wp:inline distT="0" distB="0" distL="0" distR="0">
                  <wp:extent cx="2470150" cy="1568450"/>
                  <wp:effectExtent l="19050" t="0" r="6350" b="0"/>
                  <wp:docPr id="3" name="Picture 2" descr="C:\Users\hqin\Dropbox\Funds_and_proposals\career.proposals.dropbox\sandbox.career.dp\figures\predictio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qin\Dropbox\Funds_and_proposals\career.proposals.dropbox\sandbox.career.dp\figures\prediction.tif"/>
                          <pic:cNvPicPr>
                            <a:picLocks noChangeAspect="1" noChangeArrowheads="1"/>
                          </pic:cNvPicPr>
                        </pic:nvPicPr>
                        <pic:blipFill>
                          <a:blip r:embed="rId9" cstate="print"/>
                          <a:srcRect l="3178" t="2756" r="1711"/>
                          <a:stretch>
                            <a:fillRect/>
                          </a:stretch>
                        </pic:blipFill>
                        <pic:spPr bwMode="auto">
                          <a:xfrm>
                            <a:off x="0" y="0"/>
                            <a:ext cx="2470150" cy="1568450"/>
                          </a:xfrm>
                          <a:prstGeom prst="rect">
                            <a:avLst/>
                          </a:prstGeom>
                          <a:noFill/>
                          <a:ln w="9525">
                            <a:noFill/>
                            <a:miter lim="800000"/>
                            <a:headEnd/>
                            <a:tailEnd/>
                          </a:ln>
                        </pic:spPr>
                      </pic:pic>
                    </a:graphicData>
                  </a:graphic>
                </wp:inline>
              </w:drawing>
            </w:r>
          </w:p>
          <w:p w:rsidR="00254D8C" w:rsidRPr="000812CA" w:rsidRDefault="00254D8C" w:rsidP="000C709F">
            <w:pPr>
              <w:tabs>
                <w:tab w:val="left" w:pos="1263"/>
              </w:tabs>
            </w:pPr>
            <w:r w:rsidRPr="000812CA">
              <w:rPr>
                <w:b/>
              </w:rPr>
              <w:t>Fig 2</w:t>
            </w:r>
            <w:r w:rsidRPr="000812CA">
              <w:t xml:space="preserve">. A counter-intuitive prediction of NRMCA: Stronger robustness increases </w:t>
            </w:r>
            <w:r w:rsidRPr="000812CA">
              <w:rPr>
                <w:i/>
              </w:rPr>
              <w:t>G</w:t>
            </w:r>
            <w:r w:rsidRPr="000812CA">
              <w:t xml:space="preserve">, as shown by the sharper transition of the dying off phase. For illustration, average </w:t>
            </w:r>
            <w:r w:rsidR="00C0745B">
              <w:t>lifespan</w:t>
            </w:r>
            <w:r w:rsidRPr="000812CA">
              <w:t xml:space="preserve">s are unchanged. </w:t>
            </w:r>
          </w:p>
        </w:tc>
      </w:tr>
    </w:tbl>
    <w:p w:rsidR="00AB1B27" w:rsidRPr="00AB1B27" w:rsidRDefault="00AB1B27" w:rsidP="00AB1B27">
      <w:pPr>
        <w:pStyle w:val="Heading3"/>
        <w:spacing w:before="120"/>
        <w:ind w:left="0" w:firstLine="0"/>
        <w:jc w:val="both"/>
        <w:rPr>
          <w:rFonts w:ascii="Arial" w:hAnsi="Arial" w:cs="Arial"/>
          <w:b w:val="0"/>
          <w:sz w:val="20"/>
          <w:szCs w:val="20"/>
        </w:rPr>
      </w:pPr>
      <w:r w:rsidRPr="00AB1B27">
        <w:rPr>
          <w:rFonts w:ascii="Arial" w:hAnsi="Arial" w:cs="Arial"/>
          <w:sz w:val="20"/>
          <w:szCs w:val="20"/>
        </w:rPr>
        <w:t>3.3.2</w:t>
      </w:r>
      <w:r w:rsidR="00B4394B">
        <w:rPr>
          <w:rFonts w:ascii="Arial" w:hAnsi="Arial" w:cs="Arial"/>
          <w:sz w:val="20"/>
          <w:szCs w:val="20"/>
        </w:rPr>
        <w:t>.</w:t>
      </w:r>
      <w:r w:rsidRPr="00AB1B27">
        <w:rPr>
          <w:rFonts w:ascii="Arial" w:hAnsi="Arial" w:cs="Arial"/>
          <w:b w:val="0"/>
          <w:sz w:val="20"/>
          <w:szCs w:val="20"/>
        </w:rPr>
        <w:t xml:space="preserve"> </w:t>
      </w:r>
      <w:r w:rsidRPr="00AB1B27">
        <w:rPr>
          <w:rFonts w:ascii="Arial" w:hAnsi="Arial" w:cs="Arial"/>
          <w:sz w:val="20"/>
          <w:szCs w:val="20"/>
        </w:rPr>
        <w:t xml:space="preserve">The basic </w:t>
      </w:r>
      <w:r w:rsidR="003535E6">
        <w:rPr>
          <w:rFonts w:ascii="Arial" w:hAnsi="Arial" w:cs="Arial"/>
          <w:sz w:val="20"/>
          <w:szCs w:val="20"/>
        </w:rPr>
        <w:t>version of</w:t>
      </w:r>
      <w:r w:rsidR="00E62D1E">
        <w:rPr>
          <w:rFonts w:ascii="Arial" w:hAnsi="Arial" w:cs="Arial"/>
          <w:sz w:val="20"/>
          <w:szCs w:val="20"/>
        </w:rPr>
        <w:t xml:space="preserve"> </w:t>
      </w:r>
      <w:r w:rsidRPr="00AB1B27">
        <w:rPr>
          <w:rFonts w:ascii="Arial" w:hAnsi="Arial" w:cs="Arial"/>
          <w:sz w:val="20"/>
          <w:szCs w:val="20"/>
        </w:rPr>
        <w:t>NRMCA</w:t>
      </w:r>
    </w:p>
    <w:p w:rsidR="001A315E" w:rsidRDefault="00254864">
      <w:pPr>
        <w:ind w:firstLine="720"/>
        <w:rPr>
          <w:rFonts w:ascii="Arial" w:hAnsi="Arial" w:cs="Arial"/>
          <w:sz w:val="20"/>
          <w:szCs w:val="20"/>
        </w:rPr>
      </w:pPr>
      <w:r>
        <w:rPr>
          <w:rFonts w:ascii="Arial" w:hAnsi="Arial" w:cs="Arial"/>
          <w:sz w:val="20"/>
          <w:szCs w:val="20"/>
        </w:rPr>
        <w:t>Network in t</w:t>
      </w:r>
      <w:r w:rsidR="00AB1B27" w:rsidRPr="00AB1B27">
        <w:rPr>
          <w:rFonts w:ascii="Arial" w:hAnsi="Arial" w:cs="Arial"/>
          <w:sz w:val="20"/>
          <w:szCs w:val="20"/>
        </w:rPr>
        <w:t xml:space="preserve">he basic </w:t>
      </w:r>
      <w:r>
        <w:rPr>
          <w:rFonts w:ascii="Arial" w:hAnsi="Arial" w:cs="Arial"/>
          <w:sz w:val="20"/>
          <w:szCs w:val="20"/>
        </w:rPr>
        <w:t xml:space="preserve">version of </w:t>
      </w:r>
      <w:r w:rsidR="00A94986">
        <w:rPr>
          <w:rFonts w:ascii="Arial" w:hAnsi="Arial" w:cs="Arial"/>
          <w:sz w:val="20"/>
          <w:szCs w:val="20"/>
        </w:rPr>
        <w:t xml:space="preserve">NRMCA </w:t>
      </w:r>
      <w:r w:rsidR="00AB1B27" w:rsidRPr="00AB1B27">
        <w:rPr>
          <w:rFonts w:ascii="Arial" w:hAnsi="Arial" w:cs="Arial"/>
          <w:sz w:val="20"/>
          <w:szCs w:val="20"/>
        </w:rPr>
        <w:t xml:space="preserve">contains </w:t>
      </w:r>
      <w:r w:rsidR="00AB1B27" w:rsidRPr="00AB1B27">
        <w:rPr>
          <w:i/>
          <w:sz w:val="20"/>
          <w:szCs w:val="20"/>
        </w:rPr>
        <w:t>K</w:t>
      </w:r>
      <w:r w:rsidR="00AB1B27" w:rsidRPr="00AB1B27">
        <w:rPr>
          <w:rFonts w:ascii="Arial" w:hAnsi="Arial" w:cs="Arial"/>
          <w:sz w:val="20"/>
          <w:szCs w:val="20"/>
        </w:rPr>
        <w:t xml:space="preserve"> essential modules, and each module contains </w:t>
      </w:r>
      <w:r w:rsidR="00030613">
        <w:rPr>
          <w:rFonts w:ascii="Arial" w:hAnsi="Arial" w:cs="Arial"/>
          <w:sz w:val="20"/>
          <w:szCs w:val="20"/>
        </w:rPr>
        <w:t>1</w:t>
      </w:r>
      <w:r w:rsidR="00030613" w:rsidRPr="00AB1B27">
        <w:rPr>
          <w:rFonts w:ascii="Arial" w:hAnsi="Arial" w:cs="Arial"/>
          <w:sz w:val="20"/>
          <w:szCs w:val="20"/>
        </w:rPr>
        <w:t xml:space="preserve"> </w:t>
      </w:r>
      <w:r w:rsidR="00AB1B27" w:rsidRPr="00AB1B27">
        <w:rPr>
          <w:rFonts w:ascii="Arial" w:hAnsi="Arial" w:cs="Arial"/>
          <w:sz w:val="20"/>
          <w:szCs w:val="20"/>
        </w:rPr>
        <w:t xml:space="preserve">essential and </w:t>
      </w:r>
      <w:r w:rsidR="00AB1B27" w:rsidRPr="00AB1B27">
        <w:rPr>
          <w:rFonts w:ascii="Arial" w:hAnsi="Arial" w:cs="Arial"/>
          <w:i/>
          <w:sz w:val="20"/>
          <w:szCs w:val="20"/>
        </w:rPr>
        <w:t>n</w:t>
      </w:r>
      <w:r w:rsidR="00AB1B27" w:rsidRPr="00AB1B27">
        <w:rPr>
          <w:rFonts w:ascii="Arial" w:hAnsi="Arial" w:cs="Arial"/>
          <w:sz w:val="20"/>
          <w:szCs w:val="20"/>
        </w:rPr>
        <w:t xml:space="preserve"> non-essential genes</w:t>
      </w:r>
      <w:r w:rsidR="004C2EAE">
        <w:rPr>
          <w:rFonts w:ascii="Arial" w:hAnsi="Arial" w:cs="Arial"/>
          <w:sz w:val="20"/>
          <w:szCs w:val="20"/>
        </w:rPr>
        <w:t xml:space="preserve"> (Fig</w:t>
      </w:r>
      <w:r w:rsidR="002F78E1">
        <w:rPr>
          <w:rFonts w:ascii="Arial" w:hAnsi="Arial" w:cs="Arial"/>
          <w:sz w:val="20"/>
          <w:szCs w:val="20"/>
        </w:rPr>
        <w:t xml:space="preserve">. </w:t>
      </w:r>
      <w:r w:rsidR="004C2EAE">
        <w:rPr>
          <w:rFonts w:ascii="Arial" w:hAnsi="Arial" w:cs="Arial"/>
          <w:sz w:val="20"/>
          <w:szCs w:val="20"/>
        </w:rPr>
        <w:t>1)</w:t>
      </w:r>
      <w:r w:rsidR="00AB1B27" w:rsidRPr="00AB1B27">
        <w:rPr>
          <w:rFonts w:ascii="Arial" w:hAnsi="Arial" w:cs="Arial"/>
          <w:sz w:val="20"/>
          <w:szCs w:val="20"/>
        </w:rPr>
        <w:t xml:space="preserve">. </w:t>
      </w:r>
      <w:r w:rsidR="00267943" w:rsidRPr="00267943">
        <w:rPr>
          <w:rFonts w:ascii="Arial" w:hAnsi="Arial" w:cs="Arial"/>
          <w:sz w:val="20"/>
          <w:szCs w:val="20"/>
          <w:u w:val="single"/>
        </w:rPr>
        <w:t xml:space="preserve">The biological function of each interaction is assumed to be </w:t>
      </w:r>
      <w:r w:rsidR="00267943" w:rsidRPr="00267943">
        <w:rPr>
          <w:rFonts w:ascii="Arial" w:hAnsi="Arial" w:cs="Arial"/>
          <w:i/>
          <w:sz w:val="20"/>
          <w:szCs w:val="20"/>
          <w:u w:val="single"/>
        </w:rPr>
        <w:t>non-aging</w:t>
      </w:r>
      <w:r w:rsidR="00267943" w:rsidRPr="00267943">
        <w:rPr>
          <w:rFonts w:ascii="Arial" w:hAnsi="Arial" w:cs="Arial"/>
          <w:sz w:val="20"/>
          <w:szCs w:val="20"/>
          <w:u w:val="single"/>
        </w:rPr>
        <w:t xml:space="preserve"> and decays exponentially with a constant rate of </w:t>
      </w:r>
      <w:r w:rsidR="00267943" w:rsidRPr="00267943">
        <w:rPr>
          <w:b/>
          <w:sz w:val="20"/>
          <w:szCs w:val="20"/>
          <w:u w:val="single"/>
        </w:rPr>
        <w:t>µ</w:t>
      </w:r>
      <w:r w:rsidR="00267943" w:rsidRPr="00267943">
        <w:rPr>
          <w:rFonts w:ascii="Arial" w:hAnsi="Arial" w:cs="Arial"/>
          <w:sz w:val="20"/>
          <w:szCs w:val="20"/>
          <w:u w:val="single"/>
        </w:rPr>
        <w:t>.</w:t>
      </w:r>
      <w:r w:rsidR="00325051">
        <w:rPr>
          <w:rFonts w:ascii="Arial" w:hAnsi="Arial" w:cs="Arial"/>
          <w:sz w:val="20"/>
          <w:szCs w:val="20"/>
        </w:rPr>
        <w:t xml:space="preserve"> </w:t>
      </w:r>
      <w:r w:rsidR="00267943" w:rsidRPr="00267943">
        <w:rPr>
          <w:rFonts w:ascii="Arial" w:hAnsi="Arial" w:cs="Arial"/>
          <w:sz w:val="20"/>
          <w:szCs w:val="20"/>
          <w:u w:val="single"/>
        </w:rPr>
        <w:t>Death of a cell occurs when an essential gene lose</w:t>
      </w:r>
      <w:r w:rsidR="003C39F0">
        <w:rPr>
          <w:rFonts w:ascii="Arial" w:hAnsi="Arial" w:cs="Arial"/>
          <w:sz w:val="20"/>
          <w:szCs w:val="20"/>
          <w:u w:val="single"/>
        </w:rPr>
        <w:t>s</w:t>
      </w:r>
      <w:r w:rsidR="00267943" w:rsidRPr="00267943">
        <w:rPr>
          <w:rFonts w:ascii="Arial" w:hAnsi="Arial" w:cs="Arial"/>
          <w:sz w:val="20"/>
          <w:szCs w:val="20"/>
          <w:u w:val="single"/>
        </w:rPr>
        <w:t xml:space="preserve"> all of its interactions, equivalent to deletion of an essential gene.</w:t>
      </w:r>
      <w:r w:rsidR="00AB1B27" w:rsidRPr="00AB1B27">
        <w:rPr>
          <w:rFonts w:ascii="Arial" w:hAnsi="Arial" w:cs="Arial"/>
          <w:sz w:val="20"/>
          <w:szCs w:val="20"/>
        </w:rPr>
        <w:t xml:space="preserve"> </w:t>
      </w:r>
      <w:r w:rsidR="00BC2A42">
        <w:rPr>
          <w:rFonts w:ascii="Arial" w:hAnsi="Arial" w:cs="Arial"/>
          <w:sz w:val="20"/>
          <w:szCs w:val="20"/>
        </w:rPr>
        <w:t xml:space="preserve">Interactions are assumed to be </w:t>
      </w:r>
      <w:r w:rsidR="00267943" w:rsidRPr="00267943">
        <w:rPr>
          <w:rFonts w:ascii="Arial" w:hAnsi="Arial" w:cs="Arial"/>
          <w:sz w:val="20"/>
          <w:szCs w:val="20"/>
          <w:u w:val="single"/>
        </w:rPr>
        <w:t>stochastic</w:t>
      </w:r>
      <w:r w:rsidR="00BC2A42">
        <w:rPr>
          <w:rFonts w:ascii="Arial" w:hAnsi="Arial" w:cs="Arial"/>
          <w:sz w:val="20"/>
          <w:szCs w:val="20"/>
        </w:rPr>
        <w:t xml:space="preserve">, and the initial </w:t>
      </w:r>
      <w:r w:rsidR="00AB1B27" w:rsidRPr="00AB1B27">
        <w:rPr>
          <w:rFonts w:ascii="Arial" w:hAnsi="Arial" w:cs="Arial"/>
          <w:sz w:val="20"/>
          <w:szCs w:val="20"/>
        </w:rPr>
        <w:t xml:space="preserve">probability of an interaction being </w:t>
      </w:r>
      <w:r w:rsidR="007731E2">
        <w:rPr>
          <w:rFonts w:ascii="Arial" w:hAnsi="Arial" w:cs="Arial"/>
          <w:sz w:val="20"/>
          <w:szCs w:val="20"/>
        </w:rPr>
        <w:t>active</w:t>
      </w:r>
      <w:r w:rsidR="007731E2" w:rsidRPr="00AB1B27">
        <w:rPr>
          <w:rFonts w:ascii="Arial" w:hAnsi="Arial" w:cs="Arial"/>
          <w:sz w:val="20"/>
          <w:szCs w:val="20"/>
        </w:rPr>
        <w:t xml:space="preserve"> </w:t>
      </w:r>
      <w:r w:rsidR="00AB1B27" w:rsidRPr="00AB1B27">
        <w:rPr>
          <w:rFonts w:ascii="Arial" w:hAnsi="Arial" w:cs="Arial"/>
          <w:sz w:val="20"/>
          <w:szCs w:val="20"/>
        </w:rPr>
        <w:t xml:space="preserve">is assumed to be </w:t>
      </w:r>
      <w:r w:rsidR="00267943" w:rsidRPr="00267943">
        <w:rPr>
          <w:b/>
          <w:i/>
          <w:sz w:val="20"/>
          <w:szCs w:val="20"/>
        </w:rPr>
        <w:t>p</w:t>
      </w:r>
      <w:r w:rsidR="00F57C84">
        <w:rPr>
          <w:rFonts w:ascii="Arial" w:hAnsi="Arial" w:cs="Arial"/>
          <w:sz w:val="20"/>
          <w:szCs w:val="20"/>
        </w:rPr>
        <w:t xml:space="preserve">. </w:t>
      </w:r>
      <w:r w:rsidR="00E62D1E">
        <w:rPr>
          <w:rFonts w:ascii="Arial" w:hAnsi="Arial" w:cs="Arial"/>
          <w:sz w:val="20"/>
          <w:szCs w:val="20"/>
        </w:rPr>
        <w:t xml:space="preserve">When failures of modules are </w:t>
      </w:r>
      <w:r w:rsidR="002F78E1">
        <w:rPr>
          <w:rFonts w:ascii="Arial" w:hAnsi="Arial" w:cs="Arial"/>
          <w:sz w:val="20"/>
          <w:szCs w:val="20"/>
        </w:rPr>
        <w:t xml:space="preserve">assumed to be </w:t>
      </w:r>
      <w:r w:rsidR="00E62D1E">
        <w:rPr>
          <w:rFonts w:ascii="Arial" w:hAnsi="Arial" w:cs="Arial"/>
          <w:sz w:val="20"/>
          <w:szCs w:val="20"/>
        </w:rPr>
        <w:t>independent, analytic approximation for t</w:t>
      </w:r>
      <w:r w:rsidR="00AB1B27" w:rsidRPr="00AB1B27">
        <w:rPr>
          <w:rFonts w:ascii="Arial" w:hAnsi="Arial" w:cs="Arial"/>
          <w:sz w:val="20"/>
          <w:szCs w:val="20"/>
        </w:rPr>
        <w:t xml:space="preserve">he </w:t>
      </w:r>
      <w:r w:rsidR="00E62D1E">
        <w:rPr>
          <w:rFonts w:ascii="Arial" w:hAnsi="Arial" w:cs="Arial"/>
          <w:sz w:val="20"/>
          <w:szCs w:val="20"/>
        </w:rPr>
        <w:t xml:space="preserve">system </w:t>
      </w:r>
      <w:r w:rsidR="00AB1B27" w:rsidRPr="00AB1B27">
        <w:rPr>
          <w:rFonts w:ascii="Arial" w:hAnsi="Arial" w:cs="Arial"/>
          <w:sz w:val="20"/>
          <w:szCs w:val="20"/>
        </w:rPr>
        <w:t>mortality rate is</w:t>
      </w:r>
    </w:p>
    <w:p w:rsidR="00702796" w:rsidRDefault="000009E1" w:rsidP="00702796">
      <w:pPr>
        <w:ind w:left="2250"/>
        <w:rPr>
          <w:rFonts w:ascii="Arial" w:hAnsi="Arial" w:cs="Arial"/>
          <w:sz w:val="20"/>
          <w:szCs w:val="20"/>
        </w:rPr>
      </w:pPr>
      <m:oMath>
        <m:r>
          <w:rPr>
            <w:rFonts w:ascii="Cambria Math" w:hAnsi="Cambria Math"/>
            <w:sz w:val="22"/>
            <w:szCs w:val="22"/>
          </w:rPr>
          <m:t xml:space="preserve">                    </m:t>
        </m:r>
        <m:r>
          <w:rPr>
            <w:rFonts w:ascii="Cambria Math" w:hAnsi="Cambria Math" w:hint="eastAsia"/>
            <w:sz w:val="22"/>
            <w:szCs w:val="22"/>
          </w:rPr>
          <m:t>m</m:t>
        </m:r>
        <m:r>
          <w:rPr>
            <w:rFonts w:ascii="Arial" w:hint="eastAsia"/>
            <w:sz w:val="22"/>
            <w:szCs w:val="22"/>
          </w:rPr>
          <m:t>≈</m:t>
        </m:r>
        <m:sSub>
          <m:sSubPr>
            <m:ctrlPr>
              <w:rPr>
                <w:rFonts w:ascii="Cambria Math" w:hAnsi="Cambria Math"/>
                <w:i/>
                <w:sz w:val="22"/>
                <w:szCs w:val="22"/>
              </w:rPr>
            </m:ctrlPr>
          </m:sSubPr>
          <m:e>
            <m:r>
              <w:rPr>
                <w:rFonts w:ascii="Cambria Math" w:hAnsi="Cambria Math" w:hint="eastAsia"/>
                <w:sz w:val="22"/>
                <w:szCs w:val="22"/>
              </w:rPr>
              <m:t>m</m:t>
            </m:r>
          </m:e>
          <m:sub>
            <m:r>
              <w:rPr>
                <w:rFonts w:ascii="Cambria Math"/>
                <w:sz w:val="22"/>
                <w:szCs w:val="22"/>
              </w:rPr>
              <m:t>0</m:t>
            </m:r>
          </m:sub>
        </m:sSub>
        <m:r>
          <w:rPr>
            <w:rFonts w:ascii="Cambria Math"/>
            <w:sz w:val="22"/>
            <w:szCs w:val="22"/>
          </w:rPr>
          <m:t xml:space="preserve"> </m:t>
        </m:r>
        <m:sSup>
          <m:sSupPr>
            <m:ctrlPr>
              <w:rPr>
                <w:rFonts w:ascii="Cambria Math" w:hAnsi="Cambria Math"/>
                <w:i/>
                <w:sz w:val="22"/>
                <w:szCs w:val="22"/>
              </w:rPr>
            </m:ctrlPr>
          </m:sSupPr>
          <m:e>
            <m:r>
              <w:rPr>
                <w:rFonts w:ascii="Cambria Math" w:hAnsi="Cambria Math" w:hint="eastAsia"/>
                <w:sz w:val="22"/>
                <w:szCs w:val="22"/>
              </w:rPr>
              <m:t>e</m:t>
            </m:r>
          </m:e>
          <m:sup>
            <m:r>
              <w:rPr>
                <w:rFonts w:ascii="Cambria Math" w:hAnsi="Cambria Math" w:hint="eastAsia"/>
                <w:sz w:val="22"/>
                <w:szCs w:val="22"/>
              </w:rPr>
              <m:t>Gt</m:t>
            </m:r>
          </m:sup>
        </m:sSup>
        <m:r>
          <w:rPr>
            <w:rFonts w:ascii="Cambria Math"/>
            <w:sz w:val="22"/>
            <w:szCs w:val="22"/>
          </w:rPr>
          <m:t xml:space="preserve">  </m:t>
        </m:r>
        <m:r>
          <m:rPr>
            <m:sty m:val="p"/>
          </m:rPr>
          <w:rPr>
            <w:rFonts w:ascii="Cambria Math"/>
            <w:sz w:val="22"/>
            <w:szCs w:val="22"/>
          </w:rPr>
          <m:t>when</m:t>
        </m:r>
        <m:r>
          <w:rPr>
            <w:rFonts w:ascii="Cambria Math"/>
            <w:sz w:val="22"/>
            <w:szCs w:val="22"/>
          </w:rPr>
          <m:t xml:space="preserve"> </m:t>
        </m:r>
        <m:r>
          <w:rPr>
            <w:rFonts w:ascii="Cambria Math" w:hAnsi="Cambria Math"/>
            <w:sz w:val="22"/>
            <w:szCs w:val="22"/>
          </w:rPr>
          <m:t>t</m:t>
        </m:r>
        <m:r>
          <w:rPr>
            <w:rFonts w:ascii="Lucida Sans Unicode" w:hAnsi="Lucida Sans Unicode" w:cs="Lucida Sans Unicode"/>
            <w:sz w:val="22"/>
            <w:szCs w:val="22"/>
          </w:rPr>
          <m:t>≪</m:t>
        </m:r>
        <m:r>
          <w:rPr>
            <w:rFonts w:ascii="Cambria Math"/>
            <w:sz w:val="22"/>
            <w:szCs w:val="22"/>
          </w:rPr>
          <m:t>1/</m:t>
        </m:r>
        <m:r>
          <w:rPr>
            <w:rFonts w:hint="eastAsia"/>
            <w:sz w:val="22"/>
            <w:szCs w:val="22"/>
          </w:rPr>
          <m:t>µ</m:t>
        </m:r>
      </m:oMath>
      <w:r w:rsidR="00AB1B27" w:rsidRPr="00AB1B27">
        <w:rPr>
          <w:sz w:val="20"/>
          <w:szCs w:val="20"/>
        </w:rPr>
        <w:t>,</w:t>
      </w:r>
      <w:r w:rsidR="00AB1B27" w:rsidRPr="00AB1B27">
        <w:rPr>
          <w:rFonts w:ascii="Arial" w:hAnsi="Arial" w:cs="Arial"/>
          <w:sz w:val="20"/>
          <w:szCs w:val="20"/>
        </w:rPr>
        <w:t xml:space="preserve">          </w:t>
      </w:r>
      <w:r>
        <w:rPr>
          <w:rFonts w:ascii="Arial" w:hAnsi="Arial" w:cs="Arial"/>
          <w:sz w:val="20"/>
          <w:szCs w:val="20"/>
        </w:rPr>
        <w:t xml:space="preserve">          </w:t>
      </w:r>
      <w:r w:rsidR="00AB1B27" w:rsidRPr="00AB1B27">
        <w:rPr>
          <w:rFonts w:ascii="Arial" w:hAnsi="Arial" w:cs="Arial"/>
          <w:sz w:val="20"/>
          <w:szCs w:val="20"/>
        </w:rPr>
        <w:t xml:space="preserve"> </w:t>
      </w:r>
      <w:r w:rsidR="00D80467">
        <w:rPr>
          <w:rFonts w:ascii="Arial" w:hAnsi="Arial" w:cs="Arial"/>
          <w:sz w:val="20"/>
          <w:szCs w:val="20"/>
        </w:rPr>
        <w:t xml:space="preserve">  </w:t>
      </w:r>
      <w:r w:rsidR="00AB1B27" w:rsidRPr="00AB1B27">
        <w:rPr>
          <w:rFonts w:ascii="Arial" w:hAnsi="Arial" w:cs="Arial"/>
          <w:sz w:val="20"/>
          <w:szCs w:val="20"/>
        </w:rPr>
        <w:t xml:space="preserve">     Eq 2</w:t>
      </w:r>
      <w:r w:rsidR="003E4CFC">
        <w:rPr>
          <w:rFonts w:ascii="Arial" w:hAnsi="Arial" w:cs="Arial"/>
          <w:sz w:val="20"/>
          <w:szCs w:val="20"/>
        </w:rPr>
        <w:t>a</w:t>
      </w:r>
      <w:r w:rsidR="00AB1B27" w:rsidRPr="00AB1B27">
        <w:rPr>
          <w:rFonts w:ascii="Arial" w:hAnsi="Arial" w:cs="Arial"/>
          <w:sz w:val="20"/>
          <w:szCs w:val="20"/>
        </w:rPr>
        <w:t>,</w:t>
      </w:r>
    </w:p>
    <w:p w:rsidR="00702796" w:rsidRPr="00702796" w:rsidRDefault="00967FD4" w:rsidP="00702796">
      <w:pPr>
        <w:ind w:left="2250"/>
        <w:rPr>
          <w:rFonts w:ascii="Arial" w:hAnsi="Arial" w:cs="Arial"/>
          <w:sz w:val="20"/>
          <w:szCs w:val="20"/>
        </w:rPr>
      </w:pPr>
      <m:oMath>
        <m:r>
          <w:rPr>
            <w:rFonts w:ascii="Cambria Math" w:hAnsi="Cambria Math"/>
            <w:sz w:val="20"/>
            <w:szCs w:val="20"/>
          </w:rPr>
          <m:t xml:space="preserve">  </m:t>
        </m:r>
        <m:r>
          <w:rPr>
            <w:rFonts w:ascii="Cambria Math" w:hAnsi="Cambria Math"/>
            <w:sz w:val="20"/>
            <w:szCs w:val="20"/>
          </w:rPr>
          <m:t>and</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0</m:t>
            </m:r>
          </m:sub>
        </m:sSub>
        <m:r>
          <m:rPr>
            <m:sty m:val="p"/>
          </m:rPr>
          <w:rPr>
            <w:rFonts w:ascii="Cambria Math" w:hAnsi="Cambria Math"/>
            <w:sz w:val="20"/>
            <w:szCs w:val="20"/>
          </w:rPr>
          <m:t xml:space="preserve">= </m:t>
        </m:r>
        <m:r>
          <w:rPr>
            <w:rFonts w:ascii="Cambria Math" w:hAnsi="Cambria Math"/>
            <w:sz w:val="20"/>
            <w:szCs w:val="20"/>
          </w:rPr>
          <m:t>CKnp</m:t>
        </m:r>
        <m:r>
          <w:rPr>
            <w:rFonts w:ascii="Cambria Math" w:hAnsi="Cambria Math"/>
            <w:sz w:val="20"/>
            <w:szCs w:val="20"/>
          </w:rPr>
          <m:t>µ</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p</m:t>
                </m:r>
              </m:e>
            </m:d>
          </m:e>
          <m:sup>
            <m:r>
              <w:rPr>
                <w:rFonts w:ascii="Cambria Math" w:hAnsi="Cambria Math"/>
                <w:sz w:val="20"/>
                <w:szCs w:val="20"/>
              </w:rPr>
              <m:t>n</m:t>
            </m:r>
            <m:r>
              <w:rPr>
                <w:rFonts w:ascii="Cambria Math" w:hAnsi="Cambria Math"/>
                <w:sz w:val="20"/>
                <w:szCs w:val="20"/>
              </w:rPr>
              <m:t>-1</m:t>
            </m:r>
          </m:sup>
        </m:sSup>
        <m:r>
          <w:rPr>
            <w:rFonts w:ascii="Cambria Math" w:hAnsi="Cambria Math"/>
            <w:sz w:val="20"/>
            <w:szCs w:val="20"/>
          </w:rPr>
          <m:t>,</m:t>
        </m:r>
      </m:oMath>
      <w:r w:rsidR="003E4CFC">
        <w:rPr>
          <w:rFonts w:ascii="Arial" w:hAnsi="Arial" w:cs="Arial"/>
          <w:sz w:val="20"/>
          <w:szCs w:val="20"/>
        </w:rPr>
        <w:t xml:space="preserve">                                    </w:t>
      </w:r>
      <w:r w:rsidR="003E4CFC" w:rsidRPr="00AB1B27">
        <w:rPr>
          <w:rFonts w:ascii="Arial" w:hAnsi="Arial" w:cs="Arial"/>
          <w:sz w:val="20"/>
          <w:szCs w:val="20"/>
        </w:rPr>
        <w:t>Eq 2</w:t>
      </w:r>
      <w:r w:rsidR="003E4CFC">
        <w:rPr>
          <w:rFonts w:ascii="Arial" w:hAnsi="Arial" w:cs="Arial"/>
          <w:sz w:val="20"/>
          <w:szCs w:val="20"/>
        </w:rPr>
        <w:t>b</w:t>
      </w:r>
    </w:p>
    <w:p w:rsidR="00702796" w:rsidRDefault="00967FD4" w:rsidP="00702796">
      <w:pPr>
        <w:ind w:left="2340"/>
        <w:rPr>
          <w:rFonts w:ascii="Arial" w:hAnsi="Arial" w:cs="Arial"/>
          <w:sz w:val="20"/>
          <w:szCs w:val="20"/>
        </w:rPr>
      </w:pPr>
      <w:r>
        <w:rPr>
          <w:i/>
          <w:sz w:val="20"/>
          <w:szCs w:val="20"/>
        </w:rPr>
        <w:t xml:space="preserve">  </w:t>
      </w:r>
      <w:r w:rsidR="00123718">
        <w:rPr>
          <w:i/>
          <w:sz w:val="20"/>
          <w:szCs w:val="20"/>
        </w:rPr>
        <w:t xml:space="preserve">                  </w:t>
      </w:r>
      <m:oMath>
        <m:r>
          <w:rPr>
            <w:rFonts w:ascii="Cambria Math" w:hAnsi="Cambria Math"/>
            <w:sz w:val="20"/>
            <w:szCs w:val="20"/>
          </w:rPr>
          <m:t>G</m:t>
        </m:r>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µ</m:t>
            </m:r>
            <m:r>
              <w:rPr>
                <w:rFonts w:ascii="Cambria Math" w:hAnsi="Cambria Math"/>
                <w:sz w:val="20"/>
                <w:szCs w:val="20"/>
              </w:rPr>
              <m:t>p</m:t>
            </m:r>
            <m:r>
              <w:rPr>
                <w:rFonts w:ascii="Cambria Math" w:hAnsi="Cambria Math"/>
                <w:sz w:val="20"/>
                <w:szCs w:val="20"/>
              </w:rPr>
              <m:t>(</m:t>
            </m:r>
            <m:r>
              <w:rPr>
                <w:rFonts w:ascii="Cambria Math" w:hAnsi="Cambria Math"/>
                <w:sz w:val="20"/>
                <w:szCs w:val="20"/>
              </w:rPr>
              <m:t>n</m:t>
            </m:r>
            <m:r>
              <w:rPr>
                <w:rFonts w:ascii="Cambria Math" w:hAnsi="Cambria Math"/>
                <w:sz w:val="20"/>
                <w:szCs w:val="20"/>
              </w:rPr>
              <m:t>-1)</m:t>
            </m:r>
          </m:num>
          <m:den>
            <m:r>
              <w:rPr>
                <w:rFonts w:ascii="Cambria Math" w:hAnsi="Cambria Math"/>
                <w:sz w:val="20"/>
                <w:szCs w:val="20"/>
              </w:rPr>
              <m:t>1-</m:t>
            </m:r>
            <m:r>
              <w:rPr>
                <w:rFonts w:ascii="Cambria Math" w:hAnsi="Cambria Math"/>
                <w:sz w:val="20"/>
                <w:szCs w:val="20"/>
              </w:rPr>
              <m:t>p</m:t>
            </m:r>
          </m:den>
        </m:f>
      </m:oMath>
      <w:r w:rsidR="00123718" w:rsidRPr="00AB1B27">
        <w:rPr>
          <w:rFonts w:ascii="Arial" w:hAnsi="Arial" w:cs="Arial"/>
          <w:sz w:val="20"/>
          <w:szCs w:val="20"/>
        </w:rPr>
        <w:t>,</w:t>
      </w:r>
      <w:r w:rsidR="003E4CFC">
        <w:rPr>
          <w:rFonts w:ascii="Arial" w:hAnsi="Arial" w:cs="Arial"/>
          <w:sz w:val="20"/>
          <w:szCs w:val="20"/>
        </w:rPr>
        <w:t xml:space="preserve">       </w:t>
      </w:r>
      <w:r w:rsidR="00956E95">
        <w:rPr>
          <w:rFonts w:ascii="Arial" w:hAnsi="Arial" w:cs="Arial"/>
          <w:sz w:val="20"/>
          <w:szCs w:val="20"/>
        </w:rPr>
        <w:t xml:space="preserve">    </w:t>
      </w:r>
      <w:r>
        <w:rPr>
          <w:rFonts w:ascii="Arial" w:hAnsi="Arial" w:cs="Arial"/>
          <w:sz w:val="20"/>
          <w:szCs w:val="20"/>
        </w:rPr>
        <w:t xml:space="preserve">           </w:t>
      </w:r>
      <w:r w:rsidR="00956E95">
        <w:rPr>
          <w:rFonts w:ascii="Arial" w:hAnsi="Arial" w:cs="Arial"/>
          <w:sz w:val="20"/>
          <w:szCs w:val="20"/>
        </w:rPr>
        <w:t xml:space="preserve"> (G is rate of aging)</w:t>
      </w:r>
      <w:r w:rsidR="003E4CFC">
        <w:rPr>
          <w:rFonts w:ascii="Arial" w:hAnsi="Arial" w:cs="Arial"/>
          <w:sz w:val="20"/>
          <w:szCs w:val="20"/>
        </w:rPr>
        <w:t xml:space="preserve">  </w:t>
      </w:r>
      <w:r w:rsidR="003E4CFC" w:rsidRPr="00AB1B27">
        <w:rPr>
          <w:rFonts w:ascii="Arial" w:hAnsi="Arial" w:cs="Arial"/>
          <w:sz w:val="20"/>
          <w:szCs w:val="20"/>
        </w:rPr>
        <w:t>Eq 2</w:t>
      </w:r>
      <w:r w:rsidR="003E4CFC">
        <w:rPr>
          <w:rFonts w:ascii="Arial" w:hAnsi="Arial" w:cs="Arial"/>
          <w:sz w:val="20"/>
          <w:szCs w:val="20"/>
        </w:rPr>
        <w:t>c</w:t>
      </w:r>
    </w:p>
    <w:p w:rsidR="004B4F80" w:rsidRDefault="00AB1B27" w:rsidP="007F545D">
      <w:pPr>
        <w:jc w:val="both"/>
        <w:rPr>
          <w:rFonts w:ascii="Arial" w:hAnsi="Arial" w:cs="Arial"/>
          <w:sz w:val="20"/>
          <w:szCs w:val="20"/>
        </w:rPr>
      </w:pPr>
      <w:r w:rsidRPr="00AB1B27">
        <w:rPr>
          <w:rFonts w:ascii="Arial" w:hAnsi="Arial" w:cs="Arial"/>
          <w:sz w:val="20"/>
          <w:szCs w:val="20"/>
        </w:rPr>
        <w:t xml:space="preserve">where </w:t>
      </w:r>
      <w:r w:rsidRPr="00AB1B27">
        <w:rPr>
          <w:rFonts w:ascii="Arial" w:hAnsi="Arial" w:cs="Arial"/>
          <w:i/>
          <w:sz w:val="20"/>
          <w:szCs w:val="20"/>
        </w:rPr>
        <w:t>C</w:t>
      </w:r>
      <w:r w:rsidRPr="00AB1B27">
        <w:rPr>
          <w:rFonts w:ascii="Arial" w:hAnsi="Arial" w:cs="Arial"/>
          <w:sz w:val="20"/>
          <w:szCs w:val="20"/>
        </w:rPr>
        <w:t xml:space="preserve"> is a normalization constant (</w:t>
      </w:r>
      <w:r w:rsidR="00E62D1E">
        <w:rPr>
          <w:rFonts w:ascii="Arial" w:hAnsi="Arial" w:cs="Arial"/>
          <w:sz w:val="20"/>
          <w:szCs w:val="20"/>
        </w:rPr>
        <w:t xml:space="preserve">Qin, </w:t>
      </w:r>
      <w:r w:rsidRPr="00AB1B27">
        <w:rPr>
          <w:rFonts w:ascii="Arial" w:hAnsi="Arial" w:cs="Arial"/>
          <w:sz w:val="20"/>
          <w:szCs w:val="20"/>
        </w:rPr>
        <w:t xml:space="preserve">manuscript in preparation). </w:t>
      </w:r>
    </w:p>
    <w:p w:rsidR="00267943" w:rsidRDefault="008423B6" w:rsidP="00267943">
      <w:pPr>
        <w:ind w:firstLine="720"/>
        <w:jc w:val="both"/>
        <w:rPr>
          <w:rFonts w:ascii="Arial" w:hAnsi="Arial" w:cs="Arial"/>
          <w:sz w:val="20"/>
          <w:szCs w:val="20"/>
        </w:rPr>
      </w:pPr>
      <w:r>
        <w:rPr>
          <w:rFonts w:ascii="Arial" w:hAnsi="Arial" w:cs="Arial"/>
          <w:sz w:val="20"/>
          <w:szCs w:val="20"/>
        </w:rPr>
        <w:t xml:space="preserve">Eq 2a is the Gompertz model of aging. </w:t>
      </w:r>
      <w:r w:rsidR="00AB1B27" w:rsidRPr="00AB1B27">
        <w:rPr>
          <w:rFonts w:ascii="Arial" w:hAnsi="Arial" w:cs="Arial"/>
          <w:sz w:val="20"/>
          <w:szCs w:val="20"/>
        </w:rPr>
        <w:t xml:space="preserve">Hence, </w:t>
      </w:r>
      <w:r>
        <w:rPr>
          <w:rFonts w:ascii="Arial" w:hAnsi="Arial" w:cs="Arial"/>
          <w:sz w:val="20"/>
          <w:szCs w:val="20"/>
        </w:rPr>
        <w:t xml:space="preserve">the defining </w:t>
      </w:r>
      <w:r w:rsidR="00AB1B27" w:rsidRPr="00AB1B27">
        <w:rPr>
          <w:rFonts w:ascii="Arial" w:hAnsi="Arial" w:cs="Arial"/>
          <w:sz w:val="20"/>
          <w:szCs w:val="20"/>
        </w:rPr>
        <w:t xml:space="preserve">characteristics of biological aging, the exponential increase of mortality rate over time, can arise from a network model with </w:t>
      </w:r>
      <w:r w:rsidR="00F067D5" w:rsidRPr="00F067D5">
        <w:rPr>
          <w:rFonts w:ascii="Arial" w:hAnsi="Arial" w:cs="Arial"/>
          <w:i/>
          <w:sz w:val="20"/>
          <w:szCs w:val="20"/>
        </w:rPr>
        <w:t xml:space="preserve">non-aging </w:t>
      </w:r>
      <w:r w:rsidR="00AB1B27" w:rsidRPr="00AB1B27">
        <w:rPr>
          <w:rFonts w:ascii="Arial" w:hAnsi="Arial" w:cs="Arial"/>
          <w:sz w:val="20"/>
          <w:szCs w:val="20"/>
        </w:rPr>
        <w:t xml:space="preserve">components. </w:t>
      </w:r>
      <w:r w:rsidR="00267943" w:rsidRPr="00267943">
        <w:rPr>
          <w:rFonts w:ascii="Arial" w:hAnsi="Arial" w:cs="Arial"/>
          <w:sz w:val="20"/>
          <w:szCs w:val="20"/>
          <w:u w:val="single"/>
        </w:rPr>
        <w:t>By definition, we have shown that cellular aging is an emergent property of this model network.</w:t>
      </w:r>
      <w:r w:rsidR="007F545D">
        <w:rPr>
          <w:rFonts w:ascii="Arial" w:hAnsi="Arial" w:cs="Arial"/>
          <w:sz w:val="20"/>
          <w:szCs w:val="20"/>
        </w:rPr>
        <w:t xml:space="preserve"> Our </w:t>
      </w:r>
      <w:r w:rsidR="007F545D" w:rsidRPr="00AB1B27">
        <w:rPr>
          <w:rFonts w:ascii="Arial" w:hAnsi="Arial" w:cs="Arial"/>
          <w:sz w:val="20"/>
          <w:szCs w:val="20"/>
        </w:rPr>
        <w:t>model has its roots in the reliability model of aging</w:t>
      </w:r>
      <w:r w:rsidR="007F545D">
        <w:rPr>
          <w:rFonts w:ascii="Arial" w:hAnsi="Arial" w:cs="Arial"/>
          <w:sz w:val="20"/>
          <w:szCs w:val="20"/>
        </w:rPr>
        <w:t>.</w:t>
      </w:r>
      <w:r w:rsidR="007F545D" w:rsidRPr="00AB1B27">
        <w:rPr>
          <w:rFonts w:ascii="Arial" w:hAnsi="Arial" w:cs="Arial"/>
          <w:sz w:val="20"/>
          <w:szCs w:val="20"/>
        </w:rPr>
        <w:t xml:space="preserve"> Eq </w:t>
      </w:r>
      <w:r w:rsidR="007F545D">
        <w:rPr>
          <w:rFonts w:ascii="Arial" w:hAnsi="Arial" w:cs="Arial"/>
          <w:sz w:val="20"/>
          <w:szCs w:val="20"/>
        </w:rPr>
        <w:t>2a</w:t>
      </w:r>
      <w:r w:rsidR="007F545D" w:rsidRPr="00AB1B27">
        <w:rPr>
          <w:rFonts w:ascii="Arial" w:hAnsi="Arial" w:cs="Arial"/>
          <w:sz w:val="20"/>
          <w:szCs w:val="20"/>
        </w:rPr>
        <w:t xml:space="preserve"> </w:t>
      </w:r>
      <w:r w:rsidR="007F545D">
        <w:rPr>
          <w:rFonts w:ascii="Arial" w:hAnsi="Arial" w:cs="Arial"/>
          <w:sz w:val="20"/>
          <w:szCs w:val="20"/>
        </w:rPr>
        <w:t xml:space="preserve">was </w:t>
      </w:r>
      <w:r w:rsidR="007F545D" w:rsidRPr="00AB1B27">
        <w:rPr>
          <w:rFonts w:ascii="Arial" w:hAnsi="Arial" w:cs="Arial"/>
          <w:sz w:val="20"/>
          <w:szCs w:val="20"/>
        </w:rPr>
        <w:t xml:space="preserve">obtained using the ‘initial virtual age’ method developed by Gavrilov and Gavirolva </w:t>
      </w:r>
      <w:ins w:id="117" w:author="Hong Qin" w:date="2013-02-15T10:59:00Z">
        <w:r w:rsidR="007C3C78" w:rsidRPr="007C3C78">
          <w:rPr>
            <w:rFonts w:ascii="Arial" w:hAnsi="Arial" w:cs="Arial"/>
            <w:sz w:val="20"/>
            <w:szCs w:val="20"/>
            <w:rPrChange w:id="118" w:author="Hong Qin" w:date="2013-02-15T10:59:00Z">
              <w:rPr>
                <w:rFonts w:ascii="Arial" w:hAnsi="Arial" w:cs="Arial"/>
                <w:noProof/>
                <w:sz w:val="20"/>
                <w:szCs w:val="20"/>
                <w:vertAlign w:val="superscript"/>
              </w:rPr>
            </w:rPrChange>
          </w:rPr>
          <w:t>{Gavrilov, 1991 #1785;Gavrilov, 2001 #397}</w:t>
        </w:r>
      </w:ins>
      <w:del w:id="119" w:author="Hong Qin" w:date="2013-02-15T10:59: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63</w:delText>
        </w:r>
        <w:r w:rsidR="005D19D9" w:rsidRPr="005D19D9" w:rsidDel="007C3C78">
          <w:rPr>
            <w:rFonts w:ascii="Arial" w:hAnsi="Arial" w:cs="Arial"/>
            <w:noProof/>
            <w:sz w:val="20"/>
            <w:szCs w:val="20"/>
            <w:vertAlign w:val="superscript"/>
          </w:rPr>
          <w:delText xml:space="preserve">, </w:delText>
        </w:r>
        <w:r w:rsidR="00231CE9" w:rsidRPr="005D19D9" w:rsidDel="007C3C78">
          <w:rPr>
            <w:rFonts w:ascii="Arial" w:hAnsi="Arial" w:cs="Arial"/>
            <w:noProof/>
            <w:sz w:val="20"/>
            <w:szCs w:val="20"/>
            <w:vertAlign w:val="superscript"/>
          </w:rPr>
          <w:delText>64</w:delText>
        </w:r>
        <w:r w:rsidR="005D19D9" w:rsidRPr="005D19D9" w:rsidDel="007C3C78">
          <w:rPr>
            <w:rFonts w:ascii="Arial" w:hAnsi="Arial" w:cs="Arial"/>
            <w:noProof/>
            <w:sz w:val="20"/>
            <w:szCs w:val="20"/>
            <w:vertAlign w:val="superscript"/>
          </w:rPr>
          <w:delText>]</w:delText>
        </w:r>
      </w:del>
      <w:r w:rsidR="007F545D" w:rsidRPr="00AB1B27">
        <w:rPr>
          <w:rFonts w:ascii="Arial" w:hAnsi="Arial" w:cs="Arial"/>
          <w:sz w:val="20"/>
          <w:szCs w:val="20"/>
        </w:rPr>
        <w:t>.</w:t>
      </w:r>
    </w:p>
    <w:p w:rsidR="00267943" w:rsidRDefault="00B02B9F" w:rsidP="00267943">
      <w:pPr>
        <w:ind w:firstLine="720"/>
        <w:rPr>
          <w:rFonts w:ascii="Arial" w:hAnsi="Arial" w:cs="Arial"/>
          <w:sz w:val="20"/>
          <w:szCs w:val="20"/>
        </w:rPr>
      </w:pPr>
      <w:r>
        <w:rPr>
          <w:rFonts w:ascii="Arial" w:hAnsi="Arial" w:cs="Arial"/>
          <w:sz w:val="20"/>
          <w:szCs w:val="20"/>
        </w:rPr>
        <w:t xml:space="preserve">In Eq 2c, </w:t>
      </w:r>
      <w:r w:rsidR="00C327E0">
        <w:rPr>
          <w:rFonts w:ascii="Arial" w:hAnsi="Arial" w:cs="Arial"/>
          <w:sz w:val="20"/>
          <w:szCs w:val="20"/>
        </w:rPr>
        <w:t>t</w:t>
      </w:r>
      <w:r w:rsidR="00AB1B27" w:rsidRPr="00AB1B27">
        <w:rPr>
          <w:rFonts w:ascii="Arial" w:hAnsi="Arial" w:cs="Arial"/>
          <w:sz w:val="20"/>
          <w:szCs w:val="20"/>
        </w:rPr>
        <w:t xml:space="preserve">he rate of aging, </w:t>
      </w:r>
      <w:r w:rsidR="00AB1B27" w:rsidRPr="00AB1B27">
        <w:rPr>
          <w:rFonts w:ascii="Arial" w:hAnsi="Arial" w:cs="Arial"/>
          <w:i/>
          <w:sz w:val="20"/>
          <w:szCs w:val="20"/>
        </w:rPr>
        <w:t>G</w:t>
      </w:r>
      <w:r w:rsidR="00AB1B27" w:rsidRPr="00AB1B27">
        <w:rPr>
          <w:rFonts w:ascii="Arial" w:hAnsi="Arial" w:cs="Arial"/>
          <w:sz w:val="20"/>
          <w:szCs w:val="20"/>
        </w:rPr>
        <w:t xml:space="preserve">, is approximately proportional to the number of </w:t>
      </w:r>
      <w:r w:rsidR="00E84819">
        <w:rPr>
          <w:rFonts w:ascii="Arial" w:hAnsi="Arial" w:cs="Arial"/>
          <w:sz w:val="20"/>
          <w:szCs w:val="20"/>
        </w:rPr>
        <w:t xml:space="preserve">active </w:t>
      </w:r>
      <w:r w:rsidR="00AB1B27" w:rsidRPr="00AB1B27">
        <w:rPr>
          <w:rFonts w:ascii="Arial" w:hAnsi="Arial" w:cs="Arial"/>
          <w:sz w:val="20"/>
          <w:szCs w:val="20"/>
        </w:rPr>
        <w:t>interactions per essential gene (</w:t>
      </w:r>
      <w:r w:rsidR="00AB1B27" w:rsidRPr="00AB1B27">
        <w:rPr>
          <w:rFonts w:ascii="Arial" w:hAnsi="Arial" w:cs="Arial"/>
          <w:i/>
          <w:sz w:val="20"/>
          <w:szCs w:val="20"/>
        </w:rPr>
        <w:t>n</w:t>
      </w:r>
      <w:r w:rsidR="00E84819">
        <w:rPr>
          <w:rFonts w:ascii="Arial" w:hAnsi="Arial" w:cs="Arial"/>
          <w:i/>
          <w:sz w:val="20"/>
          <w:szCs w:val="20"/>
        </w:rPr>
        <w:t>×p</w:t>
      </w:r>
      <w:r w:rsidR="00AB1B27" w:rsidRPr="00AB1B27">
        <w:rPr>
          <w:rFonts w:ascii="Arial" w:hAnsi="Arial" w:cs="Arial"/>
          <w:sz w:val="20"/>
          <w:szCs w:val="20"/>
        </w:rPr>
        <w:t xml:space="preserve">) and will increase dramatically </w:t>
      </w:r>
      <w:r w:rsidR="00933DC2">
        <w:rPr>
          <w:rFonts w:ascii="Arial" w:hAnsi="Arial" w:cs="Arial"/>
          <w:sz w:val="20"/>
          <w:szCs w:val="20"/>
        </w:rPr>
        <w:t xml:space="preserve">when </w:t>
      </w:r>
      <w:r w:rsidR="00AB1B27" w:rsidRPr="00AB1B27">
        <w:rPr>
          <w:rFonts w:ascii="Arial" w:hAnsi="Arial" w:cs="Arial"/>
          <w:sz w:val="20"/>
          <w:szCs w:val="20"/>
        </w:rPr>
        <w:t>chances of these interactions being active become higher (</w:t>
      </w:r>
      <w:r w:rsidR="00AB1B27" w:rsidRPr="00AB1B27">
        <w:rPr>
          <w:rFonts w:ascii="Arial" w:hAnsi="Arial" w:cs="Arial"/>
          <w:i/>
          <w:sz w:val="20"/>
          <w:szCs w:val="20"/>
        </w:rPr>
        <w:t>p</w:t>
      </w:r>
      <w:r w:rsidR="00AB1B27" w:rsidRPr="00AB1B27">
        <w:rPr>
          <w:rFonts w:ascii="Arial" w:hAnsi="Arial" w:cs="Arial"/>
          <w:sz w:val="20"/>
          <w:szCs w:val="20"/>
        </w:rPr>
        <w:t xml:space="preserve">). The number of </w:t>
      </w:r>
      <w:r w:rsidR="00933DC2">
        <w:rPr>
          <w:rFonts w:ascii="Arial" w:hAnsi="Arial" w:cs="Arial"/>
          <w:sz w:val="20"/>
          <w:szCs w:val="20"/>
        </w:rPr>
        <w:t xml:space="preserve">active </w:t>
      </w:r>
      <w:r w:rsidR="00AB1B27" w:rsidRPr="00AB1B27">
        <w:rPr>
          <w:rFonts w:ascii="Arial" w:hAnsi="Arial" w:cs="Arial"/>
          <w:sz w:val="20"/>
          <w:szCs w:val="20"/>
        </w:rPr>
        <w:t xml:space="preserve">interactions per gene can be viewed </w:t>
      </w:r>
      <w:r w:rsidR="00275081">
        <w:rPr>
          <w:rFonts w:ascii="Arial" w:hAnsi="Arial" w:cs="Arial"/>
          <w:sz w:val="20"/>
          <w:szCs w:val="20"/>
        </w:rPr>
        <w:t xml:space="preserve">as </w:t>
      </w:r>
      <w:r w:rsidR="00AB1B27" w:rsidRPr="00AB1B27">
        <w:rPr>
          <w:rFonts w:ascii="Arial" w:hAnsi="Arial" w:cs="Arial"/>
          <w:sz w:val="20"/>
          <w:szCs w:val="20"/>
        </w:rPr>
        <w:t xml:space="preserve">a measure of network robustness. </w:t>
      </w:r>
      <w:r w:rsidR="00933DC2">
        <w:rPr>
          <w:rFonts w:ascii="Arial" w:hAnsi="Arial" w:cs="Arial"/>
          <w:sz w:val="20"/>
          <w:szCs w:val="20"/>
        </w:rPr>
        <w:t xml:space="preserve">Hence, </w:t>
      </w:r>
      <w:r w:rsidR="00267943" w:rsidRPr="00267943">
        <w:rPr>
          <w:rFonts w:ascii="Arial" w:hAnsi="Arial" w:cs="Arial"/>
          <w:sz w:val="20"/>
          <w:szCs w:val="20"/>
          <w:u w:val="single"/>
        </w:rPr>
        <w:t xml:space="preserve">stronger robustness would lead to </w:t>
      </w:r>
      <w:r w:rsidR="00F525DD">
        <w:rPr>
          <w:rFonts w:ascii="Arial" w:hAnsi="Arial" w:cs="Arial"/>
          <w:sz w:val="20"/>
          <w:szCs w:val="20"/>
          <w:u w:val="single"/>
        </w:rPr>
        <w:t xml:space="preserve">a </w:t>
      </w:r>
      <w:r w:rsidR="00267943" w:rsidRPr="00267943">
        <w:rPr>
          <w:rFonts w:ascii="Arial" w:hAnsi="Arial" w:cs="Arial"/>
          <w:sz w:val="20"/>
          <w:szCs w:val="20"/>
          <w:u w:val="single"/>
        </w:rPr>
        <w:t>faster rate of aging</w:t>
      </w:r>
      <w:r w:rsidR="006302C8" w:rsidRPr="000A0BD8">
        <w:rPr>
          <w:rFonts w:ascii="Arial" w:hAnsi="Arial" w:cs="Arial"/>
          <w:sz w:val="20"/>
          <w:szCs w:val="20"/>
          <w:u w:val="single"/>
        </w:rPr>
        <w:t xml:space="preserve"> </w:t>
      </w:r>
      <w:r w:rsidR="00267943" w:rsidRPr="00267943">
        <w:rPr>
          <w:rFonts w:ascii="Arial" w:hAnsi="Arial" w:cs="Arial"/>
          <w:sz w:val="20"/>
          <w:szCs w:val="20"/>
          <w:u w:val="single"/>
        </w:rPr>
        <w:t>(Fig.2)</w:t>
      </w:r>
      <w:r w:rsidR="00933DC2">
        <w:rPr>
          <w:rFonts w:ascii="Arial" w:hAnsi="Arial" w:cs="Arial"/>
          <w:sz w:val="20"/>
          <w:szCs w:val="20"/>
        </w:rPr>
        <w:t xml:space="preserve">. </w:t>
      </w:r>
      <w:r w:rsidR="00A1254E">
        <w:rPr>
          <w:rFonts w:ascii="Arial" w:hAnsi="Arial" w:cs="Arial"/>
          <w:sz w:val="20"/>
          <w:szCs w:val="20"/>
        </w:rPr>
        <w:t>(</w:t>
      </w:r>
      <w:r w:rsidR="004B4F80">
        <w:rPr>
          <w:rFonts w:ascii="Arial" w:hAnsi="Arial" w:cs="Arial"/>
          <w:sz w:val="20"/>
          <w:szCs w:val="20"/>
        </w:rPr>
        <w:t>Power-law configuration, c</w:t>
      </w:r>
      <w:r w:rsidR="00A1254E">
        <w:rPr>
          <w:rFonts w:ascii="Arial" w:hAnsi="Arial" w:cs="Arial"/>
          <w:sz w:val="20"/>
          <w:szCs w:val="20"/>
        </w:rPr>
        <w:t>ooperativity, renewals</w:t>
      </w:r>
      <w:r w:rsidR="004B4F80">
        <w:rPr>
          <w:rFonts w:ascii="Arial" w:hAnsi="Arial" w:cs="Arial"/>
          <w:sz w:val="20"/>
          <w:szCs w:val="20"/>
        </w:rPr>
        <w:t>/</w:t>
      </w:r>
      <w:r w:rsidR="00A1254E">
        <w:rPr>
          <w:rFonts w:ascii="Arial" w:hAnsi="Arial" w:cs="Arial"/>
          <w:sz w:val="20"/>
          <w:szCs w:val="20"/>
        </w:rPr>
        <w:t xml:space="preserve">repairs are </w:t>
      </w:r>
      <w:r w:rsidR="004B4F80">
        <w:rPr>
          <w:rFonts w:ascii="Arial" w:hAnsi="Arial" w:cs="Arial"/>
          <w:sz w:val="20"/>
          <w:szCs w:val="20"/>
        </w:rPr>
        <w:t xml:space="preserve">3 </w:t>
      </w:r>
      <w:r w:rsidR="00A1254E">
        <w:rPr>
          <w:rFonts w:ascii="Arial" w:hAnsi="Arial" w:cs="Arial"/>
          <w:sz w:val="20"/>
          <w:szCs w:val="20"/>
        </w:rPr>
        <w:t>other important factors on cellular robustness, and will be studied in Aim</w:t>
      </w:r>
      <w:r w:rsidR="004B4F80">
        <w:rPr>
          <w:rFonts w:ascii="Arial" w:hAnsi="Arial" w:cs="Arial"/>
          <w:sz w:val="20"/>
          <w:szCs w:val="20"/>
        </w:rPr>
        <w:t>s</w:t>
      </w:r>
      <w:r w:rsidR="00A1254E">
        <w:rPr>
          <w:rFonts w:ascii="Arial" w:hAnsi="Arial" w:cs="Arial"/>
          <w:sz w:val="20"/>
          <w:szCs w:val="20"/>
        </w:rPr>
        <w:t xml:space="preserve"> </w:t>
      </w:r>
      <w:r w:rsidR="004B4F80">
        <w:rPr>
          <w:rFonts w:ascii="Arial" w:hAnsi="Arial" w:cs="Arial"/>
          <w:sz w:val="20"/>
          <w:szCs w:val="20"/>
        </w:rPr>
        <w:t xml:space="preserve">1.1, </w:t>
      </w:r>
      <w:r w:rsidR="00A1254E">
        <w:rPr>
          <w:rFonts w:ascii="Arial" w:hAnsi="Arial" w:cs="Arial"/>
          <w:sz w:val="20"/>
          <w:szCs w:val="20"/>
        </w:rPr>
        <w:t>1.2 and 1.3.)</w:t>
      </w:r>
    </w:p>
    <w:p w:rsidR="00AB1B27" w:rsidRPr="00AB1B27" w:rsidRDefault="00AB1B27" w:rsidP="00AB1B27">
      <w:pPr>
        <w:pStyle w:val="Heading3"/>
        <w:spacing w:before="120"/>
        <w:ind w:left="0" w:firstLine="0"/>
        <w:jc w:val="both"/>
        <w:rPr>
          <w:rFonts w:ascii="Arial" w:hAnsi="Arial" w:cs="Arial"/>
          <w:sz w:val="20"/>
          <w:szCs w:val="20"/>
        </w:rPr>
      </w:pPr>
      <w:r w:rsidRPr="00AB1B27">
        <w:rPr>
          <w:rFonts w:ascii="Arial" w:hAnsi="Arial" w:cs="Arial"/>
          <w:sz w:val="20"/>
          <w:szCs w:val="20"/>
        </w:rPr>
        <w:t xml:space="preserve">3.3.3 </w:t>
      </w:r>
      <w:r w:rsidR="00143996">
        <w:rPr>
          <w:rFonts w:ascii="Arial" w:hAnsi="Arial" w:cs="Arial"/>
          <w:sz w:val="20"/>
          <w:szCs w:val="20"/>
        </w:rPr>
        <w:t xml:space="preserve">Important </w:t>
      </w:r>
      <w:r w:rsidR="001B708B">
        <w:rPr>
          <w:rFonts w:ascii="Arial" w:hAnsi="Arial" w:cs="Arial"/>
          <w:sz w:val="20"/>
          <w:szCs w:val="20"/>
        </w:rPr>
        <w:t xml:space="preserve">Model </w:t>
      </w:r>
      <w:r w:rsidR="00143996" w:rsidRPr="00AB1B27">
        <w:rPr>
          <w:rFonts w:ascii="Arial" w:hAnsi="Arial" w:cs="Arial"/>
          <w:sz w:val="20"/>
          <w:szCs w:val="20"/>
        </w:rPr>
        <w:t>prediction</w:t>
      </w:r>
      <w:r w:rsidR="00143996">
        <w:rPr>
          <w:rFonts w:ascii="Arial" w:hAnsi="Arial" w:cs="Arial"/>
          <w:sz w:val="20"/>
          <w:szCs w:val="20"/>
        </w:rPr>
        <w:t xml:space="preserve"> and </w:t>
      </w:r>
      <w:r w:rsidR="001B708B">
        <w:rPr>
          <w:rFonts w:ascii="Arial" w:hAnsi="Arial" w:cs="Arial"/>
          <w:sz w:val="20"/>
          <w:szCs w:val="20"/>
        </w:rPr>
        <w:t>p</w:t>
      </w:r>
      <w:r w:rsidRPr="00AB1B27">
        <w:rPr>
          <w:rFonts w:ascii="Arial" w:hAnsi="Arial" w:cs="Arial"/>
          <w:sz w:val="20"/>
          <w:szCs w:val="20"/>
        </w:rPr>
        <w:t>ropert</w:t>
      </w:r>
      <w:r w:rsidR="00143996">
        <w:rPr>
          <w:rFonts w:ascii="Arial" w:hAnsi="Arial" w:cs="Arial"/>
          <w:sz w:val="20"/>
          <w:szCs w:val="20"/>
        </w:rPr>
        <w:t>y</w:t>
      </w:r>
      <w:r w:rsidRPr="00AB1B27">
        <w:rPr>
          <w:rFonts w:ascii="Arial" w:hAnsi="Arial" w:cs="Arial"/>
          <w:sz w:val="20"/>
          <w:szCs w:val="20"/>
        </w:rPr>
        <w:t>.</w:t>
      </w:r>
      <w:r w:rsidR="00254D8C">
        <w:rPr>
          <w:rFonts w:ascii="Arial" w:hAnsi="Arial" w:cs="Arial"/>
          <w:sz w:val="20"/>
          <w:szCs w:val="20"/>
        </w:rPr>
        <w:t xml:space="preserve"> </w:t>
      </w:r>
    </w:p>
    <w:p w:rsidR="004D10CE" w:rsidRDefault="004D10CE" w:rsidP="004D10CE">
      <w:pPr>
        <w:ind w:firstLine="720"/>
        <w:jc w:val="both"/>
        <w:rPr>
          <w:rFonts w:ascii="Arial" w:hAnsi="Arial" w:cs="Arial"/>
          <w:sz w:val="20"/>
          <w:szCs w:val="20"/>
        </w:rPr>
      </w:pPr>
      <w:r w:rsidRPr="00AB1B27">
        <w:rPr>
          <w:rFonts w:ascii="Arial" w:hAnsi="Arial" w:cs="Arial"/>
          <w:sz w:val="20"/>
          <w:szCs w:val="20"/>
        </w:rPr>
        <w:t xml:space="preserve">The most important prediction is the </w:t>
      </w:r>
      <w:r w:rsidRPr="00267943">
        <w:rPr>
          <w:rFonts w:ascii="Arial" w:hAnsi="Arial" w:cs="Arial"/>
          <w:sz w:val="20"/>
          <w:szCs w:val="20"/>
          <w:u w:val="single"/>
        </w:rPr>
        <w:t xml:space="preserve">counter-intuitive positive correlation between the Gompertz coefficient </w:t>
      </w:r>
      <w:r w:rsidRPr="00267943">
        <w:rPr>
          <w:rFonts w:ascii="Arial" w:hAnsi="Arial" w:cs="Arial"/>
          <w:i/>
          <w:sz w:val="20"/>
          <w:szCs w:val="20"/>
          <w:u w:val="single"/>
        </w:rPr>
        <w:t>G</w:t>
      </w:r>
      <w:r w:rsidRPr="00267943">
        <w:rPr>
          <w:rFonts w:ascii="Arial" w:hAnsi="Arial" w:cs="Arial"/>
          <w:sz w:val="20"/>
          <w:szCs w:val="20"/>
          <w:u w:val="single"/>
        </w:rPr>
        <w:t xml:space="preserve"> and network robustness – more robust cells have higher rate</w:t>
      </w:r>
      <w:r w:rsidR="003C39F0">
        <w:rPr>
          <w:rFonts w:ascii="Arial" w:hAnsi="Arial" w:cs="Arial"/>
          <w:sz w:val="20"/>
          <w:szCs w:val="20"/>
          <w:u w:val="single"/>
        </w:rPr>
        <w:t>s</w:t>
      </w:r>
      <w:r w:rsidRPr="00267943">
        <w:rPr>
          <w:rFonts w:ascii="Arial" w:hAnsi="Arial" w:cs="Arial"/>
          <w:sz w:val="20"/>
          <w:szCs w:val="20"/>
          <w:u w:val="single"/>
        </w:rPr>
        <w:t xml:space="preserve"> of aging</w:t>
      </w:r>
      <w:r w:rsidRPr="00AB1B27">
        <w:rPr>
          <w:rFonts w:ascii="Arial" w:hAnsi="Arial" w:cs="Arial"/>
          <w:sz w:val="20"/>
          <w:szCs w:val="20"/>
        </w:rPr>
        <w:t xml:space="preserve"> (Fig</w:t>
      </w:r>
      <w:r>
        <w:rPr>
          <w:rFonts w:ascii="Arial" w:hAnsi="Arial" w:cs="Arial"/>
          <w:sz w:val="20"/>
          <w:szCs w:val="20"/>
        </w:rPr>
        <w:t>.</w:t>
      </w:r>
      <w:r w:rsidRPr="00AB1B27">
        <w:rPr>
          <w:rFonts w:ascii="Arial" w:hAnsi="Arial" w:cs="Arial"/>
          <w:sz w:val="20"/>
          <w:szCs w:val="20"/>
        </w:rPr>
        <w:t xml:space="preserve"> 2). It is counter-intuitive because aging dynamics is quantified here by two Gompterz parameters, </w:t>
      </w:r>
      <w:r w:rsidRPr="00AB1B27">
        <w:rPr>
          <w:rFonts w:ascii="Arial" w:hAnsi="Arial" w:cs="Arial"/>
          <w:i/>
          <w:sz w:val="20"/>
          <w:szCs w:val="20"/>
        </w:rPr>
        <w:t>G</w:t>
      </w:r>
      <w:r w:rsidRPr="00AB1B27">
        <w:rPr>
          <w:rFonts w:ascii="Arial" w:hAnsi="Arial" w:cs="Arial"/>
          <w:sz w:val="20"/>
          <w:szCs w:val="20"/>
        </w:rPr>
        <w:t xml:space="preserve"> and m0, with only G as a measure of rate. In contrast, the colloquial meaning of aging rate actually contains information for both parameters. </w:t>
      </w:r>
    </w:p>
    <w:p w:rsidR="00A74596" w:rsidRPr="007575A0" w:rsidRDefault="00AB1B27" w:rsidP="008A0C6E">
      <w:pPr>
        <w:ind w:firstLine="720"/>
        <w:jc w:val="both"/>
        <w:rPr>
          <w:rFonts w:ascii="Arial" w:hAnsi="Arial" w:cs="Arial"/>
          <w:sz w:val="20"/>
          <w:szCs w:val="20"/>
        </w:rPr>
      </w:pPr>
      <w:r w:rsidRPr="00AB1B27">
        <w:rPr>
          <w:rFonts w:ascii="Arial" w:hAnsi="Arial" w:cs="Arial"/>
          <w:sz w:val="20"/>
          <w:szCs w:val="20"/>
        </w:rPr>
        <w:t xml:space="preserve">The most important property of the model is the Strehler-Mildvan correlation – the trade-off between </w:t>
      </w:r>
      <w:r w:rsidRPr="00AB1B27">
        <w:rPr>
          <w:rFonts w:ascii="Arial" w:hAnsi="Arial" w:cs="Arial"/>
          <w:i/>
          <w:sz w:val="20"/>
          <w:szCs w:val="20"/>
        </w:rPr>
        <w:t>G</w:t>
      </w:r>
      <w:r w:rsidRPr="00AB1B27">
        <w:rPr>
          <w:rFonts w:ascii="Arial" w:hAnsi="Arial" w:cs="Arial"/>
          <w:sz w:val="20"/>
          <w:szCs w:val="20"/>
        </w:rPr>
        <w:t xml:space="preserve"> and </w:t>
      </w:r>
      <w:r w:rsidRPr="00AB1B27">
        <w:rPr>
          <w:rFonts w:ascii="Arial" w:hAnsi="Arial" w:cs="Arial"/>
          <w:i/>
          <w:sz w:val="20"/>
          <w:szCs w:val="20"/>
        </w:rPr>
        <w:t>m</w:t>
      </w:r>
      <w:r w:rsidRPr="00AB1B27">
        <w:rPr>
          <w:rFonts w:ascii="Arial" w:hAnsi="Arial" w:cs="Arial"/>
          <w:i/>
          <w:sz w:val="20"/>
          <w:szCs w:val="20"/>
          <w:vertAlign w:val="subscript"/>
        </w:rPr>
        <w:t>0</w:t>
      </w:r>
      <w:r w:rsidRPr="00AB1B27">
        <w:rPr>
          <w:rFonts w:ascii="Arial" w:hAnsi="Arial" w:cs="Arial"/>
          <w:sz w:val="20"/>
          <w:szCs w:val="20"/>
        </w:rPr>
        <w:t xml:space="preserve">. Using </w:t>
      </w:r>
      <w:r w:rsidR="00CA672B">
        <w:rPr>
          <w:rFonts w:ascii="Arial" w:hAnsi="Arial" w:cs="Arial"/>
          <w:sz w:val="20"/>
          <w:szCs w:val="20"/>
        </w:rPr>
        <w:t xml:space="preserve">a </w:t>
      </w:r>
      <w:r w:rsidRPr="00AB1B27">
        <w:rPr>
          <w:rFonts w:ascii="Arial" w:hAnsi="Arial" w:cs="Arial"/>
          <w:sz w:val="20"/>
          <w:szCs w:val="20"/>
        </w:rPr>
        <w:t xml:space="preserve">method </w:t>
      </w:r>
      <w:r w:rsidR="00CA672B">
        <w:rPr>
          <w:rFonts w:ascii="Arial" w:hAnsi="Arial" w:cs="Arial"/>
          <w:sz w:val="20"/>
          <w:szCs w:val="20"/>
        </w:rPr>
        <w:t xml:space="preserve">developed by </w:t>
      </w:r>
      <w:r w:rsidRPr="00AB1B27">
        <w:rPr>
          <w:rFonts w:ascii="Arial" w:hAnsi="Arial" w:cs="Arial"/>
          <w:sz w:val="20"/>
          <w:szCs w:val="20"/>
        </w:rPr>
        <w:t xml:space="preserve">Gavrilov and Gavriolova </w:t>
      </w:r>
      <w:ins w:id="120" w:author="Hong Qin" w:date="2013-02-15T10:59:00Z">
        <w:r w:rsidR="007C3C78" w:rsidRPr="007C3C78">
          <w:rPr>
            <w:rFonts w:ascii="Arial" w:hAnsi="Arial" w:cs="Arial"/>
            <w:sz w:val="20"/>
            <w:szCs w:val="20"/>
            <w:rPrChange w:id="121" w:author="Hong Qin" w:date="2013-02-15T10:59:00Z">
              <w:rPr>
                <w:rFonts w:ascii="Arial" w:hAnsi="Arial" w:cs="Arial"/>
                <w:noProof/>
                <w:sz w:val="20"/>
                <w:szCs w:val="20"/>
                <w:vertAlign w:val="superscript"/>
              </w:rPr>
            </w:rPrChange>
          </w:rPr>
          <w:t>{Gavrilov, 1991 #1785;Gavrilov, 2001 #397}</w:t>
        </w:r>
      </w:ins>
      <w:del w:id="122" w:author="Hong Qin" w:date="2013-02-15T10:59: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63</w:delText>
        </w:r>
        <w:r w:rsidR="005D19D9" w:rsidRPr="005D19D9" w:rsidDel="007C3C78">
          <w:rPr>
            <w:rFonts w:ascii="Arial" w:hAnsi="Arial" w:cs="Arial"/>
            <w:noProof/>
            <w:sz w:val="20"/>
            <w:szCs w:val="20"/>
            <w:vertAlign w:val="superscript"/>
          </w:rPr>
          <w:delText xml:space="preserve">, </w:delText>
        </w:r>
        <w:r w:rsidR="00231CE9" w:rsidRPr="005D19D9" w:rsidDel="007C3C78">
          <w:rPr>
            <w:rFonts w:ascii="Arial" w:hAnsi="Arial" w:cs="Arial"/>
            <w:noProof/>
            <w:sz w:val="20"/>
            <w:szCs w:val="20"/>
            <w:vertAlign w:val="superscript"/>
          </w:rPr>
          <w:delText>64</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 xml:space="preserve">, it can </w:t>
      </w:r>
      <w:r w:rsidR="00776067">
        <w:rPr>
          <w:rFonts w:ascii="Arial" w:hAnsi="Arial" w:cs="Arial"/>
          <w:sz w:val="20"/>
          <w:szCs w:val="20"/>
        </w:rPr>
        <w:t xml:space="preserve">be </w:t>
      </w:r>
      <w:r w:rsidRPr="00AB1B27">
        <w:rPr>
          <w:rFonts w:ascii="Arial" w:hAnsi="Arial" w:cs="Arial"/>
          <w:sz w:val="20"/>
          <w:szCs w:val="20"/>
        </w:rPr>
        <w:t xml:space="preserve">shown that </w:t>
      </w:r>
      <w:r w:rsidRPr="00AB1B27">
        <w:rPr>
          <w:sz w:val="22"/>
          <w:szCs w:val="22"/>
        </w:rPr>
        <w:t>ln(</w:t>
      </w:r>
      <w:r w:rsidRPr="00AB1B27">
        <w:rPr>
          <w:i/>
          <w:sz w:val="22"/>
          <w:szCs w:val="22"/>
        </w:rPr>
        <w:t>m</w:t>
      </w:r>
      <w:r w:rsidRPr="00AB1B27">
        <w:rPr>
          <w:i/>
          <w:sz w:val="22"/>
          <w:szCs w:val="22"/>
          <w:vertAlign w:val="subscript"/>
        </w:rPr>
        <w:t>0</w:t>
      </w:r>
      <w:r w:rsidRPr="00AB1B27">
        <w:rPr>
          <w:sz w:val="22"/>
          <w:szCs w:val="22"/>
        </w:rPr>
        <w:t xml:space="preserve">) </w:t>
      </w:r>
      <w:r w:rsidRPr="00AB1B27">
        <w:rPr>
          <w:rFonts w:hint="eastAsia"/>
          <w:sz w:val="22"/>
          <w:szCs w:val="22"/>
        </w:rPr>
        <w:t>≈</w:t>
      </w:r>
      <w:r w:rsidRPr="00AB1B27">
        <w:rPr>
          <w:sz w:val="22"/>
          <w:szCs w:val="22"/>
        </w:rPr>
        <w:t xml:space="preserve"> -</w:t>
      </w:r>
      <w:r w:rsidRPr="00AB1B27">
        <w:rPr>
          <w:i/>
          <w:sz w:val="22"/>
          <w:szCs w:val="22"/>
        </w:rPr>
        <w:t>BG + Intercept</w:t>
      </w:r>
      <w:r w:rsidRPr="00AB1B27">
        <w:rPr>
          <w:rFonts w:ascii="Arial" w:hAnsi="Arial" w:cs="Arial"/>
          <w:sz w:val="20"/>
          <w:szCs w:val="20"/>
        </w:rPr>
        <w:t xml:space="preserve">, where </w:t>
      </w:r>
      <w:r w:rsidRPr="00AB1B27">
        <w:rPr>
          <w:rFonts w:ascii="Arial" w:hAnsi="Arial" w:cs="Arial"/>
          <w:i/>
          <w:sz w:val="20"/>
          <w:szCs w:val="20"/>
        </w:rPr>
        <w:t>B</w:t>
      </w:r>
      <w:r w:rsidRPr="00AB1B27">
        <w:rPr>
          <w:rFonts w:ascii="Arial" w:hAnsi="Arial" w:cs="Arial"/>
          <w:sz w:val="20"/>
          <w:szCs w:val="20"/>
        </w:rPr>
        <w:t xml:space="preserve"> and </w:t>
      </w:r>
      <w:r w:rsidRPr="00AB1B27">
        <w:rPr>
          <w:rFonts w:ascii="Arial" w:hAnsi="Arial" w:cs="Arial"/>
          <w:i/>
          <w:sz w:val="20"/>
          <w:szCs w:val="20"/>
        </w:rPr>
        <w:t>Intercept</w:t>
      </w:r>
      <w:r w:rsidRPr="00AB1B27">
        <w:rPr>
          <w:rFonts w:ascii="Arial" w:hAnsi="Arial" w:cs="Arial"/>
          <w:sz w:val="20"/>
          <w:szCs w:val="20"/>
        </w:rPr>
        <w:t xml:space="preserve"> are constants based on K, </w:t>
      </w:r>
      <w:r w:rsidRPr="00AB1B27">
        <w:rPr>
          <w:rFonts w:ascii="Arial" w:hAnsi="Arial" w:cs="Arial"/>
          <w:i/>
          <w:sz w:val="20"/>
          <w:szCs w:val="20"/>
        </w:rPr>
        <w:t xml:space="preserve">µ, </w:t>
      </w:r>
      <w:r w:rsidRPr="00AB1B27">
        <w:rPr>
          <w:rFonts w:ascii="Arial" w:hAnsi="Arial" w:cs="Arial"/>
          <w:sz w:val="20"/>
          <w:szCs w:val="20"/>
        </w:rPr>
        <w:t>and</w:t>
      </w:r>
      <w:r w:rsidRPr="00AB1B27">
        <w:rPr>
          <w:rFonts w:ascii="Arial" w:hAnsi="Arial" w:cs="Arial"/>
          <w:i/>
          <w:sz w:val="20"/>
          <w:szCs w:val="20"/>
        </w:rPr>
        <w:t xml:space="preserve"> p. </w:t>
      </w:r>
      <w:r w:rsidR="00267943" w:rsidRPr="00267943">
        <w:rPr>
          <w:rFonts w:ascii="Arial" w:hAnsi="Arial" w:cs="Arial"/>
          <w:sz w:val="20"/>
          <w:szCs w:val="20"/>
          <w:u w:val="single"/>
        </w:rPr>
        <w:t>This property explains the universality of the Strehler-Mildvan correlation.</w:t>
      </w:r>
      <w:r w:rsidRPr="00AB1B27">
        <w:rPr>
          <w:rFonts w:ascii="Arial" w:hAnsi="Arial" w:cs="Arial"/>
          <w:sz w:val="20"/>
          <w:szCs w:val="20"/>
        </w:rPr>
        <w:t xml:space="preserve"> </w:t>
      </w:r>
    </w:p>
    <w:p w:rsidR="00AB1B27" w:rsidRPr="00AB1B27" w:rsidRDefault="00AB1B27" w:rsidP="00AB1B27">
      <w:pPr>
        <w:pStyle w:val="Heading2"/>
        <w:spacing w:before="120" w:beforeAutospacing="0" w:after="0" w:afterAutospacing="0"/>
        <w:jc w:val="both"/>
        <w:rPr>
          <w:rFonts w:ascii="Arial" w:hAnsi="Arial" w:cs="Arial"/>
          <w:sz w:val="20"/>
          <w:szCs w:val="20"/>
        </w:rPr>
      </w:pPr>
      <w:r w:rsidRPr="00AB1B27">
        <w:rPr>
          <w:rFonts w:ascii="Arial" w:hAnsi="Arial" w:cs="Arial"/>
          <w:sz w:val="20"/>
          <w:szCs w:val="20"/>
        </w:rPr>
        <w:t xml:space="preserve">3.4 Intellectual merit, significance and implications </w:t>
      </w:r>
    </w:p>
    <w:p w:rsidR="00AE4A3C" w:rsidRPr="00233BC9" w:rsidRDefault="000F293C" w:rsidP="00AE4A3C">
      <w:pPr>
        <w:ind w:firstLine="720"/>
        <w:jc w:val="both"/>
        <w:rPr>
          <w:rFonts w:ascii="Arial" w:hAnsi="Arial" w:cs="Arial"/>
          <w:sz w:val="20"/>
          <w:szCs w:val="20"/>
        </w:rPr>
      </w:pPr>
      <w:r>
        <w:rPr>
          <w:rFonts w:ascii="Arial" w:hAnsi="Arial" w:cs="Arial"/>
          <w:sz w:val="20"/>
          <w:szCs w:val="20"/>
        </w:rPr>
        <w:t xml:space="preserve">To </w:t>
      </w:r>
      <w:r w:rsidR="00C038B5">
        <w:rPr>
          <w:rFonts w:ascii="Arial" w:hAnsi="Arial" w:cs="Arial"/>
          <w:sz w:val="20"/>
          <w:szCs w:val="20"/>
        </w:rPr>
        <w:t xml:space="preserve">our </w:t>
      </w:r>
      <w:r>
        <w:rPr>
          <w:rFonts w:ascii="Arial" w:hAnsi="Arial" w:cs="Arial"/>
          <w:sz w:val="20"/>
          <w:szCs w:val="20"/>
        </w:rPr>
        <w:t xml:space="preserve">best </w:t>
      </w:r>
      <w:r w:rsidR="00AE4A3C">
        <w:rPr>
          <w:rFonts w:ascii="Arial" w:hAnsi="Arial" w:cs="Arial"/>
          <w:sz w:val="20"/>
          <w:szCs w:val="20"/>
        </w:rPr>
        <w:t>knowledge</w:t>
      </w:r>
      <w:r>
        <w:rPr>
          <w:rFonts w:ascii="Arial" w:hAnsi="Arial" w:cs="Arial"/>
          <w:sz w:val="20"/>
          <w:szCs w:val="20"/>
        </w:rPr>
        <w:t xml:space="preserve">, </w:t>
      </w:r>
      <w:r w:rsidR="00702796" w:rsidRPr="00702796">
        <w:rPr>
          <w:rFonts w:ascii="Arial" w:hAnsi="Arial" w:cs="Arial"/>
          <w:sz w:val="20"/>
          <w:szCs w:val="20"/>
          <w:u w:val="single"/>
        </w:rPr>
        <w:t>NRMCA is the first mathematical model to demonstrate the network emergent aspect of cellular aging</w:t>
      </w:r>
      <w:r w:rsidR="00AE4A3C">
        <w:rPr>
          <w:rFonts w:ascii="Arial" w:hAnsi="Arial" w:cs="Arial"/>
          <w:sz w:val="20"/>
          <w:szCs w:val="20"/>
        </w:rPr>
        <w:t xml:space="preserve">. It </w:t>
      </w:r>
      <w:r w:rsidR="00AB1B27" w:rsidRPr="00AB1B27">
        <w:rPr>
          <w:rFonts w:ascii="Arial" w:hAnsi="Arial" w:cs="Arial"/>
          <w:sz w:val="20"/>
          <w:szCs w:val="20"/>
        </w:rPr>
        <w:t>provide</w:t>
      </w:r>
      <w:r w:rsidR="00AE4A3C">
        <w:rPr>
          <w:rFonts w:ascii="Arial" w:hAnsi="Arial" w:cs="Arial"/>
          <w:sz w:val="20"/>
          <w:szCs w:val="20"/>
        </w:rPr>
        <w:t>s</w:t>
      </w:r>
      <w:r w:rsidR="00AB1B27" w:rsidRPr="00AB1B27">
        <w:rPr>
          <w:rFonts w:ascii="Arial" w:hAnsi="Arial" w:cs="Arial"/>
          <w:sz w:val="20"/>
          <w:szCs w:val="20"/>
        </w:rPr>
        <w:t xml:space="preserve"> a conceptual framework to explain the seemingly inconsistent experimental data, individual plasticity, and universal demographic characteristic of cellular aging in yeast. As an emergent property of networks, cellular aging is a system-level property, which explains the difficulty of pinpointing individual genes as direct causes of aging. The universal Strehler-Mildvan characteristic of aging can be attributed to the common interacting patterns of gene/protein networks shared among most species. </w:t>
      </w:r>
      <w:r w:rsidR="00AE4A3C">
        <w:rPr>
          <w:rFonts w:ascii="Arial" w:hAnsi="Arial" w:cs="Arial"/>
          <w:sz w:val="20"/>
          <w:szCs w:val="20"/>
        </w:rPr>
        <w:t>Th</w:t>
      </w:r>
      <w:r w:rsidR="00AE4A3C" w:rsidRPr="00502124">
        <w:rPr>
          <w:rFonts w:ascii="Arial" w:hAnsi="Arial" w:cs="Arial"/>
          <w:sz w:val="20"/>
          <w:szCs w:val="20"/>
        </w:rPr>
        <w:t xml:space="preserve">e emergent aspect of aging </w:t>
      </w:r>
      <w:r w:rsidR="00AE4A3C">
        <w:rPr>
          <w:rFonts w:ascii="Arial" w:hAnsi="Arial" w:cs="Arial"/>
          <w:sz w:val="20"/>
          <w:szCs w:val="20"/>
        </w:rPr>
        <w:t>also provide</w:t>
      </w:r>
      <w:r w:rsidR="00DD6114">
        <w:rPr>
          <w:rFonts w:ascii="Arial" w:hAnsi="Arial" w:cs="Arial"/>
          <w:sz w:val="20"/>
          <w:szCs w:val="20"/>
        </w:rPr>
        <w:t>s</w:t>
      </w:r>
      <w:r w:rsidR="00AE4A3C">
        <w:rPr>
          <w:rFonts w:ascii="Arial" w:hAnsi="Arial" w:cs="Arial"/>
          <w:sz w:val="20"/>
          <w:szCs w:val="20"/>
        </w:rPr>
        <w:t xml:space="preserve"> a link between RLS and CLS</w:t>
      </w:r>
      <w:r w:rsidR="00AE4A3C" w:rsidRPr="00502124">
        <w:rPr>
          <w:rFonts w:ascii="Arial" w:hAnsi="Arial" w:cs="Arial"/>
          <w:sz w:val="20"/>
          <w:szCs w:val="20"/>
        </w:rPr>
        <w:t xml:space="preserve">, even though specific pathways differ in the two ways of aging </w:t>
      </w:r>
      <w:ins w:id="123" w:author="Hong Qin" w:date="2013-02-15T10:59:00Z">
        <w:r w:rsidR="007C3C78" w:rsidRPr="007C3C78">
          <w:rPr>
            <w:rFonts w:ascii="Arial" w:hAnsi="Arial" w:cs="Arial"/>
            <w:sz w:val="20"/>
            <w:szCs w:val="20"/>
            <w:rPrChange w:id="124" w:author="Hong Qin" w:date="2013-02-15T10:59:00Z">
              <w:rPr>
                <w:rFonts w:ascii="Arial" w:hAnsi="Arial" w:cs="Arial"/>
                <w:noProof/>
                <w:sz w:val="20"/>
                <w:szCs w:val="20"/>
                <w:vertAlign w:val="superscript"/>
              </w:rPr>
            </w:rPrChange>
          </w:rPr>
          <w:t>{Laun, 2006 #1068}</w:t>
        </w:r>
      </w:ins>
      <w:del w:id="125" w:author="Hong Qin" w:date="2013-02-15T10:59: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42</w:delText>
        </w:r>
        <w:r w:rsidR="005D19D9" w:rsidRPr="005D19D9" w:rsidDel="007C3C78">
          <w:rPr>
            <w:rFonts w:ascii="Arial" w:hAnsi="Arial" w:cs="Arial"/>
            <w:noProof/>
            <w:sz w:val="20"/>
            <w:szCs w:val="20"/>
            <w:vertAlign w:val="superscript"/>
          </w:rPr>
          <w:delText>]</w:delText>
        </w:r>
      </w:del>
      <w:r w:rsidR="00AE4A3C" w:rsidRPr="00502124">
        <w:rPr>
          <w:rFonts w:ascii="Arial" w:hAnsi="Arial" w:cs="Arial"/>
          <w:sz w:val="20"/>
          <w:szCs w:val="20"/>
        </w:rPr>
        <w:t>.</w:t>
      </w:r>
      <w:r w:rsidR="00AE4A3C">
        <w:rPr>
          <w:rFonts w:ascii="Arial" w:hAnsi="Arial" w:cs="Arial"/>
          <w:sz w:val="20"/>
          <w:szCs w:val="20"/>
        </w:rPr>
        <w:t xml:space="preserve"> </w:t>
      </w:r>
    </w:p>
    <w:p w:rsidR="00F179B1" w:rsidRPr="00502124" w:rsidRDefault="00F179B1" w:rsidP="00F179B1">
      <w:pPr>
        <w:ind w:firstLine="720"/>
        <w:jc w:val="both"/>
        <w:rPr>
          <w:rFonts w:ascii="Arial" w:hAnsi="Arial" w:cs="Arial"/>
          <w:sz w:val="20"/>
          <w:szCs w:val="20"/>
        </w:rPr>
      </w:pPr>
      <w:r>
        <w:rPr>
          <w:rFonts w:ascii="Arial" w:hAnsi="Arial" w:cs="Arial"/>
          <w:sz w:val="20"/>
          <w:szCs w:val="20"/>
        </w:rPr>
        <w:t xml:space="preserve">NRMCA </w:t>
      </w:r>
      <w:r w:rsidRPr="00AB1B27">
        <w:rPr>
          <w:rFonts w:ascii="Arial" w:hAnsi="Arial" w:cs="Arial"/>
          <w:sz w:val="20"/>
          <w:szCs w:val="20"/>
        </w:rPr>
        <w:t xml:space="preserve">argues that </w:t>
      </w:r>
      <w:commentRangeStart w:id="126"/>
      <w:r w:rsidRPr="00AB1B27">
        <w:rPr>
          <w:rFonts w:ascii="Arial" w:hAnsi="Arial" w:cs="Arial"/>
          <w:sz w:val="20"/>
          <w:szCs w:val="20"/>
        </w:rPr>
        <w:t>heterogeneity</w:t>
      </w:r>
      <w:commentRangeEnd w:id="126"/>
      <w:r w:rsidRPr="00AB1B27">
        <w:rPr>
          <w:rStyle w:val="CommentReference"/>
          <w:rFonts w:ascii="Arial" w:hAnsi="Arial" w:cs="Arial"/>
          <w:sz w:val="20"/>
          <w:szCs w:val="20"/>
        </w:rPr>
        <w:commentReference w:id="126"/>
      </w:r>
      <w:r w:rsidRPr="00AB1B27">
        <w:rPr>
          <w:rFonts w:ascii="Arial" w:hAnsi="Arial" w:cs="Arial"/>
          <w:sz w:val="20"/>
          <w:szCs w:val="20"/>
        </w:rPr>
        <w:t xml:space="preserve"> of gene interactions is an important factor between biological aging and non-biological aging. If intrinsic stochastic noises are removed from our model, increase of mortality rate would follow the Weibull model, which is often the failure model of complex machinery</w:t>
      </w:r>
      <w:ins w:id="127" w:author="Hong Qin" w:date="2013-02-15T10:59:00Z">
        <w:r w:rsidR="007C3C78" w:rsidRPr="007C3C78">
          <w:rPr>
            <w:rFonts w:ascii="Arial" w:hAnsi="Arial" w:cs="Arial"/>
            <w:sz w:val="20"/>
            <w:szCs w:val="20"/>
            <w:rPrChange w:id="128" w:author="Hong Qin" w:date="2013-02-15T10:59:00Z">
              <w:rPr>
                <w:rFonts w:ascii="Arial" w:hAnsi="Arial" w:cs="Arial"/>
                <w:noProof/>
                <w:sz w:val="20"/>
                <w:szCs w:val="20"/>
                <w:vertAlign w:val="superscript"/>
              </w:rPr>
            </w:rPrChange>
          </w:rPr>
          <w:t>{Gavrilov, 1991 #1785;Gavrilov, 2001 #397}</w:t>
        </w:r>
      </w:ins>
      <w:del w:id="129" w:author="Hong Qin" w:date="2013-02-15T10:59: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63</w:delText>
        </w:r>
        <w:r w:rsidR="005D19D9" w:rsidRPr="005D19D9" w:rsidDel="007C3C78">
          <w:rPr>
            <w:rFonts w:ascii="Arial" w:hAnsi="Arial" w:cs="Arial"/>
            <w:noProof/>
            <w:sz w:val="20"/>
            <w:szCs w:val="20"/>
            <w:vertAlign w:val="superscript"/>
          </w:rPr>
          <w:delText xml:space="preserve">, </w:delText>
        </w:r>
        <w:r w:rsidR="00231CE9" w:rsidRPr="005D19D9" w:rsidDel="007C3C78">
          <w:rPr>
            <w:rFonts w:ascii="Arial" w:hAnsi="Arial" w:cs="Arial"/>
            <w:noProof/>
            <w:sz w:val="20"/>
            <w:szCs w:val="20"/>
            <w:vertAlign w:val="superscript"/>
          </w:rPr>
          <w:delText>64</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 xml:space="preserve">. </w:t>
      </w:r>
      <w:r>
        <w:rPr>
          <w:rFonts w:ascii="Arial" w:hAnsi="Arial" w:cs="Arial"/>
          <w:sz w:val="20"/>
          <w:szCs w:val="20"/>
        </w:rPr>
        <w:t xml:space="preserve">NRMCA </w:t>
      </w:r>
      <w:r w:rsidRPr="00AB1B27">
        <w:rPr>
          <w:rFonts w:ascii="Arial" w:hAnsi="Arial" w:cs="Arial"/>
          <w:sz w:val="20"/>
          <w:szCs w:val="20"/>
        </w:rPr>
        <w:t xml:space="preserve">can provide a </w:t>
      </w:r>
      <w:commentRangeStart w:id="130"/>
      <w:r w:rsidRPr="00AB1B27">
        <w:rPr>
          <w:rFonts w:ascii="Arial" w:hAnsi="Arial" w:cs="Arial"/>
          <w:sz w:val="20"/>
          <w:szCs w:val="20"/>
        </w:rPr>
        <w:t xml:space="preserve">mechanistic foundation for the antagonistic pleiotropy theory </w:t>
      </w:r>
      <w:ins w:id="131" w:author="Hong Qin" w:date="2013-02-15T10:59:00Z">
        <w:r w:rsidR="007C3C78" w:rsidRPr="007C3C78">
          <w:rPr>
            <w:rFonts w:ascii="Arial" w:hAnsi="Arial" w:cs="Arial"/>
            <w:sz w:val="20"/>
            <w:szCs w:val="20"/>
            <w:rPrChange w:id="132" w:author="Hong Qin" w:date="2013-02-15T10:59:00Z">
              <w:rPr>
                <w:rFonts w:ascii="Arial" w:hAnsi="Arial" w:cs="Arial"/>
                <w:noProof/>
                <w:sz w:val="20"/>
                <w:szCs w:val="20"/>
                <w:vertAlign w:val="superscript"/>
              </w:rPr>
            </w:rPrChange>
          </w:rPr>
          <w:t>{Williams, 1957 #273}</w:t>
        </w:r>
      </w:ins>
      <w:del w:id="133" w:author="Hong Qin" w:date="2013-02-15T10:59: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14</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 xml:space="preserve"> and the disposable soma theory </w:t>
      </w:r>
      <w:ins w:id="134" w:author="Hong Qin" w:date="2013-02-15T10:59:00Z">
        <w:r w:rsidR="007C3C78" w:rsidRPr="007C3C78">
          <w:rPr>
            <w:rFonts w:ascii="Arial" w:hAnsi="Arial" w:cs="Arial"/>
            <w:sz w:val="20"/>
            <w:szCs w:val="20"/>
            <w:rPrChange w:id="135" w:author="Hong Qin" w:date="2013-02-15T10:59:00Z">
              <w:rPr>
                <w:rFonts w:ascii="Arial" w:hAnsi="Arial" w:cs="Arial"/>
                <w:noProof/>
                <w:sz w:val="20"/>
                <w:szCs w:val="20"/>
                <w:vertAlign w:val="superscript"/>
              </w:rPr>
            </w:rPrChange>
          </w:rPr>
          <w:t>{Kirkwood, 1977 #56}</w:t>
        </w:r>
      </w:ins>
      <w:del w:id="136" w:author="Hong Qin" w:date="2013-02-15T10:59: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65</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 xml:space="preserve"> on the evolution of aging</w:t>
      </w:r>
      <w:commentRangeEnd w:id="130"/>
      <w:r w:rsidRPr="00AB1B27">
        <w:rPr>
          <w:rStyle w:val="CommentReference"/>
          <w:rFonts w:ascii="Arial" w:hAnsi="Arial" w:cs="Arial"/>
          <w:sz w:val="20"/>
          <w:szCs w:val="20"/>
        </w:rPr>
        <w:commentReference w:id="130"/>
      </w:r>
      <w:r w:rsidRPr="00AB1B27">
        <w:rPr>
          <w:rFonts w:ascii="Arial" w:hAnsi="Arial" w:cs="Arial"/>
          <w:sz w:val="20"/>
          <w:szCs w:val="20"/>
        </w:rPr>
        <w:t>.</w:t>
      </w:r>
      <w:r>
        <w:rPr>
          <w:rFonts w:ascii="Arial" w:hAnsi="Arial" w:cs="Arial"/>
          <w:sz w:val="20"/>
          <w:szCs w:val="20"/>
        </w:rPr>
        <w:t xml:space="preserve"> NRMCA is </w:t>
      </w:r>
      <w:r w:rsidR="00C038B5">
        <w:rPr>
          <w:rFonts w:ascii="Arial" w:hAnsi="Arial" w:cs="Arial"/>
          <w:sz w:val="20"/>
          <w:szCs w:val="20"/>
        </w:rPr>
        <w:t xml:space="preserve">also </w:t>
      </w:r>
      <w:r>
        <w:rPr>
          <w:rFonts w:ascii="Arial" w:hAnsi="Arial" w:cs="Arial"/>
          <w:sz w:val="20"/>
          <w:szCs w:val="20"/>
        </w:rPr>
        <w:t xml:space="preserve">consistent with the free radical theory that reactive oxygen species (ROS) is a major source of stochastic damages for aging </w:t>
      </w:r>
      <w:ins w:id="137" w:author="Hong Qin" w:date="2013-02-15T10:59:00Z">
        <w:r w:rsidR="007C3C78" w:rsidRPr="007C3C78">
          <w:rPr>
            <w:rFonts w:ascii="Arial" w:hAnsi="Arial" w:cs="Arial"/>
            <w:sz w:val="20"/>
            <w:szCs w:val="20"/>
            <w:rPrChange w:id="138" w:author="Hong Qin" w:date="2013-02-15T10:59:00Z">
              <w:rPr>
                <w:rFonts w:ascii="Arial" w:hAnsi="Arial" w:cs="Arial"/>
                <w:noProof/>
                <w:sz w:val="20"/>
                <w:szCs w:val="20"/>
                <w:vertAlign w:val="superscript"/>
              </w:rPr>
            </w:rPrChange>
          </w:rPr>
          <w:t>{Harman, 1956 #1036}</w:t>
        </w:r>
      </w:ins>
      <w:del w:id="139" w:author="Hong Qin" w:date="2013-02-15T10:59: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13</w:delText>
        </w:r>
        <w:r w:rsidR="005D19D9" w:rsidRPr="005D19D9" w:rsidDel="007C3C78">
          <w:rPr>
            <w:rFonts w:ascii="Arial" w:hAnsi="Arial" w:cs="Arial"/>
            <w:noProof/>
            <w:sz w:val="20"/>
            <w:szCs w:val="20"/>
            <w:vertAlign w:val="superscript"/>
          </w:rPr>
          <w:delText>]</w:delText>
        </w:r>
      </w:del>
      <w:r>
        <w:rPr>
          <w:rFonts w:ascii="Arial" w:hAnsi="Arial" w:cs="Arial"/>
          <w:sz w:val="20"/>
          <w:szCs w:val="20"/>
        </w:rPr>
        <w:t xml:space="preserve">. </w:t>
      </w:r>
    </w:p>
    <w:p w:rsidR="006137FC" w:rsidRDefault="00267943" w:rsidP="006137FC">
      <w:pPr>
        <w:ind w:firstLine="720"/>
        <w:jc w:val="both"/>
        <w:rPr>
          <w:rFonts w:ascii="Arial" w:hAnsi="Arial" w:cs="Arial"/>
          <w:sz w:val="20"/>
          <w:szCs w:val="20"/>
        </w:rPr>
      </w:pPr>
      <w:r w:rsidRPr="00267943">
        <w:rPr>
          <w:rFonts w:ascii="Arial" w:hAnsi="Arial" w:cs="Arial"/>
          <w:sz w:val="20"/>
          <w:szCs w:val="20"/>
          <w:u w:val="single"/>
        </w:rPr>
        <w:t>NRMCA suggests a mechanistic link among robustness, gene networks, and aging</w:t>
      </w:r>
      <w:r w:rsidR="00AB1B27" w:rsidRPr="00AB1B27">
        <w:rPr>
          <w:rFonts w:ascii="Arial" w:hAnsi="Arial" w:cs="Arial"/>
          <w:sz w:val="20"/>
          <w:szCs w:val="20"/>
        </w:rPr>
        <w:t xml:space="preserve">. NRMCA argues that </w:t>
      </w:r>
      <w:r w:rsidRPr="00267943">
        <w:rPr>
          <w:rFonts w:ascii="Arial" w:hAnsi="Arial" w:cs="Arial"/>
          <w:i/>
          <w:sz w:val="20"/>
          <w:szCs w:val="20"/>
          <w:u w:val="single"/>
        </w:rPr>
        <w:t>G</w:t>
      </w:r>
      <w:r w:rsidRPr="00267943">
        <w:rPr>
          <w:rFonts w:ascii="Arial" w:hAnsi="Arial" w:cs="Arial"/>
          <w:sz w:val="20"/>
          <w:szCs w:val="20"/>
          <w:u w:val="single"/>
        </w:rPr>
        <w:t xml:space="preserve"> is a measure of robustness</w:t>
      </w:r>
      <w:r w:rsidR="00AB1B27" w:rsidRPr="00AB1B27">
        <w:rPr>
          <w:rFonts w:ascii="Arial" w:hAnsi="Arial" w:cs="Arial"/>
          <w:sz w:val="20"/>
          <w:szCs w:val="20"/>
        </w:rPr>
        <w:t>. Robustness can reconcile the mutational costs to individual</w:t>
      </w:r>
      <w:r w:rsidR="00DD6114">
        <w:rPr>
          <w:rFonts w:ascii="Arial" w:hAnsi="Arial" w:cs="Arial"/>
          <w:sz w:val="20"/>
          <w:szCs w:val="20"/>
        </w:rPr>
        <w:t>s</w:t>
      </w:r>
      <w:r w:rsidR="00AB1B27" w:rsidRPr="00AB1B27">
        <w:rPr>
          <w:rFonts w:ascii="Arial" w:hAnsi="Arial" w:cs="Arial"/>
          <w:sz w:val="20"/>
          <w:szCs w:val="20"/>
        </w:rPr>
        <w:t xml:space="preserve"> and the evolutionary benefit</w:t>
      </w:r>
      <w:r w:rsidR="00275081">
        <w:rPr>
          <w:rFonts w:ascii="Arial" w:hAnsi="Arial" w:cs="Arial"/>
          <w:sz w:val="20"/>
          <w:szCs w:val="20"/>
        </w:rPr>
        <w:t>s</w:t>
      </w:r>
      <w:r w:rsidR="00AB1B27" w:rsidRPr="00AB1B27">
        <w:rPr>
          <w:rFonts w:ascii="Arial" w:hAnsi="Arial" w:cs="Arial"/>
          <w:sz w:val="20"/>
          <w:szCs w:val="20"/>
        </w:rPr>
        <w:t xml:space="preserve"> to the population </w:t>
      </w:r>
      <w:ins w:id="140" w:author="Hong Qin" w:date="2013-02-15T10:59:00Z">
        <w:r w:rsidR="007C3C78" w:rsidRPr="007C3C78">
          <w:rPr>
            <w:rFonts w:ascii="Arial" w:hAnsi="Arial" w:cs="Arial"/>
            <w:sz w:val="20"/>
            <w:szCs w:val="20"/>
            <w:rPrChange w:id="141" w:author="Hong Qin" w:date="2013-02-15T10:59:00Z">
              <w:rPr>
                <w:rFonts w:ascii="Arial" w:hAnsi="Arial" w:cs="Arial"/>
                <w:noProof/>
                <w:sz w:val="20"/>
                <w:szCs w:val="20"/>
                <w:vertAlign w:val="superscript"/>
              </w:rPr>
            </w:rPrChange>
          </w:rPr>
          <w:t>{Wagner, 2012 #2242}</w:t>
        </w:r>
      </w:ins>
      <w:del w:id="142" w:author="Hong Qin" w:date="2013-02-15T10:59: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66</w:delText>
        </w:r>
        <w:r w:rsidR="005D19D9" w:rsidRPr="005D19D9" w:rsidDel="007C3C78">
          <w:rPr>
            <w:rFonts w:ascii="Arial" w:hAnsi="Arial" w:cs="Arial"/>
            <w:noProof/>
            <w:sz w:val="20"/>
            <w:szCs w:val="20"/>
            <w:vertAlign w:val="superscript"/>
          </w:rPr>
          <w:delText>]</w:delText>
        </w:r>
      </w:del>
      <w:r w:rsidR="00AB1B27" w:rsidRPr="00AB1B27">
        <w:rPr>
          <w:rFonts w:ascii="Arial" w:hAnsi="Arial" w:cs="Arial"/>
          <w:sz w:val="20"/>
          <w:szCs w:val="20"/>
        </w:rPr>
        <w:t>, because the phenotypic effect</w:t>
      </w:r>
      <w:r w:rsidR="00275081">
        <w:rPr>
          <w:rFonts w:ascii="Arial" w:hAnsi="Arial" w:cs="Arial"/>
          <w:sz w:val="20"/>
          <w:szCs w:val="20"/>
        </w:rPr>
        <w:t>s</w:t>
      </w:r>
      <w:r w:rsidR="00AB1B27" w:rsidRPr="00AB1B27">
        <w:rPr>
          <w:rFonts w:ascii="Arial" w:hAnsi="Arial" w:cs="Arial"/>
          <w:sz w:val="20"/>
          <w:szCs w:val="20"/>
        </w:rPr>
        <w:t xml:space="preserve"> are hidden in most conditions. Robustness is related to canalization, and it has been argued that network buffering is a key mechanism of canalization</w:t>
      </w:r>
      <w:ins w:id="143" w:author="Hong Qin" w:date="2013-02-15T10:59:00Z">
        <w:r w:rsidR="007C3C78" w:rsidRPr="007C3C78">
          <w:rPr>
            <w:rFonts w:ascii="Arial" w:hAnsi="Arial" w:cs="Arial"/>
            <w:sz w:val="20"/>
            <w:szCs w:val="20"/>
            <w:rPrChange w:id="144" w:author="Hong Qin" w:date="2013-02-15T10:59:00Z">
              <w:rPr>
                <w:rFonts w:ascii="Arial" w:hAnsi="Arial" w:cs="Arial"/>
                <w:noProof/>
                <w:sz w:val="20"/>
                <w:szCs w:val="20"/>
                <w:vertAlign w:val="superscript"/>
              </w:rPr>
            </w:rPrChange>
          </w:rPr>
          <w:t>{Masel, 2009 #532;Masel, 2010 #2111;Levy, 2008 #606;Wagner, 2012 #2242;Wagner, 2000 #567}</w:t>
        </w:r>
      </w:ins>
      <w:del w:id="145" w:author="Hong Qin" w:date="2013-02-15T10:59: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66-70</w:delText>
        </w:r>
        <w:r w:rsidR="005D19D9" w:rsidRPr="005D19D9" w:rsidDel="007C3C78">
          <w:rPr>
            <w:rFonts w:ascii="Arial" w:hAnsi="Arial" w:cs="Arial"/>
            <w:noProof/>
            <w:sz w:val="20"/>
            <w:szCs w:val="20"/>
            <w:vertAlign w:val="superscript"/>
          </w:rPr>
          <w:delText>]</w:delText>
        </w:r>
      </w:del>
      <w:r w:rsidR="00AB1B27" w:rsidRPr="00AB1B27">
        <w:rPr>
          <w:rFonts w:ascii="Arial" w:hAnsi="Arial" w:cs="Arial"/>
          <w:sz w:val="20"/>
          <w:szCs w:val="20"/>
        </w:rPr>
        <w:t xml:space="preserve">.  Our model also demonstrates that network biology is a useful way to tackle biological complexity, and can provide insight </w:t>
      </w:r>
      <w:r w:rsidR="009379A2">
        <w:rPr>
          <w:rFonts w:ascii="Arial" w:hAnsi="Arial" w:cs="Arial"/>
          <w:sz w:val="20"/>
          <w:szCs w:val="20"/>
        </w:rPr>
        <w:t xml:space="preserve">not </w:t>
      </w:r>
      <w:r w:rsidR="00AB1B27" w:rsidRPr="00AB1B27">
        <w:rPr>
          <w:rFonts w:ascii="Arial" w:hAnsi="Arial" w:cs="Arial"/>
          <w:sz w:val="20"/>
          <w:szCs w:val="20"/>
        </w:rPr>
        <w:t xml:space="preserve">easily achieved by reductionist approaches. </w:t>
      </w:r>
    </w:p>
    <w:p w:rsidR="00AB1B27" w:rsidRPr="00AB1B27" w:rsidRDefault="00AB1B27" w:rsidP="00AB1B27">
      <w:pPr>
        <w:pStyle w:val="Heading2"/>
        <w:spacing w:before="120" w:beforeAutospacing="0" w:after="0" w:afterAutospacing="0"/>
        <w:rPr>
          <w:rFonts w:ascii="Arial" w:hAnsi="Arial" w:cs="Arial"/>
          <w:sz w:val="20"/>
          <w:szCs w:val="20"/>
        </w:rPr>
      </w:pPr>
      <w:r w:rsidRPr="00AB1B27">
        <w:rPr>
          <w:rFonts w:ascii="Arial" w:hAnsi="Arial" w:cs="Arial"/>
          <w:sz w:val="20"/>
          <w:szCs w:val="20"/>
        </w:rPr>
        <w:t>3.5. Other key previous and preliminary results in support of the proposed network model</w:t>
      </w:r>
    </w:p>
    <w:p w:rsidR="00AB1B27" w:rsidRPr="00AB1B27" w:rsidRDefault="00267943" w:rsidP="00AB1B27">
      <w:pPr>
        <w:ind w:firstLine="720"/>
        <w:jc w:val="both"/>
        <w:rPr>
          <w:rFonts w:ascii="Arial" w:hAnsi="Arial" w:cs="Arial"/>
          <w:sz w:val="20"/>
          <w:szCs w:val="20"/>
        </w:rPr>
      </w:pPr>
      <w:r w:rsidRPr="00267943">
        <w:rPr>
          <w:rFonts w:ascii="Arial" w:hAnsi="Arial" w:cs="Arial"/>
          <w:sz w:val="20"/>
          <w:szCs w:val="20"/>
          <w:u w:val="single"/>
        </w:rPr>
        <w:t>PI has a demonstrated record of yeast aging research</w:t>
      </w:r>
      <w:ins w:id="146" w:author="Hong Qin" w:date="2013-02-15T10:59:00Z">
        <w:r w:rsidR="007C3C78" w:rsidRPr="007C3C78">
          <w:rPr>
            <w:rFonts w:ascii="Arial" w:hAnsi="Arial" w:cs="Arial"/>
            <w:sz w:val="20"/>
            <w:szCs w:val="20"/>
            <w:u w:val="single"/>
            <w:rPrChange w:id="147" w:author="Hong Qin" w:date="2013-02-15T10:59:00Z">
              <w:rPr>
                <w:rFonts w:ascii="Arial" w:hAnsi="Arial" w:cs="Arial"/>
                <w:noProof/>
                <w:sz w:val="20"/>
                <w:szCs w:val="20"/>
                <w:u w:val="single"/>
                <w:vertAlign w:val="superscript"/>
              </w:rPr>
            </w:rPrChange>
          </w:rPr>
          <w:t>{Guo, 2011 #1089;Qin, 2008 #516;Qin, 2006 #461}</w:t>
        </w:r>
      </w:ins>
      <w:del w:id="148" w:author="Hong Qin" w:date="2013-02-15T10:59:00Z">
        <w:r w:rsidRPr="00267943" w:rsidDel="007C3C78">
          <w:rPr>
            <w:rFonts w:ascii="Arial" w:hAnsi="Arial" w:cs="Arial"/>
            <w:noProof/>
            <w:sz w:val="20"/>
            <w:szCs w:val="20"/>
            <w:u w:val="single"/>
            <w:vertAlign w:val="superscript"/>
          </w:rPr>
          <w:delText>[</w:delText>
        </w:r>
        <w:r w:rsidR="00231CE9" w:rsidRPr="00267943" w:rsidDel="007C3C78">
          <w:rPr>
            <w:rFonts w:ascii="Arial" w:hAnsi="Arial" w:cs="Arial"/>
            <w:noProof/>
            <w:sz w:val="20"/>
            <w:szCs w:val="20"/>
            <w:u w:val="single"/>
            <w:vertAlign w:val="superscript"/>
          </w:rPr>
          <w:delText>2-4</w:delText>
        </w:r>
        <w:r w:rsidRPr="00267943" w:rsidDel="007C3C78">
          <w:rPr>
            <w:rFonts w:ascii="Arial" w:hAnsi="Arial" w:cs="Arial"/>
            <w:noProof/>
            <w:sz w:val="20"/>
            <w:szCs w:val="20"/>
            <w:u w:val="single"/>
            <w:vertAlign w:val="superscript"/>
          </w:rPr>
          <w:delText>]</w:delText>
        </w:r>
      </w:del>
      <w:r w:rsidRPr="00267943">
        <w:rPr>
          <w:rFonts w:ascii="Arial" w:hAnsi="Arial" w:cs="Arial"/>
          <w:sz w:val="20"/>
          <w:szCs w:val="20"/>
          <w:u w:val="single"/>
        </w:rPr>
        <w:t>, network analysis</w:t>
      </w:r>
      <w:ins w:id="149" w:author="Hong Qin" w:date="2013-02-15T10:59:00Z">
        <w:r w:rsidR="007C3C78" w:rsidRPr="007C3C78">
          <w:rPr>
            <w:rFonts w:ascii="Arial" w:hAnsi="Arial" w:cs="Arial"/>
            <w:sz w:val="20"/>
            <w:szCs w:val="20"/>
            <w:u w:val="single"/>
            <w:rPrChange w:id="150" w:author="Hong Qin" w:date="2013-02-15T10:59:00Z">
              <w:rPr>
                <w:rFonts w:ascii="Arial" w:hAnsi="Arial" w:cs="Arial"/>
                <w:noProof/>
                <w:sz w:val="20"/>
                <w:szCs w:val="20"/>
                <w:u w:val="single"/>
                <w:vertAlign w:val="superscript"/>
              </w:rPr>
            </w:rPrChange>
          </w:rPr>
          <w:t>{Qin, 2003 #566;Qin, 2008 #561}</w:t>
        </w:r>
      </w:ins>
      <w:del w:id="151" w:author="Hong Qin" w:date="2013-02-15T10:59:00Z">
        <w:r w:rsidRPr="00267943" w:rsidDel="007C3C78">
          <w:rPr>
            <w:rFonts w:ascii="Arial" w:hAnsi="Arial" w:cs="Arial"/>
            <w:noProof/>
            <w:sz w:val="20"/>
            <w:szCs w:val="20"/>
            <w:u w:val="single"/>
            <w:vertAlign w:val="superscript"/>
          </w:rPr>
          <w:delText>[</w:delText>
        </w:r>
        <w:r w:rsidR="00231CE9" w:rsidRPr="00267943" w:rsidDel="007C3C78">
          <w:rPr>
            <w:rFonts w:ascii="Arial" w:hAnsi="Arial" w:cs="Arial"/>
            <w:noProof/>
            <w:sz w:val="20"/>
            <w:szCs w:val="20"/>
            <w:u w:val="single"/>
            <w:vertAlign w:val="superscript"/>
          </w:rPr>
          <w:delText>5</w:delText>
        </w:r>
        <w:r w:rsidRPr="00267943" w:rsidDel="007C3C78">
          <w:rPr>
            <w:rFonts w:ascii="Arial" w:hAnsi="Arial" w:cs="Arial"/>
            <w:noProof/>
            <w:sz w:val="20"/>
            <w:szCs w:val="20"/>
            <w:u w:val="single"/>
            <w:vertAlign w:val="superscript"/>
          </w:rPr>
          <w:delText xml:space="preserve">, </w:delText>
        </w:r>
        <w:r w:rsidR="00231CE9" w:rsidRPr="00267943" w:rsidDel="007C3C78">
          <w:rPr>
            <w:rFonts w:ascii="Arial" w:hAnsi="Arial" w:cs="Arial"/>
            <w:noProof/>
            <w:sz w:val="20"/>
            <w:szCs w:val="20"/>
            <w:u w:val="single"/>
            <w:vertAlign w:val="superscript"/>
          </w:rPr>
          <w:delText>6</w:delText>
        </w:r>
        <w:r w:rsidRPr="00267943" w:rsidDel="007C3C78">
          <w:rPr>
            <w:rFonts w:ascii="Arial" w:hAnsi="Arial" w:cs="Arial"/>
            <w:noProof/>
            <w:sz w:val="20"/>
            <w:szCs w:val="20"/>
            <w:u w:val="single"/>
            <w:vertAlign w:val="superscript"/>
          </w:rPr>
          <w:delText>]</w:delText>
        </w:r>
      </w:del>
      <w:r w:rsidRPr="00267943">
        <w:rPr>
          <w:rFonts w:ascii="Arial" w:hAnsi="Arial" w:cs="Arial"/>
          <w:sz w:val="20"/>
          <w:szCs w:val="20"/>
          <w:u w:val="single"/>
        </w:rPr>
        <w:t>, computational and experimental genomics</w:t>
      </w:r>
      <w:ins w:id="152" w:author="Hong Qin" w:date="2013-02-15T10:59:00Z">
        <w:r w:rsidR="007C3C78" w:rsidRPr="007C3C78">
          <w:rPr>
            <w:rFonts w:ascii="Arial" w:hAnsi="Arial" w:cs="Arial"/>
            <w:sz w:val="20"/>
            <w:szCs w:val="20"/>
            <w:u w:val="single"/>
            <w:rPrChange w:id="153" w:author="Hong Qin" w:date="2013-02-15T10:59:00Z">
              <w:rPr>
                <w:rFonts w:ascii="Arial" w:hAnsi="Arial" w:cs="Arial"/>
                <w:noProof/>
                <w:sz w:val="20"/>
                <w:szCs w:val="20"/>
                <w:u w:val="single"/>
                <w:vertAlign w:val="superscript"/>
              </w:rPr>
            </w:rPrChange>
          </w:rPr>
          <w:t>{Qin, 2004 #565;Guo, 2011 #1089;Kravets, 2010 #2419;Qin, Submitted`, in revision. #2420}</w:t>
        </w:r>
      </w:ins>
      <w:del w:id="154" w:author="Hong Qin" w:date="2013-02-15T10:59:00Z">
        <w:r w:rsidRPr="00267943" w:rsidDel="007C3C78">
          <w:rPr>
            <w:rFonts w:ascii="Arial" w:hAnsi="Arial" w:cs="Arial"/>
            <w:noProof/>
            <w:sz w:val="20"/>
            <w:szCs w:val="20"/>
            <w:u w:val="single"/>
            <w:vertAlign w:val="superscript"/>
          </w:rPr>
          <w:delText>[</w:delText>
        </w:r>
        <w:r w:rsidR="00231CE9" w:rsidRPr="00267943" w:rsidDel="007C3C78">
          <w:rPr>
            <w:rFonts w:ascii="Arial" w:hAnsi="Arial" w:cs="Arial"/>
            <w:noProof/>
            <w:sz w:val="20"/>
            <w:szCs w:val="20"/>
            <w:u w:val="single"/>
            <w:vertAlign w:val="superscript"/>
          </w:rPr>
          <w:delText>2</w:delText>
        </w:r>
        <w:r w:rsidRPr="00267943" w:rsidDel="007C3C78">
          <w:rPr>
            <w:rFonts w:ascii="Arial" w:hAnsi="Arial" w:cs="Arial"/>
            <w:noProof/>
            <w:sz w:val="20"/>
            <w:szCs w:val="20"/>
            <w:u w:val="single"/>
            <w:vertAlign w:val="superscript"/>
          </w:rPr>
          <w:delText xml:space="preserve">, </w:delText>
        </w:r>
        <w:r w:rsidR="00231CE9" w:rsidRPr="00267943" w:rsidDel="007C3C78">
          <w:rPr>
            <w:rFonts w:ascii="Arial" w:hAnsi="Arial" w:cs="Arial"/>
            <w:noProof/>
            <w:sz w:val="20"/>
            <w:szCs w:val="20"/>
            <w:u w:val="single"/>
            <w:vertAlign w:val="superscript"/>
          </w:rPr>
          <w:delText>7-9</w:delText>
        </w:r>
        <w:r w:rsidRPr="00267943" w:rsidDel="007C3C78">
          <w:rPr>
            <w:rFonts w:ascii="Arial" w:hAnsi="Arial" w:cs="Arial"/>
            <w:noProof/>
            <w:sz w:val="20"/>
            <w:szCs w:val="20"/>
            <w:u w:val="single"/>
            <w:vertAlign w:val="superscript"/>
          </w:rPr>
          <w:delText>]</w:delText>
        </w:r>
      </w:del>
      <w:r w:rsidRPr="00267943">
        <w:rPr>
          <w:rFonts w:ascii="Arial" w:hAnsi="Arial" w:cs="Arial"/>
          <w:sz w:val="20"/>
          <w:szCs w:val="20"/>
          <w:u w:val="single"/>
        </w:rPr>
        <w:t>, and mathematical modeling</w:t>
      </w:r>
      <w:ins w:id="155" w:author="Hong Qin" w:date="2013-02-15T10:59:00Z">
        <w:r w:rsidR="007C3C78" w:rsidRPr="007C3C78">
          <w:rPr>
            <w:rFonts w:ascii="Arial" w:hAnsi="Arial" w:cs="Arial"/>
            <w:sz w:val="20"/>
            <w:szCs w:val="20"/>
            <w:u w:val="single"/>
            <w:rPrChange w:id="156" w:author="Hong Qin" w:date="2013-02-15T10:59:00Z">
              <w:rPr>
                <w:rFonts w:ascii="Arial" w:hAnsi="Arial" w:cs="Arial"/>
                <w:noProof/>
                <w:sz w:val="20"/>
                <w:szCs w:val="20"/>
                <w:u w:val="single"/>
                <w:vertAlign w:val="superscript"/>
              </w:rPr>
            </w:rPrChange>
          </w:rPr>
          <w:t>{Gilchrist, 2007 #562}</w:t>
        </w:r>
      </w:ins>
      <w:del w:id="157" w:author="Hong Qin" w:date="2013-02-15T10:59:00Z">
        <w:r w:rsidRPr="00267943" w:rsidDel="007C3C78">
          <w:rPr>
            <w:rFonts w:ascii="Arial" w:hAnsi="Arial" w:cs="Arial"/>
            <w:noProof/>
            <w:sz w:val="20"/>
            <w:szCs w:val="20"/>
            <w:u w:val="single"/>
            <w:vertAlign w:val="superscript"/>
          </w:rPr>
          <w:delText>[</w:delText>
        </w:r>
        <w:r w:rsidR="00231CE9" w:rsidRPr="00267943" w:rsidDel="007C3C78">
          <w:rPr>
            <w:rFonts w:ascii="Arial" w:hAnsi="Arial" w:cs="Arial"/>
            <w:noProof/>
            <w:sz w:val="20"/>
            <w:szCs w:val="20"/>
            <w:u w:val="single"/>
            <w:vertAlign w:val="superscript"/>
          </w:rPr>
          <w:delText>10</w:delText>
        </w:r>
        <w:r w:rsidRPr="00267943" w:rsidDel="007C3C78">
          <w:rPr>
            <w:rFonts w:ascii="Arial" w:hAnsi="Arial" w:cs="Arial"/>
            <w:noProof/>
            <w:sz w:val="20"/>
            <w:szCs w:val="20"/>
            <w:u w:val="single"/>
            <w:vertAlign w:val="superscript"/>
          </w:rPr>
          <w:delText>]</w:delText>
        </w:r>
      </w:del>
      <w:r w:rsidR="00AB1B27" w:rsidRPr="00AB1B27">
        <w:rPr>
          <w:rFonts w:ascii="Arial" w:hAnsi="Arial" w:cs="Arial"/>
          <w:sz w:val="20"/>
          <w:szCs w:val="20"/>
        </w:rPr>
        <w:t>. My group published the first quantitative study on yeast aging using the Gompertz model and reported the Strehler-Mildvan correlation in yeast</w:t>
      </w:r>
      <w:ins w:id="158" w:author="Hong Qin" w:date="2013-02-15T10:58:00Z">
        <w:r w:rsidR="007C3C78" w:rsidRPr="007C3C78">
          <w:rPr>
            <w:rFonts w:ascii="Arial" w:hAnsi="Arial" w:cs="Arial"/>
            <w:sz w:val="20"/>
            <w:szCs w:val="20"/>
            <w:rPrChange w:id="159" w:author="Hong Qin" w:date="2013-02-15T10:58:00Z">
              <w:rPr>
                <w:rFonts w:ascii="Arial" w:hAnsi="Arial" w:cs="Arial"/>
                <w:noProof/>
                <w:sz w:val="20"/>
                <w:szCs w:val="20"/>
                <w:vertAlign w:val="superscript"/>
              </w:rPr>
            </w:rPrChange>
          </w:rPr>
          <w:t>{Qin, 2006 #461}</w:t>
        </w:r>
      </w:ins>
      <w:del w:id="160"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4</w:delText>
        </w:r>
        <w:r w:rsidR="005D19D9" w:rsidRPr="005D19D9" w:rsidDel="007C3C78">
          <w:rPr>
            <w:rFonts w:ascii="Arial" w:hAnsi="Arial" w:cs="Arial"/>
            <w:noProof/>
            <w:sz w:val="20"/>
            <w:szCs w:val="20"/>
            <w:vertAlign w:val="superscript"/>
          </w:rPr>
          <w:delText>]</w:delText>
        </w:r>
      </w:del>
      <w:r w:rsidR="00AB1B27" w:rsidRPr="00AB1B27">
        <w:rPr>
          <w:rFonts w:ascii="Arial" w:hAnsi="Arial" w:cs="Arial"/>
          <w:sz w:val="20"/>
          <w:szCs w:val="20"/>
        </w:rPr>
        <w:t xml:space="preserve">. My lab has since reaffirmed the Strehler-Mildvan correlation by phenotyping more yeast strains. My lab reported that tolerance to genomic instability, measured by loss of heterozygosity, is associated with yeast replicative </w:t>
      </w:r>
      <w:r w:rsidR="00C0745B">
        <w:rPr>
          <w:rFonts w:ascii="Arial" w:hAnsi="Arial" w:cs="Arial"/>
          <w:sz w:val="20"/>
          <w:szCs w:val="20"/>
        </w:rPr>
        <w:t>lifespan</w:t>
      </w:r>
      <w:r w:rsidR="00AB1B27" w:rsidRPr="00AB1B27">
        <w:rPr>
          <w:rFonts w:ascii="Arial" w:hAnsi="Arial" w:cs="Arial"/>
          <w:sz w:val="20"/>
          <w:szCs w:val="20"/>
        </w:rPr>
        <w:t xml:space="preserve"> </w:t>
      </w:r>
      <w:ins w:id="161" w:author="Hong Qin" w:date="2013-02-15T10:58:00Z">
        <w:r w:rsidR="007C3C78" w:rsidRPr="007C3C78">
          <w:rPr>
            <w:rFonts w:ascii="Arial" w:hAnsi="Arial" w:cs="Arial"/>
            <w:sz w:val="20"/>
            <w:szCs w:val="20"/>
            <w:rPrChange w:id="162" w:author="Hong Qin" w:date="2013-02-15T10:58:00Z">
              <w:rPr>
                <w:rFonts w:ascii="Arial" w:hAnsi="Arial" w:cs="Arial"/>
                <w:noProof/>
                <w:sz w:val="20"/>
                <w:szCs w:val="20"/>
                <w:vertAlign w:val="superscript"/>
              </w:rPr>
            </w:rPrChange>
          </w:rPr>
          <w:t>{Qin, 2008 #516}</w:t>
        </w:r>
      </w:ins>
      <w:del w:id="163"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3</w:delText>
        </w:r>
        <w:r w:rsidR="005D19D9" w:rsidRPr="005D19D9" w:rsidDel="007C3C78">
          <w:rPr>
            <w:rFonts w:ascii="Arial" w:hAnsi="Arial" w:cs="Arial"/>
            <w:noProof/>
            <w:sz w:val="20"/>
            <w:szCs w:val="20"/>
            <w:vertAlign w:val="superscript"/>
          </w:rPr>
          <w:delText>]</w:delText>
        </w:r>
      </w:del>
      <w:r w:rsidR="00AB1B27" w:rsidRPr="00AB1B27">
        <w:rPr>
          <w:rFonts w:ascii="Arial" w:hAnsi="Arial" w:cs="Arial"/>
          <w:sz w:val="20"/>
          <w:szCs w:val="20"/>
        </w:rPr>
        <w:t xml:space="preserve">. My lab has collected more than 150 </w:t>
      </w:r>
      <w:r w:rsidR="001674F6">
        <w:rPr>
          <w:rFonts w:ascii="Arial" w:hAnsi="Arial" w:cs="Arial"/>
          <w:sz w:val="20"/>
          <w:szCs w:val="20"/>
        </w:rPr>
        <w:t xml:space="preserve">natural isolates </w:t>
      </w:r>
      <w:r w:rsidR="00AB1B27" w:rsidRPr="00AB1B27">
        <w:rPr>
          <w:rFonts w:ascii="Arial" w:hAnsi="Arial" w:cs="Arial"/>
          <w:sz w:val="20"/>
          <w:szCs w:val="20"/>
        </w:rPr>
        <w:t xml:space="preserve">of yeast, whose genomes have been sequenced, partially sequenced, or are being sequenced (see </w:t>
      </w:r>
      <w:r w:rsidR="00C35BA2">
        <w:rPr>
          <w:rFonts w:ascii="Arial" w:hAnsi="Arial" w:cs="Arial"/>
          <w:sz w:val="20"/>
          <w:szCs w:val="20"/>
        </w:rPr>
        <w:t xml:space="preserve">Botstein’s </w:t>
      </w:r>
      <w:r w:rsidR="00AB1B27" w:rsidRPr="00AB1B27">
        <w:rPr>
          <w:rFonts w:ascii="Arial" w:hAnsi="Arial" w:cs="Arial"/>
          <w:sz w:val="20"/>
          <w:szCs w:val="20"/>
        </w:rPr>
        <w:t xml:space="preserve">letter). </w:t>
      </w:r>
      <w:r w:rsidR="005A0E34">
        <w:rPr>
          <w:rFonts w:ascii="Arial" w:hAnsi="Arial" w:cs="Arial"/>
          <w:sz w:val="20"/>
          <w:szCs w:val="20"/>
        </w:rPr>
        <w:t>T</w:t>
      </w:r>
      <w:r w:rsidR="00AB1B27" w:rsidRPr="00AB1B27">
        <w:rPr>
          <w:rFonts w:ascii="Arial" w:hAnsi="Arial" w:cs="Arial"/>
          <w:sz w:val="20"/>
          <w:szCs w:val="20"/>
        </w:rPr>
        <w:t xml:space="preserve">hree more highlights </w:t>
      </w:r>
      <w:r w:rsidR="005A0E34">
        <w:rPr>
          <w:rFonts w:ascii="Arial" w:hAnsi="Arial" w:cs="Arial"/>
          <w:sz w:val="20"/>
          <w:szCs w:val="20"/>
        </w:rPr>
        <w:t xml:space="preserve">are presented </w:t>
      </w:r>
      <w:r w:rsidR="00AB1B27" w:rsidRPr="00AB1B27">
        <w:rPr>
          <w:rFonts w:ascii="Arial" w:hAnsi="Arial" w:cs="Arial"/>
          <w:sz w:val="20"/>
          <w:szCs w:val="20"/>
        </w:rPr>
        <w:t xml:space="preserve">here. </w:t>
      </w:r>
    </w:p>
    <w:p w:rsidR="00AB1B27" w:rsidRPr="00AB1B27" w:rsidRDefault="00AB1B27" w:rsidP="00AB1B27">
      <w:pPr>
        <w:pStyle w:val="Heading3"/>
        <w:spacing w:before="120"/>
        <w:rPr>
          <w:rFonts w:ascii="Arial" w:hAnsi="Arial" w:cs="Arial"/>
          <w:sz w:val="20"/>
          <w:szCs w:val="20"/>
        </w:rPr>
      </w:pPr>
      <w:r w:rsidRPr="00AB1B27">
        <w:rPr>
          <w:rFonts w:ascii="Arial" w:hAnsi="Arial" w:cs="Arial"/>
          <w:sz w:val="20"/>
          <w:szCs w:val="20"/>
        </w:rPr>
        <w:t xml:space="preserve">3.5.1. Diploid cells have larger </w:t>
      </w:r>
      <w:r w:rsidRPr="00AB1B27">
        <w:rPr>
          <w:rFonts w:ascii="Arial" w:hAnsi="Arial" w:cs="Arial"/>
          <w:i/>
          <w:sz w:val="20"/>
          <w:szCs w:val="20"/>
        </w:rPr>
        <w:t>G</w:t>
      </w:r>
      <w:r w:rsidRPr="00AB1B27">
        <w:rPr>
          <w:rFonts w:ascii="Arial" w:hAnsi="Arial" w:cs="Arial"/>
          <w:sz w:val="20"/>
          <w:szCs w:val="20"/>
        </w:rPr>
        <w:t xml:space="preserve"> than haploid cells.</w:t>
      </w:r>
    </w:p>
    <w:p w:rsidR="0076397F" w:rsidRDefault="00AB1B27">
      <w:pPr>
        <w:ind w:firstLine="720"/>
        <w:jc w:val="both"/>
        <w:rPr>
          <w:rFonts w:ascii="Arial" w:hAnsi="Arial" w:cs="Arial"/>
          <w:sz w:val="20"/>
          <w:szCs w:val="20"/>
        </w:rPr>
      </w:pPr>
      <w:r w:rsidRPr="00AB1B27">
        <w:rPr>
          <w:rFonts w:ascii="Arial" w:hAnsi="Arial" w:cs="Arial"/>
          <w:sz w:val="20"/>
          <w:szCs w:val="20"/>
        </w:rPr>
        <w:t xml:space="preserve">Diploid cells are generally considered more robust than haploid cells. If stochastic variation in the number of key molecules causes gene expression noises, doubling their numbers ought to reduce the noises by </w:t>
      </w:r>
      <m:oMath>
        <m:rad>
          <m:radPr>
            <m:degHide m:val="on"/>
            <m:ctrlPr>
              <w:rPr>
                <w:rFonts w:ascii="Cambria Math" w:hAnsi="Arial" w:cs="Arial"/>
                <w:i/>
                <w:sz w:val="20"/>
                <w:szCs w:val="20"/>
              </w:rPr>
            </m:ctrlPr>
          </m:radPr>
          <m:deg/>
          <m:e>
            <m:r>
              <w:rPr>
                <w:rFonts w:ascii="Cambria Math" w:hAnsi="Arial" w:cs="Arial" w:hint="eastAsia"/>
                <w:sz w:val="20"/>
                <w:szCs w:val="20"/>
              </w:rPr>
              <m:t>2</m:t>
            </m:r>
          </m:e>
        </m:rad>
      </m:oMath>
      <w:r w:rsidRPr="00AB1B27">
        <w:rPr>
          <w:rFonts w:ascii="Arial" w:hAnsi="Arial" w:cs="Arial"/>
          <w:sz w:val="20"/>
          <w:szCs w:val="20"/>
        </w:rPr>
        <w:t xml:space="preserve">, as argued by Schroedinger in 1944 </w:t>
      </w:r>
      <w:ins w:id="164" w:author="Hong Qin" w:date="2013-02-15T10:58:00Z">
        <w:r w:rsidR="007C3C78" w:rsidRPr="007C3C78">
          <w:rPr>
            <w:rFonts w:ascii="Arial" w:hAnsi="Arial" w:cs="Arial"/>
            <w:sz w:val="20"/>
            <w:szCs w:val="20"/>
            <w:rPrChange w:id="165" w:author="Hong Qin" w:date="2013-02-15T10:58:00Z">
              <w:rPr>
                <w:rFonts w:ascii="Arial" w:hAnsi="Arial" w:cs="Arial"/>
                <w:noProof/>
                <w:sz w:val="20"/>
                <w:szCs w:val="20"/>
                <w:vertAlign w:val="superscript"/>
              </w:rPr>
            </w:rPrChange>
          </w:rPr>
          <w:t>{Schroedinger, 1944 #2414}</w:t>
        </w:r>
      </w:ins>
      <w:del w:id="166"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71</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 Y</w:t>
      </w:r>
      <w:commentRangeStart w:id="167"/>
      <w:r w:rsidRPr="00AB1B27">
        <w:rPr>
          <w:rFonts w:ascii="Arial" w:hAnsi="Arial" w:cs="Arial"/>
          <w:sz w:val="20"/>
          <w:szCs w:val="20"/>
        </w:rPr>
        <w:t xml:space="preserve">east protein expression noises in G1 phase are much lower in diploids than that of haploid cells </w:t>
      </w:r>
      <w:ins w:id="168" w:author="Hong Qin" w:date="2013-02-15T10:58:00Z">
        <w:r w:rsidR="007C3C78" w:rsidRPr="007C3C78">
          <w:rPr>
            <w:rFonts w:ascii="Arial" w:hAnsi="Arial" w:cs="Arial"/>
            <w:sz w:val="20"/>
            <w:szCs w:val="20"/>
            <w:rPrChange w:id="169" w:author="Hong Qin" w:date="2013-02-15T10:58:00Z">
              <w:rPr>
                <w:rFonts w:ascii="Arial" w:hAnsi="Arial" w:cs="Arial"/>
                <w:noProof/>
                <w:sz w:val="20"/>
                <w:szCs w:val="20"/>
                <w:vertAlign w:val="superscript"/>
              </w:rPr>
            </w:rPrChange>
          </w:rPr>
          <w:t>{Di Talia, 2007 #2408}</w:t>
        </w:r>
      </w:ins>
      <w:del w:id="170"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72</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 xml:space="preserve">, indicating that protein expressions are indeed more robust in diploid cells than in haploid cells. </w:t>
      </w:r>
      <w:commentRangeEnd w:id="167"/>
      <w:r w:rsidRPr="00AB1B27">
        <w:rPr>
          <w:rStyle w:val="CommentReference"/>
          <w:rFonts w:ascii="Arial" w:hAnsi="Arial" w:cs="Arial"/>
          <w:sz w:val="20"/>
          <w:szCs w:val="20"/>
        </w:rPr>
        <w:commentReference w:id="167"/>
      </w:r>
      <w:r w:rsidRPr="00AB1B27">
        <w:rPr>
          <w:rFonts w:ascii="Arial" w:hAnsi="Arial" w:cs="Arial"/>
          <w:sz w:val="20"/>
          <w:szCs w:val="20"/>
        </w:rPr>
        <w:t xml:space="preserve">For a given set of measured </w:t>
      </w:r>
      <w:r w:rsidR="00C0745B">
        <w:rPr>
          <w:rFonts w:ascii="Arial" w:hAnsi="Arial" w:cs="Arial"/>
          <w:sz w:val="20"/>
          <w:szCs w:val="20"/>
        </w:rPr>
        <w:t>lifespan</w:t>
      </w:r>
      <w:r w:rsidR="00E84819">
        <w:rPr>
          <w:rFonts w:ascii="Arial" w:hAnsi="Arial" w:cs="Arial"/>
          <w:sz w:val="20"/>
          <w:szCs w:val="20"/>
        </w:rPr>
        <w:t>s</w:t>
      </w:r>
      <w:r w:rsidRPr="00AB1B27">
        <w:rPr>
          <w:rFonts w:ascii="Arial" w:hAnsi="Arial" w:cs="Arial"/>
          <w:sz w:val="20"/>
          <w:szCs w:val="20"/>
        </w:rPr>
        <w:t xml:space="preserve"> of N cells (</w:t>
      </w:r>
      <w:r w:rsidR="000135FA" w:rsidRPr="004D1357">
        <w:rPr>
          <w:rFonts w:ascii="Arial" w:hAnsi="Arial" w:cs="Arial"/>
          <w:position w:val="-6"/>
          <w:sz w:val="20"/>
          <w:szCs w:val="20"/>
        </w:rPr>
        <w:object w:dxaOrig="1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14.65pt" o:ole="">
            <v:imagedata r:id="rId10" o:title=""/>
          </v:shape>
          <o:OLEObject Type="Embed" ProgID="Equation.3" ShapeID="_x0000_i1025" DrawAspect="Content" ObjectID="_1296289348" r:id="rId11"/>
        </w:object>
      </w:r>
      <w:r w:rsidRPr="00AB1B27">
        <w:rPr>
          <w:rFonts w:ascii="Arial" w:hAnsi="Arial" w:cs="Arial"/>
          <w:sz w:val="20"/>
          <w:szCs w:val="20"/>
        </w:rPr>
        <w:t xml:space="preserve">), the likelihood function is  </w:t>
      </w:r>
      <m:oMath>
        <m:r>
          <w:rPr>
            <w:rFonts w:ascii="Cambria Math" w:hAnsi="Cambria Math" w:cs="Arial" w:hint="eastAsia"/>
            <w:sz w:val="20"/>
            <w:szCs w:val="20"/>
          </w:rPr>
          <m:t>L</m:t>
        </m:r>
        <m:d>
          <m:dPr>
            <m:begChr m:val="{"/>
            <m:endChr m:val="}"/>
            <m:ctrlPr>
              <w:rPr>
                <w:rFonts w:ascii="Cambria Math" w:hAnsi="Arial" w:cs="Arial"/>
                <w:i/>
                <w:sz w:val="20"/>
                <w:szCs w:val="20"/>
              </w:rPr>
            </m:ctrlPr>
          </m:dPr>
          <m:e>
            <m:sSub>
              <m:sSubPr>
                <m:ctrlPr>
                  <w:rPr>
                    <w:rFonts w:ascii="Cambria Math" w:hAnsi="Arial" w:cs="Arial"/>
                    <w:i/>
                    <w:sz w:val="20"/>
                    <w:szCs w:val="20"/>
                  </w:rPr>
                </m:ctrlPr>
              </m:sSubPr>
              <m:e>
                <m:r>
                  <w:rPr>
                    <w:rFonts w:ascii="Cambria Math" w:hAnsi="Cambria Math" w:cs="Arial" w:hint="eastAsia"/>
                    <w:sz w:val="20"/>
                    <w:szCs w:val="20"/>
                  </w:rPr>
                  <m:t>m</m:t>
                </m:r>
              </m:e>
              <m:sub>
                <m:r>
                  <w:rPr>
                    <w:rFonts w:ascii="Cambria Math" w:hAnsi="Arial" w:cs="Arial" w:hint="eastAsia"/>
                    <w:sz w:val="20"/>
                    <w:szCs w:val="20"/>
                  </w:rPr>
                  <m:t>0</m:t>
                </m:r>
              </m:sub>
            </m:sSub>
            <m:r>
              <w:rPr>
                <w:rFonts w:ascii="Cambria Math" w:hAnsi="Arial" w:cs="Arial" w:hint="eastAsia"/>
                <w:sz w:val="20"/>
                <w:szCs w:val="20"/>
              </w:rPr>
              <m:t xml:space="preserve">, </m:t>
            </m:r>
            <m:r>
              <w:rPr>
                <w:rFonts w:ascii="Cambria Math" w:hAnsi="Cambria Math" w:cs="Arial" w:hint="eastAsia"/>
                <w:sz w:val="20"/>
                <w:szCs w:val="20"/>
              </w:rPr>
              <m:t>G</m:t>
            </m:r>
          </m:e>
          <m:e>
            <m:acc>
              <m:accPr>
                <m:chr m:val="⃑"/>
                <m:ctrlPr>
                  <w:rPr>
                    <w:rFonts w:ascii="Cambria Math" w:hAnsi="Arial" w:cs="Arial"/>
                    <w:i/>
                    <w:sz w:val="20"/>
                    <w:szCs w:val="20"/>
                  </w:rPr>
                </m:ctrlPr>
              </m:accPr>
              <m:e>
                <m:r>
                  <w:rPr>
                    <w:rFonts w:ascii="Cambria Math" w:hAnsi="Cambria Math" w:cs="Arial" w:hint="eastAsia"/>
                    <w:sz w:val="20"/>
                    <w:szCs w:val="20"/>
                  </w:rPr>
                  <m:t>t</m:t>
                </m:r>
              </m:e>
            </m:acc>
          </m:e>
        </m:d>
        <m:r>
          <w:rPr>
            <w:rFonts w:ascii="Cambria Math" w:hAnsi="Arial" w:cs="Arial" w:hint="eastAsia"/>
            <w:sz w:val="20"/>
            <w:szCs w:val="20"/>
          </w:rPr>
          <m:t>=</m:t>
        </m:r>
        <m:nary>
          <m:naryPr>
            <m:chr m:val="∏"/>
            <m:limLoc m:val="subSup"/>
            <m:ctrlPr>
              <w:rPr>
                <w:rFonts w:ascii="Cambria Math" w:hAnsi="Arial" w:cs="Arial"/>
                <w:i/>
                <w:sz w:val="20"/>
                <w:szCs w:val="20"/>
              </w:rPr>
            </m:ctrlPr>
          </m:naryPr>
          <m:sub>
            <m:r>
              <w:rPr>
                <w:rFonts w:ascii="Cambria Math" w:hAnsi="Cambria Math" w:cs="Arial" w:hint="eastAsia"/>
                <w:sz w:val="20"/>
                <w:szCs w:val="20"/>
              </w:rPr>
              <m:t>i</m:t>
            </m:r>
            <m:r>
              <w:rPr>
                <w:rFonts w:ascii="Cambria Math" w:hAnsi="Arial" w:cs="Arial" w:hint="eastAsia"/>
                <w:sz w:val="20"/>
                <w:szCs w:val="20"/>
              </w:rPr>
              <m:t>=1</m:t>
            </m:r>
          </m:sub>
          <m:sup>
            <m:r>
              <w:rPr>
                <w:rFonts w:ascii="Cambria Math" w:hAnsi="Cambria Math" w:cs="Arial" w:hint="eastAsia"/>
                <w:sz w:val="20"/>
                <w:szCs w:val="20"/>
              </w:rPr>
              <m:t>N</m:t>
            </m:r>
          </m:sup>
          <m:e>
            <m:sSub>
              <m:sSubPr>
                <m:ctrlPr>
                  <w:rPr>
                    <w:rFonts w:ascii="Cambria Math" w:hAnsi="Arial" w:cs="Arial"/>
                    <w:i/>
                    <w:sz w:val="20"/>
                    <w:szCs w:val="20"/>
                  </w:rPr>
                </m:ctrlPr>
              </m:sSubPr>
              <m:e>
                <m:r>
                  <w:rPr>
                    <w:rFonts w:ascii="Cambria Math" w:hAnsi="Cambria Math" w:cs="Arial" w:hint="eastAsia"/>
                    <w:sz w:val="20"/>
                    <w:szCs w:val="20"/>
                  </w:rPr>
                  <m:t>m</m:t>
                </m:r>
              </m:e>
              <m:sub>
                <m:r>
                  <w:rPr>
                    <w:rFonts w:ascii="Cambria Math" w:hAnsi="Arial" w:cs="Arial" w:hint="eastAsia"/>
                    <w:sz w:val="20"/>
                    <w:szCs w:val="20"/>
                  </w:rPr>
                  <m:t>0</m:t>
                </m:r>
              </m:sub>
            </m:sSub>
            <m:r>
              <w:rPr>
                <w:rFonts w:ascii="Cambria Math" w:hAnsi="Arial" w:cs="Arial" w:hint="eastAsia"/>
                <w:sz w:val="20"/>
                <w:szCs w:val="20"/>
              </w:rPr>
              <m:t xml:space="preserve"> </m:t>
            </m:r>
            <m:sSup>
              <m:sSupPr>
                <m:ctrlPr>
                  <w:rPr>
                    <w:rFonts w:ascii="Cambria Math" w:hAnsi="Arial" w:cs="Arial"/>
                    <w:i/>
                    <w:sz w:val="20"/>
                    <w:szCs w:val="20"/>
                  </w:rPr>
                </m:ctrlPr>
              </m:sSupPr>
              <m:e>
                <m:r>
                  <w:rPr>
                    <w:rFonts w:ascii="Cambria Math" w:hAnsi="Cambria Math" w:cs="Arial" w:hint="eastAsia"/>
                    <w:sz w:val="20"/>
                    <w:szCs w:val="20"/>
                  </w:rPr>
                  <m:t>e</m:t>
                </m:r>
              </m:e>
              <m:sup>
                <m:r>
                  <w:rPr>
                    <w:rFonts w:ascii="Cambria Math" w:hAnsi="Cambria Math" w:cs="Arial" w:hint="eastAsia"/>
                    <w:sz w:val="20"/>
                    <w:szCs w:val="20"/>
                  </w:rPr>
                  <m:t>Gt</m:t>
                </m:r>
                <m:r>
                  <w:rPr>
                    <w:rFonts w:ascii="Cambria Math" w:hAnsi="Arial" w:cs="Arial" w:hint="eastAsia"/>
                    <w:sz w:val="20"/>
                    <w:szCs w:val="20"/>
                  </w:rPr>
                  <m:t xml:space="preserve">+ </m:t>
                </m:r>
                <m:d>
                  <m:dPr>
                    <m:ctrlPr>
                      <w:rPr>
                        <w:rFonts w:ascii="Cambria Math" w:hAnsi="Arial" w:cs="Arial"/>
                        <w:i/>
                        <w:sz w:val="20"/>
                        <w:szCs w:val="20"/>
                      </w:rPr>
                    </m:ctrlPr>
                  </m:dPr>
                  <m:e>
                    <m:f>
                      <m:fPr>
                        <m:ctrlPr>
                          <w:rPr>
                            <w:rFonts w:ascii="Cambria Math" w:hAnsi="Arial" w:cs="Arial"/>
                            <w:i/>
                            <w:sz w:val="20"/>
                            <w:szCs w:val="20"/>
                          </w:rPr>
                        </m:ctrlPr>
                      </m:fPr>
                      <m:num>
                        <m:sSub>
                          <m:sSubPr>
                            <m:ctrlPr>
                              <w:rPr>
                                <w:rFonts w:ascii="Cambria Math" w:hAnsi="Arial" w:cs="Arial"/>
                                <w:i/>
                                <w:sz w:val="20"/>
                                <w:szCs w:val="20"/>
                              </w:rPr>
                            </m:ctrlPr>
                          </m:sSubPr>
                          <m:e>
                            <m:r>
                              <w:rPr>
                                <w:rFonts w:ascii="Cambria Math" w:hAnsi="Cambria Math" w:cs="Arial" w:hint="eastAsia"/>
                                <w:sz w:val="20"/>
                                <w:szCs w:val="20"/>
                              </w:rPr>
                              <m:t>m</m:t>
                            </m:r>
                          </m:e>
                          <m:sub>
                            <m:r>
                              <w:rPr>
                                <w:rFonts w:ascii="Cambria Math" w:hAnsi="Arial" w:cs="Arial" w:hint="eastAsia"/>
                                <w:sz w:val="20"/>
                                <w:szCs w:val="20"/>
                              </w:rPr>
                              <m:t>0</m:t>
                            </m:r>
                          </m:sub>
                        </m:sSub>
                      </m:num>
                      <m:den>
                        <m:r>
                          <w:rPr>
                            <w:rFonts w:ascii="Cambria Math" w:hAnsi="Cambria Math" w:cs="Arial" w:hint="eastAsia"/>
                            <w:sz w:val="20"/>
                            <w:szCs w:val="20"/>
                          </w:rPr>
                          <m:t>G</m:t>
                        </m:r>
                      </m:den>
                    </m:f>
                  </m:e>
                </m:d>
                <m:d>
                  <m:dPr>
                    <m:ctrlPr>
                      <w:rPr>
                        <w:rFonts w:ascii="Cambria Math" w:hAnsi="Arial" w:cs="Arial"/>
                        <w:i/>
                        <w:sz w:val="20"/>
                        <w:szCs w:val="20"/>
                      </w:rPr>
                    </m:ctrlPr>
                  </m:dPr>
                  <m:e>
                    <m:r>
                      <w:rPr>
                        <w:rFonts w:ascii="Cambria Math" w:hAnsi="Arial" w:cs="Arial" w:hint="eastAsia"/>
                        <w:sz w:val="20"/>
                        <w:szCs w:val="20"/>
                      </w:rPr>
                      <m:t>1</m:t>
                    </m:r>
                    <m:r>
                      <w:rPr>
                        <w:rFonts w:ascii="Cambria Math" w:hAnsi="Arial" w:cs="Arial"/>
                        <w:sz w:val="20"/>
                        <w:szCs w:val="20"/>
                      </w:rPr>
                      <m:t>-</m:t>
                    </m:r>
                    <m:sSup>
                      <m:sSupPr>
                        <m:ctrlPr>
                          <w:rPr>
                            <w:rFonts w:ascii="Cambria Math" w:hAnsi="Arial" w:cs="Arial"/>
                            <w:i/>
                            <w:sz w:val="20"/>
                            <w:szCs w:val="20"/>
                          </w:rPr>
                        </m:ctrlPr>
                      </m:sSupPr>
                      <m:e>
                        <m:r>
                          <w:rPr>
                            <w:rFonts w:ascii="Cambria Math" w:hAnsi="Cambria Math" w:cs="Arial" w:hint="eastAsia"/>
                            <w:sz w:val="20"/>
                            <w:szCs w:val="20"/>
                          </w:rPr>
                          <m:t>e</m:t>
                        </m:r>
                      </m:e>
                      <m:sup>
                        <m:r>
                          <w:rPr>
                            <w:rFonts w:ascii="Cambria Math" w:hAnsi="Cambria Math" w:cs="Arial" w:hint="eastAsia"/>
                            <w:sz w:val="20"/>
                            <w:szCs w:val="20"/>
                          </w:rPr>
                          <m:t>Gt</m:t>
                        </m:r>
                      </m:sup>
                    </m:sSup>
                  </m:e>
                </m:d>
              </m:sup>
            </m:sSup>
          </m:e>
        </m:nary>
      </m:oMath>
      <w:r w:rsidRPr="00AB1B27">
        <w:rPr>
          <w:rFonts w:ascii="Arial" w:hAnsi="Arial" w:cs="Arial"/>
          <w:sz w:val="20"/>
          <w:szCs w:val="20"/>
        </w:rPr>
        <w:t xml:space="preserve">. </w:t>
      </w:r>
      <w:r w:rsidR="001104B0">
        <w:rPr>
          <w:rFonts w:ascii="Arial" w:hAnsi="Arial" w:cs="Arial"/>
          <w:sz w:val="20"/>
          <w:szCs w:val="20"/>
        </w:rPr>
        <w:t xml:space="preserve">Using </w:t>
      </w:r>
      <w:r w:rsidRPr="00AB1B27">
        <w:rPr>
          <w:rFonts w:ascii="Arial" w:hAnsi="Arial" w:cs="Arial"/>
          <w:sz w:val="20"/>
          <w:szCs w:val="20"/>
        </w:rPr>
        <w:t xml:space="preserve">maximum likelihood estimation (MLE) and </w:t>
      </w:r>
      <w:r w:rsidR="001104B0" w:rsidRPr="00AB1B27">
        <w:rPr>
          <w:rFonts w:ascii="Arial" w:hAnsi="Arial" w:cs="Arial"/>
          <w:sz w:val="20"/>
          <w:szCs w:val="20"/>
        </w:rPr>
        <w:t>likelihood ratio test</w:t>
      </w:r>
      <w:r w:rsidR="001104B0">
        <w:rPr>
          <w:rFonts w:ascii="Arial" w:hAnsi="Arial" w:cs="Arial"/>
          <w:sz w:val="20"/>
          <w:szCs w:val="20"/>
        </w:rPr>
        <w:t>,</w:t>
      </w:r>
      <w:r w:rsidR="001104B0" w:rsidRPr="00AB1B27">
        <w:rPr>
          <w:rFonts w:ascii="Arial" w:hAnsi="Arial" w:cs="Arial"/>
          <w:sz w:val="20"/>
          <w:szCs w:val="20"/>
        </w:rPr>
        <w:t xml:space="preserve"> </w:t>
      </w:r>
      <w:r w:rsidR="001104B0">
        <w:rPr>
          <w:rFonts w:ascii="Arial" w:hAnsi="Arial" w:cs="Arial"/>
          <w:sz w:val="20"/>
          <w:szCs w:val="20"/>
        </w:rPr>
        <w:t>w</w:t>
      </w:r>
      <w:r w:rsidRPr="00AB1B27">
        <w:rPr>
          <w:rFonts w:ascii="Arial" w:hAnsi="Arial" w:cs="Arial"/>
          <w:sz w:val="20"/>
          <w:szCs w:val="20"/>
        </w:rPr>
        <w:t>e compared the Gompertz parameters of diploid BY4743 with its haploid counterpart BY4741 and BY4742.  We found that MLE of G=0.079 in the diploid strain and MLE of G=0.065 in haploid counterparts, and the difference is significant at p=3.6</w:t>
      </w:r>
      <m:oMath>
        <m:r>
          <w:rPr>
            <w:rFonts w:ascii="Cambria Math" w:hAnsi="Arial" w:cs="Arial" w:hint="eastAsia"/>
            <w:sz w:val="20"/>
            <w:szCs w:val="20"/>
          </w:rPr>
          <m:t>×</m:t>
        </m:r>
      </m:oMath>
      <w:r w:rsidRPr="00AB1B27">
        <w:rPr>
          <w:rFonts w:ascii="Arial" w:hAnsi="Arial" w:cs="Arial"/>
          <w:sz w:val="20"/>
          <w:szCs w:val="20"/>
        </w:rPr>
        <w:t>10</w:t>
      </w:r>
      <w:r w:rsidRPr="00AB1B27">
        <w:rPr>
          <w:rFonts w:ascii="Arial" w:hAnsi="Arial" w:cs="Arial"/>
          <w:sz w:val="20"/>
          <w:szCs w:val="20"/>
          <w:vertAlign w:val="superscript"/>
        </w:rPr>
        <w:t>-10</w:t>
      </w:r>
      <w:r w:rsidRPr="00AB1B27">
        <w:rPr>
          <w:rFonts w:ascii="Arial" w:hAnsi="Arial" w:cs="Arial"/>
          <w:sz w:val="20"/>
          <w:szCs w:val="20"/>
        </w:rPr>
        <w:t xml:space="preserve">. </w:t>
      </w:r>
      <w:r w:rsidR="009F151E">
        <w:rPr>
          <w:rFonts w:ascii="Arial" w:hAnsi="Arial" w:cs="Arial"/>
          <w:sz w:val="20"/>
          <w:szCs w:val="20"/>
        </w:rPr>
        <w:t xml:space="preserve">Hence, more robust diploid cells age faster than less robust haploid cells. </w:t>
      </w:r>
    </w:p>
    <w:p w:rsidR="00AB1B27" w:rsidRPr="00AB1B27" w:rsidRDefault="00AB1B27" w:rsidP="00AB1B27">
      <w:pPr>
        <w:pStyle w:val="Heading3"/>
        <w:spacing w:before="120"/>
        <w:rPr>
          <w:rFonts w:ascii="Arial" w:hAnsi="Arial" w:cs="Arial"/>
          <w:sz w:val="20"/>
          <w:szCs w:val="20"/>
        </w:rPr>
      </w:pPr>
      <w:r w:rsidRPr="00AB1B27">
        <w:rPr>
          <w:rFonts w:ascii="Arial" w:hAnsi="Arial" w:cs="Arial"/>
          <w:sz w:val="20"/>
          <w:szCs w:val="20"/>
        </w:rPr>
        <w:t>3.5.2. Morphology robustness is correlated with RLS.</w:t>
      </w:r>
    </w:p>
    <w:p w:rsidR="000F44D4" w:rsidRPr="004D1357" w:rsidRDefault="00AB1B27" w:rsidP="000F44D4">
      <w:pPr>
        <w:ind w:firstLine="720"/>
        <w:jc w:val="both"/>
        <w:rPr>
          <w:rFonts w:ascii="Arial" w:hAnsi="Arial" w:cs="Arial"/>
          <w:sz w:val="20"/>
          <w:szCs w:val="20"/>
        </w:rPr>
      </w:pPr>
      <w:r w:rsidRPr="00AB1B27">
        <w:rPr>
          <w:rFonts w:ascii="Arial" w:hAnsi="Arial" w:cs="Arial"/>
          <w:sz w:val="20"/>
          <w:szCs w:val="20"/>
        </w:rPr>
        <w:t xml:space="preserve">Yeast deletion mutation with known effects on morphology is available at the </w:t>
      </w:r>
      <w:r w:rsidRPr="00AB1B27">
        <w:rPr>
          <w:rFonts w:ascii="Arial" w:hAnsi="Arial" w:cs="Arial"/>
          <w:i/>
          <w:sz w:val="20"/>
          <w:szCs w:val="20"/>
        </w:rPr>
        <w:t>Saccharomyces cerevisiae</w:t>
      </w:r>
      <w:r w:rsidRPr="00AB1B27">
        <w:rPr>
          <w:rFonts w:ascii="Arial" w:hAnsi="Arial" w:cs="Arial"/>
          <w:sz w:val="20"/>
          <w:szCs w:val="20"/>
        </w:rPr>
        <w:t xml:space="preserve"> Morphological Database (SCMD, http://scmd.gi.k.u-tokyo.ac.jp/). SCMD provides a list of 501 morphological parameters in four groups: cell shapes, bud sizes, nucleus locations, and actin localizations </w:t>
      </w:r>
      <w:ins w:id="171" w:author="Hong Qin" w:date="2013-02-15T10:58:00Z">
        <w:r w:rsidR="007C3C78" w:rsidRPr="007C3C78">
          <w:rPr>
            <w:rFonts w:ascii="Arial" w:hAnsi="Arial" w:cs="Arial"/>
            <w:sz w:val="20"/>
            <w:szCs w:val="20"/>
            <w:rPrChange w:id="172" w:author="Hong Qin" w:date="2013-02-15T10:58:00Z">
              <w:rPr>
                <w:rFonts w:ascii="Arial" w:hAnsi="Arial" w:cs="Arial"/>
                <w:noProof/>
                <w:sz w:val="20"/>
                <w:szCs w:val="20"/>
                <w:vertAlign w:val="superscript"/>
              </w:rPr>
            </w:rPrChange>
          </w:rPr>
          <w:t>{Ohya, 2005 #534}</w:t>
        </w:r>
      </w:ins>
      <w:del w:id="173"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73</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 Three Spelman students in PI’s lab, M</w:t>
      </w:r>
      <w:r w:rsidR="00B64466">
        <w:rPr>
          <w:rFonts w:ascii="Arial" w:hAnsi="Arial" w:cs="Arial"/>
          <w:sz w:val="20"/>
          <w:szCs w:val="20"/>
        </w:rPr>
        <w:t>s.</w:t>
      </w:r>
      <w:r w:rsidRPr="00AB1B27">
        <w:rPr>
          <w:rFonts w:ascii="Arial" w:hAnsi="Arial" w:cs="Arial"/>
          <w:sz w:val="20"/>
          <w:szCs w:val="20"/>
        </w:rPr>
        <w:t xml:space="preserve"> K. Matheson, O. Morrison, and R. Levy, calculated </w:t>
      </w:r>
      <w:r w:rsidR="003C39F0">
        <w:rPr>
          <w:rFonts w:ascii="Arial" w:hAnsi="Arial" w:cs="Arial"/>
          <w:sz w:val="20"/>
          <w:szCs w:val="20"/>
        </w:rPr>
        <w:t xml:space="preserve">the </w:t>
      </w:r>
      <w:r w:rsidRPr="00AB1B27">
        <w:rPr>
          <w:rFonts w:ascii="Arial" w:hAnsi="Arial" w:cs="Arial"/>
          <w:sz w:val="20"/>
          <w:szCs w:val="20"/>
        </w:rPr>
        <w:t xml:space="preserve">coefficient of variation (CV) of the normalized 501 parameters for each yeast gene, which describes the unmasked morphological plasticity when </w:t>
      </w:r>
      <w:r w:rsidR="00DD6114">
        <w:rPr>
          <w:rFonts w:ascii="Arial" w:hAnsi="Arial" w:cs="Arial"/>
          <w:sz w:val="20"/>
          <w:szCs w:val="20"/>
        </w:rPr>
        <w:t xml:space="preserve">the </w:t>
      </w:r>
      <w:r w:rsidRPr="00AB1B27">
        <w:rPr>
          <w:rFonts w:ascii="Arial" w:hAnsi="Arial" w:cs="Arial"/>
          <w:sz w:val="20"/>
          <w:szCs w:val="20"/>
        </w:rPr>
        <w:t>wildtype gene is removed and is therefore a proxy of morphological robustness for the wildtype gene function. This measure of morphological robustness was found to be negatively correlated with RLS (R</w:t>
      </w:r>
      <w:r w:rsidRPr="00AB1B27">
        <w:rPr>
          <w:rFonts w:ascii="Arial" w:hAnsi="Arial" w:cs="Arial"/>
          <w:sz w:val="20"/>
          <w:szCs w:val="20"/>
          <w:vertAlign w:val="superscript"/>
        </w:rPr>
        <w:t>2</w:t>
      </w:r>
      <w:r w:rsidRPr="00AB1B27">
        <w:rPr>
          <w:rFonts w:ascii="Arial" w:hAnsi="Arial" w:cs="Arial"/>
          <w:sz w:val="20"/>
          <w:szCs w:val="20"/>
        </w:rPr>
        <w:t>=0.034, p=1.3×10</w:t>
      </w:r>
      <w:r w:rsidRPr="00AB1B27">
        <w:rPr>
          <w:rFonts w:ascii="Arial" w:hAnsi="Arial" w:cs="Arial"/>
          <w:sz w:val="20"/>
          <w:szCs w:val="20"/>
          <w:vertAlign w:val="superscript"/>
        </w:rPr>
        <w:t>-5</w:t>
      </w:r>
      <w:r w:rsidRPr="00AB1B27">
        <w:rPr>
          <w:rFonts w:ascii="Arial" w:hAnsi="Arial" w:cs="Arial"/>
          <w:sz w:val="20"/>
          <w:szCs w:val="20"/>
        </w:rPr>
        <w:t>), indicating that large morphological variance corresponds to short RLS</w:t>
      </w:r>
      <w:r w:rsidR="00752BE1">
        <w:rPr>
          <w:rFonts w:ascii="Arial" w:hAnsi="Arial" w:cs="Arial"/>
          <w:sz w:val="20"/>
          <w:szCs w:val="20"/>
        </w:rPr>
        <w:t>.</w:t>
      </w:r>
      <w:r w:rsidR="00CF4F50" w:rsidRPr="00AB1B27">
        <w:rPr>
          <w:rFonts w:ascii="Arial" w:hAnsi="Arial" w:cs="Arial"/>
          <w:sz w:val="20"/>
          <w:szCs w:val="20"/>
        </w:rPr>
        <w:t xml:space="preserve"> </w:t>
      </w:r>
      <w:r w:rsidR="00752BE1">
        <w:rPr>
          <w:rFonts w:ascii="Arial" w:hAnsi="Arial" w:cs="Arial"/>
          <w:sz w:val="20"/>
          <w:szCs w:val="20"/>
        </w:rPr>
        <w:t>This finding</w:t>
      </w:r>
      <w:r w:rsidR="00CF4F50" w:rsidRPr="00AB1B27">
        <w:rPr>
          <w:rFonts w:ascii="Arial" w:hAnsi="Arial" w:cs="Arial"/>
          <w:sz w:val="20"/>
          <w:szCs w:val="20"/>
        </w:rPr>
        <w:t xml:space="preserve"> is consistent with the known role of morphology in the asymmetric partition of damaged proteins during mitosis </w:t>
      </w:r>
      <w:ins w:id="174" w:author="Hong Qin" w:date="2013-02-15T10:58:00Z">
        <w:r w:rsidR="007C3C78" w:rsidRPr="007C3C78">
          <w:rPr>
            <w:rFonts w:ascii="Arial" w:hAnsi="Arial" w:cs="Arial"/>
            <w:sz w:val="20"/>
            <w:szCs w:val="20"/>
            <w:rPrChange w:id="175" w:author="Hong Qin" w:date="2013-02-15T10:58:00Z">
              <w:rPr>
                <w:rFonts w:ascii="Arial" w:hAnsi="Arial" w:cs="Arial"/>
                <w:noProof/>
                <w:sz w:val="20"/>
                <w:szCs w:val="20"/>
                <w:vertAlign w:val="superscript"/>
              </w:rPr>
            </w:rPrChange>
          </w:rPr>
          <w:t>{Zhou, 2011 #1157}</w:t>
        </w:r>
      </w:ins>
      <w:del w:id="176"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74</w:delText>
        </w:r>
        <w:r w:rsidR="005D19D9" w:rsidRPr="005D19D9" w:rsidDel="007C3C78">
          <w:rPr>
            <w:rFonts w:ascii="Arial" w:hAnsi="Arial" w:cs="Arial"/>
            <w:noProof/>
            <w:sz w:val="20"/>
            <w:szCs w:val="20"/>
            <w:vertAlign w:val="superscript"/>
          </w:rPr>
          <w:delText>]</w:delText>
        </w:r>
      </w:del>
      <w:r w:rsidR="00CF4F50" w:rsidRPr="00AB1B27">
        <w:rPr>
          <w:rFonts w:ascii="Arial" w:hAnsi="Arial" w:cs="Arial"/>
          <w:sz w:val="20"/>
          <w:szCs w:val="20"/>
        </w:rPr>
        <w:t>. Although active transport is involved</w:t>
      </w:r>
      <w:ins w:id="177" w:author="Hong Qin" w:date="2013-02-15T10:58:00Z">
        <w:r w:rsidR="007C3C78" w:rsidRPr="007C3C78">
          <w:rPr>
            <w:rFonts w:ascii="Arial" w:hAnsi="Arial" w:cs="Arial"/>
            <w:sz w:val="20"/>
            <w:szCs w:val="20"/>
            <w:rPrChange w:id="178" w:author="Hong Qin" w:date="2013-02-15T10:58:00Z">
              <w:rPr>
                <w:rFonts w:ascii="Arial" w:hAnsi="Arial" w:cs="Arial"/>
                <w:noProof/>
                <w:sz w:val="20"/>
                <w:szCs w:val="20"/>
                <w:vertAlign w:val="superscript"/>
              </w:rPr>
            </w:rPrChange>
          </w:rPr>
          <w:t>{Liu, 2010 #958}</w:t>
        </w:r>
      </w:ins>
      <w:del w:id="179"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75</w:delText>
        </w:r>
        <w:r w:rsidR="005D19D9" w:rsidRPr="005D19D9" w:rsidDel="007C3C78">
          <w:rPr>
            <w:rFonts w:ascii="Arial" w:hAnsi="Arial" w:cs="Arial"/>
            <w:noProof/>
            <w:sz w:val="20"/>
            <w:szCs w:val="20"/>
            <w:vertAlign w:val="superscript"/>
          </w:rPr>
          <w:delText>]</w:delText>
        </w:r>
      </w:del>
      <w:r w:rsidR="00CF4F50" w:rsidRPr="00AB1B27">
        <w:rPr>
          <w:rFonts w:ascii="Arial" w:hAnsi="Arial" w:cs="Arial"/>
          <w:sz w:val="20"/>
          <w:szCs w:val="20"/>
        </w:rPr>
        <w:t xml:space="preserve">, mitotic asymmetry can be sufficiently achieved by the slow diffusion of large aggregates, geometry of the mother and daughter cells, and the narrowness of the passage between them </w:t>
      </w:r>
      <w:ins w:id="180" w:author="Hong Qin" w:date="2013-02-15T10:58:00Z">
        <w:r w:rsidR="007C3C78" w:rsidRPr="007C3C78">
          <w:rPr>
            <w:rFonts w:ascii="Arial" w:hAnsi="Arial" w:cs="Arial"/>
            <w:sz w:val="20"/>
            <w:szCs w:val="20"/>
            <w:rPrChange w:id="181" w:author="Hong Qin" w:date="2013-02-15T10:58:00Z">
              <w:rPr>
                <w:rFonts w:ascii="Arial" w:hAnsi="Arial" w:cs="Arial"/>
                <w:noProof/>
                <w:sz w:val="20"/>
                <w:szCs w:val="20"/>
                <w:vertAlign w:val="superscript"/>
              </w:rPr>
            </w:rPrChange>
          </w:rPr>
          <w:t>{Zhou, 2011 #1157}</w:t>
        </w:r>
      </w:ins>
      <w:del w:id="182"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74</w:delText>
        </w:r>
        <w:r w:rsidR="005D19D9" w:rsidRPr="005D19D9" w:rsidDel="007C3C78">
          <w:rPr>
            <w:rFonts w:ascii="Arial" w:hAnsi="Arial" w:cs="Arial"/>
            <w:noProof/>
            <w:sz w:val="20"/>
            <w:szCs w:val="20"/>
            <w:vertAlign w:val="superscript"/>
          </w:rPr>
          <w:delText>]</w:delText>
        </w:r>
      </w:del>
      <w:r w:rsidR="00CF4F50" w:rsidRPr="00AB1B27">
        <w:rPr>
          <w:rFonts w:ascii="Arial" w:hAnsi="Arial" w:cs="Arial"/>
          <w:sz w:val="20"/>
          <w:szCs w:val="20"/>
        </w:rPr>
        <w:t xml:space="preserve">. </w:t>
      </w:r>
      <w:r w:rsidRPr="00AB1B27">
        <w:rPr>
          <w:rFonts w:ascii="Arial" w:hAnsi="Arial" w:cs="Arial"/>
          <w:sz w:val="20"/>
          <w:szCs w:val="20"/>
        </w:rPr>
        <w:t xml:space="preserve">The RLS data used by the students contain RLS for 564 genes measured by the Kaeberlein group </w:t>
      </w:r>
      <w:ins w:id="183" w:author="Hong Qin" w:date="2013-02-15T10:58:00Z">
        <w:r w:rsidR="007C3C78" w:rsidRPr="007C3C78">
          <w:rPr>
            <w:rFonts w:ascii="Arial" w:hAnsi="Arial" w:cs="Arial"/>
            <w:sz w:val="20"/>
            <w:szCs w:val="20"/>
            <w:rPrChange w:id="184" w:author="Hong Qin" w:date="2013-02-15T10:58:00Z">
              <w:rPr>
                <w:rFonts w:ascii="Arial" w:hAnsi="Arial" w:cs="Arial"/>
                <w:noProof/>
                <w:sz w:val="20"/>
                <w:szCs w:val="20"/>
                <w:vertAlign w:val="superscript"/>
              </w:rPr>
            </w:rPrChange>
          </w:rPr>
          <w:t>{Managbanag, 2008 #563}</w:t>
        </w:r>
      </w:ins>
      <w:del w:id="185"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76</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w:t>
      </w:r>
    </w:p>
    <w:p w:rsidR="00AB1B27" w:rsidRPr="00AB1B27" w:rsidRDefault="00AB1B27" w:rsidP="00AB1B27">
      <w:pPr>
        <w:pStyle w:val="Heading3"/>
        <w:spacing w:before="120"/>
        <w:rPr>
          <w:rFonts w:ascii="Arial" w:hAnsi="Arial" w:cs="Arial"/>
          <w:sz w:val="20"/>
          <w:szCs w:val="20"/>
        </w:rPr>
      </w:pPr>
      <w:r w:rsidRPr="00AB1B27">
        <w:rPr>
          <w:rFonts w:ascii="Arial" w:hAnsi="Arial" w:cs="Arial"/>
          <w:sz w:val="20"/>
          <w:szCs w:val="20"/>
        </w:rPr>
        <w:t xml:space="preserve">3.5.3. Inactivation of Hsp90 leads to smaller </w:t>
      </w:r>
      <w:r w:rsidRPr="00AB1B27">
        <w:rPr>
          <w:rFonts w:ascii="Arial" w:hAnsi="Arial" w:cs="Arial"/>
          <w:i/>
          <w:sz w:val="20"/>
          <w:szCs w:val="20"/>
        </w:rPr>
        <w:t xml:space="preserve">G </w:t>
      </w:r>
      <w:r w:rsidRPr="00AB1B27">
        <w:rPr>
          <w:rFonts w:ascii="Arial" w:hAnsi="Arial" w:cs="Arial"/>
          <w:sz w:val="20"/>
          <w:szCs w:val="20"/>
        </w:rPr>
        <w:t xml:space="preserve">in two yeast strains. </w:t>
      </w:r>
    </w:p>
    <w:tbl>
      <w:tblPr>
        <w:tblStyle w:val="TableGrid"/>
        <w:tblpPr w:leftFromText="180" w:rightFromText="180" w:vertAnchor="text" w:horzAnchor="page" w:tblpX="6537" w:tblpY="105"/>
        <w:tblOverlap w:val="never"/>
        <w:tblW w:w="4230" w:type="dxa"/>
        <w:tblLayout w:type="fixed"/>
        <w:tblLook w:val="04A0"/>
      </w:tblPr>
      <w:tblGrid>
        <w:gridCol w:w="4230"/>
      </w:tblGrid>
      <w:tr w:rsidR="00AD0F2F" w:rsidRPr="004D1357">
        <w:tc>
          <w:tcPr>
            <w:tcW w:w="4230" w:type="dxa"/>
          </w:tcPr>
          <w:p w:rsidR="00DC15FD" w:rsidRPr="00A95FD1" w:rsidRDefault="00D9050A" w:rsidP="00F669AF">
            <w:pPr>
              <w:keepNext/>
              <w:spacing w:before="240" w:after="60"/>
              <w:outlineLvl w:val="0"/>
              <w:rPr>
                <w:rFonts w:ascii="Arial" w:hAnsi="Arial" w:cs="Arial"/>
              </w:rPr>
            </w:pPr>
            <w:r>
              <w:rPr>
                <w:rFonts w:ascii="Arial" w:hAnsi="Arial" w:cs="Arial"/>
                <w:noProof/>
                <w:lang w:eastAsia="en-US"/>
              </w:rPr>
              <w:drawing>
                <wp:inline distT="0" distB="0" distL="0" distR="0">
                  <wp:extent cx="2479350" cy="1723274"/>
                  <wp:effectExtent l="19050" t="0" r="0" b="0"/>
                  <wp:docPr id="2" name="Picture 5" descr="C:\Documents and Settings\hqin\My Documents\Dropbox\B3-Gompertz-fitting.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hqin\My Documents\Dropbox\B3-Gompertz-fitting.tif"/>
                          <pic:cNvPicPr>
                            <a:picLocks noChangeAspect="1" noChangeArrowheads="1"/>
                          </pic:cNvPicPr>
                        </pic:nvPicPr>
                        <pic:blipFill>
                          <a:blip r:embed="rId12" cstate="print"/>
                          <a:srcRect t="11722" r="3660" b="2920"/>
                          <a:stretch>
                            <a:fillRect/>
                          </a:stretch>
                        </pic:blipFill>
                        <pic:spPr bwMode="auto">
                          <a:xfrm>
                            <a:off x="0" y="0"/>
                            <a:ext cx="2486601" cy="1728314"/>
                          </a:xfrm>
                          <a:prstGeom prst="rect">
                            <a:avLst/>
                          </a:prstGeom>
                          <a:noFill/>
                          <a:ln w="9525">
                            <a:noFill/>
                            <a:miter lim="800000"/>
                            <a:headEnd/>
                            <a:tailEnd/>
                          </a:ln>
                        </pic:spPr>
                      </pic:pic>
                    </a:graphicData>
                  </a:graphic>
                </wp:inline>
              </w:drawing>
            </w:r>
          </w:p>
          <w:p w:rsidR="00951E58" w:rsidRPr="00A95FD1" w:rsidRDefault="00C5304A" w:rsidP="00F669AF">
            <w:r w:rsidRPr="00C5304A">
              <w:rPr>
                <w:sz w:val="20"/>
                <w:szCs w:val="20"/>
              </w:rPr>
              <w:t>Fig</w:t>
            </w:r>
            <w:r w:rsidR="00585A17">
              <w:rPr>
                <w:sz w:val="20"/>
                <w:szCs w:val="20"/>
              </w:rPr>
              <w:t>.</w:t>
            </w:r>
            <w:r w:rsidRPr="00C5304A">
              <w:rPr>
                <w:sz w:val="20"/>
                <w:szCs w:val="20"/>
              </w:rPr>
              <w:t xml:space="preserve"> 3. Radicicol deceases </w:t>
            </w:r>
            <w:r w:rsidRPr="00C5304A">
              <w:rPr>
                <w:i/>
                <w:sz w:val="20"/>
                <w:szCs w:val="20"/>
              </w:rPr>
              <w:t>G</w:t>
            </w:r>
            <w:r w:rsidRPr="00C5304A">
              <w:rPr>
                <w:sz w:val="20"/>
                <w:szCs w:val="20"/>
              </w:rPr>
              <w:t xml:space="preserve"> in strain K11. Concentrations of radicicol are in the inserted box.</w:t>
            </w:r>
          </w:p>
        </w:tc>
      </w:tr>
    </w:tbl>
    <w:p w:rsidR="00560450" w:rsidRDefault="00AB1B27">
      <w:pPr>
        <w:ind w:firstLine="720"/>
        <w:rPr>
          <w:rFonts w:ascii="Arial" w:hAnsi="Arial" w:cs="Arial"/>
          <w:sz w:val="20"/>
          <w:szCs w:val="20"/>
        </w:rPr>
      </w:pPr>
      <w:r w:rsidRPr="00AB1B27">
        <w:rPr>
          <w:rFonts w:ascii="Arial" w:hAnsi="Arial" w:cs="Arial"/>
          <w:sz w:val="20"/>
          <w:szCs w:val="20"/>
        </w:rPr>
        <w:t xml:space="preserve">Hsp90 is a phenotypic capacitor that can buffer mutations in its substrate proteins </w:t>
      </w:r>
      <w:ins w:id="186" w:author="Hong Qin" w:date="2013-02-15T10:58:00Z">
        <w:r w:rsidR="007C3C78" w:rsidRPr="007C3C78">
          <w:rPr>
            <w:rFonts w:ascii="Arial" w:hAnsi="Arial" w:cs="Arial"/>
            <w:sz w:val="20"/>
            <w:szCs w:val="20"/>
            <w:rPrChange w:id="187" w:author="Hong Qin" w:date="2013-02-15T10:58:00Z">
              <w:rPr>
                <w:rFonts w:ascii="Arial" w:hAnsi="Arial" w:cs="Arial"/>
                <w:noProof/>
                <w:sz w:val="20"/>
                <w:szCs w:val="20"/>
                <w:vertAlign w:val="superscript"/>
              </w:rPr>
            </w:rPrChange>
          </w:rPr>
          <w:t>{Rutherford, 2003 #641;Rutherford, 1998 #640}</w:t>
        </w:r>
      </w:ins>
      <w:del w:id="188"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77</w:delText>
        </w:r>
        <w:r w:rsidR="005D19D9" w:rsidRPr="005D19D9" w:rsidDel="007C3C78">
          <w:rPr>
            <w:rFonts w:ascii="Arial" w:hAnsi="Arial" w:cs="Arial"/>
            <w:noProof/>
            <w:sz w:val="20"/>
            <w:szCs w:val="20"/>
            <w:vertAlign w:val="superscript"/>
          </w:rPr>
          <w:delText xml:space="preserve">, </w:delText>
        </w:r>
        <w:r w:rsidR="00231CE9" w:rsidRPr="005D19D9" w:rsidDel="007C3C78">
          <w:rPr>
            <w:rFonts w:ascii="Arial" w:hAnsi="Arial" w:cs="Arial"/>
            <w:noProof/>
            <w:sz w:val="20"/>
            <w:szCs w:val="20"/>
            <w:vertAlign w:val="superscript"/>
          </w:rPr>
          <w:delText>78</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 xml:space="preserve">, and plays an important role in gene network robustness. Antibiotic radicicol can inactivate Hsp90 by occupying its nucleotide binding site </w:t>
      </w:r>
      <w:ins w:id="189" w:author="Hong Qin" w:date="2013-02-15T10:58:00Z">
        <w:r w:rsidR="007C3C78" w:rsidRPr="007C3C78">
          <w:rPr>
            <w:rFonts w:ascii="Arial" w:hAnsi="Arial" w:cs="Arial"/>
            <w:sz w:val="20"/>
            <w:szCs w:val="20"/>
            <w:rPrChange w:id="190" w:author="Hong Qin" w:date="2013-02-15T10:58:00Z">
              <w:rPr>
                <w:rFonts w:ascii="Arial" w:hAnsi="Arial" w:cs="Arial"/>
                <w:noProof/>
                <w:sz w:val="20"/>
                <w:szCs w:val="20"/>
                <w:vertAlign w:val="superscript"/>
              </w:rPr>
            </w:rPrChange>
          </w:rPr>
          <w:t>{Prodromou, 2009 #610}</w:t>
        </w:r>
      </w:ins>
      <w:del w:id="191"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79</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 xml:space="preserve">. We preliminarily tested 4 strains to see how radicicol influence G of CLS, and found that radicicol decreased </w:t>
      </w:r>
      <w:r w:rsidRPr="00AB1B27">
        <w:rPr>
          <w:rFonts w:ascii="Arial" w:hAnsi="Arial" w:cs="Arial"/>
          <w:i/>
          <w:sz w:val="20"/>
          <w:szCs w:val="20"/>
        </w:rPr>
        <w:t>G</w:t>
      </w:r>
      <w:r w:rsidRPr="00AB1B27">
        <w:rPr>
          <w:rFonts w:ascii="Arial" w:hAnsi="Arial" w:cs="Arial"/>
          <w:sz w:val="20"/>
          <w:szCs w:val="20"/>
        </w:rPr>
        <w:t xml:space="preserve"> in two yeast strains (K11 and DBVPG6765) in a dose-dependent way. (The other two strains are not responsive to radicicol, presumably due to antibiotic resistant mechanisms.) In strain K11, radicicol can then extend CLS at 1.25uM (p=0.027) but not at 5.0 uM (Fig</w:t>
      </w:r>
      <w:r w:rsidR="00386E49">
        <w:rPr>
          <w:rFonts w:ascii="Arial" w:hAnsi="Arial" w:cs="Arial"/>
          <w:sz w:val="20"/>
          <w:szCs w:val="20"/>
        </w:rPr>
        <w:t>.</w:t>
      </w:r>
      <w:r w:rsidRPr="00AB1B27">
        <w:rPr>
          <w:rFonts w:ascii="Arial" w:hAnsi="Arial" w:cs="Arial"/>
          <w:sz w:val="20"/>
          <w:szCs w:val="20"/>
        </w:rPr>
        <w:t xml:space="preserve"> 3), indicating that the effect of radicicol may be hormetic.</w:t>
      </w:r>
    </w:p>
    <w:p w:rsidR="001A315E" w:rsidRDefault="00AB1B27">
      <w:pPr>
        <w:ind w:firstLine="720"/>
        <w:rPr>
          <w:rFonts w:ascii="Arial" w:hAnsi="Arial" w:cs="Arial"/>
          <w:sz w:val="20"/>
          <w:szCs w:val="20"/>
        </w:rPr>
      </w:pPr>
      <w:r w:rsidRPr="00AB1B27">
        <w:rPr>
          <w:rFonts w:ascii="Arial" w:hAnsi="Arial" w:cs="Arial"/>
          <w:sz w:val="20"/>
          <w:szCs w:val="20"/>
        </w:rPr>
        <w:t xml:space="preserve"> Viability of yeast cells were measured by </w:t>
      </w:r>
      <w:commentRangeStart w:id="192"/>
      <w:r w:rsidRPr="00AB1B27">
        <w:rPr>
          <w:rFonts w:ascii="Arial" w:hAnsi="Arial" w:cs="Arial"/>
          <w:sz w:val="20"/>
          <w:szCs w:val="20"/>
        </w:rPr>
        <w:t>propidium iodide (PrI) staining followed by flow cytometery. PrI negative cells are considered viable cells, and PrI positive cells are considered dead</w:t>
      </w:r>
      <w:ins w:id="193" w:author="Hong Qin" w:date="2013-02-15T10:58:00Z">
        <w:r w:rsidR="007C3C78" w:rsidRPr="007C3C78">
          <w:rPr>
            <w:rFonts w:ascii="Arial" w:hAnsi="Arial" w:cs="Arial"/>
            <w:sz w:val="20"/>
            <w:szCs w:val="20"/>
            <w:rPrChange w:id="194" w:author="Hong Qin" w:date="2013-02-15T10:58:00Z">
              <w:rPr>
                <w:rFonts w:ascii="Arial" w:hAnsi="Arial" w:cs="Arial"/>
                <w:noProof/>
                <w:sz w:val="20"/>
                <w:szCs w:val="20"/>
                <w:vertAlign w:val="superscript"/>
              </w:rPr>
            </w:rPrChange>
          </w:rPr>
          <w:t>{Fontaine, 2008 #1043;Lopez-Amoros, 1995 #1049;Yu, 2011 #1038;Hagiwara, 2011 #1040}</w:t>
        </w:r>
      </w:ins>
      <w:del w:id="195"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80-83</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 xml:space="preserve">. The fractions of live and dead cells were modeled by t-mixture models with Box-Cox transformation or log-transformation, and were estimated by </w:t>
      </w:r>
      <w:r w:rsidR="00993F60" w:rsidRPr="00AB1B27">
        <w:rPr>
          <w:rFonts w:ascii="Arial" w:hAnsi="Arial" w:cs="Arial"/>
          <w:sz w:val="20"/>
          <w:szCs w:val="20"/>
        </w:rPr>
        <w:t>expectation</w:t>
      </w:r>
      <w:r w:rsidR="00174432">
        <w:rPr>
          <w:rFonts w:ascii="Arial" w:hAnsi="Arial" w:cs="Arial"/>
          <w:sz w:val="20"/>
          <w:szCs w:val="20"/>
        </w:rPr>
        <w:t xml:space="preserve"> </w:t>
      </w:r>
      <w:r w:rsidR="00993F60">
        <w:rPr>
          <w:rFonts w:ascii="Arial" w:hAnsi="Arial" w:cs="Arial"/>
          <w:sz w:val="20"/>
          <w:szCs w:val="20"/>
        </w:rPr>
        <w:t>-</w:t>
      </w:r>
      <w:r w:rsidR="00174432">
        <w:rPr>
          <w:rFonts w:ascii="Arial" w:hAnsi="Arial" w:cs="Arial"/>
          <w:sz w:val="20"/>
          <w:szCs w:val="20"/>
        </w:rPr>
        <w:t xml:space="preserve"> </w:t>
      </w:r>
      <w:r w:rsidRPr="00AB1B27">
        <w:rPr>
          <w:rFonts w:ascii="Arial" w:hAnsi="Arial" w:cs="Arial"/>
          <w:sz w:val="20"/>
          <w:szCs w:val="20"/>
        </w:rPr>
        <w:t xml:space="preserve">maximization procedure using the R package flowClust </w:t>
      </w:r>
      <w:ins w:id="196" w:author="Hong Qin" w:date="2013-02-15T10:58:00Z">
        <w:r w:rsidR="007C3C78" w:rsidRPr="007C3C78">
          <w:rPr>
            <w:rFonts w:ascii="Arial" w:hAnsi="Arial" w:cs="Arial"/>
            <w:sz w:val="20"/>
            <w:szCs w:val="20"/>
            <w:rPrChange w:id="197" w:author="Hong Qin" w:date="2013-02-15T10:58:00Z">
              <w:rPr>
                <w:rFonts w:ascii="Arial" w:hAnsi="Arial" w:cs="Arial"/>
                <w:noProof/>
                <w:sz w:val="20"/>
                <w:szCs w:val="20"/>
                <w:vertAlign w:val="superscript"/>
              </w:rPr>
            </w:rPrChange>
          </w:rPr>
          <w:t>{Lo, 2009 #1247;Lo, 2008 #1249}</w:t>
        </w:r>
      </w:ins>
      <w:del w:id="198"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84</w:delText>
        </w:r>
        <w:r w:rsidR="005D19D9" w:rsidRPr="005D19D9" w:rsidDel="007C3C78">
          <w:rPr>
            <w:rFonts w:ascii="Arial" w:hAnsi="Arial" w:cs="Arial"/>
            <w:noProof/>
            <w:sz w:val="20"/>
            <w:szCs w:val="20"/>
            <w:vertAlign w:val="superscript"/>
          </w:rPr>
          <w:delText xml:space="preserve">, </w:delText>
        </w:r>
        <w:r w:rsidR="00231CE9" w:rsidRPr="005D19D9" w:rsidDel="007C3C78">
          <w:rPr>
            <w:rFonts w:ascii="Arial" w:hAnsi="Arial" w:cs="Arial"/>
            <w:noProof/>
            <w:sz w:val="20"/>
            <w:szCs w:val="20"/>
            <w:vertAlign w:val="superscript"/>
          </w:rPr>
          <w:delText>85</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 xml:space="preserve">. </w:t>
      </w:r>
      <w:commentRangeEnd w:id="192"/>
      <w:r w:rsidRPr="00AB1B27">
        <w:rPr>
          <w:rStyle w:val="CommentReference"/>
          <w:rFonts w:ascii="Arial" w:eastAsia="Cambria" w:hAnsi="Arial" w:cs="Arial"/>
          <w:vanish/>
          <w:sz w:val="20"/>
          <w:szCs w:val="20"/>
          <w:lang w:eastAsia="en-US"/>
        </w:rPr>
        <w:commentReference w:id="192"/>
      </w:r>
    </w:p>
    <w:p w:rsidR="00AB1B27" w:rsidRDefault="007D41C0" w:rsidP="00AB1B27">
      <w:pPr>
        <w:pStyle w:val="Heading1"/>
        <w:spacing w:before="120" w:after="120"/>
        <w:jc w:val="both"/>
        <w:rPr>
          <w:rFonts w:ascii="Times" w:hAnsi="Times" w:cs="Times New Roman"/>
          <w:b w:val="0"/>
          <w:sz w:val="22"/>
          <w:szCs w:val="22"/>
        </w:rPr>
      </w:pPr>
      <w:r w:rsidRPr="007D41C0">
        <w:rPr>
          <w:rFonts w:ascii="Times" w:hAnsi="Times" w:cs="Times New Roman"/>
          <w:sz w:val="22"/>
          <w:szCs w:val="22"/>
        </w:rPr>
        <w:t xml:space="preserve">4. </w:t>
      </w:r>
      <w:commentRangeStart w:id="199"/>
      <w:r w:rsidRPr="007D41C0">
        <w:rPr>
          <w:rFonts w:ascii="Times" w:hAnsi="Times" w:cs="Times New Roman"/>
          <w:sz w:val="22"/>
          <w:szCs w:val="22"/>
        </w:rPr>
        <w:t>Research Plan, Expected Results, and Alternative Approaches</w:t>
      </w:r>
      <w:r w:rsidR="00942B29" w:rsidRPr="00942B29">
        <w:rPr>
          <w:rFonts w:ascii="Times" w:hAnsi="Times" w:cs="Times New Roman"/>
          <w:b w:val="0"/>
          <w:sz w:val="22"/>
          <w:szCs w:val="22"/>
        </w:rPr>
        <w:t xml:space="preserve">. </w:t>
      </w:r>
      <w:commentRangeEnd w:id="199"/>
      <w:r w:rsidR="00503504">
        <w:rPr>
          <w:rStyle w:val="CommentReference"/>
          <w:rFonts w:ascii="Times New Roman" w:hAnsi="Times New Roman" w:cs="Times New Roman"/>
          <w:b w:val="0"/>
          <w:bCs w:val="0"/>
          <w:kern w:val="0"/>
        </w:rPr>
        <w:commentReference w:id="199"/>
      </w:r>
    </w:p>
    <w:tbl>
      <w:tblPr>
        <w:tblStyle w:val="TableGrid"/>
        <w:tblW w:w="0" w:type="auto"/>
        <w:tblBorders>
          <w:left w:val="none" w:sz="0" w:space="0" w:color="auto"/>
          <w:right w:val="none" w:sz="0" w:space="0" w:color="auto"/>
          <w:insideH w:val="none" w:sz="0" w:space="0" w:color="auto"/>
          <w:insideV w:val="none" w:sz="0" w:space="0" w:color="auto"/>
        </w:tblBorders>
        <w:tblLook w:val="04A0"/>
      </w:tblPr>
      <w:tblGrid>
        <w:gridCol w:w="9576"/>
      </w:tblGrid>
      <w:tr w:rsidR="000944AE" w:rsidRPr="001A1C8F">
        <w:tc>
          <w:tcPr>
            <w:tcW w:w="11016" w:type="dxa"/>
          </w:tcPr>
          <w:p w:rsidR="00267943" w:rsidRDefault="00AB1B27" w:rsidP="00267943">
            <w:pPr>
              <w:pStyle w:val="Heading2"/>
              <w:spacing w:before="0" w:beforeAutospacing="0" w:after="0" w:afterAutospacing="0"/>
              <w:ind w:left="720" w:hanging="720"/>
              <w:jc w:val="both"/>
              <w:rPr>
                <w:sz w:val="22"/>
                <w:szCs w:val="22"/>
              </w:rPr>
            </w:pPr>
            <w:r w:rsidRPr="00AB1B27">
              <w:rPr>
                <w:sz w:val="22"/>
                <w:szCs w:val="22"/>
              </w:rPr>
              <w:t xml:space="preserve">Aim 1, </w:t>
            </w:r>
            <w:r w:rsidRPr="00AB1B27">
              <w:rPr>
                <w:i/>
                <w:sz w:val="22"/>
                <w:szCs w:val="22"/>
              </w:rPr>
              <w:t>Theoretical Component</w:t>
            </w:r>
            <w:r w:rsidRPr="00AB1B27">
              <w:rPr>
                <w:sz w:val="22"/>
                <w:szCs w:val="22"/>
              </w:rPr>
              <w:t xml:space="preserve">: Develop </w:t>
            </w:r>
            <w:r w:rsidR="009C470C">
              <w:rPr>
                <w:sz w:val="22"/>
                <w:szCs w:val="22"/>
              </w:rPr>
              <w:t xml:space="preserve">the </w:t>
            </w:r>
            <w:r w:rsidRPr="00AB1B27">
              <w:rPr>
                <w:sz w:val="22"/>
                <w:szCs w:val="22"/>
              </w:rPr>
              <w:t>network reliability model of cellular aging (NRMCA)</w:t>
            </w:r>
            <w:r w:rsidR="00997E0B">
              <w:rPr>
                <w:sz w:val="22"/>
                <w:szCs w:val="22"/>
              </w:rPr>
              <w:t xml:space="preserve"> into a sophisticate</w:t>
            </w:r>
            <w:r w:rsidR="00F81368">
              <w:rPr>
                <w:sz w:val="22"/>
                <w:szCs w:val="22"/>
              </w:rPr>
              <w:t>d</w:t>
            </w:r>
            <w:r w:rsidR="00997E0B">
              <w:rPr>
                <w:sz w:val="22"/>
                <w:szCs w:val="22"/>
              </w:rPr>
              <w:t xml:space="preserve"> theoretical framework</w:t>
            </w:r>
            <w:r w:rsidRPr="00AB1B27">
              <w:rPr>
                <w:sz w:val="22"/>
                <w:szCs w:val="22"/>
              </w:rPr>
              <w:t xml:space="preserve">. </w:t>
            </w:r>
          </w:p>
          <w:p w:rsidR="0076397F" w:rsidRDefault="0071517B" w:rsidP="00816C8C">
            <w:pPr>
              <w:jc w:val="both"/>
              <w:rPr>
                <w:b/>
                <w:bCs/>
                <w:kern w:val="32"/>
                <w:sz w:val="22"/>
                <w:szCs w:val="22"/>
              </w:rPr>
            </w:pPr>
            <w:r>
              <w:rPr>
                <w:rFonts w:ascii="Arial" w:hAnsi="Arial" w:cs="Arial"/>
                <w:sz w:val="20"/>
                <w:szCs w:val="20"/>
              </w:rPr>
              <w:t xml:space="preserve">Based on predicted connection between </w:t>
            </w:r>
            <w:r w:rsidR="00816C8C">
              <w:rPr>
                <w:rFonts w:ascii="Arial" w:hAnsi="Arial" w:cs="Arial"/>
                <w:sz w:val="20"/>
                <w:szCs w:val="20"/>
              </w:rPr>
              <w:t xml:space="preserve">network </w:t>
            </w:r>
            <w:r>
              <w:rPr>
                <w:rFonts w:ascii="Arial" w:hAnsi="Arial" w:cs="Arial"/>
                <w:sz w:val="20"/>
                <w:szCs w:val="20"/>
              </w:rPr>
              <w:t>robustness and cellular aging, we will focus on three factors with important roles in robustness: power</w:t>
            </w:r>
            <w:r w:rsidR="00C4574F" w:rsidRPr="00C4574F">
              <w:rPr>
                <w:rFonts w:ascii="Arial" w:hAnsi="Arial" w:cs="Arial"/>
                <w:sz w:val="20"/>
                <w:szCs w:val="20"/>
              </w:rPr>
              <w:t xml:space="preserve">-law configuration, cooperativity, </w:t>
            </w:r>
            <w:r>
              <w:rPr>
                <w:rFonts w:ascii="Arial" w:hAnsi="Arial" w:cs="Arial"/>
                <w:sz w:val="20"/>
                <w:szCs w:val="20"/>
              </w:rPr>
              <w:t xml:space="preserve">and </w:t>
            </w:r>
            <w:r w:rsidRPr="00C4574F">
              <w:rPr>
                <w:rFonts w:ascii="Arial" w:hAnsi="Arial" w:cs="Arial"/>
                <w:sz w:val="20"/>
                <w:szCs w:val="20"/>
              </w:rPr>
              <w:t>renewals/repairs</w:t>
            </w:r>
            <w:r>
              <w:rPr>
                <w:rFonts w:ascii="Arial" w:hAnsi="Arial" w:cs="Arial"/>
                <w:sz w:val="20"/>
                <w:szCs w:val="20"/>
              </w:rPr>
              <w:t xml:space="preserve">. </w:t>
            </w:r>
            <w:r w:rsidRPr="00C4574F">
              <w:rPr>
                <w:rFonts w:ascii="Arial" w:hAnsi="Arial" w:cs="Arial"/>
                <w:sz w:val="20"/>
                <w:szCs w:val="20"/>
              </w:rPr>
              <w:t xml:space="preserve"> </w:t>
            </w:r>
            <w:r w:rsidR="00B50B1F">
              <w:rPr>
                <w:rFonts w:ascii="Arial" w:hAnsi="Arial" w:cs="Arial"/>
                <w:sz w:val="20"/>
                <w:szCs w:val="20"/>
              </w:rPr>
              <w:t xml:space="preserve">For </w:t>
            </w:r>
            <w:r>
              <w:rPr>
                <w:rFonts w:ascii="Arial" w:hAnsi="Arial" w:cs="Arial"/>
                <w:sz w:val="20"/>
                <w:szCs w:val="20"/>
              </w:rPr>
              <w:t>limiting interaction module on robustness</w:t>
            </w:r>
            <w:r w:rsidR="00B50B1F">
              <w:rPr>
                <w:rFonts w:ascii="Arial" w:hAnsi="Arial" w:cs="Arial"/>
                <w:sz w:val="20"/>
                <w:szCs w:val="20"/>
              </w:rPr>
              <w:t xml:space="preserve">, we will focus on synthetic lethality, which will pave the way </w:t>
            </w:r>
            <w:r w:rsidR="00816C8C">
              <w:rPr>
                <w:rFonts w:ascii="Arial" w:hAnsi="Arial" w:cs="Arial"/>
                <w:sz w:val="20"/>
                <w:szCs w:val="20"/>
              </w:rPr>
              <w:t>for</w:t>
            </w:r>
            <w:r w:rsidR="00B50B1F">
              <w:rPr>
                <w:rFonts w:ascii="Arial" w:hAnsi="Arial" w:cs="Arial"/>
                <w:sz w:val="20"/>
                <w:szCs w:val="20"/>
              </w:rPr>
              <w:t xml:space="preserve"> </w:t>
            </w:r>
            <w:r w:rsidR="00816C8C">
              <w:rPr>
                <w:rFonts w:ascii="Arial" w:hAnsi="Arial" w:cs="Arial"/>
                <w:sz w:val="20"/>
                <w:szCs w:val="20"/>
              </w:rPr>
              <w:t xml:space="preserve">network </w:t>
            </w:r>
            <w:r w:rsidR="00B50B1F">
              <w:rPr>
                <w:rFonts w:ascii="Arial" w:hAnsi="Arial" w:cs="Arial"/>
                <w:sz w:val="20"/>
                <w:szCs w:val="20"/>
              </w:rPr>
              <w:t xml:space="preserve">study </w:t>
            </w:r>
            <w:r w:rsidR="00816C8C">
              <w:rPr>
                <w:rFonts w:ascii="Arial" w:hAnsi="Arial" w:cs="Arial"/>
                <w:sz w:val="20"/>
                <w:szCs w:val="20"/>
              </w:rPr>
              <w:t xml:space="preserve">on </w:t>
            </w:r>
            <w:r w:rsidR="00C4574F" w:rsidRPr="00C4574F">
              <w:rPr>
                <w:rFonts w:ascii="Arial" w:hAnsi="Arial" w:cs="Arial"/>
                <w:sz w:val="20"/>
                <w:szCs w:val="20"/>
              </w:rPr>
              <w:t xml:space="preserve">aging as a quantitative trait. </w:t>
            </w:r>
            <w:r w:rsidR="00F067D5" w:rsidRPr="00F067D5">
              <w:rPr>
                <w:rFonts w:ascii="Arial" w:hAnsi="Arial" w:cs="Arial"/>
                <w:sz w:val="20"/>
                <w:szCs w:val="20"/>
              </w:rPr>
              <w:t>The four intertwined and inter-dependent sub-aims will be carried out in parallel</w:t>
            </w:r>
            <w:r w:rsidR="00AB1B27" w:rsidRPr="00AB1B27">
              <w:rPr>
                <w:sz w:val="22"/>
                <w:szCs w:val="22"/>
              </w:rPr>
              <w:t xml:space="preserve">. </w:t>
            </w:r>
          </w:p>
        </w:tc>
      </w:tr>
    </w:tbl>
    <w:p w:rsidR="00AB1B27" w:rsidRPr="00AB1B27" w:rsidRDefault="00AB1B27" w:rsidP="00AB1B27">
      <w:pPr>
        <w:pStyle w:val="Heading3"/>
        <w:spacing w:before="120"/>
        <w:ind w:left="0" w:firstLine="0"/>
        <w:jc w:val="both"/>
        <w:rPr>
          <w:rFonts w:ascii="Arial" w:hAnsi="Arial" w:cs="Arial"/>
          <w:sz w:val="20"/>
          <w:szCs w:val="20"/>
        </w:rPr>
      </w:pPr>
      <w:r w:rsidRPr="00AB1B27">
        <w:rPr>
          <w:rFonts w:ascii="Arial" w:hAnsi="Arial" w:cs="Arial"/>
          <w:sz w:val="20"/>
          <w:szCs w:val="20"/>
        </w:rPr>
        <w:t xml:space="preserve">Aim 1.1 Study the impact of power-law and error tolerant network configurations on cellular aging. </w:t>
      </w:r>
    </w:p>
    <w:p w:rsidR="00E657D9" w:rsidRPr="00C74FBC" w:rsidRDefault="00AB1B27">
      <w:pPr>
        <w:ind w:firstLine="720"/>
        <w:jc w:val="both"/>
        <w:rPr>
          <w:rFonts w:ascii="Arial" w:hAnsi="Arial" w:cs="Arial"/>
          <w:sz w:val="20"/>
          <w:szCs w:val="20"/>
        </w:rPr>
      </w:pPr>
      <w:r w:rsidRPr="00AB1B27">
        <w:rPr>
          <w:rFonts w:ascii="Arial" w:hAnsi="Arial" w:cs="Arial"/>
          <w:sz w:val="20"/>
          <w:szCs w:val="20"/>
        </w:rPr>
        <w:t xml:space="preserve">Our NRMCA predicts that heterogeneity plays a key role during the emergence of biological aging. </w:t>
      </w:r>
      <w:r w:rsidR="00C5304A" w:rsidRPr="00C5304A">
        <w:rPr>
          <w:rFonts w:ascii="Arial" w:hAnsi="Arial" w:cs="Arial"/>
          <w:sz w:val="20"/>
          <w:szCs w:val="20"/>
          <w:u w:val="single"/>
        </w:rPr>
        <w:t>A key source of heterogeneity in gene networks is its power-law feature</w:t>
      </w:r>
      <w:r w:rsidRPr="00AB1B27">
        <w:rPr>
          <w:rFonts w:ascii="Arial" w:hAnsi="Arial" w:cs="Arial"/>
          <w:sz w:val="20"/>
          <w:szCs w:val="20"/>
        </w:rPr>
        <w:t xml:space="preserve"> – the degree distribution of genes follows </w:t>
      </w:r>
      <m:oMath>
        <m:r>
          <w:rPr>
            <w:rFonts w:ascii="Cambria Math" w:hAnsi="Cambria Math" w:cs="Arial" w:hint="eastAsia"/>
            <w:sz w:val="20"/>
            <w:szCs w:val="20"/>
          </w:rPr>
          <m:t>P</m:t>
        </m:r>
        <m:d>
          <m:dPr>
            <m:ctrlPr>
              <w:rPr>
                <w:rFonts w:ascii="Cambria Math" w:hAnsi="Arial" w:cs="Arial"/>
                <w:i/>
                <w:sz w:val="20"/>
                <w:szCs w:val="20"/>
              </w:rPr>
            </m:ctrlPr>
          </m:dPr>
          <m:e>
            <m:r>
              <w:rPr>
                <w:rFonts w:ascii="Cambria Math" w:hAnsi="Cambria Math" w:cs="Arial" w:hint="eastAsia"/>
                <w:sz w:val="20"/>
                <w:szCs w:val="20"/>
              </w:rPr>
              <m:t>k</m:t>
            </m:r>
          </m:e>
        </m:d>
        <m:r>
          <w:rPr>
            <w:rFonts w:ascii="Cambria Math" w:hAnsi="Arial" w:cs="Arial" w:hint="eastAsia"/>
            <w:sz w:val="20"/>
            <w:szCs w:val="20"/>
          </w:rPr>
          <m:t>=</m:t>
        </m:r>
        <m:sSup>
          <m:sSupPr>
            <m:ctrlPr>
              <w:rPr>
                <w:rFonts w:ascii="Cambria Math" w:hAnsi="Arial" w:cs="Arial"/>
                <w:i/>
                <w:sz w:val="20"/>
                <w:szCs w:val="20"/>
              </w:rPr>
            </m:ctrlPr>
          </m:sSupPr>
          <m:e>
            <m:r>
              <w:rPr>
                <w:rFonts w:ascii="Cambria Math" w:hAnsi="Cambria Math" w:cs="Arial" w:hint="eastAsia"/>
                <w:sz w:val="20"/>
                <w:szCs w:val="20"/>
              </w:rPr>
              <m:t>Z</m:t>
            </m:r>
            <m:r>
              <w:rPr>
                <w:rFonts w:ascii="Cambria Math" w:hAnsi="Arial" w:cs="Arial" w:hint="eastAsia"/>
                <w:sz w:val="20"/>
                <w:szCs w:val="20"/>
              </w:rPr>
              <m:t>(</m:t>
            </m:r>
            <m:r>
              <w:rPr>
                <w:rFonts w:ascii="Cambria Math" w:hAnsi="Cambria Math" w:cs="Arial" w:hint="eastAsia"/>
                <w:sz w:val="20"/>
                <w:szCs w:val="20"/>
              </w:rPr>
              <m:t>γ</m:t>
            </m:r>
            <m:r>
              <w:rPr>
                <w:rFonts w:ascii="Cambria Math" w:hAnsi="Arial" w:cs="Arial" w:hint="eastAsia"/>
                <w:sz w:val="20"/>
                <w:szCs w:val="20"/>
              </w:rPr>
              <m:t>)</m:t>
            </m:r>
          </m:e>
          <m:sup>
            <m:r>
              <w:rPr>
                <w:rFonts w:ascii="Arial" w:hAnsi="Arial" w:cs="Arial"/>
                <w:sz w:val="20"/>
                <w:szCs w:val="20"/>
              </w:rPr>
              <m:t>-</m:t>
            </m:r>
            <m:r>
              <w:rPr>
                <w:rFonts w:ascii="Cambria Math" w:hAnsi="Arial" w:cs="Arial" w:hint="eastAsia"/>
                <w:sz w:val="20"/>
                <w:szCs w:val="20"/>
              </w:rPr>
              <m:t>1</m:t>
            </m:r>
          </m:sup>
        </m:sSup>
        <m:r>
          <w:rPr>
            <w:rFonts w:ascii="Cambria Math" w:hAnsi="Arial" w:cs="Arial" w:hint="eastAsia"/>
            <w:sz w:val="20"/>
            <w:szCs w:val="20"/>
          </w:rPr>
          <m:t xml:space="preserve"> </m:t>
        </m:r>
        <m:sSup>
          <m:sSupPr>
            <m:ctrlPr>
              <w:rPr>
                <w:rFonts w:ascii="Cambria Math" w:hAnsi="Arial" w:cs="Arial"/>
                <w:i/>
                <w:sz w:val="20"/>
                <w:szCs w:val="20"/>
              </w:rPr>
            </m:ctrlPr>
          </m:sSupPr>
          <m:e>
            <m:r>
              <w:rPr>
                <w:rFonts w:ascii="Cambria Math" w:hAnsi="Cambria Math" w:cs="Arial" w:hint="eastAsia"/>
                <w:sz w:val="20"/>
                <w:szCs w:val="20"/>
              </w:rPr>
              <m:t>k</m:t>
            </m:r>
          </m:e>
          <m:sup>
            <m:r>
              <w:rPr>
                <w:rFonts w:ascii="Arial" w:hAnsi="Arial" w:cs="Arial"/>
                <w:sz w:val="20"/>
                <w:szCs w:val="20"/>
              </w:rPr>
              <m:t>-</m:t>
            </m:r>
            <m:r>
              <w:rPr>
                <w:rFonts w:ascii="Cambria Math" w:hAnsi="Cambria Math" w:cs="Arial" w:hint="eastAsia"/>
                <w:sz w:val="20"/>
                <w:szCs w:val="20"/>
              </w:rPr>
              <m:t>γ</m:t>
            </m:r>
          </m:sup>
        </m:sSup>
      </m:oMath>
      <w:r w:rsidRPr="00AB1B27">
        <w:rPr>
          <w:rFonts w:ascii="Arial" w:hAnsi="Arial" w:cs="Arial"/>
          <w:b/>
          <w:sz w:val="20"/>
          <w:szCs w:val="20"/>
        </w:rPr>
        <w:t xml:space="preserve">, </w:t>
      </w:r>
      <w:r w:rsidRPr="00AB1B27">
        <w:rPr>
          <w:rFonts w:ascii="Arial" w:hAnsi="Arial" w:cs="Arial"/>
          <w:sz w:val="20"/>
          <w:szCs w:val="20"/>
        </w:rPr>
        <w:t xml:space="preserve">where </w:t>
      </w:r>
      <w:r w:rsidRPr="00AB1B27">
        <w:rPr>
          <w:rFonts w:ascii="Arial" w:hAnsi="Arial" w:cs="Arial"/>
          <w:i/>
          <w:sz w:val="20"/>
          <w:szCs w:val="20"/>
        </w:rPr>
        <w:t>k</w:t>
      </w:r>
      <w:r w:rsidRPr="00AB1B27">
        <w:rPr>
          <w:rFonts w:ascii="Arial" w:hAnsi="Arial" w:cs="Arial"/>
          <w:sz w:val="20"/>
          <w:szCs w:val="20"/>
        </w:rPr>
        <w:t xml:space="preserve"> is the number of connections per gene, </w:t>
      </w:r>
      <w:r w:rsidRPr="00AB1B27">
        <w:rPr>
          <w:rFonts w:ascii="Arial" w:hAnsi="Arial" w:cs="Arial"/>
          <w:i/>
          <w:sz w:val="20"/>
          <w:szCs w:val="20"/>
        </w:rPr>
        <w:t>Z</w:t>
      </w:r>
      <w:r w:rsidRPr="00AB1B27">
        <w:rPr>
          <w:rFonts w:ascii="Arial" w:hAnsi="Arial" w:cs="Arial"/>
          <w:sz w:val="20"/>
          <w:szCs w:val="20"/>
        </w:rPr>
        <w:t xml:space="preserve"> represents the Ziemman function, and γ is a coefficient </w:t>
      </w:r>
      <w:ins w:id="200" w:author="Hong Qin" w:date="2013-02-15T10:58:00Z">
        <w:r w:rsidR="007C3C78" w:rsidRPr="007C3C78">
          <w:rPr>
            <w:rFonts w:ascii="Arial" w:hAnsi="Arial" w:cs="Arial"/>
            <w:sz w:val="20"/>
            <w:szCs w:val="20"/>
            <w:rPrChange w:id="201" w:author="Hong Qin" w:date="2013-02-15T10:58:00Z">
              <w:rPr>
                <w:rFonts w:ascii="Arial" w:hAnsi="Arial" w:cs="Arial"/>
                <w:noProof/>
                <w:sz w:val="20"/>
                <w:szCs w:val="20"/>
                <w:vertAlign w:val="superscript"/>
              </w:rPr>
            </w:rPrChange>
          </w:rPr>
          <w:t>{Aldana, 2003 #1784}</w:t>
        </w:r>
      </w:ins>
      <w:del w:id="202"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86</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 When γ</w:t>
      </w:r>
      <w:r w:rsidR="00583A30">
        <w:rPr>
          <w:rFonts w:ascii="Arial" w:hAnsi="Arial" w:cs="Arial"/>
          <w:sz w:val="20"/>
          <w:szCs w:val="20"/>
        </w:rPr>
        <w:t>≤</w:t>
      </w:r>
      <w:r w:rsidRPr="00AB1B27">
        <w:rPr>
          <w:rFonts w:ascii="Arial" w:hAnsi="Arial" w:cs="Arial"/>
          <w:sz w:val="20"/>
          <w:szCs w:val="20"/>
        </w:rPr>
        <w:t xml:space="preserve">3, the variance of </w:t>
      </w:r>
      <w:r w:rsidRPr="00AB1B27">
        <w:rPr>
          <w:rFonts w:ascii="Arial" w:hAnsi="Arial" w:cs="Arial"/>
          <w:i/>
          <w:sz w:val="20"/>
          <w:szCs w:val="20"/>
        </w:rPr>
        <w:t>P(k)</w:t>
      </w:r>
      <w:r w:rsidRPr="00AB1B27">
        <w:rPr>
          <w:rFonts w:ascii="Arial" w:hAnsi="Arial" w:cs="Arial"/>
          <w:sz w:val="20"/>
          <w:szCs w:val="20"/>
        </w:rPr>
        <w:t xml:space="preserve"> is infinite. For most biological networks, γ is often between 2 and 3 </w:t>
      </w:r>
      <w:ins w:id="203" w:author="Hong Qin" w:date="2013-02-15T10:58:00Z">
        <w:r w:rsidR="007C3C78" w:rsidRPr="007C3C78">
          <w:rPr>
            <w:rFonts w:ascii="Arial" w:hAnsi="Arial" w:cs="Arial"/>
            <w:sz w:val="20"/>
            <w:szCs w:val="20"/>
            <w:rPrChange w:id="204" w:author="Hong Qin" w:date="2013-02-15T10:58:00Z">
              <w:rPr>
                <w:rFonts w:ascii="Arial" w:hAnsi="Arial" w:cs="Arial"/>
                <w:noProof/>
                <w:sz w:val="20"/>
                <w:szCs w:val="20"/>
                <w:vertAlign w:val="superscript"/>
              </w:rPr>
            </w:rPrChange>
          </w:rPr>
          <w:t>{Barabasi, 1999 #1520}</w:t>
        </w:r>
      </w:ins>
      <w:del w:id="205"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87</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 xml:space="preserve">, which indicates tremendous amount of heterogeneity in biological networks. In addition, networks with power-law features, such as Internet, are robust to random failures but are fragile to deliberate attacks </w:t>
      </w:r>
      <w:ins w:id="206" w:author="Hong Qin" w:date="2013-02-15T10:58:00Z">
        <w:r w:rsidR="007C3C78" w:rsidRPr="007C3C78">
          <w:rPr>
            <w:rFonts w:ascii="Arial" w:hAnsi="Arial" w:cs="Arial"/>
            <w:sz w:val="20"/>
            <w:szCs w:val="20"/>
            <w:rPrChange w:id="207" w:author="Hong Qin" w:date="2013-02-15T10:58:00Z">
              <w:rPr>
                <w:rFonts w:ascii="Arial" w:hAnsi="Arial" w:cs="Arial"/>
                <w:noProof/>
                <w:sz w:val="20"/>
                <w:szCs w:val="20"/>
                <w:vertAlign w:val="superscript"/>
              </w:rPr>
            </w:rPrChange>
          </w:rPr>
          <w:t>{Albert, 2000 #1528;Doyle, 2005 #1521}</w:t>
        </w:r>
      </w:ins>
      <w:del w:id="208"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88</w:delText>
        </w:r>
        <w:r w:rsidR="005D19D9" w:rsidRPr="005D19D9" w:rsidDel="007C3C78">
          <w:rPr>
            <w:rFonts w:ascii="Arial" w:hAnsi="Arial" w:cs="Arial"/>
            <w:noProof/>
            <w:sz w:val="20"/>
            <w:szCs w:val="20"/>
            <w:vertAlign w:val="superscript"/>
          </w:rPr>
          <w:delText xml:space="preserve">, </w:delText>
        </w:r>
        <w:r w:rsidR="00231CE9" w:rsidRPr="005D19D9" w:rsidDel="007C3C78">
          <w:rPr>
            <w:rFonts w:ascii="Arial" w:hAnsi="Arial" w:cs="Arial"/>
            <w:noProof/>
            <w:sz w:val="20"/>
            <w:szCs w:val="20"/>
            <w:vertAlign w:val="superscript"/>
          </w:rPr>
          <w:delText>89</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 xml:space="preserve">. In yeast protein networks, highly connected genes, hub-genes, are less likely to directly interact with other hub genes in the protein interaction networks, which contributes to the error tolerance </w:t>
      </w:r>
      <w:r w:rsidR="00BC08B1">
        <w:rPr>
          <w:rFonts w:ascii="Arial" w:hAnsi="Arial" w:cs="Arial"/>
          <w:sz w:val="20"/>
          <w:szCs w:val="20"/>
        </w:rPr>
        <w:t xml:space="preserve">of </w:t>
      </w:r>
      <w:r w:rsidRPr="00AB1B27">
        <w:rPr>
          <w:rFonts w:ascii="Arial" w:hAnsi="Arial" w:cs="Arial"/>
          <w:sz w:val="20"/>
          <w:szCs w:val="20"/>
        </w:rPr>
        <w:t xml:space="preserve">protein networks </w:t>
      </w:r>
      <w:ins w:id="209" w:author="Hong Qin" w:date="2013-02-15T10:58:00Z">
        <w:r w:rsidR="007C3C78" w:rsidRPr="007C3C78">
          <w:rPr>
            <w:rFonts w:ascii="Arial" w:hAnsi="Arial" w:cs="Arial"/>
            <w:sz w:val="20"/>
            <w:szCs w:val="20"/>
            <w:rPrChange w:id="210" w:author="Hong Qin" w:date="2013-02-15T10:58:00Z">
              <w:rPr>
                <w:rFonts w:ascii="Arial" w:hAnsi="Arial" w:cs="Arial"/>
                <w:noProof/>
                <w:sz w:val="20"/>
                <w:szCs w:val="20"/>
                <w:vertAlign w:val="superscript"/>
              </w:rPr>
            </w:rPrChange>
          </w:rPr>
          <w:t>{Maslov, 2002 #1651}</w:t>
        </w:r>
      </w:ins>
      <w:del w:id="211"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90</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 xml:space="preserve">. Perturbation of protein concentrations can be mostly buffered locally in yeast protein binding networks, but they can also cascade over more 4 interactions away in certain pathways </w:t>
      </w:r>
      <w:ins w:id="212" w:author="Hong Qin" w:date="2013-02-15T10:58:00Z">
        <w:r w:rsidR="007C3C78" w:rsidRPr="007C3C78">
          <w:rPr>
            <w:rFonts w:ascii="Arial" w:hAnsi="Arial" w:cs="Arial"/>
            <w:sz w:val="20"/>
            <w:szCs w:val="20"/>
            <w:rPrChange w:id="213" w:author="Hong Qin" w:date="2013-02-15T10:58:00Z">
              <w:rPr>
                <w:rFonts w:ascii="Arial" w:hAnsi="Arial" w:cs="Arial"/>
                <w:noProof/>
                <w:sz w:val="20"/>
                <w:szCs w:val="20"/>
                <w:vertAlign w:val="superscript"/>
              </w:rPr>
            </w:rPrChange>
          </w:rPr>
          <w:t>{Maslov, 2007 #1771}</w:t>
        </w:r>
      </w:ins>
      <w:del w:id="214"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91</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 xml:space="preserve">. </w:t>
      </w:r>
    </w:p>
    <w:p w:rsidR="00E94C70" w:rsidRPr="00C74FBC" w:rsidRDefault="00AB1B27">
      <w:pPr>
        <w:ind w:firstLine="720"/>
        <w:jc w:val="both"/>
        <w:rPr>
          <w:rFonts w:ascii="Arial" w:hAnsi="Arial" w:cs="Arial"/>
          <w:sz w:val="20"/>
          <w:szCs w:val="20"/>
        </w:rPr>
      </w:pPr>
      <w:r w:rsidRPr="00AB1B27">
        <w:rPr>
          <w:rFonts w:ascii="Arial" w:hAnsi="Arial" w:cs="Arial"/>
          <w:sz w:val="20"/>
          <w:szCs w:val="20"/>
        </w:rPr>
        <w:t xml:space="preserve">We plan to use simulation to study </w:t>
      </w:r>
      <w:r w:rsidR="00C5304A" w:rsidRPr="00C5304A">
        <w:rPr>
          <w:rFonts w:ascii="Arial" w:hAnsi="Arial" w:cs="Arial"/>
          <w:sz w:val="20"/>
          <w:szCs w:val="20"/>
          <w:u w:val="single"/>
        </w:rPr>
        <w:t xml:space="preserve">how power-law degree distribution and error tolerance features of gene networks influence aging dynamics, especially </w:t>
      </w:r>
      <w:r w:rsidR="00C5304A" w:rsidRPr="00C5304A">
        <w:rPr>
          <w:rFonts w:ascii="Arial" w:hAnsi="Arial" w:cs="Arial"/>
          <w:i/>
          <w:sz w:val="20"/>
          <w:szCs w:val="20"/>
          <w:u w:val="single"/>
        </w:rPr>
        <w:t>G</w:t>
      </w:r>
      <w:r w:rsidRPr="00AB1B27">
        <w:rPr>
          <w:rFonts w:ascii="Arial" w:hAnsi="Arial" w:cs="Arial"/>
          <w:sz w:val="20"/>
          <w:szCs w:val="20"/>
        </w:rPr>
        <w:t xml:space="preserve">. There are several ways to simulate power-law gene networks. The preferential attachment model is often used </w:t>
      </w:r>
      <w:ins w:id="215" w:author="Hong Qin" w:date="2013-02-15T10:58:00Z">
        <w:r w:rsidR="007C3C78" w:rsidRPr="007C3C78">
          <w:rPr>
            <w:rFonts w:ascii="Arial" w:hAnsi="Arial" w:cs="Arial"/>
            <w:sz w:val="20"/>
            <w:szCs w:val="20"/>
            <w:rPrChange w:id="216" w:author="Hong Qin" w:date="2013-02-15T10:58:00Z">
              <w:rPr>
                <w:rFonts w:ascii="Arial" w:hAnsi="Arial" w:cs="Arial"/>
                <w:noProof/>
                <w:sz w:val="20"/>
                <w:szCs w:val="20"/>
                <w:vertAlign w:val="superscript"/>
              </w:rPr>
            </w:rPrChange>
          </w:rPr>
          <w:t>{Barabasi, 1999 #1520}</w:t>
        </w:r>
      </w:ins>
      <w:del w:id="217"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87</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 xml:space="preserve">. Alternatively, we can generate the degree distribution based on </w:t>
      </w:r>
      <m:oMath>
        <m:r>
          <w:rPr>
            <w:rFonts w:ascii="Cambria Math" w:hAnsi="Cambria Math" w:cs="Arial" w:hint="eastAsia"/>
            <w:sz w:val="20"/>
            <w:szCs w:val="20"/>
          </w:rPr>
          <m:t>P</m:t>
        </m:r>
        <m:d>
          <m:dPr>
            <m:ctrlPr>
              <w:rPr>
                <w:rFonts w:ascii="Cambria Math" w:hAnsi="Arial" w:cs="Arial"/>
                <w:i/>
                <w:sz w:val="20"/>
                <w:szCs w:val="20"/>
              </w:rPr>
            </m:ctrlPr>
          </m:dPr>
          <m:e>
            <m:r>
              <w:rPr>
                <w:rFonts w:ascii="Cambria Math" w:hAnsi="Cambria Math" w:cs="Arial" w:hint="eastAsia"/>
                <w:sz w:val="20"/>
                <w:szCs w:val="20"/>
              </w:rPr>
              <m:t>k</m:t>
            </m:r>
          </m:e>
        </m:d>
        <m:r>
          <w:rPr>
            <w:rFonts w:ascii="Cambria Math" w:hAnsi="Arial" w:cs="Arial" w:hint="eastAsia"/>
            <w:sz w:val="20"/>
            <w:szCs w:val="20"/>
          </w:rPr>
          <m:t>=</m:t>
        </m:r>
        <m:sSup>
          <m:sSupPr>
            <m:ctrlPr>
              <w:rPr>
                <w:rFonts w:ascii="Cambria Math" w:hAnsi="Arial" w:cs="Arial"/>
                <w:i/>
                <w:sz w:val="20"/>
                <w:szCs w:val="20"/>
              </w:rPr>
            </m:ctrlPr>
          </m:sSupPr>
          <m:e>
            <m:r>
              <w:rPr>
                <w:rFonts w:ascii="Cambria Math" w:hAnsi="Cambria Math" w:cs="Arial" w:hint="eastAsia"/>
                <w:sz w:val="20"/>
                <w:szCs w:val="20"/>
              </w:rPr>
              <m:t>Z</m:t>
            </m:r>
            <m:r>
              <w:rPr>
                <w:rFonts w:ascii="Cambria Math" w:hAnsi="Arial" w:cs="Arial" w:hint="eastAsia"/>
                <w:sz w:val="20"/>
                <w:szCs w:val="20"/>
              </w:rPr>
              <m:t>(</m:t>
            </m:r>
            <m:r>
              <w:rPr>
                <w:rFonts w:ascii="Cambria Math" w:hAnsi="Cambria Math" w:cs="Arial" w:hint="eastAsia"/>
                <w:sz w:val="20"/>
                <w:szCs w:val="20"/>
              </w:rPr>
              <m:t>γ</m:t>
            </m:r>
            <m:r>
              <w:rPr>
                <w:rFonts w:ascii="Cambria Math" w:hAnsi="Arial" w:cs="Arial" w:hint="eastAsia"/>
                <w:sz w:val="20"/>
                <w:szCs w:val="20"/>
              </w:rPr>
              <m:t>)</m:t>
            </m:r>
          </m:e>
          <m:sup>
            <m:r>
              <w:rPr>
                <w:rFonts w:ascii="Arial" w:hAnsi="Arial" w:cs="Arial"/>
                <w:sz w:val="20"/>
                <w:szCs w:val="20"/>
              </w:rPr>
              <m:t>-</m:t>
            </m:r>
            <m:r>
              <w:rPr>
                <w:rFonts w:ascii="Cambria Math" w:hAnsi="Arial" w:cs="Arial" w:hint="eastAsia"/>
                <w:sz w:val="20"/>
                <w:szCs w:val="20"/>
              </w:rPr>
              <m:t>1</m:t>
            </m:r>
          </m:sup>
        </m:sSup>
        <m:r>
          <w:rPr>
            <w:rFonts w:ascii="Cambria Math" w:hAnsi="Arial" w:cs="Arial" w:hint="eastAsia"/>
            <w:sz w:val="20"/>
            <w:szCs w:val="20"/>
          </w:rPr>
          <m:t xml:space="preserve"> </m:t>
        </m:r>
        <m:sSup>
          <m:sSupPr>
            <m:ctrlPr>
              <w:rPr>
                <w:rFonts w:ascii="Cambria Math" w:hAnsi="Arial" w:cs="Arial"/>
                <w:i/>
                <w:sz w:val="20"/>
                <w:szCs w:val="20"/>
              </w:rPr>
            </m:ctrlPr>
          </m:sSupPr>
          <m:e>
            <m:r>
              <w:rPr>
                <w:rFonts w:ascii="Cambria Math" w:hAnsi="Cambria Math" w:cs="Arial" w:hint="eastAsia"/>
                <w:sz w:val="20"/>
                <w:szCs w:val="20"/>
              </w:rPr>
              <m:t>k</m:t>
            </m:r>
          </m:e>
          <m:sup>
            <m:r>
              <w:rPr>
                <w:rFonts w:ascii="Arial" w:hAnsi="Arial" w:cs="Arial"/>
                <w:sz w:val="20"/>
                <w:szCs w:val="20"/>
              </w:rPr>
              <m:t>-</m:t>
            </m:r>
            <m:r>
              <w:rPr>
                <w:rFonts w:ascii="Cambria Math" w:hAnsi="Cambria Math" w:cs="Arial" w:hint="eastAsia"/>
                <w:sz w:val="20"/>
                <w:szCs w:val="20"/>
              </w:rPr>
              <m:t>γ</m:t>
            </m:r>
          </m:sup>
        </m:sSup>
      </m:oMath>
      <w:r w:rsidRPr="00AB1B27">
        <w:rPr>
          <w:rFonts w:ascii="Arial" w:hAnsi="Arial" w:cs="Arial"/>
          <w:sz w:val="20"/>
          <w:szCs w:val="20"/>
        </w:rPr>
        <w:t>, and then pair interacting nodes, in a similar way to a network simulation approach previously used by us</w:t>
      </w:r>
      <w:ins w:id="218" w:author="Hong Qin" w:date="2013-02-15T10:58:00Z">
        <w:r w:rsidR="007C3C78" w:rsidRPr="007C3C78">
          <w:rPr>
            <w:rFonts w:ascii="Arial" w:hAnsi="Arial" w:cs="Arial"/>
            <w:sz w:val="20"/>
            <w:szCs w:val="20"/>
            <w:rPrChange w:id="219" w:author="Hong Qin" w:date="2013-02-15T10:58:00Z">
              <w:rPr>
                <w:rFonts w:ascii="Arial" w:hAnsi="Arial" w:cs="Arial"/>
                <w:noProof/>
                <w:sz w:val="20"/>
                <w:szCs w:val="20"/>
                <w:vertAlign w:val="superscript"/>
              </w:rPr>
            </w:rPrChange>
          </w:rPr>
          <w:t>{Qin, 2003 #566}</w:t>
        </w:r>
      </w:ins>
      <w:del w:id="220"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5</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 xml:space="preserve">. The parameter γ will be ranged from 1 to </w:t>
      </w:r>
      <w:r w:rsidR="003072B8">
        <w:rPr>
          <w:rFonts w:ascii="Arial" w:hAnsi="Arial" w:cs="Arial"/>
          <w:sz w:val="20"/>
          <w:szCs w:val="20"/>
        </w:rPr>
        <w:t>3</w:t>
      </w:r>
      <w:r w:rsidR="00FC2925">
        <w:rPr>
          <w:rFonts w:ascii="Arial" w:hAnsi="Arial" w:cs="Arial"/>
          <w:sz w:val="20"/>
          <w:szCs w:val="20"/>
        </w:rPr>
        <w:t>.</w:t>
      </w:r>
      <w:r w:rsidRPr="00AB1B27">
        <w:rPr>
          <w:rFonts w:ascii="Arial" w:hAnsi="Arial" w:cs="Arial"/>
          <w:sz w:val="20"/>
          <w:szCs w:val="20"/>
        </w:rPr>
        <w:t xml:space="preserve"> </w:t>
      </w:r>
      <w:r w:rsidR="005E456D">
        <w:rPr>
          <w:rFonts w:ascii="Arial" w:hAnsi="Arial" w:cs="Arial"/>
          <w:sz w:val="20"/>
          <w:szCs w:val="20"/>
        </w:rPr>
        <w:t xml:space="preserve">Control studies will be conducted in </w:t>
      </w:r>
      <w:r w:rsidRPr="00AB1B27">
        <w:rPr>
          <w:rFonts w:ascii="Arial" w:hAnsi="Arial" w:cs="Arial"/>
          <w:sz w:val="20"/>
          <w:szCs w:val="20"/>
        </w:rPr>
        <w:t>networks with fixed numbers of interactions per gene, a Poisson distribution of degrees, and a log-normal distribution of degrees.</w:t>
      </w:r>
    </w:p>
    <w:p w:rsidR="00F91892" w:rsidRPr="00C74FBC" w:rsidRDefault="00AB1B27">
      <w:pPr>
        <w:ind w:firstLine="720"/>
        <w:jc w:val="both"/>
        <w:rPr>
          <w:rFonts w:ascii="Arial" w:hAnsi="Arial" w:cs="Arial"/>
          <w:sz w:val="20"/>
          <w:szCs w:val="20"/>
        </w:rPr>
      </w:pPr>
      <w:r w:rsidRPr="00AB1B27">
        <w:rPr>
          <w:rFonts w:ascii="Arial" w:hAnsi="Arial" w:cs="Arial"/>
          <w:sz w:val="20"/>
          <w:szCs w:val="20"/>
        </w:rPr>
        <w:t xml:space="preserve">To simulate the error-tolerant features, we plan to choose 5%, 10%, and 15% of nodes with top-ranked connections as essential genes. </w:t>
      </w:r>
      <w:r w:rsidR="00B27107">
        <w:rPr>
          <w:rFonts w:ascii="Arial" w:hAnsi="Arial" w:cs="Arial"/>
          <w:sz w:val="20"/>
          <w:szCs w:val="20"/>
        </w:rPr>
        <w:t xml:space="preserve">For controls, </w:t>
      </w:r>
      <w:r w:rsidRPr="00AB1B27">
        <w:rPr>
          <w:rFonts w:ascii="Arial" w:hAnsi="Arial" w:cs="Arial"/>
          <w:sz w:val="20"/>
          <w:szCs w:val="20"/>
        </w:rPr>
        <w:t xml:space="preserve">essential genes </w:t>
      </w:r>
      <w:r w:rsidR="00B27107">
        <w:rPr>
          <w:rFonts w:ascii="Arial" w:hAnsi="Arial" w:cs="Arial"/>
          <w:sz w:val="20"/>
          <w:szCs w:val="20"/>
        </w:rPr>
        <w:t xml:space="preserve">will be chosen </w:t>
      </w:r>
      <w:r w:rsidRPr="00AB1B27">
        <w:rPr>
          <w:rFonts w:ascii="Arial" w:hAnsi="Arial" w:cs="Arial"/>
          <w:sz w:val="20"/>
          <w:szCs w:val="20"/>
        </w:rPr>
        <w:t>randomly</w:t>
      </w:r>
      <w:r w:rsidR="00B27107">
        <w:rPr>
          <w:rFonts w:ascii="Arial" w:hAnsi="Arial" w:cs="Arial"/>
          <w:sz w:val="20"/>
          <w:szCs w:val="20"/>
        </w:rPr>
        <w:t>, or deliberately assigned to node</w:t>
      </w:r>
      <w:r w:rsidR="00F525DD">
        <w:rPr>
          <w:rFonts w:ascii="Arial" w:hAnsi="Arial" w:cs="Arial"/>
          <w:sz w:val="20"/>
          <w:szCs w:val="20"/>
        </w:rPr>
        <w:t>s</w:t>
      </w:r>
      <w:r w:rsidR="00B27107">
        <w:rPr>
          <w:rFonts w:ascii="Arial" w:hAnsi="Arial" w:cs="Arial"/>
          <w:sz w:val="20"/>
          <w:szCs w:val="20"/>
        </w:rPr>
        <w:t xml:space="preserve"> with </w:t>
      </w:r>
      <w:r w:rsidRPr="00AB1B27">
        <w:rPr>
          <w:rFonts w:ascii="Arial" w:hAnsi="Arial" w:cs="Arial"/>
          <w:sz w:val="20"/>
          <w:szCs w:val="20"/>
        </w:rPr>
        <w:t xml:space="preserve">few connections. </w:t>
      </w:r>
    </w:p>
    <w:p w:rsidR="00E94C70" w:rsidRPr="00C74FBC" w:rsidRDefault="00AB1B27">
      <w:pPr>
        <w:ind w:firstLine="720"/>
        <w:jc w:val="both"/>
        <w:rPr>
          <w:rFonts w:ascii="Arial" w:hAnsi="Arial" w:cs="Arial"/>
          <w:sz w:val="20"/>
          <w:szCs w:val="20"/>
        </w:rPr>
      </w:pPr>
      <w:r w:rsidRPr="00AB1B27">
        <w:rPr>
          <w:rFonts w:ascii="Arial" w:hAnsi="Arial" w:cs="Arial"/>
          <w:sz w:val="20"/>
          <w:szCs w:val="20"/>
        </w:rPr>
        <w:t xml:space="preserve">We plan to characterize the aging </w:t>
      </w:r>
      <w:commentRangeStart w:id="221"/>
      <w:r w:rsidRPr="00AB1B27">
        <w:rPr>
          <w:rFonts w:ascii="Arial" w:hAnsi="Arial" w:cs="Arial"/>
          <w:sz w:val="20"/>
          <w:szCs w:val="20"/>
        </w:rPr>
        <w:t xml:space="preserve">dynamics through </w:t>
      </w:r>
      <w:r w:rsidRPr="00AB1B27">
        <w:rPr>
          <w:rFonts w:ascii="Arial" w:hAnsi="Arial" w:cs="Arial"/>
          <w:i/>
          <w:sz w:val="20"/>
          <w:szCs w:val="20"/>
        </w:rPr>
        <w:t>G</w:t>
      </w:r>
      <w:r w:rsidRPr="00AB1B27">
        <w:rPr>
          <w:rFonts w:ascii="Arial" w:hAnsi="Arial" w:cs="Arial"/>
          <w:sz w:val="20"/>
          <w:szCs w:val="20"/>
        </w:rPr>
        <w:t xml:space="preserve">, </w:t>
      </w:r>
      <w:r w:rsidRPr="00AB1B27">
        <w:rPr>
          <w:rFonts w:ascii="Arial" w:hAnsi="Arial" w:cs="Arial"/>
          <w:i/>
          <w:sz w:val="20"/>
          <w:szCs w:val="20"/>
        </w:rPr>
        <w:t>m</w:t>
      </w:r>
      <w:r w:rsidRPr="00AB1B27">
        <w:rPr>
          <w:rFonts w:ascii="Arial" w:hAnsi="Arial" w:cs="Arial"/>
          <w:i/>
          <w:sz w:val="20"/>
          <w:szCs w:val="20"/>
          <w:vertAlign w:val="subscript"/>
        </w:rPr>
        <w:t>0</w:t>
      </w:r>
      <w:r w:rsidRPr="00AB1B27">
        <w:rPr>
          <w:rFonts w:ascii="Arial" w:hAnsi="Arial" w:cs="Arial"/>
          <w:sz w:val="20"/>
          <w:szCs w:val="20"/>
        </w:rPr>
        <w:t xml:space="preserve">, average and median lifespan, and tail distribution of lifespan. We plan to fit the simulated lifespans to Gompertz, Gompertz-Makeham, and Weibull distribution, and then evaluate them by Akai Information Index. </w:t>
      </w:r>
      <w:commentRangeEnd w:id="221"/>
      <w:r w:rsidRPr="00AB1B27">
        <w:rPr>
          <w:rStyle w:val="CommentReference"/>
          <w:rFonts w:ascii="Arial" w:hAnsi="Arial" w:cs="Arial"/>
          <w:sz w:val="20"/>
          <w:szCs w:val="20"/>
        </w:rPr>
        <w:commentReference w:id="221"/>
      </w:r>
    </w:p>
    <w:p w:rsidR="00373B37" w:rsidRPr="00C74FBC" w:rsidRDefault="00AB1B27" w:rsidP="00115811">
      <w:pPr>
        <w:ind w:firstLine="720"/>
        <w:jc w:val="both"/>
        <w:rPr>
          <w:rFonts w:ascii="Arial" w:hAnsi="Arial" w:cs="Arial"/>
          <w:sz w:val="20"/>
          <w:szCs w:val="20"/>
        </w:rPr>
      </w:pPr>
      <w:r w:rsidRPr="00AB1B27">
        <w:rPr>
          <w:rFonts w:ascii="Arial" w:hAnsi="Arial" w:cs="Arial"/>
          <w:sz w:val="20"/>
          <w:szCs w:val="20"/>
        </w:rPr>
        <w:t xml:space="preserve">To simulate the lifespan of an individual cell using NRMCA as in Figure 1, we will first simulate the ages of all gene interactions based on exponential distributions (i.e., non-aging). The age of each essential module is the maximum age of its gene interactions. The age of this individual cell is the minimum age of all of its essential modules.  </w:t>
      </w:r>
      <w:r w:rsidR="003072B8">
        <w:rPr>
          <w:rFonts w:ascii="Arial" w:hAnsi="Arial" w:cs="Arial"/>
          <w:sz w:val="20"/>
          <w:szCs w:val="20"/>
        </w:rPr>
        <w:t>S</w:t>
      </w:r>
      <w:r w:rsidRPr="00AB1B27">
        <w:rPr>
          <w:rFonts w:ascii="Arial" w:hAnsi="Arial" w:cs="Arial"/>
          <w:sz w:val="20"/>
          <w:szCs w:val="20"/>
        </w:rPr>
        <w:t>imulation</w:t>
      </w:r>
      <w:r w:rsidR="003072B8">
        <w:rPr>
          <w:rFonts w:ascii="Arial" w:hAnsi="Arial" w:cs="Arial"/>
          <w:sz w:val="20"/>
          <w:szCs w:val="20"/>
        </w:rPr>
        <w:t>s</w:t>
      </w:r>
      <w:r w:rsidRPr="00AB1B27">
        <w:rPr>
          <w:rFonts w:ascii="Arial" w:hAnsi="Arial" w:cs="Arial"/>
          <w:sz w:val="20"/>
          <w:szCs w:val="20"/>
        </w:rPr>
        <w:t xml:space="preserve"> </w:t>
      </w:r>
      <w:r w:rsidR="003072B8">
        <w:rPr>
          <w:rFonts w:ascii="Arial" w:hAnsi="Arial" w:cs="Arial"/>
          <w:sz w:val="20"/>
          <w:szCs w:val="20"/>
        </w:rPr>
        <w:t xml:space="preserve">will </w:t>
      </w:r>
      <w:r w:rsidRPr="00AB1B27">
        <w:rPr>
          <w:rFonts w:ascii="Arial" w:hAnsi="Arial" w:cs="Arial"/>
          <w:sz w:val="20"/>
          <w:szCs w:val="20"/>
        </w:rPr>
        <w:t>be run for a population of cells to generate a survival curve. Three Spelman undergraduates, Ms</w:t>
      </w:r>
      <w:r w:rsidR="00B64466">
        <w:rPr>
          <w:rFonts w:ascii="Arial" w:hAnsi="Arial" w:cs="Arial"/>
          <w:sz w:val="20"/>
          <w:szCs w:val="20"/>
        </w:rPr>
        <w:t>.</w:t>
      </w:r>
      <w:r w:rsidRPr="00AB1B27">
        <w:rPr>
          <w:rFonts w:ascii="Arial" w:hAnsi="Arial" w:cs="Arial"/>
          <w:sz w:val="20"/>
          <w:szCs w:val="20"/>
        </w:rPr>
        <w:t xml:space="preserve"> E. Dommond, J. Williams and J. Christopher, have prototyped some R codes to simulate cellular aging based on the basic model of NRMCA. </w:t>
      </w:r>
    </w:p>
    <w:p w:rsidR="00D6405E" w:rsidRDefault="00937791">
      <w:pPr>
        <w:ind w:firstLine="720"/>
        <w:jc w:val="both"/>
        <w:rPr>
          <w:rFonts w:ascii="Arial" w:hAnsi="Arial" w:cs="Arial"/>
          <w:sz w:val="20"/>
          <w:szCs w:val="20"/>
        </w:rPr>
      </w:pPr>
      <w:r>
        <w:rPr>
          <w:rFonts w:ascii="Arial" w:hAnsi="Arial" w:cs="Arial"/>
          <w:sz w:val="20"/>
          <w:szCs w:val="20"/>
        </w:rPr>
        <w:t xml:space="preserve">As a proof of principle, </w:t>
      </w:r>
      <w:r w:rsidR="00F81368">
        <w:rPr>
          <w:rFonts w:ascii="Arial" w:hAnsi="Arial" w:cs="Arial"/>
          <w:sz w:val="20"/>
          <w:szCs w:val="20"/>
        </w:rPr>
        <w:t xml:space="preserve">in power-law configured networks, </w:t>
      </w:r>
      <w:r>
        <w:rPr>
          <w:rFonts w:ascii="Arial" w:hAnsi="Arial" w:cs="Arial"/>
          <w:sz w:val="20"/>
          <w:szCs w:val="20"/>
        </w:rPr>
        <w:t>interaction failure rates will be set to a fixed constant</w:t>
      </w:r>
      <w:r w:rsidR="00AB522B">
        <w:rPr>
          <w:rFonts w:ascii="Arial" w:hAnsi="Arial" w:cs="Arial"/>
          <w:sz w:val="20"/>
          <w:szCs w:val="20"/>
        </w:rPr>
        <w:t xml:space="preserve">, as in the basic version of NRMCA. </w:t>
      </w:r>
      <w:r w:rsidR="00AB1B27" w:rsidRPr="00AB1B27">
        <w:rPr>
          <w:rFonts w:ascii="Arial" w:hAnsi="Arial" w:cs="Arial"/>
          <w:sz w:val="20"/>
          <w:szCs w:val="20"/>
        </w:rPr>
        <w:t xml:space="preserve">We are aware that we </w:t>
      </w:r>
      <w:r w:rsidR="00DD6114">
        <w:rPr>
          <w:rFonts w:ascii="Arial" w:hAnsi="Arial" w:cs="Arial"/>
          <w:sz w:val="20"/>
          <w:szCs w:val="20"/>
        </w:rPr>
        <w:t xml:space="preserve">may </w:t>
      </w:r>
      <w:r w:rsidR="00AB1B27" w:rsidRPr="00AB1B27">
        <w:rPr>
          <w:rFonts w:ascii="Arial" w:hAnsi="Arial" w:cs="Arial"/>
          <w:sz w:val="20"/>
          <w:szCs w:val="20"/>
        </w:rPr>
        <w:t xml:space="preserve">need to invoke complex gene interactions from </w:t>
      </w:r>
      <w:r w:rsidR="00DD6114">
        <w:rPr>
          <w:rFonts w:ascii="Arial" w:hAnsi="Arial" w:cs="Arial"/>
          <w:sz w:val="20"/>
          <w:szCs w:val="20"/>
        </w:rPr>
        <w:t>A</w:t>
      </w:r>
      <w:r w:rsidR="00AB1B27" w:rsidRPr="00AB1B27">
        <w:rPr>
          <w:rFonts w:ascii="Arial" w:hAnsi="Arial" w:cs="Arial"/>
          <w:sz w:val="20"/>
          <w:szCs w:val="20"/>
        </w:rPr>
        <w:t>im 1.2 for simulation</w:t>
      </w:r>
      <w:r w:rsidR="0009635D">
        <w:rPr>
          <w:rFonts w:ascii="Arial" w:hAnsi="Arial" w:cs="Arial"/>
          <w:sz w:val="20"/>
          <w:szCs w:val="20"/>
        </w:rPr>
        <w:t>s</w:t>
      </w:r>
      <w:r w:rsidR="00AB1B27" w:rsidRPr="00AB1B27">
        <w:rPr>
          <w:rFonts w:ascii="Arial" w:hAnsi="Arial" w:cs="Arial"/>
          <w:sz w:val="20"/>
          <w:szCs w:val="20"/>
        </w:rPr>
        <w:t xml:space="preserve"> that </w:t>
      </w:r>
      <w:r w:rsidR="0009635D">
        <w:rPr>
          <w:rFonts w:ascii="Arial" w:hAnsi="Arial" w:cs="Arial"/>
          <w:sz w:val="20"/>
          <w:szCs w:val="20"/>
        </w:rPr>
        <w:t>can better fit to the Gompertz model</w:t>
      </w:r>
      <w:r w:rsidR="00AB1B27" w:rsidRPr="00AB1B27">
        <w:rPr>
          <w:rFonts w:ascii="Arial" w:hAnsi="Arial" w:cs="Arial"/>
          <w:sz w:val="20"/>
          <w:szCs w:val="20"/>
        </w:rPr>
        <w:t xml:space="preserve">. However, our preliminary simulation suggests that the effect of network configuration on aging can be demonstrated using the basic </w:t>
      </w:r>
      <w:r w:rsidR="008A2A7E">
        <w:rPr>
          <w:rFonts w:ascii="Arial" w:hAnsi="Arial" w:cs="Arial"/>
          <w:sz w:val="20"/>
          <w:szCs w:val="20"/>
        </w:rPr>
        <w:t xml:space="preserve">version of </w:t>
      </w:r>
      <w:r w:rsidR="00AB1B27" w:rsidRPr="00AB1B27">
        <w:rPr>
          <w:rFonts w:ascii="Arial" w:hAnsi="Arial" w:cs="Arial"/>
          <w:sz w:val="20"/>
          <w:szCs w:val="20"/>
        </w:rPr>
        <w:t xml:space="preserve">NRMCA. </w:t>
      </w:r>
      <w:r w:rsidR="008A2A7E">
        <w:rPr>
          <w:rFonts w:ascii="Arial" w:hAnsi="Arial" w:cs="Arial"/>
          <w:sz w:val="20"/>
          <w:szCs w:val="20"/>
        </w:rPr>
        <w:t xml:space="preserve">In fact, PI’s </w:t>
      </w:r>
      <w:r w:rsidR="00AB1B27" w:rsidRPr="00AB1B27">
        <w:rPr>
          <w:rFonts w:ascii="Arial" w:hAnsi="Arial" w:cs="Arial"/>
          <w:sz w:val="20"/>
          <w:szCs w:val="20"/>
        </w:rPr>
        <w:t xml:space="preserve">students found that heterogeneity </w:t>
      </w:r>
      <w:r w:rsidR="008A2A7E">
        <w:rPr>
          <w:rFonts w:ascii="Arial" w:hAnsi="Arial" w:cs="Arial"/>
          <w:sz w:val="20"/>
          <w:szCs w:val="20"/>
        </w:rPr>
        <w:t xml:space="preserve">in </w:t>
      </w:r>
      <w:r w:rsidR="00AB1B27" w:rsidRPr="00AB1B27">
        <w:rPr>
          <w:rFonts w:ascii="Arial" w:hAnsi="Arial" w:cs="Arial"/>
          <w:sz w:val="20"/>
          <w:szCs w:val="20"/>
        </w:rPr>
        <w:t>degree distribution</w:t>
      </w:r>
      <w:r w:rsidR="008A2A7E">
        <w:rPr>
          <w:rFonts w:ascii="Arial" w:hAnsi="Arial" w:cs="Arial"/>
          <w:sz w:val="20"/>
          <w:szCs w:val="20"/>
        </w:rPr>
        <w:t>s</w:t>
      </w:r>
      <w:r w:rsidR="00AB1B27" w:rsidRPr="00AB1B27">
        <w:rPr>
          <w:rFonts w:ascii="Arial" w:hAnsi="Arial" w:cs="Arial"/>
          <w:sz w:val="20"/>
          <w:szCs w:val="20"/>
        </w:rPr>
        <w:t xml:space="preserve"> can dwarf the effect of heterogeneity</w:t>
      </w:r>
      <w:r w:rsidR="008A2A7E">
        <w:rPr>
          <w:rFonts w:ascii="Arial" w:hAnsi="Arial" w:cs="Arial"/>
          <w:sz w:val="20"/>
          <w:szCs w:val="20"/>
        </w:rPr>
        <w:t xml:space="preserve"> in failure rates</w:t>
      </w:r>
      <w:r w:rsidR="00AB1B27" w:rsidRPr="00AB1B27">
        <w:rPr>
          <w:rFonts w:ascii="Arial" w:hAnsi="Arial" w:cs="Arial"/>
          <w:sz w:val="20"/>
          <w:szCs w:val="20"/>
        </w:rPr>
        <w:t xml:space="preserve">, at least in the parameter space that </w:t>
      </w:r>
      <w:r w:rsidR="00031965">
        <w:rPr>
          <w:rFonts w:ascii="Arial" w:hAnsi="Arial" w:cs="Arial"/>
          <w:sz w:val="20"/>
          <w:szCs w:val="20"/>
        </w:rPr>
        <w:t xml:space="preserve">we </w:t>
      </w:r>
      <w:r w:rsidR="00AB1B27" w:rsidRPr="00AB1B27">
        <w:rPr>
          <w:rFonts w:ascii="Arial" w:hAnsi="Arial" w:cs="Arial"/>
          <w:sz w:val="20"/>
          <w:szCs w:val="20"/>
        </w:rPr>
        <w:t xml:space="preserve">tried. </w:t>
      </w:r>
    </w:p>
    <w:p w:rsidR="00C5304A" w:rsidRDefault="00C5304A" w:rsidP="00C5304A">
      <w:pPr>
        <w:ind w:firstLine="720"/>
        <w:jc w:val="both"/>
        <w:rPr>
          <w:rFonts w:ascii="Arial" w:hAnsi="Arial" w:cs="Arial"/>
          <w:sz w:val="20"/>
          <w:szCs w:val="20"/>
        </w:rPr>
      </w:pPr>
      <w:r w:rsidRPr="00C5304A">
        <w:rPr>
          <w:rFonts w:ascii="Arial" w:hAnsi="Arial" w:cs="Arial"/>
          <w:sz w:val="20"/>
          <w:szCs w:val="20"/>
          <w:u w:val="single"/>
        </w:rPr>
        <w:t xml:space="preserve">We expect that power-law and error-tolerant feature would render networks more robust to random failures, and therefore lead to larger </w:t>
      </w:r>
      <w:r w:rsidRPr="00C5304A">
        <w:rPr>
          <w:rFonts w:ascii="Arial" w:hAnsi="Arial" w:cs="Arial"/>
          <w:i/>
          <w:sz w:val="20"/>
          <w:szCs w:val="20"/>
          <w:u w:val="single"/>
        </w:rPr>
        <w:t>G</w:t>
      </w:r>
      <w:r w:rsidRPr="00C5304A">
        <w:rPr>
          <w:rFonts w:ascii="Arial" w:hAnsi="Arial" w:cs="Arial"/>
          <w:sz w:val="20"/>
          <w:szCs w:val="20"/>
          <w:u w:val="single"/>
        </w:rPr>
        <w:t xml:space="preserve"> values.</w:t>
      </w:r>
      <w:r w:rsidR="00AB1B27" w:rsidRPr="00AB1B27">
        <w:rPr>
          <w:rFonts w:ascii="Arial" w:hAnsi="Arial" w:cs="Arial"/>
          <w:sz w:val="20"/>
          <w:szCs w:val="20"/>
        </w:rPr>
        <w:t xml:space="preserve"> </w:t>
      </w:r>
      <w:commentRangeStart w:id="222"/>
      <w:r w:rsidR="00AB1B27" w:rsidRPr="00AB1B27">
        <w:rPr>
          <w:rFonts w:ascii="Arial" w:hAnsi="Arial" w:cs="Arial"/>
          <w:sz w:val="20"/>
          <w:szCs w:val="20"/>
        </w:rPr>
        <w:t xml:space="preserve">Configuration heterogeneity may also </w:t>
      </w:r>
      <w:r w:rsidR="008D73C9">
        <w:rPr>
          <w:rFonts w:ascii="Arial" w:hAnsi="Arial" w:cs="Arial"/>
          <w:sz w:val="20"/>
          <w:szCs w:val="20"/>
        </w:rPr>
        <w:t xml:space="preserve">influence the </w:t>
      </w:r>
      <w:r w:rsidR="00AB1B27" w:rsidRPr="00AB1B27">
        <w:rPr>
          <w:rFonts w:ascii="Arial" w:hAnsi="Arial" w:cs="Arial"/>
          <w:sz w:val="20"/>
          <w:szCs w:val="20"/>
        </w:rPr>
        <w:t xml:space="preserve">tail distribution of lifespan, as suggested by </w:t>
      </w:r>
      <w:commentRangeEnd w:id="222"/>
      <w:r w:rsidR="00AB1B27" w:rsidRPr="00AB1B27">
        <w:rPr>
          <w:rStyle w:val="CommentReference"/>
          <w:rFonts w:ascii="Arial" w:hAnsi="Arial" w:cs="Arial"/>
          <w:sz w:val="20"/>
          <w:szCs w:val="20"/>
        </w:rPr>
        <w:commentReference w:id="222"/>
      </w:r>
      <w:r w:rsidR="00AB1B27" w:rsidRPr="00AB1B27">
        <w:rPr>
          <w:rFonts w:ascii="Arial" w:hAnsi="Arial" w:cs="Arial"/>
          <w:sz w:val="20"/>
          <w:szCs w:val="20"/>
        </w:rPr>
        <w:t>a study based on the reliability model</w:t>
      </w:r>
      <w:ins w:id="223" w:author="Hong Qin" w:date="2013-02-15T10:58:00Z">
        <w:r w:rsidR="007C3C78" w:rsidRPr="007C3C78">
          <w:rPr>
            <w:rFonts w:ascii="Arial" w:hAnsi="Arial" w:cs="Arial"/>
            <w:sz w:val="20"/>
            <w:szCs w:val="20"/>
            <w:rPrChange w:id="224" w:author="Hong Qin" w:date="2013-02-15T10:58:00Z">
              <w:rPr>
                <w:rFonts w:ascii="Arial" w:hAnsi="Arial" w:cs="Arial"/>
                <w:noProof/>
                <w:sz w:val="20"/>
                <w:szCs w:val="20"/>
                <w:vertAlign w:val="superscript"/>
              </w:rPr>
            </w:rPrChange>
          </w:rPr>
          <w:t>{Finkelstein, 2006 #1514}</w:t>
        </w:r>
      </w:ins>
      <w:del w:id="225"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92</w:delText>
        </w:r>
        <w:r w:rsidR="005D19D9" w:rsidRPr="005D19D9" w:rsidDel="007C3C78">
          <w:rPr>
            <w:rFonts w:ascii="Arial" w:hAnsi="Arial" w:cs="Arial"/>
            <w:noProof/>
            <w:sz w:val="20"/>
            <w:szCs w:val="20"/>
            <w:vertAlign w:val="superscript"/>
          </w:rPr>
          <w:delText>]</w:delText>
        </w:r>
      </w:del>
      <w:r w:rsidR="00AB1B27" w:rsidRPr="00AB1B27">
        <w:rPr>
          <w:rFonts w:ascii="Arial" w:hAnsi="Arial" w:cs="Arial"/>
          <w:sz w:val="20"/>
          <w:szCs w:val="20"/>
        </w:rPr>
        <w:t xml:space="preserve">. Plateau of mortality rate in late life is an </w:t>
      </w:r>
      <w:r w:rsidR="00BF501A">
        <w:rPr>
          <w:rFonts w:ascii="Arial" w:hAnsi="Arial" w:cs="Arial"/>
          <w:sz w:val="20"/>
          <w:szCs w:val="20"/>
        </w:rPr>
        <w:t xml:space="preserve">empirical </w:t>
      </w:r>
      <w:r w:rsidR="00AB1B27" w:rsidRPr="00AB1B27">
        <w:rPr>
          <w:rFonts w:ascii="Arial" w:hAnsi="Arial" w:cs="Arial"/>
          <w:sz w:val="20"/>
          <w:szCs w:val="20"/>
        </w:rPr>
        <w:t xml:space="preserve">observation and has been attributed to </w:t>
      </w:r>
      <w:r w:rsidR="008D73C9">
        <w:rPr>
          <w:rFonts w:ascii="Arial" w:hAnsi="Arial" w:cs="Arial"/>
          <w:sz w:val="20"/>
          <w:szCs w:val="20"/>
        </w:rPr>
        <w:t xml:space="preserve">population </w:t>
      </w:r>
      <w:r w:rsidR="00AB1B27" w:rsidRPr="00AB1B27">
        <w:rPr>
          <w:rFonts w:ascii="Arial" w:hAnsi="Arial" w:cs="Arial"/>
          <w:sz w:val="20"/>
          <w:szCs w:val="20"/>
        </w:rPr>
        <w:t xml:space="preserve">heterogeneity </w:t>
      </w:r>
      <w:ins w:id="226" w:author="Hong Qin" w:date="2013-02-15T10:58:00Z">
        <w:r w:rsidR="007C3C78" w:rsidRPr="007C3C78">
          <w:rPr>
            <w:rFonts w:ascii="Arial" w:hAnsi="Arial" w:cs="Arial"/>
            <w:sz w:val="20"/>
            <w:szCs w:val="20"/>
            <w:rPrChange w:id="227" w:author="Hong Qin" w:date="2013-02-15T10:58:00Z">
              <w:rPr>
                <w:rFonts w:ascii="Arial" w:hAnsi="Arial" w:cs="Arial"/>
                <w:noProof/>
                <w:sz w:val="20"/>
                <w:szCs w:val="20"/>
                <w:vertAlign w:val="superscript"/>
              </w:rPr>
            </w:rPrChange>
          </w:rPr>
          <w:t>{Vaupel, 1979 #639;Vaupel, 1998 #152}</w:t>
        </w:r>
      </w:ins>
      <w:del w:id="228"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93</w:delText>
        </w:r>
        <w:r w:rsidR="005D19D9" w:rsidRPr="005D19D9" w:rsidDel="007C3C78">
          <w:rPr>
            <w:rFonts w:ascii="Arial" w:hAnsi="Arial" w:cs="Arial"/>
            <w:noProof/>
            <w:sz w:val="20"/>
            <w:szCs w:val="20"/>
            <w:vertAlign w:val="superscript"/>
          </w:rPr>
          <w:delText xml:space="preserve">, </w:delText>
        </w:r>
        <w:r w:rsidR="00231CE9" w:rsidRPr="005D19D9" w:rsidDel="007C3C78">
          <w:rPr>
            <w:rFonts w:ascii="Arial" w:hAnsi="Arial" w:cs="Arial"/>
            <w:noProof/>
            <w:sz w:val="20"/>
            <w:szCs w:val="20"/>
            <w:vertAlign w:val="superscript"/>
          </w:rPr>
          <w:delText>94</w:delText>
        </w:r>
        <w:r w:rsidR="005D19D9" w:rsidRPr="005D19D9" w:rsidDel="007C3C78">
          <w:rPr>
            <w:rFonts w:ascii="Arial" w:hAnsi="Arial" w:cs="Arial"/>
            <w:noProof/>
            <w:sz w:val="20"/>
            <w:szCs w:val="20"/>
            <w:vertAlign w:val="superscript"/>
          </w:rPr>
          <w:delText>]</w:delText>
        </w:r>
      </w:del>
      <w:r w:rsidR="00AB1B27" w:rsidRPr="00AB1B27">
        <w:rPr>
          <w:rFonts w:ascii="Arial" w:hAnsi="Arial" w:cs="Arial"/>
          <w:sz w:val="20"/>
          <w:szCs w:val="20"/>
        </w:rPr>
        <w:t xml:space="preserve">. </w:t>
      </w:r>
      <w:r w:rsidR="00B7798D">
        <w:rPr>
          <w:rFonts w:ascii="Arial" w:hAnsi="Arial" w:cs="Arial"/>
          <w:sz w:val="20"/>
          <w:szCs w:val="20"/>
        </w:rPr>
        <w:t xml:space="preserve">It is worth discussing that power-law configuration </w:t>
      </w:r>
      <w:r w:rsidR="00BF501A">
        <w:rPr>
          <w:rFonts w:ascii="Arial" w:hAnsi="Arial" w:cs="Arial"/>
          <w:sz w:val="20"/>
          <w:szCs w:val="20"/>
        </w:rPr>
        <w:t xml:space="preserve">is connected to Aim 1.2 and 1.3. Power-law configuration </w:t>
      </w:r>
      <w:r w:rsidR="00B7798D">
        <w:rPr>
          <w:rFonts w:ascii="Arial" w:hAnsi="Arial" w:cs="Arial"/>
          <w:sz w:val="20"/>
          <w:szCs w:val="20"/>
        </w:rPr>
        <w:t xml:space="preserve">implies rate-limiting modules. </w:t>
      </w:r>
      <w:r w:rsidR="00BF501A">
        <w:rPr>
          <w:rFonts w:ascii="Arial" w:hAnsi="Arial" w:cs="Arial"/>
          <w:sz w:val="20"/>
          <w:szCs w:val="20"/>
        </w:rPr>
        <w:t xml:space="preserve">Renewals and repairs in hub and non-hub nodes should have different effects on network robustness. </w:t>
      </w:r>
    </w:p>
    <w:p w:rsidR="00267943" w:rsidRDefault="00AB1B27" w:rsidP="00267943">
      <w:pPr>
        <w:pStyle w:val="Heading3"/>
        <w:spacing w:before="120"/>
        <w:ind w:left="0" w:firstLine="0"/>
        <w:jc w:val="both"/>
        <w:rPr>
          <w:rFonts w:ascii="Arial" w:hAnsi="Arial" w:cs="Arial"/>
          <w:sz w:val="20"/>
          <w:szCs w:val="20"/>
        </w:rPr>
      </w:pPr>
      <w:r w:rsidRPr="00AB1B27">
        <w:rPr>
          <w:rFonts w:ascii="Arial" w:hAnsi="Arial" w:cs="Arial"/>
          <w:sz w:val="20"/>
          <w:szCs w:val="20"/>
        </w:rPr>
        <w:t xml:space="preserve">Aim 1.2. Introduce </w:t>
      </w:r>
      <w:r w:rsidR="0071517B">
        <w:rPr>
          <w:rFonts w:ascii="Arial" w:hAnsi="Arial" w:cs="Arial"/>
          <w:sz w:val="20"/>
          <w:szCs w:val="20"/>
        </w:rPr>
        <w:t>cooperativity</w:t>
      </w:r>
      <w:r w:rsidR="0071517B" w:rsidRPr="00AB1B27">
        <w:rPr>
          <w:rFonts w:ascii="Arial" w:hAnsi="Arial" w:cs="Arial"/>
          <w:sz w:val="20"/>
          <w:szCs w:val="20"/>
        </w:rPr>
        <w:t xml:space="preserve"> </w:t>
      </w:r>
      <w:r w:rsidRPr="00AB1B27">
        <w:rPr>
          <w:rFonts w:ascii="Arial" w:hAnsi="Arial" w:cs="Arial"/>
          <w:sz w:val="20"/>
          <w:szCs w:val="20"/>
        </w:rPr>
        <w:t>and limiting gene interaction</w:t>
      </w:r>
      <w:r w:rsidR="00B43494">
        <w:rPr>
          <w:rFonts w:ascii="Arial" w:hAnsi="Arial" w:cs="Arial"/>
          <w:sz w:val="20"/>
          <w:szCs w:val="20"/>
        </w:rPr>
        <w:t xml:space="preserve"> </w:t>
      </w:r>
      <w:r w:rsidRPr="00AB1B27">
        <w:rPr>
          <w:rFonts w:ascii="Arial" w:hAnsi="Arial" w:cs="Arial"/>
          <w:sz w:val="20"/>
          <w:szCs w:val="20"/>
        </w:rPr>
        <w:t>modules</w:t>
      </w:r>
      <w:r w:rsidR="00B43494">
        <w:rPr>
          <w:rFonts w:ascii="Arial" w:hAnsi="Arial" w:cs="Arial"/>
          <w:sz w:val="20"/>
          <w:szCs w:val="20"/>
        </w:rPr>
        <w:t xml:space="preserve"> (LIMs)</w:t>
      </w:r>
      <w:r w:rsidRPr="00AB1B27">
        <w:rPr>
          <w:rFonts w:ascii="Arial" w:hAnsi="Arial" w:cs="Arial"/>
          <w:sz w:val="20"/>
          <w:szCs w:val="20"/>
        </w:rPr>
        <w:t xml:space="preserve"> into NRMCA. </w:t>
      </w:r>
    </w:p>
    <w:p w:rsidR="008E09DB" w:rsidRDefault="00933DC2" w:rsidP="00933DC2">
      <w:pPr>
        <w:ind w:firstLine="720"/>
        <w:jc w:val="both"/>
        <w:rPr>
          <w:rFonts w:ascii="Arial" w:hAnsi="Arial" w:cs="Arial"/>
          <w:sz w:val="20"/>
          <w:szCs w:val="20"/>
        </w:rPr>
      </w:pPr>
      <w:r w:rsidRPr="00AB1B27">
        <w:rPr>
          <w:rFonts w:ascii="Arial" w:hAnsi="Arial" w:cs="Arial"/>
          <w:sz w:val="20"/>
          <w:szCs w:val="20"/>
        </w:rPr>
        <w:t xml:space="preserve">In </w:t>
      </w:r>
      <w:r w:rsidR="006416A5">
        <w:rPr>
          <w:rFonts w:ascii="Arial" w:hAnsi="Arial" w:cs="Arial"/>
          <w:sz w:val="20"/>
          <w:szCs w:val="20"/>
        </w:rPr>
        <w:t>cells</w:t>
      </w:r>
      <w:r w:rsidRPr="00AB1B27">
        <w:rPr>
          <w:rFonts w:ascii="Arial" w:hAnsi="Arial" w:cs="Arial"/>
          <w:sz w:val="20"/>
          <w:szCs w:val="20"/>
        </w:rPr>
        <w:t xml:space="preserve">, loss of one gene’s function </w:t>
      </w:r>
      <w:r w:rsidR="006416A5">
        <w:rPr>
          <w:rFonts w:ascii="Arial" w:hAnsi="Arial" w:cs="Arial"/>
          <w:sz w:val="20"/>
          <w:szCs w:val="20"/>
        </w:rPr>
        <w:t xml:space="preserve">may activate another gene with overlapping functions </w:t>
      </w:r>
      <w:ins w:id="229" w:author="Hong Qin" w:date="2013-02-15T10:58:00Z">
        <w:r w:rsidR="007C3C78" w:rsidRPr="007C3C78">
          <w:rPr>
            <w:rFonts w:ascii="Arial" w:hAnsi="Arial" w:cs="Arial"/>
            <w:sz w:val="20"/>
            <w:szCs w:val="20"/>
            <w:rPrChange w:id="230" w:author="Hong Qin" w:date="2013-02-15T10:58:00Z">
              <w:rPr>
                <w:rFonts w:ascii="Arial" w:hAnsi="Arial" w:cs="Arial"/>
                <w:noProof/>
                <w:sz w:val="20"/>
                <w:szCs w:val="20"/>
                <w:vertAlign w:val="superscript"/>
              </w:rPr>
            </w:rPrChange>
          </w:rPr>
          <w:t>{Wagner, 2000 #567;Gu, 2003 #537}</w:t>
        </w:r>
      </w:ins>
      <w:del w:id="231"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70</w:delText>
        </w:r>
        <w:r w:rsidR="005D19D9" w:rsidRPr="005D19D9" w:rsidDel="007C3C78">
          <w:rPr>
            <w:rFonts w:ascii="Arial" w:hAnsi="Arial" w:cs="Arial"/>
            <w:noProof/>
            <w:sz w:val="20"/>
            <w:szCs w:val="20"/>
            <w:vertAlign w:val="superscript"/>
          </w:rPr>
          <w:delText xml:space="preserve">, </w:delText>
        </w:r>
        <w:r w:rsidR="00231CE9" w:rsidRPr="005D19D9" w:rsidDel="007C3C78">
          <w:rPr>
            <w:rFonts w:ascii="Arial" w:hAnsi="Arial" w:cs="Arial"/>
            <w:noProof/>
            <w:sz w:val="20"/>
            <w:szCs w:val="20"/>
            <w:vertAlign w:val="superscript"/>
          </w:rPr>
          <w:delText>95</w:delText>
        </w:r>
        <w:r w:rsidR="005D19D9" w:rsidRPr="005D19D9" w:rsidDel="007C3C78">
          <w:rPr>
            <w:rFonts w:ascii="Arial" w:hAnsi="Arial" w:cs="Arial"/>
            <w:noProof/>
            <w:sz w:val="20"/>
            <w:szCs w:val="20"/>
            <w:vertAlign w:val="superscript"/>
          </w:rPr>
          <w:delText>]</w:delText>
        </w:r>
      </w:del>
      <w:r w:rsidR="00EF5B13">
        <w:rPr>
          <w:rFonts w:ascii="Arial" w:hAnsi="Arial" w:cs="Arial"/>
          <w:sz w:val="20"/>
          <w:szCs w:val="20"/>
        </w:rPr>
        <w:t xml:space="preserve">, which contributes to cellular homeostasis and robustness. This kind of gene interactions </w:t>
      </w:r>
      <w:r w:rsidR="00191B55">
        <w:rPr>
          <w:rFonts w:ascii="Arial" w:hAnsi="Arial" w:cs="Arial"/>
          <w:sz w:val="20"/>
          <w:szCs w:val="20"/>
        </w:rPr>
        <w:t>can be modeled by dependenc</w:t>
      </w:r>
      <w:r w:rsidR="008E09DB">
        <w:rPr>
          <w:rFonts w:ascii="Arial" w:hAnsi="Arial" w:cs="Arial"/>
          <w:sz w:val="20"/>
          <w:szCs w:val="20"/>
        </w:rPr>
        <w:t>e</w:t>
      </w:r>
      <w:r w:rsidR="00EF5B13">
        <w:rPr>
          <w:rFonts w:ascii="Arial" w:hAnsi="Arial" w:cs="Arial"/>
          <w:sz w:val="20"/>
          <w:szCs w:val="20"/>
        </w:rPr>
        <w:t xml:space="preserve"> of failure rates </w:t>
      </w:r>
      <w:r w:rsidR="00191B55">
        <w:rPr>
          <w:rFonts w:ascii="Arial" w:hAnsi="Arial" w:cs="Arial"/>
          <w:sz w:val="20"/>
          <w:szCs w:val="20"/>
        </w:rPr>
        <w:t xml:space="preserve">in NRMCA. </w:t>
      </w:r>
      <w:r w:rsidR="00C5304A" w:rsidRPr="00C5304A">
        <w:rPr>
          <w:rFonts w:ascii="Arial" w:hAnsi="Arial" w:cs="Arial"/>
          <w:sz w:val="20"/>
          <w:szCs w:val="20"/>
          <w:u w:val="single"/>
        </w:rPr>
        <w:t>Dependent failure rates of interactions also means cooperativity,</w:t>
      </w:r>
      <w:r w:rsidR="0011784A">
        <w:rPr>
          <w:rFonts w:ascii="Arial" w:hAnsi="Arial" w:cs="Arial"/>
          <w:sz w:val="20"/>
          <w:szCs w:val="20"/>
        </w:rPr>
        <w:t xml:space="preserve"> </w:t>
      </w:r>
      <w:r w:rsidR="003231EB">
        <w:rPr>
          <w:rFonts w:ascii="Arial" w:hAnsi="Arial" w:cs="Arial"/>
          <w:sz w:val="20"/>
          <w:szCs w:val="20"/>
        </w:rPr>
        <w:t xml:space="preserve">which likely plays a role in </w:t>
      </w:r>
      <w:r w:rsidR="0011784A">
        <w:rPr>
          <w:rFonts w:ascii="Arial" w:hAnsi="Arial" w:cs="Arial"/>
          <w:sz w:val="20"/>
          <w:szCs w:val="20"/>
        </w:rPr>
        <w:t xml:space="preserve">network buffering mechanisms </w:t>
      </w:r>
      <w:ins w:id="232" w:author="Hong Qin" w:date="2013-02-15T10:58:00Z">
        <w:r w:rsidR="007C3C78" w:rsidRPr="007C3C78">
          <w:rPr>
            <w:rFonts w:ascii="Arial" w:hAnsi="Arial" w:cs="Arial"/>
            <w:sz w:val="20"/>
            <w:szCs w:val="20"/>
            <w:rPrChange w:id="233" w:author="Hong Qin" w:date="2013-02-15T10:58:00Z">
              <w:rPr>
                <w:rFonts w:ascii="Arial" w:hAnsi="Arial" w:cs="Arial"/>
                <w:noProof/>
                <w:sz w:val="20"/>
                <w:szCs w:val="20"/>
                <w:vertAlign w:val="superscript"/>
              </w:rPr>
            </w:rPrChange>
          </w:rPr>
          <w:t>{Wagner, 2000 #567}</w:t>
        </w:r>
      </w:ins>
      <w:del w:id="234"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70</w:delText>
        </w:r>
        <w:r w:rsidR="005D19D9" w:rsidRPr="005D19D9" w:rsidDel="007C3C78">
          <w:rPr>
            <w:rFonts w:ascii="Arial" w:hAnsi="Arial" w:cs="Arial"/>
            <w:noProof/>
            <w:sz w:val="20"/>
            <w:szCs w:val="20"/>
            <w:vertAlign w:val="superscript"/>
          </w:rPr>
          <w:delText>]</w:delText>
        </w:r>
      </w:del>
      <w:r w:rsidR="0011784A" w:rsidRPr="00AB1B27">
        <w:rPr>
          <w:rFonts w:ascii="Arial" w:hAnsi="Arial" w:cs="Arial"/>
          <w:sz w:val="20"/>
          <w:szCs w:val="20"/>
        </w:rPr>
        <w:t xml:space="preserve">. </w:t>
      </w:r>
      <w:r w:rsidR="00C4574F">
        <w:rPr>
          <w:rFonts w:ascii="Arial" w:hAnsi="Arial" w:cs="Arial"/>
          <w:sz w:val="20"/>
          <w:szCs w:val="20"/>
        </w:rPr>
        <w:t xml:space="preserve">We will limit dependence/cooperativity between modules, similar to </w:t>
      </w:r>
      <w:r w:rsidR="00C4574F" w:rsidRPr="00AB1B27">
        <w:rPr>
          <w:rFonts w:ascii="Arial" w:hAnsi="Arial" w:cs="Arial"/>
          <w:sz w:val="20"/>
          <w:szCs w:val="20"/>
        </w:rPr>
        <w:t>the avalanche–like model</w:t>
      </w:r>
      <w:r w:rsidR="00C4574F">
        <w:rPr>
          <w:rFonts w:ascii="Arial" w:hAnsi="Arial" w:cs="Arial"/>
          <w:sz w:val="20"/>
          <w:szCs w:val="20"/>
        </w:rPr>
        <w:t xml:space="preserve"> of aging</w:t>
      </w:r>
      <w:r w:rsidR="00C4574F" w:rsidRPr="00AB1B27">
        <w:rPr>
          <w:rFonts w:ascii="Arial" w:hAnsi="Arial" w:cs="Arial"/>
          <w:sz w:val="20"/>
          <w:szCs w:val="20"/>
        </w:rPr>
        <w:t xml:space="preserve"> </w:t>
      </w:r>
      <w:ins w:id="235" w:author="Hong Qin" w:date="2013-02-15T10:58:00Z">
        <w:r w:rsidR="007C3C78" w:rsidRPr="007C3C78">
          <w:rPr>
            <w:rFonts w:ascii="Arial" w:hAnsi="Arial" w:cs="Arial"/>
            <w:sz w:val="20"/>
            <w:szCs w:val="20"/>
            <w:rPrChange w:id="236" w:author="Hong Qin" w:date="2013-02-15T10:58:00Z">
              <w:rPr>
                <w:rFonts w:ascii="Arial" w:hAnsi="Arial" w:cs="Arial"/>
                <w:noProof/>
                <w:sz w:val="20"/>
                <w:szCs w:val="20"/>
                <w:vertAlign w:val="superscript"/>
              </w:rPr>
            </w:rPrChange>
          </w:rPr>
          <w:t>{Gavrilov, 1991 #1785;Gavrilov, 2011 #1786;Le Bras, 1976 #1787}</w:t>
        </w:r>
      </w:ins>
      <w:del w:id="237"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64</w:delText>
        </w:r>
        <w:r w:rsidR="005D19D9" w:rsidRPr="005D19D9" w:rsidDel="007C3C78">
          <w:rPr>
            <w:rFonts w:ascii="Arial" w:hAnsi="Arial" w:cs="Arial"/>
            <w:noProof/>
            <w:sz w:val="20"/>
            <w:szCs w:val="20"/>
            <w:vertAlign w:val="superscript"/>
          </w:rPr>
          <w:delText xml:space="preserve">, </w:delText>
        </w:r>
        <w:r w:rsidR="00231CE9" w:rsidRPr="005D19D9" w:rsidDel="007C3C78">
          <w:rPr>
            <w:rFonts w:ascii="Arial" w:hAnsi="Arial" w:cs="Arial"/>
            <w:noProof/>
            <w:sz w:val="20"/>
            <w:szCs w:val="20"/>
            <w:vertAlign w:val="superscript"/>
          </w:rPr>
          <w:delText>96</w:delText>
        </w:r>
        <w:r w:rsidR="005D19D9" w:rsidRPr="005D19D9" w:rsidDel="007C3C78">
          <w:rPr>
            <w:rFonts w:ascii="Arial" w:hAnsi="Arial" w:cs="Arial"/>
            <w:noProof/>
            <w:sz w:val="20"/>
            <w:szCs w:val="20"/>
            <w:vertAlign w:val="superscript"/>
          </w:rPr>
          <w:delText xml:space="preserve">, </w:delText>
        </w:r>
        <w:r w:rsidR="00231CE9" w:rsidRPr="005D19D9" w:rsidDel="007C3C78">
          <w:rPr>
            <w:rFonts w:ascii="Arial" w:hAnsi="Arial" w:cs="Arial"/>
            <w:noProof/>
            <w:sz w:val="20"/>
            <w:szCs w:val="20"/>
            <w:vertAlign w:val="superscript"/>
          </w:rPr>
          <w:delText>97</w:delText>
        </w:r>
        <w:r w:rsidR="005D19D9" w:rsidRPr="005D19D9" w:rsidDel="007C3C78">
          <w:rPr>
            <w:rFonts w:ascii="Arial" w:hAnsi="Arial" w:cs="Arial"/>
            <w:noProof/>
            <w:sz w:val="20"/>
            <w:szCs w:val="20"/>
            <w:vertAlign w:val="superscript"/>
          </w:rPr>
          <w:delText>]</w:delText>
        </w:r>
      </w:del>
      <w:r w:rsidR="00C4574F">
        <w:rPr>
          <w:rFonts w:ascii="Arial" w:hAnsi="Arial" w:cs="Arial"/>
          <w:sz w:val="20"/>
          <w:szCs w:val="20"/>
        </w:rPr>
        <w:t xml:space="preserve">. </w:t>
      </w:r>
    </w:p>
    <w:p w:rsidR="008E09DB" w:rsidRDefault="008E09DB" w:rsidP="004E60E3">
      <w:pPr>
        <w:ind w:firstLine="720"/>
        <w:jc w:val="both"/>
        <w:rPr>
          <w:rFonts w:ascii="Arial" w:hAnsi="Arial" w:cs="Arial"/>
          <w:sz w:val="20"/>
          <w:szCs w:val="20"/>
        </w:rPr>
      </w:pPr>
      <w:r>
        <w:rPr>
          <w:rFonts w:ascii="Arial" w:hAnsi="Arial" w:cs="Arial"/>
          <w:sz w:val="20"/>
          <w:szCs w:val="20"/>
        </w:rPr>
        <w:t xml:space="preserve">First, linear cooperativity will be modeled. </w:t>
      </w:r>
      <w:r w:rsidR="00C4574F">
        <w:rPr>
          <w:rFonts w:ascii="Arial" w:hAnsi="Arial" w:cs="Arial"/>
          <w:sz w:val="20"/>
          <w:szCs w:val="20"/>
        </w:rPr>
        <w:t>Failure rate of one module is</w:t>
      </w:r>
      <w:r w:rsidR="00C4574F" w:rsidRPr="00AB1B27">
        <w:rPr>
          <w:rFonts w:ascii="Arial" w:hAnsi="Arial" w:cs="Arial"/>
          <w:sz w:val="20"/>
          <w:szCs w:val="20"/>
        </w:rPr>
        <w:t xml:space="preserve"> assume</w:t>
      </w:r>
      <w:r w:rsidR="00C4574F">
        <w:rPr>
          <w:rFonts w:ascii="Arial" w:hAnsi="Arial" w:cs="Arial"/>
          <w:sz w:val="20"/>
          <w:szCs w:val="20"/>
        </w:rPr>
        <w:t>d</w:t>
      </w:r>
      <w:r w:rsidR="00C4574F" w:rsidRPr="00AB1B27">
        <w:rPr>
          <w:rFonts w:ascii="Arial" w:hAnsi="Arial" w:cs="Arial"/>
          <w:sz w:val="20"/>
          <w:szCs w:val="20"/>
        </w:rPr>
        <w:t xml:space="preserve"> </w:t>
      </w:r>
      <w:r w:rsidR="00C4574F">
        <w:rPr>
          <w:rFonts w:ascii="Arial" w:hAnsi="Arial" w:cs="Arial"/>
          <w:sz w:val="20"/>
          <w:szCs w:val="20"/>
        </w:rPr>
        <w:t xml:space="preserve">to be </w:t>
      </w:r>
      <w:r w:rsidR="00F525DD">
        <w:rPr>
          <w:rFonts w:ascii="Arial" w:hAnsi="Arial" w:cs="Arial"/>
          <w:sz w:val="20"/>
          <w:szCs w:val="20"/>
        </w:rPr>
        <w:t xml:space="preserve">a </w:t>
      </w:r>
      <w:r w:rsidR="00C4574F" w:rsidRPr="00AB1B27">
        <w:rPr>
          <w:rFonts w:ascii="Arial" w:hAnsi="Arial" w:cs="Arial"/>
          <w:sz w:val="20"/>
          <w:szCs w:val="20"/>
        </w:rPr>
        <w:t xml:space="preserve">linear </w:t>
      </w:r>
      <w:r w:rsidR="00C4574F">
        <w:rPr>
          <w:rFonts w:ascii="Arial" w:hAnsi="Arial" w:cs="Arial"/>
          <w:sz w:val="20"/>
          <w:szCs w:val="20"/>
        </w:rPr>
        <w:t xml:space="preserve">function of the number of remaining </w:t>
      </w:r>
      <w:r>
        <w:rPr>
          <w:rFonts w:ascii="Arial" w:hAnsi="Arial" w:cs="Arial"/>
          <w:sz w:val="20"/>
          <w:szCs w:val="20"/>
        </w:rPr>
        <w:t xml:space="preserve">active </w:t>
      </w:r>
      <w:r w:rsidR="00C4574F">
        <w:rPr>
          <w:rFonts w:ascii="Arial" w:hAnsi="Arial" w:cs="Arial"/>
          <w:sz w:val="20"/>
          <w:szCs w:val="20"/>
        </w:rPr>
        <w:t>interactions in its ‘interacting’ module</w:t>
      </w:r>
      <w:r>
        <w:rPr>
          <w:rFonts w:ascii="Arial" w:hAnsi="Arial" w:cs="Arial"/>
          <w:sz w:val="20"/>
          <w:szCs w:val="20"/>
        </w:rPr>
        <w:t>s</w:t>
      </w:r>
      <w:r w:rsidR="00C4574F">
        <w:rPr>
          <w:rFonts w:ascii="Arial" w:hAnsi="Arial" w:cs="Arial"/>
          <w:sz w:val="20"/>
          <w:szCs w:val="20"/>
        </w:rPr>
        <w:t xml:space="preserve">, also similar to the </w:t>
      </w:r>
      <w:r w:rsidR="00776067">
        <w:rPr>
          <w:rFonts w:ascii="Arial" w:hAnsi="Arial" w:cs="Arial"/>
          <w:sz w:val="20"/>
          <w:szCs w:val="20"/>
        </w:rPr>
        <w:t>avalanche</w:t>
      </w:r>
      <w:r w:rsidR="00C4574F">
        <w:rPr>
          <w:rFonts w:ascii="Arial" w:hAnsi="Arial" w:cs="Arial"/>
          <w:sz w:val="20"/>
          <w:szCs w:val="20"/>
        </w:rPr>
        <w:t>-like model.</w:t>
      </w:r>
      <w:r w:rsidR="00C33C3B">
        <w:rPr>
          <w:rFonts w:ascii="Arial" w:hAnsi="Arial" w:cs="Arial"/>
          <w:sz w:val="20"/>
          <w:szCs w:val="20"/>
        </w:rPr>
        <w:t xml:space="preserve"> </w:t>
      </w:r>
      <w:r>
        <w:rPr>
          <w:rFonts w:ascii="Arial" w:hAnsi="Arial" w:cs="Arial"/>
          <w:sz w:val="20"/>
          <w:szCs w:val="20"/>
        </w:rPr>
        <w:t>Second, sigmoid cooperativity will be model</w:t>
      </w:r>
      <w:r w:rsidR="00F525DD">
        <w:rPr>
          <w:rFonts w:ascii="Arial" w:hAnsi="Arial" w:cs="Arial"/>
          <w:sz w:val="20"/>
          <w:szCs w:val="20"/>
        </w:rPr>
        <w:t>ed</w:t>
      </w:r>
      <w:r>
        <w:rPr>
          <w:rFonts w:ascii="Arial" w:hAnsi="Arial" w:cs="Arial"/>
          <w:sz w:val="20"/>
          <w:szCs w:val="20"/>
        </w:rPr>
        <w:t xml:space="preserve"> using a </w:t>
      </w:r>
      <w:r w:rsidR="004E60E3" w:rsidRPr="00AB1B27">
        <w:rPr>
          <w:rFonts w:ascii="Arial" w:hAnsi="Arial" w:cs="Arial"/>
          <w:sz w:val="20"/>
          <w:szCs w:val="20"/>
        </w:rPr>
        <w:t>Hill function</w:t>
      </w:r>
      <w:r w:rsidR="004E60E3">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t</m:t>
            </m:r>
          </m:sub>
        </m:sSub>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1+</m:t>
            </m:r>
            <m:sSup>
              <m:sSupPr>
                <m:ctrlPr>
                  <w:rPr>
                    <w:rFonts w:ascii="Cambria Math" w:hAnsi="Cambria Math" w:cs="Arial"/>
                    <w:i/>
                    <w:sz w:val="20"/>
                    <w:szCs w:val="20"/>
                  </w:rPr>
                </m:ctrlPr>
              </m:sSupPr>
              <m:e>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K</m:t>
                        </m:r>
                      </m:num>
                      <m:den>
                        <m:sSub>
                          <m:sSubPr>
                            <m:ctrlPr>
                              <w:rPr>
                                <w:rFonts w:ascii="Cambria Math" w:hAnsi="Cambria Math" w:cs="Arial"/>
                                <w:i/>
                                <w:sz w:val="20"/>
                                <w:szCs w:val="20"/>
                              </w:rPr>
                            </m:ctrlPr>
                          </m:sSubPr>
                          <m:e>
                            <m:r>
                              <w:rPr>
                                <w:rFonts w:ascii="Cambria Math" w:hAnsi="Cambria Math" w:cs="Arial"/>
                                <w:sz w:val="20"/>
                                <w:szCs w:val="20"/>
                              </w:rPr>
                              <m:t>k</m:t>
                            </m:r>
                          </m:e>
                          <m:sub>
                            <m:r>
                              <w:rPr>
                                <w:rFonts w:ascii="Cambria Math" w:hAnsi="Cambria Math" w:cs="Arial"/>
                                <w:sz w:val="20"/>
                                <w:szCs w:val="20"/>
                              </w:rPr>
                              <m:t>t</m:t>
                            </m:r>
                            <m:r>
                              <w:rPr>
                                <w:rFonts w:ascii="Cambria Math" w:hAnsi="Cambria Math" w:cs="Arial"/>
                                <w:sz w:val="20"/>
                                <w:szCs w:val="20"/>
                              </w:rPr>
                              <m:t>-</m:t>
                            </m:r>
                            <m:r>
                              <w:rPr>
                                <w:rFonts w:ascii="Cambria Math" w:hAnsi="Cambria Math" w:cs="Arial"/>
                                <w:sz w:val="20"/>
                                <w:szCs w:val="20"/>
                              </w:rPr>
                              <m:t>Δt</m:t>
                            </m:r>
                          </m:sub>
                        </m:sSub>
                      </m:den>
                    </m:f>
                  </m:e>
                </m:d>
              </m:e>
              <m:sup>
                <m:r>
                  <w:rPr>
                    <w:rFonts w:ascii="Cambria Math" w:hAnsi="Cambria Math" w:cs="Arial"/>
                    <w:sz w:val="20"/>
                    <w:szCs w:val="20"/>
                  </w:rPr>
                  <m:t>n</m:t>
                </m:r>
              </m:sup>
            </m:sSup>
          </m:den>
        </m:f>
        <m:sSub>
          <m:sSubPr>
            <m:ctrlPr>
              <w:rPr>
                <w:rFonts w:ascii="Cambria Math" w:hAnsi="Cambria Math" w:cs="Arial"/>
                <w:i/>
                <w:sz w:val="20"/>
                <w:szCs w:val="20"/>
              </w:rPr>
            </m:ctrlPr>
          </m:sSubPr>
          <m:e>
            <m:r>
              <w:rPr>
                <w:rFonts w:ascii="Cambria Math" w:hAnsi="Cambria Math" w:cs="Arial"/>
                <w:sz w:val="20"/>
                <w:szCs w:val="20"/>
              </w:rPr>
              <m:t xml:space="preserve">  </m:t>
            </m:r>
            <m:r>
              <w:rPr>
                <w:rFonts w:ascii="Cambria Math" w:hAnsi="Cambria Math" w:cs="Arial"/>
                <w:sz w:val="20"/>
                <w:szCs w:val="20"/>
              </w:rPr>
              <m:t>μ</m:t>
            </m:r>
          </m:e>
          <m:sub>
            <m:r>
              <w:rPr>
                <w:rFonts w:ascii="Cambria Math" w:hAnsi="Cambria Math" w:cs="Arial"/>
                <w:sz w:val="20"/>
                <w:szCs w:val="20"/>
              </w:rPr>
              <m:t>t</m:t>
            </m:r>
            <m:r>
              <w:rPr>
                <w:rFonts w:ascii="Cambria Math" w:hAnsi="Cambria Math" w:cs="Arial"/>
                <w:sz w:val="20"/>
                <w:szCs w:val="20"/>
              </w:rPr>
              <m:t>-</m:t>
            </m:r>
            <m:r>
              <w:rPr>
                <w:rFonts w:ascii="Cambria Math" w:hAnsi="Cambria Math" w:cs="Arial"/>
                <w:sz w:val="20"/>
                <w:szCs w:val="20"/>
              </w:rPr>
              <m:t>Δt</m:t>
            </m:r>
          </m:sub>
        </m:sSub>
      </m:oMath>
      <w:r w:rsidR="004E60E3">
        <w:rPr>
          <w:rFonts w:ascii="Arial" w:hAnsi="Arial" w:cs="Arial"/>
          <w:sz w:val="20"/>
          <w:szCs w:val="20"/>
        </w:rPr>
        <w:t xml:space="preserve">, where </w:t>
      </w:r>
      <m:oMath>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t</m:t>
            </m:r>
          </m:sub>
        </m:sSub>
      </m:oMath>
      <w:r w:rsidR="004E60E3">
        <w:rPr>
          <w:rFonts w:ascii="Arial" w:hAnsi="Arial" w:cs="Arial"/>
          <w:sz w:val="20"/>
          <w:szCs w:val="20"/>
        </w:rPr>
        <w:t xml:space="preserve">and </w:t>
      </w:r>
      <m:oMath>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t</m:t>
            </m:r>
            <m:r>
              <w:rPr>
                <w:rFonts w:ascii="Cambria Math" w:hAnsi="Cambria Math" w:cs="Arial"/>
                <w:sz w:val="20"/>
                <w:szCs w:val="20"/>
              </w:rPr>
              <m:t>-</m:t>
            </m:r>
            <m:r>
              <w:rPr>
                <w:rFonts w:ascii="Cambria Math" w:hAnsi="Cambria Math" w:cs="Arial"/>
                <w:sz w:val="20"/>
                <w:szCs w:val="20"/>
              </w:rPr>
              <m:t>Δt</m:t>
            </m:r>
          </m:sub>
        </m:sSub>
        <m:r>
          <w:rPr>
            <w:rFonts w:ascii="Cambria Math" w:hAnsi="Cambria Math" w:cs="Arial"/>
            <w:sz w:val="20"/>
            <w:szCs w:val="20"/>
          </w:rPr>
          <m:t xml:space="preserve"> </m:t>
        </m:r>
      </m:oMath>
      <w:r w:rsidR="004E60E3">
        <w:rPr>
          <w:rFonts w:ascii="Arial" w:hAnsi="Arial" w:cs="Arial"/>
          <w:sz w:val="20"/>
          <w:szCs w:val="20"/>
        </w:rPr>
        <w:t>are current and previous failure rates</w:t>
      </w:r>
      <w:r w:rsidR="00891099">
        <w:rPr>
          <w:rFonts w:ascii="Arial" w:hAnsi="Arial" w:cs="Arial"/>
          <w:sz w:val="20"/>
          <w:szCs w:val="20"/>
        </w:rPr>
        <w:t xml:space="preserve"> at </w:t>
      </w:r>
      <w:r w:rsidR="006340B7">
        <w:rPr>
          <w:rFonts w:ascii="Arial" w:hAnsi="Arial" w:cs="Arial"/>
          <w:sz w:val="20"/>
          <w:szCs w:val="20"/>
        </w:rPr>
        <w:t xml:space="preserve">time </w:t>
      </w:r>
      <w:r w:rsidR="00267943" w:rsidRPr="00267943">
        <w:rPr>
          <w:rFonts w:ascii="Arial" w:hAnsi="Arial" w:cs="Arial"/>
          <w:i/>
          <w:sz w:val="20"/>
          <w:szCs w:val="20"/>
        </w:rPr>
        <w:t>t</w:t>
      </w:r>
      <w:r w:rsidR="006340B7">
        <w:rPr>
          <w:rFonts w:ascii="Arial" w:hAnsi="Arial" w:cs="Arial"/>
          <w:sz w:val="20"/>
          <w:szCs w:val="20"/>
        </w:rPr>
        <w:t xml:space="preserve"> and </w:t>
      </w:r>
      <m:oMath>
        <m:r>
          <w:rPr>
            <w:rFonts w:ascii="Cambria Math" w:hAnsi="Cambria Math" w:cs="Arial"/>
            <w:sz w:val="20"/>
            <w:szCs w:val="20"/>
          </w:rPr>
          <m:t>t</m:t>
        </m:r>
        <m:r>
          <w:rPr>
            <w:rFonts w:ascii="Cambria Math" w:hAnsi="Cambria Math" w:cs="Arial"/>
            <w:sz w:val="20"/>
            <w:szCs w:val="20"/>
          </w:rPr>
          <m:t>-</m:t>
        </m:r>
        <m:r>
          <w:rPr>
            <w:rFonts w:ascii="Cambria Math" w:hAnsi="Cambria Math" w:cs="Arial"/>
            <w:sz w:val="20"/>
            <w:szCs w:val="20"/>
          </w:rPr>
          <m:t>Δt</m:t>
        </m:r>
      </m:oMath>
      <w:r w:rsidR="004E60E3">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k</m:t>
            </m:r>
          </m:e>
          <m:sub>
            <m:r>
              <w:rPr>
                <w:rFonts w:ascii="Cambria Math" w:hAnsi="Cambria Math" w:cs="Arial"/>
                <w:sz w:val="20"/>
                <w:szCs w:val="20"/>
              </w:rPr>
              <m:t>t</m:t>
            </m:r>
            <m:r>
              <w:rPr>
                <w:rFonts w:ascii="Cambria Math" w:hAnsi="Cambria Math" w:cs="Arial"/>
                <w:sz w:val="20"/>
                <w:szCs w:val="20"/>
              </w:rPr>
              <m:t>-</m:t>
            </m:r>
            <m:r>
              <w:rPr>
                <w:rFonts w:ascii="Cambria Math" w:hAnsi="Cambria Math" w:cs="Arial"/>
                <w:sz w:val="20"/>
                <w:szCs w:val="20"/>
              </w:rPr>
              <m:t>Δt</m:t>
            </m:r>
          </m:sub>
        </m:sSub>
      </m:oMath>
      <w:r w:rsidR="004E60E3">
        <w:rPr>
          <w:rFonts w:ascii="Arial" w:hAnsi="Arial" w:cs="Arial"/>
          <w:sz w:val="20"/>
          <w:szCs w:val="20"/>
        </w:rPr>
        <w:t xml:space="preserve"> is the </w:t>
      </w:r>
      <w:r w:rsidR="006340B7">
        <w:rPr>
          <w:rFonts w:ascii="Arial" w:hAnsi="Arial" w:cs="Arial"/>
          <w:sz w:val="20"/>
          <w:szCs w:val="20"/>
        </w:rPr>
        <w:t xml:space="preserve">previous number of </w:t>
      </w:r>
      <w:r w:rsidR="0056189E">
        <w:rPr>
          <w:rFonts w:ascii="Arial" w:hAnsi="Arial" w:cs="Arial"/>
          <w:sz w:val="20"/>
          <w:szCs w:val="20"/>
        </w:rPr>
        <w:t xml:space="preserve">active </w:t>
      </w:r>
      <w:r w:rsidR="004E60E3">
        <w:rPr>
          <w:rFonts w:ascii="Arial" w:hAnsi="Arial" w:cs="Arial"/>
          <w:sz w:val="20"/>
          <w:szCs w:val="20"/>
        </w:rPr>
        <w:t xml:space="preserve">interactions in neighboring modules, </w:t>
      </w:r>
      <w:r w:rsidR="004E60E3" w:rsidRPr="00702796">
        <w:rPr>
          <w:rFonts w:ascii="Arial" w:hAnsi="Arial" w:cs="Arial"/>
          <w:i/>
          <w:sz w:val="20"/>
          <w:szCs w:val="20"/>
        </w:rPr>
        <w:t>K</w:t>
      </w:r>
      <w:r w:rsidR="004E60E3">
        <w:rPr>
          <w:rFonts w:ascii="Arial" w:hAnsi="Arial" w:cs="Arial"/>
          <w:sz w:val="20"/>
          <w:szCs w:val="20"/>
        </w:rPr>
        <w:t xml:space="preserve"> is a threshold, and </w:t>
      </w:r>
      <w:r w:rsidR="004E60E3" w:rsidRPr="00702796">
        <w:rPr>
          <w:rFonts w:ascii="Arial" w:hAnsi="Arial" w:cs="Arial"/>
          <w:i/>
          <w:sz w:val="20"/>
          <w:szCs w:val="20"/>
        </w:rPr>
        <w:t>n</w:t>
      </w:r>
      <w:r w:rsidR="004E60E3">
        <w:rPr>
          <w:rFonts w:ascii="Arial" w:hAnsi="Arial" w:cs="Arial"/>
          <w:sz w:val="20"/>
          <w:szCs w:val="20"/>
        </w:rPr>
        <w:t xml:space="preserve"> is the Hill coefficient. </w:t>
      </w:r>
      <w:r w:rsidR="004E60E3" w:rsidRPr="00AB1B27">
        <w:rPr>
          <w:rFonts w:ascii="Arial" w:hAnsi="Arial" w:cs="Arial"/>
          <w:sz w:val="20"/>
          <w:szCs w:val="20"/>
        </w:rPr>
        <w:t xml:space="preserve">Hill coefficient can adjust the non-linearity and describe positive or negative cooperation. Hill function is also a generalized way to study </w:t>
      </w:r>
      <w:r w:rsidR="004E60E3">
        <w:rPr>
          <w:rFonts w:ascii="Arial" w:hAnsi="Arial" w:cs="Arial"/>
          <w:sz w:val="20"/>
          <w:szCs w:val="20"/>
        </w:rPr>
        <w:t>cooperative</w:t>
      </w:r>
      <w:r w:rsidR="004E60E3" w:rsidRPr="00AB1B27">
        <w:rPr>
          <w:rFonts w:ascii="Arial" w:hAnsi="Arial" w:cs="Arial"/>
          <w:sz w:val="20"/>
          <w:szCs w:val="20"/>
        </w:rPr>
        <w:t xml:space="preserve"> changes</w:t>
      </w:r>
      <w:r w:rsidR="004E60E3">
        <w:rPr>
          <w:rFonts w:ascii="Arial" w:hAnsi="Arial" w:cs="Arial"/>
          <w:sz w:val="20"/>
          <w:szCs w:val="20"/>
        </w:rPr>
        <w:t>, because</w:t>
      </w:r>
      <w:r w:rsidR="004E60E3" w:rsidRPr="00AB1B27">
        <w:rPr>
          <w:rFonts w:ascii="Arial" w:hAnsi="Arial" w:cs="Arial"/>
          <w:sz w:val="20"/>
          <w:szCs w:val="20"/>
        </w:rPr>
        <w:t xml:space="preserve"> linear model </w:t>
      </w:r>
      <w:r w:rsidR="004E60E3">
        <w:rPr>
          <w:rFonts w:ascii="Arial" w:hAnsi="Arial" w:cs="Arial"/>
          <w:sz w:val="20"/>
          <w:szCs w:val="20"/>
        </w:rPr>
        <w:t xml:space="preserve">is a </w:t>
      </w:r>
      <w:r w:rsidR="004E60E3" w:rsidRPr="00AB1B27">
        <w:rPr>
          <w:rFonts w:ascii="Arial" w:hAnsi="Arial" w:cs="Arial"/>
          <w:sz w:val="20"/>
          <w:szCs w:val="20"/>
        </w:rPr>
        <w:t xml:space="preserve">special case of </w:t>
      </w:r>
      <w:r w:rsidR="004E60E3">
        <w:rPr>
          <w:rFonts w:ascii="Arial" w:hAnsi="Arial" w:cs="Arial"/>
          <w:sz w:val="20"/>
          <w:szCs w:val="20"/>
        </w:rPr>
        <w:t xml:space="preserve">the </w:t>
      </w:r>
      <w:r w:rsidR="004E60E3" w:rsidRPr="00AB1B27">
        <w:rPr>
          <w:rFonts w:ascii="Arial" w:hAnsi="Arial" w:cs="Arial"/>
          <w:sz w:val="20"/>
          <w:szCs w:val="20"/>
        </w:rPr>
        <w:t>Hill function</w:t>
      </w:r>
      <w:r w:rsidR="004E60E3">
        <w:rPr>
          <w:rFonts w:ascii="Arial" w:hAnsi="Arial" w:cs="Arial"/>
          <w:sz w:val="20"/>
          <w:szCs w:val="20"/>
        </w:rPr>
        <w:t>.</w:t>
      </w:r>
      <w:r w:rsidR="004E60E3" w:rsidRPr="00AB1B27">
        <w:rPr>
          <w:rFonts w:ascii="Arial" w:hAnsi="Arial" w:cs="Arial"/>
          <w:sz w:val="20"/>
          <w:szCs w:val="20"/>
        </w:rPr>
        <w:t xml:space="preserve"> </w:t>
      </w:r>
    </w:p>
    <w:p w:rsidR="004E60E3" w:rsidRPr="00C74FBC" w:rsidRDefault="00C5304A" w:rsidP="004E60E3">
      <w:pPr>
        <w:ind w:firstLine="720"/>
        <w:jc w:val="both"/>
        <w:rPr>
          <w:rFonts w:ascii="Arial" w:hAnsi="Arial" w:cs="Arial"/>
          <w:sz w:val="20"/>
          <w:szCs w:val="20"/>
        </w:rPr>
      </w:pPr>
      <w:r w:rsidRPr="00C5304A">
        <w:rPr>
          <w:rFonts w:ascii="Arial" w:hAnsi="Arial" w:cs="Arial"/>
          <w:sz w:val="20"/>
          <w:szCs w:val="20"/>
          <w:u w:val="single"/>
        </w:rPr>
        <w:t xml:space="preserve">We expect that the extent of non-linearity would greatly influence cellular responses to random failures, and Hill coefficients can strongly influence </w:t>
      </w:r>
      <w:r w:rsidRPr="00C5304A">
        <w:rPr>
          <w:rFonts w:ascii="Arial" w:hAnsi="Arial" w:cs="Arial"/>
          <w:i/>
          <w:sz w:val="20"/>
          <w:szCs w:val="20"/>
          <w:u w:val="single"/>
        </w:rPr>
        <w:t>G</w:t>
      </w:r>
      <w:r w:rsidRPr="00C5304A">
        <w:rPr>
          <w:rFonts w:ascii="Arial" w:hAnsi="Arial" w:cs="Arial"/>
          <w:sz w:val="20"/>
          <w:szCs w:val="20"/>
          <w:u w:val="single"/>
        </w:rPr>
        <w:t xml:space="preserve"> and </w:t>
      </w:r>
      <w:r w:rsidRPr="00C5304A">
        <w:rPr>
          <w:rFonts w:ascii="Arial" w:hAnsi="Arial" w:cs="Arial"/>
          <w:i/>
          <w:sz w:val="20"/>
          <w:szCs w:val="20"/>
          <w:u w:val="single"/>
        </w:rPr>
        <w:t>m</w:t>
      </w:r>
      <w:r w:rsidRPr="00C5304A">
        <w:rPr>
          <w:rFonts w:ascii="Arial" w:hAnsi="Arial" w:cs="Arial"/>
          <w:i/>
          <w:sz w:val="20"/>
          <w:szCs w:val="20"/>
          <w:u w:val="single"/>
          <w:vertAlign w:val="subscript"/>
        </w:rPr>
        <w:t>0</w:t>
      </w:r>
      <w:r w:rsidRPr="00C5304A">
        <w:rPr>
          <w:rFonts w:ascii="Arial" w:hAnsi="Arial" w:cs="Arial"/>
          <w:sz w:val="20"/>
          <w:szCs w:val="20"/>
          <w:u w:val="single"/>
        </w:rPr>
        <w:t>.</w:t>
      </w:r>
      <w:r w:rsidR="004E60E3" w:rsidRPr="00AB1B27">
        <w:rPr>
          <w:rFonts w:ascii="Arial" w:hAnsi="Arial" w:cs="Arial"/>
          <w:sz w:val="20"/>
          <w:szCs w:val="20"/>
        </w:rPr>
        <w:t xml:space="preserve"> </w:t>
      </w:r>
      <w:r w:rsidR="004E60E3">
        <w:rPr>
          <w:rFonts w:ascii="Arial" w:hAnsi="Arial" w:cs="Arial"/>
          <w:sz w:val="20"/>
          <w:szCs w:val="20"/>
        </w:rPr>
        <w:t xml:space="preserve">In Power-law networks, Hill cooperation </w:t>
      </w:r>
      <w:r w:rsidR="00796CCF">
        <w:rPr>
          <w:rFonts w:ascii="Arial" w:hAnsi="Arial" w:cs="Arial"/>
          <w:sz w:val="20"/>
          <w:szCs w:val="20"/>
        </w:rPr>
        <w:t xml:space="preserve">between </w:t>
      </w:r>
      <w:r w:rsidR="004E60E3">
        <w:rPr>
          <w:rFonts w:ascii="Arial" w:hAnsi="Arial" w:cs="Arial"/>
          <w:sz w:val="20"/>
          <w:szCs w:val="20"/>
        </w:rPr>
        <w:t xml:space="preserve">essential modules with </w:t>
      </w:r>
      <w:r w:rsidR="00796CCF">
        <w:rPr>
          <w:rFonts w:ascii="Arial" w:hAnsi="Arial" w:cs="Arial"/>
          <w:sz w:val="20"/>
          <w:szCs w:val="20"/>
        </w:rPr>
        <w:t xml:space="preserve">dense </w:t>
      </w:r>
      <w:r w:rsidR="004E60E3">
        <w:rPr>
          <w:rFonts w:ascii="Arial" w:hAnsi="Arial" w:cs="Arial"/>
          <w:sz w:val="20"/>
          <w:szCs w:val="20"/>
        </w:rPr>
        <w:t xml:space="preserve">interactions will </w:t>
      </w:r>
      <w:r w:rsidR="00796CCF">
        <w:rPr>
          <w:rFonts w:ascii="Arial" w:hAnsi="Arial" w:cs="Arial"/>
          <w:sz w:val="20"/>
          <w:szCs w:val="20"/>
        </w:rPr>
        <w:t xml:space="preserve">also </w:t>
      </w:r>
      <w:r w:rsidR="004E60E3">
        <w:rPr>
          <w:rFonts w:ascii="Arial" w:hAnsi="Arial" w:cs="Arial"/>
          <w:sz w:val="20"/>
          <w:szCs w:val="20"/>
        </w:rPr>
        <w:t>likely have stronger non-linearity. W</w:t>
      </w:r>
      <w:r w:rsidR="004E60E3" w:rsidRPr="00AB1B27">
        <w:rPr>
          <w:rFonts w:ascii="Arial" w:hAnsi="Arial" w:cs="Arial"/>
          <w:sz w:val="20"/>
          <w:szCs w:val="20"/>
        </w:rPr>
        <w:t xml:space="preserve">e </w:t>
      </w:r>
      <w:r w:rsidR="00796CCF">
        <w:rPr>
          <w:rFonts w:ascii="Arial" w:hAnsi="Arial" w:cs="Arial"/>
          <w:sz w:val="20"/>
          <w:szCs w:val="20"/>
        </w:rPr>
        <w:t xml:space="preserve">will </w:t>
      </w:r>
      <w:r w:rsidR="004E60E3" w:rsidRPr="00AB1B27">
        <w:rPr>
          <w:rFonts w:ascii="Arial" w:hAnsi="Arial" w:cs="Arial"/>
          <w:sz w:val="20"/>
          <w:szCs w:val="20"/>
        </w:rPr>
        <w:t xml:space="preserve">systematically compare aging dynamics in Poisson and power-law networks with either positive or negative cooperation of failure rates. </w:t>
      </w:r>
    </w:p>
    <w:p w:rsidR="00796CCF" w:rsidRDefault="005F2EBE" w:rsidP="002439BE">
      <w:pPr>
        <w:ind w:firstLine="720"/>
        <w:jc w:val="both"/>
        <w:rPr>
          <w:rFonts w:ascii="Arial" w:hAnsi="Arial" w:cs="Arial"/>
          <w:sz w:val="20"/>
          <w:szCs w:val="20"/>
        </w:rPr>
      </w:pPr>
      <w:r>
        <w:rPr>
          <w:rFonts w:ascii="Arial" w:hAnsi="Arial" w:cs="Arial"/>
          <w:sz w:val="20"/>
          <w:szCs w:val="20"/>
        </w:rPr>
        <w:t>There are many theoretical possibilit</w:t>
      </w:r>
      <w:r w:rsidR="005C6ED2">
        <w:rPr>
          <w:rFonts w:ascii="Arial" w:hAnsi="Arial" w:cs="Arial"/>
          <w:sz w:val="20"/>
          <w:szCs w:val="20"/>
        </w:rPr>
        <w:t>ies</w:t>
      </w:r>
      <w:r w:rsidR="003C39F0">
        <w:rPr>
          <w:rFonts w:ascii="Arial" w:hAnsi="Arial" w:cs="Arial"/>
          <w:sz w:val="20"/>
          <w:szCs w:val="20"/>
        </w:rPr>
        <w:t xml:space="preserve"> on</w:t>
      </w:r>
      <w:r>
        <w:rPr>
          <w:rFonts w:ascii="Arial" w:hAnsi="Arial" w:cs="Arial"/>
          <w:sz w:val="20"/>
          <w:szCs w:val="20"/>
        </w:rPr>
        <w:t xml:space="preserve"> how a network module would be rat</w:t>
      </w:r>
      <w:r w:rsidR="005C6ED2">
        <w:rPr>
          <w:rFonts w:ascii="Arial" w:hAnsi="Arial" w:cs="Arial"/>
          <w:sz w:val="20"/>
          <w:szCs w:val="20"/>
        </w:rPr>
        <w:t>e</w:t>
      </w:r>
      <w:r>
        <w:rPr>
          <w:rFonts w:ascii="Arial" w:hAnsi="Arial" w:cs="Arial"/>
          <w:sz w:val="20"/>
          <w:szCs w:val="20"/>
        </w:rPr>
        <w:t xml:space="preserve"> limiting in aging, including power-law configuration. </w:t>
      </w:r>
      <w:r w:rsidR="006B285F">
        <w:rPr>
          <w:rFonts w:ascii="Arial" w:hAnsi="Arial" w:cs="Arial"/>
          <w:sz w:val="20"/>
          <w:szCs w:val="20"/>
        </w:rPr>
        <w:t>W</w:t>
      </w:r>
      <w:r w:rsidR="00B11C60">
        <w:rPr>
          <w:rFonts w:ascii="Arial" w:hAnsi="Arial" w:cs="Arial"/>
          <w:sz w:val="20"/>
          <w:szCs w:val="20"/>
        </w:rPr>
        <w:t xml:space="preserve">e will focus </w:t>
      </w:r>
      <w:r w:rsidR="002F7CAB">
        <w:rPr>
          <w:rFonts w:ascii="Arial" w:hAnsi="Arial" w:cs="Arial"/>
          <w:sz w:val="20"/>
          <w:szCs w:val="20"/>
        </w:rPr>
        <w:t xml:space="preserve">on </w:t>
      </w:r>
      <w:r w:rsidR="00C5304A" w:rsidRPr="00C5304A">
        <w:rPr>
          <w:rFonts w:ascii="Arial" w:hAnsi="Arial" w:cs="Arial"/>
          <w:sz w:val="20"/>
          <w:szCs w:val="20"/>
          <w:u w:val="single"/>
        </w:rPr>
        <w:t>synthetic lethality – a biological relevant example that can be experimentally tested</w:t>
      </w:r>
      <w:r w:rsidR="00855730">
        <w:rPr>
          <w:rFonts w:ascii="Arial" w:hAnsi="Arial" w:cs="Arial"/>
          <w:sz w:val="20"/>
          <w:szCs w:val="20"/>
        </w:rPr>
        <w:t xml:space="preserve">. </w:t>
      </w:r>
      <w:r w:rsidR="00796CCF" w:rsidRPr="00AB1B27">
        <w:rPr>
          <w:rFonts w:ascii="Arial" w:hAnsi="Arial" w:cs="Arial"/>
          <w:sz w:val="20"/>
          <w:szCs w:val="20"/>
        </w:rPr>
        <w:t>Synthetic lethality occurs when two gene deletions are needed for cell death. Many single-gene deletions do not lead to cell death in yeast, but double deletion of two genes can result in lethal</w:t>
      </w:r>
      <w:r w:rsidR="00796CCF">
        <w:rPr>
          <w:rFonts w:ascii="Arial" w:hAnsi="Arial" w:cs="Arial"/>
          <w:sz w:val="20"/>
          <w:szCs w:val="20"/>
        </w:rPr>
        <w:t>ity</w:t>
      </w:r>
      <w:r w:rsidR="00796CCF" w:rsidRPr="00AB1B27">
        <w:rPr>
          <w:rFonts w:ascii="Arial" w:hAnsi="Arial" w:cs="Arial"/>
          <w:sz w:val="20"/>
          <w:szCs w:val="20"/>
        </w:rPr>
        <w:t xml:space="preserve">. When one of the synthetic lethal genes is deleted, it should decrease robustness and lead to smaller </w:t>
      </w:r>
      <w:r w:rsidR="00796CCF" w:rsidRPr="00AB1B27">
        <w:rPr>
          <w:rFonts w:ascii="Arial" w:hAnsi="Arial" w:cs="Arial"/>
          <w:i/>
          <w:sz w:val="20"/>
          <w:szCs w:val="20"/>
        </w:rPr>
        <w:t>G</w:t>
      </w:r>
      <w:r w:rsidR="00796CCF" w:rsidRPr="00AB1B27">
        <w:rPr>
          <w:rFonts w:ascii="Arial" w:hAnsi="Arial" w:cs="Arial"/>
          <w:sz w:val="20"/>
          <w:szCs w:val="20"/>
        </w:rPr>
        <w:t xml:space="preserve"> and larger </w:t>
      </w:r>
      <w:r w:rsidR="00796CCF" w:rsidRPr="00AB1B27">
        <w:rPr>
          <w:rFonts w:ascii="Arial" w:hAnsi="Arial" w:cs="Arial"/>
          <w:i/>
          <w:sz w:val="20"/>
          <w:szCs w:val="20"/>
        </w:rPr>
        <w:t>m</w:t>
      </w:r>
      <w:r w:rsidR="00796CCF" w:rsidRPr="00AB1B27">
        <w:rPr>
          <w:rFonts w:ascii="Arial" w:hAnsi="Arial" w:cs="Arial"/>
          <w:i/>
          <w:sz w:val="20"/>
          <w:szCs w:val="20"/>
          <w:vertAlign w:val="subscript"/>
        </w:rPr>
        <w:t>0</w:t>
      </w:r>
      <w:r w:rsidR="00796CCF" w:rsidRPr="00AB1B27">
        <w:rPr>
          <w:rFonts w:ascii="Arial" w:hAnsi="Arial" w:cs="Arial"/>
          <w:sz w:val="20"/>
          <w:szCs w:val="20"/>
        </w:rPr>
        <w:t xml:space="preserve">. This expected effect of synthetic lethal pairs will be empirically tested in </w:t>
      </w:r>
      <w:r w:rsidR="00796CCF">
        <w:rPr>
          <w:rFonts w:ascii="Arial" w:hAnsi="Arial" w:cs="Arial"/>
          <w:sz w:val="20"/>
          <w:szCs w:val="20"/>
        </w:rPr>
        <w:t>A</w:t>
      </w:r>
      <w:r w:rsidR="00796CCF" w:rsidRPr="00AB1B27">
        <w:rPr>
          <w:rFonts w:ascii="Arial" w:hAnsi="Arial" w:cs="Arial"/>
          <w:sz w:val="20"/>
          <w:szCs w:val="20"/>
        </w:rPr>
        <w:t xml:space="preserve">im 2.4, using the yeast deletion collection available in PI’s </w:t>
      </w:r>
      <w:del w:id="238" w:author="hqin" w:date="2012-07-21T09:22:00Z">
        <w:r w:rsidR="00796CCF" w:rsidRPr="00AB1B27" w:rsidDel="00940AEE">
          <w:rPr>
            <w:rFonts w:ascii="Arial" w:hAnsi="Arial" w:cs="Arial"/>
            <w:sz w:val="20"/>
            <w:szCs w:val="20"/>
          </w:rPr>
          <w:delText>lab</w:delText>
        </w:r>
      </w:del>
      <w:ins w:id="239" w:author="hqin" w:date="2012-07-21T09:22:00Z">
        <w:r w:rsidR="00940AEE">
          <w:rPr>
            <w:rFonts w:ascii="Arial" w:hAnsi="Arial" w:cs="Arial"/>
            <w:sz w:val="20"/>
            <w:szCs w:val="20"/>
          </w:rPr>
          <w:t>laboratory</w:t>
        </w:r>
      </w:ins>
      <w:r w:rsidR="00796CCF" w:rsidRPr="00AB1B27">
        <w:rPr>
          <w:rFonts w:ascii="Arial" w:hAnsi="Arial" w:cs="Arial"/>
          <w:sz w:val="20"/>
          <w:szCs w:val="20"/>
        </w:rPr>
        <w:t>.</w:t>
      </w:r>
      <w:r w:rsidR="00796CCF">
        <w:rPr>
          <w:rFonts w:ascii="Arial" w:hAnsi="Arial" w:cs="Arial"/>
          <w:sz w:val="20"/>
          <w:szCs w:val="20"/>
        </w:rPr>
        <w:t xml:space="preserve"> </w:t>
      </w:r>
    </w:p>
    <w:tbl>
      <w:tblPr>
        <w:tblStyle w:val="TableGrid1"/>
        <w:tblpPr w:leftFromText="180" w:rightFromText="180" w:vertAnchor="page" w:horzAnchor="margin" w:tblpXSpec="right" w:tblpY="1551"/>
        <w:tblW w:w="0" w:type="auto"/>
        <w:tblLook w:val="04A0"/>
      </w:tblPr>
      <w:tblGrid>
        <w:gridCol w:w="4298"/>
      </w:tblGrid>
      <w:tr w:rsidR="008F2BB8" w:rsidRPr="00404641">
        <w:trPr>
          <w:trHeight w:val="2101"/>
        </w:trPr>
        <w:tc>
          <w:tcPr>
            <w:tcW w:w="4298" w:type="dxa"/>
          </w:tcPr>
          <w:p w:rsidR="00DC15FD" w:rsidRPr="00A95FD1" w:rsidRDefault="00D9050A" w:rsidP="008F2BB8">
            <w:pPr>
              <w:keepNext/>
              <w:tabs>
                <w:tab w:val="left" w:pos="1263"/>
              </w:tabs>
              <w:spacing w:before="240" w:after="60"/>
              <w:outlineLvl w:val="0"/>
            </w:pPr>
            <w:r>
              <w:rPr>
                <w:noProof/>
              </w:rPr>
              <w:drawing>
                <wp:inline distT="0" distB="0" distL="0" distR="0">
                  <wp:extent cx="2260772" cy="1577807"/>
                  <wp:effectExtent l="19050" t="0" r="6178" b="0"/>
                  <wp:docPr id="6" name="Picture 3" descr="C:\Users\hqin\Dropbox\Funds_and_proposals\career.proposals.dropbox\sandbox.career.dp\figures\synthetic-lethal-super-modul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qin\Dropbox\Funds_and_proposals\career.proposals.dropbox\sandbox.career.dp\figures\synthetic-lethal-super-module.tif"/>
                          <pic:cNvPicPr>
                            <a:picLocks noChangeAspect="1" noChangeArrowheads="1"/>
                          </pic:cNvPicPr>
                        </pic:nvPicPr>
                        <pic:blipFill>
                          <a:blip r:embed="rId13" cstate="print"/>
                          <a:srcRect l="31733" t="26586" r="20851" b="29305"/>
                          <a:stretch>
                            <a:fillRect/>
                          </a:stretch>
                        </pic:blipFill>
                        <pic:spPr bwMode="auto">
                          <a:xfrm>
                            <a:off x="0" y="0"/>
                            <a:ext cx="2263744" cy="1579881"/>
                          </a:xfrm>
                          <a:prstGeom prst="rect">
                            <a:avLst/>
                          </a:prstGeom>
                          <a:noFill/>
                          <a:ln w="9525">
                            <a:noFill/>
                            <a:miter lim="800000"/>
                            <a:headEnd/>
                            <a:tailEnd/>
                          </a:ln>
                        </pic:spPr>
                      </pic:pic>
                    </a:graphicData>
                  </a:graphic>
                </wp:inline>
              </w:drawing>
            </w:r>
          </w:p>
          <w:p w:rsidR="008F2BB8" w:rsidRDefault="00A95FD1" w:rsidP="008F2BB8">
            <w:pPr>
              <w:tabs>
                <w:tab w:val="left" w:pos="1263"/>
              </w:tabs>
            </w:pPr>
            <w:r w:rsidRPr="00702796">
              <w:rPr>
                <w:sz w:val="18"/>
                <w:szCs w:val="18"/>
              </w:rPr>
              <w:t xml:space="preserve">Fig </w:t>
            </w:r>
            <w:r>
              <w:rPr>
                <w:sz w:val="18"/>
                <w:szCs w:val="18"/>
              </w:rPr>
              <w:t>4</w:t>
            </w:r>
            <w:r w:rsidRPr="00702796">
              <w:rPr>
                <w:sz w:val="18"/>
                <w:szCs w:val="18"/>
              </w:rPr>
              <w:t>. A network with 3 essential genes (dark solid circles) and 1 pair of synthetic lethal genes (2 red solid circles). Open circles are non-essential genes. Failure of each purple essential module leads to cell death. Failure of the super-module occur</w:t>
            </w:r>
            <w:r>
              <w:rPr>
                <w:sz w:val="18"/>
                <w:szCs w:val="18"/>
              </w:rPr>
              <w:t>s</w:t>
            </w:r>
            <w:r w:rsidRPr="00702796">
              <w:rPr>
                <w:sz w:val="18"/>
                <w:szCs w:val="18"/>
              </w:rPr>
              <w:t xml:space="preserve"> when the synthetic lethal pair lose</w:t>
            </w:r>
            <w:r>
              <w:rPr>
                <w:sz w:val="18"/>
                <w:szCs w:val="18"/>
              </w:rPr>
              <w:t>s</w:t>
            </w:r>
            <w:r w:rsidRPr="00702796">
              <w:rPr>
                <w:sz w:val="18"/>
                <w:szCs w:val="18"/>
              </w:rPr>
              <w:t xml:space="preserve"> all interactions, and leads to cell death. Only interactions that influence aging are shown for clarity. </w:t>
            </w:r>
          </w:p>
        </w:tc>
      </w:tr>
    </w:tbl>
    <w:p w:rsidR="00D53281" w:rsidRPr="00C74FBC" w:rsidRDefault="00FA668F">
      <w:pPr>
        <w:ind w:firstLine="720"/>
        <w:jc w:val="both"/>
        <w:rPr>
          <w:rFonts w:ascii="Arial" w:hAnsi="Arial" w:cs="Arial"/>
          <w:sz w:val="20"/>
          <w:szCs w:val="20"/>
        </w:rPr>
      </w:pPr>
      <w:r w:rsidRPr="00AB1B27">
        <w:rPr>
          <w:rFonts w:ascii="Arial" w:hAnsi="Arial" w:cs="Arial"/>
          <w:sz w:val="20"/>
          <w:szCs w:val="20"/>
        </w:rPr>
        <w:t>In NRMCA, synthetic lethality will occur when loss of two ‘</w:t>
      </w:r>
      <w:r>
        <w:rPr>
          <w:rFonts w:ascii="Arial" w:hAnsi="Arial" w:cs="Arial"/>
          <w:sz w:val="20"/>
          <w:szCs w:val="20"/>
        </w:rPr>
        <w:t>semi-</w:t>
      </w:r>
      <w:r w:rsidRPr="00AB1B27">
        <w:rPr>
          <w:rFonts w:ascii="Arial" w:hAnsi="Arial" w:cs="Arial"/>
          <w:sz w:val="20"/>
          <w:szCs w:val="20"/>
        </w:rPr>
        <w:t xml:space="preserve">essential’ genes are required for cell death, which implies interaction between these two </w:t>
      </w:r>
      <w:r>
        <w:rPr>
          <w:rFonts w:ascii="Arial" w:hAnsi="Arial" w:cs="Arial"/>
          <w:sz w:val="20"/>
          <w:szCs w:val="20"/>
        </w:rPr>
        <w:t>semi-</w:t>
      </w:r>
      <w:r w:rsidRPr="00AB1B27">
        <w:rPr>
          <w:rFonts w:ascii="Arial" w:hAnsi="Arial" w:cs="Arial"/>
          <w:sz w:val="20"/>
          <w:szCs w:val="20"/>
        </w:rPr>
        <w:t>essential genes</w:t>
      </w:r>
      <w:r w:rsidR="00D53281">
        <w:rPr>
          <w:rFonts w:ascii="Arial" w:hAnsi="Arial" w:cs="Arial"/>
          <w:sz w:val="20"/>
          <w:szCs w:val="20"/>
        </w:rPr>
        <w:t xml:space="preserve"> (Fig. 4)</w:t>
      </w:r>
      <w:r w:rsidRPr="00AB1B27">
        <w:rPr>
          <w:rFonts w:ascii="Arial" w:hAnsi="Arial" w:cs="Arial"/>
          <w:sz w:val="20"/>
          <w:szCs w:val="20"/>
        </w:rPr>
        <w:t xml:space="preserve">. </w:t>
      </w:r>
      <w:r w:rsidR="00D53281">
        <w:rPr>
          <w:rFonts w:ascii="Arial" w:hAnsi="Arial" w:cs="Arial"/>
          <w:sz w:val="20"/>
          <w:szCs w:val="20"/>
        </w:rPr>
        <w:t>W</w:t>
      </w:r>
      <w:r w:rsidRPr="00AB1B27">
        <w:rPr>
          <w:rFonts w:ascii="Arial" w:hAnsi="Arial" w:cs="Arial"/>
          <w:sz w:val="20"/>
          <w:szCs w:val="20"/>
        </w:rPr>
        <w:t xml:space="preserve">e plan to merge the </w:t>
      </w:r>
      <w:r w:rsidR="00C5304A" w:rsidRPr="00C5304A">
        <w:rPr>
          <w:rFonts w:ascii="Arial" w:hAnsi="Arial" w:cs="Arial"/>
          <w:sz w:val="20"/>
          <w:szCs w:val="20"/>
          <w:u w:val="single"/>
        </w:rPr>
        <w:t>two synthetically lethal modules into a super-module</w:t>
      </w:r>
      <w:r>
        <w:rPr>
          <w:rFonts w:ascii="Arial" w:hAnsi="Arial" w:cs="Arial"/>
          <w:sz w:val="20"/>
          <w:szCs w:val="20"/>
        </w:rPr>
        <w:t xml:space="preserve"> </w:t>
      </w:r>
      <w:r w:rsidR="00D53281">
        <w:rPr>
          <w:rFonts w:ascii="Arial" w:hAnsi="Arial" w:cs="Arial"/>
          <w:sz w:val="20"/>
          <w:szCs w:val="20"/>
        </w:rPr>
        <w:t xml:space="preserve">for implementation </w:t>
      </w:r>
      <w:r>
        <w:rPr>
          <w:rFonts w:ascii="Arial" w:hAnsi="Arial" w:cs="Arial"/>
          <w:sz w:val="20"/>
          <w:szCs w:val="20"/>
        </w:rPr>
        <w:t>(Fig. 4)</w:t>
      </w:r>
      <w:r w:rsidRPr="00AB1B27">
        <w:rPr>
          <w:rFonts w:ascii="Arial" w:hAnsi="Arial" w:cs="Arial"/>
          <w:sz w:val="20"/>
          <w:szCs w:val="20"/>
        </w:rPr>
        <w:t>. Death of these super-modules needs additional book</w:t>
      </w:r>
      <w:r w:rsidR="004C6F19">
        <w:rPr>
          <w:rFonts w:ascii="Arial" w:hAnsi="Arial" w:cs="Arial"/>
          <w:sz w:val="20"/>
          <w:szCs w:val="20"/>
        </w:rPr>
        <w:t>-</w:t>
      </w:r>
      <w:r w:rsidRPr="00AB1B27">
        <w:rPr>
          <w:rFonts w:ascii="Arial" w:hAnsi="Arial" w:cs="Arial"/>
          <w:sz w:val="20"/>
          <w:szCs w:val="20"/>
        </w:rPr>
        <w:t xml:space="preserve">keeping during simulation, </w:t>
      </w:r>
      <w:r w:rsidR="004C6F19">
        <w:rPr>
          <w:rFonts w:ascii="Arial" w:hAnsi="Arial" w:cs="Arial"/>
          <w:sz w:val="20"/>
          <w:szCs w:val="20"/>
        </w:rPr>
        <w:t xml:space="preserve">but </w:t>
      </w:r>
      <w:r w:rsidRPr="00AB1B27">
        <w:rPr>
          <w:rFonts w:ascii="Arial" w:hAnsi="Arial" w:cs="Arial"/>
          <w:sz w:val="20"/>
          <w:szCs w:val="20"/>
        </w:rPr>
        <w:t xml:space="preserve">the rest of </w:t>
      </w:r>
      <w:r w:rsidR="00F525DD">
        <w:rPr>
          <w:rFonts w:ascii="Arial" w:hAnsi="Arial" w:cs="Arial"/>
          <w:sz w:val="20"/>
          <w:szCs w:val="20"/>
        </w:rPr>
        <w:t xml:space="preserve">the </w:t>
      </w:r>
      <w:r w:rsidRPr="00AB1B27">
        <w:rPr>
          <w:rFonts w:ascii="Arial" w:hAnsi="Arial" w:cs="Arial"/>
          <w:sz w:val="20"/>
          <w:szCs w:val="20"/>
        </w:rPr>
        <w:t>modules will be simulated with minimal overhead.</w:t>
      </w:r>
      <w:r w:rsidR="00F21917">
        <w:rPr>
          <w:rFonts w:ascii="Arial" w:hAnsi="Arial" w:cs="Arial"/>
          <w:sz w:val="20"/>
          <w:szCs w:val="20"/>
        </w:rPr>
        <w:t xml:space="preserve"> </w:t>
      </w:r>
      <w:r w:rsidR="00D53281">
        <w:rPr>
          <w:rFonts w:ascii="Arial" w:hAnsi="Arial" w:cs="Arial"/>
          <w:sz w:val="20"/>
          <w:szCs w:val="20"/>
        </w:rPr>
        <w:t>S</w:t>
      </w:r>
      <w:r w:rsidR="00D53281" w:rsidRPr="00AB1B27">
        <w:rPr>
          <w:rFonts w:ascii="Arial" w:hAnsi="Arial" w:cs="Arial"/>
          <w:sz w:val="20"/>
          <w:szCs w:val="20"/>
        </w:rPr>
        <w:t xml:space="preserve">ynthetic lethality </w:t>
      </w:r>
      <w:r w:rsidR="00D53281">
        <w:rPr>
          <w:rFonts w:ascii="Arial" w:hAnsi="Arial" w:cs="Arial"/>
          <w:sz w:val="20"/>
          <w:szCs w:val="20"/>
        </w:rPr>
        <w:t xml:space="preserve">is </w:t>
      </w:r>
      <w:r w:rsidR="001E60BC">
        <w:rPr>
          <w:rFonts w:ascii="Arial" w:hAnsi="Arial" w:cs="Arial"/>
          <w:sz w:val="20"/>
          <w:szCs w:val="20"/>
        </w:rPr>
        <w:t xml:space="preserve">also </w:t>
      </w:r>
      <w:r w:rsidR="00D53281">
        <w:rPr>
          <w:rFonts w:ascii="Arial" w:hAnsi="Arial" w:cs="Arial"/>
          <w:sz w:val="20"/>
          <w:szCs w:val="20"/>
        </w:rPr>
        <w:t xml:space="preserve">connected to Aim 1.4. </w:t>
      </w:r>
    </w:p>
    <w:p w:rsidR="006A24B5" w:rsidRDefault="00AB1B27">
      <w:pPr>
        <w:pStyle w:val="Heading3"/>
        <w:spacing w:before="120"/>
        <w:ind w:left="0" w:firstLine="0"/>
        <w:jc w:val="both"/>
        <w:rPr>
          <w:rFonts w:ascii="Arial" w:hAnsi="Arial" w:cs="Arial"/>
          <w:sz w:val="20"/>
          <w:szCs w:val="20"/>
        </w:rPr>
      </w:pPr>
      <w:r w:rsidRPr="00AB1B27">
        <w:rPr>
          <w:rFonts w:ascii="Arial" w:hAnsi="Arial" w:cs="Arial"/>
          <w:sz w:val="20"/>
          <w:szCs w:val="20"/>
        </w:rPr>
        <w:t>Aim 1.3. Introduce renewals/repairs into NRMCA.</w:t>
      </w:r>
    </w:p>
    <w:p w:rsidR="008022F4" w:rsidRPr="00C74FBC" w:rsidRDefault="003B6241" w:rsidP="0011784A">
      <w:pPr>
        <w:ind w:firstLine="720"/>
        <w:jc w:val="both"/>
        <w:rPr>
          <w:rFonts w:ascii="Arial" w:hAnsi="Arial" w:cs="Arial"/>
          <w:sz w:val="20"/>
          <w:szCs w:val="20"/>
        </w:rPr>
      </w:pPr>
      <w:r>
        <w:rPr>
          <w:rFonts w:ascii="Arial" w:hAnsi="Arial" w:cs="Arial"/>
          <w:sz w:val="20"/>
          <w:szCs w:val="20"/>
        </w:rPr>
        <w:t xml:space="preserve">Renewals and repairs </w:t>
      </w:r>
      <w:r w:rsidR="00C50001">
        <w:rPr>
          <w:rFonts w:ascii="Arial" w:hAnsi="Arial" w:cs="Arial"/>
          <w:sz w:val="20"/>
          <w:szCs w:val="20"/>
        </w:rPr>
        <w:t xml:space="preserve">play an important role in </w:t>
      </w:r>
      <w:r>
        <w:rPr>
          <w:rFonts w:ascii="Arial" w:hAnsi="Arial" w:cs="Arial"/>
          <w:sz w:val="20"/>
          <w:szCs w:val="20"/>
        </w:rPr>
        <w:t>biological robustness.</w:t>
      </w:r>
      <w:r w:rsidR="0011784A">
        <w:rPr>
          <w:rFonts w:ascii="Arial" w:hAnsi="Arial" w:cs="Arial"/>
          <w:sz w:val="20"/>
          <w:szCs w:val="20"/>
        </w:rPr>
        <w:t xml:space="preserve"> </w:t>
      </w:r>
      <w:r w:rsidR="00C50001">
        <w:rPr>
          <w:rFonts w:ascii="Arial" w:hAnsi="Arial" w:cs="Arial"/>
          <w:sz w:val="20"/>
          <w:szCs w:val="20"/>
        </w:rPr>
        <w:t>S</w:t>
      </w:r>
      <w:r w:rsidR="00C50001" w:rsidRPr="00AB1B27">
        <w:rPr>
          <w:rFonts w:ascii="Arial" w:hAnsi="Arial" w:cs="Arial"/>
          <w:sz w:val="20"/>
          <w:szCs w:val="20"/>
        </w:rPr>
        <w:t xml:space="preserve">elf-repairing </w:t>
      </w:r>
      <w:r w:rsidR="00C50001">
        <w:rPr>
          <w:rFonts w:ascii="Arial" w:hAnsi="Arial" w:cs="Arial"/>
          <w:sz w:val="20"/>
          <w:szCs w:val="20"/>
        </w:rPr>
        <w:t xml:space="preserve">is also </w:t>
      </w:r>
      <w:r w:rsidR="00C50001" w:rsidRPr="00AB1B27">
        <w:rPr>
          <w:rFonts w:ascii="Arial" w:hAnsi="Arial" w:cs="Arial"/>
          <w:sz w:val="20"/>
          <w:szCs w:val="20"/>
        </w:rPr>
        <w:t xml:space="preserve">an important </w:t>
      </w:r>
      <w:r w:rsidR="00C50001">
        <w:rPr>
          <w:rFonts w:ascii="Arial" w:hAnsi="Arial" w:cs="Arial"/>
          <w:sz w:val="20"/>
          <w:szCs w:val="20"/>
        </w:rPr>
        <w:t xml:space="preserve">factor </w:t>
      </w:r>
      <w:r w:rsidR="00C50001" w:rsidRPr="00AB1B27">
        <w:rPr>
          <w:rFonts w:ascii="Arial" w:hAnsi="Arial" w:cs="Arial"/>
          <w:sz w:val="20"/>
          <w:szCs w:val="20"/>
        </w:rPr>
        <w:t xml:space="preserve">in </w:t>
      </w:r>
      <w:r w:rsidR="00C50001">
        <w:rPr>
          <w:rFonts w:ascii="Arial" w:hAnsi="Arial" w:cs="Arial"/>
          <w:sz w:val="20"/>
          <w:szCs w:val="20"/>
        </w:rPr>
        <w:t xml:space="preserve">several </w:t>
      </w:r>
      <w:r w:rsidR="00C50001" w:rsidRPr="00AB1B27">
        <w:rPr>
          <w:rFonts w:ascii="Arial" w:hAnsi="Arial" w:cs="Arial"/>
          <w:sz w:val="20"/>
          <w:szCs w:val="20"/>
        </w:rPr>
        <w:t xml:space="preserve">theories of aging </w:t>
      </w:r>
      <w:ins w:id="240" w:author="Hong Qin" w:date="2013-02-15T10:58:00Z">
        <w:r w:rsidR="007C3C78" w:rsidRPr="007C3C78">
          <w:rPr>
            <w:rFonts w:ascii="Arial" w:hAnsi="Arial" w:cs="Arial"/>
            <w:sz w:val="20"/>
            <w:szCs w:val="20"/>
            <w:rPrChange w:id="241" w:author="Hong Qin" w:date="2013-02-15T10:58:00Z">
              <w:rPr>
                <w:rFonts w:ascii="Arial" w:hAnsi="Arial" w:cs="Arial"/>
                <w:noProof/>
                <w:sz w:val="20"/>
                <w:szCs w:val="20"/>
                <w:vertAlign w:val="superscript"/>
              </w:rPr>
            </w:rPrChange>
          </w:rPr>
          <w:t>{Kirkwood, 1988 #51;Horiuchi, 2003 #1789;Yashin, 2000 #1790}</w:t>
        </w:r>
      </w:ins>
      <w:del w:id="242" w:author="Hong Qin" w:date="2013-02-15T10:58:00Z">
        <w:r w:rsidR="00862EA5" w:rsidRPr="00862EA5" w:rsidDel="007C3C78">
          <w:rPr>
            <w:rFonts w:ascii="Arial" w:hAnsi="Arial" w:cs="Arial"/>
            <w:noProof/>
            <w:sz w:val="20"/>
            <w:szCs w:val="20"/>
            <w:vertAlign w:val="superscript"/>
          </w:rPr>
          <w:delText>[</w:delText>
        </w:r>
        <w:r w:rsidR="00231CE9" w:rsidRPr="00862EA5" w:rsidDel="007C3C78">
          <w:rPr>
            <w:rFonts w:ascii="Arial" w:hAnsi="Arial" w:cs="Arial"/>
            <w:noProof/>
            <w:sz w:val="20"/>
            <w:szCs w:val="20"/>
            <w:vertAlign w:val="superscript"/>
          </w:rPr>
          <w:delText>98-100</w:delText>
        </w:r>
        <w:r w:rsidR="00862EA5" w:rsidRPr="00862EA5" w:rsidDel="007C3C78">
          <w:rPr>
            <w:rFonts w:ascii="Arial" w:hAnsi="Arial" w:cs="Arial"/>
            <w:noProof/>
            <w:sz w:val="20"/>
            <w:szCs w:val="20"/>
            <w:vertAlign w:val="superscript"/>
          </w:rPr>
          <w:delText>]</w:delText>
        </w:r>
      </w:del>
      <w:r w:rsidR="00C50001" w:rsidRPr="00AB1B27">
        <w:rPr>
          <w:rFonts w:ascii="Arial" w:hAnsi="Arial" w:cs="Arial"/>
          <w:sz w:val="20"/>
          <w:szCs w:val="20"/>
        </w:rPr>
        <w:t xml:space="preserve">. </w:t>
      </w:r>
      <w:r w:rsidR="00AB1B27" w:rsidRPr="00AB1B27">
        <w:rPr>
          <w:rFonts w:ascii="Arial" w:hAnsi="Arial" w:cs="Arial"/>
          <w:sz w:val="20"/>
          <w:szCs w:val="20"/>
        </w:rPr>
        <w:t xml:space="preserve">From </w:t>
      </w:r>
      <w:r w:rsidR="00C50001">
        <w:rPr>
          <w:rFonts w:ascii="Arial" w:hAnsi="Arial" w:cs="Arial"/>
          <w:sz w:val="20"/>
          <w:szCs w:val="20"/>
        </w:rPr>
        <w:t xml:space="preserve">a </w:t>
      </w:r>
      <w:r w:rsidR="00AB1B27" w:rsidRPr="00AB1B27">
        <w:rPr>
          <w:rFonts w:ascii="Arial" w:hAnsi="Arial" w:cs="Arial"/>
          <w:sz w:val="20"/>
          <w:szCs w:val="20"/>
        </w:rPr>
        <w:t xml:space="preserve">mathematical perspective, </w:t>
      </w:r>
      <w:r w:rsidR="00C5304A" w:rsidRPr="00C5304A">
        <w:rPr>
          <w:rFonts w:ascii="Arial" w:hAnsi="Arial" w:cs="Arial"/>
          <w:sz w:val="20"/>
          <w:szCs w:val="20"/>
          <w:u w:val="single"/>
        </w:rPr>
        <w:t>both renewals and repairs can be modeled exactly in the same way</w:t>
      </w:r>
      <w:r w:rsidR="00AB1B27" w:rsidRPr="00AB1B27">
        <w:rPr>
          <w:rFonts w:ascii="Arial" w:hAnsi="Arial" w:cs="Arial"/>
          <w:sz w:val="20"/>
          <w:szCs w:val="20"/>
        </w:rPr>
        <w:t xml:space="preserve">, as in repairable engineering systems </w:t>
      </w:r>
      <w:ins w:id="243" w:author="Hong Qin" w:date="2013-02-15T10:58:00Z">
        <w:r w:rsidR="007C3C78" w:rsidRPr="007C3C78">
          <w:rPr>
            <w:rFonts w:ascii="Arial" w:hAnsi="Arial" w:cs="Arial"/>
            <w:sz w:val="20"/>
            <w:szCs w:val="20"/>
            <w:rPrChange w:id="244" w:author="Hong Qin" w:date="2013-02-15T10:58:00Z">
              <w:rPr>
                <w:rFonts w:ascii="Arial" w:hAnsi="Arial" w:cs="Arial"/>
                <w:noProof/>
                <w:sz w:val="20"/>
                <w:szCs w:val="20"/>
                <w:vertAlign w:val="superscript"/>
              </w:rPr>
            </w:rPrChange>
          </w:rPr>
          <w:t>{Vaupel, 2003 #1791;Finkelstein, 2006 #1514}</w:t>
        </w:r>
      </w:ins>
      <w:del w:id="245" w:author="Hong Qin" w:date="2013-02-15T10:58:00Z">
        <w:r w:rsidR="00862EA5" w:rsidRPr="00862EA5" w:rsidDel="007C3C78">
          <w:rPr>
            <w:rFonts w:ascii="Arial" w:hAnsi="Arial" w:cs="Arial"/>
            <w:noProof/>
            <w:sz w:val="20"/>
            <w:szCs w:val="20"/>
            <w:vertAlign w:val="superscript"/>
          </w:rPr>
          <w:delText>[</w:delText>
        </w:r>
        <w:r w:rsidR="00231CE9" w:rsidRPr="00862EA5" w:rsidDel="007C3C78">
          <w:rPr>
            <w:rFonts w:ascii="Arial" w:hAnsi="Arial" w:cs="Arial"/>
            <w:noProof/>
            <w:sz w:val="20"/>
            <w:szCs w:val="20"/>
            <w:vertAlign w:val="superscript"/>
          </w:rPr>
          <w:delText>92</w:delText>
        </w:r>
        <w:r w:rsidR="00862EA5" w:rsidRPr="00862EA5" w:rsidDel="007C3C78">
          <w:rPr>
            <w:rFonts w:ascii="Arial" w:hAnsi="Arial" w:cs="Arial"/>
            <w:noProof/>
            <w:sz w:val="20"/>
            <w:szCs w:val="20"/>
            <w:vertAlign w:val="superscript"/>
          </w:rPr>
          <w:delText xml:space="preserve">, </w:delText>
        </w:r>
        <w:r w:rsidR="00231CE9" w:rsidRPr="00862EA5" w:rsidDel="007C3C78">
          <w:rPr>
            <w:rFonts w:ascii="Arial" w:hAnsi="Arial" w:cs="Arial"/>
            <w:noProof/>
            <w:sz w:val="20"/>
            <w:szCs w:val="20"/>
            <w:vertAlign w:val="superscript"/>
          </w:rPr>
          <w:delText>101</w:delText>
        </w:r>
        <w:r w:rsidR="00862EA5" w:rsidRPr="00862EA5" w:rsidDel="007C3C78">
          <w:rPr>
            <w:rFonts w:ascii="Arial" w:hAnsi="Arial" w:cs="Arial"/>
            <w:noProof/>
            <w:sz w:val="20"/>
            <w:szCs w:val="20"/>
            <w:vertAlign w:val="superscript"/>
          </w:rPr>
          <w:delText>]</w:delText>
        </w:r>
      </w:del>
      <w:r w:rsidR="00AB1B27" w:rsidRPr="00AB1B27">
        <w:rPr>
          <w:rFonts w:ascii="Arial" w:hAnsi="Arial" w:cs="Arial"/>
          <w:sz w:val="20"/>
          <w:szCs w:val="20"/>
        </w:rPr>
        <w:t xml:space="preserve">. </w:t>
      </w:r>
      <w:r w:rsidR="00C50001">
        <w:rPr>
          <w:rFonts w:ascii="Arial" w:hAnsi="Arial" w:cs="Arial"/>
          <w:sz w:val="20"/>
          <w:szCs w:val="20"/>
        </w:rPr>
        <w:t>Renewals/</w:t>
      </w:r>
      <w:r w:rsidR="00AB1B27" w:rsidRPr="00AB1B27">
        <w:rPr>
          <w:rFonts w:ascii="Arial" w:hAnsi="Arial" w:cs="Arial"/>
          <w:sz w:val="20"/>
          <w:szCs w:val="20"/>
        </w:rPr>
        <w:t>Repairs can be imperfect or perfect. To explore the theoretic</w:t>
      </w:r>
      <w:r w:rsidR="00347037">
        <w:rPr>
          <w:rFonts w:ascii="Arial" w:hAnsi="Arial" w:cs="Arial"/>
          <w:sz w:val="20"/>
          <w:szCs w:val="20"/>
        </w:rPr>
        <w:t>al</w:t>
      </w:r>
      <w:r w:rsidR="00AB1B27" w:rsidRPr="00AB1B27">
        <w:rPr>
          <w:rFonts w:ascii="Arial" w:hAnsi="Arial" w:cs="Arial"/>
          <w:sz w:val="20"/>
          <w:szCs w:val="20"/>
        </w:rPr>
        <w:t xml:space="preserve"> impact, we will focus on perfect repairs as in previous studies</w:t>
      </w:r>
      <w:ins w:id="246" w:author="Hong Qin" w:date="2013-02-15T10:58:00Z">
        <w:r w:rsidR="007C3C78" w:rsidRPr="007C3C78">
          <w:rPr>
            <w:rFonts w:ascii="Arial" w:hAnsi="Arial" w:cs="Arial"/>
            <w:sz w:val="20"/>
            <w:szCs w:val="20"/>
            <w:rPrChange w:id="247" w:author="Hong Qin" w:date="2013-02-15T10:58:00Z">
              <w:rPr>
                <w:rFonts w:ascii="Arial" w:hAnsi="Arial" w:cs="Arial"/>
                <w:noProof/>
                <w:sz w:val="20"/>
                <w:szCs w:val="20"/>
                <w:vertAlign w:val="superscript"/>
              </w:rPr>
            </w:rPrChange>
          </w:rPr>
          <w:t>{Vaupel, 2003 #1791}</w:t>
        </w:r>
      </w:ins>
      <w:del w:id="248" w:author="Hong Qin" w:date="2013-02-15T10:58:00Z">
        <w:r w:rsidR="00862EA5" w:rsidRPr="00862EA5" w:rsidDel="007C3C78">
          <w:rPr>
            <w:rFonts w:ascii="Arial" w:hAnsi="Arial" w:cs="Arial"/>
            <w:noProof/>
            <w:sz w:val="20"/>
            <w:szCs w:val="20"/>
            <w:vertAlign w:val="superscript"/>
          </w:rPr>
          <w:delText>[</w:delText>
        </w:r>
        <w:r w:rsidR="00231CE9" w:rsidRPr="00862EA5" w:rsidDel="007C3C78">
          <w:rPr>
            <w:rFonts w:ascii="Arial" w:hAnsi="Arial" w:cs="Arial"/>
            <w:noProof/>
            <w:sz w:val="20"/>
            <w:szCs w:val="20"/>
            <w:vertAlign w:val="superscript"/>
          </w:rPr>
          <w:delText>101</w:delText>
        </w:r>
        <w:r w:rsidR="00862EA5" w:rsidRPr="00862EA5" w:rsidDel="007C3C78">
          <w:rPr>
            <w:rFonts w:ascii="Arial" w:hAnsi="Arial" w:cs="Arial"/>
            <w:noProof/>
            <w:sz w:val="20"/>
            <w:szCs w:val="20"/>
            <w:vertAlign w:val="superscript"/>
          </w:rPr>
          <w:delText>]</w:delText>
        </w:r>
      </w:del>
      <w:r w:rsidR="00AB1B27" w:rsidRPr="00AB1B27">
        <w:rPr>
          <w:rFonts w:ascii="Arial" w:hAnsi="Arial" w:cs="Arial"/>
          <w:sz w:val="20"/>
          <w:szCs w:val="20"/>
        </w:rPr>
        <w:t xml:space="preserve">. </w:t>
      </w:r>
    </w:p>
    <w:p w:rsidR="003B797A" w:rsidRDefault="00C5304A" w:rsidP="00181721">
      <w:pPr>
        <w:ind w:firstLine="720"/>
        <w:jc w:val="both"/>
        <w:rPr>
          <w:rFonts w:ascii="Arial" w:hAnsi="Arial" w:cs="Arial"/>
          <w:sz w:val="20"/>
          <w:szCs w:val="20"/>
        </w:rPr>
      </w:pPr>
      <w:r w:rsidRPr="00C5304A">
        <w:rPr>
          <w:rFonts w:ascii="Arial" w:hAnsi="Arial" w:cs="Arial"/>
          <w:sz w:val="20"/>
          <w:szCs w:val="20"/>
          <w:u w:val="single"/>
        </w:rPr>
        <w:t>Perfect repairs are equivalent to replacement of machinery components</w:t>
      </w:r>
      <w:r w:rsidR="00AB1B27" w:rsidRPr="00AB1B27">
        <w:rPr>
          <w:rFonts w:ascii="Arial" w:hAnsi="Arial" w:cs="Arial"/>
          <w:sz w:val="20"/>
          <w:szCs w:val="20"/>
        </w:rPr>
        <w:t xml:space="preserve"> in reliability engineering </w:t>
      </w:r>
      <w:ins w:id="249" w:author="Hong Qin" w:date="2013-02-15T10:58:00Z">
        <w:r w:rsidR="007C3C78" w:rsidRPr="007C3C78">
          <w:rPr>
            <w:rFonts w:ascii="Arial" w:hAnsi="Arial" w:cs="Arial"/>
            <w:sz w:val="20"/>
            <w:szCs w:val="20"/>
            <w:rPrChange w:id="250" w:author="Hong Qin" w:date="2013-02-15T10:58:00Z">
              <w:rPr>
                <w:rFonts w:ascii="Arial" w:hAnsi="Arial" w:cs="Arial"/>
                <w:noProof/>
                <w:sz w:val="20"/>
                <w:szCs w:val="20"/>
                <w:vertAlign w:val="superscript"/>
              </w:rPr>
            </w:rPrChange>
          </w:rPr>
          <w:t>{Barlow, 1996 #1792;Leemis, 2009 #1793}</w:t>
        </w:r>
      </w:ins>
      <w:del w:id="251"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102</w:delText>
        </w:r>
        <w:r w:rsidR="005D19D9" w:rsidRPr="005D19D9" w:rsidDel="007C3C78">
          <w:rPr>
            <w:rFonts w:ascii="Arial" w:hAnsi="Arial" w:cs="Arial"/>
            <w:noProof/>
            <w:sz w:val="20"/>
            <w:szCs w:val="20"/>
            <w:vertAlign w:val="superscript"/>
          </w:rPr>
          <w:delText xml:space="preserve">, </w:delText>
        </w:r>
        <w:r w:rsidR="00231CE9" w:rsidRPr="005D19D9" w:rsidDel="007C3C78">
          <w:rPr>
            <w:rFonts w:ascii="Arial" w:hAnsi="Arial" w:cs="Arial"/>
            <w:noProof/>
            <w:sz w:val="20"/>
            <w:szCs w:val="20"/>
            <w:vertAlign w:val="superscript"/>
          </w:rPr>
          <w:delText>103</w:delText>
        </w:r>
        <w:r w:rsidR="005D19D9" w:rsidRPr="005D19D9" w:rsidDel="007C3C78">
          <w:rPr>
            <w:rFonts w:ascii="Arial" w:hAnsi="Arial" w:cs="Arial"/>
            <w:noProof/>
            <w:sz w:val="20"/>
            <w:szCs w:val="20"/>
            <w:vertAlign w:val="superscript"/>
          </w:rPr>
          <w:delText>]</w:delText>
        </w:r>
      </w:del>
      <w:r w:rsidR="00AB1B27" w:rsidRPr="00AB1B27">
        <w:rPr>
          <w:rFonts w:ascii="Arial" w:hAnsi="Arial" w:cs="Arial"/>
          <w:sz w:val="20"/>
          <w:szCs w:val="20"/>
        </w:rPr>
        <w:t xml:space="preserve">. In reliability engineering, repairs are modeled by a specified number of stand-by components, and the system fails as the last reserved component fails </w:t>
      </w:r>
      <w:ins w:id="252" w:author="Hong Qin" w:date="2013-02-15T10:58:00Z">
        <w:r w:rsidR="007C3C78" w:rsidRPr="007C3C78">
          <w:rPr>
            <w:rFonts w:ascii="Arial" w:hAnsi="Arial" w:cs="Arial"/>
            <w:sz w:val="20"/>
            <w:szCs w:val="20"/>
            <w:rPrChange w:id="253" w:author="Hong Qin" w:date="2013-02-15T10:58:00Z">
              <w:rPr>
                <w:rFonts w:ascii="Arial" w:hAnsi="Arial" w:cs="Arial"/>
                <w:noProof/>
                <w:sz w:val="20"/>
                <w:szCs w:val="20"/>
                <w:vertAlign w:val="superscript"/>
              </w:rPr>
            </w:rPrChange>
          </w:rPr>
          <w:t>{Leemis, 2009 #1793}</w:t>
        </w:r>
      </w:ins>
      <w:del w:id="254"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103</w:delText>
        </w:r>
        <w:r w:rsidR="005D19D9" w:rsidRPr="005D19D9" w:rsidDel="007C3C78">
          <w:rPr>
            <w:rFonts w:ascii="Arial" w:hAnsi="Arial" w:cs="Arial"/>
            <w:noProof/>
            <w:sz w:val="20"/>
            <w:szCs w:val="20"/>
            <w:vertAlign w:val="superscript"/>
          </w:rPr>
          <w:delText>]</w:delText>
        </w:r>
      </w:del>
      <w:r w:rsidR="00AB1B27" w:rsidRPr="00AB1B27">
        <w:rPr>
          <w:rFonts w:ascii="Arial" w:hAnsi="Arial" w:cs="Arial"/>
          <w:sz w:val="20"/>
          <w:szCs w:val="20"/>
        </w:rPr>
        <w:t xml:space="preserve">. This approach was used in a reliability study that assumed one replaceable component, and counter-intuitively found that repairs can decrease the relative tail of longevity </w:t>
      </w:r>
      <w:ins w:id="255" w:author="Hong Qin" w:date="2013-02-15T10:58:00Z">
        <w:r w:rsidR="007C3C78" w:rsidRPr="007C3C78">
          <w:rPr>
            <w:rFonts w:ascii="Arial" w:hAnsi="Arial" w:cs="Arial"/>
            <w:sz w:val="20"/>
            <w:szCs w:val="20"/>
            <w:rPrChange w:id="256" w:author="Hong Qin" w:date="2013-02-15T10:58:00Z">
              <w:rPr>
                <w:rFonts w:ascii="Arial" w:hAnsi="Arial" w:cs="Arial"/>
                <w:noProof/>
                <w:sz w:val="20"/>
                <w:szCs w:val="20"/>
                <w:vertAlign w:val="superscript"/>
              </w:rPr>
            </w:rPrChange>
          </w:rPr>
          <w:t>{Vaupel, 2003 #1791;Finkelstein, 2006 #1514}</w:t>
        </w:r>
      </w:ins>
      <w:del w:id="257" w:author="Hong Qin" w:date="2013-02-15T10:58:00Z">
        <w:r w:rsidR="00862EA5" w:rsidRPr="00862EA5" w:rsidDel="007C3C78">
          <w:rPr>
            <w:rFonts w:ascii="Arial" w:hAnsi="Arial" w:cs="Arial"/>
            <w:noProof/>
            <w:sz w:val="20"/>
            <w:szCs w:val="20"/>
            <w:vertAlign w:val="superscript"/>
          </w:rPr>
          <w:delText>[</w:delText>
        </w:r>
        <w:r w:rsidR="00231CE9" w:rsidRPr="00862EA5" w:rsidDel="007C3C78">
          <w:rPr>
            <w:rFonts w:ascii="Arial" w:hAnsi="Arial" w:cs="Arial"/>
            <w:noProof/>
            <w:sz w:val="20"/>
            <w:szCs w:val="20"/>
            <w:vertAlign w:val="superscript"/>
          </w:rPr>
          <w:delText>92</w:delText>
        </w:r>
        <w:r w:rsidR="00862EA5" w:rsidRPr="00862EA5" w:rsidDel="007C3C78">
          <w:rPr>
            <w:rFonts w:ascii="Arial" w:hAnsi="Arial" w:cs="Arial"/>
            <w:noProof/>
            <w:sz w:val="20"/>
            <w:szCs w:val="20"/>
            <w:vertAlign w:val="superscript"/>
          </w:rPr>
          <w:delText xml:space="preserve">, </w:delText>
        </w:r>
        <w:r w:rsidR="00231CE9" w:rsidRPr="00862EA5" w:rsidDel="007C3C78">
          <w:rPr>
            <w:rFonts w:ascii="Arial" w:hAnsi="Arial" w:cs="Arial"/>
            <w:noProof/>
            <w:sz w:val="20"/>
            <w:szCs w:val="20"/>
            <w:vertAlign w:val="superscript"/>
          </w:rPr>
          <w:delText>101</w:delText>
        </w:r>
        <w:r w:rsidR="00862EA5" w:rsidRPr="00862EA5" w:rsidDel="007C3C78">
          <w:rPr>
            <w:rFonts w:ascii="Arial" w:hAnsi="Arial" w:cs="Arial"/>
            <w:noProof/>
            <w:sz w:val="20"/>
            <w:szCs w:val="20"/>
            <w:vertAlign w:val="superscript"/>
          </w:rPr>
          <w:delText>]</w:delText>
        </w:r>
      </w:del>
      <w:r w:rsidR="00AB1B27" w:rsidRPr="00AB1B27">
        <w:rPr>
          <w:rFonts w:ascii="Arial" w:hAnsi="Arial" w:cs="Arial"/>
          <w:sz w:val="20"/>
          <w:szCs w:val="20"/>
        </w:rPr>
        <w:t xml:space="preserve">. As a proof of principle, we will also assume one replaceable interaction in NRMCA. </w:t>
      </w:r>
      <w:r w:rsidRPr="00C5304A">
        <w:rPr>
          <w:rFonts w:ascii="Arial" w:hAnsi="Arial" w:cs="Arial"/>
          <w:sz w:val="20"/>
          <w:szCs w:val="20"/>
          <w:u w:val="single"/>
        </w:rPr>
        <w:t xml:space="preserve">We expect that repairs should increase network robustness, lead to larger </w:t>
      </w:r>
      <w:r w:rsidRPr="00C5304A">
        <w:rPr>
          <w:rFonts w:ascii="Arial" w:hAnsi="Arial" w:cs="Arial"/>
          <w:i/>
          <w:sz w:val="20"/>
          <w:szCs w:val="20"/>
          <w:u w:val="single"/>
        </w:rPr>
        <w:t>G</w:t>
      </w:r>
      <w:r w:rsidRPr="00C5304A">
        <w:rPr>
          <w:rFonts w:ascii="Arial" w:hAnsi="Arial" w:cs="Arial"/>
          <w:sz w:val="20"/>
          <w:szCs w:val="20"/>
          <w:u w:val="single"/>
        </w:rPr>
        <w:t xml:space="preserve"> and smaller </w:t>
      </w:r>
      <w:r w:rsidRPr="00C5304A">
        <w:rPr>
          <w:rFonts w:ascii="Arial" w:hAnsi="Arial" w:cs="Arial"/>
          <w:i/>
          <w:sz w:val="20"/>
          <w:szCs w:val="20"/>
          <w:u w:val="single"/>
        </w:rPr>
        <w:t>m</w:t>
      </w:r>
      <w:r w:rsidRPr="00C5304A">
        <w:rPr>
          <w:rFonts w:ascii="Arial" w:hAnsi="Arial" w:cs="Arial"/>
          <w:i/>
          <w:sz w:val="20"/>
          <w:szCs w:val="20"/>
          <w:u w:val="single"/>
          <w:vertAlign w:val="subscript"/>
        </w:rPr>
        <w:t>0</w:t>
      </w:r>
      <w:r w:rsidR="003B797A">
        <w:rPr>
          <w:rFonts w:ascii="Arial" w:hAnsi="Arial" w:cs="Arial"/>
          <w:sz w:val="20"/>
          <w:szCs w:val="20"/>
        </w:rPr>
        <w:t xml:space="preserve">. Intuitively, repairable organisms are more robust, and hence more homogenous. Consequently, </w:t>
      </w:r>
      <w:r w:rsidR="003C39F0">
        <w:rPr>
          <w:rFonts w:ascii="Arial" w:hAnsi="Arial" w:cs="Arial"/>
          <w:sz w:val="20"/>
          <w:szCs w:val="20"/>
        </w:rPr>
        <w:t xml:space="preserve">the </w:t>
      </w:r>
      <w:r w:rsidR="003B797A">
        <w:rPr>
          <w:rFonts w:ascii="Arial" w:hAnsi="Arial" w:cs="Arial"/>
          <w:sz w:val="20"/>
          <w:szCs w:val="20"/>
        </w:rPr>
        <w:t>average lifespan of a repairable population should be higher, but relatively few individual</w:t>
      </w:r>
      <w:r w:rsidR="00F81368">
        <w:rPr>
          <w:rFonts w:ascii="Arial" w:hAnsi="Arial" w:cs="Arial"/>
          <w:sz w:val="20"/>
          <w:szCs w:val="20"/>
        </w:rPr>
        <w:t>s</w:t>
      </w:r>
      <w:r w:rsidR="003B797A">
        <w:rPr>
          <w:rFonts w:ascii="Arial" w:hAnsi="Arial" w:cs="Arial"/>
          <w:sz w:val="20"/>
          <w:szCs w:val="20"/>
        </w:rPr>
        <w:t xml:space="preserve"> should have extremely long lifespan</w:t>
      </w:r>
      <w:r w:rsidR="003C39F0">
        <w:rPr>
          <w:rFonts w:ascii="Arial" w:hAnsi="Arial" w:cs="Arial"/>
          <w:sz w:val="20"/>
          <w:szCs w:val="20"/>
        </w:rPr>
        <w:t>s</w:t>
      </w:r>
      <w:r w:rsidR="003B797A">
        <w:rPr>
          <w:rFonts w:ascii="Arial" w:hAnsi="Arial" w:cs="Arial"/>
          <w:sz w:val="20"/>
          <w:szCs w:val="20"/>
        </w:rPr>
        <w:t xml:space="preserve">. These predictions will be tested in yeast null mutants of </w:t>
      </w:r>
      <w:r w:rsidRPr="00C5304A">
        <w:rPr>
          <w:rFonts w:ascii="Arial" w:hAnsi="Arial" w:cs="Arial"/>
          <w:sz w:val="20"/>
          <w:szCs w:val="20"/>
          <w:u w:val="single"/>
        </w:rPr>
        <w:t>protein chaperons</w:t>
      </w:r>
      <w:r w:rsidR="003B797A">
        <w:rPr>
          <w:rFonts w:ascii="Arial" w:hAnsi="Arial" w:cs="Arial"/>
          <w:sz w:val="20"/>
          <w:szCs w:val="20"/>
        </w:rPr>
        <w:t xml:space="preserve"> (Aim 2.4). </w:t>
      </w:r>
      <w:r w:rsidR="00B254E3">
        <w:rPr>
          <w:rFonts w:ascii="Arial" w:hAnsi="Arial" w:cs="Arial"/>
          <w:sz w:val="20"/>
          <w:szCs w:val="20"/>
        </w:rPr>
        <w:t>Protein chaperons prevent mis-folding of their substrate proteins and therefore play an important role in cellular repairs. Our</w:t>
      </w:r>
      <w:r w:rsidR="000E580F">
        <w:rPr>
          <w:rFonts w:ascii="Arial" w:hAnsi="Arial" w:cs="Arial"/>
          <w:sz w:val="20"/>
          <w:szCs w:val="20"/>
        </w:rPr>
        <w:t xml:space="preserve"> preliminary results on Hsp90 are consistent with these predictions (section 3.5.3). </w:t>
      </w:r>
    </w:p>
    <w:p w:rsidR="00E82723" w:rsidRPr="00C74FBC" w:rsidRDefault="00AB1B27" w:rsidP="00CD13BA">
      <w:pPr>
        <w:ind w:firstLine="720"/>
        <w:jc w:val="both"/>
        <w:rPr>
          <w:rFonts w:ascii="Arial" w:hAnsi="Arial" w:cs="Arial"/>
          <w:sz w:val="20"/>
          <w:szCs w:val="20"/>
        </w:rPr>
      </w:pPr>
      <w:r w:rsidRPr="00AB1B27">
        <w:rPr>
          <w:rFonts w:ascii="Arial" w:hAnsi="Arial" w:cs="Arial"/>
          <w:sz w:val="20"/>
          <w:szCs w:val="20"/>
        </w:rPr>
        <w:t xml:space="preserve">We are </w:t>
      </w:r>
      <w:r w:rsidR="00306792">
        <w:rPr>
          <w:rFonts w:ascii="Arial" w:hAnsi="Arial" w:cs="Arial"/>
          <w:sz w:val="20"/>
          <w:szCs w:val="20"/>
        </w:rPr>
        <w:t xml:space="preserve">also </w:t>
      </w:r>
      <w:r w:rsidRPr="00AB1B27">
        <w:rPr>
          <w:rFonts w:ascii="Arial" w:hAnsi="Arial" w:cs="Arial"/>
          <w:sz w:val="20"/>
          <w:szCs w:val="20"/>
        </w:rPr>
        <w:t>interested in how differential repair mechanisms influence aging. We will compare repairs that preferentially target highly connected genes versus less-connect</w:t>
      </w:r>
      <w:r w:rsidR="00F525DD">
        <w:rPr>
          <w:rFonts w:ascii="Arial" w:hAnsi="Arial" w:cs="Arial"/>
          <w:sz w:val="20"/>
          <w:szCs w:val="20"/>
        </w:rPr>
        <w:t>ed</w:t>
      </w:r>
      <w:r w:rsidRPr="00AB1B27">
        <w:rPr>
          <w:rFonts w:ascii="Arial" w:hAnsi="Arial" w:cs="Arial"/>
          <w:sz w:val="20"/>
          <w:szCs w:val="20"/>
        </w:rPr>
        <w:t xml:space="preserve"> genes in power-law networks, </w:t>
      </w:r>
      <w:r w:rsidR="00F525DD">
        <w:rPr>
          <w:rFonts w:ascii="Arial" w:hAnsi="Arial" w:cs="Arial"/>
          <w:sz w:val="20"/>
          <w:szCs w:val="20"/>
        </w:rPr>
        <w:t xml:space="preserve">and </w:t>
      </w:r>
      <w:r w:rsidRPr="00AB1B27">
        <w:rPr>
          <w:rFonts w:ascii="Arial" w:hAnsi="Arial" w:cs="Arial"/>
          <w:sz w:val="20"/>
          <w:szCs w:val="20"/>
        </w:rPr>
        <w:t>repair</w:t>
      </w:r>
      <w:r w:rsidR="005D715B">
        <w:rPr>
          <w:rFonts w:ascii="Arial" w:hAnsi="Arial" w:cs="Arial"/>
          <w:sz w:val="20"/>
          <w:szCs w:val="20"/>
        </w:rPr>
        <w:t>s</w:t>
      </w:r>
      <w:r w:rsidRPr="00AB1B27">
        <w:rPr>
          <w:rFonts w:ascii="Arial" w:hAnsi="Arial" w:cs="Arial"/>
          <w:sz w:val="20"/>
          <w:szCs w:val="20"/>
        </w:rPr>
        <w:t xml:space="preserve"> that preferentially target limiting interaction/modules versus random repairs. As control, repairs in random networks will also be studied. </w:t>
      </w:r>
    </w:p>
    <w:p w:rsidR="001A315E" w:rsidRDefault="00AB1B27">
      <w:pPr>
        <w:pStyle w:val="Heading3"/>
        <w:spacing w:before="120"/>
        <w:ind w:left="0" w:firstLine="0"/>
        <w:jc w:val="both"/>
        <w:rPr>
          <w:rFonts w:ascii="Arial" w:hAnsi="Arial" w:cs="Arial"/>
          <w:sz w:val="20"/>
          <w:szCs w:val="20"/>
        </w:rPr>
      </w:pPr>
      <w:r w:rsidRPr="00AB1B27">
        <w:rPr>
          <w:rFonts w:ascii="Arial" w:hAnsi="Arial" w:cs="Arial"/>
          <w:sz w:val="20"/>
          <w:szCs w:val="20"/>
        </w:rPr>
        <w:t xml:space="preserve">Aim 1.4. Introduce ploidy and alleles into NRMCA and study </w:t>
      </w:r>
      <w:r w:rsidR="00A65EE3">
        <w:rPr>
          <w:rFonts w:ascii="Arial" w:hAnsi="Arial" w:cs="Arial"/>
          <w:sz w:val="20"/>
          <w:szCs w:val="20"/>
        </w:rPr>
        <w:t xml:space="preserve">aging as a </w:t>
      </w:r>
      <w:r w:rsidRPr="00AB1B27">
        <w:rPr>
          <w:rFonts w:ascii="Arial" w:hAnsi="Arial" w:cs="Arial"/>
          <w:sz w:val="20"/>
          <w:szCs w:val="20"/>
        </w:rPr>
        <w:t>quantitative trait.</w:t>
      </w:r>
    </w:p>
    <w:p w:rsidR="00362041" w:rsidRDefault="005D4B9C" w:rsidP="00362041">
      <w:pPr>
        <w:ind w:firstLine="720"/>
        <w:jc w:val="both"/>
        <w:rPr>
          <w:rFonts w:ascii="Arial" w:hAnsi="Arial" w:cs="Arial"/>
          <w:sz w:val="20"/>
          <w:szCs w:val="20"/>
        </w:rPr>
      </w:pPr>
      <w:r w:rsidRPr="00AB1B27">
        <w:rPr>
          <w:rFonts w:ascii="Arial" w:hAnsi="Arial" w:cs="Arial"/>
          <w:sz w:val="20"/>
          <w:szCs w:val="20"/>
        </w:rPr>
        <w:t xml:space="preserve">Ploidy and alleles are </w:t>
      </w:r>
      <w:r>
        <w:rPr>
          <w:rFonts w:ascii="Arial" w:hAnsi="Arial" w:cs="Arial"/>
          <w:sz w:val="20"/>
          <w:szCs w:val="20"/>
        </w:rPr>
        <w:t xml:space="preserve">required to study aging </w:t>
      </w:r>
      <w:r w:rsidR="00776067">
        <w:rPr>
          <w:rFonts w:ascii="Arial" w:hAnsi="Arial" w:cs="Arial"/>
          <w:sz w:val="20"/>
          <w:szCs w:val="20"/>
        </w:rPr>
        <w:t xml:space="preserve">using </w:t>
      </w:r>
      <w:r>
        <w:rPr>
          <w:rFonts w:ascii="Arial" w:hAnsi="Arial" w:cs="Arial"/>
          <w:sz w:val="20"/>
          <w:szCs w:val="20"/>
        </w:rPr>
        <w:t>quantitative gene</w:t>
      </w:r>
      <w:r w:rsidR="00776067">
        <w:rPr>
          <w:rFonts w:ascii="Arial" w:hAnsi="Arial" w:cs="Arial"/>
          <w:sz w:val="20"/>
          <w:szCs w:val="20"/>
        </w:rPr>
        <w:t>t</w:t>
      </w:r>
      <w:r>
        <w:rPr>
          <w:rFonts w:ascii="Arial" w:hAnsi="Arial" w:cs="Arial"/>
          <w:sz w:val="20"/>
          <w:szCs w:val="20"/>
        </w:rPr>
        <w:t xml:space="preserve">ics. </w:t>
      </w:r>
      <w:r w:rsidR="00362041" w:rsidRPr="00AB1B27">
        <w:rPr>
          <w:rFonts w:ascii="Arial" w:hAnsi="Arial" w:cs="Arial"/>
          <w:sz w:val="20"/>
          <w:szCs w:val="20"/>
        </w:rPr>
        <w:t xml:space="preserve">An important question in quantitative genetics is the so-called </w:t>
      </w:r>
      <w:r w:rsidR="00C5304A" w:rsidRPr="00C5304A">
        <w:rPr>
          <w:rFonts w:ascii="Arial" w:hAnsi="Arial" w:cs="Arial"/>
          <w:sz w:val="20"/>
          <w:szCs w:val="20"/>
          <w:u w:val="single"/>
        </w:rPr>
        <w:t>‘missing heritability’ of complex traits</w:t>
      </w:r>
      <w:r w:rsidR="00362041" w:rsidRPr="00AB1B27">
        <w:rPr>
          <w:rFonts w:ascii="Arial" w:hAnsi="Arial" w:cs="Arial"/>
          <w:sz w:val="20"/>
          <w:szCs w:val="20"/>
        </w:rPr>
        <w:t xml:space="preserve"> </w:t>
      </w:r>
      <w:ins w:id="258" w:author="Hong Qin" w:date="2013-02-15T10:58:00Z">
        <w:r w:rsidR="007C3C78" w:rsidRPr="007C3C78">
          <w:rPr>
            <w:rFonts w:ascii="Arial" w:hAnsi="Arial" w:cs="Arial"/>
            <w:sz w:val="20"/>
            <w:szCs w:val="20"/>
            <w:rPrChange w:id="259" w:author="Hong Qin" w:date="2013-02-15T10:58:00Z">
              <w:rPr>
                <w:rFonts w:ascii="Arial" w:hAnsi="Arial" w:cs="Arial"/>
                <w:noProof/>
                <w:sz w:val="20"/>
                <w:szCs w:val="20"/>
                <w:vertAlign w:val="superscript"/>
              </w:rPr>
            </w:rPrChange>
          </w:rPr>
          <w:t>{Zuk, 2012 #1798}</w:t>
        </w:r>
      </w:ins>
      <w:del w:id="260"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104</w:delText>
        </w:r>
        <w:r w:rsidR="005D19D9" w:rsidRPr="005D19D9" w:rsidDel="007C3C78">
          <w:rPr>
            <w:rFonts w:ascii="Arial" w:hAnsi="Arial" w:cs="Arial"/>
            <w:noProof/>
            <w:sz w:val="20"/>
            <w:szCs w:val="20"/>
            <w:vertAlign w:val="superscript"/>
          </w:rPr>
          <w:delText>]</w:delText>
        </w:r>
      </w:del>
      <w:r w:rsidR="00362041" w:rsidRPr="00AB1B27">
        <w:rPr>
          <w:rFonts w:ascii="Arial" w:hAnsi="Arial" w:cs="Arial"/>
          <w:sz w:val="20"/>
          <w:szCs w:val="20"/>
        </w:rPr>
        <w:t xml:space="preserve">. Genome-wide association </w:t>
      </w:r>
      <w:r w:rsidR="00B221D7">
        <w:rPr>
          <w:rFonts w:ascii="Arial" w:hAnsi="Arial" w:cs="Arial"/>
          <w:sz w:val="20"/>
          <w:szCs w:val="20"/>
        </w:rPr>
        <w:t xml:space="preserve">(GWA) </w:t>
      </w:r>
      <w:r w:rsidR="00362041" w:rsidRPr="00AB1B27">
        <w:rPr>
          <w:rFonts w:ascii="Arial" w:hAnsi="Arial" w:cs="Arial"/>
          <w:sz w:val="20"/>
          <w:szCs w:val="20"/>
        </w:rPr>
        <w:t>studies have reveal</w:t>
      </w:r>
      <w:r w:rsidR="00347037">
        <w:rPr>
          <w:rFonts w:ascii="Arial" w:hAnsi="Arial" w:cs="Arial"/>
          <w:sz w:val="20"/>
          <w:szCs w:val="20"/>
        </w:rPr>
        <w:t>ed</w:t>
      </w:r>
      <w:r w:rsidR="00362041" w:rsidRPr="00AB1B27">
        <w:rPr>
          <w:rFonts w:ascii="Arial" w:hAnsi="Arial" w:cs="Arial"/>
          <w:sz w:val="20"/>
          <w:szCs w:val="20"/>
        </w:rPr>
        <w:t xml:space="preserve"> many loci for complex human traits, however, these loci can only explain a small proportion of the “total heritability” of the traits</w:t>
      </w:r>
      <w:ins w:id="261" w:author="Hong Qin" w:date="2013-02-15T10:58:00Z">
        <w:r w:rsidR="007C3C78" w:rsidRPr="007C3C78">
          <w:rPr>
            <w:rFonts w:ascii="Arial" w:hAnsi="Arial" w:cs="Arial"/>
            <w:sz w:val="20"/>
            <w:szCs w:val="20"/>
            <w:rPrChange w:id="262" w:author="Hong Qin" w:date="2013-02-15T10:58:00Z">
              <w:rPr>
                <w:rFonts w:ascii="Arial" w:hAnsi="Arial" w:cs="Arial"/>
                <w:noProof/>
                <w:sz w:val="20"/>
                <w:szCs w:val="20"/>
                <w:vertAlign w:val="superscript"/>
              </w:rPr>
            </w:rPrChange>
          </w:rPr>
          <w:t>{Zuk, 2012 #1798}</w:t>
        </w:r>
      </w:ins>
      <w:del w:id="263"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104</w:delText>
        </w:r>
        <w:r w:rsidR="005D19D9" w:rsidRPr="005D19D9" w:rsidDel="007C3C78">
          <w:rPr>
            <w:rFonts w:ascii="Arial" w:hAnsi="Arial" w:cs="Arial"/>
            <w:noProof/>
            <w:sz w:val="20"/>
            <w:szCs w:val="20"/>
            <w:vertAlign w:val="superscript"/>
          </w:rPr>
          <w:delText>]</w:delText>
        </w:r>
      </w:del>
      <w:r w:rsidR="00362041" w:rsidRPr="00AB1B27">
        <w:rPr>
          <w:rFonts w:ascii="Arial" w:hAnsi="Arial" w:cs="Arial"/>
          <w:sz w:val="20"/>
          <w:szCs w:val="20"/>
        </w:rPr>
        <w:t xml:space="preserve">. To address this problem, Zuk and colleagues from the Lander group </w:t>
      </w:r>
      <w:commentRangeStart w:id="264"/>
      <w:r w:rsidR="00362041" w:rsidRPr="00AB1B27">
        <w:rPr>
          <w:rFonts w:ascii="Arial" w:hAnsi="Arial" w:cs="Arial"/>
          <w:sz w:val="20"/>
          <w:szCs w:val="20"/>
        </w:rPr>
        <w:t>proposed a limiting pathway (LP) model for complex trait</w:t>
      </w:r>
      <w:r w:rsidR="00B221D7">
        <w:rPr>
          <w:rFonts w:ascii="Arial" w:hAnsi="Arial" w:cs="Arial"/>
          <w:sz w:val="20"/>
          <w:szCs w:val="20"/>
        </w:rPr>
        <w:t xml:space="preserve"> </w:t>
      </w:r>
      <w:ins w:id="265" w:author="Hong Qin" w:date="2013-02-15T10:58:00Z">
        <w:r w:rsidR="007C3C78" w:rsidRPr="007C3C78">
          <w:rPr>
            <w:rFonts w:ascii="Arial" w:hAnsi="Arial" w:cs="Arial"/>
            <w:sz w:val="20"/>
            <w:szCs w:val="20"/>
            <w:rPrChange w:id="266" w:author="Hong Qin" w:date="2013-02-15T10:58:00Z">
              <w:rPr>
                <w:rFonts w:ascii="Arial" w:hAnsi="Arial" w:cs="Arial"/>
                <w:noProof/>
                <w:sz w:val="20"/>
                <w:szCs w:val="20"/>
                <w:vertAlign w:val="superscript"/>
              </w:rPr>
            </w:rPrChange>
          </w:rPr>
          <w:t>{Zuk, 2012 #1798}</w:t>
        </w:r>
      </w:ins>
      <w:del w:id="267" w:author="Hong Qin" w:date="2013-02-15T10:58:00Z">
        <w:r w:rsidR="00B221D7"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104</w:delText>
        </w:r>
        <w:r w:rsidR="00B221D7" w:rsidRPr="005D19D9" w:rsidDel="007C3C78">
          <w:rPr>
            <w:rFonts w:ascii="Arial" w:hAnsi="Arial" w:cs="Arial"/>
            <w:noProof/>
            <w:sz w:val="20"/>
            <w:szCs w:val="20"/>
            <w:vertAlign w:val="superscript"/>
          </w:rPr>
          <w:delText>]</w:delText>
        </w:r>
      </w:del>
      <w:r w:rsidR="00362041" w:rsidRPr="00AB1B27">
        <w:rPr>
          <w:rFonts w:ascii="Arial" w:hAnsi="Arial" w:cs="Arial"/>
          <w:sz w:val="20"/>
          <w:szCs w:val="20"/>
        </w:rPr>
        <w:t xml:space="preserve">, which is analogous to </w:t>
      </w:r>
      <w:r w:rsidR="00B221D7">
        <w:rPr>
          <w:rFonts w:ascii="Arial" w:hAnsi="Arial" w:cs="Arial"/>
          <w:sz w:val="20"/>
          <w:szCs w:val="20"/>
        </w:rPr>
        <w:t xml:space="preserve">the </w:t>
      </w:r>
      <w:r w:rsidR="00362041" w:rsidRPr="00AB1B27">
        <w:rPr>
          <w:rFonts w:ascii="Arial" w:hAnsi="Arial" w:cs="Arial"/>
          <w:sz w:val="20"/>
          <w:szCs w:val="20"/>
        </w:rPr>
        <w:t xml:space="preserve">classic reliability models. </w:t>
      </w:r>
      <w:commentRangeEnd w:id="264"/>
      <w:r w:rsidR="00362041" w:rsidRPr="00AB1B27">
        <w:rPr>
          <w:rStyle w:val="CommentReference"/>
          <w:rFonts w:ascii="Arial" w:hAnsi="Arial" w:cs="Arial"/>
          <w:sz w:val="20"/>
          <w:szCs w:val="20"/>
        </w:rPr>
        <w:commentReference w:id="264"/>
      </w:r>
      <w:r w:rsidR="00362041" w:rsidRPr="00AB1B27">
        <w:rPr>
          <w:rFonts w:ascii="Arial" w:hAnsi="Arial" w:cs="Arial"/>
          <w:sz w:val="20"/>
          <w:szCs w:val="20"/>
        </w:rPr>
        <w:t xml:space="preserve">Zuk et al 2012 found that gene interactions (epistasis) can inflate the estimation of “total heritability”. </w:t>
      </w:r>
    </w:p>
    <w:p w:rsidR="005039F4" w:rsidRDefault="005039F4" w:rsidP="005039F4">
      <w:pPr>
        <w:ind w:firstLine="720"/>
        <w:jc w:val="both"/>
        <w:rPr>
          <w:rFonts w:ascii="Arial" w:hAnsi="Arial" w:cs="Arial"/>
          <w:sz w:val="20"/>
          <w:szCs w:val="20"/>
        </w:rPr>
      </w:pPr>
      <w:r>
        <w:rPr>
          <w:rFonts w:ascii="Arial" w:hAnsi="Arial" w:cs="Arial"/>
          <w:sz w:val="20"/>
          <w:szCs w:val="20"/>
        </w:rPr>
        <w:t>Based on the Gompertz model</w:t>
      </w:r>
      <w:r w:rsidR="001D1819">
        <w:rPr>
          <w:rFonts w:ascii="Arial" w:hAnsi="Arial" w:cs="Arial"/>
          <w:sz w:val="20"/>
          <w:szCs w:val="20"/>
        </w:rPr>
        <w:t xml:space="preserve">, the average lifespan can be determined by </w:t>
      </w:r>
      <w:r w:rsidR="00C07B9D" w:rsidRPr="00C07B9D">
        <w:rPr>
          <w:rFonts w:ascii="Arial" w:hAnsi="Arial" w:cs="Arial"/>
          <w:i/>
          <w:sz w:val="20"/>
          <w:szCs w:val="20"/>
        </w:rPr>
        <w:t>G</w:t>
      </w:r>
      <w:r w:rsidR="001D1819">
        <w:rPr>
          <w:rFonts w:ascii="Arial" w:hAnsi="Arial" w:cs="Arial"/>
          <w:sz w:val="20"/>
          <w:szCs w:val="20"/>
        </w:rPr>
        <w:t xml:space="preserve"> and </w:t>
      </w:r>
      <w:r w:rsidR="00C07B9D" w:rsidRPr="00C07B9D">
        <w:rPr>
          <w:rFonts w:ascii="Arial" w:hAnsi="Arial" w:cs="Arial"/>
          <w:i/>
          <w:sz w:val="20"/>
          <w:szCs w:val="20"/>
        </w:rPr>
        <w:t>m</w:t>
      </w:r>
      <w:r w:rsidR="00C07B9D" w:rsidRPr="00C07B9D">
        <w:rPr>
          <w:rFonts w:ascii="Arial" w:hAnsi="Arial" w:cs="Arial"/>
          <w:i/>
          <w:sz w:val="20"/>
          <w:szCs w:val="20"/>
          <w:vertAlign w:val="subscript"/>
        </w:rPr>
        <w:t>0</w:t>
      </w:r>
      <w:r w:rsidR="001D1819">
        <w:rPr>
          <w:rFonts w:ascii="Arial" w:hAnsi="Arial" w:cs="Arial"/>
          <w:sz w:val="20"/>
          <w:szCs w:val="20"/>
        </w:rPr>
        <w:t>:</w:t>
      </w:r>
    </w:p>
    <w:p w:rsidR="00090686" w:rsidRDefault="005039F4">
      <w:pPr>
        <w:ind w:firstLine="720"/>
        <w:jc w:val="center"/>
        <w:rPr>
          <w:rFonts w:ascii="Arial" w:hAnsi="Arial" w:cs="Arial"/>
          <w:sz w:val="20"/>
          <w:szCs w:val="20"/>
        </w:rPr>
      </w:pPr>
      <m:oMathPara>
        <m:oMath>
          <m:r>
            <w:rPr>
              <w:rFonts w:ascii="Cambria Math" w:hAnsi="Cambria Math" w:cs="Arial"/>
              <w:sz w:val="20"/>
              <w:szCs w:val="20"/>
            </w:rPr>
            <m:t>Average</m:t>
          </m:r>
          <m:r>
            <w:rPr>
              <w:rFonts w:ascii="Cambria Math" w:hAnsi="Cambria Math" w:cs="Arial"/>
              <w:sz w:val="20"/>
              <w:szCs w:val="20"/>
            </w:rPr>
            <m:t xml:space="preserve"> </m:t>
          </m:r>
          <m:r>
            <w:rPr>
              <w:rFonts w:ascii="Cambria Math" w:hAnsi="Cambria Math" w:cs="Arial"/>
              <w:sz w:val="20"/>
              <w:szCs w:val="20"/>
            </w:rPr>
            <m:t>Lifespan</m:t>
          </m:r>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G</m:t>
              </m:r>
            </m:den>
          </m:f>
          <m:func>
            <m:funcPr>
              <m:ctrlPr>
                <w:rPr>
                  <w:rFonts w:ascii="Cambria Math" w:hAnsi="Cambria Math" w:cs="Arial"/>
                  <w:i/>
                  <w:sz w:val="20"/>
                  <w:szCs w:val="20"/>
                </w:rPr>
              </m:ctrlPr>
            </m:funcPr>
            <m:fName>
              <m:r>
                <m:rPr>
                  <m:sty m:val="p"/>
                </m:rPr>
                <w:rPr>
                  <w:rFonts w:ascii="Cambria Math" w:hAnsi="Cambria Math" w:cs="Arial"/>
                  <w:sz w:val="20"/>
                  <w:szCs w:val="20"/>
                </w:rPr>
                <m:t>ln</m:t>
              </m:r>
            </m:fName>
            <m:e>
              <m:d>
                <m:dPr>
                  <m:ctrlPr>
                    <w:rPr>
                      <w:rFonts w:ascii="Cambria Math" w:hAnsi="Cambria Math" w:cs="Arial"/>
                      <w:i/>
                      <w:sz w:val="20"/>
                      <w:szCs w:val="20"/>
                    </w:rPr>
                  </m:ctrlPr>
                </m:dPr>
                <m:e>
                  <m:r>
                    <w:rPr>
                      <w:rFonts w:ascii="Cambria Math" w:hAnsi="Cambria Math" w:cs="Arial"/>
                      <w:sz w:val="20"/>
                      <w:szCs w:val="20"/>
                    </w:rPr>
                    <m:t>1+</m:t>
                  </m:r>
                  <m:r>
                    <w:rPr>
                      <w:rFonts w:ascii="Cambria Math" w:hAnsi="Cambria Math" w:cs="Arial"/>
                      <w:sz w:val="20"/>
                      <w:szCs w:val="20"/>
                    </w:rPr>
                    <m:t>ln</m:t>
                  </m:r>
                  <m:r>
                    <w:rPr>
                      <w:rFonts w:ascii="Cambria Math" w:hAnsi="Cambria Math" w:cs="Arial"/>
                      <w:sz w:val="20"/>
                      <w:szCs w:val="20"/>
                    </w:rPr>
                    <m:t>2•</m:t>
                  </m:r>
                  <m:f>
                    <m:fPr>
                      <m:ctrlPr>
                        <w:rPr>
                          <w:rFonts w:ascii="Cambria Math" w:hAnsi="Cambria Math" w:cs="Arial"/>
                          <w:i/>
                          <w:sz w:val="20"/>
                          <w:szCs w:val="20"/>
                        </w:rPr>
                      </m:ctrlPr>
                    </m:fPr>
                    <m:num>
                      <m:r>
                        <w:rPr>
                          <w:rFonts w:ascii="Cambria Math" w:hAnsi="Cambria Math" w:cs="Arial"/>
                          <w:sz w:val="20"/>
                          <w:szCs w:val="20"/>
                        </w:rPr>
                        <m:t>G</m:t>
                      </m:r>
                    </m:num>
                    <m:den>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0</m:t>
                          </m:r>
                        </m:sub>
                      </m:sSub>
                    </m:den>
                  </m:f>
                </m:e>
              </m:d>
            </m:e>
          </m:func>
          <m:r>
            <w:rPr>
              <w:rFonts w:ascii="Cambria Math" w:hAnsi="Cambria Math" w:cs="Arial"/>
              <w:sz w:val="20"/>
              <w:szCs w:val="20"/>
            </w:rPr>
            <m:t xml:space="preserve">                         </m:t>
          </m:r>
          <m:r>
            <w:rPr>
              <w:rFonts w:ascii="Cambria Math" w:hAnsi="Cambria Math" w:cs="Arial"/>
              <w:sz w:val="20"/>
              <w:szCs w:val="20"/>
            </w:rPr>
            <m:t>Eq</m:t>
          </m:r>
          <m:r>
            <w:rPr>
              <w:rFonts w:ascii="Cambria Math" w:hAnsi="Cambria Math" w:cs="Arial"/>
              <w:sz w:val="20"/>
              <w:szCs w:val="20"/>
            </w:rPr>
            <m:t>.3</m:t>
          </m:r>
        </m:oMath>
      </m:oMathPara>
    </w:p>
    <w:p w:rsidR="00090686" w:rsidRDefault="00892CF5">
      <w:pPr>
        <w:jc w:val="both"/>
        <w:rPr>
          <w:rFonts w:ascii="Arial" w:hAnsi="Arial" w:cs="Arial"/>
          <w:sz w:val="20"/>
          <w:szCs w:val="20"/>
        </w:rPr>
      </w:pPr>
      <w:r>
        <w:rPr>
          <w:rFonts w:ascii="Arial" w:hAnsi="Arial" w:cs="Arial"/>
          <w:sz w:val="20"/>
          <w:szCs w:val="20"/>
        </w:rPr>
        <w:t>This non-linear form suggests that it is unlikely genes’ effect</w:t>
      </w:r>
      <w:r w:rsidR="00174432">
        <w:rPr>
          <w:rFonts w:ascii="Arial" w:hAnsi="Arial" w:cs="Arial"/>
          <w:sz w:val="20"/>
          <w:szCs w:val="20"/>
        </w:rPr>
        <w:t>s</w:t>
      </w:r>
      <w:r>
        <w:rPr>
          <w:rFonts w:ascii="Arial" w:hAnsi="Arial" w:cs="Arial"/>
          <w:sz w:val="20"/>
          <w:szCs w:val="20"/>
        </w:rPr>
        <w:t xml:space="preserve"> on lifespan would be an additive linear model </w:t>
      </w:r>
      <w:r w:rsidR="00362041">
        <w:rPr>
          <w:rFonts w:ascii="Arial" w:hAnsi="Arial" w:cs="Arial"/>
          <w:sz w:val="20"/>
          <w:szCs w:val="20"/>
        </w:rPr>
        <w:t xml:space="preserve">which </w:t>
      </w:r>
      <w:r>
        <w:rPr>
          <w:rFonts w:ascii="Arial" w:hAnsi="Arial" w:cs="Arial"/>
          <w:sz w:val="20"/>
          <w:szCs w:val="20"/>
        </w:rPr>
        <w:t xml:space="preserve">is </w:t>
      </w:r>
      <w:r w:rsidR="00362041">
        <w:rPr>
          <w:rFonts w:ascii="Arial" w:hAnsi="Arial" w:cs="Arial"/>
          <w:sz w:val="20"/>
          <w:szCs w:val="20"/>
        </w:rPr>
        <w:t xml:space="preserve">the standard practice </w:t>
      </w:r>
      <w:r>
        <w:rPr>
          <w:rFonts w:ascii="Arial" w:hAnsi="Arial" w:cs="Arial"/>
          <w:sz w:val="20"/>
          <w:szCs w:val="20"/>
        </w:rPr>
        <w:t xml:space="preserve">in quantitative genetics. </w:t>
      </w:r>
      <w:r w:rsidR="003927EB">
        <w:rPr>
          <w:rFonts w:ascii="Arial" w:hAnsi="Arial" w:cs="Arial"/>
          <w:sz w:val="20"/>
          <w:szCs w:val="20"/>
        </w:rPr>
        <w:t xml:space="preserve">PI and two students conducted a preliminary </w:t>
      </w:r>
      <w:r w:rsidR="00B221D7">
        <w:rPr>
          <w:rFonts w:ascii="Arial" w:hAnsi="Arial" w:cs="Arial"/>
          <w:sz w:val="20"/>
          <w:szCs w:val="20"/>
        </w:rPr>
        <w:t xml:space="preserve">GWA </w:t>
      </w:r>
      <w:r w:rsidR="003927EB">
        <w:rPr>
          <w:rFonts w:ascii="Arial" w:hAnsi="Arial" w:cs="Arial"/>
          <w:sz w:val="20"/>
          <w:szCs w:val="20"/>
        </w:rPr>
        <w:t>study on CLS using 33 sequenced yeast strain</w:t>
      </w:r>
      <w:r w:rsidR="005D71FC">
        <w:rPr>
          <w:rFonts w:ascii="Arial" w:hAnsi="Arial" w:cs="Arial"/>
          <w:sz w:val="20"/>
          <w:szCs w:val="20"/>
        </w:rPr>
        <w:t>s. We indeed found that linear model has very poor statistical power to detect association between average CLS and segregating sites.</w:t>
      </w:r>
      <w:r w:rsidR="00362041">
        <w:rPr>
          <w:rFonts w:ascii="Arial" w:hAnsi="Arial" w:cs="Arial"/>
          <w:sz w:val="20"/>
          <w:szCs w:val="20"/>
        </w:rPr>
        <w:t xml:space="preserve"> We also </w:t>
      </w:r>
      <w:r w:rsidR="00F525DD">
        <w:rPr>
          <w:rFonts w:ascii="Arial" w:hAnsi="Arial" w:cs="Arial"/>
          <w:sz w:val="20"/>
          <w:szCs w:val="20"/>
        </w:rPr>
        <w:t xml:space="preserve">used Fisher’s exact test on </w:t>
      </w:r>
      <w:r w:rsidR="00B221D7">
        <w:rPr>
          <w:rFonts w:ascii="Arial" w:hAnsi="Arial" w:cs="Arial"/>
          <w:sz w:val="20"/>
          <w:szCs w:val="20"/>
        </w:rPr>
        <w:t>genotype-counts for categorical lifespan (</w:t>
      </w:r>
      <w:r w:rsidR="00362041">
        <w:rPr>
          <w:rFonts w:ascii="Arial" w:hAnsi="Arial" w:cs="Arial"/>
          <w:sz w:val="20"/>
          <w:szCs w:val="20"/>
        </w:rPr>
        <w:t>long-, short-, and averaged-lived</w:t>
      </w:r>
      <w:r w:rsidR="00B221D7">
        <w:rPr>
          <w:rFonts w:ascii="Arial" w:hAnsi="Arial" w:cs="Arial"/>
          <w:sz w:val="20"/>
          <w:szCs w:val="20"/>
        </w:rPr>
        <w:t>)</w:t>
      </w:r>
      <w:r w:rsidR="00F525DD">
        <w:rPr>
          <w:rFonts w:ascii="Arial" w:hAnsi="Arial" w:cs="Arial"/>
          <w:sz w:val="20"/>
          <w:szCs w:val="20"/>
        </w:rPr>
        <w:t xml:space="preserve">, </w:t>
      </w:r>
      <w:r w:rsidR="000318A5">
        <w:rPr>
          <w:rFonts w:ascii="Arial" w:hAnsi="Arial" w:cs="Arial"/>
          <w:sz w:val="20"/>
          <w:szCs w:val="20"/>
        </w:rPr>
        <w:t xml:space="preserve">and </w:t>
      </w:r>
      <w:r w:rsidR="00F525DD">
        <w:rPr>
          <w:rFonts w:ascii="Arial" w:hAnsi="Arial" w:cs="Arial"/>
          <w:sz w:val="20"/>
          <w:szCs w:val="20"/>
        </w:rPr>
        <w:t>found it to be more useful</w:t>
      </w:r>
      <w:r w:rsidR="00B221D7">
        <w:rPr>
          <w:rFonts w:ascii="Arial" w:hAnsi="Arial" w:cs="Arial"/>
          <w:sz w:val="20"/>
          <w:szCs w:val="20"/>
        </w:rPr>
        <w:t xml:space="preserve"> </w:t>
      </w:r>
      <w:r w:rsidR="00125EA8">
        <w:rPr>
          <w:rFonts w:ascii="Arial" w:hAnsi="Arial" w:cs="Arial"/>
          <w:sz w:val="20"/>
          <w:szCs w:val="20"/>
        </w:rPr>
        <w:t>presumably because it does rely on linear assumption</w:t>
      </w:r>
      <w:r w:rsidR="00362041">
        <w:rPr>
          <w:rFonts w:ascii="Arial" w:hAnsi="Arial" w:cs="Arial"/>
          <w:sz w:val="20"/>
          <w:szCs w:val="20"/>
        </w:rPr>
        <w:t xml:space="preserve">. </w:t>
      </w:r>
      <w:r w:rsidR="006E33AB">
        <w:rPr>
          <w:rFonts w:ascii="Arial" w:hAnsi="Arial" w:cs="Arial"/>
          <w:sz w:val="20"/>
          <w:szCs w:val="20"/>
        </w:rPr>
        <w:t xml:space="preserve">Here, we plan to study </w:t>
      </w:r>
      <w:r w:rsidR="00CC6361">
        <w:rPr>
          <w:rFonts w:ascii="Arial" w:hAnsi="Arial" w:cs="Arial"/>
          <w:sz w:val="20"/>
          <w:szCs w:val="20"/>
        </w:rPr>
        <w:t xml:space="preserve">network </w:t>
      </w:r>
      <w:r w:rsidR="007E59C7">
        <w:rPr>
          <w:rFonts w:ascii="Arial" w:hAnsi="Arial" w:cs="Arial"/>
          <w:sz w:val="20"/>
          <w:szCs w:val="20"/>
        </w:rPr>
        <w:t xml:space="preserve">influence </w:t>
      </w:r>
      <w:r w:rsidR="00CC6361">
        <w:rPr>
          <w:rFonts w:ascii="Arial" w:hAnsi="Arial" w:cs="Arial"/>
          <w:sz w:val="20"/>
          <w:szCs w:val="20"/>
        </w:rPr>
        <w:t xml:space="preserve">on aging as </w:t>
      </w:r>
      <w:r w:rsidR="005D5E9A">
        <w:rPr>
          <w:rFonts w:ascii="Arial" w:hAnsi="Arial" w:cs="Arial"/>
          <w:sz w:val="20"/>
          <w:szCs w:val="20"/>
        </w:rPr>
        <w:t xml:space="preserve">a </w:t>
      </w:r>
      <w:r w:rsidR="00CC6361">
        <w:rPr>
          <w:rFonts w:ascii="Arial" w:hAnsi="Arial" w:cs="Arial"/>
          <w:sz w:val="20"/>
          <w:szCs w:val="20"/>
        </w:rPr>
        <w:t xml:space="preserve">quantitative trait, </w:t>
      </w:r>
      <w:r w:rsidR="005D5E9A">
        <w:rPr>
          <w:rFonts w:ascii="Arial" w:hAnsi="Arial" w:cs="Arial"/>
          <w:sz w:val="20"/>
          <w:szCs w:val="20"/>
        </w:rPr>
        <w:t>evaluate different GWA approaches</w:t>
      </w:r>
      <w:r w:rsidR="008D7FC9">
        <w:rPr>
          <w:rFonts w:ascii="Arial" w:hAnsi="Arial" w:cs="Arial"/>
          <w:sz w:val="20"/>
          <w:szCs w:val="20"/>
        </w:rPr>
        <w:t xml:space="preserve"> for empirical study in Aim 2.3</w:t>
      </w:r>
      <w:r w:rsidR="005D5E9A">
        <w:rPr>
          <w:rFonts w:ascii="Arial" w:hAnsi="Arial" w:cs="Arial"/>
          <w:sz w:val="20"/>
          <w:szCs w:val="20"/>
        </w:rPr>
        <w:t xml:space="preserve">, </w:t>
      </w:r>
      <w:r w:rsidR="007E59C7">
        <w:rPr>
          <w:rFonts w:ascii="Arial" w:hAnsi="Arial" w:cs="Arial"/>
          <w:sz w:val="20"/>
          <w:szCs w:val="20"/>
        </w:rPr>
        <w:t xml:space="preserve">and investigate </w:t>
      </w:r>
      <w:r w:rsidR="006E33AB">
        <w:rPr>
          <w:rFonts w:ascii="Arial" w:hAnsi="Arial" w:cs="Arial"/>
          <w:sz w:val="20"/>
          <w:szCs w:val="20"/>
        </w:rPr>
        <w:t xml:space="preserve">the </w:t>
      </w:r>
      <w:r w:rsidR="007E59C7">
        <w:rPr>
          <w:rFonts w:ascii="Arial" w:hAnsi="Arial" w:cs="Arial"/>
          <w:sz w:val="20"/>
          <w:szCs w:val="20"/>
        </w:rPr>
        <w:t xml:space="preserve">problem of </w:t>
      </w:r>
      <w:r w:rsidR="006E33AB">
        <w:rPr>
          <w:rFonts w:ascii="Arial" w:hAnsi="Arial" w:cs="Arial"/>
          <w:sz w:val="20"/>
          <w:szCs w:val="20"/>
        </w:rPr>
        <w:t xml:space="preserve">‘missing heritability’. </w:t>
      </w:r>
    </w:p>
    <w:tbl>
      <w:tblPr>
        <w:tblStyle w:val="TableGrid"/>
        <w:tblpPr w:leftFromText="180" w:rightFromText="180" w:vertAnchor="text" w:horzAnchor="margin" w:tblpXSpec="right" w:tblpY="71"/>
        <w:tblOverlap w:val="never"/>
        <w:tblW w:w="4338" w:type="dxa"/>
        <w:tblLayout w:type="fixed"/>
        <w:tblLook w:val="04A0"/>
      </w:tblPr>
      <w:tblGrid>
        <w:gridCol w:w="4338"/>
      </w:tblGrid>
      <w:tr w:rsidR="00DB6151" w:rsidRPr="004D1357">
        <w:tc>
          <w:tcPr>
            <w:tcW w:w="4338" w:type="dxa"/>
          </w:tcPr>
          <w:p w:rsidR="00DB6151" w:rsidRPr="00261F8A" w:rsidRDefault="00261F8A" w:rsidP="00DB6151">
            <w:pPr>
              <w:rPr>
                <w:rFonts w:ascii="Arial" w:hAnsi="Arial" w:cs="Arial"/>
                <w:sz w:val="20"/>
                <w:szCs w:val="20"/>
              </w:rPr>
            </w:pPr>
            <w:r>
              <w:rPr>
                <w:rFonts w:ascii="Arial" w:hAnsi="Arial" w:cs="Arial"/>
                <w:noProof/>
                <w:sz w:val="20"/>
                <w:szCs w:val="20"/>
                <w:lang w:eastAsia="en-US"/>
              </w:rPr>
              <w:drawing>
                <wp:inline distT="0" distB="0" distL="0" distR="0">
                  <wp:extent cx="2589241" cy="1050324"/>
                  <wp:effectExtent l="19050" t="0" r="1559" b="0"/>
                  <wp:docPr id="9" name="Picture 4" descr="C:\Users\hqin\Dropbox\Funds_and_proposals\career.proposals.dropbox\sandbox.career.dp\figures\synthetic-lethal-and-alleles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qin\Dropbox\Funds_and_proposals\career.proposals.dropbox\sandbox.career.dp\figures\synthetic-lethal-and-alleles2.tif"/>
                          <pic:cNvPicPr>
                            <a:picLocks noChangeAspect="1" noChangeArrowheads="1"/>
                          </pic:cNvPicPr>
                        </pic:nvPicPr>
                        <pic:blipFill>
                          <a:blip r:embed="rId14" cstate="print"/>
                          <a:srcRect l="31783" t="49363" r="21588" b="25456"/>
                          <a:stretch>
                            <a:fillRect/>
                          </a:stretch>
                        </pic:blipFill>
                        <pic:spPr bwMode="auto">
                          <a:xfrm>
                            <a:off x="0" y="0"/>
                            <a:ext cx="2593811" cy="1052178"/>
                          </a:xfrm>
                          <a:prstGeom prst="rect">
                            <a:avLst/>
                          </a:prstGeom>
                          <a:noFill/>
                          <a:ln w="9525">
                            <a:noFill/>
                            <a:miter lim="800000"/>
                            <a:headEnd/>
                            <a:tailEnd/>
                          </a:ln>
                        </pic:spPr>
                      </pic:pic>
                    </a:graphicData>
                  </a:graphic>
                </wp:inline>
              </w:drawing>
            </w:r>
          </w:p>
          <w:p w:rsidR="00DB6151" w:rsidRPr="00261F8A" w:rsidRDefault="00261F8A" w:rsidP="00DB6151">
            <w:pPr>
              <w:rPr>
                <w:rFonts w:ascii="Arial" w:hAnsi="Arial" w:cs="Arial"/>
                <w:sz w:val="20"/>
                <w:szCs w:val="20"/>
              </w:rPr>
            </w:pPr>
            <w:r w:rsidRPr="00E8501A">
              <w:rPr>
                <w:sz w:val="18"/>
                <w:szCs w:val="18"/>
              </w:rPr>
              <w:t xml:space="preserve">Figure </w:t>
            </w:r>
            <w:r>
              <w:rPr>
                <w:sz w:val="18"/>
                <w:szCs w:val="18"/>
              </w:rPr>
              <w:t>5</w:t>
            </w:r>
            <w:r w:rsidRPr="00E8501A">
              <w:rPr>
                <w:sz w:val="18"/>
                <w:szCs w:val="18"/>
              </w:rPr>
              <w:t>. Synthetic lethality is mathematically analogous to alleles in essential genes in NRMCA. Blue dots are 2 alleles for an essential gene, and two red dots are a synthetic lethal pair. Cell death</w:t>
            </w:r>
            <w:r>
              <w:rPr>
                <w:sz w:val="18"/>
                <w:szCs w:val="18"/>
              </w:rPr>
              <w:t>s</w:t>
            </w:r>
            <w:r w:rsidRPr="00E8501A">
              <w:rPr>
                <w:sz w:val="18"/>
                <w:szCs w:val="18"/>
              </w:rPr>
              <w:t xml:space="preserve"> in both networks occur when two blue/red dots lose all interactions in solid links. Dashed link</w:t>
            </w:r>
            <w:r w:rsidR="000318A5">
              <w:rPr>
                <w:sz w:val="18"/>
                <w:szCs w:val="18"/>
              </w:rPr>
              <w:t>s</w:t>
            </w:r>
            <w:r w:rsidRPr="00E8501A">
              <w:rPr>
                <w:sz w:val="18"/>
                <w:szCs w:val="18"/>
              </w:rPr>
              <w:t xml:space="preserve"> does not affect aging</w:t>
            </w:r>
            <w:r w:rsidR="00DB6151" w:rsidRPr="00E8501A">
              <w:rPr>
                <w:sz w:val="18"/>
                <w:szCs w:val="18"/>
              </w:rPr>
              <w:t xml:space="preserve">. </w:t>
            </w:r>
          </w:p>
        </w:tc>
      </w:tr>
    </w:tbl>
    <w:p w:rsidR="00500AD9" w:rsidRDefault="00426050" w:rsidP="00700714">
      <w:pPr>
        <w:ind w:firstLine="720"/>
        <w:jc w:val="both"/>
        <w:rPr>
          <w:rFonts w:ascii="Arial" w:hAnsi="Arial" w:cs="Arial"/>
          <w:sz w:val="20"/>
          <w:szCs w:val="20"/>
        </w:rPr>
      </w:pPr>
      <w:r>
        <w:rPr>
          <w:rFonts w:ascii="Arial" w:hAnsi="Arial" w:cs="Arial"/>
          <w:sz w:val="20"/>
          <w:szCs w:val="20"/>
        </w:rPr>
        <w:t>A</w:t>
      </w:r>
      <w:r w:rsidRPr="00AB1B27">
        <w:rPr>
          <w:rFonts w:ascii="Arial" w:hAnsi="Arial" w:cs="Arial"/>
          <w:sz w:val="20"/>
          <w:szCs w:val="20"/>
        </w:rPr>
        <w:t xml:space="preserve">lleles </w:t>
      </w:r>
      <w:r>
        <w:rPr>
          <w:rFonts w:ascii="Arial" w:hAnsi="Arial" w:cs="Arial"/>
          <w:sz w:val="20"/>
          <w:szCs w:val="20"/>
        </w:rPr>
        <w:t xml:space="preserve">will only be introduced to essential </w:t>
      </w:r>
      <w:r w:rsidR="007E26F3">
        <w:rPr>
          <w:rFonts w:ascii="Arial" w:hAnsi="Arial" w:cs="Arial"/>
          <w:sz w:val="20"/>
          <w:szCs w:val="20"/>
        </w:rPr>
        <w:t>genes (nodes</w:t>
      </w:r>
      <w:r w:rsidR="00E4676D">
        <w:rPr>
          <w:rFonts w:ascii="Arial" w:hAnsi="Arial" w:cs="Arial"/>
          <w:sz w:val="20"/>
          <w:szCs w:val="20"/>
        </w:rPr>
        <w:t>)</w:t>
      </w:r>
      <w:r>
        <w:rPr>
          <w:rFonts w:ascii="Arial" w:hAnsi="Arial" w:cs="Arial"/>
          <w:sz w:val="20"/>
          <w:szCs w:val="20"/>
        </w:rPr>
        <w:t xml:space="preserve"> because only their interactions will influence aging</w:t>
      </w:r>
      <w:r w:rsidR="00500AD9">
        <w:rPr>
          <w:rFonts w:ascii="Arial" w:hAnsi="Arial" w:cs="Arial"/>
          <w:sz w:val="20"/>
          <w:szCs w:val="20"/>
        </w:rPr>
        <w:t xml:space="preserve"> in NRMCA</w:t>
      </w:r>
      <w:r>
        <w:rPr>
          <w:rFonts w:ascii="Arial" w:hAnsi="Arial" w:cs="Arial"/>
          <w:sz w:val="20"/>
          <w:szCs w:val="20"/>
        </w:rPr>
        <w:t xml:space="preserve">. </w:t>
      </w:r>
    </w:p>
    <w:p w:rsidR="00B8547C" w:rsidRPr="00AB1B27" w:rsidRDefault="00500AD9" w:rsidP="00700714">
      <w:pPr>
        <w:ind w:firstLine="720"/>
        <w:jc w:val="both"/>
        <w:rPr>
          <w:rFonts w:ascii="Arial" w:hAnsi="Arial" w:cs="Arial"/>
          <w:sz w:val="20"/>
          <w:szCs w:val="20"/>
        </w:rPr>
      </w:pPr>
      <w:r>
        <w:rPr>
          <w:rFonts w:ascii="Arial" w:hAnsi="Arial" w:cs="Arial"/>
          <w:sz w:val="20"/>
          <w:szCs w:val="20"/>
        </w:rPr>
        <w:t>First, w</w:t>
      </w:r>
      <w:r w:rsidR="00700714">
        <w:rPr>
          <w:rFonts w:ascii="Arial" w:hAnsi="Arial" w:cs="Arial"/>
          <w:sz w:val="20"/>
          <w:szCs w:val="20"/>
        </w:rPr>
        <w:t>e will assume failure of modules are independent</w:t>
      </w:r>
      <w:r w:rsidR="00CD2A2F">
        <w:rPr>
          <w:rFonts w:ascii="Arial" w:hAnsi="Arial" w:cs="Arial"/>
          <w:sz w:val="20"/>
          <w:szCs w:val="20"/>
        </w:rPr>
        <w:t xml:space="preserve">, i.e. no epitasis </w:t>
      </w:r>
      <w:r w:rsidR="00700714">
        <w:rPr>
          <w:rFonts w:ascii="Arial" w:hAnsi="Arial" w:cs="Arial"/>
          <w:sz w:val="20"/>
          <w:szCs w:val="20"/>
        </w:rPr>
        <w:t xml:space="preserve">between essential </w:t>
      </w:r>
      <w:r w:rsidR="001954AA">
        <w:rPr>
          <w:rFonts w:ascii="Arial" w:hAnsi="Arial" w:cs="Arial"/>
          <w:sz w:val="20"/>
          <w:szCs w:val="20"/>
        </w:rPr>
        <w:t>nodes</w:t>
      </w:r>
      <w:r w:rsidR="00700714">
        <w:rPr>
          <w:rFonts w:ascii="Arial" w:hAnsi="Arial" w:cs="Arial"/>
          <w:sz w:val="20"/>
          <w:szCs w:val="20"/>
        </w:rPr>
        <w:t xml:space="preserve">. </w:t>
      </w:r>
      <w:r w:rsidR="0010498F" w:rsidRPr="00AB1B27">
        <w:rPr>
          <w:rFonts w:ascii="Arial" w:hAnsi="Arial" w:cs="Arial"/>
          <w:sz w:val="20"/>
          <w:szCs w:val="20"/>
        </w:rPr>
        <w:t xml:space="preserve">When two alleles </w:t>
      </w:r>
      <w:r w:rsidR="00D202F6">
        <w:rPr>
          <w:rFonts w:ascii="Arial" w:hAnsi="Arial" w:cs="Arial"/>
          <w:sz w:val="20"/>
          <w:szCs w:val="20"/>
        </w:rPr>
        <w:t>of an essential gene are expressed in the same cell</w:t>
      </w:r>
      <w:r w:rsidR="0010498F" w:rsidRPr="00AB1B27">
        <w:rPr>
          <w:rFonts w:ascii="Arial" w:hAnsi="Arial" w:cs="Arial"/>
          <w:sz w:val="20"/>
          <w:szCs w:val="20"/>
        </w:rPr>
        <w:t xml:space="preserve">, we need to decide how to model cell death. A </w:t>
      </w:r>
      <w:r w:rsidR="004042C4">
        <w:rPr>
          <w:rFonts w:ascii="Arial" w:hAnsi="Arial" w:cs="Arial"/>
          <w:sz w:val="20"/>
          <w:szCs w:val="20"/>
        </w:rPr>
        <w:t xml:space="preserve">straightforward </w:t>
      </w:r>
      <w:r w:rsidR="0010498F" w:rsidRPr="00AB1B27">
        <w:rPr>
          <w:rFonts w:ascii="Arial" w:hAnsi="Arial" w:cs="Arial"/>
          <w:sz w:val="20"/>
          <w:szCs w:val="20"/>
        </w:rPr>
        <w:t xml:space="preserve">option is to treat the two alleles as redundant components </w:t>
      </w:r>
      <w:r w:rsidR="0010498F">
        <w:rPr>
          <w:rFonts w:ascii="Arial" w:hAnsi="Arial" w:cs="Arial"/>
          <w:sz w:val="20"/>
          <w:szCs w:val="20"/>
        </w:rPr>
        <w:t>(</w:t>
      </w:r>
      <w:r w:rsidR="00200E8B">
        <w:rPr>
          <w:rFonts w:ascii="Arial" w:hAnsi="Arial" w:cs="Arial"/>
          <w:sz w:val="20"/>
          <w:szCs w:val="20"/>
        </w:rPr>
        <w:t xml:space="preserve">i.e., </w:t>
      </w:r>
      <w:r w:rsidR="0010498F">
        <w:rPr>
          <w:rFonts w:ascii="Arial" w:hAnsi="Arial" w:cs="Arial"/>
          <w:sz w:val="20"/>
          <w:szCs w:val="20"/>
        </w:rPr>
        <w:t xml:space="preserve">no genetic dominance), </w:t>
      </w:r>
      <w:r w:rsidR="0010498F" w:rsidRPr="00AB1B27">
        <w:rPr>
          <w:rFonts w:ascii="Arial" w:hAnsi="Arial" w:cs="Arial"/>
          <w:sz w:val="20"/>
          <w:szCs w:val="20"/>
        </w:rPr>
        <w:t xml:space="preserve">which is equivalent to parallel components in reliability engineering models. Serendipitously, </w:t>
      </w:r>
      <w:r w:rsidR="00C5304A" w:rsidRPr="00C5304A">
        <w:rPr>
          <w:rFonts w:ascii="Arial" w:hAnsi="Arial" w:cs="Arial"/>
          <w:sz w:val="20"/>
          <w:szCs w:val="20"/>
          <w:u w:val="single"/>
        </w:rPr>
        <w:t xml:space="preserve">this scenario of two alleles in one essential </w:t>
      </w:r>
      <w:r w:rsidR="007E26F3">
        <w:rPr>
          <w:rFonts w:ascii="Arial" w:hAnsi="Arial" w:cs="Arial"/>
          <w:sz w:val="20"/>
          <w:szCs w:val="20"/>
          <w:u w:val="single"/>
        </w:rPr>
        <w:t>gene</w:t>
      </w:r>
      <w:r w:rsidR="00C5304A" w:rsidRPr="00C5304A">
        <w:rPr>
          <w:rFonts w:ascii="Arial" w:hAnsi="Arial" w:cs="Arial"/>
          <w:sz w:val="20"/>
          <w:szCs w:val="20"/>
          <w:u w:val="single"/>
        </w:rPr>
        <w:t xml:space="preserve"> is mathematically analogous to synthetic lethality</w:t>
      </w:r>
      <w:r w:rsidR="0010498F" w:rsidRPr="00AB1B27">
        <w:rPr>
          <w:rFonts w:ascii="Arial" w:hAnsi="Arial" w:cs="Arial"/>
          <w:sz w:val="20"/>
          <w:szCs w:val="20"/>
        </w:rPr>
        <w:t xml:space="preserve"> – The two alleles can be treated as a synthetically lethal pair. This insight actually has an evolutionary root: Some synthetically lethal gene</w:t>
      </w:r>
      <w:r w:rsidR="0010498F">
        <w:rPr>
          <w:rFonts w:ascii="Arial" w:hAnsi="Arial" w:cs="Arial"/>
          <w:sz w:val="20"/>
          <w:szCs w:val="20"/>
        </w:rPr>
        <w:t xml:space="preserve"> pairs</w:t>
      </w:r>
      <w:r w:rsidR="0010498F" w:rsidRPr="00AB1B27">
        <w:rPr>
          <w:rFonts w:ascii="Arial" w:hAnsi="Arial" w:cs="Arial"/>
          <w:sz w:val="20"/>
          <w:szCs w:val="20"/>
        </w:rPr>
        <w:t xml:space="preserve"> are evolutionary duplicates that were alleles in the ancestral species</w:t>
      </w:r>
      <w:r w:rsidR="0010498F">
        <w:rPr>
          <w:rFonts w:ascii="Arial" w:hAnsi="Arial" w:cs="Arial"/>
          <w:sz w:val="20"/>
          <w:szCs w:val="20"/>
        </w:rPr>
        <w:t xml:space="preserve"> </w:t>
      </w:r>
      <w:ins w:id="268" w:author="Hong Qin" w:date="2013-02-15T10:58:00Z">
        <w:r w:rsidR="007C3C78" w:rsidRPr="007C3C78">
          <w:rPr>
            <w:rFonts w:ascii="Arial" w:hAnsi="Arial" w:cs="Arial"/>
            <w:sz w:val="20"/>
            <w:szCs w:val="20"/>
            <w:rPrChange w:id="269" w:author="Hong Qin" w:date="2013-02-15T10:58:00Z">
              <w:rPr>
                <w:rFonts w:ascii="Arial" w:hAnsi="Arial" w:cs="Arial"/>
                <w:noProof/>
                <w:sz w:val="20"/>
                <w:szCs w:val="20"/>
                <w:vertAlign w:val="superscript"/>
              </w:rPr>
            </w:rPrChange>
          </w:rPr>
          <w:t>{Li, 1997 #2434}</w:t>
        </w:r>
      </w:ins>
      <w:del w:id="270"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105</w:delText>
        </w:r>
        <w:r w:rsidR="005D19D9" w:rsidRPr="005D19D9" w:rsidDel="007C3C78">
          <w:rPr>
            <w:rFonts w:ascii="Arial" w:hAnsi="Arial" w:cs="Arial"/>
            <w:noProof/>
            <w:sz w:val="20"/>
            <w:szCs w:val="20"/>
            <w:vertAlign w:val="superscript"/>
          </w:rPr>
          <w:delText>]</w:delText>
        </w:r>
      </w:del>
      <w:r w:rsidR="0010498F" w:rsidRPr="00AB1B27">
        <w:rPr>
          <w:rFonts w:ascii="Arial" w:hAnsi="Arial" w:cs="Arial"/>
          <w:sz w:val="20"/>
          <w:szCs w:val="20"/>
        </w:rPr>
        <w:t>.</w:t>
      </w:r>
    </w:p>
    <w:p w:rsidR="00F77A3B" w:rsidRDefault="00700714" w:rsidP="00DF5F7E">
      <w:pPr>
        <w:ind w:firstLine="720"/>
        <w:jc w:val="both"/>
        <w:rPr>
          <w:rFonts w:ascii="Arial" w:hAnsi="Arial" w:cs="Arial"/>
          <w:sz w:val="20"/>
          <w:szCs w:val="20"/>
        </w:rPr>
      </w:pPr>
      <w:r w:rsidRPr="00AB1B27">
        <w:rPr>
          <w:rFonts w:ascii="Arial" w:hAnsi="Arial" w:cs="Arial"/>
          <w:sz w:val="20"/>
          <w:szCs w:val="20"/>
        </w:rPr>
        <w:t xml:space="preserve">We plan to simulate 2 alleles in K number of essential </w:t>
      </w:r>
      <w:r w:rsidR="007E26F3">
        <w:rPr>
          <w:rFonts w:ascii="Arial" w:hAnsi="Arial" w:cs="Arial"/>
          <w:sz w:val="20"/>
          <w:szCs w:val="20"/>
        </w:rPr>
        <w:t>genes</w:t>
      </w:r>
      <w:r w:rsidR="00DF5F7E">
        <w:rPr>
          <w:rFonts w:ascii="Arial" w:hAnsi="Arial" w:cs="Arial"/>
          <w:sz w:val="20"/>
          <w:szCs w:val="20"/>
        </w:rPr>
        <w:t xml:space="preserve">, which means K essential modules. These </w:t>
      </w:r>
      <w:r w:rsidR="007E26F3">
        <w:rPr>
          <w:rFonts w:ascii="Arial" w:hAnsi="Arial" w:cs="Arial"/>
          <w:sz w:val="20"/>
          <w:szCs w:val="20"/>
        </w:rPr>
        <w:t>2</w:t>
      </w:r>
      <w:r w:rsidR="00DF5F7E">
        <w:rPr>
          <w:rFonts w:ascii="Arial" w:hAnsi="Arial" w:cs="Arial"/>
          <w:sz w:val="20"/>
          <w:szCs w:val="20"/>
        </w:rPr>
        <w:t xml:space="preserve">K </w:t>
      </w:r>
      <w:r w:rsidR="007E26F3">
        <w:rPr>
          <w:rFonts w:ascii="Arial" w:hAnsi="Arial" w:cs="Arial"/>
          <w:sz w:val="20"/>
          <w:szCs w:val="20"/>
        </w:rPr>
        <w:t xml:space="preserve">allelic </w:t>
      </w:r>
      <w:r w:rsidR="00DF5F7E">
        <w:rPr>
          <w:rFonts w:ascii="Arial" w:hAnsi="Arial" w:cs="Arial"/>
          <w:sz w:val="20"/>
          <w:szCs w:val="20"/>
        </w:rPr>
        <w:t xml:space="preserve">modules </w:t>
      </w:r>
      <w:r w:rsidR="007E26F3">
        <w:rPr>
          <w:rFonts w:ascii="Arial" w:hAnsi="Arial" w:cs="Arial"/>
          <w:sz w:val="20"/>
          <w:szCs w:val="20"/>
        </w:rPr>
        <w:t xml:space="preserve">will randomly </w:t>
      </w:r>
      <w:r w:rsidR="00DF5F7E">
        <w:rPr>
          <w:rFonts w:ascii="Arial" w:hAnsi="Arial" w:cs="Arial"/>
          <w:sz w:val="20"/>
          <w:szCs w:val="20"/>
        </w:rPr>
        <w:t>have fast, slow, and average failure rates. The modules with fast failure rate</w:t>
      </w:r>
      <w:r w:rsidR="003C39F0">
        <w:rPr>
          <w:rFonts w:ascii="Arial" w:hAnsi="Arial" w:cs="Arial"/>
          <w:sz w:val="20"/>
          <w:szCs w:val="20"/>
        </w:rPr>
        <w:t>s</w:t>
      </w:r>
      <w:r w:rsidR="00DF5F7E">
        <w:rPr>
          <w:rFonts w:ascii="Arial" w:hAnsi="Arial" w:cs="Arial"/>
          <w:sz w:val="20"/>
          <w:szCs w:val="20"/>
        </w:rPr>
        <w:t xml:space="preserve"> </w:t>
      </w:r>
      <w:r w:rsidR="00306792">
        <w:rPr>
          <w:rFonts w:ascii="Arial" w:hAnsi="Arial" w:cs="Arial"/>
          <w:sz w:val="20"/>
          <w:szCs w:val="20"/>
        </w:rPr>
        <w:t xml:space="preserve">are </w:t>
      </w:r>
      <w:r w:rsidR="00DF5F7E">
        <w:rPr>
          <w:rFonts w:ascii="Arial" w:hAnsi="Arial" w:cs="Arial"/>
          <w:sz w:val="20"/>
          <w:szCs w:val="20"/>
        </w:rPr>
        <w:t>rat</w:t>
      </w:r>
      <w:r w:rsidR="00306792">
        <w:rPr>
          <w:rFonts w:ascii="Arial" w:hAnsi="Arial" w:cs="Arial"/>
          <w:sz w:val="20"/>
          <w:szCs w:val="20"/>
        </w:rPr>
        <w:t>e</w:t>
      </w:r>
      <w:r w:rsidR="00DF5F7E">
        <w:rPr>
          <w:rFonts w:ascii="Arial" w:hAnsi="Arial" w:cs="Arial"/>
          <w:sz w:val="20"/>
          <w:szCs w:val="20"/>
        </w:rPr>
        <w:t xml:space="preserve"> limiting </w:t>
      </w:r>
      <w:r w:rsidR="003C39F0">
        <w:rPr>
          <w:rFonts w:ascii="Arial" w:hAnsi="Arial" w:cs="Arial"/>
          <w:sz w:val="20"/>
          <w:szCs w:val="20"/>
        </w:rPr>
        <w:t xml:space="preserve">for cell death </w:t>
      </w:r>
      <w:r w:rsidR="00306792">
        <w:rPr>
          <w:rFonts w:ascii="Arial" w:hAnsi="Arial" w:cs="Arial"/>
          <w:sz w:val="20"/>
          <w:szCs w:val="20"/>
        </w:rPr>
        <w:t>in NRMCA</w:t>
      </w:r>
      <w:r w:rsidR="00DF5F7E">
        <w:rPr>
          <w:rFonts w:ascii="Arial" w:hAnsi="Arial" w:cs="Arial"/>
          <w:sz w:val="20"/>
          <w:szCs w:val="20"/>
        </w:rPr>
        <w:t xml:space="preserve">, however, whether they can be detected by quantitative genetics is exactly the question to be studied here. </w:t>
      </w:r>
      <w:r w:rsidR="00862E28">
        <w:rPr>
          <w:rFonts w:ascii="Arial" w:hAnsi="Arial" w:cs="Arial"/>
          <w:sz w:val="20"/>
          <w:szCs w:val="20"/>
        </w:rPr>
        <w:t xml:space="preserve">We </w:t>
      </w:r>
      <w:r w:rsidR="00A10B7E">
        <w:rPr>
          <w:rFonts w:ascii="Arial" w:hAnsi="Arial" w:cs="Arial"/>
          <w:sz w:val="20"/>
          <w:szCs w:val="20"/>
        </w:rPr>
        <w:t xml:space="preserve">may </w:t>
      </w:r>
      <w:r w:rsidRPr="00AB1B27">
        <w:rPr>
          <w:rFonts w:ascii="Arial" w:hAnsi="Arial" w:cs="Arial"/>
          <w:sz w:val="20"/>
          <w:szCs w:val="20"/>
        </w:rPr>
        <w:t>randomly pick 1</w:t>
      </w:r>
      <w:r w:rsidR="0076397F">
        <w:rPr>
          <w:rFonts w:ascii="Arial" w:hAnsi="Arial" w:cs="Arial"/>
          <w:sz w:val="20"/>
          <w:szCs w:val="20"/>
        </w:rPr>
        <w:t>5</w:t>
      </w:r>
      <w:r w:rsidRPr="00AB1B27">
        <w:rPr>
          <w:rFonts w:ascii="Arial" w:hAnsi="Arial" w:cs="Arial"/>
          <w:sz w:val="20"/>
          <w:szCs w:val="20"/>
        </w:rPr>
        <w:t xml:space="preserve">0 genotypes (“strains”) out of </w:t>
      </w:r>
      <w:r w:rsidR="00A10B7E">
        <w:rPr>
          <w:rFonts w:ascii="Arial" w:hAnsi="Arial" w:cs="Arial"/>
          <w:sz w:val="20"/>
          <w:szCs w:val="20"/>
        </w:rPr>
        <w:t>3</w:t>
      </w:r>
      <w:r w:rsidR="00A10B7E" w:rsidRPr="00AB1B27">
        <w:rPr>
          <w:rFonts w:ascii="Arial" w:hAnsi="Arial" w:cs="Arial"/>
          <w:sz w:val="20"/>
          <w:szCs w:val="20"/>
          <w:vertAlign w:val="superscript"/>
        </w:rPr>
        <w:t>K</w:t>
      </w:r>
      <w:r w:rsidR="00A10B7E" w:rsidRPr="00AB1B27">
        <w:rPr>
          <w:rFonts w:ascii="Arial" w:hAnsi="Arial" w:cs="Arial"/>
          <w:sz w:val="20"/>
          <w:szCs w:val="20"/>
        </w:rPr>
        <w:t xml:space="preserve"> </w:t>
      </w:r>
      <w:r w:rsidRPr="00AB1B27">
        <w:rPr>
          <w:rFonts w:ascii="Arial" w:hAnsi="Arial" w:cs="Arial"/>
          <w:sz w:val="20"/>
          <w:szCs w:val="20"/>
        </w:rPr>
        <w:t>possible genotypes</w:t>
      </w:r>
      <w:r w:rsidR="00862E28">
        <w:rPr>
          <w:rFonts w:ascii="Arial" w:hAnsi="Arial" w:cs="Arial"/>
          <w:sz w:val="20"/>
          <w:szCs w:val="20"/>
        </w:rPr>
        <w:t xml:space="preserve"> (</w:t>
      </w:r>
      <w:r w:rsidR="00BA4B66">
        <w:rPr>
          <w:rFonts w:ascii="Arial" w:hAnsi="Arial" w:cs="Arial"/>
          <w:sz w:val="20"/>
          <w:szCs w:val="20"/>
        </w:rPr>
        <w:t>We have 150 strains for GWA in Aim 2.3</w:t>
      </w:r>
      <w:r w:rsidR="00862E28">
        <w:rPr>
          <w:rFonts w:ascii="Arial" w:hAnsi="Arial" w:cs="Arial"/>
          <w:sz w:val="20"/>
          <w:szCs w:val="20"/>
        </w:rPr>
        <w:t>)</w:t>
      </w:r>
      <w:r w:rsidRPr="00AB1B27">
        <w:rPr>
          <w:rFonts w:ascii="Arial" w:hAnsi="Arial" w:cs="Arial"/>
          <w:sz w:val="20"/>
          <w:szCs w:val="20"/>
        </w:rPr>
        <w:t xml:space="preserve">. </w:t>
      </w:r>
      <w:r w:rsidR="00AB1B27" w:rsidRPr="00AB1B27">
        <w:rPr>
          <w:rFonts w:ascii="Arial" w:hAnsi="Arial" w:cs="Arial"/>
          <w:sz w:val="20"/>
          <w:szCs w:val="20"/>
        </w:rPr>
        <w:t xml:space="preserve">For each “strain”, we will simulate aging for </w:t>
      </w:r>
      <w:r w:rsidR="00702796" w:rsidRPr="00702796">
        <w:rPr>
          <w:rFonts w:ascii="Arial" w:hAnsi="Arial" w:cs="Arial"/>
          <w:i/>
          <w:sz w:val="20"/>
          <w:szCs w:val="20"/>
        </w:rPr>
        <w:t>N</w:t>
      </w:r>
      <w:r w:rsidR="00BB2823">
        <w:rPr>
          <w:rFonts w:ascii="Arial" w:hAnsi="Arial" w:cs="Arial"/>
          <w:sz w:val="20"/>
          <w:szCs w:val="20"/>
        </w:rPr>
        <w:t>=</w:t>
      </w:r>
      <w:r w:rsidR="00BB2823" w:rsidRPr="00AB1B27">
        <w:rPr>
          <w:rFonts w:ascii="Arial" w:hAnsi="Arial" w:cs="Arial"/>
          <w:sz w:val="20"/>
          <w:szCs w:val="20"/>
        </w:rPr>
        <w:t>10</w:t>
      </w:r>
      <w:r w:rsidR="00C44CA2">
        <w:rPr>
          <w:rFonts w:ascii="Arial" w:hAnsi="Arial" w:cs="Arial"/>
          <w:sz w:val="20"/>
          <w:szCs w:val="20"/>
          <w:vertAlign w:val="superscript"/>
        </w:rPr>
        <w:t>3</w:t>
      </w:r>
      <w:r w:rsidR="00BB2823" w:rsidRPr="00AB1B27">
        <w:rPr>
          <w:rFonts w:ascii="Arial" w:hAnsi="Arial" w:cs="Arial"/>
          <w:sz w:val="20"/>
          <w:szCs w:val="20"/>
        </w:rPr>
        <w:t xml:space="preserve"> </w:t>
      </w:r>
      <w:r w:rsidR="00AB1B27" w:rsidRPr="00AB1B27">
        <w:rPr>
          <w:rFonts w:ascii="Arial" w:hAnsi="Arial" w:cs="Arial"/>
          <w:sz w:val="20"/>
          <w:szCs w:val="20"/>
        </w:rPr>
        <w:t xml:space="preserve">cells to estimate average and median lifespan, </w:t>
      </w:r>
      <w:r w:rsidR="00AB1B27" w:rsidRPr="00AB1B27">
        <w:rPr>
          <w:rFonts w:ascii="Arial" w:hAnsi="Arial" w:cs="Arial"/>
          <w:i/>
          <w:sz w:val="20"/>
          <w:szCs w:val="20"/>
        </w:rPr>
        <w:t>G</w:t>
      </w:r>
      <w:r w:rsidR="00AB1B27" w:rsidRPr="00AB1B27">
        <w:rPr>
          <w:rFonts w:ascii="Arial" w:hAnsi="Arial" w:cs="Arial"/>
          <w:sz w:val="20"/>
          <w:szCs w:val="20"/>
        </w:rPr>
        <w:t xml:space="preserve"> and </w:t>
      </w:r>
      <w:r w:rsidR="00AB1B27" w:rsidRPr="00AB1B27">
        <w:rPr>
          <w:rFonts w:ascii="Arial" w:hAnsi="Arial" w:cs="Arial"/>
          <w:i/>
          <w:sz w:val="20"/>
          <w:szCs w:val="20"/>
        </w:rPr>
        <w:t>m</w:t>
      </w:r>
      <w:r w:rsidR="00AB1B27" w:rsidRPr="00AB1B27">
        <w:rPr>
          <w:rFonts w:ascii="Arial" w:hAnsi="Arial" w:cs="Arial"/>
          <w:i/>
          <w:sz w:val="20"/>
          <w:szCs w:val="20"/>
          <w:vertAlign w:val="subscript"/>
        </w:rPr>
        <w:t>0</w:t>
      </w:r>
      <w:r w:rsidR="00AB1B27" w:rsidRPr="00AB1B27">
        <w:rPr>
          <w:rFonts w:ascii="Arial" w:hAnsi="Arial" w:cs="Arial"/>
          <w:sz w:val="20"/>
          <w:szCs w:val="20"/>
        </w:rPr>
        <w:t>.</w:t>
      </w:r>
      <w:r w:rsidR="00C44CA2">
        <w:rPr>
          <w:rFonts w:ascii="Arial" w:hAnsi="Arial" w:cs="Arial"/>
          <w:sz w:val="20"/>
          <w:szCs w:val="20"/>
        </w:rPr>
        <w:t xml:space="preserve"> Preliminary results showed that 1000 cells can offer sufficient details on aging dynamics. </w:t>
      </w:r>
      <w:r w:rsidR="009E560F">
        <w:rPr>
          <w:rFonts w:ascii="Arial" w:hAnsi="Arial" w:cs="Arial"/>
          <w:sz w:val="20"/>
          <w:szCs w:val="20"/>
        </w:rPr>
        <w:t xml:space="preserve">Association between average lifespan and </w:t>
      </w:r>
      <w:r w:rsidR="00C545CF">
        <w:rPr>
          <w:rFonts w:ascii="Arial" w:hAnsi="Arial" w:cs="Arial"/>
          <w:sz w:val="20"/>
          <w:szCs w:val="20"/>
        </w:rPr>
        <w:t xml:space="preserve">essential </w:t>
      </w:r>
      <w:r w:rsidR="009E560F">
        <w:rPr>
          <w:rFonts w:ascii="Arial" w:hAnsi="Arial" w:cs="Arial"/>
          <w:sz w:val="20"/>
          <w:szCs w:val="20"/>
        </w:rPr>
        <w:t xml:space="preserve">loci will be tested by </w:t>
      </w:r>
      <w:r w:rsidR="00651BA2">
        <w:rPr>
          <w:rFonts w:ascii="Arial" w:hAnsi="Arial" w:cs="Arial"/>
          <w:sz w:val="20"/>
          <w:szCs w:val="20"/>
        </w:rPr>
        <w:t>various parametric methods and non-parametric methods using genotype-counts</w:t>
      </w:r>
      <w:r w:rsidR="00D21A11">
        <w:rPr>
          <w:rFonts w:ascii="Arial" w:hAnsi="Arial" w:cs="Arial"/>
          <w:sz w:val="20"/>
          <w:szCs w:val="20"/>
        </w:rPr>
        <w:t xml:space="preserve">, as in </w:t>
      </w:r>
      <w:r w:rsidR="002A5E3E">
        <w:rPr>
          <w:rFonts w:ascii="Arial" w:hAnsi="Arial" w:cs="Arial"/>
          <w:sz w:val="20"/>
          <w:szCs w:val="20"/>
        </w:rPr>
        <w:t xml:space="preserve">the proposed </w:t>
      </w:r>
      <w:r w:rsidR="00D21A11">
        <w:rPr>
          <w:rFonts w:ascii="Arial" w:hAnsi="Arial" w:cs="Arial"/>
          <w:sz w:val="20"/>
          <w:szCs w:val="20"/>
        </w:rPr>
        <w:t>GWA study</w:t>
      </w:r>
      <w:r w:rsidR="002A5E3E">
        <w:rPr>
          <w:rFonts w:ascii="Arial" w:hAnsi="Arial" w:cs="Arial"/>
          <w:sz w:val="20"/>
          <w:szCs w:val="20"/>
        </w:rPr>
        <w:t xml:space="preserve"> in Aim 2.3</w:t>
      </w:r>
      <w:r w:rsidR="00D21A11">
        <w:rPr>
          <w:rFonts w:ascii="Arial" w:hAnsi="Arial" w:cs="Arial"/>
          <w:sz w:val="20"/>
          <w:szCs w:val="20"/>
        </w:rPr>
        <w:t xml:space="preserve">. </w:t>
      </w:r>
      <w:r w:rsidR="00C5304A" w:rsidRPr="00C5304A">
        <w:rPr>
          <w:rFonts w:ascii="Arial" w:hAnsi="Arial" w:cs="Arial"/>
          <w:sz w:val="20"/>
          <w:szCs w:val="20"/>
          <w:u w:val="single"/>
        </w:rPr>
        <w:t>Because of the simulated ‘truth’, we can compare the type I and type II errors of different methods.</w:t>
      </w:r>
      <w:r w:rsidR="00F50DF4">
        <w:rPr>
          <w:rFonts w:ascii="Arial" w:hAnsi="Arial" w:cs="Arial"/>
          <w:sz w:val="20"/>
          <w:szCs w:val="20"/>
        </w:rPr>
        <w:t xml:space="preserve"> This comparison will be conducted in network with </w:t>
      </w:r>
      <w:r w:rsidR="00685C6D">
        <w:rPr>
          <w:rFonts w:ascii="Arial" w:hAnsi="Arial" w:cs="Arial"/>
          <w:sz w:val="20"/>
          <w:szCs w:val="20"/>
        </w:rPr>
        <w:t>regular</w:t>
      </w:r>
      <w:r w:rsidR="00F50DF4">
        <w:rPr>
          <w:rFonts w:ascii="Arial" w:hAnsi="Arial" w:cs="Arial"/>
          <w:sz w:val="20"/>
          <w:szCs w:val="20"/>
        </w:rPr>
        <w:t>, Poisson, or Power-law configuration</w:t>
      </w:r>
      <w:r w:rsidR="00685C6D">
        <w:rPr>
          <w:rFonts w:ascii="Arial" w:hAnsi="Arial" w:cs="Arial"/>
          <w:sz w:val="20"/>
          <w:szCs w:val="20"/>
        </w:rPr>
        <w:t>s</w:t>
      </w:r>
      <w:r w:rsidR="00F50DF4">
        <w:rPr>
          <w:rFonts w:ascii="Arial" w:hAnsi="Arial" w:cs="Arial"/>
          <w:sz w:val="20"/>
          <w:szCs w:val="20"/>
        </w:rPr>
        <w:t xml:space="preserve">. </w:t>
      </w:r>
      <w:r w:rsidR="00C5304A" w:rsidRPr="00C5304A">
        <w:rPr>
          <w:rFonts w:ascii="Arial" w:hAnsi="Arial" w:cs="Arial"/>
          <w:sz w:val="20"/>
          <w:szCs w:val="20"/>
          <w:u w:val="single"/>
        </w:rPr>
        <w:t>We expect that power-law configuration will introduce more non-linearity and render the contrast between linear and non-linear methods more apparent.</w:t>
      </w:r>
      <w:r w:rsidR="0076397F">
        <w:rPr>
          <w:rFonts w:ascii="Arial" w:hAnsi="Arial" w:cs="Arial"/>
          <w:sz w:val="20"/>
          <w:szCs w:val="20"/>
        </w:rPr>
        <w:t xml:space="preserve"> For comparison, we will also</w:t>
      </w:r>
      <w:r w:rsidR="00604F7F">
        <w:rPr>
          <w:rFonts w:ascii="Arial" w:hAnsi="Arial" w:cs="Arial"/>
          <w:sz w:val="20"/>
          <w:szCs w:val="20"/>
        </w:rPr>
        <w:t xml:space="preserve"> </w:t>
      </w:r>
      <w:r w:rsidR="0076397F">
        <w:rPr>
          <w:rFonts w:ascii="Arial" w:hAnsi="Arial" w:cs="Arial"/>
          <w:sz w:val="20"/>
          <w:szCs w:val="20"/>
        </w:rPr>
        <w:t>introduce population structures by introduc</w:t>
      </w:r>
      <w:r w:rsidR="000318A5">
        <w:rPr>
          <w:rFonts w:ascii="Arial" w:hAnsi="Arial" w:cs="Arial"/>
          <w:sz w:val="20"/>
          <w:szCs w:val="20"/>
        </w:rPr>
        <w:t>ing</w:t>
      </w:r>
      <w:r w:rsidR="0076397F">
        <w:rPr>
          <w:rFonts w:ascii="Arial" w:hAnsi="Arial" w:cs="Arial"/>
          <w:sz w:val="20"/>
          <w:szCs w:val="20"/>
        </w:rPr>
        <w:t xml:space="preserve"> low level</w:t>
      </w:r>
      <w:r w:rsidR="000318A5">
        <w:rPr>
          <w:rFonts w:ascii="Arial" w:hAnsi="Arial" w:cs="Arial"/>
          <w:sz w:val="20"/>
          <w:szCs w:val="20"/>
        </w:rPr>
        <w:t>s</w:t>
      </w:r>
      <w:r w:rsidR="0076397F">
        <w:rPr>
          <w:rFonts w:ascii="Arial" w:hAnsi="Arial" w:cs="Arial"/>
          <w:sz w:val="20"/>
          <w:szCs w:val="20"/>
        </w:rPr>
        <w:t xml:space="preserve"> of mutations into a particular ‘strain’.  </w:t>
      </w:r>
    </w:p>
    <w:p w:rsidR="009E560F" w:rsidRDefault="0076397F" w:rsidP="00DF5F7E">
      <w:pPr>
        <w:ind w:firstLine="720"/>
        <w:jc w:val="both"/>
        <w:rPr>
          <w:rFonts w:ascii="Arial" w:hAnsi="Arial" w:cs="Arial"/>
          <w:sz w:val="20"/>
          <w:szCs w:val="20"/>
        </w:rPr>
      </w:pPr>
      <w:r>
        <w:rPr>
          <w:rFonts w:ascii="Arial" w:hAnsi="Arial" w:cs="Arial"/>
          <w:sz w:val="20"/>
          <w:szCs w:val="20"/>
        </w:rPr>
        <w:t xml:space="preserve">Another approach to introduce diverse genotypes into NRMCA is to use </w:t>
      </w:r>
      <w:r w:rsidR="004F7001">
        <w:rPr>
          <w:rFonts w:ascii="Arial" w:hAnsi="Arial" w:cs="Arial"/>
          <w:sz w:val="20"/>
          <w:szCs w:val="20"/>
        </w:rPr>
        <w:t xml:space="preserve">observed </w:t>
      </w:r>
      <w:r w:rsidR="00714771">
        <w:rPr>
          <w:rFonts w:ascii="Arial" w:hAnsi="Arial" w:cs="Arial"/>
          <w:sz w:val="20"/>
          <w:szCs w:val="20"/>
        </w:rPr>
        <w:t>genotypic variations</w:t>
      </w:r>
      <w:r w:rsidR="00F77A3B">
        <w:rPr>
          <w:rFonts w:ascii="Arial" w:hAnsi="Arial" w:cs="Arial"/>
          <w:sz w:val="20"/>
          <w:szCs w:val="20"/>
        </w:rPr>
        <w:t xml:space="preserve"> </w:t>
      </w:r>
      <w:r w:rsidR="00714771">
        <w:rPr>
          <w:rFonts w:ascii="Arial" w:hAnsi="Arial" w:cs="Arial"/>
          <w:sz w:val="20"/>
          <w:szCs w:val="20"/>
        </w:rPr>
        <w:t>of known lifespan influencing genes.</w:t>
      </w:r>
      <w:r w:rsidR="00102FF5">
        <w:rPr>
          <w:rFonts w:ascii="Arial" w:hAnsi="Arial" w:cs="Arial"/>
          <w:sz w:val="20"/>
          <w:szCs w:val="20"/>
        </w:rPr>
        <w:t xml:space="preserve"> </w:t>
      </w:r>
      <w:r w:rsidR="00002718">
        <w:rPr>
          <w:rFonts w:ascii="Arial" w:hAnsi="Arial" w:cs="Arial"/>
          <w:sz w:val="20"/>
          <w:szCs w:val="20"/>
        </w:rPr>
        <w:t xml:space="preserve">Yeast genes with known aging effect are available at Sageweb and their genotypic variations are available in the Sanger sequenced strains.  </w:t>
      </w:r>
      <w:r w:rsidR="00F77A3B">
        <w:rPr>
          <w:rFonts w:ascii="Arial" w:hAnsi="Arial" w:cs="Arial"/>
          <w:sz w:val="20"/>
          <w:szCs w:val="20"/>
        </w:rPr>
        <w:t xml:space="preserve"> </w:t>
      </w:r>
    </w:p>
    <w:p w:rsidR="00D21A11" w:rsidRDefault="00D21A11" w:rsidP="00D21A11">
      <w:pPr>
        <w:ind w:firstLine="720"/>
        <w:jc w:val="both"/>
        <w:rPr>
          <w:rFonts w:ascii="Arial" w:hAnsi="Arial" w:cs="Arial"/>
          <w:sz w:val="20"/>
          <w:szCs w:val="20"/>
        </w:rPr>
      </w:pPr>
      <w:r>
        <w:rPr>
          <w:rFonts w:ascii="Arial" w:hAnsi="Arial" w:cs="Arial"/>
          <w:sz w:val="20"/>
          <w:szCs w:val="20"/>
        </w:rPr>
        <w:t>To address the problem of ‘missing heritability’, t</w:t>
      </w:r>
      <w:r w:rsidRPr="00AB1B27">
        <w:rPr>
          <w:rFonts w:ascii="Arial" w:hAnsi="Arial" w:cs="Arial"/>
          <w:sz w:val="20"/>
          <w:szCs w:val="20"/>
        </w:rPr>
        <w:t xml:space="preserve">he “total heritability” will be calculated by linear regression between individual lifespan and “strains”, as in previous studies </w:t>
      </w:r>
      <w:ins w:id="271" w:author="Hong Qin" w:date="2013-02-15T10:58:00Z">
        <w:r w:rsidR="007C3C78" w:rsidRPr="007C3C78">
          <w:rPr>
            <w:rFonts w:ascii="Arial" w:hAnsi="Arial" w:cs="Arial"/>
            <w:sz w:val="20"/>
            <w:szCs w:val="20"/>
            <w:rPrChange w:id="272" w:author="Hong Qin" w:date="2013-02-15T10:58:00Z">
              <w:rPr>
                <w:rFonts w:ascii="Arial" w:hAnsi="Arial" w:cs="Arial"/>
                <w:noProof/>
                <w:sz w:val="20"/>
                <w:szCs w:val="20"/>
                <w:vertAlign w:val="superscript"/>
              </w:rPr>
            </w:rPrChange>
          </w:rPr>
          <w:t>{Qin, 2006 #461;Zuk, 2012 #1798}</w:t>
        </w:r>
      </w:ins>
      <w:del w:id="273"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4</w:delText>
        </w:r>
        <w:r w:rsidR="005D19D9" w:rsidRPr="005D19D9" w:rsidDel="007C3C78">
          <w:rPr>
            <w:rFonts w:ascii="Arial" w:hAnsi="Arial" w:cs="Arial"/>
            <w:noProof/>
            <w:sz w:val="20"/>
            <w:szCs w:val="20"/>
            <w:vertAlign w:val="superscript"/>
          </w:rPr>
          <w:delText xml:space="preserve">, </w:delText>
        </w:r>
        <w:r w:rsidR="00231CE9" w:rsidRPr="005D19D9" w:rsidDel="007C3C78">
          <w:rPr>
            <w:rFonts w:ascii="Arial" w:hAnsi="Arial" w:cs="Arial"/>
            <w:noProof/>
            <w:sz w:val="20"/>
            <w:szCs w:val="20"/>
            <w:vertAlign w:val="superscript"/>
          </w:rPr>
          <w:delText>104</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 xml:space="preserve">. We will then calculate the “known heritability” using additive linear model for the </w:t>
      </w:r>
      <w:r w:rsidRPr="00AB1B27">
        <w:rPr>
          <w:rFonts w:ascii="Arial" w:hAnsi="Arial" w:cs="Arial"/>
          <w:i/>
          <w:sz w:val="20"/>
          <w:szCs w:val="20"/>
        </w:rPr>
        <w:t>K</w:t>
      </w:r>
      <w:r w:rsidRPr="00AB1B27">
        <w:rPr>
          <w:rFonts w:ascii="Arial" w:hAnsi="Arial" w:cs="Arial"/>
          <w:sz w:val="20"/>
          <w:szCs w:val="20"/>
        </w:rPr>
        <w:t xml:space="preserve"> number of loci, as in Zuk et al 2012 </w:t>
      </w:r>
      <w:ins w:id="274" w:author="Hong Qin" w:date="2013-02-15T10:58:00Z">
        <w:r w:rsidR="007C3C78" w:rsidRPr="007C3C78">
          <w:rPr>
            <w:rFonts w:ascii="Arial" w:hAnsi="Arial" w:cs="Arial"/>
            <w:sz w:val="20"/>
            <w:szCs w:val="20"/>
            <w:rPrChange w:id="275" w:author="Hong Qin" w:date="2013-02-15T10:58:00Z">
              <w:rPr>
                <w:rFonts w:ascii="Arial" w:hAnsi="Arial" w:cs="Arial"/>
                <w:noProof/>
                <w:sz w:val="20"/>
                <w:szCs w:val="20"/>
                <w:vertAlign w:val="superscript"/>
              </w:rPr>
            </w:rPrChange>
          </w:rPr>
          <w:t>{Zuk, 2012 #1798}</w:t>
        </w:r>
      </w:ins>
      <w:del w:id="276"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104</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 xml:space="preserve">. The ratio of “known heritability” versus “total heritability” is the “explained heritability”, which should be 100% for perfectly additive traits. </w:t>
      </w:r>
    </w:p>
    <w:p w:rsidR="00FD3FF8" w:rsidRDefault="00B51118">
      <w:pPr>
        <w:ind w:firstLine="720"/>
        <w:jc w:val="both"/>
        <w:rPr>
          <w:rFonts w:ascii="Arial" w:hAnsi="Arial" w:cs="Arial"/>
          <w:sz w:val="20"/>
          <w:szCs w:val="20"/>
        </w:rPr>
      </w:pPr>
      <w:r>
        <w:rPr>
          <w:rFonts w:ascii="Arial" w:hAnsi="Arial" w:cs="Arial"/>
          <w:sz w:val="20"/>
          <w:szCs w:val="20"/>
        </w:rPr>
        <w:t xml:space="preserve">Second, </w:t>
      </w:r>
      <w:r w:rsidR="00371C8E">
        <w:rPr>
          <w:rFonts w:ascii="Arial" w:hAnsi="Arial" w:cs="Arial"/>
          <w:sz w:val="20"/>
          <w:szCs w:val="20"/>
        </w:rPr>
        <w:t xml:space="preserve">we </w:t>
      </w:r>
      <w:r>
        <w:rPr>
          <w:rFonts w:ascii="Arial" w:hAnsi="Arial" w:cs="Arial"/>
          <w:sz w:val="20"/>
          <w:szCs w:val="20"/>
        </w:rPr>
        <w:t xml:space="preserve">will </w:t>
      </w:r>
      <w:r w:rsidR="00371C8E">
        <w:rPr>
          <w:rFonts w:ascii="Arial" w:hAnsi="Arial" w:cs="Arial"/>
          <w:sz w:val="20"/>
          <w:szCs w:val="20"/>
        </w:rPr>
        <w:t xml:space="preserve">introduce </w:t>
      </w:r>
      <w:r w:rsidR="00896968">
        <w:rPr>
          <w:rFonts w:ascii="Arial" w:hAnsi="Arial" w:cs="Arial"/>
          <w:sz w:val="20"/>
          <w:szCs w:val="20"/>
        </w:rPr>
        <w:t>‘epistasis’ between two essential modules</w:t>
      </w:r>
      <w:r w:rsidR="00CE2B8D">
        <w:rPr>
          <w:rFonts w:ascii="Arial" w:hAnsi="Arial" w:cs="Arial"/>
          <w:sz w:val="20"/>
          <w:szCs w:val="20"/>
        </w:rPr>
        <w:t>, based on the first part of this sub-aim</w:t>
      </w:r>
      <w:r w:rsidR="00896968">
        <w:rPr>
          <w:rFonts w:ascii="Arial" w:hAnsi="Arial" w:cs="Arial"/>
          <w:sz w:val="20"/>
          <w:szCs w:val="20"/>
        </w:rPr>
        <w:t>. In general, epistasis mean</w:t>
      </w:r>
      <w:r w:rsidR="001A4B40">
        <w:rPr>
          <w:rFonts w:ascii="Arial" w:hAnsi="Arial" w:cs="Arial"/>
          <w:sz w:val="20"/>
          <w:szCs w:val="20"/>
        </w:rPr>
        <w:t>s</w:t>
      </w:r>
      <w:r w:rsidR="00896968">
        <w:rPr>
          <w:rFonts w:ascii="Arial" w:hAnsi="Arial" w:cs="Arial"/>
          <w:sz w:val="20"/>
          <w:szCs w:val="20"/>
        </w:rPr>
        <w:t xml:space="preserve"> the effect of one locus is altered by another </w:t>
      </w:r>
      <w:ins w:id="277" w:author="Hong Qin" w:date="2013-02-15T10:58:00Z">
        <w:r w:rsidR="007C3C78" w:rsidRPr="007C3C78">
          <w:rPr>
            <w:rFonts w:ascii="Arial" w:hAnsi="Arial" w:cs="Arial"/>
            <w:sz w:val="20"/>
            <w:szCs w:val="20"/>
            <w:rPrChange w:id="278" w:author="Hong Qin" w:date="2013-02-15T10:58:00Z">
              <w:rPr>
                <w:rFonts w:ascii="Arial" w:hAnsi="Arial" w:cs="Arial"/>
                <w:noProof/>
                <w:sz w:val="20"/>
                <w:szCs w:val="20"/>
                <w:vertAlign w:val="superscript"/>
              </w:rPr>
            </w:rPrChange>
          </w:rPr>
          <w:t>{Cordell, 2002 #2446}</w:t>
        </w:r>
      </w:ins>
      <w:del w:id="279"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106</w:delText>
        </w:r>
        <w:r w:rsidR="005D19D9" w:rsidRPr="005D19D9" w:rsidDel="007C3C78">
          <w:rPr>
            <w:rFonts w:ascii="Arial" w:hAnsi="Arial" w:cs="Arial"/>
            <w:noProof/>
            <w:sz w:val="20"/>
            <w:szCs w:val="20"/>
            <w:vertAlign w:val="superscript"/>
          </w:rPr>
          <w:delText>]</w:delText>
        </w:r>
      </w:del>
      <w:r w:rsidR="00896968">
        <w:rPr>
          <w:rFonts w:ascii="Arial" w:hAnsi="Arial" w:cs="Arial"/>
          <w:sz w:val="20"/>
          <w:szCs w:val="20"/>
        </w:rPr>
        <w:t xml:space="preserve">. </w:t>
      </w:r>
      <w:r w:rsidR="006C551B">
        <w:rPr>
          <w:rFonts w:ascii="Arial" w:hAnsi="Arial" w:cs="Arial"/>
          <w:sz w:val="20"/>
          <w:szCs w:val="20"/>
        </w:rPr>
        <w:t xml:space="preserve">Hence, </w:t>
      </w:r>
      <w:r w:rsidR="00C5304A" w:rsidRPr="00C5304A">
        <w:rPr>
          <w:rFonts w:ascii="Arial" w:hAnsi="Arial" w:cs="Arial"/>
          <w:sz w:val="20"/>
          <w:szCs w:val="20"/>
          <w:u w:val="single"/>
        </w:rPr>
        <w:t>‘epistatsis’ between two essential genes (modules)</w:t>
      </w:r>
      <w:r w:rsidR="006C551B">
        <w:rPr>
          <w:rFonts w:ascii="Arial" w:hAnsi="Arial" w:cs="Arial"/>
          <w:sz w:val="20"/>
          <w:szCs w:val="20"/>
        </w:rPr>
        <w:t xml:space="preserve"> means that failure rate in one module will be altered by another module</w:t>
      </w:r>
      <w:r w:rsidR="00CE2B8D">
        <w:rPr>
          <w:rFonts w:ascii="Arial" w:hAnsi="Arial" w:cs="Arial"/>
          <w:sz w:val="20"/>
          <w:szCs w:val="20"/>
        </w:rPr>
        <w:t xml:space="preserve">, </w:t>
      </w:r>
      <w:r w:rsidR="007E26F3">
        <w:rPr>
          <w:rFonts w:ascii="Arial" w:hAnsi="Arial" w:cs="Arial"/>
          <w:sz w:val="20"/>
          <w:szCs w:val="20"/>
        </w:rPr>
        <w:t xml:space="preserve">which </w:t>
      </w:r>
      <w:r w:rsidR="00C5304A" w:rsidRPr="00C5304A">
        <w:rPr>
          <w:rFonts w:ascii="Arial" w:hAnsi="Arial" w:cs="Arial"/>
          <w:sz w:val="20"/>
          <w:szCs w:val="20"/>
          <w:u w:val="single"/>
        </w:rPr>
        <w:t>is cooperativity between modules</w:t>
      </w:r>
      <w:r w:rsidR="007E26F3">
        <w:rPr>
          <w:rFonts w:ascii="Arial" w:hAnsi="Arial" w:cs="Arial"/>
          <w:sz w:val="20"/>
          <w:szCs w:val="20"/>
        </w:rPr>
        <w:t xml:space="preserve"> </w:t>
      </w:r>
      <w:r w:rsidR="006C551B">
        <w:rPr>
          <w:rFonts w:ascii="Arial" w:hAnsi="Arial" w:cs="Arial"/>
          <w:sz w:val="20"/>
          <w:szCs w:val="20"/>
        </w:rPr>
        <w:t>discussed in Aim 1.2</w:t>
      </w:r>
      <w:r w:rsidR="00466206">
        <w:rPr>
          <w:rFonts w:ascii="Arial" w:hAnsi="Arial" w:cs="Arial"/>
          <w:sz w:val="20"/>
          <w:szCs w:val="20"/>
        </w:rPr>
        <w:t>. The su</w:t>
      </w:r>
      <w:r w:rsidR="00B9440C">
        <w:rPr>
          <w:rFonts w:ascii="Arial" w:hAnsi="Arial" w:cs="Arial"/>
          <w:sz w:val="20"/>
          <w:szCs w:val="20"/>
        </w:rPr>
        <w:t xml:space="preserve">btle difference here is that cooperativity between different allelic combinations has to be modeled differently. </w:t>
      </w:r>
      <w:r w:rsidR="002D71C7">
        <w:rPr>
          <w:rFonts w:ascii="Arial" w:hAnsi="Arial" w:cs="Arial"/>
          <w:sz w:val="20"/>
          <w:szCs w:val="20"/>
        </w:rPr>
        <w:t>Let</w:t>
      </w:r>
      <w:r w:rsidR="000F545B">
        <w:rPr>
          <w:rFonts w:ascii="Arial" w:hAnsi="Arial" w:cs="Arial"/>
          <w:sz w:val="20"/>
          <w:szCs w:val="20"/>
        </w:rPr>
        <w:t xml:space="preserve">’s </w:t>
      </w:r>
      <w:r w:rsidR="002D71C7">
        <w:rPr>
          <w:rFonts w:ascii="Arial" w:hAnsi="Arial" w:cs="Arial"/>
          <w:sz w:val="20"/>
          <w:szCs w:val="20"/>
        </w:rPr>
        <w:t>assume</w:t>
      </w:r>
      <w:r w:rsidR="00FC0CAB">
        <w:rPr>
          <w:rFonts w:ascii="Arial" w:hAnsi="Arial" w:cs="Arial"/>
          <w:sz w:val="20"/>
          <w:szCs w:val="20"/>
        </w:rPr>
        <w:t xml:space="preserve"> </w:t>
      </w:r>
      <w:r w:rsidR="00124B10">
        <w:rPr>
          <w:sz w:val="20"/>
          <w:szCs w:val="20"/>
        </w:rPr>
        <w:t>Gg</w:t>
      </w:r>
      <w:r w:rsidR="00124B10">
        <w:rPr>
          <w:rFonts w:ascii="Arial" w:hAnsi="Arial" w:cs="Arial"/>
          <w:sz w:val="20"/>
          <w:szCs w:val="20"/>
        </w:rPr>
        <w:t xml:space="preserve"> </w:t>
      </w:r>
      <w:r w:rsidR="00FC0CAB">
        <w:rPr>
          <w:rFonts w:ascii="Arial" w:hAnsi="Arial" w:cs="Arial"/>
          <w:sz w:val="20"/>
          <w:szCs w:val="20"/>
        </w:rPr>
        <w:t xml:space="preserve">and </w:t>
      </w:r>
      <w:r w:rsidR="00C07B9D" w:rsidRPr="00C07B9D">
        <w:rPr>
          <w:sz w:val="20"/>
          <w:szCs w:val="20"/>
        </w:rPr>
        <w:t>Bb</w:t>
      </w:r>
      <w:r w:rsidR="002D71C7">
        <w:rPr>
          <w:rFonts w:ascii="Arial" w:hAnsi="Arial" w:cs="Arial"/>
          <w:sz w:val="20"/>
          <w:szCs w:val="20"/>
        </w:rPr>
        <w:t xml:space="preserve"> are two alleles at two essential loci</w:t>
      </w:r>
      <w:r w:rsidR="00124B10">
        <w:rPr>
          <w:rFonts w:ascii="Arial" w:hAnsi="Arial" w:cs="Arial"/>
          <w:sz w:val="20"/>
          <w:szCs w:val="20"/>
        </w:rPr>
        <w:t xml:space="preserve">, and their nine combinations are </w:t>
      </w:r>
      <w:r w:rsidR="00124B10" w:rsidRPr="008D14A3">
        <w:rPr>
          <w:sz w:val="20"/>
          <w:szCs w:val="20"/>
        </w:rPr>
        <w:t>GGBB</w:t>
      </w:r>
      <w:r w:rsidR="00124B10">
        <w:rPr>
          <w:rFonts w:ascii="Arial" w:hAnsi="Arial" w:cs="Arial"/>
          <w:sz w:val="20"/>
          <w:szCs w:val="20"/>
        </w:rPr>
        <w:t xml:space="preserve">, </w:t>
      </w:r>
      <w:r w:rsidR="00124B10" w:rsidRPr="008D14A3">
        <w:rPr>
          <w:sz w:val="20"/>
          <w:szCs w:val="20"/>
        </w:rPr>
        <w:t>GGBb</w:t>
      </w:r>
      <w:r w:rsidR="00124B10">
        <w:rPr>
          <w:rFonts w:ascii="Arial" w:hAnsi="Arial" w:cs="Arial"/>
          <w:sz w:val="20"/>
          <w:szCs w:val="20"/>
        </w:rPr>
        <w:t xml:space="preserve">, </w:t>
      </w:r>
      <w:r w:rsidR="00124B10" w:rsidRPr="008D14A3">
        <w:rPr>
          <w:sz w:val="20"/>
          <w:szCs w:val="20"/>
        </w:rPr>
        <w:t>GGbb</w:t>
      </w:r>
      <w:r w:rsidR="00124B10">
        <w:rPr>
          <w:rFonts w:ascii="Arial" w:hAnsi="Arial" w:cs="Arial"/>
          <w:sz w:val="20"/>
          <w:szCs w:val="20"/>
        </w:rPr>
        <w:t xml:space="preserve">, </w:t>
      </w:r>
      <w:r w:rsidR="00124B10" w:rsidRPr="008D14A3">
        <w:rPr>
          <w:sz w:val="20"/>
          <w:szCs w:val="20"/>
        </w:rPr>
        <w:t>GgBB, GgBb, Ggbb, ggBB, ggBb</w:t>
      </w:r>
      <w:r w:rsidR="00124B10">
        <w:rPr>
          <w:rFonts w:ascii="Arial" w:hAnsi="Arial" w:cs="Arial"/>
          <w:sz w:val="20"/>
          <w:szCs w:val="20"/>
        </w:rPr>
        <w:t xml:space="preserve">, and </w:t>
      </w:r>
      <w:r w:rsidR="00124B10" w:rsidRPr="008D14A3">
        <w:rPr>
          <w:sz w:val="20"/>
          <w:szCs w:val="20"/>
        </w:rPr>
        <w:t>ggbb</w:t>
      </w:r>
      <w:r w:rsidR="00124B10">
        <w:rPr>
          <w:rFonts w:ascii="Arial" w:hAnsi="Arial" w:cs="Arial"/>
          <w:sz w:val="20"/>
          <w:szCs w:val="20"/>
        </w:rPr>
        <w:t xml:space="preserve">. </w:t>
      </w:r>
      <w:r w:rsidR="007313C1">
        <w:rPr>
          <w:rFonts w:ascii="Arial" w:hAnsi="Arial" w:cs="Arial"/>
          <w:sz w:val="20"/>
          <w:szCs w:val="20"/>
        </w:rPr>
        <w:t xml:space="preserve">For simplicity, let us assume </w:t>
      </w:r>
      <w:r w:rsidR="007313C1">
        <w:rPr>
          <w:sz w:val="20"/>
          <w:szCs w:val="20"/>
        </w:rPr>
        <w:t>G</w:t>
      </w:r>
      <w:r w:rsidR="007313C1">
        <w:rPr>
          <w:rFonts w:ascii="Arial" w:hAnsi="Arial" w:cs="Arial"/>
          <w:sz w:val="20"/>
          <w:szCs w:val="20"/>
        </w:rPr>
        <w:t xml:space="preserve"> and </w:t>
      </w:r>
      <w:r w:rsidR="007313C1" w:rsidRPr="005A1C0E">
        <w:rPr>
          <w:sz w:val="20"/>
          <w:szCs w:val="20"/>
        </w:rPr>
        <w:t xml:space="preserve">B </w:t>
      </w:r>
      <w:r w:rsidR="007313C1">
        <w:rPr>
          <w:rFonts w:ascii="Arial" w:hAnsi="Arial" w:cs="Arial"/>
          <w:sz w:val="20"/>
          <w:szCs w:val="20"/>
        </w:rPr>
        <w:t xml:space="preserve">share the same slow failure rates, and </w:t>
      </w:r>
      <w:r w:rsidR="007313C1">
        <w:rPr>
          <w:sz w:val="20"/>
          <w:szCs w:val="20"/>
        </w:rPr>
        <w:t>g</w:t>
      </w:r>
      <w:r w:rsidR="007313C1">
        <w:rPr>
          <w:rFonts w:ascii="Arial" w:hAnsi="Arial" w:cs="Arial"/>
          <w:sz w:val="20"/>
          <w:szCs w:val="20"/>
        </w:rPr>
        <w:t xml:space="preserve"> and </w:t>
      </w:r>
      <w:r w:rsidR="007313C1" w:rsidRPr="005A1C0E">
        <w:rPr>
          <w:sz w:val="20"/>
          <w:szCs w:val="20"/>
        </w:rPr>
        <w:t>b</w:t>
      </w:r>
      <w:r w:rsidR="007313C1">
        <w:rPr>
          <w:rFonts w:ascii="Arial" w:hAnsi="Arial" w:cs="Arial"/>
          <w:sz w:val="20"/>
          <w:szCs w:val="20"/>
        </w:rPr>
        <w:t xml:space="preserve"> share the same fast failure rates. </w:t>
      </w:r>
      <w:r w:rsidR="00124B10">
        <w:rPr>
          <w:rFonts w:ascii="Arial" w:hAnsi="Arial" w:cs="Arial"/>
          <w:sz w:val="20"/>
          <w:szCs w:val="20"/>
        </w:rPr>
        <w:t xml:space="preserve">As a proof of principle, we will assume that ‘g’-module and ‘b’-module will influence each other’s failure rates only in </w:t>
      </w:r>
      <w:r w:rsidR="00124B10" w:rsidRPr="00F133AC">
        <w:rPr>
          <w:sz w:val="20"/>
          <w:szCs w:val="20"/>
        </w:rPr>
        <w:t>ggbb</w:t>
      </w:r>
      <w:r w:rsidR="00124B10">
        <w:rPr>
          <w:rFonts w:ascii="Arial" w:hAnsi="Arial" w:cs="Arial"/>
          <w:sz w:val="20"/>
          <w:szCs w:val="20"/>
        </w:rPr>
        <w:t xml:space="preserve"> genotype</w:t>
      </w:r>
      <w:r w:rsidR="004F085E">
        <w:rPr>
          <w:rFonts w:ascii="Arial" w:hAnsi="Arial" w:cs="Arial"/>
          <w:sz w:val="20"/>
          <w:szCs w:val="20"/>
        </w:rPr>
        <w:t>,</w:t>
      </w:r>
      <w:r w:rsidR="00124B10">
        <w:rPr>
          <w:rFonts w:ascii="Arial" w:hAnsi="Arial" w:cs="Arial"/>
          <w:sz w:val="20"/>
          <w:szCs w:val="20"/>
        </w:rPr>
        <w:t xml:space="preserve"> </w:t>
      </w:r>
      <w:r w:rsidR="00F133AC">
        <w:rPr>
          <w:rFonts w:ascii="Arial" w:hAnsi="Arial" w:cs="Arial"/>
          <w:sz w:val="20"/>
          <w:szCs w:val="20"/>
        </w:rPr>
        <w:t xml:space="preserve">as in the </w:t>
      </w:r>
      <w:r w:rsidR="00124B10">
        <w:rPr>
          <w:rFonts w:ascii="Arial" w:hAnsi="Arial" w:cs="Arial"/>
          <w:sz w:val="20"/>
          <w:szCs w:val="20"/>
        </w:rPr>
        <w:t xml:space="preserve">classical example of epistasis </w:t>
      </w:r>
      <w:ins w:id="280" w:author="Hong Qin" w:date="2013-02-15T10:58:00Z">
        <w:r w:rsidR="007C3C78" w:rsidRPr="007C3C78">
          <w:rPr>
            <w:rFonts w:ascii="Arial" w:hAnsi="Arial" w:cs="Arial"/>
            <w:sz w:val="20"/>
            <w:szCs w:val="20"/>
            <w:rPrChange w:id="281" w:author="Hong Qin" w:date="2013-02-15T10:58:00Z">
              <w:rPr>
                <w:rFonts w:ascii="Arial" w:hAnsi="Arial" w:cs="Arial"/>
                <w:noProof/>
                <w:sz w:val="20"/>
                <w:szCs w:val="20"/>
                <w:vertAlign w:val="superscript"/>
              </w:rPr>
            </w:rPrChange>
          </w:rPr>
          <w:t>{Cordell, 2002 #2446}</w:t>
        </w:r>
      </w:ins>
      <w:del w:id="282"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106</w:delText>
        </w:r>
        <w:r w:rsidR="005D19D9" w:rsidRPr="005D19D9" w:rsidDel="007C3C78">
          <w:rPr>
            <w:rFonts w:ascii="Arial" w:hAnsi="Arial" w:cs="Arial"/>
            <w:noProof/>
            <w:sz w:val="20"/>
            <w:szCs w:val="20"/>
            <w:vertAlign w:val="superscript"/>
          </w:rPr>
          <w:delText>]</w:delText>
        </w:r>
      </w:del>
      <w:r w:rsidR="00124B10">
        <w:rPr>
          <w:rFonts w:ascii="Arial" w:hAnsi="Arial" w:cs="Arial"/>
          <w:sz w:val="20"/>
          <w:szCs w:val="20"/>
        </w:rPr>
        <w:t xml:space="preserve">. </w:t>
      </w:r>
      <w:r w:rsidR="0040267B">
        <w:rPr>
          <w:rFonts w:ascii="Arial" w:hAnsi="Arial" w:cs="Arial"/>
          <w:sz w:val="20"/>
          <w:szCs w:val="20"/>
        </w:rPr>
        <w:t xml:space="preserve">Similar to Aim 1.2, </w:t>
      </w:r>
      <w:r w:rsidR="004F085E">
        <w:rPr>
          <w:rFonts w:ascii="Arial" w:hAnsi="Arial" w:cs="Arial"/>
          <w:sz w:val="20"/>
          <w:szCs w:val="20"/>
        </w:rPr>
        <w:t xml:space="preserve">both positive and negative Hill cooperativity will be simulated. </w:t>
      </w:r>
      <w:r w:rsidR="00E05269">
        <w:rPr>
          <w:rFonts w:ascii="Arial" w:hAnsi="Arial" w:cs="Arial"/>
          <w:sz w:val="20"/>
          <w:szCs w:val="20"/>
        </w:rPr>
        <w:t>Similarly to the non-epistatic simulation</w:t>
      </w:r>
      <w:r w:rsidR="00A34D83">
        <w:rPr>
          <w:rFonts w:ascii="Arial" w:hAnsi="Arial" w:cs="Arial"/>
          <w:sz w:val="20"/>
          <w:szCs w:val="20"/>
        </w:rPr>
        <w:t xml:space="preserve"> plan</w:t>
      </w:r>
      <w:r w:rsidR="00E05269">
        <w:rPr>
          <w:rFonts w:ascii="Arial" w:hAnsi="Arial" w:cs="Arial"/>
          <w:sz w:val="20"/>
          <w:szCs w:val="20"/>
        </w:rPr>
        <w:t xml:space="preserve">, we will compare type I and type II errors for linear and non-linear </w:t>
      </w:r>
      <w:r w:rsidR="00B10F83">
        <w:rPr>
          <w:rFonts w:ascii="Arial" w:hAnsi="Arial" w:cs="Arial"/>
          <w:sz w:val="20"/>
          <w:szCs w:val="20"/>
        </w:rPr>
        <w:t xml:space="preserve">GWA </w:t>
      </w:r>
      <w:r w:rsidR="00E05269">
        <w:rPr>
          <w:rFonts w:ascii="Arial" w:hAnsi="Arial" w:cs="Arial"/>
          <w:sz w:val="20"/>
          <w:szCs w:val="20"/>
        </w:rPr>
        <w:t xml:space="preserve">methods, and also study the ‘missing </w:t>
      </w:r>
      <w:r w:rsidR="00776067">
        <w:rPr>
          <w:rFonts w:ascii="Arial" w:hAnsi="Arial" w:cs="Arial"/>
          <w:sz w:val="20"/>
          <w:szCs w:val="20"/>
        </w:rPr>
        <w:t>heritability</w:t>
      </w:r>
      <w:r w:rsidR="00E05269">
        <w:rPr>
          <w:rFonts w:ascii="Arial" w:hAnsi="Arial" w:cs="Arial"/>
          <w:sz w:val="20"/>
          <w:szCs w:val="20"/>
        </w:rPr>
        <w:t xml:space="preserve">’ problem. </w:t>
      </w:r>
      <w:r w:rsidR="00E05269" w:rsidDel="00E05269">
        <w:rPr>
          <w:rFonts w:ascii="Arial" w:hAnsi="Arial" w:cs="Arial"/>
          <w:sz w:val="20"/>
          <w:szCs w:val="20"/>
        </w:rPr>
        <w:t xml:space="preserve"> </w:t>
      </w:r>
    </w:p>
    <w:p w:rsidR="00C5304A" w:rsidRDefault="00267943" w:rsidP="00C5304A">
      <w:pPr>
        <w:spacing w:before="120"/>
        <w:jc w:val="both"/>
        <w:rPr>
          <w:rFonts w:ascii="Arial" w:hAnsi="Arial" w:cs="Arial"/>
          <w:b/>
          <w:sz w:val="20"/>
          <w:szCs w:val="20"/>
        </w:rPr>
      </w:pPr>
      <w:r w:rsidRPr="00267943">
        <w:rPr>
          <w:rFonts w:ascii="Arial" w:hAnsi="Arial" w:cs="Arial"/>
          <w:b/>
          <w:sz w:val="20"/>
          <w:szCs w:val="20"/>
        </w:rPr>
        <w:t>Future theoretical direction</w:t>
      </w:r>
      <w:r w:rsidR="00CE2804">
        <w:rPr>
          <w:rFonts w:ascii="Arial" w:hAnsi="Arial" w:cs="Arial"/>
          <w:b/>
          <w:sz w:val="20"/>
          <w:szCs w:val="20"/>
        </w:rPr>
        <w:t>s</w:t>
      </w:r>
      <w:r w:rsidR="00F973B8">
        <w:rPr>
          <w:rFonts w:ascii="Arial" w:hAnsi="Arial" w:cs="Arial"/>
          <w:b/>
          <w:sz w:val="20"/>
          <w:szCs w:val="20"/>
        </w:rPr>
        <w:t xml:space="preserve"> and career</w:t>
      </w:r>
      <w:r w:rsidR="004A208B">
        <w:rPr>
          <w:rFonts w:ascii="Arial" w:hAnsi="Arial" w:cs="Arial"/>
          <w:b/>
          <w:sz w:val="20"/>
          <w:szCs w:val="20"/>
        </w:rPr>
        <w:t xml:space="preserve"> plans</w:t>
      </w:r>
      <w:r w:rsidRPr="00267943">
        <w:rPr>
          <w:rFonts w:ascii="Arial" w:hAnsi="Arial" w:cs="Arial"/>
          <w:b/>
          <w:sz w:val="20"/>
          <w:szCs w:val="20"/>
        </w:rPr>
        <w:t>:</w:t>
      </w:r>
    </w:p>
    <w:p w:rsidR="00C5304A" w:rsidRDefault="002E7271" w:rsidP="00C5304A">
      <w:pPr>
        <w:spacing w:after="120"/>
        <w:ind w:firstLine="720"/>
        <w:jc w:val="both"/>
        <w:rPr>
          <w:rFonts w:ascii="Arial" w:hAnsi="Arial" w:cs="Arial"/>
          <w:sz w:val="20"/>
          <w:szCs w:val="20"/>
        </w:rPr>
      </w:pPr>
      <w:r>
        <w:rPr>
          <w:rFonts w:ascii="Arial" w:hAnsi="Arial" w:cs="Arial"/>
          <w:sz w:val="20"/>
          <w:szCs w:val="20"/>
        </w:rPr>
        <w:t xml:space="preserve">With development </w:t>
      </w:r>
      <w:r w:rsidR="00847A3F">
        <w:rPr>
          <w:rFonts w:ascii="Arial" w:hAnsi="Arial" w:cs="Arial"/>
          <w:sz w:val="20"/>
          <w:szCs w:val="20"/>
        </w:rPr>
        <w:t>through t</w:t>
      </w:r>
      <w:r w:rsidR="005A60FC">
        <w:rPr>
          <w:rFonts w:ascii="Arial" w:hAnsi="Arial" w:cs="Arial"/>
          <w:sz w:val="20"/>
          <w:szCs w:val="20"/>
        </w:rPr>
        <w:t>his</w:t>
      </w:r>
      <w:r w:rsidR="00847A3F">
        <w:rPr>
          <w:rFonts w:ascii="Arial" w:hAnsi="Arial" w:cs="Arial"/>
          <w:sz w:val="20"/>
          <w:szCs w:val="20"/>
        </w:rPr>
        <w:t xml:space="preserve"> </w:t>
      </w:r>
      <w:r w:rsidR="00AB1B27" w:rsidRPr="00AB1B27">
        <w:rPr>
          <w:rFonts w:ascii="Arial" w:hAnsi="Arial" w:cs="Arial"/>
          <w:sz w:val="20"/>
          <w:szCs w:val="20"/>
        </w:rPr>
        <w:t xml:space="preserve">five-year </w:t>
      </w:r>
      <w:r>
        <w:rPr>
          <w:rFonts w:ascii="Arial" w:hAnsi="Arial" w:cs="Arial"/>
          <w:sz w:val="20"/>
          <w:szCs w:val="20"/>
        </w:rPr>
        <w:t xml:space="preserve">career </w:t>
      </w:r>
      <w:r w:rsidR="00AB1B27" w:rsidRPr="00AB1B27">
        <w:rPr>
          <w:rFonts w:ascii="Arial" w:hAnsi="Arial" w:cs="Arial"/>
          <w:sz w:val="20"/>
          <w:szCs w:val="20"/>
        </w:rPr>
        <w:t xml:space="preserve">plan, </w:t>
      </w:r>
      <w:r w:rsidR="00847A3F">
        <w:rPr>
          <w:rFonts w:ascii="Arial" w:hAnsi="Arial" w:cs="Arial"/>
          <w:sz w:val="20"/>
          <w:szCs w:val="20"/>
        </w:rPr>
        <w:t xml:space="preserve">PI </w:t>
      </w:r>
      <w:r w:rsidR="005A60FC">
        <w:rPr>
          <w:rFonts w:ascii="Arial" w:hAnsi="Arial" w:cs="Arial"/>
          <w:sz w:val="20"/>
          <w:szCs w:val="20"/>
        </w:rPr>
        <w:t xml:space="preserve">will </w:t>
      </w:r>
      <w:r w:rsidR="00847A3F">
        <w:rPr>
          <w:rFonts w:ascii="Arial" w:hAnsi="Arial" w:cs="Arial"/>
          <w:sz w:val="20"/>
          <w:szCs w:val="20"/>
        </w:rPr>
        <w:t xml:space="preserve">expand the research on networks and robustness to other important topics, such as dominance, canalization, antibiotic persistence, </w:t>
      </w:r>
      <w:r w:rsidR="00B476ED">
        <w:rPr>
          <w:rFonts w:ascii="Arial" w:hAnsi="Arial" w:cs="Arial"/>
          <w:sz w:val="20"/>
          <w:szCs w:val="20"/>
        </w:rPr>
        <w:t xml:space="preserve">evolution </w:t>
      </w:r>
      <w:r w:rsidR="00781A23">
        <w:rPr>
          <w:rFonts w:ascii="Arial" w:hAnsi="Arial" w:cs="Arial"/>
          <w:sz w:val="20"/>
          <w:szCs w:val="20"/>
        </w:rPr>
        <w:t xml:space="preserve">in </w:t>
      </w:r>
      <w:r w:rsidR="00847A3F" w:rsidRPr="00AB1B27">
        <w:rPr>
          <w:rFonts w:ascii="Arial" w:hAnsi="Arial" w:cs="Arial"/>
          <w:sz w:val="20"/>
          <w:szCs w:val="20"/>
        </w:rPr>
        <w:t xml:space="preserve">age-structured populations </w:t>
      </w:r>
      <w:ins w:id="283" w:author="Hong Qin" w:date="2013-02-15T10:58:00Z">
        <w:r w:rsidR="007C3C78" w:rsidRPr="007C3C78">
          <w:rPr>
            <w:rFonts w:ascii="Arial" w:hAnsi="Arial" w:cs="Arial"/>
            <w:sz w:val="20"/>
            <w:szCs w:val="20"/>
            <w:rPrChange w:id="284" w:author="Hong Qin" w:date="2013-02-15T10:58:00Z">
              <w:rPr>
                <w:rFonts w:ascii="Arial" w:hAnsi="Arial" w:cs="Arial"/>
                <w:noProof/>
                <w:sz w:val="20"/>
                <w:szCs w:val="20"/>
                <w:vertAlign w:val="superscript"/>
              </w:rPr>
            </w:rPrChange>
          </w:rPr>
          <w:t>{Levy, 2012 #2334}</w:t>
        </w:r>
      </w:ins>
      <w:del w:id="285"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107</w:delText>
        </w:r>
        <w:r w:rsidR="005D19D9" w:rsidRPr="005D19D9" w:rsidDel="007C3C78">
          <w:rPr>
            <w:rFonts w:ascii="Arial" w:hAnsi="Arial" w:cs="Arial"/>
            <w:noProof/>
            <w:sz w:val="20"/>
            <w:szCs w:val="20"/>
            <w:vertAlign w:val="superscript"/>
          </w:rPr>
          <w:delText>]</w:delText>
        </w:r>
      </w:del>
      <w:r w:rsidR="00880ED4">
        <w:rPr>
          <w:rFonts w:ascii="Arial" w:hAnsi="Arial" w:cs="Arial"/>
          <w:sz w:val="20"/>
          <w:szCs w:val="20"/>
        </w:rPr>
        <w:t>, and speciation</w:t>
      </w:r>
      <w:r w:rsidR="001D03DC">
        <w:rPr>
          <w:rFonts w:ascii="Arial" w:hAnsi="Arial" w:cs="Arial"/>
          <w:sz w:val="20"/>
          <w:szCs w:val="20"/>
        </w:rPr>
        <w:t xml:space="preserve"> in the future</w:t>
      </w:r>
      <w:r w:rsidR="00847A3F">
        <w:rPr>
          <w:rFonts w:ascii="Arial" w:hAnsi="Arial" w:cs="Arial"/>
          <w:sz w:val="20"/>
          <w:szCs w:val="20"/>
        </w:rPr>
        <w:t xml:space="preserve">. </w:t>
      </w:r>
      <w:r w:rsidR="000640A6">
        <w:rPr>
          <w:rFonts w:ascii="Arial" w:hAnsi="Arial" w:cs="Arial"/>
          <w:sz w:val="20"/>
          <w:szCs w:val="20"/>
        </w:rPr>
        <w:t>The proposed research will</w:t>
      </w:r>
      <w:r w:rsidR="00DE15EC">
        <w:rPr>
          <w:rFonts w:ascii="Arial" w:hAnsi="Arial" w:cs="Arial"/>
          <w:sz w:val="20"/>
          <w:szCs w:val="20"/>
        </w:rPr>
        <w:t xml:space="preserve"> </w:t>
      </w:r>
      <w:r w:rsidR="000640A6">
        <w:rPr>
          <w:rFonts w:ascii="Arial" w:hAnsi="Arial" w:cs="Arial"/>
          <w:sz w:val="20"/>
          <w:szCs w:val="20"/>
        </w:rPr>
        <w:t xml:space="preserve">indeed build a foundation for a </w:t>
      </w:r>
      <w:r w:rsidR="00DE15EC">
        <w:rPr>
          <w:rFonts w:ascii="Arial" w:hAnsi="Arial" w:cs="Arial"/>
          <w:sz w:val="20"/>
          <w:szCs w:val="20"/>
        </w:rPr>
        <w:t xml:space="preserve">life-long </w:t>
      </w:r>
      <w:r w:rsidR="000640A6">
        <w:rPr>
          <w:rFonts w:ascii="Arial" w:hAnsi="Arial" w:cs="Arial"/>
          <w:sz w:val="20"/>
          <w:szCs w:val="20"/>
        </w:rPr>
        <w:t xml:space="preserve">endeavor on network biology. </w:t>
      </w:r>
    </w:p>
    <w:p w:rsidR="00570DB7" w:rsidRDefault="00570DB7" w:rsidP="00C5304A">
      <w:pPr>
        <w:spacing w:after="120"/>
        <w:ind w:firstLine="720"/>
        <w:jc w:val="both"/>
        <w:rPr>
          <w:rFonts w:ascii="Arial" w:hAnsi="Arial" w:cs="Arial"/>
          <w:sz w:val="20"/>
          <w:szCs w:val="20"/>
        </w:rPr>
      </w:pPr>
    </w:p>
    <w:tbl>
      <w:tblPr>
        <w:tblStyle w:val="TableGrid"/>
        <w:tblW w:w="0" w:type="auto"/>
        <w:tblBorders>
          <w:left w:val="none" w:sz="0" w:space="0" w:color="auto"/>
          <w:right w:val="none" w:sz="0" w:space="0" w:color="auto"/>
          <w:insideH w:val="none" w:sz="0" w:space="0" w:color="auto"/>
          <w:insideV w:val="none" w:sz="0" w:space="0" w:color="auto"/>
        </w:tblBorders>
        <w:tblLook w:val="04A0"/>
      </w:tblPr>
      <w:tblGrid>
        <w:gridCol w:w="9576"/>
      </w:tblGrid>
      <w:tr w:rsidR="00E77DAB" w:rsidRPr="00EC1C98">
        <w:tc>
          <w:tcPr>
            <w:tcW w:w="11016" w:type="dxa"/>
          </w:tcPr>
          <w:p w:rsidR="00C5304A" w:rsidRDefault="00114E90" w:rsidP="00C5304A">
            <w:pPr>
              <w:rPr>
                <w:rFonts w:ascii="Times" w:hAnsi="Times" w:cs="Arial"/>
                <w:b/>
                <w:bCs/>
                <w:kern w:val="32"/>
                <w:sz w:val="22"/>
                <w:szCs w:val="22"/>
              </w:rPr>
            </w:pPr>
            <w:r w:rsidRPr="00114E90">
              <w:rPr>
                <w:rFonts w:ascii="Times" w:hAnsi="Times"/>
                <w:b/>
                <w:sz w:val="22"/>
                <w:szCs w:val="22"/>
              </w:rPr>
              <w:t xml:space="preserve">Aim 2, </w:t>
            </w:r>
            <w:r w:rsidRPr="00114E90">
              <w:rPr>
                <w:rFonts w:ascii="Times" w:hAnsi="Times"/>
                <w:b/>
                <w:i/>
                <w:sz w:val="22"/>
                <w:szCs w:val="22"/>
              </w:rPr>
              <w:t>Empirical Component</w:t>
            </w:r>
            <w:r w:rsidRPr="00114E90">
              <w:rPr>
                <w:rFonts w:ascii="Times" w:hAnsi="Times"/>
                <w:b/>
                <w:sz w:val="22"/>
                <w:szCs w:val="22"/>
              </w:rPr>
              <w:t>:</w:t>
            </w:r>
            <w:r w:rsidR="004C43E0" w:rsidRPr="004C43E0">
              <w:rPr>
                <w:rFonts w:ascii="Times" w:hAnsi="Times"/>
                <w:sz w:val="22"/>
                <w:szCs w:val="22"/>
              </w:rPr>
              <w:t xml:space="preserve"> </w:t>
            </w:r>
            <w:r w:rsidR="00C5304A" w:rsidRPr="00C5304A">
              <w:rPr>
                <w:rFonts w:ascii="Times" w:hAnsi="Times"/>
                <w:b/>
                <w:sz w:val="22"/>
                <w:szCs w:val="22"/>
              </w:rPr>
              <w:t>Identify limiting interaction modules (LIMs) on robustness, study their effect on aging and related traits, and develop an ODE network model on CR and ROS.</w:t>
            </w:r>
            <w:r w:rsidR="007C7C52">
              <w:rPr>
                <w:rFonts w:ascii="Times" w:hAnsi="Times"/>
                <w:sz w:val="22"/>
                <w:szCs w:val="22"/>
              </w:rPr>
              <w:t xml:space="preserve"> </w:t>
            </w:r>
          </w:p>
          <w:p w:rsidR="00114E90" w:rsidRDefault="008F130D" w:rsidP="00114E90">
            <w:pPr>
              <w:pStyle w:val="Heading2"/>
              <w:spacing w:before="0" w:beforeAutospacing="0" w:after="0" w:afterAutospacing="0"/>
              <w:jc w:val="both"/>
              <w:rPr>
                <w:rFonts w:ascii="Arial" w:hAnsi="Arial" w:cs="Arial"/>
                <w:b w:val="0"/>
                <w:kern w:val="32"/>
                <w:sz w:val="22"/>
                <w:szCs w:val="22"/>
              </w:rPr>
            </w:pPr>
            <w:r>
              <w:rPr>
                <w:rFonts w:ascii="Arial" w:hAnsi="Arial" w:cs="Arial"/>
                <w:b w:val="0"/>
                <w:sz w:val="20"/>
                <w:szCs w:val="20"/>
              </w:rPr>
              <w:t>Based on the theoretical predicted connection between robustness and cellular aging, w</w:t>
            </w:r>
            <w:r w:rsidR="00762873">
              <w:rPr>
                <w:rFonts w:ascii="Arial" w:hAnsi="Arial" w:cs="Arial"/>
                <w:b w:val="0"/>
                <w:sz w:val="20"/>
                <w:szCs w:val="20"/>
              </w:rPr>
              <w:t xml:space="preserve">e will study how limiting modules on robustness influence yeast aging. We </w:t>
            </w:r>
            <w:r w:rsidR="00F067D5" w:rsidRPr="00F067D5">
              <w:rPr>
                <w:rFonts w:ascii="Arial" w:hAnsi="Arial" w:cs="Arial"/>
                <w:b w:val="0"/>
                <w:sz w:val="20"/>
                <w:szCs w:val="20"/>
              </w:rPr>
              <w:t>will first generate a large set of proxies for gene</w:t>
            </w:r>
            <w:r w:rsidR="00583A30">
              <w:rPr>
                <w:rFonts w:ascii="Arial" w:hAnsi="Arial" w:cs="Arial"/>
                <w:b w:val="0"/>
                <w:sz w:val="20"/>
                <w:szCs w:val="20"/>
              </w:rPr>
              <w:t>’</w:t>
            </w:r>
            <w:r w:rsidR="00F067D5" w:rsidRPr="00F067D5">
              <w:rPr>
                <w:rFonts w:ascii="Arial" w:hAnsi="Arial" w:cs="Arial"/>
                <w:b w:val="0"/>
                <w:sz w:val="20"/>
                <w:szCs w:val="20"/>
              </w:rPr>
              <w:t xml:space="preserve">s robustness, infer </w:t>
            </w:r>
            <w:r w:rsidR="00583A30">
              <w:rPr>
                <w:rFonts w:ascii="Arial" w:hAnsi="Arial" w:cs="Arial"/>
                <w:b w:val="0"/>
                <w:sz w:val="20"/>
                <w:szCs w:val="20"/>
              </w:rPr>
              <w:t>LIMs</w:t>
            </w:r>
            <w:r w:rsidR="0009386B">
              <w:rPr>
                <w:rFonts w:ascii="Arial" w:hAnsi="Arial" w:cs="Arial"/>
                <w:b w:val="0"/>
                <w:sz w:val="20"/>
                <w:szCs w:val="20"/>
              </w:rPr>
              <w:t>,</w:t>
            </w:r>
            <w:r w:rsidR="00F067D5" w:rsidRPr="00F067D5">
              <w:rPr>
                <w:rFonts w:ascii="Arial" w:hAnsi="Arial" w:cs="Arial"/>
                <w:b w:val="0"/>
                <w:sz w:val="20"/>
                <w:szCs w:val="20"/>
              </w:rPr>
              <w:t xml:space="preserve"> </w:t>
            </w:r>
            <w:r w:rsidR="00060CA1">
              <w:rPr>
                <w:rFonts w:ascii="Arial" w:hAnsi="Arial" w:cs="Arial"/>
                <w:b w:val="0"/>
                <w:sz w:val="20"/>
                <w:szCs w:val="20"/>
              </w:rPr>
              <w:t xml:space="preserve">refine them by natural variation, </w:t>
            </w:r>
            <w:r w:rsidR="00F067D5" w:rsidRPr="00F067D5">
              <w:rPr>
                <w:rFonts w:ascii="Arial" w:hAnsi="Arial" w:cs="Arial"/>
                <w:b w:val="0"/>
                <w:sz w:val="20"/>
                <w:szCs w:val="20"/>
              </w:rPr>
              <w:t xml:space="preserve">and </w:t>
            </w:r>
            <w:r w:rsidR="0009386B">
              <w:rPr>
                <w:rFonts w:ascii="Arial" w:hAnsi="Arial" w:cs="Arial"/>
                <w:b w:val="0"/>
                <w:sz w:val="20"/>
                <w:szCs w:val="20"/>
              </w:rPr>
              <w:t xml:space="preserve">then </w:t>
            </w:r>
            <w:r w:rsidR="00F067D5" w:rsidRPr="00F067D5">
              <w:rPr>
                <w:rFonts w:ascii="Arial" w:hAnsi="Arial" w:cs="Arial"/>
                <w:b w:val="0"/>
                <w:sz w:val="20"/>
                <w:szCs w:val="20"/>
              </w:rPr>
              <w:t>experimental</w:t>
            </w:r>
            <w:r w:rsidR="00060CA1">
              <w:rPr>
                <w:rFonts w:ascii="Arial" w:hAnsi="Arial" w:cs="Arial"/>
                <w:b w:val="0"/>
                <w:sz w:val="20"/>
                <w:szCs w:val="20"/>
              </w:rPr>
              <w:t>ly examine them</w:t>
            </w:r>
            <w:r w:rsidR="00F067D5" w:rsidRPr="00F067D5">
              <w:rPr>
                <w:rFonts w:ascii="Arial" w:hAnsi="Arial" w:cs="Arial"/>
                <w:b w:val="0"/>
                <w:sz w:val="20"/>
                <w:szCs w:val="20"/>
              </w:rPr>
              <w:t xml:space="preserve">. </w:t>
            </w:r>
          </w:p>
        </w:tc>
      </w:tr>
    </w:tbl>
    <w:p w:rsidR="001A315E" w:rsidRDefault="00AB1B27">
      <w:pPr>
        <w:pStyle w:val="Heading3"/>
        <w:spacing w:before="120"/>
        <w:ind w:left="0" w:firstLine="0"/>
        <w:jc w:val="both"/>
        <w:rPr>
          <w:rFonts w:ascii="Arial" w:hAnsi="Arial" w:cs="Arial"/>
          <w:sz w:val="20"/>
          <w:szCs w:val="20"/>
        </w:rPr>
      </w:pPr>
      <w:commentRangeStart w:id="286"/>
      <w:r w:rsidRPr="00AB1B27">
        <w:rPr>
          <w:rFonts w:ascii="Arial" w:hAnsi="Arial" w:cs="Arial"/>
          <w:sz w:val="20"/>
          <w:szCs w:val="20"/>
        </w:rPr>
        <w:t xml:space="preserve">Aim 2.1. Develop a comprehensive set of robustness proxies for yeast genes. </w:t>
      </w:r>
      <w:commentRangeEnd w:id="286"/>
      <w:r w:rsidR="00183D40">
        <w:rPr>
          <w:rStyle w:val="CommentReference"/>
          <w:b w:val="0"/>
        </w:rPr>
        <w:commentReference w:id="286"/>
      </w:r>
    </w:p>
    <w:p w:rsidR="00140A27" w:rsidRPr="00437FBF" w:rsidRDefault="00C5304A" w:rsidP="00140A27">
      <w:pPr>
        <w:ind w:firstLine="720"/>
        <w:jc w:val="both"/>
        <w:rPr>
          <w:rFonts w:ascii="Arial" w:hAnsi="Arial" w:cs="Arial"/>
          <w:sz w:val="20"/>
          <w:szCs w:val="20"/>
        </w:rPr>
      </w:pPr>
      <w:r w:rsidRPr="00C5304A">
        <w:rPr>
          <w:rFonts w:ascii="Arial" w:hAnsi="Arial" w:cs="Arial"/>
          <w:sz w:val="20"/>
          <w:szCs w:val="20"/>
          <w:u w:val="single"/>
        </w:rPr>
        <w:t>Biological robustness means persistence of phenotype in the presence of genetic, environmental, or stochastic perturbations</w:t>
      </w:r>
      <w:r w:rsidR="00AB1B27" w:rsidRPr="00AB1B27">
        <w:rPr>
          <w:rFonts w:ascii="Arial" w:hAnsi="Arial" w:cs="Arial"/>
          <w:sz w:val="20"/>
          <w:szCs w:val="20"/>
        </w:rPr>
        <w:t xml:space="preserve"> </w:t>
      </w:r>
      <w:ins w:id="287" w:author="Hong Qin" w:date="2013-02-15T10:58:00Z">
        <w:r w:rsidR="007C3C78" w:rsidRPr="007C3C78">
          <w:rPr>
            <w:rFonts w:ascii="Arial" w:hAnsi="Arial" w:cs="Arial"/>
            <w:sz w:val="20"/>
            <w:szCs w:val="20"/>
            <w:rPrChange w:id="288" w:author="Hong Qin" w:date="2013-02-15T10:58:00Z">
              <w:rPr>
                <w:rFonts w:ascii="Arial" w:hAnsi="Arial" w:cs="Arial"/>
                <w:noProof/>
                <w:sz w:val="20"/>
                <w:szCs w:val="20"/>
                <w:vertAlign w:val="superscript"/>
              </w:rPr>
            </w:rPrChange>
          </w:rPr>
          <w:t>{Balouri, 2008 #533;Masel, 2009 #532;Wagner, 2012 #2242;Wagner, 2008 #2250;Wagner, 2008 #2249;Felix, 2008 #2253;Masel, 2010 #2111;Kitano, 2004 #1495;Kitano, 2007 #1488;Kitano, 2004 #1495;Kitano, 2007 #1488}</w:t>
        </w:r>
      </w:ins>
      <w:del w:id="289" w:author="Hong Qin" w:date="2013-02-15T10:58:00Z">
        <w:r w:rsidR="00862EA5" w:rsidRPr="00862EA5" w:rsidDel="007C3C78">
          <w:rPr>
            <w:rFonts w:ascii="Arial" w:hAnsi="Arial" w:cs="Arial"/>
            <w:noProof/>
            <w:sz w:val="20"/>
            <w:szCs w:val="20"/>
            <w:vertAlign w:val="superscript"/>
          </w:rPr>
          <w:delText>[</w:delText>
        </w:r>
        <w:r w:rsidR="00231CE9" w:rsidRPr="00862EA5" w:rsidDel="007C3C78">
          <w:rPr>
            <w:rFonts w:ascii="Arial" w:hAnsi="Arial" w:cs="Arial"/>
            <w:noProof/>
            <w:sz w:val="20"/>
            <w:szCs w:val="20"/>
            <w:vertAlign w:val="superscript"/>
          </w:rPr>
          <w:delText>66-68</w:delText>
        </w:r>
        <w:r w:rsidR="00862EA5" w:rsidRPr="00862EA5" w:rsidDel="007C3C78">
          <w:rPr>
            <w:rFonts w:ascii="Arial" w:hAnsi="Arial" w:cs="Arial"/>
            <w:noProof/>
            <w:sz w:val="20"/>
            <w:szCs w:val="20"/>
            <w:vertAlign w:val="superscript"/>
          </w:rPr>
          <w:delText xml:space="preserve">, </w:delText>
        </w:r>
        <w:r w:rsidR="00231CE9" w:rsidRPr="00862EA5" w:rsidDel="007C3C78">
          <w:rPr>
            <w:rFonts w:ascii="Arial" w:hAnsi="Arial" w:cs="Arial"/>
            <w:noProof/>
            <w:sz w:val="20"/>
            <w:szCs w:val="20"/>
            <w:vertAlign w:val="superscript"/>
          </w:rPr>
          <w:delText>108-113</w:delText>
        </w:r>
        <w:r w:rsidR="00862EA5" w:rsidRPr="00862EA5" w:rsidDel="007C3C78">
          <w:rPr>
            <w:rFonts w:ascii="Arial" w:hAnsi="Arial" w:cs="Arial"/>
            <w:noProof/>
            <w:sz w:val="20"/>
            <w:szCs w:val="20"/>
            <w:vertAlign w:val="superscript"/>
          </w:rPr>
          <w:delText>]</w:delText>
        </w:r>
      </w:del>
      <w:r w:rsidR="00AB1B27" w:rsidRPr="00AB1B27">
        <w:rPr>
          <w:rFonts w:ascii="Arial" w:hAnsi="Arial" w:cs="Arial"/>
          <w:sz w:val="20"/>
          <w:szCs w:val="20"/>
        </w:rPr>
        <w:t>. One way to gauge a gene’s role in robustness is the phenotypic varia</w:t>
      </w:r>
      <w:r w:rsidR="00870669">
        <w:rPr>
          <w:rFonts w:ascii="Arial" w:hAnsi="Arial" w:cs="Arial"/>
          <w:sz w:val="20"/>
          <w:szCs w:val="20"/>
        </w:rPr>
        <w:t>tion</w:t>
      </w:r>
      <w:r w:rsidR="00AB1B27" w:rsidRPr="00AB1B27">
        <w:rPr>
          <w:rFonts w:ascii="Arial" w:hAnsi="Arial" w:cs="Arial"/>
          <w:sz w:val="20"/>
          <w:szCs w:val="20"/>
        </w:rPr>
        <w:t xml:space="preserve"> in </w:t>
      </w:r>
      <w:r w:rsidR="003C1E00">
        <w:rPr>
          <w:rFonts w:ascii="Arial" w:hAnsi="Arial" w:cs="Arial"/>
          <w:sz w:val="20"/>
          <w:szCs w:val="20"/>
        </w:rPr>
        <w:t xml:space="preserve">its </w:t>
      </w:r>
      <w:r w:rsidR="00AB1B27" w:rsidRPr="00AB1B27">
        <w:rPr>
          <w:rFonts w:ascii="Arial" w:hAnsi="Arial" w:cs="Arial"/>
          <w:sz w:val="20"/>
          <w:szCs w:val="20"/>
        </w:rPr>
        <w:t>null mutant. Larger phenotypic varia</w:t>
      </w:r>
      <w:r w:rsidR="00870669">
        <w:rPr>
          <w:rFonts w:ascii="Arial" w:hAnsi="Arial" w:cs="Arial"/>
          <w:sz w:val="20"/>
          <w:szCs w:val="20"/>
        </w:rPr>
        <w:t>tion</w:t>
      </w:r>
      <w:r w:rsidR="00AB1B27" w:rsidRPr="00AB1B27">
        <w:rPr>
          <w:rFonts w:ascii="Arial" w:hAnsi="Arial" w:cs="Arial"/>
          <w:sz w:val="20"/>
          <w:szCs w:val="20"/>
        </w:rPr>
        <w:t xml:space="preserve"> of the null mutant indicates a stronger role </w:t>
      </w:r>
      <w:r w:rsidR="0092172B">
        <w:rPr>
          <w:rFonts w:ascii="Arial" w:hAnsi="Arial" w:cs="Arial"/>
          <w:sz w:val="20"/>
          <w:szCs w:val="20"/>
        </w:rPr>
        <w:t xml:space="preserve">in robustness </w:t>
      </w:r>
      <w:r w:rsidR="00122EF4">
        <w:rPr>
          <w:rFonts w:ascii="Arial" w:hAnsi="Arial" w:cs="Arial"/>
          <w:sz w:val="20"/>
          <w:szCs w:val="20"/>
        </w:rPr>
        <w:t xml:space="preserve">for </w:t>
      </w:r>
      <w:r w:rsidR="00AB1B27" w:rsidRPr="00AB1B27">
        <w:rPr>
          <w:rFonts w:ascii="Arial" w:hAnsi="Arial" w:cs="Arial"/>
          <w:sz w:val="20"/>
          <w:szCs w:val="20"/>
        </w:rPr>
        <w:t xml:space="preserve">the wildtype gene. </w:t>
      </w:r>
      <w:r w:rsidR="00DB2CA8">
        <w:rPr>
          <w:rFonts w:ascii="Arial" w:hAnsi="Arial" w:cs="Arial"/>
          <w:sz w:val="20"/>
          <w:szCs w:val="20"/>
        </w:rPr>
        <w:t>V</w:t>
      </w:r>
      <w:r w:rsidR="00AB1B27" w:rsidRPr="00AB1B27">
        <w:rPr>
          <w:rFonts w:ascii="Arial" w:hAnsi="Arial" w:cs="Arial"/>
          <w:sz w:val="20"/>
          <w:szCs w:val="20"/>
        </w:rPr>
        <w:t>aria</w:t>
      </w:r>
      <w:r w:rsidR="00870669">
        <w:rPr>
          <w:rFonts w:ascii="Arial" w:hAnsi="Arial" w:cs="Arial"/>
          <w:sz w:val="20"/>
          <w:szCs w:val="20"/>
        </w:rPr>
        <w:t>tion</w:t>
      </w:r>
      <w:r w:rsidR="00AB1B27" w:rsidRPr="00AB1B27">
        <w:rPr>
          <w:rFonts w:ascii="Arial" w:hAnsi="Arial" w:cs="Arial"/>
          <w:sz w:val="20"/>
          <w:szCs w:val="20"/>
        </w:rPr>
        <w:t xml:space="preserve"> in morphology and expression levels have been used as proxies of robustness </w:t>
      </w:r>
      <w:ins w:id="290" w:author="Hong Qin" w:date="2013-02-15T10:58:00Z">
        <w:r w:rsidR="007C3C78" w:rsidRPr="007C3C78">
          <w:rPr>
            <w:rFonts w:ascii="Arial" w:hAnsi="Arial" w:cs="Arial"/>
            <w:sz w:val="20"/>
            <w:szCs w:val="20"/>
            <w:rPrChange w:id="291" w:author="Hong Qin" w:date="2013-02-15T10:58:00Z">
              <w:rPr>
                <w:rFonts w:ascii="Arial" w:hAnsi="Arial" w:cs="Arial"/>
                <w:noProof/>
                <w:sz w:val="20"/>
                <w:szCs w:val="20"/>
                <w:vertAlign w:val="superscript"/>
              </w:rPr>
            </w:rPrChange>
          </w:rPr>
          <w:t>{Balouri, 2008 #533;Masel, 2009 #532;Promislow, 2004 #530;Cooper, 2006 #535}</w:t>
        </w:r>
      </w:ins>
      <w:del w:id="292" w:author="Hong Qin" w:date="2013-02-15T10:58:00Z">
        <w:r w:rsidR="00862EA5" w:rsidRPr="00862EA5" w:rsidDel="007C3C78">
          <w:rPr>
            <w:rFonts w:ascii="Arial" w:hAnsi="Arial" w:cs="Arial"/>
            <w:noProof/>
            <w:sz w:val="20"/>
            <w:szCs w:val="20"/>
            <w:vertAlign w:val="superscript"/>
          </w:rPr>
          <w:delText>[</w:delText>
        </w:r>
        <w:r w:rsidR="00231CE9" w:rsidRPr="00862EA5" w:rsidDel="007C3C78">
          <w:rPr>
            <w:rFonts w:ascii="Arial" w:hAnsi="Arial" w:cs="Arial"/>
            <w:noProof/>
            <w:sz w:val="20"/>
            <w:szCs w:val="20"/>
            <w:vertAlign w:val="superscript"/>
          </w:rPr>
          <w:delText>56</w:delText>
        </w:r>
        <w:r w:rsidR="00862EA5" w:rsidRPr="00862EA5" w:rsidDel="007C3C78">
          <w:rPr>
            <w:rFonts w:ascii="Arial" w:hAnsi="Arial" w:cs="Arial"/>
            <w:noProof/>
            <w:sz w:val="20"/>
            <w:szCs w:val="20"/>
            <w:vertAlign w:val="superscript"/>
          </w:rPr>
          <w:delText xml:space="preserve">, </w:delText>
        </w:r>
        <w:r w:rsidR="00231CE9" w:rsidRPr="00862EA5" w:rsidDel="007C3C78">
          <w:rPr>
            <w:rFonts w:ascii="Arial" w:hAnsi="Arial" w:cs="Arial"/>
            <w:noProof/>
            <w:sz w:val="20"/>
            <w:szCs w:val="20"/>
            <w:vertAlign w:val="superscript"/>
          </w:rPr>
          <w:delText>67</w:delText>
        </w:r>
        <w:r w:rsidR="00862EA5" w:rsidRPr="00862EA5" w:rsidDel="007C3C78">
          <w:rPr>
            <w:rFonts w:ascii="Arial" w:hAnsi="Arial" w:cs="Arial"/>
            <w:noProof/>
            <w:sz w:val="20"/>
            <w:szCs w:val="20"/>
            <w:vertAlign w:val="superscript"/>
          </w:rPr>
          <w:delText xml:space="preserve">, </w:delText>
        </w:r>
        <w:r w:rsidR="00231CE9" w:rsidRPr="00862EA5" w:rsidDel="007C3C78">
          <w:rPr>
            <w:rFonts w:ascii="Arial" w:hAnsi="Arial" w:cs="Arial"/>
            <w:noProof/>
            <w:sz w:val="20"/>
            <w:szCs w:val="20"/>
            <w:vertAlign w:val="superscript"/>
          </w:rPr>
          <w:delText>108</w:delText>
        </w:r>
        <w:r w:rsidR="00862EA5" w:rsidRPr="00862EA5" w:rsidDel="007C3C78">
          <w:rPr>
            <w:rFonts w:ascii="Arial" w:hAnsi="Arial" w:cs="Arial"/>
            <w:noProof/>
            <w:sz w:val="20"/>
            <w:szCs w:val="20"/>
            <w:vertAlign w:val="superscript"/>
          </w:rPr>
          <w:delText xml:space="preserve">, </w:delText>
        </w:r>
        <w:r w:rsidR="00231CE9" w:rsidRPr="00862EA5" w:rsidDel="007C3C78">
          <w:rPr>
            <w:rFonts w:ascii="Arial" w:hAnsi="Arial" w:cs="Arial"/>
            <w:noProof/>
            <w:sz w:val="20"/>
            <w:szCs w:val="20"/>
            <w:vertAlign w:val="superscript"/>
          </w:rPr>
          <w:delText>114</w:delText>
        </w:r>
        <w:r w:rsidR="00862EA5" w:rsidRPr="00862EA5" w:rsidDel="007C3C78">
          <w:rPr>
            <w:rFonts w:ascii="Arial" w:hAnsi="Arial" w:cs="Arial"/>
            <w:noProof/>
            <w:sz w:val="20"/>
            <w:szCs w:val="20"/>
            <w:vertAlign w:val="superscript"/>
          </w:rPr>
          <w:delText>]</w:delText>
        </w:r>
      </w:del>
      <w:r w:rsidR="00AB1B27" w:rsidRPr="00AB1B27">
        <w:rPr>
          <w:rFonts w:ascii="Arial" w:hAnsi="Arial" w:cs="Arial"/>
          <w:sz w:val="20"/>
          <w:szCs w:val="20"/>
        </w:rPr>
        <w:t xml:space="preserve">. </w:t>
      </w:r>
      <w:r w:rsidRPr="00C5304A">
        <w:rPr>
          <w:rFonts w:ascii="Arial" w:hAnsi="Arial" w:cs="Arial"/>
          <w:sz w:val="20"/>
          <w:szCs w:val="20"/>
          <w:u w:val="single"/>
        </w:rPr>
        <w:t>Coefficient of variation (CV),</w:t>
      </w:r>
      <w:r w:rsidR="00B254E3">
        <w:rPr>
          <w:rFonts w:ascii="Arial" w:hAnsi="Arial" w:cs="Arial"/>
          <w:sz w:val="20"/>
          <w:szCs w:val="20"/>
        </w:rPr>
        <w:t xml:space="preserve"> which is the standard deviation divided by the mean, is a normalized </w:t>
      </w:r>
      <w:r w:rsidRPr="00C5304A">
        <w:rPr>
          <w:rFonts w:ascii="Arial" w:hAnsi="Arial" w:cs="Arial"/>
          <w:sz w:val="20"/>
          <w:szCs w:val="20"/>
        </w:rPr>
        <w:t xml:space="preserve">robustness proxy </w:t>
      </w:r>
      <w:r w:rsidR="00B254E3">
        <w:rPr>
          <w:rFonts w:ascii="Arial" w:hAnsi="Arial" w:cs="Arial"/>
          <w:sz w:val="20"/>
          <w:szCs w:val="20"/>
        </w:rPr>
        <w:t>to compare phenotypic measures at different levels.</w:t>
      </w:r>
      <w:r w:rsidR="00133C86">
        <w:rPr>
          <w:rFonts w:ascii="Arial" w:hAnsi="Arial" w:cs="Arial"/>
          <w:sz w:val="20"/>
          <w:szCs w:val="20"/>
        </w:rPr>
        <w:t xml:space="preserve"> </w:t>
      </w:r>
      <w:r w:rsidR="005C2BEA">
        <w:rPr>
          <w:rFonts w:ascii="Arial" w:hAnsi="Arial" w:cs="Arial"/>
          <w:sz w:val="20"/>
          <w:szCs w:val="20"/>
        </w:rPr>
        <w:t>Gene functions are context-dependent, and essentiality and non-essentiality can vary by experimental conditions. Hence</w:t>
      </w:r>
      <w:r w:rsidR="00AB1B27" w:rsidRPr="00AB1B27">
        <w:rPr>
          <w:rFonts w:ascii="Arial" w:hAnsi="Arial" w:cs="Arial"/>
          <w:sz w:val="20"/>
          <w:szCs w:val="20"/>
        </w:rPr>
        <w:t xml:space="preserve">, </w:t>
      </w:r>
      <w:r w:rsidRPr="00C5304A">
        <w:rPr>
          <w:rFonts w:ascii="Arial" w:hAnsi="Arial" w:cs="Arial"/>
          <w:sz w:val="20"/>
          <w:szCs w:val="20"/>
          <w:u w:val="single"/>
        </w:rPr>
        <w:t>practical measures of robustness depend on the source of perturbations</w:t>
      </w:r>
      <w:r w:rsidR="00AB1B27" w:rsidRPr="00AB1B27">
        <w:rPr>
          <w:rFonts w:ascii="Arial" w:hAnsi="Arial" w:cs="Arial"/>
          <w:sz w:val="20"/>
          <w:szCs w:val="20"/>
        </w:rPr>
        <w:t xml:space="preserve">, i.e, experimental conditions. </w:t>
      </w:r>
      <w:r w:rsidR="00C149DC">
        <w:rPr>
          <w:rFonts w:ascii="Arial" w:hAnsi="Arial" w:cs="Arial"/>
          <w:sz w:val="20"/>
          <w:szCs w:val="20"/>
        </w:rPr>
        <w:t>For example, genes in galactose catabolism are non-essential in glucose-containing media, but can become essential when galactose is the limiting nutrient.</w:t>
      </w:r>
      <w:r w:rsidR="00140A27">
        <w:rPr>
          <w:rFonts w:ascii="Arial" w:hAnsi="Arial" w:cs="Arial"/>
          <w:sz w:val="20"/>
          <w:szCs w:val="20"/>
        </w:rPr>
        <w:t xml:space="preserve"> </w:t>
      </w:r>
      <w:r w:rsidRPr="00C5304A">
        <w:rPr>
          <w:rFonts w:ascii="Arial" w:hAnsi="Arial" w:cs="Arial"/>
          <w:sz w:val="20"/>
          <w:szCs w:val="20"/>
          <w:u w:val="single"/>
        </w:rPr>
        <w:t>To obtain a big picture for gene robustness, here, we propose to collect and compute a large set of proxy measures of gene robustness under various experimental conditions</w:t>
      </w:r>
      <w:r w:rsidR="00140A27" w:rsidRPr="00AB1B27">
        <w:rPr>
          <w:rFonts w:ascii="Arial" w:hAnsi="Arial" w:cs="Arial"/>
          <w:sz w:val="20"/>
          <w:szCs w:val="20"/>
        </w:rPr>
        <w:t>. Th</w:t>
      </w:r>
      <w:r w:rsidR="00140A27">
        <w:rPr>
          <w:rFonts w:ascii="Arial" w:hAnsi="Arial" w:cs="Arial"/>
          <w:sz w:val="20"/>
          <w:szCs w:val="20"/>
        </w:rPr>
        <w:t>is</w:t>
      </w:r>
      <w:r w:rsidR="00140A27" w:rsidRPr="00AB1B27">
        <w:rPr>
          <w:rFonts w:ascii="Arial" w:hAnsi="Arial" w:cs="Arial"/>
          <w:sz w:val="20"/>
          <w:szCs w:val="20"/>
        </w:rPr>
        <w:t xml:space="preserve"> resource </w:t>
      </w:r>
      <w:r w:rsidR="00140A27">
        <w:rPr>
          <w:rFonts w:ascii="Arial" w:hAnsi="Arial" w:cs="Arial"/>
          <w:sz w:val="20"/>
          <w:szCs w:val="20"/>
        </w:rPr>
        <w:t xml:space="preserve">can </w:t>
      </w:r>
      <w:r w:rsidR="00140A27" w:rsidRPr="00AB1B27">
        <w:rPr>
          <w:rFonts w:ascii="Arial" w:hAnsi="Arial" w:cs="Arial"/>
          <w:sz w:val="20"/>
          <w:szCs w:val="20"/>
        </w:rPr>
        <w:t xml:space="preserve">not only </w:t>
      </w:r>
      <w:r w:rsidR="00140A27">
        <w:rPr>
          <w:rFonts w:ascii="Arial" w:hAnsi="Arial" w:cs="Arial"/>
          <w:sz w:val="20"/>
          <w:szCs w:val="20"/>
        </w:rPr>
        <w:t xml:space="preserve">help us </w:t>
      </w:r>
      <w:r w:rsidR="00140A27" w:rsidRPr="00AB1B27">
        <w:rPr>
          <w:rFonts w:ascii="Arial" w:hAnsi="Arial" w:cs="Arial"/>
          <w:sz w:val="20"/>
          <w:szCs w:val="20"/>
        </w:rPr>
        <w:t xml:space="preserve">to infer </w:t>
      </w:r>
      <w:r w:rsidR="005C2BEA">
        <w:rPr>
          <w:rFonts w:ascii="Arial" w:hAnsi="Arial" w:cs="Arial"/>
          <w:sz w:val="20"/>
          <w:szCs w:val="20"/>
        </w:rPr>
        <w:t xml:space="preserve">LIMs </w:t>
      </w:r>
      <w:r w:rsidR="00140A27" w:rsidRPr="00AB1B27">
        <w:rPr>
          <w:rFonts w:ascii="Arial" w:hAnsi="Arial" w:cs="Arial"/>
          <w:sz w:val="20"/>
          <w:szCs w:val="20"/>
        </w:rPr>
        <w:t xml:space="preserve">on robustness, </w:t>
      </w:r>
      <w:r w:rsidR="00140A27">
        <w:rPr>
          <w:rFonts w:ascii="Arial" w:hAnsi="Arial" w:cs="Arial"/>
          <w:sz w:val="20"/>
          <w:szCs w:val="20"/>
        </w:rPr>
        <w:t xml:space="preserve">it is likely </w:t>
      </w:r>
      <w:r w:rsidR="005C2BEA">
        <w:rPr>
          <w:rFonts w:ascii="Arial" w:hAnsi="Arial" w:cs="Arial"/>
          <w:sz w:val="20"/>
          <w:szCs w:val="20"/>
        </w:rPr>
        <w:t xml:space="preserve">a useful resource for a broader community </w:t>
      </w:r>
      <w:ins w:id="293" w:author="Hong Qin" w:date="2013-02-15T10:58:00Z">
        <w:r w:rsidR="007C3C78" w:rsidRPr="007C3C78">
          <w:rPr>
            <w:rFonts w:ascii="Arial" w:hAnsi="Arial" w:cs="Arial"/>
            <w:sz w:val="20"/>
            <w:szCs w:val="20"/>
            <w:rPrChange w:id="294" w:author="Hong Qin" w:date="2013-02-15T10:58:00Z">
              <w:rPr>
                <w:rFonts w:ascii="Arial" w:hAnsi="Arial" w:cs="Arial"/>
                <w:noProof/>
                <w:sz w:val="20"/>
                <w:szCs w:val="20"/>
                <w:vertAlign w:val="superscript"/>
              </w:rPr>
            </w:rPrChange>
          </w:rPr>
          <w:t>{Venancio, 2010 #2426;Dhami, 2011 #2354}</w:t>
        </w:r>
      </w:ins>
      <w:del w:id="295" w:author="Hong Qin" w:date="2013-02-15T10:58:00Z">
        <w:r w:rsidR="00862EA5" w:rsidRPr="00862EA5" w:rsidDel="007C3C78">
          <w:rPr>
            <w:rFonts w:ascii="Arial" w:hAnsi="Arial" w:cs="Arial"/>
            <w:noProof/>
            <w:sz w:val="20"/>
            <w:szCs w:val="20"/>
            <w:vertAlign w:val="superscript"/>
          </w:rPr>
          <w:delText>[</w:delText>
        </w:r>
        <w:r w:rsidR="00231CE9" w:rsidRPr="00862EA5" w:rsidDel="007C3C78">
          <w:rPr>
            <w:rFonts w:ascii="Arial" w:hAnsi="Arial" w:cs="Arial"/>
            <w:noProof/>
            <w:sz w:val="20"/>
            <w:szCs w:val="20"/>
            <w:vertAlign w:val="superscript"/>
          </w:rPr>
          <w:delText>115</w:delText>
        </w:r>
        <w:r w:rsidR="00862EA5" w:rsidRPr="00862EA5" w:rsidDel="007C3C78">
          <w:rPr>
            <w:rFonts w:ascii="Arial" w:hAnsi="Arial" w:cs="Arial"/>
            <w:noProof/>
            <w:sz w:val="20"/>
            <w:szCs w:val="20"/>
            <w:vertAlign w:val="superscript"/>
          </w:rPr>
          <w:delText xml:space="preserve">, </w:delText>
        </w:r>
        <w:r w:rsidR="00231CE9" w:rsidRPr="00862EA5" w:rsidDel="007C3C78">
          <w:rPr>
            <w:rFonts w:ascii="Arial" w:hAnsi="Arial" w:cs="Arial"/>
            <w:noProof/>
            <w:sz w:val="20"/>
            <w:szCs w:val="20"/>
            <w:vertAlign w:val="superscript"/>
          </w:rPr>
          <w:delText>116</w:delText>
        </w:r>
        <w:r w:rsidR="00862EA5" w:rsidRPr="00862EA5" w:rsidDel="007C3C78">
          <w:rPr>
            <w:rFonts w:ascii="Arial" w:hAnsi="Arial" w:cs="Arial"/>
            <w:noProof/>
            <w:sz w:val="20"/>
            <w:szCs w:val="20"/>
            <w:vertAlign w:val="superscript"/>
          </w:rPr>
          <w:delText>]</w:delText>
        </w:r>
      </w:del>
      <w:r w:rsidR="00140A27" w:rsidRPr="00AB1B27">
        <w:rPr>
          <w:rFonts w:ascii="Arial" w:hAnsi="Arial" w:cs="Arial"/>
          <w:sz w:val="20"/>
          <w:szCs w:val="20"/>
        </w:rPr>
        <w:t xml:space="preserve">. </w:t>
      </w:r>
    </w:p>
    <w:p w:rsidR="00B04888" w:rsidRDefault="00E82D32">
      <w:pPr>
        <w:ind w:firstLine="720"/>
        <w:jc w:val="both"/>
        <w:rPr>
          <w:rFonts w:ascii="Arial" w:hAnsi="Arial" w:cs="Arial"/>
          <w:bCs/>
          <w:sz w:val="20"/>
          <w:szCs w:val="20"/>
        </w:rPr>
      </w:pPr>
      <w:r>
        <w:rPr>
          <w:rFonts w:ascii="Arial" w:hAnsi="Arial" w:cs="Arial"/>
          <w:sz w:val="20"/>
          <w:szCs w:val="20"/>
        </w:rPr>
        <w:t xml:space="preserve">First, </w:t>
      </w:r>
      <w:r w:rsidR="00AB1B27" w:rsidRPr="00AB1B27">
        <w:rPr>
          <w:rFonts w:ascii="Arial" w:hAnsi="Arial" w:cs="Arial"/>
          <w:sz w:val="20"/>
          <w:szCs w:val="20"/>
        </w:rPr>
        <w:t xml:space="preserve">we </w:t>
      </w:r>
      <w:r w:rsidR="00836501">
        <w:rPr>
          <w:rFonts w:ascii="Arial" w:hAnsi="Arial" w:cs="Arial"/>
          <w:sz w:val="20"/>
          <w:szCs w:val="20"/>
        </w:rPr>
        <w:t xml:space="preserve">will focus on </w:t>
      </w:r>
      <w:r w:rsidR="00C5304A" w:rsidRPr="00C5304A">
        <w:rPr>
          <w:rFonts w:ascii="Arial" w:hAnsi="Arial" w:cs="Arial"/>
          <w:sz w:val="20"/>
          <w:szCs w:val="20"/>
          <w:u w:val="single"/>
        </w:rPr>
        <w:t>phenotypic proxies of robustness</w:t>
      </w:r>
      <w:r w:rsidR="00836501">
        <w:rPr>
          <w:rFonts w:ascii="Arial" w:hAnsi="Arial" w:cs="Arial"/>
          <w:sz w:val="20"/>
          <w:szCs w:val="20"/>
        </w:rPr>
        <w:t xml:space="preserve"> and curate a large set of relevant </w:t>
      </w:r>
      <w:r w:rsidR="00AB1B27" w:rsidRPr="00AB1B27">
        <w:rPr>
          <w:rFonts w:ascii="Arial" w:hAnsi="Arial" w:cs="Arial"/>
          <w:sz w:val="20"/>
          <w:szCs w:val="20"/>
        </w:rPr>
        <w:t>genome-scale phenotypic data</w:t>
      </w:r>
      <w:r w:rsidR="00836501">
        <w:rPr>
          <w:rFonts w:ascii="Arial" w:hAnsi="Arial" w:cs="Arial"/>
          <w:sz w:val="20"/>
          <w:szCs w:val="20"/>
        </w:rPr>
        <w:t>sets</w:t>
      </w:r>
      <w:r w:rsidR="001B74A0">
        <w:rPr>
          <w:rFonts w:ascii="Arial" w:hAnsi="Arial" w:cs="Arial"/>
          <w:sz w:val="20"/>
          <w:szCs w:val="20"/>
        </w:rPr>
        <w:t xml:space="preserve">. </w:t>
      </w:r>
      <w:r w:rsidR="005660C0">
        <w:rPr>
          <w:rFonts w:ascii="Arial" w:hAnsi="Arial" w:cs="Arial"/>
          <w:sz w:val="20"/>
          <w:szCs w:val="20"/>
        </w:rPr>
        <w:t xml:space="preserve">We will start with </w:t>
      </w:r>
      <w:r w:rsidR="00AB1B27" w:rsidRPr="00AB1B27">
        <w:rPr>
          <w:rFonts w:ascii="Arial" w:hAnsi="Arial" w:cs="Arial"/>
          <w:sz w:val="20"/>
          <w:szCs w:val="20"/>
        </w:rPr>
        <w:t xml:space="preserve">Saccharomyces Genome Database (SGD) </w:t>
      </w:r>
      <w:r w:rsidR="005660C0">
        <w:rPr>
          <w:rFonts w:ascii="Arial" w:hAnsi="Arial" w:cs="Arial"/>
          <w:sz w:val="20"/>
          <w:szCs w:val="20"/>
        </w:rPr>
        <w:t xml:space="preserve">that </w:t>
      </w:r>
      <w:r w:rsidR="00AB1B27" w:rsidRPr="00AB1B27">
        <w:rPr>
          <w:rFonts w:ascii="Arial" w:hAnsi="Arial" w:cs="Arial"/>
          <w:sz w:val="20"/>
          <w:szCs w:val="20"/>
        </w:rPr>
        <w:t>provides many published functional genomic datasets</w:t>
      </w:r>
      <w:r w:rsidR="005660C0">
        <w:rPr>
          <w:rFonts w:ascii="Arial" w:hAnsi="Arial" w:cs="Arial"/>
          <w:sz w:val="20"/>
          <w:szCs w:val="20"/>
        </w:rPr>
        <w:t xml:space="preserve">, </w:t>
      </w:r>
      <w:r w:rsidR="00AB1B27" w:rsidRPr="00AB1B27">
        <w:rPr>
          <w:rFonts w:ascii="Arial" w:hAnsi="Arial" w:cs="Arial"/>
          <w:sz w:val="20"/>
          <w:szCs w:val="20"/>
        </w:rPr>
        <w:t>Gene Expression Ominibus (GEO)</w:t>
      </w:r>
      <w:r w:rsidR="00283BF4">
        <w:rPr>
          <w:rFonts w:ascii="Arial" w:hAnsi="Arial" w:cs="Arial"/>
          <w:sz w:val="20"/>
          <w:szCs w:val="20"/>
        </w:rPr>
        <w:t>, and Yeast Fitness Database</w:t>
      </w:r>
      <w:r w:rsidR="00F346CA">
        <w:rPr>
          <w:rFonts w:ascii="Arial" w:hAnsi="Arial" w:cs="Arial"/>
          <w:sz w:val="20"/>
          <w:szCs w:val="20"/>
        </w:rPr>
        <w:t xml:space="preserve"> </w:t>
      </w:r>
      <w:ins w:id="296" w:author="Hong Qin" w:date="2013-02-15T10:58:00Z">
        <w:r w:rsidR="007C3C78" w:rsidRPr="007C3C78">
          <w:rPr>
            <w:rFonts w:ascii="Arial" w:hAnsi="Arial" w:cs="Arial"/>
            <w:bCs/>
            <w:sz w:val="20"/>
            <w:szCs w:val="20"/>
            <w:rPrChange w:id="297" w:author="Hong Qin" w:date="2013-02-15T10:58:00Z">
              <w:rPr>
                <w:rFonts w:ascii="Arial" w:hAnsi="Arial" w:cs="Arial"/>
                <w:bCs/>
                <w:noProof/>
                <w:sz w:val="20"/>
                <w:szCs w:val="20"/>
                <w:vertAlign w:val="superscript"/>
              </w:rPr>
            </w:rPrChange>
          </w:rPr>
          <w:t>{Hillenmeyer, 2010 #2042;Hillenmeyer, 2010 #2042;Hillenmeyer, 2008 #541}</w:t>
        </w:r>
      </w:ins>
      <w:del w:id="298" w:author="Hong Qin" w:date="2013-02-15T10:58:00Z">
        <w:r w:rsidR="00862EA5" w:rsidRPr="00862EA5" w:rsidDel="007C3C78">
          <w:rPr>
            <w:rFonts w:ascii="Arial" w:hAnsi="Arial" w:cs="Arial"/>
            <w:bCs/>
            <w:noProof/>
            <w:sz w:val="20"/>
            <w:szCs w:val="20"/>
            <w:vertAlign w:val="superscript"/>
          </w:rPr>
          <w:delText>[</w:delText>
        </w:r>
        <w:r w:rsidR="00231CE9" w:rsidRPr="00862EA5" w:rsidDel="007C3C78">
          <w:rPr>
            <w:rFonts w:ascii="Arial" w:hAnsi="Arial" w:cs="Arial"/>
            <w:bCs/>
            <w:noProof/>
            <w:sz w:val="20"/>
            <w:szCs w:val="20"/>
            <w:vertAlign w:val="superscript"/>
          </w:rPr>
          <w:delText>117</w:delText>
        </w:r>
        <w:r w:rsidR="00862EA5" w:rsidRPr="00862EA5" w:rsidDel="007C3C78">
          <w:rPr>
            <w:rFonts w:ascii="Arial" w:hAnsi="Arial" w:cs="Arial"/>
            <w:bCs/>
            <w:noProof/>
            <w:sz w:val="20"/>
            <w:szCs w:val="20"/>
            <w:vertAlign w:val="superscript"/>
          </w:rPr>
          <w:delText xml:space="preserve">, </w:delText>
        </w:r>
        <w:r w:rsidR="00231CE9" w:rsidRPr="00862EA5" w:rsidDel="007C3C78">
          <w:rPr>
            <w:rFonts w:ascii="Arial" w:hAnsi="Arial" w:cs="Arial"/>
            <w:bCs/>
            <w:noProof/>
            <w:sz w:val="20"/>
            <w:szCs w:val="20"/>
            <w:vertAlign w:val="superscript"/>
          </w:rPr>
          <w:delText>118</w:delText>
        </w:r>
        <w:r w:rsidR="00862EA5" w:rsidRPr="00862EA5" w:rsidDel="007C3C78">
          <w:rPr>
            <w:rFonts w:ascii="Arial" w:hAnsi="Arial" w:cs="Arial"/>
            <w:bCs/>
            <w:noProof/>
            <w:sz w:val="20"/>
            <w:szCs w:val="20"/>
            <w:vertAlign w:val="superscript"/>
          </w:rPr>
          <w:delText>]</w:delText>
        </w:r>
      </w:del>
      <w:r w:rsidR="00AB1B27" w:rsidRPr="00AB1B27">
        <w:rPr>
          <w:rFonts w:ascii="Arial" w:hAnsi="Arial" w:cs="Arial"/>
          <w:sz w:val="20"/>
          <w:szCs w:val="20"/>
        </w:rPr>
        <w:t xml:space="preserve">. Preliminary search of GEO showed that many datasets of gene expression are potentially </w:t>
      </w:r>
      <w:r w:rsidR="005660C0">
        <w:rPr>
          <w:rFonts w:ascii="Arial" w:hAnsi="Arial" w:cs="Arial"/>
          <w:sz w:val="20"/>
          <w:szCs w:val="20"/>
        </w:rPr>
        <w:t xml:space="preserve">useful, including studies on </w:t>
      </w:r>
      <w:r w:rsidR="00AB1B27" w:rsidRPr="00AB1B27">
        <w:rPr>
          <w:rFonts w:ascii="Arial" w:hAnsi="Arial" w:cs="Arial"/>
          <w:sz w:val="20"/>
          <w:szCs w:val="20"/>
        </w:rPr>
        <w:t xml:space="preserve">cell cycles (GDS2347), heat shock stress (GDS2343, 1711, 281, 36, and 35), oxidative stress (GDS108), rapamycin effect (GDS2338), various growth inhibitions (GDS2196 and 1636), polymorphic variation (GDS1115 and 1116), and nutrient limitations (GDS777, 115, 112, and 111). </w:t>
      </w:r>
      <w:r w:rsidR="00314A53">
        <w:rPr>
          <w:rFonts w:ascii="Arial" w:hAnsi="Arial" w:cs="Arial"/>
          <w:sz w:val="20"/>
          <w:szCs w:val="20"/>
        </w:rPr>
        <w:t xml:space="preserve">Other interesting datasets </w:t>
      </w:r>
      <w:r w:rsidR="00AB1B27" w:rsidRPr="00AB1B27">
        <w:rPr>
          <w:rFonts w:ascii="Arial" w:hAnsi="Arial" w:cs="Arial"/>
          <w:sz w:val="20"/>
          <w:szCs w:val="20"/>
        </w:rPr>
        <w:t xml:space="preserve">include </w:t>
      </w:r>
      <w:r w:rsidR="00D61DBB">
        <w:rPr>
          <w:rFonts w:ascii="Arial" w:hAnsi="Arial" w:cs="Arial"/>
          <w:sz w:val="20"/>
          <w:szCs w:val="20"/>
        </w:rPr>
        <w:t xml:space="preserve">protein abundance </w:t>
      </w:r>
      <w:ins w:id="299" w:author="Hong Qin" w:date="2013-02-15T10:58:00Z">
        <w:r w:rsidR="007C3C78" w:rsidRPr="007C3C78">
          <w:rPr>
            <w:rFonts w:ascii="Arial" w:hAnsi="Arial" w:cs="Arial"/>
            <w:sz w:val="20"/>
            <w:szCs w:val="20"/>
            <w:rPrChange w:id="300" w:author="Hong Qin" w:date="2013-02-15T10:58:00Z">
              <w:rPr>
                <w:rFonts w:ascii="Arial" w:hAnsi="Arial" w:cs="Arial"/>
                <w:noProof/>
                <w:sz w:val="20"/>
                <w:szCs w:val="20"/>
                <w:vertAlign w:val="superscript"/>
              </w:rPr>
            </w:rPrChange>
          </w:rPr>
          <w:t>{Ghaemmaghami, 2003 #2454}</w:t>
        </w:r>
      </w:ins>
      <w:del w:id="301" w:author="Hong Qin" w:date="2013-02-15T10:58:00Z">
        <w:r w:rsidR="00862EA5" w:rsidRPr="00862EA5" w:rsidDel="007C3C78">
          <w:rPr>
            <w:rFonts w:ascii="Arial" w:hAnsi="Arial" w:cs="Arial"/>
            <w:noProof/>
            <w:sz w:val="20"/>
            <w:szCs w:val="20"/>
            <w:vertAlign w:val="superscript"/>
          </w:rPr>
          <w:delText>[</w:delText>
        </w:r>
        <w:r w:rsidR="00231CE9" w:rsidRPr="00862EA5" w:rsidDel="007C3C78">
          <w:rPr>
            <w:rFonts w:ascii="Arial" w:hAnsi="Arial" w:cs="Arial"/>
            <w:noProof/>
            <w:sz w:val="20"/>
            <w:szCs w:val="20"/>
            <w:vertAlign w:val="superscript"/>
          </w:rPr>
          <w:delText>119</w:delText>
        </w:r>
        <w:r w:rsidR="00862EA5" w:rsidRPr="00862EA5" w:rsidDel="007C3C78">
          <w:rPr>
            <w:rFonts w:ascii="Arial" w:hAnsi="Arial" w:cs="Arial"/>
            <w:noProof/>
            <w:sz w:val="20"/>
            <w:szCs w:val="20"/>
            <w:vertAlign w:val="superscript"/>
          </w:rPr>
          <w:delText>]</w:delText>
        </w:r>
      </w:del>
      <w:r w:rsidR="00D61DBB">
        <w:rPr>
          <w:rFonts w:ascii="Arial" w:hAnsi="Arial" w:cs="Arial"/>
          <w:sz w:val="20"/>
          <w:szCs w:val="20"/>
        </w:rPr>
        <w:t xml:space="preserve">, </w:t>
      </w:r>
      <w:r w:rsidR="00AB1B27" w:rsidRPr="00AB1B27">
        <w:rPr>
          <w:rFonts w:ascii="Arial" w:hAnsi="Arial" w:cs="Arial"/>
          <w:sz w:val="20"/>
          <w:szCs w:val="20"/>
        </w:rPr>
        <w:t>protein</w:t>
      </w:r>
      <w:r w:rsidR="00D61DBB">
        <w:rPr>
          <w:rFonts w:ascii="Arial" w:hAnsi="Arial" w:cs="Arial"/>
          <w:sz w:val="20"/>
          <w:szCs w:val="20"/>
        </w:rPr>
        <w:t xml:space="preserve"> expression noises </w:t>
      </w:r>
      <w:ins w:id="302" w:author="Hong Qin" w:date="2013-02-15T10:58:00Z">
        <w:r w:rsidR="007C3C78" w:rsidRPr="007C3C78">
          <w:rPr>
            <w:rFonts w:ascii="Arial" w:hAnsi="Arial" w:cs="Arial"/>
            <w:sz w:val="20"/>
            <w:szCs w:val="20"/>
            <w:rPrChange w:id="303" w:author="Hong Qin" w:date="2013-02-15T10:58:00Z">
              <w:rPr>
                <w:rFonts w:ascii="Arial" w:hAnsi="Arial" w:cs="Arial"/>
                <w:noProof/>
                <w:sz w:val="20"/>
                <w:szCs w:val="20"/>
                <w:vertAlign w:val="superscript"/>
              </w:rPr>
            </w:rPrChange>
          </w:rPr>
          <w:t>{Newman, 2006 #2467}</w:t>
        </w:r>
      </w:ins>
      <w:del w:id="304" w:author="Hong Qin" w:date="2013-02-15T10:58:00Z">
        <w:r w:rsidR="00862EA5" w:rsidRPr="00862EA5" w:rsidDel="007C3C78">
          <w:rPr>
            <w:rFonts w:ascii="Arial" w:hAnsi="Arial" w:cs="Arial"/>
            <w:noProof/>
            <w:sz w:val="20"/>
            <w:szCs w:val="20"/>
            <w:vertAlign w:val="superscript"/>
          </w:rPr>
          <w:delText>[</w:delText>
        </w:r>
        <w:r w:rsidR="00231CE9" w:rsidRPr="00862EA5" w:rsidDel="007C3C78">
          <w:rPr>
            <w:rFonts w:ascii="Arial" w:hAnsi="Arial" w:cs="Arial"/>
            <w:noProof/>
            <w:sz w:val="20"/>
            <w:szCs w:val="20"/>
            <w:vertAlign w:val="superscript"/>
          </w:rPr>
          <w:delText>120</w:delText>
        </w:r>
        <w:r w:rsidR="00862EA5" w:rsidRPr="00862EA5" w:rsidDel="007C3C78">
          <w:rPr>
            <w:rFonts w:ascii="Arial" w:hAnsi="Arial" w:cs="Arial"/>
            <w:noProof/>
            <w:sz w:val="20"/>
            <w:szCs w:val="20"/>
            <w:vertAlign w:val="superscript"/>
          </w:rPr>
          <w:delText>]</w:delText>
        </w:r>
      </w:del>
      <w:r w:rsidR="00D61DBB">
        <w:rPr>
          <w:rFonts w:ascii="Arial" w:hAnsi="Arial" w:cs="Arial"/>
          <w:sz w:val="20"/>
          <w:szCs w:val="20"/>
        </w:rPr>
        <w:t>,</w:t>
      </w:r>
      <w:r w:rsidR="00AB1B27" w:rsidRPr="00AB1B27">
        <w:rPr>
          <w:rFonts w:ascii="Arial" w:hAnsi="Arial" w:cs="Arial"/>
          <w:sz w:val="20"/>
          <w:szCs w:val="20"/>
        </w:rPr>
        <w:t xml:space="preserve"> half-lives</w:t>
      </w:r>
      <w:r w:rsidR="007D0FC1">
        <w:rPr>
          <w:rFonts w:ascii="Arial" w:hAnsi="Arial" w:cs="Arial"/>
          <w:sz w:val="20"/>
          <w:szCs w:val="20"/>
        </w:rPr>
        <w:t xml:space="preserve"> </w:t>
      </w:r>
      <w:ins w:id="305" w:author="Hong Qin" w:date="2013-02-15T10:58:00Z">
        <w:r w:rsidR="007C3C78" w:rsidRPr="007C3C78">
          <w:rPr>
            <w:rFonts w:ascii="Arial" w:hAnsi="Arial" w:cs="Arial"/>
            <w:sz w:val="20"/>
            <w:szCs w:val="20"/>
            <w:rPrChange w:id="306" w:author="Hong Qin" w:date="2013-02-15T10:58:00Z">
              <w:rPr>
                <w:rFonts w:ascii="Arial" w:hAnsi="Arial" w:cs="Arial"/>
                <w:noProof/>
                <w:sz w:val="20"/>
                <w:szCs w:val="20"/>
                <w:vertAlign w:val="superscript"/>
              </w:rPr>
            </w:rPrChange>
          </w:rPr>
          <w:t>{Belle, 2006 #2005}</w:t>
        </w:r>
      </w:ins>
      <w:del w:id="307" w:author="Hong Qin" w:date="2013-02-15T10:58:00Z">
        <w:r w:rsidR="00862EA5" w:rsidRPr="00862EA5" w:rsidDel="007C3C78">
          <w:rPr>
            <w:rFonts w:ascii="Arial" w:hAnsi="Arial" w:cs="Arial"/>
            <w:noProof/>
            <w:sz w:val="20"/>
            <w:szCs w:val="20"/>
            <w:vertAlign w:val="superscript"/>
          </w:rPr>
          <w:delText>[</w:delText>
        </w:r>
        <w:r w:rsidR="00231CE9" w:rsidRPr="00862EA5" w:rsidDel="007C3C78">
          <w:rPr>
            <w:rFonts w:ascii="Arial" w:hAnsi="Arial" w:cs="Arial"/>
            <w:noProof/>
            <w:sz w:val="20"/>
            <w:szCs w:val="20"/>
            <w:vertAlign w:val="superscript"/>
          </w:rPr>
          <w:delText>121</w:delText>
        </w:r>
        <w:r w:rsidR="00862EA5" w:rsidRPr="00862EA5" w:rsidDel="007C3C78">
          <w:rPr>
            <w:rFonts w:ascii="Arial" w:hAnsi="Arial" w:cs="Arial"/>
            <w:noProof/>
            <w:sz w:val="20"/>
            <w:szCs w:val="20"/>
            <w:vertAlign w:val="superscript"/>
          </w:rPr>
          <w:delText>]</w:delText>
        </w:r>
      </w:del>
      <w:r w:rsidR="00AB1B27" w:rsidRPr="00AB1B27">
        <w:rPr>
          <w:rFonts w:ascii="Arial" w:hAnsi="Arial" w:cs="Arial"/>
          <w:sz w:val="20"/>
          <w:szCs w:val="20"/>
        </w:rPr>
        <w:t xml:space="preserve">, dosage effect </w:t>
      </w:r>
      <w:ins w:id="308" w:author="Hong Qin" w:date="2013-02-15T10:58:00Z">
        <w:r w:rsidR="007C3C78" w:rsidRPr="007C3C78">
          <w:rPr>
            <w:rFonts w:ascii="Arial" w:hAnsi="Arial" w:cs="Arial"/>
            <w:sz w:val="20"/>
            <w:szCs w:val="20"/>
            <w:rPrChange w:id="309" w:author="Hong Qin" w:date="2013-02-15T10:58:00Z">
              <w:rPr>
                <w:rFonts w:ascii="Arial" w:hAnsi="Arial" w:cs="Arial"/>
                <w:noProof/>
                <w:sz w:val="20"/>
                <w:szCs w:val="20"/>
                <w:vertAlign w:val="superscript"/>
              </w:rPr>
            </w:rPrChange>
          </w:rPr>
          <w:t>{Magtanong, 2011 #2020;Magtanong, 2011 #2020}</w:t>
        </w:r>
      </w:ins>
      <w:del w:id="310" w:author="Hong Qin" w:date="2013-02-15T10:58:00Z">
        <w:r w:rsidR="00862EA5" w:rsidRPr="00862EA5" w:rsidDel="007C3C78">
          <w:rPr>
            <w:rFonts w:ascii="Arial" w:hAnsi="Arial" w:cs="Arial"/>
            <w:noProof/>
            <w:sz w:val="20"/>
            <w:szCs w:val="20"/>
            <w:vertAlign w:val="superscript"/>
          </w:rPr>
          <w:delText>[</w:delText>
        </w:r>
        <w:r w:rsidR="00231CE9" w:rsidRPr="00862EA5" w:rsidDel="007C3C78">
          <w:rPr>
            <w:rFonts w:ascii="Arial" w:hAnsi="Arial" w:cs="Arial"/>
            <w:noProof/>
            <w:sz w:val="20"/>
            <w:szCs w:val="20"/>
            <w:vertAlign w:val="superscript"/>
          </w:rPr>
          <w:delText>122</w:delText>
        </w:r>
        <w:r w:rsidR="00862EA5" w:rsidRPr="00862EA5" w:rsidDel="007C3C78">
          <w:rPr>
            <w:rFonts w:ascii="Arial" w:hAnsi="Arial" w:cs="Arial"/>
            <w:noProof/>
            <w:sz w:val="20"/>
            <w:szCs w:val="20"/>
            <w:vertAlign w:val="superscript"/>
          </w:rPr>
          <w:delText>]</w:delText>
        </w:r>
      </w:del>
      <w:r w:rsidR="00AB1B27" w:rsidRPr="00AB1B27">
        <w:rPr>
          <w:rFonts w:ascii="Arial" w:hAnsi="Arial" w:cs="Arial"/>
          <w:sz w:val="20"/>
          <w:szCs w:val="20"/>
        </w:rPr>
        <w:t>, mRNA half-lives</w:t>
      </w:r>
      <w:r w:rsidR="007D0FC1">
        <w:rPr>
          <w:rFonts w:ascii="Arial" w:hAnsi="Arial" w:cs="Arial"/>
          <w:sz w:val="20"/>
          <w:szCs w:val="20"/>
        </w:rPr>
        <w:t xml:space="preserve"> </w:t>
      </w:r>
      <w:ins w:id="311" w:author="Hong Qin" w:date="2013-02-15T10:58:00Z">
        <w:r w:rsidR="007C3C78" w:rsidRPr="007C3C78">
          <w:rPr>
            <w:rFonts w:ascii="Arial" w:hAnsi="Arial" w:cs="Arial"/>
            <w:sz w:val="20"/>
            <w:szCs w:val="20"/>
            <w:rPrChange w:id="312" w:author="Hong Qin" w:date="2013-02-15T10:58:00Z">
              <w:rPr>
                <w:rFonts w:ascii="Arial" w:hAnsi="Arial" w:cs="Arial"/>
                <w:noProof/>
                <w:sz w:val="20"/>
                <w:szCs w:val="20"/>
                <w:vertAlign w:val="superscript"/>
              </w:rPr>
            </w:rPrChange>
          </w:rPr>
          <w:t>{Carlini, 2005 #2456}</w:t>
        </w:r>
      </w:ins>
      <w:del w:id="313" w:author="Hong Qin" w:date="2013-02-15T10:58:00Z">
        <w:r w:rsidR="00862EA5" w:rsidRPr="00862EA5" w:rsidDel="007C3C78">
          <w:rPr>
            <w:rFonts w:ascii="Arial" w:hAnsi="Arial" w:cs="Arial"/>
            <w:noProof/>
            <w:sz w:val="20"/>
            <w:szCs w:val="20"/>
            <w:vertAlign w:val="superscript"/>
          </w:rPr>
          <w:delText>[</w:delText>
        </w:r>
        <w:r w:rsidR="00231CE9" w:rsidRPr="00862EA5" w:rsidDel="007C3C78">
          <w:rPr>
            <w:rFonts w:ascii="Arial" w:hAnsi="Arial" w:cs="Arial"/>
            <w:noProof/>
            <w:sz w:val="20"/>
            <w:szCs w:val="20"/>
            <w:vertAlign w:val="superscript"/>
          </w:rPr>
          <w:delText>123</w:delText>
        </w:r>
        <w:r w:rsidR="00862EA5" w:rsidRPr="00862EA5" w:rsidDel="007C3C78">
          <w:rPr>
            <w:rFonts w:ascii="Arial" w:hAnsi="Arial" w:cs="Arial"/>
            <w:noProof/>
            <w:sz w:val="20"/>
            <w:szCs w:val="20"/>
            <w:vertAlign w:val="superscript"/>
          </w:rPr>
          <w:delText>]</w:delText>
        </w:r>
      </w:del>
      <w:r w:rsidR="00AB1B27" w:rsidRPr="00AB1B27">
        <w:rPr>
          <w:rFonts w:ascii="Arial" w:hAnsi="Arial" w:cs="Arial"/>
          <w:sz w:val="20"/>
          <w:szCs w:val="20"/>
        </w:rPr>
        <w:t xml:space="preserve">, </w:t>
      </w:r>
      <w:r w:rsidR="00E85978">
        <w:rPr>
          <w:rFonts w:ascii="Arial" w:hAnsi="Arial" w:cs="Arial"/>
          <w:sz w:val="20"/>
          <w:szCs w:val="20"/>
        </w:rPr>
        <w:t>a</w:t>
      </w:r>
      <w:r w:rsidR="00CE627C">
        <w:rPr>
          <w:rFonts w:ascii="Arial" w:hAnsi="Arial" w:cs="Arial"/>
          <w:sz w:val="20"/>
          <w:szCs w:val="20"/>
        </w:rPr>
        <w:t>ntioxidan</w:t>
      </w:r>
      <w:r w:rsidR="009C48EB" w:rsidRPr="00AB1B27">
        <w:rPr>
          <w:rFonts w:ascii="Arial" w:hAnsi="Arial" w:cs="Arial"/>
          <w:sz w:val="20"/>
          <w:szCs w:val="20"/>
        </w:rPr>
        <w:t xml:space="preserve">t </w:t>
      </w:r>
      <w:r w:rsidR="00CE627C">
        <w:rPr>
          <w:rFonts w:ascii="Arial" w:hAnsi="Arial" w:cs="Arial"/>
          <w:sz w:val="20"/>
          <w:szCs w:val="20"/>
        </w:rPr>
        <w:t>responses</w:t>
      </w:r>
      <w:ins w:id="314" w:author="Hong Qin" w:date="2013-02-15T10:58:00Z">
        <w:r w:rsidR="007C3C78" w:rsidRPr="007C3C78">
          <w:rPr>
            <w:rFonts w:ascii="Arial" w:hAnsi="Arial" w:cs="Arial"/>
            <w:sz w:val="20"/>
            <w:szCs w:val="20"/>
            <w:rPrChange w:id="315" w:author="Hong Qin" w:date="2013-02-15T10:58:00Z">
              <w:rPr>
                <w:rFonts w:ascii="Arial" w:hAnsi="Arial" w:cs="Arial"/>
                <w:noProof/>
                <w:sz w:val="20"/>
                <w:szCs w:val="20"/>
                <w:vertAlign w:val="superscript"/>
              </w:rPr>
            </w:rPrChange>
          </w:rPr>
          <w:t>{Wu, 2011 #1879;Ng, 2008 #1893}</w:t>
        </w:r>
      </w:ins>
      <w:del w:id="316" w:author="Hong Qin" w:date="2013-02-15T10:58:00Z">
        <w:r w:rsidR="00862EA5" w:rsidRPr="00862EA5" w:rsidDel="007C3C78">
          <w:rPr>
            <w:rFonts w:ascii="Arial" w:hAnsi="Arial" w:cs="Arial"/>
            <w:noProof/>
            <w:sz w:val="20"/>
            <w:szCs w:val="20"/>
            <w:vertAlign w:val="superscript"/>
          </w:rPr>
          <w:delText>[</w:delText>
        </w:r>
        <w:r w:rsidR="00231CE9" w:rsidRPr="00862EA5" w:rsidDel="007C3C78">
          <w:rPr>
            <w:rFonts w:ascii="Arial" w:hAnsi="Arial" w:cs="Arial"/>
            <w:noProof/>
            <w:sz w:val="20"/>
            <w:szCs w:val="20"/>
            <w:vertAlign w:val="superscript"/>
          </w:rPr>
          <w:delText>124</w:delText>
        </w:r>
        <w:r w:rsidR="00862EA5" w:rsidRPr="00862EA5" w:rsidDel="007C3C78">
          <w:rPr>
            <w:rFonts w:ascii="Arial" w:hAnsi="Arial" w:cs="Arial"/>
            <w:noProof/>
            <w:sz w:val="20"/>
            <w:szCs w:val="20"/>
            <w:vertAlign w:val="superscript"/>
          </w:rPr>
          <w:delText xml:space="preserve">, </w:delText>
        </w:r>
        <w:r w:rsidR="00231CE9" w:rsidRPr="00862EA5" w:rsidDel="007C3C78">
          <w:rPr>
            <w:rFonts w:ascii="Arial" w:hAnsi="Arial" w:cs="Arial"/>
            <w:noProof/>
            <w:sz w:val="20"/>
            <w:szCs w:val="20"/>
            <w:vertAlign w:val="superscript"/>
          </w:rPr>
          <w:delText>125</w:delText>
        </w:r>
        <w:r w:rsidR="00862EA5" w:rsidRPr="00862EA5" w:rsidDel="007C3C78">
          <w:rPr>
            <w:rFonts w:ascii="Arial" w:hAnsi="Arial" w:cs="Arial"/>
            <w:noProof/>
            <w:sz w:val="20"/>
            <w:szCs w:val="20"/>
            <w:vertAlign w:val="superscript"/>
          </w:rPr>
          <w:delText>]</w:delText>
        </w:r>
      </w:del>
      <w:r w:rsidR="009C48EB">
        <w:rPr>
          <w:rFonts w:ascii="Arial" w:hAnsi="Arial" w:cs="Arial"/>
          <w:sz w:val="20"/>
          <w:szCs w:val="20"/>
        </w:rPr>
        <w:t>,</w:t>
      </w:r>
      <w:r w:rsidR="00E85978">
        <w:rPr>
          <w:rFonts w:ascii="Arial" w:hAnsi="Arial" w:cs="Arial"/>
          <w:sz w:val="20"/>
          <w:szCs w:val="20"/>
        </w:rPr>
        <w:t xml:space="preserve"> </w:t>
      </w:r>
      <w:r w:rsidR="00AF0137">
        <w:rPr>
          <w:rFonts w:ascii="Arial" w:hAnsi="Arial" w:cs="Arial"/>
          <w:sz w:val="20"/>
          <w:szCs w:val="20"/>
        </w:rPr>
        <w:t xml:space="preserve">and </w:t>
      </w:r>
      <w:r w:rsidR="00E85978">
        <w:rPr>
          <w:rFonts w:ascii="Arial" w:hAnsi="Arial" w:cs="Arial"/>
          <w:sz w:val="20"/>
          <w:szCs w:val="20"/>
        </w:rPr>
        <w:t xml:space="preserve">survival in </w:t>
      </w:r>
      <w:r w:rsidR="006132E0">
        <w:rPr>
          <w:rFonts w:ascii="Arial" w:hAnsi="Arial" w:cs="Arial"/>
          <w:sz w:val="20"/>
          <w:szCs w:val="20"/>
        </w:rPr>
        <w:t xml:space="preserve">nutrient </w:t>
      </w:r>
      <w:r w:rsidR="00E85978">
        <w:rPr>
          <w:rFonts w:ascii="Arial" w:hAnsi="Arial" w:cs="Arial"/>
          <w:sz w:val="20"/>
          <w:szCs w:val="20"/>
        </w:rPr>
        <w:t xml:space="preserve">limiting </w:t>
      </w:r>
      <w:r w:rsidR="006132E0">
        <w:rPr>
          <w:rFonts w:ascii="Arial" w:hAnsi="Arial" w:cs="Arial"/>
          <w:sz w:val="20"/>
          <w:szCs w:val="20"/>
        </w:rPr>
        <w:t>conditions</w:t>
      </w:r>
      <w:r w:rsidR="00E85978">
        <w:rPr>
          <w:rFonts w:ascii="Arial" w:hAnsi="Arial" w:cs="Arial"/>
          <w:sz w:val="20"/>
          <w:szCs w:val="20"/>
        </w:rPr>
        <w:t xml:space="preserve"> </w:t>
      </w:r>
      <w:ins w:id="317" w:author="Hong Qin" w:date="2013-02-15T10:58:00Z">
        <w:r w:rsidR="007C3C78" w:rsidRPr="007C3C78">
          <w:rPr>
            <w:rFonts w:ascii="Arial" w:hAnsi="Arial" w:cs="Arial"/>
            <w:sz w:val="20"/>
            <w:szCs w:val="20"/>
            <w:rPrChange w:id="318" w:author="Hong Qin" w:date="2013-02-15T10:58:00Z">
              <w:rPr>
                <w:rFonts w:ascii="Arial" w:hAnsi="Arial" w:cs="Arial"/>
                <w:noProof/>
                <w:sz w:val="20"/>
                <w:szCs w:val="20"/>
                <w:vertAlign w:val="superscript"/>
              </w:rPr>
            </w:rPrChange>
          </w:rPr>
          <w:t>{Petti, 2011 #694}</w:t>
        </w:r>
      </w:ins>
      <w:del w:id="319" w:author="Hong Qin" w:date="2013-02-15T10:58:00Z">
        <w:r w:rsidR="00862EA5" w:rsidRPr="00862EA5" w:rsidDel="007C3C78">
          <w:rPr>
            <w:rFonts w:ascii="Arial" w:hAnsi="Arial" w:cs="Arial"/>
            <w:noProof/>
            <w:sz w:val="20"/>
            <w:szCs w:val="20"/>
            <w:vertAlign w:val="superscript"/>
          </w:rPr>
          <w:delText>[</w:delText>
        </w:r>
        <w:r w:rsidR="00231CE9" w:rsidRPr="00862EA5" w:rsidDel="007C3C78">
          <w:rPr>
            <w:rFonts w:ascii="Arial" w:hAnsi="Arial" w:cs="Arial"/>
            <w:noProof/>
            <w:sz w:val="20"/>
            <w:szCs w:val="20"/>
            <w:vertAlign w:val="superscript"/>
          </w:rPr>
          <w:delText>126</w:delText>
        </w:r>
        <w:r w:rsidR="00862EA5" w:rsidRPr="00862EA5" w:rsidDel="007C3C78">
          <w:rPr>
            <w:rFonts w:ascii="Arial" w:hAnsi="Arial" w:cs="Arial"/>
            <w:noProof/>
            <w:sz w:val="20"/>
            <w:szCs w:val="20"/>
            <w:vertAlign w:val="superscript"/>
          </w:rPr>
          <w:delText>]</w:delText>
        </w:r>
      </w:del>
      <w:r w:rsidR="00E85978">
        <w:rPr>
          <w:rFonts w:ascii="Arial" w:hAnsi="Arial" w:cs="Arial"/>
          <w:sz w:val="20"/>
          <w:szCs w:val="20"/>
        </w:rPr>
        <w:t>.</w:t>
      </w:r>
      <w:r w:rsidR="00AB1B27" w:rsidRPr="00AB1B27">
        <w:rPr>
          <w:rFonts w:ascii="Arial" w:hAnsi="Arial" w:cs="Arial"/>
          <w:bCs/>
          <w:sz w:val="20"/>
          <w:szCs w:val="20"/>
        </w:rPr>
        <w:t xml:space="preserve"> </w:t>
      </w:r>
      <w:r w:rsidR="00B04888">
        <w:rPr>
          <w:rFonts w:ascii="Arial" w:hAnsi="Arial" w:cs="Arial"/>
          <w:sz w:val="20"/>
          <w:szCs w:val="20"/>
        </w:rPr>
        <w:t xml:space="preserve">We will </w:t>
      </w:r>
      <w:r w:rsidR="00B04888" w:rsidRPr="00AB1B27">
        <w:rPr>
          <w:rFonts w:ascii="Arial" w:hAnsi="Arial" w:cs="Arial"/>
          <w:sz w:val="20"/>
          <w:szCs w:val="20"/>
        </w:rPr>
        <w:t xml:space="preserve">group </w:t>
      </w:r>
      <w:r w:rsidR="006132E0">
        <w:rPr>
          <w:rFonts w:ascii="Arial" w:hAnsi="Arial" w:cs="Arial"/>
          <w:sz w:val="20"/>
          <w:szCs w:val="20"/>
        </w:rPr>
        <w:t xml:space="preserve">datasets </w:t>
      </w:r>
      <w:r w:rsidR="00B04888" w:rsidRPr="00AB1B27">
        <w:rPr>
          <w:rFonts w:ascii="Arial" w:hAnsi="Arial" w:cs="Arial"/>
          <w:sz w:val="20"/>
          <w:szCs w:val="20"/>
        </w:rPr>
        <w:t>by strain</w:t>
      </w:r>
      <w:r w:rsidR="00B04888">
        <w:rPr>
          <w:rFonts w:ascii="Arial" w:hAnsi="Arial" w:cs="Arial"/>
          <w:sz w:val="20"/>
          <w:szCs w:val="20"/>
        </w:rPr>
        <w:t>s</w:t>
      </w:r>
      <w:r w:rsidR="00B04888" w:rsidRPr="00AB1B27">
        <w:rPr>
          <w:rFonts w:ascii="Arial" w:hAnsi="Arial" w:cs="Arial"/>
          <w:sz w:val="20"/>
          <w:szCs w:val="20"/>
        </w:rPr>
        <w:t xml:space="preserve"> and experimental conditions, convert and/or normalize different data when necessary, and compute </w:t>
      </w:r>
      <w:r w:rsidR="00E87C2E">
        <w:rPr>
          <w:rFonts w:ascii="Arial" w:hAnsi="Arial" w:cs="Arial"/>
          <w:sz w:val="20"/>
          <w:szCs w:val="20"/>
        </w:rPr>
        <w:t xml:space="preserve">CVs </w:t>
      </w:r>
      <w:r w:rsidR="00B04888" w:rsidRPr="00AB1B27">
        <w:rPr>
          <w:rFonts w:ascii="Arial" w:hAnsi="Arial" w:cs="Arial"/>
          <w:sz w:val="20"/>
          <w:szCs w:val="20"/>
        </w:rPr>
        <w:t>as proxies for robustness.</w:t>
      </w:r>
      <w:r w:rsidR="00E47AB5">
        <w:rPr>
          <w:rFonts w:ascii="Arial" w:hAnsi="Arial" w:cs="Arial"/>
          <w:sz w:val="20"/>
          <w:szCs w:val="20"/>
        </w:rPr>
        <w:t xml:space="preserve"> Principal components will be </w:t>
      </w:r>
      <w:r w:rsidR="00A40334">
        <w:rPr>
          <w:rFonts w:ascii="Arial" w:hAnsi="Arial" w:cs="Arial"/>
          <w:sz w:val="20"/>
          <w:szCs w:val="20"/>
        </w:rPr>
        <w:t xml:space="preserve">used </w:t>
      </w:r>
      <w:r w:rsidR="00E47AB5">
        <w:rPr>
          <w:rFonts w:ascii="Arial" w:hAnsi="Arial" w:cs="Arial"/>
          <w:sz w:val="20"/>
          <w:szCs w:val="20"/>
        </w:rPr>
        <w:t xml:space="preserve">to </w:t>
      </w:r>
      <w:r w:rsidR="00481B88">
        <w:rPr>
          <w:rFonts w:ascii="Arial" w:hAnsi="Arial" w:cs="Arial"/>
          <w:sz w:val="20"/>
          <w:szCs w:val="20"/>
        </w:rPr>
        <w:t xml:space="preserve">evaluate </w:t>
      </w:r>
      <w:r w:rsidR="00E47AB5">
        <w:rPr>
          <w:rFonts w:ascii="Arial" w:hAnsi="Arial" w:cs="Arial"/>
          <w:sz w:val="20"/>
          <w:szCs w:val="20"/>
        </w:rPr>
        <w:t xml:space="preserve">interdependency. </w:t>
      </w:r>
      <w:r w:rsidR="002E7CC5">
        <w:rPr>
          <w:rFonts w:ascii="Arial" w:hAnsi="Arial" w:cs="Arial"/>
          <w:bCs/>
          <w:sz w:val="20"/>
          <w:szCs w:val="20"/>
        </w:rPr>
        <w:t xml:space="preserve">PI’s group has already analyzed </w:t>
      </w:r>
      <w:r w:rsidR="002E7CC5" w:rsidRPr="00AB1B27">
        <w:rPr>
          <w:rFonts w:ascii="Arial" w:hAnsi="Arial" w:cs="Arial"/>
          <w:sz w:val="20"/>
          <w:szCs w:val="20"/>
        </w:rPr>
        <w:t xml:space="preserve">growth fitness measures in various conditions </w:t>
      </w:r>
      <w:ins w:id="320" w:author="Hong Qin" w:date="2013-02-15T10:58:00Z">
        <w:r w:rsidR="007C3C78" w:rsidRPr="007C3C78">
          <w:rPr>
            <w:rFonts w:ascii="Arial" w:hAnsi="Arial" w:cs="Arial"/>
            <w:sz w:val="20"/>
            <w:szCs w:val="20"/>
            <w:rPrChange w:id="321" w:author="Hong Qin" w:date="2013-02-15T10:58:00Z">
              <w:rPr>
                <w:rFonts w:ascii="Arial" w:hAnsi="Arial" w:cs="Arial"/>
                <w:noProof/>
                <w:sz w:val="20"/>
                <w:szCs w:val="20"/>
                <w:vertAlign w:val="superscript"/>
              </w:rPr>
            </w:rPrChange>
          </w:rPr>
          <w:t>{Deutschbauer, 2005 #548;Steinmetz, 2002 #551}</w:t>
        </w:r>
      </w:ins>
      <w:del w:id="322" w:author="Hong Qin" w:date="2013-02-15T10:58:00Z">
        <w:r w:rsidR="00862EA5" w:rsidRPr="00862EA5" w:rsidDel="007C3C78">
          <w:rPr>
            <w:rFonts w:ascii="Arial" w:hAnsi="Arial" w:cs="Arial"/>
            <w:noProof/>
            <w:sz w:val="20"/>
            <w:szCs w:val="20"/>
            <w:vertAlign w:val="superscript"/>
          </w:rPr>
          <w:delText>[</w:delText>
        </w:r>
        <w:r w:rsidR="00231CE9" w:rsidRPr="00862EA5" w:rsidDel="007C3C78">
          <w:rPr>
            <w:rFonts w:ascii="Arial" w:hAnsi="Arial" w:cs="Arial"/>
            <w:noProof/>
            <w:sz w:val="20"/>
            <w:szCs w:val="20"/>
            <w:vertAlign w:val="superscript"/>
          </w:rPr>
          <w:delText>127</w:delText>
        </w:r>
        <w:r w:rsidR="00862EA5" w:rsidRPr="00862EA5" w:rsidDel="007C3C78">
          <w:rPr>
            <w:rFonts w:ascii="Arial" w:hAnsi="Arial" w:cs="Arial"/>
            <w:noProof/>
            <w:sz w:val="20"/>
            <w:szCs w:val="20"/>
            <w:vertAlign w:val="superscript"/>
          </w:rPr>
          <w:delText xml:space="preserve">, </w:delText>
        </w:r>
        <w:r w:rsidR="00231CE9" w:rsidRPr="00862EA5" w:rsidDel="007C3C78">
          <w:rPr>
            <w:rFonts w:ascii="Arial" w:hAnsi="Arial" w:cs="Arial"/>
            <w:noProof/>
            <w:sz w:val="20"/>
            <w:szCs w:val="20"/>
            <w:vertAlign w:val="superscript"/>
          </w:rPr>
          <w:delText>128</w:delText>
        </w:r>
        <w:r w:rsidR="00862EA5" w:rsidRPr="00862EA5" w:rsidDel="007C3C78">
          <w:rPr>
            <w:rFonts w:ascii="Arial" w:hAnsi="Arial" w:cs="Arial"/>
            <w:noProof/>
            <w:sz w:val="20"/>
            <w:szCs w:val="20"/>
            <w:vertAlign w:val="superscript"/>
          </w:rPr>
          <w:delText>]</w:delText>
        </w:r>
      </w:del>
      <w:r w:rsidR="002E7CC5">
        <w:rPr>
          <w:rFonts w:ascii="Arial" w:hAnsi="Arial" w:cs="Arial"/>
          <w:sz w:val="20"/>
          <w:szCs w:val="20"/>
        </w:rPr>
        <w:t xml:space="preserve"> and morphological robustness</w:t>
      </w:r>
      <w:r w:rsidR="006C14D6">
        <w:rPr>
          <w:rFonts w:ascii="Arial" w:hAnsi="Arial" w:cs="Arial"/>
          <w:sz w:val="20"/>
          <w:szCs w:val="20"/>
        </w:rPr>
        <w:t xml:space="preserve"> (section 3.5.2)</w:t>
      </w:r>
      <w:r w:rsidR="002E7CC5">
        <w:rPr>
          <w:rFonts w:ascii="Arial" w:hAnsi="Arial" w:cs="Arial"/>
          <w:sz w:val="20"/>
          <w:szCs w:val="20"/>
        </w:rPr>
        <w:t>.</w:t>
      </w:r>
    </w:p>
    <w:p w:rsidR="00B65AB2" w:rsidRPr="00437FBF" w:rsidRDefault="00B54FE0" w:rsidP="00B65AB2">
      <w:pPr>
        <w:ind w:firstLine="720"/>
        <w:jc w:val="both"/>
        <w:rPr>
          <w:rFonts w:ascii="Arial" w:hAnsi="Arial" w:cs="Arial"/>
          <w:sz w:val="20"/>
          <w:szCs w:val="20"/>
        </w:rPr>
      </w:pPr>
      <w:r>
        <w:rPr>
          <w:rFonts w:ascii="Arial" w:hAnsi="Arial" w:cs="Arial"/>
          <w:sz w:val="20"/>
          <w:szCs w:val="20"/>
        </w:rPr>
        <w:t>Th</w:t>
      </w:r>
      <w:r w:rsidR="006132E0">
        <w:rPr>
          <w:rFonts w:ascii="Arial" w:hAnsi="Arial" w:cs="Arial"/>
          <w:sz w:val="20"/>
          <w:szCs w:val="20"/>
        </w:rPr>
        <w:t>ese</w:t>
      </w:r>
      <w:r>
        <w:rPr>
          <w:rFonts w:ascii="Arial" w:hAnsi="Arial" w:cs="Arial"/>
          <w:sz w:val="20"/>
          <w:szCs w:val="20"/>
        </w:rPr>
        <w:t xml:space="preserve"> research activities clearly </w:t>
      </w:r>
      <w:r w:rsidR="00BB776A">
        <w:rPr>
          <w:rFonts w:ascii="Arial" w:hAnsi="Arial" w:cs="Arial"/>
          <w:sz w:val="20"/>
          <w:szCs w:val="20"/>
        </w:rPr>
        <w:t>require</w:t>
      </w:r>
      <w:r w:rsidR="00B04888" w:rsidRPr="00AB1B27">
        <w:rPr>
          <w:rFonts w:ascii="Arial" w:hAnsi="Arial" w:cs="Arial"/>
          <w:sz w:val="20"/>
          <w:szCs w:val="20"/>
        </w:rPr>
        <w:t xml:space="preserve"> substantial effort o</w:t>
      </w:r>
      <w:r>
        <w:rPr>
          <w:rFonts w:ascii="Arial" w:hAnsi="Arial" w:cs="Arial"/>
          <w:sz w:val="20"/>
          <w:szCs w:val="20"/>
        </w:rPr>
        <w:t xml:space="preserve">f </w:t>
      </w:r>
      <w:r w:rsidR="00C5304A" w:rsidRPr="00C5304A">
        <w:rPr>
          <w:rFonts w:ascii="Arial" w:hAnsi="Arial" w:cs="Arial"/>
          <w:sz w:val="20"/>
          <w:szCs w:val="20"/>
          <w:u w:val="single"/>
        </w:rPr>
        <w:t>careful reading and critical thinking</w:t>
      </w:r>
      <w:r>
        <w:rPr>
          <w:rFonts w:ascii="Arial" w:hAnsi="Arial" w:cs="Arial"/>
          <w:sz w:val="20"/>
          <w:szCs w:val="20"/>
        </w:rPr>
        <w:t xml:space="preserve">, and it is therefore </w:t>
      </w:r>
      <w:r w:rsidR="00B04888" w:rsidRPr="00AB1B27">
        <w:rPr>
          <w:rFonts w:ascii="Arial" w:hAnsi="Arial" w:cs="Arial"/>
          <w:sz w:val="20"/>
          <w:szCs w:val="20"/>
        </w:rPr>
        <w:t xml:space="preserve">an ideal project for </w:t>
      </w:r>
      <w:r w:rsidR="00C5304A" w:rsidRPr="00C5304A">
        <w:rPr>
          <w:rFonts w:ascii="Arial" w:hAnsi="Arial" w:cs="Arial"/>
          <w:sz w:val="20"/>
          <w:szCs w:val="20"/>
          <w:u w:val="single"/>
        </w:rPr>
        <w:t>crowd-sourcing</w:t>
      </w:r>
      <w:r w:rsidR="00B04888" w:rsidRPr="00AB1B27">
        <w:rPr>
          <w:rFonts w:ascii="Arial" w:hAnsi="Arial" w:cs="Arial"/>
          <w:sz w:val="20"/>
          <w:szCs w:val="20"/>
        </w:rPr>
        <w:t xml:space="preserve">. PI will lead students to </w:t>
      </w:r>
      <w:r w:rsidR="00B04888">
        <w:rPr>
          <w:rFonts w:ascii="Arial" w:hAnsi="Arial" w:cs="Arial"/>
          <w:sz w:val="20"/>
          <w:szCs w:val="20"/>
        </w:rPr>
        <w:t>exhaustiv</w:t>
      </w:r>
      <w:r w:rsidR="00FE28E7">
        <w:rPr>
          <w:rFonts w:ascii="Arial" w:hAnsi="Arial" w:cs="Arial"/>
          <w:sz w:val="20"/>
          <w:szCs w:val="20"/>
        </w:rPr>
        <w:t>ely</w:t>
      </w:r>
      <w:r w:rsidR="00B04888">
        <w:rPr>
          <w:rFonts w:ascii="Arial" w:hAnsi="Arial" w:cs="Arial"/>
          <w:sz w:val="20"/>
          <w:szCs w:val="20"/>
        </w:rPr>
        <w:t xml:space="preserve"> </w:t>
      </w:r>
      <w:r w:rsidR="00FE28E7">
        <w:rPr>
          <w:rFonts w:ascii="Arial" w:hAnsi="Arial" w:cs="Arial"/>
          <w:sz w:val="20"/>
          <w:szCs w:val="20"/>
        </w:rPr>
        <w:t xml:space="preserve">survey </w:t>
      </w:r>
      <w:r w:rsidR="00B04888">
        <w:rPr>
          <w:rFonts w:ascii="Arial" w:hAnsi="Arial" w:cs="Arial"/>
          <w:sz w:val="20"/>
          <w:szCs w:val="20"/>
        </w:rPr>
        <w:t xml:space="preserve">literature, </w:t>
      </w:r>
      <w:r w:rsidR="00B04888" w:rsidRPr="00AB1B27">
        <w:rPr>
          <w:rFonts w:ascii="Arial" w:hAnsi="Arial" w:cs="Arial"/>
          <w:sz w:val="20"/>
          <w:szCs w:val="20"/>
        </w:rPr>
        <w:t xml:space="preserve">critically </w:t>
      </w:r>
      <w:r w:rsidR="00FE28E7">
        <w:rPr>
          <w:rFonts w:ascii="Arial" w:hAnsi="Arial" w:cs="Arial"/>
          <w:sz w:val="20"/>
          <w:szCs w:val="20"/>
        </w:rPr>
        <w:t xml:space="preserve">read and </w:t>
      </w:r>
      <w:r w:rsidR="00B04888" w:rsidRPr="00AB1B27">
        <w:rPr>
          <w:rFonts w:ascii="Arial" w:hAnsi="Arial" w:cs="Arial"/>
          <w:sz w:val="20"/>
          <w:szCs w:val="20"/>
        </w:rPr>
        <w:t xml:space="preserve">evaluate experimental findings </w:t>
      </w:r>
      <w:r w:rsidR="00FE28E7" w:rsidRPr="00AB1B27">
        <w:rPr>
          <w:rFonts w:ascii="Arial" w:hAnsi="Arial" w:cs="Arial"/>
          <w:sz w:val="20"/>
          <w:szCs w:val="20"/>
        </w:rPr>
        <w:t>in four courses</w:t>
      </w:r>
      <w:r w:rsidR="00FE28E7">
        <w:rPr>
          <w:rFonts w:ascii="Arial" w:hAnsi="Arial" w:cs="Arial"/>
          <w:sz w:val="20"/>
          <w:szCs w:val="20"/>
        </w:rPr>
        <w:t xml:space="preserve"> </w:t>
      </w:r>
      <w:r w:rsidR="00FE28E7" w:rsidRPr="00AB1B27">
        <w:rPr>
          <w:rFonts w:ascii="Arial" w:hAnsi="Arial" w:cs="Arial"/>
          <w:sz w:val="20"/>
          <w:szCs w:val="20"/>
        </w:rPr>
        <w:t>(</w:t>
      </w:r>
      <w:r w:rsidR="00FE28E7">
        <w:rPr>
          <w:rFonts w:ascii="Arial" w:hAnsi="Arial" w:cs="Arial"/>
          <w:sz w:val="20"/>
          <w:szCs w:val="20"/>
        </w:rPr>
        <w:t xml:space="preserve">Fig 8 </w:t>
      </w:r>
      <w:r w:rsidR="00B6128E">
        <w:rPr>
          <w:rFonts w:ascii="Arial" w:hAnsi="Arial" w:cs="Arial"/>
          <w:sz w:val="20"/>
          <w:szCs w:val="20"/>
        </w:rPr>
        <w:t xml:space="preserve">in section 5, </w:t>
      </w:r>
      <w:r w:rsidR="00FE28E7">
        <w:rPr>
          <w:rFonts w:ascii="Arial" w:hAnsi="Arial" w:cs="Arial"/>
          <w:sz w:val="20"/>
          <w:szCs w:val="20"/>
        </w:rPr>
        <w:t>page 14</w:t>
      </w:r>
      <w:r w:rsidR="00FE28E7" w:rsidRPr="00AB1B27">
        <w:rPr>
          <w:rFonts w:ascii="Arial" w:hAnsi="Arial" w:cs="Arial"/>
          <w:sz w:val="20"/>
          <w:szCs w:val="20"/>
        </w:rPr>
        <w:t>)</w:t>
      </w:r>
      <w:r w:rsidR="00FE28E7">
        <w:rPr>
          <w:rFonts w:ascii="Arial" w:hAnsi="Arial" w:cs="Arial"/>
          <w:sz w:val="20"/>
          <w:szCs w:val="20"/>
        </w:rPr>
        <w:t>.</w:t>
      </w:r>
      <w:r w:rsidR="00FE28E7" w:rsidRPr="00AB1B27">
        <w:rPr>
          <w:rFonts w:ascii="Arial" w:hAnsi="Arial" w:cs="Arial"/>
          <w:sz w:val="20"/>
          <w:szCs w:val="20"/>
        </w:rPr>
        <w:t xml:space="preserve"> </w:t>
      </w:r>
      <w:r w:rsidR="00B65AB2">
        <w:rPr>
          <w:rFonts w:ascii="Arial" w:hAnsi="Arial" w:cs="Arial"/>
          <w:sz w:val="20"/>
          <w:szCs w:val="20"/>
        </w:rPr>
        <w:t xml:space="preserve">Students will use PI’s wiki web-server </w:t>
      </w:r>
      <w:r w:rsidR="00B65AB2">
        <w:rPr>
          <w:rFonts w:ascii="Arial" w:hAnsi="Arial" w:cs="Arial"/>
          <w:bCs/>
          <w:sz w:val="20"/>
          <w:szCs w:val="20"/>
        </w:rPr>
        <w:t xml:space="preserve">to work collaboratively (http://sunrays.spelman.edu/bgd/). </w:t>
      </w:r>
      <w:r w:rsidR="00FE28E7">
        <w:rPr>
          <w:rFonts w:ascii="Arial" w:hAnsi="Arial" w:cs="Arial"/>
          <w:sz w:val="20"/>
          <w:szCs w:val="20"/>
        </w:rPr>
        <w:t xml:space="preserve">PI will </w:t>
      </w:r>
      <w:r w:rsidR="00B65AB2">
        <w:rPr>
          <w:rFonts w:ascii="Arial" w:hAnsi="Arial" w:cs="Arial"/>
          <w:sz w:val="20"/>
          <w:szCs w:val="20"/>
        </w:rPr>
        <w:t xml:space="preserve">also </w:t>
      </w:r>
      <w:r w:rsidR="00FE28E7">
        <w:rPr>
          <w:rFonts w:ascii="Arial" w:hAnsi="Arial" w:cs="Arial"/>
          <w:sz w:val="20"/>
          <w:szCs w:val="20"/>
        </w:rPr>
        <w:t xml:space="preserve">lead students to </w:t>
      </w:r>
      <w:r w:rsidR="00B04888" w:rsidRPr="00AB1B27">
        <w:rPr>
          <w:rFonts w:ascii="Arial" w:hAnsi="Arial" w:cs="Arial"/>
          <w:sz w:val="20"/>
          <w:szCs w:val="20"/>
        </w:rPr>
        <w:t xml:space="preserve">perform </w:t>
      </w:r>
      <w:r w:rsidR="00E57C21">
        <w:rPr>
          <w:rFonts w:ascii="Arial" w:hAnsi="Arial" w:cs="Arial"/>
          <w:sz w:val="20"/>
          <w:szCs w:val="20"/>
        </w:rPr>
        <w:t>bi</w:t>
      </w:r>
      <w:r w:rsidR="00776067">
        <w:rPr>
          <w:rFonts w:ascii="Arial" w:hAnsi="Arial" w:cs="Arial"/>
          <w:sz w:val="20"/>
          <w:szCs w:val="20"/>
        </w:rPr>
        <w:t>oi</w:t>
      </w:r>
      <w:r w:rsidR="00E57C21">
        <w:rPr>
          <w:rFonts w:ascii="Arial" w:hAnsi="Arial" w:cs="Arial"/>
          <w:sz w:val="20"/>
          <w:szCs w:val="20"/>
        </w:rPr>
        <w:t xml:space="preserve">nformatics and </w:t>
      </w:r>
      <w:r w:rsidR="00B04888" w:rsidRPr="00AB1B27">
        <w:rPr>
          <w:rFonts w:ascii="Arial" w:hAnsi="Arial" w:cs="Arial"/>
          <w:sz w:val="20"/>
          <w:szCs w:val="20"/>
        </w:rPr>
        <w:t xml:space="preserve">computational </w:t>
      </w:r>
      <w:r w:rsidR="00DC6C45">
        <w:rPr>
          <w:rFonts w:ascii="Arial" w:hAnsi="Arial" w:cs="Arial"/>
          <w:sz w:val="20"/>
          <w:szCs w:val="20"/>
        </w:rPr>
        <w:t xml:space="preserve">tasks </w:t>
      </w:r>
      <w:r w:rsidR="00B04888" w:rsidRPr="00AB1B27">
        <w:rPr>
          <w:rFonts w:ascii="Arial" w:hAnsi="Arial" w:cs="Arial"/>
          <w:sz w:val="20"/>
          <w:szCs w:val="20"/>
        </w:rPr>
        <w:t>in two courses</w:t>
      </w:r>
      <w:r w:rsidR="00B6128E">
        <w:rPr>
          <w:rFonts w:ascii="Arial" w:hAnsi="Arial" w:cs="Arial"/>
          <w:sz w:val="20"/>
          <w:szCs w:val="20"/>
        </w:rPr>
        <w:t xml:space="preserve"> (Fig 8 in section 5)</w:t>
      </w:r>
      <w:r w:rsidR="00B04888" w:rsidRPr="00AB1B27">
        <w:rPr>
          <w:rFonts w:ascii="Arial" w:hAnsi="Arial" w:cs="Arial"/>
          <w:sz w:val="20"/>
          <w:szCs w:val="20"/>
        </w:rPr>
        <w:t xml:space="preserve">. </w:t>
      </w:r>
      <w:r w:rsidR="00B65AB2">
        <w:rPr>
          <w:rFonts w:ascii="Arial" w:hAnsi="Arial" w:cs="Arial"/>
          <w:bCs/>
          <w:sz w:val="20"/>
          <w:szCs w:val="20"/>
        </w:rPr>
        <w:t xml:space="preserve">Parsing and merging of heterogeneous datasets are </w:t>
      </w:r>
      <w:r w:rsidR="004859E5">
        <w:rPr>
          <w:rFonts w:ascii="Arial" w:hAnsi="Arial" w:cs="Arial"/>
          <w:bCs/>
          <w:sz w:val="20"/>
          <w:szCs w:val="20"/>
        </w:rPr>
        <w:t xml:space="preserve">suitable </w:t>
      </w:r>
      <w:r w:rsidR="00B65AB2">
        <w:rPr>
          <w:rFonts w:ascii="Arial" w:hAnsi="Arial" w:cs="Arial"/>
          <w:bCs/>
          <w:sz w:val="20"/>
          <w:szCs w:val="20"/>
        </w:rPr>
        <w:t xml:space="preserve">bioinformatics projects for undergraduates. </w:t>
      </w:r>
    </w:p>
    <w:p w:rsidR="002374ED" w:rsidRDefault="008C5CBE">
      <w:pPr>
        <w:ind w:firstLine="720"/>
        <w:jc w:val="both"/>
        <w:rPr>
          <w:rFonts w:ascii="Arial" w:hAnsi="Arial" w:cs="Arial"/>
          <w:sz w:val="20"/>
          <w:szCs w:val="20"/>
        </w:rPr>
      </w:pPr>
      <w:r>
        <w:rPr>
          <w:rFonts w:ascii="Arial" w:hAnsi="Arial" w:cs="Arial"/>
          <w:sz w:val="20"/>
          <w:szCs w:val="20"/>
        </w:rPr>
        <w:t xml:space="preserve">Second, we will focus on </w:t>
      </w:r>
      <w:r w:rsidR="00C5304A" w:rsidRPr="00C5304A">
        <w:rPr>
          <w:rFonts w:ascii="Arial" w:hAnsi="Arial" w:cs="Arial"/>
          <w:sz w:val="20"/>
          <w:szCs w:val="20"/>
          <w:u w:val="single"/>
        </w:rPr>
        <w:t>mutational robustness</w:t>
      </w:r>
      <w:r>
        <w:rPr>
          <w:rFonts w:ascii="Arial" w:hAnsi="Arial" w:cs="Arial"/>
          <w:sz w:val="20"/>
          <w:szCs w:val="20"/>
        </w:rPr>
        <w:t xml:space="preserve">. </w:t>
      </w:r>
      <w:r w:rsidR="00AB1B27" w:rsidRPr="00AB1B27">
        <w:rPr>
          <w:rFonts w:ascii="Arial" w:hAnsi="Arial" w:cs="Arial"/>
          <w:sz w:val="20"/>
          <w:szCs w:val="20"/>
        </w:rPr>
        <w:t xml:space="preserve">Mutation rates in each gene indicate the extent of mutational perturbation that </w:t>
      </w:r>
      <w:r w:rsidR="002E0E9B">
        <w:rPr>
          <w:rFonts w:ascii="Arial" w:hAnsi="Arial" w:cs="Arial"/>
          <w:sz w:val="20"/>
          <w:szCs w:val="20"/>
        </w:rPr>
        <w:t xml:space="preserve">cells </w:t>
      </w:r>
      <w:r w:rsidR="00AB1B27" w:rsidRPr="00AB1B27">
        <w:rPr>
          <w:rFonts w:ascii="Arial" w:hAnsi="Arial" w:cs="Arial"/>
          <w:sz w:val="20"/>
          <w:szCs w:val="20"/>
        </w:rPr>
        <w:t xml:space="preserve">can tolerate, and hence is a proxy of mutational robustness. </w:t>
      </w:r>
      <w:r w:rsidR="00173B80">
        <w:rPr>
          <w:rFonts w:ascii="Arial" w:hAnsi="Arial" w:cs="Arial"/>
          <w:sz w:val="20"/>
          <w:szCs w:val="20"/>
        </w:rPr>
        <w:t xml:space="preserve">One </w:t>
      </w:r>
      <w:r w:rsidR="00AB1B27" w:rsidRPr="00AB1B27">
        <w:rPr>
          <w:rFonts w:ascii="Arial" w:hAnsi="Arial" w:cs="Arial"/>
          <w:sz w:val="20"/>
          <w:szCs w:val="20"/>
        </w:rPr>
        <w:t xml:space="preserve">accepted metric for mutation rate is the </w:t>
      </w:r>
      <w:commentRangeStart w:id="323"/>
      <w:r w:rsidR="00C5304A" w:rsidRPr="00C5304A">
        <w:rPr>
          <w:rFonts w:ascii="Arial" w:hAnsi="Arial" w:cs="Arial"/>
          <w:sz w:val="20"/>
          <w:szCs w:val="20"/>
          <w:u w:val="single"/>
        </w:rPr>
        <w:t>synonymous nucleotide diversity</w:t>
      </w:r>
      <w:r w:rsidR="00AB1B27" w:rsidRPr="00AB1B27">
        <w:rPr>
          <w:rFonts w:ascii="Arial" w:hAnsi="Arial" w:cs="Arial"/>
          <w:sz w:val="20"/>
          <w:szCs w:val="20"/>
        </w:rPr>
        <w:t xml:space="preserve">, </w:t>
      </w:r>
      <w:commentRangeEnd w:id="323"/>
      <w:r w:rsidR="00AB1B27" w:rsidRPr="00AB1B27">
        <w:rPr>
          <w:rStyle w:val="CommentReference"/>
          <w:rFonts w:ascii="Arial" w:hAnsi="Arial" w:cs="Arial"/>
          <w:sz w:val="20"/>
          <w:szCs w:val="20"/>
        </w:rPr>
        <w:commentReference w:id="323"/>
      </w:r>
      <w:r w:rsidR="00AB1B27" w:rsidRPr="00AB1B27">
        <w:rPr>
          <w:rFonts w:ascii="Arial" w:hAnsi="Arial" w:cs="Arial"/>
          <w:sz w:val="20"/>
          <w:szCs w:val="20"/>
        </w:rPr>
        <w:t xml:space="preserve">as </w:t>
      </w:r>
      <w:r w:rsidR="008804EB">
        <w:rPr>
          <w:rFonts w:ascii="Arial" w:hAnsi="Arial" w:cs="Arial"/>
          <w:sz w:val="20"/>
          <w:szCs w:val="20"/>
        </w:rPr>
        <w:t xml:space="preserve">in a recent study </w:t>
      </w:r>
      <w:r w:rsidR="00AB1B27" w:rsidRPr="00AB1B27">
        <w:rPr>
          <w:rFonts w:ascii="Arial" w:hAnsi="Arial" w:cs="Arial"/>
          <w:sz w:val="20"/>
          <w:szCs w:val="20"/>
        </w:rPr>
        <w:t xml:space="preserve">in </w:t>
      </w:r>
      <w:r w:rsidR="00AB1B27" w:rsidRPr="00AB1B27">
        <w:rPr>
          <w:rFonts w:ascii="Arial" w:hAnsi="Arial" w:cs="Arial"/>
          <w:i/>
          <w:sz w:val="20"/>
          <w:szCs w:val="20"/>
        </w:rPr>
        <w:t>E. coli</w:t>
      </w:r>
      <w:r w:rsidR="00AB1B27" w:rsidRPr="00AB1B27">
        <w:rPr>
          <w:rFonts w:ascii="Arial" w:hAnsi="Arial" w:cs="Arial"/>
          <w:sz w:val="20"/>
          <w:szCs w:val="20"/>
        </w:rPr>
        <w:t xml:space="preserve"> genes </w:t>
      </w:r>
      <w:ins w:id="324" w:author="Hong Qin" w:date="2013-02-15T10:58:00Z">
        <w:r w:rsidR="007C3C78" w:rsidRPr="007C3C78">
          <w:rPr>
            <w:rFonts w:ascii="Arial" w:hAnsi="Arial" w:cs="Arial"/>
            <w:sz w:val="20"/>
            <w:szCs w:val="20"/>
            <w:rPrChange w:id="325" w:author="Hong Qin" w:date="2013-02-15T10:58:00Z">
              <w:rPr>
                <w:rFonts w:ascii="Arial" w:hAnsi="Arial" w:cs="Arial"/>
                <w:noProof/>
                <w:sz w:val="20"/>
                <w:szCs w:val="20"/>
                <w:vertAlign w:val="superscript"/>
              </w:rPr>
            </w:rPrChange>
          </w:rPr>
          <w:t>{Martincorena, 2012 #1873;Martincorena, 2012 #1873}</w:t>
        </w:r>
      </w:ins>
      <w:del w:id="326" w:author="Hong Qin" w:date="2013-02-15T10:58:00Z">
        <w:r w:rsidR="00862EA5" w:rsidRPr="00862EA5" w:rsidDel="007C3C78">
          <w:rPr>
            <w:rFonts w:ascii="Arial" w:hAnsi="Arial" w:cs="Arial"/>
            <w:noProof/>
            <w:sz w:val="20"/>
            <w:szCs w:val="20"/>
            <w:vertAlign w:val="superscript"/>
          </w:rPr>
          <w:delText>[</w:delText>
        </w:r>
        <w:r w:rsidR="00231CE9" w:rsidRPr="00862EA5" w:rsidDel="007C3C78">
          <w:rPr>
            <w:rFonts w:ascii="Arial" w:hAnsi="Arial" w:cs="Arial"/>
            <w:noProof/>
            <w:sz w:val="20"/>
            <w:szCs w:val="20"/>
            <w:vertAlign w:val="superscript"/>
          </w:rPr>
          <w:delText>129</w:delText>
        </w:r>
        <w:r w:rsidR="00862EA5" w:rsidRPr="00862EA5" w:rsidDel="007C3C78">
          <w:rPr>
            <w:rFonts w:ascii="Arial" w:hAnsi="Arial" w:cs="Arial"/>
            <w:noProof/>
            <w:sz w:val="20"/>
            <w:szCs w:val="20"/>
            <w:vertAlign w:val="superscript"/>
          </w:rPr>
          <w:delText>]</w:delText>
        </w:r>
      </w:del>
      <w:r w:rsidR="00AB1B27" w:rsidRPr="00AB1B27">
        <w:rPr>
          <w:rFonts w:ascii="Arial" w:hAnsi="Arial" w:cs="Arial"/>
          <w:sz w:val="20"/>
          <w:szCs w:val="20"/>
        </w:rPr>
        <w:t xml:space="preserve">. We will use </w:t>
      </w:r>
      <w:r w:rsidR="00D03B7F">
        <w:rPr>
          <w:rFonts w:ascii="Arial" w:hAnsi="Arial" w:cs="Arial"/>
          <w:sz w:val="20"/>
          <w:szCs w:val="20"/>
        </w:rPr>
        <w:t xml:space="preserve">the same </w:t>
      </w:r>
      <w:r w:rsidR="00AB1B27" w:rsidRPr="00AB1B27">
        <w:rPr>
          <w:rFonts w:ascii="Arial" w:hAnsi="Arial" w:cs="Arial"/>
          <w:sz w:val="20"/>
          <w:szCs w:val="20"/>
        </w:rPr>
        <w:t xml:space="preserve">approach to estimate the synonymous and nonsynonymous nucleotide diversity </w:t>
      </w:r>
      <w:r w:rsidR="008804EB">
        <w:rPr>
          <w:rFonts w:ascii="Arial" w:hAnsi="Arial" w:cs="Arial"/>
          <w:sz w:val="20"/>
          <w:szCs w:val="20"/>
        </w:rPr>
        <w:t xml:space="preserve">in </w:t>
      </w:r>
      <w:r w:rsidR="00AB1B27" w:rsidRPr="00AB1B27">
        <w:rPr>
          <w:rFonts w:ascii="Arial" w:hAnsi="Arial" w:cs="Arial"/>
          <w:sz w:val="20"/>
          <w:szCs w:val="20"/>
        </w:rPr>
        <w:t xml:space="preserve">sequenced strains of </w:t>
      </w:r>
      <w:r w:rsidR="00AB1B27" w:rsidRPr="00AB1B27">
        <w:rPr>
          <w:rFonts w:ascii="Arial" w:hAnsi="Arial" w:cs="Arial"/>
          <w:i/>
          <w:sz w:val="20"/>
          <w:szCs w:val="20"/>
        </w:rPr>
        <w:t>S. cerevisiae</w:t>
      </w:r>
      <w:r w:rsidR="00AB1B27" w:rsidRPr="00AB1B27">
        <w:rPr>
          <w:rFonts w:ascii="Arial" w:hAnsi="Arial" w:cs="Arial"/>
          <w:sz w:val="20"/>
          <w:szCs w:val="20"/>
        </w:rPr>
        <w:t xml:space="preserve">. </w:t>
      </w:r>
      <w:commentRangeStart w:id="327"/>
      <w:r w:rsidR="00B030ED">
        <w:rPr>
          <w:rFonts w:ascii="Arial" w:hAnsi="Arial" w:cs="Arial"/>
          <w:sz w:val="20"/>
          <w:szCs w:val="20"/>
        </w:rPr>
        <w:t>N</w:t>
      </w:r>
      <w:r w:rsidR="00AB1B27" w:rsidRPr="00AB1B27">
        <w:rPr>
          <w:rFonts w:ascii="Arial" w:hAnsi="Arial" w:cs="Arial"/>
          <w:sz w:val="20"/>
          <w:szCs w:val="20"/>
        </w:rPr>
        <w:t>ucleotide diversity in the 5’ UTR regions</w:t>
      </w:r>
      <w:r w:rsidR="00B030ED">
        <w:rPr>
          <w:rFonts w:ascii="Arial" w:hAnsi="Arial" w:cs="Arial"/>
          <w:sz w:val="20"/>
          <w:szCs w:val="20"/>
        </w:rPr>
        <w:t xml:space="preserve"> will be studied for comparison.</w:t>
      </w:r>
      <w:r w:rsidR="00B030ED" w:rsidRPr="00AB1B27">
        <w:rPr>
          <w:rFonts w:ascii="Arial" w:hAnsi="Arial" w:cs="Arial"/>
          <w:sz w:val="20"/>
          <w:szCs w:val="20"/>
        </w:rPr>
        <w:t xml:space="preserve"> </w:t>
      </w:r>
      <w:r w:rsidR="00AB1B27" w:rsidRPr="00AB1B27">
        <w:rPr>
          <w:rStyle w:val="CommentReference"/>
          <w:rFonts w:ascii="Arial" w:hAnsi="Arial" w:cs="Arial"/>
          <w:sz w:val="20"/>
          <w:szCs w:val="20"/>
        </w:rPr>
        <w:commentReference w:id="328"/>
      </w:r>
      <w:r w:rsidR="002F5AFF" w:rsidRPr="00AB1B27">
        <w:rPr>
          <w:rFonts w:ascii="Arial" w:hAnsi="Arial" w:cs="Arial"/>
          <w:sz w:val="20"/>
          <w:szCs w:val="20"/>
        </w:rPr>
        <w:fldChar w:fldCharType="begin"/>
      </w:r>
      <w:r w:rsidR="00AB1B27" w:rsidRPr="00AB1B27">
        <w:rPr>
          <w:rFonts w:ascii="Arial" w:hAnsi="Arial" w:cs="Arial"/>
          <w:sz w:val="20"/>
          <w:szCs w:val="20"/>
        </w:rPr>
        <w:instrText xml:space="preserve">EN.CITE </w:instrText>
      </w:r>
      <w:r w:rsidR="002F5AFF" w:rsidRPr="00AB1B27">
        <w:rPr>
          <w:rFonts w:ascii="Arial" w:hAnsi="Arial" w:cs="Arial"/>
          <w:sz w:val="20"/>
          <w:szCs w:val="20"/>
        </w:rPr>
        <w:fldChar w:fldCharType="begin"/>
      </w:r>
      <w:r w:rsidR="00AB1B27" w:rsidRPr="00AB1B27">
        <w:rPr>
          <w:rFonts w:ascii="Arial" w:hAnsi="Arial" w:cs="Arial"/>
          <w:sz w:val="20"/>
          <w:szCs w:val="20"/>
        </w:rPr>
        <w:instrText xml:space="preserve">EN.CITE.DATA </w:instrText>
      </w:r>
      <w:r w:rsidR="002F5AFF" w:rsidRPr="00AB1B27">
        <w:rPr>
          <w:rFonts w:ascii="Arial" w:hAnsi="Arial" w:cs="Arial"/>
          <w:sz w:val="20"/>
          <w:szCs w:val="20"/>
        </w:rPr>
        <w:fldChar w:fldCharType="end"/>
      </w:r>
      <w:r w:rsidR="002F5AFF" w:rsidRPr="00AB1B27">
        <w:rPr>
          <w:rFonts w:ascii="Arial" w:hAnsi="Arial" w:cs="Arial"/>
          <w:sz w:val="20"/>
          <w:szCs w:val="20"/>
        </w:rPr>
        <w:fldChar w:fldCharType="separate"/>
      </w:r>
      <w:r w:rsidR="00AB1B27" w:rsidRPr="00AB1B27">
        <w:rPr>
          <w:rFonts w:ascii="Arial" w:hAnsi="Arial" w:cs="Arial"/>
          <w:sz w:val="20"/>
          <w:szCs w:val="20"/>
        </w:rPr>
        <w:t>{Kobayashi, 2006 #2029;Kobayashi, 2004 #2025;Kobayashi, 2011 #691;Ganley, 2009 #644}</w:t>
      </w:r>
      <w:r w:rsidR="002F5AFF" w:rsidRPr="00AB1B27">
        <w:rPr>
          <w:rFonts w:ascii="Arial" w:hAnsi="Arial" w:cs="Arial"/>
          <w:sz w:val="20"/>
          <w:szCs w:val="20"/>
        </w:rPr>
        <w:fldChar w:fldCharType="end"/>
      </w:r>
      <w:commentRangeEnd w:id="327"/>
      <w:r w:rsidR="00AB1B27" w:rsidRPr="00AB1B27">
        <w:rPr>
          <w:rStyle w:val="CommentReference"/>
          <w:rFonts w:ascii="Arial" w:hAnsi="Arial" w:cs="Arial"/>
          <w:sz w:val="20"/>
          <w:szCs w:val="20"/>
        </w:rPr>
        <w:commentReference w:id="327"/>
      </w:r>
      <w:r w:rsidR="00B030ED">
        <w:rPr>
          <w:rFonts w:ascii="Arial" w:hAnsi="Arial" w:cs="Arial"/>
          <w:sz w:val="20"/>
          <w:szCs w:val="20"/>
        </w:rPr>
        <w:t>Currently</w:t>
      </w:r>
      <w:r w:rsidR="00AB1B27" w:rsidRPr="00AB1B27">
        <w:rPr>
          <w:rFonts w:ascii="Arial" w:hAnsi="Arial" w:cs="Arial"/>
          <w:sz w:val="20"/>
          <w:szCs w:val="20"/>
        </w:rPr>
        <w:t xml:space="preserve">, </w:t>
      </w:r>
      <w:r w:rsidR="002579C2">
        <w:rPr>
          <w:rFonts w:ascii="Arial" w:hAnsi="Arial" w:cs="Arial"/>
          <w:sz w:val="20"/>
          <w:szCs w:val="20"/>
        </w:rPr>
        <w:t xml:space="preserve">there are </w:t>
      </w:r>
      <w:r w:rsidR="00CC65C5">
        <w:rPr>
          <w:rFonts w:ascii="Arial" w:hAnsi="Arial" w:cs="Arial"/>
          <w:sz w:val="20"/>
          <w:szCs w:val="20"/>
        </w:rPr>
        <w:t>~</w:t>
      </w:r>
      <w:r w:rsidR="00AB1B27" w:rsidRPr="00AB1B27">
        <w:rPr>
          <w:rFonts w:ascii="Arial" w:hAnsi="Arial" w:cs="Arial"/>
          <w:sz w:val="20"/>
          <w:szCs w:val="20"/>
        </w:rPr>
        <w:t xml:space="preserve">70 </w:t>
      </w:r>
      <w:r w:rsidR="002579C2">
        <w:rPr>
          <w:rFonts w:ascii="Arial" w:hAnsi="Arial" w:cs="Arial"/>
          <w:sz w:val="20"/>
          <w:szCs w:val="20"/>
        </w:rPr>
        <w:t xml:space="preserve">yeast </w:t>
      </w:r>
      <w:r w:rsidR="00AB1B27" w:rsidRPr="00AB1B27">
        <w:rPr>
          <w:rFonts w:ascii="Arial" w:hAnsi="Arial" w:cs="Arial"/>
          <w:sz w:val="20"/>
          <w:szCs w:val="20"/>
        </w:rPr>
        <w:t xml:space="preserve">strains with sequenced genomes: 36 </w:t>
      </w:r>
      <w:r w:rsidR="00CC65C5">
        <w:rPr>
          <w:rFonts w:ascii="Arial" w:hAnsi="Arial" w:cs="Arial"/>
          <w:sz w:val="20"/>
          <w:szCs w:val="20"/>
        </w:rPr>
        <w:t xml:space="preserve">genomes </w:t>
      </w:r>
      <w:r w:rsidR="00AB1B27" w:rsidRPr="00AB1B27">
        <w:rPr>
          <w:rFonts w:ascii="Arial" w:hAnsi="Arial" w:cs="Arial"/>
          <w:sz w:val="20"/>
          <w:szCs w:val="20"/>
        </w:rPr>
        <w:t xml:space="preserve">by the </w:t>
      </w:r>
      <w:r w:rsidR="00AB1B27" w:rsidRPr="00AB1B27">
        <w:rPr>
          <w:rFonts w:ascii="Arial" w:hAnsi="Arial" w:cs="Arial"/>
          <w:i/>
          <w:sz w:val="20"/>
          <w:szCs w:val="20"/>
        </w:rPr>
        <w:t>Saccharomyces</w:t>
      </w:r>
      <w:r w:rsidR="00AB1B27" w:rsidRPr="00AB1B27">
        <w:rPr>
          <w:rFonts w:ascii="Arial" w:hAnsi="Arial" w:cs="Arial"/>
          <w:sz w:val="20"/>
          <w:szCs w:val="20"/>
        </w:rPr>
        <w:t xml:space="preserve"> Genome Resequencing Project (SGRP) at the Wellcome Trust Sanger Institute, at least 25 strains with contigs available at the </w:t>
      </w:r>
      <w:commentRangeStart w:id="329"/>
      <w:r w:rsidR="00AB1B27" w:rsidRPr="00AB1B27">
        <w:rPr>
          <w:rFonts w:ascii="Arial" w:hAnsi="Arial" w:cs="Arial"/>
          <w:i/>
          <w:sz w:val="20"/>
          <w:szCs w:val="20"/>
        </w:rPr>
        <w:t xml:space="preserve">Saccharomyces </w:t>
      </w:r>
      <w:r w:rsidR="00776067" w:rsidRPr="00AB1B27">
        <w:rPr>
          <w:rFonts w:ascii="Arial" w:hAnsi="Arial" w:cs="Arial"/>
          <w:i/>
          <w:sz w:val="20"/>
          <w:szCs w:val="20"/>
        </w:rPr>
        <w:t>cerevisiae</w:t>
      </w:r>
      <w:r w:rsidR="00AB1B27" w:rsidRPr="00AB1B27">
        <w:rPr>
          <w:rFonts w:ascii="Arial" w:hAnsi="Arial" w:cs="Arial"/>
          <w:sz w:val="20"/>
          <w:szCs w:val="20"/>
        </w:rPr>
        <w:t xml:space="preserve"> Strain Project at Genome Institute at Washington University</w:t>
      </w:r>
      <w:commentRangeEnd w:id="329"/>
      <w:r w:rsidR="00AB1B27" w:rsidRPr="00AB1B27">
        <w:rPr>
          <w:rStyle w:val="CommentReference"/>
          <w:rFonts w:ascii="Arial" w:hAnsi="Arial" w:cs="Arial"/>
          <w:sz w:val="20"/>
          <w:szCs w:val="20"/>
        </w:rPr>
        <w:commentReference w:id="329"/>
      </w:r>
      <w:r w:rsidR="00AB1B27" w:rsidRPr="00AB1B27">
        <w:rPr>
          <w:rFonts w:ascii="Arial" w:hAnsi="Arial" w:cs="Arial"/>
          <w:sz w:val="20"/>
          <w:szCs w:val="20"/>
        </w:rPr>
        <w:t>. There are also some additional genome</w:t>
      </w:r>
      <w:r w:rsidR="00AB1B27" w:rsidRPr="007A07E2">
        <w:rPr>
          <w:rFonts w:ascii="Arial" w:hAnsi="Arial" w:cs="Arial"/>
          <w:sz w:val="20"/>
          <w:szCs w:val="20"/>
        </w:rPr>
        <w:t>s available at Saccharomyces Genome Database (SGD) and NCBI. In collaboration with Dr. David Botstein (see his letter), we are also sequencing 11 natural isolates that we have measured lifespan</w:t>
      </w:r>
      <w:r w:rsidR="00AB1B27" w:rsidRPr="00AB1B27">
        <w:rPr>
          <w:rFonts w:ascii="Arial" w:hAnsi="Arial" w:cs="Arial"/>
          <w:sz w:val="20"/>
          <w:szCs w:val="20"/>
        </w:rPr>
        <w:t xml:space="preserve">s, genomic instability, and tolerance to oxidative stress </w:t>
      </w:r>
      <w:ins w:id="330" w:author="Hong Qin" w:date="2013-02-15T10:58:00Z">
        <w:r w:rsidR="007C3C78" w:rsidRPr="007C3C78">
          <w:rPr>
            <w:rFonts w:ascii="Arial" w:hAnsi="Arial" w:cs="Arial"/>
            <w:sz w:val="20"/>
            <w:szCs w:val="20"/>
            <w:rPrChange w:id="331" w:author="Hong Qin" w:date="2013-02-15T10:58:00Z">
              <w:rPr>
                <w:rFonts w:ascii="Arial" w:hAnsi="Arial" w:cs="Arial"/>
                <w:noProof/>
                <w:sz w:val="20"/>
                <w:szCs w:val="20"/>
                <w:vertAlign w:val="superscript"/>
              </w:rPr>
            </w:rPrChange>
          </w:rPr>
          <w:t>{Qin, 2008 #516;Qin, 2006 #461}</w:t>
        </w:r>
      </w:ins>
      <w:del w:id="332"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3</w:delText>
        </w:r>
        <w:r w:rsidR="005D19D9" w:rsidRPr="005D19D9" w:rsidDel="007C3C78">
          <w:rPr>
            <w:rFonts w:ascii="Arial" w:hAnsi="Arial" w:cs="Arial"/>
            <w:noProof/>
            <w:sz w:val="20"/>
            <w:szCs w:val="20"/>
            <w:vertAlign w:val="superscript"/>
          </w:rPr>
          <w:delText xml:space="preserve">, </w:delText>
        </w:r>
        <w:r w:rsidR="00231CE9" w:rsidRPr="005D19D9" w:rsidDel="007C3C78">
          <w:rPr>
            <w:rFonts w:ascii="Arial" w:hAnsi="Arial" w:cs="Arial"/>
            <w:noProof/>
            <w:sz w:val="20"/>
            <w:szCs w:val="20"/>
            <w:vertAlign w:val="superscript"/>
          </w:rPr>
          <w:delText>4</w:delText>
        </w:r>
        <w:r w:rsidR="005D19D9" w:rsidRPr="005D19D9" w:rsidDel="007C3C78">
          <w:rPr>
            <w:rFonts w:ascii="Arial" w:hAnsi="Arial" w:cs="Arial"/>
            <w:noProof/>
            <w:sz w:val="20"/>
            <w:szCs w:val="20"/>
            <w:vertAlign w:val="superscript"/>
          </w:rPr>
          <w:delText>]</w:delText>
        </w:r>
      </w:del>
      <w:r w:rsidR="00AB1B27" w:rsidRPr="00AB1B27">
        <w:rPr>
          <w:rFonts w:ascii="Arial" w:hAnsi="Arial" w:cs="Arial"/>
          <w:sz w:val="20"/>
          <w:szCs w:val="20"/>
        </w:rPr>
        <w:t xml:space="preserve">. </w:t>
      </w:r>
      <w:r w:rsidR="00BB2F65">
        <w:rPr>
          <w:rFonts w:ascii="Arial" w:hAnsi="Arial" w:cs="Arial"/>
          <w:sz w:val="20"/>
          <w:szCs w:val="20"/>
        </w:rPr>
        <w:t>PI will also collaborate with Dr. Titus Brown on NGS genome analysis</w:t>
      </w:r>
      <w:r w:rsidR="00423A6C">
        <w:rPr>
          <w:rFonts w:ascii="Arial" w:hAnsi="Arial" w:cs="Arial"/>
          <w:sz w:val="20"/>
          <w:szCs w:val="20"/>
        </w:rPr>
        <w:t xml:space="preserve"> (see </w:t>
      </w:r>
      <w:r w:rsidR="003E6D09">
        <w:rPr>
          <w:rFonts w:ascii="Arial" w:hAnsi="Arial" w:cs="Arial"/>
          <w:sz w:val="20"/>
          <w:szCs w:val="20"/>
        </w:rPr>
        <w:t xml:space="preserve">his </w:t>
      </w:r>
      <w:r w:rsidR="00423A6C">
        <w:rPr>
          <w:rFonts w:ascii="Arial" w:hAnsi="Arial" w:cs="Arial"/>
          <w:sz w:val="20"/>
          <w:szCs w:val="20"/>
        </w:rPr>
        <w:t>letter)</w:t>
      </w:r>
      <w:r w:rsidR="00BB2F65">
        <w:rPr>
          <w:rFonts w:ascii="Arial" w:hAnsi="Arial" w:cs="Arial"/>
          <w:sz w:val="20"/>
          <w:szCs w:val="20"/>
        </w:rPr>
        <w:t xml:space="preserve">. </w:t>
      </w:r>
    </w:p>
    <w:p w:rsidR="0037269F" w:rsidRPr="00437FBF" w:rsidRDefault="00AB1B27" w:rsidP="0037269F">
      <w:pPr>
        <w:ind w:firstLine="720"/>
        <w:jc w:val="both"/>
        <w:rPr>
          <w:rFonts w:ascii="Arial" w:hAnsi="Arial" w:cs="Arial"/>
          <w:sz w:val="20"/>
          <w:szCs w:val="20"/>
        </w:rPr>
      </w:pPr>
      <w:r w:rsidRPr="00AB1B27">
        <w:rPr>
          <w:rFonts w:ascii="Arial" w:hAnsi="Arial" w:cs="Arial"/>
          <w:sz w:val="20"/>
          <w:szCs w:val="20"/>
        </w:rPr>
        <w:t xml:space="preserve">We are aware that phenotypic changes of null mutants are sometimes caused by their neighboring genes on the same chromosomes </w:t>
      </w:r>
      <w:ins w:id="333" w:author="Hong Qin" w:date="2013-02-15T10:58:00Z">
        <w:r w:rsidR="007C3C78" w:rsidRPr="007C3C78">
          <w:rPr>
            <w:rFonts w:ascii="Arial" w:hAnsi="Arial" w:cs="Arial"/>
            <w:sz w:val="20"/>
            <w:szCs w:val="20"/>
            <w:rPrChange w:id="334" w:author="Hong Qin" w:date="2013-02-15T10:58:00Z">
              <w:rPr>
                <w:rFonts w:ascii="Arial" w:hAnsi="Arial" w:cs="Arial"/>
                <w:noProof/>
                <w:sz w:val="20"/>
                <w:szCs w:val="20"/>
                <w:vertAlign w:val="superscript"/>
              </w:rPr>
            </w:rPrChange>
          </w:rPr>
          <w:t>{Ben-Shitrit, 2012 #1970;Ben-Shitrit, 2012 #1970}</w:t>
        </w:r>
      </w:ins>
      <w:del w:id="335" w:author="Hong Qin" w:date="2013-02-15T10:58:00Z">
        <w:r w:rsidR="00862EA5" w:rsidRPr="00862EA5" w:rsidDel="007C3C78">
          <w:rPr>
            <w:rFonts w:ascii="Arial" w:hAnsi="Arial" w:cs="Arial"/>
            <w:noProof/>
            <w:sz w:val="20"/>
            <w:szCs w:val="20"/>
            <w:vertAlign w:val="superscript"/>
          </w:rPr>
          <w:delText>[</w:delText>
        </w:r>
        <w:r w:rsidR="00231CE9" w:rsidRPr="00862EA5" w:rsidDel="007C3C78">
          <w:rPr>
            <w:rFonts w:ascii="Arial" w:hAnsi="Arial" w:cs="Arial"/>
            <w:noProof/>
            <w:sz w:val="20"/>
            <w:szCs w:val="20"/>
            <w:vertAlign w:val="superscript"/>
          </w:rPr>
          <w:delText>130</w:delText>
        </w:r>
        <w:r w:rsidR="00862EA5" w:rsidRPr="00862EA5" w:rsidDel="007C3C78">
          <w:rPr>
            <w:rFonts w:ascii="Arial" w:hAnsi="Arial" w:cs="Arial"/>
            <w:noProof/>
            <w:sz w:val="20"/>
            <w:szCs w:val="20"/>
            <w:vertAlign w:val="superscript"/>
          </w:rPr>
          <w:delText>]</w:delText>
        </w:r>
      </w:del>
      <w:r w:rsidRPr="00AB1B27">
        <w:rPr>
          <w:rFonts w:ascii="Arial" w:hAnsi="Arial" w:cs="Arial"/>
          <w:sz w:val="20"/>
          <w:szCs w:val="20"/>
        </w:rPr>
        <w:t xml:space="preserve">, an artifact that will be addressed in </w:t>
      </w:r>
      <w:r w:rsidR="00D316AB">
        <w:rPr>
          <w:rFonts w:ascii="Arial" w:hAnsi="Arial" w:cs="Arial"/>
          <w:sz w:val="20"/>
          <w:szCs w:val="20"/>
        </w:rPr>
        <w:t>A</w:t>
      </w:r>
      <w:r w:rsidR="00D316AB" w:rsidRPr="00AB1B27">
        <w:rPr>
          <w:rFonts w:ascii="Arial" w:hAnsi="Arial" w:cs="Arial"/>
          <w:sz w:val="20"/>
          <w:szCs w:val="20"/>
        </w:rPr>
        <w:t xml:space="preserve">im </w:t>
      </w:r>
      <w:r w:rsidRPr="00AB1B27">
        <w:rPr>
          <w:rFonts w:ascii="Arial" w:hAnsi="Arial" w:cs="Arial"/>
          <w:sz w:val="20"/>
          <w:szCs w:val="20"/>
        </w:rPr>
        <w:t xml:space="preserve">2.2. We are aware of the low-coverage problem in the Sanger sequenced strains </w:t>
      </w:r>
      <w:ins w:id="336" w:author="Hong Qin" w:date="2013-02-15T10:58:00Z">
        <w:r w:rsidR="007C3C78" w:rsidRPr="007C3C78">
          <w:rPr>
            <w:rFonts w:ascii="Arial" w:hAnsi="Arial" w:cs="Arial"/>
            <w:sz w:val="20"/>
            <w:szCs w:val="20"/>
            <w:rPrChange w:id="337" w:author="Hong Qin" w:date="2013-02-15T10:58:00Z">
              <w:rPr>
                <w:rFonts w:ascii="Arial" w:hAnsi="Arial" w:cs="Arial"/>
                <w:noProof/>
                <w:sz w:val="20"/>
                <w:szCs w:val="20"/>
                <w:vertAlign w:val="superscript"/>
              </w:rPr>
            </w:rPrChange>
          </w:rPr>
          <w:t>{Liti, 2009 #679;Liti, 2009 #679}</w:t>
        </w:r>
      </w:ins>
      <w:del w:id="338" w:author="Hong Qin" w:date="2013-02-15T10:58:00Z">
        <w:r w:rsidR="00862EA5" w:rsidRPr="00862EA5" w:rsidDel="007C3C78">
          <w:rPr>
            <w:rFonts w:ascii="Arial" w:hAnsi="Arial" w:cs="Arial"/>
            <w:noProof/>
            <w:sz w:val="20"/>
            <w:szCs w:val="20"/>
            <w:vertAlign w:val="superscript"/>
          </w:rPr>
          <w:delText>[</w:delText>
        </w:r>
        <w:r w:rsidR="00231CE9" w:rsidRPr="00862EA5" w:rsidDel="007C3C78">
          <w:rPr>
            <w:rFonts w:ascii="Arial" w:hAnsi="Arial" w:cs="Arial"/>
            <w:noProof/>
            <w:sz w:val="20"/>
            <w:szCs w:val="20"/>
            <w:vertAlign w:val="superscript"/>
          </w:rPr>
          <w:delText>131</w:delText>
        </w:r>
        <w:r w:rsidR="00862EA5" w:rsidRPr="00862EA5" w:rsidDel="007C3C78">
          <w:rPr>
            <w:rFonts w:ascii="Arial" w:hAnsi="Arial" w:cs="Arial"/>
            <w:noProof/>
            <w:sz w:val="20"/>
            <w:szCs w:val="20"/>
            <w:vertAlign w:val="superscript"/>
          </w:rPr>
          <w:delText>]</w:delText>
        </w:r>
      </w:del>
      <w:r w:rsidRPr="00AB1B27">
        <w:rPr>
          <w:rFonts w:ascii="Arial" w:hAnsi="Arial" w:cs="Arial"/>
          <w:sz w:val="20"/>
          <w:szCs w:val="20"/>
        </w:rPr>
        <w:t xml:space="preserve">, and the potential bias by its imputed SNPs based on ancestral recombination graphs using closely related genomes. This approach likely will remove rare SNPs and indels from the samples. Because we are interested in the overall mutational pattern of each gene, rare SNPs should not </w:t>
      </w:r>
      <w:r w:rsidR="00A47B33">
        <w:rPr>
          <w:rFonts w:ascii="Arial" w:hAnsi="Arial" w:cs="Arial"/>
          <w:sz w:val="20"/>
          <w:szCs w:val="20"/>
        </w:rPr>
        <w:t xml:space="preserve">substantially </w:t>
      </w:r>
      <w:r w:rsidRPr="00AB1B27">
        <w:rPr>
          <w:rFonts w:ascii="Arial" w:hAnsi="Arial" w:cs="Arial"/>
          <w:sz w:val="20"/>
          <w:szCs w:val="20"/>
        </w:rPr>
        <w:t xml:space="preserve">affect our estimations. </w:t>
      </w:r>
    </w:p>
    <w:p w:rsidR="00575E21" w:rsidRPr="00437FBF" w:rsidRDefault="00B17DA4" w:rsidP="009817C4">
      <w:pPr>
        <w:ind w:firstLine="720"/>
        <w:jc w:val="both"/>
        <w:rPr>
          <w:rFonts w:ascii="Arial" w:hAnsi="Arial" w:cs="Arial"/>
          <w:sz w:val="20"/>
          <w:szCs w:val="20"/>
        </w:rPr>
      </w:pPr>
      <w:r w:rsidRPr="00AB1B27">
        <w:rPr>
          <w:rFonts w:ascii="Arial" w:hAnsi="Arial" w:cs="Arial"/>
          <w:sz w:val="20"/>
          <w:szCs w:val="20"/>
        </w:rPr>
        <w:t xml:space="preserve">PI is experienced with </w:t>
      </w:r>
      <w:r w:rsidR="004D740A">
        <w:rPr>
          <w:rFonts w:ascii="Arial" w:hAnsi="Arial" w:cs="Arial"/>
          <w:sz w:val="20"/>
          <w:szCs w:val="20"/>
        </w:rPr>
        <w:t xml:space="preserve">analyzing </w:t>
      </w:r>
      <w:r w:rsidR="00D03B7F">
        <w:rPr>
          <w:rFonts w:ascii="Arial" w:hAnsi="Arial" w:cs="Arial"/>
          <w:sz w:val="20"/>
          <w:szCs w:val="20"/>
        </w:rPr>
        <w:t xml:space="preserve">genome </w:t>
      </w:r>
      <w:r w:rsidRPr="00AB1B27">
        <w:rPr>
          <w:rFonts w:ascii="Arial" w:hAnsi="Arial" w:cs="Arial"/>
          <w:sz w:val="20"/>
          <w:szCs w:val="20"/>
        </w:rPr>
        <w:t xml:space="preserve">scale </w:t>
      </w:r>
      <w:r w:rsidR="00D03B7F">
        <w:rPr>
          <w:rFonts w:ascii="Arial" w:hAnsi="Arial" w:cs="Arial"/>
          <w:sz w:val="20"/>
          <w:szCs w:val="20"/>
        </w:rPr>
        <w:t>data</w:t>
      </w:r>
      <w:r w:rsidR="004D740A">
        <w:rPr>
          <w:rFonts w:ascii="Arial" w:hAnsi="Arial" w:cs="Arial"/>
          <w:sz w:val="20"/>
          <w:szCs w:val="20"/>
        </w:rPr>
        <w:t>, comparative genomics</w:t>
      </w:r>
      <w:r w:rsidR="00DD15E7">
        <w:rPr>
          <w:rFonts w:ascii="Arial" w:hAnsi="Arial" w:cs="Arial"/>
          <w:sz w:val="20"/>
          <w:szCs w:val="20"/>
        </w:rPr>
        <w:t xml:space="preserve">, </w:t>
      </w:r>
      <w:r w:rsidRPr="00AB1B27">
        <w:rPr>
          <w:rFonts w:ascii="Arial" w:hAnsi="Arial" w:cs="Arial"/>
          <w:sz w:val="20"/>
          <w:szCs w:val="20"/>
        </w:rPr>
        <w:t>gene expression analysis</w:t>
      </w:r>
      <w:r w:rsidR="003C39F0">
        <w:rPr>
          <w:rFonts w:ascii="Arial" w:hAnsi="Arial" w:cs="Arial"/>
          <w:sz w:val="20"/>
          <w:szCs w:val="20"/>
        </w:rPr>
        <w:t>,</w:t>
      </w:r>
      <w:r w:rsidRPr="00AB1B27">
        <w:rPr>
          <w:rFonts w:ascii="Arial" w:hAnsi="Arial" w:cs="Arial"/>
          <w:sz w:val="20"/>
          <w:szCs w:val="20"/>
        </w:rPr>
        <w:t xml:space="preserve"> and network inference </w:t>
      </w:r>
      <w:ins w:id="339" w:author="Hong Qin" w:date="2013-02-15T10:58:00Z">
        <w:r w:rsidR="007C3C78" w:rsidRPr="007C3C78">
          <w:rPr>
            <w:rFonts w:ascii="Arial" w:hAnsi="Arial" w:cs="Arial"/>
            <w:sz w:val="20"/>
            <w:szCs w:val="20"/>
            <w:rPrChange w:id="340" w:author="Hong Qin" w:date="2013-02-15T10:58:00Z">
              <w:rPr>
                <w:rFonts w:ascii="Arial" w:hAnsi="Arial" w:cs="Arial"/>
                <w:noProof/>
                <w:sz w:val="20"/>
                <w:szCs w:val="20"/>
                <w:vertAlign w:val="superscript"/>
              </w:rPr>
            </w:rPrChange>
          </w:rPr>
          <w:t>{Kravets, 2010 #2419;Qin, Submitted`, in revision. #2420;Qin, 2008 #561;Qin, 2004 #565;Qin, 2003 #566;Qin, 2008 #561;Gilchrist, 2007 #562}</w:t>
        </w:r>
      </w:ins>
      <w:del w:id="341"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5-10</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 xml:space="preserve">. </w:t>
      </w:r>
      <w:r w:rsidR="00F60F64">
        <w:rPr>
          <w:rFonts w:ascii="Arial" w:hAnsi="Arial" w:cs="Arial"/>
          <w:sz w:val="20"/>
          <w:szCs w:val="20"/>
        </w:rPr>
        <w:t xml:space="preserve">PI has </w:t>
      </w:r>
      <w:r w:rsidRPr="00AB1B27">
        <w:rPr>
          <w:rFonts w:ascii="Arial" w:hAnsi="Arial" w:cs="Arial"/>
          <w:sz w:val="20"/>
          <w:szCs w:val="20"/>
        </w:rPr>
        <w:t xml:space="preserve">established a batch query procedure to GEO in the R environment through a client-server exchange protocol implemented in the GEOquery package </w:t>
      </w:r>
      <w:ins w:id="342" w:author="Hong Qin" w:date="2013-02-15T10:58:00Z">
        <w:r w:rsidR="007C3C78" w:rsidRPr="007C3C78">
          <w:rPr>
            <w:rFonts w:ascii="Arial" w:hAnsi="Arial" w:cs="Arial"/>
            <w:sz w:val="20"/>
            <w:szCs w:val="20"/>
            <w:rPrChange w:id="343" w:author="Hong Qin" w:date="2013-02-15T10:58:00Z">
              <w:rPr>
                <w:rFonts w:ascii="Arial" w:hAnsi="Arial" w:cs="Arial"/>
                <w:noProof/>
                <w:sz w:val="20"/>
                <w:szCs w:val="20"/>
                <w:vertAlign w:val="superscript"/>
              </w:rPr>
            </w:rPrChange>
          </w:rPr>
          <w:t>{Sean, 2007 #570;Qin, 2008 #561}</w:t>
        </w:r>
      </w:ins>
      <w:del w:id="344" w:author="Hong Qin" w:date="2013-02-15T10:58:00Z">
        <w:r w:rsidR="00862EA5" w:rsidRPr="00862EA5" w:rsidDel="007C3C78">
          <w:rPr>
            <w:rFonts w:ascii="Arial" w:hAnsi="Arial" w:cs="Arial"/>
            <w:noProof/>
            <w:sz w:val="20"/>
            <w:szCs w:val="20"/>
            <w:vertAlign w:val="superscript"/>
          </w:rPr>
          <w:delText>[</w:delText>
        </w:r>
        <w:r w:rsidR="00231CE9" w:rsidRPr="00862EA5" w:rsidDel="007C3C78">
          <w:rPr>
            <w:rFonts w:ascii="Arial" w:hAnsi="Arial" w:cs="Arial"/>
            <w:noProof/>
            <w:sz w:val="20"/>
            <w:szCs w:val="20"/>
            <w:vertAlign w:val="superscript"/>
          </w:rPr>
          <w:delText>6</w:delText>
        </w:r>
        <w:r w:rsidR="00862EA5" w:rsidRPr="00862EA5" w:rsidDel="007C3C78">
          <w:rPr>
            <w:rFonts w:ascii="Arial" w:hAnsi="Arial" w:cs="Arial"/>
            <w:noProof/>
            <w:sz w:val="20"/>
            <w:szCs w:val="20"/>
            <w:vertAlign w:val="superscript"/>
          </w:rPr>
          <w:delText xml:space="preserve">, </w:delText>
        </w:r>
        <w:r w:rsidR="00231CE9" w:rsidRPr="00862EA5" w:rsidDel="007C3C78">
          <w:rPr>
            <w:rFonts w:ascii="Arial" w:hAnsi="Arial" w:cs="Arial"/>
            <w:noProof/>
            <w:sz w:val="20"/>
            <w:szCs w:val="20"/>
            <w:vertAlign w:val="superscript"/>
          </w:rPr>
          <w:delText>132</w:delText>
        </w:r>
        <w:r w:rsidR="00862EA5" w:rsidRPr="00862EA5" w:rsidDel="007C3C78">
          <w:rPr>
            <w:rFonts w:ascii="Arial" w:hAnsi="Arial" w:cs="Arial"/>
            <w:noProof/>
            <w:sz w:val="20"/>
            <w:szCs w:val="20"/>
            <w:vertAlign w:val="superscript"/>
          </w:rPr>
          <w:delText>]</w:delText>
        </w:r>
      </w:del>
      <w:r w:rsidRPr="00AB1B27">
        <w:rPr>
          <w:rFonts w:ascii="Arial" w:hAnsi="Arial" w:cs="Arial"/>
          <w:sz w:val="20"/>
          <w:szCs w:val="20"/>
        </w:rPr>
        <w:t xml:space="preserve">. </w:t>
      </w:r>
      <w:r w:rsidR="005353A0">
        <w:rPr>
          <w:rFonts w:ascii="Arial" w:hAnsi="Arial" w:cs="Arial"/>
          <w:sz w:val="20"/>
          <w:szCs w:val="20"/>
        </w:rPr>
        <w:t xml:space="preserve">PI has also led undergraduates to conduct </w:t>
      </w:r>
      <w:r w:rsidR="003C2646">
        <w:rPr>
          <w:rFonts w:ascii="Arial" w:hAnsi="Arial" w:cs="Arial"/>
          <w:sz w:val="20"/>
          <w:szCs w:val="20"/>
        </w:rPr>
        <w:t xml:space="preserve">computing </w:t>
      </w:r>
      <w:r w:rsidR="005353A0">
        <w:rPr>
          <w:rFonts w:ascii="Arial" w:hAnsi="Arial" w:cs="Arial"/>
          <w:sz w:val="20"/>
          <w:szCs w:val="20"/>
        </w:rPr>
        <w:t>projects in BIO386</w:t>
      </w:r>
      <w:r w:rsidR="003C2646">
        <w:rPr>
          <w:rFonts w:ascii="Arial" w:hAnsi="Arial" w:cs="Arial"/>
          <w:sz w:val="20"/>
          <w:szCs w:val="20"/>
        </w:rPr>
        <w:t xml:space="preserve">, </w:t>
      </w:r>
      <w:r w:rsidR="005353A0">
        <w:rPr>
          <w:rFonts w:ascii="Arial" w:hAnsi="Arial" w:cs="Arial"/>
          <w:sz w:val="20"/>
          <w:szCs w:val="20"/>
        </w:rPr>
        <w:t xml:space="preserve">and </w:t>
      </w:r>
      <w:r w:rsidR="003C2646">
        <w:rPr>
          <w:rFonts w:ascii="Arial" w:hAnsi="Arial" w:cs="Arial"/>
          <w:sz w:val="20"/>
          <w:szCs w:val="20"/>
        </w:rPr>
        <w:t xml:space="preserve">annotate newly sequenced genomes through crowd-sourcing in </w:t>
      </w:r>
      <w:r w:rsidR="005353A0">
        <w:rPr>
          <w:rFonts w:ascii="Arial" w:hAnsi="Arial" w:cs="Arial"/>
          <w:sz w:val="20"/>
          <w:szCs w:val="20"/>
        </w:rPr>
        <w:t xml:space="preserve">a HHMI phage genomics course. </w:t>
      </w:r>
      <w:r w:rsidR="00D6405E">
        <w:rPr>
          <w:rFonts w:ascii="Arial" w:hAnsi="Arial" w:cs="Arial"/>
          <w:sz w:val="20"/>
          <w:szCs w:val="20"/>
        </w:rPr>
        <w:t>PI’s student</w:t>
      </w:r>
      <w:r w:rsidR="004C7A5A">
        <w:rPr>
          <w:rFonts w:ascii="Arial" w:hAnsi="Arial" w:cs="Arial"/>
          <w:sz w:val="20"/>
          <w:szCs w:val="20"/>
        </w:rPr>
        <w:t>s</w:t>
      </w:r>
      <w:r w:rsidR="00D6405E">
        <w:rPr>
          <w:rFonts w:ascii="Arial" w:hAnsi="Arial" w:cs="Arial"/>
          <w:sz w:val="20"/>
          <w:szCs w:val="20"/>
        </w:rPr>
        <w:t xml:space="preserve"> found </w:t>
      </w:r>
      <w:r w:rsidR="00D309D8">
        <w:rPr>
          <w:rFonts w:ascii="Arial" w:hAnsi="Arial" w:cs="Arial"/>
          <w:sz w:val="20"/>
          <w:szCs w:val="20"/>
        </w:rPr>
        <w:t xml:space="preserve">that morphological robustness is significantly correlated with RLS </w:t>
      </w:r>
      <w:r w:rsidR="00492676">
        <w:rPr>
          <w:rFonts w:ascii="Arial" w:hAnsi="Arial" w:cs="Arial"/>
          <w:sz w:val="20"/>
          <w:szCs w:val="20"/>
        </w:rPr>
        <w:t xml:space="preserve">though </w:t>
      </w:r>
      <w:r w:rsidR="00D309D8">
        <w:rPr>
          <w:rFonts w:ascii="Arial" w:hAnsi="Arial" w:cs="Arial"/>
          <w:sz w:val="20"/>
          <w:szCs w:val="20"/>
        </w:rPr>
        <w:t>only explains 3.4% of RLS variance (secti</w:t>
      </w:r>
      <w:r w:rsidR="00413735">
        <w:rPr>
          <w:rFonts w:ascii="Arial" w:hAnsi="Arial" w:cs="Arial"/>
          <w:sz w:val="20"/>
          <w:szCs w:val="20"/>
        </w:rPr>
        <w:t xml:space="preserve">on 3.5.2). </w:t>
      </w:r>
    </w:p>
    <w:p w:rsidR="00267943" w:rsidRDefault="00AB1B27" w:rsidP="00267943">
      <w:pPr>
        <w:pStyle w:val="Heading3"/>
        <w:spacing w:before="120"/>
        <w:jc w:val="both"/>
        <w:rPr>
          <w:rFonts w:ascii="Arial" w:hAnsi="Arial" w:cs="Arial"/>
          <w:sz w:val="20"/>
          <w:szCs w:val="20"/>
        </w:rPr>
      </w:pPr>
      <w:r w:rsidRPr="00AB1B27">
        <w:rPr>
          <w:rFonts w:ascii="Arial" w:hAnsi="Arial" w:cs="Arial"/>
          <w:sz w:val="20"/>
          <w:szCs w:val="20"/>
        </w:rPr>
        <w:t xml:space="preserve">Aim 2.2. </w:t>
      </w:r>
      <w:commentRangeStart w:id="345"/>
      <w:r w:rsidRPr="00AB1B27">
        <w:rPr>
          <w:rFonts w:ascii="Arial" w:hAnsi="Arial" w:cs="Arial"/>
          <w:sz w:val="20"/>
          <w:szCs w:val="20"/>
        </w:rPr>
        <w:t xml:space="preserve">Network clustering of robustness proxies </w:t>
      </w:r>
      <w:r w:rsidR="00517638">
        <w:rPr>
          <w:rFonts w:ascii="Arial" w:hAnsi="Arial" w:cs="Arial"/>
          <w:sz w:val="20"/>
          <w:szCs w:val="20"/>
        </w:rPr>
        <w:t>a</w:t>
      </w:r>
      <w:r w:rsidRPr="00AB1B27">
        <w:rPr>
          <w:rFonts w:ascii="Arial" w:hAnsi="Arial" w:cs="Arial"/>
          <w:sz w:val="20"/>
          <w:szCs w:val="20"/>
        </w:rPr>
        <w:t xml:space="preserve">nd related traits to identify candidate </w:t>
      </w:r>
      <w:r w:rsidR="002A53CF">
        <w:rPr>
          <w:rFonts w:ascii="Arial" w:hAnsi="Arial" w:cs="Arial"/>
          <w:sz w:val="20"/>
          <w:szCs w:val="20"/>
        </w:rPr>
        <w:t>LIMs</w:t>
      </w:r>
      <w:r w:rsidRPr="00AB1B27">
        <w:rPr>
          <w:rFonts w:ascii="Arial" w:hAnsi="Arial" w:cs="Arial"/>
          <w:sz w:val="20"/>
          <w:szCs w:val="20"/>
        </w:rPr>
        <w:t xml:space="preserve">. </w:t>
      </w:r>
      <w:commentRangeEnd w:id="345"/>
      <w:r w:rsidR="006716D3">
        <w:rPr>
          <w:rStyle w:val="CommentReference"/>
          <w:b w:val="0"/>
        </w:rPr>
        <w:commentReference w:id="345"/>
      </w:r>
    </w:p>
    <w:p w:rsidR="00B52281" w:rsidRDefault="00F3255F" w:rsidP="00BB1F91">
      <w:pPr>
        <w:ind w:firstLine="720"/>
        <w:jc w:val="both"/>
        <w:rPr>
          <w:rFonts w:ascii="Arial" w:hAnsi="Arial" w:cs="Arial"/>
          <w:sz w:val="20"/>
          <w:szCs w:val="20"/>
        </w:rPr>
      </w:pPr>
      <w:r>
        <w:rPr>
          <w:rFonts w:ascii="Arial" w:hAnsi="Arial" w:cs="Arial"/>
          <w:sz w:val="20"/>
          <w:szCs w:val="20"/>
        </w:rPr>
        <w:t xml:space="preserve">Here, we will perform network clustering analysis </w:t>
      </w:r>
      <w:r w:rsidR="00197DDA">
        <w:rPr>
          <w:rFonts w:ascii="Arial" w:hAnsi="Arial" w:cs="Arial"/>
          <w:sz w:val="20"/>
          <w:szCs w:val="20"/>
        </w:rPr>
        <w:t xml:space="preserve">to identify gene clusters based </w:t>
      </w:r>
      <w:r w:rsidR="000F545B">
        <w:rPr>
          <w:rFonts w:ascii="Arial" w:hAnsi="Arial" w:cs="Arial"/>
          <w:sz w:val="20"/>
          <w:szCs w:val="20"/>
        </w:rPr>
        <w:t xml:space="preserve">on </w:t>
      </w:r>
      <w:r w:rsidR="00197DDA">
        <w:rPr>
          <w:rFonts w:ascii="Arial" w:hAnsi="Arial" w:cs="Arial"/>
          <w:sz w:val="20"/>
          <w:szCs w:val="20"/>
        </w:rPr>
        <w:t xml:space="preserve">robustness proxies. </w:t>
      </w:r>
      <w:r w:rsidR="00A80B04">
        <w:rPr>
          <w:rFonts w:ascii="Arial" w:hAnsi="Arial" w:cs="Arial"/>
          <w:sz w:val="20"/>
          <w:szCs w:val="20"/>
        </w:rPr>
        <w:t>For each gene, its observed phenotypic and mutational variation</w:t>
      </w:r>
      <w:r w:rsidR="00E103B1">
        <w:rPr>
          <w:rFonts w:ascii="Arial" w:hAnsi="Arial" w:cs="Arial"/>
          <w:sz w:val="20"/>
          <w:szCs w:val="20"/>
        </w:rPr>
        <w:t>s</w:t>
      </w:r>
      <w:r w:rsidR="00A80B04">
        <w:rPr>
          <w:rFonts w:ascii="Arial" w:hAnsi="Arial" w:cs="Arial"/>
          <w:sz w:val="20"/>
          <w:szCs w:val="20"/>
        </w:rPr>
        <w:t xml:space="preserve"> could be due to either its </w:t>
      </w:r>
      <w:r w:rsidR="00C5304A" w:rsidRPr="00C5304A">
        <w:rPr>
          <w:rFonts w:ascii="Arial" w:hAnsi="Arial" w:cs="Arial"/>
          <w:sz w:val="20"/>
          <w:szCs w:val="20"/>
          <w:u w:val="single"/>
        </w:rPr>
        <w:t>intrinsic robustness or extrinsic robustness of its interacting genes</w:t>
      </w:r>
      <w:r w:rsidR="00A80B04">
        <w:rPr>
          <w:rFonts w:ascii="Arial" w:hAnsi="Arial" w:cs="Arial"/>
          <w:sz w:val="20"/>
          <w:szCs w:val="20"/>
        </w:rPr>
        <w:t xml:space="preserve"> (i.e. genetic capacitors such as Hsp90). </w:t>
      </w:r>
      <w:r w:rsidR="002F3A48">
        <w:rPr>
          <w:rFonts w:ascii="Arial" w:hAnsi="Arial" w:cs="Arial"/>
          <w:sz w:val="20"/>
          <w:szCs w:val="20"/>
        </w:rPr>
        <w:t xml:space="preserve">Some phenotypes in the yeast deletion collection are also caused by artifacts </w:t>
      </w:r>
      <w:ins w:id="346" w:author="Hong Qin" w:date="2013-02-15T10:58:00Z">
        <w:r w:rsidR="007C3C78" w:rsidRPr="007C3C78">
          <w:rPr>
            <w:rFonts w:ascii="Arial" w:hAnsi="Arial" w:cs="Arial"/>
            <w:sz w:val="20"/>
            <w:szCs w:val="20"/>
            <w:rPrChange w:id="347" w:author="Hong Qin" w:date="2013-02-15T10:58:00Z">
              <w:rPr>
                <w:rFonts w:ascii="Arial" w:hAnsi="Arial" w:cs="Arial"/>
                <w:noProof/>
                <w:sz w:val="20"/>
                <w:szCs w:val="20"/>
                <w:vertAlign w:val="superscript"/>
              </w:rPr>
            </w:rPrChange>
          </w:rPr>
          <w:t>{Ben-Shitrit, 2012 #1970;Ben-Shitrit, 2012 #1970}</w:t>
        </w:r>
      </w:ins>
      <w:del w:id="348" w:author="Hong Qin" w:date="2013-02-15T10:58:00Z">
        <w:r w:rsidR="00862EA5" w:rsidRPr="00862EA5" w:rsidDel="007C3C78">
          <w:rPr>
            <w:rFonts w:ascii="Arial" w:hAnsi="Arial" w:cs="Arial"/>
            <w:noProof/>
            <w:sz w:val="20"/>
            <w:szCs w:val="20"/>
            <w:vertAlign w:val="superscript"/>
          </w:rPr>
          <w:delText>[</w:delText>
        </w:r>
        <w:r w:rsidR="00231CE9" w:rsidRPr="00862EA5" w:rsidDel="007C3C78">
          <w:rPr>
            <w:rFonts w:ascii="Arial" w:hAnsi="Arial" w:cs="Arial"/>
            <w:noProof/>
            <w:sz w:val="20"/>
            <w:szCs w:val="20"/>
            <w:vertAlign w:val="superscript"/>
          </w:rPr>
          <w:delText>130</w:delText>
        </w:r>
        <w:r w:rsidR="00862EA5" w:rsidRPr="00862EA5" w:rsidDel="007C3C78">
          <w:rPr>
            <w:rFonts w:ascii="Arial" w:hAnsi="Arial" w:cs="Arial"/>
            <w:noProof/>
            <w:sz w:val="20"/>
            <w:szCs w:val="20"/>
            <w:vertAlign w:val="superscript"/>
          </w:rPr>
          <w:delText>]</w:delText>
        </w:r>
      </w:del>
      <w:r w:rsidR="002F3A48">
        <w:rPr>
          <w:rFonts w:ascii="Arial" w:hAnsi="Arial" w:cs="Arial"/>
          <w:sz w:val="20"/>
          <w:szCs w:val="20"/>
        </w:rPr>
        <w:t xml:space="preserve">. These two problems can be addressed by </w:t>
      </w:r>
      <w:r w:rsidR="00C5304A" w:rsidRPr="00C5304A">
        <w:rPr>
          <w:rFonts w:ascii="Arial" w:hAnsi="Arial" w:cs="Arial"/>
          <w:sz w:val="20"/>
          <w:szCs w:val="20"/>
          <w:u w:val="single"/>
        </w:rPr>
        <w:t>network clustering analysis</w:t>
      </w:r>
      <w:r w:rsidR="002F3A48">
        <w:rPr>
          <w:rFonts w:ascii="Arial" w:hAnsi="Arial" w:cs="Arial"/>
          <w:sz w:val="20"/>
          <w:szCs w:val="20"/>
        </w:rPr>
        <w:t xml:space="preserve">. </w:t>
      </w:r>
    </w:p>
    <w:p w:rsidR="00477DE2" w:rsidRPr="00437FBF" w:rsidRDefault="002F3A48" w:rsidP="00477DE2">
      <w:pPr>
        <w:ind w:firstLine="720"/>
        <w:jc w:val="both"/>
        <w:rPr>
          <w:rFonts w:ascii="Arial" w:hAnsi="Arial" w:cs="Arial"/>
          <w:sz w:val="20"/>
          <w:szCs w:val="20"/>
        </w:rPr>
      </w:pPr>
      <w:r w:rsidRPr="00AB1B27">
        <w:rPr>
          <w:rFonts w:ascii="Arial" w:hAnsi="Arial" w:cs="Arial"/>
          <w:sz w:val="20"/>
          <w:szCs w:val="20"/>
        </w:rPr>
        <w:t xml:space="preserve">There </w:t>
      </w:r>
      <w:r w:rsidR="00F54086">
        <w:rPr>
          <w:rFonts w:ascii="Arial" w:hAnsi="Arial" w:cs="Arial"/>
          <w:sz w:val="20"/>
          <w:szCs w:val="20"/>
        </w:rPr>
        <w:t xml:space="preserve">are </w:t>
      </w:r>
      <w:r w:rsidRPr="00AB1B27">
        <w:rPr>
          <w:rFonts w:ascii="Arial" w:hAnsi="Arial" w:cs="Arial"/>
          <w:sz w:val="20"/>
          <w:szCs w:val="20"/>
        </w:rPr>
        <w:t xml:space="preserve">many options to perform clustering analysis of genomic data based on networks. One straightforward approach is to convert genomic data into </w:t>
      </w:r>
      <w:r w:rsidR="00C5304A" w:rsidRPr="00C5304A">
        <w:rPr>
          <w:rFonts w:ascii="Arial" w:hAnsi="Arial" w:cs="Arial"/>
          <w:sz w:val="20"/>
          <w:szCs w:val="20"/>
          <w:u w:val="single"/>
        </w:rPr>
        <w:t>distances</w:t>
      </w:r>
      <w:r w:rsidRPr="00AB1B27">
        <w:rPr>
          <w:rFonts w:ascii="Arial" w:hAnsi="Arial" w:cs="Arial"/>
          <w:sz w:val="20"/>
          <w:szCs w:val="20"/>
        </w:rPr>
        <w:t>, map them to interactions (also called edges or links) in networks, and apply various clustering algorithms on weighted networks.  PI has previously converted a gene expression dataset into edge-weight and applied shorted-path clustering method on weight protein interaction network</w:t>
      </w:r>
      <w:ins w:id="349" w:author="Hong Qin" w:date="2013-02-15T10:58:00Z">
        <w:r w:rsidR="007C3C78" w:rsidRPr="007C3C78">
          <w:rPr>
            <w:rFonts w:ascii="Arial" w:hAnsi="Arial" w:cs="Arial"/>
            <w:sz w:val="20"/>
            <w:szCs w:val="20"/>
            <w:rPrChange w:id="350" w:author="Hong Qin" w:date="2013-02-15T10:58:00Z">
              <w:rPr>
                <w:rFonts w:ascii="Arial" w:hAnsi="Arial" w:cs="Arial"/>
                <w:noProof/>
                <w:sz w:val="20"/>
                <w:szCs w:val="20"/>
                <w:vertAlign w:val="superscript"/>
              </w:rPr>
            </w:rPrChange>
          </w:rPr>
          <w:t>{Qin, 2008 #561}</w:t>
        </w:r>
      </w:ins>
      <w:del w:id="351"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6</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w:t>
      </w:r>
      <w:r w:rsidR="00477DE2">
        <w:rPr>
          <w:rFonts w:ascii="Arial" w:hAnsi="Arial" w:cs="Arial"/>
          <w:sz w:val="20"/>
          <w:szCs w:val="20"/>
        </w:rPr>
        <w:t xml:space="preserve"> </w:t>
      </w:r>
      <w:r w:rsidR="00C5304A" w:rsidRPr="00C5304A">
        <w:rPr>
          <w:rFonts w:ascii="Arial" w:hAnsi="Arial" w:cs="Arial"/>
          <w:sz w:val="20"/>
          <w:szCs w:val="20"/>
          <w:u w:val="single"/>
        </w:rPr>
        <w:t>Euclidean distance</w:t>
      </w:r>
      <w:r w:rsidR="001B47CD">
        <w:rPr>
          <w:rFonts w:ascii="Arial" w:hAnsi="Arial" w:cs="Arial"/>
          <w:sz w:val="20"/>
          <w:szCs w:val="20"/>
        </w:rPr>
        <w:t xml:space="preserve"> is a standard method to </w:t>
      </w:r>
      <w:r w:rsidR="00477DE2" w:rsidRPr="00AB1B27">
        <w:rPr>
          <w:rFonts w:ascii="Arial" w:hAnsi="Arial" w:cs="Arial"/>
          <w:sz w:val="20"/>
          <w:szCs w:val="20"/>
        </w:rPr>
        <w:t xml:space="preserve">convert </w:t>
      </w:r>
      <w:r w:rsidR="00C76047">
        <w:rPr>
          <w:rFonts w:ascii="Arial" w:hAnsi="Arial" w:cs="Arial"/>
          <w:sz w:val="20"/>
          <w:szCs w:val="20"/>
        </w:rPr>
        <w:t xml:space="preserve">normalized </w:t>
      </w:r>
      <w:r w:rsidR="00477DE2">
        <w:rPr>
          <w:rFonts w:ascii="Arial" w:hAnsi="Arial" w:cs="Arial"/>
          <w:sz w:val="20"/>
          <w:szCs w:val="20"/>
        </w:rPr>
        <w:t xml:space="preserve">genomic data </w:t>
      </w:r>
      <w:r w:rsidR="00477DE2" w:rsidRPr="00AB1B27">
        <w:rPr>
          <w:rFonts w:ascii="Arial" w:hAnsi="Arial" w:cs="Arial"/>
          <w:sz w:val="20"/>
          <w:szCs w:val="20"/>
        </w:rPr>
        <w:t>into</w:t>
      </w:r>
      <w:commentRangeStart w:id="352"/>
      <w:r w:rsidR="00477DE2">
        <w:rPr>
          <w:rFonts w:ascii="Arial" w:hAnsi="Arial" w:cs="Arial"/>
          <w:sz w:val="20"/>
          <w:szCs w:val="20"/>
        </w:rPr>
        <w:t xml:space="preserve"> edge-weights, </w:t>
      </w:r>
      <w:r w:rsidR="001B47CD">
        <w:rPr>
          <w:rFonts w:ascii="Arial" w:hAnsi="Arial" w:cs="Arial"/>
          <w:sz w:val="20"/>
          <w:szCs w:val="20"/>
        </w:rPr>
        <w:t xml:space="preserve">though many other </w:t>
      </w:r>
      <w:r w:rsidR="00477DE2" w:rsidRPr="00AB1B27">
        <w:rPr>
          <w:rFonts w:ascii="Arial" w:hAnsi="Arial" w:cs="Arial"/>
          <w:sz w:val="20"/>
          <w:szCs w:val="20"/>
        </w:rPr>
        <w:t>transformations</w:t>
      </w:r>
      <w:r w:rsidR="001B47CD">
        <w:rPr>
          <w:rFonts w:ascii="Arial" w:hAnsi="Arial" w:cs="Arial"/>
          <w:sz w:val="20"/>
          <w:szCs w:val="20"/>
        </w:rPr>
        <w:t xml:space="preserve"> are available</w:t>
      </w:r>
      <w:r w:rsidR="005630E7">
        <w:rPr>
          <w:rFonts w:ascii="Arial" w:hAnsi="Arial" w:cs="Arial"/>
          <w:sz w:val="20"/>
          <w:szCs w:val="20"/>
        </w:rPr>
        <w:t xml:space="preserve">, such as </w:t>
      </w:r>
      <w:r w:rsidR="0040114B">
        <w:rPr>
          <w:rFonts w:ascii="Arial" w:hAnsi="Arial" w:cs="Arial"/>
          <w:sz w:val="20"/>
          <w:szCs w:val="20"/>
        </w:rPr>
        <w:t>logit-like transformation</w:t>
      </w:r>
      <w:r w:rsidR="001D5B12">
        <w:rPr>
          <w:rFonts w:ascii="Arial" w:hAnsi="Arial" w:cs="Arial"/>
          <w:sz w:val="20"/>
          <w:szCs w:val="20"/>
        </w:rPr>
        <w:t xml:space="preserve"> </w:t>
      </w:r>
      <w:ins w:id="353" w:author="Hong Qin" w:date="2013-02-15T10:58:00Z">
        <w:r w:rsidR="007C3C78" w:rsidRPr="007C3C78">
          <w:rPr>
            <w:rFonts w:ascii="Arial" w:hAnsi="Arial" w:cs="Arial"/>
            <w:sz w:val="20"/>
            <w:szCs w:val="20"/>
            <w:rPrChange w:id="354" w:author="Hong Qin" w:date="2013-02-15T10:58:00Z">
              <w:rPr>
                <w:rFonts w:ascii="Arial" w:hAnsi="Arial" w:cs="Arial"/>
                <w:noProof/>
                <w:sz w:val="20"/>
                <w:szCs w:val="20"/>
                <w:vertAlign w:val="superscript"/>
              </w:rPr>
            </w:rPrChange>
          </w:rPr>
          <w:t>{Qin, 2003 #566}</w:t>
        </w:r>
      </w:ins>
      <w:del w:id="355"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5</w:delText>
        </w:r>
        <w:r w:rsidR="005D19D9" w:rsidRPr="005D19D9" w:rsidDel="007C3C78">
          <w:rPr>
            <w:rFonts w:ascii="Arial" w:hAnsi="Arial" w:cs="Arial"/>
            <w:noProof/>
            <w:sz w:val="20"/>
            <w:szCs w:val="20"/>
            <w:vertAlign w:val="superscript"/>
          </w:rPr>
          <w:delText>]</w:delText>
        </w:r>
      </w:del>
      <w:r w:rsidR="00477DE2" w:rsidRPr="00AB1B27">
        <w:rPr>
          <w:rFonts w:ascii="Arial" w:hAnsi="Arial" w:cs="Arial"/>
          <w:sz w:val="20"/>
          <w:szCs w:val="20"/>
        </w:rPr>
        <w:t>.</w:t>
      </w:r>
      <w:commentRangeEnd w:id="352"/>
      <w:r w:rsidR="00AC77A4">
        <w:rPr>
          <w:rStyle w:val="CommentReference"/>
        </w:rPr>
        <w:commentReference w:id="352"/>
      </w:r>
      <w:r w:rsidR="00477DE2" w:rsidRPr="00AB1B27">
        <w:rPr>
          <w:rFonts w:ascii="Arial" w:hAnsi="Arial" w:cs="Arial"/>
          <w:sz w:val="20"/>
          <w:szCs w:val="20"/>
        </w:rPr>
        <w:t xml:space="preserve"> </w:t>
      </w:r>
      <w:r w:rsidR="00B74F6D">
        <w:rPr>
          <w:rFonts w:ascii="Arial" w:hAnsi="Arial" w:cs="Arial"/>
          <w:sz w:val="20"/>
          <w:szCs w:val="20"/>
        </w:rPr>
        <w:t>We will apply s</w:t>
      </w:r>
      <w:r w:rsidR="00C10DB7">
        <w:rPr>
          <w:rFonts w:ascii="Arial" w:hAnsi="Arial" w:cs="Arial"/>
          <w:sz w:val="20"/>
          <w:szCs w:val="20"/>
        </w:rPr>
        <w:t>tandard h</w:t>
      </w:r>
      <w:r w:rsidR="00AE2E87">
        <w:rPr>
          <w:rFonts w:ascii="Arial" w:hAnsi="Arial" w:cs="Arial"/>
          <w:sz w:val="20"/>
          <w:szCs w:val="20"/>
        </w:rPr>
        <w:t xml:space="preserve">ierarchical clustering </w:t>
      </w:r>
      <w:r w:rsidR="00B74F6D">
        <w:rPr>
          <w:rFonts w:ascii="Arial" w:hAnsi="Arial" w:cs="Arial"/>
          <w:sz w:val="20"/>
          <w:szCs w:val="20"/>
        </w:rPr>
        <w:t xml:space="preserve">based on network traversal distances </w:t>
      </w:r>
      <w:r w:rsidR="00BC2B8A">
        <w:rPr>
          <w:rFonts w:ascii="Arial" w:hAnsi="Arial" w:cs="Arial"/>
          <w:sz w:val="20"/>
          <w:szCs w:val="20"/>
        </w:rPr>
        <w:t>using shortest-path</w:t>
      </w:r>
      <w:r w:rsidR="000C2E66">
        <w:rPr>
          <w:rFonts w:ascii="Arial" w:hAnsi="Arial" w:cs="Arial"/>
          <w:sz w:val="20"/>
          <w:szCs w:val="20"/>
        </w:rPr>
        <w:t>.</w:t>
      </w:r>
      <w:r w:rsidR="007A4489">
        <w:rPr>
          <w:rFonts w:ascii="Arial" w:hAnsi="Arial" w:cs="Arial"/>
          <w:sz w:val="20"/>
          <w:szCs w:val="20"/>
        </w:rPr>
        <w:t xml:space="preserve"> In addition, we will </w:t>
      </w:r>
      <w:r w:rsidR="004A761E">
        <w:rPr>
          <w:rFonts w:ascii="Arial" w:hAnsi="Arial" w:cs="Arial"/>
          <w:sz w:val="20"/>
          <w:szCs w:val="20"/>
        </w:rPr>
        <w:t xml:space="preserve">try </w:t>
      </w:r>
      <w:r w:rsidR="001E1799">
        <w:rPr>
          <w:rFonts w:ascii="Arial" w:hAnsi="Arial" w:cs="Arial"/>
          <w:sz w:val="20"/>
          <w:szCs w:val="20"/>
        </w:rPr>
        <w:t xml:space="preserve">other clustering methods, such </w:t>
      </w:r>
      <w:r w:rsidR="00D422C8">
        <w:rPr>
          <w:rFonts w:ascii="Arial" w:hAnsi="Arial" w:cs="Arial"/>
          <w:sz w:val="20"/>
          <w:szCs w:val="20"/>
        </w:rPr>
        <w:t xml:space="preserve">as </w:t>
      </w:r>
      <w:r w:rsidR="001E1799">
        <w:rPr>
          <w:rFonts w:ascii="Arial" w:hAnsi="Arial" w:cs="Arial"/>
          <w:sz w:val="20"/>
          <w:szCs w:val="20"/>
        </w:rPr>
        <w:t xml:space="preserve">K-means and </w:t>
      </w:r>
      <w:r w:rsidR="007A4489">
        <w:rPr>
          <w:rFonts w:ascii="Arial" w:hAnsi="Arial" w:cs="Arial"/>
          <w:sz w:val="20"/>
          <w:szCs w:val="20"/>
        </w:rPr>
        <w:t xml:space="preserve">Markov clustering using MCL </w:t>
      </w:r>
      <w:ins w:id="356" w:author="Hong Qin" w:date="2013-02-15T10:58:00Z">
        <w:r w:rsidR="007C3C78" w:rsidRPr="007C3C78">
          <w:rPr>
            <w:rFonts w:ascii="Arial" w:hAnsi="Arial" w:cs="Arial"/>
            <w:sz w:val="20"/>
            <w:szCs w:val="20"/>
            <w:rPrChange w:id="357" w:author="Hong Qin" w:date="2013-02-15T10:58:00Z">
              <w:rPr>
                <w:rFonts w:ascii="Arial" w:hAnsi="Arial" w:cs="Arial"/>
                <w:noProof/>
                <w:sz w:val="20"/>
                <w:szCs w:val="20"/>
                <w:vertAlign w:val="superscript"/>
              </w:rPr>
            </w:rPrChange>
          </w:rPr>
          <w:t>{van Dongen, 2012 #2433}</w:t>
        </w:r>
      </w:ins>
      <w:del w:id="358" w:author="Hong Qin" w:date="2013-02-15T10:58:00Z">
        <w:r w:rsidR="00AA78E6" w:rsidRPr="00AA78E6" w:rsidDel="007C3C78">
          <w:rPr>
            <w:rFonts w:ascii="Arial" w:hAnsi="Arial" w:cs="Arial"/>
            <w:noProof/>
            <w:sz w:val="20"/>
            <w:szCs w:val="20"/>
            <w:vertAlign w:val="superscript"/>
          </w:rPr>
          <w:delText>[</w:delText>
        </w:r>
        <w:r w:rsidR="00231CE9" w:rsidRPr="00AA78E6" w:rsidDel="007C3C78">
          <w:rPr>
            <w:rFonts w:ascii="Arial" w:hAnsi="Arial" w:cs="Arial"/>
            <w:noProof/>
            <w:sz w:val="20"/>
            <w:szCs w:val="20"/>
            <w:vertAlign w:val="superscript"/>
          </w:rPr>
          <w:delText>133</w:delText>
        </w:r>
        <w:r w:rsidR="00AA78E6" w:rsidRPr="00AA78E6" w:rsidDel="007C3C78">
          <w:rPr>
            <w:rFonts w:ascii="Arial" w:hAnsi="Arial" w:cs="Arial"/>
            <w:noProof/>
            <w:sz w:val="20"/>
            <w:szCs w:val="20"/>
            <w:vertAlign w:val="superscript"/>
          </w:rPr>
          <w:delText>]</w:delText>
        </w:r>
      </w:del>
      <w:r w:rsidR="007A4489">
        <w:rPr>
          <w:rFonts w:ascii="Arial" w:hAnsi="Arial" w:cs="Arial"/>
          <w:sz w:val="20"/>
          <w:szCs w:val="20"/>
        </w:rPr>
        <w:t xml:space="preserve">. </w:t>
      </w:r>
    </w:p>
    <w:p w:rsidR="00B52281" w:rsidRDefault="00B52281" w:rsidP="00B52281">
      <w:pPr>
        <w:ind w:firstLine="720"/>
        <w:jc w:val="both"/>
        <w:rPr>
          <w:rFonts w:ascii="Arial" w:hAnsi="Arial" w:cs="Arial"/>
          <w:sz w:val="20"/>
          <w:szCs w:val="20"/>
        </w:rPr>
      </w:pPr>
      <w:r>
        <w:rPr>
          <w:rFonts w:ascii="Arial" w:hAnsi="Arial" w:cs="Arial"/>
          <w:sz w:val="20"/>
          <w:szCs w:val="20"/>
        </w:rPr>
        <w:t xml:space="preserve">Several network datasets will be used, including protein-protein interactions from DIP, BioGRID, and BIND </w:t>
      </w:r>
      <w:ins w:id="359" w:author="Hong Qin" w:date="2013-02-15T10:58:00Z">
        <w:r w:rsidR="007C3C78" w:rsidRPr="007C3C78">
          <w:rPr>
            <w:rFonts w:ascii="Arial" w:hAnsi="Arial" w:cs="Arial"/>
            <w:sz w:val="20"/>
            <w:szCs w:val="20"/>
            <w:rPrChange w:id="360" w:author="Hong Qin" w:date="2013-02-15T10:58:00Z">
              <w:rPr>
                <w:rFonts w:ascii="Arial" w:hAnsi="Arial" w:cs="Arial"/>
                <w:noProof/>
                <w:sz w:val="20"/>
                <w:szCs w:val="20"/>
                <w:vertAlign w:val="superscript"/>
              </w:rPr>
            </w:rPrChange>
          </w:rPr>
          <w:t>{Xenarios, 2000 #1618;Bader, 2003 #2459;Stark, 2011 #2462}</w:t>
        </w:r>
      </w:ins>
      <w:del w:id="361" w:author="Hong Qin" w:date="2013-02-15T10:58:00Z">
        <w:r w:rsidR="00AA78E6" w:rsidRPr="00AA78E6" w:rsidDel="007C3C78">
          <w:rPr>
            <w:rFonts w:ascii="Arial" w:hAnsi="Arial" w:cs="Arial"/>
            <w:noProof/>
            <w:sz w:val="20"/>
            <w:szCs w:val="20"/>
            <w:vertAlign w:val="superscript"/>
          </w:rPr>
          <w:delText>[</w:delText>
        </w:r>
        <w:r w:rsidR="00231CE9" w:rsidRPr="00AA78E6" w:rsidDel="007C3C78">
          <w:rPr>
            <w:rFonts w:ascii="Arial" w:hAnsi="Arial" w:cs="Arial"/>
            <w:noProof/>
            <w:sz w:val="20"/>
            <w:szCs w:val="20"/>
            <w:vertAlign w:val="superscript"/>
          </w:rPr>
          <w:delText>134-136</w:delText>
        </w:r>
        <w:r w:rsidR="00AA78E6" w:rsidRPr="00AA78E6" w:rsidDel="007C3C78">
          <w:rPr>
            <w:rFonts w:ascii="Arial" w:hAnsi="Arial" w:cs="Arial"/>
            <w:noProof/>
            <w:sz w:val="20"/>
            <w:szCs w:val="20"/>
            <w:vertAlign w:val="superscript"/>
          </w:rPr>
          <w:delText>]</w:delText>
        </w:r>
      </w:del>
      <w:r>
        <w:rPr>
          <w:rFonts w:ascii="Arial" w:hAnsi="Arial" w:cs="Arial"/>
          <w:sz w:val="20"/>
          <w:szCs w:val="20"/>
        </w:rPr>
        <w:t xml:space="preserve">, protein complexes </w:t>
      </w:r>
      <w:ins w:id="362" w:author="Hong Qin" w:date="2013-02-15T10:58:00Z">
        <w:r w:rsidR="007C3C78" w:rsidRPr="007C3C78">
          <w:rPr>
            <w:rFonts w:ascii="Arial" w:hAnsi="Arial" w:cs="Arial"/>
            <w:sz w:val="20"/>
            <w:szCs w:val="20"/>
            <w:rPrChange w:id="363" w:author="Hong Qin" w:date="2013-02-15T10:58:00Z">
              <w:rPr>
                <w:rFonts w:ascii="Arial" w:hAnsi="Arial" w:cs="Arial"/>
                <w:noProof/>
                <w:sz w:val="20"/>
                <w:szCs w:val="20"/>
                <w:vertAlign w:val="superscript"/>
              </w:rPr>
            </w:rPrChange>
          </w:rPr>
          <w:t>{Warringer, 2003 #261;Warringer, 2003 #1969;Warringer, 2003 #261;Warringer, 2003 #1969}</w:t>
        </w:r>
      </w:ins>
      <w:del w:id="364" w:author="Hong Qin" w:date="2013-02-15T10:58:00Z">
        <w:r w:rsidR="00AA78E6" w:rsidRPr="00AA78E6" w:rsidDel="007C3C78">
          <w:rPr>
            <w:rFonts w:ascii="Arial" w:hAnsi="Arial" w:cs="Arial"/>
            <w:noProof/>
            <w:sz w:val="20"/>
            <w:szCs w:val="20"/>
            <w:vertAlign w:val="superscript"/>
          </w:rPr>
          <w:delText>[</w:delText>
        </w:r>
        <w:r w:rsidR="00231CE9" w:rsidRPr="00AA78E6" w:rsidDel="007C3C78">
          <w:rPr>
            <w:rFonts w:ascii="Arial" w:hAnsi="Arial" w:cs="Arial"/>
            <w:noProof/>
            <w:sz w:val="20"/>
            <w:szCs w:val="20"/>
            <w:vertAlign w:val="superscript"/>
          </w:rPr>
          <w:delText>137</w:delText>
        </w:r>
        <w:r w:rsidR="00AA78E6" w:rsidRPr="00AA78E6" w:rsidDel="007C3C78">
          <w:rPr>
            <w:rFonts w:ascii="Arial" w:hAnsi="Arial" w:cs="Arial"/>
            <w:noProof/>
            <w:sz w:val="20"/>
            <w:szCs w:val="20"/>
            <w:vertAlign w:val="superscript"/>
          </w:rPr>
          <w:delText xml:space="preserve">, </w:delText>
        </w:r>
        <w:r w:rsidR="00231CE9" w:rsidRPr="00AA78E6" w:rsidDel="007C3C78">
          <w:rPr>
            <w:rFonts w:ascii="Arial" w:hAnsi="Arial" w:cs="Arial"/>
            <w:noProof/>
            <w:sz w:val="20"/>
            <w:szCs w:val="20"/>
            <w:vertAlign w:val="superscript"/>
          </w:rPr>
          <w:delText>138</w:delText>
        </w:r>
        <w:r w:rsidR="00AA78E6" w:rsidRPr="00AA78E6" w:rsidDel="007C3C78">
          <w:rPr>
            <w:rFonts w:ascii="Arial" w:hAnsi="Arial" w:cs="Arial"/>
            <w:noProof/>
            <w:sz w:val="20"/>
            <w:szCs w:val="20"/>
            <w:vertAlign w:val="superscript"/>
          </w:rPr>
          <w:delText>]</w:delText>
        </w:r>
      </w:del>
      <w:r>
        <w:rPr>
          <w:rFonts w:ascii="Arial" w:hAnsi="Arial" w:cs="Arial"/>
          <w:sz w:val="20"/>
          <w:szCs w:val="20"/>
        </w:rPr>
        <w:t xml:space="preserve">, genetic interactions </w:t>
      </w:r>
      <w:ins w:id="365" w:author="Hong Qin" w:date="2013-02-15T10:58:00Z">
        <w:r w:rsidR="007C3C78" w:rsidRPr="007C3C78">
          <w:rPr>
            <w:rFonts w:ascii="Arial" w:hAnsi="Arial" w:cs="Arial"/>
            <w:sz w:val="20"/>
            <w:szCs w:val="20"/>
            <w:rPrChange w:id="366" w:author="Hong Qin" w:date="2013-02-15T10:58:00Z">
              <w:rPr>
                <w:rFonts w:ascii="Arial" w:hAnsi="Arial" w:cs="Arial"/>
                <w:noProof/>
                <w:sz w:val="20"/>
                <w:szCs w:val="20"/>
                <w:vertAlign w:val="superscript"/>
              </w:rPr>
            </w:rPrChange>
          </w:rPr>
          <w:t>{Costanzo, 2010 #2074}</w:t>
        </w:r>
      </w:ins>
      <w:del w:id="367" w:author="Hong Qin" w:date="2013-02-15T10:58:00Z">
        <w:r w:rsidR="00AA78E6" w:rsidRPr="00AA78E6" w:rsidDel="007C3C78">
          <w:rPr>
            <w:rFonts w:ascii="Arial" w:hAnsi="Arial" w:cs="Arial"/>
            <w:noProof/>
            <w:sz w:val="20"/>
            <w:szCs w:val="20"/>
            <w:vertAlign w:val="superscript"/>
          </w:rPr>
          <w:delText>[</w:delText>
        </w:r>
        <w:r w:rsidR="00231CE9" w:rsidRPr="00AA78E6" w:rsidDel="007C3C78">
          <w:rPr>
            <w:rFonts w:ascii="Arial" w:hAnsi="Arial" w:cs="Arial"/>
            <w:noProof/>
            <w:sz w:val="20"/>
            <w:szCs w:val="20"/>
            <w:vertAlign w:val="superscript"/>
          </w:rPr>
          <w:delText>139</w:delText>
        </w:r>
        <w:r w:rsidR="00AA78E6" w:rsidRPr="00AA78E6" w:rsidDel="007C3C78">
          <w:rPr>
            <w:rFonts w:ascii="Arial" w:hAnsi="Arial" w:cs="Arial"/>
            <w:noProof/>
            <w:sz w:val="20"/>
            <w:szCs w:val="20"/>
            <w:vertAlign w:val="superscript"/>
          </w:rPr>
          <w:delText>]</w:delText>
        </w:r>
      </w:del>
      <w:r>
        <w:rPr>
          <w:rFonts w:ascii="Arial" w:hAnsi="Arial" w:cs="Arial"/>
          <w:sz w:val="20"/>
          <w:szCs w:val="20"/>
        </w:rPr>
        <w:t xml:space="preserve">, and a probabilistic interaction network inferred from heterogeneous dataset from bioPIXIE </w:t>
      </w:r>
      <w:ins w:id="368" w:author="Hong Qin" w:date="2013-02-15T10:58:00Z">
        <w:r w:rsidR="007C3C78" w:rsidRPr="007C3C78">
          <w:rPr>
            <w:rFonts w:ascii="Arial" w:hAnsi="Arial" w:cs="Arial"/>
            <w:sz w:val="20"/>
            <w:szCs w:val="20"/>
            <w:rPrChange w:id="369" w:author="Hong Qin" w:date="2013-02-15T10:58:00Z">
              <w:rPr>
                <w:rFonts w:ascii="Arial" w:hAnsi="Arial" w:cs="Arial"/>
                <w:noProof/>
                <w:sz w:val="20"/>
                <w:szCs w:val="20"/>
                <w:vertAlign w:val="superscript"/>
              </w:rPr>
            </w:rPrChange>
          </w:rPr>
          <w:t>{Myers, 2005 #2325;Myers, 2009 #2321}</w:t>
        </w:r>
      </w:ins>
      <w:del w:id="370" w:author="Hong Qin" w:date="2013-02-15T10:58:00Z">
        <w:r w:rsidR="00AA78E6" w:rsidRPr="00AA78E6" w:rsidDel="007C3C78">
          <w:rPr>
            <w:rFonts w:ascii="Arial" w:hAnsi="Arial" w:cs="Arial"/>
            <w:noProof/>
            <w:sz w:val="20"/>
            <w:szCs w:val="20"/>
            <w:vertAlign w:val="superscript"/>
          </w:rPr>
          <w:delText>[</w:delText>
        </w:r>
        <w:r w:rsidR="00231CE9" w:rsidRPr="00AA78E6" w:rsidDel="007C3C78">
          <w:rPr>
            <w:rFonts w:ascii="Arial" w:hAnsi="Arial" w:cs="Arial"/>
            <w:noProof/>
            <w:sz w:val="20"/>
            <w:szCs w:val="20"/>
            <w:vertAlign w:val="superscript"/>
          </w:rPr>
          <w:delText>140</w:delText>
        </w:r>
        <w:r w:rsidR="00AA78E6" w:rsidRPr="00AA78E6" w:rsidDel="007C3C78">
          <w:rPr>
            <w:rFonts w:ascii="Arial" w:hAnsi="Arial" w:cs="Arial"/>
            <w:noProof/>
            <w:sz w:val="20"/>
            <w:szCs w:val="20"/>
            <w:vertAlign w:val="superscript"/>
          </w:rPr>
          <w:delText xml:space="preserve">, </w:delText>
        </w:r>
        <w:r w:rsidR="00231CE9" w:rsidRPr="00AA78E6" w:rsidDel="007C3C78">
          <w:rPr>
            <w:rFonts w:ascii="Arial" w:hAnsi="Arial" w:cs="Arial"/>
            <w:noProof/>
            <w:sz w:val="20"/>
            <w:szCs w:val="20"/>
            <w:vertAlign w:val="superscript"/>
          </w:rPr>
          <w:delText>141</w:delText>
        </w:r>
        <w:r w:rsidR="00AA78E6" w:rsidRPr="00AA78E6" w:rsidDel="007C3C78">
          <w:rPr>
            <w:rFonts w:ascii="Arial" w:hAnsi="Arial" w:cs="Arial"/>
            <w:noProof/>
            <w:sz w:val="20"/>
            <w:szCs w:val="20"/>
            <w:vertAlign w:val="superscript"/>
          </w:rPr>
          <w:delText>]</w:delText>
        </w:r>
      </w:del>
      <w:r>
        <w:rPr>
          <w:rFonts w:ascii="Arial" w:hAnsi="Arial" w:cs="Arial"/>
          <w:sz w:val="20"/>
          <w:szCs w:val="20"/>
        </w:rPr>
        <w:t xml:space="preserve">. </w:t>
      </w:r>
    </w:p>
    <w:p w:rsidR="002374ED" w:rsidRDefault="00366006" w:rsidP="00402888">
      <w:pPr>
        <w:ind w:firstLine="720"/>
        <w:jc w:val="both"/>
        <w:rPr>
          <w:rFonts w:ascii="Arial" w:hAnsi="Arial" w:cs="Arial"/>
          <w:sz w:val="20"/>
          <w:szCs w:val="20"/>
        </w:rPr>
      </w:pPr>
      <w:r>
        <w:rPr>
          <w:rFonts w:ascii="Arial" w:hAnsi="Arial" w:cs="Arial"/>
          <w:sz w:val="20"/>
          <w:szCs w:val="20"/>
        </w:rPr>
        <w:t xml:space="preserve">We will evaluate </w:t>
      </w:r>
      <w:r w:rsidR="006242C6">
        <w:rPr>
          <w:rFonts w:ascii="Arial" w:hAnsi="Arial" w:cs="Arial"/>
          <w:sz w:val="20"/>
          <w:szCs w:val="20"/>
        </w:rPr>
        <w:t>robustness-</w:t>
      </w:r>
      <w:r>
        <w:rPr>
          <w:rFonts w:ascii="Arial" w:hAnsi="Arial" w:cs="Arial"/>
          <w:sz w:val="20"/>
          <w:szCs w:val="20"/>
        </w:rPr>
        <w:t xml:space="preserve">clusters </w:t>
      </w:r>
      <w:r w:rsidR="00745FB1">
        <w:rPr>
          <w:rFonts w:ascii="Arial" w:hAnsi="Arial" w:cs="Arial"/>
          <w:sz w:val="20"/>
          <w:szCs w:val="20"/>
        </w:rPr>
        <w:t xml:space="preserve">with RLS and CLS measures </w:t>
      </w:r>
      <w:r w:rsidR="00745FB1" w:rsidRPr="00AB1B27">
        <w:rPr>
          <w:rFonts w:ascii="Arial" w:hAnsi="Arial" w:cs="Arial"/>
          <w:sz w:val="20"/>
          <w:szCs w:val="20"/>
        </w:rPr>
        <w:t xml:space="preserve">from </w:t>
      </w:r>
      <w:r w:rsidR="006242C6">
        <w:rPr>
          <w:rFonts w:ascii="Arial" w:hAnsi="Arial" w:cs="Arial"/>
          <w:sz w:val="20"/>
          <w:szCs w:val="20"/>
        </w:rPr>
        <w:t xml:space="preserve">the </w:t>
      </w:r>
      <w:r w:rsidR="00745FB1" w:rsidRPr="00AB1B27">
        <w:rPr>
          <w:rFonts w:ascii="Arial" w:hAnsi="Arial" w:cs="Arial"/>
          <w:sz w:val="20"/>
          <w:szCs w:val="20"/>
        </w:rPr>
        <w:t xml:space="preserve">Kaeberlein </w:t>
      </w:r>
      <w:del w:id="371" w:author="hqin" w:date="2012-07-21T09:23:00Z">
        <w:r w:rsidR="00745FB1" w:rsidRPr="00AB1B27" w:rsidDel="00940AEE">
          <w:rPr>
            <w:rFonts w:ascii="Arial" w:hAnsi="Arial" w:cs="Arial"/>
            <w:sz w:val="20"/>
            <w:szCs w:val="20"/>
          </w:rPr>
          <w:delText xml:space="preserve">lab </w:delText>
        </w:r>
      </w:del>
      <w:ins w:id="372" w:author="hqin" w:date="2012-07-21T09:23:00Z">
        <w:r w:rsidR="00940AEE">
          <w:rPr>
            <w:rFonts w:ascii="Arial" w:hAnsi="Arial" w:cs="Arial"/>
            <w:sz w:val="20"/>
            <w:szCs w:val="20"/>
          </w:rPr>
          <w:t>group</w:t>
        </w:r>
        <w:r w:rsidR="00940AEE" w:rsidRPr="00AB1B27">
          <w:rPr>
            <w:rFonts w:ascii="Arial" w:hAnsi="Arial" w:cs="Arial"/>
            <w:sz w:val="20"/>
            <w:szCs w:val="20"/>
          </w:rPr>
          <w:t xml:space="preserve"> </w:t>
        </w:r>
      </w:ins>
      <w:ins w:id="373" w:author="Hong Qin" w:date="2013-02-15T10:58:00Z">
        <w:r w:rsidR="007C3C78" w:rsidRPr="007C3C78">
          <w:rPr>
            <w:rFonts w:ascii="Arial" w:hAnsi="Arial" w:cs="Arial"/>
            <w:sz w:val="20"/>
            <w:szCs w:val="20"/>
            <w:rPrChange w:id="374" w:author="Hong Qin" w:date="2013-02-15T10:58:00Z">
              <w:rPr>
                <w:rFonts w:ascii="Arial" w:hAnsi="Arial" w:cs="Arial"/>
                <w:noProof/>
                <w:sz w:val="20"/>
                <w:szCs w:val="20"/>
                <w:vertAlign w:val="superscript"/>
              </w:rPr>
            </w:rPrChange>
          </w:rPr>
          <w:t>{Smith, 2007 #498;Managbanag, 2008 #563;Powers, 2006 #564;Burtner, 2011 #779;Kaeberlein, 2005 #486;Kaeberlein, 2005 #306}</w:t>
        </w:r>
      </w:ins>
      <w:del w:id="375" w:author="Hong Qin" w:date="2013-02-15T10:58:00Z">
        <w:r w:rsidR="00862EA5" w:rsidRPr="00862EA5" w:rsidDel="007C3C78">
          <w:rPr>
            <w:rFonts w:ascii="Arial" w:hAnsi="Arial" w:cs="Arial"/>
            <w:noProof/>
            <w:sz w:val="20"/>
            <w:szCs w:val="20"/>
            <w:vertAlign w:val="superscript"/>
          </w:rPr>
          <w:delText>[</w:delText>
        </w:r>
        <w:r w:rsidR="00231CE9" w:rsidRPr="00862EA5" w:rsidDel="007C3C78">
          <w:rPr>
            <w:rFonts w:ascii="Arial" w:hAnsi="Arial" w:cs="Arial"/>
            <w:noProof/>
            <w:sz w:val="20"/>
            <w:szCs w:val="20"/>
            <w:vertAlign w:val="superscript"/>
          </w:rPr>
          <w:delText>43</w:delText>
        </w:r>
        <w:r w:rsidR="00862EA5" w:rsidRPr="00862EA5" w:rsidDel="007C3C78">
          <w:rPr>
            <w:rFonts w:ascii="Arial" w:hAnsi="Arial" w:cs="Arial"/>
            <w:noProof/>
            <w:sz w:val="20"/>
            <w:szCs w:val="20"/>
            <w:vertAlign w:val="superscript"/>
          </w:rPr>
          <w:delText xml:space="preserve">, </w:delText>
        </w:r>
        <w:r w:rsidR="00231CE9" w:rsidRPr="00862EA5" w:rsidDel="007C3C78">
          <w:rPr>
            <w:rFonts w:ascii="Arial" w:hAnsi="Arial" w:cs="Arial"/>
            <w:noProof/>
            <w:sz w:val="20"/>
            <w:szCs w:val="20"/>
            <w:vertAlign w:val="superscript"/>
          </w:rPr>
          <w:delText>44</w:delText>
        </w:r>
        <w:r w:rsidR="00862EA5" w:rsidRPr="00862EA5" w:rsidDel="007C3C78">
          <w:rPr>
            <w:rFonts w:ascii="Arial" w:hAnsi="Arial" w:cs="Arial"/>
            <w:noProof/>
            <w:sz w:val="20"/>
            <w:szCs w:val="20"/>
            <w:vertAlign w:val="superscript"/>
          </w:rPr>
          <w:delText xml:space="preserve">, </w:delText>
        </w:r>
        <w:r w:rsidR="00231CE9" w:rsidRPr="00862EA5" w:rsidDel="007C3C78">
          <w:rPr>
            <w:rFonts w:ascii="Arial" w:hAnsi="Arial" w:cs="Arial"/>
            <w:noProof/>
            <w:sz w:val="20"/>
            <w:szCs w:val="20"/>
            <w:vertAlign w:val="superscript"/>
          </w:rPr>
          <w:delText>53</w:delText>
        </w:r>
        <w:r w:rsidR="00862EA5" w:rsidRPr="00862EA5" w:rsidDel="007C3C78">
          <w:rPr>
            <w:rFonts w:ascii="Arial" w:hAnsi="Arial" w:cs="Arial"/>
            <w:noProof/>
            <w:sz w:val="20"/>
            <w:szCs w:val="20"/>
            <w:vertAlign w:val="superscript"/>
          </w:rPr>
          <w:delText xml:space="preserve">, </w:delText>
        </w:r>
        <w:r w:rsidR="00231CE9" w:rsidRPr="00862EA5" w:rsidDel="007C3C78">
          <w:rPr>
            <w:rFonts w:ascii="Arial" w:hAnsi="Arial" w:cs="Arial"/>
            <w:noProof/>
            <w:sz w:val="20"/>
            <w:szCs w:val="20"/>
            <w:vertAlign w:val="superscript"/>
          </w:rPr>
          <w:delText>76</w:delText>
        </w:r>
        <w:r w:rsidR="00862EA5" w:rsidRPr="00862EA5" w:rsidDel="007C3C78">
          <w:rPr>
            <w:rFonts w:ascii="Arial" w:hAnsi="Arial" w:cs="Arial"/>
            <w:noProof/>
            <w:sz w:val="20"/>
            <w:szCs w:val="20"/>
            <w:vertAlign w:val="superscript"/>
          </w:rPr>
          <w:delText xml:space="preserve">, </w:delText>
        </w:r>
        <w:r w:rsidR="00231CE9" w:rsidRPr="00862EA5" w:rsidDel="007C3C78">
          <w:rPr>
            <w:rFonts w:ascii="Arial" w:hAnsi="Arial" w:cs="Arial"/>
            <w:noProof/>
            <w:sz w:val="20"/>
            <w:szCs w:val="20"/>
            <w:vertAlign w:val="superscript"/>
          </w:rPr>
          <w:delText>142</w:delText>
        </w:r>
        <w:r w:rsidR="00862EA5" w:rsidRPr="00862EA5" w:rsidDel="007C3C78">
          <w:rPr>
            <w:rFonts w:ascii="Arial" w:hAnsi="Arial" w:cs="Arial"/>
            <w:noProof/>
            <w:sz w:val="20"/>
            <w:szCs w:val="20"/>
            <w:vertAlign w:val="superscript"/>
          </w:rPr>
          <w:delText xml:space="preserve">, </w:delText>
        </w:r>
        <w:r w:rsidR="00231CE9" w:rsidRPr="00862EA5" w:rsidDel="007C3C78">
          <w:rPr>
            <w:rFonts w:ascii="Arial" w:hAnsi="Arial" w:cs="Arial"/>
            <w:noProof/>
            <w:sz w:val="20"/>
            <w:szCs w:val="20"/>
            <w:vertAlign w:val="superscript"/>
          </w:rPr>
          <w:delText>143</w:delText>
        </w:r>
        <w:r w:rsidR="00862EA5" w:rsidRPr="00862EA5" w:rsidDel="007C3C78">
          <w:rPr>
            <w:rFonts w:ascii="Arial" w:hAnsi="Arial" w:cs="Arial"/>
            <w:noProof/>
            <w:sz w:val="20"/>
            <w:szCs w:val="20"/>
            <w:vertAlign w:val="superscript"/>
          </w:rPr>
          <w:delText>]</w:delText>
        </w:r>
      </w:del>
      <w:r w:rsidR="006848CE">
        <w:rPr>
          <w:rFonts w:ascii="Arial" w:hAnsi="Arial" w:cs="Arial"/>
          <w:sz w:val="20"/>
          <w:szCs w:val="20"/>
        </w:rPr>
        <w:t>.</w:t>
      </w:r>
      <w:r w:rsidR="00745FB1">
        <w:rPr>
          <w:rFonts w:ascii="Arial" w:hAnsi="Arial" w:cs="Arial"/>
          <w:sz w:val="20"/>
          <w:szCs w:val="20"/>
        </w:rPr>
        <w:t xml:space="preserve"> </w:t>
      </w:r>
      <w:r w:rsidR="00EF1BDE">
        <w:rPr>
          <w:rFonts w:ascii="Arial" w:hAnsi="Arial" w:cs="Arial"/>
          <w:sz w:val="20"/>
          <w:szCs w:val="20"/>
        </w:rPr>
        <w:t>A statistic measure of</w:t>
      </w:r>
      <w:r w:rsidR="00864B56">
        <w:rPr>
          <w:rFonts w:ascii="Arial" w:hAnsi="Arial" w:cs="Arial"/>
          <w:sz w:val="20"/>
          <w:szCs w:val="20"/>
        </w:rPr>
        <w:t xml:space="preserve"> </w:t>
      </w:r>
      <w:r w:rsidR="00761063">
        <w:rPr>
          <w:rFonts w:ascii="Arial" w:hAnsi="Arial" w:cs="Arial"/>
          <w:sz w:val="20"/>
          <w:szCs w:val="20"/>
        </w:rPr>
        <w:t>lifespan</w:t>
      </w:r>
      <w:r w:rsidR="00864B56">
        <w:rPr>
          <w:rFonts w:ascii="Arial" w:hAnsi="Arial" w:cs="Arial"/>
          <w:sz w:val="20"/>
          <w:szCs w:val="20"/>
        </w:rPr>
        <w:t xml:space="preserve"> of each module</w:t>
      </w:r>
      <w:r w:rsidR="00EF1BDE">
        <w:rPr>
          <w:rFonts w:ascii="Arial" w:hAnsi="Arial" w:cs="Arial"/>
          <w:sz w:val="20"/>
          <w:szCs w:val="20"/>
        </w:rPr>
        <w:t xml:space="preserve">, mean, median, </w:t>
      </w:r>
      <w:r w:rsidR="00761063">
        <w:rPr>
          <w:rFonts w:ascii="Arial" w:hAnsi="Arial" w:cs="Arial"/>
          <w:sz w:val="20"/>
          <w:szCs w:val="20"/>
        </w:rPr>
        <w:t xml:space="preserve">or </w:t>
      </w:r>
      <w:r w:rsidR="00EF1BDE">
        <w:rPr>
          <w:rFonts w:ascii="Arial" w:hAnsi="Arial" w:cs="Arial"/>
          <w:sz w:val="20"/>
          <w:szCs w:val="20"/>
        </w:rPr>
        <w:t>standard deviation,</w:t>
      </w:r>
      <w:r w:rsidR="00864B56">
        <w:rPr>
          <w:rFonts w:ascii="Arial" w:hAnsi="Arial" w:cs="Arial"/>
          <w:sz w:val="20"/>
          <w:szCs w:val="20"/>
        </w:rPr>
        <w:t xml:space="preserve"> will be evaluated based</w:t>
      </w:r>
      <w:r w:rsidR="000318A5">
        <w:rPr>
          <w:rFonts w:ascii="Arial" w:hAnsi="Arial" w:cs="Arial"/>
          <w:sz w:val="20"/>
          <w:szCs w:val="20"/>
        </w:rPr>
        <w:t xml:space="preserve"> on</w:t>
      </w:r>
      <w:r w:rsidR="00864B56">
        <w:rPr>
          <w:rFonts w:ascii="Arial" w:hAnsi="Arial" w:cs="Arial"/>
          <w:sz w:val="20"/>
          <w:szCs w:val="20"/>
        </w:rPr>
        <w:t xml:space="preserve"> </w:t>
      </w:r>
      <w:r w:rsidR="00C5304A" w:rsidRPr="00C5304A">
        <w:rPr>
          <w:rFonts w:ascii="Arial" w:hAnsi="Arial" w:cs="Arial"/>
          <w:sz w:val="20"/>
          <w:szCs w:val="20"/>
          <w:u w:val="single"/>
        </w:rPr>
        <w:t>null distribution</w:t>
      </w:r>
      <w:r w:rsidR="00672267">
        <w:rPr>
          <w:rFonts w:ascii="Arial" w:hAnsi="Arial" w:cs="Arial"/>
          <w:sz w:val="20"/>
          <w:szCs w:val="20"/>
          <w:u w:val="single"/>
        </w:rPr>
        <w:t>s</w:t>
      </w:r>
      <w:r w:rsidR="00C5304A" w:rsidRPr="00C5304A">
        <w:rPr>
          <w:rFonts w:ascii="Arial" w:hAnsi="Arial" w:cs="Arial"/>
          <w:sz w:val="20"/>
          <w:szCs w:val="20"/>
          <w:u w:val="single"/>
        </w:rPr>
        <w:t xml:space="preserve"> generated by permutation of </w:t>
      </w:r>
      <w:r w:rsidR="00981B41">
        <w:rPr>
          <w:rFonts w:ascii="Arial" w:hAnsi="Arial" w:cs="Arial"/>
          <w:sz w:val="20"/>
          <w:szCs w:val="20"/>
          <w:u w:val="single"/>
        </w:rPr>
        <w:t>lifespans</w:t>
      </w:r>
      <w:r w:rsidR="00EF1BDE">
        <w:rPr>
          <w:rFonts w:ascii="Arial" w:hAnsi="Arial" w:cs="Arial"/>
          <w:sz w:val="20"/>
          <w:szCs w:val="20"/>
        </w:rPr>
        <w:t xml:space="preserve">. </w:t>
      </w:r>
      <w:r w:rsidR="009D55D7">
        <w:rPr>
          <w:rFonts w:ascii="Arial" w:hAnsi="Arial" w:cs="Arial"/>
          <w:sz w:val="20"/>
          <w:szCs w:val="20"/>
        </w:rPr>
        <w:t xml:space="preserve">Missing </w:t>
      </w:r>
      <w:r w:rsidR="00761063">
        <w:rPr>
          <w:rFonts w:ascii="Arial" w:hAnsi="Arial" w:cs="Arial"/>
          <w:sz w:val="20"/>
          <w:szCs w:val="20"/>
        </w:rPr>
        <w:t>lifespan</w:t>
      </w:r>
      <w:r w:rsidR="006762A9">
        <w:rPr>
          <w:rFonts w:ascii="Arial" w:hAnsi="Arial" w:cs="Arial"/>
          <w:sz w:val="20"/>
          <w:szCs w:val="20"/>
        </w:rPr>
        <w:t xml:space="preserve"> values</w:t>
      </w:r>
      <w:r w:rsidR="009D55D7">
        <w:rPr>
          <w:rFonts w:ascii="Arial" w:hAnsi="Arial" w:cs="Arial"/>
          <w:sz w:val="20"/>
          <w:szCs w:val="20"/>
        </w:rPr>
        <w:t xml:space="preserve"> will be treated as ‘NA’</w:t>
      </w:r>
      <w:r w:rsidR="006762A9">
        <w:rPr>
          <w:rFonts w:ascii="Arial" w:hAnsi="Arial" w:cs="Arial"/>
          <w:sz w:val="20"/>
          <w:szCs w:val="20"/>
        </w:rPr>
        <w:t>s</w:t>
      </w:r>
      <w:r w:rsidR="009D55D7">
        <w:rPr>
          <w:rFonts w:ascii="Arial" w:hAnsi="Arial" w:cs="Arial"/>
          <w:sz w:val="20"/>
          <w:szCs w:val="20"/>
        </w:rPr>
        <w:t xml:space="preserve"> during analysis and permutations. </w:t>
      </w:r>
      <w:r w:rsidR="00402888">
        <w:rPr>
          <w:rFonts w:ascii="Arial" w:hAnsi="Arial" w:cs="Arial"/>
          <w:sz w:val="20"/>
          <w:szCs w:val="20"/>
        </w:rPr>
        <w:t xml:space="preserve">Recent </w:t>
      </w:r>
      <w:r w:rsidR="006242C6">
        <w:rPr>
          <w:rFonts w:ascii="Arial" w:hAnsi="Arial" w:cs="Arial"/>
          <w:sz w:val="20"/>
          <w:szCs w:val="20"/>
        </w:rPr>
        <w:t xml:space="preserve">and unpublished RLS and CLS </w:t>
      </w:r>
      <w:r w:rsidR="00402888">
        <w:rPr>
          <w:rFonts w:ascii="Arial" w:hAnsi="Arial" w:cs="Arial"/>
          <w:sz w:val="20"/>
          <w:szCs w:val="20"/>
        </w:rPr>
        <w:t xml:space="preserve">data </w:t>
      </w:r>
      <w:r w:rsidR="006242C6">
        <w:rPr>
          <w:rFonts w:ascii="Arial" w:hAnsi="Arial" w:cs="Arial"/>
          <w:sz w:val="20"/>
          <w:szCs w:val="20"/>
        </w:rPr>
        <w:t xml:space="preserve">from the Kaeberlein group will also be incorporated into the analysis. PI is currently collaborating with the Kaeberlein group to predict longevity genes using machine-learning methods. </w:t>
      </w:r>
      <w:r w:rsidR="00AB1B27" w:rsidRPr="00AB1B27">
        <w:rPr>
          <w:rFonts w:ascii="Arial" w:hAnsi="Arial" w:cs="Arial"/>
          <w:sz w:val="20"/>
          <w:szCs w:val="20"/>
        </w:rPr>
        <w:t xml:space="preserve">PI </w:t>
      </w:r>
      <w:r w:rsidR="006242C6">
        <w:rPr>
          <w:rFonts w:ascii="Arial" w:hAnsi="Arial" w:cs="Arial"/>
          <w:sz w:val="20"/>
          <w:szCs w:val="20"/>
        </w:rPr>
        <w:t xml:space="preserve">has </w:t>
      </w:r>
      <w:r w:rsidR="00AB1B27" w:rsidRPr="00AB1B27">
        <w:rPr>
          <w:rFonts w:ascii="Arial" w:hAnsi="Arial" w:cs="Arial"/>
          <w:sz w:val="20"/>
          <w:szCs w:val="20"/>
        </w:rPr>
        <w:t>plan</w:t>
      </w:r>
      <w:r w:rsidR="006242C6">
        <w:rPr>
          <w:rFonts w:ascii="Arial" w:hAnsi="Arial" w:cs="Arial"/>
          <w:sz w:val="20"/>
          <w:szCs w:val="20"/>
        </w:rPr>
        <w:t>ed</w:t>
      </w:r>
      <w:r w:rsidR="00AB1B27" w:rsidRPr="00AB1B27">
        <w:rPr>
          <w:rFonts w:ascii="Arial" w:hAnsi="Arial" w:cs="Arial"/>
          <w:sz w:val="20"/>
          <w:szCs w:val="20"/>
        </w:rPr>
        <w:t xml:space="preserve"> visits to </w:t>
      </w:r>
      <w:r w:rsidR="006242C6">
        <w:rPr>
          <w:rFonts w:ascii="Arial" w:hAnsi="Arial" w:cs="Arial"/>
          <w:sz w:val="20"/>
          <w:szCs w:val="20"/>
        </w:rPr>
        <w:t xml:space="preserve">the </w:t>
      </w:r>
      <w:r w:rsidR="00AB1B27" w:rsidRPr="00AB1B27">
        <w:rPr>
          <w:rFonts w:ascii="Arial" w:hAnsi="Arial" w:cs="Arial"/>
          <w:sz w:val="20"/>
          <w:szCs w:val="20"/>
        </w:rPr>
        <w:t xml:space="preserve">Kaeberlein </w:t>
      </w:r>
      <w:del w:id="376" w:author="hqin" w:date="2012-07-21T09:23:00Z">
        <w:r w:rsidR="006242C6" w:rsidDel="00940AEE">
          <w:rPr>
            <w:rFonts w:ascii="Arial" w:hAnsi="Arial" w:cs="Arial"/>
            <w:sz w:val="20"/>
            <w:szCs w:val="20"/>
          </w:rPr>
          <w:delText>lab</w:delText>
        </w:r>
      </w:del>
      <w:ins w:id="377" w:author="hqin" w:date="2012-07-21T09:23:00Z">
        <w:r w:rsidR="00940AEE">
          <w:rPr>
            <w:rFonts w:ascii="Arial" w:hAnsi="Arial" w:cs="Arial"/>
            <w:sz w:val="20"/>
            <w:szCs w:val="20"/>
          </w:rPr>
          <w:t>laboratory</w:t>
        </w:r>
      </w:ins>
      <w:r w:rsidR="006242C6">
        <w:rPr>
          <w:rFonts w:ascii="Arial" w:hAnsi="Arial" w:cs="Arial"/>
          <w:sz w:val="20"/>
          <w:szCs w:val="20"/>
        </w:rPr>
        <w:t xml:space="preserve"> </w:t>
      </w:r>
      <w:r w:rsidR="00AB1B27" w:rsidRPr="00AB1B27">
        <w:rPr>
          <w:rFonts w:ascii="Arial" w:hAnsi="Arial" w:cs="Arial"/>
          <w:sz w:val="20"/>
          <w:szCs w:val="20"/>
        </w:rPr>
        <w:t xml:space="preserve">for more effective collaborations (see </w:t>
      </w:r>
      <w:r w:rsidR="006242C6">
        <w:rPr>
          <w:rFonts w:ascii="Arial" w:hAnsi="Arial" w:cs="Arial"/>
          <w:sz w:val="20"/>
          <w:szCs w:val="20"/>
        </w:rPr>
        <w:t xml:space="preserve">Kaeberlein support </w:t>
      </w:r>
      <w:r w:rsidR="00AB1B27" w:rsidRPr="00AB1B27">
        <w:rPr>
          <w:rFonts w:ascii="Arial" w:hAnsi="Arial" w:cs="Arial"/>
          <w:sz w:val="20"/>
          <w:szCs w:val="20"/>
        </w:rPr>
        <w:t xml:space="preserve">letter). </w:t>
      </w:r>
      <w:r w:rsidR="00B17C79">
        <w:rPr>
          <w:rFonts w:ascii="Arial" w:hAnsi="Arial" w:cs="Arial"/>
          <w:sz w:val="20"/>
          <w:szCs w:val="20"/>
        </w:rPr>
        <w:t xml:space="preserve">Tentatively, we plan to pick </w:t>
      </w:r>
      <w:r w:rsidR="00FF1231">
        <w:rPr>
          <w:rFonts w:ascii="Arial" w:hAnsi="Arial" w:cs="Arial"/>
          <w:sz w:val="20"/>
          <w:szCs w:val="20"/>
        </w:rPr>
        <w:t xml:space="preserve">network </w:t>
      </w:r>
      <w:r w:rsidR="00B17C79">
        <w:rPr>
          <w:rFonts w:ascii="Arial" w:hAnsi="Arial" w:cs="Arial"/>
          <w:sz w:val="20"/>
          <w:szCs w:val="20"/>
        </w:rPr>
        <w:t>clusters</w:t>
      </w:r>
      <w:r w:rsidR="005A5FAA">
        <w:rPr>
          <w:rFonts w:ascii="Arial" w:hAnsi="Arial" w:cs="Arial"/>
          <w:sz w:val="20"/>
          <w:szCs w:val="20"/>
        </w:rPr>
        <w:t>/modules</w:t>
      </w:r>
      <w:r w:rsidR="00B17C79">
        <w:rPr>
          <w:rFonts w:ascii="Arial" w:hAnsi="Arial" w:cs="Arial"/>
          <w:sz w:val="20"/>
          <w:szCs w:val="20"/>
        </w:rPr>
        <w:t xml:space="preserve"> with </w:t>
      </w:r>
      <w:r w:rsidR="00C5304A" w:rsidRPr="00C5304A">
        <w:rPr>
          <w:rFonts w:ascii="Arial" w:hAnsi="Arial" w:cs="Arial"/>
          <w:sz w:val="20"/>
          <w:szCs w:val="20"/>
          <w:u w:val="single"/>
        </w:rPr>
        <w:t>top 5% of averages and bottom 5% of variances</w:t>
      </w:r>
      <w:r w:rsidR="00B17C79">
        <w:rPr>
          <w:rFonts w:ascii="Arial" w:hAnsi="Arial" w:cs="Arial"/>
          <w:sz w:val="20"/>
          <w:szCs w:val="20"/>
        </w:rPr>
        <w:t xml:space="preserve"> </w:t>
      </w:r>
      <w:r w:rsidR="0065333C">
        <w:rPr>
          <w:rFonts w:ascii="Arial" w:hAnsi="Arial" w:cs="Arial"/>
          <w:sz w:val="20"/>
          <w:szCs w:val="20"/>
        </w:rPr>
        <w:t xml:space="preserve">for </w:t>
      </w:r>
      <w:r w:rsidR="00B17C79">
        <w:rPr>
          <w:rFonts w:ascii="Arial" w:hAnsi="Arial" w:cs="Arial"/>
          <w:sz w:val="20"/>
          <w:szCs w:val="20"/>
        </w:rPr>
        <w:t>robustness</w:t>
      </w:r>
      <w:r w:rsidR="0065333C">
        <w:rPr>
          <w:rFonts w:ascii="Arial" w:hAnsi="Arial" w:cs="Arial"/>
          <w:sz w:val="20"/>
          <w:szCs w:val="20"/>
        </w:rPr>
        <w:t xml:space="preserve"> </w:t>
      </w:r>
      <w:r w:rsidR="00672267">
        <w:rPr>
          <w:rFonts w:ascii="Arial" w:hAnsi="Arial" w:cs="Arial"/>
          <w:sz w:val="20"/>
          <w:szCs w:val="20"/>
        </w:rPr>
        <w:t>proxies</w:t>
      </w:r>
      <w:r w:rsidR="00B17C79">
        <w:rPr>
          <w:rFonts w:ascii="Arial" w:hAnsi="Arial" w:cs="Arial"/>
          <w:sz w:val="20"/>
          <w:szCs w:val="20"/>
        </w:rPr>
        <w:t>, RLS, and CLS</w:t>
      </w:r>
      <w:r w:rsidR="0065333C">
        <w:rPr>
          <w:rFonts w:ascii="Arial" w:hAnsi="Arial" w:cs="Arial"/>
          <w:sz w:val="20"/>
          <w:szCs w:val="20"/>
        </w:rPr>
        <w:t xml:space="preserve">. </w:t>
      </w:r>
    </w:p>
    <w:p w:rsidR="00CA56A8" w:rsidRPr="00437FBF" w:rsidRDefault="00113238" w:rsidP="00382E51">
      <w:pPr>
        <w:ind w:firstLine="720"/>
        <w:jc w:val="both"/>
        <w:rPr>
          <w:rFonts w:ascii="Arial" w:hAnsi="Arial" w:cs="Arial"/>
          <w:sz w:val="20"/>
          <w:szCs w:val="20"/>
        </w:rPr>
      </w:pPr>
      <w:r>
        <w:rPr>
          <w:rFonts w:ascii="Arial" w:hAnsi="Arial" w:cs="Arial"/>
          <w:sz w:val="20"/>
          <w:szCs w:val="20"/>
        </w:rPr>
        <w:t>PI has led s</w:t>
      </w:r>
      <w:r w:rsidR="00AB1B27" w:rsidRPr="00AB1B27">
        <w:rPr>
          <w:rFonts w:ascii="Arial" w:hAnsi="Arial" w:cs="Arial"/>
          <w:sz w:val="20"/>
          <w:szCs w:val="20"/>
        </w:rPr>
        <w:t xml:space="preserve">tudents </w:t>
      </w:r>
      <w:r>
        <w:rPr>
          <w:rFonts w:ascii="Arial" w:hAnsi="Arial" w:cs="Arial"/>
          <w:sz w:val="20"/>
          <w:szCs w:val="20"/>
        </w:rPr>
        <w:t xml:space="preserve">in his </w:t>
      </w:r>
      <w:del w:id="378" w:author="hqin" w:date="2012-07-21T09:23:00Z">
        <w:r w:rsidR="00AB1B27" w:rsidRPr="00AB1B27" w:rsidDel="00940AEE">
          <w:rPr>
            <w:rFonts w:ascii="Arial" w:hAnsi="Arial" w:cs="Arial"/>
            <w:sz w:val="20"/>
            <w:szCs w:val="20"/>
          </w:rPr>
          <w:delText>lab</w:delText>
        </w:r>
      </w:del>
      <w:ins w:id="379" w:author="hqin" w:date="2012-07-21T09:23:00Z">
        <w:r w:rsidR="00940AEE">
          <w:rPr>
            <w:rFonts w:ascii="Arial" w:hAnsi="Arial" w:cs="Arial"/>
            <w:sz w:val="20"/>
            <w:szCs w:val="20"/>
          </w:rPr>
          <w:t>laboratory</w:t>
        </w:r>
      </w:ins>
      <w:r w:rsidR="00AB1B27" w:rsidRPr="00AB1B27">
        <w:rPr>
          <w:rFonts w:ascii="Arial" w:hAnsi="Arial" w:cs="Arial"/>
          <w:sz w:val="20"/>
          <w:szCs w:val="20"/>
        </w:rPr>
        <w:t xml:space="preserve"> </w:t>
      </w:r>
      <w:r w:rsidR="0091011F">
        <w:rPr>
          <w:rFonts w:ascii="Arial" w:hAnsi="Arial" w:cs="Arial"/>
          <w:sz w:val="20"/>
          <w:szCs w:val="20"/>
        </w:rPr>
        <w:t xml:space="preserve">and courses </w:t>
      </w:r>
      <w:r>
        <w:rPr>
          <w:rFonts w:ascii="Arial" w:hAnsi="Arial" w:cs="Arial"/>
          <w:sz w:val="20"/>
          <w:szCs w:val="20"/>
        </w:rPr>
        <w:t xml:space="preserve">to </w:t>
      </w:r>
      <w:r w:rsidR="00F96F57">
        <w:rPr>
          <w:rFonts w:ascii="Arial" w:hAnsi="Arial" w:cs="Arial"/>
          <w:sz w:val="20"/>
          <w:szCs w:val="20"/>
        </w:rPr>
        <w:t xml:space="preserve">conduct </w:t>
      </w:r>
      <w:r w:rsidR="00AB1B27" w:rsidRPr="00AB1B27">
        <w:rPr>
          <w:rFonts w:ascii="Arial" w:hAnsi="Arial" w:cs="Arial"/>
          <w:sz w:val="20"/>
          <w:szCs w:val="20"/>
        </w:rPr>
        <w:t xml:space="preserve">large scale analysis of fitness data, morphology data, RLS and CLS. </w:t>
      </w:r>
      <w:r w:rsidR="004E01F5">
        <w:rPr>
          <w:rFonts w:ascii="Arial" w:hAnsi="Arial" w:cs="Arial"/>
          <w:sz w:val="20"/>
          <w:szCs w:val="20"/>
        </w:rPr>
        <w:t xml:space="preserve">In addition to morphological robustness, </w:t>
      </w:r>
      <w:r>
        <w:rPr>
          <w:rFonts w:ascii="Arial" w:hAnsi="Arial" w:cs="Arial"/>
          <w:sz w:val="20"/>
          <w:szCs w:val="20"/>
        </w:rPr>
        <w:t xml:space="preserve">students </w:t>
      </w:r>
      <w:r w:rsidR="00AB1B27" w:rsidRPr="00AB1B27">
        <w:rPr>
          <w:rFonts w:ascii="Arial" w:hAnsi="Arial" w:cs="Arial"/>
          <w:sz w:val="20"/>
          <w:szCs w:val="20"/>
        </w:rPr>
        <w:t>found that RLS is significantly correlated with fitness measured in media with ethanol as the main carbon source (p=0.00159, R</w:t>
      </w:r>
      <w:r w:rsidR="00AB1B27" w:rsidRPr="00AB1B27">
        <w:rPr>
          <w:rFonts w:ascii="Arial" w:hAnsi="Arial" w:cs="Arial"/>
          <w:sz w:val="20"/>
          <w:szCs w:val="20"/>
          <w:vertAlign w:val="superscript"/>
        </w:rPr>
        <w:t>2</w:t>
      </w:r>
      <w:r w:rsidR="00AB1B27" w:rsidRPr="00AB1B27">
        <w:rPr>
          <w:rFonts w:ascii="Arial" w:hAnsi="Arial" w:cs="Arial"/>
          <w:sz w:val="20"/>
          <w:szCs w:val="20"/>
        </w:rPr>
        <w:t xml:space="preserve">=0.04). </w:t>
      </w:r>
      <w:r w:rsidR="00761063">
        <w:rPr>
          <w:rFonts w:ascii="Arial" w:hAnsi="Arial" w:cs="Arial"/>
          <w:sz w:val="20"/>
          <w:szCs w:val="20"/>
        </w:rPr>
        <w:t xml:space="preserve">Based on these prior </w:t>
      </w:r>
      <w:r w:rsidR="00AB1B27" w:rsidRPr="00AB1B27">
        <w:rPr>
          <w:rFonts w:ascii="Arial" w:hAnsi="Arial" w:cs="Arial"/>
          <w:sz w:val="20"/>
          <w:szCs w:val="20"/>
        </w:rPr>
        <w:t>results</w:t>
      </w:r>
      <w:r w:rsidR="00761063">
        <w:rPr>
          <w:rFonts w:ascii="Arial" w:hAnsi="Arial" w:cs="Arial"/>
          <w:sz w:val="20"/>
          <w:szCs w:val="20"/>
        </w:rPr>
        <w:t xml:space="preserve">, </w:t>
      </w:r>
      <w:r w:rsidR="00AB1B27" w:rsidRPr="00AB1B27">
        <w:rPr>
          <w:rFonts w:ascii="Arial" w:hAnsi="Arial" w:cs="Arial"/>
          <w:sz w:val="20"/>
          <w:szCs w:val="20"/>
        </w:rPr>
        <w:t xml:space="preserve">it is very promising that larger scale analysis can </w:t>
      </w:r>
      <w:r w:rsidR="001428A5">
        <w:rPr>
          <w:rFonts w:ascii="Arial" w:hAnsi="Arial" w:cs="Arial"/>
          <w:sz w:val="20"/>
          <w:szCs w:val="20"/>
        </w:rPr>
        <w:t xml:space="preserve">lead to gene interaction clusters associated with robustness and aging. </w:t>
      </w:r>
    </w:p>
    <w:p w:rsidR="001A315E" w:rsidRDefault="00AB1B27">
      <w:pPr>
        <w:pStyle w:val="Heading3"/>
        <w:spacing w:before="120"/>
        <w:jc w:val="both"/>
        <w:rPr>
          <w:rFonts w:ascii="Arial" w:hAnsi="Arial" w:cs="Arial"/>
          <w:sz w:val="20"/>
          <w:szCs w:val="20"/>
        </w:rPr>
      </w:pPr>
      <w:commentRangeStart w:id="380"/>
      <w:r w:rsidRPr="00AB1B27">
        <w:rPr>
          <w:rFonts w:ascii="Arial" w:hAnsi="Arial" w:cs="Arial"/>
          <w:sz w:val="20"/>
          <w:szCs w:val="20"/>
        </w:rPr>
        <w:t xml:space="preserve">Aim 2.3 </w:t>
      </w:r>
      <w:commentRangeStart w:id="381"/>
      <w:r w:rsidRPr="00AB1B27">
        <w:rPr>
          <w:rFonts w:ascii="Arial" w:hAnsi="Arial" w:cs="Arial"/>
          <w:sz w:val="20"/>
          <w:szCs w:val="20"/>
        </w:rPr>
        <w:t xml:space="preserve">Refine candidate </w:t>
      </w:r>
      <w:r w:rsidR="002A53CF">
        <w:rPr>
          <w:rFonts w:ascii="Arial" w:hAnsi="Arial" w:cs="Arial"/>
          <w:sz w:val="20"/>
          <w:szCs w:val="20"/>
        </w:rPr>
        <w:t xml:space="preserve">LIMs </w:t>
      </w:r>
      <w:r w:rsidRPr="00AB1B27">
        <w:rPr>
          <w:rFonts w:ascii="Arial" w:hAnsi="Arial" w:cs="Arial"/>
          <w:sz w:val="20"/>
          <w:szCs w:val="20"/>
        </w:rPr>
        <w:t>with natural variation in lifespan and related traits</w:t>
      </w:r>
      <w:r w:rsidR="00C75492">
        <w:rPr>
          <w:rFonts w:ascii="Arial" w:hAnsi="Arial" w:cs="Arial"/>
          <w:sz w:val="20"/>
          <w:szCs w:val="20"/>
        </w:rPr>
        <w:t>.</w:t>
      </w:r>
      <w:r w:rsidR="003A158D">
        <w:rPr>
          <w:rFonts w:ascii="Arial" w:hAnsi="Arial" w:cs="Arial"/>
          <w:sz w:val="20"/>
          <w:szCs w:val="20"/>
        </w:rPr>
        <w:t xml:space="preserve"> </w:t>
      </w:r>
      <w:commentRangeEnd w:id="381"/>
      <w:r w:rsidR="008F0C67">
        <w:rPr>
          <w:rStyle w:val="CommentReference"/>
          <w:b w:val="0"/>
        </w:rPr>
        <w:commentReference w:id="381"/>
      </w:r>
      <w:r w:rsidR="002F5AFF" w:rsidRPr="00AB1B27">
        <w:rPr>
          <w:rFonts w:ascii="Arial" w:hAnsi="Arial" w:cs="Arial"/>
          <w:sz w:val="20"/>
          <w:szCs w:val="20"/>
        </w:rPr>
        <w:fldChar w:fldCharType="begin"/>
      </w:r>
      <w:r w:rsidRPr="00AB1B27">
        <w:rPr>
          <w:rFonts w:ascii="Arial" w:hAnsi="Arial" w:cs="Arial"/>
          <w:sz w:val="20"/>
          <w:szCs w:val="20"/>
        </w:rPr>
        <w:instrText>EN.CITE &lt;EndNote&gt;&lt;Cite&gt;&lt;Author&gt;Gat-Viks&lt;/Author&gt;&lt;Year&gt;2010&lt;/Year&gt;&lt;RecNum&gt;1972&lt;/RecNum&gt;&lt;record&gt;&lt;rec-number&gt;1972&lt;/rec-number&gt;&lt;foreign-keys&gt;&lt;key app="EN" db-id="axwzwatz8afev5eddwsvazaqtxstdf2axv55"&gt;1972&lt;/key&gt;&lt;/foreign-keys&gt;&lt;ref-type name="Journal Article"&gt;17&lt;/ref-type&gt;&lt;contributors&gt;&lt;authors&gt;&lt;author&gt;Gat-Viks, I.&lt;/author&gt;&lt;author&gt;Meller, R.&lt;/author&gt;&lt;author&gt;Kupiec, M.&lt;/author&gt;&lt;author&gt;Shamir, R.&lt;/author&gt;&lt;/authors&gt;&lt;/contributors&gt;&lt;auth-address&gt;Broad Institute of Harvard and Massachusetts Institute of Technology, Cambridge, Massachusetts, United States of America. igatviks@broadinstitute.org&lt;/auth-address&gt;&lt;titles&gt;&lt;title&gt;Understanding gene sequence variation in the context of transcription regulation in yeast&lt;/title&gt;&lt;secondary-title&gt;PLoS Genet&lt;/secondary-title&gt;&lt;alt-title&gt;PLoS genetics&lt;/alt-title&gt;&lt;/titles&gt;&lt;periodical&gt;&lt;full-title&gt;PLoS Genet&lt;/full-title&gt;&lt;/periodical&gt;&lt;pages&gt;e1000800&lt;/pages&gt;&lt;volume&gt;6&lt;/volume&gt;&lt;number&gt;1&lt;/number&gt;&lt;edition&gt;2010/01/13&lt;/edition&gt;&lt;keywords&gt;&lt;keyword&gt;Gene Expression Profiling&lt;/keyword&gt;&lt;keyword&gt;*Gene Expression Regulation, Fungal&lt;/keyword&gt;&lt;keyword&gt;*Genetic Variation&lt;/keyword&gt;&lt;keyword&gt;Saccharomyces cerevisiae/*genetics/metabolism&lt;/keyword&gt;&lt;keyword&gt;Saccharomyces cerevisiae Proteins/genetics/metabolism&lt;/keyword&gt;&lt;keyword&gt;*Transcription, Genetic&lt;/keyword&gt;&lt;/keywords&gt;&lt;dates&gt;&lt;year&gt;2010&lt;/year&gt;&lt;pub-dates&gt;&lt;date&gt;Jan&lt;/date&gt;&lt;/pub-dates&gt;&lt;/dates&gt;&lt;isbn&gt;1553-7404 (Electronic)&amp;#xD;1553-7390 (Linking)&lt;/isbn&gt;&lt;accession-num&gt;20066030&lt;/accession-num&gt;&lt;work-type&gt;Research Support, Non-U.S. Gov&amp;apos;t&lt;/work-type&gt;&lt;urls&gt;&lt;related-urls&gt;&lt;url&gt;http://www.ncbi.nlm.nih.gov/pubmed/20066030&lt;/url&gt;&lt;/related-urls&gt;&lt;/urls&gt;&lt;custom2&gt;2794365&lt;/custom2&gt;&lt;electronic-resource-num&gt;10.1371/journal.pgen.1000800&lt;/electronic-resource-num&gt;&lt;language&gt;eng&lt;/language&gt;&lt;/record&gt;&lt;/Cite&gt;&lt;/EndNote&gt;</w:instrText>
      </w:r>
      <w:r w:rsidR="002F5AFF" w:rsidRPr="00AB1B27">
        <w:rPr>
          <w:rFonts w:ascii="Arial" w:hAnsi="Arial" w:cs="Arial"/>
          <w:sz w:val="20"/>
          <w:szCs w:val="20"/>
        </w:rPr>
        <w:fldChar w:fldCharType="separate"/>
      </w:r>
      <w:r w:rsidRPr="00AB1B27">
        <w:rPr>
          <w:rFonts w:ascii="Arial" w:hAnsi="Arial" w:cs="Arial"/>
          <w:noProof/>
          <w:sz w:val="20"/>
          <w:szCs w:val="20"/>
        </w:rPr>
        <w:t>{Gat-Viks, 2010 #1972}</w:t>
      </w:r>
      <w:r w:rsidR="002F5AFF" w:rsidRPr="00AB1B27">
        <w:rPr>
          <w:rFonts w:ascii="Arial" w:hAnsi="Arial" w:cs="Arial"/>
          <w:sz w:val="20"/>
          <w:szCs w:val="20"/>
        </w:rPr>
        <w:fldChar w:fldCharType="end"/>
      </w:r>
    </w:p>
    <w:commentRangeEnd w:id="380"/>
    <w:p w:rsidR="002256A6" w:rsidRDefault="002628A6" w:rsidP="002256A6">
      <w:pPr>
        <w:ind w:firstLine="720"/>
        <w:jc w:val="both"/>
        <w:rPr>
          <w:rFonts w:ascii="Arial" w:hAnsi="Arial" w:cs="Arial"/>
          <w:sz w:val="20"/>
          <w:szCs w:val="20"/>
        </w:rPr>
      </w:pPr>
      <w:r>
        <w:rPr>
          <w:rFonts w:ascii="Arial" w:hAnsi="Arial" w:cs="Arial"/>
          <w:sz w:val="20"/>
          <w:szCs w:val="20"/>
        </w:rPr>
        <w:t xml:space="preserve">Our goal here is to examine whether our candidate </w:t>
      </w:r>
      <w:r w:rsidR="00AA5330">
        <w:rPr>
          <w:rFonts w:ascii="Arial" w:hAnsi="Arial" w:cs="Arial"/>
          <w:sz w:val="20"/>
          <w:szCs w:val="20"/>
        </w:rPr>
        <w:t xml:space="preserve">LIMs </w:t>
      </w:r>
      <w:r>
        <w:rPr>
          <w:rFonts w:ascii="Arial" w:hAnsi="Arial" w:cs="Arial"/>
          <w:sz w:val="20"/>
          <w:szCs w:val="20"/>
        </w:rPr>
        <w:t xml:space="preserve">tend to be associated with </w:t>
      </w:r>
      <w:r w:rsidR="00C5304A" w:rsidRPr="00C5304A">
        <w:rPr>
          <w:rFonts w:ascii="Arial" w:hAnsi="Arial" w:cs="Arial"/>
          <w:sz w:val="20"/>
          <w:szCs w:val="20"/>
          <w:u w:val="single"/>
        </w:rPr>
        <w:t>natural variation in lifespan and related traits</w:t>
      </w:r>
      <w:r>
        <w:rPr>
          <w:rFonts w:ascii="Arial" w:hAnsi="Arial" w:cs="Arial"/>
          <w:sz w:val="20"/>
          <w:szCs w:val="20"/>
        </w:rPr>
        <w:t xml:space="preserve">. </w:t>
      </w:r>
      <w:r w:rsidR="00AB1B27" w:rsidRPr="00AB1B27">
        <w:rPr>
          <w:rStyle w:val="CommentReference"/>
          <w:rFonts w:ascii="Arial" w:hAnsi="Arial" w:cs="Arial"/>
          <w:sz w:val="20"/>
          <w:szCs w:val="20"/>
        </w:rPr>
        <w:commentReference w:id="380"/>
      </w:r>
      <w:r w:rsidR="002256A6" w:rsidRPr="00AB1B27">
        <w:rPr>
          <w:rFonts w:ascii="Arial" w:hAnsi="Arial" w:cs="Arial"/>
          <w:sz w:val="20"/>
          <w:szCs w:val="20"/>
        </w:rPr>
        <w:t xml:space="preserve">Genetic variants associated with natural lifespan variation are likely involved in </w:t>
      </w:r>
      <w:r w:rsidR="00C5304A" w:rsidRPr="00C5304A">
        <w:rPr>
          <w:rFonts w:ascii="Arial" w:hAnsi="Arial" w:cs="Arial"/>
          <w:sz w:val="20"/>
          <w:szCs w:val="20"/>
          <w:u w:val="single"/>
        </w:rPr>
        <w:t>limiting steps during aging</w:t>
      </w:r>
      <w:r w:rsidR="002256A6" w:rsidRPr="00AB1B27">
        <w:rPr>
          <w:rFonts w:ascii="Arial" w:hAnsi="Arial" w:cs="Arial"/>
          <w:sz w:val="20"/>
          <w:szCs w:val="20"/>
        </w:rPr>
        <w:t xml:space="preserve">. With the relatively large number of sequenced yeast genomes, it is conceptually straightforward to conduct </w:t>
      </w:r>
      <w:r w:rsidR="002256A6">
        <w:rPr>
          <w:rFonts w:ascii="Arial" w:hAnsi="Arial" w:cs="Arial"/>
          <w:sz w:val="20"/>
          <w:szCs w:val="20"/>
        </w:rPr>
        <w:t xml:space="preserve">genome-wide </w:t>
      </w:r>
      <w:r w:rsidR="002256A6" w:rsidRPr="00AB1B27">
        <w:rPr>
          <w:rFonts w:ascii="Arial" w:hAnsi="Arial" w:cs="Arial"/>
          <w:sz w:val="20"/>
          <w:szCs w:val="20"/>
        </w:rPr>
        <w:t xml:space="preserve">association </w:t>
      </w:r>
      <w:r w:rsidR="002256A6">
        <w:rPr>
          <w:rFonts w:ascii="Arial" w:hAnsi="Arial" w:cs="Arial"/>
          <w:sz w:val="20"/>
          <w:szCs w:val="20"/>
        </w:rPr>
        <w:t xml:space="preserve">(GWA) </w:t>
      </w:r>
      <w:r w:rsidR="002256A6" w:rsidRPr="00AB1B27">
        <w:rPr>
          <w:rFonts w:ascii="Arial" w:hAnsi="Arial" w:cs="Arial"/>
          <w:sz w:val="20"/>
          <w:szCs w:val="20"/>
        </w:rPr>
        <w:t>studies</w:t>
      </w:r>
      <w:r w:rsidR="00A70AFF">
        <w:rPr>
          <w:rFonts w:ascii="Arial" w:hAnsi="Arial" w:cs="Arial"/>
          <w:sz w:val="20"/>
          <w:szCs w:val="20"/>
        </w:rPr>
        <w:t xml:space="preserve"> </w:t>
      </w:r>
      <w:ins w:id="382" w:author="Hong Qin" w:date="2013-02-15T10:58:00Z">
        <w:r w:rsidR="007C3C78" w:rsidRPr="007C3C78">
          <w:rPr>
            <w:rFonts w:ascii="Arial" w:hAnsi="Arial" w:cs="Arial"/>
            <w:sz w:val="20"/>
            <w:szCs w:val="20"/>
            <w:rPrChange w:id="383" w:author="Hong Qin" w:date="2013-02-15T10:58:00Z">
              <w:rPr>
                <w:rFonts w:ascii="Arial" w:hAnsi="Arial" w:cs="Arial"/>
                <w:noProof/>
                <w:sz w:val="20"/>
                <w:szCs w:val="20"/>
                <w:vertAlign w:val="superscript"/>
              </w:rPr>
            </w:rPrChange>
          </w:rPr>
          <w:t>{Connelly, 2012 #2468}</w:t>
        </w:r>
      </w:ins>
      <w:del w:id="384" w:author="Hong Qin" w:date="2013-02-15T10:58:00Z">
        <w:r w:rsidR="00862EA5" w:rsidRPr="00862EA5" w:rsidDel="007C3C78">
          <w:rPr>
            <w:rFonts w:ascii="Arial" w:hAnsi="Arial" w:cs="Arial"/>
            <w:noProof/>
            <w:sz w:val="20"/>
            <w:szCs w:val="20"/>
            <w:vertAlign w:val="superscript"/>
          </w:rPr>
          <w:delText>[</w:delText>
        </w:r>
        <w:r w:rsidR="00231CE9" w:rsidRPr="00862EA5" w:rsidDel="007C3C78">
          <w:rPr>
            <w:rFonts w:ascii="Arial" w:hAnsi="Arial" w:cs="Arial"/>
            <w:noProof/>
            <w:sz w:val="20"/>
            <w:szCs w:val="20"/>
            <w:vertAlign w:val="superscript"/>
          </w:rPr>
          <w:delText>144</w:delText>
        </w:r>
        <w:r w:rsidR="00862EA5" w:rsidRPr="00862EA5" w:rsidDel="007C3C78">
          <w:rPr>
            <w:rFonts w:ascii="Arial" w:hAnsi="Arial" w:cs="Arial"/>
            <w:noProof/>
            <w:sz w:val="20"/>
            <w:szCs w:val="20"/>
            <w:vertAlign w:val="superscript"/>
          </w:rPr>
          <w:delText>]</w:delText>
        </w:r>
      </w:del>
      <w:r w:rsidR="002256A6" w:rsidRPr="00AB1B27">
        <w:rPr>
          <w:rFonts w:ascii="Arial" w:hAnsi="Arial" w:cs="Arial"/>
          <w:sz w:val="20"/>
          <w:szCs w:val="20"/>
        </w:rPr>
        <w:t xml:space="preserve">. PI and two Spelman students </w:t>
      </w:r>
      <w:r w:rsidR="002256A6">
        <w:rPr>
          <w:rFonts w:ascii="Arial" w:hAnsi="Arial" w:cs="Arial"/>
          <w:sz w:val="20"/>
          <w:szCs w:val="20"/>
        </w:rPr>
        <w:t>have preliminarily measured 33 Sanger yeast strains using propidium iodide (PrI) at Princeton during the summer of 2011. A preliminary GWA study showed that linear model has extremely poor statistical power (see also aim 1.4)</w:t>
      </w:r>
      <w:r w:rsidR="00DC0BD6">
        <w:rPr>
          <w:rFonts w:ascii="Arial" w:hAnsi="Arial" w:cs="Arial"/>
          <w:sz w:val="20"/>
          <w:szCs w:val="20"/>
        </w:rPr>
        <w:t xml:space="preserve">, but </w:t>
      </w:r>
      <w:r w:rsidR="002256A6">
        <w:rPr>
          <w:rFonts w:ascii="Arial" w:hAnsi="Arial" w:cs="Arial"/>
          <w:sz w:val="20"/>
          <w:szCs w:val="20"/>
        </w:rPr>
        <w:t>Fisher’s exact test on genotype-counts for long-, short- and average CLS categories</w:t>
      </w:r>
      <w:r w:rsidR="00DC0BD6">
        <w:rPr>
          <w:rFonts w:ascii="Arial" w:hAnsi="Arial" w:cs="Arial"/>
          <w:sz w:val="20"/>
          <w:szCs w:val="20"/>
        </w:rPr>
        <w:t xml:space="preserve"> gave </w:t>
      </w:r>
      <w:r w:rsidR="00DC15FD">
        <w:rPr>
          <w:rFonts w:ascii="Arial" w:hAnsi="Arial" w:cs="Arial"/>
          <w:sz w:val="20"/>
          <w:szCs w:val="20"/>
        </w:rPr>
        <w:t>37K ‘positive’ SNPs out of 200K SNPs in the dataset</w:t>
      </w:r>
      <w:r w:rsidR="00184DD7">
        <w:rPr>
          <w:rFonts w:ascii="Arial" w:hAnsi="Arial" w:cs="Arial"/>
          <w:sz w:val="20"/>
          <w:szCs w:val="20"/>
        </w:rPr>
        <w:t>, using a false discovery rate of 10%</w:t>
      </w:r>
      <w:r w:rsidR="00DC15FD">
        <w:rPr>
          <w:rFonts w:ascii="Arial" w:hAnsi="Arial" w:cs="Arial"/>
          <w:sz w:val="20"/>
          <w:szCs w:val="20"/>
        </w:rPr>
        <w:t xml:space="preserve">. Many of </w:t>
      </w:r>
      <w:r w:rsidR="00184DD7">
        <w:rPr>
          <w:rFonts w:ascii="Arial" w:hAnsi="Arial" w:cs="Arial"/>
          <w:sz w:val="20"/>
          <w:szCs w:val="20"/>
        </w:rPr>
        <w:t xml:space="preserve">the ‘positive’ SNPs </w:t>
      </w:r>
      <w:r w:rsidR="00DC15FD">
        <w:rPr>
          <w:rFonts w:ascii="Arial" w:hAnsi="Arial" w:cs="Arial"/>
          <w:sz w:val="20"/>
          <w:szCs w:val="20"/>
        </w:rPr>
        <w:t>are located in biological meaningful genes,</w:t>
      </w:r>
      <w:r w:rsidR="00DC0BD6">
        <w:rPr>
          <w:rFonts w:ascii="Arial" w:hAnsi="Arial" w:cs="Arial"/>
          <w:sz w:val="20"/>
          <w:szCs w:val="20"/>
        </w:rPr>
        <w:t xml:space="preserve"> </w:t>
      </w:r>
      <w:r w:rsidR="00DC15FD">
        <w:rPr>
          <w:rFonts w:ascii="Arial" w:hAnsi="Arial" w:cs="Arial"/>
          <w:sz w:val="20"/>
          <w:szCs w:val="20"/>
        </w:rPr>
        <w:t xml:space="preserve">but </w:t>
      </w:r>
      <w:r w:rsidR="002256A6">
        <w:rPr>
          <w:rFonts w:ascii="Arial" w:hAnsi="Arial" w:cs="Arial"/>
          <w:sz w:val="20"/>
          <w:szCs w:val="20"/>
        </w:rPr>
        <w:t xml:space="preserve">a large number </w:t>
      </w:r>
      <w:r w:rsidR="00DC15FD">
        <w:rPr>
          <w:rFonts w:ascii="Arial" w:hAnsi="Arial" w:cs="Arial"/>
          <w:sz w:val="20"/>
          <w:szCs w:val="20"/>
        </w:rPr>
        <w:t xml:space="preserve">of them </w:t>
      </w:r>
      <w:r w:rsidR="002256A6">
        <w:rPr>
          <w:rFonts w:ascii="Arial" w:hAnsi="Arial" w:cs="Arial"/>
          <w:sz w:val="20"/>
          <w:szCs w:val="20"/>
        </w:rPr>
        <w:t xml:space="preserve">are likely caused by </w:t>
      </w:r>
      <w:r w:rsidR="002256A6" w:rsidRPr="00AB1B27">
        <w:rPr>
          <w:rFonts w:ascii="Arial" w:hAnsi="Arial" w:cs="Arial"/>
          <w:sz w:val="20"/>
          <w:szCs w:val="20"/>
        </w:rPr>
        <w:t>population structure</w:t>
      </w:r>
      <w:r w:rsidR="003D528C">
        <w:rPr>
          <w:rFonts w:ascii="Arial" w:hAnsi="Arial" w:cs="Arial"/>
          <w:sz w:val="20"/>
          <w:szCs w:val="20"/>
        </w:rPr>
        <w:t>, similar to another study</w:t>
      </w:r>
      <w:r w:rsidR="00686A1D">
        <w:rPr>
          <w:rFonts w:ascii="Arial" w:hAnsi="Arial" w:cs="Arial"/>
          <w:sz w:val="20"/>
          <w:szCs w:val="20"/>
        </w:rPr>
        <w:t xml:space="preserve"> </w:t>
      </w:r>
      <w:ins w:id="385" w:author="Hong Qin" w:date="2013-02-15T10:58:00Z">
        <w:r w:rsidR="007C3C78" w:rsidRPr="007C3C78">
          <w:rPr>
            <w:rFonts w:ascii="Arial" w:hAnsi="Arial" w:cs="Arial"/>
            <w:sz w:val="20"/>
            <w:szCs w:val="20"/>
            <w:rPrChange w:id="386" w:author="Hong Qin" w:date="2013-02-15T10:58:00Z">
              <w:rPr>
                <w:rFonts w:ascii="Arial" w:hAnsi="Arial" w:cs="Arial"/>
                <w:noProof/>
                <w:sz w:val="20"/>
                <w:szCs w:val="20"/>
                <w:vertAlign w:val="superscript"/>
              </w:rPr>
            </w:rPrChange>
          </w:rPr>
          <w:t>{Connelly, 2012 #2468}</w:t>
        </w:r>
      </w:ins>
      <w:del w:id="387" w:author="Hong Qin" w:date="2013-02-15T10:58:00Z">
        <w:r w:rsidR="00862EA5" w:rsidRPr="00862EA5" w:rsidDel="007C3C78">
          <w:rPr>
            <w:rFonts w:ascii="Arial" w:hAnsi="Arial" w:cs="Arial"/>
            <w:noProof/>
            <w:sz w:val="20"/>
            <w:szCs w:val="20"/>
            <w:vertAlign w:val="superscript"/>
          </w:rPr>
          <w:delText>[</w:delText>
        </w:r>
        <w:r w:rsidR="00231CE9" w:rsidRPr="00862EA5" w:rsidDel="007C3C78">
          <w:rPr>
            <w:rFonts w:ascii="Arial" w:hAnsi="Arial" w:cs="Arial"/>
            <w:noProof/>
            <w:sz w:val="20"/>
            <w:szCs w:val="20"/>
            <w:vertAlign w:val="superscript"/>
          </w:rPr>
          <w:delText>144</w:delText>
        </w:r>
        <w:r w:rsidR="00862EA5" w:rsidRPr="00862EA5" w:rsidDel="007C3C78">
          <w:rPr>
            <w:rFonts w:ascii="Arial" w:hAnsi="Arial" w:cs="Arial"/>
            <w:noProof/>
            <w:sz w:val="20"/>
            <w:szCs w:val="20"/>
            <w:vertAlign w:val="superscript"/>
          </w:rPr>
          <w:delText>]</w:delText>
        </w:r>
      </w:del>
      <w:r w:rsidR="002256A6" w:rsidRPr="00AB1B27">
        <w:rPr>
          <w:rFonts w:ascii="Arial" w:hAnsi="Arial" w:cs="Arial"/>
          <w:sz w:val="20"/>
          <w:szCs w:val="20"/>
        </w:rPr>
        <w:t>.</w:t>
      </w:r>
      <w:r w:rsidR="002256A6">
        <w:rPr>
          <w:rFonts w:ascii="Arial" w:hAnsi="Arial" w:cs="Arial"/>
          <w:sz w:val="20"/>
          <w:szCs w:val="20"/>
        </w:rPr>
        <w:t xml:space="preserve"> </w:t>
      </w:r>
      <w:r w:rsidR="009834AB">
        <w:rPr>
          <w:rFonts w:ascii="Arial" w:hAnsi="Arial" w:cs="Arial"/>
          <w:sz w:val="20"/>
          <w:szCs w:val="20"/>
        </w:rPr>
        <w:t xml:space="preserve">These preliminary results suggest that </w:t>
      </w:r>
      <w:r w:rsidR="00C5304A" w:rsidRPr="00C5304A">
        <w:rPr>
          <w:rFonts w:ascii="Arial" w:hAnsi="Arial" w:cs="Arial"/>
          <w:sz w:val="20"/>
          <w:szCs w:val="20"/>
          <w:u w:val="single"/>
        </w:rPr>
        <w:t>our main concern is the amount of false-positives in GWA</w:t>
      </w:r>
      <w:r w:rsidR="009834AB">
        <w:rPr>
          <w:rFonts w:ascii="Arial" w:hAnsi="Arial" w:cs="Arial"/>
          <w:sz w:val="20"/>
          <w:szCs w:val="20"/>
        </w:rPr>
        <w:t>.</w:t>
      </w:r>
      <w:r>
        <w:rPr>
          <w:rFonts w:ascii="Arial" w:hAnsi="Arial" w:cs="Arial"/>
          <w:sz w:val="20"/>
          <w:szCs w:val="20"/>
        </w:rPr>
        <w:t xml:space="preserve"> To address this problem, </w:t>
      </w:r>
      <w:r w:rsidR="002256A6">
        <w:rPr>
          <w:rFonts w:ascii="Arial" w:hAnsi="Arial" w:cs="Arial"/>
          <w:sz w:val="20"/>
          <w:szCs w:val="20"/>
        </w:rPr>
        <w:t xml:space="preserve">we plan to </w:t>
      </w:r>
      <w:r w:rsidR="00C5304A" w:rsidRPr="00C5304A">
        <w:rPr>
          <w:rFonts w:ascii="Arial" w:hAnsi="Arial" w:cs="Arial"/>
          <w:sz w:val="20"/>
          <w:szCs w:val="20"/>
          <w:u w:val="single"/>
        </w:rPr>
        <w:t>scale up GWA to ~150 strains with 6 phenotypic measures and use sophisticated analysis</w:t>
      </w:r>
      <w:r w:rsidR="002256A6">
        <w:rPr>
          <w:rFonts w:ascii="Arial" w:hAnsi="Arial" w:cs="Arial"/>
          <w:sz w:val="20"/>
          <w:szCs w:val="20"/>
        </w:rPr>
        <w:t xml:space="preserve">. </w:t>
      </w:r>
    </w:p>
    <w:p w:rsidR="009207D4" w:rsidRDefault="002256A6" w:rsidP="002256A6">
      <w:pPr>
        <w:ind w:firstLine="720"/>
        <w:jc w:val="both"/>
        <w:rPr>
          <w:rFonts w:ascii="Arial" w:hAnsi="Arial" w:cs="Arial"/>
          <w:sz w:val="20"/>
          <w:szCs w:val="20"/>
        </w:rPr>
      </w:pPr>
      <w:r w:rsidRPr="00AB1B27">
        <w:rPr>
          <w:rFonts w:ascii="Arial" w:hAnsi="Arial" w:cs="Arial"/>
          <w:sz w:val="20"/>
          <w:szCs w:val="20"/>
        </w:rPr>
        <w:t xml:space="preserve">We will </w:t>
      </w:r>
      <w:r>
        <w:rPr>
          <w:rFonts w:ascii="Arial" w:hAnsi="Arial" w:cs="Arial"/>
          <w:sz w:val="20"/>
          <w:szCs w:val="20"/>
        </w:rPr>
        <w:t xml:space="preserve">focus on CLS </w:t>
      </w:r>
      <w:r w:rsidRPr="00AB1B27">
        <w:rPr>
          <w:rFonts w:ascii="Arial" w:hAnsi="Arial" w:cs="Arial"/>
          <w:sz w:val="20"/>
          <w:szCs w:val="20"/>
        </w:rPr>
        <w:t xml:space="preserve">because it can be straightforwardly carried out by undergraduates. </w:t>
      </w:r>
      <w:r>
        <w:rPr>
          <w:rFonts w:ascii="Arial" w:hAnsi="Arial" w:cs="Arial"/>
          <w:sz w:val="20"/>
          <w:szCs w:val="20"/>
        </w:rPr>
        <w:t xml:space="preserve">In addition </w:t>
      </w:r>
      <w:r w:rsidR="00425688">
        <w:rPr>
          <w:rFonts w:ascii="Arial" w:hAnsi="Arial" w:cs="Arial"/>
          <w:sz w:val="20"/>
          <w:szCs w:val="20"/>
        </w:rPr>
        <w:t xml:space="preserve">to </w:t>
      </w:r>
      <w:r>
        <w:rPr>
          <w:rFonts w:ascii="Arial" w:hAnsi="Arial" w:cs="Arial"/>
          <w:sz w:val="20"/>
          <w:szCs w:val="20"/>
        </w:rPr>
        <w:t xml:space="preserve">CFU measure of CLS, </w:t>
      </w:r>
      <w:r w:rsidRPr="00AB1B27">
        <w:rPr>
          <w:rFonts w:ascii="Arial" w:hAnsi="Arial" w:cs="Arial"/>
          <w:sz w:val="20"/>
          <w:szCs w:val="20"/>
        </w:rPr>
        <w:t xml:space="preserve">PI’s </w:t>
      </w:r>
      <w:del w:id="388" w:author="hqin" w:date="2012-07-21T09:23:00Z">
        <w:r w:rsidRPr="00AB1B27" w:rsidDel="00940AEE">
          <w:rPr>
            <w:rFonts w:ascii="Arial" w:hAnsi="Arial" w:cs="Arial"/>
            <w:sz w:val="20"/>
            <w:szCs w:val="20"/>
          </w:rPr>
          <w:delText>lab</w:delText>
        </w:r>
      </w:del>
      <w:ins w:id="389" w:author="hqin" w:date="2012-07-21T09:23:00Z">
        <w:r w:rsidR="00940AEE">
          <w:rPr>
            <w:rFonts w:ascii="Arial" w:hAnsi="Arial" w:cs="Arial"/>
            <w:sz w:val="20"/>
            <w:szCs w:val="20"/>
          </w:rPr>
          <w:t>laboratory</w:t>
        </w:r>
      </w:ins>
      <w:r w:rsidRPr="00AB1B27">
        <w:rPr>
          <w:rFonts w:ascii="Arial" w:hAnsi="Arial" w:cs="Arial"/>
          <w:sz w:val="20"/>
          <w:szCs w:val="20"/>
        </w:rPr>
        <w:t xml:space="preserve"> has developed a highthroughput approach to measure CLS </w:t>
      </w:r>
      <w:r>
        <w:rPr>
          <w:rFonts w:ascii="Arial" w:hAnsi="Arial" w:cs="Arial"/>
          <w:sz w:val="20"/>
          <w:szCs w:val="20"/>
        </w:rPr>
        <w:t xml:space="preserve">using </w:t>
      </w:r>
      <w:r w:rsidRPr="00AB1B27">
        <w:rPr>
          <w:rFonts w:ascii="Arial" w:hAnsi="Arial" w:cs="Arial"/>
          <w:sz w:val="20"/>
          <w:szCs w:val="20"/>
        </w:rPr>
        <w:t>PrI permeability</w:t>
      </w:r>
      <w:r w:rsidR="004A761E">
        <w:rPr>
          <w:rFonts w:ascii="Arial" w:hAnsi="Arial" w:cs="Arial"/>
          <w:sz w:val="20"/>
          <w:szCs w:val="20"/>
        </w:rPr>
        <w:t xml:space="preserve"> (section 3.5.3)</w:t>
      </w:r>
      <w:r>
        <w:rPr>
          <w:rFonts w:ascii="Arial" w:hAnsi="Arial" w:cs="Arial"/>
          <w:sz w:val="20"/>
          <w:szCs w:val="20"/>
        </w:rPr>
        <w:t xml:space="preserve">. We will also measure </w:t>
      </w:r>
      <w:r w:rsidRPr="00AB1B27">
        <w:rPr>
          <w:rFonts w:ascii="Arial" w:hAnsi="Arial" w:cs="Arial"/>
          <w:sz w:val="20"/>
          <w:szCs w:val="20"/>
        </w:rPr>
        <w:t>intracellular H</w:t>
      </w:r>
      <w:r w:rsidR="00CB459A" w:rsidRPr="00CB459A">
        <w:rPr>
          <w:rFonts w:ascii="Arial" w:hAnsi="Arial" w:cs="Arial"/>
          <w:sz w:val="20"/>
          <w:szCs w:val="20"/>
          <w:vertAlign w:val="subscript"/>
        </w:rPr>
        <w:t>2</w:t>
      </w:r>
      <w:r w:rsidRPr="00AB1B27">
        <w:rPr>
          <w:rFonts w:ascii="Arial" w:hAnsi="Arial" w:cs="Arial"/>
          <w:sz w:val="20"/>
          <w:szCs w:val="20"/>
        </w:rPr>
        <w:t>O</w:t>
      </w:r>
      <w:r w:rsidR="00CB459A" w:rsidRPr="00CB459A">
        <w:rPr>
          <w:rFonts w:ascii="Arial" w:hAnsi="Arial" w:cs="Arial"/>
          <w:sz w:val="20"/>
          <w:szCs w:val="20"/>
          <w:vertAlign w:val="subscript"/>
        </w:rPr>
        <w:t>2</w:t>
      </w:r>
      <w:r w:rsidRPr="00AB1B27">
        <w:rPr>
          <w:rFonts w:ascii="Arial" w:hAnsi="Arial" w:cs="Arial"/>
          <w:sz w:val="20"/>
          <w:szCs w:val="20"/>
        </w:rPr>
        <w:t xml:space="preserve"> and superoxide using flow cytometry</w:t>
      </w:r>
      <w:r w:rsidR="00175E55">
        <w:rPr>
          <w:rFonts w:ascii="Arial" w:hAnsi="Arial" w:cs="Arial"/>
          <w:sz w:val="20"/>
          <w:szCs w:val="20"/>
        </w:rPr>
        <w:t xml:space="preserve"> (see also Aim 2.5)</w:t>
      </w:r>
      <w:r>
        <w:rPr>
          <w:rFonts w:ascii="Arial" w:hAnsi="Arial" w:cs="Arial"/>
          <w:sz w:val="20"/>
          <w:szCs w:val="20"/>
        </w:rPr>
        <w:t xml:space="preserve">, and </w:t>
      </w:r>
      <w:r w:rsidRPr="00AB1B27">
        <w:rPr>
          <w:rFonts w:ascii="Arial" w:hAnsi="Arial" w:cs="Arial"/>
          <w:sz w:val="20"/>
          <w:szCs w:val="20"/>
        </w:rPr>
        <w:t xml:space="preserve">measure tolerance to </w:t>
      </w:r>
      <w:r w:rsidR="006B78C8" w:rsidRPr="00AB1B27">
        <w:rPr>
          <w:rFonts w:ascii="Arial" w:hAnsi="Arial" w:cs="Arial"/>
          <w:sz w:val="20"/>
          <w:szCs w:val="20"/>
        </w:rPr>
        <w:t>H</w:t>
      </w:r>
      <w:r w:rsidR="006B78C8" w:rsidRPr="006B78C8">
        <w:rPr>
          <w:rFonts w:ascii="Arial" w:hAnsi="Arial" w:cs="Arial"/>
          <w:sz w:val="20"/>
          <w:szCs w:val="20"/>
          <w:vertAlign w:val="subscript"/>
        </w:rPr>
        <w:t>2</w:t>
      </w:r>
      <w:r w:rsidR="006B78C8" w:rsidRPr="00AB1B27">
        <w:rPr>
          <w:rFonts w:ascii="Arial" w:hAnsi="Arial" w:cs="Arial"/>
          <w:sz w:val="20"/>
          <w:szCs w:val="20"/>
        </w:rPr>
        <w:t>O</w:t>
      </w:r>
      <w:r w:rsidR="006B78C8" w:rsidRPr="006B78C8">
        <w:rPr>
          <w:rFonts w:ascii="Arial" w:hAnsi="Arial" w:cs="Arial"/>
          <w:sz w:val="20"/>
          <w:szCs w:val="20"/>
          <w:vertAlign w:val="subscript"/>
        </w:rPr>
        <w:t>2</w:t>
      </w:r>
      <w:r>
        <w:rPr>
          <w:rFonts w:ascii="Arial" w:hAnsi="Arial" w:cs="Arial"/>
          <w:sz w:val="20"/>
          <w:szCs w:val="20"/>
        </w:rPr>
        <w:t>, paraquat, and menadione</w:t>
      </w:r>
      <w:r w:rsidRPr="00AB1B27">
        <w:rPr>
          <w:rFonts w:ascii="Arial" w:hAnsi="Arial" w:cs="Arial"/>
          <w:sz w:val="20"/>
          <w:szCs w:val="20"/>
        </w:rPr>
        <w:t xml:space="preserve"> using Bioscreen growth curves assay. </w:t>
      </w:r>
      <w:r w:rsidR="003D528C">
        <w:rPr>
          <w:rFonts w:ascii="Arial" w:hAnsi="Arial" w:cs="Arial"/>
          <w:sz w:val="20"/>
          <w:szCs w:val="20"/>
        </w:rPr>
        <w:t xml:space="preserve">Overall, we will quantify </w:t>
      </w:r>
      <w:r w:rsidR="00E66195">
        <w:rPr>
          <w:rFonts w:ascii="Arial" w:hAnsi="Arial" w:cs="Arial"/>
          <w:sz w:val="20"/>
          <w:szCs w:val="20"/>
        </w:rPr>
        <w:t xml:space="preserve">6 </w:t>
      </w:r>
      <w:r w:rsidR="003D528C">
        <w:rPr>
          <w:rFonts w:ascii="Arial" w:hAnsi="Arial" w:cs="Arial"/>
          <w:sz w:val="20"/>
          <w:szCs w:val="20"/>
        </w:rPr>
        <w:t xml:space="preserve">phenotypes for </w:t>
      </w:r>
      <w:r w:rsidRPr="00AB1B27">
        <w:rPr>
          <w:rFonts w:ascii="Arial" w:hAnsi="Arial" w:cs="Arial"/>
          <w:sz w:val="20"/>
          <w:szCs w:val="20"/>
        </w:rPr>
        <w:t>over 150 strains with sequenced or partially sequenced genomes</w:t>
      </w:r>
      <w:r>
        <w:rPr>
          <w:rFonts w:ascii="Arial" w:hAnsi="Arial" w:cs="Arial"/>
          <w:sz w:val="20"/>
          <w:szCs w:val="20"/>
        </w:rPr>
        <w:t xml:space="preserve"> </w:t>
      </w:r>
      <w:ins w:id="390" w:author="Hong Qin" w:date="2013-02-15T10:58:00Z">
        <w:r w:rsidR="007C3C78" w:rsidRPr="007C3C78">
          <w:rPr>
            <w:rFonts w:ascii="Arial" w:hAnsi="Arial" w:cs="Arial"/>
            <w:sz w:val="20"/>
            <w:szCs w:val="20"/>
            <w:rPrChange w:id="391" w:author="Hong Qin" w:date="2013-02-15T10:58:00Z">
              <w:rPr>
                <w:rFonts w:ascii="Arial" w:hAnsi="Arial" w:cs="Arial"/>
                <w:noProof/>
                <w:sz w:val="20"/>
                <w:szCs w:val="20"/>
                <w:vertAlign w:val="superscript"/>
              </w:rPr>
            </w:rPrChange>
          </w:rPr>
          <w:t>{Liti, 2009 #679;Schacherer, 2009 #2432}</w:t>
        </w:r>
      </w:ins>
      <w:del w:id="392" w:author="Hong Qin" w:date="2013-02-15T10:58:00Z">
        <w:r w:rsidR="00862EA5" w:rsidRPr="00862EA5" w:rsidDel="007C3C78">
          <w:rPr>
            <w:rFonts w:ascii="Arial" w:hAnsi="Arial" w:cs="Arial"/>
            <w:noProof/>
            <w:sz w:val="20"/>
            <w:szCs w:val="20"/>
            <w:vertAlign w:val="superscript"/>
          </w:rPr>
          <w:delText>[</w:delText>
        </w:r>
        <w:r w:rsidR="00231CE9" w:rsidRPr="00862EA5" w:rsidDel="007C3C78">
          <w:rPr>
            <w:rFonts w:ascii="Arial" w:hAnsi="Arial" w:cs="Arial"/>
            <w:noProof/>
            <w:sz w:val="20"/>
            <w:szCs w:val="20"/>
            <w:vertAlign w:val="superscript"/>
          </w:rPr>
          <w:delText>131</w:delText>
        </w:r>
        <w:r w:rsidR="00862EA5" w:rsidRPr="00862EA5" w:rsidDel="007C3C78">
          <w:rPr>
            <w:rFonts w:ascii="Arial" w:hAnsi="Arial" w:cs="Arial"/>
            <w:noProof/>
            <w:sz w:val="20"/>
            <w:szCs w:val="20"/>
            <w:vertAlign w:val="superscript"/>
          </w:rPr>
          <w:delText xml:space="preserve">, </w:delText>
        </w:r>
        <w:r w:rsidR="00231CE9" w:rsidRPr="00862EA5" w:rsidDel="007C3C78">
          <w:rPr>
            <w:rFonts w:ascii="Arial" w:hAnsi="Arial" w:cs="Arial"/>
            <w:noProof/>
            <w:sz w:val="20"/>
            <w:szCs w:val="20"/>
            <w:vertAlign w:val="superscript"/>
          </w:rPr>
          <w:delText>145</w:delText>
        </w:r>
        <w:r w:rsidR="00862EA5" w:rsidRPr="00862EA5" w:rsidDel="007C3C78">
          <w:rPr>
            <w:rFonts w:ascii="Arial" w:hAnsi="Arial" w:cs="Arial"/>
            <w:noProof/>
            <w:sz w:val="20"/>
            <w:szCs w:val="20"/>
            <w:vertAlign w:val="superscript"/>
          </w:rPr>
          <w:delText>]</w:delText>
        </w:r>
      </w:del>
      <w:r w:rsidR="00175E55">
        <w:rPr>
          <w:rFonts w:ascii="Arial" w:hAnsi="Arial" w:cs="Arial"/>
          <w:sz w:val="20"/>
          <w:szCs w:val="20"/>
        </w:rPr>
        <w:t xml:space="preserve"> (see Aim 2.1 for details on strains)</w:t>
      </w:r>
      <w:r w:rsidRPr="00AB1B27">
        <w:rPr>
          <w:rFonts w:ascii="Arial" w:hAnsi="Arial" w:cs="Arial"/>
          <w:sz w:val="20"/>
          <w:szCs w:val="20"/>
        </w:rPr>
        <w:t>.</w:t>
      </w:r>
    </w:p>
    <w:p w:rsidR="001133CC" w:rsidRDefault="00175E55" w:rsidP="00964082">
      <w:pPr>
        <w:ind w:firstLine="720"/>
        <w:jc w:val="both"/>
        <w:rPr>
          <w:rFonts w:ascii="Arial" w:hAnsi="Arial" w:cs="Arial"/>
          <w:sz w:val="20"/>
          <w:szCs w:val="20"/>
        </w:rPr>
      </w:pPr>
      <w:r>
        <w:rPr>
          <w:rFonts w:ascii="Arial" w:hAnsi="Arial" w:cs="Arial"/>
          <w:sz w:val="20"/>
          <w:szCs w:val="20"/>
        </w:rPr>
        <w:t>T</w:t>
      </w:r>
      <w:r w:rsidR="0035086B">
        <w:rPr>
          <w:rFonts w:ascii="Arial" w:hAnsi="Arial" w:cs="Arial"/>
          <w:sz w:val="20"/>
          <w:szCs w:val="20"/>
        </w:rPr>
        <w:t xml:space="preserve">o </w:t>
      </w:r>
      <w:r w:rsidR="00061F69">
        <w:rPr>
          <w:rFonts w:ascii="Arial" w:hAnsi="Arial" w:cs="Arial"/>
          <w:sz w:val="20"/>
          <w:szCs w:val="20"/>
        </w:rPr>
        <w:t xml:space="preserve">combine </w:t>
      </w:r>
      <w:r w:rsidR="009207D4">
        <w:rPr>
          <w:rFonts w:ascii="Arial" w:hAnsi="Arial" w:cs="Arial"/>
          <w:sz w:val="20"/>
          <w:szCs w:val="20"/>
        </w:rPr>
        <w:t xml:space="preserve">6 </w:t>
      </w:r>
      <w:r w:rsidR="00061F69">
        <w:rPr>
          <w:rFonts w:ascii="Arial" w:hAnsi="Arial" w:cs="Arial"/>
          <w:sz w:val="20"/>
          <w:szCs w:val="20"/>
        </w:rPr>
        <w:t>phenotyp</w:t>
      </w:r>
      <w:r w:rsidR="00D0798A">
        <w:rPr>
          <w:rFonts w:ascii="Arial" w:hAnsi="Arial" w:cs="Arial"/>
          <w:sz w:val="20"/>
          <w:szCs w:val="20"/>
        </w:rPr>
        <w:t>ic measures</w:t>
      </w:r>
      <w:r w:rsidR="00061F69">
        <w:rPr>
          <w:rFonts w:ascii="Arial" w:hAnsi="Arial" w:cs="Arial"/>
          <w:sz w:val="20"/>
          <w:szCs w:val="20"/>
        </w:rPr>
        <w:t xml:space="preserve"> for each SNP</w:t>
      </w:r>
      <w:r>
        <w:rPr>
          <w:rFonts w:ascii="Arial" w:hAnsi="Arial" w:cs="Arial"/>
          <w:sz w:val="20"/>
          <w:szCs w:val="20"/>
        </w:rPr>
        <w:t>, one way</w:t>
      </w:r>
      <w:r w:rsidR="0035086B">
        <w:rPr>
          <w:rFonts w:ascii="Arial" w:hAnsi="Arial" w:cs="Arial"/>
          <w:sz w:val="20"/>
          <w:szCs w:val="20"/>
        </w:rPr>
        <w:t xml:space="preserve"> is </w:t>
      </w:r>
      <w:r>
        <w:rPr>
          <w:rFonts w:ascii="Arial" w:hAnsi="Arial" w:cs="Arial"/>
          <w:sz w:val="20"/>
          <w:szCs w:val="20"/>
        </w:rPr>
        <w:t xml:space="preserve">the </w:t>
      </w:r>
      <w:r w:rsidR="0035086B">
        <w:rPr>
          <w:rFonts w:ascii="Arial" w:hAnsi="Arial" w:cs="Arial"/>
          <w:sz w:val="20"/>
          <w:szCs w:val="20"/>
        </w:rPr>
        <w:t xml:space="preserve">Fisher’s method. </w:t>
      </w:r>
      <w:r w:rsidR="00061F69">
        <w:rPr>
          <w:rFonts w:ascii="Arial" w:hAnsi="Arial" w:cs="Arial"/>
          <w:sz w:val="20"/>
          <w:szCs w:val="20"/>
        </w:rPr>
        <w:t xml:space="preserve">When </w:t>
      </w:r>
      <w:r w:rsidR="0050559A">
        <w:rPr>
          <w:rFonts w:ascii="Arial" w:hAnsi="Arial" w:cs="Arial"/>
          <w:sz w:val="20"/>
          <w:szCs w:val="20"/>
        </w:rPr>
        <w:t>n</w:t>
      </w:r>
      <w:r w:rsidR="00061F69">
        <w:rPr>
          <w:rFonts w:ascii="Arial" w:hAnsi="Arial" w:cs="Arial"/>
          <w:sz w:val="20"/>
          <w:szCs w:val="20"/>
        </w:rPr>
        <w:t xml:space="preserve">ull hypotheses are true for all association tests, they are independent by definition, and their p-value can be combined </w:t>
      </w:r>
      <w:r w:rsidR="0035086B">
        <w:rPr>
          <w:rFonts w:ascii="Arial" w:hAnsi="Arial" w:cs="Arial"/>
          <w:sz w:val="20"/>
          <w:szCs w:val="20"/>
        </w:rPr>
        <w:t xml:space="preserve">as </w:t>
      </w:r>
      <m:oMath>
        <m:sSubSup>
          <m:sSubSupPr>
            <m:ctrlPr>
              <w:rPr>
                <w:rFonts w:ascii="Cambria Math" w:hAnsi="Cambria Math" w:cs="Arial"/>
                <w:i/>
                <w:sz w:val="20"/>
                <w:szCs w:val="20"/>
              </w:rPr>
            </m:ctrlPr>
          </m:sSubSupPr>
          <m:e>
            <m:r>
              <w:rPr>
                <w:rFonts w:ascii="Cambria Math" w:hAnsi="Cambria Math" w:cs="Arial"/>
                <w:sz w:val="20"/>
                <w:szCs w:val="20"/>
              </w:rPr>
              <m:t>χ</m:t>
            </m:r>
          </m:e>
          <m:sub>
            <m:r>
              <w:rPr>
                <w:rFonts w:ascii="Cambria Math" w:hAnsi="Cambria Math" w:cs="Arial"/>
                <w:sz w:val="20"/>
                <w:szCs w:val="20"/>
              </w:rPr>
              <m:t>2</m:t>
            </m:r>
            <m:r>
              <w:rPr>
                <w:rFonts w:ascii="Cambria Math" w:hAnsi="Cambria Math" w:cs="Arial"/>
                <w:sz w:val="20"/>
                <w:szCs w:val="20"/>
              </w:rPr>
              <m:t>K</m:t>
            </m:r>
          </m:sub>
          <m:sup>
            <m:r>
              <w:rPr>
                <w:rFonts w:ascii="Cambria Math" w:hAnsi="Cambria Math" w:cs="Arial"/>
                <w:sz w:val="20"/>
                <w:szCs w:val="20"/>
              </w:rPr>
              <m:t>2</m:t>
            </m:r>
          </m:sup>
        </m:sSubSup>
        <m:r>
          <w:rPr>
            <w:rFonts w:ascii="Cambria Math" w:hAnsi="Cambria Math" w:cs="Arial"/>
            <w:sz w:val="20"/>
            <w:szCs w:val="20"/>
          </w:rPr>
          <m:t>=</m:t>
        </m:r>
        <m:nary>
          <m:naryPr>
            <m:chr m:val="∑"/>
            <m:limLoc m:val="subSup"/>
            <m:ctrlPr>
              <w:rPr>
                <w:rFonts w:ascii="Cambria Math" w:hAnsi="Cambria Math" w:cs="Arial"/>
                <w:i/>
                <w:sz w:val="20"/>
                <w:szCs w:val="20"/>
              </w:rPr>
            </m:ctrlPr>
          </m:naryPr>
          <m:sub>
            <m:r>
              <w:rPr>
                <w:rFonts w:ascii="Cambria Math" w:hAnsi="Cambria Math" w:cs="Arial"/>
                <w:sz w:val="20"/>
                <w:szCs w:val="20"/>
              </w:rPr>
              <m:t>i</m:t>
            </m:r>
            <m:r>
              <w:rPr>
                <w:rFonts w:ascii="Cambria Math" w:hAnsi="Cambria Math" w:cs="Arial"/>
                <w:sz w:val="20"/>
                <w:szCs w:val="20"/>
              </w:rPr>
              <m:t>=1</m:t>
            </m:r>
          </m:sub>
          <m:sup>
            <m:r>
              <w:rPr>
                <w:rFonts w:ascii="Cambria Math" w:hAnsi="Cambria Math" w:cs="Arial"/>
                <w:sz w:val="20"/>
                <w:szCs w:val="20"/>
              </w:rPr>
              <m:t>K</m:t>
            </m:r>
          </m:sup>
          <m:e>
            <m:r>
              <m:rPr>
                <m:sty m:val="p"/>
              </m:rPr>
              <w:rPr>
                <w:rFonts w:ascii="Cambria Math" w:hAnsi="Cambria Math" w:cs="Arial"/>
                <w:sz w:val="20"/>
                <w:szCs w:val="20"/>
              </w:rPr>
              <m:t>ln</m:t>
            </m:r>
            <m:r>
              <m:rPr>
                <m:sty m:val="p"/>
              </m:rPr>
              <w:rPr>
                <w:rFonts w:ascii="Monaco" w:hAnsi="Monaco" w:cs="Monaco"/>
                <w:sz w:val="20"/>
                <w:szCs w:val="20"/>
              </w:rPr>
              <m:t>⁡</m:t>
            </m:r>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i</m:t>
                </m:r>
              </m:sub>
            </m:sSub>
            <m:r>
              <w:rPr>
                <w:rFonts w:ascii="Cambria Math" w:hAnsi="Cambria Math" w:cs="Arial"/>
                <w:sz w:val="20"/>
                <w:szCs w:val="20"/>
              </w:rPr>
              <m:t>)</m:t>
            </m:r>
          </m:e>
        </m:nary>
      </m:oMath>
      <w:r w:rsidR="00061F69" w:rsidRPr="00AB1B27">
        <w:rPr>
          <w:rFonts w:ascii="Arial" w:hAnsi="Arial" w:cs="Arial"/>
          <w:sz w:val="20"/>
          <w:szCs w:val="20"/>
        </w:rPr>
        <w:t xml:space="preserve"> </w:t>
      </w:r>
      <w:r w:rsidR="00061F69">
        <w:rPr>
          <w:rFonts w:ascii="Arial" w:hAnsi="Arial" w:cs="Arial"/>
          <w:sz w:val="20"/>
          <w:szCs w:val="20"/>
        </w:rPr>
        <w:t xml:space="preserve">for </w:t>
      </w:r>
      <w:r w:rsidR="00061F69" w:rsidRPr="0009141E">
        <w:rPr>
          <w:rFonts w:ascii="Arial" w:hAnsi="Arial" w:cs="Arial"/>
          <w:i/>
          <w:sz w:val="20"/>
          <w:szCs w:val="20"/>
        </w:rPr>
        <w:t>K</w:t>
      </w:r>
      <w:r w:rsidR="00061F69">
        <w:rPr>
          <w:rFonts w:ascii="Arial" w:hAnsi="Arial" w:cs="Arial"/>
          <w:sz w:val="20"/>
          <w:szCs w:val="20"/>
        </w:rPr>
        <w:t xml:space="preserve"> number of traits</w:t>
      </w:r>
      <w:r w:rsidR="0091503B">
        <w:rPr>
          <w:rFonts w:ascii="Arial" w:hAnsi="Arial" w:cs="Arial"/>
          <w:sz w:val="20"/>
          <w:szCs w:val="20"/>
        </w:rPr>
        <w:t>. To correct for multiple test</w:t>
      </w:r>
      <w:r w:rsidR="00F81368">
        <w:rPr>
          <w:rFonts w:ascii="Arial" w:hAnsi="Arial" w:cs="Arial"/>
          <w:sz w:val="20"/>
          <w:szCs w:val="20"/>
        </w:rPr>
        <w:t>s</w:t>
      </w:r>
      <w:r w:rsidR="0091503B">
        <w:rPr>
          <w:rFonts w:ascii="Arial" w:hAnsi="Arial" w:cs="Arial"/>
          <w:sz w:val="20"/>
          <w:szCs w:val="20"/>
        </w:rPr>
        <w:t xml:space="preserve">, phenotypic data will be permuted 1000 times, and lowest p-value from each test will be used to generate a distribution to determine proper genome-wide significance </w:t>
      </w:r>
      <w:ins w:id="393" w:author="Hong Qin" w:date="2013-02-15T10:58:00Z">
        <w:r w:rsidR="007C3C78" w:rsidRPr="007C3C78">
          <w:rPr>
            <w:rFonts w:ascii="Arial" w:hAnsi="Arial" w:cs="Arial"/>
            <w:sz w:val="20"/>
            <w:szCs w:val="20"/>
            <w:rPrChange w:id="394" w:author="Hong Qin" w:date="2013-02-15T10:58:00Z">
              <w:rPr>
                <w:rFonts w:ascii="Arial" w:hAnsi="Arial" w:cs="Arial"/>
                <w:noProof/>
                <w:sz w:val="20"/>
                <w:szCs w:val="20"/>
                <w:vertAlign w:val="superscript"/>
              </w:rPr>
            </w:rPrChange>
          </w:rPr>
          <w:t>{Connelly, 2012 #2468}</w:t>
        </w:r>
      </w:ins>
      <w:del w:id="395" w:author="Hong Qin" w:date="2013-02-15T10:58:00Z">
        <w:r w:rsidR="00862EA5" w:rsidRPr="00862EA5" w:rsidDel="007C3C78">
          <w:rPr>
            <w:rFonts w:ascii="Arial" w:hAnsi="Arial" w:cs="Arial"/>
            <w:noProof/>
            <w:sz w:val="20"/>
            <w:szCs w:val="20"/>
            <w:vertAlign w:val="superscript"/>
          </w:rPr>
          <w:delText>[</w:delText>
        </w:r>
        <w:r w:rsidR="00231CE9" w:rsidRPr="00862EA5" w:rsidDel="007C3C78">
          <w:rPr>
            <w:rFonts w:ascii="Arial" w:hAnsi="Arial" w:cs="Arial"/>
            <w:noProof/>
            <w:sz w:val="20"/>
            <w:szCs w:val="20"/>
            <w:vertAlign w:val="superscript"/>
          </w:rPr>
          <w:delText>144</w:delText>
        </w:r>
        <w:r w:rsidR="00862EA5" w:rsidRPr="00862EA5" w:rsidDel="007C3C78">
          <w:rPr>
            <w:rFonts w:ascii="Arial" w:hAnsi="Arial" w:cs="Arial"/>
            <w:noProof/>
            <w:sz w:val="20"/>
            <w:szCs w:val="20"/>
            <w:vertAlign w:val="superscript"/>
          </w:rPr>
          <w:delText>]</w:delText>
        </w:r>
      </w:del>
      <w:r w:rsidR="0091503B">
        <w:rPr>
          <w:rFonts w:ascii="Arial" w:hAnsi="Arial" w:cs="Arial"/>
          <w:sz w:val="20"/>
          <w:szCs w:val="20"/>
        </w:rPr>
        <w:t xml:space="preserve">. </w:t>
      </w:r>
      <w:r w:rsidR="001133CC">
        <w:rPr>
          <w:rFonts w:ascii="Arial" w:hAnsi="Arial" w:cs="Arial"/>
          <w:sz w:val="20"/>
          <w:szCs w:val="20"/>
        </w:rPr>
        <w:t xml:space="preserve"> </w:t>
      </w:r>
    </w:p>
    <w:p w:rsidR="00964082" w:rsidRDefault="00964082" w:rsidP="00964082">
      <w:pPr>
        <w:ind w:firstLine="720"/>
        <w:jc w:val="both"/>
        <w:rPr>
          <w:rFonts w:ascii="Arial" w:hAnsi="Arial" w:cs="Arial"/>
          <w:sz w:val="20"/>
          <w:szCs w:val="20"/>
        </w:rPr>
      </w:pPr>
      <w:r>
        <w:rPr>
          <w:rFonts w:ascii="Arial" w:hAnsi="Arial" w:cs="Arial"/>
          <w:sz w:val="20"/>
          <w:szCs w:val="20"/>
        </w:rPr>
        <w:t xml:space="preserve">To combine multiple SNPs in one gene, one option is to sum </w:t>
      </w:r>
      <w:r w:rsidRPr="00161762">
        <w:rPr>
          <w:rFonts w:ascii="Arial" w:hAnsi="Arial" w:cs="Arial"/>
          <w:i/>
          <w:sz w:val="20"/>
          <w:szCs w:val="20"/>
        </w:rPr>
        <w:t>M</w:t>
      </w:r>
      <w:r>
        <w:rPr>
          <w:rFonts w:ascii="Arial" w:hAnsi="Arial" w:cs="Arial"/>
          <w:sz w:val="20"/>
          <w:szCs w:val="20"/>
        </w:rPr>
        <w:t xml:space="preserve"> number of largest SNP </w:t>
      </w:r>
      <m:oMath>
        <m:sSubSup>
          <m:sSubSupPr>
            <m:ctrlPr>
              <w:rPr>
                <w:rFonts w:ascii="Cambria Math" w:hAnsi="Cambria Math" w:cs="Arial"/>
                <w:i/>
                <w:sz w:val="20"/>
                <w:szCs w:val="20"/>
              </w:rPr>
            </m:ctrlPr>
          </m:sSubSupPr>
          <m:e>
            <m:r>
              <w:rPr>
                <w:rFonts w:ascii="Cambria Math" w:hAnsi="Cambria Math" w:cs="Arial"/>
                <w:sz w:val="20"/>
                <w:szCs w:val="20"/>
              </w:rPr>
              <m:t>χ</m:t>
            </m:r>
          </m:e>
          <m:sub>
            <m:r>
              <w:rPr>
                <w:rFonts w:ascii="Cambria Math" w:hAnsi="Cambria Math" w:cs="Arial"/>
                <w:sz w:val="20"/>
                <w:szCs w:val="20"/>
              </w:rPr>
              <m:t>2</m:t>
            </m:r>
            <m:r>
              <w:rPr>
                <w:rFonts w:ascii="Cambria Math" w:hAnsi="Cambria Math" w:cs="Arial"/>
                <w:sz w:val="20"/>
                <w:szCs w:val="20"/>
              </w:rPr>
              <m:t>K</m:t>
            </m:r>
          </m:sub>
          <m:sup>
            <m:r>
              <w:rPr>
                <w:rFonts w:ascii="Cambria Math" w:hAnsi="Cambria Math" w:cs="Arial"/>
                <w:sz w:val="20"/>
                <w:szCs w:val="20"/>
              </w:rPr>
              <m:t>2</m:t>
            </m:r>
          </m:sup>
        </m:sSubSup>
      </m:oMath>
      <w:r>
        <w:rPr>
          <w:rFonts w:ascii="Arial" w:hAnsi="Arial" w:cs="Arial"/>
          <w:sz w:val="20"/>
          <w:szCs w:val="20"/>
        </w:rPr>
        <w:t xml:space="preserve"> as </w:t>
      </w: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M</m:t>
            </m:r>
          </m:sub>
        </m:sSub>
        <m:r>
          <w:rPr>
            <w:rFonts w:ascii="Cambria Math" w:hAnsi="Cambria Math" w:cs="Arial"/>
            <w:sz w:val="20"/>
            <w:szCs w:val="20"/>
          </w:rPr>
          <m:t>=</m:t>
        </m:r>
        <m:nary>
          <m:naryPr>
            <m:chr m:val="∑"/>
            <m:limLoc m:val="subSup"/>
            <m:ctrlPr>
              <w:rPr>
                <w:rFonts w:ascii="Cambria Math" w:hAnsi="Cambria Math" w:cs="Arial"/>
                <w:i/>
                <w:sz w:val="20"/>
                <w:szCs w:val="20"/>
              </w:rPr>
            </m:ctrlPr>
          </m:naryPr>
          <m:sub>
            <m:r>
              <w:rPr>
                <w:rFonts w:ascii="Cambria Math" w:hAnsi="Cambria Math" w:cs="Arial"/>
                <w:sz w:val="20"/>
                <w:szCs w:val="20"/>
              </w:rPr>
              <m:t>j</m:t>
            </m:r>
            <m:r>
              <w:rPr>
                <w:rFonts w:ascii="Cambria Math" w:hAnsi="Cambria Math" w:cs="Arial"/>
                <w:sz w:val="20"/>
                <w:szCs w:val="20"/>
              </w:rPr>
              <m:t>=1</m:t>
            </m:r>
          </m:sub>
          <m:sup>
            <m:r>
              <w:rPr>
                <w:rFonts w:ascii="Cambria Math" w:hAnsi="Cambria Math" w:cs="Arial"/>
                <w:sz w:val="20"/>
                <w:szCs w:val="20"/>
              </w:rPr>
              <m:t>M</m:t>
            </m:r>
          </m:sup>
          <m:e>
            <m:sSubSup>
              <m:sSubSupPr>
                <m:ctrlPr>
                  <w:rPr>
                    <w:rFonts w:ascii="Cambria Math" w:hAnsi="Cambria Math" w:cs="Arial"/>
                    <w:i/>
                    <w:sz w:val="20"/>
                    <w:szCs w:val="20"/>
                  </w:rPr>
                </m:ctrlPr>
              </m:sSubSupPr>
              <m:e>
                <m:r>
                  <w:rPr>
                    <w:rFonts w:ascii="Cambria Math" w:hAnsi="Cambria Math" w:cs="Arial"/>
                    <w:sz w:val="20"/>
                    <w:szCs w:val="20"/>
                  </w:rPr>
                  <m:t>χ</m:t>
                </m:r>
              </m:e>
              <m:sub>
                <m:r>
                  <w:rPr>
                    <w:rFonts w:ascii="Cambria Math" w:hAnsi="Cambria Math" w:cs="Arial"/>
                    <w:sz w:val="20"/>
                    <w:szCs w:val="20"/>
                  </w:rPr>
                  <m:t>2</m:t>
                </m:r>
                <m:r>
                  <w:rPr>
                    <w:rFonts w:ascii="Cambria Math" w:hAnsi="Cambria Math" w:cs="Arial"/>
                    <w:sz w:val="20"/>
                    <w:szCs w:val="20"/>
                  </w:rPr>
                  <m:t>K</m:t>
                </m:r>
                <m:r>
                  <w:rPr>
                    <w:rFonts w:ascii="Cambria Math" w:hAnsi="Cambria Math" w:cs="Arial"/>
                    <w:sz w:val="20"/>
                    <w:szCs w:val="20"/>
                  </w:rPr>
                  <m:t>,</m:t>
                </m:r>
                <m:r>
                  <w:rPr>
                    <w:rFonts w:ascii="Cambria Math" w:hAnsi="Cambria Math" w:cs="Arial"/>
                    <w:sz w:val="20"/>
                    <w:szCs w:val="20"/>
                  </w:rPr>
                  <m:t>j</m:t>
                </m:r>
              </m:sub>
              <m:sup>
                <m:r>
                  <w:rPr>
                    <w:rFonts w:ascii="Cambria Math" w:hAnsi="Cambria Math" w:cs="Arial"/>
                    <w:sz w:val="20"/>
                    <w:szCs w:val="20"/>
                  </w:rPr>
                  <m:t>2</m:t>
                </m:r>
              </m:sup>
            </m:sSubSup>
          </m:e>
        </m:nary>
        <m:r>
          <w:rPr>
            <w:rFonts w:ascii="Cambria Math" w:hAnsi="Cambria Math" w:cs="Arial"/>
            <w:sz w:val="20"/>
            <w:szCs w:val="20"/>
          </w:rPr>
          <m:t xml:space="preserve">  </m:t>
        </m:r>
      </m:oMath>
      <w:r>
        <w:rPr>
          <w:rFonts w:ascii="Arial" w:hAnsi="Arial" w:cs="Arial"/>
          <w:sz w:val="20"/>
          <w:szCs w:val="20"/>
        </w:rPr>
        <w:t xml:space="preserve">as recommend in Hoh and Ott 2003 </w:t>
      </w:r>
      <w:ins w:id="396" w:author="Hong Qin" w:date="2013-02-15T10:58:00Z">
        <w:r w:rsidR="007C3C78" w:rsidRPr="007C3C78">
          <w:rPr>
            <w:rFonts w:ascii="Arial" w:hAnsi="Arial" w:cs="Arial"/>
            <w:sz w:val="20"/>
            <w:szCs w:val="20"/>
            <w:rPrChange w:id="397" w:author="Hong Qin" w:date="2013-02-15T10:58:00Z">
              <w:rPr>
                <w:rFonts w:ascii="Arial" w:hAnsi="Arial" w:cs="Arial"/>
                <w:noProof/>
                <w:sz w:val="20"/>
                <w:szCs w:val="20"/>
                <w:vertAlign w:val="superscript"/>
              </w:rPr>
            </w:rPrChange>
          </w:rPr>
          <w:t>{Hoh, 2003 #2465}</w:t>
        </w:r>
      </w:ins>
      <w:del w:id="398" w:author="Hong Qin" w:date="2013-02-15T10:58:00Z">
        <w:r w:rsidR="00862EA5" w:rsidRPr="00862EA5" w:rsidDel="007C3C78">
          <w:rPr>
            <w:rFonts w:ascii="Arial" w:hAnsi="Arial" w:cs="Arial"/>
            <w:noProof/>
            <w:sz w:val="20"/>
            <w:szCs w:val="20"/>
            <w:vertAlign w:val="superscript"/>
          </w:rPr>
          <w:delText>[</w:delText>
        </w:r>
        <w:r w:rsidR="00231CE9" w:rsidRPr="00862EA5" w:rsidDel="007C3C78">
          <w:rPr>
            <w:rFonts w:ascii="Arial" w:hAnsi="Arial" w:cs="Arial"/>
            <w:noProof/>
            <w:sz w:val="20"/>
            <w:szCs w:val="20"/>
            <w:vertAlign w:val="superscript"/>
          </w:rPr>
          <w:delText>146</w:delText>
        </w:r>
        <w:r w:rsidR="00862EA5" w:rsidRPr="00862EA5" w:rsidDel="007C3C78">
          <w:rPr>
            <w:rFonts w:ascii="Arial" w:hAnsi="Arial" w:cs="Arial"/>
            <w:noProof/>
            <w:sz w:val="20"/>
            <w:szCs w:val="20"/>
            <w:vertAlign w:val="superscript"/>
          </w:rPr>
          <w:delText>]</w:delText>
        </w:r>
      </w:del>
      <w:r>
        <w:rPr>
          <w:rFonts w:ascii="Arial" w:hAnsi="Arial" w:cs="Arial"/>
          <w:sz w:val="20"/>
          <w:szCs w:val="20"/>
        </w:rPr>
        <w:t xml:space="preserve">. Significance of </w:t>
      </w:r>
      <w:r w:rsidRPr="005758D1">
        <w:rPr>
          <w:rFonts w:ascii="Arial" w:hAnsi="Arial" w:cs="Arial"/>
          <w:i/>
          <w:sz w:val="20"/>
          <w:szCs w:val="20"/>
        </w:rPr>
        <w:t>s</w:t>
      </w:r>
      <w:r w:rsidRPr="005758D1">
        <w:rPr>
          <w:rFonts w:ascii="Arial" w:hAnsi="Arial" w:cs="Arial"/>
          <w:i/>
          <w:sz w:val="20"/>
          <w:szCs w:val="20"/>
          <w:vertAlign w:val="subscript"/>
        </w:rPr>
        <w:t>M</w:t>
      </w:r>
      <w:r>
        <w:rPr>
          <w:rFonts w:ascii="Arial" w:hAnsi="Arial" w:cs="Arial"/>
          <w:sz w:val="20"/>
          <w:szCs w:val="20"/>
        </w:rPr>
        <w:t xml:space="preserve"> can be evaluated by permutation of phenotypic data </w:t>
      </w:r>
      <w:ins w:id="399" w:author="Hong Qin" w:date="2013-02-15T10:58:00Z">
        <w:r w:rsidR="007C3C78" w:rsidRPr="007C3C78">
          <w:rPr>
            <w:rFonts w:ascii="Arial" w:hAnsi="Arial" w:cs="Arial"/>
            <w:sz w:val="20"/>
            <w:szCs w:val="20"/>
            <w:rPrChange w:id="400" w:author="Hong Qin" w:date="2013-02-15T10:58:00Z">
              <w:rPr>
                <w:rFonts w:ascii="Arial" w:hAnsi="Arial" w:cs="Arial"/>
                <w:noProof/>
                <w:sz w:val="20"/>
                <w:szCs w:val="20"/>
                <w:vertAlign w:val="superscript"/>
              </w:rPr>
            </w:rPrChange>
          </w:rPr>
          <w:t>{Hoh, 2003 #2465}</w:t>
        </w:r>
      </w:ins>
      <w:del w:id="401" w:author="Hong Qin" w:date="2013-02-15T10:58:00Z">
        <w:r w:rsidR="00862EA5" w:rsidRPr="00862EA5" w:rsidDel="007C3C78">
          <w:rPr>
            <w:rFonts w:ascii="Arial" w:hAnsi="Arial" w:cs="Arial"/>
            <w:noProof/>
            <w:sz w:val="20"/>
            <w:szCs w:val="20"/>
            <w:vertAlign w:val="superscript"/>
          </w:rPr>
          <w:delText>[</w:delText>
        </w:r>
        <w:r w:rsidR="00231CE9" w:rsidRPr="00862EA5" w:rsidDel="007C3C78">
          <w:rPr>
            <w:rFonts w:ascii="Arial" w:hAnsi="Arial" w:cs="Arial"/>
            <w:noProof/>
            <w:sz w:val="20"/>
            <w:szCs w:val="20"/>
            <w:vertAlign w:val="superscript"/>
          </w:rPr>
          <w:delText>146</w:delText>
        </w:r>
        <w:r w:rsidR="00862EA5" w:rsidRPr="00862EA5" w:rsidDel="007C3C78">
          <w:rPr>
            <w:rFonts w:ascii="Arial" w:hAnsi="Arial" w:cs="Arial"/>
            <w:noProof/>
            <w:sz w:val="20"/>
            <w:szCs w:val="20"/>
            <w:vertAlign w:val="superscript"/>
          </w:rPr>
          <w:delText>]</w:delText>
        </w:r>
      </w:del>
      <w:r>
        <w:rPr>
          <w:rFonts w:ascii="Arial" w:hAnsi="Arial" w:cs="Arial"/>
          <w:sz w:val="20"/>
          <w:szCs w:val="20"/>
        </w:rPr>
        <w:t xml:space="preserve">. </w:t>
      </w:r>
    </w:p>
    <w:p w:rsidR="00061F69" w:rsidRDefault="0035086B" w:rsidP="002256A6">
      <w:pPr>
        <w:ind w:firstLine="720"/>
        <w:jc w:val="both"/>
        <w:rPr>
          <w:rFonts w:ascii="Arial" w:hAnsi="Arial" w:cs="Arial"/>
          <w:sz w:val="20"/>
          <w:szCs w:val="20"/>
        </w:rPr>
      </w:pPr>
      <w:r>
        <w:rPr>
          <w:rFonts w:ascii="Arial" w:hAnsi="Arial" w:cs="Arial"/>
          <w:sz w:val="20"/>
          <w:szCs w:val="20"/>
        </w:rPr>
        <w:t>P</w:t>
      </w:r>
      <w:r w:rsidR="002132CB">
        <w:rPr>
          <w:rFonts w:ascii="Arial" w:hAnsi="Arial" w:cs="Arial"/>
          <w:sz w:val="20"/>
          <w:szCs w:val="20"/>
        </w:rPr>
        <w:t xml:space="preserve">opulation structure </w:t>
      </w:r>
      <w:r w:rsidR="00964082">
        <w:rPr>
          <w:rFonts w:ascii="Arial" w:hAnsi="Arial" w:cs="Arial"/>
          <w:sz w:val="20"/>
          <w:szCs w:val="20"/>
        </w:rPr>
        <w:t xml:space="preserve">can </w:t>
      </w:r>
      <w:r w:rsidR="002132CB">
        <w:rPr>
          <w:rFonts w:ascii="Arial" w:hAnsi="Arial" w:cs="Arial"/>
          <w:sz w:val="20"/>
          <w:szCs w:val="20"/>
        </w:rPr>
        <w:t xml:space="preserve">be </w:t>
      </w:r>
      <w:r>
        <w:rPr>
          <w:rFonts w:ascii="Arial" w:hAnsi="Arial" w:cs="Arial"/>
          <w:sz w:val="20"/>
          <w:szCs w:val="20"/>
        </w:rPr>
        <w:t xml:space="preserve">addressed by </w:t>
      </w:r>
      <w:r w:rsidR="002132CB">
        <w:rPr>
          <w:rFonts w:ascii="Arial" w:hAnsi="Arial" w:cs="Arial"/>
          <w:sz w:val="20"/>
          <w:szCs w:val="20"/>
        </w:rPr>
        <w:t xml:space="preserve">the first principal component of genotypes </w:t>
      </w:r>
      <w:ins w:id="402" w:author="Hong Qin" w:date="2013-02-15T10:58:00Z">
        <w:r w:rsidR="007C3C78" w:rsidRPr="007C3C78">
          <w:rPr>
            <w:rFonts w:ascii="Arial" w:hAnsi="Arial" w:cs="Arial"/>
            <w:sz w:val="20"/>
            <w:szCs w:val="20"/>
            <w:rPrChange w:id="403" w:author="Hong Qin" w:date="2013-02-15T10:58:00Z">
              <w:rPr>
                <w:rFonts w:ascii="Arial" w:hAnsi="Arial" w:cs="Arial"/>
                <w:noProof/>
                <w:sz w:val="20"/>
                <w:szCs w:val="20"/>
                <w:vertAlign w:val="superscript"/>
              </w:rPr>
            </w:rPrChange>
          </w:rPr>
          <w:t>{Price, 2006 #2469}</w:t>
        </w:r>
      </w:ins>
      <w:del w:id="404" w:author="Hong Qin" w:date="2013-02-15T10:58:00Z">
        <w:r w:rsidR="00862EA5" w:rsidRPr="00862EA5" w:rsidDel="007C3C78">
          <w:rPr>
            <w:rFonts w:ascii="Arial" w:hAnsi="Arial" w:cs="Arial"/>
            <w:noProof/>
            <w:sz w:val="20"/>
            <w:szCs w:val="20"/>
            <w:vertAlign w:val="superscript"/>
          </w:rPr>
          <w:delText>[</w:delText>
        </w:r>
        <w:r w:rsidR="00231CE9" w:rsidRPr="00862EA5" w:rsidDel="007C3C78">
          <w:rPr>
            <w:rFonts w:ascii="Arial" w:hAnsi="Arial" w:cs="Arial"/>
            <w:noProof/>
            <w:sz w:val="20"/>
            <w:szCs w:val="20"/>
            <w:vertAlign w:val="superscript"/>
          </w:rPr>
          <w:delText>147</w:delText>
        </w:r>
        <w:r w:rsidR="00862EA5" w:rsidRPr="00862EA5" w:rsidDel="007C3C78">
          <w:rPr>
            <w:rFonts w:ascii="Arial" w:hAnsi="Arial" w:cs="Arial"/>
            <w:noProof/>
            <w:sz w:val="20"/>
            <w:szCs w:val="20"/>
            <w:vertAlign w:val="superscript"/>
          </w:rPr>
          <w:delText>]</w:delText>
        </w:r>
      </w:del>
      <w:r>
        <w:rPr>
          <w:rFonts w:ascii="Arial" w:hAnsi="Arial" w:cs="Arial"/>
          <w:sz w:val="20"/>
          <w:szCs w:val="20"/>
        </w:rPr>
        <w:t xml:space="preserve"> or </w:t>
      </w:r>
      <w:r w:rsidR="002132CB">
        <w:rPr>
          <w:rFonts w:ascii="Arial" w:hAnsi="Arial" w:cs="Arial"/>
          <w:sz w:val="20"/>
          <w:szCs w:val="20"/>
        </w:rPr>
        <w:t>linear mixed model based EMMA</w:t>
      </w:r>
      <w:r w:rsidR="00DC0BD6">
        <w:rPr>
          <w:rFonts w:ascii="Arial" w:hAnsi="Arial" w:cs="Arial"/>
          <w:sz w:val="20"/>
          <w:szCs w:val="20"/>
        </w:rPr>
        <w:t xml:space="preserve"> </w:t>
      </w:r>
      <w:ins w:id="405" w:author="Hong Qin" w:date="2013-02-15T10:58:00Z">
        <w:r w:rsidR="007C3C78" w:rsidRPr="007C3C78">
          <w:rPr>
            <w:rFonts w:ascii="Arial" w:hAnsi="Arial" w:cs="Arial"/>
            <w:sz w:val="20"/>
            <w:szCs w:val="20"/>
            <w:rPrChange w:id="406" w:author="Hong Qin" w:date="2013-02-15T10:58:00Z">
              <w:rPr>
                <w:rFonts w:ascii="Arial" w:hAnsi="Arial" w:cs="Arial"/>
                <w:noProof/>
                <w:sz w:val="20"/>
                <w:szCs w:val="20"/>
                <w:vertAlign w:val="superscript"/>
              </w:rPr>
            </w:rPrChange>
          </w:rPr>
          <w:t>{Kang, 2008 #2470}</w:t>
        </w:r>
      </w:ins>
      <w:del w:id="407" w:author="Hong Qin" w:date="2013-02-15T10:58:00Z">
        <w:r w:rsidR="00862EA5" w:rsidRPr="00862EA5" w:rsidDel="007C3C78">
          <w:rPr>
            <w:rFonts w:ascii="Arial" w:hAnsi="Arial" w:cs="Arial"/>
            <w:noProof/>
            <w:sz w:val="20"/>
            <w:szCs w:val="20"/>
            <w:vertAlign w:val="superscript"/>
          </w:rPr>
          <w:delText>[</w:delText>
        </w:r>
        <w:r w:rsidR="00231CE9" w:rsidRPr="00862EA5" w:rsidDel="007C3C78">
          <w:rPr>
            <w:rFonts w:ascii="Arial" w:hAnsi="Arial" w:cs="Arial"/>
            <w:noProof/>
            <w:sz w:val="20"/>
            <w:szCs w:val="20"/>
            <w:vertAlign w:val="superscript"/>
          </w:rPr>
          <w:delText>148</w:delText>
        </w:r>
        <w:r w:rsidR="00862EA5" w:rsidRPr="00862EA5" w:rsidDel="007C3C78">
          <w:rPr>
            <w:rFonts w:ascii="Arial" w:hAnsi="Arial" w:cs="Arial"/>
            <w:noProof/>
            <w:sz w:val="20"/>
            <w:szCs w:val="20"/>
            <w:vertAlign w:val="superscript"/>
          </w:rPr>
          <w:delText>]</w:delText>
        </w:r>
      </w:del>
      <w:r w:rsidR="00C063B2">
        <w:rPr>
          <w:rFonts w:ascii="Arial" w:hAnsi="Arial" w:cs="Arial"/>
          <w:sz w:val="20"/>
          <w:szCs w:val="20"/>
        </w:rPr>
        <w:t xml:space="preserve">. Alternatively, we plan to choose ‘unstructured’ strains based on neighbor-joining tree </w:t>
      </w:r>
      <w:r w:rsidR="00964082">
        <w:rPr>
          <w:rFonts w:ascii="Arial" w:hAnsi="Arial" w:cs="Arial"/>
          <w:sz w:val="20"/>
          <w:szCs w:val="20"/>
        </w:rPr>
        <w:t xml:space="preserve">calculated from </w:t>
      </w:r>
      <w:r w:rsidR="00C063B2">
        <w:rPr>
          <w:rFonts w:ascii="Arial" w:hAnsi="Arial" w:cs="Arial"/>
          <w:sz w:val="20"/>
          <w:szCs w:val="20"/>
        </w:rPr>
        <w:t xml:space="preserve">whole genome genetic variations as in previous work </w:t>
      </w:r>
      <w:ins w:id="408" w:author="Hong Qin" w:date="2013-02-15T10:58:00Z">
        <w:r w:rsidR="007C3C78" w:rsidRPr="007C3C78">
          <w:rPr>
            <w:rFonts w:ascii="Arial" w:hAnsi="Arial" w:cs="Arial"/>
            <w:sz w:val="20"/>
            <w:szCs w:val="20"/>
            <w:rPrChange w:id="409" w:author="Hong Qin" w:date="2013-02-15T10:58:00Z">
              <w:rPr>
                <w:rFonts w:ascii="Arial" w:hAnsi="Arial" w:cs="Arial"/>
                <w:noProof/>
                <w:sz w:val="20"/>
                <w:szCs w:val="20"/>
                <w:vertAlign w:val="superscript"/>
              </w:rPr>
            </w:rPrChange>
          </w:rPr>
          <w:t>{Schacherer, 2009 #2432;Liti, 2009 #679;Connelly, 2012 #2468}</w:t>
        </w:r>
      </w:ins>
      <w:del w:id="410" w:author="Hong Qin" w:date="2013-02-15T10:58:00Z">
        <w:r w:rsidR="00862EA5" w:rsidRPr="00862EA5" w:rsidDel="007C3C78">
          <w:rPr>
            <w:rFonts w:ascii="Arial" w:hAnsi="Arial" w:cs="Arial"/>
            <w:noProof/>
            <w:sz w:val="20"/>
            <w:szCs w:val="20"/>
            <w:vertAlign w:val="superscript"/>
          </w:rPr>
          <w:delText>[</w:delText>
        </w:r>
        <w:r w:rsidR="00231CE9" w:rsidRPr="00862EA5" w:rsidDel="007C3C78">
          <w:rPr>
            <w:rFonts w:ascii="Arial" w:hAnsi="Arial" w:cs="Arial"/>
            <w:noProof/>
            <w:sz w:val="20"/>
            <w:szCs w:val="20"/>
            <w:vertAlign w:val="superscript"/>
          </w:rPr>
          <w:delText>131</w:delText>
        </w:r>
        <w:r w:rsidR="00862EA5" w:rsidRPr="00862EA5" w:rsidDel="007C3C78">
          <w:rPr>
            <w:rFonts w:ascii="Arial" w:hAnsi="Arial" w:cs="Arial"/>
            <w:noProof/>
            <w:sz w:val="20"/>
            <w:szCs w:val="20"/>
            <w:vertAlign w:val="superscript"/>
          </w:rPr>
          <w:delText xml:space="preserve">, </w:delText>
        </w:r>
        <w:r w:rsidR="00231CE9" w:rsidRPr="00862EA5" w:rsidDel="007C3C78">
          <w:rPr>
            <w:rFonts w:ascii="Arial" w:hAnsi="Arial" w:cs="Arial"/>
            <w:noProof/>
            <w:sz w:val="20"/>
            <w:szCs w:val="20"/>
            <w:vertAlign w:val="superscript"/>
          </w:rPr>
          <w:delText>144</w:delText>
        </w:r>
        <w:r w:rsidR="00862EA5" w:rsidRPr="00862EA5" w:rsidDel="007C3C78">
          <w:rPr>
            <w:rFonts w:ascii="Arial" w:hAnsi="Arial" w:cs="Arial"/>
            <w:noProof/>
            <w:sz w:val="20"/>
            <w:szCs w:val="20"/>
            <w:vertAlign w:val="superscript"/>
          </w:rPr>
          <w:delText xml:space="preserve">, </w:delText>
        </w:r>
        <w:r w:rsidR="00231CE9" w:rsidRPr="00862EA5" w:rsidDel="007C3C78">
          <w:rPr>
            <w:rFonts w:ascii="Arial" w:hAnsi="Arial" w:cs="Arial"/>
            <w:noProof/>
            <w:sz w:val="20"/>
            <w:szCs w:val="20"/>
            <w:vertAlign w:val="superscript"/>
          </w:rPr>
          <w:delText>145</w:delText>
        </w:r>
        <w:r w:rsidR="00862EA5" w:rsidRPr="00862EA5" w:rsidDel="007C3C78">
          <w:rPr>
            <w:rFonts w:ascii="Arial" w:hAnsi="Arial" w:cs="Arial"/>
            <w:noProof/>
            <w:sz w:val="20"/>
            <w:szCs w:val="20"/>
            <w:vertAlign w:val="superscript"/>
          </w:rPr>
          <w:delText>]</w:delText>
        </w:r>
      </w:del>
      <w:r w:rsidR="00C063B2" w:rsidRPr="00AB1B27">
        <w:rPr>
          <w:rFonts w:ascii="Arial" w:hAnsi="Arial" w:cs="Arial"/>
          <w:sz w:val="20"/>
          <w:szCs w:val="20"/>
        </w:rPr>
        <w:t>.</w:t>
      </w:r>
      <w:r w:rsidR="00C063B2">
        <w:rPr>
          <w:rFonts w:ascii="Arial" w:hAnsi="Arial" w:cs="Arial"/>
          <w:sz w:val="20"/>
          <w:szCs w:val="20"/>
        </w:rPr>
        <w:t xml:space="preserve"> </w:t>
      </w:r>
      <w:r w:rsidR="00B26EE2">
        <w:rPr>
          <w:rFonts w:ascii="Arial" w:hAnsi="Arial" w:cs="Arial"/>
          <w:sz w:val="20"/>
          <w:szCs w:val="20"/>
        </w:rPr>
        <w:t>Association test</w:t>
      </w:r>
      <w:r w:rsidR="000318A5">
        <w:rPr>
          <w:rFonts w:ascii="Arial" w:hAnsi="Arial" w:cs="Arial"/>
          <w:sz w:val="20"/>
          <w:szCs w:val="20"/>
        </w:rPr>
        <w:t>s</w:t>
      </w:r>
      <w:r w:rsidR="00B26EE2">
        <w:rPr>
          <w:rFonts w:ascii="Arial" w:hAnsi="Arial" w:cs="Arial"/>
          <w:sz w:val="20"/>
          <w:szCs w:val="20"/>
        </w:rPr>
        <w:t xml:space="preserve"> on genotype-counts of categorical phenotypic data can be applied using ‘unstructured’ strains. </w:t>
      </w:r>
      <w:r w:rsidR="009207D4">
        <w:rPr>
          <w:rFonts w:ascii="Arial" w:hAnsi="Arial" w:cs="Arial"/>
          <w:sz w:val="20"/>
          <w:szCs w:val="20"/>
        </w:rPr>
        <w:t xml:space="preserve">Choosing ‘unstructured’ strains </w:t>
      </w:r>
      <w:r w:rsidR="00B26EE2">
        <w:rPr>
          <w:rFonts w:ascii="Arial" w:hAnsi="Arial" w:cs="Arial"/>
          <w:sz w:val="20"/>
          <w:szCs w:val="20"/>
        </w:rPr>
        <w:t xml:space="preserve">should </w:t>
      </w:r>
      <w:r w:rsidR="009207D4">
        <w:rPr>
          <w:rFonts w:ascii="Arial" w:hAnsi="Arial" w:cs="Arial"/>
          <w:sz w:val="20"/>
          <w:szCs w:val="20"/>
        </w:rPr>
        <w:t xml:space="preserve">mitigate false positives, but </w:t>
      </w:r>
      <w:r w:rsidR="00964082">
        <w:rPr>
          <w:rFonts w:ascii="Arial" w:hAnsi="Arial" w:cs="Arial"/>
          <w:sz w:val="20"/>
          <w:szCs w:val="20"/>
        </w:rPr>
        <w:t>it also dec</w:t>
      </w:r>
      <w:r w:rsidR="00872BF5">
        <w:rPr>
          <w:rFonts w:ascii="Arial" w:hAnsi="Arial" w:cs="Arial"/>
          <w:sz w:val="20"/>
          <w:szCs w:val="20"/>
        </w:rPr>
        <w:t>r</w:t>
      </w:r>
      <w:r w:rsidR="00964082">
        <w:rPr>
          <w:rFonts w:ascii="Arial" w:hAnsi="Arial" w:cs="Arial"/>
          <w:sz w:val="20"/>
          <w:szCs w:val="20"/>
        </w:rPr>
        <w:t xml:space="preserve">eases </w:t>
      </w:r>
      <w:r w:rsidR="009207D4">
        <w:rPr>
          <w:rFonts w:ascii="Arial" w:hAnsi="Arial" w:cs="Arial"/>
          <w:sz w:val="20"/>
          <w:szCs w:val="20"/>
        </w:rPr>
        <w:t xml:space="preserve">sample size </w:t>
      </w:r>
      <w:r w:rsidR="00964082">
        <w:rPr>
          <w:rFonts w:ascii="Arial" w:hAnsi="Arial" w:cs="Arial"/>
          <w:sz w:val="20"/>
          <w:szCs w:val="20"/>
        </w:rPr>
        <w:t xml:space="preserve">and likely </w:t>
      </w:r>
      <w:r w:rsidR="009207D4">
        <w:rPr>
          <w:rFonts w:ascii="Arial" w:hAnsi="Arial" w:cs="Arial"/>
          <w:sz w:val="20"/>
          <w:szCs w:val="20"/>
        </w:rPr>
        <w:t>increase</w:t>
      </w:r>
      <w:r w:rsidR="00964082">
        <w:rPr>
          <w:rFonts w:ascii="Arial" w:hAnsi="Arial" w:cs="Arial"/>
          <w:sz w:val="20"/>
          <w:szCs w:val="20"/>
        </w:rPr>
        <w:t>s</w:t>
      </w:r>
      <w:r w:rsidR="009207D4">
        <w:rPr>
          <w:rFonts w:ascii="Arial" w:hAnsi="Arial" w:cs="Arial"/>
          <w:sz w:val="20"/>
          <w:szCs w:val="20"/>
        </w:rPr>
        <w:t xml:space="preserve"> false negatives. On the other hand, linear assumptions in model-based approach may not</w:t>
      </w:r>
      <w:r w:rsidR="005040D0">
        <w:rPr>
          <w:rFonts w:ascii="Arial" w:hAnsi="Arial" w:cs="Arial"/>
          <w:sz w:val="20"/>
          <w:szCs w:val="20"/>
        </w:rPr>
        <w:t xml:space="preserve"> work for aging as a quantitative trait</w:t>
      </w:r>
      <w:r w:rsidR="009207D4">
        <w:rPr>
          <w:rFonts w:ascii="Arial" w:hAnsi="Arial" w:cs="Arial"/>
          <w:sz w:val="20"/>
          <w:szCs w:val="20"/>
        </w:rPr>
        <w:t xml:space="preserve">. </w:t>
      </w:r>
      <w:r w:rsidR="00B805EA">
        <w:rPr>
          <w:rFonts w:ascii="Arial" w:hAnsi="Arial" w:cs="Arial"/>
          <w:sz w:val="20"/>
          <w:szCs w:val="20"/>
        </w:rPr>
        <w:t>Comparison of these two approaches will also be addressed by simulation studies in Aim 1.4</w:t>
      </w:r>
      <w:r w:rsidR="00964082">
        <w:rPr>
          <w:rFonts w:ascii="Arial" w:hAnsi="Arial" w:cs="Arial"/>
          <w:sz w:val="20"/>
          <w:szCs w:val="20"/>
        </w:rPr>
        <w:t>.</w:t>
      </w:r>
      <w:r w:rsidR="00B805EA">
        <w:rPr>
          <w:rFonts w:ascii="Arial" w:hAnsi="Arial" w:cs="Arial"/>
          <w:sz w:val="20"/>
          <w:szCs w:val="20"/>
        </w:rPr>
        <w:t xml:space="preserve"> </w:t>
      </w:r>
    </w:p>
    <w:p w:rsidR="001A315E" w:rsidRPr="008E3165" w:rsidRDefault="0046488D" w:rsidP="00351B63">
      <w:pPr>
        <w:ind w:firstLine="720"/>
        <w:jc w:val="both"/>
        <w:rPr>
          <w:rFonts w:ascii="Arial" w:hAnsi="Arial" w:cs="Arial"/>
          <w:sz w:val="20"/>
          <w:szCs w:val="20"/>
        </w:rPr>
      </w:pPr>
      <w:r>
        <w:rPr>
          <w:rFonts w:ascii="Arial" w:hAnsi="Arial" w:cs="Arial"/>
          <w:sz w:val="20"/>
          <w:szCs w:val="20"/>
        </w:rPr>
        <w:t xml:space="preserve">Joint analysis of all genes in </w:t>
      </w:r>
      <w:r w:rsidR="00234F00">
        <w:rPr>
          <w:rFonts w:ascii="Arial" w:hAnsi="Arial" w:cs="Arial"/>
          <w:sz w:val="20"/>
          <w:szCs w:val="20"/>
        </w:rPr>
        <w:t xml:space="preserve">LIMs </w:t>
      </w:r>
      <w:r>
        <w:rPr>
          <w:rFonts w:ascii="Arial" w:hAnsi="Arial" w:cs="Arial"/>
          <w:sz w:val="20"/>
          <w:szCs w:val="20"/>
        </w:rPr>
        <w:t xml:space="preserve">is </w:t>
      </w:r>
      <w:r w:rsidR="008E5581">
        <w:rPr>
          <w:rFonts w:ascii="Arial" w:hAnsi="Arial" w:cs="Arial"/>
          <w:sz w:val="20"/>
          <w:szCs w:val="20"/>
        </w:rPr>
        <w:t xml:space="preserve">basically </w:t>
      </w:r>
      <w:r>
        <w:rPr>
          <w:rFonts w:ascii="Arial" w:hAnsi="Arial" w:cs="Arial"/>
          <w:sz w:val="20"/>
          <w:szCs w:val="20"/>
        </w:rPr>
        <w:t>pathway association analysis</w:t>
      </w:r>
      <w:r w:rsidR="008E5581">
        <w:rPr>
          <w:rFonts w:ascii="Arial" w:hAnsi="Arial" w:cs="Arial"/>
          <w:sz w:val="20"/>
          <w:szCs w:val="20"/>
        </w:rPr>
        <w:t xml:space="preserve"> in GWA</w:t>
      </w:r>
      <w:r>
        <w:rPr>
          <w:rFonts w:ascii="Arial" w:hAnsi="Arial" w:cs="Arial"/>
          <w:sz w:val="20"/>
          <w:szCs w:val="20"/>
        </w:rPr>
        <w:t xml:space="preserve"> </w:t>
      </w:r>
      <w:ins w:id="411" w:author="Hong Qin" w:date="2013-02-15T10:58:00Z">
        <w:r w:rsidR="007C3C78" w:rsidRPr="007C3C78">
          <w:rPr>
            <w:rFonts w:ascii="Arial" w:hAnsi="Arial" w:cs="Arial"/>
            <w:sz w:val="20"/>
            <w:szCs w:val="20"/>
            <w:rPrChange w:id="412" w:author="Hong Qin" w:date="2013-02-15T10:58:00Z">
              <w:rPr>
                <w:rFonts w:ascii="Arial" w:hAnsi="Arial" w:cs="Arial"/>
                <w:noProof/>
                <w:sz w:val="20"/>
                <w:szCs w:val="20"/>
                <w:vertAlign w:val="superscript"/>
              </w:rPr>
            </w:rPrChange>
          </w:rPr>
          <w:t>{Zhao, 2011 #2466;O'Dushlaine, 2009 #2471;Weng, 2011 #2472;Holden, 2008 #2473;Wang, 2010 #2478}</w:t>
        </w:r>
      </w:ins>
      <w:del w:id="413" w:author="Hong Qin" w:date="2013-02-15T10:58:00Z">
        <w:r w:rsidR="00862EA5" w:rsidRPr="00862EA5" w:rsidDel="007C3C78">
          <w:rPr>
            <w:rFonts w:ascii="Arial" w:hAnsi="Arial" w:cs="Arial"/>
            <w:noProof/>
            <w:sz w:val="20"/>
            <w:szCs w:val="20"/>
            <w:vertAlign w:val="superscript"/>
          </w:rPr>
          <w:delText>[</w:delText>
        </w:r>
        <w:r w:rsidR="00231CE9" w:rsidRPr="00862EA5" w:rsidDel="007C3C78">
          <w:rPr>
            <w:rFonts w:ascii="Arial" w:hAnsi="Arial" w:cs="Arial"/>
            <w:noProof/>
            <w:sz w:val="20"/>
            <w:szCs w:val="20"/>
            <w:vertAlign w:val="superscript"/>
          </w:rPr>
          <w:delText>149-153</w:delText>
        </w:r>
        <w:r w:rsidR="00862EA5" w:rsidRPr="00862EA5" w:rsidDel="007C3C78">
          <w:rPr>
            <w:rFonts w:ascii="Arial" w:hAnsi="Arial" w:cs="Arial"/>
            <w:noProof/>
            <w:sz w:val="20"/>
            <w:szCs w:val="20"/>
            <w:vertAlign w:val="superscript"/>
          </w:rPr>
          <w:delText>]</w:delText>
        </w:r>
      </w:del>
      <w:r>
        <w:rPr>
          <w:rFonts w:ascii="Arial" w:hAnsi="Arial" w:cs="Arial"/>
          <w:sz w:val="20"/>
          <w:szCs w:val="20"/>
        </w:rPr>
        <w:t xml:space="preserve">. </w:t>
      </w:r>
      <w:r w:rsidR="00F9083C">
        <w:rPr>
          <w:rFonts w:ascii="Arial" w:hAnsi="Arial" w:cs="Arial"/>
          <w:sz w:val="20"/>
          <w:szCs w:val="20"/>
        </w:rPr>
        <w:t>O</w:t>
      </w:r>
      <w:r w:rsidR="00351B63">
        <w:rPr>
          <w:rFonts w:ascii="Arial" w:hAnsi="Arial" w:cs="Arial"/>
          <w:sz w:val="20"/>
          <w:szCs w:val="20"/>
        </w:rPr>
        <w:t xml:space="preserve">ne </w:t>
      </w:r>
      <w:r w:rsidR="008E3165">
        <w:rPr>
          <w:rFonts w:ascii="Arial" w:hAnsi="Arial" w:cs="Arial"/>
          <w:sz w:val="20"/>
          <w:szCs w:val="20"/>
        </w:rPr>
        <w:t xml:space="preserve">option is to permute </w:t>
      </w:r>
      <w:r w:rsidR="00234F00">
        <w:rPr>
          <w:rFonts w:ascii="Arial" w:hAnsi="Arial" w:cs="Arial"/>
          <w:sz w:val="20"/>
          <w:szCs w:val="20"/>
        </w:rPr>
        <w:t xml:space="preserve">single-gene </w:t>
      </w:r>
      <w:r w:rsidR="008E3165">
        <w:rPr>
          <w:rFonts w:ascii="Arial" w:hAnsi="Arial" w:cs="Arial"/>
          <w:sz w:val="20"/>
          <w:szCs w:val="20"/>
        </w:rPr>
        <w:t xml:space="preserve">statistic such as </w:t>
      </w:r>
      <w:r w:rsidR="008E3165" w:rsidRPr="005758D1">
        <w:rPr>
          <w:rFonts w:ascii="Arial" w:hAnsi="Arial" w:cs="Arial"/>
          <w:i/>
          <w:sz w:val="20"/>
          <w:szCs w:val="20"/>
        </w:rPr>
        <w:t>s</w:t>
      </w:r>
      <w:r w:rsidR="008E3165" w:rsidRPr="005758D1">
        <w:rPr>
          <w:rFonts w:ascii="Arial" w:hAnsi="Arial" w:cs="Arial"/>
          <w:i/>
          <w:sz w:val="20"/>
          <w:szCs w:val="20"/>
          <w:vertAlign w:val="subscript"/>
        </w:rPr>
        <w:t>M</w:t>
      </w:r>
      <w:r w:rsidR="008E3165">
        <w:rPr>
          <w:rFonts w:ascii="Arial" w:hAnsi="Arial" w:cs="Arial"/>
          <w:i/>
          <w:sz w:val="20"/>
          <w:szCs w:val="20"/>
          <w:vertAlign w:val="subscript"/>
        </w:rPr>
        <w:t xml:space="preserve"> </w:t>
      </w:r>
      <w:r w:rsidR="008E3165">
        <w:rPr>
          <w:rFonts w:ascii="Arial" w:hAnsi="Arial" w:cs="Arial"/>
          <w:sz w:val="20"/>
          <w:szCs w:val="20"/>
        </w:rPr>
        <w:t xml:space="preserve"> </w:t>
      </w:r>
      <w:r w:rsidR="00801711">
        <w:rPr>
          <w:rFonts w:ascii="Arial" w:hAnsi="Arial" w:cs="Arial"/>
          <w:sz w:val="20"/>
          <w:szCs w:val="20"/>
        </w:rPr>
        <w:t>in the empirical interaction network (as in Aim 2.2), generate null distribution</w:t>
      </w:r>
      <w:r w:rsidR="00900CD2">
        <w:rPr>
          <w:rFonts w:ascii="Arial" w:hAnsi="Arial" w:cs="Arial"/>
          <w:sz w:val="20"/>
          <w:szCs w:val="20"/>
        </w:rPr>
        <w:t>s</w:t>
      </w:r>
      <w:r w:rsidR="00801711">
        <w:rPr>
          <w:rFonts w:ascii="Arial" w:hAnsi="Arial" w:cs="Arial"/>
          <w:sz w:val="20"/>
          <w:szCs w:val="20"/>
        </w:rPr>
        <w:t xml:space="preserve"> of </w:t>
      </w:r>
      <w:r w:rsidR="00900CD2">
        <w:rPr>
          <w:rFonts w:ascii="Arial" w:hAnsi="Arial" w:cs="Arial"/>
          <w:sz w:val="20"/>
          <w:szCs w:val="20"/>
        </w:rPr>
        <w:t xml:space="preserve">the mean, median, and variance for all </w:t>
      </w:r>
      <w:r w:rsidR="008C4B14">
        <w:rPr>
          <w:rFonts w:ascii="Arial" w:hAnsi="Arial" w:cs="Arial"/>
          <w:sz w:val="20"/>
          <w:szCs w:val="20"/>
        </w:rPr>
        <w:t xml:space="preserve">genes </w:t>
      </w:r>
      <w:r w:rsidR="00900CD2">
        <w:rPr>
          <w:rFonts w:ascii="Arial" w:hAnsi="Arial" w:cs="Arial"/>
          <w:sz w:val="20"/>
          <w:szCs w:val="20"/>
        </w:rPr>
        <w:t xml:space="preserve">in </w:t>
      </w:r>
      <w:r w:rsidR="008C4B14">
        <w:rPr>
          <w:rFonts w:ascii="Arial" w:hAnsi="Arial" w:cs="Arial"/>
          <w:sz w:val="20"/>
          <w:szCs w:val="20"/>
        </w:rPr>
        <w:t xml:space="preserve">each </w:t>
      </w:r>
      <w:r w:rsidR="00234F00">
        <w:rPr>
          <w:rFonts w:ascii="Arial" w:hAnsi="Arial" w:cs="Arial"/>
          <w:sz w:val="20"/>
          <w:szCs w:val="20"/>
        </w:rPr>
        <w:t>LIM</w:t>
      </w:r>
      <w:r w:rsidR="00900CD2">
        <w:rPr>
          <w:rFonts w:ascii="Arial" w:hAnsi="Arial" w:cs="Arial"/>
          <w:sz w:val="20"/>
          <w:szCs w:val="20"/>
        </w:rPr>
        <w:t xml:space="preserve">, and </w:t>
      </w:r>
      <w:r w:rsidR="008C4B14">
        <w:rPr>
          <w:rFonts w:ascii="Arial" w:hAnsi="Arial" w:cs="Arial"/>
          <w:sz w:val="20"/>
          <w:szCs w:val="20"/>
        </w:rPr>
        <w:t xml:space="preserve">use these null distributions to evaluate the significance for each </w:t>
      </w:r>
      <w:r w:rsidR="00CE0D52">
        <w:rPr>
          <w:rFonts w:ascii="Arial" w:hAnsi="Arial" w:cs="Arial"/>
          <w:sz w:val="20"/>
          <w:szCs w:val="20"/>
        </w:rPr>
        <w:t>LIM</w:t>
      </w:r>
      <w:r w:rsidR="00900CD2">
        <w:rPr>
          <w:rFonts w:ascii="Arial" w:hAnsi="Arial" w:cs="Arial"/>
          <w:sz w:val="20"/>
          <w:szCs w:val="20"/>
        </w:rPr>
        <w:t xml:space="preserve">. </w:t>
      </w:r>
      <w:r w:rsidR="008271EE">
        <w:rPr>
          <w:rFonts w:ascii="Arial" w:hAnsi="Arial" w:cs="Arial"/>
          <w:sz w:val="20"/>
          <w:szCs w:val="20"/>
        </w:rPr>
        <w:t xml:space="preserve">This permutation </w:t>
      </w:r>
      <w:r w:rsidR="004D02FD">
        <w:rPr>
          <w:rFonts w:ascii="Arial" w:hAnsi="Arial" w:cs="Arial"/>
          <w:sz w:val="20"/>
          <w:szCs w:val="20"/>
        </w:rPr>
        <w:t xml:space="preserve">approach </w:t>
      </w:r>
      <w:r w:rsidR="008271EE">
        <w:rPr>
          <w:rFonts w:ascii="Arial" w:hAnsi="Arial" w:cs="Arial"/>
          <w:sz w:val="20"/>
          <w:szCs w:val="20"/>
        </w:rPr>
        <w:t xml:space="preserve">is analogous to PI’s previous </w:t>
      </w:r>
      <w:r w:rsidR="004D02FD">
        <w:rPr>
          <w:rFonts w:ascii="Arial" w:hAnsi="Arial" w:cs="Arial"/>
          <w:sz w:val="20"/>
          <w:szCs w:val="20"/>
        </w:rPr>
        <w:t xml:space="preserve">work on </w:t>
      </w:r>
      <w:r w:rsidR="008271EE">
        <w:rPr>
          <w:rFonts w:ascii="Arial" w:hAnsi="Arial" w:cs="Arial"/>
          <w:sz w:val="20"/>
          <w:szCs w:val="20"/>
        </w:rPr>
        <w:t>network evolution</w:t>
      </w:r>
      <w:r w:rsidR="004D02FD">
        <w:rPr>
          <w:rFonts w:ascii="Arial" w:hAnsi="Arial" w:cs="Arial"/>
          <w:sz w:val="20"/>
          <w:szCs w:val="20"/>
        </w:rPr>
        <w:t xml:space="preserve"> </w:t>
      </w:r>
      <w:ins w:id="414" w:author="Hong Qin" w:date="2013-02-15T10:58:00Z">
        <w:r w:rsidR="007C3C78" w:rsidRPr="007C3C78">
          <w:rPr>
            <w:rFonts w:ascii="Arial" w:hAnsi="Arial" w:cs="Arial"/>
            <w:sz w:val="20"/>
            <w:szCs w:val="20"/>
            <w:rPrChange w:id="415" w:author="Hong Qin" w:date="2013-02-15T10:58:00Z">
              <w:rPr>
                <w:rFonts w:ascii="Arial" w:hAnsi="Arial" w:cs="Arial"/>
                <w:noProof/>
                <w:sz w:val="20"/>
                <w:szCs w:val="20"/>
                <w:vertAlign w:val="superscript"/>
              </w:rPr>
            </w:rPrChange>
          </w:rPr>
          <w:t>{Qin, 2003 #566}</w:t>
        </w:r>
      </w:ins>
      <w:del w:id="416"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5</w:delText>
        </w:r>
        <w:r w:rsidR="005D19D9" w:rsidRPr="005D19D9" w:rsidDel="007C3C78">
          <w:rPr>
            <w:rFonts w:ascii="Arial" w:hAnsi="Arial" w:cs="Arial"/>
            <w:noProof/>
            <w:sz w:val="20"/>
            <w:szCs w:val="20"/>
            <w:vertAlign w:val="superscript"/>
          </w:rPr>
          <w:delText>]</w:delText>
        </w:r>
      </w:del>
      <w:r w:rsidR="008271EE">
        <w:rPr>
          <w:rFonts w:ascii="Arial" w:hAnsi="Arial" w:cs="Arial"/>
          <w:sz w:val="20"/>
          <w:szCs w:val="20"/>
        </w:rPr>
        <w:t xml:space="preserve">. </w:t>
      </w:r>
      <w:r w:rsidR="00351B63">
        <w:rPr>
          <w:rFonts w:ascii="Arial" w:hAnsi="Arial" w:cs="Arial"/>
          <w:sz w:val="20"/>
          <w:szCs w:val="20"/>
        </w:rPr>
        <w:t xml:space="preserve">For comparison, </w:t>
      </w:r>
      <w:r w:rsidR="00F9083C">
        <w:rPr>
          <w:rFonts w:ascii="Arial" w:hAnsi="Arial" w:cs="Arial"/>
          <w:sz w:val="20"/>
          <w:szCs w:val="20"/>
        </w:rPr>
        <w:t xml:space="preserve">we will </w:t>
      </w:r>
      <w:r w:rsidR="001A74D1">
        <w:rPr>
          <w:rFonts w:ascii="Arial" w:hAnsi="Arial" w:cs="Arial"/>
          <w:sz w:val="20"/>
          <w:szCs w:val="20"/>
        </w:rPr>
        <w:t xml:space="preserve">apply several </w:t>
      </w:r>
      <w:r w:rsidR="00F9083C">
        <w:rPr>
          <w:rFonts w:ascii="Arial" w:hAnsi="Arial" w:cs="Arial"/>
          <w:sz w:val="20"/>
          <w:szCs w:val="20"/>
        </w:rPr>
        <w:t>‘standard’ pathway-association tests, such as gene set enrichment</w:t>
      </w:r>
      <w:r w:rsidR="001A74D1">
        <w:rPr>
          <w:rFonts w:ascii="Arial" w:hAnsi="Arial" w:cs="Arial"/>
          <w:sz w:val="20"/>
          <w:szCs w:val="20"/>
        </w:rPr>
        <w:t>, SNP ratio test, GSA-SNP, ALIGATOR, as reviewed recently</w:t>
      </w:r>
      <w:r w:rsidR="000E7A75">
        <w:rPr>
          <w:rFonts w:ascii="Arial" w:hAnsi="Arial" w:cs="Arial"/>
          <w:sz w:val="20"/>
          <w:szCs w:val="20"/>
        </w:rPr>
        <w:t xml:space="preserve"> </w:t>
      </w:r>
      <w:ins w:id="417" w:author="Hong Qin" w:date="2013-02-15T10:58:00Z">
        <w:r w:rsidR="007C3C78" w:rsidRPr="007C3C78">
          <w:rPr>
            <w:rFonts w:ascii="Arial" w:hAnsi="Arial" w:cs="Arial"/>
            <w:sz w:val="20"/>
            <w:szCs w:val="20"/>
            <w:rPrChange w:id="418" w:author="Hong Qin" w:date="2013-02-15T10:58:00Z">
              <w:rPr>
                <w:rFonts w:ascii="Arial" w:hAnsi="Arial" w:cs="Arial"/>
                <w:noProof/>
                <w:sz w:val="20"/>
                <w:szCs w:val="20"/>
                <w:vertAlign w:val="superscript"/>
              </w:rPr>
            </w:rPrChange>
          </w:rPr>
          <w:t>{Wang, 2010 #2478}</w:t>
        </w:r>
      </w:ins>
      <w:del w:id="419" w:author="Hong Qin" w:date="2013-02-15T10:58:00Z">
        <w:r w:rsidR="00862EA5" w:rsidRPr="00862EA5" w:rsidDel="007C3C78">
          <w:rPr>
            <w:rFonts w:ascii="Arial" w:hAnsi="Arial" w:cs="Arial"/>
            <w:noProof/>
            <w:sz w:val="20"/>
            <w:szCs w:val="20"/>
            <w:vertAlign w:val="superscript"/>
          </w:rPr>
          <w:delText>[</w:delText>
        </w:r>
        <w:r w:rsidR="00231CE9" w:rsidRPr="00862EA5" w:rsidDel="007C3C78">
          <w:rPr>
            <w:rFonts w:ascii="Arial" w:hAnsi="Arial" w:cs="Arial"/>
            <w:noProof/>
            <w:sz w:val="20"/>
            <w:szCs w:val="20"/>
            <w:vertAlign w:val="superscript"/>
          </w:rPr>
          <w:delText>153</w:delText>
        </w:r>
        <w:r w:rsidR="00862EA5" w:rsidRPr="00862EA5" w:rsidDel="007C3C78">
          <w:rPr>
            <w:rFonts w:ascii="Arial" w:hAnsi="Arial" w:cs="Arial"/>
            <w:noProof/>
            <w:sz w:val="20"/>
            <w:szCs w:val="20"/>
            <w:vertAlign w:val="superscript"/>
          </w:rPr>
          <w:delText>]</w:delText>
        </w:r>
      </w:del>
      <w:r w:rsidR="00351B63">
        <w:rPr>
          <w:rFonts w:ascii="Arial" w:hAnsi="Arial" w:cs="Arial"/>
          <w:sz w:val="20"/>
          <w:szCs w:val="20"/>
        </w:rPr>
        <w:t xml:space="preserve">. </w:t>
      </w:r>
    </w:p>
    <w:p w:rsidR="005E67B6" w:rsidRDefault="002C5A56">
      <w:pPr>
        <w:ind w:firstLine="720"/>
        <w:jc w:val="both"/>
        <w:rPr>
          <w:rFonts w:ascii="Arial" w:hAnsi="Arial" w:cs="Arial"/>
          <w:sz w:val="20"/>
          <w:szCs w:val="20"/>
        </w:rPr>
      </w:pPr>
      <w:r>
        <w:rPr>
          <w:rFonts w:ascii="Arial" w:hAnsi="Arial" w:cs="Arial"/>
          <w:sz w:val="20"/>
          <w:szCs w:val="20"/>
        </w:rPr>
        <w:t>In the event that</w:t>
      </w:r>
      <w:r w:rsidR="00E65C02">
        <w:rPr>
          <w:rFonts w:ascii="Arial" w:hAnsi="Arial" w:cs="Arial"/>
          <w:sz w:val="20"/>
          <w:szCs w:val="20"/>
        </w:rPr>
        <w:t xml:space="preserve"> GWA would not be helpful to refine candidate LIMs,</w:t>
      </w:r>
      <w:r w:rsidR="00361615">
        <w:rPr>
          <w:rFonts w:ascii="Arial" w:hAnsi="Arial" w:cs="Arial"/>
          <w:sz w:val="20"/>
          <w:szCs w:val="20"/>
        </w:rPr>
        <w:t xml:space="preserve"> </w:t>
      </w:r>
      <w:r>
        <w:rPr>
          <w:rFonts w:ascii="Arial" w:hAnsi="Arial" w:cs="Arial"/>
          <w:sz w:val="20"/>
          <w:szCs w:val="20"/>
        </w:rPr>
        <w:t xml:space="preserve">we would like to emphasize that </w:t>
      </w:r>
      <w:r w:rsidR="00815328">
        <w:rPr>
          <w:rFonts w:ascii="Arial" w:hAnsi="Arial" w:cs="Arial"/>
          <w:sz w:val="20"/>
          <w:szCs w:val="20"/>
        </w:rPr>
        <w:t xml:space="preserve">it </w:t>
      </w:r>
      <w:r w:rsidR="00E65C02">
        <w:rPr>
          <w:rFonts w:ascii="Arial" w:hAnsi="Arial" w:cs="Arial"/>
          <w:sz w:val="20"/>
          <w:szCs w:val="20"/>
        </w:rPr>
        <w:t xml:space="preserve">would </w:t>
      </w:r>
      <w:r w:rsidR="00267943" w:rsidRPr="00267943">
        <w:rPr>
          <w:rFonts w:ascii="Arial" w:hAnsi="Arial" w:cs="Arial"/>
          <w:b/>
          <w:sz w:val="20"/>
          <w:szCs w:val="20"/>
          <w:u w:val="single"/>
        </w:rPr>
        <w:t>not</w:t>
      </w:r>
      <w:r w:rsidR="00267943" w:rsidRPr="00267943">
        <w:rPr>
          <w:rFonts w:ascii="Arial" w:hAnsi="Arial" w:cs="Arial"/>
          <w:b/>
          <w:sz w:val="20"/>
          <w:szCs w:val="20"/>
        </w:rPr>
        <w:t xml:space="preserve"> </w:t>
      </w:r>
      <w:r w:rsidR="00E65C02">
        <w:rPr>
          <w:rFonts w:ascii="Arial" w:hAnsi="Arial" w:cs="Arial"/>
          <w:sz w:val="20"/>
          <w:szCs w:val="20"/>
        </w:rPr>
        <w:t xml:space="preserve">prevent us to study </w:t>
      </w:r>
      <w:r w:rsidR="00361615">
        <w:rPr>
          <w:rFonts w:ascii="Arial" w:hAnsi="Arial" w:cs="Arial"/>
          <w:sz w:val="20"/>
          <w:szCs w:val="20"/>
        </w:rPr>
        <w:t>Aim 2.4</w:t>
      </w:r>
      <w:r w:rsidR="00E65C02">
        <w:rPr>
          <w:rFonts w:ascii="Arial" w:hAnsi="Arial" w:cs="Arial"/>
          <w:sz w:val="20"/>
          <w:szCs w:val="20"/>
        </w:rPr>
        <w:t>,</w:t>
      </w:r>
      <w:r w:rsidR="006E2A8D">
        <w:rPr>
          <w:rFonts w:ascii="Arial" w:hAnsi="Arial" w:cs="Arial"/>
          <w:sz w:val="20"/>
          <w:szCs w:val="20"/>
        </w:rPr>
        <w:t xml:space="preserve"> and</w:t>
      </w:r>
      <w:r w:rsidR="00C06612">
        <w:rPr>
          <w:rFonts w:ascii="Arial" w:hAnsi="Arial" w:cs="Arial"/>
          <w:sz w:val="20"/>
          <w:szCs w:val="20"/>
        </w:rPr>
        <w:t xml:space="preserve"> </w:t>
      </w:r>
      <w:r w:rsidR="00E65C02">
        <w:rPr>
          <w:rFonts w:ascii="Arial" w:hAnsi="Arial" w:cs="Arial"/>
          <w:sz w:val="20"/>
          <w:szCs w:val="20"/>
        </w:rPr>
        <w:t xml:space="preserve">it </w:t>
      </w:r>
      <w:r w:rsidR="00C06612">
        <w:rPr>
          <w:rFonts w:ascii="Arial" w:hAnsi="Arial" w:cs="Arial"/>
          <w:sz w:val="20"/>
          <w:szCs w:val="20"/>
        </w:rPr>
        <w:t xml:space="preserve">will </w:t>
      </w:r>
      <w:r w:rsidR="00267943" w:rsidRPr="00267943">
        <w:rPr>
          <w:rFonts w:ascii="Arial" w:hAnsi="Arial" w:cs="Arial"/>
          <w:b/>
          <w:sz w:val="20"/>
          <w:szCs w:val="20"/>
          <w:u w:val="single"/>
        </w:rPr>
        <w:t>not</w:t>
      </w:r>
      <w:r w:rsidR="00C06612">
        <w:rPr>
          <w:rFonts w:ascii="Arial" w:hAnsi="Arial" w:cs="Arial"/>
          <w:sz w:val="20"/>
          <w:szCs w:val="20"/>
        </w:rPr>
        <w:t xml:space="preserve"> determine</w:t>
      </w:r>
      <w:r w:rsidR="006E2A8D">
        <w:rPr>
          <w:rFonts w:ascii="Arial" w:hAnsi="Arial" w:cs="Arial"/>
          <w:sz w:val="20"/>
          <w:szCs w:val="20"/>
        </w:rPr>
        <w:t xml:space="preserve"> the success of the entire proposal</w:t>
      </w:r>
      <w:r w:rsidR="00E65C02">
        <w:rPr>
          <w:rFonts w:ascii="Arial" w:hAnsi="Arial" w:cs="Arial"/>
          <w:sz w:val="20"/>
          <w:szCs w:val="20"/>
        </w:rPr>
        <w:t xml:space="preserve"> (see Aim 2.4).</w:t>
      </w:r>
      <w:r w:rsidR="00361615">
        <w:rPr>
          <w:rFonts w:ascii="Arial" w:hAnsi="Arial" w:cs="Arial"/>
          <w:sz w:val="20"/>
          <w:szCs w:val="20"/>
        </w:rPr>
        <w:t xml:space="preserve"> </w:t>
      </w:r>
      <w:r w:rsidR="001133CC">
        <w:rPr>
          <w:rFonts w:ascii="Arial" w:hAnsi="Arial" w:cs="Arial"/>
          <w:sz w:val="20"/>
          <w:szCs w:val="20"/>
        </w:rPr>
        <w:t xml:space="preserve">Study here and in Aim 1.4 will clearly </w:t>
      </w:r>
      <w:r w:rsidR="00F81368">
        <w:rPr>
          <w:rFonts w:ascii="Arial" w:hAnsi="Arial" w:cs="Arial"/>
          <w:sz w:val="20"/>
          <w:szCs w:val="20"/>
        </w:rPr>
        <w:t>improve the</w:t>
      </w:r>
      <w:r w:rsidR="001133CC">
        <w:rPr>
          <w:rFonts w:ascii="Arial" w:hAnsi="Arial" w:cs="Arial"/>
          <w:sz w:val="20"/>
          <w:szCs w:val="20"/>
        </w:rPr>
        <w:t xml:space="preserve"> understanding </w:t>
      </w:r>
      <w:r w:rsidR="00F81368">
        <w:rPr>
          <w:rFonts w:ascii="Arial" w:hAnsi="Arial" w:cs="Arial"/>
          <w:sz w:val="20"/>
          <w:szCs w:val="20"/>
        </w:rPr>
        <w:t xml:space="preserve">of </w:t>
      </w:r>
      <w:r w:rsidR="001133CC">
        <w:rPr>
          <w:rFonts w:ascii="Arial" w:hAnsi="Arial" w:cs="Arial"/>
          <w:sz w:val="20"/>
          <w:szCs w:val="20"/>
        </w:rPr>
        <w:t xml:space="preserve">aging as a quantitative trait. </w:t>
      </w:r>
      <w:r w:rsidR="009242A6">
        <w:rPr>
          <w:rFonts w:ascii="Arial" w:hAnsi="Arial" w:cs="Arial"/>
          <w:sz w:val="20"/>
          <w:szCs w:val="20"/>
        </w:rPr>
        <w:t xml:space="preserve">PI plans a two-month visit to Princeton’s Lewis-Sigler Genome Center in Year 2 in order to effectively collaborate with the Kruglyak </w:t>
      </w:r>
      <w:del w:id="420" w:author="hqin" w:date="2012-07-21T09:23:00Z">
        <w:r w:rsidR="009242A6" w:rsidDel="00940AEE">
          <w:rPr>
            <w:rFonts w:ascii="Arial" w:hAnsi="Arial" w:cs="Arial"/>
            <w:sz w:val="20"/>
            <w:szCs w:val="20"/>
          </w:rPr>
          <w:delText>lab</w:delText>
        </w:r>
      </w:del>
      <w:ins w:id="421" w:author="hqin" w:date="2012-07-21T09:23:00Z">
        <w:r w:rsidR="00940AEE">
          <w:rPr>
            <w:rFonts w:ascii="Arial" w:hAnsi="Arial" w:cs="Arial"/>
            <w:sz w:val="20"/>
            <w:szCs w:val="20"/>
          </w:rPr>
          <w:t>laboratory</w:t>
        </w:r>
      </w:ins>
      <w:r w:rsidR="009242A6">
        <w:rPr>
          <w:rFonts w:ascii="Arial" w:hAnsi="Arial" w:cs="Arial"/>
          <w:sz w:val="20"/>
          <w:szCs w:val="20"/>
        </w:rPr>
        <w:t xml:space="preserve"> (see letters from Kruglyak and Botstein). </w:t>
      </w:r>
    </w:p>
    <w:p w:rsidR="001A315E" w:rsidRDefault="00AB1B27">
      <w:pPr>
        <w:pStyle w:val="Heading3"/>
        <w:spacing w:before="120"/>
        <w:ind w:left="0" w:firstLine="0"/>
        <w:jc w:val="both"/>
        <w:rPr>
          <w:rFonts w:ascii="Arial" w:hAnsi="Arial" w:cs="Arial"/>
          <w:b w:val="0"/>
          <w:sz w:val="20"/>
          <w:szCs w:val="20"/>
        </w:rPr>
      </w:pPr>
      <w:r w:rsidRPr="00AB1B27">
        <w:rPr>
          <w:rFonts w:ascii="Arial" w:hAnsi="Arial" w:cs="Arial"/>
          <w:sz w:val="20"/>
          <w:szCs w:val="20"/>
        </w:rPr>
        <w:t>Aim 2.4</w:t>
      </w:r>
      <w:r w:rsidR="00D92B60">
        <w:rPr>
          <w:rFonts w:ascii="Arial" w:hAnsi="Arial" w:cs="Arial"/>
          <w:sz w:val="20"/>
          <w:szCs w:val="20"/>
        </w:rPr>
        <w:t>.</w:t>
      </w:r>
      <w:r w:rsidRPr="00AB1B27">
        <w:rPr>
          <w:rFonts w:ascii="Arial" w:hAnsi="Arial" w:cs="Arial"/>
          <w:sz w:val="20"/>
          <w:szCs w:val="20"/>
        </w:rPr>
        <w:t xml:space="preserve"> Experimentally study </w:t>
      </w:r>
      <w:commentRangeStart w:id="422"/>
      <w:r w:rsidRPr="00AB1B27">
        <w:rPr>
          <w:rFonts w:ascii="Arial" w:hAnsi="Arial" w:cs="Arial"/>
          <w:sz w:val="20"/>
          <w:szCs w:val="20"/>
        </w:rPr>
        <w:t xml:space="preserve">how </w:t>
      </w:r>
      <w:r w:rsidR="0032184D">
        <w:rPr>
          <w:rFonts w:ascii="Arial" w:hAnsi="Arial" w:cs="Arial"/>
          <w:sz w:val="20"/>
          <w:szCs w:val="20"/>
        </w:rPr>
        <w:t xml:space="preserve">LIMs </w:t>
      </w:r>
      <w:r w:rsidRPr="00AB1B27">
        <w:rPr>
          <w:rFonts w:ascii="Arial" w:hAnsi="Arial" w:cs="Arial"/>
          <w:sz w:val="20"/>
          <w:szCs w:val="20"/>
        </w:rPr>
        <w:t>affects aging dynamics, tolerances to oxidative stress and genomic instability, and protein expressional robustness</w:t>
      </w:r>
      <w:commentRangeEnd w:id="422"/>
      <w:r w:rsidR="00D07415">
        <w:rPr>
          <w:rStyle w:val="CommentReference"/>
          <w:b w:val="0"/>
        </w:rPr>
        <w:commentReference w:id="422"/>
      </w:r>
      <w:r w:rsidRPr="00AB1B27">
        <w:rPr>
          <w:rFonts w:ascii="Arial" w:hAnsi="Arial" w:cs="Arial"/>
          <w:sz w:val="20"/>
          <w:szCs w:val="20"/>
        </w:rPr>
        <w:t xml:space="preserve">. </w:t>
      </w:r>
    </w:p>
    <w:p w:rsidR="009734AE" w:rsidRDefault="0032184D">
      <w:pPr>
        <w:ind w:firstLine="720"/>
        <w:jc w:val="both"/>
        <w:rPr>
          <w:rFonts w:ascii="Arial" w:hAnsi="Arial" w:cs="Arial"/>
          <w:sz w:val="20"/>
          <w:szCs w:val="20"/>
        </w:rPr>
      </w:pPr>
      <w:r>
        <w:rPr>
          <w:rFonts w:ascii="Arial" w:hAnsi="Arial" w:cs="Arial"/>
          <w:sz w:val="20"/>
          <w:szCs w:val="20"/>
        </w:rPr>
        <w:t xml:space="preserve">The goal here is to </w:t>
      </w:r>
      <w:r w:rsidR="003737C6">
        <w:rPr>
          <w:rFonts w:ascii="Arial" w:hAnsi="Arial" w:cs="Arial"/>
          <w:sz w:val="20"/>
          <w:szCs w:val="20"/>
        </w:rPr>
        <w:t xml:space="preserve">experimentally </w:t>
      </w:r>
      <w:r w:rsidR="00C5304A" w:rsidRPr="00C5304A">
        <w:rPr>
          <w:rFonts w:ascii="Arial" w:hAnsi="Arial" w:cs="Arial"/>
          <w:sz w:val="20"/>
          <w:szCs w:val="20"/>
          <w:u w:val="single"/>
        </w:rPr>
        <w:t xml:space="preserve">test the link between network robustness and </w:t>
      </w:r>
      <w:r w:rsidR="00C5304A" w:rsidRPr="00C5304A">
        <w:rPr>
          <w:rFonts w:ascii="Arial" w:hAnsi="Arial" w:cs="Arial"/>
          <w:b/>
          <w:i/>
          <w:sz w:val="20"/>
          <w:szCs w:val="20"/>
          <w:u w:val="single"/>
        </w:rPr>
        <w:t>G</w:t>
      </w:r>
      <w:r w:rsidR="00C5304A" w:rsidRPr="00C5304A">
        <w:rPr>
          <w:rFonts w:ascii="Arial" w:hAnsi="Arial" w:cs="Arial"/>
          <w:sz w:val="20"/>
          <w:szCs w:val="20"/>
          <w:u w:val="single"/>
        </w:rPr>
        <w:t>, the rate of aging</w:t>
      </w:r>
      <w:r w:rsidR="007A1DEB">
        <w:rPr>
          <w:rFonts w:ascii="Arial" w:hAnsi="Arial" w:cs="Arial"/>
          <w:sz w:val="20"/>
          <w:szCs w:val="20"/>
        </w:rPr>
        <w:t xml:space="preserve">, in contrast to many other </w:t>
      </w:r>
      <w:r w:rsidR="000A457A">
        <w:rPr>
          <w:rFonts w:ascii="Arial" w:hAnsi="Arial" w:cs="Arial"/>
          <w:sz w:val="20"/>
          <w:szCs w:val="20"/>
        </w:rPr>
        <w:t>study’s</w:t>
      </w:r>
      <w:r w:rsidR="007A1DEB">
        <w:rPr>
          <w:rFonts w:ascii="Arial" w:hAnsi="Arial" w:cs="Arial"/>
          <w:sz w:val="20"/>
          <w:szCs w:val="20"/>
        </w:rPr>
        <w:t xml:space="preserve"> focus on average lifespan.</w:t>
      </w:r>
      <w:r w:rsidR="00771444">
        <w:rPr>
          <w:rFonts w:ascii="Arial" w:hAnsi="Arial" w:cs="Arial"/>
          <w:sz w:val="20"/>
          <w:szCs w:val="20"/>
        </w:rPr>
        <w:t xml:space="preserve"> </w:t>
      </w:r>
      <w:r w:rsidR="00226846">
        <w:rPr>
          <w:rFonts w:ascii="Arial" w:hAnsi="Arial" w:cs="Arial"/>
          <w:sz w:val="20"/>
          <w:szCs w:val="20"/>
        </w:rPr>
        <w:t>In Year 1-3, w</w:t>
      </w:r>
      <w:r w:rsidR="00751227">
        <w:rPr>
          <w:rFonts w:ascii="Arial" w:hAnsi="Arial" w:cs="Arial"/>
          <w:sz w:val="20"/>
          <w:szCs w:val="20"/>
        </w:rPr>
        <w:t xml:space="preserve">e will </w:t>
      </w:r>
      <w:r w:rsidR="00124A64">
        <w:rPr>
          <w:rFonts w:ascii="Arial" w:hAnsi="Arial" w:cs="Arial"/>
          <w:sz w:val="20"/>
          <w:szCs w:val="20"/>
        </w:rPr>
        <w:t xml:space="preserve">study </w:t>
      </w:r>
      <w:r w:rsidR="00751227">
        <w:rPr>
          <w:rFonts w:ascii="Arial" w:hAnsi="Arial" w:cs="Arial"/>
          <w:sz w:val="20"/>
          <w:szCs w:val="20"/>
        </w:rPr>
        <w:t>two example</w:t>
      </w:r>
      <w:r w:rsidR="00AE56D9">
        <w:rPr>
          <w:rFonts w:ascii="Arial" w:hAnsi="Arial" w:cs="Arial"/>
          <w:sz w:val="20"/>
          <w:szCs w:val="20"/>
        </w:rPr>
        <w:t>s</w:t>
      </w:r>
      <w:r w:rsidR="00751227">
        <w:rPr>
          <w:rFonts w:ascii="Arial" w:hAnsi="Arial" w:cs="Arial"/>
          <w:sz w:val="20"/>
          <w:szCs w:val="20"/>
        </w:rPr>
        <w:t xml:space="preserve"> </w:t>
      </w:r>
      <w:r w:rsidR="00AE56D9">
        <w:rPr>
          <w:rFonts w:ascii="Arial" w:hAnsi="Arial" w:cs="Arial"/>
          <w:sz w:val="20"/>
          <w:szCs w:val="20"/>
        </w:rPr>
        <w:t xml:space="preserve">of </w:t>
      </w:r>
      <w:r w:rsidR="00226846">
        <w:rPr>
          <w:rFonts w:ascii="Arial" w:hAnsi="Arial" w:cs="Arial"/>
          <w:sz w:val="20"/>
          <w:szCs w:val="20"/>
        </w:rPr>
        <w:t xml:space="preserve">limiting </w:t>
      </w:r>
      <w:r w:rsidR="00AE56D9">
        <w:rPr>
          <w:rFonts w:ascii="Arial" w:hAnsi="Arial" w:cs="Arial"/>
          <w:sz w:val="20"/>
          <w:szCs w:val="20"/>
        </w:rPr>
        <w:t>interactions</w:t>
      </w:r>
      <w:r w:rsidR="00226846">
        <w:rPr>
          <w:rFonts w:ascii="Arial" w:hAnsi="Arial" w:cs="Arial"/>
          <w:sz w:val="20"/>
          <w:szCs w:val="20"/>
        </w:rPr>
        <w:t xml:space="preserve"> </w:t>
      </w:r>
      <w:r w:rsidR="00751227">
        <w:rPr>
          <w:rFonts w:ascii="Arial" w:hAnsi="Arial" w:cs="Arial"/>
          <w:sz w:val="20"/>
          <w:szCs w:val="20"/>
        </w:rPr>
        <w:t xml:space="preserve">on </w:t>
      </w:r>
      <w:r w:rsidR="00226846">
        <w:rPr>
          <w:rFonts w:ascii="Arial" w:hAnsi="Arial" w:cs="Arial"/>
          <w:sz w:val="20"/>
          <w:szCs w:val="20"/>
        </w:rPr>
        <w:t>robustness</w:t>
      </w:r>
      <w:r w:rsidR="00751227">
        <w:rPr>
          <w:rFonts w:ascii="Arial" w:hAnsi="Arial" w:cs="Arial"/>
          <w:sz w:val="20"/>
          <w:szCs w:val="20"/>
        </w:rPr>
        <w:t xml:space="preserve"> – </w:t>
      </w:r>
      <w:r w:rsidR="003737C6">
        <w:rPr>
          <w:rFonts w:ascii="Arial" w:hAnsi="Arial" w:cs="Arial"/>
          <w:sz w:val="20"/>
          <w:szCs w:val="20"/>
        </w:rPr>
        <w:t xml:space="preserve">synthetic lethal pairs and protein chaperons, </w:t>
      </w:r>
      <w:r w:rsidR="00982AD1">
        <w:rPr>
          <w:rFonts w:ascii="Arial" w:hAnsi="Arial" w:cs="Arial"/>
          <w:sz w:val="20"/>
          <w:szCs w:val="20"/>
        </w:rPr>
        <w:t xml:space="preserve">in conjunction with </w:t>
      </w:r>
      <w:r w:rsidR="003737C6">
        <w:rPr>
          <w:rFonts w:ascii="Arial" w:hAnsi="Arial" w:cs="Arial"/>
          <w:sz w:val="20"/>
          <w:szCs w:val="20"/>
        </w:rPr>
        <w:t xml:space="preserve">Aim 1.2 and 1.3. </w:t>
      </w:r>
      <w:r w:rsidR="00EB4E0F">
        <w:rPr>
          <w:rFonts w:ascii="Arial" w:hAnsi="Arial" w:cs="Arial"/>
          <w:sz w:val="20"/>
          <w:szCs w:val="20"/>
        </w:rPr>
        <w:t>PI will lead students in two courses to investigate candidate genes</w:t>
      </w:r>
      <w:r w:rsidR="00622CFB">
        <w:rPr>
          <w:rFonts w:ascii="Arial" w:hAnsi="Arial" w:cs="Arial"/>
          <w:sz w:val="20"/>
          <w:szCs w:val="20"/>
        </w:rPr>
        <w:t xml:space="preserve"> with limiting effect on robustness</w:t>
      </w:r>
      <w:r w:rsidR="00EB4E0F">
        <w:rPr>
          <w:rFonts w:ascii="Arial" w:hAnsi="Arial" w:cs="Arial"/>
          <w:sz w:val="20"/>
          <w:szCs w:val="20"/>
        </w:rPr>
        <w:t>, formulate hypotheses, design experiments, and carry them out in a manner of crowd-sourcing (Fig 8 on page 14).</w:t>
      </w:r>
      <w:r w:rsidR="005B02E2">
        <w:rPr>
          <w:rFonts w:ascii="Arial" w:hAnsi="Arial" w:cs="Arial"/>
          <w:sz w:val="20"/>
          <w:szCs w:val="20"/>
        </w:rPr>
        <w:t xml:space="preserve"> </w:t>
      </w:r>
      <w:r w:rsidR="00622CFB">
        <w:rPr>
          <w:rFonts w:ascii="Arial" w:hAnsi="Arial" w:cs="Arial"/>
          <w:sz w:val="20"/>
          <w:szCs w:val="20"/>
        </w:rPr>
        <w:t xml:space="preserve">This empirical approach </w:t>
      </w:r>
      <w:r w:rsidR="00771444">
        <w:rPr>
          <w:rFonts w:ascii="Arial" w:hAnsi="Arial" w:cs="Arial"/>
          <w:sz w:val="20"/>
          <w:szCs w:val="20"/>
        </w:rPr>
        <w:t>will focus on genes with known effect</w:t>
      </w:r>
      <w:r w:rsidR="00E17A03">
        <w:rPr>
          <w:rFonts w:ascii="Arial" w:hAnsi="Arial" w:cs="Arial"/>
          <w:sz w:val="20"/>
          <w:szCs w:val="20"/>
        </w:rPr>
        <w:t>s</w:t>
      </w:r>
      <w:r w:rsidR="00771444">
        <w:rPr>
          <w:rFonts w:ascii="Arial" w:hAnsi="Arial" w:cs="Arial"/>
          <w:sz w:val="20"/>
          <w:szCs w:val="20"/>
        </w:rPr>
        <w:t xml:space="preserve"> on lifespan, </w:t>
      </w:r>
      <w:r w:rsidR="00145458">
        <w:rPr>
          <w:rFonts w:ascii="Arial" w:hAnsi="Arial" w:cs="Arial"/>
          <w:sz w:val="20"/>
          <w:szCs w:val="20"/>
        </w:rPr>
        <w:t xml:space="preserve">using </w:t>
      </w:r>
      <w:r w:rsidR="001358DA">
        <w:rPr>
          <w:rFonts w:ascii="Arial" w:hAnsi="Arial" w:cs="Arial"/>
          <w:sz w:val="20"/>
          <w:szCs w:val="20"/>
        </w:rPr>
        <w:t xml:space="preserve">information </w:t>
      </w:r>
      <w:r w:rsidR="00771444">
        <w:rPr>
          <w:rFonts w:ascii="Arial" w:hAnsi="Arial" w:cs="Arial"/>
          <w:sz w:val="20"/>
          <w:szCs w:val="20"/>
        </w:rPr>
        <w:t>at Sageweb (</w:t>
      </w:r>
      <w:r w:rsidR="00771444" w:rsidRPr="00BC2B8D">
        <w:rPr>
          <w:rFonts w:ascii="Arial" w:hAnsi="Arial" w:cs="Arial"/>
          <w:sz w:val="20"/>
          <w:szCs w:val="20"/>
        </w:rPr>
        <w:t>lifespandb.sageweb.org/</w:t>
      </w:r>
      <w:r w:rsidR="00771444">
        <w:rPr>
          <w:rFonts w:ascii="Arial" w:hAnsi="Arial" w:cs="Arial"/>
          <w:sz w:val="20"/>
          <w:szCs w:val="20"/>
        </w:rPr>
        <w:t>)</w:t>
      </w:r>
      <w:r w:rsidR="00936FC3">
        <w:rPr>
          <w:rFonts w:ascii="Arial" w:hAnsi="Arial" w:cs="Arial"/>
          <w:sz w:val="20"/>
          <w:szCs w:val="20"/>
        </w:rPr>
        <w:t xml:space="preserve">. </w:t>
      </w:r>
      <w:r w:rsidR="00C55AE9">
        <w:rPr>
          <w:rFonts w:ascii="Arial" w:hAnsi="Arial" w:cs="Arial"/>
          <w:sz w:val="20"/>
          <w:szCs w:val="20"/>
        </w:rPr>
        <w:t xml:space="preserve">For controls, </w:t>
      </w:r>
      <w:r w:rsidR="00E17A03">
        <w:rPr>
          <w:rFonts w:ascii="Arial" w:hAnsi="Arial" w:cs="Arial"/>
          <w:sz w:val="20"/>
          <w:szCs w:val="20"/>
        </w:rPr>
        <w:t xml:space="preserve">we can randomly pick genes from the yeast genome, and pick genes whose null mutations have no effect on lifespan. </w:t>
      </w:r>
    </w:p>
    <w:p w:rsidR="00F76C20" w:rsidRDefault="00226846">
      <w:pPr>
        <w:ind w:firstLine="720"/>
        <w:jc w:val="both"/>
        <w:rPr>
          <w:rFonts w:ascii="Arial" w:hAnsi="Arial" w:cs="Arial"/>
          <w:sz w:val="20"/>
          <w:szCs w:val="20"/>
        </w:rPr>
      </w:pPr>
      <w:r>
        <w:rPr>
          <w:rFonts w:ascii="Arial" w:hAnsi="Arial" w:cs="Arial"/>
          <w:sz w:val="20"/>
          <w:szCs w:val="20"/>
        </w:rPr>
        <w:t xml:space="preserve">In Year 3-5, </w:t>
      </w:r>
      <w:r w:rsidR="00D3778B">
        <w:rPr>
          <w:rFonts w:ascii="Arial" w:hAnsi="Arial" w:cs="Arial"/>
          <w:sz w:val="20"/>
          <w:szCs w:val="20"/>
        </w:rPr>
        <w:t xml:space="preserve">experimental study </w:t>
      </w:r>
      <w:r w:rsidR="009734AE">
        <w:rPr>
          <w:rFonts w:ascii="Arial" w:hAnsi="Arial" w:cs="Arial"/>
          <w:sz w:val="20"/>
          <w:szCs w:val="20"/>
        </w:rPr>
        <w:t xml:space="preserve">will be expanded </w:t>
      </w:r>
      <w:r w:rsidR="00D3778B">
        <w:rPr>
          <w:rFonts w:ascii="Arial" w:hAnsi="Arial" w:cs="Arial"/>
          <w:sz w:val="20"/>
          <w:szCs w:val="20"/>
        </w:rPr>
        <w:t xml:space="preserve">to </w:t>
      </w:r>
      <w:r>
        <w:rPr>
          <w:rFonts w:ascii="Arial" w:hAnsi="Arial" w:cs="Arial"/>
          <w:sz w:val="20"/>
          <w:szCs w:val="20"/>
        </w:rPr>
        <w:t>LIMs</w:t>
      </w:r>
      <w:r w:rsidR="009734AE">
        <w:rPr>
          <w:rFonts w:ascii="Arial" w:hAnsi="Arial" w:cs="Arial"/>
          <w:sz w:val="20"/>
          <w:szCs w:val="20"/>
        </w:rPr>
        <w:t xml:space="preserve"> predicted in Aim</w:t>
      </w:r>
      <w:r w:rsidR="000318A5">
        <w:rPr>
          <w:rFonts w:ascii="Arial" w:hAnsi="Arial" w:cs="Arial"/>
          <w:sz w:val="20"/>
          <w:szCs w:val="20"/>
        </w:rPr>
        <w:t>s</w:t>
      </w:r>
      <w:r w:rsidR="009734AE">
        <w:rPr>
          <w:rFonts w:ascii="Arial" w:hAnsi="Arial" w:cs="Arial"/>
          <w:sz w:val="20"/>
          <w:szCs w:val="20"/>
        </w:rPr>
        <w:t xml:space="preserve"> 2.2 and 2.3</w:t>
      </w:r>
      <w:r>
        <w:rPr>
          <w:rFonts w:ascii="Arial" w:hAnsi="Arial" w:cs="Arial"/>
          <w:sz w:val="20"/>
          <w:szCs w:val="20"/>
        </w:rPr>
        <w:t xml:space="preserve">. </w:t>
      </w:r>
      <w:r w:rsidR="009734AE">
        <w:rPr>
          <w:rFonts w:ascii="Arial" w:hAnsi="Arial" w:cs="Arial"/>
          <w:sz w:val="20"/>
          <w:szCs w:val="20"/>
        </w:rPr>
        <w:t xml:space="preserve">Though priority will be given to LIMs associated with both natural variations and lifespan changes in null mutants, </w:t>
      </w:r>
      <w:r w:rsidR="00A4532A">
        <w:rPr>
          <w:rFonts w:ascii="Arial" w:hAnsi="Arial" w:cs="Arial"/>
          <w:sz w:val="20"/>
          <w:szCs w:val="20"/>
        </w:rPr>
        <w:t xml:space="preserve">top-ranked </w:t>
      </w:r>
      <w:r w:rsidR="009734AE">
        <w:rPr>
          <w:rFonts w:ascii="Arial" w:hAnsi="Arial" w:cs="Arial"/>
          <w:sz w:val="20"/>
          <w:szCs w:val="20"/>
        </w:rPr>
        <w:t xml:space="preserve">LIMs </w:t>
      </w:r>
      <w:r w:rsidR="00A4532A">
        <w:rPr>
          <w:rFonts w:ascii="Arial" w:hAnsi="Arial" w:cs="Arial"/>
          <w:sz w:val="20"/>
          <w:szCs w:val="20"/>
        </w:rPr>
        <w:t>predicted in Aim 2.</w:t>
      </w:r>
      <w:r w:rsidR="00434913">
        <w:rPr>
          <w:rFonts w:ascii="Arial" w:hAnsi="Arial" w:cs="Arial"/>
          <w:sz w:val="20"/>
          <w:szCs w:val="20"/>
        </w:rPr>
        <w:t>2</w:t>
      </w:r>
      <w:r w:rsidR="00A4532A">
        <w:rPr>
          <w:rFonts w:ascii="Arial" w:hAnsi="Arial" w:cs="Arial"/>
          <w:sz w:val="20"/>
          <w:szCs w:val="20"/>
        </w:rPr>
        <w:t xml:space="preserve"> can be used directly. </w:t>
      </w:r>
      <w:r w:rsidR="00572183">
        <w:rPr>
          <w:rFonts w:ascii="Arial" w:hAnsi="Arial" w:cs="Arial"/>
          <w:sz w:val="20"/>
          <w:szCs w:val="20"/>
        </w:rPr>
        <w:t xml:space="preserve">Evaluation of promising LIMs for experiments will also be done empirically by student groups, as in Year 1-3. </w:t>
      </w:r>
      <w:r w:rsidR="00E2006C">
        <w:rPr>
          <w:rFonts w:ascii="Arial" w:hAnsi="Arial" w:cs="Arial"/>
          <w:sz w:val="20"/>
          <w:szCs w:val="20"/>
        </w:rPr>
        <w:t xml:space="preserve">For </w:t>
      </w:r>
      <w:r w:rsidR="00AB1B27" w:rsidRPr="00AB1B27">
        <w:rPr>
          <w:rFonts w:ascii="Arial" w:hAnsi="Arial" w:cs="Arial"/>
          <w:sz w:val="20"/>
          <w:szCs w:val="20"/>
        </w:rPr>
        <w:t xml:space="preserve">control, we </w:t>
      </w:r>
      <w:r w:rsidR="002B283D">
        <w:rPr>
          <w:rFonts w:ascii="Arial" w:hAnsi="Arial" w:cs="Arial"/>
          <w:sz w:val="20"/>
          <w:szCs w:val="20"/>
        </w:rPr>
        <w:t xml:space="preserve">plan to </w:t>
      </w:r>
      <w:r w:rsidR="00C80AA2">
        <w:rPr>
          <w:rFonts w:ascii="Arial" w:hAnsi="Arial" w:cs="Arial"/>
          <w:sz w:val="20"/>
          <w:szCs w:val="20"/>
        </w:rPr>
        <w:t xml:space="preserve">use </w:t>
      </w:r>
      <w:r w:rsidR="00AB1B27" w:rsidRPr="00AB1B27">
        <w:rPr>
          <w:rFonts w:ascii="Arial" w:hAnsi="Arial" w:cs="Arial"/>
          <w:sz w:val="20"/>
          <w:szCs w:val="20"/>
        </w:rPr>
        <w:t xml:space="preserve">least-likely candidates </w:t>
      </w:r>
      <w:r w:rsidR="00C80AA2">
        <w:rPr>
          <w:rFonts w:ascii="Arial" w:hAnsi="Arial" w:cs="Arial"/>
          <w:sz w:val="20"/>
          <w:szCs w:val="20"/>
        </w:rPr>
        <w:t>LIMs</w:t>
      </w:r>
      <w:r w:rsidR="007F5732">
        <w:rPr>
          <w:rFonts w:ascii="Arial" w:hAnsi="Arial" w:cs="Arial"/>
          <w:sz w:val="20"/>
          <w:szCs w:val="20"/>
        </w:rPr>
        <w:t xml:space="preserve">. </w:t>
      </w:r>
      <w:r w:rsidR="00F21917">
        <w:rPr>
          <w:rFonts w:ascii="Arial" w:hAnsi="Arial" w:cs="Arial"/>
          <w:sz w:val="20"/>
          <w:szCs w:val="20"/>
        </w:rPr>
        <w:t xml:space="preserve">These </w:t>
      </w:r>
      <w:r w:rsidR="007F5732">
        <w:rPr>
          <w:rFonts w:ascii="Arial" w:hAnsi="Arial" w:cs="Arial"/>
          <w:sz w:val="20"/>
          <w:szCs w:val="20"/>
        </w:rPr>
        <w:t xml:space="preserve">results will help us to evaluate the computational approaches in Aim 2.2 and 2.3. </w:t>
      </w:r>
      <w:r w:rsidR="00C80AA2">
        <w:rPr>
          <w:rFonts w:ascii="Arial" w:hAnsi="Arial" w:cs="Arial"/>
          <w:sz w:val="20"/>
          <w:szCs w:val="20"/>
        </w:rPr>
        <w:t xml:space="preserve"> </w:t>
      </w:r>
    </w:p>
    <w:p w:rsidR="00E40BA9" w:rsidRDefault="00AB1B27" w:rsidP="00E40BA9">
      <w:pPr>
        <w:ind w:firstLine="720"/>
        <w:jc w:val="both"/>
        <w:rPr>
          <w:rFonts w:ascii="Arial" w:hAnsi="Arial" w:cs="Arial"/>
          <w:sz w:val="20"/>
          <w:szCs w:val="20"/>
        </w:rPr>
      </w:pPr>
      <w:r w:rsidRPr="00AB1B27">
        <w:rPr>
          <w:rFonts w:ascii="Arial" w:hAnsi="Arial" w:cs="Arial"/>
          <w:sz w:val="20"/>
          <w:szCs w:val="20"/>
        </w:rPr>
        <w:t xml:space="preserve">We will focus on CLS because </w:t>
      </w:r>
      <w:r w:rsidR="00F81368">
        <w:rPr>
          <w:rFonts w:ascii="Arial" w:hAnsi="Arial" w:cs="Arial"/>
          <w:sz w:val="20"/>
          <w:szCs w:val="20"/>
        </w:rPr>
        <w:t>it</w:t>
      </w:r>
      <w:r w:rsidR="00F81368" w:rsidRPr="00AB1B27">
        <w:rPr>
          <w:rFonts w:ascii="Arial" w:hAnsi="Arial" w:cs="Arial"/>
          <w:sz w:val="20"/>
          <w:szCs w:val="20"/>
        </w:rPr>
        <w:t xml:space="preserve"> </w:t>
      </w:r>
      <w:r w:rsidRPr="00AB1B27">
        <w:rPr>
          <w:rFonts w:ascii="Arial" w:hAnsi="Arial" w:cs="Arial"/>
          <w:sz w:val="20"/>
          <w:szCs w:val="20"/>
        </w:rPr>
        <w:t xml:space="preserve">can be effectively carried out by undergraduates. </w:t>
      </w:r>
      <w:r w:rsidR="00027DBA">
        <w:rPr>
          <w:rFonts w:ascii="Arial" w:hAnsi="Arial" w:cs="Arial"/>
          <w:sz w:val="20"/>
          <w:szCs w:val="20"/>
        </w:rPr>
        <w:t>CLS for both deletion mutant</w:t>
      </w:r>
      <w:r w:rsidR="00B250EF">
        <w:rPr>
          <w:rFonts w:ascii="Arial" w:hAnsi="Arial" w:cs="Arial"/>
          <w:sz w:val="20"/>
          <w:szCs w:val="20"/>
        </w:rPr>
        <w:t>s</w:t>
      </w:r>
      <w:r w:rsidR="00027DBA">
        <w:rPr>
          <w:rFonts w:ascii="Arial" w:hAnsi="Arial" w:cs="Arial"/>
          <w:sz w:val="20"/>
          <w:szCs w:val="20"/>
        </w:rPr>
        <w:t xml:space="preserve"> and GFP-fusion derivative</w:t>
      </w:r>
      <w:r w:rsidR="00B250EF">
        <w:rPr>
          <w:rFonts w:ascii="Arial" w:hAnsi="Arial" w:cs="Arial"/>
          <w:sz w:val="20"/>
          <w:szCs w:val="20"/>
        </w:rPr>
        <w:t>s</w:t>
      </w:r>
      <w:r w:rsidR="00027DBA">
        <w:rPr>
          <w:rFonts w:ascii="Arial" w:hAnsi="Arial" w:cs="Arial"/>
          <w:sz w:val="20"/>
          <w:szCs w:val="20"/>
        </w:rPr>
        <w:t xml:space="preserve"> will be measured</w:t>
      </w:r>
      <w:r w:rsidRPr="00AB1B27">
        <w:rPr>
          <w:rFonts w:ascii="Arial" w:hAnsi="Arial" w:cs="Arial"/>
          <w:sz w:val="20"/>
          <w:szCs w:val="20"/>
        </w:rPr>
        <w:t xml:space="preserve"> by colony forming units (CFUs) </w:t>
      </w:r>
      <w:r w:rsidR="00B250EF">
        <w:rPr>
          <w:rFonts w:ascii="Arial" w:hAnsi="Arial" w:cs="Arial"/>
          <w:sz w:val="20"/>
          <w:szCs w:val="20"/>
        </w:rPr>
        <w:t>and</w:t>
      </w:r>
      <w:r w:rsidRPr="00AB1B27">
        <w:rPr>
          <w:rFonts w:ascii="Arial" w:hAnsi="Arial" w:cs="Arial"/>
          <w:sz w:val="20"/>
          <w:szCs w:val="20"/>
        </w:rPr>
        <w:t xml:space="preserve"> by flow cytometry measure of PrI permeability. </w:t>
      </w:r>
      <w:r w:rsidR="0069129A">
        <w:rPr>
          <w:rFonts w:ascii="Arial" w:hAnsi="Arial" w:cs="Arial"/>
          <w:sz w:val="20"/>
          <w:szCs w:val="20"/>
        </w:rPr>
        <w:t>I</w:t>
      </w:r>
      <w:r w:rsidRPr="00AB1B27">
        <w:rPr>
          <w:rFonts w:ascii="Arial" w:hAnsi="Arial" w:cs="Arial"/>
          <w:sz w:val="20"/>
          <w:szCs w:val="20"/>
        </w:rPr>
        <w:t xml:space="preserve">ntracellular </w:t>
      </w:r>
      <w:r w:rsidR="006B78C8" w:rsidRPr="00AB1B27">
        <w:rPr>
          <w:rFonts w:ascii="Arial" w:hAnsi="Arial" w:cs="Arial"/>
          <w:sz w:val="20"/>
          <w:szCs w:val="20"/>
        </w:rPr>
        <w:t>H</w:t>
      </w:r>
      <w:r w:rsidR="006B78C8" w:rsidRPr="006B78C8">
        <w:rPr>
          <w:rFonts w:ascii="Arial" w:hAnsi="Arial" w:cs="Arial"/>
          <w:sz w:val="20"/>
          <w:szCs w:val="20"/>
          <w:vertAlign w:val="subscript"/>
        </w:rPr>
        <w:t>2</w:t>
      </w:r>
      <w:r w:rsidR="006B78C8" w:rsidRPr="00AB1B27">
        <w:rPr>
          <w:rFonts w:ascii="Arial" w:hAnsi="Arial" w:cs="Arial"/>
          <w:sz w:val="20"/>
          <w:szCs w:val="20"/>
        </w:rPr>
        <w:t>O</w:t>
      </w:r>
      <w:r w:rsidR="006B78C8" w:rsidRPr="006B78C8">
        <w:rPr>
          <w:rFonts w:ascii="Arial" w:hAnsi="Arial" w:cs="Arial"/>
          <w:sz w:val="20"/>
          <w:szCs w:val="20"/>
          <w:vertAlign w:val="subscript"/>
        </w:rPr>
        <w:t>2</w:t>
      </w:r>
      <w:r w:rsidRPr="00AB1B27">
        <w:rPr>
          <w:rFonts w:ascii="Arial" w:hAnsi="Arial" w:cs="Arial"/>
          <w:sz w:val="20"/>
          <w:szCs w:val="20"/>
        </w:rPr>
        <w:t xml:space="preserve"> and superoxide during chronological aging will be monitored by DHR and DHE</w:t>
      </w:r>
      <w:r w:rsidR="00AE4A48">
        <w:rPr>
          <w:rFonts w:ascii="Arial" w:hAnsi="Arial" w:cs="Arial"/>
          <w:sz w:val="20"/>
          <w:szCs w:val="20"/>
        </w:rPr>
        <w:t xml:space="preserve"> in the deletion mutant</w:t>
      </w:r>
      <w:r w:rsidRPr="00AB1B27">
        <w:rPr>
          <w:rFonts w:ascii="Arial" w:hAnsi="Arial" w:cs="Arial"/>
          <w:sz w:val="20"/>
          <w:szCs w:val="20"/>
        </w:rPr>
        <w:t xml:space="preserve"> </w:t>
      </w:r>
      <w:ins w:id="423" w:author="Hong Qin" w:date="2013-02-15T10:58:00Z">
        <w:r w:rsidR="007C3C78" w:rsidRPr="007C3C78">
          <w:rPr>
            <w:rFonts w:ascii="Arial" w:hAnsi="Arial" w:cs="Arial"/>
            <w:sz w:val="20"/>
            <w:szCs w:val="20"/>
            <w:rPrChange w:id="424" w:author="Hong Qin" w:date="2013-02-15T10:58:00Z">
              <w:rPr>
                <w:rFonts w:ascii="Arial" w:hAnsi="Arial" w:cs="Arial"/>
                <w:noProof/>
                <w:sz w:val="20"/>
                <w:szCs w:val="20"/>
                <w:vertAlign w:val="superscript"/>
              </w:rPr>
            </w:rPrChange>
          </w:rPr>
          <w:t>{Weinberger, 2010 #864;Mesquita, 2010 #851}</w:t>
        </w:r>
      </w:ins>
      <w:del w:id="425" w:author="Hong Qin" w:date="2013-02-15T10:58:00Z">
        <w:r w:rsidR="00862EA5" w:rsidRPr="00862EA5" w:rsidDel="007C3C78">
          <w:rPr>
            <w:rFonts w:ascii="Arial" w:hAnsi="Arial" w:cs="Arial"/>
            <w:noProof/>
            <w:sz w:val="20"/>
            <w:szCs w:val="20"/>
            <w:vertAlign w:val="superscript"/>
          </w:rPr>
          <w:delText>[</w:delText>
        </w:r>
        <w:r w:rsidR="00231CE9" w:rsidRPr="00862EA5" w:rsidDel="007C3C78">
          <w:rPr>
            <w:rFonts w:ascii="Arial" w:hAnsi="Arial" w:cs="Arial"/>
            <w:noProof/>
            <w:sz w:val="20"/>
            <w:szCs w:val="20"/>
            <w:vertAlign w:val="superscript"/>
          </w:rPr>
          <w:delText>154</w:delText>
        </w:r>
        <w:r w:rsidR="00862EA5" w:rsidRPr="00862EA5" w:rsidDel="007C3C78">
          <w:rPr>
            <w:rFonts w:ascii="Arial" w:hAnsi="Arial" w:cs="Arial"/>
            <w:noProof/>
            <w:sz w:val="20"/>
            <w:szCs w:val="20"/>
            <w:vertAlign w:val="superscript"/>
          </w:rPr>
          <w:delText xml:space="preserve">, </w:delText>
        </w:r>
        <w:r w:rsidR="00231CE9" w:rsidRPr="00862EA5" w:rsidDel="007C3C78">
          <w:rPr>
            <w:rFonts w:ascii="Arial" w:hAnsi="Arial" w:cs="Arial"/>
            <w:noProof/>
            <w:sz w:val="20"/>
            <w:szCs w:val="20"/>
            <w:vertAlign w:val="superscript"/>
          </w:rPr>
          <w:delText>155</w:delText>
        </w:r>
        <w:r w:rsidR="00862EA5" w:rsidRPr="00862EA5" w:rsidDel="007C3C78">
          <w:rPr>
            <w:rFonts w:ascii="Arial" w:hAnsi="Arial" w:cs="Arial"/>
            <w:noProof/>
            <w:sz w:val="20"/>
            <w:szCs w:val="20"/>
            <w:vertAlign w:val="superscript"/>
          </w:rPr>
          <w:delText>]</w:delText>
        </w:r>
      </w:del>
      <w:r w:rsidR="00AE4A48">
        <w:rPr>
          <w:rFonts w:ascii="Arial" w:hAnsi="Arial" w:cs="Arial"/>
          <w:sz w:val="20"/>
          <w:szCs w:val="20"/>
        </w:rPr>
        <w:t>. C</w:t>
      </w:r>
      <w:r w:rsidR="006B0692" w:rsidRPr="00AB1B27">
        <w:rPr>
          <w:rFonts w:ascii="Arial" w:hAnsi="Arial" w:cs="Arial"/>
          <w:sz w:val="20"/>
          <w:szCs w:val="20"/>
        </w:rPr>
        <w:t>oefficient</w:t>
      </w:r>
      <w:r w:rsidR="006B0692">
        <w:rPr>
          <w:rFonts w:ascii="Arial" w:hAnsi="Arial" w:cs="Arial"/>
          <w:sz w:val="20"/>
          <w:szCs w:val="20"/>
        </w:rPr>
        <w:t>s</w:t>
      </w:r>
      <w:r w:rsidR="006B0692" w:rsidRPr="00AB1B27">
        <w:rPr>
          <w:rFonts w:ascii="Arial" w:hAnsi="Arial" w:cs="Arial"/>
          <w:sz w:val="20"/>
          <w:szCs w:val="20"/>
        </w:rPr>
        <w:t xml:space="preserve"> of </w:t>
      </w:r>
      <w:r w:rsidR="000B698D">
        <w:rPr>
          <w:rFonts w:ascii="Arial" w:hAnsi="Arial" w:cs="Arial"/>
          <w:sz w:val="20"/>
          <w:szCs w:val="20"/>
        </w:rPr>
        <w:t>V</w:t>
      </w:r>
      <w:r w:rsidR="000B698D" w:rsidRPr="00AB1B27">
        <w:rPr>
          <w:rFonts w:ascii="Arial" w:hAnsi="Arial" w:cs="Arial"/>
          <w:sz w:val="20"/>
          <w:szCs w:val="20"/>
        </w:rPr>
        <w:t>ariation</w:t>
      </w:r>
      <w:r w:rsidR="000B698D">
        <w:rPr>
          <w:rFonts w:ascii="Arial" w:hAnsi="Arial" w:cs="Arial"/>
          <w:sz w:val="20"/>
          <w:szCs w:val="20"/>
        </w:rPr>
        <w:t xml:space="preserve"> </w:t>
      </w:r>
      <w:r w:rsidR="006B0692">
        <w:rPr>
          <w:rFonts w:ascii="Arial" w:hAnsi="Arial" w:cs="Arial"/>
          <w:sz w:val="20"/>
          <w:szCs w:val="20"/>
        </w:rPr>
        <w:t>(</w:t>
      </w:r>
      <w:r w:rsidR="0069129A">
        <w:rPr>
          <w:rFonts w:ascii="Arial" w:hAnsi="Arial" w:cs="Arial"/>
          <w:sz w:val="20"/>
          <w:szCs w:val="20"/>
        </w:rPr>
        <w:t>CV</w:t>
      </w:r>
      <w:r w:rsidR="006B0692">
        <w:rPr>
          <w:rFonts w:ascii="Arial" w:hAnsi="Arial" w:cs="Arial"/>
          <w:sz w:val="20"/>
          <w:szCs w:val="20"/>
        </w:rPr>
        <w:t>s)</w:t>
      </w:r>
      <w:r w:rsidR="0069129A">
        <w:rPr>
          <w:rFonts w:ascii="Arial" w:hAnsi="Arial" w:cs="Arial"/>
          <w:sz w:val="20"/>
          <w:szCs w:val="20"/>
        </w:rPr>
        <w:t xml:space="preserve"> </w:t>
      </w:r>
      <w:r w:rsidR="006B0692">
        <w:rPr>
          <w:rFonts w:ascii="Arial" w:hAnsi="Arial" w:cs="Arial"/>
          <w:sz w:val="20"/>
          <w:szCs w:val="20"/>
        </w:rPr>
        <w:t xml:space="preserve">of </w:t>
      </w:r>
      <w:r w:rsidR="00AE4A48">
        <w:rPr>
          <w:rFonts w:ascii="Arial" w:hAnsi="Arial" w:cs="Arial"/>
          <w:sz w:val="20"/>
          <w:szCs w:val="20"/>
        </w:rPr>
        <w:t xml:space="preserve">GFP, DHR, </w:t>
      </w:r>
      <w:r w:rsidR="000318A5">
        <w:rPr>
          <w:rFonts w:ascii="Arial" w:hAnsi="Arial" w:cs="Arial"/>
          <w:sz w:val="20"/>
          <w:szCs w:val="20"/>
        </w:rPr>
        <w:t xml:space="preserve">and </w:t>
      </w:r>
      <w:r w:rsidR="00AE4A48">
        <w:rPr>
          <w:rFonts w:ascii="Arial" w:hAnsi="Arial" w:cs="Arial"/>
          <w:sz w:val="20"/>
          <w:szCs w:val="20"/>
        </w:rPr>
        <w:t xml:space="preserve">DHE </w:t>
      </w:r>
      <w:r w:rsidR="006B0692">
        <w:rPr>
          <w:rFonts w:ascii="Arial" w:hAnsi="Arial" w:cs="Arial"/>
          <w:sz w:val="20"/>
          <w:szCs w:val="20"/>
        </w:rPr>
        <w:t xml:space="preserve">are </w:t>
      </w:r>
      <w:r w:rsidR="00AE4A48">
        <w:rPr>
          <w:rFonts w:ascii="Arial" w:hAnsi="Arial" w:cs="Arial"/>
          <w:sz w:val="20"/>
          <w:szCs w:val="20"/>
        </w:rPr>
        <w:t xml:space="preserve">inverse </w:t>
      </w:r>
      <w:r w:rsidR="0069129A">
        <w:rPr>
          <w:rFonts w:ascii="Arial" w:hAnsi="Arial" w:cs="Arial"/>
          <w:sz w:val="20"/>
          <w:szCs w:val="20"/>
        </w:rPr>
        <w:t>prox</w:t>
      </w:r>
      <w:r w:rsidR="006B0692">
        <w:rPr>
          <w:rFonts w:ascii="Arial" w:hAnsi="Arial" w:cs="Arial"/>
          <w:sz w:val="20"/>
          <w:szCs w:val="20"/>
        </w:rPr>
        <w:t>ies</w:t>
      </w:r>
      <w:r w:rsidR="0069129A">
        <w:rPr>
          <w:rFonts w:ascii="Arial" w:hAnsi="Arial" w:cs="Arial"/>
          <w:sz w:val="20"/>
          <w:szCs w:val="20"/>
        </w:rPr>
        <w:t xml:space="preserve"> of robustness</w:t>
      </w:r>
      <w:r w:rsidR="00AE4A48">
        <w:rPr>
          <w:rFonts w:ascii="Arial" w:hAnsi="Arial" w:cs="Arial"/>
          <w:sz w:val="20"/>
          <w:szCs w:val="20"/>
        </w:rPr>
        <w:t xml:space="preserve"> </w:t>
      </w:r>
      <w:ins w:id="426" w:author="Hong Qin" w:date="2013-02-15T10:58:00Z">
        <w:r w:rsidR="007C3C78" w:rsidRPr="007C3C78">
          <w:rPr>
            <w:rFonts w:ascii="Arial" w:hAnsi="Arial" w:cs="Arial"/>
            <w:sz w:val="20"/>
            <w:szCs w:val="20"/>
            <w:rPrChange w:id="427" w:author="Hong Qin" w:date="2013-02-15T10:58:00Z">
              <w:rPr>
                <w:rFonts w:ascii="Arial" w:hAnsi="Arial" w:cs="Arial"/>
                <w:noProof/>
                <w:sz w:val="20"/>
                <w:szCs w:val="20"/>
                <w:vertAlign w:val="superscript"/>
              </w:rPr>
            </w:rPrChange>
          </w:rPr>
          <w:t>{Silander, 2012 #1467;Zhang, 2009 #1966;Newman, 2006 #2467}</w:t>
        </w:r>
      </w:ins>
      <w:del w:id="428" w:author="Hong Qin" w:date="2013-02-15T10:58:00Z">
        <w:r w:rsidR="00862EA5" w:rsidRPr="00862EA5" w:rsidDel="007C3C78">
          <w:rPr>
            <w:rFonts w:ascii="Arial" w:hAnsi="Arial" w:cs="Arial"/>
            <w:noProof/>
            <w:sz w:val="20"/>
            <w:szCs w:val="20"/>
            <w:vertAlign w:val="superscript"/>
          </w:rPr>
          <w:delText>[</w:delText>
        </w:r>
        <w:r w:rsidR="00231CE9" w:rsidRPr="00862EA5" w:rsidDel="007C3C78">
          <w:rPr>
            <w:rFonts w:ascii="Arial" w:hAnsi="Arial" w:cs="Arial"/>
            <w:noProof/>
            <w:sz w:val="20"/>
            <w:szCs w:val="20"/>
            <w:vertAlign w:val="superscript"/>
          </w:rPr>
          <w:delText>120</w:delText>
        </w:r>
        <w:r w:rsidR="00862EA5" w:rsidRPr="00862EA5" w:rsidDel="007C3C78">
          <w:rPr>
            <w:rFonts w:ascii="Arial" w:hAnsi="Arial" w:cs="Arial"/>
            <w:noProof/>
            <w:sz w:val="20"/>
            <w:szCs w:val="20"/>
            <w:vertAlign w:val="superscript"/>
          </w:rPr>
          <w:delText xml:space="preserve">, </w:delText>
        </w:r>
        <w:r w:rsidR="00231CE9" w:rsidRPr="00862EA5" w:rsidDel="007C3C78">
          <w:rPr>
            <w:rFonts w:ascii="Arial" w:hAnsi="Arial" w:cs="Arial"/>
            <w:noProof/>
            <w:sz w:val="20"/>
            <w:szCs w:val="20"/>
            <w:vertAlign w:val="superscript"/>
          </w:rPr>
          <w:delText>156</w:delText>
        </w:r>
        <w:r w:rsidR="00862EA5" w:rsidRPr="00862EA5" w:rsidDel="007C3C78">
          <w:rPr>
            <w:rFonts w:ascii="Arial" w:hAnsi="Arial" w:cs="Arial"/>
            <w:noProof/>
            <w:sz w:val="20"/>
            <w:szCs w:val="20"/>
            <w:vertAlign w:val="superscript"/>
          </w:rPr>
          <w:delText xml:space="preserve">, </w:delText>
        </w:r>
        <w:r w:rsidR="00231CE9" w:rsidRPr="00862EA5" w:rsidDel="007C3C78">
          <w:rPr>
            <w:rFonts w:ascii="Arial" w:hAnsi="Arial" w:cs="Arial"/>
            <w:noProof/>
            <w:sz w:val="20"/>
            <w:szCs w:val="20"/>
            <w:vertAlign w:val="superscript"/>
          </w:rPr>
          <w:delText>157</w:delText>
        </w:r>
        <w:r w:rsidR="00862EA5" w:rsidRPr="00862EA5" w:rsidDel="007C3C78">
          <w:rPr>
            <w:rFonts w:ascii="Arial" w:hAnsi="Arial" w:cs="Arial"/>
            <w:noProof/>
            <w:sz w:val="20"/>
            <w:szCs w:val="20"/>
            <w:vertAlign w:val="superscript"/>
          </w:rPr>
          <w:delText>]</w:delText>
        </w:r>
      </w:del>
      <w:r w:rsidR="00AE4A48">
        <w:rPr>
          <w:rFonts w:ascii="Arial" w:hAnsi="Arial" w:cs="Arial"/>
          <w:sz w:val="20"/>
          <w:szCs w:val="20"/>
        </w:rPr>
        <w:t>, and their changes during aging are informative on how aging affect network robustness</w:t>
      </w:r>
      <w:r w:rsidRPr="00AB1B27">
        <w:rPr>
          <w:rFonts w:ascii="Arial" w:hAnsi="Arial" w:cs="Arial"/>
          <w:sz w:val="20"/>
          <w:szCs w:val="20"/>
        </w:rPr>
        <w:t xml:space="preserve">. Alternatively, RLS in null mutants for some promising candidates will also be measured, in collaboration with </w:t>
      </w:r>
      <w:r w:rsidR="00B250EF">
        <w:rPr>
          <w:rFonts w:ascii="Arial" w:hAnsi="Arial" w:cs="Arial"/>
          <w:sz w:val="20"/>
          <w:szCs w:val="20"/>
        </w:rPr>
        <w:t xml:space="preserve">the </w:t>
      </w:r>
      <w:r w:rsidRPr="00AB1B27">
        <w:rPr>
          <w:rFonts w:ascii="Arial" w:hAnsi="Arial" w:cs="Arial"/>
          <w:sz w:val="20"/>
          <w:szCs w:val="20"/>
        </w:rPr>
        <w:t>ongoing RLS screen project in the Kaeberlein group</w:t>
      </w:r>
      <w:r w:rsidR="001133CC">
        <w:rPr>
          <w:rFonts w:ascii="Arial" w:hAnsi="Arial" w:cs="Arial"/>
          <w:sz w:val="20"/>
          <w:szCs w:val="20"/>
        </w:rPr>
        <w:t xml:space="preserve"> (see his letter)</w:t>
      </w:r>
      <w:r w:rsidRPr="00AB1B27">
        <w:rPr>
          <w:rFonts w:ascii="Arial" w:hAnsi="Arial" w:cs="Arial"/>
          <w:sz w:val="20"/>
          <w:szCs w:val="20"/>
        </w:rPr>
        <w:t xml:space="preserve">. PI’s own </w:t>
      </w:r>
      <w:del w:id="429" w:author="hqin" w:date="2012-07-21T09:23:00Z">
        <w:r w:rsidRPr="00AB1B27" w:rsidDel="00940AEE">
          <w:rPr>
            <w:rFonts w:ascii="Arial" w:hAnsi="Arial" w:cs="Arial"/>
            <w:sz w:val="20"/>
            <w:szCs w:val="20"/>
          </w:rPr>
          <w:delText>lab</w:delText>
        </w:r>
      </w:del>
      <w:ins w:id="430" w:author="hqin" w:date="2012-07-21T09:23:00Z">
        <w:r w:rsidR="00940AEE">
          <w:rPr>
            <w:rFonts w:ascii="Arial" w:hAnsi="Arial" w:cs="Arial"/>
            <w:sz w:val="20"/>
            <w:szCs w:val="20"/>
          </w:rPr>
          <w:t>laboratory</w:t>
        </w:r>
      </w:ins>
      <w:r w:rsidRPr="00AB1B27">
        <w:rPr>
          <w:rFonts w:ascii="Arial" w:hAnsi="Arial" w:cs="Arial"/>
          <w:sz w:val="20"/>
          <w:szCs w:val="20"/>
        </w:rPr>
        <w:t xml:space="preserve"> also has the capability to measure RLS. </w:t>
      </w:r>
    </w:p>
    <w:p w:rsidR="00D56AAB" w:rsidRPr="00437FBF" w:rsidRDefault="00AB1B27" w:rsidP="00D5021B">
      <w:pPr>
        <w:ind w:firstLine="720"/>
        <w:jc w:val="both"/>
        <w:rPr>
          <w:rFonts w:ascii="Arial" w:hAnsi="Arial" w:cs="Arial"/>
          <w:sz w:val="20"/>
          <w:szCs w:val="20"/>
        </w:rPr>
      </w:pPr>
      <w:r w:rsidRPr="00AB1B27">
        <w:rPr>
          <w:rFonts w:ascii="Arial" w:hAnsi="Arial" w:cs="Arial"/>
          <w:sz w:val="20"/>
          <w:szCs w:val="20"/>
        </w:rPr>
        <w:t xml:space="preserve">We </w:t>
      </w:r>
      <w:r w:rsidR="00C70E7D">
        <w:rPr>
          <w:rFonts w:ascii="Arial" w:hAnsi="Arial" w:cs="Arial"/>
          <w:sz w:val="20"/>
          <w:szCs w:val="20"/>
        </w:rPr>
        <w:t xml:space="preserve">will </w:t>
      </w:r>
      <w:r w:rsidR="00D96A03">
        <w:rPr>
          <w:rFonts w:ascii="Arial" w:hAnsi="Arial" w:cs="Arial"/>
          <w:sz w:val="20"/>
          <w:szCs w:val="20"/>
        </w:rPr>
        <w:t xml:space="preserve">also </w:t>
      </w:r>
      <w:r w:rsidR="00C70E7D">
        <w:rPr>
          <w:rFonts w:ascii="Arial" w:hAnsi="Arial" w:cs="Arial"/>
          <w:sz w:val="20"/>
          <w:szCs w:val="20"/>
        </w:rPr>
        <w:t xml:space="preserve">measure </w:t>
      </w:r>
      <w:r w:rsidRPr="00AB1B27">
        <w:rPr>
          <w:rFonts w:ascii="Arial" w:hAnsi="Arial" w:cs="Arial"/>
          <w:sz w:val="20"/>
          <w:szCs w:val="20"/>
        </w:rPr>
        <w:t xml:space="preserve">tolerance to genomic instability </w:t>
      </w:r>
      <w:r w:rsidR="00C70E7D">
        <w:rPr>
          <w:rFonts w:ascii="Arial" w:hAnsi="Arial" w:cs="Arial"/>
          <w:sz w:val="20"/>
          <w:szCs w:val="20"/>
        </w:rPr>
        <w:t xml:space="preserve">by loss of </w:t>
      </w:r>
      <w:r w:rsidR="00776067">
        <w:rPr>
          <w:rFonts w:ascii="Arial" w:hAnsi="Arial" w:cs="Arial"/>
          <w:sz w:val="20"/>
          <w:szCs w:val="20"/>
        </w:rPr>
        <w:t>h</w:t>
      </w:r>
      <w:r w:rsidR="00C70E7D">
        <w:rPr>
          <w:rFonts w:ascii="Arial" w:hAnsi="Arial" w:cs="Arial"/>
          <w:sz w:val="20"/>
          <w:szCs w:val="20"/>
        </w:rPr>
        <w:t>eterozygosity</w:t>
      </w:r>
      <w:r w:rsidR="00D96A03">
        <w:rPr>
          <w:rFonts w:ascii="Arial" w:hAnsi="Arial" w:cs="Arial"/>
          <w:sz w:val="20"/>
          <w:szCs w:val="20"/>
        </w:rPr>
        <w:t xml:space="preserve"> (LOH)</w:t>
      </w:r>
      <w:r w:rsidR="00C70E7D">
        <w:rPr>
          <w:rFonts w:ascii="Arial" w:hAnsi="Arial" w:cs="Arial"/>
          <w:sz w:val="20"/>
          <w:szCs w:val="20"/>
        </w:rPr>
        <w:t xml:space="preserve"> at the MET17 loci </w:t>
      </w:r>
      <w:r w:rsidRPr="00AB1B27">
        <w:rPr>
          <w:rFonts w:ascii="Arial" w:hAnsi="Arial" w:cs="Arial"/>
          <w:sz w:val="20"/>
          <w:szCs w:val="20"/>
        </w:rPr>
        <w:t xml:space="preserve">during CLS using null mutants from the yeast deletion collection </w:t>
      </w:r>
      <w:ins w:id="431" w:author="Hong Qin" w:date="2013-02-15T10:58:00Z">
        <w:r w:rsidR="007C3C78" w:rsidRPr="007C3C78">
          <w:rPr>
            <w:rFonts w:ascii="Arial" w:hAnsi="Arial" w:cs="Arial"/>
            <w:sz w:val="20"/>
            <w:szCs w:val="20"/>
            <w:rPrChange w:id="432" w:author="Hong Qin" w:date="2013-02-15T10:58:00Z">
              <w:rPr>
                <w:rFonts w:ascii="Arial" w:hAnsi="Arial" w:cs="Arial"/>
                <w:noProof/>
                <w:sz w:val="20"/>
                <w:szCs w:val="20"/>
                <w:vertAlign w:val="superscript"/>
              </w:rPr>
            </w:rPrChange>
          </w:rPr>
          <w:t>{Andersen, 2008 #906;Qin, 2008 #516}</w:t>
        </w:r>
      </w:ins>
      <w:del w:id="433" w:author="Hong Qin" w:date="2013-02-15T10:58:00Z">
        <w:r w:rsidR="00862EA5" w:rsidRPr="00862EA5" w:rsidDel="007C3C78">
          <w:rPr>
            <w:rFonts w:ascii="Arial" w:hAnsi="Arial" w:cs="Arial"/>
            <w:noProof/>
            <w:sz w:val="20"/>
            <w:szCs w:val="20"/>
            <w:vertAlign w:val="superscript"/>
          </w:rPr>
          <w:delText>[</w:delText>
        </w:r>
        <w:r w:rsidR="00231CE9" w:rsidRPr="00862EA5" w:rsidDel="007C3C78">
          <w:rPr>
            <w:rFonts w:ascii="Arial" w:hAnsi="Arial" w:cs="Arial"/>
            <w:noProof/>
            <w:sz w:val="20"/>
            <w:szCs w:val="20"/>
            <w:vertAlign w:val="superscript"/>
          </w:rPr>
          <w:delText>3</w:delText>
        </w:r>
        <w:r w:rsidR="00862EA5" w:rsidRPr="00862EA5" w:rsidDel="007C3C78">
          <w:rPr>
            <w:rFonts w:ascii="Arial" w:hAnsi="Arial" w:cs="Arial"/>
            <w:noProof/>
            <w:sz w:val="20"/>
            <w:szCs w:val="20"/>
            <w:vertAlign w:val="superscript"/>
          </w:rPr>
          <w:delText xml:space="preserve">, </w:delText>
        </w:r>
        <w:r w:rsidR="00231CE9" w:rsidRPr="00862EA5" w:rsidDel="007C3C78">
          <w:rPr>
            <w:rFonts w:ascii="Arial" w:hAnsi="Arial" w:cs="Arial"/>
            <w:noProof/>
            <w:sz w:val="20"/>
            <w:szCs w:val="20"/>
            <w:vertAlign w:val="superscript"/>
          </w:rPr>
          <w:delText>158</w:delText>
        </w:r>
        <w:r w:rsidR="00862EA5" w:rsidRPr="00862EA5" w:rsidDel="007C3C78">
          <w:rPr>
            <w:rFonts w:ascii="Arial" w:hAnsi="Arial" w:cs="Arial"/>
            <w:noProof/>
            <w:sz w:val="20"/>
            <w:szCs w:val="20"/>
            <w:vertAlign w:val="superscript"/>
          </w:rPr>
          <w:delText>]</w:delText>
        </w:r>
      </w:del>
      <w:r w:rsidRPr="00AB1B27">
        <w:rPr>
          <w:rFonts w:ascii="Arial" w:hAnsi="Arial" w:cs="Arial"/>
          <w:sz w:val="20"/>
          <w:szCs w:val="20"/>
        </w:rPr>
        <w:t xml:space="preserve">. </w:t>
      </w:r>
      <w:r w:rsidR="00D96A03">
        <w:rPr>
          <w:rFonts w:ascii="Arial" w:hAnsi="Arial" w:cs="Arial"/>
          <w:sz w:val="20"/>
          <w:szCs w:val="20"/>
        </w:rPr>
        <w:t xml:space="preserve">The effect of </w:t>
      </w:r>
      <w:r w:rsidR="00D96A03" w:rsidRPr="00AB1B27">
        <w:rPr>
          <w:rFonts w:ascii="Arial" w:hAnsi="Arial" w:cs="Arial"/>
          <w:sz w:val="20"/>
          <w:szCs w:val="20"/>
        </w:rPr>
        <w:t>oxidant</w:t>
      </w:r>
      <w:ins w:id="434" w:author="hqin" w:date="2012-07-21T09:25:00Z">
        <w:r w:rsidR="003C0ECA">
          <w:rPr>
            <w:rFonts w:ascii="Arial" w:hAnsi="Arial" w:cs="Arial"/>
            <w:sz w:val="20"/>
            <w:szCs w:val="20"/>
          </w:rPr>
          <w:t>s</w:t>
        </w:r>
      </w:ins>
      <w:r w:rsidR="00D96A03" w:rsidRPr="00AB1B27">
        <w:rPr>
          <w:rFonts w:ascii="Arial" w:hAnsi="Arial" w:cs="Arial"/>
          <w:sz w:val="20"/>
          <w:szCs w:val="20"/>
        </w:rPr>
        <w:t xml:space="preserve"> </w:t>
      </w:r>
      <w:r w:rsidR="00D96A03">
        <w:rPr>
          <w:rFonts w:ascii="Arial" w:hAnsi="Arial" w:cs="Arial"/>
          <w:sz w:val="20"/>
          <w:szCs w:val="20"/>
        </w:rPr>
        <w:t xml:space="preserve">on LOH will also be investigated. </w:t>
      </w:r>
      <w:r w:rsidRPr="00AB1B27">
        <w:rPr>
          <w:rFonts w:ascii="Arial" w:hAnsi="Arial" w:cs="Arial"/>
          <w:sz w:val="20"/>
          <w:szCs w:val="20"/>
        </w:rPr>
        <w:t>PI</w:t>
      </w:r>
      <w:r w:rsidR="008232F3">
        <w:rPr>
          <w:rFonts w:ascii="Arial" w:hAnsi="Arial" w:cs="Arial"/>
          <w:sz w:val="20"/>
          <w:szCs w:val="20"/>
        </w:rPr>
        <w:t xml:space="preserve"> is</w:t>
      </w:r>
      <w:r w:rsidRPr="00AB1B27">
        <w:rPr>
          <w:rFonts w:ascii="Arial" w:hAnsi="Arial" w:cs="Arial"/>
          <w:sz w:val="20"/>
          <w:szCs w:val="20"/>
        </w:rPr>
        <w:t xml:space="preserve"> experienced in studying genomic instability using LOH at the MET1</w:t>
      </w:r>
      <w:r w:rsidR="00C70E7D">
        <w:rPr>
          <w:rFonts w:ascii="Arial" w:hAnsi="Arial" w:cs="Arial"/>
          <w:sz w:val="20"/>
          <w:szCs w:val="20"/>
        </w:rPr>
        <w:t>7</w:t>
      </w:r>
      <w:r w:rsidRPr="00AB1B27">
        <w:rPr>
          <w:rFonts w:ascii="Arial" w:hAnsi="Arial" w:cs="Arial"/>
          <w:sz w:val="20"/>
          <w:szCs w:val="20"/>
        </w:rPr>
        <w:t xml:space="preserve"> locus </w:t>
      </w:r>
      <w:ins w:id="435" w:author="Hong Qin" w:date="2013-02-15T10:58:00Z">
        <w:r w:rsidR="007C3C78" w:rsidRPr="007C3C78">
          <w:rPr>
            <w:rFonts w:ascii="Arial" w:hAnsi="Arial" w:cs="Arial"/>
            <w:sz w:val="20"/>
            <w:szCs w:val="20"/>
            <w:rPrChange w:id="436" w:author="Hong Qin" w:date="2013-02-15T10:58:00Z">
              <w:rPr>
                <w:rFonts w:ascii="Arial" w:hAnsi="Arial" w:cs="Arial"/>
                <w:noProof/>
                <w:sz w:val="20"/>
                <w:szCs w:val="20"/>
                <w:vertAlign w:val="superscript"/>
              </w:rPr>
            </w:rPrChange>
          </w:rPr>
          <w:t>{Qin, 2008 #516}</w:t>
        </w:r>
      </w:ins>
      <w:del w:id="437"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3</w:delText>
        </w:r>
        <w:r w:rsidR="005D19D9" w:rsidRPr="005D19D9" w:rsidDel="007C3C78">
          <w:rPr>
            <w:rFonts w:ascii="Arial" w:hAnsi="Arial" w:cs="Arial"/>
            <w:noProof/>
            <w:sz w:val="20"/>
            <w:szCs w:val="20"/>
            <w:vertAlign w:val="superscript"/>
          </w:rPr>
          <w:delText>]</w:delText>
        </w:r>
      </w:del>
      <w:r w:rsidRPr="00AB1B27">
        <w:rPr>
          <w:rFonts w:ascii="Arial" w:hAnsi="Arial" w:cs="Arial"/>
          <w:sz w:val="20"/>
          <w:szCs w:val="20"/>
        </w:rPr>
        <w:t xml:space="preserve">. Our previous results show that LOH is informative on both RLS and CLS. Recently, </w:t>
      </w:r>
      <w:r w:rsidR="000B2DC9">
        <w:rPr>
          <w:rFonts w:ascii="Arial" w:hAnsi="Arial" w:cs="Arial"/>
          <w:sz w:val="20"/>
          <w:szCs w:val="20"/>
        </w:rPr>
        <w:t xml:space="preserve">a student in PI’s </w:t>
      </w:r>
      <w:del w:id="438" w:author="hqin" w:date="2012-07-21T09:23:00Z">
        <w:r w:rsidR="000B2DC9" w:rsidDel="00940AEE">
          <w:rPr>
            <w:rFonts w:ascii="Arial" w:hAnsi="Arial" w:cs="Arial"/>
            <w:sz w:val="20"/>
            <w:szCs w:val="20"/>
          </w:rPr>
          <w:delText>lab</w:delText>
        </w:r>
      </w:del>
      <w:ins w:id="439" w:author="hqin" w:date="2012-07-21T09:23:00Z">
        <w:r w:rsidR="00940AEE">
          <w:rPr>
            <w:rFonts w:ascii="Arial" w:hAnsi="Arial" w:cs="Arial"/>
            <w:sz w:val="20"/>
            <w:szCs w:val="20"/>
          </w:rPr>
          <w:t>laboratory</w:t>
        </w:r>
      </w:ins>
      <w:r w:rsidR="000B2DC9">
        <w:rPr>
          <w:rFonts w:ascii="Arial" w:hAnsi="Arial" w:cs="Arial"/>
          <w:sz w:val="20"/>
          <w:szCs w:val="20"/>
        </w:rPr>
        <w:t xml:space="preserve"> stud</w:t>
      </w:r>
      <w:r w:rsidR="00D977B2">
        <w:rPr>
          <w:rFonts w:ascii="Arial" w:hAnsi="Arial" w:cs="Arial"/>
          <w:sz w:val="20"/>
          <w:szCs w:val="20"/>
        </w:rPr>
        <w:t>ied</w:t>
      </w:r>
      <w:r w:rsidR="000B2DC9">
        <w:rPr>
          <w:rFonts w:ascii="Arial" w:hAnsi="Arial" w:cs="Arial"/>
          <w:sz w:val="20"/>
          <w:szCs w:val="20"/>
        </w:rPr>
        <w:t xml:space="preserve"> </w:t>
      </w:r>
      <w:r w:rsidRPr="00AB1B27">
        <w:rPr>
          <w:rFonts w:ascii="Arial" w:hAnsi="Arial" w:cs="Arial"/>
          <w:sz w:val="20"/>
          <w:szCs w:val="20"/>
        </w:rPr>
        <w:t>H2O2-dose dependent LOH</w:t>
      </w:r>
      <w:r w:rsidR="000B2DC9">
        <w:rPr>
          <w:rFonts w:ascii="Arial" w:hAnsi="Arial" w:cs="Arial"/>
          <w:sz w:val="20"/>
          <w:szCs w:val="20"/>
        </w:rPr>
        <w:t xml:space="preserve"> for her honor thesis</w:t>
      </w:r>
      <w:r w:rsidR="00D96A03">
        <w:rPr>
          <w:rFonts w:ascii="Arial" w:hAnsi="Arial" w:cs="Arial"/>
          <w:sz w:val="20"/>
          <w:szCs w:val="20"/>
        </w:rPr>
        <w:t>.</w:t>
      </w:r>
      <w:r w:rsidRPr="00AB1B27">
        <w:rPr>
          <w:rFonts w:ascii="Arial" w:hAnsi="Arial" w:cs="Arial"/>
          <w:sz w:val="20"/>
          <w:szCs w:val="20"/>
        </w:rPr>
        <w:t xml:space="preserve"> </w:t>
      </w:r>
    </w:p>
    <w:p w:rsidR="00E2006C" w:rsidRPr="00437FBF" w:rsidRDefault="00D605AD">
      <w:pPr>
        <w:ind w:firstLine="720"/>
        <w:jc w:val="both"/>
        <w:rPr>
          <w:rFonts w:ascii="Arial" w:hAnsi="Arial" w:cs="Arial"/>
          <w:sz w:val="20"/>
          <w:szCs w:val="20"/>
        </w:rPr>
      </w:pPr>
      <w:r>
        <w:rPr>
          <w:rFonts w:ascii="Arial" w:hAnsi="Arial" w:cs="Arial"/>
          <w:sz w:val="20"/>
          <w:szCs w:val="20"/>
        </w:rPr>
        <w:t xml:space="preserve">Students will learn to analyze experimental data in R, study change of robustness during aging, and use </w:t>
      </w:r>
      <w:r w:rsidR="00445875">
        <w:rPr>
          <w:rFonts w:ascii="Arial" w:hAnsi="Arial" w:cs="Arial"/>
          <w:sz w:val="20"/>
          <w:szCs w:val="20"/>
        </w:rPr>
        <w:t xml:space="preserve">regression to evaluate </w:t>
      </w:r>
      <w:r w:rsidR="00303BB4">
        <w:rPr>
          <w:rFonts w:ascii="Arial" w:hAnsi="Arial" w:cs="Arial"/>
          <w:sz w:val="20"/>
          <w:szCs w:val="20"/>
        </w:rPr>
        <w:t xml:space="preserve">all the measured robustness proxies: </w:t>
      </w:r>
      <w:r w:rsidR="00AB1B27" w:rsidRPr="00AB1B27">
        <w:rPr>
          <w:rFonts w:ascii="Arial" w:hAnsi="Arial" w:cs="Arial"/>
          <w:i/>
          <w:sz w:val="20"/>
          <w:szCs w:val="20"/>
        </w:rPr>
        <w:t>G</w:t>
      </w:r>
      <w:r w:rsidR="00AB1B27" w:rsidRPr="00AB1B27">
        <w:rPr>
          <w:rFonts w:ascii="Arial" w:hAnsi="Arial" w:cs="Arial"/>
          <w:sz w:val="20"/>
          <w:szCs w:val="20"/>
        </w:rPr>
        <w:t xml:space="preserve">, </w:t>
      </w:r>
      <w:r w:rsidR="0069129A">
        <w:rPr>
          <w:rFonts w:ascii="Arial" w:hAnsi="Arial" w:cs="Arial"/>
          <w:sz w:val="20"/>
          <w:szCs w:val="20"/>
        </w:rPr>
        <w:t xml:space="preserve">CV of </w:t>
      </w:r>
      <w:r w:rsidR="006B78C8" w:rsidRPr="00AB1B27">
        <w:rPr>
          <w:rFonts w:ascii="Arial" w:hAnsi="Arial" w:cs="Arial"/>
          <w:sz w:val="20"/>
          <w:szCs w:val="20"/>
        </w:rPr>
        <w:t>H</w:t>
      </w:r>
      <w:r w:rsidR="006B78C8" w:rsidRPr="006B78C8">
        <w:rPr>
          <w:rFonts w:ascii="Arial" w:hAnsi="Arial" w:cs="Arial"/>
          <w:sz w:val="20"/>
          <w:szCs w:val="20"/>
          <w:vertAlign w:val="subscript"/>
        </w:rPr>
        <w:t>2</w:t>
      </w:r>
      <w:r w:rsidR="006B78C8" w:rsidRPr="00AB1B27">
        <w:rPr>
          <w:rFonts w:ascii="Arial" w:hAnsi="Arial" w:cs="Arial"/>
          <w:sz w:val="20"/>
          <w:szCs w:val="20"/>
        </w:rPr>
        <w:t>O</w:t>
      </w:r>
      <w:r w:rsidR="006B78C8" w:rsidRPr="006B78C8">
        <w:rPr>
          <w:rFonts w:ascii="Arial" w:hAnsi="Arial" w:cs="Arial"/>
          <w:sz w:val="20"/>
          <w:szCs w:val="20"/>
          <w:vertAlign w:val="subscript"/>
        </w:rPr>
        <w:t>2</w:t>
      </w:r>
      <w:r w:rsidR="00303BB4">
        <w:rPr>
          <w:rFonts w:ascii="Arial" w:hAnsi="Arial" w:cs="Arial"/>
          <w:sz w:val="20"/>
          <w:szCs w:val="20"/>
        </w:rPr>
        <w:t>, CV of</w:t>
      </w:r>
      <w:r w:rsidR="0069129A">
        <w:rPr>
          <w:rFonts w:ascii="Arial" w:hAnsi="Arial" w:cs="Arial"/>
          <w:sz w:val="20"/>
          <w:szCs w:val="20"/>
        </w:rPr>
        <w:t xml:space="preserve"> superoxide, </w:t>
      </w:r>
      <w:r w:rsidR="00445875">
        <w:rPr>
          <w:rFonts w:ascii="Arial" w:hAnsi="Arial" w:cs="Arial"/>
          <w:sz w:val="20"/>
          <w:szCs w:val="20"/>
        </w:rPr>
        <w:t xml:space="preserve">CV of GFP, </w:t>
      </w:r>
      <w:r w:rsidR="00E40BA9">
        <w:rPr>
          <w:rFonts w:ascii="Arial" w:hAnsi="Arial" w:cs="Arial"/>
          <w:sz w:val="20"/>
          <w:szCs w:val="20"/>
        </w:rPr>
        <w:t xml:space="preserve">changes of </w:t>
      </w:r>
      <w:r w:rsidR="00AB1B27" w:rsidRPr="00AB1B27">
        <w:rPr>
          <w:rFonts w:ascii="Arial" w:hAnsi="Arial" w:cs="Arial"/>
          <w:sz w:val="20"/>
          <w:szCs w:val="20"/>
        </w:rPr>
        <w:t>LOH</w:t>
      </w:r>
      <w:r w:rsidR="004931C9">
        <w:rPr>
          <w:rFonts w:ascii="Arial" w:hAnsi="Arial" w:cs="Arial"/>
          <w:sz w:val="20"/>
          <w:szCs w:val="20"/>
        </w:rPr>
        <w:t xml:space="preserve">, </w:t>
      </w:r>
      <w:r w:rsidR="00303BB4">
        <w:rPr>
          <w:rFonts w:ascii="Arial" w:hAnsi="Arial" w:cs="Arial"/>
          <w:sz w:val="20"/>
          <w:szCs w:val="20"/>
        </w:rPr>
        <w:t xml:space="preserve">and </w:t>
      </w:r>
      <w:r w:rsidR="004931C9">
        <w:rPr>
          <w:rFonts w:ascii="Arial" w:hAnsi="Arial" w:cs="Arial"/>
          <w:sz w:val="20"/>
          <w:szCs w:val="20"/>
        </w:rPr>
        <w:t>tolerance to oxidants</w:t>
      </w:r>
      <w:r w:rsidR="00E40BA9">
        <w:rPr>
          <w:rFonts w:ascii="Arial" w:hAnsi="Arial" w:cs="Arial"/>
          <w:sz w:val="20"/>
          <w:szCs w:val="20"/>
        </w:rPr>
        <w:t xml:space="preserve"> as </w:t>
      </w:r>
      <w:r w:rsidR="004931C9">
        <w:rPr>
          <w:rFonts w:ascii="Arial" w:hAnsi="Arial" w:cs="Arial"/>
          <w:sz w:val="20"/>
          <w:szCs w:val="20"/>
        </w:rPr>
        <w:t xml:space="preserve">in </w:t>
      </w:r>
      <w:r w:rsidR="00E40BA9">
        <w:rPr>
          <w:rFonts w:ascii="Arial" w:hAnsi="Arial" w:cs="Arial"/>
          <w:sz w:val="20"/>
          <w:szCs w:val="20"/>
        </w:rPr>
        <w:t>previous studies</w:t>
      </w:r>
      <w:r w:rsidR="00881547">
        <w:rPr>
          <w:rFonts w:ascii="Arial" w:hAnsi="Arial" w:cs="Arial"/>
          <w:sz w:val="20"/>
          <w:szCs w:val="20"/>
        </w:rPr>
        <w:t xml:space="preserve"> </w:t>
      </w:r>
      <w:ins w:id="440" w:author="Hong Qin" w:date="2013-02-15T10:58:00Z">
        <w:r w:rsidR="007C3C78" w:rsidRPr="007C3C78">
          <w:rPr>
            <w:rFonts w:ascii="Arial" w:hAnsi="Arial" w:cs="Arial"/>
            <w:sz w:val="20"/>
            <w:szCs w:val="20"/>
            <w:rPrChange w:id="441" w:author="Hong Qin" w:date="2013-02-15T10:58:00Z">
              <w:rPr>
                <w:rFonts w:ascii="Arial" w:hAnsi="Arial" w:cs="Arial"/>
                <w:noProof/>
                <w:sz w:val="20"/>
                <w:szCs w:val="20"/>
                <w:vertAlign w:val="superscript"/>
              </w:rPr>
            </w:rPrChange>
          </w:rPr>
          <w:t>{Qin, 2008 #516;Qin, 2006 #461}</w:t>
        </w:r>
      </w:ins>
      <w:del w:id="442" w:author="Hong Qin" w:date="2013-02-15T10:58:00Z">
        <w:r w:rsidR="005D19D9" w:rsidRPr="005D19D9" w:rsidDel="007C3C78">
          <w:rPr>
            <w:rFonts w:ascii="Arial" w:hAnsi="Arial" w:cs="Arial"/>
            <w:noProof/>
            <w:sz w:val="20"/>
            <w:szCs w:val="20"/>
            <w:vertAlign w:val="superscript"/>
          </w:rPr>
          <w:delText>[</w:delText>
        </w:r>
        <w:r w:rsidR="00231CE9" w:rsidRPr="005D19D9" w:rsidDel="007C3C78">
          <w:rPr>
            <w:rFonts w:ascii="Arial" w:hAnsi="Arial" w:cs="Arial"/>
            <w:noProof/>
            <w:sz w:val="20"/>
            <w:szCs w:val="20"/>
            <w:vertAlign w:val="superscript"/>
          </w:rPr>
          <w:delText>3</w:delText>
        </w:r>
        <w:r w:rsidR="005D19D9" w:rsidRPr="005D19D9" w:rsidDel="007C3C78">
          <w:rPr>
            <w:rFonts w:ascii="Arial" w:hAnsi="Arial" w:cs="Arial"/>
            <w:noProof/>
            <w:sz w:val="20"/>
            <w:szCs w:val="20"/>
            <w:vertAlign w:val="superscript"/>
          </w:rPr>
          <w:delText xml:space="preserve">, </w:delText>
        </w:r>
        <w:r w:rsidR="00231CE9" w:rsidRPr="005D19D9" w:rsidDel="007C3C78">
          <w:rPr>
            <w:rFonts w:ascii="Arial" w:hAnsi="Arial" w:cs="Arial"/>
            <w:noProof/>
            <w:sz w:val="20"/>
            <w:szCs w:val="20"/>
            <w:vertAlign w:val="superscript"/>
          </w:rPr>
          <w:delText>4</w:delText>
        </w:r>
        <w:r w:rsidR="005D19D9" w:rsidRPr="005D19D9" w:rsidDel="007C3C78">
          <w:rPr>
            <w:rFonts w:ascii="Arial" w:hAnsi="Arial" w:cs="Arial"/>
            <w:noProof/>
            <w:sz w:val="20"/>
            <w:szCs w:val="20"/>
            <w:vertAlign w:val="superscript"/>
          </w:rPr>
          <w:delText>]</w:delText>
        </w:r>
      </w:del>
      <w:r w:rsidR="00AB1B27" w:rsidRPr="00AB1B27">
        <w:rPr>
          <w:rFonts w:ascii="Arial" w:hAnsi="Arial" w:cs="Arial"/>
          <w:sz w:val="20"/>
          <w:szCs w:val="20"/>
        </w:rPr>
        <w:t xml:space="preserve">. </w:t>
      </w:r>
    </w:p>
    <w:p w:rsidR="008C5F0A" w:rsidRPr="00437FBF" w:rsidRDefault="00AB1B27" w:rsidP="00D67C45">
      <w:pPr>
        <w:pStyle w:val="Heading3"/>
        <w:spacing w:before="120"/>
        <w:ind w:left="0" w:firstLine="0"/>
        <w:jc w:val="both"/>
        <w:rPr>
          <w:rFonts w:ascii="Arial" w:hAnsi="Arial" w:cs="Arial"/>
          <w:sz w:val="20"/>
          <w:szCs w:val="20"/>
        </w:rPr>
      </w:pPr>
      <w:r w:rsidRPr="00AB1B27">
        <w:rPr>
          <w:rFonts w:ascii="Arial" w:hAnsi="Arial" w:cs="Arial"/>
          <w:sz w:val="20"/>
          <w:szCs w:val="20"/>
        </w:rPr>
        <w:t>Aim 2.5</w:t>
      </w:r>
      <w:commentRangeStart w:id="443"/>
      <w:r w:rsidRPr="00AB1B27">
        <w:rPr>
          <w:rFonts w:ascii="Arial" w:hAnsi="Arial" w:cs="Arial"/>
          <w:sz w:val="20"/>
          <w:szCs w:val="20"/>
        </w:rPr>
        <w:t xml:space="preserve">. Prototype an ODE network model </w:t>
      </w:r>
      <w:r w:rsidR="00863147">
        <w:rPr>
          <w:rFonts w:ascii="Arial" w:hAnsi="Arial" w:cs="Arial"/>
          <w:sz w:val="20"/>
          <w:szCs w:val="20"/>
        </w:rPr>
        <w:t xml:space="preserve">on </w:t>
      </w:r>
      <w:r w:rsidR="007E1982">
        <w:rPr>
          <w:rFonts w:ascii="Arial" w:hAnsi="Arial" w:cs="Arial"/>
          <w:sz w:val="20"/>
          <w:szCs w:val="20"/>
        </w:rPr>
        <w:t xml:space="preserve">CR </w:t>
      </w:r>
      <w:r w:rsidR="00863147">
        <w:rPr>
          <w:rFonts w:ascii="Arial" w:hAnsi="Arial" w:cs="Arial"/>
          <w:sz w:val="20"/>
          <w:szCs w:val="20"/>
        </w:rPr>
        <w:t xml:space="preserve">and ROS as </w:t>
      </w:r>
      <w:r w:rsidRPr="00AB1B27">
        <w:rPr>
          <w:rFonts w:ascii="Arial" w:hAnsi="Arial" w:cs="Arial"/>
          <w:sz w:val="20"/>
          <w:szCs w:val="20"/>
        </w:rPr>
        <w:t xml:space="preserve">an alternative approach. </w:t>
      </w:r>
      <w:commentRangeEnd w:id="443"/>
      <w:r w:rsidRPr="00AB1B27">
        <w:rPr>
          <w:rStyle w:val="CommentReference"/>
          <w:rFonts w:ascii="Arial" w:hAnsi="Arial" w:cs="Arial"/>
          <w:b w:val="0"/>
          <w:sz w:val="20"/>
          <w:szCs w:val="20"/>
        </w:rPr>
        <w:commentReference w:id="443"/>
      </w:r>
    </w:p>
    <w:p w:rsidR="00337728" w:rsidRPr="00437FBF" w:rsidRDefault="00C13DCD" w:rsidP="00AE6794">
      <w:pPr>
        <w:ind w:firstLine="720"/>
        <w:jc w:val="both"/>
        <w:rPr>
          <w:rFonts w:ascii="Arial" w:hAnsi="Arial" w:cs="Arial"/>
          <w:sz w:val="20"/>
          <w:szCs w:val="20"/>
        </w:rPr>
      </w:pPr>
      <w:r>
        <w:rPr>
          <w:rFonts w:ascii="Arial" w:hAnsi="Arial" w:cs="Arial"/>
          <w:sz w:val="20"/>
          <w:szCs w:val="20"/>
        </w:rPr>
        <w:t xml:space="preserve">PI </w:t>
      </w:r>
      <w:r w:rsidR="00AE0ABB">
        <w:rPr>
          <w:rFonts w:ascii="Arial" w:hAnsi="Arial" w:cs="Arial"/>
          <w:sz w:val="20"/>
          <w:szCs w:val="20"/>
        </w:rPr>
        <w:t xml:space="preserve">will </w:t>
      </w:r>
      <w:r w:rsidR="007E1982">
        <w:rPr>
          <w:rFonts w:ascii="Arial" w:hAnsi="Arial" w:cs="Arial"/>
          <w:sz w:val="20"/>
          <w:szCs w:val="20"/>
        </w:rPr>
        <w:t xml:space="preserve">prototype an ODE model to study </w:t>
      </w:r>
      <w:r w:rsidR="00C5304A" w:rsidRPr="00C5304A">
        <w:rPr>
          <w:rFonts w:ascii="Arial" w:hAnsi="Arial" w:cs="Arial"/>
          <w:sz w:val="20"/>
          <w:szCs w:val="20"/>
          <w:u w:val="single"/>
        </w:rPr>
        <w:t>how glucose influences intracellular ROS – an important aspect of CR</w:t>
      </w:r>
      <w:r>
        <w:rPr>
          <w:rFonts w:ascii="Arial" w:hAnsi="Arial" w:cs="Arial"/>
          <w:sz w:val="20"/>
          <w:szCs w:val="20"/>
        </w:rPr>
        <w:t xml:space="preserve">. </w:t>
      </w:r>
      <w:r w:rsidR="00AB1B27" w:rsidRPr="00AB1B27">
        <w:rPr>
          <w:rFonts w:ascii="Arial" w:hAnsi="Arial" w:cs="Arial"/>
          <w:sz w:val="20"/>
          <w:szCs w:val="20"/>
        </w:rPr>
        <w:t>It was recently reported that CR (0.5% glucose) extend</w:t>
      </w:r>
      <w:r w:rsidR="002454A0">
        <w:rPr>
          <w:rFonts w:ascii="Arial" w:hAnsi="Arial" w:cs="Arial"/>
          <w:sz w:val="20"/>
          <w:szCs w:val="20"/>
        </w:rPr>
        <w:t>s</w:t>
      </w:r>
      <w:r w:rsidR="00AB1B27" w:rsidRPr="00AB1B27">
        <w:rPr>
          <w:rFonts w:ascii="Arial" w:hAnsi="Arial" w:cs="Arial"/>
          <w:sz w:val="20"/>
          <w:szCs w:val="20"/>
        </w:rPr>
        <w:t xml:space="preserve"> CLS by initially inducing </w:t>
      </w:r>
      <w:r w:rsidR="006B78C8" w:rsidRPr="00AB1B27">
        <w:rPr>
          <w:rFonts w:ascii="Arial" w:hAnsi="Arial" w:cs="Arial"/>
          <w:sz w:val="20"/>
          <w:szCs w:val="20"/>
        </w:rPr>
        <w:t>H</w:t>
      </w:r>
      <w:r w:rsidR="006B78C8" w:rsidRPr="006B78C8">
        <w:rPr>
          <w:rFonts w:ascii="Arial" w:hAnsi="Arial" w:cs="Arial"/>
          <w:sz w:val="20"/>
          <w:szCs w:val="20"/>
          <w:vertAlign w:val="subscript"/>
        </w:rPr>
        <w:t>2</w:t>
      </w:r>
      <w:r w:rsidR="006B78C8" w:rsidRPr="00AB1B27">
        <w:rPr>
          <w:rFonts w:ascii="Arial" w:hAnsi="Arial" w:cs="Arial"/>
          <w:sz w:val="20"/>
          <w:szCs w:val="20"/>
        </w:rPr>
        <w:t>O</w:t>
      </w:r>
      <w:r w:rsidR="006B78C8" w:rsidRPr="006B78C8">
        <w:rPr>
          <w:rFonts w:ascii="Arial" w:hAnsi="Arial" w:cs="Arial"/>
          <w:sz w:val="20"/>
          <w:szCs w:val="20"/>
          <w:vertAlign w:val="subscript"/>
        </w:rPr>
        <w:t>2</w:t>
      </w:r>
      <w:r w:rsidR="00AB1B27" w:rsidRPr="00AB1B27">
        <w:rPr>
          <w:rFonts w:ascii="Arial" w:hAnsi="Arial" w:cs="Arial"/>
          <w:sz w:val="20"/>
          <w:szCs w:val="20"/>
        </w:rPr>
        <w:t xml:space="preserve"> and superoxide dismutase </w:t>
      </w:r>
      <w:r w:rsidR="00AB1B27" w:rsidRPr="00AB1B27">
        <w:rPr>
          <w:rFonts w:ascii="Arial" w:hAnsi="Arial" w:cs="Arial"/>
          <w:i/>
          <w:sz w:val="20"/>
          <w:szCs w:val="20"/>
        </w:rPr>
        <w:t>Sod2p</w:t>
      </w:r>
      <w:r w:rsidR="00AB1B27" w:rsidRPr="00AB1B27">
        <w:rPr>
          <w:rFonts w:ascii="Arial" w:hAnsi="Arial" w:cs="Arial"/>
          <w:sz w:val="20"/>
          <w:szCs w:val="20"/>
        </w:rPr>
        <w:t xml:space="preserve"> activity</w:t>
      </w:r>
      <w:r w:rsidR="00776067">
        <w:rPr>
          <w:rFonts w:ascii="Arial" w:hAnsi="Arial" w:cs="Arial"/>
          <w:sz w:val="20"/>
          <w:szCs w:val="20"/>
        </w:rPr>
        <w:t xml:space="preserve"> </w:t>
      </w:r>
      <w:ins w:id="444" w:author="Hong Qin" w:date="2013-02-15T10:58:00Z">
        <w:r w:rsidR="007C3C78" w:rsidRPr="007C3C78">
          <w:rPr>
            <w:rFonts w:ascii="Arial" w:hAnsi="Arial" w:cs="Arial"/>
            <w:sz w:val="20"/>
            <w:szCs w:val="20"/>
            <w:rPrChange w:id="445" w:author="Hong Qin" w:date="2013-02-15T10:58:00Z">
              <w:rPr>
                <w:rFonts w:ascii="Arial" w:hAnsi="Arial" w:cs="Arial"/>
                <w:noProof/>
                <w:sz w:val="20"/>
                <w:szCs w:val="20"/>
                <w:vertAlign w:val="superscript"/>
              </w:rPr>
            </w:rPrChange>
          </w:rPr>
          <w:t>{Weinberger, 2010 #864;Mesquita, 2010 #851}</w:t>
        </w:r>
      </w:ins>
      <w:del w:id="446" w:author="Hong Qin" w:date="2013-02-15T10:58:00Z">
        <w:r w:rsidR="00862EA5" w:rsidRPr="00862EA5" w:rsidDel="007C3C78">
          <w:rPr>
            <w:rFonts w:ascii="Arial" w:hAnsi="Arial" w:cs="Arial"/>
            <w:noProof/>
            <w:sz w:val="20"/>
            <w:szCs w:val="20"/>
            <w:vertAlign w:val="superscript"/>
          </w:rPr>
          <w:delText>[</w:delText>
        </w:r>
        <w:r w:rsidR="00231CE9" w:rsidRPr="00862EA5" w:rsidDel="007C3C78">
          <w:rPr>
            <w:rFonts w:ascii="Arial" w:hAnsi="Arial" w:cs="Arial"/>
            <w:noProof/>
            <w:sz w:val="20"/>
            <w:szCs w:val="20"/>
            <w:vertAlign w:val="superscript"/>
          </w:rPr>
          <w:delText>154</w:delText>
        </w:r>
        <w:r w:rsidR="00862EA5" w:rsidRPr="00862EA5" w:rsidDel="007C3C78">
          <w:rPr>
            <w:rFonts w:ascii="Arial" w:hAnsi="Arial" w:cs="Arial"/>
            <w:noProof/>
            <w:sz w:val="20"/>
            <w:szCs w:val="20"/>
            <w:vertAlign w:val="superscript"/>
          </w:rPr>
          <w:delText xml:space="preserve">, </w:delText>
        </w:r>
        <w:r w:rsidR="00231CE9" w:rsidRPr="00862EA5" w:rsidDel="007C3C78">
          <w:rPr>
            <w:rFonts w:ascii="Arial" w:hAnsi="Arial" w:cs="Arial"/>
            <w:noProof/>
            <w:sz w:val="20"/>
            <w:szCs w:val="20"/>
            <w:vertAlign w:val="superscript"/>
          </w:rPr>
          <w:delText>155</w:delText>
        </w:r>
        <w:r w:rsidR="00862EA5" w:rsidRPr="00862EA5" w:rsidDel="007C3C78">
          <w:rPr>
            <w:rFonts w:ascii="Arial" w:hAnsi="Arial" w:cs="Arial"/>
            <w:noProof/>
            <w:sz w:val="20"/>
            <w:szCs w:val="20"/>
            <w:vertAlign w:val="superscript"/>
          </w:rPr>
          <w:delText>]</w:delText>
        </w:r>
      </w:del>
      <w:r w:rsidR="00AB1B27" w:rsidRPr="00AB1B27">
        <w:rPr>
          <w:rFonts w:ascii="Arial" w:hAnsi="Arial" w:cs="Arial"/>
          <w:sz w:val="20"/>
          <w:szCs w:val="20"/>
        </w:rPr>
        <w:t xml:space="preserve">. Though it was not discussed in the original publication, the reported signals of </w:t>
      </w:r>
      <w:r w:rsidR="006B78C8" w:rsidRPr="00AB1B27">
        <w:rPr>
          <w:rFonts w:ascii="Arial" w:hAnsi="Arial" w:cs="Arial"/>
          <w:sz w:val="20"/>
          <w:szCs w:val="20"/>
        </w:rPr>
        <w:t>H</w:t>
      </w:r>
      <w:r w:rsidR="006B78C8" w:rsidRPr="006B78C8">
        <w:rPr>
          <w:rFonts w:ascii="Arial" w:hAnsi="Arial" w:cs="Arial"/>
          <w:sz w:val="20"/>
          <w:szCs w:val="20"/>
          <w:vertAlign w:val="subscript"/>
        </w:rPr>
        <w:t>2</w:t>
      </w:r>
      <w:r w:rsidR="006B78C8" w:rsidRPr="00AB1B27">
        <w:rPr>
          <w:rFonts w:ascii="Arial" w:hAnsi="Arial" w:cs="Arial"/>
          <w:sz w:val="20"/>
          <w:szCs w:val="20"/>
        </w:rPr>
        <w:t>O</w:t>
      </w:r>
      <w:r w:rsidR="006B78C8" w:rsidRPr="006B78C8">
        <w:rPr>
          <w:rFonts w:ascii="Arial" w:hAnsi="Arial" w:cs="Arial"/>
          <w:sz w:val="20"/>
          <w:szCs w:val="20"/>
          <w:vertAlign w:val="subscript"/>
        </w:rPr>
        <w:t>2</w:t>
      </w:r>
      <w:r w:rsidR="00AB1B27" w:rsidRPr="00AB1B27">
        <w:rPr>
          <w:rFonts w:ascii="Arial" w:hAnsi="Arial" w:cs="Arial"/>
          <w:sz w:val="20"/>
          <w:szCs w:val="20"/>
        </w:rPr>
        <w:t xml:space="preserve"> and superoxide are conspicuously multi-modal in CR treated cells but less obvious in 2% glucose (Figure 2A in Mesquita et al 2010). PI hypothesizes that low glucose levels induce heterogeneity in cell populations that may partially </w:t>
      </w:r>
      <w:r w:rsidR="00D87412">
        <w:rPr>
          <w:rFonts w:ascii="Arial" w:hAnsi="Arial" w:cs="Arial"/>
          <w:sz w:val="20"/>
          <w:szCs w:val="20"/>
        </w:rPr>
        <w:t xml:space="preserve">explain </w:t>
      </w:r>
      <w:r w:rsidR="00AB1B27" w:rsidRPr="00AB1B27">
        <w:rPr>
          <w:rFonts w:ascii="Arial" w:hAnsi="Arial" w:cs="Arial"/>
          <w:sz w:val="20"/>
          <w:szCs w:val="20"/>
        </w:rPr>
        <w:t xml:space="preserve">the reported changes of average signals. </w:t>
      </w:r>
      <w:r w:rsidR="00F45B9C">
        <w:rPr>
          <w:rFonts w:ascii="Arial" w:hAnsi="Arial" w:cs="Arial"/>
          <w:sz w:val="20"/>
          <w:szCs w:val="20"/>
        </w:rPr>
        <w:t>T</w:t>
      </w:r>
      <w:r w:rsidR="00AB1B27" w:rsidRPr="00AB1B27">
        <w:rPr>
          <w:rFonts w:ascii="Arial" w:hAnsi="Arial" w:cs="Arial"/>
          <w:sz w:val="20"/>
          <w:szCs w:val="20"/>
        </w:rPr>
        <w:t xml:space="preserve">wo Spelman students recently measured glucose-dependent </w:t>
      </w:r>
      <w:r w:rsidR="006B78C8" w:rsidRPr="00AB1B27">
        <w:rPr>
          <w:rFonts w:ascii="Arial" w:hAnsi="Arial" w:cs="Arial"/>
          <w:sz w:val="20"/>
          <w:szCs w:val="20"/>
        </w:rPr>
        <w:t>H</w:t>
      </w:r>
      <w:r w:rsidR="006B78C8" w:rsidRPr="006B78C8">
        <w:rPr>
          <w:rFonts w:ascii="Arial" w:hAnsi="Arial" w:cs="Arial"/>
          <w:sz w:val="20"/>
          <w:szCs w:val="20"/>
          <w:vertAlign w:val="subscript"/>
        </w:rPr>
        <w:t>2</w:t>
      </w:r>
      <w:r w:rsidR="006B78C8" w:rsidRPr="00AB1B27">
        <w:rPr>
          <w:rFonts w:ascii="Arial" w:hAnsi="Arial" w:cs="Arial"/>
          <w:sz w:val="20"/>
          <w:szCs w:val="20"/>
        </w:rPr>
        <w:t>O</w:t>
      </w:r>
      <w:r w:rsidR="006B78C8" w:rsidRPr="006B78C8">
        <w:rPr>
          <w:rFonts w:ascii="Arial" w:hAnsi="Arial" w:cs="Arial"/>
          <w:sz w:val="20"/>
          <w:szCs w:val="20"/>
          <w:vertAlign w:val="subscript"/>
        </w:rPr>
        <w:t>2</w:t>
      </w:r>
      <w:r w:rsidR="00AB1B27" w:rsidRPr="00AB1B27">
        <w:rPr>
          <w:rFonts w:ascii="Arial" w:hAnsi="Arial" w:cs="Arial"/>
          <w:sz w:val="20"/>
          <w:szCs w:val="20"/>
        </w:rPr>
        <w:t xml:space="preserve"> and superoxide signals in </w:t>
      </w:r>
      <w:r w:rsidR="007A062E">
        <w:rPr>
          <w:rFonts w:ascii="Arial" w:hAnsi="Arial" w:cs="Arial"/>
          <w:sz w:val="20"/>
          <w:szCs w:val="20"/>
        </w:rPr>
        <w:t>one</w:t>
      </w:r>
      <w:r w:rsidR="007A062E" w:rsidRPr="00AB1B27">
        <w:rPr>
          <w:rFonts w:ascii="Arial" w:hAnsi="Arial" w:cs="Arial"/>
          <w:sz w:val="20"/>
          <w:szCs w:val="20"/>
        </w:rPr>
        <w:t xml:space="preserve"> </w:t>
      </w:r>
      <w:r w:rsidR="007A062E">
        <w:rPr>
          <w:rFonts w:ascii="Arial" w:hAnsi="Arial" w:cs="Arial"/>
          <w:sz w:val="20"/>
          <w:szCs w:val="20"/>
        </w:rPr>
        <w:t>yeast strain</w:t>
      </w:r>
      <w:r w:rsidR="00AB1B27" w:rsidRPr="00AB1B27">
        <w:rPr>
          <w:rFonts w:ascii="Arial" w:hAnsi="Arial" w:cs="Arial"/>
          <w:sz w:val="20"/>
          <w:szCs w:val="20"/>
        </w:rPr>
        <w:t xml:space="preserve"> (Figure </w:t>
      </w:r>
      <w:r w:rsidR="00573502">
        <w:rPr>
          <w:rFonts w:ascii="Arial" w:hAnsi="Arial" w:cs="Arial"/>
          <w:sz w:val="20"/>
          <w:szCs w:val="20"/>
        </w:rPr>
        <w:t>6</w:t>
      </w:r>
      <w:r w:rsidR="00AB1B27" w:rsidRPr="00AB1B27">
        <w:rPr>
          <w:rFonts w:ascii="Arial" w:hAnsi="Arial" w:cs="Arial"/>
          <w:sz w:val="20"/>
          <w:szCs w:val="20"/>
        </w:rPr>
        <w:t xml:space="preserve">). These preliminary results </w:t>
      </w:r>
      <w:r w:rsidR="00E1203D">
        <w:rPr>
          <w:rFonts w:ascii="Arial" w:hAnsi="Arial" w:cs="Arial"/>
          <w:sz w:val="20"/>
          <w:szCs w:val="20"/>
        </w:rPr>
        <w:t xml:space="preserve">strongly suggest </w:t>
      </w:r>
      <w:r w:rsidR="00AB1B27" w:rsidRPr="00AB1B27">
        <w:rPr>
          <w:rFonts w:ascii="Arial" w:hAnsi="Arial" w:cs="Arial"/>
          <w:sz w:val="20"/>
          <w:szCs w:val="20"/>
        </w:rPr>
        <w:t>that</w:t>
      </w:r>
      <w:r w:rsidR="00AE5FE1">
        <w:rPr>
          <w:rFonts w:ascii="Arial" w:hAnsi="Arial" w:cs="Arial"/>
          <w:sz w:val="20"/>
          <w:szCs w:val="20"/>
        </w:rPr>
        <w:t xml:space="preserve"> </w:t>
      </w:r>
      <w:r w:rsidR="00C5304A" w:rsidRPr="00C5304A">
        <w:rPr>
          <w:rFonts w:ascii="Arial" w:hAnsi="Arial" w:cs="Arial"/>
          <w:sz w:val="20"/>
          <w:szCs w:val="20"/>
          <w:u w:val="single"/>
        </w:rPr>
        <w:t>glucose can lead to two cell populations with different levels of H</w:t>
      </w:r>
      <w:r w:rsidR="00C5304A" w:rsidRPr="00C5304A">
        <w:rPr>
          <w:rFonts w:ascii="Arial" w:hAnsi="Arial" w:cs="Arial"/>
          <w:sz w:val="20"/>
          <w:szCs w:val="20"/>
          <w:u w:val="single"/>
          <w:vertAlign w:val="subscript"/>
        </w:rPr>
        <w:t>2</w:t>
      </w:r>
      <w:r w:rsidR="00C5304A" w:rsidRPr="00C5304A">
        <w:rPr>
          <w:rFonts w:ascii="Arial" w:hAnsi="Arial" w:cs="Arial"/>
          <w:sz w:val="20"/>
          <w:szCs w:val="20"/>
          <w:u w:val="single"/>
        </w:rPr>
        <w:t>O</w:t>
      </w:r>
      <w:r w:rsidR="00C5304A" w:rsidRPr="00C5304A">
        <w:rPr>
          <w:rFonts w:ascii="Arial" w:hAnsi="Arial" w:cs="Arial"/>
          <w:sz w:val="20"/>
          <w:szCs w:val="20"/>
          <w:u w:val="single"/>
          <w:vertAlign w:val="subscript"/>
        </w:rPr>
        <w:t>2</w:t>
      </w:r>
      <w:r w:rsidR="00C5304A" w:rsidRPr="00C5304A">
        <w:rPr>
          <w:rFonts w:ascii="Arial" w:hAnsi="Arial" w:cs="Arial"/>
          <w:sz w:val="20"/>
          <w:szCs w:val="20"/>
          <w:u w:val="single"/>
        </w:rPr>
        <w:t xml:space="preserve"> and superoxide</w:t>
      </w:r>
      <w:r w:rsidR="00AB1B27" w:rsidRPr="00AB1B27">
        <w:rPr>
          <w:rFonts w:ascii="Arial" w:hAnsi="Arial" w:cs="Arial"/>
          <w:sz w:val="20"/>
          <w:szCs w:val="20"/>
        </w:rPr>
        <w:t xml:space="preserve">. Hence, we propose to characterize these changes in great detail </w:t>
      </w:r>
      <w:r w:rsidR="00616566">
        <w:rPr>
          <w:rFonts w:ascii="Arial" w:hAnsi="Arial" w:cs="Arial"/>
          <w:sz w:val="20"/>
          <w:szCs w:val="20"/>
        </w:rPr>
        <w:t xml:space="preserve">and prototype </w:t>
      </w:r>
      <w:r w:rsidR="00AB2881">
        <w:rPr>
          <w:rFonts w:ascii="Arial" w:hAnsi="Arial" w:cs="Arial"/>
          <w:sz w:val="20"/>
          <w:szCs w:val="20"/>
        </w:rPr>
        <w:t xml:space="preserve">a </w:t>
      </w:r>
      <w:r w:rsidR="00616566">
        <w:rPr>
          <w:rFonts w:ascii="Arial" w:hAnsi="Arial" w:cs="Arial"/>
          <w:sz w:val="20"/>
          <w:szCs w:val="20"/>
        </w:rPr>
        <w:t>mathematical model</w:t>
      </w:r>
      <w:r w:rsidR="00F45B9C">
        <w:rPr>
          <w:rFonts w:ascii="Arial" w:hAnsi="Arial" w:cs="Arial"/>
          <w:sz w:val="20"/>
          <w:szCs w:val="20"/>
        </w:rPr>
        <w:t xml:space="preserve"> to study its mechanisms</w:t>
      </w:r>
      <w:r w:rsidR="00616566">
        <w:rPr>
          <w:rFonts w:ascii="Arial" w:hAnsi="Arial" w:cs="Arial"/>
          <w:sz w:val="20"/>
          <w:szCs w:val="20"/>
        </w:rPr>
        <w:t xml:space="preserve">. </w:t>
      </w:r>
    </w:p>
    <w:p w:rsidR="00197404" w:rsidRDefault="00AB1B27" w:rsidP="00AE6794">
      <w:pPr>
        <w:ind w:firstLine="720"/>
        <w:jc w:val="both"/>
        <w:rPr>
          <w:rFonts w:ascii="Arial" w:hAnsi="Arial" w:cs="Arial"/>
          <w:sz w:val="20"/>
          <w:szCs w:val="20"/>
        </w:rPr>
      </w:pPr>
      <w:commentRangeStart w:id="447"/>
      <w:r w:rsidRPr="00AB1B27">
        <w:rPr>
          <w:rFonts w:ascii="Arial" w:hAnsi="Arial" w:cs="Arial"/>
          <w:sz w:val="20"/>
          <w:szCs w:val="20"/>
        </w:rPr>
        <w:t xml:space="preserve">We will conduct </w:t>
      </w:r>
      <w:r w:rsidR="005139A4">
        <w:rPr>
          <w:rFonts w:ascii="Arial" w:hAnsi="Arial" w:cs="Arial"/>
          <w:sz w:val="20"/>
          <w:szCs w:val="20"/>
        </w:rPr>
        <w:t>CLS</w:t>
      </w:r>
      <w:r w:rsidRPr="00AB1B27">
        <w:rPr>
          <w:rFonts w:ascii="Arial" w:hAnsi="Arial" w:cs="Arial"/>
          <w:sz w:val="20"/>
          <w:szCs w:val="20"/>
        </w:rPr>
        <w:t xml:space="preserve"> assays in synthetic media with </w:t>
      </w:r>
      <w:r w:rsidR="00C5304A" w:rsidRPr="00C5304A">
        <w:rPr>
          <w:rFonts w:ascii="Arial" w:hAnsi="Arial" w:cs="Arial"/>
          <w:sz w:val="20"/>
          <w:szCs w:val="20"/>
          <w:u w:val="single"/>
        </w:rPr>
        <w:t>various glucose levels</w:t>
      </w:r>
      <w:r w:rsidRPr="00AB1B27">
        <w:rPr>
          <w:rFonts w:ascii="Arial" w:hAnsi="Arial" w:cs="Arial"/>
          <w:sz w:val="20"/>
          <w:szCs w:val="20"/>
        </w:rPr>
        <w:t xml:space="preserve">, and monitor </w:t>
      </w:r>
      <w:r w:rsidR="00C5304A" w:rsidRPr="00C5304A">
        <w:rPr>
          <w:rFonts w:ascii="Arial" w:hAnsi="Arial" w:cs="Arial"/>
          <w:sz w:val="20"/>
          <w:szCs w:val="20"/>
          <w:u w:val="single"/>
        </w:rPr>
        <w:t>intracellular H</w:t>
      </w:r>
      <w:r w:rsidR="00C5304A" w:rsidRPr="00C5304A">
        <w:rPr>
          <w:rFonts w:ascii="Arial" w:hAnsi="Arial" w:cs="Arial"/>
          <w:sz w:val="20"/>
          <w:szCs w:val="20"/>
          <w:u w:val="single"/>
          <w:vertAlign w:val="subscript"/>
        </w:rPr>
        <w:t>2</w:t>
      </w:r>
      <w:r w:rsidR="00C5304A" w:rsidRPr="00C5304A">
        <w:rPr>
          <w:rFonts w:ascii="Arial" w:hAnsi="Arial" w:cs="Arial"/>
          <w:sz w:val="20"/>
          <w:szCs w:val="20"/>
          <w:u w:val="single"/>
        </w:rPr>
        <w:t>O</w:t>
      </w:r>
      <w:r w:rsidR="00C5304A" w:rsidRPr="00C5304A">
        <w:rPr>
          <w:rFonts w:ascii="Arial" w:hAnsi="Arial" w:cs="Arial"/>
          <w:sz w:val="20"/>
          <w:szCs w:val="20"/>
          <w:u w:val="single"/>
          <w:vertAlign w:val="subscript"/>
        </w:rPr>
        <w:t>2</w:t>
      </w:r>
      <w:r w:rsidR="00C5304A" w:rsidRPr="00C5304A">
        <w:rPr>
          <w:rFonts w:ascii="Arial" w:hAnsi="Arial" w:cs="Arial"/>
          <w:sz w:val="20"/>
          <w:szCs w:val="20"/>
          <w:u w:val="single"/>
        </w:rPr>
        <w:t xml:space="preserve"> and superoxide</w:t>
      </w:r>
      <w:r w:rsidRPr="00AB1B27">
        <w:rPr>
          <w:rFonts w:ascii="Arial" w:hAnsi="Arial" w:cs="Arial"/>
          <w:sz w:val="20"/>
          <w:szCs w:val="20"/>
        </w:rPr>
        <w:t xml:space="preserve">. Intracellular </w:t>
      </w:r>
      <w:r w:rsidR="006B78C8" w:rsidRPr="00AB1B27">
        <w:rPr>
          <w:rFonts w:ascii="Arial" w:hAnsi="Arial" w:cs="Arial"/>
          <w:sz w:val="20"/>
          <w:szCs w:val="20"/>
        </w:rPr>
        <w:t>H</w:t>
      </w:r>
      <w:r w:rsidR="006B78C8" w:rsidRPr="006B78C8">
        <w:rPr>
          <w:rFonts w:ascii="Arial" w:hAnsi="Arial" w:cs="Arial"/>
          <w:sz w:val="20"/>
          <w:szCs w:val="20"/>
          <w:vertAlign w:val="subscript"/>
        </w:rPr>
        <w:t>2</w:t>
      </w:r>
      <w:r w:rsidR="006B78C8" w:rsidRPr="00AB1B27">
        <w:rPr>
          <w:rFonts w:ascii="Arial" w:hAnsi="Arial" w:cs="Arial"/>
          <w:sz w:val="20"/>
          <w:szCs w:val="20"/>
        </w:rPr>
        <w:t>O</w:t>
      </w:r>
      <w:r w:rsidR="006B78C8" w:rsidRPr="006B78C8">
        <w:rPr>
          <w:rFonts w:ascii="Arial" w:hAnsi="Arial" w:cs="Arial"/>
          <w:sz w:val="20"/>
          <w:szCs w:val="20"/>
          <w:vertAlign w:val="subscript"/>
        </w:rPr>
        <w:t>2</w:t>
      </w:r>
      <w:r w:rsidRPr="00AB1B27">
        <w:rPr>
          <w:rFonts w:ascii="Arial" w:hAnsi="Arial" w:cs="Arial"/>
          <w:sz w:val="20"/>
          <w:szCs w:val="20"/>
        </w:rPr>
        <w:t xml:space="preserve"> can be detected by dihydrorhodamine 123 </w:t>
      </w:r>
      <w:r w:rsidR="00C673DA">
        <w:rPr>
          <w:rFonts w:ascii="Arial" w:hAnsi="Arial" w:cs="Arial"/>
          <w:sz w:val="20"/>
          <w:szCs w:val="20"/>
        </w:rPr>
        <w:t xml:space="preserve">(DHR) </w:t>
      </w:r>
      <w:ins w:id="448" w:author="Hong Qin" w:date="2013-02-15T10:58:00Z">
        <w:r w:rsidR="007C3C78" w:rsidRPr="007C3C78">
          <w:rPr>
            <w:rFonts w:ascii="Arial" w:hAnsi="Arial" w:cs="Arial"/>
            <w:sz w:val="20"/>
            <w:szCs w:val="20"/>
            <w:rPrChange w:id="449" w:author="Hong Qin" w:date="2013-02-15T10:58:00Z">
              <w:rPr>
                <w:rFonts w:ascii="Arial" w:hAnsi="Arial" w:cs="Arial"/>
                <w:noProof/>
                <w:sz w:val="20"/>
                <w:szCs w:val="20"/>
                <w:vertAlign w:val="superscript"/>
              </w:rPr>
            </w:rPrChange>
          </w:rPr>
          <w:t>{Qin, 2008 #516;Weinberger, 2010 #864;Mesquita, 2010 #851;Weinberger, 2010 #864;Mesquita, 2010 #851}</w:t>
        </w:r>
      </w:ins>
      <w:del w:id="450" w:author="Hong Qin" w:date="2013-02-15T10:58:00Z">
        <w:r w:rsidR="00862EA5" w:rsidRPr="00862EA5" w:rsidDel="007C3C78">
          <w:rPr>
            <w:rFonts w:ascii="Arial" w:hAnsi="Arial" w:cs="Arial"/>
            <w:noProof/>
            <w:sz w:val="20"/>
            <w:szCs w:val="20"/>
            <w:vertAlign w:val="superscript"/>
          </w:rPr>
          <w:delText>[</w:delText>
        </w:r>
        <w:r w:rsidR="00231CE9" w:rsidRPr="00862EA5" w:rsidDel="007C3C78">
          <w:rPr>
            <w:rFonts w:ascii="Arial" w:hAnsi="Arial" w:cs="Arial"/>
            <w:noProof/>
            <w:sz w:val="20"/>
            <w:szCs w:val="20"/>
            <w:vertAlign w:val="superscript"/>
          </w:rPr>
          <w:delText>3</w:delText>
        </w:r>
        <w:r w:rsidR="00862EA5" w:rsidRPr="00862EA5" w:rsidDel="007C3C78">
          <w:rPr>
            <w:rFonts w:ascii="Arial" w:hAnsi="Arial" w:cs="Arial"/>
            <w:noProof/>
            <w:sz w:val="20"/>
            <w:szCs w:val="20"/>
            <w:vertAlign w:val="superscript"/>
          </w:rPr>
          <w:delText xml:space="preserve">, </w:delText>
        </w:r>
        <w:r w:rsidR="00231CE9" w:rsidRPr="00862EA5" w:rsidDel="007C3C78">
          <w:rPr>
            <w:rFonts w:ascii="Arial" w:hAnsi="Arial" w:cs="Arial"/>
            <w:noProof/>
            <w:sz w:val="20"/>
            <w:szCs w:val="20"/>
            <w:vertAlign w:val="superscript"/>
          </w:rPr>
          <w:delText>154</w:delText>
        </w:r>
        <w:r w:rsidR="00862EA5" w:rsidRPr="00862EA5" w:rsidDel="007C3C78">
          <w:rPr>
            <w:rFonts w:ascii="Arial" w:hAnsi="Arial" w:cs="Arial"/>
            <w:noProof/>
            <w:sz w:val="20"/>
            <w:szCs w:val="20"/>
            <w:vertAlign w:val="superscript"/>
          </w:rPr>
          <w:delText xml:space="preserve">, </w:delText>
        </w:r>
        <w:r w:rsidR="00231CE9" w:rsidRPr="00862EA5" w:rsidDel="007C3C78">
          <w:rPr>
            <w:rFonts w:ascii="Arial" w:hAnsi="Arial" w:cs="Arial"/>
            <w:noProof/>
            <w:sz w:val="20"/>
            <w:szCs w:val="20"/>
            <w:vertAlign w:val="superscript"/>
          </w:rPr>
          <w:delText>155</w:delText>
        </w:r>
        <w:r w:rsidR="00862EA5" w:rsidRPr="00862EA5" w:rsidDel="007C3C78">
          <w:rPr>
            <w:rFonts w:ascii="Arial" w:hAnsi="Arial" w:cs="Arial"/>
            <w:noProof/>
            <w:sz w:val="20"/>
            <w:szCs w:val="20"/>
            <w:vertAlign w:val="superscript"/>
          </w:rPr>
          <w:delText>]</w:delText>
        </w:r>
      </w:del>
      <w:r w:rsidRPr="00AB1B27">
        <w:rPr>
          <w:rFonts w:ascii="Arial" w:hAnsi="Arial" w:cs="Arial"/>
          <w:sz w:val="20"/>
          <w:szCs w:val="20"/>
        </w:rPr>
        <w:t xml:space="preserve">, and intracellular superoxide can be detected by </w:t>
      </w:r>
      <w:r w:rsidR="00557DDF">
        <w:rPr>
          <w:rFonts w:ascii="Arial" w:hAnsi="Arial" w:cs="Arial"/>
          <w:sz w:val="20"/>
          <w:szCs w:val="20"/>
        </w:rPr>
        <w:t>dihydroethidium (</w:t>
      </w:r>
      <w:r w:rsidRPr="00AB1B27">
        <w:rPr>
          <w:rFonts w:ascii="Arial" w:hAnsi="Arial" w:cs="Arial"/>
          <w:sz w:val="20"/>
          <w:szCs w:val="20"/>
        </w:rPr>
        <w:t>DHE</w:t>
      </w:r>
      <w:r w:rsidR="00557DDF">
        <w:rPr>
          <w:rFonts w:ascii="Arial" w:hAnsi="Arial" w:cs="Arial"/>
          <w:sz w:val="20"/>
          <w:szCs w:val="20"/>
        </w:rPr>
        <w:t>)</w:t>
      </w:r>
      <w:r w:rsidRPr="00AB1B27">
        <w:rPr>
          <w:rFonts w:ascii="Arial" w:hAnsi="Arial" w:cs="Arial"/>
          <w:sz w:val="20"/>
          <w:szCs w:val="20"/>
        </w:rPr>
        <w:t xml:space="preserve"> </w:t>
      </w:r>
      <w:ins w:id="451" w:author="Hong Qin" w:date="2013-02-15T10:58:00Z">
        <w:r w:rsidR="007C3C78" w:rsidRPr="007C3C78">
          <w:rPr>
            <w:rFonts w:ascii="Arial" w:hAnsi="Arial" w:cs="Arial"/>
            <w:sz w:val="20"/>
            <w:szCs w:val="20"/>
            <w:rPrChange w:id="452" w:author="Hong Qin" w:date="2013-02-15T10:58:00Z">
              <w:rPr>
                <w:rFonts w:ascii="Arial" w:hAnsi="Arial" w:cs="Arial"/>
                <w:noProof/>
                <w:sz w:val="20"/>
                <w:szCs w:val="20"/>
                <w:vertAlign w:val="superscript"/>
              </w:rPr>
            </w:rPrChange>
          </w:rPr>
          <w:t>{Weinberger, 2010 #864;Mesquita, 2010 #851}</w:t>
        </w:r>
      </w:ins>
      <w:del w:id="453" w:author="Hong Qin" w:date="2013-02-15T10:58:00Z">
        <w:r w:rsidR="00862EA5" w:rsidRPr="00862EA5" w:rsidDel="007C3C78">
          <w:rPr>
            <w:rFonts w:ascii="Arial" w:hAnsi="Arial" w:cs="Arial"/>
            <w:noProof/>
            <w:sz w:val="20"/>
            <w:szCs w:val="20"/>
            <w:vertAlign w:val="superscript"/>
          </w:rPr>
          <w:delText>[</w:delText>
        </w:r>
        <w:r w:rsidR="00231CE9" w:rsidRPr="00862EA5" w:rsidDel="007C3C78">
          <w:rPr>
            <w:rFonts w:ascii="Arial" w:hAnsi="Arial" w:cs="Arial"/>
            <w:noProof/>
            <w:sz w:val="20"/>
            <w:szCs w:val="20"/>
            <w:vertAlign w:val="superscript"/>
          </w:rPr>
          <w:delText>154</w:delText>
        </w:r>
        <w:r w:rsidR="00862EA5" w:rsidRPr="00862EA5" w:rsidDel="007C3C78">
          <w:rPr>
            <w:rFonts w:ascii="Arial" w:hAnsi="Arial" w:cs="Arial"/>
            <w:noProof/>
            <w:sz w:val="20"/>
            <w:szCs w:val="20"/>
            <w:vertAlign w:val="superscript"/>
          </w:rPr>
          <w:delText xml:space="preserve">, </w:delText>
        </w:r>
        <w:r w:rsidR="00231CE9" w:rsidRPr="00862EA5" w:rsidDel="007C3C78">
          <w:rPr>
            <w:rFonts w:ascii="Arial" w:hAnsi="Arial" w:cs="Arial"/>
            <w:noProof/>
            <w:sz w:val="20"/>
            <w:szCs w:val="20"/>
            <w:vertAlign w:val="superscript"/>
          </w:rPr>
          <w:delText>155</w:delText>
        </w:r>
        <w:r w:rsidR="00862EA5" w:rsidRPr="00862EA5" w:rsidDel="007C3C78">
          <w:rPr>
            <w:rFonts w:ascii="Arial" w:hAnsi="Arial" w:cs="Arial"/>
            <w:noProof/>
            <w:sz w:val="20"/>
            <w:szCs w:val="20"/>
            <w:vertAlign w:val="superscript"/>
          </w:rPr>
          <w:delText>]</w:delText>
        </w:r>
      </w:del>
      <w:r w:rsidRPr="00AB1B27">
        <w:rPr>
          <w:rFonts w:ascii="Arial" w:hAnsi="Arial" w:cs="Arial"/>
          <w:sz w:val="20"/>
          <w:szCs w:val="20"/>
        </w:rPr>
        <w:t xml:space="preserve">. PI has established a DHR-DHE double staining </w:t>
      </w:r>
      <w:r w:rsidR="00776067" w:rsidRPr="00AB1B27">
        <w:rPr>
          <w:rFonts w:ascii="Arial" w:hAnsi="Arial" w:cs="Arial"/>
          <w:sz w:val="20"/>
          <w:szCs w:val="20"/>
        </w:rPr>
        <w:t>procedure</w:t>
      </w:r>
      <w:r w:rsidRPr="00AB1B27">
        <w:rPr>
          <w:rFonts w:ascii="Arial" w:hAnsi="Arial" w:cs="Arial"/>
          <w:sz w:val="20"/>
          <w:szCs w:val="20"/>
        </w:rPr>
        <w:t xml:space="preserve"> similar to Cossarizza et al 2009 </w:t>
      </w:r>
      <w:ins w:id="454" w:author="Hong Qin" w:date="2013-02-15T10:58:00Z">
        <w:r w:rsidR="007C3C78" w:rsidRPr="007C3C78">
          <w:rPr>
            <w:rFonts w:ascii="Arial" w:hAnsi="Arial" w:cs="Arial"/>
            <w:sz w:val="20"/>
            <w:szCs w:val="20"/>
            <w:rPrChange w:id="455" w:author="Hong Qin" w:date="2013-02-15T10:58:00Z">
              <w:rPr>
                <w:rFonts w:ascii="Arial" w:hAnsi="Arial" w:cs="Arial"/>
                <w:noProof/>
                <w:sz w:val="20"/>
                <w:szCs w:val="20"/>
                <w:vertAlign w:val="superscript"/>
              </w:rPr>
            </w:rPrChange>
          </w:rPr>
          <w:t>{Cossarizza, 2009 #1288}</w:t>
        </w:r>
      </w:ins>
      <w:del w:id="456" w:author="Hong Qin" w:date="2013-02-15T10:58:00Z">
        <w:r w:rsidR="00862EA5" w:rsidRPr="00862EA5" w:rsidDel="007C3C78">
          <w:rPr>
            <w:rFonts w:ascii="Arial" w:hAnsi="Arial" w:cs="Arial"/>
            <w:noProof/>
            <w:sz w:val="20"/>
            <w:szCs w:val="20"/>
            <w:vertAlign w:val="superscript"/>
          </w:rPr>
          <w:delText>[</w:delText>
        </w:r>
        <w:r w:rsidR="00231CE9" w:rsidRPr="00862EA5" w:rsidDel="007C3C78">
          <w:rPr>
            <w:rFonts w:ascii="Arial" w:hAnsi="Arial" w:cs="Arial"/>
            <w:noProof/>
            <w:sz w:val="20"/>
            <w:szCs w:val="20"/>
            <w:vertAlign w:val="superscript"/>
          </w:rPr>
          <w:delText>159</w:delText>
        </w:r>
        <w:r w:rsidR="00862EA5" w:rsidRPr="00862EA5" w:rsidDel="007C3C78">
          <w:rPr>
            <w:rFonts w:ascii="Arial" w:hAnsi="Arial" w:cs="Arial"/>
            <w:noProof/>
            <w:sz w:val="20"/>
            <w:szCs w:val="20"/>
            <w:vertAlign w:val="superscript"/>
          </w:rPr>
          <w:delText>]</w:delText>
        </w:r>
      </w:del>
      <w:commentRangeEnd w:id="447"/>
      <w:r w:rsidRPr="00AB1B27">
        <w:rPr>
          <w:rStyle w:val="CommentReference"/>
          <w:rFonts w:ascii="Arial" w:hAnsi="Arial" w:cs="Arial"/>
          <w:sz w:val="20"/>
          <w:szCs w:val="20"/>
        </w:rPr>
        <w:commentReference w:id="447"/>
      </w:r>
      <w:r w:rsidRPr="00AB1B27">
        <w:rPr>
          <w:rFonts w:ascii="Arial" w:hAnsi="Arial" w:cs="Arial"/>
          <w:sz w:val="20"/>
          <w:szCs w:val="20"/>
        </w:rPr>
        <w:t xml:space="preserve"> (see Figure </w:t>
      </w:r>
      <w:r w:rsidR="00573502">
        <w:rPr>
          <w:rFonts w:ascii="Arial" w:hAnsi="Arial" w:cs="Arial"/>
          <w:sz w:val="20"/>
          <w:szCs w:val="20"/>
        </w:rPr>
        <w:t>6</w:t>
      </w:r>
      <w:r w:rsidRPr="00AB1B27">
        <w:rPr>
          <w:rFonts w:ascii="Arial" w:hAnsi="Arial" w:cs="Arial"/>
          <w:sz w:val="20"/>
          <w:szCs w:val="20"/>
        </w:rPr>
        <w:t xml:space="preserve">). Noticeably, the glucose levels in </w:t>
      </w:r>
      <w:r w:rsidR="00AE0ABB">
        <w:rPr>
          <w:rFonts w:ascii="Arial" w:hAnsi="Arial" w:cs="Arial"/>
          <w:sz w:val="20"/>
          <w:szCs w:val="20"/>
        </w:rPr>
        <w:t>bulk</w:t>
      </w:r>
      <w:r w:rsidR="00AE0ABB" w:rsidRPr="00AB1B27">
        <w:rPr>
          <w:rFonts w:ascii="Arial" w:hAnsi="Arial" w:cs="Arial"/>
          <w:sz w:val="20"/>
          <w:szCs w:val="20"/>
        </w:rPr>
        <w:t xml:space="preserve"> </w:t>
      </w:r>
      <w:r w:rsidRPr="00AB1B27">
        <w:rPr>
          <w:rFonts w:ascii="Arial" w:hAnsi="Arial" w:cs="Arial"/>
          <w:sz w:val="20"/>
          <w:szCs w:val="20"/>
        </w:rPr>
        <w:t>growth assays are constantly changing. To address this problem, we will grow yeast cells in chemost</w:t>
      </w:r>
      <w:commentRangeStart w:id="457"/>
      <w:r w:rsidRPr="00AB1B27">
        <w:rPr>
          <w:rFonts w:ascii="Arial" w:hAnsi="Arial" w:cs="Arial"/>
          <w:sz w:val="20"/>
          <w:szCs w:val="20"/>
        </w:rPr>
        <w:t xml:space="preserve">at with constant glucose levels that can precisely reflect glucose-dependent changes </w:t>
      </w:r>
      <w:r w:rsidR="006B78C8" w:rsidRPr="00AB1B27">
        <w:rPr>
          <w:rFonts w:ascii="Arial" w:hAnsi="Arial" w:cs="Arial"/>
          <w:sz w:val="20"/>
          <w:szCs w:val="20"/>
        </w:rPr>
        <w:t>H</w:t>
      </w:r>
      <w:r w:rsidR="006B78C8" w:rsidRPr="006B78C8">
        <w:rPr>
          <w:rFonts w:ascii="Arial" w:hAnsi="Arial" w:cs="Arial"/>
          <w:sz w:val="20"/>
          <w:szCs w:val="20"/>
          <w:vertAlign w:val="subscript"/>
        </w:rPr>
        <w:t>2</w:t>
      </w:r>
      <w:r w:rsidR="006B78C8" w:rsidRPr="00AB1B27">
        <w:rPr>
          <w:rFonts w:ascii="Arial" w:hAnsi="Arial" w:cs="Arial"/>
          <w:sz w:val="20"/>
          <w:szCs w:val="20"/>
        </w:rPr>
        <w:t>O</w:t>
      </w:r>
      <w:r w:rsidR="006B78C8" w:rsidRPr="006B78C8">
        <w:rPr>
          <w:rFonts w:ascii="Arial" w:hAnsi="Arial" w:cs="Arial"/>
          <w:sz w:val="20"/>
          <w:szCs w:val="20"/>
          <w:vertAlign w:val="subscript"/>
        </w:rPr>
        <w:t>2</w:t>
      </w:r>
      <w:r w:rsidRPr="00AB1B27">
        <w:rPr>
          <w:rFonts w:ascii="Arial" w:hAnsi="Arial" w:cs="Arial"/>
          <w:sz w:val="20"/>
          <w:szCs w:val="20"/>
        </w:rPr>
        <w:t xml:space="preserve"> and superoxide levels (see Botstein letter). </w:t>
      </w:r>
      <w:commentRangeEnd w:id="457"/>
      <w:r w:rsidRPr="00AB1B27">
        <w:rPr>
          <w:rStyle w:val="CommentReference"/>
          <w:rFonts w:ascii="Arial" w:hAnsi="Arial" w:cs="Arial"/>
          <w:sz w:val="20"/>
          <w:szCs w:val="20"/>
        </w:rPr>
        <w:commentReference w:id="457"/>
      </w:r>
      <w:r w:rsidR="007A062E">
        <w:rPr>
          <w:rFonts w:ascii="Arial" w:hAnsi="Arial" w:cs="Arial"/>
          <w:sz w:val="20"/>
          <w:szCs w:val="20"/>
        </w:rPr>
        <w:t xml:space="preserve">For comparison, yeast cells will be treated with rapamycin, </w:t>
      </w:r>
      <w:r w:rsidR="006B78C8" w:rsidRPr="00AB1B27">
        <w:rPr>
          <w:rFonts w:ascii="Arial" w:hAnsi="Arial" w:cs="Arial"/>
          <w:sz w:val="20"/>
          <w:szCs w:val="20"/>
        </w:rPr>
        <w:t>H</w:t>
      </w:r>
      <w:r w:rsidR="006B78C8" w:rsidRPr="006B78C8">
        <w:rPr>
          <w:rFonts w:ascii="Arial" w:hAnsi="Arial" w:cs="Arial"/>
          <w:sz w:val="20"/>
          <w:szCs w:val="20"/>
          <w:vertAlign w:val="subscript"/>
        </w:rPr>
        <w:t>2</w:t>
      </w:r>
      <w:r w:rsidR="006B78C8" w:rsidRPr="00AB1B27">
        <w:rPr>
          <w:rFonts w:ascii="Arial" w:hAnsi="Arial" w:cs="Arial"/>
          <w:sz w:val="20"/>
          <w:szCs w:val="20"/>
        </w:rPr>
        <w:t>O</w:t>
      </w:r>
      <w:r w:rsidR="006B78C8" w:rsidRPr="006B78C8">
        <w:rPr>
          <w:rFonts w:ascii="Arial" w:hAnsi="Arial" w:cs="Arial"/>
          <w:sz w:val="20"/>
          <w:szCs w:val="20"/>
          <w:vertAlign w:val="subscript"/>
        </w:rPr>
        <w:t>2</w:t>
      </w:r>
      <w:r w:rsidR="007A062E">
        <w:rPr>
          <w:rFonts w:ascii="Arial" w:hAnsi="Arial" w:cs="Arial"/>
          <w:sz w:val="20"/>
          <w:szCs w:val="20"/>
        </w:rPr>
        <w:t xml:space="preserve"> and menadione. </w:t>
      </w:r>
      <w:r w:rsidR="00D92989">
        <w:rPr>
          <w:rFonts w:ascii="Arial" w:hAnsi="Arial" w:cs="Arial"/>
          <w:sz w:val="20"/>
          <w:szCs w:val="20"/>
        </w:rPr>
        <w:t>Null mutant</w:t>
      </w:r>
      <w:r w:rsidR="009F0137">
        <w:rPr>
          <w:rFonts w:ascii="Arial" w:hAnsi="Arial" w:cs="Arial"/>
          <w:sz w:val="20"/>
          <w:szCs w:val="20"/>
        </w:rPr>
        <w:t>s</w:t>
      </w:r>
      <w:r w:rsidR="00D92989">
        <w:rPr>
          <w:rFonts w:ascii="Arial" w:hAnsi="Arial" w:cs="Arial"/>
          <w:sz w:val="20"/>
          <w:szCs w:val="20"/>
        </w:rPr>
        <w:t xml:space="preserve"> sod2Δ</w:t>
      </w:r>
      <w:r w:rsidR="009F0137">
        <w:rPr>
          <w:rFonts w:ascii="Arial" w:hAnsi="Arial" w:cs="Arial"/>
          <w:sz w:val="20"/>
          <w:szCs w:val="20"/>
        </w:rPr>
        <w:t>, cta1Δ, and tor1Δ</w:t>
      </w:r>
      <w:r w:rsidR="00D92989">
        <w:rPr>
          <w:rFonts w:ascii="Arial" w:hAnsi="Arial" w:cs="Arial"/>
          <w:sz w:val="20"/>
          <w:szCs w:val="20"/>
        </w:rPr>
        <w:t xml:space="preserve"> will be </w:t>
      </w:r>
      <w:r w:rsidR="00966B1A">
        <w:rPr>
          <w:rFonts w:ascii="Arial" w:hAnsi="Arial" w:cs="Arial"/>
          <w:sz w:val="20"/>
          <w:szCs w:val="20"/>
        </w:rPr>
        <w:t>studied</w:t>
      </w:r>
      <w:r w:rsidR="00D92989">
        <w:rPr>
          <w:rFonts w:ascii="Arial" w:hAnsi="Arial" w:cs="Arial"/>
          <w:sz w:val="20"/>
          <w:szCs w:val="20"/>
        </w:rPr>
        <w:t>.</w:t>
      </w:r>
      <w:r w:rsidR="007038D5">
        <w:rPr>
          <w:rFonts w:ascii="Arial" w:hAnsi="Arial" w:cs="Arial"/>
          <w:sz w:val="20"/>
          <w:szCs w:val="20"/>
        </w:rPr>
        <w:t xml:space="preserve"> </w:t>
      </w:r>
      <w:r w:rsidR="00966B1A">
        <w:rPr>
          <w:rFonts w:ascii="Arial" w:hAnsi="Arial" w:cs="Arial"/>
          <w:sz w:val="20"/>
          <w:szCs w:val="20"/>
        </w:rPr>
        <w:t xml:space="preserve">Sytox Green will be used to </w:t>
      </w:r>
      <w:r w:rsidR="007038D5">
        <w:rPr>
          <w:rFonts w:ascii="Arial" w:hAnsi="Arial" w:cs="Arial"/>
          <w:sz w:val="20"/>
          <w:szCs w:val="20"/>
        </w:rPr>
        <w:t>determine cell cycle states</w:t>
      </w:r>
      <w:r w:rsidR="007C3D03">
        <w:rPr>
          <w:rFonts w:ascii="Arial" w:hAnsi="Arial" w:cs="Arial"/>
          <w:sz w:val="20"/>
          <w:szCs w:val="20"/>
        </w:rPr>
        <w:t xml:space="preserve"> </w:t>
      </w:r>
      <w:ins w:id="458" w:author="Hong Qin" w:date="2013-02-15T10:58:00Z">
        <w:r w:rsidR="007C3C78" w:rsidRPr="007C3C78">
          <w:rPr>
            <w:rFonts w:ascii="Arial" w:hAnsi="Arial" w:cs="Arial"/>
            <w:sz w:val="20"/>
            <w:szCs w:val="20"/>
            <w:rPrChange w:id="459" w:author="Hong Qin" w:date="2013-02-15T10:58:00Z">
              <w:rPr>
                <w:rFonts w:ascii="Arial" w:hAnsi="Arial" w:cs="Arial"/>
                <w:noProof/>
                <w:sz w:val="20"/>
                <w:szCs w:val="20"/>
                <w:vertAlign w:val="superscript"/>
              </w:rPr>
            </w:rPrChange>
          </w:rPr>
          <w:t>{Haase, 2002 #1332}</w:t>
        </w:r>
      </w:ins>
      <w:del w:id="460" w:author="Hong Qin" w:date="2013-02-15T10:58:00Z">
        <w:r w:rsidR="00862EA5" w:rsidRPr="00862EA5" w:rsidDel="007C3C78">
          <w:rPr>
            <w:rFonts w:ascii="Arial" w:hAnsi="Arial" w:cs="Arial"/>
            <w:noProof/>
            <w:sz w:val="20"/>
            <w:szCs w:val="20"/>
            <w:vertAlign w:val="superscript"/>
          </w:rPr>
          <w:delText>[</w:delText>
        </w:r>
        <w:r w:rsidR="00231CE9" w:rsidRPr="00862EA5" w:rsidDel="007C3C78">
          <w:rPr>
            <w:rFonts w:ascii="Arial" w:hAnsi="Arial" w:cs="Arial"/>
            <w:noProof/>
            <w:sz w:val="20"/>
            <w:szCs w:val="20"/>
            <w:vertAlign w:val="superscript"/>
          </w:rPr>
          <w:delText>160</w:delText>
        </w:r>
        <w:r w:rsidR="00862EA5" w:rsidRPr="00862EA5" w:rsidDel="007C3C78">
          <w:rPr>
            <w:rFonts w:ascii="Arial" w:hAnsi="Arial" w:cs="Arial"/>
            <w:noProof/>
            <w:sz w:val="20"/>
            <w:szCs w:val="20"/>
            <w:vertAlign w:val="superscript"/>
          </w:rPr>
          <w:delText>]</w:delText>
        </w:r>
      </w:del>
      <w:r w:rsidR="007038D5">
        <w:rPr>
          <w:rFonts w:ascii="Arial" w:hAnsi="Arial" w:cs="Arial"/>
          <w:sz w:val="20"/>
          <w:szCs w:val="20"/>
        </w:rPr>
        <w:t xml:space="preserve">. Viability </w:t>
      </w:r>
      <w:r w:rsidR="00540A6E">
        <w:rPr>
          <w:rFonts w:ascii="Arial" w:hAnsi="Arial" w:cs="Arial"/>
          <w:sz w:val="20"/>
          <w:szCs w:val="20"/>
        </w:rPr>
        <w:t xml:space="preserve">will </w:t>
      </w:r>
      <w:r w:rsidR="007038D5">
        <w:rPr>
          <w:rFonts w:ascii="Arial" w:hAnsi="Arial" w:cs="Arial"/>
          <w:sz w:val="20"/>
          <w:szCs w:val="20"/>
        </w:rPr>
        <w:t xml:space="preserve">be monitored by PrI permeability. </w:t>
      </w:r>
    </w:p>
    <w:p w:rsidR="000023DA" w:rsidRDefault="000023DA" w:rsidP="00AE6794">
      <w:pPr>
        <w:ind w:firstLine="720"/>
        <w:jc w:val="both"/>
        <w:rPr>
          <w:rFonts w:ascii="Arial" w:hAnsi="Arial" w:cs="Arial"/>
          <w:sz w:val="20"/>
          <w:szCs w:val="20"/>
        </w:rPr>
      </w:pPr>
    </w:p>
    <w:tbl>
      <w:tblPr>
        <w:tblStyle w:val="TableGrid"/>
        <w:tblW w:w="0" w:type="auto"/>
        <w:tblInd w:w="108" w:type="dxa"/>
        <w:tblLayout w:type="fixed"/>
        <w:tblLook w:val="04A0"/>
      </w:tblPr>
      <w:tblGrid>
        <w:gridCol w:w="4050"/>
        <w:gridCol w:w="270"/>
        <w:gridCol w:w="5010"/>
      </w:tblGrid>
      <w:tr w:rsidR="00E96798" w:rsidRPr="00D64564">
        <w:tc>
          <w:tcPr>
            <w:tcW w:w="4050" w:type="dxa"/>
            <w:tcBorders>
              <w:right w:val="single" w:sz="4" w:space="0" w:color="auto"/>
            </w:tcBorders>
          </w:tcPr>
          <w:p w:rsidR="00277B82" w:rsidRDefault="004F0871">
            <w:pPr>
              <w:jc w:val="both"/>
              <w:rPr>
                <w:rFonts w:ascii="Arial" w:hAnsi="Arial" w:cs="Arial"/>
                <w:b/>
                <w:bCs/>
                <w:kern w:val="32"/>
                <w:sz w:val="18"/>
                <w:szCs w:val="18"/>
              </w:rPr>
            </w:pPr>
            <w:r>
              <w:rPr>
                <w:noProof/>
                <w:sz w:val="18"/>
                <w:szCs w:val="18"/>
                <w:lang w:eastAsia="en-US"/>
              </w:rPr>
              <w:drawing>
                <wp:inline distT="0" distB="0" distL="0" distR="0">
                  <wp:extent cx="2444129" cy="1625600"/>
                  <wp:effectExtent l="19050" t="0" r="0" b="0"/>
                  <wp:docPr id="13" name="Picture 1" descr=":2012JUNE28DHRDHE.M5.Day3.FL1-3margina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2JUNE28DHRDHE.M5.Day3.FL1-3marginal.tiff"/>
                          <pic:cNvPicPr>
                            <a:picLocks noChangeAspect="1" noChangeArrowheads="1"/>
                          </pic:cNvPicPr>
                        </pic:nvPicPr>
                        <pic:blipFill>
                          <a:blip r:embed="rId15" cstate="print"/>
                          <a:srcRect l="3391" t="4724" r="3406" b="2340"/>
                          <a:stretch>
                            <a:fillRect/>
                          </a:stretch>
                        </pic:blipFill>
                        <pic:spPr bwMode="auto">
                          <a:xfrm>
                            <a:off x="0" y="0"/>
                            <a:ext cx="2444611" cy="1625921"/>
                          </a:xfrm>
                          <a:prstGeom prst="rect">
                            <a:avLst/>
                          </a:prstGeom>
                          <a:noFill/>
                          <a:ln w="9525">
                            <a:noFill/>
                            <a:miter lim="800000"/>
                            <a:headEnd/>
                            <a:tailEnd/>
                          </a:ln>
                        </pic:spPr>
                      </pic:pic>
                    </a:graphicData>
                  </a:graphic>
                </wp:inline>
              </w:drawing>
            </w:r>
          </w:p>
          <w:p w:rsidR="009E01AD" w:rsidRDefault="00C6741E">
            <w:pPr>
              <w:jc w:val="both"/>
              <w:rPr>
                <w:sz w:val="18"/>
                <w:szCs w:val="18"/>
              </w:rPr>
            </w:pPr>
            <w:r w:rsidRPr="00C6741E">
              <w:rPr>
                <w:sz w:val="18"/>
                <w:szCs w:val="18"/>
              </w:rPr>
              <w:t xml:space="preserve">Figure </w:t>
            </w:r>
            <w:r w:rsidR="00601F82">
              <w:rPr>
                <w:sz w:val="18"/>
                <w:szCs w:val="18"/>
              </w:rPr>
              <w:t>6</w:t>
            </w:r>
            <w:r w:rsidR="00585A17">
              <w:rPr>
                <w:sz w:val="18"/>
                <w:szCs w:val="18"/>
              </w:rPr>
              <w:t>.</w:t>
            </w:r>
            <w:r w:rsidRPr="00C6741E">
              <w:rPr>
                <w:sz w:val="18"/>
                <w:szCs w:val="18"/>
              </w:rPr>
              <w:t xml:space="preserve"> Intracellular </w:t>
            </w:r>
            <w:r w:rsidR="006B78C8" w:rsidRPr="006B78C8">
              <w:rPr>
                <w:sz w:val="18"/>
                <w:szCs w:val="18"/>
              </w:rPr>
              <w:t>H</w:t>
            </w:r>
            <w:r w:rsidR="00CB459A" w:rsidRPr="00CB459A">
              <w:rPr>
                <w:sz w:val="18"/>
                <w:szCs w:val="18"/>
                <w:vertAlign w:val="subscript"/>
              </w:rPr>
              <w:t>2</w:t>
            </w:r>
            <w:r w:rsidR="006B78C8" w:rsidRPr="006B78C8">
              <w:rPr>
                <w:sz w:val="18"/>
                <w:szCs w:val="18"/>
              </w:rPr>
              <w:t>O</w:t>
            </w:r>
            <w:r w:rsidR="00CB459A" w:rsidRPr="00CB459A">
              <w:rPr>
                <w:sz w:val="18"/>
                <w:szCs w:val="18"/>
                <w:vertAlign w:val="subscript"/>
              </w:rPr>
              <w:t>2</w:t>
            </w:r>
            <w:r w:rsidRPr="00C6741E">
              <w:rPr>
                <w:sz w:val="18"/>
                <w:szCs w:val="18"/>
              </w:rPr>
              <w:t xml:space="preserve"> and superoxide distribution</w:t>
            </w:r>
            <w:r>
              <w:rPr>
                <w:sz w:val="18"/>
                <w:szCs w:val="18"/>
              </w:rPr>
              <w:t>s</w:t>
            </w:r>
            <w:r w:rsidRPr="00C6741E">
              <w:rPr>
                <w:sz w:val="18"/>
                <w:szCs w:val="18"/>
              </w:rPr>
              <w:t xml:space="preserve"> on the 3</w:t>
            </w:r>
            <w:r w:rsidRPr="00C6741E">
              <w:rPr>
                <w:sz w:val="18"/>
                <w:szCs w:val="18"/>
                <w:vertAlign w:val="superscript"/>
              </w:rPr>
              <w:t>rd</w:t>
            </w:r>
            <w:r w:rsidRPr="00C6741E">
              <w:rPr>
                <w:sz w:val="18"/>
                <w:szCs w:val="18"/>
              </w:rPr>
              <w:t xml:space="preserve"> day in chronological aging of strain M5. </w:t>
            </w:r>
            <w:r w:rsidR="001E5F07">
              <w:rPr>
                <w:sz w:val="18"/>
                <w:szCs w:val="18"/>
              </w:rPr>
              <w:t xml:space="preserve">Bimodal </w:t>
            </w:r>
            <w:r w:rsidR="00BE7463">
              <w:rPr>
                <w:sz w:val="18"/>
                <w:szCs w:val="18"/>
              </w:rPr>
              <w:t>distribution</w:t>
            </w:r>
            <w:r w:rsidR="0029758F">
              <w:rPr>
                <w:sz w:val="18"/>
                <w:szCs w:val="18"/>
              </w:rPr>
              <w:t>s</w:t>
            </w:r>
            <w:r w:rsidR="00BE7463">
              <w:rPr>
                <w:sz w:val="18"/>
                <w:szCs w:val="18"/>
              </w:rPr>
              <w:t xml:space="preserve"> </w:t>
            </w:r>
            <w:r w:rsidR="0029758F">
              <w:rPr>
                <w:sz w:val="18"/>
                <w:szCs w:val="18"/>
              </w:rPr>
              <w:t>are apparent</w:t>
            </w:r>
            <w:r w:rsidR="001E5F07">
              <w:rPr>
                <w:sz w:val="18"/>
                <w:szCs w:val="18"/>
              </w:rPr>
              <w:t xml:space="preserve"> in mid-ranged glucose concentrations, indicating bistablilty. </w:t>
            </w:r>
            <w:r w:rsidR="00D64564">
              <w:rPr>
                <w:sz w:val="18"/>
                <w:szCs w:val="18"/>
              </w:rPr>
              <w:t xml:space="preserve">Signals are in log10 scale. </w:t>
            </w:r>
          </w:p>
        </w:tc>
        <w:tc>
          <w:tcPr>
            <w:tcW w:w="270" w:type="dxa"/>
            <w:tcBorders>
              <w:top w:val="nil"/>
              <w:left w:val="single" w:sz="4" w:space="0" w:color="auto"/>
              <w:bottom w:val="nil"/>
              <w:right w:val="single" w:sz="4" w:space="0" w:color="auto"/>
            </w:tcBorders>
          </w:tcPr>
          <w:p w:rsidR="000023DA" w:rsidRPr="00D64564" w:rsidRDefault="000023DA" w:rsidP="00AE6794">
            <w:pPr>
              <w:jc w:val="both"/>
              <w:rPr>
                <w:sz w:val="18"/>
                <w:szCs w:val="18"/>
              </w:rPr>
            </w:pPr>
          </w:p>
        </w:tc>
        <w:tc>
          <w:tcPr>
            <w:tcW w:w="5010" w:type="dxa"/>
            <w:tcBorders>
              <w:left w:val="single" w:sz="4" w:space="0" w:color="auto"/>
            </w:tcBorders>
          </w:tcPr>
          <w:p w:rsidR="00DC15FD" w:rsidRPr="00DC15FD" w:rsidRDefault="00DC15FD">
            <w:pPr>
              <w:jc w:val="center"/>
              <w:rPr>
                <w:sz w:val="2"/>
                <w:szCs w:val="2"/>
              </w:rPr>
            </w:pPr>
          </w:p>
          <w:p w:rsidR="00277B82" w:rsidRDefault="00577E82">
            <w:pPr>
              <w:jc w:val="center"/>
              <w:rPr>
                <w:sz w:val="18"/>
                <w:szCs w:val="18"/>
              </w:rPr>
            </w:pPr>
            <w:r>
              <w:rPr>
                <w:noProof/>
                <w:sz w:val="18"/>
                <w:szCs w:val="18"/>
                <w:lang w:eastAsia="en-US"/>
              </w:rPr>
              <w:drawing>
                <wp:inline distT="0" distB="0" distL="0" distR="0">
                  <wp:extent cx="1543050" cy="812800"/>
                  <wp:effectExtent l="19050" t="0" r="0" b="0"/>
                  <wp:docPr id="5" name="Picture 3" descr="C:\Documents and Settings\hqin\My Documents\Dropbox\Funds_and_proposals\career.proposals.dropbox\sandbox.career.dp\figures\ODE-model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hqin\My Documents\Dropbox\Funds_and_proposals\career.proposals.dropbox\sandbox.career.dp\figures\ODE-model2.tif"/>
                          <pic:cNvPicPr>
                            <a:picLocks noChangeAspect="1" noChangeArrowheads="1"/>
                          </pic:cNvPicPr>
                        </pic:nvPicPr>
                        <pic:blipFill>
                          <a:blip r:embed="rId16" cstate="print"/>
                          <a:srcRect l="24466" t="21473" r="40508" b="53951"/>
                          <a:stretch>
                            <a:fillRect/>
                          </a:stretch>
                        </pic:blipFill>
                        <pic:spPr bwMode="auto">
                          <a:xfrm>
                            <a:off x="0" y="0"/>
                            <a:ext cx="1543050" cy="812800"/>
                          </a:xfrm>
                          <a:prstGeom prst="rect">
                            <a:avLst/>
                          </a:prstGeom>
                          <a:noFill/>
                          <a:ln w="9525">
                            <a:noFill/>
                            <a:miter lim="800000"/>
                            <a:headEnd/>
                            <a:tailEnd/>
                          </a:ln>
                        </pic:spPr>
                      </pic:pic>
                    </a:graphicData>
                  </a:graphic>
                </wp:inline>
              </w:drawing>
            </w:r>
          </w:p>
          <w:p w:rsidR="000023DA" w:rsidRPr="00EC10BF" w:rsidRDefault="002F5AFF" w:rsidP="00AE6794">
            <w:pPr>
              <w:jc w:val="both"/>
              <w:rPr>
                <w:sz w:val="16"/>
                <w:szCs w:val="16"/>
              </w:rPr>
            </w:pPr>
            <m:oMathPara>
              <m:oMathParaPr>
                <m:jc m:val="center"/>
              </m:oMathParaPr>
              <m:oMath>
                <m:f>
                  <m:fPr>
                    <m:ctrlPr>
                      <w:rPr>
                        <w:rFonts w:ascii="Cambria Math" w:hAnsi="Cambria Math"/>
                        <w:i/>
                        <w:sz w:val="16"/>
                        <w:szCs w:val="16"/>
                      </w:rPr>
                    </m:ctrlPr>
                  </m:fPr>
                  <m:num>
                    <m:r>
                      <w:rPr>
                        <w:rFonts w:ascii="Cambria Math" w:hAnsi="Cambria Math" w:hint="eastAsia"/>
                        <w:sz w:val="16"/>
                        <w:szCs w:val="16"/>
                      </w:rPr>
                      <m:t>d</m:t>
                    </m:r>
                    <m:sSub>
                      <m:sSubPr>
                        <m:ctrlPr>
                          <w:rPr>
                            <w:rFonts w:ascii="Cambria Math" w:hAnsi="Cambria Math"/>
                            <w:i/>
                            <w:sz w:val="16"/>
                            <w:szCs w:val="16"/>
                          </w:rPr>
                        </m:ctrlPr>
                      </m:sSubPr>
                      <m:e>
                        <m:r>
                          <w:rPr>
                            <w:rFonts w:ascii="Cambria Math" w:hAnsi="Cambria Math" w:hint="eastAsia"/>
                            <w:sz w:val="16"/>
                            <w:szCs w:val="16"/>
                          </w:rPr>
                          <m:t>x</m:t>
                        </m:r>
                      </m:e>
                      <m:sub>
                        <m:r>
                          <w:rPr>
                            <w:rFonts w:ascii="Cambria Math" w:hAnsi="Cambria Math" w:hint="eastAsia"/>
                            <w:sz w:val="16"/>
                            <w:szCs w:val="16"/>
                          </w:rPr>
                          <m:t>j</m:t>
                        </m:r>
                      </m:sub>
                    </m:sSub>
                  </m:num>
                  <m:den>
                    <m:r>
                      <w:rPr>
                        <w:rFonts w:ascii="Cambria Math" w:hAnsi="Cambria Math" w:hint="eastAsia"/>
                        <w:sz w:val="16"/>
                        <w:szCs w:val="16"/>
                      </w:rPr>
                      <m:t xml:space="preserve"> </m:t>
                    </m:r>
                    <m:r>
                      <w:rPr>
                        <w:rFonts w:ascii="Cambria Math" w:hAnsi="Cambria Math" w:hint="eastAsia"/>
                        <w:sz w:val="16"/>
                        <w:szCs w:val="16"/>
                      </w:rPr>
                      <m:t>dt</m:t>
                    </m:r>
                  </m:den>
                </m:f>
                <m:r>
                  <w:rPr>
                    <w:rFonts w:ascii="Cambria Math"/>
                    <w:sz w:val="16"/>
                    <w:szCs w:val="16"/>
                  </w:rPr>
                  <m:t>=</m:t>
                </m:r>
                <m:sSub>
                  <m:sSubPr>
                    <m:ctrlPr>
                      <w:rPr>
                        <w:rFonts w:ascii="Cambria Math" w:hAnsi="Cambria Math"/>
                        <w:i/>
                        <w:sz w:val="16"/>
                        <w:szCs w:val="16"/>
                      </w:rPr>
                    </m:ctrlPr>
                  </m:sSubPr>
                  <m:e>
                    <m:r>
                      <w:rPr>
                        <w:rFonts w:ascii="Cambria Math" w:hAnsi="Cambria Math" w:hint="eastAsia"/>
                        <w:sz w:val="16"/>
                        <w:szCs w:val="16"/>
                      </w:rPr>
                      <m:t>γ</m:t>
                    </m:r>
                  </m:e>
                  <m:sub>
                    <m:r>
                      <w:rPr>
                        <w:rFonts w:ascii="Cambria Math" w:hAnsi="Cambria Math" w:hint="eastAsia"/>
                        <w:sz w:val="16"/>
                        <w:szCs w:val="16"/>
                      </w:rPr>
                      <m:t>j</m:t>
                    </m:r>
                  </m:sub>
                </m:sSub>
                <m:r>
                  <w:rPr>
                    <w:rFonts w:ascii="Cambria Math"/>
                    <w:sz w:val="16"/>
                    <w:szCs w:val="16"/>
                  </w:rPr>
                  <m:t>(</m:t>
                </m:r>
                <m:f>
                  <m:fPr>
                    <m:ctrlPr>
                      <w:rPr>
                        <w:rFonts w:ascii="Cambria Math" w:hAnsi="Cambria Math"/>
                        <w:i/>
                        <w:sz w:val="16"/>
                        <w:szCs w:val="16"/>
                      </w:rPr>
                    </m:ctrlPr>
                  </m:fPr>
                  <m:num>
                    <m:r>
                      <w:rPr>
                        <w:rFonts w:ascii="Cambria Math"/>
                        <w:sz w:val="16"/>
                        <w:szCs w:val="16"/>
                      </w:rPr>
                      <m:t>1</m:t>
                    </m:r>
                  </m:num>
                  <m:den>
                    <m:r>
                      <w:rPr>
                        <w:rFonts w:ascii="Cambria Math"/>
                        <w:sz w:val="16"/>
                        <w:szCs w:val="16"/>
                      </w:rPr>
                      <m:t>1+</m:t>
                    </m:r>
                    <m:sSup>
                      <m:sSupPr>
                        <m:ctrlPr>
                          <w:rPr>
                            <w:rFonts w:ascii="Cambria Math" w:hAnsi="Cambria Math"/>
                            <w:i/>
                            <w:sz w:val="16"/>
                            <w:szCs w:val="16"/>
                          </w:rPr>
                        </m:ctrlPr>
                      </m:sSupPr>
                      <m:e>
                        <m:r>
                          <w:rPr>
                            <w:rFonts w:ascii="Cambria Math" w:hAnsi="Cambria Math" w:hint="eastAsia"/>
                            <w:sz w:val="16"/>
                            <w:szCs w:val="16"/>
                          </w:rPr>
                          <m:t>e</m:t>
                        </m:r>
                      </m:e>
                      <m:sup>
                        <m:r>
                          <w:rPr>
                            <w:sz w:val="16"/>
                            <w:szCs w:val="16"/>
                          </w:rPr>
                          <m:t>-</m:t>
                        </m:r>
                        <m:sSub>
                          <m:sSubPr>
                            <m:ctrlPr>
                              <w:rPr>
                                <w:rFonts w:ascii="Cambria Math" w:hAnsi="Cambria Math"/>
                                <w:i/>
                                <w:sz w:val="16"/>
                                <w:szCs w:val="16"/>
                              </w:rPr>
                            </m:ctrlPr>
                          </m:sSubPr>
                          <m:e>
                            <m:r>
                              <w:rPr>
                                <w:rFonts w:ascii="Cambria Math" w:hAnsi="Cambria Math" w:hint="eastAsia"/>
                                <w:sz w:val="16"/>
                                <w:szCs w:val="16"/>
                              </w:rPr>
                              <m:t>σ</m:t>
                            </m:r>
                          </m:e>
                          <m:sub>
                            <m:r>
                              <w:rPr>
                                <w:rFonts w:ascii="Cambria Math" w:hAnsi="Cambria Math" w:hint="eastAsia"/>
                                <w:sz w:val="16"/>
                                <w:szCs w:val="16"/>
                              </w:rPr>
                              <m:t>j</m:t>
                            </m:r>
                          </m:sub>
                        </m:sSub>
                        <m:sSub>
                          <m:sSubPr>
                            <m:ctrlPr>
                              <w:rPr>
                                <w:rFonts w:ascii="Cambria Math" w:hAnsi="Cambria Math"/>
                                <w:i/>
                                <w:sz w:val="16"/>
                                <w:szCs w:val="16"/>
                              </w:rPr>
                            </m:ctrlPr>
                          </m:sSubPr>
                          <m:e>
                            <m:r>
                              <w:rPr>
                                <w:rFonts w:ascii="Cambria Math" w:hAnsi="Cambria Math" w:hint="eastAsia"/>
                                <w:sz w:val="16"/>
                                <w:szCs w:val="16"/>
                              </w:rPr>
                              <m:t>W</m:t>
                            </m:r>
                          </m:e>
                          <m:sub>
                            <m:r>
                              <w:rPr>
                                <w:rFonts w:ascii="Cambria Math" w:hAnsi="Cambria Math" w:hint="eastAsia"/>
                                <w:sz w:val="16"/>
                                <w:szCs w:val="16"/>
                              </w:rPr>
                              <m:t>j</m:t>
                            </m:r>
                          </m:sub>
                        </m:sSub>
                      </m:sup>
                    </m:sSup>
                  </m:den>
                </m:f>
                <m:r>
                  <w:rPr>
                    <w:sz w:val="16"/>
                    <w:szCs w:val="16"/>
                  </w:rPr>
                  <m:t>-</m:t>
                </m:r>
                <m:r>
                  <w:rPr>
                    <w:rFonts w:ascii="Cambria Math"/>
                    <w:sz w:val="16"/>
                    <w:szCs w:val="16"/>
                  </w:rPr>
                  <m:t xml:space="preserve"> </m:t>
                </m:r>
                <m:sSub>
                  <m:sSubPr>
                    <m:ctrlPr>
                      <w:rPr>
                        <w:rFonts w:ascii="Cambria Math" w:hAnsi="Cambria Math"/>
                        <w:i/>
                        <w:sz w:val="16"/>
                        <w:szCs w:val="16"/>
                      </w:rPr>
                    </m:ctrlPr>
                  </m:sSubPr>
                  <m:e>
                    <m:r>
                      <w:rPr>
                        <w:rFonts w:ascii="Cambria Math" w:hAnsi="Cambria Math" w:hint="eastAsia"/>
                        <w:sz w:val="16"/>
                        <w:szCs w:val="16"/>
                      </w:rPr>
                      <m:t>x</m:t>
                    </m:r>
                  </m:e>
                  <m:sub>
                    <m:r>
                      <w:rPr>
                        <w:rFonts w:ascii="Cambria Math" w:hAnsi="Cambria Math" w:hint="eastAsia"/>
                        <w:sz w:val="16"/>
                        <w:szCs w:val="16"/>
                      </w:rPr>
                      <m:t>j</m:t>
                    </m:r>
                  </m:sub>
                </m:sSub>
                <m:r>
                  <w:rPr>
                    <w:rFonts w:ascii="Cambria Math"/>
                    <w:sz w:val="16"/>
                    <w:szCs w:val="16"/>
                  </w:rPr>
                  <m:t>)</m:t>
                </m:r>
              </m:oMath>
            </m:oMathPara>
          </w:p>
          <w:p w:rsidR="000023DA" w:rsidRPr="00EC10BF" w:rsidRDefault="002F5AFF" w:rsidP="00AE6794">
            <w:pPr>
              <w:jc w:val="both"/>
              <w:rPr>
                <w:sz w:val="16"/>
                <w:szCs w:val="16"/>
              </w:rPr>
            </w:pPr>
            <m:oMathPara>
              <m:oMathParaPr>
                <m:jc m:val="center"/>
              </m:oMathParaPr>
              <m:oMath>
                <m:sSub>
                  <m:sSubPr>
                    <m:ctrlPr>
                      <w:rPr>
                        <w:rFonts w:ascii="Cambria Math" w:hAnsi="Cambria Math"/>
                        <w:i/>
                        <w:sz w:val="16"/>
                        <w:szCs w:val="16"/>
                      </w:rPr>
                    </m:ctrlPr>
                  </m:sSubPr>
                  <m:e>
                    <m:r>
                      <w:rPr>
                        <w:rFonts w:ascii="Cambria Math" w:hAnsi="Cambria Math" w:hint="eastAsia"/>
                        <w:sz w:val="16"/>
                        <w:szCs w:val="16"/>
                      </w:rPr>
                      <m:t>W</m:t>
                    </m:r>
                  </m:e>
                  <m:sub>
                    <m:r>
                      <w:rPr>
                        <w:rFonts w:ascii="Cambria Math" w:hAnsi="Cambria Math" w:hint="eastAsia"/>
                        <w:sz w:val="16"/>
                        <w:szCs w:val="16"/>
                      </w:rPr>
                      <m:t>j</m:t>
                    </m:r>
                  </m:sub>
                </m:sSub>
                <m:r>
                  <w:rPr>
                    <w:rFonts w:ascii="Cambria Math"/>
                    <w:sz w:val="16"/>
                    <w:szCs w:val="16"/>
                  </w:rPr>
                  <m:t xml:space="preserve">= </m:t>
                </m:r>
                <m:sSub>
                  <m:sSubPr>
                    <m:ctrlPr>
                      <w:rPr>
                        <w:rFonts w:ascii="Cambria Math" w:hAnsi="Cambria Math"/>
                        <w:i/>
                        <w:sz w:val="16"/>
                        <w:szCs w:val="16"/>
                      </w:rPr>
                    </m:ctrlPr>
                  </m:sSubPr>
                  <m:e>
                    <m:r>
                      <w:rPr>
                        <w:rFonts w:ascii="Cambria Math" w:hAnsi="Cambria Math" w:hint="eastAsia"/>
                        <w:sz w:val="16"/>
                        <w:szCs w:val="16"/>
                      </w:rPr>
                      <m:t>ω</m:t>
                    </m:r>
                  </m:e>
                  <m:sub>
                    <m:r>
                      <w:rPr>
                        <w:rFonts w:ascii="Cambria Math" w:hAnsi="Cambria Math" w:hint="eastAsia"/>
                        <w:sz w:val="16"/>
                        <w:szCs w:val="16"/>
                      </w:rPr>
                      <m:t>j</m:t>
                    </m:r>
                    <m:r>
                      <w:rPr>
                        <w:rFonts w:ascii="Cambria Math"/>
                        <w:sz w:val="16"/>
                        <w:szCs w:val="16"/>
                      </w:rPr>
                      <m:t>0</m:t>
                    </m:r>
                  </m:sub>
                </m:sSub>
                <m:r>
                  <w:rPr>
                    <w:rFonts w:ascii="Cambria Math"/>
                    <w:sz w:val="16"/>
                    <w:szCs w:val="16"/>
                  </w:rPr>
                  <m:t xml:space="preserve">+ </m:t>
                </m:r>
                <m:nary>
                  <m:naryPr>
                    <m:chr m:val="∑"/>
                    <m:limLoc m:val="subSup"/>
                    <m:ctrlPr>
                      <w:rPr>
                        <w:rFonts w:ascii="Cambria Math" w:hAnsi="Cambria Math"/>
                        <w:i/>
                        <w:sz w:val="16"/>
                        <w:szCs w:val="16"/>
                      </w:rPr>
                    </m:ctrlPr>
                  </m:naryPr>
                  <m:sub>
                    <m:r>
                      <w:rPr>
                        <w:rFonts w:ascii="Cambria Math" w:hAnsi="Cambria Math" w:hint="eastAsia"/>
                        <w:sz w:val="16"/>
                        <w:szCs w:val="16"/>
                      </w:rPr>
                      <m:t>i</m:t>
                    </m:r>
                    <m:r>
                      <w:rPr>
                        <w:rFonts w:ascii="Cambria Math"/>
                        <w:sz w:val="16"/>
                        <w:szCs w:val="16"/>
                      </w:rPr>
                      <m:t>=1</m:t>
                    </m:r>
                  </m:sub>
                  <m:sup>
                    <m:r>
                      <w:rPr>
                        <w:rFonts w:ascii="Cambria Math"/>
                        <w:sz w:val="16"/>
                        <w:szCs w:val="16"/>
                      </w:rPr>
                      <m:t>3</m:t>
                    </m:r>
                  </m:sup>
                  <m:e>
                    <m:sSub>
                      <m:sSubPr>
                        <m:ctrlPr>
                          <w:rPr>
                            <w:rFonts w:ascii="Cambria Math" w:hAnsi="Cambria Math"/>
                            <w:i/>
                            <w:sz w:val="16"/>
                            <w:szCs w:val="16"/>
                          </w:rPr>
                        </m:ctrlPr>
                      </m:sSubPr>
                      <m:e>
                        <m:r>
                          <w:rPr>
                            <w:rFonts w:ascii="Cambria Math" w:hAnsi="Cambria Math" w:hint="eastAsia"/>
                            <w:sz w:val="16"/>
                            <w:szCs w:val="16"/>
                          </w:rPr>
                          <m:t>ω</m:t>
                        </m:r>
                      </m:e>
                      <m:sub>
                        <m:r>
                          <w:rPr>
                            <w:rFonts w:ascii="Cambria Math" w:hAnsi="Cambria Math" w:hint="eastAsia"/>
                            <w:sz w:val="16"/>
                            <w:szCs w:val="16"/>
                          </w:rPr>
                          <m:t>ji</m:t>
                        </m:r>
                      </m:sub>
                    </m:sSub>
                    <m:sSub>
                      <m:sSubPr>
                        <m:ctrlPr>
                          <w:rPr>
                            <w:rFonts w:ascii="Cambria Math" w:hAnsi="Cambria Math"/>
                            <w:i/>
                            <w:sz w:val="16"/>
                            <w:szCs w:val="16"/>
                          </w:rPr>
                        </m:ctrlPr>
                      </m:sSubPr>
                      <m:e>
                        <m:r>
                          <w:rPr>
                            <w:rFonts w:ascii="Cambria Math" w:hAnsi="Cambria Math" w:hint="eastAsia"/>
                            <w:sz w:val="16"/>
                            <w:szCs w:val="16"/>
                          </w:rPr>
                          <m:t>x</m:t>
                        </m:r>
                      </m:e>
                      <m:sub>
                        <m:r>
                          <w:rPr>
                            <w:rFonts w:ascii="Cambria Math" w:hAnsi="Cambria Math" w:hint="eastAsia"/>
                            <w:sz w:val="16"/>
                            <w:szCs w:val="16"/>
                          </w:rPr>
                          <m:t>i</m:t>
                        </m:r>
                      </m:sub>
                    </m:sSub>
                    <m:r>
                      <w:rPr>
                        <w:rFonts w:ascii="Cambria Math"/>
                        <w:sz w:val="16"/>
                        <w:szCs w:val="16"/>
                      </w:rPr>
                      <m:t>+</m:t>
                    </m:r>
                    <m:r>
                      <w:rPr>
                        <w:rFonts w:ascii="Cambria Math" w:hAnsi="Cambria Math" w:hint="eastAsia"/>
                        <w:sz w:val="16"/>
                        <w:szCs w:val="16"/>
                      </w:rPr>
                      <m:t>Sj</m:t>
                    </m:r>
                  </m:e>
                </m:nary>
              </m:oMath>
            </m:oMathPara>
          </w:p>
          <w:p w:rsidR="00277B82" w:rsidRDefault="00C6741E" w:rsidP="007C3C78">
            <w:pPr>
              <w:jc w:val="both"/>
              <w:rPr>
                <w:sz w:val="18"/>
                <w:szCs w:val="18"/>
              </w:rPr>
            </w:pPr>
            <w:r w:rsidRPr="00C6741E">
              <w:rPr>
                <w:sz w:val="18"/>
                <w:szCs w:val="18"/>
              </w:rPr>
              <w:t xml:space="preserve">Figure </w:t>
            </w:r>
            <w:r w:rsidR="00601F82">
              <w:rPr>
                <w:sz w:val="18"/>
                <w:szCs w:val="18"/>
              </w:rPr>
              <w:t>7</w:t>
            </w:r>
            <w:r w:rsidRPr="00C6741E">
              <w:rPr>
                <w:sz w:val="18"/>
                <w:szCs w:val="18"/>
              </w:rPr>
              <w:t xml:space="preserve">. A </w:t>
            </w:r>
            <w:r w:rsidR="00723202">
              <w:rPr>
                <w:sz w:val="18"/>
                <w:szCs w:val="18"/>
              </w:rPr>
              <w:t>four-node</w:t>
            </w:r>
            <w:r w:rsidR="00D64564">
              <w:rPr>
                <w:sz w:val="18"/>
                <w:szCs w:val="18"/>
              </w:rPr>
              <w:t xml:space="preserve"> </w:t>
            </w:r>
            <w:r w:rsidR="0067353B">
              <w:rPr>
                <w:sz w:val="18"/>
                <w:szCs w:val="18"/>
              </w:rPr>
              <w:t>network model</w:t>
            </w:r>
            <w:r w:rsidR="00723202">
              <w:rPr>
                <w:sz w:val="18"/>
                <w:szCs w:val="18"/>
              </w:rPr>
              <w:t xml:space="preserve"> with glucose as an input signal</w:t>
            </w:r>
            <w:r w:rsidR="00BB6EC8">
              <w:rPr>
                <w:sz w:val="18"/>
                <w:szCs w:val="18"/>
              </w:rPr>
              <w:t xml:space="preserve"> based on literature</w:t>
            </w:r>
            <w:r w:rsidR="00212BA0">
              <w:rPr>
                <w:sz w:val="18"/>
                <w:szCs w:val="18"/>
              </w:rPr>
              <w:t xml:space="preserve"> </w:t>
            </w:r>
            <w:ins w:id="461" w:author="Hong Qin" w:date="2013-02-15T10:58:00Z">
              <w:r w:rsidR="007C3C78" w:rsidRPr="007C3C78">
                <w:rPr>
                  <w:sz w:val="18"/>
                  <w:szCs w:val="18"/>
                  <w:rPrChange w:id="462" w:author="Hong Qin" w:date="2013-02-15T10:58:00Z">
                    <w:rPr>
                      <w:noProof/>
                      <w:sz w:val="18"/>
                      <w:szCs w:val="18"/>
                      <w:vertAlign w:val="superscript"/>
                    </w:rPr>
                  </w:rPrChange>
                </w:rPr>
                <w:t>{Pan, 2011 #888;Rinnerthaler, 2012 #2448;Breitenbach, 2012 #2450;Bitterman, 2003 #295;Goldberg, 2009 #2452;Weinberger, 2010 #864;Fabrizio, 2005 #275;Weinberger, 2007 #867;Wei, 2008 #481}</w:t>
              </w:r>
            </w:ins>
            <w:del w:id="463" w:author="Hong Qin" w:date="2013-02-15T10:58:00Z">
              <w:r w:rsidR="00862EA5" w:rsidRPr="00862EA5" w:rsidDel="007C3C78">
                <w:rPr>
                  <w:noProof/>
                  <w:sz w:val="18"/>
                  <w:szCs w:val="18"/>
                  <w:vertAlign w:val="superscript"/>
                </w:rPr>
                <w:delText>[</w:delText>
              </w:r>
              <w:r w:rsidR="00231CE9" w:rsidRPr="00862EA5" w:rsidDel="007C3C78">
                <w:rPr>
                  <w:noProof/>
                  <w:sz w:val="18"/>
                  <w:szCs w:val="18"/>
                  <w:vertAlign w:val="superscript"/>
                </w:rPr>
                <w:delText>154</w:delText>
              </w:r>
              <w:r w:rsidR="00862EA5" w:rsidRPr="00862EA5" w:rsidDel="007C3C78">
                <w:rPr>
                  <w:noProof/>
                  <w:sz w:val="18"/>
                  <w:szCs w:val="18"/>
                  <w:vertAlign w:val="superscript"/>
                </w:rPr>
                <w:delText xml:space="preserve">, </w:delText>
              </w:r>
              <w:r w:rsidR="00231CE9" w:rsidRPr="00862EA5" w:rsidDel="007C3C78">
                <w:rPr>
                  <w:noProof/>
                  <w:sz w:val="18"/>
                  <w:szCs w:val="18"/>
                  <w:vertAlign w:val="superscript"/>
                </w:rPr>
                <w:delText>161-168</w:delText>
              </w:r>
              <w:r w:rsidR="00862EA5" w:rsidRPr="00862EA5" w:rsidDel="007C3C78">
                <w:rPr>
                  <w:noProof/>
                  <w:sz w:val="18"/>
                  <w:szCs w:val="18"/>
                  <w:vertAlign w:val="superscript"/>
                </w:rPr>
                <w:delText>]</w:delText>
              </w:r>
            </w:del>
            <w:r w:rsidR="00944E96">
              <w:rPr>
                <w:sz w:val="18"/>
                <w:szCs w:val="18"/>
              </w:rPr>
              <w:t xml:space="preserve">. </w:t>
            </w:r>
            <w:r w:rsidR="005E3886">
              <w:rPr>
                <w:sz w:val="18"/>
                <w:szCs w:val="18"/>
              </w:rPr>
              <w:t xml:space="preserve">Arrows </w:t>
            </w:r>
            <w:r w:rsidR="000318A5">
              <w:rPr>
                <w:sz w:val="18"/>
                <w:szCs w:val="18"/>
              </w:rPr>
              <w:t xml:space="preserve">are </w:t>
            </w:r>
            <w:r w:rsidR="005E3886">
              <w:rPr>
                <w:sz w:val="18"/>
                <w:szCs w:val="18"/>
              </w:rPr>
              <w:t xml:space="preserve">positive cooperativity, dots </w:t>
            </w:r>
            <w:r w:rsidR="000318A5">
              <w:rPr>
                <w:sz w:val="18"/>
                <w:szCs w:val="18"/>
              </w:rPr>
              <w:t xml:space="preserve">are </w:t>
            </w:r>
            <w:r w:rsidR="005E3886">
              <w:rPr>
                <w:sz w:val="18"/>
                <w:szCs w:val="18"/>
              </w:rPr>
              <w:t>negative cooperativity, and dashed line</w:t>
            </w:r>
            <w:r w:rsidR="00291FCB">
              <w:rPr>
                <w:sz w:val="18"/>
                <w:szCs w:val="18"/>
              </w:rPr>
              <w:t>s</w:t>
            </w:r>
            <w:r w:rsidR="005E3886">
              <w:rPr>
                <w:sz w:val="18"/>
                <w:szCs w:val="18"/>
              </w:rPr>
              <w:t xml:space="preserve"> </w:t>
            </w:r>
            <w:r w:rsidR="000318A5">
              <w:rPr>
                <w:sz w:val="18"/>
                <w:szCs w:val="18"/>
              </w:rPr>
              <w:t xml:space="preserve">are </w:t>
            </w:r>
            <w:r w:rsidR="005E3886">
              <w:rPr>
                <w:sz w:val="18"/>
                <w:szCs w:val="18"/>
              </w:rPr>
              <w:t>un</w:t>
            </w:r>
            <w:r w:rsidR="00EA3A5F">
              <w:rPr>
                <w:sz w:val="18"/>
                <w:szCs w:val="18"/>
              </w:rPr>
              <w:t>certain</w:t>
            </w:r>
            <w:r w:rsidR="005E3886">
              <w:rPr>
                <w:sz w:val="18"/>
                <w:szCs w:val="18"/>
              </w:rPr>
              <w:t xml:space="preserve"> ones</w:t>
            </w:r>
            <w:r w:rsidR="0076091A">
              <w:rPr>
                <w:sz w:val="18"/>
                <w:szCs w:val="18"/>
              </w:rPr>
              <w:t>. Question marks indicate plausible interactions</w:t>
            </w:r>
            <w:r w:rsidR="005E3886">
              <w:rPr>
                <w:sz w:val="18"/>
                <w:szCs w:val="18"/>
              </w:rPr>
              <w:t xml:space="preserve">. </w:t>
            </w:r>
            <w:r w:rsidRPr="00C6741E">
              <w:rPr>
                <w:i/>
                <w:sz w:val="18"/>
                <w:szCs w:val="18"/>
              </w:rPr>
              <w:t>x</w:t>
            </w:r>
            <w:r w:rsidRPr="00C6741E">
              <w:rPr>
                <w:i/>
                <w:sz w:val="18"/>
                <w:szCs w:val="18"/>
                <w:vertAlign w:val="subscript"/>
              </w:rPr>
              <w:t>j</w:t>
            </w:r>
            <w:r w:rsidR="000D3A7C">
              <w:rPr>
                <w:sz w:val="18"/>
                <w:szCs w:val="18"/>
              </w:rPr>
              <w:t xml:space="preserve"> is the concentration (activity) of species </w:t>
            </w:r>
            <w:r w:rsidRPr="00C6741E">
              <w:rPr>
                <w:i/>
                <w:sz w:val="18"/>
                <w:szCs w:val="18"/>
              </w:rPr>
              <w:t>j</w:t>
            </w:r>
            <w:r w:rsidR="000D3A7C">
              <w:rPr>
                <w:sz w:val="18"/>
                <w:szCs w:val="18"/>
              </w:rPr>
              <w:t xml:space="preserve">, </w:t>
            </w:r>
            <w:r w:rsidRPr="00C6741E">
              <w:rPr>
                <w:i/>
                <w:sz w:val="18"/>
                <w:szCs w:val="18"/>
              </w:rPr>
              <w:t>γ</w:t>
            </w:r>
            <w:r w:rsidRPr="00C6741E">
              <w:rPr>
                <w:i/>
                <w:sz w:val="18"/>
                <w:szCs w:val="18"/>
                <w:vertAlign w:val="subscript"/>
              </w:rPr>
              <w:t>j</w:t>
            </w:r>
            <w:r w:rsidR="000D3A7C">
              <w:rPr>
                <w:sz w:val="18"/>
                <w:szCs w:val="18"/>
              </w:rPr>
              <w:t xml:space="preserve"> is </w:t>
            </w:r>
            <w:r w:rsidR="0058282B">
              <w:rPr>
                <w:sz w:val="18"/>
                <w:szCs w:val="18"/>
              </w:rPr>
              <w:t xml:space="preserve">a </w:t>
            </w:r>
            <w:r w:rsidR="000D3A7C">
              <w:rPr>
                <w:sz w:val="18"/>
                <w:szCs w:val="18"/>
              </w:rPr>
              <w:t xml:space="preserve">time scale, </w:t>
            </w:r>
            <w:r w:rsidR="0096456C">
              <w:rPr>
                <w:sz w:val="18"/>
                <w:szCs w:val="18"/>
              </w:rPr>
              <w:t>ω</w:t>
            </w:r>
            <w:r w:rsidR="00A00888">
              <w:rPr>
                <w:sz w:val="18"/>
                <w:szCs w:val="18"/>
                <w:vertAlign w:val="subscript"/>
              </w:rPr>
              <w:t>j</w:t>
            </w:r>
            <w:r w:rsidR="000D3A7C">
              <w:rPr>
                <w:sz w:val="18"/>
                <w:szCs w:val="18"/>
              </w:rPr>
              <w:t xml:space="preserve"> </w:t>
            </w:r>
            <w:r w:rsidR="0096456C">
              <w:rPr>
                <w:sz w:val="18"/>
                <w:szCs w:val="18"/>
              </w:rPr>
              <w:t>express</w:t>
            </w:r>
            <w:r w:rsidR="000D3A7C">
              <w:rPr>
                <w:sz w:val="18"/>
                <w:szCs w:val="18"/>
              </w:rPr>
              <w:t xml:space="preserve"> weight </w:t>
            </w:r>
            <w:r w:rsidR="0096456C">
              <w:rPr>
                <w:sz w:val="18"/>
                <w:szCs w:val="18"/>
              </w:rPr>
              <w:t xml:space="preserve">and direction </w:t>
            </w:r>
            <w:r w:rsidR="000D3A7C">
              <w:rPr>
                <w:sz w:val="18"/>
                <w:szCs w:val="18"/>
              </w:rPr>
              <w:t>of interaction</w:t>
            </w:r>
            <w:r w:rsidR="0058282B">
              <w:rPr>
                <w:sz w:val="18"/>
                <w:szCs w:val="18"/>
              </w:rPr>
              <w:t>s</w:t>
            </w:r>
            <w:r w:rsidR="000D3A7C">
              <w:rPr>
                <w:sz w:val="18"/>
                <w:szCs w:val="18"/>
              </w:rPr>
              <w:t xml:space="preserve">, </w:t>
            </w:r>
            <w:r w:rsidR="0096456C">
              <w:rPr>
                <w:sz w:val="18"/>
                <w:szCs w:val="18"/>
              </w:rPr>
              <w:t>ω</w:t>
            </w:r>
            <w:r w:rsidR="0096456C">
              <w:rPr>
                <w:sz w:val="18"/>
                <w:szCs w:val="18"/>
                <w:vertAlign w:val="subscript"/>
              </w:rPr>
              <w:t>j0</w:t>
            </w:r>
            <w:r w:rsidR="000D3A7C">
              <w:rPr>
                <w:sz w:val="18"/>
                <w:szCs w:val="18"/>
              </w:rPr>
              <w:t xml:space="preserve"> describe</w:t>
            </w:r>
            <w:r w:rsidR="0058282B">
              <w:rPr>
                <w:sz w:val="18"/>
                <w:szCs w:val="18"/>
              </w:rPr>
              <w:t>s</w:t>
            </w:r>
            <w:r w:rsidR="000D3A7C">
              <w:rPr>
                <w:sz w:val="18"/>
                <w:szCs w:val="18"/>
              </w:rPr>
              <w:t xml:space="preserve"> a threshold, </w:t>
            </w:r>
            <w:r w:rsidR="0096456C">
              <w:rPr>
                <w:sz w:val="18"/>
                <w:szCs w:val="18"/>
              </w:rPr>
              <w:t>σ</w:t>
            </w:r>
            <w:r w:rsidR="000D3A7C">
              <w:rPr>
                <w:sz w:val="18"/>
                <w:szCs w:val="18"/>
              </w:rPr>
              <w:t xml:space="preserve"> describe</w:t>
            </w:r>
            <w:r w:rsidR="0058282B">
              <w:rPr>
                <w:sz w:val="18"/>
                <w:szCs w:val="18"/>
              </w:rPr>
              <w:t>s</w:t>
            </w:r>
            <w:r w:rsidR="000D3A7C">
              <w:rPr>
                <w:sz w:val="18"/>
                <w:szCs w:val="18"/>
              </w:rPr>
              <w:t xml:space="preserve"> nonlinearity</w:t>
            </w:r>
            <w:r w:rsidR="0058282B">
              <w:rPr>
                <w:sz w:val="18"/>
                <w:szCs w:val="18"/>
              </w:rPr>
              <w:t xml:space="preserve"> of regulation</w:t>
            </w:r>
            <w:r w:rsidR="000D3A7C">
              <w:rPr>
                <w:sz w:val="18"/>
                <w:szCs w:val="18"/>
              </w:rPr>
              <w:t xml:space="preserve">, </w:t>
            </w:r>
            <w:r w:rsidRPr="00C6741E">
              <w:rPr>
                <w:i/>
                <w:sz w:val="18"/>
                <w:szCs w:val="18"/>
              </w:rPr>
              <w:t>S</w:t>
            </w:r>
            <w:r w:rsidRPr="00C6741E">
              <w:rPr>
                <w:i/>
                <w:sz w:val="18"/>
                <w:szCs w:val="18"/>
                <w:vertAlign w:val="subscript"/>
              </w:rPr>
              <w:t>j</w:t>
            </w:r>
            <w:r w:rsidR="000D3A7C">
              <w:rPr>
                <w:sz w:val="18"/>
                <w:szCs w:val="18"/>
              </w:rPr>
              <w:t xml:space="preserve"> is </w:t>
            </w:r>
            <w:r w:rsidR="0096456C">
              <w:rPr>
                <w:sz w:val="18"/>
                <w:szCs w:val="18"/>
              </w:rPr>
              <w:t>external signal strength</w:t>
            </w:r>
            <w:r w:rsidR="00FF2CF9">
              <w:rPr>
                <w:sz w:val="18"/>
                <w:szCs w:val="18"/>
              </w:rPr>
              <w:t xml:space="preserve"> </w:t>
            </w:r>
            <w:ins w:id="464" w:author="Hong Qin" w:date="2013-02-15T10:58:00Z">
              <w:r w:rsidR="007C3C78" w:rsidRPr="007C3C78">
                <w:rPr>
                  <w:sz w:val="18"/>
                  <w:szCs w:val="18"/>
                  <w:rPrChange w:id="465" w:author="Hong Qin" w:date="2013-02-15T10:58:00Z">
                    <w:rPr>
                      <w:noProof/>
                      <w:sz w:val="18"/>
                      <w:szCs w:val="18"/>
                      <w:vertAlign w:val="superscript"/>
                    </w:rPr>
                  </w:rPrChange>
                </w:rPr>
                <w:t>{Fu, 2012 #2416}</w:t>
              </w:r>
            </w:ins>
            <w:del w:id="466" w:author="Hong Qin" w:date="2013-02-15T10:58:00Z">
              <w:r w:rsidR="00862EA5" w:rsidRPr="00862EA5" w:rsidDel="007C3C78">
                <w:rPr>
                  <w:noProof/>
                  <w:sz w:val="18"/>
                  <w:szCs w:val="18"/>
                  <w:vertAlign w:val="superscript"/>
                </w:rPr>
                <w:delText>[</w:delText>
              </w:r>
              <w:r w:rsidR="00231CE9" w:rsidRPr="00862EA5" w:rsidDel="007C3C78">
                <w:rPr>
                  <w:noProof/>
                  <w:sz w:val="18"/>
                  <w:szCs w:val="18"/>
                  <w:vertAlign w:val="superscript"/>
                </w:rPr>
                <w:delText>169</w:delText>
              </w:r>
              <w:r w:rsidR="00862EA5" w:rsidRPr="00862EA5" w:rsidDel="007C3C78">
                <w:rPr>
                  <w:noProof/>
                  <w:sz w:val="18"/>
                  <w:szCs w:val="18"/>
                  <w:vertAlign w:val="superscript"/>
                </w:rPr>
                <w:delText>]</w:delText>
              </w:r>
            </w:del>
            <w:r w:rsidR="000D3A7C">
              <w:rPr>
                <w:sz w:val="18"/>
                <w:szCs w:val="18"/>
              </w:rPr>
              <w:t xml:space="preserve"> </w:t>
            </w:r>
          </w:p>
        </w:tc>
      </w:tr>
    </w:tbl>
    <w:p w:rsidR="00BC266A" w:rsidRDefault="005139A4" w:rsidP="00BC266A">
      <w:pPr>
        <w:spacing w:before="120"/>
        <w:ind w:firstLine="720"/>
        <w:jc w:val="both"/>
        <w:rPr>
          <w:rFonts w:ascii="Arial" w:hAnsi="Arial" w:cs="Arial"/>
          <w:sz w:val="20"/>
          <w:szCs w:val="20"/>
        </w:rPr>
      </w:pPr>
      <w:r>
        <w:rPr>
          <w:rFonts w:ascii="Arial" w:hAnsi="Arial" w:cs="Arial"/>
          <w:sz w:val="20"/>
          <w:szCs w:val="20"/>
        </w:rPr>
        <w:t xml:space="preserve">We </w:t>
      </w:r>
      <w:r w:rsidR="00AB1B27" w:rsidRPr="00AB1B27">
        <w:rPr>
          <w:rFonts w:ascii="Arial" w:hAnsi="Arial" w:cs="Arial"/>
          <w:sz w:val="20"/>
          <w:szCs w:val="20"/>
        </w:rPr>
        <w:t>will prot</w:t>
      </w:r>
      <w:r w:rsidR="00FB763B">
        <w:rPr>
          <w:rFonts w:ascii="Arial" w:hAnsi="Arial" w:cs="Arial"/>
          <w:sz w:val="20"/>
          <w:szCs w:val="20"/>
        </w:rPr>
        <w:t>o</w:t>
      </w:r>
      <w:r w:rsidR="00AB1B27" w:rsidRPr="00AB1B27">
        <w:rPr>
          <w:rFonts w:ascii="Arial" w:hAnsi="Arial" w:cs="Arial"/>
          <w:sz w:val="20"/>
          <w:szCs w:val="20"/>
        </w:rPr>
        <w:t xml:space="preserve">type </w:t>
      </w:r>
      <w:r w:rsidR="00FB763B">
        <w:rPr>
          <w:rFonts w:ascii="Arial" w:hAnsi="Arial" w:cs="Arial"/>
          <w:sz w:val="20"/>
          <w:szCs w:val="20"/>
        </w:rPr>
        <w:t xml:space="preserve">an </w:t>
      </w:r>
      <w:r w:rsidR="00AB1B27" w:rsidRPr="00AB1B27">
        <w:rPr>
          <w:rFonts w:ascii="Arial" w:hAnsi="Arial" w:cs="Arial"/>
          <w:sz w:val="20"/>
          <w:szCs w:val="20"/>
        </w:rPr>
        <w:t xml:space="preserve">ODE-based </w:t>
      </w:r>
      <w:r w:rsidR="00A3525B">
        <w:rPr>
          <w:rFonts w:ascii="Arial" w:hAnsi="Arial" w:cs="Arial"/>
          <w:sz w:val="20"/>
          <w:szCs w:val="20"/>
        </w:rPr>
        <w:t xml:space="preserve">four-node </w:t>
      </w:r>
      <w:r w:rsidR="00AB1B27" w:rsidRPr="00AB1B27">
        <w:rPr>
          <w:rFonts w:ascii="Arial" w:hAnsi="Arial" w:cs="Arial"/>
          <w:sz w:val="20"/>
          <w:szCs w:val="20"/>
        </w:rPr>
        <w:t>network model</w:t>
      </w:r>
      <w:r w:rsidR="00A3525B">
        <w:rPr>
          <w:rFonts w:ascii="Arial" w:hAnsi="Arial" w:cs="Arial"/>
          <w:sz w:val="20"/>
          <w:szCs w:val="20"/>
        </w:rPr>
        <w:t xml:space="preserve"> (Fig</w:t>
      </w:r>
      <w:r w:rsidR="005B4B9B">
        <w:rPr>
          <w:rFonts w:ascii="Arial" w:hAnsi="Arial" w:cs="Arial"/>
          <w:sz w:val="20"/>
          <w:szCs w:val="20"/>
        </w:rPr>
        <w:t>.</w:t>
      </w:r>
      <w:r w:rsidR="00A3525B">
        <w:rPr>
          <w:rFonts w:ascii="Arial" w:hAnsi="Arial" w:cs="Arial"/>
          <w:sz w:val="20"/>
          <w:szCs w:val="20"/>
        </w:rPr>
        <w:t xml:space="preserve"> </w:t>
      </w:r>
      <w:r w:rsidR="00573502">
        <w:rPr>
          <w:rFonts w:ascii="Arial" w:hAnsi="Arial" w:cs="Arial"/>
          <w:sz w:val="20"/>
          <w:szCs w:val="20"/>
        </w:rPr>
        <w:t>7</w:t>
      </w:r>
      <w:r w:rsidR="00A3525B">
        <w:rPr>
          <w:rFonts w:ascii="Arial" w:hAnsi="Arial" w:cs="Arial"/>
          <w:sz w:val="20"/>
          <w:szCs w:val="20"/>
        </w:rPr>
        <w:t>)</w:t>
      </w:r>
      <w:r w:rsidR="00AB393E">
        <w:rPr>
          <w:rFonts w:ascii="Arial" w:hAnsi="Arial" w:cs="Arial"/>
          <w:sz w:val="20"/>
          <w:szCs w:val="20"/>
        </w:rPr>
        <w:t>,</w:t>
      </w:r>
      <w:r w:rsidR="00AB1B27" w:rsidRPr="00AB1B27">
        <w:rPr>
          <w:rFonts w:ascii="Arial" w:hAnsi="Arial" w:cs="Arial"/>
          <w:sz w:val="20"/>
          <w:szCs w:val="20"/>
        </w:rPr>
        <w:t xml:space="preserve"> </w:t>
      </w:r>
      <w:r w:rsidR="00AB393E" w:rsidRPr="00AB1B27">
        <w:rPr>
          <w:rFonts w:ascii="Arial" w:hAnsi="Arial" w:cs="Arial"/>
          <w:sz w:val="20"/>
          <w:szCs w:val="20"/>
        </w:rPr>
        <w:t xml:space="preserve">inspired by </w:t>
      </w:r>
      <w:r w:rsidR="0058282B">
        <w:rPr>
          <w:rFonts w:ascii="Arial" w:hAnsi="Arial" w:cs="Arial"/>
          <w:sz w:val="20"/>
          <w:szCs w:val="20"/>
        </w:rPr>
        <w:t xml:space="preserve">a recent work from Xing’s group </w:t>
      </w:r>
      <w:ins w:id="467" w:author="Hong Qin" w:date="2013-02-15T10:58:00Z">
        <w:r w:rsidR="007C3C78" w:rsidRPr="007C3C78">
          <w:rPr>
            <w:rFonts w:ascii="Arial" w:hAnsi="Arial" w:cs="Arial"/>
            <w:sz w:val="20"/>
            <w:szCs w:val="20"/>
            <w:rPrChange w:id="468" w:author="Hong Qin" w:date="2013-02-15T10:58:00Z">
              <w:rPr>
                <w:rFonts w:ascii="Arial" w:hAnsi="Arial" w:cs="Arial"/>
                <w:noProof/>
                <w:sz w:val="20"/>
                <w:szCs w:val="20"/>
                <w:vertAlign w:val="superscript"/>
              </w:rPr>
            </w:rPrChange>
          </w:rPr>
          <w:t>{Fu, 2012 #2416}</w:t>
        </w:r>
      </w:ins>
      <w:del w:id="469" w:author="Hong Qin" w:date="2013-02-15T10:58:00Z">
        <w:r w:rsidR="00862EA5" w:rsidRPr="00862EA5" w:rsidDel="007C3C78">
          <w:rPr>
            <w:rFonts w:ascii="Arial" w:hAnsi="Arial" w:cs="Arial"/>
            <w:noProof/>
            <w:sz w:val="20"/>
            <w:szCs w:val="20"/>
            <w:vertAlign w:val="superscript"/>
          </w:rPr>
          <w:delText>[</w:delText>
        </w:r>
        <w:r w:rsidR="00231CE9" w:rsidRPr="00862EA5" w:rsidDel="007C3C78">
          <w:rPr>
            <w:rFonts w:ascii="Arial" w:hAnsi="Arial" w:cs="Arial"/>
            <w:noProof/>
            <w:sz w:val="20"/>
            <w:szCs w:val="20"/>
            <w:vertAlign w:val="superscript"/>
          </w:rPr>
          <w:delText>169</w:delText>
        </w:r>
        <w:r w:rsidR="00862EA5" w:rsidRPr="00862EA5" w:rsidDel="007C3C78">
          <w:rPr>
            <w:rFonts w:ascii="Arial" w:hAnsi="Arial" w:cs="Arial"/>
            <w:noProof/>
            <w:sz w:val="20"/>
            <w:szCs w:val="20"/>
            <w:vertAlign w:val="superscript"/>
          </w:rPr>
          <w:delText>]</w:delText>
        </w:r>
      </w:del>
      <w:r w:rsidR="00AB393E">
        <w:rPr>
          <w:rFonts w:ascii="Arial" w:hAnsi="Arial" w:cs="Arial"/>
          <w:sz w:val="20"/>
          <w:szCs w:val="20"/>
        </w:rPr>
        <w:t xml:space="preserve">, </w:t>
      </w:r>
      <w:r w:rsidR="00AB1B27" w:rsidRPr="00AB1B27">
        <w:rPr>
          <w:rFonts w:ascii="Arial" w:hAnsi="Arial" w:cs="Arial"/>
          <w:sz w:val="20"/>
          <w:szCs w:val="20"/>
        </w:rPr>
        <w:t>and use simulations to explore plausible mechanisms</w:t>
      </w:r>
      <w:r w:rsidR="00AB393E">
        <w:rPr>
          <w:rFonts w:ascii="Arial" w:hAnsi="Arial" w:cs="Arial"/>
          <w:sz w:val="20"/>
          <w:szCs w:val="20"/>
        </w:rPr>
        <w:t xml:space="preserve"> </w:t>
      </w:r>
      <w:r w:rsidR="00845621">
        <w:rPr>
          <w:rFonts w:ascii="Arial" w:hAnsi="Arial" w:cs="Arial"/>
          <w:sz w:val="20"/>
          <w:szCs w:val="20"/>
        </w:rPr>
        <w:t xml:space="preserve">on </w:t>
      </w:r>
      <w:r w:rsidR="00AF12B9">
        <w:rPr>
          <w:rFonts w:ascii="Arial" w:hAnsi="Arial" w:cs="Arial"/>
          <w:sz w:val="20"/>
          <w:szCs w:val="20"/>
        </w:rPr>
        <w:t xml:space="preserve">CR </w:t>
      </w:r>
      <w:r w:rsidR="00845621">
        <w:rPr>
          <w:rFonts w:ascii="Arial" w:hAnsi="Arial" w:cs="Arial"/>
          <w:sz w:val="20"/>
          <w:szCs w:val="20"/>
        </w:rPr>
        <w:t>and ROS</w:t>
      </w:r>
      <w:r w:rsidR="00AB393E">
        <w:rPr>
          <w:rFonts w:ascii="Arial" w:hAnsi="Arial" w:cs="Arial"/>
          <w:sz w:val="20"/>
          <w:szCs w:val="20"/>
        </w:rPr>
        <w:t>.</w:t>
      </w:r>
      <w:r w:rsidR="00766C95">
        <w:rPr>
          <w:rFonts w:ascii="Arial" w:hAnsi="Arial" w:cs="Arial"/>
          <w:sz w:val="20"/>
          <w:szCs w:val="20"/>
        </w:rPr>
        <w:t xml:space="preserve"> This prototype </w:t>
      </w:r>
      <w:r w:rsidR="00A00888">
        <w:rPr>
          <w:rFonts w:ascii="Arial" w:hAnsi="Arial" w:cs="Arial"/>
          <w:sz w:val="20"/>
          <w:szCs w:val="20"/>
        </w:rPr>
        <w:t xml:space="preserve">dimensionless </w:t>
      </w:r>
      <w:r w:rsidR="00766C95">
        <w:rPr>
          <w:rFonts w:ascii="Arial" w:hAnsi="Arial" w:cs="Arial"/>
          <w:sz w:val="20"/>
          <w:szCs w:val="20"/>
        </w:rPr>
        <w:t xml:space="preserve">network </w:t>
      </w:r>
      <w:r w:rsidR="00A00888">
        <w:rPr>
          <w:rFonts w:ascii="Arial" w:hAnsi="Arial" w:cs="Arial"/>
          <w:sz w:val="20"/>
          <w:szCs w:val="20"/>
        </w:rPr>
        <w:t xml:space="preserve">model </w:t>
      </w:r>
      <w:r w:rsidR="00776067">
        <w:rPr>
          <w:rFonts w:ascii="Arial" w:hAnsi="Arial" w:cs="Arial"/>
          <w:sz w:val="20"/>
          <w:szCs w:val="20"/>
        </w:rPr>
        <w:t xml:space="preserve">will </w:t>
      </w:r>
      <w:r w:rsidR="00766C95">
        <w:rPr>
          <w:rFonts w:ascii="Arial" w:hAnsi="Arial" w:cs="Arial"/>
          <w:sz w:val="20"/>
          <w:szCs w:val="20"/>
        </w:rPr>
        <w:t xml:space="preserve">focus on </w:t>
      </w:r>
      <w:r w:rsidR="00146DED">
        <w:rPr>
          <w:rFonts w:ascii="Arial" w:hAnsi="Arial" w:cs="Arial"/>
          <w:sz w:val="20"/>
          <w:szCs w:val="20"/>
        </w:rPr>
        <w:t>two high-level functional modules</w:t>
      </w:r>
      <w:r w:rsidR="004F4F43">
        <w:rPr>
          <w:rFonts w:ascii="Arial" w:hAnsi="Arial" w:cs="Arial"/>
          <w:sz w:val="20"/>
          <w:szCs w:val="20"/>
        </w:rPr>
        <w:t xml:space="preserve"> – </w:t>
      </w:r>
      <w:r w:rsidR="00146DED">
        <w:rPr>
          <w:rFonts w:ascii="Arial" w:hAnsi="Arial" w:cs="Arial"/>
          <w:sz w:val="20"/>
          <w:szCs w:val="20"/>
        </w:rPr>
        <w:t xml:space="preserve">respiration and stress defenses. </w:t>
      </w:r>
      <w:r w:rsidR="00A00888">
        <w:rPr>
          <w:rFonts w:ascii="Arial" w:hAnsi="Arial" w:cs="Arial"/>
          <w:sz w:val="20"/>
          <w:szCs w:val="20"/>
        </w:rPr>
        <w:t xml:space="preserve">Regulation of the </w:t>
      </w:r>
      <w:r w:rsidR="00A00888" w:rsidRPr="00A00888">
        <w:rPr>
          <w:rFonts w:ascii="Arial" w:hAnsi="Arial" w:cs="Arial"/>
          <w:i/>
          <w:sz w:val="20"/>
          <w:szCs w:val="20"/>
        </w:rPr>
        <w:t>j-th</w:t>
      </w:r>
      <w:r w:rsidR="00A00888">
        <w:rPr>
          <w:rFonts w:ascii="Arial" w:hAnsi="Arial" w:cs="Arial"/>
          <w:sz w:val="20"/>
          <w:szCs w:val="20"/>
        </w:rPr>
        <w:t xml:space="preserve"> species (node j) by </w:t>
      </w:r>
      <w:r w:rsidR="00A00888" w:rsidRPr="00A00888">
        <w:rPr>
          <w:rFonts w:ascii="Arial" w:hAnsi="Arial" w:cs="Arial"/>
          <w:i/>
          <w:sz w:val="20"/>
          <w:szCs w:val="20"/>
        </w:rPr>
        <w:t>i-th</w:t>
      </w:r>
      <w:r w:rsidR="00A00888">
        <w:rPr>
          <w:rFonts w:ascii="Arial" w:hAnsi="Arial" w:cs="Arial"/>
          <w:sz w:val="20"/>
          <w:szCs w:val="20"/>
        </w:rPr>
        <w:t xml:space="preserve"> species is described by </w:t>
      </w:r>
      <m:oMath>
        <m:r>
          <w:rPr>
            <w:sz w:val="18"/>
            <w:szCs w:val="18"/>
          </w:rPr>
          <m:t>-</m:t>
        </m:r>
        <m:r>
          <m:rPr>
            <m:sty m:val="p"/>
          </m:rPr>
          <w:rPr>
            <w:rFonts w:ascii="Cambria Math" w:hint="eastAsia"/>
            <w:sz w:val="18"/>
            <w:szCs w:val="18"/>
          </w:rPr>
          <m:t>1</m:t>
        </m:r>
        <m:r>
          <m:rPr>
            <m:sty m:val="p"/>
          </m:rPr>
          <w:rPr>
            <w:rFonts w:hint="eastAsia"/>
            <w:sz w:val="18"/>
            <w:szCs w:val="18"/>
          </w:rPr>
          <m:t>≤ω</m:t>
        </m:r>
        <m:r>
          <m:rPr>
            <m:sty m:val="p"/>
          </m:rPr>
          <w:rPr>
            <w:rFonts w:ascii="Cambria Math" w:hint="eastAsia"/>
            <w:sz w:val="18"/>
            <w:szCs w:val="18"/>
            <w:vertAlign w:val="subscript"/>
          </w:rPr>
          <m:t>ji</m:t>
        </m:r>
        <m:r>
          <m:rPr>
            <m:sty m:val="p"/>
          </m:rPr>
          <w:rPr>
            <w:rFonts w:hint="eastAsia"/>
            <w:sz w:val="18"/>
            <w:szCs w:val="18"/>
          </w:rPr>
          <m:t>≤</m:t>
        </m:r>
        <m:r>
          <m:rPr>
            <m:sty m:val="p"/>
          </m:rPr>
          <w:rPr>
            <w:rFonts w:ascii="Cambria Math" w:hint="eastAsia"/>
            <w:sz w:val="18"/>
            <w:szCs w:val="18"/>
          </w:rPr>
          <m:t>1</m:t>
        </m:r>
      </m:oMath>
      <w:r w:rsidR="00267943">
        <w:rPr>
          <w:sz w:val="18"/>
          <w:szCs w:val="18"/>
          <w:vertAlign w:val="subscript"/>
        </w:rPr>
        <w:t>j</w:t>
      </w:r>
      <w:r w:rsidR="00A00888">
        <w:rPr>
          <w:sz w:val="18"/>
          <w:szCs w:val="18"/>
          <w:vertAlign w:val="subscript"/>
        </w:rPr>
        <w:t>i</w:t>
      </w:r>
      <w:r w:rsidR="00A00888">
        <w:rPr>
          <w:rFonts w:ascii="Arial" w:hAnsi="Arial" w:cs="Arial"/>
          <w:sz w:val="20"/>
          <w:szCs w:val="20"/>
        </w:rPr>
        <w:t xml:space="preserve">, with </w:t>
      </w:r>
      <w:r w:rsidR="00EC10BF">
        <w:rPr>
          <w:rFonts w:ascii="Arial" w:hAnsi="Arial" w:cs="Arial"/>
          <w:sz w:val="20"/>
          <w:szCs w:val="20"/>
        </w:rPr>
        <w:t xml:space="preserve">its </w:t>
      </w:r>
      <w:r w:rsidR="00A00888">
        <w:rPr>
          <w:rFonts w:ascii="Arial" w:hAnsi="Arial" w:cs="Arial"/>
          <w:sz w:val="20"/>
          <w:szCs w:val="20"/>
        </w:rPr>
        <w:t xml:space="preserve">absolute value for regulation strength and </w:t>
      </w:r>
      <w:r w:rsidR="00EC10BF">
        <w:rPr>
          <w:rFonts w:ascii="Arial" w:hAnsi="Arial" w:cs="Arial"/>
          <w:sz w:val="20"/>
          <w:szCs w:val="20"/>
        </w:rPr>
        <w:t xml:space="preserve">its </w:t>
      </w:r>
      <w:r w:rsidR="00A00888">
        <w:rPr>
          <w:rFonts w:ascii="Arial" w:hAnsi="Arial" w:cs="Arial"/>
          <w:sz w:val="20"/>
          <w:szCs w:val="20"/>
        </w:rPr>
        <w:t xml:space="preserve">sign for positive or negative regulations. </w:t>
      </w:r>
      <w:r w:rsidR="00A00888" w:rsidRPr="00A00888">
        <w:rPr>
          <w:rFonts w:ascii="Arial" w:hAnsi="Arial" w:cs="Arial"/>
          <w:i/>
          <w:sz w:val="20"/>
          <w:szCs w:val="20"/>
        </w:rPr>
        <w:t>W</w:t>
      </w:r>
      <w:r w:rsidR="00A00888" w:rsidRPr="00A00888">
        <w:rPr>
          <w:rFonts w:ascii="Arial" w:hAnsi="Arial" w:cs="Arial"/>
          <w:i/>
          <w:sz w:val="20"/>
          <w:szCs w:val="20"/>
          <w:vertAlign w:val="subscript"/>
        </w:rPr>
        <w:t>j</w:t>
      </w:r>
      <w:r w:rsidR="00A00888">
        <w:rPr>
          <w:rFonts w:ascii="Arial" w:hAnsi="Arial" w:cs="Arial"/>
          <w:sz w:val="20"/>
          <w:szCs w:val="20"/>
        </w:rPr>
        <w:t xml:space="preserve"> sums up the net regulation</w:t>
      </w:r>
      <w:r w:rsidR="00A2451D">
        <w:rPr>
          <w:rFonts w:ascii="Arial" w:hAnsi="Arial" w:cs="Arial"/>
          <w:sz w:val="20"/>
          <w:szCs w:val="20"/>
        </w:rPr>
        <w:t xml:space="preserve"> from interacting nodes</w:t>
      </w:r>
      <w:r w:rsidR="00A00888">
        <w:rPr>
          <w:rFonts w:ascii="Arial" w:hAnsi="Arial" w:cs="Arial"/>
          <w:sz w:val="20"/>
          <w:szCs w:val="20"/>
        </w:rPr>
        <w:t xml:space="preserve">. </w:t>
      </w:r>
      <w:r w:rsidR="005B4B9B">
        <w:rPr>
          <w:rFonts w:ascii="Arial" w:hAnsi="Arial" w:cs="Arial"/>
          <w:sz w:val="20"/>
          <w:szCs w:val="20"/>
        </w:rPr>
        <w:t xml:space="preserve">Parameter space will be searched by </w:t>
      </w:r>
      <w:r w:rsidR="00A80BF9">
        <w:rPr>
          <w:rFonts w:ascii="Arial" w:hAnsi="Arial" w:cs="Arial"/>
          <w:sz w:val="20"/>
          <w:szCs w:val="20"/>
        </w:rPr>
        <w:t xml:space="preserve">a two-stage </w:t>
      </w:r>
      <w:r w:rsidR="005B4B9B">
        <w:rPr>
          <w:rFonts w:ascii="Arial" w:hAnsi="Arial" w:cs="Arial"/>
          <w:sz w:val="20"/>
          <w:szCs w:val="20"/>
        </w:rPr>
        <w:t xml:space="preserve">random walk </w:t>
      </w:r>
      <w:r w:rsidR="00A80BF9">
        <w:rPr>
          <w:rFonts w:ascii="Arial" w:hAnsi="Arial" w:cs="Arial"/>
          <w:sz w:val="20"/>
          <w:szCs w:val="20"/>
        </w:rPr>
        <w:t xml:space="preserve">strategy </w:t>
      </w:r>
      <w:r w:rsidR="005B4B9B">
        <w:rPr>
          <w:rFonts w:ascii="Arial" w:hAnsi="Arial" w:cs="Arial"/>
          <w:sz w:val="20"/>
          <w:szCs w:val="20"/>
        </w:rPr>
        <w:t xml:space="preserve">using a Metropolis algorithm developed by Xing’s group </w:t>
      </w:r>
      <w:ins w:id="470" w:author="Hong Qin" w:date="2013-02-15T10:58:00Z">
        <w:r w:rsidR="007C3C78" w:rsidRPr="007C3C78">
          <w:rPr>
            <w:rFonts w:ascii="Arial" w:hAnsi="Arial" w:cs="Arial"/>
            <w:sz w:val="20"/>
            <w:szCs w:val="20"/>
            <w:rPrChange w:id="471" w:author="Hong Qin" w:date="2013-02-15T10:58:00Z">
              <w:rPr>
                <w:rFonts w:ascii="Arial" w:hAnsi="Arial" w:cs="Arial"/>
                <w:noProof/>
                <w:sz w:val="20"/>
                <w:szCs w:val="20"/>
                <w:vertAlign w:val="superscript"/>
              </w:rPr>
            </w:rPrChange>
          </w:rPr>
          <w:t>{Fu, 2012 #2416}</w:t>
        </w:r>
      </w:ins>
      <w:del w:id="472" w:author="Hong Qin" w:date="2013-02-15T10:58:00Z">
        <w:r w:rsidR="00862EA5" w:rsidRPr="00862EA5" w:rsidDel="007C3C78">
          <w:rPr>
            <w:rFonts w:ascii="Arial" w:hAnsi="Arial" w:cs="Arial"/>
            <w:noProof/>
            <w:sz w:val="20"/>
            <w:szCs w:val="20"/>
            <w:vertAlign w:val="superscript"/>
          </w:rPr>
          <w:delText>[</w:delText>
        </w:r>
        <w:r w:rsidR="00231CE9" w:rsidRPr="00862EA5" w:rsidDel="007C3C78">
          <w:rPr>
            <w:rFonts w:ascii="Arial" w:hAnsi="Arial" w:cs="Arial"/>
            <w:noProof/>
            <w:sz w:val="20"/>
            <w:szCs w:val="20"/>
            <w:vertAlign w:val="superscript"/>
          </w:rPr>
          <w:delText>169</w:delText>
        </w:r>
        <w:r w:rsidR="00862EA5" w:rsidRPr="00862EA5" w:rsidDel="007C3C78">
          <w:rPr>
            <w:rFonts w:ascii="Arial" w:hAnsi="Arial" w:cs="Arial"/>
            <w:noProof/>
            <w:sz w:val="20"/>
            <w:szCs w:val="20"/>
            <w:vertAlign w:val="superscript"/>
          </w:rPr>
          <w:delText>]</w:delText>
        </w:r>
      </w:del>
      <w:r w:rsidR="005B4B9B">
        <w:rPr>
          <w:rFonts w:ascii="Arial" w:hAnsi="Arial" w:cs="Arial"/>
          <w:sz w:val="20"/>
          <w:szCs w:val="20"/>
        </w:rPr>
        <w:t xml:space="preserve">. </w:t>
      </w:r>
      <w:r w:rsidR="00A56D8F">
        <w:rPr>
          <w:rFonts w:ascii="Arial" w:hAnsi="Arial" w:cs="Arial"/>
          <w:sz w:val="20"/>
          <w:szCs w:val="20"/>
        </w:rPr>
        <w:t>In the 1</w:t>
      </w:r>
      <w:r w:rsidR="00A56D8F" w:rsidRPr="00A56D8F">
        <w:rPr>
          <w:rFonts w:ascii="Arial" w:hAnsi="Arial" w:cs="Arial"/>
          <w:sz w:val="20"/>
          <w:szCs w:val="20"/>
          <w:vertAlign w:val="superscript"/>
        </w:rPr>
        <w:t>st</w:t>
      </w:r>
      <w:r w:rsidR="00A56D8F">
        <w:rPr>
          <w:rFonts w:ascii="Arial" w:hAnsi="Arial" w:cs="Arial"/>
          <w:sz w:val="20"/>
          <w:szCs w:val="20"/>
        </w:rPr>
        <w:t xml:space="preserve"> search stage, random walks have higher chance</w:t>
      </w:r>
      <w:r w:rsidR="00F81368">
        <w:rPr>
          <w:rFonts w:ascii="Arial" w:hAnsi="Arial" w:cs="Arial"/>
          <w:sz w:val="20"/>
          <w:szCs w:val="20"/>
        </w:rPr>
        <w:t>s</w:t>
      </w:r>
      <w:r w:rsidR="00A56D8F">
        <w:rPr>
          <w:rFonts w:ascii="Arial" w:hAnsi="Arial" w:cs="Arial"/>
          <w:sz w:val="20"/>
          <w:szCs w:val="20"/>
        </w:rPr>
        <w:t xml:space="preserve"> of leaving local optima. ‘</w:t>
      </w:r>
      <w:r w:rsidR="005329B5">
        <w:rPr>
          <w:rFonts w:ascii="Arial" w:hAnsi="Arial" w:cs="Arial"/>
          <w:sz w:val="20"/>
          <w:szCs w:val="20"/>
        </w:rPr>
        <w:t xml:space="preserve">Good’ parameter sets </w:t>
      </w:r>
      <w:r w:rsidR="00A56D8F">
        <w:rPr>
          <w:rFonts w:ascii="Arial" w:hAnsi="Arial" w:cs="Arial"/>
          <w:sz w:val="20"/>
          <w:szCs w:val="20"/>
        </w:rPr>
        <w:t xml:space="preserve">from the </w:t>
      </w:r>
      <w:r w:rsidR="00B469C0">
        <w:rPr>
          <w:rFonts w:ascii="Arial" w:hAnsi="Arial" w:cs="Arial"/>
          <w:sz w:val="20"/>
          <w:szCs w:val="20"/>
        </w:rPr>
        <w:t>1</w:t>
      </w:r>
      <w:r w:rsidR="00267943" w:rsidRPr="00267943">
        <w:rPr>
          <w:rFonts w:ascii="Arial" w:hAnsi="Arial" w:cs="Arial"/>
          <w:sz w:val="20"/>
          <w:szCs w:val="20"/>
          <w:vertAlign w:val="superscript"/>
        </w:rPr>
        <w:t>st</w:t>
      </w:r>
      <w:r w:rsidR="00B469C0">
        <w:rPr>
          <w:rFonts w:ascii="Arial" w:hAnsi="Arial" w:cs="Arial"/>
          <w:sz w:val="20"/>
          <w:szCs w:val="20"/>
        </w:rPr>
        <w:t xml:space="preserve"> </w:t>
      </w:r>
      <w:r w:rsidR="00A56D8F">
        <w:rPr>
          <w:rFonts w:ascii="Arial" w:hAnsi="Arial" w:cs="Arial"/>
          <w:sz w:val="20"/>
          <w:szCs w:val="20"/>
        </w:rPr>
        <w:t xml:space="preserve">stage will be </w:t>
      </w:r>
      <w:r w:rsidR="005329B5">
        <w:rPr>
          <w:rFonts w:ascii="Arial" w:hAnsi="Arial" w:cs="Arial"/>
          <w:sz w:val="20"/>
          <w:szCs w:val="20"/>
        </w:rPr>
        <w:t xml:space="preserve">analyzed by K-means clustering. </w:t>
      </w:r>
      <w:r w:rsidR="00A56D8F">
        <w:rPr>
          <w:rFonts w:ascii="Arial" w:hAnsi="Arial" w:cs="Arial"/>
          <w:sz w:val="20"/>
          <w:szCs w:val="20"/>
        </w:rPr>
        <w:t>One parameter set from each cluster will be used in the 2</w:t>
      </w:r>
      <w:r w:rsidR="00A56D8F" w:rsidRPr="00A56D8F">
        <w:rPr>
          <w:rFonts w:ascii="Arial" w:hAnsi="Arial" w:cs="Arial"/>
          <w:sz w:val="20"/>
          <w:szCs w:val="20"/>
          <w:vertAlign w:val="superscript"/>
        </w:rPr>
        <w:t>nd</w:t>
      </w:r>
      <w:r w:rsidR="00A56D8F">
        <w:rPr>
          <w:rFonts w:ascii="Arial" w:hAnsi="Arial" w:cs="Arial"/>
          <w:sz w:val="20"/>
          <w:szCs w:val="20"/>
        </w:rPr>
        <w:t xml:space="preserve"> search stage, in which random walk is only around the local optima. </w:t>
      </w:r>
      <w:r w:rsidR="00D075CD">
        <w:rPr>
          <w:rFonts w:ascii="Arial" w:hAnsi="Arial" w:cs="Arial"/>
          <w:sz w:val="20"/>
          <w:szCs w:val="20"/>
        </w:rPr>
        <w:t xml:space="preserve">To reduce parameter search space, </w:t>
      </w:r>
      <m:oMath>
        <m:r>
          <w:rPr>
            <w:rFonts w:ascii="Cambria Math" w:hAnsi="Cambria Math"/>
            <w:sz w:val="18"/>
            <w:szCs w:val="18"/>
          </w:rPr>
          <m:t>ω</m:t>
        </m:r>
      </m:oMath>
      <w:r w:rsidR="00D075CD">
        <w:rPr>
          <w:sz w:val="18"/>
          <w:szCs w:val="18"/>
          <w:vertAlign w:val="subscript"/>
        </w:rPr>
        <w:t>ji</w:t>
      </w:r>
      <w:r w:rsidR="005B4B9B">
        <w:rPr>
          <w:rFonts w:ascii="Arial" w:hAnsi="Arial" w:cs="Arial"/>
          <w:sz w:val="20"/>
          <w:szCs w:val="20"/>
        </w:rPr>
        <w:t xml:space="preserve"> </w:t>
      </w:r>
      <w:r w:rsidR="00D67C45">
        <w:rPr>
          <w:rFonts w:ascii="Arial" w:hAnsi="Arial" w:cs="Arial"/>
          <w:sz w:val="20"/>
          <w:szCs w:val="20"/>
        </w:rPr>
        <w:t xml:space="preserve">can be set to </w:t>
      </w:r>
      <w:r w:rsidR="006A5399">
        <w:rPr>
          <w:rFonts w:ascii="Arial" w:hAnsi="Arial" w:cs="Arial"/>
          <w:sz w:val="20"/>
          <w:szCs w:val="20"/>
        </w:rPr>
        <w:t xml:space="preserve">zero, </w:t>
      </w:r>
      <w:r w:rsidR="00D67C45">
        <w:rPr>
          <w:rFonts w:ascii="Arial" w:hAnsi="Arial" w:cs="Arial"/>
          <w:sz w:val="20"/>
          <w:szCs w:val="20"/>
        </w:rPr>
        <w:t xml:space="preserve">positive or negative ranges based on empirical observations in Fig. 7. </w:t>
      </w:r>
      <w:r w:rsidR="00BC266A">
        <w:rPr>
          <w:rFonts w:ascii="Arial" w:hAnsi="Arial" w:cs="Arial"/>
          <w:sz w:val="20"/>
          <w:szCs w:val="20"/>
        </w:rPr>
        <w:t xml:space="preserve">Finally, </w:t>
      </w:r>
      <m:oMath>
        <m:r>
          <w:rPr>
            <w:rFonts w:ascii="Cambria Math" w:hAnsi="Cambria Math"/>
            <w:sz w:val="18"/>
            <w:szCs w:val="18"/>
          </w:rPr>
          <m:t>ω</m:t>
        </m:r>
      </m:oMath>
      <w:r w:rsidR="00BC266A">
        <w:rPr>
          <w:sz w:val="18"/>
          <w:szCs w:val="18"/>
          <w:vertAlign w:val="subscript"/>
        </w:rPr>
        <w:t>ji</w:t>
      </w:r>
      <w:r w:rsidR="00BC266A">
        <w:rPr>
          <w:rFonts w:ascii="Arial" w:hAnsi="Arial" w:cs="Arial"/>
          <w:sz w:val="20"/>
          <w:szCs w:val="20"/>
        </w:rPr>
        <w:t xml:space="preserve"> will be descretized </w:t>
      </w:r>
      <w:r w:rsidR="002244FA">
        <w:rPr>
          <w:rFonts w:ascii="Arial" w:hAnsi="Arial" w:cs="Arial"/>
          <w:sz w:val="20"/>
          <w:szCs w:val="20"/>
        </w:rPr>
        <w:t>to generate</w:t>
      </w:r>
      <w:r w:rsidR="00BC266A">
        <w:rPr>
          <w:rFonts w:ascii="Arial" w:hAnsi="Arial" w:cs="Arial"/>
          <w:sz w:val="20"/>
          <w:szCs w:val="20"/>
        </w:rPr>
        <w:t xml:space="preserve"> topological matrices </w:t>
      </w:r>
      <w:ins w:id="473" w:author="Hong Qin" w:date="2013-02-15T10:58:00Z">
        <w:r w:rsidR="007C3C78" w:rsidRPr="007C3C78">
          <w:rPr>
            <w:rFonts w:ascii="Arial" w:hAnsi="Arial" w:cs="Arial"/>
            <w:sz w:val="20"/>
            <w:szCs w:val="20"/>
            <w:rPrChange w:id="474" w:author="Hong Qin" w:date="2013-02-15T10:58:00Z">
              <w:rPr>
                <w:rFonts w:ascii="Arial" w:hAnsi="Arial" w:cs="Arial"/>
                <w:noProof/>
                <w:sz w:val="20"/>
                <w:szCs w:val="20"/>
                <w:vertAlign w:val="superscript"/>
              </w:rPr>
            </w:rPrChange>
          </w:rPr>
          <w:t>{Fu, 2012 #2416}</w:t>
        </w:r>
      </w:ins>
      <w:del w:id="475" w:author="Hong Qin" w:date="2013-02-15T10:58:00Z">
        <w:r w:rsidR="00862EA5" w:rsidRPr="00862EA5" w:rsidDel="007C3C78">
          <w:rPr>
            <w:rFonts w:ascii="Arial" w:hAnsi="Arial" w:cs="Arial"/>
            <w:noProof/>
            <w:sz w:val="20"/>
            <w:szCs w:val="20"/>
            <w:vertAlign w:val="superscript"/>
          </w:rPr>
          <w:delText>[</w:delText>
        </w:r>
        <w:r w:rsidR="00231CE9" w:rsidRPr="00862EA5" w:rsidDel="007C3C78">
          <w:rPr>
            <w:rFonts w:ascii="Arial" w:hAnsi="Arial" w:cs="Arial"/>
            <w:noProof/>
            <w:sz w:val="20"/>
            <w:szCs w:val="20"/>
            <w:vertAlign w:val="superscript"/>
          </w:rPr>
          <w:delText>169</w:delText>
        </w:r>
        <w:r w:rsidR="00862EA5" w:rsidRPr="00862EA5" w:rsidDel="007C3C78">
          <w:rPr>
            <w:rFonts w:ascii="Arial" w:hAnsi="Arial" w:cs="Arial"/>
            <w:noProof/>
            <w:sz w:val="20"/>
            <w:szCs w:val="20"/>
            <w:vertAlign w:val="superscript"/>
          </w:rPr>
          <w:delText>]</w:delText>
        </w:r>
      </w:del>
      <w:r w:rsidR="00824D5C">
        <w:rPr>
          <w:rFonts w:ascii="Arial" w:hAnsi="Arial" w:cs="Arial"/>
          <w:sz w:val="20"/>
          <w:szCs w:val="20"/>
        </w:rPr>
        <w:t xml:space="preserve">, and </w:t>
      </w:r>
      <w:r w:rsidR="009B2958">
        <w:rPr>
          <w:rFonts w:ascii="Arial" w:hAnsi="Arial" w:cs="Arial"/>
          <w:sz w:val="20"/>
          <w:szCs w:val="20"/>
        </w:rPr>
        <w:t>common</w:t>
      </w:r>
      <w:r w:rsidR="00824D5C">
        <w:rPr>
          <w:rFonts w:ascii="Arial" w:hAnsi="Arial" w:cs="Arial"/>
          <w:sz w:val="20"/>
          <w:szCs w:val="20"/>
        </w:rPr>
        <w:t xml:space="preserve"> network motifs can be identified </w:t>
      </w:r>
      <w:ins w:id="476" w:author="Hong Qin" w:date="2013-02-15T10:58:00Z">
        <w:r w:rsidR="007C3C78" w:rsidRPr="007C3C78">
          <w:rPr>
            <w:rFonts w:ascii="Arial" w:hAnsi="Arial" w:cs="Arial"/>
            <w:sz w:val="20"/>
            <w:szCs w:val="20"/>
            <w:rPrChange w:id="477" w:author="Hong Qin" w:date="2013-02-15T10:58:00Z">
              <w:rPr>
                <w:rFonts w:ascii="Arial" w:hAnsi="Arial" w:cs="Arial"/>
                <w:noProof/>
                <w:sz w:val="20"/>
                <w:szCs w:val="20"/>
                <w:vertAlign w:val="superscript"/>
              </w:rPr>
            </w:rPrChange>
          </w:rPr>
          <w:t>{Fu, 2012 #2416}</w:t>
        </w:r>
      </w:ins>
      <w:del w:id="478" w:author="Hong Qin" w:date="2013-02-15T10:58:00Z">
        <w:r w:rsidR="00862EA5" w:rsidRPr="00862EA5" w:rsidDel="007C3C78">
          <w:rPr>
            <w:rFonts w:ascii="Arial" w:hAnsi="Arial" w:cs="Arial"/>
            <w:noProof/>
            <w:sz w:val="20"/>
            <w:szCs w:val="20"/>
            <w:vertAlign w:val="superscript"/>
          </w:rPr>
          <w:delText>[</w:delText>
        </w:r>
        <w:r w:rsidR="00231CE9" w:rsidRPr="00862EA5" w:rsidDel="007C3C78">
          <w:rPr>
            <w:rFonts w:ascii="Arial" w:hAnsi="Arial" w:cs="Arial"/>
            <w:noProof/>
            <w:sz w:val="20"/>
            <w:szCs w:val="20"/>
            <w:vertAlign w:val="superscript"/>
          </w:rPr>
          <w:delText>169</w:delText>
        </w:r>
        <w:r w:rsidR="00862EA5" w:rsidRPr="00862EA5" w:rsidDel="007C3C78">
          <w:rPr>
            <w:rFonts w:ascii="Arial" w:hAnsi="Arial" w:cs="Arial"/>
            <w:noProof/>
            <w:sz w:val="20"/>
            <w:szCs w:val="20"/>
            <w:vertAlign w:val="superscript"/>
          </w:rPr>
          <w:delText>]</w:delText>
        </w:r>
      </w:del>
      <w:r w:rsidR="00824D5C">
        <w:rPr>
          <w:rFonts w:ascii="Arial" w:hAnsi="Arial" w:cs="Arial"/>
          <w:sz w:val="20"/>
          <w:szCs w:val="20"/>
        </w:rPr>
        <w:t xml:space="preserve">. </w:t>
      </w:r>
    </w:p>
    <w:p w:rsidR="00A3525B" w:rsidRDefault="00B469C0" w:rsidP="00AE6794">
      <w:pPr>
        <w:ind w:firstLine="720"/>
        <w:jc w:val="both"/>
        <w:rPr>
          <w:rFonts w:ascii="Arial" w:hAnsi="Arial" w:cs="Arial"/>
          <w:sz w:val="20"/>
          <w:szCs w:val="20"/>
        </w:rPr>
      </w:pPr>
      <w:r>
        <w:rPr>
          <w:rFonts w:ascii="Arial" w:hAnsi="Arial" w:cs="Arial"/>
          <w:sz w:val="20"/>
          <w:szCs w:val="20"/>
        </w:rPr>
        <w:t xml:space="preserve">PI is experienced in mathematical modeling and attended a CSHL course on </w:t>
      </w:r>
      <w:r w:rsidR="007036E2">
        <w:rPr>
          <w:rFonts w:ascii="Arial" w:hAnsi="Arial" w:cs="Arial"/>
          <w:sz w:val="20"/>
          <w:szCs w:val="20"/>
        </w:rPr>
        <w:t xml:space="preserve">dynamic </w:t>
      </w:r>
      <w:r>
        <w:rPr>
          <w:rFonts w:ascii="Arial" w:hAnsi="Arial" w:cs="Arial"/>
          <w:sz w:val="20"/>
          <w:szCs w:val="20"/>
        </w:rPr>
        <w:t xml:space="preserve">modeling. </w:t>
      </w:r>
      <w:r w:rsidR="00775907">
        <w:rPr>
          <w:rFonts w:ascii="Arial" w:hAnsi="Arial" w:cs="Arial"/>
          <w:sz w:val="20"/>
          <w:szCs w:val="20"/>
        </w:rPr>
        <w:t xml:space="preserve">PI </w:t>
      </w:r>
      <w:r>
        <w:rPr>
          <w:rFonts w:ascii="Arial" w:hAnsi="Arial" w:cs="Arial"/>
          <w:sz w:val="20"/>
          <w:szCs w:val="20"/>
        </w:rPr>
        <w:t xml:space="preserve">will also </w:t>
      </w:r>
      <w:r w:rsidR="00A3525B">
        <w:rPr>
          <w:rFonts w:ascii="Arial" w:hAnsi="Arial" w:cs="Arial"/>
          <w:sz w:val="20"/>
          <w:szCs w:val="20"/>
        </w:rPr>
        <w:t xml:space="preserve">visit Xing’s group for close collaboration </w:t>
      </w:r>
      <w:r w:rsidR="00A3525B" w:rsidRPr="00AB1B27">
        <w:rPr>
          <w:rFonts w:ascii="Arial" w:hAnsi="Arial" w:cs="Arial"/>
          <w:sz w:val="20"/>
          <w:szCs w:val="20"/>
        </w:rPr>
        <w:t>(see Xing’s letter)</w:t>
      </w:r>
      <w:r w:rsidR="00775907">
        <w:rPr>
          <w:rFonts w:ascii="Arial" w:hAnsi="Arial" w:cs="Arial"/>
          <w:sz w:val="20"/>
          <w:szCs w:val="20"/>
        </w:rPr>
        <w:t xml:space="preserve">. </w:t>
      </w:r>
      <w:r w:rsidR="00540F7C">
        <w:rPr>
          <w:rFonts w:ascii="Arial" w:hAnsi="Arial" w:cs="Arial"/>
          <w:sz w:val="20"/>
          <w:szCs w:val="20"/>
        </w:rPr>
        <w:t>True to the career development nature of this proposal, t</w:t>
      </w:r>
      <w:r w:rsidR="00F42719">
        <w:rPr>
          <w:rFonts w:ascii="Arial" w:hAnsi="Arial" w:cs="Arial"/>
          <w:sz w:val="20"/>
          <w:szCs w:val="20"/>
        </w:rPr>
        <w:t>his sub</w:t>
      </w:r>
      <w:r w:rsidR="00F66E75">
        <w:rPr>
          <w:rFonts w:ascii="Arial" w:hAnsi="Arial" w:cs="Arial"/>
          <w:sz w:val="20"/>
          <w:szCs w:val="20"/>
        </w:rPr>
        <w:t>-</w:t>
      </w:r>
      <w:r w:rsidR="00F42719">
        <w:rPr>
          <w:rFonts w:ascii="Arial" w:hAnsi="Arial" w:cs="Arial"/>
          <w:sz w:val="20"/>
          <w:szCs w:val="20"/>
        </w:rPr>
        <w:t xml:space="preserve">aim will lay a ground work for PI’s </w:t>
      </w:r>
      <w:r w:rsidR="00540F7C">
        <w:rPr>
          <w:rFonts w:ascii="Arial" w:hAnsi="Arial" w:cs="Arial"/>
          <w:sz w:val="20"/>
          <w:szCs w:val="20"/>
        </w:rPr>
        <w:t>future research on CR.</w:t>
      </w:r>
    </w:p>
    <w:p w:rsidR="00AB1B27" w:rsidRDefault="007D41C0" w:rsidP="00AB1B27">
      <w:pPr>
        <w:pStyle w:val="Heading1"/>
        <w:spacing w:before="120" w:after="120"/>
        <w:jc w:val="both"/>
        <w:rPr>
          <w:rFonts w:ascii="Times" w:hAnsi="Times" w:cs="Times New Roman"/>
          <w:sz w:val="22"/>
          <w:szCs w:val="22"/>
        </w:rPr>
      </w:pPr>
      <w:r w:rsidRPr="007D41C0">
        <w:rPr>
          <w:rFonts w:ascii="Times" w:hAnsi="Times" w:cs="Times New Roman"/>
          <w:sz w:val="22"/>
          <w:szCs w:val="22"/>
        </w:rPr>
        <w:t xml:space="preserve">5. Educational Plan </w:t>
      </w:r>
      <w:r w:rsidR="00BF3A87">
        <w:rPr>
          <w:rFonts w:ascii="Times" w:hAnsi="Times" w:cs="Times New Roman"/>
          <w:sz w:val="22"/>
          <w:szCs w:val="22"/>
        </w:rPr>
        <w:t>(Broad</w:t>
      </w:r>
      <w:r w:rsidR="0059792D">
        <w:rPr>
          <w:rFonts w:ascii="Times" w:hAnsi="Times" w:cs="Times New Roman"/>
          <w:sz w:val="22"/>
          <w:szCs w:val="22"/>
        </w:rPr>
        <w:t>er</w:t>
      </w:r>
      <w:r w:rsidR="00BF3A87">
        <w:rPr>
          <w:rFonts w:ascii="Times" w:hAnsi="Times" w:cs="Times New Roman"/>
          <w:sz w:val="22"/>
          <w:szCs w:val="22"/>
        </w:rPr>
        <w:t xml:space="preserve"> impact)</w:t>
      </w:r>
    </w:p>
    <w:tbl>
      <w:tblPr>
        <w:tblStyle w:val="TableGrid"/>
        <w:tblW w:w="0" w:type="auto"/>
        <w:tblBorders>
          <w:left w:val="none" w:sz="0" w:space="0" w:color="auto"/>
          <w:right w:val="none" w:sz="0" w:space="0" w:color="auto"/>
          <w:insideH w:val="none" w:sz="0" w:space="0" w:color="auto"/>
          <w:insideV w:val="none" w:sz="0" w:space="0" w:color="auto"/>
        </w:tblBorders>
        <w:tblLook w:val="04A0"/>
      </w:tblPr>
      <w:tblGrid>
        <w:gridCol w:w="9576"/>
      </w:tblGrid>
      <w:tr w:rsidR="006663A3" w:rsidRPr="000678D3">
        <w:tc>
          <w:tcPr>
            <w:tcW w:w="9576" w:type="dxa"/>
          </w:tcPr>
          <w:p w:rsidR="00702796" w:rsidRDefault="00702796" w:rsidP="00702796">
            <w:pPr>
              <w:pStyle w:val="Heading2"/>
              <w:spacing w:before="0" w:beforeAutospacing="0" w:after="0" w:afterAutospacing="0"/>
              <w:jc w:val="both"/>
              <w:rPr>
                <w:sz w:val="22"/>
                <w:szCs w:val="22"/>
              </w:rPr>
            </w:pPr>
            <w:r w:rsidRPr="00702796">
              <w:rPr>
                <w:sz w:val="22"/>
                <w:szCs w:val="22"/>
              </w:rPr>
              <w:t>Aim 3. Integrated training on modeling, computing and genome biology to minority students.</w:t>
            </w:r>
          </w:p>
        </w:tc>
      </w:tr>
    </w:tbl>
    <w:p w:rsidR="00D01269" w:rsidRPr="001A7B5B" w:rsidRDefault="002F1B97" w:rsidP="00D01269">
      <w:pPr>
        <w:ind w:firstLine="720"/>
        <w:jc w:val="both"/>
        <w:rPr>
          <w:rFonts w:ascii="Arial" w:hAnsi="Arial" w:cs="Arial"/>
          <w:sz w:val="20"/>
          <w:szCs w:val="20"/>
        </w:rPr>
      </w:pPr>
      <w:r w:rsidRPr="002F1B97">
        <w:rPr>
          <w:rFonts w:ascii="Arial" w:hAnsi="Arial" w:cs="Arial"/>
          <w:sz w:val="20"/>
          <w:szCs w:val="20"/>
        </w:rPr>
        <w:t xml:space="preserve">Our educational plan is essentially the </w:t>
      </w:r>
      <w:r w:rsidR="00702796" w:rsidRPr="00702796">
        <w:rPr>
          <w:rFonts w:ascii="Arial" w:hAnsi="Arial" w:cs="Arial"/>
          <w:sz w:val="20"/>
          <w:szCs w:val="20"/>
          <w:u w:val="single"/>
        </w:rPr>
        <w:t>operational plan to carry out the research plans</w:t>
      </w:r>
      <w:r w:rsidRPr="002F1B97">
        <w:rPr>
          <w:rFonts w:ascii="Arial" w:hAnsi="Arial" w:cs="Arial"/>
          <w:sz w:val="20"/>
          <w:szCs w:val="20"/>
        </w:rPr>
        <w:t xml:space="preserve"> through undergraduate based research and teaching activities</w:t>
      </w:r>
      <w:r w:rsidR="000678D3">
        <w:rPr>
          <w:rFonts w:ascii="Arial" w:hAnsi="Arial" w:cs="Arial"/>
          <w:sz w:val="20"/>
          <w:szCs w:val="20"/>
        </w:rPr>
        <w:t xml:space="preserve">. </w:t>
      </w:r>
      <w:r w:rsidR="007F1EDC" w:rsidRPr="00AB1B27">
        <w:rPr>
          <w:rFonts w:ascii="Arial" w:hAnsi="Arial" w:cs="Arial"/>
          <w:sz w:val="20"/>
          <w:szCs w:val="20"/>
        </w:rPr>
        <w:t>It is i</w:t>
      </w:r>
      <w:r w:rsidR="007F1EDC">
        <w:rPr>
          <w:rFonts w:ascii="Arial" w:hAnsi="Arial" w:cs="Arial"/>
          <w:sz w:val="20"/>
          <w:szCs w:val="20"/>
        </w:rPr>
        <w:t xml:space="preserve">mportant to emphasize that most </w:t>
      </w:r>
      <w:r w:rsidR="007F1EDC" w:rsidRPr="00AB1B27">
        <w:rPr>
          <w:rFonts w:ascii="Arial" w:hAnsi="Arial" w:cs="Arial"/>
          <w:sz w:val="20"/>
          <w:szCs w:val="20"/>
        </w:rPr>
        <w:t xml:space="preserve">project </w:t>
      </w:r>
      <w:r w:rsidR="007F1EDC">
        <w:rPr>
          <w:rFonts w:ascii="Arial" w:hAnsi="Arial" w:cs="Arial"/>
          <w:sz w:val="20"/>
          <w:szCs w:val="20"/>
        </w:rPr>
        <w:t xml:space="preserve">activities are </w:t>
      </w:r>
      <w:r w:rsidR="00C5304A" w:rsidRPr="00C5304A">
        <w:rPr>
          <w:rFonts w:ascii="Arial" w:hAnsi="Arial" w:cs="Arial"/>
          <w:sz w:val="20"/>
          <w:szCs w:val="20"/>
          <w:u w:val="single"/>
        </w:rPr>
        <w:t>practically accessible to undergraduates and intellectually challenging.</w:t>
      </w:r>
      <w:r w:rsidR="007F1EDC" w:rsidRPr="00AB1B27">
        <w:rPr>
          <w:rFonts w:ascii="Arial" w:hAnsi="Arial" w:cs="Arial"/>
          <w:sz w:val="20"/>
          <w:szCs w:val="20"/>
        </w:rPr>
        <w:t xml:space="preserve"> </w:t>
      </w:r>
      <w:r w:rsidRPr="002F1B97">
        <w:rPr>
          <w:rFonts w:ascii="Arial" w:hAnsi="Arial" w:cs="Arial"/>
          <w:sz w:val="20"/>
          <w:szCs w:val="20"/>
        </w:rPr>
        <w:t>PI will lay out his plan to engage students in research through independent studies</w:t>
      </w:r>
      <w:r w:rsidR="00C44EC5">
        <w:rPr>
          <w:rFonts w:ascii="Arial" w:hAnsi="Arial" w:cs="Arial"/>
          <w:sz w:val="20"/>
          <w:szCs w:val="20"/>
        </w:rPr>
        <w:t xml:space="preserve"> and </w:t>
      </w:r>
      <w:r w:rsidRPr="002F1B97">
        <w:rPr>
          <w:rFonts w:ascii="Arial" w:hAnsi="Arial" w:cs="Arial"/>
          <w:sz w:val="20"/>
          <w:szCs w:val="20"/>
        </w:rPr>
        <w:t xml:space="preserve">courses, and build a sustainable program </w:t>
      </w:r>
      <w:r w:rsidR="003C39F0">
        <w:rPr>
          <w:rFonts w:ascii="Arial" w:hAnsi="Arial" w:cs="Arial"/>
          <w:sz w:val="20"/>
          <w:szCs w:val="20"/>
        </w:rPr>
        <w:t>for</w:t>
      </w:r>
      <w:r w:rsidR="003C39F0" w:rsidRPr="002F1B97">
        <w:rPr>
          <w:rFonts w:ascii="Arial" w:hAnsi="Arial" w:cs="Arial"/>
          <w:sz w:val="20"/>
          <w:szCs w:val="20"/>
        </w:rPr>
        <w:t xml:space="preserve"> </w:t>
      </w:r>
      <w:r w:rsidRPr="002F1B97">
        <w:rPr>
          <w:rFonts w:ascii="Arial" w:hAnsi="Arial" w:cs="Arial"/>
          <w:sz w:val="20"/>
          <w:szCs w:val="20"/>
        </w:rPr>
        <w:t xml:space="preserve">computing and systems biology </w:t>
      </w:r>
      <w:r w:rsidR="00BD7246">
        <w:rPr>
          <w:rFonts w:ascii="Arial" w:hAnsi="Arial" w:cs="Arial"/>
          <w:sz w:val="20"/>
          <w:szCs w:val="20"/>
        </w:rPr>
        <w:t>(see Chair’s letter for departmental support)</w:t>
      </w:r>
      <w:r w:rsidRPr="002F1B97">
        <w:rPr>
          <w:rFonts w:ascii="Arial" w:hAnsi="Arial" w:cs="Arial"/>
          <w:sz w:val="20"/>
          <w:szCs w:val="20"/>
        </w:rPr>
        <w:t>.</w:t>
      </w:r>
    </w:p>
    <w:p w:rsidR="00AB1B27" w:rsidRPr="00AB1B27" w:rsidRDefault="00AB1B27" w:rsidP="00AB1B27">
      <w:pPr>
        <w:pStyle w:val="Heading3"/>
        <w:spacing w:before="120"/>
        <w:ind w:left="0" w:firstLine="0"/>
        <w:jc w:val="both"/>
        <w:rPr>
          <w:rFonts w:ascii="Arial" w:hAnsi="Arial" w:cs="Arial"/>
          <w:sz w:val="20"/>
          <w:szCs w:val="20"/>
        </w:rPr>
      </w:pPr>
      <w:r w:rsidRPr="00AB1B27">
        <w:rPr>
          <w:rFonts w:ascii="Arial" w:hAnsi="Arial" w:cs="Arial"/>
          <w:sz w:val="20"/>
          <w:szCs w:val="20"/>
        </w:rPr>
        <w:t xml:space="preserve">Aim 3.1. Engage minority undergraduates in research through independent studies. </w:t>
      </w:r>
    </w:p>
    <w:p w:rsidR="00AE5FE1" w:rsidRDefault="00AB1B27">
      <w:pPr>
        <w:ind w:firstLine="720"/>
        <w:jc w:val="both"/>
        <w:rPr>
          <w:rFonts w:ascii="Arial" w:hAnsi="Arial" w:cs="Arial"/>
          <w:sz w:val="20"/>
          <w:szCs w:val="20"/>
        </w:rPr>
      </w:pPr>
      <w:r w:rsidRPr="00AB1B27">
        <w:rPr>
          <w:rFonts w:ascii="Arial" w:hAnsi="Arial" w:cs="Arial"/>
          <w:sz w:val="20"/>
          <w:szCs w:val="20"/>
        </w:rPr>
        <w:t xml:space="preserve">This project will mainly be carried out by students at Spelman College, a historically black college for women. Students will be trained in mathematical modeling, computational simulation, genomics, next-generation sequence analysis, experimental genetics, and flow cytometry. The interdisciplinary nature and genome-scale studies of this project will add a sense of excitement to students. PI strives to instill the fundamental values and ethics of research into the students. </w:t>
      </w:r>
      <w:r w:rsidR="008C3F59">
        <w:rPr>
          <w:rFonts w:ascii="Arial" w:hAnsi="Arial" w:cs="Arial"/>
          <w:sz w:val="20"/>
          <w:szCs w:val="20"/>
        </w:rPr>
        <w:t xml:space="preserve">By taking </w:t>
      </w:r>
      <w:r w:rsidR="008C3F59" w:rsidRPr="00AB1B27">
        <w:rPr>
          <w:rFonts w:ascii="Arial" w:hAnsi="Arial" w:cs="Arial"/>
          <w:sz w:val="20"/>
          <w:szCs w:val="20"/>
        </w:rPr>
        <w:t>ownerships of a unique body of data and knowledge through original research</w:t>
      </w:r>
      <w:r w:rsidR="008C3F59">
        <w:rPr>
          <w:rFonts w:ascii="Arial" w:hAnsi="Arial" w:cs="Arial"/>
          <w:sz w:val="20"/>
          <w:szCs w:val="20"/>
        </w:rPr>
        <w:t>, s</w:t>
      </w:r>
      <w:r w:rsidRPr="00AB1B27">
        <w:rPr>
          <w:rFonts w:ascii="Arial" w:hAnsi="Arial" w:cs="Arial"/>
          <w:sz w:val="20"/>
          <w:szCs w:val="20"/>
        </w:rPr>
        <w:t>tudents may discover their love of research and may choose science-related careers. PI is experienced in training undergraduate researchers for both experimental and computing skills. Data from aging experiments and flow cytometry are routinely analyzed by students using R scripts</w:t>
      </w:r>
      <w:del w:id="479" w:author="hqin" w:date="2012-07-21T09:24:00Z">
        <w:r w:rsidRPr="00AB1B27" w:rsidDel="00940AEE">
          <w:rPr>
            <w:rFonts w:ascii="Arial" w:hAnsi="Arial" w:cs="Arial"/>
            <w:sz w:val="20"/>
            <w:szCs w:val="20"/>
          </w:rPr>
          <w:delText xml:space="preserve"> in the lab</w:delText>
        </w:r>
      </w:del>
      <w:r w:rsidRPr="00AB1B27">
        <w:rPr>
          <w:rFonts w:ascii="Arial" w:hAnsi="Arial" w:cs="Arial"/>
          <w:sz w:val="20"/>
          <w:szCs w:val="20"/>
        </w:rPr>
        <w:t>. PI has been using You</w:t>
      </w:r>
      <w:r w:rsidR="00D539DC">
        <w:rPr>
          <w:rFonts w:ascii="Arial" w:hAnsi="Arial" w:cs="Arial"/>
          <w:sz w:val="20"/>
          <w:szCs w:val="20"/>
        </w:rPr>
        <w:t>T</w:t>
      </w:r>
      <w:r w:rsidRPr="00AB1B27">
        <w:rPr>
          <w:rFonts w:ascii="Arial" w:hAnsi="Arial" w:cs="Arial"/>
          <w:sz w:val="20"/>
          <w:szCs w:val="20"/>
        </w:rPr>
        <w:t xml:space="preserve">ube to facilitate student learning (www.youtube.com/qinstat). PI has trained over 35 Spelman students in three years, among which four are math majors, two are computer science majors, two have won competitive travel awards to attend international meetings, several are pursuing graduate trainings in STEM, and at least two are pursuing Ph.D. training in computing and/or genomics related fields. </w:t>
      </w:r>
    </w:p>
    <w:p w:rsidR="00702796" w:rsidRDefault="00AB1B27" w:rsidP="00702796">
      <w:pPr>
        <w:pStyle w:val="Heading3"/>
        <w:spacing w:before="120"/>
        <w:ind w:left="0" w:firstLine="0"/>
        <w:jc w:val="both"/>
        <w:rPr>
          <w:rFonts w:ascii="Arial" w:hAnsi="Arial" w:cs="Arial"/>
          <w:sz w:val="20"/>
          <w:szCs w:val="20"/>
        </w:rPr>
      </w:pPr>
      <w:r w:rsidRPr="00AB1B27">
        <w:rPr>
          <w:rFonts w:ascii="Arial" w:hAnsi="Arial" w:cs="Arial"/>
          <w:sz w:val="20"/>
          <w:szCs w:val="20"/>
        </w:rPr>
        <w:t>Aim 3.2. Integrate original research in computational and genome biology into courses.</w:t>
      </w:r>
    </w:p>
    <w:tbl>
      <w:tblPr>
        <w:tblStyle w:val="TableGrid"/>
        <w:tblpPr w:leftFromText="180" w:rightFromText="180" w:vertAnchor="text" w:tblpX="4716" w:tblpY="1"/>
        <w:tblOverlap w:val="never"/>
        <w:tblW w:w="0" w:type="auto"/>
        <w:tblLayout w:type="fixed"/>
        <w:tblLook w:val="04A0"/>
      </w:tblPr>
      <w:tblGrid>
        <w:gridCol w:w="4770"/>
      </w:tblGrid>
      <w:tr w:rsidR="001A0810">
        <w:tc>
          <w:tcPr>
            <w:tcW w:w="4770" w:type="dxa"/>
          </w:tcPr>
          <w:p w:rsidR="00267943" w:rsidRDefault="009E01AD" w:rsidP="00267943">
            <w:pPr>
              <w:jc w:val="both"/>
              <w:rPr>
                <w:rFonts w:ascii="Arial" w:hAnsi="Arial" w:cs="Arial"/>
                <w:b/>
                <w:bCs/>
                <w:kern w:val="32"/>
                <w:sz w:val="20"/>
                <w:szCs w:val="20"/>
              </w:rPr>
            </w:pPr>
            <w:r>
              <w:rPr>
                <w:rFonts w:ascii="Arial" w:hAnsi="Arial" w:cs="Arial"/>
                <w:noProof/>
                <w:sz w:val="20"/>
                <w:szCs w:val="20"/>
                <w:lang w:eastAsia="en-US"/>
              </w:rPr>
              <w:drawing>
                <wp:inline distT="0" distB="0" distL="0" distR="0">
                  <wp:extent cx="2871939" cy="1603315"/>
                  <wp:effectExtent l="19050" t="0" r="4611" b="0"/>
                  <wp:docPr id="4" name="Picture 3" descr="C:\Users\hqin\Dropbox\Funds_and_proposals\career.proposals.dropbox\sandbox.career.dp\figures\teaching-research.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qin\Dropbox\Funds_and_proposals\career.proposals.dropbox\sandbox.career.dp\figures\teaching-research.tif"/>
                          <pic:cNvPicPr>
                            <a:picLocks noChangeAspect="1" noChangeArrowheads="1"/>
                          </pic:cNvPicPr>
                        </pic:nvPicPr>
                        <pic:blipFill>
                          <a:blip r:embed="rId17" cstate="print"/>
                          <a:srcRect l="14154" t="14400" r="31543" b="45185"/>
                          <a:stretch>
                            <a:fillRect/>
                          </a:stretch>
                        </pic:blipFill>
                        <pic:spPr bwMode="auto">
                          <a:xfrm>
                            <a:off x="0" y="0"/>
                            <a:ext cx="2888433" cy="1612523"/>
                          </a:xfrm>
                          <a:prstGeom prst="rect">
                            <a:avLst/>
                          </a:prstGeom>
                          <a:noFill/>
                          <a:ln w="9525">
                            <a:noFill/>
                            <a:miter lim="800000"/>
                            <a:headEnd/>
                            <a:tailEnd/>
                          </a:ln>
                        </pic:spPr>
                      </pic:pic>
                    </a:graphicData>
                  </a:graphic>
                </wp:inline>
              </w:drawing>
            </w:r>
          </w:p>
          <w:p w:rsidR="00DD6114" w:rsidRDefault="00702796" w:rsidP="0098093E">
            <w:pPr>
              <w:jc w:val="both"/>
              <w:rPr>
                <w:sz w:val="20"/>
                <w:szCs w:val="20"/>
              </w:rPr>
            </w:pPr>
            <w:r w:rsidRPr="00702796">
              <w:rPr>
                <w:sz w:val="20"/>
                <w:szCs w:val="20"/>
              </w:rPr>
              <w:t xml:space="preserve">Figure </w:t>
            </w:r>
            <w:r w:rsidR="00601F82">
              <w:rPr>
                <w:sz w:val="20"/>
                <w:szCs w:val="20"/>
              </w:rPr>
              <w:t>8</w:t>
            </w:r>
            <w:r w:rsidRPr="00702796">
              <w:rPr>
                <w:sz w:val="20"/>
                <w:szCs w:val="20"/>
              </w:rPr>
              <w:t xml:space="preserve">. Integration of research into </w:t>
            </w:r>
            <w:r w:rsidR="00C36CD4">
              <w:rPr>
                <w:sz w:val="20"/>
                <w:szCs w:val="20"/>
              </w:rPr>
              <w:t>courses</w:t>
            </w:r>
            <w:r w:rsidRPr="00702796">
              <w:rPr>
                <w:sz w:val="20"/>
                <w:szCs w:val="20"/>
              </w:rPr>
              <w:t xml:space="preserve">. Arrow thickness indicates the extent of integration. Community </w:t>
            </w:r>
            <w:r w:rsidR="00917286">
              <w:rPr>
                <w:sz w:val="20"/>
                <w:szCs w:val="20"/>
              </w:rPr>
              <w:t xml:space="preserve">building </w:t>
            </w:r>
            <w:r w:rsidRPr="00702796">
              <w:rPr>
                <w:sz w:val="20"/>
                <w:szCs w:val="20"/>
              </w:rPr>
              <w:t xml:space="preserve">helps </w:t>
            </w:r>
            <w:r w:rsidR="00917286">
              <w:rPr>
                <w:sz w:val="20"/>
                <w:szCs w:val="20"/>
              </w:rPr>
              <w:t xml:space="preserve">for recruiting and </w:t>
            </w:r>
            <w:r w:rsidRPr="00702796">
              <w:rPr>
                <w:sz w:val="20"/>
                <w:szCs w:val="20"/>
              </w:rPr>
              <w:t>sustain</w:t>
            </w:r>
            <w:r w:rsidR="00917286">
              <w:rPr>
                <w:sz w:val="20"/>
                <w:szCs w:val="20"/>
              </w:rPr>
              <w:t>ing</w:t>
            </w:r>
            <w:r w:rsidRPr="00702796">
              <w:rPr>
                <w:sz w:val="20"/>
                <w:szCs w:val="20"/>
              </w:rPr>
              <w:t xml:space="preserve"> the teaching effort.</w:t>
            </w:r>
            <w:r w:rsidR="0024186F">
              <w:rPr>
                <w:sz w:val="20"/>
                <w:szCs w:val="20"/>
              </w:rPr>
              <w:t xml:space="preserve"> </w:t>
            </w:r>
            <w:r w:rsidR="0024186F" w:rsidRPr="0024186F">
              <w:rPr>
                <w:sz w:val="20"/>
                <w:szCs w:val="20"/>
              </w:rPr>
              <w:t>Spelman Biology use</w:t>
            </w:r>
            <w:r w:rsidR="000318A5">
              <w:rPr>
                <w:sz w:val="20"/>
                <w:szCs w:val="20"/>
              </w:rPr>
              <w:t>s</w:t>
            </w:r>
            <w:r w:rsidR="0024186F" w:rsidRPr="0024186F">
              <w:rPr>
                <w:sz w:val="20"/>
                <w:szCs w:val="20"/>
              </w:rPr>
              <w:t xml:space="preserve"> four 100 level courses for core courses</w:t>
            </w:r>
            <w:r w:rsidR="00C36CD4">
              <w:rPr>
                <w:sz w:val="20"/>
                <w:szCs w:val="20"/>
              </w:rPr>
              <w:t>.</w:t>
            </w:r>
            <w:r w:rsidR="00C36CD4" w:rsidRPr="0024186F">
              <w:rPr>
                <w:sz w:val="20"/>
                <w:szCs w:val="20"/>
              </w:rPr>
              <w:t xml:space="preserve"> </w:t>
            </w:r>
            <w:r w:rsidR="00C36CD4">
              <w:rPr>
                <w:sz w:val="20"/>
                <w:szCs w:val="20"/>
              </w:rPr>
              <w:t>C</w:t>
            </w:r>
            <w:r w:rsidR="0024186F" w:rsidRPr="0024186F">
              <w:rPr>
                <w:sz w:val="20"/>
                <w:szCs w:val="20"/>
              </w:rPr>
              <w:t xml:space="preserve">onsequently, many 200 and 300 level courses targets juniors and seniors. </w:t>
            </w:r>
          </w:p>
        </w:tc>
      </w:tr>
    </w:tbl>
    <w:p w:rsidR="000826D9" w:rsidRPr="001A7B5B" w:rsidRDefault="001A0810" w:rsidP="000826D9">
      <w:pPr>
        <w:ind w:firstLine="720"/>
        <w:jc w:val="both"/>
        <w:rPr>
          <w:rFonts w:ascii="Arial" w:hAnsi="Arial" w:cs="Arial"/>
          <w:sz w:val="20"/>
          <w:szCs w:val="20"/>
        </w:rPr>
      </w:pPr>
      <w:r>
        <w:rPr>
          <w:rFonts w:ascii="Arial" w:hAnsi="Arial" w:cs="Arial"/>
          <w:sz w:val="20"/>
          <w:szCs w:val="20"/>
        </w:rPr>
        <w:t xml:space="preserve">Integration of research into teaching </w:t>
      </w:r>
      <w:r w:rsidR="0024186F">
        <w:rPr>
          <w:rFonts w:ascii="Arial" w:hAnsi="Arial" w:cs="Arial"/>
          <w:sz w:val="20"/>
          <w:szCs w:val="20"/>
        </w:rPr>
        <w:t xml:space="preserve">through crowd-sourcing </w:t>
      </w:r>
      <w:r>
        <w:rPr>
          <w:rFonts w:ascii="Arial" w:hAnsi="Arial" w:cs="Arial"/>
          <w:sz w:val="20"/>
          <w:szCs w:val="20"/>
        </w:rPr>
        <w:t xml:space="preserve">is outlined in Figure 6. </w:t>
      </w:r>
      <w:r w:rsidR="00AB1B27" w:rsidRPr="00AB1B27">
        <w:rPr>
          <w:rFonts w:ascii="Arial" w:hAnsi="Arial" w:cs="Arial"/>
          <w:sz w:val="20"/>
          <w:szCs w:val="20"/>
        </w:rPr>
        <w:t>As a tenure track faculty in the Spelman Biology department, PI teaches 9 credit/contact hours per semester</w:t>
      </w:r>
      <w:r w:rsidR="00CE2804">
        <w:rPr>
          <w:rFonts w:ascii="Arial" w:hAnsi="Arial" w:cs="Arial"/>
          <w:sz w:val="20"/>
          <w:szCs w:val="20"/>
        </w:rPr>
        <w:t>, which provides excellent opportunity for interactions with students.</w:t>
      </w:r>
      <w:r w:rsidR="00CE2804" w:rsidRPr="00AB1B27">
        <w:rPr>
          <w:rFonts w:ascii="Arial" w:hAnsi="Arial" w:cs="Arial"/>
          <w:sz w:val="20"/>
          <w:szCs w:val="20"/>
        </w:rPr>
        <w:t xml:space="preserve"> </w:t>
      </w:r>
    </w:p>
    <w:p w:rsidR="00E4785E" w:rsidRPr="001A7B5B" w:rsidRDefault="00AB1B27" w:rsidP="00E4785E">
      <w:pPr>
        <w:ind w:firstLine="720"/>
        <w:jc w:val="both"/>
        <w:rPr>
          <w:rFonts w:ascii="Arial" w:hAnsi="Arial" w:cs="Arial"/>
          <w:sz w:val="20"/>
          <w:szCs w:val="20"/>
        </w:rPr>
      </w:pPr>
      <w:commentRangeStart w:id="480"/>
      <w:r w:rsidRPr="00AB1B27">
        <w:rPr>
          <w:rFonts w:ascii="Arial" w:hAnsi="Arial" w:cs="Arial"/>
          <w:sz w:val="20"/>
          <w:szCs w:val="20"/>
        </w:rPr>
        <w:t>In CIS115</w:t>
      </w:r>
      <w:r w:rsidR="000826D9">
        <w:rPr>
          <w:rFonts w:ascii="Arial" w:hAnsi="Arial" w:cs="Arial"/>
          <w:sz w:val="20"/>
          <w:szCs w:val="20"/>
        </w:rPr>
        <w:t xml:space="preserve"> </w:t>
      </w:r>
      <w:r w:rsidR="000826D9" w:rsidRPr="00AB1B27">
        <w:rPr>
          <w:rFonts w:ascii="Arial" w:hAnsi="Arial" w:cs="Arial"/>
          <w:sz w:val="20"/>
          <w:szCs w:val="20"/>
        </w:rPr>
        <w:t>Introduction to Computing and Informatics</w:t>
      </w:r>
      <w:r w:rsidR="000826D9">
        <w:rPr>
          <w:rFonts w:ascii="Arial" w:hAnsi="Arial" w:cs="Arial"/>
          <w:sz w:val="20"/>
          <w:szCs w:val="20"/>
        </w:rPr>
        <w:t xml:space="preserve"> (4 credits</w:t>
      </w:r>
      <w:r w:rsidR="003A5B33">
        <w:rPr>
          <w:rFonts w:ascii="Arial" w:hAnsi="Arial" w:cs="Arial"/>
          <w:sz w:val="20"/>
          <w:szCs w:val="20"/>
        </w:rPr>
        <w:t>, co-instructor</w:t>
      </w:r>
      <w:r w:rsidR="000826D9">
        <w:rPr>
          <w:rFonts w:ascii="Arial" w:hAnsi="Arial" w:cs="Arial"/>
          <w:sz w:val="20"/>
          <w:szCs w:val="20"/>
        </w:rPr>
        <w:t>)</w:t>
      </w:r>
      <w:r w:rsidRPr="00AB1B27">
        <w:rPr>
          <w:rFonts w:ascii="Arial" w:hAnsi="Arial" w:cs="Arial"/>
          <w:sz w:val="20"/>
          <w:szCs w:val="20"/>
        </w:rPr>
        <w:t xml:space="preserve">, PI </w:t>
      </w:r>
      <w:r w:rsidR="00AB6B00">
        <w:rPr>
          <w:rFonts w:ascii="Arial" w:hAnsi="Arial" w:cs="Arial"/>
          <w:sz w:val="20"/>
          <w:szCs w:val="20"/>
        </w:rPr>
        <w:t>will lead s</w:t>
      </w:r>
      <w:r w:rsidRPr="00AB1B27">
        <w:rPr>
          <w:rFonts w:ascii="Arial" w:hAnsi="Arial" w:cs="Arial"/>
          <w:sz w:val="20"/>
          <w:szCs w:val="20"/>
        </w:rPr>
        <w:t>tudent group</w:t>
      </w:r>
      <w:r w:rsidR="00AB6B00">
        <w:rPr>
          <w:rFonts w:ascii="Arial" w:hAnsi="Arial" w:cs="Arial"/>
          <w:sz w:val="20"/>
          <w:szCs w:val="20"/>
        </w:rPr>
        <w:t>s</w:t>
      </w:r>
      <w:r w:rsidRPr="00AB1B27">
        <w:rPr>
          <w:rFonts w:ascii="Arial" w:hAnsi="Arial" w:cs="Arial"/>
          <w:sz w:val="20"/>
          <w:szCs w:val="20"/>
        </w:rPr>
        <w:t xml:space="preserve"> </w:t>
      </w:r>
      <w:r w:rsidR="00197641">
        <w:rPr>
          <w:rFonts w:ascii="Arial" w:hAnsi="Arial" w:cs="Arial"/>
          <w:sz w:val="20"/>
          <w:szCs w:val="20"/>
        </w:rPr>
        <w:t xml:space="preserve">to work </w:t>
      </w:r>
      <w:r w:rsidR="00AB6B00">
        <w:rPr>
          <w:rFonts w:ascii="Arial" w:hAnsi="Arial" w:cs="Arial"/>
          <w:sz w:val="20"/>
          <w:szCs w:val="20"/>
        </w:rPr>
        <w:t xml:space="preserve">on </w:t>
      </w:r>
      <w:r w:rsidRPr="00AB1B27">
        <w:rPr>
          <w:rFonts w:ascii="Arial" w:hAnsi="Arial" w:cs="Arial"/>
          <w:sz w:val="20"/>
          <w:szCs w:val="20"/>
        </w:rPr>
        <w:t>pars</w:t>
      </w:r>
      <w:r w:rsidR="00AB6B00">
        <w:rPr>
          <w:rFonts w:ascii="Arial" w:hAnsi="Arial" w:cs="Arial"/>
          <w:sz w:val="20"/>
          <w:szCs w:val="20"/>
        </w:rPr>
        <w:t>ing</w:t>
      </w:r>
      <w:r w:rsidRPr="00AB1B27">
        <w:rPr>
          <w:rFonts w:ascii="Arial" w:hAnsi="Arial" w:cs="Arial"/>
          <w:sz w:val="20"/>
          <w:szCs w:val="20"/>
        </w:rPr>
        <w:t xml:space="preserve"> genomics data from various sources, pipe-line design for large scale analysis, and network/graph analysis</w:t>
      </w:r>
      <w:r w:rsidR="00202143">
        <w:rPr>
          <w:rFonts w:ascii="Arial" w:hAnsi="Arial" w:cs="Arial"/>
          <w:sz w:val="20"/>
          <w:szCs w:val="20"/>
        </w:rPr>
        <w:t xml:space="preserve">, as in </w:t>
      </w:r>
      <w:r w:rsidRPr="00AB1B27">
        <w:rPr>
          <w:rFonts w:ascii="Arial" w:hAnsi="Arial" w:cs="Arial"/>
          <w:sz w:val="20"/>
          <w:szCs w:val="20"/>
        </w:rPr>
        <w:t xml:space="preserve">Aim 2.1. </w:t>
      </w:r>
      <w:commentRangeEnd w:id="480"/>
      <w:r w:rsidRPr="00AB1B27">
        <w:rPr>
          <w:rStyle w:val="CommentReference"/>
          <w:rFonts w:ascii="Arial" w:hAnsi="Arial" w:cs="Arial"/>
          <w:sz w:val="20"/>
          <w:szCs w:val="20"/>
        </w:rPr>
        <w:commentReference w:id="480"/>
      </w:r>
    </w:p>
    <w:p w:rsidR="001527DF" w:rsidRPr="001A7B5B" w:rsidRDefault="00AB1B27">
      <w:pPr>
        <w:ind w:firstLine="720"/>
        <w:jc w:val="both"/>
        <w:rPr>
          <w:rFonts w:ascii="Arial" w:hAnsi="Arial" w:cs="Arial"/>
          <w:sz w:val="20"/>
          <w:szCs w:val="20"/>
        </w:rPr>
      </w:pPr>
      <w:r w:rsidRPr="00AB1B27">
        <w:rPr>
          <w:rFonts w:ascii="Arial" w:hAnsi="Arial" w:cs="Arial"/>
          <w:sz w:val="20"/>
          <w:szCs w:val="20"/>
        </w:rPr>
        <w:t>In BIO125</w:t>
      </w:r>
      <w:r w:rsidR="00297299">
        <w:rPr>
          <w:rFonts w:ascii="Arial" w:hAnsi="Arial" w:cs="Arial"/>
          <w:sz w:val="20"/>
          <w:szCs w:val="20"/>
        </w:rPr>
        <w:t xml:space="preserve"> Molecular Biology and Genomics (4 credits</w:t>
      </w:r>
      <w:r w:rsidR="003A5B33">
        <w:rPr>
          <w:rFonts w:ascii="Arial" w:hAnsi="Arial" w:cs="Arial"/>
          <w:sz w:val="20"/>
          <w:szCs w:val="20"/>
        </w:rPr>
        <w:t>, instructor for 1 section</w:t>
      </w:r>
      <w:r w:rsidR="00297299">
        <w:rPr>
          <w:rFonts w:ascii="Arial" w:hAnsi="Arial" w:cs="Arial"/>
          <w:sz w:val="20"/>
          <w:szCs w:val="20"/>
        </w:rPr>
        <w:t>)</w:t>
      </w:r>
      <w:r w:rsidRPr="00AB1B27">
        <w:rPr>
          <w:rFonts w:ascii="Arial" w:hAnsi="Arial" w:cs="Arial"/>
          <w:sz w:val="20"/>
          <w:szCs w:val="20"/>
        </w:rPr>
        <w:t xml:space="preserve">, PI </w:t>
      </w:r>
      <w:r w:rsidR="00197641">
        <w:rPr>
          <w:rFonts w:ascii="Arial" w:hAnsi="Arial" w:cs="Arial"/>
          <w:sz w:val="20"/>
          <w:szCs w:val="20"/>
        </w:rPr>
        <w:t xml:space="preserve">will </w:t>
      </w:r>
      <w:r w:rsidRPr="00AB1B27">
        <w:rPr>
          <w:rFonts w:ascii="Arial" w:hAnsi="Arial" w:cs="Arial"/>
          <w:sz w:val="20"/>
          <w:szCs w:val="20"/>
        </w:rPr>
        <w:t xml:space="preserve">lead students to </w:t>
      </w:r>
      <w:r w:rsidR="00197641">
        <w:rPr>
          <w:rFonts w:ascii="Arial" w:hAnsi="Arial" w:cs="Arial"/>
          <w:sz w:val="20"/>
          <w:szCs w:val="20"/>
        </w:rPr>
        <w:t>measure CLS,</w:t>
      </w:r>
      <w:r w:rsidR="00197641" w:rsidRPr="00AB1B27">
        <w:rPr>
          <w:rFonts w:ascii="Arial" w:hAnsi="Arial" w:cs="Arial"/>
          <w:sz w:val="20"/>
          <w:szCs w:val="20"/>
        </w:rPr>
        <w:t xml:space="preserve"> </w:t>
      </w:r>
      <w:r w:rsidR="00197641">
        <w:rPr>
          <w:rFonts w:ascii="Arial" w:hAnsi="Arial" w:cs="Arial"/>
          <w:sz w:val="20"/>
          <w:szCs w:val="20"/>
        </w:rPr>
        <w:t xml:space="preserve">study </w:t>
      </w:r>
      <w:r w:rsidRPr="00AB1B27">
        <w:rPr>
          <w:rFonts w:ascii="Arial" w:hAnsi="Arial" w:cs="Arial"/>
          <w:sz w:val="20"/>
          <w:szCs w:val="20"/>
        </w:rPr>
        <w:t xml:space="preserve">LOH, ROS and protein expression changes </w:t>
      </w:r>
      <w:r w:rsidR="00197641">
        <w:rPr>
          <w:rFonts w:ascii="Arial" w:hAnsi="Arial" w:cs="Arial"/>
          <w:sz w:val="20"/>
          <w:szCs w:val="20"/>
        </w:rPr>
        <w:t>during chorological aging, and the effect of</w:t>
      </w:r>
      <w:r w:rsidRPr="00AB1B27">
        <w:rPr>
          <w:rFonts w:ascii="Arial" w:hAnsi="Arial" w:cs="Arial"/>
          <w:sz w:val="20"/>
          <w:szCs w:val="20"/>
        </w:rPr>
        <w:t xml:space="preserve"> </w:t>
      </w:r>
      <w:r w:rsidR="00197641">
        <w:rPr>
          <w:rFonts w:ascii="Arial" w:hAnsi="Arial" w:cs="Arial"/>
          <w:sz w:val="20"/>
          <w:szCs w:val="20"/>
        </w:rPr>
        <w:t>oxidant</w:t>
      </w:r>
      <w:r w:rsidR="00FB0140">
        <w:rPr>
          <w:rFonts w:ascii="Arial" w:hAnsi="Arial" w:cs="Arial"/>
          <w:sz w:val="20"/>
          <w:szCs w:val="20"/>
        </w:rPr>
        <w:t>s</w:t>
      </w:r>
      <w:r w:rsidR="00197641">
        <w:rPr>
          <w:rFonts w:ascii="Arial" w:hAnsi="Arial" w:cs="Arial"/>
          <w:sz w:val="20"/>
          <w:szCs w:val="20"/>
        </w:rPr>
        <w:t xml:space="preserve">, </w:t>
      </w:r>
      <w:r w:rsidRPr="00AB1B27">
        <w:rPr>
          <w:rFonts w:ascii="Arial" w:hAnsi="Arial" w:cs="Arial"/>
          <w:sz w:val="20"/>
          <w:szCs w:val="20"/>
        </w:rPr>
        <w:t>using the diploid deletion mutants and GFP fusion strains</w:t>
      </w:r>
      <w:r w:rsidR="00297299">
        <w:rPr>
          <w:rFonts w:ascii="Arial" w:hAnsi="Arial" w:cs="Arial"/>
          <w:sz w:val="20"/>
          <w:szCs w:val="20"/>
        </w:rPr>
        <w:t>, as in Aim 2.</w:t>
      </w:r>
      <w:r w:rsidR="00C049B8">
        <w:rPr>
          <w:rFonts w:ascii="Arial" w:hAnsi="Arial" w:cs="Arial"/>
          <w:sz w:val="20"/>
          <w:szCs w:val="20"/>
        </w:rPr>
        <w:t>4</w:t>
      </w:r>
      <w:r w:rsidR="00297299">
        <w:rPr>
          <w:rFonts w:ascii="Arial" w:hAnsi="Arial" w:cs="Arial"/>
          <w:sz w:val="20"/>
          <w:szCs w:val="20"/>
        </w:rPr>
        <w:t>.</w:t>
      </w:r>
      <w:r w:rsidRPr="00AB1B27">
        <w:rPr>
          <w:rFonts w:ascii="Arial" w:hAnsi="Arial" w:cs="Arial"/>
          <w:sz w:val="20"/>
          <w:szCs w:val="20"/>
        </w:rPr>
        <w:t xml:space="preserve"> </w:t>
      </w:r>
      <w:r w:rsidR="00197641">
        <w:rPr>
          <w:rFonts w:ascii="Arial" w:hAnsi="Arial" w:cs="Arial"/>
          <w:sz w:val="20"/>
          <w:szCs w:val="20"/>
        </w:rPr>
        <w:t xml:space="preserve">Students are encouraged to propose their </w:t>
      </w:r>
      <w:r w:rsidR="00FB0140">
        <w:rPr>
          <w:rFonts w:ascii="Arial" w:hAnsi="Arial" w:cs="Arial"/>
          <w:sz w:val="20"/>
          <w:szCs w:val="20"/>
        </w:rPr>
        <w:t xml:space="preserve">own </w:t>
      </w:r>
      <w:r w:rsidR="00197641">
        <w:rPr>
          <w:rFonts w:ascii="Arial" w:hAnsi="Arial" w:cs="Arial"/>
          <w:sz w:val="20"/>
          <w:szCs w:val="20"/>
        </w:rPr>
        <w:t>experiment</w:t>
      </w:r>
      <w:r w:rsidR="00FB0140">
        <w:rPr>
          <w:rFonts w:ascii="Arial" w:hAnsi="Arial" w:cs="Arial"/>
          <w:sz w:val="20"/>
          <w:szCs w:val="20"/>
        </w:rPr>
        <w:t>s</w:t>
      </w:r>
      <w:r w:rsidR="00197641">
        <w:rPr>
          <w:rFonts w:ascii="Arial" w:hAnsi="Arial" w:cs="Arial"/>
          <w:sz w:val="20"/>
          <w:szCs w:val="20"/>
        </w:rPr>
        <w:t xml:space="preserve">. </w:t>
      </w:r>
      <w:r w:rsidRPr="00AB1B27">
        <w:rPr>
          <w:rFonts w:ascii="Arial" w:hAnsi="Arial" w:cs="Arial"/>
          <w:sz w:val="20"/>
          <w:szCs w:val="20"/>
        </w:rPr>
        <w:t>Students will learn to take research note</w:t>
      </w:r>
      <w:r w:rsidR="008232F3">
        <w:rPr>
          <w:rFonts w:ascii="Arial" w:hAnsi="Arial" w:cs="Arial"/>
          <w:sz w:val="20"/>
          <w:szCs w:val="20"/>
        </w:rPr>
        <w:t>s</w:t>
      </w:r>
      <w:r w:rsidRPr="00AB1B27">
        <w:rPr>
          <w:rFonts w:ascii="Arial" w:hAnsi="Arial" w:cs="Arial"/>
          <w:sz w:val="20"/>
          <w:szCs w:val="20"/>
        </w:rPr>
        <w:t xml:space="preserve"> properly and </w:t>
      </w:r>
      <w:r w:rsidR="00197641">
        <w:rPr>
          <w:rFonts w:ascii="Arial" w:hAnsi="Arial" w:cs="Arial"/>
          <w:sz w:val="20"/>
          <w:szCs w:val="20"/>
        </w:rPr>
        <w:t>w</w:t>
      </w:r>
      <w:r w:rsidRPr="00AB1B27">
        <w:rPr>
          <w:rFonts w:ascii="Arial" w:hAnsi="Arial" w:cs="Arial"/>
          <w:sz w:val="20"/>
          <w:szCs w:val="20"/>
        </w:rPr>
        <w:t xml:space="preserve">rite research reports. Research integrity and ethics will also be emphasized. With departmental support (See Chair’s letter), PI plans to first pilot </w:t>
      </w:r>
      <w:r w:rsidR="00297299">
        <w:rPr>
          <w:rFonts w:ascii="Arial" w:hAnsi="Arial" w:cs="Arial"/>
          <w:sz w:val="20"/>
          <w:szCs w:val="20"/>
        </w:rPr>
        <w:t xml:space="preserve">this </w:t>
      </w:r>
      <w:r w:rsidRPr="00AB1B27">
        <w:rPr>
          <w:rFonts w:ascii="Arial" w:hAnsi="Arial" w:cs="Arial"/>
          <w:sz w:val="20"/>
          <w:szCs w:val="20"/>
        </w:rPr>
        <w:t xml:space="preserve">course in </w:t>
      </w:r>
      <w:r w:rsidR="00297299">
        <w:rPr>
          <w:rFonts w:ascii="Arial" w:hAnsi="Arial" w:cs="Arial"/>
          <w:sz w:val="20"/>
          <w:szCs w:val="20"/>
        </w:rPr>
        <w:t>Year 1 and 2</w:t>
      </w:r>
      <w:r w:rsidRPr="00AB1B27">
        <w:rPr>
          <w:rFonts w:ascii="Arial" w:hAnsi="Arial" w:cs="Arial"/>
          <w:sz w:val="20"/>
          <w:szCs w:val="20"/>
        </w:rPr>
        <w:t>, and then expand to all four se</w:t>
      </w:r>
      <w:r w:rsidR="00197641">
        <w:rPr>
          <w:rFonts w:ascii="Arial" w:hAnsi="Arial" w:cs="Arial"/>
          <w:sz w:val="20"/>
          <w:szCs w:val="20"/>
        </w:rPr>
        <w:t>c</w:t>
      </w:r>
      <w:r w:rsidR="00872BF5">
        <w:rPr>
          <w:rFonts w:ascii="Arial" w:hAnsi="Arial" w:cs="Arial"/>
          <w:sz w:val="20"/>
          <w:szCs w:val="20"/>
        </w:rPr>
        <w:t>t</w:t>
      </w:r>
      <w:r w:rsidRPr="00AB1B27">
        <w:rPr>
          <w:rFonts w:ascii="Arial" w:hAnsi="Arial" w:cs="Arial"/>
          <w:sz w:val="20"/>
          <w:szCs w:val="20"/>
        </w:rPr>
        <w:t>ions</w:t>
      </w:r>
      <w:r w:rsidR="003A03C3">
        <w:rPr>
          <w:rFonts w:ascii="Arial" w:hAnsi="Arial" w:cs="Arial"/>
          <w:sz w:val="20"/>
          <w:szCs w:val="20"/>
        </w:rPr>
        <w:t xml:space="preserve"> with help of other instructors</w:t>
      </w:r>
      <w:r w:rsidRPr="00AB1B27">
        <w:rPr>
          <w:rFonts w:ascii="Arial" w:hAnsi="Arial" w:cs="Arial"/>
          <w:sz w:val="20"/>
          <w:szCs w:val="20"/>
        </w:rPr>
        <w:t>. PI will parlay his past experience of teaching a</w:t>
      </w:r>
      <w:r w:rsidR="000318A5">
        <w:rPr>
          <w:rFonts w:ascii="Arial" w:hAnsi="Arial" w:cs="Arial"/>
          <w:sz w:val="20"/>
          <w:szCs w:val="20"/>
        </w:rPr>
        <w:t>n</w:t>
      </w:r>
      <w:r w:rsidRPr="00AB1B27">
        <w:rPr>
          <w:rFonts w:ascii="Arial" w:hAnsi="Arial" w:cs="Arial"/>
          <w:sz w:val="20"/>
          <w:szCs w:val="20"/>
        </w:rPr>
        <w:t xml:space="preserve"> HHMI phage genomics course and bioinformatics courses into BIO125. </w:t>
      </w:r>
      <w:r w:rsidR="00FD2E7C">
        <w:rPr>
          <w:rFonts w:ascii="Arial" w:hAnsi="Arial" w:cs="Arial"/>
          <w:sz w:val="20"/>
          <w:szCs w:val="20"/>
        </w:rPr>
        <w:t xml:space="preserve"> BIO125 is a core course for biology majors</w:t>
      </w:r>
      <w:r w:rsidR="001C5F43">
        <w:rPr>
          <w:rFonts w:ascii="Arial" w:hAnsi="Arial" w:cs="Arial"/>
          <w:sz w:val="20"/>
          <w:szCs w:val="20"/>
        </w:rPr>
        <w:t xml:space="preserve"> and aims to prepare students for independent research. </w:t>
      </w:r>
    </w:p>
    <w:p w:rsidR="001527DF" w:rsidRPr="001A7B5B" w:rsidRDefault="00AB1B27">
      <w:pPr>
        <w:ind w:firstLine="720"/>
        <w:jc w:val="both"/>
        <w:rPr>
          <w:rFonts w:ascii="Arial" w:hAnsi="Arial" w:cs="Arial"/>
          <w:sz w:val="20"/>
          <w:szCs w:val="20"/>
        </w:rPr>
      </w:pPr>
      <w:r w:rsidRPr="00AB1B27">
        <w:rPr>
          <w:rFonts w:ascii="Arial" w:hAnsi="Arial" w:cs="Arial"/>
          <w:sz w:val="20"/>
          <w:szCs w:val="20"/>
        </w:rPr>
        <w:t>In BIO233</w:t>
      </w:r>
      <w:r w:rsidR="00297299">
        <w:rPr>
          <w:rFonts w:ascii="Arial" w:hAnsi="Arial" w:cs="Arial"/>
          <w:sz w:val="20"/>
          <w:szCs w:val="20"/>
        </w:rPr>
        <w:t xml:space="preserve"> Microbiology (4 credits</w:t>
      </w:r>
      <w:r w:rsidR="003A5B33">
        <w:rPr>
          <w:rFonts w:ascii="Arial" w:hAnsi="Arial" w:cs="Arial"/>
          <w:sz w:val="20"/>
          <w:szCs w:val="20"/>
        </w:rPr>
        <w:t>, instructor</w:t>
      </w:r>
      <w:r w:rsidR="00297299">
        <w:rPr>
          <w:rFonts w:ascii="Arial" w:hAnsi="Arial" w:cs="Arial"/>
          <w:sz w:val="20"/>
          <w:szCs w:val="20"/>
        </w:rPr>
        <w:t>)</w:t>
      </w:r>
      <w:r w:rsidRPr="00AB1B27">
        <w:rPr>
          <w:rFonts w:ascii="Arial" w:hAnsi="Arial" w:cs="Arial"/>
          <w:sz w:val="20"/>
          <w:szCs w:val="20"/>
        </w:rPr>
        <w:t>, PI plans to lead students to work on mini research proposals</w:t>
      </w:r>
      <w:r w:rsidR="003A03C3">
        <w:rPr>
          <w:rFonts w:ascii="Arial" w:hAnsi="Arial" w:cs="Arial"/>
          <w:sz w:val="20"/>
          <w:szCs w:val="20"/>
        </w:rPr>
        <w:t xml:space="preserve"> to evaluate candidate limiting </w:t>
      </w:r>
      <w:r w:rsidR="001270B5">
        <w:rPr>
          <w:rFonts w:ascii="Arial" w:hAnsi="Arial" w:cs="Arial"/>
          <w:sz w:val="20"/>
          <w:szCs w:val="20"/>
        </w:rPr>
        <w:t>interaction</w:t>
      </w:r>
      <w:r w:rsidR="003A03C3">
        <w:rPr>
          <w:rFonts w:ascii="Arial" w:hAnsi="Arial" w:cs="Arial"/>
          <w:sz w:val="20"/>
          <w:szCs w:val="20"/>
        </w:rPr>
        <w:t xml:space="preserve"> modules for Aim 2.4</w:t>
      </w:r>
      <w:r w:rsidRPr="00AB1B27">
        <w:rPr>
          <w:rFonts w:ascii="Arial" w:hAnsi="Arial" w:cs="Arial"/>
          <w:sz w:val="20"/>
          <w:szCs w:val="20"/>
        </w:rPr>
        <w:t xml:space="preserve">. Students will be guided to formulate a hypothesis and propose experiments to test them. Students will learn to use bioinformatics tools to identify homolog/orthologs, perform domain analysis, gene/protein interaction analysis, and generate their hypothesis. Students are required to write their mini proposals on </w:t>
      </w:r>
      <w:r w:rsidR="00A75983">
        <w:rPr>
          <w:rFonts w:ascii="Arial" w:hAnsi="Arial" w:cs="Arial"/>
          <w:sz w:val="20"/>
          <w:szCs w:val="20"/>
        </w:rPr>
        <w:t xml:space="preserve">a </w:t>
      </w:r>
      <w:r w:rsidRPr="00AB1B27">
        <w:rPr>
          <w:rFonts w:ascii="Arial" w:hAnsi="Arial" w:cs="Arial"/>
          <w:sz w:val="20"/>
          <w:szCs w:val="20"/>
        </w:rPr>
        <w:t>wiki based website developed by PI (</w:t>
      </w:r>
      <w:r w:rsidR="00C6741E" w:rsidRPr="00C6741E">
        <w:rPr>
          <w:sz w:val="20"/>
          <w:szCs w:val="20"/>
        </w:rPr>
        <w:t>http://sunrays.spelman.edu/bgd/</w:t>
      </w:r>
      <w:r w:rsidR="00FB0140" w:rsidRPr="00C6741E" w:rsidDel="00FB0140">
        <w:rPr>
          <w:sz w:val="20"/>
          <w:szCs w:val="20"/>
        </w:rPr>
        <w:t xml:space="preserve"> </w:t>
      </w:r>
      <w:r w:rsidRPr="00AB1B27">
        <w:rPr>
          <w:rFonts w:ascii="Arial" w:hAnsi="Arial" w:cs="Arial"/>
          <w:sz w:val="20"/>
          <w:szCs w:val="20"/>
        </w:rPr>
        <w:t xml:space="preserve">). </w:t>
      </w:r>
      <w:r w:rsidR="00FB0140">
        <w:rPr>
          <w:rFonts w:ascii="Arial" w:hAnsi="Arial" w:cs="Arial"/>
          <w:sz w:val="20"/>
          <w:szCs w:val="20"/>
        </w:rPr>
        <w:t xml:space="preserve">This approach will also be used in BIO120. </w:t>
      </w:r>
    </w:p>
    <w:p w:rsidR="001527DF" w:rsidRPr="001A7B5B" w:rsidRDefault="00AB1B27">
      <w:pPr>
        <w:ind w:firstLine="720"/>
        <w:jc w:val="both"/>
        <w:rPr>
          <w:rFonts w:ascii="Arial" w:hAnsi="Arial" w:cs="Arial"/>
          <w:sz w:val="20"/>
          <w:szCs w:val="20"/>
        </w:rPr>
      </w:pPr>
      <w:r w:rsidRPr="00AB1B27">
        <w:rPr>
          <w:rFonts w:ascii="Arial" w:hAnsi="Arial" w:cs="Arial"/>
          <w:sz w:val="20"/>
          <w:szCs w:val="20"/>
        </w:rPr>
        <w:t>In BIO386</w:t>
      </w:r>
      <w:r w:rsidR="00F57284">
        <w:rPr>
          <w:rFonts w:ascii="Arial" w:hAnsi="Arial" w:cs="Arial"/>
          <w:sz w:val="20"/>
          <w:szCs w:val="20"/>
        </w:rPr>
        <w:t xml:space="preserve"> Genomics, Proteomics, and Bioinformatics (4 credits</w:t>
      </w:r>
      <w:r w:rsidR="003A5B33">
        <w:rPr>
          <w:rFonts w:ascii="Arial" w:hAnsi="Arial" w:cs="Arial"/>
          <w:sz w:val="20"/>
          <w:szCs w:val="20"/>
        </w:rPr>
        <w:t>, instructor</w:t>
      </w:r>
      <w:r w:rsidR="00F57284">
        <w:rPr>
          <w:rFonts w:ascii="Arial" w:hAnsi="Arial" w:cs="Arial"/>
          <w:sz w:val="20"/>
          <w:szCs w:val="20"/>
        </w:rPr>
        <w:t>)</w:t>
      </w:r>
      <w:r w:rsidRPr="00AB1B27">
        <w:rPr>
          <w:rFonts w:ascii="Arial" w:hAnsi="Arial" w:cs="Arial"/>
          <w:sz w:val="20"/>
          <w:szCs w:val="20"/>
        </w:rPr>
        <w:t xml:space="preserve">, PI teaches R programming, data analysis, and computational methods. BIO386 targets upper-class students and honor students. BIO386 </w:t>
      </w:r>
      <w:r w:rsidR="00F57284">
        <w:rPr>
          <w:rFonts w:ascii="Arial" w:hAnsi="Arial" w:cs="Arial"/>
          <w:sz w:val="20"/>
          <w:szCs w:val="20"/>
        </w:rPr>
        <w:t>is revised from BIO320,</w:t>
      </w:r>
      <w:r w:rsidRPr="00AB1B27">
        <w:rPr>
          <w:rFonts w:ascii="Arial" w:hAnsi="Arial" w:cs="Arial"/>
          <w:sz w:val="20"/>
          <w:szCs w:val="20"/>
        </w:rPr>
        <w:t xml:space="preserve"> a project-based computing course that PI has taught for three years at Spelman. Past students reflected that BIO320 is like a rotation experience in graduate schools and made them prepared for graduate training. </w:t>
      </w:r>
      <w:r w:rsidR="00F57284">
        <w:rPr>
          <w:rFonts w:ascii="Arial" w:hAnsi="Arial" w:cs="Arial"/>
          <w:sz w:val="20"/>
          <w:szCs w:val="20"/>
        </w:rPr>
        <w:t xml:space="preserve">BIO386 </w:t>
      </w:r>
      <w:r w:rsidRPr="00AB1B27">
        <w:rPr>
          <w:rFonts w:ascii="Arial" w:hAnsi="Arial" w:cs="Arial"/>
          <w:sz w:val="20"/>
          <w:szCs w:val="20"/>
        </w:rPr>
        <w:t xml:space="preserve">students are required to write manuscript-styled project reports. PI plans to lead BIO386 students in groups to carry out the proposed computational modeling, simulation, and analysis in </w:t>
      </w:r>
      <w:r w:rsidR="00F57284">
        <w:rPr>
          <w:rFonts w:ascii="Arial" w:hAnsi="Arial" w:cs="Arial"/>
          <w:sz w:val="20"/>
          <w:szCs w:val="20"/>
        </w:rPr>
        <w:t>A</w:t>
      </w:r>
      <w:r w:rsidR="00F57284" w:rsidRPr="00AB1B27">
        <w:rPr>
          <w:rFonts w:ascii="Arial" w:hAnsi="Arial" w:cs="Arial"/>
          <w:sz w:val="20"/>
          <w:szCs w:val="20"/>
        </w:rPr>
        <w:t xml:space="preserve">ims </w:t>
      </w:r>
      <w:r w:rsidRPr="00AB1B27">
        <w:rPr>
          <w:rFonts w:ascii="Arial" w:hAnsi="Arial" w:cs="Arial"/>
          <w:sz w:val="20"/>
          <w:szCs w:val="20"/>
        </w:rPr>
        <w:t>1</w:t>
      </w:r>
      <w:r w:rsidR="001C5F43">
        <w:rPr>
          <w:rFonts w:ascii="Arial" w:hAnsi="Arial" w:cs="Arial"/>
          <w:sz w:val="20"/>
          <w:szCs w:val="20"/>
        </w:rPr>
        <w:t xml:space="preserve">, </w:t>
      </w:r>
      <w:r w:rsidRPr="00AB1B27">
        <w:rPr>
          <w:rFonts w:ascii="Arial" w:hAnsi="Arial" w:cs="Arial"/>
          <w:sz w:val="20"/>
          <w:szCs w:val="20"/>
        </w:rPr>
        <w:t>2</w:t>
      </w:r>
      <w:r w:rsidR="001C5F43">
        <w:rPr>
          <w:rFonts w:ascii="Arial" w:hAnsi="Arial" w:cs="Arial"/>
          <w:sz w:val="20"/>
          <w:szCs w:val="20"/>
        </w:rPr>
        <w:t>.1, 2.2, and 2.3</w:t>
      </w:r>
      <w:r w:rsidRPr="00AB1B27">
        <w:rPr>
          <w:rFonts w:ascii="Arial" w:hAnsi="Arial" w:cs="Arial"/>
          <w:sz w:val="20"/>
          <w:szCs w:val="20"/>
        </w:rPr>
        <w:t xml:space="preserve">. </w:t>
      </w:r>
    </w:p>
    <w:p w:rsidR="001A4F80" w:rsidRPr="001A7B5B" w:rsidRDefault="00AB1B27" w:rsidP="002E018F">
      <w:pPr>
        <w:ind w:firstLine="720"/>
        <w:jc w:val="both"/>
        <w:rPr>
          <w:rFonts w:ascii="Arial" w:hAnsi="Arial" w:cs="Arial"/>
          <w:sz w:val="20"/>
          <w:szCs w:val="20"/>
        </w:rPr>
      </w:pPr>
      <w:r w:rsidRPr="00AB1B27">
        <w:rPr>
          <w:rFonts w:ascii="Arial" w:hAnsi="Arial" w:cs="Arial"/>
          <w:sz w:val="20"/>
          <w:szCs w:val="20"/>
        </w:rPr>
        <w:t>PI is experienced in integrat</w:t>
      </w:r>
      <w:r w:rsidR="00B43B9D">
        <w:rPr>
          <w:rFonts w:ascii="Arial" w:hAnsi="Arial" w:cs="Arial"/>
          <w:sz w:val="20"/>
          <w:szCs w:val="20"/>
        </w:rPr>
        <w:t>ing</w:t>
      </w:r>
      <w:r w:rsidRPr="00AB1B27">
        <w:rPr>
          <w:rFonts w:ascii="Arial" w:hAnsi="Arial" w:cs="Arial"/>
          <w:sz w:val="20"/>
          <w:szCs w:val="20"/>
        </w:rPr>
        <w:t xml:space="preserve"> original research into courses</w:t>
      </w:r>
      <w:r w:rsidR="003640D8">
        <w:rPr>
          <w:rFonts w:ascii="Arial" w:hAnsi="Arial" w:cs="Arial"/>
          <w:sz w:val="20"/>
          <w:szCs w:val="20"/>
        </w:rPr>
        <w:t xml:space="preserve"> (see Chair’s letter)</w:t>
      </w:r>
      <w:r w:rsidR="0079060F">
        <w:rPr>
          <w:rFonts w:ascii="Arial" w:hAnsi="Arial" w:cs="Arial"/>
          <w:sz w:val="20"/>
          <w:szCs w:val="20"/>
        </w:rPr>
        <w:t>.</w:t>
      </w:r>
      <w:r w:rsidR="0079060F" w:rsidRPr="00AB1B27">
        <w:rPr>
          <w:rFonts w:ascii="Arial" w:hAnsi="Arial" w:cs="Arial"/>
          <w:sz w:val="20"/>
          <w:szCs w:val="20"/>
        </w:rPr>
        <w:t xml:space="preserve"> </w:t>
      </w:r>
      <w:r w:rsidRPr="00AB1B27">
        <w:rPr>
          <w:rFonts w:ascii="Arial" w:hAnsi="Arial" w:cs="Arial"/>
          <w:sz w:val="20"/>
          <w:szCs w:val="20"/>
        </w:rPr>
        <w:t xml:space="preserve">He has developed many hands-on laboratory modules for bioinformatics (see www.bioinformatics.org/ctls) and has been using tutorial videos to facilitate student training and learning. </w:t>
      </w:r>
    </w:p>
    <w:p w:rsidR="00ED05C7" w:rsidRDefault="00AB1B27">
      <w:pPr>
        <w:pStyle w:val="Heading3"/>
        <w:spacing w:before="120"/>
        <w:ind w:left="0" w:firstLine="0"/>
        <w:jc w:val="both"/>
        <w:rPr>
          <w:rFonts w:ascii="Arial" w:hAnsi="Arial" w:cs="Arial"/>
          <w:sz w:val="20"/>
          <w:szCs w:val="20"/>
        </w:rPr>
      </w:pPr>
      <w:r w:rsidRPr="00AB1B27">
        <w:rPr>
          <w:rFonts w:ascii="Arial" w:hAnsi="Arial" w:cs="Arial"/>
          <w:sz w:val="20"/>
          <w:szCs w:val="20"/>
        </w:rPr>
        <w:t>Aim 3.3. Develop a new course of systems biology for undergraduates.</w:t>
      </w:r>
    </w:p>
    <w:p w:rsidR="00714465" w:rsidRPr="001A7B5B" w:rsidRDefault="00AB1B27">
      <w:pPr>
        <w:ind w:firstLine="720"/>
        <w:jc w:val="both"/>
        <w:rPr>
          <w:rFonts w:ascii="Arial" w:hAnsi="Arial" w:cs="Arial"/>
          <w:sz w:val="20"/>
          <w:szCs w:val="20"/>
        </w:rPr>
      </w:pPr>
      <w:r w:rsidRPr="00AB1B27">
        <w:rPr>
          <w:rFonts w:ascii="Arial" w:hAnsi="Arial" w:cs="Arial"/>
          <w:sz w:val="20"/>
          <w:szCs w:val="20"/>
        </w:rPr>
        <w:t xml:space="preserve">The core mission of this proposal is to understand cellular aging from the systems perspective. PI believes that an introductory course of systems biology will not only better prepare Spelman students to participate in the proposed research, but also provide a venue to synthesize and disseminate the research findings of this project. In addition, this course can expose many biology students to the power of mathematical modeling and computational analyses. </w:t>
      </w:r>
      <w:commentRangeStart w:id="481"/>
      <w:r w:rsidRPr="00AB1B27">
        <w:rPr>
          <w:rFonts w:ascii="Arial" w:hAnsi="Arial" w:cs="Arial"/>
          <w:sz w:val="20"/>
          <w:szCs w:val="20"/>
        </w:rPr>
        <w:t>The proposed course will cover basic concepts of dynamic systems, ordinary differential equations, phase diagrams, and bifurcation analysis</w:t>
      </w:r>
      <w:commentRangeEnd w:id="481"/>
      <w:r w:rsidRPr="00AB1B27">
        <w:rPr>
          <w:rStyle w:val="CommentReference"/>
          <w:rFonts w:ascii="Arial" w:hAnsi="Arial" w:cs="Arial"/>
          <w:sz w:val="20"/>
          <w:szCs w:val="20"/>
        </w:rPr>
        <w:commentReference w:id="481"/>
      </w:r>
      <w:r w:rsidRPr="00AB1B27">
        <w:rPr>
          <w:rFonts w:ascii="Arial" w:hAnsi="Arial" w:cs="Arial"/>
          <w:sz w:val="20"/>
          <w:szCs w:val="20"/>
        </w:rPr>
        <w:t xml:space="preserve">. Classical examples of toggle switch, </w:t>
      </w:r>
      <w:r w:rsidR="000318A5">
        <w:rPr>
          <w:rFonts w:ascii="Arial" w:hAnsi="Arial" w:cs="Arial"/>
          <w:sz w:val="20"/>
          <w:szCs w:val="20"/>
        </w:rPr>
        <w:t xml:space="preserve">and </w:t>
      </w:r>
      <w:r w:rsidRPr="00AB1B27">
        <w:rPr>
          <w:rFonts w:ascii="Arial" w:hAnsi="Arial" w:cs="Arial"/>
          <w:sz w:val="20"/>
          <w:szCs w:val="20"/>
        </w:rPr>
        <w:t xml:space="preserve">cell cycle model will be discussed. Students will learn to use Xpp and R to study system behaviors. PI also plans to guide students to develop ODE based models </w:t>
      </w:r>
      <w:r w:rsidR="00F57284">
        <w:rPr>
          <w:rFonts w:ascii="Arial" w:hAnsi="Arial" w:cs="Arial"/>
          <w:sz w:val="20"/>
          <w:szCs w:val="20"/>
        </w:rPr>
        <w:t>in Aim 2.5</w:t>
      </w:r>
      <w:r w:rsidRPr="00AB1B27">
        <w:rPr>
          <w:rFonts w:ascii="Arial" w:hAnsi="Arial" w:cs="Arial"/>
          <w:sz w:val="20"/>
          <w:szCs w:val="20"/>
        </w:rPr>
        <w:t xml:space="preserve">. PI plans to develop this course by simplifying the CSHL course materials of Computational Cell Biology (PI attended in 2011). PI will also learn from similar courses offered at the College of William and Mary (CWM) and Virginia Tech (VT). Dr. Gregory Smith at CWM has generously shared his entire course materials with PI. PI has budgeted visits to Dr. Xing’s </w:t>
      </w:r>
      <w:del w:id="482" w:author="hqin" w:date="2012-07-21T09:24:00Z">
        <w:r w:rsidRPr="00AB1B27" w:rsidDel="00940AEE">
          <w:rPr>
            <w:rFonts w:ascii="Arial" w:hAnsi="Arial" w:cs="Arial"/>
            <w:sz w:val="20"/>
            <w:szCs w:val="20"/>
          </w:rPr>
          <w:delText xml:space="preserve">lab </w:delText>
        </w:r>
      </w:del>
      <w:ins w:id="483" w:author="hqin" w:date="2012-07-21T09:24:00Z">
        <w:r w:rsidR="00940AEE">
          <w:rPr>
            <w:rFonts w:ascii="Arial" w:hAnsi="Arial" w:cs="Arial"/>
            <w:sz w:val="20"/>
            <w:szCs w:val="20"/>
          </w:rPr>
          <w:t>group</w:t>
        </w:r>
        <w:r w:rsidR="00940AEE" w:rsidRPr="00AB1B27">
          <w:rPr>
            <w:rFonts w:ascii="Arial" w:hAnsi="Arial" w:cs="Arial"/>
            <w:sz w:val="20"/>
            <w:szCs w:val="20"/>
          </w:rPr>
          <w:t xml:space="preserve"> </w:t>
        </w:r>
      </w:ins>
      <w:r w:rsidRPr="00AB1B27">
        <w:rPr>
          <w:rFonts w:ascii="Arial" w:hAnsi="Arial" w:cs="Arial"/>
          <w:sz w:val="20"/>
          <w:szCs w:val="20"/>
        </w:rPr>
        <w:t>at VT</w:t>
      </w:r>
      <w:r w:rsidR="004C2541">
        <w:rPr>
          <w:rFonts w:ascii="Arial" w:hAnsi="Arial" w:cs="Arial"/>
          <w:sz w:val="20"/>
          <w:szCs w:val="20"/>
        </w:rPr>
        <w:t xml:space="preserve"> (see his letter)</w:t>
      </w:r>
      <w:r w:rsidRPr="00AB1B27">
        <w:rPr>
          <w:rFonts w:ascii="Arial" w:hAnsi="Arial" w:cs="Arial"/>
          <w:sz w:val="20"/>
          <w:szCs w:val="20"/>
        </w:rPr>
        <w:t xml:space="preserve">. PI plans to pilot this new course in Year 2 and 3, and then propose to the college curriculum committee for formal offering in Year 4.  </w:t>
      </w:r>
    </w:p>
    <w:p w:rsidR="00AB1B27" w:rsidRPr="00AB1B27" w:rsidRDefault="00AB1B27" w:rsidP="00AB1B27">
      <w:pPr>
        <w:pStyle w:val="Heading3"/>
        <w:spacing w:before="120"/>
        <w:rPr>
          <w:rFonts w:ascii="Arial" w:hAnsi="Arial" w:cs="Arial"/>
          <w:sz w:val="20"/>
          <w:szCs w:val="20"/>
        </w:rPr>
      </w:pPr>
      <w:r w:rsidRPr="00AB1B27">
        <w:rPr>
          <w:rFonts w:ascii="Arial" w:hAnsi="Arial" w:cs="Arial"/>
          <w:sz w:val="20"/>
          <w:szCs w:val="20"/>
        </w:rPr>
        <w:t xml:space="preserve">Aim 3.4. Build a sustainable undergraduate program on computing through faculty workshops, an undergraduate minor, a student club, and outreach. </w:t>
      </w:r>
    </w:p>
    <w:p w:rsidR="005E67B6" w:rsidRDefault="00AB1B27">
      <w:pPr>
        <w:ind w:firstLine="720"/>
        <w:jc w:val="both"/>
        <w:rPr>
          <w:rFonts w:ascii="Arial" w:hAnsi="Arial" w:cs="Arial"/>
          <w:sz w:val="20"/>
          <w:szCs w:val="20"/>
        </w:rPr>
      </w:pPr>
      <w:r w:rsidRPr="00AB1B27">
        <w:rPr>
          <w:rFonts w:ascii="Arial" w:hAnsi="Arial" w:cs="Arial"/>
          <w:sz w:val="20"/>
          <w:szCs w:val="20"/>
        </w:rPr>
        <w:t>The primary goal here is to build a local community of computing, in order to better recruit and retain undergraduates</w:t>
      </w:r>
      <w:r w:rsidR="0079060F">
        <w:rPr>
          <w:rFonts w:ascii="Arial" w:hAnsi="Arial" w:cs="Arial"/>
          <w:sz w:val="20"/>
          <w:szCs w:val="20"/>
        </w:rPr>
        <w:t xml:space="preserve">, and go </w:t>
      </w:r>
      <w:r w:rsidRPr="00AB1B27">
        <w:rPr>
          <w:rFonts w:ascii="Arial" w:hAnsi="Arial" w:cs="Arial"/>
          <w:sz w:val="20"/>
          <w:szCs w:val="20"/>
        </w:rPr>
        <w:t xml:space="preserve">beyond the effort of PI as a single faculty. </w:t>
      </w:r>
      <w:r w:rsidR="0079060F">
        <w:rPr>
          <w:rFonts w:ascii="Arial" w:hAnsi="Arial" w:cs="Arial"/>
          <w:sz w:val="20"/>
          <w:szCs w:val="20"/>
        </w:rPr>
        <w:t>First, P</w:t>
      </w:r>
      <w:r w:rsidRPr="00AB1B27">
        <w:rPr>
          <w:rFonts w:ascii="Arial" w:hAnsi="Arial" w:cs="Arial"/>
          <w:sz w:val="20"/>
          <w:szCs w:val="20"/>
        </w:rPr>
        <w:t>I plans to organize tutorial workshops for faculty in nearby colleges to adopt R and other computing and modeling tools in research and education in Year 1</w:t>
      </w:r>
      <w:r w:rsidR="00D75A7F">
        <w:rPr>
          <w:rFonts w:ascii="Arial" w:hAnsi="Arial" w:cs="Arial"/>
          <w:sz w:val="20"/>
          <w:szCs w:val="20"/>
        </w:rPr>
        <w:t>-4</w:t>
      </w:r>
      <w:r w:rsidRPr="00AB1B27">
        <w:rPr>
          <w:rFonts w:ascii="Arial" w:hAnsi="Arial" w:cs="Arial"/>
          <w:sz w:val="20"/>
          <w:szCs w:val="20"/>
        </w:rPr>
        <w:t>. Virtual Cell (Vcell</w:t>
      </w:r>
      <w:r w:rsidR="001D167E" w:rsidRPr="00AB1B27">
        <w:rPr>
          <w:rFonts w:ascii="Arial" w:hAnsi="Arial" w:cs="Arial"/>
          <w:sz w:val="20"/>
          <w:szCs w:val="20"/>
        </w:rPr>
        <w:t>)</w:t>
      </w:r>
      <w:r w:rsidR="001D167E">
        <w:rPr>
          <w:rFonts w:ascii="Arial" w:hAnsi="Arial" w:cs="Arial"/>
          <w:sz w:val="20"/>
          <w:szCs w:val="20"/>
        </w:rPr>
        <w:t xml:space="preserve"> is</w:t>
      </w:r>
      <w:r w:rsidR="001D167E" w:rsidRPr="00AB1B27">
        <w:rPr>
          <w:rFonts w:ascii="Arial" w:hAnsi="Arial" w:cs="Arial"/>
          <w:sz w:val="20"/>
          <w:szCs w:val="20"/>
        </w:rPr>
        <w:t xml:space="preserve"> a problem solving environment used by </w:t>
      </w:r>
      <w:r w:rsidR="001D167E">
        <w:rPr>
          <w:rFonts w:ascii="Arial" w:hAnsi="Arial" w:cs="Arial"/>
          <w:sz w:val="20"/>
          <w:szCs w:val="20"/>
        </w:rPr>
        <w:t xml:space="preserve">many </w:t>
      </w:r>
      <w:r w:rsidR="001D167E" w:rsidRPr="00AB1B27">
        <w:rPr>
          <w:rFonts w:ascii="Arial" w:hAnsi="Arial" w:cs="Arial"/>
          <w:sz w:val="20"/>
          <w:szCs w:val="20"/>
        </w:rPr>
        <w:t xml:space="preserve">biologists </w:t>
      </w:r>
      <w:r w:rsidR="001D167E">
        <w:rPr>
          <w:rFonts w:ascii="Arial" w:hAnsi="Arial" w:cs="Arial"/>
          <w:sz w:val="20"/>
          <w:szCs w:val="20"/>
        </w:rPr>
        <w:t xml:space="preserve">and </w:t>
      </w:r>
      <w:r w:rsidR="001D167E" w:rsidRPr="00AB1B27">
        <w:rPr>
          <w:rFonts w:ascii="Arial" w:hAnsi="Arial" w:cs="Arial"/>
          <w:sz w:val="20"/>
          <w:szCs w:val="20"/>
        </w:rPr>
        <w:t>also has well developed educational resources.</w:t>
      </w:r>
      <w:r w:rsidR="001D167E">
        <w:rPr>
          <w:rFonts w:ascii="Arial" w:hAnsi="Arial" w:cs="Arial"/>
          <w:sz w:val="20"/>
          <w:szCs w:val="20"/>
        </w:rPr>
        <w:t xml:space="preserve"> </w:t>
      </w:r>
      <w:r w:rsidRPr="00AB1B27">
        <w:rPr>
          <w:rFonts w:ascii="Arial" w:hAnsi="Arial" w:cs="Arial"/>
          <w:sz w:val="20"/>
          <w:szCs w:val="20"/>
        </w:rPr>
        <w:t xml:space="preserve">Dr. Raquell Holmes from the Center for Cell Analysis and Modeling at the University of Connecticut Health Center which develops VCell </w:t>
      </w:r>
      <w:r w:rsidR="001D167E">
        <w:rPr>
          <w:rFonts w:ascii="Arial" w:hAnsi="Arial" w:cs="Arial"/>
          <w:sz w:val="20"/>
          <w:szCs w:val="20"/>
        </w:rPr>
        <w:t xml:space="preserve">will </w:t>
      </w:r>
      <w:r w:rsidRPr="00AB1B27">
        <w:rPr>
          <w:rFonts w:ascii="Arial" w:hAnsi="Arial" w:cs="Arial"/>
          <w:sz w:val="20"/>
          <w:szCs w:val="20"/>
        </w:rPr>
        <w:t xml:space="preserve">visit Spelman to deliver a workshop (see her letter of support). PI will also further develop Youtube videos </w:t>
      </w:r>
      <w:r w:rsidR="001D167E">
        <w:rPr>
          <w:rFonts w:ascii="Arial" w:hAnsi="Arial" w:cs="Arial"/>
          <w:sz w:val="20"/>
          <w:szCs w:val="20"/>
        </w:rPr>
        <w:t xml:space="preserve">on </w:t>
      </w:r>
      <w:r w:rsidRPr="00AB1B27">
        <w:rPr>
          <w:rFonts w:ascii="Arial" w:hAnsi="Arial" w:cs="Arial"/>
          <w:sz w:val="20"/>
          <w:szCs w:val="20"/>
        </w:rPr>
        <w:t xml:space="preserve">computing, modeling, and systems biology. </w:t>
      </w:r>
    </w:p>
    <w:p w:rsidR="00917286" w:rsidRDefault="0079060F" w:rsidP="00A53864">
      <w:pPr>
        <w:ind w:firstLine="720"/>
        <w:jc w:val="both"/>
        <w:rPr>
          <w:rFonts w:ascii="Arial" w:hAnsi="Arial" w:cs="Arial"/>
          <w:sz w:val="20"/>
          <w:szCs w:val="20"/>
        </w:rPr>
      </w:pPr>
      <w:r>
        <w:rPr>
          <w:rFonts w:ascii="Arial" w:hAnsi="Arial" w:cs="Arial"/>
          <w:sz w:val="20"/>
          <w:szCs w:val="20"/>
        </w:rPr>
        <w:t xml:space="preserve">Second, </w:t>
      </w:r>
      <w:r w:rsidR="00AB1B27" w:rsidRPr="00AB1B27">
        <w:rPr>
          <w:rFonts w:ascii="Arial" w:hAnsi="Arial" w:cs="Arial"/>
          <w:sz w:val="20"/>
          <w:szCs w:val="20"/>
        </w:rPr>
        <w:t>PI plans to propose an undergraduate minor of bioinformatics and systems biology. CIS115</w:t>
      </w:r>
      <w:r w:rsidR="00D75A7F">
        <w:rPr>
          <w:rFonts w:ascii="Arial" w:hAnsi="Arial" w:cs="Arial"/>
          <w:sz w:val="20"/>
          <w:szCs w:val="20"/>
        </w:rPr>
        <w:t>, BIO386, and the new course on systems biology will likely be part of the minor</w:t>
      </w:r>
      <w:r w:rsidR="009172F0">
        <w:rPr>
          <w:rFonts w:ascii="Arial" w:hAnsi="Arial" w:cs="Arial"/>
          <w:sz w:val="20"/>
          <w:szCs w:val="20"/>
        </w:rPr>
        <w:t xml:space="preserve"> (see Chair’s letter</w:t>
      </w:r>
      <w:r w:rsidR="00A61142">
        <w:rPr>
          <w:rFonts w:ascii="Arial" w:hAnsi="Arial" w:cs="Arial"/>
          <w:sz w:val="20"/>
          <w:szCs w:val="20"/>
        </w:rPr>
        <w:t xml:space="preserve"> for Departmental support</w:t>
      </w:r>
      <w:r w:rsidR="009172F0">
        <w:rPr>
          <w:rFonts w:ascii="Arial" w:hAnsi="Arial" w:cs="Arial"/>
          <w:sz w:val="20"/>
          <w:szCs w:val="20"/>
        </w:rPr>
        <w:t>)</w:t>
      </w:r>
      <w:r w:rsidR="00D75A7F" w:rsidRPr="00AB1B27">
        <w:rPr>
          <w:rFonts w:ascii="Arial" w:hAnsi="Arial" w:cs="Arial"/>
          <w:sz w:val="20"/>
          <w:szCs w:val="20"/>
        </w:rPr>
        <w:t xml:space="preserve">. </w:t>
      </w:r>
      <w:r w:rsidR="00AB1B27" w:rsidRPr="00AB1B27">
        <w:rPr>
          <w:rFonts w:ascii="Arial" w:hAnsi="Arial" w:cs="Arial"/>
          <w:sz w:val="20"/>
          <w:szCs w:val="20"/>
        </w:rPr>
        <w:t xml:space="preserve">We plan to propose this new minor to curriculum committee in </w:t>
      </w:r>
      <w:r w:rsidR="00D75A7F">
        <w:rPr>
          <w:rFonts w:ascii="Arial" w:hAnsi="Arial" w:cs="Arial"/>
          <w:sz w:val="20"/>
          <w:szCs w:val="20"/>
        </w:rPr>
        <w:t>Y</w:t>
      </w:r>
      <w:r w:rsidR="00AB1B27" w:rsidRPr="00AB1B27">
        <w:rPr>
          <w:rFonts w:ascii="Arial" w:hAnsi="Arial" w:cs="Arial"/>
          <w:sz w:val="20"/>
          <w:szCs w:val="20"/>
        </w:rPr>
        <w:t xml:space="preserve">ear 4. To cultivate student interests, PI plans to guide a group of students to form a student club of computing. </w:t>
      </w:r>
      <w:r w:rsidR="008B2A16">
        <w:rPr>
          <w:rFonts w:ascii="Arial" w:hAnsi="Arial" w:cs="Arial"/>
          <w:sz w:val="20"/>
          <w:szCs w:val="20"/>
        </w:rPr>
        <w:t>Promotional items (such as pens)</w:t>
      </w:r>
      <w:r w:rsidR="00AB1B27" w:rsidRPr="00AB1B27">
        <w:rPr>
          <w:rFonts w:ascii="Arial" w:hAnsi="Arial" w:cs="Arial"/>
          <w:sz w:val="20"/>
          <w:szCs w:val="20"/>
        </w:rPr>
        <w:t xml:space="preserve"> with “Computing @ Spelman” will be designed and distributed for recruitment events held on campus. Students will meet regularly in journal clubs. A Facebook group has been formed for students and alumni from the Spelman computing program to share their career experiences. </w:t>
      </w:r>
      <w:r w:rsidR="00917286">
        <w:rPr>
          <w:rFonts w:ascii="Arial" w:hAnsi="Arial" w:cs="Arial"/>
          <w:sz w:val="20"/>
          <w:szCs w:val="20"/>
        </w:rPr>
        <w:t xml:space="preserve">PI teaches </w:t>
      </w:r>
      <w:r w:rsidR="00917286" w:rsidRPr="00AB1B27">
        <w:rPr>
          <w:rFonts w:ascii="Arial" w:hAnsi="Arial" w:cs="Arial"/>
          <w:sz w:val="20"/>
          <w:szCs w:val="20"/>
        </w:rPr>
        <w:t xml:space="preserve">First Yeast Experiences </w:t>
      </w:r>
      <w:r w:rsidR="00917286">
        <w:rPr>
          <w:rFonts w:ascii="Arial" w:hAnsi="Arial" w:cs="Arial"/>
          <w:sz w:val="20"/>
          <w:szCs w:val="20"/>
        </w:rPr>
        <w:t>(</w:t>
      </w:r>
      <w:r w:rsidR="00917286" w:rsidRPr="00AB1B27">
        <w:rPr>
          <w:rFonts w:ascii="Arial" w:hAnsi="Arial" w:cs="Arial"/>
          <w:sz w:val="20"/>
          <w:szCs w:val="20"/>
        </w:rPr>
        <w:t>FYE</w:t>
      </w:r>
      <w:r w:rsidR="00917286">
        <w:rPr>
          <w:rFonts w:ascii="Arial" w:hAnsi="Arial" w:cs="Arial"/>
          <w:sz w:val="20"/>
          <w:szCs w:val="20"/>
        </w:rPr>
        <w:t>), a 0.5 credit seminar course</w:t>
      </w:r>
      <w:r w:rsidR="00252ADB">
        <w:rPr>
          <w:rFonts w:ascii="Arial" w:hAnsi="Arial" w:cs="Arial"/>
          <w:sz w:val="20"/>
          <w:szCs w:val="20"/>
        </w:rPr>
        <w:t xml:space="preserve">, which will help recruit freshmen. </w:t>
      </w:r>
    </w:p>
    <w:p w:rsidR="00277B82" w:rsidRDefault="00ED0CEA">
      <w:pPr>
        <w:ind w:firstLine="720"/>
        <w:jc w:val="both"/>
        <w:rPr>
          <w:rFonts w:ascii="Arial" w:hAnsi="Arial" w:cs="Arial"/>
          <w:noProof/>
          <w:sz w:val="20"/>
          <w:szCs w:val="20"/>
        </w:rPr>
      </w:pPr>
      <w:r>
        <w:rPr>
          <w:rFonts w:ascii="Arial" w:hAnsi="Arial" w:cs="Arial"/>
          <w:sz w:val="20"/>
          <w:szCs w:val="20"/>
        </w:rPr>
        <w:t xml:space="preserve">For outreach, </w:t>
      </w:r>
      <w:r w:rsidR="00044746" w:rsidRPr="00AB1B27">
        <w:rPr>
          <w:rFonts w:ascii="Arial" w:hAnsi="Arial" w:cs="Arial"/>
          <w:sz w:val="20"/>
          <w:szCs w:val="20"/>
        </w:rPr>
        <w:t xml:space="preserve">PI will host a </w:t>
      </w:r>
      <w:r w:rsidR="00C62C8A">
        <w:rPr>
          <w:rFonts w:ascii="Arial" w:hAnsi="Arial" w:cs="Arial"/>
          <w:sz w:val="20"/>
          <w:szCs w:val="20"/>
        </w:rPr>
        <w:t>high-school</w:t>
      </w:r>
      <w:r w:rsidR="00044746" w:rsidRPr="00AB1B27">
        <w:rPr>
          <w:rFonts w:ascii="Arial" w:hAnsi="Arial" w:cs="Arial"/>
          <w:sz w:val="20"/>
          <w:szCs w:val="20"/>
        </w:rPr>
        <w:t xml:space="preserve"> </w:t>
      </w:r>
      <w:r w:rsidR="00C62C8A">
        <w:rPr>
          <w:rFonts w:ascii="Arial" w:hAnsi="Arial" w:cs="Arial"/>
          <w:sz w:val="20"/>
          <w:szCs w:val="20"/>
        </w:rPr>
        <w:t xml:space="preserve">teacher </w:t>
      </w:r>
      <w:r w:rsidR="00044746">
        <w:rPr>
          <w:rFonts w:ascii="Arial" w:hAnsi="Arial" w:cs="Arial"/>
          <w:sz w:val="20"/>
          <w:szCs w:val="20"/>
        </w:rPr>
        <w:t xml:space="preserve">during </w:t>
      </w:r>
      <w:r w:rsidR="00BE02EA">
        <w:rPr>
          <w:rFonts w:ascii="Arial" w:hAnsi="Arial" w:cs="Arial"/>
          <w:sz w:val="20"/>
          <w:szCs w:val="20"/>
        </w:rPr>
        <w:t xml:space="preserve">the </w:t>
      </w:r>
      <w:r w:rsidR="00044746" w:rsidRPr="00AB1B27">
        <w:rPr>
          <w:rFonts w:ascii="Arial" w:hAnsi="Arial" w:cs="Arial"/>
          <w:sz w:val="20"/>
          <w:szCs w:val="20"/>
        </w:rPr>
        <w:t>summer for professional development</w:t>
      </w:r>
      <w:r w:rsidR="00044746">
        <w:rPr>
          <w:rFonts w:ascii="Arial" w:hAnsi="Arial" w:cs="Arial"/>
          <w:sz w:val="20"/>
          <w:szCs w:val="20"/>
        </w:rPr>
        <w:t>.</w:t>
      </w:r>
      <w:r w:rsidR="00044746" w:rsidRPr="00AB1B27">
        <w:rPr>
          <w:rFonts w:ascii="Arial" w:hAnsi="Arial" w:cs="Arial"/>
          <w:sz w:val="20"/>
          <w:szCs w:val="20"/>
        </w:rPr>
        <w:t xml:space="preserve"> </w:t>
      </w:r>
      <w:r w:rsidR="00AB1B27" w:rsidRPr="00AB1B27">
        <w:rPr>
          <w:rFonts w:ascii="Arial" w:hAnsi="Arial" w:cs="Arial"/>
          <w:sz w:val="20"/>
          <w:szCs w:val="20"/>
        </w:rPr>
        <w:t xml:space="preserve">PI has cultivated a partnership with Science teachers at the Cedar Grove High School (CGHS) with a predominately African American student enrollment (see Hairston’s letter). </w:t>
      </w:r>
      <w:r w:rsidR="002F5AFF" w:rsidRPr="002F5AFF">
        <w:rPr>
          <w:rFonts w:ascii="Arial" w:hAnsi="Arial" w:cs="Arial"/>
          <w:b/>
          <w:sz w:val="20"/>
          <w:szCs w:val="20"/>
        </w:rPr>
        <w:fldChar w:fldCharType="begin"/>
      </w:r>
      <w:r w:rsidR="00AB1B27" w:rsidRPr="00AB1B27">
        <w:rPr>
          <w:rFonts w:ascii="Arial" w:hAnsi="Arial" w:cs="Arial"/>
          <w:sz w:val="20"/>
          <w:szCs w:val="20"/>
        </w:rPr>
        <w:instrText xml:space="preserve">EN.REFLIST </w:instrText>
      </w:r>
      <w:r w:rsidR="002F5AFF" w:rsidRPr="002F5AFF">
        <w:rPr>
          <w:rFonts w:ascii="Arial" w:hAnsi="Arial" w:cs="Arial"/>
          <w:b/>
          <w:sz w:val="20"/>
          <w:szCs w:val="20"/>
        </w:rPr>
        <w:fldChar w:fldCharType="separate"/>
      </w:r>
      <w:r w:rsidR="00AB1B27" w:rsidRPr="00AB1B27">
        <w:rPr>
          <w:rFonts w:ascii="Arial" w:hAnsi="Arial" w:cs="Arial"/>
          <w:noProof/>
          <w:sz w:val="20"/>
          <w:szCs w:val="20"/>
        </w:rPr>
        <w:t>1.</w:t>
      </w:r>
      <w:r w:rsidR="00AB1B27" w:rsidRPr="00AB1B27">
        <w:rPr>
          <w:rFonts w:ascii="Arial" w:hAnsi="Arial" w:cs="Arial"/>
          <w:noProof/>
          <w:sz w:val="20"/>
          <w:szCs w:val="20"/>
        </w:rPr>
        <w:tab/>
        <w:t xml:space="preserve">Qin, H. (2009). Teaching computational thinking through bioinformatics to biology students. </w:t>
      </w:r>
      <w:r w:rsidR="00AB1B27" w:rsidRPr="00AB1B27">
        <w:rPr>
          <w:rFonts w:ascii="Arial" w:hAnsi="Arial" w:cs="Arial"/>
          <w:i/>
          <w:noProof/>
          <w:sz w:val="20"/>
          <w:szCs w:val="20"/>
        </w:rPr>
        <w:t>Proceedings of the 40th ACM technical symposium on computer science education</w:t>
      </w:r>
      <w:r w:rsidR="00AB1B27" w:rsidRPr="00AB1B27">
        <w:rPr>
          <w:rFonts w:ascii="Arial" w:hAnsi="Arial" w:cs="Arial"/>
          <w:noProof/>
          <w:sz w:val="20"/>
          <w:szCs w:val="20"/>
        </w:rPr>
        <w:t>, 188-191.</w:t>
      </w:r>
    </w:p>
    <w:p w:rsidR="00B32FF8" w:rsidRPr="007A63CA" w:rsidRDefault="00AB1B27">
      <w:pPr>
        <w:pStyle w:val="Heading2"/>
        <w:spacing w:before="0" w:beforeAutospacing="0" w:after="0" w:afterAutospacing="0"/>
        <w:ind w:hanging="720"/>
        <w:jc w:val="both"/>
        <w:rPr>
          <w:rFonts w:ascii="Arial" w:hAnsi="Arial" w:cs="Arial"/>
          <w:b w:val="0"/>
          <w:noProof/>
          <w:sz w:val="20"/>
          <w:szCs w:val="20"/>
        </w:rPr>
      </w:pPr>
      <w:r w:rsidRPr="00AB1B27">
        <w:rPr>
          <w:rFonts w:ascii="Arial" w:hAnsi="Arial" w:cs="Arial"/>
          <w:b w:val="0"/>
          <w:noProof/>
          <w:sz w:val="20"/>
          <w:szCs w:val="20"/>
        </w:rPr>
        <w:t>2.</w:t>
      </w:r>
      <w:r w:rsidRPr="00AB1B27">
        <w:rPr>
          <w:rFonts w:ascii="Arial" w:hAnsi="Arial" w:cs="Arial"/>
          <w:b w:val="0"/>
          <w:noProof/>
          <w:sz w:val="20"/>
          <w:szCs w:val="20"/>
        </w:rPr>
        <w:tab/>
        <w:t xml:space="preserve">Guo, Z., Adomas, A. B., Jackson, E. D., Qin, H. &amp; Townsend, J. P. (2011). SIR2 and other genes are abundantly expressed in long-lived natural segregants for replicative aging of the budding yeast Saccharomyces cerevisiae. </w:t>
      </w:r>
      <w:r w:rsidRPr="00AB1B27">
        <w:rPr>
          <w:rFonts w:ascii="Arial" w:hAnsi="Arial" w:cs="Arial"/>
          <w:b w:val="0"/>
          <w:i/>
          <w:noProof/>
          <w:sz w:val="20"/>
          <w:szCs w:val="20"/>
        </w:rPr>
        <w:t>FEMS Yeast Res</w:t>
      </w:r>
      <w:r w:rsidRPr="00AB1B27">
        <w:rPr>
          <w:rFonts w:ascii="Arial" w:hAnsi="Arial" w:cs="Arial"/>
          <w:b w:val="0"/>
          <w:noProof/>
          <w:sz w:val="20"/>
          <w:szCs w:val="20"/>
        </w:rPr>
        <w:t xml:space="preserve"> 11, 345-55.</w:t>
      </w:r>
    </w:p>
    <w:p w:rsidR="00B32FF8" w:rsidRPr="007A63CA" w:rsidRDefault="00AB1B27">
      <w:pPr>
        <w:pStyle w:val="Heading2"/>
        <w:spacing w:before="0" w:beforeAutospacing="0" w:after="0" w:afterAutospacing="0"/>
        <w:ind w:hanging="720"/>
        <w:jc w:val="both"/>
        <w:rPr>
          <w:rFonts w:ascii="Arial" w:hAnsi="Arial" w:cs="Arial"/>
          <w:b w:val="0"/>
          <w:noProof/>
          <w:sz w:val="20"/>
          <w:szCs w:val="20"/>
        </w:rPr>
      </w:pPr>
      <w:r w:rsidRPr="00AB1B27">
        <w:rPr>
          <w:rFonts w:ascii="Arial" w:hAnsi="Arial" w:cs="Arial"/>
          <w:b w:val="0"/>
          <w:noProof/>
          <w:sz w:val="20"/>
          <w:szCs w:val="20"/>
        </w:rPr>
        <w:t>3.</w:t>
      </w:r>
      <w:r w:rsidRPr="00AB1B27">
        <w:rPr>
          <w:rFonts w:ascii="Arial" w:hAnsi="Arial" w:cs="Arial"/>
          <w:b w:val="0"/>
          <w:noProof/>
          <w:sz w:val="20"/>
          <w:szCs w:val="20"/>
        </w:rPr>
        <w:tab/>
        <w:t xml:space="preserve">Finkelstein, M. &amp; Vaupel, J. W. (2006). The relative tail of longevity and the mean remaining lifetime. </w:t>
      </w:r>
      <w:r w:rsidRPr="00AB1B27">
        <w:rPr>
          <w:rFonts w:ascii="Arial" w:hAnsi="Arial" w:cs="Arial"/>
          <w:b w:val="0"/>
          <w:i/>
          <w:noProof/>
          <w:sz w:val="20"/>
          <w:szCs w:val="20"/>
        </w:rPr>
        <w:t>DEMOGRAPHIC RESEARCH</w:t>
      </w:r>
      <w:r w:rsidRPr="00AB1B27">
        <w:rPr>
          <w:rFonts w:ascii="Arial" w:hAnsi="Arial" w:cs="Arial"/>
          <w:b w:val="0"/>
          <w:noProof/>
          <w:sz w:val="20"/>
          <w:szCs w:val="20"/>
        </w:rPr>
        <w:t xml:space="preserve"> 14, 111-138.</w:t>
      </w:r>
    </w:p>
    <w:p w:rsidR="00B32FF8" w:rsidRPr="007A63CA" w:rsidRDefault="00AB1B27">
      <w:pPr>
        <w:pStyle w:val="Heading2"/>
        <w:spacing w:before="0" w:beforeAutospacing="0" w:after="0" w:afterAutospacing="0"/>
        <w:ind w:hanging="720"/>
        <w:jc w:val="both"/>
        <w:rPr>
          <w:rFonts w:ascii="Arial" w:hAnsi="Arial" w:cs="Arial"/>
          <w:b w:val="0"/>
          <w:noProof/>
          <w:sz w:val="20"/>
          <w:szCs w:val="20"/>
        </w:rPr>
      </w:pPr>
      <w:r w:rsidRPr="00AB1B27">
        <w:rPr>
          <w:rFonts w:ascii="Arial" w:hAnsi="Arial" w:cs="Arial"/>
          <w:b w:val="0"/>
          <w:noProof/>
          <w:sz w:val="20"/>
          <w:szCs w:val="20"/>
        </w:rPr>
        <w:t>4.</w:t>
      </w:r>
      <w:r w:rsidRPr="00AB1B27">
        <w:rPr>
          <w:rFonts w:ascii="Arial" w:hAnsi="Arial" w:cs="Arial"/>
          <w:b w:val="0"/>
          <w:noProof/>
          <w:sz w:val="20"/>
          <w:szCs w:val="20"/>
        </w:rPr>
        <w:tab/>
        <w:t xml:space="preserve">Kwan, E. X., Foss, E., Kruglyak, L. &amp; Bedalov, A. (2011). Natural polymorphism in BUL2 links cellular amino acid availability with chronological aging and telomere maintenance in yeast. </w:t>
      </w:r>
      <w:r w:rsidRPr="00AB1B27">
        <w:rPr>
          <w:rFonts w:ascii="Arial" w:hAnsi="Arial" w:cs="Arial"/>
          <w:b w:val="0"/>
          <w:i/>
          <w:noProof/>
          <w:sz w:val="20"/>
          <w:szCs w:val="20"/>
        </w:rPr>
        <w:t>PLoS Genet</w:t>
      </w:r>
      <w:r w:rsidRPr="00AB1B27">
        <w:rPr>
          <w:rFonts w:ascii="Arial" w:hAnsi="Arial" w:cs="Arial"/>
          <w:b w:val="0"/>
          <w:noProof/>
          <w:sz w:val="20"/>
          <w:szCs w:val="20"/>
        </w:rPr>
        <w:t xml:space="preserve"> 7, e1002250.</w:t>
      </w:r>
    </w:p>
    <w:p w:rsidR="00B32FF8" w:rsidRPr="007A63CA" w:rsidRDefault="00AB1B27">
      <w:pPr>
        <w:pStyle w:val="Heading2"/>
        <w:spacing w:before="0" w:beforeAutospacing="0" w:after="0" w:afterAutospacing="0"/>
        <w:ind w:hanging="720"/>
        <w:jc w:val="both"/>
        <w:rPr>
          <w:rFonts w:ascii="Arial" w:hAnsi="Arial" w:cs="Arial"/>
          <w:b w:val="0"/>
          <w:noProof/>
          <w:sz w:val="20"/>
          <w:szCs w:val="20"/>
        </w:rPr>
      </w:pPr>
      <w:r w:rsidRPr="00AB1B27">
        <w:rPr>
          <w:rFonts w:ascii="Arial" w:hAnsi="Arial" w:cs="Arial"/>
          <w:b w:val="0"/>
          <w:noProof/>
          <w:sz w:val="20"/>
          <w:szCs w:val="20"/>
        </w:rPr>
        <w:t>5.</w:t>
      </w:r>
      <w:r w:rsidRPr="00AB1B27">
        <w:rPr>
          <w:rFonts w:ascii="Arial" w:hAnsi="Arial" w:cs="Arial"/>
          <w:b w:val="0"/>
          <w:noProof/>
          <w:sz w:val="20"/>
          <w:szCs w:val="20"/>
        </w:rPr>
        <w:tab/>
        <w:t xml:space="preserve">Proulx, S. R., Nuzhdin, S. &amp; Promislow, D. E. (2007). Direct selection on genetic robustness revealed in the yeast transcriptome. </w:t>
      </w:r>
      <w:r w:rsidRPr="00AB1B27">
        <w:rPr>
          <w:rFonts w:ascii="Arial" w:hAnsi="Arial" w:cs="Arial"/>
          <w:b w:val="0"/>
          <w:i/>
          <w:noProof/>
          <w:sz w:val="20"/>
          <w:szCs w:val="20"/>
        </w:rPr>
        <w:t>PLoS One</w:t>
      </w:r>
      <w:r w:rsidRPr="00AB1B27">
        <w:rPr>
          <w:rFonts w:ascii="Arial" w:hAnsi="Arial" w:cs="Arial"/>
          <w:b w:val="0"/>
          <w:noProof/>
          <w:sz w:val="20"/>
          <w:szCs w:val="20"/>
        </w:rPr>
        <w:t xml:space="preserve"> 2, e911.</w:t>
      </w:r>
    </w:p>
    <w:p w:rsidR="00B32FF8" w:rsidRPr="007A63CA" w:rsidRDefault="00AB1B27">
      <w:pPr>
        <w:pStyle w:val="Heading2"/>
        <w:spacing w:before="0" w:beforeAutospacing="0" w:after="0" w:afterAutospacing="0"/>
        <w:ind w:hanging="720"/>
        <w:jc w:val="both"/>
        <w:rPr>
          <w:rFonts w:ascii="Arial" w:hAnsi="Arial" w:cs="Arial"/>
          <w:b w:val="0"/>
          <w:noProof/>
          <w:sz w:val="20"/>
          <w:szCs w:val="20"/>
        </w:rPr>
      </w:pPr>
      <w:r w:rsidRPr="00AB1B27">
        <w:rPr>
          <w:rFonts w:ascii="Arial" w:hAnsi="Arial" w:cs="Arial"/>
          <w:b w:val="0"/>
          <w:noProof/>
          <w:sz w:val="20"/>
          <w:szCs w:val="20"/>
        </w:rPr>
        <w:t>6.</w:t>
      </w:r>
      <w:r w:rsidRPr="00AB1B27">
        <w:rPr>
          <w:rFonts w:ascii="Arial" w:hAnsi="Arial" w:cs="Arial"/>
          <w:b w:val="0"/>
          <w:noProof/>
          <w:sz w:val="20"/>
          <w:szCs w:val="20"/>
        </w:rPr>
        <w:tab/>
        <w:t xml:space="preserve">Hermisson, J. &amp; Wagner, G. P. (2004). The population genetic theory of hidden variation and genetic robustness. </w:t>
      </w:r>
      <w:r w:rsidRPr="00AB1B27">
        <w:rPr>
          <w:rFonts w:ascii="Arial" w:hAnsi="Arial" w:cs="Arial"/>
          <w:b w:val="0"/>
          <w:i/>
          <w:noProof/>
          <w:sz w:val="20"/>
          <w:szCs w:val="20"/>
        </w:rPr>
        <w:t>Genetics</w:t>
      </w:r>
      <w:r w:rsidRPr="00AB1B27">
        <w:rPr>
          <w:rFonts w:ascii="Arial" w:hAnsi="Arial" w:cs="Arial"/>
          <w:b w:val="0"/>
          <w:noProof/>
          <w:sz w:val="20"/>
          <w:szCs w:val="20"/>
        </w:rPr>
        <w:t xml:space="preserve"> 168, 2271-84.</w:t>
      </w:r>
    </w:p>
    <w:p w:rsidR="00B32FF8" w:rsidRPr="007A63CA" w:rsidRDefault="00AB1B27">
      <w:pPr>
        <w:pStyle w:val="Heading2"/>
        <w:spacing w:before="0" w:beforeAutospacing="0" w:after="0" w:afterAutospacing="0"/>
        <w:ind w:hanging="720"/>
        <w:jc w:val="both"/>
        <w:rPr>
          <w:rFonts w:ascii="Arial" w:hAnsi="Arial" w:cs="Arial"/>
          <w:b w:val="0"/>
          <w:noProof/>
          <w:sz w:val="20"/>
          <w:szCs w:val="20"/>
        </w:rPr>
      </w:pPr>
      <w:r w:rsidRPr="00AB1B27">
        <w:rPr>
          <w:rFonts w:ascii="Arial" w:hAnsi="Arial" w:cs="Arial"/>
          <w:b w:val="0"/>
          <w:noProof/>
          <w:sz w:val="20"/>
          <w:szCs w:val="20"/>
        </w:rPr>
        <w:t>7.</w:t>
      </w:r>
      <w:r w:rsidRPr="00AB1B27">
        <w:rPr>
          <w:rFonts w:ascii="Arial" w:hAnsi="Arial" w:cs="Arial"/>
          <w:b w:val="0"/>
          <w:noProof/>
          <w:sz w:val="20"/>
          <w:szCs w:val="20"/>
        </w:rPr>
        <w:tab/>
        <w:t xml:space="preserve">de Visser, J. A., Hermisson, J., Wagner, G. P., Ancel Meyers, L., Bagheri-Chaichian, H., Blanchard, J. L., Chao, L., Cheverud, J. M., Elena, S. F., Fontana, W., Gibson, G., Hansen, T. F., Krakauer, D., Lewontin, R. C., Ofria, C., Rice, S. H., von Dassow, G., Wagner, A. &amp; Whitlock, M. C. (2003). Perspective: Evolution and detection of genetic robustness. </w:t>
      </w:r>
      <w:r w:rsidRPr="00AB1B27">
        <w:rPr>
          <w:rFonts w:ascii="Arial" w:hAnsi="Arial" w:cs="Arial"/>
          <w:b w:val="0"/>
          <w:i/>
          <w:noProof/>
          <w:sz w:val="20"/>
          <w:szCs w:val="20"/>
        </w:rPr>
        <w:t>Evolution</w:t>
      </w:r>
      <w:r w:rsidRPr="00AB1B27">
        <w:rPr>
          <w:rFonts w:ascii="Arial" w:hAnsi="Arial" w:cs="Arial"/>
          <w:b w:val="0"/>
          <w:noProof/>
          <w:sz w:val="20"/>
          <w:szCs w:val="20"/>
        </w:rPr>
        <w:t xml:space="preserve"> 57, 1959-72.</w:t>
      </w:r>
    </w:p>
    <w:p w:rsidR="00B32FF8" w:rsidRPr="007A63CA" w:rsidRDefault="00AB1B27">
      <w:pPr>
        <w:pStyle w:val="Heading2"/>
        <w:spacing w:before="0" w:beforeAutospacing="0" w:after="0" w:afterAutospacing="0"/>
        <w:ind w:hanging="720"/>
        <w:jc w:val="both"/>
        <w:rPr>
          <w:rFonts w:ascii="Arial" w:hAnsi="Arial" w:cs="Arial"/>
          <w:b w:val="0"/>
          <w:noProof/>
          <w:sz w:val="20"/>
          <w:szCs w:val="20"/>
        </w:rPr>
      </w:pPr>
      <w:r w:rsidRPr="00AB1B27">
        <w:rPr>
          <w:rFonts w:ascii="Arial" w:hAnsi="Arial" w:cs="Arial"/>
          <w:b w:val="0"/>
          <w:noProof/>
          <w:sz w:val="20"/>
          <w:szCs w:val="20"/>
        </w:rPr>
        <w:t>8.</w:t>
      </w:r>
      <w:r w:rsidRPr="00AB1B27">
        <w:rPr>
          <w:rFonts w:ascii="Arial" w:hAnsi="Arial" w:cs="Arial"/>
          <w:b w:val="0"/>
          <w:noProof/>
          <w:sz w:val="20"/>
          <w:szCs w:val="20"/>
        </w:rPr>
        <w:tab/>
        <w:t xml:space="preserve">Blagosklonny, M. V. (2011). Cell cycle arrest is not senescence. </w:t>
      </w:r>
      <w:r w:rsidRPr="00AB1B27">
        <w:rPr>
          <w:rFonts w:ascii="Arial" w:hAnsi="Arial" w:cs="Arial"/>
          <w:b w:val="0"/>
          <w:i/>
          <w:noProof/>
          <w:sz w:val="20"/>
          <w:szCs w:val="20"/>
        </w:rPr>
        <w:t>Aging (Albany NY)</w:t>
      </w:r>
      <w:r w:rsidRPr="00AB1B27">
        <w:rPr>
          <w:rFonts w:ascii="Arial" w:hAnsi="Arial" w:cs="Arial"/>
          <w:b w:val="0"/>
          <w:noProof/>
          <w:sz w:val="20"/>
          <w:szCs w:val="20"/>
        </w:rPr>
        <w:t xml:space="preserve"> 3, 94-101.</w:t>
      </w:r>
    </w:p>
    <w:p w:rsidR="00B32FF8" w:rsidRPr="007A63CA" w:rsidRDefault="00AB1B27">
      <w:pPr>
        <w:pStyle w:val="Heading2"/>
        <w:spacing w:before="0" w:beforeAutospacing="0" w:after="0" w:afterAutospacing="0"/>
        <w:ind w:hanging="720"/>
        <w:jc w:val="both"/>
        <w:rPr>
          <w:rFonts w:ascii="Arial" w:hAnsi="Arial" w:cs="Arial"/>
          <w:b w:val="0"/>
          <w:noProof/>
          <w:sz w:val="20"/>
          <w:szCs w:val="20"/>
        </w:rPr>
      </w:pPr>
      <w:r w:rsidRPr="00AB1B27">
        <w:rPr>
          <w:rFonts w:ascii="Arial" w:hAnsi="Arial" w:cs="Arial"/>
          <w:b w:val="0"/>
          <w:noProof/>
          <w:sz w:val="20"/>
          <w:szCs w:val="20"/>
        </w:rPr>
        <w:t>9.</w:t>
      </w:r>
      <w:r w:rsidRPr="00AB1B27">
        <w:rPr>
          <w:rFonts w:ascii="Arial" w:hAnsi="Arial" w:cs="Arial"/>
          <w:b w:val="0"/>
          <w:noProof/>
          <w:sz w:val="20"/>
          <w:szCs w:val="20"/>
        </w:rPr>
        <w:tab/>
        <w:t xml:space="preserve">Silander, O. K., Nikolic, N., Zaslaver, A., Bren, A., Kikoin, I., Alon, U. &amp; Ackermann, M. (2012). A genome-wide analysis of promoter-mediated phenotypic noise in Escherichia coli. </w:t>
      </w:r>
      <w:r w:rsidRPr="00AB1B27">
        <w:rPr>
          <w:rFonts w:ascii="Arial" w:hAnsi="Arial" w:cs="Arial"/>
          <w:b w:val="0"/>
          <w:i/>
          <w:noProof/>
          <w:sz w:val="20"/>
          <w:szCs w:val="20"/>
        </w:rPr>
        <w:t>PLoS Genet</w:t>
      </w:r>
      <w:r w:rsidRPr="00AB1B27">
        <w:rPr>
          <w:rFonts w:ascii="Arial" w:hAnsi="Arial" w:cs="Arial"/>
          <w:b w:val="0"/>
          <w:noProof/>
          <w:sz w:val="20"/>
          <w:szCs w:val="20"/>
        </w:rPr>
        <w:t xml:space="preserve"> 8, e1002443.</w:t>
      </w:r>
    </w:p>
    <w:p w:rsidR="00B32FF8" w:rsidRPr="007A63CA" w:rsidRDefault="00AB1B27">
      <w:pPr>
        <w:pStyle w:val="Heading2"/>
        <w:spacing w:before="0" w:beforeAutospacing="0" w:after="0" w:afterAutospacing="0"/>
        <w:ind w:hanging="720"/>
        <w:jc w:val="both"/>
        <w:rPr>
          <w:rFonts w:ascii="Arial" w:hAnsi="Arial" w:cs="Arial"/>
          <w:b w:val="0"/>
          <w:noProof/>
          <w:sz w:val="20"/>
          <w:szCs w:val="20"/>
        </w:rPr>
      </w:pPr>
      <w:r w:rsidRPr="00AB1B27">
        <w:rPr>
          <w:rFonts w:ascii="Arial" w:hAnsi="Arial" w:cs="Arial"/>
          <w:b w:val="0"/>
          <w:noProof/>
          <w:sz w:val="20"/>
          <w:szCs w:val="20"/>
        </w:rPr>
        <w:t>10.</w:t>
      </w:r>
      <w:r w:rsidRPr="00AB1B27">
        <w:rPr>
          <w:rFonts w:ascii="Arial" w:hAnsi="Arial" w:cs="Arial"/>
          <w:b w:val="0"/>
          <w:noProof/>
          <w:sz w:val="20"/>
          <w:szCs w:val="20"/>
        </w:rPr>
        <w:tab/>
        <w:t xml:space="preserve">Kitano, H. (2004). Biological robustness. </w:t>
      </w:r>
      <w:r w:rsidRPr="00AB1B27">
        <w:rPr>
          <w:rFonts w:ascii="Arial" w:hAnsi="Arial" w:cs="Arial"/>
          <w:b w:val="0"/>
          <w:i/>
          <w:noProof/>
          <w:sz w:val="20"/>
          <w:szCs w:val="20"/>
        </w:rPr>
        <w:t>Nat Rev Genet</w:t>
      </w:r>
      <w:r w:rsidRPr="00AB1B27">
        <w:rPr>
          <w:rFonts w:ascii="Arial" w:hAnsi="Arial" w:cs="Arial"/>
          <w:b w:val="0"/>
          <w:noProof/>
          <w:sz w:val="20"/>
          <w:szCs w:val="20"/>
        </w:rPr>
        <w:t xml:space="preserve"> 5, 826-37.</w:t>
      </w:r>
    </w:p>
    <w:p w:rsidR="00B32FF8" w:rsidRPr="007A63CA" w:rsidRDefault="00AB1B27">
      <w:pPr>
        <w:pStyle w:val="Heading2"/>
        <w:spacing w:before="0" w:beforeAutospacing="0" w:after="0" w:afterAutospacing="0"/>
        <w:ind w:hanging="720"/>
        <w:jc w:val="both"/>
        <w:rPr>
          <w:rFonts w:ascii="Arial" w:hAnsi="Arial" w:cs="Arial"/>
          <w:b w:val="0"/>
          <w:noProof/>
          <w:sz w:val="20"/>
          <w:szCs w:val="20"/>
        </w:rPr>
      </w:pPr>
      <w:r w:rsidRPr="00AB1B27">
        <w:rPr>
          <w:rFonts w:ascii="Arial" w:hAnsi="Arial" w:cs="Arial"/>
          <w:b w:val="0"/>
          <w:noProof/>
          <w:sz w:val="20"/>
          <w:szCs w:val="20"/>
        </w:rPr>
        <w:t>11.</w:t>
      </w:r>
      <w:r w:rsidRPr="00AB1B27">
        <w:rPr>
          <w:rFonts w:ascii="Arial" w:hAnsi="Arial" w:cs="Arial"/>
          <w:b w:val="0"/>
          <w:noProof/>
          <w:sz w:val="20"/>
          <w:szCs w:val="20"/>
        </w:rPr>
        <w:tab/>
        <w:t xml:space="preserve">Kitano, H. (2007). Towards a theory of biological robustness. </w:t>
      </w:r>
      <w:r w:rsidRPr="00AB1B27">
        <w:rPr>
          <w:rFonts w:ascii="Arial" w:hAnsi="Arial" w:cs="Arial"/>
          <w:b w:val="0"/>
          <w:i/>
          <w:noProof/>
          <w:sz w:val="20"/>
          <w:szCs w:val="20"/>
        </w:rPr>
        <w:t>Mol Syst Biol</w:t>
      </w:r>
      <w:r w:rsidRPr="00AB1B27">
        <w:rPr>
          <w:rFonts w:ascii="Arial" w:hAnsi="Arial" w:cs="Arial"/>
          <w:b w:val="0"/>
          <w:noProof/>
          <w:sz w:val="20"/>
          <w:szCs w:val="20"/>
        </w:rPr>
        <w:t xml:space="preserve"> 3, 137.</w:t>
      </w:r>
    </w:p>
    <w:p w:rsidR="00B32FF8" w:rsidRPr="007A63CA" w:rsidRDefault="00AB1B27">
      <w:pPr>
        <w:pStyle w:val="Heading2"/>
        <w:spacing w:before="0" w:beforeAutospacing="0" w:after="0" w:afterAutospacing="0"/>
        <w:ind w:hanging="720"/>
        <w:jc w:val="both"/>
        <w:rPr>
          <w:rFonts w:ascii="Arial" w:hAnsi="Arial" w:cs="Arial"/>
          <w:b w:val="0"/>
          <w:noProof/>
          <w:sz w:val="20"/>
          <w:szCs w:val="20"/>
        </w:rPr>
      </w:pPr>
      <w:r w:rsidRPr="00AB1B27">
        <w:rPr>
          <w:rFonts w:ascii="Arial" w:hAnsi="Arial" w:cs="Arial"/>
          <w:b w:val="0"/>
          <w:noProof/>
          <w:sz w:val="20"/>
          <w:szCs w:val="20"/>
        </w:rPr>
        <w:t>12.</w:t>
      </w:r>
      <w:r w:rsidRPr="00AB1B27">
        <w:rPr>
          <w:rFonts w:ascii="Arial" w:hAnsi="Arial" w:cs="Arial"/>
          <w:b w:val="0"/>
          <w:noProof/>
          <w:sz w:val="20"/>
          <w:szCs w:val="20"/>
        </w:rPr>
        <w:tab/>
        <w:t xml:space="preserve">Bergman, A., Atzmon, G., Ye, K., MacCarthy, T. &amp; Barzilai, N. (2007). Buffering mechanisms in aging: a systems approach toward uncovering the genetic component of aging. </w:t>
      </w:r>
      <w:r w:rsidRPr="00AB1B27">
        <w:rPr>
          <w:rFonts w:ascii="Arial" w:hAnsi="Arial" w:cs="Arial"/>
          <w:b w:val="0"/>
          <w:i/>
          <w:noProof/>
          <w:sz w:val="20"/>
          <w:szCs w:val="20"/>
        </w:rPr>
        <w:t>PLoS Comput Biol</w:t>
      </w:r>
      <w:r w:rsidRPr="00AB1B27">
        <w:rPr>
          <w:rFonts w:ascii="Arial" w:hAnsi="Arial" w:cs="Arial"/>
          <w:b w:val="0"/>
          <w:noProof/>
          <w:sz w:val="20"/>
          <w:szCs w:val="20"/>
        </w:rPr>
        <w:t xml:space="preserve"> 3, e170.</w:t>
      </w:r>
    </w:p>
    <w:p w:rsidR="00B32FF8" w:rsidRPr="007A63CA" w:rsidRDefault="00AB1B27">
      <w:pPr>
        <w:pStyle w:val="Heading2"/>
        <w:spacing w:before="0" w:beforeAutospacing="0" w:after="0" w:afterAutospacing="0"/>
        <w:ind w:hanging="720"/>
        <w:jc w:val="both"/>
        <w:rPr>
          <w:rFonts w:ascii="Arial" w:hAnsi="Arial" w:cs="Arial"/>
          <w:b w:val="0"/>
          <w:noProof/>
          <w:sz w:val="20"/>
          <w:szCs w:val="20"/>
        </w:rPr>
      </w:pPr>
      <w:r w:rsidRPr="00AB1B27">
        <w:rPr>
          <w:rFonts w:ascii="Arial" w:hAnsi="Arial" w:cs="Arial"/>
          <w:b w:val="0"/>
          <w:noProof/>
          <w:sz w:val="20"/>
          <w:szCs w:val="20"/>
        </w:rPr>
        <w:t>13.</w:t>
      </w:r>
      <w:r w:rsidRPr="00AB1B27">
        <w:rPr>
          <w:rFonts w:ascii="Arial" w:hAnsi="Arial" w:cs="Arial"/>
          <w:b w:val="0"/>
          <w:noProof/>
          <w:sz w:val="20"/>
          <w:szCs w:val="20"/>
        </w:rPr>
        <w:tab/>
        <w:t xml:space="preserve">Barzilai, N., Gabriely, I., Atzmon, G., Suh, Y., Rothenberg, D. &amp; Bergman, A. (2010). Genetic studies reveal the role of the endocrine and metabolic systems in aging. </w:t>
      </w:r>
      <w:r w:rsidRPr="00AB1B27">
        <w:rPr>
          <w:rFonts w:ascii="Arial" w:hAnsi="Arial" w:cs="Arial"/>
          <w:b w:val="0"/>
          <w:i/>
          <w:noProof/>
          <w:sz w:val="20"/>
          <w:szCs w:val="20"/>
        </w:rPr>
        <w:t>J Clin Endocrinol Metab</w:t>
      </w:r>
      <w:r w:rsidRPr="00AB1B27">
        <w:rPr>
          <w:rFonts w:ascii="Arial" w:hAnsi="Arial" w:cs="Arial"/>
          <w:b w:val="0"/>
          <w:noProof/>
          <w:sz w:val="20"/>
          <w:szCs w:val="20"/>
        </w:rPr>
        <w:t xml:space="preserve"> 95, 4493-500.</w:t>
      </w:r>
    </w:p>
    <w:p w:rsidR="00B32FF8" w:rsidRPr="007A63CA" w:rsidRDefault="00AB1B27">
      <w:pPr>
        <w:pStyle w:val="Heading2"/>
        <w:spacing w:before="0" w:beforeAutospacing="0" w:after="0" w:afterAutospacing="0"/>
        <w:ind w:hanging="720"/>
        <w:jc w:val="both"/>
        <w:rPr>
          <w:rFonts w:ascii="Arial" w:hAnsi="Arial" w:cs="Arial"/>
          <w:b w:val="0"/>
          <w:noProof/>
          <w:sz w:val="20"/>
          <w:szCs w:val="20"/>
        </w:rPr>
      </w:pPr>
      <w:r w:rsidRPr="00AB1B27">
        <w:rPr>
          <w:rFonts w:ascii="Arial" w:hAnsi="Arial" w:cs="Arial"/>
          <w:b w:val="0"/>
          <w:noProof/>
          <w:sz w:val="20"/>
          <w:szCs w:val="20"/>
        </w:rPr>
        <w:t>14.</w:t>
      </w:r>
      <w:r w:rsidRPr="00AB1B27">
        <w:rPr>
          <w:rFonts w:ascii="Arial" w:hAnsi="Arial" w:cs="Arial"/>
          <w:b w:val="0"/>
          <w:noProof/>
          <w:sz w:val="20"/>
          <w:szCs w:val="20"/>
        </w:rPr>
        <w:tab/>
        <w:t xml:space="preserve">Atzmon, G., Pollin, T. I., Crandall, J., Tanner, K., Schechter, C. B., Scherer, P. E., Rincon, M., Siegel, G., Katz, M., Lipton, R. B., Shuldiner, A. R. &amp; Barzilai, N. (2008). Adiponectin levels and genotype: a potential regulator of life span in humans. </w:t>
      </w:r>
      <w:r w:rsidRPr="00AB1B27">
        <w:rPr>
          <w:rFonts w:ascii="Arial" w:hAnsi="Arial" w:cs="Arial"/>
          <w:b w:val="0"/>
          <w:i/>
          <w:noProof/>
          <w:sz w:val="20"/>
          <w:szCs w:val="20"/>
        </w:rPr>
        <w:t>J Gerontol A Biol Sci Med Sci</w:t>
      </w:r>
      <w:r w:rsidRPr="00AB1B27">
        <w:rPr>
          <w:rFonts w:ascii="Arial" w:hAnsi="Arial" w:cs="Arial"/>
          <w:b w:val="0"/>
          <w:noProof/>
          <w:sz w:val="20"/>
          <w:szCs w:val="20"/>
        </w:rPr>
        <w:t xml:space="preserve"> 63, 447-53.</w:t>
      </w:r>
    </w:p>
    <w:p w:rsidR="00B32FF8" w:rsidRPr="007A63CA" w:rsidRDefault="00AB1B27">
      <w:pPr>
        <w:pStyle w:val="Heading2"/>
        <w:spacing w:before="0" w:beforeAutospacing="0" w:after="0" w:afterAutospacing="0"/>
        <w:ind w:hanging="720"/>
        <w:jc w:val="both"/>
        <w:rPr>
          <w:rFonts w:ascii="Arial" w:hAnsi="Arial" w:cs="Arial"/>
          <w:b w:val="0"/>
          <w:noProof/>
          <w:sz w:val="20"/>
          <w:szCs w:val="20"/>
        </w:rPr>
      </w:pPr>
      <w:r w:rsidRPr="00AB1B27">
        <w:rPr>
          <w:rFonts w:ascii="Arial" w:hAnsi="Arial" w:cs="Arial"/>
          <w:b w:val="0"/>
          <w:noProof/>
          <w:sz w:val="20"/>
          <w:szCs w:val="20"/>
        </w:rPr>
        <w:t>15.</w:t>
      </w:r>
      <w:r w:rsidRPr="00AB1B27">
        <w:rPr>
          <w:rFonts w:ascii="Arial" w:hAnsi="Arial" w:cs="Arial"/>
          <w:b w:val="0"/>
          <w:noProof/>
          <w:sz w:val="20"/>
          <w:szCs w:val="20"/>
        </w:rPr>
        <w:tab/>
        <w:t xml:space="preserve">Barzilai, N., Atzmon, G., Derby, C. A., Bauman, J. M. &amp; Lipton, R. B. (2006). A genotype of exceptional longevity is associated with preservation of cognitive function. </w:t>
      </w:r>
      <w:r w:rsidRPr="00AB1B27">
        <w:rPr>
          <w:rFonts w:ascii="Arial" w:hAnsi="Arial" w:cs="Arial"/>
          <w:b w:val="0"/>
          <w:i/>
          <w:noProof/>
          <w:sz w:val="20"/>
          <w:szCs w:val="20"/>
        </w:rPr>
        <w:t>Neurology</w:t>
      </w:r>
      <w:r w:rsidRPr="00AB1B27">
        <w:rPr>
          <w:rFonts w:ascii="Arial" w:hAnsi="Arial" w:cs="Arial"/>
          <w:b w:val="0"/>
          <w:noProof/>
          <w:sz w:val="20"/>
          <w:szCs w:val="20"/>
        </w:rPr>
        <w:t xml:space="preserve"> 67, 2170-5.</w:t>
      </w:r>
    </w:p>
    <w:p w:rsidR="00B32FF8" w:rsidRPr="007A63CA" w:rsidRDefault="00AB1B27">
      <w:pPr>
        <w:pStyle w:val="Heading2"/>
        <w:spacing w:before="0" w:beforeAutospacing="0" w:after="0" w:afterAutospacing="0"/>
        <w:ind w:hanging="720"/>
        <w:jc w:val="both"/>
        <w:rPr>
          <w:rFonts w:ascii="Arial" w:hAnsi="Arial" w:cs="Arial"/>
          <w:b w:val="0"/>
          <w:noProof/>
          <w:sz w:val="20"/>
          <w:szCs w:val="20"/>
        </w:rPr>
      </w:pPr>
      <w:r w:rsidRPr="00AB1B27">
        <w:rPr>
          <w:rFonts w:ascii="Arial" w:hAnsi="Arial" w:cs="Arial"/>
          <w:b w:val="0"/>
          <w:noProof/>
          <w:sz w:val="20"/>
          <w:szCs w:val="20"/>
        </w:rPr>
        <w:t>16.</w:t>
      </w:r>
      <w:r w:rsidRPr="00AB1B27">
        <w:rPr>
          <w:rFonts w:ascii="Arial" w:hAnsi="Arial" w:cs="Arial"/>
          <w:b w:val="0"/>
          <w:noProof/>
          <w:sz w:val="20"/>
          <w:szCs w:val="20"/>
        </w:rPr>
        <w:tab/>
        <w:t xml:space="preserve">Atzmon, G., Rincon, M., Schechter, C. B., Shuldiner, A. R., Lipton, R. B., Bergman, A. &amp; Barzilai, N. (2006). Lipoprotein genotype and conserved pathway for exceptional longevity in humans. </w:t>
      </w:r>
      <w:r w:rsidRPr="00AB1B27">
        <w:rPr>
          <w:rFonts w:ascii="Arial" w:hAnsi="Arial" w:cs="Arial"/>
          <w:b w:val="0"/>
          <w:i/>
          <w:noProof/>
          <w:sz w:val="20"/>
          <w:szCs w:val="20"/>
        </w:rPr>
        <w:t>PLoS Biol</w:t>
      </w:r>
      <w:r w:rsidRPr="00AB1B27">
        <w:rPr>
          <w:rFonts w:ascii="Arial" w:hAnsi="Arial" w:cs="Arial"/>
          <w:b w:val="0"/>
          <w:noProof/>
          <w:sz w:val="20"/>
          <w:szCs w:val="20"/>
        </w:rPr>
        <w:t xml:space="preserve"> 4, e113.</w:t>
      </w:r>
    </w:p>
    <w:p w:rsidR="00B32FF8" w:rsidRPr="007A63CA" w:rsidRDefault="00AB1B27">
      <w:pPr>
        <w:pStyle w:val="Heading2"/>
        <w:spacing w:before="0" w:beforeAutospacing="0" w:after="0" w:afterAutospacing="0"/>
        <w:ind w:hanging="720"/>
        <w:jc w:val="both"/>
        <w:rPr>
          <w:rFonts w:ascii="Arial" w:hAnsi="Arial" w:cs="Arial"/>
          <w:b w:val="0"/>
          <w:noProof/>
          <w:sz w:val="20"/>
          <w:szCs w:val="20"/>
        </w:rPr>
      </w:pPr>
      <w:r w:rsidRPr="00AB1B27">
        <w:rPr>
          <w:rFonts w:ascii="Arial" w:hAnsi="Arial" w:cs="Arial"/>
          <w:b w:val="0"/>
          <w:noProof/>
          <w:sz w:val="20"/>
          <w:szCs w:val="20"/>
        </w:rPr>
        <w:t>17.</w:t>
      </w:r>
      <w:r w:rsidRPr="00AB1B27">
        <w:rPr>
          <w:rFonts w:ascii="Arial" w:hAnsi="Arial" w:cs="Arial"/>
          <w:b w:val="0"/>
          <w:noProof/>
          <w:sz w:val="20"/>
          <w:szCs w:val="20"/>
        </w:rPr>
        <w:tab/>
        <w:t xml:space="preserve">Barzilai, N., Atzmon, G., Schechter, C., Schaefer, E. J., Cupples, A. L., Lipton, R., Cheng, S. &amp; Shuldiner, A. R. (2003). Unique lipoprotein phenotype and genotype associated with exceptional longevity. </w:t>
      </w:r>
      <w:r w:rsidRPr="00AB1B27">
        <w:rPr>
          <w:rFonts w:ascii="Arial" w:hAnsi="Arial" w:cs="Arial"/>
          <w:b w:val="0"/>
          <w:i/>
          <w:noProof/>
          <w:sz w:val="20"/>
          <w:szCs w:val="20"/>
        </w:rPr>
        <w:t>JAMA</w:t>
      </w:r>
      <w:r w:rsidRPr="00AB1B27">
        <w:rPr>
          <w:rFonts w:ascii="Arial" w:hAnsi="Arial" w:cs="Arial"/>
          <w:b w:val="0"/>
          <w:noProof/>
          <w:sz w:val="20"/>
          <w:szCs w:val="20"/>
        </w:rPr>
        <w:t xml:space="preserve"> 290, 2030-40.</w:t>
      </w:r>
    </w:p>
    <w:p w:rsidR="00B32FF8" w:rsidRPr="007A63CA" w:rsidRDefault="00AB1B27">
      <w:pPr>
        <w:pStyle w:val="Heading2"/>
        <w:spacing w:before="0" w:beforeAutospacing="0" w:after="0" w:afterAutospacing="0"/>
        <w:ind w:hanging="720"/>
        <w:jc w:val="both"/>
        <w:rPr>
          <w:rFonts w:ascii="Arial" w:hAnsi="Arial" w:cs="Arial"/>
          <w:b w:val="0"/>
          <w:noProof/>
          <w:sz w:val="20"/>
          <w:szCs w:val="20"/>
        </w:rPr>
      </w:pPr>
      <w:r w:rsidRPr="00AB1B27">
        <w:rPr>
          <w:rFonts w:ascii="Arial" w:hAnsi="Arial" w:cs="Arial"/>
          <w:b w:val="0"/>
          <w:noProof/>
          <w:sz w:val="20"/>
          <w:szCs w:val="20"/>
        </w:rPr>
        <w:t>18.</w:t>
      </w:r>
      <w:r w:rsidRPr="00AB1B27">
        <w:rPr>
          <w:rFonts w:ascii="Arial" w:hAnsi="Arial" w:cs="Arial"/>
          <w:b w:val="0"/>
          <w:noProof/>
          <w:sz w:val="20"/>
          <w:szCs w:val="20"/>
        </w:rPr>
        <w:tab/>
        <w:t xml:space="preserve">Boger, C. A., Gorski, M., Li, M., Hoffmann, M. M., Huang, C., Yang, Q., Teumer, A., Krane, V., O'Seaghdha, C. M., Kutalik, Z., Wichmann, H. E., Haak, T., Boes, E., Coassin, S., Coresh, J., Kollerits, B., Haun, M., Paulweber, B., Kottgen, A., Li, G., Shlipak, M. G., Powe, N., Hwang, S. J., Dehghan, A., Rivadeneira, F., Uitterlinden, A., Hofman, A., Beckmann, J. S., Kramer, B. K., Witteman, J., Bochud, M., Siscovick, D., Rettig, R., Kronenberg, F., Wanner, C., Thadhani, R. I., Heid, I. M., Fox, C. S. &amp; Kao, W. H. (2011). Association of eGFR-Related Loci Identified by GWAS with Incident CKD and ESRD. </w:t>
      </w:r>
      <w:r w:rsidRPr="00AB1B27">
        <w:rPr>
          <w:rFonts w:ascii="Arial" w:hAnsi="Arial" w:cs="Arial"/>
          <w:b w:val="0"/>
          <w:i/>
          <w:noProof/>
          <w:sz w:val="20"/>
          <w:szCs w:val="20"/>
        </w:rPr>
        <w:t>PLoS Genet</w:t>
      </w:r>
      <w:r w:rsidRPr="00AB1B27">
        <w:rPr>
          <w:rFonts w:ascii="Arial" w:hAnsi="Arial" w:cs="Arial"/>
          <w:b w:val="0"/>
          <w:noProof/>
          <w:sz w:val="20"/>
          <w:szCs w:val="20"/>
        </w:rPr>
        <w:t xml:space="preserve"> 7, e1002292.</w:t>
      </w:r>
    </w:p>
    <w:p w:rsidR="00B32FF8" w:rsidRPr="007A63CA" w:rsidRDefault="00AB1B27">
      <w:pPr>
        <w:pStyle w:val="Heading2"/>
        <w:spacing w:before="0" w:beforeAutospacing="0" w:after="0" w:afterAutospacing="0"/>
        <w:ind w:hanging="720"/>
        <w:jc w:val="both"/>
        <w:rPr>
          <w:rFonts w:ascii="Arial" w:hAnsi="Arial" w:cs="Arial"/>
          <w:b w:val="0"/>
          <w:noProof/>
          <w:sz w:val="20"/>
          <w:szCs w:val="20"/>
        </w:rPr>
      </w:pPr>
      <w:r w:rsidRPr="00AB1B27">
        <w:rPr>
          <w:rFonts w:ascii="Arial" w:hAnsi="Arial" w:cs="Arial"/>
          <w:b w:val="0"/>
          <w:noProof/>
          <w:sz w:val="20"/>
          <w:szCs w:val="20"/>
        </w:rPr>
        <w:t>19.</w:t>
      </w:r>
      <w:r w:rsidRPr="00AB1B27">
        <w:rPr>
          <w:rFonts w:ascii="Arial" w:hAnsi="Arial" w:cs="Arial"/>
          <w:b w:val="0"/>
          <w:noProof/>
          <w:sz w:val="20"/>
          <w:szCs w:val="20"/>
        </w:rPr>
        <w:tab/>
        <w:t xml:space="preserve">Boes, E., Coassin, S., Kollerits, B., Heid, I. M. &amp; Kronenberg, F. (2009). Genetic-epidemiological evidence on genes associated with HDL cholesterol levels: a systematic in-depth review. </w:t>
      </w:r>
      <w:r w:rsidRPr="00AB1B27">
        <w:rPr>
          <w:rFonts w:ascii="Arial" w:hAnsi="Arial" w:cs="Arial"/>
          <w:b w:val="0"/>
          <w:i/>
          <w:noProof/>
          <w:sz w:val="20"/>
          <w:szCs w:val="20"/>
        </w:rPr>
        <w:t>Exp Gerontol</w:t>
      </w:r>
      <w:r w:rsidRPr="00AB1B27">
        <w:rPr>
          <w:rFonts w:ascii="Arial" w:hAnsi="Arial" w:cs="Arial"/>
          <w:b w:val="0"/>
          <w:noProof/>
          <w:sz w:val="20"/>
          <w:szCs w:val="20"/>
        </w:rPr>
        <w:t xml:space="preserve"> 44, 136-60.</w:t>
      </w:r>
    </w:p>
    <w:p w:rsidR="00B32FF8" w:rsidRPr="007A63CA" w:rsidRDefault="00AB1B27">
      <w:pPr>
        <w:pStyle w:val="Heading2"/>
        <w:spacing w:before="0" w:beforeAutospacing="0" w:after="0" w:afterAutospacing="0"/>
        <w:ind w:hanging="720"/>
        <w:jc w:val="both"/>
        <w:rPr>
          <w:rFonts w:ascii="Arial" w:hAnsi="Arial" w:cs="Arial"/>
          <w:b w:val="0"/>
          <w:noProof/>
          <w:sz w:val="20"/>
          <w:szCs w:val="20"/>
        </w:rPr>
      </w:pPr>
      <w:r w:rsidRPr="00AB1B27">
        <w:rPr>
          <w:rFonts w:ascii="Arial" w:hAnsi="Arial" w:cs="Arial"/>
          <w:b w:val="0"/>
          <w:noProof/>
          <w:sz w:val="20"/>
          <w:szCs w:val="20"/>
        </w:rPr>
        <w:t>20.</w:t>
      </w:r>
      <w:r w:rsidRPr="00AB1B27">
        <w:rPr>
          <w:rFonts w:ascii="Arial" w:hAnsi="Arial" w:cs="Arial"/>
          <w:b w:val="0"/>
          <w:noProof/>
          <w:sz w:val="20"/>
          <w:szCs w:val="20"/>
        </w:rPr>
        <w:tab/>
        <w:t xml:space="preserve">Heid, I. M., Boes, E., Muller, M., Kollerits, B., Lamina, C., Coassin, S., Gieger, C., Doring, A., Klopp, N., Frikke-Schmidt, R., Tybjaerg-Hansen, A., Brandstatter, A., Luchner, A., Meitinger, T., Wichmann, H. E. &amp; Kronenberg, F. (2008). Genome-wide association analysis of high-density lipoprotein cholesterol in the population-based KORA study sheds new light on intergenic regions. </w:t>
      </w:r>
      <w:r w:rsidRPr="00AB1B27">
        <w:rPr>
          <w:rFonts w:ascii="Arial" w:hAnsi="Arial" w:cs="Arial"/>
          <w:b w:val="0"/>
          <w:i/>
          <w:noProof/>
          <w:sz w:val="20"/>
          <w:szCs w:val="20"/>
        </w:rPr>
        <w:t>Circ Cardiovasc Genet</w:t>
      </w:r>
      <w:r w:rsidRPr="00AB1B27">
        <w:rPr>
          <w:rFonts w:ascii="Arial" w:hAnsi="Arial" w:cs="Arial"/>
          <w:b w:val="0"/>
          <w:noProof/>
          <w:sz w:val="20"/>
          <w:szCs w:val="20"/>
        </w:rPr>
        <w:t xml:space="preserve"> 1, 10-20.</w:t>
      </w:r>
    </w:p>
    <w:p w:rsidR="00B32FF8" w:rsidRPr="007A63CA" w:rsidRDefault="00AB1B27">
      <w:pPr>
        <w:pStyle w:val="Heading2"/>
        <w:spacing w:before="0" w:beforeAutospacing="0" w:after="0" w:afterAutospacing="0"/>
        <w:ind w:hanging="720"/>
        <w:jc w:val="both"/>
        <w:rPr>
          <w:rFonts w:ascii="Arial" w:hAnsi="Arial" w:cs="Arial"/>
          <w:b w:val="0"/>
          <w:noProof/>
          <w:sz w:val="20"/>
          <w:szCs w:val="20"/>
        </w:rPr>
      </w:pPr>
      <w:r w:rsidRPr="00AB1B27">
        <w:rPr>
          <w:rFonts w:ascii="Arial" w:hAnsi="Arial" w:cs="Arial"/>
          <w:b w:val="0"/>
          <w:noProof/>
          <w:sz w:val="20"/>
          <w:szCs w:val="20"/>
        </w:rPr>
        <w:t>21.</w:t>
      </w:r>
      <w:r w:rsidRPr="00AB1B27">
        <w:rPr>
          <w:rFonts w:ascii="Arial" w:hAnsi="Arial" w:cs="Arial"/>
          <w:b w:val="0"/>
          <w:noProof/>
          <w:sz w:val="20"/>
          <w:szCs w:val="20"/>
        </w:rPr>
        <w:tab/>
        <w:t xml:space="preserve">Boes, E., Kollerits, B., Heid, I. M., Hunt, S. C., Pichler, M., Paulweber, B., Coassin, S., Adams, T. D., Hopkins, P. N., Lingenhel, A., Wagner, S. A. &amp; Kronenberg, F. (2008). INSIG2 polymorphism is neither associated with BMI nor with phenotypes of lipoprotein metabolism. </w:t>
      </w:r>
      <w:r w:rsidRPr="00AB1B27">
        <w:rPr>
          <w:rFonts w:ascii="Arial" w:hAnsi="Arial" w:cs="Arial"/>
          <w:b w:val="0"/>
          <w:i/>
          <w:noProof/>
          <w:sz w:val="20"/>
          <w:szCs w:val="20"/>
        </w:rPr>
        <w:t>Obesity (Silver Spring)</w:t>
      </w:r>
      <w:r w:rsidRPr="00AB1B27">
        <w:rPr>
          <w:rFonts w:ascii="Arial" w:hAnsi="Arial" w:cs="Arial"/>
          <w:b w:val="0"/>
          <w:noProof/>
          <w:sz w:val="20"/>
          <w:szCs w:val="20"/>
        </w:rPr>
        <w:t xml:space="preserve"> 16, 827-33.</w:t>
      </w:r>
    </w:p>
    <w:p w:rsidR="00B32FF8" w:rsidRPr="007A63CA" w:rsidRDefault="00AB1B27">
      <w:pPr>
        <w:pStyle w:val="Heading2"/>
        <w:spacing w:before="0" w:beforeAutospacing="0" w:after="0" w:afterAutospacing="0"/>
        <w:ind w:hanging="720"/>
        <w:jc w:val="both"/>
        <w:rPr>
          <w:rFonts w:ascii="Arial" w:hAnsi="Arial" w:cs="Arial"/>
          <w:b w:val="0"/>
          <w:noProof/>
          <w:sz w:val="20"/>
          <w:szCs w:val="20"/>
        </w:rPr>
      </w:pPr>
      <w:r w:rsidRPr="00AB1B27">
        <w:rPr>
          <w:rFonts w:ascii="Arial" w:hAnsi="Arial" w:cs="Arial"/>
          <w:b w:val="0"/>
          <w:noProof/>
          <w:sz w:val="20"/>
          <w:szCs w:val="20"/>
        </w:rPr>
        <w:t>22.</w:t>
      </w:r>
      <w:r w:rsidRPr="00AB1B27">
        <w:rPr>
          <w:rFonts w:ascii="Arial" w:hAnsi="Arial" w:cs="Arial"/>
          <w:b w:val="0"/>
          <w:noProof/>
          <w:sz w:val="20"/>
          <w:szCs w:val="20"/>
        </w:rPr>
        <w:tab/>
        <w:t xml:space="preserve">Klein, R. J. (2007). Power analysis for genome-wide association studies. </w:t>
      </w:r>
      <w:r w:rsidRPr="00AB1B27">
        <w:rPr>
          <w:rFonts w:ascii="Arial" w:hAnsi="Arial" w:cs="Arial"/>
          <w:b w:val="0"/>
          <w:i/>
          <w:noProof/>
          <w:sz w:val="20"/>
          <w:szCs w:val="20"/>
        </w:rPr>
        <w:t>BMC Genet</w:t>
      </w:r>
      <w:r w:rsidRPr="00AB1B27">
        <w:rPr>
          <w:rFonts w:ascii="Arial" w:hAnsi="Arial" w:cs="Arial"/>
          <w:b w:val="0"/>
          <w:noProof/>
          <w:sz w:val="20"/>
          <w:szCs w:val="20"/>
        </w:rPr>
        <w:t xml:space="preserve"> 8, 58.</w:t>
      </w:r>
    </w:p>
    <w:p w:rsidR="00B32FF8" w:rsidRPr="007A63CA" w:rsidRDefault="00AB1B27">
      <w:pPr>
        <w:pStyle w:val="Heading2"/>
        <w:spacing w:before="0" w:beforeAutospacing="0" w:after="0" w:afterAutospacing="0"/>
        <w:ind w:hanging="720"/>
        <w:jc w:val="both"/>
        <w:rPr>
          <w:rFonts w:ascii="Arial" w:hAnsi="Arial" w:cs="Arial"/>
          <w:b w:val="0"/>
          <w:noProof/>
          <w:sz w:val="20"/>
          <w:szCs w:val="20"/>
        </w:rPr>
      </w:pPr>
      <w:r w:rsidRPr="00AB1B27">
        <w:rPr>
          <w:rFonts w:ascii="Arial" w:hAnsi="Arial" w:cs="Arial"/>
          <w:b w:val="0"/>
          <w:noProof/>
          <w:sz w:val="20"/>
          <w:szCs w:val="20"/>
        </w:rPr>
        <w:t>23.</w:t>
      </w:r>
      <w:r w:rsidRPr="00AB1B27">
        <w:rPr>
          <w:rFonts w:ascii="Arial" w:hAnsi="Arial" w:cs="Arial"/>
          <w:b w:val="0"/>
          <w:noProof/>
          <w:sz w:val="20"/>
          <w:szCs w:val="20"/>
        </w:rPr>
        <w:tab/>
        <w:t xml:space="preserve">Amos, C. I. (2007). Successful design and conduct of genome-wide association studies. </w:t>
      </w:r>
      <w:r w:rsidRPr="00AB1B27">
        <w:rPr>
          <w:rFonts w:ascii="Arial" w:hAnsi="Arial" w:cs="Arial"/>
          <w:b w:val="0"/>
          <w:i/>
          <w:noProof/>
          <w:sz w:val="20"/>
          <w:szCs w:val="20"/>
        </w:rPr>
        <w:t>Hum Mol Genet</w:t>
      </w:r>
      <w:r w:rsidRPr="00AB1B27">
        <w:rPr>
          <w:rFonts w:ascii="Arial" w:hAnsi="Arial" w:cs="Arial"/>
          <w:b w:val="0"/>
          <w:noProof/>
          <w:sz w:val="20"/>
          <w:szCs w:val="20"/>
        </w:rPr>
        <w:t xml:space="preserve"> 16 Spec No. 2, R220-5.</w:t>
      </w:r>
    </w:p>
    <w:p w:rsidR="00B32FF8" w:rsidRPr="007A63CA" w:rsidRDefault="00B32FF8">
      <w:pPr>
        <w:pStyle w:val="Heading2"/>
        <w:spacing w:before="0" w:beforeAutospacing="0" w:after="0" w:afterAutospacing="0"/>
        <w:jc w:val="both"/>
        <w:rPr>
          <w:rFonts w:ascii="Arial" w:hAnsi="Arial" w:cs="Arial"/>
          <w:b w:val="0"/>
          <w:noProof/>
          <w:sz w:val="20"/>
          <w:szCs w:val="20"/>
        </w:rPr>
      </w:pPr>
    </w:p>
    <w:p w:rsidR="00B32FF8" w:rsidRPr="007A63CA" w:rsidRDefault="002F5AFF">
      <w:pPr>
        <w:pStyle w:val="Heading2"/>
        <w:spacing w:before="0" w:beforeAutospacing="0" w:after="0" w:afterAutospacing="0"/>
        <w:jc w:val="both"/>
        <w:rPr>
          <w:rFonts w:ascii="Arial" w:hAnsi="Arial" w:cs="Arial"/>
          <w:b w:val="0"/>
          <w:sz w:val="20"/>
          <w:szCs w:val="20"/>
        </w:rPr>
      </w:pPr>
      <w:r w:rsidRPr="00AB1B27">
        <w:rPr>
          <w:rFonts w:ascii="Arial" w:hAnsi="Arial" w:cs="Arial"/>
          <w:b w:val="0"/>
          <w:sz w:val="20"/>
          <w:szCs w:val="20"/>
        </w:rPr>
        <w:fldChar w:fldCharType="end"/>
      </w:r>
    </w:p>
    <w:p w:rsidR="00745D3A" w:rsidRDefault="00745D3A" w:rsidP="00C0068F">
      <w:pPr>
        <w:jc w:val="both"/>
        <w:rPr>
          <w:rFonts w:ascii="Times" w:hAnsi="Times"/>
          <w:sz w:val="22"/>
          <w:szCs w:val="22"/>
        </w:rPr>
        <w:sectPr w:rsidR="00745D3A">
          <w:headerReference w:type="default" r:id="rId18"/>
          <w:pgSz w:w="12240" w:h="15840" w:code="1"/>
          <w:pgMar w:top="1440" w:right="1440" w:bottom="1440" w:left="1440" w:header="576" w:footer="864" w:gutter="0"/>
          <w:pgNumType w:start="1"/>
          <w:docGrid w:linePitch="326"/>
        </w:sectPr>
      </w:pPr>
    </w:p>
    <w:p w:rsidR="00B32FF8" w:rsidRPr="005C4A9C" w:rsidRDefault="00C5304A">
      <w:pPr>
        <w:jc w:val="both"/>
        <w:rPr>
          <w:rFonts w:ascii="Times" w:hAnsi="Times"/>
          <w:sz w:val="22"/>
          <w:szCs w:val="22"/>
        </w:rPr>
      </w:pPr>
      <w:r>
        <w:rPr>
          <w:rFonts w:ascii="Times" w:hAnsi="Times"/>
          <w:sz w:val="22"/>
          <w:szCs w:val="22"/>
        </w:rPr>
        <w:t>References</w:t>
      </w:r>
    </w:p>
    <w:p w:rsidR="00375B8B" w:rsidRPr="00FE48E3" w:rsidRDefault="00375B8B">
      <w:pPr>
        <w:jc w:val="both"/>
        <w:rPr>
          <w:rFonts w:ascii="Times" w:hAnsi="Times" w:cs="MyriadPro-Light"/>
          <w:sz w:val="22"/>
          <w:szCs w:val="22"/>
        </w:rPr>
      </w:pPr>
    </w:p>
    <w:p w:rsidR="00231CE9" w:rsidRPr="00231CE9" w:rsidRDefault="002F5AFF" w:rsidP="00231CE9">
      <w:pPr>
        <w:ind w:left="720" w:hanging="720"/>
        <w:jc w:val="both"/>
        <w:rPr>
          <w:noProof/>
          <w:szCs w:val="22"/>
        </w:rPr>
      </w:pPr>
      <w:r w:rsidRPr="00C5304A">
        <w:rPr>
          <w:rFonts w:ascii="Times" w:hAnsi="Times" w:cs="MyriadPro-Light"/>
          <w:sz w:val="22"/>
          <w:szCs w:val="22"/>
        </w:rPr>
        <w:fldChar w:fldCharType="begin"/>
      </w:r>
      <w:r w:rsidR="00C5304A" w:rsidRPr="00C5304A">
        <w:rPr>
          <w:rFonts w:ascii="Times" w:hAnsi="Times" w:cs="MyriadPro-Light"/>
          <w:sz w:val="22"/>
          <w:szCs w:val="22"/>
        </w:rPr>
        <w:instrText xml:space="preserve"> ADDIN EN.REFLIST </w:instrText>
      </w:r>
      <w:r w:rsidRPr="00C5304A">
        <w:rPr>
          <w:rFonts w:ascii="Times" w:hAnsi="Times" w:cs="MyriadPro-Light"/>
          <w:sz w:val="22"/>
          <w:szCs w:val="22"/>
        </w:rPr>
        <w:fldChar w:fldCharType="separate"/>
      </w:r>
      <w:bookmarkStart w:id="484" w:name="_ENREF_1"/>
      <w:r w:rsidR="00231CE9" w:rsidRPr="00231CE9">
        <w:rPr>
          <w:noProof/>
          <w:szCs w:val="22"/>
        </w:rPr>
        <w:t>1.</w:t>
      </w:r>
      <w:r w:rsidR="00231CE9" w:rsidRPr="00231CE9">
        <w:rPr>
          <w:noProof/>
          <w:szCs w:val="22"/>
        </w:rPr>
        <w:tab/>
        <w:t xml:space="preserve">Qin, H., </w:t>
      </w:r>
      <w:r w:rsidR="00231CE9" w:rsidRPr="00231CE9">
        <w:rPr>
          <w:i/>
          <w:noProof/>
          <w:szCs w:val="22"/>
        </w:rPr>
        <w:t>Teaching computational thinking through bioinformatics to biology students.</w:t>
      </w:r>
      <w:r w:rsidR="00231CE9" w:rsidRPr="00231CE9">
        <w:rPr>
          <w:noProof/>
          <w:szCs w:val="22"/>
        </w:rPr>
        <w:t xml:space="preserve"> Proceedings of the 40th ACM technical symposium on computer science education, 2009: p. 188-191.</w:t>
      </w:r>
      <w:bookmarkEnd w:id="484"/>
    </w:p>
    <w:p w:rsidR="00231CE9" w:rsidRPr="00231CE9" w:rsidRDefault="00231CE9" w:rsidP="00231CE9">
      <w:pPr>
        <w:ind w:left="720" w:hanging="720"/>
        <w:jc w:val="both"/>
        <w:rPr>
          <w:noProof/>
          <w:szCs w:val="22"/>
        </w:rPr>
      </w:pPr>
      <w:bookmarkStart w:id="485" w:name="_ENREF_2"/>
      <w:r w:rsidRPr="00231CE9">
        <w:rPr>
          <w:noProof/>
          <w:szCs w:val="22"/>
        </w:rPr>
        <w:t>2.</w:t>
      </w:r>
      <w:r w:rsidRPr="00231CE9">
        <w:rPr>
          <w:noProof/>
          <w:szCs w:val="22"/>
        </w:rPr>
        <w:tab/>
        <w:t xml:space="preserve">Guo, Z., A.B. Adomas, E.D. Jackson, H. Qin, and J.P. Townsend, </w:t>
      </w:r>
      <w:r w:rsidRPr="00231CE9">
        <w:rPr>
          <w:i/>
          <w:noProof/>
          <w:szCs w:val="22"/>
        </w:rPr>
        <w:t>SIR2 and other genes are abundantly expressed in long-lived natural segregants for replicative aging of the budding yeast Saccharomyces cerevisiae.</w:t>
      </w:r>
      <w:r w:rsidRPr="00231CE9">
        <w:rPr>
          <w:noProof/>
          <w:szCs w:val="22"/>
        </w:rPr>
        <w:t xml:space="preserve"> FEMS Yeast Res, 2011. </w:t>
      </w:r>
      <w:r w:rsidRPr="00231CE9">
        <w:rPr>
          <w:b/>
          <w:noProof/>
          <w:szCs w:val="22"/>
        </w:rPr>
        <w:t>11</w:t>
      </w:r>
      <w:r w:rsidRPr="00231CE9">
        <w:rPr>
          <w:noProof/>
          <w:szCs w:val="22"/>
        </w:rPr>
        <w:t>(4): p. 345-55.</w:t>
      </w:r>
      <w:bookmarkEnd w:id="485"/>
    </w:p>
    <w:p w:rsidR="00231CE9" w:rsidRPr="00231CE9" w:rsidRDefault="00231CE9" w:rsidP="00231CE9">
      <w:pPr>
        <w:ind w:left="720" w:hanging="720"/>
        <w:jc w:val="both"/>
        <w:rPr>
          <w:noProof/>
          <w:szCs w:val="22"/>
        </w:rPr>
      </w:pPr>
      <w:bookmarkStart w:id="486" w:name="_ENREF_3"/>
      <w:r w:rsidRPr="00231CE9">
        <w:rPr>
          <w:noProof/>
          <w:szCs w:val="22"/>
        </w:rPr>
        <w:t>3.</w:t>
      </w:r>
      <w:r w:rsidRPr="00231CE9">
        <w:rPr>
          <w:noProof/>
          <w:szCs w:val="22"/>
        </w:rPr>
        <w:tab/>
        <w:t xml:space="preserve">Qin, H., M. Lu, and D.S. Goldfarb, </w:t>
      </w:r>
      <w:r w:rsidRPr="00231CE9">
        <w:rPr>
          <w:i/>
          <w:noProof/>
          <w:szCs w:val="22"/>
        </w:rPr>
        <w:t>Genomic instability is associated with natural life span variation in Saccharomyces cerevisiae.</w:t>
      </w:r>
      <w:r w:rsidRPr="00231CE9">
        <w:rPr>
          <w:noProof/>
          <w:szCs w:val="22"/>
        </w:rPr>
        <w:t xml:space="preserve"> PLoS One, 2008. </w:t>
      </w:r>
      <w:r w:rsidRPr="00231CE9">
        <w:rPr>
          <w:b/>
          <w:noProof/>
          <w:szCs w:val="22"/>
        </w:rPr>
        <w:t>3</w:t>
      </w:r>
      <w:r w:rsidRPr="00231CE9">
        <w:rPr>
          <w:noProof/>
          <w:szCs w:val="22"/>
        </w:rPr>
        <w:t>(7): p. e2670.</w:t>
      </w:r>
      <w:bookmarkEnd w:id="486"/>
    </w:p>
    <w:p w:rsidR="00231CE9" w:rsidRPr="00231CE9" w:rsidRDefault="00231CE9" w:rsidP="00231CE9">
      <w:pPr>
        <w:ind w:left="720" w:hanging="720"/>
        <w:jc w:val="both"/>
        <w:rPr>
          <w:noProof/>
          <w:szCs w:val="22"/>
        </w:rPr>
      </w:pPr>
      <w:bookmarkStart w:id="487" w:name="_ENREF_4"/>
      <w:r w:rsidRPr="00231CE9">
        <w:rPr>
          <w:noProof/>
          <w:szCs w:val="22"/>
        </w:rPr>
        <w:t>4.</w:t>
      </w:r>
      <w:r w:rsidRPr="00231CE9">
        <w:rPr>
          <w:noProof/>
          <w:szCs w:val="22"/>
        </w:rPr>
        <w:tab/>
        <w:t xml:space="preserve">Qin, H. and M. Lu, </w:t>
      </w:r>
      <w:r w:rsidRPr="00231CE9">
        <w:rPr>
          <w:i/>
          <w:noProof/>
          <w:szCs w:val="22"/>
        </w:rPr>
        <w:t>Natural variation in replicative and chronological life spans of Saccharomyces cerevisiae.</w:t>
      </w:r>
      <w:r w:rsidRPr="00231CE9">
        <w:rPr>
          <w:noProof/>
          <w:szCs w:val="22"/>
        </w:rPr>
        <w:t xml:space="preserve"> Exp Gerontol, 2006. </w:t>
      </w:r>
      <w:r w:rsidRPr="00231CE9">
        <w:rPr>
          <w:b/>
          <w:noProof/>
          <w:szCs w:val="22"/>
        </w:rPr>
        <w:t>41</w:t>
      </w:r>
      <w:r w:rsidRPr="00231CE9">
        <w:rPr>
          <w:noProof/>
          <w:szCs w:val="22"/>
        </w:rPr>
        <w:t>(4): p. 448-56.</w:t>
      </w:r>
      <w:bookmarkEnd w:id="487"/>
    </w:p>
    <w:p w:rsidR="00231CE9" w:rsidRPr="00231CE9" w:rsidRDefault="00231CE9" w:rsidP="00231CE9">
      <w:pPr>
        <w:ind w:left="720" w:hanging="720"/>
        <w:jc w:val="both"/>
        <w:rPr>
          <w:noProof/>
          <w:szCs w:val="22"/>
        </w:rPr>
      </w:pPr>
      <w:bookmarkStart w:id="488" w:name="_ENREF_5"/>
      <w:r w:rsidRPr="00231CE9">
        <w:rPr>
          <w:noProof/>
          <w:szCs w:val="22"/>
        </w:rPr>
        <w:t>5.</w:t>
      </w:r>
      <w:r w:rsidRPr="00231CE9">
        <w:rPr>
          <w:noProof/>
          <w:szCs w:val="22"/>
        </w:rPr>
        <w:tab/>
        <w:t xml:space="preserve">Qin, H., H.H. Lu, W.B. Wu, and W.H. Li, </w:t>
      </w:r>
      <w:r w:rsidRPr="00231CE9">
        <w:rPr>
          <w:i/>
          <w:noProof/>
          <w:szCs w:val="22"/>
        </w:rPr>
        <w:t>Evolution of the yeast protein interaction network.</w:t>
      </w:r>
      <w:r w:rsidRPr="00231CE9">
        <w:rPr>
          <w:noProof/>
          <w:szCs w:val="22"/>
        </w:rPr>
        <w:t xml:space="preserve"> Proc Natl Acad Sci U S A, 2003. </w:t>
      </w:r>
      <w:r w:rsidRPr="00231CE9">
        <w:rPr>
          <w:b/>
          <w:noProof/>
          <w:szCs w:val="22"/>
        </w:rPr>
        <w:t>100</w:t>
      </w:r>
      <w:r w:rsidRPr="00231CE9">
        <w:rPr>
          <w:noProof/>
          <w:szCs w:val="22"/>
        </w:rPr>
        <w:t>(22): p. 12820-4.</w:t>
      </w:r>
      <w:bookmarkEnd w:id="488"/>
    </w:p>
    <w:p w:rsidR="00231CE9" w:rsidRPr="00231CE9" w:rsidRDefault="00231CE9" w:rsidP="00231CE9">
      <w:pPr>
        <w:ind w:left="720" w:hanging="720"/>
        <w:jc w:val="both"/>
        <w:rPr>
          <w:noProof/>
          <w:szCs w:val="22"/>
        </w:rPr>
      </w:pPr>
      <w:bookmarkStart w:id="489" w:name="_ENREF_6"/>
      <w:r w:rsidRPr="00231CE9">
        <w:rPr>
          <w:noProof/>
          <w:szCs w:val="22"/>
        </w:rPr>
        <w:t>6.</w:t>
      </w:r>
      <w:r w:rsidRPr="00231CE9">
        <w:rPr>
          <w:noProof/>
          <w:szCs w:val="22"/>
        </w:rPr>
        <w:tab/>
        <w:t xml:space="preserve">Qin, H. and L. Yang, </w:t>
      </w:r>
      <w:r w:rsidRPr="00231CE9">
        <w:rPr>
          <w:i/>
          <w:noProof/>
          <w:szCs w:val="22"/>
        </w:rPr>
        <w:t>Detection of changes in transitive associations by shortest-path analysis of protein interaction networks integrated with gene expression profiles.</w:t>
      </w:r>
      <w:r w:rsidRPr="00231CE9">
        <w:rPr>
          <w:noProof/>
          <w:szCs w:val="22"/>
        </w:rPr>
        <w:t xml:space="preserve"> Proceedings of the IEEE International Conference on Biomedical Engineering and Informatics, 2008. </w:t>
      </w:r>
      <w:r w:rsidRPr="00231CE9">
        <w:rPr>
          <w:b/>
          <w:noProof/>
          <w:szCs w:val="22"/>
        </w:rPr>
        <w:t>1</w:t>
      </w:r>
      <w:r w:rsidRPr="00231CE9">
        <w:rPr>
          <w:noProof/>
          <w:szCs w:val="22"/>
        </w:rPr>
        <w:t>: p. 418-423.</w:t>
      </w:r>
      <w:bookmarkEnd w:id="489"/>
    </w:p>
    <w:p w:rsidR="00231CE9" w:rsidRPr="00231CE9" w:rsidRDefault="00231CE9" w:rsidP="00231CE9">
      <w:pPr>
        <w:ind w:left="720" w:hanging="720"/>
        <w:jc w:val="both"/>
        <w:rPr>
          <w:noProof/>
          <w:szCs w:val="22"/>
        </w:rPr>
      </w:pPr>
      <w:bookmarkStart w:id="490" w:name="_ENREF_7"/>
      <w:r w:rsidRPr="00231CE9">
        <w:rPr>
          <w:noProof/>
          <w:szCs w:val="22"/>
        </w:rPr>
        <w:t>7.</w:t>
      </w:r>
      <w:r w:rsidRPr="00231CE9">
        <w:rPr>
          <w:noProof/>
          <w:szCs w:val="22"/>
        </w:rPr>
        <w:tab/>
        <w:t xml:space="preserve">Qin, H., W.B. Wu, J.M. Comeron, M. Kreitman, and W.H. Li, </w:t>
      </w:r>
      <w:r w:rsidRPr="00231CE9">
        <w:rPr>
          <w:i/>
          <w:noProof/>
          <w:szCs w:val="22"/>
        </w:rPr>
        <w:t>Intragenic spatial patterns of codon usage bias in prokaryotic and eukaryotic genomes.</w:t>
      </w:r>
      <w:r w:rsidRPr="00231CE9">
        <w:rPr>
          <w:noProof/>
          <w:szCs w:val="22"/>
        </w:rPr>
        <w:t xml:space="preserve"> Genetics, 2004. </w:t>
      </w:r>
      <w:r w:rsidRPr="00231CE9">
        <w:rPr>
          <w:b/>
          <w:noProof/>
          <w:szCs w:val="22"/>
        </w:rPr>
        <w:t>168</w:t>
      </w:r>
      <w:r w:rsidRPr="00231CE9">
        <w:rPr>
          <w:noProof/>
          <w:szCs w:val="22"/>
        </w:rPr>
        <w:t>(4): p. 2245-60.</w:t>
      </w:r>
      <w:bookmarkEnd w:id="490"/>
    </w:p>
    <w:p w:rsidR="00231CE9" w:rsidRPr="00231CE9" w:rsidRDefault="00231CE9" w:rsidP="00231CE9">
      <w:pPr>
        <w:ind w:left="720" w:hanging="720"/>
        <w:jc w:val="both"/>
        <w:rPr>
          <w:noProof/>
          <w:szCs w:val="22"/>
        </w:rPr>
      </w:pPr>
      <w:bookmarkStart w:id="491" w:name="_ENREF_8"/>
      <w:r w:rsidRPr="00231CE9">
        <w:rPr>
          <w:noProof/>
          <w:szCs w:val="22"/>
        </w:rPr>
        <w:t>8.</w:t>
      </w:r>
      <w:r w:rsidRPr="00231CE9">
        <w:rPr>
          <w:noProof/>
          <w:szCs w:val="22"/>
        </w:rPr>
        <w:tab/>
        <w:t xml:space="preserve">Kravets, A., H. Qin, A. Ahmad, G. Bethlendy, Q. Gao, and E. Rustchenko, </w:t>
      </w:r>
      <w:r w:rsidRPr="00231CE9">
        <w:rPr>
          <w:i/>
          <w:noProof/>
          <w:szCs w:val="22"/>
        </w:rPr>
        <w:t>Widespread occurrence of dosage compensation in Candida albicans.</w:t>
      </w:r>
      <w:r w:rsidRPr="00231CE9">
        <w:rPr>
          <w:noProof/>
          <w:szCs w:val="22"/>
        </w:rPr>
        <w:t xml:space="preserve"> PLoS ONE, 2010. </w:t>
      </w:r>
      <w:r w:rsidRPr="00231CE9">
        <w:rPr>
          <w:b/>
          <w:noProof/>
          <w:szCs w:val="22"/>
        </w:rPr>
        <w:t>5</w:t>
      </w:r>
      <w:r w:rsidRPr="00231CE9">
        <w:rPr>
          <w:noProof/>
          <w:szCs w:val="22"/>
        </w:rPr>
        <w:t>(6): p. e10856.</w:t>
      </w:r>
      <w:bookmarkEnd w:id="491"/>
    </w:p>
    <w:p w:rsidR="00231CE9" w:rsidRPr="00231CE9" w:rsidRDefault="00231CE9" w:rsidP="00231CE9">
      <w:pPr>
        <w:ind w:left="720" w:hanging="720"/>
        <w:jc w:val="both"/>
        <w:rPr>
          <w:noProof/>
          <w:szCs w:val="22"/>
        </w:rPr>
      </w:pPr>
      <w:bookmarkStart w:id="492" w:name="_ENREF_9"/>
      <w:r w:rsidRPr="00231CE9">
        <w:rPr>
          <w:noProof/>
          <w:szCs w:val="22"/>
        </w:rPr>
        <w:t>9.</w:t>
      </w:r>
      <w:r w:rsidRPr="00231CE9">
        <w:rPr>
          <w:noProof/>
          <w:szCs w:val="22"/>
        </w:rPr>
        <w:tab/>
        <w:t xml:space="preserve">Qin, H. and A. Driks, </w:t>
      </w:r>
      <w:r w:rsidRPr="00231CE9">
        <w:rPr>
          <w:i/>
          <w:noProof/>
          <w:szCs w:val="22"/>
        </w:rPr>
        <w:t>Contrasting evolutionary patterns in the Spore coat of of groups of Bacillus species.</w:t>
      </w:r>
      <w:r w:rsidRPr="00231CE9">
        <w:rPr>
          <w:noProof/>
          <w:szCs w:val="22"/>
        </w:rPr>
        <w:t xml:space="preserve"> BMC Evolution, Submitted, in revision. .</w:t>
      </w:r>
      <w:bookmarkEnd w:id="492"/>
    </w:p>
    <w:p w:rsidR="00231CE9" w:rsidRPr="00231CE9" w:rsidRDefault="00231CE9" w:rsidP="00231CE9">
      <w:pPr>
        <w:ind w:left="720" w:hanging="720"/>
        <w:jc w:val="both"/>
        <w:rPr>
          <w:noProof/>
          <w:szCs w:val="22"/>
        </w:rPr>
      </w:pPr>
      <w:bookmarkStart w:id="493" w:name="_ENREF_10"/>
      <w:r w:rsidRPr="00231CE9">
        <w:rPr>
          <w:noProof/>
          <w:szCs w:val="22"/>
        </w:rPr>
        <w:t>10.</w:t>
      </w:r>
      <w:r w:rsidRPr="00231CE9">
        <w:rPr>
          <w:noProof/>
          <w:szCs w:val="22"/>
        </w:rPr>
        <w:tab/>
        <w:t xml:space="preserve">Gilchrist, M.A., H. Qin, and R. Zaretzki, </w:t>
      </w:r>
      <w:r w:rsidRPr="00231CE9">
        <w:rPr>
          <w:i/>
          <w:noProof/>
          <w:szCs w:val="22"/>
        </w:rPr>
        <w:t>Modeling SAGE tag formation and its effects on data interpretation within a Bayesian framework.</w:t>
      </w:r>
      <w:r w:rsidRPr="00231CE9">
        <w:rPr>
          <w:noProof/>
          <w:szCs w:val="22"/>
        </w:rPr>
        <w:t xml:space="preserve"> BMC Bioinformatics, 2007. </w:t>
      </w:r>
      <w:r w:rsidRPr="00231CE9">
        <w:rPr>
          <w:b/>
          <w:noProof/>
          <w:szCs w:val="22"/>
        </w:rPr>
        <w:t>8</w:t>
      </w:r>
      <w:r w:rsidRPr="00231CE9">
        <w:rPr>
          <w:noProof/>
          <w:szCs w:val="22"/>
        </w:rPr>
        <w:t>: p. 403.</w:t>
      </w:r>
      <w:bookmarkEnd w:id="493"/>
    </w:p>
    <w:p w:rsidR="00231CE9" w:rsidRPr="00231CE9" w:rsidRDefault="00231CE9" w:rsidP="00231CE9">
      <w:pPr>
        <w:ind w:left="720" w:hanging="720"/>
        <w:jc w:val="both"/>
        <w:rPr>
          <w:noProof/>
          <w:szCs w:val="22"/>
        </w:rPr>
      </w:pPr>
      <w:bookmarkStart w:id="494" w:name="_ENREF_11"/>
      <w:r w:rsidRPr="00231CE9">
        <w:rPr>
          <w:noProof/>
          <w:szCs w:val="22"/>
        </w:rPr>
        <w:t>11.</w:t>
      </w:r>
      <w:r w:rsidRPr="00231CE9">
        <w:rPr>
          <w:noProof/>
          <w:szCs w:val="22"/>
        </w:rPr>
        <w:tab/>
        <w:t xml:space="preserve">HHMI. </w:t>
      </w:r>
      <w:r w:rsidRPr="00231CE9">
        <w:rPr>
          <w:i/>
          <w:noProof/>
          <w:szCs w:val="22"/>
        </w:rPr>
        <w:t>2012 Grants for baccalaureate and master's colleges and universities</w:t>
      </w:r>
      <w:r w:rsidRPr="00231CE9">
        <w:rPr>
          <w:noProof/>
          <w:szCs w:val="22"/>
        </w:rPr>
        <w:t xml:space="preserve">. 2012; Available from: </w:t>
      </w:r>
      <w:hyperlink r:id="rId19" w:history="1">
        <w:r w:rsidRPr="00231CE9">
          <w:rPr>
            <w:rStyle w:val="Hyperlink"/>
            <w:noProof/>
            <w:szCs w:val="22"/>
          </w:rPr>
          <w:t>http://www.hhmi.org/news/hhmicolleges20120524b.html</w:t>
        </w:r>
      </w:hyperlink>
      <w:r w:rsidRPr="00231CE9">
        <w:rPr>
          <w:noProof/>
          <w:szCs w:val="22"/>
        </w:rPr>
        <w:t>.</w:t>
      </w:r>
      <w:bookmarkEnd w:id="494"/>
    </w:p>
    <w:p w:rsidR="00231CE9" w:rsidRPr="00231CE9" w:rsidRDefault="00231CE9" w:rsidP="00231CE9">
      <w:pPr>
        <w:ind w:left="720" w:hanging="720"/>
        <w:jc w:val="both"/>
        <w:rPr>
          <w:noProof/>
          <w:szCs w:val="22"/>
        </w:rPr>
      </w:pPr>
      <w:bookmarkStart w:id="495" w:name="_ENREF_12"/>
      <w:r w:rsidRPr="00231CE9">
        <w:rPr>
          <w:noProof/>
          <w:szCs w:val="22"/>
        </w:rPr>
        <w:t>12.</w:t>
      </w:r>
      <w:r w:rsidRPr="00231CE9">
        <w:rPr>
          <w:noProof/>
          <w:szCs w:val="22"/>
        </w:rPr>
        <w:tab/>
        <w:t xml:space="preserve">Finch, C.E., </w:t>
      </w:r>
      <w:r w:rsidRPr="00231CE9">
        <w:rPr>
          <w:i/>
          <w:noProof/>
          <w:szCs w:val="22"/>
        </w:rPr>
        <w:t>Longevity, Senescence, and the Genome</w:t>
      </w:r>
      <w:r w:rsidRPr="00231CE9">
        <w:rPr>
          <w:noProof/>
          <w:szCs w:val="22"/>
        </w:rPr>
        <w:t>1990, Chicago: The University of Chicago Press.</w:t>
      </w:r>
      <w:bookmarkEnd w:id="495"/>
    </w:p>
    <w:p w:rsidR="00231CE9" w:rsidRPr="00231CE9" w:rsidRDefault="00231CE9" w:rsidP="00231CE9">
      <w:pPr>
        <w:ind w:left="720" w:hanging="720"/>
        <w:jc w:val="both"/>
        <w:rPr>
          <w:noProof/>
          <w:szCs w:val="22"/>
        </w:rPr>
      </w:pPr>
      <w:bookmarkStart w:id="496" w:name="_ENREF_13"/>
      <w:r w:rsidRPr="00231CE9">
        <w:rPr>
          <w:noProof/>
          <w:szCs w:val="22"/>
        </w:rPr>
        <w:t>13.</w:t>
      </w:r>
      <w:r w:rsidRPr="00231CE9">
        <w:rPr>
          <w:noProof/>
          <w:szCs w:val="22"/>
        </w:rPr>
        <w:tab/>
        <w:t xml:space="preserve">Harman, D., </w:t>
      </w:r>
      <w:r w:rsidRPr="00231CE9">
        <w:rPr>
          <w:i/>
          <w:noProof/>
          <w:szCs w:val="22"/>
        </w:rPr>
        <w:t>Aging: a theory based on free radical and radiation chemistry.</w:t>
      </w:r>
      <w:r w:rsidRPr="00231CE9">
        <w:rPr>
          <w:noProof/>
          <w:szCs w:val="22"/>
        </w:rPr>
        <w:t xml:space="preserve"> J Gerontol, 1956. </w:t>
      </w:r>
      <w:r w:rsidRPr="00231CE9">
        <w:rPr>
          <w:b/>
          <w:noProof/>
          <w:szCs w:val="22"/>
        </w:rPr>
        <w:t>11</w:t>
      </w:r>
      <w:r w:rsidRPr="00231CE9">
        <w:rPr>
          <w:noProof/>
          <w:szCs w:val="22"/>
        </w:rPr>
        <w:t>(3): p. 298-300.</w:t>
      </w:r>
      <w:bookmarkEnd w:id="496"/>
    </w:p>
    <w:p w:rsidR="00231CE9" w:rsidRPr="00231CE9" w:rsidRDefault="00231CE9" w:rsidP="00231CE9">
      <w:pPr>
        <w:ind w:left="720" w:hanging="720"/>
        <w:jc w:val="both"/>
        <w:rPr>
          <w:noProof/>
          <w:szCs w:val="22"/>
        </w:rPr>
      </w:pPr>
      <w:bookmarkStart w:id="497" w:name="_ENREF_14"/>
      <w:r w:rsidRPr="00231CE9">
        <w:rPr>
          <w:noProof/>
          <w:szCs w:val="22"/>
        </w:rPr>
        <w:t>14.</w:t>
      </w:r>
      <w:r w:rsidRPr="00231CE9">
        <w:rPr>
          <w:noProof/>
          <w:szCs w:val="22"/>
        </w:rPr>
        <w:tab/>
        <w:t xml:space="preserve">Williams, G.C., </w:t>
      </w:r>
      <w:r w:rsidRPr="00231CE9">
        <w:rPr>
          <w:i/>
          <w:noProof/>
          <w:szCs w:val="22"/>
        </w:rPr>
        <w:t>Pleiotropy, natural selection and the evolution of senescence.</w:t>
      </w:r>
      <w:r w:rsidRPr="00231CE9">
        <w:rPr>
          <w:noProof/>
          <w:szCs w:val="22"/>
        </w:rPr>
        <w:t xml:space="preserve"> Evolution, 1957. </w:t>
      </w:r>
      <w:r w:rsidRPr="00231CE9">
        <w:rPr>
          <w:b/>
          <w:noProof/>
          <w:szCs w:val="22"/>
        </w:rPr>
        <w:t>11</w:t>
      </w:r>
      <w:r w:rsidRPr="00231CE9">
        <w:rPr>
          <w:noProof/>
          <w:szCs w:val="22"/>
        </w:rPr>
        <w:t>: p. 398-411.</w:t>
      </w:r>
      <w:bookmarkEnd w:id="497"/>
    </w:p>
    <w:p w:rsidR="00231CE9" w:rsidRPr="00231CE9" w:rsidRDefault="00231CE9" w:rsidP="00231CE9">
      <w:pPr>
        <w:ind w:left="720" w:hanging="720"/>
        <w:jc w:val="both"/>
        <w:rPr>
          <w:noProof/>
          <w:szCs w:val="22"/>
        </w:rPr>
      </w:pPr>
      <w:bookmarkStart w:id="498" w:name="_ENREF_15"/>
      <w:r w:rsidRPr="00231CE9">
        <w:rPr>
          <w:noProof/>
          <w:szCs w:val="22"/>
        </w:rPr>
        <w:t>15.</w:t>
      </w:r>
      <w:r w:rsidRPr="00231CE9">
        <w:rPr>
          <w:noProof/>
          <w:szCs w:val="22"/>
        </w:rPr>
        <w:tab/>
        <w:t xml:space="preserve">Stewart, E. and F. Taddei, </w:t>
      </w:r>
      <w:r w:rsidRPr="00231CE9">
        <w:rPr>
          <w:i/>
          <w:noProof/>
          <w:szCs w:val="22"/>
        </w:rPr>
        <w:t>Aging in Esherichia coli: signals in the noise.</w:t>
      </w:r>
      <w:r w:rsidRPr="00231CE9">
        <w:rPr>
          <w:noProof/>
          <w:szCs w:val="22"/>
        </w:rPr>
        <w:t xml:space="preserve"> Bioessays, 2005. </w:t>
      </w:r>
      <w:r w:rsidRPr="00231CE9">
        <w:rPr>
          <w:b/>
          <w:noProof/>
          <w:szCs w:val="22"/>
        </w:rPr>
        <w:t>27</w:t>
      </w:r>
      <w:r w:rsidRPr="00231CE9">
        <w:rPr>
          <w:noProof/>
          <w:szCs w:val="22"/>
        </w:rPr>
        <w:t>(9): p. 983.</w:t>
      </w:r>
      <w:bookmarkEnd w:id="498"/>
    </w:p>
    <w:p w:rsidR="00231CE9" w:rsidRPr="00231CE9" w:rsidRDefault="00231CE9" w:rsidP="00231CE9">
      <w:pPr>
        <w:ind w:left="720" w:hanging="720"/>
        <w:jc w:val="both"/>
        <w:rPr>
          <w:noProof/>
          <w:szCs w:val="22"/>
        </w:rPr>
      </w:pPr>
      <w:bookmarkStart w:id="499" w:name="_ENREF_16"/>
      <w:r w:rsidRPr="00231CE9">
        <w:rPr>
          <w:noProof/>
          <w:szCs w:val="22"/>
        </w:rPr>
        <w:t>16.</w:t>
      </w:r>
      <w:r w:rsidRPr="00231CE9">
        <w:rPr>
          <w:noProof/>
          <w:szCs w:val="22"/>
        </w:rPr>
        <w:tab/>
        <w:t xml:space="preserve">Stewart, E.J., R. Madden, G. Paul, and F. Taddei, </w:t>
      </w:r>
      <w:r w:rsidRPr="00231CE9">
        <w:rPr>
          <w:i/>
          <w:noProof/>
          <w:szCs w:val="22"/>
        </w:rPr>
        <w:t>Aging and death in an organism that reproduces by morphologically symmetric division.</w:t>
      </w:r>
      <w:r w:rsidRPr="00231CE9">
        <w:rPr>
          <w:noProof/>
          <w:szCs w:val="22"/>
        </w:rPr>
        <w:t xml:space="preserve"> PLoS Biol, 2005. </w:t>
      </w:r>
      <w:r w:rsidRPr="00231CE9">
        <w:rPr>
          <w:b/>
          <w:noProof/>
          <w:szCs w:val="22"/>
        </w:rPr>
        <w:t>3</w:t>
      </w:r>
      <w:r w:rsidRPr="00231CE9">
        <w:rPr>
          <w:noProof/>
          <w:szCs w:val="22"/>
        </w:rPr>
        <w:t>(2): p. e45.</w:t>
      </w:r>
      <w:bookmarkEnd w:id="499"/>
    </w:p>
    <w:p w:rsidR="00231CE9" w:rsidRPr="00231CE9" w:rsidRDefault="00231CE9" w:rsidP="00231CE9">
      <w:pPr>
        <w:ind w:left="720" w:hanging="720"/>
        <w:jc w:val="both"/>
        <w:rPr>
          <w:noProof/>
          <w:szCs w:val="22"/>
        </w:rPr>
      </w:pPr>
      <w:bookmarkStart w:id="500" w:name="_ENREF_17"/>
      <w:r w:rsidRPr="00231CE9">
        <w:rPr>
          <w:noProof/>
          <w:szCs w:val="22"/>
        </w:rPr>
        <w:t>17.</w:t>
      </w:r>
      <w:r w:rsidRPr="00231CE9">
        <w:rPr>
          <w:noProof/>
          <w:szCs w:val="22"/>
        </w:rPr>
        <w:tab/>
        <w:t xml:space="preserve">Henderson, K.A. and D.E. Gottschling, </w:t>
      </w:r>
      <w:r w:rsidRPr="00231CE9">
        <w:rPr>
          <w:i/>
          <w:noProof/>
          <w:szCs w:val="22"/>
        </w:rPr>
        <w:t>A mother's sacrifice: what is she keeping for herself?</w:t>
      </w:r>
      <w:r w:rsidRPr="00231CE9">
        <w:rPr>
          <w:noProof/>
          <w:szCs w:val="22"/>
        </w:rPr>
        <w:t xml:space="preserve"> Curr Opin Cell Biol, 2008. </w:t>
      </w:r>
      <w:r w:rsidRPr="00231CE9">
        <w:rPr>
          <w:b/>
          <w:noProof/>
          <w:szCs w:val="22"/>
        </w:rPr>
        <w:t>20</w:t>
      </w:r>
      <w:r w:rsidRPr="00231CE9">
        <w:rPr>
          <w:noProof/>
          <w:szCs w:val="22"/>
        </w:rPr>
        <w:t>(6): p. 723-8.</w:t>
      </w:r>
      <w:bookmarkEnd w:id="500"/>
    </w:p>
    <w:p w:rsidR="00231CE9" w:rsidRPr="00231CE9" w:rsidRDefault="00231CE9" w:rsidP="00231CE9">
      <w:pPr>
        <w:ind w:left="720" w:hanging="720"/>
        <w:jc w:val="both"/>
        <w:rPr>
          <w:noProof/>
          <w:szCs w:val="22"/>
        </w:rPr>
      </w:pPr>
      <w:bookmarkStart w:id="501" w:name="_ENREF_18"/>
      <w:r w:rsidRPr="00231CE9">
        <w:rPr>
          <w:noProof/>
          <w:szCs w:val="22"/>
        </w:rPr>
        <w:t>18.</w:t>
      </w:r>
      <w:r w:rsidRPr="00231CE9">
        <w:rPr>
          <w:noProof/>
          <w:szCs w:val="22"/>
        </w:rPr>
        <w:tab/>
        <w:t xml:space="preserve">Ackermann, M., L. Chao, C.T. Bergstrom, and M. Doebeli, </w:t>
      </w:r>
      <w:r w:rsidRPr="00231CE9">
        <w:rPr>
          <w:i/>
          <w:noProof/>
          <w:szCs w:val="22"/>
        </w:rPr>
        <w:t>On the evolutionary origin of aging.</w:t>
      </w:r>
      <w:r w:rsidRPr="00231CE9">
        <w:rPr>
          <w:noProof/>
          <w:szCs w:val="22"/>
        </w:rPr>
        <w:t xml:space="preserve"> Aging Cell, 2007. </w:t>
      </w:r>
      <w:r w:rsidRPr="00231CE9">
        <w:rPr>
          <w:b/>
          <w:noProof/>
          <w:szCs w:val="22"/>
        </w:rPr>
        <w:t>6</w:t>
      </w:r>
      <w:r w:rsidRPr="00231CE9">
        <w:rPr>
          <w:noProof/>
          <w:szCs w:val="22"/>
        </w:rPr>
        <w:t>(2): p. 235-44.</w:t>
      </w:r>
      <w:bookmarkEnd w:id="501"/>
    </w:p>
    <w:p w:rsidR="00231CE9" w:rsidRPr="00231CE9" w:rsidRDefault="00231CE9" w:rsidP="00231CE9">
      <w:pPr>
        <w:ind w:left="720" w:hanging="720"/>
        <w:jc w:val="both"/>
        <w:rPr>
          <w:noProof/>
          <w:szCs w:val="22"/>
        </w:rPr>
      </w:pPr>
      <w:bookmarkStart w:id="502" w:name="_ENREF_19"/>
      <w:r w:rsidRPr="00231CE9">
        <w:rPr>
          <w:noProof/>
          <w:szCs w:val="22"/>
        </w:rPr>
        <w:t>19.</w:t>
      </w:r>
      <w:r w:rsidRPr="00231CE9">
        <w:rPr>
          <w:noProof/>
          <w:szCs w:val="22"/>
        </w:rPr>
        <w:tab/>
        <w:t xml:space="preserve">Blagosklonny, M.V., </w:t>
      </w:r>
      <w:r w:rsidRPr="00231CE9">
        <w:rPr>
          <w:i/>
          <w:noProof/>
          <w:szCs w:val="22"/>
        </w:rPr>
        <w:t>Aging: ROS or TOR.</w:t>
      </w:r>
      <w:r w:rsidRPr="00231CE9">
        <w:rPr>
          <w:noProof/>
          <w:szCs w:val="22"/>
        </w:rPr>
        <w:t xml:space="preserve"> Cell Cycle, 2008. </w:t>
      </w:r>
      <w:r w:rsidRPr="00231CE9">
        <w:rPr>
          <w:b/>
          <w:noProof/>
          <w:szCs w:val="22"/>
        </w:rPr>
        <w:t>7</w:t>
      </w:r>
      <w:r w:rsidRPr="00231CE9">
        <w:rPr>
          <w:noProof/>
          <w:szCs w:val="22"/>
        </w:rPr>
        <w:t>(21): p. 3344-54.</w:t>
      </w:r>
      <w:bookmarkEnd w:id="502"/>
    </w:p>
    <w:p w:rsidR="00231CE9" w:rsidRPr="00231CE9" w:rsidRDefault="00231CE9" w:rsidP="00231CE9">
      <w:pPr>
        <w:ind w:left="720" w:hanging="720"/>
        <w:jc w:val="both"/>
        <w:rPr>
          <w:noProof/>
          <w:szCs w:val="22"/>
        </w:rPr>
      </w:pPr>
      <w:bookmarkStart w:id="503" w:name="_ENREF_20"/>
      <w:r w:rsidRPr="00231CE9">
        <w:rPr>
          <w:noProof/>
          <w:szCs w:val="22"/>
        </w:rPr>
        <w:t>20.</w:t>
      </w:r>
      <w:r w:rsidRPr="00231CE9">
        <w:rPr>
          <w:noProof/>
          <w:szCs w:val="22"/>
        </w:rPr>
        <w:tab/>
        <w:t xml:space="preserve">Mortimer, R.K. and J.R. Johnston, </w:t>
      </w:r>
      <w:r w:rsidRPr="00231CE9">
        <w:rPr>
          <w:i/>
          <w:noProof/>
          <w:szCs w:val="22"/>
        </w:rPr>
        <w:t>Life span of individual yeast cells.</w:t>
      </w:r>
      <w:r w:rsidRPr="00231CE9">
        <w:rPr>
          <w:noProof/>
          <w:szCs w:val="22"/>
        </w:rPr>
        <w:t xml:space="preserve"> Nature, 1959. </w:t>
      </w:r>
      <w:r w:rsidRPr="00231CE9">
        <w:rPr>
          <w:b/>
          <w:noProof/>
          <w:szCs w:val="22"/>
        </w:rPr>
        <w:t>183</w:t>
      </w:r>
      <w:r w:rsidRPr="00231CE9">
        <w:rPr>
          <w:noProof/>
          <w:szCs w:val="22"/>
        </w:rPr>
        <w:t>(4677): p. 1751-2.</w:t>
      </w:r>
      <w:bookmarkEnd w:id="503"/>
    </w:p>
    <w:p w:rsidR="00231CE9" w:rsidRPr="00231CE9" w:rsidRDefault="00231CE9" w:rsidP="00231CE9">
      <w:pPr>
        <w:ind w:left="720" w:hanging="720"/>
        <w:jc w:val="both"/>
        <w:rPr>
          <w:noProof/>
          <w:szCs w:val="22"/>
        </w:rPr>
      </w:pPr>
      <w:bookmarkStart w:id="504" w:name="_ENREF_21"/>
      <w:r w:rsidRPr="00231CE9">
        <w:rPr>
          <w:noProof/>
          <w:szCs w:val="22"/>
        </w:rPr>
        <w:t>21.</w:t>
      </w:r>
      <w:r w:rsidRPr="00231CE9">
        <w:rPr>
          <w:noProof/>
          <w:szCs w:val="22"/>
        </w:rPr>
        <w:tab/>
        <w:t xml:space="preserve">Kaeberlein, M., </w:t>
      </w:r>
      <w:r w:rsidRPr="00231CE9">
        <w:rPr>
          <w:i/>
          <w:noProof/>
          <w:szCs w:val="22"/>
        </w:rPr>
        <w:t>Lessons on longevity from budding yeast.</w:t>
      </w:r>
      <w:r w:rsidRPr="00231CE9">
        <w:rPr>
          <w:noProof/>
          <w:szCs w:val="22"/>
        </w:rPr>
        <w:t xml:space="preserve"> Nature, 2010. </w:t>
      </w:r>
      <w:r w:rsidRPr="00231CE9">
        <w:rPr>
          <w:b/>
          <w:noProof/>
          <w:szCs w:val="22"/>
        </w:rPr>
        <w:t>464</w:t>
      </w:r>
      <w:r w:rsidRPr="00231CE9">
        <w:rPr>
          <w:noProof/>
          <w:szCs w:val="22"/>
        </w:rPr>
        <w:t>(7288): p. 513-9.</w:t>
      </w:r>
      <w:bookmarkEnd w:id="504"/>
    </w:p>
    <w:p w:rsidR="00231CE9" w:rsidRPr="00231CE9" w:rsidRDefault="00231CE9" w:rsidP="00231CE9">
      <w:pPr>
        <w:ind w:left="720" w:hanging="720"/>
        <w:jc w:val="both"/>
        <w:rPr>
          <w:noProof/>
          <w:szCs w:val="22"/>
        </w:rPr>
      </w:pPr>
      <w:bookmarkStart w:id="505" w:name="_ENREF_22"/>
      <w:r w:rsidRPr="00231CE9">
        <w:rPr>
          <w:noProof/>
          <w:szCs w:val="22"/>
        </w:rPr>
        <w:t>22.</w:t>
      </w:r>
      <w:r w:rsidRPr="00231CE9">
        <w:rPr>
          <w:noProof/>
          <w:szCs w:val="22"/>
        </w:rPr>
        <w:tab/>
        <w:t xml:space="preserve">Fabrizio, P. and V.D. Longo, </w:t>
      </w:r>
      <w:r w:rsidRPr="00231CE9">
        <w:rPr>
          <w:i/>
          <w:noProof/>
          <w:szCs w:val="22"/>
        </w:rPr>
        <w:t>The chronological life span of Saccharomyces cerevisiae.</w:t>
      </w:r>
      <w:r w:rsidRPr="00231CE9">
        <w:rPr>
          <w:noProof/>
          <w:szCs w:val="22"/>
        </w:rPr>
        <w:t xml:space="preserve"> Methods Mol Biol, 2007. </w:t>
      </w:r>
      <w:r w:rsidRPr="00231CE9">
        <w:rPr>
          <w:b/>
          <w:noProof/>
          <w:szCs w:val="22"/>
        </w:rPr>
        <w:t>371</w:t>
      </w:r>
      <w:r w:rsidRPr="00231CE9">
        <w:rPr>
          <w:noProof/>
          <w:szCs w:val="22"/>
        </w:rPr>
        <w:t>: p. 89-95.</w:t>
      </w:r>
      <w:bookmarkEnd w:id="505"/>
    </w:p>
    <w:p w:rsidR="00231CE9" w:rsidRPr="00231CE9" w:rsidRDefault="00231CE9" w:rsidP="00231CE9">
      <w:pPr>
        <w:ind w:left="720" w:hanging="720"/>
        <w:jc w:val="both"/>
        <w:rPr>
          <w:noProof/>
          <w:szCs w:val="22"/>
        </w:rPr>
      </w:pPr>
      <w:bookmarkStart w:id="506" w:name="_ENREF_23"/>
      <w:r w:rsidRPr="00231CE9">
        <w:rPr>
          <w:noProof/>
          <w:szCs w:val="22"/>
        </w:rPr>
        <w:t>23.</w:t>
      </w:r>
      <w:r w:rsidRPr="00231CE9">
        <w:rPr>
          <w:noProof/>
          <w:szCs w:val="22"/>
        </w:rPr>
        <w:tab/>
        <w:t xml:space="preserve">Sinclair, D.A., S.J. Lin, and L. Guarente, </w:t>
      </w:r>
      <w:r w:rsidRPr="00231CE9">
        <w:rPr>
          <w:i/>
          <w:noProof/>
          <w:szCs w:val="22"/>
        </w:rPr>
        <w:t>Life-span extension in yeast.</w:t>
      </w:r>
      <w:r w:rsidRPr="00231CE9">
        <w:rPr>
          <w:noProof/>
          <w:szCs w:val="22"/>
        </w:rPr>
        <w:t xml:space="preserve"> Science, 2006. </w:t>
      </w:r>
      <w:r w:rsidRPr="00231CE9">
        <w:rPr>
          <w:b/>
          <w:noProof/>
          <w:szCs w:val="22"/>
        </w:rPr>
        <w:t>312</w:t>
      </w:r>
      <w:r w:rsidRPr="00231CE9">
        <w:rPr>
          <w:noProof/>
          <w:szCs w:val="22"/>
        </w:rPr>
        <w:t>(5771): p. 195-7; author reply 195-7.</w:t>
      </w:r>
      <w:bookmarkEnd w:id="506"/>
    </w:p>
    <w:p w:rsidR="00231CE9" w:rsidRPr="00231CE9" w:rsidRDefault="00231CE9" w:rsidP="00231CE9">
      <w:pPr>
        <w:ind w:left="720" w:hanging="720"/>
        <w:jc w:val="both"/>
        <w:rPr>
          <w:noProof/>
          <w:szCs w:val="22"/>
        </w:rPr>
      </w:pPr>
      <w:bookmarkStart w:id="507" w:name="_ENREF_24"/>
      <w:r w:rsidRPr="00231CE9">
        <w:rPr>
          <w:noProof/>
          <w:szCs w:val="22"/>
        </w:rPr>
        <w:t>24.</w:t>
      </w:r>
      <w:r w:rsidRPr="00231CE9">
        <w:rPr>
          <w:noProof/>
          <w:szCs w:val="22"/>
        </w:rPr>
        <w:tab/>
        <w:t xml:space="preserve">Park, P.U., M. McVey, and L. Guarente, </w:t>
      </w:r>
      <w:r w:rsidRPr="00231CE9">
        <w:rPr>
          <w:i/>
          <w:noProof/>
          <w:szCs w:val="22"/>
        </w:rPr>
        <w:t>Separation of mother and daughter cells.</w:t>
      </w:r>
      <w:r w:rsidRPr="00231CE9">
        <w:rPr>
          <w:noProof/>
          <w:szCs w:val="22"/>
        </w:rPr>
        <w:t xml:space="preserve"> Methods Enzymol, 2002. </w:t>
      </w:r>
      <w:r w:rsidRPr="00231CE9">
        <w:rPr>
          <w:b/>
          <w:noProof/>
          <w:szCs w:val="22"/>
        </w:rPr>
        <w:t>351</w:t>
      </w:r>
      <w:r w:rsidRPr="00231CE9">
        <w:rPr>
          <w:noProof/>
          <w:szCs w:val="22"/>
        </w:rPr>
        <w:t>: p. 468-77.</w:t>
      </w:r>
      <w:bookmarkEnd w:id="507"/>
    </w:p>
    <w:p w:rsidR="00231CE9" w:rsidRPr="00231CE9" w:rsidRDefault="00231CE9" w:rsidP="00231CE9">
      <w:pPr>
        <w:ind w:left="720" w:hanging="720"/>
        <w:jc w:val="both"/>
        <w:rPr>
          <w:noProof/>
          <w:szCs w:val="22"/>
        </w:rPr>
      </w:pPr>
      <w:bookmarkStart w:id="508" w:name="_ENREF_25"/>
      <w:r w:rsidRPr="00231CE9">
        <w:rPr>
          <w:noProof/>
          <w:szCs w:val="22"/>
        </w:rPr>
        <w:t>25.</w:t>
      </w:r>
      <w:r w:rsidRPr="00231CE9">
        <w:rPr>
          <w:noProof/>
          <w:szCs w:val="22"/>
        </w:rPr>
        <w:tab/>
        <w:t xml:space="preserve">Laun, P., S. Buttner, M. Rinnerthaler, W.C. Burhans, and M. Breitenbach, </w:t>
      </w:r>
      <w:r w:rsidRPr="00231CE9">
        <w:rPr>
          <w:i/>
          <w:noProof/>
          <w:szCs w:val="22"/>
        </w:rPr>
        <w:t>Yeast aging and Apoptosis.</w:t>
      </w:r>
      <w:r w:rsidRPr="00231CE9">
        <w:rPr>
          <w:noProof/>
          <w:szCs w:val="22"/>
        </w:rPr>
        <w:t xml:space="preserve"> Subcell Biochem, 2012. </w:t>
      </w:r>
      <w:r w:rsidRPr="00231CE9">
        <w:rPr>
          <w:b/>
          <w:noProof/>
          <w:szCs w:val="22"/>
        </w:rPr>
        <w:t>57</w:t>
      </w:r>
      <w:r w:rsidRPr="00231CE9">
        <w:rPr>
          <w:noProof/>
          <w:szCs w:val="22"/>
        </w:rPr>
        <w:t>: p. 207-32.</w:t>
      </w:r>
      <w:bookmarkEnd w:id="508"/>
    </w:p>
    <w:p w:rsidR="00231CE9" w:rsidRPr="00231CE9" w:rsidRDefault="00231CE9" w:rsidP="00231CE9">
      <w:pPr>
        <w:ind w:left="720" w:hanging="720"/>
        <w:jc w:val="both"/>
        <w:rPr>
          <w:noProof/>
          <w:szCs w:val="22"/>
        </w:rPr>
      </w:pPr>
      <w:bookmarkStart w:id="509" w:name="_ENREF_26"/>
      <w:r w:rsidRPr="00231CE9">
        <w:rPr>
          <w:noProof/>
          <w:szCs w:val="22"/>
        </w:rPr>
        <w:t>26.</w:t>
      </w:r>
      <w:r w:rsidRPr="00231CE9">
        <w:rPr>
          <w:noProof/>
          <w:szCs w:val="22"/>
        </w:rPr>
        <w:tab/>
        <w:t xml:space="preserve">Guarente, L. and C. Kenyon, </w:t>
      </w:r>
      <w:r w:rsidRPr="00231CE9">
        <w:rPr>
          <w:i/>
          <w:noProof/>
          <w:szCs w:val="22"/>
        </w:rPr>
        <w:t>Genetic pathways that regulate ageing in model organisms.</w:t>
      </w:r>
      <w:r w:rsidRPr="00231CE9">
        <w:rPr>
          <w:noProof/>
          <w:szCs w:val="22"/>
        </w:rPr>
        <w:t xml:space="preserve"> Nature, 2000. </w:t>
      </w:r>
      <w:r w:rsidRPr="00231CE9">
        <w:rPr>
          <w:b/>
          <w:noProof/>
          <w:szCs w:val="22"/>
        </w:rPr>
        <w:t>408</w:t>
      </w:r>
      <w:r w:rsidRPr="00231CE9">
        <w:rPr>
          <w:noProof/>
          <w:szCs w:val="22"/>
        </w:rPr>
        <w:t>(6809): p. 255-62.</w:t>
      </w:r>
      <w:bookmarkEnd w:id="509"/>
    </w:p>
    <w:p w:rsidR="00231CE9" w:rsidRPr="00231CE9" w:rsidRDefault="00231CE9" w:rsidP="00231CE9">
      <w:pPr>
        <w:ind w:left="720" w:hanging="720"/>
        <w:jc w:val="both"/>
        <w:rPr>
          <w:noProof/>
          <w:szCs w:val="22"/>
        </w:rPr>
      </w:pPr>
      <w:bookmarkStart w:id="510" w:name="_ENREF_27"/>
      <w:r w:rsidRPr="00231CE9">
        <w:rPr>
          <w:noProof/>
          <w:szCs w:val="22"/>
        </w:rPr>
        <w:t>27.</w:t>
      </w:r>
      <w:r w:rsidRPr="00231CE9">
        <w:rPr>
          <w:noProof/>
          <w:szCs w:val="22"/>
        </w:rPr>
        <w:tab/>
        <w:t xml:space="preserve">Hekimi, S. and L. Guarente, </w:t>
      </w:r>
      <w:r w:rsidRPr="00231CE9">
        <w:rPr>
          <w:i/>
          <w:noProof/>
          <w:szCs w:val="22"/>
        </w:rPr>
        <w:t>Genetics and the specificity of the aging process.</w:t>
      </w:r>
      <w:r w:rsidRPr="00231CE9">
        <w:rPr>
          <w:noProof/>
          <w:szCs w:val="22"/>
        </w:rPr>
        <w:t xml:space="preserve"> Science, 2003. </w:t>
      </w:r>
      <w:r w:rsidRPr="00231CE9">
        <w:rPr>
          <w:b/>
          <w:noProof/>
          <w:szCs w:val="22"/>
        </w:rPr>
        <w:t>299</w:t>
      </w:r>
      <w:r w:rsidRPr="00231CE9">
        <w:rPr>
          <w:noProof/>
          <w:szCs w:val="22"/>
        </w:rPr>
        <w:t>(5611): p. 1351-4.</w:t>
      </w:r>
      <w:bookmarkEnd w:id="510"/>
    </w:p>
    <w:p w:rsidR="00231CE9" w:rsidRPr="00231CE9" w:rsidRDefault="00231CE9" w:rsidP="00231CE9">
      <w:pPr>
        <w:ind w:left="720" w:hanging="720"/>
        <w:jc w:val="both"/>
        <w:rPr>
          <w:noProof/>
          <w:szCs w:val="22"/>
        </w:rPr>
      </w:pPr>
      <w:bookmarkStart w:id="511" w:name="_ENREF_28"/>
      <w:r w:rsidRPr="00231CE9">
        <w:rPr>
          <w:noProof/>
          <w:szCs w:val="22"/>
        </w:rPr>
        <w:t>28.</w:t>
      </w:r>
      <w:r w:rsidRPr="00231CE9">
        <w:rPr>
          <w:noProof/>
          <w:szCs w:val="22"/>
        </w:rPr>
        <w:tab/>
        <w:t xml:space="preserve">Koubova, J. and L. Guarente, </w:t>
      </w:r>
      <w:r w:rsidRPr="00231CE9">
        <w:rPr>
          <w:i/>
          <w:noProof/>
          <w:szCs w:val="22"/>
        </w:rPr>
        <w:t>How does calorie restriction work?</w:t>
      </w:r>
      <w:r w:rsidRPr="00231CE9">
        <w:rPr>
          <w:noProof/>
          <w:szCs w:val="22"/>
        </w:rPr>
        <w:t xml:space="preserve"> Genes Dev, 2003. </w:t>
      </w:r>
      <w:r w:rsidRPr="00231CE9">
        <w:rPr>
          <w:b/>
          <w:noProof/>
          <w:szCs w:val="22"/>
        </w:rPr>
        <w:t>17</w:t>
      </w:r>
      <w:r w:rsidRPr="00231CE9">
        <w:rPr>
          <w:noProof/>
          <w:szCs w:val="22"/>
        </w:rPr>
        <w:t>(3): p. 313-21.</w:t>
      </w:r>
      <w:bookmarkEnd w:id="511"/>
    </w:p>
    <w:p w:rsidR="00231CE9" w:rsidRPr="00231CE9" w:rsidRDefault="00231CE9" w:rsidP="00231CE9">
      <w:pPr>
        <w:ind w:left="720" w:hanging="720"/>
        <w:jc w:val="both"/>
        <w:rPr>
          <w:noProof/>
          <w:szCs w:val="22"/>
        </w:rPr>
      </w:pPr>
      <w:bookmarkStart w:id="512" w:name="_ENREF_29"/>
      <w:r w:rsidRPr="00231CE9">
        <w:rPr>
          <w:noProof/>
          <w:szCs w:val="22"/>
        </w:rPr>
        <w:t>29.</w:t>
      </w:r>
      <w:r w:rsidRPr="00231CE9">
        <w:rPr>
          <w:noProof/>
          <w:szCs w:val="22"/>
        </w:rPr>
        <w:tab/>
        <w:t xml:space="preserve">Kaeberlein, M., C.R. Burtner, and B.K. Kennedy, </w:t>
      </w:r>
      <w:r w:rsidRPr="00231CE9">
        <w:rPr>
          <w:i/>
          <w:noProof/>
          <w:szCs w:val="22"/>
        </w:rPr>
        <w:t>Recent developments in yeast aging.</w:t>
      </w:r>
      <w:r w:rsidRPr="00231CE9">
        <w:rPr>
          <w:noProof/>
          <w:szCs w:val="22"/>
        </w:rPr>
        <w:t xml:space="preserve"> PLoS Genet, 2007. </w:t>
      </w:r>
      <w:r w:rsidRPr="00231CE9">
        <w:rPr>
          <w:b/>
          <w:noProof/>
          <w:szCs w:val="22"/>
        </w:rPr>
        <w:t>3</w:t>
      </w:r>
      <w:r w:rsidRPr="00231CE9">
        <w:rPr>
          <w:noProof/>
          <w:szCs w:val="22"/>
        </w:rPr>
        <w:t>(5): p. e84.</w:t>
      </w:r>
      <w:bookmarkEnd w:id="512"/>
    </w:p>
    <w:p w:rsidR="00231CE9" w:rsidRPr="00231CE9" w:rsidRDefault="00231CE9" w:rsidP="00231CE9">
      <w:pPr>
        <w:ind w:left="720" w:hanging="720"/>
        <w:jc w:val="both"/>
        <w:rPr>
          <w:noProof/>
          <w:szCs w:val="22"/>
        </w:rPr>
      </w:pPr>
      <w:bookmarkStart w:id="513" w:name="_ENREF_30"/>
      <w:r w:rsidRPr="00231CE9">
        <w:rPr>
          <w:noProof/>
          <w:szCs w:val="22"/>
        </w:rPr>
        <w:t>30.</w:t>
      </w:r>
      <w:r w:rsidRPr="00231CE9">
        <w:rPr>
          <w:noProof/>
          <w:szCs w:val="22"/>
        </w:rPr>
        <w:tab/>
        <w:t xml:space="preserve">Kennedy, B.K., K.K. Steffen, and M. Kaeberlein, </w:t>
      </w:r>
      <w:r w:rsidRPr="00231CE9">
        <w:rPr>
          <w:i/>
          <w:noProof/>
          <w:szCs w:val="22"/>
        </w:rPr>
        <w:t>Ruminations on dietary restriction and aging.</w:t>
      </w:r>
      <w:r w:rsidRPr="00231CE9">
        <w:rPr>
          <w:noProof/>
          <w:szCs w:val="22"/>
        </w:rPr>
        <w:t xml:space="preserve"> Cell Mol Life Sci, 2007. </w:t>
      </w:r>
      <w:r w:rsidRPr="00231CE9">
        <w:rPr>
          <w:b/>
          <w:noProof/>
          <w:szCs w:val="22"/>
        </w:rPr>
        <w:t>64</w:t>
      </w:r>
      <w:r w:rsidRPr="00231CE9">
        <w:rPr>
          <w:noProof/>
          <w:szCs w:val="22"/>
        </w:rPr>
        <w:t>(11): p. 1323-8.</w:t>
      </w:r>
      <w:bookmarkEnd w:id="513"/>
    </w:p>
    <w:p w:rsidR="00231CE9" w:rsidRPr="00231CE9" w:rsidRDefault="00231CE9" w:rsidP="00231CE9">
      <w:pPr>
        <w:ind w:left="720" w:hanging="720"/>
        <w:jc w:val="both"/>
        <w:rPr>
          <w:noProof/>
          <w:szCs w:val="22"/>
        </w:rPr>
      </w:pPr>
      <w:bookmarkStart w:id="514" w:name="_ENREF_31"/>
      <w:r w:rsidRPr="00231CE9">
        <w:rPr>
          <w:noProof/>
          <w:szCs w:val="22"/>
        </w:rPr>
        <w:t>31.</w:t>
      </w:r>
      <w:r w:rsidRPr="00231CE9">
        <w:rPr>
          <w:noProof/>
          <w:szCs w:val="22"/>
        </w:rPr>
        <w:tab/>
        <w:t xml:space="preserve">Finkel, T., M. Serrano, and M.A. Blasco, </w:t>
      </w:r>
      <w:r w:rsidRPr="00231CE9">
        <w:rPr>
          <w:i/>
          <w:noProof/>
          <w:szCs w:val="22"/>
        </w:rPr>
        <w:t>The common biology of cancer and ageing.</w:t>
      </w:r>
      <w:r w:rsidRPr="00231CE9">
        <w:rPr>
          <w:noProof/>
          <w:szCs w:val="22"/>
        </w:rPr>
        <w:t xml:space="preserve"> Nature, 2007. </w:t>
      </w:r>
      <w:r w:rsidRPr="00231CE9">
        <w:rPr>
          <w:b/>
          <w:noProof/>
          <w:szCs w:val="22"/>
        </w:rPr>
        <w:t>448</w:t>
      </w:r>
      <w:r w:rsidRPr="00231CE9">
        <w:rPr>
          <w:noProof/>
          <w:szCs w:val="22"/>
        </w:rPr>
        <w:t>(7155): p. 767-74.</w:t>
      </w:r>
      <w:bookmarkEnd w:id="514"/>
    </w:p>
    <w:p w:rsidR="00231CE9" w:rsidRPr="00231CE9" w:rsidRDefault="00231CE9" w:rsidP="00231CE9">
      <w:pPr>
        <w:ind w:left="720" w:hanging="720"/>
        <w:jc w:val="both"/>
        <w:rPr>
          <w:noProof/>
          <w:szCs w:val="22"/>
        </w:rPr>
      </w:pPr>
      <w:bookmarkStart w:id="515" w:name="_ENREF_32"/>
      <w:r w:rsidRPr="00231CE9">
        <w:rPr>
          <w:noProof/>
          <w:szCs w:val="22"/>
        </w:rPr>
        <w:t>32.</w:t>
      </w:r>
      <w:r w:rsidRPr="00231CE9">
        <w:rPr>
          <w:noProof/>
          <w:szCs w:val="22"/>
        </w:rPr>
        <w:tab/>
        <w:t xml:space="preserve">Steffen, K.K., B.K. Kennedy, and M. Kaeberlein, </w:t>
      </w:r>
      <w:r w:rsidRPr="00231CE9">
        <w:rPr>
          <w:i/>
          <w:noProof/>
          <w:szCs w:val="22"/>
        </w:rPr>
        <w:t>Measuring replicative life span in the budding yeast.</w:t>
      </w:r>
      <w:r w:rsidRPr="00231CE9">
        <w:rPr>
          <w:noProof/>
          <w:szCs w:val="22"/>
        </w:rPr>
        <w:t xml:space="preserve"> J Vis Exp, 2009(28).</w:t>
      </w:r>
      <w:bookmarkEnd w:id="515"/>
    </w:p>
    <w:p w:rsidR="00231CE9" w:rsidRPr="00231CE9" w:rsidRDefault="00231CE9" w:rsidP="00231CE9">
      <w:pPr>
        <w:ind w:left="720" w:hanging="720"/>
        <w:jc w:val="both"/>
        <w:rPr>
          <w:noProof/>
          <w:szCs w:val="22"/>
        </w:rPr>
      </w:pPr>
      <w:bookmarkStart w:id="516" w:name="_ENREF_33"/>
      <w:r w:rsidRPr="00231CE9">
        <w:rPr>
          <w:noProof/>
          <w:szCs w:val="22"/>
        </w:rPr>
        <w:t>33.</w:t>
      </w:r>
      <w:r w:rsidRPr="00231CE9">
        <w:rPr>
          <w:noProof/>
          <w:szCs w:val="22"/>
        </w:rPr>
        <w:tab/>
        <w:t xml:space="preserve">Fabrizio, P. and V.D. Longo, </w:t>
      </w:r>
      <w:r w:rsidRPr="00231CE9">
        <w:rPr>
          <w:i/>
          <w:noProof/>
          <w:szCs w:val="22"/>
        </w:rPr>
        <w:t>The chronological life span of Saccharomyces cerevisiae.</w:t>
      </w:r>
      <w:r w:rsidRPr="00231CE9">
        <w:rPr>
          <w:noProof/>
          <w:szCs w:val="22"/>
        </w:rPr>
        <w:t xml:space="preserve"> Aging Cell, 2003. </w:t>
      </w:r>
      <w:r w:rsidRPr="00231CE9">
        <w:rPr>
          <w:b/>
          <w:noProof/>
          <w:szCs w:val="22"/>
        </w:rPr>
        <w:t>2</w:t>
      </w:r>
      <w:r w:rsidRPr="00231CE9">
        <w:rPr>
          <w:noProof/>
          <w:szCs w:val="22"/>
        </w:rPr>
        <w:t>(2): p. 73-81.</w:t>
      </w:r>
      <w:bookmarkEnd w:id="516"/>
    </w:p>
    <w:p w:rsidR="00231CE9" w:rsidRPr="00231CE9" w:rsidRDefault="00231CE9" w:rsidP="00231CE9">
      <w:pPr>
        <w:ind w:left="720" w:hanging="720"/>
        <w:jc w:val="both"/>
        <w:rPr>
          <w:noProof/>
          <w:szCs w:val="22"/>
        </w:rPr>
      </w:pPr>
      <w:bookmarkStart w:id="517" w:name="_ENREF_34"/>
      <w:r w:rsidRPr="00231CE9">
        <w:rPr>
          <w:noProof/>
          <w:szCs w:val="22"/>
        </w:rPr>
        <w:t>34.</w:t>
      </w:r>
      <w:r w:rsidRPr="00231CE9">
        <w:rPr>
          <w:noProof/>
          <w:szCs w:val="22"/>
        </w:rPr>
        <w:tab/>
        <w:t xml:space="preserve">Sinclair, D.A. and L. Guarente, </w:t>
      </w:r>
      <w:r w:rsidRPr="00231CE9">
        <w:rPr>
          <w:i/>
          <w:noProof/>
          <w:szCs w:val="22"/>
        </w:rPr>
        <w:t>Extrachromosomal rDNA circles--a cause of aging in yeast.</w:t>
      </w:r>
      <w:r w:rsidRPr="00231CE9">
        <w:rPr>
          <w:noProof/>
          <w:szCs w:val="22"/>
        </w:rPr>
        <w:t xml:space="preserve"> Cell, 1997. </w:t>
      </w:r>
      <w:r w:rsidRPr="00231CE9">
        <w:rPr>
          <w:b/>
          <w:noProof/>
          <w:szCs w:val="22"/>
        </w:rPr>
        <w:t>91</w:t>
      </w:r>
      <w:r w:rsidRPr="00231CE9">
        <w:rPr>
          <w:noProof/>
          <w:szCs w:val="22"/>
        </w:rPr>
        <w:t>(7): p. 1033-42.</w:t>
      </w:r>
      <w:bookmarkEnd w:id="517"/>
    </w:p>
    <w:p w:rsidR="00231CE9" w:rsidRPr="00231CE9" w:rsidRDefault="00231CE9" w:rsidP="00231CE9">
      <w:pPr>
        <w:ind w:left="720" w:hanging="720"/>
        <w:jc w:val="both"/>
        <w:rPr>
          <w:noProof/>
          <w:szCs w:val="22"/>
        </w:rPr>
      </w:pPr>
      <w:bookmarkStart w:id="518" w:name="_ENREF_35"/>
      <w:r w:rsidRPr="00231CE9">
        <w:rPr>
          <w:noProof/>
          <w:szCs w:val="22"/>
        </w:rPr>
        <w:t>35.</w:t>
      </w:r>
      <w:r w:rsidRPr="00231CE9">
        <w:rPr>
          <w:noProof/>
          <w:szCs w:val="22"/>
        </w:rPr>
        <w:tab/>
        <w:t xml:space="preserve">Ganley, A.R., S. Ide, K. Saka, and T. Kobayashi, </w:t>
      </w:r>
      <w:r w:rsidRPr="00231CE9">
        <w:rPr>
          <w:i/>
          <w:noProof/>
          <w:szCs w:val="22"/>
        </w:rPr>
        <w:t>The effect of replication initiation on gene amplification in the rDNA and its relationship to aging.</w:t>
      </w:r>
      <w:r w:rsidRPr="00231CE9">
        <w:rPr>
          <w:noProof/>
          <w:szCs w:val="22"/>
        </w:rPr>
        <w:t xml:space="preserve"> Mol Cell, 2009. </w:t>
      </w:r>
      <w:r w:rsidRPr="00231CE9">
        <w:rPr>
          <w:b/>
          <w:noProof/>
          <w:szCs w:val="22"/>
        </w:rPr>
        <w:t>35</w:t>
      </w:r>
      <w:r w:rsidRPr="00231CE9">
        <w:rPr>
          <w:noProof/>
          <w:szCs w:val="22"/>
        </w:rPr>
        <w:t>(5): p. 683-93.</w:t>
      </w:r>
      <w:bookmarkEnd w:id="518"/>
    </w:p>
    <w:p w:rsidR="00231CE9" w:rsidRPr="00231CE9" w:rsidRDefault="00231CE9" w:rsidP="00231CE9">
      <w:pPr>
        <w:ind w:left="720" w:hanging="720"/>
        <w:jc w:val="both"/>
        <w:rPr>
          <w:noProof/>
          <w:szCs w:val="22"/>
        </w:rPr>
      </w:pPr>
      <w:bookmarkStart w:id="519" w:name="_ENREF_36"/>
      <w:r w:rsidRPr="00231CE9">
        <w:rPr>
          <w:noProof/>
          <w:szCs w:val="22"/>
        </w:rPr>
        <w:t>36.</w:t>
      </w:r>
      <w:r w:rsidRPr="00231CE9">
        <w:rPr>
          <w:noProof/>
          <w:szCs w:val="22"/>
        </w:rPr>
        <w:tab/>
        <w:t xml:space="preserve">Blagosklonny, M.V., </w:t>
      </w:r>
      <w:r w:rsidRPr="00231CE9">
        <w:rPr>
          <w:i/>
          <w:noProof/>
          <w:szCs w:val="22"/>
        </w:rPr>
        <w:t>Aging-suppressants: cellular senescence (hyperactivation) and its pharmacologic deceleration.</w:t>
      </w:r>
      <w:r w:rsidRPr="00231CE9">
        <w:rPr>
          <w:noProof/>
          <w:szCs w:val="22"/>
        </w:rPr>
        <w:t xml:space="preserve"> Cell Cycle, 2009. </w:t>
      </w:r>
      <w:r w:rsidRPr="00231CE9">
        <w:rPr>
          <w:b/>
          <w:noProof/>
          <w:szCs w:val="22"/>
        </w:rPr>
        <w:t>8</w:t>
      </w:r>
      <w:r w:rsidRPr="00231CE9">
        <w:rPr>
          <w:noProof/>
          <w:szCs w:val="22"/>
        </w:rPr>
        <w:t>(12): p. 1883-7.</w:t>
      </w:r>
      <w:bookmarkEnd w:id="519"/>
    </w:p>
    <w:p w:rsidR="00231CE9" w:rsidRPr="00231CE9" w:rsidRDefault="00231CE9" w:rsidP="00231CE9">
      <w:pPr>
        <w:ind w:left="720" w:hanging="720"/>
        <w:jc w:val="both"/>
        <w:rPr>
          <w:noProof/>
          <w:szCs w:val="22"/>
        </w:rPr>
      </w:pPr>
      <w:bookmarkStart w:id="520" w:name="_ENREF_37"/>
      <w:r w:rsidRPr="00231CE9">
        <w:rPr>
          <w:noProof/>
          <w:szCs w:val="22"/>
        </w:rPr>
        <w:t>37.</w:t>
      </w:r>
      <w:r w:rsidRPr="00231CE9">
        <w:rPr>
          <w:noProof/>
          <w:szCs w:val="22"/>
        </w:rPr>
        <w:tab/>
        <w:t xml:space="preserve">Wei, M., P. Fabrizio, F. Madia, J. Hu, H. Ge, L.M. Li, and V.D. Longo, </w:t>
      </w:r>
      <w:r w:rsidRPr="00231CE9">
        <w:rPr>
          <w:i/>
          <w:noProof/>
          <w:szCs w:val="22"/>
        </w:rPr>
        <w:t>Tor1/Sch9-regulated carbon source substitution is as effective as calorie restriction in life span extension.</w:t>
      </w:r>
      <w:r w:rsidRPr="00231CE9">
        <w:rPr>
          <w:noProof/>
          <w:szCs w:val="22"/>
        </w:rPr>
        <w:t xml:space="preserve"> PLoS Genet, 2009. </w:t>
      </w:r>
      <w:r w:rsidRPr="00231CE9">
        <w:rPr>
          <w:b/>
          <w:noProof/>
          <w:szCs w:val="22"/>
        </w:rPr>
        <w:t>5</w:t>
      </w:r>
      <w:r w:rsidRPr="00231CE9">
        <w:rPr>
          <w:noProof/>
          <w:szCs w:val="22"/>
        </w:rPr>
        <w:t>(5): p. e1000467.</w:t>
      </w:r>
      <w:bookmarkEnd w:id="520"/>
    </w:p>
    <w:p w:rsidR="00231CE9" w:rsidRPr="00231CE9" w:rsidRDefault="00231CE9" w:rsidP="00231CE9">
      <w:pPr>
        <w:ind w:left="720" w:hanging="720"/>
        <w:jc w:val="both"/>
        <w:rPr>
          <w:noProof/>
          <w:szCs w:val="22"/>
        </w:rPr>
      </w:pPr>
      <w:bookmarkStart w:id="521" w:name="_ENREF_38"/>
      <w:r w:rsidRPr="00231CE9">
        <w:rPr>
          <w:noProof/>
          <w:szCs w:val="22"/>
        </w:rPr>
        <w:t>38.</w:t>
      </w:r>
      <w:r w:rsidRPr="00231CE9">
        <w:rPr>
          <w:noProof/>
          <w:szCs w:val="22"/>
        </w:rPr>
        <w:tab/>
        <w:t xml:space="preserve">Steinkraus, K.A., M. Kaeberlein, and B.K. Kennedy, </w:t>
      </w:r>
      <w:r w:rsidRPr="00231CE9">
        <w:rPr>
          <w:i/>
          <w:noProof/>
          <w:szCs w:val="22"/>
        </w:rPr>
        <w:t>Replicative aging in yeast: the means to the end.</w:t>
      </w:r>
      <w:r w:rsidRPr="00231CE9">
        <w:rPr>
          <w:noProof/>
          <w:szCs w:val="22"/>
        </w:rPr>
        <w:t xml:space="preserve"> Annu Rev Cell Dev Biol, 2008. </w:t>
      </w:r>
      <w:r w:rsidRPr="00231CE9">
        <w:rPr>
          <w:b/>
          <w:noProof/>
          <w:szCs w:val="22"/>
        </w:rPr>
        <w:t>24</w:t>
      </w:r>
      <w:r w:rsidRPr="00231CE9">
        <w:rPr>
          <w:noProof/>
          <w:szCs w:val="22"/>
        </w:rPr>
        <w:t>: p. 29-54.</w:t>
      </w:r>
      <w:bookmarkEnd w:id="521"/>
    </w:p>
    <w:p w:rsidR="00231CE9" w:rsidRPr="00231CE9" w:rsidRDefault="00231CE9" w:rsidP="00231CE9">
      <w:pPr>
        <w:ind w:left="720" w:hanging="720"/>
        <w:jc w:val="both"/>
        <w:rPr>
          <w:noProof/>
          <w:szCs w:val="22"/>
        </w:rPr>
      </w:pPr>
      <w:bookmarkStart w:id="522" w:name="_ENREF_39"/>
      <w:r w:rsidRPr="00231CE9">
        <w:rPr>
          <w:noProof/>
          <w:szCs w:val="22"/>
        </w:rPr>
        <w:t>39.</w:t>
      </w:r>
      <w:r w:rsidRPr="00231CE9">
        <w:rPr>
          <w:noProof/>
          <w:szCs w:val="22"/>
        </w:rPr>
        <w:tab/>
        <w:t xml:space="preserve">Kirkwood, T.B. and C.E. Finch, </w:t>
      </w:r>
      <w:r w:rsidRPr="00231CE9">
        <w:rPr>
          <w:i/>
          <w:noProof/>
          <w:szCs w:val="22"/>
        </w:rPr>
        <w:t>Ageing: the old worm turns more slowly.</w:t>
      </w:r>
      <w:r w:rsidRPr="00231CE9">
        <w:rPr>
          <w:noProof/>
          <w:szCs w:val="22"/>
        </w:rPr>
        <w:t xml:space="preserve"> Nature, 2002. </w:t>
      </w:r>
      <w:r w:rsidRPr="00231CE9">
        <w:rPr>
          <w:b/>
          <w:noProof/>
          <w:szCs w:val="22"/>
        </w:rPr>
        <w:t>419</w:t>
      </w:r>
      <w:r w:rsidRPr="00231CE9">
        <w:rPr>
          <w:noProof/>
          <w:szCs w:val="22"/>
        </w:rPr>
        <w:t>(6909): p. 794-5.</w:t>
      </w:r>
      <w:bookmarkEnd w:id="522"/>
    </w:p>
    <w:p w:rsidR="00231CE9" w:rsidRPr="00231CE9" w:rsidRDefault="00231CE9" w:rsidP="00231CE9">
      <w:pPr>
        <w:ind w:left="720" w:hanging="720"/>
        <w:jc w:val="both"/>
        <w:rPr>
          <w:noProof/>
          <w:szCs w:val="22"/>
        </w:rPr>
      </w:pPr>
      <w:bookmarkStart w:id="523" w:name="_ENREF_40"/>
      <w:r w:rsidRPr="00231CE9">
        <w:rPr>
          <w:noProof/>
          <w:szCs w:val="22"/>
        </w:rPr>
        <w:t>40.</w:t>
      </w:r>
      <w:r w:rsidRPr="00231CE9">
        <w:rPr>
          <w:noProof/>
          <w:szCs w:val="22"/>
        </w:rPr>
        <w:tab/>
        <w:t xml:space="preserve">Smith, D.L., Jr., J.M. McClure, M. Matecic, and J.S. Smith, </w:t>
      </w:r>
      <w:r w:rsidRPr="00231CE9">
        <w:rPr>
          <w:i/>
          <w:noProof/>
          <w:szCs w:val="22"/>
        </w:rPr>
        <w:t>Calorie restriction extends the chronological lifespan of Saccharomyces cerevisiae independently of the Sirtuins.</w:t>
      </w:r>
      <w:r w:rsidRPr="00231CE9">
        <w:rPr>
          <w:noProof/>
          <w:szCs w:val="22"/>
        </w:rPr>
        <w:t xml:space="preserve"> Aging Cell, 2007. </w:t>
      </w:r>
      <w:r w:rsidRPr="00231CE9">
        <w:rPr>
          <w:b/>
          <w:noProof/>
          <w:szCs w:val="22"/>
        </w:rPr>
        <w:t>6</w:t>
      </w:r>
      <w:r w:rsidRPr="00231CE9">
        <w:rPr>
          <w:noProof/>
          <w:szCs w:val="22"/>
        </w:rPr>
        <w:t>(5): p. 649-62.</w:t>
      </w:r>
      <w:bookmarkEnd w:id="523"/>
    </w:p>
    <w:p w:rsidR="00231CE9" w:rsidRPr="00231CE9" w:rsidRDefault="00231CE9" w:rsidP="00231CE9">
      <w:pPr>
        <w:ind w:left="720" w:hanging="720"/>
        <w:jc w:val="both"/>
        <w:rPr>
          <w:noProof/>
          <w:szCs w:val="22"/>
        </w:rPr>
      </w:pPr>
      <w:bookmarkStart w:id="524" w:name="_ENREF_41"/>
      <w:r w:rsidRPr="00231CE9">
        <w:rPr>
          <w:noProof/>
          <w:szCs w:val="22"/>
        </w:rPr>
        <w:t>41.</w:t>
      </w:r>
      <w:r w:rsidRPr="00231CE9">
        <w:rPr>
          <w:noProof/>
          <w:szCs w:val="22"/>
        </w:rPr>
        <w:tab/>
        <w:t xml:space="preserve">Lin, S.J., M. Kaeberlein, A.A. Andalis, L.A. Sturtz, P.A. Defossez, V.C. Culotta, G.R. Fink, and L. Guarente, </w:t>
      </w:r>
      <w:r w:rsidRPr="00231CE9">
        <w:rPr>
          <w:i/>
          <w:noProof/>
          <w:szCs w:val="22"/>
        </w:rPr>
        <w:t>Calorie restriction extends Saccharomyces cerevisiae lifespan by increasing respiration.</w:t>
      </w:r>
      <w:r w:rsidRPr="00231CE9">
        <w:rPr>
          <w:noProof/>
          <w:szCs w:val="22"/>
        </w:rPr>
        <w:t xml:space="preserve"> Nature, 2002. </w:t>
      </w:r>
      <w:r w:rsidRPr="00231CE9">
        <w:rPr>
          <w:b/>
          <w:noProof/>
          <w:szCs w:val="22"/>
        </w:rPr>
        <w:t>418</w:t>
      </w:r>
      <w:r w:rsidRPr="00231CE9">
        <w:rPr>
          <w:noProof/>
          <w:szCs w:val="22"/>
        </w:rPr>
        <w:t>(6895): p. 344-8.</w:t>
      </w:r>
      <w:bookmarkEnd w:id="524"/>
    </w:p>
    <w:p w:rsidR="00231CE9" w:rsidRPr="00231CE9" w:rsidRDefault="00231CE9" w:rsidP="00231CE9">
      <w:pPr>
        <w:ind w:left="720" w:hanging="720"/>
        <w:jc w:val="both"/>
        <w:rPr>
          <w:noProof/>
          <w:szCs w:val="22"/>
        </w:rPr>
      </w:pPr>
      <w:bookmarkStart w:id="525" w:name="_ENREF_42"/>
      <w:r w:rsidRPr="00231CE9">
        <w:rPr>
          <w:noProof/>
          <w:szCs w:val="22"/>
        </w:rPr>
        <w:t>42.</w:t>
      </w:r>
      <w:r w:rsidRPr="00231CE9">
        <w:rPr>
          <w:noProof/>
          <w:szCs w:val="22"/>
        </w:rPr>
        <w:tab/>
        <w:t xml:space="preserve">Laun, P., M. Rinnerthaler, E. Bogengruber, G. Heeren, and M. Breitenbach, </w:t>
      </w:r>
      <w:r w:rsidRPr="00231CE9">
        <w:rPr>
          <w:i/>
          <w:noProof/>
          <w:szCs w:val="22"/>
        </w:rPr>
        <w:t>Yeast as a model for chronological and reproductive aging - a comparison.</w:t>
      </w:r>
      <w:r w:rsidRPr="00231CE9">
        <w:rPr>
          <w:noProof/>
          <w:szCs w:val="22"/>
        </w:rPr>
        <w:t xml:space="preserve"> Exp Gerontol, 2006. </w:t>
      </w:r>
      <w:r w:rsidRPr="00231CE9">
        <w:rPr>
          <w:b/>
          <w:noProof/>
          <w:szCs w:val="22"/>
        </w:rPr>
        <w:t>41</w:t>
      </w:r>
      <w:r w:rsidRPr="00231CE9">
        <w:rPr>
          <w:noProof/>
          <w:szCs w:val="22"/>
        </w:rPr>
        <w:t>(12): p. 1208-12.</w:t>
      </w:r>
      <w:bookmarkEnd w:id="525"/>
    </w:p>
    <w:p w:rsidR="00231CE9" w:rsidRPr="00231CE9" w:rsidRDefault="00231CE9" w:rsidP="00231CE9">
      <w:pPr>
        <w:ind w:left="720" w:hanging="720"/>
        <w:jc w:val="both"/>
        <w:rPr>
          <w:noProof/>
          <w:szCs w:val="22"/>
        </w:rPr>
      </w:pPr>
      <w:bookmarkStart w:id="526" w:name="_ENREF_43"/>
      <w:r w:rsidRPr="00231CE9">
        <w:rPr>
          <w:noProof/>
          <w:szCs w:val="22"/>
        </w:rPr>
        <w:t>43.</w:t>
      </w:r>
      <w:r w:rsidRPr="00231CE9">
        <w:rPr>
          <w:noProof/>
          <w:szCs w:val="22"/>
        </w:rPr>
        <w:tab/>
        <w:t xml:space="preserve">Powers, R.W., 3rd, M. Kaeberlein, S.D. Caldwell, B.K. Kennedy, and S. Fields, </w:t>
      </w:r>
      <w:r w:rsidRPr="00231CE9">
        <w:rPr>
          <w:i/>
          <w:noProof/>
          <w:szCs w:val="22"/>
        </w:rPr>
        <w:t>Extension of chronological life span in yeast by decreased TOR pathway signaling.</w:t>
      </w:r>
      <w:r w:rsidRPr="00231CE9">
        <w:rPr>
          <w:noProof/>
          <w:szCs w:val="22"/>
        </w:rPr>
        <w:t xml:space="preserve"> Genes Dev, 2006. </w:t>
      </w:r>
      <w:r w:rsidRPr="00231CE9">
        <w:rPr>
          <w:b/>
          <w:noProof/>
          <w:szCs w:val="22"/>
        </w:rPr>
        <w:t>20</w:t>
      </w:r>
      <w:r w:rsidRPr="00231CE9">
        <w:rPr>
          <w:noProof/>
          <w:szCs w:val="22"/>
        </w:rPr>
        <w:t>(2): p. 174-84.</w:t>
      </w:r>
      <w:bookmarkEnd w:id="526"/>
    </w:p>
    <w:p w:rsidR="00231CE9" w:rsidRPr="00231CE9" w:rsidRDefault="00231CE9" w:rsidP="00231CE9">
      <w:pPr>
        <w:ind w:left="720" w:hanging="720"/>
        <w:jc w:val="both"/>
        <w:rPr>
          <w:noProof/>
          <w:szCs w:val="22"/>
        </w:rPr>
      </w:pPr>
      <w:bookmarkStart w:id="527" w:name="_ENREF_44"/>
      <w:r w:rsidRPr="00231CE9">
        <w:rPr>
          <w:noProof/>
          <w:szCs w:val="22"/>
        </w:rPr>
        <w:t>44.</w:t>
      </w:r>
      <w:r w:rsidRPr="00231CE9">
        <w:rPr>
          <w:noProof/>
          <w:szCs w:val="22"/>
        </w:rPr>
        <w:tab/>
        <w:t xml:space="preserve">Kaeberlein, M., R.W. Powers, 3rd, K.K. Steffen, E.A. Westman, D. Hu, N. Dang, E.O. Kerr, K.T. Kirkland, S. Fields, and B.K. Kennedy, </w:t>
      </w:r>
      <w:r w:rsidRPr="00231CE9">
        <w:rPr>
          <w:i/>
          <w:noProof/>
          <w:szCs w:val="22"/>
        </w:rPr>
        <w:t>Regulation of yeast replicative life span by TOR and Sch9 in response to nutrients.</w:t>
      </w:r>
      <w:r w:rsidRPr="00231CE9">
        <w:rPr>
          <w:noProof/>
          <w:szCs w:val="22"/>
        </w:rPr>
        <w:t xml:space="preserve"> Science, 2005. </w:t>
      </w:r>
      <w:r w:rsidRPr="00231CE9">
        <w:rPr>
          <w:b/>
          <w:noProof/>
          <w:szCs w:val="22"/>
        </w:rPr>
        <w:t>310</w:t>
      </w:r>
      <w:r w:rsidRPr="00231CE9">
        <w:rPr>
          <w:noProof/>
          <w:szCs w:val="22"/>
        </w:rPr>
        <w:t>(5751): p. 1193-6.</w:t>
      </w:r>
      <w:bookmarkEnd w:id="527"/>
    </w:p>
    <w:p w:rsidR="00231CE9" w:rsidRPr="00231CE9" w:rsidRDefault="00231CE9" w:rsidP="00231CE9">
      <w:pPr>
        <w:ind w:left="720" w:hanging="720"/>
        <w:jc w:val="both"/>
        <w:rPr>
          <w:noProof/>
          <w:szCs w:val="22"/>
        </w:rPr>
      </w:pPr>
      <w:bookmarkStart w:id="528" w:name="_ENREF_45"/>
      <w:r w:rsidRPr="00231CE9">
        <w:rPr>
          <w:noProof/>
          <w:szCs w:val="22"/>
        </w:rPr>
        <w:t>45.</w:t>
      </w:r>
      <w:r w:rsidRPr="00231CE9">
        <w:rPr>
          <w:noProof/>
          <w:szCs w:val="22"/>
        </w:rPr>
        <w:tab/>
        <w:t xml:space="preserve">Kwan, E.X., E. Foss, L. Kruglyak, and A. Bedalov, </w:t>
      </w:r>
      <w:r w:rsidRPr="00231CE9">
        <w:rPr>
          <w:i/>
          <w:noProof/>
          <w:szCs w:val="22"/>
        </w:rPr>
        <w:t>Natural polymorphism in BUL2 links cellular amino acid availability with chronological aging and telomere maintenance in yeast.</w:t>
      </w:r>
      <w:r w:rsidRPr="00231CE9">
        <w:rPr>
          <w:noProof/>
          <w:szCs w:val="22"/>
        </w:rPr>
        <w:t xml:space="preserve"> PLoS Genet, 2011. </w:t>
      </w:r>
      <w:r w:rsidRPr="00231CE9">
        <w:rPr>
          <w:b/>
          <w:noProof/>
          <w:szCs w:val="22"/>
        </w:rPr>
        <w:t>7</w:t>
      </w:r>
      <w:r w:rsidRPr="00231CE9">
        <w:rPr>
          <w:noProof/>
          <w:szCs w:val="22"/>
        </w:rPr>
        <w:t>(8): p. e1002250.</w:t>
      </w:r>
      <w:bookmarkEnd w:id="528"/>
    </w:p>
    <w:p w:rsidR="00231CE9" w:rsidRPr="00231CE9" w:rsidRDefault="00231CE9" w:rsidP="00231CE9">
      <w:pPr>
        <w:ind w:left="720" w:hanging="720"/>
        <w:jc w:val="both"/>
        <w:rPr>
          <w:noProof/>
          <w:szCs w:val="22"/>
        </w:rPr>
      </w:pPr>
      <w:bookmarkStart w:id="529" w:name="_ENREF_46"/>
      <w:r w:rsidRPr="00231CE9">
        <w:rPr>
          <w:noProof/>
          <w:szCs w:val="22"/>
        </w:rPr>
        <w:t>46.</w:t>
      </w:r>
      <w:r w:rsidRPr="00231CE9">
        <w:rPr>
          <w:noProof/>
          <w:szCs w:val="22"/>
        </w:rPr>
        <w:tab/>
        <w:t xml:space="preserve">Franceschi, C., </w:t>
      </w:r>
      <w:r w:rsidRPr="00231CE9">
        <w:rPr>
          <w:i/>
          <w:noProof/>
          <w:szCs w:val="22"/>
        </w:rPr>
        <w:t>Cell proliferation, cell death and aging.</w:t>
      </w:r>
      <w:r w:rsidRPr="00231CE9">
        <w:rPr>
          <w:noProof/>
          <w:szCs w:val="22"/>
        </w:rPr>
        <w:t xml:space="preserve"> Aging (Milano), 1989. </w:t>
      </w:r>
      <w:r w:rsidRPr="00231CE9">
        <w:rPr>
          <w:b/>
          <w:noProof/>
          <w:szCs w:val="22"/>
        </w:rPr>
        <w:t>1</w:t>
      </w:r>
      <w:r w:rsidRPr="00231CE9">
        <w:rPr>
          <w:noProof/>
          <w:szCs w:val="22"/>
        </w:rPr>
        <w:t>(1): p. 3-15.</w:t>
      </w:r>
      <w:bookmarkEnd w:id="529"/>
    </w:p>
    <w:p w:rsidR="00231CE9" w:rsidRPr="00231CE9" w:rsidRDefault="00231CE9" w:rsidP="00231CE9">
      <w:pPr>
        <w:ind w:left="720" w:hanging="720"/>
        <w:jc w:val="both"/>
        <w:rPr>
          <w:noProof/>
          <w:szCs w:val="22"/>
        </w:rPr>
      </w:pPr>
      <w:bookmarkStart w:id="530" w:name="_ENREF_47"/>
      <w:r w:rsidRPr="00231CE9">
        <w:rPr>
          <w:noProof/>
          <w:szCs w:val="22"/>
        </w:rPr>
        <w:t>47.</w:t>
      </w:r>
      <w:r w:rsidRPr="00231CE9">
        <w:rPr>
          <w:noProof/>
          <w:szCs w:val="22"/>
        </w:rPr>
        <w:tab/>
        <w:t xml:space="preserve">Kirkwood, T.B. and A. Kowald, </w:t>
      </w:r>
      <w:r w:rsidRPr="00231CE9">
        <w:rPr>
          <w:i/>
          <w:noProof/>
          <w:szCs w:val="22"/>
        </w:rPr>
        <w:t>Network theory of aging.</w:t>
      </w:r>
      <w:r w:rsidRPr="00231CE9">
        <w:rPr>
          <w:noProof/>
          <w:szCs w:val="22"/>
        </w:rPr>
        <w:t xml:space="preserve"> Exp Gerontol, 1997. </w:t>
      </w:r>
      <w:r w:rsidRPr="00231CE9">
        <w:rPr>
          <w:b/>
          <w:noProof/>
          <w:szCs w:val="22"/>
        </w:rPr>
        <w:t>32</w:t>
      </w:r>
      <w:r w:rsidRPr="00231CE9">
        <w:rPr>
          <w:noProof/>
          <w:szCs w:val="22"/>
        </w:rPr>
        <w:t>(4-5): p. 395-9.</w:t>
      </w:r>
      <w:bookmarkEnd w:id="530"/>
    </w:p>
    <w:p w:rsidR="00231CE9" w:rsidRPr="00231CE9" w:rsidRDefault="00231CE9" w:rsidP="00231CE9">
      <w:pPr>
        <w:ind w:left="720" w:hanging="720"/>
        <w:jc w:val="both"/>
        <w:rPr>
          <w:noProof/>
          <w:szCs w:val="22"/>
        </w:rPr>
      </w:pPr>
      <w:bookmarkStart w:id="531" w:name="_ENREF_48"/>
      <w:r w:rsidRPr="00231CE9">
        <w:rPr>
          <w:noProof/>
          <w:szCs w:val="22"/>
        </w:rPr>
        <w:t>48.</w:t>
      </w:r>
      <w:r w:rsidRPr="00231CE9">
        <w:rPr>
          <w:noProof/>
          <w:szCs w:val="22"/>
        </w:rPr>
        <w:tab/>
        <w:t xml:space="preserve">Kowald, A. and T.B. Kirkwood, </w:t>
      </w:r>
      <w:r w:rsidRPr="00231CE9">
        <w:rPr>
          <w:i/>
          <w:noProof/>
          <w:szCs w:val="22"/>
        </w:rPr>
        <w:t>A network theory of ageing: the interactions of defective mitochondria, aberrant proteins, free radicals and scavengers in the ageing process.</w:t>
      </w:r>
      <w:r w:rsidRPr="00231CE9">
        <w:rPr>
          <w:noProof/>
          <w:szCs w:val="22"/>
        </w:rPr>
        <w:t xml:space="preserve"> Mutat Res, 1996. </w:t>
      </w:r>
      <w:r w:rsidRPr="00231CE9">
        <w:rPr>
          <w:b/>
          <w:noProof/>
          <w:szCs w:val="22"/>
        </w:rPr>
        <w:t>316</w:t>
      </w:r>
      <w:r w:rsidRPr="00231CE9">
        <w:rPr>
          <w:noProof/>
          <w:szCs w:val="22"/>
        </w:rPr>
        <w:t>(5-6): p. 209-36.</w:t>
      </w:r>
      <w:bookmarkEnd w:id="531"/>
    </w:p>
    <w:p w:rsidR="00231CE9" w:rsidRPr="00231CE9" w:rsidRDefault="00231CE9" w:rsidP="00231CE9">
      <w:pPr>
        <w:ind w:left="720" w:hanging="720"/>
        <w:jc w:val="both"/>
        <w:rPr>
          <w:noProof/>
          <w:szCs w:val="22"/>
        </w:rPr>
      </w:pPr>
      <w:bookmarkStart w:id="532" w:name="_ENREF_49"/>
      <w:r w:rsidRPr="00231CE9">
        <w:rPr>
          <w:noProof/>
          <w:szCs w:val="22"/>
        </w:rPr>
        <w:t>49.</w:t>
      </w:r>
      <w:r w:rsidRPr="00231CE9">
        <w:rPr>
          <w:noProof/>
          <w:szCs w:val="22"/>
        </w:rPr>
        <w:tab/>
        <w:t xml:space="preserve">Soti, C. and P. Csermely, </w:t>
      </w:r>
      <w:r w:rsidRPr="00231CE9">
        <w:rPr>
          <w:i/>
          <w:noProof/>
          <w:szCs w:val="22"/>
        </w:rPr>
        <w:t>Aging cellular networks: chaperones as major participants.</w:t>
      </w:r>
      <w:r w:rsidRPr="00231CE9">
        <w:rPr>
          <w:noProof/>
          <w:szCs w:val="22"/>
        </w:rPr>
        <w:t xml:space="preserve"> Exp Gerontol, 2007. </w:t>
      </w:r>
      <w:r w:rsidRPr="00231CE9">
        <w:rPr>
          <w:b/>
          <w:noProof/>
          <w:szCs w:val="22"/>
        </w:rPr>
        <w:t>42</w:t>
      </w:r>
      <w:r w:rsidRPr="00231CE9">
        <w:rPr>
          <w:noProof/>
          <w:szCs w:val="22"/>
        </w:rPr>
        <w:t>(1-2): p. 113-9.</w:t>
      </w:r>
      <w:bookmarkEnd w:id="532"/>
    </w:p>
    <w:p w:rsidR="00231CE9" w:rsidRPr="00231CE9" w:rsidRDefault="00231CE9" w:rsidP="00231CE9">
      <w:pPr>
        <w:ind w:left="720" w:hanging="720"/>
        <w:jc w:val="both"/>
        <w:rPr>
          <w:noProof/>
          <w:szCs w:val="22"/>
        </w:rPr>
      </w:pPr>
      <w:bookmarkStart w:id="533" w:name="_ENREF_50"/>
      <w:r w:rsidRPr="00231CE9">
        <w:rPr>
          <w:noProof/>
          <w:szCs w:val="22"/>
        </w:rPr>
        <w:t>50.</w:t>
      </w:r>
      <w:r w:rsidRPr="00231CE9">
        <w:rPr>
          <w:noProof/>
          <w:szCs w:val="22"/>
        </w:rPr>
        <w:tab/>
        <w:t xml:space="preserve">Xue, H., B. Xian, D. Dong, K. Xia, S. Zhu, Z. Zhang, L. Hou, Q. Zhang, Y. Zhang, and J.D. Han, </w:t>
      </w:r>
      <w:r w:rsidRPr="00231CE9">
        <w:rPr>
          <w:i/>
          <w:noProof/>
          <w:szCs w:val="22"/>
        </w:rPr>
        <w:t>A modular network model of aging.</w:t>
      </w:r>
      <w:r w:rsidRPr="00231CE9">
        <w:rPr>
          <w:noProof/>
          <w:szCs w:val="22"/>
        </w:rPr>
        <w:t xml:space="preserve"> Mol Syst Biol, 2007. </w:t>
      </w:r>
      <w:r w:rsidRPr="00231CE9">
        <w:rPr>
          <w:b/>
          <w:noProof/>
          <w:szCs w:val="22"/>
        </w:rPr>
        <w:t>3</w:t>
      </w:r>
      <w:r w:rsidRPr="00231CE9">
        <w:rPr>
          <w:noProof/>
          <w:szCs w:val="22"/>
        </w:rPr>
        <w:t>: p. 147.</w:t>
      </w:r>
      <w:bookmarkEnd w:id="533"/>
    </w:p>
    <w:p w:rsidR="00231CE9" w:rsidRPr="00231CE9" w:rsidRDefault="00231CE9" w:rsidP="00231CE9">
      <w:pPr>
        <w:ind w:left="720" w:hanging="720"/>
        <w:jc w:val="both"/>
        <w:rPr>
          <w:noProof/>
          <w:szCs w:val="22"/>
        </w:rPr>
      </w:pPr>
      <w:bookmarkStart w:id="534" w:name="_ENREF_51"/>
      <w:r w:rsidRPr="00231CE9">
        <w:rPr>
          <w:noProof/>
          <w:szCs w:val="22"/>
        </w:rPr>
        <w:t>51.</w:t>
      </w:r>
      <w:r w:rsidRPr="00231CE9">
        <w:rPr>
          <w:noProof/>
          <w:szCs w:val="22"/>
        </w:rPr>
        <w:tab/>
        <w:t xml:space="preserve">Budovsky, A., A. Abramovich, R. Cohen, V. Chalifa-Caspi, and V. Fraifeld, </w:t>
      </w:r>
      <w:r w:rsidRPr="00231CE9">
        <w:rPr>
          <w:i/>
          <w:noProof/>
          <w:szCs w:val="22"/>
        </w:rPr>
        <w:t>Longevity network: construction and implications.</w:t>
      </w:r>
      <w:r w:rsidRPr="00231CE9">
        <w:rPr>
          <w:noProof/>
          <w:szCs w:val="22"/>
        </w:rPr>
        <w:t xml:space="preserve"> Mech Ageing Dev, 2007. </w:t>
      </w:r>
      <w:r w:rsidRPr="00231CE9">
        <w:rPr>
          <w:b/>
          <w:noProof/>
          <w:szCs w:val="22"/>
        </w:rPr>
        <w:t>128</w:t>
      </w:r>
      <w:r w:rsidRPr="00231CE9">
        <w:rPr>
          <w:noProof/>
          <w:szCs w:val="22"/>
        </w:rPr>
        <w:t>(1): p. 117-24.</w:t>
      </w:r>
      <w:bookmarkEnd w:id="534"/>
    </w:p>
    <w:p w:rsidR="00231CE9" w:rsidRPr="00231CE9" w:rsidRDefault="00231CE9" w:rsidP="00231CE9">
      <w:pPr>
        <w:ind w:left="720" w:hanging="720"/>
        <w:jc w:val="both"/>
        <w:rPr>
          <w:noProof/>
          <w:szCs w:val="22"/>
        </w:rPr>
      </w:pPr>
      <w:bookmarkStart w:id="535" w:name="_ENREF_52"/>
      <w:r w:rsidRPr="00231CE9">
        <w:rPr>
          <w:noProof/>
          <w:szCs w:val="22"/>
        </w:rPr>
        <w:t>52.</w:t>
      </w:r>
      <w:r w:rsidRPr="00231CE9">
        <w:rPr>
          <w:noProof/>
          <w:szCs w:val="22"/>
        </w:rPr>
        <w:tab/>
        <w:t xml:space="preserve">Smith, E.D., M. Tsuchiya, L.A. Fox, N. Dang, D. Hu, E.O. Kerr, E.D. Johnston, B.N. Tchao, D.N. Pak, K.L. Welton, D.E. Promislow, J.H. Thomas, M. Kaeberlein, and B.K. Kennedy, </w:t>
      </w:r>
      <w:r w:rsidRPr="00231CE9">
        <w:rPr>
          <w:i/>
          <w:noProof/>
          <w:szCs w:val="22"/>
        </w:rPr>
        <w:t>Quantitative evidence for conserved longevity pathways between divergent eukaryotic species.</w:t>
      </w:r>
      <w:r w:rsidRPr="00231CE9">
        <w:rPr>
          <w:noProof/>
          <w:szCs w:val="22"/>
        </w:rPr>
        <w:t xml:space="preserve"> Genome Res, 2008. </w:t>
      </w:r>
      <w:r w:rsidRPr="00231CE9">
        <w:rPr>
          <w:b/>
          <w:noProof/>
          <w:szCs w:val="22"/>
        </w:rPr>
        <w:t>18</w:t>
      </w:r>
      <w:r w:rsidRPr="00231CE9">
        <w:rPr>
          <w:noProof/>
          <w:szCs w:val="22"/>
        </w:rPr>
        <w:t>(4): p. 564-70.</w:t>
      </w:r>
      <w:bookmarkEnd w:id="535"/>
    </w:p>
    <w:p w:rsidR="00231CE9" w:rsidRPr="00231CE9" w:rsidRDefault="00231CE9" w:rsidP="00231CE9">
      <w:pPr>
        <w:ind w:left="720" w:hanging="720"/>
        <w:jc w:val="both"/>
        <w:rPr>
          <w:noProof/>
          <w:szCs w:val="22"/>
        </w:rPr>
      </w:pPr>
      <w:bookmarkStart w:id="536" w:name="_ENREF_53"/>
      <w:r w:rsidRPr="00231CE9">
        <w:rPr>
          <w:noProof/>
          <w:szCs w:val="22"/>
        </w:rPr>
        <w:t>53.</w:t>
      </w:r>
      <w:r w:rsidRPr="00231CE9">
        <w:rPr>
          <w:noProof/>
          <w:szCs w:val="22"/>
        </w:rPr>
        <w:tab/>
        <w:t xml:space="preserve">Smith, E.D., B.K. Kennedy, and M. Kaeberlein, </w:t>
      </w:r>
      <w:r w:rsidRPr="00231CE9">
        <w:rPr>
          <w:i/>
          <w:noProof/>
          <w:szCs w:val="22"/>
        </w:rPr>
        <w:t>Genome-wide identification of conserved longevity genes in yeast and worms.</w:t>
      </w:r>
      <w:r w:rsidRPr="00231CE9">
        <w:rPr>
          <w:noProof/>
          <w:szCs w:val="22"/>
        </w:rPr>
        <w:t xml:space="preserve"> Mech Ageing Dev, 2007. </w:t>
      </w:r>
      <w:r w:rsidRPr="00231CE9">
        <w:rPr>
          <w:b/>
          <w:noProof/>
          <w:szCs w:val="22"/>
        </w:rPr>
        <w:t>128</w:t>
      </w:r>
      <w:r w:rsidRPr="00231CE9">
        <w:rPr>
          <w:noProof/>
          <w:szCs w:val="22"/>
        </w:rPr>
        <w:t>(1): p. 106-11.</w:t>
      </w:r>
      <w:bookmarkEnd w:id="536"/>
    </w:p>
    <w:p w:rsidR="00231CE9" w:rsidRPr="00231CE9" w:rsidRDefault="00231CE9" w:rsidP="00231CE9">
      <w:pPr>
        <w:ind w:left="720" w:hanging="720"/>
        <w:jc w:val="both"/>
        <w:rPr>
          <w:noProof/>
          <w:szCs w:val="22"/>
        </w:rPr>
      </w:pPr>
      <w:bookmarkStart w:id="537" w:name="_ENREF_54"/>
      <w:r w:rsidRPr="00231CE9">
        <w:rPr>
          <w:noProof/>
          <w:szCs w:val="22"/>
        </w:rPr>
        <w:t>54.</w:t>
      </w:r>
      <w:r w:rsidRPr="00231CE9">
        <w:rPr>
          <w:noProof/>
          <w:szCs w:val="22"/>
        </w:rPr>
        <w:tab/>
        <w:t xml:space="preserve">Lorenz, D.R., C.R. Cantor, and J.J. Collins, </w:t>
      </w:r>
      <w:r w:rsidRPr="00231CE9">
        <w:rPr>
          <w:i/>
          <w:noProof/>
          <w:szCs w:val="22"/>
        </w:rPr>
        <w:t>A network biology approach to aging in yeast.</w:t>
      </w:r>
      <w:r w:rsidRPr="00231CE9">
        <w:rPr>
          <w:noProof/>
          <w:szCs w:val="22"/>
        </w:rPr>
        <w:t xml:space="preserve"> Proc Natl Acad Sci U S A, 2009. </w:t>
      </w:r>
      <w:r w:rsidRPr="00231CE9">
        <w:rPr>
          <w:b/>
          <w:noProof/>
          <w:szCs w:val="22"/>
        </w:rPr>
        <w:t>106</w:t>
      </w:r>
      <w:r w:rsidRPr="00231CE9">
        <w:rPr>
          <w:noProof/>
          <w:szCs w:val="22"/>
        </w:rPr>
        <w:t>(4): p. 1145-50.</w:t>
      </w:r>
      <w:bookmarkEnd w:id="537"/>
    </w:p>
    <w:p w:rsidR="00231CE9" w:rsidRPr="00231CE9" w:rsidRDefault="00231CE9" w:rsidP="00231CE9">
      <w:pPr>
        <w:ind w:left="720" w:hanging="720"/>
        <w:jc w:val="both"/>
        <w:rPr>
          <w:noProof/>
          <w:szCs w:val="22"/>
        </w:rPr>
      </w:pPr>
      <w:bookmarkStart w:id="538" w:name="_ENREF_55"/>
      <w:r w:rsidRPr="00231CE9">
        <w:rPr>
          <w:noProof/>
          <w:szCs w:val="22"/>
        </w:rPr>
        <w:t>55.</w:t>
      </w:r>
      <w:r w:rsidRPr="00231CE9">
        <w:rPr>
          <w:noProof/>
          <w:szCs w:val="22"/>
        </w:rPr>
        <w:tab/>
        <w:t xml:space="preserve">Barea, F. and D. Bonatto, </w:t>
      </w:r>
      <w:r w:rsidRPr="00231CE9">
        <w:rPr>
          <w:i/>
          <w:noProof/>
          <w:szCs w:val="22"/>
        </w:rPr>
        <w:t>Aging defined by a chronologic-replicative protein network in Saccharomyces cerevisiae: an interactome analysis.</w:t>
      </w:r>
      <w:r w:rsidRPr="00231CE9">
        <w:rPr>
          <w:noProof/>
          <w:szCs w:val="22"/>
        </w:rPr>
        <w:t xml:space="preserve"> Mech Ageing Dev, 2009. </w:t>
      </w:r>
      <w:r w:rsidRPr="00231CE9">
        <w:rPr>
          <w:b/>
          <w:noProof/>
          <w:szCs w:val="22"/>
        </w:rPr>
        <w:t>130</w:t>
      </w:r>
      <w:r w:rsidRPr="00231CE9">
        <w:rPr>
          <w:noProof/>
          <w:szCs w:val="22"/>
        </w:rPr>
        <w:t>(7): p. 444-60.</w:t>
      </w:r>
      <w:bookmarkEnd w:id="538"/>
    </w:p>
    <w:p w:rsidR="00231CE9" w:rsidRPr="00231CE9" w:rsidRDefault="00231CE9" w:rsidP="00231CE9">
      <w:pPr>
        <w:ind w:left="720" w:hanging="720"/>
        <w:jc w:val="both"/>
        <w:rPr>
          <w:noProof/>
          <w:szCs w:val="22"/>
        </w:rPr>
      </w:pPr>
      <w:bookmarkStart w:id="539" w:name="_ENREF_56"/>
      <w:r w:rsidRPr="00231CE9">
        <w:rPr>
          <w:noProof/>
          <w:szCs w:val="22"/>
        </w:rPr>
        <w:t>56.</w:t>
      </w:r>
      <w:r w:rsidRPr="00231CE9">
        <w:rPr>
          <w:noProof/>
          <w:szCs w:val="22"/>
        </w:rPr>
        <w:tab/>
        <w:t xml:space="preserve">Promislow, D.E., </w:t>
      </w:r>
      <w:r w:rsidRPr="00231CE9">
        <w:rPr>
          <w:i/>
          <w:noProof/>
          <w:szCs w:val="22"/>
        </w:rPr>
        <w:t>Protein networks, pleiotropy and the evolution of senescence.</w:t>
      </w:r>
      <w:r w:rsidRPr="00231CE9">
        <w:rPr>
          <w:noProof/>
          <w:szCs w:val="22"/>
        </w:rPr>
        <w:t xml:space="preserve"> Proc Biol Sci, 2004. </w:t>
      </w:r>
      <w:r w:rsidRPr="00231CE9">
        <w:rPr>
          <w:b/>
          <w:noProof/>
          <w:szCs w:val="22"/>
        </w:rPr>
        <w:t>271</w:t>
      </w:r>
      <w:r w:rsidRPr="00231CE9">
        <w:rPr>
          <w:noProof/>
          <w:szCs w:val="22"/>
        </w:rPr>
        <w:t>(1545): p. 1225-34.</w:t>
      </w:r>
      <w:bookmarkEnd w:id="539"/>
    </w:p>
    <w:p w:rsidR="00231CE9" w:rsidRPr="00231CE9" w:rsidRDefault="00231CE9" w:rsidP="00231CE9">
      <w:pPr>
        <w:ind w:left="720" w:hanging="720"/>
        <w:jc w:val="both"/>
        <w:rPr>
          <w:noProof/>
          <w:szCs w:val="22"/>
        </w:rPr>
      </w:pPr>
      <w:bookmarkStart w:id="540" w:name="_ENREF_57"/>
      <w:r w:rsidRPr="00231CE9">
        <w:rPr>
          <w:noProof/>
          <w:szCs w:val="22"/>
        </w:rPr>
        <w:t>57.</w:t>
      </w:r>
      <w:r w:rsidRPr="00231CE9">
        <w:rPr>
          <w:noProof/>
          <w:szCs w:val="22"/>
        </w:rPr>
        <w:tab/>
        <w:t xml:space="preserve">Rang, C.U., A.Y. Peng, A.F. Poon, and L. Chao, </w:t>
      </w:r>
      <w:r w:rsidRPr="00231CE9">
        <w:rPr>
          <w:i/>
          <w:noProof/>
          <w:szCs w:val="22"/>
        </w:rPr>
        <w:t>Ageing in Escherichia coli requires damage by an extrinsic agent.</w:t>
      </w:r>
      <w:r w:rsidRPr="00231CE9">
        <w:rPr>
          <w:noProof/>
          <w:szCs w:val="22"/>
        </w:rPr>
        <w:t xml:space="preserve"> Microbiology, 2012. </w:t>
      </w:r>
      <w:r w:rsidRPr="00231CE9">
        <w:rPr>
          <w:b/>
          <w:noProof/>
          <w:szCs w:val="22"/>
        </w:rPr>
        <w:t>158</w:t>
      </w:r>
      <w:r w:rsidRPr="00231CE9">
        <w:rPr>
          <w:noProof/>
          <w:szCs w:val="22"/>
        </w:rPr>
        <w:t>(Pt 6): p. 1553-9.</w:t>
      </w:r>
      <w:bookmarkEnd w:id="540"/>
    </w:p>
    <w:p w:rsidR="00231CE9" w:rsidRPr="00231CE9" w:rsidRDefault="00231CE9" w:rsidP="00231CE9">
      <w:pPr>
        <w:ind w:left="720" w:hanging="720"/>
        <w:jc w:val="both"/>
        <w:rPr>
          <w:noProof/>
          <w:szCs w:val="22"/>
        </w:rPr>
      </w:pPr>
      <w:bookmarkStart w:id="541" w:name="_ENREF_58"/>
      <w:r w:rsidRPr="00231CE9">
        <w:rPr>
          <w:noProof/>
          <w:szCs w:val="22"/>
        </w:rPr>
        <w:t>58.</w:t>
      </w:r>
      <w:r w:rsidRPr="00231CE9">
        <w:rPr>
          <w:noProof/>
          <w:szCs w:val="22"/>
        </w:rPr>
        <w:tab/>
        <w:t xml:space="preserve">Gompertz, B., </w:t>
      </w:r>
      <w:r w:rsidRPr="00231CE9">
        <w:rPr>
          <w:i/>
          <w:noProof/>
          <w:szCs w:val="22"/>
        </w:rPr>
        <w:t>On the Nature of the Function Expressive of the Law of Human Mortality, and on a New Mode of Determining the Value of Life Contingencies.</w:t>
      </w:r>
      <w:r w:rsidRPr="00231CE9">
        <w:rPr>
          <w:noProof/>
          <w:szCs w:val="22"/>
        </w:rPr>
        <w:t xml:space="preserve"> Philosophical Transactions of the Royal Society of London, 1825. </w:t>
      </w:r>
      <w:r w:rsidRPr="00231CE9">
        <w:rPr>
          <w:b/>
          <w:noProof/>
          <w:szCs w:val="22"/>
        </w:rPr>
        <w:t>115</w:t>
      </w:r>
      <w:r w:rsidRPr="00231CE9">
        <w:rPr>
          <w:noProof/>
          <w:szCs w:val="22"/>
        </w:rPr>
        <w:t>: p. 513-585.</w:t>
      </w:r>
      <w:bookmarkEnd w:id="541"/>
    </w:p>
    <w:p w:rsidR="00231CE9" w:rsidRPr="00231CE9" w:rsidRDefault="00231CE9" w:rsidP="00231CE9">
      <w:pPr>
        <w:ind w:left="720" w:hanging="720"/>
        <w:jc w:val="both"/>
        <w:rPr>
          <w:noProof/>
          <w:szCs w:val="22"/>
        </w:rPr>
      </w:pPr>
      <w:bookmarkStart w:id="542" w:name="_ENREF_59"/>
      <w:r w:rsidRPr="00231CE9">
        <w:rPr>
          <w:noProof/>
          <w:szCs w:val="22"/>
        </w:rPr>
        <w:t>59.</w:t>
      </w:r>
      <w:r w:rsidRPr="00231CE9">
        <w:rPr>
          <w:noProof/>
          <w:szCs w:val="22"/>
        </w:rPr>
        <w:tab/>
        <w:t xml:space="preserve">Gavrilov, L.A. and N.S. Gavrilova, </w:t>
      </w:r>
      <w:r w:rsidRPr="00231CE9">
        <w:rPr>
          <w:i/>
          <w:noProof/>
          <w:szCs w:val="22"/>
        </w:rPr>
        <w:t>Evolutionary theories of aging and longevity.</w:t>
      </w:r>
      <w:r w:rsidRPr="00231CE9">
        <w:rPr>
          <w:noProof/>
          <w:szCs w:val="22"/>
        </w:rPr>
        <w:t xml:space="preserve"> ScientificWorldJournal, 2002. </w:t>
      </w:r>
      <w:r w:rsidRPr="00231CE9">
        <w:rPr>
          <w:b/>
          <w:noProof/>
          <w:szCs w:val="22"/>
        </w:rPr>
        <w:t>2</w:t>
      </w:r>
      <w:r w:rsidRPr="00231CE9">
        <w:rPr>
          <w:noProof/>
          <w:szCs w:val="22"/>
        </w:rPr>
        <w:t>: p. 339-56.</w:t>
      </w:r>
      <w:bookmarkEnd w:id="542"/>
    </w:p>
    <w:p w:rsidR="00231CE9" w:rsidRPr="00231CE9" w:rsidRDefault="00231CE9" w:rsidP="00231CE9">
      <w:pPr>
        <w:ind w:left="720" w:hanging="720"/>
        <w:jc w:val="both"/>
        <w:rPr>
          <w:noProof/>
          <w:szCs w:val="22"/>
        </w:rPr>
      </w:pPr>
      <w:bookmarkStart w:id="543" w:name="_ENREF_60"/>
      <w:r w:rsidRPr="00231CE9">
        <w:rPr>
          <w:noProof/>
          <w:szCs w:val="22"/>
        </w:rPr>
        <w:t>60.</w:t>
      </w:r>
      <w:r w:rsidRPr="00231CE9">
        <w:rPr>
          <w:noProof/>
          <w:szCs w:val="22"/>
        </w:rPr>
        <w:tab/>
        <w:t xml:space="preserve">Gavrilov, L.A. and N.S. Gavrilova, </w:t>
      </w:r>
      <w:r w:rsidRPr="00231CE9">
        <w:rPr>
          <w:i/>
          <w:noProof/>
          <w:szCs w:val="22"/>
        </w:rPr>
        <w:t>The quest for a general theory of aging and longevity.</w:t>
      </w:r>
      <w:r w:rsidRPr="00231CE9">
        <w:rPr>
          <w:noProof/>
          <w:szCs w:val="22"/>
        </w:rPr>
        <w:t xml:space="preserve"> Sci Aging Knowledge Environ, 2003. </w:t>
      </w:r>
      <w:r w:rsidRPr="00231CE9">
        <w:rPr>
          <w:b/>
          <w:noProof/>
          <w:szCs w:val="22"/>
        </w:rPr>
        <w:t>2003</w:t>
      </w:r>
      <w:r w:rsidRPr="00231CE9">
        <w:rPr>
          <w:noProof/>
          <w:szCs w:val="22"/>
        </w:rPr>
        <w:t>(28): p. RE5.</w:t>
      </w:r>
      <w:bookmarkEnd w:id="543"/>
    </w:p>
    <w:p w:rsidR="00231CE9" w:rsidRPr="00231CE9" w:rsidRDefault="00231CE9" w:rsidP="00231CE9">
      <w:pPr>
        <w:ind w:left="720" w:hanging="720"/>
        <w:jc w:val="both"/>
        <w:rPr>
          <w:noProof/>
          <w:szCs w:val="22"/>
        </w:rPr>
      </w:pPr>
      <w:bookmarkStart w:id="544" w:name="_ENREF_61"/>
      <w:r w:rsidRPr="00231CE9">
        <w:rPr>
          <w:noProof/>
          <w:szCs w:val="22"/>
        </w:rPr>
        <w:t>61.</w:t>
      </w:r>
      <w:r w:rsidRPr="00231CE9">
        <w:rPr>
          <w:noProof/>
          <w:szCs w:val="22"/>
        </w:rPr>
        <w:tab/>
        <w:t xml:space="preserve">Strehler, B.L. and A.S. Mildvan, </w:t>
      </w:r>
      <w:r w:rsidRPr="00231CE9">
        <w:rPr>
          <w:i/>
          <w:noProof/>
          <w:szCs w:val="22"/>
        </w:rPr>
        <w:t>General theory of mortality and aging.</w:t>
      </w:r>
      <w:r w:rsidRPr="00231CE9">
        <w:rPr>
          <w:noProof/>
          <w:szCs w:val="22"/>
        </w:rPr>
        <w:t xml:space="preserve"> Science, 1960. </w:t>
      </w:r>
      <w:r w:rsidRPr="00231CE9">
        <w:rPr>
          <w:b/>
          <w:noProof/>
          <w:szCs w:val="22"/>
        </w:rPr>
        <w:t>132</w:t>
      </w:r>
      <w:r w:rsidRPr="00231CE9">
        <w:rPr>
          <w:noProof/>
          <w:szCs w:val="22"/>
        </w:rPr>
        <w:t>: p. 14-21.</w:t>
      </w:r>
      <w:bookmarkEnd w:id="544"/>
    </w:p>
    <w:p w:rsidR="00231CE9" w:rsidRPr="00231CE9" w:rsidRDefault="00231CE9" w:rsidP="00231CE9">
      <w:pPr>
        <w:ind w:left="720" w:hanging="720"/>
        <w:jc w:val="both"/>
        <w:rPr>
          <w:noProof/>
          <w:szCs w:val="22"/>
        </w:rPr>
      </w:pPr>
      <w:bookmarkStart w:id="545" w:name="_ENREF_62"/>
      <w:r w:rsidRPr="00231CE9">
        <w:rPr>
          <w:noProof/>
          <w:szCs w:val="22"/>
        </w:rPr>
        <w:t>62.</w:t>
      </w:r>
      <w:r w:rsidRPr="00231CE9">
        <w:rPr>
          <w:noProof/>
          <w:szCs w:val="22"/>
        </w:rPr>
        <w:tab/>
        <w:t xml:space="preserve">De Paepe, M. and F. Taddei, </w:t>
      </w:r>
      <w:r w:rsidRPr="00231CE9">
        <w:rPr>
          <w:i/>
          <w:noProof/>
          <w:szCs w:val="22"/>
        </w:rPr>
        <w:t>Viruses' life history: towards a mechanistic basis of a trade-off between survival and reproduction among phages.</w:t>
      </w:r>
      <w:r w:rsidRPr="00231CE9">
        <w:rPr>
          <w:noProof/>
          <w:szCs w:val="22"/>
        </w:rPr>
        <w:t xml:space="preserve"> PLoS Biol, 2006. </w:t>
      </w:r>
      <w:r w:rsidRPr="00231CE9">
        <w:rPr>
          <w:b/>
          <w:noProof/>
          <w:szCs w:val="22"/>
        </w:rPr>
        <w:t>4</w:t>
      </w:r>
      <w:r w:rsidRPr="00231CE9">
        <w:rPr>
          <w:noProof/>
          <w:szCs w:val="22"/>
        </w:rPr>
        <w:t>(7): p. e193.</w:t>
      </w:r>
      <w:bookmarkEnd w:id="545"/>
    </w:p>
    <w:p w:rsidR="00231CE9" w:rsidRPr="00231CE9" w:rsidRDefault="00231CE9" w:rsidP="00231CE9">
      <w:pPr>
        <w:ind w:left="720" w:hanging="720"/>
        <w:jc w:val="both"/>
        <w:rPr>
          <w:noProof/>
          <w:szCs w:val="22"/>
        </w:rPr>
      </w:pPr>
      <w:bookmarkStart w:id="546" w:name="_ENREF_63"/>
      <w:r w:rsidRPr="00231CE9">
        <w:rPr>
          <w:noProof/>
          <w:szCs w:val="22"/>
        </w:rPr>
        <w:t>63.</w:t>
      </w:r>
      <w:r w:rsidRPr="00231CE9">
        <w:rPr>
          <w:noProof/>
          <w:szCs w:val="22"/>
        </w:rPr>
        <w:tab/>
        <w:t xml:space="preserve">Gavrilov, L.A. and N.S. Gavrilova, </w:t>
      </w:r>
      <w:r w:rsidRPr="00231CE9">
        <w:rPr>
          <w:i/>
          <w:noProof/>
          <w:szCs w:val="22"/>
        </w:rPr>
        <w:t>The reliability theory of aging and longevity.</w:t>
      </w:r>
      <w:r w:rsidRPr="00231CE9">
        <w:rPr>
          <w:noProof/>
          <w:szCs w:val="22"/>
        </w:rPr>
        <w:t xml:space="preserve"> J Theor Biol, 2001. </w:t>
      </w:r>
      <w:r w:rsidRPr="00231CE9">
        <w:rPr>
          <w:b/>
          <w:noProof/>
          <w:szCs w:val="22"/>
        </w:rPr>
        <w:t>213</w:t>
      </w:r>
      <w:r w:rsidRPr="00231CE9">
        <w:rPr>
          <w:noProof/>
          <w:szCs w:val="22"/>
        </w:rPr>
        <w:t>(4): p. 527-45.</w:t>
      </w:r>
      <w:bookmarkEnd w:id="546"/>
    </w:p>
    <w:p w:rsidR="00231CE9" w:rsidRPr="00231CE9" w:rsidRDefault="00231CE9" w:rsidP="00231CE9">
      <w:pPr>
        <w:ind w:left="720" w:hanging="720"/>
        <w:jc w:val="both"/>
        <w:rPr>
          <w:noProof/>
          <w:szCs w:val="22"/>
        </w:rPr>
      </w:pPr>
      <w:bookmarkStart w:id="547" w:name="_ENREF_64"/>
      <w:r w:rsidRPr="00231CE9">
        <w:rPr>
          <w:noProof/>
          <w:szCs w:val="22"/>
        </w:rPr>
        <w:t>64.</w:t>
      </w:r>
      <w:r w:rsidRPr="00231CE9">
        <w:rPr>
          <w:noProof/>
          <w:szCs w:val="22"/>
        </w:rPr>
        <w:tab/>
        <w:t xml:space="preserve">Gavrilov, L.A. and N.S. Gavrilova, </w:t>
      </w:r>
      <w:r w:rsidRPr="00231CE9">
        <w:rPr>
          <w:i/>
          <w:noProof/>
          <w:szCs w:val="22"/>
        </w:rPr>
        <w:t>The biology of life span: A quantitative approach</w:t>
      </w:r>
      <w:r w:rsidRPr="00231CE9">
        <w:rPr>
          <w:noProof/>
          <w:szCs w:val="22"/>
        </w:rPr>
        <w:t>, ed. V.P. Skulacheve1991: Harwood Academic Publishers.</w:t>
      </w:r>
      <w:bookmarkEnd w:id="547"/>
    </w:p>
    <w:p w:rsidR="00231CE9" w:rsidRPr="00231CE9" w:rsidRDefault="00231CE9" w:rsidP="00231CE9">
      <w:pPr>
        <w:ind w:left="720" w:hanging="720"/>
        <w:jc w:val="both"/>
        <w:rPr>
          <w:noProof/>
          <w:szCs w:val="22"/>
        </w:rPr>
      </w:pPr>
      <w:bookmarkStart w:id="548" w:name="_ENREF_65"/>
      <w:r w:rsidRPr="00231CE9">
        <w:rPr>
          <w:noProof/>
          <w:szCs w:val="22"/>
        </w:rPr>
        <w:t>65.</w:t>
      </w:r>
      <w:r w:rsidRPr="00231CE9">
        <w:rPr>
          <w:noProof/>
          <w:szCs w:val="22"/>
        </w:rPr>
        <w:tab/>
        <w:t xml:space="preserve">Kirkwood, T.B., </w:t>
      </w:r>
      <w:r w:rsidRPr="00231CE9">
        <w:rPr>
          <w:i/>
          <w:noProof/>
          <w:szCs w:val="22"/>
        </w:rPr>
        <w:t>Evolution of ageing.</w:t>
      </w:r>
      <w:r w:rsidRPr="00231CE9">
        <w:rPr>
          <w:noProof/>
          <w:szCs w:val="22"/>
        </w:rPr>
        <w:t xml:space="preserve"> Nature, 1977. </w:t>
      </w:r>
      <w:r w:rsidRPr="00231CE9">
        <w:rPr>
          <w:b/>
          <w:noProof/>
          <w:szCs w:val="22"/>
        </w:rPr>
        <w:t>270</w:t>
      </w:r>
      <w:r w:rsidRPr="00231CE9">
        <w:rPr>
          <w:noProof/>
          <w:szCs w:val="22"/>
        </w:rPr>
        <w:t>(5635): p. 301-4.</w:t>
      </w:r>
      <w:bookmarkEnd w:id="548"/>
    </w:p>
    <w:p w:rsidR="00231CE9" w:rsidRPr="00231CE9" w:rsidRDefault="00231CE9" w:rsidP="00231CE9">
      <w:pPr>
        <w:ind w:left="720" w:hanging="720"/>
        <w:jc w:val="both"/>
        <w:rPr>
          <w:noProof/>
          <w:szCs w:val="22"/>
        </w:rPr>
      </w:pPr>
      <w:bookmarkStart w:id="549" w:name="_ENREF_66"/>
      <w:r w:rsidRPr="00231CE9">
        <w:rPr>
          <w:noProof/>
          <w:szCs w:val="22"/>
        </w:rPr>
        <w:t>66.</w:t>
      </w:r>
      <w:r w:rsidRPr="00231CE9">
        <w:rPr>
          <w:noProof/>
          <w:szCs w:val="22"/>
        </w:rPr>
        <w:tab/>
        <w:t xml:space="preserve">Wagner, A., </w:t>
      </w:r>
      <w:r w:rsidRPr="00231CE9">
        <w:rPr>
          <w:i/>
          <w:noProof/>
          <w:szCs w:val="22"/>
        </w:rPr>
        <w:t>The role of robustness in phenotypic adaptation and innovation.</w:t>
      </w:r>
      <w:r w:rsidRPr="00231CE9">
        <w:rPr>
          <w:noProof/>
          <w:szCs w:val="22"/>
        </w:rPr>
        <w:t xml:space="preserve"> Proc Biol Sci, 2012. </w:t>
      </w:r>
      <w:r w:rsidRPr="00231CE9">
        <w:rPr>
          <w:b/>
          <w:noProof/>
          <w:szCs w:val="22"/>
        </w:rPr>
        <w:t>279</w:t>
      </w:r>
      <w:r w:rsidRPr="00231CE9">
        <w:rPr>
          <w:noProof/>
          <w:szCs w:val="22"/>
        </w:rPr>
        <w:t>(1732): p. 1249-58.</w:t>
      </w:r>
      <w:bookmarkEnd w:id="549"/>
    </w:p>
    <w:p w:rsidR="00231CE9" w:rsidRPr="00231CE9" w:rsidRDefault="00231CE9" w:rsidP="00231CE9">
      <w:pPr>
        <w:ind w:left="720" w:hanging="720"/>
        <w:jc w:val="both"/>
        <w:rPr>
          <w:noProof/>
          <w:szCs w:val="22"/>
        </w:rPr>
      </w:pPr>
      <w:bookmarkStart w:id="550" w:name="_ENREF_67"/>
      <w:r w:rsidRPr="00231CE9">
        <w:rPr>
          <w:noProof/>
          <w:szCs w:val="22"/>
        </w:rPr>
        <w:t>67.</w:t>
      </w:r>
      <w:r w:rsidRPr="00231CE9">
        <w:rPr>
          <w:noProof/>
          <w:szCs w:val="22"/>
        </w:rPr>
        <w:tab/>
        <w:t xml:space="preserve">Masel, J. and M.L. Siegal, </w:t>
      </w:r>
      <w:r w:rsidRPr="00231CE9">
        <w:rPr>
          <w:i/>
          <w:noProof/>
          <w:szCs w:val="22"/>
        </w:rPr>
        <w:t>Robustness: mechanisms and consequences.</w:t>
      </w:r>
      <w:r w:rsidRPr="00231CE9">
        <w:rPr>
          <w:noProof/>
          <w:szCs w:val="22"/>
        </w:rPr>
        <w:t xml:space="preserve"> Trends Genet, 2009. </w:t>
      </w:r>
      <w:r w:rsidRPr="00231CE9">
        <w:rPr>
          <w:b/>
          <w:noProof/>
          <w:szCs w:val="22"/>
        </w:rPr>
        <w:t>25</w:t>
      </w:r>
      <w:r w:rsidRPr="00231CE9">
        <w:rPr>
          <w:noProof/>
          <w:szCs w:val="22"/>
        </w:rPr>
        <w:t>(9): p. 395-403.</w:t>
      </w:r>
      <w:bookmarkEnd w:id="550"/>
    </w:p>
    <w:p w:rsidR="00231CE9" w:rsidRPr="00231CE9" w:rsidRDefault="00231CE9" w:rsidP="00231CE9">
      <w:pPr>
        <w:ind w:left="720" w:hanging="720"/>
        <w:jc w:val="both"/>
        <w:rPr>
          <w:noProof/>
          <w:szCs w:val="22"/>
        </w:rPr>
      </w:pPr>
      <w:bookmarkStart w:id="551" w:name="_ENREF_68"/>
      <w:r w:rsidRPr="00231CE9">
        <w:rPr>
          <w:noProof/>
          <w:szCs w:val="22"/>
        </w:rPr>
        <w:t>68.</w:t>
      </w:r>
      <w:r w:rsidRPr="00231CE9">
        <w:rPr>
          <w:noProof/>
          <w:szCs w:val="22"/>
        </w:rPr>
        <w:tab/>
        <w:t xml:space="preserve">Masel, J. and M.V. Trotter, </w:t>
      </w:r>
      <w:r w:rsidRPr="00231CE9">
        <w:rPr>
          <w:i/>
          <w:noProof/>
          <w:szCs w:val="22"/>
        </w:rPr>
        <w:t>Robustness and evolvability.</w:t>
      </w:r>
      <w:r w:rsidRPr="00231CE9">
        <w:rPr>
          <w:noProof/>
          <w:szCs w:val="22"/>
        </w:rPr>
        <w:t xml:space="preserve"> Trends Genet, 2010. </w:t>
      </w:r>
      <w:r w:rsidRPr="00231CE9">
        <w:rPr>
          <w:b/>
          <w:noProof/>
          <w:szCs w:val="22"/>
        </w:rPr>
        <w:t>26</w:t>
      </w:r>
      <w:r w:rsidRPr="00231CE9">
        <w:rPr>
          <w:noProof/>
          <w:szCs w:val="22"/>
        </w:rPr>
        <w:t>(9): p. 406-14.</w:t>
      </w:r>
      <w:bookmarkEnd w:id="551"/>
    </w:p>
    <w:p w:rsidR="00231CE9" w:rsidRPr="00231CE9" w:rsidRDefault="00231CE9" w:rsidP="00231CE9">
      <w:pPr>
        <w:ind w:left="720" w:hanging="720"/>
        <w:jc w:val="both"/>
        <w:rPr>
          <w:noProof/>
          <w:szCs w:val="22"/>
        </w:rPr>
      </w:pPr>
      <w:bookmarkStart w:id="552" w:name="_ENREF_69"/>
      <w:r w:rsidRPr="00231CE9">
        <w:rPr>
          <w:noProof/>
          <w:szCs w:val="22"/>
        </w:rPr>
        <w:t>69.</w:t>
      </w:r>
      <w:r w:rsidRPr="00231CE9">
        <w:rPr>
          <w:noProof/>
          <w:szCs w:val="22"/>
        </w:rPr>
        <w:tab/>
        <w:t xml:space="preserve">Levy, S.F. and M.L. Siegal, </w:t>
      </w:r>
      <w:r w:rsidRPr="00231CE9">
        <w:rPr>
          <w:i/>
          <w:noProof/>
          <w:szCs w:val="22"/>
        </w:rPr>
        <w:t>Network hubs buffer environmental variation in Saccharomyces cerevisiae.</w:t>
      </w:r>
      <w:r w:rsidRPr="00231CE9">
        <w:rPr>
          <w:noProof/>
          <w:szCs w:val="22"/>
        </w:rPr>
        <w:t xml:space="preserve"> PLoS Biol, 2008. </w:t>
      </w:r>
      <w:r w:rsidRPr="00231CE9">
        <w:rPr>
          <w:b/>
          <w:noProof/>
          <w:szCs w:val="22"/>
        </w:rPr>
        <w:t>6</w:t>
      </w:r>
      <w:r w:rsidRPr="00231CE9">
        <w:rPr>
          <w:noProof/>
          <w:szCs w:val="22"/>
        </w:rPr>
        <w:t>(11): p. e264.</w:t>
      </w:r>
      <w:bookmarkEnd w:id="552"/>
    </w:p>
    <w:p w:rsidR="00231CE9" w:rsidRPr="00231CE9" w:rsidRDefault="00231CE9" w:rsidP="00231CE9">
      <w:pPr>
        <w:ind w:left="720" w:hanging="720"/>
        <w:jc w:val="both"/>
        <w:rPr>
          <w:noProof/>
          <w:szCs w:val="22"/>
        </w:rPr>
      </w:pPr>
      <w:bookmarkStart w:id="553" w:name="_ENREF_70"/>
      <w:r w:rsidRPr="00231CE9">
        <w:rPr>
          <w:noProof/>
          <w:szCs w:val="22"/>
        </w:rPr>
        <w:t>70.</w:t>
      </w:r>
      <w:r w:rsidRPr="00231CE9">
        <w:rPr>
          <w:noProof/>
          <w:szCs w:val="22"/>
        </w:rPr>
        <w:tab/>
        <w:t xml:space="preserve">Wagner, A., </w:t>
      </w:r>
      <w:r w:rsidRPr="00231CE9">
        <w:rPr>
          <w:i/>
          <w:noProof/>
          <w:szCs w:val="22"/>
        </w:rPr>
        <w:t>Robustness against mutations in genetic networks of yeast.</w:t>
      </w:r>
      <w:r w:rsidRPr="00231CE9">
        <w:rPr>
          <w:noProof/>
          <w:szCs w:val="22"/>
        </w:rPr>
        <w:t xml:space="preserve"> Nat Genet, 2000. </w:t>
      </w:r>
      <w:r w:rsidRPr="00231CE9">
        <w:rPr>
          <w:b/>
          <w:noProof/>
          <w:szCs w:val="22"/>
        </w:rPr>
        <w:t>24</w:t>
      </w:r>
      <w:r w:rsidRPr="00231CE9">
        <w:rPr>
          <w:noProof/>
          <w:szCs w:val="22"/>
        </w:rPr>
        <w:t>(4): p. 355-61.</w:t>
      </w:r>
      <w:bookmarkEnd w:id="553"/>
    </w:p>
    <w:p w:rsidR="00231CE9" w:rsidRPr="00231CE9" w:rsidRDefault="00231CE9" w:rsidP="00231CE9">
      <w:pPr>
        <w:ind w:left="720" w:hanging="720"/>
        <w:jc w:val="both"/>
        <w:rPr>
          <w:noProof/>
          <w:szCs w:val="22"/>
        </w:rPr>
      </w:pPr>
      <w:bookmarkStart w:id="554" w:name="_ENREF_71"/>
      <w:r w:rsidRPr="00231CE9">
        <w:rPr>
          <w:noProof/>
          <w:szCs w:val="22"/>
        </w:rPr>
        <w:t>71.</w:t>
      </w:r>
      <w:r w:rsidRPr="00231CE9">
        <w:rPr>
          <w:noProof/>
          <w:szCs w:val="22"/>
        </w:rPr>
        <w:tab/>
        <w:t xml:space="preserve">Schroedinger, E., </w:t>
      </w:r>
      <w:r w:rsidRPr="00231CE9">
        <w:rPr>
          <w:i/>
          <w:noProof/>
          <w:szCs w:val="22"/>
        </w:rPr>
        <w:t>What is life?</w:t>
      </w:r>
      <w:r w:rsidRPr="00231CE9">
        <w:rPr>
          <w:noProof/>
          <w:szCs w:val="22"/>
        </w:rPr>
        <w:t>1944, Cambridge: Cambridge University Press.</w:t>
      </w:r>
      <w:bookmarkEnd w:id="554"/>
    </w:p>
    <w:p w:rsidR="00231CE9" w:rsidRPr="00231CE9" w:rsidRDefault="00231CE9" w:rsidP="00231CE9">
      <w:pPr>
        <w:ind w:left="720" w:hanging="720"/>
        <w:jc w:val="both"/>
        <w:rPr>
          <w:noProof/>
          <w:szCs w:val="22"/>
        </w:rPr>
      </w:pPr>
      <w:bookmarkStart w:id="555" w:name="_ENREF_72"/>
      <w:r w:rsidRPr="00231CE9">
        <w:rPr>
          <w:noProof/>
          <w:szCs w:val="22"/>
        </w:rPr>
        <w:t>72.</w:t>
      </w:r>
      <w:r w:rsidRPr="00231CE9">
        <w:rPr>
          <w:noProof/>
          <w:szCs w:val="22"/>
        </w:rPr>
        <w:tab/>
        <w:t xml:space="preserve">Di Talia, S., J.M. Skotheim, J.M. Bean, E.D. Siggia, and F.R. Cross, </w:t>
      </w:r>
      <w:r w:rsidRPr="00231CE9">
        <w:rPr>
          <w:i/>
          <w:noProof/>
          <w:szCs w:val="22"/>
        </w:rPr>
        <w:t>The effects of molecular noise and size control on variability in the budding yeast cell cycle.</w:t>
      </w:r>
      <w:r w:rsidRPr="00231CE9">
        <w:rPr>
          <w:noProof/>
          <w:szCs w:val="22"/>
        </w:rPr>
        <w:t xml:space="preserve"> Nature, 2007. </w:t>
      </w:r>
      <w:r w:rsidRPr="00231CE9">
        <w:rPr>
          <w:b/>
          <w:noProof/>
          <w:szCs w:val="22"/>
        </w:rPr>
        <w:t>448</w:t>
      </w:r>
      <w:r w:rsidRPr="00231CE9">
        <w:rPr>
          <w:noProof/>
          <w:szCs w:val="22"/>
        </w:rPr>
        <w:t>(7156): p. 947-51.</w:t>
      </w:r>
      <w:bookmarkEnd w:id="555"/>
    </w:p>
    <w:p w:rsidR="00231CE9" w:rsidRPr="00231CE9" w:rsidRDefault="00231CE9" w:rsidP="00231CE9">
      <w:pPr>
        <w:ind w:left="720" w:hanging="720"/>
        <w:jc w:val="both"/>
        <w:rPr>
          <w:noProof/>
          <w:szCs w:val="22"/>
        </w:rPr>
      </w:pPr>
      <w:bookmarkStart w:id="556" w:name="_ENREF_73"/>
      <w:r w:rsidRPr="00231CE9">
        <w:rPr>
          <w:noProof/>
          <w:szCs w:val="22"/>
        </w:rPr>
        <w:t>73.</w:t>
      </w:r>
      <w:r w:rsidRPr="00231CE9">
        <w:rPr>
          <w:noProof/>
          <w:szCs w:val="22"/>
        </w:rPr>
        <w:tab/>
        <w:t xml:space="preserve">Ohya, Y., J. Sese, M. Yukawa, F. Sano, Y. Nakatani, T.L. Saito, A. Saka, T. Fukuda, S. Ishihara, S. Oka, G. Suzuki, M. Watanabe, A. Hirata, M. Ohtani, H. Sawai, N. Fraysse, J.P. Latge, J.M. Francois, M. Aebi, S. Tanaka, S. Muramatsu, H. Araki, K. Sonoike, S. Nogami, and S. Morishita, </w:t>
      </w:r>
      <w:r w:rsidRPr="00231CE9">
        <w:rPr>
          <w:i/>
          <w:noProof/>
          <w:szCs w:val="22"/>
        </w:rPr>
        <w:t>High-dimensional and large-scale phenotyping of yeast mutants.</w:t>
      </w:r>
      <w:r w:rsidRPr="00231CE9">
        <w:rPr>
          <w:noProof/>
          <w:szCs w:val="22"/>
        </w:rPr>
        <w:t xml:space="preserve"> Proc Natl Acad Sci U S A, 2005. </w:t>
      </w:r>
      <w:r w:rsidRPr="00231CE9">
        <w:rPr>
          <w:b/>
          <w:noProof/>
          <w:szCs w:val="22"/>
        </w:rPr>
        <w:t>102</w:t>
      </w:r>
      <w:r w:rsidRPr="00231CE9">
        <w:rPr>
          <w:noProof/>
          <w:szCs w:val="22"/>
        </w:rPr>
        <w:t>(52): p. 19015-20.</w:t>
      </w:r>
      <w:bookmarkEnd w:id="556"/>
    </w:p>
    <w:p w:rsidR="00231CE9" w:rsidRPr="00231CE9" w:rsidRDefault="00231CE9" w:rsidP="00231CE9">
      <w:pPr>
        <w:ind w:left="720" w:hanging="720"/>
        <w:jc w:val="both"/>
        <w:rPr>
          <w:noProof/>
          <w:szCs w:val="22"/>
        </w:rPr>
      </w:pPr>
      <w:bookmarkStart w:id="557" w:name="_ENREF_74"/>
      <w:r w:rsidRPr="00231CE9">
        <w:rPr>
          <w:noProof/>
          <w:szCs w:val="22"/>
        </w:rPr>
        <w:t>74.</w:t>
      </w:r>
      <w:r w:rsidRPr="00231CE9">
        <w:rPr>
          <w:noProof/>
          <w:szCs w:val="22"/>
        </w:rPr>
        <w:tab/>
        <w:t xml:space="preserve">Zhou, C., B.D. Slaughter, J.R. Unruh, A. Eldakak, B. Rubinstein, and R. Li, </w:t>
      </w:r>
      <w:r w:rsidRPr="00231CE9">
        <w:rPr>
          <w:i/>
          <w:noProof/>
          <w:szCs w:val="22"/>
        </w:rPr>
        <w:t>Motility and segregation of hsp104-associated protein aggregates in budding yeast.</w:t>
      </w:r>
      <w:r w:rsidRPr="00231CE9">
        <w:rPr>
          <w:noProof/>
          <w:szCs w:val="22"/>
        </w:rPr>
        <w:t xml:space="preserve"> Cell, 2011. </w:t>
      </w:r>
      <w:r w:rsidRPr="00231CE9">
        <w:rPr>
          <w:b/>
          <w:noProof/>
          <w:szCs w:val="22"/>
        </w:rPr>
        <w:t>147</w:t>
      </w:r>
      <w:r w:rsidRPr="00231CE9">
        <w:rPr>
          <w:noProof/>
          <w:szCs w:val="22"/>
        </w:rPr>
        <w:t>(5): p. 1186-96.</w:t>
      </w:r>
      <w:bookmarkEnd w:id="557"/>
    </w:p>
    <w:p w:rsidR="00231CE9" w:rsidRPr="00231CE9" w:rsidRDefault="00231CE9" w:rsidP="00231CE9">
      <w:pPr>
        <w:ind w:left="720" w:hanging="720"/>
        <w:jc w:val="both"/>
        <w:rPr>
          <w:noProof/>
          <w:szCs w:val="22"/>
        </w:rPr>
      </w:pPr>
      <w:bookmarkStart w:id="558" w:name="_ENREF_75"/>
      <w:r w:rsidRPr="00231CE9">
        <w:rPr>
          <w:noProof/>
          <w:szCs w:val="22"/>
        </w:rPr>
        <w:t>75.</w:t>
      </w:r>
      <w:r w:rsidRPr="00231CE9">
        <w:rPr>
          <w:noProof/>
          <w:szCs w:val="22"/>
        </w:rPr>
        <w:tab/>
        <w:t xml:space="preserve">Liu, B., L. Larsson, A. Caballero, X. Hao, D. Oling, J. Grantham, and T. Nystrom, </w:t>
      </w:r>
      <w:r w:rsidRPr="00231CE9">
        <w:rPr>
          <w:i/>
          <w:noProof/>
          <w:szCs w:val="22"/>
        </w:rPr>
        <w:t>The polarisome is required for segregation and retrograde transport of protein aggregates.</w:t>
      </w:r>
      <w:r w:rsidRPr="00231CE9">
        <w:rPr>
          <w:noProof/>
          <w:szCs w:val="22"/>
        </w:rPr>
        <w:t xml:space="preserve"> Cell, 2010. </w:t>
      </w:r>
      <w:r w:rsidRPr="00231CE9">
        <w:rPr>
          <w:b/>
          <w:noProof/>
          <w:szCs w:val="22"/>
        </w:rPr>
        <w:t>140</w:t>
      </w:r>
      <w:r w:rsidRPr="00231CE9">
        <w:rPr>
          <w:noProof/>
          <w:szCs w:val="22"/>
        </w:rPr>
        <w:t>(2): p. 257-67.</w:t>
      </w:r>
      <w:bookmarkEnd w:id="558"/>
    </w:p>
    <w:p w:rsidR="00231CE9" w:rsidRPr="00231CE9" w:rsidRDefault="00231CE9" w:rsidP="00231CE9">
      <w:pPr>
        <w:ind w:left="720" w:hanging="720"/>
        <w:jc w:val="both"/>
        <w:rPr>
          <w:noProof/>
          <w:szCs w:val="22"/>
        </w:rPr>
      </w:pPr>
      <w:bookmarkStart w:id="559" w:name="_ENREF_76"/>
      <w:r w:rsidRPr="00231CE9">
        <w:rPr>
          <w:noProof/>
          <w:szCs w:val="22"/>
        </w:rPr>
        <w:t>76.</w:t>
      </w:r>
      <w:r w:rsidRPr="00231CE9">
        <w:rPr>
          <w:noProof/>
          <w:szCs w:val="22"/>
        </w:rPr>
        <w:tab/>
        <w:t xml:space="preserve">Managbanag, J.R., T.M. Witten, D. Bonchev, L.A. Fox, M. Tsuchiya, B.K. Kennedy, and M. Kaeberlein, </w:t>
      </w:r>
      <w:r w:rsidRPr="00231CE9">
        <w:rPr>
          <w:i/>
          <w:noProof/>
          <w:szCs w:val="22"/>
        </w:rPr>
        <w:t>Shortest-path network analysis is a useful approach toward identifying genetic determinants of longevity.</w:t>
      </w:r>
      <w:r w:rsidRPr="00231CE9">
        <w:rPr>
          <w:noProof/>
          <w:szCs w:val="22"/>
        </w:rPr>
        <w:t xml:space="preserve"> PLoS One, 2008. </w:t>
      </w:r>
      <w:r w:rsidRPr="00231CE9">
        <w:rPr>
          <w:b/>
          <w:noProof/>
          <w:szCs w:val="22"/>
        </w:rPr>
        <w:t>3</w:t>
      </w:r>
      <w:r w:rsidRPr="00231CE9">
        <w:rPr>
          <w:noProof/>
          <w:szCs w:val="22"/>
        </w:rPr>
        <w:t>(11): p. e3802.</w:t>
      </w:r>
      <w:bookmarkEnd w:id="559"/>
    </w:p>
    <w:p w:rsidR="00231CE9" w:rsidRPr="00231CE9" w:rsidRDefault="00231CE9" w:rsidP="00231CE9">
      <w:pPr>
        <w:ind w:left="720" w:hanging="720"/>
        <w:jc w:val="both"/>
        <w:rPr>
          <w:noProof/>
          <w:szCs w:val="22"/>
        </w:rPr>
      </w:pPr>
      <w:bookmarkStart w:id="560" w:name="_ENREF_77"/>
      <w:r w:rsidRPr="00231CE9">
        <w:rPr>
          <w:noProof/>
          <w:szCs w:val="22"/>
        </w:rPr>
        <w:t>77.</w:t>
      </w:r>
      <w:r w:rsidRPr="00231CE9">
        <w:rPr>
          <w:noProof/>
          <w:szCs w:val="22"/>
        </w:rPr>
        <w:tab/>
        <w:t xml:space="preserve">Rutherford, S.L., </w:t>
      </w:r>
      <w:r w:rsidRPr="00231CE9">
        <w:rPr>
          <w:i/>
          <w:noProof/>
          <w:szCs w:val="22"/>
        </w:rPr>
        <w:t>Between genotype and phenotype: protein chaperones and evolvability.</w:t>
      </w:r>
      <w:r w:rsidRPr="00231CE9">
        <w:rPr>
          <w:noProof/>
          <w:szCs w:val="22"/>
        </w:rPr>
        <w:t xml:space="preserve"> Nat Rev Genet, 2003. </w:t>
      </w:r>
      <w:r w:rsidRPr="00231CE9">
        <w:rPr>
          <w:b/>
          <w:noProof/>
          <w:szCs w:val="22"/>
        </w:rPr>
        <w:t>4</w:t>
      </w:r>
      <w:r w:rsidRPr="00231CE9">
        <w:rPr>
          <w:noProof/>
          <w:szCs w:val="22"/>
        </w:rPr>
        <w:t>(4): p. 263-74.</w:t>
      </w:r>
      <w:bookmarkEnd w:id="560"/>
    </w:p>
    <w:p w:rsidR="00231CE9" w:rsidRPr="00231CE9" w:rsidRDefault="00231CE9" w:rsidP="00231CE9">
      <w:pPr>
        <w:ind w:left="720" w:hanging="720"/>
        <w:jc w:val="both"/>
        <w:rPr>
          <w:noProof/>
          <w:szCs w:val="22"/>
        </w:rPr>
      </w:pPr>
      <w:bookmarkStart w:id="561" w:name="_ENREF_78"/>
      <w:r w:rsidRPr="00231CE9">
        <w:rPr>
          <w:noProof/>
          <w:szCs w:val="22"/>
        </w:rPr>
        <w:t>78.</w:t>
      </w:r>
      <w:r w:rsidRPr="00231CE9">
        <w:rPr>
          <w:noProof/>
          <w:szCs w:val="22"/>
        </w:rPr>
        <w:tab/>
        <w:t xml:space="preserve">Rutherford, S.L. and S. Lindquist, </w:t>
      </w:r>
      <w:r w:rsidRPr="00231CE9">
        <w:rPr>
          <w:i/>
          <w:noProof/>
          <w:szCs w:val="22"/>
        </w:rPr>
        <w:t>Hsp90 as a capacitor for morphological evolution.</w:t>
      </w:r>
      <w:r w:rsidRPr="00231CE9">
        <w:rPr>
          <w:noProof/>
          <w:szCs w:val="22"/>
        </w:rPr>
        <w:t xml:space="preserve"> Nature, 1998. </w:t>
      </w:r>
      <w:r w:rsidRPr="00231CE9">
        <w:rPr>
          <w:b/>
          <w:noProof/>
          <w:szCs w:val="22"/>
        </w:rPr>
        <w:t>396</w:t>
      </w:r>
      <w:r w:rsidRPr="00231CE9">
        <w:rPr>
          <w:noProof/>
          <w:szCs w:val="22"/>
        </w:rPr>
        <w:t>(6709): p. 336-42.</w:t>
      </w:r>
      <w:bookmarkEnd w:id="561"/>
    </w:p>
    <w:p w:rsidR="00231CE9" w:rsidRPr="00231CE9" w:rsidRDefault="00231CE9" w:rsidP="00231CE9">
      <w:pPr>
        <w:ind w:left="720" w:hanging="720"/>
        <w:jc w:val="both"/>
        <w:rPr>
          <w:noProof/>
          <w:szCs w:val="22"/>
        </w:rPr>
      </w:pPr>
      <w:bookmarkStart w:id="562" w:name="_ENREF_79"/>
      <w:r w:rsidRPr="00231CE9">
        <w:rPr>
          <w:noProof/>
          <w:szCs w:val="22"/>
        </w:rPr>
        <w:t>79.</w:t>
      </w:r>
      <w:r w:rsidRPr="00231CE9">
        <w:rPr>
          <w:noProof/>
          <w:szCs w:val="22"/>
        </w:rPr>
        <w:tab/>
        <w:t xml:space="preserve">Prodromou, C., J.M. Nuttall, S.H. Millson, S.M. Roe, T.S. Sim, D. Tan, P. Workman, L.H. Pearl, and P.W. Piper, </w:t>
      </w:r>
      <w:r w:rsidRPr="00231CE9">
        <w:rPr>
          <w:i/>
          <w:noProof/>
          <w:szCs w:val="22"/>
        </w:rPr>
        <w:t>Structural basis of the radicicol resistance displayed by a fungal hsp90.</w:t>
      </w:r>
      <w:r w:rsidRPr="00231CE9">
        <w:rPr>
          <w:noProof/>
          <w:szCs w:val="22"/>
        </w:rPr>
        <w:t xml:space="preserve"> ACS Chem Biol, 2009. </w:t>
      </w:r>
      <w:r w:rsidRPr="00231CE9">
        <w:rPr>
          <w:b/>
          <w:noProof/>
          <w:szCs w:val="22"/>
        </w:rPr>
        <w:t>4</w:t>
      </w:r>
      <w:r w:rsidRPr="00231CE9">
        <w:rPr>
          <w:noProof/>
          <w:szCs w:val="22"/>
        </w:rPr>
        <w:t>(4): p. 289-97.</w:t>
      </w:r>
      <w:bookmarkEnd w:id="562"/>
    </w:p>
    <w:p w:rsidR="00231CE9" w:rsidRPr="00231CE9" w:rsidRDefault="00231CE9" w:rsidP="00231CE9">
      <w:pPr>
        <w:ind w:left="720" w:hanging="720"/>
        <w:jc w:val="both"/>
        <w:rPr>
          <w:noProof/>
          <w:szCs w:val="22"/>
        </w:rPr>
      </w:pPr>
      <w:bookmarkStart w:id="563" w:name="_ENREF_80"/>
      <w:r w:rsidRPr="00231CE9">
        <w:rPr>
          <w:noProof/>
          <w:szCs w:val="22"/>
        </w:rPr>
        <w:t>80.</w:t>
      </w:r>
      <w:r w:rsidRPr="00231CE9">
        <w:rPr>
          <w:noProof/>
          <w:szCs w:val="22"/>
        </w:rPr>
        <w:tab/>
        <w:t xml:space="preserve">Fontaine, F., E.J. Stewart, A.B. Lindner, and F. Taddei, </w:t>
      </w:r>
      <w:r w:rsidRPr="00231CE9">
        <w:rPr>
          <w:i/>
          <w:noProof/>
          <w:szCs w:val="22"/>
        </w:rPr>
        <w:t>Mutations in two global regulators lower individual mortality in Escherichia coli.</w:t>
      </w:r>
      <w:r w:rsidRPr="00231CE9">
        <w:rPr>
          <w:noProof/>
          <w:szCs w:val="22"/>
        </w:rPr>
        <w:t xml:space="preserve"> Mol Microbiol, 2008. </w:t>
      </w:r>
      <w:r w:rsidRPr="00231CE9">
        <w:rPr>
          <w:b/>
          <w:noProof/>
          <w:szCs w:val="22"/>
        </w:rPr>
        <w:t>67</w:t>
      </w:r>
      <w:r w:rsidRPr="00231CE9">
        <w:rPr>
          <w:noProof/>
          <w:szCs w:val="22"/>
        </w:rPr>
        <w:t>(1): p. 2-14.</w:t>
      </w:r>
      <w:bookmarkEnd w:id="563"/>
    </w:p>
    <w:p w:rsidR="00231CE9" w:rsidRPr="00231CE9" w:rsidRDefault="00231CE9" w:rsidP="00231CE9">
      <w:pPr>
        <w:ind w:left="720" w:hanging="720"/>
        <w:jc w:val="both"/>
        <w:rPr>
          <w:noProof/>
          <w:szCs w:val="22"/>
        </w:rPr>
      </w:pPr>
      <w:bookmarkStart w:id="564" w:name="_ENREF_81"/>
      <w:r w:rsidRPr="00231CE9">
        <w:rPr>
          <w:noProof/>
          <w:szCs w:val="22"/>
        </w:rPr>
        <w:t>81.</w:t>
      </w:r>
      <w:r w:rsidRPr="00231CE9">
        <w:rPr>
          <w:noProof/>
          <w:szCs w:val="22"/>
        </w:rPr>
        <w:tab/>
        <w:t xml:space="preserve">Lopez-Amoros, R., J. Comas, and J. Vives-Rego, </w:t>
      </w:r>
      <w:r w:rsidRPr="00231CE9">
        <w:rPr>
          <w:i/>
          <w:noProof/>
          <w:szCs w:val="22"/>
        </w:rPr>
        <w:t>Flow cytometric assessment of Escherichia coli and Salmonella typhimurium starvation-survival in seawater using rhodamine 123, propidium iodide, and oxonol.</w:t>
      </w:r>
      <w:r w:rsidRPr="00231CE9">
        <w:rPr>
          <w:noProof/>
          <w:szCs w:val="22"/>
        </w:rPr>
        <w:t xml:space="preserve"> Appl Environ Microbiol, 1995. </w:t>
      </w:r>
      <w:r w:rsidRPr="00231CE9">
        <w:rPr>
          <w:b/>
          <w:noProof/>
          <w:szCs w:val="22"/>
        </w:rPr>
        <w:t>61</w:t>
      </w:r>
      <w:r w:rsidRPr="00231CE9">
        <w:rPr>
          <w:noProof/>
          <w:szCs w:val="22"/>
        </w:rPr>
        <w:t>(7): p. 2521-6.</w:t>
      </w:r>
      <w:bookmarkEnd w:id="564"/>
    </w:p>
    <w:p w:rsidR="00231CE9" w:rsidRPr="00231CE9" w:rsidRDefault="00231CE9" w:rsidP="00231CE9">
      <w:pPr>
        <w:ind w:left="720" w:hanging="720"/>
        <w:jc w:val="both"/>
        <w:rPr>
          <w:noProof/>
          <w:szCs w:val="22"/>
        </w:rPr>
      </w:pPr>
      <w:bookmarkStart w:id="565" w:name="_ENREF_82"/>
      <w:r w:rsidRPr="00231CE9">
        <w:rPr>
          <w:noProof/>
          <w:szCs w:val="22"/>
        </w:rPr>
        <w:t>82.</w:t>
      </w:r>
      <w:r w:rsidRPr="00231CE9">
        <w:rPr>
          <w:noProof/>
          <w:szCs w:val="22"/>
        </w:rPr>
        <w:tab/>
        <w:t xml:space="preserve">Yu, S., X.E. Zhang, G. Chen, and W. Liu, </w:t>
      </w:r>
      <w:r w:rsidRPr="00231CE9">
        <w:rPr>
          <w:i/>
          <w:noProof/>
          <w:szCs w:val="22"/>
        </w:rPr>
        <w:t>Compromised cellular responses to DNA damage accelerate chronological aging by incurring cell wall fragility in Saccharomyces cerevisiae.</w:t>
      </w:r>
      <w:r w:rsidRPr="00231CE9">
        <w:rPr>
          <w:noProof/>
          <w:szCs w:val="22"/>
        </w:rPr>
        <w:t xml:space="preserve"> Mol Biol Rep, 2011.</w:t>
      </w:r>
      <w:bookmarkEnd w:id="565"/>
    </w:p>
    <w:p w:rsidR="00231CE9" w:rsidRPr="00231CE9" w:rsidRDefault="00231CE9" w:rsidP="00231CE9">
      <w:pPr>
        <w:ind w:left="720" w:hanging="720"/>
        <w:jc w:val="both"/>
        <w:rPr>
          <w:noProof/>
          <w:szCs w:val="22"/>
        </w:rPr>
      </w:pPr>
      <w:bookmarkStart w:id="566" w:name="_ENREF_83"/>
      <w:r w:rsidRPr="00231CE9">
        <w:rPr>
          <w:noProof/>
          <w:szCs w:val="22"/>
        </w:rPr>
        <w:t>83.</w:t>
      </w:r>
      <w:r w:rsidRPr="00231CE9">
        <w:rPr>
          <w:noProof/>
          <w:szCs w:val="22"/>
        </w:rPr>
        <w:tab/>
        <w:t xml:space="preserve">Hagiwara, T., T. Ushimaru, K. Tainaka, H. Kurachi, and J. Yoshimura, </w:t>
      </w:r>
      <w:r w:rsidRPr="00231CE9">
        <w:rPr>
          <w:i/>
          <w:noProof/>
          <w:szCs w:val="22"/>
        </w:rPr>
        <w:t>Apoptosis at inflection point in liquid culture of budding yeasts.</w:t>
      </w:r>
      <w:r w:rsidRPr="00231CE9">
        <w:rPr>
          <w:noProof/>
          <w:szCs w:val="22"/>
        </w:rPr>
        <w:t xml:space="preserve"> PLoS One, 2011. </w:t>
      </w:r>
      <w:r w:rsidRPr="00231CE9">
        <w:rPr>
          <w:b/>
          <w:noProof/>
          <w:szCs w:val="22"/>
        </w:rPr>
        <w:t>6</w:t>
      </w:r>
      <w:r w:rsidRPr="00231CE9">
        <w:rPr>
          <w:noProof/>
          <w:szCs w:val="22"/>
        </w:rPr>
        <w:t>(4): p. e19224.</w:t>
      </w:r>
      <w:bookmarkEnd w:id="566"/>
    </w:p>
    <w:p w:rsidR="00231CE9" w:rsidRPr="00231CE9" w:rsidRDefault="00231CE9" w:rsidP="00231CE9">
      <w:pPr>
        <w:ind w:left="720" w:hanging="720"/>
        <w:jc w:val="both"/>
        <w:rPr>
          <w:noProof/>
          <w:szCs w:val="22"/>
        </w:rPr>
      </w:pPr>
      <w:bookmarkStart w:id="567" w:name="_ENREF_84"/>
      <w:r w:rsidRPr="00231CE9">
        <w:rPr>
          <w:noProof/>
          <w:szCs w:val="22"/>
        </w:rPr>
        <w:t>84.</w:t>
      </w:r>
      <w:r w:rsidRPr="00231CE9">
        <w:rPr>
          <w:noProof/>
          <w:szCs w:val="22"/>
        </w:rPr>
        <w:tab/>
        <w:t xml:space="preserve">Lo, K., F. Hahne, R.R. Brinkman, and R. Gottardo, </w:t>
      </w:r>
      <w:r w:rsidRPr="00231CE9">
        <w:rPr>
          <w:i/>
          <w:noProof/>
          <w:szCs w:val="22"/>
        </w:rPr>
        <w:t>flowClust: a Bioconductor package for automated gating of flow cytometry data.</w:t>
      </w:r>
      <w:r w:rsidRPr="00231CE9">
        <w:rPr>
          <w:noProof/>
          <w:szCs w:val="22"/>
        </w:rPr>
        <w:t xml:space="preserve"> BMC Bioinformatics, 2009. </w:t>
      </w:r>
      <w:r w:rsidRPr="00231CE9">
        <w:rPr>
          <w:b/>
          <w:noProof/>
          <w:szCs w:val="22"/>
        </w:rPr>
        <w:t>10</w:t>
      </w:r>
      <w:r w:rsidRPr="00231CE9">
        <w:rPr>
          <w:noProof/>
          <w:szCs w:val="22"/>
        </w:rPr>
        <w:t>: p. 145.</w:t>
      </w:r>
      <w:bookmarkEnd w:id="567"/>
    </w:p>
    <w:p w:rsidR="00231CE9" w:rsidRPr="00231CE9" w:rsidRDefault="00231CE9" w:rsidP="00231CE9">
      <w:pPr>
        <w:ind w:left="720" w:hanging="720"/>
        <w:jc w:val="both"/>
        <w:rPr>
          <w:noProof/>
          <w:szCs w:val="22"/>
        </w:rPr>
      </w:pPr>
      <w:bookmarkStart w:id="568" w:name="_ENREF_85"/>
      <w:r w:rsidRPr="00231CE9">
        <w:rPr>
          <w:noProof/>
          <w:szCs w:val="22"/>
        </w:rPr>
        <w:t>85.</w:t>
      </w:r>
      <w:r w:rsidRPr="00231CE9">
        <w:rPr>
          <w:noProof/>
          <w:szCs w:val="22"/>
        </w:rPr>
        <w:tab/>
        <w:t xml:space="preserve">Lo, K., R.R. Brinkman, and R. Gottardo, </w:t>
      </w:r>
      <w:r w:rsidRPr="00231CE9">
        <w:rPr>
          <w:i/>
          <w:noProof/>
          <w:szCs w:val="22"/>
        </w:rPr>
        <w:t>Automated gating of flow cytometry data via robust model-based clustering.</w:t>
      </w:r>
      <w:r w:rsidRPr="00231CE9">
        <w:rPr>
          <w:noProof/>
          <w:szCs w:val="22"/>
        </w:rPr>
        <w:t xml:space="preserve"> Cytometry A, 2008. </w:t>
      </w:r>
      <w:r w:rsidRPr="00231CE9">
        <w:rPr>
          <w:b/>
          <w:noProof/>
          <w:szCs w:val="22"/>
        </w:rPr>
        <w:t>73</w:t>
      </w:r>
      <w:r w:rsidRPr="00231CE9">
        <w:rPr>
          <w:noProof/>
          <w:szCs w:val="22"/>
        </w:rPr>
        <w:t>(4): p. 321-32.</w:t>
      </w:r>
      <w:bookmarkEnd w:id="568"/>
    </w:p>
    <w:p w:rsidR="00231CE9" w:rsidRPr="00231CE9" w:rsidRDefault="00231CE9" w:rsidP="00231CE9">
      <w:pPr>
        <w:ind w:left="720" w:hanging="720"/>
        <w:jc w:val="both"/>
        <w:rPr>
          <w:noProof/>
          <w:szCs w:val="22"/>
        </w:rPr>
      </w:pPr>
      <w:bookmarkStart w:id="569" w:name="_ENREF_86"/>
      <w:r w:rsidRPr="00231CE9">
        <w:rPr>
          <w:noProof/>
          <w:szCs w:val="22"/>
        </w:rPr>
        <w:t>86.</w:t>
      </w:r>
      <w:r w:rsidRPr="00231CE9">
        <w:rPr>
          <w:noProof/>
          <w:szCs w:val="22"/>
        </w:rPr>
        <w:tab/>
        <w:t xml:space="preserve">Aldana, M. and P. Cluzel, </w:t>
      </w:r>
      <w:r w:rsidRPr="00231CE9">
        <w:rPr>
          <w:i/>
          <w:noProof/>
          <w:szCs w:val="22"/>
        </w:rPr>
        <w:t>A natural class of robust networks.</w:t>
      </w:r>
      <w:r w:rsidRPr="00231CE9">
        <w:rPr>
          <w:noProof/>
          <w:szCs w:val="22"/>
        </w:rPr>
        <w:t xml:space="preserve"> Proc Natl Acad Sci U S A, 2003. </w:t>
      </w:r>
      <w:r w:rsidRPr="00231CE9">
        <w:rPr>
          <w:b/>
          <w:noProof/>
          <w:szCs w:val="22"/>
        </w:rPr>
        <w:t>100</w:t>
      </w:r>
      <w:r w:rsidRPr="00231CE9">
        <w:rPr>
          <w:noProof/>
          <w:szCs w:val="22"/>
        </w:rPr>
        <w:t>(15): p. 8710-4.</w:t>
      </w:r>
      <w:bookmarkEnd w:id="569"/>
    </w:p>
    <w:p w:rsidR="00231CE9" w:rsidRPr="00231CE9" w:rsidRDefault="00231CE9" w:rsidP="00231CE9">
      <w:pPr>
        <w:ind w:left="720" w:hanging="720"/>
        <w:jc w:val="both"/>
        <w:rPr>
          <w:noProof/>
          <w:szCs w:val="22"/>
        </w:rPr>
      </w:pPr>
      <w:bookmarkStart w:id="570" w:name="_ENREF_87"/>
      <w:r w:rsidRPr="00231CE9">
        <w:rPr>
          <w:noProof/>
          <w:szCs w:val="22"/>
        </w:rPr>
        <w:t>87.</w:t>
      </w:r>
      <w:r w:rsidRPr="00231CE9">
        <w:rPr>
          <w:noProof/>
          <w:szCs w:val="22"/>
        </w:rPr>
        <w:tab/>
        <w:t xml:space="preserve">Barabasi, A.L. and R. Albert, </w:t>
      </w:r>
      <w:r w:rsidRPr="00231CE9">
        <w:rPr>
          <w:i/>
          <w:noProof/>
          <w:szCs w:val="22"/>
        </w:rPr>
        <w:t>Emergence of scaling in random networks.</w:t>
      </w:r>
      <w:r w:rsidRPr="00231CE9">
        <w:rPr>
          <w:noProof/>
          <w:szCs w:val="22"/>
        </w:rPr>
        <w:t xml:space="preserve"> Science, 1999. </w:t>
      </w:r>
      <w:r w:rsidRPr="00231CE9">
        <w:rPr>
          <w:b/>
          <w:noProof/>
          <w:szCs w:val="22"/>
        </w:rPr>
        <w:t>286</w:t>
      </w:r>
      <w:r w:rsidRPr="00231CE9">
        <w:rPr>
          <w:noProof/>
          <w:szCs w:val="22"/>
        </w:rPr>
        <w:t>(5439): p. 509-12.</w:t>
      </w:r>
      <w:bookmarkEnd w:id="570"/>
    </w:p>
    <w:p w:rsidR="00231CE9" w:rsidRPr="00231CE9" w:rsidRDefault="00231CE9" w:rsidP="00231CE9">
      <w:pPr>
        <w:ind w:left="720" w:hanging="720"/>
        <w:jc w:val="both"/>
        <w:rPr>
          <w:noProof/>
          <w:szCs w:val="22"/>
        </w:rPr>
      </w:pPr>
      <w:bookmarkStart w:id="571" w:name="_ENREF_88"/>
      <w:r w:rsidRPr="00231CE9">
        <w:rPr>
          <w:noProof/>
          <w:szCs w:val="22"/>
        </w:rPr>
        <w:t>88.</w:t>
      </w:r>
      <w:r w:rsidRPr="00231CE9">
        <w:rPr>
          <w:noProof/>
          <w:szCs w:val="22"/>
        </w:rPr>
        <w:tab/>
        <w:t xml:space="preserve">Albert, R., H. Jeong, and A.L. Barabasi, </w:t>
      </w:r>
      <w:r w:rsidRPr="00231CE9">
        <w:rPr>
          <w:i/>
          <w:noProof/>
          <w:szCs w:val="22"/>
        </w:rPr>
        <w:t>Error and attack tolerance of complex networks.</w:t>
      </w:r>
      <w:r w:rsidRPr="00231CE9">
        <w:rPr>
          <w:noProof/>
          <w:szCs w:val="22"/>
        </w:rPr>
        <w:t xml:space="preserve"> Nature, 2000. </w:t>
      </w:r>
      <w:r w:rsidRPr="00231CE9">
        <w:rPr>
          <w:b/>
          <w:noProof/>
          <w:szCs w:val="22"/>
        </w:rPr>
        <w:t>406</w:t>
      </w:r>
      <w:r w:rsidRPr="00231CE9">
        <w:rPr>
          <w:noProof/>
          <w:szCs w:val="22"/>
        </w:rPr>
        <w:t>(6794): p. 378-82.</w:t>
      </w:r>
      <w:bookmarkEnd w:id="571"/>
    </w:p>
    <w:p w:rsidR="00231CE9" w:rsidRPr="00231CE9" w:rsidRDefault="00231CE9" w:rsidP="00231CE9">
      <w:pPr>
        <w:ind w:left="720" w:hanging="720"/>
        <w:jc w:val="both"/>
        <w:rPr>
          <w:noProof/>
          <w:szCs w:val="22"/>
        </w:rPr>
      </w:pPr>
      <w:bookmarkStart w:id="572" w:name="_ENREF_89"/>
      <w:r w:rsidRPr="00231CE9">
        <w:rPr>
          <w:noProof/>
          <w:szCs w:val="22"/>
        </w:rPr>
        <w:t>89.</w:t>
      </w:r>
      <w:r w:rsidRPr="00231CE9">
        <w:rPr>
          <w:noProof/>
          <w:szCs w:val="22"/>
        </w:rPr>
        <w:tab/>
        <w:t xml:space="preserve">Doyle, J.C., D.L. Alderson, L. Li, S. Low, M. Roughan, S. Shalunov, R. Tanaka, and W. Willinger, </w:t>
      </w:r>
      <w:r w:rsidRPr="00231CE9">
        <w:rPr>
          <w:i/>
          <w:noProof/>
          <w:szCs w:val="22"/>
        </w:rPr>
        <w:t>The "robust yet fragile" nature of the Internet.</w:t>
      </w:r>
      <w:r w:rsidRPr="00231CE9">
        <w:rPr>
          <w:noProof/>
          <w:szCs w:val="22"/>
        </w:rPr>
        <w:t xml:space="preserve"> Proc Natl Acad Sci U S A, 2005. </w:t>
      </w:r>
      <w:r w:rsidRPr="00231CE9">
        <w:rPr>
          <w:b/>
          <w:noProof/>
          <w:szCs w:val="22"/>
        </w:rPr>
        <w:t>102</w:t>
      </w:r>
      <w:r w:rsidRPr="00231CE9">
        <w:rPr>
          <w:noProof/>
          <w:szCs w:val="22"/>
        </w:rPr>
        <w:t>(41): p. 14497-502.</w:t>
      </w:r>
      <w:bookmarkEnd w:id="572"/>
    </w:p>
    <w:p w:rsidR="00231CE9" w:rsidRPr="00231CE9" w:rsidRDefault="00231CE9" w:rsidP="00231CE9">
      <w:pPr>
        <w:ind w:left="720" w:hanging="720"/>
        <w:jc w:val="both"/>
        <w:rPr>
          <w:noProof/>
          <w:szCs w:val="22"/>
        </w:rPr>
      </w:pPr>
      <w:bookmarkStart w:id="573" w:name="_ENREF_90"/>
      <w:r w:rsidRPr="00231CE9">
        <w:rPr>
          <w:noProof/>
          <w:szCs w:val="22"/>
        </w:rPr>
        <w:t>90.</w:t>
      </w:r>
      <w:r w:rsidRPr="00231CE9">
        <w:rPr>
          <w:noProof/>
          <w:szCs w:val="22"/>
        </w:rPr>
        <w:tab/>
        <w:t xml:space="preserve">Maslov, S. and K. Sneppen, </w:t>
      </w:r>
      <w:r w:rsidRPr="00231CE9">
        <w:rPr>
          <w:i/>
          <w:noProof/>
          <w:szCs w:val="22"/>
        </w:rPr>
        <w:t>Specificity and stability in topology of protein networks.</w:t>
      </w:r>
      <w:r w:rsidRPr="00231CE9">
        <w:rPr>
          <w:noProof/>
          <w:szCs w:val="22"/>
        </w:rPr>
        <w:t xml:space="preserve"> Science, 2002. </w:t>
      </w:r>
      <w:r w:rsidRPr="00231CE9">
        <w:rPr>
          <w:b/>
          <w:noProof/>
          <w:szCs w:val="22"/>
        </w:rPr>
        <w:t>296</w:t>
      </w:r>
      <w:r w:rsidRPr="00231CE9">
        <w:rPr>
          <w:noProof/>
          <w:szCs w:val="22"/>
        </w:rPr>
        <w:t>(5569): p. 910-3.</w:t>
      </w:r>
      <w:bookmarkEnd w:id="573"/>
    </w:p>
    <w:p w:rsidR="00231CE9" w:rsidRPr="00231CE9" w:rsidRDefault="00231CE9" w:rsidP="00231CE9">
      <w:pPr>
        <w:ind w:left="720" w:hanging="720"/>
        <w:jc w:val="both"/>
        <w:rPr>
          <w:noProof/>
          <w:szCs w:val="22"/>
        </w:rPr>
      </w:pPr>
      <w:bookmarkStart w:id="574" w:name="_ENREF_91"/>
      <w:r w:rsidRPr="00231CE9">
        <w:rPr>
          <w:noProof/>
          <w:szCs w:val="22"/>
        </w:rPr>
        <w:t>91.</w:t>
      </w:r>
      <w:r w:rsidRPr="00231CE9">
        <w:rPr>
          <w:noProof/>
          <w:szCs w:val="22"/>
        </w:rPr>
        <w:tab/>
        <w:t xml:space="preserve">Maslov, S. and I. Ispolatov, </w:t>
      </w:r>
      <w:r w:rsidRPr="00231CE9">
        <w:rPr>
          <w:i/>
          <w:noProof/>
          <w:szCs w:val="22"/>
        </w:rPr>
        <w:t>Propagation of large concentration changes in reversible protein-binding networks.</w:t>
      </w:r>
      <w:r w:rsidRPr="00231CE9">
        <w:rPr>
          <w:noProof/>
          <w:szCs w:val="22"/>
        </w:rPr>
        <w:t xml:space="preserve"> Proc Natl Acad Sci U S A, 2007. </w:t>
      </w:r>
      <w:r w:rsidRPr="00231CE9">
        <w:rPr>
          <w:b/>
          <w:noProof/>
          <w:szCs w:val="22"/>
        </w:rPr>
        <w:t>104</w:t>
      </w:r>
      <w:r w:rsidRPr="00231CE9">
        <w:rPr>
          <w:noProof/>
          <w:szCs w:val="22"/>
        </w:rPr>
        <w:t>(34): p. 13655-60.</w:t>
      </w:r>
      <w:bookmarkEnd w:id="574"/>
    </w:p>
    <w:p w:rsidR="00231CE9" w:rsidRPr="00231CE9" w:rsidRDefault="00231CE9" w:rsidP="00231CE9">
      <w:pPr>
        <w:ind w:left="720" w:hanging="720"/>
        <w:jc w:val="both"/>
        <w:rPr>
          <w:noProof/>
          <w:szCs w:val="22"/>
        </w:rPr>
      </w:pPr>
      <w:bookmarkStart w:id="575" w:name="_ENREF_92"/>
      <w:r w:rsidRPr="00231CE9">
        <w:rPr>
          <w:noProof/>
          <w:szCs w:val="22"/>
        </w:rPr>
        <w:t>92.</w:t>
      </w:r>
      <w:r w:rsidRPr="00231CE9">
        <w:rPr>
          <w:noProof/>
          <w:szCs w:val="22"/>
        </w:rPr>
        <w:tab/>
        <w:t xml:space="preserve">Finkelstein, M. and J.W. Vaupel, </w:t>
      </w:r>
      <w:r w:rsidRPr="00231CE9">
        <w:rPr>
          <w:i/>
          <w:noProof/>
          <w:szCs w:val="22"/>
        </w:rPr>
        <w:t>The relative tail of longevity and the mean remaining lifetime.</w:t>
      </w:r>
      <w:r w:rsidRPr="00231CE9">
        <w:rPr>
          <w:noProof/>
          <w:szCs w:val="22"/>
        </w:rPr>
        <w:t xml:space="preserve"> DEMOGRAPHIC RESEARCH, 2006. </w:t>
      </w:r>
      <w:r w:rsidRPr="00231CE9">
        <w:rPr>
          <w:b/>
          <w:noProof/>
          <w:szCs w:val="22"/>
        </w:rPr>
        <w:t>14</w:t>
      </w:r>
      <w:r w:rsidRPr="00231CE9">
        <w:rPr>
          <w:noProof/>
          <w:szCs w:val="22"/>
        </w:rPr>
        <w:t>: p. 111-138.</w:t>
      </w:r>
      <w:bookmarkEnd w:id="575"/>
    </w:p>
    <w:p w:rsidR="00231CE9" w:rsidRPr="00231CE9" w:rsidRDefault="00231CE9" w:rsidP="00231CE9">
      <w:pPr>
        <w:ind w:left="720" w:hanging="720"/>
        <w:jc w:val="both"/>
        <w:rPr>
          <w:noProof/>
          <w:szCs w:val="22"/>
        </w:rPr>
      </w:pPr>
      <w:bookmarkStart w:id="576" w:name="_ENREF_93"/>
      <w:r w:rsidRPr="00231CE9">
        <w:rPr>
          <w:noProof/>
          <w:szCs w:val="22"/>
        </w:rPr>
        <w:t>93.</w:t>
      </w:r>
      <w:r w:rsidRPr="00231CE9">
        <w:rPr>
          <w:noProof/>
          <w:szCs w:val="22"/>
        </w:rPr>
        <w:tab/>
        <w:t xml:space="preserve">Vaupel, J.W., K.G. Manton, and E. Stallard, </w:t>
      </w:r>
      <w:r w:rsidRPr="00231CE9">
        <w:rPr>
          <w:i/>
          <w:noProof/>
          <w:szCs w:val="22"/>
        </w:rPr>
        <w:t>The impact of heterogeneity in individual frailty on the dynamics of mortality.</w:t>
      </w:r>
      <w:r w:rsidRPr="00231CE9">
        <w:rPr>
          <w:noProof/>
          <w:szCs w:val="22"/>
        </w:rPr>
        <w:t xml:space="preserve"> Demography, 1979. </w:t>
      </w:r>
      <w:r w:rsidRPr="00231CE9">
        <w:rPr>
          <w:b/>
          <w:noProof/>
          <w:szCs w:val="22"/>
        </w:rPr>
        <w:t>16</w:t>
      </w:r>
      <w:r w:rsidRPr="00231CE9">
        <w:rPr>
          <w:noProof/>
          <w:szCs w:val="22"/>
        </w:rPr>
        <w:t>(3): p. 439-54.</w:t>
      </w:r>
      <w:bookmarkEnd w:id="576"/>
    </w:p>
    <w:p w:rsidR="00231CE9" w:rsidRPr="00231CE9" w:rsidRDefault="00231CE9" w:rsidP="00231CE9">
      <w:pPr>
        <w:ind w:left="720" w:hanging="720"/>
        <w:jc w:val="both"/>
        <w:rPr>
          <w:noProof/>
          <w:szCs w:val="22"/>
        </w:rPr>
      </w:pPr>
      <w:bookmarkStart w:id="577" w:name="_ENREF_94"/>
      <w:r w:rsidRPr="00231CE9">
        <w:rPr>
          <w:noProof/>
          <w:szCs w:val="22"/>
        </w:rPr>
        <w:t>94.</w:t>
      </w:r>
      <w:r w:rsidRPr="00231CE9">
        <w:rPr>
          <w:noProof/>
          <w:szCs w:val="22"/>
        </w:rPr>
        <w:tab/>
        <w:t xml:space="preserve">Vaupel, J.W., J.R. Carey, K. Christensen, T.E. Johnson, A.I. Yashin, N.V. Holm, I.A. Iachine, V. Kannisto, A.A. Khazaeli, P. Liedo, V.D. Longo, Y. Zeng, K.G. Manton, and J.W. Curtsinger, </w:t>
      </w:r>
      <w:r w:rsidRPr="00231CE9">
        <w:rPr>
          <w:i/>
          <w:noProof/>
          <w:szCs w:val="22"/>
        </w:rPr>
        <w:t>Biodemographic trajectories of longevity.</w:t>
      </w:r>
      <w:r w:rsidRPr="00231CE9">
        <w:rPr>
          <w:noProof/>
          <w:szCs w:val="22"/>
        </w:rPr>
        <w:t xml:space="preserve"> Science, 1998. </w:t>
      </w:r>
      <w:r w:rsidRPr="00231CE9">
        <w:rPr>
          <w:b/>
          <w:noProof/>
          <w:szCs w:val="22"/>
        </w:rPr>
        <w:t>280</w:t>
      </w:r>
      <w:r w:rsidRPr="00231CE9">
        <w:rPr>
          <w:noProof/>
          <w:szCs w:val="22"/>
        </w:rPr>
        <w:t>(5365): p. 855-60.</w:t>
      </w:r>
      <w:bookmarkEnd w:id="577"/>
    </w:p>
    <w:p w:rsidR="00231CE9" w:rsidRPr="00231CE9" w:rsidRDefault="00231CE9" w:rsidP="00231CE9">
      <w:pPr>
        <w:ind w:left="720" w:hanging="720"/>
        <w:jc w:val="both"/>
        <w:rPr>
          <w:noProof/>
          <w:szCs w:val="22"/>
        </w:rPr>
      </w:pPr>
      <w:bookmarkStart w:id="578" w:name="_ENREF_95"/>
      <w:r w:rsidRPr="00231CE9">
        <w:rPr>
          <w:noProof/>
          <w:szCs w:val="22"/>
        </w:rPr>
        <w:t>95.</w:t>
      </w:r>
      <w:r w:rsidRPr="00231CE9">
        <w:rPr>
          <w:noProof/>
          <w:szCs w:val="22"/>
        </w:rPr>
        <w:tab/>
        <w:t xml:space="preserve">Gu, Z., L.M. Steinmetz, X. Gu, C. Scharfe, R.W. Davis, and W.H. Li, </w:t>
      </w:r>
      <w:r w:rsidRPr="00231CE9">
        <w:rPr>
          <w:i/>
          <w:noProof/>
          <w:szCs w:val="22"/>
        </w:rPr>
        <w:t>Role of duplicate genes in genetic robustness against null mutations.</w:t>
      </w:r>
      <w:r w:rsidRPr="00231CE9">
        <w:rPr>
          <w:noProof/>
          <w:szCs w:val="22"/>
        </w:rPr>
        <w:t xml:space="preserve"> Nature, 2003. </w:t>
      </w:r>
      <w:r w:rsidRPr="00231CE9">
        <w:rPr>
          <w:b/>
          <w:noProof/>
          <w:szCs w:val="22"/>
        </w:rPr>
        <w:t>421</w:t>
      </w:r>
      <w:r w:rsidRPr="00231CE9">
        <w:rPr>
          <w:noProof/>
          <w:szCs w:val="22"/>
        </w:rPr>
        <w:t>(6918): p. 63-6.</w:t>
      </w:r>
      <w:bookmarkEnd w:id="578"/>
    </w:p>
    <w:p w:rsidR="00231CE9" w:rsidRPr="00231CE9" w:rsidRDefault="00231CE9" w:rsidP="00231CE9">
      <w:pPr>
        <w:ind w:left="720" w:hanging="720"/>
        <w:jc w:val="both"/>
        <w:rPr>
          <w:noProof/>
          <w:szCs w:val="22"/>
        </w:rPr>
      </w:pPr>
      <w:bookmarkStart w:id="579" w:name="_ENREF_96"/>
      <w:r w:rsidRPr="00231CE9">
        <w:rPr>
          <w:noProof/>
          <w:szCs w:val="22"/>
        </w:rPr>
        <w:t>96.</w:t>
      </w:r>
      <w:r w:rsidRPr="00231CE9">
        <w:rPr>
          <w:noProof/>
          <w:szCs w:val="22"/>
        </w:rPr>
        <w:tab/>
        <w:t xml:space="preserve">Gavrilov, L.A. and N.S. Gavrilova. </w:t>
      </w:r>
      <w:r w:rsidRPr="00231CE9">
        <w:rPr>
          <w:i/>
          <w:noProof/>
          <w:szCs w:val="22"/>
        </w:rPr>
        <w:t>Reliability theory of aging and longevity</w:t>
      </w:r>
      <w:r w:rsidRPr="00231CE9">
        <w:rPr>
          <w:noProof/>
          <w:szCs w:val="22"/>
        </w:rPr>
        <w:t xml:space="preserve">. in </w:t>
      </w:r>
      <w:r w:rsidRPr="00231CE9">
        <w:rPr>
          <w:i/>
          <w:noProof/>
          <w:szCs w:val="22"/>
        </w:rPr>
        <w:t>Second LEPAS workshop on the economics of ageing</w:t>
      </w:r>
      <w:r w:rsidRPr="00231CE9">
        <w:rPr>
          <w:noProof/>
          <w:szCs w:val="22"/>
        </w:rPr>
        <w:t>. 2011. University of Alicante, Spain.</w:t>
      </w:r>
      <w:bookmarkEnd w:id="579"/>
    </w:p>
    <w:p w:rsidR="00231CE9" w:rsidRPr="00231CE9" w:rsidRDefault="00231CE9" w:rsidP="00231CE9">
      <w:pPr>
        <w:ind w:left="720" w:hanging="720"/>
        <w:jc w:val="both"/>
        <w:rPr>
          <w:noProof/>
          <w:szCs w:val="22"/>
        </w:rPr>
      </w:pPr>
      <w:bookmarkStart w:id="580" w:name="_ENREF_97"/>
      <w:r w:rsidRPr="00231CE9">
        <w:rPr>
          <w:noProof/>
          <w:szCs w:val="22"/>
        </w:rPr>
        <w:t>97.</w:t>
      </w:r>
      <w:r w:rsidRPr="00231CE9">
        <w:rPr>
          <w:noProof/>
          <w:szCs w:val="22"/>
        </w:rPr>
        <w:tab/>
        <w:t xml:space="preserve">Le Bras, H., </w:t>
      </w:r>
      <w:r w:rsidRPr="00231CE9">
        <w:rPr>
          <w:i/>
          <w:noProof/>
          <w:szCs w:val="22"/>
        </w:rPr>
        <w:t>Lois de mortalité et age limite.</w:t>
      </w:r>
      <w:r w:rsidRPr="00231CE9">
        <w:rPr>
          <w:noProof/>
          <w:szCs w:val="22"/>
        </w:rPr>
        <w:t xml:space="preserve"> Polulation, 1976. </w:t>
      </w:r>
      <w:r w:rsidRPr="00231CE9">
        <w:rPr>
          <w:b/>
          <w:noProof/>
          <w:szCs w:val="22"/>
        </w:rPr>
        <w:t>31</w:t>
      </w:r>
      <w:r w:rsidRPr="00231CE9">
        <w:rPr>
          <w:noProof/>
          <w:szCs w:val="22"/>
        </w:rPr>
        <w:t>: p. 655-692.</w:t>
      </w:r>
      <w:bookmarkEnd w:id="580"/>
    </w:p>
    <w:p w:rsidR="00231CE9" w:rsidRPr="00231CE9" w:rsidRDefault="00231CE9" w:rsidP="00231CE9">
      <w:pPr>
        <w:ind w:left="720" w:hanging="720"/>
        <w:jc w:val="both"/>
        <w:rPr>
          <w:noProof/>
          <w:szCs w:val="22"/>
        </w:rPr>
      </w:pPr>
      <w:bookmarkStart w:id="581" w:name="_ENREF_98"/>
      <w:r w:rsidRPr="00231CE9">
        <w:rPr>
          <w:noProof/>
          <w:szCs w:val="22"/>
        </w:rPr>
        <w:t>98.</w:t>
      </w:r>
      <w:r w:rsidRPr="00231CE9">
        <w:rPr>
          <w:noProof/>
          <w:szCs w:val="22"/>
        </w:rPr>
        <w:tab/>
        <w:t xml:space="preserve">Kirkwood, T.B., </w:t>
      </w:r>
      <w:r w:rsidRPr="00231CE9">
        <w:rPr>
          <w:i/>
          <w:noProof/>
          <w:szCs w:val="22"/>
        </w:rPr>
        <w:t>The nature and causes of ageing.</w:t>
      </w:r>
      <w:r w:rsidRPr="00231CE9">
        <w:rPr>
          <w:noProof/>
          <w:szCs w:val="22"/>
        </w:rPr>
        <w:t xml:space="preserve"> Ciba Found Symp, 1988. </w:t>
      </w:r>
      <w:r w:rsidRPr="00231CE9">
        <w:rPr>
          <w:b/>
          <w:noProof/>
          <w:szCs w:val="22"/>
        </w:rPr>
        <w:t>134</w:t>
      </w:r>
      <w:r w:rsidRPr="00231CE9">
        <w:rPr>
          <w:noProof/>
          <w:szCs w:val="22"/>
        </w:rPr>
        <w:t>: p. 193-207.</w:t>
      </w:r>
      <w:bookmarkEnd w:id="581"/>
    </w:p>
    <w:p w:rsidR="00231CE9" w:rsidRPr="00231CE9" w:rsidRDefault="00231CE9" w:rsidP="00231CE9">
      <w:pPr>
        <w:ind w:left="720" w:hanging="720"/>
        <w:jc w:val="both"/>
        <w:rPr>
          <w:noProof/>
          <w:szCs w:val="22"/>
        </w:rPr>
      </w:pPr>
      <w:bookmarkStart w:id="582" w:name="_ENREF_99"/>
      <w:r w:rsidRPr="00231CE9">
        <w:rPr>
          <w:noProof/>
          <w:szCs w:val="22"/>
        </w:rPr>
        <w:t>99.</w:t>
      </w:r>
      <w:r w:rsidRPr="00231CE9">
        <w:rPr>
          <w:noProof/>
          <w:szCs w:val="22"/>
        </w:rPr>
        <w:tab/>
        <w:t xml:space="preserve">Horiuchi, S., </w:t>
      </w:r>
      <w:r w:rsidRPr="00231CE9">
        <w:rPr>
          <w:i/>
          <w:noProof/>
          <w:szCs w:val="22"/>
        </w:rPr>
        <w:t>Interspecies differences in the life span distribution: humans versus invertebrates.</w:t>
      </w:r>
      <w:r w:rsidRPr="00231CE9">
        <w:rPr>
          <w:noProof/>
          <w:szCs w:val="22"/>
        </w:rPr>
        <w:t xml:space="preserve"> Polulation and Development Review, 2003. </w:t>
      </w:r>
      <w:r w:rsidRPr="00231CE9">
        <w:rPr>
          <w:b/>
          <w:noProof/>
          <w:szCs w:val="22"/>
        </w:rPr>
        <w:t>29</w:t>
      </w:r>
      <w:r w:rsidRPr="00231CE9">
        <w:rPr>
          <w:noProof/>
          <w:szCs w:val="22"/>
        </w:rPr>
        <w:t>(Supplement: Life Span: Evolutionary, Ecological, and Demographic Perspectives): p. 127-151.</w:t>
      </w:r>
      <w:bookmarkEnd w:id="582"/>
    </w:p>
    <w:p w:rsidR="00231CE9" w:rsidRPr="00231CE9" w:rsidRDefault="00231CE9" w:rsidP="00231CE9">
      <w:pPr>
        <w:ind w:left="720" w:hanging="720"/>
        <w:jc w:val="both"/>
        <w:rPr>
          <w:noProof/>
          <w:szCs w:val="22"/>
        </w:rPr>
      </w:pPr>
      <w:bookmarkStart w:id="583" w:name="_ENREF_100"/>
      <w:r w:rsidRPr="00231CE9">
        <w:rPr>
          <w:noProof/>
          <w:szCs w:val="22"/>
        </w:rPr>
        <w:t>100.</w:t>
      </w:r>
      <w:r w:rsidRPr="00231CE9">
        <w:rPr>
          <w:noProof/>
          <w:szCs w:val="22"/>
        </w:rPr>
        <w:tab/>
        <w:t xml:space="preserve">Yashin, A.I., I.A. Iachine, and A.S. Begun, </w:t>
      </w:r>
      <w:r w:rsidRPr="00231CE9">
        <w:rPr>
          <w:i/>
          <w:noProof/>
          <w:szCs w:val="22"/>
        </w:rPr>
        <w:t>Mortality modeling: a review.</w:t>
      </w:r>
      <w:r w:rsidRPr="00231CE9">
        <w:rPr>
          <w:noProof/>
          <w:szCs w:val="22"/>
        </w:rPr>
        <w:t xml:space="preserve"> Mathematical Population Studies, 2000. </w:t>
      </w:r>
      <w:r w:rsidRPr="00231CE9">
        <w:rPr>
          <w:b/>
          <w:noProof/>
          <w:szCs w:val="22"/>
        </w:rPr>
        <w:t>8</w:t>
      </w:r>
      <w:r w:rsidRPr="00231CE9">
        <w:rPr>
          <w:noProof/>
          <w:szCs w:val="22"/>
        </w:rPr>
        <w:t>: p. 305-332.</w:t>
      </w:r>
      <w:bookmarkEnd w:id="583"/>
    </w:p>
    <w:p w:rsidR="00231CE9" w:rsidRPr="00231CE9" w:rsidRDefault="00231CE9" w:rsidP="00231CE9">
      <w:pPr>
        <w:ind w:left="720" w:hanging="720"/>
        <w:jc w:val="both"/>
        <w:rPr>
          <w:noProof/>
          <w:szCs w:val="22"/>
        </w:rPr>
      </w:pPr>
      <w:bookmarkStart w:id="584" w:name="_ENREF_101"/>
      <w:r w:rsidRPr="00231CE9">
        <w:rPr>
          <w:noProof/>
          <w:szCs w:val="22"/>
        </w:rPr>
        <w:t>101.</w:t>
      </w:r>
      <w:r w:rsidRPr="00231CE9">
        <w:rPr>
          <w:noProof/>
          <w:szCs w:val="22"/>
        </w:rPr>
        <w:tab/>
        <w:t xml:space="preserve">Vaupel, J.W., </w:t>
      </w:r>
      <w:r w:rsidRPr="00231CE9">
        <w:rPr>
          <w:i/>
          <w:noProof/>
          <w:szCs w:val="22"/>
        </w:rPr>
        <w:t>Post-Darwinian longevity.</w:t>
      </w:r>
      <w:r w:rsidRPr="00231CE9">
        <w:rPr>
          <w:noProof/>
          <w:szCs w:val="22"/>
        </w:rPr>
        <w:t xml:space="preserve"> Polulation and Development Review, 2003. </w:t>
      </w:r>
      <w:r w:rsidRPr="00231CE9">
        <w:rPr>
          <w:b/>
          <w:noProof/>
          <w:szCs w:val="22"/>
        </w:rPr>
        <w:t>29</w:t>
      </w:r>
      <w:r w:rsidRPr="00231CE9">
        <w:rPr>
          <w:noProof/>
          <w:szCs w:val="22"/>
        </w:rPr>
        <w:t>(Supplement: Life Span: Evolutionary, Ecological, and Demographic Perspectives): p. 127-151.</w:t>
      </w:r>
      <w:bookmarkEnd w:id="584"/>
    </w:p>
    <w:p w:rsidR="00231CE9" w:rsidRPr="00231CE9" w:rsidRDefault="00231CE9" w:rsidP="00231CE9">
      <w:pPr>
        <w:ind w:left="720" w:hanging="720"/>
        <w:jc w:val="both"/>
        <w:rPr>
          <w:noProof/>
          <w:szCs w:val="22"/>
        </w:rPr>
      </w:pPr>
      <w:bookmarkStart w:id="585" w:name="_ENREF_102"/>
      <w:r w:rsidRPr="00231CE9">
        <w:rPr>
          <w:noProof/>
          <w:szCs w:val="22"/>
        </w:rPr>
        <w:t>102.</w:t>
      </w:r>
      <w:r w:rsidRPr="00231CE9">
        <w:rPr>
          <w:noProof/>
          <w:szCs w:val="22"/>
        </w:rPr>
        <w:tab/>
        <w:t xml:space="preserve">Barlow, R.E. and F. Proschan, </w:t>
      </w:r>
      <w:r w:rsidRPr="00231CE9">
        <w:rPr>
          <w:i/>
          <w:noProof/>
          <w:szCs w:val="22"/>
        </w:rPr>
        <w:t>Mathematical theory of reliability</w:t>
      </w:r>
      <w:r w:rsidRPr="00231CE9">
        <w:rPr>
          <w:noProof/>
          <w:szCs w:val="22"/>
        </w:rPr>
        <w:t>1996, Philadelphia: Society for Industrial and Applied Mathematics.</w:t>
      </w:r>
      <w:bookmarkEnd w:id="585"/>
    </w:p>
    <w:p w:rsidR="00231CE9" w:rsidRPr="00231CE9" w:rsidRDefault="00231CE9" w:rsidP="00231CE9">
      <w:pPr>
        <w:ind w:left="720" w:hanging="720"/>
        <w:jc w:val="both"/>
        <w:rPr>
          <w:noProof/>
          <w:szCs w:val="22"/>
        </w:rPr>
      </w:pPr>
      <w:bookmarkStart w:id="586" w:name="_ENREF_103"/>
      <w:r w:rsidRPr="00231CE9">
        <w:rPr>
          <w:noProof/>
          <w:szCs w:val="22"/>
        </w:rPr>
        <w:t>103.</w:t>
      </w:r>
      <w:r w:rsidRPr="00231CE9">
        <w:rPr>
          <w:noProof/>
          <w:szCs w:val="22"/>
        </w:rPr>
        <w:tab/>
        <w:t xml:space="preserve">Leemis, L.M., </w:t>
      </w:r>
      <w:r w:rsidRPr="00231CE9">
        <w:rPr>
          <w:i/>
          <w:noProof/>
          <w:szCs w:val="22"/>
        </w:rPr>
        <w:t xml:space="preserve">Reliability: Probabilistic models and statistical methods. 2nd ed. </w:t>
      </w:r>
      <w:r w:rsidRPr="00231CE9">
        <w:rPr>
          <w:noProof/>
          <w:szCs w:val="22"/>
        </w:rPr>
        <w:t>2009: Lawrence Leemis.</w:t>
      </w:r>
      <w:bookmarkEnd w:id="586"/>
    </w:p>
    <w:p w:rsidR="00231CE9" w:rsidRPr="00231CE9" w:rsidRDefault="00231CE9" w:rsidP="00231CE9">
      <w:pPr>
        <w:ind w:left="720" w:hanging="720"/>
        <w:jc w:val="both"/>
        <w:rPr>
          <w:noProof/>
          <w:szCs w:val="22"/>
        </w:rPr>
      </w:pPr>
      <w:bookmarkStart w:id="587" w:name="_ENREF_104"/>
      <w:r w:rsidRPr="00231CE9">
        <w:rPr>
          <w:noProof/>
          <w:szCs w:val="22"/>
        </w:rPr>
        <w:t>104.</w:t>
      </w:r>
      <w:r w:rsidRPr="00231CE9">
        <w:rPr>
          <w:noProof/>
          <w:szCs w:val="22"/>
        </w:rPr>
        <w:tab/>
        <w:t xml:space="preserve">Zuk, O., E. Hechter, S.R. Sunyaev, and E.S. Lander, </w:t>
      </w:r>
      <w:r w:rsidRPr="00231CE9">
        <w:rPr>
          <w:i/>
          <w:noProof/>
          <w:szCs w:val="22"/>
        </w:rPr>
        <w:t>The mystery of missing heritability: Genetic interactions create phantom heritability.</w:t>
      </w:r>
      <w:r w:rsidRPr="00231CE9">
        <w:rPr>
          <w:noProof/>
          <w:szCs w:val="22"/>
        </w:rPr>
        <w:t xml:space="preserve"> Proc Natl Acad Sci U S A, 2012. </w:t>
      </w:r>
      <w:r w:rsidRPr="00231CE9">
        <w:rPr>
          <w:b/>
          <w:noProof/>
          <w:szCs w:val="22"/>
        </w:rPr>
        <w:t>109</w:t>
      </w:r>
      <w:r w:rsidRPr="00231CE9">
        <w:rPr>
          <w:noProof/>
          <w:szCs w:val="22"/>
        </w:rPr>
        <w:t>(4): p. 1193-8.</w:t>
      </w:r>
      <w:bookmarkEnd w:id="587"/>
    </w:p>
    <w:p w:rsidR="00231CE9" w:rsidRPr="00231CE9" w:rsidRDefault="00231CE9" w:rsidP="00231CE9">
      <w:pPr>
        <w:ind w:left="720" w:hanging="720"/>
        <w:jc w:val="both"/>
        <w:rPr>
          <w:noProof/>
          <w:szCs w:val="22"/>
        </w:rPr>
      </w:pPr>
      <w:bookmarkStart w:id="588" w:name="_ENREF_105"/>
      <w:r w:rsidRPr="00231CE9">
        <w:rPr>
          <w:noProof/>
          <w:szCs w:val="22"/>
        </w:rPr>
        <w:t>105.</w:t>
      </w:r>
      <w:r w:rsidRPr="00231CE9">
        <w:rPr>
          <w:noProof/>
          <w:szCs w:val="22"/>
        </w:rPr>
        <w:tab/>
        <w:t xml:space="preserve">Li, W.-H., </w:t>
      </w:r>
      <w:r w:rsidRPr="00231CE9">
        <w:rPr>
          <w:i/>
          <w:noProof/>
          <w:szCs w:val="22"/>
        </w:rPr>
        <w:t>Molecular Evolution</w:t>
      </w:r>
      <w:r w:rsidRPr="00231CE9">
        <w:rPr>
          <w:noProof/>
          <w:szCs w:val="22"/>
        </w:rPr>
        <w:t>1997, Sunderland, Massachusetts: Sinauer Associates. 487.</w:t>
      </w:r>
      <w:bookmarkEnd w:id="588"/>
    </w:p>
    <w:p w:rsidR="00231CE9" w:rsidRPr="00231CE9" w:rsidRDefault="00231CE9" w:rsidP="00231CE9">
      <w:pPr>
        <w:ind w:left="720" w:hanging="720"/>
        <w:jc w:val="both"/>
        <w:rPr>
          <w:noProof/>
          <w:szCs w:val="22"/>
        </w:rPr>
      </w:pPr>
      <w:bookmarkStart w:id="589" w:name="_ENREF_106"/>
      <w:r w:rsidRPr="00231CE9">
        <w:rPr>
          <w:noProof/>
          <w:szCs w:val="22"/>
        </w:rPr>
        <w:t>106.</w:t>
      </w:r>
      <w:r w:rsidRPr="00231CE9">
        <w:rPr>
          <w:noProof/>
          <w:szCs w:val="22"/>
        </w:rPr>
        <w:tab/>
        <w:t xml:space="preserve">Cordell, H.J., </w:t>
      </w:r>
      <w:r w:rsidRPr="00231CE9">
        <w:rPr>
          <w:i/>
          <w:noProof/>
          <w:szCs w:val="22"/>
        </w:rPr>
        <w:t>Epistasis: what it means, what it doesn't mean, and statistical methods to detect it in humans.</w:t>
      </w:r>
      <w:r w:rsidRPr="00231CE9">
        <w:rPr>
          <w:noProof/>
          <w:szCs w:val="22"/>
        </w:rPr>
        <w:t xml:space="preserve"> Hum Mol Genet, 2002. </w:t>
      </w:r>
      <w:r w:rsidRPr="00231CE9">
        <w:rPr>
          <w:b/>
          <w:noProof/>
          <w:szCs w:val="22"/>
        </w:rPr>
        <w:t>11</w:t>
      </w:r>
      <w:r w:rsidRPr="00231CE9">
        <w:rPr>
          <w:noProof/>
          <w:szCs w:val="22"/>
        </w:rPr>
        <w:t>(20): p. 2463-8.</w:t>
      </w:r>
      <w:bookmarkEnd w:id="589"/>
    </w:p>
    <w:p w:rsidR="00231CE9" w:rsidRPr="00231CE9" w:rsidRDefault="00231CE9" w:rsidP="00231CE9">
      <w:pPr>
        <w:ind w:left="720" w:hanging="720"/>
        <w:jc w:val="both"/>
        <w:rPr>
          <w:noProof/>
          <w:szCs w:val="22"/>
        </w:rPr>
      </w:pPr>
      <w:bookmarkStart w:id="590" w:name="_ENREF_107"/>
      <w:r w:rsidRPr="00231CE9">
        <w:rPr>
          <w:noProof/>
          <w:szCs w:val="22"/>
        </w:rPr>
        <w:t>107.</w:t>
      </w:r>
      <w:r w:rsidRPr="00231CE9">
        <w:rPr>
          <w:noProof/>
          <w:szCs w:val="22"/>
        </w:rPr>
        <w:tab/>
        <w:t xml:space="preserve">Levy, S.F., N. Ziv, and M.L. Siegal, </w:t>
      </w:r>
      <w:r w:rsidRPr="00231CE9">
        <w:rPr>
          <w:i/>
          <w:noProof/>
          <w:szCs w:val="22"/>
        </w:rPr>
        <w:t>Bet hedging in yeast by heterogeneous, age-correlated expression of a stress protectant.</w:t>
      </w:r>
      <w:r w:rsidRPr="00231CE9">
        <w:rPr>
          <w:noProof/>
          <w:szCs w:val="22"/>
        </w:rPr>
        <w:t xml:space="preserve"> PLoS Biol, 2012. </w:t>
      </w:r>
      <w:r w:rsidRPr="00231CE9">
        <w:rPr>
          <w:b/>
          <w:noProof/>
          <w:szCs w:val="22"/>
        </w:rPr>
        <w:t>10</w:t>
      </w:r>
      <w:r w:rsidRPr="00231CE9">
        <w:rPr>
          <w:noProof/>
          <w:szCs w:val="22"/>
        </w:rPr>
        <w:t>(5): p. e1001325.</w:t>
      </w:r>
      <w:bookmarkEnd w:id="590"/>
    </w:p>
    <w:p w:rsidR="00231CE9" w:rsidRPr="00231CE9" w:rsidRDefault="00231CE9" w:rsidP="00231CE9">
      <w:pPr>
        <w:ind w:left="720" w:hanging="720"/>
        <w:jc w:val="both"/>
        <w:rPr>
          <w:noProof/>
          <w:szCs w:val="22"/>
        </w:rPr>
      </w:pPr>
      <w:bookmarkStart w:id="591" w:name="_ENREF_108"/>
      <w:r w:rsidRPr="00231CE9">
        <w:rPr>
          <w:noProof/>
          <w:szCs w:val="22"/>
        </w:rPr>
        <w:t>108.</w:t>
      </w:r>
      <w:r w:rsidRPr="00231CE9">
        <w:rPr>
          <w:noProof/>
          <w:szCs w:val="22"/>
        </w:rPr>
        <w:tab/>
        <w:t xml:space="preserve">Balouri, H., </w:t>
      </w:r>
      <w:r w:rsidRPr="00231CE9">
        <w:rPr>
          <w:i/>
          <w:noProof/>
          <w:szCs w:val="22"/>
        </w:rPr>
        <w:t>Computational modeling of gene regulatory networks - a primer</w:t>
      </w:r>
      <w:r w:rsidRPr="00231CE9">
        <w:rPr>
          <w:noProof/>
          <w:szCs w:val="22"/>
        </w:rPr>
        <w:t>2008, London: Imperial College Press.</w:t>
      </w:r>
      <w:bookmarkEnd w:id="591"/>
    </w:p>
    <w:p w:rsidR="00231CE9" w:rsidRPr="00231CE9" w:rsidRDefault="00231CE9" w:rsidP="00231CE9">
      <w:pPr>
        <w:ind w:left="720" w:hanging="720"/>
        <w:jc w:val="both"/>
        <w:rPr>
          <w:noProof/>
          <w:szCs w:val="22"/>
        </w:rPr>
      </w:pPr>
      <w:bookmarkStart w:id="592" w:name="_ENREF_109"/>
      <w:r w:rsidRPr="00231CE9">
        <w:rPr>
          <w:noProof/>
          <w:szCs w:val="22"/>
        </w:rPr>
        <w:t>109.</w:t>
      </w:r>
      <w:r w:rsidRPr="00231CE9">
        <w:rPr>
          <w:noProof/>
          <w:szCs w:val="22"/>
        </w:rPr>
        <w:tab/>
        <w:t xml:space="preserve">Wagner, A., </w:t>
      </w:r>
      <w:r w:rsidRPr="00231CE9">
        <w:rPr>
          <w:i/>
          <w:noProof/>
          <w:szCs w:val="22"/>
        </w:rPr>
        <w:t>Robustness and evolvability: a paradox resolved.</w:t>
      </w:r>
      <w:r w:rsidRPr="00231CE9">
        <w:rPr>
          <w:noProof/>
          <w:szCs w:val="22"/>
        </w:rPr>
        <w:t xml:space="preserve"> Proc Biol Sci, 2008. </w:t>
      </w:r>
      <w:r w:rsidRPr="00231CE9">
        <w:rPr>
          <w:b/>
          <w:noProof/>
          <w:szCs w:val="22"/>
        </w:rPr>
        <w:t>275</w:t>
      </w:r>
      <w:r w:rsidRPr="00231CE9">
        <w:rPr>
          <w:noProof/>
          <w:szCs w:val="22"/>
        </w:rPr>
        <w:t>(1630): p. 91-100.</w:t>
      </w:r>
      <w:bookmarkEnd w:id="592"/>
    </w:p>
    <w:p w:rsidR="00231CE9" w:rsidRPr="00231CE9" w:rsidRDefault="00231CE9" w:rsidP="00231CE9">
      <w:pPr>
        <w:ind w:left="720" w:hanging="720"/>
        <w:jc w:val="both"/>
        <w:rPr>
          <w:noProof/>
          <w:szCs w:val="22"/>
        </w:rPr>
      </w:pPr>
      <w:bookmarkStart w:id="593" w:name="_ENREF_110"/>
      <w:r w:rsidRPr="00231CE9">
        <w:rPr>
          <w:noProof/>
          <w:szCs w:val="22"/>
        </w:rPr>
        <w:t>110.</w:t>
      </w:r>
      <w:r w:rsidRPr="00231CE9">
        <w:rPr>
          <w:noProof/>
          <w:szCs w:val="22"/>
        </w:rPr>
        <w:tab/>
        <w:t xml:space="preserve">Wagner, A., </w:t>
      </w:r>
      <w:r w:rsidRPr="00231CE9">
        <w:rPr>
          <w:i/>
          <w:noProof/>
          <w:szCs w:val="22"/>
        </w:rPr>
        <w:t>Gene duplications, robustness and evolutionary innovations.</w:t>
      </w:r>
      <w:r w:rsidRPr="00231CE9">
        <w:rPr>
          <w:noProof/>
          <w:szCs w:val="22"/>
        </w:rPr>
        <w:t xml:space="preserve"> Bioessays, 2008. </w:t>
      </w:r>
      <w:r w:rsidRPr="00231CE9">
        <w:rPr>
          <w:b/>
          <w:noProof/>
          <w:szCs w:val="22"/>
        </w:rPr>
        <w:t>30</w:t>
      </w:r>
      <w:r w:rsidRPr="00231CE9">
        <w:rPr>
          <w:noProof/>
          <w:szCs w:val="22"/>
        </w:rPr>
        <w:t>(4): p. 367-73.</w:t>
      </w:r>
      <w:bookmarkEnd w:id="593"/>
    </w:p>
    <w:p w:rsidR="00231CE9" w:rsidRPr="00231CE9" w:rsidRDefault="00231CE9" w:rsidP="00231CE9">
      <w:pPr>
        <w:ind w:left="720" w:hanging="720"/>
        <w:jc w:val="both"/>
        <w:rPr>
          <w:noProof/>
          <w:szCs w:val="22"/>
        </w:rPr>
      </w:pPr>
      <w:bookmarkStart w:id="594" w:name="_ENREF_111"/>
      <w:r w:rsidRPr="00231CE9">
        <w:rPr>
          <w:noProof/>
          <w:szCs w:val="22"/>
        </w:rPr>
        <w:t>111.</w:t>
      </w:r>
      <w:r w:rsidRPr="00231CE9">
        <w:rPr>
          <w:noProof/>
          <w:szCs w:val="22"/>
        </w:rPr>
        <w:tab/>
        <w:t xml:space="preserve">Felix, M.A. and A. Wagner, </w:t>
      </w:r>
      <w:r w:rsidRPr="00231CE9">
        <w:rPr>
          <w:i/>
          <w:noProof/>
          <w:szCs w:val="22"/>
        </w:rPr>
        <w:t>Robustness and evolution: concepts, insights and challenges from a developmental model system.</w:t>
      </w:r>
      <w:r w:rsidRPr="00231CE9">
        <w:rPr>
          <w:noProof/>
          <w:szCs w:val="22"/>
        </w:rPr>
        <w:t xml:space="preserve"> Heredity (Edinb), 2008. </w:t>
      </w:r>
      <w:r w:rsidRPr="00231CE9">
        <w:rPr>
          <w:b/>
          <w:noProof/>
          <w:szCs w:val="22"/>
        </w:rPr>
        <w:t>100</w:t>
      </w:r>
      <w:r w:rsidRPr="00231CE9">
        <w:rPr>
          <w:noProof/>
          <w:szCs w:val="22"/>
        </w:rPr>
        <w:t>(2): p. 132-40.</w:t>
      </w:r>
      <w:bookmarkEnd w:id="594"/>
    </w:p>
    <w:p w:rsidR="00231CE9" w:rsidRPr="00231CE9" w:rsidRDefault="00231CE9" w:rsidP="00231CE9">
      <w:pPr>
        <w:ind w:left="720" w:hanging="720"/>
        <w:jc w:val="both"/>
        <w:rPr>
          <w:noProof/>
          <w:szCs w:val="22"/>
        </w:rPr>
      </w:pPr>
      <w:bookmarkStart w:id="595" w:name="_ENREF_112"/>
      <w:r w:rsidRPr="00231CE9">
        <w:rPr>
          <w:noProof/>
          <w:szCs w:val="22"/>
        </w:rPr>
        <w:t>112.</w:t>
      </w:r>
      <w:r w:rsidRPr="00231CE9">
        <w:rPr>
          <w:noProof/>
          <w:szCs w:val="22"/>
        </w:rPr>
        <w:tab/>
        <w:t xml:space="preserve">Kitano, H., </w:t>
      </w:r>
      <w:r w:rsidRPr="00231CE9">
        <w:rPr>
          <w:i/>
          <w:noProof/>
          <w:szCs w:val="22"/>
        </w:rPr>
        <w:t>Biological robustness.</w:t>
      </w:r>
      <w:r w:rsidRPr="00231CE9">
        <w:rPr>
          <w:noProof/>
          <w:szCs w:val="22"/>
        </w:rPr>
        <w:t xml:space="preserve"> Nat Rev Genet, 2004. </w:t>
      </w:r>
      <w:r w:rsidRPr="00231CE9">
        <w:rPr>
          <w:b/>
          <w:noProof/>
          <w:szCs w:val="22"/>
        </w:rPr>
        <w:t>5</w:t>
      </w:r>
      <w:r w:rsidRPr="00231CE9">
        <w:rPr>
          <w:noProof/>
          <w:szCs w:val="22"/>
        </w:rPr>
        <w:t>(11): p. 826-37.</w:t>
      </w:r>
      <w:bookmarkEnd w:id="595"/>
    </w:p>
    <w:p w:rsidR="00231CE9" w:rsidRPr="00231CE9" w:rsidRDefault="00231CE9" w:rsidP="00231CE9">
      <w:pPr>
        <w:ind w:left="720" w:hanging="720"/>
        <w:jc w:val="both"/>
        <w:rPr>
          <w:noProof/>
          <w:szCs w:val="22"/>
        </w:rPr>
      </w:pPr>
      <w:bookmarkStart w:id="596" w:name="_ENREF_113"/>
      <w:r w:rsidRPr="00231CE9">
        <w:rPr>
          <w:noProof/>
          <w:szCs w:val="22"/>
        </w:rPr>
        <w:t>113.</w:t>
      </w:r>
      <w:r w:rsidRPr="00231CE9">
        <w:rPr>
          <w:noProof/>
          <w:szCs w:val="22"/>
        </w:rPr>
        <w:tab/>
        <w:t xml:space="preserve">Kitano, H., </w:t>
      </w:r>
      <w:r w:rsidRPr="00231CE9">
        <w:rPr>
          <w:i/>
          <w:noProof/>
          <w:szCs w:val="22"/>
        </w:rPr>
        <w:t>Towards a theory of biological robustness.</w:t>
      </w:r>
      <w:r w:rsidRPr="00231CE9">
        <w:rPr>
          <w:noProof/>
          <w:szCs w:val="22"/>
        </w:rPr>
        <w:t xml:space="preserve"> Mol Syst Biol, 2007. </w:t>
      </w:r>
      <w:r w:rsidRPr="00231CE9">
        <w:rPr>
          <w:b/>
          <w:noProof/>
          <w:szCs w:val="22"/>
        </w:rPr>
        <w:t>3</w:t>
      </w:r>
      <w:r w:rsidRPr="00231CE9">
        <w:rPr>
          <w:noProof/>
          <w:szCs w:val="22"/>
        </w:rPr>
        <w:t>: p. 137.</w:t>
      </w:r>
      <w:bookmarkEnd w:id="596"/>
    </w:p>
    <w:p w:rsidR="00231CE9" w:rsidRPr="00231CE9" w:rsidRDefault="00231CE9" w:rsidP="00231CE9">
      <w:pPr>
        <w:ind w:left="720" w:hanging="720"/>
        <w:jc w:val="both"/>
        <w:rPr>
          <w:noProof/>
          <w:szCs w:val="22"/>
        </w:rPr>
      </w:pPr>
      <w:bookmarkStart w:id="597" w:name="_ENREF_114"/>
      <w:r w:rsidRPr="00231CE9">
        <w:rPr>
          <w:noProof/>
          <w:szCs w:val="22"/>
        </w:rPr>
        <w:t>114.</w:t>
      </w:r>
      <w:r w:rsidRPr="00231CE9">
        <w:rPr>
          <w:noProof/>
          <w:szCs w:val="22"/>
        </w:rPr>
        <w:tab/>
        <w:t xml:space="preserve">Cooper, T.F., A.P. Morby, A. Gunn, and D. Schneider, </w:t>
      </w:r>
      <w:r w:rsidRPr="00231CE9">
        <w:rPr>
          <w:i/>
          <w:noProof/>
          <w:szCs w:val="22"/>
        </w:rPr>
        <w:t>Effect of random and hub gene disruptions on environmental and mutational robustness in Escherichia coli.</w:t>
      </w:r>
      <w:r w:rsidRPr="00231CE9">
        <w:rPr>
          <w:noProof/>
          <w:szCs w:val="22"/>
        </w:rPr>
        <w:t xml:space="preserve"> BMC Genomics, 2006. </w:t>
      </w:r>
      <w:r w:rsidRPr="00231CE9">
        <w:rPr>
          <w:b/>
          <w:noProof/>
          <w:szCs w:val="22"/>
        </w:rPr>
        <w:t>7</w:t>
      </w:r>
      <w:r w:rsidRPr="00231CE9">
        <w:rPr>
          <w:noProof/>
          <w:szCs w:val="22"/>
        </w:rPr>
        <w:t>: p. 237.</w:t>
      </w:r>
      <w:bookmarkEnd w:id="597"/>
    </w:p>
    <w:p w:rsidR="00231CE9" w:rsidRPr="00231CE9" w:rsidRDefault="00231CE9" w:rsidP="00231CE9">
      <w:pPr>
        <w:ind w:left="720" w:hanging="720"/>
        <w:jc w:val="both"/>
        <w:rPr>
          <w:noProof/>
          <w:szCs w:val="22"/>
        </w:rPr>
      </w:pPr>
      <w:bookmarkStart w:id="598" w:name="_ENREF_115"/>
      <w:r w:rsidRPr="00231CE9">
        <w:rPr>
          <w:noProof/>
          <w:szCs w:val="22"/>
        </w:rPr>
        <w:t>115.</w:t>
      </w:r>
      <w:r w:rsidRPr="00231CE9">
        <w:rPr>
          <w:noProof/>
          <w:szCs w:val="22"/>
        </w:rPr>
        <w:tab/>
        <w:t xml:space="preserve">Venancio, T.M., S. Balaji, S. Geetha, and L. Aravind, </w:t>
      </w:r>
      <w:r w:rsidRPr="00231CE9">
        <w:rPr>
          <w:i/>
          <w:noProof/>
          <w:szCs w:val="22"/>
        </w:rPr>
        <w:t>Robustness and evolvability in natural chemical resistance: identification of novel systems properties, biochemical mechanisms and regulatory interactions.</w:t>
      </w:r>
      <w:r w:rsidRPr="00231CE9">
        <w:rPr>
          <w:noProof/>
          <w:szCs w:val="22"/>
        </w:rPr>
        <w:t xml:space="preserve"> Mol Biosyst, 2010. </w:t>
      </w:r>
      <w:r w:rsidRPr="00231CE9">
        <w:rPr>
          <w:b/>
          <w:noProof/>
          <w:szCs w:val="22"/>
        </w:rPr>
        <w:t>6</w:t>
      </w:r>
      <w:r w:rsidRPr="00231CE9">
        <w:rPr>
          <w:noProof/>
          <w:szCs w:val="22"/>
        </w:rPr>
        <w:t>(8): p. 1475-91.</w:t>
      </w:r>
      <w:bookmarkEnd w:id="598"/>
    </w:p>
    <w:p w:rsidR="00231CE9" w:rsidRPr="00231CE9" w:rsidRDefault="00231CE9" w:rsidP="00231CE9">
      <w:pPr>
        <w:ind w:left="720" w:hanging="720"/>
        <w:jc w:val="both"/>
        <w:rPr>
          <w:noProof/>
          <w:szCs w:val="22"/>
        </w:rPr>
      </w:pPr>
      <w:bookmarkStart w:id="599" w:name="_ENREF_116"/>
      <w:r w:rsidRPr="00231CE9">
        <w:rPr>
          <w:noProof/>
          <w:szCs w:val="22"/>
        </w:rPr>
        <w:t>116.</w:t>
      </w:r>
      <w:r w:rsidRPr="00231CE9">
        <w:rPr>
          <w:noProof/>
          <w:szCs w:val="22"/>
        </w:rPr>
        <w:tab/>
        <w:t xml:space="preserve">Dhami, S.P., N. Mittal, S.C. Janga, and N. Roy, </w:t>
      </w:r>
      <w:r w:rsidRPr="00231CE9">
        <w:rPr>
          <w:i/>
          <w:noProof/>
          <w:szCs w:val="22"/>
        </w:rPr>
        <w:t>Comparative analysis of gene expression and regulation of replicative aging associated genes in S. cerevisiae.</w:t>
      </w:r>
      <w:r w:rsidRPr="00231CE9">
        <w:rPr>
          <w:noProof/>
          <w:szCs w:val="22"/>
        </w:rPr>
        <w:t xml:space="preserve"> Mol Biosyst, 2011. </w:t>
      </w:r>
      <w:r w:rsidRPr="00231CE9">
        <w:rPr>
          <w:b/>
          <w:noProof/>
          <w:szCs w:val="22"/>
        </w:rPr>
        <w:t>7</w:t>
      </w:r>
      <w:r w:rsidRPr="00231CE9">
        <w:rPr>
          <w:noProof/>
          <w:szCs w:val="22"/>
        </w:rPr>
        <w:t>(2): p. 403-10.</w:t>
      </w:r>
      <w:bookmarkEnd w:id="599"/>
    </w:p>
    <w:p w:rsidR="00231CE9" w:rsidRPr="00231CE9" w:rsidRDefault="00231CE9" w:rsidP="00231CE9">
      <w:pPr>
        <w:ind w:left="720" w:hanging="720"/>
        <w:jc w:val="both"/>
        <w:rPr>
          <w:noProof/>
          <w:szCs w:val="22"/>
        </w:rPr>
      </w:pPr>
      <w:bookmarkStart w:id="600" w:name="_ENREF_117"/>
      <w:r w:rsidRPr="00231CE9">
        <w:rPr>
          <w:noProof/>
          <w:szCs w:val="22"/>
        </w:rPr>
        <w:t>117.</w:t>
      </w:r>
      <w:r w:rsidRPr="00231CE9">
        <w:rPr>
          <w:noProof/>
          <w:szCs w:val="22"/>
        </w:rPr>
        <w:tab/>
        <w:t xml:space="preserve">Hillenmeyer, M.E., E. Ericson, R.W. Davis, C. Nislow, D. Koller, and G. Giaever, </w:t>
      </w:r>
      <w:r w:rsidRPr="00231CE9">
        <w:rPr>
          <w:i/>
          <w:noProof/>
          <w:szCs w:val="22"/>
        </w:rPr>
        <w:t>Systematic analysis of genome-wide fitness data in yeast reveals novel gene function and drug action.</w:t>
      </w:r>
      <w:r w:rsidRPr="00231CE9">
        <w:rPr>
          <w:noProof/>
          <w:szCs w:val="22"/>
        </w:rPr>
        <w:t xml:space="preserve"> Genome Biol, 2010. </w:t>
      </w:r>
      <w:r w:rsidRPr="00231CE9">
        <w:rPr>
          <w:b/>
          <w:noProof/>
          <w:szCs w:val="22"/>
        </w:rPr>
        <w:t>11</w:t>
      </w:r>
      <w:r w:rsidRPr="00231CE9">
        <w:rPr>
          <w:noProof/>
          <w:szCs w:val="22"/>
        </w:rPr>
        <w:t>(3): p. R30.</w:t>
      </w:r>
      <w:bookmarkEnd w:id="600"/>
    </w:p>
    <w:p w:rsidR="00231CE9" w:rsidRPr="00231CE9" w:rsidRDefault="00231CE9" w:rsidP="00231CE9">
      <w:pPr>
        <w:ind w:left="720" w:hanging="720"/>
        <w:jc w:val="both"/>
        <w:rPr>
          <w:noProof/>
          <w:szCs w:val="22"/>
        </w:rPr>
      </w:pPr>
      <w:bookmarkStart w:id="601" w:name="_ENREF_118"/>
      <w:r w:rsidRPr="00231CE9">
        <w:rPr>
          <w:noProof/>
          <w:szCs w:val="22"/>
        </w:rPr>
        <w:t>118.</w:t>
      </w:r>
      <w:r w:rsidRPr="00231CE9">
        <w:rPr>
          <w:noProof/>
          <w:szCs w:val="22"/>
        </w:rPr>
        <w:tab/>
        <w:t xml:space="preserve">Hillenmeyer, M.E., E. Fung, J. Wildenhain, S.E. Pierce, S. Hoon, W. Lee, M. Proctor, R.P. St Onge, M. Tyers, D. Koller, R.B. Altman, R.W. Davis, C. Nislow, and G. Giaever, </w:t>
      </w:r>
      <w:r w:rsidRPr="00231CE9">
        <w:rPr>
          <w:i/>
          <w:noProof/>
          <w:szCs w:val="22"/>
        </w:rPr>
        <w:t>The chemical genomic portrait of yeast: uncovering a phenotype for all genes.</w:t>
      </w:r>
      <w:r w:rsidRPr="00231CE9">
        <w:rPr>
          <w:noProof/>
          <w:szCs w:val="22"/>
        </w:rPr>
        <w:t xml:space="preserve"> Science, 2008. </w:t>
      </w:r>
      <w:r w:rsidRPr="00231CE9">
        <w:rPr>
          <w:b/>
          <w:noProof/>
          <w:szCs w:val="22"/>
        </w:rPr>
        <w:t>320</w:t>
      </w:r>
      <w:r w:rsidRPr="00231CE9">
        <w:rPr>
          <w:noProof/>
          <w:szCs w:val="22"/>
        </w:rPr>
        <w:t>(5874): p. 362-5.</w:t>
      </w:r>
      <w:bookmarkEnd w:id="601"/>
    </w:p>
    <w:p w:rsidR="00231CE9" w:rsidRPr="00231CE9" w:rsidRDefault="00231CE9" w:rsidP="00231CE9">
      <w:pPr>
        <w:ind w:left="720" w:hanging="720"/>
        <w:jc w:val="both"/>
        <w:rPr>
          <w:noProof/>
          <w:szCs w:val="22"/>
        </w:rPr>
      </w:pPr>
      <w:bookmarkStart w:id="602" w:name="_ENREF_119"/>
      <w:r w:rsidRPr="00231CE9">
        <w:rPr>
          <w:noProof/>
          <w:szCs w:val="22"/>
        </w:rPr>
        <w:t>119.</w:t>
      </w:r>
      <w:r w:rsidRPr="00231CE9">
        <w:rPr>
          <w:noProof/>
          <w:szCs w:val="22"/>
        </w:rPr>
        <w:tab/>
        <w:t xml:space="preserve">Ghaemmaghami, S., W.K. Huh, K. Bower, R.W. Howson, A. Belle, N. Dephoure, E.K. O'Shea, and J.S. Weissman, </w:t>
      </w:r>
      <w:r w:rsidRPr="00231CE9">
        <w:rPr>
          <w:i/>
          <w:noProof/>
          <w:szCs w:val="22"/>
        </w:rPr>
        <w:t>Global analysis of protein expression in yeast.</w:t>
      </w:r>
      <w:r w:rsidRPr="00231CE9">
        <w:rPr>
          <w:noProof/>
          <w:szCs w:val="22"/>
        </w:rPr>
        <w:t xml:space="preserve"> Nature, 2003. </w:t>
      </w:r>
      <w:r w:rsidRPr="00231CE9">
        <w:rPr>
          <w:b/>
          <w:noProof/>
          <w:szCs w:val="22"/>
        </w:rPr>
        <w:t>425</w:t>
      </w:r>
      <w:r w:rsidRPr="00231CE9">
        <w:rPr>
          <w:noProof/>
          <w:szCs w:val="22"/>
        </w:rPr>
        <w:t>(6959): p. 737-41.</w:t>
      </w:r>
      <w:bookmarkEnd w:id="602"/>
    </w:p>
    <w:p w:rsidR="00231CE9" w:rsidRPr="00231CE9" w:rsidRDefault="00231CE9" w:rsidP="00231CE9">
      <w:pPr>
        <w:ind w:left="720" w:hanging="720"/>
        <w:jc w:val="both"/>
        <w:rPr>
          <w:noProof/>
          <w:szCs w:val="22"/>
        </w:rPr>
      </w:pPr>
      <w:bookmarkStart w:id="603" w:name="_ENREF_120"/>
      <w:r w:rsidRPr="00231CE9">
        <w:rPr>
          <w:noProof/>
          <w:szCs w:val="22"/>
        </w:rPr>
        <w:t>120.</w:t>
      </w:r>
      <w:r w:rsidRPr="00231CE9">
        <w:rPr>
          <w:noProof/>
          <w:szCs w:val="22"/>
        </w:rPr>
        <w:tab/>
        <w:t xml:space="preserve">Newman, J.R., S. Ghaemmaghami, J. Ihmels, D.K. Breslow, M. Noble, J.L. DeRisi, and J.S. Weissman, </w:t>
      </w:r>
      <w:r w:rsidRPr="00231CE9">
        <w:rPr>
          <w:i/>
          <w:noProof/>
          <w:szCs w:val="22"/>
        </w:rPr>
        <w:t>Single-cell proteomic analysis of S. cerevisiae reveals the architecture of biological noise.</w:t>
      </w:r>
      <w:r w:rsidRPr="00231CE9">
        <w:rPr>
          <w:noProof/>
          <w:szCs w:val="22"/>
        </w:rPr>
        <w:t xml:space="preserve"> Nature, 2006. </w:t>
      </w:r>
      <w:r w:rsidRPr="00231CE9">
        <w:rPr>
          <w:b/>
          <w:noProof/>
          <w:szCs w:val="22"/>
        </w:rPr>
        <w:t>441</w:t>
      </w:r>
      <w:r w:rsidRPr="00231CE9">
        <w:rPr>
          <w:noProof/>
          <w:szCs w:val="22"/>
        </w:rPr>
        <w:t>(7095): p. 840-6.</w:t>
      </w:r>
      <w:bookmarkEnd w:id="603"/>
    </w:p>
    <w:p w:rsidR="00231CE9" w:rsidRPr="00231CE9" w:rsidRDefault="00231CE9" w:rsidP="00231CE9">
      <w:pPr>
        <w:ind w:left="720" w:hanging="720"/>
        <w:jc w:val="both"/>
        <w:rPr>
          <w:noProof/>
          <w:szCs w:val="22"/>
        </w:rPr>
      </w:pPr>
      <w:bookmarkStart w:id="604" w:name="_ENREF_121"/>
      <w:r w:rsidRPr="00231CE9">
        <w:rPr>
          <w:noProof/>
          <w:szCs w:val="22"/>
        </w:rPr>
        <w:t>121.</w:t>
      </w:r>
      <w:r w:rsidRPr="00231CE9">
        <w:rPr>
          <w:noProof/>
          <w:szCs w:val="22"/>
        </w:rPr>
        <w:tab/>
        <w:t xml:space="preserve">Belle, A., A. Tanay, L. Bitincka, R. Shamir, and E.K. O'Shea, </w:t>
      </w:r>
      <w:r w:rsidRPr="00231CE9">
        <w:rPr>
          <w:i/>
          <w:noProof/>
          <w:szCs w:val="22"/>
        </w:rPr>
        <w:t>Quantification of protein half-lives in the budding yeast proteome.</w:t>
      </w:r>
      <w:r w:rsidRPr="00231CE9">
        <w:rPr>
          <w:noProof/>
          <w:szCs w:val="22"/>
        </w:rPr>
        <w:t xml:space="preserve"> Proc Natl Acad Sci U S A, 2006. </w:t>
      </w:r>
      <w:r w:rsidRPr="00231CE9">
        <w:rPr>
          <w:b/>
          <w:noProof/>
          <w:szCs w:val="22"/>
        </w:rPr>
        <w:t>103</w:t>
      </w:r>
      <w:r w:rsidRPr="00231CE9">
        <w:rPr>
          <w:noProof/>
          <w:szCs w:val="22"/>
        </w:rPr>
        <w:t>(35): p. 13004-9.</w:t>
      </w:r>
      <w:bookmarkEnd w:id="604"/>
    </w:p>
    <w:p w:rsidR="00231CE9" w:rsidRPr="00231CE9" w:rsidRDefault="00231CE9" w:rsidP="00231CE9">
      <w:pPr>
        <w:ind w:left="720" w:hanging="720"/>
        <w:jc w:val="both"/>
        <w:rPr>
          <w:noProof/>
          <w:szCs w:val="22"/>
        </w:rPr>
      </w:pPr>
      <w:bookmarkStart w:id="605" w:name="_ENREF_122"/>
      <w:r w:rsidRPr="00231CE9">
        <w:rPr>
          <w:noProof/>
          <w:szCs w:val="22"/>
        </w:rPr>
        <w:t>122.</w:t>
      </w:r>
      <w:r w:rsidRPr="00231CE9">
        <w:rPr>
          <w:noProof/>
          <w:szCs w:val="22"/>
        </w:rPr>
        <w:tab/>
        <w:t xml:space="preserve">Magtanong, L., C.H. Ho, S.L. Barker, W. Jiao, A. Baryshnikova, S. Bahr, A.M. Smith, L.E. Heisler, J.S. Choy, E. Kuzmin, K. Andrusiak, A. Kobylianski, Z. Li, M. Costanzo, M.A. Basrai, G. Giaever, C. Nislow, B. Andrews, and C. Boone, </w:t>
      </w:r>
      <w:r w:rsidRPr="00231CE9">
        <w:rPr>
          <w:i/>
          <w:noProof/>
          <w:szCs w:val="22"/>
        </w:rPr>
        <w:t>Dosage suppression genetic interaction networks enhance functional wiring diagrams of the cell.</w:t>
      </w:r>
      <w:r w:rsidRPr="00231CE9">
        <w:rPr>
          <w:noProof/>
          <w:szCs w:val="22"/>
        </w:rPr>
        <w:t xml:space="preserve"> Nat Biotechnol, 2011. </w:t>
      </w:r>
      <w:r w:rsidRPr="00231CE9">
        <w:rPr>
          <w:b/>
          <w:noProof/>
          <w:szCs w:val="22"/>
        </w:rPr>
        <w:t>29</w:t>
      </w:r>
      <w:r w:rsidRPr="00231CE9">
        <w:rPr>
          <w:noProof/>
          <w:szCs w:val="22"/>
        </w:rPr>
        <w:t>(6): p. 505-11.</w:t>
      </w:r>
      <w:bookmarkEnd w:id="605"/>
    </w:p>
    <w:p w:rsidR="00231CE9" w:rsidRPr="00231CE9" w:rsidRDefault="00231CE9" w:rsidP="00231CE9">
      <w:pPr>
        <w:ind w:left="720" w:hanging="720"/>
        <w:jc w:val="both"/>
        <w:rPr>
          <w:noProof/>
          <w:szCs w:val="22"/>
        </w:rPr>
      </w:pPr>
      <w:bookmarkStart w:id="606" w:name="_ENREF_123"/>
      <w:r w:rsidRPr="00231CE9">
        <w:rPr>
          <w:noProof/>
          <w:szCs w:val="22"/>
        </w:rPr>
        <w:t>123.</w:t>
      </w:r>
      <w:r w:rsidRPr="00231CE9">
        <w:rPr>
          <w:noProof/>
          <w:szCs w:val="22"/>
        </w:rPr>
        <w:tab/>
        <w:t xml:space="preserve">Carlini, D.B., </w:t>
      </w:r>
      <w:r w:rsidRPr="00231CE9">
        <w:rPr>
          <w:i/>
          <w:noProof/>
          <w:szCs w:val="22"/>
        </w:rPr>
        <w:t>Context-dependent codon bias and messenger RNA longevity in the yeast transcriptome.</w:t>
      </w:r>
      <w:r w:rsidRPr="00231CE9">
        <w:rPr>
          <w:noProof/>
          <w:szCs w:val="22"/>
        </w:rPr>
        <w:t xml:space="preserve"> Mol Biol Evol, 2005. </w:t>
      </w:r>
      <w:r w:rsidRPr="00231CE9">
        <w:rPr>
          <w:b/>
          <w:noProof/>
          <w:szCs w:val="22"/>
        </w:rPr>
        <w:t>22</w:t>
      </w:r>
      <w:r w:rsidRPr="00231CE9">
        <w:rPr>
          <w:noProof/>
          <w:szCs w:val="22"/>
        </w:rPr>
        <w:t>(6): p. 1403-11.</w:t>
      </w:r>
      <w:bookmarkEnd w:id="606"/>
    </w:p>
    <w:p w:rsidR="00231CE9" w:rsidRPr="00231CE9" w:rsidRDefault="00231CE9" w:rsidP="00231CE9">
      <w:pPr>
        <w:ind w:left="720" w:hanging="720"/>
        <w:jc w:val="both"/>
        <w:rPr>
          <w:noProof/>
          <w:szCs w:val="22"/>
        </w:rPr>
      </w:pPr>
      <w:bookmarkStart w:id="607" w:name="_ENREF_124"/>
      <w:r w:rsidRPr="00231CE9">
        <w:rPr>
          <w:noProof/>
          <w:szCs w:val="22"/>
        </w:rPr>
        <w:t>124.</w:t>
      </w:r>
      <w:r w:rsidRPr="00231CE9">
        <w:rPr>
          <w:noProof/>
          <w:szCs w:val="22"/>
        </w:rPr>
        <w:tab/>
        <w:t xml:space="preserve">Wu, M.J., P.J. O'Doherty, H.R. Fernandez, V. Lyons, P.J. Rogers, I.W. Dawes, and V.J. Higgins, </w:t>
      </w:r>
      <w:r w:rsidRPr="00231CE9">
        <w:rPr>
          <w:i/>
          <w:noProof/>
          <w:szCs w:val="22"/>
        </w:rPr>
        <w:t>An antioxidant screening assay based on oxidant-induced growth arrest in Saccharomyces cerevisiae.</w:t>
      </w:r>
      <w:r w:rsidRPr="00231CE9">
        <w:rPr>
          <w:noProof/>
          <w:szCs w:val="22"/>
        </w:rPr>
        <w:t xml:space="preserve"> FEMS Yeast Res, 2011. </w:t>
      </w:r>
      <w:r w:rsidRPr="00231CE9">
        <w:rPr>
          <w:b/>
          <w:noProof/>
          <w:szCs w:val="22"/>
        </w:rPr>
        <w:t>11</w:t>
      </w:r>
      <w:r w:rsidRPr="00231CE9">
        <w:rPr>
          <w:noProof/>
          <w:szCs w:val="22"/>
        </w:rPr>
        <w:t>(4): p. 379-87.</w:t>
      </w:r>
      <w:bookmarkEnd w:id="607"/>
    </w:p>
    <w:p w:rsidR="00231CE9" w:rsidRPr="00231CE9" w:rsidRDefault="00231CE9" w:rsidP="00231CE9">
      <w:pPr>
        <w:ind w:left="720" w:hanging="720"/>
        <w:jc w:val="both"/>
        <w:rPr>
          <w:noProof/>
          <w:szCs w:val="22"/>
        </w:rPr>
      </w:pPr>
      <w:bookmarkStart w:id="608" w:name="_ENREF_125"/>
      <w:r w:rsidRPr="00231CE9">
        <w:rPr>
          <w:noProof/>
          <w:szCs w:val="22"/>
        </w:rPr>
        <w:t>125.</w:t>
      </w:r>
      <w:r w:rsidRPr="00231CE9">
        <w:rPr>
          <w:noProof/>
          <w:szCs w:val="22"/>
        </w:rPr>
        <w:tab/>
        <w:t xml:space="preserve">Ng, C.H., S.X. Tan, G.G. Perrone, G.W. Thorpe, V.J. Higgins, and I.W. Dawes, </w:t>
      </w:r>
      <w:r w:rsidRPr="00231CE9">
        <w:rPr>
          <w:i/>
          <w:noProof/>
          <w:szCs w:val="22"/>
        </w:rPr>
        <w:t>Adaptation to hydrogen peroxide in Saccharomyces cerevisiae: the role of NADPH-generating systems and the SKN7 transcription factor.</w:t>
      </w:r>
      <w:r w:rsidRPr="00231CE9">
        <w:rPr>
          <w:noProof/>
          <w:szCs w:val="22"/>
        </w:rPr>
        <w:t xml:space="preserve"> Free Radic Biol Med, 2008. </w:t>
      </w:r>
      <w:r w:rsidRPr="00231CE9">
        <w:rPr>
          <w:b/>
          <w:noProof/>
          <w:szCs w:val="22"/>
        </w:rPr>
        <w:t>44</w:t>
      </w:r>
      <w:r w:rsidRPr="00231CE9">
        <w:rPr>
          <w:noProof/>
          <w:szCs w:val="22"/>
        </w:rPr>
        <w:t>(6): p. 1131-45.</w:t>
      </w:r>
      <w:bookmarkEnd w:id="608"/>
    </w:p>
    <w:p w:rsidR="00231CE9" w:rsidRPr="00231CE9" w:rsidRDefault="00231CE9" w:rsidP="00231CE9">
      <w:pPr>
        <w:ind w:left="720" w:hanging="720"/>
        <w:jc w:val="both"/>
        <w:rPr>
          <w:noProof/>
          <w:szCs w:val="22"/>
        </w:rPr>
      </w:pPr>
      <w:bookmarkStart w:id="609" w:name="_ENREF_126"/>
      <w:r w:rsidRPr="00231CE9">
        <w:rPr>
          <w:noProof/>
          <w:szCs w:val="22"/>
        </w:rPr>
        <w:t>126.</w:t>
      </w:r>
      <w:r w:rsidRPr="00231CE9">
        <w:rPr>
          <w:noProof/>
          <w:szCs w:val="22"/>
        </w:rPr>
        <w:tab/>
        <w:t xml:space="preserve">Petti, A.A., C.A. Crutchfield, J.D. Rabinowitz, and D. Botstein, </w:t>
      </w:r>
      <w:r w:rsidRPr="00231CE9">
        <w:rPr>
          <w:i/>
          <w:noProof/>
          <w:szCs w:val="22"/>
        </w:rPr>
        <w:t>Survival of starving yeast is correlated with oxidative stress response and nonrespiratory mitochondrial function.</w:t>
      </w:r>
      <w:r w:rsidRPr="00231CE9">
        <w:rPr>
          <w:noProof/>
          <w:szCs w:val="22"/>
        </w:rPr>
        <w:t xml:space="preserve"> Proc Natl Acad Sci U S A, 2011.</w:t>
      </w:r>
      <w:bookmarkEnd w:id="609"/>
    </w:p>
    <w:p w:rsidR="00231CE9" w:rsidRPr="00231CE9" w:rsidRDefault="00231CE9" w:rsidP="00231CE9">
      <w:pPr>
        <w:ind w:left="720" w:hanging="720"/>
        <w:jc w:val="both"/>
        <w:rPr>
          <w:noProof/>
          <w:szCs w:val="22"/>
        </w:rPr>
      </w:pPr>
      <w:bookmarkStart w:id="610" w:name="_ENREF_127"/>
      <w:r w:rsidRPr="00231CE9">
        <w:rPr>
          <w:noProof/>
          <w:szCs w:val="22"/>
        </w:rPr>
        <w:t>127.</w:t>
      </w:r>
      <w:r w:rsidRPr="00231CE9">
        <w:rPr>
          <w:noProof/>
          <w:szCs w:val="22"/>
        </w:rPr>
        <w:tab/>
        <w:t xml:space="preserve">Deutschbauer, A.M., D.F. Jaramillo, M. Proctor, J. Kumm, M.E. Hillenmeyer, R.W. Davis, C. Nislow, and G. Giaever, </w:t>
      </w:r>
      <w:r w:rsidRPr="00231CE9">
        <w:rPr>
          <w:i/>
          <w:noProof/>
          <w:szCs w:val="22"/>
        </w:rPr>
        <w:t>Mechanisms of haploinsufficiency revealed by genome-wide profiling in yeast.</w:t>
      </w:r>
      <w:r w:rsidRPr="00231CE9">
        <w:rPr>
          <w:noProof/>
          <w:szCs w:val="22"/>
        </w:rPr>
        <w:t xml:space="preserve"> Genetics, 2005. </w:t>
      </w:r>
      <w:r w:rsidRPr="00231CE9">
        <w:rPr>
          <w:b/>
          <w:noProof/>
          <w:szCs w:val="22"/>
        </w:rPr>
        <w:t>169</w:t>
      </w:r>
      <w:r w:rsidRPr="00231CE9">
        <w:rPr>
          <w:noProof/>
          <w:szCs w:val="22"/>
        </w:rPr>
        <w:t>(4): p. 1915-25.</w:t>
      </w:r>
      <w:bookmarkEnd w:id="610"/>
    </w:p>
    <w:p w:rsidR="00231CE9" w:rsidRPr="00231CE9" w:rsidRDefault="00231CE9" w:rsidP="00231CE9">
      <w:pPr>
        <w:ind w:left="720" w:hanging="720"/>
        <w:jc w:val="both"/>
        <w:rPr>
          <w:noProof/>
          <w:szCs w:val="22"/>
        </w:rPr>
      </w:pPr>
      <w:bookmarkStart w:id="611" w:name="_ENREF_128"/>
      <w:r w:rsidRPr="00231CE9">
        <w:rPr>
          <w:noProof/>
          <w:szCs w:val="22"/>
        </w:rPr>
        <w:t>128.</w:t>
      </w:r>
      <w:r w:rsidRPr="00231CE9">
        <w:rPr>
          <w:noProof/>
          <w:szCs w:val="22"/>
        </w:rPr>
        <w:tab/>
        <w:t xml:space="preserve">Steinmetz, L.M., C. Scharfe, A.M. Deutschbauer, D. Mokranjac, Z.S. Herman, T. Jones, A.M. Chu, G. Giaever, H. Prokisch, P.J. Oefner, and R.W. Davis, </w:t>
      </w:r>
      <w:r w:rsidRPr="00231CE9">
        <w:rPr>
          <w:i/>
          <w:noProof/>
          <w:szCs w:val="22"/>
        </w:rPr>
        <w:t>Systematic screen for human disease genes in yeast.</w:t>
      </w:r>
      <w:r w:rsidRPr="00231CE9">
        <w:rPr>
          <w:noProof/>
          <w:szCs w:val="22"/>
        </w:rPr>
        <w:t xml:space="preserve"> Nat Genet, 2002. </w:t>
      </w:r>
      <w:r w:rsidRPr="00231CE9">
        <w:rPr>
          <w:b/>
          <w:noProof/>
          <w:szCs w:val="22"/>
        </w:rPr>
        <w:t>31</w:t>
      </w:r>
      <w:r w:rsidRPr="00231CE9">
        <w:rPr>
          <w:noProof/>
          <w:szCs w:val="22"/>
        </w:rPr>
        <w:t>(4): p. 400-4.</w:t>
      </w:r>
      <w:bookmarkEnd w:id="611"/>
    </w:p>
    <w:p w:rsidR="00231CE9" w:rsidRPr="00231CE9" w:rsidRDefault="00231CE9" w:rsidP="00231CE9">
      <w:pPr>
        <w:ind w:left="720" w:hanging="720"/>
        <w:jc w:val="both"/>
        <w:rPr>
          <w:noProof/>
          <w:szCs w:val="22"/>
        </w:rPr>
      </w:pPr>
      <w:bookmarkStart w:id="612" w:name="_ENREF_129"/>
      <w:r w:rsidRPr="00231CE9">
        <w:rPr>
          <w:noProof/>
          <w:szCs w:val="22"/>
        </w:rPr>
        <w:t>129.</w:t>
      </w:r>
      <w:r w:rsidRPr="00231CE9">
        <w:rPr>
          <w:noProof/>
          <w:szCs w:val="22"/>
        </w:rPr>
        <w:tab/>
        <w:t xml:space="preserve">Martincorena, I., A.S. Seshasayee, and N.M. Luscombe, </w:t>
      </w:r>
      <w:r w:rsidRPr="00231CE9">
        <w:rPr>
          <w:i/>
          <w:noProof/>
          <w:szCs w:val="22"/>
        </w:rPr>
        <w:t>Evidence of non-random mutation rates suggests an evolutionary risk management strategy.</w:t>
      </w:r>
      <w:r w:rsidRPr="00231CE9">
        <w:rPr>
          <w:noProof/>
          <w:szCs w:val="22"/>
        </w:rPr>
        <w:t xml:space="preserve"> Nature, 2012. </w:t>
      </w:r>
      <w:r w:rsidRPr="00231CE9">
        <w:rPr>
          <w:b/>
          <w:noProof/>
          <w:szCs w:val="22"/>
        </w:rPr>
        <w:t>485</w:t>
      </w:r>
      <w:r w:rsidRPr="00231CE9">
        <w:rPr>
          <w:noProof/>
          <w:szCs w:val="22"/>
        </w:rPr>
        <w:t>(7396): p. 95-8.</w:t>
      </w:r>
      <w:bookmarkEnd w:id="612"/>
    </w:p>
    <w:p w:rsidR="00231CE9" w:rsidRPr="00231CE9" w:rsidRDefault="00231CE9" w:rsidP="00231CE9">
      <w:pPr>
        <w:ind w:left="720" w:hanging="720"/>
        <w:jc w:val="both"/>
        <w:rPr>
          <w:noProof/>
          <w:szCs w:val="22"/>
        </w:rPr>
      </w:pPr>
      <w:bookmarkStart w:id="613" w:name="_ENREF_130"/>
      <w:r w:rsidRPr="00231CE9">
        <w:rPr>
          <w:noProof/>
          <w:szCs w:val="22"/>
        </w:rPr>
        <w:t>130.</w:t>
      </w:r>
      <w:r w:rsidRPr="00231CE9">
        <w:rPr>
          <w:noProof/>
          <w:szCs w:val="22"/>
        </w:rPr>
        <w:tab/>
        <w:t xml:space="preserve">Ben-Shitrit, T., N. Yosef, K. Shemesh, R. Sharan, E. Ruppin, and M. Kupiec, </w:t>
      </w:r>
      <w:r w:rsidRPr="00231CE9">
        <w:rPr>
          <w:i/>
          <w:noProof/>
          <w:szCs w:val="22"/>
        </w:rPr>
        <w:t>Systematic identification of gene annotation errors in the widely used yeast mutation collections.</w:t>
      </w:r>
      <w:r w:rsidRPr="00231CE9">
        <w:rPr>
          <w:noProof/>
          <w:szCs w:val="22"/>
        </w:rPr>
        <w:t xml:space="preserve"> Nat Methods, 2012. </w:t>
      </w:r>
      <w:r w:rsidRPr="00231CE9">
        <w:rPr>
          <w:b/>
          <w:noProof/>
          <w:szCs w:val="22"/>
        </w:rPr>
        <w:t>9</w:t>
      </w:r>
      <w:r w:rsidRPr="00231CE9">
        <w:rPr>
          <w:noProof/>
          <w:szCs w:val="22"/>
        </w:rPr>
        <w:t>(4): p. 373-8.</w:t>
      </w:r>
      <w:bookmarkEnd w:id="613"/>
    </w:p>
    <w:p w:rsidR="00231CE9" w:rsidRPr="00231CE9" w:rsidRDefault="00231CE9" w:rsidP="00231CE9">
      <w:pPr>
        <w:ind w:left="720" w:hanging="720"/>
        <w:jc w:val="both"/>
        <w:rPr>
          <w:noProof/>
          <w:szCs w:val="22"/>
        </w:rPr>
      </w:pPr>
      <w:bookmarkStart w:id="614" w:name="_ENREF_131"/>
      <w:r w:rsidRPr="00231CE9">
        <w:rPr>
          <w:noProof/>
          <w:szCs w:val="22"/>
        </w:rPr>
        <w:t>131.</w:t>
      </w:r>
      <w:r w:rsidRPr="00231CE9">
        <w:rPr>
          <w:noProof/>
          <w:szCs w:val="22"/>
        </w:rPr>
        <w:tab/>
        <w:t xml:space="preserve">Liti, G., D.M. Carter, A.M. Moses, J. Warringer, L. Parts, S.A. James, R.P. Davey, I.N. Roberts, A. Burt, V. Koufopanou, I.J. Tsai, C.M. Bergman, D. Bensasson, M.J. O'Kelly, A. van Oudenaarden, D.B. Barton, E. Bailes, A.N. Nguyen, M. Jones, M.A. Quail, I. Goodhead, S. Sims, F. Smith, A. Blomberg, R. Durbin, and E.J. Louis, </w:t>
      </w:r>
      <w:r w:rsidRPr="00231CE9">
        <w:rPr>
          <w:i/>
          <w:noProof/>
          <w:szCs w:val="22"/>
        </w:rPr>
        <w:t>Population genomics of domestic and wild yeasts.</w:t>
      </w:r>
      <w:r w:rsidRPr="00231CE9">
        <w:rPr>
          <w:noProof/>
          <w:szCs w:val="22"/>
        </w:rPr>
        <w:t xml:space="preserve"> Nature, 2009. </w:t>
      </w:r>
      <w:r w:rsidRPr="00231CE9">
        <w:rPr>
          <w:b/>
          <w:noProof/>
          <w:szCs w:val="22"/>
        </w:rPr>
        <w:t>458</w:t>
      </w:r>
      <w:r w:rsidRPr="00231CE9">
        <w:rPr>
          <w:noProof/>
          <w:szCs w:val="22"/>
        </w:rPr>
        <w:t>(7236): p. 337-41.</w:t>
      </w:r>
      <w:bookmarkEnd w:id="614"/>
    </w:p>
    <w:p w:rsidR="00231CE9" w:rsidRPr="00231CE9" w:rsidRDefault="00231CE9" w:rsidP="00231CE9">
      <w:pPr>
        <w:ind w:left="720" w:hanging="720"/>
        <w:jc w:val="both"/>
        <w:rPr>
          <w:noProof/>
          <w:szCs w:val="22"/>
        </w:rPr>
      </w:pPr>
      <w:bookmarkStart w:id="615" w:name="_ENREF_132"/>
      <w:r w:rsidRPr="00231CE9">
        <w:rPr>
          <w:noProof/>
          <w:szCs w:val="22"/>
        </w:rPr>
        <w:t>132.</w:t>
      </w:r>
      <w:r w:rsidRPr="00231CE9">
        <w:rPr>
          <w:noProof/>
          <w:szCs w:val="22"/>
        </w:rPr>
        <w:tab/>
        <w:t xml:space="preserve">Sean, D. and P.S. Meltzer, </w:t>
      </w:r>
      <w:r w:rsidRPr="00231CE9">
        <w:rPr>
          <w:i/>
          <w:noProof/>
          <w:szCs w:val="22"/>
        </w:rPr>
        <w:t>GEOquery: a bridge between the Gene Expression Omnibus (GEO) and BioConductor.</w:t>
      </w:r>
      <w:r w:rsidRPr="00231CE9">
        <w:rPr>
          <w:noProof/>
          <w:szCs w:val="22"/>
        </w:rPr>
        <w:t xml:space="preserve"> Bioinformatics, 2007. </w:t>
      </w:r>
      <w:r w:rsidRPr="00231CE9">
        <w:rPr>
          <w:b/>
          <w:noProof/>
          <w:szCs w:val="22"/>
        </w:rPr>
        <w:t>23</w:t>
      </w:r>
      <w:r w:rsidRPr="00231CE9">
        <w:rPr>
          <w:noProof/>
          <w:szCs w:val="22"/>
        </w:rPr>
        <w:t>(14): p. 1846-7.</w:t>
      </w:r>
      <w:bookmarkEnd w:id="615"/>
    </w:p>
    <w:p w:rsidR="00231CE9" w:rsidRPr="00231CE9" w:rsidRDefault="00231CE9" w:rsidP="00231CE9">
      <w:pPr>
        <w:ind w:left="720" w:hanging="720"/>
        <w:jc w:val="both"/>
        <w:rPr>
          <w:noProof/>
          <w:szCs w:val="22"/>
        </w:rPr>
      </w:pPr>
      <w:bookmarkStart w:id="616" w:name="_ENREF_133"/>
      <w:r w:rsidRPr="00231CE9">
        <w:rPr>
          <w:noProof/>
          <w:szCs w:val="22"/>
        </w:rPr>
        <w:t>133.</w:t>
      </w:r>
      <w:r w:rsidRPr="00231CE9">
        <w:rPr>
          <w:noProof/>
          <w:szCs w:val="22"/>
        </w:rPr>
        <w:tab/>
        <w:t xml:space="preserve">van Dongen, S. and C. Abreu-Goodger, </w:t>
      </w:r>
      <w:r w:rsidRPr="00231CE9">
        <w:rPr>
          <w:i/>
          <w:noProof/>
          <w:szCs w:val="22"/>
        </w:rPr>
        <w:t>Using MCL to extract clusters from networks.</w:t>
      </w:r>
      <w:r w:rsidRPr="00231CE9">
        <w:rPr>
          <w:noProof/>
          <w:szCs w:val="22"/>
        </w:rPr>
        <w:t xml:space="preserve"> Methods Mol Biol, 2012. </w:t>
      </w:r>
      <w:r w:rsidRPr="00231CE9">
        <w:rPr>
          <w:b/>
          <w:noProof/>
          <w:szCs w:val="22"/>
        </w:rPr>
        <w:t>804</w:t>
      </w:r>
      <w:r w:rsidRPr="00231CE9">
        <w:rPr>
          <w:noProof/>
          <w:szCs w:val="22"/>
        </w:rPr>
        <w:t>: p. 281-95.</w:t>
      </w:r>
      <w:bookmarkEnd w:id="616"/>
    </w:p>
    <w:p w:rsidR="00231CE9" w:rsidRPr="00231CE9" w:rsidRDefault="00231CE9" w:rsidP="00231CE9">
      <w:pPr>
        <w:ind w:left="720" w:hanging="720"/>
        <w:jc w:val="both"/>
        <w:rPr>
          <w:noProof/>
          <w:szCs w:val="22"/>
        </w:rPr>
      </w:pPr>
      <w:bookmarkStart w:id="617" w:name="_ENREF_134"/>
      <w:r w:rsidRPr="00231CE9">
        <w:rPr>
          <w:noProof/>
          <w:szCs w:val="22"/>
        </w:rPr>
        <w:t>134.</w:t>
      </w:r>
      <w:r w:rsidRPr="00231CE9">
        <w:rPr>
          <w:noProof/>
          <w:szCs w:val="22"/>
        </w:rPr>
        <w:tab/>
        <w:t xml:space="preserve">Xenarios, I., D.W. Rice, L. Salwinski, M.K. Baron, E.M. Marcotte, and D. Eisenberg, </w:t>
      </w:r>
      <w:r w:rsidRPr="00231CE9">
        <w:rPr>
          <w:i/>
          <w:noProof/>
          <w:szCs w:val="22"/>
        </w:rPr>
        <w:t>DIP: the database of interacting proteins.</w:t>
      </w:r>
      <w:r w:rsidRPr="00231CE9">
        <w:rPr>
          <w:noProof/>
          <w:szCs w:val="22"/>
        </w:rPr>
        <w:t xml:space="preserve"> Nucleic Acids Res, 2000. </w:t>
      </w:r>
      <w:r w:rsidRPr="00231CE9">
        <w:rPr>
          <w:b/>
          <w:noProof/>
          <w:szCs w:val="22"/>
        </w:rPr>
        <w:t>28</w:t>
      </w:r>
      <w:r w:rsidRPr="00231CE9">
        <w:rPr>
          <w:noProof/>
          <w:szCs w:val="22"/>
        </w:rPr>
        <w:t>(1): p. 289-91.</w:t>
      </w:r>
      <w:bookmarkEnd w:id="617"/>
    </w:p>
    <w:p w:rsidR="00231CE9" w:rsidRPr="00231CE9" w:rsidRDefault="00231CE9" w:rsidP="00231CE9">
      <w:pPr>
        <w:ind w:left="720" w:hanging="720"/>
        <w:jc w:val="both"/>
        <w:rPr>
          <w:noProof/>
          <w:szCs w:val="22"/>
        </w:rPr>
      </w:pPr>
      <w:bookmarkStart w:id="618" w:name="_ENREF_135"/>
      <w:r w:rsidRPr="00231CE9">
        <w:rPr>
          <w:noProof/>
          <w:szCs w:val="22"/>
        </w:rPr>
        <w:t>135.</w:t>
      </w:r>
      <w:r w:rsidRPr="00231CE9">
        <w:rPr>
          <w:noProof/>
          <w:szCs w:val="22"/>
        </w:rPr>
        <w:tab/>
        <w:t xml:space="preserve">Bader, G.D., D. Betel, and C.W. Hogue, </w:t>
      </w:r>
      <w:r w:rsidRPr="00231CE9">
        <w:rPr>
          <w:i/>
          <w:noProof/>
          <w:szCs w:val="22"/>
        </w:rPr>
        <w:t>BIND: the Biomolecular Interaction Network Database.</w:t>
      </w:r>
      <w:r w:rsidRPr="00231CE9">
        <w:rPr>
          <w:noProof/>
          <w:szCs w:val="22"/>
        </w:rPr>
        <w:t xml:space="preserve"> Nucleic Acids Res, 2003. </w:t>
      </w:r>
      <w:r w:rsidRPr="00231CE9">
        <w:rPr>
          <w:b/>
          <w:noProof/>
          <w:szCs w:val="22"/>
        </w:rPr>
        <w:t>31</w:t>
      </w:r>
      <w:r w:rsidRPr="00231CE9">
        <w:rPr>
          <w:noProof/>
          <w:szCs w:val="22"/>
        </w:rPr>
        <w:t>(1): p. 248-50.</w:t>
      </w:r>
      <w:bookmarkEnd w:id="618"/>
    </w:p>
    <w:p w:rsidR="00231CE9" w:rsidRPr="00231CE9" w:rsidRDefault="00231CE9" w:rsidP="00231CE9">
      <w:pPr>
        <w:ind w:left="720" w:hanging="720"/>
        <w:jc w:val="both"/>
        <w:rPr>
          <w:noProof/>
          <w:szCs w:val="22"/>
        </w:rPr>
      </w:pPr>
      <w:bookmarkStart w:id="619" w:name="_ENREF_136"/>
      <w:r w:rsidRPr="00231CE9">
        <w:rPr>
          <w:noProof/>
          <w:szCs w:val="22"/>
        </w:rPr>
        <w:t>136.</w:t>
      </w:r>
      <w:r w:rsidRPr="00231CE9">
        <w:rPr>
          <w:noProof/>
          <w:szCs w:val="22"/>
        </w:rPr>
        <w:tab/>
        <w:t xml:space="preserve">Stark, C., B.J. Breitkreutz, A. Chatr-Aryamontri, L. Boucher, R. Oughtred, M.S. Livstone, J. Nixon, K. Van Auken, X. Wang, X. Shi, T. Reguly, J.M. Rust, A. Winter, K. Dolinski, and M. Tyers, </w:t>
      </w:r>
      <w:r w:rsidRPr="00231CE9">
        <w:rPr>
          <w:i/>
          <w:noProof/>
          <w:szCs w:val="22"/>
        </w:rPr>
        <w:t>The BioGRID Interaction Database: 2011 update.</w:t>
      </w:r>
      <w:r w:rsidRPr="00231CE9">
        <w:rPr>
          <w:noProof/>
          <w:szCs w:val="22"/>
        </w:rPr>
        <w:t xml:space="preserve"> Nucleic Acids Res, 2011. </w:t>
      </w:r>
      <w:r w:rsidRPr="00231CE9">
        <w:rPr>
          <w:b/>
          <w:noProof/>
          <w:szCs w:val="22"/>
        </w:rPr>
        <w:t>39</w:t>
      </w:r>
      <w:r w:rsidRPr="00231CE9">
        <w:rPr>
          <w:noProof/>
          <w:szCs w:val="22"/>
        </w:rPr>
        <w:t>(Database issue): p. D698-704.</w:t>
      </w:r>
      <w:bookmarkEnd w:id="619"/>
    </w:p>
    <w:p w:rsidR="00231CE9" w:rsidRPr="00231CE9" w:rsidRDefault="00231CE9" w:rsidP="00231CE9">
      <w:pPr>
        <w:ind w:left="720" w:hanging="720"/>
        <w:jc w:val="both"/>
        <w:rPr>
          <w:noProof/>
          <w:szCs w:val="22"/>
        </w:rPr>
      </w:pPr>
      <w:bookmarkStart w:id="620" w:name="_ENREF_137"/>
      <w:r w:rsidRPr="00231CE9">
        <w:rPr>
          <w:noProof/>
          <w:szCs w:val="22"/>
        </w:rPr>
        <w:t>137.</w:t>
      </w:r>
      <w:r w:rsidRPr="00231CE9">
        <w:rPr>
          <w:noProof/>
          <w:szCs w:val="22"/>
        </w:rPr>
        <w:tab/>
        <w:t xml:space="preserve">Warringer, J. and A. Blomberg, </w:t>
      </w:r>
      <w:r w:rsidRPr="00231CE9">
        <w:rPr>
          <w:i/>
          <w:noProof/>
          <w:szCs w:val="22"/>
        </w:rPr>
        <w:t>Automated screening in environmental arrays allows analysis of quantitative phenotypic profiles in Saccharomyces cerevisiae.</w:t>
      </w:r>
      <w:r w:rsidRPr="00231CE9">
        <w:rPr>
          <w:noProof/>
          <w:szCs w:val="22"/>
        </w:rPr>
        <w:t xml:space="preserve"> Yeast, 2003. </w:t>
      </w:r>
      <w:r w:rsidRPr="00231CE9">
        <w:rPr>
          <w:b/>
          <w:noProof/>
          <w:szCs w:val="22"/>
        </w:rPr>
        <w:t>20</w:t>
      </w:r>
      <w:r w:rsidRPr="00231CE9">
        <w:rPr>
          <w:noProof/>
          <w:szCs w:val="22"/>
        </w:rPr>
        <w:t>(1): p. 53-67.</w:t>
      </w:r>
      <w:bookmarkEnd w:id="620"/>
    </w:p>
    <w:p w:rsidR="00231CE9" w:rsidRPr="00231CE9" w:rsidRDefault="00231CE9" w:rsidP="00231CE9">
      <w:pPr>
        <w:ind w:left="720" w:hanging="720"/>
        <w:jc w:val="both"/>
        <w:rPr>
          <w:noProof/>
          <w:szCs w:val="22"/>
        </w:rPr>
      </w:pPr>
      <w:bookmarkStart w:id="621" w:name="_ENREF_138"/>
      <w:r w:rsidRPr="00231CE9">
        <w:rPr>
          <w:noProof/>
          <w:szCs w:val="22"/>
        </w:rPr>
        <w:t>138.</w:t>
      </w:r>
      <w:r w:rsidRPr="00231CE9">
        <w:rPr>
          <w:noProof/>
          <w:szCs w:val="22"/>
        </w:rPr>
        <w:tab/>
        <w:t xml:space="preserve">Warringer, J., E. Ericson, L. Fernandez, O. Nerman, and A. Blomberg, </w:t>
      </w:r>
      <w:r w:rsidRPr="00231CE9">
        <w:rPr>
          <w:i/>
          <w:noProof/>
          <w:szCs w:val="22"/>
        </w:rPr>
        <w:t>High-resolution yeast phenomics resolves different physiological features in the saline response.</w:t>
      </w:r>
      <w:r w:rsidRPr="00231CE9">
        <w:rPr>
          <w:noProof/>
          <w:szCs w:val="22"/>
        </w:rPr>
        <w:t xml:space="preserve"> Proc Natl Acad Sci U S A, 2003. </w:t>
      </w:r>
      <w:r w:rsidRPr="00231CE9">
        <w:rPr>
          <w:b/>
          <w:noProof/>
          <w:szCs w:val="22"/>
        </w:rPr>
        <w:t>100</w:t>
      </w:r>
      <w:r w:rsidRPr="00231CE9">
        <w:rPr>
          <w:noProof/>
          <w:szCs w:val="22"/>
        </w:rPr>
        <w:t>(26): p. 15724-9.</w:t>
      </w:r>
      <w:bookmarkEnd w:id="621"/>
    </w:p>
    <w:p w:rsidR="00231CE9" w:rsidRPr="00231CE9" w:rsidRDefault="00231CE9" w:rsidP="00231CE9">
      <w:pPr>
        <w:ind w:left="720" w:hanging="720"/>
        <w:jc w:val="both"/>
        <w:rPr>
          <w:noProof/>
          <w:szCs w:val="22"/>
        </w:rPr>
      </w:pPr>
      <w:bookmarkStart w:id="622" w:name="_ENREF_139"/>
      <w:r w:rsidRPr="00231CE9">
        <w:rPr>
          <w:noProof/>
          <w:szCs w:val="22"/>
        </w:rPr>
        <w:t>139.</w:t>
      </w:r>
      <w:r w:rsidRPr="00231CE9">
        <w:rPr>
          <w:noProof/>
          <w:szCs w:val="22"/>
        </w:rPr>
        <w:tab/>
        <w:t xml:space="preserve">Costanzo, M., A. Baryshnikova, J. Bellay, Y. Kim, E.D. Spear, C.S. Sevier, H. Ding, J.L. Koh, K. Toufighi, S. Mostafavi, J. Prinz, R.P. St Onge, B. VanderSluis, T. Makhnevych, F.J. Vizeacoumar, S. Alizadeh, S. Bahr, R.L. Brost, Y. Chen, M. Cokol, R. Deshpande, Z. Li, Z.Y. Lin, W. Liang, M. Marback, J. Paw, B.J. San Luis, E. Shuteriqi, A.H. Tong, N. van Dyk, I.M. Wallace, J.A. Whitney, M.T. Weirauch, G. Zhong, H. Zhu, W.A. Houry, M. Brudno, S. Ragibizadeh, B. Papp, C. Pal, F.P. Roth, G. Giaever, C. Nislow, O.G. Troyanskaya, H. Bussey, G.D. Bader, A.C. Gingras, Q.D. Morris, P.M. Kim, C.A. Kaiser, C.L. Myers, B.J. Andrews, and C. Boone, </w:t>
      </w:r>
      <w:r w:rsidRPr="00231CE9">
        <w:rPr>
          <w:i/>
          <w:noProof/>
          <w:szCs w:val="22"/>
        </w:rPr>
        <w:t>The genetic landscape of a cell.</w:t>
      </w:r>
      <w:r w:rsidRPr="00231CE9">
        <w:rPr>
          <w:noProof/>
          <w:szCs w:val="22"/>
        </w:rPr>
        <w:t xml:space="preserve"> Science, 2010. </w:t>
      </w:r>
      <w:r w:rsidRPr="00231CE9">
        <w:rPr>
          <w:b/>
          <w:noProof/>
          <w:szCs w:val="22"/>
        </w:rPr>
        <w:t>327</w:t>
      </w:r>
      <w:r w:rsidRPr="00231CE9">
        <w:rPr>
          <w:noProof/>
          <w:szCs w:val="22"/>
        </w:rPr>
        <w:t>(5964): p. 425-31.</w:t>
      </w:r>
      <w:bookmarkEnd w:id="622"/>
    </w:p>
    <w:p w:rsidR="00231CE9" w:rsidRPr="00231CE9" w:rsidRDefault="00231CE9" w:rsidP="00231CE9">
      <w:pPr>
        <w:ind w:left="720" w:hanging="720"/>
        <w:jc w:val="both"/>
        <w:rPr>
          <w:noProof/>
          <w:szCs w:val="22"/>
        </w:rPr>
      </w:pPr>
      <w:bookmarkStart w:id="623" w:name="_ENREF_140"/>
      <w:r w:rsidRPr="00231CE9">
        <w:rPr>
          <w:noProof/>
          <w:szCs w:val="22"/>
        </w:rPr>
        <w:t>140.</w:t>
      </w:r>
      <w:r w:rsidRPr="00231CE9">
        <w:rPr>
          <w:noProof/>
          <w:szCs w:val="22"/>
        </w:rPr>
        <w:tab/>
        <w:t xml:space="preserve">Myers, C.L., D. Robson, A. Wible, M.A. Hibbs, C. Chiriac, C.L. Theesfeld, K. Dolinski, and O.G. Troyanskaya, </w:t>
      </w:r>
      <w:r w:rsidRPr="00231CE9">
        <w:rPr>
          <w:i/>
          <w:noProof/>
          <w:szCs w:val="22"/>
        </w:rPr>
        <w:t>Discovery of biological networks from diverse functional genomic data.</w:t>
      </w:r>
      <w:r w:rsidRPr="00231CE9">
        <w:rPr>
          <w:noProof/>
          <w:szCs w:val="22"/>
        </w:rPr>
        <w:t xml:space="preserve"> Genome Biol, 2005. </w:t>
      </w:r>
      <w:r w:rsidRPr="00231CE9">
        <w:rPr>
          <w:b/>
          <w:noProof/>
          <w:szCs w:val="22"/>
        </w:rPr>
        <w:t>6</w:t>
      </w:r>
      <w:r w:rsidRPr="00231CE9">
        <w:rPr>
          <w:noProof/>
          <w:szCs w:val="22"/>
        </w:rPr>
        <w:t>(13): p. R114.</w:t>
      </w:r>
      <w:bookmarkEnd w:id="623"/>
    </w:p>
    <w:p w:rsidR="00231CE9" w:rsidRPr="00231CE9" w:rsidRDefault="00231CE9" w:rsidP="00231CE9">
      <w:pPr>
        <w:ind w:left="720" w:hanging="720"/>
        <w:jc w:val="both"/>
        <w:rPr>
          <w:noProof/>
          <w:szCs w:val="22"/>
        </w:rPr>
      </w:pPr>
      <w:bookmarkStart w:id="624" w:name="_ENREF_141"/>
      <w:r w:rsidRPr="00231CE9">
        <w:rPr>
          <w:noProof/>
          <w:szCs w:val="22"/>
        </w:rPr>
        <w:t>141.</w:t>
      </w:r>
      <w:r w:rsidRPr="00231CE9">
        <w:rPr>
          <w:noProof/>
          <w:szCs w:val="22"/>
        </w:rPr>
        <w:tab/>
        <w:t xml:space="preserve">Myers, C.L., C. Chiriac, and O.G. Troyanskaya, </w:t>
      </w:r>
      <w:r w:rsidRPr="00231CE9">
        <w:rPr>
          <w:i/>
          <w:noProof/>
          <w:szCs w:val="22"/>
        </w:rPr>
        <w:t>Discovering biological networks from diverse functional genomic data.</w:t>
      </w:r>
      <w:r w:rsidRPr="00231CE9">
        <w:rPr>
          <w:noProof/>
          <w:szCs w:val="22"/>
        </w:rPr>
        <w:t xml:space="preserve"> Methods Mol Biol, 2009. </w:t>
      </w:r>
      <w:r w:rsidRPr="00231CE9">
        <w:rPr>
          <w:b/>
          <w:noProof/>
          <w:szCs w:val="22"/>
        </w:rPr>
        <w:t>563</w:t>
      </w:r>
      <w:r w:rsidRPr="00231CE9">
        <w:rPr>
          <w:noProof/>
          <w:szCs w:val="22"/>
        </w:rPr>
        <w:t>: p. 157-75.</w:t>
      </w:r>
      <w:bookmarkEnd w:id="624"/>
    </w:p>
    <w:p w:rsidR="00231CE9" w:rsidRPr="00231CE9" w:rsidRDefault="00231CE9" w:rsidP="00231CE9">
      <w:pPr>
        <w:ind w:left="720" w:hanging="720"/>
        <w:jc w:val="both"/>
        <w:rPr>
          <w:noProof/>
          <w:szCs w:val="22"/>
        </w:rPr>
      </w:pPr>
      <w:bookmarkStart w:id="625" w:name="_ENREF_142"/>
      <w:r w:rsidRPr="00231CE9">
        <w:rPr>
          <w:noProof/>
          <w:szCs w:val="22"/>
        </w:rPr>
        <w:t>142.</w:t>
      </w:r>
      <w:r w:rsidRPr="00231CE9">
        <w:rPr>
          <w:noProof/>
          <w:szCs w:val="22"/>
        </w:rPr>
        <w:tab/>
        <w:t xml:space="preserve">Burtner, C.R., C.J. Murakami, B. Olsen, B.K. Kennedy, and M. Kaeberlein, </w:t>
      </w:r>
      <w:r w:rsidRPr="00231CE9">
        <w:rPr>
          <w:i/>
          <w:noProof/>
          <w:szCs w:val="22"/>
        </w:rPr>
        <w:t>A genomic analysis of chronological longevity factors in budding yeast.</w:t>
      </w:r>
      <w:r w:rsidRPr="00231CE9">
        <w:rPr>
          <w:noProof/>
          <w:szCs w:val="22"/>
        </w:rPr>
        <w:t xml:space="preserve"> Cell Cycle, 2011. </w:t>
      </w:r>
      <w:r w:rsidRPr="00231CE9">
        <w:rPr>
          <w:b/>
          <w:noProof/>
          <w:szCs w:val="22"/>
        </w:rPr>
        <w:t>10</w:t>
      </w:r>
      <w:r w:rsidRPr="00231CE9">
        <w:rPr>
          <w:noProof/>
          <w:szCs w:val="22"/>
        </w:rPr>
        <w:t>(9): p. 1385-96.</w:t>
      </w:r>
      <w:bookmarkEnd w:id="625"/>
    </w:p>
    <w:p w:rsidR="00231CE9" w:rsidRPr="00231CE9" w:rsidRDefault="00231CE9" w:rsidP="00231CE9">
      <w:pPr>
        <w:ind w:left="720" w:hanging="720"/>
        <w:jc w:val="both"/>
        <w:rPr>
          <w:noProof/>
          <w:szCs w:val="22"/>
        </w:rPr>
      </w:pPr>
      <w:bookmarkStart w:id="626" w:name="_ENREF_143"/>
      <w:r w:rsidRPr="00231CE9">
        <w:rPr>
          <w:noProof/>
          <w:szCs w:val="22"/>
        </w:rPr>
        <w:t>143.</w:t>
      </w:r>
      <w:r w:rsidRPr="00231CE9">
        <w:rPr>
          <w:noProof/>
          <w:szCs w:val="22"/>
        </w:rPr>
        <w:tab/>
        <w:t xml:space="preserve">Kaeberlein, M. and B.K. Kennedy, </w:t>
      </w:r>
      <w:r w:rsidRPr="00231CE9">
        <w:rPr>
          <w:i/>
          <w:noProof/>
          <w:szCs w:val="22"/>
        </w:rPr>
        <w:t>Large-scale identification in yeast of conserved ageing genes.</w:t>
      </w:r>
      <w:r w:rsidRPr="00231CE9">
        <w:rPr>
          <w:noProof/>
          <w:szCs w:val="22"/>
        </w:rPr>
        <w:t xml:space="preserve"> Mech Ageing Dev, 2005. </w:t>
      </w:r>
      <w:r w:rsidRPr="00231CE9">
        <w:rPr>
          <w:b/>
          <w:noProof/>
          <w:szCs w:val="22"/>
        </w:rPr>
        <w:t>126</w:t>
      </w:r>
      <w:r w:rsidRPr="00231CE9">
        <w:rPr>
          <w:noProof/>
          <w:szCs w:val="22"/>
        </w:rPr>
        <w:t>(1): p. 17-21.</w:t>
      </w:r>
      <w:bookmarkEnd w:id="626"/>
    </w:p>
    <w:p w:rsidR="00231CE9" w:rsidRPr="00231CE9" w:rsidRDefault="00231CE9" w:rsidP="00231CE9">
      <w:pPr>
        <w:ind w:left="720" w:hanging="720"/>
        <w:jc w:val="both"/>
        <w:rPr>
          <w:noProof/>
          <w:szCs w:val="22"/>
        </w:rPr>
      </w:pPr>
      <w:bookmarkStart w:id="627" w:name="_ENREF_144"/>
      <w:r w:rsidRPr="00231CE9">
        <w:rPr>
          <w:noProof/>
          <w:szCs w:val="22"/>
        </w:rPr>
        <w:t>144.</w:t>
      </w:r>
      <w:r w:rsidRPr="00231CE9">
        <w:rPr>
          <w:noProof/>
          <w:szCs w:val="22"/>
        </w:rPr>
        <w:tab/>
        <w:t xml:space="preserve">Connelly, C.F. and J.M. Akey, </w:t>
      </w:r>
      <w:r w:rsidRPr="00231CE9">
        <w:rPr>
          <w:i/>
          <w:noProof/>
          <w:szCs w:val="22"/>
        </w:rPr>
        <w:t>On the Prospects of Whole-genome Association Mapping in Saccharomyces cerevisiae.</w:t>
      </w:r>
      <w:r w:rsidRPr="00231CE9">
        <w:rPr>
          <w:noProof/>
          <w:szCs w:val="22"/>
        </w:rPr>
        <w:t xml:space="preserve"> Genetics, 2012: p. E-publication.</w:t>
      </w:r>
      <w:bookmarkEnd w:id="627"/>
    </w:p>
    <w:p w:rsidR="00231CE9" w:rsidRPr="00231CE9" w:rsidRDefault="00231CE9" w:rsidP="00231CE9">
      <w:pPr>
        <w:ind w:left="720" w:hanging="720"/>
        <w:jc w:val="both"/>
        <w:rPr>
          <w:noProof/>
          <w:szCs w:val="22"/>
        </w:rPr>
      </w:pPr>
      <w:bookmarkStart w:id="628" w:name="_ENREF_145"/>
      <w:r w:rsidRPr="00231CE9">
        <w:rPr>
          <w:noProof/>
          <w:szCs w:val="22"/>
        </w:rPr>
        <w:t>145.</w:t>
      </w:r>
      <w:r w:rsidRPr="00231CE9">
        <w:rPr>
          <w:noProof/>
          <w:szCs w:val="22"/>
        </w:rPr>
        <w:tab/>
        <w:t xml:space="preserve">Schacherer, J., J.A. Shapiro, D.M. Ruderfer, and L. Kruglyak, </w:t>
      </w:r>
      <w:r w:rsidRPr="00231CE9">
        <w:rPr>
          <w:i/>
          <w:noProof/>
          <w:szCs w:val="22"/>
        </w:rPr>
        <w:t>Comprehensive polymorphism survey elucidates population structure of Saccharomyces cerevisiae.</w:t>
      </w:r>
      <w:r w:rsidRPr="00231CE9">
        <w:rPr>
          <w:noProof/>
          <w:szCs w:val="22"/>
        </w:rPr>
        <w:t xml:space="preserve"> Nature, 2009. </w:t>
      </w:r>
      <w:r w:rsidRPr="00231CE9">
        <w:rPr>
          <w:b/>
          <w:noProof/>
          <w:szCs w:val="22"/>
        </w:rPr>
        <w:t>458</w:t>
      </w:r>
      <w:r w:rsidRPr="00231CE9">
        <w:rPr>
          <w:noProof/>
          <w:szCs w:val="22"/>
        </w:rPr>
        <w:t>(7236): p. 342-5.</w:t>
      </w:r>
      <w:bookmarkEnd w:id="628"/>
    </w:p>
    <w:p w:rsidR="00231CE9" w:rsidRPr="00231CE9" w:rsidRDefault="00231CE9" w:rsidP="00231CE9">
      <w:pPr>
        <w:ind w:left="720" w:hanging="720"/>
        <w:jc w:val="both"/>
        <w:rPr>
          <w:noProof/>
          <w:szCs w:val="22"/>
        </w:rPr>
      </w:pPr>
      <w:bookmarkStart w:id="629" w:name="_ENREF_146"/>
      <w:r w:rsidRPr="00231CE9">
        <w:rPr>
          <w:noProof/>
          <w:szCs w:val="22"/>
        </w:rPr>
        <w:t>146.</w:t>
      </w:r>
      <w:r w:rsidRPr="00231CE9">
        <w:rPr>
          <w:noProof/>
          <w:szCs w:val="22"/>
        </w:rPr>
        <w:tab/>
        <w:t xml:space="preserve">Hoh, J. and J. Ott, </w:t>
      </w:r>
      <w:r w:rsidRPr="00231CE9">
        <w:rPr>
          <w:i/>
          <w:noProof/>
          <w:szCs w:val="22"/>
        </w:rPr>
        <w:t>Mathematical multi-locus approaches to localizing complex human trait genes.</w:t>
      </w:r>
      <w:r w:rsidRPr="00231CE9">
        <w:rPr>
          <w:noProof/>
          <w:szCs w:val="22"/>
        </w:rPr>
        <w:t xml:space="preserve"> Nat Rev Genet, 2003. </w:t>
      </w:r>
      <w:r w:rsidRPr="00231CE9">
        <w:rPr>
          <w:b/>
          <w:noProof/>
          <w:szCs w:val="22"/>
        </w:rPr>
        <w:t>4</w:t>
      </w:r>
      <w:r w:rsidRPr="00231CE9">
        <w:rPr>
          <w:noProof/>
          <w:szCs w:val="22"/>
        </w:rPr>
        <w:t>(9): p. 701-9.</w:t>
      </w:r>
      <w:bookmarkEnd w:id="629"/>
    </w:p>
    <w:p w:rsidR="00231CE9" w:rsidRPr="00231CE9" w:rsidRDefault="00231CE9" w:rsidP="00231CE9">
      <w:pPr>
        <w:ind w:left="720" w:hanging="720"/>
        <w:jc w:val="both"/>
        <w:rPr>
          <w:noProof/>
          <w:szCs w:val="22"/>
        </w:rPr>
      </w:pPr>
      <w:bookmarkStart w:id="630" w:name="_ENREF_147"/>
      <w:r w:rsidRPr="00231CE9">
        <w:rPr>
          <w:noProof/>
          <w:szCs w:val="22"/>
        </w:rPr>
        <w:t>147.</w:t>
      </w:r>
      <w:r w:rsidRPr="00231CE9">
        <w:rPr>
          <w:noProof/>
          <w:szCs w:val="22"/>
        </w:rPr>
        <w:tab/>
        <w:t xml:space="preserve">Price, A.L., N.J. Patterson, R.M. Plenge, M.E. Weinblatt, N.A. Shadick, and D. Reich, </w:t>
      </w:r>
      <w:r w:rsidRPr="00231CE9">
        <w:rPr>
          <w:i/>
          <w:noProof/>
          <w:szCs w:val="22"/>
        </w:rPr>
        <w:t>Principal components analysis corrects for stratification in genome-wide association studies.</w:t>
      </w:r>
      <w:r w:rsidRPr="00231CE9">
        <w:rPr>
          <w:noProof/>
          <w:szCs w:val="22"/>
        </w:rPr>
        <w:t xml:space="preserve"> Nat Genet, 2006. </w:t>
      </w:r>
      <w:r w:rsidRPr="00231CE9">
        <w:rPr>
          <w:b/>
          <w:noProof/>
          <w:szCs w:val="22"/>
        </w:rPr>
        <w:t>38</w:t>
      </w:r>
      <w:r w:rsidRPr="00231CE9">
        <w:rPr>
          <w:noProof/>
          <w:szCs w:val="22"/>
        </w:rPr>
        <w:t>(8): p. 904-9.</w:t>
      </w:r>
      <w:bookmarkEnd w:id="630"/>
    </w:p>
    <w:p w:rsidR="00231CE9" w:rsidRPr="00231CE9" w:rsidRDefault="00231CE9" w:rsidP="00231CE9">
      <w:pPr>
        <w:ind w:left="720" w:hanging="720"/>
        <w:jc w:val="both"/>
        <w:rPr>
          <w:noProof/>
          <w:szCs w:val="22"/>
        </w:rPr>
      </w:pPr>
      <w:bookmarkStart w:id="631" w:name="_ENREF_148"/>
      <w:r w:rsidRPr="00231CE9">
        <w:rPr>
          <w:noProof/>
          <w:szCs w:val="22"/>
        </w:rPr>
        <w:t>148.</w:t>
      </w:r>
      <w:r w:rsidRPr="00231CE9">
        <w:rPr>
          <w:noProof/>
          <w:szCs w:val="22"/>
        </w:rPr>
        <w:tab/>
        <w:t xml:space="preserve">Kang, H.M., N.A. Zaitlen, C.M. Wade, A. Kirby, D. Heckerman, M.J. Daly, and E. Eskin, </w:t>
      </w:r>
      <w:r w:rsidRPr="00231CE9">
        <w:rPr>
          <w:i/>
          <w:noProof/>
          <w:szCs w:val="22"/>
        </w:rPr>
        <w:t>Efficient control of population structure in model organism association mapping.</w:t>
      </w:r>
      <w:r w:rsidRPr="00231CE9">
        <w:rPr>
          <w:noProof/>
          <w:szCs w:val="22"/>
        </w:rPr>
        <w:t xml:space="preserve"> Genetics, 2008. </w:t>
      </w:r>
      <w:r w:rsidRPr="00231CE9">
        <w:rPr>
          <w:b/>
          <w:noProof/>
          <w:szCs w:val="22"/>
        </w:rPr>
        <w:t>178</w:t>
      </w:r>
      <w:r w:rsidRPr="00231CE9">
        <w:rPr>
          <w:noProof/>
          <w:szCs w:val="22"/>
        </w:rPr>
        <w:t>(3): p. 1709-23.</w:t>
      </w:r>
      <w:bookmarkEnd w:id="631"/>
    </w:p>
    <w:p w:rsidR="00231CE9" w:rsidRPr="00231CE9" w:rsidRDefault="00231CE9" w:rsidP="00231CE9">
      <w:pPr>
        <w:ind w:left="720" w:hanging="720"/>
        <w:jc w:val="both"/>
        <w:rPr>
          <w:noProof/>
          <w:szCs w:val="22"/>
        </w:rPr>
      </w:pPr>
      <w:bookmarkStart w:id="632" w:name="_ENREF_149"/>
      <w:r w:rsidRPr="00231CE9">
        <w:rPr>
          <w:noProof/>
          <w:szCs w:val="22"/>
        </w:rPr>
        <w:t>149.</w:t>
      </w:r>
      <w:r w:rsidRPr="00231CE9">
        <w:rPr>
          <w:noProof/>
          <w:szCs w:val="22"/>
        </w:rPr>
        <w:tab/>
        <w:t xml:space="preserve">Zhao, J., S. Gupta, M. Seielstad, J. Liu, and A. Thalamuthu, </w:t>
      </w:r>
      <w:r w:rsidRPr="00231CE9">
        <w:rPr>
          <w:i/>
          <w:noProof/>
          <w:szCs w:val="22"/>
        </w:rPr>
        <w:t>Pathway-based analysis using reduced gene subsets in genome-wide association studies.</w:t>
      </w:r>
      <w:r w:rsidRPr="00231CE9">
        <w:rPr>
          <w:noProof/>
          <w:szCs w:val="22"/>
        </w:rPr>
        <w:t xml:space="preserve"> BMC Bioinformatics, 2011. </w:t>
      </w:r>
      <w:r w:rsidRPr="00231CE9">
        <w:rPr>
          <w:b/>
          <w:noProof/>
          <w:szCs w:val="22"/>
        </w:rPr>
        <w:t>12</w:t>
      </w:r>
      <w:r w:rsidRPr="00231CE9">
        <w:rPr>
          <w:noProof/>
          <w:szCs w:val="22"/>
        </w:rPr>
        <w:t>: p. 17.</w:t>
      </w:r>
      <w:bookmarkEnd w:id="632"/>
    </w:p>
    <w:p w:rsidR="00231CE9" w:rsidRPr="00231CE9" w:rsidRDefault="00231CE9" w:rsidP="00231CE9">
      <w:pPr>
        <w:ind w:left="720" w:hanging="720"/>
        <w:jc w:val="both"/>
        <w:rPr>
          <w:noProof/>
          <w:szCs w:val="22"/>
        </w:rPr>
      </w:pPr>
      <w:bookmarkStart w:id="633" w:name="_ENREF_150"/>
      <w:r w:rsidRPr="00231CE9">
        <w:rPr>
          <w:noProof/>
          <w:szCs w:val="22"/>
        </w:rPr>
        <w:t>150.</w:t>
      </w:r>
      <w:r w:rsidRPr="00231CE9">
        <w:rPr>
          <w:noProof/>
          <w:szCs w:val="22"/>
        </w:rPr>
        <w:tab/>
        <w:t xml:space="preserve">O'Dushlaine, C., E. Kenny, E.A. Heron, R. Segurado, M. Gill, D.W. Morris, and A. Corvin, </w:t>
      </w:r>
      <w:r w:rsidRPr="00231CE9">
        <w:rPr>
          <w:i/>
          <w:noProof/>
          <w:szCs w:val="22"/>
        </w:rPr>
        <w:t>The SNP ratio test: pathway analysis of genome-wide association datasets.</w:t>
      </w:r>
      <w:r w:rsidRPr="00231CE9">
        <w:rPr>
          <w:noProof/>
          <w:szCs w:val="22"/>
        </w:rPr>
        <w:t xml:space="preserve"> Bioinformatics, 2009. </w:t>
      </w:r>
      <w:r w:rsidRPr="00231CE9">
        <w:rPr>
          <w:b/>
          <w:noProof/>
          <w:szCs w:val="22"/>
        </w:rPr>
        <w:t>25</w:t>
      </w:r>
      <w:r w:rsidRPr="00231CE9">
        <w:rPr>
          <w:noProof/>
          <w:szCs w:val="22"/>
        </w:rPr>
        <w:t>(20): p. 2762-3.</w:t>
      </w:r>
      <w:bookmarkEnd w:id="633"/>
    </w:p>
    <w:p w:rsidR="00231CE9" w:rsidRPr="00231CE9" w:rsidRDefault="00231CE9" w:rsidP="00231CE9">
      <w:pPr>
        <w:ind w:left="720" w:hanging="720"/>
        <w:jc w:val="both"/>
        <w:rPr>
          <w:noProof/>
          <w:szCs w:val="22"/>
        </w:rPr>
      </w:pPr>
      <w:bookmarkStart w:id="634" w:name="_ENREF_151"/>
      <w:r w:rsidRPr="00231CE9">
        <w:rPr>
          <w:noProof/>
          <w:szCs w:val="22"/>
        </w:rPr>
        <w:t>151.</w:t>
      </w:r>
      <w:r w:rsidRPr="00231CE9">
        <w:rPr>
          <w:noProof/>
          <w:szCs w:val="22"/>
        </w:rPr>
        <w:tab/>
        <w:t xml:space="preserve">Weng, L., F. Macciardi, A. Subramanian, G. Guffanti, S.G. Potkin, Z. Yu, and X. Xie, </w:t>
      </w:r>
      <w:r w:rsidRPr="00231CE9">
        <w:rPr>
          <w:i/>
          <w:noProof/>
          <w:szCs w:val="22"/>
        </w:rPr>
        <w:t>SNP-based pathway enrichment analysis for genome-wide association studies.</w:t>
      </w:r>
      <w:r w:rsidRPr="00231CE9">
        <w:rPr>
          <w:noProof/>
          <w:szCs w:val="22"/>
        </w:rPr>
        <w:t xml:space="preserve"> BMC Bioinformatics, 2011. </w:t>
      </w:r>
      <w:r w:rsidRPr="00231CE9">
        <w:rPr>
          <w:b/>
          <w:noProof/>
          <w:szCs w:val="22"/>
        </w:rPr>
        <w:t>12</w:t>
      </w:r>
      <w:r w:rsidRPr="00231CE9">
        <w:rPr>
          <w:noProof/>
          <w:szCs w:val="22"/>
        </w:rPr>
        <w:t>: p. 99.</w:t>
      </w:r>
      <w:bookmarkEnd w:id="634"/>
    </w:p>
    <w:p w:rsidR="00231CE9" w:rsidRPr="00231CE9" w:rsidRDefault="00231CE9" w:rsidP="00231CE9">
      <w:pPr>
        <w:ind w:left="720" w:hanging="720"/>
        <w:jc w:val="both"/>
        <w:rPr>
          <w:noProof/>
          <w:szCs w:val="22"/>
        </w:rPr>
      </w:pPr>
      <w:bookmarkStart w:id="635" w:name="_ENREF_152"/>
      <w:r w:rsidRPr="00231CE9">
        <w:rPr>
          <w:noProof/>
          <w:szCs w:val="22"/>
        </w:rPr>
        <w:t>152.</w:t>
      </w:r>
      <w:r w:rsidRPr="00231CE9">
        <w:rPr>
          <w:noProof/>
          <w:szCs w:val="22"/>
        </w:rPr>
        <w:tab/>
        <w:t xml:space="preserve">Holden, M., S. Deng, L. Wojnowski, and B. Kulle, </w:t>
      </w:r>
      <w:r w:rsidRPr="00231CE9">
        <w:rPr>
          <w:i/>
          <w:noProof/>
          <w:szCs w:val="22"/>
        </w:rPr>
        <w:t>GSEA-SNP: applying gene set enrichment analysis to SNP data from genome-wide association studies.</w:t>
      </w:r>
      <w:r w:rsidRPr="00231CE9">
        <w:rPr>
          <w:noProof/>
          <w:szCs w:val="22"/>
        </w:rPr>
        <w:t xml:space="preserve"> Bioinformatics, 2008. </w:t>
      </w:r>
      <w:r w:rsidRPr="00231CE9">
        <w:rPr>
          <w:b/>
          <w:noProof/>
          <w:szCs w:val="22"/>
        </w:rPr>
        <w:t>24</w:t>
      </w:r>
      <w:r w:rsidRPr="00231CE9">
        <w:rPr>
          <w:noProof/>
          <w:szCs w:val="22"/>
        </w:rPr>
        <w:t>(23): p. 2784-5.</w:t>
      </w:r>
      <w:bookmarkEnd w:id="635"/>
    </w:p>
    <w:p w:rsidR="00231CE9" w:rsidRPr="00231CE9" w:rsidRDefault="00231CE9" w:rsidP="00231CE9">
      <w:pPr>
        <w:ind w:left="720" w:hanging="720"/>
        <w:jc w:val="both"/>
        <w:rPr>
          <w:noProof/>
          <w:szCs w:val="22"/>
        </w:rPr>
      </w:pPr>
      <w:bookmarkStart w:id="636" w:name="_ENREF_153"/>
      <w:r w:rsidRPr="00231CE9">
        <w:rPr>
          <w:noProof/>
          <w:szCs w:val="22"/>
        </w:rPr>
        <w:t>153.</w:t>
      </w:r>
      <w:r w:rsidRPr="00231CE9">
        <w:rPr>
          <w:noProof/>
          <w:szCs w:val="22"/>
        </w:rPr>
        <w:tab/>
        <w:t xml:space="preserve">Wang, K., M. Li, and H. Hakonarson, </w:t>
      </w:r>
      <w:r w:rsidRPr="00231CE9">
        <w:rPr>
          <w:i/>
          <w:noProof/>
          <w:szCs w:val="22"/>
        </w:rPr>
        <w:t>Analysing biological pathways in genome-wide association studies.</w:t>
      </w:r>
      <w:r w:rsidRPr="00231CE9">
        <w:rPr>
          <w:noProof/>
          <w:szCs w:val="22"/>
        </w:rPr>
        <w:t xml:space="preserve"> Nat Rev Genet, 2010. </w:t>
      </w:r>
      <w:r w:rsidRPr="00231CE9">
        <w:rPr>
          <w:b/>
          <w:noProof/>
          <w:szCs w:val="22"/>
        </w:rPr>
        <w:t>11</w:t>
      </w:r>
      <w:r w:rsidRPr="00231CE9">
        <w:rPr>
          <w:noProof/>
          <w:szCs w:val="22"/>
        </w:rPr>
        <w:t>(12): p. 843-54.</w:t>
      </w:r>
      <w:bookmarkEnd w:id="636"/>
    </w:p>
    <w:p w:rsidR="00231CE9" w:rsidRPr="00231CE9" w:rsidRDefault="00231CE9" w:rsidP="00231CE9">
      <w:pPr>
        <w:ind w:left="720" w:hanging="720"/>
        <w:jc w:val="both"/>
        <w:rPr>
          <w:noProof/>
          <w:szCs w:val="22"/>
        </w:rPr>
      </w:pPr>
      <w:bookmarkStart w:id="637" w:name="_ENREF_154"/>
      <w:r w:rsidRPr="00231CE9">
        <w:rPr>
          <w:noProof/>
          <w:szCs w:val="22"/>
        </w:rPr>
        <w:t>154.</w:t>
      </w:r>
      <w:r w:rsidRPr="00231CE9">
        <w:rPr>
          <w:noProof/>
          <w:szCs w:val="22"/>
        </w:rPr>
        <w:tab/>
        <w:t xml:space="preserve">Weinberger, M., A. Mesquita, T. Caroll, L. Marks, H. Yang, Z. Zhang, P. Ludovico, and W.C. Burhans, </w:t>
      </w:r>
      <w:r w:rsidRPr="00231CE9">
        <w:rPr>
          <w:i/>
          <w:noProof/>
          <w:szCs w:val="22"/>
        </w:rPr>
        <w:t>Growth signaling promotes chronological aging in budding yeast by inducing superoxide anions that inhibit quiescence.</w:t>
      </w:r>
      <w:r w:rsidRPr="00231CE9">
        <w:rPr>
          <w:noProof/>
          <w:szCs w:val="22"/>
        </w:rPr>
        <w:t xml:space="preserve"> Aging (Albany NY), 2010. </w:t>
      </w:r>
      <w:r w:rsidRPr="00231CE9">
        <w:rPr>
          <w:b/>
          <w:noProof/>
          <w:szCs w:val="22"/>
        </w:rPr>
        <w:t>2</w:t>
      </w:r>
      <w:r w:rsidRPr="00231CE9">
        <w:rPr>
          <w:noProof/>
          <w:szCs w:val="22"/>
        </w:rPr>
        <w:t>(10): p. 709-26.</w:t>
      </w:r>
      <w:bookmarkEnd w:id="637"/>
    </w:p>
    <w:p w:rsidR="00231CE9" w:rsidRPr="00231CE9" w:rsidRDefault="00231CE9" w:rsidP="00231CE9">
      <w:pPr>
        <w:ind w:left="720" w:hanging="720"/>
        <w:jc w:val="both"/>
        <w:rPr>
          <w:noProof/>
          <w:szCs w:val="22"/>
        </w:rPr>
      </w:pPr>
      <w:bookmarkStart w:id="638" w:name="_ENREF_155"/>
      <w:r w:rsidRPr="00231CE9">
        <w:rPr>
          <w:noProof/>
          <w:szCs w:val="22"/>
        </w:rPr>
        <w:t>155.</w:t>
      </w:r>
      <w:r w:rsidRPr="00231CE9">
        <w:rPr>
          <w:noProof/>
          <w:szCs w:val="22"/>
        </w:rPr>
        <w:tab/>
        <w:t xml:space="preserve">Mesquita, A., M. Weinberger, A. Silva, B. Sampaio-Marques, B. Almeida, C. Leao, V. Costa, F. Rodrigues, W.C. Burhans, and P. Ludovico, </w:t>
      </w:r>
      <w:r w:rsidRPr="00231CE9">
        <w:rPr>
          <w:i/>
          <w:noProof/>
          <w:szCs w:val="22"/>
        </w:rPr>
        <w:t>Caloric restriction or catalase inactivation extends yeast chronological lifespan by inducing H2O2 and superoxide dismutase activity.</w:t>
      </w:r>
      <w:r w:rsidRPr="00231CE9">
        <w:rPr>
          <w:noProof/>
          <w:szCs w:val="22"/>
        </w:rPr>
        <w:t xml:space="preserve"> Proc Natl Acad Sci U S A, 2010. </w:t>
      </w:r>
      <w:r w:rsidRPr="00231CE9">
        <w:rPr>
          <w:b/>
          <w:noProof/>
          <w:szCs w:val="22"/>
        </w:rPr>
        <w:t>107</w:t>
      </w:r>
      <w:r w:rsidRPr="00231CE9">
        <w:rPr>
          <w:noProof/>
          <w:szCs w:val="22"/>
        </w:rPr>
        <w:t>(34): p. 15123-8.</w:t>
      </w:r>
      <w:bookmarkEnd w:id="638"/>
    </w:p>
    <w:p w:rsidR="00231CE9" w:rsidRPr="00231CE9" w:rsidRDefault="00231CE9" w:rsidP="00231CE9">
      <w:pPr>
        <w:ind w:left="720" w:hanging="720"/>
        <w:jc w:val="both"/>
        <w:rPr>
          <w:noProof/>
          <w:szCs w:val="22"/>
        </w:rPr>
      </w:pPr>
      <w:bookmarkStart w:id="639" w:name="_ENREF_156"/>
      <w:r w:rsidRPr="00231CE9">
        <w:rPr>
          <w:noProof/>
          <w:szCs w:val="22"/>
        </w:rPr>
        <w:t>156.</w:t>
      </w:r>
      <w:r w:rsidRPr="00231CE9">
        <w:rPr>
          <w:noProof/>
          <w:szCs w:val="22"/>
        </w:rPr>
        <w:tab/>
        <w:t xml:space="preserve">Silander, O.K., N. Nikolic, A. Zaslaver, A. Bren, I. Kikoin, U. Alon, and M. Ackermann, </w:t>
      </w:r>
      <w:r w:rsidRPr="00231CE9">
        <w:rPr>
          <w:i/>
          <w:noProof/>
          <w:szCs w:val="22"/>
        </w:rPr>
        <w:t>A genome-wide analysis of promoter-mediated phenotypic noise in Escherichia coli.</w:t>
      </w:r>
      <w:r w:rsidRPr="00231CE9">
        <w:rPr>
          <w:noProof/>
          <w:szCs w:val="22"/>
        </w:rPr>
        <w:t xml:space="preserve"> PLoS Genet, 2012. </w:t>
      </w:r>
      <w:r w:rsidRPr="00231CE9">
        <w:rPr>
          <w:b/>
          <w:noProof/>
          <w:szCs w:val="22"/>
        </w:rPr>
        <w:t>8</w:t>
      </w:r>
      <w:r w:rsidRPr="00231CE9">
        <w:rPr>
          <w:noProof/>
          <w:szCs w:val="22"/>
        </w:rPr>
        <w:t>(1): p. e1002443.</w:t>
      </w:r>
      <w:bookmarkEnd w:id="639"/>
    </w:p>
    <w:p w:rsidR="00231CE9" w:rsidRPr="00231CE9" w:rsidRDefault="00231CE9" w:rsidP="00231CE9">
      <w:pPr>
        <w:ind w:left="720" w:hanging="720"/>
        <w:jc w:val="both"/>
        <w:rPr>
          <w:noProof/>
          <w:szCs w:val="22"/>
        </w:rPr>
      </w:pPr>
      <w:bookmarkStart w:id="640" w:name="_ENREF_157"/>
      <w:r w:rsidRPr="00231CE9">
        <w:rPr>
          <w:noProof/>
          <w:szCs w:val="22"/>
        </w:rPr>
        <w:t>157.</w:t>
      </w:r>
      <w:r w:rsidRPr="00231CE9">
        <w:rPr>
          <w:noProof/>
          <w:szCs w:val="22"/>
        </w:rPr>
        <w:tab/>
        <w:t xml:space="preserve">Zhang, Z., W. Qian, and J. Zhang, </w:t>
      </w:r>
      <w:r w:rsidRPr="00231CE9">
        <w:rPr>
          <w:i/>
          <w:noProof/>
          <w:szCs w:val="22"/>
        </w:rPr>
        <w:t>Positive selection for elevated gene expression noise in yeast.</w:t>
      </w:r>
      <w:r w:rsidRPr="00231CE9">
        <w:rPr>
          <w:noProof/>
          <w:szCs w:val="22"/>
        </w:rPr>
        <w:t xml:space="preserve"> Mol Syst Biol, 2009. </w:t>
      </w:r>
      <w:r w:rsidRPr="00231CE9">
        <w:rPr>
          <w:b/>
          <w:noProof/>
          <w:szCs w:val="22"/>
        </w:rPr>
        <w:t>5</w:t>
      </w:r>
      <w:r w:rsidRPr="00231CE9">
        <w:rPr>
          <w:noProof/>
          <w:szCs w:val="22"/>
        </w:rPr>
        <w:t>: p. 299.</w:t>
      </w:r>
      <w:bookmarkEnd w:id="640"/>
    </w:p>
    <w:p w:rsidR="00231CE9" w:rsidRPr="00231CE9" w:rsidRDefault="00231CE9" w:rsidP="00231CE9">
      <w:pPr>
        <w:ind w:left="720" w:hanging="720"/>
        <w:jc w:val="both"/>
        <w:rPr>
          <w:noProof/>
          <w:szCs w:val="22"/>
        </w:rPr>
      </w:pPr>
      <w:bookmarkStart w:id="641" w:name="_ENREF_158"/>
      <w:r w:rsidRPr="00231CE9">
        <w:rPr>
          <w:noProof/>
          <w:szCs w:val="22"/>
        </w:rPr>
        <w:t>158.</w:t>
      </w:r>
      <w:r w:rsidRPr="00231CE9">
        <w:rPr>
          <w:noProof/>
          <w:szCs w:val="22"/>
        </w:rPr>
        <w:tab/>
        <w:t xml:space="preserve">Andersen, M.P., Z.W. Nelson, E.D. Hetrick, and D.E. Gottschling, </w:t>
      </w:r>
      <w:r w:rsidRPr="00231CE9">
        <w:rPr>
          <w:i/>
          <w:noProof/>
          <w:szCs w:val="22"/>
        </w:rPr>
        <w:t>A genetic screen for increased loss of heterozygosity in Saccharomyces cerevisiae.</w:t>
      </w:r>
      <w:r w:rsidRPr="00231CE9">
        <w:rPr>
          <w:noProof/>
          <w:szCs w:val="22"/>
        </w:rPr>
        <w:t xml:space="preserve"> Genetics, 2008. </w:t>
      </w:r>
      <w:r w:rsidRPr="00231CE9">
        <w:rPr>
          <w:b/>
          <w:noProof/>
          <w:szCs w:val="22"/>
        </w:rPr>
        <w:t>179</w:t>
      </w:r>
      <w:r w:rsidRPr="00231CE9">
        <w:rPr>
          <w:noProof/>
          <w:szCs w:val="22"/>
        </w:rPr>
        <w:t>(3): p. 1179-95.</w:t>
      </w:r>
      <w:bookmarkEnd w:id="641"/>
    </w:p>
    <w:p w:rsidR="00231CE9" w:rsidRPr="00231CE9" w:rsidRDefault="00231CE9" w:rsidP="00231CE9">
      <w:pPr>
        <w:ind w:left="720" w:hanging="720"/>
        <w:jc w:val="both"/>
        <w:rPr>
          <w:noProof/>
          <w:szCs w:val="22"/>
        </w:rPr>
      </w:pPr>
      <w:bookmarkStart w:id="642" w:name="_ENREF_159"/>
      <w:r w:rsidRPr="00231CE9">
        <w:rPr>
          <w:noProof/>
          <w:szCs w:val="22"/>
        </w:rPr>
        <w:t>159.</w:t>
      </w:r>
      <w:r w:rsidRPr="00231CE9">
        <w:rPr>
          <w:noProof/>
          <w:szCs w:val="22"/>
        </w:rPr>
        <w:tab/>
        <w:t xml:space="preserve">Cossarizza, A., R. Ferraresi, L. Troiano, E. Roat, L. Gibellini, L. Bertoncelli, M. Nasi, and M. Pinti, </w:t>
      </w:r>
      <w:r w:rsidRPr="00231CE9">
        <w:rPr>
          <w:i/>
          <w:noProof/>
          <w:szCs w:val="22"/>
        </w:rPr>
        <w:t>Simultaneous analysis of reactive oxygen species and reduced glutathione content in living cells by polychromatic flow cytometry.</w:t>
      </w:r>
      <w:r w:rsidRPr="00231CE9">
        <w:rPr>
          <w:noProof/>
          <w:szCs w:val="22"/>
        </w:rPr>
        <w:t xml:space="preserve"> Nat Protoc, 2009. </w:t>
      </w:r>
      <w:r w:rsidRPr="00231CE9">
        <w:rPr>
          <w:b/>
          <w:noProof/>
          <w:szCs w:val="22"/>
        </w:rPr>
        <w:t>4</w:t>
      </w:r>
      <w:r w:rsidRPr="00231CE9">
        <w:rPr>
          <w:noProof/>
          <w:szCs w:val="22"/>
        </w:rPr>
        <w:t>(12): p. 1790-7.</w:t>
      </w:r>
      <w:bookmarkEnd w:id="642"/>
    </w:p>
    <w:p w:rsidR="00231CE9" w:rsidRPr="00231CE9" w:rsidRDefault="00231CE9" w:rsidP="00231CE9">
      <w:pPr>
        <w:ind w:left="720" w:hanging="720"/>
        <w:jc w:val="both"/>
        <w:rPr>
          <w:noProof/>
          <w:szCs w:val="22"/>
        </w:rPr>
      </w:pPr>
      <w:bookmarkStart w:id="643" w:name="_ENREF_160"/>
      <w:r w:rsidRPr="00231CE9">
        <w:rPr>
          <w:noProof/>
          <w:szCs w:val="22"/>
        </w:rPr>
        <w:t>160.</w:t>
      </w:r>
      <w:r w:rsidRPr="00231CE9">
        <w:rPr>
          <w:noProof/>
          <w:szCs w:val="22"/>
        </w:rPr>
        <w:tab/>
        <w:t xml:space="preserve">Haase, S.B. and S.I. Reed, </w:t>
      </w:r>
      <w:r w:rsidRPr="00231CE9">
        <w:rPr>
          <w:i/>
          <w:noProof/>
          <w:szCs w:val="22"/>
        </w:rPr>
        <w:t>Improved flow cytometric analysis of the budding yeast cell cycle.</w:t>
      </w:r>
      <w:r w:rsidRPr="00231CE9">
        <w:rPr>
          <w:noProof/>
          <w:szCs w:val="22"/>
        </w:rPr>
        <w:t xml:space="preserve"> Cell cycle, 2002. </w:t>
      </w:r>
      <w:r w:rsidRPr="00231CE9">
        <w:rPr>
          <w:b/>
          <w:noProof/>
          <w:szCs w:val="22"/>
        </w:rPr>
        <w:t>1</w:t>
      </w:r>
      <w:r w:rsidRPr="00231CE9">
        <w:rPr>
          <w:noProof/>
          <w:szCs w:val="22"/>
        </w:rPr>
        <w:t>(2): p. 132-136.</w:t>
      </w:r>
      <w:bookmarkEnd w:id="643"/>
    </w:p>
    <w:p w:rsidR="00231CE9" w:rsidRPr="00231CE9" w:rsidRDefault="00231CE9" w:rsidP="00231CE9">
      <w:pPr>
        <w:ind w:left="720" w:hanging="720"/>
        <w:jc w:val="both"/>
        <w:rPr>
          <w:noProof/>
          <w:szCs w:val="22"/>
        </w:rPr>
      </w:pPr>
      <w:bookmarkStart w:id="644" w:name="_ENREF_161"/>
      <w:r w:rsidRPr="00231CE9">
        <w:rPr>
          <w:noProof/>
          <w:szCs w:val="22"/>
        </w:rPr>
        <w:t>161.</w:t>
      </w:r>
      <w:r w:rsidRPr="00231CE9">
        <w:rPr>
          <w:noProof/>
          <w:szCs w:val="22"/>
        </w:rPr>
        <w:tab/>
        <w:t xml:space="preserve">Pan, Y., E.A. Schroeder, A. Ocampo, A. Barrientos, and G.S. Shadel, </w:t>
      </w:r>
      <w:r w:rsidRPr="00231CE9">
        <w:rPr>
          <w:i/>
          <w:noProof/>
          <w:szCs w:val="22"/>
        </w:rPr>
        <w:t>Regulation of yeast chronological life span by TORC1 via adaptive mitochondrial ROS signaling.</w:t>
      </w:r>
      <w:r w:rsidRPr="00231CE9">
        <w:rPr>
          <w:noProof/>
          <w:szCs w:val="22"/>
        </w:rPr>
        <w:t xml:space="preserve"> Cell Metab, 2011. </w:t>
      </w:r>
      <w:r w:rsidRPr="00231CE9">
        <w:rPr>
          <w:b/>
          <w:noProof/>
          <w:szCs w:val="22"/>
        </w:rPr>
        <w:t>13</w:t>
      </w:r>
      <w:r w:rsidRPr="00231CE9">
        <w:rPr>
          <w:noProof/>
          <w:szCs w:val="22"/>
        </w:rPr>
        <w:t>(6): p. 668-78.</w:t>
      </w:r>
      <w:bookmarkEnd w:id="644"/>
    </w:p>
    <w:p w:rsidR="00231CE9" w:rsidRPr="00231CE9" w:rsidRDefault="00231CE9" w:rsidP="00231CE9">
      <w:pPr>
        <w:ind w:left="720" w:hanging="720"/>
        <w:jc w:val="both"/>
        <w:rPr>
          <w:noProof/>
          <w:szCs w:val="22"/>
        </w:rPr>
      </w:pPr>
      <w:bookmarkStart w:id="645" w:name="_ENREF_162"/>
      <w:r w:rsidRPr="00231CE9">
        <w:rPr>
          <w:noProof/>
          <w:szCs w:val="22"/>
        </w:rPr>
        <w:t>162.</w:t>
      </w:r>
      <w:r w:rsidRPr="00231CE9">
        <w:rPr>
          <w:noProof/>
          <w:szCs w:val="22"/>
        </w:rPr>
        <w:tab/>
        <w:t xml:space="preserve">Rinnerthaler, M., S. Buttner, P. Laun, G. Heeren, T.K. Felder, H. Klinger, M. Weinberger, K. Stolze, T. Grousl, J. Hasek, O. Benada, I. Frydlova, A. Klocker, B. Simon-Nobbe, B. Jansko, H. Breitenbach-Koller, T. Eisenberg, C.W. Gourlay, F. Madeo, W.C. Burhans, and M. Breitenbach, </w:t>
      </w:r>
      <w:r w:rsidRPr="00231CE9">
        <w:rPr>
          <w:i/>
          <w:noProof/>
          <w:szCs w:val="22"/>
        </w:rPr>
        <w:t>Yno1p/Aim14p, a NADPH-oxidase ortholog, controls extramitochondrial reactive oxygen species generation, apoptosis, and actin cable formation in yeast.</w:t>
      </w:r>
      <w:r w:rsidRPr="00231CE9">
        <w:rPr>
          <w:noProof/>
          <w:szCs w:val="22"/>
        </w:rPr>
        <w:t xml:space="preserve"> Proc Natl Acad Sci U S A, 2012. </w:t>
      </w:r>
      <w:r w:rsidRPr="00231CE9">
        <w:rPr>
          <w:b/>
          <w:noProof/>
          <w:szCs w:val="22"/>
        </w:rPr>
        <w:t>109</w:t>
      </w:r>
      <w:r w:rsidRPr="00231CE9">
        <w:rPr>
          <w:noProof/>
          <w:szCs w:val="22"/>
        </w:rPr>
        <w:t>(22): p. 8658-63.</w:t>
      </w:r>
      <w:bookmarkEnd w:id="645"/>
    </w:p>
    <w:p w:rsidR="00231CE9" w:rsidRPr="00231CE9" w:rsidRDefault="00231CE9" w:rsidP="00231CE9">
      <w:pPr>
        <w:ind w:left="720" w:hanging="720"/>
        <w:jc w:val="both"/>
        <w:rPr>
          <w:noProof/>
          <w:szCs w:val="22"/>
        </w:rPr>
      </w:pPr>
      <w:bookmarkStart w:id="646" w:name="_ENREF_163"/>
      <w:r w:rsidRPr="00231CE9">
        <w:rPr>
          <w:noProof/>
          <w:szCs w:val="22"/>
        </w:rPr>
        <w:t>163.</w:t>
      </w:r>
      <w:r w:rsidRPr="00231CE9">
        <w:rPr>
          <w:noProof/>
          <w:szCs w:val="22"/>
        </w:rPr>
        <w:tab/>
        <w:t xml:space="preserve">Breitenbach, M., P. Laun, J.R. Dickinson, A. Klocker, M. Rinnerthaler, I.W. Dawes, M.T. Aung-Htut, L. Breitenbach-Koller, A. Caballero, T. Nystrom, S. Buttner, T. Eisenberg, F. Madeo, and M. Ralser, </w:t>
      </w:r>
      <w:r w:rsidRPr="00231CE9">
        <w:rPr>
          <w:i/>
          <w:noProof/>
          <w:szCs w:val="22"/>
        </w:rPr>
        <w:t>The role of mitochondria in the aging processes of yeast.</w:t>
      </w:r>
      <w:r w:rsidRPr="00231CE9">
        <w:rPr>
          <w:noProof/>
          <w:szCs w:val="22"/>
        </w:rPr>
        <w:t xml:space="preserve"> Subcell Biochem, 2012. </w:t>
      </w:r>
      <w:r w:rsidRPr="00231CE9">
        <w:rPr>
          <w:b/>
          <w:noProof/>
          <w:szCs w:val="22"/>
        </w:rPr>
        <w:t>57</w:t>
      </w:r>
      <w:r w:rsidRPr="00231CE9">
        <w:rPr>
          <w:noProof/>
          <w:szCs w:val="22"/>
        </w:rPr>
        <w:t>: p. 55-78.</w:t>
      </w:r>
      <w:bookmarkEnd w:id="646"/>
    </w:p>
    <w:p w:rsidR="00231CE9" w:rsidRPr="00231CE9" w:rsidRDefault="00231CE9" w:rsidP="00231CE9">
      <w:pPr>
        <w:ind w:left="720" w:hanging="720"/>
        <w:jc w:val="both"/>
        <w:rPr>
          <w:noProof/>
          <w:szCs w:val="22"/>
        </w:rPr>
      </w:pPr>
      <w:bookmarkStart w:id="647" w:name="_ENREF_164"/>
      <w:r w:rsidRPr="00231CE9">
        <w:rPr>
          <w:noProof/>
          <w:szCs w:val="22"/>
        </w:rPr>
        <w:t>164.</w:t>
      </w:r>
      <w:r w:rsidRPr="00231CE9">
        <w:rPr>
          <w:noProof/>
          <w:szCs w:val="22"/>
        </w:rPr>
        <w:tab/>
        <w:t xml:space="preserve">Bitterman, K.J., O. Medvedik, and D.A. Sinclair, </w:t>
      </w:r>
      <w:r w:rsidRPr="00231CE9">
        <w:rPr>
          <w:i/>
          <w:noProof/>
          <w:szCs w:val="22"/>
        </w:rPr>
        <w:t>Longevity regulation in Saccharomyces cerevisiae: linking metabolism, genome stability, and heterochromatin.</w:t>
      </w:r>
      <w:r w:rsidRPr="00231CE9">
        <w:rPr>
          <w:noProof/>
          <w:szCs w:val="22"/>
        </w:rPr>
        <w:t xml:space="preserve"> Microbiol Mol Biol Rev, 2003. </w:t>
      </w:r>
      <w:r w:rsidRPr="00231CE9">
        <w:rPr>
          <w:b/>
          <w:noProof/>
          <w:szCs w:val="22"/>
        </w:rPr>
        <w:t>67</w:t>
      </w:r>
      <w:r w:rsidRPr="00231CE9">
        <w:rPr>
          <w:noProof/>
          <w:szCs w:val="22"/>
        </w:rPr>
        <w:t>(3): p. 376-99.</w:t>
      </w:r>
      <w:bookmarkEnd w:id="647"/>
    </w:p>
    <w:p w:rsidR="00231CE9" w:rsidRPr="00231CE9" w:rsidRDefault="00231CE9" w:rsidP="00231CE9">
      <w:pPr>
        <w:ind w:left="720" w:hanging="720"/>
        <w:jc w:val="both"/>
        <w:rPr>
          <w:noProof/>
          <w:szCs w:val="22"/>
        </w:rPr>
      </w:pPr>
      <w:bookmarkStart w:id="648" w:name="_ENREF_165"/>
      <w:r w:rsidRPr="00231CE9">
        <w:rPr>
          <w:noProof/>
          <w:szCs w:val="22"/>
        </w:rPr>
        <w:t>165.</w:t>
      </w:r>
      <w:r w:rsidRPr="00231CE9">
        <w:rPr>
          <w:noProof/>
          <w:szCs w:val="22"/>
        </w:rPr>
        <w:tab/>
        <w:t xml:space="preserve">Goldberg, A.A., S.D. Bourque, P. Kyryakov, C. Gregg, T. Boukh-Viner, A. Beach, M.T. Burstein, G. Machkalyan, V. Richard, S. Rampersad, D. Cyr, S. Milijevic, and V.I. Titorenko, </w:t>
      </w:r>
      <w:r w:rsidRPr="00231CE9">
        <w:rPr>
          <w:i/>
          <w:noProof/>
          <w:szCs w:val="22"/>
        </w:rPr>
        <w:t>Effect of calorie restriction on the metabolic history of chronologically aging yeast.</w:t>
      </w:r>
      <w:r w:rsidRPr="00231CE9">
        <w:rPr>
          <w:noProof/>
          <w:szCs w:val="22"/>
        </w:rPr>
        <w:t xml:space="preserve"> Exp Gerontol, 2009. </w:t>
      </w:r>
      <w:r w:rsidRPr="00231CE9">
        <w:rPr>
          <w:b/>
          <w:noProof/>
          <w:szCs w:val="22"/>
        </w:rPr>
        <w:t>44</w:t>
      </w:r>
      <w:r w:rsidRPr="00231CE9">
        <w:rPr>
          <w:noProof/>
          <w:szCs w:val="22"/>
        </w:rPr>
        <w:t>(9): p. 555-71.</w:t>
      </w:r>
      <w:bookmarkEnd w:id="648"/>
    </w:p>
    <w:p w:rsidR="00231CE9" w:rsidRPr="00231CE9" w:rsidRDefault="00231CE9" w:rsidP="00231CE9">
      <w:pPr>
        <w:ind w:left="720" w:hanging="720"/>
        <w:jc w:val="both"/>
        <w:rPr>
          <w:noProof/>
          <w:szCs w:val="22"/>
        </w:rPr>
      </w:pPr>
      <w:bookmarkStart w:id="649" w:name="_ENREF_166"/>
      <w:r w:rsidRPr="00231CE9">
        <w:rPr>
          <w:noProof/>
          <w:szCs w:val="22"/>
        </w:rPr>
        <w:t>166.</w:t>
      </w:r>
      <w:r w:rsidRPr="00231CE9">
        <w:rPr>
          <w:noProof/>
          <w:szCs w:val="22"/>
        </w:rPr>
        <w:tab/>
        <w:t xml:space="preserve">Fabrizio, P., L. Li, and V.D. Longo, </w:t>
      </w:r>
      <w:r w:rsidRPr="00231CE9">
        <w:rPr>
          <w:i/>
          <w:noProof/>
          <w:szCs w:val="22"/>
        </w:rPr>
        <w:t>Analysis of gene expression profile in yeast aging chronologically.</w:t>
      </w:r>
      <w:r w:rsidRPr="00231CE9">
        <w:rPr>
          <w:noProof/>
          <w:szCs w:val="22"/>
        </w:rPr>
        <w:t xml:space="preserve"> Mech Ageing Dev, 2005. </w:t>
      </w:r>
      <w:r w:rsidRPr="00231CE9">
        <w:rPr>
          <w:b/>
          <w:noProof/>
          <w:szCs w:val="22"/>
        </w:rPr>
        <w:t>126</w:t>
      </w:r>
      <w:r w:rsidRPr="00231CE9">
        <w:rPr>
          <w:noProof/>
          <w:szCs w:val="22"/>
        </w:rPr>
        <w:t>(1): p. 11-6.</w:t>
      </w:r>
      <w:bookmarkEnd w:id="649"/>
    </w:p>
    <w:p w:rsidR="00231CE9" w:rsidRPr="00231CE9" w:rsidRDefault="00231CE9" w:rsidP="00231CE9">
      <w:pPr>
        <w:ind w:left="720" w:hanging="720"/>
        <w:jc w:val="both"/>
        <w:rPr>
          <w:noProof/>
          <w:szCs w:val="22"/>
        </w:rPr>
      </w:pPr>
      <w:bookmarkStart w:id="650" w:name="_ENREF_167"/>
      <w:r w:rsidRPr="00231CE9">
        <w:rPr>
          <w:noProof/>
          <w:szCs w:val="22"/>
        </w:rPr>
        <w:t>167.</w:t>
      </w:r>
      <w:r w:rsidRPr="00231CE9">
        <w:rPr>
          <w:noProof/>
          <w:szCs w:val="22"/>
        </w:rPr>
        <w:tab/>
        <w:t xml:space="preserve">Weinberger, M., L. Feng, A. Paul, D.L. Smith, Jr., R.D. Hontz, J.S. Smith, M. Vujcic, K.K. Singh, J.A. Huberman, and W.C. Burhans, </w:t>
      </w:r>
      <w:r w:rsidRPr="00231CE9">
        <w:rPr>
          <w:i/>
          <w:noProof/>
          <w:szCs w:val="22"/>
        </w:rPr>
        <w:t>DNA replication stress is a determinant of chronological lifespan in budding yeast.</w:t>
      </w:r>
      <w:r w:rsidRPr="00231CE9">
        <w:rPr>
          <w:noProof/>
          <w:szCs w:val="22"/>
        </w:rPr>
        <w:t xml:space="preserve"> PLoS One, 2007. </w:t>
      </w:r>
      <w:r w:rsidRPr="00231CE9">
        <w:rPr>
          <w:b/>
          <w:noProof/>
          <w:szCs w:val="22"/>
        </w:rPr>
        <w:t>2</w:t>
      </w:r>
      <w:r w:rsidRPr="00231CE9">
        <w:rPr>
          <w:noProof/>
          <w:szCs w:val="22"/>
        </w:rPr>
        <w:t>(8): p. e748.</w:t>
      </w:r>
      <w:bookmarkEnd w:id="650"/>
    </w:p>
    <w:p w:rsidR="00231CE9" w:rsidRPr="00231CE9" w:rsidRDefault="00231CE9" w:rsidP="00231CE9">
      <w:pPr>
        <w:ind w:left="720" w:hanging="720"/>
        <w:jc w:val="both"/>
        <w:rPr>
          <w:noProof/>
          <w:szCs w:val="22"/>
        </w:rPr>
      </w:pPr>
      <w:bookmarkStart w:id="651" w:name="_ENREF_168"/>
      <w:r w:rsidRPr="00231CE9">
        <w:rPr>
          <w:noProof/>
          <w:szCs w:val="22"/>
        </w:rPr>
        <w:t>168.</w:t>
      </w:r>
      <w:r w:rsidRPr="00231CE9">
        <w:rPr>
          <w:noProof/>
          <w:szCs w:val="22"/>
        </w:rPr>
        <w:tab/>
        <w:t xml:space="preserve">Wei, M., P. Fabrizio, J. Hu, H. Ge, C. Cheng, L. Li, and V.D. Longo, </w:t>
      </w:r>
      <w:r w:rsidRPr="00231CE9">
        <w:rPr>
          <w:i/>
          <w:noProof/>
          <w:szCs w:val="22"/>
        </w:rPr>
        <w:t>Life span extension by calorie restriction depends on Rim15 and transcription factors downstream of Ras/PKA, Tor, and Sch9.</w:t>
      </w:r>
      <w:r w:rsidRPr="00231CE9">
        <w:rPr>
          <w:noProof/>
          <w:szCs w:val="22"/>
        </w:rPr>
        <w:t xml:space="preserve"> PLoS Genet, 2008. </w:t>
      </w:r>
      <w:r w:rsidRPr="00231CE9">
        <w:rPr>
          <w:b/>
          <w:noProof/>
          <w:szCs w:val="22"/>
        </w:rPr>
        <w:t>4</w:t>
      </w:r>
      <w:r w:rsidRPr="00231CE9">
        <w:rPr>
          <w:noProof/>
          <w:szCs w:val="22"/>
        </w:rPr>
        <w:t>(1): p. e13.</w:t>
      </w:r>
      <w:bookmarkEnd w:id="651"/>
    </w:p>
    <w:p w:rsidR="00231CE9" w:rsidRPr="00231CE9" w:rsidRDefault="00231CE9" w:rsidP="00231CE9">
      <w:pPr>
        <w:ind w:left="720" w:hanging="720"/>
        <w:jc w:val="both"/>
        <w:rPr>
          <w:noProof/>
          <w:szCs w:val="22"/>
        </w:rPr>
      </w:pPr>
      <w:bookmarkStart w:id="652" w:name="_ENREF_169"/>
      <w:r w:rsidRPr="00231CE9">
        <w:rPr>
          <w:noProof/>
          <w:szCs w:val="22"/>
        </w:rPr>
        <w:t>169.</w:t>
      </w:r>
      <w:r w:rsidRPr="00231CE9">
        <w:rPr>
          <w:noProof/>
          <w:szCs w:val="22"/>
        </w:rPr>
        <w:tab/>
        <w:t xml:space="preserve">Fu, Y., T. Glaros, M. Zhu, P. Wang, Z. Wu, J.J. Tyson, L. Li, and J. Xing, </w:t>
      </w:r>
      <w:r w:rsidRPr="00231CE9">
        <w:rPr>
          <w:i/>
          <w:noProof/>
          <w:szCs w:val="22"/>
        </w:rPr>
        <w:t>Network topologies and dynamics leading to endotoxin tolerance and priming in innate immune cells.</w:t>
      </w:r>
      <w:r w:rsidRPr="00231CE9">
        <w:rPr>
          <w:noProof/>
          <w:szCs w:val="22"/>
        </w:rPr>
        <w:t xml:space="preserve"> PLoS Comput Biol, 2012. </w:t>
      </w:r>
      <w:r w:rsidRPr="00231CE9">
        <w:rPr>
          <w:b/>
          <w:noProof/>
          <w:szCs w:val="22"/>
        </w:rPr>
        <w:t>8</w:t>
      </w:r>
      <w:r w:rsidRPr="00231CE9">
        <w:rPr>
          <w:noProof/>
          <w:szCs w:val="22"/>
        </w:rPr>
        <w:t>(5): p. e1002526.</w:t>
      </w:r>
      <w:bookmarkEnd w:id="652"/>
    </w:p>
    <w:p w:rsidR="00231CE9" w:rsidRDefault="00231CE9" w:rsidP="00231CE9">
      <w:pPr>
        <w:jc w:val="both"/>
        <w:rPr>
          <w:noProof/>
          <w:szCs w:val="22"/>
        </w:rPr>
      </w:pPr>
    </w:p>
    <w:p w:rsidR="00D86552" w:rsidRPr="005C4A9C" w:rsidRDefault="002F5AFF">
      <w:pPr>
        <w:jc w:val="both"/>
        <w:rPr>
          <w:rFonts w:ascii="Times" w:hAnsi="Times" w:cs="MyriadPro-Light"/>
          <w:sz w:val="22"/>
          <w:szCs w:val="22"/>
        </w:rPr>
      </w:pPr>
      <w:r w:rsidRPr="00C5304A">
        <w:rPr>
          <w:rFonts w:ascii="Times" w:hAnsi="Times" w:cs="MyriadPro-Light"/>
          <w:sz w:val="22"/>
          <w:szCs w:val="22"/>
        </w:rPr>
        <w:fldChar w:fldCharType="end"/>
      </w:r>
    </w:p>
    <w:sectPr w:rsidR="00D86552" w:rsidRPr="005C4A9C" w:rsidSect="00C96B79">
      <w:headerReference w:type="default" r:id="rId20"/>
      <w:pgSz w:w="12240" w:h="15840" w:code="1"/>
      <w:pgMar w:top="1440" w:right="1440" w:bottom="1440" w:left="1440" w:header="576" w:footer="864" w:gutter="0"/>
      <w:pgNumType w:start="1"/>
      <w:docGrid w:linePitch="326"/>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8" w:author="Hong Qin" w:date="2012-07-11T21:23:00Z" w:initials="hq">
    <w:p w:rsidR="007C3C78" w:rsidRDefault="007C3C78">
      <w:pPr>
        <w:pStyle w:val="CommentText"/>
      </w:pPr>
      <w:r>
        <w:rPr>
          <w:rStyle w:val="CommentReference"/>
        </w:rPr>
        <w:annotationRef/>
      </w:r>
      <w:r>
        <w:t>Maybe I need a table of terminology, robustness, genetic capacitor, phenotypic capacitor,</w:t>
      </w:r>
    </w:p>
    <w:p w:rsidR="007C3C78" w:rsidRDefault="007C3C78">
      <w:pPr>
        <w:pStyle w:val="CommentText"/>
      </w:pPr>
      <w:r>
        <w:t xml:space="preserve">mutational cpacitor, cyptic variation, G, m0, Tg, Tc, Cb, Cv. </w:t>
      </w:r>
    </w:p>
  </w:comment>
  <w:comment w:id="29" w:author="Hong Qin" w:date="2012-07-11T21:23:00Z" w:initials="hq">
    <w:p w:rsidR="007C3C78" w:rsidRDefault="007C3C78">
      <w:pPr>
        <w:pStyle w:val="CommentText"/>
      </w:pPr>
      <w:r>
        <w:rPr>
          <w:rStyle w:val="CommentReference"/>
        </w:rPr>
        <w:annotationRef/>
      </w:r>
      <w:r>
        <w:t xml:space="preserve">fair reivew, Mortimer, Guarente, Sinclair, kaeberlein, Kennedy, Longo, Jazwinski, Madeo, Burhan, Magie's work. </w:t>
      </w:r>
    </w:p>
  </w:comment>
  <w:comment w:id="84" w:author="Hong Qin" w:date="2012-07-13T20:33:00Z" w:initials="hq">
    <w:p w:rsidR="007C3C78" w:rsidRDefault="007C3C78" w:rsidP="009F5690">
      <w:pPr>
        <w:ind w:firstLine="720"/>
        <w:jc w:val="both"/>
      </w:pPr>
      <w:r>
        <w:rPr>
          <w:rStyle w:val="CommentReference"/>
        </w:rPr>
        <w:annotationRef/>
      </w:r>
      <w:r w:rsidRPr="00511194">
        <w:rPr>
          <w:rFonts w:ascii="Times" w:hAnsi="Times"/>
          <w:sz w:val="22"/>
          <w:szCs w:val="22"/>
        </w:rPr>
        <w:t xml:space="preserve">Transgressive segregation is also seen expression QTL in yeast </w:t>
      </w:r>
      <w:r>
        <w:rPr>
          <w:rFonts w:ascii="Times" w:hAnsi="Times"/>
          <w:sz w:val="22"/>
          <w:szCs w:val="22"/>
        </w:rPr>
        <w:t>{Brem, 2005 #2317}</w:t>
      </w:r>
    </w:p>
  </w:comment>
  <w:comment w:id="126" w:author="hqin" w:date="2012-07-15T22:49:00Z" w:initials="h">
    <w:p w:rsidR="007C3C78" w:rsidRDefault="007C3C78" w:rsidP="00F179B1">
      <w:pPr>
        <w:ind w:firstLine="720"/>
        <w:jc w:val="both"/>
      </w:pPr>
      <w:r>
        <w:rPr>
          <w:rStyle w:val="CommentReference"/>
        </w:rPr>
        <w:annotationRef/>
      </w:r>
      <w:r>
        <w:rPr>
          <w:rFonts w:ascii="Times" w:hAnsi="Times"/>
          <w:sz w:val="22"/>
          <w:szCs w:val="22"/>
        </w:rPr>
        <w:t xml:space="preserve">This kind of population heterogeneity can be attributed to </w:t>
      </w:r>
      <w:r w:rsidRPr="00511194">
        <w:rPr>
          <w:rFonts w:ascii="Times" w:hAnsi="Times"/>
          <w:sz w:val="22"/>
          <w:szCs w:val="22"/>
        </w:rPr>
        <w:t>stochastic</w:t>
      </w:r>
      <w:r>
        <w:rPr>
          <w:rFonts w:ascii="Times" w:hAnsi="Times"/>
          <w:sz w:val="22"/>
          <w:szCs w:val="22"/>
        </w:rPr>
        <w:t xml:space="preserve"> variation, genetic heterogeneity and/or environmental perturbations. </w:t>
      </w:r>
    </w:p>
  </w:comment>
  <w:comment w:id="130" w:author="hqin" w:date="2012-07-15T22:49:00Z" w:initials="h">
    <w:p w:rsidR="007C3C78" w:rsidRDefault="007C3C78" w:rsidP="00F179B1">
      <w:pPr>
        <w:ind w:firstLine="720"/>
        <w:jc w:val="both"/>
      </w:pPr>
      <w:r>
        <w:rPr>
          <w:rStyle w:val="CommentReference"/>
        </w:rPr>
        <w:annotationRef/>
      </w:r>
      <w:r>
        <w:rPr>
          <w:sz w:val="22"/>
          <w:szCs w:val="22"/>
        </w:rPr>
        <w:t>The conserved effect of CR may also be understood from its pleiotropic effect on the network as a whole.</w:t>
      </w:r>
    </w:p>
  </w:comment>
  <w:comment w:id="167" w:author="hqin" w:date="2012-07-17T21:37:00Z" w:initials="h">
    <w:p w:rsidR="007C3C78" w:rsidRDefault="007C3C78" w:rsidP="00D61DBB">
      <w:r>
        <w:rPr>
          <w:rStyle w:val="CommentReference"/>
        </w:rPr>
        <w:annotationRef/>
      </w:r>
      <w:r>
        <w:rPr>
          <w:sz w:val="22"/>
          <w:szCs w:val="22"/>
        </w:rPr>
        <w:t>Binomial variance sqrt(pq/n)</w:t>
      </w:r>
    </w:p>
  </w:comment>
  <w:comment w:id="192" w:author="Hong Qin" w:date="2012-07-11T21:23:00Z" w:initials="HQ">
    <w:p w:rsidR="007C3C78" w:rsidRDefault="007C3C78" w:rsidP="00E077ED">
      <w:pPr>
        <w:ind w:firstLine="720"/>
      </w:pPr>
      <w:r>
        <w:rPr>
          <w:rStyle w:val="CommentReference"/>
        </w:rPr>
        <w:annotationRef/>
      </w:r>
      <w:r>
        <w:t xml:space="preserve">Propidium Iodine statin, live dead assay. Strain A3, radicicol plot from FHCRC. </w:t>
      </w:r>
    </w:p>
    <w:p w:rsidR="007C3C78" w:rsidRDefault="007C3C78" w:rsidP="00E077ED">
      <w:pPr>
        <w:pStyle w:val="CommentText"/>
      </w:pPr>
      <w:r>
        <w:t>I did two experiments on A3 at FHCRC. 071410 (missing EtOH control) and 072810.  (see 071410.A3.radicicol.CLS and 072810A3.EtOH.radicicol.cls, /Users/hongqin/lab/Rutherford.lab/archives/071410.A3.radicicol.CLS)</w:t>
      </w:r>
    </w:p>
    <w:p w:rsidR="007C3C78" w:rsidRDefault="007C3C78" w:rsidP="00E077ED">
      <w:pPr>
        <w:pStyle w:val="CommentText"/>
      </w:pPr>
    </w:p>
    <w:p w:rsidR="007C3C78" w:rsidRDefault="007C3C78" w:rsidP="00E077ED">
      <w:pPr>
        <w:ind w:firstLine="720"/>
      </w:pPr>
      <w:r>
        <w:t xml:space="preserve">I need to generate a survival figure, with several insert of PrI histograms, using the 071410 data (0.summaryK2.csv), because the 072810 data is not finished. The Princeton data is not useful because peaks float. </w:t>
      </w:r>
    </w:p>
    <w:p w:rsidR="007C3C78" w:rsidRDefault="007C3C78" w:rsidP="00E077ED">
      <w:pPr>
        <w:pStyle w:val="CommentText"/>
      </w:pPr>
    </w:p>
  </w:comment>
  <w:comment w:id="199" w:author="Hong Qin" w:date="2012-07-17T21:37:00Z" w:initials="hq">
    <w:p w:rsidR="007C3C78" w:rsidRDefault="007C3C78" w:rsidP="00D61DBB">
      <w:pPr>
        <w:pStyle w:val="Heading1"/>
        <w:spacing w:before="0" w:after="0"/>
        <w:jc w:val="both"/>
      </w:pPr>
      <w:r>
        <w:rPr>
          <w:rStyle w:val="CommentReference"/>
        </w:rPr>
        <w:annotationRef/>
      </w:r>
      <w:r w:rsidRPr="00942B29">
        <w:rPr>
          <w:rFonts w:ascii="Times" w:hAnsi="Times" w:cs="Times New Roman"/>
          <w:b w:val="0"/>
          <w:sz w:val="22"/>
          <w:szCs w:val="22"/>
        </w:rPr>
        <w:t>(need to strengthen connection between aim 1 and aim 2. Aim 1 -&gt; prediction, Aim 2-&gt; robustness modules -&gt; simulation study in Aim 1. )</w:t>
      </w:r>
    </w:p>
  </w:comment>
  <w:comment w:id="221" w:author="hqin" w:date="2012-07-11T21:23:00Z" w:initials="h">
    <w:p w:rsidR="007C3C78" w:rsidRDefault="007C3C78" w:rsidP="00445599">
      <w:pPr>
        <w:ind w:firstLine="720"/>
        <w:jc w:val="both"/>
        <w:rPr>
          <w:rFonts w:ascii="Times" w:hAnsi="Times" w:cs="Calibri"/>
          <w:sz w:val="22"/>
          <w:szCs w:val="22"/>
        </w:rPr>
      </w:pPr>
      <w:r>
        <w:rPr>
          <w:rStyle w:val="CommentReference"/>
        </w:rPr>
        <w:annotationRef/>
      </w:r>
      <w:r w:rsidRPr="00942B29">
        <w:rPr>
          <w:rFonts w:ascii="Times" w:hAnsi="Times" w:cs="Calibri"/>
          <w:sz w:val="22"/>
          <w:szCs w:val="22"/>
        </w:rPr>
        <w:t>I need a table to summarize network features and parameters to be simulated, and parameters to characterize the aging process: degree distribution, node partition, interaction functional decay, gamma parameter of power-law, aging: mean, median, maximal, m0, R, M, tail, last 10%</w:t>
      </w:r>
    </w:p>
    <w:p w:rsidR="007C3C78" w:rsidRDefault="007C3C78">
      <w:pPr>
        <w:pStyle w:val="CommentText"/>
      </w:pPr>
    </w:p>
  </w:comment>
  <w:comment w:id="222" w:author="hqin" w:date="2012-07-11T21:23:00Z" w:initials="h">
    <w:p w:rsidR="007C3C78" w:rsidRDefault="007C3C78" w:rsidP="009434AD">
      <w:pPr>
        <w:pStyle w:val="CommentText"/>
      </w:pPr>
      <w:r>
        <w:rPr>
          <w:rStyle w:val="CommentReference"/>
        </w:rPr>
        <w:annotationRef/>
      </w:r>
      <w:r>
        <w:t>DOUBLEcheck this</w:t>
      </w:r>
    </w:p>
  </w:comment>
  <w:comment w:id="264" w:author="Hong Qin" w:date="2012-07-13T21:13:00Z" w:initials="hq">
    <w:p w:rsidR="007C3C78" w:rsidRDefault="007C3C78" w:rsidP="00362041">
      <w:pPr>
        <w:pStyle w:val="CommentText"/>
      </w:pPr>
      <w:r>
        <w:rPr>
          <w:rStyle w:val="CommentReference"/>
        </w:rPr>
        <w:annotationRef/>
      </w:r>
      <w:r>
        <w:t>Need to read this paper carefully.</w:t>
      </w:r>
    </w:p>
  </w:comment>
  <w:comment w:id="286" w:author="hqin" w:date="2012-07-13T20:32:00Z" w:initials="h">
    <w:p w:rsidR="007C3C78" w:rsidRDefault="007C3C78">
      <w:pPr>
        <w:pStyle w:val="CommentText"/>
      </w:pPr>
      <w:r>
        <w:rPr>
          <w:rStyle w:val="CommentReference"/>
        </w:rPr>
        <w:annotationRef/>
      </w:r>
      <w:r>
        <w:t>Rewrite this</w:t>
      </w:r>
    </w:p>
  </w:comment>
  <w:comment w:id="323" w:author="hqin" w:date="2012-07-11T21:23:00Z" w:initials="h">
    <w:p w:rsidR="007C3C78" w:rsidRDefault="007C3C78" w:rsidP="008C5A29">
      <w:pPr>
        <w:pStyle w:val="CommentText"/>
      </w:pPr>
      <w:r>
        <w:rPr>
          <w:rStyle w:val="CommentReference"/>
        </w:rPr>
        <w:annotationRef/>
      </w:r>
      <w:r>
        <w:t>double-check this</w:t>
      </w:r>
    </w:p>
  </w:comment>
  <w:comment w:id="328" w:author="hqin" w:date="2012-07-11T21:23:00Z" w:initials="h">
    <w:p w:rsidR="007C3C78" w:rsidRDefault="007C3C78">
      <w:pPr>
        <w:pStyle w:val="CommentText"/>
      </w:pPr>
      <w:r>
        <w:rPr>
          <w:rStyle w:val="CommentReference"/>
        </w:rPr>
        <w:annotationRef/>
      </w:r>
      <w:r w:rsidRPr="00942B29">
        <w:rPr>
          <w:rFonts w:ascii="Times" w:hAnsi="Times"/>
          <w:sz w:val="22"/>
          <w:szCs w:val="22"/>
        </w:rPr>
        <w:t xml:space="preserve">CNVs can </w:t>
      </w:r>
      <w:r>
        <w:rPr>
          <w:rFonts w:ascii="Times" w:hAnsi="Times"/>
          <w:sz w:val="22"/>
          <w:szCs w:val="22"/>
        </w:rPr>
        <w:t xml:space="preserve">also test </w:t>
      </w:r>
      <w:r w:rsidRPr="00942B29">
        <w:rPr>
          <w:rFonts w:ascii="Times" w:hAnsi="Times"/>
          <w:sz w:val="22"/>
          <w:szCs w:val="22"/>
        </w:rPr>
        <w:t>whether the number o</w:t>
      </w:r>
      <w:r>
        <w:rPr>
          <w:rFonts w:ascii="Times" w:hAnsi="Times"/>
          <w:sz w:val="22"/>
          <w:szCs w:val="22"/>
        </w:rPr>
        <w:t xml:space="preserve">f rDNA repeat </w:t>
      </w:r>
      <w:r w:rsidRPr="00942B29">
        <w:rPr>
          <w:rFonts w:ascii="Times" w:hAnsi="Times"/>
          <w:sz w:val="22"/>
          <w:szCs w:val="22"/>
        </w:rPr>
        <w:t>is associated with natural life span variation. Spontaneous rDNA copy number variation modulate Sir2 levels and may affect</w:t>
      </w:r>
      <w:r>
        <w:rPr>
          <w:rStyle w:val="CommentReference"/>
        </w:rPr>
        <w:annotationRef/>
      </w:r>
      <w:r w:rsidRPr="00942B29">
        <w:rPr>
          <w:rFonts w:ascii="Times" w:hAnsi="Times"/>
          <w:sz w:val="22"/>
          <w:szCs w:val="22"/>
        </w:rPr>
        <w:t xml:space="preserve"> aging </w:t>
      </w:r>
      <w:r>
        <w:rPr>
          <w:rFonts w:ascii="Times" w:hAnsi="Times"/>
          <w:sz w:val="22"/>
          <w:szCs w:val="22"/>
        </w:rPr>
        <w:fldChar w:fldCharType="begin">
          <w:fldData xml:space="preserve">PEVuZE5vdGU+PENpdGU+PEF1dGhvcj5NaWNoZWw8L0F1dGhvcj48WWVhcj4yMDA1PC9ZZWFyPjxS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</w:fldData>
        </w:fldChar>
      </w:r>
      <w:r>
        <w:rPr>
          <w:rFonts w:ascii="Times" w:hAnsi="Times"/>
          <w:sz w:val="22"/>
          <w:szCs w:val="22"/>
        </w:rPr>
        <w:instrText xml:space="preserve"> ADDIN EN.CITE </w:instrText>
      </w:r>
      <w:r>
        <w:rPr>
          <w:rFonts w:ascii="Times" w:hAnsi="Times"/>
          <w:sz w:val="22"/>
          <w:szCs w:val="22"/>
        </w:rPr>
        <w:fldChar w:fldCharType="begin">
          <w:fldData xml:space="preserve">PEVuZE5vdGU+PENpdGU+PEF1dGhvcj5NaWNoZWw8L0F1dGhvcj48WWVhcj4yMDA1PC9ZZWFyPjxS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</w:fldData>
        </w:fldChar>
      </w:r>
      <w:r>
        <w:rPr>
          <w:rFonts w:ascii="Times" w:hAnsi="Times"/>
          <w:sz w:val="22"/>
          <w:szCs w:val="22"/>
        </w:rPr>
        <w:instrText xml:space="preserve"> ADDIN EN.CITE.DATA </w:instrText>
      </w:r>
      <w:r w:rsidRPr="002F5AFF">
        <w:rPr>
          <w:rFonts w:ascii="Times" w:hAnsi="Times"/>
          <w:sz w:val="22"/>
          <w:szCs w:val="22"/>
        </w:rPr>
      </w:r>
      <w:r>
        <w:rPr>
          <w:rFonts w:ascii="Times" w:hAnsi="Times"/>
          <w:sz w:val="22"/>
          <w:szCs w:val="22"/>
        </w:rPr>
        <w:fldChar w:fldCharType="end"/>
      </w:r>
      <w:r w:rsidRPr="002F5AFF">
        <w:rPr>
          <w:rFonts w:ascii="Times" w:hAnsi="Times"/>
          <w:sz w:val="22"/>
          <w:szCs w:val="22"/>
        </w:rPr>
      </w:r>
      <w:r>
        <w:rPr>
          <w:rFonts w:ascii="Times" w:hAnsi="Times"/>
          <w:sz w:val="22"/>
          <w:szCs w:val="22"/>
        </w:rPr>
        <w:fldChar w:fldCharType="separate"/>
      </w:r>
      <w:r w:rsidRPr="009D4949">
        <w:rPr>
          <w:rFonts w:ascii="Times" w:hAnsi="Times"/>
          <w:noProof/>
          <w:sz w:val="22"/>
          <w:szCs w:val="22"/>
          <w:vertAlign w:val="superscript"/>
        </w:rPr>
        <w:t>[</w:t>
      </w:r>
      <w:hyperlink w:anchor="_ENREF_104" w:tooltip="Michel, 2005 #423" w:history="1">
        <w:r w:rsidRPr="009D4949">
          <w:rPr>
            <w:rFonts w:ascii="Times" w:hAnsi="Times"/>
            <w:noProof/>
            <w:sz w:val="22"/>
            <w:szCs w:val="22"/>
            <w:vertAlign w:val="superscript"/>
          </w:rPr>
          <w:t>104</w:t>
        </w:r>
      </w:hyperlink>
      <w:r w:rsidRPr="009D4949">
        <w:rPr>
          <w:rFonts w:ascii="Times" w:hAnsi="Times"/>
          <w:noProof/>
          <w:sz w:val="22"/>
          <w:szCs w:val="22"/>
          <w:vertAlign w:val="superscript"/>
        </w:rPr>
        <w:t>]</w:t>
      </w:r>
      <w:r>
        <w:rPr>
          <w:rFonts w:ascii="Times" w:hAnsi="Times"/>
          <w:sz w:val="22"/>
          <w:szCs w:val="22"/>
        </w:rPr>
        <w:fldChar w:fldCharType="end"/>
      </w:r>
      <w:r w:rsidRPr="00942B29">
        <w:rPr>
          <w:rFonts w:ascii="Times" w:hAnsi="Times"/>
          <w:sz w:val="22"/>
          <w:szCs w:val="22"/>
        </w:rPr>
        <w:t xml:space="preserve">. There are conflicting evidence on whether extrachromosomal rDNA circles or high recombination rate at this locus is associated with RLS </w:t>
      </w:r>
      <w:r>
        <w:rPr>
          <w:rFonts w:ascii="Times" w:hAnsi="Times"/>
          <w:sz w:val="22"/>
          <w:szCs w:val="22"/>
        </w:rPr>
        <w:fldChar w:fldCharType="begin">
          <w:fldData xml:space="preserve">PEVuZE5vdGU+PENpdGU+PEF1dGhvcj5MaW5kc3Ryb208L0F1dGhvcj48WWVhcj4yMDExPC9ZZWFy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</w:fldData>
        </w:fldChar>
      </w:r>
      <w:r>
        <w:rPr>
          <w:rFonts w:ascii="Times" w:hAnsi="Times"/>
          <w:sz w:val="22"/>
          <w:szCs w:val="22"/>
        </w:rPr>
        <w:instrText xml:space="preserve"> ADDIN EN.CITE </w:instrText>
      </w:r>
      <w:r>
        <w:rPr>
          <w:rFonts w:ascii="Times" w:hAnsi="Times"/>
          <w:sz w:val="22"/>
          <w:szCs w:val="22"/>
        </w:rPr>
        <w:fldChar w:fldCharType="begin">
          <w:fldData xml:space="preserve">PEVuZE5vdGU+PENpdGU+PEF1dGhvcj5MaW5kc3Ryb208L0F1dGhvcj48WWVhcj4yMDExPC9ZZWFy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</w:fldData>
        </w:fldChar>
      </w:r>
      <w:r>
        <w:rPr>
          <w:rFonts w:ascii="Times" w:hAnsi="Times"/>
          <w:sz w:val="22"/>
          <w:szCs w:val="22"/>
        </w:rPr>
        <w:instrText xml:space="preserve"> ADDIN EN.CITE.DATA </w:instrText>
      </w:r>
      <w:r w:rsidRPr="002F5AFF">
        <w:rPr>
          <w:rFonts w:ascii="Times" w:hAnsi="Times"/>
          <w:sz w:val="22"/>
          <w:szCs w:val="22"/>
        </w:rPr>
      </w:r>
      <w:r>
        <w:rPr>
          <w:rFonts w:ascii="Times" w:hAnsi="Times"/>
          <w:sz w:val="22"/>
          <w:szCs w:val="22"/>
        </w:rPr>
        <w:fldChar w:fldCharType="end"/>
      </w:r>
      <w:r w:rsidRPr="002F5AFF">
        <w:rPr>
          <w:rFonts w:ascii="Times" w:hAnsi="Times"/>
          <w:sz w:val="22"/>
          <w:szCs w:val="22"/>
        </w:rPr>
      </w:r>
      <w:r>
        <w:rPr>
          <w:rFonts w:ascii="Times" w:hAnsi="Times"/>
          <w:sz w:val="22"/>
          <w:szCs w:val="22"/>
        </w:rPr>
        <w:fldChar w:fldCharType="separate"/>
      </w:r>
      <w:r w:rsidRPr="009D4949">
        <w:rPr>
          <w:rFonts w:ascii="Times" w:hAnsi="Times"/>
          <w:noProof/>
          <w:sz w:val="22"/>
          <w:szCs w:val="22"/>
          <w:vertAlign w:val="superscript"/>
        </w:rPr>
        <w:t>[</w:t>
      </w:r>
      <w:hyperlink w:anchor="_ENREF_105" w:tooltip="Lindstrom, 2011 #673" w:history="1">
        <w:r w:rsidRPr="009D4949">
          <w:rPr>
            <w:rFonts w:ascii="Times" w:hAnsi="Times"/>
            <w:noProof/>
            <w:sz w:val="22"/>
            <w:szCs w:val="22"/>
            <w:vertAlign w:val="superscript"/>
          </w:rPr>
          <w:t>105</w:t>
        </w:r>
      </w:hyperlink>
      <w:r w:rsidRPr="009D4949">
        <w:rPr>
          <w:rFonts w:ascii="Times" w:hAnsi="Times"/>
          <w:noProof/>
          <w:sz w:val="22"/>
          <w:szCs w:val="22"/>
          <w:vertAlign w:val="superscript"/>
        </w:rPr>
        <w:t>]</w:t>
      </w:r>
      <w:r>
        <w:rPr>
          <w:rFonts w:ascii="Times" w:hAnsi="Times"/>
          <w:sz w:val="22"/>
          <w:szCs w:val="22"/>
        </w:rPr>
        <w:fldChar w:fldCharType="end"/>
      </w:r>
      <w:r>
        <w:rPr>
          <w:rStyle w:val="CommentReference"/>
        </w:rPr>
        <w:annotationRef/>
      </w:r>
      <w:r>
        <w:rPr>
          <w:rFonts w:ascii="Times" w:hAnsi="Times"/>
          <w:sz w:val="22"/>
          <w:szCs w:val="22"/>
        </w:rPr>
        <w:t>.</w:t>
      </w:r>
    </w:p>
  </w:comment>
  <w:comment w:id="327" w:author="hqin" w:date="2012-07-11T21:23:00Z" w:initials="h">
    <w:p w:rsidR="007C3C78" w:rsidRDefault="007C3C78">
      <w:pPr>
        <w:pStyle w:val="CommentText"/>
      </w:pPr>
      <w:r>
        <w:rPr>
          <w:rStyle w:val="CommentReference"/>
        </w:rPr>
        <w:annotationRef/>
      </w:r>
      <w:r>
        <w:t xml:space="preserve">remove this? </w:t>
      </w:r>
    </w:p>
  </w:comment>
  <w:comment w:id="329" w:author="hqin" w:date="2012-07-11T21:23:00Z" w:initials="h">
    <w:p w:rsidR="007C3C78" w:rsidRDefault="007C3C78">
      <w:pPr>
        <w:pStyle w:val="CommentText"/>
      </w:pPr>
      <w:r w:rsidRPr="00942B29">
        <w:rPr>
          <w:rFonts w:ascii="Times" w:hAnsi="Times"/>
          <w:sz w:val="22"/>
          <w:szCs w:val="22"/>
        </w:rPr>
        <w:t xml:space="preserve">(NCBI SRA: </w:t>
      </w:r>
      <w:r w:rsidRPr="00942B29">
        <w:rPr>
          <w:rStyle w:val="CommentReference"/>
          <w:rFonts w:ascii="Times" w:hAnsi="Times"/>
          <w:sz w:val="22"/>
        </w:rPr>
        <w:annotationRef/>
      </w:r>
      <w:r w:rsidRPr="00942B29">
        <w:rPr>
          <w:rFonts w:ascii="Times" w:hAnsi="Times"/>
          <w:sz w:val="22"/>
          <w:szCs w:val="22"/>
        </w:rPr>
        <w:t>at least over 20 entries with clearly identified strain background information Y2209, YB210, sigma, etc. At least 10 of them have assembled contigs and supercontigs)</w:t>
      </w:r>
      <w:r>
        <w:rPr>
          <w:rStyle w:val="CommentReference"/>
        </w:rPr>
        <w:annotationRef/>
      </w:r>
    </w:p>
  </w:comment>
  <w:comment w:id="345" w:author="hqin" w:date="2012-07-16T22:04:00Z" w:initials="h">
    <w:p w:rsidR="007C3C78" w:rsidRDefault="007C3C78">
      <w:pPr>
        <w:pStyle w:val="CommentText"/>
      </w:pPr>
      <w:r>
        <w:rPr>
          <w:rStyle w:val="CommentReference"/>
        </w:rPr>
        <w:annotationRef/>
      </w:r>
      <w:r>
        <w:rPr>
          <w:rFonts w:ascii="Arial" w:hAnsi="Arial" w:cs="Arial"/>
          <w:sz w:val="20"/>
          <w:szCs w:val="20"/>
        </w:rPr>
        <w:t xml:space="preserve">[[see </w:t>
      </w:r>
      <w:r>
        <w:rPr>
          <w:rFonts w:ascii="Arial" w:hAnsi="Arial" w:cs="Arial"/>
          <w:sz w:val="20"/>
          <w:szCs w:val="20"/>
        </w:rPr>
        <w:fldChar w:fldCharType="begin">
          <w:fldData xml:space="preserve">PEVuZE5vdGU+PENpdGU+PEF1dGhvcj5WZW5hbmNpbzwvQXV0aG9yPjxZZWFyPjIwMTA8L1llYXI+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</w:fldData>
        </w:fldChar>
      </w:r>
      <w:r>
        <w:rPr>
          <w:rFonts w:ascii="Arial" w:hAnsi="Arial" w:cs="Arial"/>
          <w:sz w:val="20"/>
          <w:szCs w:val="20"/>
        </w:rPr>
        <w:instrText xml:space="preserve"> ADDIN EN.CITE </w:instrText>
      </w:r>
      <w:r>
        <w:rPr>
          <w:rFonts w:ascii="Arial" w:hAnsi="Arial" w:cs="Arial"/>
          <w:sz w:val="20"/>
          <w:szCs w:val="20"/>
        </w:rPr>
        <w:fldChar w:fldCharType="begin">
          <w:fldData xml:space="preserve">PEVuZE5vdGU+PENpdGU+PEF1dGhvcj5WZW5hbmNpbzwvQXV0aG9yPjxZZWFyPjIwMTA8L1llYXI+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</w:fldData>
        </w:fldChar>
      </w:r>
      <w:r>
        <w:rPr>
          <w:rFonts w:ascii="Arial" w:hAnsi="Arial" w:cs="Arial"/>
          <w:sz w:val="20"/>
          <w:szCs w:val="20"/>
        </w:rPr>
        <w:instrText xml:space="preserve"> ADDIN EN.CITE.DATA </w:instrText>
      </w:r>
      <w:r w:rsidRPr="002F5AFF">
        <w:rPr>
          <w:rFonts w:ascii="Arial" w:hAnsi="Arial" w:cs="Arial"/>
          <w:sz w:val="20"/>
          <w:szCs w:val="20"/>
        </w:rPr>
      </w:r>
      <w:r>
        <w:rPr>
          <w:rFonts w:ascii="Arial" w:hAnsi="Arial" w:cs="Arial"/>
          <w:sz w:val="20"/>
          <w:szCs w:val="20"/>
        </w:rPr>
        <w:fldChar w:fldCharType="end"/>
      </w:r>
      <w:r w:rsidRPr="002F5AFF">
        <w:rPr>
          <w:rFonts w:ascii="Arial" w:hAnsi="Arial" w:cs="Arial"/>
          <w:sz w:val="20"/>
          <w:szCs w:val="20"/>
        </w:rPr>
      </w:r>
      <w:r>
        <w:rPr>
          <w:rFonts w:ascii="Arial" w:hAnsi="Arial" w:cs="Arial"/>
          <w:sz w:val="20"/>
          <w:szCs w:val="20"/>
        </w:rPr>
        <w:fldChar w:fldCharType="separate"/>
      </w:r>
      <w:r w:rsidRPr="00A04EA9">
        <w:rPr>
          <w:rFonts w:ascii="Arial" w:hAnsi="Arial" w:cs="Arial"/>
          <w:noProof/>
          <w:sz w:val="20"/>
          <w:szCs w:val="20"/>
          <w:vertAlign w:val="superscript"/>
        </w:rPr>
        <w:t>[</w:t>
      </w:r>
      <w:hyperlink w:anchor="_ENREF_115" w:tooltip="Venancio, 2010 #2426" w:history="1">
        <w:r w:rsidRPr="00A04EA9">
          <w:rPr>
            <w:rFonts w:ascii="Arial" w:hAnsi="Arial" w:cs="Arial"/>
            <w:noProof/>
            <w:sz w:val="20"/>
            <w:szCs w:val="20"/>
            <w:vertAlign w:val="superscript"/>
          </w:rPr>
          <w:t>115</w:t>
        </w:r>
      </w:hyperlink>
      <w:r w:rsidRPr="00A04EA9">
        <w:rPr>
          <w:rFonts w:ascii="Arial" w:hAnsi="Arial" w:cs="Arial"/>
          <w:noProof/>
          <w:sz w:val="20"/>
          <w:szCs w:val="20"/>
          <w:vertAlign w:val="superscript"/>
        </w:rPr>
        <w:t xml:space="preserve">, </w:t>
      </w:r>
      <w:hyperlink w:anchor="_ENREF_116" w:tooltip="Dhami, 2011 #2354" w:history="1">
        <w:r w:rsidRPr="00A04EA9">
          <w:rPr>
            <w:rFonts w:ascii="Arial" w:hAnsi="Arial" w:cs="Arial"/>
            <w:noProof/>
            <w:sz w:val="20"/>
            <w:szCs w:val="20"/>
            <w:vertAlign w:val="superscript"/>
          </w:rPr>
          <w:t>116</w:t>
        </w:r>
      </w:hyperlink>
      <w:r w:rsidRPr="00A04EA9">
        <w:rPr>
          <w:rFonts w:ascii="Arial" w:hAnsi="Arial" w:cs="Arial"/>
          <w:noProof/>
          <w:sz w:val="20"/>
          <w:szCs w:val="20"/>
          <w:vertAlign w:val="superscript"/>
        </w:rPr>
        <w:t xml:space="preserve">, </w:t>
      </w:r>
      <w:hyperlink w:anchor="_ENREF_132" w:tooltip="Borklu Yucel, 2011 #2427" w:history="1">
        <w:r w:rsidRPr="00A04EA9">
          <w:rPr>
            <w:rFonts w:ascii="Arial" w:hAnsi="Arial" w:cs="Arial"/>
            <w:noProof/>
            <w:sz w:val="20"/>
            <w:szCs w:val="20"/>
            <w:vertAlign w:val="superscript"/>
          </w:rPr>
          <w:t>132</w:t>
        </w:r>
      </w:hyperlink>
      <w:r w:rsidRPr="00A04EA9">
        <w:rPr>
          <w:rFonts w:ascii="Arial" w:hAnsi="Arial" w:cs="Arial"/>
          <w:noProof/>
          <w:sz w:val="20"/>
          <w:szCs w:val="20"/>
          <w:vertAlign w:val="superscript"/>
        </w:rPr>
        <w:t>]</w:t>
      </w:r>
      <w:r>
        <w:rPr>
          <w:rFonts w:ascii="Arial" w:hAnsi="Arial" w:cs="Arial"/>
          <w:sz w:val="20"/>
          <w:szCs w:val="20"/>
        </w:rPr>
        <w:fldChar w:fldCharType="end"/>
      </w:r>
      <w:r>
        <w:rPr>
          <w:rFonts w:ascii="Arial" w:hAnsi="Arial" w:cs="Arial"/>
          <w:sz w:val="20"/>
          <w:szCs w:val="20"/>
        </w:rPr>
        <w:t>]]</w:t>
      </w:r>
    </w:p>
  </w:comment>
  <w:comment w:id="352" w:author="hqin" w:date="2012-07-18T00:32:00Z" w:initials="h">
    <w:p w:rsidR="007C3C78" w:rsidRDefault="007C3C78">
      <w:pPr>
        <w:pStyle w:val="CommentText"/>
      </w:pPr>
      <w:r>
        <w:rPr>
          <w:rStyle w:val="CommentReference"/>
        </w:rPr>
        <w:annotationRef/>
      </w:r>
      <w:r w:rsidRPr="00AC77A4">
        <w:rPr>
          <w:rFonts w:ascii="Arial" w:hAnsi="Arial" w:cs="Arial"/>
          <w:sz w:val="20"/>
          <w:szCs w:val="20"/>
          <w:highlight w:val="yellow"/>
        </w:rPr>
        <w:t>(Refer to Biopixe for Fisher transformation.)</w:t>
      </w:r>
    </w:p>
  </w:comment>
  <w:comment w:id="381" w:author="hqin" w:date="2012-07-17T22:57:00Z" w:initials="h">
    <w:p w:rsidR="007C3C78" w:rsidRDefault="007C3C78">
      <w:pPr>
        <w:pStyle w:val="CommentText"/>
      </w:pPr>
      <w:r>
        <w:rPr>
          <w:rStyle w:val="CommentReference"/>
        </w:rPr>
        <w:annotationRef/>
      </w:r>
      <w:r>
        <w:rPr>
          <w:rFonts w:ascii="Arial" w:hAnsi="Arial" w:cs="Arial"/>
          <w:sz w:val="20"/>
          <w:szCs w:val="20"/>
        </w:rPr>
        <w:t>using meta-analysis and network permutation</w:t>
      </w:r>
      <w:r w:rsidRPr="00AB1B27">
        <w:rPr>
          <w:rFonts w:ascii="Arial" w:hAnsi="Arial" w:cs="Arial"/>
          <w:sz w:val="20"/>
          <w:szCs w:val="20"/>
        </w:rPr>
        <w:t>.</w:t>
      </w:r>
    </w:p>
  </w:comment>
  <w:comment w:id="380" w:author="hqin" w:date="2012-07-11T21:23:00Z" w:initials="h">
    <w:p w:rsidR="007C3C78" w:rsidRDefault="007C3C78" w:rsidP="00CE0556">
      <w:pPr>
        <w:ind w:firstLine="720"/>
        <w:jc w:val="both"/>
        <w:rPr>
          <w:rFonts w:ascii="Times" w:hAnsi="Times"/>
          <w:sz w:val="22"/>
          <w:szCs w:val="22"/>
        </w:rPr>
      </w:pPr>
      <w:r>
        <w:rPr>
          <w:rStyle w:val="CommentReference"/>
        </w:rPr>
        <w:annotationRef/>
      </w:r>
      <w:r w:rsidRPr="00942B29">
        <w:rPr>
          <w:rFonts w:ascii="Times" w:hAnsi="Times"/>
          <w:sz w:val="22"/>
          <w:szCs w:val="22"/>
        </w:rPr>
        <w:t xml:space="preserve">Use multiple phenotypes to improve statistis power? For Firsher’s exact test, this seems reasonable. Genotype type rows is the same, but more phenotypes rows (still have sample size problem?). (This can be addressed by simulation study) (model test approach). </w:t>
      </w:r>
    </w:p>
    <w:p w:rsidR="007C3C78" w:rsidRDefault="007C3C78" w:rsidP="00CE0556">
      <w:pPr>
        <w:ind w:firstLine="720"/>
        <w:jc w:val="both"/>
        <w:rPr>
          <w:rFonts w:ascii="Times" w:hAnsi="Times"/>
          <w:sz w:val="22"/>
          <w:szCs w:val="22"/>
        </w:rPr>
      </w:pPr>
      <w:r w:rsidRPr="00942B29">
        <w:rPr>
          <w:rFonts w:ascii="Times" w:hAnsi="Times"/>
          <w:sz w:val="22"/>
          <w:szCs w:val="22"/>
        </w:rPr>
        <w:t xml:space="preserve">GWAS in heterogous SNPs? </w:t>
      </w:r>
    </w:p>
    <w:p w:rsidR="007C3C78" w:rsidRDefault="007C3C78" w:rsidP="00CE0556">
      <w:pPr>
        <w:jc w:val="both"/>
        <w:rPr>
          <w:rFonts w:ascii="Times" w:hAnsi="Times"/>
          <w:sz w:val="22"/>
          <w:szCs w:val="22"/>
        </w:rPr>
      </w:pPr>
      <w:r w:rsidRPr="00942B29">
        <w:rPr>
          <w:rFonts w:ascii="Times" w:hAnsi="Times"/>
          <w:sz w:val="22"/>
          <w:szCs w:val="22"/>
        </w:rPr>
        <w:t>Glucose on DHE, DHR in CLS</w:t>
      </w:r>
    </w:p>
    <w:p w:rsidR="007C3C78" w:rsidRDefault="007C3C78" w:rsidP="00CE0556">
      <w:pPr>
        <w:jc w:val="both"/>
        <w:rPr>
          <w:rFonts w:ascii="Times" w:hAnsi="Times"/>
          <w:sz w:val="22"/>
          <w:szCs w:val="22"/>
        </w:rPr>
      </w:pPr>
      <w:r w:rsidRPr="00942B29">
        <w:rPr>
          <w:rFonts w:ascii="Times" w:hAnsi="Times"/>
          <w:sz w:val="22"/>
          <w:szCs w:val="22"/>
        </w:rPr>
        <w:t>Calorie restriction effect on DHE, DHR-signals</w:t>
      </w:r>
    </w:p>
    <w:p w:rsidR="007C3C78" w:rsidRDefault="007C3C78" w:rsidP="00CE0556">
      <w:pPr>
        <w:jc w:val="both"/>
        <w:rPr>
          <w:rFonts w:ascii="Times" w:hAnsi="Times" w:cs="Calibri"/>
          <w:sz w:val="22"/>
          <w:szCs w:val="22"/>
        </w:rPr>
      </w:pPr>
      <w:r w:rsidRPr="00942B29">
        <w:rPr>
          <w:rFonts w:ascii="Times" w:hAnsi="Times"/>
          <w:sz w:val="22"/>
          <w:szCs w:val="22"/>
        </w:rPr>
        <w:t xml:space="preserve">L0 variation, LOH -&gt; mutational genetic robustness, </w:t>
      </w:r>
      <w:r w:rsidRPr="00942B29">
        <w:rPr>
          <w:rFonts w:ascii="Times" w:hAnsi="Times" w:cs="Calibri"/>
          <w:sz w:val="22"/>
          <w:szCs w:val="22"/>
        </w:rPr>
        <w:t>Introduce LOH to selected sequenced strains</w:t>
      </w:r>
    </w:p>
    <w:p w:rsidR="007C3C78" w:rsidRDefault="007C3C78" w:rsidP="00CE0556">
      <w:pPr>
        <w:jc w:val="both"/>
        <w:rPr>
          <w:rFonts w:ascii="Times" w:hAnsi="Times"/>
          <w:sz w:val="22"/>
          <w:szCs w:val="22"/>
        </w:rPr>
      </w:pPr>
      <w:r w:rsidRPr="00942B29">
        <w:rPr>
          <w:rFonts w:ascii="Times" w:hAnsi="Times"/>
          <w:sz w:val="22"/>
          <w:szCs w:val="22"/>
        </w:rPr>
        <w:t xml:space="preserve">H2O2 and paraquat tolerance </w:t>
      </w:r>
    </w:p>
    <w:p w:rsidR="007C3C78" w:rsidRDefault="007C3C78" w:rsidP="00CE0556">
      <w:pPr>
        <w:jc w:val="both"/>
        <w:rPr>
          <w:rFonts w:ascii="Times" w:hAnsi="Times"/>
          <w:sz w:val="22"/>
          <w:szCs w:val="22"/>
        </w:rPr>
      </w:pPr>
      <w:r w:rsidRPr="00942B29">
        <w:rPr>
          <w:rFonts w:ascii="Times" w:hAnsi="Times"/>
          <w:sz w:val="22"/>
          <w:szCs w:val="22"/>
        </w:rPr>
        <w:t>CLS by CFU and micro-colony analysis</w:t>
      </w:r>
    </w:p>
    <w:p w:rsidR="007C3C78" w:rsidRDefault="007C3C78">
      <w:pPr>
        <w:pStyle w:val="CommentText"/>
      </w:pPr>
    </w:p>
  </w:comment>
  <w:comment w:id="422" w:author="Hong Qin" w:date="2012-07-18T20:46:00Z" w:initials="hq">
    <w:p w:rsidR="007C3C78" w:rsidRDefault="007C3C78">
      <w:pPr>
        <w:pStyle w:val="CommentText"/>
      </w:pPr>
      <w:r>
        <w:rPr>
          <w:rStyle w:val="CommentReference"/>
        </w:rPr>
        <w:annotationRef/>
      </w:r>
      <w:r>
        <w:rPr>
          <w:rFonts w:ascii="Arial" w:hAnsi="Arial" w:cs="Arial"/>
          <w:sz w:val="20"/>
          <w:szCs w:val="20"/>
        </w:rPr>
        <w:t>In the event that we could not refine the candidate limiting modules using natural variation, we will evaluate them based on RLS and CLS screen results (see Aim 2.2, and see Kaeberlein letter), SGD annotation and literature (see Aim 2.4 and Aim 3).</w:t>
      </w:r>
    </w:p>
  </w:comment>
  <w:comment w:id="443" w:author="hqin" w:date="2012-07-11T21:23:00Z" w:initials="h">
    <w:p w:rsidR="007C3C78" w:rsidRPr="00400F9F" w:rsidRDefault="007C3C78" w:rsidP="00D862CC">
      <w:pPr>
        <w:pStyle w:val="Heading3"/>
        <w:ind w:left="0" w:firstLine="0"/>
        <w:jc w:val="both"/>
        <w:rPr>
          <w:rFonts w:ascii="Times" w:hAnsi="Times"/>
          <w:sz w:val="22"/>
          <w:szCs w:val="22"/>
        </w:rPr>
      </w:pPr>
      <w:r>
        <w:rPr>
          <w:rStyle w:val="CommentReference"/>
        </w:rPr>
        <w:annotationRef/>
      </w:r>
      <w:r>
        <w:rPr>
          <w:rFonts w:ascii="Times" w:hAnsi="Times"/>
          <w:sz w:val="22"/>
          <w:szCs w:val="22"/>
        </w:rPr>
        <w:t xml:space="preserve">Develop an </w:t>
      </w:r>
      <w:r w:rsidRPr="007D41C0">
        <w:rPr>
          <w:rFonts w:ascii="Times" w:hAnsi="Times"/>
          <w:sz w:val="22"/>
          <w:szCs w:val="22"/>
        </w:rPr>
        <w:t xml:space="preserve">ODE based </w:t>
      </w:r>
      <w:r>
        <w:rPr>
          <w:rFonts w:ascii="Times" w:hAnsi="Times"/>
          <w:sz w:val="22"/>
          <w:szCs w:val="22"/>
        </w:rPr>
        <w:t xml:space="preserve">network </w:t>
      </w:r>
      <w:r w:rsidRPr="007D41C0">
        <w:rPr>
          <w:rFonts w:ascii="Times" w:hAnsi="Times"/>
          <w:sz w:val="22"/>
          <w:szCs w:val="22"/>
        </w:rPr>
        <w:t xml:space="preserve">model for cellular </w:t>
      </w:r>
      <w:r>
        <w:rPr>
          <w:rFonts w:ascii="Times" w:hAnsi="Times"/>
          <w:sz w:val="22"/>
          <w:szCs w:val="22"/>
        </w:rPr>
        <w:t>aging</w:t>
      </w:r>
      <w:r w:rsidRPr="007D41C0">
        <w:rPr>
          <w:rFonts w:ascii="Times" w:hAnsi="Times"/>
          <w:sz w:val="22"/>
          <w:szCs w:val="22"/>
        </w:rPr>
        <w:t>, proliferation, and ROS hormesis.</w:t>
      </w:r>
      <w:r w:rsidRPr="007D41C0">
        <w:rPr>
          <w:rStyle w:val="CommentReference"/>
          <w:rFonts w:ascii="Times" w:hAnsi="Times"/>
          <w:sz w:val="22"/>
        </w:rPr>
        <w:annotationRef/>
      </w:r>
      <w:r w:rsidRPr="007D41C0">
        <w:rPr>
          <w:rFonts w:ascii="Times" w:hAnsi="Times"/>
          <w:sz w:val="22"/>
          <w:szCs w:val="22"/>
        </w:rPr>
        <w:t xml:space="preserve"> Brain and Cousens model allows for hormesis </w:t>
      </w:r>
      <w:r>
        <w:rPr>
          <w:rFonts w:ascii="Times" w:hAnsi="Times"/>
          <w:sz w:val="22"/>
          <w:szCs w:val="22"/>
        </w:rPr>
        <w:fldChar w:fldCharType="begin"/>
      </w:r>
      <w:r>
        <w:rPr>
          <w:rFonts w:ascii="Times" w:hAnsi="Times"/>
          <w:sz w:val="22"/>
          <w:szCs w:val="22"/>
        </w:rPr>
        <w:instrText xml:space="preserve"> ADDIN EN.CITE &lt;EndNote&gt;&lt;Cite&gt;&lt;Author&gt;Belz&lt;/Author&gt;&lt;Year&gt;2012&lt;/Year&gt;&lt;RecNum&gt;2154&lt;/RecNum&gt;&lt;DisplayText&gt;&lt;style face="superscript"&gt;[135]&lt;/style&gt;&lt;/DisplayText&gt;&lt;record&gt;&lt;rec-number&gt;2154&lt;/rec-number&gt;&lt;foreign-keys&gt;&lt;key app="EN" db-id="axwzwatz8afev5eddwsvazaqtxstdf2axv55"&gt;2154&lt;/key&gt;&lt;/foreign-keys&gt;&lt;ref-type name="Journal Article"&gt;17&lt;/ref-type&gt;&lt;contributors&gt;&lt;authors&gt;&lt;author&gt;Belz, R. G.&lt;/author&gt;&lt;author&gt;Piepho, H. P.&lt;/author&gt;&lt;/authors&gt;&lt;/contributors&gt;&lt;auth-address&gt;Agroecology Unit, University of Hohenheim, Institute of Plant Production and Agroecology in the Tropics and Subtropics, Stuttgart, Germany. regina.belz@uni-hohenheim.de&lt;/auth-address&gt;&lt;titles&gt;&lt;title&gt;Modeling effective dosages in hormetic dose-response studies&lt;/title&gt;&lt;secondary-title&gt;PLoS One&lt;/secondary-title&gt;&lt;/titles&gt;&lt;periodical&gt;&lt;full-title&gt;PLoS One&lt;/full-title&gt;&lt;/periodical&gt;&lt;pages&gt;e33432&lt;/pages&gt;&lt;volume&gt;7&lt;/volume&gt;&lt;number&gt;3&lt;/number&gt;&lt;edition&gt;2012/03/23&lt;/edition&gt;&lt;dates&gt;&lt;year&gt;2012&lt;/year&gt;&lt;/dates&gt;&lt;isbn&gt;1932-6203 (Electronic)&amp;#xD;1932-6203 (Linking)&lt;/isbn&gt;&lt;accession-num&gt;22438929&lt;/accession-num&gt;&lt;urls&gt;&lt;related-urls&gt;&lt;url&gt;http://www.ncbi.nlm.nih.gov/entrez/query.fcgi?cmd=Retrieve&amp;amp;db=PubMed&amp;amp;dopt=Citation&amp;amp;list_uids=22438929&lt;/url&gt;&lt;/related-urls&gt;&lt;/urls&gt;&lt;custom2&gt;3306408&lt;/custom2&gt;&lt;electronic-resource-num&gt;10.1371/journal.pone.0033432&amp;#xD;PONE-D-11-23793 [pii]&lt;/electronic-resource-num&gt;&lt;language&gt;eng&lt;/language&gt;&lt;/record&gt;&lt;/Cite&gt;&lt;/EndNote&gt;</w:instrText>
      </w:r>
      <w:r>
        <w:rPr>
          <w:rFonts w:ascii="Times" w:hAnsi="Times"/>
          <w:sz w:val="22"/>
          <w:szCs w:val="22"/>
        </w:rPr>
        <w:fldChar w:fldCharType="separate"/>
      </w:r>
      <w:r w:rsidRPr="00F03BCE">
        <w:rPr>
          <w:rFonts w:ascii="Times" w:hAnsi="Times"/>
          <w:noProof/>
          <w:sz w:val="22"/>
          <w:szCs w:val="22"/>
          <w:vertAlign w:val="superscript"/>
        </w:rPr>
        <w:t>[</w:t>
      </w:r>
      <w:hyperlink w:anchor="_ENREF_135" w:tooltip="Belz, 2012 #2154" w:history="1">
        <w:r w:rsidRPr="00F03BCE">
          <w:rPr>
            <w:rFonts w:ascii="Times" w:hAnsi="Times"/>
            <w:noProof/>
            <w:sz w:val="22"/>
            <w:szCs w:val="22"/>
            <w:vertAlign w:val="superscript"/>
          </w:rPr>
          <w:t>135</w:t>
        </w:r>
      </w:hyperlink>
      <w:r w:rsidRPr="00F03BCE">
        <w:rPr>
          <w:rFonts w:ascii="Times" w:hAnsi="Times"/>
          <w:noProof/>
          <w:sz w:val="22"/>
          <w:szCs w:val="22"/>
          <w:vertAlign w:val="superscript"/>
        </w:rPr>
        <w:t>]</w:t>
      </w:r>
      <w:r>
        <w:rPr>
          <w:rFonts w:ascii="Times" w:hAnsi="Times"/>
          <w:sz w:val="22"/>
          <w:szCs w:val="22"/>
        </w:rPr>
        <w:fldChar w:fldCharType="end"/>
      </w:r>
      <w:r w:rsidRPr="007D41C0">
        <w:rPr>
          <w:rFonts w:ascii="Times" w:hAnsi="Times"/>
          <w:sz w:val="22"/>
          <w:szCs w:val="22"/>
        </w:rPr>
        <w:t xml:space="preserve">[Brain, Cousen 1989, Weed Res] </w:t>
      </w:r>
    </w:p>
    <w:p w:rsidR="007C3C78" w:rsidRDefault="007C3C78">
      <w:pPr>
        <w:pStyle w:val="CommentText"/>
      </w:pPr>
    </w:p>
  </w:comment>
  <w:comment w:id="447" w:author="hqin" w:date="2012-07-11T21:23:00Z" w:initials="h">
    <w:p w:rsidR="007C3C78" w:rsidRDefault="007C3C78" w:rsidP="004A1E87">
      <w:pPr>
        <w:ind w:firstLine="720"/>
        <w:jc w:val="both"/>
        <w:rPr>
          <w:rFonts w:ascii="Times" w:hAnsi="Times"/>
          <w:sz w:val="22"/>
          <w:szCs w:val="22"/>
        </w:rPr>
      </w:pPr>
      <w:r>
        <w:rPr>
          <w:rStyle w:val="CommentReference"/>
        </w:rPr>
        <w:annotationRef/>
      </w:r>
      <w:r>
        <w:rPr>
          <w:rFonts w:ascii="Times" w:hAnsi="Times"/>
          <w:sz w:val="22"/>
          <w:szCs w:val="22"/>
        </w:rPr>
        <w:t xml:space="preserve">Single stains will also be performed as controls. Results in PI’s lab show that DHR signals is proportional to extracellular H2O2 concentration, suggesting DHR signal is a good indicator for intracellular H2O2. </w:t>
      </w:r>
    </w:p>
    <w:p w:rsidR="007C3C78" w:rsidRDefault="007C3C78">
      <w:pPr>
        <w:pStyle w:val="CommentText"/>
      </w:pPr>
    </w:p>
  </w:comment>
  <w:comment w:id="457" w:author="hqin" w:date="2012-07-11T21:23:00Z" w:initials="h">
    <w:p w:rsidR="007C3C78" w:rsidRDefault="007C3C78" w:rsidP="00E1182D">
      <w:pPr>
        <w:ind w:firstLine="720"/>
        <w:jc w:val="both"/>
        <w:rPr>
          <w:rFonts w:ascii="Times" w:hAnsi="Times"/>
          <w:sz w:val="22"/>
          <w:szCs w:val="22"/>
        </w:rPr>
      </w:pPr>
      <w:r>
        <w:rPr>
          <w:rStyle w:val="CommentReference"/>
        </w:rPr>
        <w:annotationRef/>
      </w:r>
      <w:r>
        <w:rPr>
          <w:rFonts w:ascii="Times" w:hAnsi="Times"/>
          <w:sz w:val="22"/>
          <w:szCs w:val="22"/>
        </w:rPr>
        <w:t xml:space="preserve">We are aware that DHE and DHR can also stain other ROS. We will treat cells with H2O2 and menadione to verify DHR and DHE signals.   </w:t>
      </w:r>
    </w:p>
    <w:p w:rsidR="007C3C78" w:rsidRDefault="007C3C78">
      <w:pPr>
        <w:pStyle w:val="CommentText"/>
      </w:pPr>
    </w:p>
  </w:comment>
  <w:comment w:id="480" w:author="Hong Qin" w:date="2012-07-11T21:23:00Z" w:initials="hq">
    <w:p w:rsidR="007C3C78" w:rsidRDefault="007C3C78">
      <w:pPr>
        <w:pStyle w:val="CommentText"/>
      </w:pPr>
      <w:r>
        <w:rPr>
          <w:rStyle w:val="CommentReference"/>
        </w:rPr>
        <w:annotationRef/>
      </w:r>
      <w:r>
        <w:t>which Aims?</w:t>
      </w:r>
    </w:p>
  </w:comment>
  <w:comment w:id="481" w:author="hqin" w:date="2012-07-11T21:23:00Z" w:initials="h">
    <w:p w:rsidR="007C3C78" w:rsidRDefault="007C3C78">
      <w:pPr>
        <w:pStyle w:val="CommentText"/>
      </w:pPr>
      <w:r>
        <w:rPr>
          <w:rStyle w:val="CommentReference"/>
        </w:rPr>
        <w:annotationRef/>
      </w:r>
      <w:r>
        <w:t>need to see CSHL course descriptions</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3C78" w:rsidRDefault="007C3C78">
      <w:r>
        <w:separator/>
      </w:r>
    </w:p>
  </w:endnote>
  <w:endnote w:type="continuationSeparator" w:id="0">
    <w:p w:rsidR="007C3C78" w:rsidRDefault="007C3C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宋体">
    <w:altName w:val="宋体"/>
    <w:charset w:val="50"/>
    <w:family w:val="auto"/>
    <w:pitch w:val="variable"/>
    <w:sig w:usb0="00000001" w:usb1="00000000" w:usb2="0100040E" w:usb3="00000000" w:csb0="0004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altName w:val="Cambria"/>
    <w:panose1 w:val="00000000000000000000"/>
    <w:charset w:val="4D"/>
    <w:family w:val="roman"/>
    <w:notTrueType/>
    <w:pitch w:val="default"/>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MyriadPro-Light">
    <w:altName w:val="Cambria"/>
    <w:panose1 w:val="00000000000000000000"/>
    <w:charset w:val="4D"/>
    <w:family w:val="auto"/>
    <w:notTrueType/>
    <w:pitch w:val="default"/>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3C78" w:rsidRDefault="007C3C78">
      <w:r>
        <w:separator/>
      </w:r>
    </w:p>
  </w:footnote>
  <w:footnote w:type="continuationSeparator" w:id="0">
    <w:p w:rsidR="007C3C78" w:rsidRDefault="007C3C78">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C78" w:rsidRPr="008D65EE" w:rsidRDefault="007C3C78">
    <w:pPr>
      <w:pStyle w:val="Header"/>
      <w:jc w:val="right"/>
      <w:rPr>
        <w:i/>
      </w:rPr>
    </w:pPr>
    <w:r>
      <w:rPr>
        <w:i/>
        <w:sz w:val="20"/>
        <w:szCs w:val="20"/>
      </w:rPr>
      <w:t>QIN</w:t>
    </w:r>
    <w:r w:rsidRPr="008D65EE">
      <w:rPr>
        <w:i/>
        <w:sz w:val="20"/>
        <w:szCs w:val="20"/>
      </w:rPr>
      <w:t xml:space="preserve">, </w:t>
    </w:r>
    <w:r>
      <w:rPr>
        <w:i/>
        <w:sz w:val="22"/>
        <w:szCs w:val="22"/>
      </w:rPr>
      <w:t>Career</w:t>
    </w:r>
    <w:r w:rsidRPr="008276B4">
      <w:rPr>
        <w:i/>
        <w:sz w:val="22"/>
        <w:szCs w:val="22"/>
      </w:rPr>
      <w:t>: Emergence of cellular aging from gene networks</w:t>
    </w:r>
    <w:r>
      <w:rPr>
        <w:i/>
        <w:sz w:val="20"/>
        <w:szCs w:val="20"/>
      </w:rPr>
      <w:t xml:space="preserve">, Page </w:t>
    </w:r>
    <w:sdt>
      <w:sdtPr>
        <w:rPr>
          <w:i/>
          <w:sz w:val="20"/>
          <w:szCs w:val="20"/>
        </w:rPr>
        <w:id w:val="37139217"/>
        <w:docPartObj>
          <w:docPartGallery w:val="Page Numbers (Top of Page)"/>
          <w:docPartUnique/>
        </w:docPartObj>
      </w:sdtPr>
      <w:sdtContent>
        <w:fldSimple w:instr=" PAGE   \* MERGEFORMAT ">
          <w:r w:rsidR="00796EBE" w:rsidRPr="00796EBE">
            <w:rPr>
              <w:i/>
              <w:noProof/>
              <w:sz w:val="20"/>
              <w:szCs w:val="20"/>
            </w:rPr>
            <w:t>12</w:t>
          </w:r>
        </w:fldSimple>
      </w:sdtContent>
    </w:sdt>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C78" w:rsidRDefault="007C3C78">
    <w:pPr>
      <w:pStyle w:val="Header"/>
      <w:jc w:val="right"/>
    </w:pPr>
    <w:r w:rsidRPr="00332182">
      <w:rPr>
        <w:i/>
        <w:sz w:val="20"/>
        <w:szCs w:val="20"/>
      </w:rPr>
      <w:t xml:space="preserve">Qin, </w:t>
    </w:r>
    <w:r>
      <w:rPr>
        <w:i/>
        <w:sz w:val="20"/>
        <w:szCs w:val="20"/>
      </w:rPr>
      <w:t>References</w:t>
    </w:r>
    <w:r w:rsidRPr="00332182">
      <w:rPr>
        <w:i/>
        <w:sz w:val="20"/>
        <w:szCs w:val="20"/>
      </w:rPr>
      <w:t xml:space="preserve">, Page </w:t>
    </w:r>
    <w:sdt>
      <w:sdtPr>
        <w:rPr>
          <w:i/>
          <w:sz w:val="20"/>
          <w:szCs w:val="20"/>
        </w:rPr>
        <w:id w:val="922016142"/>
        <w:docPartObj>
          <w:docPartGallery w:val="Page Numbers (Top of Page)"/>
          <w:docPartUnique/>
        </w:docPartObj>
      </w:sdtPr>
      <w:sdtContent>
        <w:fldSimple w:instr=" PAGE   \* MERGEFORMAT ">
          <w:r w:rsidR="00796EBE" w:rsidRPr="00796EBE">
            <w:rPr>
              <w:i/>
              <w:noProof/>
              <w:sz w:val="20"/>
              <w:szCs w:val="20"/>
            </w:rPr>
            <w:t>2</w:t>
          </w:r>
        </w:fldSimple>
      </w:sdtContent>
    </w:sdt>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841B20"/>
    <w:multiLevelType w:val="hybridMultilevel"/>
    <w:tmpl w:val="C24683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CE918DD"/>
    <w:multiLevelType w:val="hybridMultilevel"/>
    <w:tmpl w:val="113C80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AC068D"/>
    <w:multiLevelType w:val="hybridMultilevel"/>
    <w:tmpl w:val="B6F8BAFC"/>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41243B2A"/>
    <w:multiLevelType w:val="hybridMultilevel"/>
    <w:tmpl w:val="EABCCD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387C6F"/>
    <w:multiLevelType w:val="hybridMultilevel"/>
    <w:tmpl w:val="7FD2360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EDA2869"/>
    <w:multiLevelType w:val="hybridMultilevel"/>
    <w:tmpl w:val="E6E0A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E3D56E5"/>
    <w:multiLevelType w:val="hybridMultilevel"/>
    <w:tmpl w:val="9BEC13D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F982E40"/>
    <w:multiLevelType w:val="hybridMultilevel"/>
    <w:tmpl w:val="F078B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0"/>
  </w:num>
  <w:num w:numId="5">
    <w:abstractNumId w:val="2"/>
  </w:num>
  <w:num w:numId="6">
    <w:abstractNumId w:val="7"/>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stylePaneFormatFilter w:val="3701"/>
  <w:trackRevisions/>
  <w:doNotTrackMoves/>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
  <w:docVars>
    <w:docVar w:name="EN.InstantFormat" w:val="&lt;ENInstantFormat&gt;&lt;Enabled&gt;0&lt;/Enabled&gt;&lt;ScanUnformatted&gt;1&lt;/ScanUnformatted&gt;&lt;ScanChanges&gt;1&lt;/ScanChanges&gt;&lt;/ENInstantFormat&gt;"/>
    <w:docVar w:name="EN.Layout" w:val="&lt;ENLayout&gt;&lt;Style&gt;Numbered-superscrip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xwzwatz8afev5eddwsvazaqtxstdf2axv55&quot;&gt;qin-career&lt;record-ids&gt;&lt;item&gt;9&lt;/item&gt;&lt;item&gt;48&lt;/item&gt;&lt;item&gt;51&lt;/item&gt;&lt;item&gt;56&lt;/item&gt;&lt;item&gt;57&lt;/item&gt;&lt;item&gt;84&lt;/item&gt;&lt;item&gt;85&lt;/item&gt;&lt;item&gt;87&lt;/item&gt;&lt;item&gt;88&lt;/item&gt;&lt;item&gt;152&lt;/item&gt;&lt;item&gt;250&lt;/item&gt;&lt;item&gt;261&lt;/item&gt;&lt;item&gt;272&lt;/item&gt;&lt;item&gt;273&lt;/item&gt;&lt;item&gt;275&lt;/item&gt;&lt;item&gt;282&lt;/item&gt;&lt;item&gt;295&lt;/item&gt;&lt;item&gt;303&lt;/item&gt;&lt;item&gt;306&lt;/item&gt;&lt;item&gt;380&lt;/item&gt;&lt;item&gt;397&lt;/item&gt;&lt;item&gt;401&lt;/item&gt;&lt;item&gt;415&lt;/item&gt;&lt;item&gt;461&lt;/item&gt;&lt;item&gt;472&lt;/item&gt;&lt;item&gt;473&lt;/item&gt;&lt;item&gt;474&lt;/item&gt;&lt;item&gt;475&lt;/item&gt;&lt;item&gt;477&lt;/item&gt;&lt;item&gt;478&lt;/item&gt;&lt;item&gt;481&lt;/item&gt;&lt;item&gt;483&lt;/item&gt;&lt;item&gt;486&lt;/item&gt;&lt;item&gt;494&lt;/item&gt;&lt;item&gt;496&lt;/item&gt;&lt;item&gt;498&lt;/item&gt;&lt;item&gt;499&lt;/item&gt;&lt;item&gt;503&lt;/item&gt;&lt;item&gt;506&lt;/item&gt;&lt;item&gt;516&lt;/item&gt;&lt;item&gt;518&lt;/item&gt;&lt;item&gt;522&lt;/item&gt;&lt;item&gt;524&lt;/item&gt;&lt;item&gt;525&lt;/item&gt;&lt;item&gt;530&lt;/item&gt;&lt;item&gt;532&lt;/item&gt;&lt;item&gt;533&lt;/item&gt;&lt;item&gt;534&lt;/item&gt;&lt;item&gt;535&lt;/item&gt;&lt;item&gt;537&lt;/item&gt;&lt;item&gt;541&lt;/item&gt;&lt;item&gt;548&lt;/item&gt;&lt;item&gt;551&lt;/item&gt;&lt;item&gt;561&lt;/item&gt;&lt;item&gt;562&lt;/item&gt;&lt;item&gt;563&lt;/item&gt;&lt;item&gt;564&lt;/item&gt;&lt;item&gt;565&lt;/item&gt;&lt;item&gt;566&lt;/item&gt;&lt;item&gt;567&lt;/item&gt;&lt;item&gt;570&lt;/item&gt;&lt;item&gt;606&lt;/item&gt;&lt;item&gt;610&lt;/item&gt;&lt;item&gt;626&lt;/item&gt;&lt;item&gt;634&lt;/item&gt;&lt;item&gt;638&lt;/item&gt;&lt;item&gt;639&lt;/item&gt;&lt;item&gt;640&lt;/item&gt;&lt;item&gt;641&lt;/item&gt;&lt;item&gt;642&lt;/item&gt;&lt;item&gt;643&lt;/item&gt;&lt;item&gt;644&lt;/item&gt;&lt;item&gt;672&lt;/item&gt;&lt;item&gt;679&lt;/item&gt;&lt;item&gt;694&lt;/item&gt;&lt;item&gt;779&lt;/item&gt;&lt;item&gt;787&lt;/item&gt;&lt;item&gt;851&lt;/item&gt;&lt;item&gt;864&lt;/item&gt;&lt;item&gt;867&lt;/item&gt;&lt;item&gt;888&lt;/item&gt;&lt;item&gt;906&lt;/item&gt;&lt;item&gt;958&lt;/item&gt;&lt;item&gt;1036&lt;/item&gt;&lt;item&gt;1038&lt;/item&gt;&lt;item&gt;1040&lt;/item&gt;&lt;item&gt;1043&lt;/item&gt;&lt;item&gt;1049&lt;/item&gt;&lt;item&gt;1068&lt;/item&gt;&lt;item&gt;1089&lt;/item&gt;&lt;item&gt;1151&lt;/item&gt;&lt;item&gt;1157&lt;/item&gt;&lt;item&gt;1247&lt;/item&gt;&lt;item&gt;1249&lt;/item&gt;&lt;item&gt;1288&lt;/item&gt;&lt;item&gt;1332&lt;/item&gt;&lt;item&gt;1388&lt;/item&gt;&lt;item&gt;1467&lt;/item&gt;&lt;item&gt;1488&lt;/item&gt;&lt;item&gt;1495&lt;/item&gt;&lt;item&gt;1514&lt;/item&gt;&lt;item&gt;1518&lt;/item&gt;&lt;item&gt;1520&lt;/item&gt;&lt;item&gt;1521&lt;/item&gt;&lt;item&gt;1528&lt;/item&gt;&lt;item&gt;1618&lt;/item&gt;&lt;item&gt;1651&lt;/item&gt;&lt;item&gt;1771&lt;/item&gt;&lt;item&gt;1784&lt;/item&gt;&lt;item&gt;1785&lt;/item&gt;&lt;item&gt;1786&lt;/item&gt;&lt;item&gt;1787&lt;/item&gt;&lt;item&gt;1789&lt;/item&gt;&lt;item&gt;1790&lt;/item&gt;&lt;item&gt;1791&lt;/item&gt;&lt;item&gt;1792&lt;/item&gt;&lt;item&gt;1793&lt;/item&gt;&lt;item&gt;1798&lt;/item&gt;&lt;item&gt;1870&lt;/item&gt;&lt;item&gt;1873&lt;/item&gt;&lt;item&gt;1879&lt;/item&gt;&lt;item&gt;1893&lt;/item&gt;&lt;item&gt;1966&lt;/item&gt;&lt;item&gt;1969&lt;/item&gt;&lt;item&gt;1970&lt;/item&gt;&lt;item&gt;2005&lt;/item&gt;&lt;item&gt;2020&lt;/item&gt;&lt;item&gt;2024&lt;/item&gt;&lt;item&gt;2042&lt;/item&gt;&lt;item&gt;2074&lt;/item&gt;&lt;item&gt;2111&lt;/item&gt;&lt;item&gt;2242&lt;/item&gt;&lt;item&gt;2249&lt;/item&gt;&lt;item&gt;2250&lt;/item&gt;&lt;item&gt;2253&lt;/item&gt;&lt;item&gt;2321&lt;/item&gt;&lt;item&gt;2325&lt;/item&gt;&lt;item&gt;2334&lt;/item&gt;&lt;item&gt;2354&lt;/item&gt;&lt;item&gt;2395&lt;/item&gt;&lt;item&gt;2408&lt;/item&gt;&lt;item&gt;2414&lt;/item&gt;&lt;item&gt;2416&lt;/item&gt;&lt;item&gt;2419&lt;/item&gt;&lt;item&gt;2420&lt;/item&gt;&lt;item&gt;2426&lt;/item&gt;&lt;item&gt;2432&lt;/item&gt;&lt;item&gt;2433&lt;/item&gt;&lt;item&gt;2434&lt;/item&gt;&lt;item&gt;2435&lt;/item&gt;&lt;item&gt;2438&lt;/item&gt;&lt;item&gt;2446&lt;/item&gt;&lt;item&gt;2448&lt;/item&gt;&lt;item&gt;2450&lt;/item&gt;&lt;item&gt;2452&lt;/item&gt;&lt;item&gt;2454&lt;/item&gt;&lt;item&gt;2456&lt;/item&gt;&lt;item&gt;2459&lt;/item&gt;&lt;item&gt;2462&lt;/item&gt;&lt;item&gt;2465&lt;/item&gt;&lt;item&gt;2466&lt;/item&gt;&lt;item&gt;2467&lt;/item&gt;&lt;item&gt;2468&lt;/item&gt;&lt;item&gt;2469&lt;/item&gt;&lt;item&gt;2470&lt;/item&gt;&lt;item&gt;2471&lt;/item&gt;&lt;item&gt;2472&lt;/item&gt;&lt;item&gt;2473&lt;/item&gt;&lt;item&gt;2478&lt;/item&gt;&lt;/record-ids&gt;&lt;/item&gt;&lt;/Libraries&gt;"/>
  </w:docVars>
  <w:rsids>
    <w:rsidRoot w:val="007044D3"/>
    <w:rsid w:val="00000035"/>
    <w:rsid w:val="000001CD"/>
    <w:rsid w:val="000009E1"/>
    <w:rsid w:val="00000A59"/>
    <w:rsid w:val="000011B9"/>
    <w:rsid w:val="00001A94"/>
    <w:rsid w:val="00001CB3"/>
    <w:rsid w:val="0000226A"/>
    <w:rsid w:val="00002386"/>
    <w:rsid w:val="000023DA"/>
    <w:rsid w:val="0000256E"/>
    <w:rsid w:val="0000258E"/>
    <w:rsid w:val="00002718"/>
    <w:rsid w:val="00002740"/>
    <w:rsid w:val="0000276A"/>
    <w:rsid w:val="00002C74"/>
    <w:rsid w:val="00002D9F"/>
    <w:rsid w:val="00002F96"/>
    <w:rsid w:val="00002FEA"/>
    <w:rsid w:val="00003173"/>
    <w:rsid w:val="000031B0"/>
    <w:rsid w:val="0000403A"/>
    <w:rsid w:val="0000451E"/>
    <w:rsid w:val="00004741"/>
    <w:rsid w:val="00004944"/>
    <w:rsid w:val="0000615C"/>
    <w:rsid w:val="000062D3"/>
    <w:rsid w:val="0000639E"/>
    <w:rsid w:val="000063F6"/>
    <w:rsid w:val="00006B74"/>
    <w:rsid w:val="00006DFC"/>
    <w:rsid w:val="00007760"/>
    <w:rsid w:val="00007A01"/>
    <w:rsid w:val="00007EAE"/>
    <w:rsid w:val="000112F6"/>
    <w:rsid w:val="000114A2"/>
    <w:rsid w:val="0001157E"/>
    <w:rsid w:val="0001212B"/>
    <w:rsid w:val="000122F5"/>
    <w:rsid w:val="00012AAC"/>
    <w:rsid w:val="00012FFA"/>
    <w:rsid w:val="0001336B"/>
    <w:rsid w:val="0001351D"/>
    <w:rsid w:val="000135FA"/>
    <w:rsid w:val="00013C2D"/>
    <w:rsid w:val="000143F0"/>
    <w:rsid w:val="00014BE3"/>
    <w:rsid w:val="000153E1"/>
    <w:rsid w:val="00015817"/>
    <w:rsid w:val="00015C0C"/>
    <w:rsid w:val="00015C31"/>
    <w:rsid w:val="00015F71"/>
    <w:rsid w:val="000163BC"/>
    <w:rsid w:val="000172C3"/>
    <w:rsid w:val="00017305"/>
    <w:rsid w:val="00017B8F"/>
    <w:rsid w:val="0002005D"/>
    <w:rsid w:val="00020191"/>
    <w:rsid w:val="00020214"/>
    <w:rsid w:val="00021278"/>
    <w:rsid w:val="00021790"/>
    <w:rsid w:val="000219EB"/>
    <w:rsid w:val="00021EC4"/>
    <w:rsid w:val="00022112"/>
    <w:rsid w:val="00022488"/>
    <w:rsid w:val="00022762"/>
    <w:rsid w:val="00022922"/>
    <w:rsid w:val="000232D1"/>
    <w:rsid w:val="000234EE"/>
    <w:rsid w:val="0002373E"/>
    <w:rsid w:val="0002379E"/>
    <w:rsid w:val="00024629"/>
    <w:rsid w:val="00024F1C"/>
    <w:rsid w:val="00025B3C"/>
    <w:rsid w:val="00025BF1"/>
    <w:rsid w:val="0002610A"/>
    <w:rsid w:val="0002679A"/>
    <w:rsid w:val="00026F7E"/>
    <w:rsid w:val="00027039"/>
    <w:rsid w:val="000274AD"/>
    <w:rsid w:val="000276FC"/>
    <w:rsid w:val="00027B98"/>
    <w:rsid w:val="00027DBA"/>
    <w:rsid w:val="00027FC7"/>
    <w:rsid w:val="0003010A"/>
    <w:rsid w:val="00030165"/>
    <w:rsid w:val="00030343"/>
    <w:rsid w:val="00030613"/>
    <w:rsid w:val="00030715"/>
    <w:rsid w:val="00030E1F"/>
    <w:rsid w:val="00031027"/>
    <w:rsid w:val="000312E9"/>
    <w:rsid w:val="0003138E"/>
    <w:rsid w:val="000318A5"/>
    <w:rsid w:val="00031965"/>
    <w:rsid w:val="000321BF"/>
    <w:rsid w:val="00032468"/>
    <w:rsid w:val="00032860"/>
    <w:rsid w:val="00032A34"/>
    <w:rsid w:val="00032B76"/>
    <w:rsid w:val="0003300F"/>
    <w:rsid w:val="00033069"/>
    <w:rsid w:val="000342E5"/>
    <w:rsid w:val="00034A68"/>
    <w:rsid w:val="00034CD5"/>
    <w:rsid w:val="00035218"/>
    <w:rsid w:val="00035464"/>
    <w:rsid w:val="0003597D"/>
    <w:rsid w:val="000359B4"/>
    <w:rsid w:val="00035BD8"/>
    <w:rsid w:val="00035FB9"/>
    <w:rsid w:val="00036608"/>
    <w:rsid w:val="0003679D"/>
    <w:rsid w:val="00037455"/>
    <w:rsid w:val="00037650"/>
    <w:rsid w:val="00040D9C"/>
    <w:rsid w:val="00040E49"/>
    <w:rsid w:val="00040E7C"/>
    <w:rsid w:val="00040F0D"/>
    <w:rsid w:val="00041172"/>
    <w:rsid w:val="000413A2"/>
    <w:rsid w:val="000416DB"/>
    <w:rsid w:val="000420C8"/>
    <w:rsid w:val="0004249B"/>
    <w:rsid w:val="000424BC"/>
    <w:rsid w:val="0004253F"/>
    <w:rsid w:val="00042675"/>
    <w:rsid w:val="0004296D"/>
    <w:rsid w:val="000429E1"/>
    <w:rsid w:val="0004317B"/>
    <w:rsid w:val="0004322F"/>
    <w:rsid w:val="00043367"/>
    <w:rsid w:val="00043722"/>
    <w:rsid w:val="00043753"/>
    <w:rsid w:val="00044099"/>
    <w:rsid w:val="000442FC"/>
    <w:rsid w:val="0004439E"/>
    <w:rsid w:val="00044746"/>
    <w:rsid w:val="00044A22"/>
    <w:rsid w:val="00044DDB"/>
    <w:rsid w:val="00044EAB"/>
    <w:rsid w:val="00044FE8"/>
    <w:rsid w:val="0004520C"/>
    <w:rsid w:val="000459BD"/>
    <w:rsid w:val="00045D4C"/>
    <w:rsid w:val="00045F17"/>
    <w:rsid w:val="000462F0"/>
    <w:rsid w:val="000463AD"/>
    <w:rsid w:val="000464B0"/>
    <w:rsid w:val="00046EC4"/>
    <w:rsid w:val="00047113"/>
    <w:rsid w:val="00047491"/>
    <w:rsid w:val="00047549"/>
    <w:rsid w:val="00047DB0"/>
    <w:rsid w:val="000500E4"/>
    <w:rsid w:val="00050240"/>
    <w:rsid w:val="000507A3"/>
    <w:rsid w:val="00050927"/>
    <w:rsid w:val="00050A91"/>
    <w:rsid w:val="00050C62"/>
    <w:rsid w:val="00050F7D"/>
    <w:rsid w:val="0005140A"/>
    <w:rsid w:val="00051630"/>
    <w:rsid w:val="00051DEB"/>
    <w:rsid w:val="00051E0F"/>
    <w:rsid w:val="00051E96"/>
    <w:rsid w:val="00051FBF"/>
    <w:rsid w:val="00052179"/>
    <w:rsid w:val="00052D15"/>
    <w:rsid w:val="00053794"/>
    <w:rsid w:val="00053D49"/>
    <w:rsid w:val="0005490C"/>
    <w:rsid w:val="00054979"/>
    <w:rsid w:val="000555A1"/>
    <w:rsid w:val="00055616"/>
    <w:rsid w:val="000558FA"/>
    <w:rsid w:val="00055BF7"/>
    <w:rsid w:val="00055F12"/>
    <w:rsid w:val="00056258"/>
    <w:rsid w:val="00056971"/>
    <w:rsid w:val="00056AD2"/>
    <w:rsid w:val="00057616"/>
    <w:rsid w:val="00060476"/>
    <w:rsid w:val="000604A0"/>
    <w:rsid w:val="00060B22"/>
    <w:rsid w:val="00060CA1"/>
    <w:rsid w:val="00060DED"/>
    <w:rsid w:val="00060FFA"/>
    <w:rsid w:val="0006181A"/>
    <w:rsid w:val="00061929"/>
    <w:rsid w:val="00061D89"/>
    <w:rsid w:val="00061DA8"/>
    <w:rsid w:val="00061EE0"/>
    <w:rsid w:val="00061F69"/>
    <w:rsid w:val="0006245A"/>
    <w:rsid w:val="0006268E"/>
    <w:rsid w:val="00062957"/>
    <w:rsid w:val="00062AA9"/>
    <w:rsid w:val="00062E9B"/>
    <w:rsid w:val="000638A1"/>
    <w:rsid w:val="00063A6B"/>
    <w:rsid w:val="000640A6"/>
    <w:rsid w:val="00064501"/>
    <w:rsid w:val="00064BB1"/>
    <w:rsid w:val="00064C80"/>
    <w:rsid w:val="00065326"/>
    <w:rsid w:val="0006546F"/>
    <w:rsid w:val="00065829"/>
    <w:rsid w:val="00065D5E"/>
    <w:rsid w:val="000660DF"/>
    <w:rsid w:val="00066120"/>
    <w:rsid w:val="0006628D"/>
    <w:rsid w:val="00066591"/>
    <w:rsid w:val="00066603"/>
    <w:rsid w:val="000668CF"/>
    <w:rsid w:val="00066D1F"/>
    <w:rsid w:val="0006751B"/>
    <w:rsid w:val="00067732"/>
    <w:rsid w:val="000678D3"/>
    <w:rsid w:val="000678F7"/>
    <w:rsid w:val="00067E54"/>
    <w:rsid w:val="00070B5C"/>
    <w:rsid w:val="00070BE4"/>
    <w:rsid w:val="00070F62"/>
    <w:rsid w:val="00071012"/>
    <w:rsid w:val="0007134F"/>
    <w:rsid w:val="0007143B"/>
    <w:rsid w:val="00071E70"/>
    <w:rsid w:val="000721F1"/>
    <w:rsid w:val="0007279D"/>
    <w:rsid w:val="00072952"/>
    <w:rsid w:val="00072C02"/>
    <w:rsid w:val="00072E5D"/>
    <w:rsid w:val="00073357"/>
    <w:rsid w:val="00073FF0"/>
    <w:rsid w:val="00074486"/>
    <w:rsid w:val="00074829"/>
    <w:rsid w:val="0007514B"/>
    <w:rsid w:val="0007559C"/>
    <w:rsid w:val="00076108"/>
    <w:rsid w:val="00076C2D"/>
    <w:rsid w:val="00076E00"/>
    <w:rsid w:val="00076E0B"/>
    <w:rsid w:val="0007742D"/>
    <w:rsid w:val="000779C2"/>
    <w:rsid w:val="00077ADC"/>
    <w:rsid w:val="000808AE"/>
    <w:rsid w:val="00080A7D"/>
    <w:rsid w:val="00080CF3"/>
    <w:rsid w:val="00081208"/>
    <w:rsid w:val="000812CA"/>
    <w:rsid w:val="000815F0"/>
    <w:rsid w:val="00081BD3"/>
    <w:rsid w:val="00081F7F"/>
    <w:rsid w:val="000826D9"/>
    <w:rsid w:val="0008286A"/>
    <w:rsid w:val="0008394B"/>
    <w:rsid w:val="00083D8C"/>
    <w:rsid w:val="00084D5A"/>
    <w:rsid w:val="00084ECA"/>
    <w:rsid w:val="0008508F"/>
    <w:rsid w:val="00085204"/>
    <w:rsid w:val="000853B1"/>
    <w:rsid w:val="00085A60"/>
    <w:rsid w:val="00085C09"/>
    <w:rsid w:val="00085C38"/>
    <w:rsid w:val="00085EC9"/>
    <w:rsid w:val="00086483"/>
    <w:rsid w:val="000866DE"/>
    <w:rsid w:val="00086EC8"/>
    <w:rsid w:val="000871BE"/>
    <w:rsid w:val="00087606"/>
    <w:rsid w:val="00087E48"/>
    <w:rsid w:val="00090452"/>
    <w:rsid w:val="00090686"/>
    <w:rsid w:val="00090D65"/>
    <w:rsid w:val="0009141E"/>
    <w:rsid w:val="000914AC"/>
    <w:rsid w:val="00091E51"/>
    <w:rsid w:val="00092001"/>
    <w:rsid w:val="00092302"/>
    <w:rsid w:val="000925F0"/>
    <w:rsid w:val="00092796"/>
    <w:rsid w:val="00092B0D"/>
    <w:rsid w:val="00092FCE"/>
    <w:rsid w:val="000935A0"/>
    <w:rsid w:val="0009386B"/>
    <w:rsid w:val="00093C20"/>
    <w:rsid w:val="000944AE"/>
    <w:rsid w:val="00094A71"/>
    <w:rsid w:val="00095CCC"/>
    <w:rsid w:val="00095DF5"/>
    <w:rsid w:val="0009635D"/>
    <w:rsid w:val="00096C83"/>
    <w:rsid w:val="00096D08"/>
    <w:rsid w:val="00096DD9"/>
    <w:rsid w:val="00096FF0"/>
    <w:rsid w:val="00097958"/>
    <w:rsid w:val="00097ABE"/>
    <w:rsid w:val="00097C11"/>
    <w:rsid w:val="00097E2F"/>
    <w:rsid w:val="00097EFA"/>
    <w:rsid w:val="000A0609"/>
    <w:rsid w:val="000A0B9A"/>
    <w:rsid w:val="000A0BD8"/>
    <w:rsid w:val="000A0DDB"/>
    <w:rsid w:val="000A1137"/>
    <w:rsid w:val="000A17C7"/>
    <w:rsid w:val="000A202E"/>
    <w:rsid w:val="000A21F5"/>
    <w:rsid w:val="000A26BB"/>
    <w:rsid w:val="000A2B98"/>
    <w:rsid w:val="000A2BAC"/>
    <w:rsid w:val="000A2DA1"/>
    <w:rsid w:val="000A3C19"/>
    <w:rsid w:val="000A3CF4"/>
    <w:rsid w:val="000A3EDD"/>
    <w:rsid w:val="000A3F8E"/>
    <w:rsid w:val="000A4147"/>
    <w:rsid w:val="000A43BA"/>
    <w:rsid w:val="000A4400"/>
    <w:rsid w:val="000A457A"/>
    <w:rsid w:val="000A4621"/>
    <w:rsid w:val="000A47D2"/>
    <w:rsid w:val="000A4F4E"/>
    <w:rsid w:val="000A5AB6"/>
    <w:rsid w:val="000A5BF2"/>
    <w:rsid w:val="000A687E"/>
    <w:rsid w:val="000A6A44"/>
    <w:rsid w:val="000A6A4D"/>
    <w:rsid w:val="000A6FAA"/>
    <w:rsid w:val="000A7096"/>
    <w:rsid w:val="000A7225"/>
    <w:rsid w:val="000A78DE"/>
    <w:rsid w:val="000A7EC9"/>
    <w:rsid w:val="000B151D"/>
    <w:rsid w:val="000B19D1"/>
    <w:rsid w:val="000B1AA9"/>
    <w:rsid w:val="000B1E23"/>
    <w:rsid w:val="000B222B"/>
    <w:rsid w:val="000B2C62"/>
    <w:rsid w:val="000B2DC9"/>
    <w:rsid w:val="000B2EEE"/>
    <w:rsid w:val="000B2F6A"/>
    <w:rsid w:val="000B320E"/>
    <w:rsid w:val="000B3E44"/>
    <w:rsid w:val="000B3E98"/>
    <w:rsid w:val="000B4089"/>
    <w:rsid w:val="000B429D"/>
    <w:rsid w:val="000B5B63"/>
    <w:rsid w:val="000B6356"/>
    <w:rsid w:val="000B6421"/>
    <w:rsid w:val="000B64FE"/>
    <w:rsid w:val="000B680F"/>
    <w:rsid w:val="000B698D"/>
    <w:rsid w:val="000B6B30"/>
    <w:rsid w:val="000B6C41"/>
    <w:rsid w:val="000B6F74"/>
    <w:rsid w:val="000C052E"/>
    <w:rsid w:val="000C090D"/>
    <w:rsid w:val="000C0E7B"/>
    <w:rsid w:val="000C1456"/>
    <w:rsid w:val="000C149D"/>
    <w:rsid w:val="000C19F5"/>
    <w:rsid w:val="000C1DD6"/>
    <w:rsid w:val="000C1F66"/>
    <w:rsid w:val="000C2114"/>
    <w:rsid w:val="000C25D8"/>
    <w:rsid w:val="000C28AD"/>
    <w:rsid w:val="000C2B3F"/>
    <w:rsid w:val="000C2E66"/>
    <w:rsid w:val="000C3701"/>
    <w:rsid w:val="000C4301"/>
    <w:rsid w:val="000C455C"/>
    <w:rsid w:val="000C4F71"/>
    <w:rsid w:val="000C50A1"/>
    <w:rsid w:val="000C5329"/>
    <w:rsid w:val="000C5D88"/>
    <w:rsid w:val="000C6188"/>
    <w:rsid w:val="000C7062"/>
    <w:rsid w:val="000C709F"/>
    <w:rsid w:val="000C70F5"/>
    <w:rsid w:val="000C7115"/>
    <w:rsid w:val="000C743A"/>
    <w:rsid w:val="000C7CB8"/>
    <w:rsid w:val="000C7E2E"/>
    <w:rsid w:val="000D00F9"/>
    <w:rsid w:val="000D0356"/>
    <w:rsid w:val="000D065C"/>
    <w:rsid w:val="000D07A1"/>
    <w:rsid w:val="000D1BF3"/>
    <w:rsid w:val="000D204F"/>
    <w:rsid w:val="000D2219"/>
    <w:rsid w:val="000D224B"/>
    <w:rsid w:val="000D25BA"/>
    <w:rsid w:val="000D2BF6"/>
    <w:rsid w:val="000D3031"/>
    <w:rsid w:val="000D354C"/>
    <w:rsid w:val="000D3741"/>
    <w:rsid w:val="000D3A39"/>
    <w:rsid w:val="000D3A7C"/>
    <w:rsid w:val="000D3D11"/>
    <w:rsid w:val="000D3DD3"/>
    <w:rsid w:val="000D4257"/>
    <w:rsid w:val="000D4331"/>
    <w:rsid w:val="000D48AB"/>
    <w:rsid w:val="000D4970"/>
    <w:rsid w:val="000D52B5"/>
    <w:rsid w:val="000D572A"/>
    <w:rsid w:val="000D5DF1"/>
    <w:rsid w:val="000D5E08"/>
    <w:rsid w:val="000D66FD"/>
    <w:rsid w:val="000D6C0C"/>
    <w:rsid w:val="000D73CD"/>
    <w:rsid w:val="000D7760"/>
    <w:rsid w:val="000D7BBE"/>
    <w:rsid w:val="000D7E80"/>
    <w:rsid w:val="000E0098"/>
    <w:rsid w:val="000E0117"/>
    <w:rsid w:val="000E0185"/>
    <w:rsid w:val="000E048E"/>
    <w:rsid w:val="000E0670"/>
    <w:rsid w:val="000E0832"/>
    <w:rsid w:val="000E11D4"/>
    <w:rsid w:val="000E1567"/>
    <w:rsid w:val="000E19D1"/>
    <w:rsid w:val="000E2396"/>
    <w:rsid w:val="000E28E4"/>
    <w:rsid w:val="000E2EB4"/>
    <w:rsid w:val="000E2F33"/>
    <w:rsid w:val="000E31D5"/>
    <w:rsid w:val="000E38A3"/>
    <w:rsid w:val="000E3AA2"/>
    <w:rsid w:val="000E3B7F"/>
    <w:rsid w:val="000E3BAA"/>
    <w:rsid w:val="000E3D88"/>
    <w:rsid w:val="000E45A1"/>
    <w:rsid w:val="000E465F"/>
    <w:rsid w:val="000E4742"/>
    <w:rsid w:val="000E4A9D"/>
    <w:rsid w:val="000E4F14"/>
    <w:rsid w:val="000E580F"/>
    <w:rsid w:val="000E596B"/>
    <w:rsid w:val="000E5FE5"/>
    <w:rsid w:val="000E604E"/>
    <w:rsid w:val="000E609B"/>
    <w:rsid w:val="000E76B5"/>
    <w:rsid w:val="000E7A75"/>
    <w:rsid w:val="000E7C32"/>
    <w:rsid w:val="000E7E02"/>
    <w:rsid w:val="000F01F1"/>
    <w:rsid w:val="000F0EB2"/>
    <w:rsid w:val="000F11D2"/>
    <w:rsid w:val="000F1440"/>
    <w:rsid w:val="000F1442"/>
    <w:rsid w:val="000F17EB"/>
    <w:rsid w:val="000F1D27"/>
    <w:rsid w:val="000F1D42"/>
    <w:rsid w:val="000F22C4"/>
    <w:rsid w:val="000F2845"/>
    <w:rsid w:val="000F293C"/>
    <w:rsid w:val="000F2AB0"/>
    <w:rsid w:val="000F2B0B"/>
    <w:rsid w:val="000F3093"/>
    <w:rsid w:val="000F35EA"/>
    <w:rsid w:val="000F383B"/>
    <w:rsid w:val="000F3CF0"/>
    <w:rsid w:val="000F3EEE"/>
    <w:rsid w:val="000F404F"/>
    <w:rsid w:val="000F44D4"/>
    <w:rsid w:val="000F4D2C"/>
    <w:rsid w:val="000F518F"/>
    <w:rsid w:val="000F545B"/>
    <w:rsid w:val="000F5776"/>
    <w:rsid w:val="000F5B9E"/>
    <w:rsid w:val="000F5CD0"/>
    <w:rsid w:val="000F5D4C"/>
    <w:rsid w:val="000F6206"/>
    <w:rsid w:val="000F72A9"/>
    <w:rsid w:val="000F739C"/>
    <w:rsid w:val="000F7710"/>
    <w:rsid w:val="000F775D"/>
    <w:rsid w:val="000F7C00"/>
    <w:rsid w:val="000F7C14"/>
    <w:rsid w:val="00100400"/>
    <w:rsid w:val="00100904"/>
    <w:rsid w:val="0010092F"/>
    <w:rsid w:val="00100CD9"/>
    <w:rsid w:val="00100E79"/>
    <w:rsid w:val="001012BA"/>
    <w:rsid w:val="0010179F"/>
    <w:rsid w:val="001017CF"/>
    <w:rsid w:val="0010195A"/>
    <w:rsid w:val="001029F7"/>
    <w:rsid w:val="00102AFF"/>
    <w:rsid w:val="00102BB8"/>
    <w:rsid w:val="00102FF5"/>
    <w:rsid w:val="001033C4"/>
    <w:rsid w:val="00103AE4"/>
    <w:rsid w:val="001040E2"/>
    <w:rsid w:val="0010498F"/>
    <w:rsid w:val="00105768"/>
    <w:rsid w:val="001058BD"/>
    <w:rsid w:val="00105F89"/>
    <w:rsid w:val="0010625D"/>
    <w:rsid w:val="001065EA"/>
    <w:rsid w:val="00106744"/>
    <w:rsid w:val="00106A32"/>
    <w:rsid w:val="00106D94"/>
    <w:rsid w:val="001070C0"/>
    <w:rsid w:val="0010714F"/>
    <w:rsid w:val="001101EB"/>
    <w:rsid w:val="001102F3"/>
    <w:rsid w:val="001104B0"/>
    <w:rsid w:val="001106B6"/>
    <w:rsid w:val="00110839"/>
    <w:rsid w:val="00111285"/>
    <w:rsid w:val="00111702"/>
    <w:rsid w:val="00111920"/>
    <w:rsid w:val="00112121"/>
    <w:rsid w:val="00112B08"/>
    <w:rsid w:val="00112E8B"/>
    <w:rsid w:val="00113238"/>
    <w:rsid w:val="001133CC"/>
    <w:rsid w:val="001137C3"/>
    <w:rsid w:val="001138FE"/>
    <w:rsid w:val="001139B4"/>
    <w:rsid w:val="001139DA"/>
    <w:rsid w:val="00114061"/>
    <w:rsid w:val="0011462D"/>
    <w:rsid w:val="001149E3"/>
    <w:rsid w:val="00114BB0"/>
    <w:rsid w:val="00114E0A"/>
    <w:rsid w:val="00114E90"/>
    <w:rsid w:val="00114F01"/>
    <w:rsid w:val="00115007"/>
    <w:rsid w:val="001155CB"/>
    <w:rsid w:val="00115811"/>
    <w:rsid w:val="00115975"/>
    <w:rsid w:val="00115D93"/>
    <w:rsid w:val="001165E4"/>
    <w:rsid w:val="00116E25"/>
    <w:rsid w:val="00117196"/>
    <w:rsid w:val="0011784A"/>
    <w:rsid w:val="001179A3"/>
    <w:rsid w:val="00117A1A"/>
    <w:rsid w:val="00117A4F"/>
    <w:rsid w:val="00117DF8"/>
    <w:rsid w:val="0012017E"/>
    <w:rsid w:val="00121301"/>
    <w:rsid w:val="00121C68"/>
    <w:rsid w:val="00121D4C"/>
    <w:rsid w:val="0012237F"/>
    <w:rsid w:val="00122BEC"/>
    <w:rsid w:val="00122EF4"/>
    <w:rsid w:val="001231AB"/>
    <w:rsid w:val="00123200"/>
    <w:rsid w:val="00123718"/>
    <w:rsid w:val="001239F5"/>
    <w:rsid w:val="00123C52"/>
    <w:rsid w:val="0012405B"/>
    <w:rsid w:val="00124463"/>
    <w:rsid w:val="00124519"/>
    <w:rsid w:val="00124A64"/>
    <w:rsid w:val="00124B10"/>
    <w:rsid w:val="00124CB3"/>
    <w:rsid w:val="00124D3E"/>
    <w:rsid w:val="0012550C"/>
    <w:rsid w:val="00125EA8"/>
    <w:rsid w:val="00125F73"/>
    <w:rsid w:val="00126021"/>
    <w:rsid w:val="00126300"/>
    <w:rsid w:val="00126599"/>
    <w:rsid w:val="0012695C"/>
    <w:rsid w:val="001270B5"/>
    <w:rsid w:val="00127150"/>
    <w:rsid w:val="0012724B"/>
    <w:rsid w:val="0012738C"/>
    <w:rsid w:val="00127822"/>
    <w:rsid w:val="00127835"/>
    <w:rsid w:val="00127B87"/>
    <w:rsid w:val="00130BB9"/>
    <w:rsid w:val="001310B2"/>
    <w:rsid w:val="00131242"/>
    <w:rsid w:val="00131A06"/>
    <w:rsid w:val="00131A0B"/>
    <w:rsid w:val="00131EC9"/>
    <w:rsid w:val="00131FC1"/>
    <w:rsid w:val="001323C7"/>
    <w:rsid w:val="00132472"/>
    <w:rsid w:val="0013258B"/>
    <w:rsid w:val="00132767"/>
    <w:rsid w:val="001330E1"/>
    <w:rsid w:val="00133435"/>
    <w:rsid w:val="00133C6E"/>
    <w:rsid w:val="00133C86"/>
    <w:rsid w:val="00133FA6"/>
    <w:rsid w:val="0013412F"/>
    <w:rsid w:val="001348D1"/>
    <w:rsid w:val="00134B7E"/>
    <w:rsid w:val="001358DA"/>
    <w:rsid w:val="00135F8B"/>
    <w:rsid w:val="001361D2"/>
    <w:rsid w:val="00136468"/>
    <w:rsid w:val="0013655C"/>
    <w:rsid w:val="00136844"/>
    <w:rsid w:val="00136B5A"/>
    <w:rsid w:val="00136D78"/>
    <w:rsid w:val="00136FB8"/>
    <w:rsid w:val="00137FE2"/>
    <w:rsid w:val="00140850"/>
    <w:rsid w:val="00140A27"/>
    <w:rsid w:val="00140DB6"/>
    <w:rsid w:val="00141213"/>
    <w:rsid w:val="0014146B"/>
    <w:rsid w:val="00141838"/>
    <w:rsid w:val="00141A14"/>
    <w:rsid w:val="00141B58"/>
    <w:rsid w:val="00141C27"/>
    <w:rsid w:val="00141EDF"/>
    <w:rsid w:val="00141F0C"/>
    <w:rsid w:val="001425DB"/>
    <w:rsid w:val="00142777"/>
    <w:rsid w:val="001428A5"/>
    <w:rsid w:val="0014298A"/>
    <w:rsid w:val="00142E8E"/>
    <w:rsid w:val="00142FE0"/>
    <w:rsid w:val="00143996"/>
    <w:rsid w:val="001439F8"/>
    <w:rsid w:val="00143CDD"/>
    <w:rsid w:val="00143ECD"/>
    <w:rsid w:val="00144A04"/>
    <w:rsid w:val="00144A72"/>
    <w:rsid w:val="00144BE5"/>
    <w:rsid w:val="00144E2A"/>
    <w:rsid w:val="00145058"/>
    <w:rsid w:val="0014509C"/>
    <w:rsid w:val="0014530B"/>
    <w:rsid w:val="00145458"/>
    <w:rsid w:val="0014571C"/>
    <w:rsid w:val="00145CDB"/>
    <w:rsid w:val="00145F96"/>
    <w:rsid w:val="00146114"/>
    <w:rsid w:val="00146276"/>
    <w:rsid w:val="00146DED"/>
    <w:rsid w:val="00147198"/>
    <w:rsid w:val="0014726A"/>
    <w:rsid w:val="00147C66"/>
    <w:rsid w:val="00147CB8"/>
    <w:rsid w:val="00147CCE"/>
    <w:rsid w:val="00147E9E"/>
    <w:rsid w:val="0015077E"/>
    <w:rsid w:val="00150FCE"/>
    <w:rsid w:val="00151081"/>
    <w:rsid w:val="00151515"/>
    <w:rsid w:val="00151841"/>
    <w:rsid w:val="00151B17"/>
    <w:rsid w:val="00151B57"/>
    <w:rsid w:val="00152454"/>
    <w:rsid w:val="0015257E"/>
    <w:rsid w:val="001525B1"/>
    <w:rsid w:val="001526AE"/>
    <w:rsid w:val="001527DF"/>
    <w:rsid w:val="001529CB"/>
    <w:rsid w:val="00152A60"/>
    <w:rsid w:val="001530BE"/>
    <w:rsid w:val="00153130"/>
    <w:rsid w:val="001531ED"/>
    <w:rsid w:val="00153751"/>
    <w:rsid w:val="00153E81"/>
    <w:rsid w:val="00153E9C"/>
    <w:rsid w:val="00153EEC"/>
    <w:rsid w:val="00154438"/>
    <w:rsid w:val="0015472E"/>
    <w:rsid w:val="00154DD2"/>
    <w:rsid w:val="00155271"/>
    <w:rsid w:val="001553EB"/>
    <w:rsid w:val="001555E1"/>
    <w:rsid w:val="0015593B"/>
    <w:rsid w:val="00155CA2"/>
    <w:rsid w:val="00155E18"/>
    <w:rsid w:val="001562FC"/>
    <w:rsid w:val="00156464"/>
    <w:rsid w:val="0015667B"/>
    <w:rsid w:val="001569DA"/>
    <w:rsid w:val="00156BCA"/>
    <w:rsid w:val="001570B4"/>
    <w:rsid w:val="001604C7"/>
    <w:rsid w:val="00160E8E"/>
    <w:rsid w:val="0016102C"/>
    <w:rsid w:val="00161762"/>
    <w:rsid w:val="0016230E"/>
    <w:rsid w:val="00162961"/>
    <w:rsid w:val="0016352D"/>
    <w:rsid w:val="00164447"/>
    <w:rsid w:val="0016467B"/>
    <w:rsid w:val="001646E5"/>
    <w:rsid w:val="001646FE"/>
    <w:rsid w:val="00164C6E"/>
    <w:rsid w:val="00164FC5"/>
    <w:rsid w:val="0016546D"/>
    <w:rsid w:val="001659E2"/>
    <w:rsid w:val="00165CEC"/>
    <w:rsid w:val="00166739"/>
    <w:rsid w:val="001674F6"/>
    <w:rsid w:val="00167703"/>
    <w:rsid w:val="001706BC"/>
    <w:rsid w:val="0017073D"/>
    <w:rsid w:val="00170A0A"/>
    <w:rsid w:val="00170A36"/>
    <w:rsid w:val="00171253"/>
    <w:rsid w:val="001715A2"/>
    <w:rsid w:val="0017171B"/>
    <w:rsid w:val="0017173A"/>
    <w:rsid w:val="00171E14"/>
    <w:rsid w:val="00172C8F"/>
    <w:rsid w:val="00173200"/>
    <w:rsid w:val="00173283"/>
    <w:rsid w:val="00173682"/>
    <w:rsid w:val="001736B5"/>
    <w:rsid w:val="001737B4"/>
    <w:rsid w:val="00173B38"/>
    <w:rsid w:val="00173B80"/>
    <w:rsid w:val="001740CF"/>
    <w:rsid w:val="00174266"/>
    <w:rsid w:val="001743BE"/>
    <w:rsid w:val="00174432"/>
    <w:rsid w:val="00174952"/>
    <w:rsid w:val="00174D19"/>
    <w:rsid w:val="00174E47"/>
    <w:rsid w:val="00175151"/>
    <w:rsid w:val="001752CD"/>
    <w:rsid w:val="00175785"/>
    <w:rsid w:val="00175BC0"/>
    <w:rsid w:val="00175C91"/>
    <w:rsid w:val="00175D74"/>
    <w:rsid w:val="00175E55"/>
    <w:rsid w:val="00176351"/>
    <w:rsid w:val="00176482"/>
    <w:rsid w:val="00176C04"/>
    <w:rsid w:val="0017717A"/>
    <w:rsid w:val="00177200"/>
    <w:rsid w:val="001772C9"/>
    <w:rsid w:val="00177327"/>
    <w:rsid w:val="001773C4"/>
    <w:rsid w:val="001773F5"/>
    <w:rsid w:val="00177587"/>
    <w:rsid w:val="001777BA"/>
    <w:rsid w:val="00177E64"/>
    <w:rsid w:val="001805F0"/>
    <w:rsid w:val="001807F5"/>
    <w:rsid w:val="001808D2"/>
    <w:rsid w:val="00180D4C"/>
    <w:rsid w:val="00180DA1"/>
    <w:rsid w:val="0018107D"/>
    <w:rsid w:val="001812B1"/>
    <w:rsid w:val="001816C0"/>
    <w:rsid w:val="00181721"/>
    <w:rsid w:val="00182EB0"/>
    <w:rsid w:val="00182FF0"/>
    <w:rsid w:val="00183065"/>
    <w:rsid w:val="0018321D"/>
    <w:rsid w:val="00183569"/>
    <w:rsid w:val="0018387D"/>
    <w:rsid w:val="0018393F"/>
    <w:rsid w:val="00183ADB"/>
    <w:rsid w:val="00183D40"/>
    <w:rsid w:val="00183FA8"/>
    <w:rsid w:val="00184304"/>
    <w:rsid w:val="00184657"/>
    <w:rsid w:val="00184B26"/>
    <w:rsid w:val="00184DD7"/>
    <w:rsid w:val="00184DDA"/>
    <w:rsid w:val="00185331"/>
    <w:rsid w:val="00186ACE"/>
    <w:rsid w:val="00186AEE"/>
    <w:rsid w:val="00186BF1"/>
    <w:rsid w:val="00186EDD"/>
    <w:rsid w:val="00187632"/>
    <w:rsid w:val="001878F4"/>
    <w:rsid w:val="00187BC4"/>
    <w:rsid w:val="00187C05"/>
    <w:rsid w:val="00187FF6"/>
    <w:rsid w:val="001902F8"/>
    <w:rsid w:val="00190756"/>
    <w:rsid w:val="00190A39"/>
    <w:rsid w:val="00190E7D"/>
    <w:rsid w:val="00191099"/>
    <w:rsid w:val="00191333"/>
    <w:rsid w:val="0019154F"/>
    <w:rsid w:val="00191B22"/>
    <w:rsid w:val="00191B55"/>
    <w:rsid w:val="00191DC2"/>
    <w:rsid w:val="00192603"/>
    <w:rsid w:val="00192BEC"/>
    <w:rsid w:val="0019345F"/>
    <w:rsid w:val="00193789"/>
    <w:rsid w:val="00194514"/>
    <w:rsid w:val="00194BBA"/>
    <w:rsid w:val="001954AA"/>
    <w:rsid w:val="0019566A"/>
    <w:rsid w:val="00195BF3"/>
    <w:rsid w:val="00195D37"/>
    <w:rsid w:val="00195F27"/>
    <w:rsid w:val="00196669"/>
    <w:rsid w:val="00196975"/>
    <w:rsid w:val="00196D00"/>
    <w:rsid w:val="0019734D"/>
    <w:rsid w:val="00197404"/>
    <w:rsid w:val="00197641"/>
    <w:rsid w:val="00197BF7"/>
    <w:rsid w:val="00197CA5"/>
    <w:rsid w:val="00197DDA"/>
    <w:rsid w:val="00197E8C"/>
    <w:rsid w:val="001A02B3"/>
    <w:rsid w:val="001A06B0"/>
    <w:rsid w:val="001A0810"/>
    <w:rsid w:val="001A0E6F"/>
    <w:rsid w:val="001A1C8F"/>
    <w:rsid w:val="001A1E42"/>
    <w:rsid w:val="001A278D"/>
    <w:rsid w:val="001A2875"/>
    <w:rsid w:val="001A2BFB"/>
    <w:rsid w:val="001A2EF7"/>
    <w:rsid w:val="001A315E"/>
    <w:rsid w:val="001A3736"/>
    <w:rsid w:val="001A380B"/>
    <w:rsid w:val="001A3D72"/>
    <w:rsid w:val="001A4136"/>
    <w:rsid w:val="001A48A9"/>
    <w:rsid w:val="001A4B40"/>
    <w:rsid w:val="001A4C05"/>
    <w:rsid w:val="001A4EE3"/>
    <w:rsid w:val="001A4F80"/>
    <w:rsid w:val="001A51D0"/>
    <w:rsid w:val="001A540C"/>
    <w:rsid w:val="001A61DF"/>
    <w:rsid w:val="001A65A7"/>
    <w:rsid w:val="001A69C4"/>
    <w:rsid w:val="001A6AF2"/>
    <w:rsid w:val="001A6DA6"/>
    <w:rsid w:val="001A74D1"/>
    <w:rsid w:val="001A7A31"/>
    <w:rsid w:val="001A7B5B"/>
    <w:rsid w:val="001B00E1"/>
    <w:rsid w:val="001B071C"/>
    <w:rsid w:val="001B07C3"/>
    <w:rsid w:val="001B1280"/>
    <w:rsid w:val="001B158B"/>
    <w:rsid w:val="001B1AF7"/>
    <w:rsid w:val="001B1FAA"/>
    <w:rsid w:val="001B206F"/>
    <w:rsid w:val="001B2248"/>
    <w:rsid w:val="001B27F5"/>
    <w:rsid w:val="001B34A2"/>
    <w:rsid w:val="001B37F4"/>
    <w:rsid w:val="001B3B48"/>
    <w:rsid w:val="001B452E"/>
    <w:rsid w:val="001B4788"/>
    <w:rsid w:val="001B47CD"/>
    <w:rsid w:val="001B4E3D"/>
    <w:rsid w:val="001B501D"/>
    <w:rsid w:val="001B53A3"/>
    <w:rsid w:val="001B595A"/>
    <w:rsid w:val="001B5D83"/>
    <w:rsid w:val="001B5DF4"/>
    <w:rsid w:val="001B63F0"/>
    <w:rsid w:val="001B6783"/>
    <w:rsid w:val="001B6CFD"/>
    <w:rsid w:val="001B708B"/>
    <w:rsid w:val="001B71B6"/>
    <w:rsid w:val="001B71D1"/>
    <w:rsid w:val="001B74A0"/>
    <w:rsid w:val="001B7628"/>
    <w:rsid w:val="001B79F5"/>
    <w:rsid w:val="001B7B08"/>
    <w:rsid w:val="001B7C66"/>
    <w:rsid w:val="001C0260"/>
    <w:rsid w:val="001C04AB"/>
    <w:rsid w:val="001C0ACB"/>
    <w:rsid w:val="001C11B2"/>
    <w:rsid w:val="001C1846"/>
    <w:rsid w:val="001C1ED5"/>
    <w:rsid w:val="001C1F3D"/>
    <w:rsid w:val="001C200A"/>
    <w:rsid w:val="001C29D5"/>
    <w:rsid w:val="001C2C30"/>
    <w:rsid w:val="001C30BA"/>
    <w:rsid w:val="001C3AFF"/>
    <w:rsid w:val="001C3C77"/>
    <w:rsid w:val="001C4093"/>
    <w:rsid w:val="001C45B8"/>
    <w:rsid w:val="001C4AC5"/>
    <w:rsid w:val="001C4AE5"/>
    <w:rsid w:val="001C4F2E"/>
    <w:rsid w:val="001C5698"/>
    <w:rsid w:val="001C5D4B"/>
    <w:rsid w:val="001C5D93"/>
    <w:rsid w:val="001C5F43"/>
    <w:rsid w:val="001C608E"/>
    <w:rsid w:val="001C621D"/>
    <w:rsid w:val="001C6298"/>
    <w:rsid w:val="001C6327"/>
    <w:rsid w:val="001C6418"/>
    <w:rsid w:val="001C66A6"/>
    <w:rsid w:val="001C6B65"/>
    <w:rsid w:val="001C7590"/>
    <w:rsid w:val="001C79D1"/>
    <w:rsid w:val="001C7BBF"/>
    <w:rsid w:val="001D03DC"/>
    <w:rsid w:val="001D05AE"/>
    <w:rsid w:val="001D0FA3"/>
    <w:rsid w:val="001D1505"/>
    <w:rsid w:val="001D153A"/>
    <w:rsid w:val="001D1663"/>
    <w:rsid w:val="001D167E"/>
    <w:rsid w:val="001D1819"/>
    <w:rsid w:val="001D2892"/>
    <w:rsid w:val="001D2FA0"/>
    <w:rsid w:val="001D2FD4"/>
    <w:rsid w:val="001D3207"/>
    <w:rsid w:val="001D330D"/>
    <w:rsid w:val="001D3AE0"/>
    <w:rsid w:val="001D3E68"/>
    <w:rsid w:val="001D3F16"/>
    <w:rsid w:val="001D4262"/>
    <w:rsid w:val="001D48EC"/>
    <w:rsid w:val="001D48FD"/>
    <w:rsid w:val="001D4C5F"/>
    <w:rsid w:val="001D5113"/>
    <w:rsid w:val="001D5315"/>
    <w:rsid w:val="001D5428"/>
    <w:rsid w:val="001D56DF"/>
    <w:rsid w:val="001D5917"/>
    <w:rsid w:val="001D5B12"/>
    <w:rsid w:val="001D5E44"/>
    <w:rsid w:val="001D5EC6"/>
    <w:rsid w:val="001D631C"/>
    <w:rsid w:val="001D6476"/>
    <w:rsid w:val="001D6C0F"/>
    <w:rsid w:val="001D6C5C"/>
    <w:rsid w:val="001D6C96"/>
    <w:rsid w:val="001D6ED9"/>
    <w:rsid w:val="001D7250"/>
    <w:rsid w:val="001D732F"/>
    <w:rsid w:val="001D785A"/>
    <w:rsid w:val="001D78B9"/>
    <w:rsid w:val="001D7F27"/>
    <w:rsid w:val="001D7FCC"/>
    <w:rsid w:val="001E0140"/>
    <w:rsid w:val="001E01DF"/>
    <w:rsid w:val="001E0729"/>
    <w:rsid w:val="001E16BF"/>
    <w:rsid w:val="001E1799"/>
    <w:rsid w:val="001E1E8D"/>
    <w:rsid w:val="001E229D"/>
    <w:rsid w:val="001E298C"/>
    <w:rsid w:val="001E2B06"/>
    <w:rsid w:val="001E2EFD"/>
    <w:rsid w:val="001E3501"/>
    <w:rsid w:val="001E39C2"/>
    <w:rsid w:val="001E3D53"/>
    <w:rsid w:val="001E3F5E"/>
    <w:rsid w:val="001E3FE0"/>
    <w:rsid w:val="001E44E3"/>
    <w:rsid w:val="001E471C"/>
    <w:rsid w:val="001E4BBC"/>
    <w:rsid w:val="001E56C2"/>
    <w:rsid w:val="001E5759"/>
    <w:rsid w:val="001E5AB0"/>
    <w:rsid w:val="001E5DCD"/>
    <w:rsid w:val="001E5EDB"/>
    <w:rsid w:val="001E5F07"/>
    <w:rsid w:val="001E60BC"/>
    <w:rsid w:val="001E60EA"/>
    <w:rsid w:val="001E6926"/>
    <w:rsid w:val="001E6A72"/>
    <w:rsid w:val="001E6FA9"/>
    <w:rsid w:val="001E730A"/>
    <w:rsid w:val="001E7772"/>
    <w:rsid w:val="001E7890"/>
    <w:rsid w:val="001E7B00"/>
    <w:rsid w:val="001E7E5D"/>
    <w:rsid w:val="001F0541"/>
    <w:rsid w:val="001F09B7"/>
    <w:rsid w:val="001F0A60"/>
    <w:rsid w:val="001F0E47"/>
    <w:rsid w:val="001F21C9"/>
    <w:rsid w:val="001F230A"/>
    <w:rsid w:val="001F231B"/>
    <w:rsid w:val="001F2C53"/>
    <w:rsid w:val="001F2F97"/>
    <w:rsid w:val="001F31E6"/>
    <w:rsid w:val="001F33B5"/>
    <w:rsid w:val="001F33EE"/>
    <w:rsid w:val="001F3D8D"/>
    <w:rsid w:val="001F44BE"/>
    <w:rsid w:val="001F4633"/>
    <w:rsid w:val="001F463F"/>
    <w:rsid w:val="001F49B6"/>
    <w:rsid w:val="001F54A0"/>
    <w:rsid w:val="001F5CC9"/>
    <w:rsid w:val="001F6F3D"/>
    <w:rsid w:val="001F7332"/>
    <w:rsid w:val="001F74D1"/>
    <w:rsid w:val="001F754F"/>
    <w:rsid w:val="001F763A"/>
    <w:rsid w:val="001F7744"/>
    <w:rsid w:val="00200283"/>
    <w:rsid w:val="00200641"/>
    <w:rsid w:val="00200C87"/>
    <w:rsid w:val="00200CEE"/>
    <w:rsid w:val="00200E8B"/>
    <w:rsid w:val="00201275"/>
    <w:rsid w:val="00201F56"/>
    <w:rsid w:val="00201FA8"/>
    <w:rsid w:val="00202143"/>
    <w:rsid w:val="00202325"/>
    <w:rsid w:val="00202A82"/>
    <w:rsid w:val="00203DA2"/>
    <w:rsid w:val="00204241"/>
    <w:rsid w:val="002047A0"/>
    <w:rsid w:val="00204B75"/>
    <w:rsid w:val="00204E10"/>
    <w:rsid w:val="002051E3"/>
    <w:rsid w:val="00205859"/>
    <w:rsid w:val="00205EF5"/>
    <w:rsid w:val="00205F58"/>
    <w:rsid w:val="0020640B"/>
    <w:rsid w:val="00206709"/>
    <w:rsid w:val="00206771"/>
    <w:rsid w:val="00207503"/>
    <w:rsid w:val="00207857"/>
    <w:rsid w:val="00207925"/>
    <w:rsid w:val="0020795A"/>
    <w:rsid w:val="00207A0F"/>
    <w:rsid w:val="00207B7E"/>
    <w:rsid w:val="00207CFF"/>
    <w:rsid w:val="002106D7"/>
    <w:rsid w:val="00210D3C"/>
    <w:rsid w:val="00211798"/>
    <w:rsid w:val="00211926"/>
    <w:rsid w:val="00211E95"/>
    <w:rsid w:val="00212000"/>
    <w:rsid w:val="0021201B"/>
    <w:rsid w:val="00212087"/>
    <w:rsid w:val="002124BD"/>
    <w:rsid w:val="00212BA0"/>
    <w:rsid w:val="002132CB"/>
    <w:rsid w:val="00213383"/>
    <w:rsid w:val="00213462"/>
    <w:rsid w:val="0021371F"/>
    <w:rsid w:val="00213F07"/>
    <w:rsid w:val="00213FE4"/>
    <w:rsid w:val="00214126"/>
    <w:rsid w:val="002142DB"/>
    <w:rsid w:val="00214578"/>
    <w:rsid w:val="002146BB"/>
    <w:rsid w:val="0021472E"/>
    <w:rsid w:val="00214D0F"/>
    <w:rsid w:val="0021551A"/>
    <w:rsid w:val="00215811"/>
    <w:rsid w:val="002160E5"/>
    <w:rsid w:val="002164ED"/>
    <w:rsid w:val="002168A0"/>
    <w:rsid w:val="0021699F"/>
    <w:rsid w:val="00216D45"/>
    <w:rsid w:val="00220124"/>
    <w:rsid w:val="00220359"/>
    <w:rsid w:val="00220388"/>
    <w:rsid w:val="00220C1D"/>
    <w:rsid w:val="00220DEE"/>
    <w:rsid w:val="00222210"/>
    <w:rsid w:val="0022231A"/>
    <w:rsid w:val="00222466"/>
    <w:rsid w:val="00222641"/>
    <w:rsid w:val="00223133"/>
    <w:rsid w:val="00223513"/>
    <w:rsid w:val="002238C0"/>
    <w:rsid w:val="0022394D"/>
    <w:rsid w:val="00223D9C"/>
    <w:rsid w:val="002244FA"/>
    <w:rsid w:val="00224F58"/>
    <w:rsid w:val="00224F86"/>
    <w:rsid w:val="00225637"/>
    <w:rsid w:val="002256A6"/>
    <w:rsid w:val="0022571F"/>
    <w:rsid w:val="00225894"/>
    <w:rsid w:val="00225B28"/>
    <w:rsid w:val="00225BEC"/>
    <w:rsid w:val="0022668E"/>
    <w:rsid w:val="0022675D"/>
    <w:rsid w:val="00226846"/>
    <w:rsid w:val="00226A88"/>
    <w:rsid w:val="00226EFB"/>
    <w:rsid w:val="00227517"/>
    <w:rsid w:val="0022752D"/>
    <w:rsid w:val="00227FE5"/>
    <w:rsid w:val="00230081"/>
    <w:rsid w:val="0023034E"/>
    <w:rsid w:val="002306FA"/>
    <w:rsid w:val="00230DA3"/>
    <w:rsid w:val="0023118B"/>
    <w:rsid w:val="002313DC"/>
    <w:rsid w:val="00231936"/>
    <w:rsid w:val="00231CE9"/>
    <w:rsid w:val="00232277"/>
    <w:rsid w:val="00232617"/>
    <w:rsid w:val="002327AB"/>
    <w:rsid w:val="002328D1"/>
    <w:rsid w:val="00232F04"/>
    <w:rsid w:val="00233301"/>
    <w:rsid w:val="0023345D"/>
    <w:rsid w:val="00233609"/>
    <w:rsid w:val="0023393B"/>
    <w:rsid w:val="002339FB"/>
    <w:rsid w:val="00233BC9"/>
    <w:rsid w:val="00233F78"/>
    <w:rsid w:val="00233FBF"/>
    <w:rsid w:val="002340FD"/>
    <w:rsid w:val="002343BF"/>
    <w:rsid w:val="002344BF"/>
    <w:rsid w:val="002344E1"/>
    <w:rsid w:val="002345B4"/>
    <w:rsid w:val="00234A64"/>
    <w:rsid w:val="00234C4E"/>
    <w:rsid w:val="00234F00"/>
    <w:rsid w:val="00234FD9"/>
    <w:rsid w:val="00235830"/>
    <w:rsid w:val="00235CD8"/>
    <w:rsid w:val="00235E16"/>
    <w:rsid w:val="00235FB9"/>
    <w:rsid w:val="00236635"/>
    <w:rsid w:val="002368E8"/>
    <w:rsid w:val="002369AB"/>
    <w:rsid w:val="00237081"/>
    <w:rsid w:val="0023742B"/>
    <w:rsid w:val="002374ED"/>
    <w:rsid w:val="002378B0"/>
    <w:rsid w:val="00237ED2"/>
    <w:rsid w:val="0024010F"/>
    <w:rsid w:val="002401ED"/>
    <w:rsid w:val="002402D7"/>
    <w:rsid w:val="00240B91"/>
    <w:rsid w:val="00240BAB"/>
    <w:rsid w:val="00240FE9"/>
    <w:rsid w:val="002412E8"/>
    <w:rsid w:val="002412EF"/>
    <w:rsid w:val="002417AE"/>
    <w:rsid w:val="0024186F"/>
    <w:rsid w:val="002418C2"/>
    <w:rsid w:val="002419AF"/>
    <w:rsid w:val="00241ACF"/>
    <w:rsid w:val="002423C8"/>
    <w:rsid w:val="0024349D"/>
    <w:rsid w:val="00243598"/>
    <w:rsid w:val="00243600"/>
    <w:rsid w:val="002439B2"/>
    <w:rsid w:val="002439BE"/>
    <w:rsid w:val="0024414A"/>
    <w:rsid w:val="0024443A"/>
    <w:rsid w:val="00244911"/>
    <w:rsid w:val="00244B12"/>
    <w:rsid w:val="00244C14"/>
    <w:rsid w:val="00244EB1"/>
    <w:rsid w:val="00245232"/>
    <w:rsid w:val="002452A0"/>
    <w:rsid w:val="002452BA"/>
    <w:rsid w:val="002454A0"/>
    <w:rsid w:val="00245752"/>
    <w:rsid w:val="0024589E"/>
    <w:rsid w:val="002459FC"/>
    <w:rsid w:val="00245D1E"/>
    <w:rsid w:val="00246232"/>
    <w:rsid w:val="0024648A"/>
    <w:rsid w:val="00246A04"/>
    <w:rsid w:val="00246B8F"/>
    <w:rsid w:val="00246C9C"/>
    <w:rsid w:val="00246CA8"/>
    <w:rsid w:val="00247015"/>
    <w:rsid w:val="002473CC"/>
    <w:rsid w:val="00247E13"/>
    <w:rsid w:val="00247E1F"/>
    <w:rsid w:val="002503D7"/>
    <w:rsid w:val="0025049E"/>
    <w:rsid w:val="0025072F"/>
    <w:rsid w:val="00250E5B"/>
    <w:rsid w:val="00251A05"/>
    <w:rsid w:val="00251BEE"/>
    <w:rsid w:val="00251EBE"/>
    <w:rsid w:val="00252306"/>
    <w:rsid w:val="002527FC"/>
    <w:rsid w:val="00252ADB"/>
    <w:rsid w:val="00252AE7"/>
    <w:rsid w:val="00253CBA"/>
    <w:rsid w:val="00253E28"/>
    <w:rsid w:val="00253F44"/>
    <w:rsid w:val="002542EC"/>
    <w:rsid w:val="00254864"/>
    <w:rsid w:val="00254B72"/>
    <w:rsid w:val="00254C57"/>
    <w:rsid w:val="00254D8C"/>
    <w:rsid w:val="00255218"/>
    <w:rsid w:val="00255513"/>
    <w:rsid w:val="00255B13"/>
    <w:rsid w:val="00255C28"/>
    <w:rsid w:val="00255FEC"/>
    <w:rsid w:val="00256147"/>
    <w:rsid w:val="002565B0"/>
    <w:rsid w:val="002567FF"/>
    <w:rsid w:val="00256AE6"/>
    <w:rsid w:val="00256AF2"/>
    <w:rsid w:val="002573C2"/>
    <w:rsid w:val="002579C2"/>
    <w:rsid w:val="00260898"/>
    <w:rsid w:val="00260E90"/>
    <w:rsid w:val="00261418"/>
    <w:rsid w:val="00261F8A"/>
    <w:rsid w:val="0026202D"/>
    <w:rsid w:val="002620AB"/>
    <w:rsid w:val="002625CB"/>
    <w:rsid w:val="002628A6"/>
    <w:rsid w:val="002628C7"/>
    <w:rsid w:val="00262BF8"/>
    <w:rsid w:val="00262C46"/>
    <w:rsid w:val="002632A5"/>
    <w:rsid w:val="0026346E"/>
    <w:rsid w:val="002637AF"/>
    <w:rsid w:val="00263A3A"/>
    <w:rsid w:val="00263FF0"/>
    <w:rsid w:val="002641C2"/>
    <w:rsid w:val="0026425B"/>
    <w:rsid w:val="00264298"/>
    <w:rsid w:val="002644B3"/>
    <w:rsid w:val="0026451F"/>
    <w:rsid w:val="00265064"/>
    <w:rsid w:val="0026527A"/>
    <w:rsid w:val="002656D1"/>
    <w:rsid w:val="0026584A"/>
    <w:rsid w:val="00265B6F"/>
    <w:rsid w:val="00267943"/>
    <w:rsid w:val="002679F6"/>
    <w:rsid w:val="00267CBE"/>
    <w:rsid w:val="00267D74"/>
    <w:rsid w:val="00267E30"/>
    <w:rsid w:val="0027006E"/>
    <w:rsid w:val="0027009A"/>
    <w:rsid w:val="00270A01"/>
    <w:rsid w:val="00270CAD"/>
    <w:rsid w:val="00271268"/>
    <w:rsid w:val="00271D91"/>
    <w:rsid w:val="0027205F"/>
    <w:rsid w:val="0027242C"/>
    <w:rsid w:val="00272ADD"/>
    <w:rsid w:val="002732AB"/>
    <w:rsid w:val="0027341F"/>
    <w:rsid w:val="00274800"/>
    <w:rsid w:val="00275081"/>
    <w:rsid w:val="002755C5"/>
    <w:rsid w:val="00275740"/>
    <w:rsid w:val="002757A8"/>
    <w:rsid w:val="00275850"/>
    <w:rsid w:val="0027595D"/>
    <w:rsid w:val="00276141"/>
    <w:rsid w:val="0027664A"/>
    <w:rsid w:val="00276893"/>
    <w:rsid w:val="00276D8C"/>
    <w:rsid w:val="00277391"/>
    <w:rsid w:val="002779DD"/>
    <w:rsid w:val="00277B82"/>
    <w:rsid w:val="00277B8F"/>
    <w:rsid w:val="00277CCF"/>
    <w:rsid w:val="002803EA"/>
    <w:rsid w:val="002803F9"/>
    <w:rsid w:val="002811AD"/>
    <w:rsid w:val="002811F6"/>
    <w:rsid w:val="00281282"/>
    <w:rsid w:val="0028133B"/>
    <w:rsid w:val="0028149A"/>
    <w:rsid w:val="00281A8C"/>
    <w:rsid w:val="00281EA6"/>
    <w:rsid w:val="00282154"/>
    <w:rsid w:val="002822DF"/>
    <w:rsid w:val="002823E2"/>
    <w:rsid w:val="002824F3"/>
    <w:rsid w:val="0028271E"/>
    <w:rsid w:val="00282724"/>
    <w:rsid w:val="002828D8"/>
    <w:rsid w:val="00282933"/>
    <w:rsid w:val="00282DBB"/>
    <w:rsid w:val="00283508"/>
    <w:rsid w:val="0028358F"/>
    <w:rsid w:val="002836E6"/>
    <w:rsid w:val="00283BF4"/>
    <w:rsid w:val="002840C4"/>
    <w:rsid w:val="00284496"/>
    <w:rsid w:val="002849DA"/>
    <w:rsid w:val="00284E33"/>
    <w:rsid w:val="00284F1A"/>
    <w:rsid w:val="00284FA9"/>
    <w:rsid w:val="0028534E"/>
    <w:rsid w:val="002856BC"/>
    <w:rsid w:val="00285EC8"/>
    <w:rsid w:val="0028705D"/>
    <w:rsid w:val="00290B01"/>
    <w:rsid w:val="0029179B"/>
    <w:rsid w:val="00291BAE"/>
    <w:rsid w:val="00291F95"/>
    <w:rsid w:val="00291FCB"/>
    <w:rsid w:val="002939EE"/>
    <w:rsid w:val="00294980"/>
    <w:rsid w:val="002959BB"/>
    <w:rsid w:val="00295BD2"/>
    <w:rsid w:val="00295DDD"/>
    <w:rsid w:val="0029651B"/>
    <w:rsid w:val="0029660B"/>
    <w:rsid w:val="00296664"/>
    <w:rsid w:val="00296763"/>
    <w:rsid w:val="0029685C"/>
    <w:rsid w:val="002969CE"/>
    <w:rsid w:val="002971F8"/>
    <w:rsid w:val="00297299"/>
    <w:rsid w:val="0029732E"/>
    <w:rsid w:val="0029750C"/>
    <w:rsid w:val="0029758F"/>
    <w:rsid w:val="00297BB6"/>
    <w:rsid w:val="00297BCC"/>
    <w:rsid w:val="002A0696"/>
    <w:rsid w:val="002A0890"/>
    <w:rsid w:val="002A0BF3"/>
    <w:rsid w:val="002A0C6C"/>
    <w:rsid w:val="002A0EC3"/>
    <w:rsid w:val="002A1924"/>
    <w:rsid w:val="002A1D7F"/>
    <w:rsid w:val="002A2101"/>
    <w:rsid w:val="002A237B"/>
    <w:rsid w:val="002A2547"/>
    <w:rsid w:val="002A2943"/>
    <w:rsid w:val="002A2D66"/>
    <w:rsid w:val="002A3388"/>
    <w:rsid w:val="002A3523"/>
    <w:rsid w:val="002A3B59"/>
    <w:rsid w:val="002A41A6"/>
    <w:rsid w:val="002A438F"/>
    <w:rsid w:val="002A44FE"/>
    <w:rsid w:val="002A4889"/>
    <w:rsid w:val="002A4A7C"/>
    <w:rsid w:val="002A4B80"/>
    <w:rsid w:val="002A4E51"/>
    <w:rsid w:val="002A53CF"/>
    <w:rsid w:val="002A57EB"/>
    <w:rsid w:val="002A57F5"/>
    <w:rsid w:val="002A595E"/>
    <w:rsid w:val="002A5B41"/>
    <w:rsid w:val="002A5D12"/>
    <w:rsid w:val="002A5E3E"/>
    <w:rsid w:val="002A61EB"/>
    <w:rsid w:val="002A6253"/>
    <w:rsid w:val="002A64A2"/>
    <w:rsid w:val="002A73AF"/>
    <w:rsid w:val="002A7A7B"/>
    <w:rsid w:val="002A7F3E"/>
    <w:rsid w:val="002B00DE"/>
    <w:rsid w:val="002B0420"/>
    <w:rsid w:val="002B080E"/>
    <w:rsid w:val="002B099E"/>
    <w:rsid w:val="002B10BE"/>
    <w:rsid w:val="002B117C"/>
    <w:rsid w:val="002B12C0"/>
    <w:rsid w:val="002B1428"/>
    <w:rsid w:val="002B2797"/>
    <w:rsid w:val="002B283D"/>
    <w:rsid w:val="002B28B8"/>
    <w:rsid w:val="002B2E00"/>
    <w:rsid w:val="002B32B7"/>
    <w:rsid w:val="002B3473"/>
    <w:rsid w:val="002B36D4"/>
    <w:rsid w:val="002B38D4"/>
    <w:rsid w:val="002B3E0C"/>
    <w:rsid w:val="002B4207"/>
    <w:rsid w:val="002B43F4"/>
    <w:rsid w:val="002B4449"/>
    <w:rsid w:val="002B4A87"/>
    <w:rsid w:val="002B4CA9"/>
    <w:rsid w:val="002B4CC0"/>
    <w:rsid w:val="002B4DA9"/>
    <w:rsid w:val="002B4EF6"/>
    <w:rsid w:val="002B60E8"/>
    <w:rsid w:val="002B766C"/>
    <w:rsid w:val="002B7999"/>
    <w:rsid w:val="002B7BDB"/>
    <w:rsid w:val="002B7DAF"/>
    <w:rsid w:val="002C00ED"/>
    <w:rsid w:val="002C0B10"/>
    <w:rsid w:val="002C24CE"/>
    <w:rsid w:val="002C2D8F"/>
    <w:rsid w:val="002C3E70"/>
    <w:rsid w:val="002C436B"/>
    <w:rsid w:val="002C476E"/>
    <w:rsid w:val="002C4F2E"/>
    <w:rsid w:val="002C4FAD"/>
    <w:rsid w:val="002C50D1"/>
    <w:rsid w:val="002C5269"/>
    <w:rsid w:val="002C52BF"/>
    <w:rsid w:val="002C5A56"/>
    <w:rsid w:val="002C5BD9"/>
    <w:rsid w:val="002C5D91"/>
    <w:rsid w:val="002C62DE"/>
    <w:rsid w:val="002C63CE"/>
    <w:rsid w:val="002C641B"/>
    <w:rsid w:val="002C6637"/>
    <w:rsid w:val="002C67AE"/>
    <w:rsid w:val="002C68FE"/>
    <w:rsid w:val="002C69FA"/>
    <w:rsid w:val="002C718E"/>
    <w:rsid w:val="002C78F2"/>
    <w:rsid w:val="002D029D"/>
    <w:rsid w:val="002D069F"/>
    <w:rsid w:val="002D0A76"/>
    <w:rsid w:val="002D0F01"/>
    <w:rsid w:val="002D1E7E"/>
    <w:rsid w:val="002D1FEC"/>
    <w:rsid w:val="002D22F5"/>
    <w:rsid w:val="002D26D4"/>
    <w:rsid w:val="002D27AA"/>
    <w:rsid w:val="002D2B12"/>
    <w:rsid w:val="002D2E13"/>
    <w:rsid w:val="002D3531"/>
    <w:rsid w:val="002D3532"/>
    <w:rsid w:val="002D3537"/>
    <w:rsid w:val="002D368C"/>
    <w:rsid w:val="002D3B2C"/>
    <w:rsid w:val="002D3C34"/>
    <w:rsid w:val="002D42A4"/>
    <w:rsid w:val="002D4322"/>
    <w:rsid w:val="002D4749"/>
    <w:rsid w:val="002D4892"/>
    <w:rsid w:val="002D4EE9"/>
    <w:rsid w:val="002D4F35"/>
    <w:rsid w:val="002D50DB"/>
    <w:rsid w:val="002D5209"/>
    <w:rsid w:val="002D53C5"/>
    <w:rsid w:val="002D554C"/>
    <w:rsid w:val="002D607F"/>
    <w:rsid w:val="002D67E4"/>
    <w:rsid w:val="002D6EFB"/>
    <w:rsid w:val="002D71C7"/>
    <w:rsid w:val="002D7244"/>
    <w:rsid w:val="002D763E"/>
    <w:rsid w:val="002D77EC"/>
    <w:rsid w:val="002D788F"/>
    <w:rsid w:val="002D79EA"/>
    <w:rsid w:val="002D7D87"/>
    <w:rsid w:val="002E018F"/>
    <w:rsid w:val="002E022E"/>
    <w:rsid w:val="002E06FA"/>
    <w:rsid w:val="002E09F4"/>
    <w:rsid w:val="002E0E9B"/>
    <w:rsid w:val="002E0FEB"/>
    <w:rsid w:val="002E10FD"/>
    <w:rsid w:val="002E142E"/>
    <w:rsid w:val="002E14CA"/>
    <w:rsid w:val="002E155E"/>
    <w:rsid w:val="002E17CA"/>
    <w:rsid w:val="002E1C11"/>
    <w:rsid w:val="002E232F"/>
    <w:rsid w:val="002E29A7"/>
    <w:rsid w:val="002E2D42"/>
    <w:rsid w:val="002E31D6"/>
    <w:rsid w:val="002E385C"/>
    <w:rsid w:val="002E3990"/>
    <w:rsid w:val="002E3BFC"/>
    <w:rsid w:val="002E41E6"/>
    <w:rsid w:val="002E42F1"/>
    <w:rsid w:val="002E4390"/>
    <w:rsid w:val="002E45D0"/>
    <w:rsid w:val="002E49AD"/>
    <w:rsid w:val="002E4F4E"/>
    <w:rsid w:val="002E5072"/>
    <w:rsid w:val="002E5407"/>
    <w:rsid w:val="002E57AE"/>
    <w:rsid w:val="002E5869"/>
    <w:rsid w:val="002E6341"/>
    <w:rsid w:val="002E658C"/>
    <w:rsid w:val="002E69C6"/>
    <w:rsid w:val="002E6E15"/>
    <w:rsid w:val="002E6F31"/>
    <w:rsid w:val="002E70EE"/>
    <w:rsid w:val="002E7271"/>
    <w:rsid w:val="002E7CC5"/>
    <w:rsid w:val="002F0BE6"/>
    <w:rsid w:val="002F0C48"/>
    <w:rsid w:val="002F0FEE"/>
    <w:rsid w:val="002F133B"/>
    <w:rsid w:val="002F1A0C"/>
    <w:rsid w:val="002F1B97"/>
    <w:rsid w:val="002F28C2"/>
    <w:rsid w:val="002F2A5F"/>
    <w:rsid w:val="002F2C5C"/>
    <w:rsid w:val="002F3816"/>
    <w:rsid w:val="002F3A48"/>
    <w:rsid w:val="002F3CAD"/>
    <w:rsid w:val="002F3EA5"/>
    <w:rsid w:val="002F4632"/>
    <w:rsid w:val="002F46B7"/>
    <w:rsid w:val="002F5003"/>
    <w:rsid w:val="002F5268"/>
    <w:rsid w:val="002F57F4"/>
    <w:rsid w:val="002F59E8"/>
    <w:rsid w:val="002F5AFF"/>
    <w:rsid w:val="002F6222"/>
    <w:rsid w:val="002F62CE"/>
    <w:rsid w:val="002F6349"/>
    <w:rsid w:val="002F63ED"/>
    <w:rsid w:val="002F65F4"/>
    <w:rsid w:val="002F6921"/>
    <w:rsid w:val="002F69BB"/>
    <w:rsid w:val="002F6B59"/>
    <w:rsid w:val="002F6BA0"/>
    <w:rsid w:val="002F6E4E"/>
    <w:rsid w:val="002F70F5"/>
    <w:rsid w:val="002F7838"/>
    <w:rsid w:val="002F78E1"/>
    <w:rsid w:val="002F7971"/>
    <w:rsid w:val="002F7A27"/>
    <w:rsid w:val="002F7CAB"/>
    <w:rsid w:val="00300223"/>
    <w:rsid w:val="00300509"/>
    <w:rsid w:val="00300666"/>
    <w:rsid w:val="00300758"/>
    <w:rsid w:val="0030098B"/>
    <w:rsid w:val="00300BDD"/>
    <w:rsid w:val="00300CE3"/>
    <w:rsid w:val="00301237"/>
    <w:rsid w:val="003012C4"/>
    <w:rsid w:val="0030152C"/>
    <w:rsid w:val="00301DA1"/>
    <w:rsid w:val="00301E26"/>
    <w:rsid w:val="003032F1"/>
    <w:rsid w:val="0030359C"/>
    <w:rsid w:val="00303654"/>
    <w:rsid w:val="00303759"/>
    <w:rsid w:val="003037B6"/>
    <w:rsid w:val="00303BB4"/>
    <w:rsid w:val="00303D8D"/>
    <w:rsid w:val="00303E5B"/>
    <w:rsid w:val="00303F48"/>
    <w:rsid w:val="0030524B"/>
    <w:rsid w:val="003058CF"/>
    <w:rsid w:val="00305D58"/>
    <w:rsid w:val="00305E89"/>
    <w:rsid w:val="003065FD"/>
    <w:rsid w:val="00306792"/>
    <w:rsid w:val="00306EE2"/>
    <w:rsid w:val="00307135"/>
    <w:rsid w:val="003072B8"/>
    <w:rsid w:val="00307F10"/>
    <w:rsid w:val="00310268"/>
    <w:rsid w:val="003103A6"/>
    <w:rsid w:val="003104F2"/>
    <w:rsid w:val="003109DC"/>
    <w:rsid w:val="003111E0"/>
    <w:rsid w:val="00311562"/>
    <w:rsid w:val="00311622"/>
    <w:rsid w:val="0031179D"/>
    <w:rsid w:val="003118C4"/>
    <w:rsid w:val="00311BB3"/>
    <w:rsid w:val="00311DAE"/>
    <w:rsid w:val="00312085"/>
    <w:rsid w:val="00312845"/>
    <w:rsid w:val="00312B92"/>
    <w:rsid w:val="00312BCE"/>
    <w:rsid w:val="003130E1"/>
    <w:rsid w:val="00313B28"/>
    <w:rsid w:val="003143EE"/>
    <w:rsid w:val="0031465A"/>
    <w:rsid w:val="003147F1"/>
    <w:rsid w:val="00314A53"/>
    <w:rsid w:val="003150F3"/>
    <w:rsid w:val="00315C96"/>
    <w:rsid w:val="003162CD"/>
    <w:rsid w:val="003164EB"/>
    <w:rsid w:val="00316723"/>
    <w:rsid w:val="00316A6B"/>
    <w:rsid w:val="00316C8F"/>
    <w:rsid w:val="00316E21"/>
    <w:rsid w:val="00316E45"/>
    <w:rsid w:val="003171B4"/>
    <w:rsid w:val="00317407"/>
    <w:rsid w:val="00317FD1"/>
    <w:rsid w:val="00320276"/>
    <w:rsid w:val="003205E3"/>
    <w:rsid w:val="0032184D"/>
    <w:rsid w:val="00321DA4"/>
    <w:rsid w:val="00322738"/>
    <w:rsid w:val="0032279C"/>
    <w:rsid w:val="003231EB"/>
    <w:rsid w:val="0032373D"/>
    <w:rsid w:val="00323B12"/>
    <w:rsid w:val="00324705"/>
    <w:rsid w:val="0032482C"/>
    <w:rsid w:val="00324B88"/>
    <w:rsid w:val="00325051"/>
    <w:rsid w:val="0032535A"/>
    <w:rsid w:val="00325DED"/>
    <w:rsid w:val="00325EDE"/>
    <w:rsid w:val="00326049"/>
    <w:rsid w:val="0032608B"/>
    <w:rsid w:val="003262BB"/>
    <w:rsid w:val="003262DF"/>
    <w:rsid w:val="003262FD"/>
    <w:rsid w:val="00326328"/>
    <w:rsid w:val="00326628"/>
    <w:rsid w:val="00326F85"/>
    <w:rsid w:val="00326F91"/>
    <w:rsid w:val="003274C7"/>
    <w:rsid w:val="0032796D"/>
    <w:rsid w:val="00327D35"/>
    <w:rsid w:val="00327D8C"/>
    <w:rsid w:val="00330050"/>
    <w:rsid w:val="0033065B"/>
    <w:rsid w:val="0033088A"/>
    <w:rsid w:val="00330FA3"/>
    <w:rsid w:val="00331225"/>
    <w:rsid w:val="00331242"/>
    <w:rsid w:val="003319F6"/>
    <w:rsid w:val="00332182"/>
    <w:rsid w:val="00332594"/>
    <w:rsid w:val="00332C26"/>
    <w:rsid w:val="00332C8F"/>
    <w:rsid w:val="0033380A"/>
    <w:rsid w:val="0033388D"/>
    <w:rsid w:val="00333B58"/>
    <w:rsid w:val="00333BF4"/>
    <w:rsid w:val="00333C6E"/>
    <w:rsid w:val="00334919"/>
    <w:rsid w:val="00334F7C"/>
    <w:rsid w:val="003354DE"/>
    <w:rsid w:val="00335539"/>
    <w:rsid w:val="00335906"/>
    <w:rsid w:val="00335A87"/>
    <w:rsid w:val="00335C99"/>
    <w:rsid w:val="003363A8"/>
    <w:rsid w:val="00336970"/>
    <w:rsid w:val="0033717D"/>
    <w:rsid w:val="00337728"/>
    <w:rsid w:val="003377F8"/>
    <w:rsid w:val="00337F2F"/>
    <w:rsid w:val="00340119"/>
    <w:rsid w:val="003404DB"/>
    <w:rsid w:val="00340788"/>
    <w:rsid w:val="003417E1"/>
    <w:rsid w:val="0034181F"/>
    <w:rsid w:val="003419AE"/>
    <w:rsid w:val="00341DC1"/>
    <w:rsid w:val="003420BB"/>
    <w:rsid w:val="0034269E"/>
    <w:rsid w:val="00342F7C"/>
    <w:rsid w:val="00343588"/>
    <w:rsid w:val="003436A5"/>
    <w:rsid w:val="003442CB"/>
    <w:rsid w:val="003446A4"/>
    <w:rsid w:val="00344ED7"/>
    <w:rsid w:val="0034510A"/>
    <w:rsid w:val="00345B42"/>
    <w:rsid w:val="0034624D"/>
    <w:rsid w:val="00346A8D"/>
    <w:rsid w:val="00346BEB"/>
    <w:rsid w:val="00347037"/>
    <w:rsid w:val="003475ED"/>
    <w:rsid w:val="00347C37"/>
    <w:rsid w:val="0035034C"/>
    <w:rsid w:val="0035086B"/>
    <w:rsid w:val="003508F8"/>
    <w:rsid w:val="00350E56"/>
    <w:rsid w:val="003511F6"/>
    <w:rsid w:val="003514BE"/>
    <w:rsid w:val="0035154F"/>
    <w:rsid w:val="0035164F"/>
    <w:rsid w:val="00351B63"/>
    <w:rsid w:val="00351DF9"/>
    <w:rsid w:val="003523DB"/>
    <w:rsid w:val="00352865"/>
    <w:rsid w:val="00352A51"/>
    <w:rsid w:val="00353145"/>
    <w:rsid w:val="003535E6"/>
    <w:rsid w:val="00353A47"/>
    <w:rsid w:val="00353C00"/>
    <w:rsid w:val="00353D80"/>
    <w:rsid w:val="003541A9"/>
    <w:rsid w:val="003541C9"/>
    <w:rsid w:val="003546DC"/>
    <w:rsid w:val="0035480C"/>
    <w:rsid w:val="0035549B"/>
    <w:rsid w:val="00355693"/>
    <w:rsid w:val="00355942"/>
    <w:rsid w:val="00355C88"/>
    <w:rsid w:val="003560C0"/>
    <w:rsid w:val="003564E5"/>
    <w:rsid w:val="00356955"/>
    <w:rsid w:val="00356DE8"/>
    <w:rsid w:val="00357455"/>
    <w:rsid w:val="003576B6"/>
    <w:rsid w:val="00360395"/>
    <w:rsid w:val="00360A37"/>
    <w:rsid w:val="003612D2"/>
    <w:rsid w:val="003612F0"/>
    <w:rsid w:val="003613F1"/>
    <w:rsid w:val="00361539"/>
    <w:rsid w:val="00361615"/>
    <w:rsid w:val="00361DC9"/>
    <w:rsid w:val="00361FB8"/>
    <w:rsid w:val="00362041"/>
    <w:rsid w:val="00362202"/>
    <w:rsid w:val="003624E7"/>
    <w:rsid w:val="003627A9"/>
    <w:rsid w:val="00362C19"/>
    <w:rsid w:val="00362D5E"/>
    <w:rsid w:val="0036309B"/>
    <w:rsid w:val="00363703"/>
    <w:rsid w:val="0036381E"/>
    <w:rsid w:val="00363DF5"/>
    <w:rsid w:val="003640D8"/>
    <w:rsid w:val="00364245"/>
    <w:rsid w:val="0036439C"/>
    <w:rsid w:val="00364C53"/>
    <w:rsid w:val="00365332"/>
    <w:rsid w:val="00365C02"/>
    <w:rsid w:val="00366006"/>
    <w:rsid w:val="0036634B"/>
    <w:rsid w:val="003664E5"/>
    <w:rsid w:val="003667CD"/>
    <w:rsid w:val="00366E0F"/>
    <w:rsid w:val="00366E31"/>
    <w:rsid w:val="00366F78"/>
    <w:rsid w:val="00367678"/>
    <w:rsid w:val="0036780F"/>
    <w:rsid w:val="003678F3"/>
    <w:rsid w:val="003700C4"/>
    <w:rsid w:val="00370146"/>
    <w:rsid w:val="0037051F"/>
    <w:rsid w:val="003705F3"/>
    <w:rsid w:val="003708AC"/>
    <w:rsid w:val="00370992"/>
    <w:rsid w:val="00370AEC"/>
    <w:rsid w:val="00370F8B"/>
    <w:rsid w:val="00370F8C"/>
    <w:rsid w:val="003711B6"/>
    <w:rsid w:val="0037140D"/>
    <w:rsid w:val="00371C8E"/>
    <w:rsid w:val="00371D63"/>
    <w:rsid w:val="00371D89"/>
    <w:rsid w:val="003722EB"/>
    <w:rsid w:val="0037269F"/>
    <w:rsid w:val="003726D3"/>
    <w:rsid w:val="003729E2"/>
    <w:rsid w:val="00372DF6"/>
    <w:rsid w:val="003730DF"/>
    <w:rsid w:val="003737C6"/>
    <w:rsid w:val="00373B37"/>
    <w:rsid w:val="00373DA9"/>
    <w:rsid w:val="0037463B"/>
    <w:rsid w:val="00374AAD"/>
    <w:rsid w:val="00374D92"/>
    <w:rsid w:val="00374F27"/>
    <w:rsid w:val="0037507C"/>
    <w:rsid w:val="003750E6"/>
    <w:rsid w:val="00375436"/>
    <w:rsid w:val="00375B8B"/>
    <w:rsid w:val="00375EE3"/>
    <w:rsid w:val="00375F39"/>
    <w:rsid w:val="00376244"/>
    <w:rsid w:val="003763A3"/>
    <w:rsid w:val="00376B8A"/>
    <w:rsid w:val="003775BD"/>
    <w:rsid w:val="00377868"/>
    <w:rsid w:val="00377F21"/>
    <w:rsid w:val="00380336"/>
    <w:rsid w:val="003803F3"/>
    <w:rsid w:val="0038056C"/>
    <w:rsid w:val="003808B8"/>
    <w:rsid w:val="003815E9"/>
    <w:rsid w:val="0038209A"/>
    <w:rsid w:val="003825BF"/>
    <w:rsid w:val="003829DF"/>
    <w:rsid w:val="00382E51"/>
    <w:rsid w:val="003836A5"/>
    <w:rsid w:val="0038382E"/>
    <w:rsid w:val="003842B3"/>
    <w:rsid w:val="0038437B"/>
    <w:rsid w:val="0038439E"/>
    <w:rsid w:val="00384D2B"/>
    <w:rsid w:val="00385238"/>
    <w:rsid w:val="003853E2"/>
    <w:rsid w:val="00385803"/>
    <w:rsid w:val="003859FD"/>
    <w:rsid w:val="00385C57"/>
    <w:rsid w:val="00385E7E"/>
    <w:rsid w:val="00386012"/>
    <w:rsid w:val="00386117"/>
    <w:rsid w:val="003861CF"/>
    <w:rsid w:val="003865DB"/>
    <w:rsid w:val="00386748"/>
    <w:rsid w:val="00386853"/>
    <w:rsid w:val="00386E49"/>
    <w:rsid w:val="00387138"/>
    <w:rsid w:val="003876D9"/>
    <w:rsid w:val="00387B6A"/>
    <w:rsid w:val="003911A2"/>
    <w:rsid w:val="00391B37"/>
    <w:rsid w:val="00392196"/>
    <w:rsid w:val="003927B3"/>
    <w:rsid w:val="003927EB"/>
    <w:rsid w:val="003929C3"/>
    <w:rsid w:val="0039317F"/>
    <w:rsid w:val="003939A8"/>
    <w:rsid w:val="003946D7"/>
    <w:rsid w:val="0039470F"/>
    <w:rsid w:val="00394E2B"/>
    <w:rsid w:val="00395376"/>
    <w:rsid w:val="00395521"/>
    <w:rsid w:val="00395BFB"/>
    <w:rsid w:val="00395DDB"/>
    <w:rsid w:val="00396422"/>
    <w:rsid w:val="003964C8"/>
    <w:rsid w:val="0039689D"/>
    <w:rsid w:val="00396B8F"/>
    <w:rsid w:val="003973E9"/>
    <w:rsid w:val="003A00B3"/>
    <w:rsid w:val="003A0178"/>
    <w:rsid w:val="003A01B7"/>
    <w:rsid w:val="003A03C3"/>
    <w:rsid w:val="003A0C93"/>
    <w:rsid w:val="003A158D"/>
    <w:rsid w:val="003A1F78"/>
    <w:rsid w:val="003A33E7"/>
    <w:rsid w:val="003A3821"/>
    <w:rsid w:val="003A399B"/>
    <w:rsid w:val="003A39B3"/>
    <w:rsid w:val="003A3A16"/>
    <w:rsid w:val="003A44DD"/>
    <w:rsid w:val="003A4796"/>
    <w:rsid w:val="003A51CB"/>
    <w:rsid w:val="003A528C"/>
    <w:rsid w:val="003A538E"/>
    <w:rsid w:val="003A5481"/>
    <w:rsid w:val="003A54D3"/>
    <w:rsid w:val="003A550E"/>
    <w:rsid w:val="003A554F"/>
    <w:rsid w:val="003A5843"/>
    <w:rsid w:val="003A5900"/>
    <w:rsid w:val="003A5B33"/>
    <w:rsid w:val="003A651B"/>
    <w:rsid w:val="003A6547"/>
    <w:rsid w:val="003A6892"/>
    <w:rsid w:val="003A739A"/>
    <w:rsid w:val="003A73E7"/>
    <w:rsid w:val="003A76EE"/>
    <w:rsid w:val="003A7817"/>
    <w:rsid w:val="003A7E5A"/>
    <w:rsid w:val="003A7ECB"/>
    <w:rsid w:val="003B0034"/>
    <w:rsid w:val="003B03D3"/>
    <w:rsid w:val="003B0860"/>
    <w:rsid w:val="003B23B9"/>
    <w:rsid w:val="003B2485"/>
    <w:rsid w:val="003B2D4B"/>
    <w:rsid w:val="003B34DB"/>
    <w:rsid w:val="003B366F"/>
    <w:rsid w:val="003B3B78"/>
    <w:rsid w:val="003B4067"/>
    <w:rsid w:val="003B4240"/>
    <w:rsid w:val="003B4407"/>
    <w:rsid w:val="003B4A30"/>
    <w:rsid w:val="003B4E79"/>
    <w:rsid w:val="003B573E"/>
    <w:rsid w:val="003B616E"/>
    <w:rsid w:val="003B6241"/>
    <w:rsid w:val="003B6563"/>
    <w:rsid w:val="003B67E7"/>
    <w:rsid w:val="003B6974"/>
    <w:rsid w:val="003B718D"/>
    <w:rsid w:val="003B7616"/>
    <w:rsid w:val="003B78A4"/>
    <w:rsid w:val="003B797A"/>
    <w:rsid w:val="003B7A5B"/>
    <w:rsid w:val="003B7C45"/>
    <w:rsid w:val="003B7F82"/>
    <w:rsid w:val="003C07DC"/>
    <w:rsid w:val="003C0CCD"/>
    <w:rsid w:val="003C0ECA"/>
    <w:rsid w:val="003C0FD8"/>
    <w:rsid w:val="003C1939"/>
    <w:rsid w:val="003C198C"/>
    <w:rsid w:val="003C1E00"/>
    <w:rsid w:val="003C1E91"/>
    <w:rsid w:val="003C2646"/>
    <w:rsid w:val="003C2D77"/>
    <w:rsid w:val="003C3066"/>
    <w:rsid w:val="003C3234"/>
    <w:rsid w:val="003C39F0"/>
    <w:rsid w:val="003C39F8"/>
    <w:rsid w:val="003C3E8B"/>
    <w:rsid w:val="003C403A"/>
    <w:rsid w:val="003C4233"/>
    <w:rsid w:val="003C47C1"/>
    <w:rsid w:val="003C4A8C"/>
    <w:rsid w:val="003C501B"/>
    <w:rsid w:val="003C5446"/>
    <w:rsid w:val="003C5C59"/>
    <w:rsid w:val="003C6498"/>
    <w:rsid w:val="003C6728"/>
    <w:rsid w:val="003C715B"/>
    <w:rsid w:val="003C7645"/>
    <w:rsid w:val="003C7BEF"/>
    <w:rsid w:val="003C7FB6"/>
    <w:rsid w:val="003D082A"/>
    <w:rsid w:val="003D0B68"/>
    <w:rsid w:val="003D1598"/>
    <w:rsid w:val="003D161A"/>
    <w:rsid w:val="003D1AB1"/>
    <w:rsid w:val="003D1C79"/>
    <w:rsid w:val="003D1C86"/>
    <w:rsid w:val="003D1D13"/>
    <w:rsid w:val="003D221E"/>
    <w:rsid w:val="003D2B65"/>
    <w:rsid w:val="003D2BE4"/>
    <w:rsid w:val="003D3C46"/>
    <w:rsid w:val="003D3F28"/>
    <w:rsid w:val="003D41FE"/>
    <w:rsid w:val="003D482A"/>
    <w:rsid w:val="003D4918"/>
    <w:rsid w:val="003D528C"/>
    <w:rsid w:val="003D5455"/>
    <w:rsid w:val="003D5750"/>
    <w:rsid w:val="003D6124"/>
    <w:rsid w:val="003D61AE"/>
    <w:rsid w:val="003D63EB"/>
    <w:rsid w:val="003D6BDA"/>
    <w:rsid w:val="003D7231"/>
    <w:rsid w:val="003D76B4"/>
    <w:rsid w:val="003D776C"/>
    <w:rsid w:val="003D7938"/>
    <w:rsid w:val="003D7B27"/>
    <w:rsid w:val="003D7C38"/>
    <w:rsid w:val="003E005B"/>
    <w:rsid w:val="003E0817"/>
    <w:rsid w:val="003E0E76"/>
    <w:rsid w:val="003E125B"/>
    <w:rsid w:val="003E145F"/>
    <w:rsid w:val="003E14D0"/>
    <w:rsid w:val="003E1BCB"/>
    <w:rsid w:val="003E27CB"/>
    <w:rsid w:val="003E3206"/>
    <w:rsid w:val="003E327A"/>
    <w:rsid w:val="003E4984"/>
    <w:rsid w:val="003E4A2D"/>
    <w:rsid w:val="003E4C3C"/>
    <w:rsid w:val="003E4CFC"/>
    <w:rsid w:val="003E4F99"/>
    <w:rsid w:val="003E4FDB"/>
    <w:rsid w:val="003E5ACF"/>
    <w:rsid w:val="003E5D15"/>
    <w:rsid w:val="003E5E2B"/>
    <w:rsid w:val="003E5F3C"/>
    <w:rsid w:val="003E651C"/>
    <w:rsid w:val="003E669A"/>
    <w:rsid w:val="003E6776"/>
    <w:rsid w:val="003E6C70"/>
    <w:rsid w:val="003E6D09"/>
    <w:rsid w:val="003E7888"/>
    <w:rsid w:val="003F0933"/>
    <w:rsid w:val="003F0999"/>
    <w:rsid w:val="003F0B15"/>
    <w:rsid w:val="003F12C3"/>
    <w:rsid w:val="003F16C6"/>
    <w:rsid w:val="003F1819"/>
    <w:rsid w:val="003F1C5C"/>
    <w:rsid w:val="003F1D52"/>
    <w:rsid w:val="003F27AB"/>
    <w:rsid w:val="003F2BD6"/>
    <w:rsid w:val="003F2FE9"/>
    <w:rsid w:val="003F3585"/>
    <w:rsid w:val="003F3DB4"/>
    <w:rsid w:val="003F4451"/>
    <w:rsid w:val="003F4B20"/>
    <w:rsid w:val="003F4ECA"/>
    <w:rsid w:val="003F57B2"/>
    <w:rsid w:val="003F585D"/>
    <w:rsid w:val="003F5E1D"/>
    <w:rsid w:val="003F693E"/>
    <w:rsid w:val="003F7470"/>
    <w:rsid w:val="003F7A08"/>
    <w:rsid w:val="003F7AF0"/>
    <w:rsid w:val="003F7E1C"/>
    <w:rsid w:val="0040067C"/>
    <w:rsid w:val="00400845"/>
    <w:rsid w:val="0040092B"/>
    <w:rsid w:val="00400F9F"/>
    <w:rsid w:val="0040114B"/>
    <w:rsid w:val="004011B5"/>
    <w:rsid w:val="004011E2"/>
    <w:rsid w:val="0040122C"/>
    <w:rsid w:val="0040132A"/>
    <w:rsid w:val="00401337"/>
    <w:rsid w:val="00401503"/>
    <w:rsid w:val="0040267B"/>
    <w:rsid w:val="0040273E"/>
    <w:rsid w:val="0040285B"/>
    <w:rsid w:val="00402888"/>
    <w:rsid w:val="00402917"/>
    <w:rsid w:val="0040298D"/>
    <w:rsid w:val="00402AEF"/>
    <w:rsid w:val="00402D28"/>
    <w:rsid w:val="00402DDF"/>
    <w:rsid w:val="00403573"/>
    <w:rsid w:val="00403F92"/>
    <w:rsid w:val="00404284"/>
    <w:rsid w:val="004042C4"/>
    <w:rsid w:val="004045E8"/>
    <w:rsid w:val="00404641"/>
    <w:rsid w:val="0040466A"/>
    <w:rsid w:val="00404A5A"/>
    <w:rsid w:val="00404BA4"/>
    <w:rsid w:val="00404BB4"/>
    <w:rsid w:val="00404D43"/>
    <w:rsid w:val="00405025"/>
    <w:rsid w:val="00405300"/>
    <w:rsid w:val="00405382"/>
    <w:rsid w:val="004054E4"/>
    <w:rsid w:val="00405A98"/>
    <w:rsid w:val="00405F41"/>
    <w:rsid w:val="00405F64"/>
    <w:rsid w:val="004060C6"/>
    <w:rsid w:val="00406A7B"/>
    <w:rsid w:val="00406C6A"/>
    <w:rsid w:val="00406D2F"/>
    <w:rsid w:val="0040725E"/>
    <w:rsid w:val="004072B6"/>
    <w:rsid w:val="004073C5"/>
    <w:rsid w:val="004076FD"/>
    <w:rsid w:val="004100D5"/>
    <w:rsid w:val="0041020D"/>
    <w:rsid w:val="0041024C"/>
    <w:rsid w:val="00410399"/>
    <w:rsid w:val="0041121F"/>
    <w:rsid w:val="00411504"/>
    <w:rsid w:val="004120CF"/>
    <w:rsid w:val="004126B1"/>
    <w:rsid w:val="004130B8"/>
    <w:rsid w:val="00413127"/>
    <w:rsid w:val="004131CD"/>
    <w:rsid w:val="00413695"/>
    <w:rsid w:val="00413735"/>
    <w:rsid w:val="00413E03"/>
    <w:rsid w:val="00413FAD"/>
    <w:rsid w:val="00414408"/>
    <w:rsid w:val="00414452"/>
    <w:rsid w:val="00414626"/>
    <w:rsid w:val="00414896"/>
    <w:rsid w:val="00414AB7"/>
    <w:rsid w:val="00415902"/>
    <w:rsid w:val="00415969"/>
    <w:rsid w:val="00416096"/>
    <w:rsid w:val="004167D6"/>
    <w:rsid w:val="0041692D"/>
    <w:rsid w:val="00416976"/>
    <w:rsid w:val="00416AE7"/>
    <w:rsid w:val="004174B3"/>
    <w:rsid w:val="00417AF0"/>
    <w:rsid w:val="004207FE"/>
    <w:rsid w:val="00420E49"/>
    <w:rsid w:val="00421A31"/>
    <w:rsid w:val="00421ADA"/>
    <w:rsid w:val="00422191"/>
    <w:rsid w:val="00422371"/>
    <w:rsid w:val="004223DC"/>
    <w:rsid w:val="004224EE"/>
    <w:rsid w:val="0042276E"/>
    <w:rsid w:val="0042292A"/>
    <w:rsid w:val="00422D5E"/>
    <w:rsid w:val="00423A6C"/>
    <w:rsid w:val="00423E59"/>
    <w:rsid w:val="00423F0C"/>
    <w:rsid w:val="0042425A"/>
    <w:rsid w:val="0042435D"/>
    <w:rsid w:val="0042440C"/>
    <w:rsid w:val="00424EBB"/>
    <w:rsid w:val="00425244"/>
    <w:rsid w:val="00425688"/>
    <w:rsid w:val="00425C1C"/>
    <w:rsid w:val="00425D42"/>
    <w:rsid w:val="00426050"/>
    <w:rsid w:val="00426224"/>
    <w:rsid w:val="00426374"/>
    <w:rsid w:val="00426421"/>
    <w:rsid w:val="00426DFB"/>
    <w:rsid w:val="004270D7"/>
    <w:rsid w:val="004271CE"/>
    <w:rsid w:val="004276F3"/>
    <w:rsid w:val="0043055B"/>
    <w:rsid w:val="00430678"/>
    <w:rsid w:val="00430705"/>
    <w:rsid w:val="0043070D"/>
    <w:rsid w:val="00430AA8"/>
    <w:rsid w:val="00430C46"/>
    <w:rsid w:val="00430CE2"/>
    <w:rsid w:val="004318C2"/>
    <w:rsid w:val="00431942"/>
    <w:rsid w:val="00431A98"/>
    <w:rsid w:val="00431E31"/>
    <w:rsid w:val="00432823"/>
    <w:rsid w:val="00432A5A"/>
    <w:rsid w:val="00432B67"/>
    <w:rsid w:val="00432C8C"/>
    <w:rsid w:val="00432F08"/>
    <w:rsid w:val="004331E0"/>
    <w:rsid w:val="00433314"/>
    <w:rsid w:val="00433B10"/>
    <w:rsid w:val="0043401A"/>
    <w:rsid w:val="004341D3"/>
    <w:rsid w:val="00434470"/>
    <w:rsid w:val="00434913"/>
    <w:rsid w:val="00434E27"/>
    <w:rsid w:val="00434E58"/>
    <w:rsid w:val="0043503B"/>
    <w:rsid w:val="004351F9"/>
    <w:rsid w:val="00435499"/>
    <w:rsid w:val="00435909"/>
    <w:rsid w:val="004360F4"/>
    <w:rsid w:val="00436208"/>
    <w:rsid w:val="00436ACF"/>
    <w:rsid w:val="00436D5A"/>
    <w:rsid w:val="00436DE3"/>
    <w:rsid w:val="004373E6"/>
    <w:rsid w:val="0043765C"/>
    <w:rsid w:val="0043798F"/>
    <w:rsid w:val="004379E3"/>
    <w:rsid w:val="00437FBF"/>
    <w:rsid w:val="004402F3"/>
    <w:rsid w:val="004412D6"/>
    <w:rsid w:val="0044158F"/>
    <w:rsid w:val="00441657"/>
    <w:rsid w:val="00441FCC"/>
    <w:rsid w:val="004420F0"/>
    <w:rsid w:val="00442297"/>
    <w:rsid w:val="004433E1"/>
    <w:rsid w:val="00443DAC"/>
    <w:rsid w:val="00445599"/>
    <w:rsid w:val="004456C2"/>
    <w:rsid w:val="00445875"/>
    <w:rsid w:val="004459AF"/>
    <w:rsid w:val="00445AD5"/>
    <w:rsid w:val="0044607A"/>
    <w:rsid w:val="00446760"/>
    <w:rsid w:val="004470E3"/>
    <w:rsid w:val="00447E82"/>
    <w:rsid w:val="00450681"/>
    <w:rsid w:val="00450826"/>
    <w:rsid w:val="00450A08"/>
    <w:rsid w:val="00450B02"/>
    <w:rsid w:val="00450B7D"/>
    <w:rsid w:val="00450C47"/>
    <w:rsid w:val="00452127"/>
    <w:rsid w:val="00452319"/>
    <w:rsid w:val="00452372"/>
    <w:rsid w:val="00452693"/>
    <w:rsid w:val="00452FBA"/>
    <w:rsid w:val="00453954"/>
    <w:rsid w:val="00453E85"/>
    <w:rsid w:val="00454357"/>
    <w:rsid w:val="00454553"/>
    <w:rsid w:val="004546CF"/>
    <w:rsid w:val="004552C2"/>
    <w:rsid w:val="0045537A"/>
    <w:rsid w:val="0045565B"/>
    <w:rsid w:val="004556D7"/>
    <w:rsid w:val="004560C9"/>
    <w:rsid w:val="00456828"/>
    <w:rsid w:val="004569FE"/>
    <w:rsid w:val="00456B1D"/>
    <w:rsid w:val="0045727B"/>
    <w:rsid w:val="0045768B"/>
    <w:rsid w:val="00457F93"/>
    <w:rsid w:val="00460697"/>
    <w:rsid w:val="00460F62"/>
    <w:rsid w:val="00460FBC"/>
    <w:rsid w:val="0046147B"/>
    <w:rsid w:val="004616AB"/>
    <w:rsid w:val="00461A12"/>
    <w:rsid w:val="00461F5D"/>
    <w:rsid w:val="00462162"/>
    <w:rsid w:val="00462ABB"/>
    <w:rsid w:val="0046309C"/>
    <w:rsid w:val="00463206"/>
    <w:rsid w:val="004637FB"/>
    <w:rsid w:val="00463BE0"/>
    <w:rsid w:val="00463DFC"/>
    <w:rsid w:val="00463F5C"/>
    <w:rsid w:val="0046488D"/>
    <w:rsid w:val="00464945"/>
    <w:rsid w:val="00464EF1"/>
    <w:rsid w:val="00465622"/>
    <w:rsid w:val="00465FDF"/>
    <w:rsid w:val="0046609F"/>
    <w:rsid w:val="00466206"/>
    <w:rsid w:val="004662F3"/>
    <w:rsid w:val="004669D5"/>
    <w:rsid w:val="004669F4"/>
    <w:rsid w:val="00466CFA"/>
    <w:rsid w:val="00466F70"/>
    <w:rsid w:val="004672C4"/>
    <w:rsid w:val="004672E9"/>
    <w:rsid w:val="004674AF"/>
    <w:rsid w:val="0046760B"/>
    <w:rsid w:val="00467998"/>
    <w:rsid w:val="00467A09"/>
    <w:rsid w:val="00467ABA"/>
    <w:rsid w:val="00467C4B"/>
    <w:rsid w:val="00467E14"/>
    <w:rsid w:val="00467E24"/>
    <w:rsid w:val="00467E95"/>
    <w:rsid w:val="00467EC8"/>
    <w:rsid w:val="004705DF"/>
    <w:rsid w:val="00470BA0"/>
    <w:rsid w:val="00470C1E"/>
    <w:rsid w:val="00470C81"/>
    <w:rsid w:val="0047103E"/>
    <w:rsid w:val="00471257"/>
    <w:rsid w:val="00471859"/>
    <w:rsid w:val="00472007"/>
    <w:rsid w:val="00472663"/>
    <w:rsid w:val="004729C4"/>
    <w:rsid w:val="00472D47"/>
    <w:rsid w:val="004735E3"/>
    <w:rsid w:val="0047373E"/>
    <w:rsid w:val="00473867"/>
    <w:rsid w:val="00473E53"/>
    <w:rsid w:val="00474100"/>
    <w:rsid w:val="0047425D"/>
    <w:rsid w:val="00474A4B"/>
    <w:rsid w:val="00474A97"/>
    <w:rsid w:val="00474F35"/>
    <w:rsid w:val="00475A4A"/>
    <w:rsid w:val="00475C2B"/>
    <w:rsid w:val="00475FED"/>
    <w:rsid w:val="00476156"/>
    <w:rsid w:val="004764E1"/>
    <w:rsid w:val="00476752"/>
    <w:rsid w:val="00476D48"/>
    <w:rsid w:val="00476E67"/>
    <w:rsid w:val="00477123"/>
    <w:rsid w:val="004772D3"/>
    <w:rsid w:val="00477361"/>
    <w:rsid w:val="00477422"/>
    <w:rsid w:val="00477607"/>
    <w:rsid w:val="0047781A"/>
    <w:rsid w:val="004779FB"/>
    <w:rsid w:val="00477BB2"/>
    <w:rsid w:val="00477DE2"/>
    <w:rsid w:val="004806EF"/>
    <w:rsid w:val="00481334"/>
    <w:rsid w:val="00481477"/>
    <w:rsid w:val="0048164B"/>
    <w:rsid w:val="00481B88"/>
    <w:rsid w:val="00481D1B"/>
    <w:rsid w:val="00481F4B"/>
    <w:rsid w:val="004826E9"/>
    <w:rsid w:val="00482AB2"/>
    <w:rsid w:val="00482BD2"/>
    <w:rsid w:val="004830D4"/>
    <w:rsid w:val="0048316E"/>
    <w:rsid w:val="00483472"/>
    <w:rsid w:val="004837EE"/>
    <w:rsid w:val="00483C46"/>
    <w:rsid w:val="00484051"/>
    <w:rsid w:val="0048407B"/>
    <w:rsid w:val="0048497D"/>
    <w:rsid w:val="0048540C"/>
    <w:rsid w:val="004857AB"/>
    <w:rsid w:val="004859E5"/>
    <w:rsid w:val="00485CC8"/>
    <w:rsid w:val="00485ED5"/>
    <w:rsid w:val="00486163"/>
    <w:rsid w:val="004861E1"/>
    <w:rsid w:val="00486679"/>
    <w:rsid w:val="00486A4C"/>
    <w:rsid w:val="00486B54"/>
    <w:rsid w:val="00486B5E"/>
    <w:rsid w:val="00490821"/>
    <w:rsid w:val="00490AE9"/>
    <w:rsid w:val="00490B37"/>
    <w:rsid w:val="00490BB6"/>
    <w:rsid w:val="00490F4D"/>
    <w:rsid w:val="0049194D"/>
    <w:rsid w:val="00492676"/>
    <w:rsid w:val="0049286B"/>
    <w:rsid w:val="0049288E"/>
    <w:rsid w:val="00492D1C"/>
    <w:rsid w:val="004931C9"/>
    <w:rsid w:val="004934A0"/>
    <w:rsid w:val="004934E4"/>
    <w:rsid w:val="00493A74"/>
    <w:rsid w:val="00493B46"/>
    <w:rsid w:val="00493DF9"/>
    <w:rsid w:val="00493F9D"/>
    <w:rsid w:val="00494373"/>
    <w:rsid w:val="004945E6"/>
    <w:rsid w:val="00494653"/>
    <w:rsid w:val="00494677"/>
    <w:rsid w:val="00495389"/>
    <w:rsid w:val="004953D9"/>
    <w:rsid w:val="0049588B"/>
    <w:rsid w:val="00495B8E"/>
    <w:rsid w:val="00495C09"/>
    <w:rsid w:val="00495C34"/>
    <w:rsid w:val="00495CC1"/>
    <w:rsid w:val="00495E2F"/>
    <w:rsid w:val="0049609C"/>
    <w:rsid w:val="00496446"/>
    <w:rsid w:val="0049648E"/>
    <w:rsid w:val="004965D2"/>
    <w:rsid w:val="00496AB3"/>
    <w:rsid w:val="00496DBC"/>
    <w:rsid w:val="00497972"/>
    <w:rsid w:val="004A007B"/>
    <w:rsid w:val="004A042D"/>
    <w:rsid w:val="004A05E5"/>
    <w:rsid w:val="004A1041"/>
    <w:rsid w:val="004A10FC"/>
    <w:rsid w:val="004A1445"/>
    <w:rsid w:val="004A1872"/>
    <w:rsid w:val="004A1E87"/>
    <w:rsid w:val="004A208B"/>
    <w:rsid w:val="004A21A7"/>
    <w:rsid w:val="004A23BB"/>
    <w:rsid w:val="004A2630"/>
    <w:rsid w:val="004A26CF"/>
    <w:rsid w:val="004A32C9"/>
    <w:rsid w:val="004A3887"/>
    <w:rsid w:val="004A3E2C"/>
    <w:rsid w:val="004A40E9"/>
    <w:rsid w:val="004A41A7"/>
    <w:rsid w:val="004A4465"/>
    <w:rsid w:val="004A4C86"/>
    <w:rsid w:val="004A62FE"/>
    <w:rsid w:val="004A6420"/>
    <w:rsid w:val="004A67C8"/>
    <w:rsid w:val="004A69EE"/>
    <w:rsid w:val="004A761E"/>
    <w:rsid w:val="004A76C4"/>
    <w:rsid w:val="004A7E26"/>
    <w:rsid w:val="004A7F31"/>
    <w:rsid w:val="004B07AF"/>
    <w:rsid w:val="004B097C"/>
    <w:rsid w:val="004B1CB6"/>
    <w:rsid w:val="004B223D"/>
    <w:rsid w:val="004B27BE"/>
    <w:rsid w:val="004B2D20"/>
    <w:rsid w:val="004B2F4F"/>
    <w:rsid w:val="004B32AE"/>
    <w:rsid w:val="004B4F03"/>
    <w:rsid w:val="004B4F80"/>
    <w:rsid w:val="004B5360"/>
    <w:rsid w:val="004B5A99"/>
    <w:rsid w:val="004B5BCD"/>
    <w:rsid w:val="004B62AB"/>
    <w:rsid w:val="004B65C6"/>
    <w:rsid w:val="004B6DA4"/>
    <w:rsid w:val="004B6DD3"/>
    <w:rsid w:val="004B6F92"/>
    <w:rsid w:val="004B71F0"/>
    <w:rsid w:val="004B7204"/>
    <w:rsid w:val="004B79F4"/>
    <w:rsid w:val="004B7A4B"/>
    <w:rsid w:val="004C00C4"/>
    <w:rsid w:val="004C023D"/>
    <w:rsid w:val="004C1303"/>
    <w:rsid w:val="004C1387"/>
    <w:rsid w:val="004C18FF"/>
    <w:rsid w:val="004C1F43"/>
    <w:rsid w:val="004C2541"/>
    <w:rsid w:val="004C2621"/>
    <w:rsid w:val="004C2630"/>
    <w:rsid w:val="004C2EAE"/>
    <w:rsid w:val="004C36CC"/>
    <w:rsid w:val="004C3FE8"/>
    <w:rsid w:val="004C43E0"/>
    <w:rsid w:val="004C47FD"/>
    <w:rsid w:val="004C4A15"/>
    <w:rsid w:val="004C504C"/>
    <w:rsid w:val="004C5716"/>
    <w:rsid w:val="004C58AF"/>
    <w:rsid w:val="004C6026"/>
    <w:rsid w:val="004C6834"/>
    <w:rsid w:val="004C6F19"/>
    <w:rsid w:val="004C6FC6"/>
    <w:rsid w:val="004C7A5A"/>
    <w:rsid w:val="004C7C04"/>
    <w:rsid w:val="004D02FD"/>
    <w:rsid w:val="004D0A4B"/>
    <w:rsid w:val="004D0B35"/>
    <w:rsid w:val="004D10CE"/>
    <w:rsid w:val="004D1353"/>
    <w:rsid w:val="004D1357"/>
    <w:rsid w:val="004D19D8"/>
    <w:rsid w:val="004D1C50"/>
    <w:rsid w:val="004D1E7B"/>
    <w:rsid w:val="004D29CF"/>
    <w:rsid w:val="004D2D16"/>
    <w:rsid w:val="004D3118"/>
    <w:rsid w:val="004D32C8"/>
    <w:rsid w:val="004D3661"/>
    <w:rsid w:val="004D3AA9"/>
    <w:rsid w:val="004D3B2B"/>
    <w:rsid w:val="004D426B"/>
    <w:rsid w:val="004D4682"/>
    <w:rsid w:val="004D4784"/>
    <w:rsid w:val="004D49B0"/>
    <w:rsid w:val="004D5077"/>
    <w:rsid w:val="004D5275"/>
    <w:rsid w:val="004D54D2"/>
    <w:rsid w:val="004D55A8"/>
    <w:rsid w:val="004D627C"/>
    <w:rsid w:val="004D628D"/>
    <w:rsid w:val="004D6F5B"/>
    <w:rsid w:val="004D6F8A"/>
    <w:rsid w:val="004D740A"/>
    <w:rsid w:val="004D74B9"/>
    <w:rsid w:val="004D75D6"/>
    <w:rsid w:val="004D7B64"/>
    <w:rsid w:val="004D7B8C"/>
    <w:rsid w:val="004D7C2C"/>
    <w:rsid w:val="004D7C8B"/>
    <w:rsid w:val="004E01A5"/>
    <w:rsid w:val="004E01F5"/>
    <w:rsid w:val="004E0658"/>
    <w:rsid w:val="004E0873"/>
    <w:rsid w:val="004E133E"/>
    <w:rsid w:val="004E13C9"/>
    <w:rsid w:val="004E1776"/>
    <w:rsid w:val="004E1A6D"/>
    <w:rsid w:val="004E247C"/>
    <w:rsid w:val="004E28BF"/>
    <w:rsid w:val="004E3040"/>
    <w:rsid w:val="004E3059"/>
    <w:rsid w:val="004E40B7"/>
    <w:rsid w:val="004E4184"/>
    <w:rsid w:val="004E4898"/>
    <w:rsid w:val="004E4BF4"/>
    <w:rsid w:val="004E4E2B"/>
    <w:rsid w:val="004E504A"/>
    <w:rsid w:val="004E60E3"/>
    <w:rsid w:val="004E6A43"/>
    <w:rsid w:val="004E704F"/>
    <w:rsid w:val="004E7107"/>
    <w:rsid w:val="004E7569"/>
    <w:rsid w:val="004E7623"/>
    <w:rsid w:val="004E77E4"/>
    <w:rsid w:val="004E7AEC"/>
    <w:rsid w:val="004E7BF8"/>
    <w:rsid w:val="004E7E41"/>
    <w:rsid w:val="004F0196"/>
    <w:rsid w:val="004F0510"/>
    <w:rsid w:val="004F05F1"/>
    <w:rsid w:val="004F07CF"/>
    <w:rsid w:val="004F085E"/>
    <w:rsid w:val="004F0871"/>
    <w:rsid w:val="004F0A69"/>
    <w:rsid w:val="004F0C90"/>
    <w:rsid w:val="004F0D09"/>
    <w:rsid w:val="004F10E2"/>
    <w:rsid w:val="004F19A1"/>
    <w:rsid w:val="004F1A85"/>
    <w:rsid w:val="004F1E9D"/>
    <w:rsid w:val="004F2917"/>
    <w:rsid w:val="004F3DEF"/>
    <w:rsid w:val="004F3EEA"/>
    <w:rsid w:val="004F3F4D"/>
    <w:rsid w:val="004F3F54"/>
    <w:rsid w:val="004F4369"/>
    <w:rsid w:val="004F448D"/>
    <w:rsid w:val="004F44EC"/>
    <w:rsid w:val="004F47AA"/>
    <w:rsid w:val="004F4A61"/>
    <w:rsid w:val="004F4F43"/>
    <w:rsid w:val="004F508D"/>
    <w:rsid w:val="004F596E"/>
    <w:rsid w:val="004F5A07"/>
    <w:rsid w:val="004F66B9"/>
    <w:rsid w:val="004F6BC4"/>
    <w:rsid w:val="004F6F14"/>
    <w:rsid w:val="004F7001"/>
    <w:rsid w:val="004F7037"/>
    <w:rsid w:val="004F7F16"/>
    <w:rsid w:val="005000CD"/>
    <w:rsid w:val="00500AD9"/>
    <w:rsid w:val="00500D91"/>
    <w:rsid w:val="00500DB3"/>
    <w:rsid w:val="00501054"/>
    <w:rsid w:val="00502085"/>
    <w:rsid w:val="00502124"/>
    <w:rsid w:val="0050226A"/>
    <w:rsid w:val="0050253E"/>
    <w:rsid w:val="00502677"/>
    <w:rsid w:val="00502698"/>
    <w:rsid w:val="005028B6"/>
    <w:rsid w:val="00502A6F"/>
    <w:rsid w:val="00502C15"/>
    <w:rsid w:val="005032F0"/>
    <w:rsid w:val="00503333"/>
    <w:rsid w:val="005034FB"/>
    <w:rsid w:val="00503504"/>
    <w:rsid w:val="005039F4"/>
    <w:rsid w:val="005040BD"/>
    <w:rsid w:val="005040D0"/>
    <w:rsid w:val="005044FE"/>
    <w:rsid w:val="00504837"/>
    <w:rsid w:val="00504EBA"/>
    <w:rsid w:val="00504FDE"/>
    <w:rsid w:val="0050508E"/>
    <w:rsid w:val="0050531D"/>
    <w:rsid w:val="0050559A"/>
    <w:rsid w:val="00505ED1"/>
    <w:rsid w:val="0050612C"/>
    <w:rsid w:val="005061E9"/>
    <w:rsid w:val="005062A9"/>
    <w:rsid w:val="00506457"/>
    <w:rsid w:val="005068EB"/>
    <w:rsid w:val="00506B0C"/>
    <w:rsid w:val="00506C5D"/>
    <w:rsid w:val="005070E7"/>
    <w:rsid w:val="005071B8"/>
    <w:rsid w:val="005072D2"/>
    <w:rsid w:val="0050730D"/>
    <w:rsid w:val="00507330"/>
    <w:rsid w:val="00507AC4"/>
    <w:rsid w:val="00510B49"/>
    <w:rsid w:val="00510B52"/>
    <w:rsid w:val="00510C7B"/>
    <w:rsid w:val="00510D35"/>
    <w:rsid w:val="00510FDA"/>
    <w:rsid w:val="00511010"/>
    <w:rsid w:val="00511194"/>
    <w:rsid w:val="00511647"/>
    <w:rsid w:val="0051170B"/>
    <w:rsid w:val="00511903"/>
    <w:rsid w:val="00511BCE"/>
    <w:rsid w:val="00511C1A"/>
    <w:rsid w:val="00511D22"/>
    <w:rsid w:val="00511E5E"/>
    <w:rsid w:val="00511EF1"/>
    <w:rsid w:val="00511F3F"/>
    <w:rsid w:val="00512128"/>
    <w:rsid w:val="0051253B"/>
    <w:rsid w:val="0051268A"/>
    <w:rsid w:val="00512736"/>
    <w:rsid w:val="005139A4"/>
    <w:rsid w:val="00513AD2"/>
    <w:rsid w:val="00513E9A"/>
    <w:rsid w:val="00514265"/>
    <w:rsid w:val="0051434F"/>
    <w:rsid w:val="0051440A"/>
    <w:rsid w:val="00514609"/>
    <w:rsid w:val="00514887"/>
    <w:rsid w:val="00514DF7"/>
    <w:rsid w:val="005150D3"/>
    <w:rsid w:val="00515408"/>
    <w:rsid w:val="005155F6"/>
    <w:rsid w:val="0051561A"/>
    <w:rsid w:val="00515A7A"/>
    <w:rsid w:val="00515BE6"/>
    <w:rsid w:val="005166A1"/>
    <w:rsid w:val="00517247"/>
    <w:rsid w:val="00517638"/>
    <w:rsid w:val="00517B17"/>
    <w:rsid w:val="00517C52"/>
    <w:rsid w:val="00520652"/>
    <w:rsid w:val="00520C9C"/>
    <w:rsid w:val="00521472"/>
    <w:rsid w:val="00521628"/>
    <w:rsid w:val="00521A3F"/>
    <w:rsid w:val="00521B90"/>
    <w:rsid w:val="0052240B"/>
    <w:rsid w:val="00522510"/>
    <w:rsid w:val="00522792"/>
    <w:rsid w:val="005227AF"/>
    <w:rsid w:val="00522840"/>
    <w:rsid w:val="00522945"/>
    <w:rsid w:val="00522A45"/>
    <w:rsid w:val="00523FFB"/>
    <w:rsid w:val="00524746"/>
    <w:rsid w:val="0052488D"/>
    <w:rsid w:val="00524F4A"/>
    <w:rsid w:val="00525178"/>
    <w:rsid w:val="0052585A"/>
    <w:rsid w:val="00525A4A"/>
    <w:rsid w:val="005262AB"/>
    <w:rsid w:val="005263C6"/>
    <w:rsid w:val="005263D3"/>
    <w:rsid w:val="005264EA"/>
    <w:rsid w:val="00526643"/>
    <w:rsid w:val="00526649"/>
    <w:rsid w:val="005266B3"/>
    <w:rsid w:val="00527069"/>
    <w:rsid w:val="00527521"/>
    <w:rsid w:val="005276FF"/>
    <w:rsid w:val="00527AA1"/>
    <w:rsid w:val="00527B22"/>
    <w:rsid w:val="00527BC9"/>
    <w:rsid w:val="005306AA"/>
    <w:rsid w:val="00530823"/>
    <w:rsid w:val="005311D2"/>
    <w:rsid w:val="005311E5"/>
    <w:rsid w:val="00531519"/>
    <w:rsid w:val="0053179C"/>
    <w:rsid w:val="00531F5A"/>
    <w:rsid w:val="00531F8C"/>
    <w:rsid w:val="00532192"/>
    <w:rsid w:val="00532417"/>
    <w:rsid w:val="005327C0"/>
    <w:rsid w:val="005328D0"/>
    <w:rsid w:val="005329B5"/>
    <w:rsid w:val="00532CB6"/>
    <w:rsid w:val="0053368D"/>
    <w:rsid w:val="00533A9B"/>
    <w:rsid w:val="00533CC4"/>
    <w:rsid w:val="0053484A"/>
    <w:rsid w:val="0053523E"/>
    <w:rsid w:val="00535399"/>
    <w:rsid w:val="005353A0"/>
    <w:rsid w:val="005355CD"/>
    <w:rsid w:val="00535A09"/>
    <w:rsid w:val="00535A2D"/>
    <w:rsid w:val="00536230"/>
    <w:rsid w:val="005365F4"/>
    <w:rsid w:val="005369AC"/>
    <w:rsid w:val="0053705E"/>
    <w:rsid w:val="0053707C"/>
    <w:rsid w:val="005375AD"/>
    <w:rsid w:val="0053768A"/>
    <w:rsid w:val="00537763"/>
    <w:rsid w:val="00537ABF"/>
    <w:rsid w:val="00537B94"/>
    <w:rsid w:val="00537FE8"/>
    <w:rsid w:val="005402C0"/>
    <w:rsid w:val="00540974"/>
    <w:rsid w:val="00540A6E"/>
    <w:rsid w:val="00540B0E"/>
    <w:rsid w:val="00540CC7"/>
    <w:rsid w:val="00540D74"/>
    <w:rsid w:val="00540F7C"/>
    <w:rsid w:val="005413C3"/>
    <w:rsid w:val="005414B6"/>
    <w:rsid w:val="005416E8"/>
    <w:rsid w:val="005419EA"/>
    <w:rsid w:val="00541C32"/>
    <w:rsid w:val="0054230A"/>
    <w:rsid w:val="00542317"/>
    <w:rsid w:val="00542C63"/>
    <w:rsid w:val="00542CDA"/>
    <w:rsid w:val="00542D0A"/>
    <w:rsid w:val="00542DA6"/>
    <w:rsid w:val="0054343C"/>
    <w:rsid w:val="00543443"/>
    <w:rsid w:val="0054382B"/>
    <w:rsid w:val="00544C80"/>
    <w:rsid w:val="005457B1"/>
    <w:rsid w:val="005464B4"/>
    <w:rsid w:val="00546C3F"/>
    <w:rsid w:val="00546E8C"/>
    <w:rsid w:val="00547314"/>
    <w:rsid w:val="00547358"/>
    <w:rsid w:val="005479FB"/>
    <w:rsid w:val="00547A2B"/>
    <w:rsid w:val="00547B0B"/>
    <w:rsid w:val="00547B54"/>
    <w:rsid w:val="00547C22"/>
    <w:rsid w:val="00547FDB"/>
    <w:rsid w:val="00550063"/>
    <w:rsid w:val="00550319"/>
    <w:rsid w:val="005505E8"/>
    <w:rsid w:val="00550977"/>
    <w:rsid w:val="00550F46"/>
    <w:rsid w:val="00550F9D"/>
    <w:rsid w:val="005511C3"/>
    <w:rsid w:val="00551686"/>
    <w:rsid w:val="0055182A"/>
    <w:rsid w:val="00551840"/>
    <w:rsid w:val="00551B68"/>
    <w:rsid w:val="00551EAF"/>
    <w:rsid w:val="00551F2D"/>
    <w:rsid w:val="005521FD"/>
    <w:rsid w:val="005523C2"/>
    <w:rsid w:val="0055240D"/>
    <w:rsid w:val="00552839"/>
    <w:rsid w:val="00552CB7"/>
    <w:rsid w:val="00552D1F"/>
    <w:rsid w:val="00552F56"/>
    <w:rsid w:val="0055338C"/>
    <w:rsid w:val="0055406F"/>
    <w:rsid w:val="0055428F"/>
    <w:rsid w:val="00554769"/>
    <w:rsid w:val="0055478B"/>
    <w:rsid w:val="00554809"/>
    <w:rsid w:val="00554F96"/>
    <w:rsid w:val="00555435"/>
    <w:rsid w:val="00555777"/>
    <w:rsid w:val="00555C0A"/>
    <w:rsid w:val="0055658C"/>
    <w:rsid w:val="005569E6"/>
    <w:rsid w:val="00556F10"/>
    <w:rsid w:val="00557DDF"/>
    <w:rsid w:val="00560316"/>
    <w:rsid w:val="005603D0"/>
    <w:rsid w:val="00560450"/>
    <w:rsid w:val="005607B1"/>
    <w:rsid w:val="00560A47"/>
    <w:rsid w:val="00560CEB"/>
    <w:rsid w:val="005611C3"/>
    <w:rsid w:val="00561321"/>
    <w:rsid w:val="0056189E"/>
    <w:rsid w:val="005618DA"/>
    <w:rsid w:val="00561F94"/>
    <w:rsid w:val="0056228F"/>
    <w:rsid w:val="0056231F"/>
    <w:rsid w:val="00562893"/>
    <w:rsid w:val="005630E7"/>
    <w:rsid w:val="005633D0"/>
    <w:rsid w:val="00563662"/>
    <w:rsid w:val="00563876"/>
    <w:rsid w:val="00563BD2"/>
    <w:rsid w:val="005640D1"/>
    <w:rsid w:val="00564A3B"/>
    <w:rsid w:val="00564B85"/>
    <w:rsid w:val="00564D9F"/>
    <w:rsid w:val="00565017"/>
    <w:rsid w:val="005657B9"/>
    <w:rsid w:val="005660C0"/>
    <w:rsid w:val="0056621D"/>
    <w:rsid w:val="00566685"/>
    <w:rsid w:val="00566BE0"/>
    <w:rsid w:val="005673A9"/>
    <w:rsid w:val="00567626"/>
    <w:rsid w:val="00567E14"/>
    <w:rsid w:val="00567E62"/>
    <w:rsid w:val="00567F13"/>
    <w:rsid w:val="00570022"/>
    <w:rsid w:val="00570DB7"/>
    <w:rsid w:val="00571069"/>
    <w:rsid w:val="005713C4"/>
    <w:rsid w:val="0057183A"/>
    <w:rsid w:val="00571AAC"/>
    <w:rsid w:val="00572183"/>
    <w:rsid w:val="00572582"/>
    <w:rsid w:val="00572C49"/>
    <w:rsid w:val="00572DC6"/>
    <w:rsid w:val="0057312A"/>
    <w:rsid w:val="005731A4"/>
    <w:rsid w:val="005731B1"/>
    <w:rsid w:val="00573402"/>
    <w:rsid w:val="00573413"/>
    <w:rsid w:val="00573502"/>
    <w:rsid w:val="00573696"/>
    <w:rsid w:val="005739BA"/>
    <w:rsid w:val="0057434A"/>
    <w:rsid w:val="00574AED"/>
    <w:rsid w:val="00575643"/>
    <w:rsid w:val="005758D1"/>
    <w:rsid w:val="00575E21"/>
    <w:rsid w:val="00575EA5"/>
    <w:rsid w:val="005761B5"/>
    <w:rsid w:val="005763CA"/>
    <w:rsid w:val="0057676F"/>
    <w:rsid w:val="005769D1"/>
    <w:rsid w:val="00576B7A"/>
    <w:rsid w:val="00576B9D"/>
    <w:rsid w:val="00577008"/>
    <w:rsid w:val="00577608"/>
    <w:rsid w:val="0057773B"/>
    <w:rsid w:val="00577C4A"/>
    <w:rsid w:val="00577E82"/>
    <w:rsid w:val="00580382"/>
    <w:rsid w:val="005803CB"/>
    <w:rsid w:val="00580B4B"/>
    <w:rsid w:val="00580E3B"/>
    <w:rsid w:val="00581046"/>
    <w:rsid w:val="00581F5C"/>
    <w:rsid w:val="00582066"/>
    <w:rsid w:val="0058282B"/>
    <w:rsid w:val="00582D85"/>
    <w:rsid w:val="00582EED"/>
    <w:rsid w:val="0058309E"/>
    <w:rsid w:val="0058318E"/>
    <w:rsid w:val="00583A30"/>
    <w:rsid w:val="00583C1C"/>
    <w:rsid w:val="00583C7D"/>
    <w:rsid w:val="00584E38"/>
    <w:rsid w:val="00584F52"/>
    <w:rsid w:val="0058567B"/>
    <w:rsid w:val="00585A17"/>
    <w:rsid w:val="0058619C"/>
    <w:rsid w:val="005862B3"/>
    <w:rsid w:val="00586D6E"/>
    <w:rsid w:val="00587189"/>
    <w:rsid w:val="0058736A"/>
    <w:rsid w:val="005879AF"/>
    <w:rsid w:val="005879D5"/>
    <w:rsid w:val="00587CA6"/>
    <w:rsid w:val="00587FBC"/>
    <w:rsid w:val="00590665"/>
    <w:rsid w:val="00590BB9"/>
    <w:rsid w:val="00590CBA"/>
    <w:rsid w:val="00590F99"/>
    <w:rsid w:val="0059134B"/>
    <w:rsid w:val="00591497"/>
    <w:rsid w:val="00591AF7"/>
    <w:rsid w:val="00591E13"/>
    <w:rsid w:val="0059266F"/>
    <w:rsid w:val="00592BAC"/>
    <w:rsid w:val="00592C4C"/>
    <w:rsid w:val="00592F91"/>
    <w:rsid w:val="005932A9"/>
    <w:rsid w:val="005937B8"/>
    <w:rsid w:val="00593B0E"/>
    <w:rsid w:val="00593B87"/>
    <w:rsid w:val="00593DB1"/>
    <w:rsid w:val="005946C0"/>
    <w:rsid w:val="0059496D"/>
    <w:rsid w:val="0059559D"/>
    <w:rsid w:val="00595C5E"/>
    <w:rsid w:val="00595DBB"/>
    <w:rsid w:val="005963E2"/>
    <w:rsid w:val="00596AAC"/>
    <w:rsid w:val="00596D4B"/>
    <w:rsid w:val="0059792D"/>
    <w:rsid w:val="005A0B76"/>
    <w:rsid w:val="005A0CB7"/>
    <w:rsid w:val="005A0E34"/>
    <w:rsid w:val="005A13BF"/>
    <w:rsid w:val="005A1BE0"/>
    <w:rsid w:val="005A1C0E"/>
    <w:rsid w:val="005A1DD3"/>
    <w:rsid w:val="005A1F55"/>
    <w:rsid w:val="005A23E4"/>
    <w:rsid w:val="005A2819"/>
    <w:rsid w:val="005A29BB"/>
    <w:rsid w:val="005A2BE9"/>
    <w:rsid w:val="005A2C4D"/>
    <w:rsid w:val="005A2E6B"/>
    <w:rsid w:val="005A37A0"/>
    <w:rsid w:val="005A466C"/>
    <w:rsid w:val="005A47AA"/>
    <w:rsid w:val="005A551D"/>
    <w:rsid w:val="005A57B5"/>
    <w:rsid w:val="005A5A01"/>
    <w:rsid w:val="005A5A41"/>
    <w:rsid w:val="005A5B3E"/>
    <w:rsid w:val="005A5E02"/>
    <w:rsid w:val="005A5F1E"/>
    <w:rsid w:val="005A5FAA"/>
    <w:rsid w:val="005A60FC"/>
    <w:rsid w:val="005A6483"/>
    <w:rsid w:val="005A6537"/>
    <w:rsid w:val="005A6998"/>
    <w:rsid w:val="005A6D5B"/>
    <w:rsid w:val="005A6DC0"/>
    <w:rsid w:val="005A6E82"/>
    <w:rsid w:val="005A7D0E"/>
    <w:rsid w:val="005B0177"/>
    <w:rsid w:val="005B02E2"/>
    <w:rsid w:val="005B0334"/>
    <w:rsid w:val="005B0402"/>
    <w:rsid w:val="005B0580"/>
    <w:rsid w:val="005B07BC"/>
    <w:rsid w:val="005B07CB"/>
    <w:rsid w:val="005B0E67"/>
    <w:rsid w:val="005B109C"/>
    <w:rsid w:val="005B1353"/>
    <w:rsid w:val="005B13D2"/>
    <w:rsid w:val="005B154F"/>
    <w:rsid w:val="005B1604"/>
    <w:rsid w:val="005B1649"/>
    <w:rsid w:val="005B1673"/>
    <w:rsid w:val="005B16F5"/>
    <w:rsid w:val="005B19AF"/>
    <w:rsid w:val="005B1E9C"/>
    <w:rsid w:val="005B1F38"/>
    <w:rsid w:val="005B250A"/>
    <w:rsid w:val="005B2672"/>
    <w:rsid w:val="005B2D90"/>
    <w:rsid w:val="005B2E50"/>
    <w:rsid w:val="005B2F68"/>
    <w:rsid w:val="005B3683"/>
    <w:rsid w:val="005B3E77"/>
    <w:rsid w:val="005B3F74"/>
    <w:rsid w:val="005B3FA7"/>
    <w:rsid w:val="005B4000"/>
    <w:rsid w:val="005B4552"/>
    <w:rsid w:val="005B4B9B"/>
    <w:rsid w:val="005B5265"/>
    <w:rsid w:val="005B5642"/>
    <w:rsid w:val="005B5918"/>
    <w:rsid w:val="005B639C"/>
    <w:rsid w:val="005B63F3"/>
    <w:rsid w:val="005B6923"/>
    <w:rsid w:val="005B6938"/>
    <w:rsid w:val="005B6B28"/>
    <w:rsid w:val="005B6D78"/>
    <w:rsid w:val="005B73B2"/>
    <w:rsid w:val="005B7578"/>
    <w:rsid w:val="005B75CA"/>
    <w:rsid w:val="005B77CF"/>
    <w:rsid w:val="005B79A4"/>
    <w:rsid w:val="005C0555"/>
    <w:rsid w:val="005C055D"/>
    <w:rsid w:val="005C065F"/>
    <w:rsid w:val="005C117E"/>
    <w:rsid w:val="005C145E"/>
    <w:rsid w:val="005C1918"/>
    <w:rsid w:val="005C1960"/>
    <w:rsid w:val="005C1ED7"/>
    <w:rsid w:val="005C1EFE"/>
    <w:rsid w:val="005C2504"/>
    <w:rsid w:val="005C2A51"/>
    <w:rsid w:val="005C2BEA"/>
    <w:rsid w:val="005C2DCF"/>
    <w:rsid w:val="005C3407"/>
    <w:rsid w:val="005C3B95"/>
    <w:rsid w:val="005C40F3"/>
    <w:rsid w:val="005C4497"/>
    <w:rsid w:val="005C4A9C"/>
    <w:rsid w:val="005C4E45"/>
    <w:rsid w:val="005C50F8"/>
    <w:rsid w:val="005C516B"/>
    <w:rsid w:val="005C55ED"/>
    <w:rsid w:val="005C5C2C"/>
    <w:rsid w:val="005C5DED"/>
    <w:rsid w:val="005C5F7A"/>
    <w:rsid w:val="005C5FBD"/>
    <w:rsid w:val="005C65DF"/>
    <w:rsid w:val="005C6ED2"/>
    <w:rsid w:val="005C7224"/>
    <w:rsid w:val="005C7394"/>
    <w:rsid w:val="005C7797"/>
    <w:rsid w:val="005C77B9"/>
    <w:rsid w:val="005C7D30"/>
    <w:rsid w:val="005C7FE6"/>
    <w:rsid w:val="005D036A"/>
    <w:rsid w:val="005D047C"/>
    <w:rsid w:val="005D0A3C"/>
    <w:rsid w:val="005D0BCE"/>
    <w:rsid w:val="005D0C62"/>
    <w:rsid w:val="005D10A6"/>
    <w:rsid w:val="005D19D9"/>
    <w:rsid w:val="005D221A"/>
    <w:rsid w:val="005D2241"/>
    <w:rsid w:val="005D240A"/>
    <w:rsid w:val="005D240E"/>
    <w:rsid w:val="005D28F7"/>
    <w:rsid w:val="005D2F94"/>
    <w:rsid w:val="005D35ED"/>
    <w:rsid w:val="005D36CE"/>
    <w:rsid w:val="005D38DD"/>
    <w:rsid w:val="005D44B7"/>
    <w:rsid w:val="005D467F"/>
    <w:rsid w:val="005D4B9C"/>
    <w:rsid w:val="005D5068"/>
    <w:rsid w:val="005D5304"/>
    <w:rsid w:val="005D5408"/>
    <w:rsid w:val="005D57A5"/>
    <w:rsid w:val="005D5CF4"/>
    <w:rsid w:val="005D5D36"/>
    <w:rsid w:val="005D5D71"/>
    <w:rsid w:val="005D5E18"/>
    <w:rsid w:val="005D5E9A"/>
    <w:rsid w:val="005D6255"/>
    <w:rsid w:val="005D62CD"/>
    <w:rsid w:val="005D6700"/>
    <w:rsid w:val="005D6836"/>
    <w:rsid w:val="005D69D3"/>
    <w:rsid w:val="005D6E3C"/>
    <w:rsid w:val="005D7155"/>
    <w:rsid w:val="005D715B"/>
    <w:rsid w:val="005D71FC"/>
    <w:rsid w:val="005D7674"/>
    <w:rsid w:val="005D7D7C"/>
    <w:rsid w:val="005E00D1"/>
    <w:rsid w:val="005E0206"/>
    <w:rsid w:val="005E0785"/>
    <w:rsid w:val="005E10F8"/>
    <w:rsid w:val="005E13D6"/>
    <w:rsid w:val="005E1533"/>
    <w:rsid w:val="005E2235"/>
    <w:rsid w:val="005E226F"/>
    <w:rsid w:val="005E2282"/>
    <w:rsid w:val="005E27AF"/>
    <w:rsid w:val="005E2C78"/>
    <w:rsid w:val="005E3886"/>
    <w:rsid w:val="005E3D55"/>
    <w:rsid w:val="005E4350"/>
    <w:rsid w:val="005E456D"/>
    <w:rsid w:val="005E494C"/>
    <w:rsid w:val="005E4BEE"/>
    <w:rsid w:val="005E52A0"/>
    <w:rsid w:val="005E53D0"/>
    <w:rsid w:val="005E5A45"/>
    <w:rsid w:val="005E5F44"/>
    <w:rsid w:val="005E67B6"/>
    <w:rsid w:val="005E688B"/>
    <w:rsid w:val="005E6C75"/>
    <w:rsid w:val="005E7140"/>
    <w:rsid w:val="005E7166"/>
    <w:rsid w:val="005E717F"/>
    <w:rsid w:val="005E744E"/>
    <w:rsid w:val="005E78AE"/>
    <w:rsid w:val="005E7931"/>
    <w:rsid w:val="005E7C53"/>
    <w:rsid w:val="005F0058"/>
    <w:rsid w:val="005F0263"/>
    <w:rsid w:val="005F0732"/>
    <w:rsid w:val="005F1501"/>
    <w:rsid w:val="005F1B09"/>
    <w:rsid w:val="005F1BBE"/>
    <w:rsid w:val="005F1D4B"/>
    <w:rsid w:val="005F248B"/>
    <w:rsid w:val="005F2789"/>
    <w:rsid w:val="005F2B68"/>
    <w:rsid w:val="005F2EBE"/>
    <w:rsid w:val="005F2F63"/>
    <w:rsid w:val="005F2FC8"/>
    <w:rsid w:val="005F3115"/>
    <w:rsid w:val="005F3131"/>
    <w:rsid w:val="005F33E6"/>
    <w:rsid w:val="005F3BA4"/>
    <w:rsid w:val="005F3F4E"/>
    <w:rsid w:val="005F47C1"/>
    <w:rsid w:val="005F47FA"/>
    <w:rsid w:val="005F484B"/>
    <w:rsid w:val="005F4A6D"/>
    <w:rsid w:val="005F53CD"/>
    <w:rsid w:val="005F54EB"/>
    <w:rsid w:val="005F5678"/>
    <w:rsid w:val="005F58AC"/>
    <w:rsid w:val="005F5BBC"/>
    <w:rsid w:val="005F5F7E"/>
    <w:rsid w:val="005F6536"/>
    <w:rsid w:val="005F6569"/>
    <w:rsid w:val="005F6D7A"/>
    <w:rsid w:val="005F711A"/>
    <w:rsid w:val="005F799A"/>
    <w:rsid w:val="005F7D5E"/>
    <w:rsid w:val="005F7F1B"/>
    <w:rsid w:val="005F7F6A"/>
    <w:rsid w:val="00600011"/>
    <w:rsid w:val="006006DF"/>
    <w:rsid w:val="006009BB"/>
    <w:rsid w:val="00600BF6"/>
    <w:rsid w:val="00600C3E"/>
    <w:rsid w:val="00601134"/>
    <w:rsid w:val="00601427"/>
    <w:rsid w:val="006016B1"/>
    <w:rsid w:val="00601BDF"/>
    <w:rsid w:val="00601E4F"/>
    <w:rsid w:val="00601F82"/>
    <w:rsid w:val="00602055"/>
    <w:rsid w:val="00602104"/>
    <w:rsid w:val="00602A3B"/>
    <w:rsid w:val="00603681"/>
    <w:rsid w:val="00603BBF"/>
    <w:rsid w:val="0060433B"/>
    <w:rsid w:val="00604CDF"/>
    <w:rsid w:val="00604D63"/>
    <w:rsid w:val="00604D85"/>
    <w:rsid w:val="00604F7F"/>
    <w:rsid w:val="00604FD2"/>
    <w:rsid w:val="00605055"/>
    <w:rsid w:val="0060547D"/>
    <w:rsid w:val="00605F77"/>
    <w:rsid w:val="00606432"/>
    <w:rsid w:val="006065E7"/>
    <w:rsid w:val="0060674B"/>
    <w:rsid w:val="00606767"/>
    <w:rsid w:val="00607B4B"/>
    <w:rsid w:val="00607C85"/>
    <w:rsid w:val="00607F23"/>
    <w:rsid w:val="006100B5"/>
    <w:rsid w:val="00610500"/>
    <w:rsid w:val="00610673"/>
    <w:rsid w:val="006109C6"/>
    <w:rsid w:val="00610B23"/>
    <w:rsid w:val="00610BB0"/>
    <w:rsid w:val="00610BB9"/>
    <w:rsid w:val="00610E0F"/>
    <w:rsid w:val="00611423"/>
    <w:rsid w:val="00611B54"/>
    <w:rsid w:val="00611CAE"/>
    <w:rsid w:val="00611D9F"/>
    <w:rsid w:val="006120AD"/>
    <w:rsid w:val="00612B01"/>
    <w:rsid w:val="00612F0D"/>
    <w:rsid w:val="006132E0"/>
    <w:rsid w:val="00613410"/>
    <w:rsid w:val="006137FC"/>
    <w:rsid w:val="006138BB"/>
    <w:rsid w:val="00613964"/>
    <w:rsid w:val="00613AB1"/>
    <w:rsid w:val="00613E55"/>
    <w:rsid w:val="00614477"/>
    <w:rsid w:val="006144E4"/>
    <w:rsid w:val="00614A36"/>
    <w:rsid w:val="00614D7B"/>
    <w:rsid w:val="00614DBD"/>
    <w:rsid w:val="006152DF"/>
    <w:rsid w:val="00615816"/>
    <w:rsid w:val="006158C7"/>
    <w:rsid w:val="00615D99"/>
    <w:rsid w:val="00615E8C"/>
    <w:rsid w:val="006161A8"/>
    <w:rsid w:val="00616215"/>
    <w:rsid w:val="00616566"/>
    <w:rsid w:val="006165A5"/>
    <w:rsid w:val="006168B8"/>
    <w:rsid w:val="00617388"/>
    <w:rsid w:val="006176CA"/>
    <w:rsid w:val="00617BED"/>
    <w:rsid w:val="00617C54"/>
    <w:rsid w:val="00617F9A"/>
    <w:rsid w:val="00620539"/>
    <w:rsid w:val="0062084A"/>
    <w:rsid w:val="00620C5E"/>
    <w:rsid w:val="00620D34"/>
    <w:rsid w:val="00621010"/>
    <w:rsid w:val="0062118E"/>
    <w:rsid w:val="006213C6"/>
    <w:rsid w:val="006216BC"/>
    <w:rsid w:val="006216CC"/>
    <w:rsid w:val="00621CED"/>
    <w:rsid w:val="00621D98"/>
    <w:rsid w:val="00621E87"/>
    <w:rsid w:val="00622756"/>
    <w:rsid w:val="00622CFB"/>
    <w:rsid w:val="006231F2"/>
    <w:rsid w:val="0062334A"/>
    <w:rsid w:val="00623413"/>
    <w:rsid w:val="00623570"/>
    <w:rsid w:val="00623725"/>
    <w:rsid w:val="0062382A"/>
    <w:rsid w:val="00623AED"/>
    <w:rsid w:val="00623E22"/>
    <w:rsid w:val="006242C6"/>
    <w:rsid w:val="006249AC"/>
    <w:rsid w:val="00625486"/>
    <w:rsid w:val="00625513"/>
    <w:rsid w:val="00625EB0"/>
    <w:rsid w:val="00625FBC"/>
    <w:rsid w:val="00626740"/>
    <w:rsid w:val="0062674F"/>
    <w:rsid w:val="00626B0E"/>
    <w:rsid w:val="0063014B"/>
    <w:rsid w:val="006302C8"/>
    <w:rsid w:val="00630952"/>
    <w:rsid w:val="00630C06"/>
    <w:rsid w:val="00630D8E"/>
    <w:rsid w:val="00631500"/>
    <w:rsid w:val="0063168E"/>
    <w:rsid w:val="0063286D"/>
    <w:rsid w:val="00632CF8"/>
    <w:rsid w:val="00632E62"/>
    <w:rsid w:val="00633368"/>
    <w:rsid w:val="006339A8"/>
    <w:rsid w:val="006339BD"/>
    <w:rsid w:val="00633A23"/>
    <w:rsid w:val="00633A61"/>
    <w:rsid w:val="0063403D"/>
    <w:rsid w:val="006340B7"/>
    <w:rsid w:val="006340BE"/>
    <w:rsid w:val="0063428F"/>
    <w:rsid w:val="0063448E"/>
    <w:rsid w:val="006346B4"/>
    <w:rsid w:val="0063560F"/>
    <w:rsid w:val="00635733"/>
    <w:rsid w:val="00635A6F"/>
    <w:rsid w:val="00635DEB"/>
    <w:rsid w:val="00636102"/>
    <w:rsid w:val="00636EE7"/>
    <w:rsid w:val="006379DA"/>
    <w:rsid w:val="00637AD2"/>
    <w:rsid w:val="00637C2E"/>
    <w:rsid w:val="00637F51"/>
    <w:rsid w:val="00640463"/>
    <w:rsid w:val="006404C4"/>
    <w:rsid w:val="006405C1"/>
    <w:rsid w:val="00640752"/>
    <w:rsid w:val="00640BE0"/>
    <w:rsid w:val="00641082"/>
    <w:rsid w:val="00641308"/>
    <w:rsid w:val="0064130E"/>
    <w:rsid w:val="006416A5"/>
    <w:rsid w:val="006418D9"/>
    <w:rsid w:val="00641D44"/>
    <w:rsid w:val="006421BC"/>
    <w:rsid w:val="00642307"/>
    <w:rsid w:val="006426F2"/>
    <w:rsid w:val="006428FA"/>
    <w:rsid w:val="00642923"/>
    <w:rsid w:val="00643323"/>
    <w:rsid w:val="00643398"/>
    <w:rsid w:val="006434D5"/>
    <w:rsid w:val="00643A06"/>
    <w:rsid w:val="00643C29"/>
    <w:rsid w:val="0064431F"/>
    <w:rsid w:val="00644BF9"/>
    <w:rsid w:val="006458E7"/>
    <w:rsid w:val="00645A08"/>
    <w:rsid w:val="00645A95"/>
    <w:rsid w:val="00645F2A"/>
    <w:rsid w:val="0064643D"/>
    <w:rsid w:val="0064645D"/>
    <w:rsid w:val="00646635"/>
    <w:rsid w:val="0064706B"/>
    <w:rsid w:val="006472E4"/>
    <w:rsid w:val="00647383"/>
    <w:rsid w:val="006473E5"/>
    <w:rsid w:val="00647F3A"/>
    <w:rsid w:val="00647FD3"/>
    <w:rsid w:val="0065007F"/>
    <w:rsid w:val="00650085"/>
    <w:rsid w:val="00650A61"/>
    <w:rsid w:val="006511AB"/>
    <w:rsid w:val="006515B5"/>
    <w:rsid w:val="00651BA2"/>
    <w:rsid w:val="006527BA"/>
    <w:rsid w:val="006527EA"/>
    <w:rsid w:val="00652CEB"/>
    <w:rsid w:val="00653031"/>
    <w:rsid w:val="0065333C"/>
    <w:rsid w:val="00653852"/>
    <w:rsid w:val="00653A68"/>
    <w:rsid w:val="006547D3"/>
    <w:rsid w:val="006548D2"/>
    <w:rsid w:val="00654C60"/>
    <w:rsid w:val="00654E17"/>
    <w:rsid w:val="00654F94"/>
    <w:rsid w:val="00654FFF"/>
    <w:rsid w:val="00655330"/>
    <w:rsid w:val="0065535D"/>
    <w:rsid w:val="00655CAC"/>
    <w:rsid w:val="00655EC1"/>
    <w:rsid w:val="006565A2"/>
    <w:rsid w:val="00656752"/>
    <w:rsid w:val="00656848"/>
    <w:rsid w:val="00656A67"/>
    <w:rsid w:val="00656B95"/>
    <w:rsid w:val="00656C40"/>
    <w:rsid w:val="00656E35"/>
    <w:rsid w:val="006573FD"/>
    <w:rsid w:val="006574F3"/>
    <w:rsid w:val="006575FB"/>
    <w:rsid w:val="00657EFB"/>
    <w:rsid w:val="006600F0"/>
    <w:rsid w:val="00660A2D"/>
    <w:rsid w:val="00660BB9"/>
    <w:rsid w:val="00661130"/>
    <w:rsid w:val="00661142"/>
    <w:rsid w:val="00661484"/>
    <w:rsid w:val="006614C5"/>
    <w:rsid w:val="00661795"/>
    <w:rsid w:val="006619E1"/>
    <w:rsid w:val="00661D7D"/>
    <w:rsid w:val="006622B0"/>
    <w:rsid w:val="00662464"/>
    <w:rsid w:val="00662DC0"/>
    <w:rsid w:val="0066330B"/>
    <w:rsid w:val="00663714"/>
    <w:rsid w:val="00663CF1"/>
    <w:rsid w:val="00664504"/>
    <w:rsid w:val="00664D29"/>
    <w:rsid w:val="00665678"/>
    <w:rsid w:val="006659BE"/>
    <w:rsid w:val="00665A49"/>
    <w:rsid w:val="00666058"/>
    <w:rsid w:val="0066619F"/>
    <w:rsid w:val="006663A3"/>
    <w:rsid w:val="00666A0C"/>
    <w:rsid w:val="006671F1"/>
    <w:rsid w:val="00667828"/>
    <w:rsid w:val="0066783E"/>
    <w:rsid w:val="006678D2"/>
    <w:rsid w:val="00667E88"/>
    <w:rsid w:val="00667ED1"/>
    <w:rsid w:val="006700B0"/>
    <w:rsid w:val="00670A1F"/>
    <w:rsid w:val="00670D98"/>
    <w:rsid w:val="006711CF"/>
    <w:rsid w:val="006714CF"/>
    <w:rsid w:val="006716D3"/>
    <w:rsid w:val="00671939"/>
    <w:rsid w:val="00671AD2"/>
    <w:rsid w:val="00671E2A"/>
    <w:rsid w:val="00671F4E"/>
    <w:rsid w:val="00672267"/>
    <w:rsid w:val="00672392"/>
    <w:rsid w:val="006729AA"/>
    <w:rsid w:val="00673101"/>
    <w:rsid w:val="0067353B"/>
    <w:rsid w:val="006735F4"/>
    <w:rsid w:val="00673844"/>
    <w:rsid w:val="0067389F"/>
    <w:rsid w:val="0067396B"/>
    <w:rsid w:val="00673A95"/>
    <w:rsid w:val="006740E0"/>
    <w:rsid w:val="00674606"/>
    <w:rsid w:val="006746AB"/>
    <w:rsid w:val="00674AA1"/>
    <w:rsid w:val="0067577C"/>
    <w:rsid w:val="006757D5"/>
    <w:rsid w:val="00675A14"/>
    <w:rsid w:val="00676097"/>
    <w:rsid w:val="006762A9"/>
    <w:rsid w:val="00676439"/>
    <w:rsid w:val="0067708B"/>
    <w:rsid w:val="00677F94"/>
    <w:rsid w:val="00680AD7"/>
    <w:rsid w:val="00680ECA"/>
    <w:rsid w:val="00680F60"/>
    <w:rsid w:val="0068144F"/>
    <w:rsid w:val="0068153C"/>
    <w:rsid w:val="006815D5"/>
    <w:rsid w:val="006817B0"/>
    <w:rsid w:val="00681903"/>
    <w:rsid w:val="00681925"/>
    <w:rsid w:val="006819C5"/>
    <w:rsid w:val="00681A9D"/>
    <w:rsid w:val="00681BCA"/>
    <w:rsid w:val="00681C38"/>
    <w:rsid w:val="00681D13"/>
    <w:rsid w:val="00682376"/>
    <w:rsid w:val="00682946"/>
    <w:rsid w:val="00682A00"/>
    <w:rsid w:val="00682EBE"/>
    <w:rsid w:val="006834F5"/>
    <w:rsid w:val="00683A7A"/>
    <w:rsid w:val="00684311"/>
    <w:rsid w:val="00684393"/>
    <w:rsid w:val="00684642"/>
    <w:rsid w:val="0068480D"/>
    <w:rsid w:val="006848CE"/>
    <w:rsid w:val="00685085"/>
    <w:rsid w:val="00685214"/>
    <w:rsid w:val="00685889"/>
    <w:rsid w:val="00685C6D"/>
    <w:rsid w:val="00685D2A"/>
    <w:rsid w:val="00685E72"/>
    <w:rsid w:val="00686399"/>
    <w:rsid w:val="00686440"/>
    <w:rsid w:val="006864D0"/>
    <w:rsid w:val="00686722"/>
    <w:rsid w:val="00686A1D"/>
    <w:rsid w:val="006872BE"/>
    <w:rsid w:val="00687600"/>
    <w:rsid w:val="00687868"/>
    <w:rsid w:val="00687A56"/>
    <w:rsid w:val="00687B3E"/>
    <w:rsid w:val="00687DE1"/>
    <w:rsid w:val="00690407"/>
    <w:rsid w:val="006907EF"/>
    <w:rsid w:val="00690830"/>
    <w:rsid w:val="00690FA3"/>
    <w:rsid w:val="006911C2"/>
    <w:rsid w:val="0069129A"/>
    <w:rsid w:val="00691613"/>
    <w:rsid w:val="006916E5"/>
    <w:rsid w:val="00691AFC"/>
    <w:rsid w:val="00691B60"/>
    <w:rsid w:val="00691E07"/>
    <w:rsid w:val="00692125"/>
    <w:rsid w:val="006929DF"/>
    <w:rsid w:val="00692AAF"/>
    <w:rsid w:val="00693615"/>
    <w:rsid w:val="00693A81"/>
    <w:rsid w:val="00693E61"/>
    <w:rsid w:val="00694357"/>
    <w:rsid w:val="00694475"/>
    <w:rsid w:val="00694917"/>
    <w:rsid w:val="00694DDE"/>
    <w:rsid w:val="00694E5A"/>
    <w:rsid w:val="00695708"/>
    <w:rsid w:val="006957FC"/>
    <w:rsid w:val="00695821"/>
    <w:rsid w:val="006969CC"/>
    <w:rsid w:val="00696D61"/>
    <w:rsid w:val="006971EF"/>
    <w:rsid w:val="00697AD5"/>
    <w:rsid w:val="00697B31"/>
    <w:rsid w:val="00697E8F"/>
    <w:rsid w:val="00697F5A"/>
    <w:rsid w:val="006A00E9"/>
    <w:rsid w:val="006A103C"/>
    <w:rsid w:val="006A18FE"/>
    <w:rsid w:val="006A1D33"/>
    <w:rsid w:val="006A1EE2"/>
    <w:rsid w:val="006A22A2"/>
    <w:rsid w:val="006A24B5"/>
    <w:rsid w:val="006A24FE"/>
    <w:rsid w:val="006A28E1"/>
    <w:rsid w:val="006A2B59"/>
    <w:rsid w:val="006A2C3D"/>
    <w:rsid w:val="006A2D1C"/>
    <w:rsid w:val="006A2FD1"/>
    <w:rsid w:val="006A338C"/>
    <w:rsid w:val="006A3712"/>
    <w:rsid w:val="006A3A1C"/>
    <w:rsid w:val="006A3FAE"/>
    <w:rsid w:val="006A455E"/>
    <w:rsid w:val="006A4860"/>
    <w:rsid w:val="006A4D40"/>
    <w:rsid w:val="006A5113"/>
    <w:rsid w:val="006A529E"/>
    <w:rsid w:val="006A5330"/>
    <w:rsid w:val="006A5399"/>
    <w:rsid w:val="006A53B9"/>
    <w:rsid w:val="006A5C6C"/>
    <w:rsid w:val="006A60DB"/>
    <w:rsid w:val="006A61C0"/>
    <w:rsid w:val="006A6CDF"/>
    <w:rsid w:val="006A6D28"/>
    <w:rsid w:val="006A6D74"/>
    <w:rsid w:val="006A6F56"/>
    <w:rsid w:val="006A70E9"/>
    <w:rsid w:val="006A71B9"/>
    <w:rsid w:val="006A7337"/>
    <w:rsid w:val="006A7BDF"/>
    <w:rsid w:val="006A7DB0"/>
    <w:rsid w:val="006A7E9C"/>
    <w:rsid w:val="006B0638"/>
    <w:rsid w:val="006B0692"/>
    <w:rsid w:val="006B06CA"/>
    <w:rsid w:val="006B0704"/>
    <w:rsid w:val="006B0917"/>
    <w:rsid w:val="006B0BA0"/>
    <w:rsid w:val="006B0C50"/>
    <w:rsid w:val="006B0C89"/>
    <w:rsid w:val="006B0DAE"/>
    <w:rsid w:val="006B1AC9"/>
    <w:rsid w:val="006B1FD3"/>
    <w:rsid w:val="006B204E"/>
    <w:rsid w:val="006B207D"/>
    <w:rsid w:val="006B218F"/>
    <w:rsid w:val="006B224E"/>
    <w:rsid w:val="006B2619"/>
    <w:rsid w:val="006B285F"/>
    <w:rsid w:val="006B29A4"/>
    <w:rsid w:val="006B2C31"/>
    <w:rsid w:val="006B310C"/>
    <w:rsid w:val="006B330D"/>
    <w:rsid w:val="006B37E4"/>
    <w:rsid w:val="006B386B"/>
    <w:rsid w:val="006B3A3B"/>
    <w:rsid w:val="006B40F4"/>
    <w:rsid w:val="006B4302"/>
    <w:rsid w:val="006B4694"/>
    <w:rsid w:val="006B46BE"/>
    <w:rsid w:val="006B49B1"/>
    <w:rsid w:val="006B52DE"/>
    <w:rsid w:val="006B5749"/>
    <w:rsid w:val="006B5757"/>
    <w:rsid w:val="006B5A59"/>
    <w:rsid w:val="006B627E"/>
    <w:rsid w:val="006B65E4"/>
    <w:rsid w:val="006B6B1D"/>
    <w:rsid w:val="006B6D4E"/>
    <w:rsid w:val="006B6F72"/>
    <w:rsid w:val="006B7236"/>
    <w:rsid w:val="006B73C7"/>
    <w:rsid w:val="006B78C8"/>
    <w:rsid w:val="006B797F"/>
    <w:rsid w:val="006B7B8D"/>
    <w:rsid w:val="006B7EEE"/>
    <w:rsid w:val="006C028E"/>
    <w:rsid w:val="006C0294"/>
    <w:rsid w:val="006C054E"/>
    <w:rsid w:val="006C08AE"/>
    <w:rsid w:val="006C0AE7"/>
    <w:rsid w:val="006C0D56"/>
    <w:rsid w:val="006C0FF4"/>
    <w:rsid w:val="006C1062"/>
    <w:rsid w:val="006C14D6"/>
    <w:rsid w:val="006C15F6"/>
    <w:rsid w:val="006C19CE"/>
    <w:rsid w:val="006C262E"/>
    <w:rsid w:val="006C2C24"/>
    <w:rsid w:val="006C2C79"/>
    <w:rsid w:val="006C2E9F"/>
    <w:rsid w:val="006C3815"/>
    <w:rsid w:val="006C3EBF"/>
    <w:rsid w:val="006C3F42"/>
    <w:rsid w:val="006C4617"/>
    <w:rsid w:val="006C4909"/>
    <w:rsid w:val="006C491E"/>
    <w:rsid w:val="006C4AC0"/>
    <w:rsid w:val="006C551B"/>
    <w:rsid w:val="006C5F66"/>
    <w:rsid w:val="006C6154"/>
    <w:rsid w:val="006C61EA"/>
    <w:rsid w:val="006C61F5"/>
    <w:rsid w:val="006C62D3"/>
    <w:rsid w:val="006C6447"/>
    <w:rsid w:val="006C6C62"/>
    <w:rsid w:val="006C74E5"/>
    <w:rsid w:val="006C75E4"/>
    <w:rsid w:val="006D0355"/>
    <w:rsid w:val="006D095C"/>
    <w:rsid w:val="006D0C06"/>
    <w:rsid w:val="006D0F0B"/>
    <w:rsid w:val="006D15F0"/>
    <w:rsid w:val="006D1CBE"/>
    <w:rsid w:val="006D1F5A"/>
    <w:rsid w:val="006D2197"/>
    <w:rsid w:val="006D24B9"/>
    <w:rsid w:val="006D2FEE"/>
    <w:rsid w:val="006D38F3"/>
    <w:rsid w:val="006D4A40"/>
    <w:rsid w:val="006D4C54"/>
    <w:rsid w:val="006D4F82"/>
    <w:rsid w:val="006D4FA3"/>
    <w:rsid w:val="006D5395"/>
    <w:rsid w:val="006D5D03"/>
    <w:rsid w:val="006D68D4"/>
    <w:rsid w:val="006D6BF5"/>
    <w:rsid w:val="006D6D61"/>
    <w:rsid w:val="006D71DE"/>
    <w:rsid w:val="006D73F9"/>
    <w:rsid w:val="006D74D5"/>
    <w:rsid w:val="006D779D"/>
    <w:rsid w:val="006D7CD0"/>
    <w:rsid w:val="006D7E93"/>
    <w:rsid w:val="006E0150"/>
    <w:rsid w:val="006E0AF0"/>
    <w:rsid w:val="006E0D54"/>
    <w:rsid w:val="006E0E5B"/>
    <w:rsid w:val="006E0F1B"/>
    <w:rsid w:val="006E134E"/>
    <w:rsid w:val="006E1376"/>
    <w:rsid w:val="006E1DA5"/>
    <w:rsid w:val="006E2203"/>
    <w:rsid w:val="006E2A8D"/>
    <w:rsid w:val="006E2B6D"/>
    <w:rsid w:val="006E2C86"/>
    <w:rsid w:val="006E32B3"/>
    <w:rsid w:val="006E33AB"/>
    <w:rsid w:val="006E39F5"/>
    <w:rsid w:val="006E40DA"/>
    <w:rsid w:val="006E531A"/>
    <w:rsid w:val="006E55D5"/>
    <w:rsid w:val="006E596F"/>
    <w:rsid w:val="006E5A36"/>
    <w:rsid w:val="006E5A8C"/>
    <w:rsid w:val="006E65EE"/>
    <w:rsid w:val="006E69A6"/>
    <w:rsid w:val="006E6B33"/>
    <w:rsid w:val="006E6E52"/>
    <w:rsid w:val="006E7053"/>
    <w:rsid w:val="006E734E"/>
    <w:rsid w:val="006E7F85"/>
    <w:rsid w:val="006E7FF7"/>
    <w:rsid w:val="006F05DF"/>
    <w:rsid w:val="006F0845"/>
    <w:rsid w:val="006F08F0"/>
    <w:rsid w:val="006F0912"/>
    <w:rsid w:val="006F0A6E"/>
    <w:rsid w:val="006F0DD7"/>
    <w:rsid w:val="006F1170"/>
    <w:rsid w:val="006F1581"/>
    <w:rsid w:val="006F2DBF"/>
    <w:rsid w:val="006F2EE6"/>
    <w:rsid w:val="006F332C"/>
    <w:rsid w:val="006F33EA"/>
    <w:rsid w:val="006F35AF"/>
    <w:rsid w:val="006F37A8"/>
    <w:rsid w:val="006F39C3"/>
    <w:rsid w:val="006F3ADB"/>
    <w:rsid w:val="006F48CA"/>
    <w:rsid w:val="006F4B78"/>
    <w:rsid w:val="006F4F65"/>
    <w:rsid w:val="006F5185"/>
    <w:rsid w:val="006F528F"/>
    <w:rsid w:val="006F5960"/>
    <w:rsid w:val="006F5AE8"/>
    <w:rsid w:val="006F5B96"/>
    <w:rsid w:val="006F5F64"/>
    <w:rsid w:val="006F60D2"/>
    <w:rsid w:val="006F61D8"/>
    <w:rsid w:val="006F66E9"/>
    <w:rsid w:val="006F6B2E"/>
    <w:rsid w:val="006F6F19"/>
    <w:rsid w:val="006F6FCF"/>
    <w:rsid w:val="006F7F96"/>
    <w:rsid w:val="007003AE"/>
    <w:rsid w:val="00700714"/>
    <w:rsid w:val="00700AFF"/>
    <w:rsid w:val="00700B99"/>
    <w:rsid w:val="00700EA9"/>
    <w:rsid w:val="00701073"/>
    <w:rsid w:val="00701080"/>
    <w:rsid w:val="00701564"/>
    <w:rsid w:val="00702713"/>
    <w:rsid w:val="00702796"/>
    <w:rsid w:val="00702AB0"/>
    <w:rsid w:val="007036E2"/>
    <w:rsid w:val="007037E4"/>
    <w:rsid w:val="007038D5"/>
    <w:rsid w:val="00703B0D"/>
    <w:rsid w:val="00703B0E"/>
    <w:rsid w:val="00703CA0"/>
    <w:rsid w:val="0070427C"/>
    <w:rsid w:val="007044D3"/>
    <w:rsid w:val="00704C14"/>
    <w:rsid w:val="00704E78"/>
    <w:rsid w:val="007050CC"/>
    <w:rsid w:val="00705279"/>
    <w:rsid w:val="00705AB8"/>
    <w:rsid w:val="00705B52"/>
    <w:rsid w:val="0070619A"/>
    <w:rsid w:val="0070684C"/>
    <w:rsid w:val="00706A8B"/>
    <w:rsid w:val="00706ACC"/>
    <w:rsid w:val="00706B6E"/>
    <w:rsid w:val="00706E12"/>
    <w:rsid w:val="00706E92"/>
    <w:rsid w:val="00707292"/>
    <w:rsid w:val="007072E1"/>
    <w:rsid w:val="00707442"/>
    <w:rsid w:val="007079C3"/>
    <w:rsid w:val="007100DC"/>
    <w:rsid w:val="00710150"/>
    <w:rsid w:val="0071027F"/>
    <w:rsid w:val="007102A3"/>
    <w:rsid w:val="007105E2"/>
    <w:rsid w:val="00710C23"/>
    <w:rsid w:val="00710EA2"/>
    <w:rsid w:val="00711217"/>
    <w:rsid w:val="0071122A"/>
    <w:rsid w:val="00711D42"/>
    <w:rsid w:val="00711F86"/>
    <w:rsid w:val="0071211A"/>
    <w:rsid w:val="007124E6"/>
    <w:rsid w:val="00713203"/>
    <w:rsid w:val="00713901"/>
    <w:rsid w:val="00713911"/>
    <w:rsid w:val="0071398D"/>
    <w:rsid w:val="00713E78"/>
    <w:rsid w:val="00714360"/>
    <w:rsid w:val="00714465"/>
    <w:rsid w:val="007146E6"/>
    <w:rsid w:val="00714771"/>
    <w:rsid w:val="00714CD9"/>
    <w:rsid w:val="0071517B"/>
    <w:rsid w:val="007159EB"/>
    <w:rsid w:val="0071693F"/>
    <w:rsid w:val="007178D3"/>
    <w:rsid w:val="007201DD"/>
    <w:rsid w:val="00720376"/>
    <w:rsid w:val="007203C0"/>
    <w:rsid w:val="007204BE"/>
    <w:rsid w:val="007206DC"/>
    <w:rsid w:val="00720B1A"/>
    <w:rsid w:val="00721206"/>
    <w:rsid w:val="007217CA"/>
    <w:rsid w:val="007223F8"/>
    <w:rsid w:val="0072250A"/>
    <w:rsid w:val="007229DA"/>
    <w:rsid w:val="00723136"/>
    <w:rsid w:val="00723202"/>
    <w:rsid w:val="007233E6"/>
    <w:rsid w:val="00723B71"/>
    <w:rsid w:val="00723CEB"/>
    <w:rsid w:val="00723F6C"/>
    <w:rsid w:val="007240BF"/>
    <w:rsid w:val="00724EF4"/>
    <w:rsid w:val="007253FF"/>
    <w:rsid w:val="00725898"/>
    <w:rsid w:val="007258D6"/>
    <w:rsid w:val="00725C92"/>
    <w:rsid w:val="00725DDA"/>
    <w:rsid w:val="0072651A"/>
    <w:rsid w:val="007268EC"/>
    <w:rsid w:val="00726951"/>
    <w:rsid w:val="00726BEC"/>
    <w:rsid w:val="00727ECA"/>
    <w:rsid w:val="00727ED6"/>
    <w:rsid w:val="00730636"/>
    <w:rsid w:val="00730ACD"/>
    <w:rsid w:val="00730E97"/>
    <w:rsid w:val="007313C1"/>
    <w:rsid w:val="007315E9"/>
    <w:rsid w:val="00731661"/>
    <w:rsid w:val="00731C53"/>
    <w:rsid w:val="0073221A"/>
    <w:rsid w:val="007323C9"/>
    <w:rsid w:val="00732485"/>
    <w:rsid w:val="007326D8"/>
    <w:rsid w:val="00732983"/>
    <w:rsid w:val="0073336E"/>
    <w:rsid w:val="00733B18"/>
    <w:rsid w:val="00733B5E"/>
    <w:rsid w:val="00733F79"/>
    <w:rsid w:val="00734A1B"/>
    <w:rsid w:val="00735644"/>
    <w:rsid w:val="0073591C"/>
    <w:rsid w:val="007359A0"/>
    <w:rsid w:val="007361F0"/>
    <w:rsid w:val="00736925"/>
    <w:rsid w:val="0073698A"/>
    <w:rsid w:val="00736A27"/>
    <w:rsid w:val="0073751C"/>
    <w:rsid w:val="007375C4"/>
    <w:rsid w:val="0073775F"/>
    <w:rsid w:val="007377C5"/>
    <w:rsid w:val="00737E95"/>
    <w:rsid w:val="00737EA7"/>
    <w:rsid w:val="007404BF"/>
    <w:rsid w:val="00740556"/>
    <w:rsid w:val="007405E2"/>
    <w:rsid w:val="00740C34"/>
    <w:rsid w:val="007417FA"/>
    <w:rsid w:val="00741B96"/>
    <w:rsid w:val="00741BD2"/>
    <w:rsid w:val="00741D55"/>
    <w:rsid w:val="007423CA"/>
    <w:rsid w:val="007424BC"/>
    <w:rsid w:val="0074254C"/>
    <w:rsid w:val="007427CE"/>
    <w:rsid w:val="00742EF1"/>
    <w:rsid w:val="00742FCC"/>
    <w:rsid w:val="0074306A"/>
    <w:rsid w:val="00743BB3"/>
    <w:rsid w:val="00744551"/>
    <w:rsid w:val="007446A8"/>
    <w:rsid w:val="00744BD3"/>
    <w:rsid w:val="00744F1E"/>
    <w:rsid w:val="007450A8"/>
    <w:rsid w:val="0074537D"/>
    <w:rsid w:val="00745509"/>
    <w:rsid w:val="0074559D"/>
    <w:rsid w:val="00745A9F"/>
    <w:rsid w:val="00745D3A"/>
    <w:rsid w:val="00745EB5"/>
    <w:rsid w:val="00745F4F"/>
    <w:rsid w:val="00745FB1"/>
    <w:rsid w:val="00746830"/>
    <w:rsid w:val="00746BB6"/>
    <w:rsid w:val="00746E88"/>
    <w:rsid w:val="0074753C"/>
    <w:rsid w:val="007475D4"/>
    <w:rsid w:val="00747CF9"/>
    <w:rsid w:val="00747EB5"/>
    <w:rsid w:val="00750364"/>
    <w:rsid w:val="00750CC3"/>
    <w:rsid w:val="00751092"/>
    <w:rsid w:val="00751227"/>
    <w:rsid w:val="0075145F"/>
    <w:rsid w:val="00751821"/>
    <w:rsid w:val="00751BA8"/>
    <w:rsid w:val="00751C06"/>
    <w:rsid w:val="00752BE1"/>
    <w:rsid w:val="00753612"/>
    <w:rsid w:val="007539B2"/>
    <w:rsid w:val="00753A40"/>
    <w:rsid w:val="00753C6E"/>
    <w:rsid w:val="00753FD0"/>
    <w:rsid w:val="007546D9"/>
    <w:rsid w:val="007546FE"/>
    <w:rsid w:val="007557F8"/>
    <w:rsid w:val="00755DB0"/>
    <w:rsid w:val="00755E89"/>
    <w:rsid w:val="0075618C"/>
    <w:rsid w:val="007562A7"/>
    <w:rsid w:val="00757374"/>
    <w:rsid w:val="007575A0"/>
    <w:rsid w:val="00757C78"/>
    <w:rsid w:val="0076091A"/>
    <w:rsid w:val="00760E53"/>
    <w:rsid w:val="00761063"/>
    <w:rsid w:val="0076183B"/>
    <w:rsid w:val="00762264"/>
    <w:rsid w:val="00762393"/>
    <w:rsid w:val="0076282D"/>
    <w:rsid w:val="00762873"/>
    <w:rsid w:val="00762E32"/>
    <w:rsid w:val="00763683"/>
    <w:rsid w:val="0076372F"/>
    <w:rsid w:val="0076392A"/>
    <w:rsid w:val="0076397F"/>
    <w:rsid w:val="0076449D"/>
    <w:rsid w:val="00764EE7"/>
    <w:rsid w:val="00764F57"/>
    <w:rsid w:val="00764F76"/>
    <w:rsid w:val="0076527F"/>
    <w:rsid w:val="00765B32"/>
    <w:rsid w:val="00765CB8"/>
    <w:rsid w:val="00765CD9"/>
    <w:rsid w:val="00765DD5"/>
    <w:rsid w:val="00766B34"/>
    <w:rsid w:val="00766C95"/>
    <w:rsid w:val="00766DBF"/>
    <w:rsid w:val="00766FA2"/>
    <w:rsid w:val="007673E1"/>
    <w:rsid w:val="007674D6"/>
    <w:rsid w:val="00767992"/>
    <w:rsid w:val="00767B05"/>
    <w:rsid w:val="00770133"/>
    <w:rsid w:val="00770296"/>
    <w:rsid w:val="0077036C"/>
    <w:rsid w:val="0077071D"/>
    <w:rsid w:val="007707A6"/>
    <w:rsid w:val="00770BB6"/>
    <w:rsid w:val="00770EA5"/>
    <w:rsid w:val="00770FBF"/>
    <w:rsid w:val="00771049"/>
    <w:rsid w:val="00771444"/>
    <w:rsid w:val="007715C2"/>
    <w:rsid w:val="00771773"/>
    <w:rsid w:val="00772B96"/>
    <w:rsid w:val="00772C59"/>
    <w:rsid w:val="00772E45"/>
    <w:rsid w:val="00772F44"/>
    <w:rsid w:val="007731E2"/>
    <w:rsid w:val="00773260"/>
    <w:rsid w:val="00773A6A"/>
    <w:rsid w:val="00774068"/>
    <w:rsid w:val="0077407B"/>
    <w:rsid w:val="00774183"/>
    <w:rsid w:val="00774327"/>
    <w:rsid w:val="00774874"/>
    <w:rsid w:val="00774DE5"/>
    <w:rsid w:val="00774EA8"/>
    <w:rsid w:val="00774FE7"/>
    <w:rsid w:val="00775195"/>
    <w:rsid w:val="00775594"/>
    <w:rsid w:val="0077566B"/>
    <w:rsid w:val="00775907"/>
    <w:rsid w:val="0077593F"/>
    <w:rsid w:val="00775B2B"/>
    <w:rsid w:val="00776067"/>
    <w:rsid w:val="0077652E"/>
    <w:rsid w:val="0077682F"/>
    <w:rsid w:val="007768DA"/>
    <w:rsid w:val="00776A4A"/>
    <w:rsid w:val="00776DD7"/>
    <w:rsid w:val="00776FB6"/>
    <w:rsid w:val="007778D1"/>
    <w:rsid w:val="00777D81"/>
    <w:rsid w:val="007802F8"/>
    <w:rsid w:val="007804D9"/>
    <w:rsid w:val="00780B36"/>
    <w:rsid w:val="00780D31"/>
    <w:rsid w:val="00780D58"/>
    <w:rsid w:val="00780E18"/>
    <w:rsid w:val="00780EB7"/>
    <w:rsid w:val="0078186E"/>
    <w:rsid w:val="00781A23"/>
    <w:rsid w:val="00781CC7"/>
    <w:rsid w:val="00782D1B"/>
    <w:rsid w:val="00782F4F"/>
    <w:rsid w:val="0078315B"/>
    <w:rsid w:val="00783938"/>
    <w:rsid w:val="00783ACF"/>
    <w:rsid w:val="00783B19"/>
    <w:rsid w:val="00783D5D"/>
    <w:rsid w:val="00783ED2"/>
    <w:rsid w:val="0078412C"/>
    <w:rsid w:val="00784160"/>
    <w:rsid w:val="007842D3"/>
    <w:rsid w:val="00784B3C"/>
    <w:rsid w:val="00784E57"/>
    <w:rsid w:val="00785475"/>
    <w:rsid w:val="0078550B"/>
    <w:rsid w:val="007856C7"/>
    <w:rsid w:val="00785D31"/>
    <w:rsid w:val="0078625D"/>
    <w:rsid w:val="007871D2"/>
    <w:rsid w:val="0078720D"/>
    <w:rsid w:val="007873ED"/>
    <w:rsid w:val="007902AD"/>
    <w:rsid w:val="0079060F"/>
    <w:rsid w:val="00790883"/>
    <w:rsid w:val="0079159A"/>
    <w:rsid w:val="00791728"/>
    <w:rsid w:val="007918BE"/>
    <w:rsid w:val="00791D74"/>
    <w:rsid w:val="00791F7D"/>
    <w:rsid w:val="00792530"/>
    <w:rsid w:val="0079272E"/>
    <w:rsid w:val="007927DE"/>
    <w:rsid w:val="00792A49"/>
    <w:rsid w:val="00792C86"/>
    <w:rsid w:val="007931C7"/>
    <w:rsid w:val="00793533"/>
    <w:rsid w:val="007939A0"/>
    <w:rsid w:val="00793D6E"/>
    <w:rsid w:val="00793F7F"/>
    <w:rsid w:val="00794240"/>
    <w:rsid w:val="0079448D"/>
    <w:rsid w:val="00794FA4"/>
    <w:rsid w:val="007952A6"/>
    <w:rsid w:val="007957FF"/>
    <w:rsid w:val="007958FD"/>
    <w:rsid w:val="00795F3E"/>
    <w:rsid w:val="0079640E"/>
    <w:rsid w:val="0079696D"/>
    <w:rsid w:val="00796BE9"/>
    <w:rsid w:val="00796CCF"/>
    <w:rsid w:val="00796EBE"/>
    <w:rsid w:val="00797C0D"/>
    <w:rsid w:val="00797F58"/>
    <w:rsid w:val="007A062E"/>
    <w:rsid w:val="007A0764"/>
    <w:rsid w:val="007A07E2"/>
    <w:rsid w:val="007A0F1C"/>
    <w:rsid w:val="007A17B0"/>
    <w:rsid w:val="007A1DEB"/>
    <w:rsid w:val="007A2589"/>
    <w:rsid w:val="007A32C5"/>
    <w:rsid w:val="007A35D8"/>
    <w:rsid w:val="007A3750"/>
    <w:rsid w:val="007A381A"/>
    <w:rsid w:val="007A42AC"/>
    <w:rsid w:val="007A4489"/>
    <w:rsid w:val="007A4CD0"/>
    <w:rsid w:val="007A4E60"/>
    <w:rsid w:val="007A518E"/>
    <w:rsid w:val="007A52A7"/>
    <w:rsid w:val="007A5425"/>
    <w:rsid w:val="007A576D"/>
    <w:rsid w:val="007A5A5A"/>
    <w:rsid w:val="007A5C7F"/>
    <w:rsid w:val="007A5FD7"/>
    <w:rsid w:val="007A603C"/>
    <w:rsid w:val="007A63CA"/>
    <w:rsid w:val="007A67E8"/>
    <w:rsid w:val="007A6B2E"/>
    <w:rsid w:val="007A6D9B"/>
    <w:rsid w:val="007A6DBE"/>
    <w:rsid w:val="007A6F31"/>
    <w:rsid w:val="007A6FF6"/>
    <w:rsid w:val="007A7682"/>
    <w:rsid w:val="007A79C7"/>
    <w:rsid w:val="007A7CD6"/>
    <w:rsid w:val="007B0430"/>
    <w:rsid w:val="007B075F"/>
    <w:rsid w:val="007B0A27"/>
    <w:rsid w:val="007B0D2A"/>
    <w:rsid w:val="007B0D6C"/>
    <w:rsid w:val="007B1043"/>
    <w:rsid w:val="007B11DD"/>
    <w:rsid w:val="007B1510"/>
    <w:rsid w:val="007B1B38"/>
    <w:rsid w:val="007B1FA9"/>
    <w:rsid w:val="007B2122"/>
    <w:rsid w:val="007B21F8"/>
    <w:rsid w:val="007B2EC9"/>
    <w:rsid w:val="007B308D"/>
    <w:rsid w:val="007B3212"/>
    <w:rsid w:val="007B3C1A"/>
    <w:rsid w:val="007B3FE6"/>
    <w:rsid w:val="007B4510"/>
    <w:rsid w:val="007B4AC0"/>
    <w:rsid w:val="007B4BB6"/>
    <w:rsid w:val="007B4EFA"/>
    <w:rsid w:val="007B5BF2"/>
    <w:rsid w:val="007B64B0"/>
    <w:rsid w:val="007B6A6D"/>
    <w:rsid w:val="007B6C02"/>
    <w:rsid w:val="007B6DB4"/>
    <w:rsid w:val="007B6EA9"/>
    <w:rsid w:val="007B6F8A"/>
    <w:rsid w:val="007B7340"/>
    <w:rsid w:val="007B78B0"/>
    <w:rsid w:val="007B7F1E"/>
    <w:rsid w:val="007C01AF"/>
    <w:rsid w:val="007C021E"/>
    <w:rsid w:val="007C05EA"/>
    <w:rsid w:val="007C0A35"/>
    <w:rsid w:val="007C0BEE"/>
    <w:rsid w:val="007C13CB"/>
    <w:rsid w:val="007C152F"/>
    <w:rsid w:val="007C1757"/>
    <w:rsid w:val="007C1E20"/>
    <w:rsid w:val="007C1EBA"/>
    <w:rsid w:val="007C223B"/>
    <w:rsid w:val="007C243B"/>
    <w:rsid w:val="007C2850"/>
    <w:rsid w:val="007C3C78"/>
    <w:rsid w:val="007C3D03"/>
    <w:rsid w:val="007C3E91"/>
    <w:rsid w:val="007C454D"/>
    <w:rsid w:val="007C4CF8"/>
    <w:rsid w:val="007C4D4C"/>
    <w:rsid w:val="007C4DF4"/>
    <w:rsid w:val="007C5297"/>
    <w:rsid w:val="007C5606"/>
    <w:rsid w:val="007C5991"/>
    <w:rsid w:val="007C6083"/>
    <w:rsid w:val="007C61DA"/>
    <w:rsid w:val="007C6AFC"/>
    <w:rsid w:val="007C73DC"/>
    <w:rsid w:val="007C791F"/>
    <w:rsid w:val="007C7C52"/>
    <w:rsid w:val="007C7D04"/>
    <w:rsid w:val="007D03FB"/>
    <w:rsid w:val="007D041F"/>
    <w:rsid w:val="007D0849"/>
    <w:rsid w:val="007D0C69"/>
    <w:rsid w:val="007D0E67"/>
    <w:rsid w:val="007D0FC1"/>
    <w:rsid w:val="007D1200"/>
    <w:rsid w:val="007D143A"/>
    <w:rsid w:val="007D159E"/>
    <w:rsid w:val="007D19B8"/>
    <w:rsid w:val="007D1A78"/>
    <w:rsid w:val="007D1AED"/>
    <w:rsid w:val="007D204C"/>
    <w:rsid w:val="007D2386"/>
    <w:rsid w:val="007D2E80"/>
    <w:rsid w:val="007D33B9"/>
    <w:rsid w:val="007D33E1"/>
    <w:rsid w:val="007D41C0"/>
    <w:rsid w:val="007D4492"/>
    <w:rsid w:val="007D46D1"/>
    <w:rsid w:val="007D4893"/>
    <w:rsid w:val="007D4B18"/>
    <w:rsid w:val="007D50C2"/>
    <w:rsid w:val="007D58FB"/>
    <w:rsid w:val="007D59A1"/>
    <w:rsid w:val="007D5DC4"/>
    <w:rsid w:val="007D6077"/>
    <w:rsid w:val="007D66F6"/>
    <w:rsid w:val="007D699C"/>
    <w:rsid w:val="007D6B13"/>
    <w:rsid w:val="007D6BBC"/>
    <w:rsid w:val="007D6D49"/>
    <w:rsid w:val="007D754C"/>
    <w:rsid w:val="007D77B5"/>
    <w:rsid w:val="007D77FE"/>
    <w:rsid w:val="007D7871"/>
    <w:rsid w:val="007D7A83"/>
    <w:rsid w:val="007D7D14"/>
    <w:rsid w:val="007D7DEB"/>
    <w:rsid w:val="007E0059"/>
    <w:rsid w:val="007E0A53"/>
    <w:rsid w:val="007E189C"/>
    <w:rsid w:val="007E1982"/>
    <w:rsid w:val="007E1E07"/>
    <w:rsid w:val="007E23EB"/>
    <w:rsid w:val="007E260B"/>
    <w:rsid w:val="007E26F3"/>
    <w:rsid w:val="007E2A8C"/>
    <w:rsid w:val="007E302A"/>
    <w:rsid w:val="007E34CC"/>
    <w:rsid w:val="007E36AA"/>
    <w:rsid w:val="007E44A5"/>
    <w:rsid w:val="007E45A2"/>
    <w:rsid w:val="007E5117"/>
    <w:rsid w:val="007E59C7"/>
    <w:rsid w:val="007E5CC2"/>
    <w:rsid w:val="007E5D4D"/>
    <w:rsid w:val="007E6336"/>
    <w:rsid w:val="007E65ED"/>
    <w:rsid w:val="007E6E65"/>
    <w:rsid w:val="007E6F68"/>
    <w:rsid w:val="007E7117"/>
    <w:rsid w:val="007E73AC"/>
    <w:rsid w:val="007E7A11"/>
    <w:rsid w:val="007F0528"/>
    <w:rsid w:val="007F126E"/>
    <w:rsid w:val="007F1900"/>
    <w:rsid w:val="007F1BFB"/>
    <w:rsid w:val="007F1DAA"/>
    <w:rsid w:val="007F1EDC"/>
    <w:rsid w:val="007F2065"/>
    <w:rsid w:val="007F20C0"/>
    <w:rsid w:val="007F22A0"/>
    <w:rsid w:val="007F2542"/>
    <w:rsid w:val="007F3084"/>
    <w:rsid w:val="007F3292"/>
    <w:rsid w:val="007F371F"/>
    <w:rsid w:val="007F392C"/>
    <w:rsid w:val="007F489B"/>
    <w:rsid w:val="007F4DBF"/>
    <w:rsid w:val="007F4EE7"/>
    <w:rsid w:val="007F50B2"/>
    <w:rsid w:val="007F545D"/>
    <w:rsid w:val="007F56FA"/>
    <w:rsid w:val="007F5723"/>
    <w:rsid w:val="007F5732"/>
    <w:rsid w:val="007F5BB8"/>
    <w:rsid w:val="007F5BDA"/>
    <w:rsid w:val="007F6220"/>
    <w:rsid w:val="007F632D"/>
    <w:rsid w:val="007F69BC"/>
    <w:rsid w:val="007F70DA"/>
    <w:rsid w:val="008000A5"/>
    <w:rsid w:val="00800711"/>
    <w:rsid w:val="0080081F"/>
    <w:rsid w:val="00800AB0"/>
    <w:rsid w:val="00801711"/>
    <w:rsid w:val="0080176B"/>
    <w:rsid w:val="00801F1F"/>
    <w:rsid w:val="008022E6"/>
    <w:rsid w:val="008022F4"/>
    <w:rsid w:val="0080247A"/>
    <w:rsid w:val="00802508"/>
    <w:rsid w:val="00802A7E"/>
    <w:rsid w:val="00802B82"/>
    <w:rsid w:val="00802E70"/>
    <w:rsid w:val="008032F7"/>
    <w:rsid w:val="00803AA6"/>
    <w:rsid w:val="00803E36"/>
    <w:rsid w:val="00804082"/>
    <w:rsid w:val="0080450D"/>
    <w:rsid w:val="008047D7"/>
    <w:rsid w:val="00804941"/>
    <w:rsid w:val="00804D68"/>
    <w:rsid w:val="00804F09"/>
    <w:rsid w:val="008050C5"/>
    <w:rsid w:val="008055B9"/>
    <w:rsid w:val="00805628"/>
    <w:rsid w:val="008060DB"/>
    <w:rsid w:val="00806321"/>
    <w:rsid w:val="00806A05"/>
    <w:rsid w:val="00806D96"/>
    <w:rsid w:val="00806F4C"/>
    <w:rsid w:val="00807200"/>
    <w:rsid w:val="008073BA"/>
    <w:rsid w:val="00810435"/>
    <w:rsid w:val="0081050C"/>
    <w:rsid w:val="0081050F"/>
    <w:rsid w:val="00810976"/>
    <w:rsid w:val="00810DDA"/>
    <w:rsid w:val="00811368"/>
    <w:rsid w:val="008119C2"/>
    <w:rsid w:val="00812218"/>
    <w:rsid w:val="0081253B"/>
    <w:rsid w:val="00813143"/>
    <w:rsid w:val="0081341F"/>
    <w:rsid w:val="00813EB8"/>
    <w:rsid w:val="008144FD"/>
    <w:rsid w:val="00814673"/>
    <w:rsid w:val="008151A7"/>
    <w:rsid w:val="0081521D"/>
    <w:rsid w:val="0081526C"/>
    <w:rsid w:val="00815328"/>
    <w:rsid w:val="00815B0B"/>
    <w:rsid w:val="00815BD0"/>
    <w:rsid w:val="0081681C"/>
    <w:rsid w:val="00816C8C"/>
    <w:rsid w:val="00816D45"/>
    <w:rsid w:val="0081781D"/>
    <w:rsid w:val="00817C58"/>
    <w:rsid w:val="00817C74"/>
    <w:rsid w:val="00817CE1"/>
    <w:rsid w:val="00817D30"/>
    <w:rsid w:val="00820120"/>
    <w:rsid w:val="00820255"/>
    <w:rsid w:val="0082036D"/>
    <w:rsid w:val="0082050A"/>
    <w:rsid w:val="00820B6B"/>
    <w:rsid w:val="00820DF5"/>
    <w:rsid w:val="00820E2B"/>
    <w:rsid w:val="00820EFF"/>
    <w:rsid w:val="0082147A"/>
    <w:rsid w:val="0082176A"/>
    <w:rsid w:val="008220AD"/>
    <w:rsid w:val="00822643"/>
    <w:rsid w:val="00822B6C"/>
    <w:rsid w:val="00822D6F"/>
    <w:rsid w:val="0082312D"/>
    <w:rsid w:val="0082317E"/>
    <w:rsid w:val="00823180"/>
    <w:rsid w:val="00823275"/>
    <w:rsid w:val="008232F3"/>
    <w:rsid w:val="0082361A"/>
    <w:rsid w:val="00823F4A"/>
    <w:rsid w:val="00824395"/>
    <w:rsid w:val="00824454"/>
    <w:rsid w:val="008246B6"/>
    <w:rsid w:val="00824806"/>
    <w:rsid w:val="00824973"/>
    <w:rsid w:val="00824C5E"/>
    <w:rsid w:val="00824D32"/>
    <w:rsid w:val="00824D5C"/>
    <w:rsid w:val="00825453"/>
    <w:rsid w:val="00825B1E"/>
    <w:rsid w:val="00825F04"/>
    <w:rsid w:val="00826267"/>
    <w:rsid w:val="00826B69"/>
    <w:rsid w:val="0082706D"/>
    <w:rsid w:val="008271DA"/>
    <w:rsid w:val="008271EE"/>
    <w:rsid w:val="00827264"/>
    <w:rsid w:val="00827679"/>
    <w:rsid w:val="008276B4"/>
    <w:rsid w:val="00827AB0"/>
    <w:rsid w:val="008302AB"/>
    <w:rsid w:val="008305B2"/>
    <w:rsid w:val="00830CCA"/>
    <w:rsid w:val="00830DF6"/>
    <w:rsid w:val="008310E6"/>
    <w:rsid w:val="008313B9"/>
    <w:rsid w:val="00831758"/>
    <w:rsid w:val="00831925"/>
    <w:rsid w:val="00831B22"/>
    <w:rsid w:val="00831E01"/>
    <w:rsid w:val="0083291B"/>
    <w:rsid w:val="00832EAA"/>
    <w:rsid w:val="008332CB"/>
    <w:rsid w:val="00833674"/>
    <w:rsid w:val="00833C75"/>
    <w:rsid w:val="00833D27"/>
    <w:rsid w:val="00834228"/>
    <w:rsid w:val="00834506"/>
    <w:rsid w:val="00834B14"/>
    <w:rsid w:val="00835074"/>
    <w:rsid w:val="00836501"/>
    <w:rsid w:val="00836B14"/>
    <w:rsid w:val="00836C43"/>
    <w:rsid w:val="00836CC4"/>
    <w:rsid w:val="00836F94"/>
    <w:rsid w:val="00837121"/>
    <w:rsid w:val="00837506"/>
    <w:rsid w:val="00837854"/>
    <w:rsid w:val="00837DF3"/>
    <w:rsid w:val="008400A7"/>
    <w:rsid w:val="00840286"/>
    <w:rsid w:val="008404CD"/>
    <w:rsid w:val="00840874"/>
    <w:rsid w:val="00840AE2"/>
    <w:rsid w:val="00841204"/>
    <w:rsid w:val="008421E0"/>
    <w:rsid w:val="008423B6"/>
    <w:rsid w:val="00842A42"/>
    <w:rsid w:val="00842CB8"/>
    <w:rsid w:val="00842D42"/>
    <w:rsid w:val="00842E1C"/>
    <w:rsid w:val="00844489"/>
    <w:rsid w:val="0084454C"/>
    <w:rsid w:val="00844663"/>
    <w:rsid w:val="008448CE"/>
    <w:rsid w:val="008448D9"/>
    <w:rsid w:val="0084543C"/>
    <w:rsid w:val="00845621"/>
    <w:rsid w:val="00845B06"/>
    <w:rsid w:val="00845E16"/>
    <w:rsid w:val="00845FF2"/>
    <w:rsid w:val="00846AD7"/>
    <w:rsid w:val="00846BF7"/>
    <w:rsid w:val="00846C52"/>
    <w:rsid w:val="00846D15"/>
    <w:rsid w:val="008475DF"/>
    <w:rsid w:val="008479E9"/>
    <w:rsid w:val="00847A15"/>
    <w:rsid w:val="00847A3F"/>
    <w:rsid w:val="00847A52"/>
    <w:rsid w:val="00847AA8"/>
    <w:rsid w:val="00850A67"/>
    <w:rsid w:val="00850C1E"/>
    <w:rsid w:val="00851C48"/>
    <w:rsid w:val="00851FAD"/>
    <w:rsid w:val="00852079"/>
    <w:rsid w:val="0085264B"/>
    <w:rsid w:val="00852860"/>
    <w:rsid w:val="00852C05"/>
    <w:rsid w:val="00853057"/>
    <w:rsid w:val="008531A7"/>
    <w:rsid w:val="00853872"/>
    <w:rsid w:val="008538AF"/>
    <w:rsid w:val="008539B6"/>
    <w:rsid w:val="00853A09"/>
    <w:rsid w:val="00853F57"/>
    <w:rsid w:val="00854885"/>
    <w:rsid w:val="00854D16"/>
    <w:rsid w:val="008552A8"/>
    <w:rsid w:val="0085559C"/>
    <w:rsid w:val="00855730"/>
    <w:rsid w:val="00855C01"/>
    <w:rsid w:val="00855EE9"/>
    <w:rsid w:val="008560CF"/>
    <w:rsid w:val="0085630D"/>
    <w:rsid w:val="008564B8"/>
    <w:rsid w:val="0085744D"/>
    <w:rsid w:val="008601E0"/>
    <w:rsid w:val="00860582"/>
    <w:rsid w:val="00860E38"/>
    <w:rsid w:val="00860F1F"/>
    <w:rsid w:val="00861030"/>
    <w:rsid w:val="008616D8"/>
    <w:rsid w:val="00861782"/>
    <w:rsid w:val="008618BE"/>
    <w:rsid w:val="00861BBB"/>
    <w:rsid w:val="008620EB"/>
    <w:rsid w:val="008627CB"/>
    <w:rsid w:val="00862A8A"/>
    <w:rsid w:val="00862BD2"/>
    <w:rsid w:val="00862D03"/>
    <w:rsid w:val="00862E28"/>
    <w:rsid w:val="00862EA5"/>
    <w:rsid w:val="00863040"/>
    <w:rsid w:val="008630D8"/>
    <w:rsid w:val="00863147"/>
    <w:rsid w:val="008633C5"/>
    <w:rsid w:val="0086392D"/>
    <w:rsid w:val="00863996"/>
    <w:rsid w:val="00863E5B"/>
    <w:rsid w:val="0086400F"/>
    <w:rsid w:val="00864035"/>
    <w:rsid w:val="0086428D"/>
    <w:rsid w:val="00864966"/>
    <w:rsid w:val="00864B28"/>
    <w:rsid w:val="00864B56"/>
    <w:rsid w:val="00864C6A"/>
    <w:rsid w:val="00864D5A"/>
    <w:rsid w:val="00864F99"/>
    <w:rsid w:val="00865989"/>
    <w:rsid w:val="00865C3B"/>
    <w:rsid w:val="00866AD5"/>
    <w:rsid w:val="008672F8"/>
    <w:rsid w:val="0086747C"/>
    <w:rsid w:val="00867683"/>
    <w:rsid w:val="008676B5"/>
    <w:rsid w:val="00867996"/>
    <w:rsid w:val="008705D8"/>
    <w:rsid w:val="00870669"/>
    <w:rsid w:val="00870BD0"/>
    <w:rsid w:val="00870CED"/>
    <w:rsid w:val="0087124D"/>
    <w:rsid w:val="008715B8"/>
    <w:rsid w:val="00871D0A"/>
    <w:rsid w:val="00871FDC"/>
    <w:rsid w:val="008724A0"/>
    <w:rsid w:val="00872BF5"/>
    <w:rsid w:val="0087317A"/>
    <w:rsid w:val="00873BB8"/>
    <w:rsid w:val="00873F08"/>
    <w:rsid w:val="008746F7"/>
    <w:rsid w:val="00875268"/>
    <w:rsid w:val="008759C6"/>
    <w:rsid w:val="008759CD"/>
    <w:rsid w:val="00875C38"/>
    <w:rsid w:val="008764E0"/>
    <w:rsid w:val="008765BE"/>
    <w:rsid w:val="008769A8"/>
    <w:rsid w:val="00876EF6"/>
    <w:rsid w:val="00877A2B"/>
    <w:rsid w:val="00877DC0"/>
    <w:rsid w:val="00877F38"/>
    <w:rsid w:val="00880152"/>
    <w:rsid w:val="008804EB"/>
    <w:rsid w:val="00880A30"/>
    <w:rsid w:val="00880BEF"/>
    <w:rsid w:val="00880ED4"/>
    <w:rsid w:val="00881547"/>
    <w:rsid w:val="00881566"/>
    <w:rsid w:val="00881874"/>
    <w:rsid w:val="00881C90"/>
    <w:rsid w:val="00882002"/>
    <w:rsid w:val="00882EBD"/>
    <w:rsid w:val="008832D8"/>
    <w:rsid w:val="00883449"/>
    <w:rsid w:val="00883B32"/>
    <w:rsid w:val="00883E7A"/>
    <w:rsid w:val="00884564"/>
    <w:rsid w:val="00884FB9"/>
    <w:rsid w:val="008854D6"/>
    <w:rsid w:val="00885686"/>
    <w:rsid w:val="0088581B"/>
    <w:rsid w:val="0088708B"/>
    <w:rsid w:val="00887162"/>
    <w:rsid w:val="008877FC"/>
    <w:rsid w:val="00887885"/>
    <w:rsid w:val="00887BC3"/>
    <w:rsid w:val="00887E70"/>
    <w:rsid w:val="0089058F"/>
    <w:rsid w:val="00890C0A"/>
    <w:rsid w:val="00891099"/>
    <w:rsid w:val="008915DD"/>
    <w:rsid w:val="00891F71"/>
    <w:rsid w:val="0089285E"/>
    <w:rsid w:val="00892CC9"/>
    <w:rsid w:val="00892CF5"/>
    <w:rsid w:val="008930AC"/>
    <w:rsid w:val="008932C8"/>
    <w:rsid w:val="008942FE"/>
    <w:rsid w:val="00895190"/>
    <w:rsid w:val="008951D5"/>
    <w:rsid w:val="00895269"/>
    <w:rsid w:val="00895A56"/>
    <w:rsid w:val="0089627E"/>
    <w:rsid w:val="008962E5"/>
    <w:rsid w:val="00896968"/>
    <w:rsid w:val="00896EB3"/>
    <w:rsid w:val="00896F95"/>
    <w:rsid w:val="00897354"/>
    <w:rsid w:val="00897522"/>
    <w:rsid w:val="00897550"/>
    <w:rsid w:val="0089783A"/>
    <w:rsid w:val="00897860"/>
    <w:rsid w:val="008979CE"/>
    <w:rsid w:val="00897E10"/>
    <w:rsid w:val="008A0312"/>
    <w:rsid w:val="008A0C6E"/>
    <w:rsid w:val="008A0DB6"/>
    <w:rsid w:val="008A114E"/>
    <w:rsid w:val="008A1371"/>
    <w:rsid w:val="008A2017"/>
    <w:rsid w:val="008A224E"/>
    <w:rsid w:val="008A276E"/>
    <w:rsid w:val="008A2A4C"/>
    <w:rsid w:val="008A2A7E"/>
    <w:rsid w:val="008A2B87"/>
    <w:rsid w:val="008A2C59"/>
    <w:rsid w:val="008A2CC7"/>
    <w:rsid w:val="008A323C"/>
    <w:rsid w:val="008A35EB"/>
    <w:rsid w:val="008A38E7"/>
    <w:rsid w:val="008A39C7"/>
    <w:rsid w:val="008A3BBD"/>
    <w:rsid w:val="008A3FFA"/>
    <w:rsid w:val="008A404A"/>
    <w:rsid w:val="008A413D"/>
    <w:rsid w:val="008A41B8"/>
    <w:rsid w:val="008A43E2"/>
    <w:rsid w:val="008A4A09"/>
    <w:rsid w:val="008A5243"/>
    <w:rsid w:val="008A55E6"/>
    <w:rsid w:val="008A576F"/>
    <w:rsid w:val="008A5A53"/>
    <w:rsid w:val="008A5D87"/>
    <w:rsid w:val="008A5ED8"/>
    <w:rsid w:val="008A624A"/>
    <w:rsid w:val="008A6293"/>
    <w:rsid w:val="008A71EA"/>
    <w:rsid w:val="008A7F33"/>
    <w:rsid w:val="008B0997"/>
    <w:rsid w:val="008B10DC"/>
    <w:rsid w:val="008B1131"/>
    <w:rsid w:val="008B15FA"/>
    <w:rsid w:val="008B1E41"/>
    <w:rsid w:val="008B235C"/>
    <w:rsid w:val="008B28C2"/>
    <w:rsid w:val="008B2A16"/>
    <w:rsid w:val="008B2C99"/>
    <w:rsid w:val="008B2EB3"/>
    <w:rsid w:val="008B36D3"/>
    <w:rsid w:val="008B3A8B"/>
    <w:rsid w:val="008B3D56"/>
    <w:rsid w:val="008B47EA"/>
    <w:rsid w:val="008B48CC"/>
    <w:rsid w:val="008B4A03"/>
    <w:rsid w:val="008B4FC6"/>
    <w:rsid w:val="008B5E61"/>
    <w:rsid w:val="008B6155"/>
    <w:rsid w:val="008B62F3"/>
    <w:rsid w:val="008B65A7"/>
    <w:rsid w:val="008B6694"/>
    <w:rsid w:val="008B6C58"/>
    <w:rsid w:val="008B75A7"/>
    <w:rsid w:val="008C0022"/>
    <w:rsid w:val="008C025F"/>
    <w:rsid w:val="008C03BF"/>
    <w:rsid w:val="008C0C9F"/>
    <w:rsid w:val="008C123A"/>
    <w:rsid w:val="008C1377"/>
    <w:rsid w:val="008C1A09"/>
    <w:rsid w:val="008C1A88"/>
    <w:rsid w:val="008C1C52"/>
    <w:rsid w:val="008C1EC1"/>
    <w:rsid w:val="008C233D"/>
    <w:rsid w:val="008C23B3"/>
    <w:rsid w:val="008C2D85"/>
    <w:rsid w:val="008C2DA7"/>
    <w:rsid w:val="008C3203"/>
    <w:rsid w:val="008C3424"/>
    <w:rsid w:val="008C3A4E"/>
    <w:rsid w:val="008C3CE9"/>
    <w:rsid w:val="008C3F59"/>
    <w:rsid w:val="008C45CF"/>
    <w:rsid w:val="008C4B14"/>
    <w:rsid w:val="008C4D46"/>
    <w:rsid w:val="008C5A29"/>
    <w:rsid w:val="008C5CBE"/>
    <w:rsid w:val="008C5F0A"/>
    <w:rsid w:val="008C6299"/>
    <w:rsid w:val="008C6646"/>
    <w:rsid w:val="008C669F"/>
    <w:rsid w:val="008C6CBB"/>
    <w:rsid w:val="008C716B"/>
    <w:rsid w:val="008C74DB"/>
    <w:rsid w:val="008C74F3"/>
    <w:rsid w:val="008C75A0"/>
    <w:rsid w:val="008C77E9"/>
    <w:rsid w:val="008C79F0"/>
    <w:rsid w:val="008C7E3A"/>
    <w:rsid w:val="008D0530"/>
    <w:rsid w:val="008D0693"/>
    <w:rsid w:val="008D0C5D"/>
    <w:rsid w:val="008D0DAA"/>
    <w:rsid w:val="008D14A3"/>
    <w:rsid w:val="008D17AE"/>
    <w:rsid w:val="008D19F1"/>
    <w:rsid w:val="008D1E0E"/>
    <w:rsid w:val="008D228A"/>
    <w:rsid w:val="008D30A0"/>
    <w:rsid w:val="008D3904"/>
    <w:rsid w:val="008D39B8"/>
    <w:rsid w:val="008D3E12"/>
    <w:rsid w:val="008D415E"/>
    <w:rsid w:val="008D4C05"/>
    <w:rsid w:val="008D56FC"/>
    <w:rsid w:val="008D5F84"/>
    <w:rsid w:val="008D65EE"/>
    <w:rsid w:val="008D67FA"/>
    <w:rsid w:val="008D6B7E"/>
    <w:rsid w:val="008D6C94"/>
    <w:rsid w:val="008D6D1D"/>
    <w:rsid w:val="008D7078"/>
    <w:rsid w:val="008D73C9"/>
    <w:rsid w:val="008D787A"/>
    <w:rsid w:val="008D78A8"/>
    <w:rsid w:val="008D7FC9"/>
    <w:rsid w:val="008E06B0"/>
    <w:rsid w:val="008E09DB"/>
    <w:rsid w:val="008E0F14"/>
    <w:rsid w:val="008E10D4"/>
    <w:rsid w:val="008E1C4D"/>
    <w:rsid w:val="008E1D1B"/>
    <w:rsid w:val="008E1F12"/>
    <w:rsid w:val="008E242B"/>
    <w:rsid w:val="008E294F"/>
    <w:rsid w:val="008E2CBF"/>
    <w:rsid w:val="008E2CE7"/>
    <w:rsid w:val="008E3165"/>
    <w:rsid w:val="008E3673"/>
    <w:rsid w:val="008E36AC"/>
    <w:rsid w:val="008E37A1"/>
    <w:rsid w:val="008E3C2F"/>
    <w:rsid w:val="008E408B"/>
    <w:rsid w:val="008E4136"/>
    <w:rsid w:val="008E42EC"/>
    <w:rsid w:val="008E491D"/>
    <w:rsid w:val="008E49AA"/>
    <w:rsid w:val="008E4EA9"/>
    <w:rsid w:val="008E5038"/>
    <w:rsid w:val="008E51EA"/>
    <w:rsid w:val="008E5562"/>
    <w:rsid w:val="008E5581"/>
    <w:rsid w:val="008E57EB"/>
    <w:rsid w:val="008E59CD"/>
    <w:rsid w:val="008E5C0D"/>
    <w:rsid w:val="008E5CEE"/>
    <w:rsid w:val="008E5E52"/>
    <w:rsid w:val="008E5E89"/>
    <w:rsid w:val="008E6173"/>
    <w:rsid w:val="008E61B9"/>
    <w:rsid w:val="008E63CD"/>
    <w:rsid w:val="008E6655"/>
    <w:rsid w:val="008E6E1C"/>
    <w:rsid w:val="008E6EFF"/>
    <w:rsid w:val="008E7069"/>
    <w:rsid w:val="008E74DB"/>
    <w:rsid w:val="008E7696"/>
    <w:rsid w:val="008E7A9F"/>
    <w:rsid w:val="008E7BE9"/>
    <w:rsid w:val="008F0B7C"/>
    <w:rsid w:val="008F0C67"/>
    <w:rsid w:val="008F130D"/>
    <w:rsid w:val="008F1738"/>
    <w:rsid w:val="008F1FC8"/>
    <w:rsid w:val="008F2283"/>
    <w:rsid w:val="008F25AF"/>
    <w:rsid w:val="008F2AF8"/>
    <w:rsid w:val="008F2BB8"/>
    <w:rsid w:val="008F2CEF"/>
    <w:rsid w:val="008F3281"/>
    <w:rsid w:val="008F3A5F"/>
    <w:rsid w:val="008F3C29"/>
    <w:rsid w:val="008F3D0D"/>
    <w:rsid w:val="008F4634"/>
    <w:rsid w:val="008F4782"/>
    <w:rsid w:val="008F47E7"/>
    <w:rsid w:val="008F4AD2"/>
    <w:rsid w:val="008F4F64"/>
    <w:rsid w:val="008F560A"/>
    <w:rsid w:val="008F5628"/>
    <w:rsid w:val="008F5716"/>
    <w:rsid w:val="008F5AB8"/>
    <w:rsid w:val="008F5B44"/>
    <w:rsid w:val="008F5DCE"/>
    <w:rsid w:val="008F5F02"/>
    <w:rsid w:val="008F61E9"/>
    <w:rsid w:val="008F646A"/>
    <w:rsid w:val="008F6529"/>
    <w:rsid w:val="008F6894"/>
    <w:rsid w:val="008F6EF1"/>
    <w:rsid w:val="008F76C9"/>
    <w:rsid w:val="008F774B"/>
    <w:rsid w:val="008F7880"/>
    <w:rsid w:val="008F7D51"/>
    <w:rsid w:val="008F7F6D"/>
    <w:rsid w:val="00900A2C"/>
    <w:rsid w:val="00900C23"/>
    <w:rsid w:val="00900CD2"/>
    <w:rsid w:val="00900D03"/>
    <w:rsid w:val="00900DFA"/>
    <w:rsid w:val="00900FDC"/>
    <w:rsid w:val="009011B0"/>
    <w:rsid w:val="0090179E"/>
    <w:rsid w:val="009019B8"/>
    <w:rsid w:val="009025FF"/>
    <w:rsid w:val="00902B90"/>
    <w:rsid w:val="00903249"/>
    <w:rsid w:val="0090341A"/>
    <w:rsid w:val="00903EE0"/>
    <w:rsid w:val="00904236"/>
    <w:rsid w:val="0090436A"/>
    <w:rsid w:val="009043E5"/>
    <w:rsid w:val="009044FB"/>
    <w:rsid w:val="00904CAD"/>
    <w:rsid w:val="00904EC5"/>
    <w:rsid w:val="00905209"/>
    <w:rsid w:val="0090556D"/>
    <w:rsid w:val="00905648"/>
    <w:rsid w:val="009058FA"/>
    <w:rsid w:val="00905951"/>
    <w:rsid w:val="00905EA6"/>
    <w:rsid w:val="0090663A"/>
    <w:rsid w:val="00906CC3"/>
    <w:rsid w:val="009071D0"/>
    <w:rsid w:val="009077DE"/>
    <w:rsid w:val="00907AB4"/>
    <w:rsid w:val="0091011F"/>
    <w:rsid w:val="009103EE"/>
    <w:rsid w:val="00910432"/>
    <w:rsid w:val="009109DC"/>
    <w:rsid w:val="00910FB5"/>
    <w:rsid w:val="00911A4C"/>
    <w:rsid w:val="00911FE9"/>
    <w:rsid w:val="00912078"/>
    <w:rsid w:val="00912A30"/>
    <w:rsid w:val="00913D91"/>
    <w:rsid w:val="00913E8D"/>
    <w:rsid w:val="00914488"/>
    <w:rsid w:val="00914572"/>
    <w:rsid w:val="00914578"/>
    <w:rsid w:val="00914B06"/>
    <w:rsid w:val="00914BE7"/>
    <w:rsid w:val="0091503B"/>
    <w:rsid w:val="00915B62"/>
    <w:rsid w:val="00916034"/>
    <w:rsid w:val="00916366"/>
    <w:rsid w:val="009165C4"/>
    <w:rsid w:val="009165FC"/>
    <w:rsid w:val="00916796"/>
    <w:rsid w:val="00916DFB"/>
    <w:rsid w:val="009170B0"/>
    <w:rsid w:val="00917137"/>
    <w:rsid w:val="00917286"/>
    <w:rsid w:val="009172BF"/>
    <w:rsid w:val="009172F0"/>
    <w:rsid w:val="00917606"/>
    <w:rsid w:val="009179D7"/>
    <w:rsid w:val="00917CD8"/>
    <w:rsid w:val="00917E8B"/>
    <w:rsid w:val="00917EB4"/>
    <w:rsid w:val="00920216"/>
    <w:rsid w:val="00920599"/>
    <w:rsid w:val="009207D4"/>
    <w:rsid w:val="00921139"/>
    <w:rsid w:val="009212A9"/>
    <w:rsid w:val="0092172B"/>
    <w:rsid w:val="00921773"/>
    <w:rsid w:val="009217B8"/>
    <w:rsid w:val="00922BD7"/>
    <w:rsid w:val="00922ED5"/>
    <w:rsid w:val="0092320C"/>
    <w:rsid w:val="00923663"/>
    <w:rsid w:val="00923734"/>
    <w:rsid w:val="0092388D"/>
    <w:rsid w:val="009241C7"/>
    <w:rsid w:val="009241DC"/>
    <w:rsid w:val="009242A6"/>
    <w:rsid w:val="009246E7"/>
    <w:rsid w:val="0092498F"/>
    <w:rsid w:val="00924B9E"/>
    <w:rsid w:val="009252A1"/>
    <w:rsid w:val="009253FC"/>
    <w:rsid w:val="00925B44"/>
    <w:rsid w:val="009277D2"/>
    <w:rsid w:val="00927FE9"/>
    <w:rsid w:val="00930098"/>
    <w:rsid w:val="009305C7"/>
    <w:rsid w:val="0093130F"/>
    <w:rsid w:val="00931657"/>
    <w:rsid w:val="00931A2D"/>
    <w:rsid w:val="00931B17"/>
    <w:rsid w:val="00931B31"/>
    <w:rsid w:val="00931B4E"/>
    <w:rsid w:val="00931F15"/>
    <w:rsid w:val="009322E8"/>
    <w:rsid w:val="0093247E"/>
    <w:rsid w:val="00932B33"/>
    <w:rsid w:val="00932CCC"/>
    <w:rsid w:val="00932D9B"/>
    <w:rsid w:val="00932F58"/>
    <w:rsid w:val="00933DC2"/>
    <w:rsid w:val="00933F9D"/>
    <w:rsid w:val="009343D2"/>
    <w:rsid w:val="0093462B"/>
    <w:rsid w:val="009348E9"/>
    <w:rsid w:val="00934BF9"/>
    <w:rsid w:val="00935298"/>
    <w:rsid w:val="00935736"/>
    <w:rsid w:val="009358CA"/>
    <w:rsid w:val="00935957"/>
    <w:rsid w:val="00936184"/>
    <w:rsid w:val="009367F0"/>
    <w:rsid w:val="00936993"/>
    <w:rsid w:val="00936FC3"/>
    <w:rsid w:val="00937207"/>
    <w:rsid w:val="0093754C"/>
    <w:rsid w:val="009376E6"/>
    <w:rsid w:val="00937791"/>
    <w:rsid w:val="009379A2"/>
    <w:rsid w:val="00937AF0"/>
    <w:rsid w:val="00937DD9"/>
    <w:rsid w:val="00940210"/>
    <w:rsid w:val="00940417"/>
    <w:rsid w:val="00940AEE"/>
    <w:rsid w:val="00941098"/>
    <w:rsid w:val="009410CD"/>
    <w:rsid w:val="00941367"/>
    <w:rsid w:val="00941778"/>
    <w:rsid w:val="00941A42"/>
    <w:rsid w:val="00942109"/>
    <w:rsid w:val="00942282"/>
    <w:rsid w:val="00942B29"/>
    <w:rsid w:val="00942C28"/>
    <w:rsid w:val="009434AD"/>
    <w:rsid w:val="00943583"/>
    <w:rsid w:val="009439EF"/>
    <w:rsid w:val="00943B57"/>
    <w:rsid w:val="00943D50"/>
    <w:rsid w:val="00943E61"/>
    <w:rsid w:val="0094485D"/>
    <w:rsid w:val="00944DA4"/>
    <w:rsid w:val="00944E96"/>
    <w:rsid w:val="009456F7"/>
    <w:rsid w:val="009457AF"/>
    <w:rsid w:val="00945D5A"/>
    <w:rsid w:val="00945E36"/>
    <w:rsid w:val="00945E9E"/>
    <w:rsid w:val="00946298"/>
    <w:rsid w:val="009469B8"/>
    <w:rsid w:val="00946A6D"/>
    <w:rsid w:val="0094709E"/>
    <w:rsid w:val="00947743"/>
    <w:rsid w:val="00950164"/>
    <w:rsid w:val="0095041D"/>
    <w:rsid w:val="0095046F"/>
    <w:rsid w:val="00950E6C"/>
    <w:rsid w:val="00951013"/>
    <w:rsid w:val="0095134B"/>
    <w:rsid w:val="00951A9D"/>
    <w:rsid w:val="00951E58"/>
    <w:rsid w:val="009521E0"/>
    <w:rsid w:val="00952616"/>
    <w:rsid w:val="00952F2E"/>
    <w:rsid w:val="009539D2"/>
    <w:rsid w:val="00953AFD"/>
    <w:rsid w:val="00953C14"/>
    <w:rsid w:val="00953EFE"/>
    <w:rsid w:val="009545F6"/>
    <w:rsid w:val="0095476D"/>
    <w:rsid w:val="00954BC7"/>
    <w:rsid w:val="00954BF2"/>
    <w:rsid w:val="009556B9"/>
    <w:rsid w:val="009557D2"/>
    <w:rsid w:val="00955AB4"/>
    <w:rsid w:val="00955B6E"/>
    <w:rsid w:val="00955C1A"/>
    <w:rsid w:val="00955F4C"/>
    <w:rsid w:val="00956388"/>
    <w:rsid w:val="009564FB"/>
    <w:rsid w:val="00956563"/>
    <w:rsid w:val="00956748"/>
    <w:rsid w:val="00956C55"/>
    <w:rsid w:val="00956E95"/>
    <w:rsid w:val="00956FED"/>
    <w:rsid w:val="009573C1"/>
    <w:rsid w:val="009573E5"/>
    <w:rsid w:val="0095784E"/>
    <w:rsid w:val="00957FF8"/>
    <w:rsid w:val="00960C06"/>
    <w:rsid w:val="009615D0"/>
    <w:rsid w:val="00962164"/>
    <w:rsid w:val="00962284"/>
    <w:rsid w:val="0096229A"/>
    <w:rsid w:val="00962865"/>
    <w:rsid w:val="0096288E"/>
    <w:rsid w:val="00963037"/>
    <w:rsid w:val="00963670"/>
    <w:rsid w:val="00963750"/>
    <w:rsid w:val="00963826"/>
    <w:rsid w:val="00964082"/>
    <w:rsid w:val="009642FC"/>
    <w:rsid w:val="0096456C"/>
    <w:rsid w:val="00964708"/>
    <w:rsid w:val="00964B69"/>
    <w:rsid w:val="00964E37"/>
    <w:rsid w:val="00965515"/>
    <w:rsid w:val="00965533"/>
    <w:rsid w:val="009656C8"/>
    <w:rsid w:val="0096585E"/>
    <w:rsid w:val="00965ACF"/>
    <w:rsid w:val="009663E2"/>
    <w:rsid w:val="00966968"/>
    <w:rsid w:val="00966ABF"/>
    <w:rsid w:val="00966B1A"/>
    <w:rsid w:val="00967FD4"/>
    <w:rsid w:val="00970249"/>
    <w:rsid w:val="009715D5"/>
    <w:rsid w:val="00971DDF"/>
    <w:rsid w:val="009720B5"/>
    <w:rsid w:val="009720C6"/>
    <w:rsid w:val="00972194"/>
    <w:rsid w:val="009721E4"/>
    <w:rsid w:val="009728DB"/>
    <w:rsid w:val="0097313B"/>
    <w:rsid w:val="009734AE"/>
    <w:rsid w:val="009736A9"/>
    <w:rsid w:val="00973A2A"/>
    <w:rsid w:val="00973D55"/>
    <w:rsid w:val="009744A4"/>
    <w:rsid w:val="009747AF"/>
    <w:rsid w:val="00974DB4"/>
    <w:rsid w:val="00975081"/>
    <w:rsid w:val="009754D5"/>
    <w:rsid w:val="009757B4"/>
    <w:rsid w:val="00975ABA"/>
    <w:rsid w:val="00975CB4"/>
    <w:rsid w:val="00975E95"/>
    <w:rsid w:val="00975ED2"/>
    <w:rsid w:val="009764AF"/>
    <w:rsid w:val="00976836"/>
    <w:rsid w:val="00977F78"/>
    <w:rsid w:val="0098080F"/>
    <w:rsid w:val="0098093E"/>
    <w:rsid w:val="00980B04"/>
    <w:rsid w:val="00980F21"/>
    <w:rsid w:val="009810A6"/>
    <w:rsid w:val="00981723"/>
    <w:rsid w:val="009817C4"/>
    <w:rsid w:val="00981A0D"/>
    <w:rsid w:val="00981B41"/>
    <w:rsid w:val="00981B4B"/>
    <w:rsid w:val="00981CD6"/>
    <w:rsid w:val="00982557"/>
    <w:rsid w:val="00982589"/>
    <w:rsid w:val="0098297B"/>
    <w:rsid w:val="00982A94"/>
    <w:rsid w:val="00982AD1"/>
    <w:rsid w:val="00982B5B"/>
    <w:rsid w:val="00982D4B"/>
    <w:rsid w:val="00982E1F"/>
    <w:rsid w:val="009834AB"/>
    <w:rsid w:val="00983767"/>
    <w:rsid w:val="00983ABE"/>
    <w:rsid w:val="00983C4B"/>
    <w:rsid w:val="00983C5C"/>
    <w:rsid w:val="009840F7"/>
    <w:rsid w:val="00984906"/>
    <w:rsid w:val="00985053"/>
    <w:rsid w:val="0098517B"/>
    <w:rsid w:val="009857E7"/>
    <w:rsid w:val="0098592E"/>
    <w:rsid w:val="009861A4"/>
    <w:rsid w:val="00986702"/>
    <w:rsid w:val="00986A0E"/>
    <w:rsid w:val="00986A59"/>
    <w:rsid w:val="00986DE2"/>
    <w:rsid w:val="00986F73"/>
    <w:rsid w:val="00987363"/>
    <w:rsid w:val="00987365"/>
    <w:rsid w:val="009875E5"/>
    <w:rsid w:val="00987979"/>
    <w:rsid w:val="00987B13"/>
    <w:rsid w:val="00987D17"/>
    <w:rsid w:val="00987ED5"/>
    <w:rsid w:val="00987F4C"/>
    <w:rsid w:val="0099013A"/>
    <w:rsid w:val="00990541"/>
    <w:rsid w:val="00990682"/>
    <w:rsid w:val="0099073C"/>
    <w:rsid w:val="00990CEA"/>
    <w:rsid w:val="00990E7E"/>
    <w:rsid w:val="00991709"/>
    <w:rsid w:val="00991BF3"/>
    <w:rsid w:val="00991E13"/>
    <w:rsid w:val="00992090"/>
    <w:rsid w:val="00992C30"/>
    <w:rsid w:val="00992C3B"/>
    <w:rsid w:val="00992E27"/>
    <w:rsid w:val="00992FCF"/>
    <w:rsid w:val="0099365E"/>
    <w:rsid w:val="00993C65"/>
    <w:rsid w:val="00993F60"/>
    <w:rsid w:val="009947AB"/>
    <w:rsid w:val="00994D58"/>
    <w:rsid w:val="00994F3C"/>
    <w:rsid w:val="00995060"/>
    <w:rsid w:val="00995158"/>
    <w:rsid w:val="00995206"/>
    <w:rsid w:val="00995438"/>
    <w:rsid w:val="00995916"/>
    <w:rsid w:val="00995A2C"/>
    <w:rsid w:val="00995AAF"/>
    <w:rsid w:val="00996080"/>
    <w:rsid w:val="00996521"/>
    <w:rsid w:val="009969FF"/>
    <w:rsid w:val="00996A70"/>
    <w:rsid w:val="00996C6D"/>
    <w:rsid w:val="00996D9F"/>
    <w:rsid w:val="00996FAC"/>
    <w:rsid w:val="0099742A"/>
    <w:rsid w:val="0099772D"/>
    <w:rsid w:val="00997E0B"/>
    <w:rsid w:val="00997FE6"/>
    <w:rsid w:val="009A04B4"/>
    <w:rsid w:val="009A0660"/>
    <w:rsid w:val="009A0768"/>
    <w:rsid w:val="009A0DAC"/>
    <w:rsid w:val="009A16FB"/>
    <w:rsid w:val="009A1EF1"/>
    <w:rsid w:val="009A1F28"/>
    <w:rsid w:val="009A22CD"/>
    <w:rsid w:val="009A2809"/>
    <w:rsid w:val="009A2B47"/>
    <w:rsid w:val="009A2E26"/>
    <w:rsid w:val="009A2F23"/>
    <w:rsid w:val="009A3397"/>
    <w:rsid w:val="009A33A2"/>
    <w:rsid w:val="009A3A03"/>
    <w:rsid w:val="009A3AAC"/>
    <w:rsid w:val="009A3C08"/>
    <w:rsid w:val="009A3D37"/>
    <w:rsid w:val="009A3EBC"/>
    <w:rsid w:val="009A414F"/>
    <w:rsid w:val="009A4A98"/>
    <w:rsid w:val="009A4CE5"/>
    <w:rsid w:val="009A4E3E"/>
    <w:rsid w:val="009A5496"/>
    <w:rsid w:val="009A5750"/>
    <w:rsid w:val="009A5806"/>
    <w:rsid w:val="009A5894"/>
    <w:rsid w:val="009A58E6"/>
    <w:rsid w:val="009A5F8F"/>
    <w:rsid w:val="009A61E5"/>
    <w:rsid w:val="009A62FB"/>
    <w:rsid w:val="009A641E"/>
    <w:rsid w:val="009A6552"/>
    <w:rsid w:val="009A6B4E"/>
    <w:rsid w:val="009A6C2C"/>
    <w:rsid w:val="009A6C2F"/>
    <w:rsid w:val="009A6D97"/>
    <w:rsid w:val="009A6EAD"/>
    <w:rsid w:val="009A75FF"/>
    <w:rsid w:val="009A786A"/>
    <w:rsid w:val="009A7976"/>
    <w:rsid w:val="009A7FDF"/>
    <w:rsid w:val="009B0252"/>
    <w:rsid w:val="009B0699"/>
    <w:rsid w:val="009B0C48"/>
    <w:rsid w:val="009B0EDF"/>
    <w:rsid w:val="009B0FC8"/>
    <w:rsid w:val="009B126A"/>
    <w:rsid w:val="009B1BF1"/>
    <w:rsid w:val="009B2582"/>
    <w:rsid w:val="009B2958"/>
    <w:rsid w:val="009B34D9"/>
    <w:rsid w:val="009B38EC"/>
    <w:rsid w:val="009B3B84"/>
    <w:rsid w:val="009B3EF9"/>
    <w:rsid w:val="009B4BEE"/>
    <w:rsid w:val="009B4CD4"/>
    <w:rsid w:val="009B4D4E"/>
    <w:rsid w:val="009B51A5"/>
    <w:rsid w:val="009B529B"/>
    <w:rsid w:val="009B540C"/>
    <w:rsid w:val="009B5838"/>
    <w:rsid w:val="009B5874"/>
    <w:rsid w:val="009B5F98"/>
    <w:rsid w:val="009B68FB"/>
    <w:rsid w:val="009B6FE9"/>
    <w:rsid w:val="009B7443"/>
    <w:rsid w:val="009B76D0"/>
    <w:rsid w:val="009B7762"/>
    <w:rsid w:val="009B7C7D"/>
    <w:rsid w:val="009B7F7B"/>
    <w:rsid w:val="009C0213"/>
    <w:rsid w:val="009C08A6"/>
    <w:rsid w:val="009C0D91"/>
    <w:rsid w:val="009C0E9D"/>
    <w:rsid w:val="009C1223"/>
    <w:rsid w:val="009C14C3"/>
    <w:rsid w:val="009C1A37"/>
    <w:rsid w:val="009C1A7D"/>
    <w:rsid w:val="009C1CEC"/>
    <w:rsid w:val="009C1DF1"/>
    <w:rsid w:val="009C1EE0"/>
    <w:rsid w:val="009C2194"/>
    <w:rsid w:val="009C2267"/>
    <w:rsid w:val="009C26AF"/>
    <w:rsid w:val="009C276E"/>
    <w:rsid w:val="009C2871"/>
    <w:rsid w:val="009C2BBD"/>
    <w:rsid w:val="009C2C92"/>
    <w:rsid w:val="009C30A5"/>
    <w:rsid w:val="009C3276"/>
    <w:rsid w:val="009C33CF"/>
    <w:rsid w:val="009C3475"/>
    <w:rsid w:val="009C3628"/>
    <w:rsid w:val="009C44E4"/>
    <w:rsid w:val="009C4596"/>
    <w:rsid w:val="009C470C"/>
    <w:rsid w:val="009C4743"/>
    <w:rsid w:val="009C48EB"/>
    <w:rsid w:val="009C5307"/>
    <w:rsid w:val="009C59BE"/>
    <w:rsid w:val="009C5F3C"/>
    <w:rsid w:val="009C6719"/>
    <w:rsid w:val="009C691C"/>
    <w:rsid w:val="009C7193"/>
    <w:rsid w:val="009C7843"/>
    <w:rsid w:val="009C7A6C"/>
    <w:rsid w:val="009D044C"/>
    <w:rsid w:val="009D066F"/>
    <w:rsid w:val="009D0943"/>
    <w:rsid w:val="009D094D"/>
    <w:rsid w:val="009D0D17"/>
    <w:rsid w:val="009D1028"/>
    <w:rsid w:val="009D1922"/>
    <w:rsid w:val="009D1D14"/>
    <w:rsid w:val="009D1EC3"/>
    <w:rsid w:val="009D1F5B"/>
    <w:rsid w:val="009D1FC5"/>
    <w:rsid w:val="009D223E"/>
    <w:rsid w:val="009D34F6"/>
    <w:rsid w:val="009D3A64"/>
    <w:rsid w:val="009D3BBE"/>
    <w:rsid w:val="009D47C4"/>
    <w:rsid w:val="009D4949"/>
    <w:rsid w:val="009D4A44"/>
    <w:rsid w:val="009D4B1A"/>
    <w:rsid w:val="009D4EEB"/>
    <w:rsid w:val="009D55D7"/>
    <w:rsid w:val="009D6224"/>
    <w:rsid w:val="009D6301"/>
    <w:rsid w:val="009D6BBC"/>
    <w:rsid w:val="009D6CED"/>
    <w:rsid w:val="009D7088"/>
    <w:rsid w:val="009D7269"/>
    <w:rsid w:val="009D74D6"/>
    <w:rsid w:val="009D7641"/>
    <w:rsid w:val="009D76FA"/>
    <w:rsid w:val="009D77F8"/>
    <w:rsid w:val="009D7FCF"/>
    <w:rsid w:val="009E00B8"/>
    <w:rsid w:val="009E01AD"/>
    <w:rsid w:val="009E0304"/>
    <w:rsid w:val="009E037F"/>
    <w:rsid w:val="009E17BF"/>
    <w:rsid w:val="009E1A38"/>
    <w:rsid w:val="009E201F"/>
    <w:rsid w:val="009E20EA"/>
    <w:rsid w:val="009E2440"/>
    <w:rsid w:val="009E253B"/>
    <w:rsid w:val="009E3313"/>
    <w:rsid w:val="009E337D"/>
    <w:rsid w:val="009E378D"/>
    <w:rsid w:val="009E3A82"/>
    <w:rsid w:val="009E40B1"/>
    <w:rsid w:val="009E43FD"/>
    <w:rsid w:val="009E4469"/>
    <w:rsid w:val="009E517E"/>
    <w:rsid w:val="009E51C3"/>
    <w:rsid w:val="009E5279"/>
    <w:rsid w:val="009E5331"/>
    <w:rsid w:val="009E560F"/>
    <w:rsid w:val="009E5664"/>
    <w:rsid w:val="009E5FF9"/>
    <w:rsid w:val="009E6929"/>
    <w:rsid w:val="009E6D37"/>
    <w:rsid w:val="009E6D3B"/>
    <w:rsid w:val="009E7032"/>
    <w:rsid w:val="009E707E"/>
    <w:rsid w:val="009E7243"/>
    <w:rsid w:val="009E74B2"/>
    <w:rsid w:val="009E77A4"/>
    <w:rsid w:val="009F0137"/>
    <w:rsid w:val="009F0654"/>
    <w:rsid w:val="009F07C4"/>
    <w:rsid w:val="009F0E4D"/>
    <w:rsid w:val="009F10C2"/>
    <w:rsid w:val="009F11B5"/>
    <w:rsid w:val="009F151E"/>
    <w:rsid w:val="009F1552"/>
    <w:rsid w:val="009F19CD"/>
    <w:rsid w:val="009F1BD5"/>
    <w:rsid w:val="009F1EFD"/>
    <w:rsid w:val="009F2487"/>
    <w:rsid w:val="009F2FE6"/>
    <w:rsid w:val="009F4133"/>
    <w:rsid w:val="009F4220"/>
    <w:rsid w:val="009F4B1A"/>
    <w:rsid w:val="009F4FF3"/>
    <w:rsid w:val="009F509C"/>
    <w:rsid w:val="009F528C"/>
    <w:rsid w:val="009F5690"/>
    <w:rsid w:val="009F57A4"/>
    <w:rsid w:val="009F59AC"/>
    <w:rsid w:val="009F5C08"/>
    <w:rsid w:val="009F629B"/>
    <w:rsid w:val="009F68FB"/>
    <w:rsid w:val="009F6ED3"/>
    <w:rsid w:val="009F7A5F"/>
    <w:rsid w:val="009F7FAA"/>
    <w:rsid w:val="009F7FE2"/>
    <w:rsid w:val="00A000BE"/>
    <w:rsid w:val="00A00483"/>
    <w:rsid w:val="00A004FE"/>
    <w:rsid w:val="00A0062A"/>
    <w:rsid w:val="00A00888"/>
    <w:rsid w:val="00A00BE2"/>
    <w:rsid w:val="00A00EEA"/>
    <w:rsid w:val="00A01138"/>
    <w:rsid w:val="00A01A59"/>
    <w:rsid w:val="00A01BD1"/>
    <w:rsid w:val="00A027AB"/>
    <w:rsid w:val="00A027C7"/>
    <w:rsid w:val="00A02C14"/>
    <w:rsid w:val="00A032AC"/>
    <w:rsid w:val="00A03587"/>
    <w:rsid w:val="00A039BE"/>
    <w:rsid w:val="00A03D06"/>
    <w:rsid w:val="00A03D98"/>
    <w:rsid w:val="00A041E2"/>
    <w:rsid w:val="00A04A75"/>
    <w:rsid w:val="00A04C54"/>
    <w:rsid w:val="00A04EA9"/>
    <w:rsid w:val="00A052CF"/>
    <w:rsid w:val="00A05508"/>
    <w:rsid w:val="00A05C4F"/>
    <w:rsid w:val="00A05D74"/>
    <w:rsid w:val="00A06367"/>
    <w:rsid w:val="00A06B8A"/>
    <w:rsid w:val="00A06BEA"/>
    <w:rsid w:val="00A06BF6"/>
    <w:rsid w:val="00A06CB4"/>
    <w:rsid w:val="00A0701F"/>
    <w:rsid w:val="00A07059"/>
    <w:rsid w:val="00A07256"/>
    <w:rsid w:val="00A07439"/>
    <w:rsid w:val="00A07448"/>
    <w:rsid w:val="00A07632"/>
    <w:rsid w:val="00A076FA"/>
    <w:rsid w:val="00A07812"/>
    <w:rsid w:val="00A07D13"/>
    <w:rsid w:val="00A07FD4"/>
    <w:rsid w:val="00A07FE7"/>
    <w:rsid w:val="00A10B7E"/>
    <w:rsid w:val="00A11436"/>
    <w:rsid w:val="00A11890"/>
    <w:rsid w:val="00A11D82"/>
    <w:rsid w:val="00A12485"/>
    <w:rsid w:val="00A1254E"/>
    <w:rsid w:val="00A12AC9"/>
    <w:rsid w:val="00A12D91"/>
    <w:rsid w:val="00A13178"/>
    <w:rsid w:val="00A13485"/>
    <w:rsid w:val="00A13907"/>
    <w:rsid w:val="00A13951"/>
    <w:rsid w:val="00A13AB3"/>
    <w:rsid w:val="00A13C85"/>
    <w:rsid w:val="00A1436B"/>
    <w:rsid w:val="00A14626"/>
    <w:rsid w:val="00A146A1"/>
    <w:rsid w:val="00A14B76"/>
    <w:rsid w:val="00A14BF4"/>
    <w:rsid w:val="00A15541"/>
    <w:rsid w:val="00A15A3F"/>
    <w:rsid w:val="00A15F8C"/>
    <w:rsid w:val="00A16751"/>
    <w:rsid w:val="00A168E1"/>
    <w:rsid w:val="00A169B5"/>
    <w:rsid w:val="00A17B3D"/>
    <w:rsid w:val="00A20918"/>
    <w:rsid w:val="00A2099A"/>
    <w:rsid w:val="00A20AFE"/>
    <w:rsid w:val="00A20B8F"/>
    <w:rsid w:val="00A20C9E"/>
    <w:rsid w:val="00A213C7"/>
    <w:rsid w:val="00A21686"/>
    <w:rsid w:val="00A21DDC"/>
    <w:rsid w:val="00A21F6A"/>
    <w:rsid w:val="00A22230"/>
    <w:rsid w:val="00A226D3"/>
    <w:rsid w:val="00A22707"/>
    <w:rsid w:val="00A2272B"/>
    <w:rsid w:val="00A2280A"/>
    <w:rsid w:val="00A22A43"/>
    <w:rsid w:val="00A22C0B"/>
    <w:rsid w:val="00A23292"/>
    <w:rsid w:val="00A2359A"/>
    <w:rsid w:val="00A23A13"/>
    <w:rsid w:val="00A23AC6"/>
    <w:rsid w:val="00A23BFF"/>
    <w:rsid w:val="00A24402"/>
    <w:rsid w:val="00A2451D"/>
    <w:rsid w:val="00A2462B"/>
    <w:rsid w:val="00A24976"/>
    <w:rsid w:val="00A24A8F"/>
    <w:rsid w:val="00A24CF9"/>
    <w:rsid w:val="00A2545D"/>
    <w:rsid w:val="00A2547E"/>
    <w:rsid w:val="00A25ED0"/>
    <w:rsid w:val="00A26352"/>
    <w:rsid w:val="00A26B51"/>
    <w:rsid w:val="00A27007"/>
    <w:rsid w:val="00A27113"/>
    <w:rsid w:val="00A2772E"/>
    <w:rsid w:val="00A277A3"/>
    <w:rsid w:val="00A27B2B"/>
    <w:rsid w:val="00A27FCB"/>
    <w:rsid w:val="00A301D9"/>
    <w:rsid w:val="00A30643"/>
    <w:rsid w:val="00A307B5"/>
    <w:rsid w:val="00A307BD"/>
    <w:rsid w:val="00A30889"/>
    <w:rsid w:val="00A316C9"/>
    <w:rsid w:val="00A3186B"/>
    <w:rsid w:val="00A318E0"/>
    <w:rsid w:val="00A31DE6"/>
    <w:rsid w:val="00A3212B"/>
    <w:rsid w:val="00A32199"/>
    <w:rsid w:val="00A3222D"/>
    <w:rsid w:val="00A33028"/>
    <w:rsid w:val="00A331CF"/>
    <w:rsid w:val="00A332AA"/>
    <w:rsid w:val="00A33426"/>
    <w:rsid w:val="00A3345A"/>
    <w:rsid w:val="00A336DC"/>
    <w:rsid w:val="00A3379F"/>
    <w:rsid w:val="00A3409B"/>
    <w:rsid w:val="00A343DA"/>
    <w:rsid w:val="00A34D83"/>
    <w:rsid w:val="00A34DA9"/>
    <w:rsid w:val="00A34F32"/>
    <w:rsid w:val="00A3525B"/>
    <w:rsid w:val="00A35555"/>
    <w:rsid w:val="00A3556E"/>
    <w:rsid w:val="00A35D55"/>
    <w:rsid w:val="00A36029"/>
    <w:rsid w:val="00A362E6"/>
    <w:rsid w:val="00A36692"/>
    <w:rsid w:val="00A36A7F"/>
    <w:rsid w:val="00A36FFD"/>
    <w:rsid w:val="00A37011"/>
    <w:rsid w:val="00A37165"/>
    <w:rsid w:val="00A378C4"/>
    <w:rsid w:val="00A37B18"/>
    <w:rsid w:val="00A37DFF"/>
    <w:rsid w:val="00A37E2B"/>
    <w:rsid w:val="00A401BD"/>
    <w:rsid w:val="00A40323"/>
    <w:rsid w:val="00A40334"/>
    <w:rsid w:val="00A40478"/>
    <w:rsid w:val="00A40B65"/>
    <w:rsid w:val="00A40B7B"/>
    <w:rsid w:val="00A40C07"/>
    <w:rsid w:val="00A4155E"/>
    <w:rsid w:val="00A420FE"/>
    <w:rsid w:val="00A42445"/>
    <w:rsid w:val="00A42BD6"/>
    <w:rsid w:val="00A43018"/>
    <w:rsid w:val="00A4303E"/>
    <w:rsid w:val="00A4339F"/>
    <w:rsid w:val="00A43EBF"/>
    <w:rsid w:val="00A43F09"/>
    <w:rsid w:val="00A440BB"/>
    <w:rsid w:val="00A4429C"/>
    <w:rsid w:val="00A4439C"/>
    <w:rsid w:val="00A449BD"/>
    <w:rsid w:val="00A4532A"/>
    <w:rsid w:val="00A45735"/>
    <w:rsid w:val="00A460A3"/>
    <w:rsid w:val="00A460F1"/>
    <w:rsid w:val="00A46207"/>
    <w:rsid w:val="00A46572"/>
    <w:rsid w:val="00A46D12"/>
    <w:rsid w:val="00A46E23"/>
    <w:rsid w:val="00A475F4"/>
    <w:rsid w:val="00A4780C"/>
    <w:rsid w:val="00A47B33"/>
    <w:rsid w:val="00A47B42"/>
    <w:rsid w:val="00A47E0C"/>
    <w:rsid w:val="00A501E8"/>
    <w:rsid w:val="00A505B7"/>
    <w:rsid w:val="00A50618"/>
    <w:rsid w:val="00A51076"/>
    <w:rsid w:val="00A513E3"/>
    <w:rsid w:val="00A51441"/>
    <w:rsid w:val="00A514BC"/>
    <w:rsid w:val="00A5176C"/>
    <w:rsid w:val="00A51849"/>
    <w:rsid w:val="00A51E6C"/>
    <w:rsid w:val="00A52202"/>
    <w:rsid w:val="00A52D21"/>
    <w:rsid w:val="00A531B3"/>
    <w:rsid w:val="00A53864"/>
    <w:rsid w:val="00A5399D"/>
    <w:rsid w:val="00A539D8"/>
    <w:rsid w:val="00A53A50"/>
    <w:rsid w:val="00A53EC7"/>
    <w:rsid w:val="00A54C79"/>
    <w:rsid w:val="00A54CB1"/>
    <w:rsid w:val="00A55718"/>
    <w:rsid w:val="00A562CD"/>
    <w:rsid w:val="00A564EC"/>
    <w:rsid w:val="00A567A4"/>
    <w:rsid w:val="00A56D8F"/>
    <w:rsid w:val="00A57435"/>
    <w:rsid w:val="00A5751A"/>
    <w:rsid w:val="00A57801"/>
    <w:rsid w:val="00A57FD0"/>
    <w:rsid w:val="00A6028D"/>
    <w:rsid w:val="00A6097A"/>
    <w:rsid w:val="00A60F2F"/>
    <w:rsid w:val="00A6104D"/>
    <w:rsid w:val="00A6109C"/>
    <w:rsid w:val="00A61142"/>
    <w:rsid w:val="00A61297"/>
    <w:rsid w:val="00A614BB"/>
    <w:rsid w:val="00A61840"/>
    <w:rsid w:val="00A61C78"/>
    <w:rsid w:val="00A620AB"/>
    <w:rsid w:val="00A62A8B"/>
    <w:rsid w:val="00A62CF9"/>
    <w:rsid w:val="00A62DC5"/>
    <w:rsid w:val="00A62FE7"/>
    <w:rsid w:val="00A63066"/>
    <w:rsid w:val="00A63899"/>
    <w:rsid w:val="00A638C7"/>
    <w:rsid w:val="00A639FF"/>
    <w:rsid w:val="00A64002"/>
    <w:rsid w:val="00A6472D"/>
    <w:rsid w:val="00A649AC"/>
    <w:rsid w:val="00A65335"/>
    <w:rsid w:val="00A65B31"/>
    <w:rsid w:val="00A65CB8"/>
    <w:rsid w:val="00A65E2D"/>
    <w:rsid w:val="00A65E85"/>
    <w:rsid w:val="00A65EE3"/>
    <w:rsid w:val="00A6621A"/>
    <w:rsid w:val="00A66511"/>
    <w:rsid w:val="00A6684C"/>
    <w:rsid w:val="00A66DEA"/>
    <w:rsid w:val="00A6704E"/>
    <w:rsid w:val="00A67388"/>
    <w:rsid w:val="00A67CED"/>
    <w:rsid w:val="00A67E13"/>
    <w:rsid w:val="00A700EA"/>
    <w:rsid w:val="00A70217"/>
    <w:rsid w:val="00A70AFF"/>
    <w:rsid w:val="00A70B3E"/>
    <w:rsid w:val="00A712C8"/>
    <w:rsid w:val="00A7153F"/>
    <w:rsid w:val="00A71B80"/>
    <w:rsid w:val="00A72547"/>
    <w:rsid w:val="00A72670"/>
    <w:rsid w:val="00A732D9"/>
    <w:rsid w:val="00A7353C"/>
    <w:rsid w:val="00A74289"/>
    <w:rsid w:val="00A742C1"/>
    <w:rsid w:val="00A74596"/>
    <w:rsid w:val="00A7472B"/>
    <w:rsid w:val="00A74AF6"/>
    <w:rsid w:val="00A74CDA"/>
    <w:rsid w:val="00A75475"/>
    <w:rsid w:val="00A756FF"/>
    <w:rsid w:val="00A75983"/>
    <w:rsid w:val="00A759E4"/>
    <w:rsid w:val="00A75FDD"/>
    <w:rsid w:val="00A760E3"/>
    <w:rsid w:val="00A764C9"/>
    <w:rsid w:val="00A765E1"/>
    <w:rsid w:val="00A766FA"/>
    <w:rsid w:val="00A76D3F"/>
    <w:rsid w:val="00A76D7B"/>
    <w:rsid w:val="00A770D7"/>
    <w:rsid w:val="00A774DD"/>
    <w:rsid w:val="00A77AB3"/>
    <w:rsid w:val="00A77C01"/>
    <w:rsid w:val="00A77F33"/>
    <w:rsid w:val="00A80069"/>
    <w:rsid w:val="00A8024E"/>
    <w:rsid w:val="00A803D2"/>
    <w:rsid w:val="00A807EE"/>
    <w:rsid w:val="00A808F6"/>
    <w:rsid w:val="00A80B04"/>
    <w:rsid w:val="00A80BF9"/>
    <w:rsid w:val="00A80D82"/>
    <w:rsid w:val="00A811D3"/>
    <w:rsid w:val="00A81318"/>
    <w:rsid w:val="00A819A0"/>
    <w:rsid w:val="00A82322"/>
    <w:rsid w:val="00A83405"/>
    <w:rsid w:val="00A83BC4"/>
    <w:rsid w:val="00A84164"/>
    <w:rsid w:val="00A8499A"/>
    <w:rsid w:val="00A84AE0"/>
    <w:rsid w:val="00A84BC3"/>
    <w:rsid w:val="00A84E61"/>
    <w:rsid w:val="00A855AE"/>
    <w:rsid w:val="00A855C0"/>
    <w:rsid w:val="00A85651"/>
    <w:rsid w:val="00A85BC2"/>
    <w:rsid w:val="00A85D14"/>
    <w:rsid w:val="00A8660D"/>
    <w:rsid w:val="00A8708C"/>
    <w:rsid w:val="00A8712C"/>
    <w:rsid w:val="00A906DD"/>
    <w:rsid w:val="00A9077B"/>
    <w:rsid w:val="00A908C2"/>
    <w:rsid w:val="00A90B85"/>
    <w:rsid w:val="00A90EBB"/>
    <w:rsid w:val="00A91021"/>
    <w:rsid w:val="00A910EE"/>
    <w:rsid w:val="00A915F2"/>
    <w:rsid w:val="00A917FA"/>
    <w:rsid w:val="00A91A91"/>
    <w:rsid w:val="00A91CA5"/>
    <w:rsid w:val="00A91F50"/>
    <w:rsid w:val="00A9207C"/>
    <w:rsid w:val="00A92881"/>
    <w:rsid w:val="00A92B2E"/>
    <w:rsid w:val="00A92B7B"/>
    <w:rsid w:val="00A92E98"/>
    <w:rsid w:val="00A92FC8"/>
    <w:rsid w:val="00A9336A"/>
    <w:rsid w:val="00A937A2"/>
    <w:rsid w:val="00A944CE"/>
    <w:rsid w:val="00A945F6"/>
    <w:rsid w:val="00A94986"/>
    <w:rsid w:val="00A94D25"/>
    <w:rsid w:val="00A94E97"/>
    <w:rsid w:val="00A94FE0"/>
    <w:rsid w:val="00A954F9"/>
    <w:rsid w:val="00A958FA"/>
    <w:rsid w:val="00A95F27"/>
    <w:rsid w:val="00A95FD1"/>
    <w:rsid w:val="00A96619"/>
    <w:rsid w:val="00A96717"/>
    <w:rsid w:val="00A97658"/>
    <w:rsid w:val="00AA04C7"/>
    <w:rsid w:val="00AA08E2"/>
    <w:rsid w:val="00AA0B48"/>
    <w:rsid w:val="00AA0C7E"/>
    <w:rsid w:val="00AA113E"/>
    <w:rsid w:val="00AA114E"/>
    <w:rsid w:val="00AA1A02"/>
    <w:rsid w:val="00AA1A67"/>
    <w:rsid w:val="00AA21E6"/>
    <w:rsid w:val="00AA22AB"/>
    <w:rsid w:val="00AA2A08"/>
    <w:rsid w:val="00AA2CEE"/>
    <w:rsid w:val="00AA2DFE"/>
    <w:rsid w:val="00AA2ECF"/>
    <w:rsid w:val="00AA3133"/>
    <w:rsid w:val="00AA3700"/>
    <w:rsid w:val="00AA3A2C"/>
    <w:rsid w:val="00AA437E"/>
    <w:rsid w:val="00AA4493"/>
    <w:rsid w:val="00AA460A"/>
    <w:rsid w:val="00AA468A"/>
    <w:rsid w:val="00AA4771"/>
    <w:rsid w:val="00AA48BD"/>
    <w:rsid w:val="00AA4A92"/>
    <w:rsid w:val="00AA4D22"/>
    <w:rsid w:val="00AA5330"/>
    <w:rsid w:val="00AA5877"/>
    <w:rsid w:val="00AA589B"/>
    <w:rsid w:val="00AA5D75"/>
    <w:rsid w:val="00AA5EDB"/>
    <w:rsid w:val="00AA62D1"/>
    <w:rsid w:val="00AA64F5"/>
    <w:rsid w:val="00AA6D40"/>
    <w:rsid w:val="00AA74F2"/>
    <w:rsid w:val="00AA78E6"/>
    <w:rsid w:val="00AA7EFA"/>
    <w:rsid w:val="00AB0276"/>
    <w:rsid w:val="00AB038E"/>
    <w:rsid w:val="00AB0806"/>
    <w:rsid w:val="00AB0C3D"/>
    <w:rsid w:val="00AB1408"/>
    <w:rsid w:val="00AB1B27"/>
    <w:rsid w:val="00AB1C32"/>
    <w:rsid w:val="00AB1D49"/>
    <w:rsid w:val="00AB212B"/>
    <w:rsid w:val="00AB2414"/>
    <w:rsid w:val="00AB2881"/>
    <w:rsid w:val="00AB288F"/>
    <w:rsid w:val="00AB299C"/>
    <w:rsid w:val="00AB2BA8"/>
    <w:rsid w:val="00AB3051"/>
    <w:rsid w:val="00AB393E"/>
    <w:rsid w:val="00AB399A"/>
    <w:rsid w:val="00AB3FB6"/>
    <w:rsid w:val="00AB41CF"/>
    <w:rsid w:val="00AB4340"/>
    <w:rsid w:val="00AB521C"/>
    <w:rsid w:val="00AB522B"/>
    <w:rsid w:val="00AB529E"/>
    <w:rsid w:val="00AB535F"/>
    <w:rsid w:val="00AB55BD"/>
    <w:rsid w:val="00AB5ACF"/>
    <w:rsid w:val="00AB6098"/>
    <w:rsid w:val="00AB6B00"/>
    <w:rsid w:val="00AB6C82"/>
    <w:rsid w:val="00AB6F51"/>
    <w:rsid w:val="00AB6FC5"/>
    <w:rsid w:val="00AB715F"/>
    <w:rsid w:val="00AB77EB"/>
    <w:rsid w:val="00AB7E92"/>
    <w:rsid w:val="00AB7FAE"/>
    <w:rsid w:val="00AC0639"/>
    <w:rsid w:val="00AC0BB7"/>
    <w:rsid w:val="00AC0F13"/>
    <w:rsid w:val="00AC1355"/>
    <w:rsid w:val="00AC1583"/>
    <w:rsid w:val="00AC1808"/>
    <w:rsid w:val="00AC1860"/>
    <w:rsid w:val="00AC1A31"/>
    <w:rsid w:val="00AC26EF"/>
    <w:rsid w:val="00AC2F70"/>
    <w:rsid w:val="00AC33FD"/>
    <w:rsid w:val="00AC36F6"/>
    <w:rsid w:val="00AC4475"/>
    <w:rsid w:val="00AC44A7"/>
    <w:rsid w:val="00AC487B"/>
    <w:rsid w:val="00AC4A99"/>
    <w:rsid w:val="00AC4FFB"/>
    <w:rsid w:val="00AC5213"/>
    <w:rsid w:val="00AC691C"/>
    <w:rsid w:val="00AC6CFE"/>
    <w:rsid w:val="00AC6E1C"/>
    <w:rsid w:val="00AC75AE"/>
    <w:rsid w:val="00AC77A4"/>
    <w:rsid w:val="00AC7980"/>
    <w:rsid w:val="00AC7DA4"/>
    <w:rsid w:val="00AC7DF8"/>
    <w:rsid w:val="00AD02BF"/>
    <w:rsid w:val="00AD066C"/>
    <w:rsid w:val="00AD081F"/>
    <w:rsid w:val="00AD0BFE"/>
    <w:rsid w:val="00AD0D41"/>
    <w:rsid w:val="00AD0F29"/>
    <w:rsid w:val="00AD0F2F"/>
    <w:rsid w:val="00AD1031"/>
    <w:rsid w:val="00AD1375"/>
    <w:rsid w:val="00AD13BB"/>
    <w:rsid w:val="00AD179F"/>
    <w:rsid w:val="00AD1D49"/>
    <w:rsid w:val="00AD2FE1"/>
    <w:rsid w:val="00AD347A"/>
    <w:rsid w:val="00AD368D"/>
    <w:rsid w:val="00AD383C"/>
    <w:rsid w:val="00AD3AE9"/>
    <w:rsid w:val="00AD465F"/>
    <w:rsid w:val="00AD47A6"/>
    <w:rsid w:val="00AD4AEE"/>
    <w:rsid w:val="00AD4C1D"/>
    <w:rsid w:val="00AD4F93"/>
    <w:rsid w:val="00AD58E2"/>
    <w:rsid w:val="00AD64B1"/>
    <w:rsid w:val="00AD6717"/>
    <w:rsid w:val="00AD6F36"/>
    <w:rsid w:val="00AD73B3"/>
    <w:rsid w:val="00AD73E6"/>
    <w:rsid w:val="00AD75D3"/>
    <w:rsid w:val="00AD7840"/>
    <w:rsid w:val="00AD7C5D"/>
    <w:rsid w:val="00AE0922"/>
    <w:rsid w:val="00AE0ABB"/>
    <w:rsid w:val="00AE0DD5"/>
    <w:rsid w:val="00AE1260"/>
    <w:rsid w:val="00AE13F6"/>
    <w:rsid w:val="00AE22D2"/>
    <w:rsid w:val="00AE245B"/>
    <w:rsid w:val="00AE25F8"/>
    <w:rsid w:val="00AE2E87"/>
    <w:rsid w:val="00AE30D3"/>
    <w:rsid w:val="00AE3E25"/>
    <w:rsid w:val="00AE4136"/>
    <w:rsid w:val="00AE44CE"/>
    <w:rsid w:val="00AE44DE"/>
    <w:rsid w:val="00AE4846"/>
    <w:rsid w:val="00AE4A3C"/>
    <w:rsid w:val="00AE4A48"/>
    <w:rsid w:val="00AE4AAC"/>
    <w:rsid w:val="00AE5682"/>
    <w:rsid w:val="00AE56D9"/>
    <w:rsid w:val="00AE5A85"/>
    <w:rsid w:val="00AE5DDF"/>
    <w:rsid w:val="00AE5FE1"/>
    <w:rsid w:val="00AE6435"/>
    <w:rsid w:val="00AE66CF"/>
    <w:rsid w:val="00AE6794"/>
    <w:rsid w:val="00AE698A"/>
    <w:rsid w:val="00AE6B1B"/>
    <w:rsid w:val="00AE6C20"/>
    <w:rsid w:val="00AE72D3"/>
    <w:rsid w:val="00AE731B"/>
    <w:rsid w:val="00AE74AF"/>
    <w:rsid w:val="00AE7510"/>
    <w:rsid w:val="00AE7D7D"/>
    <w:rsid w:val="00AF0137"/>
    <w:rsid w:val="00AF02DD"/>
    <w:rsid w:val="00AF03B2"/>
    <w:rsid w:val="00AF0621"/>
    <w:rsid w:val="00AF123B"/>
    <w:rsid w:val="00AF12B9"/>
    <w:rsid w:val="00AF13E3"/>
    <w:rsid w:val="00AF190B"/>
    <w:rsid w:val="00AF1EC2"/>
    <w:rsid w:val="00AF1F54"/>
    <w:rsid w:val="00AF29A1"/>
    <w:rsid w:val="00AF30DE"/>
    <w:rsid w:val="00AF3142"/>
    <w:rsid w:val="00AF318B"/>
    <w:rsid w:val="00AF33D4"/>
    <w:rsid w:val="00AF33D5"/>
    <w:rsid w:val="00AF407C"/>
    <w:rsid w:val="00AF4AEC"/>
    <w:rsid w:val="00AF4AF6"/>
    <w:rsid w:val="00AF4AFF"/>
    <w:rsid w:val="00AF4F66"/>
    <w:rsid w:val="00AF516B"/>
    <w:rsid w:val="00AF5D79"/>
    <w:rsid w:val="00AF6A0C"/>
    <w:rsid w:val="00AF7117"/>
    <w:rsid w:val="00AF71B3"/>
    <w:rsid w:val="00AF71CB"/>
    <w:rsid w:val="00B003AD"/>
    <w:rsid w:val="00B01AF1"/>
    <w:rsid w:val="00B02734"/>
    <w:rsid w:val="00B02B9F"/>
    <w:rsid w:val="00B030ED"/>
    <w:rsid w:val="00B038E6"/>
    <w:rsid w:val="00B03AEB"/>
    <w:rsid w:val="00B04428"/>
    <w:rsid w:val="00B04496"/>
    <w:rsid w:val="00B04888"/>
    <w:rsid w:val="00B04D6D"/>
    <w:rsid w:val="00B04ED0"/>
    <w:rsid w:val="00B05B2F"/>
    <w:rsid w:val="00B0623A"/>
    <w:rsid w:val="00B06320"/>
    <w:rsid w:val="00B071C4"/>
    <w:rsid w:val="00B07320"/>
    <w:rsid w:val="00B07C23"/>
    <w:rsid w:val="00B10063"/>
    <w:rsid w:val="00B10185"/>
    <w:rsid w:val="00B10434"/>
    <w:rsid w:val="00B104A3"/>
    <w:rsid w:val="00B10A9C"/>
    <w:rsid w:val="00B10AA9"/>
    <w:rsid w:val="00B10E06"/>
    <w:rsid w:val="00B10F83"/>
    <w:rsid w:val="00B1112B"/>
    <w:rsid w:val="00B11A02"/>
    <w:rsid w:val="00B11C60"/>
    <w:rsid w:val="00B11CE6"/>
    <w:rsid w:val="00B11E4D"/>
    <w:rsid w:val="00B12016"/>
    <w:rsid w:val="00B12284"/>
    <w:rsid w:val="00B12463"/>
    <w:rsid w:val="00B124C0"/>
    <w:rsid w:val="00B1264D"/>
    <w:rsid w:val="00B12926"/>
    <w:rsid w:val="00B13248"/>
    <w:rsid w:val="00B1373D"/>
    <w:rsid w:val="00B13982"/>
    <w:rsid w:val="00B13B05"/>
    <w:rsid w:val="00B14013"/>
    <w:rsid w:val="00B141CB"/>
    <w:rsid w:val="00B144FC"/>
    <w:rsid w:val="00B147C0"/>
    <w:rsid w:val="00B159C5"/>
    <w:rsid w:val="00B15CF4"/>
    <w:rsid w:val="00B15DE4"/>
    <w:rsid w:val="00B15F62"/>
    <w:rsid w:val="00B163BE"/>
    <w:rsid w:val="00B166BF"/>
    <w:rsid w:val="00B16E1C"/>
    <w:rsid w:val="00B175EB"/>
    <w:rsid w:val="00B1781C"/>
    <w:rsid w:val="00B17C79"/>
    <w:rsid w:val="00B17DA4"/>
    <w:rsid w:val="00B20807"/>
    <w:rsid w:val="00B208A6"/>
    <w:rsid w:val="00B21041"/>
    <w:rsid w:val="00B21676"/>
    <w:rsid w:val="00B219EC"/>
    <w:rsid w:val="00B21E57"/>
    <w:rsid w:val="00B221D7"/>
    <w:rsid w:val="00B2249E"/>
    <w:rsid w:val="00B225F8"/>
    <w:rsid w:val="00B226C7"/>
    <w:rsid w:val="00B2291F"/>
    <w:rsid w:val="00B22AA0"/>
    <w:rsid w:val="00B22D53"/>
    <w:rsid w:val="00B22E74"/>
    <w:rsid w:val="00B23535"/>
    <w:rsid w:val="00B23726"/>
    <w:rsid w:val="00B23D2C"/>
    <w:rsid w:val="00B24536"/>
    <w:rsid w:val="00B24977"/>
    <w:rsid w:val="00B249E4"/>
    <w:rsid w:val="00B25006"/>
    <w:rsid w:val="00B250EF"/>
    <w:rsid w:val="00B254E3"/>
    <w:rsid w:val="00B25E44"/>
    <w:rsid w:val="00B2604A"/>
    <w:rsid w:val="00B264CC"/>
    <w:rsid w:val="00B26A3B"/>
    <w:rsid w:val="00B26AA2"/>
    <w:rsid w:val="00B26C54"/>
    <w:rsid w:val="00B26E4B"/>
    <w:rsid w:val="00B26EE2"/>
    <w:rsid w:val="00B27107"/>
    <w:rsid w:val="00B273B8"/>
    <w:rsid w:val="00B274B3"/>
    <w:rsid w:val="00B275C6"/>
    <w:rsid w:val="00B275D7"/>
    <w:rsid w:val="00B27617"/>
    <w:rsid w:val="00B30D74"/>
    <w:rsid w:val="00B312D4"/>
    <w:rsid w:val="00B31456"/>
    <w:rsid w:val="00B3164A"/>
    <w:rsid w:val="00B319F5"/>
    <w:rsid w:val="00B32087"/>
    <w:rsid w:val="00B32D00"/>
    <w:rsid w:val="00B32D28"/>
    <w:rsid w:val="00B32F7D"/>
    <w:rsid w:val="00B32FF8"/>
    <w:rsid w:val="00B33092"/>
    <w:rsid w:val="00B3376C"/>
    <w:rsid w:val="00B34083"/>
    <w:rsid w:val="00B340A0"/>
    <w:rsid w:val="00B344AC"/>
    <w:rsid w:val="00B3491B"/>
    <w:rsid w:val="00B34A6E"/>
    <w:rsid w:val="00B34E86"/>
    <w:rsid w:val="00B351AC"/>
    <w:rsid w:val="00B35A22"/>
    <w:rsid w:val="00B35ABB"/>
    <w:rsid w:val="00B35E14"/>
    <w:rsid w:val="00B3604A"/>
    <w:rsid w:val="00B36528"/>
    <w:rsid w:val="00B3658D"/>
    <w:rsid w:val="00B365F6"/>
    <w:rsid w:val="00B36EA2"/>
    <w:rsid w:val="00B37068"/>
    <w:rsid w:val="00B371CD"/>
    <w:rsid w:val="00B37A47"/>
    <w:rsid w:val="00B37C02"/>
    <w:rsid w:val="00B405EE"/>
    <w:rsid w:val="00B4115C"/>
    <w:rsid w:val="00B419D3"/>
    <w:rsid w:val="00B41D0C"/>
    <w:rsid w:val="00B41D5C"/>
    <w:rsid w:val="00B43494"/>
    <w:rsid w:val="00B43763"/>
    <w:rsid w:val="00B4394B"/>
    <w:rsid w:val="00B43B9D"/>
    <w:rsid w:val="00B43D66"/>
    <w:rsid w:val="00B44DB3"/>
    <w:rsid w:val="00B464B4"/>
    <w:rsid w:val="00B465CF"/>
    <w:rsid w:val="00B466D6"/>
    <w:rsid w:val="00B46973"/>
    <w:rsid w:val="00B469C0"/>
    <w:rsid w:val="00B469E9"/>
    <w:rsid w:val="00B46AD9"/>
    <w:rsid w:val="00B476ED"/>
    <w:rsid w:val="00B47B6B"/>
    <w:rsid w:val="00B47E5D"/>
    <w:rsid w:val="00B50B1F"/>
    <w:rsid w:val="00B50E02"/>
    <w:rsid w:val="00B50F16"/>
    <w:rsid w:val="00B51118"/>
    <w:rsid w:val="00B51649"/>
    <w:rsid w:val="00B520B9"/>
    <w:rsid w:val="00B52281"/>
    <w:rsid w:val="00B52293"/>
    <w:rsid w:val="00B5248A"/>
    <w:rsid w:val="00B52B26"/>
    <w:rsid w:val="00B5357F"/>
    <w:rsid w:val="00B53644"/>
    <w:rsid w:val="00B53B26"/>
    <w:rsid w:val="00B5420F"/>
    <w:rsid w:val="00B54213"/>
    <w:rsid w:val="00B5436C"/>
    <w:rsid w:val="00B545A7"/>
    <w:rsid w:val="00B54873"/>
    <w:rsid w:val="00B54FE0"/>
    <w:rsid w:val="00B556F7"/>
    <w:rsid w:val="00B5600B"/>
    <w:rsid w:val="00B56A80"/>
    <w:rsid w:val="00B577B3"/>
    <w:rsid w:val="00B578B4"/>
    <w:rsid w:val="00B57991"/>
    <w:rsid w:val="00B602C7"/>
    <w:rsid w:val="00B609BA"/>
    <w:rsid w:val="00B6128E"/>
    <w:rsid w:val="00B61F59"/>
    <w:rsid w:val="00B623A5"/>
    <w:rsid w:val="00B6245D"/>
    <w:rsid w:val="00B62632"/>
    <w:rsid w:val="00B628CD"/>
    <w:rsid w:val="00B630C3"/>
    <w:rsid w:val="00B63C54"/>
    <w:rsid w:val="00B63F30"/>
    <w:rsid w:val="00B63FA2"/>
    <w:rsid w:val="00B643E2"/>
    <w:rsid w:val="00B64466"/>
    <w:rsid w:val="00B64A5B"/>
    <w:rsid w:val="00B64DA2"/>
    <w:rsid w:val="00B65AB2"/>
    <w:rsid w:val="00B65D68"/>
    <w:rsid w:val="00B65FF7"/>
    <w:rsid w:val="00B66834"/>
    <w:rsid w:val="00B6694A"/>
    <w:rsid w:val="00B66C67"/>
    <w:rsid w:val="00B66D24"/>
    <w:rsid w:val="00B66F4B"/>
    <w:rsid w:val="00B67A9C"/>
    <w:rsid w:val="00B67FF8"/>
    <w:rsid w:val="00B70022"/>
    <w:rsid w:val="00B7036C"/>
    <w:rsid w:val="00B7049B"/>
    <w:rsid w:val="00B709DE"/>
    <w:rsid w:val="00B70EE2"/>
    <w:rsid w:val="00B71351"/>
    <w:rsid w:val="00B71844"/>
    <w:rsid w:val="00B718B3"/>
    <w:rsid w:val="00B71E37"/>
    <w:rsid w:val="00B723D2"/>
    <w:rsid w:val="00B727F0"/>
    <w:rsid w:val="00B7283F"/>
    <w:rsid w:val="00B72938"/>
    <w:rsid w:val="00B72E8D"/>
    <w:rsid w:val="00B7344D"/>
    <w:rsid w:val="00B739D0"/>
    <w:rsid w:val="00B73A0B"/>
    <w:rsid w:val="00B73C65"/>
    <w:rsid w:val="00B73FDA"/>
    <w:rsid w:val="00B74078"/>
    <w:rsid w:val="00B7411E"/>
    <w:rsid w:val="00B74DF2"/>
    <w:rsid w:val="00B74F6D"/>
    <w:rsid w:val="00B75203"/>
    <w:rsid w:val="00B75233"/>
    <w:rsid w:val="00B7527F"/>
    <w:rsid w:val="00B752D6"/>
    <w:rsid w:val="00B753C3"/>
    <w:rsid w:val="00B758BF"/>
    <w:rsid w:val="00B75C65"/>
    <w:rsid w:val="00B75E6D"/>
    <w:rsid w:val="00B75F4F"/>
    <w:rsid w:val="00B761AC"/>
    <w:rsid w:val="00B765CD"/>
    <w:rsid w:val="00B76DC9"/>
    <w:rsid w:val="00B77977"/>
    <w:rsid w:val="00B7798D"/>
    <w:rsid w:val="00B77BED"/>
    <w:rsid w:val="00B77D43"/>
    <w:rsid w:val="00B80011"/>
    <w:rsid w:val="00B805EA"/>
    <w:rsid w:val="00B80691"/>
    <w:rsid w:val="00B8099E"/>
    <w:rsid w:val="00B810BB"/>
    <w:rsid w:val="00B811A6"/>
    <w:rsid w:val="00B81479"/>
    <w:rsid w:val="00B81B25"/>
    <w:rsid w:val="00B81F86"/>
    <w:rsid w:val="00B82102"/>
    <w:rsid w:val="00B82A7F"/>
    <w:rsid w:val="00B8334D"/>
    <w:rsid w:val="00B8361B"/>
    <w:rsid w:val="00B83748"/>
    <w:rsid w:val="00B84577"/>
    <w:rsid w:val="00B8547C"/>
    <w:rsid w:val="00B8574F"/>
    <w:rsid w:val="00B85885"/>
    <w:rsid w:val="00B85923"/>
    <w:rsid w:val="00B85A78"/>
    <w:rsid w:val="00B85C8A"/>
    <w:rsid w:val="00B85FAB"/>
    <w:rsid w:val="00B866CE"/>
    <w:rsid w:val="00B86E26"/>
    <w:rsid w:val="00B87006"/>
    <w:rsid w:val="00B87415"/>
    <w:rsid w:val="00B876A6"/>
    <w:rsid w:val="00B87934"/>
    <w:rsid w:val="00B87A33"/>
    <w:rsid w:val="00B87CDA"/>
    <w:rsid w:val="00B87D67"/>
    <w:rsid w:val="00B902BC"/>
    <w:rsid w:val="00B902DA"/>
    <w:rsid w:val="00B90EDF"/>
    <w:rsid w:val="00B9122A"/>
    <w:rsid w:val="00B91462"/>
    <w:rsid w:val="00B914B8"/>
    <w:rsid w:val="00B91505"/>
    <w:rsid w:val="00B916D8"/>
    <w:rsid w:val="00B91803"/>
    <w:rsid w:val="00B921D7"/>
    <w:rsid w:val="00B922E0"/>
    <w:rsid w:val="00B924AB"/>
    <w:rsid w:val="00B92D74"/>
    <w:rsid w:val="00B94078"/>
    <w:rsid w:val="00B9408B"/>
    <w:rsid w:val="00B94400"/>
    <w:rsid w:val="00B9440C"/>
    <w:rsid w:val="00B944B9"/>
    <w:rsid w:val="00B94524"/>
    <w:rsid w:val="00B945A8"/>
    <w:rsid w:val="00B94F24"/>
    <w:rsid w:val="00B951CD"/>
    <w:rsid w:val="00B956DE"/>
    <w:rsid w:val="00B957CE"/>
    <w:rsid w:val="00B95A02"/>
    <w:rsid w:val="00B95F2C"/>
    <w:rsid w:val="00B95F65"/>
    <w:rsid w:val="00B95FA4"/>
    <w:rsid w:val="00B961C1"/>
    <w:rsid w:val="00B96474"/>
    <w:rsid w:val="00B96916"/>
    <w:rsid w:val="00B971B6"/>
    <w:rsid w:val="00B97777"/>
    <w:rsid w:val="00B97C24"/>
    <w:rsid w:val="00B97DD1"/>
    <w:rsid w:val="00BA0B7D"/>
    <w:rsid w:val="00BA1531"/>
    <w:rsid w:val="00BA17EF"/>
    <w:rsid w:val="00BA1884"/>
    <w:rsid w:val="00BA1C86"/>
    <w:rsid w:val="00BA245B"/>
    <w:rsid w:val="00BA25BD"/>
    <w:rsid w:val="00BA25EE"/>
    <w:rsid w:val="00BA2A0B"/>
    <w:rsid w:val="00BA2A31"/>
    <w:rsid w:val="00BA2CD8"/>
    <w:rsid w:val="00BA384F"/>
    <w:rsid w:val="00BA3DCB"/>
    <w:rsid w:val="00BA3EB1"/>
    <w:rsid w:val="00BA414F"/>
    <w:rsid w:val="00BA41D4"/>
    <w:rsid w:val="00BA427E"/>
    <w:rsid w:val="00BA46C1"/>
    <w:rsid w:val="00BA4B66"/>
    <w:rsid w:val="00BA4BC9"/>
    <w:rsid w:val="00BA4C78"/>
    <w:rsid w:val="00BA5870"/>
    <w:rsid w:val="00BA5F03"/>
    <w:rsid w:val="00BA6859"/>
    <w:rsid w:val="00BA6CD5"/>
    <w:rsid w:val="00BA6CFE"/>
    <w:rsid w:val="00BA6E14"/>
    <w:rsid w:val="00BA70E0"/>
    <w:rsid w:val="00BA7657"/>
    <w:rsid w:val="00BA7AE1"/>
    <w:rsid w:val="00BB0F96"/>
    <w:rsid w:val="00BB1075"/>
    <w:rsid w:val="00BB11A3"/>
    <w:rsid w:val="00BB12BB"/>
    <w:rsid w:val="00BB1CFA"/>
    <w:rsid w:val="00BB1D66"/>
    <w:rsid w:val="00BB1F4A"/>
    <w:rsid w:val="00BB1F91"/>
    <w:rsid w:val="00BB1FB5"/>
    <w:rsid w:val="00BB2079"/>
    <w:rsid w:val="00BB2145"/>
    <w:rsid w:val="00BB224D"/>
    <w:rsid w:val="00BB225A"/>
    <w:rsid w:val="00BB24D7"/>
    <w:rsid w:val="00BB2823"/>
    <w:rsid w:val="00BB2C6D"/>
    <w:rsid w:val="00BB2D00"/>
    <w:rsid w:val="00BB2F65"/>
    <w:rsid w:val="00BB3236"/>
    <w:rsid w:val="00BB36D7"/>
    <w:rsid w:val="00BB3AE6"/>
    <w:rsid w:val="00BB45AF"/>
    <w:rsid w:val="00BB4BA8"/>
    <w:rsid w:val="00BB54A7"/>
    <w:rsid w:val="00BB5CE4"/>
    <w:rsid w:val="00BB5EFC"/>
    <w:rsid w:val="00BB6351"/>
    <w:rsid w:val="00BB6419"/>
    <w:rsid w:val="00BB6EC8"/>
    <w:rsid w:val="00BB6EF0"/>
    <w:rsid w:val="00BB6F29"/>
    <w:rsid w:val="00BB7531"/>
    <w:rsid w:val="00BB75C8"/>
    <w:rsid w:val="00BB776A"/>
    <w:rsid w:val="00BB7A08"/>
    <w:rsid w:val="00BB7A8B"/>
    <w:rsid w:val="00BB7D23"/>
    <w:rsid w:val="00BB7FDD"/>
    <w:rsid w:val="00BC08B1"/>
    <w:rsid w:val="00BC08E3"/>
    <w:rsid w:val="00BC0937"/>
    <w:rsid w:val="00BC09D8"/>
    <w:rsid w:val="00BC0D35"/>
    <w:rsid w:val="00BC0DA3"/>
    <w:rsid w:val="00BC137B"/>
    <w:rsid w:val="00BC1A0D"/>
    <w:rsid w:val="00BC2039"/>
    <w:rsid w:val="00BC266A"/>
    <w:rsid w:val="00BC2A42"/>
    <w:rsid w:val="00BC2B8A"/>
    <w:rsid w:val="00BC2B8D"/>
    <w:rsid w:val="00BC3769"/>
    <w:rsid w:val="00BC4177"/>
    <w:rsid w:val="00BC41B2"/>
    <w:rsid w:val="00BC45C1"/>
    <w:rsid w:val="00BC46C6"/>
    <w:rsid w:val="00BC4A4C"/>
    <w:rsid w:val="00BC4C85"/>
    <w:rsid w:val="00BC5386"/>
    <w:rsid w:val="00BC5727"/>
    <w:rsid w:val="00BC5D29"/>
    <w:rsid w:val="00BC5F0A"/>
    <w:rsid w:val="00BC6224"/>
    <w:rsid w:val="00BC7114"/>
    <w:rsid w:val="00BC73F2"/>
    <w:rsid w:val="00BC7400"/>
    <w:rsid w:val="00BC754B"/>
    <w:rsid w:val="00BC77D1"/>
    <w:rsid w:val="00BD051D"/>
    <w:rsid w:val="00BD12C5"/>
    <w:rsid w:val="00BD137C"/>
    <w:rsid w:val="00BD21DB"/>
    <w:rsid w:val="00BD2808"/>
    <w:rsid w:val="00BD2D5D"/>
    <w:rsid w:val="00BD3AAD"/>
    <w:rsid w:val="00BD3CCB"/>
    <w:rsid w:val="00BD40C4"/>
    <w:rsid w:val="00BD40D1"/>
    <w:rsid w:val="00BD4183"/>
    <w:rsid w:val="00BD430D"/>
    <w:rsid w:val="00BD463A"/>
    <w:rsid w:val="00BD4A91"/>
    <w:rsid w:val="00BD4B47"/>
    <w:rsid w:val="00BD5161"/>
    <w:rsid w:val="00BD53FE"/>
    <w:rsid w:val="00BD569F"/>
    <w:rsid w:val="00BD64CD"/>
    <w:rsid w:val="00BD6A3A"/>
    <w:rsid w:val="00BD6D8D"/>
    <w:rsid w:val="00BD71DE"/>
    <w:rsid w:val="00BD7246"/>
    <w:rsid w:val="00BD7249"/>
    <w:rsid w:val="00BD7490"/>
    <w:rsid w:val="00BD7944"/>
    <w:rsid w:val="00BD7CD3"/>
    <w:rsid w:val="00BD7ED2"/>
    <w:rsid w:val="00BE02EA"/>
    <w:rsid w:val="00BE0F3D"/>
    <w:rsid w:val="00BE121D"/>
    <w:rsid w:val="00BE1812"/>
    <w:rsid w:val="00BE196F"/>
    <w:rsid w:val="00BE242B"/>
    <w:rsid w:val="00BE24BA"/>
    <w:rsid w:val="00BE2D43"/>
    <w:rsid w:val="00BE3182"/>
    <w:rsid w:val="00BE337F"/>
    <w:rsid w:val="00BE36E1"/>
    <w:rsid w:val="00BE3A3D"/>
    <w:rsid w:val="00BE3F19"/>
    <w:rsid w:val="00BE4889"/>
    <w:rsid w:val="00BE4F5C"/>
    <w:rsid w:val="00BE4FAA"/>
    <w:rsid w:val="00BE503A"/>
    <w:rsid w:val="00BE53FF"/>
    <w:rsid w:val="00BE54E5"/>
    <w:rsid w:val="00BE567F"/>
    <w:rsid w:val="00BE5A3F"/>
    <w:rsid w:val="00BE644E"/>
    <w:rsid w:val="00BE6547"/>
    <w:rsid w:val="00BE66CE"/>
    <w:rsid w:val="00BE6AE7"/>
    <w:rsid w:val="00BE6F8F"/>
    <w:rsid w:val="00BE7463"/>
    <w:rsid w:val="00BE75FA"/>
    <w:rsid w:val="00BE77E4"/>
    <w:rsid w:val="00BE7FFB"/>
    <w:rsid w:val="00BF00EA"/>
    <w:rsid w:val="00BF0300"/>
    <w:rsid w:val="00BF0F86"/>
    <w:rsid w:val="00BF14AD"/>
    <w:rsid w:val="00BF15FD"/>
    <w:rsid w:val="00BF1C95"/>
    <w:rsid w:val="00BF21D7"/>
    <w:rsid w:val="00BF24A7"/>
    <w:rsid w:val="00BF2B6D"/>
    <w:rsid w:val="00BF2BB0"/>
    <w:rsid w:val="00BF2FAF"/>
    <w:rsid w:val="00BF3062"/>
    <w:rsid w:val="00BF309C"/>
    <w:rsid w:val="00BF38BD"/>
    <w:rsid w:val="00BF3A2E"/>
    <w:rsid w:val="00BF3A87"/>
    <w:rsid w:val="00BF41DD"/>
    <w:rsid w:val="00BF4C04"/>
    <w:rsid w:val="00BF4D42"/>
    <w:rsid w:val="00BF4E9B"/>
    <w:rsid w:val="00BF501A"/>
    <w:rsid w:val="00BF5495"/>
    <w:rsid w:val="00BF59A8"/>
    <w:rsid w:val="00BF5A6F"/>
    <w:rsid w:val="00BF5A94"/>
    <w:rsid w:val="00BF5C32"/>
    <w:rsid w:val="00BF5D0B"/>
    <w:rsid w:val="00BF5D79"/>
    <w:rsid w:val="00BF601B"/>
    <w:rsid w:val="00BF6539"/>
    <w:rsid w:val="00BF675B"/>
    <w:rsid w:val="00BF67D0"/>
    <w:rsid w:val="00BF6B4A"/>
    <w:rsid w:val="00BF6F48"/>
    <w:rsid w:val="00BF6F83"/>
    <w:rsid w:val="00BF7680"/>
    <w:rsid w:val="00BF771D"/>
    <w:rsid w:val="00BF7818"/>
    <w:rsid w:val="00BF7883"/>
    <w:rsid w:val="00BF7A8B"/>
    <w:rsid w:val="00BF7B9E"/>
    <w:rsid w:val="00BF7D0F"/>
    <w:rsid w:val="00BF7EA2"/>
    <w:rsid w:val="00C00055"/>
    <w:rsid w:val="00C0068F"/>
    <w:rsid w:val="00C01275"/>
    <w:rsid w:val="00C01548"/>
    <w:rsid w:val="00C01C17"/>
    <w:rsid w:val="00C02719"/>
    <w:rsid w:val="00C0274E"/>
    <w:rsid w:val="00C0287E"/>
    <w:rsid w:val="00C02BE8"/>
    <w:rsid w:val="00C02E45"/>
    <w:rsid w:val="00C02F23"/>
    <w:rsid w:val="00C03113"/>
    <w:rsid w:val="00C0319D"/>
    <w:rsid w:val="00C03549"/>
    <w:rsid w:val="00C03789"/>
    <w:rsid w:val="00C0379D"/>
    <w:rsid w:val="00C037AE"/>
    <w:rsid w:val="00C038B5"/>
    <w:rsid w:val="00C03E45"/>
    <w:rsid w:val="00C04370"/>
    <w:rsid w:val="00C0448F"/>
    <w:rsid w:val="00C046A3"/>
    <w:rsid w:val="00C04741"/>
    <w:rsid w:val="00C049B8"/>
    <w:rsid w:val="00C04E3A"/>
    <w:rsid w:val="00C04E46"/>
    <w:rsid w:val="00C056C6"/>
    <w:rsid w:val="00C05FC8"/>
    <w:rsid w:val="00C06151"/>
    <w:rsid w:val="00C0621F"/>
    <w:rsid w:val="00C063B2"/>
    <w:rsid w:val="00C065FE"/>
    <w:rsid w:val="00C06612"/>
    <w:rsid w:val="00C0678F"/>
    <w:rsid w:val="00C06874"/>
    <w:rsid w:val="00C068E9"/>
    <w:rsid w:val="00C069C9"/>
    <w:rsid w:val="00C06B46"/>
    <w:rsid w:val="00C06CFB"/>
    <w:rsid w:val="00C06EFA"/>
    <w:rsid w:val="00C0745B"/>
    <w:rsid w:val="00C07B9D"/>
    <w:rsid w:val="00C07BC9"/>
    <w:rsid w:val="00C1020B"/>
    <w:rsid w:val="00C10AA5"/>
    <w:rsid w:val="00C10DB7"/>
    <w:rsid w:val="00C1163C"/>
    <w:rsid w:val="00C11A55"/>
    <w:rsid w:val="00C1265E"/>
    <w:rsid w:val="00C12790"/>
    <w:rsid w:val="00C12863"/>
    <w:rsid w:val="00C12F83"/>
    <w:rsid w:val="00C13DCD"/>
    <w:rsid w:val="00C149CF"/>
    <w:rsid w:val="00C149DC"/>
    <w:rsid w:val="00C1536A"/>
    <w:rsid w:val="00C165E8"/>
    <w:rsid w:val="00C16967"/>
    <w:rsid w:val="00C16D8A"/>
    <w:rsid w:val="00C171F5"/>
    <w:rsid w:val="00C177CE"/>
    <w:rsid w:val="00C178EC"/>
    <w:rsid w:val="00C17BB9"/>
    <w:rsid w:val="00C17D7F"/>
    <w:rsid w:val="00C20548"/>
    <w:rsid w:val="00C20D95"/>
    <w:rsid w:val="00C2126D"/>
    <w:rsid w:val="00C2180C"/>
    <w:rsid w:val="00C21DE5"/>
    <w:rsid w:val="00C226D5"/>
    <w:rsid w:val="00C22EB1"/>
    <w:rsid w:val="00C234A3"/>
    <w:rsid w:val="00C23D78"/>
    <w:rsid w:val="00C23E17"/>
    <w:rsid w:val="00C24149"/>
    <w:rsid w:val="00C24541"/>
    <w:rsid w:val="00C24BA4"/>
    <w:rsid w:val="00C24C24"/>
    <w:rsid w:val="00C24D02"/>
    <w:rsid w:val="00C24D92"/>
    <w:rsid w:val="00C2554A"/>
    <w:rsid w:val="00C25754"/>
    <w:rsid w:val="00C25B63"/>
    <w:rsid w:val="00C26069"/>
    <w:rsid w:val="00C263A9"/>
    <w:rsid w:val="00C26D95"/>
    <w:rsid w:val="00C27801"/>
    <w:rsid w:val="00C27817"/>
    <w:rsid w:val="00C27E20"/>
    <w:rsid w:val="00C300F8"/>
    <w:rsid w:val="00C30344"/>
    <w:rsid w:val="00C30B64"/>
    <w:rsid w:val="00C31037"/>
    <w:rsid w:val="00C31194"/>
    <w:rsid w:val="00C31749"/>
    <w:rsid w:val="00C31D53"/>
    <w:rsid w:val="00C31E43"/>
    <w:rsid w:val="00C32295"/>
    <w:rsid w:val="00C327E0"/>
    <w:rsid w:val="00C3284D"/>
    <w:rsid w:val="00C3293A"/>
    <w:rsid w:val="00C33AE6"/>
    <w:rsid w:val="00C33AFD"/>
    <w:rsid w:val="00C33B70"/>
    <w:rsid w:val="00C33C3B"/>
    <w:rsid w:val="00C33CAB"/>
    <w:rsid w:val="00C34347"/>
    <w:rsid w:val="00C34B44"/>
    <w:rsid w:val="00C354B0"/>
    <w:rsid w:val="00C3557F"/>
    <w:rsid w:val="00C35714"/>
    <w:rsid w:val="00C35B27"/>
    <w:rsid w:val="00C35BA2"/>
    <w:rsid w:val="00C3617E"/>
    <w:rsid w:val="00C365C1"/>
    <w:rsid w:val="00C367FD"/>
    <w:rsid w:val="00C36CD4"/>
    <w:rsid w:val="00C37520"/>
    <w:rsid w:val="00C3761A"/>
    <w:rsid w:val="00C37CE5"/>
    <w:rsid w:val="00C37FD7"/>
    <w:rsid w:val="00C4055A"/>
    <w:rsid w:val="00C408D8"/>
    <w:rsid w:val="00C40A44"/>
    <w:rsid w:val="00C40BE2"/>
    <w:rsid w:val="00C412C1"/>
    <w:rsid w:val="00C4133C"/>
    <w:rsid w:val="00C41534"/>
    <w:rsid w:val="00C417E8"/>
    <w:rsid w:val="00C418B3"/>
    <w:rsid w:val="00C41B03"/>
    <w:rsid w:val="00C41C73"/>
    <w:rsid w:val="00C42087"/>
    <w:rsid w:val="00C42947"/>
    <w:rsid w:val="00C42AFF"/>
    <w:rsid w:val="00C42E93"/>
    <w:rsid w:val="00C434DF"/>
    <w:rsid w:val="00C43690"/>
    <w:rsid w:val="00C43915"/>
    <w:rsid w:val="00C43971"/>
    <w:rsid w:val="00C4460E"/>
    <w:rsid w:val="00C44958"/>
    <w:rsid w:val="00C44A68"/>
    <w:rsid w:val="00C44CA2"/>
    <w:rsid w:val="00C44EC5"/>
    <w:rsid w:val="00C44F64"/>
    <w:rsid w:val="00C44FDA"/>
    <w:rsid w:val="00C454D0"/>
    <w:rsid w:val="00C4568F"/>
    <w:rsid w:val="00C4574F"/>
    <w:rsid w:val="00C458F8"/>
    <w:rsid w:val="00C45B6F"/>
    <w:rsid w:val="00C46499"/>
    <w:rsid w:val="00C465EE"/>
    <w:rsid w:val="00C468F7"/>
    <w:rsid w:val="00C47136"/>
    <w:rsid w:val="00C47820"/>
    <w:rsid w:val="00C479EE"/>
    <w:rsid w:val="00C47DF9"/>
    <w:rsid w:val="00C50001"/>
    <w:rsid w:val="00C50004"/>
    <w:rsid w:val="00C5013E"/>
    <w:rsid w:val="00C509DF"/>
    <w:rsid w:val="00C50F83"/>
    <w:rsid w:val="00C51283"/>
    <w:rsid w:val="00C5145D"/>
    <w:rsid w:val="00C51464"/>
    <w:rsid w:val="00C51913"/>
    <w:rsid w:val="00C521DB"/>
    <w:rsid w:val="00C5288E"/>
    <w:rsid w:val="00C5304A"/>
    <w:rsid w:val="00C539E0"/>
    <w:rsid w:val="00C53DA6"/>
    <w:rsid w:val="00C545CF"/>
    <w:rsid w:val="00C54795"/>
    <w:rsid w:val="00C54925"/>
    <w:rsid w:val="00C54CF3"/>
    <w:rsid w:val="00C54DBE"/>
    <w:rsid w:val="00C5506E"/>
    <w:rsid w:val="00C5515B"/>
    <w:rsid w:val="00C55784"/>
    <w:rsid w:val="00C55AE9"/>
    <w:rsid w:val="00C55BB3"/>
    <w:rsid w:val="00C55EF8"/>
    <w:rsid w:val="00C56023"/>
    <w:rsid w:val="00C56856"/>
    <w:rsid w:val="00C56DB0"/>
    <w:rsid w:val="00C56F10"/>
    <w:rsid w:val="00C574A5"/>
    <w:rsid w:val="00C57BAA"/>
    <w:rsid w:val="00C57D7C"/>
    <w:rsid w:val="00C57F77"/>
    <w:rsid w:val="00C60951"/>
    <w:rsid w:val="00C60BB6"/>
    <w:rsid w:val="00C616F9"/>
    <w:rsid w:val="00C61A15"/>
    <w:rsid w:val="00C61CA5"/>
    <w:rsid w:val="00C620D0"/>
    <w:rsid w:val="00C62181"/>
    <w:rsid w:val="00C627B3"/>
    <w:rsid w:val="00C62A71"/>
    <w:rsid w:val="00C62C8A"/>
    <w:rsid w:val="00C62D96"/>
    <w:rsid w:val="00C62DFC"/>
    <w:rsid w:val="00C630BD"/>
    <w:rsid w:val="00C63325"/>
    <w:rsid w:val="00C6342B"/>
    <w:rsid w:val="00C635BE"/>
    <w:rsid w:val="00C639F0"/>
    <w:rsid w:val="00C63DBF"/>
    <w:rsid w:val="00C642A8"/>
    <w:rsid w:val="00C645D5"/>
    <w:rsid w:val="00C64724"/>
    <w:rsid w:val="00C64818"/>
    <w:rsid w:val="00C64950"/>
    <w:rsid w:val="00C64971"/>
    <w:rsid w:val="00C64B29"/>
    <w:rsid w:val="00C64C6B"/>
    <w:rsid w:val="00C652CB"/>
    <w:rsid w:val="00C6564E"/>
    <w:rsid w:val="00C65D85"/>
    <w:rsid w:val="00C65D9B"/>
    <w:rsid w:val="00C65E73"/>
    <w:rsid w:val="00C66D92"/>
    <w:rsid w:val="00C67121"/>
    <w:rsid w:val="00C67232"/>
    <w:rsid w:val="00C673DA"/>
    <w:rsid w:val="00C6741E"/>
    <w:rsid w:val="00C67545"/>
    <w:rsid w:val="00C67B30"/>
    <w:rsid w:val="00C700BD"/>
    <w:rsid w:val="00C70419"/>
    <w:rsid w:val="00C70E7D"/>
    <w:rsid w:val="00C71346"/>
    <w:rsid w:val="00C71A19"/>
    <w:rsid w:val="00C71D64"/>
    <w:rsid w:val="00C7244B"/>
    <w:rsid w:val="00C72DFB"/>
    <w:rsid w:val="00C743CD"/>
    <w:rsid w:val="00C74DE6"/>
    <w:rsid w:val="00C74F8F"/>
    <w:rsid w:val="00C74FBC"/>
    <w:rsid w:val="00C7545A"/>
    <w:rsid w:val="00C75492"/>
    <w:rsid w:val="00C75D6E"/>
    <w:rsid w:val="00C75F57"/>
    <w:rsid w:val="00C76047"/>
    <w:rsid w:val="00C762A7"/>
    <w:rsid w:val="00C763B7"/>
    <w:rsid w:val="00C76CE5"/>
    <w:rsid w:val="00C76DF3"/>
    <w:rsid w:val="00C77000"/>
    <w:rsid w:val="00C77153"/>
    <w:rsid w:val="00C77356"/>
    <w:rsid w:val="00C800E7"/>
    <w:rsid w:val="00C80762"/>
    <w:rsid w:val="00C8080A"/>
    <w:rsid w:val="00C80AA2"/>
    <w:rsid w:val="00C81713"/>
    <w:rsid w:val="00C81717"/>
    <w:rsid w:val="00C821A3"/>
    <w:rsid w:val="00C82473"/>
    <w:rsid w:val="00C825FF"/>
    <w:rsid w:val="00C82606"/>
    <w:rsid w:val="00C82AD6"/>
    <w:rsid w:val="00C82BDD"/>
    <w:rsid w:val="00C83872"/>
    <w:rsid w:val="00C83F2F"/>
    <w:rsid w:val="00C840F3"/>
    <w:rsid w:val="00C846BC"/>
    <w:rsid w:val="00C84B92"/>
    <w:rsid w:val="00C84CE7"/>
    <w:rsid w:val="00C86ED5"/>
    <w:rsid w:val="00C86F02"/>
    <w:rsid w:val="00C86FD5"/>
    <w:rsid w:val="00C876F7"/>
    <w:rsid w:val="00C877BA"/>
    <w:rsid w:val="00C90308"/>
    <w:rsid w:val="00C9120C"/>
    <w:rsid w:val="00C91781"/>
    <w:rsid w:val="00C91FDC"/>
    <w:rsid w:val="00C922D9"/>
    <w:rsid w:val="00C924D5"/>
    <w:rsid w:val="00C92A1F"/>
    <w:rsid w:val="00C93241"/>
    <w:rsid w:val="00C93375"/>
    <w:rsid w:val="00C94244"/>
    <w:rsid w:val="00C94548"/>
    <w:rsid w:val="00C945D8"/>
    <w:rsid w:val="00C9462D"/>
    <w:rsid w:val="00C94982"/>
    <w:rsid w:val="00C94B93"/>
    <w:rsid w:val="00C94C00"/>
    <w:rsid w:val="00C95029"/>
    <w:rsid w:val="00C95F06"/>
    <w:rsid w:val="00C96AAD"/>
    <w:rsid w:val="00C96B79"/>
    <w:rsid w:val="00C96DEC"/>
    <w:rsid w:val="00C96E8C"/>
    <w:rsid w:val="00C9753A"/>
    <w:rsid w:val="00C977BE"/>
    <w:rsid w:val="00C97B55"/>
    <w:rsid w:val="00CA0B12"/>
    <w:rsid w:val="00CA13DB"/>
    <w:rsid w:val="00CA1762"/>
    <w:rsid w:val="00CA18C1"/>
    <w:rsid w:val="00CA19B4"/>
    <w:rsid w:val="00CA1AA8"/>
    <w:rsid w:val="00CA1E8B"/>
    <w:rsid w:val="00CA1F33"/>
    <w:rsid w:val="00CA20E1"/>
    <w:rsid w:val="00CA26EC"/>
    <w:rsid w:val="00CA27B6"/>
    <w:rsid w:val="00CA27B7"/>
    <w:rsid w:val="00CA2D41"/>
    <w:rsid w:val="00CA2FA5"/>
    <w:rsid w:val="00CA32CF"/>
    <w:rsid w:val="00CA3AC6"/>
    <w:rsid w:val="00CA3BD6"/>
    <w:rsid w:val="00CA3CC1"/>
    <w:rsid w:val="00CA3E6A"/>
    <w:rsid w:val="00CA415E"/>
    <w:rsid w:val="00CA4298"/>
    <w:rsid w:val="00CA4660"/>
    <w:rsid w:val="00CA5093"/>
    <w:rsid w:val="00CA521A"/>
    <w:rsid w:val="00CA56A8"/>
    <w:rsid w:val="00CA56BF"/>
    <w:rsid w:val="00CA6231"/>
    <w:rsid w:val="00CA62A6"/>
    <w:rsid w:val="00CA62C2"/>
    <w:rsid w:val="00CA65C0"/>
    <w:rsid w:val="00CA672B"/>
    <w:rsid w:val="00CA71C9"/>
    <w:rsid w:val="00CA7307"/>
    <w:rsid w:val="00CA7416"/>
    <w:rsid w:val="00CA7A9C"/>
    <w:rsid w:val="00CA7C5A"/>
    <w:rsid w:val="00CA7CCC"/>
    <w:rsid w:val="00CB0749"/>
    <w:rsid w:val="00CB1365"/>
    <w:rsid w:val="00CB15D9"/>
    <w:rsid w:val="00CB1AEA"/>
    <w:rsid w:val="00CB1B57"/>
    <w:rsid w:val="00CB24C4"/>
    <w:rsid w:val="00CB2524"/>
    <w:rsid w:val="00CB2F01"/>
    <w:rsid w:val="00CB2FE2"/>
    <w:rsid w:val="00CB3C51"/>
    <w:rsid w:val="00CB43A1"/>
    <w:rsid w:val="00CB453B"/>
    <w:rsid w:val="00CB459A"/>
    <w:rsid w:val="00CB47D2"/>
    <w:rsid w:val="00CB4849"/>
    <w:rsid w:val="00CB48CB"/>
    <w:rsid w:val="00CB48E5"/>
    <w:rsid w:val="00CB5294"/>
    <w:rsid w:val="00CB5772"/>
    <w:rsid w:val="00CB5919"/>
    <w:rsid w:val="00CB5F68"/>
    <w:rsid w:val="00CB616C"/>
    <w:rsid w:val="00CB6E8E"/>
    <w:rsid w:val="00CB7608"/>
    <w:rsid w:val="00CB7757"/>
    <w:rsid w:val="00CB797B"/>
    <w:rsid w:val="00CC00AD"/>
    <w:rsid w:val="00CC0156"/>
    <w:rsid w:val="00CC0246"/>
    <w:rsid w:val="00CC0CDB"/>
    <w:rsid w:val="00CC0FFF"/>
    <w:rsid w:val="00CC1BDC"/>
    <w:rsid w:val="00CC277E"/>
    <w:rsid w:val="00CC28C4"/>
    <w:rsid w:val="00CC30FE"/>
    <w:rsid w:val="00CC3397"/>
    <w:rsid w:val="00CC362A"/>
    <w:rsid w:val="00CC3717"/>
    <w:rsid w:val="00CC39F8"/>
    <w:rsid w:val="00CC3AEB"/>
    <w:rsid w:val="00CC410C"/>
    <w:rsid w:val="00CC4780"/>
    <w:rsid w:val="00CC4844"/>
    <w:rsid w:val="00CC487C"/>
    <w:rsid w:val="00CC4BE8"/>
    <w:rsid w:val="00CC557F"/>
    <w:rsid w:val="00CC6006"/>
    <w:rsid w:val="00CC6361"/>
    <w:rsid w:val="00CC64A2"/>
    <w:rsid w:val="00CC65C5"/>
    <w:rsid w:val="00CC6E9E"/>
    <w:rsid w:val="00CC722F"/>
    <w:rsid w:val="00CC794C"/>
    <w:rsid w:val="00CC7E74"/>
    <w:rsid w:val="00CC7FA4"/>
    <w:rsid w:val="00CD0012"/>
    <w:rsid w:val="00CD02AB"/>
    <w:rsid w:val="00CD09D7"/>
    <w:rsid w:val="00CD0B29"/>
    <w:rsid w:val="00CD0D66"/>
    <w:rsid w:val="00CD0E20"/>
    <w:rsid w:val="00CD0EB9"/>
    <w:rsid w:val="00CD0ED0"/>
    <w:rsid w:val="00CD1292"/>
    <w:rsid w:val="00CD13BA"/>
    <w:rsid w:val="00CD18E0"/>
    <w:rsid w:val="00CD1A88"/>
    <w:rsid w:val="00CD1BE2"/>
    <w:rsid w:val="00CD1F8A"/>
    <w:rsid w:val="00CD2346"/>
    <w:rsid w:val="00CD2717"/>
    <w:rsid w:val="00CD2A2F"/>
    <w:rsid w:val="00CD2D44"/>
    <w:rsid w:val="00CD2EEA"/>
    <w:rsid w:val="00CD2F71"/>
    <w:rsid w:val="00CD3568"/>
    <w:rsid w:val="00CD3D2C"/>
    <w:rsid w:val="00CD480A"/>
    <w:rsid w:val="00CD5173"/>
    <w:rsid w:val="00CD5E03"/>
    <w:rsid w:val="00CD6341"/>
    <w:rsid w:val="00CD65D5"/>
    <w:rsid w:val="00CD693A"/>
    <w:rsid w:val="00CD69F6"/>
    <w:rsid w:val="00CD6BAF"/>
    <w:rsid w:val="00CD71D4"/>
    <w:rsid w:val="00CD7EDE"/>
    <w:rsid w:val="00CE01EE"/>
    <w:rsid w:val="00CE0556"/>
    <w:rsid w:val="00CE082E"/>
    <w:rsid w:val="00CE0D52"/>
    <w:rsid w:val="00CE0F0B"/>
    <w:rsid w:val="00CE1285"/>
    <w:rsid w:val="00CE19F3"/>
    <w:rsid w:val="00CE233B"/>
    <w:rsid w:val="00CE2804"/>
    <w:rsid w:val="00CE2B8D"/>
    <w:rsid w:val="00CE2BC6"/>
    <w:rsid w:val="00CE2F03"/>
    <w:rsid w:val="00CE3552"/>
    <w:rsid w:val="00CE394F"/>
    <w:rsid w:val="00CE3B8F"/>
    <w:rsid w:val="00CE3C98"/>
    <w:rsid w:val="00CE3DB7"/>
    <w:rsid w:val="00CE4442"/>
    <w:rsid w:val="00CE47C9"/>
    <w:rsid w:val="00CE4D0C"/>
    <w:rsid w:val="00CE54D7"/>
    <w:rsid w:val="00CE5539"/>
    <w:rsid w:val="00CE57E6"/>
    <w:rsid w:val="00CE5D5A"/>
    <w:rsid w:val="00CE627C"/>
    <w:rsid w:val="00CE645E"/>
    <w:rsid w:val="00CE6896"/>
    <w:rsid w:val="00CE6E71"/>
    <w:rsid w:val="00CE7C92"/>
    <w:rsid w:val="00CE7E39"/>
    <w:rsid w:val="00CF0355"/>
    <w:rsid w:val="00CF04B6"/>
    <w:rsid w:val="00CF1019"/>
    <w:rsid w:val="00CF181A"/>
    <w:rsid w:val="00CF2002"/>
    <w:rsid w:val="00CF20A7"/>
    <w:rsid w:val="00CF2192"/>
    <w:rsid w:val="00CF2488"/>
    <w:rsid w:val="00CF28B0"/>
    <w:rsid w:val="00CF2AFB"/>
    <w:rsid w:val="00CF2C38"/>
    <w:rsid w:val="00CF2E6C"/>
    <w:rsid w:val="00CF31DE"/>
    <w:rsid w:val="00CF342C"/>
    <w:rsid w:val="00CF3851"/>
    <w:rsid w:val="00CF3D21"/>
    <w:rsid w:val="00CF3DC5"/>
    <w:rsid w:val="00CF3EFE"/>
    <w:rsid w:val="00CF3F19"/>
    <w:rsid w:val="00CF4367"/>
    <w:rsid w:val="00CF445C"/>
    <w:rsid w:val="00CF4669"/>
    <w:rsid w:val="00CF4E71"/>
    <w:rsid w:val="00CF4F50"/>
    <w:rsid w:val="00CF5215"/>
    <w:rsid w:val="00CF54A7"/>
    <w:rsid w:val="00CF5770"/>
    <w:rsid w:val="00CF57C0"/>
    <w:rsid w:val="00CF5AB5"/>
    <w:rsid w:val="00CF6106"/>
    <w:rsid w:val="00CF624B"/>
    <w:rsid w:val="00CF653B"/>
    <w:rsid w:val="00CF6AF6"/>
    <w:rsid w:val="00CF71EE"/>
    <w:rsid w:val="00CF7409"/>
    <w:rsid w:val="00CF785D"/>
    <w:rsid w:val="00CF7B92"/>
    <w:rsid w:val="00CF7C0D"/>
    <w:rsid w:val="00CF7F0B"/>
    <w:rsid w:val="00D00237"/>
    <w:rsid w:val="00D0049E"/>
    <w:rsid w:val="00D007CE"/>
    <w:rsid w:val="00D00A7A"/>
    <w:rsid w:val="00D00B4D"/>
    <w:rsid w:val="00D00B70"/>
    <w:rsid w:val="00D00FDB"/>
    <w:rsid w:val="00D01213"/>
    <w:rsid w:val="00D0121C"/>
    <w:rsid w:val="00D01269"/>
    <w:rsid w:val="00D012D6"/>
    <w:rsid w:val="00D01952"/>
    <w:rsid w:val="00D01BA6"/>
    <w:rsid w:val="00D01D16"/>
    <w:rsid w:val="00D02905"/>
    <w:rsid w:val="00D02B12"/>
    <w:rsid w:val="00D02F1C"/>
    <w:rsid w:val="00D03B7F"/>
    <w:rsid w:val="00D0436F"/>
    <w:rsid w:val="00D04621"/>
    <w:rsid w:val="00D0491B"/>
    <w:rsid w:val="00D04D72"/>
    <w:rsid w:val="00D04E52"/>
    <w:rsid w:val="00D05515"/>
    <w:rsid w:val="00D05A57"/>
    <w:rsid w:val="00D05C11"/>
    <w:rsid w:val="00D0639C"/>
    <w:rsid w:val="00D0644D"/>
    <w:rsid w:val="00D06589"/>
    <w:rsid w:val="00D06BF3"/>
    <w:rsid w:val="00D06C5A"/>
    <w:rsid w:val="00D06CAC"/>
    <w:rsid w:val="00D07415"/>
    <w:rsid w:val="00D075CD"/>
    <w:rsid w:val="00D0762D"/>
    <w:rsid w:val="00D0798A"/>
    <w:rsid w:val="00D07D50"/>
    <w:rsid w:val="00D101F9"/>
    <w:rsid w:val="00D1050D"/>
    <w:rsid w:val="00D10F10"/>
    <w:rsid w:val="00D110AA"/>
    <w:rsid w:val="00D1137F"/>
    <w:rsid w:val="00D11A86"/>
    <w:rsid w:val="00D11CF9"/>
    <w:rsid w:val="00D11D12"/>
    <w:rsid w:val="00D11F13"/>
    <w:rsid w:val="00D12168"/>
    <w:rsid w:val="00D121D8"/>
    <w:rsid w:val="00D12332"/>
    <w:rsid w:val="00D125A1"/>
    <w:rsid w:val="00D12D67"/>
    <w:rsid w:val="00D135BD"/>
    <w:rsid w:val="00D138D6"/>
    <w:rsid w:val="00D13CC7"/>
    <w:rsid w:val="00D13E16"/>
    <w:rsid w:val="00D140BA"/>
    <w:rsid w:val="00D143D4"/>
    <w:rsid w:val="00D145F5"/>
    <w:rsid w:val="00D14844"/>
    <w:rsid w:val="00D149CE"/>
    <w:rsid w:val="00D14EE1"/>
    <w:rsid w:val="00D1571B"/>
    <w:rsid w:val="00D15732"/>
    <w:rsid w:val="00D15A90"/>
    <w:rsid w:val="00D1611F"/>
    <w:rsid w:val="00D165E8"/>
    <w:rsid w:val="00D16787"/>
    <w:rsid w:val="00D16FB3"/>
    <w:rsid w:val="00D17CAC"/>
    <w:rsid w:val="00D17F94"/>
    <w:rsid w:val="00D20006"/>
    <w:rsid w:val="00D2026D"/>
    <w:rsid w:val="00D202F6"/>
    <w:rsid w:val="00D208B3"/>
    <w:rsid w:val="00D20C13"/>
    <w:rsid w:val="00D20C21"/>
    <w:rsid w:val="00D20D0A"/>
    <w:rsid w:val="00D20D8C"/>
    <w:rsid w:val="00D214F6"/>
    <w:rsid w:val="00D2192F"/>
    <w:rsid w:val="00D219B1"/>
    <w:rsid w:val="00D21A11"/>
    <w:rsid w:val="00D2204F"/>
    <w:rsid w:val="00D22828"/>
    <w:rsid w:val="00D22854"/>
    <w:rsid w:val="00D236BE"/>
    <w:rsid w:val="00D25756"/>
    <w:rsid w:val="00D261DE"/>
    <w:rsid w:val="00D266CE"/>
    <w:rsid w:val="00D26966"/>
    <w:rsid w:val="00D26C70"/>
    <w:rsid w:val="00D26C90"/>
    <w:rsid w:val="00D26D43"/>
    <w:rsid w:val="00D26D7C"/>
    <w:rsid w:val="00D27C03"/>
    <w:rsid w:val="00D27F18"/>
    <w:rsid w:val="00D3047B"/>
    <w:rsid w:val="00D309D8"/>
    <w:rsid w:val="00D30D67"/>
    <w:rsid w:val="00D310FA"/>
    <w:rsid w:val="00D3122E"/>
    <w:rsid w:val="00D316AB"/>
    <w:rsid w:val="00D31933"/>
    <w:rsid w:val="00D31A25"/>
    <w:rsid w:val="00D31C64"/>
    <w:rsid w:val="00D32629"/>
    <w:rsid w:val="00D3268A"/>
    <w:rsid w:val="00D32848"/>
    <w:rsid w:val="00D33258"/>
    <w:rsid w:val="00D33641"/>
    <w:rsid w:val="00D337E9"/>
    <w:rsid w:val="00D33E27"/>
    <w:rsid w:val="00D33EBA"/>
    <w:rsid w:val="00D34155"/>
    <w:rsid w:val="00D34E2C"/>
    <w:rsid w:val="00D35C20"/>
    <w:rsid w:val="00D3621F"/>
    <w:rsid w:val="00D3624E"/>
    <w:rsid w:val="00D369A1"/>
    <w:rsid w:val="00D36D5A"/>
    <w:rsid w:val="00D3778B"/>
    <w:rsid w:val="00D37A38"/>
    <w:rsid w:val="00D37D13"/>
    <w:rsid w:val="00D37E76"/>
    <w:rsid w:val="00D37EF9"/>
    <w:rsid w:val="00D4013E"/>
    <w:rsid w:val="00D401BF"/>
    <w:rsid w:val="00D4052E"/>
    <w:rsid w:val="00D4078B"/>
    <w:rsid w:val="00D40EED"/>
    <w:rsid w:val="00D41270"/>
    <w:rsid w:val="00D416C3"/>
    <w:rsid w:val="00D41D0D"/>
    <w:rsid w:val="00D41D28"/>
    <w:rsid w:val="00D41F3C"/>
    <w:rsid w:val="00D41FEC"/>
    <w:rsid w:val="00D420AB"/>
    <w:rsid w:val="00D422C8"/>
    <w:rsid w:val="00D425C7"/>
    <w:rsid w:val="00D42994"/>
    <w:rsid w:val="00D429D4"/>
    <w:rsid w:val="00D431A0"/>
    <w:rsid w:val="00D4323E"/>
    <w:rsid w:val="00D4369B"/>
    <w:rsid w:val="00D43B61"/>
    <w:rsid w:val="00D4406C"/>
    <w:rsid w:val="00D444A5"/>
    <w:rsid w:val="00D44941"/>
    <w:rsid w:val="00D44A5E"/>
    <w:rsid w:val="00D450FB"/>
    <w:rsid w:val="00D4512E"/>
    <w:rsid w:val="00D45253"/>
    <w:rsid w:val="00D45658"/>
    <w:rsid w:val="00D4583F"/>
    <w:rsid w:val="00D459C6"/>
    <w:rsid w:val="00D45B67"/>
    <w:rsid w:val="00D468B4"/>
    <w:rsid w:val="00D471C1"/>
    <w:rsid w:val="00D472BA"/>
    <w:rsid w:val="00D473F8"/>
    <w:rsid w:val="00D475F2"/>
    <w:rsid w:val="00D5021B"/>
    <w:rsid w:val="00D5085B"/>
    <w:rsid w:val="00D5197E"/>
    <w:rsid w:val="00D51B4F"/>
    <w:rsid w:val="00D52084"/>
    <w:rsid w:val="00D521CB"/>
    <w:rsid w:val="00D523B2"/>
    <w:rsid w:val="00D524F2"/>
    <w:rsid w:val="00D53281"/>
    <w:rsid w:val="00D53296"/>
    <w:rsid w:val="00D53362"/>
    <w:rsid w:val="00D533BF"/>
    <w:rsid w:val="00D53572"/>
    <w:rsid w:val="00D5394F"/>
    <w:rsid w:val="00D539DC"/>
    <w:rsid w:val="00D54254"/>
    <w:rsid w:val="00D5491D"/>
    <w:rsid w:val="00D54B1B"/>
    <w:rsid w:val="00D54D22"/>
    <w:rsid w:val="00D54EDC"/>
    <w:rsid w:val="00D5515A"/>
    <w:rsid w:val="00D559C1"/>
    <w:rsid w:val="00D55C41"/>
    <w:rsid w:val="00D55EC6"/>
    <w:rsid w:val="00D56040"/>
    <w:rsid w:val="00D560C2"/>
    <w:rsid w:val="00D56868"/>
    <w:rsid w:val="00D56AAB"/>
    <w:rsid w:val="00D57797"/>
    <w:rsid w:val="00D57B73"/>
    <w:rsid w:val="00D60140"/>
    <w:rsid w:val="00D605AD"/>
    <w:rsid w:val="00D60BCD"/>
    <w:rsid w:val="00D60C88"/>
    <w:rsid w:val="00D6165E"/>
    <w:rsid w:val="00D6169D"/>
    <w:rsid w:val="00D61AF9"/>
    <w:rsid w:val="00D61B6E"/>
    <w:rsid w:val="00D61DBB"/>
    <w:rsid w:val="00D61F12"/>
    <w:rsid w:val="00D62E59"/>
    <w:rsid w:val="00D62F98"/>
    <w:rsid w:val="00D63480"/>
    <w:rsid w:val="00D63D55"/>
    <w:rsid w:val="00D6405E"/>
    <w:rsid w:val="00D640F3"/>
    <w:rsid w:val="00D64380"/>
    <w:rsid w:val="00D64564"/>
    <w:rsid w:val="00D64C4D"/>
    <w:rsid w:val="00D64CDF"/>
    <w:rsid w:val="00D65236"/>
    <w:rsid w:val="00D65DF6"/>
    <w:rsid w:val="00D666D1"/>
    <w:rsid w:val="00D66959"/>
    <w:rsid w:val="00D66BDB"/>
    <w:rsid w:val="00D66F97"/>
    <w:rsid w:val="00D670FE"/>
    <w:rsid w:val="00D671CF"/>
    <w:rsid w:val="00D6723C"/>
    <w:rsid w:val="00D678C2"/>
    <w:rsid w:val="00D67C45"/>
    <w:rsid w:val="00D70073"/>
    <w:rsid w:val="00D701F1"/>
    <w:rsid w:val="00D7020D"/>
    <w:rsid w:val="00D70AE4"/>
    <w:rsid w:val="00D70B3B"/>
    <w:rsid w:val="00D70FF4"/>
    <w:rsid w:val="00D71C9C"/>
    <w:rsid w:val="00D7207D"/>
    <w:rsid w:val="00D72493"/>
    <w:rsid w:val="00D72D8D"/>
    <w:rsid w:val="00D72FAD"/>
    <w:rsid w:val="00D73E11"/>
    <w:rsid w:val="00D75A07"/>
    <w:rsid w:val="00D75A7F"/>
    <w:rsid w:val="00D75D8A"/>
    <w:rsid w:val="00D7660D"/>
    <w:rsid w:val="00D76861"/>
    <w:rsid w:val="00D768F9"/>
    <w:rsid w:val="00D7693C"/>
    <w:rsid w:val="00D76954"/>
    <w:rsid w:val="00D76D4E"/>
    <w:rsid w:val="00D771FE"/>
    <w:rsid w:val="00D80467"/>
    <w:rsid w:val="00D80720"/>
    <w:rsid w:val="00D8092C"/>
    <w:rsid w:val="00D81089"/>
    <w:rsid w:val="00D82198"/>
    <w:rsid w:val="00D827ED"/>
    <w:rsid w:val="00D82A36"/>
    <w:rsid w:val="00D832FF"/>
    <w:rsid w:val="00D834CD"/>
    <w:rsid w:val="00D83501"/>
    <w:rsid w:val="00D83539"/>
    <w:rsid w:val="00D835E1"/>
    <w:rsid w:val="00D83CAF"/>
    <w:rsid w:val="00D83D4D"/>
    <w:rsid w:val="00D840FE"/>
    <w:rsid w:val="00D846A8"/>
    <w:rsid w:val="00D84944"/>
    <w:rsid w:val="00D84B41"/>
    <w:rsid w:val="00D8555C"/>
    <w:rsid w:val="00D8583A"/>
    <w:rsid w:val="00D85AAD"/>
    <w:rsid w:val="00D85EB9"/>
    <w:rsid w:val="00D8617F"/>
    <w:rsid w:val="00D862CC"/>
    <w:rsid w:val="00D86552"/>
    <w:rsid w:val="00D86B47"/>
    <w:rsid w:val="00D86B73"/>
    <w:rsid w:val="00D86C41"/>
    <w:rsid w:val="00D86E3C"/>
    <w:rsid w:val="00D86E87"/>
    <w:rsid w:val="00D87105"/>
    <w:rsid w:val="00D8713E"/>
    <w:rsid w:val="00D87193"/>
    <w:rsid w:val="00D87412"/>
    <w:rsid w:val="00D87612"/>
    <w:rsid w:val="00D876A7"/>
    <w:rsid w:val="00D87BCA"/>
    <w:rsid w:val="00D87EBA"/>
    <w:rsid w:val="00D9050A"/>
    <w:rsid w:val="00D9087F"/>
    <w:rsid w:val="00D90CEB"/>
    <w:rsid w:val="00D90FFF"/>
    <w:rsid w:val="00D915B9"/>
    <w:rsid w:val="00D92129"/>
    <w:rsid w:val="00D921B5"/>
    <w:rsid w:val="00D92381"/>
    <w:rsid w:val="00D9268F"/>
    <w:rsid w:val="00D92989"/>
    <w:rsid w:val="00D92B60"/>
    <w:rsid w:val="00D939DC"/>
    <w:rsid w:val="00D93B17"/>
    <w:rsid w:val="00D93B28"/>
    <w:rsid w:val="00D9526D"/>
    <w:rsid w:val="00D9544C"/>
    <w:rsid w:val="00D9594E"/>
    <w:rsid w:val="00D96384"/>
    <w:rsid w:val="00D96941"/>
    <w:rsid w:val="00D96A03"/>
    <w:rsid w:val="00D96A18"/>
    <w:rsid w:val="00D96C33"/>
    <w:rsid w:val="00D972FA"/>
    <w:rsid w:val="00D977B2"/>
    <w:rsid w:val="00D97A76"/>
    <w:rsid w:val="00D97AC7"/>
    <w:rsid w:val="00D97B7E"/>
    <w:rsid w:val="00D97C09"/>
    <w:rsid w:val="00DA022D"/>
    <w:rsid w:val="00DA0851"/>
    <w:rsid w:val="00DA09A8"/>
    <w:rsid w:val="00DA0CD2"/>
    <w:rsid w:val="00DA0E66"/>
    <w:rsid w:val="00DA1513"/>
    <w:rsid w:val="00DA17E6"/>
    <w:rsid w:val="00DA1C38"/>
    <w:rsid w:val="00DA1F40"/>
    <w:rsid w:val="00DA2178"/>
    <w:rsid w:val="00DA2AF2"/>
    <w:rsid w:val="00DA2B74"/>
    <w:rsid w:val="00DA2D13"/>
    <w:rsid w:val="00DA37F5"/>
    <w:rsid w:val="00DA391D"/>
    <w:rsid w:val="00DA3BAD"/>
    <w:rsid w:val="00DA4052"/>
    <w:rsid w:val="00DA4879"/>
    <w:rsid w:val="00DA5485"/>
    <w:rsid w:val="00DA5511"/>
    <w:rsid w:val="00DA5CE8"/>
    <w:rsid w:val="00DA5D97"/>
    <w:rsid w:val="00DA5F91"/>
    <w:rsid w:val="00DA62E3"/>
    <w:rsid w:val="00DA633A"/>
    <w:rsid w:val="00DA68CF"/>
    <w:rsid w:val="00DA71B8"/>
    <w:rsid w:val="00DA746E"/>
    <w:rsid w:val="00DA79F2"/>
    <w:rsid w:val="00DA7C2A"/>
    <w:rsid w:val="00DA7F42"/>
    <w:rsid w:val="00DB06EF"/>
    <w:rsid w:val="00DB0A62"/>
    <w:rsid w:val="00DB0CAB"/>
    <w:rsid w:val="00DB0D56"/>
    <w:rsid w:val="00DB1392"/>
    <w:rsid w:val="00DB15AB"/>
    <w:rsid w:val="00DB184C"/>
    <w:rsid w:val="00DB1EF1"/>
    <w:rsid w:val="00DB1FDF"/>
    <w:rsid w:val="00DB2953"/>
    <w:rsid w:val="00DB2A8F"/>
    <w:rsid w:val="00DB2ACB"/>
    <w:rsid w:val="00DB2B38"/>
    <w:rsid w:val="00DB2CA8"/>
    <w:rsid w:val="00DB2EA3"/>
    <w:rsid w:val="00DB32FC"/>
    <w:rsid w:val="00DB377E"/>
    <w:rsid w:val="00DB3C75"/>
    <w:rsid w:val="00DB4A03"/>
    <w:rsid w:val="00DB4ACB"/>
    <w:rsid w:val="00DB5191"/>
    <w:rsid w:val="00DB53AC"/>
    <w:rsid w:val="00DB5883"/>
    <w:rsid w:val="00DB58FB"/>
    <w:rsid w:val="00DB5ABC"/>
    <w:rsid w:val="00DB6151"/>
    <w:rsid w:val="00DB64F1"/>
    <w:rsid w:val="00DB6660"/>
    <w:rsid w:val="00DB6D7D"/>
    <w:rsid w:val="00DC0125"/>
    <w:rsid w:val="00DC03AD"/>
    <w:rsid w:val="00DC0BD6"/>
    <w:rsid w:val="00DC0DE8"/>
    <w:rsid w:val="00DC0E3A"/>
    <w:rsid w:val="00DC15FD"/>
    <w:rsid w:val="00DC1B63"/>
    <w:rsid w:val="00DC2864"/>
    <w:rsid w:val="00DC2C0E"/>
    <w:rsid w:val="00DC2C36"/>
    <w:rsid w:val="00DC358F"/>
    <w:rsid w:val="00DC3C36"/>
    <w:rsid w:val="00DC3C5A"/>
    <w:rsid w:val="00DC44A5"/>
    <w:rsid w:val="00DC4503"/>
    <w:rsid w:val="00DC4617"/>
    <w:rsid w:val="00DC484B"/>
    <w:rsid w:val="00DC5133"/>
    <w:rsid w:val="00DC5705"/>
    <w:rsid w:val="00DC5DB1"/>
    <w:rsid w:val="00DC6C45"/>
    <w:rsid w:val="00DC728F"/>
    <w:rsid w:val="00DC73CC"/>
    <w:rsid w:val="00DC73EB"/>
    <w:rsid w:val="00DC7813"/>
    <w:rsid w:val="00DC79FD"/>
    <w:rsid w:val="00DD00B4"/>
    <w:rsid w:val="00DD0E19"/>
    <w:rsid w:val="00DD0EF4"/>
    <w:rsid w:val="00DD0FB2"/>
    <w:rsid w:val="00DD1420"/>
    <w:rsid w:val="00DD15E7"/>
    <w:rsid w:val="00DD18B4"/>
    <w:rsid w:val="00DD1970"/>
    <w:rsid w:val="00DD20B1"/>
    <w:rsid w:val="00DD23E6"/>
    <w:rsid w:val="00DD2661"/>
    <w:rsid w:val="00DD2FF4"/>
    <w:rsid w:val="00DD3017"/>
    <w:rsid w:val="00DD3586"/>
    <w:rsid w:val="00DD3709"/>
    <w:rsid w:val="00DD396A"/>
    <w:rsid w:val="00DD3C1E"/>
    <w:rsid w:val="00DD4293"/>
    <w:rsid w:val="00DD4796"/>
    <w:rsid w:val="00DD47BB"/>
    <w:rsid w:val="00DD4871"/>
    <w:rsid w:val="00DD48F2"/>
    <w:rsid w:val="00DD5434"/>
    <w:rsid w:val="00DD5440"/>
    <w:rsid w:val="00DD54FC"/>
    <w:rsid w:val="00DD5C82"/>
    <w:rsid w:val="00DD6112"/>
    <w:rsid w:val="00DD6114"/>
    <w:rsid w:val="00DD622C"/>
    <w:rsid w:val="00DD6380"/>
    <w:rsid w:val="00DD6A63"/>
    <w:rsid w:val="00DD7479"/>
    <w:rsid w:val="00DD76D1"/>
    <w:rsid w:val="00DD7818"/>
    <w:rsid w:val="00DD7A33"/>
    <w:rsid w:val="00DD7D9D"/>
    <w:rsid w:val="00DE027F"/>
    <w:rsid w:val="00DE07A9"/>
    <w:rsid w:val="00DE0A00"/>
    <w:rsid w:val="00DE0A44"/>
    <w:rsid w:val="00DE0B1D"/>
    <w:rsid w:val="00DE0C76"/>
    <w:rsid w:val="00DE0D97"/>
    <w:rsid w:val="00DE115B"/>
    <w:rsid w:val="00DE12AA"/>
    <w:rsid w:val="00DE1487"/>
    <w:rsid w:val="00DE15EC"/>
    <w:rsid w:val="00DE162C"/>
    <w:rsid w:val="00DE1FE0"/>
    <w:rsid w:val="00DE203B"/>
    <w:rsid w:val="00DE20E1"/>
    <w:rsid w:val="00DE245C"/>
    <w:rsid w:val="00DE2847"/>
    <w:rsid w:val="00DE2B2E"/>
    <w:rsid w:val="00DE2DF5"/>
    <w:rsid w:val="00DE3045"/>
    <w:rsid w:val="00DE3559"/>
    <w:rsid w:val="00DE4062"/>
    <w:rsid w:val="00DE4333"/>
    <w:rsid w:val="00DE43E7"/>
    <w:rsid w:val="00DE4899"/>
    <w:rsid w:val="00DE4A9C"/>
    <w:rsid w:val="00DE4E00"/>
    <w:rsid w:val="00DE4F9A"/>
    <w:rsid w:val="00DE507F"/>
    <w:rsid w:val="00DE5254"/>
    <w:rsid w:val="00DE530E"/>
    <w:rsid w:val="00DE56A7"/>
    <w:rsid w:val="00DE5871"/>
    <w:rsid w:val="00DE58E8"/>
    <w:rsid w:val="00DE5A35"/>
    <w:rsid w:val="00DE5D91"/>
    <w:rsid w:val="00DE5DB3"/>
    <w:rsid w:val="00DE6902"/>
    <w:rsid w:val="00DE69FA"/>
    <w:rsid w:val="00DE6AF5"/>
    <w:rsid w:val="00DE6F45"/>
    <w:rsid w:val="00DE753D"/>
    <w:rsid w:val="00DE76DB"/>
    <w:rsid w:val="00DE7800"/>
    <w:rsid w:val="00DE7909"/>
    <w:rsid w:val="00DE79F3"/>
    <w:rsid w:val="00DE7D9E"/>
    <w:rsid w:val="00DE7EAA"/>
    <w:rsid w:val="00DF0812"/>
    <w:rsid w:val="00DF093E"/>
    <w:rsid w:val="00DF0AF8"/>
    <w:rsid w:val="00DF0B22"/>
    <w:rsid w:val="00DF0FA1"/>
    <w:rsid w:val="00DF11EE"/>
    <w:rsid w:val="00DF127C"/>
    <w:rsid w:val="00DF1B8E"/>
    <w:rsid w:val="00DF2510"/>
    <w:rsid w:val="00DF2FBA"/>
    <w:rsid w:val="00DF39A2"/>
    <w:rsid w:val="00DF3E36"/>
    <w:rsid w:val="00DF3E8F"/>
    <w:rsid w:val="00DF415A"/>
    <w:rsid w:val="00DF45B7"/>
    <w:rsid w:val="00DF46DB"/>
    <w:rsid w:val="00DF4EB0"/>
    <w:rsid w:val="00DF4F2B"/>
    <w:rsid w:val="00DF5044"/>
    <w:rsid w:val="00DF5D25"/>
    <w:rsid w:val="00DF5E16"/>
    <w:rsid w:val="00DF5E66"/>
    <w:rsid w:val="00DF5F7E"/>
    <w:rsid w:val="00DF6DB8"/>
    <w:rsid w:val="00DF7171"/>
    <w:rsid w:val="00DF7308"/>
    <w:rsid w:val="00E002E7"/>
    <w:rsid w:val="00E003DF"/>
    <w:rsid w:val="00E01582"/>
    <w:rsid w:val="00E01BCC"/>
    <w:rsid w:val="00E02447"/>
    <w:rsid w:val="00E02FB3"/>
    <w:rsid w:val="00E03688"/>
    <w:rsid w:val="00E0401D"/>
    <w:rsid w:val="00E04B79"/>
    <w:rsid w:val="00E04D55"/>
    <w:rsid w:val="00E04D57"/>
    <w:rsid w:val="00E05269"/>
    <w:rsid w:val="00E055B2"/>
    <w:rsid w:val="00E0641C"/>
    <w:rsid w:val="00E06721"/>
    <w:rsid w:val="00E067E7"/>
    <w:rsid w:val="00E06A6C"/>
    <w:rsid w:val="00E06B73"/>
    <w:rsid w:val="00E07082"/>
    <w:rsid w:val="00E07405"/>
    <w:rsid w:val="00E074EA"/>
    <w:rsid w:val="00E077ED"/>
    <w:rsid w:val="00E07FDC"/>
    <w:rsid w:val="00E103B1"/>
    <w:rsid w:val="00E1071A"/>
    <w:rsid w:val="00E10C14"/>
    <w:rsid w:val="00E10F20"/>
    <w:rsid w:val="00E1180A"/>
    <w:rsid w:val="00E1182D"/>
    <w:rsid w:val="00E11FAA"/>
    <w:rsid w:val="00E1203D"/>
    <w:rsid w:val="00E12431"/>
    <w:rsid w:val="00E1301A"/>
    <w:rsid w:val="00E131AE"/>
    <w:rsid w:val="00E13205"/>
    <w:rsid w:val="00E1334F"/>
    <w:rsid w:val="00E1482E"/>
    <w:rsid w:val="00E14880"/>
    <w:rsid w:val="00E14AB7"/>
    <w:rsid w:val="00E14C7F"/>
    <w:rsid w:val="00E14D0D"/>
    <w:rsid w:val="00E151A4"/>
    <w:rsid w:val="00E153E0"/>
    <w:rsid w:val="00E15457"/>
    <w:rsid w:val="00E1561C"/>
    <w:rsid w:val="00E156D3"/>
    <w:rsid w:val="00E15856"/>
    <w:rsid w:val="00E15A15"/>
    <w:rsid w:val="00E15A40"/>
    <w:rsid w:val="00E15F29"/>
    <w:rsid w:val="00E163C7"/>
    <w:rsid w:val="00E1658A"/>
    <w:rsid w:val="00E1695B"/>
    <w:rsid w:val="00E169D2"/>
    <w:rsid w:val="00E16B72"/>
    <w:rsid w:val="00E16EEB"/>
    <w:rsid w:val="00E17A03"/>
    <w:rsid w:val="00E2006C"/>
    <w:rsid w:val="00E20C93"/>
    <w:rsid w:val="00E210EC"/>
    <w:rsid w:val="00E211C1"/>
    <w:rsid w:val="00E21308"/>
    <w:rsid w:val="00E214C9"/>
    <w:rsid w:val="00E21530"/>
    <w:rsid w:val="00E217A6"/>
    <w:rsid w:val="00E21EB7"/>
    <w:rsid w:val="00E21EF2"/>
    <w:rsid w:val="00E222D0"/>
    <w:rsid w:val="00E22881"/>
    <w:rsid w:val="00E2305F"/>
    <w:rsid w:val="00E2310F"/>
    <w:rsid w:val="00E2357A"/>
    <w:rsid w:val="00E23710"/>
    <w:rsid w:val="00E23B49"/>
    <w:rsid w:val="00E23D4C"/>
    <w:rsid w:val="00E23EBF"/>
    <w:rsid w:val="00E24202"/>
    <w:rsid w:val="00E2445B"/>
    <w:rsid w:val="00E24953"/>
    <w:rsid w:val="00E24F05"/>
    <w:rsid w:val="00E254F6"/>
    <w:rsid w:val="00E256E6"/>
    <w:rsid w:val="00E25C13"/>
    <w:rsid w:val="00E25C91"/>
    <w:rsid w:val="00E25D36"/>
    <w:rsid w:val="00E2609A"/>
    <w:rsid w:val="00E267A1"/>
    <w:rsid w:val="00E268FD"/>
    <w:rsid w:val="00E26CF1"/>
    <w:rsid w:val="00E26E76"/>
    <w:rsid w:val="00E2759A"/>
    <w:rsid w:val="00E27629"/>
    <w:rsid w:val="00E276DB"/>
    <w:rsid w:val="00E27B75"/>
    <w:rsid w:val="00E30AAD"/>
    <w:rsid w:val="00E311AC"/>
    <w:rsid w:val="00E311B9"/>
    <w:rsid w:val="00E31253"/>
    <w:rsid w:val="00E31273"/>
    <w:rsid w:val="00E314C2"/>
    <w:rsid w:val="00E31E8D"/>
    <w:rsid w:val="00E321FB"/>
    <w:rsid w:val="00E3275D"/>
    <w:rsid w:val="00E32765"/>
    <w:rsid w:val="00E32D43"/>
    <w:rsid w:val="00E3313B"/>
    <w:rsid w:val="00E3355F"/>
    <w:rsid w:val="00E341EF"/>
    <w:rsid w:val="00E3427C"/>
    <w:rsid w:val="00E351F6"/>
    <w:rsid w:val="00E359B6"/>
    <w:rsid w:val="00E36059"/>
    <w:rsid w:val="00E36865"/>
    <w:rsid w:val="00E36CD1"/>
    <w:rsid w:val="00E36D2E"/>
    <w:rsid w:val="00E3782C"/>
    <w:rsid w:val="00E37A34"/>
    <w:rsid w:val="00E37BAD"/>
    <w:rsid w:val="00E401DE"/>
    <w:rsid w:val="00E403B1"/>
    <w:rsid w:val="00E40984"/>
    <w:rsid w:val="00E409A2"/>
    <w:rsid w:val="00E40AA7"/>
    <w:rsid w:val="00E40B80"/>
    <w:rsid w:val="00E40BA8"/>
    <w:rsid w:val="00E40BA9"/>
    <w:rsid w:val="00E41582"/>
    <w:rsid w:val="00E41666"/>
    <w:rsid w:val="00E417A0"/>
    <w:rsid w:val="00E42CA5"/>
    <w:rsid w:val="00E43073"/>
    <w:rsid w:val="00E43138"/>
    <w:rsid w:val="00E435BD"/>
    <w:rsid w:val="00E43631"/>
    <w:rsid w:val="00E43774"/>
    <w:rsid w:val="00E44898"/>
    <w:rsid w:val="00E449DD"/>
    <w:rsid w:val="00E44DB8"/>
    <w:rsid w:val="00E45161"/>
    <w:rsid w:val="00E45831"/>
    <w:rsid w:val="00E45D97"/>
    <w:rsid w:val="00E45FC9"/>
    <w:rsid w:val="00E46351"/>
    <w:rsid w:val="00E4676D"/>
    <w:rsid w:val="00E467B6"/>
    <w:rsid w:val="00E46996"/>
    <w:rsid w:val="00E46B8A"/>
    <w:rsid w:val="00E46D59"/>
    <w:rsid w:val="00E47401"/>
    <w:rsid w:val="00E4743E"/>
    <w:rsid w:val="00E4757C"/>
    <w:rsid w:val="00E4785E"/>
    <w:rsid w:val="00E47AB5"/>
    <w:rsid w:val="00E50100"/>
    <w:rsid w:val="00E503BF"/>
    <w:rsid w:val="00E5068B"/>
    <w:rsid w:val="00E5098C"/>
    <w:rsid w:val="00E509CE"/>
    <w:rsid w:val="00E50AC2"/>
    <w:rsid w:val="00E511DB"/>
    <w:rsid w:val="00E5165A"/>
    <w:rsid w:val="00E516F1"/>
    <w:rsid w:val="00E519BB"/>
    <w:rsid w:val="00E526AC"/>
    <w:rsid w:val="00E52904"/>
    <w:rsid w:val="00E52B52"/>
    <w:rsid w:val="00E52BE1"/>
    <w:rsid w:val="00E53503"/>
    <w:rsid w:val="00E53DF7"/>
    <w:rsid w:val="00E53E76"/>
    <w:rsid w:val="00E542A6"/>
    <w:rsid w:val="00E54D6D"/>
    <w:rsid w:val="00E54E6F"/>
    <w:rsid w:val="00E54E71"/>
    <w:rsid w:val="00E556D2"/>
    <w:rsid w:val="00E55C12"/>
    <w:rsid w:val="00E56139"/>
    <w:rsid w:val="00E56191"/>
    <w:rsid w:val="00E562AE"/>
    <w:rsid w:val="00E563DB"/>
    <w:rsid w:val="00E5655E"/>
    <w:rsid w:val="00E56EDC"/>
    <w:rsid w:val="00E5724E"/>
    <w:rsid w:val="00E573A0"/>
    <w:rsid w:val="00E573C0"/>
    <w:rsid w:val="00E57B18"/>
    <w:rsid w:val="00E57C21"/>
    <w:rsid w:val="00E57F1E"/>
    <w:rsid w:val="00E57F49"/>
    <w:rsid w:val="00E600A6"/>
    <w:rsid w:val="00E60533"/>
    <w:rsid w:val="00E605C3"/>
    <w:rsid w:val="00E61989"/>
    <w:rsid w:val="00E6264C"/>
    <w:rsid w:val="00E6278E"/>
    <w:rsid w:val="00E62D1E"/>
    <w:rsid w:val="00E62D2A"/>
    <w:rsid w:val="00E62E33"/>
    <w:rsid w:val="00E63091"/>
    <w:rsid w:val="00E63395"/>
    <w:rsid w:val="00E63DBD"/>
    <w:rsid w:val="00E6405E"/>
    <w:rsid w:val="00E641E8"/>
    <w:rsid w:val="00E641F3"/>
    <w:rsid w:val="00E64342"/>
    <w:rsid w:val="00E64647"/>
    <w:rsid w:val="00E647A5"/>
    <w:rsid w:val="00E64D4E"/>
    <w:rsid w:val="00E64E9E"/>
    <w:rsid w:val="00E657D9"/>
    <w:rsid w:val="00E658E2"/>
    <w:rsid w:val="00E65C02"/>
    <w:rsid w:val="00E66129"/>
    <w:rsid w:val="00E66195"/>
    <w:rsid w:val="00E66D8E"/>
    <w:rsid w:val="00E6784A"/>
    <w:rsid w:val="00E70AF0"/>
    <w:rsid w:val="00E7206E"/>
    <w:rsid w:val="00E72267"/>
    <w:rsid w:val="00E726E6"/>
    <w:rsid w:val="00E72AE2"/>
    <w:rsid w:val="00E72BAA"/>
    <w:rsid w:val="00E731BC"/>
    <w:rsid w:val="00E73202"/>
    <w:rsid w:val="00E734E0"/>
    <w:rsid w:val="00E73847"/>
    <w:rsid w:val="00E738A6"/>
    <w:rsid w:val="00E738EF"/>
    <w:rsid w:val="00E73944"/>
    <w:rsid w:val="00E73AB7"/>
    <w:rsid w:val="00E73D2B"/>
    <w:rsid w:val="00E742C4"/>
    <w:rsid w:val="00E746EE"/>
    <w:rsid w:val="00E748B4"/>
    <w:rsid w:val="00E74A5C"/>
    <w:rsid w:val="00E74CFE"/>
    <w:rsid w:val="00E74DBB"/>
    <w:rsid w:val="00E74ED7"/>
    <w:rsid w:val="00E751BA"/>
    <w:rsid w:val="00E7571E"/>
    <w:rsid w:val="00E75832"/>
    <w:rsid w:val="00E75898"/>
    <w:rsid w:val="00E762FC"/>
    <w:rsid w:val="00E7670B"/>
    <w:rsid w:val="00E7684D"/>
    <w:rsid w:val="00E76AF6"/>
    <w:rsid w:val="00E76EF3"/>
    <w:rsid w:val="00E774D9"/>
    <w:rsid w:val="00E77765"/>
    <w:rsid w:val="00E77823"/>
    <w:rsid w:val="00E77A48"/>
    <w:rsid w:val="00E77BAF"/>
    <w:rsid w:val="00E77D50"/>
    <w:rsid w:val="00E77DAB"/>
    <w:rsid w:val="00E77F6E"/>
    <w:rsid w:val="00E800A3"/>
    <w:rsid w:val="00E80395"/>
    <w:rsid w:val="00E806C6"/>
    <w:rsid w:val="00E80F76"/>
    <w:rsid w:val="00E80F77"/>
    <w:rsid w:val="00E81215"/>
    <w:rsid w:val="00E81656"/>
    <w:rsid w:val="00E817C9"/>
    <w:rsid w:val="00E81B91"/>
    <w:rsid w:val="00E81BBB"/>
    <w:rsid w:val="00E81DEE"/>
    <w:rsid w:val="00E82723"/>
    <w:rsid w:val="00E827E2"/>
    <w:rsid w:val="00E82D32"/>
    <w:rsid w:val="00E83309"/>
    <w:rsid w:val="00E83579"/>
    <w:rsid w:val="00E8360E"/>
    <w:rsid w:val="00E8364C"/>
    <w:rsid w:val="00E8393F"/>
    <w:rsid w:val="00E83D4A"/>
    <w:rsid w:val="00E83E03"/>
    <w:rsid w:val="00E841FE"/>
    <w:rsid w:val="00E845E1"/>
    <w:rsid w:val="00E84819"/>
    <w:rsid w:val="00E84856"/>
    <w:rsid w:val="00E8498A"/>
    <w:rsid w:val="00E8501A"/>
    <w:rsid w:val="00E854D9"/>
    <w:rsid w:val="00E8591B"/>
    <w:rsid w:val="00E85978"/>
    <w:rsid w:val="00E863C6"/>
    <w:rsid w:val="00E86A2F"/>
    <w:rsid w:val="00E86AF8"/>
    <w:rsid w:val="00E86D6D"/>
    <w:rsid w:val="00E86F80"/>
    <w:rsid w:val="00E8700B"/>
    <w:rsid w:val="00E87103"/>
    <w:rsid w:val="00E87177"/>
    <w:rsid w:val="00E87226"/>
    <w:rsid w:val="00E87499"/>
    <w:rsid w:val="00E87734"/>
    <w:rsid w:val="00E8775F"/>
    <w:rsid w:val="00E87C2E"/>
    <w:rsid w:val="00E9040A"/>
    <w:rsid w:val="00E9091C"/>
    <w:rsid w:val="00E90E13"/>
    <w:rsid w:val="00E9178C"/>
    <w:rsid w:val="00E91BFE"/>
    <w:rsid w:val="00E91E18"/>
    <w:rsid w:val="00E920DD"/>
    <w:rsid w:val="00E92391"/>
    <w:rsid w:val="00E92C57"/>
    <w:rsid w:val="00E92C85"/>
    <w:rsid w:val="00E92E1F"/>
    <w:rsid w:val="00E93B6E"/>
    <w:rsid w:val="00E94194"/>
    <w:rsid w:val="00E944E8"/>
    <w:rsid w:val="00E94A90"/>
    <w:rsid w:val="00E94BEC"/>
    <w:rsid w:val="00E94C70"/>
    <w:rsid w:val="00E950DB"/>
    <w:rsid w:val="00E950FA"/>
    <w:rsid w:val="00E953FA"/>
    <w:rsid w:val="00E95636"/>
    <w:rsid w:val="00E95A20"/>
    <w:rsid w:val="00E95C17"/>
    <w:rsid w:val="00E95C3F"/>
    <w:rsid w:val="00E95D0E"/>
    <w:rsid w:val="00E96798"/>
    <w:rsid w:val="00E96C24"/>
    <w:rsid w:val="00E9779C"/>
    <w:rsid w:val="00E978BA"/>
    <w:rsid w:val="00E978E7"/>
    <w:rsid w:val="00E97C9C"/>
    <w:rsid w:val="00EA0342"/>
    <w:rsid w:val="00EA0407"/>
    <w:rsid w:val="00EA04E7"/>
    <w:rsid w:val="00EA0540"/>
    <w:rsid w:val="00EA0B5F"/>
    <w:rsid w:val="00EA142A"/>
    <w:rsid w:val="00EA26D0"/>
    <w:rsid w:val="00EA2CED"/>
    <w:rsid w:val="00EA2F4F"/>
    <w:rsid w:val="00EA31F1"/>
    <w:rsid w:val="00EA338D"/>
    <w:rsid w:val="00EA33F5"/>
    <w:rsid w:val="00EA35DE"/>
    <w:rsid w:val="00EA3A5F"/>
    <w:rsid w:val="00EA3AA8"/>
    <w:rsid w:val="00EA422B"/>
    <w:rsid w:val="00EA4E19"/>
    <w:rsid w:val="00EA5127"/>
    <w:rsid w:val="00EA5833"/>
    <w:rsid w:val="00EA6173"/>
    <w:rsid w:val="00EA6BE8"/>
    <w:rsid w:val="00EA6F97"/>
    <w:rsid w:val="00EA721C"/>
    <w:rsid w:val="00EA77C3"/>
    <w:rsid w:val="00EA7CFD"/>
    <w:rsid w:val="00EB01EF"/>
    <w:rsid w:val="00EB04BB"/>
    <w:rsid w:val="00EB06B7"/>
    <w:rsid w:val="00EB075C"/>
    <w:rsid w:val="00EB082A"/>
    <w:rsid w:val="00EB1D30"/>
    <w:rsid w:val="00EB2305"/>
    <w:rsid w:val="00EB2503"/>
    <w:rsid w:val="00EB2B09"/>
    <w:rsid w:val="00EB349F"/>
    <w:rsid w:val="00EB357F"/>
    <w:rsid w:val="00EB3639"/>
    <w:rsid w:val="00EB3989"/>
    <w:rsid w:val="00EB3D4A"/>
    <w:rsid w:val="00EB4018"/>
    <w:rsid w:val="00EB401F"/>
    <w:rsid w:val="00EB4431"/>
    <w:rsid w:val="00EB4726"/>
    <w:rsid w:val="00EB476F"/>
    <w:rsid w:val="00EB4979"/>
    <w:rsid w:val="00EB4CAB"/>
    <w:rsid w:val="00EB4E0F"/>
    <w:rsid w:val="00EB503A"/>
    <w:rsid w:val="00EB5761"/>
    <w:rsid w:val="00EB588B"/>
    <w:rsid w:val="00EB5921"/>
    <w:rsid w:val="00EB5DA8"/>
    <w:rsid w:val="00EB60E7"/>
    <w:rsid w:val="00EB61EB"/>
    <w:rsid w:val="00EB635D"/>
    <w:rsid w:val="00EB6571"/>
    <w:rsid w:val="00EB6696"/>
    <w:rsid w:val="00EB6EE2"/>
    <w:rsid w:val="00EB73D5"/>
    <w:rsid w:val="00EB7CE2"/>
    <w:rsid w:val="00EB7F27"/>
    <w:rsid w:val="00EC02C8"/>
    <w:rsid w:val="00EC073C"/>
    <w:rsid w:val="00EC0C83"/>
    <w:rsid w:val="00EC10BF"/>
    <w:rsid w:val="00EC1A0F"/>
    <w:rsid w:val="00EC1C59"/>
    <w:rsid w:val="00EC1C98"/>
    <w:rsid w:val="00EC1D85"/>
    <w:rsid w:val="00EC1FD4"/>
    <w:rsid w:val="00EC289C"/>
    <w:rsid w:val="00EC2AB0"/>
    <w:rsid w:val="00EC2C0D"/>
    <w:rsid w:val="00EC3099"/>
    <w:rsid w:val="00EC4A41"/>
    <w:rsid w:val="00EC4C60"/>
    <w:rsid w:val="00EC4DF2"/>
    <w:rsid w:val="00EC4E31"/>
    <w:rsid w:val="00EC5160"/>
    <w:rsid w:val="00EC523C"/>
    <w:rsid w:val="00EC5728"/>
    <w:rsid w:val="00EC5772"/>
    <w:rsid w:val="00EC5FBC"/>
    <w:rsid w:val="00EC67D4"/>
    <w:rsid w:val="00EC7039"/>
    <w:rsid w:val="00EC7C36"/>
    <w:rsid w:val="00ED05C7"/>
    <w:rsid w:val="00ED0CEA"/>
    <w:rsid w:val="00ED11A9"/>
    <w:rsid w:val="00ED1299"/>
    <w:rsid w:val="00ED1ADA"/>
    <w:rsid w:val="00ED1E50"/>
    <w:rsid w:val="00ED1F0B"/>
    <w:rsid w:val="00ED1F56"/>
    <w:rsid w:val="00ED2013"/>
    <w:rsid w:val="00ED22B2"/>
    <w:rsid w:val="00ED28A6"/>
    <w:rsid w:val="00ED2D89"/>
    <w:rsid w:val="00ED3076"/>
    <w:rsid w:val="00ED31C7"/>
    <w:rsid w:val="00ED3264"/>
    <w:rsid w:val="00ED340C"/>
    <w:rsid w:val="00ED379A"/>
    <w:rsid w:val="00ED3C50"/>
    <w:rsid w:val="00ED3EA8"/>
    <w:rsid w:val="00ED4635"/>
    <w:rsid w:val="00ED49DA"/>
    <w:rsid w:val="00ED4A05"/>
    <w:rsid w:val="00ED4BB9"/>
    <w:rsid w:val="00ED4BEC"/>
    <w:rsid w:val="00ED5196"/>
    <w:rsid w:val="00ED59D5"/>
    <w:rsid w:val="00ED601E"/>
    <w:rsid w:val="00ED6423"/>
    <w:rsid w:val="00ED6439"/>
    <w:rsid w:val="00ED6A11"/>
    <w:rsid w:val="00ED6C91"/>
    <w:rsid w:val="00ED6F76"/>
    <w:rsid w:val="00ED719E"/>
    <w:rsid w:val="00ED7A63"/>
    <w:rsid w:val="00EE031A"/>
    <w:rsid w:val="00EE086C"/>
    <w:rsid w:val="00EE1429"/>
    <w:rsid w:val="00EE14B3"/>
    <w:rsid w:val="00EE14F3"/>
    <w:rsid w:val="00EE19EF"/>
    <w:rsid w:val="00EE1D19"/>
    <w:rsid w:val="00EE1EB5"/>
    <w:rsid w:val="00EE20FC"/>
    <w:rsid w:val="00EE25B9"/>
    <w:rsid w:val="00EE2656"/>
    <w:rsid w:val="00EE2B6C"/>
    <w:rsid w:val="00EE2E28"/>
    <w:rsid w:val="00EE30E1"/>
    <w:rsid w:val="00EE317A"/>
    <w:rsid w:val="00EE38A4"/>
    <w:rsid w:val="00EE3FC5"/>
    <w:rsid w:val="00EE447D"/>
    <w:rsid w:val="00EE463B"/>
    <w:rsid w:val="00EE47BB"/>
    <w:rsid w:val="00EE484E"/>
    <w:rsid w:val="00EE54B5"/>
    <w:rsid w:val="00EE6055"/>
    <w:rsid w:val="00EE621F"/>
    <w:rsid w:val="00EE68F4"/>
    <w:rsid w:val="00EE6A17"/>
    <w:rsid w:val="00EE6BEA"/>
    <w:rsid w:val="00EE6C4E"/>
    <w:rsid w:val="00EE72F4"/>
    <w:rsid w:val="00EE74FB"/>
    <w:rsid w:val="00EE77F0"/>
    <w:rsid w:val="00EE7B38"/>
    <w:rsid w:val="00EE7B44"/>
    <w:rsid w:val="00EE7EB7"/>
    <w:rsid w:val="00EE7FD5"/>
    <w:rsid w:val="00EF0112"/>
    <w:rsid w:val="00EF0433"/>
    <w:rsid w:val="00EF0D8D"/>
    <w:rsid w:val="00EF0F88"/>
    <w:rsid w:val="00EF10C4"/>
    <w:rsid w:val="00EF12C3"/>
    <w:rsid w:val="00EF12DB"/>
    <w:rsid w:val="00EF142C"/>
    <w:rsid w:val="00EF1B54"/>
    <w:rsid w:val="00EF1B7B"/>
    <w:rsid w:val="00EF1B95"/>
    <w:rsid w:val="00EF1BA9"/>
    <w:rsid w:val="00EF1BDE"/>
    <w:rsid w:val="00EF1E00"/>
    <w:rsid w:val="00EF2083"/>
    <w:rsid w:val="00EF21DD"/>
    <w:rsid w:val="00EF23CE"/>
    <w:rsid w:val="00EF29C1"/>
    <w:rsid w:val="00EF3C65"/>
    <w:rsid w:val="00EF40DB"/>
    <w:rsid w:val="00EF4228"/>
    <w:rsid w:val="00EF4479"/>
    <w:rsid w:val="00EF4850"/>
    <w:rsid w:val="00EF4BDF"/>
    <w:rsid w:val="00EF4E25"/>
    <w:rsid w:val="00EF51D4"/>
    <w:rsid w:val="00EF567A"/>
    <w:rsid w:val="00EF5703"/>
    <w:rsid w:val="00EF58B8"/>
    <w:rsid w:val="00EF5B13"/>
    <w:rsid w:val="00EF5C2A"/>
    <w:rsid w:val="00EF6208"/>
    <w:rsid w:val="00EF630E"/>
    <w:rsid w:val="00EF6518"/>
    <w:rsid w:val="00EF66F4"/>
    <w:rsid w:val="00EF6C48"/>
    <w:rsid w:val="00EF711A"/>
    <w:rsid w:val="00EF7507"/>
    <w:rsid w:val="00EF77B1"/>
    <w:rsid w:val="00EF799C"/>
    <w:rsid w:val="00EF7F3D"/>
    <w:rsid w:val="00F00486"/>
    <w:rsid w:val="00F0077C"/>
    <w:rsid w:val="00F007DD"/>
    <w:rsid w:val="00F00877"/>
    <w:rsid w:val="00F00969"/>
    <w:rsid w:val="00F009FB"/>
    <w:rsid w:val="00F00F92"/>
    <w:rsid w:val="00F00F95"/>
    <w:rsid w:val="00F00FF8"/>
    <w:rsid w:val="00F01364"/>
    <w:rsid w:val="00F015C2"/>
    <w:rsid w:val="00F01F57"/>
    <w:rsid w:val="00F01FC7"/>
    <w:rsid w:val="00F02F4A"/>
    <w:rsid w:val="00F03BCE"/>
    <w:rsid w:val="00F03C82"/>
    <w:rsid w:val="00F03D9E"/>
    <w:rsid w:val="00F04137"/>
    <w:rsid w:val="00F044A3"/>
    <w:rsid w:val="00F04798"/>
    <w:rsid w:val="00F04964"/>
    <w:rsid w:val="00F054F8"/>
    <w:rsid w:val="00F05BD4"/>
    <w:rsid w:val="00F05DA3"/>
    <w:rsid w:val="00F06015"/>
    <w:rsid w:val="00F067D5"/>
    <w:rsid w:val="00F068D8"/>
    <w:rsid w:val="00F0777A"/>
    <w:rsid w:val="00F07AAA"/>
    <w:rsid w:val="00F103A5"/>
    <w:rsid w:val="00F117CC"/>
    <w:rsid w:val="00F1203E"/>
    <w:rsid w:val="00F121FA"/>
    <w:rsid w:val="00F13350"/>
    <w:rsid w:val="00F133AC"/>
    <w:rsid w:val="00F136D8"/>
    <w:rsid w:val="00F1371F"/>
    <w:rsid w:val="00F13DC3"/>
    <w:rsid w:val="00F14378"/>
    <w:rsid w:val="00F1497C"/>
    <w:rsid w:val="00F14BD6"/>
    <w:rsid w:val="00F14F37"/>
    <w:rsid w:val="00F1619B"/>
    <w:rsid w:val="00F164EB"/>
    <w:rsid w:val="00F1680F"/>
    <w:rsid w:val="00F16C96"/>
    <w:rsid w:val="00F16DFC"/>
    <w:rsid w:val="00F175DA"/>
    <w:rsid w:val="00F177E8"/>
    <w:rsid w:val="00F17924"/>
    <w:rsid w:val="00F179B1"/>
    <w:rsid w:val="00F20940"/>
    <w:rsid w:val="00F20957"/>
    <w:rsid w:val="00F20AA8"/>
    <w:rsid w:val="00F20B91"/>
    <w:rsid w:val="00F21917"/>
    <w:rsid w:val="00F2251B"/>
    <w:rsid w:val="00F228FD"/>
    <w:rsid w:val="00F22D89"/>
    <w:rsid w:val="00F22DEF"/>
    <w:rsid w:val="00F235E9"/>
    <w:rsid w:val="00F2431F"/>
    <w:rsid w:val="00F246CA"/>
    <w:rsid w:val="00F24E15"/>
    <w:rsid w:val="00F24E4F"/>
    <w:rsid w:val="00F25612"/>
    <w:rsid w:val="00F25DD8"/>
    <w:rsid w:val="00F263CE"/>
    <w:rsid w:val="00F26872"/>
    <w:rsid w:val="00F26C74"/>
    <w:rsid w:val="00F27320"/>
    <w:rsid w:val="00F2744D"/>
    <w:rsid w:val="00F27585"/>
    <w:rsid w:val="00F2763A"/>
    <w:rsid w:val="00F27719"/>
    <w:rsid w:val="00F279BD"/>
    <w:rsid w:val="00F30747"/>
    <w:rsid w:val="00F309A1"/>
    <w:rsid w:val="00F30ACE"/>
    <w:rsid w:val="00F30B6D"/>
    <w:rsid w:val="00F30BDC"/>
    <w:rsid w:val="00F30D9A"/>
    <w:rsid w:val="00F3123D"/>
    <w:rsid w:val="00F314C4"/>
    <w:rsid w:val="00F3179D"/>
    <w:rsid w:val="00F3185C"/>
    <w:rsid w:val="00F3192A"/>
    <w:rsid w:val="00F31DB6"/>
    <w:rsid w:val="00F31DC8"/>
    <w:rsid w:val="00F31F78"/>
    <w:rsid w:val="00F3255F"/>
    <w:rsid w:val="00F32752"/>
    <w:rsid w:val="00F32C16"/>
    <w:rsid w:val="00F3314C"/>
    <w:rsid w:val="00F332F9"/>
    <w:rsid w:val="00F335FE"/>
    <w:rsid w:val="00F3375C"/>
    <w:rsid w:val="00F33CF4"/>
    <w:rsid w:val="00F33E94"/>
    <w:rsid w:val="00F342D5"/>
    <w:rsid w:val="00F3440C"/>
    <w:rsid w:val="00F346CA"/>
    <w:rsid w:val="00F346EB"/>
    <w:rsid w:val="00F34C5E"/>
    <w:rsid w:val="00F35562"/>
    <w:rsid w:val="00F35B5A"/>
    <w:rsid w:val="00F35D65"/>
    <w:rsid w:val="00F36784"/>
    <w:rsid w:val="00F36B8F"/>
    <w:rsid w:val="00F36E52"/>
    <w:rsid w:val="00F36ECE"/>
    <w:rsid w:val="00F3718D"/>
    <w:rsid w:val="00F3731C"/>
    <w:rsid w:val="00F37666"/>
    <w:rsid w:val="00F377D9"/>
    <w:rsid w:val="00F37888"/>
    <w:rsid w:val="00F37FBE"/>
    <w:rsid w:val="00F40806"/>
    <w:rsid w:val="00F408DA"/>
    <w:rsid w:val="00F4175E"/>
    <w:rsid w:val="00F42559"/>
    <w:rsid w:val="00F42611"/>
    <w:rsid w:val="00F4263D"/>
    <w:rsid w:val="00F42719"/>
    <w:rsid w:val="00F4274D"/>
    <w:rsid w:val="00F427E3"/>
    <w:rsid w:val="00F43630"/>
    <w:rsid w:val="00F437DB"/>
    <w:rsid w:val="00F438EA"/>
    <w:rsid w:val="00F43D92"/>
    <w:rsid w:val="00F43FE1"/>
    <w:rsid w:val="00F44C53"/>
    <w:rsid w:val="00F44D4A"/>
    <w:rsid w:val="00F454EB"/>
    <w:rsid w:val="00F45B39"/>
    <w:rsid w:val="00F45B9C"/>
    <w:rsid w:val="00F45FFB"/>
    <w:rsid w:val="00F47590"/>
    <w:rsid w:val="00F475EA"/>
    <w:rsid w:val="00F4778E"/>
    <w:rsid w:val="00F47830"/>
    <w:rsid w:val="00F47BDA"/>
    <w:rsid w:val="00F47F1B"/>
    <w:rsid w:val="00F500E4"/>
    <w:rsid w:val="00F50A69"/>
    <w:rsid w:val="00F50C9F"/>
    <w:rsid w:val="00F50DF4"/>
    <w:rsid w:val="00F50E90"/>
    <w:rsid w:val="00F50FE2"/>
    <w:rsid w:val="00F51180"/>
    <w:rsid w:val="00F513B3"/>
    <w:rsid w:val="00F51536"/>
    <w:rsid w:val="00F52006"/>
    <w:rsid w:val="00F525DD"/>
    <w:rsid w:val="00F52B88"/>
    <w:rsid w:val="00F5368E"/>
    <w:rsid w:val="00F53809"/>
    <w:rsid w:val="00F5384C"/>
    <w:rsid w:val="00F54086"/>
    <w:rsid w:val="00F5470F"/>
    <w:rsid w:val="00F547AE"/>
    <w:rsid w:val="00F54862"/>
    <w:rsid w:val="00F54FA1"/>
    <w:rsid w:val="00F5506C"/>
    <w:rsid w:val="00F55EA9"/>
    <w:rsid w:val="00F55ECC"/>
    <w:rsid w:val="00F562CF"/>
    <w:rsid w:val="00F565A3"/>
    <w:rsid w:val="00F56893"/>
    <w:rsid w:val="00F568F9"/>
    <w:rsid w:val="00F56ABA"/>
    <w:rsid w:val="00F56DBA"/>
    <w:rsid w:val="00F57284"/>
    <w:rsid w:val="00F5787D"/>
    <w:rsid w:val="00F5795B"/>
    <w:rsid w:val="00F57C84"/>
    <w:rsid w:val="00F57E01"/>
    <w:rsid w:val="00F604EF"/>
    <w:rsid w:val="00F605E8"/>
    <w:rsid w:val="00F60F64"/>
    <w:rsid w:val="00F6106E"/>
    <w:rsid w:val="00F61224"/>
    <w:rsid w:val="00F614C0"/>
    <w:rsid w:val="00F6154B"/>
    <w:rsid w:val="00F616E7"/>
    <w:rsid w:val="00F62700"/>
    <w:rsid w:val="00F6271D"/>
    <w:rsid w:val="00F639B6"/>
    <w:rsid w:val="00F639DA"/>
    <w:rsid w:val="00F639FC"/>
    <w:rsid w:val="00F644CF"/>
    <w:rsid w:val="00F649B3"/>
    <w:rsid w:val="00F64B28"/>
    <w:rsid w:val="00F64BAD"/>
    <w:rsid w:val="00F64D24"/>
    <w:rsid w:val="00F65343"/>
    <w:rsid w:val="00F65644"/>
    <w:rsid w:val="00F65AC5"/>
    <w:rsid w:val="00F65B3C"/>
    <w:rsid w:val="00F65FDF"/>
    <w:rsid w:val="00F664AF"/>
    <w:rsid w:val="00F669AF"/>
    <w:rsid w:val="00F66B60"/>
    <w:rsid w:val="00F66E2B"/>
    <w:rsid w:val="00F66E75"/>
    <w:rsid w:val="00F66FB0"/>
    <w:rsid w:val="00F6703C"/>
    <w:rsid w:val="00F678EE"/>
    <w:rsid w:val="00F67C68"/>
    <w:rsid w:val="00F67F9C"/>
    <w:rsid w:val="00F67FD0"/>
    <w:rsid w:val="00F70C7B"/>
    <w:rsid w:val="00F71145"/>
    <w:rsid w:val="00F711C4"/>
    <w:rsid w:val="00F715BA"/>
    <w:rsid w:val="00F71645"/>
    <w:rsid w:val="00F7173A"/>
    <w:rsid w:val="00F7186A"/>
    <w:rsid w:val="00F718A9"/>
    <w:rsid w:val="00F71B36"/>
    <w:rsid w:val="00F72445"/>
    <w:rsid w:val="00F7255C"/>
    <w:rsid w:val="00F72FA2"/>
    <w:rsid w:val="00F73347"/>
    <w:rsid w:val="00F73CFA"/>
    <w:rsid w:val="00F73E7B"/>
    <w:rsid w:val="00F747C5"/>
    <w:rsid w:val="00F74E5C"/>
    <w:rsid w:val="00F754B7"/>
    <w:rsid w:val="00F7554A"/>
    <w:rsid w:val="00F75707"/>
    <w:rsid w:val="00F76C20"/>
    <w:rsid w:val="00F76E91"/>
    <w:rsid w:val="00F770B0"/>
    <w:rsid w:val="00F770D2"/>
    <w:rsid w:val="00F7721A"/>
    <w:rsid w:val="00F77339"/>
    <w:rsid w:val="00F776DF"/>
    <w:rsid w:val="00F7774F"/>
    <w:rsid w:val="00F779B2"/>
    <w:rsid w:val="00F77A3B"/>
    <w:rsid w:val="00F77AA3"/>
    <w:rsid w:val="00F77E28"/>
    <w:rsid w:val="00F802A6"/>
    <w:rsid w:val="00F80922"/>
    <w:rsid w:val="00F80B1A"/>
    <w:rsid w:val="00F80DAA"/>
    <w:rsid w:val="00F81368"/>
    <w:rsid w:val="00F81B0E"/>
    <w:rsid w:val="00F81D13"/>
    <w:rsid w:val="00F8204C"/>
    <w:rsid w:val="00F820F0"/>
    <w:rsid w:val="00F82300"/>
    <w:rsid w:val="00F8295E"/>
    <w:rsid w:val="00F829D4"/>
    <w:rsid w:val="00F83092"/>
    <w:rsid w:val="00F83526"/>
    <w:rsid w:val="00F83BA1"/>
    <w:rsid w:val="00F85996"/>
    <w:rsid w:val="00F85E28"/>
    <w:rsid w:val="00F86D13"/>
    <w:rsid w:val="00F86D1B"/>
    <w:rsid w:val="00F871D7"/>
    <w:rsid w:val="00F87451"/>
    <w:rsid w:val="00F90167"/>
    <w:rsid w:val="00F90193"/>
    <w:rsid w:val="00F901D9"/>
    <w:rsid w:val="00F90257"/>
    <w:rsid w:val="00F9083C"/>
    <w:rsid w:val="00F908D6"/>
    <w:rsid w:val="00F90A65"/>
    <w:rsid w:val="00F90D79"/>
    <w:rsid w:val="00F91435"/>
    <w:rsid w:val="00F91616"/>
    <w:rsid w:val="00F91892"/>
    <w:rsid w:val="00F91A4D"/>
    <w:rsid w:val="00F91BCD"/>
    <w:rsid w:val="00F91CA3"/>
    <w:rsid w:val="00F91DD9"/>
    <w:rsid w:val="00F9208E"/>
    <w:rsid w:val="00F926BE"/>
    <w:rsid w:val="00F936DF"/>
    <w:rsid w:val="00F93A19"/>
    <w:rsid w:val="00F93D39"/>
    <w:rsid w:val="00F9419B"/>
    <w:rsid w:val="00F945B0"/>
    <w:rsid w:val="00F94D2A"/>
    <w:rsid w:val="00F94D30"/>
    <w:rsid w:val="00F9538B"/>
    <w:rsid w:val="00F953D5"/>
    <w:rsid w:val="00F9541D"/>
    <w:rsid w:val="00F955DE"/>
    <w:rsid w:val="00F95F33"/>
    <w:rsid w:val="00F96077"/>
    <w:rsid w:val="00F9659F"/>
    <w:rsid w:val="00F966E2"/>
    <w:rsid w:val="00F96F57"/>
    <w:rsid w:val="00F971A8"/>
    <w:rsid w:val="00F97238"/>
    <w:rsid w:val="00F972C5"/>
    <w:rsid w:val="00F973B8"/>
    <w:rsid w:val="00F973E5"/>
    <w:rsid w:val="00F978CC"/>
    <w:rsid w:val="00F97A43"/>
    <w:rsid w:val="00FA06B0"/>
    <w:rsid w:val="00FA084C"/>
    <w:rsid w:val="00FA0AEA"/>
    <w:rsid w:val="00FA0C2A"/>
    <w:rsid w:val="00FA0CBC"/>
    <w:rsid w:val="00FA114E"/>
    <w:rsid w:val="00FA14CB"/>
    <w:rsid w:val="00FA1A6F"/>
    <w:rsid w:val="00FA1AD5"/>
    <w:rsid w:val="00FA22A6"/>
    <w:rsid w:val="00FA2437"/>
    <w:rsid w:val="00FA289C"/>
    <w:rsid w:val="00FA2B11"/>
    <w:rsid w:val="00FA322E"/>
    <w:rsid w:val="00FA388E"/>
    <w:rsid w:val="00FA3DDE"/>
    <w:rsid w:val="00FA3E5D"/>
    <w:rsid w:val="00FA454C"/>
    <w:rsid w:val="00FA4C62"/>
    <w:rsid w:val="00FA4E27"/>
    <w:rsid w:val="00FA50C2"/>
    <w:rsid w:val="00FA606E"/>
    <w:rsid w:val="00FA668F"/>
    <w:rsid w:val="00FA73E3"/>
    <w:rsid w:val="00FA7BE8"/>
    <w:rsid w:val="00FA7F76"/>
    <w:rsid w:val="00FB0140"/>
    <w:rsid w:val="00FB08C2"/>
    <w:rsid w:val="00FB1129"/>
    <w:rsid w:val="00FB145D"/>
    <w:rsid w:val="00FB14BD"/>
    <w:rsid w:val="00FB1757"/>
    <w:rsid w:val="00FB21BD"/>
    <w:rsid w:val="00FB2551"/>
    <w:rsid w:val="00FB2589"/>
    <w:rsid w:val="00FB299D"/>
    <w:rsid w:val="00FB2D71"/>
    <w:rsid w:val="00FB39A9"/>
    <w:rsid w:val="00FB3BD0"/>
    <w:rsid w:val="00FB4014"/>
    <w:rsid w:val="00FB4EEC"/>
    <w:rsid w:val="00FB4F08"/>
    <w:rsid w:val="00FB5FDD"/>
    <w:rsid w:val="00FB619E"/>
    <w:rsid w:val="00FB657A"/>
    <w:rsid w:val="00FB6A0D"/>
    <w:rsid w:val="00FB726B"/>
    <w:rsid w:val="00FB74F4"/>
    <w:rsid w:val="00FB763B"/>
    <w:rsid w:val="00FB7991"/>
    <w:rsid w:val="00FB7B67"/>
    <w:rsid w:val="00FB7C77"/>
    <w:rsid w:val="00FB7D5F"/>
    <w:rsid w:val="00FB7E5B"/>
    <w:rsid w:val="00FB7EBB"/>
    <w:rsid w:val="00FC0609"/>
    <w:rsid w:val="00FC069D"/>
    <w:rsid w:val="00FC069F"/>
    <w:rsid w:val="00FC09FE"/>
    <w:rsid w:val="00FC0CAB"/>
    <w:rsid w:val="00FC11F9"/>
    <w:rsid w:val="00FC153E"/>
    <w:rsid w:val="00FC17B3"/>
    <w:rsid w:val="00FC1ED6"/>
    <w:rsid w:val="00FC1F9C"/>
    <w:rsid w:val="00FC2116"/>
    <w:rsid w:val="00FC2165"/>
    <w:rsid w:val="00FC2183"/>
    <w:rsid w:val="00FC234E"/>
    <w:rsid w:val="00FC25BC"/>
    <w:rsid w:val="00FC2747"/>
    <w:rsid w:val="00FC277E"/>
    <w:rsid w:val="00FC27B1"/>
    <w:rsid w:val="00FC2925"/>
    <w:rsid w:val="00FC2D51"/>
    <w:rsid w:val="00FC3424"/>
    <w:rsid w:val="00FC3D52"/>
    <w:rsid w:val="00FC3F56"/>
    <w:rsid w:val="00FC4B8E"/>
    <w:rsid w:val="00FC4D81"/>
    <w:rsid w:val="00FC4DB0"/>
    <w:rsid w:val="00FC4F54"/>
    <w:rsid w:val="00FC51DB"/>
    <w:rsid w:val="00FC5208"/>
    <w:rsid w:val="00FC552A"/>
    <w:rsid w:val="00FC55DF"/>
    <w:rsid w:val="00FC5750"/>
    <w:rsid w:val="00FC5B93"/>
    <w:rsid w:val="00FC5EB8"/>
    <w:rsid w:val="00FC676C"/>
    <w:rsid w:val="00FC68D2"/>
    <w:rsid w:val="00FC6AEE"/>
    <w:rsid w:val="00FC6D28"/>
    <w:rsid w:val="00FC6EEF"/>
    <w:rsid w:val="00FC79F0"/>
    <w:rsid w:val="00FC7A91"/>
    <w:rsid w:val="00FC7BB3"/>
    <w:rsid w:val="00FD0376"/>
    <w:rsid w:val="00FD05C6"/>
    <w:rsid w:val="00FD0733"/>
    <w:rsid w:val="00FD0747"/>
    <w:rsid w:val="00FD0766"/>
    <w:rsid w:val="00FD0985"/>
    <w:rsid w:val="00FD0F3B"/>
    <w:rsid w:val="00FD1693"/>
    <w:rsid w:val="00FD1C09"/>
    <w:rsid w:val="00FD246B"/>
    <w:rsid w:val="00FD24DC"/>
    <w:rsid w:val="00FD25CD"/>
    <w:rsid w:val="00FD2831"/>
    <w:rsid w:val="00FD2CB8"/>
    <w:rsid w:val="00FD2CEA"/>
    <w:rsid w:val="00FD2E3D"/>
    <w:rsid w:val="00FD2E7C"/>
    <w:rsid w:val="00FD2EE2"/>
    <w:rsid w:val="00FD3145"/>
    <w:rsid w:val="00FD318D"/>
    <w:rsid w:val="00FD31CD"/>
    <w:rsid w:val="00FD3306"/>
    <w:rsid w:val="00FD3AD3"/>
    <w:rsid w:val="00FD3FF8"/>
    <w:rsid w:val="00FD4694"/>
    <w:rsid w:val="00FD4E25"/>
    <w:rsid w:val="00FD5039"/>
    <w:rsid w:val="00FD5D03"/>
    <w:rsid w:val="00FD6057"/>
    <w:rsid w:val="00FD6132"/>
    <w:rsid w:val="00FD643D"/>
    <w:rsid w:val="00FD64CA"/>
    <w:rsid w:val="00FD65E7"/>
    <w:rsid w:val="00FD6BA6"/>
    <w:rsid w:val="00FD7332"/>
    <w:rsid w:val="00FD73E3"/>
    <w:rsid w:val="00FD750A"/>
    <w:rsid w:val="00FD7799"/>
    <w:rsid w:val="00FE01E2"/>
    <w:rsid w:val="00FE0231"/>
    <w:rsid w:val="00FE1143"/>
    <w:rsid w:val="00FE12EF"/>
    <w:rsid w:val="00FE1596"/>
    <w:rsid w:val="00FE1A32"/>
    <w:rsid w:val="00FE1E46"/>
    <w:rsid w:val="00FE2393"/>
    <w:rsid w:val="00FE27EB"/>
    <w:rsid w:val="00FE28E7"/>
    <w:rsid w:val="00FE2E9D"/>
    <w:rsid w:val="00FE3178"/>
    <w:rsid w:val="00FE32D1"/>
    <w:rsid w:val="00FE3526"/>
    <w:rsid w:val="00FE35D9"/>
    <w:rsid w:val="00FE3878"/>
    <w:rsid w:val="00FE3AD7"/>
    <w:rsid w:val="00FE3C27"/>
    <w:rsid w:val="00FE3FAB"/>
    <w:rsid w:val="00FE43F8"/>
    <w:rsid w:val="00FE48E3"/>
    <w:rsid w:val="00FE4B4E"/>
    <w:rsid w:val="00FE4C0C"/>
    <w:rsid w:val="00FE5587"/>
    <w:rsid w:val="00FE57B5"/>
    <w:rsid w:val="00FE590B"/>
    <w:rsid w:val="00FE5947"/>
    <w:rsid w:val="00FE5949"/>
    <w:rsid w:val="00FE5FEA"/>
    <w:rsid w:val="00FE614E"/>
    <w:rsid w:val="00FE648F"/>
    <w:rsid w:val="00FE6670"/>
    <w:rsid w:val="00FE69E4"/>
    <w:rsid w:val="00FE69E5"/>
    <w:rsid w:val="00FE6B64"/>
    <w:rsid w:val="00FE7246"/>
    <w:rsid w:val="00FE7356"/>
    <w:rsid w:val="00FE75D2"/>
    <w:rsid w:val="00FE798F"/>
    <w:rsid w:val="00FE7DB9"/>
    <w:rsid w:val="00FE7E50"/>
    <w:rsid w:val="00FE7FD9"/>
    <w:rsid w:val="00FF01D3"/>
    <w:rsid w:val="00FF01EC"/>
    <w:rsid w:val="00FF0922"/>
    <w:rsid w:val="00FF0FD7"/>
    <w:rsid w:val="00FF10B0"/>
    <w:rsid w:val="00FF1231"/>
    <w:rsid w:val="00FF14DA"/>
    <w:rsid w:val="00FF15E6"/>
    <w:rsid w:val="00FF1801"/>
    <w:rsid w:val="00FF197C"/>
    <w:rsid w:val="00FF1B9E"/>
    <w:rsid w:val="00FF221F"/>
    <w:rsid w:val="00FF2264"/>
    <w:rsid w:val="00FF24E7"/>
    <w:rsid w:val="00FF2593"/>
    <w:rsid w:val="00FF25B2"/>
    <w:rsid w:val="00FF2C69"/>
    <w:rsid w:val="00FF2CF9"/>
    <w:rsid w:val="00FF2D98"/>
    <w:rsid w:val="00FF2E87"/>
    <w:rsid w:val="00FF40ED"/>
    <w:rsid w:val="00FF4390"/>
    <w:rsid w:val="00FF45EB"/>
    <w:rsid w:val="00FF4C05"/>
    <w:rsid w:val="00FF4C93"/>
    <w:rsid w:val="00FF4E5D"/>
    <w:rsid w:val="00FF4F8F"/>
    <w:rsid w:val="00FF5654"/>
    <w:rsid w:val="00FF5F53"/>
    <w:rsid w:val="00FF6948"/>
    <w:rsid w:val="00FF6B44"/>
    <w:rsid w:val="00FF72AC"/>
    <w:rsid w:val="00FF7767"/>
    <w:rsid w:val="00FF7984"/>
    <w:rsid w:val="00FF7C51"/>
  </w:rsids>
  <m:mathPr>
    <m:mathFont m:val="@ＭＳ ゴシック"/>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sz w:val="24"/>
        <w:szCs w:val="24"/>
        <w:lang w:val="en-US" w:eastAsia="zh-CN" w:bidi="ar-SA"/>
      </w:rPr>
    </w:rPrDefault>
    <w:pPrDefault/>
  </w:docDefaults>
  <w:latentStyles w:defLockedState="0" w:defUIPriority="0" w:defSemiHidden="0" w:defUnhideWhenUsed="0" w:defQFormat="0" w:count="276">
    <w:lsdException w:name="heading 6" w:qFormat="1"/>
    <w:lsdException w:name="Table Grid" w:uiPriority="5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3DD3"/>
  </w:style>
  <w:style w:type="paragraph" w:styleId="Heading1">
    <w:name w:val="heading 1"/>
    <w:basedOn w:val="Normal"/>
    <w:next w:val="Normal"/>
    <w:qFormat/>
    <w:rsid w:val="000D3DD3"/>
    <w:pPr>
      <w:keepNext/>
      <w:spacing w:before="240" w:after="60"/>
      <w:outlineLvl w:val="0"/>
    </w:pPr>
    <w:rPr>
      <w:rFonts w:ascii="Arial" w:hAnsi="Arial" w:cs="Arial"/>
      <w:b/>
      <w:bCs/>
      <w:kern w:val="32"/>
      <w:sz w:val="32"/>
      <w:szCs w:val="32"/>
    </w:rPr>
  </w:style>
  <w:style w:type="paragraph" w:styleId="Heading2">
    <w:name w:val="heading 2"/>
    <w:basedOn w:val="Normal"/>
    <w:qFormat/>
    <w:rsid w:val="000D3DD3"/>
    <w:pPr>
      <w:spacing w:before="100" w:beforeAutospacing="1" w:after="100" w:afterAutospacing="1"/>
      <w:outlineLvl w:val="1"/>
    </w:pPr>
    <w:rPr>
      <w:b/>
      <w:bCs/>
      <w:sz w:val="36"/>
      <w:szCs w:val="36"/>
    </w:rPr>
  </w:style>
  <w:style w:type="paragraph" w:styleId="Heading3">
    <w:name w:val="heading 3"/>
    <w:basedOn w:val="Normal"/>
    <w:next w:val="Normal"/>
    <w:qFormat/>
    <w:rsid w:val="000E2F76"/>
    <w:pPr>
      <w:keepNext/>
      <w:ind w:left="720" w:hanging="720"/>
      <w:outlineLvl w:val="2"/>
    </w:pPr>
    <w:rPr>
      <w:b/>
    </w:rPr>
  </w:style>
  <w:style w:type="paragraph" w:styleId="Heading4">
    <w:name w:val="heading 4"/>
    <w:basedOn w:val="Normal"/>
    <w:next w:val="Normal"/>
    <w:link w:val="Heading4Char"/>
    <w:qFormat/>
    <w:rsid w:val="00900F4F"/>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83291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3291B"/>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B25E4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B25E44"/>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B25E4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yleHeading1TimesNewRoman11pt">
    <w:name w:val="Style Heading 1 + Times New Roman 11 pt"/>
    <w:basedOn w:val="Heading1"/>
    <w:autoRedefine/>
    <w:rsid w:val="000D3DD3"/>
    <w:rPr>
      <w:rFonts w:ascii="Times New Roman" w:hAnsi="Times New Roman"/>
      <w:sz w:val="22"/>
    </w:rPr>
  </w:style>
  <w:style w:type="paragraph" w:customStyle="1" w:styleId="DataField11pt">
    <w:name w:val="Data Field 11pt"/>
    <w:basedOn w:val="Normal"/>
    <w:rsid w:val="000D3DD3"/>
    <w:pPr>
      <w:autoSpaceDE w:val="0"/>
      <w:autoSpaceDN w:val="0"/>
      <w:spacing w:line="300" w:lineRule="exact"/>
    </w:pPr>
    <w:rPr>
      <w:rFonts w:ascii="Arial" w:eastAsia="Times New Roman" w:hAnsi="Arial" w:cs="Arial"/>
      <w:sz w:val="22"/>
      <w:szCs w:val="20"/>
      <w:lang w:eastAsia="en-US"/>
    </w:rPr>
  </w:style>
  <w:style w:type="paragraph" w:styleId="Header">
    <w:name w:val="header"/>
    <w:basedOn w:val="Normal"/>
    <w:link w:val="HeaderChar"/>
    <w:uiPriority w:val="99"/>
    <w:rsid w:val="000D3DD3"/>
    <w:pPr>
      <w:tabs>
        <w:tab w:val="center" w:pos="4320"/>
        <w:tab w:val="right" w:pos="8640"/>
      </w:tabs>
    </w:pPr>
  </w:style>
  <w:style w:type="paragraph" w:styleId="Footer">
    <w:name w:val="footer"/>
    <w:basedOn w:val="Normal"/>
    <w:rsid w:val="000D3DD3"/>
    <w:pPr>
      <w:tabs>
        <w:tab w:val="center" w:pos="4320"/>
        <w:tab w:val="right" w:pos="8640"/>
      </w:tabs>
    </w:pPr>
  </w:style>
  <w:style w:type="character" w:styleId="PageNumber">
    <w:name w:val="page number"/>
    <w:basedOn w:val="DefaultParagraphFont"/>
    <w:rsid w:val="000D3DD3"/>
    <w:rPr>
      <w:rFonts w:ascii="Arial" w:hAnsi="Arial"/>
      <w:sz w:val="20"/>
      <w:u w:val="single"/>
    </w:rPr>
  </w:style>
  <w:style w:type="paragraph" w:customStyle="1" w:styleId="FormFooterBorder">
    <w:name w:val="FormFooter/Border"/>
    <w:basedOn w:val="Footer"/>
    <w:rsid w:val="000D3DD3"/>
    <w:pPr>
      <w:pBdr>
        <w:top w:val="single" w:sz="6" w:space="1" w:color="auto"/>
      </w:pBdr>
      <w:tabs>
        <w:tab w:val="clear" w:pos="4320"/>
        <w:tab w:val="clear" w:pos="8640"/>
        <w:tab w:val="center" w:pos="5400"/>
        <w:tab w:val="right" w:pos="10800"/>
      </w:tabs>
      <w:autoSpaceDE w:val="0"/>
      <w:autoSpaceDN w:val="0"/>
    </w:pPr>
    <w:rPr>
      <w:rFonts w:ascii="Arial" w:eastAsia="Times New Roman" w:hAnsi="Arial" w:cs="Arial"/>
      <w:sz w:val="16"/>
      <w:szCs w:val="16"/>
      <w:lang w:eastAsia="en-US"/>
    </w:rPr>
  </w:style>
  <w:style w:type="paragraph" w:styleId="BodyTextIndent">
    <w:name w:val="Body Text Indent"/>
    <w:basedOn w:val="Normal"/>
    <w:rsid w:val="00C2363E"/>
    <w:pPr>
      <w:ind w:left="1440" w:hanging="720"/>
    </w:pPr>
  </w:style>
  <w:style w:type="paragraph" w:styleId="BalloonText">
    <w:name w:val="Balloon Text"/>
    <w:basedOn w:val="Normal"/>
    <w:semiHidden/>
    <w:rsid w:val="000D3DD3"/>
    <w:rPr>
      <w:rFonts w:ascii="Tahoma" w:hAnsi="Tahoma" w:cs="Tahoma"/>
      <w:sz w:val="16"/>
      <w:szCs w:val="16"/>
    </w:rPr>
  </w:style>
  <w:style w:type="paragraph" w:styleId="BodyText">
    <w:name w:val="Body Text"/>
    <w:basedOn w:val="Normal"/>
    <w:rsid w:val="007F04CB"/>
    <w:pPr>
      <w:widowControl w:val="0"/>
      <w:autoSpaceDE w:val="0"/>
      <w:autoSpaceDN w:val="0"/>
      <w:adjustRightInd w:val="0"/>
      <w:spacing w:after="120"/>
    </w:pPr>
    <w:rPr>
      <w:rFonts w:eastAsia="Times New Roman"/>
      <w:sz w:val="20"/>
      <w:szCs w:val="20"/>
      <w:lang w:eastAsia="en-US"/>
    </w:rPr>
  </w:style>
  <w:style w:type="character" w:styleId="Hyperlink">
    <w:name w:val="Hyperlink"/>
    <w:basedOn w:val="DefaultParagraphFont"/>
    <w:uiPriority w:val="99"/>
    <w:unhideWhenUsed/>
    <w:rsid w:val="003E27FC"/>
    <w:rPr>
      <w:rFonts w:ascii="Times New Roman" w:hAnsi="Times New Roman" w:cs="Times New Roman" w:hint="default"/>
      <w:color w:val="0000FF"/>
      <w:u w:val="single"/>
    </w:rPr>
  </w:style>
  <w:style w:type="character" w:customStyle="1" w:styleId="Heading4Char">
    <w:name w:val="Heading 4 Char"/>
    <w:basedOn w:val="DefaultParagraphFont"/>
    <w:link w:val="Heading4"/>
    <w:semiHidden/>
    <w:rsid w:val="00900F4F"/>
    <w:rPr>
      <w:rFonts w:ascii="Calibri" w:eastAsia="SimSun" w:hAnsi="Calibri" w:cs="Times New Roman"/>
      <w:b/>
      <w:bCs/>
      <w:sz w:val="28"/>
      <w:szCs w:val="28"/>
    </w:rPr>
  </w:style>
  <w:style w:type="paragraph" w:customStyle="1" w:styleId="Style-1">
    <w:name w:val="Style-1"/>
    <w:rsid w:val="00454BFA"/>
    <w:rPr>
      <w:rFonts w:eastAsia="Times New Roman"/>
    </w:rPr>
  </w:style>
  <w:style w:type="character" w:styleId="CommentReference">
    <w:name w:val="annotation reference"/>
    <w:basedOn w:val="DefaultParagraphFont"/>
    <w:rsid w:val="00D61FB2"/>
    <w:rPr>
      <w:sz w:val="18"/>
      <w:szCs w:val="18"/>
    </w:rPr>
  </w:style>
  <w:style w:type="paragraph" w:styleId="CommentText">
    <w:name w:val="annotation text"/>
    <w:basedOn w:val="Normal"/>
    <w:link w:val="CommentTextChar"/>
    <w:rsid w:val="00D61FB2"/>
  </w:style>
  <w:style w:type="character" w:customStyle="1" w:styleId="CommentTextChar">
    <w:name w:val="Comment Text Char"/>
    <w:basedOn w:val="DefaultParagraphFont"/>
    <w:link w:val="CommentText"/>
    <w:rsid w:val="00D61FB2"/>
    <w:rPr>
      <w:sz w:val="24"/>
      <w:szCs w:val="24"/>
      <w:lang w:eastAsia="zh-CN"/>
    </w:rPr>
  </w:style>
  <w:style w:type="paragraph" w:styleId="CommentSubject">
    <w:name w:val="annotation subject"/>
    <w:basedOn w:val="CommentText"/>
    <w:next w:val="CommentText"/>
    <w:link w:val="CommentSubjectChar"/>
    <w:rsid w:val="00D61FB2"/>
    <w:rPr>
      <w:b/>
      <w:bCs/>
      <w:sz w:val="20"/>
      <w:szCs w:val="20"/>
    </w:rPr>
  </w:style>
  <w:style w:type="character" w:customStyle="1" w:styleId="CommentSubjectChar">
    <w:name w:val="Comment Subject Char"/>
    <w:basedOn w:val="CommentTextChar"/>
    <w:link w:val="CommentSubject"/>
    <w:rsid w:val="00D61FB2"/>
    <w:rPr>
      <w:b/>
      <w:bCs/>
    </w:rPr>
  </w:style>
  <w:style w:type="paragraph" w:styleId="ListParagraph">
    <w:name w:val="List Paragraph"/>
    <w:basedOn w:val="Normal"/>
    <w:uiPriority w:val="34"/>
    <w:qFormat/>
    <w:rsid w:val="00F54862"/>
    <w:pPr>
      <w:ind w:left="720"/>
      <w:contextualSpacing/>
    </w:pPr>
  </w:style>
  <w:style w:type="paragraph" w:styleId="Revision">
    <w:name w:val="Revision"/>
    <w:hidden/>
    <w:rsid w:val="00C458F8"/>
  </w:style>
  <w:style w:type="character" w:customStyle="1" w:styleId="Heading5Char">
    <w:name w:val="Heading 5 Char"/>
    <w:basedOn w:val="DefaultParagraphFont"/>
    <w:link w:val="Heading5"/>
    <w:rsid w:val="0083291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83291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B25E4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B25E4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B25E44"/>
    <w:rPr>
      <w:rFonts w:asciiTheme="majorHAnsi" w:eastAsiaTheme="majorEastAsia" w:hAnsiTheme="majorHAnsi" w:cstheme="majorBidi"/>
      <w:i/>
      <w:iCs/>
      <w:color w:val="404040" w:themeColor="text1" w:themeTint="BF"/>
    </w:rPr>
  </w:style>
  <w:style w:type="character" w:customStyle="1" w:styleId="HeaderChar">
    <w:name w:val="Header Char"/>
    <w:basedOn w:val="DefaultParagraphFont"/>
    <w:link w:val="Header"/>
    <w:uiPriority w:val="99"/>
    <w:rsid w:val="00817C58"/>
    <w:rPr>
      <w:sz w:val="24"/>
      <w:szCs w:val="24"/>
    </w:rPr>
  </w:style>
  <w:style w:type="table" w:styleId="TableGrid">
    <w:name w:val="Table Grid"/>
    <w:basedOn w:val="TableNormal"/>
    <w:uiPriority w:val="59"/>
    <w:rsid w:val="002C63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address">
    <w:name w:val="msoaddress"/>
    <w:basedOn w:val="Normal"/>
    <w:rsid w:val="004E4BF4"/>
    <w:pPr>
      <w:spacing w:before="100" w:beforeAutospacing="1" w:after="100" w:afterAutospacing="1"/>
    </w:pPr>
    <w:rPr>
      <w:rFonts w:eastAsia="Times New Roman"/>
    </w:rPr>
  </w:style>
  <w:style w:type="character" w:styleId="PlaceholderText">
    <w:name w:val="Placeholder Text"/>
    <w:basedOn w:val="DefaultParagraphFont"/>
    <w:rsid w:val="00032B76"/>
    <w:rPr>
      <w:color w:val="808080"/>
    </w:rPr>
  </w:style>
  <w:style w:type="table" w:customStyle="1" w:styleId="TableGrid1">
    <w:name w:val="Table Grid1"/>
    <w:basedOn w:val="TableNormal"/>
    <w:next w:val="TableGrid"/>
    <w:rsid w:val="00404641"/>
    <w:rPr>
      <w:sz w:val="20"/>
      <w:szCs w:val="20"/>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D45658"/>
  </w:style>
  <w:style w:type="character" w:customStyle="1" w:styleId="yshortcuts">
    <w:name w:val="yshortcuts"/>
    <w:basedOn w:val="DefaultParagraphFont"/>
    <w:rsid w:val="00D45658"/>
  </w:style>
</w:styles>
</file>

<file path=word/webSettings.xml><?xml version="1.0" encoding="utf-8"?>
<w:webSettings xmlns:r="http://schemas.openxmlformats.org/officeDocument/2006/relationships" xmlns:w="http://schemas.openxmlformats.org/wordprocessingml/2006/main">
  <w:divs>
    <w:div w:id="463232264">
      <w:bodyDiv w:val="1"/>
      <w:marLeft w:val="0"/>
      <w:marRight w:val="0"/>
      <w:marTop w:val="0"/>
      <w:marBottom w:val="0"/>
      <w:divBdr>
        <w:top w:val="none" w:sz="0" w:space="0" w:color="auto"/>
        <w:left w:val="none" w:sz="0" w:space="0" w:color="auto"/>
        <w:bottom w:val="none" w:sz="0" w:space="0" w:color="auto"/>
        <w:right w:val="none" w:sz="0" w:space="0" w:color="auto"/>
      </w:divBdr>
    </w:div>
    <w:div w:id="743912353">
      <w:bodyDiv w:val="1"/>
      <w:marLeft w:val="0"/>
      <w:marRight w:val="0"/>
      <w:marTop w:val="0"/>
      <w:marBottom w:val="0"/>
      <w:divBdr>
        <w:top w:val="none" w:sz="0" w:space="0" w:color="auto"/>
        <w:left w:val="none" w:sz="0" w:space="0" w:color="auto"/>
        <w:bottom w:val="none" w:sz="0" w:space="0" w:color="auto"/>
        <w:right w:val="none" w:sz="0" w:space="0" w:color="auto"/>
      </w:divBdr>
    </w:div>
    <w:div w:id="782768680">
      <w:bodyDiv w:val="1"/>
      <w:marLeft w:val="0"/>
      <w:marRight w:val="0"/>
      <w:marTop w:val="0"/>
      <w:marBottom w:val="0"/>
      <w:divBdr>
        <w:top w:val="none" w:sz="0" w:space="0" w:color="auto"/>
        <w:left w:val="none" w:sz="0" w:space="0" w:color="auto"/>
        <w:bottom w:val="none" w:sz="0" w:space="0" w:color="auto"/>
        <w:right w:val="none" w:sz="0" w:space="0" w:color="auto"/>
      </w:divBdr>
    </w:div>
    <w:div w:id="868372982">
      <w:bodyDiv w:val="1"/>
      <w:marLeft w:val="0"/>
      <w:marRight w:val="0"/>
      <w:marTop w:val="0"/>
      <w:marBottom w:val="0"/>
      <w:divBdr>
        <w:top w:val="none" w:sz="0" w:space="0" w:color="auto"/>
        <w:left w:val="none" w:sz="0" w:space="0" w:color="auto"/>
        <w:bottom w:val="none" w:sz="0" w:space="0" w:color="auto"/>
        <w:right w:val="none" w:sz="0" w:space="0" w:color="auto"/>
      </w:divBdr>
    </w:div>
    <w:div w:id="1369522507">
      <w:bodyDiv w:val="1"/>
      <w:marLeft w:val="0"/>
      <w:marRight w:val="0"/>
      <w:marTop w:val="0"/>
      <w:marBottom w:val="0"/>
      <w:divBdr>
        <w:top w:val="none" w:sz="0" w:space="0" w:color="auto"/>
        <w:left w:val="none" w:sz="0" w:space="0" w:color="auto"/>
        <w:bottom w:val="none" w:sz="0" w:space="0" w:color="auto"/>
        <w:right w:val="none" w:sz="0" w:space="0" w:color="auto"/>
      </w:divBdr>
    </w:div>
    <w:div w:id="1403915004">
      <w:bodyDiv w:val="1"/>
      <w:marLeft w:val="0"/>
      <w:marRight w:val="0"/>
      <w:marTop w:val="0"/>
      <w:marBottom w:val="0"/>
      <w:divBdr>
        <w:top w:val="none" w:sz="0" w:space="0" w:color="auto"/>
        <w:left w:val="none" w:sz="0" w:space="0" w:color="auto"/>
        <w:bottom w:val="none" w:sz="0" w:space="0" w:color="auto"/>
        <w:right w:val="none" w:sz="0" w:space="0" w:color="auto"/>
      </w:divBdr>
      <w:divsChild>
        <w:div w:id="2012490810">
          <w:marLeft w:val="0"/>
          <w:marRight w:val="0"/>
          <w:marTop w:val="0"/>
          <w:marBottom w:val="0"/>
          <w:divBdr>
            <w:top w:val="none" w:sz="0" w:space="0" w:color="auto"/>
            <w:left w:val="none" w:sz="0" w:space="0" w:color="auto"/>
            <w:bottom w:val="none" w:sz="0" w:space="0" w:color="auto"/>
            <w:right w:val="none" w:sz="0" w:space="0" w:color="auto"/>
          </w:divBdr>
        </w:div>
      </w:divsChild>
    </w:div>
    <w:div w:id="1499346990">
      <w:bodyDiv w:val="1"/>
      <w:marLeft w:val="0"/>
      <w:marRight w:val="0"/>
      <w:marTop w:val="0"/>
      <w:marBottom w:val="0"/>
      <w:divBdr>
        <w:top w:val="none" w:sz="0" w:space="0" w:color="auto"/>
        <w:left w:val="none" w:sz="0" w:space="0" w:color="auto"/>
        <w:bottom w:val="none" w:sz="0" w:space="0" w:color="auto"/>
        <w:right w:val="none" w:sz="0" w:space="0" w:color="auto"/>
      </w:divBdr>
      <w:divsChild>
        <w:div w:id="694379976">
          <w:marLeft w:val="0"/>
          <w:marRight w:val="0"/>
          <w:marTop w:val="0"/>
          <w:marBottom w:val="0"/>
          <w:divBdr>
            <w:top w:val="none" w:sz="0" w:space="0" w:color="auto"/>
            <w:left w:val="none" w:sz="0" w:space="0" w:color="auto"/>
            <w:bottom w:val="none" w:sz="0" w:space="0" w:color="auto"/>
            <w:right w:val="none" w:sz="0" w:space="0" w:color="auto"/>
          </w:divBdr>
        </w:div>
        <w:div w:id="1307275291">
          <w:marLeft w:val="0"/>
          <w:marRight w:val="0"/>
          <w:marTop w:val="0"/>
          <w:marBottom w:val="0"/>
          <w:divBdr>
            <w:top w:val="none" w:sz="0" w:space="0" w:color="auto"/>
            <w:left w:val="none" w:sz="0" w:space="0" w:color="auto"/>
            <w:bottom w:val="none" w:sz="0" w:space="0" w:color="auto"/>
            <w:right w:val="none" w:sz="0" w:space="0" w:color="auto"/>
          </w:divBdr>
        </w:div>
        <w:div w:id="1396853586">
          <w:marLeft w:val="0"/>
          <w:marRight w:val="0"/>
          <w:marTop w:val="0"/>
          <w:marBottom w:val="0"/>
          <w:divBdr>
            <w:top w:val="none" w:sz="0" w:space="0" w:color="auto"/>
            <w:left w:val="none" w:sz="0" w:space="0" w:color="auto"/>
            <w:bottom w:val="none" w:sz="0" w:space="0" w:color="auto"/>
            <w:right w:val="none" w:sz="0" w:space="0" w:color="auto"/>
          </w:divBdr>
        </w:div>
      </w:divsChild>
    </w:div>
    <w:div w:id="1929777035">
      <w:bodyDiv w:val="1"/>
      <w:marLeft w:val="0"/>
      <w:marRight w:val="0"/>
      <w:marTop w:val="0"/>
      <w:marBottom w:val="0"/>
      <w:divBdr>
        <w:top w:val="none" w:sz="0" w:space="0" w:color="auto"/>
        <w:left w:val="none" w:sz="0" w:space="0" w:color="auto"/>
        <w:bottom w:val="none" w:sz="0" w:space="0" w:color="auto"/>
        <w:right w:val="none" w:sz="0" w:space="0" w:color="auto"/>
      </w:divBdr>
      <w:divsChild>
        <w:div w:id="677121942">
          <w:marLeft w:val="0"/>
          <w:marRight w:val="0"/>
          <w:marTop w:val="0"/>
          <w:marBottom w:val="0"/>
          <w:divBdr>
            <w:top w:val="none" w:sz="0" w:space="0" w:color="auto"/>
            <w:left w:val="none" w:sz="0" w:space="0" w:color="auto"/>
            <w:bottom w:val="none" w:sz="0" w:space="0" w:color="auto"/>
            <w:right w:val="none" w:sz="0" w:space="0" w:color="auto"/>
          </w:divBdr>
        </w:div>
      </w:divsChild>
    </w:div>
    <w:div w:id="19903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tiff"/><Relationship Id="rId20" Type="http://schemas.openxmlformats.org/officeDocument/2006/relationships/header" Target="head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wmf"/><Relationship Id="rId11" Type="http://schemas.openxmlformats.org/officeDocument/2006/relationships/oleObject" Target="embeddings/Microsoft_Equation1.bin"/><Relationship Id="rId12" Type="http://schemas.openxmlformats.org/officeDocument/2006/relationships/image" Target="media/image4.png"/><Relationship Id="rId13" Type="http://schemas.openxmlformats.org/officeDocument/2006/relationships/image" Target="media/image5.tiff"/><Relationship Id="rId14" Type="http://schemas.openxmlformats.org/officeDocument/2006/relationships/image" Target="media/image6.tiff"/><Relationship Id="rId15" Type="http://schemas.openxmlformats.org/officeDocument/2006/relationships/image" Target="media/image7.png"/><Relationship Id="rId16" Type="http://schemas.openxmlformats.org/officeDocument/2006/relationships/image" Target="media/image8.tiff"/><Relationship Id="rId17" Type="http://schemas.openxmlformats.org/officeDocument/2006/relationships/image" Target="media/image9.tiff"/><Relationship Id="rId18" Type="http://schemas.openxmlformats.org/officeDocument/2006/relationships/header" Target="header1.xml"/><Relationship Id="rId19" Type="http://schemas.openxmlformats.org/officeDocument/2006/relationships/hyperlink" Target="http://www.hhmi.org/news/hhmicolleges20120524b.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26</Pages>
  <Words>17316</Words>
  <Characters>98702</Characters>
  <Application>Microsoft Macintosh Word</Application>
  <DocSecurity>0</DocSecurity>
  <Lines>822</Lines>
  <Paragraphs>197</Paragraphs>
  <ScaleCrop>false</ScaleCrop>
  <HeadingPairs>
    <vt:vector size="2" baseType="variant">
      <vt:variant>
        <vt:lpstr>Title</vt:lpstr>
      </vt:variant>
      <vt:variant>
        <vt:i4>1</vt:i4>
      </vt:variant>
    </vt:vector>
  </HeadingPairs>
  <TitlesOfParts>
    <vt:vector size="1" baseType="lpstr">
      <vt:lpstr>Genetic Mechanism of Natural Lifespan Variation in Yeast</vt:lpstr>
    </vt:vector>
  </TitlesOfParts>
  <Company/>
  <LinksUpToDate>false</LinksUpToDate>
  <CharactersWithSpaces>121212</CharactersWithSpaces>
  <SharedDoc>false</SharedDoc>
  <HLinks>
    <vt:vector size="12" baseType="variant">
      <vt:variant>
        <vt:i4>7929958</vt:i4>
      </vt:variant>
      <vt:variant>
        <vt:i4>3</vt:i4>
      </vt:variant>
      <vt:variant>
        <vt:i4>0</vt:i4>
      </vt:variant>
      <vt:variant>
        <vt:i4>5</vt:i4>
      </vt:variant>
      <vt:variant>
        <vt:lpwstr>http://homeschooling.gomilpitas.com/regional/GeorgiaSupport.htm</vt:lpwstr>
      </vt:variant>
      <vt:variant>
        <vt:lpwstr/>
      </vt:variant>
      <vt:variant>
        <vt:i4>7929958</vt:i4>
      </vt:variant>
      <vt:variant>
        <vt:i4>0</vt:i4>
      </vt:variant>
      <vt:variant>
        <vt:i4>0</vt:i4>
      </vt:variant>
      <vt:variant>
        <vt:i4>5</vt:i4>
      </vt:variant>
      <vt:variant>
        <vt:lpwstr>http://homeschooling.gomilpitas.com/regional/GeorgiaSupport.htm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Mechanism of Natural Lifespan Variation in Yeast</dc:title>
  <dc:creator>hqin</dc:creator>
  <cp:lastModifiedBy>Hong Qin</cp:lastModifiedBy>
  <cp:revision>7</cp:revision>
  <cp:lastPrinted>2012-07-20T19:36:00Z</cp:lastPrinted>
  <dcterms:created xsi:type="dcterms:W3CDTF">2012-07-21T13:26:00Z</dcterms:created>
  <dcterms:modified xsi:type="dcterms:W3CDTF">2013-02-15T16:36:00Z</dcterms:modified>
</cp:coreProperties>
</file>
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AD73B3" w14:textId="77777777" w:rsidR="00B67904" w:rsidRDefault="00B67904" w:rsidP="00B67904">
      <w:pPr>
        <w:spacing w:line="480" w:lineRule="auto"/>
        <w:ind w:left="720" w:right="720"/>
        <w:jc w:val="center"/>
        <w:rPr>
          <w:b/>
        </w:rPr>
      </w:pPr>
    </w:p>
    <w:p w14:paraId="513C5C30" w14:textId="77777777" w:rsidR="00B67904" w:rsidRDefault="00B67904" w:rsidP="00B67904">
      <w:pPr>
        <w:spacing w:line="480" w:lineRule="auto"/>
        <w:ind w:left="720" w:right="720"/>
        <w:jc w:val="center"/>
        <w:rPr>
          <w:b/>
        </w:rPr>
      </w:pPr>
      <w:r w:rsidRPr="00B67904">
        <w:rPr>
          <w:b/>
        </w:rPr>
        <w:t>SPELMAN COLLEGE</w:t>
      </w:r>
    </w:p>
    <w:p w14:paraId="13A98631" w14:textId="77777777" w:rsidR="00B67904" w:rsidRDefault="00B67904" w:rsidP="00B67904">
      <w:pPr>
        <w:spacing w:line="480" w:lineRule="auto"/>
        <w:ind w:left="720" w:right="720"/>
        <w:jc w:val="center"/>
        <w:rPr>
          <w:b/>
        </w:rPr>
      </w:pPr>
    </w:p>
    <w:p w14:paraId="698DB6BA" w14:textId="77777777" w:rsidR="00B67904" w:rsidRDefault="00B67904" w:rsidP="00B67904">
      <w:pPr>
        <w:spacing w:line="480" w:lineRule="auto"/>
        <w:ind w:left="720" w:right="720"/>
        <w:jc w:val="center"/>
        <w:rPr>
          <w:b/>
        </w:rPr>
      </w:pPr>
    </w:p>
    <w:p w14:paraId="7CA7EEDC" w14:textId="77777777" w:rsidR="00B67904" w:rsidRDefault="00B67904" w:rsidP="00B67904">
      <w:pPr>
        <w:spacing w:line="480" w:lineRule="auto"/>
        <w:ind w:left="720" w:right="720"/>
        <w:jc w:val="center"/>
        <w:rPr>
          <w:b/>
        </w:rPr>
      </w:pPr>
    </w:p>
    <w:p w14:paraId="51836056" w14:textId="77777777" w:rsidR="00B67904" w:rsidRPr="00B67904" w:rsidRDefault="00B67904" w:rsidP="00B67904">
      <w:pPr>
        <w:spacing w:line="480" w:lineRule="auto"/>
        <w:ind w:right="720"/>
        <w:rPr>
          <w:b/>
        </w:rPr>
      </w:pPr>
    </w:p>
    <w:p w14:paraId="3813AB2B" w14:textId="77777777" w:rsidR="00B67904" w:rsidRDefault="00B67904" w:rsidP="00B67904">
      <w:pPr>
        <w:spacing w:line="480" w:lineRule="auto"/>
        <w:ind w:left="720" w:right="720"/>
        <w:jc w:val="center"/>
        <w:rPr>
          <w:b/>
        </w:rPr>
      </w:pPr>
      <w:r w:rsidRPr="00B67904">
        <w:rPr>
          <w:b/>
        </w:rPr>
        <w:t>Investigating the Interconnection Between Cellular Aging and Network Robustness</w:t>
      </w:r>
    </w:p>
    <w:p w14:paraId="659A67FC" w14:textId="77777777" w:rsidR="00B67904" w:rsidRDefault="00B67904" w:rsidP="00B67904">
      <w:pPr>
        <w:spacing w:line="480" w:lineRule="auto"/>
        <w:ind w:left="720" w:right="720"/>
        <w:jc w:val="center"/>
        <w:rPr>
          <w:b/>
        </w:rPr>
      </w:pPr>
    </w:p>
    <w:p w14:paraId="6F9426CE" w14:textId="77777777" w:rsidR="00B67904" w:rsidRDefault="00B67904" w:rsidP="00B67904">
      <w:pPr>
        <w:spacing w:line="480" w:lineRule="auto"/>
        <w:ind w:left="720" w:right="720"/>
        <w:jc w:val="center"/>
        <w:rPr>
          <w:b/>
        </w:rPr>
      </w:pPr>
    </w:p>
    <w:p w14:paraId="21A19B22" w14:textId="77777777" w:rsidR="00B67904" w:rsidRDefault="00B67904" w:rsidP="00B67904">
      <w:pPr>
        <w:spacing w:line="480" w:lineRule="auto"/>
        <w:ind w:left="720" w:right="720"/>
        <w:jc w:val="center"/>
        <w:rPr>
          <w:b/>
        </w:rPr>
      </w:pPr>
    </w:p>
    <w:p w14:paraId="4FC92937" w14:textId="77777777" w:rsidR="00B67904" w:rsidRPr="00B67904" w:rsidRDefault="00B67904" w:rsidP="00B67904">
      <w:pPr>
        <w:spacing w:line="480" w:lineRule="auto"/>
        <w:ind w:left="720" w:right="720"/>
        <w:jc w:val="center"/>
        <w:rPr>
          <w:b/>
        </w:rPr>
      </w:pPr>
    </w:p>
    <w:p w14:paraId="733EEFDB" w14:textId="77777777" w:rsidR="00B67904" w:rsidRPr="00B67904" w:rsidRDefault="00B67904" w:rsidP="00B67904">
      <w:pPr>
        <w:spacing w:line="480" w:lineRule="auto"/>
        <w:ind w:left="720" w:right="720"/>
        <w:jc w:val="center"/>
        <w:rPr>
          <w:b/>
        </w:rPr>
      </w:pPr>
      <w:r w:rsidRPr="00B67904">
        <w:rPr>
          <w:b/>
        </w:rPr>
        <w:t>A thesis submitted in partial satisfaction of the requirements for the Ethel Waddell Githii Honors Program</w:t>
      </w:r>
    </w:p>
    <w:p w14:paraId="50848C55" w14:textId="77777777" w:rsidR="00B67904" w:rsidRPr="00B67904" w:rsidRDefault="00B67904" w:rsidP="00B67904">
      <w:pPr>
        <w:spacing w:line="480" w:lineRule="auto"/>
        <w:ind w:left="720" w:right="720"/>
        <w:jc w:val="center"/>
        <w:rPr>
          <w:b/>
        </w:rPr>
      </w:pPr>
      <w:r w:rsidRPr="00B67904">
        <w:rPr>
          <w:b/>
        </w:rPr>
        <w:t>By</w:t>
      </w:r>
    </w:p>
    <w:p w14:paraId="080888C0" w14:textId="77777777" w:rsidR="00B67904" w:rsidRDefault="00B67904" w:rsidP="00B67904">
      <w:pPr>
        <w:spacing w:line="480" w:lineRule="auto"/>
        <w:ind w:left="720" w:right="720"/>
        <w:jc w:val="center"/>
        <w:rPr>
          <w:b/>
        </w:rPr>
      </w:pPr>
      <w:r w:rsidRPr="00B67904">
        <w:rPr>
          <w:b/>
        </w:rPr>
        <w:t>Amanda Frances Alexander</w:t>
      </w:r>
    </w:p>
    <w:p w14:paraId="4A72E87E" w14:textId="77777777" w:rsidR="00B67904" w:rsidRPr="00B67904" w:rsidRDefault="00B67904" w:rsidP="00B67904">
      <w:pPr>
        <w:spacing w:line="480" w:lineRule="auto"/>
        <w:ind w:left="720" w:right="720"/>
        <w:jc w:val="center"/>
        <w:rPr>
          <w:b/>
        </w:rPr>
      </w:pPr>
    </w:p>
    <w:p w14:paraId="354E1333" w14:textId="77777777" w:rsidR="00B67904" w:rsidRDefault="00B67904" w:rsidP="00B67904">
      <w:pPr>
        <w:spacing w:line="480" w:lineRule="auto"/>
        <w:ind w:left="720" w:right="720"/>
        <w:jc w:val="center"/>
        <w:rPr>
          <w:b/>
        </w:rPr>
      </w:pPr>
      <w:r w:rsidRPr="00B67904">
        <w:rPr>
          <w:b/>
        </w:rPr>
        <w:t>Depa</w:t>
      </w:r>
      <w:r>
        <w:rPr>
          <w:b/>
        </w:rPr>
        <w:t>rtment of Mathematics</w:t>
      </w:r>
    </w:p>
    <w:p w14:paraId="0F4354CF" w14:textId="77777777" w:rsidR="00B67904" w:rsidRPr="00B67904" w:rsidRDefault="00B67904" w:rsidP="00B67904">
      <w:pPr>
        <w:spacing w:line="480" w:lineRule="auto"/>
        <w:ind w:left="720" w:right="720"/>
        <w:jc w:val="center"/>
        <w:rPr>
          <w:b/>
        </w:rPr>
      </w:pPr>
      <w:r w:rsidRPr="00B67904">
        <w:rPr>
          <w:b/>
        </w:rPr>
        <w:t>Department of Biology</w:t>
      </w:r>
    </w:p>
    <w:p w14:paraId="25195567" w14:textId="77777777" w:rsidR="00B67904" w:rsidRDefault="00B67904" w:rsidP="00B67904">
      <w:pPr>
        <w:spacing w:line="480" w:lineRule="auto"/>
        <w:ind w:left="720" w:right="720"/>
        <w:jc w:val="center"/>
        <w:rPr>
          <w:b/>
        </w:rPr>
      </w:pPr>
      <w:r w:rsidRPr="00B67904">
        <w:rPr>
          <w:b/>
        </w:rPr>
        <w:t>Spelman College Mathematics Research and Mentoring Program</w:t>
      </w:r>
    </w:p>
    <w:p w14:paraId="57EE1FD7" w14:textId="77777777" w:rsidR="00B67904" w:rsidRDefault="00B67904" w:rsidP="00B67904">
      <w:pPr>
        <w:spacing w:line="480" w:lineRule="auto"/>
        <w:ind w:left="720" w:right="720"/>
        <w:jc w:val="center"/>
        <w:rPr>
          <w:b/>
        </w:rPr>
      </w:pPr>
    </w:p>
    <w:p w14:paraId="6548699F" w14:textId="77777777" w:rsidR="00B67904" w:rsidRPr="00B67904" w:rsidRDefault="00B67904" w:rsidP="00B67904">
      <w:pPr>
        <w:spacing w:line="480" w:lineRule="auto"/>
        <w:ind w:left="720" w:right="720"/>
        <w:jc w:val="center"/>
        <w:rPr>
          <w:b/>
        </w:rPr>
      </w:pPr>
    </w:p>
    <w:p w14:paraId="2608F5E5" w14:textId="77777777" w:rsidR="00B67904" w:rsidRDefault="00B67904" w:rsidP="00B67904">
      <w:pPr>
        <w:spacing w:line="480" w:lineRule="auto"/>
        <w:ind w:left="720" w:right="720"/>
        <w:jc w:val="center"/>
        <w:rPr>
          <w:b/>
        </w:rPr>
      </w:pPr>
      <w:r w:rsidRPr="00B67904">
        <w:rPr>
          <w:b/>
        </w:rPr>
        <w:t>2013</w:t>
      </w:r>
    </w:p>
    <w:p w14:paraId="40CE12B4" w14:textId="77777777" w:rsidR="00B67904" w:rsidRDefault="00B67904" w:rsidP="00B67904">
      <w:pPr>
        <w:tabs>
          <w:tab w:val="right" w:pos="8828"/>
        </w:tabs>
        <w:rPr>
          <w:rFonts w:ascii="Cambria" w:hAnsi="Cambria"/>
          <w:smallCaps/>
          <w:noProof/>
          <w:sz w:val="22"/>
          <w:szCs w:val="22"/>
        </w:rPr>
      </w:pPr>
      <w:r>
        <w:rPr>
          <w:rFonts w:ascii="Cambria" w:hAnsi="Cambria"/>
          <w:smallCaps/>
          <w:noProof/>
          <w:sz w:val="22"/>
          <w:szCs w:val="22"/>
        </w:rPr>
        <w:br w:type="page"/>
      </w:r>
    </w:p>
    <w:p w14:paraId="3CB06C4A" w14:textId="77777777" w:rsidR="00003AD7" w:rsidDel="000B76A2" w:rsidRDefault="00003AD7" w:rsidP="00003AD7">
      <w:pPr>
        <w:spacing w:line="480" w:lineRule="auto"/>
        <w:rPr>
          <w:del w:id="0" w:author="Hong Qin" w:date="2013-04-26T13:25:00Z"/>
          <w:b/>
        </w:rPr>
      </w:pPr>
      <w:del w:id="1" w:author="Hong Qin" w:date="2013-04-26T13:25:00Z">
        <w:r w:rsidDel="000B76A2">
          <w:rPr>
            <w:b/>
          </w:rPr>
          <w:lastRenderedPageBreak/>
          <w:delText>TABLE OF CONTENTS</w:delText>
        </w:r>
      </w:del>
    </w:p>
    <w:p w14:paraId="5737381C" w14:textId="77777777" w:rsidR="00A91D74" w:rsidRDefault="00A91D74" w:rsidP="00A91D74">
      <w:pPr>
        <w:pStyle w:val="TOC3"/>
        <w:numPr>
          <w:ins w:id="2" w:author="Hong Qin" w:date="2013-04-26T13:25:00Z"/>
        </w:numPr>
        <w:ind w:left="0"/>
        <w:rPr>
          <w:ins w:id="3" w:author="Hong Qin" w:date="2013-04-26T13:25:00Z"/>
        </w:rPr>
      </w:pPr>
    </w:p>
    <w:p w14:paraId="7C707338" w14:textId="77777777" w:rsidR="000B76A2" w:rsidRPr="0013095E" w:rsidRDefault="000B76A2" w:rsidP="00A91D74">
      <w:pPr>
        <w:pStyle w:val="TOC3"/>
        <w:ind w:left="0"/>
      </w:pPr>
    </w:p>
    <w:p w14:paraId="01011E83" w14:textId="77777777" w:rsidR="00003AD7" w:rsidRDefault="00003AD7" w:rsidP="00003AD7">
      <w:pPr>
        <w:spacing w:line="480" w:lineRule="auto"/>
        <w:rPr>
          <w:b/>
        </w:rPr>
      </w:pPr>
    </w:p>
    <w:customXmlInsRangeStart w:id="4" w:author="Hong Qin" w:date="2013-04-26T13:25:00Z"/>
    <w:sdt>
      <w:sdtPr>
        <w:rPr>
          <w:rFonts w:ascii="Times New Roman" w:eastAsiaTheme="minorEastAsia" w:hAnsi="Times New Roman" w:cs="Times New Roman"/>
          <w:b w:val="0"/>
          <w:bCs w:val="0"/>
          <w:color w:val="auto"/>
          <w:sz w:val="24"/>
          <w:szCs w:val="24"/>
        </w:rPr>
        <w:id w:val="116197665"/>
        <w:docPartObj>
          <w:docPartGallery w:val="Table of Contents"/>
          <w:docPartUnique/>
        </w:docPartObj>
      </w:sdtPr>
      <w:sdtEndPr/>
      <w:sdtContent>
        <w:customXmlInsRangeEnd w:id="4"/>
        <w:p w14:paraId="22FC421C" w14:textId="77777777" w:rsidR="000B76A2" w:rsidRDefault="000B76A2">
          <w:pPr>
            <w:pStyle w:val="TOCHeading"/>
            <w:numPr>
              <w:ins w:id="5" w:author="Hong Qin" w:date="2013-04-26T13:25:00Z"/>
            </w:numPr>
            <w:rPr>
              <w:ins w:id="6" w:author="Hong Qin" w:date="2013-04-26T13:25:00Z"/>
            </w:rPr>
          </w:pPr>
          <w:ins w:id="7" w:author="Hong Qin" w:date="2013-04-26T13:25:00Z">
            <w:r>
              <w:t>Table of Contents</w:t>
            </w:r>
          </w:ins>
        </w:p>
        <w:p w14:paraId="428100B1" w14:textId="77777777" w:rsidR="00275B79" w:rsidRDefault="00210C7B">
          <w:pPr>
            <w:pStyle w:val="TOC1"/>
            <w:tabs>
              <w:tab w:val="right" w:leader="dot" w:pos="8630"/>
            </w:tabs>
            <w:rPr>
              <w:ins w:id="8" w:author="hong qin" w:date="2013-04-29T10:41:00Z"/>
              <w:rFonts w:cstheme="minorBidi"/>
              <w:b w:val="0"/>
              <w:noProof/>
              <w:sz w:val="22"/>
              <w:szCs w:val="22"/>
              <w:lang w:eastAsia="zh-CN"/>
            </w:rPr>
          </w:pPr>
          <w:ins w:id="9" w:author="Hong Qin" w:date="2013-04-26T13:25:00Z">
            <w:r>
              <w:fldChar w:fldCharType="begin"/>
            </w:r>
            <w:r w:rsidR="000B76A2">
              <w:instrText xml:space="preserve"> TOC \o "1-3" \h \z \u </w:instrText>
            </w:r>
            <w:r>
              <w:fldChar w:fldCharType="separate"/>
            </w:r>
          </w:ins>
          <w:ins w:id="10" w:author="hong qin" w:date="2013-04-29T10:41:00Z">
            <w:r w:rsidR="00275B79" w:rsidRPr="002702AE">
              <w:rPr>
                <w:rStyle w:val="Hyperlink"/>
                <w:noProof/>
              </w:rPr>
              <w:fldChar w:fldCharType="begin"/>
            </w:r>
            <w:r w:rsidR="00275B79" w:rsidRPr="002702AE">
              <w:rPr>
                <w:rStyle w:val="Hyperlink"/>
                <w:noProof/>
              </w:rPr>
              <w:instrText xml:space="preserve"> </w:instrText>
            </w:r>
            <w:r w:rsidR="00275B79">
              <w:rPr>
                <w:noProof/>
              </w:rPr>
              <w:instrText>HYPERLINK \l "_Toc354995424"</w:instrText>
            </w:r>
            <w:r w:rsidR="00275B79" w:rsidRPr="002702AE">
              <w:rPr>
                <w:rStyle w:val="Hyperlink"/>
                <w:noProof/>
              </w:rPr>
              <w:instrText xml:space="preserve"> </w:instrText>
            </w:r>
            <w:r w:rsidR="00275B79" w:rsidRPr="002702AE">
              <w:rPr>
                <w:rStyle w:val="Hyperlink"/>
                <w:noProof/>
              </w:rPr>
              <w:fldChar w:fldCharType="separate"/>
            </w:r>
            <w:r w:rsidR="00275B79" w:rsidRPr="002702AE">
              <w:rPr>
                <w:rStyle w:val="Hyperlink"/>
                <w:noProof/>
              </w:rPr>
              <w:t>INTRODUCTION AND BACKGROUND</w:t>
            </w:r>
            <w:r w:rsidR="00275B79">
              <w:rPr>
                <w:noProof/>
                <w:webHidden/>
              </w:rPr>
              <w:tab/>
            </w:r>
            <w:r w:rsidR="00275B79">
              <w:rPr>
                <w:noProof/>
                <w:webHidden/>
              </w:rPr>
              <w:fldChar w:fldCharType="begin"/>
            </w:r>
            <w:r w:rsidR="00275B79">
              <w:rPr>
                <w:noProof/>
                <w:webHidden/>
              </w:rPr>
              <w:instrText xml:space="preserve"> PAGEREF _Toc354995424 \h </w:instrText>
            </w:r>
          </w:ins>
          <w:r w:rsidR="00275B79">
            <w:rPr>
              <w:noProof/>
              <w:webHidden/>
            </w:rPr>
          </w:r>
          <w:r w:rsidR="00275B79">
            <w:rPr>
              <w:noProof/>
              <w:webHidden/>
            </w:rPr>
            <w:fldChar w:fldCharType="separate"/>
          </w:r>
          <w:ins w:id="11" w:author="hong qin" w:date="2013-04-29T10:41:00Z">
            <w:r w:rsidR="00275B79">
              <w:rPr>
                <w:noProof/>
                <w:webHidden/>
              </w:rPr>
              <w:t>3</w:t>
            </w:r>
            <w:r w:rsidR="00275B79">
              <w:rPr>
                <w:noProof/>
                <w:webHidden/>
              </w:rPr>
              <w:fldChar w:fldCharType="end"/>
            </w:r>
            <w:r w:rsidR="00275B79" w:rsidRPr="002702AE">
              <w:rPr>
                <w:rStyle w:val="Hyperlink"/>
                <w:noProof/>
              </w:rPr>
              <w:fldChar w:fldCharType="end"/>
            </w:r>
          </w:ins>
        </w:p>
        <w:p w14:paraId="6A046771" w14:textId="77777777" w:rsidR="00275B79" w:rsidRDefault="00275B79">
          <w:pPr>
            <w:pStyle w:val="TOC1"/>
            <w:tabs>
              <w:tab w:val="right" w:leader="dot" w:pos="8630"/>
            </w:tabs>
            <w:rPr>
              <w:ins w:id="12" w:author="hong qin" w:date="2013-04-29T10:41:00Z"/>
              <w:rFonts w:cstheme="minorBidi"/>
              <w:b w:val="0"/>
              <w:noProof/>
              <w:sz w:val="22"/>
              <w:szCs w:val="22"/>
              <w:lang w:eastAsia="zh-CN"/>
            </w:rPr>
          </w:pPr>
          <w:ins w:id="13"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"_Toc354995425"</w:instrText>
            </w:r>
            <w:r w:rsidRPr="002702AE">
              <w:rPr>
                <w:rStyle w:val="Hyperlink"/>
                <w:noProof/>
              </w:rPr>
              <w:instrText xml:space="preserve"> </w:instrText>
            </w:r>
            <w:r w:rsidRPr="002702AE">
              <w:rPr>
                <w:rStyle w:val="Hyperlink"/>
                <w:noProof/>
              </w:rPr>
              <w:fldChar w:fldCharType="separate"/>
            </w:r>
            <w:r w:rsidRPr="002702AE">
              <w:rPr>
                <w:rStyle w:val="Hyperlink"/>
                <w:noProof/>
              </w:rPr>
              <w:t>MATERIALS AND METHODS</w:t>
            </w:r>
            <w:r>
              <w:rPr>
                <w:noProof/>
                <w:webHidden/>
              </w:rPr>
              <w:tab/>
            </w:r>
            <w:r>
              <w:rPr>
                <w:noProof/>
                <w:webHidden/>
              </w:rPr>
              <w:fldChar w:fldCharType="begin"/>
            </w:r>
            <w:r>
              <w:rPr>
                <w:noProof/>
                <w:webHidden/>
              </w:rPr>
              <w:instrText xml:space="preserve"> PAGEREF _Toc354995425 \h </w:instrText>
            </w:r>
          </w:ins>
          <w:r>
            <w:rPr>
              <w:noProof/>
              <w:webHidden/>
            </w:rPr>
          </w:r>
          <w:r>
            <w:rPr>
              <w:noProof/>
              <w:webHidden/>
            </w:rPr>
            <w:fldChar w:fldCharType="separate"/>
          </w:r>
          <w:ins w:id="14" w:author="hong qin" w:date="2013-04-29T10:41:00Z">
            <w:r>
              <w:rPr>
                <w:noProof/>
                <w:webHidden/>
              </w:rPr>
              <w:t>3</w:t>
            </w:r>
            <w:r>
              <w:rPr>
                <w:noProof/>
                <w:webHidden/>
              </w:rPr>
              <w:fldChar w:fldCharType="end"/>
            </w:r>
            <w:r w:rsidRPr="002702AE">
              <w:rPr>
                <w:rStyle w:val="Hyperlink"/>
                <w:noProof/>
              </w:rPr>
              <w:fldChar w:fldCharType="end"/>
            </w:r>
          </w:ins>
        </w:p>
        <w:p w14:paraId="46015A2E" w14:textId="77777777" w:rsidR="00275B79" w:rsidRDefault="00275B79">
          <w:pPr>
            <w:pStyle w:val="TOC2"/>
            <w:tabs>
              <w:tab w:val="right" w:leader="dot" w:pos="8630"/>
            </w:tabs>
            <w:rPr>
              <w:ins w:id="15" w:author="hong qin" w:date="2013-04-29T10:41:00Z"/>
              <w:rFonts w:cstheme="minorBidi"/>
              <w:b w:val="0"/>
              <w:noProof/>
              <w:lang w:eastAsia="zh-CN"/>
            </w:rPr>
          </w:pPr>
          <w:ins w:id="16"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"_Toc354995426"</w:instrText>
            </w:r>
            <w:r w:rsidRPr="002702AE">
              <w:rPr>
                <w:rStyle w:val="Hyperlink"/>
                <w:noProof/>
              </w:rPr>
              <w:instrText xml:space="preserve"> </w:instrText>
            </w:r>
            <w:r w:rsidRPr="002702AE">
              <w:rPr>
                <w:rStyle w:val="Hyperlink"/>
                <w:noProof/>
              </w:rPr>
              <w:fldChar w:fldCharType="separate"/>
            </w:r>
            <w:r w:rsidRPr="002702AE">
              <w:rPr>
                <w:rStyle w:val="Hyperlink"/>
                <w:i/>
                <w:noProof/>
              </w:rPr>
              <w:t>Data Source</w:t>
            </w:r>
            <w:r>
              <w:rPr>
                <w:noProof/>
                <w:webHidden/>
              </w:rPr>
              <w:tab/>
            </w:r>
            <w:r>
              <w:rPr>
                <w:noProof/>
                <w:webHidden/>
              </w:rPr>
              <w:fldChar w:fldCharType="begin"/>
            </w:r>
            <w:r>
              <w:rPr>
                <w:noProof/>
                <w:webHidden/>
              </w:rPr>
              <w:instrText xml:space="preserve"> PAGEREF _Toc354995426 \h </w:instrText>
            </w:r>
          </w:ins>
          <w:r>
            <w:rPr>
              <w:noProof/>
              <w:webHidden/>
            </w:rPr>
          </w:r>
          <w:r>
            <w:rPr>
              <w:noProof/>
              <w:webHidden/>
            </w:rPr>
            <w:fldChar w:fldCharType="separate"/>
          </w:r>
          <w:ins w:id="17" w:author="hong qin" w:date="2013-04-29T10:41:00Z">
            <w:r>
              <w:rPr>
                <w:noProof/>
                <w:webHidden/>
              </w:rPr>
              <w:t>3</w:t>
            </w:r>
            <w:r>
              <w:rPr>
                <w:noProof/>
                <w:webHidden/>
              </w:rPr>
              <w:fldChar w:fldCharType="end"/>
            </w:r>
            <w:r w:rsidRPr="002702AE">
              <w:rPr>
                <w:rStyle w:val="Hyperlink"/>
                <w:noProof/>
              </w:rPr>
              <w:fldChar w:fldCharType="end"/>
            </w:r>
          </w:ins>
        </w:p>
        <w:p w14:paraId="3CED616A" w14:textId="77777777" w:rsidR="00275B79" w:rsidRDefault="00275B79">
          <w:pPr>
            <w:pStyle w:val="TOC2"/>
            <w:tabs>
              <w:tab w:val="right" w:leader="dot" w:pos="8630"/>
            </w:tabs>
            <w:rPr>
              <w:ins w:id="18" w:author="hong qin" w:date="2013-04-29T10:41:00Z"/>
              <w:rFonts w:cstheme="minorBidi"/>
              <w:b w:val="0"/>
              <w:noProof/>
              <w:lang w:eastAsia="zh-CN"/>
            </w:rPr>
          </w:pPr>
          <w:ins w:id="19"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"_Toc354995427"</w:instrText>
            </w:r>
            <w:r w:rsidRPr="002702AE">
              <w:rPr>
                <w:rStyle w:val="Hyperlink"/>
                <w:noProof/>
              </w:rPr>
              <w:instrText xml:space="preserve"> </w:instrText>
            </w:r>
            <w:r w:rsidRPr="002702AE">
              <w:rPr>
                <w:rStyle w:val="Hyperlink"/>
                <w:noProof/>
              </w:rPr>
              <w:fldChar w:fldCharType="separate"/>
            </w:r>
            <w:r w:rsidRPr="002702AE">
              <w:rPr>
                <w:rStyle w:val="Hyperlink"/>
                <w:i/>
                <w:noProof/>
              </w:rPr>
              <w:t>Statistical Analysis</w:t>
            </w:r>
            <w:r>
              <w:rPr>
                <w:noProof/>
                <w:webHidden/>
              </w:rPr>
              <w:tab/>
            </w:r>
            <w:r>
              <w:rPr>
                <w:noProof/>
                <w:webHidden/>
              </w:rPr>
              <w:fldChar w:fldCharType="begin"/>
            </w:r>
            <w:r>
              <w:rPr>
                <w:noProof/>
                <w:webHidden/>
              </w:rPr>
              <w:instrText xml:space="preserve"> PAGEREF _Toc354995427 \h </w:instrText>
            </w:r>
          </w:ins>
          <w:r>
            <w:rPr>
              <w:noProof/>
              <w:webHidden/>
            </w:rPr>
          </w:r>
          <w:r>
            <w:rPr>
              <w:noProof/>
              <w:webHidden/>
            </w:rPr>
            <w:fldChar w:fldCharType="separate"/>
          </w:r>
          <w:ins w:id="20" w:author="hong qin" w:date="2013-04-29T10:41:00Z">
            <w:r>
              <w:rPr>
                <w:noProof/>
                <w:webHidden/>
              </w:rPr>
              <w:t>3</w:t>
            </w:r>
            <w:r>
              <w:rPr>
                <w:noProof/>
                <w:webHidden/>
              </w:rPr>
              <w:fldChar w:fldCharType="end"/>
            </w:r>
            <w:r w:rsidRPr="002702AE">
              <w:rPr>
                <w:rStyle w:val="Hyperlink"/>
                <w:noProof/>
              </w:rPr>
              <w:fldChar w:fldCharType="end"/>
            </w:r>
          </w:ins>
        </w:p>
        <w:p w14:paraId="79BEFD04" w14:textId="77777777" w:rsidR="00275B79" w:rsidRDefault="00275B79">
          <w:pPr>
            <w:pStyle w:val="TOC1"/>
            <w:tabs>
              <w:tab w:val="right" w:leader="dot" w:pos="8630"/>
            </w:tabs>
            <w:rPr>
              <w:ins w:id="21" w:author="hong qin" w:date="2013-04-29T10:41:00Z"/>
              <w:rFonts w:cstheme="minorBidi"/>
              <w:b w:val="0"/>
              <w:noProof/>
              <w:sz w:val="22"/>
              <w:szCs w:val="22"/>
              <w:lang w:eastAsia="zh-CN"/>
            </w:rPr>
          </w:pPr>
          <w:ins w:id="22"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"_Toc354995428"</w:instrText>
            </w:r>
            <w:r w:rsidRPr="002702AE">
              <w:rPr>
                <w:rStyle w:val="Hyperlink"/>
                <w:noProof/>
              </w:rPr>
              <w:instrText xml:space="preserve"> </w:instrText>
            </w:r>
            <w:r w:rsidRPr="002702AE">
              <w:rPr>
                <w:rStyle w:val="Hyperlink"/>
                <w:noProof/>
              </w:rPr>
              <w:fldChar w:fldCharType="separate"/>
            </w:r>
            <w:r w:rsidRPr="002702AE">
              <w:rPr>
                <w:rStyle w:val="Hyperlink"/>
                <w:noProof/>
              </w:rPr>
              <w:t>RESULTS</w:t>
            </w:r>
            <w:r>
              <w:rPr>
                <w:noProof/>
                <w:webHidden/>
              </w:rPr>
              <w:tab/>
            </w:r>
            <w:r>
              <w:rPr>
                <w:noProof/>
                <w:webHidden/>
              </w:rPr>
              <w:fldChar w:fldCharType="begin"/>
            </w:r>
            <w:r>
              <w:rPr>
                <w:noProof/>
                <w:webHidden/>
              </w:rPr>
              <w:instrText xml:space="preserve"> PAGEREF _Toc354995428 \h </w:instrText>
            </w:r>
          </w:ins>
          <w:r>
            <w:rPr>
              <w:noProof/>
              <w:webHidden/>
            </w:rPr>
          </w:r>
          <w:r>
            <w:rPr>
              <w:noProof/>
              <w:webHidden/>
            </w:rPr>
            <w:fldChar w:fldCharType="separate"/>
          </w:r>
          <w:ins w:id="23" w:author="hong qin" w:date="2013-04-29T10:41:00Z">
            <w:r>
              <w:rPr>
                <w:noProof/>
                <w:webHidden/>
              </w:rPr>
              <w:t>3</w:t>
            </w:r>
            <w:r>
              <w:rPr>
                <w:noProof/>
                <w:webHidden/>
              </w:rPr>
              <w:fldChar w:fldCharType="end"/>
            </w:r>
            <w:r w:rsidRPr="002702AE">
              <w:rPr>
                <w:rStyle w:val="Hyperlink"/>
                <w:noProof/>
              </w:rPr>
              <w:fldChar w:fldCharType="end"/>
            </w:r>
          </w:ins>
        </w:p>
        <w:p w14:paraId="2EFD76AB" w14:textId="77777777" w:rsidR="00275B79" w:rsidRDefault="00275B79">
          <w:pPr>
            <w:pStyle w:val="TOC2"/>
            <w:tabs>
              <w:tab w:val="right" w:leader="dot" w:pos="8630"/>
            </w:tabs>
            <w:rPr>
              <w:ins w:id="24" w:author="hong qin" w:date="2013-04-29T10:41:00Z"/>
              <w:rFonts w:cstheme="minorBidi"/>
              <w:b w:val="0"/>
              <w:noProof/>
              <w:lang w:eastAsia="zh-CN"/>
            </w:rPr>
          </w:pPr>
          <w:ins w:id="25"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"_Toc354995429"</w:instrText>
            </w:r>
            <w:r w:rsidRPr="002702AE">
              <w:rPr>
                <w:rStyle w:val="Hyperlink"/>
                <w:noProof/>
              </w:rPr>
              <w:instrText xml:space="preserve"> </w:instrText>
            </w:r>
            <w:r w:rsidRPr="002702AE">
              <w:rPr>
                <w:rStyle w:val="Hyperlink"/>
                <w:noProof/>
              </w:rPr>
              <w:fldChar w:fldCharType="separate"/>
            </w:r>
            <w:r w:rsidRPr="002702AE">
              <w:rPr>
                <w:rStyle w:val="Hyperlink"/>
                <w:i/>
                <w:noProof/>
              </w:rPr>
              <w:t>Experimental Design</w:t>
            </w:r>
            <w:r>
              <w:rPr>
                <w:noProof/>
                <w:webHidden/>
              </w:rPr>
              <w:tab/>
            </w:r>
            <w:r>
              <w:rPr>
                <w:noProof/>
                <w:webHidden/>
              </w:rPr>
              <w:fldChar w:fldCharType="begin"/>
            </w:r>
            <w:r>
              <w:rPr>
                <w:noProof/>
                <w:webHidden/>
              </w:rPr>
              <w:instrText xml:space="preserve"> PAGEREF _Toc354995429 \h </w:instrText>
            </w:r>
          </w:ins>
          <w:r>
            <w:rPr>
              <w:noProof/>
              <w:webHidden/>
            </w:rPr>
          </w:r>
          <w:r>
            <w:rPr>
              <w:noProof/>
              <w:webHidden/>
            </w:rPr>
            <w:fldChar w:fldCharType="separate"/>
          </w:r>
          <w:ins w:id="26" w:author="hong qin" w:date="2013-04-29T10:41:00Z">
            <w:r>
              <w:rPr>
                <w:noProof/>
                <w:webHidden/>
              </w:rPr>
              <w:t>3</w:t>
            </w:r>
            <w:r>
              <w:rPr>
                <w:noProof/>
                <w:webHidden/>
              </w:rPr>
              <w:fldChar w:fldCharType="end"/>
            </w:r>
            <w:r w:rsidRPr="002702AE">
              <w:rPr>
                <w:rStyle w:val="Hyperlink"/>
                <w:noProof/>
              </w:rPr>
              <w:fldChar w:fldCharType="end"/>
            </w:r>
          </w:ins>
        </w:p>
        <w:p w14:paraId="4CBE4D78" w14:textId="77777777" w:rsidR="00275B79" w:rsidRDefault="00275B79">
          <w:pPr>
            <w:pStyle w:val="TOC2"/>
            <w:tabs>
              <w:tab w:val="right" w:leader="dot" w:pos="8630"/>
            </w:tabs>
            <w:rPr>
              <w:ins w:id="27" w:author="hong qin" w:date="2013-04-29T10:41:00Z"/>
              <w:rFonts w:cstheme="minorBidi"/>
              <w:b w:val="0"/>
              <w:noProof/>
              <w:lang w:eastAsia="zh-CN"/>
            </w:rPr>
          </w:pPr>
          <w:ins w:id="28"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"_Toc354995430"</w:instrText>
            </w:r>
            <w:r w:rsidRPr="002702AE">
              <w:rPr>
                <w:rStyle w:val="Hyperlink"/>
                <w:noProof/>
              </w:rPr>
              <w:instrText xml:space="preserve"> </w:instrText>
            </w:r>
            <w:r w:rsidRPr="002702AE">
              <w:rPr>
                <w:rStyle w:val="Hyperlink"/>
                <w:noProof/>
              </w:rPr>
              <w:fldChar w:fldCharType="separate"/>
            </w:r>
            <w:r w:rsidRPr="002702AE">
              <w:rPr>
                <w:rStyle w:val="Hyperlink"/>
                <w:i/>
                <w:noProof/>
              </w:rPr>
              <w:t>Growth fitness vs. Lifespan Regression Analysis</w:t>
            </w:r>
            <w:r>
              <w:rPr>
                <w:noProof/>
                <w:webHidden/>
              </w:rPr>
              <w:tab/>
            </w:r>
            <w:r>
              <w:rPr>
                <w:noProof/>
                <w:webHidden/>
              </w:rPr>
              <w:fldChar w:fldCharType="begin"/>
            </w:r>
            <w:r>
              <w:rPr>
                <w:noProof/>
                <w:webHidden/>
              </w:rPr>
              <w:instrText xml:space="preserve"> PAGEREF _Toc354995430 \h </w:instrText>
            </w:r>
          </w:ins>
          <w:r>
            <w:rPr>
              <w:noProof/>
              <w:webHidden/>
            </w:rPr>
          </w:r>
          <w:r>
            <w:rPr>
              <w:noProof/>
              <w:webHidden/>
            </w:rPr>
            <w:fldChar w:fldCharType="separate"/>
          </w:r>
          <w:ins w:id="29" w:author="hong qin" w:date="2013-04-29T10:41:00Z">
            <w:r>
              <w:rPr>
                <w:noProof/>
                <w:webHidden/>
              </w:rPr>
              <w:t>3</w:t>
            </w:r>
            <w:r>
              <w:rPr>
                <w:noProof/>
                <w:webHidden/>
              </w:rPr>
              <w:fldChar w:fldCharType="end"/>
            </w:r>
            <w:r w:rsidRPr="002702AE">
              <w:rPr>
                <w:rStyle w:val="Hyperlink"/>
                <w:noProof/>
              </w:rPr>
              <w:fldChar w:fldCharType="end"/>
            </w:r>
          </w:ins>
        </w:p>
        <w:p w14:paraId="3BAEDC25" w14:textId="77777777" w:rsidR="00275B79" w:rsidRDefault="00275B79">
          <w:pPr>
            <w:pStyle w:val="TOC2"/>
            <w:tabs>
              <w:tab w:val="right" w:leader="dot" w:pos="8630"/>
            </w:tabs>
            <w:rPr>
              <w:ins w:id="30" w:author="hong qin" w:date="2013-04-29T10:41:00Z"/>
              <w:rFonts w:cstheme="minorBidi"/>
              <w:b w:val="0"/>
              <w:noProof/>
              <w:lang w:eastAsia="zh-CN"/>
            </w:rPr>
          </w:pPr>
          <w:ins w:id="31"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"_Toc354995431"</w:instrText>
            </w:r>
            <w:r w:rsidRPr="002702AE">
              <w:rPr>
                <w:rStyle w:val="Hyperlink"/>
                <w:noProof/>
              </w:rPr>
              <w:instrText xml:space="preserve"> </w:instrText>
            </w:r>
            <w:r w:rsidRPr="002702AE">
              <w:rPr>
                <w:rStyle w:val="Hyperlink"/>
                <w:noProof/>
              </w:rPr>
              <w:fldChar w:fldCharType="separate"/>
            </w:r>
            <w:r w:rsidRPr="002702AE">
              <w:rPr>
                <w:rStyle w:val="Hyperlink"/>
                <w:i/>
                <w:noProof/>
              </w:rPr>
              <w:t>Evolutionary Distance vs. Lifespan Regression Analysis</w:t>
            </w:r>
            <w:r>
              <w:rPr>
                <w:noProof/>
                <w:webHidden/>
              </w:rPr>
              <w:tab/>
            </w:r>
            <w:r>
              <w:rPr>
                <w:noProof/>
                <w:webHidden/>
              </w:rPr>
              <w:fldChar w:fldCharType="begin"/>
            </w:r>
            <w:r>
              <w:rPr>
                <w:noProof/>
                <w:webHidden/>
              </w:rPr>
              <w:instrText xml:space="preserve"> PAGEREF _Toc354995431 \h </w:instrText>
            </w:r>
          </w:ins>
          <w:r>
            <w:rPr>
              <w:noProof/>
              <w:webHidden/>
            </w:rPr>
          </w:r>
          <w:r>
            <w:rPr>
              <w:noProof/>
              <w:webHidden/>
            </w:rPr>
            <w:fldChar w:fldCharType="separate"/>
          </w:r>
          <w:ins w:id="32" w:author="hong qin" w:date="2013-04-29T10:41:00Z">
            <w:r>
              <w:rPr>
                <w:noProof/>
                <w:webHidden/>
              </w:rPr>
              <w:t>3</w:t>
            </w:r>
            <w:r>
              <w:rPr>
                <w:noProof/>
                <w:webHidden/>
              </w:rPr>
              <w:fldChar w:fldCharType="end"/>
            </w:r>
            <w:r w:rsidRPr="002702AE">
              <w:rPr>
                <w:rStyle w:val="Hyperlink"/>
                <w:noProof/>
              </w:rPr>
              <w:fldChar w:fldCharType="end"/>
            </w:r>
          </w:ins>
        </w:p>
        <w:p w14:paraId="3E405254" w14:textId="77777777" w:rsidR="00275B79" w:rsidRDefault="00275B79">
          <w:pPr>
            <w:pStyle w:val="TOC2"/>
            <w:tabs>
              <w:tab w:val="right" w:leader="dot" w:pos="8630"/>
            </w:tabs>
            <w:rPr>
              <w:ins w:id="33" w:author="hong qin" w:date="2013-04-29T10:41:00Z"/>
              <w:rFonts w:cstheme="minorBidi"/>
              <w:b w:val="0"/>
              <w:noProof/>
              <w:lang w:eastAsia="zh-CN"/>
            </w:rPr>
          </w:pPr>
          <w:ins w:id="34"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"_Toc354995432"</w:instrText>
            </w:r>
            <w:r w:rsidRPr="002702AE">
              <w:rPr>
                <w:rStyle w:val="Hyperlink"/>
                <w:noProof/>
              </w:rPr>
              <w:instrText xml:space="preserve"> </w:instrText>
            </w:r>
            <w:r w:rsidRPr="002702AE">
              <w:rPr>
                <w:rStyle w:val="Hyperlink"/>
                <w:noProof/>
              </w:rPr>
              <w:fldChar w:fldCharType="separate"/>
            </w:r>
            <w:r w:rsidRPr="002702AE">
              <w:rPr>
                <w:rStyle w:val="Hyperlink"/>
                <w:i/>
                <w:noProof/>
              </w:rPr>
              <w:t>Morphological Plasticity vs. Lifespan Regression Analysis</w:t>
            </w:r>
            <w:r>
              <w:rPr>
                <w:noProof/>
                <w:webHidden/>
              </w:rPr>
              <w:tab/>
            </w:r>
            <w:r>
              <w:rPr>
                <w:noProof/>
                <w:webHidden/>
              </w:rPr>
              <w:fldChar w:fldCharType="begin"/>
            </w:r>
            <w:r>
              <w:rPr>
                <w:noProof/>
                <w:webHidden/>
              </w:rPr>
              <w:instrText xml:space="preserve"> PAGEREF _Toc354995432 \h </w:instrText>
            </w:r>
          </w:ins>
          <w:r>
            <w:rPr>
              <w:noProof/>
              <w:webHidden/>
            </w:rPr>
          </w:r>
          <w:r>
            <w:rPr>
              <w:noProof/>
              <w:webHidden/>
            </w:rPr>
            <w:fldChar w:fldCharType="separate"/>
          </w:r>
          <w:ins w:id="35" w:author="hong qin" w:date="2013-04-29T10:41:00Z">
            <w:r>
              <w:rPr>
                <w:noProof/>
                <w:webHidden/>
              </w:rPr>
              <w:t>3</w:t>
            </w:r>
            <w:r>
              <w:rPr>
                <w:noProof/>
                <w:webHidden/>
              </w:rPr>
              <w:fldChar w:fldCharType="end"/>
            </w:r>
            <w:r w:rsidRPr="002702AE">
              <w:rPr>
                <w:rStyle w:val="Hyperlink"/>
                <w:noProof/>
              </w:rPr>
              <w:fldChar w:fldCharType="end"/>
            </w:r>
          </w:ins>
        </w:p>
        <w:p w14:paraId="44A34704" w14:textId="77777777" w:rsidR="00275B79" w:rsidRDefault="00275B79">
          <w:pPr>
            <w:pStyle w:val="TOC2"/>
            <w:tabs>
              <w:tab w:val="right" w:leader="dot" w:pos="8630"/>
            </w:tabs>
            <w:rPr>
              <w:ins w:id="36" w:author="hong qin" w:date="2013-04-29T10:41:00Z"/>
              <w:rFonts w:cstheme="minorBidi"/>
              <w:b w:val="0"/>
              <w:noProof/>
              <w:lang w:eastAsia="zh-CN"/>
            </w:rPr>
          </w:pPr>
          <w:ins w:id="37"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"_Toc354995433"</w:instrText>
            </w:r>
            <w:r w:rsidRPr="002702AE">
              <w:rPr>
                <w:rStyle w:val="Hyperlink"/>
                <w:noProof/>
              </w:rPr>
              <w:instrText xml:space="preserve"> </w:instrText>
            </w:r>
            <w:r w:rsidRPr="002702AE">
              <w:rPr>
                <w:rStyle w:val="Hyperlink"/>
                <w:noProof/>
              </w:rPr>
              <w:fldChar w:fldCharType="separate"/>
            </w:r>
            <w:r w:rsidRPr="002702AE">
              <w:rPr>
                <w:rStyle w:val="Hyperlink"/>
                <w:i/>
                <w:noProof/>
              </w:rPr>
              <w:t>Multiple Regression Analysis</w:t>
            </w:r>
            <w:r>
              <w:rPr>
                <w:noProof/>
                <w:webHidden/>
              </w:rPr>
              <w:tab/>
            </w:r>
            <w:r>
              <w:rPr>
                <w:noProof/>
                <w:webHidden/>
              </w:rPr>
              <w:fldChar w:fldCharType="begin"/>
            </w:r>
            <w:r>
              <w:rPr>
                <w:noProof/>
                <w:webHidden/>
              </w:rPr>
              <w:instrText xml:space="preserve"> PAGEREF _Toc354995433 \h </w:instrText>
            </w:r>
          </w:ins>
          <w:r>
            <w:rPr>
              <w:noProof/>
              <w:webHidden/>
            </w:rPr>
          </w:r>
          <w:r>
            <w:rPr>
              <w:noProof/>
              <w:webHidden/>
            </w:rPr>
            <w:fldChar w:fldCharType="separate"/>
          </w:r>
          <w:ins w:id="38" w:author="hong qin" w:date="2013-04-29T10:41:00Z">
            <w:r>
              <w:rPr>
                <w:noProof/>
                <w:webHidden/>
              </w:rPr>
              <w:t>3</w:t>
            </w:r>
            <w:r>
              <w:rPr>
                <w:noProof/>
                <w:webHidden/>
              </w:rPr>
              <w:fldChar w:fldCharType="end"/>
            </w:r>
            <w:r w:rsidRPr="002702AE">
              <w:rPr>
                <w:rStyle w:val="Hyperlink"/>
                <w:noProof/>
              </w:rPr>
              <w:fldChar w:fldCharType="end"/>
            </w:r>
          </w:ins>
        </w:p>
        <w:p w14:paraId="46E850E0" w14:textId="77777777" w:rsidR="00275B79" w:rsidRDefault="00275B79">
          <w:pPr>
            <w:pStyle w:val="TOC1"/>
            <w:tabs>
              <w:tab w:val="right" w:leader="dot" w:pos="8630"/>
            </w:tabs>
            <w:rPr>
              <w:ins w:id="39" w:author="hong qin" w:date="2013-04-29T10:41:00Z"/>
              <w:rFonts w:cstheme="minorBidi"/>
              <w:b w:val="0"/>
              <w:noProof/>
              <w:sz w:val="22"/>
              <w:szCs w:val="22"/>
              <w:lang w:eastAsia="zh-CN"/>
            </w:rPr>
          </w:pPr>
          <w:ins w:id="40"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"_Toc354995434"</w:instrText>
            </w:r>
            <w:r w:rsidRPr="002702AE">
              <w:rPr>
                <w:rStyle w:val="Hyperlink"/>
                <w:noProof/>
              </w:rPr>
              <w:instrText xml:space="preserve"> </w:instrText>
            </w:r>
            <w:r w:rsidRPr="002702AE">
              <w:rPr>
                <w:rStyle w:val="Hyperlink"/>
                <w:noProof/>
              </w:rPr>
              <w:fldChar w:fldCharType="separate"/>
            </w:r>
            <w:r w:rsidRPr="002702AE">
              <w:rPr>
                <w:rStyle w:val="Hyperlink"/>
                <w:noProof/>
              </w:rPr>
              <w:t>DISCUSSION</w:t>
            </w:r>
            <w:r>
              <w:rPr>
                <w:noProof/>
                <w:webHidden/>
              </w:rPr>
              <w:tab/>
            </w:r>
            <w:r>
              <w:rPr>
                <w:noProof/>
                <w:webHidden/>
              </w:rPr>
              <w:fldChar w:fldCharType="begin"/>
            </w:r>
            <w:r>
              <w:rPr>
                <w:noProof/>
                <w:webHidden/>
              </w:rPr>
              <w:instrText xml:space="preserve"> PAGEREF _Toc354995434 \h </w:instrText>
            </w:r>
          </w:ins>
          <w:r>
            <w:rPr>
              <w:noProof/>
              <w:webHidden/>
            </w:rPr>
          </w:r>
          <w:r>
            <w:rPr>
              <w:noProof/>
              <w:webHidden/>
            </w:rPr>
            <w:fldChar w:fldCharType="separate"/>
          </w:r>
          <w:ins w:id="41" w:author="hong qin" w:date="2013-04-29T10:41:00Z">
            <w:r>
              <w:rPr>
                <w:noProof/>
                <w:webHidden/>
              </w:rPr>
              <w:t>3</w:t>
            </w:r>
            <w:r>
              <w:rPr>
                <w:noProof/>
                <w:webHidden/>
              </w:rPr>
              <w:fldChar w:fldCharType="end"/>
            </w:r>
            <w:r w:rsidRPr="002702AE">
              <w:rPr>
                <w:rStyle w:val="Hyperlink"/>
                <w:noProof/>
              </w:rPr>
              <w:fldChar w:fldCharType="end"/>
            </w:r>
          </w:ins>
        </w:p>
        <w:p w14:paraId="597374D8" w14:textId="77777777" w:rsidR="00275B79" w:rsidRDefault="00275B79">
          <w:pPr>
            <w:pStyle w:val="TOC2"/>
            <w:tabs>
              <w:tab w:val="right" w:leader="dot" w:pos="8630"/>
            </w:tabs>
            <w:rPr>
              <w:ins w:id="42" w:author="hong qin" w:date="2013-04-29T10:41:00Z"/>
              <w:rFonts w:cstheme="minorBidi"/>
              <w:b w:val="0"/>
              <w:noProof/>
              <w:lang w:eastAsia="zh-CN"/>
            </w:rPr>
          </w:pPr>
          <w:ins w:id="43"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"_Toc354995435"</w:instrText>
            </w:r>
            <w:r w:rsidRPr="002702AE">
              <w:rPr>
                <w:rStyle w:val="Hyperlink"/>
                <w:noProof/>
              </w:rPr>
              <w:instrText xml:space="preserve"> </w:instrText>
            </w:r>
            <w:r w:rsidRPr="002702AE">
              <w:rPr>
                <w:rStyle w:val="Hyperlink"/>
                <w:noProof/>
              </w:rPr>
              <w:fldChar w:fldCharType="separate"/>
            </w:r>
            <w:r w:rsidRPr="002702AE">
              <w:rPr>
                <w:rStyle w:val="Hyperlink"/>
                <w:i/>
                <w:noProof/>
              </w:rPr>
              <w:t>Correlations</w:t>
            </w:r>
            <w:r>
              <w:rPr>
                <w:noProof/>
                <w:webHidden/>
              </w:rPr>
              <w:tab/>
            </w:r>
            <w:r>
              <w:rPr>
                <w:noProof/>
                <w:webHidden/>
              </w:rPr>
              <w:fldChar w:fldCharType="begin"/>
            </w:r>
            <w:r>
              <w:rPr>
                <w:noProof/>
                <w:webHidden/>
              </w:rPr>
              <w:instrText xml:space="preserve"> PAGEREF _Toc354995435 \h </w:instrText>
            </w:r>
          </w:ins>
          <w:r>
            <w:rPr>
              <w:noProof/>
              <w:webHidden/>
            </w:rPr>
          </w:r>
          <w:r>
            <w:rPr>
              <w:noProof/>
              <w:webHidden/>
            </w:rPr>
            <w:fldChar w:fldCharType="separate"/>
          </w:r>
          <w:ins w:id="44" w:author="hong qin" w:date="2013-04-29T10:41:00Z">
            <w:r>
              <w:rPr>
                <w:noProof/>
                <w:webHidden/>
              </w:rPr>
              <w:t>3</w:t>
            </w:r>
            <w:r>
              <w:rPr>
                <w:noProof/>
                <w:webHidden/>
              </w:rPr>
              <w:fldChar w:fldCharType="end"/>
            </w:r>
            <w:r w:rsidRPr="002702AE">
              <w:rPr>
                <w:rStyle w:val="Hyperlink"/>
                <w:noProof/>
              </w:rPr>
              <w:fldChar w:fldCharType="end"/>
            </w:r>
          </w:ins>
        </w:p>
        <w:p w14:paraId="3D5669A5" w14:textId="77777777" w:rsidR="00275B79" w:rsidRDefault="00275B79">
          <w:pPr>
            <w:pStyle w:val="TOC2"/>
            <w:tabs>
              <w:tab w:val="right" w:leader="dot" w:pos="8630"/>
            </w:tabs>
            <w:rPr>
              <w:ins w:id="45" w:author="hong qin" w:date="2013-04-29T10:41:00Z"/>
              <w:rFonts w:cstheme="minorBidi"/>
              <w:b w:val="0"/>
              <w:noProof/>
              <w:lang w:eastAsia="zh-CN"/>
            </w:rPr>
          </w:pPr>
          <w:ins w:id="46"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"_Toc354995436"</w:instrText>
            </w:r>
            <w:r w:rsidRPr="002702AE">
              <w:rPr>
                <w:rStyle w:val="Hyperlink"/>
                <w:noProof/>
              </w:rPr>
              <w:instrText xml:space="preserve"> </w:instrText>
            </w:r>
            <w:r w:rsidRPr="002702AE">
              <w:rPr>
                <w:rStyle w:val="Hyperlink"/>
                <w:noProof/>
              </w:rPr>
              <w:fldChar w:fldCharType="separate"/>
            </w:r>
            <w:r w:rsidRPr="002702AE">
              <w:rPr>
                <w:rStyle w:val="Hyperlink"/>
                <w:i/>
                <w:noProof/>
              </w:rPr>
              <w:t>Importance of Study and Future Experimentation</w:t>
            </w:r>
            <w:r>
              <w:rPr>
                <w:noProof/>
                <w:webHidden/>
              </w:rPr>
              <w:tab/>
            </w:r>
            <w:r>
              <w:rPr>
                <w:noProof/>
                <w:webHidden/>
              </w:rPr>
              <w:fldChar w:fldCharType="begin"/>
            </w:r>
            <w:r>
              <w:rPr>
                <w:noProof/>
                <w:webHidden/>
              </w:rPr>
              <w:instrText xml:space="preserve"> PAGEREF _Toc354995436 \h </w:instrText>
            </w:r>
          </w:ins>
          <w:r>
            <w:rPr>
              <w:noProof/>
              <w:webHidden/>
            </w:rPr>
          </w:r>
          <w:r>
            <w:rPr>
              <w:noProof/>
              <w:webHidden/>
            </w:rPr>
            <w:fldChar w:fldCharType="separate"/>
          </w:r>
          <w:ins w:id="47" w:author="hong qin" w:date="2013-04-29T10:41:00Z">
            <w:r>
              <w:rPr>
                <w:noProof/>
                <w:webHidden/>
              </w:rPr>
              <w:t>3</w:t>
            </w:r>
            <w:r>
              <w:rPr>
                <w:noProof/>
                <w:webHidden/>
              </w:rPr>
              <w:fldChar w:fldCharType="end"/>
            </w:r>
            <w:r w:rsidRPr="002702AE">
              <w:rPr>
                <w:rStyle w:val="Hyperlink"/>
                <w:noProof/>
              </w:rPr>
              <w:fldChar w:fldCharType="end"/>
            </w:r>
          </w:ins>
        </w:p>
        <w:p w14:paraId="371FBD5A" w14:textId="77777777" w:rsidR="00275B79" w:rsidRDefault="00275B79">
          <w:pPr>
            <w:pStyle w:val="TOC1"/>
            <w:tabs>
              <w:tab w:val="right" w:leader="dot" w:pos="8630"/>
            </w:tabs>
            <w:rPr>
              <w:ins w:id="48" w:author="hong qin" w:date="2013-04-29T10:41:00Z"/>
              <w:rFonts w:cstheme="minorBidi"/>
              <w:b w:val="0"/>
              <w:noProof/>
              <w:sz w:val="22"/>
              <w:szCs w:val="22"/>
              <w:lang w:eastAsia="zh-CN"/>
            </w:rPr>
          </w:pPr>
          <w:ins w:id="49" w:author="hong qin" w:date="2013-04-29T10:41:00Z">
            <w:r w:rsidRPr="002702AE">
              <w:rPr>
                <w:rStyle w:val="Hyperlink"/>
                <w:noProof/>
              </w:rPr>
              <w:fldChar w:fldCharType="begin"/>
            </w:r>
            <w:r w:rsidRPr="002702AE">
              <w:rPr>
                <w:rStyle w:val="Hyperlink"/>
                <w:noProof/>
              </w:rPr>
              <w:instrText xml:space="preserve"> </w:instrText>
            </w:r>
            <w:r>
              <w:rPr>
                <w:noProof/>
              </w:rPr>
              <w:instrText>HYPERLINK \l "_Toc354995437"</w:instrText>
            </w:r>
            <w:r w:rsidRPr="002702AE">
              <w:rPr>
                <w:rStyle w:val="Hyperlink"/>
                <w:noProof/>
              </w:rPr>
              <w:instrText xml:space="preserve"> </w:instrText>
            </w:r>
            <w:r w:rsidRPr="002702AE">
              <w:rPr>
                <w:rStyle w:val="Hyperlink"/>
                <w:noProof/>
              </w:rPr>
              <w:fldChar w:fldCharType="separate"/>
            </w:r>
            <w:r w:rsidRPr="002702AE">
              <w:rPr>
                <w:rStyle w:val="Hyperlink"/>
                <w:noProof/>
              </w:rPr>
              <w:t>REFERENCES</w:t>
            </w:r>
            <w:r>
              <w:rPr>
                <w:noProof/>
                <w:webHidden/>
              </w:rPr>
              <w:tab/>
            </w:r>
            <w:r>
              <w:rPr>
                <w:noProof/>
                <w:webHidden/>
              </w:rPr>
              <w:fldChar w:fldCharType="begin"/>
            </w:r>
            <w:r>
              <w:rPr>
                <w:noProof/>
                <w:webHidden/>
              </w:rPr>
              <w:instrText xml:space="preserve"> PAGEREF _Toc354995437 \h </w:instrText>
            </w:r>
          </w:ins>
          <w:r>
            <w:rPr>
              <w:noProof/>
              <w:webHidden/>
            </w:rPr>
          </w:r>
          <w:r>
            <w:rPr>
              <w:noProof/>
              <w:webHidden/>
            </w:rPr>
            <w:fldChar w:fldCharType="separate"/>
          </w:r>
          <w:ins w:id="50" w:author="hong qin" w:date="2013-04-29T10:41:00Z">
            <w:r>
              <w:rPr>
                <w:noProof/>
                <w:webHidden/>
              </w:rPr>
              <w:t>3</w:t>
            </w:r>
            <w:r>
              <w:rPr>
                <w:noProof/>
                <w:webHidden/>
              </w:rPr>
              <w:fldChar w:fldCharType="end"/>
            </w:r>
            <w:r w:rsidRPr="002702AE">
              <w:rPr>
                <w:rStyle w:val="Hyperlink"/>
                <w:noProof/>
              </w:rPr>
              <w:fldChar w:fldCharType="end"/>
            </w:r>
          </w:ins>
        </w:p>
        <w:p w14:paraId="57AFFA70" w14:textId="77777777" w:rsidR="00991C5B" w:rsidDel="00275B79" w:rsidRDefault="00991C5B">
          <w:pPr>
            <w:pStyle w:val="TOC1"/>
            <w:numPr>
              <w:ins w:id="51" w:author="Hong Qin" w:date="2013-04-29T09:53:00Z"/>
            </w:numPr>
            <w:tabs>
              <w:tab w:val="right" w:leader="dot" w:pos="8630"/>
            </w:tabs>
            <w:rPr>
              <w:ins w:id="52" w:author="Hong Qin" w:date="2013-04-29T09:53:00Z"/>
              <w:del w:id="53" w:author="hong qin" w:date="2013-04-29T10:41:00Z"/>
              <w:rFonts w:cstheme="minorBidi"/>
              <w:b w:val="0"/>
              <w:noProof/>
            </w:rPr>
          </w:pPr>
          <w:ins w:id="54" w:author="Hong Qin" w:date="2013-04-29T09:53:00Z">
            <w:del w:id="55" w:author="hong qin" w:date="2013-04-29T10:41:00Z">
              <w:r w:rsidDel="00275B79">
                <w:rPr>
                  <w:noProof/>
                </w:rPr>
                <w:delText>INTRODUCTION AND BACKGROUND</w:delText>
              </w:r>
              <w:r w:rsidDel="00275B79">
                <w:rPr>
                  <w:noProof/>
                </w:rPr>
                <w:tab/>
                <w:delText>4</w:delText>
              </w:r>
            </w:del>
          </w:ins>
        </w:p>
        <w:p w14:paraId="1527853D" w14:textId="77777777" w:rsidR="00991C5B" w:rsidDel="00275B79" w:rsidRDefault="00991C5B">
          <w:pPr>
            <w:pStyle w:val="TOC1"/>
            <w:numPr>
              <w:ins w:id="56" w:author="Hong Qin" w:date="2013-04-29T09:53:00Z"/>
            </w:numPr>
            <w:tabs>
              <w:tab w:val="right" w:leader="dot" w:pos="8630"/>
            </w:tabs>
            <w:rPr>
              <w:ins w:id="57" w:author="Hong Qin" w:date="2013-04-29T09:53:00Z"/>
              <w:del w:id="58" w:author="hong qin" w:date="2013-04-29T10:41:00Z"/>
              <w:rFonts w:cstheme="minorBidi"/>
              <w:b w:val="0"/>
              <w:noProof/>
            </w:rPr>
          </w:pPr>
          <w:ins w:id="59" w:author="Hong Qin" w:date="2013-04-29T09:53:00Z">
            <w:del w:id="60" w:author="hong qin" w:date="2013-04-29T10:41:00Z">
              <w:r w:rsidDel="00275B79">
                <w:rPr>
                  <w:noProof/>
                </w:rPr>
                <w:delText>MATERIALS AND METHODS</w:delText>
              </w:r>
              <w:r w:rsidDel="00275B79">
                <w:rPr>
                  <w:noProof/>
                </w:rPr>
                <w:tab/>
                <w:delText>8</w:delText>
              </w:r>
            </w:del>
          </w:ins>
        </w:p>
        <w:p w14:paraId="282F33E0" w14:textId="77777777" w:rsidR="00991C5B" w:rsidDel="00275B79" w:rsidRDefault="00991C5B">
          <w:pPr>
            <w:pStyle w:val="TOC1"/>
            <w:numPr>
              <w:ins w:id="61" w:author="Hong Qin" w:date="2013-04-29T09:53:00Z"/>
            </w:numPr>
            <w:tabs>
              <w:tab w:val="right" w:leader="dot" w:pos="8630"/>
            </w:tabs>
            <w:rPr>
              <w:ins w:id="62" w:author="Hong Qin" w:date="2013-04-29T09:53:00Z"/>
              <w:del w:id="63" w:author="hong qin" w:date="2013-04-29T10:41:00Z"/>
              <w:rFonts w:cstheme="minorBidi"/>
              <w:b w:val="0"/>
              <w:noProof/>
            </w:rPr>
          </w:pPr>
          <w:ins w:id="64" w:author="Hong Qin" w:date="2013-04-29T09:53:00Z">
            <w:del w:id="65" w:author="hong qin" w:date="2013-04-29T10:41:00Z">
              <w:r w:rsidDel="00275B79">
                <w:rPr>
                  <w:noProof/>
                </w:rPr>
                <w:delText>RESULTS</w:delText>
              </w:r>
              <w:r w:rsidDel="00275B79">
                <w:rPr>
                  <w:noProof/>
                </w:rPr>
                <w:tab/>
                <w:delText>12</w:delText>
              </w:r>
            </w:del>
          </w:ins>
        </w:p>
        <w:p w14:paraId="35E5F37D" w14:textId="77777777" w:rsidR="00991C5B" w:rsidDel="00275B79" w:rsidRDefault="00991C5B">
          <w:pPr>
            <w:pStyle w:val="TOC2"/>
            <w:numPr>
              <w:ins w:id="66" w:author="Hong Qin" w:date="2013-04-29T09:53:00Z"/>
            </w:numPr>
            <w:tabs>
              <w:tab w:val="right" w:leader="dot" w:pos="8630"/>
            </w:tabs>
            <w:rPr>
              <w:ins w:id="67" w:author="Hong Qin" w:date="2013-04-29T09:53:00Z"/>
              <w:del w:id="68" w:author="hong qin" w:date="2013-04-29T10:41:00Z"/>
              <w:rFonts w:cstheme="minorBidi"/>
              <w:b w:val="0"/>
              <w:noProof/>
              <w:sz w:val="24"/>
              <w:szCs w:val="24"/>
            </w:rPr>
          </w:pPr>
          <w:ins w:id="69" w:author="Hong Qin" w:date="2013-04-29T09:53:00Z">
            <w:del w:id="70" w:author="hong qin" w:date="2013-04-29T10:41:00Z">
              <w:r w:rsidRPr="00A65A7B" w:rsidDel="00275B79">
                <w:rPr>
                  <w:i/>
                  <w:noProof/>
                </w:rPr>
                <w:delText>Experimental Design</w:delText>
              </w:r>
              <w:r w:rsidDel="00275B79">
                <w:rPr>
                  <w:noProof/>
                </w:rPr>
                <w:tab/>
                <w:delText>12</w:delText>
              </w:r>
            </w:del>
          </w:ins>
        </w:p>
        <w:p w14:paraId="51BAD774" w14:textId="77777777" w:rsidR="00991C5B" w:rsidDel="00275B79" w:rsidRDefault="00991C5B">
          <w:pPr>
            <w:pStyle w:val="TOC2"/>
            <w:numPr>
              <w:ins w:id="71" w:author="Hong Qin" w:date="2013-04-29T09:53:00Z"/>
            </w:numPr>
            <w:tabs>
              <w:tab w:val="right" w:leader="dot" w:pos="8630"/>
            </w:tabs>
            <w:rPr>
              <w:ins w:id="72" w:author="Hong Qin" w:date="2013-04-29T09:53:00Z"/>
              <w:del w:id="73" w:author="hong qin" w:date="2013-04-29T10:41:00Z"/>
              <w:rFonts w:cstheme="minorBidi"/>
              <w:b w:val="0"/>
              <w:noProof/>
              <w:sz w:val="24"/>
              <w:szCs w:val="24"/>
            </w:rPr>
          </w:pPr>
          <w:ins w:id="74" w:author="Hong Qin" w:date="2013-04-29T09:53:00Z">
            <w:del w:id="75" w:author="hong qin" w:date="2013-04-29T10:41:00Z">
              <w:r w:rsidRPr="00A65A7B" w:rsidDel="00275B79">
                <w:rPr>
                  <w:i/>
                  <w:noProof/>
                </w:rPr>
                <w:delText>Growth fitness vs. Lifespan Regression Analysis</w:delText>
              </w:r>
              <w:r w:rsidDel="00275B79">
                <w:rPr>
                  <w:noProof/>
                </w:rPr>
                <w:tab/>
                <w:delText>12</w:delText>
              </w:r>
            </w:del>
          </w:ins>
        </w:p>
        <w:p w14:paraId="07E85D34" w14:textId="77777777" w:rsidR="00991C5B" w:rsidDel="00275B79" w:rsidRDefault="00991C5B">
          <w:pPr>
            <w:pStyle w:val="TOC2"/>
            <w:numPr>
              <w:ins w:id="76" w:author="Hong Qin" w:date="2013-04-29T09:53:00Z"/>
            </w:numPr>
            <w:tabs>
              <w:tab w:val="right" w:leader="dot" w:pos="8630"/>
            </w:tabs>
            <w:rPr>
              <w:ins w:id="77" w:author="Hong Qin" w:date="2013-04-29T09:53:00Z"/>
              <w:del w:id="78" w:author="hong qin" w:date="2013-04-29T10:41:00Z"/>
              <w:rFonts w:cstheme="minorBidi"/>
              <w:b w:val="0"/>
              <w:noProof/>
              <w:sz w:val="24"/>
              <w:szCs w:val="24"/>
            </w:rPr>
          </w:pPr>
          <w:ins w:id="79" w:author="Hong Qin" w:date="2013-04-29T09:53:00Z">
            <w:del w:id="80" w:author="hong qin" w:date="2013-04-29T10:41:00Z">
              <w:r w:rsidRPr="00A65A7B" w:rsidDel="00275B79">
                <w:rPr>
                  <w:i/>
                  <w:noProof/>
                </w:rPr>
                <w:delText>Evolutionary Distance vs. Lifespan Regression Analysis</w:delText>
              </w:r>
              <w:r w:rsidDel="00275B79">
                <w:rPr>
                  <w:noProof/>
                </w:rPr>
                <w:tab/>
                <w:delText>13</w:delText>
              </w:r>
            </w:del>
          </w:ins>
        </w:p>
        <w:p w14:paraId="784C421E" w14:textId="77777777" w:rsidR="00991C5B" w:rsidDel="00275B79" w:rsidRDefault="00991C5B">
          <w:pPr>
            <w:pStyle w:val="TOC2"/>
            <w:numPr>
              <w:ins w:id="81" w:author="Hong Qin" w:date="2013-04-29T09:53:00Z"/>
            </w:numPr>
            <w:tabs>
              <w:tab w:val="right" w:leader="dot" w:pos="8630"/>
            </w:tabs>
            <w:rPr>
              <w:ins w:id="82" w:author="Hong Qin" w:date="2013-04-29T09:53:00Z"/>
              <w:del w:id="83" w:author="hong qin" w:date="2013-04-29T10:41:00Z"/>
              <w:rFonts w:cstheme="minorBidi"/>
              <w:b w:val="0"/>
              <w:noProof/>
              <w:sz w:val="24"/>
              <w:szCs w:val="24"/>
            </w:rPr>
          </w:pPr>
          <w:ins w:id="84" w:author="Hong Qin" w:date="2013-04-29T09:53:00Z">
            <w:del w:id="85" w:author="hong qin" w:date="2013-04-29T10:41:00Z">
              <w:r w:rsidRPr="00A65A7B" w:rsidDel="00275B79">
                <w:rPr>
                  <w:i/>
                  <w:noProof/>
                </w:rPr>
                <w:delText>Morphological Plasticity vs. Lifespan Regression Analysis</w:delText>
              </w:r>
              <w:r w:rsidDel="00275B79">
                <w:rPr>
                  <w:noProof/>
                </w:rPr>
                <w:tab/>
                <w:delText>14</w:delText>
              </w:r>
            </w:del>
          </w:ins>
        </w:p>
        <w:p w14:paraId="20917BE0" w14:textId="77777777" w:rsidR="00991C5B" w:rsidDel="00275B79" w:rsidRDefault="00991C5B">
          <w:pPr>
            <w:pStyle w:val="TOC2"/>
            <w:numPr>
              <w:ins w:id="86" w:author="Hong Qin" w:date="2013-04-29T09:53:00Z"/>
            </w:numPr>
            <w:tabs>
              <w:tab w:val="right" w:leader="dot" w:pos="8630"/>
            </w:tabs>
            <w:rPr>
              <w:ins w:id="87" w:author="Hong Qin" w:date="2013-04-29T09:53:00Z"/>
              <w:del w:id="88" w:author="hong qin" w:date="2013-04-29T10:41:00Z"/>
              <w:rFonts w:cstheme="minorBidi"/>
              <w:b w:val="0"/>
              <w:noProof/>
              <w:sz w:val="24"/>
              <w:szCs w:val="24"/>
            </w:rPr>
          </w:pPr>
          <w:ins w:id="89" w:author="Hong Qin" w:date="2013-04-29T09:53:00Z">
            <w:del w:id="90" w:author="hong qin" w:date="2013-04-29T10:41:00Z">
              <w:r w:rsidRPr="00A65A7B" w:rsidDel="00275B79">
                <w:rPr>
                  <w:i/>
                  <w:noProof/>
                </w:rPr>
                <w:delText>Multiple Regression Analysis</w:delText>
              </w:r>
              <w:r w:rsidDel="00275B79">
                <w:rPr>
                  <w:noProof/>
                </w:rPr>
                <w:tab/>
                <w:delText>15</w:delText>
              </w:r>
            </w:del>
          </w:ins>
        </w:p>
        <w:p w14:paraId="084A0756" w14:textId="77777777" w:rsidR="00991C5B" w:rsidDel="00275B79" w:rsidRDefault="00991C5B">
          <w:pPr>
            <w:pStyle w:val="TOC1"/>
            <w:numPr>
              <w:ins w:id="91" w:author="Hong Qin" w:date="2013-04-29T09:53:00Z"/>
            </w:numPr>
            <w:tabs>
              <w:tab w:val="right" w:leader="dot" w:pos="8630"/>
            </w:tabs>
            <w:rPr>
              <w:ins w:id="92" w:author="Hong Qin" w:date="2013-04-29T09:53:00Z"/>
              <w:del w:id="93" w:author="hong qin" w:date="2013-04-29T10:41:00Z"/>
              <w:rFonts w:cstheme="minorBidi"/>
              <w:b w:val="0"/>
              <w:noProof/>
            </w:rPr>
          </w:pPr>
          <w:ins w:id="94" w:author="Hong Qin" w:date="2013-04-29T09:53:00Z">
            <w:del w:id="95" w:author="hong qin" w:date="2013-04-29T10:41:00Z">
              <w:r w:rsidDel="00275B79">
                <w:rPr>
                  <w:noProof/>
                </w:rPr>
                <w:delText>DISCUSSION</w:delText>
              </w:r>
              <w:r w:rsidDel="00275B79">
                <w:rPr>
                  <w:noProof/>
                </w:rPr>
                <w:tab/>
                <w:delText>16</w:delText>
              </w:r>
            </w:del>
          </w:ins>
        </w:p>
        <w:p w14:paraId="1B08223F" w14:textId="77777777" w:rsidR="00991C5B" w:rsidDel="00275B79" w:rsidRDefault="00991C5B">
          <w:pPr>
            <w:pStyle w:val="TOC2"/>
            <w:numPr>
              <w:ins w:id="96" w:author="Hong Qin" w:date="2013-04-29T09:53:00Z"/>
            </w:numPr>
            <w:tabs>
              <w:tab w:val="right" w:leader="dot" w:pos="8630"/>
            </w:tabs>
            <w:rPr>
              <w:ins w:id="97" w:author="Hong Qin" w:date="2013-04-29T09:53:00Z"/>
              <w:del w:id="98" w:author="hong qin" w:date="2013-04-29T10:41:00Z"/>
              <w:rFonts w:cstheme="minorBidi"/>
              <w:b w:val="0"/>
              <w:noProof/>
              <w:sz w:val="24"/>
              <w:szCs w:val="24"/>
            </w:rPr>
          </w:pPr>
          <w:ins w:id="99" w:author="Hong Qin" w:date="2013-04-29T09:53:00Z">
            <w:del w:id="100" w:author="hong qin" w:date="2013-04-29T10:41:00Z">
              <w:r w:rsidRPr="00A65A7B" w:rsidDel="00275B79">
                <w:rPr>
                  <w:i/>
                  <w:noProof/>
                </w:rPr>
                <w:delText>Importance of Study and Future Experimentation</w:delText>
              </w:r>
              <w:r w:rsidDel="00275B79">
                <w:rPr>
                  <w:noProof/>
                </w:rPr>
                <w:tab/>
                <w:delText>17</w:delText>
              </w:r>
            </w:del>
          </w:ins>
        </w:p>
        <w:p w14:paraId="2216809D" w14:textId="77777777" w:rsidR="00991C5B" w:rsidDel="00275B79" w:rsidRDefault="00991C5B">
          <w:pPr>
            <w:pStyle w:val="TOC1"/>
            <w:numPr>
              <w:ins w:id="101" w:author="Hong Qin" w:date="2013-04-29T09:53:00Z"/>
            </w:numPr>
            <w:tabs>
              <w:tab w:val="right" w:leader="dot" w:pos="8630"/>
            </w:tabs>
            <w:rPr>
              <w:ins w:id="102" w:author="Hong Qin" w:date="2013-04-29T09:53:00Z"/>
              <w:del w:id="103" w:author="hong qin" w:date="2013-04-29T10:41:00Z"/>
              <w:rFonts w:cstheme="minorBidi"/>
              <w:b w:val="0"/>
              <w:noProof/>
            </w:rPr>
          </w:pPr>
          <w:ins w:id="104" w:author="Hong Qin" w:date="2013-04-29T09:53:00Z">
            <w:del w:id="105" w:author="hong qin" w:date="2013-04-29T10:41:00Z">
              <w:r w:rsidDel="00275B79">
                <w:rPr>
                  <w:noProof/>
                </w:rPr>
                <w:delText>REFERENCES (Don’ worry about references, I will add using EndNote)</w:delText>
              </w:r>
              <w:r w:rsidDel="00275B79">
                <w:rPr>
                  <w:noProof/>
                </w:rPr>
                <w:tab/>
                <w:delText>18</w:delText>
              </w:r>
            </w:del>
          </w:ins>
        </w:p>
        <w:p w14:paraId="5450C394" w14:textId="77777777" w:rsidR="000B76A2" w:rsidDel="00275B79" w:rsidRDefault="000B76A2">
          <w:pPr>
            <w:pStyle w:val="TOC1"/>
            <w:tabs>
              <w:tab w:val="right" w:leader="dot" w:pos="8630"/>
            </w:tabs>
            <w:rPr>
              <w:del w:id="106" w:author="hong qin" w:date="2013-04-29T10:41:00Z"/>
              <w:rFonts w:cstheme="minorBidi"/>
              <w:b w:val="0"/>
              <w:noProof/>
            </w:rPr>
          </w:pPr>
          <w:del w:id="107" w:author="hong qin" w:date="2013-04-29T10:41:00Z">
            <w:r w:rsidDel="00275B79">
              <w:rPr>
                <w:noProof/>
              </w:rPr>
              <w:delText>INTRODUCTION AND BACKGROUND</w:delText>
            </w:r>
            <w:r w:rsidDel="00275B79">
              <w:rPr>
                <w:noProof/>
              </w:rPr>
              <w:tab/>
            </w:r>
            <w:r w:rsidR="00991C5B" w:rsidDel="00275B79">
              <w:rPr>
                <w:noProof/>
              </w:rPr>
              <w:delText>4</w:delText>
            </w:r>
          </w:del>
        </w:p>
        <w:p w14:paraId="396BD59D" w14:textId="77777777" w:rsidR="000B76A2" w:rsidDel="00275B79" w:rsidRDefault="000B76A2">
          <w:pPr>
            <w:pStyle w:val="TOC1"/>
            <w:tabs>
              <w:tab w:val="right" w:leader="dot" w:pos="8630"/>
            </w:tabs>
            <w:rPr>
              <w:del w:id="108" w:author="hong qin" w:date="2013-04-29T10:41:00Z"/>
              <w:rFonts w:cstheme="minorBidi"/>
              <w:b w:val="0"/>
              <w:noProof/>
            </w:rPr>
          </w:pPr>
          <w:del w:id="109" w:author="hong qin" w:date="2013-04-29T10:41:00Z">
            <w:r w:rsidDel="00275B79">
              <w:rPr>
                <w:noProof/>
              </w:rPr>
              <w:delText>MATERIALS AND METHODS</w:delText>
            </w:r>
            <w:r w:rsidDel="00275B79">
              <w:rPr>
                <w:noProof/>
              </w:rPr>
              <w:tab/>
            </w:r>
            <w:r w:rsidR="00991C5B" w:rsidDel="00275B79">
              <w:rPr>
                <w:noProof/>
              </w:rPr>
              <w:delText>8</w:delText>
            </w:r>
          </w:del>
        </w:p>
        <w:p w14:paraId="78EEC17F" w14:textId="77777777" w:rsidR="000B76A2" w:rsidDel="00275B79" w:rsidRDefault="000B76A2">
          <w:pPr>
            <w:pStyle w:val="TOC1"/>
            <w:tabs>
              <w:tab w:val="right" w:leader="dot" w:pos="8630"/>
            </w:tabs>
            <w:rPr>
              <w:del w:id="110" w:author="hong qin" w:date="2013-04-29T10:41:00Z"/>
              <w:rFonts w:cstheme="minorBidi"/>
              <w:b w:val="0"/>
              <w:noProof/>
            </w:rPr>
          </w:pPr>
          <w:del w:id="111" w:author="hong qin" w:date="2013-04-29T10:41:00Z">
            <w:r w:rsidDel="00275B79">
              <w:rPr>
                <w:noProof/>
              </w:rPr>
              <w:delText>RESULTS</w:delText>
            </w:r>
            <w:r w:rsidDel="00275B79">
              <w:rPr>
                <w:noProof/>
              </w:rPr>
              <w:tab/>
            </w:r>
            <w:r w:rsidR="00991C5B" w:rsidDel="00275B79">
              <w:rPr>
                <w:noProof/>
              </w:rPr>
              <w:delText>12</w:delText>
            </w:r>
          </w:del>
        </w:p>
        <w:p w14:paraId="7A8220B1" w14:textId="77777777" w:rsidR="000B76A2" w:rsidDel="00275B79" w:rsidRDefault="000B76A2">
          <w:pPr>
            <w:pStyle w:val="TOC1"/>
            <w:tabs>
              <w:tab w:val="right" w:leader="dot" w:pos="8630"/>
            </w:tabs>
            <w:rPr>
              <w:del w:id="112" w:author="hong qin" w:date="2013-04-29T10:41:00Z"/>
              <w:rFonts w:cstheme="minorBidi"/>
              <w:b w:val="0"/>
              <w:noProof/>
            </w:rPr>
          </w:pPr>
          <w:del w:id="113" w:author="hong qin" w:date="2013-04-29T10:41:00Z">
            <w:r w:rsidDel="00275B79">
              <w:rPr>
                <w:noProof/>
              </w:rPr>
              <w:delText>DISCUSSION</w:delText>
            </w:r>
            <w:r w:rsidDel="00275B79">
              <w:rPr>
                <w:noProof/>
              </w:rPr>
              <w:tab/>
            </w:r>
            <w:r w:rsidR="00991C5B" w:rsidDel="00275B79">
              <w:rPr>
                <w:noProof/>
              </w:rPr>
              <w:delText>16</w:delText>
            </w:r>
          </w:del>
        </w:p>
        <w:p w14:paraId="6D2D145E" w14:textId="77777777" w:rsidR="000B76A2" w:rsidDel="00275B79" w:rsidRDefault="000B76A2">
          <w:pPr>
            <w:pStyle w:val="TOC1"/>
            <w:tabs>
              <w:tab w:val="right" w:leader="dot" w:pos="8630"/>
            </w:tabs>
            <w:rPr>
              <w:del w:id="114" w:author="hong qin" w:date="2013-04-29T10:41:00Z"/>
              <w:rFonts w:cstheme="minorBidi"/>
              <w:b w:val="0"/>
              <w:noProof/>
            </w:rPr>
          </w:pPr>
          <w:del w:id="115" w:author="hong qin" w:date="2013-04-29T10:41:00Z">
            <w:r w:rsidDel="00275B79">
              <w:rPr>
                <w:noProof/>
              </w:rPr>
              <w:delText>REFERENCES (Don’ worry about references, I will add using EndNote)</w:delText>
            </w:r>
            <w:r w:rsidDel="00275B79">
              <w:rPr>
                <w:noProof/>
              </w:rPr>
              <w:tab/>
            </w:r>
            <w:r w:rsidR="00991C5B" w:rsidDel="00275B79">
              <w:rPr>
                <w:noProof/>
              </w:rPr>
              <w:delText>18</w:delText>
            </w:r>
          </w:del>
        </w:p>
        <w:p w14:paraId="757353E7" w14:textId="77777777" w:rsidR="000B76A2" w:rsidRDefault="00210C7B">
          <w:pPr>
            <w:numPr>
              <w:ins w:id="116" w:author="Hong Qin" w:date="2013-04-26T13:25:00Z"/>
            </w:numPr>
            <w:rPr>
              <w:ins w:id="117" w:author="Hong Qin" w:date="2013-04-26T13:25:00Z"/>
            </w:rPr>
          </w:pPr>
          <w:ins w:id="118" w:author="Hong Qin" w:date="2013-04-26T13:25:00Z">
            <w:r>
              <w:fldChar w:fldCharType="end"/>
            </w:r>
          </w:ins>
        </w:p>
        <w:customXmlInsRangeStart w:id="119" w:author="Hong Qin" w:date="2013-04-26T13:25:00Z"/>
      </w:sdtContent>
    </w:sdt>
    <w:customXmlInsRangeEnd w:id="119"/>
    <w:p w14:paraId="6466CB90" w14:textId="77777777" w:rsidR="00003AD7" w:rsidRDefault="00003AD7" w:rsidP="00003AD7">
      <w:pPr>
        <w:spacing w:line="480" w:lineRule="auto"/>
        <w:rPr>
          <w:b/>
        </w:rPr>
      </w:pPr>
      <w:r>
        <w:rPr>
          <w:b/>
        </w:rPr>
        <w:br w:type="page"/>
      </w:r>
    </w:p>
    <w:p w14:paraId="569C3CE3" w14:textId="77777777" w:rsidR="00003AD7" w:rsidRDefault="00003AD7" w:rsidP="00003AD7">
      <w:pPr>
        <w:spacing w:line="480" w:lineRule="auto"/>
        <w:rPr>
          <w:b/>
        </w:rPr>
      </w:pPr>
      <w:r>
        <w:rPr>
          <w:b/>
        </w:rPr>
        <w:t>ACKNOWLEDGEMENTS</w:t>
      </w:r>
    </w:p>
    <w:p w14:paraId="42D8A7AE" w14:textId="77777777" w:rsidR="00003AD7" w:rsidRDefault="00BE7594" w:rsidP="00BE7594">
      <w:pPr>
        <w:spacing w:line="480" w:lineRule="auto"/>
        <w:ind w:firstLine="720"/>
        <w:rPr>
          <w:b/>
        </w:rPr>
      </w:pPr>
      <w:r>
        <w:t>I would like to express my gratitude towards the following individuals who assisted me throughout the duration of this project. Firstly, I would like to thank my research advisor Dr. Hong Qin</w:t>
      </w:r>
      <w:r w:rsidR="00A91D74">
        <w:t xml:space="preserve">, I have enjoyed my time spent working with you and developing my skills as a researcher. I appreciate all the extra time you spent working with me on this project and educating me on how to be an independent scholar. Also, I would like to thank the coordinators of the Spelman College Math Research and Mentoring Program (Math </w:t>
      </w:r>
      <w:proofErr w:type="spellStart"/>
      <w:r w:rsidR="00A91D74">
        <w:t>RaMP</w:t>
      </w:r>
      <w:proofErr w:type="spellEnd"/>
      <w:r w:rsidR="00A91D74">
        <w:t xml:space="preserve">): Dr. </w:t>
      </w:r>
      <w:proofErr w:type="spellStart"/>
      <w:r w:rsidR="00A91D74">
        <w:t>Inniss</w:t>
      </w:r>
      <w:proofErr w:type="spellEnd"/>
      <w:r w:rsidR="00A91D74">
        <w:t xml:space="preserve">, Ms. Wilson, and Dr. Bozeman. I greatly appreciate you all giving me this opportunity to conduct mathematical research in my area of interest. Math </w:t>
      </w:r>
      <w:proofErr w:type="spellStart"/>
      <w:r w:rsidR="00A91D74">
        <w:t>RaMP</w:t>
      </w:r>
      <w:proofErr w:type="spellEnd"/>
      <w:r w:rsidR="00A91D74">
        <w:t xml:space="preserve"> has given me vast opportunities to study mathematics and also to network and connect with other math majors and faculty. Further, I would like to thank the chair of the mathematics department, Dr. Jeffrey </w:t>
      </w:r>
      <w:proofErr w:type="spellStart"/>
      <w:r w:rsidR="00A91D74">
        <w:t>Ehme</w:t>
      </w:r>
      <w:proofErr w:type="spellEnd"/>
      <w:r w:rsidR="00A91D74">
        <w:t>, for providing me much assistance and encouragement in completing my thesis project. And finally, I would like to thank my family for giving me the confidence and drive to pursue and achieve my academic goals.</w:t>
      </w:r>
    </w:p>
    <w:p w14:paraId="0CA5A88A" w14:textId="77777777" w:rsidR="00003AD7" w:rsidRDefault="00003AD7" w:rsidP="00003AD7">
      <w:pPr>
        <w:spacing w:line="480" w:lineRule="auto"/>
        <w:rPr>
          <w:b/>
        </w:rPr>
      </w:pPr>
      <w:r>
        <w:rPr>
          <w:b/>
        </w:rPr>
        <w:br w:type="page"/>
      </w:r>
    </w:p>
    <w:p w14:paraId="4A3F5FF1" w14:textId="77777777" w:rsidR="00003AD7" w:rsidRDefault="00003AD7" w:rsidP="00003AD7">
      <w:pPr>
        <w:spacing w:line="480" w:lineRule="auto"/>
        <w:rPr>
          <w:b/>
        </w:rPr>
      </w:pPr>
      <w:r>
        <w:rPr>
          <w:b/>
        </w:rPr>
        <w:t>ABSTRACT</w:t>
      </w:r>
    </w:p>
    <w:p w14:paraId="7C508806" w14:textId="77777777" w:rsidR="00B73FF0" w:rsidDel="00633112" w:rsidRDefault="004C135C" w:rsidP="00B73FF0">
      <w:pPr>
        <w:spacing w:line="480" w:lineRule="auto"/>
        <w:ind w:firstLine="720"/>
        <w:rPr>
          <w:del w:id="120" w:author="hong qin" w:date="2013-04-29T10:36:00Z"/>
          <w:rFonts w:eastAsia="Arial"/>
          <w:color w:val="000000"/>
        </w:rPr>
      </w:pPr>
      <w:r>
        <w:tab/>
      </w:r>
      <w:r w:rsidR="00B73FF0" w:rsidRPr="00411BC1">
        <w:rPr>
          <w:rFonts w:eastAsia="Arial"/>
          <w:color w:val="000000"/>
        </w:rPr>
        <w:t>Cellular aging, a pleiotropic trait, is influenced by ma</w:t>
      </w:r>
      <w:r w:rsidR="00B73FF0">
        <w:rPr>
          <w:rFonts w:eastAsia="Arial"/>
          <w:color w:val="000000"/>
        </w:rPr>
        <w:t xml:space="preserve">ny components of gene networks. </w:t>
      </w:r>
      <w:r w:rsidR="00B73FF0" w:rsidRPr="00411BC1">
        <w:rPr>
          <w:rFonts w:eastAsia="Arial"/>
          <w:color w:val="000000"/>
        </w:rPr>
        <w:t>We hypothesize that cellular aging is influenced by the configuration of gene and protein interaction networks for which robustness is a key factor in shaping the characteristics of the aging process.</w:t>
      </w:r>
      <w:r w:rsidR="00B73FF0">
        <w:rPr>
          <w:rFonts w:eastAsia="Arial"/>
          <w:color w:val="000000"/>
        </w:rPr>
        <w:t xml:space="preserve"> </w:t>
      </w:r>
      <w:r w:rsidR="00B73FF0" w:rsidRPr="00411BC1">
        <w:rPr>
          <w:rFonts w:eastAsia="Arial"/>
          <w:color w:val="000000"/>
        </w:rPr>
        <w:t xml:space="preserve">Here, we aim to dissect the interconnection of network robustness and life-history traits in </w:t>
      </w:r>
      <w:r w:rsidR="00B73FF0" w:rsidRPr="00411BC1">
        <w:rPr>
          <w:rFonts w:eastAsia="Arial"/>
          <w:i/>
          <w:iCs/>
          <w:color w:val="000000"/>
        </w:rPr>
        <w:t>Saccharomyces</w:t>
      </w:r>
      <w:r w:rsidR="00B73FF0" w:rsidRPr="00411BC1">
        <w:rPr>
          <w:rFonts w:eastAsia="Arial"/>
          <w:color w:val="000000"/>
        </w:rPr>
        <w:t xml:space="preserve"> </w:t>
      </w:r>
      <w:proofErr w:type="spellStart"/>
      <w:r w:rsidR="00F31585">
        <w:rPr>
          <w:rFonts w:eastAsia="Arial"/>
          <w:i/>
          <w:iCs/>
          <w:color w:val="000000"/>
        </w:rPr>
        <w:t>C</w:t>
      </w:r>
      <w:r w:rsidR="00F31585" w:rsidRPr="00411BC1">
        <w:rPr>
          <w:rFonts w:eastAsia="Arial"/>
          <w:i/>
          <w:iCs/>
          <w:color w:val="000000"/>
        </w:rPr>
        <w:t>erevisiae</w:t>
      </w:r>
      <w:proofErr w:type="spellEnd"/>
      <w:r w:rsidR="00B73FF0" w:rsidRPr="00411BC1">
        <w:rPr>
          <w:rFonts w:eastAsia="Arial"/>
          <w:color w:val="000000"/>
        </w:rPr>
        <w:t>.  We evaluated the causal interactions of network connectivity, coefficient of variations of gene expression, evolutionary distance, fitness, morphological plasticity, and replicative life span using partial regressions.</w:t>
      </w:r>
      <w:ins w:id="121" w:author="hong qin" w:date="2013-04-29T10:27:00Z">
        <w:r w:rsidR="00C95530">
          <w:rPr>
            <w:rFonts w:eastAsia="Arial"/>
            <w:color w:val="000000"/>
          </w:rPr>
          <w:t xml:space="preserve"> </w:t>
        </w:r>
      </w:ins>
    </w:p>
    <w:p w14:paraId="387F4877" w14:textId="77777777" w:rsidR="00B73FF0" w:rsidRPr="00411BC1" w:rsidDel="00633112" w:rsidRDefault="00B73FF0">
      <w:pPr>
        <w:spacing w:line="480" w:lineRule="auto"/>
        <w:ind w:firstLine="720"/>
        <w:rPr>
          <w:del w:id="122" w:author="hong qin" w:date="2013-04-29T10:36:00Z"/>
          <w:rFonts w:eastAsia="Arial"/>
          <w:color w:val="000000"/>
        </w:rPr>
        <w:pPrChange w:id="123" w:author="hong qin" w:date="2013-04-29T10:36:00Z">
          <w:pPr>
            <w:spacing w:line="480" w:lineRule="auto"/>
          </w:pPr>
        </w:pPrChange>
      </w:pPr>
      <w:del w:id="124" w:author="hong qin" w:date="2013-04-29T10:36:00Z">
        <w:r w:rsidRPr="00B73FF0" w:rsidDel="00633112">
          <w:rPr>
            <w:rFonts w:eastAsia="Arial"/>
            <w:color w:val="000000"/>
            <w:highlight w:val="yellow"/>
          </w:rPr>
          <w:delText>{</w:delText>
        </w:r>
      </w:del>
      <w:ins w:id="125" w:author="Hong Qin" w:date="2013-04-25T06:31:00Z">
        <w:del w:id="126" w:author="hong qin" w:date="2013-04-29T10:36:00Z">
          <w:r w:rsidR="009D3EFB" w:rsidDel="00633112">
            <w:rPr>
              <w:rFonts w:eastAsia="Arial"/>
              <w:color w:val="000000"/>
              <w:highlight w:val="yellow"/>
            </w:rPr>
            <w:delText>[</w:delText>
          </w:r>
        </w:del>
      </w:ins>
      <w:del w:id="127" w:author="hong qin" w:date="2013-04-29T10:36:00Z">
        <w:r w:rsidRPr="00B73FF0" w:rsidDel="00633112">
          <w:rPr>
            <w:rFonts w:eastAsia="Arial"/>
            <w:color w:val="000000"/>
            <w:highlight w:val="yellow"/>
          </w:rPr>
          <w:delText>NEED to add the conclusions here}</w:delText>
        </w:r>
      </w:del>
      <w:ins w:id="128" w:author="Hong Qin" w:date="2013-04-25T06:31:00Z">
        <w:del w:id="129" w:author="hong qin" w:date="2013-04-29T10:36:00Z">
          <w:r w:rsidR="009D3EFB" w:rsidDel="00633112">
            <w:rPr>
              <w:rFonts w:eastAsia="Arial"/>
              <w:color w:val="000000"/>
            </w:rPr>
            <w:delText>]</w:delText>
          </w:r>
        </w:del>
      </w:ins>
    </w:p>
    <w:p w14:paraId="060BC17E" w14:textId="77777777" w:rsidR="00B73FF0" w:rsidRPr="00F6240E" w:rsidRDefault="00B73FF0" w:rsidP="00B73FF0">
      <w:pPr>
        <w:spacing w:line="480" w:lineRule="auto"/>
        <w:rPr>
          <w:rFonts w:eastAsia="Arial"/>
          <w:color w:val="000000"/>
        </w:rPr>
      </w:pPr>
      <w:r w:rsidRPr="00411BC1">
        <w:rPr>
          <w:rFonts w:eastAsia="Arial"/>
          <w:color w:val="000000"/>
        </w:rPr>
        <w:t xml:space="preserve">The results of our study showed </w:t>
      </w:r>
      <w:r>
        <w:rPr>
          <w:rFonts w:eastAsia="Arial"/>
          <w:color w:val="000000"/>
        </w:rPr>
        <w:t>significant correlations between replicative lifespan and several robustness proxies. Specifically, replicative lifespan is negatively correlated to morphological plasticity and positively correlated to fitness robustness.</w:t>
      </w:r>
      <w:ins w:id="130" w:author="hong qin" w:date="2013-04-29T10:36:00Z">
        <w:r w:rsidR="00633112">
          <w:rPr>
            <w:rFonts w:eastAsia="Arial"/>
            <w:color w:val="000000"/>
          </w:rPr>
          <w:t xml:space="preserve"> Interestingly, we found that morphological plasticity is the causal factor for both replicative lifespan and growth fitness.</w:t>
        </w:r>
      </w:ins>
    </w:p>
    <w:p w14:paraId="0C0AC476" w14:textId="77777777" w:rsidR="00003AD7" w:rsidRPr="004C135C" w:rsidRDefault="00003AD7" w:rsidP="00003AD7">
      <w:pPr>
        <w:spacing w:line="480" w:lineRule="auto"/>
      </w:pPr>
    </w:p>
    <w:p w14:paraId="141F9380" w14:textId="77777777" w:rsidR="00003AD7" w:rsidRDefault="00003AD7" w:rsidP="00003AD7">
      <w:pPr>
        <w:spacing w:line="480" w:lineRule="auto"/>
        <w:rPr>
          <w:b/>
        </w:rPr>
      </w:pPr>
      <w:r>
        <w:rPr>
          <w:b/>
        </w:rPr>
        <w:br w:type="page"/>
      </w:r>
    </w:p>
    <w:p w14:paraId="1A6A448F" w14:textId="77777777" w:rsidR="00152713" w:rsidRDefault="00003AD7" w:rsidP="00152713">
      <w:pPr>
        <w:pStyle w:val="Heading1"/>
        <w:pPrChange w:id="131" w:author="Hong Qin" w:date="2013-04-26T13:24:00Z">
          <w:pPr>
            <w:spacing w:line="480" w:lineRule="auto"/>
          </w:pPr>
        </w:pPrChange>
      </w:pPr>
      <w:bookmarkStart w:id="132" w:name="_Toc354995424"/>
      <w:r>
        <w:t>INTRODUCTION AND BACKGROUND</w:t>
      </w:r>
      <w:bookmarkEnd w:id="132"/>
    </w:p>
    <w:p w14:paraId="79D4D81F" w14:textId="77777777" w:rsidR="000E723B" w:rsidRDefault="000E723B" w:rsidP="000E723B">
      <w:pPr>
        <w:spacing w:line="480" w:lineRule="auto"/>
        <w:ind w:firstLine="720"/>
      </w:pPr>
      <w:r>
        <w:t>The concept and definition of cellular aging has been a highly debated topic for several decades</w:t>
      </w:r>
      <w:ins w:id="133" w:author="Hong Qin" w:date="2013-04-25T06:29:00Z">
        <w:r w:rsidR="009D3EFB">
          <w:t xml:space="preserve"> </w:t>
        </w:r>
      </w:ins>
      <w:r w:rsidR="002E5B6A">
        <w:fldChar w:fldCharType="begin">
          <w:fldData xml:space="preserve">PEVuZE5vdGU+PENpdGU+PEF1dGhvcj5LYWViZXJsZWluPC9BdXRob3I+PFllYXI+MjAxMDwvWWVh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</w:fldData>
        </w:fldChar>
      </w:r>
      <w:r w:rsidR="002E5B6A">
        <w:instrText xml:space="preserve"> ADDIN EN.CITE </w:instrText>
      </w:r>
      <w:r w:rsidR="002E5B6A">
        <w:fldChar w:fldCharType="begin">
          <w:fldData xml:space="preserve">PEVuZE5vdGU+PENpdGU+PEF1dGhvcj5LYWViZXJsZWluPC9BdXRob3I+PFllYXI+MjAxMDwvWWVh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</w:fldData>
        </w:fldChar>
      </w:r>
      <w:r w:rsidR="002E5B6A">
        <w:instrText xml:space="preserve"> ADDIN EN.CITE.DATA </w:instrText>
      </w:r>
      <w:r w:rsidR="002E5B6A">
        <w:fldChar w:fldCharType="end"/>
      </w:r>
      <w:r w:rsidR="002E5B6A">
        <w:fldChar w:fldCharType="separate"/>
      </w:r>
      <w:r w:rsidR="002E5B6A">
        <w:rPr>
          <w:noProof/>
        </w:rPr>
        <w:t>[</w:t>
      </w:r>
      <w:hyperlink w:anchor="_ENREF_1" w:tooltip="Kaeberlein, 2010 #782" w:history="1">
        <w:r w:rsidR="002E5B6A">
          <w:rPr>
            <w:noProof/>
          </w:rPr>
          <w:t>1-5</w:t>
        </w:r>
      </w:hyperlink>
      <w:r w:rsidR="002E5B6A">
        <w:rPr>
          <w:noProof/>
        </w:rPr>
        <w:t>]</w:t>
      </w:r>
      <w:r w:rsidR="002E5B6A">
        <w:fldChar w:fldCharType="end"/>
      </w:r>
      <w:r>
        <w:t>. Although many strides have been made towards understanding cellular aging, it is clear that the detailed mechanism of aging on a molecular level is far from understood. For the purpose of this study, aging will be defined as the loss of function that is generally accompanied by decreasing fertility and increasing mortality with advancing age.</w:t>
      </w:r>
    </w:p>
    <w:p w14:paraId="7574039C" w14:textId="77777777" w:rsidR="000E723B" w:rsidRDefault="00210C7B" w:rsidP="000E723B">
      <w:pPr>
        <w:spacing w:line="480" w:lineRule="auto"/>
        <w:ind w:firstLine="720"/>
      </w:pPr>
      <w:r w:rsidRPr="00210C7B">
        <w:rPr>
          <w:i/>
          <w:rPrChange w:id="134" w:author="Hong Qin" w:date="2013-04-25T06:31:00Z">
            <w:rPr/>
          </w:rPrChange>
        </w:rPr>
        <w:t xml:space="preserve">Saccharomyces </w:t>
      </w:r>
      <w:proofErr w:type="spellStart"/>
      <w:ins w:id="135" w:author="Hong Qin" w:date="2013-04-25T06:31:00Z">
        <w:r w:rsidRPr="00210C7B">
          <w:rPr>
            <w:i/>
            <w:rPrChange w:id="136" w:author="Hong Qin" w:date="2013-04-25T06:31:00Z">
              <w:rPr/>
            </w:rPrChange>
          </w:rPr>
          <w:t>c</w:t>
        </w:r>
      </w:ins>
      <w:del w:id="137" w:author="Hong Qin" w:date="2013-04-25T06:31:00Z">
        <w:r w:rsidRPr="00210C7B">
          <w:rPr>
            <w:i/>
            <w:rPrChange w:id="138" w:author="Hong Qin" w:date="2013-04-25T06:31:00Z">
              <w:rPr/>
            </w:rPrChange>
          </w:rPr>
          <w:delText>C</w:delText>
        </w:r>
      </w:del>
      <w:r w:rsidRPr="00210C7B">
        <w:rPr>
          <w:i/>
          <w:rPrChange w:id="139" w:author="Hong Qin" w:date="2013-04-25T06:31:00Z">
            <w:rPr/>
          </w:rPrChange>
        </w:rPr>
        <w:t>erevisiae</w:t>
      </w:r>
      <w:proofErr w:type="spellEnd"/>
      <w:r w:rsidR="000E723B">
        <w:t xml:space="preserve"> </w:t>
      </w:r>
      <w:ins w:id="140" w:author="Hong Qin" w:date="2013-04-25T06:32:00Z">
        <w:r w:rsidR="00067DEC">
          <w:t xml:space="preserve">is a unicellular </w:t>
        </w:r>
        <w:proofErr w:type="gramStart"/>
        <w:r w:rsidR="00067DEC">
          <w:t>organisms</w:t>
        </w:r>
        <w:proofErr w:type="gramEnd"/>
        <w:r w:rsidR="00067DEC">
          <w:t xml:space="preserve"> and </w:t>
        </w:r>
      </w:ins>
      <w:del w:id="141" w:author="Hong Qin" w:date="2013-04-25T06:32:00Z">
        <w:r w:rsidR="000E723B" w:rsidDel="00067DEC">
          <w:delText>cells have</w:delText>
        </w:r>
      </w:del>
      <w:ins w:id="142" w:author="Hong Qin" w:date="2013-04-25T06:32:00Z">
        <w:r w:rsidR="00067DEC">
          <w:t>has</w:t>
        </w:r>
      </w:ins>
      <w:r w:rsidR="000E723B">
        <w:t xml:space="preserve"> proven to be an excellent model organism for the study of cellular aging</w:t>
      </w:r>
      <w:ins w:id="143" w:author="Hong Qin" w:date="2013-04-25T06:32:00Z">
        <w:r w:rsidR="00BA1170">
          <w:t xml:space="preserve"> </w:t>
        </w:r>
      </w:ins>
      <w:r w:rsidR="002E5B6A">
        <w:fldChar w:fldCharType="begin">
          <w:fldData xml:space="preserve">PEVuZE5vdGU+PENpdGU+PEF1dGhvcj5Nb3J0aW1lcjwvQXV0aG9yPjxZZWFyPjE5NTk8L1llYXI+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</w:fldData>
        </w:fldChar>
      </w:r>
      <w:r w:rsidR="002E5B6A">
        <w:instrText xml:space="preserve"> ADDIN EN.CITE </w:instrText>
      </w:r>
      <w:r w:rsidR="002E5B6A">
        <w:fldChar w:fldCharType="begin">
          <w:fldData xml:space="preserve">PEVuZE5vdGU+PENpdGU+PEF1dGhvcj5Nb3J0aW1lcjwvQXV0aG9yPjxZZWFyPjE5NTk8L1llYXI+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</w:fldData>
        </w:fldChar>
      </w:r>
      <w:r w:rsidR="002E5B6A">
        <w:instrText xml:space="preserve"> ADDIN EN.CITE.DATA </w:instrText>
      </w:r>
      <w:r w:rsidR="002E5B6A">
        <w:fldChar w:fldCharType="end"/>
      </w:r>
      <w:r w:rsidR="002E5B6A">
        <w:fldChar w:fldCharType="separate"/>
      </w:r>
      <w:r w:rsidR="002E5B6A">
        <w:rPr>
          <w:noProof/>
        </w:rPr>
        <w:t>[</w:t>
      </w:r>
      <w:hyperlink w:anchor="_ENREF_5" w:tooltip="Mortimer, 1959 #303" w:history="1">
        <w:r w:rsidR="002E5B6A">
          <w:rPr>
            <w:noProof/>
          </w:rPr>
          <w:t>5</w:t>
        </w:r>
      </w:hyperlink>
      <w:r w:rsidR="002E5B6A">
        <w:rPr>
          <w:noProof/>
        </w:rPr>
        <w:t xml:space="preserve">, </w:t>
      </w:r>
      <w:hyperlink w:anchor="_ENREF_6" w:tooltip="Kennedy, 1994 #19" w:history="1">
        <w:r w:rsidR="002E5B6A">
          <w:rPr>
            <w:noProof/>
          </w:rPr>
          <w:t>6</w:t>
        </w:r>
      </w:hyperlink>
      <w:r w:rsidR="002E5B6A">
        <w:rPr>
          <w:noProof/>
        </w:rPr>
        <w:t>]</w:t>
      </w:r>
      <w:r w:rsidR="002E5B6A">
        <w:fldChar w:fldCharType="end"/>
      </w:r>
      <w:r w:rsidR="000E723B">
        <w:t xml:space="preserve">. </w:t>
      </w:r>
      <w:r w:rsidRPr="00210C7B">
        <w:rPr>
          <w:i/>
          <w:rPrChange w:id="144" w:author="Hong Qin" w:date="2013-04-25T06:32:00Z">
            <w:rPr/>
          </w:rPrChange>
        </w:rPr>
        <w:t xml:space="preserve">S. </w:t>
      </w:r>
      <w:proofErr w:type="spellStart"/>
      <w:ins w:id="145" w:author="Hong Qin" w:date="2013-04-25T06:32:00Z">
        <w:r w:rsidRPr="00210C7B">
          <w:rPr>
            <w:i/>
            <w:rPrChange w:id="146" w:author="Hong Qin" w:date="2013-04-25T06:32:00Z">
              <w:rPr/>
            </w:rPrChange>
          </w:rPr>
          <w:t>c</w:t>
        </w:r>
      </w:ins>
      <w:del w:id="147" w:author="Hong Qin" w:date="2013-04-25T06:32:00Z">
        <w:r w:rsidRPr="00210C7B">
          <w:rPr>
            <w:i/>
            <w:rPrChange w:id="148" w:author="Hong Qin" w:date="2013-04-25T06:32:00Z">
              <w:rPr/>
            </w:rPrChange>
          </w:rPr>
          <w:delText>C</w:delText>
        </w:r>
      </w:del>
      <w:r w:rsidRPr="00210C7B">
        <w:rPr>
          <w:i/>
          <w:rPrChange w:id="149" w:author="Hong Qin" w:date="2013-04-25T06:32:00Z">
            <w:rPr/>
          </w:rPrChange>
        </w:rPr>
        <w:t>erevisiae</w:t>
      </w:r>
      <w:proofErr w:type="spellEnd"/>
      <w:r w:rsidRPr="00210C7B">
        <w:rPr>
          <w:i/>
          <w:rPrChange w:id="150" w:author="Hong Qin" w:date="2013-04-25T06:32:00Z">
            <w:rPr/>
          </w:rPrChange>
        </w:rPr>
        <w:t xml:space="preserve"> </w:t>
      </w:r>
      <w:r w:rsidR="000E723B">
        <w:t xml:space="preserve">yeast cells </w:t>
      </w:r>
      <w:del w:id="151" w:author="Hong Qin" w:date="2013-04-25T06:32:00Z">
        <w:r w:rsidR="000E723B" w:rsidDel="00BA1170">
          <w:delText xml:space="preserve">are unicellular organisms that exhibit </w:delText>
        </w:r>
      </w:del>
      <w:r w:rsidR="000E723B">
        <w:t xml:space="preserve">asymmetrical division and have the ability to adapt to severe environmental changes in order to maintain growth and function. Thus, they tend to live to different ages despite their genotypic </w:t>
      </w:r>
      <w:proofErr w:type="gramStart"/>
      <w:r w:rsidR="000E723B">
        <w:t>similarities</w:t>
      </w:r>
      <w:ins w:id="152" w:author="Hong Qin" w:date="2013-04-25T06:34:00Z">
        <w:r w:rsidR="00564751">
          <w:t xml:space="preserve"> </w:t>
        </w:r>
      </w:ins>
      <w:r w:rsidR="000E723B">
        <w:t>.</w:t>
      </w:r>
      <w:proofErr w:type="gramEnd"/>
      <w:r w:rsidR="000E723B">
        <w:t xml:space="preserve"> It has been determined that these yeast cells share a similar complex internal cell structure to higher-level eukaryotes such as plants and animals, and thus exhibit similar molecular mechanisms of aging. Cellular aging in </w:t>
      </w:r>
      <w:ins w:id="153" w:author="Hong Qin" w:date="2013-04-25T06:35:00Z">
        <w:r w:rsidRPr="00210C7B">
          <w:rPr>
            <w:i/>
            <w:rPrChange w:id="154" w:author="Hong Qin" w:date="2013-04-25T06:35:00Z">
              <w:rPr/>
            </w:rPrChange>
          </w:rPr>
          <w:t>S</w:t>
        </w:r>
      </w:ins>
      <w:del w:id="155" w:author="Hong Qin" w:date="2013-04-25T06:35:00Z">
        <w:r w:rsidRPr="00210C7B">
          <w:rPr>
            <w:i/>
            <w:rPrChange w:id="156" w:author="Hong Qin" w:date="2013-04-25T06:35:00Z">
              <w:rPr/>
            </w:rPrChange>
          </w:rPr>
          <w:delText>s</w:delText>
        </w:r>
      </w:del>
      <w:r w:rsidRPr="00210C7B">
        <w:rPr>
          <w:i/>
          <w:rPrChange w:id="157" w:author="Hong Qin" w:date="2013-04-25T06:35:00Z">
            <w:rPr/>
          </w:rPrChange>
        </w:rPr>
        <w:t xml:space="preserve">accharomyces </w:t>
      </w:r>
      <w:proofErr w:type="spellStart"/>
      <w:ins w:id="158" w:author="Hong Qin" w:date="2013-04-25T06:35:00Z">
        <w:r w:rsidRPr="00210C7B">
          <w:rPr>
            <w:i/>
            <w:rPrChange w:id="159" w:author="Hong Qin" w:date="2013-04-25T06:35:00Z">
              <w:rPr/>
            </w:rPrChange>
          </w:rPr>
          <w:t>c</w:t>
        </w:r>
      </w:ins>
      <w:del w:id="160" w:author="Hong Qin" w:date="2013-04-25T06:35:00Z">
        <w:r w:rsidRPr="00210C7B">
          <w:rPr>
            <w:i/>
            <w:rPrChange w:id="161" w:author="Hong Qin" w:date="2013-04-25T06:35:00Z">
              <w:rPr/>
            </w:rPrChange>
          </w:rPr>
          <w:delText>C</w:delText>
        </w:r>
      </w:del>
      <w:r w:rsidRPr="00210C7B">
        <w:rPr>
          <w:i/>
          <w:rPrChange w:id="162" w:author="Hong Qin" w:date="2013-04-25T06:35:00Z">
            <w:rPr/>
          </w:rPrChange>
        </w:rPr>
        <w:t>erevisiae</w:t>
      </w:r>
      <w:proofErr w:type="spellEnd"/>
      <w:r w:rsidR="000E723B">
        <w:t xml:space="preserve"> is most commonly measured in two ways: replicative lifespan</w:t>
      </w:r>
      <w:r w:rsidR="007E5301">
        <w:t xml:space="preserve"> (RLS)</w:t>
      </w:r>
      <w:r w:rsidR="000E723B">
        <w:t>, and chronological lifespan</w:t>
      </w:r>
      <w:r w:rsidR="007E5301">
        <w:t xml:space="preserve"> (CLS)</w:t>
      </w:r>
      <w:r w:rsidR="000E723B">
        <w:t>. Replicative lifespan is defined as the number of daughter cells created by mother cells before they senesce and cease to divide. Chronological lifespan measures how long a cell can survive in an arrested non-dividing state. In this study, cellular aging was measured based on replicative lifespan because this yeast lifespan measurement was more easily available to us.</w:t>
      </w:r>
    </w:p>
    <w:p w14:paraId="7EBB7CAB" w14:textId="77777777" w:rsidR="000E723B" w:rsidRDefault="000E723B" w:rsidP="000E723B">
      <w:pPr>
        <w:spacing w:line="480" w:lineRule="auto"/>
        <w:ind w:firstLine="720"/>
      </w:pPr>
      <w:r>
        <w:t xml:space="preserve">Although several hundreds of genes in yeast have been found to effect cellular aging, none of these genes suggest a mechanism that is directly linked to aging. The factors that have previously shown direct effects on RLS include the silent information regulator 2 (Sir2) protein and calorie restriction (CR). Sir2 effects aging due to the “toxic” accumulation of </w:t>
      </w:r>
      <w:r w:rsidR="00F31585">
        <w:t>extra chromosomal</w:t>
      </w:r>
      <w:r>
        <w:t xml:space="preserve"> </w:t>
      </w:r>
      <w:proofErr w:type="spellStart"/>
      <w:r>
        <w:t>rDNA</w:t>
      </w:r>
      <w:proofErr w:type="spellEnd"/>
      <w:r>
        <w:t xml:space="preserve"> circles (ERCs) in the nucleus of a mother cell that can lead to the replicative aging of yeast </w:t>
      </w:r>
      <w:r w:rsidR="002E5B6A">
        <w:fldChar w:fldCharType="begin"/>
      </w:r>
      <w:r w:rsidR="002E5B6A">
        <w:instrText xml:space="preserve"> ADDIN EN.CITE &lt;EndNote&gt;&lt;Cite&gt;&lt;Author&gt;Sinclair&lt;/Author&gt;&lt;Year&gt;1997&lt;/Year&gt;&lt;RecNum&gt;250&lt;/RecNum&gt;&lt;DisplayText&gt;[7]&lt;/DisplayText&gt;&lt;record&gt;&lt;rec-number&gt;250&lt;/rec-number&gt;&lt;foreign-keys&gt;&lt;key app="EN" db-id="sd50d50edrd0r4erw28xrsvi2drepw5dzpve"&gt;250&lt;/key&gt;&lt;/foreign-keys&gt;&lt;ref-type name="Journal Article"&gt;17&lt;/ref-type&gt;&lt;contributors&gt;&lt;authors&gt;&lt;author&gt;Sinclair, D. A.&lt;/author&gt;&lt;author&gt;Guarente, L.&lt;/author&gt;&lt;/authors&gt;&lt;/contributors&gt;&lt;auth-address&gt;Department of Biology, Massachusetts Institute of Technology, Cambridge 02139, USA.&lt;/auth-address&gt;&lt;titles&gt;&lt;title&gt;Extrachromosomal rDNA circles--a cause of aging in yeast&lt;/title&gt;&lt;secondary-title&gt;Cell&lt;/secondary-title&gt;&lt;/titles&gt;&lt;pages&gt;1033-42&lt;/pages&gt;&lt;volume&gt;91&lt;/volume&gt;&lt;number&gt;7&lt;/number&gt;&lt;keywords&gt;&lt;keyword&gt;Aging/genetics&lt;/keyword&gt;&lt;keyword&gt;Cell Aging&lt;/keyword&gt;&lt;keyword&gt;Cell Nucleolus/chemistry&lt;/keyword&gt;&lt;keyword&gt;DNA Helicases/genetics/physiology&lt;/keyword&gt;&lt;keyword&gt;DNA, Circular/genetics/*physiology&lt;/keyword&gt;&lt;keyword&gt;DNA, Fungal/genetics/*physiology&lt;/keyword&gt;&lt;keyword&gt;DNA, Ribosomal/genetics/*physiology&lt;/keyword&gt;&lt;keyword&gt;Support, Non-U.S. Gov&amp;apos;t&lt;/keyword&gt;&lt;keyword&gt;Support, U.S. Gov&amp;apos;t, P.H.S.&lt;/keyword&gt;&lt;keyword&gt;Time Factors&lt;/keyword&gt;&lt;keyword&gt;Yeasts/*genetics/physiology&lt;/keyword&gt;&lt;/keywords&gt;&lt;dates&gt;&lt;year&gt;1997&lt;/year&gt;&lt;pub-dates&gt;&lt;date&gt;Dec 26&lt;/date&gt;&lt;/pub-dates&gt;&lt;/dates&gt;&lt;accession-num&gt;9428525&lt;/accession-num&gt;&lt;urls&gt;&lt;related-urls&gt;&lt;url&gt;http://www.ncbi.nlm.nih.gov/entrez/query.fcgi?cmd=Retrieve&amp;amp;db=PubMed&amp;amp;dopt=Citation&amp;amp;list_uids=9428525&lt;/url&gt;&lt;/related-urls&gt;&lt;/urls&gt;&lt;/record&gt;&lt;/Cite&gt;&lt;/EndNote&gt;</w:instrText>
      </w:r>
      <w:r w:rsidR="002E5B6A">
        <w:fldChar w:fldCharType="separate"/>
      </w:r>
      <w:r w:rsidR="002E5B6A">
        <w:rPr>
          <w:noProof/>
        </w:rPr>
        <w:t>[</w:t>
      </w:r>
      <w:hyperlink w:anchor="_ENREF_7" w:tooltip="Sinclair, 1997 #250" w:history="1">
        <w:r w:rsidR="002E5B6A">
          <w:rPr>
            <w:noProof/>
          </w:rPr>
          <w:t>7</w:t>
        </w:r>
      </w:hyperlink>
      <w:r w:rsidR="002E5B6A">
        <w:rPr>
          <w:noProof/>
        </w:rPr>
        <w:t>]</w:t>
      </w:r>
      <w:r w:rsidR="002E5B6A">
        <w:fldChar w:fldCharType="end"/>
      </w:r>
      <w:del w:id="163" w:author="Hong Qin" w:date="2013-04-25T06:36:00Z">
        <w:r w:rsidDel="00184B6D">
          <w:delText>(Kerberlein04PLoS)</w:delText>
        </w:r>
      </w:del>
      <w:r>
        <w:t xml:space="preserve">. The deletion of Sir2 increases ERC formation and can thus significantly shortening lifespan. Conversely, it is hypothesized that an over expression of Sir2 will significantly increase life span. In addition to the Sir2 protein, calorie restriction has been found to have an effect on RLS. CR has been found to extend both RLS and CLS, and can be achieved by decreasing the glucose levels in the culture medium. The molecular mechanism for this phenomenon is unclear, but proteins, Mdh1 and Aat1, have been identified as factors that affect calorie restriction </w:t>
      </w:r>
      <w:commentRangeStart w:id="164"/>
      <w:r>
        <w:t>(</w:t>
      </w:r>
      <w:r w:rsidR="00210C7B" w:rsidRPr="002E5B6A">
        <w:rPr>
          <w:b/>
          <w:highlight w:val="yellow"/>
          <w:rPrChange w:id="165" w:author="hong qin" w:date="2013-04-29T10:38:00Z">
            <w:rPr/>
          </w:rPrChange>
        </w:rPr>
        <w:t>citation?)</w:t>
      </w:r>
      <w:r w:rsidRPr="002E5B6A">
        <w:rPr>
          <w:highlight w:val="yellow"/>
          <w:rPrChange w:id="166" w:author="hong qin" w:date="2013-04-29T10:38:00Z">
            <w:rPr/>
          </w:rPrChange>
        </w:rPr>
        <w:t>.</w:t>
      </w:r>
      <w:commentRangeEnd w:id="164"/>
      <w:r w:rsidR="002E5B6A">
        <w:rPr>
          <w:rStyle w:val="CommentReference"/>
        </w:rPr>
        <w:commentReference w:id="164"/>
      </w:r>
    </w:p>
    <w:p w14:paraId="79AA95D7" w14:textId="77777777" w:rsidR="000E723B" w:rsidRDefault="000E723B" w:rsidP="000E723B">
      <w:pPr>
        <w:spacing w:line="480" w:lineRule="auto"/>
        <w:ind w:firstLine="720"/>
      </w:pPr>
      <w:r>
        <w:t xml:space="preserve">It has been found that </w:t>
      </w:r>
      <w:proofErr w:type="spellStart"/>
      <w:r>
        <w:t>genotypically</w:t>
      </w:r>
      <w:proofErr w:type="spellEnd"/>
      <w:r>
        <w:t xml:space="preserve"> homogeneous yeast cells from the same colony will live to different ages under identical environmental circumstances, suggesting that aging is a </w:t>
      </w:r>
      <w:del w:id="167" w:author="Hong Qin" w:date="2013-04-25T06:37:00Z">
        <w:r w:rsidDel="00184B6D">
          <w:delText xml:space="preserve">somewhat </w:delText>
        </w:r>
      </w:del>
      <w:ins w:id="168" w:author="Hong Qin" w:date="2013-04-25T06:37:00Z">
        <w:r w:rsidR="00184B6D">
          <w:t xml:space="preserve">largely </w:t>
        </w:r>
      </w:ins>
      <w:r>
        <w:t>stochastic process</w:t>
      </w:r>
      <w:ins w:id="169" w:author="Hong Qin" w:date="2013-04-25T06:36:00Z">
        <w:r w:rsidR="00184B6D">
          <w:t xml:space="preserve"> </w:t>
        </w:r>
      </w:ins>
      <w:r w:rsidR="002E5B6A">
        <w:fldChar w:fldCharType="begin"/>
      </w:r>
      <w:r w:rsidR="002E5B6A">
        <w:instrText xml:space="preserve"> ADDIN EN.CITE &lt;EndNote&gt;&lt;Cite&gt;&lt;Author&gt;Qin&lt;/Author&gt;&lt;Year&gt;2006&lt;/Year&gt;&lt;RecNum&gt;461&lt;/RecNum&gt;&lt;DisplayText&gt;[8]&lt;/DisplayText&gt;&lt;record&gt;&lt;rec-number&gt;461&lt;/rec-number&gt;&lt;foreign-keys&gt;&lt;key app="EN" db-id="sd50d50edrd0r4erw28xrsvi2drepw5dzpve"&gt;461&lt;/key&gt;&lt;/foreign-keys&gt;&lt;ref-type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2E5B6A">
        <w:fldChar w:fldCharType="separate"/>
      </w:r>
      <w:r w:rsidR="002E5B6A">
        <w:rPr>
          <w:noProof/>
        </w:rPr>
        <w:t>[</w:t>
      </w:r>
      <w:hyperlink w:anchor="_ENREF_8" w:tooltip="Qin, 2006 #461" w:history="1">
        <w:r w:rsidR="002E5B6A">
          <w:rPr>
            <w:noProof/>
          </w:rPr>
          <w:t>8</w:t>
        </w:r>
      </w:hyperlink>
      <w:r w:rsidR="002E5B6A">
        <w:rPr>
          <w:noProof/>
        </w:rPr>
        <w:t>]</w:t>
      </w:r>
      <w:r w:rsidR="002E5B6A">
        <w:fldChar w:fldCharType="end"/>
      </w:r>
      <w:r>
        <w:t>. Despite this, there exist universal characteristics of aging at the demographic level (</w:t>
      </w:r>
      <w:proofErr w:type="spellStart"/>
      <w:r>
        <w:t>Strehler-Mildvan</w:t>
      </w:r>
      <w:proofErr w:type="spellEnd"/>
      <w:r>
        <w:t xml:space="preserve"> correlation), suggesting a common principle in the stochastic processes of aging</w:t>
      </w:r>
      <w:ins w:id="170" w:author="Hong Qin" w:date="2013-04-25T06:37:00Z">
        <w:r w:rsidR="00184B6D">
          <w:t xml:space="preserve"> </w:t>
        </w:r>
      </w:ins>
      <w:r w:rsidR="002E5B6A">
        <w:fldChar w:fldCharType="begin"/>
      </w:r>
      <w:r w:rsidR="002E5B6A">
        <w:instrText xml:space="preserve"> ADDIN EN.CITE &lt;EndNote&gt;&lt;Cite&gt;&lt;Author&gt;Qin&lt;/Author&gt;&lt;Year&gt;2006&lt;/Year&gt;&lt;RecNum&gt;461&lt;/RecNum&gt;&lt;DisplayText&gt;[8]&lt;/DisplayText&gt;&lt;record&gt;&lt;rec-number&gt;461&lt;/rec-number&gt;&lt;foreign-keys&gt;&lt;key app="EN" db-id="sd50d50edrd0r4erw28xrsvi2drepw5dzpve"&gt;461&lt;/key&gt;&lt;/foreign-keys&gt;&lt;ref-type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2E5B6A">
        <w:fldChar w:fldCharType="separate"/>
      </w:r>
      <w:r w:rsidR="002E5B6A">
        <w:rPr>
          <w:noProof/>
        </w:rPr>
        <w:t>[</w:t>
      </w:r>
      <w:hyperlink w:anchor="_ENREF_8" w:tooltip="Qin, 2006 #461" w:history="1">
        <w:r w:rsidR="002E5B6A">
          <w:rPr>
            <w:noProof/>
          </w:rPr>
          <w:t>8</w:t>
        </w:r>
      </w:hyperlink>
      <w:r w:rsidR="002E5B6A">
        <w:rPr>
          <w:noProof/>
        </w:rPr>
        <w:t>]</w:t>
      </w:r>
      <w:r w:rsidR="002E5B6A">
        <w:fldChar w:fldCharType="end"/>
      </w:r>
      <w:r>
        <w:t xml:space="preserve">. Several models of cellular aging have been hypothesized in attempts to accurately define cellular aging, for instance the two-parameter </w:t>
      </w:r>
      <w:proofErr w:type="spellStart"/>
      <w:r>
        <w:t>Gompertz</w:t>
      </w:r>
      <w:proofErr w:type="spellEnd"/>
      <w:r>
        <w:t xml:space="preserve"> model. </w:t>
      </w:r>
    </w:p>
    <w:p w14:paraId="204364B3" w14:textId="77777777" w:rsidR="000E723B" w:rsidRPr="000E723B" w:rsidRDefault="000E723B" w:rsidP="00146991">
      <w:pPr>
        <w:spacing w:line="480" w:lineRule="auto"/>
        <w:ind w:left="2790"/>
      </w:pPr>
      <m:oMathPara>
        <m:oMathParaPr>
          <m:jc m:val="center"/>
        </m:oMathParaPr>
        <m:oMath>
          <m:r>
            <w:rPr>
              <w:rFonts w:ascii="Cambria Math" w:hAnsi="Cambria Math" w:cs="Arial" w:hint="eastAsia"/>
              <w:sz w:val="22"/>
              <w:szCs w:val="22"/>
            </w:rPr>
            <m:t>m</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hint="eastAsia"/>
                  <w:sz w:val="22"/>
                  <w:szCs w:val="22"/>
                </w:rPr>
                <m:t>1</m:t>
              </m:r>
            </m:num>
            <m:den>
              <m:r>
                <w:rPr>
                  <w:rFonts w:ascii="Cambria Math" w:hAnsi="Cambria Math" w:cs="Arial" w:hint="eastAsia"/>
                  <w:sz w:val="22"/>
                  <w:szCs w:val="22"/>
                </w:rPr>
                <m:t>s</m:t>
              </m:r>
            </m:den>
          </m:f>
          <m:f>
            <m:fPr>
              <m:ctrlPr>
                <w:rPr>
                  <w:rFonts w:ascii="Cambria Math" w:hAnsi="Cambria Math" w:cs="Arial"/>
                  <w:i/>
                  <w:sz w:val="22"/>
                  <w:szCs w:val="22"/>
                </w:rPr>
              </m:ctrlPr>
            </m:fPr>
            <m:num>
              <m:r>
                <w:rPr>
                  <w:rFonts w:ascii="Cambria Math" w:hAnsi="Cambria Math" w:cs="Arial" w:hint="eastAsia"/>
                  <w:sz w:val="22"/>
                  <w:szCs w:val="22"/>
                </w:rPr>
                <m:t>ds</m:t>
              </m:r>
            </m:num>
            <m:den>
              <m:r>
                <w:rPr>
                  <w:rFonts w:ascii="Cambria Math" w:hAnsi="Cambria Math" w:cs="Arial" w:hint="eastAsia"/>
                  <w:sz w:val="22"/>
                  <w:szCs w:val="22"/>
                </w:rPr>
                <m:t>dt</m:t>
              </m:r>
            </m:den>
          </m:f>
          <m:r>
            <w:rPr>
              <w:rFonts w:ascii="Cambria Math" w:hAnsi="Cambria Math" w:cs="Arial" w:hint="eastAsia"/>
              <w:sz w:val="22"/>
              <w:szCs w:val="22"/>
            </w:rPr>
            <m:t>=</m:t>
          </m:r>
          <m:sSub>
            <m:sSubPr>
              <m:ctrlPr>
                <w:rPr>
                  <w:rFonts w:ascii="Cambria Math" w:hAnsi="Cambria Math" w:cs="Arial"/>
                  <w:i/>
                  <w:sz w:val="22"/>
                  <w:szCs w:val="22"/>
                </w:rPr>
              </m:ctrlPr>
            </m:sSubPr>
            <m:e>
              <m:r>
                <w:rPr>
                  <w:rFonts w:ascii="Cambria Math" w:hAnsi="Cambria Math" w:cs="Arial" w:hint="eastAsia"/>
                  <w:sz w:val="22"/>
                  <w:szCs w:val="22"/>
                </w:rPr>
                <m:t>m</m:t>
              </m:r>
            </m:e>
            <m:sub>
              <m:r>
                <w:rPr>
                  <w:rFonts w:ascii="Cambria Math" w:hAnsi="Cambria Math" w:cs="Arial" w:hint="eastAsia"/>
                  <w:sz w:val="22"/>
                  <w:szCs w:val="22"/>
                </w:rPr>
                <m:t>0</m:t>
              </m:r>
            </m:sub>
          </m:sSub>
          <m:sSup>
            <m:sSupPr>
              <m:ctrlPr>
                <w:rPr>
                  <w:rFonts w:ascii="Cambria Math" w:hAnsi="Cambria Math" w:cs="Arial"/>
                  <w:i/>
                  <w:sz w:val="22"/>
                  <w:szCs w:val="22"/>
                </w:rPr>
              </m:ctrlPr>
            </m:sSupPr>
            <m:e>
              <m:r>
                <w:rPr>
                  <w:rFonts w:ascii="Cambria Math" w:hAnsi="Cambria Math" w:cs="Arial" w:hint="eastAsia"/>
                  <w:sz w:val="22"/>
                  <w:szCs w:val="22"/>
                </w:rPr>
                <m:t xml:space="preserve"> e</m:t>
              </m:r>
            </m:e>
            <m:sup>
              <m:r>
                <w:rPr>
                  <w:rFonts w:ascii="Cambria Math" w:hAnsi="Cambria Math" w:cs="Arial" w:hint="eastAsia"/>
                  <w:sz w:val="22"/>
                  <w:szCs w:val="22"/>
                </w:rPr>
                <m:t>Gt</m:t>
              </m:r>
            </m:sup>
          </m:sSup>
          <m:r>
            <w:rPr>
              <w:rFonts w:ascii="Cambria Math" w:hAnsi="Cambria Math" w:cs="Arial" w:hint="eastAsia"/>
              <w:sz w:val="22"/>
              <w:szCs w:val="22"/>
            </w:rPr>
            <m:t xml:space="preserve">                                     Eq.1</m:t>
          </m:r>
        </m:oMath>
      </m:oMathPara>
    </w:p>
    <w:p w14:paraId="547AE9CA" w14:textId="77777777" w:rsidR="000E723B" w:rsidRDefault="000E723B" w:rsidP="000E723B">
      <w:pPr>
        <w:spacing w:line="480" w:lineRule="auto"/>
        <w:ind w:firstLine="720"/>
      </w:pPr>
      <w:r>
        <w:t>Where m is the mortality rate, m</w:t>
      </w:r>
      <w:r>
        <w:rPr>
          <w:vertAlign w:val="subscript"/>
        </w:rPr>
        <w:t>0</w:t>
      </w:r>
      <w:r>
        <w:t xml:space="preserve"> is the initial mortality rate, s is the survival fraction of a population (i.e. viability), t is time, and the </w:t>
      </w:r>
      <w:proofErr w:type="spellStart"/>
      <w:r>
        <w:t>Gompertz</w:t>
      </w:r>
      <w:proofErr w:type="spellEnd"/>
      <w:r>
        <w:t xml:space="preserve"> coefficient G, determines the acceleration rate of mortality rate over time and is therefore a parameter for aging. The </w:t>
      </w:r>
      <w:proofErr w:type="spellStart"/>
      <w:r>
        <w:t>Gompertz</w:t>
      </w:r>
      <w:proofErr w:type="spellEnd"/>
      <w:r>
        <w:t xml:space="preserve"> model ties to the </w:t>
      </w:r>
      <w:proofErr w:type="spellStart"/>
      <w:r>
        <w:t>Strehler-Mildvan</w:t>
      </w:r>
      <w:proofErr w:type="spellEnd"/>
      <w:r>
        <w:t xml:space="preserve"> correlation because it observes a negative correlation between G and the natural log of the initial mortality rate (this correlation was first observed in humans with the </w:t>
      </w:r>
      <w:proofErr w:type="spellStart"/>
      <w:r>
        <w:t>Strehler-Mildvan</w:t>
      </w:r>
      <w:proofErr w:type="spellEnd"/>
      <w:r>
        <w:t xml:space="preserve"> correlation). This correlation implies that there could exist an underlying model to determine cellular aging.</w:t>
      </w:r>
    </w:p>
    <w:p w14:paraId="0A67BE28" w14:textId="77777777" w:rsidR="000E723B" w:rsidRDefault="000E723B" w:rsidP="000E723B">
      <w:pPr>
        <w:spacing w:line="480" w:lineRule="auto"/>
        <w:ind w:firstLine="720"/>
      </w:pPr>
      <w:r>
        <w:t>Previous research has provided evidence that cellular aging is an emergent property of gene networks, which allow for the communication of molecules inside the cell (</w:t>
      </w:r>
      <w:del w:id="171" w:author="Hong Qin" w:date="2013-04-25T06:37:00Z">
        <w:r w:rsidDel="006F7E52">
          <w:delText>citation</w:delText>
        </w:r>
      </w:del>
      <w:ins w:id="172" w:author="Hong Qin" w:date="2013-04-25T06:37:00Z">
        <w:r w:rsidR="006F7E52">
          <w:t>Qin, manuscript in preparation</w:t>
        </w:r>
      </w:ins>
      <w:r>
        <w:t>). These gene networks are made up of a supply of DNA segments that interact with one another, but the level of gene expression varies depending on the type of cell and the environment. Based on earlier studies, it is evident that these gene networks allow the cell to adapt and survive, and thus depicts the robustness of the cell.</w:t>
      </w:r>
    </w:p>
    <w:p w14:paraId="48F6BADB" w14:textId="77777777" w:rsidR="000E723B" w:rsidRDefault="000E723B" w:rsidP="000E723B">
      <w:pPr>
        <w:spacing w:line="480" w:lineRule="auto"/>
        <w:ind w:firstLine="720"/>
      </w:pPr>
      <w:r>
        <w:t xml:space="preserve">In this study, we investigate the interconnection between cellular robustness and cellular aging in the yeast Saccharomyces </w:t>
      </w:r>
      <w:proofErr w:type="spellStart"/>
      <w:r w:rsidR="00F31585">
        <w:t>Cerevisiae</w:t>
      </w:r>
      <w:proofErr w:type="spellEnd"/>
      <w:r>
        <w:t>. Cellular robustness is defined as the ability of a cell to maintain homeostasis throughout genetic, environmental, or stochastic perturbations, such as temperature, time, and cellular damage. Previous research has hypothesized that cells with greater robustness experience a longer lifespan and that phenotypic capacitors influence robustness (</w:t>
      </w:r>
      <w:ins w:id="173" w:author="Hong Qin" w:date="2013-04-25T06:38:00Z">
        <w:r w:rsidR="00890F4C">
          <w:t>Qin, manuscript in preparation</w:t>
        </w:r>
      </w:ins>
      <w:del w:id="174" w:author="Hong Qin" w:date="2013-04-25T06:38:00Z">
        <w:r w:rsidDel="00890F4C">
          <w:delText>citation?</w:delText>
        </w:r>
      </w:del>
      <w:r>
        <w:t xml:space="preserve">). Since cellular aging is defined as the deterioration of cellular functions, it follows that as a cell’s network robustness decreases it will be less able to adapt against external perturbations, causing a depletion of functionality of the protein activities (aging). Specifically, the </w:t>
      </w:r>
      <w:proofErr w:type="spellStart"/>
      <w:r>
        <w:t>Gompertz</w:t>
      </w:r>
      <w:proofErr w:type="spellEnd"/>
      <w:r>
        <w:t xml:space="preserve"> model predicts a positive correlation between cellular aging and cellular robustness. </w:t>
      </w:r>
      <w:r w:rsidR="00F31585">
        <w:t xml:space="preserve">Thus, leading to the formulation of our hypothesis in this study that replicative lifespan in S. </w:t>
      </w:r>
      <w:proofErr w:type="spellStart"/>
      <w:r w:rsidR="00F31585">
        <w:t>Cerevisiae</w:t>
      </w:r>
      <w:proofErr w:type="spellEnd"/>
      <w:r w:rsidR="00F31585">
        <w:t xml:space="preserve"> will be directly correlated to robustness and thus to several different proxies of robustness. </w:t>
      </w:r>
      <w:r>
        <w:t>The robustness proxies that we investigated in this study included: the number of protein interactions, the number of genetic interactions, evolutionary distance, fitness, and morphological plasticity. These robustness factors were selected because data in these areas was most easily accessible. This study examined each robustness proxy to determine the relationship to replicative lifespan using R statistical software. We examined the relationships between each individual robustness proxy and RLS, the robustness proxies to each other, and multiple combinations of the robustness proxies to RLS.</w:t>
      </w:r>
    </w:p>
    <w:p w14:paraId="3C6B317C" w14:textId="77777777" w:rsidR="00003AD7" w:rsidRDefault="00003AD7" w:rsidP="000E723B">
      <w:pPr>
        <w:spacing w:line="480" w:lineRule="auto"/>
        <w:rPr>
          <w:b/>
        </w:rPr>
      </w:pPr>
    </w:p>
    <w:p w14:paraId="77563849" w14:textId="77777777" w:rsidR="00003AD7" w:rsidRDefault="00003AD7" w:rsidP="00003AD7">
      <w:pPr>
        <w:spacing w:line="480" w:lineRule="auto"/>
        <w:rPr>
          <w:b/>
        </w:rPr>
      </w:pPr>
      <w:r>
        <w:rPr>
          <w:b/>
        </w:rPr>
        <w:br w:type="page"/>
      </w:r>
    </w:p>
    <w:p w14:paraId="41BA4B58" w14:textId="77777777" w:rsidR="00152713" w:rsidRDefault="00003AD7" w:rsidP="00152713">
      <w:pPr>
        <w:pStyle w:val="Heading1"/>
        <w:pPrChange w:id="175" w:author="Hong Qin" w:date="2013-04-26T13:24:00Z">
          <w:pPr>
            <w:spacing w:line="480" w:lineRule="auto"/>
          </w:pPr>
        </w:pPrChange>
      </w:pPr>
      <w:bookmarkStart w:id="176" w:name="_Toc354995425"/>
      <w:r>
        <w:t>MATERIALS AND METHODS</w:t>
      </w:r>
      <w:bookmarkEnd w:id="176"/>
    </w:p>
    <w:p w14:paraId="22E94E81" w14:textId="77777777" w:rsidR="008C64CF" w:rsidRPr="008C64CF" w:rsidRDefault="008C64CF">
      <w:pPr>
        <w:pStyle w:val="Heading2"/>
        <w:rPr>
          <w:i/>
        </w:rPr>
        <w:pPrChange w:id="177" w:author="hong qin" w:date="2013-04-29T10:40:00Z">
          <w:pPr>
            <w:spacing w:line="480" w:lineRule="auto"/>
          </w:pPr>
        </w:pPrChange>
      </w:pPr>
      <w:bookmarkStart w:id="178" w:name="_Toc354995426"/>
      <w:r>
        <w:rPr>
          <w:i/>
        </w:rPr>
        <w:t>Data Source</w:t>
      </w:r>
      <w:bookmarkEnd w:id="178"/>
    </w:p>
    <w:p w14:paraId="6B75750A" w14:textId="77777777" w:rsidR="008C64CF" w:rsidRDefault="008C64CF" w:rsidP="008C64CF">
      <w:pPr>
        <w:spacing w:line="480" w:lineRule="auto"/>
        <w:ind w:firstLine="720"/>
      </w:pPr>
      <w:r>
        <w:t xml:space="preserve">RLS data for 564 different Saccharomyces </w:t>
      </w:r>
      <w:proofErr w:type="spellStart"/>
      <w:r w:rsidR="00F31585">
        <w:t>Cerevisiae</w:t>
      </w:r>
      <w:proofErr w:type="spellEnd"/>
      <w:r>
        <w:t xml:space="preserve"> yeast gene deletion mutants was obtained from the </w:t>
      </w:r>
      <w:proofErr w:type="spellStart"/>
      <w:r>
        <w:t>Kaeberlein</w:t>
      </w:r>
      <w:proofErr w:type="spellEnd"/>
      <w:r>
        <w:t xml:space="preserve"> group. Growth fitness measures in various conditions were obtained from Steinmetz, et.al. </w:t>
      </w:r>
      <w:proofErr w:type="gramStart"/>
      <w:r>
        <w:t xml:space="preserve">2002 and </w:t>
      </w:r>
      <w:proofErr w:type="spellStart"/>
      <w:r>
        <w:t>Deutschbauer</w:t>
      </w:r>
      <w:proofErr w:type="spellEnd"/>
      <w:r>
        <w:t>, et.al.</w:t>
      </w:r>
      <w:proofErr w:type="gramEnd"/>
      <w:r>
        <w:t xml:space="preserve"> 2005. Severa</w:t>
      </w:r>
      <w:r w:rsidRPr="00482C4E">
        <w:t xml:space="preserve">l network datasets were used including protein-protein interactions from DIP, </w:t>
      </w:r>
      <w:proofErr w:type="spellStart"/>
      <w:r w:rsidRPr="00482C4E">
        <w:t>BioGRID</w:t>
      </w:r>
      <w:proofErr w:type="spellEnd"/>
      <w:r w:rsidRPr="00482C4E">
        <w:t xml:space="preserve">, and BIND </w:t>
      </w:r>
      <w:r w:rsidR="002E5B6A">
        <w:fldChar w:fldCharType="begin">
          <w:fldData xml:space="preserve">PEVuZE5vdGU+PENpdGU+PEF1dGhvcj5YZW5hcmlvczwvQXV0aG9yPjxZZWFyPjIwMDA8L1llYXI+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a2V5cz48a2V5IGFwcD0iRU4iIGRiLWlkPSJzZDUwZDUwZWRyZDByNGVydzI4eHJzdmkyZHJlcHc1
ZHpwdmUiPjI0NjI8L2tleT48L2ZvcmVpZ24ta2V5cz48cmVmLXR5cGUgbmFtZT0iSm91cm5hbCBB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TnVjbGVpYyBhY2lkcyByZXNlYXJjaDwvYWx0LXRpdGxlPjwvdGl0bGVzPjxwYWdlcz5ENjk4LTcw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==
</w:fldData>
        </w:fldChar>
      </w:r>
      <w:r w:rsidR="002E5B6A">
        <w:instrText xml:space="preserve"> ADDIN EN.CITE </w:instrText>
      </w:r>
      <w:r w:rsidR="002E5B6A">
        <w:fldChar w:fldCharType="begin">
          <w:fldData xml:space="preserve">PEVuZE5vdGU+PENpdGU+PEF1dGhvcj5YZW5hcmlvczwvQXV0aG9yPjxZZWFyPjIwMDA8L1llYXI+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a2V5cz48a2V5IGFwcD0iRU4iIGRiLWlkPSJzZDUwZDUwZWRyZDByNGVydzI4eHJzdmkyZHJlcHc1
ZHpwdmUiPjI0NjI8L2tleT48L2ZvcmVpZ24ta2V5cz48cmVmLXR5cGUgbmFtZT0iSm91cm5hbCBB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TnVjbGVpYyBhY2lkcyByZXNlYXJjaDwvYWx0LXRpdGxlPjwvdGl0bGVzPjxwYWdlcz5ENjk4LTcw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==
</w:fldData>
        </w:fldChar>
      </w:r>
      <w:r w:rsidR="002E5B6A">
        <w:instrText xml:space="preserve"> ADDIN EN.CITE.DATA </w:instrText>
      </w:r>
      <w:r w:rsidR="002E5B6A">
        <w:fldChar w:fldCharType="end"/>
      </w:r>
      <w:r w:rsidR="002E5B6A">
        <w:fldChar w:fldCharType="separate"/>
      </w:r>
      <w:r w:rsidR="002E5B6A">
        <w:rPr>
          <w:noProof/>
        </w:rPr>
        <w:t>[</w:t>
      </w:r>
      <w:hyperlink w:anchor="_ENREF_9" w:tooltip="Xenarios, 2000 #1618" w:history="1">
        <w:r w:rsidR="002E5B6A">
          <w:rPr>
            <w:noProof/>
          </w:rPr>
          <w:t>9-11</w:t>
        </w:r>
      </w:hyperlink>
      <w:r w:rsidR="002E5B6A">
        <w:rPr>
          <w:noProof/>
        </w:rPr>
        <w:t>]</w:t>
      </w:r>
      <w:r w:rsidR="002E5B6A">
        <w:fldChar w:fldCharType="end"/>
      </w:r>
      <w:del w:id="179" w:author="Hong Qin" w:date="2013-04-25T06:31:00Z">
        <w:r w:rsidRPr="00482C4E" w:rsidDel="009D3EFB">
          <w:delText>{Xenarios, 2000 #1618;Bader, 2003 #2459;Stark, 2011 #2462}</w:delText>
        </w:r>
      </w:del>
      <w:r w:rsidRPr="00482C4E">
        <w:t xml:space="preserve">, protein complexes </w:t>
      </w:r>
      <w:r w:rsidR="002E5B6A">
        <w:fldChar w:fldCharType="begin">
          <w:fldData xml:space="preserve">PEVuZE5vdGU+PENpdGU+PEF1dGhvcj5XYXJyaW5nZXI8L0F1dGhvcj48WWVhcj4yMDAzPC9ZZWFy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bi1rZXlzPjxrZXkgYXBwPSJFTiIgZGItaWQ9InNkNTBkNTBlZHJkMHI0ZXJ3Mjh4cnN2aTJkcmVw
dzVkenB2ZSI+MTk2OTwva2V5PjwvZm9yZWlnbi1rZXlzPjxyZWYtdHlwZSBuYW1lPSJKb3VybmFs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dGF0ZXMgb2YgQW1lcmljYTwvYWx0LXRpdGxlPjwvdGl0bGVzPjxwYWdlcz4xNTcyNC05PC9wYWdl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</w:fldData>
        </w:fldChar>
      </w:r>
      <w:r w:rsidR="002E5B6A">
        <w:instrText xml:space="preserve"> ADDIN EN.CITE </w:instrText>
      </w:r>
      <w:r w:rsidR="002E5B6A">
        <w:fldChar w:fldCharType="begin">
          <w:fldData xml:space="preserve">PEVuZE5vdGU+PENpdGU+PEF1dGhvcj5XYXJyaW5nZXI8L0F1dGhvcj48WWVhcj4yMDAzPC9ZZWFy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bi1rZXlzPjxrZXkgYXBwPSJFTiIgZGItaWQ9InNkNTBkNTBlZHJkMHI0ZXJ3Mjh4cnN2aTJkcmVw
dzVkenB2ZSI+MTk2OTwva2V5PjwvZm9yZWlnbi1rZXlzPjxyZWYtdHlwZSBuYW1lPSJKb3VybmFs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dGF0ZXMgb2YgQW1lcmljYTwvYWx0LXRpdGxlPjwvdGl0bGVzPjxwYWdlcz4xNTcyNC05PC9wYWdl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</w:fldData>
        </w:fldChar>
      </w:r>
      <w:r w:rsidR="002E5B6A">
        <w:instrText xml:space="preserve"> ADDIN EN.CITE.DATA </w:instrText>
      </w:r>
      <w:r w:rsidR="002E5B6A">
        <w:fldChar w:fldCharType="end"/>
      </w:r>
      <w:r w:rsidR="002E5B6A">
        <w:fldChar w:fldCharType="separate"/>
      </w:r>
      <w:r w:rsidR="002E5B6A">
        <w:rPr>
          <w:noProof/>
        </w:rPr>
        <w:t>[</w:t>
      </w:r>
      <w:hyperlink w:anchor="_ENREF_12" w:tooltip="Warringer, 2003 #261" w:history="1">
        <w:r w:rsidR="002E5B6A">
          <w:rPr>
            <w:noProof/>
          </w:rPr>
          <w:t>12</w:t>
        </w:r>
      </w:hyperlink>
      <w:r w:rsidR="002E5B6A">
        <w:rPr>
          <w:noProof/>
        </w:rPr>
        <w:t xml:space="preserve">, </w:t>
      </w:r>
      <w:hyperlink w:anchor="_ENREF_13" w:tooltip="Warringer, 2003 #1969" w:history="1">
        <w:r w:rsidR="002E5B6A">
          <w:rPr>
            <w:noProof/>
          </w:rPr>
          <w:t>13</w:t>
        </w:r>
      </w:hyperlink>
      <w:r w:rsidR="002E5B6A">
        <w:rPr>
          <w:noProof/>
        </w:rPr>
        <w:t>]</w:t>
      </w:r>
      <w:r w:rsidR="002E5B6A">
        <w:fldChar w:fldCharType="end"/>
      </w:r>
      <w:del w:id="180" w:author="Hong Qin" w:date="2013-04-25T06:31:00Z">
        <w:r w:rsidRPr="00482C4E" w:rsidDel="009D3EFB">
          <w:delText>{Warringer, 2003 #261;Warringer, 2003 #1969;Warringer, 2003 #261;Warringer, 2003 #1969}</w:delText>
        </w:r>
      </w:del>
      <w:r w:rsidRPr="00482C4E">
        <w:t>,</w:t>
      </w:r>
      <w:r>
        <w:t xml:space="preserve"> and</w:t>
      </w:r>
      <w:r w:rsidRPr="00482C4E">
        <w:t xml:space="preserve"> genetic interactions </w:t>
      </w:r>
      <w:r w:rsidR="002E5B6A">
        <w:fldChar w:fldCharType="begin">
          <w:fldData xml:space="preserve">PEVuZE5vdGU+PENpdGU+PEF1dGhvcj5Db3N0YW56bzwvQXV0aG9yPjxZZWFyPjIwMTA8L1llYXI+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</w:fldData>
        </w:fldChar>
      </w:r>
      <w:r w:rsidR="002E5B6A">
        <w:instrText xml:space="preserve"> ADDIN EN.CITE </w:instrText>
      </w:r>
      <w:r w:rsidR="002E5B6A">
        <w:fldChar w:fldCharType="begin">
          <w:fldData xml:space="preserve">PEVuZE5vdGU+PENpdGU+PEF1dGhvcj5Db3N0YW56bzwvQXV0aG9yPjxZZWFyPjIwMTA8L1llYXI+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</w:fldData>
        </w:fldChar>
      </w:r>
      <w:r w:rsidR="002E5B6A">
        <w:instrText xml:space="preserve"> ADDIN EN.CITE.DATA </w:instrText>
      </w:r>
      <w:r w:rsidR="002E5B6A">
        <w:fldChar w:fldCharType="end"/>
      </w:r>
      <w:r w:rsidR="002E5B6A">
        <w:fldChar w:fldCharType="separate"/>
      </w:r>
      <w:r w:rsidR="002E5B6A">
        <w:rPr>
          <w:noProof/>
        </w:rPr>
        <w:t>[</w:t>
      </w:r>
      <w:hyperlink w:anchor="_ENREF_14" w:tooltip="Costanzo, 2010 #2074" w:history="1">
        <w:r w:rsidR="002E5B6A">
          <w:rPr>
            <w:noProof/>
          </w:rPr>
          <w:t>14</w:t>
        </w:r>
      </w:hyperlink>
      <w:r w:rsidR="002E5B6A">
        <w:rPr>
          <w:noProof/>
        </w:rPr>
        <w:t>]</w:t>
      </w:r>
      <w:r w:rsidR="002E5B6A">
        <w:fldChar w:fldCharType="end"/>
      </w:r>
      <w:del w:id="181" w:author="Hong Qin" w:date="2013-04-25T06:31:00Z">
        <w:r w:rsidRPr="00482C4E" w:rsidDel="009D3EFB">
          <w:delText>{Costanzo, 2010 #2074}</w:delText>
        </w:r>
      </w:del>
      <w:r w:rsidRPr="00482C4E">
        <w:t>.</w:t>
      </w:r>
      <w:r>
        <w:t xml:space="preserve"> Evolutionary distance data was given by Dr. Hong Qin.</w:t>
      </w:r>
      <w:r w:rsidRPr="00482C4E">
        <w:t xml:space="preserve"> </w:t>
      </w:r>
      <w:r>
        <w:t xml:space="preserve">Yeast deletion mutation with known effects on morphology is available at the Saccharomyces </w:t>
      </w:r>
      <w:proofErr w:type="spellStart"/>
      <w:r w:rsidR="00F31585">
        <w:t>Cerevisiae</w:t>
      </w:r>
      <w:proofErr w:type="spellEnd"/>
      <w:r>
        <w:t xml:space="preserve"> Morphological Database (SCMD, </w:t>
      </w:r>
      <w:del w:id="182" w:author="hong qin" w:date="2013-04-29T10:38:00Z">
        <w:r w:rsidR="00210C7B" w:rsidDel="002E5B6A">
          <w:fldChar w:fldCharType="begin"/>
        </w:r>
        <w:r w:rsidR="00210C7B" w:rsidDel="002E5B6A">
          <w:delInstrText>HYPERLINK "http://scmd.gi.k.u-tokyo.ac.jp/"</w:delInstrText>
        </w:r>
        <w:r w:rsidR="00210C7B" w:rsidDel="002E5B6A">
          <w:fldChar w:fldCharType="separate"/>
        </w:r>
        <w:r w:rsidRPr="002E5B6A" w:rsidDel="002E5B6A">
          <w:rPr>
            <w:rPrChange w:id="183" w:author="hong qin" w:date="2013-04-29T10:38:00Z">
              <w:rPr>
                <w:rStyle w:val="Hyperlink"/>
              </w:rPr>
            </w:rPrChange>
          </w:rPr>
          <w:delText>http://scmd.gi.k.u-tokyo.ac.jp/</w:delText>
        </w:r>
        <w:r w:rsidR="00210C7B" w:rsidDel="002E5B6A">
          <w:fldChar w:fldCharType="end"/>
        </w:r>
      </w:del>
      <w:ins w:id="184" w:author="hong qin" w:date="2013-04-29T10:38:00Z">
        <w:r w:rsidR="002E5B6A" w:rsidRPr="002E5B6A">
          <w:rPr>
            <w:rPrChange w:id="185" w:author="hong qin" w:date="2013-04-29T10:38:00Z">
              <w:rPr>
                <w:rStyle w:val="Hyperlink"/>
              </w:rPr>
            </w:rPrChange>
          </w:rPr>
          <w:t>http://scmd.gi.k.u-tokyo.ac.jp/</w:t>
        </w:r>
      </w:ins>
      <w:r>
        <w:t>). SCMD provides a list of 501 morphological parameters in four groups: cell shapes, bud sizes, nucleus locations, and actin localizations (</w:t>
      </w:r>
      <w:proofErr w:type="spellStart"/>
      <w:r>
        <w:t>Ohya</w:t>
      </w:r>
      <w:proofErr w:type="spellEnd"/>
      <w:r>
        <w:t>, 2005 #534) and the analyzed data for morphological plasticity came from this database. The variance, standard deviation, and coefficient of variation of the morphological plasticity data set were calculated because they are proportional to the robustness of the cell.</w:t>
      </w:r>
    </w:p>
    <w:p w14:paraId="1417FA18" w14:textId="77777777" w:rsidR="008C64CF" w:rsidRPr="008C64CF" w:rsidRDefault="008C64CF">
      <w:pPr>
        <w:pStyle w:val="Heading2"/>
        <w:rPr>
          <w:i/>
        </w:rPr>
        <w:pPrChange w:id="186" w:author="hong qin" w:date="2013-04-29T10:40:00Z">
          <w:pPr>
            <w:spacing w:line="480" w:lineRule="auto"/>
          </w:pPr>
        </w:pPrChange>
      </w:pPr>
      <w:bookmarkStart w:id="187" w:name="_Toc354995427"/>
      <w:r>
        <w:rPr>
          <w:i/>
        </w:rPr>
        <w:t>Statistical Analysis</w:t>
      </w:r>
      <w:bookmarkEnd w:id="187"/>
    </w:p>
    <w:p w14:paraId="76E22F20" w14:textId="77777777" w:rsidR="008C64CF" w:rsidRDefault="008C64CF" w:rsidP="008C64CF">
      <w:pPr>
        <w:spacing w:line="480" w:lineRule="auto"/>
        <w:ind w:firstLine="720"/>
      </w:pPr>
      <w:r>
        <w:t xml:space="preserve">Each analysis and numerical calculation was performed using R 2.15.1 and an open source software called R-studio 0.97.332. This software was used to perform linear and multiple regression analysis on the different variable factors that comprise robustness and cellular aging. </w:t>
      </w:r>
      <w:r w:rsidR="00B4647A">
        <w:t xml:space="preserve">Multiple R-squared values and p-values were analyzed to determine significant correlations between replicative lifespan and several proxies of cellular robustness. In this study, p-values smaller than 0.05 were considered statistically significant. </w:t>
      </w:r>
      <w:r>
        <w:t>Six different parameters were analyzed in this study: replicative lifespan, number of protein interactions, number of genetic interactions, fitness, morphological plasticity, and evolutionary distance. Firstly, the data sets containing replicative lifespan, fitness growth, and evolutionary distance tables were read into a working directory in R-Studio. The data tables containing information on genetic pairs and protein interaction pairs were also read into the working directory and the degree of protein and genetic interactions was calculated. The cellular morphology mutant table was read into the working directory, and the data was normalized. The standard deviation, mean, and coefficient of variation were then calculated by row on the morphology data in order to represent cell morphological plasticity proxy of robustness.</w:t>
      </w:r>
    </w:p>
    <w:p w14:paraId="5E36D89B" w14:textId="77777777" w:rsidR="008C64CF" w:rsidRDefault="008C64CF" w:rsidP="008C64CF">
      <w:pPr>
        <w:spacing w:line="480" w:lineRule="auto"/>
      </w:pPr>
      <w:r>
        <w:tab/>
        <w:t xml:space="preserve"> Linear regression analysis was then conducted on each of the robustness proxies with replicative lifespan, beginning with cellular growth fitness. The fitness robustness data contained results for the growth of S. </w:t>
      </w:r>
      <w:proofErr w:type="spellStart"/>
      <w:r>
        <w:t>Cerevisiae</w:t>
      </w:r>
      <w:proofErr w:type="spellEnd"/>
      <w:r>
        <w:t xml:space="preserve"> in five different growth mediums. Those mediums were YPD (1% </w:t>
      </w:r>
      <w:proofErr w:type="spellStart"/>
      <w:r>
        <w:t>Bacto</w:t>
      </w:r>
      <w:proofErr w:type="spellEnd"/>
      <w:r>
        <w:t>-peptone (</w:t>
      </w:r>
      <w:proofErr w:type="spellStart"/>
      <w:r>
        <w:t>Difco</w:t>
      </w:r>
      <w:proofErr w:type="spellEnd"/>
      <w:r>
        <w:t>), 2% yeast extract and 2% glucose), YPDGE (0.1% glucose, 3% glycerol, and 2% ethanol), YPG (3% glycerol), YPE (2% ethanol), and YPL (2% lactate) (Steinmetz et. al. 2002). Linear regression analysis was conducted between each growth medium and replicative lifespan in order to determine which growth medium was most informative and should be used for further experimentation. The strongest correlation was determined based on the smallest p-values and the most informative growth medium was determined by the largest R-squared value. A scatter plot of the results of this regression analysis was generated.</w:t>
      </w:r>
    </w:p>
    <w:p w14:paraId="7920A76B" w14:textId="77777777" w:rsidR="008C64CF" w:rsidRDefault="008C64CF" w:rsidP="008C64CF">
      <w:pPr>
        <w:spacing w:line="480" w:lineRule="auto"/>
      </w:pPr>
      <w:r>
        <w:tab/>
        <w:t xml:space="preserve">Linear regression was then performed between evolutionary distance (Ka) and replicative lifespan. Evolutionary distance was incorporated into a column in the replicative lifespan table. The evolutionary distance between genes in </w:t>
      </w:r>
      <w:r w:rsidR="00492F2C">
        <w:t xml:space="preserve">S. </w:t>
      </w:r>
      <w:proofErr w:type="spellStart"/>
      <w:r w:rsidR="00492F2C">
        <w:t>Cerevisiae</w:t>
      </w:r>
      <w:proofErr w:type="spellEnd"/>
      <w:r w:rsidR="00492F2C">
        <w:t xml:space="preserve"> and homologs in S. </w:t>
      </w:r>
      <w:proofErr w:type="spellStart"/>
      <w:r w:rsidR="00492F2C">
        <w:t>P</w:t>
      </w:r>
      <w:r>
        <w:t>aradoxus</w:t>
      </w:r>
      <w:proofErr w:type="spellEnd"/>
      <w:r>
        <w:t xml:space="preserve">, S. </w:t>
      </w:r>
      <w:proofErr w:type="spellStart"/>
      <w:r>
        <w:t>Mikatae</w:t>
      </w:r>
      <w:proofErr w:type="spellEnd"/>
      <w:r>
        <w:t xml:space="preserve">, and S. </w:t>
      </w:r>
      <w:proofErr w:type="spellStart"/>
      <w:r>
        <w:t>Bay</w:t>
      </w:r>
      <w:r w:rsidR="00F31585">
        <w:t>a</w:t>
      </w:r>
      <w:r>
        <w:t>nus</w:t>
      </w:r>
      <w:proofErr w:type="spellEnd"/>
      <w:r>
        <w:t xml:space="preserve"> were used as predictors of robustness in these analyses. Different evolutionary distance values were analyzed for each homolog and then linear regression analysis was performed and plotted. The analysis of the resulting p-values determined whether or not there existed a correlation between evolutionary distance and replicative lifespan.</w:t>
      </w:r>
    </w:p>
    <w:p w14:paraId="74C3B066" w14:textId="77777777" w:rsidR="008C64CF" w:rsidRDefault="008C64CF" w:rsidP="008C64CF">
      <w:pPr>
        <w:spacing w:line="480" w:lineRule="auto"/>
      </w:pPr>
      <w:r>
        <w:tab/>
        <w:t xml:space="preserve">Similarly, the number of connecting degrees for protein and genetic interactions was incorporated into a column in the replicative lifespan table. First, the frequency of protein and gene interactions was summarized from the list of protein pairs that associate and the list of genetic pairs that associate. This frequency data was then matched with the lifespan data to perform linear regression. Scatter plots of these results were also created. Multiple regression analysis was also conducted between various combinations of replicative lifespan, growth fitness (YPE), number of protein interactions, and number of genetic </w:t>
      </w:r>
      <w:commentRangeStart w:id="188"/>
      <w:r>
        <w:t xml:space="preserve">interactions </w:t>
      </w:r>
      <w:r w:rsidRPr="005F080F">
        <w:rPr>
          <w:highlight w:val="yellow"/>
        </w:rPr>
        <w:t>(DO I NEED TO GO INTO THE SPECIFICS OF THESE MULTIPL</w:t>
      </w:r>
      <w:r>
        <w:rPr>
          <w:highlight w:val="yellow"/>
        </w:rPr>
        <w:t>E LINEAR REGRESSION COMBOS</w:t>
      </w:r>
      <w:r w:rsidRPr="005F080F">
        <w:rPr>
          <w:highlight w:val="yellow"/>
        </w:rPr>
        <w:t>???)</w:t>
      </w:r>
      <w:r>
        <w:t xml:space="preserve">. </w:t>
      </w:r>
      <w:commentRangeEnd w:id="188"/>
      <w:r w:rsidR="00DA3D6D">
        <w:rPr>
          <w:rStyle w:val="CommentReference"/>
          <w:vanish/>
        </w:rPr>
        <w:commentReference w:id="188"/>
      </w:r>
    </w:p>
    <w:p w14:paraId="12533510" w14:textId="77777777" w:rsidR="008C64CF" w:rsidRDefault="008C64CF" w:rsidP="008C64CF">
      <w:pPr>
        <w:spacing w:line="480" w:lineRule="auto"/>
      </w:pPr>
      <w:r>
        <w:tab/>
        <w:t xml:space="preserve">The mean, standard deviation, and coefficient of variation (CV) of the fitness data </w:t>
      </w:r>
      <w:r w:rsidR="00F31585">
        <w:t>were</w:t>
      </w:r>
      <w:r>
        <w:t xml:space="preserve"> calculated to assess the fitness plasticity. This calculated coefficient of variation for fitness plasticity was incorporated into a column of the lifespan table and linear regression was performed to assess the correlation between replicative lifespan and 1/CV, and replicative lifespan and the square root of 1/CV. Multiple regression was also conducted between replicative lifespan and the square root of 1/CV and the number of protein interactions (Biological Implications of the </w:t>
      </w:r>
      <w:proofErr w:type="spellStart"/>
      <w:r>
        <w:t>Weibull</w:t>
      </w:r>
      <w:proofErr w:type="spellEnd"/>
      <w:r>
        <w:t xml:space="preserve"> and </w:t>
      </w:r>
      <w:proofErr w:type="spellStart"/>
      <w:r>
        <w:t>Gompertz</w:t>
      </w:r>
      <w:proofErr w:type="spellEnd"/>
      <w:r>
        <w:t xml:space="preserve"> Models of Aging</w:t>
      </w:r>
      <w:proofErr w:type="gramStart"/>
      <w:r>
        <w:t xml:space="preserve">) </w:t>
      </w:r>
      <w:r w:rsidRPr="005B15B6">
        <w:rPr>
          <w:highlight w:val="yellow"/>
        </w:rPr>
        <w:t>?</w:t>
      </w:r>
      <w:proofErr w:type="gramEnd"/>
      <w:r w:rsidRPr="005B15B6">
        <w:rPr>
          <w:highlight w:val="yellow"/>
        </w:rPr>
        <w:t>?????</w:t>
      </w:r>
      <w:r w:rsidR="00DA3D6D">
        <w:t xml:space="preserve"> </w:t>
      </w:r>
      <w:proofErr w:type="spellStart"/>
      <w:ins w:id="189" w:author="Hong Qin" w:date="2013-04-25T06:10:00Z">
        <w:r w:rsidR="00DA3D6D">
          <w:t>Weibull</w:t>
        </w:r>
        <w:proofErr w:type="spellEnd"/>
        <w:r w:rsidR="00DA3D6D">
          <w:t xml:space="preserve"> aging occurs in homogenous systems like machinery, and </w:t>
        </w:r>
        <w:proofErr w:type="spellStart"/>
        <w:r w:rsidR="00DA3D6D">
          <w:t>Gompertz</w:t>
        </w:r>
        <w:proofErr w:type="spellEnd"/>
        <w:r w:rsidR="00DA3D6D">
          <w:t xml:space="preserve"> aging occurs in </w:t>
        </w:r>
      </w:ins>
      <w:ins w:id="190" w:author="Hong Qin" w:date="2013-04-25T06:11:00Z">
        <w:r w:rsidR="00DA3D6D">
          <w:t>heterogeneous</w:t>
        </w:r>
      </w:ins>
      <w:ins w:id="191" w:author="Hong Qin" w:date="2013-04-25T06:10:00Z">
        <w:r w:rsidR="00DA3D6D">
          <w:t xml:space="preserve"> systems like organisms. </w:t>
        </w:r>
      </w:ins>
    </w:p>
    <w:p w14:paraId="1D2771F8" w14:textId="77777777" w:rsidR="008C64CF" w:rsidRDefault="008C64CF" w:rsidP="008C64CF">
      <w:pPr>
        <w:spacing w:line="480" w:lineRule="auto"/>
      </w:pPr>
      <w:r>
        <w:tab/>
        <w:t>The calculated mean, standard deviation, and coefficient of variation for the morphology data were incorporated into the lifespan data table as columns. Linear regression analysis was performed between replicative lifespan and standard deviation, replicative lifespan and the square root of 1 over standard deviation, replicative lifespan and the square root of standard deviation, replicative lifespan and the calculated mean, and replicative lifespan and the coefficient of variation. Regression analysis was also performed between the mean and standard deviation of the morphology data. Several of these results were plotted.</w:t>
      </w:r>
    </w:p>
    <w:p w14:paraId="0D4BF1B1" w14:textId="77777777" w:rsidR="00003AD7" w:rsidRDefault="008C64CF" w:rsidP="008C64CF">
      <w:pPr>
        <w:spacing w:line="480" w:lineRule="auto"/>
      </w:pPr>
      <w:r>
        <w:tab/>
        <w:t xml:space="preserve">Multiple linear regression analysis was then performed between Replicative lifespan and several of the robustness proxies that were incorporated into the lifespan data table. </w:t>
      </w:r>
      <w:r w:rsidRPr="007509DA">
        <w:rPr>
          <w:highlight w:val="yellow"/>
        </w:rPr>
        <w:t>DO I NEED TO ELABORATE ON THESE MULTIPLE REGRESSION VARIABLE COMBINATIONS??</w:t>
      </w:r>
      <w:ins w:id="192" w:author="Hong Qin" w:date="2013-04-25T06:11:00Z">
        <w:r w:rsidR="00DA3D6D">
          <w:t xml:space="preserve"> (You probably need </w:t>
        </w:r>
      </w:ins>
      <w:ins w:id="193" w:author="Hong Qin" w:date="2013-04-25T06:12:00Z">
        <w:r w:rsidR="00DA3D6D">
          <w:t>some</w:t>
        </w:r>
      </w:ins>
      <w:ins w:id="194" w:author="Hong Qin" w:date="2013-04-25T06:11:00Z">
        <w:r w:rsidR="00DA3D6D">
          <w:t xml:space="preserve"> to explain the causal diagrams)</w:t>
        </w:r>
      </w:ins>
    </w:p>
    <w:p w14:paraId="3583C86D" w14:textId="77777777" w:rsidR="00003AD7" w:rsidRDefault="00003AD7" w:rsidP="00003AD7">
      <w:pPr>
        <w:spacing w:line="480" w:lineRule="auto"/>
        <w:rPr>
          <w:b/>
        </w:rPr>
      </w:pPr>
      <w:r>
        <w:rPr>
          <w:b/>
        </w:rPr>
        <w:br w:type="page"/>
      </w:r>
    </w:p>
    <w:p w14:paraId="1BACCF1F" w14:textId="77777777" w:rsidR="00152713" w:rsidRDefault="00003AD7" w:rsidP="00152713">
      <w:pPr>
        <w:pStyle w:val="Heading1"/>
        <w:pPrChange w:id="195" w:author="Hong Qin" w:date="2013-04-26T13:24:00Z">
          <w:pPr>
            <w:spacing w:line="480" w:lineRule="auto"/>
          </w:pPr>
        </w:pPrChange>
      </w:pPr>
      <w:bookmarkStart w:id="196" w:name="_Toc354995428"/>
      <w:r>
        <w:t>RESULTS</w:t>
      </w:r>
      <w:bookmarkEnd w:id="196"/>
    </w:p>
    <w:p w14:paraId="4F92A3B7" w14:textId="77777777" w:rsidR="00210C7B" w:rsidRDefault="00164AC0">
      <w:pPr>
        <w:pStyle w:val="Heading2"/>
        <w:rPr>
          <w:i/>
        </w:rPr>
        <w:pPrChange w:id="197" w:author="Hong Qin" w:date="2013-04-29T09:51:00Z">
          <w:pPr>
            <w:spacing w:line="480" w:lineRule="auto"/>
          </w:pPr>
        </w:pPrChange>
      </w:pPr>
      <w:bookmarkStart w:id="198" w:name="_Toc354995429"/>
      <w:r w:rsidRPr="001C176C">
        <w:rPr>
          <w:i/>
        </w:rPr>
        <w:t>Experimental Design</w:t>
      </w:r>
      <w:bookmarkEnd w:id="198"/>
    </w:p>
    <w:p w14:paraId="479F79F3" w14:textId="77777777" w:rsidR="00164AC0" w:rsidRPr="00164AC0" w:rsidRDefault="00164AC0" w:rsidP="00164AC0">
      <w:pPr>
        <w:spacing w:line="480" w:lineRule="auto"/>
        <w:ind w:firstLine="720"/>
      </w:pPr>
      <w:r>
        <w:t>There were six different parameters considered in this study: Replicative lifespan, fitness, evolutionary distance, morphological plasticity, the number of protein interactions, and the number of genetic interactions. Theoretically, there were 15 different correlations that could possibly exist between these parameters. Based on earlier experimentation, our hypothesis predicted the correlations shown in Figure 1. Previous research indicated that there exist significant correlations between morphological plasticity and growth fitness to replicative lifespan (Matheson, Morrison, Levy). In addition, previous research has shown that there also exist correlations between evolutionary distance and protein interactions, protein interactions and morphological plasticity, and morphological plasticity and fitness (Montgomery, Payton). In addition to these past findings, this study incorporated the number of genetic interactions as a proxy of robustness, which was not a factor in the previous studies. The results of these study in addition to the incorporation of the additional variable influenced the configuration of the alternative hypothesis for this study shown in Figure 1.</w:t>
      </w:r>
    </w:p>
    <w:p w14:paraId="4C162A48" w14:textId="77777777" w:rsidR="00210C7B" w:rsidRDefault="00164AC0">
      <w:pPr>
        <w:pStyle w:val="Heading2"/>
        <w:rPr>
          <w:i/>
        </w:rPr>
        <w:pPrChange w:id="199" w:author="Hong Qin" w:date="2013-04-29T09:52:00Z">
          <w:pPr>
            <w:spacing w:line="480" w:lineRule="auto"/>
          </w:pPr>
        </w:pPrChange>
      </w:pPr>
      <w:bookmarkStart w:id="200" w:name="_Toc354995430"/>
      <w:r>
        <w:rPr>
          <w:i/>
        </w:rPr>
        <w:t>Growth fitness vs. Lifespan Regression Analysis</w:t>
      </w:r>
      <w:bookmarkEnd w:id="200"/>
    </w:p>
    <w:p w14:paraId="0960DF2E" w14:textId="77777777" w:rsidR="00164AC0" w:rsidRDefault="00164AC0" w:rsidP="00164AC0">
      <w:pPr>
        <w:spacing w:line="480" w:lineRule="auto"/>
        <w:ind w:firstLine="720"/>
        <w:rPr>
          <w:ins w:id="201" w:author="Amanda Alexander" w:date="2013-04-25T23:14:00Z"/>
        </w:rPr>
      </w:pPr>
      <w:r>
        <w:t>Based on the p-values, the growth measures in the YPE, and YPL growth mediums demonstrated the strongest correlation to RLS (p-value &lt; 0.05). Out of these two growth mediums, the multiple R-squared values were calculated and analyzed to determine which was most informative to RLS. YPE exhibited the largest R-squared value (0.01106), and thus proved to be the most informative. Therefore, the fitness robust data for the yeast cells in the growth medium YPE was used for the remainder of the study.</w:t>
      </w:r>
    </w:p>
    <w:p w14:paraId="645EA513" w14:textId="77777777" w:rsidR="009B0CBA" w:rsidRDefault="009B0CBA" w:rsidP="009B0CBA">
      <w:pPr>
        <w:spacing w:line="480" w:lineRule="auto"/>
        <w:ind w:firstLine="720"/>
      </w:pPr>
      <w:ins w:id="202" w:author="Amanda Alexander" w:date="2013-04-25T23:14:00Z">
        <w:r>
          <w:t xml:space="preserve">The mean and standard deviation of the growth fitness data were calculated in order to calculate the coefficient of variation (CV) for fitness plasticity. Linear regression analysis was performed between RLS and one over the CV, and also between RLS and the square root of one over the CV. Neither of these yielded significant results with p-values of 0.4141 and 0.3958 respectively. </w:t>
        </w:r>
      </w:ins>
      <w:ins w:id="203" w:author="Hong Qin" w:date="2013-04-29T10:11:00Z">
        <w:r w:rsidR="00053BE7">
          <w:t xml:space="preserve">CV is inversely correlated to robustness.  </w:t>
        </w:r>
      </w:ins>
      <w:proofErr w:type="spellStart"/>
      <w:ins w:id="204" w:author="Hong Qin" w:date="2013-04-29T10:13:00Z">
        <w:r w:rsidR="00053BE7">
          <w:t>Ricklef</w:t>
        </w:r>
        <w:proofErr w:type="spellEnd"/>
        <w:r w:rsidR="00053BE7">
          <w:t xml:space="preserve"> and </w:t>
        </w:r>
        <w:proofErr w:type="spellStart"/>
        <w:r w:rsidR="00053BE7">
          <w:t>Scheuerlein</w:t>
        </w:r>
        <w:proofErr w:type="spellEnd"/>
        <w:r w:rsidR="00053BE7">
          <w:t xml:space="preserve"> 2002 argued that rate of aging is proportional to square root of</w:t>
        </w:r>
      </w:ins>
      <w:ins w:id="205" w:author="Hong Qin" w:date="2013-04-29T10:15:00Z">
        <w:r w:rsidR="00053BE7">
          <w:t xml:space="preserve"> the </w:t>
        </w:r>
        <w:proofErr w:type="spellStart"/>
        <w:r w:rsidR="00053BE7">
          <w:t>Gompergz</w:t>
        </w:r>
        <w:proofErr w:type="spellEnd"/>
        <w:r w:rsidR="00053BE7">
          <w:t xml:space="preserve"> coefficient </w:t>
        </w:r>
      </w:ins>
      <w:r w:rsidR="002E5B6A">
        <w:fldChar w:fldCharType="begin"/>
      </w:r>
      <w:r w:rsidR="002E5B6A">
        <w:instrText xml:space="preserve"> ADDIN EN.CITE &lt;EndNote&gt;&lt;Cite&gt;&lt;Author&gt;Ricklefs&lt;/Author&gt;&lt;Year&gt;2002&lt;/Year&gt;&lt;RecNum&gt;2492&lt;/RecNum&gt;&lt;DisplayText&gt;[15]&lt;/DisplayText&gt;&lt;record&gt;&lt;rec-number&gt;2492&lt;/rec-number&gt;&lt;foreign-keys&gt;&lt;key app="EN" db-id="sd50d50edrd0r4erw28xrsvi2drepw5dzpve"&gt;2492&lt;/key&gt;&lt;/foreign-keys&gt;&lt;ref-type name="Journal Article"&gt;17&lt;/ref-type&gt;&lt;contributors&gt;&lt;authors&gt;&lt;author&gt;Ricklefs, R. E.&lt;/author&gt;&lt;author&gt;Scheuerlein, A.&lt;/author&gt;&lt;/authors&gt;&lt;/contributors&gt;&lt;auth-address&gt;Department of Biology, University of Missouri, St. Louis 63121-4499, USA. ricklefs@umsl.edu&lt;/auth-address&gt;&lt;titles&gt;&lt;title&gt;Biological implications of the Weibull and Gompertz models of aging&lt;/title&gt;&lt;secondary-title&gt;J Gerontol A Biol Sci Med Sci&lt;/secondary-title&gt;&lt;/titles&gt;&lt;periodical&gt;&lt;full-title&gt;J Gerontol A Biol Sci Med Sci&lt;/full-title&gt;&lt;/periodical&gt;&lt;pages&gt;B69-76&lt;/pages&gt;&lt;volume&gt;57&lt;/volume&gt;&lt;number&gt;2&lt;/number&gt;&lt;edition&gt;2002/01/31&lt;/edition&gt;&lt;keywords&gt;&lt;keyword&gt;*Aging&lt;/keyword&gt;&lt;keyword&gt;Animals&lt;/keyword&gt;&lt;keyword&gt;Biology&lt;/keyword&gt;&lt;keyword&gt;Birds&lt;/keyword&gt;&lt;keyword&gt;Mammals&lt;/keyword&gt;&lt;keyword&gt;*Models, Statistical&lt;/keyword&gt;&lt;keyword&gt;*Mortality&lt;/keyword&gt;&lt;/keywords&gt;&lt;dates&gt;&lt;year&gt;2002&lt;/year&gt;&lt;pub-dates&gt;&lt;date&gt;Feb&lt;/date&gt;&lt;/pub-dates&gt;&lt;/dates&gt;&lt;isbn&gt;1079-5006 (Print)&amp;#xD;1079-5006 (Linking)&lt;/isbn&gt;&lt;accession-num&gt;11818426&lt;/accession-num&gt;&lt;urls&gt;&lt;related-urls&gt;&lt;url&gt;http://www.ncbi.nlm.nih.gov/entrez/query.fcgi?cmd=Retrieve&amp;amp;db=PubMed&amp;amp;dopt=Citation&amp;amp;list_uids=11818426&lt;/url&gt;&lt;/related-urls&gt;&lt;/urls&gt;&lt;language&gt;eng&lt;/language&gt;&lt;/record&gt;&lt;/Cite&gt;&lt;/EndNote&gt;</w:instrText>
      </w:r>
      <w:r w:rsidR="002E5B6A">
        <w:fldChar w:fldCharType="separate"/>
      </w:r>
      <w:r w:rsidR="002E5B6A">
        <w:rPr>
          <w:noProof/>
        </w:rPr>
        <w:t>[</w:t>
      </w:r>
      <w:hyperlink w:anchor="_ENREF_15" w:tooltip="Ricklefs, 2002 #2492" w:history="1">
        <w:r w:rsidR="002E5B6A">
          <w:rPr>
            <w:noProof/>
          </w:rPr>
          <w:t>15</w:t>
        </w:r>
      </w:hyperlink>
      <w:r w:rsidR="002E5B6A">
        <w:rPr>
          <w:noProof/>
        </w:rPr>
        <w:t>]</w:t>
      </w:r>
      <w:r w:rsidR="002E5B6A">
        <w:fldChar w:fldCharType="end"/>
      </w:r>
      <w:ins w:id="206" w:author="Hong Qin" w:date="2013-04-29T10:15:00Z">
        <w:r w:rsidR="00053BE7">
          <w:t>.</w:t>
        </w:r>
      </w:ins>
      <w:ins w:id="207" w:author="Hong Qin" w:date="2013-04-29T10:13:00Z">
        <w:r w:rsidR="00053BE7">
          <w:t xml:space="preserve"> </w:t>
        </w:r>
      </w:ins>
      <w:ins w:id="208" w:author="Amanda Alexander" w:date="2013-04-25T23:14:00Z">
        <w:del w:id="209" w:author="Hong Qin" w:date="2013-04-29T10:15:00Z">
          <w:r w:rsidDel="00053BE7">
            <w:delText>Also,</w:delText>
          </w:r>
        </w:del>
      </w:ins>
      <w:ins w:id="210" w:author="Hong Qin" w:date="2013-04-29T10:15:00Z">
        <w:r w:rsidR="00053BE7">
          <w:t>Therefore</w:t>
        </w:r>
        <w:proofErr w:type="gramStart"/>
        <w:r w:rsidR="00053BE7">
          <w:t xml:space="preserve">, </w:t>
        </w:r>
      </w:ins>
      <w:ins w:id="211" w:author="Amanda Alexander" w:date="2013-04-25T23:14:00Z">
        <w:r>
          <w:t xml:space="preserve"> a</w:t>
        </w:r>
        <w:proofErr w:type="gramEnd"/>
        <w:r>
          <w:t xml:space="preserve"> multiple linear regression was run to test the correlation between RLS and the square root of one over the CV combined with the number of protein interactions. This also did not yield a statistically significant p-value (0.2423). </w:t>
        </w:r>
        <w:del w:id="212" w:author="hong qin" w:date="2013-04-29T10:23:00Z">
          <w:r w:rsidRPr="00ED120E" w:rsidDel="00C95530">
            <w:rPr>
              <w:highlight w:val="yellow"/>
            </w:rPr>
            <w:delText>(Why did we do this?</w:delText>
          </w:r>
        </w:del>
      </w:ins>
      <w:ins w:id="213" w:author="Hong Qin" w:date="2013-04-29T10:11:00Z">
        <w:del w:id="214" w:author="hong qin" w:date="2013-04-29T10:23:00Z">
          <w:r w:rsidR="00053BE7" w:rsidDel="00C95530">
            <w:rPr>
              <w:highlight w:val="yellow"/>
            </w:rPr>
            <w:delText xml:space="preserve"> Qin: CV is inversely proportional to robustness</w:delText>
          </w:r>
        </w:del>
      </w:ins>
      <w:ins w:id="215" w:author="Amanda Alexander" w:date="2013-04-25T23:14:00Z">
        <w:del w:id="216" w:author="hong qin" w:date="2013-04-29T10:23:00Z">
          <w:r w:rsidRPr="00ED120E" w:rsidDel="00C95530">
            <w:rPr>
              <w:highlight w:val="yellow"/>
            </w:rPr>
            <w:delText>)</w:delText>
          </w:r>
        </w:del>
      </w:ins>
    </w:p>
    <w:p w14:paraId="1DEFC10A" w14:textId="77777777" w:rsidR="00210C7B" w:rsidRDefault="00164AC0">
      <w:pPr>
        <w:pStyle w:val="Heading2"/>
        <w:rPr>
          <w:i/>
        </w:rPr>
        <w:pPrChange w:id="217" w:author="Hong Qin" w:date="2013-04-29T09:52:00Z">
          <w:pPr>
            <w:spacing w:line="480" w:lineRule="auto"/>
          </w:pPr>
        </w:pPrChange>
      </w:pPr>
      <w:bookmarkStart w:id="218" w:name="_Toc354995431"/>
      <w:r>
        <w:rPr>
          <w:i/>
        </w:rPr>
        <w:t>Evolutionary Distance vs. Lifespan Regression Analysis</w:t>
      </w:r>
      <w:bookmarkEnd w:id="218"/>
    </w:p>
    <w:p w14:paraId="11CD6F22" w14:textId="77777777" w:rsidR="00164AC0" w:rsidRPr="00164AC0" w:rsidRDefault="00164AC0" w:rsidP="00164AC0">
      <w:pPr>
        <w:spacing w:line="480" w:lineRule="auto"/>
      </w:pPr>
      <w:r>
        <w:tab/>
        <w:t xml:space="preserve">Evolutionary Distance robustness showed no correlation to replicative lifespan. For each homolog, S. </w:t>
      </w:r>
      <w:proofErr w:type="spellStart"/>
      <w:r>
        <w:t>Paradoxus</w:t>
      </w:r>
      <w:proofErr w:type="spellEnd"/>
      <w:r>
        <w:t xml:space="preserve">, S. </w:t>
      </w:r>
      <w:proofErr w:type="spellStart"/>
      <w:r>
        <w:t>Mikatae</w:t>
      </w:r>
      <w:proofErr w:type="spellEnd"/>
      <w:r>
        <w:t xml:space="preserve">, and S. </w:t>
      </w:r>
      <w:proofErr w:type="spellStart"/>
      <w:r>
        <w:t>Bayanus</w:t>
      </w:r>
      <w:proofErr w:type="spellEnd"/>
      <w:r>
        <w:t xml:space="preserve">, linear regression analysis between the calculated evolutionary distances with S. </w:t>
      </w:r>
      <w:proofErr w:type="spellStart"/>
      <w:r>
        <w:t>Cerevisiae</w:t>
      </w:r>
      <w:proofErr w:type="spellEnd"/>
      <w:r>
        <w:t xml:space="preserve"> produced p-values that were not statistically significant. S. </w:t>
      </w:r>
      <w:proofErr w:type="spellStart"/>
      <w:r>
        <w:t>Paradoxus</w:t>
      </w:r>
      <w:proofErr w:type="spellEnd"/>
      <w:r>
        <w:t xml:space="preserve"> gave a p-value of 0.3758, S. </w:t>
      </w:r>
      <w:proofErr w:type="spellStart"/>
      <w:r>
        <w:t>Mikatae</w:t>
      </w:r>
      <w:proofErr w:type="spellEnd"/>
      <w:r>
        <w:t xml:space="preserve"> gave a p-value of 0.2109, and S. </w:t>
      </w:r>
      <w:proofErr w:type="spellStart"/>
      <w:r>
        <w:t>Bayanus</w:t>
      </w:r>
      <w:proofErr w:type="spellEnd"/>
      <w:r>
        <w:t xml:space="preserve"> gave a p-value of 0.3175. Clearly these p-values are larger than .05 and thus no correlation was found between evolutionary distance robustness and replicative lifespan.</w:t>
      </w:r>
    </w:p>
    <w:p w14:paraId="112D1E4E" w14:textId="77777777" w:rsidR="00164AC0" w:rsidRPr="00164AC0" w:rsidRDefault="00164AC0" w:rsidP="00164AC0">
      <w:pPr>
        <w:spacing w:line="480" w:lineRule="auto"/>
        <w:rPr>
          <w:i/>
        </w:rPr>
      </w:pPr>
      <w:r>
        <w:rPr>
          <w:i/>
        </w:rPr>
        <w:t>Protein and Genetic Interactions vs. Lifespan Regression Analysis</w:t>
      </w:r>
    </w:p>
    <w:p w14:paraId="0AF05D99" w14:textId="77777777" w:rsidR="00164AC0" w:rsidRPr="00164AC0" w:rsidRDefault="00164AC0" w:rsidP="00164AC0">
      <w:pPr>
        <w:spacing w:line="480" w:lineRule="auto"/>
      </w:pPr>
      <w:r>
        <w:tab/>
        <w:t>The number of protein interactions and the number of genetic interactions did not exhibit a statistically significant correlation to replicative lifespan. The degree of protein interactions yielded an insignificant p-value of 0.1759 and the degree of genetic interactions yielded an insignificant p-value of 0.5641.</w:t>
      </w:r>
    </w:p>
    <w:p w14:paraId="42436018" w14:textId="77777777" w:rsidR="00210C7B" w:rsidRDefault="00164AC0">
      <w:pPr>
        <w:pStyle w:val="Heading2"/>
        <w:rPr>
          <w:i/>
        </w:rPr>
        <w:pPrChange w:id="219" w:author="Hong Qin" w:date="2013-04-29T09:52:00Z">
          <w:pPr>
            <w:spacing w:line="480" w:lineRule="auto"/>
          </w:pPr>
        </w:pPrChange>
      </w:pPr>
      <w:bookmarkStart w:id="220" w:name="_Toc354995432"/>
      <w:r>
        <w:rPr>
          <w:i/>
        </w:rPr>
        <w:t>Morphological Plasticity vs. Lifespan Regression Analysis</w:t>
      </w:r>
      <w:bookmarkEnd w:id="220"/>
    </w:p>
    <w:p w14:paraId="2DCA4453" w14:textId="77777777" w:rsidR="00003AD7" w:rsidRDefault="00164AC0" w:rsidP="00164AC0">
      <w:pPr>
        <w:spacing w:line="480" w:lineRule="auto"/>
        <w:rPr>
          <w:ins w:id="221" w:author="Amanda Alexander" w:date="2013-04-25T23:15:00Z"/>
        </w:rPr>
      </w:pPr>
      <w:r>
        <w:tab/>
        <w:t>Morphological plasticity was analyzed due to its inverse relationship with robustness. Standard deviation values of the deletion mutants and lifespan data were compared. The linear regression between replicative lifespan and morphological plasticity exhibited a statistically significant correlation (p-value = 1.349 x 10</w:t>
      </w:r>
      <w:r>
        <w:rPr>
          <w:vertAlign w:val="superscript"/>
        </w:rPr>
        <w:t>-5</w:t>
      </w:r>
      <w:r>
        <w:t xml:space="preserve"> and R</w:t>
      </w:r>
      <w:r>
        <w:rPr>
          <w:vertAlign w:val="superscript"/>
        </w:rPr>
        <w:t>2</w:t>
      </w:r>
      <w:r>
        <w:t xml:space="preserve"> = 0.03431). A scatter plot of this result was generated in order to further illustrate the negative correlation.</w:t>
      </w:r>
    </w:p>
    <w:p w14:paraId="43ABE231" w14:textId="77777777" w:rsidR="009B0CBA" w:rsidRPr="00DB6D38" w:rsidRDefault="009B0CBA" w:rsidP="009B0CBA">
      <w:pPr>
        <w:spacing w:line="480" w:lineRule="auto"/>
        <w:rPr>
          <w:ins w:id="222" w:author="Amanda Alexander" w:date="2013-04-25T23:16:00Z"/>
        </w:rPr>
      </w:pPr>
      <w:ins w:id="223" w:author="Amanda Alexander" w:date="2013-04-25T23:16:00Z">
        <w:r>
          <w:tab/>
          <w:t>In addition to examining the standard deviation values of the deletion growth mutants to serve as a proxy for morphological plasticity, linear regression analysis was also performed between RLS and the square root of the calculated standard deviation values, and between RLS and one divided by the square root of the standard deviation values. Both of these variables exhibited significant correlations to RLS with p-values of 1.8 x 10</w:t>
        </w:r>
        <w:r>
          <w:rPr>
            <w:vertAlign w:val="superscript"/>
          </w:rPr>
          <w:t>-5</w:t>
        </w:r>
        <w:r>
          <w:t xml:space="preserve"> and 2.844 x 10</w:t>
        </w:r>
        <w:r>
          <w:rPr>
            <w:vertAlign w:val="superscript"/>
          </w:rPr>
          <w:t>-5</w:t>
        </w:r>
        <w:r>
          <w:t xml:space="preserve"> respectively. Further, the mean values of the deletion mutants also proved to have a significant correlation with RLS (p-value = 0.00188). Of these possible proxies for morphological plasticity, the calculated standard deviation showed the smallest p-value and the largest R</w:t>
        </w:r>
        <w:r>
          <w:rPr>
            <w:vertAlign w:val="superscript"/>
          </w:rPr>
          <w:t>2</w:t>
        </w:r>
        <w:r>
          <w:t xml:space="preserve"> value and thus served as the variable for morphological plasticity robustness for the remainder of the study.</w:t>
        </w:r>
      </w:ins>
    </w:p>
    <w:p w14:paraId="34115AED" w14:textId="77777777" w:rsidR="009B0CBA" w:rsidRDefault="009B0CBA" w:rsidP="00164AC0">
      <w:pPr>
        <w:spacing w:line="480" w:lineRule="auto"/>
        <w:rPr>
          <w:ins w:id="224" w:author="Amanda Alexander" w:date="2013-05-16T16:48:00Z"/>
        </w:rPr>
      </w:pPr>
      <w:ins w:id="225" w:author="Amanda Alexander" w:date="2013-04-25T23:16:00Z">
        <w:r>
          <w:tab/>
          <w:t>The coefficient of variation (standard deviation divided by the mean) for the morphology data was also calculated and linear regression performed with RLS. There was not a significant correlation between the coefficient of variation and RLS, but there was a strong correlation between the morphology standard deviation and the mean (p-value = 2.2 x 10</w:t>
        </w:r>
        <w:r>
          <w:rPr>
            <w:vertAlign w:val="superscript"/>
          </w:rPr>
          <w:t>-16</w:t>
        </w:r>
        <w:r>
          <w:t>, R</w:t>
        </w:r>
        <w:r>
          <w:rPr>
            <w:vertAlign w:val="superscript"/>
          </w:rPr>
          <w:t>2</w:t>
        </w:r>
        <w:r>
          <w:t xml:space="preserve"> = 0.5191).</w:t>
        </w:r>
      </w:ins>
    </w:p>
    <w:p w14:paraId="18DA09DF" w14:textId="77777777" w:rsidR="00634B4C" w:rsidRDefault="00634B4C" w:rsidP="00634B4C">
      <w:pPr>
        <w:spacing w:line="480" w:lineRule="auto"/>
        <w:ind w:firstLine="720"/>
        <w:pPrChange w:id="226" w:author="Amanda Alexander" w:date="2013-05-16T16:48:00Z">
          <w:pPr>
            <w:spacing w:line="480" w:lineRule="auto"/>
          </w:pPr>
        </w:pPrChange>
      </w:pPr>
      <w:ins w:id="227" w:author="Amanda Alexander" w:date="2013-05-16T16:48:00Z">
        <w:r>
          <w:t>The results of the linear regression analysis between each robustness proxy and replicative lifespan are shown in Table 3.</w:t>
        </w:r>
      </w:ins>
    </w:p>
    <w:p w14:paraId="7FB96655" w14:textId="77777777" w:rsidR="00634B4C" w:rsidRDefault="00634B4C">
      <w:pPr>
        <w:pStyle w:val="Heading2"/>
        <w:rPr>
          <w:ins w:id="228" w:author="Amanda Alexander" w:date="2013-05-16T16:48:00Z"/>
          <w:i/>
        </w:rPr>
        <w:pPrChange w:id="229" w:author="Hong Qin" w:date="2013-04-29T09:52:00Z">
          <w:pPr>
            <w:spacing w:line="480" w:lineRule="auto"/>
          </w:pPr>
        </w:pPrChange>
      </w:pPr>
      <w:bookmarkStart w:id="230" w:name="_Toc354995433"/>
      <w:ins w:id="231" w:author="Amanda Alexander" w:date="2013-05-16T16:48:00Z">
        <w:r>
          <w:rPr>
            <w:i/>
          </w:rPr>
          <w:t>Correlations between robustness proxies</w:t>
        </w:r>
      </w:ins>
    </w:p>
    <w:p w14:paraId="0697BF2C" w14:textId="77777777" w:rsidR="00634B4C" w:rsidRDefault="00634B4C" w:rsidP="00634B4C">
      <w:pPr>
        <w:spacing w:line="480" w:lineRule="auto"/>
        <w:ind w:firstLine="720"/>
        <w:rPr>
          <w:ins w:id="232" w:author="Amanda Alexander" w:date="2013-05-16T16:49:00Z"/>
        </w:rPr>
        <w:pPrChange w:id="233" w:author="Amanda Alexander" w:date="2013-05-16T16:49:00Z">
          <w:pPr>
            <w:spacing w:line="480" w:lineRule="auto"/>
          </w:pPr>
        </w:pPrChange>
      </w:pPr>
      <w:ins w:id="234" w:author="Amanda Alexander" w:date="2013-05-16T16:49:00Z">
        <w:r>
          <w:t>In addition to performing linear regression analysis to determine if each of the robustness proxies were correlated to replicative lifespan, linear regression analysis was also performed to determine if the robustness proxies were correlated to each other. This analysis revealed that the number of genetic interactions, the number of protein interactions, and morphological plasticity robustness are significantly related to growth fitness robustness (YPE), with p-values of 2.2 x 10</w:t>
        </w:r>
        <w:r>
          <w:rPr>
            <w:vertAlign w:val="superscript"/>
          </w:rPr>
          <w:t>-16</w:t>
        </w:r>
        <w:r>
          <w:t>, 0.0003917, and 1.08 x 10</w:t>
        </w:r>
        <w:r>
          <w:rPr>
            <w:vertAlign w:val="superscript"/>
          </w:rPr>
          <w:t>-13</w:t>
        </w:r>
        <w:r>
          <w:t xml:space="preserve"> respectively.</w:t>
        </w:r>
      </w:ins>
    </w:p>
    <w:p w14:paraId="068DAADE" w14:textId="77777777" w:rsidR="00634B4C" w:rsidRPr="00634B4C" w:rsidRDefault="00634B4C" w:rsidP="00634B4C">
      <w:pPr>
        <w:spacing w:line="480" w:lineRule="auto"/>
        <w:rPr>
          <w:ins w:id="235" w:author="Amanda Alexander" w:date="2013-05-16T16:48:00Z"/>
          <w:rPrChange w:id="236" w:author="Amanda Alexander" w:date="2013-05-16T16:48:00Z">
            <w:rPr>
              <w:ins w:id="237" w:author="Amanda Alexander" w:date="2013-05-16T16:48:00Z"/>
              <w:i/>
            </w:rPr>
          </w:rPrChange>
        </w:rPr>
      </w:pPr>
      <w:ins w:id="238" w:author="Amanda Alexander" w:date="2013-05-16T16:49:00Z">
        <w:r>
          <w:tab/>
          <w:t>Further, it was found that there was a significant correlation between evolutionary distance and degree of protein interactions (p-value = 0.01196, R</w:t>
        </w:r>
        <w:r>
          <w:rPr>
            <w:vertAlign w:val="superscript"/>
          </w:rPr>
          <w:t xml:space="preserve">2 </w:t>
        </w:r>
        <w:r>
          <w:t>= 0.02824), degree of protein interactions and morphological plasticity (p-value = 0.0004796, R</w:t>
        </w:r>
        <w:r>
          <w:rPr>
            <w:vertAlign w:val="superscript"/>
          </w:rPr>
          <w:t xml:space="preserve">2 </w:t>
        </w:r>
        <w:r>
          <w:t>= 0.03021), and degree of genetic interactions and morphological plasticity (p-value = 6.429 x 10</w:t>
        </w:r>
        <w:r>
          <w:rPr>
            <w:vertAlign w:val="superscript"/>
          </w:rPr>
          <w:t>-11</w:t>
        </w:r>
        <w:r>
          <w:t>, R</w:t>
        </w:r>
        <w:r>
          <w:rPr>
            <w:vertAlign w:val="superscript"/>
          </w:rPr>
          <w:t xml:space="preserve">2 </w:t>
        </w:r>
        <w:r>
          <w:t>= 0.084).</w:t>
        </w:r>
      </w:ins>
    </w:p>
    <w:p w14:paraId="03E0BCC0" w14:textId="77777777" w:rsidR="00210C7B" w:rsidRDefault="001D3E39">
      <w:pPr>
        <w:pStyle w:val="Heading2"/>
        <w:rPr>
          <w:i/>
        </w:rPr>
        <w:pPrChange w:id="239" w:author="Hong Qin" w:date="2013-04-29T09:52:00Z">
          <w:pPr>
            <w:spacing w:line="480" w:lineRule="auto"/>
          </w:pPr>
        </w:pPrChange>
      </w:pPr>
      <w:r>
        <w:rPr>
          <w:i/>
        </w:rPr>
        <w:t>Multiple Regression Analysis</w:t>
      </w:r>
      <w:bookmarkEnd w:id="230"/>
    </w:p>
    <w:p w14:paraId="5FB5CAC5" w14:textId="77777777" w:rsidR="00634B4C" w:rsidRDefault="001D3E39" w:rsidP="00634B4C">
      <w:pPr>
        <w:spacing w:line="480" w:lineRule="auto"/>
        <w:rPr>
          <w:ins w:id="240" w:author="Amanda Alexander" w:date="2013-05-16T16:50:00Z"/>
        </w:rPr>
      </w:pPr>
      <w:r>
        <w:tab/>
      </w:r>
      <w:ins w:id="241" w:author="Amanda Alexander" w:date="2013-04-25T23:16:00Z">
        <w:r w:rsidR="009B0CBA">
          <w:t>Multiple regression analysis was performed between replicative lifespan and several of the robustness proxies. Specifically, RLS did not exhibit a significant correlation with fitness combined with the number of protein interactions (p-value = 0.1106, R</w:t>
        </w:r>
        <w:r w:rsidR="009B0CBA">
          <w:rPr>
            <w:vertAlign w:val="superscript"/>
          </w:rPr>
          <w:t>2</w:t>
        </w:r>
        <w:r w:rsidR="009B0CBA">
          <w:t xml:space="preserve"> = 0.0112), RLS did not exhibit a significant correlation with fitness combined with the number of genetic interactions (p-value = 0.1753, R</w:t>
        </w:r>
        <w:r w:rsidR="009B0CBA">
          <w:rPr>
            <w:vertAlign w:val="superscript"/>
          </w:rPr>
          <w:t>2</w:t>
        </w:r>
        <w:r w:rsidR="009B0CBA">
          <w:t xml:space="preserve"> = 0.007244), and lastly RLS did not exhibit a significant correlation with fitness combined with the number protein interactions and the number of genetic interactions (p-value = 0.3371, R</w:t>
        </w:r>
        <w:r w:rsidR="009B0CBA">
          <w:rPr>
            <w:vertAlign w:val="superscript"/>
          </w:rPr>
          <w:t>2</w:t>
        </w:r>
        <w:r w:rsidR="009B0CBA">
          <w:t xml:space="preserve"> = 0.009782). </w:t>
        </w:r>
      </w:ins>
      <w:ins w:id="242" w:author="Amanda Alexander" w:date="2013-05-16T16:50:00Z">
        <w:r w:rsidR="00634B4C">
          <w:t>The remaining multiple linear regression combinations performed between RLS and the other robustness proxies are shown in table 6 in the “Tables and Figures” section. None of these multiple linear regression combinations yielded statistically significant correlations (p-values &gt; 0.05).</w:t>
        </w:r>
      </w:ins>
    </w:p>
    <w:p w14:paraId="5C30CA2C" w14:textId="77777777" w:rsidR="00634B4C" w:rsidRDefault="00634B4C" w:rsidP="00634B4C">
      <w:pPr>
        <w:spacing w:line="480" w:lineRule="auto"/>
        <w:ind w:firstLine="720"/>
        <w:rPr>
          <w:ins w:id="243" w:author="Amanda Alexander" w:date="2013-05-16T16:50:00Z"/>
        </w:rPr>
      </w:pPr>
      <w:ins w:id="244" w:author="Amanda Alexander" w:date="2013-05-16T16:50:00Z">
        <w:r>
          <w:t xml:space="preserve">Also, multiple regression analysis was performed between cellular growth fitness and several proxies of robustness. Specifically, multiple regression analysis was performed between growth fitness robustness (YPE) and evolutionary distance, combined with the number of genetic interactions, combined with morphological plasticity robustness. The p-value for this regression analysis proved to be statistically significant </w:t>
        </w:r>
        <w:r w:rsidRPr="00D62F29">
          <w:t>(p-value = 4.084 x 10</w:t>
        </w:r>
        <w:r w:rsidRPr="00D62F29">
          <w:rPr>
            <w:vertAlign w:val="superscript"/>
          </w:rPr>
          <w:t>-7</w:t>
        </w:r>
        <w:r w:rsidRPr="00D62F29">
          <w:t>, R</w:t>
        </w:r>
        <w:r w:rsidRPr="00D62F29">
          <w:rPr>
            <w:vertAlign w:val="superscript"/>
          </w:rPr>
          <w:t xml:space="preserve">2 </w:t>
        </w:r>
        <w:r w:rsidRPr="00D62F29">
          <w:t>= 0.1231)</w:t>
        </w:r>
        <w:r>
          <w:t>. Similarly, multiple regression analysis was performed between growth fitness robustness (YPE) and evolutionary distance, combined with the number of protein interactions, combined with morphological plasticity robustness. The p-value for this regression analysis was also statistically significant</w:t>
        </w:r>
        <w:r w:rsidRPr="00D62F29">
          <w:t xml:space="preserve"> (p-value = 8.773 x 10</w:t>
        </w:r>
        <w:r w:rsidRPr="00D62F29">
          <w:rPr>
            <w:vertAlign w:val="superscript"/>
          </w:rPr>
          <w:t>-6</w:t>
        </w:r>
        <w:r w:rsidRPr="00D62F29">
          <w:t>, R</w:t>
        </w:r>
        <w:r w:rsidRPr="00D62F29">
          <w:rPr>
            <w:vertAlign w:val="superscript"/>
          </w:rPr>
          <w:t xml:space="preserve">2 </w:t>
        </w:r>
        <w:r w:rsidRPr="00D62F29">
          <w:t>= 0.1149)</w:t>
        </w:r>
        <w:r>
          <w:t>.</w:t>
        </w:r>
      </w:ins>
    </w:p>
    <w:p w14:paraId="56C8D552" w14:textId="77777777" w:rsidR="001D3E39" w:rsidRPr="001D3E39" w:rsidRDefault="00634B4C" w:rsidP="00634B4C">
      <w:pPr>
        <w:spacing w:line="480" w:lineRule="auto"/>
        <w:ind w:firstLine="720"/>
        <w:pPrChange w:id="245" w:author="Amanda Alexander" w:date="2013-05-16T16:50:00Z">
          <w:pPr>
            <w:spacing w:line="480" w:lineRule="auto"/>
          </w:pPr>
        </w:pPrChange>
      </w:pPr>
      <w:ins w:id="246" w:author="Amanda Alexander" w:date="2013-05-16T16:50:00Z">
        <w:r>
          <w:t>Lastly, multiple regression analysis was performed between replicative lifespan, morphological plasticity, and growth fitness (YPE). This analysis was done because previous research showed these robustness proxies to have the strongest relationships with replicative lifespan. As previously discussed, when examined individually, morphological plasticity exhibited a significant strong correlation with replicative lifespan (p-value = 1.349 x 10</w:t>
        </w:r>
        <w:r>
          <w:rPr>
            <w:vertAlign w:val="superscript"/>
          </w:rPr>
          <w:t>-5</w:t>
        </w:r>
        <w:r>
          <w:t>, R</w:t>
        </w:r>
        <w:r>
          <w:rPr>
            <w:vertAlign w:val="superscript"/>
          </w:rPr>
          <w:t>2</w:t>
        </w:r>
        <w:r>
          <w:t xml:space="preserve"> = 0.03431), and growth fitness robustness exhibited a significant correlation to replicative lifespan (p-value = 0.01488, R</w:t>
        </w:r>
        <w:r>
          <w:rPr>
            <w:vertAlign w:val="superscript"/>
          </w:rPr>
          <w:t>2</w:t>
        </w:r>
        <w:r>
          <w:t xml:space="preserve"> = 0.01106). Further, it was found that growth fitness was morphological plasticity were significantly correlated to each other (p-value =1.08 x 10</w:t>
        </w:r>
        <w:r>
          <w:rPr>
            <w:vertAlign w:val="superscript"/>
          </w:rPr>
          <w:t>-13</w:t>
        </w:r>
        <w:r>
          <w:t>, R</w:t>
        </w:r>
        <w:r>
          <w:rPr>
            <w:vertAlign w:val="superscript"/>
          </w:rPr>
          <w:t>2</w:t>
        </w:r>
        <w:r>
          <w:t xml:space="preserve"> = 0.09902). When multiple linear regression analysis was performed between replicative lifespan and morphological plasticity combined with growth fitness (YPE), the correlation was statistically significant (p-value = 1.045 x 10</w:t>
        </w:r>
        <w:r>
          <w:rPr>
            <w:vertAlign w:val="superscript"/>
          </w:rPr>
          <w:t>-5</w:t>
        </w:r>
        <w:r>
          <w:t>, R</w:t>
        </w:r>
        <w:r>
          <w:rPr>
            <w:vertAlign w:val="superscript"/>
          </w:rPr>
          <w:t>2</w:t>
        </w:r>
        <w:r>
          <w:t>=0.04244), but analyzing the individual p-values revealed that while morphological plasticity exhibited a highly significant individual p-value of 2.58 x 10</w:t>
        </w:r>
        <w:r>
          <w:rPr>
            <w:vertAlign w:val="superscript"/>
          </w:rPr>
          <w:t>-5</w:t>
        </w:r>
        <w:r>
          <w:t>, growth fitness exhibited a p-value of 0.383, which is no longer significant. The results multiple regression analysis is shown in Table 7.</w:t>
        </w:r>
      </w:ins>
      <w:del w:id="247" w:author="Amanda Alexander" w:date="2013-04-25T23:15:00Z">
        <w:r w:rsidR="001D3E39" w:rsidDel="009B0CBA">
          <w:delText>Multiple regression a</w:delText>
        </w:r>
        <w:r w:rsidR="00C053D8" w:rsidDel="009B0CBA">
          <w:delText>nalysis was performed between replicative lifespan and several of the robustness proxies. Also</w:delText>
        </w:r>
        <w:r w:rsidR="009278CC" w:rsidDel="009B0CBA">
          <w:delText xml:space="preserve"> multiple regression analysis …</w:delText>
        </w:r>
      </w:del>
    </w:p>
    <w:p w14:paraId="71AC94BC" w14:textId="77777777" w:rsidR="00003AD7" w:rsidRDefault="00003AD7" w:rsidP="00003AD7">
      <w:pPr>
        <w:spacing w:line="480" w:lineRule="auto"/>
        <w:rPr>
          <w:b/>
        </w:rPr>
      </w:pPr>
      <w:r>
        <w:rPr>
          <w:b/>
        </w:rPr>
        <w:br w:type="page"/>
      </w:r>
    </w:p>
    <w:p w14:paraId="04D2EA5C" w14:textId="77777777" w:rsidR="00152713" w:rsidRDefault="00003AD7" w:rsidP="00152713">
      <w:pPr>
        <w:pStyle w:val="Heading1"/>
        <w:pPrChange w:id="248" w:author="Hong Qin" w:date="2013-04-26T13:24:00Z">
          <w:pPr>
            <w:spacing w:line="480" w:lineRule="auto"/>
          </w:pPr>
        </w:pPrChange>
      </w:pPr>
      <w:bookmarkStart w:id="249" w:name="_Toc354995434"/>
      <w:r>
        <w:t>DISCUSSION</w:t>
      </w:r>
      <w:bookmarkEnd w:id="249"/>
    </w:p>
    <w:p w14:paraId="2A757ADA" w14:textId="77777777" w:rsidR="00524168" w:rsidRDefault="00524168">
      <w:pPr>
        <w:pStyle w:val="Heading2"/>
        <w:rPr>
          <w:ins w:id="250" w:author="Amanda Alexander" w:date="2013-04-25T23:17:00Z"/>
          <w:i/>
        </w:rPr>
        <w:pPrChange w:id="251" w:author="hong qin" w:date="2013-04-29T10:41:00Z">
          <w:pPr>
            <w:spacing w:line="480" w:lineRule="auto"/>
          </w:pPr>
        </w:pPrChange>
      </w:pPr>
      <w:bookmarkStart w:id="252" w:name="_Toc354995435"/>
      <w:ins w:id="253" w:author="Amanda Alexander" w:date="2013-04-25T23:17:00Z">
        <w:r>
          <w:rPr>
            <w:i/>
          </w:rPr>
          <w:t>Correlations</w:t>
        </w:r>
        <w:bookmarkEnd w:id="252"/>
      </w:ins>
    </w:p>
    <w:p w14:paraId="77F6D635" w14:textId="77777777" w:rsidR="00524168" w:rsidRPr="003E5342" w:rsidRDefault="00524168" w:rsidP="00524168">
      <w:pPr>
        <w:spacing w:line="480" w:lineRule="auto"/>
        <w:ind w:firstLine="720"/>
        <w:rPr>
          <w:ins w:id="254" w:author="Amanda Alexander" w:date="2013-04-25T23:17:00Z"/>
        </w:rPr>
      </w:pPr>
      <w:ins w:id="255" w:author="Amanda Alexander" w:date="2013-04-25T23:17:00Z">
        <w:r>
          <w:t>Based on the computational method used in this study, we were able to obtain substantial genetic evidence that fitness robustness and morphological plasticity robustness are directly related to RLS. Although both p-values suggest significant correlations (p-values &lt; 0.05), morphological plasticity robustness exhibited a larger adjusted R</w:t>
        </w:r>
        <w:r>
          <w:rPr>
            <w:vertAlign w:val="superscript"/>
          </w:rPr>
          <w:t>2</w:t>
        </w:r>
        <w:r>
          <w:t xml:space="preserve"> value compared to growth fitness suggesting that there is a stronger correlation between morphological plasticity and RLS. Furthermore, based on the calculated p-values, morphological plasticity and growth fitness are also correlated although the causal parameter is presently unknown. This positive correlation suggests that a cell’s fitness or ability to grow and survive relative to other cells is possibly related to the cell’s ability to change its morphology, or shape, in response to various environmental factors. Based on this information, it can be hypothesized that cells that are better able to adapt and change as needed have a greater ability to reproduce and avoid being damaged or destroyed by external factors. </w:t>
        </w:r>
      </w:ins>
    </w:p>
    <w:p w14:paraId="5384A75D" w14:textId="77777777" w:rsidR="00524168" w:rsidRDefault="00524168" w:rsidP="00524168">
      <w:pPr>
        <w:spacing w:line="480" w:lineRule="auto"/>
        <w:ind w:firstLine="720"/>
        <w:rPr>
          <w:ins w:id="256" w:author="Amanda Alexander" w:date="2013-04-25T23:17:00Z"/>
        </w:rPr>
      </w:pPr>
      <w:ins w:id="257" w:author="Amanda Alexander" w:date="2013-04-25T23:17:00Z">
        <w:r>
          <w:t>In addition, the results of the multiple regression analysis between RLS and growth fitness combined with morphological plasticity exhibited a significant correlation, but examination of the individual p-values showed that while morphological plasticity maintained a significant correlation, the correlation between growth fitness and RLS was no longer significant. This implies that growth fitness is not directly correlated with RLS, but rather correlated with RLS through its correlation to morphological plasticity. Again the causality of this indirect correlation is presently unknown.</w:t>
        </w:r>
      </w:ins>
    </w:p>
    <w:p w14:paraId="23157B38" w14:textId="77777777" w:rsidR="00524168" w:rsidRDefault="00524168" w:rsidP="00524168">
      <w:pPr>
        <w:spacing w:line="480" w:lineRule="auto"/>
        <w:ind w:firstLine="720"/>
        <w:rPr>
          <w:ins w:id="258" w:author="Amanda Alexander" w:date="2013-04-25T23:17:00Z"/>
        </w:rPr>
      </w:pPr>
      <w:ins w:id="259" w:author="Amanda Alexander" w:date="2013-04-25T23:17:00Z">
        <w:r>
          <w:t>The coefficient of variation (CV) of the SCMD morphological plasticity data was calculated by dividing the calculated mean by the calculated standard deviation. Interestingly, after performing linear regression analysis, the CV did not show a significant correlation to replicative lifespan (p = 0.3542). Further, it was shown that there exists a significant correlation between SCMD mean and SCMD standard deviation (p &lt; 2.2x10</w:t>
        </w:r>
        <w:r>
          <w:rPr>
            <w:vertAlign w:val="superscript"/>
          </w:rPr>
          <w:t>-16</w:t>
        </w:r>
        <w:r>
          <w:t>). It is possible that the correlation of these two parameters may have offset each other in the calculation of the CV, thus skewing the results of the linear regression. Due to this, the calculated standard deviation served as the robustness proxy for morphological plasticity and exhibited a significant negative correlation to replicative lifespan. By definition, morphological plasticity and cellular robustness have an inverse relationship because morphological plasticity describes a cell’s ability to change in response to external perturbations, while robustness refers to cells that are able to withstand these perturbations. Thus this negative correlation between RLS and morphological plasticity supports our hypothesis that cellular robustness is directly correlated to replicative lifespan or cellular aging.</w:t>
        </w:r>
      </w:ins>
    </w:p>
    <w:p w14:paraId="0A24E46B" w14:textId="77777777" w:rsidR="00003AD7" w:rsidRDefault="00003AD7" w:rsidP="00003AD7">
      <w:pPr>
        <w:spacing w:line="480" w:lineRule="auto"/>
        <w:rPr>
          <w:ins w:id="260" w:author="Amanda Alexander" w:date="2013-04-25T23:17:00Z"/>
          <w:b/>
        </w:rPr>
      </w:pPr>
    </w:p>
    <w:p w14:paraId="445BA4E1" w14:textId="77777777" w:rsidR="00210C7B" w:rsidRPr="00210C7B" w:rsidRDefault="00524168">
      <w:pPr>
        <w:pStyle w:val="Heading2"/>
        <w:rPr>
          <w:b w:val="0"/>
          <w:i/>
          <w:rPrChange w:id="261" w:author="Amanda Alexander" w:date="2013-04-25T23:17:00Z">
            <w:rPr>
              <w:b/>
            </w:rPr>
          </w:rPrChange>
        </w:rPr>
        <w:pPrChange w:id="262" w:author="Hong Qin" w:date="2013-04-29T09:52:00Z">
          <w:pPr>
            <w:spacing w:line="480" w:lineRule="auto"/>
          </w:pPr>
        </w:pPrChange>
      </w:pPr>
      <w:bookmarkStart w:id="263" w:name="_Toc354995436"/>
      <w:ins w:id="264" w:author="Amanda Alexander" w:date="2013-04-25T23:17:00Z">
        <w:r>
          <w:rPr>
            <w:i/>
          </w:rPr>
          <w:t>Importance of Study and Future Experimentation</w:t>
        </w:r>
      </w:ins>
      <w:bookmarkEnd w:id="263"/>
    </w:p>
    <w:p w14:paraId="0AD11492" w14:textId="77777777" w:rsidR="00003AD7" w:rsidRDefault="00003AD7" w:rsidP="00003AD7">
      <w:pPr>
        <w:spacing w:line="480" w:lineRule="auto"/>
        <w:rPr>
          <w:b/>
        </w:rPr>
      </w:pPr>
      <w:r>
        <w:rPr>
          <w:b/>
        </w:rPr>
        <w:br w:type="page"/>
      </w:r>
    </w:p>
    <w:p w14:paraId="120EEDCC" w14:textId="77777777" w:rsidR="00152713" w:rsidRDefault="00003AD7" w:rsidP="00152713">
      <w:pPr>
        <w:pStyle w:val="Heading1"/>
        <w:pPrChange w:id="265" w:author="Hong Qin" w:date="2013-04-26T13:24:00Z">
          <w:pPr>
            <w:spacing w:before="240" w:after="240" w:line="360" w:lineRule="auto"/>
          </w:pPr>
        </w:pPrChange>
      </w:pPr>
      <w:bookmarkStart w:id="266" w:name="_Toc354995437"/>
      <w:r>
        <w:t>REFERENCES</w:t>
      </w:r>
      <w:bookmarkEnd w:id="266"/>
      <w:ins w:id="267" w:author="Hong Qin" w:date="2013-04-25T06:12:00Z">
        <w:r w:rsidR="00DA3D6D">
          <w:t xml:space="preserve"> </w:t>
        </w:r>
        <w:del w:id="268" w:author="hong qin" w:date="2013-04-29T10:39:00Z">
          <w:r w:rsidR="00DA3D6D" w:rsidDel="00224D80">
            <w:delText>(Don’ worry about references, I will add using EndNote)</w:delText>
          </w:r>
        </w:del>
      </w:ins>
    </w:p>
    <w:p w14:paraId="61C56CE5" w14:textId="77777777" w:rsidR="00224D80" w:rsidRDefault="00224D80" w:rsidP="00224D80">
      <w:pPr>
        <w:spacing w:line="480" w:lineRule="auto"/>
        <w:rPr>
          <w:ins w:id="269" w:author="hong qin" w:date="2013-04-29T10:39:00Z"/>
        </w:rPr>
      </w:pPr>
    </w:p>
    <w:p w14:paraId="6DEF7976" w14:textId="77777777" w:rsidR="00224D80" w:rsidRDefault="00224D80" w:rsidP="00224D80">
      <w:pPr>
        <w:ind w:left="720" w:hanging="720"/>
        <w:rPr>
          <w:ins w:id="270" w:author="hong qin" w:date="2013-04-29T10:39:00Z"/>
          <w:noProof/>
        </w:rPr>
      </w:pPr>
      <w:ins w:id="271" w:author="hong qin" w:date="2013-04-29T10:39:00Z">
        <w:r>
          <w:fldChar w:fldCharType="begin"/>
        </w:r>
        <w:r>
          <w:instrText xml:space="preserve"> ADDIN EN.REFLIST </w:instrText>
        </w:r>
        <w:r>
          <w:fldChar w:fldCharType="separate"/>
        </w:r>
        <w:r>
          <w:rPr>
            <w:noProof/>
          </w:rPr>
          <w:t>1.</w:t>
        </w:r>
        <w:r>
          <w:rPr>
            <w:noProof/>
          </w:rPr>
          <w:tab/>
          <w:t xml:space="preserve">Kaeberlein, M. and B.K. Kennedy, </w:t>
        </w:r>
        <w:r w:rsidRPr="002E5B6A">
          <w:rPr>
            <w:i/>
            <w:noProof/>
          </w:rPr>
          <w:t>Hot topics in aging research: protein translation and TOR signaling, 2010.</w:t>
        </w:r>
        <w:r>
          <w:rPr>
            <w:noProof/>
          </w:rPr>
          <w:t xml:space="preserve"> Aging Cell, 2010. </w:t>
        </w:r>
        <w:r w:rsidRPr="002E5B6A">
          <w:rPr>
            <w:b/>
            <w:noProof/>
          </w:rPr>
          <w:t>10</w:t>
        </w:r>
        <w:r>
          <w:rPr>
            <w:noProof/>
          </w:rPr>
          <w:t>(2): p. 185-90.</w:t>
        </w:r>
      </w:ins>
    </w:p>
    <w:p w14:paraId="17138FC4" w14:textId="77777777" w:rsidR="00224D80" w:rsidRDefault="00224D80" w:rsidP="00224D80">
      <w:pPr>
        <w:ind w:left="720" w:hanging="720"/>
        <w:rPr>
          <w:ins w:id="272" w:author="hong qin" w:date="2013-04-29T10:39:00Z"/>
          <w:noProof/>
        </w:rPr>
      </w:pPr>
      <w:ins w:id="273" w:author="hong qin" w:date="2013-04-29T10:39:00Z">
        <w:r>
          <w:rPr>
            <w:noProof/>
          </w:rPr>
          <w:t>2.</w:t>
        </w:r>
        <w:r>
          <w:rPr>
            <w:noProof/>
          </w:rPr>
          <w:tab/>
          <w:t xml:space="preserve">Kaeberlein, M., </w:t>
        </w:r>
        <w:r w:rsidRPr="002E5B6A">
          <w:rPr>
            <w:i/>
            <w:noProof/>
          </w:rPr>
          <w:t>Resveratrol and rapamycin: are they anti-aging drugs?</w:t>
        </w:r>
        <w:r>
          <w:rPr>
            <w:noProof/>
          </w:rPr>
          <w:t xml:space="preserve"> Bioessays, 2010. </w:t>
        </w:r>
        <w:r w:rsidRPr="002E5B6A">
          <w:rPr>
            <w:b/>
            <w:noProof/>
          </w:rPr>
          <w:t>32</w:t>
        </w:r>
        <w:r>
          <w:rPr>
            <w:noProof/>
          </w:rPr>
          <w:t>(2): p. 96-9.</w:t>
        </w:r>
      </w:ins>
    </w:p>
    <w:p w14:paraId="647F1B42" w14:textId="77777777" w:rsidR="00224D80" w:rsidRDefault="00224D80" w:rsidP="00224D80">
      <w:pPr>
        <w:ind w:left="720" w:hanging="720"/>
        <w:rPr>
          <w:ins w:id="274" w:author="hong qin" w:date="2013-04-29T10:39:00Z"/>
          <w:noProof/>
        </w:rPr>
      </w:pPr>
      <w:ins w:id="275" w:author="hong qin" w:date="2013-04-29T10:39:00Z">
        <w:r>
          <w:rPr>
            <w:noProof/>
          </w:rPr>
          <w:t>3.</w:t>
        </w:r>
        <w:r>
          <w:rPr>
            <w:noProof/>
          </w:rPr>
          <w:tab/>
          <w:t xml:space="preserve">Kaeberlein, M., </w:t>
        </w:r>
        <w:r w:rsidRPr="002E5B6A">
          <w:rPr>
            <w:i/>
            <w:noProof/>
          </w:rPr>
          <w:t>Lessons on longevity from budding yeast.</w:t>
        </w:r>
        <w:r>
          <w:rPr>
            <w:noProof/>
          </w:rPr>
          <w:t xml:space="preserve"> Nature, 2010. </w:t>
        </w:r>
        <w:r w:rsidRPr="002E5B6A">
          <w:rPr>
            <w:b/>
            <w:noProof/>
          </w:rPr>
          <w:t>464</w:t>
        </w:r>
        <w:r>
          <w:rPr>
            <w:noProof/>
          </w:rPr>
          <w:t>(7288): p. 513-9.</w:t>
        </w:r>
      </w:ins>
    </w:p>
    <w:p w14:paraId="7B4590A2" w14:textId="77777777" w:rsidR="00224D80" w:rsidRDefault="00224D80" w:rsidP="00224D80">
      <w:pPr>
        <w:ind w:left="720" w:hanging="720"/>
        <w:rPr>
          <w:ins w:id="276" w:author="hong qin" w:date="2013-04-29T10:39:00Z"/>
          <w:noProof/>
        </w:rPr>
      </w:pPr>
      <w:ins w:id="277" w:author="hong qin" w:date="2013-04-29T10:39:00Z">
        <w:r>
          <w:rPr>
            <w:noProof/>
          </w:rPr>
          <w:t>4.</w:t>
        </w:r>
        <w:r>
          <w:rPr>
            <w:noProof/>
          </w:rPr>
          <w:tab/>
          <w:t xml:space="preserve">Johnson, F.B., D.A. Sinclair, and L. Guarente, </w:t>
        </w:r>
        <w:r w:rsidRPr="002E5B6A">
          <w:rPr>
            <w:i/>
            <w:noProof/>
          </w:rPr>
          <w:t>Molecular biology of aging.</w:t>
        </w:r>
        <w:r>
          <w:rPr>
            <w:noProof/>
          </w:rPr>
          <w:t xml:space="preserve"> Cell, 1999. </w:t>
        </w:r>
        <w:r w:rsidRPr="002E5B6A">
          <w:rPr>
            <w:b/>
            <w:noProof/>
          </w:rPr>
          <w:t>96</w:t>
        </w:r>
        <w:r>
          <w:rPr>
            <w:noProof/>
          </w:rPr>
          <w:t>(2): p. 291-302.</w:t>
        </w:r>
      </w:ins>
    </w:p>
    <w:p w14:paraId="36CA9901" w14:textId="77777777" w:rsidR="00224D80" w:rsidRDefault="00224D80" w:rsidP="00224D80">
      <w:pPr>
        <w:ind w:left="720" w:hanging="720"/>
        <w:rPr>
          <w:ins w:id="278" w:author="hong qin" w:date="2013-04-29T10:39:00Z"/>
          <w:noProof/>
        </w:rPr>
      </w:pPr>
      <w:ins w:id="279" w:author="hong qin" w:date="2013-04-29T10:39:00Z">
        <w:r>
          <w:rPr>
            <w:noProof/>
          </w:rPr>
          <w:t>5.</w:t>
        </w:r>
        <w:r>
          <w:rPr>
            <w:noProof/>
          </w:rPr>
          <w:tab/>
          <w:t xml:space="preserve">Mortimer, R.K. and J.R. Johnston, </w:t>
        </w:r>
        <w:r w:rsidRPr="002E5B6A">
          <w:rPr>
            <w:i/>
            <w:noProof/>
          </w:rPr>
          <w:t>Life span of individual yeast cells.</w:t>
        </w:r>
        <w:r>
          <w:rPr>
            <w:noProof/>
          </w:rPr>
          <w:t xml:space="preserve"> Nature, 1959. </w:t>
        </w:r>
        <w:r w:rsidRPr="002E5B6A">
          <w:rPr>
            <w:b/>
            <w:noProof/>
          </w:rPr>
          <w:t>183</w:t>
        </w:r>
        <w:r>
          <w:rPr>
            <w:noProof/>
          </w:rPr>
          <w:t>(4677): p. 1751-2.</w:t>
        </w:r>
      </w:ins>
    </w:p>
    <w:p w14:paraId="155C8279" w14:textId="77777777" w:rsidR="00224D80" w:rsidRDefault="00224D80" w:rsidP="00224D80">
      <w:pPr>
        <w:ind w:left="720" w:hanging="720"/>
        <w:rPr>
          <w:ins w:id="280" w:author="hong qin" w:date="2013-04-29T10:39:00Z"/>
          <w:noProof/>
        </w:rPr>
      </w:pPr>
      <w:ins w:id="281" w:author="hong qin" w:date="2013-04-29T10:39:00Z">
        <w:r>
          <w:rPr>
            <w:noProof/>
          </w:rPr>
          <w:t>6.</w:t>
        </w:r>
        <w:r>
          <w:rPr>
            <w:noProof/>
          </w:rPr>
          <w:tab/>
          <w:t xml:space="preserve">Kennedy, B.K., N.R. Austriaco, Jr., and L. Guarente, </w:t>
        </w:r>
        <w:r w:rsidRPr="002E5B6A">
          <w:rPr>
            <w:i/>
            <w:noProof/>
          </w:rPr>
          <w:t>Daughter cells of Saccharomyces cerevisiae from old mothers display a reduced life span.</w:t>
        </w:r>
        <w:r>
          <w:rPr>
            <w:noProof/>
          </w:rPr>
          <w:t xml:space="preserve"> J Cell Biol, 1994. </w:t>
        </w:r>
        <w:r w:rsidRPr="002E5B6A">
          <w:rPr>
            <w:b/>
            <w:noProof/>
          </w:rPr>
          <w:t>127</w:t>
        </w:r>
        <w:r>
          <w:rPr>
            <w:noProof/>
          </w:rPr>
          <w:t>(6 Pt 2): p. 1985-93.</w:t>
        </w:r>
      </w:ins>
    </w:p>
    <w:p w14:paraId="19061DE6" w14:textId="77777777" w:rsidR="00224D80" w:rsidRDefault="00224D80" w:rsidP="00224D80">
      <w:pPr>
        <w:ind w:left="720" w:hanging="720"/>
        <w:rPr>
          <w:ins w:id="282" w:author="hong qin" w:date="2013-04-29T10:39:00Z"/>
          <w:noProof/>
        </w:rPr>
      </w:pPr>
      <w:ins w:id="283" w:author="hong qin" w:date="2013-04-29T10:39:00Z">
        <w:r>
          <w:rPr>
            <w:noProof/>
          </w:rPr>
          <w:t>7.</w:t>
        </w:r>
        <w:r>
          <w:rPr>
            <w:noProof/>
          </w:rPr>
          <w:tab/>
          <w:t xml:space="preserve">Sinclair, D.A. and L. Guarente, </w:t>
        </w:r>
        <w:r w:rsidRPr="002E5B6A">
          <w:rPr>
            <w:i/>
            <w:noProof/>
          </w:rPr>
          <w:t>Extrachromosomal rDNA circles--a cause of aging in yeast.</w:t>
        </w:r>
        <w:r>
          <w:rPr>
            <w:noProof/>
          </w:rPr>
          <w:t xml:space="preserve"> Cell, 1997. </w:t>
        </w:r>
        <w:r w:rsidRPr="002E5B6A">
          <w:rPr>
            <w:b/>
            <w:noProof/>
          </w:rPr>
          <w:t>91</w:t>
        </w:r>
        <w:r>
          <w:rPr>
            <w:noProof/>
          </w:rPr>
          <w:t>(7): p. 1033-42.</w:t>
        </w:r>
      </w:ins>
    </w:p>
    <w:p w14:paraId="1AB5AE0A" w14:textId="77777777" w:rsidR="00224D80" w:rsidRDefault="00224D80" w:rsidP="00224D80">
      <w:pPr>
        <w:ind w:left="720" w:hanging="720"/>
        <w:rPr>
          <w:ins w:id="284" w:author="hong qin" w:date="2013-04-29T10:39:00Z"/>
          <w:noProof/>
        </w:rPr>
      </w:pPr>
      <w:ins w:id="285" w:author="hong qin" w:date="2013-04-29T10:39:00Z">
        <w:r>
          <w:rPr>
            <w:noProof/>
          </w:rPr>
          <w:t>8.</w:t>
        </w:r>
        <w:r>
          <w:rPr>
            <w:noProof/>
          </w:rPr>
          <w:tab/>
          <w:t xml:space="preserve">Qin, H. and M. Lu, </w:t>
        </w:r>
        <w:r w:rsidRPr="002E5B6A">
          <w:rPr>
            <w:i/>
            <w:noProof/>
          </w:rPr>
          <w:t>Natural variation in replicative and chronological life spans of Saccharomyces cerevisiae.</w:t>
        </w:r>
        <w:r>
          <w:rPr>
            <w:noProof/>
          </w:rPr>
          <w:t xml:space="preserve"> Exp Gerontol, 2006. </w:t>
        </w:r>
        <w:r w:rsidRPr="002E5B6A">
          <w:rPr>
            <w:b/>
            <w:noProof/>
          </w:rPr>
          <w:t>41</w:t>
        </w:r>
        <w:r>
          <w:rPr>
            <w:noProof/>
          </w:rPr>
          <w:t>(4): p. 448-56.</w:t>
        </w:r>
      </w:ins>
    </w:p>
    <w:p w14:paraId="46E272ED" w14:textId="77777777" w:rsidR="00224D80" w:rsidRDefault="00224D80" w:rsidP="00224D80">
      <w:pPr>
        <w:ind w:left="720" w:hanging="720"/>
        <w:rPr>
          <w:ins w:id="286" w:author="hong qin" w:date="2013-04-29T10:39:00Z"/>
          <w:noProof/>
        </w:rPr>
      </w:pPr>
      <w:ins w:id="287" w:author="hong qin" w:date="2013-04-29T10:39:00Z">
        <w:r>
          <w:rPr>
            <w:noProof/>
          </w:rPr>
          <w:t>9.</w:t>
        </w:r>
        <w:r>
          <w:rPr>
            <w:noProof/>
          </w:rPr>
          <w:tab/>
          <w:t xml:space="preserve">Xenarios, I., D.W. Rice, L. Salwinski, M.K. Baron, E.M. Marcotte, and D. Eisenberg, </w:t>
        </w:r>
        <w:r w:rsidRPr="002E5B6A">
          <w:rPr>
            <w:i/>
            <w:noProof/>
          </w:rPr>
          <w:t>DIP: the database of interacting proteins.</w:t>
        </w:r>
        <w:r>
          <w:rPr>
            <w:noProof/>
          </w:rPr>
          <w:t xml:space="preserve"> Nucleic Acids Res, 2000. </w:t>
        </w:r>
        <w:r w:rsidRPr="002E5B6A">
          <w:rPr>
            <w:b/>
            <w:noProof/>
          </w:rPr>
          <w:t>28</w:t>
        </w:r>
        <w:r>
          <w:rPr>
            <w:noProof/>
          </w:rPr>
          <w:t>(1): p. 289-91.</w:t>
        </w:r>
      </w:ins>
    </w:p>
    <w:p w14:paraId="785FB7E6" w14:textId="77777777" w:rsidR="00224D80" w:rsidRDefault="00224D80" w:rsidP="00224D80">
      <w:pPr>
        <w:ind w:left="720" w:hanging="720"/>
        <w:rPr>
          <w:ins w:id="288" w:author="hong qin" w:date="2013-04-29T10:39:00Z"/>
          <w:noProof/>
        </w:rPr>
      </w:pPr>
      <w:ins w:id="289" w:author="hong qin" w:date="2013-04-29T10:39:00Z">
        <w:r>
          <w:rPr>
            <w:noProof/>
          </w:rPr>
          <w:t>10.</w:t>
        </w:r>
        <w:r>
          <w:rPr>
            <w:noProof/>
          </w:rPr>
          <w:tab/>
          <w:t xml:space="preserve">Bader, G.D., D. Betel, and C.W. Hogue, </w:t>
        </w:r>
        <w:r w:rsidRPr="002E5B6A">
          <w:rPr>
            <w:i/>
            <w:noProof/>
          </w:rPr>
          <w:t>BIND: the Biomolecular Interaction Network Database.</w:t>
        </w:r>
        <w:r>
          <w:rPr>
            <w:noProof/>
          </w:rPr>
          <w:t xml:space="preserve"> Nucleic Acids Res, 2003. </w:t>
        </w:r>
        <w:r w:rsidRPr="002E5B6A">
          <w:rPr>
            <w:b/>
            <w:noProof/>
          </w:rPr>
          <w:t>31</w:t>
        </w:r>
        <w:r>
          <w:rPr>
            <w:noProof/>
          </w:rPr>
          <w:t>(1): p. 248-50.</w:t>
        </w:r>
      </w:ins>
    </w:p>
    <w:p w14:paraId="0B1EEF8A" w14:textId="77777777" w:rsidR="00224D80" w:rsidRDefault="00224D80" w:rsidP="00224D80">
      <w:pPr>
        <w:ind w:left="720" w:hanging="720"/>
        <w:rPr>
          <w:ins w:id="290" w:author="hong qin" w:date="2013-04-29T10:39:00Z"/>
          <w:noProof/>
        </w:rPr>
      </w:pPr>
      <w:ins w:id="291" w:author="hong qin" w:date="2013-04-29T10:39:00Z">
        <w:r>
          <w:rPr>
            <w:noProof/>
          </w:rPr>
          <w:t>11.</w:t>
        </w:r>
        <w:r>
          <w:rPr>
            <w:noProof/>
          </w:rPr>
          <w:tab/>
          <w:t xml:space="preserve">Stark, C., B.J. Breitkreutz, A. Chatr-Aryamontri, L. Boucher, R. Oughtred, M.S. Livstone, J. Nixon, K. Van Auken, X. Wang, X. Shi, T. Reguly, J.M. Rust, A. Winter, K. Dolinski, and M. Tyers, </w:t>
        </w:r>
        <w:r w:rsidRPr="002E5B6A">
          <w:rPr>
            <w:i/>
            <w:noProof/>
          </w:rPr>
          <w:t>The BioGRID Interaction Database: 2011 update.</w:t>
        </w:r>
        <w:r>
          <w:rPr>
            <w:noProof/>
          </w:rPr>
          <w:t xml:space="preserve"> Nucleic Acids Res, 2011. </w:t>
        </w:r>
        <w:r w:rsidRPr="002E5B6A">
          <w:rPr>
            <w:b/>
            <w:noProof/>
          </w:rPr>
          <w:t>39</w:t>
        </w:r>
        <w:r>
          <w:rPr>
            <w:noProof/>
          </w:rPr>
          <w:t>(Database issue): p. D698-704.</w:t>
        </w:r>
      </w:ins>
    </w:p>
    <w:p w14:paraId="3CD833B6" w14:textId="77777777" w:rsidR="00224D80" w:rsidRDefault="00224D80" w:rsidP="00224D80">
      <w:pPr>
        <w:ind w:left="720" w:hanging="720"/>
        <w:rPr>
          <w:ins w:id="292" w:author="hong qin" w:date="2013-04-29T10:39:00Z"/>
          <w:noProof/>
        </w:rPr>
      </w:pPr>
      <w:ins w:id="293" w:author="hong qin" w:date="2013-04-29T10:39:00Z">
        <w:r>
          <w:rPr>
            <w:noProof/>
          </w:rPr>
          <w:t>12.</w:t>
        </w:r>
        <w:r>
          <w:rPr>
            <w:noProof/>
          </w:rPr>
          <w:tab/>
          <w:t xml:space="preserve">Warringer, J. and A. Blomberg, </w:t>
        </w:r>
        <w:r w:rsidRPr="002E5B6A">
          <w:rPr>
            <w:i/>
            <w:noProof/>
          </w:rPr>
          <w:t>Automated screening in environmental arrays allows analysis of quantitative phenotypic profiles in Saccharomyces cerevisiae.</w:t>
        </w:r>
        <w:r>
          <w:rPr>
            <w:noProof/>
          </w:rPr>
          <w:t xml:space="preserve"> Yeast, 2003. </w:t>
        </w:r>
        <w:r w:rsidRPr="002E5B6A">
          <w:rPr>
            <w:b/>
            <w:noProof/>
          </w:rPr>
          <w:t>20</w:t>
        </w:r>
        <w:r>
          <w:rPr>
            <w:noProof/>
          </w:rPr>
          <w:t>(1): p. 53-67.</w:t>
        </w:r>
      </w:ins>
    </w:p>
    <w:p w14:paraId="4D4497E5" w14:textId="77777777" w:rsidR="00224D80" w:rsidRDefault="00224D80" w:rsidP="00224D80">
      <w:pPr>
        <w:ind w:left="720" w:hanging="720"/>
        <w:rPr>
          <w:ins w:id="294" w:author="hong qin" w:date="2013-04-29T10:39:00Z"/>
          <w:noProof/>
        </w:rPr>
      </w:pPr>
      <w:ins w:id="295" w:author="hong qin" w:date="2013-04-29T10:39:00Z">
        <w:r>
          <w:rPr>
            <w:noProof/>
          </w:rPr>
          <w:t>13.</w:t>
        </w:r>
        <w:r>
          <w:rPr>
            <w:noProof/>
          </w:rPr>
          <w:tab/>
          <w:t xml:space="preserve">Warringer, J., E. Ericson, L. Fernandez, O. Nerman, and A. Blomberg, </w:t>
        </w:r>
        <w:r w:rsidRPr="002E5B6A">
          <w:rPr>
            <w:i/>
            <w:noProof/>
          </w:rPr>
          <w:t>High-resolution yeast phenomics resolves different physiological features in the saline response.</w:t>
        </w:r>
        <w:r>
          <w:rPr>
            <w:noProof/>
          </w:rPr>
          <w:t xml:space="preserve"> Proc Natl Acad Sci U S A, 2003. </w:t>
        </w:r>
        <w:r w:rsidRPr="002E5B6A">
          <w:rPr>
            <w:b/>
            <w:noProof/>
          </w:rPr>
          <w:t>100</w:t>
        </w:r>
        <w:r>
          <w:rPr>
            <w:noProof/>
          </w:rPr>
          <w:t>(26): p. 15724-9.</w:t>
        </w:r>
      </w:ins>
    </w:p>
    <w:p w14:paraId="5B8410AB" w14:textId="77777777" w:rsidR="00224D80" w:rsidRDefault="00224D80" w:rsidP="00224D80">
      <w:pPr>
        <w:ind w:left="720" w:hanging="720"/>
        <w:rPr>
          <w:ins w:id="296" w:author="hong qin" w:date="2013-04-29T10:39:00Z"/>
          <w:noProof/>
        </w:rPr>
      </w:pPr>
      <w:ins w:id="297" w:author="hong qin" w:date="2013-04-29T10:39:00Z">
        <w:r>
          <w:rPr>
            <w:noProof/>
          </w:rPr>
          <w:t>14.</w:t>
        </w:r>
        <w:r>
          <w:rPr>
            <w:noProof/>
          </w:rPr>
          <w:tab/>
          <w:t xml:space="preserve">Costanzo, M., A. Baryshnikova, J. Bellay, Y. Kim, E.D. Spear, C.S. Sevier, H. Ding, J.L. Koh, K. Toufighi, S. Mostafavi, J. Prinz, R.P. St Onge, B. VanderSluis, T. Makhnevych, F.J. Vizeacoumar, S. Alizadeh, S. Bahr, R.L. Brost, Y. Chen, M. Cokol, R. Deshpande, Z. Li, Z.Y. Lin, W. Liang, M. Marback, J. Paw, B.J. San Luis, E. Shuteriqi, A.H. Tong, N. van Dyk, I.M. Wallace, J.A. Whitney, M.T. Weirauch, G. Zhong, H. Zhu, W.A. Houry, M. Brudno, S. Ragibizadeh, B. Papp, C. Pal, F.P. Roth, G. Giaever, C. Nislow, O.G. Troyanskaya, H. Bussey, G.D. Bader, A.C. Gingras, Q.D. Morris, P.M. Kim, C.A. Kaiser, C.L. Myers, B.J. Andrews, and C. Boone, </w:t>
        </w:r>
        <w:r w:rsidRPr="002E5B6A">
          <w:rPr>
            <w:i/>
            <w:noProof/>
          </w:rPr>
          <w:t>The genetic landscape of a cell.</w:t>
        </w:r>
        <w:r>
          <w:rPr>
            <w:noProof/>
          </w:rPr>
          <w:t xml:space="preserve"> Science, 2010. </w:t>
        </w:r>
        <w:r w:rsidRPr="002E5B6A">
          <w:rPr>
            <w:b/>
            <w:noProof/>
          </w:rPr>
          <w:t>327</w:t>
        </w:r>
        <w:r>
          <w:rPr>
            <w:noProof/>
          </w:rPr>
          <w:t>(5964): p. 425-31.</w:t>
        </w:r>
      </w:ins>
    </w:p>
    <w:p w14:paraId="74806036" w14:textId="77777777" w:rsidR="00224D80" w:rsidRDefault="00224D80" w:rsidP="00224D80">
      <w:pPr>
        <w:ind w:left="720" w:hanging="720"/>
        <w:rPr>
          <w:ins w:id="298" w:author="hong qin" w:date="2013-04-29T10:39:00Z"/>
          <w:noProof/>
        </w:rPr>
      </w:pPr>
      <w:ins w:id="299" w:author="hong qin" w:date="2013-04-29T10:39:00Z">
        <w:r>
          <w:rPr>
            <w:noProof/>
          </w:rPr>
          <w:t>15.</w:t>
        </w:r>
        <w:r>
          <w:rPr>
            <w:noProof/>
          </w:rPr>
          <w:tab/>
          <w:t xml:space="preserve">Ricklefs, R.E. and A. Scheuerlein, </w:t>
        </w:r>
        <w:r w:rsidRPr="002E5B6A">
          <w:rPr>
            <w:i/>
            <w:noProof/>
          </w:rPr>
          <w:t>Biological implications of the Weibull and Gompertz models of aging.</w:t>
        </w:r>
        <w:r>
          <w:rPr>
            <w:noProof/>
          </w:rPr>
          <w:t xml:space="preserve"> J Gerontol A Biol Sci Med Sci, 2002. </w:t>
        </w:r>
        <w:r w:rsidRPr="002E5B6A">
          <w:rPr>
            <w:b/>
            <w:noProof/>
          </w:rPr>
          <w:t>57</w:t>
        </w:r>
        <w:r>
          <w:rPr>
            <w:noProof/>
          </w:rPr>
          <w:t>(2): p. B69-76.</w:t>
        </w:r>
      </w:ins>
    </w:p>
    <w:p w14:paraId="7BF7EDA0" w14:textId="77777777" w:rsidR="00224D80" w:rsidRDefault="00224D80" w:rsidP="00224D80">
      <w:pPr>
        <w:rPr>
          <w:ins w:id="300" w:author="hong qin" w:date="2013-04-29T10:39:00Z"/>
          <w:noProof/>
        </w:rPr>
      </w:pPr>
    </w:p>
    <w:p w14:paraId="7164169F" w14:textId="77777777" w:rsidR="00AA5045" w:rsidRPr="00062900" w:rsidDel="00524168" w:rsidRDefault="00224D80" w:rsidP="00224D80">
      <w:pPr>
        <w:spacing w:before="240" w:after="240" w:line="360" w:lineRule="auto"/>
        <w:rPr>
          <w:del w:id="301" w:author="Amanda Alexander" w:date="2013-04-25T23:18:00Z"/>
          <w:b/>
        </w:rPr>
      </w:pPr>
      <w:ins w:id="302" w:author="hong qin" w:date="2013-04-29T10:39:00Z">
        <w:r>
          <w:fldChar w:fldCharType="end"/>
        </w:r>
      </w:ins>
      <w:del w:id="303" w:author="Amanda Alexander" w:date="2013-04-25T23:18:00Z">
        <w:r w:rsidR="00AA5045" w:rsidRPr="005F0812" w:rsidDel="00524168">
          <w:rPr>
            <w:rStyle w:val="citation"/>
          </w:rPr>
          <w:delText xml:space="preserve">Beckman K.D. and B.N. Ames, The </w:delText>
        </w:r>
        <w:r w:rsidR="00AA5045" w:rsidRPr="005F0812" w:rsidDel="00524168">
          <w:rPr>
            <w:rStyle w:val="citation"/>
            <w:i/>
          </w:rPr>
          <w:delText>free radical theory of aging matures</w:delText>
        </w:r>
        <w:r w:rsidR="00AA5045" w:rsidRPr="005F0812" w:rsidDel="00524168">
          <w:rPr>
            <w:rStyle w:val="citation"/>
          </w:rPr>
          <w:delText xml:space="preserve">. </w:delText>
        </w:r>
        <w:r w:rsidR="00AA5045" w:rsidRPr="005F0812" w:rsidDel="00524168">
          <w:rPr>
            <w:rStyle w:val="ref-journal"/>
          </w:rPr>
          <w:delText xml:space="preserve">Physiol Rev. </w:delText>
        </w:r>
        <w:r w:rsidR="00AA5045" w:rsidRPr="005F0812" w:rsidDel="00524168">
          <w:rPr>
            <w:rStyle w:val="citation"/>
          </w:rPr>
          <w:delText xml:space="preserve">1998. </w:delText>
        </w:r>
        <w:r w:rsidR="00AA5045" w:rsidRPr="005F0812" w:rsidDel="00524168">
          <w:rPr>
            <w:rStyle w:val="ref-vol"/>
            <w:b/>
          </w:rPr>
          <w:delText>78</w:delText>
        </w:r>
        <w:r w:rsidR="00AA5045" w:rsidRPr="005F0812" w:rsidDel="00524168">
          <w:rPr>
            <w:rStyle w:val="citation"/>
          </w:rPr>
          <w:delText>:547–581.</w:delText>
        </w:r>
      </w:del>
    </w:p>
    <w:p w14:paraId="27C4C993" w14:textId="77777777" w:rsidR="00AA5045" w:rsidRPr="005F0812" w:rsidDel="00524168" w:rsidRDefault="00AA5045" w:rsidP="00062900">
      <w:pPr>
        <w:spacing w:before="240" w:after="240" w:line="360" w:lineRule="auto"/>
        <w:rPr>
          <w:del w:id="304" w:author="Amanda Alexander" w:date="2013-04-25T23:18:00Z"/>
          <w:noProof/>
        </w:rPr>
      </w:pPr>
      <w:del w:id="305" w:author="Amanda Alexander" w:date="2013-04-25T23:18:00Z">
        <w:r w:rsidRPr="005F0812" w:rsidDel="00524168">
          <w:rPr>
            <w:noProof/>
          </w:rPr>
          <w:delText xml:space="preserve">Fabrizio, P. and V.D. Longo, </w:delText>
        </w:r>
        <w:r w:rsidRPr="005F0812" w:rsidDel="00524168">
          <w:rPr>
            <w:i/>
            <w:noProof/>
          </w:rPr>
          <w:delText>The chronological life span of Saccharomyces cerevisiae.</w:delText>
        </w:r>
        <w:r w:rsidRPr="005F0812" w:rsidDel="00524168">
          <w:rPr>
            <w:noProof/>
          </w:rPr>
          <w:delText xml:space="preserve"> Aging Cell, 2003. </w:delText>
        </w:r>
        <w:r w:rsidRPr="005F0812" w:rsidDel="00524168">
          <w:rPr>
            <w:b/>
            <w:noProof/>
          </w:rPr>
          <w:delText>2</w:delText>
        </w:r>
        <w:r w:rsidRPr="005F0812" w:rsidDel="00524168">
          <w:rPr>
            <w:noProof/>
          </w:rPr>
          <w:delText>(2): p. 73-81.</w:delText>
        </w:r>
      </w:del>
    </w:p>
    <w:p w14:paraId="4375D0F6" w14:textId="77777777" w:rsidR="00AA5045" w:rsidRPr="005F0812" w:rsidDel="00524168" w:rsidRDefault="00AA5045" w:rsidP="00062900">
      <w:pPr>
        <w:spacing w:before="240" w:after="240" w:line="360" w:lineRule="auto"/>
        <w:rPr>
          <w:del w:id="306" w:author="Amanda Alexander" w:date="2013-04-25T23:18:00Z"/>
        </w:rPr>
      </w:pPr>
      <w:del w:id="307" w:author="Amanda Alexander" w:date="2013-04-25T23:18:00Z">
        <w:r w:rsidRPr="005F0812" w:rsidDel="00524168">
          <w:delText>Fraser, H.B., A.E. Hirsh, L.M. Steinmetz, C. Scharfe, M.W. Feldman</w:delText>
        </w:r>
        <w:r w:rsidRPr="005F0812" w:rsidDel="00524168">
          <w:rPr>
            <w:i/>
          </w:rPr>
          <w:delText>, Evolutionary Rate in the Protein Interaction Network</w:delText>
        </w:r>
        <w:r w:rsidRPr="005F0812" w:rsidDel="00524168">
          <w:delText xml:space="preserve">. Science, 2002. </w:delText>
        </w:r>
        <w:r w:rsidRPr="005F0812" w:rsidDel="00524168">
          <w:rPr>
            <w:b/>
          </w:rPr>
          <w:delText>296</w:delText>
        </w:r>
        <w:r w:rsidRPr="005F0812" w:rsidDel="00524168">
          <w:delText>: 750-752.</w:delText>
        </w:r>
      </w:del>
    </w:p>
    <w:p w14:paraId="19DE4EED" w14:textId="77777777" w:rsidR="00AA5045" w:rsidRPr="005F0812" w:rsidDel="00524168" w:rsidRDefault="00AA5045" w:rsidP="00062900">
      <w:pPr>
        <w:spacing w:before="240" w:after="240" w:line="360" w:lineRule="auto"/>
        <w:rPr>
          <w:del w:id="308" w:author="Amanda Alexander" w:date="2013-04-25T23:18:00Z"/>
        </w:rPr>
      </w:pPr>
      <w:del w:id="309" w:author="Amanda Alexander" w:date="2013-04-25T23:18:00Z">
        <w:r w:rsidRPr="005F0812" w:rsidDel="00524168">
          <w:delText xml:space="preserve">Fu, X., F. Meng, Y. Hu, J. Zhou,  </w:delText>
        </w:r>
        <w:r w:rsidRPr="005F0812" w:rsidDel="00524168">
          <w:rPr>
            <w:i/>
          </w:rPr>
          <w:delText>Candida albicans, a distinctive fungal model for cellular aging study</w:delText>
        </w:r>
        <w:r w:rsidRPr="005F0812" w:rsidDel="00524168">
          <w:delText>. Aging Cell, 2008.</w:delText>
        </w:r>
        <w:r w:rsidRPr="005F0812" w:rsidDel="00524168">
          <w:rPr>
            <w:i/>
          </w:rPr>
          <w:delText xml:space="preserve"> </w:delText>
        </w:r>
        <w:r w:rsidRPr="005F0812" w:rsidDel="00524168">
          <w:rPr>
            <w:b/>
          </w:rPr>
          <w:delText>7</w:delText>
        </w:r>
        <w:r w:rsidRPr="005F0812" w:rsidDel="00524168">
          <w:delText>(5): 746-757.</w:delText>
        </w:r>
      </w:del>
    </w:p>
    <w:p w14:paraId="0086A09C" w14:textId="77777777" w:rsidR="00AA5045" w:rsidRPr="005F0812" w:rsidDel="00524168" w:rsidRDefault="00AA5045" w:rsidP="00062900">
      <w:pPr>
        <w:spacing w:before="240" w:after="240" w:line="360" w:lineRule="auto"/>
        <w:rPr>
          <w:del w:id="310" w:author="Amanda Alexander" w:date="2013-04-25T23:18:00Z"/>
          <w:noProof/>
        </w:rPr>
      </w:pPr>
      <w:del w:id="311" w:author="Amanda Alexander" w:date="2013-04-25T23:18:00Z">
        <w:r w:rsidRPr="005F0812" w:rsidDel="00524168">
          <w:rPr>
            <w:noProof/>
          </w:rPr>
          <w:delText xml:space="preserve">Gavrilov, L.A. and N.S. Gavrilova, </w:delText>
        </w:r>
        <w:r w:rsidRPr="005F0812" w:rsidDel="00524168">
          <w:rPr>
            <w:i/>
            <w:noProof/>
          </w:rPr>
          <w:delText>The reliability theory of aging and longevity.</w:delText>
        </w:r>
        <w:r w:rsidRPr="005F0812" w:rsidDel="00524168">
          <w:rPr>
            <w:noProof/>
          </w:rPr>
          <w:delText xml:space="preserve"> J Theor Biol, 2001. </w:delText>
        </w:r>
        <w:r w:rsidRPr="005F0812" w:rsidDel="00524168">
          <w:rPr>
            <w:b/>
            <w:noProof/>
          </w:rPr>
          <w:delText>213</w:delText>
        </w:r>
        <w:r w:rsidRPr="005F0812" w:rsidDel="00524168">
          <w:rPr>
            <w:noProof/>
          </w:rPr>
          <w:delText>(4): p. 527-45.</w:delText>
        </w:r>
      </w:del>
    </w:p>
    <w:p w14:paraId="47CC313A" w14:textId="77777777" w:rsidR="00AA5045" w:rsidRPr="005F0812" w:rsidDel="00524168" w:rsidRDefault="00AA5045" w:rsidP="00062900">
      <w:pPr>
        <w:spacing w:before="240" w:after="240" w:line="360" w:lineRule="auto"/>
        <w:rPr>
          <w:del w:id="312" w:author="Amanda Alexander" w:date="2013-04-25T23:18:00Z"/>
          <w:noProof/>
        </w:rPr>
      </w:pPr>
      <w:del w:id="313" w:author="Amanda Alexander" w:date="2013-04-25T23:18:00Z">
        <w:r w:rsidRPr="005F0812" w:rsidDel="00524168">
          <w:rPr>
            <w:noProof/>
          </w:rPr>
          <w:delText xml:space="preserve">Kaeberlein, M.,  C.R. Burtner and B.K. Kennedy, </w:delText>
        </w:r>
        <w:r w:rsidRPr="005F0812" w:rsidDel="00524168">
          <w:rPr>
            <w:i/>
            <w:noProof/>
          </w:rPr>
          <w:delText>Recent developments in yeast aging.</w:delText>
        </w:r>
        <w:r w:rsidRPr="005F0812" w:rsidDel="00524168">
          <w:rPr>
            <w:noProof/>
          </w:rPr>
          <w:delText xml:space="preserve"> PLoS Genet, 2007. </w:delText>
        </w:r>
        <w:r w:rsidRPr="005F0812" w:rsidDel="00524168">
          <w:rPr>
            <w:b/>
            <w:noProof/>
          </w:rPr>
          <w:delText>3</w:delText>
        </w:r>
        <w:r w:rsidRPr="005F0812" w:rsidDel="00524168">
          <w:rPr>
            <w:noProof/>
          </w:rPr>
          <w:delText>(5): p. e84.</w:delText>
        </w:r>
      </w:del>
    </w:p>
    <w:p w14:paraId="7F894C85" w14:textId="77777777" w:rsidR="00AA5045" w:rsidRPr="005F0812" w:rsidDel="00524168" w:rsidRDefault="00AA5045" w:rsidP="00062900">
      <w:pPr>
        <w:spacing w:before="240" w:after="240" w:line="360" w:lineRule="auto"/>
        <w:rPr>
          <w:del w:id="314" w:author="Amanda Alexander" w:date="2013-04-25T23:18:00Z"/>
          <w:noProof/>
        </w:rPr>
      </w:pPr>
      <w:del w:id="315" w:author="Amanda Alexander" w:date="2013-04-25T23:18:00Z">
        <w:r w:rsidRPr="005F0812" w:rsidDel="00524168">
          <w:rPr>
            <w:noProof/>
          </w:rPr>
          <w:delText xml:space="preserve">Kennedy, B.K., N.R., Austriaco and L., Guarente, </w:delText>
        </w:r>
        <w:r w:rsidRPr="005F0812" w:rsidDel="00524168">
          <w:rPr>
            <w:i/>
            <w:noProof/>
          </w:rPr>
          <w:delText>Duaghter Cells of Saccharomyces cerevisiae from old mothers display a reduced life span</w:delText>
        </w:r>
        <w:r w:rsidRPr="005F0812" w:rsidDel="00524168">
          <w:rPr>
            <w:noProof/>
          </w:rPr>
          <w:delText xml:space="preserve">. J. Cell Biol, </w:delText>
        </w:r>
        <w:r w:rsidRPr="005F0812" w:rsidDel="00524168">
          <w:rPr>
            <w:b/>
            <w:noProof/>
          </w:rPr>
          <w:delText>127</w:delText>
        </w:r>
        <w:r w:rsidRPr="005F0812" w:rsidDel="00524168">
          <w:rPr>
            <w:noProof/>
          </w:rPr>
          <w:delText>(6 pt 2): 1985-1993.</w:delText>
        </w:r>
      </w:del>
    </w:p>
    <w:p w14:paraId="51497670" w14:textId="77777777" w:rsidR="00AA5045" w:rsidRPr="005F0812" w:rsidDel="00524168" w:rsidRDefault="00AA5045" w:rsidP="00062900">
      <w:pPr>
        <w:spacing w:before="240" w:after="240" w:line="360" w:lineRule="auto"/>
        <w:rPr>
          <w:del w:id="316" w:author="Amanda Alexander" w:date="2013-04-25T23:18:00Z"/>
          <w:noProof/>
        </w:rPr>
      </w:pPr>
      <w:del w:id="317" w:author="Amanda Alexander" w:date="2013-04-25T23:18:00Z">
        <w:r w:rsidRPr="005F0812" w:rsidDel="00524168">
          <w:rPr>
            <w:noProof/>
          </w:rPr>
          <w:delText xml:space="preserve">Kirkwood, T.B. and  S.N., Austad, </w:delText>
        </w:r>
        <w:r w:rsidRPr="005F0812" w:rsidDel="00524168">
          <w:rPr>
            <w:i/>
            <w:noProof/>
          </w:rPr>
          <w:delText>Why do we age?</w:delText>
        </w:r>
        <w:r w:rsidRPr="005F0812" w:rsidDel="00524168">
          <w:rPr>
            <w:noProof/>
          </w:rPr>
          <w:delText xml:space="preserve">. Nature, 2000. </w:delText>
        </w:r>
        <w:r w:rsidRPr="005F0812" w:rsidDel="00524168">
          <w:rPr>
            <w:b/>
            <w:noProof/>
          </w:rPr>
          <w:delText>408</w:delText>
        </w:r>
        <w:r w:rsidRPr="005F0812" w:rsidDel="00524168">
          <w:rPr>
            <w:noProof/>
          </w:rPr>
          <w:delText>:233-238.</w:delText>
        </w:r>
      </w:del>
    </w:p>
    <w:p w14:paraId="0A5184BA" w14:textId="77777777" w:rsidR="00AA5045" w:rsidRPr="005F0812" w:rsidDel="00524168" w:rsidRDefault="00AA5045" w:rsidP="00062900">
      <w:pPr>
        <w:spacing w:before="240" w:after="240" w:line="360" w:lineRule="auto"/>
        <w:rPr>
          <w:del w:id="318" w:author="Amanda Alexander" w:date="2013-04-25T23:18:00Z"/>
          <w:noProof/>
        </w:rPr>
      </w:pPr>
      <w:del w:id="319" w:author="Amanda Alexander" w:date="2013-04-25T23:18:00Z">
        <w:r w:rsidRPr="005F0812" w:rsidDel="00524168">
          <w:rPr>
            <w:noProof/>
          </w:rPr>
          <w:delText xml:space="preserve">Managbanag, J.R., T.M. Witten, D. Bonchev, L.A. Fox, M. Tsuchiya, B.K. Kennedy, and M. Kaeberlein, </w:delText>
        </w:r>
        <w:r w:rsidRPr="005F0812" w:rsidDel="00524168">
          <w:rPr>
            <w:i/>
            <w:noProof/>
          </w:rPr>
          <w:delText>Shortest-path network analysis is a useful approach toward identifying genetic determinants of longevity.</w:delText>
        </w:r>
        <w:r w:rsidRPr="005F0812" w:rsidDel="00524168">
          <w:rPr>
            <w:noProof/>
          </w:rPr>
          <w:delText xml:space="preserve"> PLoS One, 2008. </w:delText>
        </w:r>
        <w:r w:rsidRPr="005F0812" w:rsidDel="00524168">
          <w:rPr>
            <w:b/>
            <w:noProof/>
          </w:rPr>
          <w:delText>3</w:delText>
        </w:r>
        <w:r w:rsidRPr="005F0812" w:rsidDel="00524168">
          <w:rPr>
            <w:noProof/>
          </w:rPr>
          <w:delText>(11): p. e3802.</w:delText>
        </w:r>
      </w:del>
    </w:p>
    <w:p w14:paraId="745D8578" w14:textId="77777777" w:rsidR="00AA5045" w:rsidRPr="005F0812" w:rsidDel="00524168" w:rsidRDefault="00AA5045" w:rsidP="00062900">
      <w:pPr>
        <w:spacing w:before="240" w:after="240" w:line="360" w:lineRule="auto"/>
        <w:rPr>
          <w:del w:id="320" w:author="Amanda Alexander" w:date="2013-04-25T23:18:00Z"/>
          <w:noProof/>
        </w:rPr>
      </w:pPr>
      <w:del w:id="321" w:author="Amanda Alexander" w:date="2013-04-25T23:18:00Z">
        <w:r w:rsidRPr="005F0812" w:rsidDel="00524168">
          <w:rPr>
            <w:noProof/>
          </w:rPr>
          <w:delText>Muller, I</w:delText>
        </w:r>
        <w:r w:rsidRPr="005F0812" w:rsidDel="00524168">
          <w:rPr>
            <w:i/>
            <w:noProof/>
          </w:rPr>
          <w:delText>. Experiments on ageing in single cells of Sacharomycces cerevisiae</w:delText>
        </w:r>
        <w:r w:rsidRPr="005F0812" w:rsidDel="00524168">
          <w:rPr>
            <w:noProof/>
          </w:rPr>
          <w:delText xml:space="preserve">. Archives of Microbiology, 1971. </w:delText>
        </w:r>
        <w:r w:rsidRPr="005F0812" w:rsidDel="00524168">
          <w:rPr>
            <w:b/>
            <w:noProof/>
          </w:rPr>
          <w:delText>77</w:delText>
        </w:r>
        <w:r w:rsidRPr="005F0812" w:rsidDel="00524168">
          <w:rPr>
            <w:noProof/>
          </w:rPr>
          <w:delText>(1): 20-25.</w:delText>
        </w:r>
      </w:del>
    </w:p>
    <w:p w14:paraId="42D64BBF" w14:textId="77777777" w:rsidR="00AA5045" w:rsidRPr="005F0812" w:rsidDel="00524168" w:rsidRDefault="00AA5045" w:rsidP="00062900">
      <w:pPr>
        <w:spacing w:before="240" w:after="240" w:line="360" w:lineRule="auto"/>
        <w:rPr>
          <w:del w:id="322" w:author="Amanda Alexander" w:date="2013-04-25T23:18:00Z"/>
          <w:noProof/>
        </w:rPr>
      </w:pPr>
      <w:del w:id="323" w:author="Amanda Alexander" w:date="2013-04-25T23:18:00Z">
        <w:r w:rsidRPr="005F0812" w:rsidDel="00524168">
          <w:rPr>
            <w:noProof/>
          </w:rPr>
          <w:delText xml:space="preserve">Ohya, Y., J. Sese, M. Yukawa, F. Sano, Y. Nakatani, T.L. Saito, A. Saka, T. Fukuda, S. Ishihara, S. Oka, G. Suzuki, M. Watanabe, A. Hirata, M. Ohtani, H. Sawai, N. Fraysse, J.P. Latge, J.M. Francois, M. Aebi, S. Tanaka, S. Muramatsu, H. Araki, K. Sonoike, S. Nogami, and S. Morishita, </w:delText>
        </w:r>
        <w:r w:rsidRPr="005F0812" w:rsidDel="00524168">
          <w:rPr>
            <w:i/>
            <w:noProof/>
          </w:rPr>
          <w:delText>High-dimensional and large-scale phenotyping of yeast mutants.</w:delText>
        </w:r>
        <w:r w:rsidRPr="005F0812" w:rsidDel="00524168">
          <w:rPr>
            <w:noProof/>
          </w:rPr>
          <w:delText xml:space="preserve"> Proc Natl Acad Sci U S A, 2005. </w:delText>
        </w:r>
        <w:r w:rsidRPr="005F0812" w:rsidDel="00524168">
          <w:rPr>
            <w:b/>
            <w:noProof/>
          </w:rPr>
          <w:delText>102</w:delText>
        </w:r>
        <w:r w:rsidRPr="005F0812" w:rsidDel="00524168">
          <w:rPr>
            <w:noProof/>
          </w:rPr>
          <w:delText>(52): p. 19015-20.</w:delText>
        </w:r>
      </w:del>
    </w:p>
    <w:p w14:paraId="3224C1AB" w14:textId="77777777" w:rsidR="00AA5045" w:rsidRPr="005F0812" w:rsidDel="00524168" w:rsidRDefault="00AA5045" w:rsidP="00062900">
      <w:pPr>
        <w:spacing w:before="240" w:after="240" w:line="360" w:lineRule="auto"/>
        <w:rPr>
          <w:del w:id="324" w:author="Amanda Alexander" w:date="2013-04-25T23:18:00Z"/>
        </w:rPr>
      </w:pPr>
      <w:del w:id="325" w:author="Amanda Alexander" w:date="2013-04-25T23:18:00Z">
        <w:r w:rsidRPr="005F0812" w:rsidDel="00524168">
          <w:delText xml:space="preserve">Qin, H., M. Lu, </w:delText>
        </w:r>
        <w:r w:rsidRPr="005F0812" w:rsidDel="00524168">
          <w:rPr>
            <w:i/>
          </w:rPr>
          <w:delText>Natural Variation in replicative and chronological life spans of Saccharomyces cerevisiae</w:delText>
        </w:r>
        <w:r w:rsidRPr="005F0812" w:rsidDel="00524168">
          <w:delText xml:space="preserve">. Experimental Gerontology, 2006. </w:delText>
        </w:r>
        <w:r w:rsidRPr="005F0812" w:rsidDel="00524168">
          <w:rPr>
            <w:b/>
          </w:rPr>
          <w:delText>41</w:delText>
        </w:r>
        <w:r w:rsidRPr="005F0812" w:rsidDel="00524168">
          <w:delText>: 448-456.</w:delText>
        </w:r>
      </w:del>
    </w:p>
    <w:p w14:paraId="47268A72" w14:textId="77777777" w:rsidR="00AA5045" w:rsidRPr="005F0812" w:rsidDel="00524168" w:rsidRDefault="00AA5045" w:rsidP="00062900">
      <w:pPr>
        <w:spacing w:before="240" w:after="240" w:line="360" w:lineRule="auto"/>
        <w:jc w:val="both"/>
        <w:rPr>
          <w:del w:id="326" w:author="Amanda Alexander" w:date="2013-04-25T23:18:00Z"/>
        </w:rPr>
      </w:pPr>
      <w:del w:id="327" w:author="Amanda Alexander" w:date="2013-04-25T23:18:00Z">
        <w:r w:rsidRPr="005F0812" w:rsidDel="00524168">
          <w:delText xml:space="preserve">Qin, H., M. Lu, and D.S. Goldfarb, </w:delText>
        </w:r>
        <w:r w:rsidRPr="005F0812" w:rsidDel="00524168">
          <w:rPr>
            <w:i/>
          </w:rPr>
          <w:delText>Genomic instability is associated with natural life span variation in Saccharomyces cerevisiae</w:delText>
        </w:r>
        <w:r w:rsidRPr="005F0812" w:rsidDel="00524168">
          <w:delText xml:space="preserve">. PLoS ONE, 2008. </w:delText>
        </w:r>
        <w:r w:rsidRPr="005F0812" w:rsidDel="00524168">
          <w:rPr>
            <w:b/>
          </w:rPr>
          <w:delText>3</w:delText>
        </w:r>
        <w:r w:rsidRPr="005F0812" w:rsidDel="00524168">
          <w:delText>(7): p. e2670.</w:delText>
        </w:r>
      </w:del>
    </w:p>
    <w:p w14:paraId="2C9A22A3" w14:textId="77777777" w:rsidR="00003AD7" w:rsidRPr="00AA5045" w:rsidDel="00524168" w:rsidRDefault="00AA5045" w:rsidP="00062900">
      <w:pPr>
        <w:spacing w:before="240" w:after="240" w:line="360" w:lineRule="auto"/>
        <w:rPr>
          <w:del w:id="328" w:author="Amanda Alexander" w:date="2013-04-25T23:18:00Z"/>
        </w:rPr>
      </w:pPr>
      <w:del w:id="329" w:author="Amanda Alexander" w:date="2013-04-25T23:18:00Z">
        <w:r w:rsidRPr="005F0812" w:rsidDel="00524168">
          <w:rPr>
            <w:noProof/>
          </w:rPr>
          <w:delText xml:space="preserve">Steinmetz, L.M., C. Scharfe, A.M. Deutschbauer, D. Mokranjac, Z.S. Herman, T. Jones, A.M. Chu, G. Giaever, H. Prokisch, P.J. Oefner, and R.W. Davis, </w:delText>
        </w:r>
        <w:r w:rsidRPr="005F0812" w:rsidDel="00524168">
          <w:rPr>
            <w:i/>
            <w:noProof/>
          </w:rPr>
          <w:delText>Systematic screen for human disease genes in yeast.</w:delText>
        </w:r>
        <w:r w:rsidRPr="005F0812" w:rsidDel="00524168">
          <w:rPr>
            <w:noProof/>
          </w:rPr>
          <w:delText xml:space="preserve"> Nat Genet, 2002. </w:delText>
        </w:r>
        <w:r w:rsidRPr="005F0812" w:rsidDel="00524168">
          <w:rPr>
            <w:b/>
            <w:noProof/>
          </w:rPr>
          <w:delText>31</w:delText>
        </w:r>
        <w:r w:rsidRPr="005F0812" w:rsidDel="00524168">
          <w:rPr>
            <w:noProof/>
          </w:rPr>
          <w:delText>(4): p. 400-4.</w:delText>
        </w:r>
      </w:del>
    </w:p>
    <w:p w14:paraId="302F9E48" w14:textId="77777777" w:rsidR="00003AD7" w:rsidRDefault="00003AD7" w:rsidP="00062900">
      <w:pPr>
        <w:spacing w:before="240" w:after="240" w:line="480" w:lineRule="auto"/>
        <w:rPr>
          <w:b/>
        </w:rPr>
      </w:pPr>
      <w:r>
        <w:rPr>
          <w:b/>
        </w:rPr>
        <w:br w:type="page"/>
      </w:r>
    </w:p>
    <w:p w14:paraId="2DD80C8B" w14:textId="77777777" w:rsidR="00003AD7" w:rsidRDefault="00003AD7" w:rsidP="00003AD7">
      <w:pPr>
        <w:spacing w:line="480" w:lineRule="auto"/>
        <w:rPr>
          <w:b/>
        </w:rPr>
      </w:pPr>
      <w:r>
        <w:rPr>
          <w:b/>
        </w:rPr>
        <w:t>TABLES AND FIGURES</w:t>
      </w:r>
    </w:p>
    <w:p w14:paraId="546608E9" w14:textId="77777777" w:rsidR="00460163" w:rsidRDefault="00DF4B58" w:rsidP="007100D0">
      <w:pPr>
        <w:spacing w:line="480" w:lineRule="auto"/>
      </w:pPr>
      <w:r>
        <w:t xml:space="preserve">Figure 1. </w:t>
      </w:r>
      <w:r w:rsidR="008342D8">
        <w:t xml:space="preserve">Alternative </w:t>
      </w:r>
      <w:r w:rsidR="00460163">
        <w:t>Hypothesis</w:t>
      </w:r>
    </w:p>
    <w:p w14:paraId="6970B95E" w14:textId="77777777" w:rsidR="007100D0" w:rsidRPr="00460163" w:rsidRDefault="00634B4C" w:rsidP="00C6546A">
      <w:pPr>
        <w:spacing w:line="480" w:lineRule="auto"/>
        <w:jc w:val="center"/>
      </w:pPr>
      <w:r>
        <w:rPr>
          <w:noProof/>
        </w:rPr>
      </w:r>
      <w:r>
        <w:rPr>
          <w:noProof/>
        </w:rPr>
        <w:pict w14:anchorId="798FFFE7">
          <v:group id="Group 22" o:spid="_x0000_s1026" style="width:355.05pt;height:232.15pt;mso-position-horizontal-relative:char;mso-position-vertical-relative:line" coordsize="4509135,29483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">
            <v:group id="Group 72" o:spid="_x0000_s1027" style="position:absolute;width:4509135;height:2948304" coordsize="4509135,29489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group id="Group 73" o:spid="_x0000_s1028" style="position:absolute;width:4509135;height:2948937" coordsize="5821194,37608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type id="_x0000_t202" coordsize="21600,21600" o:spt="202" path="m0,0l0,21600,21600,21600,21600,0xe">
                  <v:stroke joinstyle="miter"/>
                  <v:path gradientshapeok="t" o:connecttype="rect"/>
                </v:shapetype>
                <v:shape id="Text Box 18" o:spid="_x0000_s1029" type="#_x0000_t202" style="position:absolute;left:4312024;top:1924244;width:1509170;height:6293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gm2xgAA&#10;ANsAAAAPAAAAZHJzL2Rvd25yZXYueG1sRI/dasJAFITvhb7Dcgq9Ed1UQpXoKiEgWLAUf5BenmaP&#10;2dDs2ZDdaurTdwsFL4eZ+YZZrHrbiAt1vnas4HmcgCAuna65UnA8rEczED4ga2wck4If8rBaPgwW&#10;mGl35R1d9qESEcI+QwUmhDaT0peGLPqxa4mjd3adxRBlV0nd4TXCbSMnSfIiLdYcFwy2VBgqv/bf&#10;VgG+m8/a396aW/HB+fo13eJpuFXq6bHP5yAC9eEe/m9vtIJpCn9f4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Mgm2xgAAANsAAAAPAAAAAAAAAAAAAAAAAJcCAABkcnMv&#10;ZG93bnJldi54bWxQSwUGAAAAAAQABAD1AAAAigMAAAAA&#10;" fillcolor="white [3201]" strokecolor="black [3200]" strokeweight="2pt">
                  <v:textbox>
                    <w:txbxContent>
                      <w:p w14:paraId="7F54FA75"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Morphological Plasticity</w:t>
                        </w:r>
                      </w:p>
                    </w:txbxContent>
                  </v:textbox>
                </v:shape>
                <v:shape id="Text Box 19" o:spid="_x0000_s1030" type="#_x0000_t202" style="position:absolute;top:3131545;width:1509170;height:6293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qwtxAAA&#10;ANsAAAAPAAAAZHJzL2Rvd25yZXYueG1sRI9BawIxFITvgv8hPMGL1GyLtbIaRQShBYuopXh8bp6b&#10;xc3Lsom6+uubguBxmJlvmMmssaW4UO0Lxwpe+wkI4szpgnMFP7vlywiED8gaS8ek4EYeZtN2a4Kp&#10;dlfe0GUbchEh7FNUYEKoUil9Zsii77uKOHpHV1sMUda51DVeI9yW8i1JhtJiwXHBYEULQ9lpe7YK&#10;cG0Ohb9/l/fFnufLr8EKf3srpbqdZj4GEagJz/Cj/akVfLzD/5f4A+T0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36sLcQAAADbAAAADwAAAAAAAAAAAAAAAACXAgAAZHJzL2Rv&#10;d25yZXYueG1sUEsFBgAAAAAEAAQA9QAAAIgDAAAAAA==&#10;" fillcolor="white [3201]" strokecolor="black [3200]" strokeweight="2pt">
                  <v:textbox>
                    <w:txbxContent>
                      <w:p w14:paraId="36ABC6AE"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Evolutionary Distance</w:t>
                        </w:r>
                      </w:p>
                    </w:txbxContent>
                  </v:textbox>
                </v:shape>
                <v:shape id="Text Box 20" o:spid="_x0000_s1031" type="#_x0000_t202" style="position:absolute;top:1909406;width:1509170;height:6293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DJaxAAA&#10;ANsAAAAPAAAAZHJzL2Rvd25yZXYueG1sRI9BawIxFITvgv8hPMGLaNYiKqtRRBAqKKUq0uPr5rlZ&#10;3Lwsm6irv74pFHocZuYbZr5sbCnuVPvCsYLhIAFBnDldcK7gdNz0pyB8QNZYOiYFT/KwXLRbc0y1&#10;e/An3Q8hFxHCPkUFJoQqldJnhiz6gauIo3dxtcUQZZ1LXeMjwm0p35JkLC0WHBcMVrQ2lF0PN6sA&#10;P8x34V/78rX+4tVmO9rhubdTqttpVjMQgZrwH/5rv2sFkzH8fok/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6wyWsQAAADbAAAADwAAAAAAAAAAAAAAAACXAgAAZHJzL2Rv&#10;d25yZXYueG1sUEsFBgAAAAAEAAQA9QAAAIgDAAAAAA==&#10;" fillcolor="white [3201]" strokecolor="black [3200]" strokeweight="2pt">
                  <v:textbox>
                    <w:txbxContent>
                      <w:p w14:paraId="33EC7BBF"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Genetic Interactions</w:t>
                        </w:r>
                      </w:p>
                    </w:txbxContent>
                  </v:textbox>
                </v:shape>
                <v:shape id="Text Box 21" o:spid="_x0000_s1032" type="#_x0000_t202" style="position:absolute;left:2142565;top:3131343;width:1509170;height:6293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JfBxgAA&#10;ANsAAAAPAAAAZHJzL2Rvd25yZXYueG1sRI/dasJAFITvC32H5RS8KXVTEVNSN0EEoQWL+EPp5Wn2&#10;mA1mz4bsVqNP3xUEL4eZ+YaZFr1txJE6XztW8DpMQBCXTtdcKdhtFy9vIHxA1tg4JgVn8lDkjw9T&#10;zLQ78ZqOm1CJCGGfoQITQptJ6UtDFv3QtcTR27vOYoiyq6Tu8BThtpGjJJlIizXHBYMtzQ2Vh82f&#10;VYAr81v7y1dzmf/wbPE5XuL381KpwVM/ewcRqA/38K39oRWkKVy/xB8g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4JfBxgAAANsAAAAPAAAAAAAAAAAAAAAAAJcCAABkcnMv&#10;ZG93bnJldi54bWxQSwUGAAAAAAQABAD1AAAAigMAAAAA&#10;" fillcolor="white [3201]" strokecolor="black [3200]" strokeweight="2pt">
                  <v:textbox>
                    <w:txbxContent>
                      <w:p w14:paraId="3EC3AB55"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Protein Interactions</w:t>
                        </w:r>
                      </w:p>
                    </w:txbxContent>
                  </v:textbox>
                </v:shape>
                <v:shape id="Text Box 22" o:spid="_x0000_s1033" type="#_x0000_t202" style="position:absolute;left:2142565;top:1909283;width:1509170;height:6293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wOzwgAA&#10;ANsAAAAPAAAAZHJzL2Rvd25yZXYueG1sRE9da8IwFH0f+B/CFfYybOoYm3RGEUFQqIxVGXu8a65N&#10;sbkpTdSuv948DPZ4ON/zZW8bcaXO144VTJMUBHHpdM2VguNhM5mB8AFZY+OYFPySh+Vi9DDHTLsb&#10;f9K1CJWIIewzVGBCaDMpfWnIok9cSxy5k+sshgi7SuoObzHcNvI5TV+lxZpjg8GW1obKc3GxCvDD&#10;/NR+2DfD+ptXm91Ljl9PuVKP4371DiJQH/7Ff+6tVvAWx8Yv8Q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A7PCAAAA2wAAAA8AAAAAAAAAAAAAAAAAlwIAAGRycy9kb3du&#10;cmV2LnhtbFBLBQYAAAAABAAEAPUAAACGAwAAAAA=&#10;" fillcolor="white [3201]" strokecolor="black [3200]" strokeweight="2pt">
                  <v:textbox>
                    <w:txbxContent>
                      <w:p w14:paraId="11EE61A4"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Fitness</w:t>
                        </w:r>
                      </w:p>
                      <w:p w14:paraId="01247B11"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(YPE)</w:t>
                        </w:r>
                      </w:p>
                    </w:txbxContent>
                  </v:textbox>
                </v:shape>
                <v:shape id="Text Box 23" o:spid="_x0000_s1034" type="#_x0000_t202" style="position:absolute;left:2142565;top:670213;width:1509170;height:6293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6YoxAAA&#10;ANsAAAAPAAAAZHJzL2Rvd25yZXYueG1sRI9BawIxFITvgv8hPMGL1GyL1LoaRQShBYuopXh8bp6b&#10;xc3Lsom6+uubguBxmJlvmMmssaW4UO0Lxwpe+wkI4szpgnMFP7vlywcIH5A1lo5JwY08zKbt1gRT&#10;7a68ocs25CJC2KeowIRQpVL6zJBF33cVcfSOrrYYoqxzqWu8Rrgt5VuSvEuLBccFgxUtDGWn7dkq&#10;wLU5FP7+Xd4Xe54vvwYr/O2tlOp2mvkYRKAmPMOP9qdWMBzB/5f4A+T0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OmKMQAAADbAAAADwAAAAAAAAAAAAAAAACXAgAAZHJzL2Rv&#10;d25yZXYueG1sUEsFBgAAAAAEAAQA9QAAAIgDAAAAAA==&#10;" fillcolor="white [3201]" strokecolor="black [3200]" strokeweight="2pt">
                  <v:textbox>
                    <w:txbxContent>
                      <w:p w14:paraId="4C6EEEFD"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Replicative Lifespan</w:t>
                        </w:r>
                      </w:p>
                    </w:txbxContent>
                  </v:textbox>
                </v:shape>
                <v:shapetype id="_x0000_t32" coordsize="21600,21600" o:spt="32" o:oned="t" path="m0,0l21600,21600e" filled="f">
                  <v:path arrowok="t" fillok="f" o:connecttype="none"/>
                  <o:lock v:ext="edit" shapetype="t"/>
                </v:shapetype>
                <v:shape id="Straight Arrow Connector 80" o:spid="_x0000_s1035" type="#_x0000_t32" style="position:absolute;left:3651624;top:2201870;width:660400;height:1494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ACKr4AAADbAAAADwAAAGRycy9kb3ducmV2LnhtbERPS2sCMRC+F/wPYYTealaRVlajiCJ4&#10;qq2P+7AZd4ObmSWJuv33zaHQ48f3Xqx636oHheiEDYxHBSjiSqzj2sD5tHubgYoJ2WIrTAZ+KMJq&#10;OXhZYGnlyd/0OKZa5RCOJRpoUupKrWPVkMc4ko44c1cJHlOGodY24DOH+1ZPiuJde3ScGxrsaNNQ&#10;dTvevYF26/ZrFy6Hz2nx9SE3kYN0YszrsF/PQSXq07/4z723BmZ5ff6Sf4Be/g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kMAIqvgAAANsAAAAPAAAAAAAAAAAAAAAAAKEC&#10;AABkcnMvZG93bnJldi54bWxQSwUGAAAAAAQABAD5AAAAjAMAAAAA&#10;" strokecolor="#4f81bd [3204]" strokeweight="2pt">
                  <v:stroke startarrow="open" endarrow="open"/>
                  <v:shadow on="t" opacity="24903f" origin=",.5" offset="0,20000emu"/>
                </v:shape>
                <v:shape id="Straight Arrow Connector 81" o:spid="_x0000_s1036" type="#_x0000_t32" style="position:absolute;left:1509059;top:2201870;width:63350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ynscEAAADbAAAADwAAAGRycy9kb3ducmV2LnhtbESPQWsCMRSE7wX/Q3gFbzVrkVa2RhGL&#10;4ElbtffH5nU3uHlvSaKu/74RhB6HmfmGmS1636oLheiEDYxHBSjiSqzj2sDxsH6ZgooJ2WIrTAZu&#10;FGExHzzNsLRy5W+67FOtMoRjiQaalLpS61g15DGOpCPO3q8EjynLUGsb8JrhvtWvRfGmPTrOCw12&#10;tGqoOu3P3kD76TZLF35220nx9S4nkZ10YszwuV9+gErUp//wo72xBqZjuH/JP0D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fKexwQAAANsAAAAPAAAAAAAAAAAAAAAA&#10;AKECAABkcnMvZG93bnJldi54bWxQSwUGAAAAAAQABAD5AAAAjwMAAAAA&#10;" strokecolor="#4f81bd [3204]" strokeweight="2pt">
                  <v:stroke startarrow="open" endarrow="open"/>
                  <v:shadow on="t" opacity="24903f" origin=",.5" offset="0,20000emu"/>
                </v:shape>
                <v:shape id="Straight Arrow Connector 82" o:spid="_x0000_s1037" type="#_x0000_t32" style="position:absolute;left:754530;top:2494258;width:0;height:63741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45xsEAAADbAAAADwAAAGRycy9kb3ducmV2LnhtbESPQWsCMRSE74L/ITyhN81WSpWtUUQR&#10;PNW6be+PzetucPPekkTd/vumUOhxmJlvmNVm8J26UYhO2MDjrABFXIt13Bj4eD9Ml6BiQrbYCZOB&#10;b4qwWY9HKyyt3PlMtyo1KkM4lmigTakvtY51Sx7jTHri7H1J8JiyDI22Ae8Z7js9L4pn7dFxXmix&#10;p11L9aW6egPd3h23LnyeXp+Kt4VcRE7SizEPk2H7AirRkP7Df+2jNbCcw++X/AP0+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rjnGwQAAANsAAAAPAAAAAAAAAAAAAAAA&#10;AKECAABkcnMvZG93bnJldi54bWxQSwUGAAAAAAQABAD5AAAAjwMAAAAA&#10;" strokecolor="#4f81bd [3204]" strokeweight="2pt">
                  <v:stroke startarrow="open" endarrow="open"/>
                  <v:shadow on="t" opacity="24903f" origin=",.5" offset="0,20000emu"/>
                </v:shape>
                <v:shape id="Straight Arrow Connector 83" o:spid="_x0000_s1038" type="#_x0000_t32" style="position:absolute;left:1509059;top:3424058;width:63350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KcXcEAAADbAAAADwAAAGRycy9kb3ducmV2LnhtbESPQWsCMRSE74X+h/AK3mq2Kq1sjSKK&#10;4Elb294fm9fd4Oa9JYm6/nsjFHocZuYbZrbofavOFKITNvAyLEARV2Id1wa+vzbPU1AxIVtshcnA&#10;lSIs5o8PMyytXPiTzodUqwzhWKKBJqWu1DpWDXmMQ+mIs/crwWPKMtTaBrxkuG/1qChetUfHeaHB&#10;jlYNVcfDyRto1267dOFnv5sUH29yFNlLJ8YMnvrlO6hEffoP/7W31sB0DPcv+Qfo+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4pxdwQAAANsAAAAPAAAAAAAAAAAAAAAA&#10;AKECAABkcnMvZG93bnJldi54bWxQSwUGAAAAAAQABAD5AAAAjwMAAAAA&#10;" strokecolor="#4f81bd [3204]" strokeweight="2pt">
                  <v:stroke startarrow="open" endarrow="open"/>
                  <v:shadow on="t" opacity="24903f" origin=",.5" offset="0,20000emu"/>
                </v:shape>
                <v:shape id="Straight Arrow Connector 84" o:spid="_x0000_s1039" type="#_x0000_t32" style="position:absolute;left:3651624;top:2509200;width:1414930;height:91485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cP7cMAAADbAAAADwAAAGRycy9kb3ducmV2LnhtbESPQWsCMRSE74L/ITyhN81aWpGtUYpQ&#10;Kt7UBa/PzesmdPOyblI37a83hUKPw8x8w6w2ybXiRn2wnhXMZwUI4tpry42C6vQ2XYIIEVlj65kU&#10;fFOAzXo8WmGp/cAHuh1jIzKEQ4kKTIxdKWWoDTkMM98RZ+/D9w5jln0jdY9DhrtWPhbFQjq0nBcM&#10;drQ1VH8ev5yC4nJ+TsP+skf7Y7fNe2WufpeUepik1xcQkVL8D/+1d1rB8gl+v+QfIN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XD+3DAAAA2wAAAA8AAAAAAAAAAAAA&#10;AAAAoQIAAGRycy9kb3ducmV2LnhtbFBLBQYAAAAABAAEAPkAAACRAwAAAAA=&#10;" strokecolor="#4f81bd [3204]" strokeweight="2pt">
                  <v:stroke startarrow="open" endarrow="open"/>
                  <v:shadow on="t" opacity="24903f" origin=",.5" offset="0,20000emu"/>
                </v:shape>
                <v:shape id="Straight Arrow Connector 85" o:spid="_x0000_s1040" type="#_x0000_t32" style="position:absolute;left:754530;top:962671;width:1388035;height:9468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uqdsIAAADbAAAADwAAAGRycy9kb3ducmV2LnhtbESPQWsCMRSE74L/ITzBm2YtKLI1ShFK&#10;xZtW8PrcvG5CNy/rJnWjv94UCj0OM/MNs9ok14gbdcF6VjCbFiCIK68t1wpOn++TJYgQkTU2nknB&#10;nQJs1sPBCkvtez7Q7RhrkSEcSlRgYmxLKUNlyGGY+pY4e1++cxiz7GqpO+wz3DXypSgW0qHlvGCw&#10;pa2h6vv44xQUl/M89fvLHu3DbuuPk7n6XVJqPEpvryAipfgf/mvvtILlHH6/5B8g1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5uqdsIAAADbAAAADwAAAAAAAAAAAAAA&#10;AAChAgAAZHJzL2Rvd25yZXYueG1sUEsFBgAAAAAEAAQA+QAAAJADAAAAAA==&#10;" strokecolor="#4f81bd [3204]" strokeweight="2pt">
                  <v:stroke startarrow="open" endarrow="open"/>
                  <v:shadow on="t" opacity="24903f" origin=",.5" offset="0,20000emu"/>
                </v:shape>
                <v:shape id="Straight Arrow Connector 86" o:spid="_x0000_s1041" type="#_x0000_t32" style="position:absolute;left:3651624;top:962671;width:1414930;height:96175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U/xcEAAADbAAAADwAAAGRycy9kb3ducmV2LnhtbESPQWsCMRSE74L/ITyhN822FJWtUUQp&#10;eKp1tffH5nU3uHlvSVLd/vumUOhxmJlvmNVm8J26UYhO2MDjrABFXIt13Bi4nF+nS1AxIVvshMnA&#10;N0XYrMejFZZW7nyiW5UalSEcSzTQptSXWse6JY9xJj1x9j4leExZhkbbgPcM951+Koq59ug4L7TY&#10;066l+lp9eQPd3h22Lnwc356L94VcRY7SizEPk2H7AirRkP7Df+2DNbCcw++X/AP0+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lT/FwQAAANsAAAAPAAAAAAAAAAAAAAAA&#10;AKECAABkcnMvZG93bnJldi54bWxQSwUGAAAAAAQABAD5AAAAjwMAAAAA&#10;" strokecolor="#4f81bd [3204]" strokeweight="2pt">
                  <v:stroke startarrow="open" endarrow="open"/>
                  <v:shadow on="t" opacity="24903f" origin=",.5" offset="0,20000emu"/>
                </v:shape>
                <v:shape id="Freeform 87" o:spid="_x0000_s1042" style="position:absolute;left:756024;width:4288118;height:1897529;visibility:visible;v-text-anchor:middle" coordsize="4288118,225612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jrqxgAA&#10;ANsAAAAPAAAAZHJzL2Rvd25yZXYueG1sRI9fawIxEMTfhX6HsIW+ebla8M9pFClIi1ClVtHH7WV7&#10;ObxsjkvUq5/eCIU+DrPzm53JrLWVOFPjS8cKnpMUBHHudMmFgu3XojsE4QOyxsoxKfglD7PpQ2eC&#10;mXYX/qTzJhQiQthnqMCEUGdS+tyQRZ+4mjh6P66xGKJsCqkbvES4rWQvTfvSYsmxwWBNr4by4+Zk&#10;4xvfb216uI6WWBj+2M3Xe1wdX5R6emznYxCB2vB//Jd+1wqGA7hviQCQ0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QjrqxgAAANsAAAAPAAAAAAAAAAAAAAAAAJcCAABkcnMv&#10;ZG93bnJldi54bWxQSwUGAAAAAAQABAD1AAAAigMAAAAA&#10;" adj="-11796480,,5400" path="" filled="f" strokecolor="#4f81bd [3204]" strokeweight="2pt">
                  <v:stroke joinstyle="miter"/>
                  <v:shadow on="t" opacity="24903f" origin=",.5" offset="0,20000emu"/>
                  <v:formulas/>
                  <v:path arrowok="t" o:connecttype="custom" o:connectlocs="0,1884963;2046941,3;4288118,1897529" o:connectangles="0,0,0" textboxrect="0,0,4288118,2256121"/>
                  <v:textbox>
                    <w:txbxContent>
                      <w:p w14:paraId="7F5E57CD" w14:textId="77777777" w:rsidR="00C053D8" w:rsidRDefault="00C053D8" w:rsidP="007100D0">
                        <w:pPr>
                          <w:pStyle w:val="NormalWeb"/>
                          <w:spacing w:before="0" w:beforeAutospacing="0" w:after="0" w:afterAutospacing="0"/>
                        </w:pPr>
                        <w:r>
                          <w:rPr>
                            <w:rFonts w:ascii="Times New Roman" w:eastAsia="Times New Roman" w:hAnsi="Times New Roman"/>
                            <w:color w:val="000000"/>
                            <w:kern w:val="24"/>
                            <w:sz w:val="24"/>
                            <w:szCs w:val="24"/>
                          </w:rPr>
                          <w:t> </w:t>
                        </w:r>
                      </w:p>
                    </w:txbxContent>
                  </v:textbox>
                </v:shape>
              </v:group>
              <v:shape id="Straight Arrow Connector 88" o:spid="_x0000_s1043" type="#_x0000_t32" style="position:absolute;left:2244152;top:1018988;width:0;height:47809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YOLL4AAADbAAAADwAAAGRycy9kb3ducmV2LnhtbERPS2sCMRC+F/wPYYTealaRVlajiCJ4&#10;qq2P+7AZd4ObmSWJuv33zaHQ48f3Xqx636oHheiEDYxHBSjiSqzj2sD5tHubgYoJ2WIrTAZ+KMJq&#10;OXhZYGnlyd/0OKZa5RCOJRpoUupKrWPVkMc4ko44c1cJHlOGodY24DOH+1ZPiuJde3ScGxrsaNNQ&#10;dTvevYF26/ZrFy6Hz2nx9SE3kYN0YszrsF/PQSXq07/4z723BmZ5bP6Sf4Be/g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aRg4svgAAANsAAAAPAAAAAAAAAAAAAAAAAKEC&#10;AABkcnMvZG93bnJldi54bWxQSwUGAAAAAAQABAD5AAAAjAMAAAAA&#10;" strokecolor="#4f81bd [3204]" strokeweight="2pt">
                <v:stroke startarrow="open" endarrow="open"/>
                <v:shadow on="t" opacity="24903f" origin=",.5" offset="0,20000emu"/>
              </v:shape>
            </v:group>
            <v:shape id="Straight Arrow Connector 89" o:spid="_x0000_s1044" type="#_x0000_t32" style="position:absolute;left:2244152;top:1990125;width:0;height:46465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qrt8EAAADbAAAADwAAAGRycy9kb3ducmV2LnhtbESPQWsCMRSE74X+h/AK3mq2ItZujSKK&#10;4Elb294fm9fd4Oa9JYm6/nsjFHocZuYbZrbofavOFKITNvAyLEARV2Id1wa+vzbPU1AxIVtshcnA&#10;lSIs5o8PMyytXPiTzodUqwzhWKKBJqWu1DpWDXmMQ+mIs/crwWPKMtTaBrxkuG/1qCgm2qPjvNBg&#10;R6uGquPh5A20a7dduvCz342Lj1c5iuylE2MGT/3yHVSiPv2H/9pba2D6Bvcv+Qfo+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1Cqu3wQAAANsAAAAPAAAAAAAAAAAAAAAA&#10;AKECAABkcnMvZG93bnJldi54bWxQSwUGAAAAAAQABAD5AAAAjwMAAAAA&#10;" strokecolor="#4f81bd [3204]" strokeweight="2pt">
              <v:stroke startarrow="open" endarrow="open"/>
              <v:shadow on="t" opacity="24903f" origin=",.5" offset="0,20000emu"/>
            </v:shape>
            <w10:wrap type="none"/>
            <w10:anchorlock/>
          </v:group>
        </w:pict>
      </w:r>
    </w:p>
    <w:p w14:paraId="24844C7A" w14:textId="77777777" w:rsidR="00460163" w:rsidRDefault="00460163" w:rsidP="00003AD7">
      <w:pPr>
        <w:spacing w:line="480" w:lineRule="auto"/>
      </w:pPr>
      <w:r>
        <w:br w:type="page"/>
      </w:r>
    </w:p>
    <w:p w14:paraId="0276AB6E" w14:textId="77777777" w:rsidR="00A3715A" w:rsidRDefault="00A3715A" w:rsidP="00003AD7">
      <w:pPr>
        <w:spacing w:line="480" w:lineRule="auto"/>
      </w:pPr>
      <w:r>
        <w:t>Table 1.</w:t>
      </w:r>
      <w:r w:rsidR="00DF4B58">
        <w:t xml:space="preserve"> Correlation between growth fitness media and replicative lifespan</w:t>
      </w:r>
    </w:p>
    <w:tbl>
      <w:tblPr>
        <w:tblStyle w:val="LightList"/>
        <w:tblW w:w="0" w:type="auto"/>
        <w:jc w:val="center"/>
        <w:tblLook w:val="00A0" w:firstRow="1" w:lastRow="0" w:firstColumn="1" w:lastColumn="0" w:noHBand="0" w:noVBand="0"/>
      </w:tblPr>
      <w:tblGrid>
        <w:gridCol w:w="1896"/>
        <w:gridCol w:w="1896"/>
        <w:gridCol w:w="1896"/>
        <w:gridCol w:w="1896"/>
      </w:tblGrid>
      <w:tr w:rsidR="00DF4B58" w:rsidRPr="0000163E" w14:paraId="0C64A2A9" w14:textId="77777777">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96" w:type="dxa"/>
          </w:tcPr>
          <w:p w14:paraId="1D9B5CE6" w14:textId="77777777" w:rsidR="00DF4B58" w:rsidRPr="0000163E" w:rsidRDefault="00DF4B58" w:rsidP="00DF4B58">
            <w:pPr>
              <w:jc w:val="center"/>
              <w:rPr>
                <w:rFonts w:asciiTheme="majorHAnsi" w:hAnsiTheme="majorHAnsi"/>
                <w:b w:val="0"/>
                <w:color w:val="auto"/>
              </w:rPr>
            </w:pPr>
            <w:bookmarkStart w:id="330" w:name="OLE_LINK1"/>
            <w:r w:rsidRPr="0000163E">
              <w:rPr>
                <w:rFonts w:asciiTheme="majorHAnsi" w:hAnsiTheme="majorHAnsi"/>
              </w:rPr>
              <w:t>Comparison</w:t>
            </w:r>
          </w:p>
        </w:tc>
        <w:tc>
          <w:tcPr>
            <w:cnfStyle w:val="000010000000" w:firstRow="0" w:lastRow="0" w:firstColumn="0" w:lastColumn="0" w:oddVBand="1" w:evenVBand="0" w:oddHBand="0" w:evenHBand="0" w:firstRowFirstColumn="0" w:firstRowLastColumn="0" w:lastRowFirstColumn="0" w:lastRowLastColumn="0"/>
            <w:tcW w:w="1896" w:type="dxa"/>
          </w:tcPr>
          <w:p w14:paraId="6C47B766" w14:textId="77777777" w:rsidR="00DF4B58" w:rsidRPr="0000163E" w:rsidRDefault="00DF4B58" w:rsidP="00DF4B58">
            <w:pPr>
              <w:jc w:val="center"/>
              <w:rPr>
                <w:rFonts w:asciiTheme="majorHAnsi" w:hAnsiTheme="majorHAnsi"/>
                <w:b w:val="0"/>
                <w:color w:val="auto"/>
              </w:rPr>
            </w:pPr>
            <w:r w:rsidRPr="0000163E">
              <w:rPr>
                <w:rFonts w:asciiTheme="majorHAnsi" w:hAnsiTheme="majorHAnsi"/>
              </w:rPr>
              <w:t>Medium</w:t>
            </w:r>
          </w:p>
        </w:tc>
        <w:tc>
          <w:tcPr>
            <w:tcW w:w="1896" w:type="dxa"/>
          </w:tcPr>
          <w:p w14:paraId="1653BEB7" w14:textId="77777777" w:rsidR="00DF4B58" w:rsidRPr="0000163E" w:rsidRDefault="00DF4B58" w:rsidP="00DF4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00163E">
              <w:rPr>
                <w:rFonts w:asciiTheme="majorHAnsi" w:hAnsiTheme="majorHAnsi"/>
              </w:rPr>
              <w:t>Multiple R</w:t>
            </w:r>
            <w:r w:rsidRPr="0000163E">
              <w:rPr>
                <w:rFonts w:asciiTheme="majorHAnsi" w:hAnsiTheme="majorHAnsi"/>
                <w:vertAlign w:val="superscript"/>
              </w:rPr>
              <w:t>2</w:t>
            </w:r>
          </w:p>
        </w:tc>
        <w:tc>
          <w:tcPr>
            <w:cnfStyle w:val="000010000000" w:firstRow="0" w:lastRow="0" w:firstColumn="0" w:lastColumn="0" w:oddVBand="1" w:evenVBand="0" w:oddHBand="0" w:evenHBand="0" w:firstRowFirstColumn="0" w:firstRowLastColumn="0" w:lastRowFirstColumn="0" w:lastRowLastColumn="0"/>
            <w:tcW w:w="1896" w:type="dxa"/>
          </w:tcPr>
          <w:p w14:paraId="25C8334C" w14:textId="77777777" w:rsidR="00DF4B58" w:rsidRPr="0000163E" w:rsidRDefault="00DF4B58" w:rsidP="00DF4B58">
            <w:pPr>
              <w:jc w:val="center"/>
              <w:rPr>
                <w:rFonts w:asciiTheme="majorHAnsi" w:hAnsiTheme="majorHAnsi"/>
                <w:b w:val="0"/>
                <w:color w:val="auto"/>
              </w:rPr>
            </w:pPr>
            <w:r w:rsidRPr="0000163E">
              <w:rPr>
                <w:rFonts w:asciiTheme="majorHAnsi" w:hAnsiTheme="majorHAnsi"/>
              </w:rPr>
              <w:t>p-value</w:t>
            </w:r>
          </w:p>
        </w:tc>
      </w:tr>
      <w:tr w:rsidR="00DF4B58" w:rsidRPr="0000163E" w14:paraId="03EC7422" w14:textId="77777777">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896" w:type="dxa"/>
            <w:shd w:val="clear" w:color="auto" w:fill="BFBFBF" w:themeFill="background1" w:themeFillShade="BF"/>
          </w:tcPr>
          <w:p w14:paraId="0BC0DBC7" w14:textId="77777777" w:rsidR="00DF4B58" w:rsidRPr="0000163E" w:rsidRDefault="00DF4B58" w:rsidP="00DF4B58">
            <w:pPr>
              <w:jc w:val="center"/>
              <w:rPr>
                <w:rFonts w:asciiTheme="majorHAnsi" w:hAnsiTheme="majorHAnsi"/>
              </w:rPr>
            </w:pPr>
            <w:r w:rsidRPr="0000163E">
              <w:rPr>
                <w:rFonts w:asciiTheme="majorHAnsi" w:hAnsiTheme="majorHAnsi"/>
              </w:rPr>
              <w:t>RLS</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BFBFBF" w:themeFill="background1" w:themeFillShade="BF"/>
          </w:tcPr>
          <w:p w14:paraId="00BC257B" w14:textId="77777777" w:rsidR="00DF4B58" w:rsidRPr="0000163E" w:rsidRDefault="00DF4B58" w:rsidP="00DF4B58">
            <w:pPr>
              <w:jc w:val="center"/>
              <w:rPr>
                <w:rFonts w:asciiTheme="majorHAnsi" w:hAnsiTheme="majorHAnsi"/>
              </w:rPr>
            </w:pPr>
            <w:r w:rsidRPr="0000163E">
              <w:rPr>
                <w:rFonts w:asciiTheme="majorHAnsi" w:hAnsiTheme="majorHAnsi"/>
              </w:rPr>
              <w:t>YPD</w:t>
            </w:r>
          </w:p>
        </w:tc>
        <w:tc>
          <w:tcPr>
            <w:tcW w:w="1896" w:type="dxa"/>
            <w:shd w:val="clear" w:color="auto" w:fill="BFBFBF" w:themeFill="background1" w:themeFillShade="BF"/>
          </w:tcPr>
          <w:p w14:paraId="4CF69E66" w14:textId="77777777" w:rsidR="00DF4B58" w:rsidRPr="0000163E" w:rsidRDefault="00DF4B58" w:rsidP="00DF4B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163E">
              <w:rPr>
                <w:rFonts w:asciiTheme="majorHAnsi" w:hAnsiTheme="majorHAnsi"/>
              </w:rPr>
              <w:t>0.001457</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BFBFBF" w:themeFill="background1" w:themeFillShade="BF"/>
          </w:tcPr>
          <w:p w14:paraId="2C278A2C" w14:textId="77777777" w:rsidR="00DF4B58" w:rsidRPr="0000163E" w:rsidRDefault="00DF4B58" w:rsidP="00DF4B58">
            <w:pPr>
              <w:jc w:val="center"/>
              <w:rPr>
                <w:rFonts w:asciiTheme="majorHAnsi" w:hAnsiTheme="majorHAnsi"/>
              </w:rPr>
            </w:pPr>
            <w:r w:rsidRPr="0000163E">
              <w:rPr>
                <w:rFonts w:asciiTheme="majorHAnsi" w:hAnsiTheme="majorHAnsi"/>
              </w:rPr>
              <w:t>0.3778</w:t>
            </w:r>
          </w:p>
        </w:tc>
      </w:tr>
      <w:tr w:rsidR="00DF4B58" w:rsidRPr="0000163E" w14:paraId="276135EC" w14:textId="77777777">
        <w:trPr>
          <w:trHeight w:val="346"/>
          <w:jc w:val="center"/>
        </w:trPr>
        <w:tc>
          <w:tcPr>
            <w:cnfStyle w:val="001000000000" w:firstRow="0" w:lastRow="0" w:firstColumn="1" w:lastColumn="0" w:oddVBand="0" w:evenVBand="0" w:oddHBand="0" w:evenHBand="0" w:firstRowFirstColumn="0" w:firstRowLastColumn="0" w:lastRowFirstColumn="0" w:lastRowLastColumn="0"/>
            <w:tcW w:w="1896" w:type="dxa"/>
            <w:tcBorders>
              <w:top w:val="single" w:sz="4" w:space="0" w:color="BFBFBF" w:themeColor="background1" w:themeShade="BF"/>
            </w:tcBorders>
            <w:shd w:val="clear" w:color="auto" w:fill="F2F2F2" w:themeFill="background1" w:themeFillShade="F2"/>
          </w:tcPr>
          <w:p w14:paraId="212FEE08" w14:textId="77777777" w:rsidR="00DF4B58" w:rsidRPr="0000163E" w:rsidRDefault="00DF4B58" w:rsidP="00DF4B58">
            <w:pPr>
              <w:jc w:val="center"/>
              <w:rPr>
                <w:rFonts w:asciiTheme="majorHAnsi" w:hAnsiTheme="majorHAnsi"/>
              </w:rPr>
            </w:pPr>
            <w:r w:rsidRPr="0000163E">
              <w:rPr>
                <w:rFonts w:asciiTheme="majorHAnsi" w:hAnsiTheme="majorHAnsi"/>
              </w:rPr>
              <w:t>RLS</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F2F2F2" w:themeFill="background1" w:themeFillShade="F2"/>
          </w:tcPr>
          <w:p w14:paraId="46CB6CCB" w14:textId="77777777" w:rsidR="00DF4B58" w:rsidRPr="0000163E" w:rsidRDefault="00DF4B58" w:rsidP="00DF4B58">
            <w:pPr>
              <w:jc w:val="center"/>
              <w:rPr>
                <w:rFonts w:asciiTheme="majorHAnsi" w:hAnsiTheme="majorHAnsi"/>
              </w:rPr>
            </w:pPr>
            <w:r w:rsidRPr="0000163E">
              <w:rPr>
                <w:rFonts w:asciiTheme="majorHAnsi" w:hAnsiTheme="majorHAnsi"/>
              </w:rPr>
              <w:t>YPDGE</w:t>
            </w:r>
          </w:p>
        </w:tc>
        <w:tc>
          <w:tcPr>
            <w:tcW w:w="1896" w:type="dxa"/>
            <w:shd w:val="clear" w:color="auto" w:fill="F2F2F2" w:themeFill="background1" w:themeFillShade="F2"/>
          </w:tcPr>
          <w:p w14:paraId="051970F4" w14:textId="77777777" w:rsidR="00DF4B58" w:rsidRPr="0000163E" w:rsidRDefault="00DF4B58" w:rsidP="00DF4B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0163E">
              <w:rPr>
                <w:rFonts w:asciiTheme="majorHAnsi" w:hAnsiTheme="majorHAnsi"/>
              </w:rPr>
              <w:t>0.001226</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F2F2F2" w:themeFill="background1" w:themeFillShade="F2"/>
          </w:tcPr>
          <w:p w14:paraId="3C0F05E0" w14:textId="77777777" w:rsidR="00DF4B58" w:rsidRPr="0000163E" w:rsidRDefault="00DF4B58" w:rsidP="00DF4B58">
            <w:pPr>
              <w:jc w:val="center"/>
              <w:rPr>
                <w:rFonts w:asciiTheme="majorHAnsi" w:hAnsiTheme="majorHAnsi"/>
              </w:rPr>
            </w:pPr>
            <w:r w:rsidRPr="0000163E">
              <w:rPr>
                <w:rFonts w:asciiTheme="majorHAnsi" w:hAnsiTheme="majorHAnsi"/>
              </w:rPr>
              <w:t>0.4186</w:t>
            </w:r>
          </w:p>
        </w:tc>
      </w:tr>
      <w:tr w:rsidR="00DF4B58" w:rsidRPr="0000163E" w14:paraId="5D6D23C8" w14:textId="77777777">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896" w:type="dxa"/>
            <w:shd w:val="clear" w:color="auto" w:fill="BFBFBF" w:themeFill="background1" w:themeFillShade="BF"/>
          </w:tcPr>
          <w:p w14:paraId="575E6684" w14:textId="77777777" w:rsidR="00DF4B58" w:rsidRPr="0000163E" w:rsidRDefault="00DF4B58" w:rsidP="00DF4B58">
            <w:pPr>
              <w:jc w:val="center"/>
              <w:rPr>
                <w:rFonts w:asciiTheme="majorHAnsi" w:hAnsiTheme="majorHAnsi"/>
              </w:rPr>
            </w:pPr>
            <w:r w:rsidRPr="0000163E">
              <w:rPr>
                <w:rFonts w:asciiTheme="majorHAnsi" w:hAnsiTheme="majorHAnsi"/>
              </w:rPr>
              <w:t>RLS</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BFBFBF" w:themeFill="background1" w:themeFillShade="BF"/>
          </w:tcPr>
          <w:p w14:paraId="5B8FB03E" w14:textId="77777777" w:rsidR="00DF4B58" w:rsidRPr="0000163E" w:rsidRDefault="00DF4B58" w:rsidP="00DF4B58">
            <w:pPr>
              <w:jc w:val="center"/>
              <w:rPr>
                <w:rFonts w:asciiTheme="majorHAnsi" w:hAnsiTheme="majorHAnsi"/>
              </w:rPr>
            </w:pPr>
            <w:r w:rsidRPr="0000163E">
              <w:rPr>
                <w:rFonts w:asciiTheme="majorHAnsi" w:hAnsiTheme="majorHAnsi"/>
              </w:rPr>
              <w:t>YPG</w:t>
            </w:r>
          </w:p>
        </w:tc>
        <w:tc>
          <w:tcPr>
            <w:tcW w:w="1896" w:type="dxa"/>
            <w:shd w:val="clear" w:color="auto" w:fill="BFBFBF" w:themeFill="background1" w:themeFillShade="BF"/>
          </w:tcPr>
          <w:p w14:paraId="32690FA5" w14:textId="77777777" w:rsidR="00DF4B58" w:rsidRPr="0000163E" w:rsidRDefault="00DF4B58" w:rsidP="00DF4B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163E">
              <w:rPr>
                <w:rFonts w:asciiTheme="majorHAnsi" w:hAnsiTheme="majorHAnsi"/>
              </w:rPr>
              <w:t>0.006863</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BFBFBF" w:themeFill="background1" w:themeFillShade="BF"/>
          </w:tcPr>
          <w:p w14:paraId="0389ED9C" w14:textId="77777777" w:rsidR="00DF4B58" w:rsidRPr="0000163E" w:rsidRDefault="00DF4B58" w:rsidP="00DF4B58">
            <w:pPr>
              <w:jc w:val="center"/>
              <w:rPr>
                <w:rFonts w:asciiTheme="majorHAnsi" w:hAnsiTheme="majorHAnsi"/>
              </w:rPr>
            </w:pPr>
            <w:r w:rsidRPr="0000163E">
              <w:rPr>
                <w:rFonts w:asciiTheme="majorHAnsi" w:hAnsiTheme="majorHAnsi"/>
              </w:rPr>
              <w:t>0.05527</w:t>
            </w:r>
          </w:p>
        </w:tc>
      </w:tr>
      <w:tr w:rsidR="00DF4B58" w:rsidRPr="0000163E" w14:paraId="047BFDE2" w14:textId="77777777">
        <w:trPr>
          <w:trHeight w:val="346"/>
          <w:jc w:val="center"/>
        </w:trPr>
        <w:tc>
          <w:tcPr>
            <w:cnfStyle w:val="001000000000" w:firstRow="0" w:lastRow="0" w:firstColumn="1" w:lastColumn="0" w:oddVBand="0" w:evenVBand="0" w:oddHBand="0" w:evenHBand="0" w:firstRowFirstColumn="0" w:firstRowLastColumn="0" w:lastRowFirstColumn="0" w:lastRowLastColumn="0"/>
            <w:tcW w:w="1896" w:type="dxa"/>
            <w:tcBorders>
              <w:top w:val="single" w:sz="4" w:space="0" w:color="BFBFBF" w:themeColor="background1" w:themeShade="BF"/>
            </w:tcBorders>
            <w:shd w:val="clear" w:color="auto" w:fill="F2F2F2" w:themeFill="background1" w:themeFillShade="F2"/>
          </w:tcPr>
          <w:p w14:paraId="3F028CA5" w14:textId="77777777" w:rsidR="00DF4B58" w:rsidRPr="0000163E" w:rsidRDefault="00DF4B58" w:rsidP="00DF4B58">
            <w:pPr>
              <w:jc w:val="center"/>
              <w:rPr>
                <w:rFonts w:asciiTheme="majorHAnsi" w:hAnsiTheme="majorHAnsi"/>
              </w:rPr>
            </w:pPr>
            <w:r w:rsidRPr="0000163E">
              <w:rPr>
                <w:rFonts w:asciiTheme="majorHAnsi" w:hAnsiTheme="majorHAnsi"/>
              </w:rPr>
              <w:t>RLS</w:t>
            </w:r>
          </w:p>
        </w:tc>
        <w:tc>
          <w:tcPr>
            <w:cnfStyle w:val="000010000000" w:firstRow="0" w:lastRow="0" w:firstColumn="0" w:lastColumn="0" w:oddVBand="1" w:evenVBand="0" w:oddHBand="0" w:evenHBand="0" w:firstRowFirstColumn="0" w:firstRowLastColumn="0" w:lastRowFirstColumn="0" w:lastRowLastColumn="0"/>
            <w:tcW w:w="1896" w:type="dxa"/>
            <w:tcBorders>
              <w:top w:val="single" w:sz="4" w:space="0" w:color="BFBFBF" w:themeColor="background1" w:themeShade="BF"/>
            </w:tcBorders>
            <w:shd w:val="clear" w:color="auto" w:fill="F2F2F2" w:themeFill="background1" w:themeFillShade="F2"/>
          </w:tcPr>
          <w:p w14:paraId="5FDA5960" w14:textId="77777777" w:rsidR="00DF4B58" w:rsidRPr="0000163E" w:rsidRDefault="00DF4B58" w:rsidP="00DF4B58">
            <w:pPr>
              <w:jc w:val="center"/>
              <w:rPr>
                <w:rFonts w:asciiTheme="majorHAnsi" w:hAnsiTheme="majorHAnsi"/>
              </w:rPr>
            </w:pPr>
            <w:r w:rsidRPr="0000163E">
              <w:rPr>
                <w:rFonts w:asciiTheme="majorHAnsi" w:hAnsiTheme="majorHAnsi"/>
              </w:rPr>
              <w:t>YPE</w:t>
            </w:r>
          </w:p>
        </w:tc>
        <w:tc>
          <w:tcPr>
            <w:tcW w:w="1896" w:type="dxa"/>
            <w:tcBorders>
              <w:top w:val="single" w:sz="4" w:space="0" w:color="BFBFBF" w:themeColor="background1" w:themeShade="BF"/>
            </w:tcBorders>
            <w:shd w:val="clear" w:color="auto" w:fill="F2F2F2" w:themeFill="background1" w:themeFillShade="F2"/>
          </w:tcPr>
          <w:p w14:paraId="56A3A3FF" w14:textId="77777777" w:rsidR="00DF4B58" w:rsidRPr="0000163E" w:rsidRDefault="00DF4B58" w:rsidP="00DF4B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0163E">
              <w:rPr>
                <w:rFonts w:asciiTheme="majorHAnsi" w:hAnsiTheme="majorHAnsi"/>
              </w:rPr>
              <w:t>0.01106</w:t>
            </w:r>
          </w:p>
        </w:tc>
        <w:tc>
          <w:tcPr>
            <w:cnfStyle w:val="000010000000" w:firstRow="0" w:lastRow="0" w:firstColumn="0" w:lastColumn="0" w:oddVBand="1" w:evenVBand="0" w:oddHBand="0" w:evenHBand="0" w:firstRowFirstColumn="0" w:firstRowLastColumn="0" w:lastRowFirstColumn="0" w:lastRowLastColumn="0"/>
            <w:tcW w:w="1896" w:type="dxa"/>
            <w:tcBorders>
              <w:top w:val="single" w:sz="4" w:space="0" w:color="BFBFBF" w:themeColor="background1" w:themeShade="BF"/>
            </w:tcBorders>
            <w:shd w:val="clear" w:color="auto" w:fill="F2F2F2" w:themeFill="background1" w:themeFillShade="F2"/>
          </w:tcPr>
          <w:p w14:paraId="5ED74B98" w14:textId="77777777" w:rsidR="00DF4B58" w:rsidRPr="0000163E" w:rsidRDefault="00DF4B58" w:rsidP="00DF4B58">
            <w:pPr>
              <w:jc w:val="center"/>
              <w:rPr>
                <w:rFonts w:asciiTheme="majorHAnsi" w:hAnsiTheme="majorHAnsi"/>
              </w:rPr>
            </w:pPr>
            <w:r w:rsidRPr="0000163E">
              <w:rPr>
                <w:rFonts w:asciiTheme="majorHAnsi" w:hAnsiTheme="majorHAnsi"/>
              </w:rPr>
              <w:t>0.01488</w:t>
            </w:r>
          </w:p>
        </w:tc>
      </w:tr>
      <w:tr w:rsidR="00DF4B58" w:rsidRPr="0000163E" w14:paraId="24C36BA8" w14:textId="77777777">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96" w:type="dxa"/>
            <w:shd w:val="clear" w:color="auto" w:fill="BFBFBF" w:themeFill="background1" w:themeFillShade="BF"/>
          </w:tcPr>
          <w:p w14:paraId="23C77DA7" w14:textId="77777777" w:rsidR="00DF4B58" w:rsidRPr="0000163E" w:rsidRDefault="00DF4B58" w:rsidP="00DF4B58">
            <w:pPr>
              <w:jc w:val="center"/>
              <w:rPr>
                <w:rFonts w:asciiTheme="majorHAnsi" w:hAnsiTheme="majorHAnsi"/>
              </w:rPr>
            </w:pPr>
            <w:r w:rsidRPr="0000163E">
              <w:rPr>
                <w:rFonts w:asciiTheme="majorHAnsi" w:hAnsiTheme="majorHAnsi"/>
              </w:rPr>
              <w:t>RLS</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BFBFBF" w:themeFill="background1" w:themeFillShade="BF"/>
          </w:tcPr>
          <w:p w14:paraId="372C2C23" w14:textId="77777777" w:rsidR="00DF4B58" w:rsidRPr="0000163E" w:rsidRDefault="00DF4B58" w:rsidP="00DF4B58">
            <w:pPr>
              <w:jc w:val="center"/>
              <w:rPr>
                <w:rFonts w:asciiTheme="majorHAnsi" w:hAnsiTheme="majorHAnsi"/>
              </w:rPr>
            </w:pPr>
            <w:r w:rsidRPr="0000163E">
              <w:rPr>
                <w:rFonts w:asciiTheme="majorHAnsi" w:hAnsiTheme="majorHAnsi"/>
              </w:rPr>
              <w:t>YPL</w:t>
            </w:r>
          </w:p>
        </w:tc>
        <w:tc>
          <w:tcPr>
            <w:tcW w:w="1896" w:type="dxa"/>
            <w:shd w:val="clear" w:color="auto" w:fill="BFBFBF" w:themeFill="background1" w:themeFillShade="BF"/>
          </w:tcPr>
          <w:p w14:paraId="34A60498" w14:textId="77777777" w:rsidR="00DF4B58" w:rsidRPr="0000163E" w:rsidRDefault="00DF4B58" w:rsidP="00DF4B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163E">
              <w:rPr>
                <w:rFonts w:asciiTheme="majorHAnsi" w:hAnsiTheme="majorHAnsi"/>
              </w:rPr>
              <w:t>0.00782</w:t>
            </w:r>
          </w:p>
        </w:tc>
        <w:tc>
          <w:tcPr>
            <w:cnfStyle w:val="000010000000" w:firstRow="0" w:lastRow="0" w:firstColumn="0" w:lastColumn="0" w:oddVBand="1" w:evenVBand="0" w:oddHBand="0" w:evenHBand="0" w:firstRowFirstColumn="0" w:firstRowLastColumn="0" w:lastRowFirstColumn="0" w:lastRowLastColumn="0"/>
            <w:tcW w:w="1896" w:type="dxa"/>
            <w:shd w:val="clear" w:color="auto" w:fill="BFBFBF" w:themeFill="background1" w:themeFillShade="BF"/>
          </w:tcPr>
          <w:p w14:paraId="600B18CD" w14:textId="77777777" w:rsidR="00DF4B58" w:rsidRPr="0000163E" w:rsidRDefault="00DF4B58" w:rsidP="00DF4B58">
            <w:pPr>
              <w:jc w:val="center"/>
              <w:rPr>
                <w:rFonts w:asciiTheme="majorHAnsi" w:hAnsiTheme="majorHAnsi"/>
              </w:rPr>
            </w:pPr>
            <w:r w:rsidRPr="0000163E">
              <w:rPr>
                <w:rFonts w:asciiTheme="majorHAnsi" w:hAnsiTheme="majorHAnsi"/>
              </w:rPr>
              <w:t>0.04071</w:t>
            </w:r>
          </w:p>
        </w:tc>
      </w:tr>
      <w:bookmarkEnd w:id="330"/>
    </w:tbl>
    <w:p w14:paraId="7805D72E" w14:textId="77777777" w:rsidR="00A3715A" w:rsidRDefault="00A3715A" w:rsidP="00003AD7">
      <w:pPr>
        <w:spacing w:line="480" w:lineRule="auto"/>
      </w:pPr>
    </w:p>
    <w:p w14:paraId="131D0709" w14:textId="77777777" w:rsidR="00A3715A" w:rsidRDefault="00A3715A" w:rsidP="00003AD7">
      <w:pPr>
        <w:spacing w:line="480" w:lineRule="auto"/>
      </w:pPr>
      <w:r>
        <w:t>Table 2.</w:t>
      </w:r>
      <w:r w:rsidR="00DF4B58">
        <w:t xml:space="preserve"> Correlation between evolutionary distance and replicative lifespan</w:t>
      </w:r>
    </w:p>
    <w:tbl>
      <w:tblPr>
        <w:tblStyle w:val="LightList"/>
        <w:tblW w:w="0" w:type="auto"/>
        <w:jc w:val="center"/>
        <w:tblLook w:val="00A0" w:firstRow="1" w:lastRow="0" w:firstColumn="1" w:lastColumn="0" w:noHBand="0" w:noVBand="0"/>
      </w:tblPr>
      <w:tblGrid>
        <w:gridCol w:w="1669"/>
        <w:gridCol w:w="1668"/>
        <w:gridCol w:w="2167"/>
        <w:gridCol w:w="2031"/>
      </w:tblGrid>
      <w:tr w:rsidR="00DF4B58" w:rsidRPr="00D5006C" w14:paraId="21653B7D" w14:textId="77777777">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9" w:type="dxa"/>
          </w:tcPr>
          <w:p w14:paraId="5BA3998B" w14:textId="77777777" w:rsidR="00DF4B58" w:rsidRPr="00D5006C" w:rsidRDefault="00DF4B58" w:rsidP="00DF4B58">
            <w:pPr>
              <w:jc w:val="center"/>
              <w:rPr>
                <w:rFonts w:asciiTheme="majorHAnsi" w:hAnsiTheme="majorHAnsi"/>
                <w:b w:val="0"/>
                <w:color w:val="auto"/>
              </w:rPr>
            </w:pPr>
            <w:bookmarkStart w:id="331" w:name="OLE_LINK2"/>
            <w:r w:rsidRPr="00D5006C">
              <w:rPr>
                <w:rFonts w:asciiTheme="majorHAnsi" w:hAnsiTheme="majorHAnsi"/>
              </w:rPr>
              <w:t>Species 1</w:t>
            </w:r>
          </w:p>
        </w:tc>
        <w:tc>
          <w:tcPr>
            <w:cnfStyle w:val="000010000000" w:firstRow="0" w:lastRow="0" w:firstColumn="0" w:lastColumn="0" w:oddVBand="1" w:evenVBand="0" w:oddHBand="0" w:evenHBand="0" w:firstRowFirstColumn="0" w:firstRowLastColumn="0" w:lastRowFirstColumn="0" w:lastRowLastColumn="0"/>
            <w:tcW w:w="1668" w:type="dxa"/>
          </w:tcPr>
          <w:p w14:paraId="2E4648F5" w14:textId="77777777" w:rsidR="00DF4B58" w:rsidRPr="00D5006C" w:rsidRDefault="00DF4B58" w:rsidP="00DF4B58">
            <w:pPr>
              <w:jc w:val="center"/>
              <w:rPr>
                <w:rFonts w:asciiTheme="majorHAnsi" w:hAnsiTheme="majorHAnsi"/>
                <w:b w:val="0"/>
                <w:color w:val="auto"/>
              </w:rPr>
            </w:pPr>
            <w:r w:rsidRPr="00D5006C">
              <w:rPr>
                <w:rFonts w:asciiTheme="majorHAnsi" w:hAnsiTheme="majorHAnsi"/>
              </w:rPr>
              <w:t>Species 2</w:t>
            </w:r>
          </w:p>
        </w:tc>
        <w:tc>
          <w:tcPr>
            <w:tcW w:w="2167" w:type="dxa"/>
          </w:tcPr>
          <w:p w14:paraId="5969A237" w14:textId="77777777" w:rsidR="00DF4B58" w:rsidRPr="00D5006C" w:rsidRDefault="00DF4B58" w:rsidP="00DF4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D5006C">
              <w:rPr>
                <w:rFonts w:asciiTheme="majorHAnsi" w:hAnsiTheme="majorHAnsi"/>
              </w:rPr>
              <w:t>Multiple R</w:t>
            </w:r>
            <w:r w:rsidRPr="00D5006C">
              <w:rPr>
                <w:rFonts w:asciiTheme="majorHAnsi" w:hAnsiTheme="majorHAnsi"/>
                <w:vertAlign w:val="superscript"/>
              </w:rPr>
              <w:t>2</w:t>
            </w:r>
          </w:p>
        </w:tc>
        <w:tc>
          <w:tcPr>
            <w:cnfStyle w:val="000010000000" w:firstRow="0" w:lastRow="0" w:firstColumn="0" w:lastColumn="0" w:oddVBand="1" w:evenVBand="0" w:oddHBand="0" w:evenHBand="0" w:firstRowFirstColumn="0" w:firstRowLastColumn="0" w:lastRowFirstColumn="0" w:lastRowLastColumn="0"/>
            <w:tcW w:w="2031" w:type="dxa"/>
          </w:tcPr>
          <w:p w14:paraId="4480EF32" w14:textId="77777777" w:rsidR="00DF4B58" w:rsidRPr="00D5006C" w:rsidRDefault="00DF4B58" w:rsidP="00DF4B58">
            <w:pPr>
              <w:jc w:val="center"/>
              <w:rPr>
                <w:rFonts w:asciiTheme="majorHAnsi" w:hAnsiTheme="majorHAnsi"/>
                <w:b w:val="0"/>
                <w:color w:val="auto"/>
              </w:rPr>
            </w:pPr>
            <w:r w:rsidRPr="00D5006C">
              <w:rPr>
                <w:rFonts w:asciiTheme="majorHAnsi" w:hAnsiTheme="majorHAnsi"/>
              </w:rPr>
              <w:t>p-value</w:t>
            </w:r>
          </w:p>
        </w:tc>
      </w:tr>
      <w:tr w:rsidR="00DF4B58" w:rsidRPr="00D5006C" w14:paraId="47290059" w14:textId="77777777">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9" w:type="dxa"/>
            <w:shd w:val="clear" w:color="auto" w:fill="BFBFBF" w:themeFill="background1" w:themeFillShade="BF"/>
          </w:tcPr>
          <w:p w14:paraId="43A7FA95" w14:textId="77777777" w:rsidR="00DF4B58" w:rsidRPr="00D5006C" w:rsidRDefault="00DF4B58" w:rsidP="00DF4B58">
            <w:pPr>
              <w:jc w:val="center"/>
              <w:rPr>
                <w:rFonts w:asciiTheme="majorHAnsi" w:hAnsiTheme="majorHAnsi"/>
                <w:b w:val="0"/>
              </w:rPr>
            </w:pPr>
            <w:r w:rsidRPr="00D5006C">
              <w:rPr>
                <w:rFonts w:asciiTheme="majorHAnsi" w:hAnsiTheme="majorHAnsi"/>
                <w:b w:val="0"/>
              </w:rPr>
              <w:t xml:space="preserve">S. </w:t>
            </w:r>
            <w:proofErr w:type="spellStart"/>
            <w:r w:rsidRPr="00D5006C">
              <w:rPr>
                <w:rFonts w:asciiTheme="majorHAnsi" w:hAnsiTheme="majorHAnsi"/>
                <w:b w:val="0"/>
              </w:rPr>
              <w:t>Cerevisiae</w:t>
            </w:r>
            <w:proofErr w:type="spellEnd"/>
          </w:p>
        </w:tc>
        <w:tc>
          <w:tcPr>
            <w:cnfStyle w:val="000010000000" w:firstRow="0" w:lastRow="0" w:firstColumn="0" w:lastColumn="0" w:oddVBand="1" w:evenVBand="0" w:oddHBand="0" w:evenHBand="0" w:firstRowFirstColumn="0" w:firstRowLastColumn="0" w:lastRowFirstColumn="0" w:lastRowLastColumn="0"/>
            <w:tcW w:w="1668" w:type="dxa"/>
            <w:shd w:val="clear" w:color="auto" w:fill="BFBFBF" w:themeFill="background1" w:themeFillShade="BF"/>
          </w:tcPr>
          <w:p w14:paraId="1E450D9B" w14:textId="77777777" w:rsidR="00DF4B58" w:rsidRPr="00D5006C" w:rsidRDefault="00DF4B58" w:rsidP="00DF4B58">
            <w:pPr>
              <w:jc w:val="center"/>
              <w:rPr>
                <w:rFonts w:asciiTheme="majorHAnsi" w:hAnsiTheme="majorHAnsi"/>
              </w:rPr>
            </w:pPr>
            <w:r>
              <w:rPr>
                <w:rFonts w:asciiTheme="majorHAnsi" w:hAnsiTheme="majorHAnsi"/>
              </w:rPr>
              <w:t xml:space="preserve">S. </w:t>
            </w:r>
            <w:proofErr w:type="spellStart"/>
            <w:r>
              <w:rPr>
                <w:rFonts w:asciiTheme="majorHAnsi" w:hAnsiTheme="majorHAnsi"/>
              </w:rPr>
              <w:t>Paradoxus</w:t>
            </w:r>
            <w:proofErr w:type="spellEnd"/>
          </w:p>
        </w:tc>
        <w:tc>
          <w:tcPr>
            <w:tcW w:w="2167" w:type="dxa"/>
            <w:shd w:val="clear" w:color="auto" w:fill="BFBFBF" w:themeFill="background1" w:themeFillShade="BF"/>
          </w:tcPr>
          <w:p w14:paraId="5A27C73A" w14:textId="77777777" w:rsidR="00DF4B58" w:rsidRPr="00D5006C" w:rsidRDefault="00DF4B58" w:rsidP="00DF4B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5006C">
              <w:rPr>
                <w:rFonts w:asciiTheme="majorHAnsi" w:hAnsiTheme="majorHAnsi"/>
              </w:rPr>
              <w:t>0.002773</w:t>
            </w:r>
          </w:p>
        </w:tc>
        <w:tc>
          <w:tcPr>
            <w:cnfStyle w:val="000010000000" w:firstRow="0" w:lastRow="0" w:firstColumn="0" w:lastColumn="0" w:oddVBand="1" w:evenVBand="0" w:oddHBand="0" w:evenHBand="0" w:firstRowFirstColumn="0" w:firstRowLastColumn="0" w:lastRowFirstColumn="0" w:lastRowLastColumn="0"/>
            <w:tcW w:w="2031" w:type="dxa"/>
            <w:shd w:val="clear" w:color="auto" w:fill="BFBFBF" w:themeFill="background1" w:themeFillShade="BF"/>
          </w:tcPr>
          <w:p w14:paraId="4312E6B2" w14:textId="77777777" w:rsidR="00DF4B58" w:rsidRPr="00D5006C" w:rsidRDefault="00DF4B58" w:rsidP="00DF4B58">
            <w:pPr>
              <w:jc w:val="center"/>
              <w:rPr>
                <w:rFonts w:asciiTheme="majorHAnsi" w:hAnsiTheme="majorHAnsi"/>
              </w:rPr>
            </w:pPr>
            <w:r w:rsidRPr="00D5006C">
              <w:rPr>
                <w:rFonts w:asciiTheme="majorHAnsi" w:hAnsiTheme="majorHAnsi"/>
              </w:rPr>
              <w:t>0.3758</w:t>
            </w:r>
          </w:p>
        </w:tc>
      </w:tr>
      <w:tr w:rsidR="00DF4B58" w:rsidRPr="00D5006C" w14:paraId="06AF3E79" w14:textId="77777777">
        <w:trPr>
          <w:trHeight w:val="352"/>
          <w:jc w:val="center"/>
        </w:trPr>
        <w:tc>
          <w:tcPr>
            <w:cnfStyle w:val="001000000000" w:firstRow="0" w:lastRow="0" w:firstColumn="1" w:lastColumn="0" w:oddVBand="0" w:evenVBand="0" w:oddHBand="0" w:evenHBand="0" w:firstRowFirstColumn="0" w:firstRowLastColumn="0" w:lastRowFirstColumn="0" w:lastRowLastColumn="0"/>
            <w:tcW w:w="1669" w:type="dxa"/>
            <w:shd w:val="clear" w:color="auto" w:fill="F2F2F2" w:themeFill="background1" w:themeFillShade="F2"/>
          </w:tcPr>
          <w:p w14:paraId="0AFF2D54" w14:textId="77777777" w:rsidR="00DF4B58" w:rsidRPr="00D5006C" w:rsidRDefault="00DF4B58" w:rsidP="00DF4B58">
            <w:pPr>
              <w:jc w:val="center"/>
              <w:rPr>
                <w:rFonts w:asciiTheme="majorHAnsi" w:hAnsiTheme="majorHAnsi"/>
                <w:b w:val="0"/>
              </w:rPr>
            </w:pPr>
            <w:r w:rsidRPr="00D5006C">
              <w:rPr>
                <w:rFonts w:asciiTheme="majorHAnsi" w:hAnsiTheme="majorHAnsi"/>
                <w:b w:val="0"/>
              </w:rPr>
              <w:t xml:space="preserve">S. </w:t>
            </w:r>
            <w:proofErr w:type="spellStart"/>
            <w:r w:rsidRPr="00D5006C">
              <w:rPr>
                <w:rFonts w:asciiTheme="majorHAnsi" w:hAnsiTheme="majorHAnsi"/>
                <w:b w:val="0"/>
              </w:rPr>
              <w:t>Cerevisiae</w:t>
            </w:r>
            <w:proofErr w:type="spellEnd"/>
          </w:p>
        </w:tc>
        <w:tc>
          <w:tcPr>
            <w:cnfStyle w:val="000010000000" w:firstRow="0" w:lastRow="0" w:firstColumn="0" w:lastColumn="0" w:oddVBand="1" w:evenVBand="0" w:oddHBand="0" w:evenHBand="0" w:firstRowFirstColumn="0" w:firstRowLastColumn="0" w:lastRowFirstColumn="0" w:lastRowLastColumn="0"/>
            <w:tcW w:w="1668" w:type="dxa"/>
            <w:shd w:val="clear" w:color="auto" w:fill="F2F2F2" w:themeFill="background1" w:themeFillShade="F2"/>
          </w:tcPr>
          <w:p w14:paraId="7A7A9E91" w14:textId="77777777" w:rsidR="00DF4B58" w:rsidRPr="00D5006C" w:rsidRDefault="00DF4B58" w:rsidP="00DF4B58">
            <w:pPr>
              <w:jc w:val="center"/>
              <w:rPr>
                <w:rFonts w:asciiTheme="majorHAnsi" w:hAnsiTheme="majorHAnsi"/>
              </w:rPr>
            </w:pPr>
            <w:r>
              <w:rPr>
                <w:rFonts w:asciiTheme="majorHAnsi" w:hAnsiTheme="majorHAnsi"/>
              </w:rPr>
              <w:t xml:space="preserve">S. </w:t>
            </w:r>
            <w:proofErr w:type="spellStart"/>
            <w:r>
              <w:rPr>
                <w:rFonts w:asciiTheme="majorHAnsi" w:hAnsiTheme="majorHAnsi"/>
              </w:rPr>
              <w:t>Mikatae</w:t>
            </w:r>
            <w:proofErr w:type="spellEnd"/>
          </w:p>
        </w:tc>
        <w:tc>
          <w:tcPr>
            <w:tcW w:w="2167" w:type="dxa"/>
            <w:shd w:val="clear" w:color="auto" w:fill="F2F2F2" w:themeFill="background1" w:themeFillShade="F2"/>
          </w:tcPr>
          <w:p w14:paraId="4D222393" w14:textId="77777777" w:rsidR="00DF4B58" w:rsidRPr="00D5006C" w:rsidRDefault="00DF4B58" w:rsidP="00DF4B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5006C">
              <w:rPr>
                <w:rFonts w:asciiTheme="majorHAnsi" w:hAnsiTheme="majorHAnsi"/>
              </w:rPr>
              <w:t>0.007775</w:t>
            </w:r>
          </w:p>
        </w:tc>
        <w:tc>
          <w:tcPr>
            <w:cnfStyle w:val="000010000000" w:firstRow="0" w:lastRow="0" w:firstColumn="0" w:lastColumn="0" w:oddVBand="1" w:evenVBand="0" w:oddHBand="0" w:evenHBand="0" w:firstRowFirstColumn="0" w:firstRowLastColumn="0" w:lastRowFirstColumn="0" w:lastRowLastColumn="0"/>
            <w:tcW w:w="2031" w:type="dxa"/>
            <w:shd w:val="clear" w:color="auto" w:fill="F2F2F2" w:themeFill="background1" w:themeFillShade="F2"/>
          </w:tcPr>
          <w:p w14:paraId="31BBA4D5" w14:textId="77777777" w:rsidR="00DF4B58" w:rsidRPr="00D5006C" w:rsidRDefault="00DF4B58" w:rsidP="00DF4B58">
            <w:pPr>
              <w:jc w:val="center"/>
              <w:rPr>
                <w:rFonts w:asciiTheme="majorHAnsi" w:hAnsiTheme="majorHAnsi"/>
              </w:rPr>
            </w:pPr>
            <w:r w:rsidRPr="00D5006C">
              <w:rPr>
                <w:rFonts w:asciiTheme="majorHAnsi" w:hAnsiTheme="majorHAnsi"/>
              </w:rPr>
              <w:t>0.2109</w:t>
            </w:r>
          </w:p>
        </w:tc>
      </w:tr>
      <w:tr w:rsidR="00DF4B58" w:rsidRPr="00D5006C" w14:paraId="38AE401F" w14:textId="77777777">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9" w:type="dxa"/>
            <w:shd w:val="clear" w:color="auto" w:fill="BFBFBF" w:themeFill="background1" w:themeFillShade="BF"/>
          </w:tcPr>
          <w:p w14:paraId="0BFC5930" w14:textId="77777777" w:rsidR="00DF4B58" w:rsidRPr="00D5006C" w:rsidRDefault="00DF4B58" w:rsidP="00DF4B58">
            <w:pPr>
              <w:jc w:val="center"/>
              <w:rPr>
                <w:rFonts w:asciiTheme="majorHAnsi" w:hAnsiTheme="majorHAnsi"/>
                <w:b w:val="0"/>
              </w:rPr>
            </w:pPr>
            <w:r w:rsidRPr="00D5006C">
              <w:rPr>
                <w:rFonts w:asciiTheme="majorHAnsi" w:hAnsiTheme="majorHAnsi"/>
                <w:b w:val="0"/>
              </w:rPr>
              <w:t xml:space="preserve">S. </w:t>
            </w:r>
            <w:proofErr w:type="spellStart"/>
            <w:r w:rsidRPr="00D5006C">
              <w:rPr>
                <w:rFonts w:asciiTheme="majorHAnsi" w:hAnsiTheme="majorHAnsi"/>
                <w:b w:val="0"/>
              </w:rPr>
              <w:t>Cerevisiae</w:t>
            </w:r>
            <w:proofErr w:type="spellEnd"/>
          </w:p>
        </w:tc>
        <w:tc>
          <w:tcPr>
            <w:cnfStyle w:val="000010000000" w:firstRow="0" w:lastRow="0" w:firstColumn="0" w:lastColumn="0" w:oddVBand="1" w:evenVBand="0" w:oddHBand="0" w:evenHBand="0" w:firstRowFirstColumn="0" w:firstRowLastColumn="0" w:lastRowFirstColumn="0" w:lastRowLastColumn="0"/>
            <w:tcW w:w="1668" w:type="dxa"/>
            <w:shd w:val="clear" w:color="auto" w:fill="BFBFBF" w:themeFill="background1" w:themeFillShade="BF"/>
          </w:tcPr>
          <w:p w14:paraId="6AF646E0" w14:textId="77777777" w:rsidR="00DF4B58" w:rsidRPr="00D5006C" w:rsidRDefault="00DF4B58" w:rsidP="00DF4B58">
            <w:pPr>
              <w:jc w:val="center"/>
              <w:rPr>
                <w:rFonts w:asciiTheme="majorHAnsi" w:hAnsiTheme="majorHAnsi"/>
              </w:rPr>
            </w:pPr>
            <w:r>
              <w:rPr>
                <w:rFonts w:asciiTheme="majorHAnsi" w:hAnsiTheme="majorHAnsi"/>
              </w:rPr>
              <w:t xml:space="preserve">S. </w:t>
            </w:r>
            <w:proofErr w:type="spellStart"/>
            <w:r>
              <w:rPr>
                <w:rFonts w:asciiTheme="majorHAnsi" w:hAnsiTheme="majorHAnsi"/>
              </w:rPr>
              <w:t>Bayanus</w:t>
            </w:r>
            <w:proofErr w:type="spellEnd"/>
          </w:p>
        </w:tc>
        <w:tc>
          <w:tcPr>
            <w:tcW w:w="2167" w:type="dxa"/>
            <w:shd w:val="clear" w:color="auto" w:fill="BFBFBF" w:themeFill="background1" w:themeFillShade="BF"/>
          </w:tcPr>
          <w:p w14:paraId="0509E14F" w14:textId="77777777" w:rsidR="00DF4B58" w:rsidRPr="00D5006C" w:rsidRDefault="00DF4B58" w:rsidP="00DF4B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5006C">
              <w:rPr>
                <w:rFonts w:asciiTheme="majorHAnsi" w:hAnsiTheme="majorHAnsi"/>
              </w:rPr>
              <w:t>0.004759</w:t>
            </w:r>
          </w:p>
        </w:tc>
        <w:tc>
          <w:tcPr>
            <w:cnfStyle w:val="000010000000" w:firstRow="0" w:lastRow="0" w:firstColumn="0" w:lastColumn="0" w:oddVBand="1" w:evenVBand="0" w:oddHBand="0" w:evenHBand="0" w:firstRowFirstColumn="0" w:firstRowLastColumn="0" w:lastRowFirstColumn="0" w:lastRowLastColumn="0"/>
            <w:tcW w:w="2031" w:type="dxa"/>
            <w:shd w:val="clear" w:color="auto" w:fill="BFBFBF" w:themeFill="background1" w:themeFillShade="BF"/>
          </w:tcPr>
          <w:p w14:paraId="671556C2" w14:textId="77777777" w:rsidR="00DF4B58" w:rsidRPr="00D5006C" w:rsidRDefault="00DF4B58" w:rsidP="00DF4B58">
            <w:pPr>
              <w:jc w:val="center"/>
              <w:rPr>
                <w:rFonts w:asciiTheme="majorHAnsi" w:hAnsiTheme="majorHAnsi"/>
              </w:rPr>
            </w:pPr>
            <w:r w:rsidRPr="00D5006C">
              <w:rPr>
                <w:rFonts w:asciiTheme="majorHAnsi" w:hAnsiTheme="majorHAnsi"/>
              </w:rPr>
              <w:t>0.3175</w:t>
            </w:r>
          </w:p>
        </w:tc>
      </w:tr>
      <w:bookmarkEnd w:id="331"/>
    </w:tbl>
    <w:p w14:paraId="0FDEB178" w14:textId="77777777" w:rsidR="00A3715A" w:rsidRDefault="00A3715A" w:rsidP="00003AD7">
      <w:pPr>
        <w:spacing w:line="480" w:lineRule="auto"/>
      </w:pPr>
    </w:p>
    <w:p w14:paraId="6D4AF1A7" w14:textId="77777777" w:rsidR="00A3715A" w:rsidRDefault="00A3715A" w:rsidP="00003AD7">
      <w:pPr>
        <w:spacing w:line="480" w:lineRule="auto"/>
      </w:pPr>
    </w:p>
    <w:p w14:paraId="6F25822F" w14:textId="77777777" w:rsidR="000A2C60" w:rsidRPr="00696A15" w:rsidRDefault="00460163" w:rsidP="00C6546A">
      <w:pPr>
        <w:spacing w:line="480" w:lineRule="auto"/>
      </w:pPr>
      <w:r>
        <w:br w:type="page"/>
      </w:r>
      <w:r w:rsidR="009278CC">
        <w:t>Figure 2</w:t>
      </w:r>
      <w:r w:rsidR="000A2C60">
        <w:t>. Scatter plot of the significant negative correlation between replicative life</w:t>
      </w:r>
      <w:r w:rsidR="00696A15">
        <w:t>span and morphology plasticity (p-value = 1.349 x 10</w:t>
      </w:r>
      <w:r w:rsidR="00696A15">
        <w:rPr>
          <w:vertAlign w:val="superscript"/>
        </w:rPr>
        <w:t>-5</w:t>
      </w:r>
      <w:r w:rsidR="00696A15">
        <w:t>, R-squared = 0.03431).</w:t>
      </w:r>
    </w:p>
    <w:p w14:paraId="0D004248" w14:textId="77777777" w:rsidR="00634B4C" w:rsidRDefault="000A2C60" w:rsidP="000A2C60">
      <w:pPr>
        <w:spacing w:line="480" w:lineRule="auto"/>
        <w:jc w:val="center"/>
        <w:rPr>
          <w:ins w:id="332" w:author="Amanda Alexander" w:date="2013-05-16T16:51:00Z"/>
        </w:rPr>
      </w:pPr>
      <w:r>
        <w:rPr>
          <w:noProof/>
        </w:rPr>
        <w:drawing>
          <wp:inline distT="0" distB="0" distL="0" distR="0" wp14:anchorId="2459429F" wp14:editId="0F5D916D">
            <wp:extent cx="3958150" cy="3031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352" cy="3033613"/>
                    </a:xfrm>
                    <a:prstGeom prst="rect">
                      <a:avLst/>
                    </a:prstGeom>
                    <a:noFill/>
                    <a:ln>
                      <a:noFill/>
                    </a:ln>
                  </pic:spPr>
                </pic:pic>
              </a:graphicData>
            </a:graphic>
          </wp:inline>
        </w:drawing>
      </w:r>
    </w:p>
    <w:p w14:paraId="5DFB8BB6" w14:textId="77777777" w:rsidR="00634B4C" w:rsidRDefault="00634B4C" w:rsidP="00634B4C">
      <w:pPr>
        <w:spacing w:line="480" w:lineRule="auto"/>
        <w:rPr>
          <w:ins w:id="333" w:author="Amanda Alexander" w:date="2013-05-16T16:51:00Z"/>
        </w:rPr>
        <w:pPrChange w:id="334" w:author="Amanda Alexander" w:date="2013-05-16T16:51:00Z">
          <w:pPr>
            <w:spacing w:line="480" w:lineRule="auto"/>
            <w:jc w:val="center"/>
          </w:pPr>
        </w:pPrChange>
      </w:pPr>
      <w:ins w:id="335" w:author="Amanda Alexander" w:date="2013-05-16T16:51:00Z">
        <w:r>
          <w:t>Figure 3.</w:t>
        </w:r>
      </w:ins>
    </w:p>
    <w:p w14:paraId="162BB0DE" w14:textId="77777777" w:rsidR="000A2C60" w:rsidRDefault="00634B4C" w:rsidP="00634B4C">
      <w:pPr>
        <w:spacing w:line="480" w:lineRule="auto"/>
        <w:jc w:val="center"/>
      </w:pPr>
      <w:ins w:id="336" w:author="Amanda Alexander" w:date="2013-05-16T16:52:00Z">
        <w:r>
          <w:rPr>
            <w:noProof/>
          </w:rPr>
          <w:drawing>
            <wp:inline distT="0" distB="0" distL="0" distR="0" wp14:anchorId="13A0B6E7" wp14:editId="17956728">
              <wp:extent cx="4229735" cy="323996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0323" cy="3240410"/>
                      </a:xfrm>
                      <a:prstGeom prst="rect">
                        <a:avLst/>
                      </a:prstGeom>
                      <a:noFill/>
                      <a:ln>
                        <a:noFill/>
                      </a:ln>
                    </pic:spPr>
                  </pic:pic>
                </a:graphicData>
              </a:graphic>
            </wp:inline>
          </w:drawing>
        </w:r>
      </w:ins>
      <w:r w:rsidR="000A2C60">
        <w:br w:type="page"/>
      </w:r>
    </w:p>
    <w:p w14:paraId="252CEFC5" w14:textId="77777777" w:rsidR="00634B4C" w:rsidRDefault="00634B4C" w:rsidP="00634B4C">
      <w:pPr>
        <w:rPr>
          <w:ins w:id="337" w:author="Amanda Alexander" w:date="2013-05-16T16:52:00Z"/>
        </w:rPr>
      </w:pPr>
      <w:ins w:id="338" w:author="Amanda Alexander" w:date="2013-05-16T16:52:00Z">
        <w:r>
          <w:t>Table 3.</w:t>
        </w:r>
      </w:ins>
    </w:p>
    <w:p w14:paraId="47F7181B" w14:textId="77777777" w:rsidR="00634B4C" w:rsidRDefault="00634B4C" w:rsidP="00634B4C">
      <w:pPr>
        <w:rPr>
          <w:ins w:id="339" w:author="Amanda Alexander" w:date="2013-05-16T16:52:00Z"/>
        </w:rPr>
      </w:pPr>
    </w:p>
    <w:tbl>
      <w:tblPr>
        <w:tblStyle w:val="LightList"/>
        <w:tblW w:w="0" w:type="auto"/>
        <w:tblLook w:val="00A0" w:firstRow="1" w:lastRow="0" w:firstColumn="1" w:lastColumn="0" w:noHBand="0" w:noVBand="0"/>
      </w:tblPr>
      <w:tblGrid>
        <w:gridCol w:w="2214"/>
        <w:gridCol w:w="2214"/>
        <w:gridCol w:w="2214"/>
        <w:gridCol w:w="2214"/>
      </w:tblGrid>
      <w:tr w:rsidR="00634B4C" w:rsidRPr="00EB69E3" w14:paraId="494116E8" w14:textId="77777777" w:rsidTr="0065027D">
        <w:trPr>
          <w:cnfStyle w:val="100000000000" w:firstRow="1" w:lastRow="0" w:firstColumn="0" w:lastColumn="0" w:oddVBand="0" w:evenVBand="0" w:oddHBand="0" w:evenHBand="0" w:firstRowFirstColumn="0" w:firstRowLastColumn="0" w:lastRowFirstColumn="0" w:lastRowLastColumn="0"/>
          <w:ins w:id="340" w:author="Amanda Alexander" w:date="2013-05-16T16:52:00Z"/>
        </w:trPr>
        <w:tc>
          <w:tcPr>
            <w:cnfStyle w:val="001000000000" w:firstRow="0" w:lastRow="0" w:firstColumn="1" w:lastColumn="0" w:oddVBand="0" w:evenVBand="0" w:oddHBand="0" w:evenHBand="0" w:firstRowFirstColumn="0" w:firstRowLastColumn="0" w:lastRowFirstColumn="0" w:lastRowLastColumn="0"/>
            <w:tcW w:w="2214" w:type="dxa"/>
          </w:tcPr>
          <w:p w14:paraId="6D649ED8" w14:textId="77777777" w:rsidR="00634B4C" w:rsidRPr="00EB69E3" w:rsidRDefault="00634B4C" w:rsidP="0065027D">
            <w:pPr>
              <w:jc w:val="center"/>
              <w:rPr>
                <w:ins w:id="341" w:author="Amanda Alexander" w:date="2013-05-16T16:52:00Z"/>
                <w:rFonts w:asciiTheme="majorHAnsi" w:hAnsiTheme="majorHAnsi"/>
                <w:b w:val="0"/>
              </w:rPr>
            </w:pPr>
            <w:ins w:id="342" w:author="Amanda Alexander" w:date="2013-05-16T16:52:00Z">
              <w:r w:rsidRPr="00EB69E3">
                <w:rPr>
                  <w:rFonts w:asciiTheme="majorHAnsi" w:hAnsiTheme="majorHAnsi"/>
                  <w:b w:val="0"/>
                </w:rPr>
                <w:t>Lifespan</w:t>
              </w:r>
            </w:ins>
          </w:p>
        </w:tc>
        <w:tc>
          <w:tcPr>
            <w:cnfStyle w:val="000010000000" w:firstRow="0" w:lastRow="0" w:firstColumn="0" w:lastColumn="0" w:oddVBand="1" w:evenVBand="0" w:oddHBand="0" w:evenHBand="0" w:firstRowFirstColumn="0" w:firstRowLastColumn="0" w:lastRowFirstColumn="0" w:lastRowLastColumn="0"/>
            <w:tcW w:w="2214" w:type="dxa"/>
          </w:tcPr>
          <w:p w14:paraId="482EB8E8" w14:textId="77777777" w:rsidR="00634B4C" w:rsidRPr="00EB69E3" w:rsidRDefault="00634B4C" w:rsidP="0065027D">
            <w:pPr>
              <w:jc w:val="center"/>
              <w:rPr>
                <w:ins w:id="343" w:author="Amanda Alexander" w:date="2013-05-16T16:52:00Z"/>
                <w:rFonts w:asciiTheme="majorHAnsi" w:hAnsiTheme="majorHAnsi"/>
                <w:b w:val="0"/>
              </w:rPr>
            </w:pPr>
            <w:ins w:id="344" w:author="Amanda Alexander" w:date="2013-05-16T16:52:00Z">
              <w:r w:rsidRPr="00EB69E3">
                <w:rPr>
                  <w:rFonts w:asciiTheme="majorHAnsi" w:hAnsiTheme="majorHAnsi"/>
                  <w:b w:val="0"/>
                </w:rPr>
                <w:t>Robustness Proxy</w:t>
              </w:r>
            </w:ins>
          </w:p>
        </w:tc>
        <w:tc>
          <w:tcPr>
            <w:tcW w:w="2214" w:type="dxa"/>
          </w:tcPr>
          <w:p w14:paraId="4378809C" w14:textId="77777777" w:rsidR="00634B4C" w:rsidRPr="00EB69E3" w:rsidRDefault="00634B4C" w:rsidP="0065027D">
            <w:pPr>
              <w:jc w:val="center"/>
              <w:cnfStyle w:val="100000000000" w:firstRow="1" w:lastRow="0" w:firstColumn="0" w:lastColumn="0" w:oddVBand="0" w:evenVBand="0" w:oddHBand="0" w:evenHBand="0" w:firstRowFirstColumn="0" w:firstRowLastColumn="0" w:lastRowFirstColumn="0" w:lastRowLastColumn="0"/>
              <w:rPr>
                <w:ins w:id="345" w:author="Amanda Alexander" w:date="2013-05-16T16:52:00Z"/>
                <w:rFonts w:asciiTheme="majorHAnsi" w:hAnsiTheme="majorHAnsi"/>
                <w:b w:val="0"/>
              </w:rPr>
            </w:pPr>
            <w:ins w:id="346" w:author="Amanda Alexander" w:date="2013-05-16T16:52:00Z">
              <w:r w:rsidRPr="00EB69E3">
                <w:rPr>
                  <w:rFonts w:asciiTheme="majorHAnsi" w:hAnsiTheme="majorHAnsi"/>
                  <w:b w:val="0"/>
                </w:rPr>
                <w:t>Multiple R-squared</w:t>
              </w:r>
            </w:ins>
          </w:p>
        </w:tc>
        <w:tc>
          <w:tcPr>
            <w:cnfStyle w:val="000010000000" w:firstRow="0" w:lastRow="0" w:firstColumn="0" w:lastColumn="0" w:oddVBand="1" w:evenVBand="0" w:oddHBand="0" w:evenHBand="0" w:firstRowFirstColumn="0" w:firstRowLastColumn="0" w:lastRowFirstColumn="0" w:lastRowLastColumn="0"/>
            <w:tcW w:w="2214" w:type="dxa"/>
          </w:tcPr>
          <w:p w14:paraId="00EAC2D5" w14:textId="77777777" w:rsidR="00634B4C" w:rsidRPr="00EB69E3" w:rsidRDefault="00634B4C" w:rsidP="0065027D">
            <w:pPr>
              <w:jc w:val="center"/>
              <w:rPr>
                <w:ins w:id="347" w:author="Amanda Alexander" w:date="2013-05-16T16:52:00Z"/>
                <w:rFonts w:asciiTheme="majorHAnsi" w:hAnsiTheme="majorHAnsi"/>
                <w:b w:val="0"/>
              </w:rPr>
            </w:pPr>
            <w:proofErr w:type="gramStart"/>
            <w:ins w:id="348" w:author="Amanda Alexander" w:date="2013-05-16T16:52:00Z">
              <w:r w:rsidRPr="00EB69E3">
                <w:rPr>
                  <w:rFonts w:asciiTheme="majorHAnsi" w:hAnsiTheme="majorHAnsi"/>
                  <w:b w:val="0"/>
                </w:rPr>
                <w:t>p</w:t>
              </w:r>
              <w:proofErr w:type="gramEnd"/>
              <w:r w:rsidRPr="00EB69E3">
                <w:rPr>
                  <w:rFonts w:asciiTheme="majorHAnsi" w:hAnsiTheme="majorHAnsi"/>
                  <w:b w:val="0"/>
                </w:rPr>
                <w:t>-value</w:t>
              </w:r>
            </w:ins>
          </w:p>
        </w:tc>
      </w:tr>
      <w:tr w:rsidR="00634B4C" w:rsidRPr="00EB69E3" w14:paraId="1AF3EF36" w14:textId="77777777" w:rsidTr="0065027D">
        <w:trPr>
          <w:cnfStyle w:val="000000100000" w:firstRow="0" w:lastRow="0" w:firstColumn="0" w:lastColumn="0" w:oddVBand="0" w:evenVBand="0" w:oddHBand="1" w:evenHBand="0" w:firstRowFirstColumn="0" w:firstRowLastColumn="0" w:lastRowFirstColumn="0" w:lastRowLastColumn="0"/>
          <w:ins w:id="349" w:author="Amanda Alexander" w:date="2013-05-16T16:52:00Z"/>
        </w:trPr>
        <w:tc>
          <w:tcPr>
            <w:cnfStyle w:val="001000000000" w:firstRow="0" w:lastRow="0" w:firstColumn="1" w:lastColumn="0" w:oddVBand="0" w:evenVBand="0" w:oddHBand="0" w:evenHBand="0" w:firstRowFirstColumn="0" w:firstRowLastColumn="0" w:lastRowFirstColumn="0" w:lastRowLastColumn="0"/>
            <w:tcW w:w="2214" w:type="dxa"/>
          </w:tcPr>
          <w:p w14:paraId="61189E98" w14:textId="77777777" w:rsidR="00634B4C" w:rsidRPr="00EB69E3" w:rsidRDefault="00634B4C" w:rsidP="0065027D">
            <w:pPr>
              <w:jc w:val="center"/>
              <w:rPr>
                <w:ins w:id="350" w:author="Amanda Alexander" w:date="2013-05-16T16:52:00Z"/>
                <w:rFonts w:asciiTheme="majorHAnsi" w:hAnsiTheme="majorHAnsi"/>
                <w:b w:val="0"/>
              </w:rPr>
            </w:pPr>
            <w:ins w:id="351" w:author="Amanda Alexander" w:date="2013-05-16T16:52:00Z">
              <w:r w:rsidRPr="00EB69E3">
                <w:rPr>
                  <w:rFonts w:asciiTheme="majorHAnsi" w:hAnsiTheme="majorHAnsi"/>
                  <w:b w:val="0"/>
                </w:rPr>
                <w:t>RLS</w:t>
              </w:r>
            </w:ins>
          </w:p>
        </w:tc>
        <w:tc>
          <w:tcPr>
            <w:cnfStyle w:val="000010000000" w:firstRow="0" w:lastRow="0" w:firstColumn="0" w:lastColumn="0" w:oddVBand="1" w:evenVBand="0" w:oddHBand="0" w:evenHBand="0" w:firstRowFirstColumn="0" w:firstRowLastColumn="0" w:lastRowFirstColumn="0" w:lastRowLastColumn="0"/>
            <w:tcW w:w="2214" w:type="dxa"/>
          </w:tcPr>
          <w:p w14:paraId="08890A22" w14:textId="77777777" w:rsidR="00634B4C" w:rsidRPr="00EB69E3" w:rsidRDefault="00634B4C" w:rsidP="0065027D">
            <w:pPr>
              <w:jc w:val="center"/>
              <w:rPr>
                <w:ins w:id="352" w:author="Amanda Alexander" w:date="2013-05-16T16:52:00Z"/>
                <w:rFonts w:asciiTheme="majorHAnsi" w:hAnsiTheme="majorHAnsi"/>
              </w:rPr>
            </w:pPr>
            <w:ins w:id="353" w:author="Amanda Alexander" w:date="2013-05-16T16:52:00Z">
              <w:r w:rsidRPr="00EB69E3">
                <w:rPr>
                  <w:rFonts w:asciiTheme="majorHAnsi" w:hAnsiTheme="majorHAnsi"/>
                </w:rPr>
                <w:t>YPE</w:t>
              </w:r>
            </w:ins>
          </w:p>
        </w:tc>
        <w:tc>
          <w:tcPr>
            <w:tcW w:w="2214" w:type="dxa"/>
          </w:tcPr>
          <w:p w14:paraId="0C5676D2" w14:textId="77777777" w:rsidR="00634B4C" w:rsidRPr="00EB69E3" w:rsidRDefault="00634B4C" w:rsidP="0065027D">
            <w:pPr>
              <w:jc w:val="center"/>
              <w:cnfStyle w:val="000000100000" w:firstRow="0" w:lastRow="0" w:firstColumn="0" w:lastColumn="0" w:oddVBand="0" w:evenVBand="0" w:oddHBand="1" w:evenHBand="0" w:firstRowFirstColumn="0" w:firstRowLastColumn="0" w:lastRowFirstColumn="0" w:lastRowLastColumn="0"/>
              <w:rPr>
                <w:ins w:id="354" w:author="Amanda Alexander" w:date="2013-05-16T16:52:00Z"/>
                <w:rFonts w:asciiTheme="majorHAnsi" w:hAnsiTheme="majorHAnsi"/>
              </w:rPr>
            </w:pPr>
            <w:ins w:id="355" w:author="Amanda Alexander" w:date="2013-05-16T16:52:00Z">
              <w:r w:rsidRPr="00EB69E3">
                <w:rPr>
                  <w:rFonts w:asciiTheme="majorHAnsi" w:hAnsiTheme="majorHAnsi"/>
                </w:rPr>
                <w:t>0.01106</w:t>
              </w:r>
            </w:ins>
          </w:p>
        </w:tc>
        <w:tc>
          <w:tcPr>
            <w:cnfStyle w:val="000010000000" w:firstRow="0" w:lastRow="0" w:firstColumn="0" w:lastColumn="0" w:oddVBand="1" w:evenVBand="0" w:oddHBand="0" w:evenHBand="0" w:firstRowFirstColumn="0" w:firstRowLastColumn="0" w:lastRowFirstColumn="0" w:lastRowLastColumn="0"/>
            <w:tcW w:w="2214" w:type="dxa"/>
          </w:tcPr>
          <w:p w14:paraId="6C19202A" w14:textId="77777777" w:rsidR="00634B4C" w:rsidRPr="00EB69E3" w:rsidRDefault="00634B4C" w:rsidP="0065027D">
            <w:pPr>
              <w:jc w:val="center"/>
              <w:rPr>
                <w:ins w:id="356" w:author="Amanda Alexander" w:date="2013-05-16T16:52:00Z"/>
                <w:rFonts w:asciiTheme="majorHAnsi" w:hAnsiTheme="majorHAnsi"/>
              </w:rPr>
            </w:pPr>
            <w:ins w:id="357" w:author="Amanda Alexander" w:date="2013-05-16T16:52:00Z">
              <w:r w:rsidRPr="00EB69E3">
                <w:rPr>
                  <w:rFonts w:asciiTheme="majorHAnsi" w:hAnsiTheme="majorHAnsi"/>
                </w:rPr>
                <w:t>0.01488</w:t>
              </w:r>
            </w:ins>
          </w:p>
        </w:tc>
      </w:tr>
      <w:tr w:rsidR="00634B4C" w:rsidRPr="00EB69E3" w14:paraId="1CE581F1" w14:textId="77777777" w:rsidTr="0065027D">
        <w:trPr>
          <w:ins w:id="358" w:author="Amanda Alexander" w:date="2013-05-16T16:52:00Z"/>
        </w:trPr>
        <w:tc>
          <w:tcPr>
            <w:cnfStyle w:val="001000000000" w:firstRow="0" w:lastRow="0" w:firstColumn="1" w:lastColumn="0" w:oddVBand="0" w:evenVBand="0" w:oddHBand="0" w:evenHBand="0" w:firstRowFirstColumn="0" w:firstRowLastColumn="0" w:lastRowFirstColumn="0" w:lastRowLastColumn="0"/>
            <w:tcW w:w="2214" w:type="dxa"/>
          </w:tcPr>
          <w:p w14:paraId="1B2C9926" w14:textId="77777777" w:rsidR="00634B4C" w:rsidRPr="00EB69E3" w:rsidRDefault="00634B4C" w:rsidP="0065027D">
            <w:pPr>
              <w:jc w:val="center"/>
              <w:rPr>
                <w:ins w:id="359" w:author="Amanda Alexander" w:date="2013-05-16T16:52:00Z"/>
                <w:rFonts w:asciiTheme="majorHAnsi" w:hAnsiTheme="majorHAnsi"/>
                <w:b w:val="0"/>
              </w:rPr>
            </w:pPr>
            <w:ins w:id="360" w:author="Amanda Alexander" w:date="2013-05-16T16:52:00Z">
              <w:r w:rsidRPr="00EB69E3">
                <w:rPr>
                  <w:rFonts w:asciiTheme="majorHAnsi" w:hAnsiTheme="majorHAnsi"/>
                  <w:b w:val="0"/>
                </w:rPr>
                <w:t>RLS</w:t>
              </w:r>
            </w:ins>
          </w:p>
        </w:tc>
        <w:tc>
          <w:tcPr>
            <w:cnfStyle w:val="000010000000" w:firstRow="0" w:lastRow="0" w:firstColumn="0" w:lastColumn="0" w:oddVBand="1" w:evenVBand="0" w:oddHBand="0" w:evenHBand="0" w:firstRowFirstColumn="0" w:firstRowLastColumn="0" w:lastRowFirstColumn="0" w:lastRowLastColumn="0"/>
            <w:tcW w:w="2214" w:type="dxa"/>
          </w:tcPr>
          <w:p w14:paraId="18FC18EE" w14:textId="77777777" w:rsidR="00634B4C" w:rsidRPr="00EB69E3" w:rsidRDefault="00634B4C" w:rsidP="0065027D">
            <w:pPr>
              <w:jc w:val="center"/>
              <w:rPr>
                <w:ins w:id="361" w:author="Amanda Alexander" w:date="2013-05-16T16:52:00Z"/>
                <w:rFonts w:asciiTheme="majorHAnsi" w:hAnsiTheme="majorHAnsi"/>
              </w:rPr>
            </w:pPr>
            <w:proofErr w:type="spellStart"/>
            <w:ins w:id="362" w:author="Amanda Alexander" w:date="2013-05-16T16:52:00Z">
              <w:r w:rsidRPr="00EB69E3">
                <w:rPr>
                  <w:rFonts w:asciiTheme="majorHAnsi" w:hAnsiTheme="majorHAnsi"/>
                </w:rPr>
                <w:t>Ka</w:t>
              </w:r>
              <w:proofErr w:type="spellEnd"/>
            </w:ins>
          </w:p>
        </w:tc>
        <w:tc>
          <w:tcPr>
            <w:tcW w:w="2214" w:type="dxa"/>
          </w:tcPr>
          <w:p w14:paraId="1A5518F0" w14:textId="77777777" w:rsidR="00634B4C" w:rsidRPr="00EB69E3" w:rsidRDefault="00634B4C" w:rsidP="0065027D">
            <w:pPr>
              <w:jc w:val="center"/>
              <w:cnfStyle w:val="000000000000" w:firstRow="0" w:lastRow="0" w:firstColumn="0" w:lastColumn="0" w:oddVBand="0" w:evenVBand="0" w:oddHBand="0" w:evenHBand="0" w:firstRowFirstColumn="0" w:firstRowLastColumn="0" w:lastRowFirstColumn="0" w:lastRowLastColumn="0"/>
              <w:rPr>
                <w:ins w:id="363" w:author="Amanda Alexander" w:date="2013-05-16T16:52:00Z"/>
                <w:rFonts w:asciiTheme="majorHAnsi" w:hAnsiTheme="majorHAnsi"/>
              </w:rPr>
            </w:pPr>
            <w:ins w:id="364" w:author="Amanda Alexander" w:date="2013-05-16T16:52:00Z">
              <w:r w:rsidRPr="00EB69E3">
                <w:rPr>
                  <w:rFonts w:asciiTheme="majorHAnsi" w:hAnsiTheme="majorHAnsi"/>
                </w:rPr>
                <w:t>0.002773</w:t>
              </w:r>
            </w:ins>
          </w:p>
        </w:tc>
        <w:tc>
          <w:tcPr>
            <w:cnfStyle w:val="000010000000" w:firstRow="0" w:lastRow="0" w:firstColumn="0" w:lastColumn="0" w:oddVBand="1" w:evenVBand="0" w:oddHBand="0" w:evenHBand="0" w:firstRowFirstColumn="0" w:firstRowLastColumn="0" w:lastRowFirstColumn="0" w:lastRowLastColumn="0"/>
            <w:tcW w:w="2214" w:type="dxa"/>
          </w:tcPr>
          <w:p w14:paraId="4DAA64B0" w14:textId="77777777" w:rsidR="00634B4C" w:rsidRPr="00EB69E3" w:rsidRDefault="00634B4C" w:rsidP="0065027D">
            <w:pPr>
              <w:jc w:val="center"/>
              <w:rPr>
                <w:ins w:id="365" w:author="Amanda Alexander" w:date="2013-05-16T16:52:00Z"/>
                <w:rFonts w:asciiTheme="majorHAnsi" w:hAnsiTheme="majorHAnsi"/>
              </w:rPr>
            </w:pPr>
            <w:ins w:id="366" w:author="Amanda Alexander" w:date="2013-05-16T16:52:00Z">
              <w:r w:rsidRPr="00EB69E3">
                <w:rPr>
                  <w:rFonts w:asciiTheme="majorHAnsi" w:hAnsiTheme="majorHAnsi"/>
                </w:rPr>
                <w:t>0.3758</w:t>
              </w:r>
            </w:ins>
          </w:p>
        </w:tc>
      </w:tr>
      <w:tr w:rsidR="00634B4C" w:rsidRPr="00EB69E3" w14:paraId="67230F04" w14:textId="77777777" w:rsidTr="0065027D">
        <w:trPr>
          <w:cnfStyle w:val="000000100000" w:firstRow="0" w:lastRow="0" w:firstColumn="0" w:lastColumn="0" w:oddVBand="0" w:evenVBand="0" w:oddHBand="1" w:evenHBand="0" w:firstRowFirstColumn="0" w:firstRowLastColumn="0" w:lastRowFirstColumn="0" w:lastRowLastColumn="0"/>
          <w:ins w:id="367" w:author="Amanda Alexander" w:date="2013-05-16T16:52:00Z"/>
        </w:trPr>
        <w:tc>
          <w:tcPr>
            <w:cnfStyle w:val="001000000000" w:firstRow="0" w:lastRow="0" w:firstColumn="1" w:lastColumn="0" w:oddVBand="0" w:evenVBand="0" w:oddHBand="0" w:evenHBand="0" w:firstRowFirstColumn="0" w:firstRowLastColumn="0" w:lastRowFirstColumn="0" w:lastRowLastColumn="0"/>
            <w:tcW w:w="2214" w:type="dxa"/>
          </w:tcPr>
          <w:p w14:paraId="2BB6B166" w14:textId="77777777" w:rsidR="00634B4C" w:rsidRPr="00EB69E3" w:rsidRDefault="00634B4C" w:rsidP="0065027D">
            <w:pPr>
              <w:jc w:val="center"/>
              <w:rPr>
                <w:ins w:id="368" w:author="Amanda Alexander" w:date="2013-05-16T16:52:00Z"/>
                <w:rFonts w:asciiTheme="majorHAnsi" w:hAnsiTheme="majorHAnsi"/>
                <w:b w:val="0"/>
              </w:rPr>
            </w:pPr>
            <w:ins w:id="369" w:author="Amanda Alexander" w:date="2013-05-16T16:52:00Z">
              <w:r w:rsidRPr="00EB69E3">
                <w:rPr>
                  <w:rFonts w:asciiTheme="majorHAnsi" w:hAnsiTheme="majorHAnsi"/>
                  <w:b w:val="0"/>
                </w:rPr>
                <w:t>RLS</w:t>
              </w:r>
            </w:ins>
          </w:p>
        </w:tc>
        <w:tc>
          <w:tcPr>
            <w:cnfStyle w:val="000010000000" w:firstRow="0" w:lastRow="0" w:firstColumn="0" w:lastColumn="0" w:oddVBand="1" w:evenVBand="0" w:oddHBand="0" w:evenHBand="0" w:firstRowFirstColumn="0" w:firstRowLastColumn="0" w:lastRowFirstColumn="0" w:lastRowLastColumn="0"/>
            <w:tcW w:w="2214" w:type="dxa"/>
          </w:tcPr>
          <w:p w14:paraId="1AC06E66" w14:textId="77777777" w:rsidR="00634B4C" w:rsidRPr="00EB69E3" w:rsidRDefault="00634B4C" w:rsidP="0065027D">
            <w:pPr>
              <w:jc w:val="center"/>
              <w:rPr>
                <w:ins w:id="370" w:author="Amanda Alexander" w:date="2013-05-16T16:52:00Z"/>
                <w:rFonts w:asciiTheme="majorHAnsi" w:hAnsiTheme="majorHAnsi"/>
              </w:rPr>
            </w:pPr>
            <w:proofErr w:type="spellStart"/>
            <w:proofErr w:type="gramStart"/>
            <w:ins w:id="371" w:author="Amanda Alexander" w:date="2013-05-16T16:52:00Z">
              <w:r w:rsidRPr="00EB69E3">
                <w:rPr>
                  <w:rFonts w:asciiTheme="majorHAnsi" w:hAnsiTheme="majorHAnsi"/>
                </w:rPr>
                <w:t>pDegree</w:t>
              </w:r>
              <w:proofErr w:type="spellEnd"/>
              <w:proofErr w:type="gramEnd"/>
            </w:ins>
          </w:p>
        </w:tc>
        <w:tc>
          <w:tcPr>
            <w:tcW w:w="2214" w:type="dxa"/>
          </w:tcPr>
          <w:p w14:paraId="6357F873" w14:textId="77777777" w:rsidR="00634B4C" w:rsidRPr="00EB69E3" w:rsidRDefault="00634B4C" w:rsidP="0065027D">
            <w:pPr>
              <w:jc w:val="center"/>
              <w:cnfStyle w:val="000000100000" w:firstRow="0" w:lastRow="0" w:firstColumn="0" w:lastColumn="0" w:oddVBand="0" w:evenVBand="0" w:oddHBand="1" w:evenHBand="0" w:firstRowFirstColumn="0" w:firstRowLastColumn="0" w:lastRowFirstColumn="0" w:lastRowLastColumn="0"/>
              <w:rPr>
                <w:ins w:id="372" w:author="Amanda Alexander" w:date="2013-05-16T16:52:00Z"/>
                <w:rFonts w:asciiTheme="majorHAnsi" w:hAnsiTheme="majorHAnsi"/>
              </w:rPr>
            </w:pPr>
            <w:ins w:id="373" w:author="Amanda Alexander" w:date="2013-05-16T16:52:00Z">
              <w:r w:rsidRPr="00EB69E3">
                <w:rPr>
                  <w:rFonts w:asciiTheme="majorHAnsi" w:hAnsiTheme="majorHAnsi"/>
                </w:rPr>
                <w:t>0.004564</w:t>
              </w:r>
            </w:ins>
          </w:p>
        </w:tc>
        <w:tc>
          <w:tcPr>
            <w:cnfStyle w:val="000010000000" w:firstRow="0" w:lastRow="0" w:firstColumn="0" w:lastColumn="0" w:oddVBand="1" w:evenVBand="0" w:oddHBand="0" w:evenHBand="0" w:firstRowFirstColumn="0" w:firstRowLastColumn="0" w:lastRowFirstColumn="0" w:lastRowLastColumn="0"/>
            <w:tcW w:w="2214" w:type="dxa"/>
          </w:tcPr>
          <w:p w14:paraId="40E332DD" w14:textId="77777777" w:rsidR="00634B4C" w:rsidRPr="00EB69E3" w:rsidRDefault="00634B4C" w:rsidP="0065027D">
            <w:pPr>
              <w:jc w:val="center"/>
              <w:rPr>
                <w:ins w:id="374" w:author="Amanda Alexander" w:date="2013-05-16T16:52:00Z"/>
                <w:rFonts w:asciiTheme="majorHAnsi" w:hAnsiTheme="majorHAnsi"/>
              </w:rPr>
            </w:pPr>
            <w:ins w:id="375" w:author="Amanda Alexander" w:date="2013-05-16T16:52:00Z">
              <w:r w:rsidRPr="00EB69E3">
                <w:rPr>
                  <w:rFonts w:asciiTheme="majorHAnsi" w:hAnsiTheme="majorHAnsi"/>
                </w:rPr>
                <w:t>0.1759</w:t>
              </w:r>
            </w:ins>
          </w:p>
        </w:tc>
      </w:tr>
      <w:tr w:rsidR="00634B4C" w:rsidRPr="00EB69E3" w14:paraId="59D8475B" w14:textId="77777777" w:rsidTr="0065027D">
        <w:trPr>
          <w:ins w:id="376" w:author="Amanda Alexander" w:date="2013-05-16T16:52:00Z"/>
        </w:trPr>
        <w:tc>
          <w:tcPr>
            <w:cnfStyle w:val="001000000000" w:firstRow="0" w:lastRow="0" w:firstColumn="1" w:lastColumn="0" w:oddVBand="0" w:evenVBand="0" w:oddHBand="0" w:evenHBand="0" w:firstRowFirstColumn="0" w:firstRowLastColumn="0" w:lastRowFirstColumn="0" w:lastRowLastColumn="0"/>
            <w:tcW w:w="2214" w:type="dxa"/>
          </w:tcPr>
          <w:p w14:paraId="4703F846" w14:textId="77777777" w:rsidR="00634B4C" w:rsidRPr="00EB69E3" w:rsidRDefault="00634B4C" w:rsidP="0065027D">
            <w:pPr>
              <w:jc w:val="center"/>
              <w:rPr>
                <w:ins w:id="377" w:author="Amanda Alexander" w:date="2013-05-16T16:52:00Z"/>
                <w:rFonts w:asciiTheme="majorHAnsi" w:hAnsiTheme="majorHAnsi"/>
                <w:b w:val="0"/>
              </w:rPr>
            </w:pPr>
            <w:ins w:id="378" w:author="Amanda Alexander" w:date="2013-05-16T16:52:00Z">
              <w:r w:rsidRPr="00EB69E3">
                <w:rPr>
                  <w:rFonts w:asciiTheme="majorHAnsi" w:hAnsiTheme="majorHAnsi"/>
                  <w:b w:val="0"/>
                </w:rPr>
                <w:t>RLS</w:t>
              </w:r>
            </w:ins>
          </w:p>
        </w:tc>
        <w:tc>
          <w:tcPr>
            <w:cnfStyle w:val="000010000000" w:firstRow="0" w:lastRow="0" w:firstColumn="0" w:lastColumn="0" w:oddVBand="1" w:evenVBand="0" w:oddHBand="0" w:evenHBand="0" w:firstRowFirstColumn="0" w:firstRowLastColumn="0" w:lastRowFirstColumn="0" w:lastRowLastColumn="0"/>
            <w:tcW w:w="2214" w:type="dxa"/>
          </w:tcPr>
          <w:p w14:paraId="7E587DE0" w14:textId="77777777" w:rsidR="00634B4C" w:rsidRPr="00EB69E3" w:rsidRDefault="00634B4C" w:rsidP="0065027D">
            <w:pPr>
              <w:jc w:val="center"/>
              <w:rPr>
                <w:ins w:id="379" w:author="Amanda Alexander" w:date="2013-05-16T16:52:00Z"/>
                <w:rFonts w:asciiTheme="majorHAnsi" w:hAnsiTheme="majorHAnsi"/>
              </w:rPr>
            </w:pPr>
            <w:proofErr w:type="spellStart"/>
            <w:proofErr w:type="gramStart"/>
            <w:ins w:id="380" w:author="Amanda Alexander" w:date="2013-05-16T16:52:00Z">
              <w:r w:rsidRPr="00EB69E3">
                <w:rPr>
                  <w:rFonts w:asciiTheme="majorHAnsi" w:hAnsiTheme="majorHAnsi"/>
                </w:rPr>
                <w:t>gDegree</w:t>
              </w:r>
              <w:proofErr w:type="spellEnd"/>
              <w:proofErr w:type="gramEnd"/>
            </w:ins>
          </w:p>
        </w:tc>
        <w:tc>
          <w:tcPr>
            <w:tcW w:w="2214" w:type="dxa"/>
          </w:tcPr>
          <w:p w14:paraId="23E20286" w14:textId="77777777" w:rsidR="00634B4C" w:rsidRPr="00EB69E3" w:rsidRDefault="00634B4C" w:rsidP="0065027D">
            <w:pPr>
              <w:jc w:val="center"/>
              <w:cnfStyle w:val="000000000000" w:firstRow="0" w:lastRow="0" w:firstColumn="0" w:lastColumn="0" w:oddVBand="0" w:evenVBand="0" w:oddHBand="0" w:evenHBand="0" w:firstRowFirstColumn="0" w:firstRowLastColumn="0" w:lastRowFirstColumn="0" w:lastRowLastColumn="0"/>
              <w:rPr>
                <w:ins w:id="381" w:author="Amanda Alexander" w:date="2013-05-16T16:52:00Z"/>
                <w:rFonts w:asciiTheme="majorHAnsi" w:hAnsiTheme="majorHAnsi"/>
              </w:rPr>
            </w:pPr>
            <w:ins w:id="382" w:author="Amanda Alexander" w:date="2013-05-16T16:52:00Z">
              <w:r w:rsidRPr="00EB69E3">
                <w:rPr>
                  <w:rFonts w:asciiTheme="majorHAnsi" w:hAnsiTheme="majorHAnsi"/>
                </w:rPr>
                <w:t>0.0006784</w:t>
              </w:r>
            </w:ins>
          </w:p>
        </w:tc>
        <w:tc>
          <w:tcPr>
            <w:cnfStyle w:val="000010000000" w:firstRow="0" w:lastRow="0" w:firstColumn="0" w:lastColumn="0" w:oddVBand="1" w:evenVBand="0" w:oddHBand="0" w:evenHBand="0" w:firstRowFirstColumn="0" w:firstRowLastColumn="0" w:lastRowFirstColumn="0" w:lastRowLastColumn="0"/>
            <w:tcW w:w="2214" w:type="dxa"/>
          </w:tcPr>
          <w:p w14:paraId="308783CE" w14:textId="77777777" w:rsidR="00634B4C" w:rsidRPr="00EB69E3" w:rsidRDefault="00634B4C" w:rsidP="0065027D">
            <w:pPr>
              <w:jc w:val="center"/>
              <w:rPr>
                <w:ins w:id="383" w:author="Amanda Alexander" w:date="2013-05-16T16:52:00Z"/>
                <w:rFonts w:asciiTheme="majorHAnsi" w:hAnsiTheme="majorHAnsi"/>
              </w:rPr>
            </w:pPr>
            <w:ins w:id="384" w:author="Amanda Alexander" w:date="2013-05-16T16:52:00Z">
              <w:r w:rsidRPr="00EB69E3">
                <w:rPr>
                  <w:rFonts w:asciiTheme="majorHAnsi" w:hAnsiTheme="majorHAnsi"/>
                </w:rPr>
                <w:t>0.5641</w:t>
              </w:r>
            </w:ins>
          </w:p>
        </w:tc>
      </w:tr>
      <w:tr w:rsidR="00634B4C" w:rsidRPr="00EB69E3" w14:paraId="155FC18E" w14:textId="77777777" w:rsidTr="0065027D">
        <w:trPr>
          <w:cnfStyle w:val="000000100000" w:firstRow="0" w:lastRow="0" w:firstColumn="0" w:lastColumn="0" w:oddVBand="0" w:evenVBand="0" w:oddHBand="1" w:evenHBand="0" w:firstRowFirstColumn="0" w:firstRowLastColumn="0" w:lastRowFirstColumn="0" w:lastRowLastColumn="0"/>
          <w:ins w:id="385" w:author="Amanda Alexander" w:date="2013-05-16T16:52:00Z"/>
        </w:trPr>
        <w:tc>
          <w:tcPr>
            <w:cnfStyle w:val="001000000000" w:firstRow="0" w:lastRow="0" w:firstColumn="1" w:lastColumn="0" w:oddVBand="0" w:evenVBand="0" w:oddHBand="0" w:evenHBand="0" w:firstRowFirstColumn="0" w:firstRowLastColumn="0" w:lastRowFirstColumn="0" w:lastRowLastColumn="0"/>
            <w:tcW w:w="2214" w:type="dxa"/>
          </w:tcPr>
          <w:p w14:paraId="59365FE0" w14:textId="77777777" w:rsidR="00634B4C" w:rsidRPr="00EB69E3" w:rsidRDefault="00634B4C" w:rsidP="0065027D">
            <w:pPr>
              <w:jc w:val="center"/>
              <w:rPr>
                <w:ins w:id="386" w:author="Amanda Alexander" w:date="2013-05-16T16:52:00Z"/>
                <w:rFonts w:asciiTheme="majorHAnsi" w:hAnsiTheme="majorHAnsi"/>
                <w:b w:val="0"/>
              </w:rPr>
            </w:pPr>
            <w:ins w:id="387" w:author="Amanda Alexander" w:date="2013-05-16T16:52:00Z">
              <w:r w:rsidRPr="00EB69E3">
                <w:rPr>
                  <w:rFonts w:asciiTheme="majorHAnsi" w:hAnsiTheme="majorHAnsi"/>
                  <w:b w:val="0"/>
                </w:rPr>
                <w:t>RLS</w:t>
              </w:r>
            </w:ins>
          </w:p>
        </w:tc>
        <w:tc>
          <w:tcPr>
            <w:cnfStyle w:val="000010000000" w:firstRow="0" w:lastRow="0" w:firstColumn="0" w:lastColumn="0" w:oddVBand="1" w:evenVBand="0" w:oddHBand="0" w:evenHBand="0" w:firstRowFirstColumn="0" w:firstRowLastColumn="0" w:lastRowFirstColumn="0" w:lastRowLastColumn="0"/>
            <w:tcW w:w="2214" w:type="dxa"/>
          </w:tcPr>
          <w:p w14:paraId="1608EAD8" w14:textId="77777777" w:rsidR="00634B4C" w:rsidRPr="00EB69E3" w:rsidRDefault="00634B4C" w:rsidP="0065027D">
            <w:pPr>
              <w:jc w:val="center"/>
              <w:rPr>
                <w:ins w:id="388" w:author="Amanda Alexander" w:date="2013-05-16T16:52:00Z"/>
                <w:rFonts w:asciiTheme="majorHAnsi" w:hAnsiTheme="majorHAnsi"/>
              </w:rPr>
            </w:pPr>
            <w:proofErr w:type="spellStart"/>
            <w:proofErr w:type="gramStart"/>
            <w:ins w:id="389" w:author="Amanda Alexander" w:date="2013-05-16T16:52:00Z">
              <w:r w:rsidRPr="00EB69E3">
                <w:rPr>
                  <w:rFonts w:asciiTheme="majorHAnsi" w:hAnsiTheme="majorHAnsi"/>
                </w:rPr>
                <w:t>scmdstddev</w:t>
              </w:r>
              <w:proofErr w:type="spellEnd"/>
              <w:proofErr w:type="gramEnd"/>
            </w:ins>
          </w:p>
        </w:tc>
        <w:tc>
          <w:tcPr>
            <w:tcW w:w="2214" w:type="dxa"/>
          </w:tcPr>
          <w:p w14:paraId="6F262B78" w14:textId="77777777" w:rsidR="00634B4C" w:rsidRPr="00EB69E3" w:rsidRDefault="00634B4C" w:rsidP="0065027D">
            <w:pPr>
              <w:jc w:val="center"/>
              <w:cnfStyle w:val="000000100000" w:firstRow="0" w:lastRow="0" w:firstColumn="0" w:lastColumn="0" w:oddVBand="0" w:evenVBand="0" w:oddHBand="1" w:evenHBand="0" w:firstRowFirstColumn="0" w:firstRowLastColumn="0" w:lastRowFirstColumn="0" w:lastRowLastColumn="0"/>
              <w:rPr>
                <w:ins w:id="390" w:author="Amanda Alexander" w:date="2013-05-16T16:52:00Z"/>
                <w:rFonts w:asciiTheme="majorHAnsi" w:hAnsiTheme="majorHAnsi"/>
              </w:rPr>
            </w:pPr>
            <w:ins w:id="391" w:author="Amanda Alexander" w:date="2013-05-16T16:52:00Z">
              <w:r w:rsidRPr="00EB69E3">
                <w:rPr>
                  <w:rFonts w:asciiTheme="majorHAnsi" w:hAnsiTheme="majorHAnsi"/>
                </w:rPr>
                <w:t>0.03431</w:t>
              </w:r>
            </w:ins>
          </w:p>
        </w:tc>
        <w:tc>
          <w:tcPr>
            <w:cnfStyle w:val="000010000000" w:firstRow="0" w:lastRow="0" w:firstColumn="0" w:lastColumn="0" w:oddVBand="1" w:evenVBand="0" w:oddHBand="0" w:evenHBand="0" w:firstRowFirstColumn="0" w:firstRowLastColumn="0" w:lastRowFirstColumn="0" w:lastRowLastColumn="0"/>
            <w:tcW w:w="2214" w:type="dxa"/>
          </w:tcPr>
          <w:p w14:paraId="265E93FB" w14:textId="77777777" w:rsidR="00634B4C" w:rsidRPr="00EB69E3" w:rsidRDefault="00634B4C" w:rsidP="0065027D">
            <w:pPr>
              <w:jc w:val="center"/>
              <w:rPr>
                <w:ins w:id="392" w:author="Amanda Alexander" w:date="2013-05-16T16:52:00Z"/>
                <w:rFonts w:asciiTheme="majorHAnsi" w:hAnsiTheme="majorHAnsi"/>
              </w:rPr>
            </w:pPr>
            <w:ins w:id="393" w:author="Amanda Alexander" w:date="2013-05-16T16:52:00Z">
              <w:r w:rsidRPr="00EB69E3">
                <w:rPr>
                  <w:rFonts w:asciiTheme="majorHAnsi" w:hAnsiTheme="majorHAnsi"/>
                </w:rPr>
                <w:t>1.349e-05</w:t>
              </w:r>
            </w:ins>
          </w:p>
        </w:tc>
      </w:tr>
    </w:tbl>
    <w:p w14:paraId="15910F00" w14:textId="77777777" w:rsidR="00634B4C" w:rsidRDefault="00634B4C" w:rsidP="00634B4C">
      <w:pPr>
        <w:rPr>
          <w:ins w:id="394" w:author="Amanda Alexander" w:date="2013-05-16T16:52:00Z"/>
        </w:rPr>
      </w:pPr>
    </w:p>
    <w:p w14:paraId="78F91F21" w14:textId="77777777" w:rsidR="00634B4C" w:rsidRDefault="00634B4C" w:rsidP="00634B4C">
      <w:pPr>
        <w:rPr>
          <w:ins w:id="395" w:author="Amanda Alexander" w:date="2013-05-16T16:52:00Z"/>
        </w:rPr>
      </w:pPr>
    </w:p>
    <w:p w14:paraId="082C34AB" w14:textId="77777777" w:rsidR="00634B4C" w:rsidRDefault="00634B4C" w:rsidP="00634B4C">
      <w:pPr>
        <w:rPr>
          <w:ins w:id="396" w:author="Amanda Alexander" w:date="2013-05-16T16:52:00Z"/>
        </w:rPr>
      </w:pPr>
      <w:ins w:id="397" w:author="Amanda Alexander" w:date="2013-05-16T16:52:00Z">
        <w:r>
          <w:t>Table 4.</w:t>
        </w:r>
      </w:ins>
    </w:p>
    <w:p w14:paraId="22ED4B61" w14:textId="77777777" w:rsidR="00634B4C" w:rsidRDefault="00634B4C" w:rsidP="00634B4C">
      <w:pPr>
        <w:rPr>
          <w:ins w:id="398" w:author="Amanda Alexander" w:date="2013-05-16T16:52:00Z"/>
        </w:rPr>
      </w:pPr>
    </w:p>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4415"/>
        <w:gridCol w:w="1578"/>
        <w:gridCol w:w="1664"/>
      </w:tblGrid>
      <w:tr w:rsidR="00634B4C" w:rsidRPr="00AF0BFB" w14:paraId="02DB5B07" w14:textId="77777777" w:rsidTr="0065027D">
        <w:trPr>
          <w:cnfStyle w:val="100000000000" w:firstRow="1" w:lastRow="0" w:firstColumn="0" w:lastColumn="0" w:oddVBand="0" w:evenVBand="0" w:oddHBand="0" w:evenHBand="0" w:firstRowFirstColumn="0" w:firstRowLastColumn="0" w:lastRowFirstColumn="0" w:lastRowLastColumn="0"/>
          <w:trHeight w:val="503"/>
          <w:ins w:id="399" w:author="Amanda Alexander" w:date="2013-05-16T16:52:00Z"/>
        </w:trPr>
        <w:tc>
          <w:tcPr>
            <w:cnfStyle w:val="001000000000" w:firstRow="0" w:lastRow="0" w:firstColumn="1" w:lastColumn="0" w:oddVBand="0" w:evenVBand="0" w:oddHBand="0" w:evenHBand="0" w:firstRowFirstColumn="0" w:firstRowLastColumn="0" w:lastRowFirstColumn="0" w:lastRowLastColumn="0"/>
            <w:tcW w:w="6231" w:type="dxa"/>
            <w:gridSpan w:val="2"/>
          </w:tcPr>
          <w:p w14:paraId="0471981E" w14:textId="77777777" w:rsidR="00634B4C" w:rsidRPr="00AF0BFB" w:rsidRDefault="00634B4C" w:rsidP="0065027D">
            <w:pPr>
              <w:rPr>
                <w:ins w:id="400" w:author="Amanda Alexander" w:date="2013-05-16T16:52:00Z"/>
                <w:rFonts w:asciiTheme="majorHAnsi" w:hAnsiTheme="majorHAnsi"/>
                <w:b w:val="0"/>
              </w:rPr>
            </w:pPr>
            <w:ins w:id="401" w:author="Amanda Alexander" w:date="2013-05-16T16:52:00Z">
              <w:r w:rsidRPr="00AF0BFB">
                <w:rPr>
                  <w:rFonts w:asciiTheme="majorHAnsi" w:hAnsiTheme="majorHAnsi"/>
                  <w:b w:val="0"/>
                </w:rPr>
                <w:t>Robustness Proxies</w:t>
              </w:r>
            </w:ins>
          </w:p>
        </w:tc>
        <w:tc>
          <w:tcPr>
            <w:tcW w:w="1578" w:type="dxa"/>
          </w:tcPr>
          <w:p w14:paraId="14E55C24" w14:textId="77777777" w:rsidR="00634B4C" w:rsidRPr="00AF0BFB" w:rsidRDefault="00634B4C" w:rsidP="0065027D">
            <w:pPr>
              <w:jc w:val="center"/>
              <w:cnfStyle w:val="100000000000" w:firstRow="1" w:lastRow="0" w:firstColumn="0" w:lastColumn="0" w:oddVBand="0" w:evenVBand="0" w:oddHBand="0" w:evenHBand="0" w:firstRowFirstColumn="0" w:firstRowLastColumn="0" w:lastRowFirstColumn="0" w:lastRowLastColumn="0"/>
              <w:rPr>
                <w:ins w:id="402" w:author="Amanda Alexander" w:date="2013-05-16T16:52:00Z"/>
                <w:rFonts w:asciiTheme="majorHAnsi" w:hAnsiTheme="majorHAnsi"/>
                <w:b w:val="0"/>
              </w:rPr>
            </w:pPr>
            <w:ins w:id="403" w:author="Amanda Alexander" w:date="2013-05-16T16:52:00Z">
              <w:r w:rsidRPr="00AF0BFB">
                <w:rPr>
                  <w:rFonts w:asciiTheme="majorHAnsi" w:hAnsiTheme="majorHAnsi"/>
                  <w:b w:val="0"/>
                </w:rPr>
                <w:t>R</w:t>
              </w:r>
              <w:r w:rsidRPr="00AF0BFB">
                <w:rPr>
                  <w:rFonts w:asciiTheme="majorHAnsi" w:hAnsiTheme="majorHAnsi"/>
                  <w:b w:val="0"/>
                  <w:vertAlign w:val="superscript"/>
                </w:rPr>
                <w:t>2</w:t>
              </w:r>
              <w:r w:rsidRPr="00AF0BFB">
                <w:rPr>
                  <w:rFonts w:asciiTheme="majorHAnsi" w:hAnsiTheme="majorHAnsi"/>
                  <w:b w:val="0"/>
                </w:rPr>
                <w:t xml:space="preserve"> value</w:t>
              </w:r>
            </w:ins>
          </w:p>
        </w:tc>
        <w:tc>
          <w:tcPr>
            <w:tcW w:w="1664" w:type="dxa"/>
          </w:tcPr>
          <w:p w14:paraId="3E0C8F1F" w14:textId="77777777" w:rsidR="00634B4C" w:rsidRPr="00AF0BFB" w:rsidRDefault="00634B4C" w:rsidP="0065027D">
            <w:pPr>
              <w:jc w:val="center"/>
              <w:cnfStyle w:val="100000000000" w:firstRow="1" w:lastRow="0" w:firstColumn="0" w:lastColumn="0" w:oddVBand="0" w:evenVBand="0" w:oddHBand="0" w:evenHBand="0" w:firstRowFirstColumn="0" w:firstRowLastColumn="0" w:lastRowFirstColumn="0" w:lastRowLastColumn="0"/>
              <w:rPr>
                <w:ins w:id="404" w:author="Amanda Alexander" w:date="2013-05-16T16:52:00Z"/>
                <w:rFonts w:asciiTheme="majorHAnsi" w:hAnsiTheme="majorHAnsi"/>
                <w:b w:val="0"/>
              </w:rPr>
            </w:pPr>
            <w:proofErr w:type="gramStart"/>
            <w:ins w:id="405" w:author="Amanda Alexander" w:date="2013-05-16T16:52:00Z">
              <w:r w:rsidRPr="00AF0BFB">
                <w:rPr>
                  <w:rFonts w:asciiTheme="majorHAnsi" w:hAnsiTheme="majorHAnsi"/>
                  <w:b w:val="0"/>
                </w:rPr>
                <w:t>p</w:t>
              </w:r>
              <w:proofErr w:type="gramEnd"/>
              <w:r w:rsidRPr="00AF0BFB">
                <w:rPr>
                  <w:rFonts w:asciiTheme="majorHAnsi" w:hAnsiTheme="majorHAnsi"/>
                  <w:b w:val="0"/>
                </w:rPr>
                <w:t>-value</w:t>
              </w:r>
            </w:ins>
          </w:p>
        </w:tc>
      </w:tr>
      <w:tr w:rsidR="00634B4C" w:rsidRPr="00AF0BFB" w14:paraId="75642C52" w14:textId="77777777" w:rsidTr="0065027D">
        <w:trPr>
          <w:cnfStyle w:val="000000100000" w:firstRow="0" w:lastRow="0" w:firstColumn="0" w:lastColumn="0" w:oddVBand="0" w:evenVBand="0" w:oddHBand="1" w:evenHBand="0" w:firstRowFirstColumn="0" w:firstRowLastColumn="0" w:lastRowFirstColumn="0" w:lastRowLastColumn="0"/>
          <w:trHeight w:val="439"/>
          <w:ins w:id="406" w:author="Amanda Alexander" w:date="2013-05-16T16:52:00Z"/>
        </w:trPr>
        <w:tc>
          <w:tcPr>
            <w:cnfStyle w:val="001000000000" w:firstRow="0" w:lastRow="0" w:firstColumn="1" w:lastColumn="0" w:oddVBand="0" w:evenVBand="0" w:oddHBand="0" w:evenHBand="0" w:firstRowFirstColumn="0" w:firstRowLastColumn="0" w:lastRowFirstColumn="0" w:lastRowLastColumn="0"/>
            <w:tcW w:w="1816" w:type="dxa"/>
          </w:tcPr>
          <w:p w14:paraId="343FC8F3" w14:textId="77777777" w:rsidR="00634B4C" w:rsidRPr="00AF0BFB" w:rsidRDefault="00634B4C" w:rsidP="0065027D">
            <w:pPr>
              <w:jc w:val="center"/>
              <w:rPr>
                <w:ins w:id="407" w:author="Amanda Alexander" w:date="2013-05-16T16:52:00Z"/>
                <w:rFonts w:asciiTheme="majorHAnsi" w:hAnsiTheme="majorHAnsi"/>
                <w:b w:val="0"/>
              </w:rPr>
            </w:pPr>
            <w:ins w:id="408" w:author="Amanda Alexander" w:date="2013-05-16T16:52:00Z">
              <w:r>
                <w:rPr>
                  <w:rFonts w:asciiTheme="majorHAnsi" w:hAnsiTheme="majorHAnsi"/>
                  <w:b w:val="0"/>
                </w:rPr>
                <w:t>Fitness (</w:t>
              </w:r>
              <w:r w:rsidRPr="00AF0BFB">
                <w:rPr>
                  <w:rFonts w:asciiTheme="majorHAnsi" w:hAnsiTheme="majorHAnsi"/>
                  <w:b w:val="0"/>
                </w:rPr>
                <w:t>YPE</w:t>
              </w:r>
              <w:r>
                <w:rPr>
                  <w:rFonts w:asciiTheme="majorHAnsi" w:hAnsiTheme="majorHAnsi"/>
                  <w:b w:val="0"/>
                </w:rPr>
                <w:t>)</w:t>
              </w:r>
            </w:ins>
          </w:p>
        </w:tc>
        <w:tc>
          <w:tcPr>
            <w:tcW w:w="4415" w:type="dxa"/>
          </w:tcPr>
          <w:p w14:paraId="0E0CEEF8" w14:textId="77777777" w:rsidR="00634B4C" w:rsidRPr="00AF0BFB" w:rsidRDefault="00634B4C" w:rsidP="0065027D">
            <w:pPr>
              <w:ind w:left="360"/>
              <w:jc w:val="center"/>
              <w:cnfStyle w:val="000000100000" w:firstRow="0" w:lastRow="0" w:firstColumn="0" w:lastColumn="0" w:oddVBand="0" w:evenVBand="0" w:oddHBand="1" w:evenHBand="0" w:firstRowFirstColumn="0" w:firstRowLastColumn="0" w:lastRowFirstColumn="0" w:lastRowLastColumn="0"/>
              <w:rPr>
                <w:ins w:id="409" w:author="Amanda Alexander" w:date="2013-05-16T16:52:00Z"/>
                <w:rFonts w:asciiTheme="majorHAnsi" w:hAnsiTheme="majorHAnsi"/>
              </w:rPr>
            </w:pPr>
            <w:ins w:id="410" w:author="Amanda Alexander" w:date="2013-05-16T16:52:00Z">
              <w:r w:rsidRPr="00AF0BFB">
                <w:rPr>
                  <w:rFonts w:asciiTheme="majorHAnsi" w:hAnsiTheme="majorHAnsi"/>
                </w:rPr>
                <w:t>Number of genetic interactions</w:t>
              </w:r>
            </w:ins>
          </w:p>
        </w:tc>
        <w:tc>
          <w:tcPr>
            <w:tcW w:w="1578" w:type="dxa"/>
          </w:tcPr>
          <w:p w14:paraId="21385EA9" w14:textId="77777777" w:rsidR="00634B4C" w:rsidRPr="00AF0BFB" w:rsidRDefault="00634B4C" w:rsidP="0065027D">
            <w:pPr>
              <w:jc w:val="center"/>
              <w:cnfStyle w:val="000000100000" w:firstRow="0" w:lastRow="0" w:firstColumn="0" w:lastColumn="0" w:oddVBand="0" w:evenVBand="0" w:oddHBand="1" w:evenHBand="0" w:firstRowFirstColumn="0" w:firstRowLastColumn="0" w:lastRowFirstColumn="0" w:lastRowLastColumn="0"/>
              <w:rPr>
                <w:ins w:id="411" w:author="Amanda Alexander" w:date="2013-05-16T16:52:00Z"/>
                <w:rFonts w:asciiTheme="majorHAnsi" w:hAnsiTheme="majorHAnsi"/>
              </w:rPr>
            </w:pPr>
            <w:ins w:id="412" w:author="Amanda Alexander" w:date="2013-05-16T16:52:00Z">
              <w:r w:rsidRPr="00AF0BFB">
                <w:rPr>
                  <w:rFonts w:asciiTheme="majorHAnsi" w:hAnsiTheme="majorHAnsi"/>
                </w:rPr>
                <w:t>0.1363</w:t>
              </w:r>
            </w:ins>
          </w:p>
        </w:tc>
        <w:tc>
          <w:tcPr>
            <w:tcW w:w="1664" w:type="dxa"/>
          </w:tcPr>
          <w:p w14:paraId="0A944693" w14:textId="77777777" w:rsidR="00634B4C" w:rsidRPr="00AF0BFB" w:rsidRDefault="00634B4C" w:rsidP="0065027D">
            <w:pPr>
              <w:jc w:val="center"/>
              <w:cnfStyle w:val="000000100000" w:firstRow="0" w:lastRow="0" w:firstColumn="0" w:lastColumn="0" w:oddVBand="0" w:evenVBand="0" w:oddHBand="1" w:evenHBand="0" w:firstRowFirstColumn="0" w:firstRowLastColumn="0" w:lastRowFirstColumn="0" w:lastRowLastColumn="0"/>
              <w:rPr>
                <w:ins w:id="413" w:author="Amanda Alexander" w:date="2013-05-16T16:52:00Z"/>
                <w:rFonts w:asciiTheme="majorHAnsi" w:hAnsiTheme="majorHAnsi"/>
                <w:vertAlign w:val="superscript"/>
              </w:rPr>
            </w:pPr>
            <w:ins w:id="414" w:author="Amanda Alexander" w:date="2013-05-16T16:52:00Z">
              <w:r w:rsidRPr="00AF0BFB">
                <w:t>2.2 x 10</w:t>
              </w:r>
              <w:r w:rsidRPr="00AF0BFB">
                <w:rPr>
                  <w:vertAlign w:val="superscript"/>
                </w:rPr>
                <w:t>-16</w:t>
              </w:r>
            </w:ins>
          </w:p>
        </w:tc>
      </w:tr>
      <w:tr w:rsidR="00634B4C" w:rsidRPr="00AF0BFB" w14:paraId="05690F01" w14:textId="77777777" w:rsidTr="0065027D">
        <w:trPr>
          <w:trHeight w:val="430"/>
          <w:ins w:id="415" w:author="Amanda Alexander" w:date="2013-05-16T16:52:00Z"/>
        </w:trPr>
        <w:tc>
          <w:tcPr>
            <w:cnfStyle w:val="001000000000" w:firstRow="0" w:lastRow="0" w:firstColumn="1" w:lastColumn="0" w:oddVBand="0" w:evenVBand="0" w:oddHBand="0" w:evenHBand="0" w:firstRowFirstColumn="0" w:firstRowLastColumn="0" w:lastRowFirstColumn="0" w:lastRowLastColumn="0"/>
            <w:tcW w:w="1816" w:type="dxa"/>
          </w:tcPr>
          <w:p w14:paraId="1F054B77" w14:textId="77777777" w:rsidR="00634B4C" w:rsidRPr="00AF0BFB" w:rsidRDefault="00634B4C" w:rsidP="0065027D">
            <w:pPr>
              <w:jc w:val="center"/>
              <w:rPr>
                <w:ins w:id="416" w:author="Amanda Alexander" w:date="2013-05-16T16:52:00Z"/>
                <w:rFonts w:asciiTheme="majorHAnsi" w:hAnsiTheme="majorHAnsi"/>
                <w:b w:val="0"/>
              </w:rPr>
            </w:pPr>
            <w:ins w:id="417" w:author="Amanda Alexander" w:date="2013-05-16T16:52:00Z">
              <w:r>
                <w:rPr>
                  <w:rFonts w:asciiTheme="majorHAnsi" w:hAnsiTheme="majorHAnsi"/>
                  <w:b w:val="0"/>
                </w:rPr>
                <w:t>Fitness (YPE)</w:t>
              </w:r>
            </w:ins>
          </w:p>
        </w:tc>
        <w:tc>
          <w:tcPr>
            <w:tcW w:w="4415" w:type="dxa"/>
          </w:tcPr>
          <w:p w14:paraId="292CC982" w14:textId="77777777" w:rsidR="00634B4C" w:rsidRPr="00AF0BFB" w:rsidRDefault="00634B4C" w:rsidP="0065027D">
            <w:pPr>
              <w:ind w:left="360"/>
              <w:jc w:val="center"/>
              <w:cnfStyle w:val="000000000000" w:firstRow="0" w:lastRow="0" w:firstColumn="0" w:lastColumn="0" w:oddVBand="0" w:evenVBand="0" w:oddHBand="0" w:evenHBand="0" w:firstRowFirstColumn="0" w:firstRowLastColumn="0" w:lastRowFirstColumn="0" w:lastRowLastColumn="0"/>
              <w:rPr>
                <w:ins w:id="418" w:author="Amanda Alexander" w:date="2013-05-16T16:52:00Z"/>
                <w:rFonts w:asciiTheme="majorHAnsi" w:hAnsiTheme="majorHAnsi"/>
              </w:rPr>
            </w:pPr>
            <w:ins w:id="419" w:author="Amanda Alexander" w:date="2013-05-16T16:52:00Z">
              <w:r>
                <w:rPr>
                  <w:rFonts w:asciiTheme="majorHAnsi" w:hAnsiTheme="majorHAnsi"/>
                </w:rPr>
                <w:t>Number of protein interactions</w:t>
              </w:r>
            </w:ins>
          </w:p>
        </w:tc>
        <w:tc>
          <w:tcPr>
            <w:tcW w:w="1578" w:type="dxa"/>
          </w:tcPr>
          <w:p w14:paraId="363B3953" w14:textId="77777777" w:rsidR="00634B4C" w:rsidRPr="00AF0BFB" w:rsidRDefault="00634B4C" w:rsidP="0065027D">
            <w:pPr>
              <w:jc w:val="center"/>
              <w:cnfStyle w:val="000000000000" w:firstRow="0" w:lastRow="0" w:firstColumn="0" w:lastColumn="0" w:oddVBand="0" w:evenVBand="0" w:oddHBand="0" w:evenHBand="0" w:firstRowFirstColumn="0" w:firstRowLastColumn="0" w:lastRowFirstColumn="0" w:lastRowLastColumn="0"/>
              <w:rPr>
                <w:ins w:id="420" w:author="Amanda Alexander" w:date="2013-05-16T16:52:00Z"/>
                <w:rFonts w:asciiTheme="majorHAnsi" w:hAnsiTheme="majorHAnsi"/>
              </w:rPr>
            </w:pPr>
            <w:ins w:id="421" w:author="Amanda Alexander" w:date="2013-05-16T16:52:00Z">
              <w:r>
                <w:rPr>
                  <w:rFonts w:asciiTheme="majorHAnsi" w:hAnsiTheme="majorHAnsi"/>
                </w:rPr>
                <w:t>0.0316</w:t>
              </w:r>
            </w:ins>
          </w:p>
        </w:tc>
        <w:tc>
          <w:tcPr>
            <w:tcW w:w="1664" w:type="dxa"/>
          </w:tcPr>
          <w:p w14:paraId="1912E85E" w14:textId="77777777" w:rsidR="00634B4C" w:rsidRPr="00AF0BFB" w:rsidRDefault="00634B4C" w:rsidP="0065027D">
            <w:pPr>
              <w:jc w:val="center"/>
              <w:cnfStyle w:val="000000000000" w:firstRow="0" w:lastRow="0" w:firstColumn="0" w:lastColumn="0" w:oddVBand="0" w:evenVBand="0" w:oddHBand="0" w:evenHBand="0" w:firstRowFirstColumn="0" w:firstRowLastColumn="0" w:lastRowFirstColumn="0" w:lastRowLastColumn="0"/>
              <w:rPr>
                <w:ins w:id="422" w:author="Amanda Alexander" w:date="2013-05-16T16:52:00Z"/>
                <w:rFonts w:asciiTheme="majorHAnsi" w:hAnsiTheme="majorHAnsi"/>
                <w:vertAlign w:val="superscript"/>
              </w:rPr>
            </w:pPr>
            <w:ins w:id="423" w:author="Amanda Alexander" w:date="2013-05-16T16:52:00Z">
              <w:r>
                <w:t>0.0003917</w:t>
              </w:r>
            </w:ins>
          </w:p>
        </w:tc>
      </w:tr>
      <w:tr w:rsidR="00634B4C" w:rsidRPr="00AF0BFB" w14:paraId="3D57A068" w14:textId="77777777" w:rsidTr="0065027D">
        <w:trPr>
          <w:cnfStyle w:val="000000100000" w:firstRow="0" w:lastRow="0" w:firstColumn="0" w:lastColumn="0" w:oddVBand="0" w:evenVBand="0" w:oddHBand="1" w:evenHBand="0" w:firstRowFirstColumn="0" w:firstRowLastColumn="0" w:lastRowFirstColumn="0" w:lastRowLastColumn="0"/>
          <w:trHeight w:val="421"/>
          <w:ins w:id="424" w:author="Amanda Alexander" w:date="2013-05-16T16:52:00Z"/>
        </w:trPr>
        <w:tc>
          <w:tcPr>
            <w:cnfStyle w:val="001000000000" w:firstRow="0" w:lastRow="0" w:firstColumn="1" w:lastColumn="0" w:oddVBand="0" w:evenVBand="0" w:oddHBand="0" w:evenHBand="0" w:firstRowFirstColumn="0" w:firstRowLastColumn="0" w:lastRowFirstColumn="0" w:lastRowLastColumn="0"/>
            <w:tcW w:w="1816" w:type="dxa"/>
          </w:tcPr>
          <w:p w14:paraId="2A715D53" w14:textId="77777777" w:rsidR="00634B4C" w:rsidRPr="00AF0BFB" w:rsidRDefault="00634B4C" w:rsidP="0065027D">
            <w:pPr>
              <w:jc w:val="center"/>
              <w:rPr>
                <w:ins w:id="425" w:author="Amanda Alexander" w:date="2013-05-16T16:52:00Z"/>
                <w:rFonts w:asciiTheme="majorHAnsi" w:hAnsiTheme="majorHAnsi"/>
                <w:b w:val="0"/>
              </w:rPr>
            </w:pPr>
            <w:ins w:id="426" w:author="Amanda Alexander" w:date="2013-05-16T16:52:00Z">
              <w:r>
                <w:rPr>
                  <w:rFonts w:asciiTheme="majorHAnsi" w:hAnsiTheme="majorHAnsi"/>
                  <w:b w:val="0"/>
                </w:rPr>
                <w:t>Fitness (YPE)</w:t>
              </w:r>
            </w:ins>
          </w:p>
        </w:tc>
        <w:tc>
          <w:tcPr>
            <w:tcW w:w="4415" w:type="dxa"/>
          </w:tcPr>
          <w:p w14:paraId="5A160953" w14:textId="77777777" w:rsidR="00634B4C" w:rsidRPr="00AF0BFB" w:rsidRDefault="00634B4C" w:rsidP="0065027D">
            <w:pPr>
              <w:ind w:left="360"/>
              <w:jc w:val="center"/>
              <w:cnfStyle w:val="000000100000" w:firstRow="0" w:lastRow="0" w:firstColumn="0" w:lastColumn="0" w:oddVBand="0" w:evenVBand="0" w:oddHBand="1" w:evenHBand="0" w:firstRowFirstColumn="0" w:firstRowLastColumn="0" w:lastRowFirstColumn="0" w:lastRowLastColumn="0"/>
              <w:rPr>
                <w:ins w:id="427" w:author="Amanda Alexander" w:date="2013-05-16T16:52:00Z"/>
                <w:rFonts w:asciiTheme="majorHAnsi" w:hAnsiTheme="majorHAnsi"/>
              </w:rPr>
            </w:pPr>
            <w:ins w:id="428" w:author="Amanda Alexander" w:date="2013-05-16T16:52:00Z">
              <w:r w:rsidRPr="00AF0BFB">
                <w:rPr>
                  <w:rFonts w:asciiTheme="majorHAnsi" w:hAnsiTheme="majorHAnsi"/>
                </w:rPr>
                <w:t>Mo</w:t>
              </w:r>
              <w:r>
                <w:rPr>
                  <w:rFonts w:asciiTheme="majorHAnsi" w:hAnsiTheme="majorHAnsi"/>
                </w:rPr>
                <w:t>rphological Plasticity</w:t>
              </w:r>
            </w:ins>
          </w:p>
        </w:tc>
        <w:tc>
          <w:tcPr>
            <w:tcW w:w="1578" w:type="dxa"/>
          </w:tcPr>
          <w:p w14:paraId="1A709CA2" w14:textId="77777777" w:rsidR="00634B4C" w:rsidRPr="00AF0BFB" w:rsidRDefault="00634B4C" w:rsidP="0065027D">
            <w:pPr>
              <w:jc w:val="center"/>
              <w:cnfStyle w:val="000000100000" w:firstRow="0" w:lastRow="0" w:firstColumn="0" w:lastColumn="0" w:oddVBand="0" w:evenVBand="0" w:oddHBand="1" w:evenHBand="0" w:firstRowFirstColumn="0" w:firstRowLastColumn="0" w:lastRowFirstColumn="0" w:lastRowLastColumn="0"/>
              <w:rPr>
                <w:ins w:id="429" w:author="Amanda Alexander" w:date="2013-05-16T16:52:00Z"/>
                <w:rFonts w:asciiTheme="majorHAnsi" w:hAnsiTheme="majorHAnsi"/>
              </w:rPr>
            </w:pPr>
            <w:ins w:id="430" w:author="Amanda Alexander" w:date="2013-05-16T16:52:00Z">
              <w:r>
                <w:rPr>
                  <w:rFonts w:asciiTheme="majorHAnsi" w:hAnsiTheme="majorHAnsi"/>
                </w:rPr>
                <w:t>0.09902</w:t>
              </w:r>
            </w:ins>
          </w:p>
        </w:tc>
        <w:tc>
          <w:tcPr>
            <w:tcW w:w="1664" w:type="dxa"/>
          </w:tcPr>
          <w:p w14:paraId="6D35A068" w14:textId="77777777" w:rsidR="00634B4C" w:rsidRPr="00AF0BFB" w:rsidRDefault="00634B4C" w:rsidP="0065027D">
            <w:pPr>
              <w:jc w:val="center"/>
              <w:cnfStyle w:val="000000100000" w:firstRow="0" w:lastRow="0" w:firstColumn="0" w:lastColumn="0" w:oddVBand="0" w:evenVBand="0" w:oddHBand="1" w:evenHBand="0" w:firstRowFirstColumn="0" w:firstRowLastColumn="0" w:lastRowFirstColumn="0" w:lastRowLastColumn="0"/>
              <w:rPr>
                <w:ins w:id="431" w:author="Amanda Alexander" w:date="2013-05-16T16:52:00Z"/>
                <w:rFonts w:asciiTheme="majorHAnsi" w:hAnsiTheme="majorHAnsi"/>
                <w:vertAlign w:val="superscript"/>
              </w:rPr>
            </w:pPr>
            <w:ins w:id="432" w:author="Amanda Alexander" w:date="2013-05-16T16:52:00Z">
              <w:r>
                <w:t>1.08 x 10</w:t>
              </w:r>
              <w:r>
                <w:rPr>
                  <w:vertAlign w:val="superscript"/>
                </w:rPr>
                <w:t>-13</w:t>
              </w:r>
            </w:ins>
          </w:p>
        </w:tc>
      </w:tr>
    </w:tbl>
    <w:p w14:paraId="65B17B8A" w14:textId="77777777" w:rsidR="00634B4C" w:rsidRDefault="00634B4C" w:rsidP="00634B4C">
      <w:pPr>
        <w:rPr>
          <w:ins w:id="433" w:author="Amanda Alexander" w:date="2013-05-16T16:52:00Z"/>
        </w:rPr>
      </w:pPr>
    </w:p>
    <w:p w14:paraId="64DD3B17" w14:textId="77777777" w:rsidR="00634B4C" w:rsidRDefault="00634B4C" w:rsidP="00634B4C">
      <w:pPr>
        <w:spacing w:line="480" w:lineRule="auto"/>
        <w:rPr>
          <w:ins w:id="434" w:author="Amanda Alexander" w:date="2013-05-16T16:53:00Z"/>
        </w:rPr>
      </w:pPr>
      <w:ins w:id="435" w:author="Amanda Alexander" w:date="2013-05-16T16:52:00Z">
        <w:r>
          <w:t>Table 5.</w:t>
        </w:r>
      </w:ins>
    </w:p>
    <w:p w14:paraId="1630D905" w14:textId="77777777" w:rsidR="00634B4C" w:rsidRDefault="00634B4C">
      <w:pPr>
        <w:rPr>
          <w:ins w:id="436" w:author="Amanda Alexander" w:date="2013-05-16T16:53:00Z"/>
        </w:rPr>
      </w:pPr>
    </w:p>
    <w:p w14:paraId="6B024B5D" w14:textId="77777777" w:rsidR="00634B4C" w:rsidRDefault="00634B4C">
      <w:pPr>
        <w:rPr>
          <w:ins w:id="437" w:author="Amanda Alexander" w:date="2013-05-16T16:53:00Z"/>
        </w:rPr>
      </w:pPr>
      <w:ins w:id="438" w:author="Amanda Alexander" w:date="2013-05-16T16:53:00Z">
        <w:r>
          <w:br w:type="page"/>
        </w:r>
      </w:ins>
    </w:p>
    <w:p w14:paraId="5212119D" w14:textId="77777777" w:rsidR="00634B4C" w:rsidRDefault="00634B4C">
      <w:pPr>
        <w:rPr>
          <w:ins w:id="439" w:author="Amanda Alexander" w:date="2013-05-16T16:53:00Z"/>
        </w:rPr>
      </w:pPr>
      <w:ins w:id="440" w:author="Amanda Alexander" w:date="2013-05-16T16:53:00Z">
        <w:r>
          <w:t>Table 6.</w:t>
        </w:r>
      </w:ins>
    </w:p>
    <w:p w14:paraId="1A3AA45B" w14:textId="77777777" w:rsidR="00634B4C" w:rsidRDefault="00634B4C">
      <w:pPr>
        <w:rPr>
          <w:ins w:id="441" w:author="Amanda Alexander" w:date="2013-05-16T16:53:00Z"/>
        </w:rPr>
      </w:pPr>
    </w:p>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4415"/>
        <w:gridCol w:w="1578"/>
        <w:gridCol w:w="1664"/>
      </w:tblGrid>
      <w:tr w:rsidR="00634B4C" w:rsidRPr="00D62F29" w14:paraId="09B3A546" w14:textId="77777777" w:rsidTr="0065027D">
        <w:trPr>
          <w:cnfStyle w:val="100000000000" w:firstRow="1" w:lastRow="0" w:firstColumn="0" w:lastColumn="0" w:oddVBand="0" w:evenVBand="0" w:oddHBand="0" w:evenHBand="0" w:firstRowFirstColumn="0" w:firstRowLastColumn="0" w:lastRowFirstColumn="0" w:lastRowLastColumn="0"/>
          <w:trHeight w:val="959"/>
          <w:ins w:id="442" w:author="Amanda Alexander" w:date="2013-05-16T16:53:00Z"/>
        </w:trPr>
        <w:tc>
          <w:tcPr>
            <w:cnfStyle w:val="001000000000" w:firstRow="0" w:lastRow="0" w:firstColumn="1" w:lastColumn="0" w:oddVBand="0" w:evenVBand="0" w:oddHBand="0" w:evenHBand="0" w:firstRowFirstColumn="0" w:firstRowLastColumn="0" w:lastRowFirstColumn="0" w:lastRowLastColumn="0"/>
            <w:tcW w:w="6231" w:type="dxa"/>
            <w:gridSpan w:val="2"/>
          </w:tcPr>
          <w:p w14:paraId="56BFF53F" w14:textId="77777777" w:rsidR="00634B4C" w:rsidRPr="00D62F29" w:rsidRDefault="00634B4C" w:rsidP="0065027D">
            <w:pPr>
              <w:rPr>
                <w:ins w:id="443" w:author="Amanda Alexander" w:date="2013-05-16T16:53:00Z"/>
                <w:rFonts w:asciiTheme="majorHAnsi" w:hAnsiTheme="majorHAnsi"/>
              </w:rPr>
            </w:pPr>
            <w:ins w:id="444" w:author="Amanda Alexander" w:date="2013-05-16T16:53:00Z">
              <w:r w:rsidRPr="00D62F29">
                <w:rPr>
                  <w:rFonts w:asciiTheme="majorHAnsi" w:hAnsiTheme="majorHAnsi"/>
                </w:rPr>
                <w:t>Factors in Multiple Regression</w:t>
              </w:r>
            </w:ins>
          </w:p>
        </w:tc>
        <w:tc>
          <w:tcPr>
            <w:tcW w:w="1578" w:type="dxa"/>
          </w:tcPr>
          <w:p w14:paraId="1D3068F3" w14:textId="77777777" w:rsidR="00634B4C" w:rsidRPr="00D62F29" w:rsidRDefault="00634B4C" w:rsidP="0065027D">
            <w:pPr>
              <w:cnfStyle w:val="100000000000" w:firstRow="1" w:lastRow="0" w:firstColumn="0" w:lastColumn="0" w:oddVBand="0" w:evenVBand="0" w:oddHBand="0" w:evenHBand="0" w:firstRowFirstColumn="0" w:firstRowLastColumn="0" w:lastRowFirstColumn="0" w:lastRowLastColumn="0"/>
              <w:rPr>
                <w:ins w:id="445" w:author="Amanda Alexander" w:date="2013-05-16T16:53:00Z"/>
                <w:rFonts w:asciiTheme="majorHAnsi" w:hAnsiTheme="majorHAnsi"/>
              </w:rPr>
            </w:pPr>
            <w:ins w:id="446" w:author="Amanda Alexander" w:date="2013-05-16T16:53:00Z">
              <w:r w:rsidRPr="00D62F29">
                <w:rPr>
                  <w:rFonts w:asciiTheme="majorHAnsi" w:hAnsiTheme="majorHAnsi"/>
                </w:rPr>
                <w:t>R</w:t>
              </w:r>
              <w:r w:rsidRPr="00D62F29">
                <w:rPr>
                  <w:rFonts w:asciiTheme="majorHAnsi" w:hAnsiTheme="majorHAnsi"/>
                  <w:vertAlign w:val="superscript"/>
                </w:rPr>
                <w:t>2</w:t>
              </w:r>
              <w:r w:rsidRPr="00D62F29">
                <w:rPr>
                  <w:rFonts w:asciiTheme="majorHAnsi" w:hAnsiTheme="majorHAnsi"/>
                </w:rPr>
                <w:t xml:space="preserve"> value</w:t>
              </w:r>
            </w:ins>
          </w:p>
        </w:tc>
        <w:tc>
          <w:tcPr>
            <w:tcW w:w="1664" w:type="dxa"/>
          </w:tcPr>
          <w:p w14:paraId="6536FDCE" w14:textId="77777777" w:rsidR="00634B4C" w:rsidRPr="00D62F29" w:rsidRDefault="00634B4C" w:rsidP="0065027D">
            <w:pPr>
              <w:cnfStyle w:val="100000000000" w:firstRow="1" w:lastRow="0" w:firstColumn="0" w:lastColumn="0" w:oddVBand="0" w:evenVBand="0" w:oddHBand="0" w:evenHBand="0" w:firstRowFirstColumn="0" w:firstRowLastColumn="0" w:lastRowFirstColumn="0" w:lastRowLastColumn="0"/>
              <w:rPr>
                <w:ins w:id="447" w:author="Amanda Alexander" w:date="2013-05-16T16:53:00Z"/>
                <w:rFonts w:asciiTheme="majorHAnsi" w:hAnsiTheme="majorHAnsi"/>
              </w:rPr>
            </w:pPr>
            <w:proofErr w:type="gramStart"/>
            <w:ins w:id="448" w:author="Amanda Alexander" w:date="2013-05-16T16:53:00Z">
              <w:r w:rsidRPr="00D62F29">
                <w:rPr>
                  <w:rFonts w:asciiTheme="majorHAnsi" w:hAnsiTheme="majorHAnsi"/>
                </w:rPr>
                <w:t>p</w:t>
              </w:r>
              <w:proofErr w:type="gramEnd"/>
              <w:r w:rsidRPr="00D62F29">
                <w:rPr>
                  <w:rFonts w:asciiTheme="majorHAnsi" w:hAnsiTheme="majorHAnsi"/>
                </w:rPr>
                <w:t>-value</w:t>
              </w:r>
            </w:ins>
          </w:p>
        </w:tc>
      </w:tr>
      <w:tr w:rsidR="00634B4C" w:rsidRPr="00D62F29" w14:paraId="007F698F" w14:textId="77777777" w:rsidTr="0065027D">
        <w:trPr>
          <w:cnfStyle w:val="000000100000" w:firstRow="0" w:lastRow="0" w:firstColumn="0" w:lastColumn="0" w:oddVBand="0" w:evenVBand="0" w:oddHBand="1" w:evenHBand="0" w:firstRowFirstColumn="0" w:firstRowLastColumn="0" w:lastRowFirstColumn="0" w:lastRowLastColumn="0"/>
          <w:trHeight w:val="1066"/>
          <w:ins w:id="449" w:author="Amanda Alexander" w:date="2013-05-16T16:53:00Z"/>
        </w:trPr>
        <w:tc>
          <w:tcPr>
            <w:cnfStyle w:val="001000000000" w:firstRow="0" w:lastRow="0" w:firstColumn="1" w:lastColumn="0" w:oddVBand="0" w:evenVBand="0" w:oddHBand="0" w:evenHBand="0" w:firstRowFirstColumn="0" w:firstRowLastColumn="0" w:lastRowFirstColumn="0" w:lastRowLastColumn="0"/>
            <w:tcW w:w="1816" w:type="dxa"/>
          </w:tcPr>
          <w:p w14:paraId="4BD83550" w14:textId="77777777" w:rsidR="00634B4C" w:rsidRPr="00D62F29" w:rsidRDefault="00634B4C" w:rsidP="0065027D">
            <w:pPr>
              <w:rPr>
                <w:ins w:id="450" w:author="Amanda Alexander" w:date="2013-05-16T16:53:00Z"/>
                <w:rFonts w:asciiTheme="majorHAnsi" w:hAnsiTheme="majorHAnsi"/>
                <w:b w:val="0"/>
              </w:rPr>
            </w:pPr>
            <w:ins w:id="451" w:author="Amanda Alexander" w:date="2013-05-16T16:53:00Z">
              <w:r w:rsidRPr="00D62F29">
                <w:rPr>
                  <w:rFonts w:asciiTheme="majorHAnsi" w:hAnsiTheme="majorHAnsi"/>
                  <w:b w:val="0"/>
                </w:rPr>
                <w:t>RLS</w:t>
              </w:r>
            </w:ins>
          </w:p>
        </w:tc>
        <w:tc>
          <w:tcPr>
            <w:tcW w:w="4415" w:type="dxa"/>
          </w:tcPr>
          <w:p w14:paraId="40821175"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452" w:author="Amanda Alexander" w:date="2013-05-16T16:53:00Z"/>
                <w:rFonts w:asciiTheme="majorHAnsi" w:hAnsiTheme="majorHAnsi"/>
              </w:rPr>
            </w:pPr>
            <w:ins w:id="453" w:author="Amanda Alexander" w:date="2013-05-16T16:53:00Z">
              <w:r w:rsidRPr="00D62F29">
                <w:rPr>
                  <w:rFonts w:asciiTheme="majorHAnsi" w:hAnsiTheme="majorHAnsi"/>
                </w:rPr>
                <w:t>Number of Protein Interactions (0.308)</w:t>
              </w:r>
            </w:ins>
          </w:p>
          <w:p w14:paraId="58E495B6"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454" w:author="Amanda Alexander" w:date="2013-05-16T16:53:00Z"/>
                <w:rFonts w:asciiTheme="majorHAnsi" w:hAnsiTheme="majorHAnsi"/>
              </w:rPr>
            </w:pPr>
            <w:ins w:id="455" w:author="Amanda Alexander" w:date="2013-05-16T16:53:00Z">
              <w:r w:rsidRPr="00D62F29">
                <w:rPr>
                  <w:rFonts w:asciiTheme="majorHAnsi" w:hAnsiTheme="majorHAnsi"/>
                </w:rPr>
                <w:t>Fitness (0.104)</w:t>
              </w:r>
            </w:ins>
          </w:p>
        </w:tc>
        <w:tc>
          <w:tcPr>
            <w:tcW w:w="1578" w:type="dxa"/>
          </w:tcPr>
          <w:p w14:paraId="545049A6" w14:textId="77777777" w:rsidR="00634B4C" w:rsidRPr="00D62F29" w:rsidRDefault="00634B4C" w:rsidP="0065027D">
            <w:pPr>
              <w:cnfStyle w:val="000000100000" w:firstRow="0" w:lastRow="0" w:firstColumn="0" w:lastColumn="0" w:oddVBand="0" w:evenVBand="0" w:oddHBand="1" w:evenHBand="0" w:firstRowFirstColumn="0" w:firstRowLastColumn="0" w:lastRowFirstColumn="0" w:lastRowLastColumn="0"/>
              <w:rPr>
                <w:ins w:id="456" w:author="Amanda Alexander" w:date="2013-05-16T16:53:00Z"/>
                <w:rFonts w:asciiTheme="majorHAnsi" w:hAnsiTheme="majorHAnsi"/>
              </w:rPr>
            </w:pPr>
            <w:ins w:id="457" w:author="Amanda Alexander" w:date="2013-05-16T16:53:00Z">
              <w:r w:rsidRPr="00D62F29">
                <w:rPr>
                  <w:rFonts w:asciiTheme="majorHAnsi" w:hAnsiTheme="majorHAnsi"/>
                </w:rPr>
                <w:t>0.0112</w:t>
              </w:r>
            </w:ins>
          </w:p>
        </w:tc>
        <w:tc>
          <w:tcPr>
            <w:tcW w:w="1664" w:type="dxa"/>
          </w:tcPr>
          <w:p w14:paraId="272639AD" w14:textId="77777777" w:rsidR="00634B4C" w:rsidRPr="00D62F29" w:rsidRDefault="00634B4C" w:rsidP="0065027D">
            <w:pPr>
              <w:cnfStyle w:val="000000100000" w:firstRow="0" w:lastRow="0" w:firstColumn="0" w:lastColumn="0" w:oddVBand="0" w:evenVBand="0" w:oddHBand="1" w:evenHBand="0" w:firstRowFirstColumn="0" w:firstRowLastColumn="0" w:lastRowFirstColumn="0" w:lastRowLastColumn="0"/>
              <w:rPr>
                <w:ins w:id="458" w:author="Amanda Alexander" w:date="2013-05-16T16:53:00Z"/>
                <w:rFonts w:asciiTheme="majorHAnsi" w:hAnsiTheme="majorHAnsi"/>
              </w:rPr>
            </w:pPr>
            <w:ins w:id="459" w:author="Amanda Alexander" w:date="2013-05-16T16:53:00Z">
              <w:r w:rsidRPr="00D62F29">
                <w:rPr>
                  <w:rFonts w:asciiTheme="majorHAnsi" w:hAnsiTheme="majorHAnsi"/>
                </w:rPr>
                <w:t>0.1106</w:t>
              </w:r>
            </w:ins>
          </w:p>
        </w:tc>
      </w:tr>
      <w:tr w:rsidR="00634B4C" w:rsidRPr="00D62F29" w14:paraId="78B6593B" w14:textId="77777777" w:rsidTr="0065027D">
        <w:trPr>
          <w:trHeight w:val="1066"/>
          <w:ins w:id="460" w:author="Amanda Alexander" w:date="2013-05-16T16:53:00Z"/>
        </w:trPr>
        <w:tc>
          <w:tcPr>
            <w:cnfStyle w:val="001000000000" w:firstRow="0" w:lastRow="0" w:firstColumn="1" w:lastColumn="0" w:oddVBand="0" w:evenVBand="0" w:oddHBand="0" w:evenHBand="0" w:firstRowFirstColumn="0" w:firstRowLastColumn="0" w:lastRowFirstColumn="0" w:lastRowLastColumn="0"/>
            <w:tcW w:w="1816" w:type="dxa"/>
          </w:tcPr>
          <w:p w14:paraId="33013FE8" w14:textId="77777777" w:rsidR="00634B4C" w:rsidRPr="00D62F29" w:rsidRDefault="00634B4C" w:rsidP="0065027D">
            <w:pPr>
              <w:rPr>
                <w:ins w:id="461" w:author="Amanda Alexander" w:date="2013-05-16T16:53:00Z"/>
                <w:rFonts w:asciiTheme="majorHAnsi" w:hAnsiTheme="majorHAnsi"/>
                <w:b w:val="0"/>
              </w:rPr>
            </w:pPr>
            <w:ins w:id="462" w:author="Amanda Alexander" w:date="2013-05-16T16:53:00Z">
              <w:r w:rsidRPr="00D62F29">
                <w:rPr>
                  <w:rFonts w:asciiTheme="majorHAnsi" w:hAnsiTheme="majorHAnsi"/>
                  <w:b w:val="0"/>
                </w:rPr>
                <w:t>RLS</w:t>
              </w:r>
            </w:ins>
          </w:p>
        </w:tc>
        <w:tc>
          <w:tcPr>
            <w:tcW w:w="4415" w:type="dxa"/>
          </w:tcPr>
          <w:p w14:paraId="51FD8085" w14:textId="77777777" w:rsidR="00634B4C" w:rsidRPr="00D62F29"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463" w:author="Amanda Alexander" w:date="2013-05-16T16:53:00Z"/>
                <w:rFonts w:asciiTheme="majorHAnsi" w:hAnsiTheme="majorHAnsi"/>
              </w:rPr>
            </w:pPr>
            <w:ins w:id="464" w:author="Amanda Alexander" w:date="2013-05-16T16:53:00Z">
              <w:r w:rsidRPr="00D62F29">
                <w:rPr>
                  <w:rFonts w:asciiTheme="majorHAnsi" w:hAnsiTheme="majorHAnsi"/>
                </w:rPr>
                <w:t>Number of Genetic Interactions (0.9471)</w:t>
              </w:r>
            </w:ins>
          </w:p>
          <w:p w14:paraId="05386079" w14:textId="77777777" w:rsidR="00634B4C" w:rsidRPr="00D62F29"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465" w:author="Amanda Alexander" w:date="2013-05-16T16:53:00Z"/>
                <w:rFonts w:asciiTheme="majorHAnsi" w:hAnsiTheme="majorHAnsi"/>
              </w:rPr>
            </w:pPr>
            <w:ins w:id="466" w:author="Amanda Alexander" w:date="2013-05-16T16:53:00Z">
              <w:r w:rsidRPr="00D62F29">
                <w:rPr>
                  <w:rFonts w:asciiTheme="majorHAnsi" w:hAnsiTheme="majorHAnsi"/>
                </w:rPr>
                <w:t>Fitness (0.0789)</w:t>
              </w:r>
            </w:ins>
          </w:p>
        </w:tc>
        <w:tc>
          <w:tcPr>
            <w:tcW w:w="1578" w:type="dxa"/>
          </w:tcPr>
          <w:p w14:paraId="5ED9BE33" w14:textId="77777777" w:rsidR="00634B4C" w:rsidRPr="00D62F29" w:rsidRDefault="00634B4C" w:rsidP="0065027D">
            <w:pPr>
              <w:cnfStyle w:val="000000000000" w:firstRow="0" w:lastRow="0" w:firstColumn="0" w:lastColumn="0" w:oddVBand="0" w:evenVBand="0" w:oddHBand="0" w:evenHBand="0" w:firstRowFirstColumn="0" w:firstRowLastColumn="0" w:lastRowFirstColumn="0" w:lastRowLastColumn="0"/>
              <w:rPr>
                <w:ins w:id="467" w:author="Amanda Alexander" w:date="2013-05-16T16:53:00Z"/>
                <w:rFonts w:asciiTheme="majorHAnsi" w:hAnsiTheme="majorHAnsi"/>
              </w:rPr>
            </w:pPr>
            <w:ins w:id="468" w:author="Amanda Alexander" w:date="2013-05-16T16:53:00Z">
              <w:r w:rsidRPr="00D62F29">
                <w:rPr>
                  <w:rFonts w:asciiTheme="majorHAnsi" w:hAnsiTheme="majorHAnsi"/>
                </w:rPr>
                <w:t>0.007244</w:t>
              </w:r>
            </w:ins>
          </w:p>
        </w:tc>
        <w:tc>
          <w:tcPr>
            <w:tcW w:w="1664" w:type="dxa"/>
          </w:tcPr>
          <w:p w14:paraId="626285DD" w14:textId="77777777" w:rsidR="00634B4C" w:rsidRPr="00D62F29" w:rsidRDefault="00634B4C" w:rsidP="0065027D">
            <w:pPr>
              <w:cnfStyle w:val="000000000000" w:firstRow="0" w:lastRow="0" w:firstColumn="0" w:lastColumn="0" w:oddVBand="0" w:evenVBand="0" w:oddHBand="0" w:evenHBand="0" w:firstRowFirstColumn="0" w:firstRowLastColumn="0" w:lastRowFirstColumn="0" w:lastRowLastColumn="0"/>
              <w:rPr>
                <w:ins w:id="469" w:author="Amanda Alexander" w:date="2013-05-16T16:53:00Z"/>
                <w:rFonts w:asciiTheme="majorHAnsi" w:hAnsiTheme="majorHAnsi"/>
              </w:rPr>
            </w:pPr>
            <w:ins w:id="470" w:author="Amanda Alexander" w:date="2013-05-16T16:53:00Z">
              <w:r w:rsidRPr="00D62F29">
                <w:rPr>
                  <w:rFonts w:asciiTheme="majorHAnsi" w:hAnsiTheme="majorHAnsi"/>
                </w:rPr>
                <w:t>0.1753</w:t>
              </w:r>
            </w:ins>
          </w:p>
        </w:tc>
      </w:tr>
      <w:tr w:rsidR="00634B4C" w:rsidRPr="00D62F29" w14:paraId="04058A69" w14:textId="77777777" w:rsidTr="0065027D">
        <w:trPr>
          <w:cnfStyle w:val="000000100000" w:firstRow="0" w:lastRow="0" w:firstColumn="0" w:lastColumn="0" w:oddVBand="0" w:evenVBand="0" w:oddHBand="1" w:evenHBand="0" w:firstRowFirstColumn="0" w:firstRowLastColumn="0" w:lastRowFirstColumn="0" w:lastRowLastColumn="0"/>
          <w:trHeight w:val="1066"/>
          <w:ins w:id="471" w:author="Amanda Alexander" w:date="2013-05-16T16:53:00Z"/>
        </w:trPr>
        <w:tc>
          <w:tcPr>
            <w:cnfStyle w:val="001000000000" w:firstRow="0" w:lastRow="0" w:firstColumn="1" w:lastColumn="0" w:oddVBand="0" w:evenVBand="0" w:oddHBand="0" w:evenHBand="0" w:firstRowFirstColumn="0" w:firstRowLastColumn="0" w:lastRowFirstColumn="0" w:lastRowLastColumn="0"/>
            <w:tcW w:w="1816" w:type="dxa"/>
          </w:tcPr>
          <w:p w14:paraId="068A267F" w14:textId="77777777" w:rsidR="00634B4C" w:rsidRPr="00D62F29" w:rsidRDefault="00634B4C" w:rsidP="0065027D">
            <w:pPr>
              <w:rPr>
                <w:ins w:id="472" w:author="Amanda Alexander" w:date="2013-05-16T16:53:00Z"/>
                <w:rFonts w:asciiTheme="majorHAnsi" w:hAnsiTheme="majorHAnsi"/>
                <w:b w:val="0"/>
              </w:rPr>
            </w:pPr>
            <w:ins w:id="473" w:author="Amanda Alexander" w:date="2013-05-16T16:53:00Z">
              <w:r w:rsidRPr="00D62F29">
                <w:rPr>
                  <w:rFonts w:asciiTheme="majorHAnsi" w:hAnsiTheme="majorHAnsi"/>
                  <w:b w:val="0"/>
                </w:rPr>
                <w:t>RLS</w:t>
              </w:r>
            </w:ins>
          </w:p>
        </w:tc>
        <w:tc>
          <w:tcPr>
            <w:tcW w:w="4415" w:type="dxa"/>
          </w:tcPr>
          <w:p w14:paraId="7CF38590"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474" w:author="Amanda Alexander" w:date="2013-05-16T16:53:00Z"/>
                <w:rFonts w:asciiTheme="majorHAnsi" w:hAnsiTheme="majorHAnsi"/>
              </w:rPr>
            </w:pPr>
            <w:ins w:id="475" w:author="Amanda Alexander" w:date="2013-05-16T16:53:00Z">
              <w:r w:rsidRPr="00D62F29">
                <w:rPr>
                  <w:rFonts w:asciiTheme="majorHAnsi" w:hAnsiTheme="majorHAnsi"/>
                </w:rPr>
                <w:t>Number of Genetic Interactions (0.632)</w:t>
              </w:r>
            </w:ins>
          </w:p>
          <w:p w14:paraId="2557E4B1"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476" w:author="Amanda Alexander" w:date="2013-05-16T16:53:00Z"/>
                <w:rFonts w:asciiTheme="majorHAnsi" w:hAnsiTheme="majorHAnsi"/>
              </w:rPr>
            </w:pPr>
            <w:ins w:id="477" w:author="Amanda Alexander" w:date="2013-05-16T16:53:00Z">
              <w:r w:rsidRPr="00D62F29">
                <w:rPr>
                  <w:rFonts w:asciiTheme="majorHAnsi" w:hAnsiTheme="majorHAnsi"/>
                </w:rPr>
                <w:t>Number of Protein Interactions (0.248)</w:t>
              </w:r>
            </w:ins>
          </w:p>
          <w:p w14:paraId="37ED2C0C"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478" w:author="Amanda Alexander" w:date="2013-05-16T16:53:00Z"/>
                <w:rFonts w:asciiTheme="majorHAnsi" w:hAnsiTheme="majorHAnsi"/>
              </w:rPr>
            </w:pPr>
            <w:ins w:id="479" w:author="Amanda Alexander" w:date="2013-05-16T16:53:00Z">
              <w:r w:rsidRPr="00D62F29">
                <w:rPr>
                  <w:rFonts w:asciiTheme="majorHAnsi" w:hAnsiTheme="majorHAnsi"/>
                </w:rPr>
                <w:t>Fitness (0.407)</w:t>
              </w:r>
            </w:ins>
          </w:p>
        </w:tc>
        <w:tc>
          <w:tcPr>
            <w:tcW w:w="1578" w:type="dxa"/>
          </w:tcPr>
          <w:p w14:paraId="20BFA8B8" w14:textId="77777777" w:rsidR="00634B4C" w:rsidRPr="00D62F29" w:rsidRDefault="00634B4C" w:rsidP="0065027D">
            <w:pPr>
              <w:cnfStyle w:val="000000100000" w:firstRow="0" w:lastRow="0" w:firstColumn="0" w:lastColumn="0" w:oddVBand="0" w:evenVBand="0" w:oddHBand="1" w:evenHBand="0" w:firstRowFirstColumn="0" w:firstRowLastColumn="0" w:lastRowFirstColumn="0" w:lastRowLastColumn="0"/>
              <w:rPr>
                <w:ins w:id="480" w:author="Amanda Alexander" w:date="2013-05-16T16:53:00Z"/>
                <w:rFonts w:asciiTheme="majorHAnsi" w:hAnsiTheme="majorHAnsi"/>
              </w:rPr>
            </w:pPr>
            <w:ins w:id="481" w:author="Amanda Alexander" w:date="2013-05-16T16:53:00Z">
              <w:r w:rsidRPr="00D62F29">
                <w:rPr>
                  <w:rFonts w:asciiTheme="majorHAnsi" w:hAnsiTheme="majorHAnsi"/>
                </w:rPr>
                <w:t>0.009782</w:t>
              </w:r>
            </w:ins>
          </w:p>
        </w:tc>
        <w:tc>
          <w:tcPr>
            <w:tcW w:w="1664" w:type="dxa"/>
          </w:tcPr>
          <w:p w14:paraId="73B864F2" w14:textId="77777777" w:rsidR="00634B4C" w:rsidRPr="00D62F29" w:rsidRDefault="00634B4C" w:rsidP="0065027D">
            <w:pPr>
              <w:cnfStyle w:val="000000100000" w:firstRow="0" w:lastRow="0" w:firstColumn="0" w:lastColumn="0" w:oddVBand="0" w:evenVBand="0" w:oddHBand="1" w:evenHBand="0" w:firstRowFirstColumn="0" w:firstRowLastColumn="0" w:lastRowFirstColumn="0" w:lastRowLastColumn="0"/>
              <w:rPr>
                <w:ins w:id="482" w:author="Amanda Alexander" w:date="2013-05-16T16:53:00Z"/>
                <w:rFonts w:asciiTheme="majorHAnsi" w:hAnsiTheme="majorHAnsi"/>
              </w:rPr>
            </w:pPr>
            <w:ins w:id="483" w:author="Amanda Alexander" w:date="2013-05-16T16:53:00Z">
              <w:r w:rsidRPr="00D62F29">
                <w:rPr>
                  <w:rFonts w:asciiTheme="majorHAnsi" w:hAnsiTheme="majorHAnsi"/>
                </w:rPr>
                <w:t>0.3371</w:t>
              </w:r>
            </w:ins>
          </w:p>
        </w:tc>
      </w:tr>
      <w:tr w:rsidR="00634B4C" w:rsidRPr="00D62F29" w14:paraId="47F43A08" w14:textId="77777777" w:rsidTr="0065027D">
        <w:trPr>
          <w:trHeight w:val="541"/>
          <w:ins w:id="484" w:author="Amanda Alexander" w:date="2013-05-16T16:53:00Z"/>
        </w:trPr>
        <w:tc>
          <w:tcPr>
            <w:cnfStyle w:val="001000000000" w:firstRow="0" w:lastRow="0" w:firstColumn="1" w:lastColumn="0" w:oddVBand="0" w:evenVBand="0" w:oddHBand="0" w:evenHBand="0" w:firstRowFirstColumn="0" w:firstRowLastColumn="0" w:lastRowFirstColumn="0" w:lastRowLastColumn="0"/>
            <w:tcW w:w="1816" w:type="dxa"/>
          </w:tcPr>
          <w:p w14:paraId="639B803C" w14:textId="77777777" w:rsidR="00634B4C" w:rsidRPr="00D62F29" w:rsidRDefault="00634B4C" w:rsidP="0065027D">
            <w:pPr>
              <w:rPr>
                <w:ins w:id="485" w:author="Amanda Alexander" w:date="2013-05-16T16:53:00Z"/>
                <w:rFonts w:asciiTheme="majorHAnsi" w:hAnsiTheme="majorHAnsi"/>
                <w:b w:val="0"/>
              </w:rPr>
            </w:pPr>
            <w:ins w:id="486" w:author="Amanda Alexander" w:date="2013-05-16T16:53:00Z">
              <w:r w:rsidRPr="00D62F29">
                <w:rPr>
                  <w:rFonts w:asciiTheme="majorHAnsi" w:hAnsiTheme="majorHAnsi"/>
                  <w:b w:val="0"/>
                </w:rPr>
                <w:t>RLS</w:t>
              </w:r>
            </w:ins>
          </w:p>
        </w:tc>
        <w:tc>
          <w:tcPr>
            <w:tcW w:w="4415" w:type="dxa"/>
          </w:tcPr>
          <w:p w14:paraId="5F937070" w14:textId="77777777" w:rsidR="00634B4C" w:rsidRPr="00D62F29"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487" w:author="Amanda Alexander" w:date="2013-05-16T16:53:00Z"/>
                <w:rFonts w:asciiTheme="majorHAnsi" w:hAnsiTheme="majorHAnsi"/>
              </w:rPr>
            </w:pPr>
            <w:ins w:id="488" w:author="Amanda Alexander" w:date="2013-05-16T16:53:00Z">
              <w:r w:rsidRPr="00D62F29">
                <w:rPr>
                  <w:rFonts w:asciiTheme="majorHAnsi" w:hAnsiTheme="majorHAnsi"/>
                </w:rPr>
                <w:t>Fitness (0.92647)</w:t>
              </w:r>
            </w:ins>
          </w:p>
          <w:p w14:paraId="364D4F15" w14:textId="77777777" w:rsidR="00634B4C" w:rsidRPr="00D62F29"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489" w:author="Amanda Alexander" w:date="2013-05-16T16:53:00Z"/>
                <w:rFonts w:asciiTheme="majorHAnsi" w:hAnsiTheme="majorHAnsi"/>
              </w:rPr>
            </w:pPr>
            <w:ins w:id="490" w:author="Amanda Alexander" w:date="2013-05-16T16:53:00Z">
              <w:r w:rsidRPr="00D62F29">
                <w:rPr>
                  <w:rFonts w:asciiTheme="majorHAnsi" w:hAnsiTheme="majorHAnsi"/>
                </w:rPr>
                <w:t>Evolutionary Distance (0.37269)</w:t>
              </w:r>
            </w:ins>
          </w:p>
          <w:p w14:paraId="4EDF9CAA" w14:textId="77777777" w:rsidR="00634B4C" w:rsidRPr="00D62F29"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491" w:author="Amanda Alexander" w:date="2013-05-16T16:53:00Z"/>
                <w:rFonts w:asciiTheme="majorHAnsi" w:hAnsiTheme="majorHAnsi"/>
              </w:rPr>
            </w:pPr>
            <w:ins w:id="492" w:author="Amanda Alexander" w:date="2013-05-16T16:53:00Z">
              <w:r w:rsidRPr="00D62F29">
                <w:rPr>
                  <w:rFonts w:asciiTheme="majorHAnsi" w:hAnsiTheme="majorHAnsi"/>
                </w:rPr>
                <w:t>Number of Genetic Interactions (0.38392)</w:t>
              </w:r>
            </w:ins>
          </w:p>
          <w:p w14:paraId="7389FCE6" w14:textId="77777777" w:rsidR="00634B4C" w:rsidRPr="00D62F29"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493" w:author="Amanda Alexander" w:date="2013-05-16T16:53:00Z"/>
                <w:rFonts w:asciiTheme="majorHAnsi" w:hAnsiTheme="majorHAnsi" w:cstheme="minorBidi"/>
              </w:rPr>
            </w:pPr>
            <w:ins w:id="494" w:author="Amanda Alexander" w:date="2013-05-16T16:53:00Z">
              <w:r w:rsidRPr="00D62F29">
                <w:rPr>
                  <w:rFonts w:asciiTheme="majorHAnsi" w:hAnsiTheme="majorHAnsi"/>
                </w:rPr>
                <w:t>Morphological Plasticity (0.00617)</w:t>
              </w:r>
            </w:ins>
          </w:p>
        </w:tc>
        <w:tc>
          <w:tcPr>
            <w:tcW w:w="1578" w:type="dxa"/>
          </w:tcPr>
          <w:p w14:paraId="0FB7E6EA" w14:textId="77777777" w:rsidR="00634B4C" w:rsidRPr="00D62F29" w:rsidRDefault="00634B4C" w:rsidP="0065027D">
            <w:pPr>
              <w:cnfStyle w:val="000000000000" w:firstRow="0" w:lastRow="0" w:firstColumn="0" w:lastColumn="0" w:oddVBand="0" w:evenVBand="0" w:oddHBand="0" w:evenHBand="0" w:firstRowFirstColumn="0" w:firstRowLastColumn="0" w:lastRowFirstColumn="0" w:lastRowLastColumn="0"/>
              <w:rPr>
                <w:ins w:id="495" w:author="Amanda Alexander" w:date="2013-05-16T16:53:00Z"/>
                <w:rFonts w:asciiTheme="majorHAnsi" w:hAnsiTheme="majorHAnsi"/>
              </w:rPr>
            </w:pPr>
            <w:ins w:id="496" w:author="Amanda Alexander" w:date="2013-05-16T16:53:00Z">
              <w:r w:rsidRPr="00D62F29">
                <w:rPr>
                  <w:rFonts w:asciiTheme="majorHAnsi" w:hAnsiTheme="majorHAnsi"/>
                </w:rPr>
                <w:t>0.03494</w:t>
              </w:r>
            </w:ins>
          </w:p>
        </w:tc>
        <w:tc>
          <w:tcPr>
            <w:tcW w:w="1664" w:type="dxa"/>
          </w:tcPr>
          <w:p w14:paraId="1D224D17" w14:textId="77777777" w:rsidR="00634B4C" w:rsidRPr="00D62F29" w:rsidRDefault="00634B4C" w:rsidP="0065027D">
            <w:pPr>
              <w:cnfStyle w:val="000000000000" w:firstRow="0" w:lastRow="0" w:firstColumn="0" w:lastColumn="0" w:oddVBand="0" w:evenVBand="0" w:oddHBand="0" w:evenHBand="0" w:firstRowFirstColumn="0" w:firstRowLastColumn="0" w:lastRowFirstColumn="0" w:lastRowLastColumn="0"/>
              <w:rPr>
                <w:ins w:id="497" w:author="Amanda Alexander" w:date="2013-05-16T16:53:00Z"/>
                <w:rFonts w:asciiTheme="majorHAnsi" w:hAnsiTheme="majorHAnsi"/>
              </w:rPr>
            </w:pPr>
            <w:ins w:id="498" w:author="Amanda Alexander" w:date="2013-05-16T16:53:00Z">
              <w:r w:rsidRPr="00D62F29">
                <w:rPr>
                  <w:rFonts w:asciiTheme="majorHAnsi" w:hAnsiTheme="majorHAnsi"/>
                </w:rPr>
                <w:t>0.06671</w:t>
              </w:r>
            </w:ins>
          </w:p>
        </w:tc>
      </w:tr>
      <w:tr w:rsidR="00634B4C" w:rsidRPr="00D62F29" w14:paraId="375CB8FE" w14:textId="77777777" w:rsidTr="0065027D">
        <w:trPr>
          <w:cnfStyle w:val="000000100000" w:firstRow="0" w:lastRow="0" w:firstColumn="0" w:lastColumn="0" w:oddVBand="0" w:evenVBand="0" w:oddHBand="1" w:evenHBand="0" w:firstRowFirstColumn="0" w:firstRowLastColumn="0" w:lastRowFirstColumn="0" w:lastRowLastColumn="0"/>
          <w:trHeight w:val="1346"/>
          <w:ins w:id="499" w:author="Amanda Alexander" w:date="2013-05-16T16:53:00Z"/>
        </w:trPr>
        <w:tc>
          <w:tcPr>
            <w:cnfStyle w:val="001000000000" w:firstRow="0" w:lastRow="0" w:firstColumn="1" w:lastColumn="0" w:oddVBand="0" w:evenVBand="0" w:oddHBand="0" w:evenHBand="0" w:firstRowFirstColumn="0" w:firstRowLastColumn="0" w:lastRowFirstColumn="0" w:lastRowLastColumn="0"/>
            <w:tcW w:w="1816" w:type="dxa"/>
          </w:tcPr>
          <w:p w14:paraId="7F63141A" w14:textId="77777777" w:rsidR="00634B4C" w:rsidRPr="00D62F29" w:rsidRDefault="00634B4C" w:rsidP="0065027D">
            <w:pPr>
              <w:rPr>
                <w:ins w:id="500" w:author="Amanda Alexander" w:date="2013-05-16T16:53:00Z"/>
                <w:rFonts w:asciiTheme="majorHAnsi" w:hAnsiTheme="majorHAnsi"/>
                <w:b w:val="0"/>
              </w:rPr>
            </w:pPr>
            <w:ins w:id="501" w:author="Amanda Alexander" w:date="2013-05-16T16:53:00Z">
              <w:r w:rsidRPr="00D62F29">
                <w:rPr>
                  <w:rFonts w:asciiTheme="majorHAnsi" w:hAnsiTheme="majorHAnsi"/>
                  <w:b w:val="0"/>
                </w:rPr>
                <w:t>RLS</w:t>
              </w:r>
            </w:ins>
          </w:p>
        </w:tc>
        <w:tc>
          <w:tcPr>
            <w:tcW w:w="4415" w:type="dxa"/>
          </w:tcPr>
          <w:p w14:paraId="1707296D"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02" w:author="Amanda Alexander" w:date="2013-05-16T16:53:00Z"/>
                <w:rFonts w:asciiTheme="majorHAnsi" w:hAnsiTheme="majorHAnsi"/>
              </w:rPr>
            </w:pPr>
            <w:ins w:id="503" w:author="Amanda Alexander" w:date="2013-05-16T16:53:00Z">
              <w:r w:rsidRPr="00D62F29">
                <w:rPr>
                  <w:rFonts w:asciiTheme="majorHAnsi" w:hAnsiTheme="majorHAnsi"/>
                </w:rPr>
                <w:t>Fitness (0.107)</w:t>
              </w:r>
            </w:ins>
          </w:p>
          <w:p w14:paraId="08CCF75E"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04" w:author="Amanda Alexander" w:date="2013-05-16T16:53:00Z"/>
                <w:rFonts w:asciiTheme="majorHAnsi" w:hAnsiTheme="majorHAnsi"/>
              </w:rPr>
            </w:pPr>
            <w:ins w:id="505" w:author="Amanda Alexander" w:date="2013-05-16T16:53:00Z">
              <w:r w:rsidRPr="00D62F29">
                <w:rPr>
                  <w:rFonts w:asciiTheme="majorHAnsi" w:hAnsiTheme="majorHAnsi"/>
                </w:rPr>
                <w:t>Evolutionary Distance (0.855)</w:t>
              </w:r>
            </w:ins>
          </w:p>
          <w:p w14:paraId="3A3A908A"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06" w:author="Amanda Alexander" w:date="2013-05-16T16:53:00Z"/>
                <w:rFonts w:asciiTheme="majorHAnsi" w:hAnsiTheme="majorHAnsi"/>
              </w:rPr>
            </w:pPr>
            <w:ins w:id="507" w:author="Amanda Alexander" w:date="2013-05-16T16:53:00Z">
              <w:r w:rsidRPr="00D62F29">
                <w:rPr>
                  <w:rFonts w:asciiTheme="majorHAnsi" w:hAnsiTheme="majorHAnsi"/>
                </w:rPr>
                <w:t>Number of Protein Interactions (0.575)</w:t>
              </w:r>
            </w:ins>
          </w:p>
          <w:p w14:paraId="73C7CB3B" w14:textId="77777777" w:rsidR="00634B4C" w:rsidRPr="00D62F29"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08" w:author="Amanda Alexander" w:date="2013-05-16T16:53:00Z"/>
                <w:rFonts w:asciiTheme="majorHAnsi" w:hAnsiTheme="majorHAnsi"/>
              </w:rPr>
            </w:pPr>
            <w:ins w:id="509" w:author="Amanda Alexander" w:date="2013-05-16T16:53:00Z">
              <w:r w:rsidRPr="00D62F29">
                <w:rPr>
                  <w:rFonts w:asciiTheme="majorHAnsi" w:hAnsiTheme="majorHAnsi"/>
                </w:rPr>
                <w:t>Morphological Plasticity (0.135)</w:t>
              </w:r>
            </w:ins>
          </w:p>
        </w:tc>
        <w:tc>
          <w:tcPr>
            <w:tcW w:w="1578" w:type="dxa"/>
          </w:tcPr>
          <w:p w14:paraId="52CC931D" w14:textId="77777777" w:rsidR="00634B4C" w:rsidRPr="00D62F29" w:rsidRDefault="00634B4C" w:rsidP="0065027D">
            <w:pPr>
              <w:cnfStyle w:val="000000100000" w:firstRow="0" w:lastRow="0" w:firstColumn="0" w:lastColumn="0" w:oddVBand="0" w:evenVBand="0" w:oddHBand="1" w:evenHBand="0" w:firstRowFirstColumn="0" w:firstRowLastColumn="0" w:lastRowFirstColumn="0" w:lastRowLastColumn="0"/>
              <w:rPr>
                <w:ins w:id="510" w:author="Amanda Alexander" w:date="2013-05-16T16:53:00Z"/>
                <w:rFonts w:asciiTheme="majorHAnsi" w:hAnsiTheme="majorHAnsi"/>
              </w:rPr>
            </w:pPr>
            <w:ins w:id="511" w:author="Amanda Alexander" w:date="2013-05-16T16:53:00Z">
              <w:r w:rsidRPr="00D62F29">
                <w:rPr>
                  <w:rFonts w:asciiTheme="majorHAnsi" w:hAnsiTheme="majorHAnsi"/>
                </w:rPr>
                <w:t>0.02141</w:t>
              </w:r>
            </w:ins>
          </w:p>
        </w:tc>
        <w:tc>
          <w:tcPr>
            <w:tcW w:w="1664" w:type="dxa"/>
          </w:tcPr>
          <w:p w14:paraId="0D34A2F8" w14:textId="77777777" w:rsidR="00634B4C" w:rsidRPr="00D62F29" w:rsidRDefault="00634B4C" w:rsidP="0065027D">
            <w:pPr>
              <w:cnfStyle w:val="000000100000" w:firstRow="0" w:lastRow="0" w:firstColumn="0" w:lastColumn="0" w:oddVBand="0" w:evenVBand="0" w:oddHBand="1" w:evenHBand="0" w:firstRowFirstColumn="0" w:firstRowLastColumn="0" w:lastRowFirstColumn="0" w:lastRowLastColumn="0"/>
              <w:rPr>
                <w:ins w:id="512" w:author="Amanda Alexander" w:date="2013-05-16T16:53:00Z"/>
                <w:rFonts w:asciiTheme="majorHAnsi" w:hAnsiTheme="majorHAnsi"/>
              </w:rPr>
            </w:pPr>
            <w:ins w:id="513" w:author="Amanda Alexander" w:date="2013-05-16T16:53:00Z">
              <w:r w:rsidRPr="00D62F29">
                <w:rPr>
                  <w:rFonts w:asciiTheme="majorHAnsi" w:hAnsiTheme="majorHAnsi"/>
                </w:rPr>
                <w:t>0.3273</w:t>
              </w:r>
            </w:ins>
          </w:p>
        </w:tc>
      </w:tr>
    </w:tbl>
    <w:p w14:paraId="7B31CB40" w14:textId="77777777" w:rsidR="00634B4C" w:rsidRDefault="00634B4C">
      <w:pPr>
        <w:rPr>
          <w:ins w:id="514" w:author="Amanda Alexander" w:date="2013-05-16T16:54:00Z"/>
        </w:rPr>
      </w:pPr>
    </w:p>
    <w:p w14:paraId="404F546E" w14:textId="77777777" w:rsidR="00634B4C" w:rsidRDefault="00634B4C">
      <w:pPr>
        <w:rPr>
          <w:ins w:id="515" w:author="Amanda Alexander" w:date="2013-05-16T16:54:00Z"/>
        </w:rPr>
      </w:pPr>
      <w:ins w:id="516" w:author="Amanda Alexander" w:date="2013-05-16T16:54:00Z">
        <w:r>
          <w:br w:type="page"/>
        </w:r>
      </w:ins>
    </w:p>
    <w:p w14:paraId="3E66D54E" w14:textId="77777777" w:rsidR="00634B4C" w:rsidRDefault="00634B4C">
      <w:pPr>
        <w:rPr>
          <w:ins w:id="517" w:author="Amanda Alexander" w:date="2013-05-16T16:54:00Z"/>
        </w:rPr>
      </w:pPr>
      <w:ins w:id="518" w:author="Amanda Alexander" w:date="2013-05-16T16:54:00Z">
        <w:r>
          <w:t>Table 7.</w:t>
        </w:r>
      </w:ins>
    </w:p>
    <w:p w14:paraId="0A11E6E8" w14:textId="77777777" w:rsidR="00634B4C" w:rsidRDefault="00634B4C">
      <w:pPr>
        <w:rPr>
          <w:ins w:id="519" w:author="Amanda Alexander" w:date="2013-05-16T16:54:00Z"/>
        </w:rPr>
      </w:pPr>
    </w:p>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593"/>
        <w:gridCol w:w="1578"/>
        <w:gridCol w:w="1664"/>
      </w:tblGrid>
      <w:tr w:rsidR="00634B4C" w:rsidRPr="006D3DA6" w14:paraId="48E47567" w14:textId="77777777" w:rsidTr="0065027D">
        <w:trPr>
          <w:cnfStyle w:val="100000000000" w:firstRow="1" w:lastRow="0" w:firstColumn="0" w:lastColumn="0" w:oddVBand="0" w:evenVBand="0" w:oddHBand="0" w:evenHBand="0" w:firstRowFirstColumn="0" w:firstRowLastColumn="0" w:lastRowFirstColumn="0" w:lastRowLastColumn="0"/>
          <w:trHeight w:val="959"/>
          <w:ins w:id="520" w:author="Amanda Alexander" w:date="2013-05-16T16:54:00Z"/>
        </w:trPr>
        <w:tc>
          <w:tcPr>
            <w:cnfStyle w:val="001000000000" w:firstRow="0" w:lastRow="0" w:firstColumn="1" w:lastColumn="0" w:oddVBand="0" w:evenVBand="0" w:oddHBand="0" w:evenHBand="0" w:firstRowFirstColumn="0" w:firstRowLastColumn="0" w:lastRowFirstColumn="0" w:lastRowLastColumn="0"/>
            <w:tcW w:w="6231" w:type="dxa"/>
            <w:gridSpan w:val="2"/>
          </w:tcPr>
          <w:p w14:paraId="6BD41664" w14:textId="77777777" w:rsidR="00634B4C" w:rsidRPr="006D3DA6" w:rsidRDefault="00634B4C" w:rsidP="0065027D">
            <w:pPr>
              <w:rPr>
                <w:ins w:id="521" w:author="Amanda Alexander" w:date="2013-05-16T16:54:00Z"/>
                <w:rFonts w:asciiTheme="majorHAnsi" w:hAnsiTheme="majorHAnsi"/>
                <w:b w:val="0"/>
              </w:rPr>
            </w:pPr>
            <w:ins w:id="522" w:author="Amanda Alexander" w:date="2013-05-16T16:54:00Z">
              <w:r w:rsidRPr="006D3DA6">
                <w:rPr>
                  <w:rFonts w:asciiTheme="majorHAnsi" w:hAnsiTheme="majorHAnsi"/>
                  <w:b w:val="0"/>
                </w:rPr>
                <w:t>Factors in Multiple Regression</w:t>
              </w:r>
            </w:ins>
          </w:p>
        </w:tc>
        <w:tc>
          <w:tcPr>
            <w:tcW w:w="1578" w:type="dxa"/>
          </w:tcPr>
          <w:p w14:paraId="426BD870" w14:textId="77777777" w:rsidR="00634B4C" w:rsidRPr="006D3DA6" w:rsidRDefault="00634B4C" w:rsidP="0065027D">
            <w:pPr>
              <w:cnfStyle w:val="100000000000" w:firstRow="1" w:lastRow="0" w:firstColumn="0" w:lastColumn="0" w:oddVBand="0" w:evenVBand="0" w:oddHBand="0" w:evenHBand="0" w:firstRowFirstColumn="0" w:firstRowLastColumn="0" w:lastRowFirstColumn="0" w:lastRowLastColumn="0"/>
              <w:rPr>
                <w:ins w:id="523" w:author="Amanda Alexander" w:date="2013-05-16T16:54:00Z"/>
                <w:rFonts w:asciiTheme="majorHAnsi" w:hAnsiTheme="majorHAnsi"/>
                <w:b w:val="0"/>
              </w:rPr>
            </w:pPr>
            <w:ins w:id="524" w:author="Amanda Alexander" w:date="2013-05-16T16:54:00Z">
              <w:r w:rsidRPr="006D3DA6">
                <w:rPr>
                  <w:rFonts w:asciiTheme="majorHAnsi" w:hAnsiTheme="majorHAnsi"/>
                  <w:b w:val="0"/>
                </w:rPr>
                <w:t>R</w:t>
              </w:r>
              <w:r w:rsidRPr="006D3DA6">
                <w:rPr>
                  <w:rFonts w:asciiTheme="majorHAnsi" w:hAnsiTheme="majorHAnsi"/>
                  <w:b w:val="0"/>
                  <w:vertAlign w:val="superscript"/>
                </w:rPr>
                <w:t>2</w:t>
              </w:r>
              <w:r w:rsidRPr="006D3DA6">
                <w:rPr>
                  <w:rFonts w:asciiTheme="majorHAnsi" w:hAnsiTheme="majorHAnsi"/>
                  <w:b w:val="0"/>
                </w:rPr>
                <w:t xml:space="preserve"> value</w:t>
              </w:r>
            </w:ins>
          </w:p>
        </w:tc>
        <w:tc>
          <w:tcPr>
            <w:tcW w:w="1664" w:type="dxa"/>
          </w:tcPr>
          <w:p w14:paraId="3E5B1FEC" w14:textId="77777777" w:rsidR="00634B4C" w:rsidRPr="006D3DA6" w:rsidRDefault="00634B4C" w:rsidP="0065027D">
            <w:pPr>
              <w:cnfStyle w:val="100000000000" w:firstRow="1" w:lastRow="0" w:firstColumn="0" w:lastColumn="0" w:oddVBand="0" w:evenVBand="0" w:oddHBand="0" w:evenHBand="0" w:firstRowFirstColumn="0" w:firstRowLastColumn="0" w:lastRowFirstColumn="0" w:lastRowLastColumn="0"/>
              <w:rPr>
                <w:ins w:id="525" w:author="Amanda Alexander" w:date="2013-05-16T16:54:00Z"/>
                <w:rFonts w:asciiTheme="majorHAnsi" w:hAnsiTheme="majorHAnsi"/>
                <w:b w:val="0"/>
              </w:rPr>
            </w:pPr>
            <w:proofErr w:type="gramStart"/>
            <w:ins w:id="526" w:author="Amanda Alexander" w:date="2013-05-16T16:54:00Z">
              <w:r w:rsidRPr="006D3DA6">
                <w:rPr>
                  <w:rFonts w:asciiTheme="majorHAnsi" w:hAnsiTheme="majorHAnsi"/>
                  <w:b w:val="0"/>
                </w:rPr>
                <w:t>p</w:t>
              </w:r>
              <w:proofErr w:type="gramEnd"/>
              <w:r w:rsidRPr="006D3DA6">
                <w:rPr>
                  <w:rFonts w:asciiTheme="majorHAnsi" w:hAnsiTheme="majorHAnsi"/>
                  <w:b w:val="0"/>
                </w:rPr>
                <w:t>-value</w:t>
              </w:r>
            </w:ins>
          </w:p>
        </w:tc>
      </w:tr>
      <w:tr w:rsidR="00634B4C" w:rsidRPr="006D3DA6" w14:paraId="1381A5F2" w14:textId="77777777" w:rsidTr="0065027D">
        <w:trPr>
          <w:cnfStyle w:val="000000100000" w:firstRow="0" w:lastRow="0" w:firstColumn="0" w:lastColumn="0" w:oddVBand="0" w:evenVBand="0" w:oddHBand="1" w:evenHBand="0" w:firstRowFirstColumn="0" w:firstRowLastColumn="0" w:lastRowFirstColumn="0" w:lastRowLastColumn="0"/>
          <w:trHeight w:val="727"/>
          <w:ins w:id="527" w:author="Amanda Alexander" w:date="2013-05-16T16:54:00Z"/>
        </w:trPr>
        <w:tc>
          <w:tcPr>
            <w:cnfStyle w:val="001000000000" w:firstRow="0" w:lastRow="0" w:firstColumn="1" w:lastColumn="0" w:oddVBand="0" w:evenVBand="0" w:oddHBand="0" w:evenHBand="0" w:firstRowFirstColumn="0" w:firstRowLastColumn="0" w:lastRowFirstColumn="0" w:lastRowLastColumn="0"/>
            <w:tcW w:w="1638" w:type="dxa"/>
          </w:tcPr>
          <w:p w14:paraId="7F78D3FE" w14:textId="77777777" w:rsidR="00634B4C" w:rsidRPr="006D3DA6" w:rsidRDefault="00634B4C" w:rsidP="0065027D">
            <w:pPr>
              <w:rPr>
                <w:ins w:id="528" w:author="Amanda Alexander" w:date="2013-05-16T16:54:00Z"/>
                <w:rFonts w:asciiTheme="majorHAnsi" w:hAnsiTheme="majorHAnsi"/>
                <w:b w:val="0"/>
              </w:rPr>
            </w:pPr>
            <w:ins w:id="529" w:author="Amanda Alexander" w:date="2013-05-16T16:54:00Z">
              <w:r>
                <w:rPr>
                  <w:rFonts w:asciiTheme="majorHAnsi" w:hAnsiTheme="majorHAnsi"/>
                  <w:b w:val="0"/>
                </w:rPr>
                <w:t>Replicative Lifespan</w:t>
              </w:r>
            </w:ins>
          </w:p>
        </w:tc>
        <w:tc>
          <w:tcPr>
            <w:tcW w:w="4593" w:type="dxa"/>
          </w:tcPr>
          <w:p w14:paraId="5969C6D6" w14:textId="77777777" w:rsidR="00634B4C" w:rsidRPr="006D3DA6"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30" w:author="Amanda Alexander" w:date="2013-05-16T16:54:00Z"/>
                <w:rFonts w:asciiTheme="majorHAnsi" w:hAnsiTheme="majorHAnsi"/>
              </w:rPr>
            </w:pPr>
            <w:ins w:id="531" w:author="Amanda Alexander" w:date="2013-05-16T16:54:00Z">
              <w:r>
                <w:rPr>
                  <w:rFonts w:asciiTheme="majorHAnsi" w:hAnsiTheme="majorHAnsi"/>
                </w:rPr>
                <w:t>Morphological Plasticity (2.58 x 10</w:t>
              </w:r>
              <w:r>
                <w:rPr>
                  <w:rFonts w:asciiTheme="majorHAnsi" w:hAnsiTheme="majorHAnsi"/>
                  <w:vertAlign w:val="superscript"/>
                </w:rPr>
                <w:t>-5</w:t>
              </w:r>
              <w:r w:rsidRPr="006D3DA6">
                <w:rPr>
                  <w:rFonts w:asciiTheme="majorHAnsi" w:hAnsiTheme="majorHAnsi"/>
                </w:rPr>
                <w:t>)</w:t>
              </w:r>
            </w:ins>
          </w:p>
          <w:p w14:paraId="49FDDA7B" w14:textId="77777777" w:rsidR="00634B4C" w:rsidRPr="006D3DA6"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32" w:author="Amanda Alexander" w:date="2013-05-16T16:54:00Z"/>
                <w:rFonts w:asciiTheme="majorHAnsi" w:hAnsiTheme="majorHAnsi"/>
              </w:rPr>
            </w:pPr>
            <w:ins w:id="533" w:author="Amanda Alexander" w:date="2013-05-16T16:54:00Z">
              <w:r w:rsidRPr="006D3DA6">
                <w:rPr>
                  <w:rFonts w:asciiTheme="majorHAnsi" w:hAnsiTheme="majorHAnsi"/>
                </w:rPr>
                <w:t>Fitness (0.383)</w:t>
              </w:r>
            </w:ins>
          </w:p>
        </w:tc>
        <w:tc>
          <w:tcPr>
            <w:tcW w:w="1578" w:type="dxa"/>
          </w:tcPr>
          <w:p w14:paraId="2AB37940" w14:textId="77777777" w:rsidR="00634B4C" w:rsidRPr="006D3DA6" w:rsidRDefault="00634B4C" w:rsidP="0065027D">
            <w:pPr>
              <w:cnfStyle w:val="000000100000" w:firstRow="0" w:lastRow="0" w:firstColumn="0" w:lastColumn="0" w:oddVBand="0" w:evenVBand="0" w:oddHBand="1" w:evenHBand="0" w:firstRowFirstColumn="0" w:firstRowLastColumn="0" w:lastRowFirstColumn="0" w:lastRowLastColumn="0"/>
              <w:rPr>
                <w:ins w:id="534" w:author="Amanda Alexander" w:date="2013-05-16T16:54:00Z"/>
                <w:rFonts w:asciiTheme="majorHAnsi" w:hAnsiTheme="majorHAnsi"/>
              </w:rPr>
            </w:pPr>
            <w:ins w:id="535" w:author="Amanda Alexander" w:date="2013-05-16T16:54:00Z">
              <w:r w:rsidRPr="006D3DA6">
                <w:rPr>
                  <w:rFonts w:asciiTheme="majorHAnsi" w:hAnsiTheme="majorHAnsi"/>
                </w:rPr>
                <w:t>0.04244</w:t>
              </w:r>
            </w:ins>
          </w:p>
        </w:tc>
        <w:tc>
          <w:tcPr>
            <w:tcW w:w="1664" w:type="dxa"/>
          </w:tcPr>
          <w:p w14:paraId="423F5A8D" w14:textId="77777777" w:rsidR="00634B4C" w:rsidRPr="006D3DA6" w:rsidRDefault="00634B4C" w:rsidP="0065027D">
            <w:pPr>
              <w:cnfStyle w:val="000000100000" w:firstRow="0" w:lastRow="0" w:firstColumn="0" w:lastColumn="0" w:oddVBand="0" w:evenVBand="0" w:oddHBand="1" w:evenHBand="0" w:firstRowFirstColumn="0" w:firstRowLastColumn="0" w:lastRowFirstColumn="0" w:lastRowLastColumn="0"/>
              <w:rPr>
                <w:ins w:id="536" w:author="Amanda Alexander" w:date="2013-05-16T16:54:00Z"/>
                <w:rFonts w:asciiTheme="majorHAnsi" w:hAnsiTheme="majorHAnsi"/>
                <w:vertAlign w:val="superscript"/>
              </w:rPr>
            </w:pPr>
            <w:ins w:id="537" w:author="Amanda Alexander" w:date="2013-05-16T16:54:00Z">
              <w:r w:rsidRPr="006D3DA6">
                <w:rPr>
                  <w:rFonts w:asciiTheme="majorHAnsi" w:hAnsiTheme="majorHAnsi"/>
                </w:rPr>
                <w:t>1.045 x 10</w:t>
              </w:r>
              <w:r w:rsidRPr="006D3DA6">
                <w:rPr>
                  <w:rFonts w:asciiTheme="majorHAnsi" w:hAnsiTheme="majorHAnsi"/>
                  <w:vertAlign w:val="superscript"/>
                </w:rPr>
                <w:t>-5</w:t>
              </w:r>
            </w:ins>
          </w:p>
        </w:tc>
      </w:tr>
      <w:tr w:rsidR="00634B4C" w:rsidRPr="006D3DA6" w14:paraId="734F409D" w14:textId="77777777" w:rsidTr="0065027D">
        <w:trPr>
          <w:trHeight w:val="781"/>
          <w:ins w:id="538" w:author="Amanda Alexander" w:date="2013-05-16T16:54:00Z"/>
        </w:trPr>
        <w:tc>
          <w:tcPr>
            <w:cnfStyle w:val="001000000000" w:firstRow="0" w:lastRow="0" w:firstColumn="1" w:lastColumn="0" w:oddVBand="0" w:evenVBand="0" w:oddHBand="0" w:evenHBand="0" w:firstRowFirstColumn="0" w:firstRowLastColumn="0" w:lastRowFirstColumn="0" w:lastRowLastColumn="0"/>
            <w:tcW w:w="1638" w:type="dxa"/>
          </w:tcPr>
          <w:p w14:paraId="6FC7FCC5" w14:textId="77777777" w:rsidR="00634B4C" w:rsidRPr="006D3DA6" w:rsidRDefault="00634B4C" w:rsidP="0065027D">
            <w:pPr>
              <w:rPr>
                <w:ins w:id="539" w:author="Amanda Alexander" w:date="2013-05-16T16:54:00Z"/>
                <w:rFonts w:asciiTheme="majorHAnsi" w:hAnsiTheme="majorHAnsi"/>
                <w:b w:val="0"/>
              </w:rPr>
            </w:pPr>
            <w:ins w:id="540" w:author="Amanda Alexander" w:date="2013-05-16T16:54:00Z">
              <w:r w:rsidRPr="006D3DA6">
                <w:rPr>
                  <w:rFonts w:asciiTheme="majorHAnsi" w:hAnsiTheme="majorHAnsi"/>
                  <w:b w:val="0"/>
                </w:rPr>
                <w:t>Morphological Plasticity</w:t>
              </w:r>
            </w:ins>
          </w:p>
        </w:tc>
        <w:tc>
          <w:tcPr>
            <w:tcW w:w="4593" w:type="dxa"/>
          </w:tcPr>
          <w:p w14:paraId="6638F2D2" w14:textId="77777777" w:rsidR="00634B4C" w:rsidRPr="006D3DA6"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541" w:author="Amanda Alexander" w:date="2013-05-16T16:54:00Z"/>
                <w:rFonts w:asciiTheme="majorHAnsi" w:hAnsiTheme="majorHAnsi"/>
              </w:rPr>
            </w:pPr>
            <w:ins w:id="542" w:author="Amanda Alexander" w:date="2013-05-16T16:54:00Z">
              <w:r>
                <w:rPr>
                  <w:rFonts w:asciiTheme="majorHAnsi" w:hAnsiTheme="majorHAnsi"/>
                </w:rPr>
                <w:t>Fitness (1.10 x 10</w:t>
              </w:r>
              <w:r>
                <w:rPr>
                  <w:rFonts w:asciiTheme="majorHAnsi" w:hAnsiTheme="majorHAnsi"/>
                  <w:vertAlign w:val="superscript"/>
                </w:rPr>
                <w:t>-12</w:t>
              </w:r>
              <w:r w:rsidRPr="006D3DA6">
                <w:rPr>
                  <w:rFonts w:asciiTheme="majorHAnsi" w:hAnsiTheme="majorHAnsi"/>
                </w:rPr>
                <w:t>)</w:t>
              </w:r>
            </w:ins>
          </w:p>
          <w:p w14:paraId="31C859CD" w14:textId="77777777" w:rsidR="00634B4C" w:rsidRPr="006D3DA6" w:rsidRDefault="00634B4C" w:rsidP="006502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543" w:author="Amanda Alexander" w:date="2013-05-16T16:54:00Z"/>
                <w:rFonts w:asciiTheme="majorHAnsi" w:hAnsiTheme="majorHAnsi"/>
              </w:rPr>
            </w:pPr>
            <w:ins w:id="544" w:author="Amanda Alexander" w:date="2013-05-16T16:54:00Z">
              <w:r>
                <w:rPr>
                  <w:rFonts w:asciiTheme="majorHAnsi" w:hAnsiTheme="majorHAnsi"/>
                </w:rPr>
                <w:t>Replicative Lifespan (2.58 x 10</w:t>
              </w:r>
              <w:r>
                <w:rPr>
                  <w:rFonts w:asciiTheme="majorHAnsi" w:hAnsiTheme="majorHAnsi"/>
                  <w:vertAlign w:val="superscript"/>
                </w:rPr>
                <w:t>-5</w:t>
              </w:r>
              <w:r w:rsidRPr="006D3DA6">
                <w:rPr>
                  <w:rFonts w:asciiTheme="majorHAnsi" w:hAnsiTheme="majorHAnsi"/>
                </w:rPr>
                <w:t>)</w:t>
              </w:r>
            </w:ins>
          </w:p>
        </w:tc>
        <w:tc>
          <w:tcPr>
            <w:tcW w:w="1578" w:type="dxa"/>
          </w:tcPr>
          <w:p w14:paraId="6E29DC72" w14:textId="77777777" w:rsidR="00634B4C" w:rsidRPr="006D3DA6" w:rsidRDefault="00634B4C" w:rsidP="0065027D">
            <w:pPr>
              <w:cnfStyle w:val="000000000000" w:firstRow="0" w:lastRow="0" w:firstColumn="0" w:lastColumn="0" w:oddVBand="0" w:evenVBand="0" w:oddHBand="0" w:evenHBand="0" w:firstRowFirstColumn="0" w:firstRowLastColumn="0" w:lastRowFirstColumn="0" w:lastRowLastColumn="0"/>
              <w:rPr>
                <w:ins w:id="545" w:author="Amanda Alexander" w:date="2013-05-16T16:54:00Z"/>
                <w:rFonts w:asciiTheme="majorHAnsi" w:hAnsiTheme="majorHAnsi"/>
              </w:rPr>
            </w:pPr>
            <w:ins w:id="546" w:author="Amanda Alexander" w:date="2013-05-16T16:54:00Z">
              <w:r w:rsidRPr="006D3DA6">
                <w:rPr>
                  <w:rFonts w:asciiTheme="majorHAnsi" w:hAnsiTheme="majorHAnsi"/>
                </w:rPr>
                <w:t>0.1287</w:t>
              </w:r>
            </w:ins>
          </w:p>
        </w:tc>
        <w:tc>
          <w:tcPr>
            <w:tcW w:w="1664" w:type="dxa"/>
          </w:tcPr>
          <w:p w14:paraId="56FAEC7C" w14:textId="77777777" w:rsidR="00634B4C" w:rsidRPr="006D3DA6" w:rsidRDefault="00634B4C" w:rsidP="0065027D">
            <w:pPr>
              <w:cnfStyle w:val="000000000000" w:firstRow="0" w:lastRow="0" w:firstColumn="0" w:lastColumn="0" w:oddVBand="0" w:evenVBand="0" w:oddHBand="0" w:evenHBand="0" w:firstRowFirstColumn="0" w:firstRowLastColumn="0" w:lastRowFirstColumn="0" w:lastRowLastColumn="0"/>
              <w:rPr>
                <w:ins w:id="547" w:author="Amanda Alexander" w:date="2013-05-16T16:54:00Z"/>
                <w:rFonts w:asciiTheme="majorHAnsi" w:hAnsiTheme="majorHAnsi"/>
                <w:vertAlign w:val="superscript"/>
              </w:rPr>
            </w:pPr>
            <w:ins w:id="548" w:author="Amanda Alexander" w:date="2013-05-16T16:54:00Z">
              <w:r w:rsidRPr="006D3DA6">
                <w:rPr>
                  <w:rFonts w:asciiTheme="majorHAnsi" w:hAnsiTheme="majorHAnsi"/>
                </w:rPr>
                <w:t>&lt;2.2 x 10</w:t>
              </w:r>
              <w:r w:rsidRPr="006D3DA6">
                <w:rPr>
                  <w:rFonts w:asciiTheme="majorHAnsi" w:hAnsiTheme="majorHAnsi"/>
                  <w:vertAlign w:val="superscript"/>
                </w:rPr>
                <w:t>-16</w:t>
              </w:r>
            </w:ins>
          </w:p>
        </w:tc>
      </w:tr>
      <w:tr w:rsidR="00634B4C" w:rsidRPr="006D3DA6" w14:paraId="5AD75534" w14:textId="77777777" w:rsidTr="0065027D">
        <w:trPr>
          <w:cnfStyle w:val="000000100000" w:firstRow="0" w:lastRow="0" w:firstColumn="0" w:lastColumn="0" w:oddVBand="0" w:evenVBand="0" w:oddHBand="1" w:evenHBand="0" w:firstRowFirstColumn="0" w:firstRowLastColumn="0" w:lastRowFirstColumn="0" w:lastRowLastColumn="0"/>
          <w:trHeight w:val="700"/>
          <w:ins w:id="549" w:author="Amanda Alexander" w:date="2013-05-16T16:54:00Z"/>
        </w:trPr>
        <w:tc>
          <w:tcPr>
            <w:cnfStyle w:val="001000000000" w:firstRow="0" w:lastRow="0" w:firstColumn="1" w:lastColumn="0" w:oddVBand="0" w:evenVBand="0" w:oddHBand="0" w:evenHBand="0" w:firstRowFirstColumn="0" w:firstRowLastColumn="0" w:lastRowFirstColumn="0" w:lastRowLastColumn="0"/>
            <w:tcW w:w="1638" w:type="dxa"/>
          </w:tcPr>
          <w:p w14:paraId="426EB2A2" w14:textId="77777777" w:rsidR="00634B4C" w:rsidRPr="006D3DA6" w:rsidRDefault="00634B4C" w:rsidP="0065027D">
            <w:pPr>
              <w:rPr>
                <w:ins w:id="550" w:author="Amanda Alexander" w:date="2013-05-16T16:54:00Z"/>
                <w:rFonts w:asciiTheme="majorHAnsi" w:hAnsiTheme="majorHAnsi"/>
                <w:b w:val="0"/>
              </w:rPr>
            </w:pPr>
            <w:ins w:id="551" w:author="Amanda Alexander" w:date="2013-05-16T16:54:00Z">
              <w:r w:rsidRPr="006D3DA6">
                <w:rPr>
                  <w:rFonts w:asciiTheme="majorHAnsi" w:hAnsiTheme="majorHAnsi"/>
                  <w:b w:val="0"/>
                </w:rPr>
                <w:t>Fitness</w:t>
              </w:r>
            </w:ins>
          </w:p>
        </w:tc>
        <w:tc>
          <w:tcPr>
            <w:tcW w:w="4593" w:type="dxa"/>
          </w:tcPr>
          <w:p w14:paraId="2BC7C466" w14:textId="77777777" w:rsidR="00634B4C" w:rsidRPr="006D3DA6"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52" w:author="Amanda Alexander" w:date="2013-05-16T16:54:00Z"/>
                <w:rFonts w:asciiTheme="majorHAnsi" w:hAnsiTheme="majorHAnsi"/>
              </w:rPr>
            </w:pPr>
            <w:ins w:id="553" w:author="Amanda Alexander" w:date="2013-05-16T16:54:00Z">
              <w:r w:rsidRPr="006D3DA6">
                <w:rPr>
                  <w:rFonts w:asciiTheme="majorHAnsi" w:hAnsiTheme="majorHAnsi"/>
                </w:rPr>
                <w:t>M</w:t>
              </w:r>
              <w:r>
                <w:rPr>
                  <w:rFonts w:asciiTheme="majorHAnsi" w:hAnsiTheme="majorHAnsi"/>
                </w:rPr>
                <w:t>orphological Plasticity (1.1 x 10</w:t>
              </w:r>
              <w:r>
                <w:rPr>
                  <w:rFonts w:asciiTheme="majorHAnsi" w:hAnsiTheme="majorHAnsi"/>
                  <w:vertAlign w:val="superscript"/>
                </w:rPr>
                <w:t>12</w:t>
              </w:r>
              <w:r w:rsidRPr="006D3DA6">
                <w:rPr>
                  <w:rFonts w:asciiTheme="majorHAnsi" w:hAnsiTheme="majorHAnsi"/>
                </w:rPr>
                <w:t>)</w:t>
              </w:r>
            </w:ins>
          </w:p>
          <w:p w14:paraId="29C644D6" w14:textId="77777777" w:rsidR="00634B4C" w:rsidRPr="006D3DA6" w:rsidRDefault="00634B4C" w:rsidP="006502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ns w:id="554" w:author="Amanda Alexander" w:date="2013-05-16T16:54:00Z"/>
                <w:rFonts w:asciiTheme="majorHAnsi" w:hAnsiTheme="majorHAnsi"/>
              </w:rPr>
            </w:pPr>
            <w:ins w:id="555" w:author="Amanda Alexander" w:date="2013-05-16T16:54:00Z">
              <w:r>
                <w:rPr>
                  <w:rFonts w:asciiTheme="majorHAnsi" w:hAnsiTheme="majorHAnsi"/>
                </w:rPr>
                <w:t>Replicative Lifespan</w:t>
              </w:r>
              <w:r w:rsidRPr="006D3DA6">
                <w:rPr>
                  <w:rFonts w:asciiTheme="majorHAnsi" w:hAnsiTheme="majorHAnsi"/>
                </w:rPr>
                <w:t xml:space="preserve"> (0.383)</w:t>
              </w:r>
            </w:ins>
          </w:p>
        </w:tc>
        <w:tc>
          <w:tcPr>
            <w:tcW w:w="1578" w:type="dxa"/>
          </w:tcPr>
          <w:p w14:paraId="364BA008" w14:textId="77777777" w:rsidR="00634B4C" w:rsidRPr="006D3DA6" w:rsidRDefault="00634B4C" w:rsidP="0065027D">
            <w:pPr>
              <w:cnfStyle w:val="000000100000" w:firstRow="0" w:lastRow="0" w:firstColumn="0" w:lastColumn="0" w:oddVBand="0" w:evenVBand="0" w:oddHBand="1" w:evenHBand="0" w:firstRowFirstColumn="0" w:firstRowLastColumn="0" w:lastRowFirstColumn="0" w:lastRowLastColumn="0"/>
              <w:rPr>
                <w:ins w:id="556" w:author="Amanda Alexander" w:date="2013-05-16T16:54:00Z"/>
                <w:rFonts w:asciiTheme="majorHAnsi" w:hAnsiTheme="majorHAnsi"/>
              </w:rPr>
            </w:pPr>
            <w:ins w:id="557" w:author="Amanda Alexander" w:date="2013-05-16T16:54:00Z">
              <w:r w:rsidRPr="006D3DA6">
                <w:rPr>
                  <w:rFonts w:asciiTheme="majorHAnsi" w:hAnsiTheme="majorHAnsi"/>
                </w:rPr>
                <w:t>0.1003</w:t>
              </w:r>
            </w:ins>
          </w:p>
        </w:tc>
        <w:tc>
          <w:tcPr>
            <w:tcW w:w="1664" w:type="dxa"/>
          </w:tcPr>
          <w:p w14:paraId="0E472807" w14:textId="77777777" w:rsidR="00634B4C" w:rsidRPr="006D3DA6" w:rsidRDefault="00634B4C" w:rsidP="0065027D">
            <w:pPr>
              <w:cnfStyle w:val="000000100000" w:firstRow="0" w:lastRow="0" w:firstColumn="0" w:lastColumn="0" w:oddVBand="0" w:evenVBand="0" w:oddHBand="1" w:evenHBand="0" w:firstRowFirstColumn="0" w:firstRowLastColumn="0" w:lastRowFirstColumn="0" w:lastRowLastColumn="0"/>
              <w:rPr>
                <w:ins w:id="558" w:author="Amanda Alexander" w:date="2013-05-16T16:54:00Z"/>
                <w:rFonts w:asciiTheme="majorHAnsi" w:hAnsiTheme="majorHAnsi"/>
                <w:vertAlign w:val="superscript"/>
              </w:rPr>
            </w:pPr>
            <w:ins w:id="559" w:author="Amanda Alexander" w:date="2013-05-16T16:54:00Z">
              <w:r w:rsidRPr="006D3DA6">
                <w:rPr>
                  <w:rFonts w:asciiTheme="majorHAnsi" w:hAnsiTheme="majorHAnsi"/>
                </w:rPr>
                <w:t>7.177 x 10</w:t>
              </w:r>
              <w:r w:rsidRPr="006D3DA6">
                <w:rPr>
                  <w:rFonts w:asciiTheme="majorHAnsi" w:hAnsiTheme="majorHAnsi"/>
                  <w:vertAlign w:val="superscript"/>
                </w:rPr>
                <w:t>-13</w:t>
              </w:r>
            </w:ins>
          </w:p>
        </w:tc>
      </w:tr>
    </w:tbl>
    <w:p w14:paraId="11ECA2BB" w14:textId="77777777" w:rsidR="00634B4C" w:rsidRDefault="00634B4C">
      <w:pPr>
        <w:rPr>
          <w:ins w:id="560" w:author="Amanda Alexander" w:date="2013-05-16T16:53:00Z"/>
        </w:rPr>
      </w:pPr>
      <w:ins w:id="561" w:author="Amanda Alexander" w:date="2013-05-16T16:53:00Z">
        <w:r>
          <w:br w:type="page"/>
        </w:r>
      </w:ins>
    </w:p>
    <w:p w14:paraId="3E2B968F" w14:textId="77777777" w:rsidR="00902BAA" w:rsidRDefault="00460163" w:rsidP="00634B4C">
      <w:pPr>
        <w:spacing w:line="480" w:lineRule="auto"/>
      </w:pPr>
      <w:r>
        <w:t>Figure</w:t>
      </w:r>
      <w:ins w:id="562" w:author="Amanda Alexander" w:date="2013-05-16T16:54:00Z">
        <w:r w:rsidR="00634B4C">
          <w:t xml:space="preserve"> 4</w:t>
        </w:r>
      </w:ins>
      <w:bookmarkStart w:id="563" w:name="_GoBack"/>
      <w:bookmarkEnd w:id="563"/>
      <w:del w:id="564" w:author="Amanda Alexander" w:date="2013-05-16T16:54:00Z">
        <w:r w:rsidR="009278CC" w:rsidDel="00634B4C">
          <w:delText xml:space="preserve">  </w:delText>
        </w:r>
      </w:del>
      <w:r w:rsidR="00BF19CF">
        <w:t>. Results</w:t>
      </w:r>
      <w:r>
        <w:t xml:space="preserve"> </w:t>
      </w:r>
    </w:p>
    <w:p w14:paraId="293BAF63" w14:textId="77777777" w:rsidR="00460163" w:rsidRDefault="00634B4C" w:rsidP="00460163">
      <w:pPr>
        <w:spacing w:line="480" w:lineRule="auto"/>
        <w:jc w:val="center"/>
      </w:pPr>
      <w:r>
        <w:rPr>
          <w:noProof/>
        </w:rPr>
      </w:r>
      <w:r>
        <w:rPr>
          <w:noProof/>
        </w:rPr>
        <w:pict w14:anchorId="60801433">
          <v:group id="Group 3" o:spid="_x0000_s1045" style="width:364.05pt;height:257.3pt;mso-position-horizontal-relative:char;mso-position-vertical-relative:line" coordsize="4623436,32682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">
            <v:shape id="Text Box 59" o:spid="_x0000_s1046" type="#_x0000_t202" style="position:absolute;left:1701527;top:1610533;width:1198116;height:4845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UzUxAAA&#10;ANsAAAAPAAAAZHJzL2Rvd25yZXYueG1sRI9BawIxFITvgv8hPKEXqVmLFLsaRQTBgiJqKR6fm+dm&#10;cfOybFJd/fVGKHgcZuYbZjxtbCkuVPvCsYJ+LwFBnDldcK7gZ794H4LwAVlj6ZgU3MjDdNJujTHV&#10;7spbuuxCLiKEfYoKTAhVKqXPDFn0PVcRR+/kaoshyjqXusZrhNtSfiTJp7RYcFwwWNHcUHbe/VkF&#10;uDHHwt/X5X1+4Nnie7DC3+5KqbdOMxuBCNSEV/i/vdQKvvrw/BJ/gJ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lM1MQAAADbAAAADwAAAAAAAAAAAAAAAACXAgAAZHJzL2Rv&#10;d25yZXYueG1sUEsFBgAAAAAEAAQA9QAAAIgDAAAAAA==&#10;" fillcolor="white [3201]" strokecolor="black [3200]" strokeweight="2pt">
              <v:textbox>
                <w:txbxContent>
                  <w:p w14:paraId="046FCA96"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Fitness</w:t>
                    </w:r>
                  </w:p>
                  <w:p w14:paraId="4FBB8BD9"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(YPE)</w:t>
                    </w:r>
                  </w:p>
                </w:txbxContent>
              </v:textbox>
            </v:shape>
            <v:shape id="Text Box 80" o:spid="_x0000_s1047" type="#_x0000_t202" style="position:absolute;left:3424785;top:1624858;width:1198651;height:4845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9KjxQAA&#10;ANsAAAAPAAAAZHJzL2Rvd25yZXYueG1sRI9Ba8JAFITvBf/D8gQvpdkopdjoGoIgWFBKtRSPz+wz&#10;G8y+Ddmtpv56t1DocZiZb5h53ttGXKjztWMF4yQFQVw6XXOl4HO/epqC8AFZY+OYFPyQh3wxeJhj&#10;pt2VP+iyC5WIEPYZKjAhtJmUvjRk0SeuJY7eyXUWQ5RdJXWH1wi3jZyk6Yu0WHNcMNjS0lB53n1b&#10;BfhujrW/bZvb8sDF6u15g1+PG6VGw76YgQjUh//wX3utFbxO4PdL/AF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b0qPFAAAA2wAAAA8AAAAAAAAAAAAAAAAAlwIAAGRycy9k&#10;b3ducmV2LnhtbFBLBQYAAAAABAAEAPUAAACJAwAAAAA=&#10;" fillcolor="white [3201]" strokecolor="black [3200]" strokeweight="2pt">
              <v:textbox>
                <w:txbxContent>
                  <w:p w14:paraId="7A49EE9A"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Morphological Plasticity</w:t>
                    </w:r>
                  </w:p>
                </w:txbxContent>
              </v:textbox>
            </v:shape>
            <v:shape id="Text Box 81" o:spid="_x0000_s1048" type="#_x0000_t202" style="position:absolute;top:2783772;width:1198651;height:4845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13c4xAAA&#10;ANsAAAAPAAAAZHJzL2Rvd25yZXYueG1sRI9BawIxFITvgv8hPMGL1GxrkboaRQShBYuopXh8bp6b&#10;xc3Lsom6+uubguBxmJlvmMmssaW4UO0Lxwpe+wkI4szpgnMFP7vlywcIH5A1lo5JwY08zKbt1gRT&#10;7a68ocs25CJC2KeowIRQpVL6zJBF33cVcfSOrrYYoqxzqWu8Rrgt5VuSDKXFguOCwYoWhrLT9mwV&#10;4NocCn//Lu+LPc+XX+8r/O2tlOp2mvkYRKAmPMOP9qdWMBrA/5f4A+T0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9d3OMQAAADbAAAADwAAAAAAAAAAAAAAAACXAgAAZHJzL2Rv&#10;d25yZXYueG1sUEsFBgAAAAAEAAQA9QAAAIgDAAAAAA==&#10;" fillcolor="white [3201]" strokecolor="black [3200]" strokeweight="2pt">
              <v:textbox>
                <w:txbxContent>
                  <w:p w14:paraId="7DD35AF1"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Evolutionary Distance</w:t>
                    </w:r>
                  </w:p>
                </w:txbxContent>
              </v:textbox>
            </v:shape>
            <v:shape id="Text Box 82" o:spid="_x0000_s1049" type="#_x0000_t202" style="position:absolute;top:1610533;width:1198651;height:4845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u9MxgAA&#10;ANsAAAAPAAAAZHJzL2Rvd25yZXYueG1sRI/dasJAFITvhb7Dcgq9Ed1UQtHoKiEgWLAUf5BenmaP&#10;2dDs2ZDdaurTdwsFL4eZ+YZZrHrbiAt1vnas4HmcgCAuna65UnA8rEdTED4ga2wck4If8rBaPgwW&#10;mGl35R1d9qESEcI+QwUmhDaT0peGLPqxa4mjd3adxRBlV0nd4TXCbSMnSfIiLdYcFwy2VBgqv/bf&#10;VgG+m8/a396aW/HB+fo13eJpuFXq6bHP5yAC9eEe/m9vtIJZCn9f4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Pu9MxgAAANsAAAAPAAAAAAAAAAAAAAAAAJcCAABkcnMv&#10;ZG93bnJldi54bWxQSwUGAAAAAAQABAD1AAAAigMAAAAA&#10;" fillcolor="white [3201]" strokecolor="black [3200]" strokeweight="2pt">
              <v:textbox>
                <w:txbxContent>
                  <w:p w14:paraId="42C6C466"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Genetic Interactions</w:t>
                    </w:r>
                  </w:p>
                </w:txbxContent>
              </v:textbox>
            </v:shape>
            <v:shape id="Text Box 83" o:spid="_x0000_s1050" type="#_x0000_t202" style="position:absolute;left:1701733;top:2783754;width:1199187;height:4845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krXxAAA&#10;ANsAAAAPAAAAZHJzL2Rvd25yZXYueG1sRI9BawIxFITvgv8hPMGL1GyLlboaRQShBYuopXh8bp6b&#10;xc3Lsom6+uubguBxmJlvmMmssaW4UO0Lxwpe+wkI4szpgnMFP7vlywcIH5A1lo5JwY08zKbt1gRT&#10;7a68ocs25CJC2KeowIRQpVL6zJBF33cVcfSOrrYYoqxzqWu8Rrgt5VuSDKXFguOCwYoWhrLT9mwV&#10;4NocCn//Lu+LPc+XX4MV/vZWSnU7zXwMIlATnuFH+1MrGL3D/5f4A+T0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JK18QAAADbAAAADwAAAAAAAAAAAAAAAACXAgAAZHJzL2Rv&#10;d25yZXYueG1sUEsFBgAAAAAEAAQA9QAAAIgDAAAAAA==&#10;" fillcolor="white [3201]" strokecolor="black [3200]" strokeweight="2pt">
              <v:textbox>
                <w:txbxContent>
                  <w:p w14:paraId="0AB8BB0C"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Protein Interactions</w:t>
                    </w:r>
                  </w:p>
                </w:txbxContent>
              </v:textbox>
            </v:shape>
            <v:shape id="Text Box 84" o:spid="_x0000_s1051" type="#_x0000_t202" style="position:absolute;left:1701527;top:469953;width:1198116;height:4845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NSgxAAA&#10;ANsAAAAPAAAAZHJzL2Rvd25yZXYueG1sRI9BawIxFITvgv8hPMGLaNYioqtRRBAqKKUq0uPr5rlZ&#10;3Lwsm6irv74pFHocZuYbZr5sbCnuVPvCsYLhIAFBnDldcK7gdNz0JyB8QNZYOiYFT/KwXLRbc0y1&#10;e/An3Q8hFxHCPkUFJoQqldJnhiz6gauIo3dxtcUQZZ1LXeMjwm0p35JkLC0WHBcMVrQ2lF0PN6sA&#10;P8x34V/78rX+4tVmO9rhubdTqttpVjMQgZrwH/5rv2sF0zH8fok/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DUoMQAAADbAAAADwAAAAAAAAAAAAAAAACXAgAAZHJzL2Rv&#10;d25yZXYueG1sUEsFBgAAAAAEAAQA9QAAAIgDAAAAAA==&#10;" fillcolor="white [3201]" strokecolor="black [3200]" strokeweight="2pt">
              <v:textbox>
                <w:txbxContent>
                  <w:p w14:paraId="6947EF32" w14:textId="77777777" w:rsidR="00C053D8" w:rsidRDefault="00C053D8" w:rsidP="007100D0">
                    <w:pPr>
                      <w:pStyle w:val="NormalWeb"/>
                      <w:spacing w:before="0" w:beforeAutospacing="0" w:after="0" w:afterAutospacing="0"/>
                      <w:jc w:val="center"/>
                    </w:pPr>
                    <w:r>
                      <w:rPr>
                        <w:rFonts w:asciiTheme="minorHAnsi" w:eastAsia="ＭＳ 明朝" w:hAnsi="Cambria"/>
                        <w:color w:val="000000"/>
                        <w:kern w:val="24"/>
                        <w:sz w:val="24"/>
                        <w:szCs w:val="24"/>
                      </w:rPr>
                      <w:t>Replicative Lifespan</w:t>
                    </w:r>
                  </w:p>
                </w:txbxContent>
              </v:textbox>
            </v:shape>
            <v:shape id="Straight Arrow Connector 97" o:spid="_x0000_s1052" type="#_x0000_t32" style="position:absolute;left:2899643;top:1852784;width:525142;height:1432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AMg8IAAADbAAAADwAAAGRycy9kb3ducmV2LnhtbESPX2sCMRDE3wt+h7AF32quRaq9GkUs&#10;BZ/qn7bvy2V7F7zsHkmq57c3guDjMDO/YWaL3rfqSCE6YQPPowIUcSXWcW3g5/vzaQoqJmSLrTAZ&#10;OFOExXzwMMPSyol3dNynWmUIxxINNCl1pdaxashjHElHnL0/CR5TlqHWNuApw32rX4riVXt0nBca&#10;7GjVUHXY/3sD7YdbL1343XyNi+1EDiIb6cSY4WO/fAeVqE/38K29tgbeJnD9kn+An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gAMg8IAAADbAAAADwAAAAAAAAAAAAAA&#10;AAChAgAAZHJzL2Rvd25yZXYueG1sUEsFBgAAAAAEAAQA+QAAAJADAAAAAA==&#10;" strokecolor="#4f81bd [3204]" strokeweight="2pt">
              <v:stroke startarrow="open" endarrow="open"/>
              <v:shadow on="t" opacity="24903f" origin=",.5" offset="0,20000emu"/>
            </v:shape>
            <v:shape id="Straight Arrow Connector 98" o:spid="_x0000_s1053" type="#_x0000_t32" style="position:absolute;left:1198651;top:1852784;width:5028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5+Y8b4AAADbAAAADwAAAGRycy9kb3ducmV2LnhtbERPTWsCMRC9F/ofwhS81WxFat0aRSqC&#10;p2ptvQ+b6W5wM7MkUdd/bw6Cx8f7ni1636ozheiEDbwNC1DElVjHtYG/3/XrB6iYkC22wmTgShEW&#10;8+enGZZWLvxD532qVQ7hWKKBJqWu1DpWDXmMQ+mIM/cvwWPKMNTaBrzkcN/qUVG8a4+Oc0ODHX01&#10;VB33J2+gXbnN0oXD9ntc7CZyFNlKJ8YMXvrlJ6hEfXqI7+6NNTDNY/OX/AP0/A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fn5jxvgAAANsAAAAPAAAAAAAAAAAAAAAAAKEC&#10;AABkcnMvZG93bnJldi54bWxQSwUGAAAAAAQABAD5AAAAjAMAAAAA&#10;" strokecolor="#4f81bd [3204]" strokeweight="2pt">
              <v:stroke startarrow="open" endarrow="open"/>
              <v:shadow on="t" opacity="24903f" origin=",.5" offset="0,20000emu"/>
            </v:shape>
            <v:shape id="Straight Arrow Connector 99" o:spid="_x0000_s1054" type="#_x0000_t32" style="position:absolute;left:1198651;top:3026005;width:503082;height:1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82rsMAAADbAAAADwAAAGRycy9kb3ducmV2LnhtbESPQWsCMRSE74L/ITyhN81aaNGtUYpQ&#10;Kt7UBa/PzesmdPOyblI37a83hUKPw8x8w6w2ybXiRn2wnhXMZwUI4tpry42C6vQ2XYAIEVlj65kU&#10;fFOAzXo8WmGp/cAHuh1jIzKEQ4kKTIxdKWWoDTkMM98RZ+/D9w5jln0jdY9DhrtWPhbFs3RoOS8Y&#10;7GhrqP48fjkFxeX8lIb9ZY/2x26b98pc/S4p9TBJry8gIqX4H/5r77SC5RJ+v+QfIN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cPNq7DAAAA2wAAAA8AAAAAAAAAAAAA&#10;AAAAoQIAAGRycy9kb3ducmV2LnhtbFBLBQYAAAAABAAEAPkAAACRAwAAAAA=&#10;" strokecolor="#4f81bd [3204]" strokeweight="2pt">
              <v:stroke startarrow="open" endarrow="open"/>
              <v:shadow on="t" opacity="24903f" origin=",.5" offset="0,20000emu"/>
            </v:shape>
            <v:shape id="Straight Arrow Connector 100" o:spid="_x0000_s1055" type="#_x0000_t32" style="position:absolute;left:2900920;top:2109360;width:1123191;height:916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6P5cMAAADcAAAADwAAAGRycy9kb3ducmV2LnhtbESPQUsDMRCF70L/Q5iCN5soKLI2LVIo&#10;lt6sBa/TzbgJbibbTexGf71zELzN8N68981yXWOvLjTmkNjC7cKAIm6TC9xZOL5tbx5B5YLssE9M&#10;Fr4pw3o1u1pi49LEr3Q5lE5JCOcGLfhShkbr3HqKmBdpIBbtI40Ri6xjp92Ik4THXt8Z86AjBpYG&#10;jwNtPLWfh69owZze7+u0P+0x/IRN93L057Sr1l7P6/MTqEK1/Jv/rndO8I3gyzMygV7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lOj+XDAAAA3AAAAA8AAAAAAAAAAAAA&#10;AAAAoQIAAGRycy9kb3ducmV2LnhtbFBLBQYAAAAABAAEAPkAAACRAwAAAAA=&#10;" strokecolor="#4f81bd [3204]" strokeweight="2pt">
              <v:stroke startarrow="open" endarrow="open"/>
              <v:shadow on="t" opacity="24903f" origin=",.5" offset="0,20000emu"/>
            </v:shape>
            <v:shape id="Straight Arrow Connector 101" o:spid="_x0000_s1056" type="#_x0000_t32" style="position:absolute;left:2899643;top:712204;width:1124468;height:912654;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5ZZsAAAADcAAAADwAAAGRycy9kb3ducmV2LnhtbERPTWsCMRC9F/ofwhR6q4ml2LI1irQU&#10;PKnV9j5sprvBzcySpLr+eyMI3ubxPmc6H0KnDhSTF7YwHhlQxLU4z42Fn93X0xuolJEddsJk4UQJ&#10;5rP7uylWTo78TYdtblQJ4VShhTbnvtI61S0FTCPpiQv3JzFgLjA22kU8lvDQ6WdjJjqg59LQYk8f&#10;LdX77X+w0H365cLH3/XqxWxeZS+yll6sfXwYFu+gMg35Jr66l67MN2O4PFMu0LMz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1OWWbAAAAA3AAAAA8AAAAAAAAAAAAAAAAA&#10;oQIAAGRycy9kb3ducmV2LnhtbFBLBQYAAAAABAAEAPkAAACOAwAAAAA=&#10;" strokecolor="#4f81bd [3204]" strokeweight="2pt">
              <v:stroke startarrow="open" endarrow="open"/>
              <v:shadow on="t" opacity="24903f" origin=",.5" offset="0,20000emu"/>
            </v:shape>
            <v:shape id="Straight Arrow Connector 102" o:spid="_x0000_s1057" type="#_x0000_t32" style="position:absolute;left:2300585;top:2095035;width:742;height:68871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zHEcAAAADcAAAADwAAAGRycy9kb3ducmV2LnhtbERPTUsDMRC9C/6HMII3m1hEZW1ailLo&#10;qdWt3ofNuBu6mVmStN3+e1MoeJvH+5zZYgy9OlJMXtjC48SAIm7EeW4tfO9WD6+gUkZ22AuThTMl&#10;WMxvb2ZYOTnxFx3r3KoSwqlCC13OQ6V1ajoKmCYyEBfuV2LAXGBstYt4KuGh11NjnnVAz6Whw4He&#10;O2r29SFY6D/8eunjz3bzZD5fZC+ylUGsvb8bl2+gMo35X3x1r12Zb6ZweaZcoO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cxxHAAAAA3AAAAA8AAAAAAAAAAAAAAAAA&#10;oQIAAGRycy9kb3ducmV2LnhtbFBLBQYAAAAABAAEAPkAAACOAwAAAAA=&#10;" strokecolor="#4f81bd [3204]" strokeweight="2pt">
              <v:stroke startarrow="open" endarrow="open"/>
              <v:shadow on="t" opacity="24903f" origin=",.5" offset="0,20000emu"/>
            </v:shape>
            <v:shape id="Freeform 103" o:spid="_x0000_s1058" style="position:absolute;left:554767;width:3495899;height:1610566;visibility:visible;v-text-anchor:middle" coordsize="3495899,217361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WdKwwAA&#10;ANwAAAAPAAAAZHJzL2Rvd25yZXYueG1sRE9Na8JAEL0X+h+WKXirGxW1pG5CKYilXtRKobdpdswG&#10;s7Mxu2r8964geJvH+5xZ3tlanKj1lWMFg34CgrhwuuJSwfZn/voGwgdkjbVjUnAhD3n2/DTDVLsz&#10;r+m0CaWIIexTVGBCaFIpfWHIou+7hjhyO9daDBG2pdQtnmO4reUwSSbSYsWxwWBDn4aK/eZoFTTl&#10;3wHZLqaVWSy/x/P/3+1qMFSq99J9vIMI1IWH+O7+0nF+MoLbM/E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tWdKwwAAANwAAAAPAAAAAAAAAAAAAAAAAJcCAABkcnMvZG93&#10;bnJldi54bWxQSwUGAAAAAAQABAD1AAAAhwMAAAAA&#10;" adj="-11796480,,5400" path="" filled="f" strokecolor="#4f81bd [3204]" strokeweight="2pt">
              <v:stroke joinstyle="miter"/>
              <v:shadow on="t" opacity="24903f" origin=",.5" offset="0,20000emu"/>
              <v:formulas/>
              <v:path arrowok="t" o:connecttype="custom" o:connectlocs="0,1600864;1662843,2;3495899,1610566" o:connectangles="0,0,0" textboxrect="0,0,3495899,2173612"/>
              <v:textbox>
                <w:txbxContent>
                  <w:p w14:paraId="0F5435AC" w14:textId="77777777" w:rsidR="00C053D8" w:rsidRDefault="00C053D8" w:rsidP="007100D0">
                    <w:pPr>
                      <w:pStyle w:val="NormalWeb"/>
                      <w:spacing w:before="0" w:beforeAutospacing="0" w:after="0" w:afterAutospacing="0"/>
                    </w:pPr>
                    <w:r>
                      <w:rPr>
                        <w:rFonts w:ascii="Times New Roman" w:eastAsia="Times New Roman" w:hAnsi="Times New Roman"/>
                        <w:color w:val="000000" w:themeColor="text1"/>
                        <w:kern w:val="24"/>
                        <w:sz w:val="24"/>
                        <w:szCs w:val="24"/>
                      </w:rPr>
                      <w:t> </w:t>
                    </w:r>
                  </w:p>
                </w:txbxContent>
              </v:textbox>
            </v:shape>
            <w10:wrap type="none"/>
            <w10:anchorlock/>
          </v:group>
        </w:pict>
      </w:r>
    </w:p>
    <w:p w14:paraId="71C42EB8" w14:textId="77777777" w:rsidR="00DF4B58" w:rsidRDefault="00DF4B58" w:rsidP="00460163">
      <w:pPr>
        <w:spacing w:line="480" w:lineRule="auto"/>
        <w:jc w:val="center"/>
      </w:pPr>
    </w:p>
    <w:p w14:paraId="0E414D2C" w14:textId="77777777" w:rsidR="009D3EFB" w:rsidRDefault="009D3EFB" w:rsidP="00460163">
      <w:pPr>
        <w:spacing w:line="480" w:lineRule="auto"/>
        <w:jc w:val="center"/>
        <w:rPr>
          <w:ins w:id="565" w:author="Hong Qin" w:date="2013-04-25T06:31:00Z"/>
        </w:rPr>
      </w:pPr>
    </w:p>
    <w:p w14:paraId="7A3A3C11" w14:textId="77777777" w:rsidR="002E5B6A" w:rsidRDefault="002E5B6A" w:rsidP="00B26EC4">
      <w:pPr>
        <w:spacing w:line="480" w:lineRule="auto"/>
        <w:jc w:val="center"/>
      </w:pPr>
    </w:p>
    <w:p w14:paraId="271F4306" w14:textId="77777777" w:rsidR="002E5B6A" w:rsidDel="00224D80" w:rsidRDefault="002E5B6A">
      <w:pPr>
        <w:spacing w:line="480" w:lineRule="auto"/>
        <w:rPr>
          <w:del w:id="566" w:author="hong qin" w:date="2013-04-29T10:39:00Z"/>
        </w:rPr>
        <w:pPrChange w:id="567" w:author="hong qin" w:date="2013-04-29T10:39:00Z">
          <w:pPr>
            <w:spacing w:line="480" w:lineRule="auto"/>
            <w:jc w:val="center"/>
          </w:pPr>
        </w:pPrChange>
      </w:pPr>
    </w:p>
    <w:p w14:paraId="755B17EA" w14:textId="77777777" w:rsidR="002E5B6A" w:rsidDel="00224D80" w:rsidRDefault="002E5B6A">
      <w:pPr>
        <w:ind w:left="720" w:hanging="720"/>
        <w:rPr>
          <w:del w:id="568" w:author="hong qin" w:date="2013-04-29T10:39:00Z"/>
          <w:noProof/>
        </w:rPr>
        <w:pPrChange w:id="569" w:author="hong qin" w:date="2013-04-29T10:39:00Z">
          <w:pPr>
            <w:ind w:left="720" w:hanging="720"/>
            <w:jc w:val="center"/>
          </w:pPr>
        </w:pPrChange>
      </w:pPr>
      <w:del w:id="570" w:author="hong qin" w:date="2013-04-29T10:39:00Z">
        <w:r w:rsidDel="00224D80">
          <w:fldChar w:fldCharType="begin"/>
        </w:r>
        <w:r w:rsidDel="00224D80">
          <w:delInstrText xml:space="preserve"> ADDIN EN.REFLIST </w:delInstrText>
        </w:r>
        <w:r w:rsidDel="00224D80">
          <w:fldChar w:fldCharType="separate"/>
        </w:r>
        <w:bookmarkStart w:id="571" w:name="_ENREF_1"/>
        <w:r w:rsidDel="00224D80">
          <w:rPr>
            <w:noProof/>
          </w:rPr>
          <w:delText>1.</w:delText>
        </w:r>
        <w:r w:rsidDel="00224D80">
          <w:rPr>
            <w:noProof/>
          </w:rPr>
          <w:tab/>
          <w:delText xml:space="preserve">Kaeberlein, M. and B.K. Kennedy, </w:delText>
        </w:r>
        <w:r w:rsidRPr="002E5B6A" w:rsidDel="00224D80">
          <w:rPr>
            <w:i/>
            <w:noProof/>
          </w:rPr>
          <w:delText>Hot topics in aging research: protein translation and TOR signaling, 2010.</w:delText>
        </w:r>
        <w:r w:rsidDel="00224D80">
          <w:rPr>
            <w:noProof/>
          </w:rPr>
          <w:delText xml:space="preserve"> Aging Cell, 2010. </w:delText>
        </w:r>
        <w:r w:rsidRPr="002E5B6A" w:rsidDel="00224D80">
          <w:rPr>
            <w:b/>
            <w:noProof/>
          </w:rPr>
          <w:delText>10</w:delText>
        </w:r>
        <w:r w:rsidDel="00224D80">
          <w:rPr>
            <w:noProof/>
          </w:rPr>
          <w:delText>(2): p. 185-90.</w:delText>
        </w:r>
        <w:bookmarkEnd w:id="571"/>
      </w:del>
    </w:p>
    <w:p w14:paraId="42B16AF0" w14:textId="77777777" w:rsidR="002E5B6A" w:rsidDel="00224D80" w:rsidRDefault="002E5B6A">
      <w:pPr>
        <w:ind w:left="720" w:hanging="720"/>
        <w:rPr>
          <w:del w:id="572" w:author="hong qin" w:date="2013-04-29T10:39:00Z"/>
          <w:noProof/>
        </w:rPr>
        <w:pPrChange w:id="573" w:author="hong qin" w:date="2013-04-29T10:39:00Z">
          <w:pPr>
            <w:ind w:left="720" w:hanging="720"/>
            <w:jc w:val="center"/>
          </w:pPr>
        </w:pPrChange>
      </w:pPr>
      <w:bookmarkStart w:id="574" w:name="_ENREF_2"/>
      <w:del w:id="575" w:author="hong qin" w:date="2013-04-29T10:39:00Z">
        <w:r w:rsidDel="00224D80">
          <w:rPr>
            <w:noProof/>
          </w:rPr>
          <w:delText>2.</w:delText>
        </w:r>
        <w:r w:rsidDel="00224D80">
          <w:rPr>
            <w:noProof/>
          </w:rPr>
          <w:tab/>
          <w:delText xml:space="preserve">Kaeberlein, M., </w:delText>
        </w:r>
        <w:r w:rsidRPr="002E5B6A" w:rsidDel="00224D80">
          <w:rPr>
            <w:i/>
            <w:noProof/>
          </w:rPr>
          <w:delText>Resveratrol and rapamycin: are they anti-aging drugs?</w:delText>
        </w:r>
        <w:r w:rsidDel="00224D80">
          <w:rPr>
            <w:noProof/>
          </w:rPr>
          <w:delText xml:space="preserve"> Bioessays, 2010. </w:delText>
        </w:r>
        <w:r w:rsidRPr="002E5B6A" w:rsidDel="00224D80">
          <w:rPr>
            <w:b/>
            <w:noProof/>
          </w:rPr>
          <w:delText>32</w:delText>
        </w:r>
        <w:r w:rsidDel="00224D80">
          <w:rPr>
            <w:noProof/>
          </w:rPr>
          <w:delText>(2): p. 96-9.</w:delText>
        </w:r>
        <w:bookmarkEnd w:id="574"/>
      </w:del>
    </w:p>
    <w:p w14:paraId="2B6047A4" w14:textId="77777777" w:rsidR="002E5B6A" w:rsidDel="00224D80" w:rsidRDefault="002E5B6A">
      <w:pPr>
        <w:ind w:left="720" w:hanging="720"/>
        <w:rPr>
          <w:del w:id="576" w:author="hong qin" w:date="2013-04-29T10:39:00Z"/>
          <w:noProof/>
        </w:rPr>
        <w:pPrChange w:id="577" w:author="hong qin" w:date="2013-04-29T10:39:00Z">
          <w:pPr>
            <w:ind w:left="720" w:hanging="720"/>
            <w:jc w:val="center"/>
          </w:pPr>
        </w:pPrChange>
      </w:pPr>
      <w:bookmarkStart w:id="578" w:name="_ENREF_3"/>
      <w:del w:id="579" w:author="hong qin" w:date="2013-04-29T10:39:00Z">
        <w:r w:rsidDel="00224D80">
          <w:rPr>
            <w:noProof/>
          </w:rPr>
          <w:delText>3.</w:delText>
        </w:r>
        <w:r w:rsidDel="00224D80">
          <w:rPr>
            <w:noProof/>
          </w:rPr>
          <w:tab/>
          <w:delText xml:space="preserve">Kaeberlein, M., </w:delText>
        </w:r>
        <w:r w:rsidRPr="002E5B6A" w:rsidDel="00224D80">
          <w:rPr>
            <w:i/>
            <w:noProof/>
          </w:rPr>
          <w:delText>Lessons on longevity from budding yeast.</w:delText>
        </w:r>
        <w:r w:rsidDel="00224D80">
          <w:rPr>
            <w:noProof/>
          </w:rPr>
          <w:delText xml:space="preserve"> Nature, 2010. </w:delText>
        </w:r>
        <w:r w:rsidRPr="002E5B6A" w:rsidDel="00224D80">
          <w:rPr>
            <w:b/>
            <w:noProof/>
          </w:rPr>
          <w:delText>464</w:delText>
        </w:r>
        <w:r w:rsidDel="00224D80">
          <w:rPr>
            <w:noProof/>
          </w:rPr>
          <w:delText>(7288): p. 513-9.</w:delText>
        </w:r>
        <w:bookmarkEnd w:id="578"/>
      </w:del>
    </w:p>
    <w:p w14:paraId="27A918E0" w14:textId="77777777" w:rsidR="002E5B6A" w:rsidDel="00224D80" w:rsidRDefault="002E5B6A">
      <w:pPr>
        <w:ind w:left="720" w:hanging="720"/>
        <w:rPr>
          <w:del w:id="580" w:author="hong qin" w:date="2013-04-29T10:39:00Z"/>
          <w:noProof/>
        </w:rPr>
        <w:pPrChange w:id="581" w:author="hong qin" w:date="2013-04-29T10:39:00Z">
          <w:pPr>
            <w:ind w:left="720" w:hanging="720"/>
            <w:jc w:val="center"/>
          </w:pPr>
        </w:pPrChange>
      </w:pPr>
      <w:bookmarkStart w:id="582" w:name="_ENREF_4"/>
      <w:del w:id="583" w:author="hong qin" w:date="2013-04-29T10:39:00Z">
        <w:r w:rsidDel="00224D80">
          <w:rPr>
            <w:noProof/>
          </w:rPr>
          <w:delText>4.</w:delText>
        </w:r>
        <w:r w:rsidDel="00224D80">
          <w:rPr>
            <w:noProof/>
          </w:rPr>
          <w:tab/>
          <w:delText xml:space="preserve">Johnson, F.B., D.A. Sinclair, and L. Guarente, </w:delText>
        </w:r>
        <w:r w:rsidRPr="002E5B6A" w:rsidDel="00224D80">
          <w:rPr>
            <w:i/>
            <w:noProof/>
          </w:rPr>
          <w:delText>Molecular biology of aging.</w:delText>
        </w:r>
        <w:r w:rsidDel="00224D80">
          <w:rPr>
            <w:noProof/>
          </w:rPr>
          <w:delText xml:space="preserve"> Cell, 1999. </w:delText>
        </w:r>
        <w:r w:rsidRPr="002E5B6A" w:rsidDel="00224D80">
          <w:rPr>
            <w:b/>
            <w:noProof/>
          </w:rPr>
          <w:delText>96</w:delText>
        </w:r>
        <w:r w:rsidDel="00224D80">
          <w:rPr>
            <w:noProof/>
          </w:rPr>
          <w:delText>(2): p. 291-302.</w:delText>
        </w:r>
        <w:bookmarkEnd w:id="582"/>
      </w:del>
    </w:p>
    <w:p w14:paraId="1D2C08FE" w14:textId="77777777" w:rsidR="002E5B6A" w:rsidDel="00224D80" w:rsidRDefault="002E5B6A">
      <w:pPr>
        <w:ind w:left="720" w:hanging="720"/>
        <w:rPr>
          <w:del w:id="584" w:author="hong qin" w:date="2013-04-29T10:39:00Z"/>
          <w:noProof/>
        </w:rPr>
        <w:pPrChange w:id="585" w:author="hong qin" w:date="2013-04-29T10:39:00Z">
          <w:pPr>
            <w:ind w:left="720" w:hanging="720"/>
            <w:jc w:val="center"/>
          </w:pPr>
        </w:pPrChange>
      </w:pPr>
      <w:bookmarkStart w:id="586" w:name="_ENREF_5"/>
      <w:del w:id="587" w:author="hong qin" w:date="2013-04-29T10:39:00Z">
        <w:r w:rsidDel="00224D80">
          <w:rPr>
            <w:noProof/>
          </w:rPr>
          <w:delText>5.</w:delText>
        </w:r>
        <w:r w:rsidDel="00224D80">
          <w:rPr>
            <w:noProof/>
          </w:rPr>
          <w:tab/>
          <w:delText xml:space="preserve">Mortimer, R.K. and J.R. Johnston, </w:delText>
        </w:r>
        <w:r w:rsidRPr="002E5B6A" w:rsidDel="00224D80">
          <w:rPr>
            <w:i/>
            <w:noProof/>
          </w:rPr>
          <w:delText>Life span of individual yeast cells.</w:delText>
        </w:r>
        <w:r w:rsidDel="00224D80">
          <w:rPr>
            <w:noProof/>
          </w:rPr>
          <w:delText xml:space="preserve"> Nature, 1959. </w:delText>
        </w:r>
        <w:r w:rsidRPr="002E5B6A" w:rsidDel="00224D80">
          <w:rPr>
            <w:b/>
            <w:noProof/>
          </w:rPr>
          <w:delText>183</w:delText>
        </w:r>
        <w:r w:rsidDel="00224D80">
          <w:rPr>
            <w:noProof/>
          </w:rPr>
          <w:delText>(4677): p. 1751-2.</w:delText>
        </w:r>
        <w:bookmarkEnd w:id="586"/>
      </w:del>
    </w:p>
    <w:p w14:paraId="3D61B3EB" w14:textId="77777777" w:rsidR="002E5B6A" w:rsidDel="00224D80" w:rsidRDefault="002E5B6A">
      <w:pPr>
        <w:ind w:left="720" w:hanging="720"/>
        <w:rPr>
          <w:del w:id="588" w:author="hong qin" w:date="2013-04-29T10:39:00Z"/>
          <w:noProof/>
        </w:rPr>
        <w:pPrChange w:id="589" w:author="hong qin" w:date="2013-04-29T10:39:00Z">
          <w:pPr>
            <w:ind w:left="720" w:hanging="720"/>
            <w:jc w:val="center"/>
          </w:pPr>
        </w:pPrChange>
      </w:pPr>
      <w:bookmarkStart w:id="590" w:name="_ENREF_6"/>
      <w:del w:id="591" w:author="hong qin" w:date="2013-04-29T10:39:00Z">
        <w:r w:rsidDel="00224D80">
          <w:rPr>
            <w:noProof/>
          </w:rPr>
          <w:delText>6.</w:delText>
        </w:r>
        <w:r w:rsidDel="00224D80">
          <w:rPr>
            <w:noProof/>
          </w:rPr>
          <w:tab/>
          <w:delText xml:space="preserve">Kennedy, B.K., N.R. Austriaco, Jr., and L. Guarente, </w:delText>
        </w:r>
        <w:r w:rsidRPr="002E5B6A" w:rsidDel="00224D80">
          <w:rPr>
            <w:i/>
            <w:noProof/>
          </w:rPr>
          <w:delText>Daughter cells of Saccharomyces cerevisiae from old mothers display a reduced life span.</w:delText>
        </w:r>
        <w:r w:rsidDel="00224D80">
          <w:rPr>
            <w:noProof/>
          </w:rPr>
          <w:delText xml:space="preserve"> J Cell Biol, 1994. </w:delText>
        </w:r>
        <w:r w:rsidRPr="002E5B6A" w:rsidDel="00224D80">
          <w:rPr>
            <w:b/>
            <w:noProof/>
          </w:rPr>
          <w:delText>127</w:delText>
        </w:r>
        <w:r w:rsidDel="00224D80">
          <w:rPr>
            <w:noProof/>
          </w:rPr>
          <w:delText>(6 Pt 2): p. 1985-93.</w:delText>
        </w:r>
        <w:bookmarkEnd w:id="590"/>
      </w:del>
    </w:p>
    <w:p w14:paraId="68400853" w14:textId="77777777" w:rsidR="002E5B6A" w:rsidDel="00224D80" w:rsidRDefault="002E5B6A">
      <w:pPr>
        <w:ind w:left="720" w:hanging="720"/>
        <w:rPr>
          <w:del w:id="592" w:author="hong qin" w:date="2013-04-29T10:39:00Z"/>
          <w:noProof/>
        </w:rPr>
        <w:pPrChange w:id="593" w:author="hong qin" w:date="2013-04-29T10:39:00Z">
          <w:pPr>
            <w:ind w:left="720" w:hanging="720"/>
            <w:jc w:val="center"/>
          </w:pPr>
        </w:pPrChange>
      </w:pPr>
      <w:bookmarkStart w:id="594" w:name="_ENREF_7"/>
      <w:del w:id="595" w:author="hong qin" w:date="2013-04-29T10:39:00Z">
        <w:r w:rsidDel="00224D80">
          <w:rPr>
            <w:noProof/>
          </w:rPr>
          <w:delText>7.</w:delText>
        </w:r>
        <w:r w:rsidDel="00224D80">
          <w:rPr>
            <w:noProof/>
          </w:rPr>
          <w:tab/>
          <w:delText xml:space="preserve">Sinclair, D.A. and L. Guarente, </w:delText>
        </w:r>
        <w:r w:rsidRPr="002E5B6A" w:rsidDel="00224D80">
          <w:rPr>
            <w:i/>
            <w:noProof/>
          </w:rPr>
          <w:delText>Extrachromosomal rDNA circles--a cause of aging in yeast.</w:delText>
        </w:r>
        <w:r w:rsidDel="00224D80">
          <w:rPr>
            <w:noProof/>
          </w:rPr>
          <w:delText xml:space="preserve"> Cell, 1997. </w:delText>
        </w:r>
        <w:r w:rsidRPr="002E5B6A" w:rsidDel="00224D80">
          <w:rPr>
            <w:b/>
            <w:noProof/>
          </w:rPr>
          <w:delText>91</w:delText>
        </w:r>
        <w:r w:rsidDel="00224D80">
          <w:rPr>
            <w:noProof/>
          </w:rPr>
          <w:delText>(7): p. 1033-42.</w:delText>
        </w:r>
        <w:bookmarkEnd w:id="594"/>
      </w:del>
    </w:p>
    <w:p w14:paraId="7B8C3CB4" w14:textId="77777777" w:rsidR="002E5B6A" w:rsidDel="00224D80" w:rsidRDefault="002E5B6A">
      <w:pPr>
        <w:ind w:left="720" w:hanging="720"/>
        <w:rPr>
          <w:del w:id="596" w:author="hong qin" w:date="2013-04-29T10:39:00Z"/>
          <w:noProof/>
        </w:rPr>
        <w:pPrChange w:id="597" w:author="hong qin" w:date="2013-04-29T10:39:00Z">
          <w:pPr>
            <w:ind w:left="720" w:hanging="720"/>
            <w:jc w:val="center"/>
          </w:pPr>
        </w:pPrChange>
      </w:pPr>
      <w:bookmarkStart w:id="598" w:name="_ENREF_8"/>
      <w:del w:id="599" w:author="hong qin" w:date="2013-04-29T10:39:00Z">
        <w:r w:rsidDel="00224D80">
          <w:rPr>
            <w:noProof/>
          </w:rPr>
          <w:delText>8.</w:delText>
        </w:r>
        <w:r w:rsidDel="00224D80">
          <w:rPr>
            <w:noProof/>
          </w:rPr>
          <w:tab/>
          <w:delText xml:space="preserve">Qin, H. and M. Lu, </w:delText>
        </w:r>
        <w:r w:rsidRPr="002E5B6A" w:rsidDel="00224D80">
          <w:rPr>
            <w:i/>
            <w:noProof/>
          </w:rPr>
          <w:delText>Natural variation in replicative and chronological life spans of Saccharomyces cerevisiae.</w:delText>
        </w:r>
        <w:r w:rsidDel="00224D80">
          <w:rPr>
            <w:noProof/>
          </w:rPr>
          <w:delText xml:space="preserve"> Exp Gerontol, 2006. </w:delText>
        </w:r>
        <w:r w:rsidRPr="002E5B6A" w:rsidDel="00224D80">
          <w:rPr>
            <w:b/>
            <w:noProof/>
          </w:rPr>
          <w:delText>41</w:delText>
        </w:r>
        <w:r w:rsidDel="00224D80">
          <w:rPr>
            <w:noProof/>
          </w:rPr>
          <w:delText>(4): p. 448-56.</w:delText>
        </w:r>
        <w:bookmarkEnd w:id="598"/>
      </w:del>
    </w:p>
    <w:p w14:paraId="4E01BC73" w14:textId="77777777" w:rsidR="002E5B6A" w:rsidDel="00224D80" w:rsidRDefault="002E5B6A">
      <w:pPr>
        <w:ind w:left="720" w:hanging="720"/>
        <w:rPr>
          <w:del w:id="600" w:author="hong qin" w:date="2013-04-29T10:39:00Z"/>
          <w:noProof/>
        </w:rPr>
        <w:pPrChange w:id="601" w:author="hong qin" w:date="2013-04-29T10:39:00Z">
          <w:pPr>
            <w:ind w:left="720" w:hanging="720"/>
            <w:jc w:val="center"/>
          </w:pPr>
        </w:pPrChange>
      </w:pPr>
      <w:bookmarkStart w:id="602" w:name="_ENREF_9"/>
      <w:del w:id="603" w:author="hong qin" w:date="2013-04-29T10:39:00Z">
        <w:r w:rsidDel="00224D80">
          <w:rPr>
            <w:noProof/>
          </w:rPr>
          <w:delText>9.</w:delText>
        </w:r>
        <w:r w:rsidDel="00224D80">
          <w:rPr>
            <w:noProof/>
          </w:rPr>
          <w:tab/>
          <w:delText xml:space="preserve">Xenarios, I., D.W. Rice, L. Salwinski, M.K. Baron, E.M. Marcotte, and D. Eisenberg, </w:delText>
        </w:r>
        <w:r w:rsidRPr="002E5B6A" w:rsidDel="00224D80">
          <w:rPr>
            <w:i/>
            <w:noProof/>
          </w:rPr>
          <w:delText>DIP: the database of interacting proteins.</w:delText>
        </w:r>
        <w:r w:rsidDel="00224D80">
          <w:rPr>
            <w:noProof/>
          </w:rPr>
          <w:delText xml:space="preserve"> Nucleic Acids Res, 2000. </w:delText>
        </w:r>
        <w:r w:rsidRPr="002E5B6A" w:rsidDel="00224D80">
          <w:rPr>
            <w:b/>
            <w:noProof/>
          </w:rPr>
          <w:delText>28</w:delText>
        </w:r>
        <w:r w:rsidDel="00224D80">
          <w:rPr>
            <w:noProof/>
          </w:rPr>
          <w:delText>(1): p. 289-91.</w:delText>
        </w:r>
        <w:bookmarkEnd w:id="602"/>
      </w:del>
    </w:p>
    <w:p w14:paraId="33A779BF" w14:textId="77777777" w:rsidR="002E5B6A" w:rsidDel="00224D80" w:rsidRDefault="002E5B6A">
      <w:pPr>
        <w:ind w:left="720" w:hanging="720"/>
        <w:rPr>
          <w:del w:id="604" w:author="hong qin" w:date="2013-04-29T10:39:00Z"/>
          <w:noProof/>
        </w:rPr>
        <w:pPrChange w:id="605" w:author="hong qin" w:date="2013-04-29T10:39:00Z">
          <w:pPr>
            <w:ind w:left="720" w:hanging="720"/>
            <w:jc w:val="center"/>
          </w:pPr>
        </w:pPrChange>
      </w:pPr>
      <w:bookmarkStart w:id="606" w:name="_ENREF_10"/>
      <w:del w:id="607" w:author="hong qin" w:date="2013-04-29T10:39:00Z">
        <w:r w:rsidDel="00224D80">
          <w:rPr>
            <w:noProof/>
          </w:rPr>
          <w:delText>10.</w:delText>
        </w:r>
        <w:r w:rsidDel="00224D80">
          <w:rPr>
            <w:noProof/>
          </w:rPr>
          <w:tab/>
          <w:delText xml:space="preserve">Bader, G.D., D. Betel, and C.W. Hogue, </w:delText>
        </w:r>
        <w:r w:rsidRPr="002E5B6A" w:rsidDel="00224D80">
          <w:rPr>
            <w:i/>
            <w:noProof/>
          </w:rPr>
          <w:delText>BIND: the Biomolecular Interaction Network Database.</w:delText>
        </w:r>
        <w:r w:rsidDel="00224D80">
          <w:rPr>
            <w:noProof/>
          </w:rPr>
          <w:delText xml:space="preserve"> Nucleic Acids Res, 2003. </w:delText>
        </w:r>
        <w:r w:rsidRPr="002E5B6A" w:rsidDel="00224D80">
          <w:rPr>
            <w:b/>
            <w:noProof/>
          </w:rPr>
          <w:delText>31</w:delText>
        </w:r>
        <w:r w:rsidDel="00224D80">
          <w:rPr>
            <w:noProof/>
          </w:rPr>
          <w:delText>(1): p. 248-50.</w:delText>
        </w:r>
        <w:bookmarkEnd w:id="606"/>
      </w:del>
    </w:p>
    <w:p w14:paraId="3AF6526E" w14:textId="77777777" w:rsidR="002E5B6A" w:rsidDel="00224D80" w:rsidRDefault="002E5B6A">
      <w:pPr>
        <w:ind w:left="720" w:hanging="720"/>
        <w:rPr>
          <w:del w:id="608" w:author="hong qin" w:date="2013-04-29T10:39:00Z"/>
          <w:noProof/>
        </w:rPr>
        <w:pPrChange w:id="609" w:author="hong qin" w:date="2013-04-29T10:39:00Z">
          <w:pPr>
            <w:ind w:left="720" w:hanging="720"/>
            <w:jc w:val="center"/>
          </w:pPr>
        </w:pPrChange>
      </w:pPr>
      <w:bookmarkStart w:id="610" w:name="_ENREF_11"/>
      <w:del w:id="611" w:author="hong qin" w:date="2013-04-29T10:39:00Z">
        <w:r w:rsidDel="00224D80">
          <w:rPr>
            <w:noProof/>
          </w:rPr>
          <w:delText>11.</w:delText>
        </w:r>
        <w:r w:rsidDel="00224D80">
          <w:rPr>
            <w:noProof/>
          </w:rPr>
          <w:tab/>
          <w:delText xml:space="preserve">Stark, C., B.J. Breitkreutz, A. Chatr-Aryamontri, L. Boucher, R. Oughtred, M.S. Livstone, J. Nixon, K. Van Auken, X. Wang, X. Shi, T. Reguly, J.M. Rust, A. Winter, K. Dolinski, and M. Tyers, </w:delText>
        </w:r>
        <w:r w:rsidRPr="002E5B6A" w:rsidDel="00224D80">
          <w:rPr>
            <w:i/>
            <w:noProof/>
          </w:rPr>
          <w:delText>The BioGRID Interaction Database: 2011 update.</w:delText>
        </w:r>
        <w:r w:rsidDel="00224D80">
          <w:rPr>
            <w:noProof/>
          </w:rPr>
          <w:delText xml:space="preserve"> Nucleic Acids Res, 2011. </w:delText>
        </w:r>
        <w:r w:rsidRPr="002E5B6A" w:rsidDel="00224D80">
          <w:rPr>
            <w:b/>
            <w:noProof/>
          </w:rPr>
          <w:delText>39</w:delText>
        </w:r>
        <w:r w:rsidDel="00224D80">
          <w:rPr>
            <w:noProof/>
          </w:rPr>
          <w:delText>(Database issue): p. D698-704.</w:delText>
        </w:r>
        <w:bookmarkEnd w:id="610"/>
      </w:del>
    </w:p>
    <w:p w14:paraId="16C508BA" w14:textId="77777777" w:rsidR="002E5B6A" w:rsidDel="00224D80" w:rsidRDefault="002E5B6A">
      <w:pPr>
        <w:ind w:left="720" w:hanging="720"/>
        <w:rPr>
          <w:del w:id="612" w:author="hong qin" w:date="2013-04-29T10:39:00Z"/>
          <w:noProof/>
        </w:rPr>
        <w:pPrChange w:id="613" w:author="hong qin" w:date="2013-04-29T10:39:00Z">
          <w:pPr>
            <w:ind w:left="720" w:hanging="720"/>
            <w:jc w:val="center"/>
          </w:pPr>
        </w:pPrChange>
      </w:pPr>
      <w:bookmarkStart w:id="614" w:name="_ENREF_12"/>
      <w:del w:id="615" w:author="hong qin" w:date="2013-04-29T10:39:00Z">
        <w:r w:rsidDel="00224D80">
          <w:rPr>
            <w:noProof/>
          </w:rPr>
          <w:delText>12.</w:delText>
        </w:r>
        <w:r w:rsidDel="00224D80">
          <w:rPr>
            <w:noProof/>
          </w:rPr>
          <w:tab/>
          <w:delText xml:space="preserve">Warringer, J. and A. Blomberg, </w:delText>
        </w:r>
        <w:r w:rsidRPr="002E5B6A" w:rsidDel="00224D80">
          <w:rPr>
            <w:i/>
            <w:noProof/>
          </w:rPr>
          <w:delText>Automated screening in environmental arrays allows analysis of quantitative phenotypic profiles in Saccharomyces cerevisiae.</w:delText>
        </w:r>
        <w:r w:rsidDel="00224D80">
          <w:rPr>
            <w:noProof/>
          </w:rPr>
          <w:delText xml:space="preserve"> Yeast, 2003. </w:delText>
        </w:r>
        <w:r w:rsidRPr="002E5B6A" w:rsidDel="00224D80">
          <w:rPr>
            <w:b/>
            <w:noProof/>
          </w:rPr>
          <w:delText>20</w:delText>
        </w:r>
        <w:r w:rsidDel="00224D80">
          <w:rPr>
            <w:noProof/>
          </w:rPr>
          <w:delText>(1): p. 53-67.</w:delText>
        </w:r>
        <w:bookmarkEnd w:id="614"/>
      </w:del>
    </w:p>
    <w:p w14:paraId="1FEC74FB" w14:textId="77777777" w:rsidR="002E5B6A" w:rsidDel="00224D80" w:rsidRDefault="002E5B6A">
      <w:pPr>
        <w:ind w:left="720" w:hanging="720"/>
        <w:rPr>
          <w:del w:id="616" w:author="hong qin" w:date="2013-04-29T10:39:00Z"/>
          <w:noProof/>
        </w:rPr>
        <w:pPrChange w:id="617" w:author="hong qin" w:date="2013-04-29T10:39:00Z">
          <w:pPr>
            <w:ind w:left="720" w:hanging="720"/>
            <w:jc w:val="center"/>
          </w:pPr>
        </w:pPrChange>
      </w:pPr>
      <w:bookmarkStart w:id="618" w:name="_ENREF_13"/>
      <w:del w:id="619" w:author="hong qin" w:date="2013-04-29T10:39:00Z">
        <w:r w:rsidDel="00224D80">
          <w:rPr>
            <w:noProof/>
          </w:rPr>
          <w:delText>13.</w:delText>
        </w:r>
        <w:r w:rsidDel="00224D80">
          <w:rPr>
            <w:noProof/>
          </w:rPr>
          <w:tab/>
          <w:delText xml:space="preserve">Warringer, J., E. Ericson, L. Fernandez, O. Nerman, and A. Blomberg, </w:delText>
        </w:r>
        <w:r w:rsidRPr="002E5B6A" w:rsidDel="00224D80">
          <w:rPr>
            <w:i/>
            <w:noProof/>
          </w:rPr>
          <w:delText>High-resolution yeast phenomics resolves different physiological features in the saline response.</w:delText>
        </w:r>
        <w:r w:rsidDel="00224D80">
          <w:rPr>
            <w:noProof/>
          </w:rPr>
          <w:delText xml:space="preserve"> Proc Natl Acad Sci U S A, 2003. </w:delText>
        </w:r>
        <w:r w:rsidRPr="002E5B6A" w:rsidDel="00224D80">
          <w:rPr>
            <w:b/>
            <w:noProof/>
          </w:rPr>
          <w:delText>100</w:delText>
        </w:r>
        <w:r w:rsidDel="00224D80">
          <w:rPr>
            <w:noProof/>
          </w:rPr>
          <w:delText>(26): p. 15724-9.</w:delText>
        </w:r>
        <w:bookmarkEnd w:id="618"/>
      </w:del>
    </w:p>
    <w:p w14:paraId="4D507782" w14:textId="77777777" w:rsidR="002E5B6A" w:rsidDel="00224D80" w:rsidRDefault="002E5B6A">
      <w:pPr>
        <w:ind w:left="720" w:hanging="720"/>
        <w:rPr>
          <w:del w:id="620" w:author="hong qin" w:date="2013-04-29T10:39:00Z"/>
          <w:noProof/>
        </w:rPr>
        <w:pPrChange w:id="621" w:author="hong qin" w:date="2013-04-29T10:39:00Z">
          <w:pPr>
            <w:ind w:left="720" w:hanging="720"/>
            <w:jc w:val="center"/>
          </w:pPr>
        </w:pPrChange>
      </w:pPr>
      <w:bookmarkStart w:id="622" w:name="_ENREF_14"/>
      <w:del w:id="623" w:author="hong qin" w:date="2013-04-29T10:39:00Z">
        <w:r w:rsidDel="00224D80">
          <w:rPr>
            <w:noProof/>
          </w:rPr>
          <w:delText>14.</w:delText>
        </w:r>
        <w:r w:rsidDel="00224D80">
          <w:rPr>
            <w:noProof/>
          </w:rPr>
          <w:tab/>
          <w:delText xml:space="preserve">Costanzo, M., A. Baryshnikova, J. Bellay, Y. Kim, E.D. Spear, C.S. Sevier, H. Ding, J.L. Koh, K. Toufighi, S. Mostafavi, J. Prinz, R.P. St Onge, B. VanderSluis, T. Makhnevych, F.J. Vizeacoumar, S. Alizadeh, S. Bahr, R.L. Brost, Y. Chen, M. Cokol, R. Deshpande, Z. Li, Z.Y. Lin, W. Liang, M. Marback, J. Paw, B.J. San Luis, E. Shuteriqi, A.H. Tong, N. van Dyk, I.M. Wallace, J.A. Whitney, M.T. Weirauch, G. Zhong, H. Zhu, W.A. Houry, M. Brudno, S. Ragibizadeh, B. Papp, C. Pal, F.P. Roth, G. Giaever, C. Nislow, O.G. Troyanskaya, H. Bussey, G.D. Bader, A.C. Gingras, Q.D. Morris, P.M. Kim, C.A. Kaiser, C.L. Myers, B.J. Andrews, and C. Boone, </w:delText>
        </w:r>
        <w:r w:rsidRPr="002E5B6A" w:rsidDel="00224D80">
          <w:rPr>
            <w:i/>
            <w:noProof/>
          </w:rPr>
          <w:delText>The genetic landscape of a cell.</w:delText>
        </w:r>
        <w:r w:rsidDel="00224D80">
          <w:rPr>
            <w:noProof/>
          </w:rPr>
          <w:delText xml:space="preserve"> Science, 2010. </w:delText>
        </w:r>
        <w:r w:rsidRPr="002E5B6A" w:rsidDel="00224D80">
          <w:rPr>
            <w:b/>
            <w:noProof/>
          </w:rPr>
          <w:delText>327</w:delText>
        </w:r>
        <w:r w:rsidDel="00224D80">
          <w:rPr>
            <w:noProof/>
          </w:rPr>
          <w:delText>(5964): p. 425-31.</w:delText>
        </w:r>
        <w:bookmarkEnd w:id="622"/>
      </w:del>
    </w:p>
    <w:p w14:paraId="23058427" w14:textId="77777777" w:rsidR="002E5B6A" w:rsidDel="00224D80" w:rsidRDefault="002E5B6A">
      <w:pPr>
        <w:ind w:left="720" w:hanging="720"/>
        <w:rPr>
          <w:del w:id="624" w:author="hong qin" w:date="2013-04-29T10:39:00Z"/>
          <w:noProof/>
        </w:rPr>
        <w:pPrChange w:id="625" w:author="hong qin" w:date="2013-04-29T10:39:00Z">
          <w:pPr>
            <w:ind w:left="720" w:hanging="720"/>
            <w:jc w:val="center"/>
          </w:pPr>
        </w:pPrChange>
      </w:pPr>
      <w:bookmarkStart w:id="626" w:name="_ENREF_15"/>
      <w:del w:id="627" w:author="hong qin" w:date="2013-04-29T10:39:00Z">
        <w:r w:rsidDel="00224D80">
          <w:rPr>
            <w:noProof/>
          </w:rPr>
          <w:delText>15.</w:delText>
        </w:r>
        <w:r w:rsidDel="00224D80">
          <w:rPr>
            <w:noProof/>
          </w:rPr>
          <w:tab/>
          <w:delText xml:space="preserve">Ricklefs, R.E. and A. Scheuerlein, </w:delText>
        </w:r>
        <w:r w:rsidRPr="002E5B6A" w:rsidDel="00224D80">
          <w:rPr>
            <w:i/>
            <w:noProof/>
          </w:rPr>
          <w:delText>Biological implications of the Weibull and Gompertz models of aging.</w:delText>
        </w:r>
        <w:r w:rsidDel="00224D80">
          <w:rPr>
            <w:noProof/>
          </w:rPr>
          <w:delText xml:space="preserve"> J Gerontol A Biol Sci Med Sci, 2002. </w:delText>
        </w:r>
        <w:r w:rsidRPr="002E5B6A" w:rsidDel="00224D80">
          <w:rPr>
            <w:b/>
            <w:noProof/>
          </w:rPr>
          <w:delText>57</w:delText>
        </w:r>
        <w:r w:rsidDel="00224D80">
          <w:rPr>
            <w:noProof/>
          </w:rPr>
          <w:delText>(2): p. B69-76.</w:delText>
        </w:r>
        <w:bookmarkEnd w:id="626"/>
      </w:del>
    </w:p>
    <w:p w14:paraId="25ABA26A" w14:textId="77777777" w:rsidR="002E5B6A" w:rsidDel="00224D80" w:rsidRDefault="002E5B6A">
      <w:pPr>
        <w:rPr>
          <w:del w:id="628" w:author="hong qin" w:date="2013-04-29T10:39:00Z"/>
          <w:noProof/>
        </w:rPr>
        <w:pPrChange w:id="629" w:author="hong qin" w:date="2013-04-29T10:39:00Z">
          <w:pPr>
            <w:jc w:val="center"/>
          </w:pPr>
        </w:pPrChange>
      </w:pPr>
    </w:p>
    <w:p w14:paraId="4482729B" w14:textId="77777777" w:rsidR="00DF4B58" w:rsidRPr="00A3715A" w:rsidRDefault="002E5B6A">
      <w:pPr>
        <w:spacing w:line="480" w:lineRule="auto"/>
        <w:pPrChange w:id="630" w:author="hong qin" w:date="2013-04-29T10:39:00Z">
          <w:pPr>
            <w:spacing w:line="480" w:lineRule="auto"/>
            <w:jc w:val="center"/>
          </w:pPr>
        </w:pPrChange>
      </w:pPr>
      <w:del w:id="631" w:author="hong qin" w:date="2013-04-29T10:39:00Z">
        <w:r w:rsidDel="00224D80">
          <w:fldChar w:fldCharType="end"/>
        </w:r>
      </w:del>
    </w:p>
    <w:sectPr w:rsidR="00DF4B58" w:rsidRPr="00A3715A" w:rsidSect="004C135C">
      <w:headerReference w:type="even" r:id="rId12"/>
      <w:headerReference w:type="default" r:id="rId13"/>
      <w:pgSz w:w="12240" w:h="15840"/>
      <w:pgMar w:top="1440" w:right="1800" w:bottom="1440" w:left="1800" w:header="72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64" w:author="Hong Qin" w:date="2013-04-29T10:38:00Z" w:initials="hq">
    <w:p w14:paraId="2C93DA45" w14:textId="77777777" w:rsidR="002E5B6A" w:rsidRDefault="002E5B6A">
      <w:pPr>
        <w:pStyle w:val="CommentText"/>
      </w:pPr>
      <w:r>
        <w:rPr>
          <w:rStyle w:val="CommentReference"/>
        </w:rPr>
        <w:annotationRef/>
      </w:r>
      <w:r w:rsidR="00FB5619">
        <w:t>I am not sure of this citation</w:t>
      </w:r>
    </w:p>
  </w:comment>
  <w:comment w:id="188" w:author="Hong Qin" w:date="2013-04-25T06:11:00Z" w:initials="HQ">
    <w:p w14:paraId="3F295891" w14:textId="77777777" w:rsidR="00DA3D6D" w:rsidRDefault="00DA3D6D">
      <w:pPr>
        <w:pStyle w:val="CommentText"/>
      </w:pPr>
      <w:r>
        <w:rPr>
          <w:rStyle w:val="CommentReference"/>
        </w:rPr>
        <w:annotationRef/>
      </w:r>
      <w:r>
        <w:rPr>
          <w:rStyle w:val="CommentReference"/>
        </w:rPr>
        <w:t xml:space="preserve">Let me think about this.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929B96" w14:textId="77777777" w:rsidR="00FB5619" w:rsidRDefault="00FB5619" w:rsidP="004C135C">
      <w:r>
        <w:separator/>
      </w:r>
    </w:p>
  </w:endnote>
  <w:endnote w:type="continuationSeparator" w:id="0">
    <w:p w14:paraId="6B19D83A" w14:textId="77777777" w:rsidR="00FB5619" w:rsidRDefault="00FB5619" w:rsidP="004C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C7B681E" w14:textId="77777777" w:rsidR="00FB5619" w:rsidRDefault="00FB5619" w:rsidP="004C135C">
      <w:r>
        <w:separator/>
      </w:r>
    </w:p>
  </w:footnote>
  <w:footnote w:type="continuationSeparator" w:id="0">
    <w:p w14:paraId="56354D2E" w14:textId="77777777" w:rsidR="00FB5619" w:rsidRDefault="00FB5619" w:rsidP="004C13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3F916" w14:textId="77777777" w:rsidR="00C053D8" w:rsidRDefault="00210C7B" w:rsidP="0010192E">
    <w:pPr>
      <w:pStyle w:val="Header"/>
      <w:framePr w:wrap="around" w:vAnchor="text" w:hAnchor="margin" w:xAlign="right" w:y="1"/>
      <w:rPr>
        <w:rStyle w:val="PageNumber"/>
      </w:rPr>
    </w:pPr>
    <w:r>
      <w:rPr>
        <w:rStyle w:val="PageNumber"/>
      </w:rPr>
      <w:fldChar w:fldCharType="begin"/>
    </w:r>
    <w:r w:rsidR="00C053D8">
      <w:rPr>
        <w:rStyle w:val="PageNumber"/>
      </w:rPr>
      <w:instrText xml:space="preserve">PAGE  </w:instrText>
    </w:r>
    <w:r>
      <w:rPr>
        <w:rStyle w:val="PageNumber"/>
      </w:rPr>
      <w:fldChar w:fldCharType="end"/>
    </w:r>
  </w:p>
  <w:p w14:paraId="30C7CADD" w14:textId="77777777" w:rsidR="00C053D8" w:rsidRDefault="00C053D8" w:rsidP="004C13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68307" w14:textId="77777777" w:rsidR="00C053D8" w:rsidRDefault="00210C7B" w:rsidP="0010192E">
    <w:pPr>
      <w:pStyle w:val="Header"/>
      <w:framePr w:wrap="around" w:vAnchor="text" w:hAnchor="margin" w:xAlign="right" w:y="1"/>
      <w:rPr>
        <w:rStyle w:val="PageNumber"/>
      </w:rPr>
    </w:pPr>
    <w:r>
      <w:rPr>
        <w:rStyle w:val="PageNumber"/>
      </w:rPr>
      <w:fldChar w:fldCharType="begin"/>
    </w:r>
    <w:r w:rsidR="00C053D8">
      <w:rPr>
        <w:rStyle w:val="PageNumber"/>
      </w:rPr>
      <w:instrText xml:space="preserve">PAGE  </w:instrText>
    </w:r>
    <w:r>
      <w:rPr>
        <w:rStyle w:val="PageNumber"/>
      </w:rPr>
      <w:fldChar w:fldCharType="separate"/>
    </w:r>
    <w:r w:rsidR="00634B4C">
      <w:rPr>
        <w:rStyle w:val="PageNumber"/>
        <w:noProof/>
      </w:rPr>
      <w:t>28</w:t>
    </w:r>
    <w:r>
      <w:rPr>
        <w:rStyle w:val="PageNumber"/>
      </w:rPr>
      <w:fldChar w:fldCharType="end"/>
    </w:r>
  </w:p>
  <w:p w14:paraId="16AD7BE3" w14:textId="77777777" w:rsidR="00C053D8" w:rsidRDefault="00C053D8" w:rsidP="00B35953">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781F0973"/>
    <w:multiLevelType w:val="hybridMultilevel"/>
    <w:tmpl w:val="CFC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50d50edrd0r4erw28xrsvi2drepw5dzpve&quot;&gt;aa-thesis-references&lt;record-ids&gt;&lt;item&gt;19&lt;/item&gt;&lt;item&gt;247&lt;/item&gt;&lt;item&gt;250&lt;/item&gt;&lt;item&gt;261&lt;/item&gt;&lt;item&gt;303&lt;/item&gt;&lt;item&gt;461&lt;/item&gt;&lt;item&gt;782&lt;/item&gt;&lt;item&gt;787&lt;/item&gt;&lt;item&gt;789&lt;/item&gt;&lt;item&gt;1618&lt;/item&gt;&lt;item&gt;1969&lt;/item&gt;&lt;item&gt;2074&lt;/item&gt;&lt;item&gt;2459&lt;/item&gt;&lt;item&gt;2462&lt;/item&gt;&lt;item&gt;2492&lt;/item&gt;&lt;/record-ids&gt;&lt;/item&gt;&lt;/Libraries&gt;"/>
  </w:docVars>
  <w:rsids>
    <w:rsidRoot w:val="00B67904"/>
    <w:rsid w:val="0000277C"/>
    <w:rsid w:val="00003AD7"/>
    <w:rsid w:val="00004422"/>
    <w:rsid w:val="00010446"/>
    <w:rsid w:val="00053BE7"/>
    <w:rsid w:val="00062900"/>
    <w:rsid w:val="00067DEC"/>
    <w:rsid w:val="000A2C60"/>
    <w:rsid w:val="000B76A2"/>
    <w:rsid w:val="000D75A0"/>
    <w:rsid w:val="000E723B"/>
    <w:rsid w:val="000F2A93"/>
    <w:rsid w:val="0010192E"/>
    <w:rsid w:val="00146991"/>
    <w:rsid w:val="00152713"/>
    <w:rsid w:val="00160FC7"/>
    <w:rsid w:val="00164AC0"/>
    <w:rsid w:val="00184B6D"/>
    <w:rsid w:val="001D3E39"/>
    <w:rsid w:val="00210C7B"/>
    <w:rsid w:val="00224D80"/>
    <w:rsid w:val="00236746"/>
    <w:rsid w:val="00275B79"/>
    <w:rsid w:val="002D209B"/>
    <w:rsid w:val="002E5B6A"/>
    <w:rsid w:val="002F48C0"/>
    <w:rsid w:val="0033072B"/>
    <w:rsid w:val="003C698C"/>
    <w:rsid w:val="00460163"/>
    <w:rsid w:val="00481C8C"/>
    <w:rsid w:val="00492F2C"/>
    <w:rsid w:val="004C135C"/>
    <w:rsid w:val="004F0FA5"/>
    <w:rsid w:val="00524168"/>
    <w:rsid w:val="0053499E"/>
    <w:rsid w:val="00546616"/>
    <w:rsid w:val="00564751"/>
    <w:rsid w:val="005716C3"/>
    <w:rsid w:val="00633112"/>
    <w:rsid w:val="00634B4C"/>
    <w:rsid w:val="00684AE0"/>
    <w:rsid w:val="00696A15"/>
    <w:rsid w:val="006F7E52"/>
    <w:rsid w:val="007100D0"/>
    <w:rsid w:val="00760E8F"/>
    <w:rsid w:val="0078285A"/>
    <w:rsid w:val="00793F29"/>
    <w:rsid w:val="007E5301"/>
    <w:rsid w:val="008342D8"/>
    <w:rsid w:val="00865163"/>
    <w:rsid w:val="00890F4C"/>
    <w:rsid w:val="00892CB7"/>
    <w:rsid w:val="008940FF"/>
    <w:rsid w:val="008C1196"/>
    <w:rsid w:val="008C64CF"/>
    <w:rsid w:val="008E4123"/>
    <w:rsid w:val="00902BAA"/>
    <w:rsid w:val="009278CC"/>
    <w:rsid w:val="00991C5B"/>
    <w:rsid w:val="009B0CBA"/>
    <w:rsid w:val="009D3EFB"/>
    <w:rsid w:val="00A215BF"/>
    <w:rsid w:val="00A3715A"/>
    <w:rsid w:val="00A91D74"/>
    <w:rsid w:val="00AA5045"/>
    <w:rsid w:val="00AC1E13"/>
    <w:rsid w:val="00B03746"/>
    <w:rsid w:val="00B26EC4"/>
    <w:rsid w:val="00B35953"/>
    <w:rsid w:val="00B4647A"/>
    <w:rsid w:val="00B67904"/>
    <w:rsid w:val="00B73FF0"/>
    <w:rsid w:val="00BA1170"/>
    <w:rsid w:val="00BE7594"/>
    <w:rsid w:val="00BF19CF"/>
    <w:rsid w:val="00C053D8"/>
    <w:rsid w:val="00C6546A"/>
    <w:rsid w:val="00C95530"/>
    <w:rsid w:val="00CD1501"/>
    <w:rsid w:val="00DA3D6D"/>
    <w:rsid w:val="00DF4B58"/>
    <w:rsid w:val="00E75BC6"/>
    <w:rsid w:val="00E953FC"/>
    <w:rsid w:val="00F31585"/>
    <w:rsid w:val="00F74FAA"/>
    <w:rsid w:val="00FB56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6" type="connector" idref="#Straight Arrow Connector 89"/>
        <o:r id="V:Rule17" type="connector" idref="#Straight Arrow Connector 100"/>
        <o:r id="V:Rule18" type="connector" idref="#Straight Arrow Connector 81"/>
        <o:r id="V:Rule19" type="connector" idref="#Straight Arrow Connector 86"/>
        <o:r id="V:Rule20" type="connector" idref="#Straight Arrow Connector 97"/>
        <o:r id="V:Rule21" type="connector" idref="#Straight Arrow Connector 83"/>
        <o:r id="V:Rule22" type="connector" idref="#Straight Arrow Connector 98"/>
        <o:r id="V:Rule23" type="connector" idref="#Straight Arrow Connector 102"/>
        <o:r id="V:Rule24" type="connector" idref="#Straight Arrow Connector 80"/>
        <o:r id="V:Rule25" type="connector" idref="#Straight Arrow Connector 82"/>
        <o:r id="V:Rule26" type="connector" idref="#Straight Arrow Connector 101"/>
        <o:r id="V:Rule27" type="connector" idref="#Straight Arrow Connector 85"/>
        <o:r id="V:Rule28" type="connector" idref="#Straight Arrow Connector 84"/>
        <o:r id="V:Rule29" type="connector" idref="#Straight Arrow Connector 99"/>
        <o:r id="V:Rule30" type="connector" idref="#Straight Arrow Connector 88"/>
      </o:rules>
    </o:shapelayout>
  </w:shapeDefaults>
  <w:doNotEmbedSmartTags/>
  <w:decimalSymbol w:val="."/>
  <w:listSeparator w:val=","/>
  <w14:docId w14:val="4DC5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16"/>
    <w:rPr>
      <w:sz w:val="24"/>
      <w:szCs w:val="24"/>
      <w:lang w:eastAsia="en-US"/>
    </w:rPr>
  </w:style>
  <w:style w:type="paragraph" w:styleId="Heading1">
    <w:name w:val="heading 1"/>
    <w:basedOn w:val="Normal"/>
    <w:next w:val="Normal"/>
    <w:link w:val="Heading1Char"/>
    <w:uiPriority w:val="9"/>
    <w:qFormat/>
    <w:rsid w:val="00B679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40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0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B679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904"/>
    <w:rPr>
      <w:rFonts w:ascii="Lucida Grande" w:hAnsi="Lucida Grande" w:cs="Lucida Grande"/>
      <w:sz w:val="18"/>
      <w:szCs w:val="18"/>
      <w:lang w:eastAsia="en-US"/>
    </w:rPr>
  </w:style>
  <w:style w:type="paragraph" w:styleId="TOC1">
    <w:name w:val="toc 1"/>
    <w:basedOn w:val="Normal"/>
    <w:next w:val="Normal"/>
    <w:autoRedefine/>
    <w:uiPriority w:val="39"/>
    <w:unhideWhenUsed/>
    <w:rsid w:val="00B67904"/>
    <w:pPr>
      <w:spacing w:before="120"/>
    </w:pPr>
    <w:rPr>
      <w:rFonts w:asciiTheme="minorHAnsi" w:hAnsiTheme="minorHAnsi"/>
      <w:b/>
    </w:rPr>
  </w:style>
  <w:style w:type="paragraph" w:styleId="TOC2">
    <w:name w:val="toc 2"/>
    <w:basedOn w:val="Normal"/>
    <w:next w:val="Normal"/>
    <w:autoRedefine/>
    <w:uiPriority w:val="39"/>
    <w:unhideWhenUsed/>
    <w:rsid w:val="00B67904"/>
    <w:pPr>
      <w:ind w:left="240"/>
    </w:pPr>
    <w:rPr>
      <w:rFonts w:asciiTheme="minorHAnsi" w:hAnsiTheme="minorHAnsi"/>
      <w:b/>
      <w:sz w:val="22"/>
      <w:szCs w:val="22"/>
    </w:rPr>
  </w:style>
  <w:style w:type="paragraph" w:styleId="TOC3">
    <w:name w:val="toc 3"/>
    <w:basedOn w:val="Normal"/>
    <w:next w:val="Normal"/>
    <w:autoRedefine/>
    <w:uiPriority w:val="39"/>
    <w:unhideWhenUsed/>
    <w:rsid w:val="00B67904"/>
    <w:pPr>
      <w:ind w:left="480"/>
    </w:pPr>
    <w:rPr>
      <w:rFonts w:asciiTheme="minorHAnsi" w:hAnsiTheme="minorHAnsi"/>
      <w:sz w:val="22"/>
      <w:szCs w:val="22"/>
    </w:rPr>
  </w:style>
  <w:style w:type="paragraph" w:styleId="TOC4">
    <w:name w:val="toc 4"/>
    <w:basedOn w:val="Normal"/>
    <w:next w:val="Normal"/>
    <w:autoRedefine/>
    <w:uiPriority w:val="39"/>
    <w:unhideWhenUsed/>
    <w:rsid w:val="00B67904"/>
    <w:pPr>
      <w:ind w:left="720"/>
    </w:pPr>
    <w:rPr>
      <w:rFonts w:asciiTheme="minorHAnsi" w:hAnsiTheme="minorHAnsi"/>
      <w:sz w:val="20"/>
      <w:szCs w:val="20"/>
    </w:rPr>
  </w:style>
  <w:style w:type="paragraph" w:styleId="TOC5">
    <w:name w:val="toc 5"/>
    <w:basedOn w:val="Normal"/>
    <w:next w:val="Normal"/>
    <w:autoRedefine/>
    <w:uiPriority w:val="39"/>
    <w:unhideWhenUsed/>
    <w:rsid w:val="00B67904"/>
    <w:pPr>
      <w:ind w:left="960"/>
    </w:pPr>
    <w:rPr>
      <w:rFonts w:asciiTheme="minorHAnsi" w:hAnsiTheme="minorHAnsi"/>
      <w:sz w:val="20"/>
      <w:szCs w:val="20"/>
    </w:rPr>
  </w:style>
  <w:style w:type="paragraph" w:styleId="TOC6">
    <w:name w:val="toc 6"/>
    <w:basedOn w:val="Normal"/>
    <w:next w:val="Normal"/>
    <w:autoRedefine/>
    <w:uiPriority w:val="39"/>
    <w:unhideWhenUsed/>
    <w:rsid w:val="00B67904"/>
    <w:pPr>
      <w:ind w:left="1200"/>
    </w:pPr>
    <w:rPr>
      <w:rFonts w:asciiTheme="minorHAnsi" w:hAnsiTheme="minorHAnsi"/>
      <w:sz w:val="20"/>
      <w:szCs w:val="20"/>
    </w:rPr>
  </w:style>
  <w:style w:type="paragraph" w:styleId="TOC7">
    <w:name w:val="toc 7"/>
    <w:basedOn w:val="Normal"/>
    <w:next w:val="Normal"/>
    <w:autoRedefine/>
    <w:uiPriority w:val="39"/>
    <w:unhideWhenUsed/>
    <w:rsid w:val="00B67904"/>
    <w:pPr>
      <w:ind w:left="1440"/>
    </w:pPr>
    <w:rPr>
      <w:rFonts w:asciiTheme="minorHAnsi" w:hAnsiTheme="minorHAnsi"/>
      <w:sz w:val="20"/>
      <w:szCs w:val="20"/>
    </w:rPr>
  </w:style>
  <w:style w:type="paragraph" w:styleId="TOC8">
    <w:name w:val="toc 8"/>
    <w:basedOn w:val="Normal"/>
    <w:next w:val="Normal"/>
    <w:autoRedefine/>
    <w:uiPriority w:val="39"/>
    <w:unhideWhenUsed/>
    <w:rsid w:val="00B67904"/>
    <w:pPr>
      <w:ind w:left="1680"/>
    </w:pPr>
    <w:rPr>
      <w:rFonts w:asciiTheme="minorHAnsi" w:hAnsiTheme="minorHAnsi"/>
      <w:sz w:val="20"/>
      <w:szCs w:val="20"/>
    </w:rPr>
  </w:style>
  <w:style w:type="paragraph" w:styleId="TOC9">
    <w:name w:val="toc 9"/>
    <w:basedOn w:val="Normal"/>
    <w:next w:val="Normal"/>
    <w:autoRedefine/>
    <w:uiPriority w:val="39"/>
    <w:unhideWhenUsed/>
    <w:rsid w:val="00B67904"/>
    <w:pPr>
      <w:ind w:left="1920"/>
    </w:pPr>
    <w:rPr>
      <w:rFonts w:asciiTheme="minorHAnsi" w:hAnsiTheme="minorHAnsi"/>
      <w:sz w:val="20"/>
      <w:szCs w:val="20"/>
    </w:rPr>
  </w:style>
  <w:style w:type="paragraph" w:styleId="Header">
    <w:name w:val="header"/>
    <w:basedOn w:val="Normal"/>
    <w:link w:val="HeaderChar"/>
    <w:uiPriority w:val="99"/>
    <w:unhideWhenUsed/>
    <w:rsid w:val="004C135C"/>
    <w:pPr>
      <w:tabs>
        <w:tab w:val="center" w:pos="4320"/>
        <w:tab w:val="right" w:pos="8640"/>
      </w:tabs>
    </w:pPr>
  </w:style>
  <w:style w:type="character" w:customStyle="1" w:styleId="HeaderChar">
    <w:name w:val="Header Char"/>
    <w:basedOn w:val="DefaultParagraphFont"/>
    <w:link w:val="Header"/>
    <w:uiPriority w:val="99"/>
    <w:rsid w:val="004C135C"/>
    <w:rPr>
      <w:sz w:val="24"/>
      <w:szCs w:val="24"/>
      <w:lang w:eastAsia="en-US"/>
    </w:rPr>
  </w:style>
  <w:style w:type="character" w:styleId="PageNumber">
    <w:name w:val="page number"/>
    <w:basedOn w:val="DefaultParagraphFont"/>
    <w:uiPriority w:val="99"/>
    <w:semiHidden/>
    <w:unhideWhenUsed/>
    <w:rsid w:val="004C135C"/>
  </w:style>
  <w:style w:type="table" w:styleId="LightList">
    <w:name w:val="Light List"/>
    <w:basedOn w:val="TableNormal"/>
    <w:uiPriority w:val="61"/>
    <w:rsid w:val="00A371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46016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C64CF"/>
    <w:rPr>
      <w:color w:val="0000FF" w:themeColor="hyperlink"/>
      <w:u w:val="single"/>
    </w:rPr>
  </w:style>
  <w:style w:type="paragraph" w:styleId="Footer">
    <w:name w:val="footer"/>
    <w:basedOn w:val="Normal"/>
    <w:link w:val="FooterChar"/>
    <w:uiPriority w:val="99"/>
    <w:unhideWhenUsed/>
    <w:rsid w:val="00B35953"/>
    <w:pPr>
      <w:tabs>
        <w:tab w:val="center" w:pos="4320"/>
        <w:tab w:val="right" w:pos="8640"/>
      </w:tabs>
    </w:pPr>
  </w:style>
  <w:style w:type="character" w:customStyle="1" w:styleId="FooterChar">
    <w:name w:val="Footer Char"/>
    <w:basedOn w:val="DefaultParagraphFont"/>
    <w:link w:val="Footer"/>
    <w:uiPriority w:val="99"/>
    <w:rsid w:val="00B35953"/>
    <w:rPr>
      <w:sz w:val="24"/>
      <w:szCs w:val="24"/>
      <w:lang w:eastAsia="en-US"/>
    </w:rPr>
  </w:style>
  <w:style w:type="character" w:customStyle="1" w:styleId="citation">
    <w:name w:val="citation"/>
    <w:basedOn w:val="DefaultParagraphFont"/>
    <w:rsid w:val="00AA5045"/>
  </w:style>
  <w:style w:type="character" w:customStyle="1" w:styleId="ref-journal">
    <w:name w:val="ref-journal"/>
    <w:basedOn w:val="DefaultParagraphFont"/>
    <w:rsid w:val="00AA5045"/>
  </w:style>
  <w:style w:type="character" w:customStyle="1" w:styleId="ref-vol">
    <w:name w:val="ref-vol"/>
    <w:basedOn w:val="DefaultParagraphFont"/>
    <w:rsid w:val="00AA5045"/>
  </w:style>
  <w:style w:type="character" w:styleId="CommentReference">
    <w:name w:val="annotation reference"/>
    <w:basedOn w:val="DefaultParagraphFont"/>
    <w:uiPriority w:val="99"/>
    <w:semiHidden/>
    <w:unhideWhenUsed/>
    <w:rsid w:val="00DA3D6D"/>
    <w:rPr>
      <w:sz w:val="18"/>
      <w:szCs w:val="18"/>
    </w:rPr>
  </w:style>
  <w:style w:type="paragraph" w:styleId="CommentText">
    <w:name w:val="annotation text"/>
    <w:basedOn w:val="Normal"/>
    <w:link w:val="CommentTextChar"/>
    <w:uiPriority w:val="99"/>
    <w:semiHidden/>
    <w:unhideWhenUsed/>
    <w:rsid w:val="00DA3D6D"/>
  </w:style>
  <w:style w:type="character" w:customStyle="1" w:styleId="CommentTextChar">
    <w:name w:val="Comment Text Char"/>
    <w:basedOn w:val="DefaultParagraphFont"/>
    <w:link w:val="CommentText"/>
    <w:uiPriority w:val="99"/>
    <w:semiHidden/>
    <w:rsid w:val="00DA3D6D"/>
    <w:rPr>
      <w:sz w:val="24"/>
      <w:szCs w:val="24"/>
      <w:lang w:eastAsia="en-US"/>
    </w:rPr>
  </w:style>
  <w:style w:type="paragraph" w:styleId="CommentSubject">
    <w:name w:val="annotation subject"/>
    <w:basedOn w:val="CommentText"/>
    <w:next w:val="CommentText"/>
    <w:link w:val="CommentSubjectChar"/>
    <w:uiPriority w:val="99"/>
    <w:semiHidden/>
    <w:unhideWhenUsed/>
    <w:rsid w:val="00DA3D6D"/>
    <w:rPr>
      <w:b/>
      <w:bCs/>
      <w:sz w:val="20"/>
      <w:szCs w:val="20"/>
    </w:rPr>
  </w:style>
  <w:style w:type="character" w:customStyle="1" w:styleId="CommentSubjectChar">
    <w:name w:val="Comment Subject Char"/>
    <w:basedOn w:val="CommentTextChar"/>
    <w:link w:val="CommentSubject"/>
    <w:uiPriority w:val="99"/>
    <w:semiHidden/>
    <w:rsid w:val="00DA3D6D"/>
    <w:rPr>
      <w:b/>
      <w:bCs/>
      <w:sz w:val="24"/>
      <w:szCs w:val="24"/>
      <w:lang w:eastAsia="en-US"/>
    </w:rPr>
  </w:style>
  <w:style w:type="character" w:customStyle="1" w:styleId="Heading2Char">
    <w:name w:val="Heading 2 Char"/>
    <w:basedOn w:val="DefaultParagraphFont"/>
    <w:link w:val="Heading2"/>
    <w:uiPriority w:val="9"/>
    <w:rsid w:val="008940FF"/>
    <w:rPr>
      <w:rFonts w:asciiTheme="majorHAnsi" w:eastAsiaTheme="majorEastAsia" w:hAnsiTheme="majorHAnsi" w:cstheme="majorBidi"/>
      <w:b/>
      <w:bCs/>
      <w:color w:val="4F81BD" w:themeColor="accent1"/>
      <w:sz w:val="26"/>
      <w:szCs w:val="26"/>
      <w:lang w:eastAsia="en-US"/>
    </w:rPr>
  </w:style>
  <w:style w:type="paragraph" w:styleId="Revision">
    <w:name w:val="Revision"/>
    <w:hidden/>
    <w:uiPriority w:val="99"/>
    <w:semiHidden/>
    <w:rsid w:val="002E5B6A"/>
    <w:rPr>
      <w:sz w:val="24"/>
      <w:szCs w:val="24"/>
      <w:lang w:eastAsia="en-US"/>
    </w:rPr>
  </w:style>
  <w:style w:type="paragraph" w:styleId="ListParagraph">
    <w:name w:val="List Paragraph"/>
    <w:basedOn w:val="Normal"/>
    <w:uiPriority w:val="34"/>
    <w:qFormat/>
    <w:rsid w:val="00634B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679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0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B679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904"/>
    <w:rPr>
      <w:rFonts w:ascii="Lucida Grande" w:hAnsi="Lucida Grande" w:cs="Lucida Grande"/>
      <w:sz w:val="18"/>
      <w:szCs w:val="18"/>
      <w:lang w:eastAsia="en-US"/>
    </w:rPr>
  </w:style>
  <w:style w:type="paragraph" w:styleId="TOC1">
    <w:name w:val="toc 1"/>
    <w:basedOn w:val="Normal"/>
    <w:next w:val="Normal"/>
    <w:autoRedefine/>
    <w:uiPriority w:val="39"/>
    <w:unhideWhenUsed/>
    <w:rsid w:val="00B67904"/>
    <w:pPr>
      <w:spacing w:before="120"/>
    </w:pPr>
    <w:rPr>
      <w:rFonts w:asciiTheme="minorHAnsi" w:hAnsiTheme="minorHAnsi"/>
      <w:b/>
    </w:rPr>
  </w:style>
  <w:style w:type="paragraph" w:styleId="TOC2">
    <w:name w:val="toc 2"/>
    <w:basedOn w:val="Normal"/>
    <w:next w:val="Normal"/>
    <w:autoRedefine/>
    <w:uiPriority w:val="39"/>
    <w:unhideWhenUsed/>
    <w:rsid w:val="00B67904"/>
    <w:pPr>
      <w:ind w:left="240"/>
    </w:pPr>
    <w:rPr>
      <w:rFonts w:asciiTheme="minorHAnsi" w:hAnsiTheme="minorHAnsi"/>
      <w:b/>
      <w:sz w:val="22"/>
      <w:szCs w:val="22"/>
    </w:rPr>
  </w:style>
  <w:style w:type="paragraph" w:styleId="TOC3">
    <w:name w:val="toc 3"/>
    <w:basedOn w:val="Normal"/>
    <w:next w:val="Normal"/>
    <w:autoRedefine/>
    <w:uiPriority w:val="39"/>
    <w:unhideWhenUsed/>
    <w:rsid w:val="00B67904"/>
    <w:pPr>
      <w:ind w:left="480"/>
    </w:pPr>
    <w:rPr>
      <w:rFonts w:asciiTheme="minorHAnsi" w:hAnsiTheme="minorHAnsi"/>
      <w:sz w:val="22"/>
      <w:szCs w:val="22"/>
    </w:rPr>
  </w:style>
  <w:style w:type="paragraph" w:styleId="TOC4">
    <w:name w:val="toc 4"/>
    <w:basedOn w:val="Normal"/>
    <w:next w:val="Normal"/>
    <w:autoRedefine/>
    <w:uiPriority w:val="39"/>
    <w:unhideWhenUsed/>
    <w:rsid w:val="00B67904"/>
    <w:pPr>
      <w:ind w:left="720"/>
    </w:pPr>
    <w:rPr>
      <w:rFonts w:asciiTheme="minorHAnsi" w:hAnsiTheme="minorHAnsi"/>
      <w:sz w:val="20"/>
      <w:szCs w:val="20"/>
    </w:rPr>
  </w:style>
  <w:style w:type="paragraph" w:styleId="TOC5">
    <w:name w:val="toc 5"/>
    <w:basedOn w:val="Normal"/>
    <w:next w:val="Normal"/>
    <w:autoRedefine/>
    <w:uiPriority w:val="39"/>
    <w:unhideWhenUsed/>
    <w:rsid w:val="00B67904"/>
    <w:pPr>
      <w:ind w:left="960"/>
    </w:pPr>
    <w:rPr>
      <w:rFonts w:asciiTheme="minorHAnsi" w:hAnsiTheme="minorHAnsi"/>
      <w:sz w:val="20"/>
      <w:szCs w:val="20"/>
    </w:rPr>
  </w:style>
  <w:style w:type="paragraph" w:styleId="TOC6">
    <w:name w:val="toc 6"/>
    <w:basedOn w:val="Normal"/>
    <w:next w:val="Normal"/>
    <w:autoRedefine/>
    <w:uiPriority w:val="39"/>
    <w:unhideWhenUsed/>
    <w:rsid w:val="00B67904"/>
    <w:pPr>
      <w:ind w:left="1200"/>
    </w:pPr>
    <w:rPr>
      <w:rFonts w:asciiTheme="minorHAnsi" w:hAnsiTheme="minorHAnsi"/>
      <w:sz w:val="20"/>
      <w:szCs w:val="20"/>
    </w:rPr>
  </w:style>
  <w:style w:type="paragraph" w:styleId="TOC7">
    <w:name w:val="toc 7"/>
    <w:basedOn w:val="Normal"/>
    <w:next w:val="Normal"/>
    <w:autoRedefine/>
    <w:uiPriority w:val="39"/>
    <w:unhideWhenUsed/>
    <w:rsid w:val="00B67904"/>
    <w:pPr>
      <w:ind w:left="1440"/>
    </w:pPr>
    <w:rPr>
      <w:rFonts w:asciiTheme="minorHAnsi" w:hAnsiTheme="minorHAnsi"/>
      <w:sz w:val="20"/>
      <w:szCs w:val="20"/>
    </w:rPr>
  </w:style>
  <w:style w:type="paragraph" w:styleId="TOC8">
    <w:name w:val="toc 8"/>
    <w:basedOn w:val="Normal"/>
    <w:next w:val="Normal"/>
    <w:autoRedefine/>
    <w:uiPriority w:val="39"/>
    <w:unhideWhenUsed/>
    <w:rsid w:val="00B67904"/>
    <w:pPr>
      <w:ind w:left="1680"/>
    </w:pPr>
    <w:rPr>
      <w:rFonts w:asciiTheme="minorHAnsi" w:hAnsiTheme="minorHAnsi"/>
      <w:sz w:val="20"/>
      <w:szCs w:val="20"/>
    </w:rPr>
  </w:style>
  <w:style w:type="paragraph" w:styleId="TOC9">
    <w:name w:val="toc 9"/>
    <w:basedOn w:val="Normal"/>
    <w:next w:val="Normal"/>
    <w:autoRedefine/>
    <w:uiPriority w:val="39"/>
    <w:unhideWhenUsed/>
    <w:rsid w:val="00B67904"/>
    <w:pPr>
      <w:ind w:left="1920"/>
    </w:pPr>
    <w:rPr>
      <w:rFonts w:asciiTheme="minorHAnsi" w:hAnsiTheme="minorHAnsi"/>
      <w:sz w:val="20"/>
      <w:szCs w:val="20"/>
    </w:rPr>
  </w:style>
  <w:style w:type="paragraph" w:styleId="Header">
    <w:name w:val="header"/>
    <w:basedOn w:val="Normal"/>
    <w:link w:val="HeaderChar"/>
    <w:uiPriority w:val="99"/>
    <w:unhideWhenUsed/>
    <w:rsid w:val="004C135C"/>
    <w:pPr>
      <w:tabs>
        <w:tab w:val="center" w:pos="4320"/>
        <w:tab w:val="right" w:pos="8640"/>
      </w:tabs>
    </w:pPr>
  </w:style>
  <w:style w:type="character" w:customStyle="1" w:styleId="HeaderChar">
    <w:name w:val="Header Char"/>
    <w:basedOn w:val="DefaultParagraphFont"/>
    <w:link w:val="Header"/>
    <w:uiPriority w:val="99"/>
    <w:rsid w:val="004C135C"/>
    <w:rPr>
      <w:sz w:val="24"/>
      <w:szCs w:val="24"/>
      <w:lang w:eastAsia="en-US"/>
    </w:rPr>
  </w:style>
  <w:style w:type="character" w:styleId="PageNumber">
    <w:name w:val="page number"/>
    <w:basedOn w:val="DefaultParagraphFont"/>
    <w:uiPriority w:val="99"/>
    <w:semiHidden/>
    <w:unhideWhenUsed/>
    <w:rsid w:val="004C135C"/>
  </w:style>
  <w:style w:type="table" w:styleId="LightList">
    <w:name w:val="Light List"/>
    <w:basedOn w:val="TableNormal"/>
    <w:uiPriority w:val="61"/>
    <w:rsid w:val="00A371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46016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C64CF"/>
    <w:rPr>
      <w:color w:val="0000FF" w:themeColor="hyperlink"/>
      <w:u w:val="single"/>
    </w:rPr>
  </w:style>
  <w:style w:type="paragraph" w:styleId="Footer">
    <w:name w:val="footer"/>
    <w:basedOn w:val="Normal"/>
    <w:link w:val="FooterChar"/>
    <w:uiPriority w:val="99"/>
    <w:unhideWhenUsed/>
    <w:rsid w:val="00B35953"/>
    <w:pPr>
      <w:tabs>
        <w:tab w:val="center" w:pos="4320"/>
        <w:tab w:val="right" w:pos="8640"/>
      </w:tabs>
    </w:pPr>
  </w:style>
  <w:style w:type="character" w:customStyle="1" w:styleId="FooterChar">
    <w:name w:val="Footer Char"/>
    <w:basedOn w:val="DefaultParagraphFont"/>
    <w:link w:val="Footer"/>
    <w:uiPriority w:val="99"/>
    <w:rsid w:val="00B35953"/>
    <w:rPr>
      <w:sz w:val="24"/>
      <w:szCs w:val="24"/>
      <w:lang w:eastAsia="en-US"/>
    </w:rPr>
  </w:style>
  <w:style w:type="character" w:customStyle="1" w:styleId="citation">
    <w:name w:val="citation"/>
    <w:basedOn w:val="DefaultParagraphFont"/>
    <w:rsid w:val="00AA5045"/>
  </w:style>
  <w:style w:type="character" w:customStyle="1" w:styleId="ref-journal">
    <w:name w:val="ref-journal"/>
    <w:basedOn w:val="DefaultParagraphFont"/>
    <w:rsid w:val="00AA5045"/>
  </w:style>
  <w:style w:type="character" w:customStyle="1" w:styleId="ref-vol">
    <w:name w:val="ref-vol"/>
    <w:basedOn w:val="DefaultParagraphFont"/>
    <w:rsid w:val="00AA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90A6DCA-8DD6-F34E-87A7-38C31080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29</Pages>
  <Words>6923</Words>
  <Characters>39467</Characters>
  <Application>Microsoft Macintosh Word</Application>
  <DocSecurity>0</DocSecurity>
  <Lines>328</Lines>
  <Paragraphs>92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 AND BACKGROUND</vt:lpstr>
      <vt:lpstr>MATERIALS AND METHODS</vt:lpstr>
      <vt:lpstr>RESULTS</vt:lpstr>
      <vt:lpstr>    Experimental Design</vt:lpstr>
      <vt:lpstr>    Growth fitness vs. Lifespan Regression Analysis</vt:lpstr>
      <vt:lpstr>    Evolutionary Distance vs. Lifespan Regression Analysis</vt:lpstr>
      <vt:lpstr>    Morphological Plasticity vs. Lifespan Regression Analysis</vt:lpstr>
      <vt:lpstr>    Multiple Regression Analysis</vt:lpstr>
      <vt:lpstr>DISCUSSION</vt:lpstr>
      <vt:lpstr>    Importance of Study and Future Experimentation</vt:lpstr>
      <vt:lpstr>REFERENCES (Don’ worry about references, I will add using EndNote)</vt:lpstr>
    </vt:vector>
  </TitlesOfParts>
  <Company/>
  <LinksUpToDate>false</LinksUpToDate>
  <CharactersWithSpaces>46298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Alexander</dc:creator>
  <cp:keywords/>
  <dc:description/>
  <cp:lastModifiedBy>Amanda Alexander</cp:lastModifiedBy>
  <cp:revision>57</cp:revision>
  <dcterms:created xsi:type="dcterms:W3CDTF">2013-04-08T22:14:00Z</dcterms:created>
  <dcterms:modified xsi:type="dcterms:W3CDTF">2013-05-16T20:54:00Z</dcterms:modified>
</cp:coreProperties>
</file>
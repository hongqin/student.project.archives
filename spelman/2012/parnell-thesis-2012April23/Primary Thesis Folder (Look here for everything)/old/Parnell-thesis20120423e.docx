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 xml:space="preserve">Saccharomyces </w:t>
      </w:r>
      <w:commentRangeStart w:id="1"/>
      <w:r w:rsidRPr="0072137D">
        <w:rPr>
          <w:rFonts w:ascii="Arial" w:hAnsi="Arial" w:cs="Arial"/>
          <w:bCs/>
          <w:i/>
          <w:iCs/>
          <w:sz w:val="24"/>
          <w:szCs w:val="24"/>
        </w:rPr>
        <w:t>cerevisiae</w:t>
      </w:r>
      <w:commentRangeEnd w:id="1"/>
      <w:r w:rsidR="00F2231A">
        <w:rPr>
          <w:rStyle w:val="CommentReference"/>
        </w:rPr>
        <w:commentReference w:id="1"/>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Pr="00605020" w:rsidRDefault="0066296A" w:rsidP="00B2113A">
      <w:pPr>
        <w:jc w:val="center"/>
        <w:rPr>
          <w:bCs/>
          <w:iCs/>
          <w:sz w:val="24"/>
          <w:szCs w:val="24"/>
        </w:rPr>
      </w:pPr>
    </w:p>
    <w:p w:rsidR="00ED5A97" w:rsidRDefault="00ED5A97" w:rsidP="00ED5A97">
      <w:pPr>
        <w:tabs>
          <w:tab w:val="left" w:pos="1280"/>
        </w:tabs>
        <w:rPr>
          <w:bCs/>
          <w:iCs/>
          <w:sz w:val="24"/>
          <w:szCs w:val="24"/>
        </w:rPr>
      </w:pPr>
    </w:p>
    <w:p w:rsidR="00B2113A" w:rsidRPr="00605020" w:rsidRDefault="0072137D" w:rsidP="00ED5A97">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ins w:id="2"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r w:rsidR="00ED5A97">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ED5A97">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H2O2 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ED5A97">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ED5A97">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66296A">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66296A">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3" w:author="hong qin" w:date="2012-04-19T11:01:00Z"/>
          <w:rFonts w:ascii="Arial" w:hAnsi="Arial" w:cs="Arial"/>
          <w:sz w:val="30"/>
          <w:szCs w:val="30"/>
        </w:rPr>
      </w:pPr>
      <w:ins w:id="4"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ED5A9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6A686C" w:rsidRPr="00605020">
        <w:rPr>
          <w:rFonts w:ascii="Arial" w:hAnsi="Arial" w:cs="Arial"/>
          <w:sz w:val="24"/>
          <w:szCs w:val="24"/>
        </w:rPr>
        <w:fldChar w:fldCharType="separate"/>
      </w:r>
      <w:r w:rsidR="00944CA7" w:rsidRPr="00605020">
        <w:rPr>
          <w:rFonts w:ascii="Arial" w:hAnsi="Arial" w:cs="Arial"/>
          <w:noProof/>
          <w:sz w:val="24"/>
          <w:szCs w:val="24"/>
        </w:rPr>
        <w:t>(</w:t>
      </w:r>
      <w:r w:rsidR="006A686C" w:rsidRPr="00161743">
        <w:rPr>
          <w:noProof/>
        </w:rPr>
        <w:fldChar w:fldCharType="begin"/>
      </w:r>
      <w:r w:rsidR="00161743" w:rsidRPr="00161743">
        <w:rPr>
          <w:noProof/>
        </w:rPr>
        <w:instrText>HYPERLINK \l "_ENREF_3" \o "Gompertz, 1825 #1151</w:instrText>
      </w:r>
      <w:del w:id="5" w:author="hong qin" w:date="2012-04-20T08:36:00Z">
        <w:r w:rsidR="00AC5D1A">
          <w:rPr>
            <w:rFonts w:ascii="Arial" w:hAnsi="Arial" w:cs="Arial"/>
            <w:noProof/>
            <w:sz w:val="24"/>
            <w:szCs w:val="24"/>
          </w:rPr>
          <w:delInstrText xml:space="preserve">" </w:delInstrText>
        </w:r>
      </w:del>
      <w:ins w:id="6" w:author="hong qin" w:date="2012-04-20T08:36:00Z">
        <w:r w:rsidR="002F2F83">
          <w:rPr>
            <w:noProof/>
          </w:rPr>
          <w:instrText>"</w:instrText>
        </w:r>
      </w:ins>
      <w:r w:rsidR="006A686C"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6A686C" w:rsidRPr="00161743">
        <w:rPr>
          <w:noProof/>
        </w:rPr>
        <w:fldChar w:fldCharType="end"/>
      </w:r>
      <w:r w:rsidR="00944CA7" w:rsidRPr="00605020">
        <w:rPr>
          <w:rFonts w:ascii="Arial" w:hAnsi="Arial" w:cs="Arial"/>
          <w:noProof/>
          <w:sz w:val="24"/>
          <w:szCs w:val="24"/>
        </w:rPr>
        <w:t>)</w:t>
      </w:r>
      <w:r w:rsidR="006A686C"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ED5A9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6A686C" w:rsidRPr="00605020">
        <w:rPr>
          <w:rFonts w:ascii="Arial" w:hAnsi="Arial" w:cs="Arial"/>
          <w:sz w:val="24"/>
          <w:szCs w:val="24"/>
        </w:rPr>
        <w:fldChar w:fldCharType="separate"/>
      </w:r>
      <w:r w:rsidR="00C27F7B" w:rsidRPr="00605020">
        <w:rPr>
          <w:rFonts w:ascii="Arial" w:hAnsi="Arial" w:cs="Arial"/>
          <w:noProof/>
          <w:sz w:val="24"/>
          <w:szCs w:val="24"/>
        </w:rPr>
        <w:t>(</w:t>
      </w:r>
      <w:r w:rsidR="006A686C" w:rsidRPr="00161743">
        <w:rPr>
          <w:noProof/>
        </w:rPr>
        <w:fldChar w:fldCharType="begin"/>
      </w:r>
      <w:r w:rsidR="00161743" w:rsidRPr="00161743">
        <w:rPr>
          <w:noProof/>
        </w:rPr>
        <w:instrText>HYPERLINK \l "_ENREF_2" \o "Defossez, 1998 #1467</w:instrText>
      </w:r>
      <w:del w:id="7" w:author="hong qin" w:date="2012-04-20T08:36:00Z">
        <w:r w:rsidR="00AC5D1A">
          <w:rPr>
            <w:rFonts w:ascii="Arial" w:hAnsi="Arial" w:cs="Arial"/>
            <w:noProof/>
            <w:sz w:val="24"/>
            <w:szCs w:val="24"/>
          </w:rPr>
          <w:delInstrText xml:space="preserve">" </w:delInstrText>
        </w:r>
      </w:del>
      <w:ins w:id="8" w:author="hong qin" w:date="2012-04-20T08:36:00Z">
        <w:r w:rsidR="002F2F83">
          <w:rPr>
            <w:noProof/>
          </w:rPr>
          <w:instrText>"</w:instrText>
        </w:r>
      </w:ins>
      <w:r w:rsidR="006A686C"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6A686C" w:rsidRPr="00161743">
        <w:rPr>
          <w:noProof/>
        </w:rPr>
        <w:fldChar w:fldCharType="end"/>
      </w:r>
      <w:r w:rsidR="00C27F7B" w:rsidRPr="00605020">
        <w:rPr>
          <w:rFonts w:ascii="Arial" w:hAnsi="Arial" w:cs="Arial"/>
          <w:noProof/>
          <w:sz w:val="24"/>
          <w:szCs w:val="24"/>
        </w:rPr>
        <w:t>)</w:t>
      </w:r>
      <w:r w:rsidR="006A686C"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"_ENREF_20" \o "Williams, 1957 #273</w:instrText>
      </w:r>
      <w:del w:id="9" w:author="hong qin" w:date="2012-04-20T08:36:00Z">
        <w:r w:rsidR="00AC5D1A">
          <w:rPr>
            <w:rFonts w:ascii="Arial" w:hAnsi="Arial" w:cs="Arial"/>
            <w:noProof/>
            <w:sz w:val="24"/>
            <w:szCs w:val="24"/>
          </w:rPr>
          <w:delInstrText xml:space="preserve">" </w:delInstrText>
        </w:r>
      </w:del>
      <w:ins w:id="10"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"_ENREF_7" \o "Kirkwood, 1977 #56</w:instrText>
      </w:r>
      <w:del w:id="11" w:author="hong qin" w:date="2012-04-20T08:36:00Z">
        <w:r w:rsidR="00AC5D1A">
          <w:rPr>
            <w:rFonts w:ascii="Arial" w:hAnsi="Arial" w:cs="Arial"/>
            <w:noProof/>
            <w:sz w:val="24"/>
            <w:szCs w:val="24"/>
          </w:rPr>
          <w:delInstrText xml:space="preserve">" </w:delInstrText>
        </w:r>
      </w:del>
      <w:ins w:id="12"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"_ENREF_20" \o "Williams, 1957 #273</w:instrText>
      </w:r>
      <w:del w:id="13" w:author="hong qin" w:date="2012-04-20T08:36:00Z">
        <w:r w:rsidR="00AC5D1A">
          <w:rPr>
            <w:rFonts w:ascii="Arial" w:hAnsi="Arial" w:cs="Arial"/>
            <w:noProof/>
            <w:sz w:val="24"/>
            <w:szCs w:val="24"/>
          </w:rPr>
          <w:delInstrText xml:space="preserve">" </w:delInstrText>
        </w:r>
      </w:del>
      <w:ins w:id="14"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B1411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6A686C">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CA1B2D">
        <w:rPr>
          <w:rFonts w:ascii="Arial" w:hAnsi="Arial" w:cs="Arial"/>
          <w:noProof/>
          <w:sz w:val="24"/>
          <w:szCs w:val="24"/>
        </w:rPr>
        <w:t>(C</w:t>
      </w:r>
      <w:r w:rsidR="00AA02C3" w:rsidRPr="00AA02C3">
        <w:rPr>
          <w:rFonts w:ascii="Arial" w:hAnsi="Arial" w:cs="Arial"/>
          <w:smallCaps/>
          <w:noProof/>
          <w:sz w:val="24"/>
          <w:szCs w:val="24"/>
        </w:rPr>
        <w:t>onneally</w:t>
      </w:r>
      <w:r w:rsidR="00CA1B2D">
        <w:rPr>
          <w:rFonts w:ascii="Arial" w:hAnsi="Arial" w:cs="Arial"/>
          <w:noProof/>
          <w:sz w:val="24"/>
          <w:szCs w:val="24"/>
        </w:rPr>
        <w:t xml:space="preserve"> 1984; F</w:t>
      </w:r>
      <w:r w:rsidR="00AA02C3" w:rsidRPr="00AA02C3">
        <w:rPr>
          <w:rFonts w:ascii="Arial" w:hAnsi="Arial" w:cs="Arial"/>
          <w:smallCaps/>
          <w:noProof/>
          <w:sz w:val="24"/>
          <w:szCs w:val="24"/>
        </w:rPr>
        <w:t>arrer</w:t>
      </w:r>
      <w:r w:rsidR="00AA02C3" w:rsidRPr="00AA02C3">
        <w:rPr>
          <w:rFonts w:ascii="Arial" w:hAnsi="Arial" w:cs="Arial"/>
          <w:i/>
          <w:noProof/>
          <w:sz w:val="24"/>
          <w:szCs w:val="24"/>
        </w:rPr>
        <w:t xml:space="preserve"> et al.</w:t>
      </w:r>
      <w:r w:rsidR="00CA1B2D">
        <w:rPr>
          <w:rFonts w:ascii="Arial" w:hAnsi="Arial" w:cs="Arial"/>
          <w:noProof/>
          <w:sz w:val="24"/>
          <w:szCs w:val="24"/>
        </w:rPr>
        <w:t xml:space="preserve"> 1984)</w:t>
      </w:r>
      <w:r w:rsidR="006A686C">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"_ENREF_7" \o "Kirkwood, 1977 #56</w:instrText>
      </w:r>
      <w:del w:id="15" w:author="hong qin" w:date="2012-04-20T08:36:00Z">
        <w:r w:rsidR="00AC5D1A">
          <w:rPr>
            <w:rFonts w:ascii="Arial" w:hAnsi="Arial" w:cs="Arial"/>
            <w:noProof/>
            <w:sz w:val="24"/>
            <w:szCs w:val="24"/>
          </w:rPr>
          <w:delInstrText xml:space="preserve">" </w:delInstrText>
        </w:r>
      </w:del>
      <w:ins w:id="16"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B1411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6A686C">
        <w:rPr>
          <w:rFonts w:ascii="Arial" w:hAnsi="Arial" w:cs="Arial"/>
          <w:sz w:val="24"/>
          <w:szCs w:val="24"/>
        </w:rPr>
        <w:fldChar w:fldCharType="begin"/>
      </w:r>
      <w:r w:rsidR="00BB091F">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6A686C">
        <w:rPr>
          <w:rFonts w:ascii="Arial" w:hAnsi="Arial" w:cs="Arial"/>
          <w:sz w:val="24"/>
          <w:szCs w:val="24"/>
        </w:rPr>
        <w:fldChar w:fldCharType="separate"/>
      </w:r>
      <w:r w:rsidR="00F0148F">
        <w:rPr>
          <w:rFonts w:ascii="Arial" w:hAnsi="Arial" w:cs="Arial"/>
          <w:noProof/>
          <w:sz w:val="24"/>
          <w:szCs w:val="24"/>
        </w:rPr>
        <w:t>(C</w:t>
      </w:r>
      <w:r w:rsidR="00AA02C3" w:rsidRPr="00AA02C3">
        <w:rPr>
          <w:rFonts w:ascii="Arial" w:hAnsi="Arial" w:cs="Arial"/>
          <w:smallCaps/>
          <w:noProof/>
          <w:sz w:val="24"/>
          <w:szCs w:val="24"/>
        </w:rPr>
        <w:t>harlesworth</w:t>
      </w:r>
      <w:r w:rsidR="00F0148F">
        <w:rPr>
          <w:rFonts w:ascii="Arial" w:hAnsi="Arial" w:cs="Arial"/>
          <w:noProof/>
          <w:sz w:val="24"/>
          <w:szCs w:val="24"/>
        </w:rPr>
        <w:t xml:space="preserve"> 1994)</w:t>
      </w:r>
      <w:r w:rsidR="006A686C">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1411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B1411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natural environment. </w:t>
      </w:r>
      <w:r w:rsidR="003E78D6">
        <w:rPr>
          <w:rFonts w:ascii="Arial" w:hAnsi="Arial" w:cs="Arial"/>
          <w:sz w:val="24"/>
          <w:szCs w:val="24"/>
        </w:rPr>
        <w:t xml:space="preserve">Hence, </w:t>
      </w:r>
      <w:r w:rsidR="003E78D6">
        <w:rPr>
          <w:rFonts w:ascii="Arial" w:hAnsi="Arial" w:cs="Arial"/>
          <w:sz w:val="24"/>
          <w:szCs w:val="24"/>
        </w:rPr>
        <w:lastRenderedPageBreak/>
        <w:t xml:space="preserve">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14110">
        <w:rPr>
          <w:rFonts w:ascii="Arial" w:hAnsi="Arial" w:cs="Arial"/>
          <w:sz w:val="24"/>
          <w:szCs w:val="24"/>
        </w:rPr>
        <w:t xml:space="preserve"> </w:t>
      </w:r>
      <w:r w:rsidR="006A686C">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186A7F">
        <w:rPr>
          <w:rFonts w:ascii="Arial" w:hAnsi="Arial" w:cs="Arial"/>
          <w:noProof/>
          <w:sz w:val="24"/>
          <w:szCs w:val="24"/>
        </w:rPr>
        <w:t>(H</w:t>
      </w:r>
      <w:r w:rsidR="00AA02C3" w:rsidRPr="00AA02C3">
        <w:rPr>
          <w:rFonts w:ascii="Arial" w:hAnsi="Arial" w:cs="Arial"/>
          <w:smallCaps/>
          <w:noProof/>
          <w:sz w:val="24"/>
          <w:szCs w:val="24"/>
        </w:rPr>
        <w:t>arrison</w:t>
      </w:r>
      <w:r w:rsidR="00186A7F">
        <w:rPr>
          <w:rFonts w:ascii="Arial" w:hAnsi="Arial" w:cs="Arial"/>
          <w:noProof/>
          <w:sz w:val="24"/>
          <w:szCs w:val="24"/>
        </w:rPr>
        <w:t xml:space="preserve"> and A</w:t>
      </w:r>
      <w:r w:rsidR="00AA02C3" w:rsidRPr="00AA02C3">
        <w:rPr>
          <w:rFonts w:ascii="Arial" w:hAnsi="Arial" w:cs="Arial"/>
          <w:smallCaps/>
          <w:noProof/>
          <w:sz w:val="24"/>
          <w:szCs w:val="24"/>
        </w:rPr>
        <w:t>rcher</w:t>
      </w:r>
      <w:r w:rsidR="00186A7F">
        <w:rPr>
          <w:rFonts w:ascii="Arial" w:hAnsi="Arial" w:cs="Arial"/>
          <w:noProof/>
          <w:sz w:val="24"/>
          <w:szCs w:val="24"/>
        </w:rPr>
        <w:t xml:space="preserve"> 1989; H</w:t>
      </w:r>
      <w:r w:rsidR="00AA02C3" w:rsidRPr="00AA02C3">
        <w:rPr>
          <w:rFonts w:ascii="Arial" w:hAnsi="Arial" w:cs="Arial"/>
          <w:smallCaps/>
          <w:noProof/>
          <w:sz w:val="24"/>
          <w:szCs w:val="24"/>
        </w:rPr>
        <w:t>olliday</w:t>
      </w:r>
      <w:r w:rsidR="00186A7F">
        <w:rPr>
          <w:rFonts w:ascii="Arial" w:hAnsi="Arial" w:cs="Arial"/>
          <w:noProof/>
          <w:sz w:val="24"/>
          <w:szCs w:val="24"/>
        </w:rPr>
        <w:t xml:space="preserve"> 1989; K</w:t>
      </w:r>
      <w:r w:rsidR="00AA02C3" w:rsidRPr="00AA02C3">
        <w:rPr>
          <w:rFonts w:ascii="Arial" w:hAnsi="Arial" w:cs="Arial"/>
          <w:smallCaps/>
          <w:noProof/>
          <w:sz w:val="24"/>
          <w:szCs w:val="24"/>
        </w:rPr>
        <w:t>oubova</w:t>
      </w:r>
      <w:r w:rsidR="00186A7F">
        <w:rPr>
          <w:rFonts w:ascii="Arial" w:hAnsi="Arial" w:cs="Arial"/>
          <w:noProof/>
          <w:sz w:val="24"/>
          <w:szCs w:val="24"/>
        </w:rPr>
        <w:t xml:space="preserve"> and G</w:t>
      </w:r>
      <w:r w:rsidR="00AA02C3" w:rsidRPr="00AA02C3">
        <w:rPr>
          <w:rFonts w:ascii="Arial" w:hAnsi="Arial" w:cs="Arial"/>
          <w:smallCaps/>
          <w:noProof/>
          <w:sz w:val="24"/>
          <w:szCs w:val="24"/>
        </w:rPr>
        <w:t>uarente</w:t>
      </w:r>
      <w:r w:rsidR="00186A7F">
        <w:rPr>
          <w:rFonts w:ascii="Arial" w:hAnsi="Arial" w:cs="Arial"/>
          <w:noProof/>
          <w:sz w:val="24"/>
          <w:szCs w:val="24"/>
        </w:rPr>
        <w:t xml:space="preserve"> 2003)</w:t>
      </w:r>
      <w:r w:rsidR="006A686C">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17"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14110">
        <w:rPr>
          <w:rFonts w:ascii="Arial" w:hAnsi="Arial" w:cs="Arial"/>
          <w:sz w:val="24"/>
          <w:szCs w:val="24"/>
        </w:rPr>
        <w:t xml:space="preserve"> </w:t>
      </w:r>
      <w:r w:rsidR="006A686C"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Pr="00605020">
        <w:rPr>
          <w:rFonts w:ascii="Arial" w:hAnsi="Arial" w:cs="Arial"/>
          <w:noProof/>
          <w:sz w:val="24"/>
          <w:szCs w:val="24"/>
        </w:rPr>
        <w:t>(</w:t>
      </w:r>
      <w:r w:rsidR="006A686C" w:rsidRPr="00AA02C3">
        <w:rPr>
          <w:noProof/>
        </w:rPr>
        <w:fldChar w:fldCharType="begin"/>
      </w:r>
      <w:r w:rsidR="006A686C" w:rsidRPr="006A686C">
        <w:rPr>
          <w:noProof/>
          <w:rPrChange w:id="18" w:author="hong qin" w:date="2012-04-20T08:36:00Z">
            <w:rPr>
              <w:rFonts w:ascii="Arial" w:hAnsi="Arial"/>
              <w:sz w:val="24"/>
            </w:rPr>
          </w:rPrChange>
        </w:rPr>
        <w:instrText>HYPERLINK \l "_ENREF_19" \o "Willcox, 2004 #1476</w:instrText>
      </w:r>
      <w:r w:rsidR="00362D95">
        <w:rPr>
          <w:noProof/>
        </w:rPr>
        <w:instrText>"</w:instrText>
      </w:r>
      <w:del w:id="19" w:author="hong qin" w:date="2012-04-20T08:36:00Z">
        <w:r w:rsidR="00AC5D1A">
          <w:rPr>
            <w:rFonts w:ascii="Arial" w:hAnsi="Arial" w:cs="Arial"/>
            <w:noProof/>
            <w:sz w:val="24"/>
            <w:szCs w:val="24"/>
          </w:rPr>
          <w:delInstrText xml:space="preserve">" </w:delInstrText>
        </w:r>
      </w:del>
      <w:ins w:id="20"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6A686C" w:rsidRPr="00AA02C3">
        <w:rPr>
          <w:noProof/>
        </w:rPr>
        <w:fldChar w:fldCharType="end"/>
      </w:r>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B1411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the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B1411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w:t>
      </w:r>
      <w:r w:rsidR="00B14110">
        <w:rPr>
          <w:rFonts w:ascii="Arial" w:hAnsi="Arial" w:cs="Arial"/>
          <w:sz w:val="24"/>
          <w:szCs w:val="24"/>
        </w:rPr>
        <w:t xml:space="preserve"> </w:t>
      </w:r>
      <w:r>
        <w:rPr>
          <w:rFonts w:ascii="Arial" w:hAnsi="Arial" w:cs="Arial"/>
          <w:sz w:val="24"/>
          <w:szCs w:val="24"/>
        </w:rPr>
        <w:t xml:space="preserve">takeover a 6-month period had reduced levels of LDL, substantial weight loss in subjects, and fewer DNA damages caused by oxidative stress. All of these factors, when elevated, have been linked to the development of cardiovascular disease and other age-related diseases </w:t>
      </w:r>
      <w:r w:rsidR="006A686C">
        <w:rPr>
          <w:rFonts w:ascii="Arial" w:hAnsi="Arial" w:cs="Arial"/>
          <w:sz w:val="24"/>
          <w:szCs w:val="24"/>
        </w:rPr>
        <w:fldChar w:fldCharType="begin">
          <w:fldData xml:space="preserve">PEVuZE5vdGU+PENpdGU+PEF1dGhvcj5EYXM8L0F1dGhvcj48WWVhcj4yMDA3PC9ZZWFyPjxSZWNO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PEVuZE5vdGU+PENpdGU+PEF1dGhvcj5EYXM8L0F1dGhvcj48WWVhcj4yMDA3PC9ZZWFyPjxSZWNO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BB091F">
        <w:rPr>
          <w:rFonts w:ascii="Arial" w:hAnsi="Arial" w:cs="Arial"/>
          <w:noProof/>
          <w:sz w:val="24"/>
          <w:szCs w:val="24"/>
        </w:rPr>
        <w:t>(D</w:t>
      </w:r>
      <w:r w:rsidR="00BB091F" w:rsidRPr="00BB091F">
        <w:rPr>
          <w:rFonts w:ascii="Arial" w:hAnsi="Arial" w:cs="Arial"/>
          <w:smallCaps/>
          <w:noProof/>
          <w:sz w:val="24"/>
          <w:szCs w:val="24"/>
        </w:rPr>
        <w:t>as</w:t>
      </w:r>
      <w:r w:rsidR="00BB091F" w:rsidRPr="00BB091F">
        <w:rPr>
          <w:rFonts w:ascii="Arial" w:hAnsi="Arial" w:cs="Arial"/>
          <w:i/>
          <w:noProof/>
          <w:sz w:val="24"/>
          <w:szCs w:val="24"/>
        </w:rPr>
        <w:t xml:space="preserve"> et al.</w:t>
      </w:r>
      <w:r w:rsidR="00BB091F">
        <w:rPr>
          <w:rFonts w:ascii="Arial" w:hAnsi="Arial" w:cs="Arial"/>
          <w:noProof/>
          <w:sz w:val="24"/>
          <w:szCs w:val="24"/>
        </w:rPr>
        <w:t xml:space="preserve"> 2007)</w:t>
      </w:r>
      <w:r w:rsidR="006A686C">
        <w:rPr>
          <w:rFonts w:ascii="Arial" w:hAnsi="Arial" w:cs="Arial"/>
          <w:sz w:val="24"/>
          <w:szCs w:val="24"/>
        </w:rPr>
        <w:fldChar w:fldCharType="end"/>
      </w:r>
      <w:r>
        <w:rPr>
          <w:rFonts w:ascii="Arial" w:hAnsi="Arial" w:cs="Arial"/>
          <w:sz w:val="24"/>
          <w:szCs w:val="24"/>
        </w:rPr>
        <w:t xml:space="preserve">. </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6A686C" w:rsidRPr="00605020">
        <w:rPr>
          <w:rFonts w:ascii="Arial" w:hAnsi="Arial" w:cs="Arial"/>
          <w:sz w:val="24"/>
          <w:szCs w:val="24"/>
        </w:rPr>
        <w:fldChar w:fldCharType="separate"/>
      </w:r>
      <w:r w:rsidR="00605020" w:rsidRPr="00605020">
        <w:rPr>
          <w:rFonts w:ascii="Arial" w:hAnsi="Arial" w:cs="Arial"/>
          <w:noProof/>
          <w:sz w:val="24"/>
          <w:szCs w:val="24"/>
        </w:rPr>
        <w:t>(</w:t>
      </w:r>
      <w:r w:rsidR="006A686C" w:rsidRPr="00AA02C3">
        <w:rPr>
          <w:noProof/>
        </w:rPr>
        <w:fldChar w:fldCharType="begin"/>
      </w:r>
      <w:r w:rsidR="006A686C" w:rsidRPr="006A686C">
        <w:rPr>
          <w:noProof/>
          <w:rPrChange w:id="21" w:author="hong qin" w:date="2012-04-20T08:36:00Z">
            <w:rPr>
              <w:rFonts w:ascii="Arial" w:hAnsi="Arial"/>
              <w:sz w:val="24"/>
            </w:rPr>
          </w:rPrChange>
        </w:rPr>
        <w:instrText>HYPERLINK \l "_ENREF_16" \o "Stanfel, 2009 #797</w:instrText>
      </w:r>
      <w:del w:id="22" w:author="hong qin" w:date="2012-04-20T08:36:00Z">
        <w:r w:rsidR="00AC5D1A">
          <w:rPr>
            <w:rFonts w:ascii="Arial" w:hAnsi="Arial" w:cs="Arial"/>
            <w:noProof/>
            <w:sz w:val="24"/>
            <w:szCs w:val="24"/>
          </w:rPr>
          <w:delInstrText xml:space="preserve">" </w:delInstrText>
        </w:r>
      </w:del>
      <w:ins w:id="23"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6A686C" w:rsidRPr="00AA02C3">
        <w:rPr>
          <w:noProof/>
        </w:rPr>
        <w:fldChar w:fldCharType="end"/>
      </w:r>
      <w:r w:rsidR="00605020" w:rsidRPr="00605020">
        <w:rPr>
          <w:rFonts w:ascii="Arial" w:hAnsi="Arial" w:cs="Arial"/>
          <w:noProof/>
          <w:sz w:val="24"/>
          <w:szCs w:val="24"/>
        </w:rPr>
        <w:t>)</w:t>
      </w:r>
      <w:r w:rsidR="006A686C"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B14110">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integrity</w:t>
      </w:r>
      <w:r w:rsidR="00E57FD9">
        <w:rPr>
          <w:rFonts w:ascii="Arial" w:hAnsi="Arial" w:cs="Arial"/>
          <w:sz w:val="24"/>
          <w:szCs w:val="24"/>
        </w:rPr>
        <w:t>, this can lead to detrimental consequences in the organism.</w:t>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686C" w:rsidRPr="00605020">
        <w:rPr>
          <w:rFonts w:ascii="Arial" w:hAnsi="Arial" w:cs="Arial"/>
          <w:sz w:val="24"/>
          <w:szCs w:val="24"/>
        </w:rPr>
        <w:fldChar w:fldCharType="separate"/>
      </w:r>
      <w:r w:rsidR="00C96DD6" w:rsidRPr="00605020">
        <w:rPr>
          <w:rFonts w:ascii="Arial" w:hAnsi="Arial" w:cs="Arial"/>
          <w:noProof/>
          <w:sz w:val="24"/>
          <w:szCs w:val="24"/>
        </w:rPr>
        <w:t>(</w:t>
      </w:r>
      <w:r w:rsidR="006A686C" w:rsidRPr="00AA02C3">
        <w:rPr>
          <w:noProof/>
        </w:rPr>
        <w:fldChar w:fldCharType="begin"/>
      </w:r>
      <w:r w:rsidR="006A686C" w:rsidRPr="006A686C">
        <w:rPr>
          <w:noProof/>
          <w:rPrChange w:id="24" w:author="hong qin" w:date="2012-04-20T08:36:00Z">
            <w:rPr>
              <w:rFonts w:ascii="Arial" w:hAnsi="Arial"/>
              <w:sz w:val="24"/>
            </w:rPr>
          </w:rPrChange>
        </w:rPr>
        <w:instrText>HYPERLINK \l "_ENREF_5" \o "Harman, 1956 #1036</w:instrText>
      </w:r>
      <w:del w:id="25" w:author="hong qin" w:date="2012-04-20T08:36:00Z">
        <w:r w:rsidR="00AC5D1A">
          <w:rPr>
            <w:rFonts w:ascii="Arial" w:hAnsi="Arial" w:cs="Arial"/>
            <w:noProof/>
            <w:sz w:val="24"/>
            <w:szCs w:val="24"/>
          </w:rPr>
          <w:delInstrText xml:space="preserve">" </w:delInstrText>
        </w:r>
      </w:del>
      <w:ins w:id="26"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6A686C" w:rsidRPr="00AA02C3">
        <w:rPr>
          <w:noProof/>
        </w:rPr>
        <w:fldChar w:fldCharType="end"/>
      </w:r>
      <w:r w:rsidR="00C96DD6" w:rsidRPr="00605020">
        <w:rPr>
          <w:rFonts w:ascii="Arial" w:hAnsi="Arial" w:cs="Arial"/>
          <w:noProof/>
          <w:sz w:val="24"/>
          <w:szCs w:val="24"/>
        </w:rPr>
        <w:t>)</w:t>
      </w:r>
      <w:r w:rsidR="006A686C"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B14110">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686C" w:rsidRPr="00605020">
        <w:rPr>
          <w:rFonts w:ascii="Arial" w:hAnsi="Arial" w:cs="Arial"/>
          <w:sz w:val="24"/>
          <w:szCs w:val="24"/>
        </w:rPr>
        <w:fldChar w:fldCharType="separate"/>
      </w:r>
      <w:r w:rsidR="00BB091F">
        <w:rPr>
          <w:rFonts w:ascii="Arial" w:hAnsi="Arial" w:cs="Arial"/>
          <w:noProof/>
          <w:sz w:val="24"/>
          <w:szCs w:val="24"/>
        </w:rPr>
        <w:t>(Y</w:t>
      </w:r>
      <w:r w:rsidR="00BB091F" w:rsidRPr="00BB091F">
        <w:rPr>
          <w:rFonts w:ascii="Arial" w:hAnsi="Arial" w:cs="Arial"/>
          <w:smallCaps/>
          <w:noProof/>
          <w:sz w:val="24"/>
          <w:szCs w:val="24"/>
        </w:rPr>
        <w:t>u</w:t>
      </w:r>
      <w:r w:rsidR="00BB091F" w:rsidRPr="00BB091F">
        <w:rPr>
          <w:rFonts w:ascii="Arial" w:hAnsi="Arial" w:cs="Arial"/>
          <w:i/>
          <w:noProof/>
          <w:sz w:val="24"/>
          <w:szCs w:val="24"/>
        </w:rPr>
        <w:t xml:space="preserve"> et al.</w:t>
      </w:r>
      <w:r w:rsidR="00BB091F">
        <w:rPr>
          <w:rFonts w:ascii="Arial" w:hAnsi="Arial" w:cs="Arial"/>
          <w:noProof/>
          <w:sz w:val="24"/>
          <w:szCs w:val="24"/>
        </w:rPr>
        <w:t xml:space="preserve"> 2012)</w:t>
      </w:r>
      <w:r w:rsidR="006A686C"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oxidase-catalyzed reactions. </w:t>
      </w:r>
      <w:r w:rsidRPr="00605020">
        <w:rPr>
          <w:rFonts w:ascii="Arial" w:hAnsi="Arial" w:cs="Arial"/>
          <w:sz w:val="24"/>
          <w:szCs w:val="24"/>
        </w:rPr>
        <w:t>The endogenous level of ROS also plays a role in signaling transduction and normal cell functions</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6A686C" w:rsidRPr="00605020">
        <w:rPr>
          <w:rFonts w:ascii="Arial" w:hAnsi="Arial" w:cs="Arial"/>
          <w:sz w:val="24"/>
          <w:szCs w:val="24"/>
        </w:rPr>
        <w:fldChar w:fldCharType="separate"/>
      </w:r>
      <w:r w:rsidRPr="00605020">
        <w:rPr>
          <w:rFonts w:ascii="Arial" w:hAnsi="Arial" w:cs="Arial"/>
          <w:noProof/>
          <w:sz w:val="24"/>
          <w:szCs w:val="24"/>
        </w:rPr>
        <w:t>(</w:t>
      </w:r>
      <w:hyperlink w:anchor="_ENREF_1" w:tooltip="Blagosklonny, 2008 #506" w:history="1">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hyperlink>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H2O2 and singlet oxygen, can also oxidize lipids, proteins</w:t>
      </w:r>
      <w:r w:rsidR="00B14110">
        <w:rPr>
          <w:rFonts w:ascii="Arial" w:hAnsi="Arial" w:cs="Arial"/>
          <w:sz w:val="24"/>
          <w:szCs w:val="24"/>
        </w:rPr>
        <w:t xml:space="preserve"> </w:t>
      </w:r>
      <w:r w:rsidRPr="00C572C8">
        <w:rPr>
          <w:rFonts w:ascii="Arial" w:hAnsi="Arial" w:cs="Arial"/>
          <w:sz w:val="24"/>
          <w:szCs w:val="24"/>
        </w:rPr>
        <w:t xml:space="preserve">and nucleic acids </w:t>
      </w:r>
      <w:r w:rsidR="006A686C" w:rsidRPr="00C572C8">
        <w:rPr>
          <w:rFonts w:ascii="Arial" w:hAnsi="Arial" w:cs="Arial"/>
          <w:sz w:val="24"/>
          <w:szCs w:val="24"/>
        </w:rPr>
        <w:fldChar w:fldCharType="begin"/>
      </w:r>
      <w:r w:rsidR="00BB091F">
        <w:rPr>
          <w:rFonts w:ascii="Arial" w:hAnsi="Arial" w:cs="Arial"/>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6A686C" w:rsidRPr="00C572C8">
        <w:rPr>
          <w:rFonts w:ascii="Arial" w:hAnsi="Arial" w:cs="Arial"/>
          <w:sz w:val="24"/>
          <w:szCs w:val="24"/>
        </w:rPr>
        <w:fldChar w:fldCharType="separate"/>
      </w:r>
      <w:r w:rsidR="00626510" w:rsidRPr="00C572C8">
        <w:rPr>
          <w:rFonts w:ascii="Arial" w:hAnsi="Arial" w:cs="Arial"/>
          <w:noProof/>
          <w:sz w:val="24"/>
          <w:szCs w:val="24"/>
        </w:rPr>
        <w:t>(M</w:t>
      </w:r>
      <w:r w:rsidR="00AA02C3" w:rsidRPr="00C572C8">
        <w:rPr>
          <w:rFonts w:ascii="Arial" w:hAnsi="Arial" w:cs="Arial"/>
          <w:smallCaps/>
          <w:noProof/>
          <w:sz w:val="24"/>
          <w:szCs w:val="24"/>
        </w:rPr>
        <w:t>oradas-</w:t>
      </w:r>
      <w:r w:rsidR="00626510" w:rsidRPr="00C572C8">
        <w:rPr>
          <w:rFonts w:ascii="Arial" w:hAnsi="Arial" w:cs="Arial"/>
          <w:noProof/>
          <w:sz w:val="24"/>
          <w:szCs w:val="24"/>
        </w:rPr>
        <w:t>F</w:t>
      </w:r>
      <w:r w:rsidR="00AA02C3" w:rsidRPr="00C572C8">
        <w:rPr>
          <w:rFonts w:ascii="Arial" w:hAnsi="Arial" w:cs="Arial"/>
          <w:smallCaps/>
          <w:noProof/>
          <w:sz w:val="24"/>
          <w:szCs w:val="24"/>
        </w:rPr>
        <w:t>erreira</w:t>
      </w:r>
      <w:r w:rsidR="00AA02C3" w:rsidRPr="00C572C8">
        <w:rPr>
          <w:rFonts w:ascii="Arial" w:hAnsi="Arial" w:cs="Arial"/>
          <w:i/>
          <w:noProof/>
          <w:sz w:val="24"/>
          <w:szCs w:val="24"/>
        </w:rPr>
        <w:t xml:space="preserve"> et al.</w:t>
      </w:r>
      <w:r w:rsidR="00626510" w:rsidRPr="00C572C8">
        <w:rPr>
          <w:rFonts w:ascii="Arial" w:hAnsi="Arial" w:cs="Arial"/>
          <w:noProof/>
          <w:sz w:val="24"/>
          <w:szCs w:val="24"/>
        </w:rPr>
        <w:t xml:space="preserve"> 1996)</w:t>
      </w:r>
      <w:r w:rsidR="006A686C"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686C" w:rsidRPr="00605020">
        <w:rPr>
          <w:rFonts w:ascii="Arial" w:hAnsi="Arial" w:cs="Arial"/>
          <w:sz w:val="24"/>
          <w:szCs w:val="24"/>
        </w:rPr>
        <w:fldChar w:fldCharType="separate"/>
      </w:r>
      <w:r w:rsidR="00626510">
        <w:rPr>
          <w:rFonts w:ascii="Arial" w:hAnsi="Arial" w:cs="Arial"/>
          <w:noProof/>
          <w:sz w:val="24"/>
          <w:szCs w:val="24"/>
        </w:rPr>
        <w:t>(H</w:t>
      </w:r>
      <w:r w:rsidR="00AA02C3" w:rsidRPr="00AA02C3">
        <w:rPr>
          <w:rFonts w:ascii="Arial" w:hAnsi="Arial" w:cs="Arial"/>
          <w:smallCaps/>
          <w:noProof/>
          <w:sz w:val="24"/>
          <w:szCs w:val="24"/>
        </w:rPr>
        <w:t>arman</w:t>
      </w:r>
      <w:r w:rsidR="00626510">
        <w:rPr>
          <w:rFonts w:ascii="Arial" w:hAnsi="Arial" w:cs="Arial"/>
          <w:noProof/>
          <w:sz w:val="24"/>
          <w:szCs w:val="24"/>
        </w:rPr>
        <w:t xml:space="preserve"> 1956)</w:t>
      </w:r>
      <w:r w:rsidR="006A686C"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6A686C" w:rsidRPr="00AA02C3">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BB091F">
        <w:rPr>
          <w:rFonts w:ascii="Arial" w:hAnsi="Arial"/>
          <w:sz w:val="24"/>
        </w:rPr>
        <w:instrText xml:space="preserve"> ADDIN EN.CITE </w:instrText>
      </w:r>
      <w:r w:rsidR="006A686C">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BB091F">
        <w:rPr>
          <w:rFonts w:ascii="Arial" w:hAnsi="Arial"/>
          <w:sz w:val="24"/>
        </w:rPr>
        <w:instrText xml:space="preserve"> ADDIN EN.CITE.DATA </w:instrText>
      </w:r>
      <w:r w:rsidR="006A686C">
        <w:rPr>
          <w:rFonts w:ascii="Arial" w:hAnsi="Arial"/>
          <w:sz w:val="24"/>
        </w:rPr>
      </w:r>
      <w:r w:rsidR="006A686C">
        <w:rPr>
          <w:rFonts w:ascii="Arial" w:hAnsi="Arial"/>
          <w:sz w:val="24"/>
        </w:rPr>
        <w:fldChar w:fldCharType="end"/>
      </w:r>
      <w:r w:rsidR="006A686C" w:rsidRPr="00AA02C3">
        <w:rPr>
          <w:rFonts w:ascii="Arial" w:hAnsi="Arial"/>
          <w:sz w:val="24"/>
        </w:rPr>
      </w:r>
      <w:r w:rsidR="006A686C" w:rsidRPr="00AA02C3">
        <w:rPr>
          <w:rFonts w:ascii="Arial" w:hAnsi="Arial"/>
          <w:sz w:val="24"/>
        </w:rPr>
        <w:fldChar w:fldCharType="separate"/>
      </w:r>
      <w:r w:rsidR="00AA02C3" w:rsidRPr="00AA02C3">
        <w:rPr>
          <w:rFonts w:ascii="Arial" w:hAnsi="Arial"/>
          <w:noProof/>
          <w:sz w:val="24"/>
        </w:rPr>
        <w:t>(</w:t>
      </w:r>
      <w:r w:rsidR="006A686C" w:rsidRPr="00A730D2">
        <w:rPr>
          <w:rFonts w:ascii="Arial" w:hAnsi="Arial"/>
          <w:noProof/>
          <w:sz w:val="24"/>
        </w:rPr>
        <w:fldChar w:fldCharType="begin"/>
      </w:r>
      <w:r w:rsidR="006A686C" w:rsidRPr="006A686C">
        <w:rPr>
          <w:rFonts w:ascii="Arial" w:hAnsi="Arial"/>
          <w:noProof/>
          <w:sz w:val="24"/>
          <w:rPrChange w:id="27" w:author="Hong Qin" w:date="2012-04-23T07:16:00Z">
            <w:rPr>
              <w:rFonts w:ascii="Arial" w:hAnsi="Arial"/>
              <w:noProof/>
              <w:sz w:val="24"/>
              <w:highlight w:val="yellow"/>
            </w:rPr>
          </w:rPrChange>
        </w:rPr>
        <w:instrText xml:space="preserve"> HYPERLINK \l "_ENREF_14" \o "Ristow, 2011 #1034" </w:instrText>
      </w:r>
      <w:r w:rsidR="006A686C" w:rsidRPr="00A730D2">
        <w:rPr>
          <w:rFonts w:ascii="Arial" w:hAnsi="Arial"/>
          <w:noProof/>
          <w:sz w:val="24"/>
          <w:rPrChange w:id="28" w:author="Hong Qin" w:date="2012-04-23T07:16:00Z">
            <w:rPr>
              <w:rFonts w:ascii="Arial" w:hAnsi="Arial"/>
              <w:noProof/>
              <w:sz w:val="24"/>
            </w:rPr>
          </w:rPrChange>
        </w:rPr>
        <w:fldChar w:fldCharType="separate"/>
      </w:r>
      <w:r w:rsidR="00AA02C3" w:rsidRPr="00AA02C3">
        <w:rPr>
          <w:rFonts w:ascii="Arial" w:hAnsi="Arial"/>
          <w:noProof/>
          <w:sz w:val="24"/>
        </w:rPr>
        <w:t>R</w:t>
      </w:r>
      <w:r w:rsidR="00AA02C3" w:rsidRPr="00AA02C3">
        <w:rPr>
          <w:rFonts w:ascii="Arial" w:hAnsi="Arial"/>
          <w:smallCaps/>
          <w:noProof/>
          <w:sz w:val="24"/>
        </w:rPr>
        <w:t>istow</w:t>
      </w:r>
      <w:r w:rsidR="00AA02C3" w:rsidRPr="00AA02C3">
        <w:rPr>
          <w:rFonts w:ascii="Arial" w:hAnsi="Arial"/>
          <w:noProof/>
          <w:sz w:val="24"/>
        </w:rPr>
        <w:t xml:space="preserve"> and S</w:t>
      </w:r>
      <w:r w:rsidR="00AA02C3" w:rsidRPr="00AA02C3">
        <w:rPr>
          <w:rFonts w:ascii="Arial" w:hAnsi="Arial"/>
          <w:smallCaps/>
          <w:noProof/>
          <w:sz w:val="24"/>
        </w:rPr>
        <w:t>chmeisser</w:t>
      </w:r>
      <w:r w:rsidR="00AA02C3" w:rsidRPr="00AA02C3">
        <w:rPr>
          <w:rFonts w:ascii="Arial" w:hAnsi="Arial"/>
          <w:noProof/>
          <w:sz w:val="24"/>
        </w:rPr>
        <w:t xml:space="preserve"> 2011</w:t>
      </w:r>
      <w:r w:rsidR="006A686C" w:rsidRPr="00A730D2">
        <w:rPr>
          <w:rFonts w:ascii="Arial" w:hAnsi="Arial"/>
          <w:noProof/>
          <w:sz w:val="24"/>
        </w:rPr>
        <w:fldChar w:fldCharType="end"/>
      </w:r>
      <w:r w:rsidR="00AA02C3" w:rsidRPr="00AA02C3">
        <w:rPr>
          <w:rFonts w:ascii="Arial" w:hAnsi="Arial"/>
          <w:noProof/>
          <w:sz w:val="24"/>
        </w:rPr>
        <w:t>)</w:t>
      </w:r>
      <w:r w:rsidR="006A686C" w:rsidRPr="00AA02C3">
        <w:rPr>
          <w:rFonts w:ascii="Arial" w:hAnsi="Arial"/>
          <w:sz w:val="24"/>
        </w:rPr>
        <w:fldChar w:fldCharType="end"/>
      </w:r>
      <w:r w:rsidRPr="00A730D2">
        <w:rPr>
          <w:rFonts w:ascii="Arial" w:hAnsi="Arial" w:cs="Arial"/>
          <w:sz w:val="24"/>
          <w:szCs w:val="24"/>
        </w:rPr>
        <w:t>.</w:t>
      </w:r>
      <w:r w:rsidR="0032167C">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6A686C"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896728" w:rsidRPr="00605020">
        <w:rPr>
          <w:rFonts w:ascii="Arial" w:hAnsi="Arial" w:cs="Arial"/>
          <w:noProof/>
          <w:sz w:val="24"/>
          <w:szCs w:val="24"/>
        </w:rPr>
        <w:t>(</w:t>
      </w:r>
      <w:r w:rsidR="006A686C" w:rsidRPr="00AA02C3">
        <w:rPr>
          <w:noProof/>
        </w:rPr>
        <w:fldChar w:fldCharType="begin"/>
      </w:r>
      <w:r w:rsidR="006A686C" w:rsidRPr="006A686C">
        <w:rPr>
          <w:noProof/>
          <w:rPrChange w:id="29" w:author="hong qin" w:date="2012-04-20T08:36:00Z">
            <w:rPr>
              <w:rFonts w:ascii="Arial" w:hAnsi="Arial"/>
              <w:sz w:val="24"/>
            </w:rPr>
          </w:rPrChange>
        </w:rPr>
        <w:instrText>HYPERLINK \l "_ENREF_13" \o "Rahman, 2007 #1468</w:instrText>
      </w:r>
      <w:del w:id="30" w:author="hong qin" w:date="2012-04-20T08:36:00Z">
        <w:r w:rsidR="00AC5D1A">
          <w:rPr>
            <w:rFonts w:ascii="Arial" w:hAnsi="Arial" w:cs="Arial"/>
            <w:noProof/>
            <w:sz w:val="24"/>
            <w:szCs w:val="24"/>
          </w:rPr>
          <w:delInstrText xml:space="preserve">" </w:delInstrText>
        </w:r>
      </w:del>
      <w:ins w:id="31"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6A686C" w:rsidRPr="00AA02C3">
        <w:rPr>
          <w:noProof/>
        </w:rPr>
        <w:fldChar w:fldCharType="end"/>
      </w:r>
      <w:r w:rsidR="00896728" w:rsidRPr="00605020">
        <w:rPr>
          <w:rFonts w:ascii="Arial" w:hAnsi="Arial" w:cs="Arial"/>
          <w:noProof/>
          <w:sz w:val="24"/>
          <w:szCs w:val="24"/>
        </w:rPr>
        <w:t xml:space="preserve">; </w:t>
      </w:r>
      <w:r w:rsidR="006A686C" w:rsidRPr="00AA02C3">
        <w:rPr>
          <w:noProof/>
        </w:rPr>
        <w:fldChar w:fldCharType="begin"/>
      </w:r>
      <w:r w:rsidR="006A686C" w:rsidRPr="006A686C">
        <w:rPr>
          <w:noProof/>
          <w:rPrChange w:id="32" w:author="hong qin" w:date="2012-04-20T08:36:00Z">
            <w:rPr>
              <w:rFonts w:ascii="Arial" w:hAnsi="Arial"/>
              <w:sz w:val="24"/>
            </w:rPr>
          </w:rPrChange>
        </w:rPr>
        <w:instrText>HYPERLINK \l "_ENREF_18" \o "Weinberger, 2010 #864</w:instrText>
      </w:r>
      <w:del w:id="33" w:author="hong qin" w:date="2012-04-20T08:36:00Z">
        <w:r w:rsidR="00AC5D1A">
          <w:rPr>
            <w:rFonts w:ascii="Arial" w:hAnsi="Arial" w:cs="Arial"/>
            <w:noProof/>
            <w:sz w:val="24"/>
            <w:szCs w:val="24"/>
          </w:rPr>
          <w:delInstrText xml:space="preserve">" </w:delInstrText>
        </w:r>
      </w:del>
      <w:ins w:id="34"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6A686C" w:rsidRPr="00AA02C3">
        <w:rPr>
          <w:noProof/>
        </w:rPr>
        <w:fldChar w:fldCharType="end"/>
      </w:r>
      <w:r w:rsidR="00896728" w:rsidRPr="00605020">
        <w:rPr>
          <w:rFonts w:ascii="Arial" w:hAnsi="Arial" w:cs="Arial"/>
          <w:noProof/>
          <w:sz w:val="24"/>
          <w:szCs w:val="24"/>
        </w:rPr>
        <w:t>)</w:t>
      </w:r>
      <w:r w:rsidR="006A686C"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14110">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B14110">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14110">
        <w:rPr>
          <w:rFonts w:ascii="Arial" w:hAnsi="Arial" w:cs="Arial"/>
          <w:sz w:val="24"/>
          <w:szCs w:val="24"/>
        </w:rPr>
        <w:t xml:space="preserve"> </w:t>
      </w:r>
      <w:r w:rsidR="006A686C"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A51E2F">
        <w:rPr>
          <w:rFonts w:ascii="Arial" w:hAnsi="Arial" w:cs="Arial"/>
          <w:sz w:val="24"/>
          <w:szCs w:val="24"/>
        </w:rPr>
      </w:r>
      <w:r w:rsidR="006A686C" w:rsidRPr="00A51E2F">
        <w:rPr>
          <w:rFonts w:ascii="Arial" w:hAnsi="Arial" w:cs="Arial"/>
          <w:sz w:val="24"/>
          <w:szCs w:val="24"/>
        </w:rPr>
        <w:fldChar w:fldCharType="separate"/>
      </w:r>
      <w:r w:rsidR="00BF1450" w:rsidRPr="00A51E2F">
        <w:rPr>
          <w:rFonts w:ascii="Arial" w:hAnsi="Arial" w:cs="Arial"/>
          <w:noProof/>
          <w:sz w:val="24"/>
          <w:szCs w:val="24"/>
        </w:rPr>
        <w:t>(</w:t>
      </w:r>
      <w:hyperlink w:anchor="_ENREF_4" w:tooltip="Gravel, 2003 #1469" w:history="1">
        <w:r w:rsidR="00BF1450" w:rsidRPr="00A51E2F">
          <w:rPr>
            <w:rFonts w:ascii="Arial" w:hAnsi="Arial" w:cs="Arial"/>
            <w:noProof/>
            <w:sz w:val="24"/>
            <w:szCs w:val="24"/>
          </w:rPr>
          <w:t>G</w:t>
        </w:r>
        <w:r w:rsidR="00BF1450" w:rsidRPr="00A51E2F">
          <w:rPr>
            <w:rFonts w:ascii="Arial" w:hAnsi="Arial" w:cs="Arial"/>
            <w:smallCaps/>
            <w:noProof/>
            <w:sz w:val="24"/>
            <w:szCs w:val="24"/>
          </w:rPr>
          <w:t>ravel</w:t>
        </w:r>
        <w:r w:rsidR="00BF1450" w:rsidRPr="00A51E2F">
          <w:rPr>
            <w:rFonts w:ascii="Arial" w:hAnsi="Arial" w:cs="Arial"/>
            <w:noProof/>
            <w:sz w:val="24"/>
            <w:szCs w:val="24"/>
          </w:rPr>
          <w:t xml:space="preserve"> and J</w:t>
        </w:r>
        <w:r w:rsidR="00BF1450" w:rsidRPr="00A51E2F">
          <w:rPr>
            <w:rFonts w:ascii="Arial" w:hAnsi="Arial" w:cs="Arial"/>
            <w:smallCaps/>
            <w:noProof/>
            <w:sz w:val="24"/>
            <w:szCs w:val="24"/>
          </w:rPr>
          <w:t>ackson</w:t>
        </w:r>
        <w:r w:rsidR="00BF1450" w:rsidRPr="00A51E2F">
          <w:rPr>
            <w:rFonts w:ascii="Arial" w:hAnsi="Arial" w:cs="Arial"/>
            <w:noProof/>
            <w:sz w:val="24"/>
            <w:szCs w:val="24"/>
          </w:rPr>
          <w:t xml:space="preserve"> 2003</w:t>
        </w:r>
      </w:hyperlink>
      <w:r w:rsidR="00BF1450" w:rsidRPr="00A51E2F">
        <w:rPr>
          <w:rFonts w:ascii="Arial" w:hAnsi="Arial" w:cs="Arial"/>
          <w:noProof/>
          <w:sz w:val="24"/>
          <w:szCs w:val="24"/>
        </w:rPr>
        <w:t xml:space="preserve">; </w:t>
      </w:r>
      <w:r w:rsidR="006A686C" w:rsidRPr="00A51E2F">
        <w:rPr>
          <w:noProof/>
        </w:rPr>
        <w:fldChar w:fldCharType="begin"/>
      </w:r>
      <w:r w:rsidR="006A686C" w:rsidRPr="006A686C">
        <w:rPr>
          <w:noProof/>
          <w:rPrChange w:id="35" w:author="hong qin" w:date="2012-04-20T08:36:00Z">
            <w:rPr>
              <w:rFonts w:ascii="Arial" w:hAnsi="Arial"/>
              <w:sz w:val="24"/>
            </w:rPr>
          </w:rPrChange>
        </w:rPr>
        <w:instrText>HYPERLINK \l "_ENREF_8" \o "McMurray, 2003 #244</w:instrText>
      </w:r>
      <w:del w:id="36" w:author="hong qin" w:date="2012-04-20T08:36:00Z">
        <w:r w:rsidR="00BF1450" w:rsidRPr="00A51E2F">
          <w:rPr>
            <w:rFonts w:ascii="Arial" w:hAnsi="Arial" w:cs="Arial"/>
            <w:noProof/>
            <w:sz w:val="24"/>
            <w:szCs w:val="24"/>
          </w:rPr>
          <w:delInstrText xml:space="preserve">" </w:delInstrText>
        </w:r>
      </w:del>
      <w:ins w:id="37" w:author="hong qin" w:date="2012-04-20T08:36:00Z">
        <w:r w:rsidR="00BF1450" w:rsidRPr="00A51E2F">
          <w:rPr>
            <w:noProof/>
          </w:rPr>
          <w:instrText>"</w:instrText>
        </w:r>
      </w:ins>
      <w:r w:rsidR="006A686C"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2003</w:t>
      </w:r>
      <w:r w:rsidR="006A686C" w:rsidRPr="00A51E2F">
        <w:rPr>
          <w:noProof/>
        </w:rPr>
        <w:fldChar w:fldCharType="end"/>
      </w:r>
      <w:r w:rsidR="00BF1450" w:rsidRPr="00A51E2F">
        <w:rPr>
          <w:rFonts w:ascii="Arial" w:hAnsi="Arial" w:cs="Arial"/>
          <w:noProof/>
          <w:sz w:val="24"/>
          <w:szCs w:val="24"/>
        </w:rPr>
        <w:t xml:space="preserve">; </w:t>
      </w:r>
      <w:r w:rsidR="006A686C" w:rsidRPr="00A51E2F">
        <w:rPr>
          <w:noProof/>
        </w:rPr>
        <w:fldChar w:fldCharType="begin"/>
      </w:r>
      <w:r w:rsidR="006A686C" w:rsidRPr="006A686C">
        <w:rPr>
          <w:noProof/>
          <w:rPrChange w:id="38" w:author="hong qin" w:date="2012-04-20T08:36:00Z">
            <w:rPr>
              <w:rFonts w:ascii="Arial" w:hAnsi="Arial"/>
              <w:sz w:val="24"/>
            </w:rPr>
          </w:rPrChange>
        </w:rPr>
        <w:instrText>HYPERLINK \l "_ENREF_9" \o "McMurray, 2004 #419</w:instrText>
      </w:r>
      <w:del w:id="39" w:author="hong qin" w:date="2012-04-20T08:36:00Z">
        <w:r w:rsidR="00BF1450" w:rsidRPr="00A51E2F">
          <w:rPr>
            <w:rFonts w:ascii="Arial" w:hAnsi="Arial" w:cs="Arial"/>
            <w:noProof/>
            <w:sz w:val="24"/>
            <w:szCs w:val="24"/>
          </w:rPr>
          <w:delInstrText xml:space="preserve">" </w:delInstrText>
        </w:r>
      </w:del>
      <w:ins w:id="40" w:author="hong qin" w:date="2012-04-20T08:36:00Z">
        <w:r w:rsidR="00BF1450" w:rsidRPr="00A51E2F">
          <w:rPr>
            <w:noProof/>
          </w:rPr>
          <w:instrText>"</w:instrText>
        </w:r>
      </w:ins>
      <w:r w:rsidR="006A686C"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2004</w:t>
      </w:r>
      <w:r w:rsidR="006A686C" w:rsidRPr="00A51E2F">
        <w:rPr>
          <w:noProof/>
        </w:rPr>
        <w:fldChar w:fldCharType="end"/>
      </w:r>
      <w:r w:rsidR="00BF1450" w:rsidRPr="00A51E2F">
        <w:rPr>
          <w:rFonts w:ascii="Arial" w:hAnsi="Arial" w:cs="Arial"/>
          <w:noProof/>
          <w:sz w:val="24"/>
          <w:szCs w:val="24"/>
        </w:rPr>
        <w:t>)</w:t>
      </w:r>
      <w:r w:rsidR="006A686C"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w:t>
      </w:r>
      <w:r w:rsidR="0032167C">
        <w:rPr>
          <w:rFonts w:ascii="Arial" w:hAnsi="Arial" w:cs="Arial"/>
          <w:i/>
          <w:sz w:val="24"/>
          <w:szCs w:val="24"/>
        </w:rPr>
        <w:t xml:space="preserve"> </w:t>
      </w:r>
      <w:r w:rsidRPr="00605020">
        <w:rPr>
          <w:rFonts w:ascii="Arial" w:hAnsi="Arial" w:cs="Arial"/>
          <w:i/>
          <w:sz w:val="24"/>
          <w:szCs w:val="24"/>
        </w:rPr>
        <w:t>cerevisiae</w:t>
      </w:r>
      <w:r w:rsidR="0032167C">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32167C">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6A686C"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Pr>
          <w:rFonts w:ascii="Arial" w:hAnsi="Arial" w:cs="Arial"/>
          <w:noProof/>
          <w:sz w:val="24"/>
          <w:szCs w:val="24"/>
        </w:rPr>
        <w:t>(D</w:t>
      </w:r>
      <w:r w:rsidRPr="00626510">
        <w:rPr>
          <w:rFonts w:ascii="Arial" w:hAnsi="Arial" w:cs="Arial"/>
          <w:smallCaps/>
          <w:noProof/>
          <w:sz w:val="24"/>
          <w:szCs w:val="24"/>
        </w:rPr>
        <w:t>efossez</w:t>
      </w:r>
      <w:r w:rsidRPr="00626510">
        <w:rPr>
          <w:rFonts w:ascii="Arial" w:hAnsi="Arial" w:cs="Arial"/>
          <w:i/>
          <w:noProof/>
          <w:sz w:val="24"/>
          <w:szCs w:val="24"/>
        </w:rPr>
        <w:t xml:space="preserve"> et al.</w:t>
      </w:r>
      <w:r>
        <w:rPr>
          <w:rFonts w:ascii="Arial" w:hAnsi="Arial" w:cs="Arial"/>
          <w:noProof/>
          <w:sz w:val="24"/>
          <w:szCs w:val="24"/>
        </w:rPr>
        <w:t xml:space="preserve"> 1998; Q</w:t>
      </w:r>
      <w:r w:rsidRPr="00626510">
        <w:rPr>
          <w:rFonts w:ascii="Arial" w:hAnsi="Arial" w:cs="Arial"/>
          <w:smallCaps/>
          <w:noProof/>
          <w:sz w:val="24"/>
          <w:szCs w:val="24"/>
        </w:rPr>
        <w:t>in</w:t>
      </w:r>
      <w:r>
        <w:rPr>
          <w:rFonts w:ascii="Arial" w:hAnsi="Arial" w:cs="Arial"/>
          <w:noProof/>
          <w:sz w:val="24"/>
          <w:szCs w:val="24"/>
        </w:rPr>
        <w:t xml:space="preserve"> and L</w:t>
      </w:r>
      <w:r w:rsidRPr="00626510">
        <w:rPr>
          <w:rFonts w:ascii="Arial" w:hAnsi="Arial" w:cs="Arial"/>
          <w:smallCaps/>
          <w:noProof/>
          <w:sz w:val="24"/>
          <w:szCs w:val="24"/>
        </w:rPr>
        <w:t>u</w:t>
      </w:r>
      <w:r>
        <w:rPr>
          <w:rFonts w:ascii="Arial" w:hAnsi="Arial" w:cs="Arial"/>
          <w:noProof/>
          <w:sz w:val="24"/>
          <w:szCs w:val="24"/>
        </w:rPr>
        <w:t xml:space="preserve"> 2006; W</w:t>
      </w:r>
      <w:r w:rsidRPr="00626510">
        <w:rPr>
          <w:rFonts w:ascii="Arial" w:hAnsi="Arial" w:cs="Arial"/>
          <w:smallCaps/>
          <w:noProof/>
          <w:sz w:val="24"/>
          <w:szCs w:val="24"/>
        </w:rPr>
        <w:t>ei</w:t>
      </w:r>
      <w:r w:rsidRPr="00626510">
        <w:rPr>
          <w:rFonts w:ascii="Arial" w:hAnsi="Arial" w:cs="Arial"/>
          <w:i/>
          <w:noProof/>
          <w:sz w:val="24"/>
          <w:szCs w:val="24"/>
        </w:rPr>
        <w:t xml:space="preserve"> et al.</w:t>
      </w:r>
      <w:r>
        <w:rPr>
          <w:rFonts w:ascii="Arial" w:hAnsi="Arial" w:cs="Arial"/>
          <w:noProof/>
          <w:sz w:val="24"/>
          <w:szCs w:val="24"/>
        </w:rPr>
        <w:t xml:space="preserve"> 2008)</w:t>
      </w:r>
      <w:r w:rsidR="006A686C" w:rsidRPr="00605020">
        <w:rPr>
          <w:rFonts w:ascii="Arial" w:hAnsi="Arial" w:cs="Arial"/>
          <w:sz w:val="24"/>
          <w:szCs w:val="24"/>
        </w:rPr>
        <w:fldChar w:fldCharType="end"/>
      </w:r>
      <w:r w:rsidRPr="00605020">
        <w:rPr>
          <w:rFonts w:ascii="Arial" w:hAnsi="Arial" w:cs="Arial"/>
          <w:sz w:val="24"/>
          <w:szCs w:val="24"/>
        </w:rPr>
        <w:t>. Heterozygosity</w:t>
      </w:r>
      <w:r w:rsidR="0032167C">
        <w:rPr>
          <w:rFonts w:ascii="Arial" w:hAnsi="Arial" w:cs="Arial"/>
          <w:sz w:val="24"/>
          <w:szCs w:val="24"/>
        </w:rPr>
        <w:t xml:space="preserve"> </w:t>
      </w:r>
      <w:r w:rsidRPr="00605020">
        <w:rPr>
          <w:rFonts w:ascii="Arial" w:hAnsi="Arial" w:cs="Arial"/>
          <w:sz w:val="24"/>
          <w:szCs w:val="24"/>
        </w:rPr>
        <w:t xml:space="preserve">on the </w:t>
      </w:r>
      <w:r>
        <w:rPr>
          <w:rFonts w:ascii="Arial" w:hAnsi="Arial" w:cs="Arial"/>
          <w:sz w:val="24"/>
          <w:szCs w:val="24"/>
        </w:rPr>
        <w:t>Methianine 15 locus</w:t>
      </w:r>
      <w:r w:rsidR="0032167C">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w:t>
      </w:r>
      <w:r w:rsidR="00710418">
        <w:rPr>
          <w:rFonts w:ascii="Arial" w:hAnsi="Arial" w:cs="Arial"/>
          <w:sz w:val="24"/>
          <w:szCs w:val="24"/>
        </w:rPr>
        <w:t xml:space="preserve">drug </w:t>
      </w:r>
      <w:r w:rsidR="00710418" w:rsidRPr="00605020">
        <w:rPr>
          <w:rFonts w:ascii="Arial" w:hAnsi="Arial" w:cs="Arial"/>
          <w:sz w:val="24"/>
          <w:szCs w:val="24"/>
        </w:rPr>
        <w:t xml:space="preserve">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710418">
        <w:rPr>
          <w:rFonts w:ascii="Arial" w:hAnsi="Arial" w:cs="Arial"/>
          <w:sz w:val="24"/>
          <w:szCs w:val="24"/>
        </w:rPr>
        <w:t xml:space="preserve">this </w:t>
      </w:r>
      <w:r w:rsidR="00710418" w:rsidRPr="00605020">
        <w:rPr>
          <w:rFonts w:ascii="Arial" w:hAnsi="Arial" w:cs="Arial"/>
          <w:sz w:val="24"/>
          <w:szCs w:val="24"/>
        </w:rPr>
        <w:t>yeast</w:t>
      </w:r>
      <w:r w:rsidR="00710418">
        <w:rPr>
          <w:rFonts w:ascii="Arial" w:hAnsi="Arial" w:cs="Arial"/>
          <w:sz w:val="24"/>
          <w:szCs w:val="24"/>
        </w:rPr>
        <w:t xml:space="preserve"> strain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6A686C"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72137D">
        <w:rPr>
          <w:rFonts w:ascii="Arial" w:hAnsi="Arial" w:cs="Arial"/>
          <w:sz w:val="24"/>
          <w:szCs w:val="24"/>
        </w:rPr>
      </w:r>
      <w:r w:rsidR="006A686C" w:rsidRPr="0072137D">
        <w:rPr>
          <w:rFonts w:ascii="Arial" w:hAnsi="Arial" w:cs="Arial"/>
          <w:sz w:val="24"/>
          <w:szCs w:val="24"/>
        </w:rPr>
        <w:fldChar w:fldCharType="separate"/>
      </w:r>
      <w:r w:rsidR="00710418">
        <w:rPr>
          <w:rFonts w:ascii="Arial" w:hAnsi="Arial" w:cs="Arial"/>
          <w:noProof/>
          <w:sz w:val="24"/>
          <w:szCs w:val="24"/>
        </w:rPr>
        <w:t>(H</w:t>
      </w:r>
      <w:r w:rsidR="00710418" w:rsidRPr="00AA02C3">
        <w:rPr>
          <w:rFonts w:ascii="Arial" w:hAnsi="Arial" w:cs="Arial"/>
          <w:smallCaps/>
          <w:noProof/>
          <w:sz w:val="24"/>
          <w:szCs w:val="24"/>
        </w:rPr>
        <w:t>iraoka</w:t>
      </w:r>
      <w:r w:rsidR="00710418" w:rsidRPr="00AA02C3">
        <w:rPr>
          <w:rFonts w:ascii="Arial" w:hAnsi="Arial" w:cs="Arial"/>
          <w:i/>
          <w:noProof/>
          <w:sz w:val="24"/>
          <w:szCs w:val="24"/>
        </w:rPr>
        <w:t xml:space="preserve"> et al.</w:t>
      </w:r>
      <w:r w:rsidR="00710418">
        <w:rPr>
          <w:rFonts w:ascii="Arial" w:hAnsi="Arial" w:cs="Arial"/>
          <w:noProof/>
          <w:sz w:val="24"/>
          <w:szCs w:val="24"/>
        </w:rPr>
        <w:t xml:space="preserve"> 2000; M</w:t>
      </w:r>
      <w:r w:rsidR="00710418" w:rsidRPr="00AA02C3">
        <w:rPr>
          <w:rFonts w:ascii="Arial" w:hAnsi="Arial" w:cs="Arial"/>
          <w:smallCaps/>
          <w:noProof/>
          <w:sz w:val="24"/>
          <w:szCs w:val="24"/>
        </w:rPr>
        <w:t>c</w:t>
      </w:r>
      <w:r w:rsidR="00710418">
        <w:rPr>
          <w:rFonts w:ascii="Arial" w:hAnsi="Arial" w:cs="Arial"/>
          <w:noProof/>
          <w:sz w:val="24"/>
          <w:szCs w:val="24"/>
        </w:rPr>
        <w:t>M</w:t>
      </w:r>
      <w:r w:rsidR="00710418" w:rsidRPr="00AA02C3">
        <w:rPr>
          <w:rFonts w:ascii="Arial" w:hAnsi="Arial" w:cs="Arial"/>
          <w:smallCaps/>
          <w:noProof/>
          <w:sz w:val="24"/>
          <w:szCs w:val="24"/>
        </w:rPr>
        <w:t>urray</w:t>
      </w:r>
      <w:r w:rsidR="00710418">
        <w:rPr>
          <w:rFonts w:ascii="Arial" w:hAnsi="Arial" w:cs="Arial"/>
          <w:noProof/>
          <w:sz w:val="24"/>
          <w:szCs w:val="24"/>
        </w:rPr>
        <w:t xml:space="preserve"> and G</w:t>
      </w:r>
      <w:r w:rsidR="00710418" w:rsidRPr="00AA02C3">
        <w:rPr>
          <w:rFonts w:ascii="Arial" w:hAnsi="Arial" w:cs="Arial"/>
          <w:smallCaps/>
          <w:noProof/>
          <w:sz w:val="24"/>
          <w:szCs w:val="24"/>
        </w:rPr>
        <w:t>ottschling</w:t>
      </w:r>
      <w:r w:rsidR="00710418">
        <w:rPr>
          <w:rFonts w:ascii="Arial" w:hAnsi="Arial" w:cs="Arial"/>
          <w:noProof/>
          <w:sz w:val="24"/>
          <w:szCs w:val="24"/>
        </w:rPr>
        <w:t xml:space="preserve"> 2003)</w:t>
      </w:r>
      <w:r w:rsidR="006A686C"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6A686C"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Pr="00605020">
          <w:rPr>
            <w:rFonts w:ascii="Arial" w:hAnsi="Arial" w:cs="Arial"/>
            <w:noProof/>
            <w:sz w:val="24"/>
            <w:szCs w:val="24"/>
          </w:rPr>
          <w:t>W</w:t>
        </w:r>
        <w:r w:rsidRPr="00605020">
          <w:rPr>
            <w:rFonts w:ascii="Arial" w:hAnsi="Arial" w:cs="Arial"/>
            <w:smallCaps/>
            <w:noProof/>
            <w:sz w:val="24"/>
            <w:szCs w:val="24"/>
          </w:rPr>
          <w:t>ei</w:t>
        </w:r>
        <w:r w:rsidRPr="00605020">
          <w:rPr>
            <w:rFonts w:ascii="Arial" w:hAnsi="Arial" w:cs="Arial"/>
            <w:i/>
            <w:noProof/>
            <w:sz w:val="24"/>
            <w:szCs w:val="24"/>
          </w:rPr>
          <w:t xml:space="preserve"> et al.</w:t>
        </w:r>
        <w:r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Pr="00605020">
          <w:rPr>
            <w:rFonts w:ascii="Arial" w:hAnsi="Arial" w:cs="Arial"/>
            <w:noProof/>
            <w:sz w:val="24"/>
            <w:szCs w:val="24"/>
          </w:rPr>
          <w:t>W</w:t>
        </w:r>
        <w:r w:rsidRPr="00605020">
          <w:rPr>
            <w:rFonts w:ascii="Arial" w:hAnsi="Arial" w:cs="Arial"/>
            <w:smallCaps/>
            <w:noProof/>
            <w:sz w:val="24"/>
            <w:szCs w:val="24"/>
          </w:rPr>
          <w:t>einberger</w:t>
        </w:r>
        <w:r w:rsidRPr="00605020">
          <w:rPr>
            <w:rFonts w:ascii="Arial" w:hAnsi="Arial" w:cs="Arial"/>
            <w:i/>
            <w:noProof/>
            <w:sz w:val="24"/>
            <w:szCs w:val="24"/>
          </w:rPr>
          <w:t xml:space="preserve"> et al.</w:t>
        </w:r>
        <w:r w:rsidRPr="00605020">
          <w:rPr>
            <w:rFonts w:ascii="Arial" w:hAnsi="Arial" w:cs="Arial"/>
            <w:noProof/>
            <w:sz w:val="24"/>
            <w:szCs w:val="24"/>
          </w:rPr>
          <w:t xml:space="preserve"> 2010</w:t>
        </w:r>
      </w:hyperlink>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32167C">
        <w:rPr>
          <w:rFonts w:ascii="Arial" w:hAnsi="Arial" w:cs="Arial"/>
          <w:sz w:val="24"/>
          <w:szCs w:val="24"/>
        </w:rPr>
        <w:t xml:space="preserve"> </w:t>
      </w:r>
      <w:r w:rsidR="006A686C"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780DFB">
        <w:rPr>
          <w:rFonts w:ascii="Arial" w:hAnsi="Arial" w:cs="Arial"/>
          <w:noProof/>
          <w:sz w:val="24"/>
          <w:szCs w:val="24"/>
        </w:rPr>
        <w:t>(M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2004)</w:t>
      </w:r>
      <w:r w:rsidR="006A686C"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384DD4">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384DD4">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184B73">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384DD4">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384DD4">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384DD4">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6A686C"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780DFB">
        <w:rPr>
          <w:rFonts w:ascii="Arial" w:hAnsi="Arial" w:cs="Arial"/>
          <w:noProof/>
          <w:sz w:val="24"/>
          <w:szCs w:val="24"/>
        </w:rPr>
        <w:t>(H</w:t>
      </w:r>
      <w:r w:rsidR="00AA02C3" w:rsidRPr="00AA02C3">
        <w:rPr>
          <w:rFonts w:ascii="Arial" w:hAnsi="Arial" w:cs="Arial"/>
          <w:smallCaps/>
          <w:noProof/>
          <w:sz w:val="24"/>
          <w:szCs w:val="24"/>
        </w:rPr>
        <w:t>iraoka</w:t>
      </w:r>
      <w:r w:rsidR="00AA02C3" w:rsidRPr="00AA02C3">
        <w:rPr>
          <w:rFonts w:ascii="Arial" w:hAnsi="Arial" w:cs="Arial"/>
          <w:i/>
          <w:noProof/>
          <w:sz w:val="24"/>
          <w:szCs w:val="24"/>
        </w:rPr>
        <w:t xml:space="preserve"> et al.</w:t>
      </w:r>
      <w:r w:rsidR="00780DFB">
        <w:rPr>
          <w:rFonts w:ascii="Arial" w:hAnsi="Arial" w:cs="Arial"/>
          <w:noProof/>
          <w:sz w:val="24"/>
          <w:szCs w:val="24"/>
        </w:rPr>
        <w:t xml:space="preserve"> 2000;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w:t>
      </w:r>
      <w:r w:rsidR="006A686C"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r w:rsidR="00384DD4">
        <w:rPr>
          <w:rFonts w:ascii="Arial" w:hAnsi="Arial" w:cs="Arial"/>
          <w:sz w:val="24"/>
          <w:szCs w:val="24"/>
        </w:rPr>
        <w:t xml:space="preserve"> </w:t>
      </w:r>
      <w:ins w:id="41" w:author="Lindsay" w:date="2012-04-24T07:32:00Z">
        <w:r w:rsidR="00E70832">
          <w:rPr>
            <w:rFonts w:ascii="Arial" w:hAnsi="Arial" w:cs="Arial"/>
            <w:sz w:val="24"/>
            <w:szCs w:val="24"/>
          </w:rPr>
          <w:t xml:space="preserve">(Source????). </w:t>
        </w:r>
      </w:ins>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AA02C3" w:rsidRPr="00AA02C3">
        <w:rPr>
          <w:rFonts w:ascii="Arial" w:hAnsi="Arial"/>
          <w:i/>
          <w:sz w:val="24"/>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lastRenderedPageBreak/>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384DD4">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384DD4">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sidR="00384DD4">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p>
    <w:p w:rsidR="00384DD4" w:rsidRDefault="00384DD4" w:rsidP="00052BBF">
      <w:pPr>
        <w:spacing w:after="0" w:line="480" w:lineRule="auto"/>
        <w:ind w:firstLine="720"/>
        <w:jc w:val="both"/>
        <w:rPr>
          <w:rFonts w:ascii="Arial" w:hAnsi="Arial" w:cs="Arial"/>
          <w:sz w:val="24"/>
          <w:szCs w:val="24"/>
        </w:rPr>
      </w:pP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A686C" w:rsidRPr="0072137D">
        <w:rPr>
          <w:rFonts w:ascii="Arial" w:hAnsi="Arial" w:cs="Arial"/>
          <w:sz w:val="24"/>
          <w:szCs w:val="24"/>
        </w:rPr>
        <w:fldChar w:fldCharType="begin"/>
      </w:r>
      <w:r w:rsidR="00BB091F">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72137D">
        <w:rPr>
          <w:rFonts w:ascii="Arial" w:hAnsi="Arial" w:cs="Arial"/>
          <w:sz w:val="24"/>
          <w:szCs w:val="24"/>
        </w:rPr>
        <w:fldChar w:fldCharType="separate"/>
      </w:r>
      <w:r w:rsidR="0072137D" w:rsidRPr="0072137D">
        <w:rPr>
          <w:rFonts w:ascii="Arial" w:hAnsi="Arial" w:cs="Arial"/>
          <w:noProof/>
          <w:sz w:val="24"/>
          <w:szCs w:val="24"/>
        </w:rPr>
        <w:t>(</w:t>
      </w:r>
      <w:r w:rsidR="006A686C" w:rsidRPr="00AA02C3">
        <w:rPr>
          <w:noProof/>
        </w:rPr>
        <w:fldChar w:fldCharType="begin"/>
      </w:r>
      <w:r w:rsidR="006A686C" w:rsidRPr="006A686C">
        <w:rPr>
          <w:noProof/>
          <w:rPrChange w:id="42" w:author="hong qin" w:date="2012-04-20T08:36:00Z">
            <w:rPr>
              <w:rFonts w:ascii="Arial" w:hAnsi="Arial"/>
              <w:sz w:val="24"/>
            </w:rPr>
          </w:rPrChange>
        </w:rPr>
        <w:instrText>HYPERLINK \l "_ENREF_12" \o "Qin, 2008 #516</w:instrText>
      </w:r>
      <w:del w:id="43" w:author="hong qin" w:date="2012-04-20T08:36:00Z">
        <w:r w:rsidR="00AC5D1A">
          <w:rPr>
            <w:rFonts w:ascii="Arial" w:hAnsi="Arial" w:cs="Arial"/>
            <w:noProof/>
            <w:sz w:val="24"/>
            <w:szCs w:val="24"/>
          </w:rPr>
          <w:delInstrText xml:space="preserve">" </w:delInstrText>
        </w:r>
      </w:del>
      <w:ins w:id="44" w:author="hong qin" w:date="2012-04-20T08:36:00Z">
        <w:r w:rsidR="002F2F83">
          <w:rPr>
            <w:noProof/>
          </w:rPr>
          <w:instrText>"</w:instrText>
        </w:r>
      </w:ins>
      <w:r w:rsidR="006A686C" w:rsidRPr="00AA02C3">
        <w:rPr>
          <w:noProof/>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6A686C" w:rsidRPr="00AA02C3">
        <w:rPr>
          <w:noProof/>
        </w:rPr>
        <w:fldChar w:fldCharType="end"/>
      </w:r>
      <w:r w:rsidR="0072137D" w:rsidRPr="0072137D">
        <w:rPr>
          <w:rFonts w:ascii="Arial" w:hAnsi="Arial" w:cs="Arial"/>
          <w:noProof/>
          <w:sz w:val="24"/>
          <w:szCs w:val="24"/>
        </w:rPr>
        <w:t>)</w:t>
      </w:r>
      <w:r w:rsidR="006A686C"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4C0602">
        <w:rPr>
          <w:rFonts w:ascii="Arial" w:hAnsi="Arial" w:cs="Arial"/>
          <w:sz w:val="24"/>
          <w:szCs w:val="24"/>
        </w:rPr>
        <w:t xml:space="preserve"> </w:t>
      </w:r>
      <w:r w:rsidRPr="00605020">
        <w:rPr>
          <w:rFonts w:ascii="Arial" w:hAnsi="Arial" w:cs="Arial"/>
          <w:sz w:val="24"/>
          <w:szCs w:val="24"/>
        </w:rPr>
        <w:t>to</w:t>
      </w:r>
      <w:r w:rsidR="004C0602">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4C0602">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 xml:space="preserve">s with a final volume of 4 to 6 </w:t>
      </w:r>
      <w:r w:rsidR="00C20B59">
        <w:rPr>
          <w:rFonts w:ascii="Arial" w:hAnsi="Arial" w:cs="Arial"/>
          <w:sz w:val="24"/>
          <w:szCs w:val="24"/>
        </w:rPr>
        <w:t>mL</w:t>
      </w:r>
      <w:r w:rsidR="00F64A6E">
        <w:rPr>
          <w:rFonts w:ascii="Arial" w:hAnsi="Arial" w:cs="Arial"/>
          <w:sz w:val="24"/>
          <w:szCs w:val="24"/>
        </w:rPr>
        <w:t xml:space="preserve">s. </w:t>
      </w:r>
      <w:r w:rsidR="00F64A6E" w:rsidRPr="00605020">
        <w:rPr>
          <w:rFonts w:ascii="Arial" w:hAnsi="Arial" w:cs="Arial"/>
          <w:sz w:val="24"/>
          <w:szCs w:val="24"/>
        </w:rPr>
        <w:t>Th</w:t>
      </w:r>
      <w:r w:rsidR="00F64A6E">
        <w:rPr>
          <w:rFonts w:ascii="Arial" w:hAnsi="Arial" w:cs="Arial"/>
          <w:sz w:val="24"/>
          <w:szCs w:val="24"/>
        </w:rPr>
        <w:t>is diluted</w:t>
      </w:r>
      <w:r w:rsidR="004C0602">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1C2A44">
        <w:rPr>
          <w:rFonts w:ascii="Arial" w:hAnsi="Arial" w:cs="Arial"/>
          <w:sz w:val="24"/>
          <w:szCs w:val="24"/>
        </w:rPr>
        <w:t>L</w:t>
      </w:r>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6A686C" w:rsidRPr="0072137D">
        <w:rPr>
          <w:rFonts w:ascii="Arial" w:hAnsi="Arial" w:cs="Arial"/>
          <w:sz w:val="24"/>
          <w:szCs w:val="24"/>
        </w:rPr>
        <w:fldChar w:fldCharType="begin"/>
      </w:r>
      <w:r w:rsidR="00BB091F">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686C" w:rsidRPr="0072137D">
        <w:rPr>
          <w:rFonts w:ascii="Arial" w:hAnsi="Arial" w:cs="Arial"/>
          <w:sz w:val="24"/>
          <w:szCs w:val="24"/>
        </w:rPr>
        <w:fldChar w:fldCharType="separate"/>
      </w:r>
      <w:r w:rsidR="0072137D" w:rsidRPr="0072137D">
        <w:rPr>
          <w:rFonts w:ascii="Arial" w:hAnsi="Arial" w:cs="Arial"/>
          <w:noProof/>
          <w:sz w:val="24"/>
          <w:szCs w:val="24"/>
        </w:rPr>
        <w:t>(</w:t>
      </w:r>
      <w:r w:rsidR="006A686C" w:rsidRPr="00AA02C3">
        <w:rPr>
          <w:noProof/>
        </w:rPr>
        <w:fldChar w:fldCharType="begin"/>
      </w:r>
      <w:r w:rsidR="006A686C" w:rsidRPr="006A686C">
        <w:rPr>
          <w:noProof/>
          <w:rPrChange w:id="45" w:author="hong qin" w:date="2012-04-20T08:36:00Z">
            <w:rPr>
              <w:rFonts w:ascii="Arial" w:hAnsi="Arial"/>
              <w:sz w:val="24"/>
            </w:rPr>
          </w:rPrChange>
        </w:rPr>
        <w:instrText>HYPERLINK \l "_ENREF_21" \o "Yu, 2012 #1478</w:instrText>
      </w:r>
      <w:del w:id="46" w:author="hong qin" w:date="2012-04-20T08:36:00Z">
        <w:r w:rsidR="00AC5D1A">
          <w:rPr>
            <w:rFonts w:ascii="Arial" w:hAnsi="Arial" w:cs="Arial"/>
            <w:noProof/>
            <w:sz w:val="24"/>
            <w:szCs w:val="24"/>
          </w:rPr>
          <w:delInstrText xml:space="preserve">" </w:delInstrText>
        </w:r>
      </w:del>
      <w:ins w:id="47" w:author="hong qin" w:date="2012-04-20T08:36:00Z">
        <w:r w:rsidR="002F2F83">
          <w:rPr>
            <w:noProof/>
          </w:rPr>
          <w:instrText>"</w:instrText>
        </w:r>
      </w:ins>
      <w:r w:rsidR="006A686C" w:rsidRPr="00AA02C3">
        <w:rPr>
          <w:noProof/>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6A686C" w:rsidRPr="00AA02C3">
        <w:rPr>
          <w:noProof/>
        </w:rPr>
        <w:fldChar w:fldCharType="end"/>
      </w:r>
      <w:r w:rsidR="0072137D" w:rsidRPr="0072137D">
        <w:rPr>
          <w:rFonts w:ascii="Arial" w:hAnsi="Arial" w:cs="Arial"/>
          <w:noProof/>
          <w:sz w:val="24"/>
          <w:szCs w:val="24"/>
        </w:rPr>
        <w:t>)</w:t>
      </w:r>
      <w:r w:rsidR="006A686C"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eppendorf 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004E0D">
        <w:rPr>
          <w:rFonts w:ascii="Arial" w:hAnsi="Arial" w:cs="Arial"/>
          <w:sz w:val="24"/>
          <w:szCs w:val="24"/>
        </w:rPr>
        <w:t xml:space="preserve"> </w:t>
      </w:r>
      <w:r w:rsidR="00C16B4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004E0D">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004E0D">
        <w:rPr>
          <w:rFonts w:ascii="Arial" w:hAnsi="Arial" w:cs="Arial"/>
          <w:sz w:val="24"/>
          <w:szCs w:val="24"/>
        </w:rPr>
        <w:t xml:space="preserve"> </w:t>
      </w:r>
      <w:r w:rsidR="00651575">
        <w:rPr>
          <w:rFonts w:ascii="Arial" w:hAnsi="Arial" w:cs="Arial"/>
          <w:sz w:val="24"/>
          <w:szCs w:val="24"/>
        </w:rPr>
        <w:t>was</w:t>
      </w:r>
      <w:r w:rsidR="00004E0D">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lastRenderedPageBreak/>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443503" w:rsidRPr="00605020">
        <w:rPr>
          <w:rFonts w:ascii="Arial" w:hAnsi="Arial" w:cs="Arial"/>
          <w:sz w:val="24"/>
          <w:szCs w:val="24"/>
        </w:rPr>
        <w:t xml:space="preserve">then </w:t>
      </w:r>
      <w:r w:rsidR="009D75C3">
        <w:rPr>
          <w:rFonts w:ascii="Arial" w:hAnsi="Arial" w:cs="Arial"/>
          <w:sz w:val="24"/>
          <w:szCs w:val="24"/>
        </w:rPr>
        <w:t>recorded</w:t>
      </w:r>
      <w:r w:rsidR="00004E0D">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004E0D">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48"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225DA6">
        <w:rPr>
          <w:rFonts w:ascii="Arial" w:hAnsi="Arial" w:cs="Arial"/>
          <w:sz w:val="24"/>
          <w:szCs w:val="24"/>
        </w:rPr>
        <w:t xml:space="preserve"> (</w:t>
      </w:r>
      <w:r w:rsidR="000D1335">
        <w:rPr>
          <w:rFonts w:ascii="Arial" w:hAnsi="Arial" w:cs="Arial"/>
          <w:sz w:val="24"/>
          <w:szCs w:val="24"/>
        </w:rPr>
        <w:t xml:space="preserve">Figure of a </w:t>
      </w:r>
      <w:r w:rsidR="00BA2061">
        <w:rPr>
          <w:rFonts w:ascii="Arial" w:hAnsi="Arial" w:cs="Arial"/>
          <w:sz w:val="24"/>
          <w:szCs w:val="24"/>
        </w:rPr>
        <w:t xml:space="preserve">experimental </w:t>
      </w:r>
      <w:r w:rsidR="000D1335">
        <w:rPr>
          <w:rFonts w:ascii="Arial" w:hAnsi="Arial" w:cs="Arial"/>
          <w:sz w:val="24"/>
          <w:szCs w:val="24"/>
        </w:rPr>
        <w:t>curve, xxx</w:t>
      </w:r>
      <w:r w:rsidR="00225DA6">
        <w:rPr>
          <w:rFonts w:ascii="Arial" w:hAnsi="Arial" w:cs="Arial"/>
          <w:sz w:val="24"/>
          <w:szCs w:val="24"/>
        </w:rPr>
        <w:t>)</w:t>
      </w:r>
      <w:r w:rsidR="00E4650A">
        <w:rPr>
          <w:rFonts w:ascii="Arial" w:hAnsi="Arial" w:cs="Arial"/>
          <w:sz w:val="24"/>
          <w:szCs w:val="24"/>
        </w:rPr>
        <w:t xml:space="preserve">. </w:t>
      </w:r>
      <w:r w:rsidR="009872D4">
        <w:rPr>
          <w:rFonts w:ascii="Arial" w:hAnsi="Arial" w:cs="Arial"/>
          <w:sz w:val="24"/>
          <w:szCs w:val="24"/>
        </w:rPr>
        <w:t>Half-black colonies indicated LOH occurred after cells have divided on MLA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w:t>
      </w:r>
      <w:r w:rsidR="004633DD">
        <w:rPr>
          <w:rFonts w:ascii="Arial" w:hAnsi="Arial" w:cs="Arial"/>
          <w:sz w:val="24"/>
          <w:szCs w:val="24"/>
        </w:rPr>
        <w:lastRenderedPageBreak/>
        <w:t xml:space="preserve">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49"/>
      <w:r w:rsidR="00BC544D">
        <w:rPr>
          <w:rFonts w:ascii="Arial" w:hAnsi="Arial" w:cs="Arial"/>
          <w:sz w:val="24"/>
          <w:szCs w:val="24"/>
        </w:rPr>
        <w:t>asymmetry</w:t>
      </w:r>
      <w:commentRangeEnd w:id="49"/>
      <w:r w:rsidR="00302D7E">
        <w:rPr>
          <w:rStyle w:val="CommentReference"/>
        </w:rPr>
        <w:commentReference w:id="49"/>
      </w:r>
      <w:r w:rsidR="009B508B">
        <w:rPr>
          <w:rFonts w:ascii="Arial" w:hAnsi="Arial" w:cs="Arial"/>
          <w:sz w:val="24"/>
          <w:szCs w:val="24"/>
        </w:rPr>
        <w:t xml:space="preserve">. </w:t>
      </w:r>
    </w:p>
    <w:p w:rsidR="00273FE0" w:rsidRDefault="00B7591D" w:rsidP="00052BBF">
      <w:pPr>
        <w:spacing w:after="0" w:line="480" w:lineRule="auto"/>
        <w:ind w:firstLine="720"/>
        <w:jc w:val="both"/>
        <w:rPr>
          <w:del w:id="50"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004E0D">
        <w:rPr>
          <w:rFonts w:ascii="Arial" w:hAnsi="Arial" w:cs="Arial"/>
          <w:sz w:val="24"/>
          <w:szCs w:val="24"/>
        </w:rPr>
        <w:t xml:space="preserve"> </w:t>
      </w:r>
      <w:r w:rsidR="00CD676F" w:rsidRPr="00605020">
        <w:rPr>
          <w:rFonts w:ascii="Arial" w:hAnsi="Arial" w:cs="Arial"/>
          <w:sz w:val="24"/>
          <w:szCs w:val="24"/>
        </w:rPr>
        <w:t>with</w:t>
      </w:r>
      <w:r w:rsidR="00004E0D">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004E0D">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605020">
        <w:rPr>
          <w:rFonts w:ascii="Arial" w:hAnsi="Arial" w:cs="Arial"/>
          <w:sz w:val="24"/>
          <w:szCs w:val="24"/>
        </w:rPr>
        <w:fldChar w:fldCharType="separate"/>
      </w:r>
      <w:r w:rsidR="00E6379D" w:rsidRPr="00605020">
        <w:rPr>
          <w:rFonts w:ascii="Arial" w:hAnsi="Arial" w:cs="Arial"/>
          <w:noProof/>
          <w:sz w:val="24"/>
          <w:szCs w:val="24"/>
        </w:rPr>
        <w:t>(</w:t>
      </w:r>
      <w:r w:rsidR="006A686C" w:rsidRPr="00AA02C3">
        <w:rPr>
          <w:noProof/>
        </w:rPr>
        <w:fldChar w:fldCharType="begin"/>
      </w:r>
      <w:r w:rsidR="00AA02C3" w:rsidRPr="00AA02C3">
        <w:rPr>
          <w:noProof/>
        </w:rPr>
        <w:instrText>HYPERLINK \l "_ENREF_12" \o "Qin, 2008 #516</w:instrText>
      </w:r>
      <w:del w:id="51" w:author="hong qin" w:date="2012-04-20T08:36:00Z">
        <w:r w:rsidR="00AC5D1A">
          <w:rPr>
            <w:rFonts w:ascii="Arial" w:hAnsi="Arial" w:cs="Arial"/>
            <w:noProof/>
            <w:sz w:val="24"/>
            <w:szCs w:val="24"/>
          </w:rPr>
          <w:delInstrText xml:space="preserve">" </w:delInstrText>
        </w:r>
      </w:del>
      <w:ins w:id="52"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6A686C" w:rsidRPr="00AA02C3">
        <w:rPr>
          <w:noProof/>
        </w:rPr>
        <w:fldChar w:fldCharType="end"/>
      </w:r>
      <w:r w:rsidR="00E6379D" w:rsidRPr="00605020">
        <w:rPr>
          <w:rFonts w:ascii="Arial" w:hAnsi="Arial" w:cs="Arial"/>
          <w:noProof/>
          <w:sz w:val="24"/>
          <w:szCs w:val="24"/>
        </w:rPr>
        <w:t>)</w:t>
      </w:r>
      <w:r w:rsidR="006A686C"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004E0D">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004E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004E0D">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652412" w:rsidRPr="00605020">
        <w:rPr>
          <w:rFonts w:ascii="Arial" w:hAnsi="Arial" w:cs="Arial"/>
          <w:sz w:val="24"/>
          <w:szCs w:val="24"/>
        </w:rPr>
        <w:t>represents</w:t>
      </w:r>
      <w:r w:rsidR="00004E0D">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004E0D">
        <w:rPr>
          <w:rFonts w:ascii="Arial" w:hAnsi="Arial" w:cs="Arial"/>
          <w:sz w:val="24"/>
          <w:szCs w:val="24"/>
          <w:vertAlign w:val="subscript"/>
        </w:rPr>
        <w:t xml:space="preserve"> </w:t>
      </w:r>
      <w:r w:rsidR="000A613A" w:rsidRPr="00605020">
        <w:rPr>
          <w:rFonts w:ascii="Arial" w:hAnsi="Arial" w:cs="Arial"/>
          <w:sz w:val="24"/>
          <w:szCs w:val="24"/>
        </w:rPr>
        <w:t>ratio</w:t>
      </w:r>
      <w:r w:rsidR="00004E0D">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a </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004E0D">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w:t>
      </w:r>
      <w:r w:rsidRPr="0072137D">
        <w:rPr>
          <w:rFonts w:ascii="Arial" w:eastAsia="Arial" w:hAnsi="Arial" w:cs="Arial"/>
          <w:sz w:val="24"/>
          <w:szCs w:val="24"/>
        </w:rPr>
        <w:lastRenderedPageBreak/>
        <w:t>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000000" w:rsidRDefault="00ED1204">
      <w:pPr>
        <w:spacing w:after="0" w:line="480" w:lineRule="auto"/>
        <w:rPr>
          <w:rFonts w:ascii="Arial" w:hAnsi="Arial" w:cs="Arial"/>
          <w:sz w:val="24"/>
          <w:szCs w:val="24"/>
        </w:rPr>
        <w:pPrChange w:id="53"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2501E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2501E7">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C43A8D">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000000" w:rsidRDefault="00C43A8D">
      <w:pPr>
        <w:spacing w:after="0" w:line="480" w:lineRule="auto"/>
        <w:jc w:val="both"/>
        <w:rPr>
          <w:rFonts w:ascii="Arial" w:eastAsia="Arial" w:hAnsi="Arial" w:cs="Arial"/>
          <w:sz w:val="24"/>
          <w:szCs w:val="24"/>
        </w:rPr>
        <w:pPrChange w:id="54" w:author="Lindsay" w:date="2012-04-24T11:48:00Z">
          <w:pPr>
            <w:spacing w:after="0" w:line="240" w:lineRule="auto"/>
            <w:ind w:firstLine="720"/>
            <w:jc w:val="both"/>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Pr>
          <w:rFonts w:ascii="Arial" w:eastAsia="Arial" w:hAnsi="Arial" w:cs="Arial"/>
          <w:sz w:val="24"/>
          <w:szCs w:val="24"/>
        </w:rPr>
        <w:t xml:space="preserve"> 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6A686C" w:rsidRPr="0072137D">
        <w:rPr>
          <w:rFonts w:ascii="Arial" w:hAnsi="Arial" w:cs="Arial"/>
          <w:sz w:val="24"/>
          <w:szCs w:val="24"/>
        </w:rPr>
        <w:fldChar w:fldCharType="begin"/>
      </w:r>
      <w:r>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72137D">
        <w:rPr>
          <w:rFonts w:ascii="Arial" w:hAnsi="Arial" w:cs="Arial"/>
          <w:sz w:val="24"/>
          <w:szCs w:val="24"/>
        </w:rPr>
        <w:fldChar w:fldCharType="separate"/>
      </w:r>
      <w:r w:rsidRPr="0072137D">
        <w:rPr>
          <w:rFonts w:ascii="Arial" w:hAnsi="Arial" w:cs="Arial"/>
          <w:noProof/>
          <w:sz w:val="24"/>
          <w:szCs w:val="24"/>
        </w:rPr>
        <w:t>(</w:t>
      </w:r>
      <w:r w:rsidR="006A686C" w:rsidRPr="00AA02C3">
        <w:rPr>
          <w:noProof/>
        </w:rPr>
        <w:fldChar w:fldCharType="begin"/>
      </w:r>
      <w:r w:rsidRPr="002F2EFE">
        <w:rPr>
          <w:noProof/>
        </w:rPr>
        <w:instrText>HYPERLINK \l "_ENREF_12" \o "Qin, 2008 #516</w:instrText>
      </w:r>
      <w:r>
        <w:rPr>
          <w:noProof/>
        </w:rPr>
        <w:instrText>"</w:instrText>
      </w:r>
      <w:r w:rsidR="006A686C" w:rsidRPr="00AA02C3">
        <w:rPr>
          <w:noProof/>
        </w:rPr>
        <w:fldChar w:fldCharType="separate"/>
      </w:r>
      <w:r w:rsidRPr="0072137D">
        <w:rPr>
          <w:rFonts w:ascii="Arial" w:hAnsi="Arial" w:cs="Arial"/>
          <w:noProof/>
          <w:sz w:val="24"/>
          <w:szCs w:val="24"/>
        </w:rPr>
        <w:t>Q</w:t>
      </w:r>
      <w:r w:rsidRPr="0072137D">
        <w:rPr>
          <w:rFonts w:ascii="Arial" w:hAnsi="Arial" w:cs="Arial"/>
          <w:smallCaps/>
          <w:noProof/>
          <w:sz w:val="24"/>
          <w:szCs w:val="24"/>
        </w:rPr>
        <w:t>in</w:t>
      </w:r>
      <w:r w:rsidRPr="0072137D">
        <w:rPr>
          <w:rFonts w:ascii="Arial" w:hAnsi="Arial" w:cs="Arial"/>
          <w:i/>
          <w:noProof/>
          <w:sz w:val="24"/>
          <w:szCs w:val="24"/>
        </w:rPr>
        <w:t xml:space="preserve"> et al.</w:t>
      </w:r>
      <w:r w:rsidRPr="0072137D">
        <w:rPr>
          <w:rFonts w:ascii="Arial" w:hAnsi="Arial" w:cs="Arial"/>
          <w:noProof/>
          <w:sz w:val="24"/>
          <w:szCs w:val="24"/>
        </w:rPr>
        <w:t xml:space="preserve"> 2008</w:t>
      </w:r>
      <w:r w:rsidR="006A686C" w:rsidRPr="00AA02C3">
        <w:rPr>
          <w:noProof/>
        </w:rPr>
        <w:fldChar w:fldCharType="end"/>
      </w:r>
      <w:r w:rsidRPr="0072137D">
        <w:rPr>
          <w:rFonts w:ascii="Arial" w:hAnsi="Arial" w:cs="Arial"/>
          <w:noProof/>
          <w:sz w:val="24"/>
          <w:szCs w:val="24"/>
        </w:rPr>
        <w:t>)</w:t>
      </w:r>
      <w:r w:rsidR="006A686C" w:rsidRPr="0072137D">
        <w:rPr>
          <w:rFonts w:ascii="Arial" w:hAnsi="Arial" w:cs="Arial"/>
          <w:sz w:val="24"/>
          <w:szCs w:val="24"/>
        </w:rPr>
        <w:fldChar w:fldCharType="end"/>
      </w:r>
      <w:r>
        <w:rPr>
          <w:rFonts w:ascii="Arial" w:hAnsi="Arial" w:cs="Arial"/>
          <w:sz w:val="24"/>
          <w:szCs w:val="24"/>
        </w:rPr>
        <w:t xml:space="preserve">. </w:t>
      </w:r>
    </w:p>
    <w:p w:rsidR="00C43A8D" w:rsidRDefault="00C43A8D" w:rsidP="00C43A8D">
      <w:pPr>
        <w:spacing w:after="0" w:line="480" w:lineRule="auto"/>
        <w:jc w:val="both"/>
        <w:rPr>
          <w:rFonts w:ascii="Arial" w:eastAsia="Arial" w:hAnsi="Arial" w:cs="Arial"/>
          <w:sz w:val="24"/>
          <w:szCs w:val="24"/>
        </w:rPr>
      </w:pPr>
    </w:p>
    <w:p w:rsidR="00000000" w:rsidRPr="0086153E" w:rsidRDefault="00C43A8D">
      <w:pPr>
        <w:spacing w:after="0" w:line="480" w:lineRule="auto"/>
        <w:jc w:val="both"/>
        <w:rPr>
          <w:rFonts w:ascii="Arial" w:eastAsia="Arial" w:hAnsi="Arial" w:cs="Arial"/>
          <w:b/>
          <w:i/>
          <w:sz w:val="24"/>
          <w:szCs w:val="24"/>
        </w:rPr>
        <w:pPrChange w:id="55" w:author="Lindsay" w:date="2012-04-24T11:48:00Z">
          <w:pPr>
            <w:spacing w:after="0" w:line="240" w:lineRule="auto"/>
            <w:jc w:val="both"/>
          </w:pPr>
        </w:pPrChange>
      </w:pPr>
      <w:r w:rsidRPr="0086153E">
        <w:rPr>
          <w:rFonts w:ascii="Arial" w:eastAsia="Arial" w:hAnsi="Arial" w:cs="Arial"/>
          <w:b/>
          <w:i/>
          <w:sz w:val="24"/>
          <w:szCs w:val="24"/>
        </w:rPr>
        <w:t>Assessment of Materials and Methods</w:t>
      </w:r>
    </w:p>
    <w:p w:rsidR="00000000" w:rsidRDefault="00C43A8D">
      <w:pPr>
        <w:spacing w:after="0" w:line="480" w:lineRule="auto"/>
        <w:ind w:firstLine="720"/>
        <w:jc w:val="both"/>
        <w:rPr>
          <w:rFonts w:ascii="Arial" w:eastAsia="Arial" w:hAnsi="Arial" w:cs="Arial"/>
          <w:sz w:val="24"/>
          <w:szCs w:val="24"/>
        </w:rPr>
        <w:pPrChange w:id="56" w:author="Lindsay" w:date="2012-04-24T11:48:00Z">
          <w:pPr>
            <w:spacing w:after="0" w:line="240" w:lineRule="auto"/>
            <w:ind w:firstLine="720"/>
            <w:jc w:val="both"/>
          </w:pPr>
        </w:pPrChange>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Pr="0072137D">
        <w:rPr>
          <w:rFonts w:ascii="Arial" w:eastAsia="Arial" w:hAnsi="Arial" w:cs="Arial"/>
          <w:sz w:val="24"/>
          <w:szCs w:val="24"/>
        </w:rPr>
        <w:t xml:space="preserve">so that differences in </w:t>
      </w:r>
      <w:r w:rsidRPr="0072137D">
        <w:rPr>
          <w:rFonts w:ascii="Arial" w:eastAsia="Arial" w:hAnsi="Arial" w:cs="Arial"/>
          <w:sz w:val="24"/>
          <w:szCs w:val="24"/>
        </w:rPr>
        <w:lastRenderedPageBreak/>
        <w:t xml:space="preserve">responsiveness to hydrogen peroxide would be more apparent. It would be more challenging to compare robustness or tolerance to hydrogen peroxide if all strains were resistance to oxidative stress.   </w:t>
      </w:r>
    </w:p>
    <w:p w:rsidR="00000000" w:rsidRDefault="00C43A8D">
      <w:pPr>
        <w:spacing w:after="0" w:line="480" w:lineRule="auto"/>
        <w:ind w:firstLine="720"/>
        <w:jc w:val="both"/>
        <w:rPr>
          <w:rFonts w:ascii="Arial" w:eastAsia="Arial" w:hAnsi="Arial" w:cs="Arial"/>
          <w:sz w:val="24"/>
          <w:szCs w:val="24"/>
        </w:rPr>
        <w:pPrChange w:id="57" w:author="Lindsay" w:date="2012-04-24T11:48:00Z">
          <w:pPr>
            <w:spacing w:after="0" w:line="240" w:lineRule="auto"/>
            <w:ind w:firstLine="720"/>
            <w:jc w:val="both"/>
          </w:pPr>
        </w:pPrChange>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sonicated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000000" w:rsidRDefault="00BD5F5D">
      <w:pPr>
        <w:spacing w:after="0" w:line="480" w:lineRule="auto"/>
        <w:ind w:firstLine="720"/>
        <w:jc w:val="both"/>
        <w:rPr>
          <w:rFonts w:ascii="Arial" w:eastAsia="Arial" w:hAnsi="Arial" w:cs="Arial"/>
          <w:sz w:val="24"/>
          <w:szCs w:val="24"/>
        </w:rPr>
        <w:pPrChange w:id="58" w:author="Lindsay" w:date="2012-04-24T11:48:00Z">
          <w:pPr>
            <w:spacing w:after="0" w:line="240" w:lineRule="auto"/>
            <w:ind w:firstLine="720"/>
            <w:jc w:val="both"/>
          </w:pPr>
        </w:pPrChange>
      </w:pPr>
    </w:p>
    <w:p w:rsidR="00000000" w:rsidRPr="0086153E" w:rsidRDefault="00C43A8D">
      <w:pPr>
        <w:spacing w:after="0" w:line="480" w:lineRule="auto"/>
        <w:jc w:val="both"/>
        <w:rPr>
          <w:rFonts w:ascii="Arial" w:eastAsia="Arial" w:hAnsi="Arial" w:cs="Arial"/>
          <w:b/>
          <w:i/>
          <w:sz w:val="24"/>
          <w:szCs w:val="24"/>
        </w:rPr>
        <w:pPrChange w:id="59" w:author="Lindsay" w:date="2012-04-24T11:48:00Z">
          <w:pPr>
            <w:spacing w:after="0" w:line="240" w:lineRule="auto"/>
            <w:jc w:val="both"/>
          </w:pPr>
        </w:pPrChange>
      </w:pPr>
      <w:r w:rsidRPr="0086153E">
        <w:rPr>
          <w:rFonts w:ascii="Arial" w:eastAsia="Arial" w:hAnsi="Arial" w:cs="Arial"/>
          <w:b/>
          <w:i/>
          <w:sz w:val="24"/>
          <w:szCs w:val="24"/>
        </w:rPr>
        <w:t>Assessment of Results</w:t>
      </w:r>
    </w:p>
    <w:p w:rsidR="00000000" w:rsidRDefault="00C43A8D">
      <w:pPr>
        <w:spacing w:after="0" w:line="480" w:lineRule="auto"/>
        <w:ind w:firstLine="720"/>
        <w:jc w:val="both"/>
        <w:rPr>
          <w:rFonts w:ascii="Arial" w:eastAsia="Arial" w:hAnsi="Arial" w:cs="Arial"/>
          <w:sz w:val="24"/>
          <w:szCs w:val="24"/>
        </w:rPr>
        <w:pPrChange w:id="60" w:author="Lindsay" w:date="2012-04-24T11:48:00Z">
          <w:pPr>
            <w:spacing w:after="0" w:line="240" w:lineRule="auto"/>
            <w:ind w:firstLine="720"/>
            <w:jc w:val="both"/>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dosage has 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 </w:t>
      </w:r>
      <w:r>
        <w:rPr>
          <w:rFonts w:ascii="Arial" w:eastAsia="Arial" w:hAnsi="Arial" w:cs="Arial"/>
          <w:sz w:val="24"/>
          <w:szCs w:val="24"/>
        </w:rPr>
        <w:t xml:space="preserve">activity </w:t>
      </w:r>
      <w:r w:rsidR="006A686C"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sidRPr="0072137D">
        <w:rPr>
          <w:rFonts w:ascii="Arial" w:eastAsia="Arial" w:hAnsi="Arial" w:cs="Arial"/>
          <w:sz w:val="24"/>
          <w:szCs w:val="24"/>
        </w:rPr>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fldChar w:fldCharType="begin"/>
      </w:r>
      <w:r>
        <w:instrText>HYPERLINK \l "_ENREF_18" \o "Weinberger, 2010 #864"</w:instrText>
      </w:r>
      <w:r w:rsidR="006A686C">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sidR="006A686C">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Pr>
          <w:rFonts w:ascii="Arial" w:eastAsia="Arial" w:hAnsi="Arial" w:cs="Arial"/>
          <w:sz w:val="24"/>
          <w:szCs w:val="24"/>
        </w:rPr>
        <w:t xml:space="preserve"> (</w:t>
      </w:r>
      <w:r w:rsidRPr="0072137D">
        <w:rPr>
          <w:rFonts w:ascii="Arial" w:eastAsia="Arial" w:hAnsi="Arial" w:cs="Arial"/>
          <w:sz w:val="24"/>
          <w:szCs w:val="24"/>
        </w:rPr>
        <w:t>Figure 1</w:t>
      </w:r>
      <w:r>
        <w:rPr>
          <w:rFonts w:ascii="Arial" w:eastAsia="Arial" w:hAnsi="Arial" w:cs="Arial"/>
          <w:sz w:val="24"/>
          <w:szCs w:val="24"/>
        </w:rPr>
        <w:t>).</w:t>
      </w:r>
    </w:p>
    <w:p w:rsidR="00000000" w:rsidRDefault="00374ED0">
      <w:pPr>
        <w:spacing w:after="0" w:line="480" w:lineRule="auto"/>
        <w:ind w:firstLine="720"/>
        <w:jc w:val="both"/>
        <w:rPr>
          <w:rFonts w:ascii="Arial" w:hAnsi="Arial" w:cs="Arial"/>
          <w:sz w:val="24"/>
          <w:szCs w:val="24"/>
        </w:rPr>
        <w:pPrChange w:id="61" w:author="Lindsay" w:date="2012-04-24T11:48:00Z">
          <w:pPr>
            <w:spacing w:after="0" w:line="240" w:lineRule="auto"/>
            <w:jc w:val="both"/>
          </w:pPr>
        </w:pPrChange>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w:t>
      </w:r>
      <w:r w:rsidR="00C43A8D">
        <w:rPr>
          <w:rFonts w:ascii="Arial" w:eastAsia="Arial" w:hAnsi="Arial" w:cs="Arial"/>
          <w:sz w:val="24"/>
          <w:szCs w:val="24"/>
        </w:rPr>
        <w:lastRenderedPageBreak/>
        <w:t>in daughter cells are returned to the mother cells before complete separation (L</w:t>
      </w:r>
      <w:r w:rsidR="00C43A8D" w:rsidRPr="00084C29">
        <w:rPr>
          <w:rFonts w:ascii="Arial" w:eastAsia="Arial" w:hAnsi="Arial" w:cs="Arial"/>
        </w:rPr>
        <w:t>IU</w:t>
      </w:r>
      <w:r w:rsidR="00C43A8D">
        <w:rPr>
          <w:rFonts w:ascii="Arial" w:eastAsia="Arial" w:hAnsi="Arial" w:cs="Arial"/>
          <w:sz w:val="24"/>
          <w:szCs w:val="24"/>
        </w:rPr>
        <w:t xml:space="preserve"> et. al 2010). This is a possible explanation for the fact that daughter cells with a lower mitotic asymmetry have a lower chronological lifespan. </w:t>
      </w:r>
    </w:p>
    <w:p w:rsidR="00000000" w:rsidRDefault="00C43A8D">
      <w:pPr>
        <w:tabs>
          <w:tab w:val="left" w:pos="4582"/>
          <w:tab w:val="left" w:pos="5461"/>
        </w:tabs>
        <w:spacing w:after="0" w:line="480" w:lineRule="auto"/>
        <w:ind w:firstLine="720"/>
        <w:rPr>
          <w:rFonts w:ascii="Arial" w:eastAsia="Arial" w:hAnsi="Arial" w:cs="Arial"/>
          <w:sz w:val="24"/>
          <w:szCs w:val="24"/>
        </w:rPr>
        <w:pPrChange w:id="62"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6A686C" w:rsidRPr="0072137D">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fldChar w:fldCharType="begin"/>
      </w:r>
      <w:r>
        <w:instrText>HYPERLINK \l "_ENREF_10" \o "Medvedik, 2007 #621"</w:instrText>
      </w:r>
      <w:r w:rsidR="006A686C">
        <w:fldChar w:fldCharType="separate"/>
      </w:r>
      <w:r w:rsidRPr="0072137D">
        <w:rPr>
          <w:rFonts w:ascii="Arial" w:eastAsia="Arial" w:hAnsi="Arial" w:cs="Arial"/>
          <w:noProof/>
          <w:sz w:val="24"/>
          <w:szCs w:val="24"/>
        </w:rPr>
        <w:t>M</w:t>
      </w:r>
      <w:r w:rsidRPr="0072137D">
        <w:rPr>
          <w:rFonts w:ascii="Arial" w:eastAsia="Arial" w:hAnsi="Arial" w:cs="Arial"/>
          <w:smallCaps/>
          <w:noProof/>
          <w:sz w:val="24"/>
          <w:szCs w:val="24"/>
        </w:rPr>
        <w:t>edvedik</w:t>
      </w:r>
      <w:r w:rsidRPr="0072137D">
        <w:rPr>
          <w:rFonts w:ascii="Arial" w:eastAsia="Arial" w:hAnsi="Arial" w:cs="Arial"/>
          <w:noProof/>
          <w:sz w:val="24"/>
          <w:szCs w:val="24"/>
        </w:rPr>
        <w:t xml:space="preserve"> and S</w:t>
      </w:r>
      <w:r w:rsidRPr="0072137D">
        <w:rPr>
          <w:rFonts w:ascii="Arial" w:eastAsia="Arial" w:hAnsi="Arial" w:cs="Arial"/>
          <w:smallCaps/>
          <w:noProof/>
          <w:sz w:val="24"/>
          <w:szCs w:val="24"/>
        </w:rPr>
        <w:t>inclair</w:t>
      </w:r>
      <w:r w:rsidRPr="0072137D">
        <w:rPr>
          <w:rFonts w:ascii="Arial" w:eastAsia="Arial" w:hAnsi="Arial" w:cs="Arial"/>
          <w:noProof/>
          <w:sz w:val="24"/>
          <w:szCs w:val="24"/>
        </w:rPr>
        <w:t xml:space="preserve"> 2007</w:t>
      </w:r>
      <w:r w:rsidR="006A686C">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Pr="00CA2A24">
        <w:rPr>
          <w:rFonts w:ascii="Arial" w:eastAsia="Arial" w:hAnsi="Arial" w:cs="Arial"/>
          <w:sz w:val="24"/>
          <w:szCs w:val="24"/>
        </w:rPr>
        <w:t>M</w:t>
      </w:r>
      <w:r w:rsidRPr="00FF00CD">
        <w:rPr>
          <w:rFonts w:ascii="Arial" w:eastAsia="Arial" w:hAnsi="Arial" w:cs="Arial"/>
        </w:rPr>
        <w:t>ESQUITA</w:t>
      </w:r>
      <w:r w:rsidRPr="00FF00CD">
        <w:rPr>
          <w:rFonts w:ascii="Arial" w:eastAsia="Arial" w:hAnsi="Arial" w:cs="Arial"/>
          <w:i/>
          <w:sz w:val="24"/>
          <w:szCs w:val="24"/>
        </w:rPr>
        <w:t>et. al</w:t>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006A686C"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sidRPr="0072137D">
        <w:rPr>
          <w:rFonts w:ascii="Arial" w:eastAsia="Arial" w:hAnsi="Arial" w:cs="Arial"/>
          <w:sz w:val="24"/>
          <w:szCs w:val="24"/>
        </w:rPr>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rPr>
          <w:noProof/>
        </w:rPr>
        <w:fldChar w:fldCharType="begin"/>
      </w:r>
      <w:r>
        <w:rPr>
          <w:noProof/>
        </w:rPr>
        <w:instrText>HYPERLINK \l "_ENREF_18" \o "Weinberger, 2010 #864</w:instrText>
      </w:r>
      <w:r w:rsidRPr="002F2EFE">
        <w:rPr>
          <w:noProof/>
        </w:rPr>
        <w:instrText>"</w:instrText>
      </w:r>
      <w:r w:rsidR="006A686C">
        <w:rPr>
          <w:noProof/>
        </w:rPr>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sidR="006A686C">
        <w:rPr>
          <w:noProof/>
        </w:rPr>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000000" w:rsidRDefault="00280E42">
      <w:pPr>
        <w:spacing w:after="0" w:line="480" w:lineRule="auto"/>
        <w:ind w:firstLine="720"/>
        <w:jc w:val="both"/>
        <w:rPr>
          <w:rFonts w:ascii="Arial" w:eastAsia="Arial" w:hAnsi="Arial" w:cs="Arial"/>
          <w:sz w:val="24"/>
          <w:szCs w:val="24"/>
        </w:rPr>
        <w:pPrChange w:id="63" w:author="Lindsay" w:date="2012-04-24T11:48:00Z">
          <w:pPr>
            <w:spacing w:after="0" w:line="240" w:lineRule="auto"/>
            <w:ind w:firstLine="720"/>
            <w:jc w:val="both"/>
          </w:pPr>
        </w:pPrChange>
      </w:pPr>
      <w:r>
        <w:rPr>
          <w:rFonts w:ascii="Arial" w:eastAsia="Arial" w:hAnsi="Arial" w:cs="Arial"/>
          <w:sz w:val="24"/>
          <w:szCs w:val="24"/>
        </w:rPr>
        <w:t>Further, we can assess the effect</w:t>
      </w:r>
      <w:r w:rsidR="00C43A8D">
        <w:rPr>
          <w:rFonts w:ascii="Arial" w:eastAsia="Arial" w:hAnsi="Arial" w:cs="Arial"/>
          <w:sz w:val="24"/>
          <w:szCs w:val="24"/>
        </w:rPr>
        <w:t xml:space="preserve"> of CR or rapamycin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C43A8D" w:rsidRPr="007444E5">
        <w:rPr>
          <w:rFonts w:ascii="Arial" w:eastAsia="Arial" w:hAnsi="Arial" w:cs="Arial"/>
          <w:sz w:val="24"/>
          <w:szCs w:val="24"/>
        </w:rPr>
        <w:t>DR also increases respiration and boosts mitochondrial functions, decreases proton</w:t>
      </w:r>
      <w:r w:rsidR="00C43A8D">
        <w:rPr>
          <w:rFonts w:ascii="Arial" w:eastAsia="Arial" w:hAnsi="Arial" w:cs="Arial"/>
          <w:sz w:val="24"/>
          <w:szCs w:val="24"/>
        </w:rPr>
        <w:t xml:space="preserve"> </w:t>
      </w:r>
      <w:r w:rsidR="00C43A8D" w:rsidRPr="007444E5">
        <w:rPr>
          <w:rFonts w:ascii="Arial" w:eastAsia="Arial" w:hAnsi="Arial" w:cs="Arial"/>
          <w:sz w:val="24"/>
          <w:szCs w:val="24"/>
        </w:rPr>
        <w:t>leakage and ROS production in the mitochondria (Lin et al. 2002; Barros et al.2004; Pamplona et al. 2004; Sanz et al. 2006), and attenuates the accumulation of</w:t>
      </w:r>
      <w:r w:rsidR="00C43A8D">
        <w:rPr>
          <w:rFonts w:ascii="Arial" w:eastAsia="Arial" w:hAnsi="Arial" w:cs="Arial"/>
          <w:sz w:val="24"/>
          <w:szCs w:val="24"/>
        </w:rPr>
        <w:t xml:space="preserve"> oxidative damage (</w:t>
      </w:r>
      <w:r w:rsidR="00C43A8D" w:rsidRPr="007444E5">
        <w:rPr>
          <w:rFonts w:ascii="Arial" w:eastAsia="Arial" w:hAnsi="Arial" w:cs="Arial"/>
          <w:sz w:val="24"/>
          <w:szCs w:val="24"/>
        </w:rPr>
        <w:t>Reverter-Branchat et al. 2</w:t>
      </w:r>
      <w:r w:rsidR="00C43A8D">
        <w:rPr>
          <w:rFonts w:ascii="Arial" w:eastAsia="Arial" w:hAnsi="Arial" w:cs="Arial"/>
          <w:sz w:val="24"/>
          <w:szCs w:val="24"/>
        </w:rPr>
        <w:t>004)</w:t>
      </w:r>
      <w:r w:rsidR="00C43A8D" w:rsidRPr="007444E5">
        <w:rPr>
          <w:rFonts w:ascii="Arial" w:eastAsia="Arial" w:hAnsi="Arial" w:cs="Arial"/>
          <w:sz w:val="24"/>
          <w:szCs w:val="24"/>
        </w:rPr>
        <w:t>.</w:t>
      </w:r>
    </w:p>
    <w:p w:rsidR="00000000" w:rsidRDefault="00C43A8D">
      <w:pPr>
        <w:spacing w:after="0" w:line="480" w:lineRule="auto"/>
        <w:ind w:firstLine="720"/>
        <w:jc w:val="both"/>
        <w:rPr>
          <w:rFonts w:ascii="Arial" w:eastAsia="Arial" w:hAnsi="Arial" w:cs="Arial"/>
          <w:sz w:val="24"/>
          <w:szCs w:val="24"/>
        </w:rPr>
        <w:pPrChange w:id="64" w:author="Lindsay" w:date="2012-04-24T11:48:00Z">
          <w:pPr>
            <w:spacing w:after="0" w:line="240" w:lineRule="auto"/>
            <w:ind w:firstLine="720"/>
            <w:jc w:val="both"/>
          </w:pPr>
        </w:pPrChange>
      </w:pPr>
      <w:r>
        <w:rPr>
          <w:rFonts w:ascii="Arial" w:eastAsia="Arial" w:hAnsi="Arial" w:cs="Arial"/>
          <w:sz w:val="24"/>
          <w:szCs w:val="24"/>
        </w:rPr>
        <w:t xml:space="preserve">CR </w:t>
      </w:r>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 xml:space="preserve">heat and oxidative stresses, prevent protein oxidative damage, reduce thelevel of iron and of lipid </w:t>
      </w:r>
      <w:r w:rsidRPr="00AF650A">
        <w:rPr>
          <w:rFonts w:ascii="Arial" w:eastAsia="Arial" w:hAnsi="Arial" w:cs="Arial"/>
          <w:sz w:val="24"/>
          <w:szCs w:val="24"/>
        </w:rPr>
        <w:lastRenderedPageBreak/>
        <w:t>peroxidation, through</w:t>
      </w:r>
      <w:r w:rsidR="00E3694B">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sidR="001137A5">
        <w:rPr>
          <w:rFonts w:ascii="Arial" w:eastAsia="Arial" w:hAnsi="Arial" w:cs="Arial"/>
          <w:sz w:val="24"/>
          <w:szCs w:val="24"/>
        </w:rPr>
        <w:t xml:space="preserve"> </w:t>
      </w:r>
      <w:r w:rsidRPr="00AF650A">
        <w:rPr>
          <w:rFonts w:ascii="Arial" w:eastAsia="Arial" w:hAnsi="Arial" w:cs="Arial"/>
          <w:sz w:val="24"/>
          <w:szCs w:val="24"/>
        </w:rPr>
        <w:t>(Sod1, Sod2) (Reverter-Branchat et al. 2004).</w:t>
      </w:r>
      <w:r>
        <w:rPr>
          <w:rFonts w:ascii="Arial" w:eastAsia="Arial" w:hAnsi="Arial" w:cs="Arial"/>
          <w:sz w:val="24"/>
          <w:szCs w:val="24"/>
        </w:rPr>
        <w:t xml:space="preserve"> Hence, further study on CTT1, SOD1, SOD2, isc1 mutants may be informative. </w:t>
      </w:r>
    </w:p>
    <w:p w:rsidR="00000000" w:rsidRDefault="00C43A8D">
      <w:pPr>
        <w:tabs>
          <w:tab w:val="left" w:pos="4582"/>
          <w:tab w:val="left" w:pos="5461"/>
        </w:tabs>
        <w:spacing w:after="0" w:line="480" w:lineRule="auto"/>
        <w:ind w:firstLine="720"/>
        <w:rPr>
          <w:rFonts w:ascii="Arial" w:eastAsia="Arial" w:hAnsi="Arial" w:cs="Arial"/>
          <w:sz w:val="24"/>
          <w:szCs w:val="24"/>
        </w:rPr>
        <w:pPrChange w:id="65"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plans also involve treating strain</w:t>
      </w:r>
      <w:r>
        <w:rPr>
          <w:rFonts w:ascii="Arial" w:eastAsia="Arial" w:hAnsi="Arial" w:cs="Arial"/>
          <w:sz w:val="24"/>
          <w:szCs w:val="24"/>
        </w:rPr>
        <w:t>s</w:t>
      </w:r>
      <w:r w:rsidRPr="0072137D">
        <w:rPr>
          <w:rFonts w:ascii="Arial" w:eastAsia="Arial" w:hAnsi="Arial" w:cs="Arial"/>
          <w:sz w:val="24"/>
          <w:szCs w:val="24"/>
        </w:rPr>
        <w:t xml:space="preserve"> with paraquat</w:t>
      </w:r>
      <w:r w:rsidR="005C361C">
        <w:rPr>
          <w:rFonts w:ascii="Arial" w:eastAsia="Arial" w:hAnsi="Arial" w:cs="Arial"/>
          <w:sz w:val="24"/>
          <w:szCs w:val="24"/>
        </w:rPr>
        <w:t xml:space="preserve"> (methyl </w:t>
      </w:r>
      <w:r w:rsidR="00DF79A6">
        <w:rPr>
          <w:rFonts w:ascii="Arial" w:eastAsia="Arial" w:hAnsi="Arial" w:cs="Arial"/>
          <w:sz w:val="24"/>
          <w:szCs w:val="24"/>
        </w:rPr>
        <w:t xml:space="preserve">viologen)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 xml:space="preserve"> </w:t>
      </w:r>
      <w:r w:rsidR="00DF79A6">
        <w:rPr>
          <w:rFonts w:ascii="Arial" w:eastAsia="Arial" w:hAnsi="Arial" w:cs="Arial"/>
          <w:sz w:val="24"/>
          <w:szCs w:val="24"/>
        </w:rPr>
        <w:t>in order to directly induce superoxide production</w:t>
      </w:r>
      <w:r w:rsidR="001C43E8">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145459">
        <w:rPr>
          <w:rFonts w:ascii="Arial" w:eastAsia="Arial" w:hAnsi="Arial" w:cs="Arial"/>
          <w:sz w:val="24"/>
          <w:szCs w:val="24"/>
        </w:rPr>
        <w:t xml:space="preserve"> </w:t>
      </w:r>
      <w:r w:rsidR="00CD2D1E">
        <w:rPr>
          <w:rFonts w:ascii="Arial" w:eastAsia="Arial" w:hAnsi="Arial" w:cs="Arial"/>
          <w:sz w:val="24"/>
          <w:szCs w:val="24"/>
        </w:rPr>
        <w:t xml:space="preserve">Paraquat was not used before because it is unstable in water, which would have been difficult to work with. However, we would like to compare LOH and viability pattern of each inducer.  </w:t>
      </w:r>
      <w:r w:rsidRPr="0072137D">
        <w:rPr>
          <w:rFonts w:ascii="Arial" w:eastAsia="Arial" w:hAnsi="Arial" w:cs="Arial"/>
          <w:sz w:val="24"/>
          <w:szCs w:val="24"/>
        </w:rPr>
        <w:t>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F96A40" w:rsidRDefault="00917DAC" w:rsidP="00F96A40">
      <w:pPr>
        <w:spacing w:after="0" w:line="480" w:lineRule="auto"/>
        <w:rPr>
          <w:rFonts w:ascii="Arial" w:hAnsi="Arial" w:cs="Arial"/>
          <w:sz w:val="24"/>
          <w:szCs w:val="24"/>
        </w:rPr>
      </w:pPr>
      <w:r>
        <w:rPr>
          <w:rFonts w:ascii="Arial" w:hAnsi="Arial" w:cs="Arial"/>
          <w:sz w:val="24"/>
          <w:szCs w:val="24"/>
        </w:rPr>
        <w:tab/>
      </w:r>
      <w:r w:rsidR="002C63D2">
        <w:rPr>
          <w:rFonts w:ascii="Arial" w:hAnsi="Arial" w:cs="Arial"/>
          <w:sz w:val="24"/>
          <w:szCs w:val="24"/>
        </w:rPr>
        <w:t>The present data demonstrate that LOH and viability induced by H2O</w:t>
      </w:r>
      <w:r w:rsidR="006A59B1">
        <w:rPr>
          <w:rFonts w:ascii="Arial" w:hAnsi="Arial" w:cs="Arial"/>
          <w:sz w:val="24"/>
          <w:szCs w:val="24"/>
        </w:rPr>
        <w:t>2</w:t>
      </w:r>
      <w:r w:rsidR="002C63D2">
        <w:rPr>
          <w:rFonts w:ascii="Arial" w:hAnsi="Arial" w:cs="Arial"/>
          <w:sz w:val="24"/>
          <w:szCs w:val="24"/>
        </w:rPr>
        <w:t xml:space="preserve"> can be used to understand reduced fecundity in human cells caused by oxidative stress</w:t>
      </w:r>
      <w:r w:rsidR="00797F70">
        <w:rPr>
          <w:rFonts w:ascii="Arial" w:hAnsi="Arial" w:cs="Arial"/>
          <w:sz w:val="24"/>
          <w:szCs w:val="24"/>
        </w:rPr>
        <w:t>.</w:t>
      </w:r>
      <w:r w:rsidR="002C63D2">
        <w:rPr>
          <w:rFonts w:ascii="Arial" w:hAnsi="Arial" w:cs="Arial"/>
          <w:sz w:val="24"/>
          <w:szCs w:val="24"/>
        </w:rPr>
        <w:t xml:space="preserve"> </w:t>
      </w:r>
      <w:r>
        <w:rPr>
          <w:rFonts w:ascii="Arial" w:hAnsi="Arial" w:cs="Arial"/>
          <w:sz w:val="24"/>
          <w:szCs w:val="24"/>
        </w:rPr>
        <w:t xml:space="preserve">A prime example </w:t>
      </w:r>
      <w:r w:rsidR="002C63D2">
        <w:rPr>
          <w:rFonts w:ascii="Arial" w:hAnsi="Arial" w:cs="Arial"/>
          <w:sz w:val="24"/>
          <w:szCs w:val="24"/>
        </w:rPr>
        <w:t>of human implications of this study can be shown i</w:t>
      </w:r>
      <w:r w:rsidR="008C6EBC">
        <w:rPr>
          <w:rFonts w:ascii="Arial" w:hAnsi="Arial" w:cs="Arial"/>
          <w:sz w:val="24"/>
          <w:szCs w:val="24"/>
        </w:rPr>
        <w:t xml:space="preserve">n </w:t>
      </w:r>
      <w:r w:rsidR="004263A6">
        <w:rPr>
          <w:rFonts w:ascii="Arial" w:hAnsi="Arial" w:cs="Arial"/>
          <w:sz w:val="24"/>
          <w:szCs w:val="24"/>
        </w:rPr>
        <w:t xml:space="preserve">hemoglobin-contained </w:t>
      </w:r>
      <w:r w:rsidR="00C21801">
        <w:rPr>
          <w:rFonts w:ascii="Arial" w:hAnsi="Arial" w:cs="Arial"/>
          <w:sz w:val="24"/>
          <w:szCs w:val="24"/>
        </w:rPr>
        <w:t>erythrocytes</w:t>
      </w:r>
      <w:r w:rsidR="004263A6">
        <w:rPr>
          <w:rFonts w:ascii="Arial" w:hAnsi="Arial" w:cs="Arial"/>
          <w:sz w:val="24"/>
          <w:szCs w:val="24"/>
        </w:rPr>
        <w:t xml:space="preserve"> </w:t>
      </w:r>
      <w:r w:rsidR="00B54E88">
        <w:rPr>
          <w:rFonts w:ascii="Arial" w:hAnsi="Arial" w:cs="Arial"/>
          <w:sz w:val="24"/>
          <w:szCs w:val="24"/>
        </w:rPr>
        <w:t>(</w:t>
      </w:r>
      <w:r w:rsidR="00861E8A">
        <w:rPr>
          <w:rFonts w:ascii="Arial" w:hAnsi="Arial" w:cs="Arial"/>
          <w:sz w:val="24"/>
          <w:szCs w:val="24"/>
        </w:rPr>
        <w:t>H</w:t>
      </w:r>
      <w:r w:rsidR="00861E8A" w:rsidRPr="002D0AFC">
        <w:rPr>
          <w:rFonts w:ascii="Arial" w:hAnsi="Arial" w:cs="Arial"/>
        </w:rPr>
        <w:t>EBBEL</w:t>
      </w:r>
      <w:r w:rsidR="00861E8A">
        <w:rPr>
          <w:rFonts w:ascii="Arial" w:hAnsi="Arial" w:cs="Arial"/>
          <w:sz w:val="24"/>
          <w:szCs w:val="24"/>
        </w:rPr>
        <w:t xml:space="preserve"> </w:t>
      </w:r>
      <w:r w:rsidR="00861E8A" w:rsidRPr="00861E8A">
        <w:rPr>
          <w:rFonts w:ascii="Arial" w:hAnsi="Arial" w:cs="Arial"/>
          <w:i/>
          <w:sz w:val="24"/>
          <w:szCs w:val="24"/>
        </w:rPr>
        <w:t>et. al</w:t>
      </w:r>
      <w:r w:rsidR="00861E8A">
        <w:rPr>
          <w:rFonts w:ascii="Arial" w:hAnsi="Arial" w:cs="Arial"/>
          <w:sz w:val="24"/>
          <w:szCs w:val="24"/>
        </w:rPr>
        <w:t xml:space="preserve"> </w:t>
      </w:r>
      <w:r w:rsidR="00B54E88">
        <w:rPr>
          <w:rFonts w:ascii="Arial" w:hAnsi="Arial" w:cs="Arial"/>
          <w:sz w:val="24"/>
          <w:szCs w:val="24"/>
        </w:rPr>
        <w:t>1988)</w:t>
      </w:r>
      <w:r w:rsidR="00861E8A">
        <w:rPr>
          <w:rFonts w:ascii="Arial" w:hAnsi="Arial" w:cs="Arial"/>
          <w:sz w:val="24"/>
          <w:szCs w:val="24"/>
        </w:rPr>
        <w:t>.</w:t>
      </w:r>
      <w:r w:rsidR="000C0D3F">
        <w:rPr>
          <w:rFonts w:ascii="Arial" w:hAnsi="Arial" w:cs="Arial"/>
          <w:sz w:val="24"/>
          <w:szCs w:val="24"/>
        </w:rPr>
        <w:t xml:space="preserve"> </w:t>
      </w:r>
      <w:r w:rsidR="00797F70">
        <w:rPr>
          <w:rFonts w:ascii="Arial" w:hAnsi="Arial" w:cs="Arial"/>
          <w:sz w:val="24"/>
          <w:szCs w:val="24"/>
        </w:rPr>
        <w:t xml:space="preserve">Fluctuations of blood-oxygen levels are associated with free-radical production </w:t>
      </w:r>
      <w:r w:rsidR="00C21801">
        <w:rPr>
          <w:rFonts w:ascii="Arial" w:hAnsi="Arial" w:cs="Arial"/>
          <w:sz w:val="24"/>
          <w:szCs w:val="24"/>
        </w:rPr>
        <w:t>(S</w:t>
      </w:r>
      <w:r w:rsidR="00C21801" w:rsidRPr="000C0D3F">
        <w:rPr>
          <w:rFonts w:ascii="Arial" w:hAnsi="Arial" w:cs="Arial"/>
        </w:rPr>
        <w:t>VISTUNENKO</w:t>
      </w:r>
      <w:r w:rsidR="00C21801">
        <w:rPr>
          <w:rFonts w:ascii="Arial" w:hAnsi="Arial" w:cs="Arial"/>
          <w:sz w:val="24"/>
          <w:szCs w:val="24"/>
        </w:rPr>
        <w:t xml:space="preserve"> et. al 1997).</w:t>
      </w:r>
      <w:r w:rsidR="007D6C59">
        <w:rPr>
          <w:rFonts w:ascii="Arial" w:hAnsi="Arial" w:cs="Arial"/>
          <w:sz w:val="24"/>
          <w:szCs w:val="24"/>
        </w:rPr>
        <w:t xml:space="preserve"> Many consequences of aging have been linked to blood-related diseases including </w:t>
      </w:r>
      <w:r w:rsidR="009904F0">
        <w:rPr>
          <w:rFonts w:ascii="Arial" w:hAnsi="Arial" w:cs="Arial"/>
          <w:sz w:val="24"/>
          <w:szCs w:val="24"/>
        </w:rPr>
        <w:t xml:space="preserve">cardiovascular disease and diabetes. </w:t>
      </w:r>
      <w:r w:rsidR="007D6C59">
        <w:rPr>
          <w:rFonts w:ascii="Arial" w:hAnsi="Arial" w:cs="Arial"/>
          <w:sz w:val="24"/>
          <w:szCs w:val="24"/>
        </w:rPr>
        <w:t xml:space="preserve"> </w:t>
      </w:r>
      <w:r w:rsidR="00C21801">
        <w:rPr>
          <w:rFonts w:ascii="Arial" w:hAnsi="Arial" w:cs="Arial"/>
          <w:sz w:val="24"/>
          <w:szCs w:val="24"/>
        </w:rPr>
        <w:t xml:space="preserve"> </w:t>
      </w:r>
    </w:p>
    <w:p w:rsidR="00000000" w:rsidRDefault="00917DAC" w:rsidP="00FE7099">
      <w:pPr>
        <w:spacing w:after="0" w:line="480" w:lineRule="auto"/>
        <w:ind w:firstLine="720"/>
        <w:rPr>
          <w:rFonts w:ascii="Arial" w:hAnsi="Arial" w:cs="Arial"/>
          <w:sz w:val="24"/>
          <w:szCs w:val="24"/>
        </w:rPr>
      </w:pPr>
      <w:r>
        <w:rPr>
          <w:rFonts w:ascii="Arial" w:hAnsi="Arial" w:cs="Arial"/>
          <w:sz w:val="24"/>
          <w:szCs w:val="24"/>
        </w:rPr>
        <w:t xml:space="preserve">If the </w:t>
      </w:r>
      <w:r w:rsidR="00C43A8D">
        <w:rPr>
          <w:rFonts w:ascii="Arial" w:hAnsi="Arial" w:cs="Arial"/>
          <w:sz w:val="24"/>
          <w:szCs w:val="24"/>
        </w:rPr>
        <w:t>human lifespan</w:t>
      </w:r>
      <w:r>
        <w:rPr>
          <w:rFonts w:ascii="Arial" w:hAnsi="Arial" w:cs="Arial"/>
          <w:sz w:val="24"/>
          <w:szCs w:val="24"/>
        </w:rPr>
        <w:t xml:space="preserve"> expectancy</w:t>
      </w:r>
      <w:r w:rsidR="00C43A8D">
        <w:rPr>
          <w:rFonts w:ascii="Arial" w:hAnsi="Arial" w:cs="Arial"/>
          <w:sz w:val="24"/>
          <w:szCs w:val="24"/>
        </w:rPr>
        <w:t xml:space="preserve"> were compared in 1800 and 2012, one would see that a substantial difference. Increased life-expectancy can be attributed to the wide range of technological advancements and effective public health initiatives. Improved sanitation, new drugs and treatment methods, and many other factors have improved </w:t>
      </w:r>
      <w:r w:rsidR="00C43A8D">
        <w:rPr>
          <w:rFonts w:ascii="Arial" w:hAnsi="Arial" w:cs="Arial"/>
          <w:sz w:val="24"/>
          <w:szCs w:val="24"/>
        </w:rPr>
        <w:lastRenderedPageBreak/>
        <w:t xml:space="preserve">the quality of life in humans. We live to see age-related consequences because these advancements are continually being modified to delay death. </w:t>
      </w:r>
    </w:p>
    <w:p w:rsidR="00B56304" w:rsidRDefault="00B56304" w:rsidP="00C43A8D">
      <w:pPr>
        <w:spacing w:after="0" w:line="480" w:lineRule="auto"/>
        <w:ind w:firstLine="720"/>
        <w:jc w:val="both"/>
        <w:rPr>
          <w:rFonts w:ascii="Arial" w:hAnsi="Arial" w:cs="Arial"/>
          <w:sz w:val="24"/>
          <w:szCs w:val="24"/>
        </w:rPr>
      </w:pPr>
      <w:r>
        <w:rPr>
          <w:rFonts w:ascii="Arial" w:hAnsi="Arial" w:cs="Arial"/>
          <w:sz w:val="24"/>
          <w:szCs w:val="24"/>
        </w:rPr>
        <w:t>______________________________________________________END</w:t>
      </w:r>
    </w:p>
    <w:p w:rsidR="00CE63B5" w:rsidRDefault="00CE63B5" w:rsidP="00CE63B5">
      <w:pPr>
        <w:spacing w:after="0" w:line="480" w:lineRule="auto"/>
        <w:ind w:firstLine="720"/>
        <w:jc w:val="both"/>
        <w:rPr>
          <w:rFonts w:ascii="Arial" w:eastAsia="Arial" w:hAnsi="Arial" w:cs="Arial"/>
          <w:sz w:val="24"/>
          <w:szCs w:val="24"/>
        </w:rPr>
      </w:pPr>
      <w:commentRangeStart w:id="66"/>
      <w:r>
        <w:rPr>
          <w:rFonts w:ascii="Arial" w:eastAsia="Arial" w:hAnsi="Arial" w:cs="Arial"/>
          <w:sz w:val="24"/>
          <w:szCs w:val="24"/>
        </w:rPr>
        <w:t xml:space="preserve">Comparison between aging and apoptotic transcriptome </w:t>
      </w:r>
      <w:r w:rsidR="006A686C">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Pr>
          <w:rFonts w:ascii="Arial" w:eastAsia="Arial" w:hAnsi="Arial" w:cs="Arial"/>
          <w:sz w:val="24"/>
          <w:szCs w:val="24"/>
        </w:rPr>
      </w:r>
      <w:r w:rsidR="006A686C">
        <w:rPr>
          <w:rFonts w:ascii="Arial" w:eastAsia="Arial" w:hAnsi="Arial" w:cs="Arial"/>
          <w:sz w:val="24"/>
          <w:szCs w:val="24"/>
        </w:rPr>
        <w:fldChar w:fldCharType="separate"/>
      </w:r>
      <w:r>
        <w:rPr>
          <w:rFonts w:ascii="Arial" w:eastAsia="Arial" w:hAnsi="Arial" w:cs="Arial"/>
          <w:noProof/>
          <w:sz w:val="24"/>
          <w:szCs w:val="24"/>
        </w:rPr>
        <w:t>(L</w:t>
      </w:r>
      <w:r w:rsidR="006A686C" w:rsidRPr="006A686C">
        <w:rPr>
          <w:rFonts w:ascii="Arial" w:eastAsia="Arial" w:hAnsi="Arial" w:cs="Arial"/>
          <w:smallCaps/>
          <w:noProof/>
          <w:sz w:val="24"/>
          <w:szCs w:val="24"/>
        </w:rPr>
        <w:t>aun</w:t>
      </w:r>
      <w:r w:rsidR="006A686C" w:rsidRPr="006A686C">
        <w:rPr>
          <w:rFonts w:ascii="Arial" w:eastAsia="Arial" w:hAnsi="Arial" w:cs="Arial"/>
          <w:i/>
          <w:noProof/>
          <w:sz w:val="24"/>
          <w:szCs w:val="24"/>
        </w:rPr>
        <w:t xml:space="preserve"> et al.</w:t>
      </w:r>
      <w:r>
        <w:rPr>
          <w:rFonts w:ascii="Arial" w:eastAsia="Arial" w:hAnsi="Arial" w:cs="Arial"/>
          <w:noProof/>
          <w:sz w:val="24"/>
          <w:szCs w:val="24"/>
        </w:rPr>
        <w:t xml:space="preserve"> 2005)</w:t>
      </w:r>
      <w:r w:rsidR="006A686C">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CLS screen of 550 mutants </w:t>
      </w:r>
      <w:r w:rsidR="006A686C">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r w:rsidR="006A686C">
        <w:rPr>
          <w:rFonts w:ascii="Arial" w:eastAsia="Arial" w:hAnsi="Arial" w:cs="Arial"/>
          <w:sz w:val="24"/>
          <w:szCs w:val="24"/>
        </w:rPr>
        <w:fldChar w:fldCharType="separate"/>
      </w:r>
      <w:r>
        <w:rPr>
          <w:rFonts w:ascii="Arial" w:eastAsia="Arial" w:hAnsi="Arial" w:cs="Arial"/>
          <w:noProof/>
          <w:sz w:val="24"/>
          <w:szCs w:val="24"/>
        </w:rPr>
        <w:t>(B</w:t>
      </w:r>
      <w:r w:rsidR="006A686C" w:rsidRPr="006A686C">
        <w:rPr>
          <w:rFonts w:ascii="Arial" w:eastAsia="Arial" w:hAnsi="Arial" w:cs="Arial"/>
          <w:smallCaps/>
          <w:noProof/>
          <w:sz w:val="24"/>
          <w:szCs w:val="24"/>
        </w:rPr>
        <w:t>urtner</w:t>
      </w:r>
      <w:r w:rsidR="006A686C" w:rsidRPr="006A686C">
        <w:rPr>
          <w:rFonts w:ascii="Arial" w:eastAsia="Arial" w:hAnsi="Arial" w:cs="Arial"/>
          <w:i/>
          <w:noProof/>
          <w:sz w:val="24"/>
          <w:szCs w:val="24"/>
        </w:rPr>
        <w:t xml:space="preserve"> et al.</w:t>
      </w:r>
      <w:r>
        <w:rPr>
          <w:rFonts w:ascii="Arial" w:eastAsia="Arial" w:hAnsi="Arial" w:cs="Arial"/>
          <w:noProof/>
          <w:sz w:val="24"/>
          <w:szCs w:val="24"/>
        </w:rPr>
        <w:t xml:space="preserve"> 2011)</w:t>
      </w:r>
      <w:r w:rsidR="006A686C">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Catalase activity in the star strains by catalase dose-depedent inhibitors (AZT?)</w:t>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Gourlay and Aysough Nature review 2005 on actin, ROS, apoptosis and ageing. </w:t>
      </w:r>
    </w:p>
    <w:p w:rsidR="00CE63B5" w:rsidRDefault="006A686C"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r>
        <w:rPr>
          <w:rFonts w:ascii="Arial" w:eastAsia="Arial" w:hAnsi="Arial" w:cs="Arial"/>
          <w:sz w:val="24"/>
          <w:szCs w:val="24"/>
        </w:rPr>
      </w:r>
      <w:r>
        <w:rPr>
          <w:rFonts w:ascii="Arial" w:eastAsia="Arial" w:hAnsi="Arial" w:cs="Arial"/>
          <w:sz w:val="24"/>
          <w:szCs w:val="24"/>
        </w:rPr>
        <w:fldChar w:fldCharType="separate"/>
      </w:r>
      <w:r w:rsidR="00CE63B5">
        <w:rPr>
          <w:rFonts w:ascii="Arial" w:eastAsia="Arial" w:hAnsi="Arial" w:cs="Arial"/>
          <w:noProof/>
          <w:sz w:val="24"/>
          <w:szCs w:val="24"/>
        </w:rPr>
        <w:t>(B</w:t>
      </w:r>
      <w:r w:rsidRPr="006A686C">
        <w:rPr>
          <w:rFonts w:ascii="Arial" w:eastAsia="Arial" w:hAnsi="Arial" w:cs="Arial"/>
          <w:smallCaps/>
          <w:noProof/>
          <w:sz w:val="24"/>
          <w:szCs w:val="24"/>
        </w:rPr>
        <w:t>reitenbach</w:t>
      </w:r>
      <w:r w:rsidRPr="006A686C">
        <w:rPr>
          <w:rFonts w:ascii="Arial" w:eastAsia="Arial" w:hAnsi="Arial" w:cs="Arial"/>
          <w:i/>
          <w:noProof/>
          <w:sz w:val="24"/>
          <w:szCs w:val="24"/>
        </w:rPr>
        <w:t xml:space="preserve"> et al.</w:t>
      </w:r>
      <w:r w:rsidR="00CE63B5">
        <w:rPr>
          <w:rFonts w:ascii="Arial" w:eastAsia="Arial" w:hAnsi="Arial" w:cs="Arial"/>
          <w:noProof/>
          <w:sz w:val="24"/>
          <w:szCs w:val="24"/>
        </w:rPr>
        <w:t xml:space="preserve"> 2005; G</w:t>
      </w:r>
      <w:r w:rsidRPr="006A686C">
        <w:rPr>
          <w:rFonts w:ascii="Arial" w:eastAsia="Arial" w:hAnsi="Arial" w:cs="Arial"/>
          <w:smallCaps/>
          <w:noProof/>
          <w:sz w:val="24"/>
          <w:szCs w:val="24"/>
        </w:rPr>
        <w:t>ourlay</w:t>
      </w:r>
      <w:r w:rsidRPr="006A686C">
        <w:rPr>
          <w:rFonts w:ascii="Arial" w:eastAsia="Arial" w:hAnsi="Arial" w:cs="Arial"/>
          <w:i/>
          <w:noProof/>
          <w:sz w:val="24"/>
          <w:szCs w:val="24"/>
        </w:rPr>
        <w:t xml:space="preserve"> et al.</w:t>
      </w:r>
      <w:r w:rsidR="00CE63B5">
        <w:rPr>
          <w:rFonts w:ascii="Arial" w:eastAsia="Arial" w:hAnsi="Arial" w:cs="Arial"/>
          <w:noProof/>
          <w:sz w:val="24"/>
          <w:szCs w:val="24"/>
        </w:rPr>
        <w:t xml:space="preserve"> 2004)</w:t>
      </w:r>
      <w:r>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sidRPr="00C91363">
        <w:rPr>
          <w:rFonts w:ascii="Arial" w:eastAsia="Arial" w:hAnsi="Arial" w:cs="Arial"/>
          <w:sz w:val="24"/>
          <w:szCs w:val="24"/>
        </w:rPr>
        <w:t>Compromised cellular responses to DNA damage accelerate chronological aging by incurring cell wall fragility in Saccharomyces cerevisiae</w:t>
      </w:r>
      <w:r>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Pr>
          <w:rFonts w:ascii="Arial" w:eastAsia="Arial" w:hAnsi="Arial" w:cs="Arial"/>
          <w:sz w:val="24"/>
          <w:szCs w:val="24"/>
        </w:rPr>
        <w:t xml:space="preserve">. This paper seems to argues for a connection from DNA damage to CLS. </w:t>
      </w:r>
    </w:p>
    <w:commentRangeEnd w:id="66"/>
    <w:p w:rsidR="00CE63B5" w:rsidRDefault="00AF04FC" w:rsidP="00CE63B5">
      <w:pPr>
        <w:spacing w:line="480" w:lineRule="auto"/>
        <w:ind w:firstLine="720"/>
      </w:pPr>
      <w:r>
        <w:rPr>
          <w:rStyle w:val="CommentReference"/>
        </w:rPr>
        <w:commentReference w:id="66"/>
      </w: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791706" w:rsidRDefault="00791706" w:rsidP="00CE63B5">
      <w:pPr>
        <w:spacing w:line="480" w:lineRule="auto"/>
        <w:ind w:firstLine="720"/>
      </w:pPr>
    </w:p>
    <w:p w:rsidR="00791706" w:rsidRDefault="00791706" w:rsidP="00CE63B5">
      <w:pPr>
        <w:spacing w:line="480" w:lineRule="auto"/>
        <w:ind w:firstLine="720"/>
      </w:pPr>
    </w:p>
    <w:p w:rsidR="00791706" w:rsidRDefault="00791706" w:rsidP="00CE63B5">
      <w:pPr>
        <w:spacing w:line="480" w:lineRule="auto"/>
        <w:ind w:firstLine="720"/>
      </w:pPr>
    </w:p>
    <w:p w:rsidR="00900377" w:rsidRDefault="00900377" w:rsidP="00900377">
      <w:pPr>
        <w:spacing w:after="0" w:line="240" w:lineRule="auto"/>
      </w:pPr>
    </w:p>
    <w:p w:rsidR="006C2984" w:rsidRDefault="006C2984" w:rsidP="00900377">
      <w:pPr>
        <w:spacing w:after="0" w:line="240" w:lineRule="auto"/>
      </w:pPr>
    </w:p>
    <w:p w:rsidR="00BB091F" w:rsidRDefault="0072137D" w:rsidP="00900377">
      <w:pPr>
        <w:spacing w:after="0" w:line="240" w:lineRule="auto"/>
        <w:rPr>
          <w:rFonts w:ascii="Arial" w:hAnsi="Arial" w:cs="Arial"/>
          <w:sz w:val="28"/>
          <w:szCs w:val="28"/>
        </w:rPr>
      </w:pPr>
      <w:commentRangeStart w:id="67"/>
      <w:r w:rsidRPr="0072137D">
        <w:rPr>
          <w:rFonts w:ascii="Arial" w:hAnsi="Arial" w:cs="Arial"/>
          <w:sz w:val="28"/>
          <w:szCs w:val="28"/>
        </w:rPr>
        <w:t>References</w:t>
      </w:r>
      <w:commentRangeEnd w:id="67"/>
      <w:r w:rsidR="005006CB">
        <w:rPr>
          <w:rStyle w:val="CommentReference"/>
          <w:vanish/>
        </w:rPr>
        <w:commentReference w:id="67"/>
      </w:r>
    </w:p>
    <w:p w:rsidR="00BB091F" w:rsidRDefault="00BB091F" w:rsidP="00BB091F">
      <w:pPr>
        <w:spacing w:after="0" w:line="240" w:lineRule="auto"/>
        <w:ind w:left="720" w:hanging="720"/>
        <w:rPr>
          <w:rFonts w:ascii="Arial" w:hAnsi="Arial" w:cs="Arial"/>
          <w:sz w:val="28"/>
          <w:szCs w:val="28"/>
        </w:rPr>
      </w:pPr>
    </w:p>
    <w:p w:rsidR="00BB091F" w:rsidRPr="00D356D3" w:rsidRDefault="006A686C" w:rsidP="00BB091F">
      <w:pPr>
        <w:spacing w:after="0" w:line="240" w:lineRule="auto"/>
        <w:ind w:left="720" w:hanging="720"/>
        <w:rPr>
          <w:rFonts w:ascii="Arial" w:hAnsi="Arial" w:cs="Arial"/>
          <w:noProof/>
          <w:szCs w:val="20"/>
        </w:rPr>
      </w:pPr>
      <w:r w:rsidRPr="00D356D3">
        <w:rPr>
          <w:rFonts w:ascii="Arial" w:hAnsi="Arial" w:cs="Arial"/>
          <w:sz w:val="20"/>
          <w:szCs w:val="20"/>
        </w:rPr>
        <w:fldChar w:fldCharType="begin"/>
      </w:r>
      <w:r w:rsidR="0078170B" w:rsidRPr="00D356D3">
        <w:rPr>
          <w:rFonts w:ascii="Arial" w:hAnsi="Arial" w:cs="Arial"/>
          <w:sz w:val="20"/>
          <w:szCs w:val="20"/>
        </w:rPr>
        <w:instrText xml:space="preserve"> ADDIN EN.REFLIST </w:instrText>
      </w:r>
      <w:r w:rsidRPr="00D356D3">
        <w:rPr>
          <w:rFonts w:ascii="Arial" w:hAnsi="Arial" w:cs="Arial"/>
          <w:sz w:val="20"/>
          <w:szCs w:val="20"/>
        </w:rPr>
        <w:fldChar w:fldCharType="separate"/>
      </w:r>
      <w:r w:rsidR="00BB091F" w:rsidRPr="00D356D3">
        <w:rPr>
          <w:rFonts w:ascii="Arial" w:hAnsi="Arial" w:cs="Arial"/>
          <w:noProof/>
          <w:szCs w:val="20"/>
        </w:rPr>
        <w:t>B</w:t>
      </w:r>
      <w:r w:rsidR="00BB091F" w:rsidRPr="00D356D3">
        <w:rPr>
          <w:rFonts w:ascii="Arial" w:hAnsi="Arial" w:cs="Arial"/>
          <w:smallCaps/>
          <w:noProof/>
          <w:szCs w:val="20"/>
        </w:rPr>
        <w:t xml:space="preserve">lagosklonny, </w:t>
      </w:r>
      <w:r w:rsidR="00BB091F" w:rsidRPr="00D356D3">
        <w:rPr>
          <w:rFonts w:ascii="Arial" w:hAnsi="Arial" w:cs="Arial"/>
          <w:noProof/>
          <w:szCs w:val="20"/>
        </w:rPr>
        <w:t>M</w:t>
      </w:r>
      <w:r w:rsidR="00BB091F" w:rsidRPr="00D356D3">
        <w:rPr>
          <w:rFonts w:ascii="Arial" w:hAnsi="Arial" w:cs="Arial"/>
          <w:smallCaps/>
          <w:noProof/>
          <w:szCs w:val="20"/>
        </w:rPr>
        <w:t xml:space="preserve">. </w:t>
      </w:r>
      <w:r w:rsidR="00BB091F" w:rsidRPr="00D356D3">
        <w:rPr>
          <w:rFonts w:ascii="Arial" w:hAnsi="Arial" w:cs="Arial"/>
          <w:noProof/>
          <w:szCs w:val="20"/>
        </w:rPr>
        <w:t>V</w:t>
      </w:r>
      <w:r w:rsidR="00BB091F" w:rsidRPr="00D356D3">
        <w:rPr>
          <w:rFonts w:ascii="Arial" w:hAnsi="Arial" w:cs="Arial"/>
          <w:smallCaps/>
          <w:noProof/>
          <w:szCs w:val="20"/>
        </w:rPr>
        <w:t>.</w:t>
      </w:r>
      <w:r w:rsidR="00BB091F" w:rsidRPr="00D356D3">
        <w:rPr>
          <w:rFonts w:ascii="Arial" w:hAnsi="Arial" w:cs="Arial"/>
          <w:noProof/>
          <w:szCs w:val="20"/>
        </w:rPr>
        <w:t xml:space="preserve">, 2008 Aging: ROS or TOR. Cell Cycle </w:t>
      </w:r>
      <w:r w:rsidR="00BB091F" w:rsidRPr="00D356D3">
        <w:rPr>
          <w:rFonts w:ascii="Arial" w:hAnsi="Arial" w:cs="Arial"/>
          <w:b/>
          <w:noProof/>
          <w:szCs w:val="20"/>
        </w:rPr>
        <w:t>7:</w:t>
      </w:r>
      <w:r w:rsidR="00BB091F" w:rsidRPr="00D356D3">
        <w:rPr>
          <w:rFonts w:ascii="Arial" w:hAnsi="Arial" w:cs="Arial"/>
          <w:noProof/>
          <w:szCs w:val="20"/>
        </w:rPr>
        <w:t xml:space="preserve"> 3344-3354.</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B</w:t>
      </w:r>
      <w:r w:rsidRPr="00D356D3">
        <w:rPr>
          <w:rFonts w:ascii="Arial" w:hAnsi="Arial" w:cs="Arial"/>
          <w:smallCaps/>
          <w:noProof/>
          <w:szCs w:val="20"/>
        </w:rPr>
        <w:t xml:space="preserve">reitenbach,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aun</w:t>
      </w:r>
      <w:r w:rsidRPr="00D356D3">
        <w:rPr>
          <w:rFonts w:ascii="Arial" w:hAnsi="Arial" w:cs="Arial"/>
          <w:noProof/>
          <w:szCs w:val="20"/>
        </w:rPr>
        <w:t xml:space="preserve"> and M</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imona</w:t>
      </w:r>
      <w:r w:rsidRPr="00D356D3">
        <w:rPr>
          <w:rFonts w:ascii="Arial" w:hAnsi="Arial" w:cs="Arial"/>
          <w:noProof/>
          <w:szCs w:val="20"/>
        </w:rPr>
        <w:t xml:space="preserve">, 2005 The actin cytoskeleton, RAS-cAMP signaling and mitochondrial ROS in yeast apoptosis. Trends Cell Biol </w:t>
      </w:r>
      <w:r w:rsidRPr="00D356D3">
        <w:rPr>
          <w:rFonts w:ascii="Arial" w:hAnsi="Arial" w:cs="Arial"/>
          <w:b/>
          <w:noProof/>
          <w:szCs w:val="20"/>
        </w:rPr>
        <w:t>15:</w:t>
      </w:r>
      <w:r w:rsidRPr="00D356D3">
        <w:rPr>
          <w:rFonts w:ascii="Arial" w:hAnsi="Arial" w:cs="Arial"/>
          <w:noProof/>
          <w:szCs w:val="20"/>
        </w:rPr>
        <w:t xml:space="preserve"> 637-639.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B</w:t>
      </w:r>
      <w:r w:rsidRPr="00D356D3">
        <w:rPr>
          <w:rFonts w:ascii="Arial" w:hAnsi="Arial" w:cs="Arial"/>
          <w:smallCaps/>
          <w:noProof/>
          <w:szCs w:val="20"/>
        </w:rPr>
        <w:t xml:space="preserve">urtner,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urakami</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O</w:t>
      </w:r>
      <w:r w:rsidRPr="00D356D3">
        <w:rPr>
          <w:rFonts w:ascii="Arial" w:hAnsi="Arial" w:cs="Arial"/>
          <w:smallCaps/>
          <w:noProof/>
          <w:szCs w:val="20"/>
        </w:rPr>
        <w:t>lsen</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ennedy</w:t>
      </w:r>
      <w:r w:rsidRPr="00D356D3">
        <w:rPr>
          <w:rFonts w:ascii="Arial" w:hAnsi="Arial" w:cs="Arial"/>
          <w:noProof/>
          <w:szCs w:val="20"/>
        </w:rPr>
        <w:t xml:space="preserve"> and M</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aeberlein</w:t>
      </w:r>
      <w:r w:rsidRPr="00D356D3">
        <w:rPr>
          <w:rFonts w:ascii="Arial" w:hAnsi="Arial" w:cs="Arial"/>
          <w:noProof/>
          <w:szCs w:val="20"/>
        </w:rPr>
        <w:t xml:space="preserve">, 2011 A genomic analysis of chronological longevity factors in budding yeast. Cell Cycle </w:t>
      </w:r>
      <w:r w:rsidRPr="00D356D3">
        <w:rPr>
          <w:rFonts w:ascii="Arial" w:hAnsi="Arial" w:cs="Arial"/>
          <w:b/>
          <w:noProof/>
          <w:szCs w:val="20"/>
        </w:rPr>
        <w:t>10:</w:t>
      </w:r>
      <w:r w:rsidRPr="00D356D3">
        <w:rPr>
          <w:rFonts w:ascii="Arial" w:hAnsi="Arial" w:cs="Arial"/>
          <w:noProof/>
          <w:szCs w:val="20"/>
        </w:rPr>
        <w:t xml:space="preserve"> 1385-1396.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C</w:t>
      </w:r>
      <w:r w:rsidRPr="00D356D3">
        <w:rPr>
          <w:rFonts w:ascii="Arial" w:hAnsi="Arial" w:cs="Arial"/>
          <w:smallCaps/>
          <w:noProof/>
          <w:szCs w:val="20"/>
        </w:rPr>
        <w:t xml:space="preserve">harlesworth,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1994 </w:t>
      </w:r>
      <w:r w:rsidRPr="00D356D3">
        <w:rPr>
          <w:rFonts w:ascii="Arial" w:hAnsi="Arial" w:cs="Arial"/>
          <w:i/>
          <w:noProof/>
          <w:szCs w:val="20"/>
        </w:rPr>
        <w:t>Evolution in Age-structured Populations</w:t>
      </w:r>
      <w:r w:rsidRPr="00D356D3">
        <w:rPr>
          <w:rFonts w:ascii="Arial" w:hAnsi="Arial" w:cs="Arial"/>
          <w:noProof/>
          <w:szCs w:val="20"/>
        </w:rPr>
        <w:t>. Cambridge University Press, Cambridge.</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C</w:t>
      </w:r>
      <w:r w:rsidRPr="00D356D3">
        <w:rPr>
          <w:rFonts w:ascii="Arial" w:hAnsi="Arial" w:cs="Arial"/>
          <w:smallCaps/>
          <w:noProof/>
          <w:szCs w:val="20"/>
        </w:rPr>
        <w:t xml:space="preserve">onneally,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xml:space="preserve">, 1984 Huntington disease: genetics and epidemiology. Am J Hum Genet </w:t>
      </w:r>
      <w:r w:rsidRPr="00D356D3">
        <w:rPr>
          <w:rFonts w:ascii="Arial" w:hAnsi="Arial" w:cs="Arial"/>
          <w:b/>
          <w:noProof/>
          <w:szCs w:val="20"/>
        </w:rPr>
        <w:t>36:</w:t>
      </w:r>
      <w:r w:rsidRPr="00D356D3">
        <w:rPr>
          <w:rFonts w:ascii="Arial" w:hAnsi="Arial" w:cs="Arial"/>
          <w:noProof/>
          <w:szCs w:val="20"/>
        </w:rPr>
        <w:t xml:space="preserve"> 506-526.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D</w:t>
      </w:r>
      <w:r w:rsidRPr="00D356D3">
        <w:rPr>
          <w:rFonts w:ascii="Arial" w:hAnsi="Arial" w:cs="Arial"/>
          <w:smallCaps/>
          <w:noProof/>
          <w:szCs w:val="20"/>
        </w:rPr>
        <w:t xml:space="preserve">as,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ilhooly</w:t>
      </w:r>
      <w:r w:rsidRPr="00D356D3">
        <w:rPr>
          <w:rFonts w:ascii="Arial" w:hAnsi="Arial" w:cs="Arial"/>
          <w:noProof/>
          <w:szCs w:val="20"/>
        </w:rPr>
        <w:t>, J</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olden</w:t>
      </w:r>
      <w:r w:rsidRPr="00D356D3">
        <w:rPr>
          <w:rFonts w:ascii="Arial" w:hAnsi="Arial" w:cs="Arial"/>
          <w:noProof/>
          <w:szCs w:val="20"/>
        </w:rPr>
        <w:t>, A</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ittas</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F</w:t>
      </w:r>
      <w:r w:rsidRPr="00D356D3">
        <w:rPr>
          <w:rFonts w:ascii="Arial" w:hAnsi="Arial" w:cs="Arial"/>
          <w:smallCaps/>
          <w:noProof/>
          <w:szCs w:val="20"/>
        </w:rPr>
        <w:t>uss</w:t>
      </w:r>
      <w:r w:rsidRPr="00D356D3">
        <w:rPr>
          <w:rFonts w:ascii="Arial" w:hAnsi="Arial" w:cs="Arial"/>
          <w:i/>
          <w:noProof/>
          <w:szCs w:val="20"/>
        </w:rPr>
        <w:t xml:space="preserve"> et al.</w:t>
      </w:r>
      <w:r w:rsidRPr="00D356D3">
        <w:rPr>
          <w:rFonts w:ascii="Arial" w:hAnsi="Arial" w:cs="Arial"/>
          <w:noProof/>
          <w:szCs w:val="20"/>
        </w:rPr>
        <w:t xml:space="preserve">, 2007 Long-term effects of 2 energy-restricted diets differing in glycemic load on dietary adherence, body composition, and metabolism in CALERIE: a 1-y randomized controlled trial. Am J Clin Nutr </w:t>
      </w:r>
      <w:r w:rsidRPr="00D356D3">
        <w:rPr>
          <w:rFonts w:ascii="Arial" w:hAnsi="Arial" w:cs="Arial"/>
          <w:b/>
          <w:noProof/>
          <w:szCs w:val="20"/>
        </w:rPr>
        <w:t>85:</w:t>
      </w:r>
      <w:r w:rsidRPr="00D356D3">
        <w:rPr>
          <w:rFonts w:ascii="Arial" w:hAnsi="Arial" w:cs="Arial"/>
          <w:noProof/>
          <w:szCs w:val="20"/>
        </w:rPr>
        <w:t xml:space="preserve"> 1023-1030.</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D</w:t>
      </w:r>
      <w:r w:rsidRPr="00D356D3">
        <w:rPr>
          <w:rFonts w:ascii="Arial" w:hAnsi="Arial" w:cs="Arial"/>
          <w:smallCaps/>
          <w:noProof/>
          <w:szCs w:val="20"/>
        </w:rPr>
        <w:t xml:space="preserve">efossez,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U</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ark</w:t>
      </w:r>
      <w:r w:rsidRPr="00D356D3">
        <w:rPr>
          <w:rFonts w:ascii="Arial" w:hAnsi="Arial" w:cs="Arial"/>
          <w:noProof/>
          <w:szCs w:val="20"/>
        </w:rPr>
        <w:t xml:space="preserve"> and L</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uarente</w:t>
      </w:r>
      <w:r w:rsidRPr="00D356D3">
        <w:rPr>
          <w:rFonts w:ascii="Arial" w:hAnsi="Arial" w:cs="Arial"/>
          <w:noProof/>
          <w:szCs w:val="20"/>
        </w:rPr>
        <w:t xml:space="preserve">, 1998 Vicious circles: a mechanism for yeast aging. Curr Opin Microbiol </w:t>
      </w:r>
      <w:r w:rsidRPr="00D356D3">
        <w:rPr>
          <w:rFonts w:ascii="Arial" w:hAnsi="Arial" w:cs="Arial"/>
          <w:b/>
          <w:noProof/>
          <w:szCs w:val="20"/>
        </w:rPr>
        <w:t>1:</w:t>
      </w:r>
      <w:r w:rsidRPr="00D356D3">
        <w:rPr>
          <w:rFonts w:ascii="Arial" w:hAnsi="Arial" w:cs="Arial"/>
          <w:noProof/>
          <w:szCs w:val="20"/>
        </w:rPr>
        <w:t xml:space="preserve"> 707-711.</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F</w:t>
      </w:r>
      <w:r w:rsidRPr="00D356D3">
        <w:rPr>
          <w:rFonts w:ascii="Arial" w:hAnsi="Arial" w:cs="Arial"/>
          <w:smallCaps/>
          <w:noProof/>
          <w:szCs w:val="20"/>
        </w:rPr>
        <w:t xml:space="preserve">arrer,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onneally</w:t>
      </w:r>
      <w:r w:rsidRPr="00D356D3">
        <w:rPr>
          <w:rFonts w:ascii="Arial" w:hAnsi="Arial" w:cs="Arial"/>
          <w:noProof/>
          <w:szCs w:val="20"/>
        </w:rPr>
        <w:t xml:space="preserve"> and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u</w:t>
      </w:r>
      <w:r w:rsidRPr="00D356D3">
        <w:rPr>
          <w:rFonts w:ascii="Arial" w:hAnsi="Arial" w:cs="Arial"/>
          <w:noProof/>
          <w:szCs w:val="20"/>
        </w:rPr>
        <w:t xml:space="preserve">, 1984 The natural history of Huntington disease: possible role of "aging genes". Am J Med Genet </w:t>
      </w:r>
      <w:r w:rsidRPr="00D356D3">
        <w:rPr>
          <w:rFonts w:ascii="Arial" w:hAnsi="Arial" w:cs="Arial"/>
          <w:b/>
          <w:noProof/>
          <w:szCs w:val="20"/>
        </w:rPr>
        <w:t>18:</w:t>
      </w:r>
      <w:r w:rsidRPr="00D356D3">
        <w:rPr>
          <w:rFonts w:ascii="Arial" w:hAnsi="Arial" w:cs="Arial"/>
          <w:noProof/>
          <w:szCs w:val="20"/>
        </w:rPr>
        <w:t xml:space="preserve"> 115-123.</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ompertz,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1825 On the Nature of the Function Expressive of the Law of Human Mortality, and on a New Mode of Determining the Value of Life Contingencies. Philosophical Transactions of the Royal Society of London </w:t>
      </w:r>
      <w:r w:rsidRPr="00D356D3">
        <w:rPr>
          <w:rFonts w:ascii="Arial" w:hAnsi="Arial" w:cs="Arial"/>
          <w:b/>
          <w:noProof/>
          <w:szCs w:val="20"/>
        </w:rPr>
        <w:t>115:</w:t>
      </w:r>
      <w:r w:rsidRPr="00D356D3">
        <w:rPr>
          <w:rFonts w:ascii="Arial" w:hAnsi="Arial" w:cs="Arial"/>
          <w:noProof/>
          <w:szCs w:val="20"/>
        </w:rPr>
        <w:t xml:space="preserve"> 513-585.</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ourlay,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N</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arpp</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T</w:t>
      </w:r>
      <w:r w:rsidRPr="00D356D3">
        <w:rPr>
          <w:rFonts w:ascii="Arial" w:hAnsi="Arial" w:cs="Arial"/>
          <w:smallCaps/>
          <w:noProof/>
          <w:szCs w:val="20"/>
        </w:rPr>
        <w:t>impson</w:t>
      </w:r>
      <w:r w:rsidRPr="00D356D3">
        <w:rPr>
          <w:rFonts w:ascii="Arial" w:hAnsi="Arial" w:cs="Arial"/>
          <w:noProof/>
          <w:szCs w:val="20"/>
        </w:rPr>
        <w:t>, S</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inder</w:t>
      </w:r>
      <w:r w:rsidRPr="00D356D3">
        <w:rPr>
          <w:rFonts w:ascii="Arial" w:hAnsi="Arial" w:cs="Arial"/>
          <w:noProof/>
          <w:szCs w:val="20"/>
        </w:rPr>
        <w:t xml:space="preserve"> and K</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yscough</w:t>
      </w:r>
      <w:r w:rsidRPr="00D356D3">
        <w:rPr>
          <w:rFonts w:ascii="Arial" w:hAnsi="Arial" w:cs="Arial"/>
          <w:noProof/>
          <w:szCs w:val="20"/>
        </w:rPr>
        <w:t xml:space="preserve">, 2004 A role for the actin cytoskeleton in cell death and aging in yeast. J Cell Biol </w:t>
      </w:r>
      <w:r w:rsidRPr="00D356D3">
        <w:rPr>
          <w:rFonts w:ascii="Arial" w:hAnsi="Arial" w:cs="Arial"/>
          <w:b/>
          <w:noProof/>
          <w:szCs w:val="20"/>
        </w:rPr>
        <w:t>164:</w:t>
      </w:r>
      <w:r w:rsidRPr="00D356D3">
        <w:rPr>
          <w:rFonts w:ascii="Arial" w:hAnsi="Arial" w:cs="Arial"/>
          <w:noProof/>
          <w:szCs w:val="20"/>
        </w:rPr>
        <w:t xml:space="preserve"> 803-809.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ravel, </w:t>
      </w:r>
      <w:r w:rsidRPr="00D356D3">
        <w:rPr>
          <w:rFonts w:ascii="Arial" w:hAnsi="Arial" w:cs="Arial"/>
          <w:noProof/>
          <w:szCs w:val="20"/>
        </w:rPr>
        <w:t>S</w:t>
      </w:r>
      <w:r w:rsidRPr="00D356D3">
        <w:rPr>
          <w:rFonts w:ascii="Arial" w:hAnsi="Arial" w:cs="Arial"/>
          <w:smallCaps/>
          <w:noProof/>
          <w:szCs w:val="20"/>
        </w:rPr>
        <w:t>.</w:t>
      </w:r>
      <w:r w:rsidRPr="00D356D3">
        <w:rPr>
          <w:rFonts w:ascii="Arial" w:hAnsi="Arial" w:cs="Arial"/>
          <w:noProof/>
          <w:szCs w:val="20"/>
        </w:rPr>
        <w:t>, and S</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ackson</w:t>
      </w:r>
      <w:r w:rsidRPr="00D356D3">
        <w:rPr>
          <w:rFonts w:ascii="Arial" w:hAnsi="Arial" w:cs="Arial"/>
          <w:noProof/>
          <w:szCs w:val="20"/>
        </w:rPr>
        <w:t xml:space="preserve">, 2003 Increased genome instability in aging yeast. Cell </w:t>
      </w:r>
      <w:r w:rsidRPr="00D356D3">
        <w:rPr>
          <w:rFonts w:ascii="Arial" w:hAnsi="Arial" w:cs="Arial"/>
          <w:b/>
          <w:noProof/>
          <w:szCs w:val="20"/>
        </w:rPr>
        <w:t>115:</w:t>
      </w:r>
      <w:r w:rsidRPr="00D356D3">
        <w:rPr>
          <w:rFonts w:ascii="Arial" w:hAnsi="Arial" w:cs="Arial"/>
          <w:noProof/>
          <w:szCs w:val="20"/>
        </w:rPr>
        <w:t xml:space="preserve"> 1-2.</w:t>
      </w:r>
    </w:p>
    <w:p w:rsidR="00BB091F" w:rsidRDefault="00BB091F" w:rsidP="00BB091F">
      <w:pPr>
        <w:spacing w:after="0" w:line="240" w:lineRule="auto"/>
        <w:ind w:left="720" w:hanging="720"/>
        <w:rPr>
          <w:ins w:id="68" w:author="Lindsay" w:date="2012-04-24T07:44:00Z"/>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arman, </w:t>
      </w:r>
      <w:r w:rsidRPr="00D356D3">
        <w:rPr>
          <w:rFonts w:ascii="Arial" w:hAnsi="Arial" w:cs="Arial"/>
          <w:noProof/>
          <w:szCs w:val="20"/>
        </w:rPr>
        <w:t>D</w:t>
      </w:r>
      <w:r w:rsidRPr="00D356D3">
        <w:rPr>
          <w:rFonts w:ascii="Arial" w:hAnsi="Arial" w:cs="Arial"/>
          <w:smallCaps/>
          <w:noProof/>
          <w:szCs w:val="20"/>
        </w:rPr>
        <w:t>.</w:t>
      </w:r>
      <w:r w:rsidRPr="00D356D3">
        <w:rPr>
          <w:rFonts w:ascii="Arial" w:hAnsi="Arial" w:cs="Arial"/>
          <w:noProof/>
          <w:szCs w:val="20"/>
        </w:rPr>
        <w:t xml:space="preserve">, 1956 Aging: a theory based on free radical and radiation chemistry. J Gerontol </w:t>
      </w:r>
      <w:r w:rsidRPr="00D356D3">
        <w:rPr>
          <w:rFonts w:ascii="Arial" w:hAnsi="Arial" w:cs="Arial"/>
          <w:b/>
          <w:noProof/>
          <w:szCs w:val="20"/>
        </w:rPr>
        <w:t>11:</w:t>
      </w:r>
      <w:r w:rsidRPr="00D356D3">
        <w:rPr>
          <w:rFonts w:ascii="Arial" w:hAnsi="Arial" w:cs="Arial"/>
          <w:noProof/>
          <w:szCs w:val="20"/>
        </w:rPr>
        <w:t xml:space="preserve"> 298-300.</w:t>
      </w:r>
    </w:p>
    <w:p w:rsidR="0061256B" w:rsidDel="0061256B" w:rsidRDefault="0061256B" w:rsidP="00890567">
      <w:pPr>
        <w:spacing w:after="0" w:line="240" w:lineRule="auto"/>
        <w:ind w:left="720" w:hanging="720"/>
        <w:rPr>
          <w:del w:id="69" w:author="Lindsay" w:date="2012-04-24T07:44:00Z"/>
          <w:rFonts w:ascii="Arial" w:hAnsi="Arial" w:cs="Arial"/>
          <w:noProof/>
          <w:szCs w:val="20"/>
        </w:rPr>
      </w:pPr>
      <w:ins w:id="70" w:author="Lindsay" w:date="2012-04-24T07:44:00Z">
        <w:r w:rsidRPr="000A7867">
          <w:rPr>
            <w:rStyle w:val="citation"/>
            <w:rFonts w:ascii="Arial" w:hAnsi="Arial" w:cs="Arial"/>
            <w:sz w:val="20"/>
            <w:szCs w:val="20"/>
          </w:rPr>
          <w:t>H</w:t>
        </w:r>
        <w:r w:rsidRPr="000A7867">
          <w:rPr>
            <w:rStyle w:val="citation"/>
            <w:rFonts w:ascii="Arial" w:hAnsi="Arial" w:cs="Arial"/>
            <w:sz w:val="18"/>
            <w:szCs w:val="18"/>
          </w:rPr>
          <w:t>ARMAN</w:t>
        </w:r>
        <w:r w:rsidRPr="000A7867">
          <w:rPr>
            <w:rStyle w:val="citation"/>
            <w:rFonts w:ascii="Arial" w:hAnsi="Arial" w:cs="Arial"/>
          </w:rPr>
          <w:t xml:space="preserve">, D., 1972 A biologic clock: the mitochondria?. </w:t>
        </w:r>
        <w:r w:rsidRPr="000A7867">
          <w:rPr>
            <w:rStyle w:val="citation"/>
            <w:rFonts w:ascii="Arial" w:hAnsi="Arial" w:cs="Arial"/>
            <w:iCs/>
          </w:rPr>
          <w:t>Journal of the American Geriatrics Society</w:t>
        </w:r>
        <w:r>
          <w:rPr>
            <w:rStyle w:val="citation"/>
            <w:rFonts w:ascii="Arial" w:hAnsi="Arial" w:cs="Arial"/>
            <w:iCs/>
          </w:rPr>
          <w:t xml:space="preserve"> </w:t>
        </w:r>
        <w:r w:rsidRPr="000A7867">
          <w:rPr>
            <w:rStyle w:val="citation"/>
            <w:rFonts w:ascii="Arial" w:hAnsi="Arial" w:cs="Arial"/>
            <w:b/>
            <w:bCs/>
          </w:rPr>
          <w:t>20</w:t>
        </w:r>
        <w:r w:rsidRPr="000A7867">
          <w:rPr>
            <w:rStyle w:val="citation"/>
            <w:rFonts w:ascii="Arial" w:hAnsi="Arial" w:cs="Arial"/>
          </w:rPr>
          <w:t xml:space="preserve"> (4): 145–147.</w:t>
        </w:r>
      </w:ins>
    </w:p>
    <w:p w:rsidR="0061256B"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arrison, </w:t>
      </w:r>
      <w:r w:rsidRPr="00D356D3">
        <w:rPr>
          <w:rFonts w:ascii="Arial" w:hAnsi="Arial" w:cs="Arial"/>
          <w:noProof/>
          <w:szCs w:val="20"/>
        </w:rPr>
        <w:t>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w:t>
      </w:r>
      <w:r w:rsidRPr="00D356D3">
        <w:rPr>
          <w:rFonts w:ascii="Arial" w:hAnsi="Arial" w:cs="Arial"/>
          <w:noProof/>
          <w:szCs w:val="20"/>
        </w:rPr>
        <w:t>, and J</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rcher</w:t>
      </w:r>
      <w:r w:rsidRPr="00D356D3">
        <w:rPr>
          <w:rFonts w:ascii="Arial" w:hAnsi="Arial" w:cs="Arial"/>
          <w:noProof/>
          <w:szCs w:val="20"/>
        </w:rPr>
        <w:t xml:space="preserve">, 1989 Natural selection for extended longevity from food restriction. Growth Dev Aging </w:t>
      </w:r>
      <w:r w:rsidRPr="00D356D3">
        <w:rPr>
          <w:rFonts w:ascii="Arial" w:hAnsi="Arial" w:cs="Arial"/>
          <w:b/>
          <w:noProof/>
          <w:szCs w:val="20"/>
        </w:rPr>
        <w:t>53:</w:t>
      </w:r>
      <w:r w:rsidRPr="00D356D3">
        <w:rPr>
          <w:rFonts w:ascii="Arial" w:hAnsi="Arial" w:cs="Arial"/>
          <w:noProof/>
          <w:szCs w:val="20"/>
        </w:rPr>
        <w:t xml:space="preserve"> 3.</w:t>
      </w:r>
    </w:p>
    <w:p w:rsidR="00890567" w:rsidRPr="00890567" w:rsidRDefault="00C94F61" w:rsidP="00890567">
      <w:pPr>
        <w:spacing w:after="0" w:line="240" w:lineRule="auto"/>
        <w:ind w:left="720" w:hanging="720"/>
        <w:rPr>
          <w:rFonts w:ascii="Arial" w:eastAsia="Arial" w:hAnsi="Arial" w:cs="Arial"/>
        </w:rPr>
      </w:pPr>
      <w:r w:rsidRPr="00C94F61">
        <w:rPr>
          <w:rFonts w:ascii="Arial" w:eastAsia="Arial" w:hAnsi="Arial" w:cs="Arial"/>
        </w:rPr>
        <w:t>H</w:t>
      </w:r>
      <w:r w:rsidRPr="00C94F61">
        <w:rPr>
          <w:rFonts w:ascii="Arial" w:eastAsia="Arial" w:hAnsi="Arial" w:cs="Arial"/>
          <w:sz w:val="20"/>
          <w:szCs w:val="20"/>
        </w:rPr>
        <w:t>A</w:t>
      </w:r>
      <w:r w:rsidR="00FB1BD5">
        <w:rPr>
          <w:rFonts w:ascii="Arial" w:eastAsia="Arial" w:hAnsi="Arial" w:cs="Arial"/>
          <w:sz w:val="20"/>
          <w:szCs w:val="20"/>
        </w:rPr>
        <w:t>N</w:t>
      </w:r>
      <w:r w:rsidRPr="00C94F61">
        <w:rPr>
          <w:rFonts w:ascii="Arial" w:eastAsia="Arial" w:hAnsi="Arial" w:cs="Arial"/>
          <w:sz w:val="20"/>
          <w:szCs w:val="20"/>
        </w:rPr>
        <w:t>SS</w:t>
      </w:r>
      <w:r w:rsidR="00FA6D12">
        <w:rPr>
          <w:rFonts w:ascii="Arial" w:eastAsia="Arial" w:hAnsi="Arial" w:cs="Arial"/>
          <w:sz w:val="20"/>
          <w:szCs w:val="20"/>
        </w:rPr>
        <w:t>O</w:t>
      </w:r>
      <w:r w:rsidRPr="00C94F61">
        <w:rPr>
          <w:rFonts w:ascii="Arial" w:eastAsia="Arial" w:hAnsi="Arial" w:cs="Arial"/>
          <w:sz w:val="20"/>
          <w:szCs w:val="20"/>
        </w:rPr>
        <w:t>N</w:t>
      </w:r>
      <w:r w:rsidR="00FA6D12">
        <w:rPr>
          <w:rFonts w:ascii="Arial" w:eastAsia="Arial" w:hAnsi="Arial" w:cs="Arial"/>
          <w:sz w:val="20"/>
          <w:szCs w:val="20"/>
        </w:rPr>
        <w:t xml:space="preserve">, </w:t>
      </w:r>
      <w:r w:rsidR="00FA6D12">
        <w:rPr>
          <w:rFonts w:ascii="Arial" w:eastAsia="Arial" w:hAnsi="Arial" w:cs="Arial"/>
        </w:rPr>
        <w:t>L.</w:t>
      </w:r>
      <w:r w:rsidRPr="00C94F61">
        <w:rPr>
          <w:rFonts w:ascii="Arial" w:eastAsia="Arial" w:hAnsi="Arial" w:cs="Arial"/>
        </w:rPr>
        <w:t xml:space="preserve"> and</w:t>
      </w:r>
      <w:r w:rsidR="00FA6D12">
        <w:rPr>
          <w:rFonts w:ascii="Arial" w:eastAsia="Arial" w:hAnsi="Arial" w:cs="Arial"/>
        </w:rPr>
        <w:t xml:space="preserve"> M.H</w:t>
      </w:r>
      <w:r w:rsidRPr="00C94F61">
        <w:rPr>
          <w:rFonts w:ascii="Arial" w:eastAsia="Arial" w:hAnsi="Arial" w:cs="Arial"/>
        </w:rPr>
        <w:t xml:space="preserve"> </w:t>
      </w:r>
      <w:r w:rsidR="00FA6D12">
        <w:rPr>
          <w:rFonts w:ascii="Arial" w:eastAsia="Arial" w:hAnsi="Arial" w:cs="Arial"/>
        </w:rPr>
        <w:t>H</w:t>
      </w:r>
      <w:r w:rsidR="00FA6D12">
        <w:rPr>
          <w:rFonts w:ascii="Arial" w:eastAsia="Arial" w:hAnsi="Arial" w:cs="Arial"/>
          <w:sz w:val="20"/>
          <w:szCs w:val="20"/>
        </w:rPr>
        <w:t>AGGSTROM,</w:t>
      </w:r>
      <w:r w:rsidRPr="00C94F61">
        <w:rPr>
          <w:rFonts w:ascii="Arial" w:eastAsia="Arial" w:hAnsi="Arial" w:cs="Arial"/>
        </w:rPr>
        <w:t xml:space="preserve"> 19</w:t>
      </w:r>
      <w:r w:rsidR="00FA6D12">
        <w:rPr>
          <w:rFonts w:ascii="Arial" w:eastAsia="Arial" w:hAnsi="Arial" w:cs="Arial"/>
        </w:rPr>
        <w:t>86 The Metabolic Effects of Paraquat on Saccharomyces cerevisiae</w:t>
      </w:r>
      <w:r w:rsidR="00FB1BD5">
        <w:rPr>
          <w:rFonts w:ascii="Arial" w:eastAsia="Arial" w:hAnsi="Arial" w:cs="Arial"/>
        </w:rPr>
        <w:t xml:space="preserve">. Current Microbiology </w:t>
      </w:r>
      <w:r w:rsidR="00A00FED" w:rsidRPr="00634E38">
        <w:rPr>
          <w:rFonts w:ascii="Arial" w:eastAsia="Arial" w:hAnsi="Arial" w:cs="Arial"/>
          <w:b/>
        </w:rPr>
        <w:t>13</w:t>
      </w:r>
      <w:r w:rsidR="006E474D" w:rsidRPr="006E474D">
        <w:rPr>
          <w:rFonts w:ascii="Arial" w:eastAsia="Arial" w:hAnsi="Arial" w:cs="Arial"/>
        </w:rPr>
        <w:t>(2)</w:t>
      </w:r>
      <w:r w:rsidR="00A00FED" w:rsidRPr="006E474D">
        <w:rPr>
          <w:rFonts w:ascii="Arial" w:eastAsia="Arial" w:hAnsi="Arial" w:cs="Arial"/>
        </w:rPr>
        <w:t>:</w:t>
      </w:r>
      <w:r w:rsidR="00634E38">
        <w:rPr>
          <w:rFonts w:ascii="Arial" w:eastAsia="Arial" w:hAnsi="Arial" w:cs="Arial"/>
        </w:rPr>
        <w:t xml:space="preserve"> </w:t>
      </w:r>
      <w:r w:rsidR="00A00FED">
        <w:rPr>
          <w:rFonts w:ascii="Arial" w:eastAsia="Arial" w:hAnsi="Arial" w:cs="Arial"/>
        </w:rPr>
        <w:t>81-83.</w:t>
      </w:r>
    </w:p>
    <w:p w:rsidR="00890567" w:rsidRDefault="00890567" w:rsidP="00890567">
      <w:pPr>
        <w:spacing w:after="0" w:line="240" w:lineRule="auto"/>
        <w:rPr>
          <w:rFonts w:ascii="Arial" w:hAnsi="Arial" w:cs="Arial"/>
        </w:rPr>
      </w:pPr>
      <w:r w:rsidRPr="00B6666E">
        <w:rPr>
          <w:rFonts w:ascii="Arial" w:hAnsi="Arial" w:cs="Arial"/>
        </w:rPr>
        <w:t>H</w:t>
      </w:r>
      <w:r w:rsidRPr="00B6666E">
        <w:rPr>
          <w:rFonts w:ascii="Arial" w:hAnsi="Arial" w:cs="Arial"/>
          <w:sz w:val="20"/>
          <w:szCs w:val="20"/>
        </w:rPr>
        <w:t>EBBEL</w:t>
      </w:r>
      <w:r w:rsidRPr="00B6666E">
        <w:rPr>
          <w:rFonts w:ascii="Arial" w:hAnsi="Arial" w:cs="Arial"/>
        </w:rPr>
        <w:t>, R.P.,</w:t>
      </w:r>
      <w:r>
        <w:rPr>
          <w:rFonts w:ascii="Arial" w:hAnsi="Arial" w:cs="Arial"/>
        </w:rPr>
        <w:t xml:space="preserve"> W.T.  M</w:t>
      </w:r>
      <w:r w:rsidRPr="00D20516">
        <w:rPr>
          <w:rFonts w:ascii="Arial" w:hAnsi="Arial" w:cs="Arial"/>
          <w:sz w:val="20"/>
          <w:szCs w:val="20"/>
        </w:rPr>
        <w:t>ORGAN</w:t>
      </w:r>
      <w:r>
        <w:rPr>
          <w:rFonts w:ascii="Arial" w:hAnsi="Arial" w:cs="Arial"/>
        </w:rPr>
        <w:t>, J.W. E</w:t>
      </w:r>
      <w:r w:rsidRPr="00D20516">
        <w:rPr>
          <w:rFonts w:ascii="Arial" w:hAnsi="Arial" w:cs="Arial"/>
          <w:sz w:val="20"/>
          <w:szCs w:val="20"/>
        </w:rPr>
        <w:t>ATON</w:t>
      </w:r>
      <w:r>
        <w:rPr>
          <w:rFonts w:ascii="Arial" w:hAnsi="Arial" w:cs="Arial"/>
        </w:rPr>
        <w:t>, B.E. H</w:t>
      </w:r>
      <w:r w:rsidRPr="00D20516">
        <w:rPr>
          <w:rFonts w:ascii="Arial" w:hAnsi="Arial" w:cs="Arial"/>
          <w:sz w:val="20"/>
          <w:szCs w:val="20"/>
        </w:rPr>
        <w:t>EDLUND</w:t>
      </w:r>
      <w:r>
        <w:rPr>
          <w:rFonts w:ascii="Arial" w:hAnsi="Arial" w:cs="Arial"/>
          <w:sz w:val="20"/>
          <w:szCs w:val="20"/>
        </w:rPr>
        <w:t>,</w:t>
      </w:r>
      <w:r w:rsidRPr="00B6666E">
        <w:rPr>
          <w:rFonts w:ascii="Arial" w:hAnsi="Arial" w:cs="Arial"/>
        </w:rPr>
        <w:t xml:space="preserve"> 1988 Accelerated autoxidation </w:t>
      </w:r>
    </w:p>
    <w:p w:rsidR="00890567" w:rsidRDefault="00890567" w:rsidP="00890567">
      <w:pPr>
        <w:spacing w:after="0" w:line="240" w:lineRule="auto"/>
        <w:ind w:firstLine="720"/>
        <w:rPr>
          <w:rFonts w:ascii="Arial" w:hAnsi="Arial" w:cs="Arial"/>
        </w:rPr>
      </w:pPr>
      <w:r w:rsidRPr="00B6666E">
        <w:rPr>
          <w:rFonts w:ascii="Arial" w:hAnsi="Arial" w:cs="Arial"/>
        </w:rPr>
        <w:t xml:space="preserve">and heme loss due instability of sickle hemoglobin. Medical Sciences </w:t>
      </w:r>
      <w:r w:rsidRPr="00B6666E">
        <w:rPr>
          <w:rFonts w:ascii="Arial" w:hAnsi="Arial" w:cs="Arial"/>
          <w:b/>
        </w:rPr>
        <w:t>85:</w:t>
      </w:r>
      <w:r w:rsidRPr="00B6666E">
        <w:rPr>
          <w:rFonts w:ascii="Arial" w:hAnsi="Arial" w:cs="Arial"/>
        </w:rPr>
        <w:t xml:space="preserve"> 237-241.</w:t>
      </w:r>
    </w:p>
    <w:p w:rsidR="00890567" w:rsidRDefault="00890567" w:rsidP="00890567">
      <w:pPr>
        <w:spacing w:after="0" w:line="240" w:lineRule="auto"/>
        <w:rPr>
          <w:rFonts w:ascii="Arial" w:hAnsi="Arial" w:cs="Arial"/>
          <w:noProof/>
          <w:szCs w:val="20"/>
        </w:rPr>
      </w:pPr>
      <w:r>
        <w:rPr>
          <w:rFonts w:ascii="Arial" w:hAnsi="Arial" w:cs="Arial"/>
          <w:smallCaps/>
          <w:noProof/>
          <w:szCs w:val="20"/>
        </w:rPr>
        <w:t>H</w:t>
      </w:r>
      <w:r w:rsidR="00BB091F" w:rsidRPr="00D356D3">
        <w:rPr>
          <w:rFonts w:ascii="Arial" w:hAnsi="Arial" w:cs="Arial"/>
          <w:smallCaps/>
          <w:noProof/>
          <w:szCs w:val="20"/>
        </w:rPr>
        <w:t xml:space="preserve">iraoka, </w:t>
      </w:r>
      <w:r w:rsidR="00BB091F" w:rsidRPr="00D356D3">
        <w:rPr>
          <w:rFonts w:ascii="Arial" w:hAnsi="Arial" w:cs="Arial"/>
          <w:noProof/>
          <w:szCs w:val="20"/>
        </w:rPr>
        <w:t>M</w:t>
      </w:r>
      <w:r w:rsidR="00BB091F" w:rsidRPr="00D356D3">
        <w:rPr>
          <w:rFonts w:ascii="Arial" w:hAnsi="Arial" w:cs="Arial"/>
          <w:smallCaps/>
          <w:noProof/>
          <w:szCs w:val="20"/>
        </w:rPr>
        <w:t>.</w:t>
      </w:r>
      <w:r w:rsidR="00BB091F" w:rsidRPr="00D356D3">
        <w:rPr>
          <w:rFonts w:ascii="Arial" w:hAnsi="Arial" w:cs="Arial"/>
          <w:noProof/>
          <w:szCs w:val="20"/>
        </w:rPr>
        <w:t>, K</w:t>
      </w:r>
      <w:r w:rsidR="00BB091F" w:rsidRPr="00D356D3">
        <w:rPr>
          <w:rFonts w:ascii="Arial" w:hAnsi="Arial" w:cs="Arial"/>
          <w:smallCaps/>
          <w:noProof/>
          <w:szCs w:val="20"/>
        </w:rPr>
        <w:t xml:space="preserve">. </w:t>
      </w:r>
      <w:r w:rsidR="00BB091F" w:rsidRPr="00D356D3">
        <w:rPr>
          <w:rFonts w:ascii="Arial" w:hAnsi="Arial" w:cs="Arial"/>
          <w:noProof/>
          <w:szCs w:val="20"/>
        </w:rPr>
        <w:t>W</w:t>
      </w:r>
      <w:r w:rsidR="00BB091F" w:rsidRPr="00D356D3">
        <w:rPr>
          <w:rFonts w:ascii="Arial" w:hAnsi="Arial" w:cs="Arial"/>
          <w:smallCaps/>
          <w:noProof/>
          <w:szCs w:val="20"/>
        </w:rPr>
        <w:t>atanabe</w:t>
      </w:r>
      <w:r w:rsidR="00BB091F" w:rsidRPr="00D356D3">
        <w:rPr>
          <w:rFonts w:ascii="Arial" w:hAnsi="Arial" w:cs="Arial"/>
          <w:noProof/>
          <w:szCs w:val="20"/>
        </w:rPr>
        <w:t>, K</w:t>
      </w:r>
      <w:r w:rsidR="00BB091F" w:rsidRPr="00D356D3">
        <w:rPr>
          <w:rFonts w:ascii="Arial" w:hAnsi="Arial" w:cs="Arial"/>
          <w:smallCaps/>
          <w:noProof/>
          <w:szCs w:val="20"/>
        </w:rPr>
        <w:t xml:space="preserve">. </w:t>
      </w:r>
      <w:r w:rsidR="00BB091F" w:rsidRPr="00D356D3">
        <w:rPr>
          <w:rFonts w:ascii="Arial" w:hAnsi="Arial" w:cs="Arial"/>
          <w:noProof/>
          <w:szCs w:val="20"/>
        </w:rPr>
        <w:t>U</w:t>
      </w:r>
      <w:r w:rsidR="00BB091F" w:rsidRPr="00D356D3">
        <w:rPr>
          <w:rFonts w:ascii="Arial" w:hAnsi="Arial" w:cs="Arial"/>
          <w:smallCaps/>
          <w:noProof/>
          <w:szCs w:val="20"/>
        </w:rPr>
        <w:t>mezu</w:t>
      </w:r>
      <w:r w:rsidR="00BB091F" w:rsidRPr="00D356D3">
        <w:rPr>
          <w:rFonts w:ascii="Arial" w:hAnsi="Arial" w:cs="Arial"/>
          <w:noProof/>
          <w:szCs w:val="20"/>
        </w:rPr>
        <w:t xml:space="preserve"> and H</w:t>
      </w:r>
      <w:r w:rsidR="00BB091F" w:rsidRPr="00D356D3">
        <w:rPr>
          <w:rFonts w:ascii="Arial" w:hAnsi="Arial" w:cs="Arial"/>
          <w:smallCaps/>
          <w:noProof/>
          <w:szCs w:val="20"/>
        </w:rPr>
        <w:t xml:space="preserve">. </w:t>
      </w:r>
      <w:r w:rsidR="00BB091F" w:rsidRPr="00D356D3">
        <w:rPr>
          <w:rFonts w:ascii="Arial" w:hAnsi="Arial" w:cs="Arial"/>
          <w:noProof/>
          <w:szCs w:val="20"/>
        </w:rPr>
        <w:t>M</w:t>
      </w:r>
      <w:r w:rsidR="00BB091F" w:rsidRPr="00D356D3">
        <w:rPr>
          <w:rFonts w:ascii="Arial" w:hAnsi="Arial" w:cs="Arial"/>
          <w:smallCaps/>
          <w:noProof/>
          <w:szCs w:val="20"/>
        </w:rPr>
        <w:t>aki</w:t>
      </w:r>
      <w:r w:rsidR="00BB091F" w:rsidRPr="00D356D3">
        <w:rPr>
          <w:rFonts w:ascii="Arial" w:hAnsi="Arial" w:cs="Arial"/>
          <w:noProof/>
          <w:szCs w:val="20"/>
        </w:rPr>
        <w:t xml:space="preserve">, 2000 Spontaneous loss of heterozygosity in </w:t>
      </w:r>
    </w:p>
    <w:p w:rsidR="00BB091F" w:rsidRPr="00D356D3" w:rsidRDefault="00BB091F" w:rsidP="00890567">
      <w:pPr>
        <w:spacing w:after="0" w:line="240" w:lineRule="auto"/>
        <w:ind w:firstLine="720"/>
        <w:rPr>
          <w:rFonts w:ascii="Arial" w:hAnsi="Arial" w:cs="Arial"/>
          <w:noProof/>
          <w:szCs w:val="20"/>
        </w:rPr>
      </w:pPr>
      <w:r w:rsidRPr="00D356D3">
        <w:rPr>
          <w:rFonts w:ascii="Arial" w:hAnsi="Arial" w:cs="Arial"/>
          <w:noProof/>
          <w:szCs w:val="20"/>
        </w:rPr>
        <w:t xml:space="preserve">diploid Saccharomyces cerevisiae cells. Genetics </w:t>
      </w:r>
      <w:r w:rsidRPr="00D356D3">
        <w:rPr>
          <w:rFonts w:ascii="Arial" w:hAnsi="Arial" w:cs="Arial"/>
          <w:b/>
          <w:noProof/>
          <w:szCs w:val="20"/>
        </w:rPr>
        <w:t>156:</w:t>
      </w:r>
      <w:r w:rsidRPr="00D356D3">
        <w:rPr>
          <w:rFonts w:ascii="Arial" w:hAnsi="Arial" w:cs="Arial"/>
          <w:noProof/>
          <w:szCs w:val="20"/>
        </w:rPr>
        <w:t xml:space="preserve"> 1531-1548.</w:t>
      </w:r>
    </w:p>
    <w:p w:rsidR="00BB091F" w:rsidRPr="00D356D3"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olliday, </w:t>
      </w:r>
      <w:r w:rsidRPr="00D356D3">
        <w:rPr>
          <w:rFonts w:ascii="Arial" w:hAnsi="Arial" w:cs="Arial"/>
          <w:noProof/>
          <w:szCs w:val="20"/>
        </w:rPr>
        <w:t>R</w:t>
      </w:r>
      <w:r w:rsidRPr="00D356D3">
        <w:rPr>
          <w:rFonts w:ascii="Arial" w:hAnsi="Arial" w:cs="Arial"/>
          <w:smallCaps/>
          <w:noProof/>
          <w:szCs w:val="20"/>
        </w:rPr>
        <w:t>.</w:t>
      </w:r>
      <w:r w:rsidRPr="00D356D3">
        <w:rPr>
          <w:rFonts w:ascii="Arial" w:hAnsi="Arial" w:cs="Arial"/>
          <w:noProof/>
          <w:szCs w:val="20"/>
        </w:rPr>
        <w:t xml:space="preserve">, 1989 Food, reproduction and longevity: is the extended lifespan of calorie-restricted animals an evolutionary adaptation? Bioessays </w:t>
      </w:r>
      <w:r w:rsidRPr="00D356D3">
        <w:rPr>
          <w:rFonts w:ascii="Arial" w:hAnsi="Arial" w:cs="Arial"/>
          <w:b/>
          <w:noProof/>
          <w:szCs w:val="20"/>
        </w:rPr>
        <w:t>10:</w:t>
      </w:r>
      <w:r w:rsidRPr="00D356D3">
        <w:rPr>
          <w:rFonts w:ascii="Arial" w:hAnsi="Arial" w:cs="Arial"/>
          <w:noProof/>
          <w:szCs w:val="20"/>
        </w:rPr>
        <w:t xml:space="preserve"> 125-127.</w:t>
      </w:r>
    </w:p>
    <w:p w:rsidR="005C361C"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K</w:t>
      </w:r>
      <w:r w:rsidRPr="00D356D3">
        <w:rPr>
          <w:rFonts w:ascii="Arial" w:hAnsi="Arial" w:cs="Arial"/>
          <w:smallCaps/>
          <w:noProof/>
          <w:szCs w:val="20"/>
        </w:rPr>
        <w:t xml:space="preserve">irkwood, </w:t>
      </w:r>
      <w:r w:rsidRPr="00D356D3">
        <w:rPr>
          <w:rFonts w:ascii="Arial" w:hAnsi="Arial" w:cs="Arial"/>
          <w:noProof/>
          <w:szCs w:val="20"/>
        </w:rPr>
        <w:t>T</w:t>
      </w:r>
      <w:r w:rsidRPr="00D356D3">
        <w:rPr>
          <w:rFonts w:ascii="Arial" w:hAnsi="Arial" w:cs="Arial"/>
          <w:smallCaps/>
          <w:noProof/>
          <w:szCs w:val="20"/>
        </w:rPr>
        <w:t xml:space="preserve">.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1977 Evolution of ageing. Nature </w:t>
      </w:r>
      <w:r w:rsidRPr="00D356D3">
        <w:rPr>
          <w:rFonts w:ascii="Arial" w:hAnsi="Arial" w:cs="Arial"/>
          <w:b/>
          <w:noProof/>
          <w:szCs w:val="20"/>
        </w:rPr>
        <w:t>270:</w:t>
      </w:r>
      <w:r w:rsidRPr="00D356D3">
        <w:rPr>
          <w:rFonts w:ascii="Arial" w:hAnsi="Arial" w:cs="Arial"/>
          <w:noProof/>
          <w:szCs w:val="20"/>
        </w:rPr>
        <w:t xml:space="preserve"> 301-304.</w:t>
      </w:r>
    </w:p>
    <w:p w:rsidR="005C361C" w:rsidRDefault="00BB091F">
      <w:pPr>
        <w:spacing w:after="0" w:line="240" w:lineRule="auto"/>
        <w:ind w:left="720" w:hanging="720"/>
        <w:rPr>
          <w:rFonts w:ascii="Arial" w:hAnsi="Arial" w:cs="Arial"/>
          <w:noProof/>
          <w:szCs w:val="20"/>
        </w:rPr>
      </w:pPr>
      <w:r w:rsidRPr="00D356D3">
        <w:rPr>
          <w:rFonts w:ascii="Arial" w:hAnsi="Arial" w:cs="Arial"/>
          <w:noProof/>
          <w:szCs w:val="20"/>
        </w:rPr>
        <w:t>K</w:t>
      </w:r>
      <w:r w:rsidRPr="00D356D3">
        <w:rPr>
          <w:rFonts w:ascii="Arial" w:hAnsi="Arial" w:cs="Arial"/>
          <w:smallCaps/>
          <w:noProof/>
          <w:szCs w:val="20"/>
        </w:rPr>
        <w:t xml:space="preserve">oubova, </w:t>
      </w:r>
      <w:r w:rsidRPr="00D356D3">
        <w:rPr>
          <w:rFonts w:ascii="Arial" w:hAnsi="Arial" w:cs="Arial"/>
          <w:noProof/>
          <w:szCs w:val="20"/>
        </w:rPr>
        <w:t>J</w:t>
      </w:r>
      <w:r w:rsidRPr="00D356D3">
        <w:rPr>
          <w:rFonts w:ascii="Arial" w:hAnsi="Arial" w:cs="Arial"/>
          <w:smallCaps/>
          <w:noProof/>
          <w:szCs w:val="20"/>
        </w:rPr>
        <w:t>.</w:t>
      </w:r>
      <w:r w:rsidRPr="00D356D3">
        <w:rPr>
          <w:rFonts w:ascii="Arial" w:hAnsi="Arial" w:cs="Arial"/>
          <w:noProof/>
          <w:szCs w:val="20"/>
        </w:rPr>
        <w:t>, and L</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uarente</w:t>
      </w:r>
      <w:r w:rsidRPr="00D356D3">
        <w:rPr>
          <w:rFonts w:ascii="Arial" w:hAnsi="Arial" w:cs="Arial"/>
          <w:noProof/>
          <w:szCs w:val="20"/>
        </w:rPr>
        <w:t xml:space="preserve">, 2003 How does calorie restriction work? Genes Dev </w:t>
      </w:r>
      <w:r w:rsidRPr="00D356D3">
        <w:rPr>
          <w:rFonts w:ascii="Arial" w:hAnsi="Arial" w:cs="Arial"/>
          <w:b/>
          <w:noProof/>
          <w:szCs w:val="20"/>
        </w:rPr>
        <w:t>17:</w:t>
      </w:r>
      <w:r w:rsidRPr="00D356D3">
        <w:rPr>
          <w:rFonts w:ascii="Arial" w:hAnsi="Arial" w:cs="Arial"/>
          <w:noProof/>
          <w:szCs w:val="20"/>
        </w:rPr>
        <w:t xml:space="preserve"> 313-321.</w:t>
      </w:r>
    </w:p>
    <w:p w:rsidR="005C361C" w:rsidRDefault="00BB091F">
      <w:pPr>
        <w:spacing w:after="0" w:line="240" w:lineRule="auto"/>
        <w:ind w:left="720" w:hanging="720"/>
        <w:rPr>
          <w:ins w:id="71" w:author="Lindsay" w:date="2012-04-24T08:02:00Z"/>
          <w:rFonts w:ascii="Arial" w:hAnsi="Arial" w:cs="Arial"/>
          <w:noProof/>
          <w:szCs w:val="20"/>
        </w:rPr>
      </w:pPr>
      <w:r w:rsidRPr="00D356D3">
        <w:rPr>
          <w:rFonts w:ascii="Arial" w:hAnsi="Arial" w:cs="Arial"/>
          <w:noProof/>
          <w:szCs w:val="20"/>
        </w:rPr>
        <w:t>L</w:t>
      </w:r>
      <w:r w:rsidRPr="00D356D3">
        <w:rPr>
          <w:rFonts w:ascii="Arial" w:hAnsi="Arial" w:cs="Arial"/>
          <w:smallCaps/>
          <w:noProof/>
          <w:szCs w:val="20"/>
        </w:rPr>
        <w:t xml:space="preserve">aun, </w:t>
      </w:r>
      <w:r w:rsidRPr="00D356D3">
        <w:rPr>
          <w:rFonts w:ascii="Arial" w:hAnsi="Arial" w:cs="Arial"/>
          <w:noProof/>
          <w:szCs w:val="20"/>
        </w:rPr>
        <w:t>P</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amachandran</w:t>
      </w:r>
      <w:r w:rsidRPr="00D356D3">
        <w:rPr>
          <w:rFonts w:ascii="Arial" w:hAnsi="Arial" w:cs="Arial"/>
          <w:noProof/>
          <w:szCs w:val="20"/>
        </w:rPr>
        <w:t>, S</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arolim</w:t>
      </w:r>
      <w:r w:rsidRPr="00D356D3">
        <w:rPr>
          <w:rFonts w:ascii="Arial" w:hAnsi="Arial" w:cs="Arial"/>
          <w:noProof/>
          <w:szCs w:val="20"/>
        </w:rPr>
        <w:t>, E</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erker</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iang</w:t>
      </w:r>
      <w:r w:rsidRPr="00D356D3">
        <w:rPr>
          <w:rFonts w:ascii="Arial" w:hAnsi="Arial" w:cs="Arial"/>
          <w:i/>
          <w:noProof/>
          <w:szCs w:val="20"/>
        </w:rPr>
        <w:t xml:space="preserve"> et al.</w:t>
      </w:r>
      <w:r w:rsidRPr="00D356D3">
        <w:rPr>
          <w:rFonts w:ascii="Arial" w:hAnsi="Arial" w:cs="Arial"/>
          <w:noProof/>
          <w:szCs w:val="20"/>
        </w:rPr>
        <w:t xml:space="preserve">, 2005 A comparison of the aging and apoptotic transcriptome of Saccharomyces cerevisiae. FEMS Yeast Res </w:t>
      </w:r>
      <w:r w:rsidRPr="00D356D3">
        <w:rPr>
          <w:rFonts w:ascii="Arial" w:hAnsi="Arial" w:cs="Arial"/>
          <w:b/>
          <w:noProof/>
          <w:szCs w:val="20"/>
        </w:rPr>
        <w:t>5:</w:t>
      </w:r>
      <w:r w:rsidRPr="00D356D3">
        <w:rPr>
          <w:rFonts w:ascii="Arial" w:hAnsi="Arial" w:cs="Arial"/>
          <w:noProof/>
          <w:szCs w:val="20"/>
        </w:rPr>
        <w:t xml:space="preserve"> 1261-1272.</w:t>
      </w:r>
    </w:p>
    <w:p w:rsidR="00000000" w:rsidRDefault="007A403A">
      <w:pPr>
        <w:pStyle w:val="Heading1"/>
        <w:spacing w:before="0" w:beforeAutospacing="0" w:after="0" w:afterAutospacing="0"/>
        <w:rPr>
          <w:ins w:id="72" w:author="Lindsay" w:date="2012-04-24T08:02:00Z"/>
          <w:rFonts w:ascii="Arial" w:hAnsi="Arial" w:cs="Arial"/>
        </w:rPr>
        <w:pPrChange w:id="73" w:author="Lindsay" w:date="2012-04-24T08:03:00Z">
          <w:pPr>
            <w:spacing w:after="0" w:line="240" w:lineRule="auto"/>
            <w:ind w:left="720" w:hanging="720"/>
          </w:pPr>
        </w:pPrChange>
      </w:pPr>
      <w:ins w:id="74" w:author="Lindsay" w:date="2012-04-24T08:02:00Z">
        <w:r w:rsidRPr="007A403A">
          <w:rPr>
            <w:rFonts w:ascii="Arial" w:hAnsi="Arial" w:cs="Arial"/>
            <w:b w:val="0"/>
            <w:sz w:val="22"/>
            <w:szCs w:val="22"/>
          </w:rPr>
          <w:lastRenderedPageBreak/>
          <w:t>L</w:t>
        </w:r>
        <w:r w:rsidRPr="007A403A">
          <w:rPr>
            <w:rFonts w:ascii="Arial" w:hAnsi="Arial" w:cs="Arial"/>
            <w:b w:val="0"/>
            <w:sz w:val="20"/>
            <w:szCs w:val="20"/>
          </w:rPr>
          <w:t>IN</w:t>
        </w:r>
        <w:r w:rsidRPr="007A403A">
          <w:rPr>
            <w:rFonts w:ascii="Arial" w:hAnsi="Arial" w:cs="Arial"/>
            <w:b w:val="0"/>
            <w:sz w:val="22"/>
            <w:szCs w:val="22"/>
          </w:rPr>
          <w:t>, J., H. W</w:t>
        </w:r>
        <w:r w:rsidRPr="007A403A">
          <w:rPr>
            <w:rFonts w:ascii="Arial" w:hAnsi="Arial" w:cs="Arial"/>
            <w:b w:val="0"/>
            <w:sz w:val="20"/>
            <w:szCs w:val="20"/>
          </w:rPr>
          <w:t>U</w:t>
        </w:r>
        <w:r w:rsidRPr="007A403A">
          <w:rPr>
            <w:rFonts w:ascii="Arial" w:hAnsi="Arial" w:cs="Arial"/>
            <w:b w:val="0"/>
            <w:sz w:val="22"/>
            <w:szCs w:val="22"/>
          </w:rPr>
          <w:t>, P</w:t>
        </w:r>
        <w:r>
          <w:rPr>
            <w:rFonts w:ascii="Arial" w:hAnsi="Arial" w:cs="Arial"/>
            <w:b w:val="0"/>
            <w:sz w:val="22"/>
            <w:szCs w:val="22"/>
          </w:rPr>
          <w:t>.</w:t>
        </w:r>
        <w:r w:rsidRPr="007A403A">
          <w:rPr>
            <w:rFonts w:ascii="Arial" w:hAnsi="Arial" w:cs="Arial"/>
            <w:b w:val="0"/>
            <w:sz w:val="22"/>
            <w:szCs w:val="22"/>
          </w:rPr>
          <w:t>T</w:t>
        </w:r>
        <w:r>
          <w:rPr>
            <w:rFonts w:ascii="Arial" w:hAnsi="Arial" w:cs="Arial"/>
            <w:b w:val="0"/>
            <w:sz w:val="22"/>
            <w:szCs w:val="22"/>
          </w:rPr>
          <w:t>.</w:t>
        </w:r>
        <w:r w:rsidRPr="007A403A">
          <w:rPr>
            <w:rFonts w:ascii="Arial" w:hAnsi="Arial" w:cs="Arial"/>
            <w:b w:val="0"/>
            <w:sz w:val="22"/>
            <w:szCs w:val="22"/>
          </w:rPr>
          <w:t xml:space="preserve"> T</w:t>
        </w:r>
        <w:r w:rsidRPr="007A403A">
          <w:rPr>
            <w:rFonts w:ascii="Arial" w:hAnsi="Arial" w:cs="Arial"/>
            <w:b w:val="0"/>
            <w:sz w:val="20"/>
            <w:szCs w:val="20"/>
          </w:rPr>
          <w:t>ARR</w:t>
        </w:r>
        <w:r w:rsidRPr="007A403A">
          <w:rPr>
            <w:rFonts w:ascii="Arial" w:hAnsi="Arial" w:cs="Arial"/>
            <w:b w:val="0"/>
            <w:sz w:val="22"/>
            <w:szCs w:val="22"/>
          </w:rPr>
          <w:t>, C.Y. Z</w:t>
        </w:r>
        <w:r w:rsidRPr="007A403A">
          <w:rPr>
            <w:rFonts w:ascii="Arial" w:hAnsi="Arial" w:cs="Arial"/>
            <w:b w:val="0"/>
            <w:sz w:val="20"/>
            <w:szCs w:val="20"/>
          </w:rPr>
          <w:t>HANG</w:t>
        </w:r>
        <w:r w:rsidRPr="007A403A">
          <w:rPr>
            <w:rFonts w:ascii="Arial" w:hAnsi="Arial" w:cs="Arial"/>
            <w:b w:val="0"/>
            <w:sz w:val="22"/>
            <w:szCs w:val="22"/>
          </w:rPr>
          <w:t>, Z. W</w:t>
        </w:r>
        <w:r w:rsidRPr="007A403A">
          <w:rPr>
            <w:rFonts w:ascii="Arial" w:hAnsi="Arial" w:cs="Arial"/>
            <w:b w:val="0"/>
            <w:sz w:val="20"/>
            <w:szCs w:val="20"/>
          </w:rPr>
          <w:t>U</w:t>
        </w:r>
        <w:r w:rsidRPr="007A403A">
          <w:rPr>
            <w:rFonts w:ascii="Arial" w:hAnsi="Arial" w:cs="Arial"/>
            <w:b w:val="0"/>
            <w:sz w:val="22"/>
            <w:szCs w:val="22"/>
          </w:rPr>
          <w:t>, O. B</w:t>
        </w:r>
        <w:r w:rsidRPr="007A403A">
          <w:rPr>
            <w:rFonts w:ascii="Arial" w:hAnsi="Arial" w:cs="Arial"/>
            <w:b w:val="0"/>
            <w:sz w:val="20"/>
            <w:szCs w:val="20"/>
          </w:rPr>
          <w:t>OSS</w:t>
        </w:r>
        <w:r w:rsidRPr="007A403A">
          <w:rPr>
            <w:rFonts w:ascii="Arial" w:hAnsi="Arial" w:cs="Arial"/>
            <w:b w:val="0"/>
            <w:sz w:val="22"/>
            <w:szCs w:val="22"/>
          </w:rPr>
          <w:t>, L.F. M</w:t>
        </w:r>
        <w:r w:rsidRPr="007A403A">
          <w:rPr>
            <w:rFonts w:ascii="Arial" w:hAnsi="Arial" w:cs="Arial"/>
            <w:b w:val="0"/>
            <w:sz w:val="20"/>
            <w:szCs w:val="20"/>
          </w:rPr>
          <w:t>ICHAEL</w:t>
        </w:r>
        <w:r w:rsidRPr="007A403A">
          <w:rPr>
            <w:rFonts w:ascii="Arial" w:hAnsi="Arial" w:cs="Arial"/>
            <w:b w:val="0"/>
            <w:sz w:val="22"/>
            <w:szCs w:val="22"/>
          </w:rPr>
          <w:t>, P. P</w:t>
        </w:r>
        <w:r w:rsidRPr="007A403A">
          <w:rPr>
            <w:rFonts w:ascii="Arial" w:hAnsi="Arial" w:cs="Arial"/>
            <w:b w:val="0"/>
            <w:sz w:val="20"/>
            <w:szCs w:val="20"/>
          </w:rPr>
          <w:t>UIGERVER</w:t>
        </w:r>
        <w:r w:rsidRPr="007A403A">
          <w:rPr>
            <w:rFonts w:ascii="Arial" w:hAnsi="Arial" w:cs="Arial"/>
            <w:b w:val="0"/>
            <w:sz w:val="22"/>
            <w:szCs w:val="22"/>
          </w:rPr>
          <w:t xml:space="preserve">, et. al, </w:t>
        </w:r>
      </w:ins>
    </w:p>
    <w:p w:rsidR="00000000" w:rsidRDefault="007A403A">
      <w:pPr>
        <w:pStyle w:val="Heading1"/>
        <w:spacing w:before="0" w:beforeAutospacing="0" w:after="0" w:afterAutospacing="0"/>
        <w:ind w:left="720"/>
        <w:rPr>
          <w:del w:id="75" w:author="Lindsay" w:date="2012-04-24T08:02:00Z"/>
          <w:rFonts w:ascii="Arial" w:hAnsi="Arial" w:cs="Arial"/>
          <w:szCs w:val="22"/>
          <w:rPrChange w:id="76" w:author="Lindsay" w:date="2012-04-24T08:02:00Z">
            <w:rPr>
              <w:del w:id="77" w:author="Lindsay" w:date="2012-04-24T08:02:00Z"/>
              <w:rFonts w:ascii="Arial" w:hAnsi="Arial" w:cs="Arial"/>
              <w:noProof/>
              <w:szCs w:val="20"/>
            </w:rPr>
          </w:rPrChange>
        </w:rPr>
        <w:pPrChange w:id="78" w:author="Lindsay" w:date="2012-04-24T08:03:00Z">
          <w:pPr>
            <w:spacing w:after="0" w:line="240" w:lineRule="auto"/>
            <w:ind w:left="720" w:hanging="720"/>
          </w:pPr>
        </w:pPrChange>
      </w:pPr>
      <w:ins w:id="79" w:author="Lindsay" w:date="2012-04-24T08:02:00Z">
        <w:r w:rsidRPr="007A403A">
          <w:rPr>
            <w:rFonts w:ascii="Arial" w:hAnsi="Arial" w:cs="Arial"/>
            <w:b w:val="0"/>
            <w:sz w:val="22"/>
            <w:szCs w:val="22"/>
          </w:rPr>
          <w:t xml:space="preserve">2002 Transcriptional co-activator PGC-1 alpha drives the formation of slow-twitch muscle fibres. Nature </w:t>
        </w:r>
        <w:r w:rsidRPr="007A403A">
          <w:rPr>
            <w:rFonts w:ascii="Arial" w:hAnsi="Arial" w:cs="Arial"/>
            <w:sz w:val="22"/>
            <w:szCs w:val="22"/>
          </w:rPr>
          <w:t>418</w:t>
        </w:r>
        <w:r w:rsidRPr="007A403A">
          <w:rPr>
            <w:rFonts w:ascii="Arial" w:hAnsi="Arial" w:cs="Arial"/>
            <w:b w:val="0"/>
            <w:sz w:val="22"/>
            <w:szCs w:val="22"/>
          </w:rPr>
          <w:t>(6899): 797-801</w:t>
        </w:r>
      </w:ins>
    </w:p>
    <w:p w:rsidR="0061256B" w:rsidRDefault="0061256B" w:rsidP="007A403A">
      <w:pPr>
        <w:numPr>
          <w:ins w:id="80" w:author="Unknown"/>
        </w:numPr>
        <w:spacing w:after="0" w:line="240" w:lineRule="auto"/>
        <w:rPr>
          <w:rFonts w:ascii="Arial" w:hAnsi="Arial" w:cs="Arial"/>
          <w:noProof/>
          <w:szCs w:val="20"/>
        </w:rPr>
      </w:pPr>
      <w:ins w:id="81" w:author="Hong Qin" w:date="2012-04-23T14:39: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ins>
      <w:ins w:id="82" w:author="Lindsay" w:date="2012-04-24T07:45:00Z">
        <w:r w:rsidR="00B64B73">
          <w:rPr>
            <w:rFonts w:ascii="Arial" w:hAnsi="Arial" w:cs="Arial"/>
            <w:noProof/>
            <w:sz w:val="18"/>
            <w:szCs w:val="18"/>
          </w:rPr>
          <w:t xml:space="preserve"> </w:t>
        </w:r>
      </w:ins>
      <w:ins w:id="83" w:author="Hong Qin" w:date="2012-04-23T14:39:00Z">
        <w:r w:rsidRPr="0003258E">
          <w:rPr>
            <w:rFonts w:ascii="Arial" w:hAnsi="Arial" w:cs="Arial"/>
            <w:i/>
            <w:noProof/>
            <w:szCs w:val="20"/>
          </w:rPr>
          <w:t>et al.</w:t>
        </w:r>
        <w:r w:rsidRPr="0003258E">
          <w:rPr>
            <w:rFonts w:ascii="Arial" w:hAnsi="Arial" w:cs="Arial"/>
            <w:noProof/>
            <w:szCs w:val="20"/>
          </w:rPr>
          <w:t xml:space="preserve">, 2010 The Polarisome is required </w:t>
        </w:r>
      </w:ins>
    </w:p>
    <w:p w:rsidR="0061256B" w:rsidRDefault="0061256B" w:rsidP="007A403A">
      <w:pPr>
        <w:spacing w:after="0" w:line="240" w:lineRule="auto"/>
        <w:ind w:firstLine="720"/>
        <w:rPr>
          <w:rFonts w:ascii="Arial" w:hAnsi="Arial" w:cs="Arial"/>
          <w:noProof/>
          <w:szCs w:val="20"/>
        </w:rPr>
      </w:pPr>
      <w:ins w:id="84" w:author="Hong Qin" w:date="2012-04-23T14:39:00Z">
        <w:r w:rsidRPr="0003258E">
          <w:rPr>
            <w:rFonts w:ascii="Arial" w:hAnsi="Arial" w:cs="Arial"/>
            <w:noProof/>
            <w:szCs w:val="20"/>
          </w:rPr>
          <w:t xml:space="preserve">for segregation and retrograde transport of protein aggregates. Cell </w:t>
        </w:r>
        <w:r w:rsidR="006A686C" w:rsidRPr="006A686C">
          <w:rPr>
            <w:rFonts w:ascii="Arial" w:hAnsi="Arial" w:cs="Arial"/>
            <w:b/>
            <w:noProof/>
            <w:szCs w:val="20"/>
            <w:rPrChange w:id="85" w:author="Lindsay" w:date="2012-04-23T12:30:00Z">
              <w:rPr>
                <w:rFonts w:cs="Arial"/>
                <w:noProof/>
                <w:sz w:val="16"/>
                <w:szCs w:val="20"/>
              </w:rPr>
            </w:rPrChange>
          </w:rPr>
          <w:t>120:</w:t>
        </w:r>
        <w:r w:rsidRPr="0003258E">
          <w:rPr>
            <w:rFonts w:ascii="Arial" w:hAnsi="Arial" w:cs="Arial"/>
            <w:noProof/>
            <w:szCs w:val="20"/>
          </w:rPr>
          <w:t xml:space="preserve"> 257-267.</w:t>
        </w:r>
      </w:ins>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c</w:t>
      </w:r>
      <w:r w:rsidRPr="00D356D3">
        <w:rPr>
          <w:rFonts w:ascii="Arial" w:hAnsi="Arial" w:cs="Arial"/>
          <w:noProof/>
          <w:szCs w:val="20"/>
        </w:rPr>
        <w:t>M</w:t>
      </w:r>
      <w:r w:rsidRPr="00D356D3">
        <w:rPr>
          <w:rFonts w:ascii="Arial" w:hAnsi="Arial" w:cs="Arial"/>
          <w:smallCaps/>
          <w:noProof/>
          <w:szCs w:val="20"/>
        </w:rPr>
        <w:t xml:space="preserve">urray,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ottschling</w:t>
      </w:r>
      <w:r w:rsidRPr="00D356D3">
        <w:rPr>
          <w:rFonts w:ascii="Arial" w:hAnsi="Arial" w:cs="Arial"/>
          <w:noProof/>
          <w:szCs w:val="20"/>
        </w:rPr>
        <w:t xml:space="preserve">, 2003 An age-induced switch to a hyper-recombinational state. Science </w:t>
      </w:r>
      <w:r w:rsidRPr="00D356D3">
        <w:rPr>
          <w:rFonts w:ascii="Arial" w:hAnsi="Arial" w:cs="Arial"/>
          <w:b/>
          <w:noProof/>
          <w:szCs w:val="20"/>
        </w:rPr>
        <w:t>301:</w:t>
      </w:r>
      <w:r w:rsidRPr="00D356D3">
        <w:rPr>
          <w:rFonts w:ascii="Arial" w:hAnsi="Arial" w:cs="Arial"/>
          <w:noProof/>
          <w:szCs w:val="20"/>
        </w:rPr>
        <w:t xml:space="preserve"> 1908-1911.</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c</w:t>
      </w:r>
      <w:r w:rsidRPr="00D356D3">
        <w:rPr>
          <w:rFonts w:ascii="Arial" w:hAnsi="Arial" w:cs="Arial"/>
          <w:noProof/>
          <w:szCs w:val="20"/>
        </w:rPr>
        <w:t>M</w:t>
      </w:r>
      <w:r w:rsidRPr="00D356D3">
        <w:rPr>
          <w:rFonts w:ascii="Arial" w:hAnsi="Arial" w:cs="Arial"/>
          <w:smallCaps/>
          <w:noProof/>
          <w:szCs w:val="20"/>
        </w:rPr>
        <w:t xml:space="preserve">urray,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ottschling</w:t>
      </w:r>
      <w:r w:rsidRPr="00D356D3">
        <w:rPr>
          <w:rFonts w:ascii="Arial" w:hAnsi="Arial" w:cs="Arial"/>
          <w:noProof/>
          <w:szCs w:val="20"/>
        </w:rPr>
        <w:t xml:space="preserve">, 2004 Aging and genetic instability in yeast. Curr Opin Microbiol </w:t>
      </w:r>
      <w:r w:rsidRPr="00D356D3">
        <w:rPr>
          <w:rFonts w:ascii="Arial" w:hAnsi="Arial" w:cs="Arial"/>
          <w:b/>
          <w:noProof/>
          <w:szCs w:val="20"/>
        </w:rPr>
        <w:t>7:</w:t>
      </w:r>
      <w:r w:rsidRPr="00D356D3">
        <w:rPr>
          <w:rFonts w:ascii="Arial" w:hAnsi="Arial" w:cs="Arial"/>
          <w:noProof/>
          <w:szCs w:val="20"/>
        </w:rPr>
        <w:t xml:space="preserve"> 673-679.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 xml:space="preserve">edvedik, </w:t>
      </w:r>
      <w:r w:rsidRPr="00D356D3">
        <w:rPr>
          <w:rFonts w:ascii="Arial" w:hAnsi="Arial" w:cs="Arial"/>
          <w:noProof/>
          <w:szCs w:val="20"/>
        </w:rPr>
        <w:t>O</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inclair</w:t>
      </w:r>
      <w:r w:rsidRPr="00D356D3">
        <w:rPr>
          <w:rFonts w:ascii="Arial" w:hAnsi="Arial" w:cs="Arial"/>
          <w:noProof/>
          <w:szCs w:val="20"/>
        </w:rPr>
        <w:t xml:space="preserve">, 2007 Caloric restriction and life span determination of yeast cells. Methods Mol Biol </w:t>
      </w:r>
      <w:r w:rsidRPr="00D356D3">
        <w:rPr>
          <w:rFonts w:ascii="Arial" w:hAnsi="Arial" w:cs="Arial"/>
          <w:b/>
          <w:noProof/>
          <w:szCs w:val="20"/>
        </w:rPr>
        <w:t>371:</w:t>
      </w:r>
      <w:r w:rsidRPr="00D356D3">
        <w:rPr>
          <w:rFonts w:ascii="Arial" w:hAnsi="Arial" w:cs="Arial"/>
          <w:noProof/>
          <w:szCs w:val="20"/>
        </w:rPr>
        <w:t xml:space="preserve"> 97-109.</w:t>
      </w:r>
    </w:p>
    <w:p w:rsidR="00D356D3" w:rsidRPr="00D356D3" w:rsidRDefault="00D356D3" w:rsidP="00D356D3">
      <w:pPr>
        <w:spacing w:after="0" w:line="240" w:lineRule="auto"/>
        <w:ind w:left="720" w:hanging="720"/>
        <w:rPr>
          <w:rFonts w:ascii="Arial" w:eastAsia="Arial" w:hAnsi="Arial" w:cs="Arial"/>
        </w:rPr>
      </w:pPr>
      <w:r w:rsidRPr="00D356D3">
        <w:rPr>
          <w:rFonts w:ascii="Arial" w:eastAsia="Arial" w:hAnsi="Arial" w:cs="Arial"/>
        </w:rPr>
        <w:t>M</w:t>
      </w:r>
      <w:r w:rsidRPr="00D356D3">
        <w:rPr>
          <w:rFonts w:ascii="Arial" w:eastAsia="Arial" w:hAnsi="Arial" w:cs="Arial"/>
          <w:sz w:val="18"/>
          <w:szCs w:val="18"/>
        </w:rPr>
        <w:t>ESQUITA</w:t>
      </w:r>
      <w:r w:rsidRPr="00D356D3">
        <w:rPr>
          <w:rFonts w:ascii="Arial" w:eastAsia="Arial" w:hAnsi="Arial" w:cs="Arial"/>
        </w:rPr>
        <w:t>, A., M W</w:t>
      </w:r>
      <w:r w:rsidRPr="00D356D3">
        <w:rPr>
          <w:rFonts w:ascii="Arial" w:eastAsia="Arial" w:hAnsi="Arial" w:cs="Arial"/>
          <w:sz w:val="18"/>
          <w:szCs w:val="18"/>
        </w:rPr>
        <w:t>EINBERGER</w:t>
      </w:r>
      <w:r w:rsidRPr="00D356D3">
        <w:rPr>
          <w:rFonts w:ascii="Arial" w:eastAsia="Arial" w:hAnsi="Arial" w:cs="Arial"/>
        </w:rPr>
        <w:t>, A. S</w:t>
      </w:r>
      <w:r w:rsidRPr="00D356D3">
        <w:rPr>
          <w:rFonts w:ascii="Arial" w:eastAsia="Arial" w:hAnsi="Arial" w:cs="Arial"/>
          <w:sz w:val="18"/>
          <w:szCs w:val="18"/>
        </w:rPr>
        <w:t>ILVA</w:t>
      </w:r>
      <w:r w:rsidRPr="00D356D3">
        <w:rPr>
          <w:rFonts w:ascii="Arial" w:eastAsia="Arial" w:hAnsi="Arial" w:cs="Arial"/>
        </w:rPr>
        <w:t>, B. S</w:t>
      </w:r>
      <w:r w:rsidRPr="00D356D3">
        <w:rPr>
          <w:rFonts w:ascii="Arial" w:eastAsia="Arial" w:hAnsi="Arial" w:cs="Arial"/>
          <w:sz w:val="18"/>
          <w:szCs w:val="18"/>
        </w:rPr>
        <w:t>AMPALO</w:t>
      </w:r>
      <w:r w:rsidRPr="00D356D3">
        <w:rPr>
          <w:rFonts w:ascii="Arial" w:eastAsia="Arial" w:hAnsi="Arial" w:cs="Arial"/>
        </w:rPr>
        <w:t>-M</w:t>
      </w:r>
      <w:r w:rsidRPr="00D356D3">
        <w:rPr>
          <w:rFonts w:ascii="Arial" w:eastAsia="Arial" w:hAnsi="Arial" w:cs="Arial"/>
          <w:sz w:val="18"/>
          <w:szCs w:val="18"/>
        </w:rPr>
        <w:t>ARQUES</w:t>
      </w:r>
      <w:r w:rsidRPr="00D356D3">
        <w:rPr>
          <w:rFonts w:ascii="Arial" w:eastAsia="Arial" w:hAnsi="Arial" w:cs="Arial"/>
        </w:rPr>
        <w:t>, B. A</w:t>
      </w:r>
      <w:r w:rsidRPr="00D356D3">
        <w:rPr>
          <w:rFonts w:ascii="Arial" w:eastAsia="Arial" w:hAnsi="Arial" w:cs="Arial"/>
          <w:sz w:val="18"/>
          <w:szCs w:val="18"/>
        </w:rPr>
        <w:t>LMEIDA</w:t>
      </w:r>
      <w:r w:rsidRPr="00D356D3">
        <w:rPr>
          <w:rFonts w:ascii="Arial" w:eastAsia="Arial" w:hAnsi="Arial" w:cs="Arial"/>
        </w:rPr>
        <w:t>,</w:t>
      </w:r>
      <w:r w:rsidRPr="00D356D3">
        <w:rPr>
          <w:rFonts w:ascii="Arial" w:eastAsia="Arial" w:hAnsi="Arial" w:cs="Arial"/>
          <w:i/>
        </w:rPr>
        <w:t>et. al,</w:t>
      </w:r>
      <w:r w:rsidRPr="00D356D3">
        <w:rPr>
          <w:rFonts w:ascii="Arial" w:eastAsia="Arial" w:hAnsi="Arial" w:cs="Arial"/>
        </w:rPr>
        <w:t xml:space="preserve"> 2010Caloric restriction or catalase inactivation extends yeast chronological lifespan by inducing H2O2 and superoxide dimutase activity. PNAS </w:t>
      </w:r>
      <w:r w:rsidRPr="00D356D3">
        <w:rPr>
          <w:rFonts w:ascii="Arial" w:eastAsia="Arial" w:hAnsi="Arial" w:cs="Arial"/>
          <w:b/>
        </w:rPr>
        <w:t>107:</w:t>
      </w:r>
      <w:r w:rsidRPr="00D356D3">
        <w:rPr>
          <w:rFonts w:ascii="Arial" w:eastAsia="Arial" w:hAnsi="Arial" w:cs="Arial"/>
        </w:rPr>
        <w:t xml:space="preserve"> 15123–15128</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oradas-</w:t>
      </w:r>
      <w:r w:rsidRPr="00D356D3">
        <w:rPr>
          <w:rFonts w:ascii="Arial" w:hAnsi="Arial" w:cs="Arial"/>
          <w:noProof/>
          <w:szCs w:val="20"/>
        </w:rPr>
        <w:t>F</w:t>
      </w:r>
      <w:r w:rsidRPr="00D356D3">
        <w:rPr>
          <w:rFonts w:ascii="Arial" w:hAnsi="Arial" w:cs="Arial"/>
          <w:smallCaps/>
          <w:noProof/>
          <w:szCs w:val="20"/>
        </w:rPr>
        <w:t xml:space="preserve">erreira, </w:t>
      </w:r>
      <w:r w:rsidRPr="00D356D3">
        <w:rPr>
          <w:rFonts w:ascii="Arial" w:hAnsi="Arial" w:cs="Arial"/>
          <w:noProof/>
          <w:szCs w:val="20"/>
        </w:rPr>
        <w:t>P</w:t>
      </w:r>
      <w:r w:rsidRPr="00D356D3">
        <w:rPr>
          <w:rFonts w:ascii="Arial" w:hAnsi="Arial" w:cs="Arial"/>
          <w:smallCaps/>
          <w:noProof/>
          <w:szCs w:val="20"/>
        </w:rPr>
        <w:t>.</w:t>
      </w:r>
      <w:r w:rsidRPr="00D356D3">
        <w:rPr>
          <w:rFonts w:ascii="Arial" w:hAnsi="Arial" w:cs="Arial"/>
          <w:noProof/>
          <w:szCs w:val="20"/>
        </w:rPr>
        <w:t>, V</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osta</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iper</w:t>
      </w:r>
      <w:r w:rsidRPr="00D356D3">
        <w:rPr>
          <w:rFonts w:ascii="Arial" w:hAnsi="Arial" w:cs="Arial"/>
          <w:noProof/>
          <w:szCs w:val="20"/>
        </w:rPr>
        <w:t xml:space="preserve"> and W</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ager</w:t>
      </w:r>
      <w:r w:rsidRPr="00D356D3">
        <w:rPr>
          <w:rFonts w:ascii="Arial" w:hAnsi="Arial" w:cs="Arial"/>
          <w:noProof/>
          <w:szCs w:val="20"/>
        </w:rPr>
        <w:t xml:space="preserve">, 1996 The molecular defences against reactive oxygen species in yeast. Mol Microbiol </w:t>
      </w:r>
      <w:r w:rsidRPr="00D356D3">
        <w:rPr>
          <w:rFonts w:ascii="Arial" w:hAnsi="Arial" w:cs="Arial"/>
          <w:b/>
          <w:noProof/>
          <w:szCs w:val="20"/>
        </w:rPr>
        <w:t>19:</w:t>
      </w:r>
      <w:r w:rsidRPr="00D356D3">
        <w:rPr>
          <w:rFonts w:ascii="Arial" w:hAnsi="Arial" w:cs="Arial"/>
          <w:noProof/>
          <w:szCs w:val="20"/>
        </w:rPr>
        <w:t xml:space="preserve"> 651-658.</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Q</w:t>
      </w:r>
      <w:r w:rsidRPr="00D356D3">
        <w:rPr>
          <w:rFonts w:ascii="Arial" w:hAnsi="Arial" w:cs="Arial"/>
          <w:smallCaps/>
          <w:noProof/>
          <w:szCs w:val="20"/>
        </w:rPr>
        <w:t xml:space="preserve">in, </w:t>
      </w:r>
      <w:r w:rsidRPr="00D356D3">
        <w:rPr>
          <w:rFonts w:ascii="Arial" w:hAnsi="Arial" w:cs="Arial"/>
          <w:noProof/>
          <w:szCs w:val="20"/>
        </w:rPr>
        <w:t>H</w:t>
      </w:r>
      <w:r w:rsidRPr="00D356D3">
        <w:rPr>
          <w:rFonts w:ascii="Arial" w:hAnsi="Arial" w:cs="Arial"/>
          <w:smallCaps/>
          <w:noProof/>
          <w:szCs w:val="20"/>
        </w:rPr>
        <w:t>.</w:t>
      </w:r>
      <w:r w:rsidRPr="00D356D3">
        <w:rPr>
          <w:rFonts w:ascii="Arial" w:hAnsi="Arial" w:cs="Arial"/>
          <w:noProof/>
          <w:szCs w:val="20"/>
        </w:rPr>
        <w:t>, and M</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u</w:t>
      </w:r>
      <w:r w:rsidRPr="00D356D3">
        <w:rPr>
          <w:rFonts w:ascii="Arial" w:hAnsi="Arial" w:cs="Arial"/>
          <w:noProof/>
          <w:szCs w:val="20"/>
        </w:rPr>
        <w:t xml:space="preserve">, 2006 Natural variation in replicative and chronological life spans of Saccharomyces cerevisiae. Exp Gerontol </w:t>
      </w:r>
      <w:r w:rsidRPr="00D356D3">
        <w:rPr>
          <w:rFonts w:ascii="Arial" w:hAnsi="Arial" w:cs="Arial"/>
          <w:b/>
          <w:noProof/>
          <w:szCs w:val="20"/>
        </w:rPr>
        <w:t>41:</w:t>
      </w:r>
      <w:r w:rsidRPr="00D356D3">
        <w:rPr>
          <w:rFonts w:ascii="Arial" w:hAnsi="Arial" w:cs="Arial"/>
          <w:noProof/>
          <w:szCs w:val="20"/>
        </w:rPr>
        <w:t xml:space="preserve"> 448-456.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Q</w:t>
      </w:r>
      <w:r w:rsidRPr="00D356D3">
        <w:rPr>
          <w:rFonts w:ascii="Arial" w:hAnsi="Arial" w:cs="Arial"/>
          <w:smallCaps/>
          <w:noProof/>
          <w:szCs w:val="20"/>
        </w:rPr>
        <w:t xml:space="preserve">in, </w:t>
      </w:r>
      <w:r w:rsidRPr="00D356D3">
        <w:rPr>
          <w:rFonts w:ascii="Arial" w:hAnsi="Arial" w:cs="Arial"/>
          <w:noProof/>
          <w:szCs w:val="20"/>
        </w:rPr>
        <w:t>H</w:t>
      </w:r>
      <w:r w:rsidRPr="00D356D3">
        <w:rPr>
          <w:rFonts w:ascii="Arial" w:hAnsi="Arial" w:cs="Arial"/>
          <w:smallCaps/>
          <w:noProof/>
          <w:szCs w:val="20"/>
        </w:rPr>
        <w:t>.</w:t>
      </w:r>
      <w:r w:rsidRPr="00D356D3">
        <w:rPr>
          <w:rFonts w:ascii="Arial" w:hAnsi="Arial" w:cs="Arial"/>
          <w:noProof/>
          <w:szCs w:val="20"/>
        </w:rPr>
        <w:t>, M</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u</w:t>
      </w:r>
      <w:r w:rsidRPr="00D356D3">
        <w:rPr>
          <w:rFonts w:ascii="Arial" w:hAnsi="Arial" w:cs="Arial"/>
          <w:noProof/>
          <w:szCs w:val="20"/>
        </w:rPr>
        <w:t xml:space="preserve"> and D</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oldfarb</w:t>
      </w:r>
      <w:r w:rsidRPr="00D356D3">
        <w:rPr>
          <w:rFonts w:ascii="Arial" w:hAnsi="Arial" w:cs="Arial"/>
          <w:noProof/>
          <w:szCs w:val="20"/>
        </w:rPr>
        <w:t xml:space="preserve">, 2008 Genomic instability is associated with natural life span variation in Saccharomyces cerevisiae. PLoS One </w:t>
      </w:r>
      <w:r w:rsidRPr="00D356D3">
        <w:rPr>
          <w:rFonts w:ascii="Arial" w:hAnsi="Arial" w:cs="Arial"/>
          <w:b/>
          <w:noProof/>
          <w:szCs w:val="20"/>
        </w:rPr>
        <w:t>3:</w:t>
      </w:r>
      <w:r w:rsidRPr="00D356D3">
        <w:rPr>
          <w:rFonts w:ascii="Arial" w:hAnsi="Arial" w:cs="Arial"/>
          <w:noProof/>
          <w:szCs w:val="20"/>
        </w:rPr>
        <w:t xml:space="preserve"> e2670.</w:t>
      </w:r>
    </w:p>
    <w:p w:rsidR="00BB091F" w:rsidRDefault="00BB091F" w:rsidP="00BB091F">
      <w:pPr>
        <w:spacing w:after="0" w:line="240" w:lineRule="auto"/>
        <w:ind w:left="720" w:hanging="720"/>
        <w:rPr>
          <w:ins w:id="86" w:author="Lindsay" w:date="2012-04-24T07:52:00Z"/>
          <w:rFonts w:ascii="Arial" w:hAnsi="Arial" w:cs="Arial"/>
          <w:noProof/>
          <w:szCs w:val="20"/>
        </w:rPr>
      </w:pPr>
      <w:r w:rsidRPr="00D356D3">
        <w:rPr>
          <w:rFonts w:ascii="Arial" w:hAnsi="Arial" w:cs="Arial"/>
          <w:noProof/>
          <w:szCs w:val="20"/>
        </w:rPr>
        <w:t>R</w:t>
      </w:r>
      <w:r w:rsidRPr="00D356D3">
        <w:rPr>
          <w:rFonts w:ascii="Arial" w:hAnsi="Arial" w:cs="Arial"/>
          <w:smallCaps/>
          <w:noProof/>
          <w:szCs w:val="20"/>
        </w:rPr>
        <w:t xml:space="preserve">ahman, </w:t>
      </w:r>
      <w:r w:rsidRPr="00D356D3">
        <w:rPr>
          <w:rFonts w:ascii="Arial" w:hAnsi="Arial" w:cs="Arial"/>
          <w:noProof/>
          <w:szCs w:val="20"/>
        </w:rPr>
        <w:t>K</w:t>
      </w:r>
      <w:r w:rsidRPr="00D356D3">
        <w:rPr>
          <w:rFonts w:ascii="Arial" w:hAnsi="Arial" w:cs="Arial"/>
          <w:smallCaps/>
          <w:noProof/>
          <w:szCs w:val="20"/>
        </w:rPr>
        <w:t>.</w:t>
      </w:r>
      <w:r w:rsidRPr="00D356D3">
        <w:rPr>
          <w:rFonts w:ascii="Arial" w:hAnsi="Arial" w:cs="Arial"/>
          <w:noProof/>
          <w:szCs w:val="20"/>
        </w:rPr>
        <w:t xml:space="preserve">, 2007 Studies on free radicals, antioxidants, and co-factors. Clin Interv Aging </w:t>
      </w:r>
      <w:r w:rsidRPr="00D356D3">
        <w:rPr>
          <w:rFonts w:ascii="Arial" w:hAnsi="Arial" w:cs="Arial"/>
          <w:b/>
          <w:noProof/>
          <w:szCs w:val="20"/>
        </w:rPr>
        <w:t>2:</w:t>
      </w:r>
      <w:r w:rsidRPr="00D356D3">
        <w:rPr>
          <w:rFonts w:ascii="Arial" w:hAnsi="Arial" w:cs="Arial"/>
          <w:noProof/>
          <w:szCs w:val="20"/>
        </w:rPr>
        <w:t xml:space="preserve"> 219-236.</w:t>
      </w:r>
    </w:p>
    <w:p w:rsidR="00000000" w:rsidRDefault="006A686C">
      <w:pPr>
        <w:autoSpaceDE w:val="0"/>
        <w:autoSpaceDN w:val="0"/>
        <w:adjustRightInd w:val="0"/>
        <w:spacing w:after="0" w:line="240" w:lineRule="auto"/>
        <w:rPr>
          <w:ins w:id="87" w:author="Lindsay" w:date="2012-04-24T07:53:00Z"/>
          <w:rFonts w:ascii="Arial" w:hAnsi="Arial" w:cs="Arial"/>
          <w:color w:val="272525"/>
        </w:rPr>
        <w:pPrChange w:id="88" w:author="Lindsay" w:date="2012-04-24T07:53:00Z">
          <w:pPr>
            <w:spacing w:after="0" w:line="240" w:lineRule="auto"/>
            <w:ind w:left="720" w:hanging="720"/>
          </w:pPr>
        </w:pPrChange>
      </w:pPr>
      <w:ins w:id="89" w:author="Lindsay" w:date="2012-04-24T07:52:00Z">
        <w:r w:rsidRPr="006A686C">
          <w:rPr>
            <w:rFonts w:ascii="Arial" w:hAnsi="Arial" w:cs="Arial"/>
            <w:color w:val="272525"/>
            <w:rPrChange w:id="90" w:author="Lindsay" w:date="2012-04-24T07:53:00Z">
              <w:rPr>
                <w:rFonts w:ascii="Arial" w:hAnsi="Arial" w:cs="Arial"/>
                <w:color w:val="272525"/>
                <w:sz w:val="24"/>
                <w:szCs w:val="24"/>
              </w:rPr>
            </w:rPrChange>
          </w:rPr>
          <w:t>R</w:t>
        </w:r>
        <w:r w:rsidRPr="006A686C">
          <w:rPr>
            <w:rFonts w:ascii="Arial" w:hAnsi="Arial" w:cs="Arial"/>
            <w:color w:val="272525"/>
            <w:sz w:val="20"/>
            <w:szCs w:val="20"/>
            <w:rPrChange w:id="91" w:author="Lindsay" w:date="2012-04-24T07:52:00Z">
              <w:rPr>
                <w:rFonts w:ascii="Arial" w:hAnsi="Arial" w:cs="Arial"/>
                <w:color w:val="272525"/>
              </w:rPr>
            </w:rPrChange>
          </w:rPr>
          <w:t>EVERTER</w:t>
        </w:r>
        <w:r w:rsidR="00D273A1">
          <w:rPr>
            <w:rFonts w:ascii="Arial" w:hAnsi="Arial" w:cs="Arial"/>
            <w:color w:val="272525"/>
            <w:sz w:val="24"/>
            <w:szCs w:val="24"/>
          </w:rPr>
          <w:t xml:space="preserve"> </w:t>
        </w:r>
        <w:r w:rsidRPr="006A686C">
          <w:rPr>
            <w:rFonts w:ascii="Arial" w:hAnsi="Arial" w:cs="Arial"/>
            <w:color w:val="272525"/>
            <w:rPrChange w:id="92" w:author="Lindsay" w:date="2012-04-24T07:53:00Z">
              <w:rPr>
                <w:rFonts w:ascii="Arial" w:hAnsi="Arial" w:cs="Arial"/>
                <w:color w:val="272525"/>
                <w:sz w:val="24"/>
                <w:szCs w:val="24"/>
              </w:rPr>
            </w:rPrChange>
          </w:rPr>
          <w:t>–B</w:t>
        </w:r>
        <w:r w:rsidRPr="006A686C">
          <w:rPr>
            <w:rFonts w:ascii="Arial" w:hAnsi="Arial" w:cs="Arial"/>
            <w:color w:val="272525"/>
            <w:sz w:val="20"/>
            <w:szCs w:val="20"/>
            <w:rPrChange w:id="93" w:author="Lindsay" w:date="2012-04-24T07:53:00Z">
              <w:rPr>
                <w:rFonts w:ascii="Arial" w:hAnsi="Arial" w:cs="Arial"/>
                <w:color w:val="272525"/>
              </w:rPr>
            </w:rPrChange>
          </w:rPr>
          <w:t>RANCHAT</w:t>
        </w:r>
        <w:r w:rsidR="00D273A1">
          <w:rPr>
            <w:rFonts w:ascii="Arial" w:hAnsi="Arial" w:cs="Arial"/>
            <w:color w:val="272525"/>
            <w:sz w:val="24"/>
            <w:szCs w:val="24"/>
          </w:rPr>
          <w:t xml:space="preserve">, </w:t>
        </w:r>
        <w:r w:rsidRPr="006A686C">
          <w:rPr>
            <w:rFonts w:ascii="Arial" w:hAnsi="Arial" w:cs="Arial"/>
            <w:color w:val="272525"/>
            <w:rPrChange w:id="94" w:author="Lindsay" w:date="2012-04-24T07:53:00Z">
              <w:rPr>
                <w:rFonts w:ascii="Arial" w:hAnsi="Arial" w:cs="Arial"/>
                <w:color w:val="272525"/>
                <w:sz w:val="24"/>
                <w:szCs w:val="24"/>
              </w:rPr>
            </w:rPrChange>
          </w:rPr>
          <w:t>G., E. C</w:t>
        </w:r>
        <w:r w:rsidRPr="006A686C">
          <w:rPr>
            <w:rFonts w:ascii="Arial" w:hAnsi="Arial" w:cs="Arial"/>
            <w:color w:val="272525"/>
            <w:sz w:val="20"/>
            <w:szCs w:val="20"/>
            <w:rPrChange w:id="95" w:author="Lindsay" w:date="2012-04-24T07:53:00Z">
              <w:rPr>
                <w:rFonts w:ascii="Arial" w:hAnsi="Arial" w:cs="Arial"/>
                <w:color w:val="272525"/>
              </w:rPr>
            </w:rPrChange>
          </w:rPr>
          <w:t>ABISCOL</w:t>
        </w:r>
        <w:r w:rsidRPr="006A686C">
          <w:rPr>
            <w:rFonts w:ascii="Arial" w:hAnsi="Arial" w:cs="Arial"/>
            <w:color w:val="272525"/>
            <w:rPrChange w:id="96" w:author="Lindsay" w:date="2012-04-24T07:53:00Z">
              <w:rPr>
                <w:rFonts w:ascii="Arial" w:hAnsi="Arial" w:cs="Arial"/>
                <w:color w:val="272525"/>
                <w:sz w:val="24"/>
                <w:szCs w:val="24"/>
              </w:rPr>
            </w:rPrChange>
          </w:rPr>
          <w:t>, J. T</w:t>
        </w:r>
        <w:r w:rsidRPr="006A686C">
          <w:rPr>
            <w:rFonts w:ascii="Arial" w:hAnsi="Arial" w:cs="Arial"/>
            <w:color w:val="272525"/>
            <w:sz w:val="20"/>
            <w:szCs w:val="20"/>
            <w:rPrChange w:id="97" w:author="Lindsay" w:date="2012-04-24T07:53:00Z">
              <w:rPr>
                <w:rFonts w:ascii="Arial" w:hAnsi="Arial" w:cs="Arial"/>
                <w:color w:val="272525"/>
              </w:rPr>
            </w:rPrChange>
          </w:rPr>
          <w:t>AMARIT</w:t>
        </w:r>
        <w:r w:rsidRPr="006A686C">
          <w:rPr>
            <w:rFonts w:ascii="Arial" w:hAnsi="Arial" w:cs="Arial"/>
            <w:color w:val="272525"/>
            <w:rPrChange w:id="98" w:author="Lindsay" w:date="2012-04-24T07:53:00Z">
              <w:rPr>
                <w:rFonts w:ascii="Arial" w:hAnsi="Arial" w:cs="Arial"/>
                <w:color w:val="272525"/>
                <w:sz w:val="24"/>
                <w:szCs w:val="24"/>
              </w:rPr>
            </w:rPrChange>
          </w:rPr>
          <w:t>, J. R</w:t>
        </w:r>
        <w:r w:rsidRPr="006A686C">
          <w:rPr>
            <w:rFonts w:ascii="Arial" w:hAnsi="Arial" w:cs="Arial"/>
            <w:color w:val="272525"/>
            <w:sz w:val="20"/>
            <w:szCs w:val="20"/>
            <w:rPrChange w:id="99" w:author="Lindsay" w:date="2012-04-24T07:53:00Z">
              <w:rPr>
                <w:rFonts w:ascii="Arial" w:hAnsi="Arial" w:cs="Arial"/>
                <w:color w:val="272525"/>
              </w:rPr>
            </w:rPrChange>
          </w:rPr>
          <w:t>OS</w:t>
        </w:r>
        <w:r w:rsidRPr="006A686C">
          <w:rPr>
            <w:rFonts w:ascii="Arial" w:hAnsi="Arial" w:cs="Arial"/>
            <w:color w:val="272525"/>
            <w:rPrChange w:id="100" w:author="Lindsay" w:date="2012-04-24T07:53:00Z">
              <w:rPr>
                <w:rFonts w:ascii="Arial" w:hAnsi="Arial" w:cs="Arial"/>
                <w:color w:val="272525"/>
                <w:sz w:val="24"/>
                <w:szCs w:val="24"/>
              </w:rPr>
            </w:rPrChange>
          </w:rPr>
          <w:t>, 2004</w:t>
        </w:r>
      </w:ins>
      <w:ins w:id="101" w:author="Lindsay" w:date="2012-04-24T07:53:00Z">
        <w:r w:rsidR="00D273A1">
          <w:rPr>
            <w:rFonts w:ascii="Arial" w:hAnsi="Arial" w:cs="Arial"/>
            <w:color w:val="272525"/>
          </w:rPr>
          <w:t xml:space="preserve"> </w:t>
        </w:r>
      </w:ins>
      <w:ins w:id="102" w:author="Lindsay" w:date="2012-04-24T07:52:00Z">
        <w:r w:rsidRPr="006A686C">
          <w:rPr>
            <w:rFonts w:ascii="Arial" w:hAnsi="Arial" w:cs="Arial"/>
            <w:color w:val="272525"/>
            <w:rPrChange w:id="103" w:author="Lindsay" w:date="2012-04-24T07:53:00Z">
              <w:rPr>
                <w:rFonts w:ascii="Arial" w:hAnsi="Arial" w:cs="Arial"/>
                <w:color w:val="272525"/>
                <w:sz w:val="24"/>
                <w:szCs w:val="24"/>
              </w:rPr>
            </w:rPrChange>
          </w:rPr>
          <w:t xml:space="preserve">Oxidative damage to </w:t>
        </w:r>
      </w:ins>
    </w:p>
    <w:p w:rsidR="00000000" w:rsidRDefault="006A686C">
      <w:pPr>
        <w:autoSpaceDE w:val="0"/>
        <w:autoSpaceDN w:val="0"/>
        <w:adjustRightInd w:val="0"/>
        <w:spacing w:after="0" w:line="240" w:lineRule="auto"/>
        <w:ind w:firstLine="720"/>
        <w:rPr>
          <w:ins w:id="104" w:author="Lindsay" w:date="2012-04-24T07:53:00Z"/>
          <w:rFonts w:ascii="Arial" w:hAnsi="Arial" w:cs="Arial"/>
          <w:i/>
          <w:iCs/>
          <w:color w:val="272525"/>
        </w:rPr>
        <w:pPrChange w:id="105" w:author="Lindsay" w:date="2012-04-24T07:53:00Z">
          <w:pPr>
            <w:spacing w:after="0" w:line="240" w:lineRule="auto"/>
            <w:ind w:left="720" w:hanging="720"/>
          </w:pPr>
        </w:pPrChange>
      </w:pPr>
      <w:ins w:id="106" w:author="Lindsay" w:date="2012-04-24T07:52:00Z">
        <w:r w:rsidRPr="006A686C">
          <w:rPr>
            <w:rFonts w:ascii="Arial" w:hAnsi="Arial" w:cs="Arial"/>
            <w:color w:val="272525"/>
            <w:rPrChange w:id="107" w:author="Lindsay" w:date="2012-04-24T07:53:00Z">
              <w:rPr>
                <w:rFonts w:ascii="Arial" w:hAnsi="Arial" w:cs="Arial"/>
                <w:color w:val="272525"/>
                <w:sz w:val="24"/>
                <w:szCs w:val="24"/>
              </w:rPr>
            </w:rPrChange>
          </w:rPr>
          <w:t xml:space="preserve">specific proteins in replicative and chronological-aged </w:t>
        </w:r>
        <w:r w:rsidRPr="006A686C">
          <w:rPr>
            <w:rFonts w:ascii="Arial" w:hAnsi="Arial" w:cs="Arial"/>
            <w:i/>
            <w:iCs/>
            <w:color w:val="272525"/>
            <w:rPrChange w:id="108" w:author="Lindsay" w:date="2012-04-24T07:53:00Z">
              <w:rPr>
                <w:rFonts w:ascii="Arial" w:hAnsi="Arial" w:cs="Arial"/>
                <w:i/>
                <w:iCs/>
                <w:color w:val="272525"/>
                <w:sz w:val="24"/>
                <w:szCs w:val="24"/>
              </w:rPr>
            </w:rPrChange>
          </w:rPr>
          <w:t xml:space="preserve">Saccharomyces cerevisiae. J. </w:t>
        </w:r>
      </w:ins>
    </w:p>
    <w:p w:rsidR="00000000" w:rsidRDefault="006A686C">
      <w:pPr>
        <w:autoSpaceDE w:val="0"/>
        <w:autoSpaceDN w:val="0"/>
        <w:adjustRightInd w:val="0"/>
        <w:spacing w:after="0" w:line="240" w:lineRule="auto"/>
        <w:ind w:firstLine="720"/>
        <w:rPr>
          <w:del w:id="109" w:author="Lindsay" w:date="2012-04-24T07:52:00Z"/>
          <w:rFonts w:ascii="Arial" w:hAnsi="Arial" w:cs="Arial"/>
          <w:color w:val="272525"/>
          <w:rPrChange w:id="110" w:author="Lindsay" w:date="2012-04-24T07:53:00Z">
            <w:rPr>
              <w:del w:id="111" w:author="Lindsay" w:date="2012-04-24T07:52:00Z"/>
              <w:rFonts w:ascii="Arial" w:hAnsi="Arial" w:cs="Arial"/>
              <w:noProof/>
            </w:rPr>
          </w:rPrChange>
        </w:rPr>
        <w:pPrChange w:id="112" w:author="Lindsay" w:date="2012-04-24T07:53:00Z">
          <w:pPr>
            <w:spacing w:after="0" w:line="240" w:lineRule="auto"/>
            <w:ind w:left="720" w:hanging="720"/>
          </w:pPr>
        </w:pPrChange>
      </w:pPr>
      <w:ins w:id="113" w:author="Lindsay" w:date="2012-04-24T07:52:00Z">
        <w:r w:rsidRPr="006A686C">
          <w:rPr>
            <w:rFonts w:ascii="Arial" w:hAnsi="Arial" w:cs="Arial"/>
            <w:i/>
            <w:iCs/>
            <w:color w:val="272525"/>
            <w:rPrChange w:id="114" w:author="Lindsay" w:date="2012-04-24T07:53:00Z">
              <w:rPr>
                <w:rFonts w:ascii="Arial" w:hAnsi="Arial" w:cs="Arial"/>
                <w:i/>
                <w:iCs/>
                <w:color w:val="272525"/>
                <w:sz w:val="24"/>
                <w:szCs w:val="24"/>
              </w:rPr>
            </w:rPrChange>
          </w:rPr>
          <w:t xml:space="preserve">Biol. Chem. </w:t>
        </w:r>
        <w:r w:rsidRPr="006A686C">
          <w:rPr>
            <w:rFonts w:ascii="Arial" w:hAnsi="Arial" w:cs="Arial"/>
            <w:b/>
            <w:bCs/>
            <w:color w:val="272525"/>
            <w:rPrChange w:id="115" w:author="Lindsay" w:date="2012-04-24T07:53:00Z">
              <w:rPr>
                <w:rFonts w:ascii="Arial" w:hAnsi="Arial" w:cs="Arial"/>
                <w:b/>
                <w:bCs/>
                <w:color w:val="272525"/>
                <w:sz w:val="24"/>
                <w:szCs w:val="24"/>
              </w:rPr>
            </w:rPrChange>
          </w:rPr>
          <w:t xml:space="preserve">279: </w:t>
        </w:r>
        <w:r w:rsidRPr="006A686C">
          <w:rPr>
            <w:rFonts w:ascii="Arial" w:hAnsi="Arial" w:cs="Arial"/>
            <w:color w:val="272525"/>
            <w:rPrChange w:id="116" w:author="Lindsay" w:date="2012-04-24T07:53:00Z">
              <w:rPr>
                <w:rFonts w:ascii="Arial" w:hAnsi="Arial" w:cs="Arial"/>
                <w:color w:val="272525"/>
                <w:sz w:val="24"/>
                <w:szCs w:val="24"/>
              </w:rPr>
            </w:rPrChange>
          </w:rPr>
          <w:t>31983–31989.</w:t>
        </w:r>
      </w:ins>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R</w:t>
      </w:r>
      <w:r w:rsidRPr="00D356D3">
        <w:rPr>
          <w:rFonts w:ascii="Arial" w:hAnsi="Arial" w:cs="Arial"/>
          <w:smallCaps/>
          <w:noProof/>
          <w:szCs w:val="20"/>
        </w:rPr>
        <w:t xml:space="preserve">istow,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and S</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chmeisser</w:t>
      </w:r>
      <w:r w:rsidRPr="00D356D3">
        <w:rPr>
          <w:rFonts w:ascii="Arial" w:hAnsi="Arial" w:cs="Arial"/>
          <w:noProof/>
          <w:szCs w:val="20"/>
        </w:rPr>
        <w:t xml:space="preserve">, 2011 Extending life span by increasing oxidative stress. Free Radic Biol Med </w:t>
      </w:r>
      <w:r w:rsidRPr="00D356D3">
        <w:rPr>
          <w:rFonts w:ascii="Arial" w:hAnsi="Arial" w:cs="Arial"/>
          <w:b/>
          <w:noProof/>
          <w:szCs w:val="20"/>
        </w:rPr>
        <w:t>51:</w:t>
      </w:r>
      <w:r w:rsidRPr="00D356D3">
        <w:rPr>
          <w:rFonts w:ascii="Arial" w:hAnsi="Arial" w:cs="Arial"/>
          <w:noProof/>
          <w:szCs w:val="20"/>
        </w:rPr>
        <w:t xml:space="preserve"> 327-336.</w:t>
      </w:r>
    </w:p>
    <w:p w:rsidR="00BB091F"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S</w:t>
      </w:r>
      <w:r w:rsidRPr="00D356D3">
        <w:rPr>
          <w:rFonts w:ascii="Arial" w:hAnsi="Arial" w:cs="Arial"/>
          <w:smallCaps/>
          <w:noProof/>
          <w:szCs w:val="20"/>
        </w:rPr>
        <w:t xml:space="preserve">tanfel,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N</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hamieh</w:t>
      </w:r>
      <w:r w:rsidRPr="00D356D3">
        <w:rPr>
          <w:rFonts w:ascii="Arial" w:hAnsi="Arial" w:cs="Arial"/>
          <w:noProof/>
          <w:szCs w:val="20"/>
        </w:rPr>
        <w:t>, M</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aeberlein</w:t>
      </w:r>
      <w:r w:rsidRPr="00D356D3">
        <w:rPr>
          <w:rFonts w:ascii="Arial" w:hAnsi="Arial" w:cs="Arial"/>
          <w:noProof/>
          <w:szCs w:val="20"/>
        </w:rPr>
        <w:t xml:space="preserve"> and B</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ennedy</w:t>
      </w:r>
      <w:r w:rsidRPr="00D356D3">
        <w:rPr>
          <w:rFonts w:ascii="Arial" w:hAnsi="Arial" w:cs="Arial"/>
          <w:noProof/>
          <w:szCs w:val="20"/>
        </w:rPr>
        <w:t xml:space="preserve">, 2009 The TOR pathway comes of age. Biochim Biophys Acta </w:t>
      </w:r>
      <w:r w:rsidRPr="00D356D3">
        <w:rPr>
          <w:rFonts w:ascii="Arial" w:hAnsi="Arial" w:cs="Arial"/>
          <w:b/>
          <w:noProof/>
          <w:szCs w:val="20"/>
        </w:rPr>
        <w:t>1790:</w:t>
      </w:r>
      <w:r w:rsidRPr="00D356D3">
        <w:rPr>
          <w:rFonts w:ascii="Arial" w:hAnsi="Arial" w:cs="Arial"/>
          <w:noProof/>
          <w:szCs w:val="20"/>
        </w:rPr>
        <w:t xml:space="preserve"> 1067-1074.</w:t>
      </w:r>
    </w:p>
    <w:p w:rsidR="00551746" w:rsidRPr="00551746" w:rsidRDefault="00551746" w:rsidP="00551746">
      <w:pPr>
        <w:autoSpaceDE w:val="0"/>
        <w:autoSpaceDN w:val="0"/>
        <w:adjustRightInd w:val="0"/>
        <w:spacing w:after="0" w:line="240" w:lineRule="auto"/>
        <w:rPr>
          <w:rFonts w:ascii="Arial" w:hAnsi="Arial" w:cs="Arial"/>
        </w:rPr>
      </w:pPr>
      <w:r w:rsidRPr="00551746">
        <w:rPr>
          <w:rFonts w:ascii="Arial" w:hAnsi="Arial" w:cs="Arial"/>
        </w:rPr>
        <w:t>S</w:t>
      </w:r>
      <w:r w:rsidRPr="00551746">
        <w:rPr>
          <w:rFonts w:ascii="Arial" w:hAnsi="Arial" w:cs="Arial"/>
          <w:sz w:val="20"/>
          <w:szCs w:val="20"/>
        </w:rPr>
        <w:t>VISTUNENKO</w:t>
      </w:r>
      <w:r w:rsidRPr="00551746">
        <w:rPr>
          <w:rFonts w:ascii="Arial" w:hAnsi="Arial" w:cs="Arial"/>
        </w:rPr>
        <w:t>, D.A., N.A. D</w:t>
      </w:r>
      <w:r w:rsidRPr="00551746">
        <w:rPr>
          <w:rFonts w:ascii="Arial" w:hAnsi="Arial" w:cs="Arial"/>
          <w:sz w:val="20"/>
          <w:szCs w:val="20"/>
        </w:rPr>
        <w:t>AVIES</w:t>
      </w:r>
      <w:r w:rsidRPr="00551746">
        <w:rPr>
          <w:rFonts w:ascii="Arial" w:hAnsi="Arial" w:cs="Arial"/>
        </w:rPr>
        <w:t>, M.T. W</w:t>
      </w:r>
      <w:r w:rsidRPr="00551746">
        <w:rPr>
          <w:rFonts w:ascii="Arial" w:hAnsi="Arial" w:cs="Arial"/>
          <w:sz w:val="20"/>
          <w:szCs w:val="20"/>
        </w:rPr>
        <w:t>ILSON</w:t>
      </w:r>
      <w:r w:rsidRPr="00551746">
        <w:rPr>
          <w:rFonts w:ascii="Arial" w:hAnsi="Arial" w:cs="Arial"/>
        </w:rPr>
        <w:t>, R.P. S</w:t>
      </w:r>
      <w:r w:rsidRPr="00551746">
        <w:rPr>
          <w:rFonts w:ascii="Arial" w:hAnsi="Arial" w:cs="Arial"/>
          <w:sz w:val="20"/>
          <w:szCs w:val="20"/>
        </w:rPr>
        <w:t>TIDWILL</w:t>
      </w:r>
      <w:r w:rsidRPr="00551746">
        <w:rPr>
          <w:rFonts w:ascii="Arial" w:hAnsi="Arial" w:cs="Arial"/>
        </w:rPr>
        <w:t>, M. S</w:t>
      </w:r>
      <w:r w:rsidRPr="00551746">
        <w:rPr>
          <w:rFonts w:ascii="Arial" w:hAnsi="Arial" w:cs="Arial"/>
          <w:sz w:val="20"/>
          <w:szCs w:val="20"/>
        </w:rPr>
        <w:t>INGER</w:t>
      </w:r>
      <w:r w:rsidRPr="00551746">
        <w:rPr>
          <w:rFonts w:ascii="Arial" w:hAnsi="Arial" w:cs="Arial"/>
        </w:rPr>
        <w:t>, C.E. C</w:t>
      </w:r>
      <w:r w:rsidRPr="00551746">
        <w:rPr>
          <w:rFonts w:ascii="Arial" w:hAnsi="Arial" w:cs="Arial"/>
          <w:sz w:val="20"/>
          <w:szCs w:val="20"/>
        </w:rPr>
        <w:t>OOPER</w:t>
      </w:r>
      <w:r w:rsidRPr="00551746">
        <w:rPr>
          <w:rFonts w:ascii="Arial" w:hAnsi="Arial" w:cs="Arial"/>
        </w:rPr>
        <w:t xml:space="preserve">, 1997 Free radical in blood: a measure of haemoglobin autoxidation in vivo?. J. Chem. Soc., Perkin Trans. </w:t>
      </w:r>
      <w:r w:rsidRPr="00551746">
        <w:rPr>
          <w:rFonts w:ascii="Arial" w:hAnsi="Arial" w:cs="Arial"/>
          <w:b/>
        </w:rPr>
        <w:t xml:space="preserve">2: </w:t>
      </w:r>
      <w:r w:rsidRPr="00551746">
        <w:rPr>
          <w:rFonts w:ascii="Arial" w:hAnsi="Arial" w:cs="Arial"/>
        </w:rPr>
        <w:t>2539-2544.</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ei,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F</w:t>
      </w:r>
      <w:r w:rsidRPr="00D356D3">
        <w:rPr>
          <w:rFonts w:ascii="Arial" w:hAnsi="Arial" w:cs="Arial"/>
          <w:smallCaps/>
          <w:noProof/>
          <w:szCs w:val="20"/>
        </w:rPr>
        <w:t>abrizio</w:t>
      </w:r>
      <w:r w:rsidRPr="00D356D3">
        <w:rPr>
          <w:rFonts w:ascii="Arial" w:hAnsi="Arial" w:cs="Arial"/>
          <w:noProof/>
          <w:szCs w:val="20"/>
        </w:rPr>
        <w:t>, J</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u</w:t>
      </w:r>
      <w:r w:rsidRPr="00D356D3">
        <w:rPr>
          <w:rFonts w:ascii="Arial" w:hAnsi="Arial" w:cs="Arial"/>
          <w:noProof/>
          <w:szCs w:val="20"/>
        </w:rPr>
        <w:t>, H</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e</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heng</w:t>
      </w:r>
      <w:r w:rsidRPr="00D356D3">
        <w:rPr>
          <w:rFonts w:ascii="Arial" w:hAnsi="Arial" w:cs="Arial"/>
          <w:i/>
          <w:noProof/>
          <w:szCs w:val="20"/>
        </w:rPr>
        <w:t xml:space="preserve"> et al.</w:t>
      </w:r>
      <w:r w:rsidRPr="00D356D3">
        <w:rPr>
          <w:rFonts w:ascii="Arial" w:hAnsi="Arial" w:cs="Arial"/>
          <w:noProof/>
          <w:szCs w:val="20"/>
        </w:rPr>
        <w:t xml:space="preserve">, 2008 Life span extension by calorie restriction depends on Rim15 and transcription factors downstream of Ras/PKA, Tor, and Sch9. PLoS Genet </w:t>
      </w:r>
      <w:r w:rsidRPr="00D356D3">
        <w:rPr>
          <w:rFonts w:ascii="Arial" w:hAnsi="Arial" w:cs="Arial"/>
          <w:b/>
          <w:noProof/>
          <w:szCs w:val="20"/>
        </w:rPr>
        <w:t>4:</w:t>
      </w:r>
      <w:r w:rsidRPr="00D356D3">
        <w:rPr>
          <w:rFonts w:ascii="Arial" w:hAnsi="Arial" w:cs="Arial"/>
          <w:noProof/>
          <w:szCs w:val="20"/>
        </w:rPr>
        <w:t xml:space="preserve"> e13.</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einberger,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A</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esquita</w:t>
      </w:r>
      <w:r w:rsidRPr="00D356D3">
        <w:rPr>
          <w:rFonts w:ascii="Arial" w:hAnsi="Arial" w:cs="Arial"/>
          <w:noProof/>
          <w:szCs w:val="20"/>
        </w:rPr>
        <w:t>, T</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aroll</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arks</w:t>
      </w:r>
      <w:r w:rsidRPr="00D356D3">
        <w:rPr>
          <w:rFonts w:ascii="Arial" w:hAnsi="Arial" w:cs="Arial"/>
          <w:noProof/>
          <w:szCs w:val="20"/>
        </w:rPr>
        <w:t>, H</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ang</w:t>
      </w:r>
      <w:r w:rsidRPr="00D356D3">
        <w:rPr>
          <w:rFonts w:ascii="Arial" w:hAnsi="Arial" w:cs="Arial"/>
          <w:i/>
          <w:noProof/>
          <w:szCs w:val="20"/>
        </w:rPr>
        <w:t xml:space="preserve"> et al.</w:t>
      </w:r>
      <w:r w:rsidRPr="00D356D3">
        <w:rPr>
          <w:rFonts w:ascii="Arial" w:hAnsi="Arial" w:cs="Arial"/>
          <w:noProof/>
          <w:szCs w:val="20"/>
        </w:rPr>
        <w:t xml:space="preserve">, 2010 Growth signaling promotes chronological aging in budding yeast by inducing superoxide anions that inhibit quiescence. Aging (Albany NY) </w:t>
      </w:r>
      <w:r w:rsidRPr="00D356D3">
        <w:rPr>
          <w:rFonts w:ascii="Arial" w:hAnsi="Arial" w:cs="Arial"/>
          <w:b/>
          <w:noProof/>
          <w:szCs w:val="20"/>
        </w:rPr>
        <w:t>2:</w:t>
      </w:r>
      <w:r w:rsidRPr="00D356D3">
        <w:rPr>
          <w:rFonts w:ascii="Arial" w:hAnsi="Arial" w:cs="Arial"/>
          <w:noProof/>
          <w:szCs w:val="20"/>
        </w:rPr>
        <w:t xml:space="preserve"> 709-726.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illcox, </w:t>
      </w:r>
      <w:r w:rsidRPr="00D356D3">
        <w:rPr>
          <w:rFonts w:ascii="Arial" w:hAnsi="Arial" w:cs="Arial"/>
          <w:noProof/>
          <w:szCs w:val="20"/>
        </w:rPr>
        <w:t>B</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w:t>
      </w:r>
      <w:r w:rsidRPr="00D356D3">
        <w:rPr>
          <w:rFonts w:ascii="Arial" w:hAnsi="Arial" w:cs="Arial"/>
          <w:noProof/>
          <w:szCs w:val="20"/>
        </w:rPr>
        <w:t>, K</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ano</w:t>
      </w:r>
      <w:r w:rsidRPr="00D356D3">
        <w:rPr>
          <w:rFonts w:ascii="Arial" w:hAnsi="Arial" w:cs="Arial"/>
          <w:noProof/>
          <w:szCs w:val="20"/>
        </w:rPr>
        <w:t>, R</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w:t>
      </w:r>
      <w:r w:rsidRPr="00D356D3">
        <w:rPr>
          <w:rFonts w:ascii="Arial" w:hAnsi="Arial" w:cs="Arial"/>
          <w:noProof/>
          <w:szCs w:val="20"/>
        </w:rPr>
        <w:t>, D</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illcox</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odriguez</w:t>
      </w:r>
      <w:r w:rsidRPr="00D356D3">
        <w:rPr>
          <w:rFonts w:ascii="Arial" w:hAnsi="Arial" w:cs="Arial"/>
          <w:i/>
          <w:noProof/>
          <w:szCs w:val="20"/>
        </w:rPr>
        <w:t xml:space="preserve"> et al.</w:t>
      </w:r>
      <w:r w:rsidRPr="00D356D3">
        <w:rPr>
          <w:rFonts w:ascii="Arial" w:hAnsi="Arial" w:cs="Arial"/>
          <w:noProof/>
          <w:szCs w:val="20"/>
        </w:rPr>
        <w:t xml:space="preserve">, 2004 How much should we eat? The association between energy intake and mortality in a 36-year follow-up study of Japanese-American men. J Gerontol A Biol Sci Med Sci </w:t>
      </w:r>
      <w:r w:rsidRPr="00D356D3">
        <w:rPr>
          <w:rFonts w:ascii="Arial" w:hAnsi="Arial" w:cs="Arial"/>
          <w:b/>
          <w:noProof/>
          <w:szCs w:val="20"/>
        </w:rPr>
        <w:t>59:</w:t>
      </w:r>
      <w:r w:rsidRPr="00D356D3">
        <w:rPr>
          <w:rFonts w:ascii="Arial" w:hAnsi="Arial" w:cs="Arial"/>
          <w:noProof/>
          <w:szCs w:val="20"/>
        </w:rPr>
        <w:t xml:space="preserve"> 789-795.</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illiams, </w:t>
      </w:r>
      <w:r w:rsidRPr="00D356D3">
        <w:rPr>
          <w:rFonts w:ascii="Arial" w:hAnsi="Arial" w:cs="Arial"/>
          <w:noProof/>
          <w:szCs w:val="20"/>
        </w:rPr>
        <w:t>G</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w:t>
      </w:r>
      <w:r w:rsidRPr="00D356D3">
        <w:rPr>
          <w:rFonts w:ascii="Arial" w:hAnsi="Arial" w:cs="Arial"/>
          <w:noProof/>
          <w:szCs w:val="20"/>
        </w:rPr>
        <w:t xml:space="preserve">, 1957 Pleiotropy, natural selection and the evolution of senescence. Evolution </w:t>
      </w:r>
      <w:r w:rsidRPr="00D356D3">
        <w:rPr>
          <w:rFonts w:ascii="Arial" w:hAnsi="Arial" w:cs="Arial"/>
          <w:b/>
          <w:noProof/>
          <w:szCs w:val="20"/>
        </w:rPr>
        <w:t>11:</w:t>
      </w:r>
      <w:r w:rsidRPr="00D356D3">
        <w:rPr>
          <w:rFonts w:ascii="Arial" w:hAnsi="Arial" w:cs="Arial"/>
          <w:noProof/>
          <w:szCs w:val="20"/>
        </w:rPr>
        <w:t xml:space="preserve"> 398-411.</w:t>
      </w:r>
    </w:p>
    <w:p w:rsidR="00BB091F"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Y</w:t>
      </w:r>
      <w:r w:rsidRPr="00D356D3">
        <w:rPr>
          <w:rFonts w:ascii="Arial" w:hAnsi="Arial" w:cs="Arial"/>
          <w:smallCaps/>
          <w:noProof/>
          <w:szCs w:val="20"/>
        </w:rPr>
        <w:t xml:space="preserve">u, </w:t>
      </w:r>
      <w:r w:rsidRPr="00D356D3">
        <w:rPr>
          <w:rFonts w:ascii="Arial" w:hAnsi="Arial" w:cs="Arial"/>
          <w:noProof/>
          <w:szCs w:val="20"/>
        </w:rPr>
        <w:t>S</w:t>
      </w:r>
      <w:r w:rsidRPr="00D356D3">
        <w:rPr>
          <w:rFonts w:ascii="Arial" w:hAnsi="Arial" w:cs="Arial"/>
          <w:smallCaps/>
          <w:noProof/>
          <w:szCs w:val="20"/>
        </w:rPr>
        <w:t>.</w:t>
      </w:r>
      <w:r w:rsidRPr="00D356D3">
        <w:rPr>
          <w:rFonts w:ascii="Arial" w:hAnsi="Arial" w:cs="Arial"/>
          <w:noProof/>
          <w:szCs w:val="20"/>
        </w:rPr>
        <w:t>, X</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Z</w:t>
      </w:r>
      <w:r w:rsidRPr="00D356D3">
        <w:rPr>
          <w:rFonts w:ascii="Arial" w:hAnsi="Arial" w:cs="Arial"/>
          <w:smallCaps/>
          <w:noProof/>
          <w:szCs w:val="20"/>
        </w:rPr>
        <w:t>hang</w:t>
      </w:r>
      <w:r w:rsidRPr="00D356D3">
        <w:rPr>
          <w:rFonts w:ascii="Arial" w:hAnsi="Arial" w:cs="Arial"/>
          <w:noProof/>
          <w:szCs w:val="20"/>
        </w:rPr>
        <w:t>, G</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w:t>
      </w:r>
      <w:r w:rsidRPr="00D356D3">
        <w:rPr>
          <w:rFonts w:ascii="Arial" w:hAnsi="Arial" w:cs="Arial"/>
          <w:noProof/>
          <w:szCs w:val="20"/>
        </w:rPr>
        <w:t xml:space="preserve"> and W</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iu</w:t>
      </w:r>
      <w:r w:rsidRPr="00D356D3">
        <w:rPr>
          <w:rFonts w:ascii="Arial" w:hAnsi="Arial" w:cs="Arial"/>
          <w:noProof/>
          <w:szCs w:val="20"/>
        </w:rPr>
        <w:t xml:space="preserve">, 2012 Compromised cellular responses to DNA damage accelerate chronological aging by incurring cell wall fragility in Saccharomyces cerevisiae. Mol Biol Rep </w:t>
      </w:r>
      <w:r w:rsidRPr="00D356D3">
        <w:rPr>
          <w:rFonts w:ascii="Arial" w:hAnsi="Arial" w:cs="Arial"/>
          <w:b/>
          <w:noProof/>
          <w:szCs w:val="20"/>
        </w:rPr>
        <w:t>39:</w:t>
      </w:r>
      <w:r w:rsidRPr="00D356D3">
        <w:rPr>
          <w:rFonts w:ascii="Arial" w:hAnsi="Arial" w:cs="Arial"/>
          <w:noProof/>
          <w:szCs w:val="20"/>
        </w:rPr>
        <w:t xml:space="preserve"> 3573-3583.</w:t>
      </w:r>
    </w:p>
    <w:p w:rsidR="0061256B" w:rsidRDefault="0061256B" w:rsidP="00BB091F">
      <w:pPr>
        <w:spacing w:after="0" w:line="240" w:lineRule="auto"/>
        <w:ind w:left="720" w:hanging="720"/>
        <w:rPr>
          <w:rFonts w:ascii="Arial" w:hAnsi="Arial" w:cs="Arial"/>
          <w:noProof/>
          <w:szCs w:val="20"/>
        </w:rPr>
      </w:pPr>
    </w:p>
    <w:p w:rsidR="0061256B" w:rsidRPr="00D356D3" w:rsidRDefault="0061256B" w:rsidP="00BB091F">
      <w:pPr>
        <w:spacing w:after="0" w:line="240" w:lineRule="auto"/>
        <w:ind w:left="720" w:hanging="720"/>
        <w:rPr>
          <w:rFonts w:ascii="Arial" w:hAnsi="Arial" w:cs="Arial"/>
          <w:noProof/>
          <w:szCs w:val="20"/>
        </w:rPr>
      </w:pPr>
    </w:p>
    <w:p w:rsidR="00BB091F" w:rsidRPr="00D356D3" w:rsidRDefault="00BB091F" w:rsidP="00BB091F">
      <w:pPr>
        <w:spacing w:after="0" w:line="240" w:lineRule="auto"/>
        <w:ind w:left="720" w:hanging="720"/>
        <w:rPr>
          <w:rFonts w:ascii="Arial" w:hAnsi="Arial" w:cs="Arial"/>
          <w:noProof/>
          <w:sz w:val="28"/>
          <w:szCs w:val="28"/>
        </w:rPr>
      </w:pPr>
    </w:p>
    <w:p w:rsidR="00DC21FA" w:rsidRPr="00551746" w:rsidRDefault="006A686C" w:rsidP="00900613">
      <w:pPr>
        <w:autoSpaceDE w:val="0"/>
        <w:autoSpaceDN w:val="0"/>
        <w:adjustRightInd w:val="0"/>
        <w:spacing w:after="0" w:line="240" w:lineRule="auto"/>
        <w:rPr>
          <w:rFonts w:ascii="Arial" w:hAnsi="Arial" w:cs="Arial"/>
        </w:rPr>
      </w:pPr>
      <w:r w:rsidRPr="00D356D3">
        <w:rPr>
          <w:rFonts w:ascii="Arial" w:hAnsi="Arial" w:cs="Arial"/>
          <w:sz w:val="20"/>
          <w:szCs w:val="20"/>
        </w:rPr>
        <w:fldChar w:fldCharType="end"/>
      </w:r>
      <w:bookmarkStart w:id="117" w:name="pone.0002670-Wilson1"/>
      <w:bookmarkEnd w:id="117"/>
    </w:p>
    <w:p w:rsidR="00551746" w:rsidRDefault="00551746" w:rsidP="00551746">
      <w:pPr>
        <w:spacing w:after="0" w:line="240" w:lineRule="auto"/>
        <w:rPr>
          <w:rFonts w:ascii="Times New Roman" w:eastAsia="Times New Roman" w:hAnsi="Times New Roman" w:cs="Times New Roman"/>
          <w:b/>
          <w:bCs/>
          <w:i/>
          <w:iCs/>
          <w:sz w:val="24"/>
          <w:szCs w:val="24"/>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Pr="00791706" w:rsidDel="007A403A" w:rsidRDefault="00900613" w:rsidP="00900613">
      <w:pPr>
        <w:spacing w:after="0" w:line="480" w:lineRule="auto"/>
        <w:ind w:firstLine="720"/>
        <w:jc w:val="both"/>
        <w:rPr>
          <w:del w:id="118" w:author="Lindsay" w:date="2012-04-24T07:52:00Z"/>
          <w:rFonts w:ascii="Arial" w:eastAsia="Arial" w:hAnsi="Arial" w:cs="Arial"/>
          <w:sz w:val="24"/>
          <w:szCs w:val="24"/>
        </w:rPr>
      </w:pPr>
      <w:r>
        <w:rPr>
          <w:rFonts w:ascii="Arial" w:eastAsia="Arial" w:hAnsi="Arial" w:cs="Arial"/>
          <w:sz w:val="24"/>
          <w:szCs w:val="24"/>
        </w:rPr>
        <w:t xml:space="preserve"> </w:t>
      </w:r>
      <w:r w:rsidRPr="007444E5">
        <w:rPr>
          <w:rFonts w:ascii="Arial" w:eastAsia="Arial" w:hAnsi="Arial" w:cs="Arial"/>
          <w:sz w:val="24"/>
          <w:szCs w:val="24"/>
        </w:rPr>
        <w:t xml:space="preserve"> Barros et al.2004; Pamplona et al. 2004; Sanz et al. 2006</w:t>
      </w: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Pr="00791706" w:rsidDel="007A403A" w:rsidRDefault="00900613" w:rsidP="00900613">
      <w:pPr>
        <w:autoSpaceDE w:val="0"/>
        <w:autoSpaceDN w:val="0"/>
        <w:adjustRightInd w:val="0"/>
        <w:spacing w:after="0" w:line="240" w:lineRule="auto"/>
        <w:rPr>
          <w:del w:id="119" w:author="Lindsay" w:date="2012-04-24T07:52:00Z"/>
          <w:rFonts w:ascii="Arial" w:eastAsia="Arial" w:hAnsi="Arial" w:cs="Arial"/>
          <w:sz w:val="24"/>
          <w:szCs w:val="24"/>
        </w:rPr>
      </w:pP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6A686C"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6A686C" w:rsidRPr="00DD2C51">
        <w:rPr>
          <w:rFonts w:ascii="Arial" w:hAnsi="Arial" w:cs="Arial"/>
          <w:b/>
          <w:sz w:val="24"/>
          <w:szCs w:val="24"/>
        </w:rPr>
        <w:fldChar w:fldCharType="separate"/>
      </w:r>
      <w:r w:rsidR="00BB091F">
        <w:rPr>
          <w:rFonts w:ascii="Arial" w:hAnsi="Arial" w:cs="Arial"/>
          <w:b/>
          <w:noProof/>
          <w:sz w:val="24"/>
          <w:szCs w:val="24"/>
        </w:rPr>
        <w:t>1</w:t>
      </w:r>
      <w:r w:rsidR="006A686C"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6A686C"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6A686C" w:rsidRPr="00C501A6">
        <w:rPr>
          <w:rFonts w:ascii="Arial" w:hAnsi="Arial" w:cs="Arial"/>
          <w:b/>
          <w:sz w:val="24"/>
          <w:szCs w:val="24"/>
        </w:rPr>
        <w:fldChar w:fldCharType="separate"/>
      </w:r>
      <w:r w:rsidR="00BB091F">
        <w:rPr>
          <w:rFonts w:ascii="Arial" w:hAnsi="Arial" w:cs="Arial"/>
          <w:b/>
          <w:noProof/>
          <w:sz w:val="24"/>
          <w:szCs w:val="24"/>
        </w:rPr>
        <w:t>2</w:t>
      </w:r>
      <w:r w:rsidR="006A686C"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F221E0">
              <w:rPr>
                <w:rFonts w:ascii="Arial" w:hAnsi="Arial" w:cs="Arial"/>
                <w:sz w:val="24"/>
                <w:szCs w:val="24"/>
              </w:rPr>
              <w:t xml:space="preserve"> </w:t>
            </w:r>
            <w:r w:rsidR="00FC5F39" w:rsidRPr="00605020">
              <w:rPr>
                <w:rFonts w:ascii="Arial" w:hAnsi="Arial" w:cs="Arial"/>
                <w:sz w:val="24"/>
                <w:szCs w:val="24"/>
              </w:rPr>
              <w:t>refers to the exchange of genetic information</w:t>
            </w:r>
            <w:r w:rsidR="00F221E0">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BB30A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BB30A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BB30A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6A686C"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6A686C" w:rsidRPr="00C501A6">
        <w:rPr>
          <w:rFonts w:ascii="Arial" w:hAnsi="Arial"/>
          <w:b w:val="0"/>
          <w:bCs w:val="0"/>
          <w:sz w:val="24"/>
        </w:rPr>
        <w:fldChar w:fldCharType="separate"/>
      </w:r>
      <w:r w:rsidR="00BB091F">
        <w:rPr>
          <w:rFonts w:ascii="Arial" w:hAnsi="Arial" w:cs="Arial"/>
          <w:noProof/>
          <w:color w:val="auto"/>
          <w:sz w:val="24"/>
          <w:szCs w:val="24"/>
        </w:rPr>
        <w:t>1</w:t>
      </w:r>
      <w:r w:rsidR="006A686C"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6A686C"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6A686C" w:rsidRPr="00C264D3">
        <w:rPr>
          <w:rFonts w:ascii="Arial" w:hAnsi="Arial" w:cs="Arial"/>
          <w:color w:val="auto"/>
          <w:sz w:val="24"/>
          <w:szCs w:val="24"/>
        </w:rPr>
        <w:fldChar w:fldCharType="separate"/>
      </w:r>
      <w:r w:rsidR="00BB091F">
        <w:rPr>
          <w:rFonts w:ascii="Arial" w:hAnsi="Arial" w:cs="Arial"/>
          <w:noProof/>
          <w:color w:val="auto"/>
          <w:sz w:val="24"/>
          <w:szCs w:val="24"/>
        </w:rPr>
        <w:t>2</w:t>
      </w:r>
      <w:r w:rsidR="006A686C"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7F4477">
        <w:rPr>
          <w:rFonts w:ascii="Arial" w:hAnsi="Arial" w:cs="Arial"/>
          <w:color w:val="auto"/>
          <w:sz w:val="24"/>
          <w:szCs w:val="24"/>
        </w:rPr>
        <w:t xml:space="preserve"> </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2668DA" w:rsidRPr="00605020">
        <w:rPr>
          <w:rFonts w:ascii="Arial" w:hAnsi="Arial" w:cs="Arial"/>
          <w:b w:val="0"/>
          <w:color w:val="auto"/>
          <w:sz w:val="24"/>
          <w:szCs w:val="24"/>
        </w:rPr>
        <w:t>the</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0120CC" w:rsidRDefault="000120CC" w:rsidP="002766F9">
      <w:pPr>
        <w:rPr>
          <w:b/>
        </w:rPr>
      </w:pPr>
    </w:p>
    <w:p w:rsidR="002766F9" w:rsidRPr="002766F9" w:rsidRDefault="002766F9" w:rsidP="002766F9">
      <w:r w:rsidRPr="000120CC">
        <w:rPr>
          <w:b/>
        </w:rPr>
        <w:t>Figure 4:</w:t>
      </w:r>
      <w:r>
        <w:t xml:space="preserve"> Waterbath sonicator. </w:t>
      </w:r>
    </w:p>
    <w:p w:rsidR="004B416E" w:rsidRDefault="004B416E" w:rsidP="004B416E"/>
    <w:p w:rsidR="004B416E" w:rsidRDefault="004B416E" w:rsidP="004B416E"/>
    <w:p w:rsidR="004B416E" w:rsidRPr="00605020" w:rsidRDefault="004B416E" w:rsidP="004B416E">
      <w:pPr>
        <w:jc w:val="center"/>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yeast strains weretreated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lastRenderedPageBreak/>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5"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6A686C" w:rsidRPr="005576F5">
        <w:rPr>
          <w:rFonts w:ascii="Arial" w:hAnsi="Arial" w:cs="Arial"/>
          <w:b w:val="0"/>
          <w:color w:val="auto"/>
          <w:sz w:val="24"/>
          <w:szCs w:val="24"/>
        </w:rPr>
        <w:fldChar w:fldCharType="begin"/>
      </w:r>
      <w:r w:rsidR="00BB091F">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6A686C"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rPr>
        <w:lastRenderedPageBreak/>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7"/>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ins w:id="120" w:author="Lindsay" w:date="2012-04-24T08:08:00Z">
        <w:r w:rsidR="003F6CE9">
          <w:rPr>
            <w:rFonts w:ascii="Arial" w:hAnsi="Arial" w:cs="Arial"/>
            <w:b/>
            <w:sz w:val="24"/>
            <w:szCs w:val="24"/>
          </w:rPr>
          <w:t xml:space="preserve"> </w:t>
        </w:r>
      </w:ins>
      <w:ins w:id="121" w:author="Lindsay" w:date="2012-04-24T08:24:00Z">
        <w:r w:rsidR="003D39CA" w:rsidRPr="00310511">
          <w:rPr>
            <w:rFonts w:ascii="Arial" w:hAnsi="Arial" w:cs="Arial"/>
            <w:b/>
            <w:sz w:val="24"/>
            <w:szCs w:val="24"/>
          </w:rPr>
          <w:t>A</w:t>
        </w:r>
      </w:ins>
      <w:r w:rsidR="00310511" w:rsidRPr="00310511">
        <w:rPr>
          <w:rFonts w:ascii="Arial" w:hAnsi="Arial" w:cs="Arial"/>
          <w:sz w:val="24"/>
          <w:szCs w:val="24"/>
        </w:rPr>
        <w:t xml:space="preserve"> s</w:t>
      </w:r>
      <w:ins w:id="122" w:author="Lindsay" w:date="2012-04-24T08:24:00Z">
        <w:r w:rsidR="003D39CA" w:rsidRPr="00310511">
          <w:rPr>
            <w:rFonts w:ascii="Arial" w:hAnsi="Arial" w:cs="Arial"/>
            <w:sz w:val="24"/>
            <w:szCs w:val="24"/>
          </w:rPr>
          <w:t>hows the general sigm</w:t>
        </w:r>
      </w:ins>
      <w:ins w:id="123" w:author="Lindsay" w:date="2012-04-24T08:25:00Z">
        <w:r w:rsidR="003D39CA" w:rsidRPr="00310511">
          <w:rPr>
            <w:rFonts w:ascii="Arial" w:hAnsi="Arial" w:cs="Arial"/>
            <w:sz w:val="24"/>
            <w:szCs w:val="24"/>
          </w:rPr>
          <w:t>oidal trend of viability and genomic integrity</w:t>
        </w:r>
      </w:ins>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ins w:id="124" w:author="Lindsay" w:date="2012-04-24T08:25:00Z">
        <w:r w:rsidR="003D39CA" w:rsidRPr="00310511">
          <w:rPr>
            <w:rFonts w:ascii="Arial" w:hAnsi="Arial" w:cs="Arial"/>
            <w:sz w:val="24"/>
            <w:szCs w:val="24"/>
          </w:rPr>
          <w:t xml:space="preserve">. </w:t>
        </w:r>
        <w:r w:rsidR="003D39CA" w:rsidRPr="00310511">
          <w:rPr>
            <w:rFonts w:ascii="Arial" w:hAnsi="Arial" w:cs="Arial"/>
            <w:b/>
            <w:sz w:val="24"/>
            <w:szCs w:val="24"/>
          </w:rPr>
          <w:t>B</w:t>
        </w:r>
      </w:ins>
      <w:r w:rsidR="00310511" w:rsidRPr="00310511">
        <w:rPr>
          <w:rFonts w:ascii="Arial" w:hAnsi="Arial" w:cs="Arial"/>
          <w:sz w:val="24"/>
          <w:szCs w:val="24"/>
        </w:rPr>
        <w:t xml:space="preserve"> s</w:t>
      </w:r>
      <w:ins w:id="125" w:author="Lindsay" w:date="2012-04-24T08:25:00Z">
        <w:r w:rsidR="003D39CA" w:rsidRPr="00310511">
          <w:rPr>
            <w:rFonts w:ascii="Arial" w:hAnsi="Arial" w:cs="Arial"/>
            <w:sz w:val="24"/>
            <w:szCs w:val="24"/>
          </w:rPr>
          <w:t xml:space="preserve">hows the H2O2 </w:t>
        </w:r>
      </w:ins>
      <w:ins w:id="126" w:author="Lindsay" w:date="2012-04-24T08:26:00Z">
        <w:r w:rsidR="003D39CA" w:rsidRPr="00310511">
          <w:rPr>
            <w:rFonts w:ascii="Arial" w:hAnsi="Arial" w:cs="Arial"/>
            <w:sz w:val="24"/>
            <w:szCs w:val="24"/>
          </w:rPr>
          <w:t>dose</w:t>
        </w:r>
      </w:ins>
      <w:r w:rsidR="0047711C" w:rsidRPr="00310511">
        <w:rPr>
          <w:rFonts w:ascii="Arial" w:hAnsi="Arial" w:cs="Arial"/>
          <w:sz w:val="24"/>
          <w:szCs w:val="24"/>
        </w:rPr>
        <w:t>-</w:t>
      </w:r>
      <w:ins w:id="127" w:author="Lindsay" w:date="2012-04-24T08:26:00Z">
        <w:r w:rsidR="003D39CA" w:rsidRPr="00310511">
          <w:rPr>
            <w:rFonts w:ascii="Arial" w:hAnsi="Arial" w:cs="Arial"/>
            <w:sz w:val="24"/>
            <w:szCs w:val="24"/>
          </w:rPr>
          <w:t>response curve of strain</w:t>
        </w:r>
      </w:ins>
      <w:r w:rsidR="00C83F16" w:rsidRPr="00310511">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At a C</w:t>
      </w:r>
      <w:r w:rsidR="00310511" w:rsidRPr="00310511">
        <w:rPr>
          <w:rFonts w:ascii="Arial" w:hAnsi="Arial" w:cs="Arial"/>
          <w:sz w:val="24"/>
          <w:szCs w:val="24"/>
          <w:vertAlign w:val="subscript"/>
        </w:rPr>
        <w:t>b</w:t>
      </w:r>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310511">
        <w:rPr>
          <w:rFonts w:ascii="Arial" w:hAnsi="Arial" w:cs="Arial"/>
          <w:sz w:val="24"/>
          <w:szCs w:val="24"/>
        </w:rPr>
        <w:t xml:space="preserve"> </w:t>
      </w:r>
      <w:r w:rsidR="00C63FFD" w:rsidRPr="00310511">
        <w:rPr>
          <w:rFonts w:ascii="Arial" w:hAnsi="Arial" w:cs="Arial"/>
          <w:sz w:val="24"/>
          <w:szCs w:val="24"/>
        </w:rPr>
        <w:t>At a C</w:t>
      </w:r>
      <w:r w:rsidR="00C63FFD" w:rsidRPr="00310511">
        <w:rPr>
          <w:rFonts w:ascii="Arial" w:hAnsi="Arial" w:cs="Arial"/>
          <w:sz w:val="24"/>
          <w:szCs w:val="24"/>
          <w:vertAlign w:val="subscript"/>
        </w:rPr>
        <w:t>v</w:t>
      </w:r>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6A686C" w:rsidP="00D1595F">
      <w:pPr>
        <w:spacing w:line="240" w:lineRule="auto"/>
        <w:rPr>
          <w:rFonts w:ascii="Arial" w:hAnsi="Arial" w:cs="Arial"/>
          <w:bCs/>
          <w:noProof/>
          <w:sz w:val="20"/>
          <w:szCs w:val="20"/>
        </w:rPr>
      </w:pPr>
      <w:ins w:id="128" w:author="Hong Qin" w:date="2012-04-23T00:08:00Z">
        <w:r w:rsidRPr="006A686C">
          <w:rPr>
            <w:noProof/>
          </w:rPr>
          <w:pict>
            <v:shapetype id="_x0000_t202" coordsize="21600,21600" o:spt="202" path="m,l,21600r21600,l21600,xe">
              <v:stroke joinstyle="miter"/>
              <v:path gradientshapeok="t" o:connecttype="rect"/>
            </v:shapetype>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5C361C" w:rsidRDefault="005C361C"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6A686C"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6A686C"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Cb/Cv ratio. M13 has the longest life span, which corresponds to a smaller Cb/Cv ratio. </w:t>
      </w:r>
    </w:p>
    <w:p w:rsidR="009875F7" w:rsidRDefault="00AB4211" w:rsidP="00C167BF">
      <w:pPr>
        <w:pStyle w:val="Caption"/>
        <w:keepNext/>
        <w:numPr>
          <w:ins w:id="129" w:author="Hong Qin" w:date="2012-04-22T22:58:00Z"/>
        </w:numPr>
        <w:spacing w:line="480" w:lineRule="auto"/>
        <w:jc w:val="center"/>
      </w:pPr>
      <w:r>
        <w:rPr>
          <w:rFonts w:ascii="Arial" w:hAnsi="Arial" w:cs="Arial"/>
          <w:b w:val="0"/>
          <w:noProof/>
          <w:color w:val="auto"/>
          <w:sz w:val="24"/>
          <w:szCs w:val="24"/>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F50EB1">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8455BD" w:rsidP="005605DE">
      <w:pPr>
        <w:keepNext/>
        <w:spacing w:line="480" w:lineRule="auto"/>
      </w:pPr>
      <w:r w:rsidRPr="008455BD">
        <w:rPr>
          <w:rFonts w:ascii="Arial" w:hAnsi="Arial" w:cs="Arial"/>
          <w:noProof/>
          <w:sz w:val="20"/>
          <w:szCs w:val="20"/>
        </w:rPr>
        <w:lastRenderedPageBreak/>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130"/>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F50EB1">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130"/>
      <w:r w:rsidR="00814075">
        <w:rPr>
          <w:rStyle w:val="CommentReference"/>
          <w:b w:val="0"/>
          <w:bCs w:val="0"/>
          <w:vanish/>
          <w:color w:val="auto"/>
        </w:rPr>
        <w:commentReference w:id="130"/>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5C361C" w:rsidRDefault="005C361C">
      <w:pPr>
        <w:pStyle w:val="CommentText"/>
      </w:pPr>
      <w:r>
        <w:rPr>
          <w:rStyle w:val="CommentReference"/>
        </w:rPr>
        <w:annotationRef/>
      </w:r>
      <w:r>
        <w:t>TODO: reorder figures</w:t>
      </w:r>
    </w:p>
    <w:p w:rsidR="005C361C" w:rsidRDefault="005C361C">
      <w:pPr>
        <w:pStyle w:val="CommentText"/>
      </w:pPr>
      <w:r>
        <w:t xml:space="preserve">revise discussion on oxidative stress and cellular aging; implication on human aging;  </w:t>
      </w:r>
    </w:p>
    <w:p w:rsidR="005C361C" w:rsidRDefault="005C361C">
      <w:pPr>
        <w:pStyle w:val="CommentText"/>
      </w:pPr>
      <w:r>
        <w:t xml:space="preserve">add low H2O2 in CLS in summary diagram.  The arrow on mitotic asymmetry should be revised. </w:t>
      </w:r>
    </w:p>
  </w:comment>
  <w:comment w:id="1" w:author="Lindsay" w:date="2012-04-24T11:32:00Z" w:initials="L">
    <w:p w:rsidR="005C361C" w:rsidRDefault="005C361C">
      <w:pPr>
        <w:pStyle w:val="CommentText"/>
      </w:pPr>
      <w:r>
        <w:rPr>
          <w:rStyle w:val="CommentReference"/>
        </w:rPr>
        <w:annotationRef/>
      </w:r>
      <w:r>
        <w:t>As of 11:31 am 4/24/2012: Arrows for mitotic asymmetry has been revised. I reordered figures. Discussion still needs to be improved</w:t>
      </w:r>
    </w:p>
  </w:comment>
  <w:comment w:id="49" w:author="Lindsay" w:date="2012-04-23T21:16:00Z" w:initials="L">
    <w:p w:rsidR="005C361C" w:rsidRDefault="005C361C">
      <w:pPr>
        <w:pStyle w:val="CommentText"/>
      </w:pPr>
      <w:r>
        <w:rPr>
          <w:rStyle w:val="CommentReference"/>
        </w:rPr>
        <w:annotationRef/>
      </w:r>
      <w:r>
        <w:t>(What figure should I add???</w:t>
      </w:r>
    </w:p>
  </w:comment>
  <w:comment w:id="66" w:author="Lindsay" w:date="2012-04-24T07:41:00Z" w:initials="L">
    <w:p w:rsidR="005C361C" w:rsidRDefault="005C361C">
      <w:pPr>
        <w:pStyle w:val="CommentText"/>
      </w:pPr>
      <w:r>
        <w:rPr>
          <w:rStyle w:val="CommentReference"/>
        </w:rPr>
        <w:annotationRef/>
      </w:r>
      <w:r>
        <w:t xml:space="preserve">I’m not clear as to what to do with these references. </w:t>
      </w:r>
    </w:p>
  </w:comment>
  <w:comment w:id="67" w:author="hong qin" w:date="2012-04-24T00:01:00Z" w:initials="HQ">
    <w:p w:rsidR="005C361C" w:rsidRDefault="005C361C">
      <w:pPr>
        <w:pStyle w:val="CommentText"/>
      </w:pPr>
      <w:r>
        <w:rPr>
          <w:rStyle w:val="CommentReference"/>
        </w:rPr>
        <w:annotationRef/>
      </w:r>
      <w:r>
        <w:t xml:space="preserve">Soory, EndNote automatically reformatted these references and likely deleted Lindays’ manual edition.  . </w:t>
      </w:r>
    </w:p>
  </w:comment>
  <w:comment w:id="130" w:author="hong qin" w:date="2012-04-23T23:37:00Z" w:initials="HQ">
    <w:p w:rsidR="005C361C" w:rsidRDefault="005C361C">
      <w:pPr>
        <w:pStyle w:val="CommentText"/>
      </w:pPr>
      <w:r>
        <w:rPr>
          <w:rStyle w:val="CommentReference"/>
        </w:rPr>
        <w:annotationRef/>
      </w:r>
      <w:r>
        <w:t xml:space="preserve">This is a diagram that I have in mind. Trade off and positive correlation is shown properly. </w:t>
      </w:r>
    </w:p>
    <w:p w:rsidR="005C361C" w:rsidRDefault="005C361C">
      <w:pPr>
        <w:pStyle w:val="CommentText"/>
      </w:pPr>
      <w:r>
        <w:t xml:space="preserve">I will try to edit it on Wed when I can use a Windows computer.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F5D" w:rsidRDefault="00BD5F5D" w:rsidP="00F22F20">
      <w:pPr>
        <w:spacing w:after="0" w:line="240" w:lineRule="auto"/>
      </w:pPr>
      <w:r>
        <w:separator/>
      </w:r>
    </w:p>
  </w:endnote>
  <w:endnote w:type="continuationSeparator" w:id="1">
    <w:p w:rsidR="00BD5F5D" w:rsidRDefault="00BD5F5D"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Default="005C361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F5D" w:rsidRDefault="00BD5F5D" w:rsidP="00F22F20">
      <w:pPr>
        <w:spacing w:after="0" w:line="240" w:lineRule="auto"/>
      </w:pPr>
      <w:r>
        <w:separator/>
      </w:r>
    </w:p>
  </w:footnote>
  <w:footnote w:type="continuationSeparator" w:id="1">
    <w:p w:rsidR="00BD5F5D" w:rsidRDefault="00BD5F5D"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Pr="00F22F20" w:rsidRDefault="005C361C"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Default="005C361C">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131" w:author="hong qin" w:date="2012-04-19T19:21:00Z">
      <w:r>
        <w:rPr>
          <w:rFonts w:ascii="Arial" w:hAnsi="Arial" w:cs="Arial"/>
          <w:i/>
        </w:rPr>
        <w:t xml:space="preserve">                            </w:t>
      </w:r>
    </w:ins>
    <w:ins w:id="132" w:author="hong qin" w:date="2012-04-19T11:02:00Z">
      <w:r>
        <w:rPr>
          <w:rFonts w:ascii="Arial" w:hAnsi="Arial" w:cs="Arial"/>
          <w:i/>
        </w:rPr>
        <w:t xml:space="preserve">    </w:t>
      </w:r>
    </w:ins>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797F70" w:rsidRPr="00797F70">
            <w:rPr>
              <w:rFonts w:ascii="Arial" w:hAnsi="Arial" w:cs="Arial"/>
              <w:i/>
              <w:noProof/>
            </w:rPr>
            <w:t>15</w:t>
          </w:r>
        </w:fldSimple>
      </w:sdtContent>
    </w:sdt>
  </w:p>
  <w:p w:rsidR="005C361C" w:rsidRPr="00F22F20" w:rsidRDefault="005C361C"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oNotTrackMoves/>
  <w:defaultTabStop w:val="720"/>
  <w:characterSpacingControl w:val="doNotCompress"/>
  <w:hdrShapeDefaults>
    <o:shapedefaults v:ext="edit" spidmax="11266"/>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68B3"/>
    <w:rsid w:val="00036B9E"/>
    <w:rsid w:val="00040C9A"/>
    <w:rsid w:val="0004409D"/>
    <w:rsid w:val="000442EA"/>
    <w:rsid w:val="00044C27"/>
    <w:rsid w:val="00045D9B"/>
    <w:rsid w:val="000467EA"/>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5312"/>
    <w:rsid w:val="000B593C"/>
    <w:rsid w:val="000B674F"/>
    <w:rsid w:val="000C07B7"/>
    <w:rsid w:val="000C0B8C"/>
    <w:rsid w:val="000C0D3F"/>
    <w:rsid w:val="000C3BCA"/>
    <w:rsid w:val="000C4ED1"/>
    <w:rsid w:val="000C54BF"/>
    <w:rsid w:val="000C5995"/>
    <w:rsid w:val="000C5B77"/>
    <w:rsid w:val="000C6D89"/>
    <w:rsid w:val="000C7C92"/>
    <w:rsid w:val="000D1059"/>
    <w:rsid w:val="000D1335"/>
    <w:rsid w:val="000D319C"/>
    <w:rsid w:val="000D644F"/>
    <w:rsid w:val="000D67C3"/>
    <w:rsid w:val="000D702F"/>
    <w:rsid w:val="000D761C"/>
    <w:rsid w:val="000E1B91"/>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4B73"/>
    <w:rsid w:val="0018578F"/>
    <w:rsid w:val="0018665A"/>
    <w:rsid w:val="00186A7F"/>
    <w:rsid w:val="001877D7"/>
    <w:rsid w:val="00190430"/>
    <w:rsid w:val="00190BE1"/>
    <w:rsid w:val="00190ED9"/>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80B"/>
    <w:rsid w:val="001F67A9"/>
    <w:rsid w:val="001F6AD8"/>
    <w:rsid w:val="00200B7C"/>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25CF"/>
    <w:rsid w:val="002656BD"/>
    <w:rsid w:val="002668DA"/>
    <w:rsid w:val="00266FFE"/>
    <w:rsid w:val="002715ED"/>
    <w:rsid w:val="002718B2"/>
    <w:rsid w:val="002722CA"/>
    <w:rsid w:val="00273A43"/>
    <w:rsid w:val="00273FE0"/>
    <w:rsid w:val="002741A2"/>
    <w:rsid w:val="002760A5"/>
    <w:rsid w:val="002766F9"/>
    <w:rsid w:val="0027790B"/>
    <w:rsid w:val="00280E42"/>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1D87"/>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25C"/>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3A6"/>
    <w:rsid w:val="004268DC"/>
    <w:rsid w:val="00427278"/>
    <w:rsid w:val="00427F22"/>
    <w:rsid w:val="00430B7F"/>
    <w:rsid w:val="00432702"/>
    <w:rsid w:val="004327B3"/>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416E"/>
    <w:rsid w:val="004B4E69"/>
    <w:rsid w:val="004B52DE"/>
    <w:rsid w:val="004B606E"/>
    <w:rsid w:val="004B66D1"/>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0CE"/>
    <w:rsid w:val="004E04E1"/>
    <w:rsid w:val="004E06D1"/>
    <w:rsid w:val="004E270A"/>
    <w:rsid w:val="004E2BDF"/>
    <w:rsid w:val="004E2DFB"/>
    <w:rsid w:val="004E2F00"/>
    <w:rsid w:val="004E36AD"/>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4318"/>
    <w:rsid w:val="004F447A"/>
    <w:rsid w:val="004F5F8D"/>
    <w:rsid w:val="004F61A1"/>
    <w:rsid w:val="005006CB"/>
    <w:rsid w:val="0050091B"/>
    <w:rsid w:val="00500CA7"/>
    <w:rsid w:val="00500EE8"/>
    <w:rsid w:val="00501F84"/>
    <w:rsid w:val="0050481B"/>
    <w:rsid w:val="0050564D"/>
    <w:rsid w:val="005063E2"/>
    <w:rsid w:val="00511097"/>
    <w:rsid w:val="00511DD7"/>
    <w:rsid w:val="005120A0"/>
    <w:rsid w:val="005127FF"/>
    <w:rsid w:val="00512B81"/>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1746"/>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FF"/>
    <w:rsid w:val="00571688"/>
    <w:rsid w:val="00571DCF"/>
    <w:rsid w:val="005741F9"/>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A7AA1"/>
    <w:rsid w:val="005B1007"/>
    <w:rsid w:val="005B310C"/>
    <w:rsid w:val="005B41DA"/>
    <w:rsid w:val="005B4CD9"/>
    <w:rsid w:val="005B4E8B"/>
    <w:rsid w:val="005B5D15"/>
    <w:rsid w:val="005B686F"/>
    <w:rsid w:val="005C08E4"/>
    <w:rsid w:val="005C18F3"/>
    <w:rsid w:val="005C23D1"/>
    <w:rsid w:val="005C2A3B"/>
    <w:rsid w:val="005C361C"/>
    <w:rsid w:val="005C5534"/>
    <w:rsid w:val="005C556A"/>
    <w:rsid w:val="005C5BA9"/>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5A63"/>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CEA"/>
    <w:rsid w:val="00634E38"/>
    <w:rsid w:val="0063518A"/>
    <w:rsid w:val="00636341"/>
    <w:rsid w:val="00640C99"/>
    <w:rsid w:val="006414C6"/>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984"/>
    <w:rsid w:val="006C2A5A"/>
    <w:rsid w:val="006C403E"/>
    <w:rsid w:val="006C546F"/>
    <w:rsid w:val="006C596A"/>
    <w:rsid w:val="006D193B"/>
    <w:rsid w:val="006D2096"/>
    <w:rsid w:val="006D4ACF"/>
    <w:rsid w:val="006D5C70"/>
    <w:rsid w:val="006D60AF"/>
    <w:rsid w:val="006E0AC6"/>
    <w:rsid w:val="006E1657"/>
    <w:rsid w:val="006E17EA"/>
    <w:rsid w:val="006E21E4"/>
    <w:rsid w:val="006E280D"/>
    <w:rsid w:val="006E32D4"/>
    <w:rsid w:val="006E474D"/>
    <w:rsid w:val="006E66B3"/>
    <w:rsid w:val="006E75E1"/>
    <w:rsid w:val="006E7FEE"/>
    <w:rsid w:val="006F249F"/>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380D"/>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706"/>
    <w:rsid w:val="007918BF"/>
    <w:rsid w:val="00791C05"/>
    <w:rsid w:val="00793FAA"/>
    <w:rsid w:val="0079433A"/>
    <w:rsid w:val="007958B2"/>
    <w:rsid w:val="00795F35"/>
    <w:rsid w:val="00796CC2"/>
    <w:rsid w:val="00797392"/>
    <w:rsid w:val="00797F70"/>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9B8"/>
    <w:rsid w:val="007B660B"/>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D6C59"/>
    <w:rsid w:val="007E0DC5"/>
    <w:rsid w:val="007E1814"/>
    <w:rsid w:val="007E38B2"/>
    <w:rsid w:val="007E543E"/>
    <w:rsid w:val="007E6923"/>
    <w:rsid w:val="007E6937"/>
    <w:rsid w:val="007E73A0"/>
    <w:rsid w:val="007F0CA1"/>
    <w:rsid w:val="007F118D"/>
    <w:rsid w:val="007F1AF4"/>
    <w:rsid w:val="007F1FDC"/>
    <w:rsid w:val="007F2629"/>
    <w:rsid w:val="007F307D"/>
    <w:rsid w:val="007F3A83"/>
    <w:rsid w:val="007F4477"/>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14DA"/>
    <w:rsid w:val="00812CD6"/>
    <w:rsid w:val="0081346B"/>
    <w:rsid w:val="00813A87"/>
    <w:rsid w:val="00814075"/>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67"/>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DDC"/>
    <w:rsid w:val="008F7468"/>
    <w:rsid w:val="008F7FD3"/>
    <w:rsid w:val="00900332"/>
    <w:rsid w:val="00900377"/>
    <w:rsid w:val="0090050E"/>
    <w:rsid w:val="00900613"/>
    <w:rsid w:val="0090084C"/>
    <w:rsid w:val="0090211B"/>
    <w:rsid w:val="00903491"/>
    <w:rsid w:val="0090364D"/>
    <w:rsid w:val="00904809"/>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04F0"/>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9"/>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2061"/>
    <w:rsid w:val="00BA4411"/>
    <w:rsid w:val="00BA4B2B"/>
    <w:rsid w:val="00BA4BCA"/>
    <w:rsid w:val="00BA5506"/>
    <w:rsid w:val="00BA60B6"/>
    <w:rsid w:val="00BA73CE"/>
    <w:rsid w:val="00BA7E70"/>
    <w:rsid w:val="00BB014A"/>
    <w:rsid w:val="00BB091F"/>
    <w:rsid w:val="00BB21E5"/>
    <w:rsid w:val="00BB30A7"/>
    <w:rsid w:val="00BB33F8"/>
    <w:rsid w:val="00BB3972"/>
    <w:rsid w:val="00BB404E"/>
    <w:rsid w:val="00BB6999"/>
    <w:rsid w:val="00BB6E21"/>
    <w:rsid w:val="00BB6FBF"/>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5F5D"/>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5D3D"/>
    <w:rsid w:val="00C167BF"/>
    <w:rsid w:val="00C16B4F"/>
    <w:rsid w:val="00C20B59"/>
    <w:rsid w:val="00C21779"/>
    <w:rsid w:val="00C21801"/>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3B5"/>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5113"/>
    <w:rsid w:val="00D1595F"/>
    <w:rsid w:val="00D16866"/>
    <w:rsid w:val="00D1743E"/>
    <w:rsid w:val="00D202F0"/>
    <w:rsid w:val="00D20516"/>
    <w:rsid w:val="00D206CC"/>
    <w:rsid w:val="00D2150D"/>
    <w:rsid w:val="00D23511"/>
    <w:rsid w:val="00D24C72"/>
    <w:rsid w:val="00D24F1E"/>
    <w:rsid w:val="00D25461"/>
    <w:rsid w:val="00D256D9"/>
    <w:rsid w:val="00D25DDB"/>
    <w:rsid w:val="00D26DC7"/>
    <w:rsid w:val="00D273A1"/>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FC3"/>
    <w:rsid w:val="00D5697A"/>
    <w:rsid w:val="00D56FBA"/>
    <w:rsid w:val="00D60A61"/>
    <w:rsid w:val="00D6261C"/>
    <w:rsid w:val="00D6429E"/>
    <w:rsid w:val="00D64511"/>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8F"/>
    <w:rsid w:val="00E71DFD"/>
    <w:rsid w:val="00E72D93"/>
    <w:rsid w:val="00E72FA0"/>
    <w:rsid w:val="00E765EF"/>
    <w:rsid w:val="00E777BF"/>
    <w:rsid w:val="00E80763"/>
    <w:rsid w:val="00E80FD7"/>
    <w:rsid w:val="00E824D9"/>
    <w:rsid w:val="00E828A6"/>
    <w:rsid w:val="00E841BC"/>
    <w:rsid w:val="00E84558"/>
    <w:rsid w:val="00E84778"/>
    <w:rsid w:val="00E85592"/>
    <w:rsid w:val="00E862E1"/>
    <w:rsid w:val="00E8660F"/>
    <w:rsid w:val="00E8779B"/>
    <w:rsid w:val="00E8784E"/>
    <w:rsid w:val="00E90422"/>
    <w:rsid w:val="00E904C9"/>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099"/>
    <w:rsid w:val="00FE7C06"/>
    <w:rsid w:val="00FE7F45"/>
    <w:rsid w:val="00FF00CD"/>
    <w:rsid w:val="00FF1248"/>
    <w:rsid w:val="00FF23CD"/>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 w:type="character" w:customStyle="1" w:styleId="popupweb">
    <w:name w:val="popupweb"/>
    <w:basedOn w:val="DefaultParagraphFont"/>
    <w:rsid w:val="000C0D3F"/>
  </w:style>
  <w:style w:type="character" w:customStyle="1" w:styleId="doilink">
    <w:name w:val="doilink"/>
    <w:basedOn w:val="DefaultParagraphFont"/>
    <w:rsid w:val="000C0D3F"/>
  </w:style>
  <w:style w:type="character" w:styleId="Strong">
    <w:name w:val="Strong"/>
    <w:basedOn w:val="DefaultParagraphFont"/>
    <w:uiPriority w:val="22"/>
    <w:qFormat/>
    <w:rsid w:val="000C0D3F"/>
    <w:rPr>
      <w:b/>
      <w:bCs/>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656690516">
      <w:bodyDiv w:val="1"/>
      <w:marLeft w:val="0"/>
      <w:marRight w:val="0"/>
      <w:marTop w:val="0"/>
      <w:marBottom w:val="0"/>
      <w:divBdr>
        <w:top w:val="none" w:sz="0" w:space="0" w:color="auto"/>
        <w:left w:val="none" w:sz="0" w:space="0" w:color="auto"/>
        <w:bottom w:val="none" w:sz="0" w:space="0" w:color="auto"/>
        <w:right w:val="none" w:sz="0" w:space="0" w:color="auto"/>
      </w:divBdr>
      <w:divsChild>
        <w:div w:id="537204102">
          <w:marLeft w:val="0"/>
          <w:marRight w:val="0"/>
          <w:marTop w:val="0"/>
          <w:marBottom w:val="0"/>
          <w:divBdr>
            <w:top w:val="none" w:sz="0" w:space="0" w:color="auto"/>
            <w:left w:val="none" w:sz="0" w:space="0" w:color="auto"/>
            <w:bottom w:val="none" w:sz="0" w:space="0" w:color="auto"/>
            <w:right w:val="none" w:sz="0" w:space="0" w:color="auto"/>
          </w:divBdr>
        </w:div>
        <w:div w:id="75246709">
          <w:marLeft w:val="0"/>
          <w:marRight w:val="0"/>
          <w:marTop w:val="0"/>
          <w:marBottom w:val="0"/>
          <w:divBdr>
            <w:top w:val="none" w:sz="0" w:space="0" w:color="auto"/>
            <w:left w:val="none" w:sz="0" w:space="0" w:color="auto"/>
            <w:bottom w:val="none" w:sz="0" w:space="0" w:color="auto"/>
            <w:right w:val="none" w:sz="0" w:space="0" w:color="auto"/>
          </w:divBdr>
          <w:divsChild>
            <w:div w:id="866068359">
              <w:marLeft w:val="0"/>
              <w:marRight w:val="0"/>
              <w:marTop w:val="0"/>
              <w:marBottom w:val="0"/>
              <w:divBdr>
                <w:top w:val="none" w:sz="0" w:space="0" w:color="auto"/>
                <w:left w:val="none" w:sz="0" w:space="0" w:color="auto"/>
                <w:bottom w:val="none" w:sz="0" w:space="0" w:color="auto"/>
                <w:right w:val="none" w:sz="0" w:space="0" w:color="auto"/>
              </w:divBdr>
              <w:divsChild>
                <w:div w:id="823860688">
                  <w:marLeft w:val="0"/>
                  <w:marRight w:val="0"/>
                  <w:marTop w:val="0"/>
                  <w:marBottom w:val="0"/>
                  <w:divBdr>
                    <w:top w:val="none" w:sz="0" w:space="0" w:color="auto"/>
                    <w:left w:val="none" w:sz="0" w:space="0" w:color="auto"/>
                    <w:bottom w:val="none" w:sz="0" w:space="0" w:color="auto"/>
                    <w:right w:val="none" w:sz="0" w:space="0" w:color="auto"/>
                  </w:divBdr>
                </w:div>
                <w:div w:id="85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BEA58-3E22-684B-A16C-EFBA416E52ED}">
  <ds:schemaRefs>
    <ds:schemaRef ds:uri="http://schemas.openxmlformats.org/officeDocument/2006/bibliography"/>
  </ds:schemaRefs>
</ds:datastoreItem>
</file>

<file path=customXml/itemProps2.xml><?xml version="1.0" encoding="utf-8"?>
<ds:datastoreItem xmlns:ds="http://schemas.openxmlformats.org/officeDocument/2006/customXml" ds:itemID="{CD9D8FDE-A333-9446-857A-4DDB8C9E6D10}">
  <ds:schemaRefs>
    <ds:schemaRef ds:uri="http://schemas.openxmlformats.org/officeDocument/2006/bibliography"/>
  </ds:schemaRefs>
</ds:datastoreItem>
</file>

<file path=customXml/itemProps3.xml><?xml version="1.0" encoding="utf-8"?>
<ds:datastoreItem xmlns:ds="http://schemas.openxmlformats.org/officeDocument/2006/customXml" ds:itemID="{2AFEA16A-D3F2-A443-84B0-91B9F4BE3E81}">
  <ds:schemaRefs>
    <ds:schemaRef ds:uri="http://schemas.openxmlformats.org/officeDocument/2006/bibliography"/>
  </ds:schemaRefs>
</ds:datastoreItem>
</file>

<file path=customXml/itemProps4.xml><?xml version="1.0" encoding="utf-8"?>
<ds:datastoreItem xmlns:ds="http://schemas.openxmlformats.org/officeDocument/2006/customXml" ds:itemID="{AE80A3C8-23DA-F545-9513-486080EF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33</Pages>
  <Words>10161</Words>
  <Characters>57919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67945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Lindsay</cp:lastModifiedBy>
  <cp:revision>133</cp:revision>
  <cp:lastPrinted>2012-04-19T14:46:00Z</cp:lastPrinted>
  <dcterms:created xsi:type="dcterms:W3CDTF">2012-04-24T03:46:00Z</dcterms:created>
  <dcterms:modified xsi:type="dcterms:W3CDTF">2012-04-24T22:02:00Z</dcterms:modified>
</cp:coreProperties>
</file>
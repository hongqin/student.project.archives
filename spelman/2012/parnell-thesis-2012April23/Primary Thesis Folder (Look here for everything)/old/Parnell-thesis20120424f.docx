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word/comments.xml" ContentType="application/vnd.openxmlformats-officedocument.wordprocessingml.comment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2776D1" w:rsidRDefault="001808F4" w:rsidP="00B2113A">
      <w:pPr>
        <w:jc w:val="center"/>
        <w:rPr>
          <w:rFonts w:ascii="Arial" w:hAnsi="Arial" w:cs="Arial"/>
          <w:bCs/>
          <w:i/>
          <w:iCs/>
          <w:sz w:val="28"/>
          <w:szCs w:val="28"/>
        </w:rPr>
      </w:pPr>
      <w:commentRangeStart w:id="0"/>
      <w:r w:rsidRPr="001808F4">
        <w:rPr>
          <w:rFonts w:ascii="Arial" w:hAnsi="Arial" w:cs="Arial"/>
          <w:bCs/>
          <w:sz w:val="28"/>
          <w:szCs w:val="28"/>
        </w:rPr>
        <w:t xml:space="preserve">The interconnection between oxidative stress, genomic instability, mitotic asymmetry, and </w:t>
      </w:r>
      <w:commentRangeEnd w:id="0"/>
      <w:r w:rsidRPr="001808F4">
        <w:rPr>
          <w:rStyle w:val="CommentReference"/>
          <w:rFonts w:ascii="Arial" w:hAnsi="Arial" w:cs="Arial"/>
          <w:vanish/>
          <w:sz w:val="28"/>
          <w:szCs w:val="28"/>
        </w:rPr>
        <w:commentReference w:id="0"/>
      </w:r>
      <w:r w:rsidRPr="001808F4">
        <w:rPr>
          <w:rFonts w:ascii="Arial" w:hAnsi="Arial" w:cs="Arial"/>
          <w:bCs/>
          <w:sz w:val="28"/>
          <w:szCs w:val="28"/>
        </w:rPr>
        <w:t xml:space="preserve">chronological life span in </w:t>
      </w:r>
      <w:r w:rsidRPr="001808F4">
        <w:rPr>
          <w:rFonts w:ascii="Arial" w:hAnsi="Arial" w:cs="Arial"/>
          <w:bCs/>
          <w:i/>
          <w:iCs/>
          <w:sz w:val="28"/>
          <w:szCs w:val="28"/>
        </w:rPr>
        <w:t xml:space="preserve">Saccharomyces </w:t>
      </w:r>
      <w:commentRangeStart w:id="1"/>
      <w:r w:rsidRPr="001808F4">
        <w:rPr>
          <w:rFonts w:ascii="Arial" w:hAnsi="Arial" w:cs="Arial"/>
          <w:bCs/>
          <w:i/>
          <w:iCs/>
          <w:sz w:val="28"/>
          <w:szCs w:val="28"/>
        </w:rPr>
        <w:t>cerevisiae</w:t>
      </w:r>
      <w:commentRangeEnd w:id="1"/>
      <w:r w:rsidRPr="001808F4">
        <w:rPr>
          <w:rStyle w:val="CommentReference"/>
          <w:rFonts w:ascii="Arial" w:hAnsi="Arial" w:cs="Arial"/>
          <w:sz w:val="28"/>
          <w:szCs w:val="28"/>
        </w:rPr>
        <w:commentReference w:id="1"/>
      </w:r>
    </w:p>
    <w:p w:rsidR="002776D1" w:rsidRDefault="002776D1" w:rsidP="00B2113A">
      <w:pPr>
        <w:jc w:val="center"/>
        <w:rPr>
          <w:ins w:id="2" w:author="hong qin" w:date="2012-04-24T16:57:00Z"/>
          <w:rFonts w:ascii="Arial" w:hAnsi="Arial" w:cs="Arial"/>
          <w:bCs/>
          <w:iCs/>
          <w:sz w:val="24"/>
          <w:szCs w:val="24"/>
        </w:rPr>
      </w:pPr>
    </w:p>
    <w:p w:rsidR="00B2113A" w:rsidRPr="00605020" w:rsidRDefault="0072137D" w:rsidP="00B2113A">
      <w:pPr>
        <w:jc w:val="center"/>
        <w:rPr>
          <w:rFonts w:ascii="Arial" w:hAnsi="Arial" w:cs="Arial"/>
          <w:bCs/>
          <w:iCs/>
          <w:sz w:val="24"/>
          <w:szCs w:val="24"/>
        </w:rPr>
      </w:pPr>
      <w:r w:rsidRPr="0072137D">
        <w:rPr>
          <w:rFonts w:ascii="Arial" w:hAnsi="Arial" w:cs="Arial"/>
          <w:bCs/>
          <w:iCs/>
          <w:sz w:val="24"/>
          <w:szCs w:val="24"/>
        </w:rPr>
        <w:t>by</w:t>
      </w:r>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 xml:space="preserve">Lindsay </w:t>
      </w:r>
      <w:r w:rsidR="008905A8">
        <w:rPr>
          <w:rFonts w:ascii="Arial" w:hAnsi="Arial" w:cs="Arial"/>
          <w:bCs/>
          <w:iCs/>
          <w:sz w:val="24"/>
          <w:szCs w:val="24"/>
        </w:rPr>
        <w:t xml:space="preserve">Alexandra </w:t>
      </w:r>
      <w:r w:rsidRPr="0072137D">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requirements for the completion of the Ethel Waddell Githii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at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Default="00B2113A" w:rsidP="00B2113A">
      <w:pPr>
        <w:jc w:val="center"/>
        <w:rPr>
          <w:bCs/>
          <w:iCs/>
          <w:sz w:val="24"/>
          <w:szCs w:val="24"/>
        </w:rPr>
      </w:pPr>
    </w:p>
    <w:p w:rsidR="0066296A" w:rsidRDefault="0066296A" w:rsidP="00B2113A">
      <w:pPr>
        <w:jc w:val="center"/>
        <w:rPr>
          <w:bCs/>
          <w:iCs/>
          <w:sz w:val="24"/>
          <w:szCs w:val="24"/>
        </w:rPr>
      </w:pPr>
    </w:p>
    <w:p w:rsidR="0066296A" w:rsidRDefault="0066296A" w:rsidP="00B2113A">
      <w:pPr>
        <w:jc w:val="center"/>
        <w:rPr>
          <w:bCs/>
          <w:iCs/>
          <w:sz w:val="24"/>
          <w:szCs w:val="24"/>
        </w:rPr>
      </w:pPr>
    </w:p>
    <w:p w:rsidR="0066296A" w:rsidRDefault="0066296A" w:rsidP="00B2113A">
      <w:pPr>
        <w:jc w:val="center"/>
        <w:rPr>
          <w:bCs/>
          <w:iCs/>
          <w:sz w:val="24"/>
          <w:szCs w:val="24"/>
        </w:rPr>
      </w:pPr>
    </w:p>
    <w:p w:rsidR="00000000" w:rsidRDefault="00F530E4">
      <w:pPr>
        <w:rPr>
          <w:del w:id="3" w:author="Lindsay" w:date="2012-04-24T20:08:00Z"/>
          <w:bCs/>
          <w:iCs/>
          <w:sz w:val="24"/>
          <w:szCs w:val="24"/>
        </w:rPr>
        <w:pPrChange w:id="4" w:author="Lindsay" w:date="2012-04-24T20:08:00Z">
          <w:pPr>
            <w:jc w:val="center"/>
          </w:pPr>
        </w:pPrChange>
      </w:pPr>
      <w:ins w:id="5" w:author="Lindsay" w:date="2012-04-24T20:09:00Z">
        <w:r>
          <w:rPr>
            <w:bCs/>
            <w:iCs/>
            <w:sz w:val="24"/>
            <w:szCs w:val="24"/>
          </w:rPr>
          <w:t xml:space="preserve"> </w:t>
        </w:r>
      </w:ins>
    </w:p>
    <w:p w:rsidR="0066296A" w:rsidRPr="00605020" w:rsidDel="0054428F" w:rsidRDefault="0066296A" w:rsidP="00BD5C2E">
      <w:pPr>
        <w:jc w:val="center"/>
        <w:rPr>
          <w:del w:id="6" w:author="Lindsay" w:date="2012-04-24T18:12:00Z"/>
          <w:bCs/>
          <w:iCs/>
          <w:sz w:val="24"/>
          <w:szCs w:val="24"/>
        </w:rPr>
      </w:pPr>
    </w:p>
    <w:p w:rsidR="00ED5A97" w:rsidDel="0054428F" w:rsidRDefault="00ED5A97" w:rsidP="00ED5A97">
      <w:pPr>
        <w:tabs>
          <w:tab w:val="left" w:pos="1280"/>
        </w:tabs>
        <w:rPr>
          <w:del w:id="7" w:author="Lindsay" w:date="2012-04-24T18:12:00Z"/>
          <w:bCs/>
          <w:iCs/>
          <w:sz w:val="24"/>
          <w:szCs w:val="24"/>
        </w:rPr>
      </w:pPr>
    </w:p>
    <w:p w:rsidR="00B2113A" w:rsidRPr="00605020" w:rsidRDefault="0072137D" w:rsidP="00BD5C2E">
      <w:pPr>
        <w:tabs>
          <w:tab w:val="left" w:pos="1280"/>
        </w:tabs>
        <w:jc w:val="center"/>
        <w:rPr>
          <w:rFonts w:ascii="Arial" w:hAnsi="Arial" w:cs="Arial"/>
          <w:sz w:val="24"/>
          <w:szCs w:val="24"/>
        </w:rPr>
      </w:pPr>
      <w:r w:rsidRPr="0072137D">
        <w:rPr>
          <w:rFonts w:ascii="Arial" w:hAnsi="Arial" w:cs="Arial"/>
          <w:sz w:val="24"/>
          <w:szCs w:val="24"/>
        </w:rPr>
        <w:t>ABSTRACT</w:t>
      </w:r>
    </w:p>
    <w:p w:rsidR="00934A0A" w:rsidRDefault="00B2113A" w:rsidP="00CE21E4">
      <w:pPr>
        <w:spacing w:line="480" w:lineRule="auto"/>
        <w:ind w:firstLine="720"/>
        <w:jc w:val="both"/>
        <w:rPr>
          <w:ins w:id="8" w:author="bidyut k mohanty" w:date="2012-04-19T22:02:00Z"/>
          <w:rFonts w:ascii="Arial" w:hAnsi="Arial" w:cs="Arial"/>
          <w:sz w:val="24"/>
          <w:szCs w:val="24"/>
        </w:rPr>
      </w:pPr>
      <w:r w:rsidRPr="00605020">
        <w:rPr>
          <w:rFonts w:ascii="Arial" w:hAnsi="Arial" w:cs="Arial"/>
          <w:sz w:val="24"/>
          <w:szCs w:val="24"/>
        </w:rPr>
        <w:t xml:space="preserve">Cellular aging in </w:t>
      </w:r>
      <w:r w:rsidR="0072137D" w:rsidRPr="0072137D">
        <w:rPr>
          <w:rFonts w:ascii="Arial" w:hAnsi="Arial" w:cs="Arial"/>
          <w:i/>
          <w:sz w:val="24"/>
          <w:szCs w:val="24"/>
        </w:rPr>
        <w:t>Saccharomyces cerevisiae</w:t>
      </w:r>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w:t>
      </w:r>
      <w:r w:rsidR="00BD5C2E">
        <w:rPr>
          <w:rFonts w:ascii="Arial" w:hAnsi="Arial" w:cs="Arial"/>
          <w:sz w:val="24"/>
          <w:szCs w:val="24"/>
        </w:rPr>
        <w:t xml:space="preserve"> (H</w:t>
      </w:r>
      <w:r w:rsidR="00BD5C2E" w:rsidRPr="00614DD6">
        <w:rPr>
          <w:rFonts w:ascii="Arial" w:hAnsi="Arial" w:cs="Arial"/>
          <w:sz w:val="24"/>
          <w:szCs w:val="24"/>
          <w:vertAlign w:val="subscript"/>
        </w:rPr>
        <w:t>2</w:t>
      </w:r>
      <w:r w:rsidR="00BD5C2E">
        <w:rPr>
          <w:rFonts w:ascii="Arial" w:hAnsi="Arial" w:cs="Arial"/>
          <w:sz w:val="24"/>
          <w:szCs w:val="24"/>
        </w:rPr>
        <w:t>O</w:t>
      </w:r>
      <w:r w:rsidR="00BD5C2E" w:rsidRPr="00614DD6">
        <w:rPr>
          <w:rFonts w:ascii="Arial" w:hAnsi="Arial" w:cs="Arial"/>
          <w:sz w:val="24"/>
          <w:szCs w:val="24"/>
          <w:vertAlign w:val="subscript"/>
        </w:rPr>
        <w:t>2</w:t>
      </w:r>
      <w:r w:rsidR="00BD5C2E">
        <w:rPr>
          <w:rFonts w:ascii="Arial" w:hAnsi="Arial" w:cs="Arial"/>
          <w:sz w:val="24"/>
          <w:szCs w:val="24"/>
        </w:rPr>
        <w:t>)</w:t>
      </w:r>
      <w:r w:rsidRPr="00605020">
        <w:rPr>
          <w:rFonts w:ascii="Arial" w:hAnsi="Arial" w:cs="Arial"/>
          <w:sz w:val="24"/>
          <w:szCs w:val="24"/>
        </w:rPr>
        <w:t xml:space="preserve">, and monitored the frequencies of loss of heterozygosity (LOH) in response to </w:t>
      </w:r>
      <w:r w:rsidR="00BD5C2E">
        <w:rPr>
          <w:rFonts w:ascii="Arial" w:hAnsi="Arial" w:cs="Arial"/>
          <w:sz w:val="24"/>
          <w:szCs w:val="24"/>
        </w:rPr>
        <w:t>H</w:t>
      </w:r>
      <w:r w:rsidR="00BD5C2E" w:rsidRPr="00614DD6">
        <w:rPr>
          <w:rFonts w:ascii="Arial" w:hAnsi="Arial" w:cs="Arial"/>
          <w:sz w:val="24"/>
          <w:szCs w:val="24"/>
          <w:vertAlign w:val="subscript"/>
        </w:rPr>
        <w:t>2</w:t>
      </w:r>
      <w:r w:rsidR="00BD5C2E">
        <w:rPr>
          <w:rFonts w:ascii="Arial" w:hAnsi="Arial" w:cs="Arial"/>
          <w:sz w:val="24"/>
          <w:szCs w:val="24"/>
        </w:rPr>
        <w:t>O</w:t>
      </w:r>
      <w:r w:rsidR="00BD5C2E" w:rsidRPr="00614DD6">
        <w:rPr>
          <w:rFonts w:ascii="Arial" w:hAnsi="Arial" w:cs="Arial"/>
          <w:sz w:val="24"/>
          <w:szCs w:val="24"/>
          <w:vertAlign w:val="subscript"/>
        </w:rPr>
        <w:t>2</w:t>
      </w:r>
      <w:r w:rsidR="00BD5C2E">
        <w:rPr>
          <w:rFonts w:ascii="Arial" w:hAnsi="Arial" w:cs="Arial"/>
          <w:sz w:val="24"/>
          <w:szCs w:val="24"/>
        </w:rPr>
        <w:t xml:space="preserve"> concentration</w:t>
      </w:r>
      <w:r w:rsidRPr="00605020">
        <w:rPr>
          <w:rFonts w:ascii="Arial" w:hAnsi="Arial" w:cs="Arial"/>
          <w:sz w:val="24"/>
          <w:szCs w:val="24"/>
        </w:rPr>
        <w:t xml:space="preserve">. We found that the increase of </w:t>
      </w:r>
      <w:r w:rsidR="0003662B">
        <w:rPr>
          <w:rFonts w:ascii="Arial" w:hAnsi="Arial" w:cs="Arial"/>
          <w:sz w:val="24"/>
          <w:szCs w:val="24"/>
        </w:rPr>
        <w:t>H</w:t>
      </w:r>
      <w:r w:rsidR="0003662B" w:rsidRPr="00614DD6">
        <w:rPr>
          <w:rFonts w:ascii="Arial" w:hAnsi="Arial" w:cs="Arial"/>
          <w:sz w:val="24"/>
          <w:szCs w:val="24"/>
          <w:vertAlign w:val="subscript"/>
        </w:rPr>
        <w:t>2</w:t>
      </w:r>
      <w:r w:rsidR="0003662B">
        <w:rPr>
          <w:rFonts w:ascii="Arial" w:hAnsi="Arial" w:cs="Arial"/>
          <w:sz w:val="24"/>
          <w:szCs w:val="24"/>
        </w:rPr>
        <w:t>O</w:t>
      </w:r>
      <w:r w:rsidR="0003662B" w:rsidRPr="00614DD6">
        <w:rPr>
          <w:rFonts w:ascii="Arial" w:hAnsi="Arial" w:cs="Arial"/>
          <w:sz w:val="24"/>
          <w:szCs w:val="24"/>
          <w:vertAlign w:val="subscript"/>
        </w:rPr>
        <w:t>2</w:t>
      </w:r>
      <w:r w:rsidR="0003662B">
        <w:rPr>
          <w:rFonts w:ascii="Arial" w:hAnsi="Arial" w:cs="Arial"/>
          <w:sz w:val="24"/>
          <w:szCs w:val="24"/>
        </w:rPr>
        <w:t xml:space="preserve"> </w:t>
      </w:r>
      <w:r w:rsidRPr="00605020">
        <w:rPr>
          <w:rFonts w:ascii="Arial" w:hAnsi="Arial" w:cs="Arial"/>
          <w:sz w:val="24"/>
          <w:szCs w:val="24"/>
        </w:rPr>
        <w:t>-dependent genomic instability occurs before a drop in viability.</w:t>
      </w:r>
      <w:r w:rsidR="00ED5A97">
        <w:rPr>
          <w:rFonts w:ascii="Arial" w:hAnsi="Arial" w:cs="Arial"/>
          <w:sz w:val="24"/>
          <w:szCs w:val="24"/>
        </w:rPr>
        <w:t xml:space="preserve"> </w:t>
      </w:r>
      <w:r w:rsidR="006625A7">
        <w:rPr>
          <w:rFonts w:ascii="Arial" w:hAnsi="Arial" w:cs="Arial"/>
          <w:sz w:val="24"/>
          <w:szCs w:val="24"/>
        </w:rPr>
        <w:t>This leadoff is inversely proportional to cells</w:t>
      </w:r>
      <w:r w:rsidR="005D15F6">
        <w:rPr>
          <w:rFonts w:ascii="Arial" w:hAnsi="Arial" w:cs="Arial"/>
          <w:sz w:val="24"/>
          <w:szCs w:val="24"/>
        </w:rPr>
        <w:t>’</w:t>
      </w:r>
      <w:r w:rsidR="006625A7">
        <w:rPr>
          <w:rFonts w:ascii="Arial" w:hAnsi="Arial" w:cs="Arial"/>
          <w:sz w:val="24"/>
          <w:szCs w:val="24"/>
        </w:rPr>
        <w:t xml:space="preserve"> ability to maintain homeostasis despite substantial H</w:t>
      </w:r>
      <w:r w:rsidR="006625A7" w:rsidRPr="00614DD6">
        <w:rPr>
          <w:rFonts w:ascii="Arial" w:hAnsi="Arial" w:cs="Arial"/>
          <w:sz w:val="24"/>
          <w:szCs w:val="24"/>
          <w:vertAlign w:val="subscript"/>
        </w:rPr>
        <w:t>2</w:t>
      </w:r>
      <w:r w:rsidR="006625A7">
        <w:rPr>
          <w:rFonts w:ascii="Arial" w:hAnsi="Arial" w:cs="Arial"/>
          <w:sz w:val="24"/>
          <w:szCs w:val="24"/>
        </w:rPr>
        <w:t>O</w:t>
      </w:r>
      <w:r w:rsidR="006625A7" w:rsidRPr="00614DD6">
        <w:rPr>
          <w:rFonts w:ascii="Arial" w:hAnsi="Arial" w:cs="Arial"/>
          <w:sz w:val="24"/>
          <w:szCs w:val="24"/>
          <w:vertAlign w:val="subscript"/>
        </w:rPr>
        <w:t>2</w:t>
      </w:r>
      <w:r w:rsidR="0003662B">
        <w:rPr>
          <w:rFonts w:ascii="Arial" w:hAnsi="Arial" w:cs="Arial"/>
          <w:sz w:val="24"/>
          <w:szCs w:val="24"/>
        </w:rPr>
        <w:t>-</w:t>
      </w:r>
      <w:del w:id="9" w:author="Lindsay" w:date="2012-04-24T20:32:00Z">
        <w:r w:rsidR="006625A7" w:rsidDel="0003662B">
          <w:rPr>
            <w:rFonts w:ascii="Arial" w:hAnsi="Arial" w:cs="Arial"/>
            <w:sz w:val="24"/>
            <w:szCs w:val="24"/>
          </w:rPr>
          <w:delText xml:space="preserve"> </w:delText>
        </w:r>
      </w:del>
      <w:r w:rsidR="006625A7">
        <w:rPr>
          <w:rFonts w:ascii="Arial" w:hAnsi="Arial" w:cs="Arial"/>
          <w:sz w:val="24"/>
          <w:szCs w:val="24"/>
        </w:rPr>
        <w:t xml:space="preserve">induced DNA damage.  </w:t>
      </w:r>
      <w:r w:rsidR="009F6BC6" w:rsidRPr="00605020">
        <w:rPr>
          <w:rFonts w:ascii="Arial" w:hAnsi="Arial" w:cs="Arial"/>
          <w:sz w:val="24"/>
          <w:szCs w:val="24"/>
        </w:rPr>
        <w:t>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suppressed up to the dying-off phase during chronological aging.</w:t>
      </w:r>
      <w:r w:rsidR="00E4581E">
        <w:rPr>
          <w:rFonts w:ascii="Arial" w:hAnsi="Arial" w:cs="Arial"/>
          <w:sz w:val="24"/>
          <w:szCs w:val="24"/>
        </w:rPr>
        <w:t xml:space="preserve"> W</w:t>
      </w:r>
      <w:r w:rsidR="0082004C">
        <w:rPr>
          <w:rFonts w:ascii="Arial" w:hAnsi="Arial" w:cs="Arial"/>
          <w:sz w:val="24"/>
          <w:szCs w:val="24"/>
        </w:rPr>
        <w:t xml:space="preserve">e </w:t>
      </w:r>
      <w:r w:rsidR="00E4581E">
        <w:rPr>
          <w:rFonts w:ascii="Arial" w:hAnsi="Arial" w:cs="Arial"/>
          <w:sz w:val="24"/>
          <w:szCs w:val="24"/>
        </w:rPr>
        <w:t xml:space="preserve">then </w:t>
      </w:r>
      <w:r w:rsidR="0082004C">
        <w:rPr>
          <w:rFonts w:ascii="Arial" w:hAnsi="Arial" w:cs="Arial"/>
          <w:sz w:val="24"/>
          <w:szCs w:val="24"/>
        </w:rPr>
        <w:t>found tha</w:t>
      </w:r>
      <w:r w:rsidR="00D9370F">
        <w:rPr>
          <w:rFonts w:ascii="Arial" w:hAnsi="Arial" w:cs="Arial"/>
          <w:sz w:val="24"/>
          <w:szCs w:val="24"/>
        </w:rPr>
        <w:t>t t</w:t>
      </w:r>
      <w:r w:rsidRPr="00605020">
        <w:rPr>
          <w:rFonts w:ascii="Arial" w:hAnsi="Arial" w:cs="Arial"/>
          <w:sz w:val="24"/>
          <w:szCs w:val="24"/>
        </w:rPr>
        <w:t>h</w:t>
      </w:r>
      <w:r w:rsidR="00D9370F">
        <w:rPr>
          <w:rFonts w:ascii="Arial" w:hAnsi="Arial" w:cs="Arial"/>
          <w:sz w:val="24"/>
          <w:szCs w:val="24"/>
        </w:rPr>
        <w:t>e</w:t>
      </w:r>
      <w:r w:rsidRPr="00605020">
        <w:rPr>
          <w:rFonts w:ascii="Arial" w:hAnsi="Arial" w:cs="Arial"/>
          <w:sz w:val="24"/>
          <w:szCs w:val="24"/>
        </w:rPr>
        <w:t xml:space="preserve"> leadoff</w:t>
      </w:r>
      <w:r w:rsidR="005D1CD7">
        <w:rPr>
          <w:rFonts w:ascii="Arial" w:hAnsi="Arial" w:cs="Arial"/>
          <w:sz w:val="24"/>
          <w:szCs w:val="24"/>
        </w:rPr>
        <w:t xml:space="preserve"> of genomic instability to viability</w:t>
      </w:r>
      <w:r w:rsidR="00ED5A97">
        <w:rPr>
          <w:rFonts w:ascii="Arial" w:hAnsi="Arial" w:cs="Arial"/>
          <w:sz w:val="24"/>
          <w:szCs w:val="24"/>
        </w:rPr>
        <w:t xml:space="preserve"> </w:t>
      </w:r>
      <w:r w:rsidRPr="00605020">
        <w:rPr>
          <w:rFonts w:ascii="Arial" w:hAnsi="Arial" w:cs="Arial"/>
          <w:sz w:val="24"/>
          <w:szCs w:val="24"/>
        </w:rPr>
        <w:t xml:space="preserve">is negatively correlated with chronological </w:t>
      </w:r>
      <w:r w:rsidR="00053B8D">
        <w:rPr>
          <w:rFonts w:ascii="Arial" w:hAnsi="Arial" w:cs="Arial"/>
          <w:sz w:val="24"/>
          <w:szCs w:val="24"/>
        </w:rPr>
        <w:t>life span</w:t>
      </w:r>
      <w:r w:rsidRPr="00605020">
        <w:rPr>
          <w:rFonts w:ascii="Arial" w:hAnsi="Arial" w:cs="Arial"/>
          <w:sz w:val="24"/>
          <w:szCs w:val="24"/>
        </w:rPr>
        <w:t xml:space="preserve">, with an R-squared of 0.54 and a p-value of 0.024, </w:t>
      </w:r>
      <w:r w:rsidR="004A4BB4">
        <w:rPr>
          <w:rFonts w:ascii="Arial" w:hAnsi="Arial" w:cs="Arial"/>
          <w:sz w:val="24"/>
          <w:szCs w:val="24"/>
        </w:rPr>
        <w:t xml:space="preserve">indicating that cells’ ability to maintain </w:t>
      </w:r>
      <w:r w:rsidR="00B96558">
        <w:rPr>
          <w:rFonts w:ascii="Arial" w:hAnsi="Arial" w:cs="Arial"/>
          <w:sz w:val="24"/>
          <w:szCs w:val="24"/>
        </w:rPr>
        <w:t>homeostasis despite subst</w:t>
      </w:r>
      <w:r w:rsidR="005D15F6">
        <w:rPr>
          <w:rFonts w:ascii="Arial" w:hAnsi="Arial" w:cs="Arial"/>
          <w:sz w:val="24"/>
          <w:szCs w:val="24"/>
        </w:rPr>
        <w:t xml:space="preserve">antial </w:t>
      </w:r>
      <w:r w:rsidR="00B703BF">
        <w:rPr>
          <w:rFonts w:ascii="Arial" w:hAnsi="Arial" w:cs="Arial"/>
          <w:sz w:val="24"/>
          <w:szCs w:val="24"/>
        </w:rPr>
        <w:t>H</w:t>
      </w:r>
      <w:r w:rsidR="00B703BF" w:rsidRPr="00614DD6">
        <w:rPr>
          <w:rFonts w:ascii="Arial" w:hAnsi="Arial" w:cs="Arial"/>
          <w:sz w:val="24"/>
          <w:szCs w:val="24"/>
          <w:vertAlign w:val="subscript"/>
        </w:rPr>
        <w:t>2</w:t>
      </w:r>
      <w:r w:rsidR="00B703BF">
        <w:rPr>
          <w:rFonts w:ascii="Arial" w:hAnsi="Arial" w:cs="Arial"/>
          <w:sz w:val="24"/>
          <w:szCs w:val="24"/>
        </w:rPr>
        <w:t>O</w:t>
      </w:r>
      <w:r w:rsidR="00B703BF" w:rsidRPr="00614DD6">
        <w:rPr>
          <w:rFonts w:ascii="Arial" w:hAnsi="Arial" w:cs="Arial"/>
          <w:sz w:val="24"/>
          <w:szCs w:val="24"/>
          <w:vertAlign w:val="subscript"/>
        </w:rPr>
        <w:t>2</w:t>
      </w:r>
      <w:r w:rsidR="0003662B">
        <w:rPr>
          <w:rFonts w:ascii="Arial" w:hAnsi="Arial" w:cs="Arial"/>
          <w:sz w:val="24"/>
          <w:szCs w:val="24"/>
        </w:rPr>
        <w:t>-</w:t>
      </w:r>
      <w:r w:rsidR="00B703BF">
        <w:rPr>
          <w:rFonts w:ascii="Arial" w:hAnsi="Arial" w:cs="Arial"/>
          <w:sz w:val="24"/>
          <w:szCs w:val="24"/>
        </w:rPr>
        <w:t xml:space="preserve"> </w:t>
      </w:r>
      <w:r w:rsidR="005D15F6">
        <w:rPr>
          <w:rFonts w:ascii="Arial" w:hAnsi="Arial" w:cs="Arial"/>
          <w:sz w:val="24"/>
          <w:szCs w:val="24"/>
        </w:rPr>
        <w:t xml:space="preserve">induced DNA damage </w:t>
      </w:r>
      <w:r w:rsidR="00B96558">
        <w:rPr>
          <w:rFonts w:ascii="Arial" w:hAnsi="Arial" w:cs="Arial"/>
          <w:sz w:val="24"/>
          <w:szCs w:val="24"/>
        </w:rPr>
        <w:t xml:space="preserve">is positively correlated with chronological life span. </w:t>
      </w:r>
      <w:r w:rsidR="002B2665">
        <w:rPr>
          <w:rFonts w:ascii="Arial" w:hAnsi="Arial" w:cs="Arial"/>
          <w:sz w:val="24"/>
          <w:szCs w:val="24"/>
        </w:rPr>
        <w:t>Surprisingly, t</w:t>
      </w:r>
      <w:r w:rsidR="00C332A0">
        <w:rPr>
          <w:rFonts w:ascii="Arial" w:hAnsi="Arial" w:cs="Arial"/>
          <w:sz w:val="24"/>
          <w:szCs w:val="24"/>
        </w:rPr>
        <w:t xml:space="preserve">his leadoff is </w:t>
      </w:r>
      <w:r w:rsidRPr="00605020">
        <w:rPr>
          <w:rFonts w:ascii="Arial" w:hAnsi="Arial" w:cs="Arial"/>
          <w:sz w:val="24"/>
          <w:szCs w:val="24"/>
        </w:rPr>
        <w:t>positively correlated with a measure of endogenous mitotic asymmetry with an R-squared of 0.43 and a p</w:t>
      </w:r>
      <w:r w:rsidR="00B703BF">
        <w:rPr>
          <w:rFonts w:ascii="Arial" w:hAnsi="Arial" w:cs="Arial"/>
          <w:sz w:val="24"/>
          <w:szCs w:val="24"/>
        </w:rPr>
        <w:t>-</w:t>
      </w:r>
      <w:r w:rsidRPr="00605020">
        <w:rPr>
          <w:rFonts w:ascii="Arial" w:hAnsi="Arial" w:cs="Arial"/>
          <w:sz w:val="24"/>
          <w:szCs w:val="24"/>
        </w:rPr>
        <w:t>value of 0.054</w:t>
      </w:r>
      <w:r w:rsidR="003004D6">
        <w:rPr>
          <w:rFonts w:ascii="Arial" w:hAnsi="Arial" w:cs="Arial"/>
          <w:sz w:val="24"/>
          <w:szCs w:val="24"/>
        </w:rPr>
        <w:t>,</w:t>
      </w:r>
      <w:r w:rsidRPr="00605020">
        <w:rPr>
          <w:rFonts w:ascii="Arial" w:hAnsi="Arial" w:cs="Arial"/>
          <w:sz w:val="24"/>
          <w:szCs w:val="24"/>
        </w:rPr>
        <w:t xml:space="preserve"> indicat</w:t>
      </w:r>
      <w:r w:rsidR="007C1B69">
        <w:rPr>
          <w:rFonts w:ascii="Arial" w:hAnsi="Arial" w:cs="Arial"/>
          <w:sz w:val="24"/>
          <w:szCs w:val="24"/>
        </w:rPr>
        <w:t>ing</w:t>
      </w:r>
      <w:r w:rsidR="00ED5A97">
        <w:rPr>
          <w:rFonts w:ascii="Arial" w:hAnsi="Arial" w:cs="Arial"/>
          <w:sz w:val="24"/>
          <w:szCs w:val="24"/>
        </w:rPr>
        <w:t xml:space="preserve"> </w:t>
      </w:r>
      <w:r w:rsidR="00F119B1">
        <w:rPr>
          <w:rFonts w:ascii="Arial" w:hAnsi="Arial" w:cs="Arial"/>
          <w:sz w:val="24"/>
          <w:szCs w:val="24"/>
        </w:rPr>
        <w:t xml:space="preserve">a trade-off between </w:t>
      </w:r>
      <w:r w:rsidR="00F119B1" w:rsidRPr="00605020">
        <w:rPr>
          <w:rFonts w:ascii="Arial" w:hAnsi="Arial" w:cs="Arial"/>
          <w:sz w:val="24"/>
          <w:szCs w:val="24"/>
        </w:rPr>
        <w:t>mitotic asymmetry</w:t>
      </w:r>
      <w:r w:rsidR="00ED5A97">
        <w:rPr>
          <w:rFonts w:ascii="Arial" w:hAnsi="Arial" w:cs="Arial"/>
          <w:sz w:val="24"/>
          <w:szCs w:val="24"/>
        </w:rPr>
        <w:t xml:space="preserve"> </w:t>
      </w:r>
      <w:r w:rsidR="00F119B1">
        <w:rPr>
          <w:rFonts w:ascii="Arial" w:hAnsi="Arial" w:cs="Arial"/>
          <w:sz w:val="24"/>
          <w:szCs w:val="24"/>
        </w:rPr>
        <w:t xml:space="preserve">and </w:t>
      </w:r>
      <w:r w:rsidR="00AF50A3">
        <w:rPr>
          <w:rFonts w:ascii="Arial" w:hAnsi="Arial" w:cs="Arial"/>
          <w:sz w:val="24"/>
          <w:szCs w:val="24"/>
        </w:rPr>
        <w:t>cell’s ability</w:t>
      </w:r>
      <w:r w:rsidRPr="00605020">
        <w:rPr>
          <w:rFonts w:ascii="Arial" w:hAnsi="Arial" w:cs="Arial"/>
          <w:sz w:val="24"/>
          <w:szCs w:val="24"/>
        </w:rPr>
        <w:t xml:space="preserve"> to </w:t>
      </w:r>
      <w:r w:rsidR="00DF5778">
        <w:rPr>
          <w:rFonts w:ascii="Arial" w:hAnsi="Arial" w:cs="Arial"/>
          <w:sz w:val="24"/>
          <w:szCs w:val="24"/>
        </w:rPr>
        <w:t xml:space="preserve">fend-off </w:t>
      </w:r>
      <w:r w:rsidR="00F119B1">
        <w:rPr>
          <w:rFonts w:ascii="Arial" w:hAnsi="Arial" w:cs="Arial"/>
          <w:sz w:val="24"/>
          <w:szCs w:val="24"/>
        </w:rPr>
        <w:t>H</w:t>
      </w:r>
      <w:r w:rsidR="00161743" w:rsidRPr="00161743">
        <w:rPr>
          <w:rFonts w:ascii="Arial" w:hAnsi="Arial" w:cs="Arial"/>
          <w:sz w:val="24"/>
          <w:szCs w:val="24"/>
          <w:vertAlign w:val="subscript"/>
        </w:rPr>
        <w:t>2</w:t>
      </w:r>
      <w:r w:rsidR="00F119B1">
        <w:rPr>
          <w:rFonts w:ascii="Arial" w:hAnsi="Arial" w:cs="Arial"/>
          <w:sz w:val="24"/>
          <w:szCs w:val="24"/>
        </w:rPr>
        <w:t>O</w:t>
      </w:r>
      <w:r w:rsidR="00161743" w:rsidRPr="00161743">
        <w:rPr>
          <w:rFonts w:ascii="Arial" w:hAnsi="Arial" w:cs="Arial"/>
          <w:sz w:val="24"/>
          <w:szCs w:val="24"/>
          <w:vertAlign w:val="subscript"/>
        </w:rPr>
        <w:t>2</w:t>
      </w:r>
      <w:r w:rsidR="00F119B1">
        <w:rPr>
          <w:rFonts w:ascii="Arial" w:hAnsi="Arial" w:cs="Arial"/>
          <w:sz w:val="24"/>
          <w:szCs w:val="24"/>
        </w:rPr>
        <w:t>-induced oxidative stress</w:t>
      </w:r>
      <w:r w:rsidRPr="00605020">
        <w:rPr>
          <w:rFonts w:ascii="Arial" w:hAnsi="Arial" w:cs="Arial"/>
          <w:sz w:val="24"/>
          <w:szCs w:val="24"/>
        </w:rPr>
        <w:t>. Overall, our results demonstrate strong associations between oxidative stress, genomic instability, and mitotic asymmetry within the context of aging.</w:t>
      </w:r>
    </w:p>
    <w:p w:rsidR="00B2113A" w:rsidRPr="00605020" w:rsidRDefault="00B2113A" w:rsidP="009679D2">
      <w:pPr>
        <w:spacing w:line="480" w:lineRule="auto"/>
        <w:jc w:val="both"/>
        <w:rPr>
          <w:rFonts w:ascii="Arial" w:hAnsi="Arial" w:cs="Arial"/>
          <w:sz w:val="30"/>
          <w:szCs w:val="30"/>
        </w:rPr>
        <w:sectPr w:rsidR="00B2113A" w:rsidRPr="00605020">
          <w:headerReference w:type="default" r:id="rId12"/>
          <w:footerReference w:type="default" r:id="rId13"/>
          <w:pgSz w:w="12240" w:h="15840"/>
          <w:pgMar w:top="1440" w:right="1440" w:bottom="1440" w:left="1440" w:gutter="0"/>
          <w:docGrid w:linePitch="360"/>
        </w:sectPr>
      </w:pPr>
    </w:p>
    <w:p w:rsidR="00934A0A" w:rsidRPr="00052BBF" w:rsidRDefault="0072137D" w:rsidP="00052BBF">
      <w:pPr>
        <w:spacing w:line="480" w:lineRule="auto"/>
        <w:jc w:val="center"/>
        <w:rPr>
          <w:rFonts w:ascii="Arial" w:hAnsi="Arial" w:cs="Arial"/>
          <w:b/>
          <w:sz w:val="30"/>
          <w:szCs w:val="30"/>
        </w:rPr>
      </w:pPr>
      <w:r w:rsidRPr="00052BBF">
        <w:rPr>
          <w:rFonts w:ascii="Arial" w:hAnsi="Arial" w:cs="Arial"/>
          <w:b/>
          <w:sz w:val="30"/>
          <w:szCs w:val="30"/>
        </w:rPr>
        <w:t>Acknowledgements</w:t>
      </w:r>
    </w:p>
    <w:p w:rsidR="00C501A6" w:rsidRDefault="00E50C6F" w:rsidP="00052BBF">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during this process. I would also like to thank research technicians Erin Jackson, Jenney Rodrigues, and Nilin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Maghee, and Brittni Wilson. This project was supported by </w:t>
      </w:r>
      <w:r w:rsidR="00CA482C">
        <w:rPr>
          <w:rFonts w:ascii="Arial" w:hAnsi="Arial" w:cs="Arial"/>
          <w:sz w:val="24"/>
          <w:szCs w:val="24"/>
        </w:rPr>
        <w:t xml:space="preserve">a grant from the </w:t>
      </w:r>
      <w:r w:rsidRPr="00605020">
        <w:rPr>
          <w:rFonts w:ascii="Arial" w:hAnsi="Arial" w:cs="Arial"/>
          <w:sz w:val="24"/>
          <w:szCs w:val="24"/>
        </w:rPr>
        <w:t>National Science Foundation</w:t>
      </w:r>
      <w:r w:rsidR="00464A75" w:rsidRPr="00605020">
        <w:rPr>
          <w:rFonts w:ascii="Arial" w:hAnsi="Arial" w:cs="Arial"/>
          <w:sz w:val="24"/>
          <w:szCs w:val="24"/>
        </w:rPr>
        <w:t xml:space="preserve">. </w:t>
      </w:r>
    </w:p>
    <w:p w:rsidR="00797392" w:rsidRPr="00605020" w:rsidRDefault="00745C16" w:rsidP="00052BBF">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Spelman College Biology Department</w:t>
      </w:r>
      <w:r w:rsidR="00A50E3F" w:rsidRPr="00605020">
        <w:rPr>
          <w:rFonts w:ascii="Arial" w:hAnsi="Arial" w:cs="Arial"/>
          <w:sz w:val="24"/>
          <w:szCs w:val="24"/>
        </w:rPr>
        <w:t xml:space="preserve"> and the Ethel Waddell Githii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66296A">
        <w:rPr>
          <w:rFonts w:ascii="Arial" w:hAnsi="Arial" w:cs="Arial"/>
          <w:sz w:val="24"/>
          <w:szCs w:val="24"/>
        </w:rPr>
        <w:t xml:space="preserve"> </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66296A">
        <w:rPr>
          <w:rFonts w:ascii="Arial" w:hAnsi="Arial" w:cs="Arial"/>
          <w:sz w:val="24"/>
          <w:szCs w:val="24"/>
        </w:rPr>
        <w:t xml:space="preserve"> </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B94BE2" w:rsidRPr="00605020" w:rsidRDefault="00B94BE2" w:rsidP="00052BBF">
      <w:pPr>
        <w:spacing w:after="0" w:line="480" w:lineRule="auto"/>
        <w:jc w:val="both"/>
        <w:rPr>
          <w:rFonts w:ascii="Arial" w:hAnsi="Arial" w:cs="Arial"/>
          <w:sz w:val="24"/>
          <w:szCs w:val="24"/>
        </w:rPr>
      </w:pPr>
    </w:p>
    <w:p w:rsidR="003E393E" w:rsidRPr="00605020" w:rsidRDefault="003E393E" w:rsidP="00052BBF">
      <w:pPr>
        <w:spacing w:after="0" w:line="480" w:lineRule="auto"/>
        <w:jc w:val="both"/>
        <w:rPr>
          <w:rFonts w:ascii="Arial" w:hAnsi="Arial" w:cs="Arial"/>
          <w:sz w:val="30"/>
          <w:szCs w:val="30"/>
        </w:rPr>
      </w:pPr>
    </w:p>
    <w:p w:rsidR="00813A87" w:rsidRDefault="00813A87" w:rsidP="00052BBF">
      <w:pPr>
        <w:jc w:val="both"/>
        <w:rPr>
          <w:ins w:id="10" w:author="hong qin" w:date="2012-04-19T11:01:00Z"/>
          <w:rFonts w:ascii="Arial" w:hAnsi="Arial" w:cs="Arial"/>
          <w:sz w:val="30"/>
          <w:szCs w:val="30"/>
        </w:rPr>
      </w:pPr>
      <w:ins w:id="11" w:author="hong qin" w:date="2012-04-19T11:01:00Z">
        <w:r>
          <w:rPr>
            <w:rFonts w:ascii="Arial" w:hAnsi="Arial" w:cs="Arial"/>
            <w:sz w:val="30"/>
            <w:szCs w:val="30"/>
          </w:rPr>
          <w:br w:type="page"/>
        </w:r>
      </w:ins>
    </w:p>
    <w:p w:rsidR="004836CF" w:rsidRPr="003C7434" w:rsidRDefault="00161743" w:rsidP="00052BBF">
      <w:pPr>
        <w:spacing w:after="0" w:line="480" w:lineRule="auto"/>
        <w:jc w:val="center"/>
        <w:rPr>
          <w:rFonts w:ascii="Arial" w:hAnsi="Arial" w:cs="Arial"/>
          <w:b/>
          <w:sz w:val="30"/>
          <w:szCs w:val="30"/>
        </w:rPr>
      </w:pPr>
      <w:r w:rsidRPr="00161743">
        <w:rPr>
          <w:rFonts w:ascii="Arial" w:hAnsi="Arial" w:cs="Arial"/>
          <w:b/>
          <w:sz w:val="30"/>
          <w:szCs w:val="30"/>
        </w:rPr>
        <w:t>Introduction</w:t>
      </w:r>
    </w:p>
    <w:p w:rsidR="00934A0A" w:rsidRDefault="00AD22BC"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Gompertz,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r w:rsidR="00ED5A97">
        <w:rPr>
          <w:rFonts w:ascii="Arial" w:hAnsi="Arial" w:cs="Arial"/>
          <w:sz w:val="24"/>
          <w:szCs w:val="24"/>
        </w:rPr>
        <w:t xml:space="preserve"> </w:t>
      </w:r>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03662B">
        <w:rPr>
          <w:rFonts w:ascii="Arial" w:hAnsi="Arial" w:cs="Arial"/>
          <w:sz w:val="24"/>
          <w:szCs w:val="24"/>
        </w:rPr>
        <w:t xml:space="preserve"> </w:t>
      </w:r>
      <w:r w:rsidR="00B95345"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&lt;EndNote&gt;&lt;Cite&gt;&lt;Author&gt;Gompertz&lt;/Author&gt;&lt;Year&gt;1825&lt;/Year&gt;&lt;RecNum&gt;1151&lt;/RecNum&gt;&lt;DisplayText&gt;(G&lt;style face="smallcaps"&gt;ompertz&lt;/style&gt; 1825)&lt;/DisplayText&gt;&lt;record&gt;&lt;rec-number&gt;1151&lt;/rec-number&gt;&lt;foreign-keys&gt;&lt;key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r w:rsidR="00B95345" w:rsidRPr="00605020">
        <w:rPr>
          <w:rFonts w:ascii="Arial" w:hAnsi="Arial" w:cs="Arial"/>
          <w:sz w:val="24"/>
          <w:szCs w:val="24"/>
        </w:rPr>
        <w:fldChar w:fldCharType="separate"/>
      </w:r>
      <w:r w:rsidR="00EF341F">
        <w:rPr>
          <w:rFonts w:ascii="Arial" w:hAnsi="Arial" w:cs="Arial"/>
          <w:noProof/>
          <w:sz w:val="24"/>
          <w:szCs w:val="24"/>
        </w:rPr>
        <w:t>(</w:t>
      </w:r>
      <w:hyperlink w:anchor="_ENREF_8" w:tooltip="Gompertz, 1825 #1151" w:history="1">
        <w:r w:rsidR="005C2D60">
          <w:rPr>
            <w:rFonts w:ascii="Arial" w:hAnsi="Arial" w:cs="Arial"/>
            <w:noProof/>
            <w:sz w:val="24"/>
            <w:szCs w:val="24"/>
          </w:rPr>
          <w:t>G</w:t>
        </w:r>
        <w:r w:rsidR="005C2D60" w:rsidRPr="00EF341F">
          <w:rPr>
            <w:rFonts w:ascii="Arial" w:hAnsi="Arial" w:cs="Arial"/>
            <w:smallCaps/>
            <w:noProof/>
            <w:sz w:val="24"/>
            <w:szCs w:val="24"/>
          </w:rPr>
          <w:t>ompertz</w:t>
        </w:r>
        <w:r w:rsidR="005C2D60">
          <w:rPr>
            <w:rFonts w:ascii="Arial" w:hAnsi="Arial" w:cs="Arial"/>
            <w:noProof/>
            <w:sz w:val="24"/>
            <w:szCs w:val="24"/>
          </w:rPr>
          <w:t xml:space="preserve"> 1825</w:t>
        </w:r>
      </w:hyperlink>
      <w:r w:rsidR="00EF341F">
        <w:rPr>
          <w:rFonts w:ascii="Arial" w:hAnsi="Arial" w:cs="Arial"/>
          <w:noProof/>
          <w:sz w:val="24"/>
          <w:szCs w:val="24"/>
        </w:rPr>
        <w:t>)</w:t>
      </w:r>
      <w:r w:rsidR="00B95345"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r w:rsidR="00ED5A97">
        <w:rPr>
          <w:rFonts w:ascii="Arial" w:hAnsi="Arial" w:cs="Arial"/>
          <w:sz w:val="24"/>
          <w:szCs w:val="24"/>
        </w:rPr>
        <w:t xml:space="preserve"> </w:t>
      </w:r>
      <w:r w:rsidR="003B0E0D" w:rsidRPr="00605020">
        <w:rPr>
          <w:rFonts w:ascii="Arial" w:hAnsi="Arial" w:cs="Arial"/>
          <w:sz w:val="24"/>
          <w:szCs w:val="24"/>
        </w:rPr>
        <w:t xml:space="preserve">the probability of dying increases with age </w:t>
      </w:r>
      <w:r w:rsidR="00B95345"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&lt;EndNote&gt;&lt;Cite&gt;&lt;Author&gt;Defossez&lt;/Author&gt;&lt;Year&gt;1998&lt;/Year&gt;&lt;RecNum&gt;1467&lt;/RecNum&gt;&lt;DisplayText&gt;(D&lt;style face="smallcaps"&gt;efossez&lt;/style&gt;&lt;style face="italic"&gt; et al.&lt;/style&gt; 1998)&lt;/DisplayText&gt;&lt;record&gt;&lt;rec-number&gt;1467&lt;/rec-number&gt;&lt;foreign-keys&gt;&lt;key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r w:rsidR="00B95345" w:rsidRPr="00605020">
        <w:rPr>
          <w:rFonts w:ascii="Arial" w:hAnsi="Arial" w:cs="Arial"/>
          <w:sz w:val="24"/>
          <w:szCs w:val="24"/>
        </w:rPr>
        <w:fldChar w:fldCharType="separate"/>
      </w:r>
      <w:r w:rsidR="00EF341F">
        <w:rPr>
          <w:rFonts w:ascii="Arial" w:hAnsi="Arial" w:cs="Arial"/>
          <w:noProof/>
          <w:sz w:val="24"/>
          <w:szCs w:val="24"/>
        </w:rPr>
        <w:t>(</w:t>
      </w:r>
      <w:hyperlink w:anchor="_ENREF_6" w:tooltip="Defossez, 1998 #1467" w:history="1">
        <w:r w:rsidR="005C2D60">
          <w:rPr>
            <w:rFonts w:ascii="Arial" w:hAnsi="Arial" w:cs="Arial"/>
            <w:noProof/>
            <w:sz w:val="24"/>
            <w:szCs w:val="24"/>
          </w:rPr>
          <w:t>D</w:t>
        </w:r>
        <w:r w:rsidR="005C2D60" w:rsidRPr="00EF341F">
          <w:rPr>
            <w:rFonts w:ascii="Arial" w:hAnsi="Arial" w:cs="Arial"/>
            <w:smallCaps/>
            <w:noProof/>
            <w:sz w:val="24"/>
            <w:szCs w:val="24"/>
          </w:rPr>
          <w:t>efossez</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1998</w:t>
        </w:r>
      </w:hyperlink>
      <w:r w:rsidR="00EF341F">
        <w:rPr>
          <w:rFonts w:ascii="Arial" w:hAnsi="Arial" w:cs="Arial"/>
          <w:noProof/>
          <w:sz w:val="24"/>
          <w:szCs w:val="24"/>
        </w:rPr>
        <w:t>)</w:t>
      </w:r>
      <w:r w:rsidR="00B95345" w:rsidRPr="00605020">
        <w:rPr>
          <w:rFonts w:ascii="Arial" w:hAnsi="Arial" w:cs="Arial"/>
          <w:sz w:val="24"/>
          <w:szCs w:val="24"/>
        </w:rPr>
        <w:fldChar w:fldCharType="end"/>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286824" w:rsidRDefault="009B314B"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pleiotropy theory </w:t>
      </w:r>
      <w:r w:rsidR="00B95345"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B95345" w:rsidRPr="00605020">
        <w:rPr>
          <w:rFonts w:ascii="Arial" w:hAnsi="Arial" w:cs="Arial"/>
          <w:sz w:val="24"/>
          <w:szCs w:val="24"/>
        </w:rPr>
        <w:fldChar w:fldCharType="separate"/>
      </w:r>
      <w:r w:rsidR="00EF341F">
        <w:rPr>
          <w:rFonts w:ascii="Arial" w:hAnsi="Arial" w:cs="Arial"/>
          <w:noProof/>
          <w:sz w:val="24"/>
          <w:szCs w:val="24"/>
        </w:rPr>
        <w:t>(</w:t>
      </w:r>
      <w:hyperlink w:anchor="_ENREF_32" w:tooltip="Williams, 1957 #273" w:history="1">
        <w:r w:rsidR="005C2D60">
          <w:rPr>
            <w:rFonts w:ascii="Arial" w:hAnsi="Arial" w:cs="Arial"/>
            <w:noProof/>
            <w:sz w:val="24"/>
            <w:szCs w:val="24"/>
          </w:rPr>
          <w:t>W</w:t>
        </w:r>
        <w:r w:rsidR="005C2D60" w:rsidRPr="00EF341F">
          <w:rPr>
            <w:rFonts w:ascii="Arial" w:hAnsi="Arial" w:cs="Arial"/>
            <w:smallCaps/>
            <w:noProof/>
            <w:sz w:val="24"/>
            <w:szCs w:val="24"/>
          </w:rPr>
          <w:t>illiams</w:t>
        </w:r>
        <w:r w:rsidR="005C2D60">
          <w:rPr>
            <w:rFonts w:ascii="Arial" w:hAnsi="Arial" w:cs="Arial"/>
            <w:noProof/>
            <w:sz w:val="24"/>
            <w:szCs w:val="24"/>
          </w:rPr>
          <w:t xml:space="preserve"> 1957</w:t>
        </w:r>
      </w:hyperlink>
      <w:r w:rsidR="00EF341F">
        <w:rPr>
          <w:rFonts w:ascii="Arial" w:hAnsi="Arial" w:cs="Arial"/>
          <w:noProof/>
          <w:sz w:val="24"/>
          <w:szCs w:val="24"/>
        </w:rPr>
        <w:t>)</w:t>
      </w:r>
      <w:r w:rsidR="00B95345"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B95345"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B95345" w:rsidRPr="00605020">
        <w:rPr>
          <w:rFonts w:ascii="Arial" w:hAnsi="Arial" w:cs="Arial"/>
          <w:sz w:val="24"/>
          <w:szCs w:val="24"/>
        </w:rPr>
        <w:fldChar w:fldCharType="separate"/>
      </w:r>
      <w:r w:rsidR="00EF341F">
        <w:rPr>
          <w:rFonts w:ascii="Arial" w:hAnsi="Arial" w:cs="Arial"/>
          <w:noProof/>
          <w:sz w:val="24"/>
          <w:szCs w:val="24"/>
        </w:rPr>
        <w:t>(</w:t>
      </w:r>
      <w:hyperlink w:anchor="_ENREF_14" w:tooltip="Kirkwood, 1977 #56" w:history="1">
        <w:r w:rsidR="005C2D60">
          <w:rPr>
            <w:rFonts w:ascii="Arial" w:hAnsi="Arial" w:cs="Arial"/>
            <w:noProof/>
            <w:sz w:val="24"/>
            <w:szCs w:val="24"/>
          </w:rPr>
          <w:t>K</w:t>
        </w:r>
        <w:r w:rsidR="005C2D60" w:rsidRPr="00EF341F">
          <w:rPr>
            <w:rFonts w:ascii="Arial" w:hAnsi="Arial" w:cs="Arial"/>
            <w:smallCaps/>
            <w:noProof/>
            <w:sz w:val="24"/>
            <w:szCs w:val="24"/>
          </w:rPr>
          <w:t>irkwood</w:t>
        </w:r>
        <w:r w:rsidR="005C2D60">
          <w:rPr>
            <w:rFonts w:ascii="Arial" w:hAnsi="Arial" w:cs="Arial"/>
            <w:noProof/>
            <w:sz w:val="24"/>
            <w:szCs w:val="24"/>
          </w:rPr>
          <w:t xml:space="preserve"> 1977</w:t>
        </w:r>
      </w:hyperlink>
      <w:r w:rsidR="00EF341F">
        <w:rPr>
          <w:rFonts w:ascii="Arial" w:hAnsi="Arial" w:cs="Arial"/>
          <w:noProof/>
          <w:sz w:val="24"/>
          <w:szCs w:val="24"/>
        </w:rPr>
        <w:t>)</w:t>
      </w:r>
      <w:r w:rsidR="00B95345"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w:t>
      </w:r>
      <w:r w:rsidR="00BC7648">
        <w:rPr>
          <w:rFonts w:ascii="Arial" w:hAnsi="Arial" w:cs="Arial"/>
          <w:sz w:val="24"/>
          <w:szCs w:val="24"/>
        </w:rPr>
        <w:t xml:space="preserve">natural selection likely acts upon young individuals, and </w:t>
      </w:r>
      <w:r w:rsidR="0072137D" w:rsidRPr="0072137D">
        <w:rPr>
          <w:rFonts w:ascii="Arial" w:hAnsi="Arial" w:cs="Arial"/>
          <w:sz w:val="24"/>
          <w:szCs w:val="24"/>
        </w:rPr>
        <w:t xml:space="preserve">advantages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B95345"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B95345" w:rsidRPr="00605020">
        <w:rPr>
          <w:rFonts w:ascii="Arial" w:hAnsi="Arial" w:cs="Arial"/>
          <w:sz w:val="24"/>
          <w:szCs w:val="24"/>
        </w:rPr>
        <w:fldChar w:fldCharType="separate"/>
      </w:r>
      <w:r w:rsidR="00EF341F">
        <w:rPr>
          <w:rFonts w:ascii="Arial" w:hAnsi="Arial" w:cs="Arial"/>
          <w:noProof/>
          <w:sz w:val="24"/>
          <w:szCs w:val="24"/>
        </w:rPr>
        <w:t>(</w:t>
      </w:r>
      <w:hyperlink w:anchor="_ENREF_32" w:tooltip="Williams, 1957 #273" w:history="1">
        <w:r w:rsidR="005C2D60">
          <w:rPr>
            <w:rFonts w:ascii="Arial" w:hAnsi="Arial" w:cs="Arial"/>
            <w:noProof/>
            <w:sz w:val="24"/>
            <w:szCs w:val="24"/>
          </w:rPr>
          <w:t>W</w:t>
        </w:r>
        <w:r w:rsidR="005C2D60" w:rsidRPr="00EF341F">
          <w:rPr>
            <w:rFonts w:ascii="Arial" w:hAnsi="Arial" w:cs="Arial"/>
            <w:smallCaps/>
            <w:noProof/>
            <w:sz w:val="24"/>
            <w:szCs w:val="24"/>
          </w:rPr>
          <w:t>illiams</w:t>
        </w:r>
        <w:r w:rsidR="005C2D60">
          <w:rPr>
            <w:rFonts w:ascii="Arial" w:hAnsi="Arial" w:cs="Arial"/>
            <w:noProof/>
            <w:sz w:val="24"/>
            <w:szCs w:val="24"/>
          </w:rPr>
          <w:t xml:space="preserve"> 1957</w:t>
        </w:r>
      </w:hyperlink>
      <w:r w:rsidR="00EF341F">
        <w:rPr>
          <w:rFonts w:ascii="Arial" w:hAnsi="Arial" w:cs="Arial"/>
          <w:noProof/>
          <w:sz w:val="24"/>
          <w:szCs w:val="24"/>
        </w:rPr>
        <w:t>)</w:t>
      </w:r>
      <w:r w:rsidR="00B95345"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 xml:space="preserve">Huntington Disease, for example, is a genetic disease characterized by the decline </w:t>
      </w:r>
      <w:r w:rsidR="0003662B">
        <w:rPr>
          <w:rFonts w:ascii="Arial" w:hAnsi="Arial" w:cs="Arial"/>
          <w:sz w:val="24"/>
          <w:szCs w:val="24"/>
        </w:rPr>
        <w:t xml:space="preserve">in the functionality of the central nervous system. </w:t>
      </w:r>
      <w:r w:rsidR="00286824">
        <w:rPr>
          <w:rFonts w:ascii="Arial" w:hAnsi="Arial" w:cs="Arial"/>
          <w:sz w:val="24"/>
          <w:szCs w:val="24"/>
        </w:rPr>
        <w:t xml:space="preserve">Because of its late onset, individuals with the disease </w:t>
      </w:r>
      <w:r w:rsidR="00286824" w:rsidRPr="00605020">
        <w:rPr>
          <w:rFonts w:ascii="Arial" w:hAnsi="Arial" w:cs="Arial"/>
          <w:sz w:val="24"/>
          <w:szCs w:val="24"/>
        </w:rPr>
        <w:t xml:space="preserve">can </w:t>
      </w:r>
      <w:r w:rsidR="00A51F62">
        <w:rPr>
          <w:rFonts w:ascii="Arial" w:hAnsi="Arial" w:cs="Arial"/>
          <w:sz w:val="24"/>
          <w:szCs w:val="24"/>
        </w:rPr>
        <w:t>pass</w:t>
      </w:r>
      <w:r w:rsidR="00B14110">
        <w:rPr>
          <w:rFonts w:ascii="Arial" w:hAnsi="Arial" w:cs="Arial"/>
          <w:sz w:val="24"/>
          <w:szCs w:val="24"/>
        </w:rPr>
        <w:t xml:space="preserve"> </w:t>
      </w:r>
      <w:r w:rsidR="00A51F62">
        <w:rPr>
          <w:rFonts w:ascii="Arial" w:hAnsi="Arial" w:cs="Arial"/>
          <w:sz w:val="24"/>
          <w:szCs w:val="24"/>
        </w:rPr>
        <w:t>deleterious</w:t>
      </w:r>
      <w:r w:rsidR="00286824">
        <w:rPr>
          <w:rFonts w:ascii="Arial" w:hAnsi="Arial" w:cs="Arial"/>
          <w:sz w:val="24"/>
          <w:szCs w:val="24"/>
        </w:rPr>
        <w:t xml:space="preserve"> alleles to progeny before their natural death</w:t>
      </w:r>
      <w:r w:rsidR="0003662B">
        <w:rPr>
          <w:rFonts w:ascii="Arial" w:hAnsi="Arial" w:cs="Arial"/>
          <w:sz w:val="24"/>
          <w:szCs w:val="24"/>
        </w:rPr>
        <w:t xml:space="preserve"> </w:t>
      </w:r>
      <w:r w:rsidR="00B95345">
        <w:rPr>
          <w:rFonts w:ascii="Arial" w:hAnsi="Arial" w:cs="Arial"/>
          <w:sz w:val="24"/>
          <w:szCs w:val="24"/>
        </w:rPr>
        <w:fldChar w:fldCharType="begin">
          <w:fldData xml:space="preserve">PEVuZE5vdGU+PENpdGU+PEF1dGhvcj5GYXJyZXI8L0F1dGhvcj48WWVhcj4xOTg0PC9ZZWFyPjxS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</w:fldData>
        </w:fldChar>
      </w:r>
      <w:r w:rsidR="00EF341F">
        <w:rPr>
          <w:rFonts w:ascii="Arial" w:hAnsi="Arial" w:cs="Arial"/>
          <w:sz w:val="24"/>
          <w:szCs w:val="24"/>
        </w:rPr>
        <w:instrText xml:space="preserve"> ADDIN EN.CITE </w:instrText>
      </w:r>
      <w:r w:rsidR="00B95345">
        <w:rPr>
          <w:rFonts w:ascii="Arial" w:hAnsi="Arial" w:cs="Arial"/>
          <w:sz w:val="24"/>
          <w:szCs w:val="24"/>
        </w:rPr>
        <w:fldChar w:fldCharType="begin">
          <w:fldData xml:space="preserve">PEVuZE5vdGU+PENpdGU+PEF1dGhvcj5GYXJyZXI8L0F1dGhvcj48WWVhcj4xOTg0PC9ZZWFyPjxS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</w:fldData>
        </w:fldChar>
      </w:r>
      <w:r w:rsidR="00EF341F">
        <w:rPr>
          <w:rFonts w:ascii="Arial" w:hAnsi="Arial" w:cs="Arial"/>
          <w:sz w:val="24"/>
          <w:szCs w:val="24"/>
        </w:rPr>
        <w:instrText xml:space="preserve"> ADDIN EN.CITE.DATA </w:instrText>
      </w:r>
      <w:r w:rsidR="006325B2" w:rsidRPr="00B95345">
        <w:rPr>
          <w:rFonts w:ascii="Arial" w:hAnsi="Arial" w:cs="Arial"/>
          <w:sz w:val="24"/>
          <w:szCs w:val="24"/>
        </w:rPr>
      </w:r>
      <w:r w:rsidR="00B95345">
        <w:rPr>
          <w:rFonts w:ascii="Arial" w:hAnsi="Arial" w:cs="Arial"/>
          <w:sz w:val="24"/>
          <w:szCs w:val="24"/>
        </w:rPr>
        <w:fldChar w:fldCharType="end"/>
      </w:r>
      <w:r w:rsidR="006325B2" w:rsidRPr="00B95345">
        <w:rPr>
          <w:rFonts w:ascii="Arial" w:hAnsi="Arial" w:cs="Arial"/>
          <w:sz w:val="24"/>
          <w:szCs w:val="24"/>
        </w:rPr>
      </w:r>
      <w:r w:rsidR="00B95345">
        <w:rPr>
          <w:rFonts w:ascii="Arial" w:hAnsi="Arial" w:cs="Arial"/>
          <w:sz w:val="24"/>
          <w:szCs w:val="24"/>
        </w:rPr>
        <w:fldChar w:fldCharType="separate"/>
      </w:r>
      <w:r w:rsidR="00EF341F">
        <w:rPr>
          <w:rFonts w:ascii="Arial" w:hAnsi="Arial" w:cs="Arial"/>
          <w:noProof/>
          <w:sz w:val="24"/>
          <w:szCs w:val="24"/>
        </w:rPr>
        <w:t>(</w:t>
      </w:r>
      <w:hyperlink w:anchor="_ENREF_4" w:tooltip="Conneally, 1984 #1488" w:history="1">
        <w:r w:rsidR="005C2D60">
          <w:rPr>
            <w:rFonts w:ascii="Arial" w:hAnsi="Arial" w:cs="Arial"/>
            <w:noProof/>
            <w:sz w:val="24"/>
            <w:szCs w:val="24"/>
          </w:rPr>
          <w:t>C</w:t>
        </w:r>
        <w:r w:rsidR="005C2D60" w:rsidRPr="00EF341F">
          <w:rPr>
            <w:rFonts w:ascii="Arial" w:hAnsi="Arial" w:cs="Arial"/>
            <w:smallCaps/>
            <w:noProof/>
            <w:sz w:val="24"/>
            <w:szCs w:val="24"/>
          </w:rPr>
          <w:t>onneally</w:t>
        </w:r>
        <w:r w:rsidR="005C2D60">
          <w:rPr>
            <w:rFonts w:ascii="Arial" w:hAnsi="Arial" w:cs="Arial"/>
            <w:noProof/>
            <w:sz w:val="24"/>
            <w:szCs w:val="24"/>
          </w:rPr>
          <w:t xml:space="preserve"> 1984</w:t>
        </w:r>
      </w:hyperlink>
      <w:r w:rsidR="00EF341F">
        <w:rPr>
          <w:rFonts w:ascii="Arial" w:hAnsi="Arial" w:cs="Arial"/>
          <w:noProof/>
          <w:sz w:val="24"/>
          <w:szCs w:val="24"/>
        </w:rPr>
        <w:t xml:space="preserve">; </w:t>
      </w:r>
      <w:hyperlink w:anchor="_ENREF_7" w:tooltip="Farrer, 1984 #1487" w:history="1">
        <w:r w:rsidR="005C2D60">
          <w:rPr>
            <w:rFonts w:ascii="Arial" w:hAnsi="Arial" w:cs="Arial"/>
            <w:noProof/>
            <w:sz w:val="24"/>
            <w:szCs w:val="24"/>
          </w:rPr>
          <w:t>F</w:t>
        </w:r>
        <w:r w:rsidR="005C2D60" w:rsidRPr="00EF341F">
          <w:rPr>
            <w:rFonts w:ascii="Arial" w:hAnsi="Arial" w:cs="Arial"/>
            <w:smallCaps/>
            <w:noProof/>
            <w:sz w:val="24"/>
            <w:szCs w:val="24"/>
          </w:rPr>
          <w:t>arrer</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1984</w:t>
        </w:r>
      </w:hyperlink>
      <w:r w:rsidR="00EF341F">
        <w:rPr>
          <w:rFonts w:ascii="Arial" w:hAnsi="Arial" w:cs="Arial"/>
          <w:noProof/>
          <w:sz w:val="24"/>
          <w:szCs w:val="24"/>
        </w:rPr>
        <w:t>)</w:t>
      </w:r>
      <w:r w:rsidR="00B95345">
        <w:rPr>
          <w:rFonts w:ascii="Arial" w:hAnsi="Arial" w:cs="Arial"/>
          <w:sz w:val="24"/>
          <w:szCs w:val="24"/>
        </w:rPr>
        <w:fldChar w:fldCharType="end"/>
      </w:r>
      <w:r w:rsidR="00B30A5F">
        <w:rPr>
          <w:rFonts w:ascii="Arial" w:hAnsi="Arial" w:cs="Arial"/>
          <w:sz w:val="24"/>
          <w:szCs w:val="24"/>
        </w:rPr>
        <w:t>.</w:t>
      </w:r>
      <w:r w:rsidR="0072137D" w:rsidRPr="0072137D">
        <w:rPr>
          <w:rFonts w:ascii="Arial" w:hAnsi="Arial" w:cs="Arial"/>
          <w:sz w:val="24"/>
          <w:szCs w:val="24"/>
        </w:rPr>
        <w:t>This kind of trade-off</w:t>
      </w:r>
      <w:r w:rsidR="00286824">
        <w:rPr>
          <w:rFonts w:ascii="Arial" w:hAnsi="Arial" w:cs="Arial"/>
          <w:sz w:val="24"/>
          <w:szCs w:val="24"/>
        </w:rPr>
        <w:t xml:space="preserve"> between early and late life</w:t>
      </w:r>
      <w:r w:rsidR="0072137D" w:rsidRPr="0072137D">
        <w:rPr>
          <w:rFonts w:ascii="Arial" w:hAnsi="Arial" w:cs="Arial"/>
          <w:sz w:val="24"/>
          <w:szCs w:val="24"/>
        </w:rPr>
        <w:t xml:space="preserve"> is also the central argument of the disposable soma theory </w:t>
      </w:r>
      <w:r w:rsidR="00B95345"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B95345" w:rsidRPr="00605020">
        <w:rPr>
          <w:rFonts w:ascii="Arial" w:hAnsi="Arial" w:cs="Arial"/>
          <w:sz w:val="24"/>
          <w:szCs w:val="24"/>
        </w:rPr>
        <w:fldChar w:fldCharType="separate"/>
      </w:r>
      <w:r w:rsidR="00EF341F">
        <w:rPr>
          <w:rFonts w:ascii="Arial" w:hAnsi="Arial" w:cs="Arial"/>
          <w:noProof/>
          <w:sz w:val="24"/>
          <w:szCs w:val="24"/>
        </w:rPr>
        <w:t>(</w:t>
      </w:r>
      <w:hyperlink w:anchor="_ENREF_14" w:tooltip="Kirkwood, 1977 #56" w:history="1">
        <w:r w:rsidR="005C2D60">
          <w:rPr>
            <w:rFonts w:ascii="Arial" w:hAnsi="Arial" w:cs="Arial"/>
            <w:noProof/>
            <w:sz w:val="24"/>
            <w:szCs w:val="24"/>
          </w:rPr>
          <w:t>K</w:t>
        </w:r>
        <w:r w:rsidR="005C2D60" w:rsidRPr="00EF341F">
          <w:rPr>
            <w:rFonts w:ascii="Arial" w:hAnsi="Arial" w:cs="Arial"/>
            <w:smallCaps/>
            <w:noProof/>
            <w:sz w:val="24"/>
            <w:szCs w:val="24"/>
          </w:rPr>
          <w:t>irkwood</w:t>
        </w:r>
        <w:r w:rsidR="005C2D60">
          <w:rPr>
            <w:rFonts w:ascii="Arial" w:hAnsi="Arial" w:cs="Arial"/>
            <w:noProof/>
            <w:sz w:val="24"/>
            <w:szCs w:val="24"/>
          </w:rPr>
          <w:t xml:space="preserve"> 1977</w:t>
        </w:r>
      </w:hyperlink>
      <w:r w:rsidR="00EF341F">
        <w:rPr>
          <w:rFonts w:ascii="Arial" w:hAnsi="Arial" w:cs="Arial"/>
          <w:noProof/>
          <w:sz w:val="24"/>
          <w:szCs w:val="24"/>
        </w:rPr>
        <w:t>)</w:t>
      </w:r>
      <w:r w:rsidR="00B95345"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Hence, a</w:t>
      </w:r>
      <w:r w:rsidR="00605020" w:rsidRPr="00605020">
        <w:rPr>
          <w:rFonts w:ascii="Arial" w:hAnsi="Arial" w:cs="Arial"/>
          <w:sz w:val="24"/>
          <w:szCs w:val="24"/>
        </w:rPr>
        <w:t>ging is a conserved fundamental biological phenomenon</w:t>
      </w:r>
      <w:r w:rsidR="00B14110">
        <w:rPr>
          <w:rFonts w:ascii="Arial" w:hAnsi="Arial" w:cs="Arial"/>
          <w:sz w:val="24"/>
          <w:szCs w:val="24"/>
        </w:rPr>
        <w:t xml:space="preserve"> </w:t>
      </w:r>
      <w:r w:rsidR="00286824">
        <w:rPr>
          <w:rFonts w:ascii="Arial" w:hAnsi="Arial" w:cs="Arial"/>
          <w:sz w:val="24"/>
          <w:szCs w:val="24"/>
        </w:rPr>
        <w:t xml:space="preserve">because of differential selection on individuals in age-structured </w:t>
      </w:r>
      <w:r w:rsidR="00C91484">
        <w:rPr>
          <w:rFonts w:ascii="Arial" w:hAnsi="Arial" w:cs="Arial"/>
          <w:sz w:val="24"/>
          <w:szCs w:val="24"/>
        </w:rPr>
        <w:t>populations</w:t>
      </w:r>
      <w:r w:rsidR="00286824">
        <w:rPr>
          <w:rFonts w:ascii="Arial" w:hAnsi="Arial" w:cs="Arial"/>
          <w:sz w:val="24"/>
          <w:szCs w:val="24"/>
        </w:rPr>
        <w:t xml:space="preserve"> during evolution </w:t>
      </w:r>
      <w:r w:rsidR="00B95345">
        <w:rPr>
          <w:rFonts w:ascii="Arial" w:hAnsi="Arial" w:cs="Arial"/>
          <w:sz w:val="24"/>
          <w:szCs w:val="24"/>
        </w:rPr>
        <w:fldChar w:fldCharType="begin"/>
      </w:r>
      <w:r w:rsidR="00EF341F">
        <w:rPr>
          <w:rFonts w:ascii="Arial" w:hAnsi="Arial" w:cs="Arial"/>
          <w:sz w:val="24"/>
          <w:szCs w:val="24"/>
        </w:rPr>
        <w:instrText xml:space="preserve"> ADDIN EN.CITE &lt;EndNote&gt;&lt;Cite&gt;&lt;Author&gt;Charlesworth&lt;/Author&gt;&lt;Year&gt;1994&lt;/Year&gt;&lt;RecNum&gt;259&lt;/RecNum&gt;&lt;DisplayText&gt;(C&lt;style face="smallcaps"&gt;harlesworth&lt;/style&gt; 1994)&lt;/DisplayText&gt;&lt;record&gt;&lt;rec-number&gt;259&lt;/rec-number&gt;&lt;foreign-keys&gt;&lt;key app="EN" db-id="e5v0xaxdm5za0we2avoppevdf5s22f2v520d"&gt;259&lt;/key&gt;&lt;/foreign-keys&gt;&lt;ref-type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r w:rsidR="00B95345">
        <w:rPr>
          <w:rFonts w:ascii="Arial" w:hAnsi="Arial" w:cs="Arial"/>
          <w:sz w:val="24"/>
          <w:szCs w:val="24"/>
        </w:rPr>
        <w:fldChar w:fldCharType="separate"/>
      </w:r>
      <w:r w:rsidR="00EF341F">
        <w:rPr>
          <w:rFonts w:ascii="Arial" w:hAnsi="Arial" w:cs="Arial"/>
          <w:noProof/>
          <w:sz w:val="24"/>
          <w:szCs w:val="24"/>
        </w:rPr>
        <w:t>(</w:t>
      </w:r>
      <w:hyperlink w:anchor="_ENREF_3" w:tooltip="Charlesworth, 1994 #259" w:history="1">
        <w:r w:rsidR="005C2D60">
          <w:rPr>
            <w:rFonts w:ascii="Arial" w:hAnsi="Arial" w:cs="Arial"/>
            <w:noProof/>
            <w:sz w:val="24"/>
            <w:szCs w:val="24"/>
          </w:rPr>
          <w:t>C</w:t>
        </w:r>
        <w:r w:rsidR="005C2D60" w:rsidRPr="00EF341F">
          <w:rPr>
            <w:rFonts w:ascii="Arial" w:hAnsi="Arial" w:cs="Arial"/>
            <w:smallCaps/>
            <w:noProof/>
            <w:sz w:val="24"/>
            <w:szCs w:val="24"/>
          </w:rPr>
          <w:t>harlesworth</w:t>
        </w:r>
        <w:r w:rsidR="005C2D60">
          <w:rPr>
            <w:rFonts w:ascii="Arial" w:hAnsi="Arial" w:cs="Arial"/>
            <w:noProof/>
            <w:sz w:val="24"/>
            <w:szCs w:val="24"/>
          </w:rPr>
          <w:t xml:space="preserve"> 1994</w:t>
        </w:r>
      </w:hyperlink>
      <w:r w:rsidR="00EF341F">
        <w:rPr>
          <w:rFonts w:ascii="Arial" w:hAnsi="Arial" w:cs="Arial"/>
          <w:noProof/>
          <w:sz w:val="24"/>
          <w:szCs w:val="24"/>
        </w:rPr>
        <w:t>)</w:t>
      </w:r>
      <w:r w:rsidR="00B95345">
        <w:rPr>
          <w:rFonts w:ascii="Arial" w:hAnsi="Arial" w:cs="Arial"/>
          <w:sz w:val="24"/>
          <w:szCs w:val="24"/>
        </w:rPr>
        <w:fldChar w:fldCharType="end"/>
      </w:r>
      <w:r w:rsidR="00AC2DC2">
        <w:rPr>
          <w:rFonts w:ascii="Arial" w:hAnsi="Arial" w:cs="Arial"/>
          <w:sz w:val="24"/>
          <w:szCs w:val="24"/>
        </w:rPr>
        <w:t>.</w:t>
      </w:r>
    </w:p>
    <w:p w:rsidR="003E78D6" w:rsidRPr="003E78D6" w:rsidRDefault="00362D95" w:rsidP="00052BBF">
      <w:pPr>
        <w:spacing w:after="0" w:line="480" w:lineRule="auto"/>
        <w:ind w:firstLine="720"/>
        <w:jc w:val="both"/>
      </w:pPr>
      <w:r>
        <w:rPr>
          <w:rFonts w:ascii="Arial" w:hAnsi="Arial" w:cs="Arial"/>
          <w:sz w:val="24"/>
          <w:szCs w:val="24"/>
        </w:rPr>
        <w:t>C</w:t>
      </w:r>
      <w:r w:rsidR="00165EAA">
        <w:rPr>
          <w:rFonts w:ascii="Arial" w:hAnsi="Arial" w:cs="Arial"/>
          <w:sz w:val="24"/>
          <w:szCs w:val="24"/>
        </w:rPr>
        <w:t xml:space="preserve">alorie </w:t>
      </w:r>
      <w:r w:rsidR="00605020" w:rsidRPr="00605020">
        <w:rPr>
          <w:rFonts w:ascii="Arial" w:hAnsi="Arial" w:cs="Arial"/>
          <w:sz w:val="24"/>
          <w:szCs w:val="24"/>
        </w:rPr>
        <w:t xml:space="preserve">restriction (CR) </w:t>
      </w:r>
      <w:r w:rsidR="00E604CC">
        <w:rPr>
          <w:rFonts w:ascii="Arial" w:hAnsi="Arial" w:cs="Arial"/>
          <w:sz w:val="24"/>
          <w:szCs w:val="24"/>
        </w:rPr>
        <w:t xml:space="preserve">is a strong </w:t>
      </w:r>
      <w:r>
        <w:rPr>
          <w:rFonts w:ascii="Arial" w:hAnsi="Arial" w:cs="Arial"/>
          <w:sz w:val="24"/>
          <w:szCs w:val="24"/>
        </w:rPr>
        <w:t xml:space="preserve">evidence </w:t>
      </w:r>
      <w:r w:rsidR="00E604CC">
        <w:rPr>
          <w:rFonts w:ascii="Arial" w:hAnsi="Arial" w:cs="Arial"/>
          <w:sz w:val="24"/>
          <w:szCs w:val="24"/>
        </w:rPr>
        <w:t xml:space="preserve">to support that </w:t>
      </w:r>
      <w:r>
        <w:rPr>
          <w:rFonts w:ascii="Arial" w:hAnsi="Arial" w:cs="Arial"/>
          <w:sz w:val="24"/>
          <w:szCs w:val="24"/>
        </w:rPr>
        <w:t xml:space="preserve">aging </w:t>
      </w:r>
      <w:r w:rsidR="00E604CC">
        <w:rPr>
          <w:rFonts w:ascii="Arial" w:hAnsi="Arial" w:cs="Arial"/>
          <w:sz w:val="24"/>
          <w:szCs w:val="24"/>
        </w:rPr>
        <w:t xml:space="preserve">is conserved </w:t>
      </w:r>
      <w:r>
        <w:rPr>
          <w:rFonts w:ascii="Arial" w:hAnsi="Arial" w:cs="Arial"/>
          <w:sz w:val="24"/>
          <w:szCs w:val="24"/>
        </w:rPr>
        <w:t xml:space="preserve">across several domains of life. </w:t>
      </w:r>
      <w:r w:rsidR="00E604CC">
        <w:rPr>
          <w:rFonts w:ascii="Arial" w:hAnsi="Arial" w:cs="Arial"/>
          <w:sz w:val="24"/>
          <w:szCs w:val="24"/>
        </w:rPr>
        <w:t>CR</w:t>
      </w:r>
      <w:r>
        <w:rPr>
          <w:rFonts w:ascii="Arial" w:hAnsi="Arial" w:cs="Arial"/>
          <w:sz w:val="24"/>
          <w:szCs w:val="24"/>
        </w:rPr>
        <w:t xml:space="preserve"> has been shown to</w:t>
      </w:r>
      <w:r w:rsidR="00B14110">
        <w:rPr>
          <w:rFonts w:ascii="Arial" w:hAnsi="Arial" w:cs="Arial"/>
          <w:sz w:val="24"/>
          <w:szCs w:val="24"/>
        </w:rPr>
        <w:t xml:space="preserve"> </w:t>
      </w:r>
      <w:r w:rsidR="00605020" w:rsidRPr="00605020">
        <w:rPr>
          <w:rFonts w:ascii="Arial" w:hAnsi="Arial" w:cs="Arial"/>
          <w:sz w:val="24"/>
          <w:szCs w:val="24"/>
        </w:rPr>
        <w:t xml:space="preserve">extend </w:t>
      </w:r>
      <w:r w:rsidR="00053B8D">
        <w:rPr>
          <w:rFonts w:ascii="Arial" w:hAnsi="Arial" w:cs="Arial"/>
          <w:sz w:val="24"/>
          <w:szCs w:val="24"/>
        </w:rPr>
        <w:t>life span</w:t>
      </w:r>
      <w:r w:rsidR="00605020" w:rsidRPr="00605020">
        <w:rPr>
          <w:rFonts w:ascii="Arial" w:hAnsi="Arial" w:cs="Arial"/>
          <w:sz w:val="24"/>
          <w:szCs w:val="24"/>
        </w:rPr>
        <w:t xml:space="preserve"> in yeast</w:t>
      </w:r>
      <w:r w:rsidR="00B90EF9">
        <w:rPr>
          <w:rFonts w:ascii="Arial" w:hAnsi="Arial" w:cs="Arial"/>
          <w:sz w:val="24"/>
          <w:szCs w:val="24"/>
        </w:rPr>
        <w:t>,</w:t>
      </w:r>
      <w:r w:rsidR="00B14110">
        <w:rPr>
          <w:rFonts w:ascii="Arial" w:hAnsi="Arial" w:cs="Arial"/>
          <w:sz w:val="24"/>
          <w:szCs w:val="24"/>
        </w:rPr>
        <w:t xml:space="preserve"> </w:t>
      </w:r>
      <w:r>
        <w:rPr>
          <w:rFonts w:ascii="Arial" w:hAnsi="Arial" w:cs="Arial"/>
          <w:sz w:val="24"/>
          <w:szCs w:val="24"/>
        </w:rPr>
        <w:t>nematodes, rodents,</w:t>
      </w:r>
      <w:r w:rsidR="00605020" w:rsidRPr="00605020">
        <w:rPr>
          <w:rFonts w:ascii="Arial" w:hAnsi="Arial" w:cs="Arial"/>
          <w:sz w:val="24"/>
          <w:szCs w:val="24"/>
        </w:rPr>
        <w:t xml:space="preserve"> and </w:t>
      </w:r>
      <w:r w:rsidR="00B90EF9" w:rsidRPr="00605020">
        <w:rPr>
          <w:rFonts w:ascii="Arial" w:hAnsi="Arial" w:cs="Arial"/>
          <w:sz w:val="24"/>
          <w:szCs w:val="24"/>
        </w:rPr>
        <w:t>humans.</w:t>
      </w:r>
      <w:r w:rsidR="00B90EF9">
        <w:rPr>
          <w:rFonts w:ascii="Arial" w:hAnsi="Arial" w:cs="Arial"/>
          <w:sz w:val="24"/>
          <w:szCs w:val="24"/>
        </w:rPr>
        <w:t xml:space="preserve"> One</w:t>
      </w:r>
      <w:r w:rsidR="00B66231">
        <w:rPr>
          <w:rFonts w:ascii="Arial" w:hAnsi="Arial" w:cs="Arial"/>
          <w:sz w:val="24"/>
          <w:szCs w:val="24"/>
        </w:rPr>
        <w:t xml:space="preserve"> argument for the universal effect of CR is that most species have </w:t>
      </w:r>
      <w:r w:rsidR="003E78D6">
        <w:rPr>
          <w:rFonts w:ascii="Arial" w:hAnsi="Arial" w:cs="Arial"/>
          <w:sz w:val="24"/>
          <w:szCs w:val="24"/>
        </w:rPr>
        <w:t xml:space="preserve">only sporadic </w:t>
      </w:r>
      <w:r w:rsidR="00B66231">
        <w:rPr>
          <w:rFonts w:ascii="Arial" w:hAnsi="Arial" w:cs="Arial"/>
          <w:sz w:val="24"/>
          <w:szCs w:val="24"/>
        </w:rPr>
        <w:t>access to nutrient</w:t>
      </w:r>
      <w:r w:rsidR="003E78D6">
        <w:rPr>
          <w:rFonts w:ascii="Arial" w:hAnsi="Arial" w:cs="Arial"/>
          <w:sz w:val="24"/>
          <w:szCs w:val="24"/>
        </w:rPr>
        <w:t>s</w:t>
      </w:r>
      <w:r w:rsidR="00B66231">
        <w:rPr>
          <w:rFonts w:ascii="Arial" w:hAnsi="Arial" w:cs="Arial"/>
          <w:sz w:val="24"/>
          <w:szCs w:val="24"/>
        </w:rPr>
        <w:t xml:space="preserve"> in </w:t>
      </w:r>
      <w:r w:rsidR="0003662B">
        <w:rPr>
          <w:rFonts w:ascii="Arial" w:hAnsi="Arial" w:cs="Arial"/>
          <w:sz w:val="24"/>
          <w:szCs w:val="24"/>
        </w:rPr>
        <w:t xml:space="preserve">their </w:t>
      </w:r>
      <w:r w:rsidR="00B66231">
        <w:rPr>
          <w:rFonts w:ascii="Arial" w:hAnsi="Arial" w:cs="Arial"/>
          <w:sz w:val="24"/>
          <w:szCs w:val="24"/>
        </w:rPr>
        <w:t xml:space="preserve">natural environment. </w:t>
      </w:r>
      <w:r w:rsidR="003E78D6">
        <w:rPr>
          <w:rFonts w:ascii="Arial" w:hAnsi="Arial" w:cs="Arial"/>
          <w:sz w:val="24"/>
          <w:szCs w:val="24"/>
        </w:rPr>
        <w:t xml:space="preserve">Hence, natural selection </w:t>
      </w:r>
      <w:r w:rsidR="00C91484">
        <w:rPr>
          <w:rFonts w:ascii="Arial" w:hAnsi="Arial" w:cs="Arial"/>
          <w:sz w:val="24"/>
          <w:szCs w:val="24"/>
        </w:rPr>
        <w:t xml:space="preserve">favors </w:t>
      </w:r>
      <w:r w:rsidR="003E78D6">
        <w:rPr>
          <w:rFonts w:ascii="Arial" w:hAnsi="Arial" w:cs="Arial"/>
          <w:sz w:val="24"/>
          <w:szCs w:val="24"/>
        </w:rPr>
        <w:t>those individuals that can delay reproduction and prolong survival in response to limit</w:t>
      </w:r>
      <w:r w:rsidR="00B90EF9">
        <w:rPr>
          <w:rFonts w:ascii="Arial" w:hAnsi="Arial" w:cs="Arial"/>
          <w:sz w:val="24"/>
          <w:szCs w:val="24"/>
        </w:rPr>
        <w:t>ed</w:t>
      </w:r>
      <w:r w:rsidR="003E78D6">
        <w:rPr>
          <w:rFonts w:ascii="Arial" w:hAnsi="Arial" w:cs="Arial"/>
          <w:sz w:val="24"/>
          <w:szCs w:val="24"/>
        </w:rPr>
        <w:t xml:space="preserve"> nutrients during the boom/bust cycles of evolution</w:t>
      </w:r>
      <w:r w:rsidR="00B14110">
        <w:rPr>
          <w:rFonts w:ascii="Arial" w:hAnsi="Arial" w:cs="Arial"/>
          <w:sz w:val="24"/>
          <w:szCs w:val="24"/>
        </w:rPr>
        <w:t xml:space="preserve"> </w:t>
      </w:r>
      <w:r w:rsidR="00B95345">
        <w:rPr>
          <w:rFonts w:ascii="Arial" w:hAnsi="Arial" w:cs="Arial"/>
          <w:sz w:val="24"/>
          <w:szCs w:val="24"/>
        </w:rPr>
        <w:fldChar w:fldCharType="begin">
          <w:fldData xml:space="preserve">PEVuZE5vdGU+PENpdGU+PEF1dGhvcj5Lb3Vib3ZhPC9BdXRob3I+PFllYXI+MjAwMzwvWWVhcj48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</w:fldData>
        </w:fldChar>
      </w:r>
      <w:r w:rsidR="00EF341F">
        <w:rPr>
          <w:rFonts w:ascii="Arial" w:hAnsi="Arial" w:cs="Arial"/>
          <w:sz w:val="24"/>
          <w:szCs w:val="24"/>
        </w:rPr>
        <w:instrText xml:space="preserve"> ADDIN EN.CITE </w:instrText>
      </w:r>
      <w:r w:rsidR="00B95345">
        <w:rPr>
          <w:rFonts w:ascii="Arial" w:hAnsi="Arial" w:cs="Arial"/>
          <w:sz w:val="24"/>
          <w:szCs w:val="24"/>
        </w:rPr>
        <w:fldChar w:fldCharType="begin">
          <w:fldData xml:space="preserve">PEVuZE5vdGU+PENpdGU+PEF1dGhvcj5Lb3Vib3ZhPC9BdXRob3I+PFllYXI+MjAwMzwvWWVhcj48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</w:fldData>
        </w:fldChar>
      </w:r>
      <w:r w:rsidR="00EF341F">
        <w:rPr>
          <w:rFonts w:ascii="Arial" w:hAnsi="Arial" w:cs="Arial"/>
          <w:sz w:val="24"/>
          <w:szCs w:val="24"/>
        </w:rPr>
        <w:instrText xml:space="preserve"> ADDIN EN.CITE.DATA </w:instrText>
      </w:r>
      <w:r w:rsidR="006325B2" w:rsidRPr="00B95345">
        <w:rPr>
          <w:rFonts w:ascii="Arial" w:hAnsi="Arial" w:cs="Arial"/>
          <w:sz w:val="24"/>
          <w:szCs w:val="24"/>
        </w:rPr>
      </w:r>
      <w:r w:rsidR="00B95345">
        <w:rPr>
          <w:rFonts w:ascii="Arial" w:hAnsi="Arial" w:cs="Arial"/>
          <w:sz w:val="24"/>
          <w:szCs w:val="24"/>
        </w:rPr>
        <w:fldChar w:fldCharType="end"/>
      </w:r>
      <w:r w:rsidR="006325B2" w:rsidRPr="00B95345">
        <w:rPr>
          <w:rFonts w:ascii="Arial" w:hAnsi="Arial" w:cs="Arial"/>
          <w:sz w:val="24"/>
          <w:szCs w:val="24"/>
        </w:rPr>
      </w:r>
      <w:r w:rsidR="00B95345">
        <w:rPr>
          <w:rFonts w:ascii="Arial" w:hAnsi="Arial" w:cs="Arial"/>
          <w:sz w:val="24"/>
          <w:szCs w:val="24"/>
        </w:rPr>
        <w:fldChar w:fldCharType="separate"/>
      </w:r>
      <w:r w:rsidR="00EF341F">
        <w:rPr>
          <w:rFonts w:ascii="Arial" w:hAnsi="Arial" w:cs="Arial"/>
          <w:noProof/>
          <w:sz w:val="24"/>
          <w:szCs w:val="24"/>
        </w:rPr>
        <w:t>(</w:t>
      </w:r>
      <w:hyperlink w:anchor="_ENREF_11" w:tooltip="Harrison, 1989 #1480" w:history="1">
        <w:r w:rsidR="005C2D60">
          <w:rPr>
            <w:rFonts w:ascii="Arial" w:hAnsi="Arial" w:cs="Arial"/>
            <w:noProof/>
            <w:sz w:val="24"/>
            <w:szCs w:val="24"/>
          </w:rPr>
          <w:t>H</w:t>
        </w:r>
        <w:r w:rsidR="005C2D60" w:rsidRPr="00EF341F">
          <w:rPr>
            <w:rFonts w:ascii="Arial" w:hAnsi="Arial" w:cs="Arial"/>
            <w:smallCaps/>
            <w:noProof/>
            <w:sz w:val="24"/>
            <w:szCs w:val="24"/>
          </w:rPr>
          <w:t>arrison</w:t>
        </w:r>
        <w:r w:rsidR="005C2D60">
          <w:rPr>
            <w:rFonts w:ascii="Arial" w:hAnsi="Arial" w:cs="Arial"/>
            <w:noProof/>
            <w:sz w:val="24"/>
            <w:szCs w:val="24"/>
          </w:rPr>
          <w:t xml:space="preserve"> and A</w:t>
        </w:r>
        <w:r w:rsidR="005C2D60" w:rsidRPr="00EF341F">
          <w:rPr>
            <w:rFonts w:ascii="Arial" w:hAnsi="Arial" w:cs="Arial"/>
            <w:smallCaps/>
            <w:noProof/>
            <w:sz w:val="24"/>
            <w:szCs w:val="24"/>
          </w:rPr>
          <w:t>rcher</w:t>
        </w:r>
        <w:r w:rsidR="005C2D60">
          <w:rPr>
            <w:rFonts w:ascii="Arial" w:hAnsi="Arial" w:cs="Arial"/>
            <w:noProof/>
            <w:sz w:val="24"/>
            <w:szCs w:val="24"/>
          </w:rPr>
          <w:t xml:space="preserve"> 1989</w:t>
        </w:r>
      </w:hyperlink>
      <w:r w:rsidR="00EF341F">
        <w:rPr>
          <w:rFonts w:ascii="Arial" w:hAnsi="Arial" w:cs="Arial"/>
          <w:noProof/>
          <w:sz w:val="24"/>
          <w:szCs w:val="24"/>
        </w:rPr>
        <w:t xml:space="preserve">; </w:t>
      </w:r>
      <w:hyperlink w:anchor="_ENREF_13" w:tooltip="Holliday, 1989 #1481" w:history="1">
        <w:r w:rsidR="005C2D60">
          <w:rPr>
            <w:rFonts w:ascii="Arial" w:hAnsi="Arial" w:cs="Arial"/>
            <w:noProof/>
            <w:sz w:val="24"/>
            <w:szCs w:val="24"/>
          </w:rPr>
          <w:t>H</w:t>
        </w:r>
        <w:r w:rsidR="005C2D60" w:rsidRPr="00EF341F">
          <w:rPr>
            <w:rFonts w:ascii="Arial" w:hAnsi="Arial" w:cs="Arial"/>
            <w:smallCaps/>
            <w:noProof/>
            <w:sz w:val="24"/>
            <w:szCs w:val="24"/>
          </w:rPr>
          <w:t>olliday</w:t>
        </w:r>
        <w:r w:rsidR="005C2D60">
          <w:rPr>
            <w:rFonts w:ascii="Arial" w:hAnsi="Arial" w:cs="Arial"/>
            <w:noProof/>
            <w:sz w:val="24"/>
            <w:szCs w:val="24"/>
          </w:rPr>
          <w:t xml:space="preserve"> 1989</w:t>
        </w:r>
      </w:hyperlink>
      <w:r w:rsidR="00EF341F">
        <w:rPr>
          <w:rFonts w:ascii="Arial" w:hAnsi="Arial" w:cs="Arial"/>
          <w:noProof/>
          <w:sz w:val="24"/>
          <w:szCs w:val="24"/>
        </w:rPr>
        <w:t xml:space="preserve">; </w:t>
      </w:r>
      <w:hyperlink w:anchor="_ENREF_15" w:tooltip="Koubova, 2003 #1479" w:history="1">
        <w:r w:rsidR="005C2D60">
          <w:rPr>
            <w:rFonts w:ascii="Arial" w:hAnsi="Arial" w:cs="Arial"/>
            <w:noProof/>
            <w:sz w:val="24"/>
            <w:szCs w:val="24"/>
          </w:rPr>
          <w:t>K</w:t>
        </w:r>
        <w:r w:rsidR="005C2D60" w:rsidRPr="00EF341F">
          <w:rPr>
            <w:rFonts w:ascii="Arial" w:hAnsi="Arial" w:cs="Arial"/>
            <w:smallCaps/>
            <w:noProof/>
            <w:sz w:val="24"/>
            <w:szCs w:val="24"/>
          </w:rPr>
          <w:t>oubova</w:t>
        </w:r>
        <w:r w:rsidR="005C2D60">
          <w:rPr>
            <w:rFonts w:ascii="Arial" w:hAnsi="Arial" w:cs="Arial"/>
            <w:noProof/>
            <w:sz w:val="24"/>
            <w:szCs w:val="24"/>
          </w:rPr>
          <w:t xml:space="preserve"> and G</w:t>
        </w:r>
        <w:r w:rsidR="005C2D60" w:rsidRPr="00EF341F">
          <w:rPr>
            <w:rFonts w:ascii="Arial" w:hAnsi="Arial" w:cs="Arial"/>
            <w:smallCaps/>
            <w:noProof/>
            <w:sz w:val="24"/>
            <w:szCs w:val="24"/>
          </w:rPr>
          <w:t>uarente</w:t>
        </w:r>
        <w:r w:rsidR="005C2D60">
          <w:rPr>
            <w:rFonts w:ascii="Arial" w:hAnsi="Arial" w:cs="Arial"/>
            <w:noProof/>
            <w:sz w:val="24"/>
            <w:szCs w:val="24"/>
          </w:rPr>
          <w:t xml:space="preserve"> 2003</w:t>
        </w:r>
      </w:hyperlink>
      <w:r w:rsidR="00EF341F">
        <w:rPr>
          <w:rFonts w:ascii="Arial" w:hAnsi="Arial" w:cs="Arial"/>
          <w:noProof/>
          <w:sz w:val="24"/>
          <w:szCs w:val="24"/>
        </w:rPr>
        <w:t>)</w:t>
      </w:r>
      <w:r w:rsidR="00B95345">
        <w:rPr>
          <w:rFonts w:ascii="Arial" w:hAnsi="Arial" w:cs="Arial"/>
          <w:sz w:val="24"/>
          <w:szCs w:val="24"/>
        </w:rPr>
        <w:fldChar w:fldCharType="end"/>
      </w:r>
      <w:r w:rsidR="003E78D6">
        <w:rPr>
          <w:rFonts w:ascii="Arial" w:hAnsi="Arial" w:cs="Arial"/>
          <w:sz w:val="24"/>
          <w:szCs w:val="24"/>
        </w:rPr>
        <w:t xml:space="preserve">. </w:t>
      </w:r>
    </w:p>
    <w:p w:rsidR="00273FE0" w:rsidRDefault="00605020" w:rsidP="00052BBF">
      <w:pPr>
        <w:spacing w:after="0" w:line="480" w:lineRule="auto"/>
        <w:ind w:firstLine="720"/>
        <w:jc w:val="both"/>
        <w:rPr>
          <w:del w:id="12" w:author="Hong Qin" w:date="2012-04-23T07:05:00Z"/>
          <w:rFonts w:ascii="Arial" w:hAnsi="Arial" w:cs="Arial"/>
          <w:sz w:val="24"/>
          <w:szCs w:val="24"/>
        </w:rPr>
      </w:pPr>
      <w:r w:rsidRPr="00605020">
        <w:rPr>
          <w:rFonts w:ascii="Arial" w:hAnsi="Arial" w:cs="Arial"/>
          <w:sz w:val="24"/>
          <w:szCs w:val="24"/>
        </w:rPr>
        <w:t xml:space="preserve">A thirty-six year follow-up study in 2000 non-smoking Japanese-American men also supports the proposal </w:t>
      </w:r>
      <w:r w:rsidR="00165EAA">
        <w:rPr>
          <w:rFonts w:ascii="Arial" w:hAnsi="Arial" w:cs="Arial"/>
          <w:sz w:val="24"/>
          <w:szCs w:val="24"/>
        </w:rPr>
        <w:t xml:space="preserve">that </w:t>
      </w:r>
      <w:r w:rsidRPr="00605020">
        <w:rPr>
          <w:rFonts w:ascii="Arial" w:hAnsi="Arial" w:cs="Arial"/>
          <w:sz w:val="24"/>
          <w:szCs w:val="24"/>
        </w:rPr>
        <w:t xml:space="preserve">CR can extend </w:t>
      </w:r>
      <w:r w:rsidR="00053B8D">
        <w:rPr>
          <w:rFonts w:ascii="Arial" w:hAnsi="Arial" w:cs="Arial"/>
          <w:sz w:val="24"/>
          <w:szCs w:val="24"/>
        </w:rPr>
        <w:t>life span</w:t>
      </w:r>
      <w:r w:rsidRPr="00605020">
        <w:rPr>
          <w:rFonts w:ascii="Arial" w:hAnsi="Arial" w:cs="Arial"/>
          <w:sz w:val="24"/>
          <w:szCs w:val="24"/>
        </w:rPr>
        <w:t xml:space="preserve">. It showed that caloric intake that was 15% less than the average extended </w:t>
      </w:r>
      <w:r w:rsidR="00053B8D">
        <w:rPr>
          <w:rFonts w:ascii="Arial" w:hAnsi="Arial" w:cs="Arial"/>
          <w:sz w:val="24"/>
          <w:szCs w:val="24"/>
        </w:rPr>
        <w:t>life span</w:t>
      </w:r>
      <w:r w:rsidR="00B14110">
        <w:rPr>
          <w:rFonts w:ascii="Arial" w:hAnsi="Arial" w:cs="Arial"/>
          <w:sz w:val="24"/>
          <w:szCs w:val="24"/>
        </w:rPr>
        <w:t xml:space="preserve"> </w:t>
      </w:r>
      <w:r w:rsidR="00B95345" w:rsidRPr="00605020">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00EF341F">
        <w:rPr>
          <w:rFonts w:ascii="Arial" w:hAnsi="Arial" w:cs="Arial"/>
          <w:sz w:val="24"/>
          <w:szCs w:val="24"/>
        </w:rPr>
        <w:instrText xml:space="preserve"> ADDIN EN.CITE </w:instrText>
      </w:r>
      <w:r w:rsidR="00B95345">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00EF341F">
        <w:rPr>
          <w:rFonts w:ascii="Arial" w:hAnsi="Arial" w:cs="Arial"/>
          <w:sz w:val="24"/>
          <w:szCs w:val="24"/>
        </w:rPr>
        <w:instrText xml:space="preserve"> ADDIN EN.CITE.DATA </w:instrText>
      </w:r>
      <w:r w:rsidR="006325B2" w:rsidRPr="00B95345">
        <w:rPr>
          <w:rFonts w:ascii="Arial" w:hAnsi="Arial" w:cs="Arial"/>
          <w:sz w:val="24"/>
          <w:szCs w:val="24"/>
        </w:rPr>
      </w:r>
      <w:r w:rsidR="00B95345">
        <w:rPr>
          <w:rFonts w:ascii="Arial" w:hAnsi="Arial" w:cs="Arial"/>
          <w:sz w:val="24"/>
          <w:szCs w:val="24"/>
        </w:rPr>
        <w:fldChar w:fldCharType="end"/>
      </w:r>
      <w:r w:rsidR="006325B2" w:rsidRPr="00B95345">
        <w:rPr>
          <w:rFonts w:ascii="Arial" w:hAnsi="Arial" w:cs="Arial"/>
          <w:sz w:val="24"/>
          <w:szCs w:val="24"/>
        </w:rPr>
      </w:r>
      <w:r w:rsidR="00B95345" w:rsidRPr="00605020">
        <w:rPr>
          <w:rFonts w:ascii="Arial" w:hAnsi="Arial" w:cs="Arial"/>
          <w:sz w:val="24"/>
          <w:szCs w:val="24"/>
        </w:rPr>
        <w:fldChar w:fldCharType="separate"/>
      </w:r>
      <w:r w:rsidR="00EF341F">
        <w:rPr>
          <w:rFonts w:ascii="Arial" w:hAnsi="Arial" w:cs="Arial"/>
          <w:noProof/>
          <w:sz w:val="24"/>
          <w:szCs w:val="24"/>
        </w:rPr>
        <w:t>(</w:t>
      </w:r>
      <w:hyperlink w:anchor="_ENREF_31" w:tooltip="Willcox, 2004 #1476" w:history="1">
        <w:r w:rsidR="005C2D60">
          <w:rPr>
            <w:rFonts w:ascii="Arial" w:hAnsi="Arial" w:cs="Arial"/>
            <w:noProof/>
            <w:sz w:val="24"/>
            <w:szCs w:val="24"/>
          </w:rPr>
          <w:t>W</w:t>
        </w:r>
        <w:r w:rsidR="005C2D60" w:rsidRPr="00EF341F">
          <w:rPr>
            <w:rFonts w:ascii="Arial" w:hAnsi="Arial" w:cs="Arial"/>
            <w:smallCaps/>
            <w:noProof/>
            <w:sz w:val="24"/>
            <w:szCs w:val="24"/>
          </w:rPr>
          <w:t>illcox</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2004</w:t>
        </w:r>
      </w:hyperlink>
      <w:r w:rsidR="00EF341F">
        <w:rPr>
          <w:rFonts w:ascii="Arial" w:hAnsi="Arial" w:cs="Arial"/>
          <w:noProof/>
          <w:sz w:val="24"/>
          <w:szCs w:val="24"/>
        </w:rPr>
        <w:t>)</w:t>
      </w:r>
      <w:r w:rsidR="00B95345" w:rsidRPr="00605020">
        <w:rPr>
          <w:rFonts w:ascii="Arial" w:hAnsi="Arial" w:cs="Arial"/>
          <w:sz w:val="24"/>
          <w:szCs w:val="24"/>
        </w:rPr>
        <w:fldChar w:fldCharType="end"/>
      </w:r>
      <w:r w:rsidRPr="00605020">
        <w:rPr>
          <w:rFonts w:ascii="Arial" w:hAnsi="Arial" w:cs="Arial"/>
          <w:sz w:val="24"/>
          <w:szCs w:val="24"/>
        </w:rPr>
        <w:t>.</w:t>
      </w:r>
    </w:p>
    <w:p w:rsidR="00273FE0" w:rsidRDefault="00362D95" w:rsidP="00052BBF">
      <w:pPr>
        <w:spacing w:after="0" w:line="480" w:lineRule="auto"/>
        <w:ind w:firstLine="720"/>
        <w:jc w:val="both"/>
        <w:rPr>
          <w:rFonts w:ascii="Arial" w:hAnsi="Arial" w:cs="Arial"/>
          <w:sz w:val="24"/>
          <w:szCs w:val="24"/>
        </w:rPr>
      </w:pPr>
      <w:r>
        <w:rPr>
          <w:rFonts w:ascii="Arial" w:hAnsi="Arial" w:cs="Arial"/>
          <w:sz w:val="24"/>
          <w:szCs w:val="24"/>
        </w:rPr>
        <w:t>The Comprehensive Assessment of Long-term Effects of Reducing Intake of Energy (CALERIE)</w:t>
      </w:r>
      <w:r w:rsidR="00B14110">
        <w:rPr>
          <w:rFonts w:ascii="Arial" w:hAnsi="Arial" w:cs="Arial"/>
          <w:sz w:val="24"/>
          <w:szCs w:val="24"/>
        </w:rPr>
        <w:t xml:space="preserve"> </w:t>
      </w:r>
      <w:r>
        <w:rPr>
          <w:rFonts w:ascii="Arial" w:hAnsi="Arial" w:cs="Arial"/>
          <w:sz w:val="24"/>
          <w:szCs w:val="24"/>
        </w:rPr>
        <w:t xml:space="preserve">is a longitudinal study conducted in humans to </w:t>
      </w:r>
      <w:r w:rsidR="00F325F0">
        <w:rPr>
          <w:rFonts w:ascii="Arial" w:hAnsi="Arial" w:cs="Arial"/>
          <w:sz w:val="24"/>
          <w:szCs w:val="24"/>
        </w:rPr>
        <w:t xml:space="preserve">determine whether CR data </w:t>
      </w:r>
      <w:r w:rsidR="00605020" w:rsidRPr="00605020">
        <w:rPr>
          <w:rFonts w:ascii="Arial" w:hAnsi="Arial" w:cs="Arial"/>
          <w:sz w:val="24"/>
          <w:szCs w:val="24"/>
        </w:rPr>
        <w:t>align</w:t>
      </w:r>
      <w:r w:rsidR="00F325F0">
        <w:rPr>
          <w:rFonts w:ascii="Arial" w:hAnsi="Arial" w:cs="Arial"/>
          <w:sz w:val="24"/>
          <w:szCs w:val="24"/>
        </w:rPr>
        <w:t>s</w:t>
      </w:r>
      <w:r w:rsidR="00605020" w:rsidRPr="00605020">
        <w:rPr>
          <w:rFonts w:ascii="Arial" w:hAnsi="Arial" w:cs="Arial"/>
          <w:sz w:val="24"/>
          <w:szCs w:val="24"/>
        </w:rPr>
        <w:t xml:space="preserve"> with </w:t>
      </w:r>
      <w:r w:rsidR="00F325F0">
        <w:rPr>
          <w:rFonts w:ascii="Arial" w:hAnsi="Arial" w:cs="Arial"/>
          <w:sz w:val="24"/>
          <w:szCs w:val="24"/>
        </w:rPr>
        <w:t>reduced</w:t>
      </w:r>
      <w:r w:rsidR="00B14110">
        <w:rPr>
          <w:rFonts w:ascii="Arial" w:hAnsi="Arial" w:cs="Arial"/>
          <w:sz w:val="24"/>
          <w:szCs w:val="24"/>
        </w:rPr>
        <w:t xml:space="preserve"> </w:t>
      </w:r>
      <w:r>
        <w:rPr>
          <w:rFonts w:ascii="Arial" w:hAnsi="Arial" w:cs="Arial"/>
          <w:sz w:val="24"/>
          <w:szCs w:val="24"/>
        </w:rPr>
        <w:t>health-related consequences of aging. Phase I of CALERIE revealed that humans with 25% less caloric in</w:t>
      </w:r>
      <w:r w:rsidR="00B14110">
        <w:rPr>
          <w:rFonts w:ascii="Arial" w:hAnsi="Arial" w:cs="Arial"/>
          <w:sz w:val="24"/>
          <w:szCs w:val="24"/>
        </w:rPr>
        <w:t xml:space="preserve"> </w:t>
      </w:r>
      <w:r>
        <w:rPr>
          <w:rFonts w:ascii="Arial" w:hAnsi="Arial" w:cs="Arial"/>
          <w:sz w:val="24"/>
          <w:szCs w:val="24"/>
        </w:rPr>
        <w:t xml:space="preserve">takeover a 6-month period had reduced levels of LDL, substantial weight loss in subjects, and fewer DNA damages caused by oxidative stress. All of these factors, when elevated, have been linked to the development of cardiovascular disease and other age-related diseases </w:t>
      </w:r>
      <w:r w:rsidR="00B95345">
        <w:rPr>
          <w:rFonts w:ascii="Arial" w:hAnsi="Arial" w:cs="Arial"/>
          <w:sz w:val="24"/>
          <w:szCs w:val="24"/>
        </w:rPr>
        <w:fldChar w:fldCharType="begin">
          <w:fldData xml:space="preserve">PEVuZE5vdGU+PENpdGU+PEF1dGhvcj5EYXM8L0F1dGhvcj48WWVhcj4yMDA3PC9ZZWFyPjxSZWNO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</w:fldData>
        </w:fldChar>
      </w:r>
      <w:r w:rsidR="00EF341F">
        <w:rPr>
          <w:rFonts w:ascii="Arial" w:hAnsi="Arial" w:cs="Arial"/>
          <w:sz w:val="24"/>
          <w:szCs w:val="24"/>
        </w:rPr>
        <w:instrText xml:space="preserve"> ADDIN EN.CITE </w:instrText>
      </w:r>
      <w:r w:rsidR="00B95345">
        <w:rPr>
          <w:rFonts w:ascii="Arial" w:hAnsi="Arial" w:cs="Arial"/>
          <w:sz w:val="24"/>
          <w:szCs w:val="24"/>
        </w:rPr>
        <w:fldChar w:fldCharType="begin">
          <w:fldData xml:space="preserve">PEVuZE5vdGU+PENpdGU+PEF1dGhvcj5EYXM8L0F1dGhvcj48WWVhcj4yMDA3PC9ZZWFyPjxSZWNO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</w:fldData>
        </w:fldChar>
      </w:r>
      <w:r w:rsidR="00EF341F">
        <w:rPr>
          <w:rFonts w:ascii="Arial" w:hAnsi="Arial" w:cs="Arial"/>
          <w:sz w:val="24"/>
          <w:szCs w:val="24"/>
        </w:rPr>
        <w:instrText xml:space="preserve"> ADDIN EN.CITE.DATA </w:instrText>
      </w:r>
      <w:r w:rsidR="006325B2" w:rsidRPr="00B95345">
        <w:rPr>
          <w:rFonts w:ascii="Arial" w:hAnsi="Arial" w:cs="Arial"/>
          <w:sz w:val="24"/>
          <w:szCs w:val="24"/>
        </w:rPr>
      </w:r>
      <w:r w:rsidR="00B95345">
        <w:rPr>
          <w:rFonts w:ascii="Arial" w:hAnsi="Arial" w:cs="Arial"/>
          <w:sz w:val="24"/>
          <w:szCs w:val="24"/>
        </w:rPr>
        <w:fldChar w:fldCharType="end"/>
      </w:r>
      <w:r w:rsidR="006325B2" w:rsidRPr="00B95345">
        <w:rPr>
          <w:rFonts w:ascii="Arial" w:hAnsi="Arial" w:cs="Arial"/>
          <w:sz w:val="24"/>
          <w:szCs w:val="24"/>
        </w:rPr>
      </w:r>
      <w:r w:rsidR="00B95345">
        <w:rPr>
          <w:rFonts w:ascii="Arial" w:hAnsi="Arial" w:cs="Arial"/>
          <w:sz w:val="24"/>
          <w:szCs w:val="24"/>
        </w:rPr>
        <w:fldChar w:fldCharType="separate"/>
      </w:r>
      <w:r w:rsidR="00EF341F">
        <w:rPr>
          <w:rFonts w:ascii="Arial" w:hAnsi="Arial" w:cs="Arial"/>
          <w:noProof/>
          <w:sz w:val="24"/>
          <w:szCs w:val="24"/>
        </w:rPr>
        <w:t>(</w:t>
      </w:r>
      <w:hyperlink w:anchor="_ENREF_5" w:tooltip="Das, 2007 #1496" w:history="1">
        <w:r w:rsidR="005C2D60">
          <w:rPr>
            <w:rFonts w:ascii="Arial" w:hAnsi="Arial" w:cs="Arial"/>
            <w:noProof/>
            <w:sz w:val="24"/>
            <w:szCs w:val="24"/>
          </w:rPr>
          <w:t>D</w:t>
        </w:r>
        <w:r w:rsidR="005C2D60" w:rsidRPr="00EF341F">
          <w:rPr>
            <w:rFonts w:ascii="Arial" w:hAnsi="Arial" w:cs="Arial"/>
            <w:smallCaps/>
            <w:noProof/>
            <w:sz w:val="24"/>
            <w:szCs w:val="24"/>
          </w:rPr>
          <w:t>as</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2007</w:t>
        </w:r>
      </w:hyperlink>
      <w:r w:rsidR="00EF341F">
        <w:rPr>
          <w:rFonts w:ascii="Arial" w:hAnsi="Arial" w:cs="Arial"/>
          <w:noProof/>
          <w:sz w:val="24"/>
          <w:szCs w:val="24"/>
        </w:rPr>
        <w:t>)</w:t>
      </w:r>
      <w:r w:rsidR="00B95345">
        <w:rPr>
          <w:rFonts w:ascii="Arial" w:hAnsi="Arial" w:cs="Arial"/>
          <w:sz w:val="24"/>
          <w:szCs w:val="24"/>
        </w:rPr>
        <w:fldChar w:fldCharType="end"/>
      </w:r>
      <w:r>
        <w:rPr>
          <w:rFonts w:ascii="Arial" w:hAnsi="Arial" w:cs="Arial"/>
          <w:sz w:val="24"/>
          <w:szCs w:val="24"/>
        </w:rPr>
        <w:t xml:space="preserve">. </w:t>
      </w:r>
    </w:p>
    <w:p w:rsidR="00DF415D" w:rsidDel="003E147D" w:rsidRDefault="00362D95" w:rsidP="003E147D">
      <w:pPr>
        <w:spacing w:after="0" w:line="480" w:lineRule="auto"/>
        <w:ind w:firstLine="720"/>
        <w:jc w:val="both"/>
        <w:rPr>
          <w:del w:id="13" w:author="Lindsay" w:date="2012-04-24T20:41:00Z"/>
          <w:rFonts w:ascii="Arial" w:hAnsi="Arial" w:cs="Arial"/>
          <w:sz w:val="24"/>
          <w:szCs w:val="24"/>
        </w:rPr>
      </w:pPr>
      <w:r>
        <w:rPr>
          <w:rFonts w:ascii="Arial" w:hAnsi="Arial" w:cs="Arial"/>
          <w:sz w:val="24"/>
          <w:szCs w:val="24"/>
        </w:rPr>
        <w:t xml:space="preserve">These </w:t>
      </w:r>
      <w:r w:rsidR="00605020" w:rsidRPr="00605020">
        <w:rPr>
          <w:rFonts w:ascii="Arial" w:hAnsi="Arial" w:cs="Arial"/>
          <w:sz w:val="24"/>
          <w:szCs w:val="24"/>
        </w:rPr>
        <w:t xml:space="preserve">studies </w:t>
      </w:r>
      <w:r>
        <w:rPr>
          <w:rFonts w:ascii="Arial" w:hAnsi="Arial" w:cs="Arial"/>
          <w:sz w:val="24"/>
          <w:szCs w:val="24"/>
        </w:rPr>
        <w:t xml:space="preserve">align with data </w:t>
      </w:r>
      <w:r w:rsidR="00605020" w:rsidRPr="00605020">
        <w:rPr>
          <w:rFonts w:ascii="Arial" w:hAnsi="Arial" w:cs="Arial"/>
          <w:sz w:val="24"/>
          <w:szCs w:val="24"/>
        </w:rPr>
        <w:t xml:space="preserve">that show a correlation between obesity and premature death. Dietary habits that involve excess caloric intake are associated with shorter </w:t>
      </w:r>
      <w:r w:rsidR="00053B8D">
        <w:rPr>
          <w:rFonts w:ascii="Arial" w:hAnsi="Arial" w:cs="Arial"/>
          <w:sz w:val="24"/>
          <w:szCs w:val="24"/>
        </w:rPr>
        <w:t>life span</w:t>
      </w:r>
      <w:r w:rsidR="00605020" w:rsidRPr="00605020">
        <w:rPr>
          <w:rFonts w:ascii="Arial" w:hAnsi="Arial" w:cs="Arial"/>
          <w:sz w:val="24"/>
          <w:szCs w:val="24"/>
        </w:rPr>
        <w:t xml:space="preserve"> whereas individuals that have moderate eating habits live longer</w:t>
      </w:r>
      <w:ins w:id="14" w:author="Lindsay" w:date="2012-04-24T20:40:00Z">
        <w:r w:rsidR="0003662B">
          <w:rPr>
            <w:rFonts w:ascii="Arial" w:hAnsi="Arial" w:cs="Arial"/>
            <w:sz w:val="24"/>
            <w:szCs w:val="24"/>
          </w:rPr>
          <w:t xml:space="preserve"> </w:t>
        </w:r>
      </w:ins>
      <w:r w:rsidR="00B95345"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r w:rsidR="00B95345" w:rsidRPr="00605020">
        <w:rPr>
          <w:rFonts w:ascii="Arial" w:hAnsi="Arial" w:cs="Arial"/>
          <w:sz w:val="24"/>
          <w:szCs w:val="24"/>
        </w:rPr>
        <w:fldChar w:fldCharType="separate"/>
      </w:r>
      <w:r w:rsidR="00EF341F">
        <w:rPr>
          <w:rFonts w:ascii="Arial" w:hAnsi="Arial" w:cs="Arial"/>
          <w:noProof/>
          <w:sz w:val="24"/>
          <w:szCs w:val="24"/>
        </w:rPr>
        <w:t>(</w:t>
      </w:r>
      <w:hyperlink w:anchor="_ENREF_28" w:tooltip="Stanfel, 2009 #797" w:history="1">
        <w:r w:rsidR="005C2D60">
          <w:rPr>
            <w:rFonts w:ascii="Arial" w:hAnsi="Arial" w:cs="Arial"/>
            <w:noProof/>
            <w:sz w:val="24"/>
            <w:szCs w:val="24"/>
          </w:rPr>
          <w:t>S</w:t>
        </w:r>
        <w:r w:rsidR="005C2D60" w:rsidRPr="00EF341F">
          <w:rPr>
            <w:rFonts w:ascii="Arial" w:hAnsi="Arial" w:cs="Arial"/>
            <w:smallCaps/>
            <w:noProof/>
            <w:sz w:val="24"/>
            <w:szCs w:val="24"/>
          </w:rPr>
          <w:t>tanfel</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2009</w:t>
        </w:r>
      </w:hyperlink>
      <w:r w:rsidR="00EF341F">
        <w:rPr>
          <w:rFonts w:ascii="Arial" w:hAnsi="Arial" w:cs="Arial"/>
          <w:noProof/>
          <w:sz w:val="24"/>
          <w:szCs w:val="24"/>
        </w:rPr>
        <w:t>)</w:t>
      </w:r>
      <w:r w:rsidR="00B95345" w:rsidRPr="00605020">
        <w:rPr>
          <w:rFonts w:ascii="Arial" w:hAnsi="Arial" w:cs="Arial"/>
          <w:sz w:val="24"/>
          <w:szCs w:val="24"/>
        </w:rPr>
        <w:fldChar w:fldCharType="end"/>
      </w:r>
      <w:r w:rsidR="00605020" w:rsidRPr="00605020">
        <w:rPr>
          <w:rFonts w:ascii="Arial" w:hAnsi="Arial" w:cs="Arial"/>
          <w:sz w:val="24"/>
          <w:szCs w:val="24"/>
        </w:rPr>
        <w:t>.</w:t>
      </w:r>
    </w:p>
    <w:p w:rsidR="00E57FD9" w:rsidRDefault="00AE0AA4" w:rsidP="00052BBF">
      <w:pPr>
        <w:spacing w:after="0" w:line="480" w:lineRule="auto"/>
        <w:ind w:firstLine="720"/>
        <w:jc w:val="both"/>
        <w:rPr>
          <w:rFonts w:ascii="Arial" w:hAnsi="Arial" w:cs="Arial"/>
          <w:sz w:val="24"/>
          <w:szCs w:val="24"/>
        </w:rPr>
      </w:pPr>
      <w:r>
        <w:rPr>
          <w:rFonts w:ascii="Arial" w:hAnsi="Arial" w:cs="Arial"/>
          <w:sz w:val="24"/>
          <w:szCs w:val="24"/>
        </w:rPr>
        <w:t xml:space="preserve">All living organisms are comprised of a single or multiple cells. </w:t>
      </w:r>
      <w:r w:rsidR="00351156">
        <w:rPr>
          <w:rFonts w:ascii="Arial" w:hAnsi="Arial" w:cs="Arial"/>
          <w:sz w:val="24"/>
          <w:szCs w:val="24"/>
        </w:rPr>
        <w:t>The processes undergone by individual</w:t>
      </w:r>
      <w:r w:rsidR="00B14110">
        <w:rPr>
          <w:rFonts w:ascii="Arial" w:hAnsi="Arial" w:cs="Arial"/>
          <w:sz w:val="24"/>
          <w:szCs w:val="24"/>
        </w:rPr>
        <w:t xml:space="preserve"> </w:t>
      </w:r>
      <w:r w:rsidR="00351156">
        <w:rPr>
          <w:rFonts w:ascii="Arial" w:hAnsi="Arial" w:cs="Arial"/>
          <w:sz w:val="24"/>
          <w:szCs w:val="24"/>
        </w:rPr>
        <w:t xml:space="preserve">cells </w:t>
      </w:r>
      <w:r w:rsidR="00E57FD9">
        <w:rPr>
          <w:rFonts w:ascii="Arial" w:hAnsi="Arial" w:cs="Arial"/>
          <w:sz w:val="24"/>
          <w:szCs w:val="24"/>
        </w:rPr>
        <w:t>will ultimately affect the organism as a whole. If these process</w:t>
      </w:r>
      <w:r w:rsidR="002E1DB1">
        <w:rPr>
          <w:rFonts w:ascii="Arial" w:hAnsi="Arial" w:cs="Arial"/>
          <w:sz w:val="24"/>
          <w:szCs w:val="24"/>
        </w:rPr>
        <w:t>es</w:t>
      </w:r>
      <w:r w:rsidR="00E57FD9">
        <w:rPr>
          <w:rFonts w:ascii="Arial" w:hAnsi="Arial" w:cs="Arial"/>
          <w:sz w:val="24"/>
          <w:szCs w:val="24"/>
        </w:rPr>
        <w:t xml:space="preserve"> cause a decline in cell</w:t>
      </w:r>
      <w:r w:rsidR="00273FE0">
        <w:rPr>
          <w:rFonts w:ascii="Arial" w:hAnsi="Arial" w:cs="Arial"/>
          <w:sz w:val="24"/>
          <w:szCs w:val="24"/>
        </w:rPr>
        <w:t xml:space="preserve"> </w:t>
      </w:r>
      <w:r w:rsidR="0003662B">
        <w:rPr>
          <w:rFonts w:ascii="Arial" w:hAnsi="Arial" w:cs="Arial"/>
          <w:sz w:val="24"/>
          <w:szCs w:val="24"/>
        </w:rPr>
        <w:t>fecundity</w:t>
      </w:r>
      <w:r w:rsidR="00E57FD9">
        <w:rPr>
          <w:rFonts w:ascii="Arial" w:hAnsi="Arial" w:cs="Arial"/>
          <w:sz w:val="24"/>
          <w:szCs w:val="24"/>
        </w:rPr>
        <w:t xml:space="preserve">, this can lead to detrimental consequences in </w:t>
      </w:r>
      <w:r w:rsidR="00C648A1">
        <w:rPr>
          <w:rFonts w:ascii="Arial" w:hAnsi="Arial" w:cs="Arial"/>
          <w:sz w:val="24"/>
          <w:szCs w:val="24"/>
        </w:rPr>
        <w:t xml:space="preserve">to the entire organisms </w:t>
      </w:r>
      <w:ins w:id="15" w:author="Lindsay" w:date="2012-04-24T20:42:00Z">
        <w:r w:rsidR="00810634">
          <w:rPr>
            <w:rFonts w:ascii="Arial" w:hAnsi="Arial" w:cs="Arial"/>
            <w:sz w:val="24"/>
            <w:szCs w:val="24"/>
          </w:rPr>
          <w:t>(source</w:t>
        </w:r>
      </w:ins>
      <w:ins w:id="16" w:author="Lindsay" w:date="2012-04-24T20:48:00Z">
        <w:r w:rsidR="00A85444">
          <w:rPr>
            <w:rFonts w:ascii="Arial" w:hAnsi="Arial" w:cs="Arial"/>
            <w:sz w:val="24"/>
            <w:szCs w:val="24"/>
          </w:rPr>
          <w:t>??</w:t>
        </w:r>
      </w:ins>
      <w:ins w:id="17" w:author="Lindsay" w:date="2012-04-24T20:42:00Z">
        <w:r w:rsidR="00810634">
          <w:rPr>
            <w:rFonts w:ascii="Arial" w:hAnsi="Arial" w:cs="Arial"/>
            <w:sz w:val="24"/>
            <w:szCs w:val="24"/>
          </w:rPr>
          <w:t>)</w:t>
        </w:r>
      </w:ins>
      <w:del w:id="18" w:author="Lindsay" w:date="2012-04-24T20:41:00Z">
        <w:r w:rsidR="00E57FD9" w:rsidDel="00DF415D">
          <w:rPr>
            <w:rFonts w:ascii="Arial" w:hAnsi="Arial" w:cs="Arial"/>
            <w:sz w:val="24"/>
            <w:szCs w:val="24"/>
          </w:rPr>
          <w:delText>.</w:delText>
        </w:r>
      </w:del>
    </w:p>
    <w:p w:rsidR="006E75E1" w:rsidRDefault="00780118" w:rsidP="00052BBF">
      <w:pPr>
        <w:spacing w:after="0" w:line="480" w:lineRule="auto"/>
        <w:ind w:firstLine="720"/>
        <w:jc w:val="both"/>
        <w:rPr>
          <w:rFonts w:ascii="Arial" w:hAnsi="Arial" w:cs="Arial"/>
          <w:sz w:val="24"/>
          <w:szCs w:val="24"/>
        </w:rPr>
      </w:pPr>
      <w:r w:rsidRPr="00605020">
        <w:rPr>
          <w:rFonts w:ascii="Arial" w:hAnsi="Arial" w:cs="Arial"/>
          <w:sz w:val="24"/>
          <w:szCs w:val="24"/>
        </w:rPr>
        <w:t>The free radical theory of aging</w:t>
      </w:r>
      <w:r w:rsidR="00A63235" w:rsidRPr="00605020">
        <w:rPr>
          <w:rFonts w:ascii="Arial" w:hAnsi="Arial" w:cs="Arial"/>
          <w:sz w:val="24"/>
          <w:szCs w:val="24"/>
        </w:rPr>
        <w:t xml:space="preserve"> is an accepted mechanistic explanation for aging in eukaryotic organisms</w:t>
      </w:r>
      <w:r w:rsidR="00B51A32">
        <w:rPr>
          <w:rFonts w:ascii="Arial" w:hAnsi="Arial" w:cs="Arial"/>
          <w:sz w:val="24"/>
          <w:szCs w:val="24"/>
        </w:rPr>
        <w:t xml:space="preserve"> </w:t>
      </w:r>
      <w:r w:rsidR="00B95345"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B95345" w:rsidRPr="00605020">
        <w:rPr>
          <w:rFonts w:ascii="Arial" w:hAnsi="Arial" w:cs="Arial"/>
          <w:sz w:val="24"/>
          <w:szCs w:val="24"/>
        </w:rPr>
        <w:fldChar w:fldCharType="separate"/>
      </w:r>
      <w:r w:rsidR="00EF341F">
        <w:rPr>
          <w:rFonts w:ascii="Arial" w:hAnsi="Arial" w:cs="Arial"/>
          <w:noProof/>
          <w:sz w:val="24"/>
          <w:szCs w:val="24"/>
        </w:rPr>
        <w:t>(</w:t>
      </w:r>
      <w:hyperlink w:anchor="_ENREF_10" w:tooltip="Harman, 1956 #1036" w:history="1">
        <w:r w:rsidR="005C2D60">
          <w:rPr>
            <w:rFonts w:ascii="Arial" w:hAnsi="Arial" w:cs="Arial"/>
            <w:noProof/>
            <w:sz w:val="24"/>
            <w:szCs w:val="24"/>
          </w:rPr>
          <w:t>H</w:t>
        </w:r>
        <w:r w:rsidR="005C2D60" w:rsidRPr="00EF341F">
          <w:rPr>
            <w:rFonts w:ascii="Arial" w:hAnsi="Arial" w:cs="Arial"/>
            <w:smallCaps/>
            <w:noProof/>
            <w:sz w:val="24"/>
            <w:szCs w:val="24"/>
          </w:rPr>
          <w:t>arman</w:t>
        </w:r>
        <w:r w:rsidR="005C2D60">
          <w:rPr>
            <w:rFonts w:ascii="Arial" w:hAnsi="Arial" w:cs="Arial"/>
            <w:noProof/>
            <w:sz w:val="24"/>
            <w:szCs w:val="24"/>
          </w:rPr>
          <w:t xml:space="preserve"> 1956</w:t>
        </w:r>
      </w:hyperlink>
      <w:r w:rsidR="00EF341F">
        <w:rPr>
          <w:rFonts w:ascii="Arial" w:hAnsi="Arial" w:cs="Arial"/>
          <w:noProof/>
          <w:sz w:val="24"/>
          <w:szCs w:val="24"/>
        </w:rPr>
        <w:t>)</w:t>
      </w:r>
      <w:r w:rsidR="00B95345" w:rsidRPr="00605020">
        <w:rPr>
          <w:rFonts w:ascii="Arial" w:hAnsi="Arial" w:cs="Arial"/>
          <w:sz w:val="24"/>
          <w:szCs w:val="24"/>
        </w:rPr>
        <w:fldChar w:fldCharType="end"/>
      </w:r>
      <w:r w:rsidR="00A63235" w:rsidRPr="00605020">
        <w:rPr>
          <w:rFonts w:ascii="Arial" w:hAnsi="Arial" w:cs="Arial"/>
          <w:sz w:val="24"/>
          <w:szCs w:val="24"/>
        </w:rPr>
        <w:t xml:space="preserve">. </w:t>
      </w:r>
      <w:r w:rsidRPr="00605020">
        <w:rPr>
          <w:rFonts w:ascii="Arial" w:hAnsi="Arial" w:cs="Arial"/>
          <w:sz w:val="24"/>
          <w:szCs w:val="24"/>
        </w:rPr>
        <w:t xml:space="preserve">This theory suggests </w:t>
      </w:r>
      <w:r w:rsidR="002E2EB0">
        <w:rPr>
          <w:rFonts w:ascii="Arial" w:hAnsi="Arial" w:cs="Arial"/>
          <w:sz w:val="24"/>
          <w:szCs w:val="24"/>
        </w:rPr>
        <w:t xml:space="preserve">that </w:t>
      </w:r>
      <w:r w:rsidRPr="00605020">
        <w:rPr>
          <w:rFonts w:ascii="Arial" w:hAnsi="Arial" w:cs="Arial"/>
          <w:sz w:val="24"/>
          <w:szCs w:val="24"/>
        </w:rPr>
        <w:t>biolo</w:t>
      </w:r>
      <w:r w:rsidR="00273FE0">
        <w:rPr>
          <w:rFonts w:ascii="Arial" w:hAnsi="Arial" w:cs="Arial"/>
          <w:sz w:val="24"/>
          <w:szCs w:val="24"/>
        </w:rPr>
        <w:t xml:space="preserve">gical systems age because </w:t>
      </w:r>
      <w:r w:rsidR="001643B0" w:rsidRPr="00605020">
        <w:rPr>
          <w:rFonts w:ascii="Arial" w:hAnsi="Arial" w:cs="Arial"/>
          <w:sz w:val="24"/>
          <w:szCs w:val="24"/>
        </w:rPr>
        <w:t>free radical</w:t>
      </w:r>
      <w:r w:rsidR="00273FE0">
        <w:rPr>
          <w:rFonts w:ascii="Arial" w:hAnsi="Arial" w:cs="Arial"/>
          <w:sz w:val="24"/>
          <w:szCs w:val="24"/>
        </w:rPr>
        <w:t>s</w:t>
      </w:r>
      <w:r w:rsidR="00B14110">
        <w:rPr>
          <w:rFonts w:ascii="Arial" w:hAnsi="Arial" w:cs="Arial"/>
          <w:sz w:val="24"/>
          <w:szCs w:val="24"/>
        </w:rPr>
        <w:t xml:space="preserve"> </w:t>
      </w:r>
      <w:r w:rsidRPr="00605020">
        <w:rPr>
          <w:rFonts w:ascii="Arial" w:hAnsi="Arial" w:cs="Arial"/>
          <w:sz w:val="24"/>
          <w:szCs w:val="24"/>
        </w:rPr>
        <w:t xml:space="preserve">react with </w:t>
      </w:r>
      <w:r w:rsidR="005D7731" w:rsidRPr="00605020">
        <w:rPr>
          <w:rFonts w:ascii="Arial" w:hAnsi="Arial" w:cs="Arial"/>
          <w:sz w:val="24"/>
          <w:szCs w:val="24"/>
        </w:rPr>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r w:rsidR="00B95345"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B95345" w:rsidRPr="00605020">
        <w:rPr>
          <w:rFonts w:ascii="Arial" w:hAnsi="Arial" w:cs="Arial"/>
          <w:sz w:val="24"/>
          <w:szCs w:val="24"/>
        </w:rPr>
        <w:fldChar w:fldCharType="separate"/>
      </w:r>
      <w:r w:rsidR="00EF341F">
        <w:rPr>
          <w:rFonts w:ascii="Arial" w:hAnsi="Arial" w:cs="Arial"/>
          <w:noProof/>
          <w:sz w:val="24"/>
          <w:szCs w:val="24"/>
        </w:rPr>
        <w:t>(</w:t>
      </w:r>
      <w:hyperlink w:anchor="_ENREF_33" w:tooltip="Yu, 2012 #1478" w:history="1">
        <w:r w:rsidR="005C2D60">
          <w:rPr>
            <w:rFonts w:ascii="Arial" w:hAnsi="Arial" w:cs="Arial"/>
            <w:noProof/>
            <w:sz w:val="24"/>
            <w:szCs w:val="24"/>
          </w:rPr>
          <w:t>Y</w:t>
        </w:r>
        <w:r w:rsidR="005C2D60" w:rsidRPr="00EF341F">
          <w:rPr>
            <w:rFonts w:ascii="Arial" w:hAnsi="Arial" w:cs="Arial"/>
            <w:smallCaps/>
            <w:noProof/>
            <w:sz w:val="24"/>
            <w:szCs w:val="24"/>
          </w:rPr>
          <w:t>u</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2012</w:t>
        </w:r>
      </w:hyperlink>
      <w:r w:rsidR="00EF341F">
        <w:rPr>
          <w:rFonts w:ascii="Arial" w:hAnsi="Arial" w:cs="Arial"/>
          <w:noProof/>
          <w:sz w:val="24"/>
          <w:szCs w:val="24"/>
        </w:rPr>
        <w:t>)</w:t>
      </w:r>
      <w:r w:rsidR="00B95345" w:rsidRPr="00605020">
        <w:rPr>
          <w:rFonts w:ascii="Arial" w:hAnsi="Arial" w:cs="Arial"/>
          <w:sz w:val="24"/>
          <w:szCs w:val="24"/>
        </w:rPr>
        <w:fldChar w:fldCharType="end"/>
      </w:r>
      <w:r w:rsidR="00D91EF2">
        <w:rPr>
          <w:rFonts w:ascii="Arial" w:hAnsi="Arial" w:cs="Arial"/>
          <w:sz w:val="24"/>
          <w:szCs w:val="24"/>
        </w:rPr>
        <w:t>.</w:t>
      </w:r>
    </w:p>
    <w:p w:rsidR="00273FE0" w:rsidRDefault="006E75E1" w:rsidP="00052BBF">
      <w:pPr>
        <w:spacing w:after="0" w:line="480" w:lineRule="auto"/>
        <w:ind w:firstLine="720"/>
        <w:jc w:val="both"/>
        <w:rPr>
          <w:rFonts w:ascii="Arial" w:hAnsi="Arial" w:cs="Arial"/>
          <w:sz w:val="24"/>
          <w:szCs w:val="24"/>
        </w:rPr>
      </w:pPr>
      <w:r w:rsidRPr="00605020">
        <w:rPr>
          <w:rFonts w:ascii="Arial" w:hAnsi="Arial" w:cs="Arial"/>
          <w:sz w:val="24"/>
          <w:szCs w:val="24"/>
        </w:rPr>
        <w:t>Reactive oxygen species (ROS)</w:t>
      </w:r>
      <w:r w:rsidR="00273FE0">
        <w:rPr>
          <w:rFonts w:ascii="Arial" w:hAnsi="Arial" w:cs="Arial"/>
          <w:sz w:val="24"/>
          <w:szCs w:val="24"/>
        </w:rPr>
        <w:t xml:space="preserve">, a form of free-radicals, </w:t>
      </w:r>
      <w:r w:rsidRPr="00605020">
        <w:rPr>
          <w:rFonts w:ascii="Arial" w:hAnsi="Arial" w:cs="Arial"/>
          <w:sz w:val="24"/>
          <w:szCs w:val="24"/>
        </w:rPr>
        <w:t xml:space="preserve">are natural by-products of the </w:t>
      </w:r>
      <w:r>
        <w:rPr>
          <w:rFonts w:ascii="Arial" w:hAnsi="Arial" w:cs="Arial"/>
          <w:sz w:val="24"/>
          <w:szCs w:val="24"/>
        </w:rPr>
        <w:t xml:space="preserve">mitochondrial </w:t>
      </w:r>
      <w:r w:rsidRPr="00605020">
        <w:rPr>
          <w:rFonts w:ascii="Arial" w:hAnsi="Arial" w:cs="Arial"/>
          <w:sz w:val="24"/>
          <w:szCs w:val="24"/>
        </w:rPr>
        <w:t xml:space="preserve">respiratory </w:t>
      </w:r>
      <w:r>
        <w:rPr>
          <w:rFonts w:ascii="Arial" w:hAnsi="Arial" w:cs="Arial"/>
          <w:sz w:val="24"/>
          <w:szCs w:val="24"/>
        </w:rPr>
        <w:t>chai</w:t>
      </w:r>
      <w:r w:rsidR="00273FE0">
        <w:rPr>
          <w:rFonts w:ascii="Arial" w:hAnsi="Arial" w:cs="Arial"/>
          <w:sz w:val="24"/>
          <w:szCs w:val="24"/>
        </w:rPr>
        <w:t>n.</w:t>
      </w:r>
      <w:r w:rsidR="0011735A">
        <w:rPr>
          <w:rFonts w:ascii="Arial" w:hAnsi="Arial" w:cs="Arial"/>
          <w:sz w:val="24"/>
          <w:szCs w:val="24"/>
        </w:rPr>
        <w:t xml:space="preserve"> H</w:t>
      </w:r>
      <w:r w:rsidR="0011735A" w:rsidRPr="0011735A">
        <w:rPr>
          <w:rFonts w:ascii="Arial" w:hAnsi="Arial" w:cs="Arial"/>
          <w:sz w:val="24"/>
          <w:szCs w:val="24"/>
          <w:vertAlign w:val="subscript"/>
        </w:rPr>
        <w:t>2</w:t>
      </w:r>
      <w:r w:rsidR="0011735A">
        <w:rPr>
          <w:rFonts w:ascii="Arial" w:hAnsi="Arial" w:cs="Arial"/>
          <w:sz w:val="24"/>
          <w:szCs w:val="24"/>
        </w:rPr>
        <w:t>O</w:t>
      </w:r>
      <w:r w:rsidR="0011735A" w:rsidRPr="0011735A">
        <w:rPr>
          <w:rFonts w:ascii="Arial" w:hAnsi="Arial" w:cs="Arial"/>
          <w:sz w:val="24"/>
          <w:szCs w:val="24"/>
          <w:vertAlign w:val="subscript"/>
        </w:rPr>
        <w:t>2</w:t>
      </w:r>
      <w:r w:rsidR="00273FE0">
        <w:rPr>
          <w:rFonts w:ascii="Arial" w:hAnsi="Arial" w:cs="Arial"/>
          <w:sz w:val="24"/>
          <w:szCs w:val="24"/>
        </w:rPr>
        <w:t xml:space="preserve">, for example, is generated via oxidase-catalyzed reactions. </w:t>
      </w:r>
      <w:r w:rsidRPr="00605020">
        <w:rPr>
          <w:rFonts w:ascii="Arial" w:hAnsi="Arial" w:cs="Arial"/>
          <w:sz w:val="24"/>
          <w:szCs w:val="24"/>
        </w:rPr>
        <w:t>The endogenous level of ROS also plays a role in signaling transduction and normal cell functions</w:t>
      </w:r>
      <w:r w:rsidR="00B51A32">
        <w:rPr>
          <w:rFonts w:ascii="Arial" w:hAnsi="Arial" w:cs="Arial"/>
          <w:sz w:val="24"/>
          <w:szCs w:val="24"/>
        </w:rPr>
        <w:t xml:space="preserve"> </w:t>
      </w:r>
      <w:r w:rsidR="00B95345"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&lt;EndNote&gt;&lt;Cite&gt;&lt;Author&gt;Blagosklonny&lt;/Author&gt;&lt;Year&gt;2008&lt;/Year&gt;&lt;RecNum&gt;506&lt;/RecNum&gt;&lt;DisplayText&gt;(B&lt;style face="smallcaps"&gt;lagosklonny&lt;/style&gt; 2008)&lt;/DisplayText&gt;&lt;record&gt;&lt;rec-number&gt;506&lt;/rec-number&gt;&lt;foreign-keys&gt;&lt;key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B95345" w:rsidRPr="00605020">
        <w:rPr>
          <w:rFonts w:ascii="Arial" w:hAnsi="Arial" w:cs="Arial"/>
          <w:sz w:val="24"/>
          <w:szCs w:val="24"/>
        </w:rPr>
        <w:fldChar w:fldCharType="separate"/>
      </w:r>
      <w:r w:rsidR="00EF341F">
        <w:rPr>
          <w:rFonts w:ascii="Arial" w:hAnsi="Arial" w:cs="Arial"/>
          <w:noProof/>
          <w:sz w:val="24"/>
          <w:szCs w:val="24"/>
        </w:rPr>
        <w:t>(</w:t>
      </w:r>
      <w:hyperlink w:anchor="_ENREF_2" w:tooltip="Blagosklonny, 2008 #506" w:history="1">
        <w:r w:rsidR="005C2D60">
          <w:rPr>
            <w:rFonts w:ascii="Arial" w:hAnsi="Arial" w:cs="Arial"/>
            <w:noProof/>
            <w:sz w:val="24"/>
            <w:szCs w:val="24"/>
          </w:rPr>
          <w:t>B</w:t>
        </w:r>
        <w:r w:rsidR="005C2D60" w:rsidRPr="00EF341F">
          <w:rPr>
            <w:rFonts w:ascii="Arial" w:hAnsi="Arial" w:cs="Arial"/>
            <w:smallCaps/>
            <w:noProof/>
            <w:sz w:val="24"/>
            <w:szCs w:val="24"/>
          </w:rPr>
          <w:t>lagosklonny</w:t>
        </w:r>
        <w:r w:rsidR="005C2D60">
          <w:rPr>
            <w:rFonts w:ascii="Arial" w:hAnsi="Arial" w:cs="Arial"/>
            <w:noProof/>
            <w:sz w:val="24"/>
            <w:szCs w:val="24"/>
          </w:rPr>
          <w:t xml:space="preserve"> 2008</w:t>
        </w:r>
      </w:hyperlink>
      <w:r w:rsidR="00EF341F">
        <w:rPr>
          <w:rFonts w:ascii="Arial" w:hAnsi="Arial" w:cs="Arial"/>
          <w:noProof/>
          <w:sz w:val="24"/>
          <w:szCs w:val="24"/>
        </w:rPr>
        <w:t>)</w:t>
      </w:r>
      <w:r w:rsidR="00B95345" w:rsidRPr="00605020">
        <w:rPr>
          <w:rFonts w:ascii="Arial" w:hAnsi="Arial" w:cs="Arial"/>
          <w:sz w:val="24"/>
          <w:szCs w:val="24"/>
        </w:rPr>
        <w:fldChar w:fldCharType="end"/>
      </w:r>
      <w:r w:rsidRPr="00605020">
        <w:rPr>
          <w:rFonts w:ascii="Arial" w:hAnsi="Arial" w:cs="Arial"/>
          <w:sz w:val="24"/>
          <w:szCs w:val="24"/>
        </w:rPr>
        <w:t>.</w:t>
      </w:r>
      <w:r>
        <w:rPr>
          <w:rFonts w:ascii="Arial" w:hAnsi="Arial" w:cs="Arial"/>
          <w:sz w:val="24"/>
          <w:szCs w:val="24"/>
        </w:rPr>
        <w:t xml:space="preserve"> Supero</w:t>
      </w:r>
      <w:r w:rsidR="004F098B">
        <w:rPr>
          <w:rFonts w:ascii="Arial" w:hAnsi="Arial" w:cs="Arial"/>
          <w:sz w:val="24"/>
          <w:szCs w:val="24"/>
        </w:rPr>
        <w:t>xide</w:t>
      </w:r>
      <w:r>
        <w:rPr>
          <w:rFonts w:ascii="Arial" w:hAnsi="Arial" w:cs="Arial"/>
          <w:sz w:val="24"/>
          <w:szCs w:val="24"/>
        </w:rPr>
        <w:t xml:space="preserve">, </w:t>
      </w:r>
      <w:r w:rsidR="004F098B" w:rsidRPr="00C572C8">
        <w:rPr>
          <w:rFonts w:ascii="Arial" w:hAnsi="Arial" w:cs="Arial"/>
          <w:sz w:val="24"/>
          <w:szCs w:val="24"/>
        </w:rPr>
        <w:t>hydroxyl</w:t>
      </w:r>
      <w:r w:rsidRPr="00C572C8">
        <w:rPr>
          <w:rFonts w:ascii="Arial" w:hAnsi="Arial" w:cs="Arial"/>
          <w:sz w:val="24"/>
          <w:szCs w:val="24"/>
        </w:rPr>
        <w:t xml:space="preserve"> radicals, </w:t>
      </w:r>
      <w:r w:rsidR="00B51A32">
        <w:rPr>
          <w:rFonts w:ascii="Arial" w:hAnsi="Arial" w:cs="Arial"/>
          <w:sz w:val="24"/>
          <w:szCs w:val="24"/>
        </w:rPr>
        <w:t>H</w:t>
      </w:r>
      <w:r w:rsidR="00B51A32" w:rsidRPr="0011735A">
        <w:rPr>
          <w:rFonts w:ascii="Arial" w:hAnsi="Arial" w:cs="Arial"/>
          <w:sz w:val="24"/>
          <w:szCs w:val="24"/>
          <w:vertAlign w:val="subscript"/>
        </w:rPr>
        <w:t>2</w:t>
      </w:r>
      <w:r w:rsidR="00B51A32">
        <w:rPr>
          <w:rFonts w:ascii="Arial" w:hAnsi="Arial" w:cs="Arial"/>
          <w:sz w:val="24"/>
          <w:szCs w:val="24"/>
        </w:rPr>
        <w:t>O</w:t>
      </w:r>
      <w:r w:rsidR="00B51A32" w:rsidRPr="0011735A">
        <w:rPr>
          <w:rFonts w:ascii="Arial" w:hAnsi="Arial" w:cs="Arial"/>
          <w:sz w:val="24"/>
          <w:szCs w:val="24"/>
          <w:vertAlign w:val="subscript"/>
        </w:rPr>
        <w:t>2</w:t>
      </w:r>
      <w:r w:rsidR="00B51A32">
        <w:rPr>
          <w:rFonts w:ascii="Arial" w:hAnsi="Arial" w:cs="Arial"/>
          <w:sz w:val="24"/>
          <w:szCs w:val="24"/>
        </w:rPr>
        <w:t>,</w:t>
      </w:r>
      <w:r w:rsidRPr="00C572C8">
        <w:rPr>
          <w:rFonts w:ascii="Arial" w:hAnsi="Arial" w:cs="Arial"/>
          <w:sz w:val="24"/>
          <w:szCs w:val="24"/>
        </w:rPr>
        <w:t xml:space="preserve"> and singlet oxygen can also oxidize lipids, proteins</w:t>
      </w:r>
      <w:r w:rsidR="00B14110">
        <w:rPr>
          <w:rFonts w:ascii="Arial" w:hAnsi="Arial" w:cs="Arial"/>
          <w:sz w:val="24"/>
          <w:szCs w:val="24"/>
        </w:rPr>
        <w:t xml:space="preserve"> </w:t>
      </w:r>
      <w:r w:rsidRPr="00C572C8">
        <w:rPr>
          <w:rFonts w:ascii="Arial" w:hAnsi="Arial" w:cs="Arial"/>
          <w:sz w:val="24"/>
          <w:szCs w:val="24"/>
        </w:rPr>
        <w:t xml:space="preserve">and nucleic acids </w:t>
      </w:r>
      <w:r w:rsidR="00B95345" w:rsidRPr="00C572C8">
        <w:rPr>
          <w:rFonts w:ascii="Arial" w:hAnsi="Arial" w:cs="Arial"/>
          <w:sz w:val="24"/>
          <w:szCs w:val="24"/>
        </w:rPr>
        <w:fldChar w:fldCharType="begin"/>
      </w:r>
      <w:r w:rsidR="00EF341F">
        <w:rPr>
          <w:rFonts w:ascii="Arial" w:hAnsi="Arial" w:cs="Arial"/>
          <w:sz w:val="24"/>
          <w:szCs w:val="24"/>
        </w:rPr>
        <w:instrText xml:space="preserve"> ADDIN EN.CITE &lt;EndNote&gt;&lt;Cite&gt;&lt;Author&gt;Moradas-Ferreira&lt;/Author&gt;&lt;Year&gt;1996&lt;/Year&gt;&lt;RecNum&gt;1484&lt;/RecNum&gt;&lt;DisplayText&gt;(M&lt;style face="smallcaps"&gt;oradas-&lt;/style&gt;F&lt;style face="smallcaps"&gt;erreira&lt;/style&gt;&lt;style face="italic"&gt; et al.&lt;/style&gt; 1996)&lt;/DisplayText&gt;&lt;record&gt;&lt;rec-number&gt;1484&lt;/rec-number&gt;&lt;foreign-keys&gt;&lt;key app="EN" db-id="e5v0xaxdm5za0we2avoppevdf5s22f2v520d"&gt;1484&lt;/key&gt;&lt;/foreign-keys&gt;&lt;ref-type name="Journal Article"&gt;17&lt;/ref-type&gt;&lt;contributors&gt;&lt;authors&gt;&lt;author&gt;Moradas-Ferreira, P.&lt;/author&gt;&lt;author&gt;Costa, V.&lt;/author&gt;&lt;author&gt;Piper, P.&lt;/author&gt;&lt;author&gt;Mager, W.&lt;/author&gt;&lt;/authors&gt;&lt;/contributors&gt;&lt;auth-address&gt;Instituto de Ciencias Biomedicas Abel Salazar and Centro de Citologia Experimental, Universidade do Porto, Portugal. pmferrei@ncc.up.pt&lt;/auth-address&gt;&lt;titles&gt;&lt;title&gt;The molecular defences against reactive oxygen species in yeast&lt;/title&gt;&lt;secondary-title&gt;Mol Microbiol&lt;/secondary-title&gt;&lt;/titles&gt;&lt;periodical&gt;&lt;full-title&gt;Mol Microbiol&lt;/full-title&gt;&lt;/periodical&gt;&lt;pages&gt;651-8&lt;/pages&gt;&lt;volume&gt;19&lt;/volume&gt;&lt;number&gt;4&lt;/number&gt;&lt;edition&gt;1996/02/01&lt;/edition&gt;&lt;keywords&gt;&lt;keyword&gt;Oxidative Stress/*physiology&lt;/keyword&gt;&lt;keyword&gt;Reactive Oxygen Species/metabolism/*physiology&lt;/keyword&gt;&lt;keyword&gt;Transcription, Genetic/drug effects&lt;/keyword&gt;&lt;keyword&gt;Yeasts/*drug effects/genetics&lt;/keyword&gt;&lt;/keywords&gt;&lt;dates&gt;&lt;year&gt;1996&lt;/year&gt;&lt;pub-dates&gt;&lt;date&gt;Feb&lt;/date&gt;&lt;/pub-dates&gt;&lt;/dates&gt;&lt;isbn&gt;0950-382X (Print)&amp;#xD;0950-382X (Linking)&lt;/isbn&gt;&lt;accession-num&gt;8820636&lt;/accession-num&gt;&lt;urls&gt;&lt;related-urls&gt;&lt;url&gt;http://www.ncbi.nlm.nih.gov/entrez/query.fcgi?cmd=Retrieve&amp;amp;db=PubMed&amp;amp;dopt=Citation&amp;amp;list_uids=8820636&lt;/url&gt;&lt;/related-urls&gt;&lt;/urls&gt;&lt;language&gt;eng&lt;/language&gt;&lt;/record&gt;&lt;/Cite&gt;&lt;/EndNote&gt;</w:instrText>
      </w:r>
      <w:r w:rsidR="00B95345" w:rsidRPr="00C572C8">
        <w:rPr>
          <w:rFonts w:ascii="Arial" w:hAnsi="Arial" w:cs="Arial"/>
          <w:sz w:val="24"/>
          <w:szCs w:val="24"/>
        </w:rPr>
        <w:fldChar w:fldCharType="separate"/>
      </w:r>
      <w:r w:rsidR="00EF341F">
        <w:rPr>
          <w:rFonts w:ascii="Arial" w:hAnsi="Arial" w:cs="Arial"/>
          <w:noProof/>
          <w:sz w:val="24"/>
          <w:szCs w:val="24"/>
        </w:rPr>
        <w:t>(</w:t>
      </w:r>
      <w:hyperlink w:anchor="_ENREF_21" w:tooltip="Moradas-Ferreira, 1996 #1484" w:history="1">
        <w:r w:rsidR="005C2D60">
          <w:rPr>
            <w:rFonts w:ascii="Arial" w:hAnsi="Arial" w:cs="Arial"/>
            <w:noProof/>
            <w:sz w:val="24"/>
            <w:szCs w:val="24"/>
          </w:rPr>
          <w:t>M</w:t>
        </w:r>
        <w:r w:rsidR="005C2D60" w:rsidRPr="00EF341F">
          <w:rPr>
            <w:rFonts w:ascii="Arial" w:hAnsi="Arial" w:cs="Arial"/>
            <w:smallCaps/>
            <w:noProof/>
            <w:sz w:val="24"/>
            <w:szCs w:val="24"/>
          </w:rPr>
          <w:t>oradas-</w:t>
        </w:r>
        <w:r w:rsidR="005C2D60">
          <w:rPr>
            <w:rFonts w:ascii="Arial" w:hAnsi="Arial" w:cs="Arial"/>
            <w:noProof/>
            <w:sz w:val="24"/>
            <w:szCs w:val="24"/>
          </w:rPr>
          <w:t>F</w:t>
        </w:r>
        <w:r w:rsidR="005C2D60" w:rsidRPr="00EF341F">
          <w:rPr>
            <w:rFonts w:ascii="Arial" w:hAnsi="Arial" w:cs="Arial"/>
            <w:smallCaps/>
            <w:noProof/>
            <w:sz w:val="24"/>
            <w:szCs w:val="24"/>
          </w:rPr>
          <w:t>erreira</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1996</w:t>
        </w:r>
      </w:hyperlink>
      <w:r w:rsidR="00EF341F">
        <w:rPr>
          <w:rFonts w:ascii="Arial" w:hAnsi="Arial" w:cs="Arial"/>
          <w:noProof/>
          <w:sz w:val="24"/>
          <w:szCs w:val="24"/>
        </w:rPr>
        <w:t>)</w:t>
      </w:r>
      <w:r w:rsidR="00B95345" w:rsidRPr="00C572C8">
        <w:rPr>
          <w:rFonts w:ascii="Arial" w:hAnsi="Arial" w:cs="Arial"/>
          <w:sz w:val="24"/>
          <w:szCs w:val="24"/>
        </w:rPr>
        <w:fldChar w:fldCharType="end"/>
      </w:r>
      <w:r w:rsidRPr="00C572C8">
        <w:rPr>
          <w:rFonts w:ascii="Arial" w:hAnsi="Arial" w:cs="Arial"/>
          <w:sz w:val="24"/>
          <w:szCs w:val="24"/>
        </w:rPr>
        <w:t>.Damage caused by ROS can accumulate over time, and has been mostly</w:t>
      </w:r>
      <w:r w:rsidRPr="00605020">
        <w:rPr>
          <w:rFonts w:ascii="Arial" w:hAnsi="Arial" w:cs="Arial"/>
          <w:sz w:val="24"/>
          <w:szCs w:val="24"/>
        </w:rPr>
        <w:t xml:space="preserve"> accepted as a mechanistic cause of aging</w:t>
      </w:r>
      <w:r w:rsidR="00B95345"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B95345" w:rsidRPr="00605020">
        <w:rPr>
          <w:rFonts w:ascii="Arial" w:hAnsi="Arial" w:cs="Arial"/>
          <w:sz w:val="24"/>
          <w:szCs w:val="24"/>
        </w:rPr>
        <w:fldChar w:fldCharType="separate"/>
      </w:r>
      <w:r w:rsidR="00EF341F">
        <w:rPr>
          <w:rFonts w:ascii="Arial" w:hAnsi="Arial" w:cs="Arial"/>
          <w:noProof/>
          <w:sz w:val="24"/>
          <w:szCs w:val="24"/>
        </w:rPr>
        <w:t>(</w:t>
      </w:r>
      <w:hyperlink w:anchor="_ENREF_10" w:tooltip="Harman, 1956 #1036" w:history="1">
        <w:r w:rsidR="005C2D60">
          <w:rPr>
            <w:rFonts w:ascii="Arial" w:hAnsi="Arial" w:cs="Arial"/>
            <w:noProof/>
            <w:sz w:val="24"/>
            <w:szCs w:val="24"/>
          </w:rPr>
          <w:t>H</w:t>
        </w:r>
        <w:r w:rsidR="005C2D60" w:rsidRPr="00EF341F">
          <w:rPr>
            <w:rFonts w:ascii="Arial" w:hAnsi="Arial" w:cs="Arial"/>
            <w:smallCaps/>
            <w:noProof/>
            <w:sz w:val="24"/>
            <w:szCs w:val="24"/>
          </w:rPr>
          <w:t>arman</w:t>
        </w:r>
        <w:r w:rsidR="005C2D60">
          <w:rPr>
            <w:rFonts w:ascii="Arial" w:hAnsi="Arial" w:cs="Arial"/>
            <w:noProof/>
            <w:sz w:val="24"/>
            <w:szCs w:val="24"/>
          </w:rPr>
          <w:t xml:space="preserve"> 1956</w:t>
        </w:r>
      </w:hyperlink>
      <w:r w:rsidR="00EF341F">
        <w:rPr>
          <w:rFonts w:ascii="Arial" w:hAnsi="Arial" w:cs="Arial"/>
          <w:noProof/>
          <w:sz w:val="24"/>
          <w:szCs w:val="24"/>
        </w:rPr>
        <w:t>)</w:t>
      </w:r>
      <w:r w:rsidR="00B95345" w:rsidRPr="00605020">
        <w:rPr>
          <w:rFonts w:ascii="Arial" w:hAnsi="Arial" w:cs="Arial"/>
          <w:sz w:val="24"/>
          <w:szCs w:val="24"/>
        </w:rPr>
        <w:fldChar w:fldCharType="end"/>
      </w:r>
      <w:r w:rsidRPr="00605020">
        <w:rPr>
          <w:rFonts w:ascii="Arial" w:hAnsi="Arial" w:cs="Arial"/>
          <w:sz w:val="24"/>
          <w:szCs w:val="24"/>
        </w:rPr>
        <w:t xml:space="preserve">. Oxidative stress can alter metabolic homeostasis and cell growth </w:t>
      </w:r>
      <w:r w:rsidR="00B95345" w:rsidRPr="00AA02C3">
        <w:rPr>
          <w:rFonts w:ascii="Arial" w:hAnsi="Arial"/>
          <w:sz w:val="24"/>
        </w:rPr>
        <w:fldChar w:fldCharType="begin">
          <w:fldData xml:space="preserve">PEVuZE5vdGU+PENpdGU+PEF1dGhvcj5SaXN0b3c8L0F1dGhvcj48WWVhcj4yMDExPC9ZZWFyPjxS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</w:fldData>
        </w:fldChar>
      </w:r>
      <w:r w:rsidR="00EF341F">
        <w:rPr>
          <w:rFonts w:ascii="Arial" w:hAnsi="Arial"/>
          <w:sz w:val="24"/>
        </w:rPr>
        <w:instrText xml:space="preserve"> ADDIN EN.CITE </w:instrText>
      </w:r>
      <w:r w:rsidR="00B95345">
        <w:rPr>
          <w:rFonts w:ascii="Arial" w:hAnsi="Arial"/>
          <w:sz w:val="24"/>
        </w:rPr>
        <w:fldChar w:fldCharType="begin">
          <w:fldData xml:space="preserve">PEVuZE5vdGU+PENpdGU+PEF1dGhvcj5SaXN0b3c8L0F1dGhvcj48WWVhcj4yMDExPC9ZZWFyPjxS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</w:fldData>
        </w:fldChar>
      </w:r>
      <w:r w:rsidR="00EF341F">
        <w:rPr>
          <w:rFonts w:ascii="Arial" w:hAnsi="Arial"/>
          <w:sz w:val="24"/>
        </w:rPr>
        <w:instrText xml:space="preserve"> ADDIN EN.CITE.DATA </w:instrText>
      </w:r>
      <w:r w:rsidR="006325B2" w:rsidRPr="00B95345">
        <w:rPr>
          <w:rFonts w:ascii="Arial" w:hAnsi="Arial"/>
          <w:sz w:val="24"/>
        </w:rPr>
      </w:r>
      <w:r w:rsidR="00B95345">
        <w:rPr>
          <w:rFonts w:ascii="Arial" w:hAnsi="Arial"/>
          <w:sz w:val="24"/>
        </w:rPr>
        <w:fldChar w:fldCharType="end"/>
      </w:r>
      <w:r w:rsidR="006325B2" w:rsidRPr="00B95345">
        <w:rPr>
          <w:rFonts w:ascii="Arial" w:hAnsi="Arial"/>
          <w:sz w:val="24"/>
        </w:rPr>
      </w:r>
      <w:r w:rsidR="00B95345" w:rsidRPr="00AA02C3">
        <w:rPr>
          <w:rFonts w:ascii="Arial" w:hAnsi="Arial"/>
          <w:sz w:val="24"/>
        </w:rPr>
        <w:fldChar w:fldCharType="separate"/>
      </w:r>
      <w:r w:rsidR="00EF341F">
        <w:rPr>
          <w:rFonts w:ascii="Arial" w:hAnsi="Arial"/>
          <w:noProof/>
          <w:sz w:val="24"/>
        </w:rPr>
        <w:t>(</w:t>
      </w:r>
      <w:hyperlink w:anchor="_ENREF_27" w:tooltip="Ristow, 2011 #1034" w:history="1">
        <w:r w:rsidR="005C2D60">
          <w:rPr>
            <w:rFonts w:ascii="Arial" w:hAnsi="Arial"/>
            <w:noProof/>
            <w:sz w:val="24"/>
          </w:rPr>
          <w:t>R</w:t>
        </w:r>
        <w:r w:rsidR="005C2D60" w:rsidRPr="00EF341F">
          <w:rPr>
            <w:rFonts w:ascii="Arial" w:hAnsi="Arial"/>
            <w:smallCaps/>
            <w:noProof/>
            <w:sz w:val="24"/>
          </w:rPr>
          <w:t>istow</w:t>
        </w:r>
        <w:r w:rsidR="005C2D60">
          <w:rPr>
            <w:rFonts w:ascii="Arial" w:hAnsi="Arial"/>
            <w:noProof/>
            <w:sz w:val="24"/>
          </w:rPr>
          <w:t xml:space="preserve"> and S</w:t>
        </w:r>
        <w:r w:rsidR="005C2D60" w:rsidRPr="00EF341F">
          <w:rPr>
            <w:rFonts w:ascii="Arial" w:hAnsi="Arial"/>
            <w:smallCaps/>
            <w:noProof/>
            <w:sz w:val="24"/>
          </w:rPr>
          <w:t>chmeisser</w:t>
        </w:r>
        <w:r w:rsidR="005C2D60">
          <w:rPr>
            <w:rFonts w:ascii="Arial" w:hAnsi="Arial"/>
            <w:noProof/>
            <w:sz w:val="24"/>
          </w:rPr>
          <w:t xml:space="preserve"> 2011</w:t>
        </w:r>
      </w:hyperlink>
      <w:r w:rsidR="00EF341F">
        <w:rPr>
          <w:rFonts w:ascii="Arial" w:hAnsi="Arial"/>
          <w:noProof/>
          <w:sz w:val="24"/>
        </w:rPr>
        <w:t>)</w:t>
      </w:r>
      <w:r w:rsidR="00B95345" w:rsidRPr="00AA02C3">
        <w:rPr>
          <w:rFonts w:ascii="Arial" w:hAnsi="Arial"/>
          <w:sz w:val="24"/>
        </w:rPr>
        <w:fldChar w:fldCharType="end"/>
      </w:r>
      <w:r w:rsidRPr="00A730D2">
        <w:rPr>
          <w:rFonts w:ascii="Arial" w:hAnsi="Arial" w:cs="Arial"/>
          <w:sz w:val="24"/>
          <w:szCs w:val="24"/>
        </w:rPr>
        <w:t>.</w:t>
      </w:r>
      <w:r w:rsidR="0032167C">
        <w:rPr>
          <w:rFonts w:ascii="Arial" w:hAnsi="Arial" w:cs="Arial"/>
          <w:sz w:val="24"/>
          <w:szCs w:val="24"/>
        </w:rPr>
        <w:t xml:space="preserve"> </w:t>
      </w:r>
      <w:r w:rsidR="009B13F2" w:rsidRPr="00605020">
        <w:rPr>
          <w:rFonts w:ascii="Arial" w:hAnsi="Arial" w:cs="Arial"/>
          <w:sz w:val="24"/>
          <w:szCs w:val="24"/>
        </w:rPr>
        <w:t xml:space="preserve">Cells naturally convert </w:t>
      </w:r>
      <w:r w:rsidR="00691B49" w:rsidRPr="00605020">
        <w:rPr>
          <w:rFonts w:ascii="Arial" w:hAnsi="Arial" w:cs="Arial"/>
          <w:sz w:val="24"/>
          <w:szCs w:val="24"/>
        </w:rPr>
        <w:t>superoxide</w:t>
      </w:r>
      <w:r w:rsidR="009B13F2" w:rsidRPr="00605020">
        <w:rPr>
          <w:rFonts w:ascii="Arial" w:hAnsi="Arial" w:cs="Arial"/>
          <w:sz w:val="24"/>
          <w:szCs w:val="24"/>
        </w:rPr>
        <w:t xml:space="preserve"> to H</w:t>
      </w:r>
      <w:r w:rsidR="00AA02C3" w:rsidRPr="00AA02C3">
        <w:rPr>
          <w:rFonts w:ascii="Arial" w:hAnsi="Arial"/>
          <w:sz w:val="24"/>
          <w:vertAlign w:val="subscript"/>
        </w:rPr>
        <w:t>2</w:t>
      </w:r>
      <w:r w:rsidR="009B13F2" w:rsidRPr="00605020">
        <w:rPr>
          <w:rFonts w:ascii="Arial" w:hAnsi="Arial" w:cs="Arial"/>
          <w:sz w:val="24"/>
          <w:szCs w:val="24"/>
        </w:rPr>
        <w:t>O</w:t>
      </w:r>
      <w:r w:rsidR="00AA02C3" w:rsidRPr="00AA02C3">
        <w:rPr>
          <w:rFonts w:ascii="Arial" w:hAnsi="Arial"/>
          <w:sz w:val="24"/>
          <w:vertAlign w:val="subscript"/>
        </w:rPr>
        <w:t>2</w:t>
      </w:r>
      <w:r w:rsidR="009B13F2" w:rsidRPr="00605020">
        <w:rPr>
          <w:rFonts w:ascii="Arial" w:hAnsi="Arial" w:cs="Arial"/>
          <w:sz w:val="24"/>
          <w:szCs w:val="24"/>
        </w:rPr>
        <w:t xml:space="preserve"> as a defense mechanism. Thus, low levels of H</w:t>
      </w:r>
      <w:r w:rsidR="00AA02C3" w:rsidRPr="00AA02C3">
        <w:rPr>
          <w:rFonts w:ascii="Arial" w:hAnsi="Arial"/>
          <w:sz w:val="24"/>
          <w:vertAlign w:val="subscript"/>
        </w:rPr>
        <w:t>2</w:t>
      </w:r>
      <w:r w:rsidR="009B13F2" w:rsidRPr="00605020">
        <w:rPr>
          <w:rFonts w:ascii="Arial" w:hAnsi="Arial" w:cs="Arial"/>
          <w:sz w:val="24"/>
          <w:szCs w:val="24"/>
        </w:rPr>
        <w:t>O</w:t>
      </w:r>
      <w:r w:rsidR="00AA02C3" w:rsidRPr="00AA02C3">
        <w:rPr>
          <w:rFonts w:ascii="Arial" w:hAnsi="Arial"/>
          <w:sz w:val="24"/>
          <w:vertAlign w:val="subscript"/>
        </w:rPr>
        <w:t>2</w:t>
      </w:r>
      <w:r w:rsidR="009B13F2" w:rsidRPr="00605020">
        <w:rPr>
          <w:rFonts w:ascii="Arial" w:hAnsi="Arial" w:cs="Arial"/>
          <w:sz w:val="24"/>
          <w:szCs w:val="24"/>
        </w:rPr>
        <w:t xml:space="preserve"> and ROS can be beneficial to the cell. Many ROS are required for c</w:t>
      </w:r>
      <w:r w:rsidR="00896728" w:rsidRPr="00605020">
        <w:rPr>
          <w:rFonts w:ascii="Arial" w:hAnsi="Arial" w:cs="Arial"/>
          <w:sz w:val="24"/>
          <w:szCs w:val="24"/>
        </w:rPr>
        <w:t xml:space="preserve">ell communication and signaling </w:t>
      </w:r>
      <w:r w:rsidR="00B95345" w:rsidRPr="00605020">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EF341F">
        <w:rPr>
          <w:rFonts w:ascii="Arial" w:hAnsi="Arial" w:cs="Arial"/>
          <w:sz w:val="24"/>
          <w:szCs w:val="24"/>
        </w:rPr>
        <w:instrText xml:space="preserve"> ADDIN EN.CITE </w:instrText>
      </w:r>
      <w:r w:rsidR="00B95345">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EF341F">
        <w:rPr>
          <w:rFonts w:ascii="Arial" w:hAnsi="Arial" w:cs="Arial"/>
          <w:sz w:val="24"/>
          <w:szCs w:val="24"/>
        </w:rPr>
        <w:instrText xml:space="preserve"> ADDIN EN.CITE.DATA </w:instrText>
      </w:r>
      <w:r w:rsidR="006325B2" w:rsidRPr="00B95345">
        <w:rPr>
          <w:rFonts w:ascii="Arial" w:hAnsi="Arial" w:cs="Arial"/>
          <w:sz w:val="24"/>
          <w:szCs w:val="24"/>
        </w:rPr>
      </w:r>
      <w:r w:rsidR="00B95345">
        <w:rPr>
          <w:rFonts w:ascii="Arial" w:hAnsi="Arial" w:cs="Arial"/>
          <w:sz w:val="24"/>
          <w:szCs w:val="24"/>
        </w:rPr>
        <w:fldChar w:fldCharType="end"/>
      </w:r>
      <w:r w:rsidR="006325B2" w:rsidRPr="00B95345">
        <w:rPr>
          <w:rFonts w:ascii="Arial" w:hAnsi="Arial" w:cs="Arial"/>
          <w:sz w:val="24"/>
          <w:szCs w:val="24"/>
        </w:rPr>
      </w:r>
      <w:r w:rsidR="00B95345" w:rsidRPr="00605020">
        <w:rPr>
          <w:rFonts w:ascii="Arial" w:hAnsi="Arial" w:cs="Arial"/>
          <w:sz w:val="24"/>
          <w:szCs w:val="24"/>
        </w:rPr>
        <w:fldChar w:fldCharType="separate"/>
      </w:r>
      <w:r w:rsidR="00EF341F">
        <w:rPr>
          <w:rFonts w:ascii="Arial" w:hAnsi="Arial" w:cs="Arial"/>
          <w:noProof/>
          <w:sz w:val="24"/>
          <w:szCs w:val="24"/>
        </w:rPr>
        <w:t>(</w:t>
      </w:r>
      <w:hyperlink w:anchor="_ENREF_24" w:tooltip="Rahman, 2007 #1468" w:history="1">
        <w:r w:rsidR="005C2D60">
          <w:rPr>
            <w:rFonts w:ascii="Arial" w:hAnsi="Arial" w:cs="Arial"/>
            <w:noProof/>
            <w:sz w:val="24"/>
            <w:szCs w:val="24"/>
          </w:rPr>
          <w:t>R</w:t>
        </w:r>
        <w:r w:rsidR="005C2D60" w:rsidRPr="00EF341F">
          <w:rPr>
            <w:rFonts w:ascii="Arial" w:hAnsi="Arial" w:cs="Arial"/>
            <w:smallCaps/>
            <w:noProof/>
            <w:sz w:val="24"/>
            <w:szCs w:val="24"/>
          </w:rPr>
          <w:t>ahman</w:t>
        </w:r>
        <w:r w:rsidR="005C2D60">
          <w:rPr>
            <w:rFonts w:ascii="Arial" w:hAnsi="Arial" w:cs="Arial"/>
            <w:noProof/>
            <w:sz w:val="24"/>
            <w:szCs w:val="24"/>
          </w:rPr>
          <w:t xml:space="preserve"> 2007</w:t>
        </w:r>
      </w:hyperlink>
      <w:r w:rsidR="00EF341F">
        <w:rPr>
          <w:rFonts w:ascii="Arial" w:hAnsi="Arial" w:cs="Arial"/>
          <w:noProof/>
          <w:sz w:val="24"/>
          <w:szCs w:val="24"/>
        </w:rPr>
        <w:t xml:space="preserve">; </w:t>
      </w:r>
      <w:hyperlink w:anchor="_ENREF_30" w:tooltip="Weinberger, 2010 #864" w:history="1">
        <w:r w:rsidR="005C2D60">
          <w:rPr>
            <w:rFonts w:ascii="Arial" w:hAnsi="Arial" w:cs="Arial"/>
            <w:noProof/>
            <w:sz w:val="24"/>
            <w:szCs w:val="24"/>
          </w:rPr>
          <w:t>W</w:t>
        </w:r>
        <w:r w:rsidR="005C2D60" w:rsidRPr="00EF341F">
          <w:rPr>
            <w:rFonts w:ascii="Arial" w:hAnsi="Arial" w:cs="Arial"/>
            <w:smallCaps/>
            <w:noProof/>
            <w:sz w:val="24"/>
            <w:szCs w:val="24"/>
          </w:rPr>
          <w:t>einberger</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2010</w:t>
        </w:r>
      </w:hyperlink>
      <w:r w:rsidR="00EF341F">
        <w:rPr>
          <w:rFonts w:ascii="Arial" w:hAnsi="Arial" w:cs="Arial"/>
          <w:noProof/>
          <w:sz w:val="24"/>
          <w:szCs w:val="24"/>
        </w:rPr>
        <w:t>)</w:t>
      </w:r>
      <w:r w:rsidR="00B95345" w:rsidRPr="00605020">
        <w:rPr>
          <w:rFonts w:ascii="Arial" w:hAnsi="Arial" w:cs="Arial"/>
          <w:sz w:val="24"/>
          <w:szCs w:val="24"/>
        </w:rPr>
        <w:fldChar w:fldCharType="end"/>
      </w:r>
      <w:r w:rsidR="0032167C">
        <w:rPr>
          <w:rFonts w:ascii="Arial" w:hAnsi="Arial" w:cs="Arial"/>
          <w:sz w:val="24"/>
          <w:szCs w:val="24"/>
        </w:rPr>
        <w:t xml:space="preserve"> (Figure 1</w:t>
      </w:r>
      <w:r w:rsidR="00701B65">
        <w:rPr>
          <w:rFonts w:ascii="Arial" w:hAnsi="Arial" w:cs="Arial"/>
          <w:sz w:val="24"/>
          <w:szCs w:val="24"/>
        </w:rPr>
        <w:t>)</w:t>
      </w:r>
      <w:r w:rsidR="00896728" w:rsidRPr="00605020">
        <w:rPr>
          <w:rFonts w:ascii="Arial" w:hAnsi="Arial" w:cs="Arial"/>
          <w:sz w:val="24"/>
          <w:szCs w:val="24"/>
        </w:rPr>
        <w:t xml:space="preserve">. </w:t>
      </w:r>
    </w:p>
    <w:p w:rsidR="00273FE0" w:rsidRDefault="00156568" w:rsidP="00052BBF">
      <w:pPr>
        <w:spacing w:after="0" w:line="480" w:lineRule="auto"/>
        <w:ind w:firstLine="720"/>
        <w:jc w:val="both"/>
        <w:rPr>
          <w:rFonts w:ascii="Arial" w:hAnsi="Arial" w:cs="Arial"/>
          <w:sz w:val="24"/>
          <w:szCs w:val="24"/>
        </w:rPr>
      </w:pPr>
      <w:r w:rsidRPr="00605020">
        <w:rPr>
          <w:rFonts w:ascii="Arial" w:hAnsi="Arial" w:cs="Arial"/>
          <w:sz w:val="24"/>
          <w:szCs w:val="24"/>
        </w:rPr>
        <w:t>Cellular aging is the basis of physiological aging, in consistence with the free radical theory. The budding yeast</w:t>
      </w:r>
      <w:r w:rsidR="00362D95">
        <w:rPr>
          <w:rFonts w:ascii="Arial" w:hAnsi="Arial" w:cs="Arial"/>
          <w:sz w:val="24"/>
          <w:szCs w:val="24"/>
        </w:rPr>
        <w:t>,</w:t>
      </w:r>
      <w:r w:rsidR="00B14110">
        <w:rPr>
          <w:rFonts w:ascii="Arial" w:hAnsi="Arial" w:cs="Arial"/>
          <w:sz w:val="24"/>
          <w:szCs w:val="24"/>
        </w:rPr>
        <w:t xml:space="preserve"> </w:t>
      </w:r>
      <w:r w:rsidR="0072137D" w:rsidRPr="0072137D">
        <w:rPr>
          <w:rFonts w:ascii="Arial" w:hAnsi="Arial" w:cs="Arial"/>
          <w:i/>
          <w:sz w:val="24"/>
          <w:szCs w:val="24"/>
        </w:rPr>
        <w:t>Saccharomyces cerevis</w:t>
      </w:r>
      <w:r w:rsidR="007170E4">
        <w:rPr>
          <w:rFonts w:ascii="Arial" w:hAnsi="Arial" w:cs="Arial"/>
          <w:i/>
          <w:sz w:val="24"/>
          <w:szCs w:val="24"/>
        </w:rPr>
        <w:t>i</w:t>
      </w:r>
      <w:r w:rsidR="00362D95">
        <w:rPr>
          <w:rFonts w:ascii="Arial" w:hAnsi="Arial" w:cs="Arial"/>
          <w:i/>
          <w:sz w:val="24"/>
          <w:szCs w:val="24"/>
        </w:rPr>
        <w:t>ae,</w:t>
      </w:r>
      <w:r w:rsidR="00B14110">
        <w:rPr>
          <w:rFonts w:ascii="Arial" w:hAnsi="Arial" w:cs="Arial"/>
          <w:i/>
          <w:sz w:val="24"/>
          <w:szCs w:val="24"/>
        </w:rPr>
        <w:t xml:space="preserve"> </w:t>
      </w:r>
      <w:r w:rsidRPr="00605020">
        <w:rPr>
          <w:rFonts w:ascii="Arial" w:hAnsi="Arial" w:cs="Arial"/>
          <w:sz w:val="24"/>
          <w:szCs w:val="24"/>
        </w:rPr>
        <w:t>is an effective model to study cellular aging</w:t>
      </w:r>
      <w:r w:rsidR="00E636AA" w:rsidRPr="00605020">
        <w:rPr>
          <w:rFonts w:ascii="Arial" w:hAnsi="Arial" w:cs="Arial"/>
          <w:sz w:val="24"/>
          <w:szCs w:val="24"/>
        </w:rPr>
        <w:t xml:space="preserve">. </w:t>
      </w:r>
      <w:r w:rsidR="00AE38A7" w:rsidRPr="00605020">
        <w:rPr>
          <w:rFonts w:ascii="Arial" w:hAnsi="Arial" w:cs="Arial"/>
          <w:sz w:val="24"/>
          <w:szCs w:val="24"/>
        </w:rPr>
        <w:t xml:space="preserve">The positive correlation between age and the increased probability of developing </w:t>
      </w:r>
      <w:r w:rsidR="00362D95">
        <w:rPr>
          <w:rFonts w:ascii="Arial" w:hAnsi="Arial" w:cs="Arial"/>
          <w:sz w:val="24"/>
          <w:szCs w:val="24"/>
        </w:rPr>
        <w:t>disease</w:t>
      </w:r>
      <w:r w:rsidR="00AE38A7" w:rsidRPr="00605020">
        <w:rPr>
          <w:rFonts w:ascii="Arial" w:hAnsi="Arial" w:cs="Arial"/>
          <w:sz w:val="24"/>
          <w:szCs w:val="24"/>
        </w:rPr>
        <w:t xml:space="preserve"> can serve as evidence of detrimental effect of the loss of genomic integrity</w:t>
      </w:r>
      <w:r w:rsidR="00B14110">
        <w:rPr>
          <w:rFonts w:ascii="Arial" w:hAnsi="Arial" w:cs="Arial"/>
          <w:sz w:val="24"/>
          <w:szCs w:val="24"/>
        </w:rPr>
        <w:t xml:space="preserve"> </w:t>
      </w:r>
      <w:r w:rsidR="00B95345" w:rsidRPr="00A51E2F">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F341F">
        <w:rPr>
          <w:rFonts w:ascii="Arial" w:hAnsi="Arial" w:cs="Arial"/>
          <w:sz w:val="24"/>
          <w:szCs w:val="24"/>
        </w:rPr>
        <w:instrText xml:space="preserve"> ADDIN EN.CITE </w:instrText>
      </w:r>
      <w:r w:rsidR="00B95345">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F341F">
        <w:rPr>
          <w:rFonts w:ascii="Arial" w:hAnsi="Arial" w:cs="Arial"/>
          <w:sz w:val="24"/>
          <w:szCs w:val="24"/>
        </w:rPr>
        <w:instrText xml:space="preserve"> ADDIN EN.CITE.DATA </w:instrText>
      </w:r>
      <w:r w:rsidR="006325B2" w:rsidRPr="00B95345">
        <w:rPr>
          <w:rFonts w:ascii="Arial" w:hAnsi="Arial" w:cs="Arial"/>
          <w:sz w:val="24"/>
          <w:szCs w:val="24"/>
        </w:rPr>
      </w:r>
      <w:r w:rsidR="00B95345">
        <w:rPr>
          <w:rFonts w:ascii="Arial" w:hAnsi="Arial" w:cs="Arial"/>
          <w:sz w:val="24"/>
          <w:szCs w:val="24"/>
        </w:rPr>
        <w:fldChar w:fldCharType="end"/>
      </w:r>
      <w:r w:rsidR="006325B2" w:rsidRPr="00B95345">
        <w:rPr>
          <w:rFonts w:ascii="Arial" w:hAnsi="Arial" w:cs="Arial"/>
          <w:sz w:val="24"/>
          <w:szCs w:val="24"/>
        </w:rPr>
      </w:r>
      <w:r w:rsidR="00B95345" w:rsidRPr="00A51E2F">
        <w:rPr>
          <w:rFonts w:ascii="Arial" w:hAnsi="Arial" w:cs="Arial"/>
          <w:sz w:val="24"/>
          <w:szCs w:val="24"/>
        </w:rPr>
        <w:fldChar w:fldCharType="separate"/>
      </w:r>
      <w:r w:rsidR="00EF341F">
        <w:rPr>
          <w:rFonts w:ascii="Arial" w:hAnsi="Arial" w:cs="Arial"/>
          <w:noProof/>
          <w:sz w:val="24"/>
          <w:szCs w:val="24"/>
        </w:rPr>
        <w:t>(</w:t>
      </w:r>
      <w:hyperlink w:anchor="_ENREF_9" w:tooltip="Gravel, 2003 #1469" w:history="1">
        <w:r w:rsidR="005C2D60">
          <w:rPr>
            <w:rFonts w:ascii="Arial" w:hAnsi="Arial" w:cs="Arial"/>
            <w:noProof/>
            <w:sz w:val="24"/>
            <w:szCs w:val="24"/>
          </w:rPr>
          <w:t>G</w:t>
        </w:r>
        <w:r w:rsidR="005C2D60" w:rsidRPr="00EF341F">
          <w:rPr>
            <w:rFonts w:ascii="Arial" w:hAnsi="Arial" w:cs="Arial"/>
            <w:smallCaps/>
            <w:noProof/>
            <w:sz w:val="24"/>
            <w:szCs w:val="24"/>
          </w:rPr>
          <w:t>ravel</w:t>
        </w:r>
        <w:r w:rsidR="005C2D60">
          <w:rPr>
            <w:rFonts w:ascii="Arial" w:hAnsi="Arial" w:cs="Arial"/>
            <w:noProof/>
            <w:sz w:val="24"/>
            <w:szCs w:val="24"/>
          </w:rPr>
          <w:t xml:space="preserve"> and J</w:t>
        </w:r>
        <w:r w:rsidR="005C2D60" w:rsidRPr="00EF341F">
          <w:rPr>
            <w:rFonts w:ascii="Arial" w:hAnsi="Arial" w:cs="Arial"/>
            <w:smallCaps/>
            <w:noProof/>
            <w:sz w:val="24"/>
            <w:szCs w:val="24"/>
          </w:rPr>
          <w:t>ackson</w:t>
        </w:r>
        <w:r w:rsidR="005C2D60">
          <w:rPr>
            <w:rFonts w:ascii="Arial" w:hAnsi="Arial" w:cs="Arial"/>
            <w:noProof/>
            <w:sz w:val="24"/>
            <w:szCs w:val="24"/>
          </w:rPr>
          <w:t xml:space="preserve"> 2003</w:t>
        </w:r>
      </w:hyperlink>
      <w:r w:rsidR="00EF341F">
        <w:rPr>
          <w:rFonts w:ascii="Arial" w:hAnsi="Arial" w:cs="Arial"/>
          <w:noProof/>
          <w:sz w:val="24"/>
          <w:szCs w:val="24"/>
        </w:rPr>
        <w:t xml:space="preserve">; </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 xml:space="preserve">; </w:t>
      </w:r>
      <w:hyperlink w:anchor="_ENREF_18" w:tooltip="McMurray, 2004 #419"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2004</w:t>
        </w:r>
      </w:hyperlink>
      <w:r w:rsidR="00EF341F">
        <w:rPr>
          <w:rFonts w:ascii="Arial" w:hAnsi="Arial" w:cs="Arial"/>
          <w:noProof/>
          <w:sz w:val="24"/>
          <w:szCs w:val="24"/>
        </w:rPr>
        <w:t>)</w:t>
      </w:r>
      <w:r w:rsidR="00B95345" w:rsidRPr="00A51E2F">
        <w:rPr>
          <w:rFonts w:ascii="Arial" w:hAnsi="Arial" w:cs="Arial"/>
          <w:sz w:val="24"/>
          <w:szCs w:val="24"/>
        </w:rPr>
        <w:fldChar w:fldCharType="end"/>
      </w:r>
      <w:r w:rsidR="00303F6A">
        <w:rPr>
          <w:rFonts w:ascii="Arial" w:hAnsi="Arial" w:cs="Arial"/>
          <w:sz w:val="24"/>
          <w:szCs w:val="24"/>
        </w:rPr>
        <w:t xml:space="preserve">. </w:t>
      </w:r>
    </w:p>
    <w:p w:rsidR="00432702" w:rsidRDefault="00432702" w:rsidP="00052BBF">
      <w:pPr>
        <w:spacing w:after="0" w:line="480" w:lineRule="auto"/>
        <w:ind w:firstLine="720"/>
        <w:jc w:val="both"/>
        <w:rPr>
          <w:rFonts w:ascii="Arial" w:hAnsi="Arial" w:cs="Arial"/>
          <w:sz w:val="24"/>
          <w:szCs w:val="24"/>
        </w:rPr>
      </w:pPr>
      <w:r w:rsidRPr="00605020">
        <w:rPr>
          <w:rFonts w:ascii="Arial" w:hAnsi="Arial" w:cs="Arial"/>
          <w:i/>
          <w:sz w:val="24"/>
          <w:szCs w:val="24"/>
        </w:rPr>
        <w:t>S.</w:t>
      </w:r>
      <w:r w:rsidR="0032167C">
        <w:rPr>
          <w:rFonts w:ascii="Arial" w:hAnsi="Arial" w:cs="Arial"/>
          <w:i/>
          <w:sz w:val="24"/>
          <w:szCs w:val="24"/>
        </w:rPr>
        <w:t xml:space="preserve"> </w:t>
      </w:r>
      <w:r w:rsidRPr="00605020">
        <w:rPr>
          <w:rFonts w:ascii="Arial" w:hAnsi="Arial" w:cs="Arial"/>
          <w:i/>
          <w:sz w:val="24"/>
          <w:szCs w:val="24"/>
        </w:rPr>
        <w:t>cerevisiae</w:t>
      </w:r>
      <w:r w:rsidR="0032167C">
        <w:rPr>
          <w:rFonts w:ascii="Arial" w:hAnsi="Arial" w:cs="Arial"/>
          <w:i/>
          <w:sz w:val="24"/>
          <w:szCs w:val="24"/>
        </w:rPr>
        <w:t xml:space="preserve"> </w:t>
      </w:r>
      <w:r>
        <w:rPr>
          <w:rFonts w:ascii="Arial" w:hAnsi="Arial" w:cs="Arial"/>
          <w:sz w:val="24"/>
          <w:szCs w:val="24"/>
        </w:rPr>
        <w:t>is</w:t>
      </w:r>
      <w:r w:rsidR="00BD74B5">
        <w:rPr>
          <w:rFonts w:ascii="Arial" w:hAnsi="Arial" w:cs="Arial"/>
          <w:sz w:val="24"/>
          <w:szCs w:val="24"/>
        </w:rPr>
        <w:t xml:space="preserve"> a </w:t>
      </w:r>
      <w:r w:rsidRPr="00605020">
        <w:rPr>
          <w:rFonts w:ascii="Arial" w:hAnsi="Arial" w:cs="Arial"/>
          <w:sz w:val="24"/>
          <w:szCs w:val="24"/>
        </w:rPr>
        <w:t>eukaryotic fung</w:t>
      </w:r>
      <w:r>
        <w:rPr>
          <w:rFonts w:ascii="Arial" w:hAnsi="Arial" w:cs="Arial"/>
          <w:sz w:val="24"/>
          <w:szCs w:val="24"/>
        </w:rPr>
        <w:t>us</w:t>
      </w:r>
      <w:r w:rsidR="0032167C">
        <w:rPr>
          <w:rFonts w:ascii="Arial" w:hAnsi="Arial" w:cs="Arial"/>
          <w:sz w:val="24"/>
          <w:szCs w:val="24"/>
        </w:rPr>
        <w:t xml:space="preserve"> </w:t>
      </w:r>
      <w:r>
        <w:rPr>
          <w:rFonts w:ascii="Arial" w:hAnsi="Arial" w:cs="Arial"/>
          <w:sz w:val="24"/>
          <w:szCs w:val="24"/>
        </w:rPr>
        <w:t>that has served as a paradigm in aging research</w:t>
      </w:r>
      <w:r w:rsidRPr="00605020">
        <w:rPr>
          <w:rFonts w:ascii="Arial" w:hAnsi="Arial" w:cs="Arial"/>
          <w:sz w:val="24"/>
          <w:szCs w:val="24"/>
        </w:rPr>
        <w:t xml:space="preserve">. The </w:t>
      </w:r>
      <w:r>
        <w:rPr>
          <w:rFonts w:ascii="Arial" w:hAnsi="Arial" w:cs="Arial"/>
          <w:sz w:val="24"/>
          <w:szCs w:val="24"/>
        </w:rPr>
        <w:t>life span</w:t>
      </w:r>
      <w:r w:rsidRPr="00605020">
        <w:rPr>
          <w:rFonts w:ascii="Arial" w:hAnsi="Arial" w:cs="Arial"/>
          <w:sz w:val="24"/>
          <w:szCs w:val="24"/>
        </w:rPr>
        <w:t xml:space="preserve"> of budding yeast can be quantified under experimental conditions over short periods of time. Budding yeast have a replicative </w:t>
      </w:r>
      <w:r>
        <w:rPr>
          <w:rFonts w:ascii="Arial" w:hAnsi="Arial" w:cs="Arial"/>
          <w:sz w:val="24"/>
          <w:szCs w:val="24"/>
        </w:rPr>
        <w:t>life span</w:t>
      </w:r>
      <w:r w:rsidRPr="00605020">
        <w:rPr>
          <w:rFonts w:ascii="Arial" w:hAnsi="Arial" w:cs="Arial"/>
          <w:sz w:val="24"/>
          <w:szCs w:val="24"/>
        </w:rPr>
        <w:t xml:space="preserve"> (RLS) and a chronological </w:t>
      </w:r>
      <w:r>
        <w:rPr>
          <w:rFonts w:ascii="Arial" w:hAnsi="Arial" w:cs="Arial"/>
          <w:sz w:val="24"/>
          <w:szCs w:val="24"/>
        </w:rPr>
        <w:t>life span</w:t>
      </w:r>
      <w:r w:rsidRPr="00605020">
        <w:rPr>
          <w:rFonts w:ascii="Arial" w:hAnsi="Arial" w:cs="Arial"/>
          <w:sz w:val="24"/>
          <w:szCs w:val="24"/>
        </w:rPr>
        <w:t xml:space="preserve"> (CLS). RLS and CLS are distinguished by the ways in which </w:t>
      </w:r>
      <w:r>
        <w:rPr>
          <w:rFonts w:ascii="Arial" w:hAnsi="Arial" w:cs="Arial"/>
          <w:sz w:val="24"/>
          <w:szCs w:val="24"/>
        </w:rPr>
        <w:t>life span</w:t>
      </w:r>
      <w:r w:rsidRPr="00605020">
        <w:rPr>
          <w:rFonts w:ascii="Arial" w:hAnsi="Arial" w:cs="Arial"/>
          <w:sz w:val="24"/>
          <w:szCs w:val="24"/>
        </w:rPr>
        <w:t xml:space="preserve"> is measured. CLS measures the amount of time required for a single mother cell to stop replication. RLS refers to the number of times a cell undergoes the cell cycle </w:t>
      </w:r>
      <w:r w:rsidR="00B95345" w:rsidRPr="00605020">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EF341F">
        <w:rPr>
          <w:rFonts w:ascii="Arial" w:hAnsi="Arial" w:cs="Arial"/>
          <w:sz w:val="24"/>
          <w:szCs w:val="24"/>
        </w:rPr>
        <w:instrText xml:space="preserve"> ADDIN EN.CITE </w:instrText>
      </w:r>
      <w:r w:rsidR="00B95345">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EF341F">
        <w:rPr>
          <w:rFonts w:ascii="Arial" w:hAnsi="Arial" w:cs="Arial"/>
          <w:sz w:val="24"/>
          <w:szCs w:val="24"/>
        </w:rPr>
        <w:instrText xml:space="preserve"> ADDIN EN.CITE.DATA </w:instrText>
      </w:r>
      <w:r w:rsidR="006325B2" w:rsidRPr="00B95345">
        <w:rPr>
          <w:rFonts w:ascii="Arial" w:hAnsi="Arial" w:cs="Arial"/>
          <w:sz w:val="24"/>
          <w:szCs w:val="24"/>
        </w:rPr>
      </w:r>
      <w:r w:rsidR="00B95345">
        <w:rPr>
          <w:rFonts w:ascii="Arial" w:hAnsi="Arial" w:cs="Arial"/>
          <w:sz w:val="24"/>
          <w:szCs w:val="24"/>
        </w:rPr>
        <w:fldChar w:fldCharType="end"/>
      </w:r>
      <w:r w:rsidR="006325B2" w:rsidRPr="00B95345">
        <w:rPr>
          <w:rFonts w:ascii="Arial" w:hAnsi="Arial" w:cs="Arial"/>
          <w:sz w:val="24"/>
          <w:szCs w:val="24"/>
        </w:rPr>
      </w:r>
      <w:r w:rsidR="00B95345" w:rsidRPr="00605020">
        <w:rPr>
          <w:rFonts w:ascii="Arial" w:hAnsi="Arial" w:cs="Arial"/>
          <w:sz w:val="24"/>
          <w:szCs w:val="24"/>
        </w:rPr>
        <w:fldChar w:fldCharType="separate"/>
      </w:r>
      <w:r w:rsidR="00EF341F">
        <w:rPr>
          <w:rFonts w:ascii="Arial" w:hAnsi="Arial" w:cs="Arial"/>
          <w:noProof/>
          <w:sz w:val="24"/>
          <w:szCs w:val="24"/>
        </w:rPr>
        <w:t>(</w:t>
      </w:r>
      <w:hyperlink w:anchor="_ENREF_6" w:tooltip="Defossez, 1998 #1467" w:history="1">
        <w:r w:rsidR="005C2D60">
          <w:rPr>
            <w:rFonts w:ascii="Arial" w:hAnsi="Arial" w:cs="Arial"/>
            <w:noProof/>
            <w:sz w:val="24"/>
            <w:szCs w:val="24"/>
          </w:rPr>
          <w:t>D</w:t>
        </w:r>
        <w:r w:rsidR="005C2D60" w:rsidRPr="00EF341F">
          <w:rPr>
            <w:rFonts w:ascii="Arial" w:hAnsi="Arial" w:cs="Arial"/>
            <w:smallCaps/>
            <w:noProof/>
            <w:sz w:val="24"/>
            <w:szCs w:val="24"/>
          </w:rPr>
          <w:t>efossez</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1998</w:t>
        </w:r>
      </w:hyperlink>
      <w:r w:rsidR="00EF341F">
        <w:rPr>
          <w:rFonts w:ascii="Arial" w:hAnsi="Arial" w:cs="Arial"/>
          <w:noProof/>
          <w:sz w:val="24"/>
          <w:szCs w:val="24"/>
        </w:rPr>
        <w:t xml:space="preserve">; </w:t>
      </w:r>
      <w:hyperlink w:anchor="_ENREF_22" w:tooltip="Qin, 2006 #461"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Pr>
            <w:rFonts w:ascii="Arial" w:hAnsi="Arial" w:cs="Arial"/>
            <w:noProof/>
            <w:sz w:val="24"/>
            <w:szCs w:val="24"/>
          </w:rPr>
          <w:t xml:space="preserve"> and L</w:t>
        </w:r>
        <w:r w:rsidR="005C2D60" w:rsidRPr="00EF341F">
          <w:rPr>
            <w:rFonts w:ascii="Arial" w:hAnsi="Arial" w:cs="Arial"/>
            <w:smallCaps/>
            <w:noProof/>
            <w:sz w:val="24"/>
            <w:szCs w:val="24"/>
          </w:rPr>
          <w:t>u</w:t>
        </w:r>
        <w:r w:rsidR="005C2D60">
          <w:rPr>
            <w:rFonts w:ascii="Arial" w:hAnsi="Arial" w:cs="Arial"/>
            <w:noProof/>
            <w:sz w:val="24"/>
            <w:szCs w:val="24"/>
          </w:rPr>
          <w:t xml:space="preserve"> 2006</w:t>
        </w:r>
      </w:hyperlink>
      <w:r w:rsidR="00EF341F">
        <w:rPr>
          <w:rFonts w:ascii="Arial" w:hAnsi="Arial" w:cs="Arial"/>
          <w:noProof/>
          <w:sz w:val="24"/>
          <w:szCs w:val="24"/>
        </w:rPr>
        <w:t xml:space="preserve">; </w:t>
      </w:r>
      <w:hyperlink w:anchor="_ENREF_29" w:tooltip="Wei, 2008 #481" w:history="1">
        <w:r w:rsidR="005C2D60">
          <w:rPr>
            <w:rFonts w:ascii="Arial" w:hAnsi="Arial" w:cs="Arial"/>
            <w:noProof/>
            <w:sz w:val="24"/>
            <w:szCs w:val="24"/>
          </w:rPr>
          <w:t>W</w:t>
        </w:r>
        <w:r w:rsidR="005C2D60" w:rsidRPr="00EF341F">
          <w:rPr>
            <w:rFonts w:ascii="Arial" w:hAnsi="Arial" w:cs="Arial"/>
            <w:smallCaps/>
            <w:noProof/>
            <w:sz w:val="24"/>
            <w:szCs w:val="24"/>
          </w:rPr>
          <w:t>ei</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B95345" w:rsidRPr="00605020">
        <w:rPr>
          <w:rFonts w:ascii="Arial" w:hAnsi="Arial" w:cs="Arial"/>
          <w:sz w:val="24"/>
          <w:szCs w:val="24"/>
        </w:rPr>
        <w:fldChar w:fldCharType="end"/>
      </w:r>
      <w:r w:rsidRPr="00605020">
        <w:rPr>
          <w:rFonts w:ascii="Arial" w:hAnsi="Arial" w:cs="Arial"/>
          <w:sz w:val="24"/>
          <w:szCs w:val="24"/>
        </w:rPr>
        <w:t>. Heterozygosity</w:t>
      </w:r>
      <w:r w:rsidR="0032167C">
        <w:rPr>
          <w:rFonts w:ascii="Arial" w:hAnsi="Arial" w:cs="Arial"/>
          <w:sz w:val="24"/>
          <w:szCs w:val="24"/>
        </w:rPr>
        <w:t xml:space="preserve"> </w:t>
      </w:r>
      <w:r w:rsidRPr="00605020">
        <w:rPr>
          <w:rFonts w:ascii="Arial" w:hAnsi="Arial" w:cs="Arial"/>
          <w:sz w:val="24"/>
          <w:szCs w:val="24"/>
        </w:rPr>
        <w:t xml:space="preserve">on the </w:t>
      </w:r>
      <w:r w:rsidR="00B95345" w:rsidRPr="00B95345">
        <w:rPr>
          <w:rFonts w:ascii="Arial" w:hAnsi="Arial" w:cs="Arial"/>
          <w:i/>
          <w:sz w:val="24"/>
          <w:szCs w:val="24"/>
          <w:rPrChange w:id="19" w:author="Lindsay" w:date="2012-04-24T18:03:00Z">
            <w:rPr>
              <w:rFonts w:ascii="Arial" w:hAnsi="Arial" w:cs="Arial"/>
              <w:sz w:val="24"/>
              <w:szCs w:val="24"/>
            </w:rPr>
          </w:rPrChange>
        </w:rPr>
        <w:t>MET15</w:t>
      </w:r>
      <w:r>
        <w:rPr>
          <w:rFonts w:ascii="Arial" w:hAnsi="Arial" w:cs="Arial"/>
          <w:sz w:val="24"/>
          <w:szCs w:val="24"/>
        </w:rPr>
        <w:t xml:space="preserve"> locus</w:t>
      </w:r>
      <w:r w:rsidR="0032167C">
        <w:rPr>
          <w:rFonts w:ascii="Arial" w:hAnsi="Arial" w:cs="Arial"/>
          <w:sz w:val="24"/>
          <w:szCs w:val="24"/>
        </w:rPr>
        <w:t xml:space="preserve"> </w:t>
      </w:r>
      <w:r>
        <w:rPr>
          <w:rFonts w:ascii="Arial" w:hAnsi="Arial" w:cs="Arial"/>
          <w:sz w:val="24"/>
          <w:szCs w:val="24"/>
        </w:rPr>
        <w:t>(MET15</w:t>
      </w:r>
      <w:r w:rsidRPr="00C501A6">
        <w:rPr>
          <w:rFonts w:ascii="Arial" w:hAnsi="Arial" w:cs="Arial"/>
          <w:sz w:val="24"/>
          <w:szCs w:val="24"/>
          <w:vertAlign w:val="superscript"/>
        </w:rPr>
        <w:t>+/-</w:t>
      </w:r>
      <w:r>
        <w:rPr>
          <w:rFonts w:ascii="Arial" w:hAnsi="Arial" w:cs="Arial"/>
          <w:sz w:val="24"/>
          <w:szCs w:val="24"/>
        </w:rPr>
        <w:t xml:space="preserve">) </w:t>
      </w:r>
      <w:r w:rsidR="00710418" w:rsidRPr="00605020">
        <w:rPr>
          <w:rFonts w:ascii="Arial" w:hAnsi="Arial" w:cs="Arial"/>
          <w:sz w:val="24"/>
          <w:szCs w:val="24"/>
        </w:rPr>
        <w:t xml:space="preserve">is achieved </w:t>
      </w:r>
      <w:r w:rsidR="00710418">
        <w:rPr>
          <w:rFonts w:ascii="Arial" w:hAnsi="Arial" w:cs="Arial"/>
          <w:sz w:val="24"/>
          <w:szCs w:val="24"/>
        </w:rPr>
        <w:t>by</w:t>
      </w:r>
      <w:r w:rsidR="00710418" w:rsidRPr="00605020">
        <w:rPr>
          <w:rFonts w:ascii="Arial" w:hAnsi="Arial" w:cs="Arial"/>
          <w:sz w:val="24"/>
          <w:szCs w:val="24"/>
        </w:rPr>
        <w:t xml:space="preserve"> knock</w:t>
      </w:r>
      <w:r w:rsidR="00710418">
        <w:rPr>
          <w:rFonts w:ascii="Arial" w:hAnsi="Arial" w:cs="Arial"/>
          <w:sz w:val="24"/>
          <w:szCs w:val="24"/>
        </w:rPr>
        <w:t xml:space="preserve">ing </w:t>
      </w:r>
      <w:r w:rsidR="00710418" w:rsidRPr="00605020">
        <w:rPr>
          <w:rFonts w:ascii="Arial" w:hAnsi="Arial" w:cs="Arial"/>
          <w:sz w:val="24"/>
          <w:szCs w:val="24"/>
        </w:rPr>
        <w:t xml:space="preserve">out one copy of the wild-type allele </w:t>
      </w:r>
      <w:r w:rsidR="00710418">
        <w:rPr>
          <w:rFonts w:ascii="Arial" w:hAnsi="Arial" w:cs="Arial"/>
          <w:sz w:val="24"/>
          <w:szCs w:val="24"/>
        </w:rPr>
        <w:t xml:space="preserve">using </w:t>
      </w:r>
      <w:r w:rsidR="00710418" w:rsidRPr="00605020">
        <w:rPr>
          <w:rFonts w:ascii="Arial" w:hAnsi="Arial" w:cs="Arial"/>
          <w:sz w:val="24"/>
          <w:szCs w:val="24"/>
        </w:rPr>
        <w:t xml:space="preserve">a kanamycin resistance marker. LOH can be monitored in </w:t>
      </w:r>
      <w:r w:rsidR="00710418" w:rsidRPr="00605020">
        <w:rPr>
          <w:rFonts w:ascii="Arial" w:hAnsi="Arial" w:cs="Arial"/>
          <w:i/>
          <w:sz w:val="24"/>
          <w:szCs w:val="24"/>
        </w:rPr>
        <w:t>Saccharomyces cerevisiae</w:t>
      </w:r>
      <w:r w:rsidR="00710418" w:rsidRPr="00605020">
        <w:rPr>
          <w:rFonts w:ascii="Arial" w:hAnsi="Arial" w:cs="Arial"/>
          <w:sz w:val="24"/>
          <w:szCs w:val="24"/>
        </w:rPr>
        <w:t xml:space="preserve"> only when the heterozygous form of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is converted into a homozygous recessive form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following mitotic division. When </w:t>
      </w:r>
      <w:ins w:id="20" w:author="Lindsay" w:date="2012-04-24T18:04:00Z">
        <w:r w:rsidR="00A31396">
          <w:rPr>
            <w:rFonts w:ascii="Arial" w:hAnsi="Arial" w:cs="Arial"/>
            <w:sz w:val="24"/>
            <w:szCs w:val="24"/>
          </w:rPr>
          <w:t>yeast strains are</w:t>
        </w:r>
      </w:ins>
      <w:r w:rsidR="00710418">
        <w:rPr>
          <w:rFonts w:ascii="Arial" w:hAnsi="Arial" w:cs="Arial"/>
          <w:sz w:val="24"/>
          <w:szCs w:val="24"/>
        </w:rPr>
        <w:t xml:space="preserve"> </w:t>
      </w:r>
      <w:r w:rsidR="00710418" w:rsidRPr="00605020">
        <w:rPr>
          <w:rFonts w:ascii="Arial" w:hAnsi="Arial" w:cs="Arial"/>
          <w:sz w:val="24"/>
          <w:szCs w:val="24"/>
        </w:rPr>
        <w:t xml:space="preserve">is plated on medium containing lead, </w:t>
      </w:r>
      <w:r w:rsidR="00710418">
        <w:rPr>
          <w:rFonts w:ascii="Arial" w:hAnsi="Arial" w:cs="Arial"/>
          <w:sz w:val="24"/>
          <w:szCs w:val="24"/>
        </w:rPr>
        <w:t xml:space="preserve">LOH occurs resulting in black sectors in cream-colored colonies. </w:t>
      </w:r>
      <w:r w:rsidR="00710418" w:rsidRPr="00605020">
        <w:rPr>
          <w:rFonts w:ascii="Arial" w:hAnsi="Arial" w:cs="Arial"/>
          <w:sz w:val="24"/>
          <w:szCs w:val="24"/>
        </w:rPr>
        <w:t>Thus,</w:t>
      </w:r>
      <w:r w:rsidR="00710418">
        <w:rPr>
          <w:rFonts w:ascii="Arial" w:hAnsi="Arial" w:cs="Arial"/>
          <w:sz w:val="24"/>
          <w:szCs w:val="24"/>
        </w:rPr>
        <w:t xml:space="preserve"> a </w:t>
      </w:r>
      <w:r w:rsidR="00710418" w:rsidRPr="00AA02C3">
        <w:rPr>
          <w:rFonts w:ascii="Arial" w:hAnsi="Arial"/>
          <w:i/>
          <w:sz w:val="24"/>
        </w:rPr>
        <w:t>MET15</w:t>
      </w:r>
      <w:r w:rsidR="00710418" w:rsidRPr="00AA02C3">
        <w:rPr>
          <w:rFonts w:ascii="Arial" w:hAnsi="Arial"/>
          <w:i/>
          <w:sz w:val="24"/>
          <w:vertAlign w:val="superscript"/>
        </w:rPr>
        <w:t>-/-</w:t>
      </w:r>
      <w:r w:rsidR="00710418">
        <w:rPr>
          <w:rFonts w:ascii="Arial" w:hAnsi="Arial" w:cs="Arial"/>
          <w:sz w:val="24"/>
          <w:szCs w:val="24"/>
        </w:rPr>
        <w:t>strain forms completely</w:t>
      </w:r>
      <w:r w:rsidR="00710418" w:rsidRPr="00605020">
        <w:rPr>
          <w:rFonts w:ascii="Arial" w:hAnsi="Arial" w:cs="Arial"/>
          <w:sz w:val="24"/>
          <w:szCs w:val="24"/>
        </w:rPr>
        <w:t xml:space="preserve"> black colonies. Colonies may have a brown tint, depending</w:t>
      </w:r>
      <w:r w:rsidR="00710418">
        <w:rPr>
          <w:rFonts w:ascii="Arial" w:hAnsi="Arial" w:cs="Arial"/>
          <w:sz w:val="24"/>
          <w:szCs w:val="24"/>
        </w:rPr>
        <w:t xml:space="preserve"> on the yeast strain used. Both </w:t>
      </w:r>
      <w:r w:rsidR="00710418" w:rsidRPr="00605020">
        <w:rPr>
          <w:rFonts w:ascii="Arial" w:hAnsi="Arial" w:cs="Arial"/>
          <w:sz w:val="24"/>
          <w:szCs w:val="24"/>
        </w:rPr>
        <w:t>dominan</w:t>
      </w:r>
      <w:r w:rsidR="00710418">
        <w:rPr>
          <w:rFonts w:ascii="Arial" w:hAnsi="Arial" w:cs="Arial"/>
          <w:sz w:val="24"/>
          <w:szCs w:val="24"/>
        </w:rPr>
        <w:t>t forms o</w:t>
      </w:r>
      <w:r w:rsidR="00710418" w:rsidRPr="00605020">
        <w:rPr>
          <w:rFonts w:ascii="Arial" w:hAnsi="Arial" w:cs="Arial"/>
          <w:sz w:val="24"/>
          <w:szCs w:val="24"/>
        </w:rPr>
        <w:t xml:space="preserve">f the </w:t>
      </w:r>
      <w:r w:rsidR="00710418" w:rsidRPr="00AA02C3">
        <w:rPr>
          <w:rFonts w:ascii="Arial" w:hAnsi="Arial"/>
          <w:i/>
          <w:sz w:val="24"/>
        </w:rPr>
        <w:t>MET15</w:t>
      </w:r>
      <w:r w:rsidR="00710418" w:rsidRPr="00605020">
        <w:rPr>
          <w:rFonts w:ascii="Arial" w:hAnsi="Arial" w:cs="Arial"/>
          <w:sz w:val="24"/>
          <w:szCs w:val="24"/>
        </w:rPr>
        <w:t xml:space="preserve"> gene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and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yield white </w:t>
      </w:r>
      <w:r w:rsidR="00710418">
        <w:rPr>
          <w:rFonts w:ascii="Arial" w:hAnsi="Arial" w:cs="Arial"/>
          <w:sz w:val="24"/>
          <w:szCs w:val="24"/>
        </w:rPr>
        <w:t>or cream-</w:t>
      </w:r>
      <w:r w:rsidR="00710418" w:rsidRPr="00605020">
        <w:rPr>
          <w:rFonts w:ascii="Arial" w:hAnsi="Arial" w:cs="Arial"/>
          <w:sz w:val="24"/>
          <w:szCs w:val="24"/>
        </w:rPr>
        <w:t xml:space="preserve">color colonies. As a result, only fifty percent of </w:t>
      </w:r>
      <w:r w:rsidR="00710418">
        <w:rPr>
          <w:rFonts w:ascii="Arial" w:hAnsi="Arial" w:cs="Arial"/>
          <w:sz w:val="24"/>
          <w:szCs w:val="24"/>
        </w:rPr>
        <w:t xml:space="preserve">LOH </w:t>
      </w:r>
      <w:r w:rsidR="00710418" w:rsidRPr="00605020">
        <w:rPr>
          <w:rFonts w:ascii="Arial" w:hAnsi="Arial" w:cs="Arial"/>
          <w:sz w:val="24"/>
          <w:szCs w:val="24"/>
        </w:rPr>
        <w:t>events are observed because the</w:t>
      </w:r>
      <w:r w:rsidR="00710418">
        <w:rPr>
          <w:rFonts w:ascii="Arial" w:hAnsi="Arial" w:cs="Arial"/>
          <w:sz w:val="24"/>
          <w:szCs w:val="24"/>
        </w:rPr>
        <w:t>se</w:t>
      </w:r>
      <w:r w:rsidR="00710418" w:rsidRPr="00605020">
        <w:rPr>
          <w:rFonts w:ascii="Arial" w:hAnsi="Arial" w:cs="Arial"/>
          <w:sz w:val="24"/>
          <w:szCs w:val="24"/>
        </w:rPr>
        <w:t xml:space="preserve"> two genotypes are phenotypically indistinguishable. The number of cells that did not undergo </w:t>
      </w:r>
      <w:r w:rsidR="00710418">
        <w:rPr>
          <w:rFonts w:ascii="Arial" w:hAnsi="Arial" w:cs="Arial"/>
          <w:sz w:val="24"/>
          <w:szCs w:val="24"/>
        </w:rPr>
        <w:t>LOH</w:t>
      </w:r>
      <w:r w:rsidR="00710418" w:rsidRPr="00605020">
        <w:rPr>
          <w:rFonts w:ascii="Arial" w:hAnsi="Arial" w:cs="Arial"/>
          <w:sz w:val="24"/>
          <w:szCs w:val="24"/>
        </w:rPr>
        <w:t xml:space="preserve"> at the </w:t>
      </w:r>
      <w:r w:rsidR="00710418" w:rsidRPr="00AA02C3">
        <w:rPr>
          <w:rFonts w:ascii="Arial" w:hAnsi="Arial"/>
          <w:i/>
          <w:sz w:val="24"/>
        </w:rPr>
        <w:t>MET15</w:t>
      </w:r>
      <w:r w:rsidR="00710418" w:rsidRPr="00605020">
        <w:rPr>
          <w:rFonts w:ascii="Arial" w:hAnsi="Arial" w:cs="Arial"/>
          <w:sz w:val="24"/>
          <w:szCs w:val="24"/>
        </w:rPr>
        <w:t xml:space="preserve"> locus was an indication of robustness, with respect to that specific locus </w:t>
      </w:r>
      <w:r w:rsidR="00B95345" w:rsidRPr="0072137D">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 </w:instrText>
      </w:r>
      <w:r w:rsidR="00B95345">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EN.CITE.DATA </w:instrText>
      </w:r>
      <w:r w:rsidR="006325B2" w:rsidRPr="00B95345">
        <w:rPr>
          <w:rFonts w:ascii="Arial" w:hAnsi="Arial" w:cs="Arial"/>
          <w:sz w:val="24"/>
          <w:szCs w:val="24"/>
        </w:rPr>
      </w:r>
      <w:r w:rsidR="00B95345">
        <w:rPr>
          <w:rFonts w:ascii="Arial" w:hAnsi="Arial" w:cs="Arial"/>
          <w:sz w:val="24"/>
          <w:szCs w:val="24"/>
        </w:rPr>
        <w:fldChar w:fldCharType="end"/>
      </w:r>
      <w:r w:rsidR="006325B2" w:rsidRPr="00B95345">
        <w:rPr>
          <w:rFonts w:ascii="Arial" w:hAnsi="Arial" w:cs="Arial"/>
          <w:sz w:val="24"/>
          <w:szCs w:val="24"/>
        </w:rPr>
      </w:r>
      <w:r w:rsidR="00B95345" w:rsidRPr="0072137D">
        <w:rPr>
          <w:rFonts w:ascii="Arial" w:hAnsi="Arial" w:cs="Arial"/>
          <w:sz w:val="24"/>
          <w:szCs w:val="24"/>
        </w:rPr>
        <w:fldChar w:fldCharType="separate"/>
      </w:r>
      <w:r w:rsidR="00EF341F">
        <w:rPr>
          <w:rFonts w:ascii="Arial" w:hAnsi="Arial" w:cs="Arial"/>
          <w:noProof/>
          <w:sz w:val="24"/>
          <w:szCs w:val="24"/>
        </w:rPr>
        <w:t>(</w:t>
      </w:r>
      <w:hyperlink w:anchor="_ENREF_12" w:tooltip="Hiraoka, 2000 #1470" w:history="1">
        <w:r w:rsidR="005C2D60">
          <w:rPr>
            <w:rFonts w:ascii="Arial" w:hAnsi="Arial" w:cs="Arial"/>
            <w:noProof/>
            <w:sz w:val="24"/>
            <w:szCs w:val="24"/>
          </w:rPr>
          <w:t>H</w:t>
        </w:r>
        <w:r w:rsidR="005C2D60" w:rsidRPr="00EF341F">
          <w:rPr>
            <w:rFonts w:ascii="Arial" w:hAnsi="Arial" w:cs="Arial"/>
            <w:smallCaps/>
            <w:noProof/>
            <w:sz w:val="24"/>
            <w:szCs w:val="24"/>
          </w:rPr>
          <w:t>iraoka</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2000</w:t>
        </w:r>
      </w:hyperlink>
      <w:r w:rsidR="00EF341F">
        <w:rPr>
          <w:rFonts w:ascii="Arial" w:hAnsi="Arial" w:cs="Arial"/>
          <w:noProof/>
          <w:sz w:val="24"/>
          <w:szCs w:val="24"/>
        </w:rPr>
        <w:t xml:space="preserve">; </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w:t>
      </w:r>
      <w:r w:rsidR="00B95345" w:rsidRPr="0072137D">
        <w:rPr>
          <w:rFonts w:ascii="Arial" w:hAnsi="Arial" w:cs="Arial"/>
          <w:sz w:val="24"/>
          <w:szCs w:val="24"/>
        </w:rPr>
        <w:fldChar w:fldCharType="end"/>
      </w:r>
      <w:r w:rsidR="00710418" w:rsidRPr="0072137D">
        <w:rPr>
          <w:rFonts w:ascii="Arial" w:hAnsi="Arial" w:cs="Arial"/>
          <w:sz w:val="24"/>
          <w:szCs w:val="24"/>
        </w:rPr>
        <w:t>.</w:t>
      </w:r>
      <w:r w:rsidR="00710418" w:rsidRPr="00605020">
        <w:rPr>
          <w:rFonts w:ascii="Arial" w:hAnsi="Arial" w:cs="Arial"/>
          <w:sz w:val="24"/>
          <w:szCs w:val="24"/>
        </w:rPr>
        <w:t>Thus, LOH can be used as a sign of genomic alteration on the MET15 locus</w:t>
      </w:r>
      <w:r w:rsidR="00D82DED">
        <w:rPr>
          <w:rFonts w:ascii="Arial" w:hAnsi="Arial" w:cs="Arial"/>
          <w:sz w:val="24"/>
          <w:szCs w:val="24"/>
        </w:rPr>
        <w:t xml:space="preserve"> (Figure 3)</w:t>
      </w:r>
      <w:r w:rsidR="00710418" w:rsidRPr="00605020">
        <w:rPr>
          <w:rFonts w:ascii="Arial" w:hAnsi="Arial" w:cs="Arial"/>
          <w:sz w:val="24"/>
          <w:szCs w:val="24"/>
        </w:rPr>
        <w:t xml:space="preserve">. </w:t>
      </w:r>
    </w:p>
    <w:p w:rsidR="00432702" w:rsidRDefault="00432702" w:rsidP="00052BBF">
      <w:pPr>
        <w:spacing w:after="0" w:line="480" w:lineRule="auto"/>
        <w:ind w:firstLine="720"/>
        <w:jc w:val="both"/>
        <w:rPr>
          <w:rFonts w:ascii="Arial" w:hAnsi="Arial" w:cs="Arial"/>
          <w:sz w:val="24"/>
          <w:szCs w:val="24"/>
        </w:rPr>
      </w:pPr>
      <w:r>
        <w:rPr>
          <w:rFonts w:ascii="Arial" w:hAnsi="Arial" w:cs="Arial"/>
          <w:sz w:val="24"/>
          <w:szCs w:val="24"/>
        </w:rPr>
        <w:t xml:space="preserve">In yeast, CR can extend both replicative and chronological life spans. </w:t>
      </w:r>
      <w:r w:rsidRPr="00605020">
        <w:rPr>
          <w:rFonts w:ascii="Arial" w:hAnsi="Arial" w:cs="Arial"/>
          <w:sz w:val="24"/>
          <w:szCs w:val="24"/>
        </w:rPr>
        <w:t xml:space="preserve">Wei et al. reported a 10-fold increase in the </w:t>
      </w:r>
      <w:r>
        <w:rPr>
          <w:rFonts w:ascii="Arial" w:hAnsi="Arial" w:cs="Arial"/>
          <w:sz w:val="24"/>
          <w:szCs w:val="24"/>
        </w:rPr>
        <w:t>life span</w:t>
      </w:r>
      <w:r w:rsidRPr="00605020">
        <w:rPr>
          <w:rFonts w:ascii="Arial" w:hAnsi="Arial" w:cs="Arial"/>
          <w:sz w:val="24"/>
          <w:szCs w:val="24"/>
        </w:rPr>
        <w:t xml:space="preserve"> of calorie restricted </w:t>
      </w:r>
      <w:r w:rsidRPr="00605020">
        <w:rPr>
          <w:rFonts w:ascii="Arial" w:hAnsi="Arial" w:cs="Arial"/>
          <w:i/>
          <w:sz w:val="24"/>
          <w:szCs w:val="24"/>
        </w:rPr>
        <w:t>S. cerevisiae</w:t>
      </w:r>
      <w:r w:rsidRPr="00605020">
        <w:rPr>
          <w:rFonts w:ascii="Arial" w:hAnsi="Arial" w:cs="Arial"/>
          <w:sz w:val="24"/>
          <w:szCs w:val="24"/>
        </w:rPr>
        <w:t xml:space="preserve"> mutants that had deleted </w:t>
      </w:r>
      <w:r w:rsidRPr="00934A0A">
        <w:rPr>
          <w:rFonts w:ascii="Arial" w:hAnsi="Arial"/>
          <w:i/>
          <w:sz w:val="24"/>
        </w:rPr>
        <w:t>RAS2</w:t>
      </w:r>
      <w:r w:rsidRPr="00605020">
        <w:rPr>
          <w:rFonts w:ascii="Arial" w:hAnsi="Arial" w:cs="Arial"/>
          <w:sz w:val="24"/>
          <w:szCs w:val="24"/>
        </w:rPr>
        <w:t xml:space="preserve"> and </w:t>
      </w:r>
      <w:r w:rsidRPr="00934A0A">
        <w:rPr>
          <w:rFonts w:ascii="Arial" w:hAnsi="Arial"/>
          <w:i/>
          <w:sz w:val="24"/>
        </w:rPr>
        <w:t>SCH9</w:t>
      </w:r>
      <w:r w:rsidRPr="00605020">
        <w:rPr>
          <w:rFonts w:ascii="Arial" w:hAnsi="Arial" w:cs="Arial"/>
          <w:sz w:val="24"/>
          <w:szCs w:val="24"/>
        </w:rPr>
        <w:t xml:space="preserve"> genes. </w:t>
      </w:r>
      <w:r>
        <w:rPr>
          <w:rFonts w:ascii="Arial" w:hAnsi="Arial" w:cs="Arial"/>
          <w:sz w:val="24"/>
          <w:szCs w:val="24"/>
        </w:rPr>
        <w:t xml:space="preserve">The life span extension effect of RAS2 and SCH9 is shown to be mediated by </w:t>
      </w:r>
      <w:r w:rsidRPr="00605020">
        <w:rPr>
          <w:rFonts w:ascii="Arial" w:hAnsi="Arial" w:cs="Arial"/>
          <w:sz w:val="24"/>
          <w:szCs w:val="24"/>
        </w:rPr>
        <w:t xml:space="preserve">Rim15 </w:t>
      </w:r>
      <w:r w:rsidR="00B95345" w:rsidRPr="00605020">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00EF341F">
        <w:rPr>
          <w:rFonts w:ascii="Arial" w:hAnsi="Arial" w:cs="Arial"/>
          <w:sz w:val="24"/>
          <w:szCs w:val="24"/>
        </w:rPr>
        <w:instrText xml:space="preserve"> ADDIN EN.CITE </w:instrText>
      </w:r>
      <w:r w:rsidR="00B95345">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00EF341F">
        <w:rPr>
          <w:rFonts w:ascii="Arial" w:hAnsi="Arial" w:cs="Arial"/>
          <w:sz w:val="24"/>
          <w:szCs w:val="24"/>
        </w:rPr>
        <w:instrText xml:space="preserve"> ADDIN EN.CITE.DATA </w:instrText>
      </w:r>
      <w:r w:rsidR="006325B2" w:rsidRPr="00B95345">
        <w:rPr>
          <w:rFonts w:ascii="Arial" w:hAnsi="Arial" w:cs="Arial"/>
          <w:sz w:val="24"/>
          <w:szCs w:val="24"/>
        </w:rPr>
      </w:r>
      <w:r w:rsidR="00B95345">
        <w:rPr>
          <w:rFonts w:ascii="Arial" w:hAnsi="Arial" w:cs="Arial"/>
          <w:sz w:val="24"/>
          <w:szCs w:val="24"/>
        </w:rPr>
        <w:fldChar w:fldCharType="end"/>
      </w:r>
      <w:r w:rsidR="006325B2" w:rsidRPr="00B95345">
        <w:rPr>
          <w:rFonts w:ascii="Arial" w:hAnsi="Arial" w:cs="Arial"/>
          <w:sz w:val="24"/>
          <w:szCs w:val="24"/>
        </w:rPr>
      </w:r>
      <w:r w:rsidR="00B95345" w:rsidRPr="00605020">
        <w:rPr>
          <w:rFonts w:ascii="Arial" w:hAnsi="Arial" w:cs="Arial"/>
          <w:sz w:val="24"/>
          <w:szCs w:val="24"/>
        </w:rPr>
        <w:fldChar w:fldCharType="separate"/>
      </w:r>
      <w:r w:rsidR="00EF341F">
        <w:rPr>
          <w:rFonts w:ascii="Arial" w:hAnsi="Arial" w:cs="Arial"/>
          <w:noProof/>
          <w:sz w:val="24"/>
          <w:szCs w:val="24"/>
        </w:rPr>
        <w:t>(</w:t>
      </w:r>
      <w:hyperlink w:anchor="_ENREF_29" w:tooltip="Wei, 2008 #481" w:history="1">
        <w:r w:rsidR="005C2D60">
          <w:rPr>
            <w:rFonts w:ascii="Arial" w:hAnsi="Arial" w:cs="Arial"/>
            <w:noProof/>
            <w:sz w:val="24"/>
            <w:szCs w:val="24"/>
          </w:rPr>
          <w:t>W</w:t>
        </w:r>
        <w:r w:rsidR="005C2D60" w:rsidRPr="00EF341F">
          <w:rPr>
            <w:rFonts w:ascii="Arial" w:hAnsi="Arial" w:cs="Arial"/>
            <w:smallCaps/>
            <w:noProof/>
            <w:sz w:val="24"/>
            <w:szCs w:val="24"/>
          </w:rPr>
          <w:t>ei</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 xml:space="preserve">; </w:t>
      </w:r>
      <w:hyperlink w:anchor="_ENREF_30" w:tooltip="Weinberger, 2010 #864" w:history="1">
        <w:r w:rsidR="005C2D60">
          <w:rPr>
            <w:rFonts w:ascii="Arial" w:hAnsi="Arial" w:cs="Arial"/>
            <w:noProof/>
            <w:sz w:val="24"/>
            <w:szCs w:val="24"/>
          </w:rPr>
          <w:t>W</w:t>
        </w:r>
        <w:r w:rsidR="005C2D60" w:rsidRPr="00EF341F">
          <w:rPr>
            <w:rFonts w:ascii="Arial" w:hAnsi="Arial" w:cs="Arial"/>
            <w:smallCaps/>
            <w:noProof/>
            <w:sz w:val="24"/>
            <w:szCs w:val="24"/>
          </w:rPr>
          <w:t>einberger</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2010</w:t>
        </w:r>
      </w:hyperlink>
      <w:r w:rsidR="00EF341F">
        <w:rPr>
          <w:rFonts w:ascii="Arial" w:hAnsi="Arial" w:cs="Arial"/>
          <w:noProof/>
          <w:sz w:val="24"/>
          <w:szCs w:val="24"/>
        </w:rPr>
        <w:t>)</w:t>
      </w:r>
      <w:r w:rsidR="00B95345" w:rsidRPr="00605020">
        <w:rPr>
          <w:rFonts w:ascii="Arial" w:hAnsi="Arial" w:cs="Arial"/>
          <w:sz w:val="24"/>
          <w:szCs w:val="24"/>
        </w:rPr>
        <w:fldChar w:fldCharType="end"/>
      </w:r>
      <w:r w:rsidRPr="00605020">
        <w:rPr>
          <w:rFonts w:ascii="Arial" w:hAnsi="Arial" w:cs="Arial"/>
          <w:sz w:val="24"/>
          <w:szCs w:val="24"/>
        </w:rPr>
        <w:t>.</w:t>
      </w:r>
    </w:p>
    <w:p w:rsidR="006E75E1" w:rsidRDefault="00B57B5A" w:rsidP="00052BBF">
      <w:pPr>
        <w:spacing w:after="0" w:line="480" w:lineRule="auto"/>
        <w:ind w:firstLine="720"/>
        <w:jc w:val="both"/>
        <w:rPr>
          <w:rFonts w:ascii="Arial" w:hAnsi="Arial" w:cs="Arial"/>
          <w:sz w:val="24"/>
          <w:szCs w:val="24"/>
        </w:rPr>
      </w:pPr>
      <w:r w:rsidRPr="00605020">
        <w:rPr>
          <w:rFonts w:ascii="Arial" w:hAnsi="Arial" w:cs="Arial"/>
          <w:i/>
          <w:sz w:val="24"/>
          <w:szCs w:val="24"/>
        </w:rPr>
        <w:t>S</w:t>
      </w:r>
      <w:r w:rsidR="00A52DCF" w:rsidRPr="00605020">
        <w:rPr>
          <w:rFonts w:ascii="Arial" w:hAnsi="Arial" w:cs="Arial"/>
          <w:i/>
          <w:sz w:val="24"/>
          <w:szCs w:val="24"/>
        </w:rPr>
        <w:t xml:space="preserve">. cerevisiae </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Loss of heterozygosity has become a commonly used method for detecting loss of genom</w:t>
      </w:r>
      <w:r w:rsidR="00C6487E">
        <w:rPr>
          <w:rFonts w:ascii="Arial" w:hAnsi="Arial" w:cs="Arial"/>
          <w:sz w:val="24"/>
          <w:szCs w:val="24"/>
        </w:rPr>
        <w:t>e</w:t>
      </w:r>
      <w:r w:rsidR="00674DF8" w:rsidRPr="00605020">
        <w:rPr>
          <w:rFonts w:ascii="Arial" w:hAnsi="Arial" w:cs="Arial"/>
          <w:sz w:val="24"/>
          <w:szCs w:val="24"/>
        </w:rPr>
        <w:t xml:space="preserve"> integrity in yeast</w:t>
      </w:r>
      <w:r w:rsidR="0032167C">
        <w:rPr>
          <w:rFonts w:ascii="Arial" w:hAnsi="Arial" w:cs="Arial"/>
          <w:sz w:val="24"/>
          <w:szCs w:val="24"/>
        </w:rPr>
        <w:t xml:space="preserve"> </w:t>
      </w:r>
      <w:r w:rsidR="00B95345"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EF341F">
        <w:rPr>
          <w:rFonts w:ascii="Arial" w:hAnsi="Arial" w:cs="Arial"/>
          <w:sz w:val="24"/>
          <w:szCs w:val="24"/>
        </w:rPr>
        <w:instrText xml:space="preserve"> ADDIN EN.CITE </w:instrText>
      </w:r>
      <w:r w:rsidR="00B95345">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EF341F">
        <w:rPr>
          <w:rFonts w:ascii="Arial" w:hAnsi="Arial" w:cs="Arial"/>
          <w:sz w:val="24"/>
          <w:szCs w:val="24"/>
        </w:rPr>
        <w:instrText xml:space="preserve"> ADDIN EN.CITE.DATA </w:instrText>
      </w:r>
      <w:r w:rsidR="006325B2" w:rsidRPr="00B95345">
        <w:rPr>
          <w:rFonts w:ascii="Arial" w:hAnsi="Arial" w:cs="Arial"/>
          <w:sz w:val="24"/>
          <w:szCs w:val="24"/>
        </w:rPr>
      </w:r>
      <w:r w:rsidR="00B95345">
        <w:rPr>
          <w:rFonts w:ascii="Arial" w:hAnsi="Arial" w:cs="Arial"/>
          <w:sz w:val="24"/>
          <w:szCs w:val="24"/>
        </w:rPr>
        <w:fldChar w:fldCharType="end"/>
      </w:r>
      <w:r w:rsidR="006325B2" w:rsidRPr="00B95345">
        <w:rPr>
          <w:rFonts w:ascii="Arial" w:hAnsi="Arial" w:cs="Arial"/>
          <w:sz w:val="24"/>
          <w:szCs w:val="24"/>
        </w:rPr>
      </w:r>
      <w:r w:rsidR="00B95345" w:rsidRPr="00605020">
        <w:rPr>
          <w:rFonts w:ascii="Arial" w:hAnsi="Arial" w:cs="Arial"/>
          <w:sz w:val="24"/>
          <w:szCs w:val="24"/>
        </w:rPr>
        <w:fldChar w:fldCharType="separate"/>
      </w:r>
      <w:r w:rsidR="00EF341F">
        <w:rPr>
          <w:rFonts w:ascii="Arial" w:hAnsi="Arial" w:cs="Arial"/>
          <w:noProof/>
          <w:sz w:val="24"/>
          <w:szCs w:val="24"/>
        </w:rPr>
        <w:t>(</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 xml:space="preserve">; </w:t>
      </w:r>
      <w:hyperlink w:anchor="_ENREF_18" w:tooltip="McMurray, 2004 #419"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2004</w:t>
        </w:r>
      </w:hyperlink>
      <w:r w:rsidR="00EF341F">
        <w:rPr>
          <w:rFonts w:ascii="Arial" w:hAnsi="Arial" w:cs="Arial"/>
          <w:noProof/>
          <w:sz w:val="24"/>
          <w:szCs w:val="24"/>
        </w:rPr>
        <w:t>)</w:t>
      </w:r>
      <w:r w:rsidR="00B95345" w:rsidRPr="00605020">
        <w:rPr>
          <w:rFonts w:ascii="Arial" w:hAnsi="Arial" w:cs="Arial"/>
          <w:sz w:val="24"/>
          <w:szCs w:val="24"/>
        </w:rPr>
        <w:fldChar w:fldCharType="end"/>
      </w:r>
      <w:r w:rsidR="0072137D" w:rsidRPr="0072137D">
        <w:rPr>
          <w:rFonts w:ascii="Arial" w:hAnsi="Arial" w:cs="Arial"/>
          <w:sz w:val="24"/>
          <w:szCs w:val="24"/>
        </w:rPr>
        <w:t>.</w:t>
      </w:r>
    </w:p>
    <w:p w:rsidR="00273FE0" w:rsidRDefault="00791C05"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Apart from the technical benefits for using yeast to study aging, most of the known genes related to </w:t>
      </w:r>
      <w:r w:rsidR="00053B8D">
        <w:rPr>
          <w:rFonts w:ascii="Arial" w:hAnsi="Arial" w:cs="Arial"/>
          <w:sz w:val="24"/>
          <w:szCs w:val="24"/>
        </w:rPr>
        <w:t>life span</w:t>
      </w:r>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Rapamycin)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1F580B">
        <w:rPr>
          <w:rFonts w:ascii="Arial" w:hAnsi="Arial" w:cs="Arial"/>
          <w:sz w:val="24"/>
          <w:szCs w:val="24"/>
        </w:rPr>
        <w:t xml:space="preserve"> in both yeast and humans</w:t>
      </w:r>
      <w:r w:rsidR="00384DD4">
        <w:rPr>
          <w:rFonts w:ascii="Arial" w:hAnsi="Arial" w:cs="Arial"/>
          <w:sz w:val="24"/>
          <w:szCs w:val="24"/>
        </w:rPr>
        <w:t xml:space="preserve"> </w:t>
      </w:r>
      <w:r w:rsidR="004E00CE">
        <w:rPr>
          <w:rFonts w:ascii="Arial" w:hAnsi="Arial" w:cs="Arial"/>
          <w:noProof/>
          <w:sz w:val="24"/>
          <w:szCs w:val="24"/>
        </w:rPr>
        <w:t>(W</w:t>
      </w:r>
      <w:r w:rsidR="004E00CE" w:rsidRPr="00AA02C3">
        <w:rPr>
          <w:rFonts w:ascii="Arial" w:hAnsi="Arial" w:cs="Arial"/>
          <w:smallCaps/>
          <w:noProof/>
          <w:sz w:val="24"/>
          <w:szCs w:val="24"/>
        </w:rPr>
        <w:t>ei</w:t>
      </w:r>
      <w:r w:rsidR="004E00CE" w:rsidRPr="00AA02C3">
        <w:rPr>
          <w:rFonts w:ascii="Arial" w:hAnsi="Arial" w:cs="Arial"/>
          <w:i/>
          <w:noProof/>
          <w:sz w:val="24"/>
          <w:szCs w:val="24"/>
        </w:rPr>
        <w:t xml:space="preserve"> et al.</w:t>
      </w:r>
      <w:r w:rsidR="004E00CE">
        <w:rPr>
          <w:rFonts w:ascii="Arial" w:hAnsi="Arial" w:cs="Arial"/>
          <w:noProof/>
          <w:sz w:val="24"/>
          <w:szCs w:val="24"/>
        </w:rPr>
        <w:t xml:space="preserve"> 2008)</w:t>
      </w:r>
      <w:r w:rsidR="000C54BF">
        <w:rPr>
          <w:rFonts w:ascii="Arial" w:hAnsi="Arial" w:cs="Arial"/>
          <w:sz w:val="24"/>
          <w:szCs w:val="24"/>
        </w:rPr>
        <w:t>.</w:t>
      </w:r>
    </w:p>
    <w:p w:rsidR="006E75E1" w:rsidRDefault="009916B5" w:rsidP="00052BBF">
      <w:pPr>
        <w:spacing w:after="0" w:line="480" w:lineRule="auto"/>
        <w:ind w:firstLine="720"/>
        <w:jc w:val="both"/>
        <w:rPr>
          <w:rFonts w:ascii="Arial" w:hAnsi="Arial" w:cs="Arial"/>
          <w:sz w:val="24"/>
          <w:szCs w:val="24"/>
        </w:rPr>
      </w:pPr>
      <w:r>
        <w:rPr>
          <w:rFonts w:ascii="Arial" w:hAnsi="Arial" w:cs="Arial"/>
          <w:sz w:val="24"/>
          <w:szCs w:val="24"/>
        </w:rPr>
        <w:t>H</w:t>
      </w:r>
      <w:r w:rsidRPr="00161743">
        <w:rPr>
          <w:rFonts w:ascii="Arial" w:hAnsi="Arial" w:cs="Arial"/>
          <w:sz w:val="24"/>
          <w:szCs w:val="24"/>
          <w:vertAlign w:val="subscript"/>
        </w:rPr>
        <w:t>2</w:t>
      </w:r>
      <w:r>
        <w:rPr>
          <w:rFonts w:ascii="Arial" w:hAnsi="Arial" w:cs="Arial"/>
          <w:sz w:val="24"/>
          <w:szCs w:val="24"/>
        </w:rPr>
        <w:t>O</w:t>
      </w:r>
      <w:r w:rsidRPr="00161743">
        <w:rPr>
          <w:rFonts w:ascii="Arial" w:hAnsi="Arial" w:cs="Arial"/>
          <w:sz w:val="24"/>
          <w:szCs w:val="24"/>
          <w:vertAlign w:val="subscript"/>
        </w:rPr>
        <w:t>2</w:t>
      </w:r>
      <w:r>
        <w:rPr>
          <w:rFonts w:ascii="Arial" w:hAnsi="Arial" w:cs="Arial"/>
          <w:sz w:val="24"/>
          <w:szCs w:val="24"/>
        </w:rPr>
        <w:t xml:space="preserve">-induced </w:t>
      </w:r>
      <w:r w:rsidR="00791058" w:rsidRPr="00605020">
        <w:rPr>
          <w:rFonts w:ascii="Arial" w:hAnsi="Arial" w:cs="Arial"/>
          <w:sz w:val="24"/>
          <w:szCs w:val="24"/>
        </w:rPr>
        <w:t xml:space="preserve">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r w:rsidR="00384DD4">
        <w:rPr>
          <w:rFonts w:ascii="Arial" w:hAnsi="Arial" w:cs="Arial"/>
          <w:sz w:val="24"/>
          <w:szCs w:val="24"/>
        </w:rPr>
        <w:t xml:space="preserve"> </w:t>
      </w:r>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r w:rsidR="00184B73">
        <w:rPr>
          <w:rFonts w:ascii="Arial" w:hAnsi="Arial" w:cs="Arial"/>
          <w:sz w:val="24"/>
          <w:szCs w:val="24"/>
        </w:rPr>
        <w:t xml:space="preserve"> </w:t>
      </w:r>
      <w:r w:rsidR="00791058" w:rsidRPr="00605020">
        <w:rPr>
          <w:rFonts w:ascii="Arial" w:hAnsi="Arial" w:cs="Arial"/>
          <w:sz w:val="24"/>
          <w:szCs w:val="24"/>
        </w:rPr>
        <w:t xml:space="preserve">If </w:t>
      </w:r>
      <w:r w:rsidR="00981901" w:rsidRPr="00605020">
        <w:rPr>
          <w:rFonts w:ascii="Arial" w:hAnsi="Arial" w:cs="Arial"/>
          <w:sz w:val="24"/>
          <w:szCs w:val="24"/>
        </w:rPr>
        <w:t xml:space="preserve">DNA </w:t>
      </w:r>
      <w:r w:rsidR="00791058" w:rsidRPr="00605020">
        <w:rPr>
          <w:rFonts w:ascii="Arial" w:hAnsi="Arial" w:cs="Arial"/>
          <w:sz w:val="24"/>
          <w:szCs w:val="24"/>
        </w:rPr>
        <w:t>damage</w:t>
      </w:r>
      <w:r w:rsidR="00981901">
        <w:rPr>
          <w:rFonts w:ascii="Arial" w:hAnsi="Arial" w:cs="Arial"/>
          <w:sz w:val="24"/>
          <w:szCs w:val="24"/>
        </w:rPr>
        <w:t xml:space="preserve"> in one chromosome</w:t>
      </w:r>
      <w:r w:rsidR="00384DD4">
        <w:rPr>
          <w:rFonts w:ascii="Arial" w:hAnsi="Arial" w:cs="Arial"/>
          <w:sz w:val="24"/>
          <w:szCs w:val="24"/>
        </w:rPr>
        <w:t xml:space="preserve"> </w:t>
      </w:r>
      <w:r w:rsidR="00791058" w:rsidRPr="00605020">
        <w:rPr>
          <w:rFonts w:ascii="Arial" w:hAnsi="Arial" w:cs="Arial"/>
          <w:sz w:val="24"/>
          <w:szCs w:val="24"/>
        </w:rPr>
        <w:t xml:space="preserve">is detected, </w:t>
      </w:r>
      <w:r w:rsidR="00981901">
        <w:rPr>
          <w:rFonts w:ascii="Arial" w:hAnsi="Arial" w:cs="Arial"/>
          <w:sz w:val="24"/>
          <w:szCs w:val="24"/>
        </w:rPr>
        <w:t>an intact</w:t>
      </w:r>
      <w:r w:rsidR="00384DD4">
        <w:rPr>
          <w:rFonts w:ascii="Arial" w:hAnsi="Arial" w:cs="Arial"/>
          <w:sz w:val="24"/>
          <w:szCs w:val="24"/>
        </w:rPr>
        <w:t xml:space="preserve"> </w:t>
      </w:r>
      <w:r w:rsidR="00791058" w:rsidRPr="00605020">
        <w:rPr>
          <w:rFonts w:ascii="Arial" w:hAnsi="Arial" w:cs="Arial"/>
          <w:sz w:val="24"/>
          <w:szCs w:val="24"/>
        </w:rPr>
        <w:t xml:space="preserve">allele </w:t>
      </w:r>
      <w:r w:rsidR="00BD41DE" w:rsidRPr="00605020">
        <w:rPr>
          <w:rFonts w:ascii="Arial" w:hAnsi="Arial" w:cs="Arial"/>
          <w:sz w:val="24"/>
          <w:szCs w:val="24"/>
        </w:rPr>
        <w:t>on its homologous chromosome</w:t>
      </w:r>
      <w:r w:rsidR="00384DD4">
        <w:rPr>
          <w:rFonts w:ascii="Arial" w:hAnsi="Arial" w:cs="Arial"/>
          <w:sz w:val="24"/>
          <w:szCs w:val="24"/>
        </w:rPr>
        <w:t xml:space="preserve"> </w:t>
      </w:r>
      <w:r w:rsidR="00556E35">
        <w:rPr>
          <w:rFonts w:ascii="Arial" w:hAnsi="Arial" w:cs="Arial"/>
          <w:sz w:val="24"/>
          <w:szCs w:val="24"/>
        </w:rPr>
        <w:t xml:space="preserve">can </w:t>
      </w:r>
      <w:r w:rsidR="00981901" w:rsidRPr="00605020">
        <w:rPr>
          <w:rFonts w:ascii="Arial" w:hAnsi="Arial" w:cs="Arial"/>
          <w:sz w:val="24"/>
          <w:szCs w:val="24"/>
        </w:rPr>
        <w:t xml:space="preserve">replace the </w:t>
      </w:r>
      <w:r w:rsidR="00981901">
        <w:rPr>
          <w:rFonts w:ascii="Arial" w:hAnsi="Arial" w:cs="Arial"/>
          <w:sz w:val="24"/>
          <w:szCs w:val="24"/>
        </w:rPr>
        <w:t>damaged</w:t>
      </w:r>
      <w:r w:rsidR="00981901" w:rsidRPr="00605020">
        <w:rPr>
          <w:rFonts w:ascii="Arial" w:hAnsi="Arial" w:cs="Arial"/>
          <w:sz w:val="24"/>
          <w:szCs w:val="24"/>
        </w:rPr>
        <w:t xml:space="preserve"> allele</w:t>
      </w:r>
      <w:r w:rsidR="00981901">
        <w:rPr>
          <w:rFonts w:ascii="Arial" w:hAnsi="Arial" w:cs="Arial"/>
          <w:sz w:val="24"/>
          <w:szCs w:val="24"/>
        </w:rPr>
        <w:t xml:space="preserve"> by recombination</w:t>
      </w:r>
      <w:r w:rsidR="00BD41DE" w:rsidRPr="00605020">
        <w:rPr>
          <w:rFonts w:ascii="Arial" w:hAnsi="Arial" w:cs="Arial"/>
          <w:sz w:val="24"/>
          <w:szCs w:val="24"/>
        </w:rPr>
        <w:t xml:space="preserve">. </w:t>
      </w:r>
      <w:r w:rsidR="000B1029" w:rsidRPr="00605020">
        <w:rPr>
          <w:rFonts w:ascii="Arial" w:hAnsi="Arial" w:cs="Arial"/>
          <w:sz w:val="24"/>
          <w:szCs w:val="24"/>
        </w:rPr>
        <w:t xml:space="preserve">As a result, the goal of MR is to restore the genotype </w:t>
      </w:r>
      <w:r w:rsidR="00B95345"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 </w:instrText>
      </w:r>
      <w:r w:rsidR="00B95345">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EN.CITE.DATA </w:instrText>
      </w:r>
      <w:r w:rsidR="006325B2" w:rsidRPr="00B95345">
        <w:rPr>
          <w:rFonts w:ascii="Arial" w:hAnsi="Arial" w:cs="Arial"/>
          <w:sz w:val="24"/>
          <w:szCs w:val="24"/>
        </w:rPr>
      </w:r>
      <w:r w:rsidR="00B95345">
        <w:rPr>
          <w:rFonts w:ascii="Arial" w:hAnsi="Arial" w:cs="Arial"/>
          <w:sz w:val="24"/>
          <w:szCs w:val="24"/>
        </w:rPr>
        <w:fldChar w:fldCharType="end"/>
      </w:r>
      <w:r w:rsidR="006325B2" w:rsidRPr="00B95345">
        <w:rPr>
          <w:rFonts w:ascii="Arial" w:hAnsi="Arial" w:cs="Arial"/>
          <w:sz w:val="24"/>
          <w:szCs w:val="24"/>
        </w:rPr>
      </w:r>
      <w:r w:rsidR="00B95345" w:rsidRPr="00605020">
        <w:rPr>
          <w:rFonts w:ascii="Arial" w:hAnsi="Arial" w:cs="Arial"/>
          <w:sz w:val="24"/>
          <w:szCs w:val="24"/>
        </w:rPr>
        <w:fldChar w:fldCharType="separate"/>
      </w:r>
      <w:r w:rsidR="00EF341F">
        <w:rPr>
          <w:rFonts w:ascii="Arial" w:hAnsi="Arial" w:cs="Arial"/>
          <w:noProof/>
          <w:sz w:val="24"/>
          <w:szCs w:val="24"/>
        </w:rPr>
        <w:t>(</w:t>
      </w:r>
      <w:hyperlink w:anchor="_ENREF_12" w:tooltip="Hiraoka, 2000 #1470" w:history="1">
        <w:r w:rsidR="005C2D60">
          <w:rPr>
            <w:rFonts w:ascii="Arial" w:hAnsi="Arial" w:cs="Arial"/>
            <w:noProof/>
            <w:sz w:val="24"/>
            <w:szCs w:val="24"/>
          </w:rPr>
          <w:t>H</w:t>
        </w:r>
        <w:r w:rsidR="005C2D60" w:rsidRPr="00EF341F">
          <w:rPr>
            <w:rFonts w:ascii="Arial" w:hAnsi="Arial" w:cs="Arial"/>
            <w:smallCaps/>
            <w:noProof/>
            <w:sz w:val="24"/>
            <w:szCs w:val="24"/>
          </w:rPr>
          <w:t>iraoka</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2000</w:t>
        </w:r>
      </w:hyperlink>
      <w:r w:rsidR="00EF341F">
        <w:rPr>
          <w:rFonts w:ascii="Arial" w:hAnsi="Arial" w:cs="Arial"/>
          <w:noProof/>
          <w:sz w:val="24"/>
          <w:szCs w:val="24"/>
        </w:rPr>
        <w:t xml:space="preserve">; </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w:t>
      </w:r>
      <w:r w:rsidR="00B95345" w:rsidRPr="00605020">
        <w:rPr>
          <w:rFonts w:ascii="Arial" w:hAnsi="Arial" w:cs="Arial"/>
          <w:sz w:val="24"/>
          <w:szCs w:val="24"/>
        </w:rPr>
        <w:fldChar w:fldCharType="end"/>
      </w:r>
      <w:r w:rsidR="00C048A1">
        <w:rPr>
          <w:rFonts w:ascii="Arial" w:hAnsi="Arial" w:cs="Arial"/>
          <w:sz w:val="24"/>
          <w:szCs w:val="24"/>
        </w:rPr>
        <w:t>.</w:t>
      </w:r>
    </w:p>
    <w:p w:rsidR="00273FE0" w:rsidRDefault="00B92673"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 xml:space="preserve">When nutrients like glucose are not readily available in the cell, quiescence occurs, in which metabolic activity is reduced in order to conserve cellular energy. Thus the progression of the cell’s </w:t>
      </w:r>
      <w:r w:rsidR="00053B8D">
        <w:rPr>
          <w:rFonts w:ascii="Arial" w:hAnsi="Arial" w:cs="Arial"/>
          <w:sz w:val="24"/>
          <w:szCs w:val="24"/>
        </w:rPr>
        <w:t>life span</w:t>
      </w:r>
      <w:r w:rsidR="00122B63" w:rsidRPr="00605020">
        <w:rPr>
          <w:rFonts w:ascii="Arial" w:hAnsi="Arial" w:cs="Arial"/>
          <w:sz w:val="24"/>
          <w:szCs w:val="24"/>
        </w:rPr>
        <w:t xml:space="preserve"> is either slowed or halted</w:t>
      </w:r>
      <w:r w:rsidR="002E7FE4" w:rsidRPr="00605020">
        <w:rPr>
          <w:rFonts w:ascii="Arial" w:hAnsi="Arial" w:cs="Arial"/>
          <w:sz w:val="24"/>
          <w:szCs w:val="24"/>
        </w:rPr>
        <w:t xml:space="preserve">. </w:t>
      </w:r>
    </w:p>
    <w:p w:rsidR="00384DD4" w:rsidRDefault="004E00CE" w:rsidP="00384DD4">
      <w:pPr>
        <w:spacing w:after="0" w:line="480" w:lineRule="auto"/>
        <w:ind w:firstLine="720"/>
        <w:jc w:val="both"/>
        <w:rPr>
          <w:rFonts w:ascii="Arial" w:eastAsia="Arial" w:hAnsi="Arial" w:cs="Arial"/>
          <w:sz w:val="24"/>
          <w:szCs w:val="24"/>
        </w:rPr>
      </w:pPr>
      <w:r>
        <w:rPr>
          <w:rFonts w:ascii="Arial" w:hAnsi="Arial" w:cs="Arial"/>
          <w:sz w:val="24"/>
          <w:szCs w:val="24"/>
        </w:rPr>
        <w:t>To</w:t>
      </w:r>
      <w:r w:rsidR="00A70B26">
        <w:rPr>
          <w:rFonts w:ascii="Arial" w:hAnsi="Arial" w:cs="Arial"/>
          <w:sz w:val="24"/>
          <w:szCs w:val="24"/>
        </w:rPr>
        <w:t xml:space="preserve"> study the role of </w:t>
      </w:r>
      <w:r w:rsidR="000768D5" w:rsidRPr="00605020">
        <w:rPr>
          <w:rFonts w:ascii="Arial" w:hAnsi="Arial" w:cs="Arial"/>
          <w:sz w:val="24"/>
          <w:szCs w:val="24"/>
        </w:rPr>
        <w:t xml:space="preserve">ROS </w:t>
      </w:r>
      <w:r w:rsidR="00A70B26">
        <w:rPr>
          <w:rFonts w:ascii="Arial" w:hAnsi="Arial" w:cs="Arial"/>
          <w:sz w:val="24"/>
          <w:szCs w:val="24"/>
        </w:rPr>
        <w:t xml:space="preserve">on </w:t>
      </w:r>
      <w:r w:rsidR="000768D5" w:rsidRPr="00605020">
        <w:rPr>
          <w:rFonts w:ascii="Arial" w:hAnsi="Arial" w:cs="Arial"/>
          <w:sz w:val="24"/>
          <w:szCs w:val="24"/>
        </w:rPr>
        <w:t>LOH</w:t>
      </w:r>
      <w:r w:rsidR="00A70B26">
        <w:rPr>
          <w:rFonts w:ascii="Arial" w:hAnsi="Arial" w:cs="Arial"/>
          <w:sz w:val="24"/>
          <w:szCs w:val="24"/>
        </w:rPr>
        <w:t>,</w:t>
      </w:r>
      <w:r w:rsidR="00384DD4">
        <w:rPr>
          <w:rFonts w:ascii="Arial" w:hAnsi="Arial" w:cs="Arial"/>
          <w:sz w:val="24"/>
          <w:szCs w:val="24"/>
        </w:rPr>
        <w:t xml:space="preserve"> </w:t>
      </w:r>
      <w:r w:rsidR="0077574E">
        <w:rPr>
          <w:rFonts w:ascii="Arial" w:hAnsi="Arial" w:cs="Arial"/>
          <w:sz w:val="24"/>
          <w:szCs w:val="24"/>
        </w:rPr>
        <w:t xml:space="preserve">we </w:t>
      </w:r>
      <w:r w:rsidR="00FD2684">
        <w:rPr>
          <w:rFonts w:ascii="Arial" w:hAnsi="Arial" w:cs="Arial"/>
          <w:sz w:val="24"/>
          <w:szCs w:val="24"/>
        </w:rPr>
        <w:t>alt</w:t>
      </w:r>
      <w:r w:rsidR="0077574E">
        <w:rPr>
          <w:rFonts w:ascii="Arial" w:hAnsi="Arial" w:cs="Arial"/>
          <w:sz w:val="24"/>
          <w:szCs w:val="24"/>
        </w:rPr>
        <w:t>er</w:t>
      </w:r>
      <w:r w:rsidR="008365C7">
        <w:rPr>
          <w:rFonts w:ascii="Arial" w:hAnsi="Arial" w:cs="Arial"/>
          <w:sz w:val="24"/>
          <w:szCs w:val="24"/>
        </w:rPr>
        <w:t>ed</w:t>
      </w:r>
      <w:r w:rsidR="00384DD4">
        <w:rPr>
          <w:rFonts w:ascii="Arial" w:hAnsi="Arial" w:cs="Arial"/>
          <w:sz w:val="24"/>
          <w:szCs w:val="24"/>
        </w:rPr>
        <w:t xml:space="preserve"> </w:t>
      </w:r>
      <w:r w:rsidR="0077574E">
        <w:rPr>
          <w:rFonts w:ascii="Arial" w:hAnsi="Arial" w:cs="Arial"/>
          <w:sz w:val="24"/>
          <w:szCs w:val="24"/>
        </w:rPr>
        <w:t xml:space="preserve">the intracellular level of </w:t>
      </w:r>
      <w:r w:rsidR="0077574E" w:rsidRPr="00605020">
        <w:rPr>
          <w:rFonts w:ascii="Arial" w:hAnsi="Arial" w:cs="Arial"/>
          <w:sz w:val="24"/>
          <w:szCs w:val="24"/>
        </w:rPr>
        <w:t>H</w:t>
      </w:r>
      <w:r w:rsidR="0077574E" w:rsidRPr="00934A0A">
        <w:rPr>
          <w:rFonts w:ascii="Arial" w:hAnsi="Arial"/>
          <w:sz w:val="24"/>
          <w:vertAlign w:val="subscript"/>
        </w:rPr>
        <w:t>2</w:t>
      </w:r>
      <w:r w:rsidR="0077574E" w:rsidRPr="00605020">
        <w:rPr>
          <w:rFonts w:ascii="Arial" w:hAnsi="Arial" w:cs="Arial"/>
          <w:sz w:val="24"/>
          <w:szCs w:val="24"/>
        </w:rPr>
        <w:t>O</w:t>
      </w:r>
      <w:r w:rsidR="0077574E" w:rsidRPr="00934A0A">
        <w:rPr>
          <w:rFonts w:ascii="Arial" w:hAnsi="Arial"/>
          <w:sz w:val="24"/>
          <w:vertAlign w:val="subscript"/>
        </w:rPr>
        <w:t>2</w:t>
      </w:r>
      <w:r w:rsidR="0077574E">
        <w:rPr>
          <w:rFonts w:ascii="Arial" w:hAnsi="Arial" w:cs="Arial"/>
          <w:sz w:val="24"/>
          <w:szCs w:val="24"/>
        </w:rPr>
        <w:t xml:space="preserve"> through high exogenous</w:t>
      </w:r>
      <w:r w:rsidR="000768D5" w:rsidRPr="00605020">
        <w:rPr>
          <w:rFonts w:ascii="Arial" w:hAnsi="Arial" w:cs="Arial"/>
          <w:sz w:val="24"/>
          <w:szCs w:val="24"/>
        </w:rPr>
        <w:t xml:space="preserve"> H</w:t>
      </w:r>
      <w:r w:rsidR="00AA02C3" w:rsidRPr="00AA02C3">
        <w:rPr>
          <w:rFonts w:ascii="Arial" w:hAnsi="Arial"/>
          <w:sz w:val="24"/>
          <w:vertAlign w:val="subscript"/>
        </w:rPr>
        <w:t>2</w:t>
      </w:r>
      <w:r w:rsidR="000768D5" w:rsidRPr="00605020">
        <w:rPr>
          <w:rFonts w:ascii="Arial" w:hAnsi="Arial" w:cs="Arial"/>
          <w:sz w:val="24"/>
          <w:szCs w:val="24"/>
        </w:rPr>
        <w:t>O</w:t>
      </w:r>
      <w:r w:rsidR="00AA02C3" w:rsidRPr="00AA02C3">
        <w:rPr>
          <w:rFonts w:ascii="Arial" w:hAnsi="Arial"/>
          <w:sz w:val="24"/>
          <w:vertAlign w:val="subscript"/>
        </w:rPr>
        <w:t>2</w:t>
      </w:r>
      <w:r w:rsidR="000768D5" w:rsidRPr="00605020">
        <w:rPr>
          <w:rFonts w:ascii="Arial" w:hAnsi="Arial" w:cs="Arial"/>
          <w:sz w:val="24"/>
          <w:szCs w:val="24"/>
        </w:rPr>
        <w:t xml:space="preserve"> levels</w:t>
      </w:r>
      <w:r w:rsidR="0077574E">
        <w:rPr>
          <w:rFonts w:ascii="Arial" w:hAnsi="Arial" w:cs="Arial"/>
          <w:sz w:val="24"/>
          <w:szCs w:val="24"/>
        </w:rPr>
        <w:t xml:space="preserve"> and monitor its effect on LOH</w:t>
      </w:r>
      <w:r w:rsidR="00AD58B8">
        <w:rPr>
          <w:rFonts w:ascii="Arial" w:hAnsi="Arial" w:cs="Arial"/>
          <w:sz w:val="24"/>
          <w:szCs w:val="24"/>
        </w:rPr>
        <w:t xml:space="preserve">, and </w:t>
      </w:r>
      <w:r w:rsidR="00582833">
        <w:rPr>
          <w:rFonts w:ascii="Arial" w:hAnsi="Arial" w:cs="Arial"/>
          <w:sz w:val="24"/>
          <w:szCs w:val="24"/>
        </w:rPr>
        <w:t>examined the characteristics</w:t>
      </w:r>
      <w:r w:rsidR="00384DD4">
        <w:rPr>
          <w:rFonts w:ascii="Arial" w:hAnsi="Arial" w:cs="Arial"/>
          <w:sz w:val="24"/>
          <w:szCs w:val="24"/>
        </w:rPr>
        <w:t xml:space="preserve"> </w:t>
      </w:r>
      <w:r w:rsidR="00582833">
        <w:rPr>
          <w:rFonts w:ascii="Arial" w:hAnsi="Arial" w:cs="Arial"/>
          <w:sz w:val="24"/>
          <w:szCs w:val="24"/>
        </w:rPr>
        <w:t xml:space="preserve">of </w:t>
      </w:r>
      <w:r w:rsidR="00CD06D9">
        <w:rPr>
          <w:rFonts w:ascii="Arial" w:hAnsi="Arial" w:cs="Arial"/>
          <w:sz w:val="24"/>
          <w:szCs w:val="24"/>
        </w:rPr>
        <w:t>the</w:t>
      </w:r>
      <w:r w:rsidR="00786C42" w:rsidRPr="00605020">
        <w:rPr>
          <w:rFonts w:ascii="Arial" w:hAnsi="Arial" w:cs="Arial"/>
          <w:sz w:val="24"/>
          <w:szCs w:val="24"/>
        </w:rPr>
        <w:t>H</w:t>
      </w:r>
      <w:r w:rsidR="00786C42" w:rsidRPr="00934A0A">
        <w:rPr>
          <w:rFonts w:ascii="Arial" w:hAnsi="Arial"/>
          <w:sz w:val="24"/>
          <w:vertAlign w:val="subscript"/>
        </w:rPr>
        <w:t>2</w:t>
      </w:r>
      <w:r w:rsidR="00786C42" w:rsidRPr="00605020">
        <w:rPr>
          <w:rFonts w:ascii="Arial" w:hAnsi="Arial" w:cs="Arial"/>
          <w:sz w:val="24"/>
          <w:szCs w:val="24"/>
        </w:rPr>
        <w:t>O</w:t>
      </w:r>
      <w:r w:rsidR="00786C42" w:rsidRPr="00934A0A">
        <w:rPr>
          <w:rFonts w:ascii="Arial" w:hAnsi="Arial"/>
          <w:sz w:val="24"/>
          <w:vertAlign w:val="subscript"/>
        </w:rPr>
        <w:t>2</w:t>
      </w:r>
      <w:r w:rsidR="00CD06D9">
        <w:rPr>
          <w:rFonts w:ascii="Arial" w:hAnsi="Arial" w:cs="Arial"/>
          <w:sz w:val="24"/>
          <w:szCs w:val="24"/>
        </w:rPr>
        <w:t>dose-dependent changes of</w:t>
      </w:r>
      <w:r w:rsidR="00786C42">
        <w:rPr>
          <w:rFonts w:ascii="Arial" w:hAnsi="Arial" w:cs="Arial"/>
          <w:sz w:val="24"/>
          <w:szCs w:val="24"/>
        </w:rPr>
        <w:t xml:space="preserve"> genome instability and viability </w:t>
      </w:r>
      <w:r w:rsidR="008732E2">
        <w:rPr>
          <w:rFonts w:ascii="Arial" w:hAnsi="Arial" w:cs="Arial"/>
          <w:sz w:val="24"/>
          <w:szCs w:val="24"/>
        </w:rPr>
        <w:t>in a collection of yeast natural isolate</w:t>
      </w:r>
      <w:r w:rsidR="00582833">
        <w:rPr>
          <w:rFonts w:ascii="Arial" w:hAnsi="Arial" w:cs="Arial"/>
          <w:sz w:val="24"/>
          <w:szCs w:val="24"/>
        </w:rPr>
        <w:t>s</w:t>
      </w:r>
      <w:r w:rsidR="007F64DF">
        <w:rPr>
          <w:rFonts w:ascii="Arial" w:hAnsi="Arial" w:cs="Arial"/>
          <w:sz w:val="24"/>
          <w:szCs w:val="24"/>
        </w:rPr>
        <w:t xml:space="preserve"> (Figure 2)</w:t>
      </w:r>
      <w:r w:rsidR="00582833">
        <w:rPr>
          <w:rFonts w:ascii="Arial" w:hAnsi="Arial" w:cs="Arial"/>
          <w:sz w:val="24"/>
          <w:szCs w:val="24"/>
        </w:rPr>
        <w:t xml:space="preserve">. </w:t>
      </w:r>
    </w:p>
    <w:p w:rsidR="00384DD4" w:rsidRDefault="00384DD4" w:rsidP="00052BBF">
      <w:pPr>
        <w:spacing w:after="0" w:line="480" w:lineRule="auto"/>
        <w:ind w:firstLine="720"/>
        <w:jc w:val="both"/>
        <w:rPr>
          <w:rFonts w:ascii="Arial" w:hAnsi="Arial" w:cs="Arial"/>
          <w:sz w:val="24"/>
          <w:szCs w:val="24"/>
        </w:rPr>
      </w:pPr>
    </w:p>
    <w:p w:rsidR="006B06E4" w:rsidRDefault="006B06E4" w:rsidP="00052BBF">
      <w:pPr>
        <w:spacing w:after="0" w:line="480" w:lineRule="auto"/>
        <w:jc w:val="both"/>
        <w:rPr>
          <w:rFonts w:ascii="Arial" w:hAnsi="Arial" w:cs="Arial"/>
          <w:sz w:val="24"/>
          <w:szCs w:val="24"/>
        </w:rPr>
      </w:pPr>
    </w:p>
    <w:p w:rsidR="00273FE0" w:rsidRDefault="00AA02C3" w:rsidP="00052BBF">
      <w:pPr>
        <w:spacing w:after="0" w:line="480" w:lineRule="auto"/>
        <w:jc w:val="center"/>
        <w:rPr>
          <w:rFonts w:ascii="Arial" w:hAnsi="Arial" w:cs="Arial"/>
          <w:b/>
          <w:sz w:val="30"/>
          <w:szCs w:val="30"/>
        </w:rPr>
      </w:pPr>
      <w:r w:rsidRPr="00AA02C3">
        <w:rPr>
          <w:rFonts w:ascii="Arial" w:hAnsi="Arial" w:cs="Arial"/>
          <w:b/>
          <w:sz w:val="30"/>
          <w:szCs w:val="30"/>
        </w:rPr>
        <w:t>Materials and Methods</w:t>
      </w:r>
    </w:p>
    <w:p w:rsidR="00273FE0" w:rsidRDefault="00C501A6" w:rsidP="00052BBF">
      <w:pPr>
        <w:spacing w:after="0" w:line="480" w:lineRule="auto"/>
        <w:jc w:val="both"/>
        <w:rPr>
          <w:rFonts w:ascii="Arial" w:hAnsi="Arial"/>
          <w:b/>
          <w:sz w:val="24"/>
        </w:rPr>
      </w:pPr>
      <w:r w:rsidRPr="00C501A6">
        <w:rPr>
          <w:rFonts w:ascii="Arial" w:hAnsi="Arial"/>
          <w:b/>
          <w:sz w:val="24"/>
        </w:rPr>
        <w:t xml:space="preserve">Yeast </w:t>
      </w:r>
      <w:r w:rsidRPr="00C501A6">
        <w:rPr>
          <w:rFonts w:ascii="Arial" w:hAnsi="Arial" w:cs="Arial"/>
          <w:b/>
          <w:sz w:val="24"/>
          <w:szCs w:val="24"/>
        </w:rPr>
        <w:t xml:space="preserve">strains and </w:t>
      </w:r>
      <w:r w:rsidRPr="00C501A6">
        <w:rPr>
          <w:rFonts w:ascii="Arial" w:hAnsi="Arial"/>
          <w:b/>
          <w:sz w:val="24"/>
        </w:rPr>
        <w:t xml:space="preserve">Culturing </w:t>
      </w:r>
    </w:p>
    <w:p w:rsidR="00273FE0" w:rsidRDefault="0043542A" w:rsidP="00052BBF">
      <w:pPr>
        <w:spacing w:after="0" w:line="480" w:lineRule="auto"/>
        <w:ind w:firstLine="720"/>
        <w:jc w:val="both"/>
        <w:rPr>
          <w:rFonts w:ascii="Arial" w:hAnsi="Arial" w:cs="Arial"/>
          <w:sz w:val="24"/>
          <w:szCs w:val="24"/>
        </w:rPr>
      </w:pPr>
      <w:r w:rsidRPr="00605020">
        <w:rPr>
          <w:rFonts w:ascii="Arial" w:hAnsi="Arial" w:cs="Arial"/>
          <w:sz w:val="24"/>
          <w:szCs w:val="24"/>
        </w:rPr>
        <w:t>Strains with heterozygous Met 15 +/- we</w:t>
      </w:r>
      <w:r w:rsidR="00F64A6E">
        <w:rPr>
          <w:rFonts w:ascii="Arial" w:hAnsi="Arial" w:cs="Arial"/>
          <w:sz w:val="24"/>
          <w:szCs w:val="24"/>
        </w:rPr>
        <w:t>re grown overnight at 30°C in 5</w:t>
      </w:r>
      <w:r w:rsidRPr="00605020">
        <w:rPr>
          <w:rFonts w:ascii="Arial" w:hAnsi="Arial" w:cs="Arial"/>
          <w:sz w:val="24"/>
          <w:szCs w:val="24"/>
        </w:rPr>
        <w:t>m</w:t>
      </w:r>
      <w:r w:rsidR="00D82022">
        <w:rPr>
          <w:rFonts w:ascii="Arial" w:hAnsi="Arial" w:cs="Arial"/>
          <w:sz w:val="24"/>
          <w:szCs w:val="24"/>
        </w:rPr>
        <w:t>L</w:t>
      </w:r>
      <w:r w:rsidR="00F64A6E">
        <w:rPr>
          <w:rFonts w:ascii="Arial" w:hAnsi="Arial" w:cs="Arial"/>
          <w:sz w:val="24"/>
          <w:szCs w:val="24"/>
        </w:rPr>
        <w:t>s</w:t>
      </w:r>
      <w:r w:rsidRPr="00605020">
        <w:rPr>
          <w:rFonts w:ascii="Arial" w:hAnsi="Arial" w:cs="Arial"/>
          <w:sz w:val="24"/>
          <w:szCs w:val="24"/>
        </w:rPr>
        <w:t xml:space="preserve"> of YPD using autoclaved glass tubes.</w:t>
      </w:r>
      <w:r w:rsidR="00E223EC" w:rsidRPr="00605020">
        <w:rPr>
          <w:rFonts w:ascii="Arial" w:hAnsi="Arial" w:cs="Arial"/>
          <w:sz w:val="24"/>
          <w:szCs w:val="24"/>
        </w:rPr>
        <w:t xml:space="preserve"> Strains used with heterozygous Met15+/- were described previously </w:t>
      </w:r>
      <w:r w:rsidR="00B95345" w:rsidRPr="0072137D">
        <w:rPr>
          <w:rFonts w:ascii="Arial" w:hAnsi="Arial" w:cs="Arial"/>
          <w:sz w:val="24"/>
          <w:szCs w:val="24"/>
        </w:rPr>
        <w:fldChar w:fldCharType="begin"/>
      </w:r>
      <w:r w:rsidR="00EF341F">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B95345" w:rsidRPr="0072137D">
        <w:rPr>
          <w:rFonts w:ascii="Arial" w:hAnsi="Arial" w:cs="Arial"/>
          <w:sz w:val="24"/>
          <w:szCs w:val="24"/>
        </w:rPr>
        <w:fldChar w:fldCharType="separate"/>
      </w:r>
      <w:r w:rsidR="00EF341F">
        <w:rPr>
          <w:rFonts w:ascii="Arial" w:hAnsi="Arial" w:cs="Arial"/>
          <w:noProof/>
          <w:sz w:val="24"/>
          <w:szCs w:val="24"/>
        </w:rPr>
        <w:t>(</w:t>
      </w:r>
      <w:hyperlink w:anchor="_ENREF_23" w:tooltip="Qin, 2008 #516"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B95345" w:rsidRPr="0072137D">
        <w:rPr>
          <w:rFonts w:ascii="Arial" w:hAnsi="Arial" w:cs="Arial"/>
          <w:sz w:val="24"/>
          <w:szCs w:val="24"/>
        </w:rPr>
        <w:fldChar w:fldCharType="end"/>
      </w:r>
      <w:r w:rsidR="00C9748F">
        <w:rPr>
          <w:rFonts w:ascii="Arial" w:hAnsi="Arial" w:cs="Arial"/>
          <w:sz w:val="24"/>
          <w:szCs w:val="24"/>
        </w:rPr>
        <w:t>(Table 1)</w:t>
      </w:r>
      <w:r w:rsidR="000C6D89">
        <w:rPr>
          <w:rFonts w:ascii="Arial" w:hAnsi="Arial" w:cs="Arial"/>
          <w:sz w:val="24"/>
          <w:szCs w:val="24"/>
        </w:rPr>
        <w:t>.</w:t>
      </w:r>
      <w:r w:rsidRPr="00605020">
        <w:rPr>
          <w:rFonts w:ascii="Arial" w:hAnsi="Arial" w:cs="Arial"/>
          <w:sz w:val="24"/>
          <w:szCs w:val="24"/>
        </w:rPr>
        <w:t xml:space="preserve"> Following incubation, a spectr</w:t>
      </w:r>
      <w:r w:rsidR="008146A4">
        <w:rPr>
          <w:rFonts w:ascii="Arial" w:hAnsi="Arial" w:cs="Arial"/>
          <w:sz w:val="24"/>
          <w:szCs w:val="24"/>
        </w:rPr>
        <w:t>o</w:t>
      </w:r>
      <w:r w:rsidRPr="00605020">
        <w:rPr>
          <w:rFonts w:ascii="Arial" w:hAnsi="Arial" w:cs="Arial"/>
          <w:sz w:val="24"/>
          <w:szCs w:val="24"/>
        </w:rPr>
        <w:t xml:space="preserve">photometer was used to determine saturation of yeast in the glass tubes at an </w:t>
      </w:r>
      <w:r w:rsidR="008C66A6">
        <w:rPr>
          <w:rFonts w:ascii="Arial" w:hAnsi="Arial" w:cs="Arial"/>
          <w:sz w:val="24"/>
          <w:szCs w:val="24"/>
        </w:rPr>
        <w:t>absorbance</w:t>
      </w:r>
      <w:r w:rsidRPr="00605020">
        <w:rPr>
          <w:rFonts w:ascii="Arial" w:hAnsi="Arial" w:cs="Arial"/>
          <w:sz w:val="24"/>
          <w:szCs w:val="24"/>
        </w:rPr>
        <w:t xml:space="preserve"> of 600 </w:t>
      </w:r>
      <w:r w:rsidR="008C66A6">
        <w:rPr>
          <w:rFonts w:ascii="Arial" w:hAnsi="Arial" w:cs="Arial"/>
          <w:sz w:val="24"/>
          <w:szCs w:val="24"/>
        </w:rPr>
        <w:t xml:space="preserve">nm </w:t>
      </w:r>
      <w:r w:rsidRPr="00605020">
        <w:rPr>
          <w:rFonts w:ascii="Arial" w:hAnsi="Arial" w:cs="Arial"/>
          <w:sz w:val="24"/>
          <w:szCs w:val="24"/>
        </w:rPr>
        <w:t>(</w:t>
      </w:r>
      <w:r w:rsidR="008C66A6">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xml:space="preserve">). The yeast culture was </w:t>
      </w:r>
      <w:r w:rsidR="008146A4">
        <w:rPr>
          <w:rFonts w:ascii="Arial" w:hAnsi="Arial" w:cs="Arial"/>
          <w:sz w:val="24"/>
          <w:szCs w:val="24"/>
        </w:rPr>
        <w:t>diluted</w:t>
      </w:r>
      <w:r w:rsidR="004C0602">
        <w:rPr>
          <w:rFonts w:ascii="Arial" w:hAnsi="Arial" w:cs="Arial"/>
          <w:sz w:val="24"/>
          <w:szCs w:val="24"/>
        </w:rPr>
        <w:t xml:space="preserve"> </w:t>
      </w:r>
      <w:r w:rsidRPr="00605020">
        <w:rPr>
          <w:rFonts w:ascii="Arial" w:hAnsi="Arial" w:cs="Arial"/>
          <w:sz w:val="24"/>
          <w:szCs w:val="24"/>
        </w:rPr>
        <w:t>to</w:t>
      </w:r>
      <w:r w:rsidR="004C0602">
        <w:rPr>
          <w:rFonts w:ascii="Arial" w:hAnsi="Arial" w:cs="Arial"/>
          <w:sz w:val="24"/>
          <w:szCs w:val="24"/>
        </w:rPr>
        <w:t xml:space="preserve"> </w:t>
      </w:r>
      <w:r w:rsidR="00C20B59">
        <w:rPr>
          <w:rFonts w:ascii="Arial" w:hAnsi="Arial" w:cs="Arial"/>
          <w:sz w:val="24"/>
          <w:szCs w:val="24"/>
        </w:rPr>
        <w:t>A</w:t>
      </w:r>
      <w:r w:rsidR="00C20B59" w:rsidRPr="008C66A6">
        <w:rPr>
          <w:rFonts w:ascii="Arial" w:hAnsi="Arial" w:cs="Arial"/>
          <w:sz w:val="24"/>
          <w:szCs w:val="24"/>
          <w:vertAlign w:val="subscript"/>
        </w:rPr>
        <w:t>600</w:t>
      </w:r>
      <w:r w:rsidR="004C0602">
        <w:rPr>
          <w:rFonts w:ascii="Arial" w:hAnsi="Arial" w:cs="Arial"/>
          <w:sz w:val="24"/>
          <w:szCs w:val="24"/>
          <w:vertAlign w:val="subscript"/>
        </w:rPr>
        <w:t xml:space="preserve"> </w:t>
      </w:r>
      <w:r w:rsidRPr="00605020">
        <w:rPr>
          <w:rFonts w:ascii="Arial" w:hAnsi="Arial" w:cs="Arial"/>
          <w:sz w:val="24"/>
          <w:szCs w:val="24"/>
        </w:rPr>
        <w:t>0.6 in fresh YPD in new autoclaved glass tube</w:t>
      </w:r>
      <w:r w:rsidR="00F64A6E">
        <w:rPr>
          <w:rFonts w:ascii="Arial" w:hAnsi="Arial" w:cs="Arial"/>
          <w:sz w:val="24"/>
          <w:szCs w:val="24"/>
        </w:rPr>
        <w:t>s with a final volume of 4</w:t>
      </w:r>
      <w:r w:rsidR="002646CE">
        <w:rPr>
          <w:rFonts w:ascii="Arial" w:hAnsi="Arial" w:cs="Arial"/>
          <w:sz w:val="24"/>
          <w:szCs w:val="24"/>
        </w:rPr>
        <w:t>~</w:t>
      </w:r>
      <w:r w:rsidR="00F64A6E">
        <w:rPr>
          <w:rFonts w:ascii="Arial" w:hAnsi="Arial" w:cs="Arial"/>
          <w:sz w:val="24"/>
          <w:szCs w:val="24"/>
        </w:rPr>
        <w:t xml:space="preserve">6 </w:t>
      </w:r>
      <w:r w:rsidR="00C20B59">
        <w:rPr>
          <w:rFonts w:ascii="Arial" w:hAnsi="Arial" w:cs="Arial"/>
          <w:sz w:val="24"/>
          <w:szCs w:val="24"/>
        </w:rPr>
        <w:t>m</w:t>
      </w:r>
      <w:r w:rsidR="002646CE">
        <w:rPr>
          <w:rFonts w:ascii="Arial" w:hAnsi="Arial" w:cs="Arial"/>
          <w:sz w:val="24"/>
          <w:szCs w:val="24"/>
        </w:rPr>
        <w:t>l</w:t>
      </w:r>
      <w:r w:rsidR="00F64A6E">
        <w:rPr>
          <w:rFonts w:ascii="Arial" w:hAnsi="Arial" w:cs="Arial"/>
          <w:sz w:val="24"/>
          <w:szCs w:val="24"/>
        </w:rPr>
        <w:t xml:space="preserve">. </w:t>
      </w:r>
      <w:r w:rsidR="00F64A6E" w:rsidRPr="00605020">
        <w:rPr>
          <w:rFonts w:ascii="Arial" w:hAnsi="Arial" w:cs="Arial"/>
          <w:sz w:val="24"/>
          <w:szCs w:val="24"/>
        </w:rPr>
        <w:t>Th</w:t>
      </w:r>
      <w:r w:rsidR="00F64A6E">
        <w:rPr>
          <w:rFonts w:ascii="Arial" w:hAnsi="Arial" w:cs="Arial"/>
          <w:sz w:val="24"/>
          <w:szCs w:val="24"/>
        </w:rPr>
        <w:t>is diluted</w:t>
      </w:r>
      <w:r w:rsidR="004C0602">
        <w:rPr>
          <w:rFonts w:ascii="Arial" w:hAnsi="Arial" w:cs="Arial"/>
          <w:sz w:val="24"/>
          <w:szCs w:val="24"/>
        </w:rPr>
        <w:t xml:space="preserve"> </w:t>
      </w:r>
      <w:r w:rsidRPr="00605020">
        <w:rPr>
          <w:rFonts w:ascii="Arial" w:hAnsi="Arial" w:cs="Arial"/>
          <w:sz w:val="24"/>
          <w:szCs w:val="24"/>
        </w:rPr>
        <w:t xml:space="preserve">culture was grown in a 30°C shaker for an additional two hours, during which </w:t>
      </w:r>
      <w:r w:rsidR="001C2A44">
        <w:rPr>
          <w:rFonts w:ascii="Arial" w:hAnsi="Arial" w:cs="Arial"/>
          <w:sz w:val="24"/>
          <w:szCs w:val="24"/>
        </w:rPr>
        <w:t xml:space="preserve">generally </w:t>
      </w:r>
      <w:r w:rsidRPr="00605020">
        <w:rPr>
          <w:rFonts w:ascii="Arial" w:hAnsi="Arial" w:cs="Arial"/>
          <w:sz w:val="24"/>
          <w:szCs w:val="24"/>
        </w:rPr>
        <w:t xml:space="preserve">the </w:t>
      </w:r>
      <w:r w:rsidR="001C2A44">
        <w:rPr>
          <w:rFonts w:ascii="Arial" w:hAnsi="Arial" w:cs="Arial"/>
          <w:sz w:val="24"/>
          <w:szCs w:val="24"/>
        </w:rPr>
        <w:t xml:space="preserve">absorbance </w:t>
      </w:r>
      <w:r w:rsidR="00F64A6E">
        <w:rPr>
          <w:rFonts w:ascii="Arial" w:hAnsi="Arial" w:cs="Arial"/>
          <w:sz w:val="24"/>
          <w:szCs w:val="24"/>
        </w:rPr>
        <w:t>reaches</w:t>
      </w:r>
      <w:r w:rsidR="00F64A6E" w:rsidRPr="00605020">
        <w:rPr>
          <w:rFonts w:ascii="Arial" w:hAnsi="Arial" w:cs="Arial"/>
          <w:sz w:val="24"/>
          <w:szCs w:val="24"/>
        </w:rPr>
        <w:t xml:space="preserve"> between</w:t>
      </w:r>
      <w:r w:rsidR="002D1C84" w:rsidRPr="00605020">
        <w:rPr>
          <w:rFonts w:ascii="Arial" w:hAnsi="Arial" w:cs="Arial"/>
          <w:sz w:val="24"/>
          <w:szCs w:val="24"/>
        </w:rPr>
        <w:t xml:space="preserve">0.8 and 0.9.  Cells were </w:t>
      </w:r>
      <w:r w:rsidR="008146A4">
        <w:rPr>
          <w:rFonts w:ascii="Arial" w:hAnsi="Arial" w:cs="Arial"/>
          <w:sz w:val="24"/>
          <w:szCs w:val="24"/>
        </w:rPr>
        <w:t xml:space="preserve">then </w:t>
      </w:r>
      <w:r w:rsidR="002D1C84" w:rsidRPr="00605020">
        <w:rPr>
          <w:rFonts w:ascii="Arial" w:hAnsi="Arial" w:cs="Arial"/>
          <w:sz w:val="24"/>
          <w:szCs w:val="24"/>
        </w:rPr>
        <w:t xml:space="preserve">harvested, transferred to </w:t>
      </w:r>
      <w:r w:rsidRPr="00605020">
        <w:rPr>
          <w:rFonts w:ascii="Arial" w:hAnsi="Arial" w:cs="Arial"/>
          <w:sz w:val="24"/>
          <w:szCs w:val="24"/>
        </w:rPr>
        <w:t>1.5 m</w:t>
      </w:r>
      <w:r w:rsidR="00EF341F">
        <w:rPr>
          <w:rFonts w:ascii="Arial" w:hAnsi="Arial" w:cs="Arial"/>
          <w:sz w:val="24"/>
          <w:szCs w:val="24"/>
        </w:rPr>
        <w:t>l</w:t>
      </w:r>
      <w:r w:rsidRPr="00605020">
        <w:rPr>
          <w:rFonts w:ascii="Arial" w:hAnsi="Arial" w:cs="Arial"/>
          <w:sz w:val="24"/>
          <w:szCs w:val="24"/>
        </w:rPr>
        <w:t xml:space="preserve"> </w:t>
      </w:r>
      <w:r w:rsidR="00EF341F">
        <w:rPr>
          <w:rFonts w:ascii="Arial" w:hAnsi="Arial" w:cs="Arial"/>
          <w:sz w:val="24"/>
          <w:szCs w:val="24"/>
        </w:rPr>
        <w:t>E</w:t>
      </w:r>
      <w:r w:rsidR="00EF341F" w:rsidRPr="00605020">
        <w:rPr>
          <w:rFonts w:ascii="Arial" w:hAnsi="Arial" w:cs="Arial"/>
          <w:sz w:val="24"/>
          <w:szCs w:val="24"/>
        </w:rPr>
        <w:t xml:space="preserve">ppendorf </w:t>
      </w:r>
      <w:r w:rsidRPr="00605020">
        <w:rPr>
          <w:rFonts w:ascii="Arial" w:hAnsi="Arial" w:cs="Arial"/>
          <w:sz w:val="24"/>
          <w:szCs w:val="24"/>
        </w:rPr>
        <w:t>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w:t>
      </w:r>
      <w:r w:rsidR="008146A4">
        <w:rPr>
          <w:rFonts w:ascii="Arial" w:hAnsi="Arial" w:cs="Arial"/>
          <w:sz w:val="24"/>
          <w:szCs w:val="24"/>
        </w:rPr>
        <w:t xml:space="preserve"> for 5 minutes</w:t>
      </w:r>
      <w:r w:rsidR="002D1C84" w:rsidRPr="00605020">
        <w:rPr>
          <w:rFonts w:ascii="Arial" w:hAnsi="Arial" w:cs="Arial"/>
          <w:sz w:val="24"/>
          <w:szCs w:val="24"/>
        </w:rPr>
        <w:t>. Following YPD decantation,</w:t>
      </w:r>
      <w:r w:rsidRPr="00605020">
        <w:rPr>
          <w:rFonts w:ascii="Arial" w:hAnsi="Arial" w:cs="Arial"/>
          <w:sz w:val="24"/>
          <w:szCs w:val="24"/>
        </w:rPr>
        <w:t xml:space="preserve"> cells were washed in an equal volume of double distilled water, vortexed,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w:t>
      </w:r>
      <w:r w:rsidR="004F0D19">
        <w:rPr>
          <w:rFonts w:ascii="Arial" w:hAnsi="Arial" w:cs="Arial"/>
          <w:sz w:val="24"/>
          <w:szCs w:val="24"/>
        </w:rPr>
        <w:t xml:space="preserve">Cells were </w:t>
      </w:r>
      <w:r w:rsidR="00D02DB6" w:rsidRPr="00605020">
        <w:rPr>
          <w:rFonts w:ascii="Arial" w:hAnsi="Arial" w:cs="Arial"/>
          <w:sz w:val="24"/>
          <w:szCs w:val="24"/>
        </w:rPr>
        <w:t>sonicated for 4 minutes</w:t>
      </w:r>
      <w:r w:rsidR="00597915" w:rsidRPr="00605020">
        <w:rPr>
          <w:rFonts w:ascii="Arial" w:hAnsi="Arial" w:cs="Arial"/>
          <w:sz w:val="24"/>
          <w:szCs w:val="24"/>
        </w:rPr>
        <w:t xml:space="preserve">. </w:t>
      </w:r>
      <w:r w:rsidR="00C33E44">
        <w:rPr>
          <w:rFonts w:ascii="Arial" w:hAnsi="Arial" w:cs="Arial"/>
          <w:sz w:val="24"/>
          <w:szCs w:val="24"/>
        </w:rPr>
        <w:t xml:space="preserve">As control, some yeast </w:t>
      </w:r>
      <w:r w:rsidR="00F64A6E">
        <w:rPr>
          <w:rFonts w:ascii="Arial" w:hAnsi="Arial" w:cs="Arial"/>
          <w:sz w:val="24"/>
          <w:szCs w:val="24"/>
        </w:rPr>
        <w:t>samples were</w:t>
      </w:r>
      <w:r w:rsidR="00C33E44">
        <w:rPr>
          <w:rFonts w:ascii="Arial" w:hAnsi="Arial" w:cs="Arial"/>
          <w:sz w:val="24"/>
          <w:szCs w:val="24"/>
        </w:rPr>
        <w:t xml:space="preserve"> also sonicated using a point-sonicator. </w:t>
      </w:r>
    </w:p>
    <w:p w:rsidR="00273FE0" w:rsidRDefault="00700C39" w:rsidP="00052BBF">
      <w:pPr>
        <w:tabs>
          <w:tab w:val="left" w:pos="3660"/>
        </w:tabs>
        <w:spacing w:after="0" w:line="480" w:lineRule="auto"/>
        <w:jc w:val="both"/>
        <w:rPr>
          <w:rFonts w:ascii="Arial" w:hAnsi="Arial" w:cs="Arial"/>
          <w:sz w:val="24"/>
          <w:szCs w:val="24"/>
        </w:rPr>
      </w:pPr>
      <w:r w:rsidRPr="00605020">
        <w:rPr>
          <w:rFonts w:ascii="Arial" w:hAnsi="Arial" w:cs="Arial"/>
          <w:sz w:val="24"/>
          <w:szCs w:val="24"/>
        </w:rPr>
        <w:tab/>
      </w:r>
    </w:p>
    <w:p w:rsidR="00273FE0" w:rsidRDefault="00C501A6" w:rsidP="00052BBF">
      <w:pPr>
        <w:spacing w:after="0" w:line="480" w:lineRule="auto"/>
        <w:jc w:val="both"/>
        <w:rPr>
          <w:rFonts w:ascii="Arial" w:hAnsi="Arial"/>
          <w:b/>
          <w:sz w:val="24"/>
        </w:rPr>
      </w:pPr>
      <w:r w:rsidRPr="00C501A6">
        <w:rPr>
          <w:rFonts w:ascii="Arial" w:hAnsi="Arial"/>
          <w:b/>
          <w:sz w:val="24"/>
        </w:rPr>
        <w:t>H</w:t>
      </w:r>
      <w:r w:rsidRPr="00C501A6">
        <w:rPr>
          <w:rFonts w:ascii="Arial" w:hAnsi="Arial"/>
          <w:b/>
          <w:sz w:val="24"/>
          <w:vertAlign w:val="subscript"/>
        </w:rPr>
        <w:t>2</w:t>
      </w:r>
      <w:r w:rsidRPr="00C501A6">
        <w:rPr>
          <w:rFonts w:ascii="Arial" w:hAnsi="Arial"/>
          <w:b/>
          <w:sz w:val="24"/>
        </w:rPr>
        <w:t>O</w:t>
      </w:r>
      <w:r w:rsidRPr="00C501A6">
        <w:rPr>
          <w:rFonts w:ascii="Arial" w:hAnsi="Arial"/>
          <w:b/>
          <w:sz w:val="24"/>
          <w:vertAlign w:val="subscript"/>
        </w:rPr>
        <w:t>2</w:t>
      </w:r>
      <w:r w:rsidRPr="00C501A6">
        <w:rPr>
          <w:rFonts w:ascii="Arial" w:hAnsi="Arial"/>
          <w:b/>
          <w:sz w:val="24"/>
        </w:rPr>
        <w:t xml:space="preserve"> Treatment</w:t>
      </w:r>
    </w:p>
    <w:p w:rsidR="00273FE0" w:rsidRDefault="00936EFB" w:rsidP="00052BBF">
      <w:pPr>
        <w:spacing w:after="0" w:line="480" w:lineRule="auto"/>
        <w:ind w:firstLine="720"/>
        <w:jc w:val="both"/>
        <w:rPr>
          <w:rFonts w:ascii="Arial" w:hAnsi="Arial" w:cs="Arial"/>
          <w:sz w:val="24"/>
          <w:szCs w:val="24"/>
        </w:rPr>
      </w:pPr>
      <w:r w:rsidRPr="00605020">
        <w:rPr>
          <w:rFonts w:ascii="Arial" w:hAnsi="Arial" w:cs="Arial"/>
          <w:sz w:val="24"/>
          <w:szCs w:val="24"/>
        </w:rPr>
        <w:t>The protocol used models the H</w:t>
      </w:r>
      <w:r w:rsidR="00AA02C3" w:rsidRPr="00AA02C3">
        <w:rPr>
          <w:rFonts w:ascii="Arial" w:hAnsi="Arial" w:cs="Arial"/>
          <w:sz w:val="24"/>
          <w:szCs w:val="24"/>
          <w:vertAlign w:val="subscript"/>
        </w:rPr>
        <w:t>2</w:t>
      </w:r>
      <w:r w:rsidRPr="00605020">
        <w:rPr>
          <w:rFonts w:ascii="Arial" w:hAnsi="Arial" w:cs="Arial"/>
          <w:sz w:val="24"/>
          <w:szCs w:val="24"/>
        </w:rPr>
        <w:t>O</w:t>
      </w:r>
      <w:r w:rsidR="00AA02C3" w:rsidRPr="00AA02C3">
        <w:rPr>
          <w:rFonts w:ascii="Arial" w:hAnsi="Arial" w:cs="Arial"/>
          <w:sz w:val="24"/>
          <w:szCs w:val="24"/>
          <w:vertAlign w:val="subscript"/>
        </w:rPr>
        <w:t>2</w:t>
      </w:r>
      <w:r w:rsidRPr="00605020">
        <w:rPr>
          <w:rFonts w:ascii="Arial" w:hAnsi="Arial" w:cs="Arial"/>
          <w:sz w:val="24"/>
          <w:szCs w:val="24"/>
        </w:rPr>
        <w:t xml:space="preserve"> sensitivity test used in </w:t>
      </w:r>
      <w:r w:rsidR="00B95345" w:rsidRPr="0072137D">
        <w:rPr>
          <w:rFonts w:ascii="Arial" w:hAnsi="Arial" w:cs="Arial"/>
          <w:sz w:val="24"/>
          <w:szCs w:val="24"/>
        </w:rPr>
        <w:fldChar w:fldCharType="begin"/>
      </w:r>
      <w:r w:rsidR="00EF341F">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B95345" w:rsidRPr="0072137D">
        <w:rPr>
          <w:rFonts w:ascii="Arial" w:hAnsi="Arial" w:cs="Arial"/>
          <w:sz w:val="24"/>
          <w:szCs w:val="24"/>
        </w:rPr>
        <w:fldChar w:fldCharType="separate"/>
      </w:r>
      <w:r w:rsidR="00EF341F">
        <w:rPr>
          <w:rFonts w:ascii="Arial" w:hAnsi="Arial" w:cs="Arial"/>
          <w:noProof/>
          <w:sz w:val="24"/>
          <w:szCs w:val="24"/>
        </w:rPr>
        <w:t>(</w:t>
      </w:r>
      <w:hyperlink w:anchor="_ENREF_33" w:tooltip="Yu, 2012 #1478" w:history="1">
        <w:r w:rsidR="005C2D60">
          <w:rPr>
            <w:rFonts w:ascii="Arial" w:hAnsi="Arial" w:cs="Arial"/>
            <w:noProof/>
            <w:sz w:val="24"/>
            <w:szCs w:val="24"/>
          </w:rPr>
          <w:t>Y</w:t>
        </w:r>
        <w:r w:rsidR="005C2D60" w:rsidRPr="00EF341F">
          <w:rPr>
            <w:rFonts w:ascii="Arial" w:hAnsi="Arial" w:cs="Arial"/>
            <w:smallCaps/>
            <w:noProof/>
            <w:sz w:val="24"/>
            <w:szCs w:val="24"/>
          </w:rPr>
          <w:t>u</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2012</w:t>
        </w:r>
      </w:hyperlink>
      <w:r w:rsidR="00EF341F">
        <w:rPr>
          <w:rFonts w:ascii="Arial" w:hAnsi="Arial" w:cs="Arial"/>
          <w:noProof/>
          <w:sz w:val="24"/>
          <w:szCs w:val="24"/>
        </w:rPr>
        <w:t>)</w:t>
      </w:r>
      <w:r w:rsidR="00B95345" w:rsidRPr="0072137D">
        <w:rPr>
          <w:rFonts w:ascii="Arial" w:hAnsi="Arial" w:cs="Arial"/>
          <w:sz w:val="24"/>
          <w:szCs w:val="24"/>
        </w:rPr>
        <w:fldChar w:fldCharType="end"/>
      </w:r>
      <w:r w:rsidRPr="00605020">
        <w:rPr>
          <w:rFonts w:ascii="Arial" w:hAnsi="Arial" w:cs="Arial"/>
          <w:sz w:val="24"/>
          <w:szCs w:val="24"/>
        </w:rPr>
        <w:t xml:space="preserve">. </w:t>
      </w:r>
      <w:r w:rsidR="00EB15EA">
        <w:rPr>
          <w:rFonts w:ascii="Arial" w:hAnsi="Arial" w:cs="Arial"/>
          <w:sz w:val="24"/>
          <w:szCs w:val="24"/>
        </w:rPr>
        <w:t>S</w:t>
      </w:r>
      <w:r w:rsidR="00EB15EA" w:rsidRPr="00605020">
        <w:rPr>
          <w:rFonts w:ascii="Arial" w:hAnsi="Arial" w:cs="Arial"/>
          <w:sz w:val="24"/>
          <w:szCs w:val="24"/>
        </w:rPr>
        <w:t>tock solutions of 2X H</w:t>
      </w:r>
      <w:r w:rsidR="00EB15EA" w:rsidRPr="00605020">
        <w:rPr>
          <w:rFonts w:ascii="Arial" w:hAnsi="Arial" w:cs="Arial"/>
          <w:sz w:val="24"/>
          <w:szCs w:val="24"/>
          <w:vertAlign w:val="subscript"/>
        </w:rPr>
        <w:t>2</w:t>
      </w:r>
      <w:r w:rsidR="00EB15EA" w:rsidRPr="00605020">
        <w:rPr>
          <w:rFonts w:ascii="Arial" w:hAnsi="Arial" w:cs="Arial"/>
          <w:sz w:val="24"/>
          <w:szCs w:val="24"/>
        </w:rPr>
        <w:t>O</w:t>
      </w:r>
      <w:r w:rsidR="00EB15EA" w:rsidRPr="00605020">
        <w:rPr>
          <w:rFonts w:ascii="Arial" w:hAnsi="Arial" w:cs="Arial"/>
          <w:sz w:val="24"/>
          <w:szCs w:val="24"/>
          <w:vertAlign w:val="subscript"/>
        </w:rPr>
        <w:t>2</w:t>
      </w:r>
      <w:r w:rsidR="004B52DE">
        <w:rPr>
          <w:rFonts w:ascii="Arial" w:hAnsi="Arial" w:cs="Arial"/>
          <w:sz w:val="24"/>
          <w:szCs w:val="24"/>
        </w:rPr>
        <w:t>containing</w:t>
      </w:r>
      <w:r w:rsidR="00314A48" w:rsidRPr="00605020">
        <w:rPr>
          <w:rFonts w:ascii="Arial" w:hAnsi="Arial" w:cs="Arial"/>
          <w:sz w:val="24"/>
          <w:szCs w:val="24"/>
        </w:rPr>
        <w:t xml:space="preserve"> 0.3%, 0.2%, 0.15%, 0.1%, 0,075%, 0.05%, 0.025%, 0.01%, and 0.005%, and 0% </w:t>
      </w:r>
      <w:r w:rsidR="004B52DE" w:rsidRPr="00605020">
        <w:rPr>
          <w:rFonts w:ascii="Arial" w:hAnsi="Arial" w:cs="Arial"/>
          <w:sz w:val="24"/>
          <w:szCs w:val="24"/>
        </w:rPr>
        <w:t>H</w:t>
      </w:r>
      <w:r w:rsidR="004B52DE" w:rsidRPr="00605020">
        <w:rPr>
          <w:rFonts w:ascii="Arial" w:hAnsi="Arial" w:cs="Arial"/>
          <w:sz w:val="24"/>
          <w:szCs w:val="24"/>
          <w:vertAlign w:val="subscript"/>
        </w:rPr>
        <w:t>2</w:t>
      </w:r>
      <w:r w:rsidR="004B52DE" w:rsidRPr="00605020">
        <w:rPr>
          <w:rFonts w:ascii="Arial" w:hAnsi="Arial" w:cs="Arial"/>
          <w:sz w:val="24"/>
          <w:szCs w:val="24"/>
        </w:rPr>
        <w:t>O</w:t>
      </w:r>
      <w:r w:rsidR="004B52DE" w:rsidRPr="00605020">
        <w:rPr>
          <w:rFonts w:ascii="Arial" w:hAnsi="Arial" w:cs="Arial"/>
          <w:sz w:val="24"/>
          <w:szCs w:val="24"/>
          <w:vertAlign w:val="subscript"/>
        </w:rPr>
        <w:t>2</w:t>
      </w:r>
      <w:r w:rsidR="00314A48" w:rsidRPr="00605020">
        <w:rPr>
          <w:rFonts w:ascii="Arial" w:hAnsi="Arial" w:cs="Arial"/>
          <w:sz w:val="24"/>
          <w:szCs w:val="24"/>
        </w:rPr>
        <w:t xml:space="preserve">were </w:t>
      </w:r>
      <w:r w:rsidR="00EB15EA">
        <w:rPr>
          <w:rFonts w:ascii="Arial" w:hAnsi="Arial" w:cs="Arial"/>
          <w:sz w:val="24"/>
          <w:szCs w:val="24"/>
        </w:rPr>
        <w:t>prepared</w:t>
      </w:r>
      <w:r w:rsidR="00314A48" w:rsidRPr="00605020">
        <w:rPr>
          <w:rFonts w:ascii="Arial" w:hAnsi="Arial" w:cs="Arial"/>
          <w:sz w:val="24"/>
          <w:szCs w:val="24"/>
        </w:rPr>
        <w:t xml:space="preserve">. </w:t>
      </w:r>
      <w:r w:rsidR="00157806" w:rsidRPr="00605020">
        <w:rPr>
          <w:rFonts w:ascii="Arial" w:hAnsi="Arial" w:cs="Arial"/>
          <w:sz w:val="24"/>
          <w:szCs w:val="24"/>
        </w:rPr>
        <w:t xml:space="preserve">For each dilution, </w:t>
      </w:r>
      <w:r w:rsidR="004B52DE">
        <w:rPr>
          <w:rFonts w:ascii="Arial" w:hAnsi="Arial" w:cs="Arial"/>
          <w:sz w:val="24"/>
          <w:szCs w:val="24"/>
        </w:rPr>
        <w:t xml:space="preserve">reaction was carried out in </w:t>
      </w:r>
      <w:r w:rsidR="00157806" w:rsidRPr="00605020">
        <w:rPr>
          <w:rFonts w:ascii="Arial" w:hAnsi="Arial" w:cs="Arial"/>
          <w:sz w:val="24"/>
          <w:szCs w:val="24"/>
        </w:rPr>
        <w:t xml:space="preserve">a 1.5 ml </w:t>
      </w:r>
      <w:r w:rsidR="00EF341F">
        <w:rPr>
          <w:rFonts w:ascii="Arial" w:hAnsi="Arial" w:cs="Arial"/>
          <w:sz w:val="24"/>
          <w:szCs w:val="24"/>
        </w:rPr>
        <w:t>E</w:t>
      </w:r>
      <w:r w:rsidR="00EF341F" w:rsidRPr="00605020">
        <w:rPr>
          <w:rFonts w:ascii="Arial" w:hAnsi="Arial" w:cs="Arial"/>
          <w:sz w:val="24"/>
          <w:szCs w:val="24"/>
        </w:rPr>
        <w:t xml:space="preserve">ppendorf </w:t>
      </w:r>
      <w:r w:rsidR="00157806" w:rsidRPr="00605020">
        <w:rPr>
          <w:rFonts w:ascii="Arial" w:hAnsi="Arial" w:cs="Arial"/>
          <w:sz w:val="24"/>
          <w:szCs w:val="24"/>
        </w:rPr>
        <w:t xml:space="preserve">tube </w:t>
      </w:r>
      <w:r w:rsidR="004B52DE">
        <w:rPr>
          <w:rFonts w:ascii="Arial" w:hAnsi="Arial" w:cs="Arial"/>
          <w:sz w:val="24"/>
          <w:szCs w:val="24"/>
        </w:rPr>
        <w:t>in which</w:t>
      </w:r>
      <w:r w:rsidR="00157806" w:rsidRPr="00605020">
        <w:rPr>
          <w:rFonts w:ascii="Arial" w:hAnsi="Arial" w:cs="Arial"/>
          <w:sz w:val="24"/>
          <w:szCs w:val="24"/>
        </w:rPr>
        <w:t xml:space="preserve">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of 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r w:rsidR="004B52DE">
        <w:rPr>
          <w:rFonts w:ascii="Arial" w:hAnsi="Arial" w:cs="Arial"/>
          <w:sz w:val="24"/>
          <w:szCs w:val="24"/>
        </w:rPr>
        <w:t xml:space="preserve"> were </w:t>
      </w:r>
      <w:r w:rsidR="00094331">
        <w:rPr>
          <w:rFonts w:ascii="Arial" w:hAnsi="Arial" w:cs="Arial"/>
          <w:sz w:val="24"/>
          <w:szCs w:val="24"/>
        </w:rPr>
        <w:t>added</w:t>
      </w:r>
      <w:r w:rsidR="00094331" w:rsidRPr="00605020">
        <w:rPr>
          <w:rFonts w:ascii="Arial" w:hAnsi="Arial" w:cs="Arial"/>
          <w:sz w:val="24"/>
          <w:szCs w:val="24"/>
        </w:rPr>
        <w:t>. The</w:t>
      </w:r>
      <w:r w:rsidR="004B52DE">
        <w:rPr>
          <w:rFonts w:ascii="Arial" w:hAnsi="Arial" w:cs="Arial"/>
          <w:sz w:val="24"/>
          <w:szCs w:val="24"/>
        </w:rPr>
        <w:t xml:space="preserve"> experiment </w:t>
      </w:r>
      <w:r w:rsidR="00094331">
        <w:rPr>
          <w:rFonts w:ascii="Arial" w:hAnsi="Arial" w:cs="Arial"/>
          <w:sz w:val="24"/>
          <w:szCs w:val="24"/>
        </w:rPr>
        <w:t>was conducted</w:t>
      </w:r>
      <w:r w:rsidR="00DD5545" w:rsidRPr="00605020">
        <w:rPr>
          <w:rFonts w:ascii="Arial" w:hAnsi="Arial" w:cs="Arial"/>
          <w:sz w:val="24"/>
          <w:szCs w:val="24"/>
        </w:rPr>
        <w:t xml:space="preserve"> under </w:t>
      </w:r>
      <w:r w:rsidR="00094331">
        <w:rPr>
          <w:rFonts w:ascii="Arial" w:hAnsi="Arial" w:cs="Arial"/>
          <w:sz w:val="24"/>
          <w:szCs w:val="24"/>
        </w:rPr>
        <w:t xml:space="preserve">sterile conditions </w:t>
      </w:r>
      <w:r w:rsidR="004B52DE">
        <w:rPr>
          <w:rFonts w:ascii="Arial" w:hAnsi="Arial" w:cs="Arial"/>
          <w:sz w:val="24"/>
          <w:szCs w:val="24"/>
        </w:rPr>
        <w:t>near</w:t>
      </w:r>
      <w:r w:rsidR="00C91282" w:rsidRPr="00605020">
        <w:rPr>
          <w:rFonts w:ascii="Arial" w:hAnsi="Arial" w:cs="Arial"/>
          <w:sz w:val="24"/>
          <w:szCs w:val="24"/>
        </w:rPr>
        <w:t xml:space="preserve"> a Bunsen burner. </w:t>
      </w:r>
      <w:r w:rsidR="004B52DE">
        <w:rPr>
          <w:rFonts w:ascii="Arial" w:hAnsi="Arial" w:cs="Arial"/>
          <w:sz w:val="24"/>
          <w:szCs w:val="24"/>
        </w:rPr>
        <w:t>The</w:t>
      </w:r>
      <w:r w:rsidR="00004E0D">
        <w:rPr>
          <w:rFonts w:ascii="Arial" w:hAnsi="Arial" w:cs="Arial"/>
          <w:sz w:val="24"/>
          <w:szCs w:val="24"/>
        </w:rPr>
        <w:t xml:space="preserve"> </w:t>
      </w:r>
      <w:r w:rsidR="00EF341F">
        <w:rPr>
          <w:rFonts w:ascii="Arial" w:hAnsi="Arial" w:cs="Arial"/>
          <w:sz w:val="24"/>
          <w:szCs w:val="24"/>
        </w:rPr>
        <w:t xml:space="preserve">Eppendorf </w:t>
      </w:r>
      <w:r w:rsidR="00750023" w:rsidRPr="00605020">
        <w:rPr>
          <w:rFonts w:ascii="Arial" w:hAnsi="Arial" w:cs="Arial"/>
          <w:sz w:val="24"/>
          <w:szCs w:val="24"/>
        </w:rPr>
        <w:t>tube</w:t>
      </w:r>
      <w:r w:rsidR="004B52DE">
        <w:rPr>
          <w:rFonts w:ascii="Arial" w:hAnsi="Arial" w:cs="Arial"/>
          <w:sz w:val="24"/>
          <w:szCs w:val="24"/>
        </w:rPr>
        <w:t>s</w:t>
      </w:r>
      <w:r w:rsidR="00750023" w:rsidRPr="00605020">
        <w:rPr>
          <w:rFonts w:ascii="Arial" w:hAnsi="Arial" w:cs="Arial"/>
          <w:sz w:val="24"/>
          <w:szCs w:val="24"/>
        </w:rPr>
        <w:t xml:space="preserve"> w</w:t>
      </w:r>
      <w:r w:rsidR="004B52DE">
        <w:rPr>
          <w:rFonts w:ascii="Arial" w:hAnsi="Arial" w:cs="Arial"/>
          <w:sz w:val="24"/>
          <w:szCs w:val="24"/>
        </w:rPr>
        <w:t>ere</w:t>
      </w:r>
      <w:r w:rsidR="00004E0D">
        <w:rPr>
          <w:rFonts w:ascii="Arial" w:hAnsi="Arial" w:cs="Arial"/>
          <w:sz w:val="24"/>
          <w:szCs w:val="24"/>
        </w:rPr>
        <w:t xml:space="preserve"> </w:t>
      </w:r>
      <w:r w:rsidR="00750023" w:rsidRPr="00605020">
        <w:rPr>
          <w:rFonts w:ascii="Arial" w:hAnsi="Arial" w:cs="Arial"/>
          <w:sz w:val="24"/>
          <w:szCs w:val="24"/>
        </w:rPr>
        <w:t xml:space="preserve">vortexed and wrapped in parafilm. The tubes were incubated in a shaker for 3 hours at 30°C. </w:t>
      </w:r>
      <w:r w:rsidR="00C13A63" w:rsidRPr="00605020">
        <w:rPr>
          <w:rFonts w:ascii="Arial" w:hAnsi="Arial" w:cs="Arial"/>
          <w:sz w:val="24"/>
          <w:szCs w:val="24"/>
        </w:rPr>
        <w:t>The reaction was terminated by adding 960 µl of water (</w:t>
      </w:r>
      <w:r w:rsidR="00651575">
        <w:rPr>
          <w:rFonts w:ascii="Arial" w:hAnsi="Arial" w:cs="Arial"/>
          <w:sz w:val="24"/>
          <w:szCs w:val="24"/>
        </w:rPr>
        <w:t xml:space="preserve">final </w:t>
      </w:r>
      <w:r w:rsidR="00C13A63" w:rsidRPr="00605020">
        <w:rPr>
          <w:rFonts w:ascii="Arial" w:hAnsi="Arial" w:cs="Arial"/>
          <w:sz w:val="24"/>
          <w:szCs w:val="24"/>
        </w:rPr>
        <w:t>dilution</w:t>
      </w:r>
      <w:r w:rsidR="00651575" w:rsidRPr="00605020">
        <w:rPr>
          <w:rFonts w:ascii="Arial" w:hAnsi="Arial" w:cs="Arial"/>
          <w:sz w:val="24"/>
          <w:szCs w:val="24"/>
        </w:rPr>
        <w:t>50X</w:t>
      </w:r>
      <w:r w:rsidR="00651575">
        <w:rPr>
          <w:rFonts w:ascii="Arial" w:hAnsi="Arial" w:cs="Arial"/>
          <w:sz w:val="24"/>
          <w:szCs w:val="24"/>
        </w:rPr>
        <w:t>)</w:t>
      </w:r>
      <w:ins w:id="21" w:author="hong qin" w:date="2012-04-24T17:14:00Z">
        <w:r w:rsidR="000352CC">
          <w:rPr>
            <w:rFonts w:ascii="Arial" w:hAnsi="Arial" w:cs="Arial"/>
            <w:sz w:val="24"/>
            <w:szCs w:val="24"/>
          </w:rPr>
          <w:t xml:space="preserve"> </w:t>
        </w:r>
      </w:ins>
      <w:r w:rsidR="00C13A63" w:rsidRPr="00605020">
        <w:rPr>
          <w:rFonts w:ascii="Arial" w:hAnsi="Arial" w:cs="Arial"/>
          <w:sz w:val="24"/>
          <w:szCs w:val="24"/>
        </w:rPr>
        <w:t>and chilled on ice. Eppendorf tubes were sonicated in a water bath for 2 minutes</w:t>
      </w:r>
      <w:r w:rsidR="00596090">
        <w:rPr>
          <w:rFonts w:ascii="Arial" w:hAnsi="Arial" w:cs="Arial"/>
          <w:sz w:val="24"/>
          <w:szCs w:val="24"/>
        </w:rPr>
        <w:t xml:space="preserve"> (Figure 4)</w:t>
      </w:r>
      <w:r w:rsidR="00C13A63" w:rsidRPr="00605020">
        <w:rPr>
          <w:rFonts w:ascii="Arial" w:hAnsi="Arial" w:cs="Arial"/>
          <w:sz w:val="24"/>
          <w:szCs w:val="24"/>
        </w:rPr>
        <w:t xml:space="preserve">. </w:t>
      </w:r>
      <w:r w:rsidR="007E6937" w:rsidRPr="00605020">
        <w:rPr>
          <w:rFonts w:ascii="Arial" w:hAnsi="Arial" w:cs="Arial"/>
          <w:sz w:val="24"/>
          <w:szCs w:val="24"/>
        </w:rPr>
        <w:t xml:space="preserve">250 µl of each </w:t>
      </w:r>
      <w:r w:rsidR="00651575">
        <w:rPr>
          <w:rFonts w:ascii="Arial" w:hAnsi="Arial" w:cs="Arial"/>
          <w:sz w:val="24"/>
          <w:szCs w:val="24"/>
        </w:rPr>
        <w:t>reaction mix</w:t>
      </w:r>
      <w:r w:rsidR="00004E0D">
        <w:rPr>
          <w:rFonts w:ascii="Arial" w:hAnsi="Arial" w:cs="Arial"/>
          <w:sz w:val="24"/>
          <w:szCs w:val="24"/>
        </w:rPr>
        <w:t xml:space="preserve"> </w:t>
      </w:r>
      <w:r w:rsidR="00651575">
        <w:rPr>
          <w:rFonts w:ascii="Arial" w:hAnsi="Arial" w:cs="Arial"/>
          <w:sz w:val="24"/>
          <w:szCs w:val="24"/>
        </w:rPr>
        <w:t>was</w:t>
      </w:r>
      <w:r w:rsidR="00004E0D">
        <w:rPr>
          <w:rFonts w:ascii="Arial" w:hAnsi="Arial" w:cs="Arial"/>
          <w:sz w:val="24"/>
          <w:szCs w:val="24"/>
        </w:rPr>
        <w:t xml:space="preserve"> </w:t>
      </w:r>
      <w:r w:rsidR="007E6937" w:rsidRPr="00605020">
        <w:rPr>
          <w:rFonts w:ascii="Arial" w:hAnsi="Arial" w:cs="Arial"/>
          <w:sz w:val="24"/>
          <w:szCs w:val="24"/>
        </w:rPr>
        <w:t xml:space="preserve">spread onto large MLA plates using sterile glass beads. If small plates are used, 150 µl of each sample of treated cells should be 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concentration</w:t>
      </w:r>
      <w:r w:rsidR="00C83BCA">
        <w:rPr>
          <w:rFonts w:ascii="Arial" w:hAnsi="Arial" w:cs="Arial"/>
          <w:sz w:val="24"/>
          <w:szCs w:val="24"/>
        </w:rPr>
        <w:t xml:space="preserve"> (Figure </w:t>
      </w:r>
      <w:r w:rsidR="00C76E7F">
        <w:rPr>
          <w:rFonts w:ascii="Arial" w:hAnsi="Arial" w:cs="Arial"/>
          <w:sz w:val="24"/>
          <w:szCs w:val="24"/>
        </w:rPr>
        <w:t>5</w:t>
      </w:r>
      <w:r w:rsidR="00843503">
        <w:rPr>
          <w:rFonts w:ascii="Arial" w:hAnsi="Arial" w:cs="Arial"/>
          <w:sz w:val="24"/>
          <w:szCs w:val="24"/>
        </w:rPr>
        <w:t>)</w:t>
      </w:r>
      <w:r w:rsidR="009B588A" w:rsidRPr="00605020">
        <w:rPr>
          <w:rFonts w:ascii="Arial" w:hAnsi="Arial" w:cs="Arial"/>
          <w:sz w:val="24"/>
          <w:szCs w:val="24"/>
        </w:rPr>
        <w:t xml:space="preserve">. </w:t>
      </w:r>
      <w:r w:rsidR="00CA0132" w:rsidRPr="00605020">
        <w:rPr>
          <w:rFonts w:ascii="Arial" w:hAnsi="Arial" w:cs="Arial"/>
          <w:sz w:val="24"/>
          <w:szCs w:val="24"/>
        </w:rPr>
        <w:t xml:space="preserve">Plates were placed in a 30°C incubator </w:t>
      </w:r>
      <w:r w:rsidR="00B3313F" w:rsidRPr="00605020">
        <w:rPr>
          <w:rFonts w:ascii="Arial" w:hAnsi="Arial" w:cs="Arial"/>
          <w:sz w:val="24"/>
          <w:szCs w:val="24"/>
        </w:rPr>
        <w:t xml:space="preserve">overnight or </w:t>
      </w:r>
      <w:r w:rsidR="00651575" w:rsidRPr="00605020">
        <w:rPr>
          <w:rFonts w:ascii="Arial" w:hAnsi="Arial" w:cs="Arial"/>
          <w:sz w:val="24"/>
          <w:szCs w:val="24"/>
        </w:rPr>
        <w:t xml:space="preserve">for </w:t>
      </w:r>
      <w:r w:rsidR="00B3313F" w:rsidRPr="00605020">
        <w:rPr>
          <w:rFonts w:ascii="Arial" w:hAnsi="Arial" w:cs="Arial"/>
          <w:sz w:val="24"/>
          <w:szCs w:val="24"/>
        </w:rPr>
        <w:t xml:space="preserve">two additional days depending on </w:t>
      </w:r>
      <w:r w:rsidR="001C723D" w:rsidRPr="00605020">
        <w:rPr>
          <w:rFonts w:ascii="Arial" w:hAnsi="Arial" w:cs="Arial"/>
          <w:sz w:val="24"/>
          <w:szCs w:val="24"/>
        </w:rPr>
        <w:t xml:space="preserve">observed growth. </w:t>
      </w:r>
    </w:p>
    <w:p w:rsidR="00273FE0" w:rsidRDefault="00273FE0" w:rsidP="00052BBF">
      <w:pPr>
        <w:spacing w:after="0" w:line="480" w:lineRule="auto"/>
        <w:jc w:val="both"/>
        <w:rPr>
          <w:rFonts w:ascii="Arial" w:hAnsi="Arial" w:cs="Arial"/>
          <w:sz w:val="24"/>
          <w:szCs w:val="24"/>
        </w:rPr>
      </w:pPr>
    </w:p>
    <w:p w:rsidR="00273FE0" w:rsidRDefault="00C501A6" w:rsidP="00052BBF">
      <w:pPr>
        <w:pStyle w:val="NoSpacing"/>
        <w:spacing w:line="480" w:lineRule="auto"/>
        <w:jc w:val="both"/>
        <w:rPr>
          <w:rFonts w:ascii="Arial" w:hAnsi="Arial"/>
          <w:b/>
          <w:sz w:val="24"/>
        </w:rPr>
      </w:pPr>
      <w:r w:rsidRPr="00C501A6">
        <w:rPr>
          <w:rFonts w:ascii="Arial" w:hAnsi="Arial"/>
          <w:b/>
          <w:sz w:val="24"/>
        </w:rPr>
        <w:t>Counting Colonies</w:t>
      </w:r>
    </w:p>
    <w:p w:rsidR="00273FE0" w:rsidRDefault="00DF1FB0" w:rsidP="00052BBF">
      <w:pPr>
        <w:pStyle w:val="NoSpacing"/>
        <w:spacing w:line="480" w:lineRule="auto"/>
        <w:ind w:firstLine="720"/>
        <w:jc w:val="both"/>
        <w:rPr>
          <w:rFonts w:ascii="Arial" w:hAnsi="Arial" w:cs="Arial"/>
          <w:sz w:val="24"/>
          <w:szCs w:val="24"/>
        </w:rPr>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a ColonyDoc-It Imaging Station</w:t>
      </w:r>
      <w:r w:rsidR="00B67CC6" w:rsidRPr="00605020">
        <w:rPr>
          <w:rFonts w:ascii="Arial" w:hAnsi="Arial" w:cs="Arial"/>
          <w:sz w:val="24"/>
          <w:szCs w:val="24"/>
        </w:rPr>
        <w:t xml:space="preserve">. </w:t>
      </w:r>
      <w:r w:rsidR="003D42CB" w:rsidRPr="00605020">
        <w:rPr>
          <w:rFonts w:ascii="Arial" w:hAnsi="Arial" w:cs="Arial"/>
          <w:sz w:val="24"/>
          <w:szCs w:val="24"/>
        </w:rPr>
        <w:t>Colonies were assessed for any notable characteristics and counted by color-</w:t>
      </w:r>
      <w:r w:rsidR="001F2F5D">
        <w:rPr>
          <w:rFonts w:ascii="Arial" w:hAnsi="Arial" w:cs="Arial"/>
          <w:sz w:val="24"/>
          <w:szCs w:val="24"/>
        </w:rPr>
        <w:t>sectoring</w:t>
      </w:r>
      <w:r w:rsidR="001F2F5D" w:rsidRPr="00605020">
        <w:rPr>
          <w:rFonts w:ascii="Arial" w:hAnsi="Arial" w:cs="Arial"/>
          <w:sz w:val="24"/>
          <w:szCs w:val="24"/>
        </w:rPr>
        <w:t xml:space="preserve"> patterns</w:t>
      </w:r>
      <w:r w:rsidR="003D42CB" w:rsidRPr="00605020">
        <w:rPr>
          <w:rFonts w:ascii="Arial" w:hAnsi="Arial" w:cs="Arial"/>
          <w:sz w:val="24"/>
          <w:szCs w:val="24"/>
        </w:rPr>
        <w:t xml:space="preserve"> using a Bantex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quarter-quarter black, and others were documented. Color-sect</w:t>
      </w:r>
      <w:r w:rsidR="00651575">
        <w:rPr>
          <w:rFonts w:ascii="Arial" w:hAnsi="Arial" w:cs="Arial"/>
          <w:sz w:val="24"/>
          <w:szCs w:val="24"/>
        </w:rPr>
        <w:t>or</w:t>
      </w:r>
      <w:r w:rsidR="003D42CB" w:rsidRPr="00605020">
        <w:rPr>
          <w:rFonts w:ascii="Arial" w:hAnsi="Arial" w:cs="Arial"/>
          <w:sz w:val="24"/>
          <w:szCs w:val="24"/>
        </w:rPr>
        <w:t xml:space="preserve"> patterns that were less than one-eighth were ignored</w:t>
      </w:r>
      <w:r w:rsidR="00A64BCB">
        <w:rPr>
          <w:rFonts w:ascii="Arial" w:hAnsi="Arial" w:cs="Arial"/>
          <w:sz w:val="24"/>
          <w:szCs w:val="24"/>
        </w:rPr>
        <w:t xml:space="preserve"> (Figure 6)</w:t>
      </w:r>
      <w:r w:rsidR="003D42CB" w:rsidRPr="00605020">
        <w:rPr>
          <w:rFonts w:ascii="Arial" w:hAnsi="Arial" w:cs="Arial"/>
          <w:sz w:val="24"/>
          <w:szCs w:val="24"/>
        </w:rPr>
        <w:t xml:space="preserve">. </w:t>
      </w:r>
    </w:p>
    <w:p w:rsidR="00273FE0" w:rsidRDefault="00273FE0" w:rsidP="00052BBF">
      <w:pPr>
        <w:spacing w:after="0" w:line="480" w:lineRule="auto"/>
        <w:jc w:val="both"/>
        <w:rPr>
          <w:rFonts w:ascii="Arial" w:hAnsi="Arial" w:cs="Arial"/>
          <w:sz w:val="24"/>
          <w:szCs w:val="24"/>
        </w:rPr>
      </w:pPr>
    </w:p>
    <w:p w:rsidR="00273FE0" w:rsidRDefault="00C501A6" w:rsidP="00052BBF">
      <w:pPr>
        <w:spacing w:after="0" w:line="480" w:lineRule="auto"/>
        <w:jc w:val="both"/>
        <w:rPr>
          <w:rFonts w:ascii="Arial" w:hAnsi="Arial"/>
          <w:b/>
          <w:sz w:val="24"/>
        </w:rPr>
      </w:pPr>
      <w:r w:rsidRPr="00C501A6">
        <w:rPr>
          <w:rFonts w:ascii="Arial" w:hAnsi="Arial"/>
          <w:b/>
          <w:sz w:val="24"/>
        </w:rPr>
        <w:t>Data Analysis</w:t>
      </w:r>
    </w:p>
    <w:p w:rsidR="00273FE0" w:rsidRDefault="00E038D4"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 xml:space="preserve">Original data </w:t>
      </w:r>
      <w:r w:rsidR="009D75C3">
        <w:rPr>
          <w:rFonts w:ascii="Arial" w:hAnsi="Arial" w:cs="Arial"/>
          <w:sz w:val="24"/>
          <w:szCs w:val="24"/>
        </w:rPr>
        <w:t>were</w:t>
      </w:r>
      <w:ins w:id="22" w:author="hong qin" w:date="2012-04-24T17:15:00Z">
        <w:r w:rsidR="000352CC">
          <w:rPr>
            <w:rFonts w:ascii="Arial" w:hAnsi="Arial" w:cs="Arial"/>
            <w:sz w:val="24"/>
            <w:szCs w:val="24"/>
          </w:rPr>
          <w:t xml:space="preserve"> </w:t>
        </w:r>
      </w:ins>
      <w:r w:rsidR="00443503" w:rsidRPr="00605020">
        <w:rPr>
          <w:rFonts w:ascii="Arial" w:hAnsi="Arial" w:cs="Arial"/>
          <w:sz w:val="24"/>
          <w:szCs w:val="24"/>
        </w:rPr>
        <w:t xml:space="preserve">then </w:t>
      </w:r>
      <w:r w:rsidR="009D75C3">
        <w:rPr>
          <w:rFonts w:ascii="Arial" w:hAnsi="Arial" w:cs="Arial"/>
          <w:sz w:val="24"/>
          <w:szCs w:val="24"/>
        </w:rPr>
        <w:t>recorded</w:t>
      </w:r>
      <w:r w:rsidR="00004E0D">
        <w:rPr>
          <w:rFonts w:ascii="Arial" w:hAnsi="Arial" w:cs="Arial"/>
          <w:sz w:val="24"/>
          <w:szCs w:val="24"/>
        </w:rPr>
        <w:t xml:space="preserve"> </w:t>
      </w:r>
      <w:r w:rsidR="009D75C3">
        <w:rPr>
          <w:rFonts w:ascii="Arial" w:hAnsi="Arial" w:cs="Arial"/>
          <w:sz w:val="24"/>
          <w:szCs w:val="24"/>
        </w:rPr>
        <w:t xml:space="preserve">in </w:t>
      </w:r>
      <w:r w:rsidR="00443503" w:rsidRPr="00605020">
        <w:rPr>
          <w:rFonts w:ascii="Arial" w:hAnsi="Arial" w:cs="Arial"/>
          <w:sz w:val="24"/>
          <w:szCs w:val="24"/>
        </w:rPr>
        <w:t xml:space="preserve">excel </w:t>
      </w:r>
      <w:r w:rsidR="00302469">
        <w:rPr>
          <w:rFonts w:ascii="Arial" w:hAnsi="Arial" w:cs="Arial"/>
          <w:sz w:val="24"/>
          <w:szCs w:val="24"/>
        </w:rPr>
        <w:t xml:space="preserve">document </w:t>
      </w:r>
      <w:r w:rsidR="009D75C3">
        <w:rPr>
          <w:rFonts w:ascii="Arial" w:hAnsi="Arial" w:cs="Arial"/>
          <w:sz w:val="24"/>
          <w:szCs w:val="24"/>
        </w:rPr>
        <w:t xml:space="preserve">with the information on </w:t>
      </w:r>
      <w:r w:rsidRPr="00605020">
        <w:rPr>
          <w:rFonts w:ascii="Arial" w:hAnsi="Arial" w:cs="Arial"/>
          <w:sz w:val="24"/>
          <w:szCs w:val="24"/>
        </w:rPr>
        <w:t>strain</w:t>
      </w:r>
      <w:r w:rsidR="009D75C3">
        <w:rPr>
          <w:rFonts w:ascii="Arial" w:hAnsi="Arial" w:cs="Arial"/>
          <w:sz w:val="24"/>
          <w:szCs w:val="24"/>
        </w:rPr>
        <w:t>s</w:t>
      </w:r>
      <w:r w:rsidR="000F4AB8">
        <w:rPr>
          <w:rFonts w:ascii="Arial" w:hAnsi="Arial" w:cs="Arial"/>
          <w:sz w:val="24"/>
          <w:szCs w:val="24"/>
        </w:rPr>
        <w:t>,</w:t>
      </w:r>
      <w:r w:rsidRPr="00605020">
        <w:rPr>
          <w:rFonts w:ascii="Arial" w:hAnsi="Arial" w:cs="Arial"/>
          <w:sz w:val="24"/>
          <w:szCs w:val="24"/>
        </w:rPr>
        <w:t xml:space="preserve"> absorption value</w:t>
      </w:r>
      <w:r w:rsidR="009D75C3">
        <w:rPr>
          <w:rFonts w:ascii="Arial" w:hAnsi="Arial" w:cs="Arial"/>
          <w:sz w:val="24"/>
          <w:szCs w:val="24"/>
        </w:rPr>
        <w:t>s</w:t>
      </w:r>
      <w:r w:rsidRPr="00605020">
        <w:rPr>
          <w:rFonts w:ascii="Arial" w:hAnsi="Arial" w:cs="Arial"/>
          <w:sz w:val="24"/>
          <w:szCs w:val="24"/>
        </w:rPr>
        <w:t xml:space="preserve"> at </w:t>
      </w:r>
      <w:r w:rsidR="00A61DE2">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9D75C3">
        <w:rPr>
          <w:rFonts w:ascii="Arial" w:hAnsi="Arial" w:cs="Arial"/>
          <w:sz w:val="24"/>
          <w:szCs w:val="24"/>
        </w:rPr>
        <w:t>percentage</w:t>
      </w:r>
      <w:r w:rsidR="009C27AC" w:rsidRPr="00605020">
        <w:rPr>
          <w:rFonts w:ascii="Arial" w:hAnsi="Arial" w:cs="Arial"/>
          <w:sz w:val="24"/>
          <w:szCs w:val="24"/>
        </w:rPr>
        <w:t xml:space="preserve">, number of white colonies, number of black colonies, number of half black colonies, number of quarter black 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lor-sect</w:t>
      </w:r>
      <w:r w:rsidR="00A61DE2">
        <w:rPr>
          <w:rFonts w:ascii="Arial" w:hAnsi="Arial" w:cs="Arial"/>
          <w:sz w:val="24"/>
          <w:szCs w:val="24"/>
        </w:rPr>
        <w:t>or</w:t>
      </w:r>
      <w:r w:rsidR="002656BD" w:rsidRPr="00605020">
        <w:rPr>
          <w:rFonts w:ascii="Arial" w:hAnsi="Arial" w:cs="Arial"/>
          <w:sz w:val="24"/>
          <w:szCs w:val="24"/>
        </w:rPr>
        <w:t xml:space="preserve">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r w:rsidR="00302469">
        <w:rPr>
          <w:rFonts w:ascii="Arial" w:hAnsi="Arial" w:cs="Arial"/>
          <w:sz w:val="24"/>
          <w:szCs w:val="24"/>
        </w:rPr>
        <w:t xml:space="preserve">The R statistical environment was used for data analysis. </w:t>
      </w:r>
    </w:p>
    <w:p w:rsidR="00273FE0" w:rsidRDefault="00273FE0" w:rsidP="00052BBF">
      <w:pPr>
        <w:tabs>
          <w:tab w:val="center" w:pos="4680"/>
        </w:tabs>
        <w:spacing w:line="480" w:lineRule="auto"/>
        <w:jc w:val="both"/>
        <w:rPr>
          <w:rFonts w:ascii="Arial" w:eastAsia="Arial" w:hAnsi="Arial" w:cs="Arial"/>
          <w:sz w:val="30"/>
          <w:szCs w:val="30"/>
        </w:rPr>
      </w:pPr>
    </w:p>
    <w:p w:rsidR="00273FE0" w:rsidRDefault="00AA02C3" w:rsidP="00052BBF">
      <w:pPr>
        <w:tabs>
          <w:tab w:val="center" w:pos="4680"/>
        </w:tabs>
        <w:spacing w:line="480" w:lineRule="auto"/>
        <w:jc w:val="center"/>
        <w:rPr>
          <w:rFonts w:ascii="Arial" w:eastAsia="Arial" w:hAnsi="Arial" w:cs="Arial"/>
          <w:b/>
          <w:sz w:val="30"/>
          <w:szCs w:val="30"/>
        </w:rPr>
      </w:pPr>
      <w:r w:rsidRPr="00AA02C3">
        <w:rPr>
          <w:rFonts w:ascii="Arial" w:eastAsia="Arial" w:hAnsi="Arial" w:cs="Arial"/>
          <w:b/>
          <w:sz w:val="30"/>
          <w:szCs w:val="30"/>
        </w:rPr>
        <w:t>Results</w:t>
      </w:r>
    </w:p>
    <w:p w:rsidR="00273FE0" w:rsidRDefault="007F3A83" w:rsidP="00052BBF">
      <w:pPr>
        <w:spacing w:line="480" w:lineRule="auto"/>
        <w:ind w:firstLine="720"/>
        <w:jc w:val="both"/>
        <w:rPr>
          <w:rFonts w:ascii="Arial" w:hAnsi="Arial" w:cs="Arial"/>
          <w:sz w:val="24"/>
          <w:szCs w:val="24"/>
        </w:rPr>
      </w:pPr>
      <w:r w:rsidRPr="00605020">
        <w:rPr>
          <w:rFonts w:ascii="Arial" w:hAnsi="Arial" w:cs="Arial"/>
          <w:sz w:val="24"/>
          <w:szCs w:val="24"/>
        </w:rPr>
        <w:t xml:space="preserve">The interconnection between oxidative stress, genomic instability, mitotic asymmetry, and chronological </w:t>
      </w:r>
      <w:r w:rsidR="00053B8D">
        <w:rPr>
          <w:rFonts w:ascii="Arial" w:hAnsi="Arial" w:cs="Arial"/>
          <w:sz w:val="24"/>
          <w:szCs w:val="24"/>
        </w:rPr>
        <w:t>life span</w:t>
      </w:r>
      <w:r w:rsidRPr="00605020">
        <w:rPr>
          <w:rFonts w:ascii="Arial" w:hAnsi="Arial" w:cs="Arial"/>
          <w:sz w:val="24"/>
          <w:szCs w:val="24"/>
        </w:rPr>
        <w:t xml:space="preserve"> in </w:t>
      </w:r>
      <w:r w:rsidR="00C501A6" w:rsidRPr="00C501A6">
        <w:rPr>
          <w:rFonts w:ascii="Arial" w:hAnsi="Arial" w:cs="Arial"/>
          <w:i/>
          <w:sz w:val="24"/>
          <w:szCs w:val="24"/>
        </w:rPr>
        <w:t>Saccharomyces cerevisiae</w:t>
      </w:r>
      <w:r w:rsidRPr="00605020">
        <w:rPr>
          <w:rFonts w:ascii="Arial" w:hAnsi="Arial" w:cs="Arial"/>
          <w:sz w:val="24"/>
          <w:szCs w:val="24"/>
        </w:rPr>
        <w:t xml:space="preserve"> was addressed using </w:t>
      </w:r>
      <w:r w:rsidR="0058527B">
        <w:rPr>
          <w:rFonts w:ascii="Arial" w:hAnsi="Arial" w:cs="Arial"/>
          <w:sz w:val="24"/>
          <w:szCs w:val="24"/>
        </w:rPr>
        <w:t xml:space="preserve">exogenous </w:t>
      </w: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F855A9">
        <w:rPr>
          <w:rFonts w:ascii="Arial" w:hAnsi="Arial" w:cs="Arial"/>
          <w:sz w:val="24"/>
          <w:szCs w:val="24"/>
        </w:rPr>
        <w:t>t</w:t>
      </w:r>
      <w:r w:rsidR="00362112" w:rsidRPr="00605020">
        <w:rPr>
          <w:rFonts w:ascii="Arial" w:hAnsi="Arial" w:cs="Arial"/>
          <w:sz w:val="24"/>
          <w:szCs w:val="24"/>
        </w:rPr>
        <w: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on lead-containing plates</w:t>
      </w:r>
      <w:r w:rsidR="000250EE" w:rsidRPr="00DE4992">
        <w:rPr>
          <w:rFonts w:ascii="Arial" w:hAnsi="Arial" w:cs="Arial"/>
          <w:sz w:val="24"/>
          <w:szCs w:val="24"/>
        </w:rPr>
        <w:t xml:space="preserve"> were used to detect and quantify </w:t>
      </w:r>
      <w:r w:rsidR="002D4576" w:rsidRPr="00DE4992">
        <w:rPr>
          <w:rFonts w:ascii="Arial" w:hAnsi="Arial" w:cs="Arial"/>
          <w:sz w:val="24"/>
          <w:szCs w:val="24"/>
        </w:rPr>
        <w:t>LOH</w:t>
      </w:r>
      <w:r w:rsidR="000250EE" w:rsidRPr="00DE4992">
        <w:rPr>
          <w:rFonts w:ascii="Arial" w:hAnsi="Arial" w:cs="Arial"/>
          <w:sz w:val="24"/>
          <w:szCs w:val="24"/>
        </w:rPr>
        <w:t xml:space="preserve"> during </w:t>
      </w:r>
      <w:r w:rsidR="00226D18" w:rsidRPr="00DE4992">
        <w:rPr>
          <w:rFonts w:ascii="Arial" w:hAnsi="Arial" w:cs="Arial"/>
          <w:sz w:val="24"/>
          <w:szCs w:val="24"/>
        </w:rPr>
        <w:t xml:space="preserve">a </w:t>
      </w:r>
      <w:r w:rsidR="00DB10A4" w:rsidRPr="00DE4992">
        <w:rPr>
          <w:rFonts w:ascii="Arial" w:hAnsi="Arial" w:cs="Arial"/>
          <w:sz w:val="24"/>
          <w:szCs w:val="24"/>
        </w:rPr>
        <w:t xml:space="preserve">yeast </w:t>
      </w:r>
      <w:r w:rsidR="00226D18" w:rsidRPr="00DE4992">
        <w:rPr>
          <w:rFonts w:ascii="Arial" w:hAnsi="Arial" w:cs="Arial"/>
          <w:sz w:val="24"/>
          <w:szCs w:val="24"/>
        </w:rPr>
        <w:t xml:space="preserve">CLS. </w:t>
      </w:r>
      <w:r w:rsidR="00B95345">
        <w:rPr>
          <w:rFonts w:ascii="Arial" w:hAnsi="Arial" w:cs="Arial"/>
          <w:sz w:val="24"/>
          <w:szCs w:val="24"/>
        </w:rPr>
        <w:t xml:space="preserve">The primary objective </w:t>
      </w:r>
      <w:r w:rsidR="00B95345" w:rsidRPr="00B95345">
        <w:rPr>
          <w:rFonts w:ascii="Arial" w:hAnsi="Arial" w:cs="Arial"/>
          <w:sz w:val="24"/>
          <w:szCs w:val="24"/>
          <w:rPrChange w:id="23" w:author="Lindsay" w:date="2012-04-24T20:56:00Z">
            <w:rPr>
              <w:rFonts w:ascii="Arial" w:hAnsi="Arial" w:cs="Arial"/>
            </w:rPr>
          </w:rPrChange>
        </w:rPr>
        <w:t>of the study was to compare the H</w:t>
      </w:r>
      <w:r w:rsidR="00B95345" w:rsidRPr="00B95345">
        <w:rPr>
          <w:rFonts w:ascii="Arial" w:hAnsi="Arial" w:cs="Arial"/>
          <w:sz w:val="24"/>
          <w:szCs w:val="24"/>
          <w:vertAlign w:val="subscript"/>
          <w:rPrChange w:id="24" w:author="Lindsay" w:date="2012-04-24T20:56:00Z">
            <w:rPr>
              <w:rFonts w:ascii="Arial" w:hAnsi="Arial" w:cs="Arial"/>
              <w:vertAlign w:val="subscript"/>
            </w:rPr>
          </w:rPrChange>
        </w:rPr>
        <w:t>2</w:t>
      </w:r>
      <w:r w:rsidR="00B95345" w:rsidRPr="00B95345">
        <w:rPr>
          <w:rFonts w:ascii="Arial" w:hAnsi="Arial" w:cs="Arial"/>
          <w:sz w:val="24"/>
          <w:szCs w:val="24"/>
          <w:rPrChange w:id="25" w:author="Lindsay" w:date="2012-04-24T20:56:00Z">
            <w:rPr>
              <w:rFonts w:ascii="Arial" w:hAnsi="Arial" w:cs="Arial"/>
            </w:rPr>
          </w:rPrChange>
        </w:rPr>
        <w:t>O</w:t>
      </w:r>
      <w:r w:rsidR="00B95345" w:rsidRPr="00B95345">
        <w:rPr>
          <w:rFonts w:ascii="Arial" w:hAnsi="Arial" w:cs="Arial"/>
          <w:sz w:val="24"/>
          <w:szCs w:val="24"/>
          <w:vertAlign w:val="subscript"/>
          <w:rPrChange w:id="26" w:author="Lindsay" w:date="2012-04-24T20:56:00Z">
            <w:rPr>
              <w:rFonts w:ascii="Arial" w:hAnsi="Arial" w:cs="Arial"/>
              <w:vertAlign w:val="subscript"/>
            </w:rPr>
          </w:rPrChange>
        </w:rPr>
        <w:t>2</w:t>
      </w:r>
      <w:r w:rsidR="00B95345" w:rsidRPr="00B95345">
        <w:rPr>
          <w:rFonts w:ascii="Arial" w:hAnsi="Arial" w:cs="Arial"/>
          <w:sz w:val="24"/>
          <w:szCs w:val="24"/>
          <w:rPrChange w:id="27" w:author="Lindsay" w:date="2012-04-24T20:56:00Z">
            <w:rPr>
              <w:rFonts w:ascii="Arial" w:hAnsi="Arial" w:cs="Arial"/>
            </w:rPr>
          </w:rPrChange>
        </w:rPr>
        <w:t xml:space="preserve"> dose-response curves of LOH and viability with the viability change in normal aging.</w:t>
      </w:r>
      <w:r w:rsidR="00373A30" w:rsidRPr="00373A30">
        <w:rPr>
          <w:rFonts w:ascii="Arial" w:hAnsi="Arial" w:cs="Arial"/>
        </w:rPr>
        <w:t xml:space="preserve"> </w:t>
      </w:r>
    </w:p>
    <w:p w:rsidR="00273FE0" w:rsidRDefault="00273FE0" w:rsidP="00052BBF">
      <w:pPr>
        <w:spacing w:after="0" w:line="480" w:lineRule="auto"/>
        <w:jc w:val="both"/>
        <w:rPr>
          <w:rFonts w:ascii="Arial" w:hAnsi="Arial"/>
          <w:b/>
          <w:sz w:val="24"/>
        </w:rPr>
      </w:pPr>
    </w:p>
    <w:p w:rsidR="00273FE0" w:rsidRDefault="00E80763" w:rsidP="00052BBF">
      <w:pPr>
        <w:spacing w:after="0" w:line="480" w:lineRule="auto"/>
        <w:jc w:val="both"/>
        <w:rPr>
          <w:rFonts w:ascii="Arial" w:hAnsi="Arial"/>
          <w:b/>
          <w:sz w:val="24"/>
        </w:rPr>
      </w:pPr>
      <w:r>
        <w:rPr>
          <w:rFonts w:ascii="Arial" w:eastAsia="Arial" w:hAnsi="Arial" w:cs="Arial"/>
          <w:b/>
          <w:sz w:val="24"/>
          <w:szCs w:val="24"/>
        </w:rPr>
        <w:t>H</w:t>
      </w:r>
      <w:r w:rsidR="00C501A6" w:rsidRPr="00C501A6">
        <w:rPr>
          <w:rFonts w:ascii="Arial" w:eastAsia="Arial" w:hAnsi="Arial" w:cs="Arial"/>
          <w:b/>
          <w:sz w:val="24"/>
          <w:szCs w:val="24"/>
          <w:vertAlign w:val="subscript"/>
        </w:rPr>
        <w:t>2</w:t>
      </w:r>
      <w:r>
        <w:rPr>
          <w:rFonts w:ascii="Arial" w:eastAsia="Arial" w:hAnsi="Arial" w:cs="Arial"/>
          <w:b/>
          <w:sz w:val="24"/>
          <w:szCs w:val="24"/>
        </w:rPr>
        <w:t>O</w:t>
      </w:r>
      <w:r w:rsidR="00C501A6" w:rsidRPr="00C501A6">
        <w:rPr>
          <w:rFonts w:ascii="Arial" w:eastAsia="Arial" w:hAnsi="Arial" w:cs="Arial"/>
          <w:b/>
          <w:sz w:val="24"/>
          <w:szCs w:val="24"/>
          <w:vertAlign w:val="subscript"/>
        </w:rPr>
        <w:t>2</w:t>
      </w:r>
      <w:r w:rsidR="00A16213">
        <w:rPr>
          <w:rFonts w:ascii="Arial" w:eastAsia="Arial" w:hAnsi="Arial" w:cs="Arial"/>
          <w:b/>
          <w:sz w:val="24"/>
          <w:szCs w:val="24"/>
        </w:rPr>
        <w:t>–dose dependent</w:t>
      </w:r>
      <w:r w:rsidR="00004E0D">
        <w:rPr>
          <w:rFonts w:ascii="Arial" w:eastAsia="Arial" w:hAnsi="Arial" w:cs="Arial"/>
          <w:b/>
          <w:sz w:val="24"/>
          <w:szCs w:val="24"/>
        </w:rPr>
        <w:t xml:space="preserve"> </w:t>
      </w:r>
      <w:r w:rsidR="005A4723">
        <w:rPr>
          <w:rFonts w:ascii="Arial" w:eastAsia="Arial" w:hAnsi="Arial" w:cs="Arial"/>
          <w:b/>
          <w:sz w:val="24"/>
          <w:szCs w:val="24"/>
        </w:rPr>
        <w:t>change</w:t>
      </w:r>
      <w:r w:rsidR="00A16213">
        <w:rPr>
          <w:rFonts w:ascii="Arial" w:eastAsia="Arial" w:hAnsi="Arial" w:cs="Arial"/>
          <w:b/>
          <w:sz w:val="24"/>
          <w:szCs w:val="24"/>
        </w:rPr>
        <w:t>s</w:t>
      </w:r>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C6468B" w:rsidRDefault="000E377A" w:rsidP="00052BBF">
      <w:pPr>
        <w:spacing w:after="0" w:line="480" w:lineRule="auto"/>
        <w:ind w:firstLine="720"/>
        <w:jc w:val="both"/>
        <w:rPr>
          <w:ins w:id="28" w:author="Hong Qin" w:date="2012-04-23T08:44:00Z"/>
          <w:rFonts w:ascii="Arial" w:hAnsi="Arial" w:cs="Arial"/>
          <w:sz w:val="24"/>
          <w:szCs w:val="24"/>
        </w:rPr>
      </w:pPr>
      <w:r w:rsidRPr="006528EC">
        <w:rPr>
          <w:rFonts w:ascii="Arial" w:hAnsi="Arial" w:cs="Arial"/>
          <w:sz w:val="24"/>
          <w:szCs w:val="24"/>
        </w:rPr>
        <w:t xml:space="preserve">The </w:t>
      </w:r>
      <w:r w:rsidR="00C501A6" w:rsidRPr="00C501A6">
        <w:rPr>
          <w:rFonts w:ascii="Arial" w:eastAsia="Arial" w:hAnsi="Arial" w:cs="Arial"/>
          <w:sz w:val="24"/>
          <w:szCs w:val="24"/>
        </w:rPr>
        <w:t>H</w:t>
      </w:r>
      <w:r w:rsidR="00C501A6" w:rsidRPr="00C501A6">
        <w:rPr>
          <w:rFonts w:ascii="Arial" w:eastAsia="Arial" w:hAnsi="Arial" w:cs="Arial"/>
          <w:sz w:val="24"/>
          <w:szCs w:val="24"/>
          <w:vertAlign w:val="subscript"/>
        </w:rPr>
        <w:t>2</w:t>
      </w:r>
      <w:r w:rsidR="00C501A6" w:rsidRPr="00C501A6">
        <w:rPr>
          <w:rFonts w:ascii="Arial" w:eastAsia="Arial" w:hAnsi="Arial" w:cs="Arial"/>
          <w:sz w:val="24"/>
          <w:szCs w:val="24"/>
        </w:rPr>
        <w:t>O</w:t>
      </w:r>
      <w:r w:rsidR="00C501A6" w:rsidRPr="00C501A6">
        <w:rPr>
          <w:rFonts w:ascii="Arial" w:eastAsia="Arial" w:hAnsi="Arial" w:cs="Arial"/>
          <w:sz w:val="24"/>
          <w:szCs w:val="24"/>
          <w:vertAlign w:val="subscript"/>
        </w:rPr>
        <w:t>2</w:t>
      </w:r>
      <w:ins w:id="29" w:author="Lindsay" w:date="2012-04-24T18:07:00Z">
        <w:r w:rsidR="00820332">
          <w:rPr>
            <w:rFonts w:ascii="Arial" w:eastAsia="Arial" w:hAnsi="Arial" w:cs="Arial"/>
            <w:sz w:val="24"/>
            <w:szCs w:val="24"/>
            <w:vertAlign w:val="subscript"/>
          </w:rPr>
          <w:t xml:space="preserve"> </w:t>
        </w:r>
      </w:ins>
      <w:r>
        <w:rPr>
          <w:rFonts w:ascii="Arial" w:hAnsi="Arial" w:cs="Arial"/>
          <w:sz w:val="24"/>
          <w:szCs w:val="24"/>
        </w:rPr>
        <w:t>d</w:t>
      </w:r>
      <w:r w:rsidR="00E4650A">
        <w:rPr>
          <w:rFonts w:ascii="Arial" w:hAnsi="Arial" w:cs="Arial"/>
          <w:sz w:val="24"/>
          <w:szCs w:val="24"/>
        </w:rPr>
        <w:t>ose-dependent change i</w:t>
      </w:r>
      <w:r w:rsidR="00B63752">
        <w:rPr>
          <w:rFonts w:ascii="Arial" w:hAnsi="Arial" w:cs="Arial"/>
          <w:sz w:val="24"/>
          <w:szCs w:val="24"/>
        </w:rPr>
        <w:t xml:space="preserve">n </w:t>
      </w:r>
      <w:r>
        <w:rPr>
          <w:rFonts w:ascii="Arial" w:hAnsi="Arial" w:cs="Arial"/>
          <w:sz w:val="24"/>
          <w:szCs w:val="24"/>
        </w:rPr>
        <w:t>viability and LOH are generally sigmoid</w:t>
      </w:r>
      <w:r w:rsidR="00225DA6">
        <w:rPr>
          <w:rFonts w:ascii="Arial" w:hAnsi="Arial" w:cs="Arial"/>
          <w:sz w:val="24"/>
          <w:szCs w:val="24"/>
        </w:rPr>
        <w:t xml:space="preserve"> </w:t>
      </w:r>
      <w:r w:rsidR="00B90A95">
        <w:rPr>
          <w:rFonts w:ascii="Arial" w:hAnsi="Arial" w:cs="Arial"/>
          <w:sz w:val="24"/>
          <w:szCs w:val="24"/>
        </w:rPr>
        <w:t xml:space="preserve">(Figure </w:t>
      </w:r>
      <w:r w:rsidR="00B95345" w:rsidRPr="00B95345">
        <w:rPr>
          <w:rFonts w:ascii="Arial" w:hAnsi="Arial" w:cs="Arial"/>
          <w:sz w:val="24"/>
          <w:szCs w:val="24"/>
          <w:rPrChange w:id="30" w:author="hong qin" w:date="2012-04-24T17:09:00Z">
            <w:rPr>
              <w:rFonts w:ascii="Arial" w:hAnsi="Arial" w:cs="Arial"/>
              <w:sz w:val="24"/>
              <w:szCs w:val="24"/>
              <w:highlight w:val="yellow"/>
            </w:rPr>
          </w:rPrChange>
        </w:rPr>
        <w:t>8</w:t>
      </w:r>
      <w:r w:rsidR="00B32416">
        <w:rPr>
          <w:rFonts w:ascii="Arial" w:hAnsi="Arial" w:cs="Arial"/>
          <w:sz w:val="24"/>
          <w:szCs w:val="24"/>
        </w:rPr>
        <w:t>A, 8</w:t>
      </w:r>
      <w:r w:rsidR="001808F4" w:rsidRPr="001808F4">
        <w:rPr>
          <w:rFonts w:ascii="Arial" w:hAnsi="Arial" w:cs="Arial"/>
          <w:sz w:val="24"/>
          <w:szCs w:val="24"/>
        </w:rPr>
        <w:t>B</w:t>
      </w:r>
      <w:r w:rsidR="00B90A95">
        <w:rPr>
          <w:rFonts w:ascii="Arial" w:hAnsi="Arial" w:cs="Arial"/>
          <w:sz w:val="24"/>
          <w:szCs w:val="24"/>
        </w:rPr>
        <w:t>). Half-black colonies indicated LOH occurred after cells have divided on MLA</w:t>
      </w:r>
      <w:r w:rsidR="009872D4">
        <w:rPr>
          <w:rFonts w:ascii="Arial" w:hAnsi="Arial" w:cs="Arial"/>
          <w:sz w:val="24"/>
          <w:szCs w:val="24"/>
        </w:rPr>
        <w:t xml:space="preserve"> plate</w:t>
      </w:r>
      <w:r w:rsidR="003D5582">
        <w:rPr>
          <w:rFonts w:ascii="Arial" w:hAnsi="Arial" w:cs="Arial"/>
          <w:sz w:val="24"/>
          <w:szCs w:val="24"/>
        </w:rPr>
        <w:t>s</w:t>
      </w:r>
      <w:r w:rsidR="009872D4">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asymmetric partition of oxidative damage during mitosis. </w:t>
      </w:r>
      <w:r w:rsidR="004633DD">
        <w:rPr>
          <w:rFonts w:ascii="Arial" w:hAnsi="Arial" w:cs="Arial"/>
          <w:sz w:val="24"/>
          <w:szCs w:val="24"/>
        </w:rPr>
        <w:t xml:space="preserve">We observed </w:t>
      </w:r>
      <w:r w:rsidR="00604A06">
        <w:rPr>
          <w:rFonts w:ascii="Arial" w:hAnsi="Arial" w:cs="Arial"/>
          <w:sz w:val="24"/>
          <w:szCs w:val="24"/>
        </w:rPr>
        <w:t xml:space="preserve">much higher 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suggesting that elevating intracellular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BC544D">
        <w:rPr>
          <w:rFonts w:ascii="Arial" w:hAnsi="Arial" w:cs="Arial"/>
          <w:sz w:val="24"/>
          <w:szCs w:val="24"/>
        </w:rPr>
        <w:t xml:space="preserve">level can lead to break-down of mitotic </w:t>
      </w:r>
      <w:commentRangeStart w:id="31"/>
      <w:r w:rsidR="00BC544D">
        <w:rPr>
          <w:rFonts w:ascii="Arial" w:hAnsi="Arial" w:cs="Arial"/>
          <w:sz w:val="24"/>
          <w:szCs w:val="24"/>
        </w:rPr>
        <w:t>asymmetry</w:t>
      </w:r>
      <w:commentRangeEnd w:id="31"/>
      <w:r w:rsidR="00302D7E">
        <w:rPr>
          <w:rStyle w:val="CommentReference"/>
        </w:rPr>
        <w:commentReference w:id="31"/>
      </w:r>
      <w:r w:rsidR="009B508B">
        <w:rPr>
          <w:rFonts w:ascii="Arial" w:hAnsi="Arial" w:cs="Arial"/>
          <w:sz w:val="24"/>
          <w:szCs w:val="24"/>
        </w:rPr>
        <w:t xml:space="preserve">. </w:t>
      </w:r>
    </w:p>
    <w:p w:rsidR="00273FE0" w:rsidRDefault="00B7591D" w:rsidP="00052BBF">
      <w:pPr>
        <w:spacing w:after="0" w:line="480" w:lineRule="auto"/>
        <w:ind w:firstLine="720"/>
        <w:jc w:val="both"/>
        <w:rPr>
          <w:del w:id="32" w:author="Hong Qin" w:date="2012-04-23T08:42:00Z"/>
          <w:rFonts w:ascii="Arial" w:hAnsi="Arial" w:cs="Arial"/>
          <w:sz w:val="24"/>
          <w:szCs w:val="24"/>
        </w:rPr>
      </w:pPr>
      <w:r w:rsidRPr="00605020">
        <w:rPr>
          <w:rFonts w:ascii="Arial" w:hAnsi="Arial" w:cs="Arial"/>
          <w:sz w:val="24"/>
          <w:szCs w:val="24"/>
        </w:rPr>
        <w:t xml:space="preserve">Qin et al. measured </w:t>
      </w:r>
      <w:r w:rsidR="00B10BF0" w:rsidRPr="00605020">
        <w:rPr>
          <w:rFonts w:ascii="Arial" w:hAnsi="Arial" w:cs="Arial"/>
          <w:sz w:val="24"/>
          <w:szCs w:val="24"/>
        </w:rPr>
        <w:t>biological aging</w:t>
      </w:r>
      <w:r w:rsidR="00004E0D">
        <w:rPr>
          <w:rFonts w:ascii="Arial" w:hAnsi="Arial" w:cs="Arial"/>
          <w:sz w:val="24"/>
          <w:szCs w:val="24"/>
        </w:rPr>
        <w:t xml:space="preserve"> </w:t>
      </w:r>
      <w:r w:rsidR="00CD676F" w:rsidRPr="00605020">
        <w:rPr>
          <w:rFonts w:ascii="Arial" w:hAnsi="Arial" w:cs="Arial"/>
          <w:sz w:val="24"/>
          <w:szCs w:val="24"/>
        </w:rPr>
        <w:t>with</w:t>
      </w:r>
      <w:r w:rsidR="00004E0D">
        <w:rPr>
          <w:rFonts w:ascii="Arial" w:hAnsi="Arial" w:cs="Arial"/>
          <w:sz w:val="24"/>
          <w:szCs w:val="24"/>
        </w:rPr>
        <w:t xml:space="preserve"> </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r w:rsidR="005F6313" w:rsidRPr="00605020">
        <w:rPr>
          <w:rFonts w:ascii="Arial" w:hAnsi="Arial" w:cs="Arial"/>
          <w:sz w:val="24"/>
          <w:szCs w:val="24"/>
        </w:rPr>
        <w:t>ratio</w:t>
      </w:r>
      <w:r w:rsidR="00004E0D">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C25823"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w:t>
      </w:r>
      <w:r w:rsidR="00053B8D">
        <w:rPr>
          <w:rFonts w:ascii="Arial" w:hAnsi="Arial" w:cs="Arial"/>
          <w:sz w:val="24"/>
          <w:szCs w:val="24"/>
        </w:rPr>
        <w:t>life span</w:t>
      </w:r>
      <w:r w:rsidR="004E38E6" w:rsidRPr="00605020">
        <w:rPr>
          <w:rFonts w:ascii="Arial" w:hAnsi="Arial" w:cs="Arial"/>
          <w:sz w:val="24"/>
          <w:szCs w:val="24"/>
        </w:rPr>
        <w:t xml:space="preserve">.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w:t>
      </w:r>
      <w:r w:rsidR="0045004C">
        <w:rPr>
          <w:rFonts w:ascii="Arial" w:hAnsi="Arial" w:cs="Arial"/>
          <w:sz w:val="24"/>
          <w:szCs w:val="24"/>
        </w:rPr>
        <w:t>instability</w:t>
      </w:r>
      <w:r w:rsidR="008639FA" w:rsidRPr="00605020">
        <w:rPr>
          <w:rFonts w:ascii="Arial" w:hAnsi="Arial" w:cs="Arial"/>
          <w:sz w:val="24"/>
          <w:szCs w:val="24"/>
        </w:rPr>
        <w:t xml:space="preserve"> comes after the midpoint of chronological </w:t>
      </w:r>
      <w:r w:rsidR="00053B8D">
        <w:rPr>
          <w:rFonts w:ascii="Arial" w:hAnsi="Arial" w:cs="Arial"/>
          <w:sz w:val="24"/>
          <w:szCs w:val="24"/>
        </w:rPr>
        <w:t>life span</w:t>
      </w:r>
      <w:r w:rsidR="00B95345"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B95345" w:rsidRPr="00605020">
        <w:rPr>
          <w:rFonts w:ascii="Arial" w:hAnsi="Arial" w:cs="Arial"/>
          <w:sz w:val="24"/>
          <w:szCs w:val="24"/>
        </w:rPr>
        <w:fldChar w:fldCharType="separate"/>
      </w:r>
      <w:r w:rsidR="00EF341F">
        <w:rPr>
          <w:rFonts w:ascii="Arial" w:hAnsi="Arial" w:cs="Arial"/>
          <w:noProof/>
          <w:sz w:val="24"/>
          <w:szCs w:val="24"/>
        </w:rPr>
        <w:t>(</w:t>
      </w:r>
      <w:hyperlink w:anchor="_ENREF_23" w:tooltip="Qin, 2008 #516"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B95345" w:rsidRPr="00605020">
        <w:rPr>
          <w:rFonts w:ascii="Arial" w:hAnsi="Arial" w:cs="Arial"/>
          <w:sz w:val="24"/>
          <w:szCs w:val="24"/>
        </w:rPr>
        <w:fldChar w:fldCharType="end"/>
      </w:r>
      <w:r w:rsidR="00866E12">
        <w:rPr>
          <w:rFonts w:ascii="Arial" w:hAnsi="Arial" w:cs="Arial"/>
          <w:sz w:val="24"/>
          <w:szCs w:val="24"/>
        </w:rPr>
        <w:t>.</w:t>
      </w:r>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T</w:t>
      </w:r>
      <w:r w:rsidR="004E38E6" w:rsidRPr="00605020">
        <w:rPr>
          <w:rFonts w:ascii="Arial" w:hAnsi="Arial" w:cs="Arial"/>
          <w:sz w:val="24"/>
          <w:szCs w:val="24"/>
          <w:vertAlign w:val="subscript"/>
        </w:rPr>
        <w:t>g</w:t>
      </w:r>
      <w:r w:rsidR="004E38E6" w:rsidRPr="00605020">
        <w:rPr>
          <w:rFonts w:ascii="Arial" w:hAnsi="Arial" w:cs="Arial"/>
          <w:sz w:val="24"/>
          <w:szCs w:val="24"/>
        </w:rPr>
        <w:t>/T</w:t>
      </w:r>
      <w:r w:rsidR="004E38E6" w:rsidRPr="00605020">
        <w:rPr>
          <w:rFonts w:ascii="Arial" w:hAnsi="Arial" w:cs="Arial"/>
          <w:sz w:val="24"/>
          <w:szCs w:val="24"/>
          <w:vertAlign w:val="subscript"/>
        </w:rPr>
        <w:t>c</w:t>
      </w:r>
      <w:r w:rsidR="00004E0D">
        <w:rPr>
          <w:rFonts w:ascii="Arial" w:hAnsi="Arial" w:cs="Arial"/>
          <w:sz w:val="24"/>
          <w:szCs w:val="24"/>
          <w:vertAlign w:val="subscript"/>
        </w:rPr>
        <w:t xml:space="preserve"> </w:t>
      </w:r>
      <w:r w:rsidR="00DF1F65" w:rsidRPr="00605020">
        <w:rPr>
          <w:rFonts w:ascii="Arial" w:hAnsi="Arial" w:cs="Arial"/>
          <w:sz w:val="24"/>
          <w:szCs w:val="24"/>
        </w:rPr>
        <w:t xml:space="preserve">ratios </w:t>
      </w:r>
      <w:r w:rsidR="004E2DFB">
        <w:rPr>
          <w:rFonts w:ascii="Arial" w:hAnsi="Arial" w:cs="Arial"/>
          <w:sz w:val="24"/>
          <w:szCs w:val="24"/>
        </w:rPr>
        <w:t>at 1.0</w:t>
      </w:r>
      <w:r w:rsidR="00DF1F65" w:rsidRPr="00605020">
        <w:rPr>
          <w:rFonts w:ascii="Arial" w:hAnsi="Arial" w:cs="Arial"/>
          <w:sz w:val="24"/>
          <w:szCs w:val="24"/>
        </w:rPr>
        <w:t xml:space="preserve"> or greater</w:t>
      </w:r>
      <w:r w:rsidR="00856F86">
        <w:rPr>
          <w:rFonts w:ascii="Arial" w:hAnsi="Arial" w:cs="Arial"/>
          <w:sz w:val="24"/>
          <w:szCs w:val="24"/>
        </w:rPr>
        <w:t>(</w:t>
      </w:r>
      <w:r w:rsidR="006D193B">
        <w:rPr>
          <w:rFonts w:ascii="Arial" w:hAnsi="Arial" w:cs="Arial"/>
          <w:sz w:val="24"/>
          <w:szCs w:val="24"/>
        </w:rPr>
        <w:t xml:space="preserve">Figure </w:t>
      </w:r>
      <w:r w:rsidR="00805C90">
        <w:rPr>
          <w:rFonts w:ascii="Arial" w:hAnsi="Arial" w:cs="Arial"/>
          <w:sz w:val="24"/>
          <w:szCs w:val="24"/>
        </w:rPr>
        <w:t>7</w:t>
      </w:r>
      <w:r w:rsidR="006D193B">
        <w:rPr>
          <w:rFonts w:ascii="Arial" w:hAnsi="Arial" w:cs="Arial"/>
          <w:sz w:val="24"/>
          <w:szCs w:val="24"/>
        </w:rPr>
        <w:t>, 9</w:t>
      </w:r>
      <w:r w:rsidR="00856F86">
        <w:rPr>
          <w:rFonts w:ascii="Arial" w:hAnsi="Arial" w:cs="Arial"/>
          <w:sz w:val="24"/>
          <w:szCs w:val="24"/>
        </w:rPr>
        <w:t>)</w:t>
      </w:r>
      <w:r w:rsidR="008F01B7" w:rsidRPr="00605020">
        <w:rPr>
          <w:rFonts w:ascii="Arial" w:hAnsi="Arial" w:cs="Arial"/>
          <w:sz w:val="24"/>
          <w:szCs w:val="24"/>
        </w:rPr>
        <w:t>.</w:t>
      </w:r>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response curve uses the ratio C</w:t>
      </w:r>
      <w:r w:rsidR="004829C3" w:rsidRPr="00605020">
        <w:rPr>
          <w:rFonts w:ascii="Arial" w:hAnsi="Arial" w:cs="Arial"/>
          <w:sz w:val="24"/>
          <w:szCs w:val="24"/>
          <w:vertAlign w:val="subscript"/>
        </w:rPr>
        <w:t>b</w:t>
      </w:r>
      <w:r w:rsidR="004829C3" w:rsidRPr="00605020">
        <w:rPr>
          <w:rFonts w:ascii="Arial" w:hAnsi="Arial" w:cs="Arial"/>
          <w:sz w:val="24"/>
          <w:szCs w:val="24"/>
        </w:rPr>
        <w:t>/C</w:t>
      </w:r>
      <w:r w:rsidR="004829C3" w:rsidRPr="00605020">
        <w:rPr>
          <w:rFonts w:ascii="Arial" w:hAnsi="Arial" w:cs="Arial"/>
          <w:sz w:val="24"/>
          <w:szCs w:val="24"/>
          <w:vertAlign w:val="subscript"/>
        </w:rPr>
        <w:t>v</w:t>
      </w:r>
      <w:r w:rsidR="008905A8">
        <w:rPr>
          <w:rFonts w:ascii="Arial" w:hAnsi="Arial" w:cs="Arial"/>
          <w:sz w:val="24"/>
          <w:szCs w:val="24"/>
        </w:rPr>
        <w:t>.</w:t>
      </w:r>
      <w:r w:rsidR="00004E0D">
        <w:rPr>
          <w:rFonts w:ascii="Arial" w:hAnsi="Arial" w:cs="Arial"/>
          <w:sz w:val="24"/>
          <w:szCs w:val="24"/>
        </w:rPr>
        <w:t xml:space="preserve"> </w:t>
      </w:r>
      <w:r w:rsidR="00870CED" w:rsidRPr="00605020">
        <w:rPr>
          <w:rFonts w:ascii="Arial" w:hAnsi="Arial" w:cs="Arial"/>
          <w:sz w:val="24"/>
          <w:szCs w:val="24"/>
        </w:rPr>
        <w:t>C</w:t>
      </w:r>
      <w:r w:rsidR="00870CED" w:rsidRPr="00605020">
        <w:rPr>
          <w:rFonts w:ascii="Arial" w:hAnsi="Arial" w:cs="Arial"/>
          <w:sz w:val="24"/>
          <w:szCs w:val="24"/>
          <w:vertAlign w:val="subscript"/>
        </w:rPr>
        <w:t>b</w:t>
      </w:r>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which is a measure of genome instability.</w:t>
      </w:r>
      <w:r w:rsidR="00004E0D">
        <w:rPr>
          <w:rFonts w:ascii="Arial" w:hAnsi="Arial" w:cs="Arial"/>
          <w:sz w:val="24"/>
          <w:szCs w:val="24"/>
        </w:rPr>
        <w:t xml:space="preserve"> </w:t>
      </w:r>
      <w:r w:rsidR="00640C99" w:rsidRPr="00605020">
        <w:rPr>
          <w:rFonts w:ascii="Arial" w:hAnsi="Arial" w:cs="Arial"/>
          <w:sz w:val="24"/>
          <w:szCs w:val="24"/>
        </w:rPr>
        <w:t>C</w:t>
      </w:r>
      <w:r w:rsidR="00640C99" w:rsidRPr="00605020">
        <w:rPr>
          <w:rFonts w:ascii="Arial" w:hAnsi="Arial" w:cs="Arial"/>
          <w:sz w:val="24"/>
          <w:szCs w:val="24"/>
          <w:vertAlign w:val="subscript"/>
        </w:rPr>
        <w:t>v</w:t>
      </w:r>
      <w:r w:rsidR="00004E0D">
        <w:rPr>
          <w:rFonts w:ascii="Arial" w:hAnsi="Arial" w:cs="Arial"/>
          <w:sz w:val="24"/>
          <w:szCs w:val="24"/>
          <w:vertAlign w:val="subscript"/>
        </w:rPr>
        <w:t xml:space="preserve"> </w:t>
      </w:r>
      <w:r w:rsidR="00652412" w:rsidRPr="00605020">
        <w:rPr>
          <w:rFonts w:ascii="Arial" w:hAnsi="Arial" w:cs="Arial"/>
          <w:sz w:val="24"/>
          <w:szCs w:val="24"/>
        </w:rPr>
        <w:t>represents</w:t>
      </w:r>
      <w:r w:rsidR="00004E0D">
        <w:rPr>
          <w:rFonts w:ascii="Arial" w:hAnsi="Arial" w:cs="Arial"/>
          <w:sz w:val="24"/>
          <w:szCs w:val="24"/>
        </w:rPr>
        <w:t xml:space="preserve">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r w:rsidR="000A613A" w:rsidRPr="00605020">
        <w:rPr>
          <w:rFonts w:ascii="Arial" w:hAnsi="Arial" w:cs="Arial"/>
          <w:sz w:val="24"/>
          <w:szCs w:val="24"/>
        </w:rPr>
        <w:t>C</w:t>
      </w:r>
      <w:r w:rsidR="000A613A" w:rsidRPr="00605020">
        <w:rPr>
          <w:rFonts w:ascii="Arial" w:hAnsi="Arial" w:cs="Arial"/>
          <w:sz w:val="24"/>
          <w:szCs w:val="24"/>
          <w:vertAlign w:val="subscript"/>
        </w:rPr>
        <w:t>b</w:t>
      </w:r>
      <w:r w:rsidR="000A613A" w:rsidRPr="00605020">
        <w:rPr>
          <w:rFonts w:ascii="Arial" w:hAnsi="Arial" w:cs="Arial"/>
          <w:sz w:val="24"/>
          <w:szCs w:val="24"/>
        </w:rPr>
        <w:t xml:space="preserve"> usually comes before C</w:t>
      </w:r>
      <w:r w:rsidR="000A613A" w:rsidRPr="00605020">
        <w:rPr>
          <w:rFonts w:ascii="Arial" w:hAnsi="Arial" w:cs="Arial"/>
          <w:sz w:val="24"/>
          <w:szCs w:val="24"/>
          <w:vertAlign w:val="subscript"/>
        </w:rPr>
        <w:t>v</w:t>
      </w:r>
      <w:r w:rsidR="000A613A" w:rsidRPr="00605020">
        <w:rPr>
          <w:rFonts w:ascii="Arial" w:hAnsi="Arial" w:cs="Arial"/>
          <w:sz w:val="24"/>
          <w:szCs w:val="24"/>
        </w:rPr>
        <w:t xml:space="preserve"> in the strains used</w:t>
      </w:r>
      <w:r w:rsidR="001564B8">
        <w:rPr>
          <w:rFonts w:ascii="Arial" w:hAnsi="Arial" w:cs="Arial"/>
          <w:sz w:val="24"/>
          <w:szCs w:val="24"/>
        </w:rPr>
        <w:t xml:space="preserve"> (</w:t>
      </w:r>
      <w:r w:rsidR="001564B8">
        <w:rPr>
          <w:rFonts w:ascii="Arial" w:hAnsi="Arial"/>
          <w:sz w:val="24"/>
        </w:rPr>
        <w:t xml:space="preserve">Figure </w:t>
      </w:r>
      <w:r w:rsidR="001D4C80">
        <w:rPr>
          <w:rFonts w:ascii="Arial" w:hAnsi="Arial"/>
          <w:sz w:val="24"/>
        </w:rPr>
        <w:t>8)</w:t>
      </w:r>
      <w:r w:rsidR="00232562">
        <w:rPr>
          <w:rFonts w:ascii="Arial" w:hAnsi="Arial"/>
          <w:sz w:val="24"/>
        </w:rPr>
        <w:t xml:space="preserve">. </w:t>
      </w:r>
      <w:r w:rsidR="00346372">
        <w:rPr>
          <w:rFonts w:ascii="Arial" w:hAnsi="Arial" w:cs="Arial"/>
          <w:sz w:val="24"/>
          <w:szCs w:val="24"/>
        </w:rPr>
        <w:t xml:space="preserve">The </w:t>
      </w:r>
      <w:r w:rsidR="001724CD">
        <w:rPr>
          <w:rFonts w:ascii="Arial" w:hAnsi="Arial" w:cs="Arial"/>
          <w:sz w:val="24"/>
          <w:szCs w:val="24"/>
        </w:rPr>
        <w:t xml:space="preserve">inverse of </w:t>
      </w:r>
      <w:r w:rsidR="00346372" w:rsidRPr="00605020">
        <w:rPr>
          <w:rFonts w:ascii="Arial" w:hAnsi="Arial" w:cs="Arial"/>
          <w:sz w:val="24"/>
          <w:szCs w:val="24"/>
        </w:rPr>
        <w:t>C</w:t>
      </w:r>
      <w:r w:rsidR="00346372" w:rsidRPr="00605020">
        <w:rPr>
          <w:rFonts w:ascii="Arial" w:hAnsi="Arial" w:cs="Arial"/>
          <w:sz w:val="24"/>
          <w:szCs w:val="24"/>
          <w:vertAlign w:val="subscript"/>
        </w:rPr>
        <w:t>b</w:t>
      </w:r>
      <w:r w:rsidR="00346372" w:rsidRPr="00605020">
        <w:rPr>
          <w:rFonts w:ascii="Arial" w:hAnsi="Arial" w:cs="Arial"/>
          <w:sz w:val="24"/>
          <w:szCs w:val="24"/>
        </w:rPr>
        <w:t>/C</w:t>
      </w:r>
      <w:r w:rsidR="00346372" w:rsidRPr="00605020">
        <w:rPr>
          <w:rFonts w:ascii="Arial" w:hAnsi="Arial" w:cs="Arial"/>
          <w:sz w:val="24"/>
          <w:szCs w:val="24"/>
          <w:vertAlign w:val="subscript"/>
        </w:rPr>
        <w:t>v</w:t>
      </w:r>
      <w:r w:rsidR="00004E0D">
        <w:rPr>
          <w:rFonts w:ascii="Arial" w:hAnsi="Arial" w:cs="Arial"/>
          <w:sz w:val="24"/>
          <w:szCs w:val="24"/>
          <w:vertAlign w:val="subscript"/>
        </w:rPr>
        <w:t xml:space="preserve"> </w:t>
      </w:r>
      <w:r w:rsidR="00346372">
        <w:rPr>
          <w:rFonts w:ascii="Arial" w:hAnsi="Arial" w:cs="Arial"/>
          <w:sz w:val="24"/>
          <w:szCs w:val="24"/>
        </w:rPr>
        <w:t>thus</w:t>
      </w:r>
      <w:r w:rsidR="0008477C">
        <w:rPr>
          <w:rFonts w:ascii="Arial" w:hAnsi="Arial" w:cs="Arial"/>
          <w:sz w:val="24"/>
          <w:szCs w:val="24"/>
        </w:rPr>
        <w:t xml:space="preserve"> represents</w:t>
      </w:r>
      <w:r w:rsidR="00346372">
        <w:rPr>
          <w:rFonts w:ascii="Arial" w:hAnsi="Arial" w:cs="Arial"/>
          <w:sz w:val="24"/>
          <w:szCs w:val="24"/>
        </w:rPr>
        <w:t xml:space="preserve"> the capability of cells to maintain viability </w:t>
      </w:r>
      <w:r w:rsidR="00B4201B">
        <w:rPr>
          <w:rFonts w:ascii="Arial" w:hAnsi="Arial" w:cs="Arial"/>
          <w:sz w:val="24"/>
          <w:szCs w:val="24"/>
        </w:rPr>
        <w:t>after the increase of H</w:t>
      </w:r>
      <w:r w:rsidR="00AA02C3" w:rsidRPr="00AA02C3">
        <w:rPr>
          <w:rFonts w:ascii="Arial" w:hAnsi="Arial" w:cs="Arial"/>
          <w:sz w:val="24"/>
          <w:szCs w:val="24"/>
          <w:vertAlign w:val="subscript"/>
        </w:rPr>
        <w:t>2</w:t>
      </w:r>
      <w:r w:rsidR="00B4201B">
        <w:rPr>
          <w:rFonts w:ascii="Arial" w:hAnsi="Arial" w:cs="Arial"/>
          <w:sz w:val="24"/>
          <w:szCs w:val="24"/>
        </w:rPr>
        <w:t>O</w:t>
      </w:r>
      <w:r w:rsidR="00AA02C3" w:rsidRPr="00AA02C3">
        <w:rPr>
          <w:rFonts w:ascii="Arial" w:hAnsi="Arial" w:cs="Arial"/>
          <w:sz w:val="24"/>
          <w:szCs w:val="24"/>
          <w:vertAlign w:val="subscript"/>
        </w:rPr>
        <w:t>2</w:t>
      </w:r>
      <w:r w:rsidR="00B4201B">
        <w:rPr>
          <w:rFonts w:ascii="Arial" w:hAnsi="Arial" w:cs="Arial"/>
          <w:sz w:val="24"/>
          <w:szCs w:val="24"/>
        </w:rPr>
        <w:t>-induced LOH</w:t>
      </w:r>
      <w:r w:rsidR="00013FB4">
        <w:rPr>
          <w:rFonts w:ascii="Arial" w:hAnsi="Arial" w:cs="Arial"/>
          <w:sz w:val="24"/>
          <w:szCs w:val="24"/>
        </w:rPr>
        <w:t xml:space="preserve">. </w:t>
      </w:r>
      <w:r w:rsidR="00A26537">
        <w:rPr>
          <w:rFonts w:ascii="Arial" w:hAnsi="Arial" w:cs="Arial"/>
          <w:sz w:val="24"/>
          <w:szCs w:val="24"/>
        </w:rPr>
        <w:t xml:space="preserve">For most natural isolates, this </w:t>
      </w:r>
      <w:r w:rsidR="0065678D" w:rsidRPr="00605020">
        <w:rPr>
          <w:rFonts w:ascii="Arial" w:hAnsi="Arial" w:cs="Arial"/>
          <w:sz w:val="24"/>
          <w:szCs w:val="24"/>
        </w:rPr>
        <w:t>C</w:t>
      </w:r>
      <w:r w:rsidR="0065678D">
        <w:rPr>
          <w:rFonts w:ascii="Arial" w:hAnsi="Arial" w:cs="Arial"/>
          <w:sz w:val="24"/>
          <w:szCs w:val="24"/>
          <w:vertAlign w:val="subscript"/>
        </w:rPr>
        <w:t>b</w:t>
      </w:r>
      <w:r w:rsidR="000A613A" w:rsidRPr="00605020">
        <w:rPr>
          <w:rFonts w:ascii="Arial" w:hAnsi="Arial" w:cs="Arial"/>
          <w:sz w:val="24"/>
          <w:szCs w:val="24"/>
        </w:rPr>
        <w:t>/</w:t>
      </w:r>
      <w:r w:rsidR="0065678D" w:rsidRPr="00605020">
        <w:rPr>
          <w:rFonts w:ascii="Arial" w:hAnsi="Arial" w:cs="Arial"/>
          <w:sz w:val="24"/>
          <w:szCs w:val="24"/>
        </w:rPr>
        <w:t>C</w:t>
      </w:r>
      <w:r w:rsidR="0065678D">
        <w:rPr>
          <w:rFonts w:ascii="Arial" w:hAnsi="Arial" w:cs="Arial"/>
          <w:sz w:val="24"/>
          <w:szCs w:val="24"/>
          <w:vertAlign w:val="subscript"/>
        </w:rPr>
        <w:t>v</w:t>
      </w:r>
      <w:r w:rsidR="00004E0D">
        <w:rPr>
          <w:rFonts w:ascii="Arial" w:hAnsi="Arial" w:cs="Arial"/>
          <w:sz w:val="24"/>
          <w:szCs w:val="24"/>
          <w:vertAlign w:val="subscript"/>
        </w:rPr>
        <w:t xml:space="preserve"> </w:t>
      </w:r>
      <w:r w:rsidR="000A613A" w:rsidRPr="00605020">
        <w:rPr>
          <w:rFonts w:ascii="Arial" w:hAnsi="Arial" w:cs="Arial"/>
          <w:sz w:val="24"/>
          <w:szCs w:val="24"/>
        </w:rPr>
        <w:t>ratio</w:t>
      </w:r>
      <w:r w:rsidR="00004E0D">
        <w:rPr>
          <w:rFonts w:ascii="Arial" w:hAnsi="Arial" w:cs="Arial"/>
          <w:sz w:val="24"/>
          <w:szCs w:val="24"/>
        </w:rPr>
        <w:t xml:space="preserve"> </w:t>
      </w:r>
      <w:r w:rsidR="00D419FB">
        <w:rPr>
          <w:rFonts w:ascii="Arial" w:hAnsi="Arial" w:cs="Arial"/>
          <w:sz w:val="24"/>
          <w:szCs w:val="24"/>
        </w:rPr>
        <w:t>is</w:t>
      </w:r>
      <w:r w:rsidR="009F13D8" w:rsidRPr="00605020">
        <w:rPr>
          <w:rFonts w:ascii="Arial" w:hAnsi="Arial" w:cs="Arial"/>
          <w:sz w:val="24"/>
          <w:szCs w:val="24"/>
        </w:rPr>
        <w:t xml:space="preserve"> lower than </w:t>
      </w:r>
      <w:r w:rsidR="00B30341">
        <w:rPr>
          <w:rFonts w:ascii="Arial" w:hAnsi="Arial" w:cs="Arial"/>
          <w:sz w:val="24"/>
          <w:szCs w:val="24"/>
        </w:rPr>
        <w:t>1.0</w:t>
      </w:r>
      <w:r w:rsidR="00232562">
        <w:rPr>
          <w:rFonts w:ascii="Arial" w:hAnsi="Arial" w:cs="Arial"/>
          <w:sz w:val="24"/>
          <w:szCs w:val="24"/>
        </w:rPr>
        <w:t xml:space="preserve">(Figure </w:t>
      </w:r>
      <w:r w:rsidR="00805C90">
        <w:rPr>
          <w:rFonts w:ascii="Arial" w:hAnsi="Arial" w:cs="Arial"/>
          <w:sz w:val="24"/>
          <w:szCs w:val="24"/>
        </w:rPr>
        <w:t xml:space="preserve">8, </w:t>
      </w:r>
      <w:r w:rsidR="00232562">
        <w:rPr>
          <w:rFonts w:ascii="Arial" w:hAnsi="Arial" w:cs="Arial"/>
          <w:sz w:val="24"/>
          <w:szCs w:val="24"/>
        </w:rPr>
        <w:t>9</w:t>
      </w:r>
      <w:r w:rsidR="004027DB">
        <w:rPr>
          <w:rFonts w:ascii="Arial" w:hAnsi="Arial" w:cs="Arial"/>
          <w:sz w:val="24"/>
          <w:szCs w:val="24"/>
        </w:rPr>
        <w:t>)</w:t>
      </w:r>
      <w:r w:rsidR="006A303C" w:rsidRPr="00605020">
        <w:rPr>
          <w:rFonts w:ascii="Arial" w:hAnsi="Arial" w:cs="Arial"/>
          <w:sz w:val="24"/>
          <w:szCs w:val="24"/>
        </w:rPr>
        <w:t>.</w:t>
      </w:r>
      <w:r w:rsidR="00A32572">
        <w:rPr>
          <w:rFonts w:ascii="Arial" w:hAnsi="Arial" w:cs="Arial"/>
          <w:sz w:val="24"/>
          <w:szCs w:val="24"/>
        </w:rPr>
        <w:t xml:space="preserve"> This comparison suggested that endogenous level of </w:t>
      </w:r>
      <w:r w:rsidR="00A32572" w:rsidRPr="006528EC">
        <w:rPr>
          <w:rFonts w:ascii="Arial" w:eastAsia="Arial" w:hAnsi="Arial" w:cs="Arial"/>
          <w:sz w:val="24"/>
          <w:szCs w:val="24"/>
        </w:rPr>
        <w:t>H</w:t>
      </w:r>
      <w:r w:rsidR="00A32572" w:rsidRPr="006528EC">
        <w:rPr>
          <w:rFonts w:ascii="Arial" w:eastAsia="Arial" w:hAnsi="Arial" w:cs="Arial"/>
          <w:sz w:val="24"/>
          <w:szCs w:val="24"/>
          <w:vertAlign w:val="subscript"/>
        </w:rPr>
        <w:t>2</w:t>
      </w:r>
      <w:r w:rsidR="00A32572" w:rsidRPr="006528EC">
        <w:rPr>
          <w:rFonts w:ascii="Arial" w:eastAsia="Arial" w:hAnsi="Arial" w:cs="Arial"/>
          <w:sz w:val="24"/>
          <w:szCs w:val="24"/>
        </w:rPr>
        <w:t>O</w:t>
      </w:r>
      <w:r w:rsidR="00A32572" w:rsidRPr="006528EC">
        <w:rPr>
          <w:rFonts w:ascii="Arial" w:eastAsia="Arial" w:hAnsi="Arial" w:cs="Arial"/>
          <w:sz w:val="24"/>
          <w:szCs w:val="24"/>
          <w:vertAlign w:val="subscript"/>
        </w:rPr>
        <w:t>2</w:t>
      </w:r>
      <w:r w:rsidR="00A32572">
        <w:rPr>
          <w:rFonts w:ascii="Arial" w:hAnsi="Arial" w:cs="Arial"/>
          <w:sz w:val="24"/>
          <w:szCs w:val="24"/>
        </w:rPr>
        <w:t xml:space="preserve">must be held low </w:t>
      </w:r>
      <w:r w:rsidR="001724CD">
        <w:rPr>
          <w:rFonts w:ascii="Arial" w:hAnsi="Arial" w:cs="Arial"/>
          <w:sz w:val="24"/>
          <w:szCs w:val="24"/>
        </w:rPr>
        <w:t>upto the dying off phase during</w:t>
      </w:r>
      <w:r w:rsidR="00A32572">
        <w:rPr>
          <w:rFonts w:ascii="Arial" w:hAnsi="Arial" w:cs="Arial"/>
          <w:sz w:val="24"/>
          <w:szCs w:val="24"/>
        </w:rPr>
        <w:t xml:space="preserve"> chronological aging. </w:t>
      </w:r>
    </w:p>
    <w:p w:rsidR="00273FE0" w:rsidRDefault="0072137D" w:rsidP="00052BBF">
      <w:pPr>
        <w:spacing w:after="0" w:line="480" w:lineRule="auto"/>
        <w:ind w:firstLine="720"/>
        <w:jc w:val="both"/>
        <w:rPr>
          <w:rFonts w:ascii="Arial" w:hAnsi="Arial" w:cs="Arial"/>
          <w:sz w:val="24"/>
          <w:szCs w:val="24"/>
        </w:rPr>
      </w:pPr>
      <w:r w:rsidRPr="0072137D">
        <w:rPr>
          <w:rFonts w:ascii="Arial" w:eastAsia="Arial" w:hAnsi="Arial" w:cs="Arial"/>
          <w:sz w:val="24"/>
          <w:szCs w:val="24"/>
        </w:rPr>
        <w:t xml:space="preserve">A regression analysis </w:t>
      </w:r>
      <w:r w:rsidR="00B12CCF">
        <w:rPr>
          <w:rFonts w:ascii="Arial" w:eastAsia="Arial" w:hAnsi="Arial" w:cs="Arial"/>
          <w:sz w:val="24"/>
          <w:szCs w:val="24"/>
        </w:rPr>
        <w:t>suggested</w:t>
      </w:r>
      <w:r w:rsidRPr="0072137D">
        <w:rPr>
          <w:rFonts w:ascii="Arial" w:eastAsia="Arial" w:hAnsi="Arial" w:cs="Arial"/>
          <w:sz w:val="24"/>
          <w:szCs w:val="24"/>
        </w:rPr>
        <w:t xml:space="preserve"> that</w:t>
      </w:r>
      <w:r w:rsidR="00B12CCF">
        <w:rPr>
          <w:rFonts w:ascii="Arial" w:eastAsia="Arial" w:hAnsi="Arial" w:cs="Arial"/>
          <w:sz w:val="24"/>
          <w:szCs w:val="24"/>
        </w:rPr>
        <w:t xml:space="preserve"> strain sensitivity to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r w:rsidR="00B12CCF">
        <w:rPr>
          <w:rFonts w:ascii="Arial" w:eastAsia="Arial" w:hAnsi="Arial" w:cs="Arial"/>
          <w:sz w:val="24"/>
          <w:szCs w:val="24"/>
        </w:rPr>
        <w:t>varies. T</w:t>
      </w:r>
      <w:r w:rsidRPr="0072137D">
        <w:rPr>
          <w:rFonts w:ascii="Arial" w:eastAsia="Arial" w:hAnsi="Arial" w:cs="Arial"/>
          <w:sz w:val="24"/>
          <w:szCs w:val="24"/>
        </w:rPr>
        <w:t>here is a significant association between CLS and the 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ratio with a p-value </w:t>
      </w:r>
      <w:r w:rsidR="00884F2B">
        <w:rPr>
          <w:rFonts w:ascii="Arial" w:eastAsia="Arial" w:hAnsi="Arial" w:cs="Arial"/>
          <w:sz w:val="24"/>
          <w:szCs w:val="24"/>
        </w:rPr>
        <w:t>of 0.024</w:t>
      </w:r>
      <w:r w:rsidR="007855BB">
        <w:rPr>
          <w:rFonts w:ascii="Arial" w:eastAsia="Arial" w:hAnsi="Arial" w:cs="Arial"/>
          <w:sz w:val="24"/>
          <w:szCs w:val="24"/>
        </w:rPr>
        <w:t xml:space="preserve">, and </w:t>
      </w:r>
      <w:r w:rsidR="000352CC">
        <w:rPr>
          <w:rFonts w:ascii="Arial" w:eastAsia="Arial" w:hAnsi="Arial" w:cs="Arial"/>
          <w:sz w:val="24"/>
          <w:szCs w:val="24"/>
        </w:rPr>
        <w:t>an</w:t>
      </w:r>
      <w:r w:rsidR="007855BB">
        <w:rPr>
          <w:rFonts w:ascii="Arial" w:eastAsia="Arial" w:hAnsi="Arial" w:cs="Arial"/>
          <w:sz w:val="24"/>
          <w:szCs w:val="24"/>
        </w:rPr>
        <w:t xml:space="preserve"> </w:t>
      </w:r>
      <w:r w:rsidRPr="0072137D">
        <w:rPr>
          <w:rFonts w:ascii="Arial" w:eastAsia="Arial" w:hAnsi="Arial" w:cs="Arial"/>
          <w:sz w:val="24"/>
          <w:szCs w:val="24"/>
        </w:rPr>
        <w:t>R-squared value of 0.54. A longer CLS corresponds to a smaller C</w:t>
      </w:r>
      <w:r w:rsidRPr="0072137D">
        <w:rPr>
          <w:rFonts w:ascii="Arial" w:eastAsia="Arial" w:hAnsi="Arial" w:cs="Arial"/>
          <w:sz w:val="24"/>
          <w:szCs w:val="24"/>
          <w:vertAlign w:val="subscript"/>
        </w:rPr>
        <w:t>b</w:t>
      </w:r>
      <w:r w:rsidRPr="0072137D">
        <w:rPr>
          <w:rFonts w:ascii="Arial" w:eastAsia="Arial" w:hAnsi="Arial" w:cs="Arial"/>
          <w:sz w:val="24"/>
          <w:szCs w:val="24"/>
        </w:rPr>
        <w:t>/</w:t>
      </w:r>
      <w:r w:rsidRPr="0072137D">
        <w:rPr>
          <w:rFonts w:ascii="Arial" w:eastAsia="Arial" w:hAnsi="Arial" w:cs="Arial"/>
          <w:sz w:val="24"/>
          <w:szCs w:val="24"/>
          <w:vertAlign w:val="subscript"/>
        </w:rPr>
        <w:t>Cv</w:t>
      </w:r>
      <w:r w:rsidRPr="0072137D">
        <w:rPr>
          <w:rFonts w:ascii="Arial" w:eastAsia="Arial" w:hAnsi="Arial" w:cs="Arial"/>
          <w:sz w:val="24"/>
          <w:szCs w:val="24"/>
        </w:rPr>
        <w:t xml:space="preserve">. A </w:t>
      </w:r>
      <w:r w:rsidR="00CC05C5">
        <w:rPr>
          <w:rFonts w:ascii="Arial" w:eastAsia="Arial" w:hAnsi="Arial" w:cs="Arial"/>
          <w:sz w:val="24"/>
          <w:szCs w:val="24"/>
        </w:rPr>
        <w:t>value (</w:t>
      </w:r>
      <w:r w:rsidR="00CC05C5" w:rsidRPr="0072137D">
        <w:rPr>
          <w:rFonts w:ascii="Arial" w:eastAsia="Arial" w:hAnsi="Arial" w:cs="Arial"/>
          <w:sz w:val="24"/>
          <w:szCs w:val="24"/>
        </w:rPr>
        <w:t>C</w:t>
      </w:r>
      <w:r w:rsidR="00CC05C5" w:rsidRPr="0072137D">
        <w:rPr>
          <w:rFonts w:ascii="Arial" w:eastAsia="Arial" w:hAnsi="Arial" w:cs="Arial"/>
          <w:sz w:val="24"/>
          <w:szCs w:val="24"/>
          <w:vertAlign w:val="subscript"/>
        </w:rPr>
        <w:t>b</w:t>
      </w:r>
      <w:r w:rsidR="00CC05C5" w:rsidRPr="0072137D">
        <w:rPr>
          <w:rFonts w:ascii="Arial" w:eastAsia="Arial" w:hAnsi="Arial" w:cs="Arial"/>
          <w:sz w:val="24"/>
          <w:szCs w:val="24"/>
        </w:rPr>
        <w:t>/</w:t>
      </w:r>
      <w:r w:rsidR="00CC05C5" w:rsidRPr="0072137D">
        <w:rPr>
          <w:rFonts w:ascii="Arial" w:eastAsia="Arial" w:hAnsi="Arial" w:cs="Arial"/>
          <w:sz w:val="24"/>
          <w:szCs w:val="24"/>
          <w:vertAlign w:val="subscript"/>
        </w:rPr>
        <w:t>Cv</w:t>
      </w:r>
      <w:r w:rsidR="00CC05C5">
        <w:rPr>
          <w:rFonts w:ascii="Arial" w:eastAsia="Arial" w:hAnsi="Arial" w:cs="Arial"/>
          <w:sz w:val="24"/>
          <w:szCs w:val="24"/>
        </w:rPr>
        <w:t xml:space="preserve">) </w:t>
      </w:r>
      <w:r w:rsidRPr="0072137D">
        <w:rPr>
          <w:rFonts w:ascii="Arial" w:eastAsia="Arial" w:hAnsi="Arial" w:cs="Arial"/>
          <w:sz w:val="24"/>
          <w:szCs w:val="24"/>
        </w:rPr>
        <w:t>less than 1.0indicates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before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thus a greater dose of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ins w:id="33" w:author="hong qin" w:date="2012-04-24T17:15:00Z">
        <w:r w:rsidR="000352CC">
          <w:rPr>
            <w:rFonts w:ascii="Arial" w:eastAsia="Arial" w:hAnsi="Arial" w:cs="Arial"/>
            <w:sz w:val="24"/>
            <w:szCs w:val="24"/>
            <w:vertAlign w:val="subscript"/>
          </w:rPr>
          <w:t xml:space="preserve"> </w:t>
        </w:r>
      </w:ins>
      <w:r w:rsidRPr="0072137D">
        <w:rPr>
          <w:rFonts w:ascii="Arial" w:eastAsia="Arial" w:hAnsi="Arial" w:cs="Arial"/>
          <w:sz w:val="24"/>
          <w:szCs w:val="24"/>
        </w:rPr>
        <w:t>is required to kill the cell. Thus, strains with lower ratios are more tolerant to hydrogen peroxide with respect to viability. A 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00004E0D">
        <w:rPr>
          <w:rFonts w:ascii="Arial" w:eastAsia="Arial" w:hAnsi="Arial" w:cs="Arial"/>
          <w:sz w:val="24"/>
          <w:szCs w:val="24"/>
          <w:vertAlign w:val="subscript"/>
        </w:rPr>
        <w:t xml:space="preserve"> </w:t>
      </w:r>
      <w:r w:rsidR="00223424">
        <w:rPr>
          <w:rFonts w:ascii="Arial" w:eastAsia="Arial" w:hAnsi="Arial" w:cs="Arial"/>
          <w:sz w:val="24"/>
          <w:szCs w:val="24"/>
        </w:rPr>
        <w:t>value g</w:t>
      </w:r>
      <w:r w:rsidRPr="0072137D">
        <w:rPr>
          <w:rFonts w:ascii="Arial" w:eastAsia="Arial" w:hAnsi="Arial" w:cs="Arial"/>
          <w:sz w:val="24"/>
          <w:szCs w:val="24"/>
        </w:rPr>
        <w:t>reater than 1.0 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after C</w:t>
      </w:r>
      <w:r w:rsidRPr="0072137D">
        <w:rPr>
          <w:rFonts w:ascii="Arial" w:eastAsia="Arial" w:hAnsi="Arial" w:cs="Arial"/>
          <w:sz w:val="24"/>
          <w:szCs w:val="24"/>
          <w:vertAlign w:val="subscript"/>
        </w:rPr>
        <w:t>v</w:t>
      </w:r>
      <w:r w:rsidRPr="0072137D">
        <w:rPr>
          <w:rFonts w:ascii="Arial" w:eastAsia="Arial" w:hAnsi="Arial" w:cs="Arial"/>
          <w:sz w:val="24"/>
          <w:szCs w:val="24"/>
        </w:rPr>
        <w:t>, and thus cells are more sensitive to hydrogen peroxide treatment. Strain M13 seems to be the most tolerant to hydrogen peroxide treatment.YPS128 seems to have the most sensitive response to hydrogen peroxide treatment whereas M13 seems to be substantially more tolerant to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r w:rsidR="00220AE1">
        <w:rPr>
          <w:rFonts w:ascii="Arial" w:eastAsia="Arial" w:hAnsi="Arial" w:cs="Arial"/>
          <w:sz w:val="24"/>
          <w:szCs w:val="24"/>
        </w:rPr>
        <w:t>(</w:t>
      </w:r>
      <w:r w:rsidRPr="0072137D">
        <w:rPr>
          <w:rFonts w:ascii="Arial" w:eastAsia="Arial" w:hAnsi="Arial" w:cs="Arial"/>
          <w:sz w:val="24"/>
          <w:szCs w:val="24"/>
        </w:rPr>
        <w:t xml:space="preserve">Figure </w:t>
      </w:r>
      <w:r w:rsidR="00220AE1">
        <w:rPr>
          <w:rFonts w:ascii="Arial" w:eastAsia="Arial" w:hAnsi="Arial" w:cs="Arial"/>
          <w:sz w:val="24"/>
          <w:szCs w:val="24"/>
        </w:rPr>
        <w:t>10)</w:t>
      </w:r>
      <w:r w:rsidR="00C10156" w:rsidRPr="00605020">
        <w:rPr>
          <w:rFonts w:ascii="Arial" w:eastAsia="Arial" w:hAnsi="Arial" w:cs="Arial"/>
          <w:sz w:val="24"/>
          <w:szCs w:val="24"/>
        </w:rPr>
        <w:t>.</w:t>
      </w:r>
    </w:p>
    <w:p w:rsidR="00ED1204" w:rsidRDefault="00ED1204" w:rsidP="00ED1204">
      <w:pPr>
        <w:spacing w:after="0" w:line="480" w:lineRule="auto"/>
        <w:rPr>
          <w:rFonts w:ascii="Arial" w:hAnsi="Arial" w:cs="Arial"/>
          <w:sz w:val="24"/>
          <w:szCs w:val="24"/>
        </w:rPr>
      </w:pPr>
    </w:p>
    <w:p w:rsidR="00000000" w:rsidRDefault="00ED1204">
      <w:pPr>
        <w:spacing w:after="0" w:line="480" w:lineRule="auto"/>
        <w:rPr>
          <w:rFonts w:ascii="Arial" w:hAnsi="Arial" w:cs="Arial"/>
          <w:sz w:val="24"/>
          <w:szCs w:val="24"/>
        </w:rPr>
        <w:pPrChange w:id="34" w:author="hong qin" w:date="2012-04-22T08:31:00Z">
          <w:pPr>
            <w:spacing w:after="0" w:line="480" w:lineRule="auto"/>
            <w:ind w:firstLine="720"/>
            <w:jc w:val="both"/>
          </w:pPr>
        </w:pPrChange>
      </w:pPr>
      <w:r w:rsidRPr="00144417">
        <w:rPr>
          <w:rFonts w:ascii="Arial" w:hAnsi="Arial" w:cs="Arial"/>
          <w:b/>
          <w:sz w:val="24"/>
          <w:szCs w:val="24"/>
        </w:rPr>
        <w:t>Trade-off between tolerance to oxidative stress and mitotic asymmetry</w:t>
      </w:r>
    </w:p>
    <w:p w:rsidR="00273FE0" w:rsidRDefault="00444E9F">
      <w:pPr>
        <w:spacing w:after="0" w:line="480" w:lineRule="auto"/>
        <w:ind w:firstLine="720"/>
        <w:rPr>
          <w:rFonts w:ascii="Arial" w:eastAsia="Arial" w:hAnsi="Arial" w:cs="Arial"/>
          <w:sz w:val="24"/>
          <w:szCs w:val="24"/>
        </w:rPr>
      </w:pPr>
      <w:r w:rsidRPr="00605020">
        <w:rPr>
          <w:rFonts w:ascii="Arial" w:eastAsia="Arial" w:hAnsi="Arial" w:cs="Arial"/>
          <w:sz w:val="24"/>
          <w:szCs w:val="24"/>
        </w:rPr>
        <w:t xml:space="preserve">A regression analysis revealed that there is a </w:t>
      </w:r>
      <w:r w:rsidR="000835E1">
        <w:rPr>
          <w:rFonts w:ascii="Arial" w:eastAsia="Arial" w:hAnsi="Arial" w:cs="Arial"/>
          <w:sz w:val="24"/>
          <w:szCs w:val="24"/>
        </w:rPr>
        <w:t>positive</w:t>
      </w:r>
      <w:r w:rsidRPr="00605020">
        <w:rPr>
          <w:rFonts w:ascii="Arial" w:eastAsia="Arial" w:hAnsi="Arial" w:cs="Arial"/>
          <w:sz w:val="24"/>
          <w:szCs w:val="24"/>
        </w:rPr>
        <w:t xml:space="preserve"> correlation between</w:t>
      </w:r>
      <w:r w:rsidR="00A23352">
        <w:rPr>
          <w:rFonts w:ascii="Arial" w:eastAsia="Arial" w:hAnsi="Arial" w:cs="Arial"/>
          <w:sz w:val="24"/>
          <w:szCs w:val="24"/>
        </w:rPr>
        <w:t xml:space="preserve"> C</w:t>
      </w:r>
      <w:r w:rsidR="00A23352">
        <w:rPr>
          <w:rFonts w:ascii="Arial" w:eastAsia="Arial" w:hAnsi="Arial" w:cs="Arial"/>
          <w:sz w:val="24"/>
          <w:szCs w:val="24"/>
          <w:vertAlign w:val="subscript"/>
        </w:rPr>
        <w:t>b</w:t>
      </w:r>
      <w:r w:rsidR="00A23352">
        <w:rPr>
          <w:rFonts w:ascii="Arial" w:eastAsia="Arial" w:hAnsi="Arial" w:cs="Arial"/>
          <w:sz w:val="24"/>
          <w:szCs w:val="24"/>
        </w:rPr>
        <w:t>/C</w:t>
      </w:r>
      <w:r w:rsidR="00A23352">
        <w:rPr>
          <w:rFonts w:ascii="Arial" w:eastAsia="Arial" w:hAnsi="Arial" w:cs="Arial"/>
          <w:sz w:val="24"/>
          <w:szCs w:val="24"/>
          <w:vertAlign w:val="subscript"/>
        </w:rPr>
        <w:t xml:space="preserve">b </w:t>
      </w:r>
      <w:r w:rsidR="00A23352">
        <w:rPr>
          <w:rFonts w:ascii="Arial" w:eastAsia="Arial" w:hAnsi="Arial" w:cs="Arial"/>
          <w:sz w:val="24"/>
          <w:szCs w:val="24"/>
        </w:rPr>
        <w:t>and</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w:t>
      </w:r>
      <w:r w:rsidR="00A23352">
        <w:rPr>
          <w:rFonts w:ascii="Arial" w:eastAsia="Arial" w:hAnsi="Arial" w:cs="Arial"/>
          <w:sz w:val="24"/>
          <w:szCs w:val="24"/>
        </w:rPr>
        <w:t xml:space="preserve"> which represents mitotic asymmetry. Mitotic asymmetry is the ratio </w:t>
      </w:r>
      <w:r w:rsidR="00651066">
        <w:rPr>
          <w:rFonts w:ascii="Arial" w:eastAsia="Arial" w:hAnsi="Arial" w:cs="Arial"/>
          <w:sz w:val="24"/>
          <w:szCs w:val="24"/>
        </w:rPr>
        <w:t>of the number of daughter cells that have undergone LOH and the number of mother cells that have undergone LOH</w:t>
      </w:r>
      <w:r w:rsidR="004B606E">
        <w:rPr>
          <w:rFonts w:ascii="Arial" w:eastAsia="Arial" w:hAnsi="Arial" w:cs="Arial"/>
          <w:sz w:val="24"/>
          <w:szCs w:val="24"/>
        </w:rPr>
        <w:t>, and the C</w:t>
      </w:r>
      <w:r w:rsidR="004B606E">
        <w:rPr>
          <w:rFonts w:ascii="Arial" w:eastAsia="Arial" w:hAnsi="Arial" w:cs="Arial"/>
          <w:sz w:val="24"/>
          <w:szCs w:val="24"/>
          <w:vertAlign w:val="subscript"/>
        </w:rPr>
        <w:t>b</w:t>
      </w:r>
      <w:r w:rsidR="004B606E">
        <w:rPr>
          <w:rFonts w:ascii="Arial" w:eastAsia="Arial" w:hAnsi="Arial" w:cs="Arial"/>
          <w:sz w:val="24"/>
          <w:szCs w:val="24"/>
        </w:rPr>
        <w:t>/C</w:t>
      </w:r>
      <w:r w:rsidR="004B606E">
        <w:rPr>
          <w:rFonts w:ascii="Arial" w:eastAsia="Arial" w:hAnsi="Arial" w:cs="Arial"/>
          <w:sz w:val="24"/>
          <w:szCs w:val="24"/>
          <w:vertAlign w:val="subscript"/>
        </w:rPr>
        <w:t>b</w:t>
      </w:r>
      <w:r w:rsidR="004B606E">
        <w:rPr>
          <w:rFonts w:ascii="Arial" w:eastAsia="Arial" w:hAnsi="Arial" w:cs="Arial"/>
          <w:sz w:val="24"/>
          <w:szCs w:val="24"/>
        </w:rPr>
        <w:t>.</w:t>
      </w:r>
      <w:r w:rsidR="00CD2684" w:rsidRPr="00605020">
        <w:rPr>
          <w:rFonts w:ascii="Arial" w:eastAsia="Arial" w:hAnsi="Arial" w:cs="Arial"/>
          <w:sz w:val="24"/>
          <w:szCs w:val="24"/>
        </w:rPr>
        <w:t xml:space="preserve"> The</w:t>
      </w:r>
      <w:r w:rsidR="000D702F" w:rsidRPr="00605020">
        <w:rPr>
          <w:rFonts w:ascii="Arial" w:eastAsia="Arial" w:hAnsi="Arial" w:cs="Arial"/>
          <w:sz w:val="24"/>
          <w:szCs w:val="24"/>
        </w:rPr>
        <w:t xml:space="preserve"> p-value representing </w:t>
      </w:r>
      <w:r w:rsidR="00CD2684">
        <w:rPr>
          <w:rFonts w:ascii="Arial" w:eastAsia="Arial" w:hAnsi="Arial" w:cs="Arial"/>
          <w:sz w:val="24"/>
          <w:szCs w:val="24"/>
        </w:rPr>
        <w:t>this</w:t>
      </w:r>
      <w:r w:rsidR="000D702F" w:rsidRPr="00605020">
        <w:rPr>
          <w:rFonts w:ascii="Arial" w:eastAsia="Arial" w:hAnsi="Arial" w:cs="Arial"/>
          <w:sz w:val="24"/>
          <w:szCs w:val="24"/>
        </w:rPr>
        <w:t xml:space="preserve">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DD2FB9">
        <w:rPr>
          <w:rFonts w:ascii="Arial" w:eastAsia="Arial" w:hAnsi="Arial" w:cs="Arial"/>
          <w:sz w:val="24"/>
          <w:szCs w:val="24"/>
        </w:rPr>
        <w:t xml:space="preserve"> Ce</w:t>
      </w:r>
      <w:r w:rsidR="00D36B18">
        <w:rPr>
          <w:rFonts w:ascii="Arial" w:eastAsia="Arial" w:hAnsi="Arial" w:cs="Arial"/>
          <w:sz w:val="24"/>
          <w:szCs w:val="24"/>
        </w:rPr>
        <w:t>ll</w:t>
      </w:r>
      <w:r w:rsidR="00DD2FB9">
        <w:rPr>
          <w:rFonts w:ascii="Arial" w:eastAsia="Arial" w:hAnsi="Arial" w:cs="Arial"/>
          <w:sz w:val="24"/>
          <w:szCs w:val="24"/>
        </w:rPr>
        <w:t>s with a</w:t>
      </w:r>
      <w:r w:rsidR="005F396F" w:rsidRPr="00605020">
        <w:rPr>
          <w:rFonts w:ascii="Arial" w:eastAsia="Arial" w:hAnsi="Arial" w:cs="Arial"/>
          <w:sz w:val="24"/>
          <w:szCs w:val="24"/>
        </w:rPr>
        <w:t xml:space="preserve"> smaller</w:t>
      </w:r>
      <w:r w:rsidR="002501E7">
        <w:rPr>
          <w:rFonts w:ascii="Arial" w:eastAsia="Arial" w:hAnsi="Arial" w:cs="Arial"/>
          <w:sz w:val="24"/>
          <w:szCs w:val="24"/>
        </w:rPr>
        <w:t xml:space="preserve"> </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r w:rsidR="002501E7">
        <w:rPr>
          <w:rFonts w:ascii="Arial" w:eastAsia="Arial" w:hAnsi="Arial" w:cs="Arial"/>
          <w:sz w:val="24"/>
          <w:szCs w:val="24"/>
          <w:vertAlign w:val="subscript"/>
        </w:rPr>
        <w:t xml:space="preserve"> </w:t>
      </w:r>
      <w:r w:rsidR="00DD2FB9">
        <w:rPr>
          <w:rFonts w:ascii="Arial" w:eastAsia="Arial" w:hAnsi="Arial" w:cs="Arial"/>
          <w:sz w:val="24"/>
          <w:szCs w:val="24"/>
        </w:rPr>
        <w:t xml:space="preserve">seem to have a lower </w:t>
      </w:r>
      <w:r w:rsidR="00363AA1" w:rsidRPr="00605020">
        <w:rPr>
          <w:rFonts w:ascii="Arial" w:eastAsia="Arial" w:hAnsi="Arial" w:cs="Arial"/>
          <w:sz w:val="24"/>
          <w:szCs w:val="24"/>
        </w:rPr>
        <w:t>L</w:t>
      </w:r>
      <w:r w:rsidR="00363AA1" w:rsidRPr="00605020">
        <w:rPr>
          <w:rFonts w:ascii="Arial" w:eastAsia="Arial" w:hAnsi="Arial" w:cs="Arial"/>
          <w:sz w:val="24"/>
          <w:szCs w:val="24"/>
          <w:vertAlign w:val="subscript"/>
        </w:rPr>
        <w:t>0</w:t>
      </w:r>
      <w:r w:rsidR="00CD2684">
        <w:rPr>
          <w:rFonts w:ascii="Arial" w:eastAsia="Arial" w:hAnsi="Arial" w:cs="Arial"/>
          <w:sz w:val="24"/>
          <w:szCs w:val="24"/>
        </w:rPr>
        <w:t xml:space="preserve"> (Figure 11)</w:t>
      </w:r>
      <w:r w:rsidR="001325AF">
        <w:rPr>
          <w:rFonts w:ascii="Arial" w:eastAsia="Arial" w:hAnsi="Arial" w:cs="Arial"/>
          <w:sz w:val="24"/>
          <w:szCs w:val="24"/>
        </w:rPr>
        <w:t>.</w:t>
      </w:r>
    </w:p>
    <w:p w:rsidR="00273FE0" w:rsidRDefault="00273FE0">
      <w:pPr>
        <w:spacing w:after="0" w:line="480" w:lineRule="auto"/>
        <w:jc w:val="both"/>
        <w:rPr>
          <w:rFonts w:ascii="Arial" w:eastAsia="Arial" w:hAnsi="Arial" w:cs="Arial"/>
          <w:sz w:val="24"/>
          <w:szCs w:val="24"/>
        </w:rPr>
      </w:pPr>
    </w:p>
    <w:p w:rsidR="00C43A8D" w:rsidRDefault="00AA02C3" w:rsidP="00C43A8D">
      <w:pPr>
        <w:spacing w:after="0" w:line="480" w:lineRule="auto"/>
        <w:jc w:val="both"/>
        <w:rPr>
          <w:rFonts w:ascii="Arial" w:eastAsia="Arial" w:hAnsi="Arial" w:cs="Arial"/>
          <w:b/>
          <w:sz w:val="30"/>
          <w:szCs w:val="30"/>
        </w:rPr>
      </w:pPr>
      <w:r w:rsidRPr="00AA02C3">
        <w:rPr>
          <w:rFonts w:ascii="Arial" w:eastAsia="Arial" w:hAnsi="Arial" w:cs="Arial"/>
          <w:b/>
          <w:sz w:val="30"/>
          <w:szCs w:val="30"/>
        </w:rPr>
        <w:t>Discussion</w:t>
      </w:r>
    </w:p>
    <w:p w:rsidR="00000000" w:rsidRDefault="00C43A8D">
      <w:pPr>
        <w:spacing w:after="0" w:line="480" w:lineRule="auto"/>
        <w:jc w:val="both"/>
        <w:rPr>
          <w:rFonts w:ascii="Arial" w:eastAsia="Arial" w:hAnsi="Arial" w:cs="Arial"/>
          <w:sz w:val="24"/>
          <w:szCs w:val="24"/>
        </w:rPr>
        <w:pPrChange w:id="35" w:author="Lindsay" w:date="2012-04-24T11:48:00Z">
          <w:pPr>
            <w:spacing w:after="0" w:line="240" w:lineRule="auto"/>
            <w:ind w:firstLine="720"/>
            <w:jc w:val="both"/>
          </w:pPr>
        </w:pPrChange>
      </w:pPr>
      <w:r>
        <w:rPr>
          <w:rFonts w:ascii="Arial" w:eastAsia="Arial" w:hAnsi="Arial" w:cs="Arial"/>
          <w:sz w:val="24"/>
          <w:szCs w:val="24"/>
        </w:rPr>
        <w:t>Results from the H</w:t>
      </w:r>
      <w:r>
        <w:rPr>
          <w:rFonts w:ascii="Arial" w:eastAsia="Arial" w:hAnsi="Arial" w:cs="Arial"/>
          <w:sz w:val="24"/>
          <w:szCs w:val="24"/>
          <w:vertAlign w:val="subscript"/>
        </w:rPr>
        <w:t>2</w:t>
      </w:r>
      <w:r>
        <w:rPr>
          <w:rFonts w:ascii="Arial" w:eastAsia="Arial" w:hAnsi="Arial" w:cs="Arial"/>
          <w:sz w:val="24"/>
          <w:szCs w:val="24"/>
        </w:rPr>
        <w:t>O</w:t>
      </w:r>
      <w:r w:rsidRPr="00C868CD">
        <w:rPr>
          <w:rFonts w:ascii="Arial" w:eastAsia="Arial" w:hAnsi="Arial" w:cs="Arial"/>
          <w:sz w:val="24"/>
          <w:szCs w:val="24"/>
          <w:vertAlign w:val="subscript"/>
        </w:rPr>
        <w:t>2</w:t>
      </w:r>
      <w:r>
        <w:rPr>
          <w:rFonts w:ascii="Arial" w:eastAsia="Arial" w:hAnsi="Arial" w:cs="Arial"/>
          <w:sz w:val="24"/>
          <w:szCs w:val="24"/>
        </w:rPr>
        <w:t xml:space="preserve"> dose-response curve are consistent with the biological survival curve in that cells with a higher tolerance ROS have longer chronological life spans </w:t>
      </w:r>
      <w:r w:rsidR="00B95345" w:rsidRPr="0072137D">
        <w:rPr>
          <w:rFonts w:ascii="Arial" w:hAnsi="Arial" w:cs="Arial"/>
          <w:sz w:val="24"/>
          <w:szCs w:val="24"/>
        </w:rPr>
        <w:fldChar w:fldCharType="begin"/>
      </w:r>
      <w:r w:rsidR="00EF341F">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B95345" w:rsidRPr="0072137D">
        <w:rPr>
          <w:rFonts w:ascii="Arial" w:hAnsi="Arial" w:cs="Arial"/>
          <w:sz w:val="24"/>
          <w:szCs w:val="24"/>
        </w:rPr>
        <w:fldChar w:fldCharType="separate"/>
      </w:r>
      <w:r w:rsidR="00EF341F">
        <w:rPr>
          <w:rFonts w:ascii="Arial" w:hAnsi="Arial" w:cs="Arial"/>
          <w:noProof/>
          <w:sz w:val="24"/>
          <w:szCs w:val="24"/>
        </w:rPr>
        <w:t>(</w:t>
      </w:r>
      <w:r w:rsidR="00B95345">
        <w:rPr>
          <w:rFonts w:ascii="Arial" w:hAnsi="Arial" w:cs="Arial"/>
          <w:noProof/>
          <w:sz w:val="24"/>
          <w:szCs w:val="24"/>
        </w:rPr>
        <w:fldChar w:fldCharType="begin"/>
      </w:r>
      <w:r w:rsidR="005C2D60">
        <w:rPr>
          <w:rFonts w:ascii="Arial" w:hAnsi="Arial" w:cs="Arial"/>
          <w:noProof/>
          <w:sz w:val="24"/>
          <w:szCs w:val="24"/>
        </w:rPr>
        <w:instrText xml:space="preserve"> HYPERLINK \l "_ENREF_23" \o "Qin, 2008 #516" </w:instrText>
      </w:r>
      <w:r w:rsidR="00B95345">
        <w:rPr>
          <w:rFonts w:ascii="Arial" w:hAnsi="Arial" w:cs="Arial"/>
          <w:noProof/>
          <w:sz w:val="24"/>
          <w:szCs w:val="24"/>
        </w:rPr>
        <w:fldChar w:fldCharType="separate"/>
      </w:r>
      <w:r w:rsidR="005C2D60">
        <w:rPr>
          <w:rFonts w:ascii="Arial" w:hAnsi="Arial" w:cs="Arial"/>
          <w:noProof/>
          <w:sz w:val="24"/>
          <w:szCs w:val="24"/>
        </w:rPr>
        <w:t>Q</w:t>
      </w:r>
      <w:r w:rsidR="005C2D60" w:rsidRPr="00EF341F">
        <w:rPr>
          <w:rFonts w:ascii="Arial" w:hAnsi="Arial" w:cs="Arial"/>
          <w:smallCaps/>
          <w:noProof/>
          <w:sz w:val="24"/>
          <w:szCs w:val="24"/>
        </w:rPr>
        <w:t>in</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r w:rsidR="00B95345">
        <w:rPr>
          <w:rFonts w:ascii="Arial" w:hAnsi="Arial" w:cs="Arial"/>
          <w:noProof/>
          <w:sz w:val="24"/>
          <w:szCs w:val="24"/>
        </w:rPr>
        <w:fldChar w:fldCharType="end"/>
      </w:r>
      <w:r w:rsidR="00EF341F">
        <w:rPr>
          <w:rFonts w:ascii="Arial" w:hAnsi="Arial" w:cs="Arial"/>
          <w:noProof/>
          <w:sz w:val="24"/>
          <w:szCs w:val="24"/>
        </w:rPr>
        <w:t>)</w:t>
      </w:r>
      <w:r w:rsidR="00B95345" w:rsidRPr="0072137D">
        <w:rPr>
          <w:rFonts w:ascii="Arial" w:hAnsi="Arial" w:cs="Arial"/>
          <w:sz w:val="24"/>
          <w:szCs w:val="24"/>
        </w:rPr>
        <w:fldChar w:fldCharType="end"/>
      </w:r>
      <w:r>
        <w:rPr>
          <w:rFonts w:ascii="Arial" w:hAnsi="Arial" w:cs="Arial"/>
          <w:sz w:val="24"/>
          <w:szCs w:val="24"/>
        </w:rPr>
        <w:t xml:space="preserve">. </w:t>
      </w:r>
      <w:r w:rsidR="00D2200A">
        <w:rPr>
          <w:rFonts w:ascii="Arial" w:eastAsia="Arial" w:hAnsi="Arial" w:cs="Arial"/>
          <w:sz w:val="24"/>
          <w:szCs w:val="24"/>
        </w:rPr>
        <w:t xml:space="preserve">However, we report that the biological survival curve </w:t>
      </w:r>
      <w:r w:rsidR="00D2200A" w:rsidRPr="0072137D">
        <w:rPr>
          <w:rFonts w:ascii="Arial" w:eastAsia="Arial" w:hAnsi="Arial" w:cs="Arial"/>
          <w:sz w:val="24"/>
          <w:szCs w:val="24"/>
        </w:rPr>
        <w:t>results and the</w:t>
      </w:r>
      <w:r w:rsidR="00D2200A">
        <w:rPr>
          <w:rFonts w:ascii="Arial" w:eastAsia="Arial" w:hAnsi="Arial" w:cs="Arial"/>
          <w:sz w:val="24"/>
          <w:szCs w:val="24"/>
        </w:rPr>
        <w:t xml:space="preserve"> </w:t>
      </w:r>
      <w:r w:rsidR="00D2200A" w:rsidRPr="0072137D">
        <w:rPr>
          <w:rFonts w:ascii="Arial" w:eastAsia="Arial" w:hAnsi="Arial" w:cs="Arial"/>
          <w:sz w:val="24"/>
          <w:szCs w:val="24"/>
        </w:rPr>
        <w:t>H</w:t>
      </w:r>
      <w:r w:rsidR="00D2200A" w:rsidRPr="0072137D">
        <w:rPr>
          <w:rFonts w:ascii="Arial" w:eastAsia="Arial" w:hAnsi="Arial" w:cs="Arial"/>
          <w:sz w:val="24"/>
          <w:szCs w:val="24"/>
          <w:vertAlign w:val="subscript"/>
        </w:rPr>
        <w:t>2</w:t>
      </w:r>
      <w:r w:rsidR="00D2200A" w:rsidRPr="0072137D">
        <w:rPr>
          <w:rFonts w:ascii="Arial" w:eastAsia="Arial" w:hAnsi="Arial" w:cs="Arial"/>
          <w:sz w:val="24"/>
          <w:szCs w:val="24"/>
        </w:rPr>
        <w:t>O</w:t>
      </w:r>
      <w:r w:rsidR="00D2200A" w:rsidRPr="0072137D">
        <w:rPr>
          <w:rFonts w:ascii="Arial" w:eastAsia="Arial" w:hAnsi="Arial" w:cs="Arial"/>
          <w:sz w:val="24"/>
          <w:szCs w:val="24"/>
          <w:vertAlign w:val="subscript"/>
        </w:rPr>
        <w:t>2</w:t>
      </w:r>
      <w:r w:rsidR="00D2200A" w:rsidRPr="0072137D">
        <w:rPr>
          <w:rFonts w:ascii="Arial" w:eastAsia="Arial" w:hAnsi="Arial" w:cs="Arial"/>
          <w:sz w:val="24"/>
          <w:szCs w:val="24"/>
        </w:rPr>
        <w:t xml:space="preserve"> dose-response curve exhibit contrasting swi</w:t>
      </w:r>
      <w:r w:rsidR="00D2200A">
        <w:rPr>
          <w:rFonts w:ascii="Arial" w:eastAsia="Arial" w:hAnsi="Arial" w:cs="Arial"/>
          <w:sz w:val="24"/>
          <w:szCs w:val="24"/>
        </w:rPr>
        <w:t xml:space="preserve">tching patterns, which </w:t>
      </w:r>
      <w:r w:rsidR="00D2200A" w:rsidRPr="0072137D">
        <w:rPr>
          <w:rFonts w:ascii="Arial" w:eastAsia="Arial" w:hAnsi="Arial" w:cs="Arial"/>
          <w:sz w:val="24"/>
          <w:szCs w:val="24"/>
        </w:rPr>
        <w:t>suggest</w:t>
      </w:r>
      <w:r w:rsidR="00D2200A">
        <w:rPr>
          <w:rFonts w:ascii="Arial" w:eastAsia="Arial" w:hAnsi="Arial" w:cs="Arial"/>
          <w:sz w:val="24"/>
          <w:szCs w:val="24"/>
        </w:rPr>
        <w:t>s</w:t>
      </w:r>
      <w:r w:rsidR="00D2200A" w:rsidRPr="0072137D">
        <w:rPr>
          <w:rFonts w:ascii="Arial" w:eastAsia="Arial" w:hAnsi="Arial" w:cs="Arial"/>
          <w:sz w:val="24"/>
          <w:szCs w:val="24"/>
        </w:rPr>
        <w:t xml:space="preserve"> that there is opposite timing of genomic instability with regards to viability.</w:t>
      </w:r>
      <w:r w:rsidR="00D2200A">
        <w:rPr>
          <w:rFonts w:ascii="Arial" w:eastAsia="Arial" w:hAnsi="Arial" w:cs="Arial"/>
          <w:sz w:val="24"/>
          <w:szCs w:val="24"/>
        </w:rPr>
        <w:t xml:space="preserve"> </w:t>
      </w:r>
      <w:r w:rsidR="00F77DAA">
        <w:rPr>
          <w:rFonts w:ascii="Arial" w:hAnsi="Arial" w:cs="Arial"/>
          <w:sz w:val="24"/>
          <w:szCs w:val="24"/>
        </w:rPr>
        <w:t xml:space="preserve">Additionally, mitotic asymmetry is </w:t>
      </w:r>
      <w:r w:rsidR="003C4D3D">
        <w:rPr>
          <w:rFonts w:ascii="Arial" w:hAnsi="Arial" w:cs="Arial"/>
          <w:sz w:val="24"/>
          <w:szCs w:val="24"/>
        </w:rPr>
        <w:t xml:space="preserve">positively correlated with chronological lifespan. </w:t>
      </w:r>
      <w:r w:rsidR="00F77DAA">
        <w:rPr>
          <w:rFonts w:ascii="Arial" w:hAnsi="Arial" w:cs="Arial"/>
          <w:sz w:val="24"/>
          <w:szCs w:val="24"/>
        </w:rPr>
        <w:t xml:space="preserve"> </w:t>
      </w:r>
    </w:p>
    <w:p w:rsidR="00C43A8D" w:rsidRDefault="00C43A8D" w:rsidP="00C43A8D">
      <w:pPr>
        <w:spacing w:after="0" w:line="480" w:lineRule="auto"/>
        <w:jc w:val="both"/>
        <w:rPr>
          <w:rFonts w:ascii="Arial" w:eastAsia="Arial" w:hAnsi="Arial" w:cs="Arial"/>
          <w:sz w:val="24"/>
          <w:szCs w:val="24"/>
        </w:rPr>
      </w:pPr>
    </w:p>
    <w:p w:rsidR="00B703BF" w:rsidRDefault="00C43A8D">
      <w:pPr>
        <w:spacing w:after="0" w:line="480" w:lineRule="auto"/>
        <w:jc w:val="both"/>
        <w:rPr>
          <w:rFonts w:ascii="Arial" w:eastAsia="Arial" w:hAnsi="Arial" w:cs="Arial"/>
          <w:b/>
          <w:i/>
          <w:sz w:val="24"/>
          <w:szCs w:val="24"/>
        </w:rPr>
      </w:pPr>
      <w:r w:rsidRPr="0086153E">
        <w:rPr>
          <w:rFonts w:ascii="Arial" w:eastAsia="Arial" w:hAnsi="Arial" w:cs="Arial"/>
          <w:b/>
          <w:i/>
          <w:sz w:val="24"/>
          <w:szCs w:val="24"/>
        </w:rPr>
        <w:t>Assessment of Materials and Methods</w:t>
      </w:r>
    </w:p>
    <w:p w:rsidR="00B703BF" w:rsidRDefault="00C43A8D">
      <w:pPr>
        <w:spacing w:after="0" w:line="480" w:lineRule="auto"/>
        <w:ind w:firstLine="720"/>
        <w:jc w:val="both"/>
        <w:rPr>
          <w:rFonts w:ascii="Arial" w:eastAsia="Arial" w:hAnsi="Arial" w:cs="Arial"/>
          <w:sz w:val="24"/>
          <w:szCs w:val="24"/>
        </w:rPr>
      </w:pPr>
      <w:r>
        <w:rPr>
          <w:rFonts w:ascii="Arial" w:eastAsia="Arial" w:hAnsi="Arial" w:cs="Arial"/>
          <w:sz w:val="24"/>
          <w:szCs w:val="24"/>
        </w:rPr>
        <w:t>Previous</w:t>
      </w:r>
      <w:r w:rsidRPr="0072137D">
        <w:rPr>
          <w:rFonts w:ascii="Arial" w:eastAsia="Arial" w:hAnsi="Arial" w:cs="Arial"/>
          <w:sz w:val="24"/>
          <w:szCs w:val="24"/>
        </w:rPr>
        <w:t xml:space="preserve"> results revealed that cells in their stationary phase were more resistant to oxidative stress. Strains were treated in their log phase</w:t>
      </w:r>
      <w:r>
        <w:rPr>
          <w:rFonts w:ascii="Arial" w:eastAsia="Arial" w:hAnsi="Arial" w:cs="Arial"/>
          <w:sz w:val="24"/>
          <w:szCs w:val="24"/>
        </w:rPr>
        <w:t xml:space="preserve"> </w:t>
      </w:r>
      <w:r w:rsidRPr="0072137D">
        <w:rPr>
          <w:rFonts w:ascii="Arial" w:eastAsia="Arial" w:hAnsi="Arial" w:cs="Arial"/>
          <w:sz w:val="24"/>
          <w:szCs w:val="24"/>
        </w:rPr>
        <w:t xml:space="preserve">so that differences in responsiveness to hydrogen peroxide would be more apparent. It would be more challenging to compare robustness or tolerance to hydrogen peroxide if all strains were resistance to oxidative stress.   </w:t>
      </w:r>
    </w:p>
    <w:p w:rsidR="00B703BF" w:rsidRDefault="00C43A8D">
      <w:pPr>
        <w:spacing w:after="0" w:line="480" w:lineRule="auto"/>
        <w:ind w:firstLine="720"/>
        <w:jc w:val="both"/>
        <w:rPr>
          <w:rFonts w:ascii="Arial" w:eastAsia="Arial" w:hAnsi="Arial" w:cs="Arial"/>
          <w:sz w:val="24"/>
          <w:szCs w:val="24"/>
        </w:rPr>
      </w:pPr>
      <w:r w:rsidRPr="0072137D">
        <w:rPr>
          <w:rFonts w:ascii="Arial" w:eastAsia="Arial" w:hAnsi="Arial" w:cs="Arial"/>
          <w:sz w:val="24"/>
          <w:szCs w:val="24"/>
        </w:rPr>
        <w:t xml:space="preserve">After </w:t>
      </w:r>
      <w:r>
        <w:rPr>
          <w:rFonts w:ascii="Arial" w:eastAsia="Arial" w:hAnsi="Arial" w:cs="Arial"/>
          <w:sz w:val="24"/>
          <w:szCs w:val="24"/>
        </w:rPr>
        <w:t>growth,</w:t>
      </w:r>
      <w:r w:rsidRPr="0072137D">
        <w:rPr>
          <w:rFonts w:ascii="Arial" w:eastAsia="Arial" w:hAnsi="Arial" w:cs="Arial"/>
          <w:sz w:val="24"/>
          <w:szCs w:val="24"/>
        </w:rPr>
        <w:t xml:space="preserve"> the samples were sonicated to </w:t>
      </w:r>
      <w:r>
        <w:rPr>
          <w:rFonts w:ascii="Arial" w:eastAsia="Arial" w:hAnsi="Arial" w:cs="Arial"/>
          <w:sz w:val="24"/>
          <w:szCs w:val="24"/>
        </w:rPr>
        <w:t xml:space="preserve">break clumps of cells and </w:t>
      </w:r>
      <w:r w:rsidRPr="0072137D">
        <w:rPr>
          <w:rFonts w:ascii="Arial" w:eastAsia="Arial" w:hAnsi="Arial" w:cs="Arial"/>
          <w:sz w:val="24"/>
          <w:szCs w:val="24"/>
        </w:rPr>
        <w:t>ensure uniform segregation of the cells. Cells were re-sonicated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r>
        <w:rPr>
          <w:rFonts w:ascii="Arial" w:eastAsia="Arial" w:hAnsi="Arial" w:cs="Arial"/>
          <w:sz w:val="24"/>
          <w:szCs w:val="24"/>
        </w:rPr>
        <w:t xml:space="preserve">because the </w:t>
      </w:r>
      <w:r w:rsidRPr="0072137D">
        <w:rPr>
          <w:rFonts w:ascii="Arial" w:eastAsia="Arial" w:hAnsi="Arial" w:cs="Arial"/>
          <w:sz w:val="24"/>
          <w:szCs w:val="24"/>
        </w:rPr>
        <w:t xml:space="preserve">cells </w:t>
      </w:r>
      <w:r>
        <w:rPr>
          <w:rFonts w:ascii="Arial" w:eastAsia="Arial" w:hAnsi="Arial" w:cs="Arial"/>
          <w:sz w:val="24"/>
          <w:szCs w:val="24"/>
        </w:rPr>
        <w:t xml:space="preserve">might clump </w:t>
      </w:r>
      <w:r w:rsidRPr="0072137D">
        <w:rPr>
          <w:rFonts w:ascii="Arial" w:eastAsia="Arial" w:hAnsi="Arial" w:cs="Arial"/>
          <w:sz w:val="24"/>
          <w:szCs w:val="24"/>
        </w:rPr>
        <w:t>together during the final incubation period. Without re-sonification, there would have been a higher number of half-black colonies on plates compared to fully black colonies</w:t>
      </w:r>
      <w:r>
        <w:rPr>
          <w:rFonts w:ascii="Arial" w:eastAsia="Arial" w:hAnsi="Arial" w:cs="Arial"/>
          <w:sz w:val="24"/>
          <w:szCs w:val="24"/>
        </w:rPr>
        <w:t>, a</w:t>
      </w:r>
      <w:r w:rsidRPr="0072137D">
        <w:rPr>
          <w:rFonts w:ascii="Arial" w:eastAsia="Arial" w:hAnsi="Arial" w:cs="Arial"/>
          <w:sz w:val="24"/>
          <w:szCs w:val="24"/>
        </w:rPr>
        <w:t xml:space="preserve">s shown by a previous protocol. </w:t>
      </w:r>
    </w:p>
    <w:p w:rsidR="00B703BF" w:rsidRDefault="00B703BF">
      <w:pPr>
        <w:spacing w:after="0" w:line="480" w:lineRule="auto"/>
        <w:ind w:firstLine="720"/>
        <w:jc w:val="both"/>
        <w:rPr>
          <w:rFonts w:ascii="Arial" w:eastAsia="Arial" w:hAnsi="Arial" w:cs="Arial"/>
          <w:sz w:val="24"/>
          <w:szCs w:val="24"/>
        </w:rPr>
      </w:pPr>
    </w:p>
    <w:p w:rsidR="00B703BF" w:rsidRDefault="00C43A8D">
      <w:pPr>
        <w:spacing w:after="0" w:line="480" w:lineRule="auto"/>
        <w:jc w:val="both"/>
        <w:rPr>
          <w:rFonts w:ascii="Arial" w:eastAsia="Arial" w:hAnsi="Arial" w:cs="Arial"/>
          <w:b/>
          <w:i/>
          <w:sz w:val="24"/>
          <w:szCs w:val="24"/>
        </w:rPr>
      </w:pPr>
      <w:r w:rsidRPr="0086153E">
        <w:rPr>
          <w:rFonts w:ascii="Arial" w:eastAsia="Arial" w:hAnsi="Arial" w:cs="Arial"/>
          <w:b/>
          <w:i/>
          <w:sz w:val="24"/>
          <w:szCs w:val="24"/>
        </w:rPr>
        <w:t>Assessment of Results</w:t>
      </w:r>
    </w:p>
    <w:p w:rsidR="00B703BF" w:rsidRDefault="000B2CBD">
      <w:pPr>
        <w:spacing w:after="0" w:line="480" w:lineRule="auto"/>
        <w:ind w:firstLine="720"/>
        <w:jc w:val="both"/>
        <w:rPr>
          <w:rFonts w:ascii="Arial" w:eastAsia="Arial" w:hAnsi="Arial" w:cs="Arial"/>
          <w:sz w:val="24"/>
          <w:szCs w:val="24"/>
        </w:rPr>
      </w:pPr>
      <w:r>
        <w:rPr>
          <w:rFonts w:ascii="Arial" w:eastAsia="Arial" w:hAnsi="Arial" w:cs="Arial"/>
          <w:sz w:val="24"/>
          <w:szCs w:val="24"/>
        </w:rPr>
        <w:t>We report that an</w:t>
      </w:r>
      <w:r w:rsidR="00C43A8D" w:rsidRPr="0072137D">
        <w:rPr>
          <w:rFonts w:ascii="Arial" w:eastAsia="Arial" w:hAnsi="Arial" w:cs="Arial"/>
          <w:sz w:val="24"/>
          <w:szCs w:val="24"/>
        </w:rPr>
        <w:t xml:space="preserve"> increase in black colonies is relative to the viability drop. In biological aging, ROS must be low enough such that </w:t>
      </w:r>
      <w:r w:rsidR="00C43A8D">
        <w:rPr>
          <w:rFonts w:ascii="Arial" w:eastAsia="Arial" w:hAnsi="Arial" w:cs="Arial"/>
          <w:sz w:val="24"/>
          <w:szCs w:val="24"/>
        </w:rPr>
        <w:t xml:space="preserve">DNA damage </w:t>
      </w:r>
      <w:r w:rsidR="00C43A8D" w:rsidRPr="0072137D">
        <w:rPr>
          <w:rFonts w:ascii="Arial" w:eastAsia="Arial" w:hAnsi="Arial" w:cs="Arial"/>
          <w:sz w:val="24"/>
          <w:szCs w:val="24"/>
        </w:rPr>
        <w:t>is suppressed before there is a substantial drop in viability. Conversely,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r>
        <w:rPr>
          <w:rFonts w:ascii="Arial" w:eastAsia="Arial" w:hAnsi="Arial" w:cs="Arial"/>
          <w:sz w:val="24"/>
          <w:szCs w:val="24"/>
          <w:vertAlign w:val="subscript"/>
        </w:rPr>
        <w:t xml:space="preserve"> </w:t>
      </w:r>
      <w:r w:rsidR="00C43A8D" w:rsidRPr="0072137D">
        <w:rPr>
          <w:rFonts w:ascii="Arial" w:eastAsia="Arial" w:hAnsi="Arial" w:cs="Arial"/>
          <w:sz w:val="24"/>
          <w:szCs w:val="24"/>
        </w:rPr>
        <w:t>dosage has more of an immediate effect on the robustness of the cell. Viability drops more rapidly in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-treated cells because ROS levels are increased via the external elevation of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 xml:space="preserve"> and the inhibition of superoxide dismutase (SOD) </w:t>
      </w:r>
      <w:r w:rsidR="00C43A8D">
        <w:rPr>
          <w:rFonts w:ascii="Arial" w:eastAsia="Arial" w:hAnsi="Arial" w:cs="Arial"/>
          <w:sz w:val="24"/>
          <w:szCs w:val="24"/>
        </w:rPr>
        <w:t xml:space="preserve">activity </w:t>
      </w:r>
      <w:r w:rsidR="00B95345"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 </w:instrText>
      </w:r>
      <w:r w:rsidR="00B95345">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EN.CITE.DATA </w:instrText>
      </w:r>
      <w:r w:rsidR="006325B2" w:rsidRPr="00B95345">
        <w:rPr>
          <w:rFonts w:ascii="Arial" w:eastAsia="Arial" w:hAnsi="Arial" w:cs="Arial"/>
          <w:sz w:val="24"/>
          <w:szCs w:val="24"/>
        </w:rPr>
      </w:r>
      <w:r w:rsidR="00B95345">
        <w:rPr>
          <w:rFonts w:ascii="Arial" w:eastAsia="Arial" w:hAnsi="Arial" w:cs="Arial"/>
          <w:sz w:val="24"/>
          <w:szCs w:val="24"/>
        </w:rPr>
        <w:fldChar w:fldCharType="end"/>
      </w:r>
      <w:r w:rsidR="006325B2" w:rsidRPr="00B95345">
        <w:rPr>
          <w:rFonts w:ascii="Arial" w:eastAsia="Arial" w:hAnsi="Arial" w:cs="Arial"/>
          <w:sz w:val="24"/>
          <w:szCs w:val="24"/>
        </w:rPr>
      </w:r>
      <w:r w:rsidR="00B95345" w:rsidRPr="0072137D">
        <w:rPr>
          <w:rFonts w:ascii="Arial" w:eastAsia="Arial" w:hAnsi="Arial" w:cs="Arial"/>
          <w:sz w:val="24"/>
          <w:szCs w:val="24"/>
        </w:rPr>
        <w:fldChar w:fldCharType="separate"/>
      </w:r>
      <w:r w:rsidR="00EF341F">
        <w:rPr>
          <w:rFonts w:ascii="Arial" w:eastAsia="Arial" w:hAnsi="Arial" w:cs="Arial"/>
          <w:noProof/>
          <w:sz w:val="24"/>
          <w:szCs w:val="24"/>
        </w:rPr>
        <w:t>(</w:t>
      </w:r>
      <w:hyperlink w:anchor="_ENREF_30" w:tooltip="Weinberger, 2010 #864" w:history="1">
        <w:r w:rsidR="005C2D60">
          <w:rPr>
            <w:rFonts w:ascii="Arial" w:eastAsia="Arial" w:hAnsi="Arial" w:cs="Arial"/>
            <w:noProof/>
            <w:sz w:val="24"/>
            <w:szCs w:val="24"/>
          </w:rPr>
          <w:t>W</w:t>
        </w:r>
        <w:r w:rsidR="005C2D60" w:rsidRPr="00EF341F">
          <w:rPr>
            <w:rFonts w:ascii="Arial" w:eastAsia="Arial" w:hAnsi="Arial" w:cs="Arial"/>
            <w:smallCaps/>
            <w:noProof/>
            <w:sz w:val="24"/>
            <w:szCs w:val="24"/>
          </w:rPr>
          <w:t>einberger</w:t>
        </w:r>
        <w:r w:rsidR="005C2D60" w:rsidRPr="00EF341F">
          <w:rPr>
            <w:rFonts w:ascii="Arial" w:eastAsia="Arial" w:hAnsi="Arial" w:cs="Arial"/>
            <w:i/>
            <w:noProof/>
            <w:sz w:val="24"/>
            <w:szCs w:val="24"/>
          </w:rPr>
          <w:t xml:space="preserve"> et al.</w:t>
        </w:r>
        <w:r w:rsidR="005C2D60">
          <w:rPr>
            <w:rFonts w:ascii="Arial" w:eastAsia="Arial" w:hAnsi="Arial" w:cs="Arial"/>
            <w:noProof/>
            <w:sz w:val="24"/>
            <w:szCs w:val="24"/>
          </w:rPr>
          <w:t xml:space="preserve"> 2010</w:t>
        </w:r>
      </w:hyperlink>
      <w:r w:rsidR="00EF341F">
        <w:rPr>
          <w:rFonts w:ascii="Arial" w:eastAsia="Arial" w:hAnsi="Arial" w:cs="Arial"/>
          <w:noProof/>
          <w:sz w:val="24"/>
          <w:szCs w:val="24"/>
        </w:rPr>
        <w:t>)</w:t>
      </w:r>
      <w:r w:rsidR="00B95345" w:rsidRPr="0072137D">
        <w:rPr>
          <w:rFonts w:ascii="Arial" w:eastAsia="Arial" w:hAnsi="Arial" w:cs="Arial"/>
          <w:sz w:val="24"/>
          <w:szCs w:val="24"/>
        </w:rPr>
        <w:fldChar w:fldCharType="end"/>
      </w:r>
      <w:r w:rsidR="00C43A8D">
        <w:rPr>
          <w:rFonts w:ascii="Arial" w:eastAsia="Arial" w:hAnsi="Arial" w:cs="Arial"/>
          <w:sz w:val="24"/>
          <w:szCs w:val="24"/>
        </w:rPr>
        <w:t xml:space="preserve"> (</w:t>
      </w:r>
      <w:r w:rsidR="00C43A8D" w:rsidRPr="0072137D">
        <w:rPr>
          <w:rFonts w:ascii="Arial" w:eastAsia="Arial" w:hAnsi="Arial" w:cs="Arial"/>
          <w:sz w:val="24"/>
          <w:szCs w:val="24"/>
        </w:rPr>
        <w:t>Figure 1</w:t>
      </w:r>
      <w:r w:rsidR="00C43A8D">
        <w:rPr>
          <w:rFonts w:ascii="Arial" w:eastAsia="Arial" w:hAnsi="Arial" w:cs="Arial"/>
          <w:sz w:val="24"/>
          <w:szCs w:val="24"/>
        </w:rPr>
        <w:t>).</w:t>
      </w:r>
    </w:p>
    <w:p w:rsidR="00B703BF" w:rsidRDefault="00374ED0">
      <w:pPr>
        <w:spacing w:after="0" w:line="480" w:lineRule="auto"/>
        <w:ind w:firstLine="720"/>
        <w:jc w:val="both"/>
        <w:rPr>
          <w:rFonts w:ascii="Arial" w:hAnsi="Arial" w:cs="Arial"/>
          <w:sz w:val="24"/>
          <w:szCs w:val="24"/>
        </w:rPr>
      </w:pPr>
      <w:r>
        <w:rPr>
          <w:rFonts w:ascii="Arial" w:eastAsia="Arial" w:hAnsi="Arial" w:cs="Arial"/>
          <w:sz w:val="24"/>
          <w:szCs w:val="24"/>
        </w:rPr>
        <w:t>Results also indicated that cells</w:t>
      </w:r>
      <w:r w:rsidR="00C43A8D">
        <w:rPr>
          <w:rFonts w:ascii="Arial" w:eastAsia="Arial" w:hAnsi="Arial" w:cs="Arial"/>
          <w:sz w:val="24"/>
          <w:szCs w:val="24"/>
        </w:rPr>
        <w:t xml:space="preserve"> with better mitotic asymmetry have a longer life span. It is rare that budding produces two identical daughter cells. Daughter cells may harbor the same genetic information, but may have an uneven distribution of proteins and other intracellular molecules following distribution. Mother cells may be able to harbor damages within themselves, thus </w:t>
      </w:r>
      <w:r w:rsidR="00386093">
        <w:rPr>
          <w:rFonts w:ascii="Arial" w:eastAsia="Arial" w:hAnsi="Arial" w:cs="Arial"/>
          <w:sz w:val="24"/>
          <w:szCs w:val="24"/>
        </w:rPr>
        <w:t xml:space="preserve">limiting the amount of potentially toxic protein aggregates that are passed to daughter cells. </w:t>
      </w:r>
      <w:r w:rsidR="00C43A8D">
        <w:rPr>
          <w:rFonts w:ascii="Arial" w:eastAsia="Arial" w:hAnsi="Arial" w:cs="Arial"/>
          <w:sz w:val="24"/>
          <w:szCs w:val="24"/>
        </w:rPr>
        <w:t xml:space="preserve">An alternative possibility is that damages in daughter cells are returned to the mother cells before </w:t>
      </w:r>
      <w:r w:rsidR="00FF163C">
        <w:rPr>
          <w:rFonts w:ascii="Arial" w:eastAsia="Arial" w:hAnsi="Arial" w:cs="Arial"/>
          <w:sz w:val="24"/>
          <w:szCs w:val="24"/>
        </w:rPr>
        <w:t xml:space="preserve">complete </w:t>
      </w:r>
      <w:r w:rsidR="00283310">
        <w:rPr>
          <w:rFonts w:ascii="Arial" w:eastAsia="Arial" w:hAnsi="Arial" w:cs="Arial"/>
          <w:sz w:val="24"/>
          <w:szCs w:val="24"/>
        </w:rPr>
        <w:t>separation</w:t>
      </w:r>
      <w:r w:rsidR="00FF163C">
        <w:rPr>
          <w:rFonts w:ascii="Arial" w:eastAsia="Arial" w:hAnsi="Arial" w:cs="Arial"/>
          <w:sz w:val="24"/>
          <w:szCs w:val="24"/>
        </w:rPr>
        <w:t xml:space="preserve"> of the</w:t>
      </w:r>
      <w:r w:rsidR="00283310">
        <w:rPr>
          <w:rFonts w:ascii="Arial" w:eastAsia="Arial" w:hAnsi="Arial" w:cs="Arial"/>
          <w:sz w:val="24"/>
          <w:szCs w:val="24"/>
        </w:rPr>
        <w:t xml:space="preserve"> cells</w:t>
      </w:r>
      <w:r w:rsidR="00C43A8D">
        <w:rPr>
          <w:rFonts w:ascii="Arial" w:eastAsia="Arial" w:hAnsi="Arial" w:cs="Arial"/>
          <w:sz w:val="24"/>
          <w:szCs w:val="24"/>
        </w:rPr>
        <w:t xml:space="preserve"> (L</w:t>
      </w:r>
      <w:r w:rsidR="00C43A8D" w:rsidRPr="00084C29">
        <w:rPr>
          <w:rFonts w:ascii="Arial" w:eastAsia="Arial" w:hAnsi="Arial" w:cs="Arial"/>
        </w:rPr>
        <w:t>IU</w:t>
      </w:r>
      <w:r w:rsidR="00C43A8D">
        <w:rPr>
          <w:rFonts w:ascii="Arial" w:eastAsia="Arial" w:hAnsi="Arial" w:cs="Arial"/>
          <w:sz w:val="24"/>
          <w:szCs w:val="24"/>
        </w:rPr>
        <w:t xml:space="preserve"> et. al 2010). </w:t>
      </w:r>
      <w:r w:rsidR="00FF163C">
        <w:rPr>
          <w:rFonts w:ascii="Arial" w:eastAsia="Arial" w:hAnsi="Arial" w:cs="Arial"/>
          <w:sz w:val="24"/>
          <w:szCs w:val="24"/>
        </w:rPr>
        <w:t>This may explain why</w:t>
      </w:r>
      <w:r w:rsidR="00C43A8D">
        <w:rPr>
          <w:rFonts w:ascii="Arial" w:eastAsia="Arial" w:hAnsi="Arial" w:cs="Arial"/>
          <w:sz w:val="24"/>
          <w:szCs w:val="24"/>
        </w:rPr>
        <w:t xml:space="preserve"> daughter cells with a lower mitotic asymmetry have a </w:t>
      </w:r>
      <w:r w:rsidR="008F6CB5">
        <w:rPr>
          <w:rFonts w:ascii="Arial" w:eastAsia="Arial" w:hAnsi="Arial" w:cs="Arial"/>
          <w:sz w:val="24"/>
          <w:szCs w:val="24"/>
        </w:rPr>
        <w:t xml:space="preserve">longer </w:t>
      </w:r>
      <w:r w:rsidR="00C43A8D">
        <w:rPr>
          <w:rFonts w:ascii="Arial" w:eastAsia="Arial" w:hAnsi="Arial" w:cs="Arial"/>
          <w:sz w:val="24"/>
          <w:szCs w:val="24"/>
        </w:rPr>
        <w:t>chronological lifespan</w:t>
      </w:r>
      <w:r w:rsidR="008F6CB5">
        <w:rPr>
          <w:rFonts w:ascii="Arial" w:eastAsia="Arial" w:hAnsi="Arial" w:cs="Arial"/>
          <w:sz w:val="24"/>
          <w:szCs w:val="24"/>
        </w:rPr>
        <w:t xml:space="preserve"> and are able to </w:t>
      </w:r>
      <w:r w:rsidR="00D914A3">
        <w:rPr>
          <w:rFonts w:ascii="Arial" w:eastAsia="Arial" w:hAnsi="Arial" w:cs="Arial"/>
          <w:sz w:val="24"/>
          <w:szCs w:val="24"/>
        </w:rPr>
        <w:t>maintain their replicative potential</w:t>
      </w:r>
      <w:r w:rsidR="00C43A8D">
        <w:rPr>
          <w:rFonts w:ascii="Arial" w:eastAsia="Arial" w:hAnsi="Arial" w:cs="Arial"/>
          <w:sz w:val="24"/>
          <w:szCs w:val="24"/>
        </w:rPr>
        <w:t xml:space="preserve">. </w:t>
      </w:r>
    </w:p>
    <w:p w:rsidR="00B703BF" w:rsidRDefault="00C43A8D">
      <w:pPr>
        <w:tabs>
          <w:tab w:val="left" w:pos="4582"/>
          <w:tab w:val="left" w:pos="5461"/>
        </w:tabs>
        <w:spacing w:after="0" w:line="480" w:lineRule="auto"/>
        <w:ind w:firstLine="720"/>
        <w:rPr>
          <w:rFonts w:ascii="Arial" w:eastAsia="Arial" w:hAnsi="Arial" w:cs="Arial"/>
          <w:sz w:val="24"/>
          <w:szCs w:val="24"/>
        </w:rPr>
      </w:pPr>
      <w:r w:rsidRPr="0072137D">
        <w:rPr>
          <w:rFonts w:ascii="Arial" w:eastAsia="Arial" w:hAnsi="Arial" w:cs="Arial"/>
          <w:sz w:val="24"/>
          <w:szCs w:val="24"/>
        </w:rPr>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w:t>
      </w:r>
      <w:r w:rsidRPr="002A5D5F">
        <w:rPr>
          <w:rFonts w:ascii="Arial" w:eastAsia="Arial" w:hAnsi="Arial" w:cs="Arial"/>
          <w:i/>
          <w:sz w:val="24"/>
          <w:szCs w:val="24"/>
        </w:rPr>
        <w:t>MSN2/4</w:t>
      </w:r>
      <w:r w:rsidRPr="0072137D">
        <w:rPr>
          <w:rFonts w:ascii="Arial" w:eastAsia="Arial" w:hAnsi="Arial" w:cs="Arial"/>
          <w:sz w:val="24"/>
          <w:szCs w:val="24"/>
        </w:rPr>
        <w:t xml:space="preserve"> has been shown to be vital to the pathway for extending CLS in yeast. This gene product functions by up</w:t>
      </w:r>
      <w:r w:rsidR="00BC55E3">
        <w:rPr>
          <w:rFonts w:ascii="Arial" w:eastAsia="Arial" w:hAnsi="Arial" w:cs="Arial"/>
          <w:sz w:val="24"/>
          <w:szCs w:val="24"/>
        </w:rPr>
        <w:t>-</w:t>
      </w:r>
      <w:r w:rsidRPr="0072137D">
        <w:rPr>
          <w:rFonts w:ascii="Arial" w:eastAsia="Arial" w:hAnsi="Arial" w:cs="Arial"/>
          <w:sz w:val="24"/>
          <w:szCs w:val="24"/>
        </w:rPr>
        <w:t>regulating</w:t>
      </w:r>
      <w:r>
        <w:rPr>
          <w:rFonts w:ascii="Arial" w:eastAsia="Arial" w:hAnsi="Arial" w:cs="Arial"/>
          <w:sz w:val="24"/>
          <w:szCs w:val="24"/>
        </w:rPr>
        <w:t xml:space="preserve"> </w:t>
      </w:r>
      <w:r w:rsidRPr="0072137D">
        <w:rPr>
          <w:rFonts w:ascii="Arial" w:eastAsia="Arial" w:hAnsi="Arial" w:cs="Arial"/>
          <w:sz w:val="24"/>
          <w:szCs w:val="24"/>
        </w:rPr>
        <w:t xml:space="preserve">genes that enable the cell tolerate stress. SOD activity, for example, is increased and extends </w:t>
      </w:r>
      <w:r>
        <w:rPr>
          <w:rFonts w:ascii="Arial" w:eastAsia="Arial" w:hAnsi="Arial" w:cs="Arial"/>
          <w:sz w:val="24"/>
          <w:szCs w:val="24"/>
        </w:rPr>
        <w:t>life span</w:t>
      </w:r>
      <w:r w:rsidRPr="0072137D">
        <w:rPr>
          <w:rFonts w:ascii="Arial" w:eastAsia="Arial" w:hAnsi="Arial" w:cs="Arial"/>
          <w:sz w:val="24"/>
          <w:szCs w:val="24"/>
        </w:rPr>
        <w:t xml:space="preserve"> during this process, but can also reduce CLS if it is expressed excessively</w:t>
      </w:r>
      <w:ins w:id="36" w:author="Lindsay" w:date="2012-04-24T21:32:00Z">
        <w:r w:rsidR="005C626E">
          <w:rPr>
            <w:rFonts w:ascii="Arial" w:eastAsia="Arial" w:hAnsi="Arial" w:cs="Arial"/>
            <w:sz w:val="24"/>
            <w:szCs w:val="24"/>
          </w:rPr>
          <w:t xml:space="preserve"> </w:t>
        </w:r>
      </w:ins>
      <w:r w:rsidR="00B95345" w:rsidRPr="0072137D">
        <w:rPr>
          <w:rFonts w:ascii="Arial" w:eastAsia="Arial" w:hAnsi="Arial" w:cs="Arial"/>
          <w:sz w:val="24"/>
          <w:szCs w:val="24"/>
        </w:rPr>
        <w:fldChar w:fldCharType="begin"/>
      </w:r>
      <w:r w:rsidR="00EF341F">
        <w:rPr>
          <w:rFonts w:ascii="Arial" w:eastAsia="Arial" w:hAnsi="Arial" w:cs="Arial"/>
          <w:sz w:val="24"/>
          <w:szCs w:val="24"/>
        </w:rPr>
        <w: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Biol&lt;/secondary-title&gt;&lt;/titles&gt;&lt;periodical&gt;&lt;full-title&gt;Methods Mol Biol&lt;/full-title&gt;&lt;/periodical&gt;&lt;pages&gt;97-109&lt;/pages&gt;&lt;volume&gt;371&lt;/volume&gt;&lt;edition&gt;2007/07/20&lt;/edition&gt;&lt;keywords&gt;&lt;keyword&gt;Animals&lt;/keyword&gt;&lt;keyword&gt;*Caloric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r w:rsidR="00B95345" w:rsidRPr="0072137D">
        <w:rPr>
          <w:rFonts w:ascii="Arial" w:eastAsia="Arial" w:hAnsi="Arial" w:cs="Arial"/>
          <w:sz w:val="24"/>
          <w:szCs w:val="24"/>
        </w:rPr>
        <w:fldChar w:fldCharType="separate"/>
      </w:r>
      <w:r w:rsidR="00EF341F">
        <w:rPr>
          <w:rFonts w:ascii="Arial" w:eastAsia="Arial" w:hAnsi="Arial" w:cs="Arial"/>
          <w:noProof/>
          <w:sz w:val="24"/>
          <w:szCs w:val="24"/>
        </w:rPr>
        <w:t>(</w:t>
      </w:r>
      <w:hyperlink w:anchor="_ENREF_19" w:tooltip="Medvedik, 2007 #621" w:history="1">
        <w:r w:rsidR="005C2D60">
          <w:rPr>
            <w:rFonts w:ascii="Arial" w:eastAsia="Arial" w:hAnsi="Arial" w:cs="Arial"/>
            <w:noProof/>
            <w:sz w:val="24"/>
            <w:szCs w:val="24"/>
          </w:rPr>
          <w:t>M</w:t>
        </w:r>
        <w:r w:rsidR="005C2D60" w:rsidRPr="00EF341F">
          <w:rPr>
            <w:rFonts w:ascii="Arial" w:eastAsia="Arial" w:hAnsi="Arial" w:cs="Arial"/>
            <w:smallCaps/>
            <w:noProof/>
            <w:sz w:val="24"/>
            <w:szCs w:val="24"/>
          </w:rPr>
          <w:t>edvedik</w:t>
        </w:r>
        <w:r w:rsidR="005C2D60">
          <w:rPr>
            <w:rFonts w:ascii="Arial" w:eastAsia="Arial" w:hAnsi="Arial" w:cs="Arial"/>
            <w:noProof/>
            <w:sz w:val="24"/>
            <w:szCs w:val="24"/>
          </w:rPr>
          <w:t xml:space="preserve"> and S</w:t>
        </w:r>
        <w:r w:rsidR="005C2D60" w:rsidRPr="00EF341F">
          <w:rPr>
            <w:rFonts w:ascii="Arial" w:eastAsia="Arial" w:hAnsi="Arial" w:cs="Arial"/>
            <w:smallCaps/>
            <w:noProof/>
            <w:sz w:val="24"/>
            <w:szCs w:val="24"/>
          </w:rPr>
          <w:t>inclair</w:t>
        </w:r>
        <w:r w:rsidR="005C2D60">
          <w:rPr>
            <w:rFonts w:ascii="Arial" w:eastAsia="Arial" w:hAnsi="Arial" w:cs="Arial"/>
            <w:noProof/>
            <w:sz w:val="24"/>
            <w:szCs w:val="24"/>
          </w:rPr>
          <w:t xml:space="preserve"> 2007</w:t>
        </w:r>
      </w:hyperlink>
      <w:r w:rsidR="00EF341F">
        <w:rPr>
          <w:rFonts w:ascii="Arial" w:eastAsia="Arial" w:hAnsi="Arial" w:cs="Arial"/>
          <w:noProof/>
          <w:sz w:val="24"/>
          <w:szCs w:val="24"/>
        </w:rPr>
        <w:t>)</w:t>
      </w:r>
      <w:r w:rsidR="00B95345" w:rsidRPr="0072137D">
        <w:rPr>
          <w:rFonts w:ascii="Arial" w:eastAsia="Arial" w:hAnsi="Arial" w:cs="Arial"/>
          <w:sz w:val="24"/>
          <w:szCs w:val="24"/>
        </w:rPr>
        <w:fldChar w:fldCharType="end"/>
      </w:r>
      <w:r w:rsidRPr="0072137D">
        <w:rPr>
          <w:rFonts w:ascii="Arial" w:eastAsia="Arial" w:hAnsi="Arial" w:cs="Arial"/>
          <w:sz w:val="24"/>
          <w:szCs w:val="24"/>
        </w:rPr>
        <w:t>.</w:t>
      </w:r>
      <w:r w:rsidR="006E6DE0">
        <w:rPr>
          <w:rFonts w:ascii="Arial" w:eastAsia="Arial" w:hAnsi="Arial" w:cs="Arial"/>
          <w:sz w:val="24"/>
          <w:szCs w:val="24"/>
        </w:rPr>
        <w:t xml:space="preserve"> </w:t>
      </w:r>
      <w:r>
        <w:rPr>
          <w:rFonts w:ascii="Arial" w:eastAsia="Arial" w:hAnsi="Arial" w:cs="Arial"/>
          <w:sz w:val="24"/>
          <w:szCs w:val="24"/>
        </w:rPr>
        <w:t>Low concentration of H</w:t>
      </w:r>
      <w:r w:rsidRPr="00DE15BF">
        <w:rPr>
          <w:rFonts w:ascii="Arial" w:eastAsia="Arial" w:hAnsi="Arial" w:cs="Arial"/>
          <w:sz w:val="24"/>
          <w:szCs w:val="24"/>
          <w:vertAlign w:val="subscript"/>
        </w:rPr>
        <w:t>2</w:t>
      </w:r>
      <w:r>
        <w:rPr>
          <w:rFonts w:ascii="Arial" w:eastAsia="Arial" w:hAnsi="Arial" w:cs="Arial"/>
          <w:sz w:val="24"/>
          <w:szCs w:val="24"/>
        </w:rPr>
        <w:t>O</w:t>
      </w:r>
      <w:r w:rsidRPr="00DE15BF">
        <w:rPr>
          <w:rFonts w:ascii="Arial" w:eastAsia="Arial" w:hAnsi="Arial" w:cs="Arial"/>
          <w:sz w:val="24"/>
          <w:szCs w:val="24"/>
          <w:vertAlign w:val="subscript"/>
        </w:rPr>
        <w:t>2</w:t>
      </w:r>
      <w:r>
        <w:rPr>
          <w:rFonts w:ascii="Arial" w:eastAsia="Arial" w:hAnsi="Arial" w:cs="Arial"/>
          <w:sz w:val="24"/>
          <w:szCs w:val="24"/>
        </w:rPr>
        <w:t xml:space="preserve"> has been shown to increase CLS by increasing SOD activity and increase in CLS  by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is further increased in stationary phase in yeast </w:t>
      </w:r>
      <w:r w:rsidR="00B95345">
        <w:rPr>
          <w:rFonts w:ascii="Arial" w:eastAsia="Arial" w:hAnsi="Arial" w:cs="Arial"/>
          <w:sz w:val="24"/>
          <w:szCs w:val="24"/>
        </w:rPr>
        <w:fldChar w:fldCharType="begin">
          <w:fldData xml:space="preserve">PEVuZE5vdGU+PENpdGU+PEF1dGhvcj5NZXNxdWl0YTwvQXV0aG9yPjxZZWFyPjIwMTA8L1llYXI+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</w:fldData>
        </w:fldChar>
      </w:r>
      <w:r w:rsidR="000352CC">
        <w:rPr>
          <w:rFonts w:ascii="Arial" w:eastAsia="Arial" w:hAnsi="Arial" w:cs="Arial"/>
          <w:sz w:val="24"/>
          <w:szCs w:val="24"/>
        </w:rPr>
        <w:instrText xml:space="preserve"> ADDIN EN.CITE </w:instrText>
      </w:r>
      <w:r w:rsidR="00B95345">
        <w:rPr>
          <w:rFonts w:ascii="Arial" w:eastAsia="Arial" w:hAnsi="Arial" w:cs="Arial"/>
          <w:sz w:val="24"/>
          <w:szCs w:val="24"/>
        </w:rPr>
        <w:fldChar w:fldCharType="begin">
          <w:fldData xml:space="preserve">PEVuZE5vdGU+PENpdGU+PEF1dGhvcj5NZXNxdWl0YTwvQXV0aG9yPjxZZWFyPjIwMTA8L1llYXI+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</w:fldData>
        </w:fldChar>
      </w:r>
      <w:r w:rsidR="000352CC">
        <w:rPr>
          <w:rFonts w:ascii="Arial" w:eastAsia="Arial" w:hAnsi="Arial" w:cs="Arial"/>
          <w:sz w:val="24"/>
          <w:szCs w:val="24"/>
        </w:rPr>
        <w:instrText xml:space="preserve"> ADDIN EN.CITE.DATA </w:instrText>
      </w:r>
      <w:r w:rsidR="006325B2" w:rsidRPr="00B95345">
        <w:rPr>
          <w:rFonts w:ascii="Arial" w:eastAsia="Arial" w:hAnsi="Arial" w:cs="Arial"/>
          <w:sz w:val="24"/>
          <w:szCs w:val="24"/>
        </w:rPr>
      </w:r>
      <w:r w:rsidR="00B95345">
        <w:rPr>
          <w:rFonts w:ascii="Arial" w:eastAsia="Arial" w:hAnsi="Arial" w:cs="Arial"/>
          <w:sz w:val="24"/>
          <w:szCs w:val="24"/>
        </w:rPr>
        <w:fldChar w:fldCharType="end"/>
      </w:r>
      <w:r w:rsidR="006325B2" w:rsidRPr="00B95345">
        <w:rPr>
          <w:rFonts w:ascii="Arial" w:eastAsia="Arial" w:hAnsi="Arial" w:cs="Arial"/>
          <w:sz w:val="24"/>
          <w:szCs w:val="24"/>
        </w:rPr>
      </w:r>
      <w:r w:rsidR="00B95345">
        <w:rPr>
          <w:rFonts w:ascii="Arial" w:eastAsia="Arial" w:hAnsi="Arial" w:cs="Arial"/>
          <w:sz w:val="24"/>
          <w:szCs w:val="24"/>
        </w:rPr>
        <w:fldChar w:fldCharType="separate"/>
      </w:r>
      <w:r w:rsidR="000352CC">
        <w:rPr>
          <w:rFonts w:ascii="Arial" w:eastAsia="Arial" w:hAnsi="Arial" w:cs="Arial"/>
          <w:noProof/>
          <w:sz w:val="24"/>
          <w:szCs w:val="24"/>
        </w:rPr>
        <w:t>(</w:t>
      </w:r>
      <w:hyperlink w:anchor="_ENREF_20" w:tooltip="Mesquita, 2010 #851" w:history="1">
        <w:r w:rsidR="005C2D60">
          <w:rPr>
            <w:rFonts w:ascii="Arial" w:eastAsia="Arial" w:hAnsi="Arial" w:cs="Arial"/>
            <w:noProof/>
            <w:sz w:val="24"/>
            <w:szCs w:val="24"/>
          </w:rPr>
          <w:t>M</w:t>
        </w:r>
        <w:r w:rsidR="005C2D60" w:rsidRPr="000352CC">
          <w:rPr>
            <w:rFonts w:ascii="Arial" w:eastAsia="Arial" w:hAnsi="Arial" w:cs="Arial"/>
            <w:smallCaps/>
            <w:noProof/>
            <w:sz w:val="24"/>
            <w:szCs w:val="24"/>
          </w:rPr>
          <w:t>esquita</w:t>
        </w:r>
        <w:r w:rsidR="005C2D60" w:rsidRPr="000352CC">
          <w:rPr>
            <w:rFonts w:ascii="Arial" w:eastAsia="Arial" w:hAnsi="Arial" w:cs="Arial"/>
            <w:i/>
            <w:noProof/>
            <w:sz w:val="24"/>
            <w:szCs w:val="24"/>
          </w:rPr>
          <w:t xml:space="preserve"> et al.</w:t>
        </w:r>
        <w:r w:rsidR="005C2D60">
          <w:rPr>
            <w:rFonts w:ascii="Arial" w:eastAsia="Arial" w:hAnsi="Arial" w:cs="Arial"/>
            <w:noProof/>
            <w:sz w:val="24"/>
            <w:szCs w:val="24"/>
          </w:rPr>
          <w:t xml:space="preserve"> 2010</w:t>
        </w:r>
      </w:hyperlink>
      <w:r w:rsidR="000352CC">
        <w:rPr>
          <w:rFonts w:ascii="Arial" w:eastAsia="Arial" w:hAnsi="Arial" w:cs="Arial"/>
          <w:noProof/>
          <w:sz w:val="24"/>
          <w:szCs w:val="24"/>
        </w:rPr>
        <w:t>)</w:t>
      </w:r>
      <w:r w:rsidR="00B95345">
        <w:rPr>
          <w:rFonts w:ascii="Arial" w:eastAsia="Arial" w:hAnsi="Arial" w:cs="Arial"/>
          <w:sz w:val="24"/>
          <w:szCs w:val="24"/>
        </w:rPr>
        <w:fldChar w:fldCharType="end"/>
      </w:r>
      <w:r>
        <w:rPr>
          <w:rFonts w:ascii="Arial" w:eastAsia="Arial" w:hAnsi="Arial" w:cs="Arial"/>
          <w:sz w:val="24"/>
          <w:szCs w:val="24"/>
        </w:rPr>
        <w:t>. In this study it has been shown that CR or inactivation can increase CLS by increasing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w:t>
      </w:r>
      <w:r w:rsidRPr="0072137D">
        <w:rPr>
          <w:rFonts w:ascii="Arial" w:eastAsia="Arial" w:hAnsi="Arial" w:cs="Arial"/>
          <w:sz w:val="24"/>
          <w:szCs w:val="24"/>
        </w:rPr>
        <w:t>Conversely, the Weinberger model proposes that inhibition of SOD activity can result in the increase of ROS levels and reduce CLS in yeast</w:t>
      </w:r>
      <w:r>
        <w:rPr>
          <w:rFonts w:ascii="Arial" w:eastAsia="Arial" w:hAnsi="Arial" w:cs="Arial"/>
          <w:sz w:val="24"/>
          <w:szCs w:val="24"/>
        </w:rPr>
        <w:t xml:space="preserve"> </w:t>
      </w:r>
      <w:r w:rsidR="00B95345"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 </w:instrText>
      </w:r>
      <w:r w:rsidR="00B95345">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EN.CITE.DATA </w:instrText>
      </w:r>
      <w:r w:rsidR="006325B2" w:rsidRPr="00B95345">
        <w:rPr>
          <w:rFonts w:ascii="Arial" w:eastAsia="Arial" w:hAnsi="Arial" w:cs="Arial"/>
          <w:sz w:val="24"/>
          <w:szCs w:val="24"/>
        </w:rPr>
      </w:r>
      <w:r w:rsidR="00B95345">
        <w:rPr>
          <w:rFonts w:ascii="Arial" w:eastAsia="Arial" w:hAnsi="Arial" w:cs="Arial"/>
          <w:sz w:val="24"/>
          <w:szCs w:val="24"/>
        </w:rPr>
        <w:fldChar w:fldCharType="end"/>
      </w:r>
      <w:r w:rsidR="006325B2" w:rsidRPr="00B95345">
        <w:rPr>
          <w:rFonts w:ascii="Arial" w:eastAsia="Arial" w:hAnsi="Arial" w:cs="Arial"/>
          <w:sz w:val="24"/>
          <w:szCs w:val="24"/>
        </w:rPr>
      </w:r>
      <w:r w:rsidR="00B95345" w:rsidRPr="0072137D">
        <w:rPr>
          <w:rFonts w:ascii="Arial" w:eastAsia="Arial" w:hAnsi="Arial" w:cs="Arial"/>
          <w:sz w:val="24"/>
          <w:szCs w:val="24"/>
        </w:rPr>
        <w:fldChar w:fldCharType="separate"/>
      </w:r>
      <w:r w:rsidR="00EF341F">
        <w:rPr>
          <w:rFonts w:ascii="Arial" w:eastAsia="Arial" w:hAnsi="Arial" w:cs="Arial"/>
          <w:noProof/>
          <w:sz w:val="24"/>
          <w:szCs w:val="24"/>
        </w:rPr>
        <w:t>(</w:t>
      </w:r>
      <w:hyperlink w:anchor="_ENREF_30" w:tooltip="Weinberger, 2010 #864" w:history="1">
        <w:r w:rsidR="005C2D60">
          <w:rPr>
            <w:rFonts w:ascii="Arial" w:eastAsia="Arial" w:hAnsi="Arial" w:cs="Arial"/>
            <w:noProof/>
            <w:sz w:val="24"/>
            <w:szCs w:val="24"/>
          </w:rPr>
          <w:t>W</w:t>
        </w:r>
        <w:r w:rsidR="005C2D60" w:rsidRPr="00EF341F">
          <w:rPr>
            <w:rFonts w:ascii="Arial" w:eastAsia="Arial" w:hAnsi="Arial" w:cs="Arial"/>
            <w:smallCaps/>
            <w:noProof/>
            <w:sz w:val="24"/>
            <w:szCs w:val="24"/>
          </w:rPr>
          <w:t>einberger</w:t>
        </w:r>
        <w:r w:rsidR="005C2D60" w:rsidRPr="00EF341F">
          <w:rPr>
            <w:rFonts w:ascii="Arial" w:eastAsia="Arial" w:hAnsi="Arial" w:cs="Arial"/>
            <w:i/>
            <w:noProof/>
            <w:sz w:val="24"/>
            <w:szCs w:val="24"/>
          </w:rPr>
          <w:t xml:space="preserve"> et al.</w:t>
        </w:r>
        <w:r w:rsidR="005C2D60">
          <w:rPr>
            <w:rFonts w:ascii="Arial" w:eastAsia="Arial" w:hAnsi="Arial" w:cs="Arial"/>
            <w:noProof/>
            <w:sz w:val="24"/>
            <w:szCs w:val="24"/>
          </w:rPr>
          <w:t xml:space="preserve"> 2010</w:t>
        </w:r>
      </w:hyperlink>
      <w:r w:rsidR="00EF341F">
        <w:rPr>
          <w:rFonts w:ascii="Arial" w:eastAsia="Arial" w:hAnsi="Arial" w:cs="Arial"/>
          <w:noProof/>
          <w:sz w:val="24"/>
          <w:szCs w:val="24"/>
        </w:rPr>
        <w:t>)</w:t>
      </w:r>
      <w:r w:rsidR="00B95345" w:rsidRPr="0072137D">
        <w:rPr>
          <w:rFonts w:ascii="Arial" w:eastAsia="Arial" w:hAnsi="Arial" w:cs="Arial"/>
          <w:sz w:val="24"/>
          <w:szCs w:val="24"/>
        </w:rPr>
        <w:fldChar w:fldCharType="end"/>
      </w:r>
      <w:r w:rsidRPr="0072137D">
        <w:rPr>
          <w:rFonts w:ascii="Arial" w:eastAsia="Arial" w:hAnsi="Arial" w:cs="Arial"/>
          <w:sz w:val="24"/>
          <w:szCs w:val="24"/>
        </w:rPr>
        <w:t>. If the SOD gene is deleted, we should see similar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p>
    <w:p w:rsidR="00B703BF" w:rsidRDefault="00280E42">
      <w:pPr>
        <w:spacing w:after="0" w:line="480" w:lineRule="auto"/>
        <w:ind w:firstLine="720"/>
        <w:jc w:val="both"/>
        <w:rPr>
          <w:rFonts w:ascii="Arial" w:eastAsia="Arial" w:hAnsi="Arial" w:cs="Arial"/>
          <w:sz w:val="24"/>
          <w:szCs w:val="24"/>
        </w:rPr>
      </w:pPr>
      <w:r>
        <w:rPr>
          <w:rFonts w:ascii="Arial" w:eastAsia="Arial" w:hAnsi="Arial" w:cs="Arial"/>
          <w:sz w:val="24"/>
          <w:szCs w:val="24"/>
        </w:rPr>
        <w:t>Further, we can assess the effect</w:t>
      </w:r>
      <w:r w:rsidR="00C43A8D">
        <w:rPr>
          <w:rFonts w:ascii="Arial" w:eastAsia="Arial" w:hAnsi="Arial" w:cs="Arial"/>
          <w:sz w:val="24"/>
          <w:szCs w:val="24"/>
        </w:rPr>
        <w:t xml:space="preserve"> of CR or rapamycin on H</w:t>
      </w:r>
      <w:r w:rsidR="00C43A8D" w:rsidRPr="002F2EFE">
        <w:rPr>
          <w:rFonts w:ascii="Arial" w:eastAsia="Arial" w:hAnsi="Arial" w:cs="Arial"/>
          <w:sz w:val="24"/>
          <w:szCs w:val="24"/>
          <w:vertAlign w:val="subscript"/>
        </w:rPr>
        <w:t>2</w:t>
      </w:r>
      <w:r w:rsidR="00C43A8D">
        <w:rPr>
          <w:rFonts w:ascii="Arial" w:eastAsia="Arial" w:hAnsi="Arial" w:cs="Arial"/>
          <w:sz w:val="24"/>
          <w:szCs w:val="24"/>
        </w:rPr>
        <w:t>O</w:t>
      </w:r>
      <w:r w:rsidR="00C43A8D" w:rsidRPr="002F2EFE">
        <w:rPr>
          <w:rFonts w:ascii="Arial" w:eastAsia="Arial" w:hAnsi="Arial" w:cs="Arial"/>
          <w:sz w:val="24"/>
          <w:szCs w:val="24"/>
          <w:vertAlign w:val="subscript"/>
        </w:rPr>
        <w:t>2</w:t>
      </w:r>
      <w:r w:rsidR="00C43A8D">
        <w:rPr>
          <w:rFonts w:ascii="Arial" w:eastAsia="Arial" w:hAnsi="Arial" w:cs="Arial"/>
          <w:sz w:val="24"/>
          <w:szCs w:val="24"/>
        </w:rPr>
        <w:t xml:space="preserve"> induced LOH pattern. </w:t>
      </w:r>
      <w:r w:rsidR="005C626E">
        <w:rPr>
          <w:rFonts w:ascii="Arial" w:eastAsia="Arial" w:hAnsi="Arial" w:cs="Arial"/>
          <w:sz w:val="24"/>
          <w:szCs w:val="24"/>
        </w:rPr>
        <w:t>C</w:t>
      </w:r>
      <w:r w:rsidR="00C43A8D" w:rsidRPr="007444E5">
        <w:rPr>
          <w:rFonts w:ascii="Arial" w:eastAsia="Arial" w:hAnsi="Arial" w:cs="Arial"/>
          <w:sz w:val="24"/>
          <w:szCs w:val="24"/>
        </w:rPr>
        <w:t>R also increases respiration and boosts mitochondrial functions, decreases proton</w:t>
      </w:r>
      <w:r w:rsidR="00C43A8D">
        <w:rPr>
          <w:rFonts w:ascii="Arial" w:eastAsia="Arial" w:hAnsi="Arial" w:cs="Arial"/>
          <w:sz w:val="24"/>
          <w:szCs w:val="24"/>
        </w:rPr>
        <w:t xml:space="preserve"> </w:t>
      </w:r>
      <w:r w:rsidR="00C43A8D" w:rsidRPr="007444E5">
        <w:rPr>
          <w:rFonts w:ascii="Arial" w:eastAsia="Arial" w:hAnsi="Arial" w:cs="Arial"/>
          <w:sz w:val="24"/>
          <w:szCs w:val="24"/>
        </w:rPr>
        <w:t xml:space="preserve">leakage and ROS production in the mitochondria </w:t>
      </w:r>
      <w:r w:rsidR="00B95345">
        <w:rPr>
          <w:rFonts w:ascii="Arial" w:eastAsia="Arial" w:hAnsi="Arial" w:cs="Arial"/>
          <w:sz w:val="24"/>
          <w:szCs w:val="24"/>
        </w:rPr>
        <w:fldChar w:fldCharType="begin">
          <w:fldData xml:space="preserve">PEVuZE5vdGU+PENpdGU+PEF1dGhvcj5MaW48L0F1dGhvcj48WWVhcj4yMDAyPC9ZZWFyPjxSZWNO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</w:fldData>
        </w:fldChar>
      </w:r>
      <w:r w:rsidR="002E05FF">
        <w:rPr>
          <w:rFonts w:ascii="Arial" w:eastAsia="Arial" w:hAnsi="Arial" w:cs="Arial"/>
          <w:sz w:val="24"/>
          <w:szCs w:val="24"/>
        </w:rPr>
        <w:instrText xml:space="preserve"> ADDIN EN.CITE </w:instrText>
      </w:r>
      <w:r w:rsidR="00B95345">
        <w:rPr>
          <w:rFonts w:ascii="Arial" w:eastAsia="Arial" w:hAnsi="Arial" w:cs="Arial"/>
          <w:sz w:val="24"/>
          <w:szCs w:val="24"/>
        </w:rPr>
        <w:fldChar w:fldCharType="begin">
          <w:fldData xml:space="preserve">PEVuZE5vdGU+PENpdGU+PEF1dGhvcj5MaW48L0F1dGhvcj48WWVhcj4yMDAyPC9ZZWFyPjxSZWNO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</w:fldData>
        </w:fldChar>
      </w:r>
      <w:r w:rsidR="002E05FF">
        <w:rPr>
          <w:rFonts w:ascii="Arial" w:eastAsia="Arial" w:hAnsi="Arial" w:cs="Arial"/>
          <w:sz w:val="24"/>
          <w:szCs w:val="24"/>
        </w:rPr>
        <w:instrText xml:space="preserve"> ADDIN EN.CITE.DATA </w:instrText>
      </w:r>
      <w:r w:rsidR="006325B2" w:rsidRPr="00B95345">
        <w:rPr>
          <w:rFonts w:ascii="Arial" w:eastAsia="Arial" w:hAnsi="Arial" w:cs="Arial"/>
          <w:sz w:val="24"/>
          <w:szCs w:val="24"/>
        </w:rPr>
      </w:r>
      <w:r w:rsidR="00B95345">
        <w:rPr>
          <w:rFonts w:ascii="Arial" w:eastAsia="Arial" w:hAnsi="Arial" w:cs="Arial"/>
          <w:sz w:val="24"/>
          <w:szCs w:val="24"/>
        </w:rPr>
        <w:fldChar w:fldCharType="end"/>
      </w:r>
      <w:r w:rsidR="006325B2" w:rsidRPr="00B95345">
        <w:rPr>
          <w:rFonts w:ascii="Arial" w:eastAsia="Arial" w:hAnsi="Arial" w:cs="Arial"/>
          <w:sz w:val="24"/>
          <w:szCs w:val="24"/>
        </w:rPr>
      </w:r>
      <w:r w:rsidR="00B95345">
        <w:rPr>
          <w:rFonts w:ascii="Arial" w:eastAsia="Arial" w:hAnsi="Arial" w:cs="Arial"/>
          <w:sz w:val="24"/>
          <w:szCs w:val="24"/>
        </w:rPr>
        <w:fldChar w:fldCharType="separate"/>
      </w:r>
      <w:r w:rsidR="002E05FF">
        <w:rPr>
          <w:rFonts w:ascii="Arial" w:eastAsia="Arial" w:hAnsi="Arial" w:cs="Arial"/>
          <w:noProof/>
          <w:sz w:val="24"/>
          <w:szCs w:val="24"/>
        </w:rPr>
        <w:t>(</w:t>
      </w:r>
      <w:hyperlink w:anchor="_ENREF_1" w:tooltip="Barros, 2004 #399" w:history="1">
        <w:r w:rsidR="005C2D60">
          <w:rPr>
            <w:rFonts w:ascii="Arial" w:eastAsia="Arial" w:hAnsi="Arial" w:cs="Arial"/>
            <w:noProof/>
            <w:sz w:val="24"/>
            <w:szCs w:val="24"/>
          </w:rPr>
          <w:t>B</w:t>
        </w:r>
        <w:r w:rsidR="005C2D60" w:rsidRPr="002E05FF">
          <w:rPr>
            <w:rFonts w:ascii="Arial" w:eastAsia="Arial" w:hAnsi="Arial" w:cs="Arial"/>
            <w:smallCaps/>
            <w:noProof/>
            <w:sz w:val="24"/>
            <w:szCs w:val="24"/>
          </w:rPr>
          <w:t>arros</w:t>
        </w:r>
        <w:r w:rsidR="005C2D60" w:rsidRPr="002E05FF">
          <w:rPr>
            <w:rFonts w:ascii="Arial" w:eastAsia="Arial" w:hAnsi="Arial" w:cs="Arial"/>
            <w:i/>
            <w:noProof/>
            <w:sz w:val="24"/>
            <w:szCs w:val="24"/>
          </w:rPr>
          <w:t xml:space="preserve"> et al.</w:t>
        </w:r>
        <w:r w:rsidR="005C2D60">
          <w:rPr>
            <w:rFonts w:ascii="Arial" w:eastAsia="Arial" w:hAnsi="Arial" w:cs="Arial"/>
            <w:noProof/>
            <w:sz w:val="24"/>
            <w:szCs w:val="24"/>
          </w:rPr>
          <w:t xml:space="preserve"> 2004</w:t>
        </w:r>
      </w:hyperlink>
      <w:r w:rsidR="002E05FF">
        <w:rPr>
          <w:rFonts w:ascii="Arial" w:eastAsia="Arial" w:hAnsi="Arial" w:cs="Arial"/>
          <w:noProof/>
          <w:sz w:val="24"/>
          <w:szCs w:val="24"/>
        </w:rPr>
        <w:t xml:space="preserve">; </w:t>
      </w:r>
      <w:hyperlink w:anchor="_ENREF_16" w:tooltip="Lin, 2002 #87" w:history="1">
        <w:r w:rsidR="005C2D60">
          <w:rPr>
            <w:rFonts w:ascii="Arial" w:eastAsia="Arial" w:hAnsi="Arial" w:cs="Arial"/>
            <w:noProof/>
            <w:sz w:val="24"/>
            <w:szCs w:val="24"/>
          </w:rPr>
          <w:t>L</w:t>
        </w:r>
        <w:r w:rsidR="005C2D60" w:rsidRPr="002E05FF">
          <w:rPr>
            <w:rFonts w:ascii="Arial" w:eastAsia="Arial" w:hAnsi="Arial" w:cs="Arial"/>
            <w:smallCaps/>
            <w:noProof/>
            <w:sz w:val="24"/>
            <w:szCs w:val="24"/>
          </w:rPr>
          <w:t>in</w:t>
        </w:r>
        <w:r w:rsidR="005C2D60" w:rsidRPr="002E05FF">
          <w:rPr>
            <w:rFonts w:ascii="Arial" w:eastAsia="Arial" w:hAnsi="Arial" w:cs="Arial"/>
            <w:i/>
            <w:noProof/>
            <w:sz w:val="24"/>
            <w:szCs w:val="24"/>
          </w:rPr>
          <w:t xml:space="preserve"> et al.</w:t>
        </w:r>
        <w:r w:rsidR="005C2D60">
          <w:rPr>
            <w:rFonts w:ascii="Arial" w:eastAsia="Arial" w:hAnsi="Arial" w:cs="Arial"/>
            <w:noProof/>
            <w:sz w:val="24"/>
            <w:szCs w:val="24"/>
          </w:rPr>
          <w:t xml:space="preserve"> 2002</w:t>
        </w:r>
      </w:hyperlink>
      <w:r w:rsidR="002E05FF">
        <w:rPr>
          <w:rFonts w:ascii="Arial" w:eastAsia="Arial" w:hAnsi="Arial" w:cs="Arial"/>
          <w:noProof/>
          <w:sz w:val="24"/>
          <w:szCs w:val="24"/>
        </w:rPr>
        <w:t>)</w:t>
      </w:r>
      <w:r w:rsidR="00B95345">
        <w:rPr>
          <w:rFonts w:ascii="Arial" w:eastAsia="Arial" w:hAnsi="Arial" w:cs="Arial"/>
          <w:sz w:val="24"/>
          <w:szCs w:val="24"/>
        </w:rPr>
        <w:fldChar w:fldCharType="end"/>
      </w:r>
      <w:r w:rsidR="00C43A8D" w:rsidRPr="007444E5">
        <w:rPr>
          <w:rFonts w:ascii="Arial" w:eastAsia="Arial" w:hAnsi="Arial" w:cs="Arial"/>
          <w:sz w:val="24"/>
          <w:szCs w:val="24"/>
        </w:rPr>
        <w:t xml:space="preserve"> and attenuates the accumulation of</w:t>
      </w:r>
      <w:r w:rsidR="00C43A8D">
        <w:rPr>
          <w:rFonts w:ascii="Arial" w:eastAsia="Arial" w:hAnsi="Arial" w:cs="Arial"/>
          <w:sz w:val="24"/>
          <w:szCs w:val="24"/>
        </w:rPr>
        <w:t xml:space="preserve"> oxidative damage </w:t>
      </w:r>
      <w:r w:rsidR="00B95345">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2E05FF">
        <w:rPr>
          <w:rFonts w:ascii="Arial" w:eastAsia="Arial" w:hAnsi="Arial" w:cs="Arial"/>
          <w:sz w:val="24"/>
          <w:szCs w:val="24"/>
        </w:rPr>
        <w:instrText xml:space="preserve"> ADDIN EN.CITE </w:instrText>
      </w:r>
      <w:r w:rsidR="00B95345">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2E05FF">
        <w:rPr>
          <w:rFonts w:ascii="Arial" w:eastAsia="Arial" w:hAnsi="Arial" w:cs="Arial"/>
          <w:sz w:val="24"/>
          <w:szCs w:val="24"/>
        </w:rPr>
        <w:instrText xml:space="preserve"> ADDIN EN.CITE.DATA </w:instrText>
      </w:r>
      <w:r w:rsidR="006325B2" w:rsidRPr="00B95345">
        <w:rPr>
          <w:rFonts w:ascii="Arial" w:eastAsia="Arial" w:hAnsi="Arial" w:cs="Arial"/>
          <w:sz w:val="24"/>
          <w:szCs w:val="24"/>
        </w:rPr>
      </w:r>
      <w:r w:rsidR="00B95345">
        <w:rPr>
          <w:rFonts w:ascii="Arial" w:eastAsia="Arial" w:hAnsi="Arial" w:cs="Arial"/>
          <w:sz w:val="24"/>
          <w:szCs w:val="24"/>
        </w:rPr>
        <w:fldChar w:fldCharType="end"/>
      </w:r>
      <w:r w:rsidR="006325B2" w:rsidRPr="00B95345">
        <w:rPr>
          <w:rFonts w:ascii="Arial" w:eastAsia="Arial" w:hAnsi="Arial" w:cs="Arial"/>
          <w:sz w:val="24"/>
          <w:szCs w:val="24"/>
        </w:rPr>
      </w:r>
      <w:r w:rsidR="00B95345">
        <w:rPr>
          <w:rFonts w:ascii="Arial" w:eastAsia="Arial" w:hAnsi="Arial" w:cs="Arial"/>
          <w:sz w:val="24"/>
          <w:szCs w:val="24"/>
        </w:rPr>
        <w:fldChar w:fldCharType="separate"/>
      </w:r>
      <w:r w:rsidR="002E05FF">
        <w:rPr>
          <w:rFonts w:ascii="Arial" w:eastAsia="Arial" w:hAnsi="Arial" w:cs="Arial"/>
          <w:noProof/>
          <w:sz w:val="24"/>
          <w:szCs w:val="24"/>
        </w:rPr>
        <w:t>(</w:t>
      </w:r>
      <w:hyperlink w:anchor="_ENREF_26" w:tooltip="Reverter-Branchat, 2004 #1499" w:history="1">
        <w:r w:rsidR="005C2D60">
          <w:rPr>
            <w:rFonts w:ascii="Arial" w:eastAsia="Arial" w:hAnsi="Arial" w:cs="Arial"/>
            <w:noProof/>
            <w:sz w:val="24"/>
            <w:szCs w:val="24"/>
          </w:rPr>
          <w:t>R</w:t>
        </w:r>
        <w:r w:rsidR="005C2D60" w:rsidRPr="002E05FF">
          <w:rPr>
            <w:rFonts w:ascii="Arial" w:eastAsia="Arial" w:hAnsi="Arial" w:cs="Arial"/>
            <w:smallCaps/>
            <w:noProof/>
            <w:sz w:val="24"/>
            <w:szCs w:val="24"/>
          </w:rPr>
          <w:t>everter-</w:t>
        </w:r>
        <w:r w:rsidR="005C2D60">
          <w:rPr>
            <w:rFonts w:ascii="Arial" w:eastAsia="Arial" w:hAnsi="Arial" w:cs="Arial"/>
            <w:noProof/>
            <w:sz w:val="24"/>
            <w:szCs w:val="24"/>
          </w:rPr>
          <w:t>B</w:t>
        </w:r>
        <w:r w:rsidR="005C2D60" w:rsidRPr="002E05FF">
          <w:rPr>
            <w:rFonts w:ascii="Arial" w:eastAsia="Arial" w:hAnsi="Arial" w:cs="Arial"/>
            <w:smallCaps/>
            <w:noProof/>
            <w:sz w:val="24"/>
            <w:szCs w:val="24"/>
          </w:rPr>
          <w:t>ranchat</w:t>
        </w:r>
        <w:r w:rsidR="005C2D60" w:rsidRPr="002E05FF">
          <w:rPr>
            <w:rFonts w:ascii="Arial" w:eastAsia="Arial" w:hAnsi="Arial" w:cs="Arial"/>
            <w:i/>
            <w:noProof/>
            <w:sz w:val="24"/>
            <w:szCs w:val="24"/>
          </w:rPr>
          <w:t xml:space="preserve"> et al.</w:t>
        </w:r>
        <w:r w:rsidR="005C2D60">
          <w:rPr>
            <w:rFonts w:ascii="Arial" w:eastAsia="Arial" w:hAnsi="Arial" w:cs="Arial"/>
            <w:noProof/>
            <w:sz w:val="24"/>
            <w:szCs w:val="24"/>
          </w:rPr>
          <w:t xml:space="preserve"> 2004</w:t>
        </w:r>
      </w:hyperlink>
      <w:r w:rsidR="002E05FF">
        <w:rPr>
          <w:rFonts w:ascii="Arial" w:eastAsia="Arial" w:hAnsi="Arial" w:cs="Arial"/>
          <w:noProof/>
          <w:sz w:val="24"/>
          <w:szCs w:val="24"/>
        </w:rPr>
        <w:t>)</w:t>
      </w:r>
      <w:r w:rsidR="00B95345">
        <w:rPr>
          <w:rFonts w:ascii="Arial" w:eastAsia="Arial" w:hAnsi="Arial" w:cs="Arial"/>
          <w:sz w:val="24"/>
          <w:szCs w:val="24"/>
        </w:rPr>
        <w:fldChar w:fldCharType="end"/>
      </w:r>
      <w:r w:rsidR="00C43A8D" w:rsidRPr="007444E5">
        <w:rPr>
          <w:rFonts w:ascii="Arial" w:eastAsia="Arial" w:hAnsi="Arial" w:cs="Arial"/>
          <w:sz w:val="24"/>
          <w:szCs w:val="24"/>
        </w:rPr>
        <w:t>.</w:t>
      </w:r>
    </w:p>
    <w:p w:rsidR="00B703BF" w:rsidRDefault="00C43A8D">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CR </w:t>
      </w:r>
      <w:r w:rsidRPr="00AF650A">
        <w:rPr>
          <w:rFonts w:ascii="Arial" w:eastAsia="Arial" w:hAnsi="Arial" w:cs="Arial"/>
          <w:sz w:val="24"/>
          <w:szCs w:val="24"/>
        </w:rPr>
        <w:t>in the CLS</w:t>
      </w:r>
      <w:r>
        <w:rPr>
          <w:rFonts w:ascii="Arial" w:eastAsia="Arial" w:hAnsi="Arial" w:cs="Arial"/>
          <w:sz w:val="24"/>
          <w:szCs w:val="24"/>
        </w:rPr>
        <w:t xml:space="preserve"> </w:t>
      </w:r>
      <w:r w:rsidRPr="00AF650A">
        <w:rPr>
          <w:rFonts w:ascii="Arial" w:eastAsia="Arial" w:hAnsi="Arial" w:cs="Arial"/>
          <w:sz w:val="24"/>
          <w:szCs w:val="24"/>
        </w:rPr>
        <w:t xml:space="preserve">paradigm </w:t>
      </w:r>
      <w:r>
        <w:rPr>
          <w:rFonts w:ascii="Arial" w:eastAsia="Arial" w:hAnsi="Arial" w:cs="Arial"/>
          <w:sz w:val="24"/>
          <w:szCs w:val="24"/>
        </w:rPr>
        <w:t xml:space="preserve">was found to </w:t>
      </w:r>
      <w:r w:rsidRPr="00AF650A">
        <w:rPr>
          <w:rFonts w:ascii="Arial" w:eastAsia="Arial" w:hAnsi="Arial" w:cs="Arial"/>
          <w:sz w:val="24"/>
          <w:szCs w:val="24"/>
        </w:rPr>
        <w:t xml:space="preserve">increase </w:t>
      </w:r>
      <w:r>
        <w:rPr>
          <w:rFonts w:ascii="Arial" w:eastAsia="Arial" w:hAnsi="Arial" w:cs="Arial"/>
          <w:sz w:val="24"/>
          <w:szCs w:val="24"/>
        </w:rPr>
        <w:t xml:space="preserve">cell’s resistance to </w:t>
      </w:r>
      <w:r w:rsidRPr="00AF650A">
        <w:rPr>
          <w:rFonts w:ascii="Arial" w:eastAsia="Arial" w:hAnsi="Arial" w:cs="Arial"/>
          <w:sz w:val="24"/>
          <w:szCs w:val="24"/>
        </w:rPr>
        <w:t>heat and oxidative stresses, prevent protein oxidative damage, reduce the</w:t>
      </w:r>
      <w:r w:rsidR="00903579">
        <w:rPr>
          <w:rFonts w:ascii="Arial" w:eastAsia="Arial" w:hAnsi="Arial" w:cs="Arial"/>
          <w:sz w:val="24"/>
          <w:szCs w:val="24"/>
        </w:rPr>
        <w:t xml:space="preserve"> </w:t>
      </w:r>
      <w:r w:rsidRPr="00AF650A">
        <w:rPr>
          <w:rFonts w:ascii="Arial" w:eastAsia="Arial" w:hAnsi="Arial" w:cs="Arial"/>
          <w:sz w:val="24"/>
          <w:szCs w:val="24"/>
        </w:rPr>
        <w:t>level of iron and of lipid peroxidation, through</w:t>
      </w:r>
      <w:r w:rsidR="00E3694B">
        <w:rPr>
          <w:rFonts w:ascii="Arial" w:eastAsia="Arial" w:hAnsi="Arial" w:cs="Arial"/>
          <w:sz w:val="24"/>
          <w:szCs w:val="24"/>
        </w:rPr>
        <w:t xml:space="preserve"> </w:t>
      </w:r>
      <w:r w:rsidRPr="00AF650A">
        <w:rPr>
          <w:rFonts w:ascii="Arial" w:eastAsia="Arial" w:hAnsi="Arial" w:cs="Arial"/>
          <w:sz w:val="24"/>
          <w:szCs w:val="24"/>
        </w:rPr>
        <w:t>high levels of catalase (Ctt1) and superoxide dismutase enzymes</w:t>
      </w:r>
      <w:r w:rsidR="001137A5">
        <w:rPr>
          <w:rFonts w:ascii="Arial" w:eastAsia="Arial" w:hAnsi="Arial" w:cs="Arial"/>
          <w:sz w:val="24"/>
          <w:szCs w:val="24"/>
        </w:rPr>
        <w:t xml:space="preserve"> </w:t>
      </w:r>
      <w:r w:rsidRPr="00AF650A">
        <w:rPr>
          <w:rFonts w:ascii="Arial" w:eastAsia="Arial" w:hAnsi="Arial" w:cs="Arial"/>
          <w:sz w:val="24"/>
          <w:szCs w:val="24"/>
        </w:rPr>
        <w:t xml:space="preserve">(Sod1, Sod2) </w:t>
      </w:r>
      <w:r w:rsidR="00B95345">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903579">
        <w:rPr>
          <w:rFonts w:ascii="Arial" w:eastAsia="Arial" w:hAnsi="Arial" w:cs="Arial"/>
          <w:sz w:val="24"/>
          <w:szCs w:val="24"/>
        </w:rPr>
        <w:instrText xml:space="preserve"> ADDIN EN.CITE </w:instrText>
      </w:r>
      <w:r w:rsidR="00B95345">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903579">
        <w:rPr>
          <w:rFonts w:ascii="Arial" w:eastAsia="Arial" w:hAnsi="Arial" w:cs="Arial"/>
          <w:sz w:val="24"/>
          <w:szCs w:val="24"/>
        </w:rPr>
        <w:instrText xml:space="preserve"> ADDIN EN.CITE.DATA </w:instrText>
      </w:r>
      <w:r w:rsidR="006325B2" w:rsidRPr="00B95345">
        <w:rPr>
          <w:rFonts w:ascii="Arial" w:eastAsia="Arial" w:hAnsi="Arial" w:cs="Arial"/>
          <w:sz w:val="24"/>
          <w:szCs w:val="24"/>
        </w:rPr>
      </w:r>
      <w:r w:rsidR="00B95345">
        <w:rPr>
          <w:rFonts w:ascii="Arial" w:eastAsia="Arial" w:hAnsi="Arial" w:cs="Arial"/>
          <w:sz w:val="24"/>
          <w:szCs w:val="24"/>
        </w:rPr>
        <w:fldChar w:fldCharType="end"/>
      </w:r>
      <w:r w:rsidR="006325B2" w:rsidRPr="00B95345">
        <w:rPr>
          <w:rFonts w:ascii="Arial" w:eastAsia="Arial" w:hAnsi="Arial" w:cs="Arial"/>
          <w:sz w:val="24"/>
          <w:szCs w:val="24"/>
        </w:rPr>
      </w:r>
      <w:r w:rsidR="00B95345">
        <w:rPr>
          <w:rFonts w:ascii="Arial" w:eastAsia="Arial" w:hAnsi="Arial" w:cs="Arial"/>
          <w:sz w:val="24"/>
          <w:szCs w:val="24"/>
        </w:rPr>
        <w:fldChar w:fldCharType="separate"/>
      </w:r>
      <w:r w:rsidR="00903579">
        <w:rPr>
          <w:rFonts w:ascii="Arial" w:eastAsia="Arial" w:hAnsi="Arial" w:cs="Arial"/>
          <w:noProof/>
          <w:sz w:val="24"/>
          <w:szCs w:val="24"/>
        </w:rPr>
        <w:t>(</w:t>
      </w:r>
      <w:hyperlink w:anchor="_ENREF_26" w:tooltip="Reverter-Branchat, 2004 #1499" w:history="1">
        <w:r w:rsidR="005C2D60">
          <w:rPr>
            <w:rFonts w:ascii="Arial" w:eastAsia="Arial" w:hAnsi="Arial" w:cs="Arial"/>
            <w:noProof/>
            <w:sz w:val="24"/>
            <w:szCs w:val="24"/>
          </w:rPr>
          <w:t>R</w:t>
        </w:r>
        <w:r w:rsidR="005C2D60" w:rsidRPr="00903579">
          <w:rPr>
            <w:rFonts w:ascii="Arial" w:eastAsia="Arial" w:hAnsi="Arial" w:cs="Arial"/>
            <w:smallCaps/>
            <w:noProof/>
            <w:sz w:val="24"/>
            <w:szCs w:val="24"/>
          </w:rPr>
          <w:t>everter-</w:t>
        </w:r>
        <w:r w:rsidR="005C2D60">
          <w:rPr>
            <w:rFonts w:ascii="Arial" w:eastAsia="Arial" w:hAnsi="Arial" w:cs="Arial"/>
            <w:noProof/>
            <w:sz w:val="24"/>
            <w:szCs w:val="24"/>
          </w:rPr>
          <w:t>B</w:t>
        </w:r>
        <w:r w:rsidR="005C2D60" w:rsidRPr="00903579">
          <w:rPr>
            <w:rFonts w:ascii="Arial" w:eastAsia="Arial" w:hAnsi="Arial" w:cs="Arial"/>
            <w:smallCaps/>
            <w:noProof/>
            <w:sz w:val="24"/>
            <w:szCs w:val="24"/>
          </w:rPr>
          <w:t>ranchat</w:t>
        </w:r>
        <w:r w:rsidR="005C2D60" w:rsidRPr="00903579">
          <w:rPr>
            <w:rFonts w:ascii="Arial" w:eastAsia="Arial" w:hAnsi="Arial" w:cs="Arial"/>
            <w:i/>
            <w:noProof/>
            <w:sz w:val="24"/>
            <w:szCs w:val="24"/>
          </w:rPr>
          <w:t xml:space="preserve"> et al.</w:t>
        </w:r>
        <w:r w:rsidR="005C2D60">
          <w:rPr>
            <w:rFonts w:ascii="Arial" w:eastAsia="Arial" w:hAnsi="Arial" w:cs="Arial"/>
            <w:noProof/>
            <w:sz w:val="24"/>
            <w:szCs w:val="24"/>
          </w:rPr>
          <w:t xml:space="preserve"> 2004</w:t>
        </w:r>
      </w:hyperlink>
      <w:r w:rsidR="00903579">
        <w:rPr>
          <w:rFonts w:ascii="Arial" w:eastAsia="Arial" w:hAnsi="Arial" w:cs="Arial"/>
          <w:noProof/>
          <w:sz w:val="24"/>
          <w:szCs w:val="24"/>
        </w:rPr>
        <w:t>)</w:t>
      </w:r>
      <w:r w:rsidR="00B95345">
        <w:rPr>
          <w:rFonts w:ascii="Arial" w:eastAsia="Arial" w:hAnsi="Arial" w:cs="Arial"/>
          <w:sz w:val="24"/>
          <w:szCs w:val="24"/>
        </w:rPr>
        <w:fldChar w:fldCharType="end"/>
      </w:r>
      <w:r w:rsidRPr="00AF650A">
        <w:rPr>
          <w:rFonts w:ascii="Arial" w:eastAsia="Arial" w:hAnsi="Arial" w:cs="Arial"/>
          <w:sz w:val="24"/>
          <w:szCs w:val="24"/>
        </w:rPr>
        <w:t>.</w:t>
      </w:r>
      <w:r>
        <w:rPr>
          <w:rFonts w:ascii="Arial" w:eastAsia="Arial" w:hAnsi="Arial" w:cs="Arial"/>
          <w:sz w:val="24"/>
          <w:szCs w:val="24"/>
        </w:rPr>
        <w:t xml:space="preserve"> Hence, further study on CTT1, SOD1, SOD2, isc1 mutants may be informative. </w:t>
      </w:r>
    </w:p>
    <w:p w:rsidR="00B703BF" w:rsidRDefault="004D6C7C">
      <w:pPr>
        <w:tabs>
          <w:tab w:val="left" w:pos="4582"/>
          <w:tab w:val="left" w:pos="5461"/>
        </w:tabs>
        <w:spacing w:after="0" w:line="480" w:lineRule="auto"/>
        <w:ind w:firstLine="720"/>
        <w:rPr>
          <w:rFonts w:ascii="Arial" w:eastAsia="Arial" w:hAnsi="Arial" w:cs="Arial"/>
          <w:sz w:val="24"/>
          <w:szCs w:val="24"/>
        </w:rPr>
      </w:pPr>
      <w:r>
        <w:rPr>
          <w:rFonts w:ascii="Arial" w:eastAsia="Arial" w:hAnsi="Arial" w:cs="Arial"/>
          <w:sz w:val="24"/>
          <w:szCs w:val="24"/>
        </w:rPr>
        <w:t>Finally</w:t>
      </w:r>
      <w:r w:rsidR="00C43A8D" w:rsidRPr="0072137D">
        <w:rPr>
          <w:rFonts w:ascii="Arial" w:eastAsia="Arial" w:hAnsi="Arial" w:cs="Arial"/>
          <w:sz w:val="24"/>
          <w:szCs w:val="24"/>
        </w:rPr>
        <w:t xml:space="preserve"> strain</w:t>
      </w:r>
      <w:r w:rsidR="00C43A8D">
        <w:rPr>
          <w:rFonts w:ascii="Arial" w:eastAsia="Arial" w:hAnsi="Arial" w:cs="Arial"/>
          <w:sz w:val="24"/>
          <w:szCs w:val="24"/>
        </w:rPr>
        <w:t>s</w:t>
      </w:r>
      <w:r w:rsidR="00C43A8D" w:rsidRPr="0072137D">
        <w:rPr>
          <w:rFonts w:ascii="Arial" w:eastAsia="Arial" w:hAnsi="Arial" w:cs="Arial"/>
          <w:sz w:val="24"/>
          <w:szCs w:val="24"/>
        </w:rPr>
        <w:t xml:space="preserve"> </w:t>
      </w:r>
      <w:r>
        <w:rPr>
          <w:rFonts w:ascii="Arial" w:eastAsia="Arial" w:hAnsi="Arial" w:cs="Arial"/>
          <w:sz w:val="24"/>
          <w:szCs w:val="24"/>
        </w:rPr>
        <w:t xml:space="preserve">will be treated </w:t>
      </w:r>
      <w:r w:rsidR="00C43A8D" w:rsidRPr="0072137D">
        <w:rPr>
          <w:rFonts w:ascii="Arial" w:eastAsia="Arial" w:hAnsi="Arial" w:cs="Arial"/>
          <w:sz w:val="24"/>
          <w:szCs w:val="24"/>
        </w:rPr>
        <w:t>with paraquat</w:t>
      </w:r>
      <w:r w:rsidR="005C361C">
        <w:rPr>
          <w:rFonts w:ascii="Arial" w:eastAsia="Arial" w:hAnsi="Arial" w:cs="Arial"/>
          <w:sz w:val="24"/>
          <w:szCs w:val="24"/>
        </w:rPr>
        <w:t xml:space="preserve"> (methyl </w:t>
      </w:r>
      <w:r w:rsidR="00DF79A6">
        <w:rPr>
          <w:rFonts w:ascii="Arial" w:eastAsia="Arial" w:hAnsi="Arial" w:cs="Arial"/>
          <w:sz w:val="24"/>
          <w:szCs w:val="24"/>
        </w:rPr>
        <w:t xml:space="preserve">viologen) instead of </w:t>
      </w:r>
      <w:r w:rsidR="00DF79A6" w:rsidRPr="0072137D">
        <w:rPr>
          <w:rFonts w:ascii="Arial" w:eastAsia="Arial" w:hAnsi="Arial" w:cs="Arial"/>
          <w:sz w:val="24"/>
          <w:szCs w:val="24"/>
        </w:rPr>
        <w:t>H</w:t>
      </w:r>
      <w:r w:rsidR="00DF79A6" w:rsidRPr="0072137D">
        <w:rPr>
          <w:rFonts w:ascii="Arial" w:eastAsia="Arial" w:hAnsi="Arial" w:cs="Arial"/>
          <w:sz w:val="24"/>
          <w:szCs w:val="24"/>
          <w:vertAlign w:val="subscript"/>
        </w:rPr>
        <w:t>2</w:t>
      </w:r>
      <w:r w:rsidR="00DF79A6" w:rsidRPr="0072137D">
        <w:rPr>
          <w:rFonts w:ascii="Arial" w:eastAsia="Arial" w:hAnsi="Arial" w:cs="Arial"/>
          <w:sz w:val="24"/>
          <w:szCs w:val="24"/>
        </w:rPr>
        <w:t>O</w:t>
      </w:r>
      <w:r w:rsidR="00DF79A6" w:rsidRPr="0072137D">
        <w:rPr>
          <w:rFonts w:ascii="Arial" w:eastAsia="Arial" w:hAnsi="Arial" w:cs="Arial"/>
          <w:sz w:val="24"/>
          <w:szCs w:val="24"/>
          <w:vertAlign w:val="subscript"/>
        </w:rPr>
        <w:t>2</w:t>
      </w:r>
      <w:r w:rsidR="00DF79A6" w:rsidRPr="0072137D">
        <w:rPr>
          <w:rFonts w:ascii="Arial" w:eastAsia="Arial" w:hAnsi="Arial" w:cs="Arial"/>
          <w:sz w:val="24"/>
          <w:szCs w:val="24"/>
        </w:rPr>
        <w:t xml:space="preserve"> </w:t>
      </w:r>
      <w:r w:rsidR="00DF79A6">
        <w:rPr>
          <w:rFonts w:ascii="Arial" w:eastAsia="Arial" w:hAnsi="Arial" w:cs="Arial"/>
          <w:sz w:val="24"/>
          <w:szCs w:val="24"/>
        </w:rPr>
        <w:t>in order to directly induce superoxide production</w:t>
      </w:r>
      <w:r w:rsidR="001C43E8">
        <w:rPr>
          <w:rFonts w:ascii="Arial" w:eastAsia="Arial" w:hAnsi="Arial" w:cs="Arial"/>
          <w:sz w:val="24"/>
          <w:szCs w:val="24"/>
        </w:rPr>
        <w:t xml:space="preserve"> </w:t>
      </w:r>
      <w:r w:rsidR="007B79B9" w:rsidRPr="00CD2D1E">
        <w:rPr>
          <w:rFonts w:ascii="Arial" w:eastAsia="Arial" w:hAnsi="Arial" w:cs="Arial"/>
          <w:sz w:val="24"/>
          <w:szCs w:val="24"/>
        </w:rPr>
        <w:t>(</w:t>
      </w:r>
      <w:r w:rsidR="005741F9">
        <w:rPr>
          <w:rFonts w:ascii="Arial" w:eastAsia="Arial" w:hAnsi="Arial" w:cs="Arial"/>
          <w:sz w:val="24"/>
          <w:szCs w:val="24"/>
        </w:rPr>
        <w:t>H</w:t>
      </w:r>
      <w:r w:rsidR="005741F9" w:rsidRPr="005741F9">
        <w:rPr>
          <w:rFonts w:ascii="Arial" w:eastAsia="Arial" w:hAnsi="Arial" w:cs="Arial"/>
        </w:rPr>
        <w:t>A</w:t>
      </w:r>
      <w:r w:rsidR="007E0DC5">
        <w:rPr>
          <w:rFonts w:ascii="Arial" w:eastAsia="Arial" w:hAnsi="Arial" w:cs="Arial"/>
        </w:rPr>
        <w:t>N</w:t>
      </w:r>
      <w:r w:rsidR="005741F9" w:rsidRPr="005741F9">
        <w:rPr>
          <w:rFonts w:ascii="Arial" w:eastAsia="Arial" w:hAnsi="Arial" w:cs="Arial"/>
        </w:rPr>
        <w:t>SS</w:t>
      </w:r>
      <w:r w:rsidR="007E0DC5">
        <w:rPr>
          <w:rFonts w:ascii="Arial" w:eastAsia="Arial" w:hAnsi="Arial" w:cs="Arial"/>
        </w:rPr>
        <w:t>O</w:t>
      </w:r>
      <w:r w:rsidR="005741F9" w:rsidRPr="005741F9">
        <w:rPr>
          <w:rFonts w:ascii="Arial" w:eastAsia="Arial" w:hAnsi="Arial" w:cs="Arial"/>
        </w:rPr>
        <w:t>N</w:t>
      </w:r>
      <w:r w:rsidR="005741F9">
        <w:rPr>
          <w:rFonts w:ascii="Arial" w:eastAsia="Arial" w:hAnsi="Arial" w:cs="Arial"/>
          <w:sz w:val="24"/>
          <w:szCs w:val="24"/>
        </w:rPr>
        <w:t xml:space="preserve"> and </w:t>
      </w:r>
      <w:r w:rsidR="007E0DC5">
        <w:rPr>
          <w:rFonts w:ascii="Arial" w:eastAsia="Arial" w:hAnsi="Arial" w:cs="Arial"/>
          <w:sz w:val="24"/>
          <w:szCs w:val="24"/>
        </w:rPr>
        <w:t>H</w:t>
      </w:r>
      <w:r w:rsidR="007E0DC5" w:rsidRPr="007E0DC5">
        <w:rPr>
          <w:rFonts w:ascii="Arial" w:eastAsia="Arial" w:hAnsi="Arial" w:cs="Arial"/>
        </w:rPr>
        <w:t>AGGSTROM</w:t>
      </w:r>
      <w:r w:rsidR="005741F9">
        <w:rPr>
          <w:rFonts w:ascii="Arial" w:eastAsia="Arial" w:hAnsi="Arial" w:cs="Arial"/>
          <w:sz w:val="24"/>
          <w:szCs w:val="24"/>
        </w:rPr>
        <w:t xml:space="preserve"> 19</w:t>
      </w:r>
      <w:r w:rsidR="007E0DC5">
        <w:rPr>
          <w:rFonts w:ascii="Arial" w:eastAsia="Arial" w:hAnsi="Arial" w:cs="Arial"/>
          <w:sz w:val="24"/>
          <w:szCs w:val="24"/>
        </w:rPr>
        <w:t>86</w:t>
      </w:r>
      <w:r w:rsidR="007B79B9" w:rsidRPr="00CD2D1E">
        <w:rPr>
          <w:rFonts w:ascii="Arial" w:eastAsia="Arial" w:hAnsi="Arial" w:cs="Arial"/>
          <w:sz w:val="24"/>
          <w:szCs w:val="24"/>
        </w:rPr>
        <w:t>)</w:t>
      </w:r>
      <w:r w:rsidR="001C43E8" w:rsidRPr="00CD2D1E">
        <w:rPr>
          <w:rFonts w:ascii="Arial" w:eastAsia="Arial" w:hAnsi="Arial" w:cs="Arial"/>
          <w:sz w:val="24"/>
          <w:szCs w:val="24"/>
        </w:rPr>
        <w:t>.</w:t>
      </w:r>
      <w:r w:rsidR="00145459">
        <w:rPr>
          <w:rFonts w:ascii="Arial" w:eastAsia="Arial" w:hAnsi="Arial" w:cs="Arial"/>
          <w:sz w:val="24"/>
          <w:szCs w:val="24"/>
        </w:rPr>
        <w:t xml:space="preserve"> </w:t>
      </w:r>
      <w:r w:rsidR="00CD2D1E">
        <w:rPr>
          <w:rFonts w:ascii="Arial" w:eastAsia="Arial" w:hAnsi="Arial" w:cs="Arial"/>
          <w:sz w:val="24"/>
          <w:szCs w:val="24"/>
        </w:rPr>
        <w:t xml:space="preserve">Paraquat was not used before because it is unstable in water, which would have been difficult to work with. However, we would like to compare LOH and viability pattern of each inducer.  </w:t>
      </w:r>
      <w:r w:rsidR="00C43A8D" w:rsidRPr="0072137D">
        <w:rPr>
          <w:rFonts w:ascii="Arial" w:eastAsia="Arial" w:hAnsi="Arial" w:cs="Arial"/>
          <w:sz w:val="24"/>
          <w:szCs w:val="24"/>
        </w:rPr>
        <w:t>Superoxide levels when cells are treated with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 xml:space="preserve"> and paraquat will also be measured directly using a fluorescent probe. </w:t>
      </w:r>
    </w:p>
    <w:p w:rsidR="00F96A40" w:rsidRDefault="00F96A40" w:rsidP="0086153E">
      <w:pPr>
        <w:tabs>
          <w:tab w:val="left" w:pos="4582"/>
          <w:tab w:val="left" w:pos="5461"/>
        </w:tabs>
        <w:spacing w:after="0" w:line="480" w:lineRule="auto"/>
        <w:rPr>
          <w:rFonts w:ascii="Arial" w:eastAsia="Arial" w:hAnsi="Arial" w:cs="Arial"/>
          <w:b/>
          <w:i/>
          <w:sz w:val="24"/>
          <w:szCs w:val="24"/>
        </w:rPr>
      </w:pPr>
    </w:p>
    <w:p w:rsidR="0086153E" w:rsidRPr="0086153E" w:rsidRDefault="0086153E" w:rsidP="00F96A40">
      <w:pPr>
        <w:tabs>
          <w:tab w:val="left" w:pos="4582"/>
          <w:tab w:val="left" w:pos="5461"/>
        </w:tabs>
        <w:spacing w:after="0" w:line="480" w:lineRule="auto"/>
        <w:rPr>
          <w:rFonts w:ascii="Arial" w:eastAsia="Arial" w:hAnsi="Arial" w:cs="Arial"/>
          <w:b/>
          <w:i/>
          <w:sz w:val="24"/>
          <w:szCs w:val="24"/>
        </w:rPr>
      </w:pPr>
      <w:r w:rsidRPr="0086153E">
        <w:rPr>
          <w:rFonts w:ascii="Arial" w:eastAsia="Arial" w:hAnsi="Arial" w:cs="Arial"/>
          <w:b/>
          <w:i/>
          <w:sz w:val="24"/>
          <w:szCs w:val="24"/>
        </w:rPr>
        <w:t>Implications on for Human Aging</w:t>
      </w:r>
    </w:p>
    <w:p w:rsidR="0061171F" w:rsidRDefault="00917DAC">
      <w:pPr>
        <w:spacing w:after="0" w:line="480" w:lineRule="auto"/>
        <w:rPr>
          <w:rFonts w:ascii="Arial" w:hAnsi="Arial" w:cs="Arial"/>
          <w:sz w:val="24"/>
          <w:szCs w:val="24"/>
        </w:rPr>
      </w:pPr>
      <w:r>
        <w:rPr>
          <w:rFonts w:ascii="Arial" w:hAnsi="Arial" w:cs="Arial"/>
          <w:sz w:val="24"/>
          <w:szCs w:val="24"/>
        </w:rPr>
        <w:tab/>
      </w:r>
      <w:r w:rsidR="002C63D2">
        <w:rPr>
          <w:rFonts w:ascii="Arial" w:hAnsi="Arial" w:cs="Arial"/>
          <w:sz w:val="24"/>
          <w:szCs w:val="24"/>
        </w:rPr>
        <w:t xml:space="preserve">The present data demonstrate that LOH and viability induced by </w:t>
      </w:r>
      <w:r w:rsidR="009D481C" w:rsidRPr="0072137D">
        <w:rPr>
          <w:rFonts w:ascii="Arial" w:eastAsia="Arial" w:hAnsi="Arial" w:cs="Arial"/>
          <w:sz w:val="24"/>
          <w:szCs w:val="24"/>
        </w:rPr>
        <w:t>H</w:t>
      </w:r>
      <w:r w:rsidR="009D481C" w:rsidRPr="0072137D">
        <w:rPr>
          <w:rFonts w:ascii="Arial" w:eastAsia="Arial" w:hAnsi="Arial" w:cs="Arial"/>
          <w:sz w:val="24"/>
          <w:szCs w:val="24"/>
          <w:vertAlign w:val="subscript"/>
        </w:rPr>
        <w:t>2</w:t>
      </w:r>
      <w:r w:rsidR="009D481C" w:rsidRPr="0072137D">
        <w:rPr>
          <w:rFonts w:ascii="Arial" w:eastAsia="Arial" w:hAnsi="Arial" w:cs="Arial"/>
          <w:sz w:val="24"/>
          <w:szCs w:val="24"/>
        </w:rPr>
        <w:t>O</w:t>
      </w:r>
      <w:r w:rsidR="009D481C" w:rsidRPr="0072137D">
        <w:rPr>
          <w:rFonts w:ascii="Arial" w:eastAsia="Arial" w:hAnsi="Arial" w:cs="Arial"/>
          <w:sz w:val="24"/>
          <w:szCs w:val="24"/>
          <w:vertAlign w:val="subscript"/>
        </w:rPr>
        <w:t>2</w:t>
      </w:r>
      <w:r w:rsidR="009D481C" w:rsidRPr="0072137D">
        <w:rPr>
          <w:rFonts w:ascii="Arial" w:eastAsia="Arial" w:hAnsi="Arial" w:cs="Arial"/>
          <w:sz w:val="24"/>
          <w:szCs w:val="24"/>
        </w:rPr>
        <w:t xml:space="preserve"> </w:t>
      </w:r>
      <w:r w:rsidR="002C63D2">
        <w:rPr>
          <w:rFonts w:ascii="Arial" w:hAnsi="Arial" w:cs="Arial"/>
          <w:sz w:val="24"/>
          <w:szCs w:val="24"/>
        </w:rPr>
        <w:t>can be used to understand the reduced fecundity in human cells caused by oxidative stress</w:t>
      </w:r>
      <w:r w:rsidR="004F61A1">
        <w:rPr>
          <w:rFonts w:ascii="Arial" w:hAnsi="Arial" w:cs="Arial"/>
          <w:sz w:val="24"/>
          <w:szCs w:val="24"/>
        </w:rPr>
        <w:t>-linked aging</w:t>
      </w:r>
      <w:r w:rsidR="002C63D2">
        <w:rPr>
          <w:rFonts w:ascii="Arial" w:hAnsi="Arial" w:cs="Arial"/>
          <w:sz w:val="24"/>
          <w:szCs w:val="24"/>
        </w:rPr>
        <w:t xml:space="preserve">. </w:t>
      </w:r>
      <w:r w:rsidR="004F2D9B">
        <w:rPr>
          <w:rFonts w:ascii="Arial" w:hAnsi="Arial" w:cs="Arial"/>
          <w:sz w:val="24"/>
          <w:szCs w:val="24"/>
        </w:rPr>
        <w:t xml:space="preserve">For example, </w:t>
      </w:r>
      <w:r w:rsidR="0021027E">
        <w:rPr>
          <w:rFonts w:ascii="Arial" w:hAnsi="Arial" w:cs="Arial"/>
          <w:sz w:val="24"/>
          <w:szCs w:val="24"/>
        </w:rPr>
        <w:t>abnormal redox activity of hemoglobin and myoglobin have been linked with hypertension and kidney dysfunction</w:t>
      </w:r>
      <w:r w:rsidR="005E373C">
        <w:rPr>
          <w:rFonts w:ascii="Arial" w:hAnsi="Arial" w:cs="Arial"/>
          <w:sz w:val="24"/>
          <w:szCs w:val="24"/>
        </w:rPr>
        <w:t>,</w:t>
      </w:r>
      <w:r w:rsidR="00527AC7">
        <w:rPr>
          <w:rFonts w:ascii="Arial" w:hAnsi="Arial" w:cs="Arial"/>
          <w:sz w:val="24"/>
          <w:szCs w:val="24"/>
        </w:rPr>
        <w:t xml:space="preserve"> </w:t>
      </w:r>
      <w:r w:rsidR="005E373C">
        <w:rPr>
          <w:rFonts w:ascii="Arial" w:hAnsi="Arial" w:cs="Arial"/>
          <w:sz w:val="24"/>
          <w:szCs w:val="24"/>
        </w:rPr>
        <w:t>both consequences of aging</w:t>
      </w:r>
      <w:r w:rsidR="0021027E">
        <w:rPr>
          <w:rFonts w:ascii="Arial" w:hAnsi="Arial" w:cs="Arial"/>
          <w:sz w:val="24"/>
          <w:szCs w:val="24"/>
        </w:rPr>
        <w:t xml:space="preserve"> </w:t>
      </w:r>
      <w:r w:rsidR="00B95345">
        <w:rPr>
          <w:rFonts w:ascii="Arial" w:hAnsi="Arial" w:cs="Arial"/>
          <w:sz w:val="24"/>
          <w:szCs w:val="24"/>
        </w:rPr>
        <w:fldChar w:fldCharType="begin">
          <w:fldData xml:space="preserve">PEVuZE5vdGU+PENpdGU+PEF1dGhvcj5SZWVkZXI8L0F1dGhvcj48WWVhcj4yMDEwPC9ZZWFyPjxS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</w:fldData>
        </w:fldChar>
      </w:r>
      <w:r w:rsidR="0021027E">
        <w:rPr>
          <w:rFonts w:ascii="Arial" w:hAnsi="Arial" w:cs="Arial"/>
          <w:sz w:val="24"/>
          <w:szCs w:val="24"/>
        </w:rPr>
        <w:instrText xml:space="preserve"> ADDIN EN.CITE </w:instrText>
      </w:r>
      <w:r w:rsidR="00B95345">
        <w:rPr>
          <w:rFonts w:ascii="Arial" w:hAnsi="Arial" w:cs="Arial"/>
          <w:sz w:val="24"/>
          <w:szCs w:val="24"/>
        </w:rPr>
        <w:fldChar w:fldCharType="begin">
          <w:fldData xml:space="preserve">PEVuZE5vdGU+PENpdGU+PEF1dGhvcj5SZWVkZXI8L0F1dGhvcj48WWVhcj4yMDEwPC9ZZWFyPjxS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</w:fldData>
        </w:fldChar>
      </w:r>
      <w:r w:rsidR="0021027E">
        <w:rPr>
          <w:rFonts w:ascii="Arial" w:hAnsi="Arial" w:cs="Arial"/>
          <w:sz w:val="24"/>
          <w:szCs w:val="24"/>
        </w:rPr>
        <w:instrText xml:space="preserve"> ADDIN EN.CITE.DATA </w:instrText>
      </w:r>
      <w:r w:rsidR="006325B2" w:rsidRPr="00B95345">
        <w:rPr>
          <w:rFonts w:ascii="Arial" w:hAnsi="Arial" w:cs="Arial"/>
          <w:sz w:val="24"/>
          <w:szCs w:val="24"/>
        </w:rPr>
      </w:r>
      <w:r w:rsidR="00B95345">
        <w:rPr>
          <w:rFonts w:ascii="Arial" w:hAnsi="Arial" w:cs="Arial"/>
          <w:sz w:val="24"/>
          <w:szCs w:val="24"/>
        </w:rPr>
        <w:fldChar w:fldCharType="end"/>
      </w:r>
      <w:r w:rsidR="006325B2" w:rsidRPr="00B95345">
        <w:rPr>
          <w:rFonts w:ascii="Arial" w:hAnsi="Arial" w:cs="Arial"/>
          <w:sz w:val="24"/>
          <w:szCs w:val="24"/>
        </w:rPr>
      </w:r>
      <w:r w:rsidR="00B95345">
        <w:rPr>
          <w:rFonts w:ascii="Arial" w:hAnsi="Arial" w:cs="Arial"/>
          <w:sz w:val="24"/>
          <w:szCs w:val="24"/>
        </w:rPr>
        <w:fldChar w:fldCharType="separate"/>
      </w:r>
      <w:r w:rsidR="0021027E">
        <w:rPr>
          <w:rFonts w:ascii="Arial" w:hAnsi="Arial" w:cs="Arial"/>
          <w:noProof/>
          <w:sz w:val="24"/>
          <w:szCs w:val="24"/>
        </w:rPr>
        <w:t>(</w:t>
      </w:r>
      <w:hyperlink w:anchor="_ENREF_25" w:tooltip="Reeder, 2010 #1501" w:history="1">
        <w:r w:rsidR="005C2D60">
          <w:rPr>
            <w:rFonts w:ascii="Arial" w:hAnsi="Arial" w:cs="Arial"/>
            <w:noProof/>
            <w:sz w:val="24"/>
            <w:szCs w:val="24"/>
          </w:rPr>
          <w:t>R</w:t>
        </w:r>
        <w:r w:rsidR="005C2D60" w:rsidRPr="0021027E">
          <w:rPr>
            <w:rFonts w:ascii="Arial" w:hAnsi="Arial" w:cs="Arial"/>
            <w:smallCaps/>
            <w:noProof/>
            <w:sz w:val="24"/>
            <w:szCs w:val="24"/>
          </w:rPr>
          <w:t>eeder</w:t>
        </w:r>
        <w:r w:rsidR="005C2D60">
          <w:rPr>
            <w:rFonts w:ascii="Arial" w:hAnsi="Arial" w:cs="Arial"/>
            <w:noProof/>
            <w:sz w:val="24"/>
            <w:szCs w:val="24"/>
          </w:rPr>
          <w:t xml:space="preserve"> 2010</w:t>
        </w:r>
      </w:hyperlink>
      <w:r w:rsidR="0021027E">
        <w:rPr>
          <w:rFonts w:ascii="Arial" w:hAnsi="Arial" w:cs="Arial"/>
          <w:noProof/>
          <w:sz w:val="24"/>
          <w:szCs w:val="24"/>
        </w:rPr>
        <w:t>)</w:t>
      </w:r>
      <w:r w:rsidR="00B95345">
        <w:rPr>
          <w:rFonts w:ascii="Arial" w:hAnsi="Arial" w:cs="Arial"/>
          <w:sz w:val="24"/>
          <w:szCs w:val="24"/>
        </w:rPr>
        <w:fldChar w:fldCharType="end"/>
      </w:r>
      <w:r w:rsidR="0021027E">
        <w:rPr>
          <w:rFonts w:ascii="Arial" w:hAnsi="Arial" w:cs="Arial"/>
          <w:sz w:val="24"/>
          <w:szCs w:val="24"/>
        </w:rPr>
        <w:t xml:space="preserve">. </w:t>
      </w:r>
    </w:p>
    <w:p w:rsidR="007F2134" w:rsidRDefault="00917DAC" w:rsidP="00F96A40">
      <w:pPr>
        <w:spacing w:after="0" w:line="480" w:lineRule="auto"/>
        <w:ind w:firstLine="720"/>
        <w:rPr>
          <w:rFonts w:ascii="Arial" w:hAnsi="Arial" w:cs="Arial"/>
          <w:sz w:val="24"/>
          <w:szCs w:val="24"/>
        </w:rPr>
      </w:pPr>
      <w:r>
        <w:rPr>
          <w:rFonts w:ascii="Arial" w:hAnsi="Arial" w:cs="Arial"/>
          <w:sz w:val="24"/>
          <w:szCs w:val="24"/>
        </w:rPr>
        <w:t xml:space="preserve">If </w:t>
      </w:r>
      <w:r w:rsidR="00C43A8D">
        <w:rPr>
          <w:rFonts w:ascii="Arial" w:hAnsi="Arial" w:cs="Arial"/>
          <w:sz w:val="24"/>
          <w:szCs w:val="24"/>
        </w:rPr>
        <w:t>human lifespan</w:t>
      </w:r>
      <w:r>
        <w:rPr>
          <w:rFonts w:ascii="Arial" w:hAnsi="Arial" w:cs="Arial"/>
          <w:sz w:val="24"/>
          <w:szCs w:val="24"/>
        </w:rPr>
        <w:t xml:space="preserve"> expectancy</w:t>
      </w:r>
      <w:r w:rsidR="00C43A8D">
        <w:rPr>
          <w:rFonts w:ascii="Arial" w:hAnsi="Arial" w:cs="Arial"/>
          <w:sz w:val="24"/>
          <w:szCs w:val="24"/>
        </w:rPr>
        <w:t xml:space="preserve"> were compared in 1800 and 2012, one would see that a substantial difference</w:t>
      </w:r>
      <w:r w:rsidR="00673556">
        <w:rPr>
          <w:rFonts w:ascii="Arial" w:hAnsi="Arial" w:cs="Arial"/>
          <w:sz w:val="24"/>
          <w:szCs w:val="24"/>
        </w:rPr>
        <w:t xml:space="preserve"> (source)</w:t>
      </w:r>
      <w:r w:rsidR="00C43A8D">
        <w:rPr>
          <w:rFonts w:ascii="Arial" w:hAnsi="Arial" w:cs="Arial"/>
          <w:sz w:val="24"/>
          <w:szCs w:val="24"/>
        </w:rPr>
        <w:t>. Increased life-expectancy can be attributed to the wide range of technological advancements and effective public health initiatives. Improved sanitation, new drugs and treatment methods, and many other factors have improved the quality of life in humans.</w:t>
      </w:r>
      <w:r w:rsidR="00673556">
        <w:rPr>
          <w:rFonts w:ascii="Arial" w:hAnsi="Arial" w:cs="Arial"/>
          <w:sz w:val="24"/>
          <w:szCs w:val="24"/>
        </w:rPr>
        <w:t xml:space="preserve"> </w:t>
      </w:r>
      <w:r w:rsidR="00987738">
        <w:rPr>
          <w:rFonts w:ascii="Arial" w:hAnsi="Arial" w:cs="Arial"/>
          <w:sz w:val="24"/>
          <w:szCs w:val="24"/>
        </w:rPr>
        <w:t xml:space="preserve">We may observe aging because </w:t>
      </w:r>
      <w:r w:rsidR="009061EB">
        <w:rPr>
          <w:rFonts w:ascii="Arial" w:hAnsi="Arial" w:cs="Arial"/>
          <w:sz w:val="24"/>
          <w:szCs w:val="24"/>
        </w:rPr>
        <w:t>it is a product of selection or it may be a natural consequence</w:t>
      </w:r>
      <w:r w:rsidR="00673556">
        <w:rPr>
          <w:rFonts w:ascii="Arial" w:hAnsi="Arial" w:cs="Arial"/>
          <w:sz w:val="24"/>
          <w:szCs w:val="24"/>
        </w:rPr>
        <w:t xml:space="preserve"> of the decline and non-replacement of key biological functions. Our study prescribes to that latter. We have shown </w:t>
      </w:r>
      <w:r w:rsidR="006F1304">
        <w:rPr>
          <w:rFonts w:ascii="Arial" w:hAnsi="Arial" w:cs="Arial"/>
          <w:sz w:val="24"/>
          <w:szCs w:val="24"/>
        </w:rPr>
        <w:t>that oxidative stress</w:t>
      </w:r>
      <w:r w:rsidR="00F753E2">
        <w:rPr>
          <w:rFonts w:ascii="Arial" w:hAnsi="Arial" w:cs="Arial"/>
          <w:sz w:val="24"/>
          <w:szCs w:val="24"/>
        </w:rPr>
        <w:t xml:space="preserve">, mitotic asymmetry, and the length of chronological lifespan are interconnected factors that </w:t>
      </w:r>
      <w:r w:rsidR="007F2134">
        <w:rPr>
          <w:rFonts w:ascii="Arial" w:hAnsi="Arial" w:cs="Arial"/>
          <w:sz w:val="24"/>
          <w:szCs w:val="24"/>
        </w:rPr>
        <w:t xml:space="preserve">contribute to understanding age-linked consequences. </w:t>
      </w:r>
    </w:p>
    <w:p w:rsidR="004F7F78" w:rsidRDefault="009D481C" w:rsidP="00F96A40">
      <w:pPr>
        <w:spacing w:after="0" w:line="480" w:lineRule="auto"/>
        <w:ind w:firstLine="720"/>
        <w:rPr>
          <w:rFonts w:ascii="Arial" w:hAnsi="Arial" w:cs="Arial"/>
          <w:sz w:val="24"/>
          <w:szCs w:val="24"/>
        </w:rPr>
      </w:pPr>
      <w:r>
        <w:rPr>
          <w:rFonts w:ascii="Arial" w:hAnsi="Arial" w:cs="Arial"/>
          <w:sz w:val="24"/>
          <w:szCs w:val="24"/>
        </w:rPr>
        <w:t xml:space="preserve"> </w:t>
      </w:r>
    </w:p>
    <w:p w:rsidR="00000000" w:rsidRDefault="00987738">
      <w:pPr>
        <w:jc w:val="center"/>
        <w:rPr>
          <w:rFonts w:ascii="Arial" w:hAnsi="Arial" w:cs="Arial"/>
          <w:sz w:val="28"/>
          <w:szCs w:val="28"/>
        </w:rPr>
        <w:pPrChange w:id="37" w:author="Lindsay" w:date="2012-04-24T20:54:00Z">
          <w:pPr>
            <w:spacing w:after="0" w:line="240" w:lineRule="auto"/>
          </w:pPr>
        </w:pPrChange>
      </w:pPr>
      <w:r>
        <w:tab/>
      </w:r>
      <w:commentRangeStart w:id="38"/>
      <w:r w:rsidR="0072137D" w:rsidRPr="00FC251B">
        <w:rPr>
          <w:rFonts w:ascii="Arial" w:hAnsi="Arial" w:cs="Arial"/>
          <w:sz w:val="28"/>
          <w:szCs w:val="28"/>
        </w:rPr>
        <w:t>References</w:t>
      </w:r>
      <w:commentRangeEnd w:id="38"/>
      <w:r w:rsidR="00B95345" w:rsidRPr="00B95345">
        <w:rPr>
          <w:rStyle w:val="CommentReference"/>
          <w:rFonts w:ascii="Arial" w:hAnsi="Arial" w:cs="Arial"/>
          <w:vanish/>
          <w:rPrChange w:id="39" w:author="Lindsay" w:date="2012-04-24T21:35:00Z">
            <w:rPr>
              <w:rStyle w:val="CommentReference"/>
              <w:vanish/>
            </w:rPr>
          </w:rPrChange>
        </w:rPr>
        <w:commentReference w:id="38"/>
      </w:r>
    </w:p>
    <w:p w:rsidR="00000000" w:rsidRDefault="00B95345">
      <w:pPr>
        <w:spacing w:after="0" w:line="480" w:lineRule="auto"/>
        <w:ind w:left="720" w:hanging="720"/>
        <w:rPr>
          <w:rFonts w:ascii="Arial" w:hAnsi="Arial" w:cs="Arial"/>
          <w:noProof/>
          <w:sz w:val="24"/>
          <w:szCs w:val="24"/>
          <w:rPrChange w:id="40" w:author="Lindsay" w:date="2012-04-24T21:35:00Z">
            <w:rPr>
              <w:rFonts w:ascii="Calibri" w:hAnsi="Calibri" w:cs="Arial"/>
              <w:noProof/>
              <w:szCs w:val="20"/>
            </w:rPr>
          </w:rPrChange>
        </w:rPr>
        <w:pPrChange w:id="41" w:author="hong qin" w:date="2012-04-24T17:58:00Z">
          <w:pPr>
            <w:spacing w:after="0" w:line="240" w:lineRule="auto"/>
            <w:ind w:left="720" w:hanging="720"/>
          </w:pPr>
        </w:pPrChange>
      </w:pPr>
      <w:r w:rsidRPr="00B95345">
        <w:rPr>
          <w:rFonts w:ascii="Arial" w:hAnsi="Arial" w:cs="Arial"/>
          <w:sz w:val="24"/>
          <w:szCs w:val="24"/>
          <w:rPrChange w:id="42" w:author="Lindsay" w:date="2012-04-24T21:35:00Z">
            <w:rPr>
              <w:rFonts w:ascii="Arial" w:hAnsi="Arial" w:cs="Arial"/>
              <w:sz w:val="20"/>
              <w:szCs w:val="20"/>
            </w:rPr>
          </w:rPrChange>
        </w:rPr>
        <w:fldChar w:fldCharType="begin"/>
      </w:r>
      <w:r w:rsidRPr="00B95345">
        <w:rPr>
          <w:rFonts w:ascii="Arial" w:hAnsi="Arial" w:cs="Arial"/>
          <w:sz w:val="24"/>
          <w:szCs w:val="24"/>
          <w:rPrChange w:id="43" w:author="Lindsay" w:date="2012-04-24T21:35:00Z">
            <w:rPr>
              <w:rFonts w:ascii="Arial" w:hAnsi="Arial" w:cs="Arial"/>
              <w:sz w:val="20"/>
              <w:szCs w:val="20"/>
            </w:rPr>
          </w:rPrChange>
        </w:rPr>
        <w:instrText xml:space="preserve"> ADDIN EN.REFLIST </w:instrText>
      </w:r>
      <w:r w:rsidRPr="00B95345">
        <w:rPr>
          <w:rFonts w:ascii="Arial" w:hAnsi="Arial" w:cs="Arial"/>
          <w:sz w:val="24"/>
          <w:szCs w:val="24"/>
          <w:rPrChange w:id="44" w:author="Lindsay" w:date="2012-04-24T21:35:00Z">
            <w:rPr>
              <w:rFonts w:ascii="Arial" w:hAnsi="Arial" w:cs="Arial"/>
              <w:sz w:val="20"/>
              <w:szCs w:val="20"/>
            </w:rPr>
          </w:rPrChange>
        </w:rPr>
        <w:fldChar w:fldCharType="separate"/>
      </w:r>
      <w:bookmarkStart w:id="45" w:name="_ENREF_1"/>
      <w:r w:rsidRPr="00B95345">
        <w:rPr>
          <w:rFonts w:ascii="Arial" w:hAnsi="Arial" w:cs="Arial"/>
          <w:noProof/>
          <w:sz w:val="24"/>
          <w:szCs w:val="24"/>
          <w:rPrChange w:id="46" w:author="Lindsay" w:date="2012-04-24T21:35:00Z">
            <w:rPr>
              <w:rFonts w:ascii="Calibri" w:hAnsi="Calibri" w:cs="Arial"/>
              <w:noProof/>
              <w:sz w:val="16"/>
              <w:szCs w:val="20"/>
            </w:rPr>
          </w:rPrChange>
        </w:rPr>
        <w:t>B</w:t>
      </w:r>
      <w:r w:rsidRPr="00B95345">
        <w:rPr>
          <w:rFonts w:ascii="Arial" w:hAnsi="Arial" w:cs="Arial"/>
          <w:smallCaps/>
          <w:noProof/>
          <w:sz w:val="24"/>
          <w:szCs w:val="24"/>
          <w:rPrChange w:id="47" w:author="Lindsay" w:date="2012-04-24T21:35:00Z">
            <w:rPr>
              <w:rFonts w:ascii="Calibri" w:hAnsi="Calibri" w:cs="Arial"/>
              <w:smallCaps/>
              <w:noProof/>
              <w:sz w:val="16"/>
              <w:szCs w:val="20"/>
            </w:rPr>
          </w:rPrChange>
        </w:rPr>
        <w:t xml:space="preserve">arros, </w:t>
      </w:r>
      <w:r w:rsidRPr="00B95345">
        <w:rPr>
          <w:rFonts w:ascii="Arial" w:hAnsi="Arial" w:cs="Arial"/>
          <w:noProof/>
          <w:sz w:val="24"/>
          <w:szCs w:val="24"/>
          <w:rPrChange w:id="48" w:author="Lindsay" w:date="2012-04-24T21:35:00Z">
            <w:rPr>
              <w:rFonts w:ascii="Calibri" w:hAnsi="Calibri" w:cs="Arial"/>
              <w:noProof/>
              <w:sz w:val="16"/>
              <w:szCs w:val="20"/>
            </w:rPr>
          </w:rPrChange>
        </w:rPr>
        <w:t>M. H., B. B</w:t>
      </w:r>
      <w:r w:rsidRPr="00B95345">
        <w:rPr>
          <w:rFonts w:ascii="Arial" w:hAnsi="Arial" w:cs="Arial"/>
          <w:smallCaps/>
          <w:noProof/>
          <w:sz w:val="24"/>
          <w:szCs w:val="24"/>
          <w:rPrChange w:id="49" w:author="Lindsay" w:date="2012-04-24T21:35:00Z">
            <w:rPr>
              <w:rFonts w:ascii="Calibri" w:hAnsi="Calibri" w:cs="Arial"/>
              <w:smallCaps/>
              <w:noProof/>
              <w:sz w:val="16"/>
              <w:szCs w:val="20"/>
            </w:rPr>
          </w:rPrChange>
        </w:rPr>
        <w:t>andy</w:t>
      </w:r>
      <w:r w:rsidRPr="00B95345">
        <w:rPr>
          <w:rFonts w:ascii="Arial" w:hAnsi="Arial" w:cs="Arial"/>
          <w:noProof/>
          <w:sz w:val="24"/>
          <w:szCs w:val="24"/>
          <w:rPrChange w:id="50" w:author="Lindsay" w:date="2012-04-24T21:35:00Z">
            <w:rPr>
              <w:rFonts w:ascii="Calibri" w:hAnsi="Calibri" w:cs="Arial"/>
              <w:noProof/>
              <w:sz w:val="16"/>
              <w:szCs w:val="20"/>
            </w:rPr>
          </w:rPrChange>
        </w:rPr>
        <w:t>, E. B. T</w:t>
      </w:r>
      <w:r w:rsidRPr="00B95345">
        <w:rPr>
          <w:rFonts w:ascii="Arial" w:hAnsi="Arial" w:cs="Arial"/>
          <w:smallCaps/>
          <w:noProof/>
          <w:sz w:val="24"/>
          <w:szCs w:val="24"/>
          <w:rPrChange w:id="51" w:author="Lindsay" w:date="2012-04-24T21:35:00Z">
            <w:rPr>
              <w:rFonts w:ascii="Calibri" w:hAnsi="Calibri" w:cs="Arial"/>
              <w:smallCaps/>
              <w:noProof/>
              <w:sz w:val="16"/>
              <w:szCs w:val="20"/>
            </w:rPr>
          </w:rPrChange>
        </w:rPr>
        <w:t>ahara</w:t>
      </w:r>
      <w:r w:rsidRPr="00B95345">
        <w:rPr>
          <w:rFonts w:ascii="Arial" w:hAnsi="Arial" w:cs="Arial"/>
          <w:noProof/>
          <w:sz w:val="24"/>
          <w:szCs w:val="24"/>
          <w:rPrChange w:id="52" w:author="Lindsay" w:date="2012-04-24T21:35:00Z">
            <w:rPr>
              <w:rFonts w:ascii="Calibri" w:hAnsi="Calibri" w:cs="Arial"/>
              <w:noProof/>
              <w:sz w:val="16"/>
              <w:szCs w:val="20"/>
            </w:rPr>
          </w:rPrChange>
        </w:rPr>
        <w:t xml:space="preserve"> and A. J. K</w:t>
      </w:r>
      <w:r w:rsidRPr="00B95345">
        <w:rPr>
          <w:rFonts w:ascii="Arial" w:hAnsi="Arial" w:cs="Arial"/>
          <w:smallCaps/>
          <w:noProof/>
          <w:sz w:val="24"/>
          <w:szCs w:val="24"/>
          <w:rPrChange w:id="53" w:author="Lindsay" w:date="2012-04-24T21:35:00Z">
            <w:rPr>
              <w:rFonts w:ascii="Calibri" w:hAnsi="Calibri" w:cs="Arial"/>
              <w:smallCaps/>
              <w:noProof/>
              <w:sz w:val="16"/>
              <w:szCs w:val="20"/>
            </w:rPr>
          </w:rPrChange>
        </w:rPr>
        <w:t>owaltowski</w:t>
      </w:r>
      <w:r w:rsidRPr="00B95345">
        <w:rPr>
          <w:rFonts w:ascii="Arial" w:hAnsi="Arial" w:cs="Arial"/>
          <w:noProof/>
          <w:sz w:val="24"/>
          <w:szCs w:val="24"/>
          <w:rPrChange w:id="54" w:author="Lindsay" w:date="2012-04-24T21:35:00Z">
            <w:rPr>
              <w:rFonts w:ascii="Calibri" w:hAnsi="Calibri" w:cs="Arial"/>
              <w:noProof/>
              <w:sz w:val="16"/>
              <w:szCs w:val="20"/>
            </w:rPr>
          </w:rPrChange>
        </w:rPr>
        <w:t xml:space="preserve">, 2004 Higher respiratory activity decreases mitochondrial reactive oxygen release and increases life span in Saccharomyces cerevisiae. J Biol Chem </w:t>
      </w:r>
      <w:r w:rsidRPr="00B95345">
        <w:rPr>
          <w:rFonts w:ascii="Arial" w:hAnsi="Arial" w:cs="Arial"/>
          <w:b/>
          <w:noProof/>
          <w:sz w:val="24"/>
          <w:szCs w:val="24"/>
          <w:rPrChange w:id="55" w:author="Lindsay" w:date="2012-04-24T21:35:00Z">
            <w:rPr>
              <w:rFonts w:ascii="Calibri" w:hAnsi="Calibri" w:cs="Arial"/>
              <w:b/>
              <w:noProof/>
              <w:sz w:val="16"/>
              <w:szCs w:val="20"/>
            </w:rPr>
          </w:rPrChange>
        </w:rPr>
        <w:t>279:</w:t>
      </w:r>
      <w:r w:rsidRPr="00B95345">
        <w:rPr>
          <w:rFonts w:ascii="Arial" w:hAnsi="Arial" w:cs="Arial"/>
          <w:noProof/>
          <w:sz w:val="24"/>
          <w:szCs w:val="24"/>
          <w:rPrChange w:id="56" w:author="Lindsay" w:date="2012-04-24T21:35:00Z">
            <w:rPr>
              <w:rFonts w:ascii="Calibri" w:hAnsi="Calibri" w:cs="Arial"/>
              <w:noProof/>
              <w:sz w:val="16"/>
              <w:szCs w:val="20"/>
            </w:rPr>
          </w:rPrChange>
        </w:rPr>
        <w:t xml:space="preserve"> 49883-49888.</w:t>
      </w:r>
      <w:bookmarkEnd w:id="45"/>
    </w:p>
    <w:p w:rsidR="00000000" w:rsidRDefault="00B95345">
      <w:pPr>
        <w:spacing w:after="0" w:line="480" w:lineRule="auto"/>
        <w:ind w:left="720" w:hanging="720"/>
        <w:rPr>
          <w:rFonts w:ascii="Arial" w:hAnsi="Arial" w:cs="Arial"/>
          <w:noProof/>
          <w:sz w:val="24"/>
          <w:szCs w:val="24"/>
          <w:rPrChange w:id="57" w:author="Lindsay" w:date="2012-04-24T21:35:00Z">
            <w:rPr>
              <w:rFonts w:ascii="Calibri" w:hAnsi="Calibri" w:cs="Arial"/>
              <w:noProof/>
              <w:szCs w:val="20"/>
            </w:rPr>
          </w:rPrChange>
        </w:rPr>
        <w:pPrChange w:id="58" w:author="hong qin" w:date="2012-04-24T17:58:00Z">
          <w:pPr>
            <w:spacing w:after="0" w:line="240" w:lineRule="auto"/>
            <w:ind w:left="720" w:hanging="720"/>
          </w:pPr>
        </w:pPrChange>
      </w:pPr>
      <w:bookmarkStart w:id="59" w:name="_ENREF_2"/>
      <w:r w:rsidRPr="00B95345">
        <w:rPr>
          <w:rFonts w:ascii="Arial" w:hAnsi="Arial" w:cs="Arial"/>
          <w:noProof/>
          <w:sz w:val="24"/>
          <w:szCs w:val="24"/>
          <w:rPrChange w:id="60" w:author="Lindsay" w:date="2012-04-24T21:35:00Z">
            <w:rPr>
              <w:rFonts w:ascii="Calibri" w:hAnsi="Calibri" w:cs="Arial"/>
              <w:noProof/>
              <w:sz w:val="16"/>
              <w:szCs w:val="20"/>
            </w:rPr>
          </w:rPrChange>
        </w:rPr>
        <w:t>B</w:t>
      </w:r>
      <w:r w:rsidRPr="00B95345">
        <w:rPr>
          <w:rFonts w:ascii="Arial" w:hAnsi="Arial" w:cs="Arial"/>
          <w:smallCaps/>
          <w:noProof/>
          <w:sz w:val="24"/>
          <w:szCs w:val="24"/>
          <w:rPrChange w:id="61" w:author="Lindsay" w:date="2012-04-24T21:35:00Z">
            <w:rPr>
              <w:rFonts w:ascii="Calibri" w:hAnsi="Calibri" w:cs="Arial"/>
              <w:smallCaps/>
              <w:noProof/>
              <w:sz w:val="16"/>
              <w:szCs w:val="20"/>
            </w:rPr>
          </w:rPrChange>
        </w:rPr>
        <w:t xml:space="preserve">lagosklonny, </w:t>
      </w:r>
      <w:r w:rsidRPr="00B95345">
        <w:rPr>
          <w:rFonts w:ascii="Arial" w:hAnsi="Arial" w:cs="Arial"/>
          <w:noProof/>
          <w:sz w:val="24"/>
          <w:szCs w:val="24"/>
          <w:rPrChange w:id="62" w:author="Lindsay" w:date="2012-04-24T21:35:00Z">
            <w:rPr>
              <w:rFonts w:ascii="Calibri" w:hAnsi="Calibri" w:cs="Arial"/>
              <w:noProof/>
              <w:sz w:val="16"/>
              <w:szCs w:val="20"/>
            </w:rPr>
          </w:rPrChange>
        </w:rPr>
        <w:t xml:space="preserve">M. V., 2008 Aging: ROS or TOR. Cell Cycle </w:t>
      </w:r>
      <w:r w:rsidRPr="00B95345">
        <w:rPr>
          <w:rFonts w:ascii="Arial" w:hAnsi="Arial" w:cs="Arial"/>
          <w:b/>
          <w:noProof/>
          <w:sz w:val="24"/>
          <w:szCs w:val="24"/>
          <w:rPrChange w:id="63" w:author="Lindsay" w:date="2012-04-24T21:35:00Z">
            <w:rPr>
              <w:rFonts w:ascii="Calibri" w:hAnsi="Calibri" w:cs="Arial"/>
              <w:b/>
              <w:noProof/>
              <w:sz w:val="16"/>
              <w:szCs w:val="20"/>
            </w:rPr>
          </w:rPrChange>
        </w:rPr>
        <w:t>7:</w:t>
      </w:r>
      <w:r w:rsidRPr="00B95345">
        <w:rPr>
          <w:rFonts w:ascii="Arial" w:hAnsi="Arial" w:cs="Arial"/>
          <w:noProof/>
          <w:sz w:val="24"/>
          <w:szCs w:val="24"/>
          <w:rPrChange w:id="64" w:author="Lindsay" w:date="2012-04-24T21:35:00Z">
            <w:rPr>
              <w:rFonts w:ascii="Calibri" w:hAnsi="Calibri" w:cs="Arial"/>
              <w:noProof/>
              <w:sz w:val="16"/>
              <w:szCs w:val="20"/>
            </w:rPr>
          </w:rPrChange>
        </w:rPr>
        <w:t xml:space="preserve"> 3344-3354.</w:t>
      </w:r>
      <w:bookmarkEnd w:id="59"/>
    </w:p>
    <w:p w:rsidR="00000000" w:rsidRDefault="00B95345">
      <w:pPr>
        <w:spacing w:after="0" w:line="480" w:lineRule="auto"/>
        <w:ind w:left="720" w:hanging="720"/>
        <w:rPr>
          <w:rFonts w:ascii="Arial" w:hAnsi="Arial" w:cs="Arial"/>
          <w:noProof/>
          <w:sz w:val="24"/>
          <w:szCs w:val="24"/>
          <w:rPrChange w:id="65" w:author="Lindsay" w:date="2012-04-24T21:35:00Z">
            <w:rPr>
              <w:rFonts w:ascii="Calibri" w:hAnsi="Calibri" w:cs="Arial"/>
              <w:noProof/>
              <w:szCs w:val="20"/>
            </w:rPr>
          </w:rPrChange>
        </w:rPr>
        <w:pPrChange w:id="66" w:author="hong qin" w:date="2012-04-24T17:58:00Z">
          <w:pPr>
            <w:spacing w:after="0" w:line="240" w:lineRule="auto"/>
            <w:ind w:left="720" w:hanging="720"/>
          </w:pPr>
        </w:pPrChange>
      </w:pPr>
      <w:bookmarkStart w:id="67" w:name="_ENREF_3"/>
      <w:r w:rsidRPr="00B95345">
        <w:rPr>
          <w:rFonts w:ascii="Arial" w:hAnsi="Arial" w:cs="Arial"/>
          <w:noProof/>
          <w:sz w:val="24"/>
          <w:szCs w:val="24"/>
          <w:rPrChange w:id="68" w:author="Lindsay" w:date="2012-04-24T21:35:00Z">
            <w:rPr>
              <w:rFonts w:ascii="Calibri" w:hAnsi="Calibri" w:cs="Arial"/>
              <w:noProof/>
              <w:sz w:val="16"/>
              <w:szCs w:val="20"/>
            </w:rPr>
          </w:rPrChange>
        </w:rPr>
        <w:t>C</w:t>
      </w:r>
      <w:r w:rsidRPr="00B95345">
        <w:rPr>
          <w:rFonts w:ascii="Arial" w:hAnsi="Arial" w:cs="Arial"/>
          <w:smallCaps/>
          <w:noProof/>
          <w:sz w:val="24"/>
          <w:szCs w:val="24"/>
          <w:rPrChange w:id="69" w:author="Lindsay" w:date="2012-04-24T21:35:00Z">
            <w:rPr>
              <w:rFonts w:ascii="Calibri" w:hAnsi="Calibri" w:cs="Arial"/>
              <w:smallCaps/>
              <w:noProof/>
              <w:sz w:val="16"/>
              <w:szCs w:val="20"/>
            </w:rPr>
          </w:rPrChange>
        </w:rPr>
        <w:t xml:space="preserve">harlesworth, </w:t>
      </w:r>
      <w:r w:rsidRPr="00B95345">
        <w:rPr>
          <w:rFonts w:ascii="Arial" w:hAnsi="Arial" w:cs="Arial"/>
          <w:noProof/>
          <w:sz w:val="24"/>
          <w:szCs w:val="24"/>
          <w:rPrChange w:id="70" w:author="Lindsay" w:date="2012-04-24T21:35:00Z">
            <w:rPr>
              <w:rFonts w:ascii="Calibri" w:hAnsi="Calibri" w:cs="Arial"/>
              <w:noProof/>
              <w:sz w:val="16"/>
              <w:szCs w:val="20"/>
            </w:rPr>
          </w:rPrChange>
        </w:rPr>
        <w:t xml:space="preserve">B., 1994 </w:t>
      </w:r>
      <w:r w:rsidRPr="00B95345">
        <w:rPr>
          <w:rFonts w:ascii="Arial" w:hAnsi="Arial" w:cs="Arial"/>
          <w:i/>
          <w:noProof/>
          <w:sz w:val="24"/>
          <w:szCs w:val="24"/>
          <w:rPrChange w:id="71" w:author="Lindsay" w:date="2012-04-24T21:35:00Z">
            <w:rPr>
              <w:rFonts w:ascii="Calibri" w:hAnsi="Calibri" w:cs="Arial"/>
              <w:i/>
              <w:noProof/>
              <w:sz w:val="16"/>
              <w:szCs w:val="20"/>
            </w:rPr>
          </w:rPrChange>
        </w:rPr>
        <w:t>Evolution in Age-structured Populations</w:t>
      </w:r>
      <w:r w:rsidRPr="00B95345">
        <w:rPr>
          <w:rFonts w:ascii="Arial" w:hAnsi="Arial" w:cs="Arial"/>
          <w:noProof/>
          <w:sz w:val="24"/>
          <w:szCs w:val="24"/>
          <w:rPrChange w:id="72" w:author="Lindsay" w:date="2012-04-24T21:35:00Z">
            <w:rPr>
              <w:rFonts w:ascii="Calibri" w:hAnsi="Calibri" w:cs="Arial"/>
              <w:noProof/>
              <w:sz w:val="16"/>
              <w:szCs w:val="20"/>
            </w:rPr>
          </w:rPrChange>
        </w:rPr>
        <w:t>. Cambridge University Press, Cambridge.</w:t>
      </w:r>
      <w:bookmarkEnd w:id="67"/>
    </w:p>
    <w:p w:rsidR="00000000" w:rsidRDefault="00B95345">
      <w:pPr>
        <w:spacing w:after="0" w:line="480" w:lineRule="auto"/>
        <w:ind w:left="720" w:hanging="720"/>
        <w:rPr>
          <w:rFonts w:ascii="Arial" w:hAnsi="Arial" w:cs="Arial"/>
          <w:noProof/>
          <w:sz w:val="24"/>
          <w:szCs w:val="24"/>
          <w:rPrChange w:id="73" w:author="Lindsay" w:date="2012-04-24T21:35:00Z">
            <w:rPr>
              <w:rFonts w:ascii="Calibri" w:hAnsi="Calibri" w:cs="Arial"/>
              <w:noProof/>
              <w:szCs w:val="20"/>
            </w:rPr>
          </w:rPrChange>
        </w:rPr>
        <w:pPrChange w:id="74" w:author="hong qin" w:date="2012-04-24T17:58:00Z">
          <w:pPr>
            <w:spacing w:after="0" w:line="240" w:lineRule="auto"/>
            <w:ind w:left="720" w:hanging="720"/>
          </w:pPr>
        </w:pPrChange>
      </w:pPr>
      <w:bookmarkStart w:id="75" w:name="_ENREF_4"/>
      <w:r w:rsidRPr="00B95345">
        <w:rPr>
          <w:rFonts w:ascii="Arial" w:hAnsi="Arial" w:cs="Arial"/>
          <w:noProof/>
          <w:sz w:val="24"/>
          <w:szCs w:val="24"/>
          <w:rPrChange w:id="76" w:author="Lindsay" w:date="2012-04-24T21:35:00Z">
            <w:rPr>
              <w:rFonts w:ascii="Calibri" w:hAnsi="Calibri" w:cs="Arial"/>
              <w:noProof/>
              <w:sz w:val="16"/>
              <w:szCs w:val="20"/>
            </w:rPr>
          </w:rPrChange>
        </w:rPr>
        <w:t>C</w:t>
      </w:r>
      <w:r w:rsidRPr="00B95345">
        <w:rPr>
          <w:rFonts w:ascii="Arial" w:hAnsi="Arial" w:cs="Arial"/>
          <w:smallCaps/>
          <w:noProof/>
          <w:sz w:val="24"/>
          <w:szCs w:val="24"/>
          <w:rPrChange w:id="77" w:author="Lindsay" w:date="2012-04-24T21:35:00Z">
            <w:rPr>
              <w:rFonts w:ascii="Calibri" w:hAnsi="Calibri" w:cs="Arial"/>
              <w:smallCaps/>
              <w:noProof/>
              <w:sz w:val="16"/>
              <w:szCs w:val="20"/>
            </w:rPr>
          </w:rPrChange>
        </w:rPr>
        <w:t xml:space="preserve">onneally, </w:t>
      </w:r>
      <w:r w:rsidRPr="00B95345">
        <w:rPr>
          <w:rFonts w:ascii="Arial" w:hAnsi="Arial" w:cs="Arial"/>
          <w:noProof/>
          <w:sz w:val="24"/>
          <w:szCs w:val="24"/>
          <w:rPrChange w:id="78" w:author="Lindsay" w:date="2012-04-24T21:35:00Z">
            <w:rPr>
              <w:rFonts w:ascii="Calibri" w:hAnsi="Calibri" w:cs="Arial"/>
              <w:noProof/>
              <w:sz w:val="16"/>
              <w:szCs w:val="20"/>
            </w:rPr>
          </w:rPrChange>
        </w:rPr>
        <w:t xml:space="preserve">P. M., 1984 Huntington disease: genetics and epidemiology. Am J Hum Genet </w:t>
      </w:r>
      <w:r w:rsidRPr="00B95345">
        <w:rPr>
          <w:rFonts w:ascii="Arial" w:hAnsi="Arial" w:cs="Arial"/>
          <w:b/>
          <w:noProof/>
          <w:sz w:val="24"/>
          <w:szCs w:val="24"/>
          <w:rPrChange w:id="79" w:author="Lindsay" w:date="2012-04-24T21:35:00Z">
            <w:rPr>
              <w:rFonts w:ascii="Calibri" w:hAnsi="Calibri" w:cs="Arial"/>
              <w:b/>
              <w:noProof/>
              <w:sz w:val="16"/>
              <w:szCs w:val="20"/>
            </w:rPr>
          </w:rPrChange>
        </w:rPr>
        <w:t>36:</w:t>
      </w:r>
      <w:r w:rsidRPr="00B95345">
        <w:rPr>
          <w:rFonts w:ascii="Arial" w:hAnsi="Arial" w:cs="Arial"/>
          <w:noProof/>
          <w:sz w:val="24"/>
          <w:szCs w:val="24"/>
          <w:rPrChange w:id="80" w:author="Lindsay" w:date="2012-04-24T21:35:00Z">
            <w:rPr>
              <w:rFonts w:ascii="Calibri" w:hAnsi="Calibri" w:cs="Arial"/>
              <w:noProof/>
              <w:sz w:val="16"/>
              <w:szCs w:val="20"/>
            </w:rPr>
          </w:rPrChange>
        </w:rPr>
        <w:t xml:space="preserve"> 506-526.</w:t>
      </w:r>
      <w:bookmarkEnd w:id="75"/>
    </w:p>
    <w:p w:rsidR="00000000" w:rsidRDefault="00B95345">
      <w:pPr>
        <w:spacing w:after="0" w:line="480" w:lineRule="auto"/>
        <w:ind w:left="720" w:hanging="720"/>
        <w:rPr>
          <w:rFonts w:ascii="Arial" w:hAnsi="Arial" w:cs="Arial"/>
          <w:noProof/>
          <w:sz w:val="24"/>
          <w:szCs w:val="24"/>
          <w:rPrChange w:id="81" w:author="Lindsay" w:date="2012-04-24T21:35:00Z">
            <w:rPr>
              <w:rFonts w:ascii="Calibri" w:hAnsi="Calibri" w:cs="Arial"/>
              <w:noProof/>
              <w:szCs w:val="20"/>
            </w:rPr>
          </w:rPrChange>
        </w:rPr>
        <w:pPrChange w:id="82" w:author="hong qin" w:date="2012-04-24T17:58:00Z">
          <w:pPr>
            <w:spacing w:after="0" w:line="240" w:lineRule="auto"/>
            <w:ind w:left="720" w:hanging="720"/>
          </w:pPr>
        </w:pPrChange>
      </w:pPr>
      <w:bookmarkStart w:id="83" w:name="_ENREF_5"/>
      <w:r w:rsidRPr="00B95345">
        <w:rPr>
          <w:rFonts w:ascii="Arial" w:hAnsi="Arial" w:cs="Arial"/>
          <w:noProof/>
          <w:sz w:val="24"/>
          <w:szCs w:val="24"/>
          <w:rPrChange w:id="84" w:author="Lindsay" w:date="2012-04-24T21:35:00Z">
            <w:rPr>
              <w:rFonts w:ascii="Calibri" w:hAnsi="Calibri" w:cs="Arial"/>
              <w:noProof/>
              <w:sz w:val="16"/>
              <w:szCs w:val="20"/>
            </w:rPr>
          </w:rPrChange>
        </w:rPr>
        <w:t>D</w:t>
      </w:r>
      <w:r w:rsidRPr="00B95345">
        <w:rPr>
          <w:rFonts w:ascii="Arial" w:hAnsi="Arial" w:cs="Arial"/>
          <w:smallCaps/>
          <w:noProof/>
          <w:sz w:val="24"/>
          <w:szCs w:val="24"/>
          <w:rPrChange w:id="85" w:author="Lindsay" w:date="2012-04-24T21:35:00Z">
            <w:rPr>
              <w:rFonts w:ascii="Calibri" w:hAnsi="Calibri" w:cs="Arial"/>
              <w:smallCaps/>
              <w:noProof/>
              <w:sz w:val="16"/>
              <w:szCs w:val="20"/>
            </w:rPr>
          </w:rPrChange>
        </w:rPr>
        <w:t xml:space="preserve">as, </w:t>
      </w:r>
      <w:r w:rsidRPr="00B95345">
        <w:rPr>
          <w:rFonts w:ascii="Arial" w:hAnsi="Arial" w:cs="Arial"/>
          <w:noProof/>
          <w:sz w:val="24"/>
          <w:szCs w:val="24"/>
          <w:rPrChange w:id="86" w:author="Lindsay" w:date="2012-04-24T21:35:00Z">
            <w:rPr>
              <w:rFonts w:ascii="Calibri" w:hAnsi="Calibri" w:cs="Arial"/>
              <w:noProof/>
              <w:sz w:val="16"/>
              <w:szCs w:val="20"/>
            </w:rPr>
          </w:rPrChange>
        </w:rPr>
        <w:t>S. K., C. H. G</w:t>
      </w:r>
      <w:r w:rsidRPr="00B95345">
        <w:rPr>
          <w:rFonts w:ascii="Arial" w:hAnsi="Arial" w:cs="Arial"/>
          <w:smallCaps/>
          <w:noProof/>
          <w:sz w:val="24"/>
          <w:szCs w:val="24"/>
          <w:rPrChange w:id="87" w:author="Lindsay" w:date="2012-04-24T21:35:00Z">
            <w:rPr>
              <w:rFonts w:ascii="Calibri" w:hAnsi="Calibri" w:cs="Arial"/>
              <w:smallCaps/>
              <w:noProof/>
              <w:sz w:val="16"/>
              <w:szCs w:val="20"/>
            </w:rPr>
          </w:rPrChange>
        </w:rPr>
        <w:t>ilhooly</w:t>
      </w:r>
      <w:r w:rsidRPr="00B95345">
        <w:rPr>
          <w:rFonts w:ascii="Arial" w:hAnsi="Arial" w:cs="Arial"/>
          <w:noProof/>
          <w:sz w:val="24"/>
          <w:szCs w:val="24"/>
          <w:rPrChange w:id="88" w:author="Lindsay" w:date="2012-04-24T21:35:00Z">
            <w:rPr>
              <w:rFonts w:ascii="Calibri" w:hAnsi="Calibri" w:cs="Arial"/>
              <w:noProof/>
              <w:sz w:val="16"/>
              <w:szCs w:val="20"/>
            </w:rPr>
          </w:rPrChange>
        </w:rPr>
        <w:t>, J. K. G</w:t>
      </w:r>
      <w:r w:rsidRPr="00B95345">
        <w:rPr>
          <w:rFonts w:ascii="Arial" w:hAnsi="Arial" w:cs="Arial"/>
          <w:smallCaps/>
          <w:noProof/>
          <w:sz w:val="24"/>
          <w:szCs w:val="24"/>
          <w:rPrChange w:id="89" w:author="Lindsay" w:date="2012-04-24T21:35:00Z">
            <w:rPr>
              <w:rFonts w:ascii="Calibri" w:hAnsi="Calibri" w:cs="Arial"/>
              <w:smallCaps/>
              <w:noProof/>
              <w:sz w:val="16"/>
              <w:szCs w:val="20"/>
            </w:rPr>
          </w:rPrChange>
        </w:rPr>
        <w:t>olden</w:t>
      </w:r>
      <w:r w:rsidRPr="00B95345">
        <w:rPr>
          <w:rFonts w:ascii="Arial" w:hAnsi="Arial" w:cs="Arial"/>
          <w:noProof/>
          <w:sz w:val="24"/>
          <w:szCs w:val="24"/>
          <w:rPrChange w:id="90" w:author="Lindsay" w:date="2012-04-24T21:35:00Z">
            <w:rPr>
              <w:rFonts w:ascii="Calibri" w:hAnsi="Calibri" w:cs="Arial"/>
              <w:noProof/>
              <w:sz w:val="16"/>
              <w:szCs w:val="20"/>
            </w:rPr>
          </w:rPrChange>
        </w:rPr>
        <w:t>, A. G. P</w:t>
      </w:r>
      <w:r w:rsidRPr="00B95345">
        <w:rPr>
          <w:rFonts w:ascii="Arial" w:hAnsi="Arial" w:cs="Arial"/>
          <w:smallCaps/>
          <w:noProof/>
          <w:sz w:val="24"/>
          <w:szCs w:val="24"/>
          <w:rPrChange w:id="91" w:author="Lindsay" w:date="2012-04-24T21:35:00Z">
            <w:rPr>
              <w:rFonts w:ascii="Calibri" w:hAnsi="Calibri" w:cs="Arial"/>
              <w:smallCaps/>
              <w:noProof/>
              <w:sz w:val="16"/>
              <w:szCs w:val="20"/>
            </w:rPr>
          </w:rPrChange>
        </w:rPr>
        <w:t>ittas</w:t>
      </w:r>
      <w:r w:rsidRPr="00B95345">
        <w:rPr>
          <w:rFonts w:ascii="Arial" w:hAnsi="Arial" w:cs="Arial"/>
          <w:noProof/>
          <w:sz w:val="24"/>
          <w:szCs w:val="24"/>
          <w:rPrChange w:id="92" w:author="Lindsay" w:date="2012-04-24T21:35:00Z">
            <w:rPr>
              <w:rFonts w:ascii="Calibri" w:hAnsi="Calibri" w:cs="Arial"/>
              <w:noProof/>
              <w:sz w:val="16"/>
              <w:szCs w:val="20"/>
            </w:rPr>
          </w:rPrChange>
        </w:rPr>
        <w:t>, P. J. F</w:t>
      </w:r>
      <w:r w:rsidRPr="00B95345">
        <w:rPr>
          <w:rFonts w:ascii="Arial" w:hAnsi="Arial" w:cs="Arial"/>
          <w:smallCaps/>
          <w:noProof/>
          <w:sz w:val="24"/>
          <w:szCs w:val="24"/>
          <w:rPrChange w:id="93" w:author="Lindsay" w:date="2012-04-24T21:35:00Z">
            <w:rPr>
              <w:rFonts w:ascii="Calibri" w:hAnsi="Calibri" w:cs="Arial"/>
              <w:smallCaps/>
              <w:noProof/>
              <w:sz w:val="16"/>
              <w:szCs w:val="20"/>
            </w:rPr>
          </w:rPrChange>
        </w:rPr>
        <w:t>uss</w:t>
      </w:r>
      <w:r w:rsidRPr="00B95345">
        <w:rPr>
          <w:rFonts w:ascii="Arial" w:hAnsi="Arial" w:cs="Arial"/>
          <w:i/>
          <w:noProof/>
          <w:sz w:val="24"/>
          <w:szCs w:val="24"/>
          <w:rPrChange w:id="94" w:author="Lindsay" w:date="2012-04-24T21:35:00Z">
            <w:rPr>
              <w:rFonts w:ascii="Calibri" w:hAnsi="Calibri" w:cs="Arial"/>
              <w:i/>
              <w:noProof/>
              <w:sz w:val="16"/>
              <w:szCs w:val="20"/>
            </w:rPr>
          </w:rPrChange>
        </w:rPr>
        <w:t xml:space="preserve"> et al.</w:t>
      </w:r>
      <w:r w:rsidRPr="00B95345">
        <w:rPr>
          <w:rFonts w:ascii="Arial" w:hAnsi="Arial" w:cs="Arial"/>
          <w:noProof/>
          <w:sz w:val="24"/>
          <w:szCs w:val="24"/>
          <w:rPrChange w:id="95" w:author="Lindsay" w:date="2012-04-24T21:35:00Z">
            <w:rPr>
              <w:rFonts w:ascii="Calibri" w:hAnsi="Calibri" w:cs="Arial"/>
              <w:noProof/>
              <w:sz w:val="16"/>
              <w:szCs w:val="20"/>
            </w:rPr>
          </w:rPrChange>
        </w:rPr>
        <w:t xml:space="preserve">, 2007 Long-term effects of 2 energy-restricted diets differing in glycemic load on dietary adherence, body composition, and metabolism in CALERIE: a 1-y randomized controlled trial. Am J Clin Nutr </w:t>
      </w:r>
      <w:r w:rsidRPr="00B95345">
        <w:rPr>
          <w:rFonts w:ascii="Arial" w:hAnsi="Arial" w:cs="Arial"/>
          <w:b/>
          <w:noProof/>
          <w:sz w:val="24"/>
          <w:szCs w:val="24"/>
          <w:rPrChange w:id="96" w:author="Lindsay" w:date="2012-04-24T21:35:00Z">
            <w:rPr>
              <w:rFonts w:ascii="Calibri" w:hAnsi="Calibri" w:cs="Arial"/>
              <w:b/>
              <w:noProof/>
              <w:sz w:val="16"/>
              <w:szCs w:val="20"/>
            </w:rPr>
          </w:rPrChange>
        </w:rPr>
        <w:t>85:</w:t>
      </w:r>
      <w:r w:rsidRPr="00B95345">
        <w:rPr>
          <w:rFonts w:ascii="Arial" w:hAnsi="Arial" w:cs="Arial"/>
          <w:noProof/>
          <w:sz w:val="24"/>
          <w:szCs w:val="24"/>
          <w:rPrChange w:id="97" w:author="Lindsay" w:date="2012-04-24T21:35:00Z">
            <w:rPr>
              <w:rFonts w:ascii="Calibri" w:hAnsi="Calibri" w:cs="Arial"/>
              <w:noProof/>
              <w:sz w:val="16"/>
              <w:szCs w:val="20"/>
            </w:rPr>
          </w:rPrChange>
        </w:rPr>
        <w:t xml:space="preserve"> 1023-1030.</w:t>
      </w:r>
      <w:bookmarkEnd w:id="83"/>
    </w:p>
    <w:p w:rsidR="00000000" w:rsidRDefault="00B95345">
      <w:pPr>
        <w:spacing w:after="0" w:line="480" w:lineRule="auto"/>
        <w:ind w:left="720" w:hanging="720"/>
        <w:rPr>
          <w:rFonts w:ascii="Arial" w:hAnsi="Arial" w:cs="Arial"/>
          <w:noProof/>
          <w:sz w:val="24"/>
          <w:szCs w:val="24"/>
          <w:rPrChange w:id="98" w:author="Lindsay" w:date="2012-04-24T21:35:00Z">
            <w:rPr>
              <w:rFonts w:ascii="Calibri" w:hAnsi="Calibri" w:cs="Arial"/>
              <w:noProof/>
              <w:szCs w:val="20"/>
            </w:rPr>
          </w:rPrChange>
        </w:rPr>
        <w:pPrChange w:id="99" w:author="hong qin" w:date="2012-04-24T17:58:00Z">
          <w:pPr>
            <w:spacing w:after="0" w:line="240" w:lineRule="auto"/>
            <w:ind w:left="720" w:hanging="720"/>
          </w:pPr>
        </w:pPrChange>
      </w:pPr>
      <w:bookmarkStart w:id="100" w:name="_ENREF_6"/>
      <w:r w:rsidRPr="00B95345">
        <w:rPr>
          <w:rFonts w:ascii="Arial" w:hAnsi="Arial" w:cs="Arial"/>
          <w:noProof/>
          <w:sz w:val="24"/>
          <w:szCs w:val="24"/>
          <w:rPrChange w:id="101" w:author="Lindsay" w:date="2012-04-24T21:35:00Z">
            <w:rPr>
              <w:rFonts w:ascii="Calibri" w:hAnsi="Calibri" w:cs="Arial"/>
              <w:noProof/>
              <w:sz w:val="16"/>
              <w:szCs w:val="20"/>
            </w:rPr>
          </w:rPrChange>
        </w:rPr>
        <w:t>D</w:t>
      </w:r>
      <w:r w:rsidRPr="00B95345">
        <w:rPr>
          <w:rFonts w:ascii="Arial" w:hAnsi="Arial" w:cs="Arial"/>
          <w:smallCaps/>
          <w:noProof/>
          <w:sz w:val="24"/>
          <w:szCs w:val="24"/>
          <w:rPrChange w:id="102" w:author="Lindsay" w:date="2012-04-24T21:35:00Z">
            <w:rPr>
              <w:rFonts w:ascii="Calibri" w:hAnsi="Calibri" w:cs="Arial"/>
              <w:smallCaps/>
              <w:noProof/>
              <w:sz w:val="16"/>
              <w:szCs w:val="20"/>
            </w:rPr>
          </w:rPrChange>
        </w:rPr>
        <w:t xml:space="preserve">efossez, </w:t>
      </w:r>
      <w:r w:rsidRPr="00B95345">
        <w:rPr>
          <w:rFonts w:ascii="Arial" w:hAnsi="Arial" w:cs="Arial"/>
          <w:noProof/>
          <w:sz w:val="24"/>
          <w:szCs w:val="24"/>
          <w:rPrChange w:id="103" w:author="Lindsay" w:date="2012-04-24T21:35:00Z">
            <w:rPr>
              <w:rFonts w:ascii="Calibri" w:hAnsi="Calibri" w:cs="Arial"/>
              <w:noProof/>
              <w:sz w:val="16"/>
              <w:szCs w:val="20"/>
            </w:rPr>
          </w:rPrChange>
        </w:rPr>
        <w:t>P. A., P. U. P</w:t>
      </w:r>
      <w:r w:rsidRPr="00B95345">
        <w:rPr>
          <w:rFonts w:ascii="Arial" w:hAnsi="Arial" w:cs="Arial"/>
          <w:smallCaps/>
          <w:noProof/>
          <w:sz w:val="24"/>
          <w:szCs w:val="24"/>
          <w:rPrChange w:id="104" w:author="Lindsay" w:date="2012-04-24T21:35:00Z">
            <w:rPr>
              <w:rFonts w:ascii="Calibri" w:hAnsi="Calibri" w:cs="Arial"/>
              <w:smallCaps/>
              <w:noProof/>
              <w:sz w:val="16"/>
              <w:szCs w:val="20"/>
            </w:rPr>
          </w:rPrChange>
        </w:rPr>
        <w:t>ark</w:t>
      </w:r>
      <w:r w:rsidRPr="00B95345">
        <w:rPr>
          <w:rFonts w:ascii="Arial" w:hAnsi="Arial" w:cs="Arial"/>
          <w:noProof/>
          <w:sz w:val="24"/>
          <w:szCs w:val="24"/>
          <w:rPrChange w:id="105" w:author="Lindsay" w:date="2012-04-24T21:35:00Z">
            <w:rPr>
              <w:rFonts w:ascii="Calibri" w:hAnsi="Calibri" w:cs="Arial"/>
              <w:noProof/>
              <w:sz w:val="16"/>
              <w:szCs w:val="20"/>
            </w:rPr>
          </w:rPrChange>
        </w:rPr>
        <w:t xml:space="preserve"> and L. G</w:t>
      </w:r>
      <w:r w:rsidRPr="00B95345">
        <w:rPr>
          <w:rFonts w:ascii="Arial" w:hAnsi="Arial" w:cs="Arial"/>
          <w:smallCaps/>
          <w:noProof/>
          <w:sz w:val="24"/>
          <w:szCs w:val="24"/>
          <w:rPrChange w:id="106" w:author="Lindsay" w:date="2012-04-24T21:35:00Z">
            <w:rPr>
              <w:rFonts w:ascii="Calibri" w:hAnsi="Calibri" w:cs="Arial"/>
              <w:smallCaps/>
              <w:noProof/>
              <w:sz w:val="16"/>
              <w:szCs w:val="20"/>
            </w:rPr>
          </w:rPrChange>
        </w:rPr>
        <w:t>uarente</w:t>
      </w:r>
      <w:r w:rsidRPr="00B95345">
        <w:rPr>
          <w:rFonts w:ascii="Arial" w:hAnsi="Arial" w:cs="Arial"/>
          <w:noProof/>
          <w:sz w:val="24"/>
          <w:szCs w:val="24"/>
          <w:rPrChange w:id="107" w:author="Lindsay" w:date="2012-04-24T21:35:00Z">
            <w:rPr>
              <w:rFonts w:ascii="Calibri" w:hAnsi="Calibri" w:cs="Arial"/>
              <w:noProof/>
              <w:sz w:val="16"/>
              <w:szCs w:val="20"/>
            </w:rPr>
          </w:rPrChange>
        </w:rPr>
        <w:t xml:space="preserve">, 1998 Vicious circles: a mechanism for yeast aging. Curr Opin Microbiol </w:t>
      </w:r>
      <w:r w:rsidRPr="00B95345">
        <w:rPr>
          <w:rFonts w:ascii="Arial" w:hAnsi="Arial" w:cs="Arial"/>
          <w:b/>
          <w:noProof/>
          <w:sz w:val="24"/>
          <w:szCs w:val="24"/>
          <w:rPrChange w:id="108" w:author="Lindsay" w:date="2012-04-24T21:35:00Z">
            <w:rPr>
              <w:rFonts w:ascii="Calibri" w:hAnsi="Calibri" w:cs="Arial"/>
              <w:b/>
              <w:noProof/>
              <w:sz w:val="16"/>
              <w:szCs w:val="20"/>
            </w:rPr>
          </w:rPrChange>
        </w:rPr>
        <w:t>1:</w:t>
      </w:r>
      <w:r w:rsidRPr="00B95345">
        <w:rPr>
          <w:rFonts w:ascii="Arial" w:hAnsi="Arial" w:cs="Arial"/>
          <w:noProof/>
          <w:sz w:val="24"/>
          <w:szCs w:val="24"/>
          <w:rPrChange w:id="109" w:author="Lindsay" w:date="2012-04-24T21:35:00Z">
            <w:rPr>
              <w:rFonts w:ascii="Calibri" w:hAnsi="Calibri" w:cs="Arial"/>
              <w:noProof/>
              <w:sz w:val="16"/>
              <w:szCs w:val="20"/>
            </w:rPr>
          </w:rPrChange>
        </w:rPr>
        <w:t xml:space="preserve"> 707-711.</w:t>
      </w:r>
      <w:bookmarkEnd w:id="100"/>
    </w:p>
    <w:p w:rsidR="00000000" w:rsidRDefault="00B95345">
      <w:pPr>
        <w:spacing w:after="0" w:line="480" w:lineRule="auto"/>
        <w:ind w:left="720" w:hanging="720"/>
        <w:rPr>
          <w:rFonts w:ascii="Arial" w:hAnsi="Arial" w:cs="Arial"/>
          <w:noProof/>
          <w:sz w:val="24"/>
          <w:szCs w:val="24"/>
          <w:rPrChange w:id="110" w:author="Lindsay" w:date="2012-04-24T21:35:00Z">
            <w:rPr>
              <w:rFonts w:ascii="Calibri" w:hAnsi="Calibri" w:cs="Arial"/>
              <w:noProof/>
              <w:szCs w:val="20"/>
            </w:rPr>
          </w:rPrChange>
        </w:rPr>
        <w:pPrChange w:id="111" w:author="hong qin" w:date="2012-04-24T17:58:00Z">
          <w:pPr>
            <w:spacing w:after="0" w:line="240" w:lineRule="auto"/>
            <w:ind w:left="720" w:hanging="720"/>
          </w:pPr>
        </w:pPrChange>
      </w:pPr>
      <w:bookmarkStart w:id="112" w:name="_ENREF_7"/>
      <w:r w:rsidRPr="00B95345">
        <w:rPr>
          <w:rFonts w:ascii="Arial" w:hAnsi="Arial" w:cs="Arial"/>
          <w:noProof/>
          <w:sz w:val="24"/>
          <w:szCs w:val="24"/>
          <w:rPrChange w:id="113" w:author="Lindsay" w:date="2012-04-24T21:35:00Z">
            <w:rPr>
              <w:rFonts w:ascii="Calibri" w:hAnsi="Calibri" w:cs="Arial"/>
              <w:noProof/>
              <w:sz w:val="16"/>
              <w:szCs w:val="20"/>
            </w:rPr>
          </w:rPrChange>
        </w:rPr>
        <w:t>F</w:t>
      </w:r>
      <w:r w:rsidRPr="00B95345">
        <w:rPr>
          <w:rFonts w:ascii="Arial" w:hAnsi="Arial" w:cs="Arial"/>
          <w:smallCaps/>
          <w:noProof/>
          <w:sz w:val="24"/>
          <w:szCs w:val="24"/>
          <w:rPrChange w:id="114" w:author="Lindsay" w:date="2012-04-24T21:35:00Z">
            <w:rPr>
              <w:rFonts w:ascii="Calibri" w:hAnsi="Calibri" w:cs="Arial"/>
              <w:smallCaps/>
              <w:noProof/>
              <w:sz w:val="16"/>
              <w:szCs w:val="20"/>
            </w:rPr>
          </w:rPrChange>
        </w:rPr>
        <w:t xml:space="preserve">arrer, </w:t>
      </w:r>
      <w:r w:rsidRPr="00B95345">
        <w:rPr>
          <w:rFonts w:ascii="Arial" w:hAnsi="Arial" w:cs="Arial"/>
          <w:noProof/>
          <w:sz w:val="24"/>
          <w:szCs w:val="24"/>
          <w:rPrChange w:id="115" w:author="Lindsay" w:date="2012-04-24T21:35:00Z">
            <w:rPr>
              <w:rFonts w:ascii="Calibri" w:hAnsi="Calibri" w:cs="Arial"/>
              <w:noProof/>
              <w:sz w:val="16"/>
              <w:szCs w:val="20"/>
            </w:rPr>
          </w:rPrChange>
        </w:rPr>
        <w:t>L. A., P. M. C</w:t>
      </w:r>
      <w:r w:rsidRPr="00B95345">
        <w:rPr>
          <w:rFonts w:ascii="Arial" w:hAnsi="Arial" w:cs="Arial"/>
          <w:smallCaps/>
          <w:noProof/>
          <w:sz w:val="24"/>
          <w:szCs w:val="24"/>
          <w:rPrChange w:id="116" w:author="Lindsay" w:date="2012-04-24T21:35:00Z">
            <w:rPr>
              <w:rFonts w:ascii="Calibri" w:hAnsi="Calibri" w:cs="Arial"/>
              <w:smallCaps/>
              <w:noProof/>
              <w:sz w:val="16"/>
              <w:szCs w:val="20"/>
            </w:rPr>
          </w:rPrChange>
        </w:rPr>
        <w:t>onneally</w:t>
      </w:r>
      <w:r w:rsidRPr="00B95345">
        <w:rPr>
          <w:rFonts w:ascii="Arial" w:hAnsi="Arial" w:cs="Arial"/>
          <w:noProof/>
          <w:sz w:val="24"/>
          <w:szCs w:val="24"/>
          <w:rPrChange w:id="117" w:author="Lindsay" w:date="2012-04-24T21:35:00Z">
            <w:rPr>
              <w:rFonts w:ascii="Calibri" w:hAnsi="Calibri" w:cs="Arial"/>
              <w:noProof/>
              <w:sz w:val="16"/>
              <w:szCs w:val="20"/>
            </w:rPr>
          </w:rPrChange>
        </w:rPr>
        <w:t xml:space="preserve"> and P. L. Y</w:t>
      </w:r>
      <w:r w:rsidRPr="00B95345">
        <w:rPr>
          <w:rFonts w:ascii="Arial" w:hAnsi="Arial" w:cs="Arial"/>
          <w:smallCaps/>
          <w:noProof/>
          <w:sz w:val="24"/>
          <w:szCs w:val="24"/>
          <w:rPrChange w:id="118" w:author="Lindsay" w:date="2012-04-24T21:35:00Z">
            <w:rPr>
              <w:rFonts w:ascii="Calibri" w:hAnsi="Calibri" w:cs="Arial"/>
              <w:smallCaps/>
              <w:noProof/>
              <w:sz w:val="16"/>
              <w:szCs w:val="20"/>
            </w:rPr>
          </w:rPrChange>
        </w:rPr>
        <w:t>u</w:t>
      </w:r>
      <w:r w:rsidRPr="00B95345">
        <w:rPr>
          <w:rFonts w:ascii="Arial" w:hAnsi="Arial" w:cs="Arial"/>
          <w:noProof/>
          <w:sz w:val="24"/>
          <w:szCs w:val="24"/>
          <w:rPrChange w:id="119" w:author="Lindsay" w:date="2012-04-24T21:35:00Z">
            <w:rPr>
              <w:rFonts w:ascii="Calibri" w:hAnsi="Calibri" w:cs="Arial"/>
              <w:noProof/>
              <w:sz w:val="16"/>
              <w:szCs w:val="20"/>
            </w:rPr>
          </w:rPrChange>
        </w:rPr>
        <w:t xml:space="preserve">, 1984 The natural history of Huntington disease: possible role of "aging genes". Am J Med Genet </w:t>
      </w:r>
      <w:r w:rsidRPr="00B95345">
        <w:rPr>
          <w:rFonts w:ascii="Arial" w:hAnsi="Arial" w:cs="Arial"/>
          <w:b/>
          <w:noProof/>
          <w:sz w:val="24"/>
          <w:szCs w:val="24"/>
          <w:rPrChange w:id="120" w:author="Lindsay" w:date="2012-04-24T21:35:00Z">
            <w:rPr>
              <w:rFonts w:ascii="Calibri" w:hAnsi="Calibri" w:cs="Arial"/>
              <w:b/>
              <w:noProof/>
              <w:sz w:val="16"/>
              <w:szCs w:val="20"/>
            </w:rPr>
          </w:rPrChange>
        </w:rPr>
        <w:t>18:</w:t>
      </w:r>
      <w:r w:rsidRPr="00B95345">
        <w:rPr>
          <w:rFonts w:ascii="Arial" w:hAnsi="Arial" w:cs="Arial"/>
          <w:noProof/>
          <w:sz w:val="24"/>
          <w:szCs w:val="24"/>
          <w:rPrChange w:id="121" w:author="Lindsay" w:date="2012-04-24T21:35:00Z">
            <w:rPr>
              <w:rFonts w:ascii="Calibri" w:hAnsi="Calibri" w:cs="Arial"/>
              <w:noProof/>
              <w:sz w:val="16"/>
              <w:szCs w:val="20"/>
            </w:rPr>
          </w:rPrChange>
        </w:rPr>
        <w:t xml:space="preserve"> 115-123.</w:t>
      </w:r>
      <w:bookmarkEnd w:id="112"/>
    </w:p>
    <w:p w:rsidR="00000000" w:rsidRDefault="00B95345">
      <w:pPr>
        <w:spacing w:after="0" w:line="480" w:lineRule="auto"/>
        <w:ind w:left="720" w:hanging="720"/>
        <w:rPr>
          <w:rFonts w:ascii="Arial" w:hAnsi="Arial" w:cs="Arial"/>
          <w:noProof/>
          <w:sz w:val="24"/>
          <w:szCs w:val="24"/>
          <w:rPrChange w:id="122" w:author="Lindsay" w:date="2012-04-24T21:35:00Z">
            <w:rPr>
              <w:rFonts w:ascii="Calibri" w:hAnsi="Calibri" w:cs="Arial"/>
              <w:noProof/>
              <w:szCs w:val="20"/>
            </w:rPr>
          </w:rPrChange>
        </w:rPr>
        <w:pPrChange w:id="123" w:author="hong qin" w:date="2012-04-24T17:58:00Z">
          <w:pPr>
            <w:spacing w:after="0" w:line="240" w:lineRule="auto"/>
            <w:ind w:left="720" w:hanging="720"/>
          </w:pPr>
        </w:pPrChange>
      </w:pPr>
      <w:bookmarkStart w:id="124" w:name="_ENREF_8"/>
      <w:r w:rsidRPr="00B95345">
        <w:rPr>
          <w:rFonts w:ascii="Arial" w:hAnsi="Arial" w:cs="Arial"/>
          <w:noProof/>
          <w:sz w:val="24"/>
          <w:szCs w:val="24"/>
          <w:rPrChange w:id="125" w:author="Lindsay" w:date="2012-04-24T21:35:00Z">
            <w:rPr>
              <w:rFonts w:ascii="Calibri" w:hAnsi="Calibri" w:cs="Arial"/>
              <w:noProof/>
              <w:sz w:val="16"/>
              <w:szCs w:val="20"/>
            </w:rPr>
          </w:rPrChange>
        </w:rPr>
        <w:t>G</w:t>
      </w:r>
      <w:r w:rsidRPr="00B95345">
        <w:rPr>
          <w:rFonts w:ascii="Arial" w:hAnsi="Arial" w:cs="Arial"/>
          <w:smallCaps/>
          <w:noProof/>
          <w:sz w:val="24"/>
          <w:szCs w:val="24"/>
          <w:rPrChange w:id="126" w:author="Lindsay" w:date="2012-04-24T21:35:00Z">
            <w:rPr>
              <w:rFonts w:ascii="Calibri" w:hAnsi="Calibri" w:cs="Arial"/>
              <w:smallCaps/>
              <w:noProof/>
              <w:sz w:val="16"/>
              <w:szCs w:val="20"/>
            </w:rPr>
          </w:rPrChange>
        </w:rPr>
        <w:t xml:space="preserve">ompertz, </w:t>
      </w:r>
      <w:r w:rsidRPr="00B95345">
        <w:rPr>
          <w:rFonts w:ascii="Arial" w:hAnsi="Arial" w:cs="Arial"/>
          <w:noProof/>
          <w:sz w:val="24"/>
          <w:szCs w:val="24"/>
          <w:rPrChange w:id="127" w:author="Lindsay" w:date="2012-04-24T21:35:00Z">
            <w:rPr>
              <w:rFonts w:ascii="Calibri" w:hAnsi="Calibri" w:cs="Arial"/>
              <w:noProof/>
              <w:sz w:val="16"/>
              <w:szCs w:val="20"/>
            </w:rPr>
          </w:rPrChange>
        </w:rPr>
        <w:t xml:space="preserve">B., 1825 On the Nature of the Function Expressive of the Law of Human Mortality, and on a New Mode of Determining the Value of Life Contingencies. Philosophical Transactions of the Royal Society of London </w:t>
      </w:r>
      <w:r w:rsidRPr="00B95345">
        <w:rPr>
          <w:rFonts w:ascii="Arial" w:hAnsi="Arial" w:cs="Arial"/>
          <w:b/>
          <w:noProof/>
          <w:sz w:val="24"/>
          <w:szCs w:val="24"/>
          <w:rPrChange w:id="128" w:author="Lindsay" w:date="2012-04-24T21:35:00Z">
            <w:rPr>
              <w:rFonts w:ascii="Calibri" w:hAnsi="Calibri" w:cs="Arial"/>
              <w:b/>
              <w:noProof/>
              <w:sz w:val="16"/>
              <w:szCs w:val="20"/>
            </w:rPr>
          </w:rPrChange>
        </w:rPr>
        <w:t>115:</w:t>
      </w:r>
      <w:r w:rsidRPr="00B95345">
        <w:rPr>
          <w:rFonts w:ascii="Arial" w:hAnsi="Arial" w:cs="Arial"/>
          <w:noProof/>
          <w:sz w:val="24"/>
          <w:szCs w:val="24"/>
          <w:rPrChange w:id="129" w:author="Lindsay" w:date="2012-04-24T21:35:00Z">
            <w:rPr>
              <w:rFonts w:ascii="Calibri" w:hAnsi="Calibri" w:cs="Arial"/>
              <w:noProof/>
              <w:sz w:val="16"/>
              <w:szCs w:val="20"/>
            </w:rPr>
          </w:rPrChange>
        </w:rPr>
        <w:t xml:space="preserve"> 513-585.</w:t>
      </w:r>
      <w:bookmarkEnd w:id="124"/>
    </w:p>
    <w:p w:rsidR="00000000" w:rsidRDefault="00B95345">
      <w:pPr>
        <w:spacing w:after="0" w:line="480" w:lineRule="auto"/>
        <w:ind w:left="720" w:hanging="720"/>
        <w:rPr>
          <w:rFonts w:ascii="Arial" w:hAnsi="Arial" w:cs="Arial"/>
          <w:noProof/>
          <w:sz w:val="24"/>
          <w:szCs w:val="24"/>
          <w:rPrChange w:id="130" w:author="Lindsay" w:date="2012-04-24T21:35:00Z">
            <w:rPr>
              <w:rFonts w:ascii="Calibri" w:hAnsi="Calibri" w:cs="Arial"/>
              <w:noProof/>
              <w:szCs w:val="20"/>
            </w:rPr>
          </w:rPrChange>
        </w:rPr>
        <w:pPrChange w:id="131" w:author="hong qin" w:date="2012-04-24T17:58:00Z">
          <w:pPr>
            <w:spacing w:after="0" w:line="240" w:lineRule="auto"/>
            <w:ind w:left="720" w:hanging="720"/>
          </w:pPr>
        </w:pPrChange>
      </w:pPr>
      <w:bookmarkStart w:id="132" w:name="_ENREF_9"/>
      <w:r w:rsidRPr="00B95345">
        <w:rPr>
          <w:rFonts w:ascii="Arial" w:hAnsi="Arial" w:cs="Arial"/>
          <w:noProof/>
          <w:sz w:val="24"/>
          <w:szCs w:val="24"/>
          <w:rPrChange w:id="133" w:author="Lindsay" w:date="2012-04-24T21:35:00Z">
            <w:rPr>
              <w:rFonts w:ascii="Calibri" w:hAnsi="Calibri" w:cs="Arial"/>
              <w:noProof/>
              <w:sz w:val="16"/>
              <w:szCs w:val="20"/>
            </w:rPr>
          </w:rPrChange>
        </w:rPr>
        <w:t>G</w:t>
      </w:r>
      <w:r w:rsidRPr="00B95345">
        <w:rPr>
          <w:rFonts w:ascii="Arial" w:hAnsi="Arial" w:cs="Arial"/>
          <w:smallCaps/>
          <w:noProof/>
          <w:sz w:val="24"/>
          <w:szCs w:val="24"/>
          <w:rPrChange w:id="134" w:author="Lindsay" w:date="2012-04-24T21:35:00Z">
            <w:rPr>
              <w:rFonts w:ascii="Calibri" w:hAnsi="Calibri" w:cs="Arial"/>
              <w:smallCaps/>
              <w:noProof/>
              <w:sz w:val="16"/>
              <w:szCs w:val="20"/>
            </w:rPr>
          </w:rPrChange>
        </w:rPr>
        <w:t xml:space="preserve">ravel, </w:t>
      </w:r>
      <w:r w:rsidRPr="00B95345">
        <w:rPr>
          <w:rFonts w:ascii="Arial" w:hAnsi="Arial" w:cs="Arial"/>
          <w:noProof/>
          <w:sz w:val="24"/>
          <w:szCs w:val="24"/>
          <w:rPrChange w:id="135" w:author="Lindsay" w:date="2012-04-24T21:35:00Z">
            <w:rPr>
              <w:rFonts w:ascii="Calibri" w:hAnsi="Calibri" w:cs="Arial"/>
              <w:noProof/>
              <w:sz w:val="16"/>
              <w:szCs w:val="20"/>
            </w:rPr>
          </w:rPrChange>
        </w:rPr>
        <w:t>S., and S. P. J</w:t>
      </w:r>
      <w:r w:rsidRPr="00B95345">
        <w:rPr>
          <w:rFonts w:ascii="Arial" w:hAnsi="Arial" w:cs="Arial"/>
          <w:smallCaps/>
          <w:noProof/>
          <w:sz w:val="24"/>
          <w:szCs w:val="24"/>
          <w:rPrChange w:id="136" w:author="Lindsay" w:date="2012-04-24T21:35:00Z">
            <w:rPr>
              <w:rFonts w:ascii="Calibri" w:hAnsi="Calibri" w:cs="Arial"/>
              <w:smallCaps/>
              <w:noProof/>
              <w:sz w:val="16"/>
              <w:szCs w:val="20"/>
            </w:rPr>
          </w:rPrChange>
        </w:rPr>
        <w:t>ackson</w:t>
      </w:r>
      <w:r w:rsidRPr="00B95345">
        <w:rPr>
          <w:rFonts w:ascii="Arial" w:hAnsi="Arial" w:cs="Arial"/>
          <w:noProof/>
          <w:sz w:val="24"/>
          <w:szCs w:val="24"/>
          <w:rPrChange w:id="137" w:author="Lindsay" w:date="2012-04-24T21:35:00Z">
            <w:rPr>
              <w:rFonts w:ascii="Calibri" w:hAnsi="Calibri" w:cs="Arial"/>
              <w:noProof/>
              <w:sz w:val="16"/>
              <w:szCs w:val="20"/>
            </w:rPr>
          </w:rPrChange>
        </w:rPr>
        <w:t xml:space="preserve">, 2003 Increased genome instability in aging yeast. Cell </w:t>
      </w:r>
      <w:r w:rsidRPr="00B95345">
        <w:rPr>
          <w:rFonts w:ascii="Arial" w:hAnsi="Arial" w:cs="Arial"/>
          <w:b/>
          <w:noProof/>
          <w:sz w:val="24"/>
          <w:szCs w:val="24"/>
          <w:rPrChange w:id="138" w:author="Lindsay" w:date="2012-04-24T21:35:00Z">
            <w:rPr>
              <w:rFonts w:ascii="Calibri" w:hAnsi="Calibri" w:cs="Arial"/>
              <w:b/>
              <w:noProof/>
              <w:sz w:val="16"/>
              <w:szCs w:val="20"/>
            </w:rPr>
          </w:rPrChange>
        </w:rPr>
        <w:t>115:</w:t>
      </w:r>
      <w:r w:rsidRPr="00B95345">
        <w:rPr>
          <w:rFonts w:ascii="Arial" w:hAnsi="Arial" w:cs="Arial"/>
          <w:noProof/>
          <w:sz w:val="24"/>
          <w:szCs w:val="24"/>
          <w:rPrChange w:id="139" w:author="Lindsay" w:date="2012-04-24T21:35:00Z">
            <w:rPr>
              <w:rFonts w:ascii="Calibri" w:hAnsi="Calibri" w:cs="Arial"/>
              <w:noProof/>
              <w:sz w:val="16"/>
              <w:szCs w:val="20"/>
            </w:rPr>
          </w:rPrChange>
        </w:rPr>
        <w:t xml:space="preserve"> 1-2.</w:t>
      </w:r>
      <w:bookmarkEnd w:id="132"/>
    </w:p>
    <w:p w:rsidR="00000000" w:rsidRDefault="00B95345">
      <w:pPr>
        <w:spacing w:after="0" w:line="480" w:lineRule="auto"/>
        <w:ind w:left="720" w:hanging="720"/>
        <w:rPr>
          <w:rFonts w:ascii="Arial" w:hAnsi="Arial" w:cs="Arial"/>
          <w:noProof/>
          <w:sz w:val="24"/>
          <w:szCs w:val="24"/>
          <w:rPrChange w:id="140" w:author="Lindsay" w:date="2012-04-24T21:35:00Z">
            <w:rPr>
              <w:rFonts w:ascii="Calibri" w:hAnsi="Calibri" w:cs="Arial"/>
              <w:noProof/>
              <w:szCs w:val="20"/>
            </w:rPr>
          </w:rPrChange>
        </w:rPr>
        <w:pPrChange w:id="141" w:author="hong qin" w:date="2012-04-24T17:58:00Z">
          <w:pPr>
            <w:spacing w:after="0" w:line="240" w:lineRule="auto"/>
            <w:ind w:left="720" w:hanging="720"/>
          </w:pPr>
        </w:pPrChange>
      </w:pPr>
      <w:bookmarkStart w:id="142" w:name="_ENREF_10"/>
      <w:r w:rsidRPr="00B95345">
        <w:rPr>
          <w:rFonts w:ascii="Arial" w:hAnsi="Arial" w:cs="Arial"/>
          <w:noProof/>
          <w:sz w:val="24"/>
          <w:szCs w:val="24"/>
          <w:rPrChange w:id="143" w:author="Lindsay" w:date="2012-04-24T21:35:00Z">
            <w:rPr>
              <w:rFonts w:ascii="Calibri" w:hAnsi="Calibri" w:cs="Arial"/>
              <w:noProof/>
              <w:sz w:val="16"/>
              <w:szCs w:val="20"/>
            </w:rPr>
          </w:rPrChange>
        </w:rPr>
        <w:t>H</w:t>
      </w:r>
      <w:r w:rsidRPr="00B95345">
        <w:rPr>
          <w:rFonts w:ascii="Arial" w:hAnsi="Arial" w:cs="Arial"/>
          <w:smallCaps/>
          <w:noProof/>
          <w:sz w:val="24"/>
          <w:szCs w:val="24"/>
          <w:rPrChange w:id="144" w:author="Lindsay" w:date="2012-04-24T21:35:00Z">
            <w:rPr>
              <w:rFonts w:ascii="Calibri" w:hAnsi="Calibri" w:cs="Arial"/>
              <w:smallCaps/>
              <w:noProof/>
              <w:sz w:val="16"/>
              <w:szCs w:val="20"/>
            </w:rPr>
          </w:rPrChange>
        </w:rPr>
        <w:t xml:space="preserve">arman, </w:t>
      </w:r>
      <w:r w:rsidRPr="00B95345">
        <w:rPr>
          <w:rFonts w:ascii="Arial" w:hAnsi="Arial" w:cs="Arial"/>
          <w:noProof/>
          <w:sz w:val="24"/>
          <w:szCs w:val="24"/>
          <w:rPrChange w:id="145" w:author="Lindsay" w:date="2012-04-24T21:35:00Z">
            <w:rPr>
              <w:rFonts w:ascii="Calibri" w:hAnsi="Calibri" w:cs="Arial"/>
              <w:noProof/>
              <w:sz w:val="16"/>
              <w:szCs w:val="20"/>
            </w:rPr>
          </w:rPrChange>
        </w:rPr>
        <w:t xml:space="preserve">D., 1956 Aging: a theory based on free radical and radiation chemistry. J Gerontol </w:t>
      </w:r>
      <w:r w:rsidRPr="00B95345">
        <w:rPr>
          <w:rFonts w:ascii="Arial" w:hAnsi="Arial" w:cs="Arial"/>
          <w:b/>
          <w:noProof/>
          <w:sz w:val="24"/>
          <w:szCs w:val="24"/>
          <w:rPrChange w:id="146" w:author="Lindsay" w:date="2012-04-24T21:35:00Z">
            <w:rPr>
              <w:rFonts w:ascii="Calibri" w:hAnsi="Calibri" w:cs="Arial"/>
              <w:b/>
              <w:noProof/>
              <w:sz w:val="16"/>
              <w:szCs w:val="20"/>
            </w:rPr>
          </w:rPrChange>
        </w:rPr>
        <w:t>11:</w:t>
      </w:r>
      <w:r w:rsidRPr="00B95345">
        <w:rPr>
          <w:rFonts w:ascii="Arial" w:hAnsi="Arial" w:cs="Arial"/>
          <w:noProof/>
          <w:sz w:val="24"/>
          <w:szCs w:val="24"/>
          <w:rPrChange w:id="147" w:author="Lindsay" w:date="2012-04-24T21:35:00Z">
            <w:rPr>
              <w:rFonts w:ascii="Calibri" w:hAnsi="Calibri" w:cs="Arial"/>
              <w:noProof/>
              <w:sz w:val="16"/>
              <w:szCs w:val="20"/>
            </w:rPr>
          </w:rPrChange>
        </w:rPr>
        <w:t xml:space="preserve"> 298-300.</w:t>
      </w:r>
      <w:bookmarkEnd w:id="142"/>
    </w:p>
    <w:p w:rsidR="00000000" w:rsidRDefault="00B95345">
      <w:pPr>
        <w:spacing w:after="0" w:line="480" w:lineRule="auto"/>
        <w:ind w:left="720" w:hanging="720"/>
        <w:rPr>
          <w:rFonts w:ascii="Arial" w:hAnsi="Arial" w:cs="Arial"/>
          <w:noProof/>
          <w:sz w:val="24"/>
          <w:szCs w:val="24"/>
          <w:rPrChange w:id="148" w:author="Lindsay" w:date="2012-04-24T21:35:00Z">
            <w:rPr>
              <w:rFonts w:ascii="Calibri" w:hAnsi="Calibri" w:cs="Arial"/>
              <w:noProof/>
              <w:szCs w:val="20"/>
            </w:rPr>
          </w:rPrChange>
        </w:rPr>
        <w:pPrChange w:id="149" w:author="hong qin" w:date="2012-04-24T17:58:00Z">
          <w:pPr>
            <w:spacing w:after="0" w:line="240" w:lineRule="auto"/>
            <w:ind w:left="720" w:hanging="720"/>
          </w:pPr>
        </w:pPrChange>
      </w:pPr>
      <w:bookmarkStart w:id="150" w:name="_ENREF_11"/>
      <w:r w:rsidRPr="00B95345">
        <w:rPr>
          <w:rFonts w:ascii="Arial" w:hAnsi="Arial" w:cs="Arial"/>
          <w:noProof/>
          <w:sz w:val="24"/>
          <w:szCs w:val="24"/>
          <w:rPrChange w:id="151" w:author="Lindsay" w:date="2012-04-24T21:35:00Z">
            <w:rPr>
              <w:rFonts w:ascii="Calibri" w:hAnsi="Calibri" w:cs="Arial"/>
              <w:noProof/>
              <w:sz w:val="16"/>
              <w:szCs w:val="20"/>
            </w:rPr>
          </w:rPrChange>
        </w:rPr>
        <w:t>H</w:t>
      </w:r>
      <w:r w:rsidRPr="00B95345">
        <w:rPr>
          <w:rFonts w:ascii="Arial" w:hAnsi="Arial" w:cs="Arial"/>
          <w:smallCaps/>
          <w:noProof/>
          <w:sz w:val="24"/>
          <w:szCs w:val="24"/>
          <w:rPrChange w:id="152" w:author="Lindsay" w:date="2012-04-24T21:35:00Z">
            <w:rPr>
              <w:rFonts w:ascii="Calibri" w:hAnsi="Calibri" w:cs="Arial"/>
              <w:smallCaps/>
              <w:noProof/>
              <w:sz w:val="16"/>
              <w:szCs w:val="20"/>
            </w:rPr>
          </w:rPrChange>
        </w:rPr>
        <w:t xml:space="preserve">arrison, </w:t>
      </w:r>
      <w:r w:rsidRPr="00B95345">
        <w:rPr>
          <w:rFonts w:ascii="Arial" w:hAnsi="Arial" w:cs="Arial"/>
          <w:noProof/>
          <w:sz w:val="24"/>
          <w:szCs w:val="24"/>
          <w:rPrChange w:id="153" w:author="Lindsay" w:date="2012-04-24T21:35:00Z">
            <w:rPr>
              <w:rFonts w:ascii="Calibri" w:hAnsi="Calibri" w:cs="Arial"/>
              <w:noProof/>
              <w:sz w:val="16"/>
              <w:szCs w:val="20"/>
            </w:rPr>
          </w:rPrChange>
        </w:rPr>
        <w:t>D. E., and J. R. A</w:t>
      </w:r>
      <w:r w:rsidRPr="00B95345">
        <w:rPr>
          <w:rFonts w:ascii="Arial" w:hAnsi="Arial" w:cs="Arial"/>
          <w:smallCaps/>
          <w:noProof/>
          <w:sz w:val="24"/>
          <w:szCs w:val="24"/>
          <w:rPrChange w:id="154" w:author="Lindsay" w:date="2012-04-24T21:35:00Z">
            <w:rPr>
              <w:rFonts w:ascii="Calibri" w:hAnsi="Calibri" w:cs="Arial"/>
              <w:smallCaps/>
              <w:noProof/>
              <w:sz w:val="16"/>
              <w:szCs w:val="20"/>
            </w:rPr>
          </w:rPrChange>
        </w:rPr>
        <w:t>rcher</w:t>
      </w:r>
      <w:r w:rsidRPr="00B95345">
        <w:rPr>
          <w:rFonts w:ascii="Arial" w:hAnsi="Arial" w:cs="Arial"/>
          <w:noProof/>
          <w:sz w:val="24"/>
          <w:szCs w:val="24"/>
          <w:rPrChange w:id="155" w:author="Lindsay" w:date="2012-04-24T21:35:00Z">
            <w:rPr>
              <w:rFonts w:ascii="Calibri" w:hAnsi="Calibri" w:cs="Arial"/>
              <w:noProof/>
              <w:sz w:val="16"/>
              <w:szCs w:val="20"/>
            </w:rPr>
          </w:rPrChange>
        </w:rPr>
        <w:t xml:space="preserve">, 1989 Natural selection for extended longevity from food restriction. Growth Dev Aging </w:t>
      </w:r>
      <w:r w:rsidRPr="00B95345">
        <w:rPr>
          <w:rFonts w:ascii="Arial" w:hAnsi="Arial" w:cs="Arial"/>
          <w:b/>
          <w:noProof/>
          <w:sz w:val="24"/>
          <w:szCs w:val="24"/>
          <w:rPrChange w:id="156" w:author="Lindsay" w:date="2012-04-24T21:35:00Z">
            <w:rPr>
              <w:rFonts w:ascii="Calibri" w:hAnsi="Calibri" w:cs="Arial"/>
              <w:b/>
              <w:noProof/>
              <w:sz w:val="16"/>
              <w:szCs w:val="20"/>
            </w:rPr>
          </w:rPrChange>
        </w:rPr>
        <w:t>53:</w:t>
      </w:r>
      <w:r w:rsidRPr="00B95345">
        <w:rPr>
          <w:rFonts w:ascii="Arial" w:hAnsi="Arial" w:cs="Arial"/>
          <w:noProof/>
          <w:sz w:val="24"/>
          <w:szCs w:val="24"/>
          <w:rPrChange w:id="157" w:author="Lindsay" w:date="2012-04-24T21:35:00Z">
            <w:rPr>
              <w:rFonts w:ascii="Calibri" w:hAnsi="Calibri" w:cs="Arial"/>
              <w:noProof/>
              <w:sz w:val="16"/>
              <w:szCs w:val="20"/>
            </w:rPr>
          </w:rPrChange>
        </w:rPr>
        <w:t xml:space="preserve"> 3.</w:t>
      </w:r>
      <w:bookmarkEnd w:id="150"/>
    </w:p>
    <w:p w:rsidR="00000000" w:rsidRDefault="00B95345">
      <w:pPr>
        <w:spacing w:after="0" w:line="480" w:lineRule="auto"/>
        <w:ind w:left="720" w:hanging="720"/>
        <w:rPr>
          <w:rFonts w:ascii="Arial" w:hAnsi="Arial" w:cs="Arial"/>
          <w:noProof/>
          <w:sz w:val="24"/>
          <w:szCs w:val="24"/>
          <w:rPrChange w:id="158" w:author="Lindsay" w:date="2012-04-24T21:35:00Z">
            <w:rPr>
              <w:rFonts w:ascii="Calibri" w:hAnsi="Calibri" w:cs="Arial"/>
              <w:noProof/>
              <w:szCs w:val="20"/>
            </w:rPr>
          </w:rPrChange>
        </w:rPr>
        <w:pPrChange w:id="159" w:author="hong qin" w:date="2012-04-24T17:58:00Z">
          <w:pPr>
            <w:spacing w:after="0" w:line="240" w:lineRule="auto"/>
            <w:ind w:left="720" w:hanging="720"/>
          </w:pPr>
        </w:pPrChange>
      </w:pPr>
      <w:bookmarkStart w:id="160" w:name="_ENREF_12"/>
      <w:r w:rsidRPr="00B95345">
        <w:rPr>
          <w:rFonts w:ascii="Arial" w:hAnsi="Arial" w:cs="Arial"/>
          <w:noProof/>
          <w:sz w:val="24"/>
          <w:szCs w:val="24"/>
          <w:rPrChange w:id="161" w:author="Lindsay" w:date="2012-04-24T21:35:00Z">
            <w:rPr>
              <w:rFonts w:ascii="Calibri" w:hAnsi="Calibri" w:cs="Arial"/>
              <w:noProof/>
              <w:sz w:val="16"/>
              <w:szCs w:val="20"/>
            </w:rPr>
          </w:rPrChange>
        </w:rPr>
        <w:t>H</w:t>
      </w:r>
      <w:r w:rsidRPr="00B95345">
        <w:rPr>
          <w:rFonts w:ascii="Arial" w:hAnsi="Arial" w:cs="Arial"/>
          <w:smallCaps/>
          <w:noProof/>
          <w:sz w:val="24"/>
          <w:szCs w:val="24"/>
          <w:rPrChange w:id="162" w:author="Lindsay" w:date="2012-04-24T21:35:00Z">
            <w:rPr>
              <w:rFonts w:ascii="Calibri" w:hAnsi="Calibri" w:cs="Arial"/>
              <w:smallCaps/>
              <w:noProof/>
              <w:sz w:val="16"/>
              <w:szCs w:val="20"/>
            </w:rPr>
          </w:rPrChange>
        </w:rPr>
        <w:t xml:space="preserve">iraoka, </w:t>
      </w:r>
      <w:r w:rsidRPr="00B95345">
        <w:rPr>
          <w:rFonts w:ascii="Arial" w:hAnsi="Arial" w:cs="Arial"/>
          <w:noProof/>
          <w:sz w:val="24"/>
          <w:szCs w:val="24"/>
          <w:rPrChange w:id="163" w:author="Lindsay" w:date="2012-04-24T21:35:00Z">
            <w:rPr>
              <w:rFonts w:ascii="Calibri" w:hAnsi="Calibri" w:cs="Arial"/>
              <w:noProof/>
              <w:sz w:val="16"/>
              <w:szCs w:val="20"/>
            </w:rPr>
          </w:rPrChange>
        </w:rPr>
        <w:t>M., K. W</w:t>
      </w:r>
      <w:r w:rsidRPr="00B95345">
        <w:rPr>
          <w:rFonts w:ascii="Arial" w:hAnsi="Arial" w:cs="Arial"/>
          <w:smallCaps/>
          <w:noProof/>
          <w:sz w:val="24"/>
          <w:szCs w:val="24"/>
          <w:rPrChange w:id="164" w:author="Lindsay" w:date="2012-04-24T21:35:00Z">
            <w:rPr>
              <w:rFonts w:ascii="Calibri" w:hAnsi="Calibri" w:cs="Arial"/>
              <w:smallCaps/>
              <w:noProof/>
              <w:sz w:val="16"/>
              <w:szCs w:val="20"/>
            </w:rPr>
          </w:rPrChange>
        </w:rPr>
        <w:t>atanabe</w:t>
      </w:r>
      <w:r w:rsidRPr="00B95345">
        <w:rPr>
          <w:rFonts w:ascii="Arial" w:hAnsi="Arial" w:cs="Arial"/>
          <w:noProof/>
          <w:sz w:val="24"/>
          <w:szCs w:val="24"/>
          <w:rPrChange w:id="165" w:author="Lindsay" w:date="2012-04-24T21:35:00Z">
            <w:rPr>
              <w:rFonts w:ascii="Calibri" w:hAnsi="Calibri" w:cs="Arial"/>
              <w:noProof/>
              <w:sz w:val="16"/>
              <w:szCs w:val="20"/>
            </w:rPr>
          </w:rPrChange>
        </w:rPr>
        <w:t>, K. U</w:t>
      </w:r>
      <w:r w:rsidRPr="00B95345">
        <w:rPr>
          <w:rFonts w:ascii="Arial" w:hAnsi="Arial" w:cs="Arial"/>
          <w:smallCaps/>
          <w:noProof/>
          <w:sz w:val="24"/>
          <w:szCs w:val="24"/>
          <w:rPrChange w:id="166" w:author="Lindsay" w:date="2012-04-24T21:35:00Z">
            <w:rPr>
              <w:rFonts w:ascii="Calibri" w:hAnsi="Calibri" w:cs="Arial"/>
              <w:smallCaps/>
              <w:noProof/>
              <w:sz w:val="16"/>
              <w:szCs w:val="20"/>
            </w:rPr>
          </w:rPrChange>
        </w:rPr>
        <w:t>mezu</w:t>
      </w:r>
      <w:r w:rsidRPr="00B95345">
        <w:rPr>
          <w:rFonts w:ascii="Arial" w:hAnsi="Arial" w:cs="Arial"/>
          <w:noProof/>
          <w:sz w:val="24"/>
          <w:szCs w:val="24"/>
          <w:rPrChange w:id="167" w:author="Lindsay" w:date="2012-04-24T21:35:00Z">
            <w:rPr>
              <w:rFonts w:ascii="Calibri" w:hAnsi="Calibri" w:cs="Arial"/>
              <w:noProof/>
              <w:sz w:val="16"/>
              <w:szCs w:val="20"/>
            </w:rPr>
          </w:rPrChange>
        </w:rPr>
        <w:t xml:space="preserve"> and H. M</w:t>
      </w:r>
      <w:r w:rsidRPr="00B95345">
        <w:rPr>
          <w:rFonts w:ascii="Arial" w:hAnsi="Arial" w:cs="Arial"/>
          <w:smallCaps/>
          <w:noProof/>
          <w:sz w:val="24"/>
          <w:szCs w:val="24"/>
          <w:rPrChange w:id="168" w:author="Lindsay" w:date="2012-04-24T21:35:00Z">
            <w:rPr>
              <w:rFonts w:ascii="Calibri" w:hAnsi="Calibri" w:cs="Arial"/>
              <w:smallCaps/>
              <w:noProof/>
              <w:sz w:val="16"/>
              <w:szCs w:val="20"/>
            </w:rPr>
          </w:rPrChange>
        </w:rPr>
        <w:t>aki</w:t>
      </w:r>
      <w:r w:rsidRPr="00B95345">
        <w:rPr>
          <w:rFonts w:ascii="Arial" w:hAnsi="Arial" w:cs="Arial"/>
          <w:noProof/>
          <w:sz w:val="24"/>
          <w:szCs w:val="24"/>
          <w:rPrChange w:id="169" w:author="Lindsay" w:date="2012-04-24T21:35:00Z">
            <w:rPr>
              <w:rFonts w:ascii="Calibri" w:hAnsi="Calibri" w:cs="Arial"/>
              <w:noProof/>
              <w:sz w:val="16"/>
              <w:szCs w:val="20"/>
            </w:rPr>
          </w:rPrChange>
        </w:rPr>
        <w:t xml:space="preserve">, 2000 Spontaneous loss of heterozygosity in diploid Saccharomyces cerevisiae cells. Genetics </w:t>
      </w:r>
      <w:r w:rsidRPr="00B95345">
        <w:rPr>
          <w:rFonts w:ascii="Arial" w:hAnsi="Arial" w:cs="Arial"/>
          <w:b/>
          <w:noProof/>
          <w:sz w:val="24"/>
          <w:szCs w:val="24"/>
          <w:rPrChange w:id="170" w:author="Lindsay" w:date="2012-04-24T21:35:00Z">
            <w:rPr>
              <w:rFonts w:ascii="Calibri" w:hAnsi="Calibri" w:cs="Arial"/>
              <w:b/>
              <w:noProof/>
              <w:sz w:val="16"/>
              <w:szCs w:val="20"/>
            </w:rPr>
          </w:rPrChange>
        </w:rPr>
        <w:t>156:</w:t>
      </w:r>
      <w:r w:rsidRPr="00B95345">
        <w:rPr>
          <w:rFonts w:ascii="Arial" w:hAnsi="Arial" w:cs="Arial"/>
          <w:noProof/>
          <w:sz w:val="24"/>
          <w:szCs w:val="24"/>
          <w:rPrChange w:id="171" w:author="Lindsay" w:date="2012-04-24T21:35:00Z">
            <w:rPr>
              <w:rFonts w:ascii="Calibri" w:hAnsi="Calibri" w:cs="Arial"/>
              <w:noProof/>
              <w:sz w:val="16"/>
              <w:szCs w:val="20"/>
            </w:rPr>
          </w:rPrChange>
        </w:rPr>
        <w:t xml:space="preserve"> 1531-1548.</w:t>
      </w:r>
      <w:bookmarkEnd w:id="160"/>
    </w:p>
    <w:p w:rsidR="00000000" w:rsidRDefault="00B95345">
      <w:pPr>
        <w:spacing w:after="0" w:line="480" w:lineRule="auto"/>
        <w:ind w:left="720" w:hanging="720"/>
        <w:rPr>
          <w:rFonts w:ascii="Arial" w:hAnsi="Arial" w:cs="Arial"/>
          <w:noProof/>
          <w:sz w:val="24"/>
          <w:szCs w:val="24"/>
          <w:rPrChange w:id="172" w:author="Lindsay" w:date="2012-04-24T21:35:00Z">
            <w:rPr>
              <w:rFonts w:ascii="Calibri" w:hAnsi="Calibri" w:cs="Arial"/>
              <w:noProof/>
              <w:szCs w:val="20"/>
            </w:rPr>
          </w:rPrChange>
        </w:rPr>
        <w:pPrChange w:id="173" w:author="hong qin" w:date="2012-04-24T17:58:00Z">
          <w:pPr>
            <w:spacing w:after="0" w:line="240" w:lineRule="auto"/>
            <w:ind w:left="720" w:hanging="720"/>
          </w:pPr>
        </w:pPrChange>
      </w:pPr>
      <w:bookmarkStart w:id="174" w:name="_ENREF_13"/>
      <w:r w:rsidRPr="00B95345">
        <w:rPr>
          <w:rFonts w:ascii="Arial" w:hAnsi="Arial" w:cs="Arial"/>
          <w:noProof/>
          <w:sz w:val="24"/>
          <w:szCs w:val="24"/>
          <w:rPrChange w:id="175" w:author="Lindsay" w:date="2012-04-24T21:35:00Z">
            <w:rPr>
              <w:rFonts w:ascii="Calibri" w:hAnsi="Calibri" w:cs="Arial"/>
              <w:noProof/>
              <w:sz w:val="16"/>
              <w:szCs w:val="20"/>
            </w:rPr>
          </w:rPrChange>
        </w:rPr>
        <w:t>H</w:t>
      </w:r>
      <w:r w:rsidRPr="00B95345">
        <w:rPr>
          <w:rFonts w:ascii="Arial" w:hAnsi="Arial" w:cs="Arial"/>
          <w:smallCaps/>
          <w:noProof/>
          <w:sz w:val="24"/>
          <w:szCs w:val="24"/>
          <w:rPrChange w:id="176" w:author="Lindsay" w:date="2012-04-24T21:35:00Z">
            <w:rPr>
              <w:rFonts w:ascii="Calibri" w:hAnsi="Calibri" w:cs="Arial"/>
              <w:smallCaps/>
              <w:noProof/>
              <w:sz w:val="16"/>
              <w:szCs w:val="20"/>
            </w:rPr>
          </w:rPrChange>
        </w:rPr>
        <w:t xml:space="preserve">olliday, </w:t>
      </w:r>
      <w:r w:rsidRPr="00B95345">
        <w:rPr>
          <w:rFonts w:ascii="Arial" w:hAnsi="Arial" w:cs="Arial"/>
          <w:noProof/>
          <w:sz w:val="24"/>
          <w:szCs w:val="24"/>
          <w:rPrChange w:id="177" w:author="Lindsay" w:date="2012-04-24T21:35:00Z">
            <w:rPr>
              <w:rFonts w:ascii="Calibri" w:hAnsi="Calibri" w:cs="Arial"/>
              <w:noProof/>
              <w:sz w:val="16"/>
              <w:szCs w:val="20"/>
            </w:rPr>
          </w:rPrChange>
        </w:rPr>
        <w:t xml:space="preserve">R., 1989 Food, reproduction and longevity: is the extended lifespan of calorie-restricted animals an evolutionary adaptation? Bioessays </w:t>
      </w:r>
      <w:r w:rsidRPr="00B95345">
        <w:rPr>
          <w:rFonts w:ascii="Arial" w:hAnsi="Arial" w:cs="Arial"/>
          <w:b/>
          <w:noProof/>
          <w:sz w:val="24"/>
          <w:szCs w:val="24"/>
          <w:rPrChange w:id="178" w:author="Lindsay" w:date="2012-04-24T21:35:00Z">
            <w:rPr>
              <w:rFonts w:ascii="Calibri" w:hAnsi="Calibri" w:cs="Arial"/>
              <w:b/>
              <w:noProof/>
              <w:sz w:val="16"/>
              <w:szCs w:val="20"/>
            </w:rPr>
          </w:rPrChange>
        </w:rPr>
        <w:t>10:</w:t>
      </w:r>
      <w:r w:rsidRPr="00B95345">
        <w:rPr>
          <w:rFonts w:ascii="Arial" w:hAnsi="Arial" w:cs="Arial"/>
          <w:noProof/>
          <w:sz w:val="24"/>
          <w:szCs w:val="24"/>
          <w:rPrChange w:id="179" w:author="Lindsay" w:date="2012-04-24T21:35:00Z">
            <w:rPr>
              <w:rFonts w:ascii="Calibri" w:hAnsi="Calibri" w:cs="Arial"/>
              <w:noProof/>
              <w:sz w:val="16"/>
              <w:szCs w:val="20"/>
            </w:rPr>
          </w:rPrChange>
        </w:rPr>
        <w:t xml:space="preserve"> 125-127.</w:t>
      </w:r>
      <w:bookmarkEnd w:id="174"/>
    </w:p>
    <w:p w:rsidR="00000000" w:rsidRDefault="00B95345">
      <w:pPr>
        <w:spacing w:after="0" w:line="480" w:lineRule="auto"/>
        <w:ind w:left="720" w:hanging="720"/>
        <w:rPr>
          <w:rFonts w:ascii="Arial" w:hAnsi="Arial" w:cs="Arial"/>
          <w:noProof/>
          <w:sz w:val="24"/>
          <w:szCs w:val="24"/>
          <w:rPrChange w:id="180" w:author="Lindsay" w:date="2012-04-24T21:35:00Z">
            <w:rPr>
              <w:rFonts w:ascii="Calibri" w:hAnsi="Calibri" w:cs="Arial"/>
              <w:noProof/>
              <w:szCs w:val="20"/>
            </w:rPr>
          </w:rPrChange>
        </w:rPr>
        <w:pPrChange w:id="181" w:author="hong qin" w:date="2012-04-24T17:58:00Z">
          <w:pPr>
            <w:spacing w:after="0" w:line="240" w:lineRule="auto"/>
            <w:ind w:left="720" w:hanging="720"/>
          </w:pPr>
        </w:pPrChange>
      </w:pPr>
      <w:bookmarkStart w:id="182" w:name="_ENREF_14"/>
      <w:r w:rsidRPr="00B95345">
        <w:rPr>
          <w:rFonts w:ascii="Arial" w:hAnsi="Arial" w:cs="Arial"/>
          <w:noProof/>
          <w:sz w:val="24"/>
          <w:szCs w:val="24"/>
          <w:rPrChange w:id="183" w:author="Lindsay" w:date="2012-04-24T21:35:00Z">
            <w:rPr>
              <w:rFonts w:ascii="Calibri" w:hAnsi="Calibri" w:cs="Arial"/>
              <w:noProof/>
              <w:sz w:val="16"/>
              <w:szCs w:val="20"/>
            </w:rPr>
          </w:rPrChange>
        </w:rPr>
        <w:t>K</w:t>
      </w:r>
      <w:r w:rsidRPr="00B95345">
        <w:rPr>
          <w:rFonts w:ascii="Arial" w:hAnsi="Arial" w:cs="Arial"/>
          <w:smallCaps/>
          <w:noProof/>
          <w:sz w:val="24"/>
          <w:szCs w:val="24"/>
          <w:rPrChange w:id="184" w:author="Lindsay" w:date="2012-04-24T21:35:00Z">
            <w:rPr>
              <w:rFonts w:ascii="Calibri" w:hAnsi="Calibri" w:cs="Arial"/>
              <w:smallCaps/>
              <w:noProof/>
              <w:sz w:val="16"/>
              <w:szCs w:val="20"/>
            </w:rPr>
          </w:rPrChange>
        </w:rPr>
        <w:t xml:space="preserve">irkwood, </w:t>
      </w:r>
      <w:r w:rsidRPr="00B95345">
        <w:rPr>
          <w:rFonts w:ascii="Arial" w:hAnsi="Arial" w:cs="Arial"/>
          <w:noProof/>
          <w:sz w:val="24"/>
          <w:szCs w:val="24"/>
          <w:rPrChange w:id="185" w:author="Lindsay" w:date="2012-04-24T21:35:00Z">
            <w:rPr>
              <w:rFonts w:ascii="Calibri" w:hAnsi="Calibri" w:cs="Arial"/>
              <w:noProof/>
              <w:sz w:val="16"/>
              <w:szCs w:val="20"/>
            </w:rPr>
          </w:rPrChange>
        </w:rPr>
        <w:t xml:space="preserve">T. B., 1977 Evolution of ageing. Nature </w:t>
      </w:r>
      <w:r w:rsidRPr="00B95345">
        <w:rPr>
          <w:rFonts w:ascii="Arial" w:hAnsi="Arial" w:cs="Arial"/>
          <w:b/>
          <w:noProof/>
          <w:sz w:val="24"/>
          <w:szCs w:val="24"/>
          <w:rPrChange w:id="186" w:author="Lindsay" w:date="2012-04-24T21:35:00Z">
            <w:rPr>
              <w:rFonts w:ascii="Calibri" w:hAnsi="Calibri" w:cs="Arial"/>
              <w:b/>
              <w:noProof/>
              <w:sz w:val="16"/>
              <w:szCs w:val="20"/>
            </w:rPr>
          </w:rPrChange>
        </w:rPr>
        <w:t>270:</w:t>
      </w:r>
      <w:r w:rsidRPr="00B95345">
        <w:rPr>
          <w:rFonts w:ascii="Arial" w:hAnsi="Arial" w:cs="Arial"/>
          <w:noProof/>
          <w:sz w:val="24"/>
          <w:szCs w:val="24"/>
          <w:rPrChange w:id="187" w:author="Lindsay" w:date="2012-04-24T21:35:00Z">
            <w:rPr>
              <w:rFonts w:ascii="Calibri" w:hAnsi="Calibri" w:cs="Arial"/>
              <w:noProof/>
              <w:sz w:val="16"/>
              <w:szCs w:val="20"/>
            </w:rPr>
          </w:rPrChange>
        </w:rPr>
        <w:t xml:space="preserve"> 301-304.</w:t>
      </w:r>
      <w:bookmarkEnd w:id="182"/>
    </w:p>
    <w:p w:rsidR="00000000" w:rsidRDefault="00B95345">
      <w:pPr>
        <w:spacing w:after="0" w:line="480" w:lineRule="auto"/>
        <w:ind w:left="720" w:hanging="720"/>
        <w:rPr>
          <w:rFonts w:ascii="Arial" w:hAnsi="Arial" w:cs="Arial"/>
          <w:noProof/>
          <w:sz w:val="24"/>
          <w:szCs w:val="24"/>
          <w:rPrChange w:id="188" w:author="Lindsay" w:date="2012-04-24T21:35:00Z">
            <w:rPr>
              <w:rFonts w:ascii="Calibri" w:hAnsi="Calibri" w:cs="Arial"/>
              <w:noProof/>
              <w:szCs w:val="20"/>
            </w:rPr>
          </w:rPrChange>
        </w:rPr>
        <w:pPrChange w:id="189" w:author="hong qin" w:date="2012-04-24T17:58:00Z">
          <w:pPr>
            <w:spacing w:after="0" w:line="240" w:lineRule="auto"/>
            <w:ind w:left="720" w:hanging="720"/>
          </w:pPr>
        </w:pPrChange>
      </w:pPr>
      <w:bookmarkStart w:id="190" w:name="_ENREF_15"/>
      <w:r w:rsidRPr="00B95345">
        <w:rPr>
          <w:rFonts w:ascii="Arial" w:hAnsi="Arial" w:cs="Arial"/>
          <w:noProof/>
          <w:sz w:val="24"/>
          <w:szCs w:val="24"/>
          <w:rPrChange w:id="191" w:author="Lindsay" w:date="2012-04-24T21:35:00Z">
            <w:rPr>
              <w:rFonts w:ascii="Calibri" w:hAnsi="Calibri" w:cs="Arial"/>
              <w:noProof/>
              <w:sz w:val="16"/>
              <w:szCs w:val="20"/>
            </w:rPr>
          </w:rPrChange>
        </w:rPr>
        <w:t>K</w:t>
      </w:r>
      <w:r w:rsidRPr="00B95345">
        <w:rPr>
          <w:rFonts w:ascii="Arial" w:hAnsi="Arial" w:cs="Arial"/>
          <w:smallCaps/>
          <w:noProof/>
          <w:sz w:val="24"/>
          <w:szCs w:val="24"/>
          <w:rPrChange w:id="192" w:author="Lindsay" w:date="2012-04-24T21:35:00Z">
            <w:rPr>
              <w:rFonts w:ascii="Calibri" w:hAnsi="Calibri" w:cs="Arial"/>
              <w:smallCaps/>
              <w:noProof/>
              <w:sz w:val="16"/>
              <w:szCs w:val="20"/>
            </w:rPr>
          </w:rPrChange>
        </w:rPr>
        <w:t xml:space="preserve">oubova, </w:t>
      </w:r>
      <w:r w:rsidRPr="00B95345">
        <w:rPr>
          <w:rFonts w:ascii="Arial" w:hAnsi="Arial" w:cs="Arial"/>
          <w:noProof/>
          <w:sz w:val="24"/>
          <w:szCs w:val="24"/>
          <w:rPrChange w:id="193" w:author="Lindsay" w:date="2012-04-24T21:35:00Z">
            <w:rPr>
              <w:rFonts w:ascii="Calibri" w:hAnsi="Calibri" w:cs="Arial"/>
              <w:noProof/>
              <w:sz w:val="16"/>
              <w:szCs w:val="20"/>
            </w:rPr>
          </w:rPrChange>
        </w:rPr>
        <w:t>J., and L. G</w:t>
      </w:r>
      <w:r w:rsidRPr="00B95345">
        <w:rPr>
          <w:rFonts w:ascii="Arial" w:hAnsi="Arial" w:cs="Arial"/>
          <w:smallCaps/>
          <w:noProof/>
          <w:sz w:val="24"/>
          <w:szCs w:val="24"/>
          <w:rPrChange w:id="194" w:author="Lindsay" w:date="2012-04-24T21:35:00Z">
            <w:rPr>
              <w:rFonts w:ascii="Calibri" w:hAnsi="Calibri" w:cs="Arial"/>
              <w:smallCaps/>
              <w:noProof/>
              <w:sz w:val="16"/>
              <w:szCs w:val="20"/>
            </w:rPr>
          </w:rPrChange>
        </w:rPr>
        <w:t>uarente</w:t>
      </w:r>
      <w:r w:rsidRPr="00B95345">
        <w:rPr>
          <w:rFonts w:ascii="Arial" w:hAnsi="Arial" w:cs="Arial"/>
          <w:noProof/>
          <w:sz w:val="24"/>
          <w:szCs w:val="24"/>
          <w:rPrChange w:id="195" w:author="Lindsay" w:date="2012-04-24T21:35:00Z">
            <w:rPr>
              <w:rFonts w:ascii="Calibri" w:hAnsi="Calibri" w:cs="Arial"/>
              <w:noProof/>
              <w:sz w:val="16"/>
              <w:szCs w:val="20"/>
            </w:rPr>
          </w:rPrChange>
        </w:rPr>
        <w:t xml:space="preserve">, 2003 How does calorie restriction work? Genes Dev </w:t>
      </w:r>
      <w:r w:rsidRPr="00B95345">
        <w:rPr>
          <w:rFonts w:ascii="Arial" w:hAnsi="Arial" w:cs="Arial"/>
          <w:b/>
          <w:noProof/>
          <w:sz w:val="24"/>
          <w:szCs w:val="24"/>
          <w:rPrChange w:id="196" w:author="Lindsay" w:date="2012-04-24T21:35:00Z">
            <w:rPr>
              <w:rFonts w:ascii="Calibri" w:hAnsi="Calibri" w:cs="Arial"/>
              <w:b/>
              <w:noProof/>
              <w:sz w:val="16"/>
              <w:szCs w:val="20"/>
            </w:rPr>
          </w:rPrChange>
        </w:rPr>
        <w:t>17:</w:t>
      </w:r>
      <w:r w:rsidRPr="00B95345">
        <w:rPr>
          <w:rFonts w:ascii="Arial" w:hAnsi="Arial" w:cs="Arial"/>
          <w:noProof/>
          <w:sz w:val="24"/>
          <w:szCs w:val="24"/>
          <w:rPrChange w:id="197" w:author="Lindsay" w:date="2012-04-24T21:35:00Z">
            <w:rPr>
              <w:rFonts w:ascii="Calibri" w:hAnsi="Calibri" w:cs="Arial"/>
              <w:noProof/>
              <w:sz w:val="16"/>
              <w:szCs w:val="20"/>
            </w:rPr>
          </w:rPrChange>
        </w:rPr>
        <w:t xml:space="preserve"> 313-321.</w:t>
      </w:r>
      <w:bookmarkEnd w:id="190"/>
    </w:p>
    <w:p w:rsidR="00000000" w:rsidRDefault="00B95345">
      <w:pPr>
        <w:spacing w:after="0" w:line="480" w:lineRule="auto"/>
        <w:ind w:left="720" w:hanging="720"/>
        <w:rPr>
          <w:rFonts w:ascii="Arial" w:hAnsi="Arial" w:cs="Arial"/>
          <w:noProof/>
          <w:sz w:val="24"/>
          <w:szCs w:val="24"/>
          <w:rPrChange w:id="198" w:author="Lindsay" w:date="2012-04-24T21:35:00Z">
            <w:rPr>
              <w:rFonts w:ascii="Calibri" w:hAnsi="Calibri" w:cs="Arial"/>
              <w:noProof/>
              <w:szCs w:val="20"/>
            </w:rPr>
          </w:rPrChange>
        </w:rPr>
        <w:pPrChange w:id="199" w:author="hong qin" w:date="2012-04-24T17:58:00Z">
          <w:pPr>
            <w:spacing w:after="0" w:line="240" w:lineRule="auto"/>
            <w:ind w:left="720" w:hanging="720"/>
          </w:pPr>
        </w:pPrChange>
      </w:pPr>
      <w:bookmarkStart w:id="200" w:name="_ENREF_16"/>
      <w:r w:rsidRPr="00B95345">
        <w:rPr>
          <w:rFonts w:ascii="Arial" w:hAnsi="Arial" w:cs="Arial"/>
          <w:noProof/>
          <w:sz w:val="24"/>
          <w:szCs w:val="24"/>
          <w:rPrChange w:id="201" w:author="Lindsay" w:date="2012-04-24T21:35:00Z">
            <w:rPr>
              <w:rFonts w:ascii="Calibri" w:hAnsi="Calibri" w:cs="Arial"/>
              <w:noProof/>
              <w:sz w:val="16"/>
              <w:szCs w:val="20"/>
            </w:rPr>
          </w:rPrChange>
        </w:rPr>
        <w:t>L</w:t>
      </w:r>
      <w:r w:rsidRPr="00B95345">
        <w:rPr>
          <w:rFonts w:ascii="Arial" w:hAnsi="Arial" w:cs="Arial"/>
          <w:smallCaps/>
          <w:noProof/>
          <w:sz w:val="24"/>
          <w:szCs w:val="24"/>
          <w:rPrChange w:id="202" w:author="Lindsay" w:date="2012-04-24T21:35:00Z">
            <w:rPr>
              <w:rFonts w:ascii="Calibri" w:hAnsi="Calibri" w:cs="Arial"/>
              <w:smallCaps/>
              <w:noProof/>
              <w:sz w:val="16"/>
              <w:szCs w:val="20"/>
            </w:rPr>
          </w:rPrChange>
        </w:rPr>
        <w:t xml:space="preserve">in, </w:t>
      </w:r>
      <w:r w:rsidRPr="00B95345">
        <w:rPr>
          <w:rFonts w:ascii="Arial" w:hAnsi="Arial" w:cs="Arial"/>
          <w:noProof/>
          <w:sz w:val="24"/>
          <w:szCs w:val="24"/>
          <w:rPrChange w:id="203" w:author="Lindsay" w:date="2012-04-24T21:35:00Z">
            <w:rPr>
              <w:rFonts w:ascii="Calibri" w:hAnsi="Calibri" w:cs="Arial"/>
              <w:noProof/>
              <w:sz w:val="16"/>
              <w:szCs w:val="20"/>
            </w:rPr>
          </w:rPrChange>
        </w:rPr>
        <w:t>S. J., M. K</w:t>
      </w:r>
      <w:r w:rsidRPr="00B95345">
        <w:rPr>
          <w:rFonts w:ascii="Arial" w:hAnsi="Arial" w:cs="Arial"/>
          <w:smallCaps/>
          <w:noProof/>
          <w:sz w:val="24"/>
          <w:szCs w:val="24"/>
          <w:rPrChange w:id="204" w:author="Lindsay" w:date="2012-04-24T21:35:00Z">
            <w:rPr>
              <w:rFonts w:ascii="Calibri" w:hAnsi="Calibri" w:cs="Arial"/>
              <w:smallCaps/>
              <w:noProof/>
              <w:sz w:val="16"/>
              <w:szCs w:val="20"/>
            </w:rPr>
          </w:rPrChange>
        </w:rPr>
        <w:t>aeberlein</w:t>
      </w:r>
      <w:r w:rsidRPr="00B95345">
        <w:rPr>
          <w:rFonts w:ascii="Arial" w:hAnsi="Arial" w:cs="Arial"/>
          <w:noProof/>
          <w:sz w:val="24"/>
          <w:szCs w:val="24"/>
          <w:rPrChange w:id="205" w:author="Lindsay" w:date="2012-04-24T21:35:00Z">
            <w:rPr>
              <w:rFonts w:ascii="Calibri" w:hAnsi="Calibri" w:cs="Arial"/>
              <w:noProof/>
              <w:sz w:val="16"/>
              <w:szCs w:val="20"/>
            </w:rPr>
          </w:rPrChange>
        </w:rPr>
        <w:t>, A. A. A</w:t>
      </w:r>
      <w:r w:rsidRPr="00B95345">
        <w:rPr>
          <w:rFonts w:ascii="Arial" w:hAnsi="Arial" w:cs="Arial"/>
          <w:smallCaps/>
          <w:noProof/>
          <w:sz w:val="24"/>
          <w:szCs w:val="24"/>
          <w:rPrChange w:id="206" w:author="Lindsay" w:date="2012-04-24T21:35:00Z">
            <w:rPr>
              <w:rFonts w:ascii="Calibri" w:hAnsi="Calibri" w:cs="Arial"/>
              <w:smallCaps/>
              <w:noProof/>
              <w:sz w:val="16"/>
              <w:szCs w:val="20"/>
            </w:rPr>
          </w:rPrChange>
        </w:rPr>
        <w:t>ndalis</w:t>
      </w:r>
      <w:r w:rsidRPr="00B95345">
        <w:rPr>
          <w:rFonts w:ascii="Arial" w:hAnsi="Arial" w:cs="Arial"/>
          <w:noProof/>
          <w:sz w:val="24"/>
          <w:szCs w:val="24"/>
          <w:rPrChange w:id="207" w:author="Lindsay" w:date="2012-04-24T21:35:00Z">
            <w:rPr>
              <w:rFonts w:ascii="Calibri" w:hAnsi="Calibri" w:cs="Arial"/>
              <w:noProof/>
              <w:sz w:val="16"/>
              <w:szCs w:val="20"/>
            </w:rPr>
          </w:rPrChange>
        </w:rPr>
        <w:t>, L. A. S</w:t>
      </w:r>
      <w:r w:rsidRPr="00B95345">
        <w:rPr>
          <w:rFonts w:ascii="Arial" w:hAnsi="Arial" w:cs="Arial"/>
          <w:smallCaps/>
          <w:noProof/>
          <w:sz w:val="24"/>
          <w:szCs w:val="24"/>
          <w:rPrChange w:id="208" w:author="Lindsay" w:date="2012-04-24T21:35:00Z">
            <w:rPr>
              <w:rFonts w:ascii="Calibri" w:hAnsi="Calibri" w:cs="Arial"/>
              <w:smallCaps/>
              <w:noProof/>
              <w:sz w:val="16"/>
              <w:szCs w:val="20"/>
            </w:rPr>
          </w:rPrChange>
        </w:rPr>
        <w:t>turtz</w:t>
      </w:r>
      <w:r w:rsidRPr="00B95345">
        <w:rPr>
          <w:rFonts w:ascii="Arial" w:hAnsi="Arial" w:cs="Arial"/>
          <w:noProof/>
          <w:sz w:val="24"/>
          <w:szCs w:val="24"/>
          <w:rPrChange w:id="209" w:author="Lindsay" w:date="2012-04-24T21:35:00Z">
            <w:rPr>
              <w:rFonts w:ascii="Calibri" w:hAnsi="Calibri" w:cs="Arial"/>
              <w:noProof/>
              <w:sz w:val="16"/>
              <w:szCs w:val="20"/>
            </w:rPr>
          </w:rPrChange>
        </w:rPr>
        <w:t>, P. A. D</w:t>
      </w:r>
      <w:r w:rsidRPr="00B95345">
        <w:rPr>
          <w:rFonts w:ascii="Arial" w:hAnsi="Arial" w:cs="Arial"/>
          <w:smallCaps/>
          <w:noProof/>
          <w:sz w:val="24"/>
          <w:szCs w:val="24"/>
          <w:rPrChange w:id="210" w:author="Lindsay" w:date="2012-04-24T21:35:00Z">
            <w:rPr>
              <w:rFonts w:ascii="Calibri" w:hAnsi="Calibri" w:cs="Arial"/>
              <w:smallCaps/>
              <w:noProof/>
              <w:sz w:val="16"/>
              <w:szCs w:val="20"/>
            </w:rPr>
          </w:rPrChange>
        </w:rPr>
        <w:t>efossez</w:t>
      </w:r>
      <w:r w:rsidRPr="00B95345">
        <w:rPr>
          <w:rFonts w:ascii="Arial" w:hAnsi="Arial" w:cs="Arial"/>
          <w:i/>
          <w:noProof/>
          <w:sz w:val="24"/>
          <w:szCs w:val="24"/>
          <w:rPrChange w:id="211" w:author="Lindsay" w:date="2012-04-24T21:35:00Z">
            <w:rPr>
              <w:rFonts w:ascii="Calibri" w:hAnsi="Calibri" w:cs="Arial"/>
              <w:i/>
              <w:noProof/>
              <w:sz w:val="16"/>
              <w:szCs w:val="20"/>
            </w:rPr>
          </w:rPrChange>
        </w:rPr>
        <w:t xml:space="preserve"> et al.</w:t>
      </w:r>
      <w:r w:rsidRPr="00B95345">
        <w:rPr>
          <w:rFonts w:ascii="Arial" w:hAnsi="Arial" w:cs="Arial"/>
          <w:noProof/>
          <w:sz w:val="24"/>
          <w:szCs w:val="24"/>
          <w:rPrChange w:id="212" w:author="Lindsay" w:date="2012-04-24T21:35:00Z">
            <w:rPr>
              <w:rFonts w:ascii="Calibri" w:hAnsi="Calibri" w:cs="Arial"/>
              <w:noProof/>
              <w:sz w:val="16"/>
              <w:szCs w:val="20"/>
            </w:rPr>
          </w:rPrChange>
        </w:rPr>
        <w:t xml:space="preserve">, 2002 Calorie restriction extends Saccharomyces cerevisiae lifespan by increasing respiration. Nature </w:t>
      </w:r>
      <w:r w:rsidRPr="00B95345">
        <w:rPr>
          <w:rFonts w:ascii="Arial" w:hAnsi="Arial" w:cs="Arial"/>
          <w:b/>
          <w:noProof/>
          <w:sz w:val="24"/>
          <w:szCs w:val="24"/>
          <w:rPrChange w:id="213" w:author="Lindsay" w:date="2012-04-24T21:35:00Z">
            <w:rPr>
              <w:rFonts w:ascii="Calibri" w:hAnsi="Calibri" w:cs="Arial"/>
              <w:b/>
              <w:noProof/>
              <w:sz w:val="16"/>
              <w:szCs w:val="20"/>
            </w:rPr>
          </w:rPrChange>
        </w:rPr>
        <w:t>418:</w:t>
      </w:r>
      <w:r w:rsidRPr="00B95345">
        <w:rPr>
          <w:rFonts w:ascii="Arial" w:hAnsi="Arial" w:cs="Arial"/>
          <w:noProof/>
          <w:sz w:val="24"/>
          <w:szCs w:val="24"/>
          <w:rPrChange w:id="214" w:author="Lindsay" w:date="2012-04-24T21:35:00Z">
            <w:rPr>
              <w:rFonts w:ascii="Calibri" w:hAnsi="Calibri" w:cs="Arial"/>
              <w:noProof/>
              <w:sz w:val="16"/>
              <w:szCs w:val="20"/>
            </w:rPr>
          </w:rPrChange>
        </w:rPr>
        <w:t xml:space="preserve"> 344-348.</w:t>
      </w:r>
      <w:bookmarkEnd w:id="200"/>
    </w:p>
    <w:p w:rsidR="00000000" w:rsidRDefault="00B95345">
      <w:pPr>
        <w:spacing w:after="0" w:line="480" w:lineRule="auto"/>
        <w:ind w:left="720" w:hanging="720"/>
        <w:rPr>
          <w:rFonts w:ascii="Arial" w:hAnsi="Arial" w:cs="Arial"/>
          <w:noProof/>
          <w:sz w:val="24"/>
          <w:szCs w:val="24"/>
          <w:rPrChange w:id="215" w:author="Lindsay" w:date="2012-04-24T21:35:00Z">
            <w:rPr>
              <w:rFonts w:ascii="Calibri" w:hAnsi="Calibri" w:cs="Arial"/>
              <w:noProof/>
              <w:szCs w:val="20"/>
            </w:rPr>
          </w:rPrChange>
        </w:rPr>
        <w:pPrChange w:id="216" w:author="hong qin" w:date="2012-04-24T17:58:00Z">
          <w:pPr>
            <w:spacing w:after="0" w:line="240" w:lineRule="auto"/>
            <w:ind w:left="720" w:hanging="720"/>
          </w:pPr>
        </w:pPrChange>
      </w:pPr>
      <w:bookmarkStart w:id="217" w:name="_ENREF_17"/>
      <w:r w:rsidRPr="00B95345">
        <w:rPr>
          <w:rFonts w:ascii="Arial" w:hAnsi="Arial" w:cs="Arial"/>
          <w:noProof/>
          <w:sz w:val="24"/>
          <w:szCs w:val="24"/>
          <w:rPrChange w:id="218" w:author="Lindsay" w:date="2012-04-24T21:35:00Z">
            <w:rPr>
              <w:rFonts w:ascii="Calibri" w:hAnsi="Calibri" w:cs="Arial"/>
              <w:noProof/>
              <w:sz w:val="16"/>
              <w:szCs w:val="20"/>
            </w:rPr>
          </w:rPrChange>
        </w:rPr>
        <w:t>M</w:t>
      </w:r>
      <w:r w:rsidRPr="00B95345">
        <w:rPr>
          <w:rFonts w:ascii="Arial" w:hAnsi="Arial" w:cs="Arial"/>
          <w:smallCaps/>
          <w:noProof/>
          <w:sz w:val="24"/>
          <w:szCs w:val="24"/>
          <w:rPrChange w:id="219" w:author="Lindsay" w:date="2012-04-24T21:35:00Z">
            <w:rPr>
              <w:rFonts w:ascii="Calibri" w:hAnsi="Calibri" w:cs="Arial"/>
              <w:smallCaps/>
              <w:noProof/>
              <w:sz w:val="16"/>
              <w:szCs w:val="20"/>
            </w:rPr>
          </w:rPrChange>
        </w:rPr>
        <w:t>c</w:t>
      </w:r>
      <w:r w:rsidRPr="00B95345">
        <w:rPr>
          <w:rFonts w:ascii="Arial" w:hAnsi="Arial" w:cs="Arial"/>
          <w:noProof/>
          <w:sz w:val="24"/>
          <w:szCs w:val="24"/>
          <w:rPrChange w:id="220" w:author="Lindsay" w:date="2012-04-24T21:35:00Z">
            <w:rPr>
              <w:rFonts w:ascii="Calibri" w:hAnsi="Calibri" w:cs="Arial"/>
              <w:noProof/>
              <w:sz w:val="16"/>
              <w:szCs w:val="20"/>
            </w:rPr>
          </w:rPrChange>
        </w:rPr>
        <w:t>M</w:t>
      </w:r>
      <w:r w:rsidRPr="00B95345">
        <w:rPr>
          <w:rFonts w:ascii="Arial" w:hAnsi="Arial" w:cs="Arial"/>
          <w:smallCaps/>
          <w:noProof/>
          <w:sz w:val="24"/>
          <w:szCs w:val="24"/>
          <w:rPrChange w:id="221" w:author="Lindsay" w:date="2012-04-24T21:35:00Z">
            <w:rPr>
              <w:rFonts w:ascii="Calibri" w:hAnsi="Calibri" w:cs="Arial"/>
              <w:smallCaps/>
              <w:noProof/>
              <w:sz w:val="16"/>
              <w:szCs w:val="20"/>
            </w:rPr>
          </w:rPrChange>
        </w:rPr>
        <w:t xml:space="preserve">urray, </w:t>
      </w:r>
      <w:r w:rsidRPr="00B95345">
        <w:rPr>
          <w:rFonts w:ascii="Arial" w:hAnsi="Arial" w:cs="Arial"/>
          <w:noProof/>
          <w:sz w:val="24"/>
          <w:szCs w:val="24"/>
          <w:rPrChange w:id="222" w:author="Lindsay" w:date="2012-04-24T21:35:00Z">
            <w:rPr>
              <w:rFonts w:ascii="Calibri" w:hAnsi="Calibri" w:cs="Arial"/>
              <w:noProof/>
              <w:sz w:val="16"/>
              <w:szCs w:val="20"/>
            </w:rPr>
          </w:rPrChange>
        </w:rPr>
        <w:t>M. A., and D. E. G</w:t>
      </w:r>
      <w:r w:rsidRPr="00B95345">
        <w:rPr>
          <w:rFonts w:ascii="Arial" w:hAnsi="Arial" w:cs="Arial"/>
          <w:smallCaps/>
          <w:noProof/>
          <w:sz w:val="24"/>
          <w:szCs w:val="24"/>
          <w:rPrChange w:id="223" w:author="Lindsay" w:date="2012-04-24T21:35:00Z">
            <w:rPr>
              <w:rFonts w:ascii="Calibri" w:hAnsi="Calibri" w:cs="Arial"/>
              <w:smallCaps/>
              <w:noProof/>
              <w:sz w:val="16"/>
              <w:szCs w:val="20"/>
            </w:rPr>
          </w:rPrChange>
        </w:rPr>
        <w:t>ottschling</w:t>
      </w:r>
      <w:r w:rsidRPr="00B95345">
        <w:rPr>
          <w:rFonts w:ascii="Arial" w:hAnsi="Arial" w:cs="Arial"/>
          <w:noProof/>
          <w:sz w:val="24"/>
          <w:szCs w:val="24"/>
          <w:rPrChange w:id="224" w:author="Lindsay" w:date="2012-04-24T21:35:00Z">
            <w:rPr>
              <w:rFonts w:ascii="Calibri" w:hAnsi="Calibri" w:cs="Arial"/>
              <w:noProof/>
              <w:sz w:val="16"/>
              <w:szCs w:val="20"/>
            </w:rPr>
          </w:rPrChange>
        </w:rPr>
        <w:t xml:space="preserve">, 2003 An age-induced switch to a hyper-recombinational state. Science </w:t>
      </w:r>
      <w:r w:rsidRPr="00B95345">
        <w:rPr>
          <w:rFonts w:ascii="Arial" w:hAnsi="Arial" w:cs="Arial"/>
          <w:b/>
          <w:noProof/>
          <w:sz w:val="24"/>
          <w:szCs w:val="24"/>
          <w:rPrChange w:id="225" w:author="Lindsay" w:date="2012-04-24T21:35:00Z">
            <w:rPr>
              <w:rFonts w:ascii="Calibri" w:hAnsi="Calibri" w:cs="Arial"/>
              <w:b/>
              <w:noProof/>
              <w:sz w:val="16"/>
              <w:szCs w:val="20"/>
            </w:rPr>
          </w:rPrChange>
        </w:rPr>
        <w:t>301:</w:t>
      </w:r>
      <w:r w:rsidRPr="00B95345">
        <w:rPr>
          <w:rFonts w:ascii="Arial" w:hAnsi="Arial" w:cs="Arial"/>
          <w:noProof/>
          <w:sz w:val="24"/>
          <w:szCs w:val="24"/>
          <w:rPrChange w:id="226" w:author="Lindsay" w:date="2012-04-24T21:35:00Z">
            <w:rPr>
              <w:rFonts w:ascii="Calibri" w:hAnsi="Calibri" w:cs="Arial"/>
              <w:noProof/>
              <w:sz w:val="16"/>
              <w:szCs w:val="20"/>
            </w:rPr>
          </w:rPrChange>
        </w:rPr>
        <w:t xml:space="preserve"> 1908-1911.</w:t>
      </w:r>
      <w:bookmarkEnd w:id="217"/>
    </w:p>
    <w:p w:rsidR="00000000" w:rsidRDefault="00B95345">
      <w:pPr>
        <w:spacing w:after="0" w:line="480" w:lineRule="auto"/>
        <w:ind w:left="720" w:hanging="720"/>
        <w:rPr>
          <w:rFonts w:ascii="Arial" w:hAnsi="Arial" w:cs="Arial"/>
          <w:noProof/>
          <w:sz w:val="24"/>
          <w:szCs w:val="24"/>
          <w:rPrChange w:id="227" w:author="Lindsay" w:date="2012-04-24T21:35:00Z">
            <w:rPr>
              <w:rFonts w:ascii="Calibri" w:hAnsi="Calibri" w:cs="Arial"/>
              <w:noProof/>
              <w:szCs w:val="20"/>
            </w:rPr>
          </w:rPrChange>
        </w:rPr>
        <w:pPrChange w:id="228" w:author="hong qin" w:date="2012-04-24T17:58:00Z">
          <w:pPr>
            <w:spacing w:after="0" w:line="240" w:lineRule="auto"/>
            <w:ind w:left="720" w:hanging="720"/>
          </w:pPr>
        </w:pPrChange>
      </w:pPr>
      <w:bookmarkStart w:id="229" w:name="_ENREF_18"/>
      <w:r w:rsidRPr="00B95345">
        <w:rPr>
          <w:rFonts w:ascii="Arial" w:hAnsi="Arial" w:cs="Arial"/>
          <w:noProof/>
          <w:sz w:val="24"/>
          <w:szCs w:val="24"/>
          <w:rPrChange w:id="230" w:author="Lindsay" w:date="2012-04-24T21:35:00Z">
            <w:rPr>
              <w:rFonts w:ascii="Calibri" w:hAnsi="Calibri" w:cs="Arial"/>
              <w:noProof/>
              <w:sz w:val="16"/>
              <w:szCs w:val="20"/>
            </w:rPr>
          </w:rPrChange>
        </w:rPr>
        <w:t>M</w:t>
      </w:r>
      <w:r w:rsidRPr="00B95345">
        <w:rPr>
          <w:rFonts w:ascii="Arial" w:hAnsi="Arial" w:cs="Arial"/>
          <w:smallCaps/>
          <w:noProof/>
          <w:sz w:val="24"/>
          <w:szCs w:val="24"/>
          <w:rPrChange w:id="231" w:author="Lindsay" w:date="2012-04-24T21:35:00Z">
            <w:rPr>
              <w:rFonts w:ascii="Calibri" w:hAnsi="Calibri" w:cs="Arial"/>
              <w:smallCaps/>
              <w:noProof/>
              <w:sz w:val="16"/>
              <w:szCs w:val="20"/>
            </w:rPr>
          </w:rPrChange>
        </w:rPr>
        <w:t>c</w:t>
      </w:r>
      <w:r w:rsidRPr="00B95345">
        <w:rPr>
          <w:rFonts w:ascii="Arial" w:hAnsi="Arial" w:cs="Arial"/>
          <w:noProof/>
          <w:sz w:val="24"/>
          <w:szCs w:val="24"/>
          <w:rPrChange w:id="232" w:author="Lindsay" w:date="2012-04-24T21:35:00Z">
            <w:rPr>
              <w:rFonts w:ascii="Calibri" w:hAnsi="Calibri" w:cs="Arial"/>
              <w:noProof/>
              <w:sz w:val="16"/>
              <w:szCs w:val="20"/>
            </w:rPr>
          </w:rPrChange>
        </w:rPr>
        <w:t>M</w:t>
      </w:r>
      <w:r w:rsidRPr="00B95345">
        <w:rPr>
          <w:rFonts w:ascii="Arial" w:hAnsi="Arial" w:cs="Arial"/>
          <w:smallCaps/>
          <w:noProof/>
          <w:sz w:val="24"/>
          <w:szCs w:val="24"/>
          <w:rPrChange w:id="233" w:author="Lindsay" w:date="2012-04-24T21:35:00Z">
            <w:rPr>
              <w:rFonts w:ascii="Calibri" w:hAnsi="Calibri" w:cs="Arial"/>
              <w:smallCaps/>
              <w:noProof/>
              <w:sz w:val="16"/>
              <w:szCs w:val="20"/>
            </w:rPr>
          </w:rPrChange>
        </w:rPr>
        <w:t xml:space="preserve">urray, </w:t>
      </w:r>
      <w:r w:rsidRPr="00B95345">
        <w:rPr>
          <w:rFonts w:ascii="Arial" w:hAnsi="Arial" w:cs="Arial"/>
          <w:noProof/>
          <w:sz w:val="24"/>
          <w:szCs w:val="24"/>
          <w:rPrChange w:id="234" w:author="Lindsay" w:date="2012-04-24T21:35:00Z">
            <w:rPr>
              <w:rFonts w:ascii="Calibri" w:hAnsi="Calibri" w:cs="Arial"/>
              <w:noProof/>
              <w:sz w:val="16"/>
              <w:szCs w:val="20"/>
            </w:rPr>
          </w:rPrChange>
        </w:rPr>
        <w:t>M. A., and D. E. G</w:t>
      </w:r>
      <w:r w:rsidRPr="00B95345">
        <w:rPr>
          <w:rFonts w:ascii="Arial" w:hAnsi="Arial" w:cs="Arial"/>
          <w:smallCaps/>
          <w:noProof/>
          <w:sz w:val="24"/>
          <w:szCs w:val="24"/>
          <w:rPrChange w:id="235" w:author="Lindsay" w:date="2012-04-24T21:35:00Z">
            <w:rPr>
              <w:rFonts w:ascii="Calibri" w:hAnsi="Calibri" w:cs="Arial"/>
              <w:smallCaps/>
              <w:noProof/>
              <w:sz w:val="16"/>
              <w:szCs w:val="20"/>
            </w:rPr>
          </w:rPrChange>
        </w:rPr>
        <w:t>ottschling</w:t>
      </w:r>
      <w:r w:rsidRPr="00B95345">
        <w:rPr>
          <w:rFonts w:ascii="Arial" w:hAnsi="Arial" w:cs="Arial"/>
          <w:noProof/>
          <w:sz w:val="24"/>
          <w:szCs w:val="24"/>
          <w:rPrChange w:id="236" w:author="Lindsay" w:date="2012-04-24T21:35:00Z">
            <w:rPr>
              <w:rFonts w:ascii="Calibri" w:hAnsi="Calibri" w:cs="Arial"/>
              <w:noProof/>
              <w:sz w:val="16"/>
              <w:szCs w:val="20"/>
            </w:rPr>
          </w:rPrChange>
        </w:rPr>
        <w:t xml:space="preserve">, 2004 Aging and genetic instability in yeast. Curr Opin Microbiol </w:t>
      </w:r>
      <w:r w:rsidRPr="00B95345">
        <w:rPr>
          <w:rFonts w:ascii="Arial" w:hAnsi="Arial" w:cs="Arial"/>
          <w:b/>
          <w:noProof/>
          <w:sz w:val="24"/>
          <w:szCs w:val="24"/>
          <w:rPrChange w:id="237" w:author="Lindsay" w:date="2012-04-24T21:35:00Z">
            <w:rPr>
              <w:rFonts w:ascii="Calibri" w:hAnsi="Calibri" w:cs="Arial"/>
              <w:b/>
              <w:noProof/>
              <w:sz w:val="16"/>
              <w:szCs w:val="20"/>
            </w:rPr>
          </w:rPrChange>
        </w:rPr>
        <w:t>7:</w:t>
      </w:r>
      <w:r w:rsidRPr="00B95345">
        <w:rPr>
          <w:rFonts w:ascii="Arial" w:hAnsi="Arial" w:cs="Arial"/>
          <w:noProof/>
          <w:sz w:val="24"/>
          <w:szCs w:val="24"/>
          <w:rPrChange w:id="238" w:author="Lindsay" w:date="2012-04-24T21:35:00Z">
            <w:rPr>
              <w:rFonts w:ascii="Calibri" w:hAnsi="Calibri" w:cs="Arial"/>
              <w:noProof/>
              <w:sz w:val="16"/>
              <w:szCs w:val="20"/>
            </w:rPr>
          </w:rPrChange>
        </w:rPr>
        <w:t xml:space="preserve"> 673-679.</w:t>
      </w:r>
      <w:bookmarkEnd w:id="229"/>
    </w:p>
    <w:p w:rsidR="00000000" w:rsidRDefault="00B95345">
      <w:pPr>
        <w:spacing w:after="0" w:line="480" w:lineRule="auto"/>
        <w:ind w:left="720" w:hanging="720"/>
        <w:rPr>
          <w:rFonts w:ascii="Arial" w:hAnsi="Arial" w:cs="Arial"/>
          <w:noProof/>
          <w:sz w:val="24"/>
          <w:szCs w:val="24"/>
          <w:rPrChange w:id="239" w:author="Lindsay" w:date="2012-04-24T21:35:00Z">
            <w:rPr>
              <w:rFonts w:ascii="Calibri" w:hAnsi="Calibri" w:cs="Arial"/>
              <w:noProof/>
              <w:szCs w:val="20"/>
            </w:rPr>
          </w:rPrChange>
        </w:rPr>
        <w:pPrChange w:id="240" w:author="hong qin" w:date="2012-04-24T17:58:00Z">
          <w:pPr>
            <w:spacing w:after="0" w:line="240" w:lineRule="auto"/>
            <w:ind w:left="720" w:hanging="720"/>
          </w:pPr>
        </w:pPrChange>
      </w:pPr>
      <w:bookmarkStart w:id="241" w:name="_ENREF_19"/>
      <w:r w:rsidRPr="00B95345">
        <w:rPr>
          <w:rFonts w:ascii="Arial" w:hAnsi="Arial" w:cs="Arial"/>
          <w:noProof/>
          <w:sz w:val="24"/>
          <w:szCs w:val="24"/>
          <w:rPrChange w:id="242" w:author="Lindsay" w:date="2012-04-24T21:35:00Z">
            <w:rPr>
              <w:rFonts w:ascii="Calibri" w:hAnsi="Calibri" w:cs="Arial"/>
              <w:noProof/>
              <w:sz w:val="16"/>
              <w:szCs w:val="20"/>
            </w:rPr>
          </w:rPrChange>
        </w:rPr>
        <w:t>M</w:t>
      </w:r>
      <w:r w:rsidRPr="00B95345">
        <w:rPr>
          <w:rFonts w:ascii="Arial" w:hAnsi="Arial" w:cs="Arial"/>
          <w:smallCaps/>
          <w:noProof/>
          <w:sz w:val="24"/>
          <w:szCs w:val="24"/>
          <w:rPrChange w:id="243" w:author="Lindsay" w:date="2012-04-24T21:35:00Z">
            <w:rPr>
              <w:rFonts w:ascii="Calibri" w:hAnsi="Calibri" w:cs="Arial"/>
              <w:smallCaps/>
              <w:noProof/>
              <w:sz w:val="16"/>
              <w:szCs w:val="20"/>
            </w:rPr>
          </w:rPrChange>
        </w:rPr>
        <w:t xml:space="preserve">edvedik, </w:t>
      </w:r>
      <w:r w:rsidRPr="00B95345">
        <w:rPr>
          <w:rFonts w:ascii="Arial" w:hAnsi="Arial" w:cs="Arial"/>
          <w:noProof/>
          <w:sz w:val="24"/>
          <w:szCs w:val="24"/>
          <w:rPrChange w:id="244" w:author="Lindsay" w:date="2012-04-24T21:35:00Z">
            <w:rPr>
              <w:rFonts w:ascii="Calibri" w:hAnsi="Calibri" w:cs="Arial"/>
              <w:noProof/>
              <w:sz w:val="16"/>
              <w:szCs w:val="20"/>
            </w:rPr>
          </w:rPrChange>
        </w:rPr>
        <w:t>O., and D. A. S</w:t>
      </w:r>
      <w:r w:rsidRPr="00B95345">
        <w:rPr>
          <w:rFonts w:ascii="Arial" w:hAnsi="Arial" w:cs="Arial"/>
          <w:smallCaps/>
          <w:noProof/>
          <w:sz w:val="24"/>
          <w:szCs w:val="24"/>
          <w:rPrChange w:id="245" w:author="Lindsay" w:date="2012-04-24T21:35:00Z">
            <w:rPr>
              <w:rFonts w:ascii="Calibri" w:hAnsi="Calibri" w:cs="Arial"/>
              <w:smallCaps/>
              <w:noProof/>
              <w:sz w:val="16"/>
              <w:szCs w:val="20"/>
            </w:rPr>
          </w:rPrChange>
        </w:rPr>
        <w:t>inclair</w:t>
      </w:r>
      <w:r w:rsidRPr="00B95345">
        <w:rPr>
          <w:rFonts w:ascii="Arial" w:hAnsi="Arial" w:cs="Arial"/>
          <w:noProof/>
          <w:sz w:val="24"/>
          <w:szCs w:val="24"/>
          <w:rPrChange w:id="246" w:author="Lindsay" w:date="2012-04-24T21:35:00Z">
            <w:rPr>
              <w:rFonts w:ascii="Calibri" w:hAnsi="Calibri" w:cs="Arial"/>
              <w:noProof/>
              <w:sz w:val="16"/>
              <w:szCs w:val="20"/>
            </w:rPr>
          </w:rPrChange>
        </w:rPr>
        <w:t xml:space="preserve">, 2007 Caloric restriction and life span determination of yeast cells. Methods Mol Biol </w:t>
      </w:r>
      <w:r w:rsidRPr="00B95345">
        <w:rPr>
          <w:rFonts w:ascii="Arial" w:hAnsi="Arial" w:cs="Arial"/>
          <w:b/>
          <w:noProof/>
          <w:sz w:val="24"/>
          <w:szCs w:val="24"/>
          <w:rPrChange w:id="247" w:author="Lindsay" w:date="2012-04-24T21:35:00Z">
            <w:rPr>
              <w:rFonts w:ascii="Calibri" w:hAnsi="Calibri" w:cs="Arial"/>
              <w:b/>
              <w:noProof/>
              <w:sz w:val="16"/>
              <w:szCs w:val="20"/>
            </w:rPr>
          </w:rPrChange>
        </w:rPr>
        <w:t>371:</w:t>
      </w:r>
      <w:r w:rsidRPr="00B95345">
        <w:rPr>
          <w:rFonts w:ascii="Arial" w:hAnsi="Arial" w:cs="Arial"/>
          <w:noProof/>
          <w:sz w:val="24"/>
          <w:szCs w:val="24"/>
          <w:rPrChange w:id="248" w:author="Lindsay" w:date="2012-04-24T21:35:00Z">
            <w:rPr>
              <w:rFonts w:ascii="Calibri" w:hAnsi="Calibri" w:cs="Arial"/>
              <w:noProof/>
              <w:sz w:val="16"/>
              <w:szCs w:val="20"/>
            </w:rPr>
          </w:rPrChange>
        </w:rPr>
        <w:t xml:space="preserve"> 97-109.</w:t>
      </w:r>
      <w:bookmarkEnd w:id="241"/>
    </w:p>
    <w:p w:rsidR="00000000" w:rsidRDefault="00B95345">
      <w:pPr>
        <w:spacing w:after="0" w:line="480" w:lineRule="auto"/>
        <w:ind w:left="720" w:hanging="720"/>
        <w:rPr>
          <w:rFonts w:ascii="Arial" w:hAnsi="Arial" w:cs="Arial"/>
          <w:noProof/>
          <w:sz w:val="24"/>
          <w:szCs w:val="24"/>
          <w:rPrChange w:id="249" w:author="Lindsay" w:date="2012-04-24T21:35:00Z">
            <w:rPr>
              <w:rFonts w:ascii="Calibri" w:hAnsi="Calibri" w:cs="Arial"/>
              <w:noProof/>
              <w:szCs w:val="20"/>
            </w:rPr>
          </w:rPrChange>
        </w:rPr>
        <w:pPrChange w:id="250" w:author="hong qin" w:date="2012-04-24T17:58:00Z">
          <w:pPr>
            <w:spacing w:after="0" w:line="240" w:lineRule="auto"/>
            <w:ind w:left="720" w:hanging="720"/>
          </w:pPr>
        </w:pPrChange>
      </w:pPr>
      <w:bookmarkStart w:id="251" w:name="_ENREF_20"/>
      <w:r w:rsidRPr="00B95345">
        <w:rPr>
          <w:rFonts w:ascii="Arial" w:hAnsi="Arial" w:cs="Arial"/>
          <w:noProof/>
          <w:sz w:val="24"/>
          <w:szCs w:val="24"/>
          <w:rPrChange w:id="252" w:author="Lindsay" w:date="2012-04-24T21:35:00Z">
            <w:rPr>
              <w:rFonts w:ascii="Calibri" w:hAnsi="Calibri" w:cs="Arial"/>
              <w:noProof/>
              <w:sz w:val="16"/>
              <w:szCs w:val="20"/>
            </w:rPr>
          </w:rPrChange>
        </w:rPr>
        <w:t>M</w:t>
      </w:r>
      <w:r w:rsidRPr="00B95345">
        <w:rPr>
          <w:rFonts w:ascii="Arial" w:hAnsi="Arial" w:cs="Arial"/>
          <w:smallCaps/>
          <w:noProof/>
          <w:sz w:val="24"/>
          <w:szCs w:val="24"/>
          <w:rPrChange w:id="253" w:author="Lindsay" w:date="2012-04-24T21:35:00Z">
            <w:rPr>
              <w:rFonts w:ascii="Calibri" w:hAnsi="Calibri" w:cs="Arial"/>
              <w:smallCaps/>
              <w:noProof/>
              <w:sz w:val="16"/>
              <w:szCs w:val="20"/>
            </w:rPr>
          </w:rPrChange>
        </w:rPr>
        <w:t xml:space="preserve">esquita, </w:t>
      </w:r>
      <w:r w:rsidRPr="00B95345">
        <w:rPr>
          <w:rFonts w:ascii="Arial" w:hAnsi="Arial" w:cs="Arial"/>
          <w:noProof/>
          <w:sz w:val="24"/>
          <w:szCs w:val="24"/>
          <w:rPrChange w:id="254" w:author="Lindsay" w:date="2012-04-24T21:35:00Z">
            <w:rPr>
              <w:rFonts w:ascii="Calibri" w:hAnsi="Calibri" w:cs="Arial"/>
              <w:noProof/>
              <w:sz w:val="16"/>
              <w:szCs w:val="20"/>
            </w:rPr>
          </w:rPrChange>
        </w:rPr>
        <w:t>A., M. W</w:t>
      </w:r>
      <w:r w:rsidRPr="00B95345">
        <w:rPr>
          <w:rFonts w:ascii="Arial" w:hAnsi="Arial" w:cs="Arial"/>
          <w:smallCaps/>
          <w:noProof/>
          <w:sz w:val="24"/>
          <w:szCs w:val="24"/>
          <w:rPrChange w:id="255" w:author="Lindsay" w:date="2012-04-24T21:35:00Z">
            <w:rPr>
              <w:rFonts w:ascii="Calibri" w:hAnsi="Calibri" w:cs="Arial"/>
              <w:smallCaps/>
              <w:noProof/>
              <w:sz w:val="16"/>
              <w:szCs w:val="20"/>
            </w:rPr>
          </w:rPrChange>
        </w:rPr>
        <w:t>einberger</w:t>
      </w:r>
      <w:r w:rsidRPr="00B95345">
        <w:rPr>
          <w:rFonts w:ascii="Arial" w:hAnsi="Arial" w:cs="Arial"/>
          <w:noProof/>
          <w:sz w:val="24"/>
          <w:szCs w:val="24"/>
          <w:rPrChange w:id="256" w:author="Lindsay" w:date="2012-04-24T21:35:00Z">
            <w:rPr>
              <w:rFonts w:ascii="Calibri" w:hAnsi="Calibri" w:cs="Arial"/>
              <w:noProof/>
              <w:sz w:val="16"/>
              <w:szCs w:val="20"/>
            </w:rPr>
          </w:rPrChange>
        </w:rPr>
        <w:t>, A. S</w:t>
      </w:r>
      <w:r w:rsidRPr="00B95345">
        <w:rPr>
          <w:rFonts w:ascii="Arial" w:hAnsi="Arial" w:cs="Arial"/>
          <w:smallCaps/>
          <w:noProof/>
          <w:sz w:val="24"/>
          <w:szCs w:val="24"/>
          <w:rPrChange w:id="257" w:author="Lindsay" w:date="2012-04-24T21:35:00Z">
            <w:rPr>
              <w:rFonts w:ascii="Calibri" w:hAnsi="Calibri" w:cs="Arial"/>
              <w:smallCaps/>
              <w:noProof/>
              <w:sz w:val="16"/>
              <w:szCs w:val="20"/>
            </w:rPr>
          </w:rPrChange>
        </w:rPr>
        <w:t>ilva</w:t>
      </w:r>
      <w:r w:rsidRPr="00B95345">
        <w:rPr>
          <w:rFonts w:ascii="Arial" w:hAnsi="Arial" w:cs="Arial"/>
          <w:noProof/>
          <w:sz w:val="24"/>
          <w:szCs w:val="24"/>
          <w:rPrChange w:id="258" w:author="Lindsay" w:date="2012-04-24T21:35:00Z">
            <w:rPr>
              <w:rFonts w:ascii="Calibri" w:hAnsi="Calibri" w:cs="Arial"/>
              <w:noProof/>
              <w:sz w:val="16"/>
              <w:szCs w:val="20"/>
            </w:rPr>
          </w:rPrChange>
        </w:rPr>
        <w:t>, B. S</w:t>
      </w:r>
      <w:r w:rsidRPr="00B95345">
        <w:rPr>
          <w:rFonts w:ascii="Arial" w:hAnsi="Arial" w:cs="Arial"/>
          <w:smallCaps/>
          <w:noProof/>
          <w:sz w:val="24"/>
          <w:szCs w:val="24"/>
          <w:rPrChange w:id="259" w:author="Lindsay" w:date="2012-04-24T21:35:00Z">
            <w:rPr>
              <w:rFonts w:ascii="Calibri" w:hAnsi="Calibri" w:cs="Arial"/>
              <w:smallCaps/>
              <w:noProof/>
              <w:sz w:val="16"/>
              <w:szCs w:val="20"/>
            </w:rPr>
          </w:rPrChange>
        </w:rPr>
        <w:t>ampaio-</w:t>
      </w:r>
      <w:r w:rsidRPr="00B95345">
        <w:rPr>
          <w:rFonts w:ascii="Arial" w:hAnsi="Arial" w:cs="Arial"/>
          <w:noProof/>
          <w:sz w:val="24"/>
          <w:szCs w:val="24"/>
          <w:rPrChange w:id="260" w:author="Lindsay" w:date="2012-04-24T21:35:00Z">
            <w:rPr>
              <w:rFonts w:ascii="Calibri" w:hAnsi="Calibri" w:cs="Arial"/>
              <w:noProof/>
              <w:sz w:val="16"/>
              <w:szCs w:val="20"/>
            </w:rPr>
          </w:rPrChange>
        </w:rPr>
        <w:t>M</w:t>
      </w:r>
      <w:r w:rsidRPr="00B95345">
        <w:rPr>
          <w:rFonts w:ascii="Arial" w:hAnsi="Arial" w:cs="Arial"/>
          <w:smallCaps/>
          <w:noProof/>
          <w:sz w:val="24"/>
          <w:szCs w:val="24"/>
          <w:rPrChange w:id="261" w:author="Lindsay" w:date="2012-04-24T21:35:00Z">
            <w:rPr>
              <w:rFonts w:ascii="Calibri" w:hAnsi="Calibri" w:cs="Arial"/>
              <w:smallCaps/>
              <w:noProof/>
              <w:sz w:val="16"/>
              <w:szCs w:val="20"/>
            </w:rPr>
          </w:rPrChange>
        </w:rPr>
        <w:t>arques</w:t>
      </w:r>
      <w:r w:rsidRPr="00B95345">
        <w:rPr>
          <w:rFonts w:ascii="Arial" w:hAnsi="Arial" w:cs="Arial"/>
          <w:noProof/>
          <w:sz w:val="24"/>
          <w:szCs w:val="24"/>
          <w:rPrChange w:id="262" w:author="Lindsay" w:date="2012-04-24T21:35:00Z">
            <w:rPr>
              <w:rFonts w:ascii="Calibri" w:hAnsi="Calibri" w:cs="Arial"/>
              <w:noProof/>
              <w:sz w:val="16"/>
              <w:szCs w:val="20"/>
            </w:rPr>
          </w:rPrChange>
        </w:rPr>
        <w:t>, B. A</w:t>
      </w:r>
      <w:r w:rsidRPr="00B95345">
        <w:rPr>
          <w:rFonts w:ascii="Arial" w:hAnsi="Arial" w:cs="Arial"/>
          <w:smallCaps/>
          <w:noProof/>
          <w:sz w:val="24"/>
          <w:szCs w:val="24"/>
          <w:rPrChange w:id="263" w:author="Lindsay" w:date="2012-04-24T21:35:00Z">
            <w:rPr>
              <w:rFonts w:ascii="Calibri" w:hAnsi="Calibri" w:cs="Arial"/>
              <w:smallCaps/>
              <w:noProof/>
              <w:sz w:val="16"/>
              <w:szCs w:val="20"/>
            </w:rPr>
          </w:rPrChange>
        </w:rPr>
        <w:t>lmeida</w:t>
      </w:r>
      <w:r w:rsidRPr="00B95345">
        <w:rPr>
          <w:rFonts w:ascii="Arial" w:hAnsi="Arial" w:cs="Arial"/>
          <w:i/>
          <w:noProof/>
          <w:sz w:val="24"/>
          <w:szCs w:val="24"/>
          <w:rPrChange w:id="264" w:author="Lindsay" w:date="2012-04-24T21:35:00Z">
            <w:rPr>
              <w:rFonts w:ascii="Calibri" w:hAnsi="Calibri" w:cs="Arial"/>
              <w:i/>
              <w:noProof/>
              <w:sz w:val="16"/>
              <w:szCs w:val="20"/>
            </w:rPr>
          </w:rPrChange>
        </w:rPr>
        <w:t xml:space="preserve"> et al.</w:t>
      </w:r>
      <w:r w:rsidRPr="00B95345">
        <w:rPr>
          <w:rFonts w:ascii="Arial" w:hAnsi="Arial" w:cs="Arial"/>
          <w:noProof/>
          <w:sz w:val="24"/>
          <w:szCs w:val="24"/>
          <w:rPrChange w:id="265" w:author="Lindsay" w:date="2012-04-24T21:35:00Z">
            <w:rPr>
              <w:rFonts w:ascii="Calibri" w:hAnsi="Calibri" w:cs="Arial"/>
              <w:noProof/>
              <w:sz w:val="16"/>
              <w:szCs w:val="20"/>
            </w:rPr>
          </w:rPrChange>
        </w:rPr>
        <w:t xml:space="preserve">, 2010 Caloric restriction or catalase inactivation extends yeast chronological lifespan by inducing H2O2 and superoxide dismutase activity. Proc Natl Acad Sci U S A </w:t>
      </w:r>
      <w:r w:rsidRPr="00B95345">
        <w:rPr>
          <w:rFonts w:ascii="Arial" w:hAnsi="Arial" w:cs="Arial"/>
          <w:b/>
          <w:noProof/>
          <w:sz w:val="24"/>
          <w:szCs w:val="24"/>
          <w:rPrChange w:id="266" w:author="Lindsay" w:date="2012-04-24T21:35:00Z">
            <w:rPr>
              <w:rFonts w:ascii="Calibri" w:hAnsi="Calibri" w:cs="Arial"/>
              <w:b/>
              <w:noProof/>
              <w:sz w:val="16"/>
              <w:szCs w:val="20"/>
            </w:rPr>
          </w:rPrChange>
        </w:rPr>
        <w:t>107:</w:t>
      </w:r>
      <w:r w:rsidRPr="00B95345">
        <w:rPr>
          <w:rFonts w:ascii="Arial" w:hAnsi="Arial" w:cs="Arial"/>
          <w:noProof/>
          <w:sz w:val="24"/>
          <w:szCs w:val="24"/>
          <w:rPrChange w:id="267" w:author="Lindsay" w:date="2012-04-24T21:35:00Z">
            <w:rPr>
              <w:rFonts w:ascii="Calibri" w:hAnsi="Calibri" w:cs="Arial"/>
              <w:noProof/>
              <w:sz w:val="16"/>
              <w:szCs w:val="20"/>
            </w:rPr>
          </w:rPrChange>
        </w:rPr>
        <w:t xml:space="preserve"> 15123-15128.</w:t>
      </w:r>
      <w:bookmarkEnd w:id="251"/>
    </w:p>
    <w:p w:rsidR="00000000" w:rsidRDefault="00B95345">
      <w:pPr>
        <w:spacing w:after="0" w:line="480" w:lineRule="auto"/>
        <w:ind w:left="720" w:hanging="720"/>
        <w:rPr>
          <w:rFonts w:ascii="Arial" w:hAnsi="Arial" w:cs="Arial"/>
          <w:noProof/>
          <w:sz w:val="24"/>
          <w:szCs w:val="24"/>
          <w:rPrChange w:id="268" w:author="Lindsay" w:date="2012-04-24T21:35:00Z">
            <w:rPr>
              <w:rFonts w:ascii="Calibri" w:hAnsi="Calibri" w:cs="Arial"/>
              <w:noProof/>
              <w:szCs w:val="20"/>
            </w:rPr>
          </w:rPrChange>
        </w:rPr>
        <w:pPrChange w:id="269" w:author="hong qin" w:date="2012-04-24T17:58:00Z">
          <w:pPr>
            <w:spacing w:after="0" w:line="240" w:lineRule="auto"/>
            <w:ind w:left="720" w:hanging="720"/>
          </w:pPr>
        </w:pPrChange>
      </w:pPr>
      <w:bookmarkStart w:id="270" w:name="_ENREF_21"/>
      <w:r w:rsidRPr="00B95345">
        <w:rPr>
          <w:rFonts w:ascii="Arial" w:hAnsi="Arial" w:cs="Arial"/>
          <w:noProof/>
          <w:sz w:val="24"/>
          <w:szCs w:val="24"/>
          <w:rPrChange w:id="271" w:author="Lindsay" w:date="2012-04-24T21:35:00Z">
            <w:rPr>
              <w:rFonts w:ascii="Calibri" w:hAnsi="Calibri" w:cs="Arial"/>
              <w:noProof/>
              <w:sz w:val="16"/>
              <w:szCs w:val="20"/>
            </w:rPr>
          </w:rPrChange>
        </w:rPr>
        <w:t>M</w:t>
      </w:r>
      <w:r w:rsidRPr="00B95345">
        <w:rPr>
          <w:rFonts w:ascii="Arial" w:hAnsi="Arial" w:cs="Arial"/>
          <w:smallCaps/>
          <w:noProof/>
          <w:sz w:val="24"/>
          <w:szCs w:val="24"/>
          <w:rPrChange w:id="272" w:author="Lindsay" w:date="2012-04-24T21:35:00Z">
            <w:rPr>
              <w:rFonts w:ascii="Calibri" w:hAnsi="Calibri" w:cs="Arial"/>
              <w:smallCaps/>
              <w:noProof/>
              <w:sz w:val="16"/>
              <w:szCs w:val="20"/>
            </w:rPr>
          </w:rPrChange>
        </w:rPr>
        <w:t>oradas-</w:t>
      </w:r>
      <w:r w:rsidRPr="00B95345">
        <w:rPr>
          <w:rFonts w:ascii="Arial" w:hAnsi="Arial" w:cs="Arial"/>
          <w:noProof/>
          <w:sz w:val="24"/>
          <w:szCs w:val="24"/>
          <w:rPrChange w:id="273" w:author="Lindsay" w:date="2012-04-24T21:35:00Z">
            <w:rPr>
              <w:rFonts w:ascii="Calibri" w:hAnsi="Calibri" w:cs="Arial"/>
              <w:noProof/>
              <w:sz w:val="16"/>
              <w:szCs w:val="20"/>
            </w:rPr>
          </w:rPrChange>
        </w:rPr>
        <w:t>F</w:t>
      </w:r>
      <w:r w:rsidRPr="00B95345">
        <w:rPr>
          <w:rFonts w:ascii="Arial" w:hAnsi="Arial" w:cs="Arial"/>
          <w:smallCaps/>
          <w:noProof/>
          <w:sz w:val="24"/>
          <w:szCs w:val="24"/>
          <w:rPrChange w:id="274" w:author="Lindsay" w:date="2012-04-24T21:35:00Z">
            <w:rPr>
              <w:rFonts w:ascii="Calibri" w:hAnsi="Calibri" w:cs="Arial"/>
              <w:smallCaps/>
              <w:noProof/>
              <w:sz w:val="16"/>
              <w:szCs w:val="20"/>
            </w:rPr>
          </w:rPrChange>
        </w:rPr>
        <w:t xml:space="preserve">erreira, </w:t>
      </w:r>
      <w:r w:rsidRPr="00B95345">
        <w:rPr>
          <w:rFonts w:ascii="Arial" w:hAnsi="Arial" w:cs="Arial"/>
          <w:noProof/>
          <w:sz w:val="24"/>
          <w:szCs w:val="24"/>
          <w:rPrChange w:id="275" w:author="Lindsay" w:date="2012-04-24T21:35:00Z">
            <w:rPr>
              <w:rFonts w:ascii="Calibri" w:hAnsi="Calibri" w:cs="Arial"/>
              <w:noProof/>
              <w:sz w:val="16"/>
              <w:szCs w:val="20"/>
            </w:rPr>
          </w:rPrChange>
        </w:rPr>
        <w:t>P., V. C</w:t>
      </w:r>
      <w:r w:rsidRPr="00B95345">
        <w:rPr>
          <w:rFonts w:ascii="Arial" w:hAnsi="Arial" w:cs="Arial"/>
          <w:smallCaps/>
          <w:noProof/>
          <w:sz w:val="24"/>
          <w:szCs w:val="24"/>
          <w:rPrChange w:id="276" w:author="Lindsay" w:date="2012-04-24T21:35:00Z">
            <w:rPr>
              <w:rFonts w:ascii="Calibri" w:hAnsi="Calibri" w:cs="Arial"/>
              <w:smallCaps/>
              <w:noProof/>
              <w:sz w:val="16"/>
              <w:szCs w:val="20"/>
            </w:rPr>
          </w:rPrChange>
        </w:rPr>
        <w:t>osta</w:t>
      </w:r>
      <w:r w:rsidRPr="00B95345">
        <w:rPr>
          <w:rFonts w:ascii="Arial" w:hAnsi="Arial" w:cs="Arial"/>
          <w:noProof/>
          <w:sz w:val="24"/>
          <w:szCs w:val="24"/>
          <w:rPrChange w:id="277" w:author="Lindsay" w:date="2012-04-24T21:35:00Z">
            <w:rPr>
              <w:rFonts w:ascii="Calibri" w:hAnsi="Calibri" w:cs="Arial"/>
              <w:noProof/>
              <w:sz w:val="16"/>
              <w:szCs w:val="20"/>
            </w:rPr>
          </w:rPrChange>
        </w:rPr>
        <w:t>, P. P</w:t>
      </w:r>
      <w:r w:rsidRPr="00B95345">
        <w:rPr>
          <w:rFonts w:ascii="Arial" w:hAnsi="Arial" w:cs="Arial"/>
          <w:smallCaps/>
          <w:noProof/>
          <w:sz w:val="24"/>
          <w:szCs w:val="24"/>
          <w:rPrChange w:id="278" w:author="Lindsay" w:date="2012-04-24T21:35:00Z">
            <w:rPr>
              <w:rFonts w:ascii="Calibri" w:hAnsi="Calibri" w:cs="Arial"/>
              <w:smallCaps/>
              <w:noProof/>
              <w:sz w:val="16"/>
              <w:szCs w:val="20"/>
            </w:rPr>
          </w:rPrChange>
        </w:rPr>
        <w:t>iper</w:t>
      </w:r>
      <w:r w:rsidRPr="00B95345">
        <w:rPr>
          <w:rFonts w:ascii="Arial" w:hAnsi="Arial" w:cs="Arial"/>
          <w:noProof/>
          <w:sz w:val="24"/>
          <w:szCs w:val="24"/>
          <w:rPrChange w:id="279" w:author="Lindsay" w:date="2012-04-24T21:35:00Z">
            <w:rPr>
              <w:rFonts w:ascii="Calibri" w:hAnsi="Calibri" w:cs="Arial"/>
              <w:noProof/>
              <w:sz w:val="16"/>
              <w:szCs w:val="20"/>
            </w:rPr>
          </w:rPrChange>
        </w:rPr>
        <w:t xml:space="preserve"> and W. M</w:t>
      </w:r>
      <w:r w:rsidRPr="00B95345">
        <w:rPr>
          <w:rFonts w:ascii="Arial" w:hAnsi="Arial" w:cs="Arial"/>
          <w:smallCaps/>
          <w:noProof/>
          <w:sz w:val="24"/>
          <w:szCs w:val="24"/>
          <w:rPrChange w:id="280" w:author="Lindsay" w:date="2012-04-24T21:35:00Z">
            <w:rPr>
              <w:rFonts w:ascii="Calibri" w:hAnsi="Calibri" w:cs="Arial"/>
              <w:smallCaps/>
              <w:noProof/>
              <w:sz w:val="16"/>
              <w:szCs w:val="20"/>
            </w:rPr>
          </w:rPrChange>
        </w:rPr>
        <w:t>ager</w:t>
      </w:r>
      <w:r w:rsidRPr="00B95345">
        <w:rPr>
          <w:rFonts w:ascii="Arial" w:hAnsi="Arial" w:cs="Arial"/>
          <w:noProof/>
          <w:sz w:val="24"/>
          <w:szCs w:val="24"/>
          <w:rPrChange w:id="281" w:author="Lindsay" w:date="2012-04-24T21:35:00Z">
            <w:rPr>
              <w:rFonts w:ascii="Calibri" w:hAnsi="Calibri" w:cs="Arial"/>
              <w:noProof/>
              <w:sz w:val="16"/>
              <w:szCs w:val="20"/>
            </w:rPr>
          </w:rPrChange>
        </w:rPr>
        <w:t xml:space="preserve">, 1996 The molecular defences against reactive oxygen species in yeast. Mol Microbiol </w:t>
      </w:r>
      <w:r w:rsidRPr="00B95345">
        <w:rPr>
          <w:rFonts w:ascii="Arial" w:hAnsi="Arial" w:cs="Arial"/>
          <w:b/>
          <w:noProof/>
          <w:sz w:val="24"/>
          <w:szCs w:val="24"/>
          <w:rPrChange w:id="282" w:author="Lindsay" w:date="2012-04-24T21:35:00Z">
            <w:rPr>
              <w:rFonts w:ascii="Calibri" w:hAnsi="Calibri" w:cs="Arial"/>
              <w:b/>
              <w:noProof/>
              <w:sz w:val="16"/>
              <w:szCs w:val="20"/>
            </w:rPr>
          </w:rPrChange>
        </w:rPr>
        <w:t>19:</w:t>
      </w:r>
      <w:r w:rsidRPr="00B95345">
        <w:rPr>
          <w:rFonts w:ascii="Arial" w:hAnsi="Arial" w:cs="Arial"/>
          <w:noProof/>
          <w:sz w:val="24"/>
          <w:szCs w:val="24"/>
          <w:rPrChange w:id="283" w:author="Lindsay" w:date="2012-04-24T21:35:00Z">
            <w:rPr>
              <w:rFonts w:ascii="Calibri" w:hAnsi="Calibri" w:cs="Arial"/>
              <w:noProof/>
              <w:sz w:val="16"/>
              <w:szCs w:val="20"/>
            </w:rPr>
          </w:rPrChange>
        </w:rPr>
        <w:t xml:space="preserve"> 651-658.</w:t>
      </w:r>
      <w:bookmarkEnd w:id="270"/>
    </w:p>
    <w:p w:rsidR="00000000" w:rsidRDefault="00B95345">
      <w:pPr>
        <w:spacing w:after="0" w:line="480" w:lineRule="auto"/>
        <w:ind w:left="720" w:hanging="720"/>
        <w:rPr>
          <w:rFonts w:ascii="Arial" w:hAnsi="Arial" w:cs="Arial"/>
          <w:noProof/>
          <w:sz w:val="24"/>
          <w:szCs w:val="24"/>
          <w:rPrChange w:id="284" w:author="Lindsay" w:date="2012-04-24T21:35:00Z">
            <w:rPr>
              <w:rFonts w:ascii="Calibri" w:hAnsi="Calibri" w:cs="Arial"/>
              <w:noProof/>
              <w:szCs w:val="20"/>
            </w:rPr>
          </w:rPrChange>
        </w:rPr>
        <w:pPrChange w:id="285" w:author="hong qin" w:date="2012-04-24T17:58:00Z">
          <w:pPr>
            <w:spacing w:after="0" w:line="240" w:lineRule="auto"/>
            <w:ind w:left="720" w:hanging="720"/>
          </w:pPr>
        </w:pPrChange>
      </w:pPr>
      <w:bookmarkStart w:id="286" w:name="_ENREF_22"/>
      <w:r w:rsidRPr="00B95345">
        <w:rPr>
          <w:rFonts w:ascii="Arial" w:hAnsi="Arial" w:cs="Arial"/>
          <w:noProof/>
          <w:sz w:val="24"/>
          <w:szCs w:val="24"/>
          <w:rPrChange w:id="287" w:author="Lindsay" w:date="2012-04-24T21:35:00Z">
            <w:rPr>
              <w:rFonts w:ascii="Calibri" w:hAnsi="Calibri" w:cs="Arial"/>
              <w:noProof/>
              <w:sz w:val="16"/>
              <w:szCs w:val="20"/>
            </w:rPr>
          </w:rPrChange>
        </w:rPr>
        <w:t>Q</w:t>
      </w:r>
      <w:r w:rsidRPr="00B95345">
        <w:rPr>
          <w:rFonts w:ascii="Arial" w:hAnsi="Arial" w:cs="Arial"/>
          <w:smallCaps/>
          <w:noProof/>
          <w:sz w:val="24"/>
          <w:szCs w:val="24"/>
          <w:rPrChange w:id="288" w:author="Lindsay" w:date="2012-04-24T21:35:00Z">
            <w:rPr>
              <w:rFonts w:ascii="Calibri" w:hAnsi="Calibri" w:cs="Arial"/>
              <w:smallCaps/>
              <w:noProof/>
              <w:sz w:val="16"/>
              <w:szCs w:val="20"/>
            </w:rPr>
          </w:rPrChange>
        </w:rPr>
        <w:t xml:space="preserve">in, </w:t>
      </w:r>
      <w:r w:rsidRPr="00B95345">
        <w:rPr>
          <w:rFonts w:ascii="Arial" w:hAnsi="Arial" w:cs="Arial"/>
          <w:noProof/>
          <w:sz w:val="24"/>
          <w:szCs w:val="24"/>
          <w:rPrChange w:id="289" w:author="Lindsay" w:date="2012-04-24T21:35:00Z">
            <w:rPr>
              <w:rFonts w:ascii="Calibri" w:hAnsi="Calibri" w:cs="Arial"/>
              <w:noProof/>
              <w:sz w:val="16"/>
              <w:szCs w:val="20"/>
            </w:rPr>
          </w:rPrChange>
        </w:rPr>
        <w:t>H., and M. L</w:t>
      </w:r>
      <w:r w:rsidRPr="00B95345">
        <w:rPr>
          <w:rFonts w:ascii="Arial" w:hAnsi="Arial" w:cs="Arial"/>
          <w:smallCaps/>
          <w:noProof/>
          <w:sz w:val="24"/>
          <w:szCs w:val="24"/>
          <w:rPrChange w:id="290" w:author="Lindsay" w:date="2012-04-24T21:35:00Z">
            <w:rPr>
              <w:rFonts w:ascii="Calibri" w:hAnsi="Calibri" w:cs="Arial"/>
              <w:smallCaps/>
              <w:noProof/>
              <w:sz w:val="16"/>
              <w:szCs w:val="20"/>
            </w:rPr>
          </w:rPrChange>
        </w:rPr>
        <w:t>u</w:t>
      </w:r>
      <w:r w:rsidRPr="00B95345">
        <w:rPr>
          <w:rFonts w:ascii="Arial" w:hAnsi="Arial" w:cs="Arial"/>
          <w:noProof/>
          <w:sz w:val="24"/>
          <w:szCs w:val="24"/>
          <w:rPrChange w:id="291" w:author="Lindsay" w:date="2012-04-24T21:35:00Z">
            <w:rPr>
              <w:rFonts w:ascii="Calibri" w:hAnsi="Calibri" w:cs="Arial"/>
              <w:noProof/>
              <w:sz w:val="16"/>
              <w:szCs w:val="20"/>
            </w:rPr>
          </w:rPrChange>
        </w:rPr>
        <w:t xml:space="preserve">, 2006 Natural variation in replicative and chronological life spans of Saccharomyces cerevisiae. Exp Gerontol </w:t>
      </w:r>
      <w:r w:rsidRPr="00B95345">
        <w:rPr>
          <w:rFonts w:ascii="Arial" w:hAnsi="Arial" w:cs="Arial"/>
          <w:b/>
          <w:noProof/>
          <w:sz w:val="24"/>
          <w:szCs w:val="24"/>
          <w:rPrChange w:id="292" w:author="Lindsay" w:date="2012-04-24T21:35:00Z">
            <w:rPr>
              <w:rFonts w:ascii="Calibri" w:hAnsi="Calibri" w:cs="Arial"/>
              <w:b/>
              <w:noProof/>
              <w:sz w:val="16"/>
              <w:szCs w:val="20"/>
            </w:rPr>
          </w:rPrChange>
        </w:rPr>
        <w:t>41:</w:t>
      </w:r>
      <w:r w:rsidRPr="00B95345">
        <w:rPr>
          <w:rFonts w:ascii="Arial" w:hAnsi="Arial" w:cs="Arial"/>
          <w:noProof/>
          <w:sz w:val="24"/>
          <w:szCs w:val="24"/>
          <w:rPrChange w:id="293" w:author="Lindsay" w:date="2012-04-24T21:35:00Z">
            <w:rPr>
              <w:rFonts w:ascii="Calibri" w:hAnsi="Calibri" w:cs="Arial"/>
              <w:noProof/>
              <w:sz w:val="16"/>
              <w:szCs w:val="20"/>
            </w:rPr>
          </w:rPrChange>
        </w:rPr>
        <w:t xml:space="preserve"> 448-456.</w:t>
      </w:r>
      <w:bookmarkEnd w:id="286"/>
    </w:p>
    <w:p w:rsidR="00000000" w:rsidRDefault="00B95345">
      <w:pPr>
        <w:spacing w:after="0" w:line="480" w:lineRule="auto"/>
        <w:ind w:left="720" w:hanging="720"/>
        <w:rPr>
          <w:rFonts w:ascii="Arial" w:hAnsi="Arial" w:cs="Arial"/>
          <w:noProof/>
          <w:sz w:val="24"/>
          <w:szCs w:val="24"/>
          <w:rPrChange w:id="294" w:author="Lindsay" w:date="2012-04-24T21:35:00Z">
            <w:rPr>
              <w:rFonts w:ascii="Calibri" w:hAnsi="Calibri" w:cs="Arial"/>
              <w:noProof/>
              <w:szCs w:val="20"/>
            </w:rPr>
          </w:rPrChange>
        </w:rPr>
        <w:pPrChange w:id="295" w:author="hong qin" w:date="2012-04-24T17:58:00Z">
          <w:pPr>
            <w:spacing w:after="0" w:line="240" w:lineRule="auto"/>
            <w:ind w:left="720" w:hanging="720"/>
          </w:pPr>
        </w:pPrChange>
      </w:pPr>
      <w:bookmarkStart w:id="296" w:name="_ENREF_23"/>
      <w:r w:rsidRPr="00B95345">
        <w:rPr>
          <w:rFonts w:ascii="Arial" w:hAnsi="Arial" w:cs="Arial"/>
          <w:noProof/>
          <w:sz w:val="24"/>
          <w:szCs w:val="24"/>
          <w:rPrChange w:id="297" w:author="Lindsay" w:date="2012-04-24T21:35:00Z">
            <w:rPr>
              <w:rFonts w:ascii="Calibri" w:hAnsi="Calibri" w:cs="Arial"/>
              <w:noProof/>
              <w:sz w:val="16"/>
              <w:szCs w:val="20"/>
            </w:rPr>
          </w:rPrChange>
        </w:rPr>
        <w:t>Q</w:t>
      </w:r>
      <w:r w:rsidRPr="00B95345">
        <w:rPr>
          <w:rFonts w:ascii="Arial" w:hAnsi="Arial" w:cs="Arial"/>
          <w:smallCaps/>
          <w:noProof/>
          <w:sz w:val="24"/>
          <w:szCs w:val="24"/>
          <w:rPrChange w:id="298" w:author="Lindsay" w:date="2012-04-24T21:35:00Z">
            <w:rPr>
              <w:rFonts w:ascii="Calibri" w:hAnsi="Calibri" w:cs="Arial"/>
              <w:smallCaps/>
              <w:noProof/>
              <w:sz w:val="16"/>
              <w:szCs w:val="20"/>
            </w:rPr>
          </w:rPrChange>
        </w:rPr>
        <w:t xml:space="preserve">in, </w:t>
      </w:r>
      <w:r w:rsidRPr="00B95345">
        <w:rPr>
          <w:rFonts w:ascii="Arial" w:hAnsi="Arial" w:cs="Arial"/>
          <w:noProof/>
          <w:sz w:val="24"/>
          <w:szCs w:val="24"/>
          <w:rPrChange w:id="299" w:author="Lindsay" w:date="2012-04-24T21:35:00Z">
            <w:rPr>
              <w:rFonts w:ascii="Calibri" w:hAnsi="Calibri" w:cs="Arial"/>
              <w:noProof/>
              <w:sz w:val="16"/>
              <w:szCs w:val="20"/>
            </w:rPr>
          </w:rPrChange>
        </w:rPr>
        <w:t>H., M. L</w:t>
      </w:r>
      <w:r w:rsidRPr="00B95345">
        <w:rPr>
          <w:rFonts w:ascii="Arial" w:hAnsi="Arial" w:cs="Arial"/>
          <w:smallCaps/>
          <w:noProof/>
          <w:sz w:val="24"/>
          <w:szCs w:val="24"/>
          <w:rPrChange w:id="300" w:author="Lindsay" w:date="2012-04-24T21:35:00Z">
            <w:rPr>
              <w:rFonts w:ascii="Calibri" w:hAnsi="Calibri" w:cs="Arial"/>
              <w:smallCaps/>
              <w:noProof/>
              <w:sz w:val="16"/>
              <w:szCs w:val="20"/>
            </w:rPr>
          </w:rPrChange>
        </w:rPr>
        <w:t>u</w:t>
      </w:r>
      <w:r w:rsidRPr="00B95345">
        <w:rPr>
          <w:rFonts w:ascii="Arial" w:hAnsi="Arial" w:cs="Arial"/>
          <w:noProof/>
          <w:sz w:val="24"/>
          <w:szCs w:val="24"/>
          <w:rPrChange w:id="301" w:author="Lindsay" w:date="2012-04-24T21:35:00Z">
            <w:rPr>
              <w:rFonts w:ascii="Calibri" w:hAnsi="Calibri" w:cs="Arial"/>
              <w:noProof/>
              <w:sz w:val="16"/>
              <w:szCs w:val="20"/>
            </w:rPr>
          </w:rPrChange>
        </w:rPr>
        <w:t xml:space="preserve"> and D. S. G</w:t>
      </w:r>
      <w:r w:rsidRPr="00B95345">
        <w:rPr>
          <w:rFonts w:ascii="Arial" w:hAnsi="Arial" w:cs="Arial"/>
          <w:smallCaps/>
          <w:noProof/>
          <w:sz w:val="24"/>
          <w:szCs w:val="24"/>
          <w:rPrChange w:id="302" w:author="Lindsay" w:date="2012-04-24T21:35:00Z">
            <w:rPr>
              <w:rFonts w:ascii="Calibri" w:hAnsi="Calibri" w:cs="Arial"/>
              <w:smallCaps/>
              <w:noProof/>
              <w:sz w:val="16"/>
              <w:szCs w:val="20"/>
            </w:rPr>
          </w:rPrChange>
        </w:rPr>
        <w:t>oldfarb</w:t>
      </w:r>
      <w:r w:rsidRPr="00B95345">
        <w:rPr>
          <w:rFonts w:ascii="Arial" w:hAnsi="Arial" w:cs="Arial"/>
          <w:noProof/>
          <w:sz w:val="24"/>
          <w:szCs w:val="24"/>
          <w:rPrChange w:id="303" w:author="Lindsay" w:date="2012-04-24T21:35:00Z">
            <w:rPr>
              <w:rFonts w:ascii="Calibri" w:hAnsi="Calibri" w:cs="Arial"/>
              <w:noProof/>
              <w:sz w:val="16"/>
              <w:szCs w:val="20"/>
            </w:rPr>
          </w:rPrChange>
        </w:rPr>
        <w:t xml:space="preserve">, 2008 Genomic instability is associated with natural life span variation in Saccharomyces cerevisiae. PLoS One </w:t>
      </w:r>
      <w:r w:rsidRPr="00B95345">
        <w:rPr>
          <w:rFonts w:ascii="Arial" w:hAnsi="Arial" w:cs="Arial"/>
          <w:b/>
          <w:noProof/>
          <w:sz w:val="24"/>
          <w:szCs w:val="24"/>
          <w:rPrChange w:id="304" w:author="Lindsay" w:date="2012-04-24T21:35:00Z">
            <w:rPr>
              <w:rFonts w:ascii="Calibri" w:hAnsi="Calibri" w:cs="Arial"/>
              <w:b/>
              <w:noProof/>
              <w:sz w:val="16"/>
              <w:szCs w:val="20"/>
            </w:rPr>
          </w:rPrChange>
        </w:rPr>
        <w:t>3:</w:t>
      </w:r>
      <w:r w:rsidRPr="00B95345">
        <w:rPr>
          <w:rFonts w:ascii="Arial" w:hAnsi="Arial" w:cs="Arial"/>
          <w:noProof/>
          <w:sz w:val="24"/>
          <w:szCs w:val="24"/>
          <w:rPrChange w:id="305" w:author="Lindsay" w:date="2012-04-24T21:35:00Z">
            <w:rPr>
              <w:rFonts w:ascii="Calibri" w:hAnsi="Calibri" w:cs="Arial"/>
              <w:noProof/>
              <w:sz w:val="16"/>
              <w:szCs w:val="20"/>
            </w:rPr>
          </w:rPrChange>
        </w:rPr>
        <w:t xml:space="preserve"> e2670.</w:t>
      </w:r>
      <w:bookmarkEnd w:id="296"/>
    </w:p>
    <w:p w:rsidR="00000000" w:rsidRDefault="00B95345">
      <w:pPr>
        <w:spacing w:after="0" w:line="480" w:lineRule="auto"/>
        <w:ind w:left="720" w:hanging="720"/>
        <w:rPr>
          <w:rFonts w:ascii="Arial" w:hAnsi="Arial" w:cs="Arial"/>
          <w:noProof/>
          <w:sz w:val="24"/>
          <w:szCs w:val="24"/>
          <w:rPrChange w:id="306" w:author="Lindsay" w:date="2012-04-24T21:35:00Z">
            <w:rPr>
              <w:rFonts w:ascii="Calibri" w:hAnsi="Calibri" w:cs="Arial"/>
              <w:noProof/>
              <w:szCs w:val="20"/>
            </w:rPr>
          </w:rPrChange>
        </w:rPr>
        <w:pPrChange w:id="307" w:author="hong qin" w:date="2012-04-24T17:58:00Z">
          <w:pPr>
            <w:spacing w:after="0" w:line="240" w:lineRule="auto"/>
            <w:ind w:left="720" w:hanging="720"/>
          </w:pPr>
        </w:pPrChange>
      </w:pPr>
      <w:bookmarkStart w:id="308" w:name="_ENREF_24"/>
      <w:r w:rsidRPr="00B95345">
        <w:rPr>
          <w:rFonts w:ascii="Arial" w:hAnsi="Arial" w:cs="Arial"/>
          <w:noProof/>
          <w:sz w:val="24"/>
          <w:szCs w:val="24"/>
          <w:rPrChange w:id="309" w:author="Lindsay" w:date="2012-04-24T21:35:00Z">
            <w:rPr>
              <w:rFonts w:ascii="Calibri" w:hAnsi="Calibri" w:cs="Arial"/>
              <w:noProof/>
              <w:sz w:val="16"/>
              <w:szCs w:val="20"/>
            </w:rPr>
          </w:rPrChange>
        </w:rPr>
        <w:t>R</w:t>
      </w:r>
      <w:r w:rsidRPr="00B95345">
        <w:rPr>
          <w:rFonts w:ascii="Arial" w:hAnsi="Arial" w:cs="Arial"/>
          <w:smallCaps/>
          <w:noProof/>
          <w:sz w:val="24"/>
          <w:szCs w:val="24"/>
          <w:rPrChange w:id="310" w:author="Lindsay" w:date="2012-04-24T21:35:00Z">
            <w:rPr>
              <w:rFonts w:ascii="Calibri" w:hAnsi="Calibri" w:cs="Arial"/>
              <w:smallCaps/>
              <w:noProof/>
              <w:sz w:val="16"/>
              <w:szCs w:val="20"/>
            </w:rPr>
          </w:rPrChange>
        </w:rPr>
        <w:t xml:space="preserve">ahman, </w:t>
      </w:r>
      <w:r w:rsidRPr="00B95345">
        <w:rPr>
          <w:rFonts w:ascii="Arial" w:hAnsi="Arial" w:cs="Arial"/>
          <w:noProof/>
          <w:sz w:val="24"/>
          <w:szCs w:val="24"/>
          <w:rPrChange w:id="311" w:author="Lindsay" w:date="2012-04-24T21:35:00Z">
            <w:rPr>
              <w:rFonts w:ascii="Calibri" w:hAnsi="Calibri" w:cs="Arial"/>
              <w:noProof/>
              <w:sz w:val="16"/>
              <w:szCs w:val="20"/>
            </w:rPr>
          </w:rPrChange>
        </w:rPr>
        <w:t xml:space="preserve">K., 2007 Studies on free radicals, antioxidants, and co-factors. Clin Interv Aging </w:t>
      </w:r>
      <w:r w:rsidRPr="00B95345">
        <w:rPr>
          <w:rFonts w:ascii="Arial" w:hAnsi="Arial" w:cs="Arial"/>
          <w:b/>
          <w:noProof/>
          <w:sz w:val="24"/>
          <w:szCs w:val="24"/>
          <w:rPrChange w:id="312" w:author="Lindsay" w:date="2012-04-24T21:35:00Z">
            <w:rPr>
              <w:rFonts w:ascii="Calibri" w:hAnsi="Calibri" w:cs="Arial"/>
              <w:b/>
              <w:noProof/>
              <w:sz w:val="16"/>
              <w:szCs w:val="20"/>
            </w:rPr>
          </w:rPrChange>
        </w:rPr>
        <w:t>2:</w:t>
      </w:r>
      <w:r w:rsidRPr="00B95345">
        <w:rPr>
          <w:rFonts w:ascii="Arial" w:hAnsi="Arial" w:cs="Arial"/>
          <w:noProof/>
          <w:sz w:val="24"/>
          <w:szCs w:val="24"/>
          <w:rPrChange w:id="313" w:author="Lindsay" w:date="2012-04-24T21:35:00Z">
            <w:rPr>
              <w:rFonts w:ascii="Calibri" w:hAnsi="Calibri" w:cs="Arial"/>
              <w:noProof/>
              <w:sz w:val="16"/>
              <w:szCs w:val="20"/>
            </w:rPr>
          </w:rPrChange>
        </w:rPr>
        <w:t xml:space="preserve"> 219-236.</w:t>
      </w:r>
      <w:bookmarkEnd w:id="308"/>
    </w:p>
    <w:p w:rsidR="00000000" w:rsidRDefault="00B95345">
      <w:pPr>
        <w:spacing w:after="0" w:line="480" w:lineRule="auto"/>
        <w:ind w:left="720" w:hanging="720"/>
        <w:rPr>
          <w:rFonts w:ascii="Arial" w:hAnsi="Arial" w:cs="Arial"/>
          <w:noProof/>
          <w:sz w:val="24"/>
          <w:szCs w:val="24"/>
          <w:rPrChange w:id="314" w:author="Lindsay" w:date="2012-04-24T21:35:00Z">
            <w:rPr>
              <w:rFonts w:ascii="Calibri" w:hAnsi="Calibri" w:cs="Arial"/>
              <w:noProof/>
              <w:szCs w:val="20"/>
            </w:rPr>
          </w:rPrChange>
        </w:rPr>
        <w:pPrChange w:id="315" w:author="hong qin" w:date="2012-04-24T17:58:00Z">
          <w:pPr>
            <w:spacing w:after="0" w:line="240" w:lineRule="auto"/>
            <w:ind w:left="720" w:hanging="720"/>
          </w:pPr>
        </w:pPrChange>
      </w:pPr>
      <w:bookmarkStart w:id="316" w:name="_ENREF_25"/>
      <w:r w:rsidRPr="00B95345">
        <w:rPr>
          <w:rFonts w:ascii="Arial" w:hAnsi="Arial" w:cs="Arial"/>
          <w:noProof/>
          <w:sz w:val="24"/>
          <w:szCs w:val="24"/>
          <w:rPrChange w:id="317" w:author="Lindsay" w:date="2012-04-24T21:35:00Z">
            <w:rPr>
              <w:rFonts w:ascii="Calibri" w:hAnsi="Calibri" w:cs="Arial"/>
              <w:noProof/>
              <w:sz w:val="16"/>
              <w:szCs w:val="20"/>
            </w:rPr>
          </w:rPrChange>
        </w:rPr>
        <w:t>R</w:t>
      </w:r>
      <w:r w:rsidRPr="00B95345">
        <w:rPr>
          <w:rFonts w:ascii="Arial" w:hAnsi="Arial" w:cs="Arial"/>
          <w:smallCaps/>
          <w:noProof/>
          <w:sz w:val="24"/>
          <w:szCs w:val="24"/>
          <w:rPrChange w:id="318" w:author="Lindsay" w:date="2012-04-24T21:35:00Z">
            <w:rPr>
              <w:rFonts w:ascii="Calibri" w:hAnsi="Calibri" w:cs="Arial"/>
              <w:smallCaps/>
              <w:noProof/>
              <w:sz w:val="16"/>
              <w:szCs w:val="20"/>
            </w:rPr>
          </w:rPrChange>
        </w:rPr>
        <w:t xml:space="preserve">eeder, </w:t>
      </w:r>
      <w:r w:rsidRPr="00B95345">
        <w:rPr>
          <w:rFonts w:ascii="Arial" w:hAnsi="Arial" w:cs="Arial"/>
          <w:noProof/>
          <w:sz w:val="24"/>
          <w:szCs w:val="24"/>
          <w:rPrChange w:id="319" w:author="Lindsay" w:date="2012-04-24T21:35:00Z">
            <w:rPr>
              <w:rFonts w:ascii="Calibri" w:hAnsi="Calibri" w:cs="Arial"/>
              <w:noProof/>
              <w:sz w:val="16"/>
              <w:szCs w:val="20"/>
            </w:rPr>
          </w:rPrChange>
        </w:rPr>
        <w:t xml:space="preserve">B. J., 2010 The redox activity of hemoglobins: from physiologic functions to pathologic mechanisms. Antioxid Redox Signal </w:t>
      </w:r>
      <w:r w:rsidRPr="00B95345">
        <w:rPr>
          <w:rFonts w:ascii="Arial" w:hAnsi="Arial" w:cs="Arial"/>
          <w:b/>
          <w:noProof/>
          <w:sz w:val="24"/>
          <w:szCs w:val="24"/>
          <w:rPrChange w:id="320" w:author="Lindsay" w:date="2012-04-24T21:35:00Z">
            <w:rPr>
              <w:rFonts w:ascii="Calibri" w:hAnsi="Calibri" w:cs="Arial"/>
              <w:b/>
              <w:noProof/>
              <w:sz w:val="16"/>
              <w:szCs w:val="20"/>
            </w:rPr>
          </w:rPrChange>
        </w:rPr>
        <w:t>13:</w:t>
      </w:r>
      <w:r w:rsidRPr="00B95345">
        <w:rPr>
          <w:rFonts w:ascii="Arial" w:hAnsi="Arial" w:cs="Arial"/>
          <w:noProof/>
          <w:sz w:val="24"/>
          <w:szCs w:val="24"/>
          <w:rPrChange w:id="321" w:author="Lindsay" w:date="2012-04-24T21:35:00Z">
            <w:rPr>
              <w:rFonts w:ascii="Calibri" w:hAnsi="Calibri" w:cs="Arial"/>
              <w:noProof/>
              <w:sz w:val="16"/>
              <w:szCs w:val="20"/>
            </w:rPr>
          </w:rPrChange>
        </w:rPr>
        <w:t xml:space="preserve"> 1087-1123.</w:t>
      </w:r>
      <w:bookmarkEnd w:id="316"/>
    </w:p>
    <w:p w:rsidR="00000000" w:rsidRDefault="00B95345">
      <w:pPr>
        <w:spacing w:after="0" w:line="480" w:lineRule="auto"/>
        <w:ind w:left="720" w:hanging="720"/>
        <w:rPr>
          <w:rFonts w:ascii="Arial" w:hAnsi="Arial" w:cs="Arial"/>
          <w:noProof/>
          <w:sz w:val="24"/>
          <w:szCs w:val="24"/>
          <w:rPrChange w:id="322" w:author="Lindsay" w:date="2012-04-24T21:35:00Z">
            <w:rPr>
              <w:rFonts w:ascii="Calibri" w:hAnsi="Calibri" w:cs="Arial"/>
              <w:noProof/>
              <w:szCs w:val="20"/>
            </w:rPr>
          </w:rPrChange>
        </w:rPr>
        <w:pPrChange w:id="323" w:author="hong qin" w:date="2012-04-24T17:58:00Z">
          <w:pPr>
            <w:spacing w:after="0" w:line="240" w:lineRule="auto"/>
            <w:ind w:left="720" w:hanging="720"/>
          </w:pPr>
        </w:pPrChange>
      </w:pPr>
      <w:bookmarkStart w:id="324" w:name="_ENREF_26"/>
      <w:r w:rsidRPr="00B95345">
        <w:rPr>
          <w:rFonts w:ascii="Arial" w:hAnsi="Arial" w:cs="Arial"/>
          <w:noProof/>
          <w:sz w:val="24"/>
          <w:szCs w:val="24"/>
          <w:rPrChange w:id="325" w:author="Lindsay" w:date="2012-04-24T21:35:00Z">
            <w:rPr>
              <w:rFonts w:ascii="Calibri" w:hAnsi="Calibri" w:cs="Arial"/>
              <w:noProof/>
              <w:sz w:val="16"/>
              <w:szCs w:val="20"/>
            </w:rPr>
          </w:rPrChange>
        </w:rPr>
        <w:t>R</w:t>
      </w:r>
      <w:r w:rsidRPr="00B95345">
        <w:rPr>
          <w:rFonts w:ascii="Arial" w:hAnsi="Arial" w:cs="Arial"/>
          <w:smallCaps/>
          <w:noProof/>
          <w:sz w:val="24"/>
          <w:szCs w:val="24"/>
          <w:rPrChange w:id="326" w:author="Lindsay" w:date="2012-04-24T21:35:00Z">
            <w:rPr>
              <w:rFonts w:ascii="Calibri" w:hAnsi="Calibri" w:cs="Arial"/>
              <w:smallCaps/>
              <w:noProof/>
              <w:sz w:val="16"/>
              <w:szCs w:val="20"/>
            </w:rPr>
          </w:rPrChange>
        </w:rPr>
        <w:t>everter-</w:t>
      </w:r>
      <w:r w:rsidRPr="00B95345">
        <w:rPr>
          <w:rFonts w:ascii="Arial" w:hAnsi="Arial" w:cs="Arial"/>
          <w:noProof/>
          <w:sz w:val="24"/>
          <w:szCs w:val="24"/>
          <w:rPrChange w:id="327" w:author="Lindsay" w:date="2012-04-24T21:35:00Z">
            <w:rPr>
              <w:rFonts w:ascii="Calibri" w:hAnsi="Calibri" w:cs="Arial"/>
              <w:noProof/>
              <w:sz w:val="16"/>
              <w:szCs w:val="20"/>
            </w:rPr>
          </w:rPrChange>
        </w:rPr>
        <w:t>B</w:t>
      </w:r>
      <w:r w:rsidRPr="00B95345">
        <w:rPr>
          <w:rFonts w:ascii="Arial" w:hAnsi="Arial" w:cs="Arial"/>
          <w:smallCaps/>
          <w:noProof/>
          <w:sz w:val="24"/>
          <w:szCs w:val="24"/>
          <w:rPrChange w:id="328" w:author="Lindsay" w:date="2012-04-24T21:35:00Z">
            <w:rPr>
              <w:rFonts w:ascii="Calibri" w:hAnsi="Calibri" w:cs="Arial"/>
              <w:smallCaps/>
              <w:noProof/>
              <w:sz w:val="16"/>
              <w:szCs w:val="20"/>
            </w:rPr>
          </w:rPrChange>
        </w:rPr>
        <w:t xml:space="preserve">ranchat, </w:t>
      </w:r>
      <w:r w:rsidRPr="00B95345">
        <w:rPr>
          <w:rFonts w:ascii="Arial" w:hAnsi="Arial" w:cs="Arial"/>
          <w:noProof/>
          <w:sz w:val="24"/>
          <w:szCs w:val="24"/>
          <w:rPrChange w:id="329" w:author="Lindsay" w:date="2012-04-24T21:35:00Z">
            <w:rPr>
              <w:rFonts w:ascii="Calibri" w:hAnsi="Calibri" w:cs="Arial"/>
              <w:noProof/>
              <w:sz w:val="16"/>
              <w:szCs w:val="20"/>
            </w:rPr>
          </w:rPrChange>
        </w:rPr>
        <w:t>G., E. C</w:t>
      </w:r>
      <w:r w:rsidRPr="00B95345">
        <w:rPr>
          <w:rFonts w:ascii="Arial" w:hAnsi="Arial" w:cs="Arial"/>
          <w:smallCaps/>
          <w:noProof/>
          <w:sz w:val="24"/>
          <w:szCs w:val="24"/>
          <w:rPrChange w:id="330" w:author="Lindsay" w:date="2012-04-24T21:35:00Z">
            <w:rPr>
              <w:rFonts w:ascii="Calibri" w:hAnsi="Calibri" w:cs="Arial"/>
              <w:smallCaps/>
              <w:noProof/>
              <w:sz w:val="16"/>
              <w:szCs w:val="20"/>
            </w:rPr>
          </w:rPrChange>
        </w:rPr>
        <w:t>abiscol</w:t>
      </w:r>
      <w:r w:rsidRPr="00B95345">
        <w:rPr>
          <w:rFonts w:ascii="Arial" w:hAnsi="Arial" w:cs="Arial"/>
          <w:noProof/>
          <w:sz w:val="24"/>
          <w:szCs w:val="24"/>
          <w:rPrChange w:id="331" w:author="Lindsay" w:date="2012-04-24T21:35:00Z">
            <w:rPr>
              <w:rFonts w:ascii="Calibri" w:hAnsi="Calibri" w:cs="Arial"/>
              <w:noProof/>
              <w:sz w:val="16"/>
              <w:szCs w:val="20"/>
            </w:rPr>
          </w:rPrChange>
        </w:rPr>
        <w:t>, J. T</w:t>
      </w:r>
      <w:r w:rsidRPr="00B95345">
        <w:rPr>
          <w:rFonts w:ascii="Arial" w:hAnsi="Arial" w:cs="Arial"/>
          <w:smallCaps/>
          <w:noProof/>
          <w:sz w:val="24"/>
          <w:szCs w:val="24"/>
          <w:rPrChange w:id="332" w:author="Lindsay" w:date="2012-04-24T21:35:00Z">
            <w:rPr>
              <w:rFonts w:ascii="Calibri" w:hAnsi="Calibri" w:cs="Arial"/>
              <w:smallCaps/>
              <w:noProof/>
              <w:sz w:val="16"/>
              <w:szCs w:val="20"/>
            </w:rPr>
          </w:rPrChange>
        </w:rPr>
        <w:t>amarit</w:t>
      </w:r>
      <w:r w:rsidRPr="00B95345">
        <w:rPr>
          <w:rFonts w:ascii="Arial" w:hAnsi="Arial" w:cs="Arial"/>
          <w:noProof/>
          <w:sz w:val="24"/>
          <w:szCs w:val="24"/>
          <w:rPrChange w:id="333" w:author="Lindsay" w:date="2012-04-24T21:35:00Z">
            <w:rPr>
              <w:rFonts w:ascii="Calibri" w:hAnsi="Calibri" w:cs="Arial"/>
              <w:noProof/>
              <w:sz w:val="16"/>
              <w:szCs w:val="20"/>
            </w:rPr>
          </w:rPrChange>
        </w:rPr>
        <w:t xml:space="preserve"> and J. R</w:t>
      </w:r>
      <w:r w:rsidRPr="00B95345">
        <w:rPr>
          <w:rFonts w:ascii="Arial" w:hAnsi="Arial" w:cs="Arial"/>
          <w:smallCaps/>
          <w:noProof/>
          <w:sz w:val="24"/>
          <w:szCs w:val="24"/>
          <w:rPrChange w:id="334" w:author="Lindsay" w:date="2012-04-24T21:35:00Z">
            <w:rPr>
              <w:rFonts w:ascii="Calibri" w:hAnsi="Calibri" w:cs="Arial"/>
              <w:smallCaps/>
              <w:noProof/>
              <w:sz w:val="16"/>
              <w:szCs w:val="20"/>
            </w:rPr>
          </w:rPrChange>
        </w:rPr>
        <w:t>os</w:t>
      </w:r>
      <w:r w:rsidRPr="00B95345">
        <w:rPr>
          <w:rFonts w:ascii="Arial" w:hAnsi="Arial" w:cs="Arial"/>
          <w:noProof/>
          <w:sz w:val="24"/>
          <w:szCs w:val="24"/>
          <w:rPrChange w:id="335" w:author="Lindsay" w:date="2012-04-24T21:35:00Z">
            <w:rPr>
              <w:rFonts w:ascii="Calibri" w:hAnsi="Calibri" w:cs="Arial"/>
              <w:noProof/>
              <w:sz w:val="16"/>
              <w:szCs w:val="20"/>
            </w:rPr>
          </w:rPrChange>
        </w:rPr>
        <w:t xml:space="preserve">, 2004 Oxidative damage to specific proteins in replicative and chronological-aged Saccharomyces cerevisiae: common targets and prevention by calorie restriction. J Biol Chem </w:t>
      </w:r>
      <w:r w:rsidRPr="00B95345">
        <w:rPr>
          <w:rFonts w:ascii="Arial" w:hAnsi="Arial" w:cs="Arial"/>
          <w:b/>
          <w:noProof/>
          <w:sz w:val="24"/>
          <w:szCs w:val="24"/>
          <w:rPrChange w:id="336" w:author="Lindsay" w:date="2012-04-24T21:35:00Z">
            <w:rPr>
              <w:rFonts w:ascii="Calibri" w:hAnsi="Calibri" w:cs="Arial"/>
              <w:b/>
              <w:noProof/>
              <w:sz w:val="16"/>
              <w:szCs w:val="20"/>
            </w:rPr>
          </w:rPrChange>
        </w:rPr>
        <w:t>279:</w:t>
      </w:r>
      <w:r w:rsidRPr="00B95345">
        <w:rPr>
          <w:rFonts w:ascii="Arial" w:hAnsi="Arial" w:cs="Arial"/>
          <w:noProof/>
          <w:sz w:val="24"/>
          <w:szCs w:val="24"/>
          <w:rPrChange w:id="337" w:author="Lindsay" w:date="2012-04-24T21:35:00Z">
            <w:rPr>
              <w:rFonts w:ascii="Calibri" w:hAnsi="Calibri" w:cs="Arial"/>
              <w:noProof/>
              <w:sz w:val="16"/>
              <w:szCs w:val="20"/>
            </w:rPr>
          </w:rPrChange>
        </w:rPr>
        <w:t xml:space="preserve"> 31983-31989.</w:t>
      </w:r>
      <w:bookmarkEnd w:id="324"/>
    </w:p>
    <w:p w:rsidR="00000000" w:rsidRDefault="00B95345">
      <w:pPr>
        <w:spacing w:after="0" w:line="480" w:lineRule="auto"/>
        <w:ind w:left="720" w:hanging="720"/>
        <w:rPr>
          <w:rFonts w:ascii="Arial" w:hAnsi="Arial" w:cs="Arial"/>
          <w:noProof/>
          <w:sz w:val="24"/>
          <w:szCs w:val="24"/>
          <w:rPrChange w:id="338" w:author="Lindsay" w:date="2012-04-24T21:35:00Z">
            <w:rPr>
              <w:rFonts w:ascii="Calibri" w:hAnsi="Calibri" w:cs="Arial"/>
              <w:noProof/>
              <w:szCs w:val="20"/>
            </w:rPr>
          </w:rPrChange>
        </w:rPr>
        <w:pPrChange w:id="339" w:author="hong qin" w:date="2012-04-24T17:58:00Z">
          <w:pPr>
            <w:spacing w:after="0" w:line="240" w:lineRule="auto"/>
            <w:ind w:left="720" w:hanging="720"/>
          </w:pPr>
        </w:pPrChange>
      </w:pPr>
      <w:bookmarkStart w:id="340" w:name="_ENREF_27"/>
      <w:r w:rsidRPr="00B95345">
        <w:rPr>
          <w:rFonts w:ascii="Arial" w:hAnsi="Arial" w:cs="Arial"/>
          <w:noProof/>
          <w:sz w:val="24"/>
          <w:szCs w:val="24"/>
          <w:rPrChange w:id="341" w:author="Lindsay" w:date="2012-04-24T21:35:00Z">
            <w:rPr>
              <w:rFonts w:ascii="Calibri" w:hAnsi="Calibri" w:cs="Arial"/>
              <w:noProof/>
              <w:sz w:val="16"/>
              <w:szCs w:val="20"/>
            </w:rPr>
          </w:rPrChange>
        </w:rPr>
        <w:t>R</w:t>
      </w:r>
      <w:r w:rsidRPr="00B95345">
        <w:rPr>
          <w:rFonts w:ascii="Arial" w:hAnsi="Arial" w:cs="Arial"/>
          <w:smallCaps/>
          <w:noProof/>
          <w:sz w:val="24"/>
          <w:szCs w:val="24"/>
          <w:rPrChange w:id="342" w:author="Lindsay" w:date="2012-04-24T21:35:00Z">
            <w:rPr>
              <w:rFonts w:ascii="Calibri" w:hAnsi="Calibri" w:cs="Arial"/>
              <w:smallCaps/>
              <w:noProof/>
              <w:sz w:val="16"/>
              <w:szCs w:val="20"/>
            </w:rPr>
          </w:rPrChange>
        </w:rPr>
        <w:t xml:space="preserve">istow, </w:t>
      </w:r>
      <w:r w:rsidRPr="00B95345">
        <w:rPr>
          <w:rFonts w:ascii="Arial" w:hAnsi="Arial" w:cs="Arial"/>
          <w:noProof/>
          <w:sz w:val="24"/>
          <w:szCs w:val="24"/>
          <w:rPrChange w:id="343" w:author="Lindsay" w:date="2012-04-24T21:35:00Z">
            <w:rPr>
              <w:rFonts w:ascii="Calibri" w:hAnsi="Calibri" w:cs="Arial"/>
              <w:noProof/>
              <w:sz w:val="16"/>
              <w:szCs w:val="20"/>
            </w:rPr>
          </w:rPrChange>
        </w:rPr>
        <w:t>M., and S. S</w:t>
      </w:r>
      <w:r w:rsidRPr="00B95345">
        <w:rPr>
          <w:rFonts w:ascii="Arial" w:hAnsi="Arial" w:cs="Arial"/>
          <w:smallCaps/>
          <w:noProof/>
          <w:sz w:val="24"/>
          <w:szCs w:val="24"/>
          <w:rPrChange w:id="344" w:author="Lindsay" w:date="2012-04-24T21:35:00Z">
            <w:rPr>
              <w:rFonts w:ascii="Calibri" w:hAnsi="Calibri" w:cs="Arial"/>
              <w:smallCaps/>
              <w:noProof/>
              <w:sz w:val="16"/>
              <w:szCs w:val="20"/>
            </w:rPr>
          </w:rPrChange>
        </w:rPr>
        <w:t>chmeisser</w:t>
      </w:r>
      <w:r w:rsidRPr="00B95345">
        <w:rPr>
          <w:rFonts w:ascii="Arial" w:hAnsi="Arial" w:cs="Arial"/>
          <w:noProof/>
          <w:sz w:val="24"/>
          <w:szCs w:val="24"/>
          <w:rPrChange w:id="345" w:author="Lindsay" w:date="2012-04-24T21:35:00Z">
            <w:rPr>
              <w:rFonts w:ascii="Calibri" w:hAnsi="Calibri" w:cs="Arial"/>
              <w:noProof/>
              <w:sz w:val="16"/>
              <w:szCs w:val="20"/>
            </w:rPr>
          </w:rPrChange>
        </w:rPr>
        <w:t xml:space="preserve">, 2011 Extending life span by increasing oxidative stress. Free Radic Biol Med </w:t>
      </w:r>
      <w:r w:rsidRPr="00B95345">
        <w:rPr>
          <w:rFonts w:ascii="Arial" w:hAnsi="Arial" w:cs="Arial"/>
          <w:b/>
          <w:noProof/>
          <w:sz w:val="24"/>
          <w:szCs w:val="24"/>
          <w:rPrChange w:id="346" w:author="Lindsay" w:date="2012-04-24T21:35:00Z">
            <w:rPr>
              <w:rFonts w:ascii="Calibri" w:hAnsi="Calibri" w:cs="Arial"/>
              <w:b/>
              <w:noProof/>
              <w:sz w:val="16"/>
              <w:szCs w:val="20"/>
            </w:rPr>
          </w:rPrChange>
        </w:rPr>
        <w:t>51:</w:t>
      </w:r>
      <w:r w:rsidRPr="00B95345">
        <w:rPr>
          <w:rFonts w:ascii="Arial" w:hAnsi="Arial" w:cs="Arial"/>
          <w:noProof/>
          <w:sz w:val="24"/>
          <w:szCs w:val="24"/>
          <w:rPrChange w:id="347" w:author="Lindsay" w:date="2012-04-24T21:35:00Z">
            <w:rPr>
              <w:rFonts w:ascii="Calibri" w:hAnsi="Calibri" w:cs="Arial"/>
              <w:noProof/>
              <w:sz w:val="16"/>
              <w:szCs w:val="20"/>
            </w:rPr>
          </w:rPrChange>
        </w:rPr>
        <w:t xml:space="preserve"> 327-336.</w:t>
      </w:r>
      <w:bookmarkEnd w:id="340"/>
    </w:p>
    <w:p w:rsidR="00000000" w:rsidRDefault="00B95345">
      <w:pPr>
        <w:spacing w:after="0" w:line="480" w:lineRule="auto"/>
        <w:ind w:left="720" w:hanging="720"/>
        <w:rPr>
          <w:rFonts w:ascii="Arial" w:hAnsi="Arial" w:cs="Arial"/>
          <w:noProof/>
          <w:sz w:val="24"/>
          <w:szCs w:val="24"/>
          <w:rPrChange w:id="348" w:author="Lindsay" w:date="2012-04-24T21:35:00Z">
            <w:rPr>
              <w:rFonts w:ascii="Calibri" w:hAnsi="Calibri" w:cs="Arial"/>
              <w:noProof/>
              <w:szCs w:val="20"/>
            </w:rPr>
          </w:rPrChange>
        </w:rPr>
        <w:pPrChange w:id="349" w:author="hong qin" w:date="2012-04-24T17:58:00Z">
          <w:pPr>
            <w:spacing w:after="0" w:line="240" w:lineRule="auto"/>
            <w:ind w:left="720" w:hanging="720"/>
          </w:pPr>
        </w:pPrChange>
      </w:pPr>
      <w:bookmarkStart w:id="350" w:name="_ENREF_28"/>
      <w:r w:rsidRPr="00B95345">
        <w:rPr>
          <w:rFonts w:ascii="Arial" w:hAnsi="Arial" w:cs="Arial"/>
          <w:noProof/>
          <w:sz w:val="24"/>
          <w:szCs w:val="24"/>
          <w:rPrChange w:id="351" w:author="Lindsay" w:date="2012-04-24T21:35:00Z">
            <w:rPr>
              <w:rFonts w:ascii="Calibri" w:hAnsi="Calibri" w:cs="Arial"/>
              <w:noProof/>
              <w:sz w:val="16"/>
              <w:szCs w:val="20"/>
            </w:rPr>
          </w:rPrChange>
        </w:rPr>
        <w:t>S</w:t>
      </w:r>
      <w:r w:rsidRPr="00B95345">
        <w:rPr>
          <w:rFonts w:ascii="Arial" w:hAnsi="Arial" w:cs="Arial"/>
          <w:smallCaps/>
          <w:noProof/>
          <w:sz w:val="24"/>
          <w:szCs w:val="24"/>
          <w:rPrChange w:id="352" w:author="Lindsay" w:date="2012-04-24T21:35:00Z">
            <w:rPr>
              <w:rFonts w:ascii="Calibri" w:hAnsi="Calibri" w:cs="Arial"/>
              <w:smallCaps/>
              <w:noProof/>
              <w:sz w:val="16"/>
              <w:szCs w:val="20"/>
            </w:rPr>
          </w:rPrChange>
        </w:rPr>
        <w:t xml:space="preserve">tanfel, </w:t>
      </w:r>
      <w:r w:rsidRPr="00B95345">
        <w:rPr>
          <w:rFonts w:ascii="Arial" w:hAnsi="Arial" w:cs="Arial"/>
          <w:noProof/>
          <w:sz w:val="24"/>
          <w:szCs w:val="24"/>
          <w:rPrChange w:id="353" w:author="Lindsay" w:date="2012-04-24T21:35:00Z">
            <w:rPr>
              <w:rFonts w:ascii="Calibri" w:hAnsi="Calibri" w:cs="Arial"/>
              <w:noProof/>
              <w:sz w:val="16"/>
              <w:szCs w:val="20"/>
            </w:rPr>
          </w:rPrChange>
        </w:rPr>
        <w:t>M. N., L. S. S</w:t>
      </w:r>
      <w:r w:rsidRPr="00B95345">
        <w:rPr>
          <w:rFonts w:ascii="Arial" w:hAnsi="Arial" w:cs="Arial"/>
          <w:smallCaps/>
          <w:noProof/>
          <w:sz w:val="24"/>
          <w:szCs w:val="24"/>
          <w:rPrChange w:id="354" w:author="Lindsay" w:date="2012-04-24T21:35:00Z">
            <w:rPr>
              <w:rFonts w:ascii="Calibri" w:hAnsi="Calibri" w:cs="Arial"/>
              <w:smallCaps/>
              <w:noProof/>
              <w:sz w:val="16"/>
              <w:szCs w:val="20"/>
            </w:rPr>
          </w:rPrChange>
        </w:rPr>
        <w:t>hamieh</w:t>
      </w:r>
      <w:r w:rsidRPr="00B95345">
        <w:rPr>
          <w:rFonts w:ascii="Arial" w:hAnsi="Arial" w:cs="Arial"/>
          <w:noProof/>
          <w:sz w:val="24"/>
          <w:szCs w:val="24"/>
          <w:rPrChange w:id="355" w:author="Lindsay" w:date="2012-04-24T21:35:00Z">
            <w:rPr>
              <w:rFonts w:ascii="Calibri" w:hAnsi="Calibri" w:cs="Arial"/>
              <w:noProof/>
              <w:sz w:val="16"/>
              <w:szCs w:val="20"/>
            </w:rPr>
          </w:rPrChange>
        </w:rPr>
        <w:t>, M. K</w:t>
      </w:r>
      <w:r w:rsidRPr="00B95345">
        <w:rPr>
          <w:rFonts w:ascii="Arial" w:hAnsi="Arial" w:cs="Arial"/>
          <w:smallCaps/>
          <w:noProof/>
          <w:sz w:val="24"/>
          <w:szCs w:val="24"/>
          <w:rPrChange w:id="356" w:author="Lindsay" w:date="2012-04-24T21:35:00Z">
            <w:rPr>
              <w:rFonts w:ascii="Calibri" w:hAnsi="Calibri" w:cs="Arial"/>
              <w:smallCaps/>
              <w:noProof/>
              <w:sz w:val="16"/>
              <w:szCs w:val="20"/>
            </w:rPr>
          </w:rPrChange>
        </w:rPr>
        <w:t>aeberlein</w:t>
      </w:r>
      <w:r w:rsidRPr="00B95345">
        <w:rPr>
          <w:rFonts w:ascii="Arial" w:hAnsi="Arial" w:cs="Arial"/>
          <w:noProof/>
          <w:sz w:val="24"/>
          <w:szCs w:val="24"/>
          <w:rPrChange w:id="357" w:author="Lindsay" w:date="2012-04-24T21:35:00Z">
            <w:rPr>
              <w:rFonts w:ascii="Calibri" w:hAnsi="Calibri" w:cs="Arial"/>
              <w:noProof/>
              <w:sz w:val="16"/>
              <w:szCs w:val="20"/>
            </w:rPr>
          </w:rPrChange>
        </w:rPr>
        <w:t xml:space="preserve"> and B. K. K</w:t>
      </w:r>
      <w:r w:rsidRPr="00B95345">
        <w:rPr>
          <w:rFonts w:ascii="Arial" w:hAnsi="Arial" w:cs="Arial"/>
          <w:smallCaps/>
          <w:noProof/>
          <w:sz w:val="24"/>
          <w:szCs w:val="24"/>
          <w:rPrChange w:id="358" w:author="Lindsay" w:date="2012-04-24T21:35:00Z">
            <w:rPr>
              <w:rFonts w:ascii="Calibri" w:hAnsi="Calibri" w:cs="Arial"/>
              <w:smallCaps/>
              <w:noProof/>
              <w:sz w:val="16"/>
              <w:szCs w:val="20"/>
            </w:rPr>
          </w:rPrChange>
        </w:rPr>
        <w:t>ennedy</w:t>
      </w:r>
      <w:r w:rsidRPr="00B95345">
        <w:rPr>
          <w:rFonts w:ascii="Arial" w:hAnsi="Arial" w:cs="Arial"/>
          <w:noProof/>
          <w:sz w:val="24"/>
          <w:szCs w:val="24"/>
          <w:rPrChange w:id="359" w:author="Lindsay" w:date="2012-04-24T21:35:00Z">
            <w:rPr>
              <w:rFonts w:ascii="Calibri" w:hAnsi="Calibri" w:cs="Arial"/>
              <w:noProof/>
              <w:sz w:val="16"/>
              <w:szCs w:val="20"/>
            </w:rPr>
          </w:rPrChange>
        </w:rPr>
        <w:t xml:space="preserve">, 2009 The TOR pathway comes of age. Biochim Biophys Acta </w:t>
      </w:r>
      <w:r w:rsidRPr="00B95345">
        <w:rPr>
          <w:rFonts w:ascii="Arial" w:hAnsi="Arial" w:cs="Arial"/>
          <w:b/>
          <w:noProof/>
          <w:sz w:val="24"/>
          <w:szCs w:val="24"/>
          <w:rPrChange w:id="360" w:author="Lindsay" w:date="2012-04-24T21:35:00Z">
            <w:rPr>
              <w:rFonts w:ascii="Calibri" w:hAnsi="Calibri" w:cs="Arial"/>
              <w:b/>
              <w:noProof/>
              <w:sz w:val="16"/>
              <w:szCs w:val="20"/>
            </w:rPr>
          </w:rPrChange>
        </w:rPr>
        <w:t>1790:</w:t>
      </w:r>
      <w:r w:rsidRPr="00B95345">
        <w:rPr>
          <w:rFonts w:ascii="Arial" w:hAnsi="Arial" w:cs="Arial"/>
          <w:noProof/>
          <w:sz w:val="24"/>
          <w:szCs w:val="24"/>
          <w:rPrChange w:id="361" w:author="Lindsay" w:date="2012-04-24T21:35:00Z">
            <w:rPr>
              <w:rFonts w:ascii="Calibri" w:hAnsi="Calibri" w:cs="Arial"/>
              <w:noProof/>
              <w:sz w:val="16"/>
              <w:szCs w:val="20"/>
            </w:rPr>
          </w:rPrChange>
        </w:rPr>
        <w:t xml:space="preserve"> 1067-1074.</w:t>
      </w:r>
      <w:bookmarkEnd w:id="350"/>
    </w:p>
    <w:p w:rsidR="00000000" w:rsidRDefault="00B95345">
      <w:pPr>
        <w:spacing w:after="0" w:line="480" w:lineRule="auto"/>
        <w:ind w:left="720" w:hanging="720"/>
        <w:rPr>
          <w:rFonts w:ascii="Arial" w:hAnsi="Arial" w:cs="Arial"/>
          <w:noProof/>
          <w:sz w:val="24"/>
          <w:szCs w:val="24"/>
          <w:rPrChange w:id="362" w:author="Lindsay" w:date="2012-04-24T21:35:00Z">
            <w:rPr>
              <w:rFonts w:ascii="Calibri" w:hAnsi="Calibri" w:cs="Arial"/>
              <w:noProof/>
              <w:szCs w:val="20"/>
            </w:rPr>
          </w:rPrChange>
        </w:rPr>
        <w:pPrChange w:id="363" w:author="hong qin" w:date="2012-04-24T17:58:00Z">
          <w:pPr>
            <w:spacing w:after="0" w:line="240" w:lineRule="auto"/>
            <w:ind w:left="720" w:hanging="720"/>
          </w:pPr>
        </w:pPrChange>
      </w:pPr>
      <w:bookmarkStart w:id="364" w:name="_ENREF_29"/>
      <w:r w:rsidRPr="00B95345">
        <w:rPr>
          <w:rFonts w:ascii="Arial" w:hAnsi="Arial" w:cs="Arial"/>
          <w:noProof/>
          <w:sz w:val="24"/>
          <w:szCs w:val="24"/>
          <w:rPrChange w:id="365" w:author="Lindsay" w:date="2012-04-24T21:35:00Z">
            <w:rPr>
              <w:rFonts w:ascii="Calibri" w:hAnsi="Calibri" w:cs="Arial"/>
              <w:noProof/>
              <w:sz w:val="16"/>
              <w:szCs w:val="20"/>
            </w:rPr>
          </w:rPrChange>
        </w:rPr>
        <w:t>W</w:t>
      </w:r>
      <w:r w:rsidRPr="00B95345">
        <w:rPr>
          <w:rFonts w:ascii="Arial" w:hAnsi="Arial" w:cs="Arial"/>
          <w:smallCaps/>
          <w:noProof/>
          <w:sz w:val="24"/>
          <w:szCs w:val="24"/>
          <w:rPrChange w:id="366" w:author="Lindsay" w:date="2012-04-24T21:35:00Z">
            <w:rPr>
              <w:rFonts w:ascii="Calibri" w:hAnsi="Calibri" w:cs="Arial"/>
              <w:smallCaps/>
              <w:noProof/>
              <w:sz w:val="16"/>
              <w:szCs w:val="20"/>
            </w:rPr>
          </w:rPrChange>
        </w:rPr>
        <w:t xml:space="preserve">ei, </w:t>
      </w:r>
      <w:r w:rsidRPr="00B95345">
        <w:rPr>
          <w:rFonts w:ascii="Arial" w:hAnsi="Arial" w:cs="Arial"/>
          <w:noProof/>
          <w:sz w:val="24"/>
          <w:szCs w:val="24"/>
          <w:rPrChange w:id="367" w:author="Lindsay" w:date="2012-04-24T21:35:00Z">
            <w:rPr>
              <w:rFonts w:ascii="Calibri" w:hAnsi="Calibri" w:cs="Arial"/>
              <w:noProof/>
              <w:sz w:val="16"/>
              <w:szCs w:val="20"/>
            </w:rPr>
          </w:rPrChange>
        </w:rPr>
        <w:t>M., P. F</w:t>
      </w:r>
      <w:r w:rsidRPr="00B95345">
        <w:rPr>
          <w:rFonts w:ascii="Arial" w:hAnsi="Arial" w:cs="Arial"/>
          <w:smallCaps/>
          <w:noProof/>
          <w:sz w:val="24"/>
          <w:szCs w:val="24"/>
          <w:rPrChange w:id="368" w:author="Lindsay" w:date="2012-04-24T21:35:00Z">
            <w:rPr>
              <w:rFonts w:ascii="Calibri" w:hAnsi="Calibri" w:cs="Arial"/>
              <w:smallCaps/>
              <w:noProof/>
              <w:sz w:val="16"/>
              <w:szCs w:val="20"/>
            </w:rPr>
          </w:rPrChange>
        </w:rPr>
        <w:t>abrizio</w:t>
      </w:r>
      <w:r w:rsidRPr="00B95345">
        <w:rPr>
          <w:rFonts w:ascii="Arial" w:hAnsi="Arial" w:cs="Arial"/>
          <w:noProof/>
          <w:sz w:val="24"/>
          <w:szCs w:val="24"/>
          <w:rPrChange w:id="369" w:author="Lindsay" w:date="2012-04-24T21:35:00Z">
            <w:rPr>
              <w:rFonts w:ascii="Calibri" w:hAnsi="Calibri" w:cs="Arial"/>
              <w:noProof/>
              <w:sz w:val="16"/>
              <w:szCs w:val="20"/>
            </w:rPr>
          </w:rPrChange>
        </w:rPr>
        <w:t>, J. H</w:t>
      </w:r>
      <w:r w:rsidRPr="00B95345">
        <w:rPr>
          <w:rFonts w:ascii="Arial" w:hAnsi="Arial" w:cs="Arial"/>
          <w:smallCaps/>
          <w:noProof/>
          <w:sz w:val="24"/>
          <w:szCs w:val="24"/>
          <w:rPrChange w:id="370" w:author="Lindsay" w:date="2012-04-24T21:35:00Z">
            <w:rPr>
              <w:rFonts w:ascii="Calibri" w:hAnsi="Calibri" w:cs="Arial"/>
              <w:smallCaps/>
              <w:noProof/>
              <w:sz w:val="16"/>
              <w:szCs w:val="20"/>
            </w:rPr>
          </w:rPrChange>
        </w:rPr>
        <w:t>u</w:t>
      </w:r>
      <w:r w:rsidRPr="00B95345">
        <w:rPr>
          <w:rFonts w:ascii="Arial" w:hAnsi="Arial" w:cs="Arial"/>
          <w:noProof/>
          <w:sz w:val="24"/>
          <w:szCs w:val="24"/>
          <w:rPrChange w:id="371" w:author="Lindsay" w:date="2012-04-24T21:35:00Z">
            <w:rPr>
              <w:rFonts w:ascii="Calibri" w:hAnsi="Calibri" w:cs="Arial"/>
              <w:noProof/>
              <w:sz w:val="16"/>
              <w:szCs w:val="20"/>
            </w:rPr>
          </w:rPrChange>
        </w:rPr>
        <w:t>, H. G</w:t>
      </w:r>
      <w:r w:rsidRPr="00B95345">
        <w:rPr>
          <w:rFonts w:ascii="Arial" w:hAnsi="Arial" w:cs="Arial"/>
          <w:smallCaps/>
          <w:noProof/>
          <w:sz w:val="24"/>
          <w:szCs w:val="24"/>
          <w:rPrChange w:id="372" w:author="Lindsay" w:date="2012-04-24T21:35:00Z">
            <w:rPr>
              <w:rFonts w:ascii="Calibri" w:hAnsi="Calibri" w:cs="Arial"/>
              <w:smallCaps/>
              <w:noProof/>
              <w:sz w:val="16"/>
              <w:szCs w:val="20"/>
            </w:rPr>
          </w:rPrChange>
        </w:rPr>
        <w:t>e</w:t>
      </w:r>
      <w:r w:rsidRPr="00B95345">
        <w:rPr>
          <w:rFonts w:ascii="Arial" w:hAnsi="Arial" w:cs="Arial"/>
          <w:noProof/>
          <w:sz w:val="24"/>
          <w:szCs w:val="24"/>
          <w:rPrChange w:id="373" w:author="Lindsay" w:date="2012-04-24T21:35:00Z">
            <w:rPr>
              <w:rFonts w:ascii="Calibri" w:hAnsi="Calibri" w:cs="Arial"/>
              <w:noProof/>
              <w:sz w:val="16"/>
              <w:szCs w:val="20"/>
            </w:rPr>
          </w:rPrChange>
        </w:rPr>
        <w:t>, C. C</w:t>
      </w:r>
      <w:r w:rsidRPr="00B95345">
        <w:rPr>
          <w:rFonts w:ascii="Arial" w:hAnsi="Arial" w:cs="Arial"/>
          <w:smallCaps/>
          <w:noProof/>
          <w:sz w:val="24"/>
          <w:szCs w:val="24"/>
          <w:rPrChange w:id="374" w:author="Lindsay" w:date="2012-04-24T21:35:00Z">
            <w:rPr>
              <w:rFonts w:ascii="Calibri" w:hAnsi="Calibri" w:cs="Arial"/>
              <w:smallCaps/>
              <w:noProof/>
              <w:sz w:val="16"/>
              <w:szCs w:val="20"/>
            </w:rPr>
          </w:rPrChange>
        </w:rPr>
        <w:t>heng</w:t>
      </w:r>
      <w:r w:rsidRPr="00B95345">
        <w:rPr>
          <w:rFonts w:ascii="Arial" w:hAnsi="Arial" w:cs="Arial"/>
          <w:i/>
          <w:noProof/>
          <w:sz w:val="24"/>
          <w:szCs w:val="24"/>
          <w:rPrChange w:id="375" w:author="Lindsay" w:date="2012-04-24T21:35:00Z">
            <w:rPr>
              <w:rFonts w:ascii="Calibri" w:hAnsi="Calibri" w:cs="Arial"/>
              <w:i/>
              <w:noProof/>
              <w:sz w:val="16"/>
              <w:szCs w:val="20"/>
            </w:rPr>
          </w:rPrChange>
        </w:rPr>
        <w:t xml:space="preserve"> et al.</w:t>
      </w:r>
      <w:r w:rsidRPr="00B95345">
        <w:rPr>
          <w:rFonts w:ascii="Arial" w:hAnsi="Arial" w:cs="Arial"/>
          <w:noProof/>
          <w:sz w:val="24"/>
          <w:szCs w:val="24"/>
          <w:rPrChange w:id="376" w:author="Lindsay" w:date="2012-04-24T21:35:00Z">
            <w:rPr>
              <w:rFonts w:ascii="Calibri" w:hAnsi="Calibri" w:cs="Arial"/>
              <w:noProof/>
              <w:sz w:val="16"/>
              <w:szCs w:val="20"/>
            </w:rPr>
          </w:rPrChange>
        </w:rPr>
        <w:t xml:space="preserve">, 2008 Life span extension by calorie restriction depends on Rim15 and transcription factors downstream of Ras/PKA, Tor, and Sch9. PLoS Genet </w:t>
      </w:r>
      <w:r w:rsidRPr="00B95345">
        <w:rPr>
          <w:rFonts w:ascii="Arial" w:hAnsi="Arial" w:cs="Arial"/>
          <w:b/>
          <w:noProof/>
          <w:sz w:val="24"/>
          <w:szCs w:val="24"/>
          <w:rPrChange w:id="377" w:author="Lindsay" w:date="2012-04-24T21:35:00Z">
            <w:rPr>
              <w:rFonts w:ascii="Calibri" w:hAnsi="Calibri" w:cs="Arial"/>
              <w:b/>
              <w:noProof/>
              <w:sz w:val="16"/>
              <w:szCs w:val="20"/>
            </w:rPr>
          </w:rPrChange>
        </w:rPr>
        <w:t>4:</w:t>
      </w:r>
      <w:r w:rsidRPr="00B95345">
        <w:rPr>
          <w:rFonts w:ascii="Arial" w:hAnsi="Arial" w:cs="Arial"/>
          <w:noProof/>
          <w:sz w:val="24"/>
          <w:szCs w:val="24"/>
          <w:rPrChange w:id="378" w:author="Lindsay" w:date="2012-04-24T21:35:00Z">
            <w:rPr>
              <w:rFonts w:ascii="Calibri" w:hAnsi="Calibri" w:cs="Arial"/>
              <w:noProof/>
              <w:sz w:val="16"/>
              <w:szCs w:val="20"/>
            </w:rPr>
          </w:rPrChange>
        </w:rPr>
        <w:t xml:space="preserve"> e13.</w:t>
      </w:r>
      <w:bookmarkEnd w:id="364"/>
    </w:p>
    <w:p w:rsidR="00000000" w:rsidRDefault="00B95345">
      <w:pPr>
        <w:spacing w:after="0" w:line="480" w:lineRule="auto"/>
        <w:ind w:left="720" w:hanging="720"/>
        <w:rPr>
          <w:rFonts w:ascii="Arial" w:hAnsi="Arial" w:cs="Arial"/>
          <w:noProof/>
          <w:sz w:val="24"/>
          <w:szCs w:val="24"/>
          <w:rPrChange w:id="379" w:author="Lindsay" w:date="2012-04-24T21:35:00Z">
            <w:rPr>
              <w:rFonts w:ascii="Calibri" w:hAnsi="Calibri" w:cs="Arial"/>
              <w:noProof/>
              <w:szCs w:val="20"/>
            </w:rPr>
          </w:rPrChange>
        </w:rPr>
        <w:pPrChange w:id="380" w:author="hong qin" w:date="2012-04-24T17:58:00Z">
          <w:pPr>
            <w:spacing w:after="0" w:line="240" w:lineRule="auto"/>
            <w:ind w:left="720" w:hanging="720"/>
          </w:pPr>
        </w:pPrChange>
      </w:pPr>
      <w:bookmarkStart w:id="381" w:name="_ENREF_30"/>
      <w:r w:rsidRPr="00B95345">
        <w:rPr>
          <w:rFonts w:ascii="Arial" w:hAnsi="Arial" w:cs="Arial"/>
          <w:noProof/>
          <w:sz w:val="24"/>
          <w:szCs w:val="24"/>
          <w:rPrChange w:id="382" w:author="Lindsay" w:date="2012-04-24T21:35:00Z">
            <w:rPr>
              <w:rFonts w:ascii="Calibri" w:hAnsi="Calibri" w:cs="Arial"/>
              <w:noProof/>
              <w:sz w:val="16"/>
              <w:szCs w:val="20"/>
            </w:rPr>
          </w:rPrChange>
        </w:rPr>
        <w:t>W</w:t>
      </w:r>
      <w:r w:rsidRPr="00B95345">
        <w:rPr>
          <w:rFonts w:ascii="Arial" w:hAnsi="Arial" w:cs="Arial"/>
          <w:smallCaps/>
          <w:noProof/>
          <w:sz w:val="24"/>
          <w:szCs w:val="24"/>
          <w:rPrChange w:id="383" w:author="Lindsay" w:date="2012-04-24T21:35:00Z">
            <w:rPr>
              <w:rFonts w:ascii="Calibri" w:hAnsi="Calibri" w:cs="Arial"/>
              <w:smallCaps/>
              <w:noProof/>
              <w:sz w:val="16"/>
              <w:szCs w:val="20"/>
            </w:rPr>
          </w:rPrChange>
        </w:rPr>
        <w:t xml:space="preserve">einberger, </w:t>
      </w:r>
      <w:r w:rsidRPr="00B95345">
        <w:rPr>
          <w:rFonts w:ascii="Arial" w:hAnsi="Arial" w:cs="Arial"/>
          <w:noProof/>
          <w:sz w:val="24"/>
          <w:szCs w:val="24"/>
          <w:rPrChange w:id="384" w:author="Lindsay" w:date="2012-04-24T21:35:00Z">
            <w:rPr>
              <w:rFonts w:ascii="Calibri" w:hAnsi="Calibri" w:cs="Arial"/>
              <w:noProof/>
              <w:sz w:val="16"/>
              <w:szCs w:val="20"/>
            </w:rPr>
          </w:rPrChange>
        </w:rPr>
        <w:t>M., A. M</w:t>
      </w:r>
      <w:r w:rsidRPr="00B95345">
        <w:rPr>
          <w:rFonts w:ascii="Arial" w:hAnsi="Arial" w:cs="Arial"/>
          <w:smallCaps/>
          <w:noProof/>
          <w:sz w:val="24"/>
          <w:szCs w:val="24"/>
          <w:rPrChange w:id="385" w:author="Lindsay" w:date="2012-04-24T21:35:00Z">
            <w:rPr>
              <w:rFonts w:ascii="Calibri" w:hAnsi="Calibri" w:cs="Arial"/>
              <w:smallCaps/>
              <w:noProof/>
              <w:sz w:val="16"/>
              <w:szCs w:val="20"/>
            </w:rPr>
          </w:rPrChange>
        </w:rPr>
        <w:t>esquita</w:t>
      </w:r>
      <w:r w:rsidRPr="00B95345">
        <w:rPr>
          <w:rFonts w:ascii="Arial" w:hAnsi="Arial" w:cs="Arial"/>
          <w:noProof/>
          <w:sz w:val="24"/>
          <w:szCs w:val="24"/>
          <w:rPrChange w:id="386" w:author="Lindsay" w:date="2012-04-24T21:35:00Z">
            <w:rPr>
              <w:rFonts w:ascii="Calibri" w:hAnsi="Calibri" w:cs="Arial"/>
              <w:noProof/>
              <w:sz w:val="16"/>
              <w:szCs w:val="20"/>
            </w:rPr>
          </w:rPrChange>
        </w:rPr>
        <w:t>, T. C</w:t>
      </w:r>
      <w:r w:rsidRPr="00B95345">
        <w:rPr>
          <w:rFonts w:ascii="Arial" w:hAnsi="Arial" w:cs="Arial"/>
          <w:smallCaps/>
          <w:noProof/>
          <w:sz w:val="24"/>
          <w:szCs w:val="24"/>
          <w:rPrChange w:id="387" w:author="Lindsay" w:date="2012-04-24T21:35:00Z">
            <w:rPr>
              <w:rFonts w:ascii="Calibri" w:hAnsi="Calibri" w:cs="Arial"/>
              <w:smallCaps/>
              <w:noProof/>
              <w:sz w:val="16"/>
              <w:szCs w:val="20"/>
            </w:rPr>
          </w:rPrChange>
        </w:rPr>
        <w:t>aroll</w:t>
      </w:r>
      <w:r w:rsidRPr="00B95345">
        <w:rPr>
          <w:rFonts w:ascii="Arial" w:hAnsi="Arial" w:cs="Arial"/>
          <w:noProof/>
          <w:sz w:val="24"/>
          <w:szCs w:val="24"/>
          <w:rPrChange w:id="388" w:author="Lindsay" w:date="2012-04-24T21:35:00Z">
            <w:rPr>
              <w:rFonts w:ascii="Calibri" w:hAnsi="Calibri" w:cs="Arial"/>
              <w:noProof/>
              <w:sz w:val="16"/>
              <w:szCs w:val="20"/>
            </w:rPr>
          </w:rPrChange>
        </w:rPr>
        <w:t>, L. M</w:t>
      </w:r>
      <w:r w:rsidRPr="00B95345">
        <w:rPr>
          <w:rFonts w:ascii="Arial" w:hAnsi="Arial" w:cs="Arial"/>
          <w:smallCaps/>
          <w:noProof/>
          <w:sz w:val="24"/>
          <w:szCs w:val="24"/>
          <w:rPrChange w:id="389" w:author="Lindsay" w:date="2012-04-24T21:35:00Z">
            <w:rPr>
              <w:rFonts w:ascii="Calibri" w:hAnsi="Calibri" w:cs="Arial"/>
              <w:smallCaps/>
              <w:noProof/>
              <w:sz w:val="16"/>
              <w:szCs w:val="20"/>
            </w:rPr>
          </w:rPrChange>
        </w:rPr>
        <w:t>arks</w:t>
      </w:r>
      <w:r w:rsidRPr="00B95345">
        <w:rPr>
          <w:rFonts w:ascii="Arial" w:hAnsi="Arial" w:cs="Arial"/>
          <w:noProof/>
          <w:sz w:val="24"/>
          <w:szCs w:val="24"/>
          <w:rPrChange w:id="390" w:author="Lindsay" w:date="2012-04-24T21:35:00Z">
            <w:rPr>
              <w:rFonts w:ascii="Calibri" w:hAnsi="Calibri" w:cs="Arial"/>
              <w:noProof/>
              <w:sz w:val="16"/>
              <w:szCs w:val="20"/>
            </w:rPr>
          </w:rPrChange>
        </w:rPr>
        <w:t>, H. Y</w:t>
      </w:r>
      <w:r w:rsidRPr="00B95345">
        <w:rPr>
          <w:rFonts w:ascii="Arial" w:hAnsi="Arial" w:cs="Arial"/>
          <w:smallCaps/>
          <w:noProof/>
          <w:sz w:val="24"/>
          <w:szCs w:val="24"/>
          <w:rPrChange w:id="391" w:author="Lindsay" w:date="2012-04-24T21:35:00Z">
            <w:rPr>
              <w:rFonts w:ascii="Calibri" w:hAnsi="Calibri" w:cs="Arial"/>
              <w:smallCaps/>
              <w:noProof/>
              <w:sz w:val="16"/>
              <w:szCs w:val="20"/>
            </w:rPr>
          </w:rPrChange>
        </w:rPr>
        <w:t>ang</w:t>
      </w:r>
      <w:r w:rsidRPr="00B95345">
        <w:rPr>
          <w:rFonts w:ascii="Arial" w:hAnsi="Arial" w:cs="Arial"/>
          <w:i/>
          <w:noProof/>
          <w:sz w:val="24"/>
          <w:szCs w:val="24"/>
          <w:rPrChange w:id="392" w:author="Lindsay" w:date="2012-04-24T21:35:00Z">
            <w:rPr>
              <w:rFonts w:ascii="Calibri" w:hAnsi="Calibri" w:cs="Arial"/>
              <w:i/>
              <w:noProof/>
              <w:sz w:val="16"/>
              <w:szCs w:val="20"/>
            </w:rPr>
          </w:rPrChange>
        </w:rPr>
        <w:t xml:space="preserve"> et al.</w:t>
      </w:r>
      <w:r w:rsidRPr="00B95345">
        <w:rPr>
          <w:rFonts w:ascii="Arial" w:hAnsi="Arial" w:cs="Arial"/>
          <w:noProof/>
          <w:sz w:val="24"/>
          <w:szCs w:val="24"/>
          <w:rPrChange w:id="393" w:author="Lindsay" w:date="2012-04-24T21:35:00Z">
            <w:rPr>
              <w:rFonts w:ascii="Calibri" w:hAnsi="Calibri" w:cs="Arial"/>
              <w:noProof/>
              <w:sz w:val="16"/>
              <w:szCs w:val="20"/>
            </w:rPr>
          </w:rPrChange>
        </w:rPr>
        <w:t xml:space="preserve">, 2010 Growth signaling promotes chronological aging in budding yeast by inducing superoxide anions that inhibit quiescence. Aging (Albany NY) </w:t>
      </w:r>
      <w:r w:rsidRPr="00B95345">
        <w:rPr>
          <w:rFonts w:ascii="Arial" w:hAnsi="Arial" w:cs="Arial"/>
          <w:b/>
          <w:noProof/>
          <w:sz w:val="24"/>
          <w:szCs w:val="24"/>
          <w:rPrChange w:id="394" w:author="Lindsay" w:date="2012-04-24T21:35:00Z">
            <w:rPr>
              <w:rFonts w:ascii="Calibri" w:hAnsi="Calibri" w:cs="Arial"/>
              <w:b/>
              <w:noProof/>
              <w:sz w:val="16"/>
              <w:szCs w:val="20"/>
            </w:rPr>
          </w:rPrChange>
        </w:rPr>
        <w:t>2:</w:t>
      </w:r>
      <w:r w:rsidRPr="00B95345">
        <w:rPr>
          <w:rFonts w:ascii="Arial" w:hAnsi="Arial" w:cs="Arial"/>
          <w:noProof/>
          <w:sz w:val="24"/>
          <w:szCs w:val="24"/>
          <w:rPrChange w:id="395" w:author="Lindsay" w:date="2012-04-24T21:35:00Z">
            <w:rPr>
              <w:rFonts w:ascii="Calibri" w:hAnsi="Calibri" w:cs="Arial"/>
              <w:noProof/>
              <w:sz w:val="16"/>
              <w:szCs w:val="20"/>
            </w:rPr>
          </w:rPrChange>
        </w:rPr>
        <w:t xml:space="preserve"> 709-726.</w:t>
      </w:r>
      <w:bookmarkEnd w:id="381"/>
    </w:p>
    <w:p w:rsidR="00000000" w:rsidRDefault="00B95345">
      <w:pPr>
        <w:spacing w:after="0" w:line="480" w:lineRule="auto"/>
        <w:ind w:left="720" w:hanging="720"/>
        <w:rPr>
          <w:rFonts w:ascii="Arial" w:hAnsi="Arial" w:cs="Arial"/>
          <w:noProof/>
          <w:sz w:val="24"/>
          <w:szCs w:val="24"/>
          <w:rPrChange w:id="396" w:author="Lindsay" w:date="2012-04-24T21:35:00Z">
            <w:rPr>
              <w:rFonts w:ascii="Calibri" w:hAnsi="Calibri" w:cs="Arial"/>
              <w:noProof/>
              <w:szCs w:val="20"/>
            </w:rPr>
          </w:rPrChange>
        </w:rPr>
        <w:pPrChange w:id="397" w:author="hong qin" w:date="2012-04-24T17:58:00Z">
          <w:pPr>
            <w:spacing w:after="0" w:line="240" w:lineRule="auto"/>
            <w:ind w:left="720" w:hanging="720"/>
          </w:pPr>
        </w:pPrChange>
      </w:pPr>
      <w:bookmarkStart w:id="398" w:name="_ENREF_31"/>
      <w:r w:rsidRPr="00B95345">
        <w:rPr>
          <w:rFonts w:ascii="Arial" w:hAnsi="Arial" w:cs="Arial"/>
          <w:noProof/>
          <w:sz w:val="24"/>
          <w:szCs w:val="24"/>
          <w:rPrChange w:id="399" w:author="Lindsay" w:date="2012-04-24T21:35:00Z">
            <w:rPr>
              <w:rFonts w:ascii="Calibri" w:hAnsi="Calibri" w:cs="Arial"/>
              <w:noProof/>
              <w:sz w:val="16"/>
              <w:szCs w:val="20"/>
            </w:rPr>
          </w:rPrChange>
        </w:rPr>
        <w:t>W</w:t>
      </w:r>
      <w:r w:rsidRPr="00B95345">
        <w:rPr>
          <w:rFonts w:ascii="Arial" w:hAnsi="Arial" w:cs="Arial"/>
          <w:smallCaps/>
          <w:noProof/>
          <w:sz w:val="24"/>
          <w:szCs w:val="24"/>
          <w:rPrChange w:id="400" w:author="Lindsay" w:date="2012-04-24T21:35:00Z">
            <w:rPr>
              <w:rFonts w:ascii="Calibri" w:hAnsi="Calibri" w:cs="Arial"/>
              <w:smallCaps/>
              <w:noProof/>
              <w:sz w:val="16"/>
              <w:szCs w:val="20"/>
            </w:rPr>
          </w:rPrChange>
        </w:rPr>
        <w:t xml:space="preserve">illcox, </w:t>
      </w:r>
      <w:r w:rsidRPr="00B95345">
        <w:rPr>
          <w:rFonts w:ascii="Arial" w:hAnsi="Arial" w:cs="Arial"/>
          <w:noProof/>
          <w:sz w:val="24"/>
          <w:szCs w:val="24"/>
          <w:rPrChange w:id="401" w:author="Lindsay" w:date="2012-04-24T21:35:00Z">
            <w:rPr>
              <w:rFonts w:ascii="Calibri" w:hAnsi="Calibri" w:cs="Arial"/>
              <w:noProof/>
              <w:sz w:val="16"/>
              <w:szCs w:val="20"/>
            </w:rPr>
          </w:rPrChange>
        </w:rPr>
        <w:t>B. J., K. Y</w:t>
      </w:r>
      <w:r w:rsidRPr="00B95345">
        <w:rPr>
          <w:rFonts w:ascii="Arial" w:hAnsi="Arial" w:cs="Arial"/>
          <w:smallCaps/>
          <w:noProof/>
          <w:sz w:val="24"/>
          <w:szCs w:val="24"/>
          <w:rPrChange w:id="402" w:author="Lindsay" w:date="2012-04-24T21:35:00Z">
            <w:rPr>
              <w:rFonts w:ascii="Calibri" w:hAnsi="Calibri" w:cs="Arial"/>
              <w:smallCaps/>
              <w:noProof/>
              <w:sz w:val="16"/>
              <w:szCs w:val="20"/>
            </w:rPr>
          </w:rPrChange>
        </w:rPr>
        <w:t>ano</w:t>
      </w:r>
      <w:r w:rsidRPr="00B95345">
        <w:rPr>
          <w:rFonts w:ascii="Arial" w:hAnsi="Arial" w:cs="Arial"/>
          <w:noProof/>
          <w:sz w:val="24"/>
          <w:szCs w:val="24"/>
          <w:rPrChange w:id="403" w:author="Lindsay" w:date="2012-04-24T21:35:00Z">
            <w:rPr>
              <w:rFonts w:ascii="Calibri" w:hAnsi="Calibri" w:cs="Arial"/>
              <w:noProof/>
              <w:sz w:val="16"/>
              <w:szCs w:val="20"/>
            </w:rPr>
          </w:rPrChange>
        </w:rPr>
        <w:t>, R. C</w:t>
      </w:r>
      <w:r w:rsidRPr="00B95345">
        <w:rPr>
          <w:rFonts w:ascii="Arial" w:hAnsi="Arial" w:cs="Arial"/>
          <w:smallCaps/>
          <w:noProof/>
          <w:sz w:val="24"/>
          <w:szCs w:val="24"/>
          <w:rPrChange w:id="404" w:author="Lindsay" w:date="2012-04-24T21:35:00Z">
            <w:rPr>
              <w:rFonts w:ascii="Calibri" w:hAnsi="Calibri" w:cs="Arial"/>
              <w:smallCaps/>
              <w:noProof/>
              <w:sz w:val="16"/>
              <w:szCs w:val="20"/>
            </w:rPr>
          </w:rPrChange>
        </w:rPr>
        <w:t>hen</w:t>
      </w:r>
      <w:r w:rsidRPr="00B95345">
        <w:rPr>
          <w:rFonts w:ascii="Arial" w:hAnsi="Arial" w:cs="Arial"/>
          <w:noProof/>
          <w:sz w:val="24"/>
          <w:szCs w:val="24"/>
          <w:rPrChange w:id="405" w:author="Lindsay" w:date="2012-04-24T21:35:00Z">
            <w:rPr>
              <w:rFonts w:ascii="Calibri" w:hAnsi="Calibri" w:cs="Arial"/>
              <w:noProof/>
              <w:sz w:val="16"/>
              <w:szCs w:val="20"/>
            </w:rPr>
          </w:rPrChange>
        </w:rPr>
        <w:t>, D. C. W</w:t>
      </w:r>
      <w:r w:rsidRPr="00B95345">
        <w:rPr>
          <w:rFonts w:ascii="Arial" w:hAnsi="Arial" w:cs="Arial"/>
          <w:smallCaps/>
          <w:noProof/>
          <w:sz w:val="24"/>
          <w:szCs w:val="24"/>
          <w:rPrChange w:id="406" w:author="Lindsay" w:date="2012-04-24T21:35:00Z">
            <w:rPr>
              <w:rFonts w:ascii="Calibri" w:hAnsi="Calibri" w:cs="Arial"/>
              <w:smallCaps/>
              <w:noProof/>
              <w:sz w:val="16"/>
              <w:szCs w:val="20"/>
            </w:rPr>
          </w:rPrChange>
        </w:rPr>
        <w:t>illcox</w:t>
      </w:r>
      <w:r w:rsidRPr="00B95345">
        <w:rPr>
          <w:rFonts w:ascii="Arial" w:hAnsi="Arial" w:cs="Arial"/>
          <w:noProof/>
          <w:sz w:val="24"/>
          <w:szCs w:val="24"/>
          <w:rPrChange w:id="407" w:author="Lindsay" w:date="2012-04-24T21:35:00Z">
            <w:rPr>
              <w:rFonts w:ascii="Calibri" w:hAnsi="Calibri" w:cs="Arial"/>
              <w:noProof/>
              <w:sz w:val="16"/>
              <w:szCs w:val="20"/>
            </w:rPr>
          </w:rPrChange>
        </w:rPr>
        <w:t>, B. L. R</w:t>
      </w:r>
      <w:r w:rsidRPr="00B95345">
        <w:rPr>
          <w:rFonts w:ascii="Arial" w:hAnsi="Arial" w:cs="Arial"/>
          <w:smallCaps/>
          <w:noProof/>
          <w:sz w:val="24"/>
          <w:szCs w:val="24"/>
          <w:rPrChange w:id="408" w:author="Lindsay" w:date="2012-04-24T21:35:00Z">
            <w:rPr>
              <w:rFonts w:ascii="Calibri" w:hAnsi="Calibri" w:cs="Arial"/>
              <w:smallCaps/>
              <w:noProof/>
              <w:sz w:val="16"/>
              <w:szCs w:val="20"/>
            </w:rPr>
          </w:rPrChange>
        </w:rPr>
        <w:t>odriguez</w:t>
      </w:r>
      <w:r w:rsidRPr="00B95345">
        <w:rPr>
          <w:rFonts w:ascii="Arial" w:hAnsi="Arial" w:cs="Arial"/>
          <w:i/>
          <w:noProof/>
          <w:sz w:val="24"/>
          <w:szCs w:val="24"/>
          <w:rPrChange w:id="409" w:author="Lindsay" w:date="2012-04-24T21:35:00Z">
            <w:rPr>
              <w:rFonts w:ascii="Calibri" w:hAnsi="Calibri" w:cs="Arial"/>
              <w:i/>
              <w:noProof/>
              <w:sz w:val="16"/>
              <w:szCs w:val="20"/>
            </w:rPr>
          </w:rPrChange>
        </w:rPr>
        <w:t xml:space="preserve"> et al.</w:t>
      </w:r>
      <w:r w:rsidRPr="00B95345">
        <w:rPr>
          <w:rFonts w:ascii="Arial" w:hAnsi="Arial" w:cs="Arial"/>
          <w:noProof/>
          <w:sz w:val="24"/>
          <w:szCs w:val="24"/>
          <w:rPrChange w:id="410" w:author="Lindsay" w:date="2012-04-24T21:35:00Z">
            <w:rPr>
              <w:rFonts w:ascii="Calibri" w:hAnsi="Calibri" w:cs="Arial"/>
              <w:noProof/>
              <w:sz w:val="16"/>
              <w:szCs w:val="20"/>
            </w:rPr>
          </w:rPrChange>
        </w:rPr>
        <w:t xml:space="preserve">, 2004 How much should we eat? The association between energy intake and mortality in a 36-year follow-up study of Japanese-American men. J Gerontol A Biol Sci Med Sci </w:t>
      </w:r>
      <w:r w:rsidRPr="00B95345">
        <w:rPr>
          <w:rFonts w:ascii="Arial" w:hAnsi="Arial" w:cs="Arial"/>
          <w:b/>
          <w:noProof/>
          <w:sz w:val="24"/>
          <w:szCs w:val="24"/>
          <w:rPrChange w:id="411" w:author="Lindsay" w:date="2012-04-24T21:35:00Z">
            <w:rPr>
              <w:rFonts w:ascii="Calibri" w:hAnsi="Calibri" w:cs="Arial"/>
              <w:b/>
              <w:noProof/>
              <w:sz w:val="16"/>
              <w:szCs w:val="20"/>
            </w:rPr>
          </w:rPrChange>
        </w:rPr>
        <w:t>59:</w:t>
      </w:r>
      <w:r w:rsidRPr="00B95345">
        <w:rPr>
          <w:rFonts w:ascii="Arial" w:hAnsi="Arial" w:cs="Arial"/>
          <w:noProof/>
          <w:sz w:val="24"/>
          <w:szCs w:val="24"/>
          <w:rPrChange w:id="412" w:author="Lindsay" w:date="2012-04-24T21:35:00Z">
            <w:rPr>
              <w:rFonts w:ascii="Calibri" w:hAnsi="Calibri" w:cs="Arial"/>
              <w:noProof/>
              <w:sz w:val="16"/>
              <w:szCs w:val="20"/>
            </w:rPr>
          </w:rPrChange>
        </w:rPr>
        <w:t xml:space="preserve"> 789-795.</w:t>
      </w:r>
      <w:bookmarkEnd w:id="398"/>
    </w:p>
    <w:p w:rsidR="00000000" w:rsidRDefault="00B95345">
      <w:pPr>
        <w:spacing w:after="0" w:line="480" w:lineRule="auto"/>
        <w:ind w:left="720" w:hanging="720"/>
        <w:rPr>
          <w:rFonts w:ascii="Arial" w:hAnsi="Arial" w:cs="Arial"/>
          <w:noProof/>
          <w:sz w:val="24"/>
          <w:szCs w:val="24"/>
          <w:rPrChange w:id="413" w:author="Lindsay" w:date="2012-04-24T21:35:00Z">
            <w:rPr>
              <w:rFonts w:ascii="Calibri" w:hAnsi="Calibri" w:cs="Arial"/>
              <w:noProof/>
              <w:szCs w:val="20"/>
            </w:rPr>
          </w:rPrChange>
        </w:rPr>
        <w:pPrChange w:id="414" w:author="hong qin" w:date="2012-04-24T17:58:00Z">
          <w:pPr>
            <w:spacing w:after="0" w:line="240" w:lineRule="auto"/>
            <w:ind w:left="720" w:hanging="720"/>
          </w:pPr>
        </w:pPrChange>
      </w:pPr>
      <w:bookmarkStart w:id="415" w:name="_ENREF_32"/>
      <w:r w:rsidRPr="00B95345">
        <w:rPr>
          <w:rFonts w:ascii="Arial" w:hAnsi="Arial" w:cs="Arial"/>
          <w:noProof/>
          <w:sz w:val="24"/>
          <w:szCs w:val="24"/>
          <w:rPrChange w:id="416" w:author="Lindsay" w:date="2012-04-24T21:35:00Z">
            <w:rPr>
              <w:rFonts w:ascii="Calibri" w:hAnsi="Calibri" w:cs="Arial"/>
              <w:noProof/>
              <w:sz w:val="16"/>
              <w:szCs w:val="20"/>
            </w:rPr>
          </w:rPrChange>
        </w:rPr>
        <w:t>W</w:t>
      </w:r>
      <w:r w:rsidRPr="00B95345">
        <w:rPr>
          <w:rFonts w:ascii="Arial" w:hAnsi="Arial" w:cs="Arial"/>
          <w:smallCaps/>
          <w:noProof/>
          <w:sz w:val="24"/>
          <w:szCs w:val="24"/>
          <w:rPrChange w:id="417" w:author="Lindsay" w:date="2012-04-24T21:35:00Z">
            <w:rPr>
              <w:rFonts w:ascii="Calibri" w:hAnsi="Calibri" w:cs="Arial"/>
              <w:smallCaps/>
              <w:noProof/>
              <w:sz w:val="16"/>
              <w:szCs w:val="20"/>
            </w:rPr>
          </w:rPrChange>
        </w:rPr>
        <w:t xml:space="preserve">illiams, </w:t>
      </w:r>
      <w:r w:rsidRPr="00B95345">
        <w:rPr>
          <w:rFonts w:ascii="Arial" w:hAnsi="Arial" w:cs="Arial"/>
          <w:noProof/>
          <w:sz w:val="24"/>
          <w:szCs w:val="24"/>
          <w:rPrChange w:id="418" w:author="Lindsay" w:date="2012-04-24T21:35:00Z">
            <w:rPr>
              <w:rFonts w:ascii="Calibri" w:hAnsi="Calibri" w:cs="Arial"/>
              <w:noProof/>
              <w:sz w:val="16"/>
              <w:szCs w:val="20"/>
            </w:rPr>
          </w:rPrChange>
        </w:rPr>
        <w:t xml:space="preserve">G. C., 1957 Pleiotropy, natural selection and the evolution of senescence. Evolution </w:t>
      </w:r>
      <w:r w:rsidRPr="00B95345">
        <w:rPr>
          <w:rFonts w:ascii="Arial" w:hAnsi="Arial" w:cs="Arial"/>
          <w:b/>
          <w:noProof/>
          <w:sz w:val="24"/>
          <w:szCs w:val="24"/>
          <w:rPrChange w:id="419" w:author="Lindsay" w:date="2012-04-24T21:35:00Z">
            <w:rPr>
              <w:rFonts w:ascii="Calibri" w:hAnsi="Calibri" w:cs="Arial"/>
              <w:b/>
              <w:noProof/>
              <w:sz w:val="16"/>
              <w:szCs w:val="20"/>
            </w:rPr>
          </w:rPrChange>
        </w:rPr>
        <w:t>11:</w:t>
      </w:r>
      <w:r w:rsidRPr="00B95345">
        <w:rPr>
          <w:rFonts w:ascii="Arial" w:hAnsi="Arial" w:cs="Arial"/>
          <w:noProof/>
          <w:sz w:val="24"/>
          <w:szCs w:val="24"/>
          <w:rPrChange w:id="420" w:author="Lindsay" w:date="2012-04-24T21:35:00Z">
            <w:rPr>
              <w:rFonts w:ascii="Calibri" w:hAnsi="Calibri" w:cs="Arial"/>
              <w:noProof/>
              <w:sz w:val="16"/>
              <w:szCs w:val="20"/>
            </w:rPr>
          </w:rPrChange>
        </w:rPr>
        <w:t xml:space="preserve"> 398-411.</w:t>
      </w:r>
      <w:bookmarkEnd w:id="415"/>
    </w:p>
    <w:p w:rsidR="00EA42C8" w:rsidRDefault="00B95345" w:rsidP="00EA42C8">
      <w:pPr>
        <w:tabs>
          <w:tab w:val="left" w:pos="2032"/>
        </w:tabs>
        <w:autoSpaceDE w:val="0"/>
        <w:autoSpaceDN w:val="0"/>
        <w:adjustRightInd w:val="0"/>
        <w:spacing w:after="0" w:line="480" w:lineRule="auto"/>
        <w:rPr>
          <w:rFonts w:ascii="Arial" w:hAnsi="Arial" w:cs="Arial"/>
          <w:noProof/>
          <w:sz w:val="24"/>
          <w:szCs w:val="24"/>
        </w:rPr>
      </w:pPr>
      <w:bookmarkStart w:id="421" w:name="_ENREF_33"/>
      <w:r w:rsidRPr="00B95345">
        <w:rPr>
          <w:rFonts w:ascii="Arial" w:hAnsi="Arial" w:cs="Arial"/>
          <w:noProof/>
          <w:sz w:val="24"/>
          <w:szCs w:val="24"/>
          <w:rPrChange w:id="422" w:author="Lindsay" w:date="2012-04-24T21:35:00Z">
            <w:rPr>
              <w:rFonts w:ascii="Calibri" w:hAnsi="Calibri" w:cs="Arial"/>
              <w:noProof/>
              <w:sz w:val="16"/>
              <w:szCs w:val="20"/>
            </w:rPr>
          </w:rPrChange>
        </w:rPr>
        <w:t>Y</w:t>
      </w:r>
      <w:r w:rsidRPr="00B95345">
        <w:rPr>
          <w:rFonts w:ascii="Arial" w:hAnsi="Arial" w:cs="Arial"/>
          <w:smallCaps/>
          <w:noProof/>
          <w:sz w:val="24"/>
          <w:szCs w:val="24"/>
          <w:rPrChange w:id="423" w:author="Lindsay" w:date="2012-04-24T21:35:00Z">
            <w:rPr>
              <w:rFonts w:ascii="Calibri" w:hAnsi="Calibri" w:cs="Arial"/>
              <w:smallCaps/>
              <w:noProof/>
              <w:sz w:val="16"/>
              <w:szCs w:val="20"/>
            </w:rPr>
          </w:rPrChange>
        </w:rPr>
        <w:t xml:space="preserve">u, </w:t>
      </w:r>
      <w:r w:rsidRPr="00B95345">
        <w:rPr>
          <w:rFonts w:ascii="Arial" w:hAnsi="Arial" w:cs="Arial"/>
          <w:noProof/>
          <w:sz w:val="24"/>
          <w:szCs w:val="24"/>
          <w:rPrChange w:id="424" w:author="Lindsay" w:date="2012-04-24T21:35:00Z">
            <w:rPr>
              <w:rFonts w:ascii="Calibri" w:hAnsi="Calibri" w:cs="Arial"/>
              <w:noProof/>
              <w:sz w:val="16"/>
              <w:szCs w:val="20"/>
            </w:rPr>
          </w:rPrChange>
        </w:rPr>
        <w:t>S., X. E. Z</w:t>
      </w:r>
      <w:r w:rsidRPr="00B95345">
        <w:rPr>
          <w:rFonts w:ascii="Arial" w:hAnsi="Arial" w:cs="Arial"/>
          <w:smallCaps/>
          <w:noProof/>
          <w:sz w:val="24"/>
          <w:szCs w:val="24"/>
          <w:rPrChange w:id="425" w:author="Lindsay" w:date="2012-04-24T21:35:00Z">
            <w:rPr>
              <w:rFonts w:ascii="Calibri" w:hAnsi="Calibri" w:cs="Arial"/>
              <w:smallCaps/>
              <w:noProof/>
              <w:sz w:val="16"/>
              <w:szCs w:val="20"/>
            </w:rPr>
          </w:rPrChange>
        </w:rPr>
        <w:t>hang</w:t>
      </w:r>
      <w:r w:rsidRPr="00B95345">
        <w:rPr>
          <w:rFonts w:ascii="Arial" w:hAnsi="Arial" w:cs="Arial"/>
          <w:noProof/>
          <w:sz w:val="24"/>
          <w:szCs w:val="24"/>
          <w:rPrChange w:id="426" w:author="Lindsay" w:date="2012-04-24T21:35:00Z">
            <w:rPr>
              <w:rFonts w:ascii="Calibri" w:hAnsi="Calibri" w:cs="Arial"/>
              <w:noProof/>
              <w:sz w:val="16"/>
              <w:szCs w:val="20"/>
            </w:rPr>
          </w:rPrChange>
        </w:rPr>
        <w:t>, G. C</w:t>
      </w:r>
      <w:r w:rsidRPr="00B95345">
        <w:rPr>
          <w:rFonts w:ascii="Arial" w:hAnsi="Arial" w:cs="Arial"/>
          <w:smallCaps/>
          <w:noProof/>
          <w:sz w:val="24"/>
          <w:szCs w:val="24"/>
          <w:rPrChange w:id="427" w:author="Lindsay" w:date="2012-04-24T21:35:00Z">
            <w:rPr>
              <w:rFonts w:ascii="Calibri" w:hAnsi="Calibri" w:cs="Arial"/>
              <w:smallCaps/>
              <w:noProof/>
              <w:sz w:val="16"/>
              <w:szCs w:val="20"/>
            </w:rPr>
          </w:rPrChange>
        </w:rPr>
        <w:t>hen</w:t>
      </w:r>
      <w:r w:rsidRPr="00B95345">
        <w:rPr>
          <w:rFonts w:ascii="Arial" w:hAnsi="Arial" w:cs="Arial"/>
          <w:noProof/>
          <w:sz w:val="24"/>
          <w:szCs w:val="24"/>
          <w:rPrChange w:id="428" w:author="Lindsay" w:date="2012-04-24T21:35:00Z">
            <w:rPr>
              <w:rFonts w:ascii="Calibri" w:hAnsi="Calibri" w:cs="Arial"/>
              <w:noProof/>
              <w:sz w:val="16"/>
              <w:szCs w:val="20"/>
            </w:rPr>
          </w:rPrChange>
        </w:rPr>
        <w:t xml:space="preserve"> and W. L</w:t>
      </w:r>
      <w:r w:rsidRPr="00B95345">
        <w:rPr>
          <w:rFonts w:ascii="Arial" w:hAnsi="Arial" w:cs="Arial"/>
          <w:smallCaps/>
          <w:noProof/>
          <w:sz w:val="24"/>
          <w:szCs w:val="24"/>
          <w:rPrChange w:id="429" w:author="Lindsay" w:date="2012-04-24T21:35:00Z">
            <w:rPr>
              <w:rFonts w:ascii="Calibri" w:hAnsi="Calibri" w:cs="Arial"/>
              <w:smallCaps/>
              <w:noProof/>
              <w:sz w:val="16"/>
              <w:szCs w:val="20"/>
            </w:rPr>
          </w:rPrChange>
        </w:rPr>
        <w:t>iu</w:t>
      </w:r>
      <w:r w:rsidRPr="00B95345">
        <w:rPr>
          <w:rFonts w:ascii="Arial" w:hAnsi="Arial" w:cs="Arial"/>
          <w:noProof/>
          <w:sz w:val="24"/>
          <w:szCs w:val="24"/>
          <w:rPrChange w:id="430" w:author="Lindsay" w:date="2012-04-24T21:35:00Z">
            <w:rPr>
              <w:rFonts w:ascii="Calibri" w:hAnsi="Calibri" w:cs="Arial"/>
              <w:noProof/>
              <w:sz w:val="16"/>
              <w:szCs w:val="20"/>
            </w:rPr>
          </w:rPrChange>
        </w:rPr>
        <w:t xml:space="preserve">, 2012 Compromised cellular responses to </w:t>
      </w:r>
    </w:p>
    <w:p w:rsidR="00B934B7" w:rsidRDefault="00B95345" w:rsidP="00EA42C8">
      <w:pPr>
        <w:tabs>
          <w:tab w:val="left" w:pos="720"/>
          <w:tab w:val="left" w:pos="2160"/>
        </w:tabs>
        <w:autoSpaceDE w:val="0"/>
        <w:autoSpaceDN w:val="0"/>
        <w:adjustRightInd w:val="0"/>
        <w:spacing w:after="0" w:line="480" w:lineRule="auto"/>
        <w:ind w:left="720"/>
        <w:rPr>
          <w:rFonts w:ascii="Arial" w:hAnsi="Arial" w:cs="Arial"/>
          <w:sz w:val="24"/>
          <w:szCs w:val="24"/>
        </w:rPr>
      </w:pPr>
      <w:r w:rsidRPr="00B95345">
        <w:rPr>
          <w:rFonts w:ascii="Arial" w:hAnsi="Arial" w:cs="Arial"/>
          <w:noProof/>
          <w:sz w:val="24"/>
          <w:szCs w:val="24"/>
          <w:rPrChange w:id="431" w:author="Lindsay" w:date="2012-04-24T21:35:00Z">
            <w:rPr>
              <w:rFonts w:ascii="Calibri" w:hAnsi="Calibri" w:cs="Arial"/>
              <w:noProof/>
              <w:sz w:val="16"/>
              <w:szCs w:val="20"/>
            </w:rPr>
          </w:rPrChange>
        </w:rPr>
        <w:t xml:space="preserve">DNA damage accelerate chronological aging by incurring cell wall fragility in Saccharomyces cerevisiae. Mol Biol Rep </w:t>
      </w:r>
      <w:r w:rsidRPr="00B95345">
        <w:rPr>
          <w:rFonts w:ascii="Arial" w:hAnsi="Arial" w:cs="Arial"/>
          <w:b/>
          <w:noProof/>
          <w:sz w:val="24"/>
          <w:szCs w:val="24"/>
          <w:rPrChange w:id="432" w:author="Lindsay" w:date="2012-04-24T21:35:00Z">
            <w:rPr>
              <w:rFonts w:ascii="Calibri" w:hAnsi="Calibri" w:cs="Arial"/>
              <w:b/>
              <w:noProof/>
              <w:sz w:val="16"/>
              <w:szCs w:val="20"/>
            </w:rPr>
          </w:rPrChange>
        </w:rPr>
        <w:t>39:</w:t>
      </w:r>
      <w:r w:rsidRPr="00B95345">
        <w:rPr>
          <w:rFonts w:ascii="Arial" w:hAnsi="Arial" w:cs="Arial"/>
          <w:noProof/>
          <w:sz w:val="24"/>
          <w:szCs w:val="24"/>
          <w:rPrChange w:id="433" w:author="Lindsay" w:date="2012-04-24T21:35:00Z">
            <w:rPr>
              <w:rFonts w:ascii="Calibri" w:hAnsi="Calibri" w:cs="Arial"/>
              <w:noProof/>
              <w:sz w:val="16"/>
              <w:szCs w:val="20"/>
            </w:rPr>
          </w:rPrChange>
        </w:rPr>
        <w:t xml:space="preserve"> 3573-3583.</w:t>
      </w:r>
      <w:bookmarkEnd w:id="421"/>
      <w:r w:rsidRPr="00B95345">
        <w:rPr>
          <w:rFonts w:ascii="Arial" w:hAnsi="Arial" w:cs="Arial"/>
          <w:sz w:val="24"/>
          <w:szCs w:val="24"/>
          <w:rPrChange w:id="434" w:author="Lindsay" w:date="2012-04-24T21:35:00Z">
            <w:rPr>
              <w:rFonts w:ascii="Arial" w:hAnsi="Arial" w:cs="Arial"/>
              <w:sz w:val="20"/>
              <w:szCs w:val="20"/>
            </w:rPr>
          </w:rPrChange>
        </w:rPr>
        <w:fldChar w:fldCharType="end"/>
      </w:r>
      <w:bookmarkStart w:id="435" w:name="pone.0002670-Wilson1"/>
      <w:bookmarkEnd w:id="435"/>
      <w:r w:rsidR="00B934B7">
        <w:rPr>
          <w:rFonts w:ascii="Arial" w:hAnsi="Arial" w:cs="Arial"/>
          <w:sz w:val="24"/>
          <w:szCs w:val="24"/>
        </w:rPr>
        <w:br/>
      </w:r>
    </w:p>
    <w:p w:rsidR="00B934B7" w:rsidRDefault="00B934B7" w:rsidP="00B934B7">
      <w:pPr>
        <w:tabs>
          <w:tab w:val="left" w:pos="2032"/>
        </w:tabs>
        <w:autoSpaceDE w:val="0"/>
        <w:autoSpaceDN w:val="0"/>
        <w:adjustRightInd w:val="0"/>
        <w:spacing w:after="0" w:line="240" w:lineRule="auto"/>
        <w:rPr>
          <w:rFonts w:ascii="Arial" w:hAnsi="Arial" w:cs="Arial"/>
          <w:sz w:val="24"/>
          <w:szCs w:val="24"/>
        </w:rPr>
      </w:pPr>
    </w:p>
    <w:p w:rsidR="00B934B7" w:rsidRDefault="00B934B7"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3A01AA" w:rsidRDefault="003A01AA" w:rsidP="00B934B7">
      <w:pPr>
        <w:tabs>
          <w:tab w:val="left" w:pos="2032"/>
        </w:tabs>
        <w:autoSpaceDE w:val="0"/>
        <w:autoSpaceDN w:val="0"/>
        <w:adjustRightInd w:val="0"/>
        <w:spacing w:after="0" w:line="240" w:lineRule="auto"/>
        <w:rPr>
          <w:rFonts w:ascii="Arial" w:hAnsi="Arial" w:cs="Arial"/>
          <w:sz w:val="24"/>
          <w:szCs w:val="24"/>
        </w:rPr>
      </w:pPr>
    </w:p>
    <w:p w:rsidR="003A01AA" w:rsidRDefault="003A01AA" w:rsidP="00B934B7">
      <w:pPr>
        <w:tabs>
          <w:tab w:val="left" w:pos="2032"/>
        </w:tabs>
        <w:autoSpaceDE w:val="0"/>
        <w:autoSpaceDN w:val="0"/>
        <w:adjustRightInd w:val="0"/>
        <w:spacing w:after="0" w:line="240" w:lineRule="auto"/>
        <w:rPr>
          <w:rFonts w:ascii="Arial" w:hAnsi="Arial" w:cs="Arial"/>
          <w:sz w:val="24"/>
          <w:szCs w:val="24"/>
        </w:rPr>
      </w:pPr>
    </w:p>
    <w:p w:rsidR="003A01AA" w:rsidRDefault="003A01AA" w:rsidP="00B934B7">
      <w:pPr>
        <w:tabs>
          <w:tab w:val="left" w:pos="2032"/>
        </w:tabs>
        <w:autoSpaceDE w:val="0"/>
        <w:autoSpaceDN w:val="0"/>
        <w:adjustRightInd w:val="0"/>
        <w:spacing w:after="0" w:line="240" w:lineRule="auto"/>
        <w:rPr>
          <w:rFonts w:ascii="Arial" w:hAnsi="Arial" w:cs="Arial"/>
          <w:sz w:val="24"/>
          <w:szCs w:val="24"/>
        </w:rPr>
      </w:pPr>
    </w:p>
    <w:p w:rsidR="00715E36" w:rsidRDefault="00DD2C51" w:rsidP="00B934B7">
      <w:pPr>
        <w:tabs>
          <w:tab w:val="left" w:pos="2032"/>
        </w:tabs>
        <w:autoSpaceDE w:val="0"/>
        <w:autoSpaceDN w:val="0"/>
        <w:adjustRightInd w:val="0"/>
        <w:spacing w:after="0" w:line="240" w:lineRule="auto"/>
        <w:rPr>
          <w:rFonts w:ascii="Arial" w:hAnsi="Arial" w:cs="Arial"/>
          <w:b/>
          <w:sz w:val="24"/>
          <w:szCs w:val="24"/>
        </w:rPr>
      </w:pPr>
      <w:r w:rsidRPr="00DD2C51">
        <w:rPr>
          <w:rFonts w:ascii="Arial" w:hAnsi="Arial" w:cs="Arial"/>
          <w:b/>
          <w:sz w:val="24"/>
          <w:szCs w:val="24"/>
        </w:rPr>
        <w:t>T</w:t>
      </w:r>
      <w:r w:rsidR="0072137D" w:rsidRPr="00DD2C51">
        <w:rPr>
          <w:rFonts w:ascii="Arial" w:hAnsi="Arial" w:cs="Arial"/>
          <w:b/>
          <w:sz w:val="24"/>
          <w:szCs w:val="24"/>
        </w:rPr>
        <w:t xml:space="preserve">able </w:t>
      </w:r>
      <w:r w:rsidR="00B95345"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B95345" w:rsidRPr="00DD2C51">
        <w:rPr>
          <w:rFonts w:ascii="Arial" w:hAnsi="Arial" w:cs="Arial"/>
          <w:b/>
          <w:sz w:val="24"/>
          <w:szCs w:val="24"/>
        </w:rPr>
        <w:fldChar w:fldCharType="separate"/>
      </w:r>
      <w:r w:rsidR="0004708E">
        <w:rPr>
          <w:rFonts w:ascii="Arial" w:hAnsi="Arial" w:cs="Arial"/>
          <w:b/>
          <w:noProof/>
          <w:sz w:val="24"/>
          <w:szCs w:val="24"/>
        </w:rPr>
        <w:t>1</w:t>
      </w:r>
      <w:r w:rsidR="00B95345" w:rsidRPr="00DD2C51">
        <w:rPr>
          <w:rFonts w:ascii="Arial" w:hAnsi="Arial" w:cs="Arial"/>
          <w:b/>
          <w:sz w:val="24"/>
          <w:szCs w:val="24"/>
        </w:rPr>
        <w:fldChar w:fldCharType="end"/>
      </w:r>
      <w:r w:rsidR="0072137D" w:rsidRPr="00DD2C51">
        <w:rPr>
          <w:rFonts w:ascii="Arial" w:hAnsi="Arial" w:cs="Arial"/>
          <w:b/>
          <w:sz w:val="24"/>
          <w:szCs w:val="24"/>
        </w:rPr>
        <w:t>.</w:t>
      </w:r>
      <w:r w:rsidR="00AD042C" w:rsidRPr="00DD2C51">
        <w:rPr>
          <w:rFonts w:ascii="Arial" w:hAnsi="Arial" w:cs="Arial"/>
          <w:b/>
          <w:sz w:val="24"/>
          <w:szCs w:val="24"/>
        </w:rPr>
        <w:t xml:space="preserve"> Yeast strains in this study were derived from Qin et al. 2008.</w:t>
      </w:r>
    </w:p>
    <w:p w:rsidR="00571576" w:rsidRDefault="00571576" w:rsidP="00B934B7">
      <w:pPr>
        <w:tabs>
          <w:tab w:val="left" w:pos="2032"/>
        </w:tabs>
        <w:autoSpaceDE w:val="0"/>
        <w:autoSpaceDN w:val="0"/>
        <w:adjustRightInd w:val="0"/>
        <w:spacing w:after="0" w:line="240" w:lineRule="auto"/>
        <w:rPr>
          <w:rFonts w:ascii="Arial" w:hAnsi="Arial" w:cs="Arial"/>
          <w:sz w:val="24"/>
          <w:szCs w:val="24"/>
        </w:rPr>
      </w:pP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101S (Parental Strain )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Default="008E4CF8" w:rsidP="008E4CF8"/>
    <w:p w:rsidR="00AF513F" w:rsidRDefault="00AF513F" w:rsidP="008E4CF8"/>
    <w:p w:rsidR="00AF513F" w:rsidRDefault="00AF513F" w:rsidP="008E4CF8"/>
    <w:p w:rsidR="00AF513F" w:rsidRPr="00605020" w:rsidRDefault="00AF513F" w:rsidP="008E4CF8"/>
    <w:p w:rsidR="00AD042C" w:rsidRPr="00605020" w:rsidRDefault="00AD042C" w:rsidP="008E4CF8"/>
    <w:p w:rsidR="00605020" w:rsidRDefault="00605020">
      <w:r>
        <w:br w:type="page"/>
      </w:r>
    </w:p>
    <w:p w:rsidR="00AD042C" w:rsidRPr="003911D6" w:rsidDel="00AD042C" w:rsidRDefault="00C501A6" w:rsidP="003911D6">
      <w:pPr>
        <w:rPr>
          <w:b/>
        </w:rPr>
      </w:pPr>
      <w:r w:rsidRPr="00C501A6">
        <w:rPr>
          <w:rFonts w:ascii="Arial" w:hAnsi="Arial" w:cs="Arial"/>
          <w:b/>
          <w:sz w:val="24"/>
          <w:szCs w:val="24"/>
        </w:rPr>
        <w:t xml:space="preserve">Table </w:t>
      </w:r>
      <w:r w:rsidR="00B95345" w:rsidRPr="00C501A6">
        <w:rPr>
          <w:rFonts w:ascii="Arial" w:hAnsi="Arial" w:cs="Arial"/>
          <w:b/>
          <w:sz w:val="24"/>
          <w:szCs w:val="24"/>
        </w:rPr>
        <w:fldChar w:fldCharType="begin"/>
      </w:r>
      <w:r w:rsidRPr="00C501A6">
        <w:rPr>
          <w:rFonts w:ascii="Arial" w:hAnsi="Arial" w:cs="Arial"/>
          <w:b/>
          <w:sz w:val="24"/>
          <w:szCs w:val="24"/>
        </w:rPr>
        <w:instrText xml:space="preserve"> SEQ Table \* ARABIC </w:instrText>
      </w:r>
      <w:r w:rsidR="00B95345" w:rsidRPr="00C501A6">
        <w:rPr>
          <w:rFonts w:ascii="Arial" w:hAnsi="Arial" w:cs="Arial"/>
          <w:b/>
          <w:sz w:val="24"/>
          <w:szCs w:val="24"/>
        </w:rPr>
        <w:fldChar w:fldCharType="separate"/>
      </w:r>
      <w:r w:rsidR="0004708E">
        <w:rPr>
          <w:rFonts w:ascii="Arial" w:hAnsi="Arial" w:cs="Arial"/>
          <w:b/>
          <w:noProof/>
          <w:sz w:val="24"/>
          <w:szCs w:val="24"/>
        </w:rPr>
        <w:t>2</w:t>
      </w:r>
      <w:r w:rsidR="00B95345" w:rsidRPr="00C501A6">
        <w:rPr>
          <w:rFonts w:ascii="Arial" w:hAnsi="Arial" w:cs="Arial"/>
          <w:b/>
          <w:sz w:val="24"/>
          <w:szCs w:val="24"/>
        </w:rPr>
        <w:fldChar w:fldCharType="end"/>
      </w:r>
      <w:r w:rsidRPr="00C501A6">
        <w:rPr>
          <w:rFonts w:ascii="Arial" w:hAnsi="Arial" w:cs="Arial"/>
          <w:b/>
          <w:sz w:val="24"/>
          <w:szCs w:val="24"/>
        </w:rPr>
        <w:t>. Summary of key terms and variables.</w:t>
      </w:r>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75674B">
            <w:pPr>
              <w:rPr>
                <w:rFonts w:ascii="Arial" w:hAnsi="Arial" w:cs="Arial"/>
                <w:sz w:val="24"/>
                <w:szCs w:val="24"/>
              </w:rPr>
            </w:pPr>
            <w:r w:rsidRPr="00605020">
              <w:rPr>
                <w:rFonts w:ascii="Arial" w:hAnsi="Arial" w:cs="Arial"/>
                <w:sz w:val="24"/>
                <w:szCs w:val="24"/>
              </w:rPr>
              <w:t xml:space="preserve">Chronological </w:t>
            </w:r>
            <w:r w:rsidR="005D2B81" w:rsidRPr="00605020">
              <w:rPr>
                <w:rFonts w:ascii="Arial" w:hAnsi="Arial" w:cs="Arial"/>
                <w:sz w:val="24"/>
                <w:szCs w:val="24"/>
              </w:rPr>
              <w:t>Lifespan is</w:t>
            </w:r>
            <w:r w:rsidR="00D27D70" w:rsidRPr="00605020">
              <w:rPr>
                <w:rFonts w:ascii="Arial" w:hAnsi="Arial" w:cs="Arial"/>
                <w:sz w:val="24"/>
                <w:szCs w:val="24"/>
              </w:rPr>
              <w:t xml:space="preserve"> a measure of that quantifies the number of times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C66B83">
            <w:pPr>
              <w:rPr>
                <w:rFonts w:ascii="Arial" w:hAnsi="Arial" w:cs="Arial"/>
                <w:sz w:val="24"/>
                <w:szCs w:val="24"/>
              </w:rPr>
            </w:pPr>
            <w:r w:rsidRPr="00605020">
              <w:rPr>
                <w:rFonts w:ascii="Arial" w:hAnsi="Arial" w:cs="Arial"/>
                <w:sz w:val="24"/>
                <w:szCs w:val="24"/>
              </w:rPr>
              <w:t xml:space="preserve">Replicative </w:t>
            </w:r>
            <w:r w:rsidR="005D2B81" w:rsidRPr="00605020">
              <w:rPr>
                <w:rFonts w:ascii="Arial" w:hAnsi="Arial" w:cs="Arial"/>
                <w:sz w:val="24"/>
                <w:szCs w:val="24"/>
              </w:rPr>
              <w:t>Lifespan is</w:t>
            </w:r>
            <w:r w:rsidR="000131B3" w:rsidRPr="00605020">
              <w:rPr>
                <w:rFonts w:ascii="Arial" w:hAnsi="Arial" w:cs="Arial"/>
                <w:sz w:val="24"/>
                <w:szCs w:val="24"/>
              </w:rPr>
              <w:t xml:space="preserve"> a </w:t>
            </w:r>
            <w:r w:rsidR="00C66B83" w:rsidRPr="00605020">
              <w:rPr>
                <w:rFonts w:ascii="Arial" w:hAnsi="Arial" w:cs="Arial"/>
                <w:sz w:val="24"/>
                <w:szCs w:val="24"/>
              </w:rPr>
              <w:t xml:space="preserve">measure of </w:t>
            </w:r>
            <w:r w:rsidR="00053B8D">
              <w:rPr>
                <w:rFonts w:ascii="Arial" w:hAnsi="Arial" w:cs="Arial"/>
                <w:sz w:val="24"/>
                <w:szCs w:val="24"/>
              </w:rPr>
              <w:t>life span</w:t>
            </w:r>
            <w:r w:rsidR="00C66B83" w:rsidRPr="00605020">
              <w:rPr>
                <w:rFonts w:ascii="Arial" w:hAnsi="Arial" w:cs="Arial"/>
                <w:sz w:val="24"/>
                <w:szCs w:val="24"/>
              </w:rPr>
              <w:t xml:space="preserve"> in budding yeast that </w:t>
            </w:r>
            <w:r w:rsidR="00DA5F93" w:rsidRPr="00605020">
              <w:rPr>
                <w:rFonts w:ascii="Arial" w:hAnsi="Arial" w:cs="Arial"/>
                <w:sz w:val="24"/>
                <w:szCs w:val="24"/>
              </w:rPr>
              <w:t xml:space="preserve">quantifies </w:t>
            </w:r>
            <w:r w:rsidR="00B54828" w:rsidRPr="00605020">
              <w:rPr>
                <w:rFonts w:ascii="Arial" w:hAnsi="Arial" w:cs="Arial"/>
                <w:sz w:val="24"/>
                <w:szCs w:val="24"/>
              </w:rPr>
              <w:t xml:space="preserve">the amount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5D2B81">
            <w:pPr>
              <w:rPr>
                <w:rFonts w:ascii="Arial" w:hAnsi="Arial" w:cs="Arial"/>
                <w:sz w:val="24"/>
                <w:szCs w:val="24"/>
              </w:rPr>
            </w:pPr>
            <w:r w:rsidRPr="00605020">
              <w:rPr>
                <w:rFonts w:ascii="Arial" w:hAnsi="Arial" w:cs="Arial"/>
                <w:sz w:val="24"/>
                <w:szCs w:val="24"/>
              </w:rPr>
              <w:t>Mitotic Recombination</w:t>
            </w:r>
            <w:r w:rsidR="00F221E0">
              <w:rPr>
                <w:rFonts w:ascii="Arial" w:hAnsi="Arial" w:cs="Arial"/>
                <w:sz w:val="24"/>
                <w:szCs w:val="24"/>
              </w:rPr>
              <w:t xml:space="preserve"> </w:t>
            </w:r>
            <w:r w:rsidR="00FC5F39" w:rsidRPr="00605020">
              <w:rPr>
                <w:rFonts w:ascii="Arial" w:hAnsi="Arial" w:cs="Arial"/>
                <w:sz w:val="24"/>
                <w:szCs w:val="24"/>
              </w:rPr>
              <w:t>refers to the exchange of genetic information</w:t>
            </w:r>
            <w:r w:rsidR="00F221E0">
              <w:rPr>
                <w:rFonts w:ascii="Arial" w:hAnsi="Arial" w:cs="Arial"/>
                <w:sz w:val="24"/>
                <w:szCs w:val="24"/>
              </w:rPr>
              <w:t xml:space="preserve"> </w:t>
            </w:r>
            <w:r w:rsidR="00FC5F39" w:rsidRPr="00605020">
              <w:rPr>
                <w:rFonts w:ascii="Arial" w:hAnsi="Arial" w:cs="Arial"/>
                <w:sz w:val="24"/>
                <w:szCs w:val="24"/>
              </w:rPr>
              <w:t>between homologous chromosomes in a somatic cel</w:t>
            </w:r>
            <w:r w:rsidR="00450A02" w:rsidRPr="00605020">
              <w:rPr>
                <w:rFonts w:ascii="Arial" w:hAnsi="Arial" w:cs="Arial"/>
                <w:sz w:val="24"/>
                <w:szCs w:val="24"/>
              </w:rPr>
              <w:t xml:space="preserve">l </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 xml:space="preserve">a group of molecules or atoms that have a free radical. ROS are a natural by-product of metabolic processes, but can be elevated under certain conditions and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Loss of h</w:t>
            </w:r>
            <w:r w:rsidR="001C02C9" w:rsidRPr="00605020">
              <w:rPr>
                <w:rFonts w:ascii="Arial" w:hAnsi="Arial" w:cs="Arial"/>
                <w:sz w:val="24"/>
                <w:szCs w:val="24"/>
              </w:rPr>
              <w:t>eterozygosity</w:t>
            </w:r>
            <w:r w:rsidR="002F1EC4">
              <w:rPr>
                <w:rFonts w:ascii="Arial" w:hAnsi="Arial" w:cs="Arial"/>
                <w:sz w:val="24"/>
                <w:szCs w:val="24"/>
              </w:rPr>
              <w:t xml:space="preserve"> can be used to measure genomic integrity in cells. It occurs </w:t>
            </w:r>
            <w:r w:rsidR="00A61B68" w:rsidRPr="00605020">
              <w:rPr>
                <w:rFonts w:ascii="Arial" w:hAnsi="Arial" w:cs="Arial"/>
                <w:sz w:val="24"/>
                <w:szCs w:val="24"/>
              </w:rPr>
              <w:t xml:space="preserve">in </w:t>
            </w:r>
            <w:r w:rsidR="005C5534">
              <w:rPr>
                <w:rFonts w:ascii="Arial" w:hAnsi="Arial" w:cs="Arial"/>
                <w:sz w:val="24"/>
                <w:szCs w:val="24"/>
              </w:rPr>
              <w:t xml:space="preserve">genes </w:t>
            </w:r>
            <w:r w:rsidR="00A61B68" w:rsidRPr="00605020">
              <w:rPr>
                <w:rFonts w:ascii="Arial" w:hAnsi="Arial" w:cs="Arial"/>
                <w:sz w:val="24"/>
                <w:szCs w:val="24"/>
              </w:rPr>
              <w:t xml:space="preserve">that </w:t>
            </w:r>
            <w:r w:rsidR="005C5534">
              <w:rPr>
                <w:rFonts w:ascii="Arial" w:hAnsi="Arial" w:cs="Arial"/>
                <w:sz w:val="24"/>
                <w:szCs w:val="24"/>
              </w:rPr>
              <w:t>have</w:t>
            </w:r>
            <w:r w:rsidR="00BB30A7">
              <w:rPr>
                <w:rFonts w:ascii="Arial" w:hAnsi="Arial" w:cs="Arial"/>
                <w:sz w:val="24"/>
                <w:szCs w:val="24"/>
              </w:rPr>
              <w:t xml:space="preserve"> </w:t>
            </w:r>
            <w:r w:rsidR="00A61B68" w:rsidRPr="00605020">
              <w:rPr>
                <w:rFonts w:ascii="Arial" w:hAnsi="Arial" w:cs="Arial"/>
                <w:sz w:val="24"/>
                <w:szCs w:val="24"/>
              </w:rPr>
              <w:t xml:space="preserve">one expressed and one unexpressed </w:t>
            </w:r>
            <w:r w:rsidR="000A73DB">
              <w:rPr>
                <w:rFonts w:ascii="Arial" w:hAnsi="Arial" w:cs="Arial"/>
                <w:sz w:val="24"/>
                <w:szCs w:val="24"/>
              </w:rPr>
              <w:t>allele</w:t>
            </w:r>
            <w:r w:rsidR="00A61B68" w:rsidRPr="00605020">
              <w:rPr>
                <w:rFonts w:ascii="Arial" w:hAnsi="Arial" w:cs="Arial"/>
                <w:sz w:val="24"/>
                <w:szCs w:val="24"/>
              </w:rPr>
              <w:t xml:space="preserve">. In subsequent generations, the expressed </w:t>
            </w:r>
            <w:r w:rsidR="009C6B60">
              <w:rPr>
                <w:rFonts w:ascii="Arial" w:hAnsi="Arial" w:cs="Arial"/>
                <w:sz w:val="24"/>
                <w:szCs w:val="24"/>
              </w:rPr>
              <w:t>allele</w:t>
            </w:r>
            <w:r w:rsidR="00BB30A7">
              <w:rPr>
                <w:rFonts w:ascii="Arial" w:hAnsi="Arial" w:cs="Arial"/>
                <w:sz w:val="24"/>
                <w:szCs w:val="24"/>
              </w:rPr>
              <w:t xml:space="preserve"> </w:t>
            </w:r>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605020">
              <w:rPr>
                <w:rFonts w:ascii="Arial" w:hAnsi="Arial" w:cs="Arial"/>
                <w:sz w:val="24"/>
                <w:szCs w:val="24"/>
              </w:rPr>
              <w:t>MET</w:t>
            </w:r>
            <w:r w:rsidR="00511097" w:rsidRPr="00605020">
              <w:rPr>
                <w:rFonts w:ascii="Arial" w:hAnsi="Arial" w:cs="Arial"/>
                <w:sz w:val="24"/>
                <w:szCs w:val="24"/>
              </w:rPr>
              <w:t>15</w:t>
            </w:r>
            <w:r w:rsidR="00464BE4" w:rsidRPr="00605020">
              <w:rPr>
                <w:rFonts w:ascii="Arial" w:hAnsi="Arial" w:cs="Arial"/>
                <w:sz w:val="24"/>
                <w:szCs w:val="24"/>
              </w:rPr>
              <w:t xml:space="preserve"> locus</w:t>
            </w:r>
          </w:p>
        </w:tc>
        <w:tc>
          <w:tcPr>
            <w:tcW w:w="6120" w:type="dxa"/>
          </w:tcPr>
          <w:p w:rsidR="00511097" w:rsidRPr="00605020" w:rsidRDefault="002B1A76" w:rsidP="008A29C8">
            <w:pPr>
              <w:keepNext/>
              <w:rPr>
                <w:rFonts w:ascii="Arial" w:hAnsi="Arial" w:cs="Arial"/>
                <w:sz w:val="24"/>
                <w:szCs w:val="24"/>
              </w:rPr>
            </w:pPr>
            <w:r w:rsidRPr="00605020">
              <w:rPr>
                <w:rFonts w:ascii="Arial" w:hAnsi="Arial" w:cs="Arial"/>
                <w:sz w:val="24"/>
                <w:szCs w:val="24"/>
              </w:rPr>
              <w:t xml:space="preserve">Locus at which LOH is detected via the knock-out of </w:t>
            </w:r>
            <w:r w:rsidR="0090050E">
              <w:rPr>
                <w:rFonts w:ascii="Arial" w:hAnsi="Arial" w:cs="Arial"/>
                <w:sz w:val="24"/>
                <w:szCs w:val="24"/>
              </w:rPr>
              <w:t>one allele using a kanamycin-</w:t>
            </w:r>
            <w:r w:rsidR="008A4985" w:rsidRPr="00605020">
              <w:rPr>
                <w:rFonts w:ascii="Arial" w:hAnsi="Arial" w:cs="Arial"/>
                <w:sz w:val="24"/>
                <w:szCs w:val="24"/>
              </w:rPr>
              <w:t xml:space="preserve">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b</w:t>
            </w:r>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v</w:t>
            </w:r>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H2O2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g</w:t>
            </w:r>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Based on the biological survival curve, T</w:t>
            </w:r>
            <w:r w:rsidRPr="00605020">
              <w:rPr>
                <w:rFonts w:ascii="Arial" w:hAnsi="Arial" w:cs="Arial"/>
                <w:sz w:val="24"/>
                <w:szCs w:val="24"/>
                <w:vertAlign w:val="subscript"/>
              </w:rPr>
              <w:t>g</w:t>
            </w:r>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Pr="00605020">
              <w:rPr>
                <w:rFonts w:ascii="Arial" w:hAnsi="Arial" w:cs="Arial"/>
                <w:sz w:val="24"/>
                <w:szCs w:val="24"/>
              </w:rPr>
              <w:t xml:space="preserve">(Qin 2008).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c</w:t>
            </w:r>
          </w:p>
        </w:tc>
        <w:tc>
          <w:tcPr>
            <w:tcW w:w="6120" w:type="dxa"/>
          </w:tcPr>
          <w:p w:rsidR="00FD2D43" w:rsidRPr="00605020" w:rsidRDefault="00F02902" w:rsidP="0090050E">
            <w:pPr>
              <w:keepNext/>
              <w:rPr>
                <w:rFonts w:ascii="Arial" w:hAnsi="Arial" w:cs="Arial"/>
                <w:sz w:val="24"/>
                <w:szCs w:val="24"/>
              </w:rPr>
            </w:pPr>
            <w:r w:rsidRPr="00605020">
              <w:rPr>
                <w:rFonts w:ascii="Arial" w:hAnsi="Arial" w:cs="Arial"/>
                <w:sz w:val="24"/>
                <w:szCs w:val="24"/>
              </w:rPr>
              <w:t xml:space="preserve">Based on the </w:t>
            </w:r>
            <w:r w:rsidR="0090050E" w:rsidRPr="00605020">
              <w:rPr>
                <w:rFonts w:ascii="Arial" w:hAnsi="Arial" w:cs="Arial"/>
                <w:sz w:val="24"/>
                <w:szCs w:val="24"/>
              </w:rPr>
              <w:t>biolo</w:t>
            </w:r>
            <w:r w:rsidR="0090050E">
              <w:rPr>
                <w:rFonts w:ascii="Arial" w:hAnsi="Arial" w:cs="Arial"/>
                <w:sz w:val="24"/>
                <w:szCs w:val="24"/>
              </w:rPr>
              <w:t>gi</w:t>
            </w:r>
            <w:r w:rsidR="0090050E" w:rsidRPr="00605020">
              <w:rPr>
                <w:rFonts w:ascii="Arial" w:hAnsi="Arial" w:cs="Arial"/>
                <w:sz w:val="24"/>
                <w:szCs w:val="24"/>
              </w:rPr>
              <w:t>cal</w:t>
            </w:r>
            <w:r w:rsidRPr="00605020">
              <w:rPr>
                <w:rFonts w:ascii="Arial" w:hAnsi="Arial" w:cs="Arial"/>
                <w:sz w:val="24"/>
                <w:szCs w:val="24"/>
              </w:rPr>
              <w:t xml:space="preserve"> survival curve, </w:t>
            </w:r>
            <w:r w:rsidR="008E0EC7" w:rsidRPr="00605020">
              <w:rPr>
                <w:rFonts w:ascii="Arial" w:hAnsi="Arial" w:cs="Arial"/>
                <w:sz w:val="24"/>
                <w:szCs w:val="24"/>
              </w:rPr>
              <w:t>T</w:t>
            </w:r>
            <w:r w:rsidR="008E0EC7" w:rsidRPr="00605020">
              <w:rPr>
                <w:rFonts w:ascii="Arial" w:hAnsi="Arial" w:cs="Arial"/>
                <w:sz w:val="24"/>
                <w:szCs w:val="24"/>
                <w:vertAlign w:val="subscript"/>
              </w:rPr>
              <w:t>c</w:t>
            </w:r>
            <w:r w:rsidR="008E0EC7" w:rsidRPr="00605020">
              <w:rPr>
                <w:rFonts w:ascii="Arial" w:hAnsi="Arial" w:cs="Arial"/>
                <w:sz w:val="24"/>
                <w:szCs w:val="24"/>
              </w:rPr>
              <w:t xml:space="preserve"> represents the</w:t>
            </w:r>
            <w:r w:rsidR="00BB30A7">
              <w:rPr>
                <w:rFonts w:ascii="Arial" w:hAnsi="Arial" w:cs="Arial"/>
                <w:sz w:val="24"/>
                <w:szCs w:val="24"/>
              </w:rPr>
              <w:t xml:space="preserve"> </w:t>
            </w:r>
            <w:r w:rsidR="002D7103" w:rsidRPr="00605020">
              <w:rPr>
                <w:rFonts w:ascii="Arial" w:hAnsi="Arial" w:cs="Arial"/>
                <w:sz w:val="24"/>
                <w:szCs w:val="24"/>
              </w:rPr>
              <w:t>midpoint of CLS</w:t>
            </w:r>
            <w:r w:rsidRPr="00605020">
              <w:rPr>
                <w:rFonts w:ascii="Arial" w:hAnsi="Arial" w:cs="Arial"/>
                <w:sz w:val="24"/>
                <w:szCs w:val="24"/>
              </w:rPr>
              <w:t xml:space="preserve"> (Qin 2008)</w:t>
            </w:r>
            <w:r w:rsidR="008E0EC7" w:rsidRPr="00605020">
              <w:rPr>
                <w:rFonts w:ascii="Arial" w:hAnsi="Arial" w:cs="Arial"/>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2D7103" w:rsidP="008A29C8">
            <w:pPr>
              <w:keepNext/>
              <w:rPr>
                <w:rFonts w:ascii="Arial" w:hAnsi="Arial" w:cs="Arial"/>
                <w:sz w:val="24"/>
                <w:szCs w:val="24"/>
              </w:rPr>
            </w:pPr>
            <w:r w:rsidRPr="00605020">
              <w:rPr>
                <w:rFonts w:ascii="Arial" w:hAnsi="Arial" w:cs="Arial"/>
                <w:sz w:val="24"/>
                <w:szCs w:val="24"/>
              </w:rPr>
              <w:t xml:space="preserve">The initial time at which mitotic asymmetry first occurs.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E3347D">
      <w:pPr>
        <w:pStyle w:val="Caption"/>
        <w:spacing w:line="480" w:lineRule="auto"/>
        <w:rPr>
          <w:rFonts w:ascii="Arial" w:hAnsi="Arial" w:cs="Arial"/>
          <w:b w:val="0"/>
          <w:color w:val="auto"/>
          <w:sz w:val="24"/>
          <w:szCs w:val="24"/>
        </w:rPr>
      </w:pPr>
    </w:p>
    <w:p w:rsidR="00DD2C51" w:rsidRDefault="00DD2C51" w:rsidP="00DD2C51">
      <w:pPr>
        <w:pStyle w:val="Caption"/>
        <w:keepNext/>
        <w:spacing w:line="480" w:lineRule="auto"/>
        <w:jc w:val="center"/>
      </w:pPr>
      <w:r w:rsidRPr="00DD2C51">
        <w:rPr>
          <w:rFonts w:ascii="Arial" w:hAnsi="Arial" w:cs="Arial"/>
          <w:b w:val="0"/>
          <w:noProof/>
          <w:color w:val="auto"/>
          <w:sz w:val="24"/>
          <w:szCs w:val="24"/>
        </w:rPr>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AB4211" w:rsidRDefault="00DD2C51" w:rsidP="00CA2F00">
      <w:pPr>
        <w:pStyle w:val="Caption"/>
        <w:spacing w:line="480" w:lineRule="auto"/>
        <w:rPr>
          <w:rFonts w:ascii="Arial" w:hAnsi="Arial" w:cs="Arial"/>
          <w:b w:val="0"/>
          <w:color w:val="auto"/>
          <w:sz w:val="24"/>
          <w:szCs w:val="24"/>
        </w:rPr>
      </w:pPr>
      <w:r w:rsidRPr="00DD2C51">
        <w:rPr>
          <w:rFonts w:ascii="Arial" w:hAnsi="Arial" w:cs="Arial"/>
          <w:color w:val="auto"/>
          <w:sz w:val="24"/>
          <w:szCs w:val="24"/>
        </w:rPr>
        <w:t xml:space="preserve">Figure </w:t>
      </w:r>
      <w:r w:rsidR="00B95345" w:rsidRPr="00C501A6">
        <w:rPr>
          <w:rFonts w:ascii="Arial" w:hAnsi="Arial"/>
          <w:b w:val="0"/>
          <w:bCs w:val="0"/>
          <w:sz w:val="24"/>
        </w:rPr>
        <w:fldChar w:fldCharType="begin"/>
      </w:r>
      <w:r w:rsidRPr="00DD2C51">
        <w:rPr>
          <w:rFonts w:ascii="Arial" w:hAnsi="Arial" w:cs="Arial"/>
          <w:color w:val="auto"/>
          <w:sz w:val="24"/>
          <w:szCs w:val="24"/>
        </w:rPr>
        <w:instrText xml:space="preserve"> SEQ Figure \* ARABIC </w:instrText>
      </w:r>
      <w:r w:rsidR="00B95345" w:rsidRPr="00C501A6">
        <w:rPr>
          <w:rFonts w:ascii="Arial" w:hAnsi="Arial"/>
          <w:b w:val="0"/>
          <w:bCs w:val="0"/>
          <w:sz w:val="24"/>
        </w:rPr>
        <w:fldChar w:fldCharType="separate"/>
      </w:r>
      <w:r w:rsidR="0004708E">
        <w:rPr>
          <w:rFonts w:ascii="Arial" w:hAnsi="Arial" w:cs="Arial"/>
          <w:noProof/>
          <w:color w:val="auto"/>
          <w:sz w:val="24"/>
          <w:szCs w:val="24"/>
        </w:rPr>
        <w:t>1</w:t>
      </w:r>
      <w:r w:rsidR="00B95345" w:rsidRPr="00C501A6">
        <w:rPr>
          <w:rFonts w:ascii="Arial" w:hAnsi="Arial"/>
          <w:b w:val="0"/>
          <w:bCs w:val="0"/>
          <w:sz w:val="24"/>
        </w:rPr>
        <w:fldChar w:fldCharType="end"/>
      </w:r>
      <w:r w:rsidRPr="00DD2C51">
        <w:rPr>
          <w:rFonts w:ascii="Arial" w:hAnsi="Arial" w:cs="Arial"/>
          <w:color w:val="auto"/>
          <w:sz w:val="24"/>
          <w:szCs w:val="24"/>
        </w:rPr>
        <w:t>.</w:t>
      </w:r>
      <w:r w:rsidR="00821720" w:rsidRPr="00C264D3">
        <w:rPr>
          <w:rFonts w:ascii="Arial" w:hAnsi="Arial" w:cs="Arial"/>
          <w:color w:val="auto"/>
          <w:sz w:val="24"/>
          <w:szCs w:val="24"/>
        </w:rPr>
        <w:t xml:space="preserve">Reactive oxygen species (ROS) are accepted mechanistic causes of aging. </w:t>
      </w:r>
      <w:r w:rsidR="00821720" w:rsidRPr="00C264D3">
        <w:rPr>
          <w:rFonts w:ascii="Arial" w:hAnsi="Arial" w:cs="Arial"/>
          <w:b w:val="0"/>
          <w:color w:val="auto"/>
          <w:sz w:val="24"/>
          <w:szCs w:val="24"/>
        </w:rPr>
        <w:t xml:space="preserve">ROS </w:t>
      </w:r>
      <w:r w:rsidR="00D86495" w:rsidRPr="00D86495">
        <w:rPr>
          <w:rFonts w:ascii="Arial" w:hAnsi="Arial"/>
          <w:b w:val="0"/>
          <w:color w:val="auto"/>
          <w:sz w:val="24"/>
        </w:rPr>
        <w:t>are natural by-products of the respiratory metabolic breakdown of food. There are endogenous levels of ROS in cells. Superoxides are naturally converted into H</w:t>
      </w:r>
      <w:r w:rsidR="00D86495" w:rsidRPr="00D86495">
        <w:rPr>
          <w:rFonts w:ascii="Arial" w:hAnsi="Arial"/>
          <w:b w:val="0"/>
          <w:color w:val="auto"/>
          <w:sz w:val="24"/>
          <w:vertAlign w:val="subscript"/>
        </w:rPr>
        <w:t>2</w:t>
      </w:r>
      <w:r w:rsidR="00D86495" w:rsidRPr="00D86495">
        <w:rPr>
          <w:rFonts w:ascii="Arial" w:hAnsi="Arial"/>
          <w:b w:val="0"/>
          <w:color w:val="auto"/>
          <w:sz w:val="24"/>
        </w:rPr>
        <w:t>O</w:t>
      </w:r>
      <w:r w:rsidR="00D86495" w:rsidRPr="00D86495">
        <w:rPr>
          <w:rFonts w:ascii="Arial" w:hAnsi="Arial"/>
          <w:b w:val="0"/>
          <w:color w:val="auto"/>
          <w:sz w:val="24"/>
          <w:vertAlign w:val="subscript"/>
        </w:rPr>
        <w:t>2</w:t>
      </w:r>
      <w:r w:rsidR="00821720" w:rsidRPr="00C264D3">
        <w:rPr>
          <w:rFonts w:ascii="Arial" w:hAnsi="Arial" w:cs="Arial"/>
          <w:b w:val="0"/>
          <w:color w:val="auto"/>
          <w:sz w:val="24"/>
          <w:szCs w:val="24"/>
        </w:rPr>
        <w:t>via superoxide dismutase activity (SOD</w:t>
      </w:r>
      <w:r w:rsidR="00362D95">
        <w:rPr>
          <w:rFonts w:ascii="Arial" w:hAnsi="Arial" w:cs="Arial"/>
          <w:b w:val="0"/>
          <w:color w:val="auto"/>
          <w:sz w:val="24"/>
          <w:szCs w:val="24"/>
        </w:rPr>
        <w:t>)</w:t>
      </w:r>
      <w:r w:rsidR="00474371">
        <w:rPr>
          <w:rFonts w:ascii="Arial" w:hAnsi="Arial" w:cs="Arial"/>
          <w:b w:val="0"/>
          <w:color w:val="auto"/>
          <w:sz w:val="24"/>
          <w:szCs w:val="24"/>
        </w:rPr>
        <w:t xml:space="preserve">. </w:t>
      </w:r>
      <w:r w:rsidR="00821720" w:rsidRPr="00C264D3">
        <w:rPr>
          <w:rFonts w:ascii="Arial" w:hAnsi="Arial" w:cs="Arial"/>
          <w:b w:val="0"/>
          <w:color w:val="auto"/>
          <w:sz w:val="24"/>
          <w:szCs w:val="24"/>
        </w:rPr>
        <w:t>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 and is considered to be the mechanistic cause of aging. </w:t>
      </w:r>
    </w:p>
    <w:p w:rsidR="00C264D3" w:rsidRDefault="00C264D3" w:rsidP="00C264D3">
      <w:pPr>
        <w:keepNext/>
      </w:pPr>
      <w:r w:rsidRPr="00C264D3">
        <w:rPr>
          <w:noProof/>
        </w:rPr>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r w:rsidRPr="00C264D3">
        <w:rPr>
          <w:rFonts w:ascii="Arial" w:hAnsi="Arial" w:cs="Arial"/>
          <w:color w:val="auto"/>
          <w:sz w:val="24"/>
          <w:szCs w:val="24"/>
        </w:rPr>
        <w:t xml:space="preserve">Figure </w:t>
      </w:r>
      <w:r w:rsidR="00B95345" w:rsidRPr="00C264D3">
        <w:rPr>
          <w:rFonts w:ascii="Arial" w:hAnsi="Arial" w:cs="Arial"/>
          <w:color w:val="auto"/>
          <w:sz w:val="24"/>
          <w:szCs w:val="24"/>
        </w:rPr>
        <w:fldChar w:fldCharType="begin"/>
      </w:r>
      <w:r w:rsidRPr="00C264D3">
        <w:rPr>
          <w:rFonts w:ascii="Arial" w:hAnsi="Arial" w:cs="Arial"/>
          <w:color w:val="auto"/>
          <w:sz w:val="24"/>
          <w:szCs w:val="24"/>
        </w:rPr>
        <w:instrText xml:space="preserve"> SEQ Figure \* ARABIC </w:instrText>
      </w:r>
      <w:r w:rsidR="00B95345" w:rsidRPr="00C264D3">
        <w:rPr>
          <w:rFonts w:ascii="Arial" w:hAnsi="Arial" w:cs="Arial"/>
          <w:color w:val="auto"/>
          <w:sz w:val="24"/>
          <w:szCs w:val="24"/>
        </w:rPr>
        <w:fldChar w:fldCharType="separate"/>
      </w:r>
      <w:r w:rsidR="0004708E">
        <w:rPr>
          <w:rFonts w:ascii="Arial" w:hAnsi="Arial" w:cs="Arial"/>
          <w:noProof/>
          <w:color w:val="auto"/>
          <w:sz w:val="24"/>
          <w:szCs w:val="24"/>
        </w:rPr>
        <w:t>2</w:t>
      </w:r>
      <w:r w:rsidR="00B95345" w:rsidRPr="00C264D3">
        <w:rPr>
          <w:rFonts w:ascii="Arial" w:hAnsi="Arial" w:cs="Arial"/>
          <w:color w:val="auto"/>
          <w:sz w:val="24"/>
          <w:szCs w:val="24"/>
        </w:rPr>
        <w:fldChar w:fldCharType="end"/>
      </w:r>
      <w:r w:rsidR="003911D6" w:rsidRPr="00C264D3">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inhibits SOD activity and increases ROS levels. Aging and effects associated with aging is a consequence</w:t>
      </w:r>
      <w:r w:rsidR="00474371">
        <w:rPr>
          <w:rFonts w:ascii="Arial" w:hAnsi="Arial" w:cs="Arial"/>
          <w:b w:val="0"/>
          <w:color w:val="auto"/>
          <w:sz w:val="24"/>
          <w:szCs w:val="24"/>
        </w:rPr>
        <w:t xml:space="preserve"> of</w:t>
      </w:r>
      <w:r w:rsidR="002F2DF7" w:rsidRPr="00C264D3">
        <w:rPr>
          <w:rFonts w:ascii="Arial" w:hAnsi="Arial" w:cs="Arial"/>
          <w:b w:val="0"/>
          <w:color w:val="auto"/>
          <w:sz w:val="24"/>
          <w:szCs w:val="24"/>
        </w:rPr>
        <w:t xml:space="preserve"> elevated intracellular ROS levels. </w:t>
      </w:r>
    </w:p>
    <w:p w:rsidR="002F2DF7" w:rsidRPr="00605020" w:rsidRDefault="002F2DF7" w:rsidP="002F2DF7">
      <w:pPr>
        <w:pStyle w:val="Caption"/>
        <w:rPr>
          <w:b w:val="0"/>
          <w:color w:val="auto"/>
        </w:rPr>
      </w:pPr>
    </w:p>
    <w:p w:rsidR="003F1A7F" w:rsidRPr="00605020" w:rsidRDefault="00AB4211" w:rsidP="003F1A7F">
      <w:pPr>
        <w:keepNext/>
      </w:pPr>
      <w:r>
        <w:rPr>
          <w:noProof/>
        </w:rPr>
        <w:drawing>
          <wp:inline distT="0" distB="0" distL="0" distR="0">
            <wp:extent cx="5943600" cy="363029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4"/>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E3915" w:rsidRDefault="0072137D" w:rsidP="00E3347D">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sidR="004B416E">
        <w:rPr>
          <w:rFonts w:ascii="Arial" w:hAnsi="Arial" w:cs="Arial"/>
          <w:color w:val="auto"/>
          <w:sz w:val="24"/>
          <w:szCs w:val="24"/>
        </w:rPr>
        <w:t>3</w:t>
      </w:r>
      <w:r w:rsidRPr="00C63FFD">
        <w:rPr>
          <w:rFonts w:ascii="Arial" w:hAnsi="Arial" w:cs="Arial"/>
          <w:color w:val="auto"/>
          <w:sz w:val="24"/>
          <w:szCs w:val="24"/>
        </w:rPr>
        <w:t>.</w:t>
      </w:r>
      <w:r w:rsidR="007F4477">
        <w:rPr>
          <w:rFonts w:ascii="Arial" w:hAnsi="Arial" w:cs="Arial"/>
          <w:color w:val="auto"/>
          <w:sz w:val="24"/>
          <w:szCs w:val="24"/>
        </w:rPr>
        <w:t xml:space="preserve"> </w:t>
      </w:r>
      <w:r w:rsidR="000E7AA0">
        <w:rPr>
          <w:rFonts w:ascii="Arial" w:hAnsi="Arial" w:cs="Arial"/>
          <w:b w:val="0"/>
          <w:color w:val="auto"/>
          <w:sz w:val="24"/>
          <w:szCs w:val="24"/>
        </w:rPr>
        <w:t xml:space="preserve">LOH was used to measure genome integrity. </w:t>
      </w:r>
      <w:r w:rsidR="002668DA" w:rsidRPr="00605020">
        <w:rPr>
          <w:rFonts w:ascii="Arial" w:hAnsi="Arial" w:cs="Arial"/>
          <w:b w:val="0"/>
          <w:color w:val="auto"/>
          <w:sz w:val="24"/>
          <w:szCs w:val="24"/>
        </w:rPr>
        <w:t xml:space="preserve">A Kanamycin-resistance marker was used to knock-out one copy of the </w:t>
      </w:r>
      <w:r w:rsidR="00AA02C3" w:rsidRPr="00AA02C3">
        <w:rPr>
          <w:rFonts w:ascii="Arial" w:hAnsi="Arial" w:cs="Arial"/>
          <w:b w:val="0"/>
          <w:i/>
          <w:color w:val="auto"/>
          <w:sz w:val="24"/>
          <w:szCs w:val="24"/>
        </w:rPr>
        <w:t>MET15</w:t>
      </w:r>
      <w:r w:rsidR="002668DA" w:rsidRPr="00605020">
        <w:rPr>
          <w:rFonts w:ascii="Arial" w:hAnsi="Arial" w:cs="Arial"/>
          <w:b w:val="0"/>
          <w:color w:val="auto"/>
          <w:sz w:val="24"/>
          <w:szCs w:val="24"/>
        </w:rPr>
        <w:t xml:space="preserve"> gene to yield a heterozygous genotype for that locus. In the mother cell, the chromosome with the dashed segment represents the wild type </w:t>
      </w:r>
      <w:r w:rsidR="002E3D62" w:rsidRPr="00C82805">
        <w:rPr>
          <w:rFonts w:ascii="Arial" w:hAnsi="Arial" w:cs="Arial"/>
          <w:b w:val="0"/>
          <w:i/>
          <w:color w:val="auto"/>
          <w:sz w:val="24"/>
          <w:szCs w:val="24"/>
        </w:rPr>
        <w:t>MET15</w:t>
      </w:r>
      <w:r w:rsidR="002668DA" w:rsidRPr="00605020">
        <w:rPr>
          <w:rFonts w:ascii="Arial" w:hAnsi="Arial" w:cs="Arial"/>
          <w:b w:val="0"/>
          <w:color w:val="auto"/>
          <w:sz w:val="24"/>
          <w:szCs w:val="24"/>
        </w:rPr>
        <w:t xml:space="preserve">gene and the chromosome with the black segment </w:t>
      </w:r>
      <w:r w:rsidR="002E3D62">
        <w:rPr>
          <w:rFonts w:ascii="Arial" w:hAnsi="Arial" w:cs="Arial"/>
          <w:b w:val="0"/>
          <w:color w:val="auto"/>
          <w:sz w:val="24"/>
          <w:szCs w:val="24"/>
        </w:rPr>
        <w:t>has</w:t>
      </w:r>
      <w:r w:rsidR="00E71C5F">
        <w:rPr>
          <w:rFonts w:ascii="Arial" w:hAnsi="Arial" w:cs="Arial"/>
          <w:b w:val="0"/>
          <w:color w:val="auto"/>
          <w:sz w:val="24"/>
          <w:szCs w:val="24"/>
        </w:rPr>
        <w:t xml:space="preserve"> </w:t>
      </w:r>
      <w:r w:rsidR="002668DA" w:rsidRPr="00605020">
        <w:rPr>
          <w:rFonts w:ascii="Arial" w:hAnsi="Arial" w:cs="Arial"/>
          <w:b w:val="0"/>
          <w:color w:val="auto"/>
          <w:sz w:val="24"/>
          <w:szCs w:val="24"/>
        </w:rPr>
        <w:t>the</w:t>
      </w:r>
      <w:r w:rsidR="00E71C5F">
        <w:rPr>
          <w:rFonts w:ascii="Arial" w:hAnsi="Arial" w:cs="Arial"/>
          <w:b w:val="0"/>
          <w:color w:val="auto"/>
          <w:sz w:val="24"/>
          <w:szCs w:val="24"/>
        </w:rPr>
        <w:t xml:space="preserve"> </w:t>
      </w:r>
      <w:r w:rsidR="002E3D62" w:rsidRPr="00605020">
        <w:rPr>
          <w:rFonts w:ascii="Arial" w:hAnsi="Arial" w:cs="Arial"/>
          <w:b w:val="0"/>
          <w:color w:val="auto"/>
          <w:sz w:val="24"/>
          <w:szCs w:val="24"/>
        </w:rPr>
        <w:t>gene</w:t>
      </w:r>
      <w:r w:rsidR="002668DA" w:rsidRPr="00605020">
        <w:rPr>
          <w:rFonts w:ascii="Arial" w:hAnsi="Arial" w:cs="Arial"/>
          <w:b w:val="0"/>
          <w:color w:val="auto"/>
          <w:sz w:val="24"/>
          <w:szCs w:val="24"/>
        </w:rPr>
        <w:t xml:space="preserve"> knock</w:t>
      </w:r>
      <w:r w:rsidR="002E3D62">
        <w:rPr>
          <w:rFonts w:ascii="Arial" w:hAnsi="Arial" w:cs="Arial"/>
          <w:b w:val="0"/>
          <w:color w:val="auto"/>
          <w:sz w:val="24"/>
          <w:szCs w:val="24"/>
        </w:rPr>
        <w:t>ed</w:t>
      </w:r>
      <w:r w:rsidR="002668DA" w:rsidRPr="00605020">
        <w:rPr>
          <w:rFonts w:ascii="Arial" w:hAnsi="Arial" w:cs="Arial"/>
          <w:b w:val="0"/>
          <w:color w:val="auto"/>
          <w:sz w:val="24"/>
          <w:szCs w:val="24"/>
        </w:rPr>
        <w:t xml:space="preserve">-out. During CLS, a mother cell may produce daughter cells without </w:t>
      </w:r>
      <w:r w:rsidR="00A67108">
        <w:rPr>
          <w:rFonts w:ascii="Arial" w:hAnsi="Arial" w:cs="Arial"/>
          <w:b w:val="0"/>
          <w:color w:val="auto"/>
          <w:sz w:val="24"/>
          <w:szCs w:val="24"/>
        </w:rPr>
        <w:t>LOH</w:t>
      </w:r>
      <w:r w:rsidR="00825255" w:rsidRPr="00605020">
        <w:rPr>
          <w:rFonts w:ascii="Arial" w:hAnsi="Arial" w:cs="Arial"/>
          <w:b w:val="0"/>
          <w:color w:val="auto"/>
          <w:sz w:val="24"/>
          <w:szCs w:val="24"/>
        </w:rPr>
        <w:t>s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r w:rsidR="00A67108">
        <w:rPr>
          <w:rFonts w:ascii="Arial" w:hAnsi="Arial" w:cs="Arial"/>
          <w:b w:val="0"/>
          <w:color w:val="auto"/>
          <w:sz w:val="24"/>
          <w:szCs w:val="24"/>
        </w:rPr>
        <w:t>LOH</w:t>
      </w:r>
      <w:r w:rsidR="00826F87" w:rsidRPr="00605020">
        <w:rPr>
          <w:rFonts w:ascii="Arial" w:hAnsi="Arial" w:cs="Arial"/>
          <w:b w:val="0"/>
          <w:color w:val="auto"/>
          <w:sz w:val="24"/>
          <w:szCs w:val="24"/>
        </w:rPr>
        <w:t xml:space="preserve"> occur</w:t>
      </w:r>
      <w:r w:rsidR="00590306">
        <w:rPr>
          <w:rFonts w:ascii="Arial" w:hAnsi="Arial" w:cs="Arial"/>
          <w:b w:val="0"/>
          <w:color w:val="auto"/>
          <w:sz w:val="24"/>
          <w:szCs w:val="24"/>
        </w:rPr>
        <w:t>s</w:t>
      </w:r>
      <w:r w:rsidR="00826F87" w:rsidRPr="00605020">
        <w:rPr>
          <w:rFonts w:ascii="Arial" w:hAnsi="Arial" w:cs="Arial"/>
          <w:b w:val="0"/>
          <w:color w:val="auto"/>
          <w:sz w:val="24"/>
          <w:szCs w:val="24"/>
        </w:rPr>
        <w:t xml:space="preserve"> and yield daughter cells </w:t>
      </w:r>
      <w:r w:rsidR="00AA02C3" w:rsidRPr="00AA02C3">
        <w:rPr>
          <w:rFonts w:ascii="Arial" w:hAnsi="Arial" w:cs="Arial"/>
          <w:b w:val="0"/>
          <w:i/>
          <w:color w:val="auto"/>
          <w:sz w:val="24"/>
          <w:szCs w:val="24"/>
        </w:rPr>
        <w:t xml:space="preserve">MET15 </w:t>
      </w:r>
      <w:r w:rsidR="00AA02C3" w:rsidRPr="00AA02C3">
        <w:rPr>
          <w:rFonts w:ascii="Arial" w:hAnsi="Arial" w:cs="Arial"/>
          <w:b w:val="0"/>
          <w:i/>
          <w:color w:val="auto"/>
          <w:sz w:val="24"/>
          <w:szCs w:val="24"/>
          <w:vertAlign w:val="superscript"/>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 xml:space="preserve">Only 50% of the </w:t>
      </w:r>
      <w:r w:rsidR="00A67108">
        <w:rPr>
          <w:rFonts w:ascii="Arial" w:hAnsi="Arial" w:cs="Arial"/>
          <w:b w:val="0"/>
          <w:color w:val="auto"/>
          <w:sz w:val="24"/>
          <w:szCs w:val="24"/>
        </w:rPr>
        <w:t>LOH</w:t>
      </w:r>
      <w:r w:rsidR="00825255" w:rsidRPr="00605020">
        <w:rPr>
          <w:rFonts w:ascii="Arial" w:hAnsi="Arial" w:cs="Arial"/>
          <w:b w:val="0"/>
          <w:color w:val="auto"/>
          <w:sz w:val="24"/>
          <w:szCs w:val="24"/>
        </w:rPr>
        <w:t xml:space="preserve"> events are observed because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C04DD0" w:rsidRPr="00605020">
        <w:rPr>
          <w:rFonts w:ascii="Arial" w:hAnsi="Arial" w:cs="Arial"/>
          <w:b w:val="0"/>
          <w:color w:val="auto"/>
          <w:sz w:val="24"/>
          <w:szCs w:val="24"/>
        </w:rPr>
        <w:t xml:space="preserve"> and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 xml:space="preserve">Fully black colonies are homozygous recessive at the </w:t>
      </w:r>
      <w:r w:rsidR="00AA02C3" w:rsidRPr="00AA02C3">
        <w:rPr>
          <w:rFonts w:ascii="Arial" w:hAnsi="Arial" w:cs="Arial"/>
          <w:b w:val="0"/>
          <w:i/>
          <w:color w:val="auto"/>
          <w:sz w:val="24"/>
          <w:szCs w:val="24"/>
        </w:rPr>
        <w:t>MET15</w:t>
      </w:r>
      <w:r w:rsidR="006B2CD3" w:rsidRPr="00605020">
        <w:rPr>
          <w:rFonts w:ascii="Arial" w:hAnsi="Arial" w:cs="Arial"/>
          <w:b w:val="0"/>
          <w:color w:val="auto"/>
          <w:sz w:val="24"/>
          <w:szCs w:val="24"/>
        </w:rPr>
        <w:t xml:space="preserve"> locus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w:t>
      </w:r>
      <w:r w:rsidR="00A67108">
        <w:rPr>
          <w:rFonts w:ascii="Arial" w:hAnsi="Arial" w:cs="Arial"/>
          <w:b w:val="0"/>
          <w:color w:val="auto"/>
          <w:sz w:val="24"/>
          <w:szCs w:val="24"/>
        </w:rPr>
        <w:t xml:space="preserve">LOH </w:t>
      </w:r>
      <w:r w:rsidR="007C669D" w:rsidRPr="00605020">
        <w:rPr>
          <w:rFonts w:ascii="Arial" w:hAnsi="Arial" w:cs="Arial"/>
          <w:b w:val="0"/>
          <w:color w:val="auto"/>
          <w:sz w:val="24"/>
          <w:szCs w:val="24"/>
        </w:rPr>
        <w:t xml:space="preserve">event that is most likely linked to mitotic recombination. </w:t>
      </w:r>
    </w:p>
    <w:p w:rsidR="002766F9" w:rsidRDefault="002766F9" w:rsidP="002766F9"/>
    <w:p w:rsidR="002766F9" w:rsidRDefault="002766F9" w:rsidP="002766F9"/>
    <w:p w:rsidR="000120CC" w:rsidRDefault="000120CC" w:rsidP="002766F9">
      <w:pPr>
        <w:rPr>
          <w:b/>
        </w:rPr>
      </w:pPr>
    </w:p>
    <w:p w:rsidR="00000000" w:rsidRDefault="006325B2">
      <w:pPr>
        <w:jc w:val="center"/>
        <w:rPr>
          <w:b/>
        </w:rPr>
        <w:pPrChange w:id="436" w:author="Lindsay" w:date="2012-04-24T18:09:00Z">
          <w:pPr/>
        </w:pPrChange>
      </w:pPr>
      <w:ins w:id="437" w:author="hong qin" w:date="2012-04-24T16:56:00Z">
        <w:r>
          <w:rPr>
            <w:b/>
            <w:noProof/>
            <w:rPrChange w:id="438">
              <w:rPr>
                <w:noProof/>
                <w:sz w:val="16"/>
                <w:szCs w:val="16"/>
              </w:rPr>
            </w:rPrChange>
          </w:rPr>
          <w:drawing>
            <wp:inline distT="0" distB="0" distL="0" distR="0">
              <wp:extent cx="4102735" cy="50469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102735" cy="5046980"/>
                      </a:xfrm>
                      <a:prstGeom prst="rect">
                        <a:avLst/>
                      </a:prstGeom>
                      <a:noFill/>
                      <a:ln w="9525">
                        <a:noFill/>
                        <a:miter lim="800000"/>
                        <a:headEnd/>
                        <a:tailEnd/>
                      </a:ln>
                    </pic:spPr>
                  </pic:pic>
                </a:graphicData>
              </a:graphic>
            </wp:inline>
          </w:drawing>
        </w:r>
      </w:ins>
    </w:p>
    <w:p w:rsidR="002766F9" w:rsidRPr="00C648A1" w:rsidRDefault="002766F9" w:rsidP="002766F9">
      <w:pPr>
        <w:rPr>
          <w:sz w:val="24"/>
          <w:szCs w:val="24"/>
        </w:rPr>
      </w:pPr>
      <w:r w:rsidRPr="00C648A1">
        <w:rPr>
          <w:b/>
          <w:sz w:val="24"/>
          <w:szCs w:val="24"/>
        </w:rPr>
        <w:t>Figure 4:</w:t>
      </w:r>
      <w:r w:rsidRPr="00C648A1">
        <w:rPr>
          <w:sz w:val="24"/>
          <w:szCs w:val="24"/>
        </w:rPr>
        <w:t xml:space="preserve"> </w:t>
      </w:r>
      <w:r w:rsidR="00D23AA9" w:rsidRPr="00C648A1">
        <w:rPr>
          <w:sz w:val="24"/>
          <w:szCs w:val="24"/>
        </w:rPr>
        <w:t xml:space="preserve">A Fisher FS20D </w:t>
      </w:r>
      <w:r w:rsidR="00755119" w:rsidRPr="00C648A1">
        <w:rPr>
          <w:sz w:val="24"/>
          <w:szCs w:val="24"/>
        </w:rPr>
        <w:t>water bath</w:t>
      </w:r>
      <w:r w:rsidRPr="00C648A1">
        <w:rPr>
          <w:sz w:val="24"/>
          <w:szCs w:val="24"/>
        </w:rPr>
        <w:t xml:space="preserve"> sonicator</w:t>
      </w:r>
      <w:r w:rsidR="00D23AA9" w:rsidRPr="00C648A1">
        <w:rPr>
          <w:sz w:val="24"/>
          <w:szCs w:val="24"/>
        </w:rPr>
        <w:t xml:space="preserve"> was used in this project</w:t>
      </w:r>
      <w:r w:rsidRPr="00C648A1">
        <w:rPr>
          <w:sz w:val="24"/>
          <w:szCs w:val="24"/>
        </w:rPr>
        <w:t xml:space="preserve">. </w:t>
      </w:r>
    </w:p>
    <w:p w:rsidR="004B416E" w:rsidRDefault="004B416E" w:rsidP="00C648A1">
      <w:pPr>
        <w:jc w:val="center"/>
      </w:pPr>
    </w:p>
    <w:p w:rsidR="004B416E" w:rsidRDefault="004B416E" w:rsidP="004B416E"/>
    <w:p w:rsidR="004B416E" w:rsidRPr="00605020" w:rsidRDefault="004B416E" w:rsidP="004B416E">
      <w:pPr>
        <w:jc w:val="center"/>
      </w:pPr>
      <w:r w:rsidRPr="0076379D">
        <w:rPr>
          <w:noProof/>
        </w:rPr>
        <w:drawing>
          <wp:inline distT="0" distB="0" distL="0" distR="0">
            <wp:extent cx="5943600" cy="2216785"/>
            <wp:effectExtent l="19050" t="0" r="0" b="0"/>
            <wp:docPr id="1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4B416E" w:rsidRPr="00605020" w:rsidRDefault="004B416E" w:rsidP="004B416E">
      <w:pPr>
        <w:keepNext/>
        <w:tabs>
          <w:tab w:val="left" w:pos="2265"/>
          <w:tab w:val="left" w:pos="8640"/>
        </w:tabs>
        <w:spacing w:line="240" w:lineRule="auto"/>
      </w:pPr>
      <w:r>
        <w:tab/>
      </w:r>
      <w:r>
        <w:tab/>
      </w:r>
    </w:p>
    <w:p w:rsidR="004B416E" w:rsidRDefault="004B416E" w:rsidP="004B416E">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Pr>
          <w:rFonts w:ascii="Arial" w:hAnsi="Arial" w:cs="Arial"/>
          <w:color w:val="auto"/>
          <w:sz w:val="24"/>
          <w:szCs w:val="24"/>
        </w:rPr>
        <w:t>5</w:t>
      </w:r>
      <w:r w:rsidRPr="00C63FFD">
        <w:rPr>
          <w:rFonts w:ascii="Arial" w:hAnsi="Arial" w:cs="Arial"/>
          <w:color w:val="auto"/>
          <w:sz w:val="24"/>
          <w:szCs w:val="24"/>
        </w:rPr>
        <w:t>.</w:t>
      </w:r>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and an increase in percentage of mutants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xml:space="preserve">). </w:t>
      </w:r>
      <w:r w:rsidRPr="00AA02C3">
        <w:rPr>
          <w:rFonts w:ascii="Arial" w:hAnsi="Arial" w:cs="Arial"/>
          <w:b w:val="0"/>
          <w:i/>
          <w:color w:val="auto"/>
          <w:sz w:val="24"/>
          <w:szCs w:val="24"/>
        </w:rPr>
        <w:t>MET15</w:t>
      </w:r>
      <w:r w:rsidRPr="00AA02C3">
        <w:rPr>
          <w:rFonts w:ascii="Arial" w:hAnsi="Arial" w:cs="Arial"/>
          <w:b w:val="0"/>
          <w:i/>
          <w:color w:val="auto"/>
          <w:sz w:val="24"/>
          <w:szCs w:val="24"/>
          <w:vertAlign w:val="superscript"/>
        </w:rPr>
        <w:t>+/-</w:t>
      </w:r>
      <w:r w:rsidRPr="00605020">
        <w:rPr>
          <w:rFonts w:ascii="Arial" w:hAnsi="Arial" w:cs="Arial"/>
          <w:b w:val="0"/>
          <w:color w:val="auto"/>
          <w:sz w:val="24"/>
          <w:szCs w:val="24"/>
        </w:rPr>
        <w:t>yeast strains were</w:t>
      </w:r>
      <w:ins w:id="439" w:author="Lindsay" w:date="2012-04-24T18:10:00Z">
        <w:r w:rsidR="00D27C19">
          <w:rPr>
            <w:rFonts w:ascii="Arial" w:hAnsi="Arial" w:cs="Arial"/>
            <w:b w:val="0"/>
            <w:color w:val="auto"/>
            <w:sz w:val="24"/>
            <w:szCs w:val="24"/>
          </w:rPr>
          <w:t xml:space="preserve"> </w:t>
        </w:r>
      </w:ins>
      <w:r w:rsidRPr="00605020">
        <w:rPr>
          <w:rFonts w:ascii="Arial" w:hAnsi="Arial" w:cs="Arial"/>
          <w:b w:val="0"/>
          <w:color w:val="auto"/>
          <w:sz w:val="24"/>
          <w:szCs w:val="24"/>
        </w:rPr>
        <w:t xml:space="preserve">treated with </w:t>
      </w:r>
      <w:r>
        <w:rPr>
          <w:rFonts w:ascii="Arial" w:hAnsi="Arial" w:cs="Arial"/>
          <w:b w:val="0"/>
          <w:color w:val="auto"/>
          <w:sz w:val="24"/>
          <w:szCs w:val="24"/>
        </w:rPr>
        <w:t>various</w:t>
      </w:r>
      <w:r w:rsidRPr="00605020">
        <w:rPr>
          <w:rFonts w:ascii="Arial" w:hAnsi="Arial" w:cs="Arial"/>
          <w:b w:val="0"/>
          <w:color w:val="auto"/>
          <w:sz w:val="24"/>
          <w:szCs w:val="24"/>
        </w:rPr>
        <w:t xml:space="preserve"> concentrations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Cells were plated on lead-containing medium. Excess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S was generated as a result of alteration of </w:t>
      </w:r>
      <w:r w:rsidRPr="00AA02C3">
        <w:rPr>
          <w:rFonts w:ascii="Arial" w:hAnsi="Arial" w:cs="Arial"/>
          <w:b w:val="0"/>
          <w:i/>
          <w:color w:val="auto"/>
          <w:sz w:val="24"/>
          <w:szCs w:val="24"/>
        </w:rPr>
        <w:t>MET15</w:t>
      </w:r>
      <w:r w:rsidRPr="00605020">
        <w:rPr>
          <w:rFonts w:ascii="Arial" w:hAnsi="Arial" w:cs="Arial"/>
          <w:b w:val="0"/>
          <w:color w:val="auto"/>
          <w:sz w:val="24"/>
          <w:szCs w:val="24"/>
        </w:rPr>
        <w:t xml:space="preserve"> locus in response to induced oxidative stress. The interaction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S with Pb</w:t>
      </w:r>
      <w:r w:rsidRPr="00605020">
        <w:rPr>
          <w:rFonts w:ascii="Arial" w:hAnsi="Arial" w:cs="Arial"/>
          <w:b w:val="0"/>
          <w:color w:val="auto"/>
          <w:sz w:val="24"/>
          <w:szCs w:val="24"/>
          <w:vertAlign w:val="superscript"/>
        </w:rPr>
        <w:t>2+</w:t>
      </w:r>
      <w:r w:rsidRPr="00605020">
        <w:rPr>
          <w:rFonts w:ascii="Arial" w:hAnsi="Arial" w:cs="Arial"/>
          <w:b w:val="0"/>
          <w:color w:val="auto"/>
          <w:sz w:val="24"/>
          <w:szCs w:val="24"/>
        </w:rPr>
        <w:t xml:space="preserve"> on MLA plates formed PbS, which gave colonies their black color. </w:t>
      </w:r>
      <w:r w:rsidRPr="00D87C99">
        <w:rPr>
          <w:rFonts w:ascii="Arial" w:hAnsi="Arial" w:cs="Arial"/>
          <w:b w:val="0"/>
          <w:color w:val="auto"/>
          <w:sz w:val="24"/>
          <w:szCs w:val="24"/>
        </w:rPr>
        <w:t>A drop in strain viability corresponds to fewer colonies grown on plates as a result of increase in H</w:t>
      </w:r>
      <w:r w:rsidRPr="00D87C99">
        <w:rPr>
          <w:rFonts w:ascii="Arial" w:hAnsi="Arial" w:cs="Arial"/>
          <w:b w:val="0"/>
          <w:color w:val="auto"/>
          <w:sz w:val="24"/>
          <w:szCs w:val="24"/>
          <w:vertAlign w:val="subscript"/>
        </w:rPr>
        <w:t>2</w:t>
      </w:r>
      <w:r w:rsidRPr="00D87C99">
        <w:rPr>
          <w:rFonts w:ascii="Arial" w:hAnsi="Arial" w:cs="Arial"/>
          <w:b w:val="0"/>
          <w:color w:val="auto"/>
          <w:sz w:val="24"/>
          <w:szCs w:val="24"/>
        </w:rPr>
        <w:t>O</w:t>
      </w:r>
      <w:r w:rsidRPr="00D87C99">
        <w:rPr>
          <w:rFonts w:ascii="Arial" w:hAnsi="Arial" w:cs="Arial"/>
          <w:b w:val="0"/>
          <w:color w:val="auto"/>
          <w:sz w:val="24"/>
          <w:szCs w:val="24"/>
          <w:vertAlign w:val="subscript"/>
        </w:rPr>
        <w:t>2</w:t>
      </w:r>
      <w:r w:rsidRPr="00D87C99">
        <w:rPr>
          <w:rFonts w:ascii="Arial" w:hAnsi="Arial" w:cs="Arial"/>
          <w:b w:val="0"/>
          <w:color w:val="auto"/>
          <w:sz w:val="24"/>
          <w:szCs w:val="24"/>
        </w:rPr>
        <w:t>dosage. There is an increase in the percentage of black colonies on each plate, despite a decrease in the total number of colonies.</w:t>
      </w:r>
    </w:p>
    <w:p w:rsidR="004B416E" w:rsidRPr="004B416E" w:rsidRDefault="004B416E" w:rsidP="004B416E"/>
    <w:p w:rsidR="005576F5" w:rsidRPr="005576F5" w:rsidRDefault="00B707BB" w:rsidP="00D306C5">
      <w:pPr>
        <w:keepNext/>
        <w:jc w:val="center"/>
        <w:rPr>
          <w:rFonts w:ascii="Arial" w:hAnsi="Arial" w:cs="Arial"/>
          <w:b/>
          <w:sz w:val="24"/>
          <w:szCs w:val="24"/>
        </w:rPr>
      </w:pPr>
      <w:r w:rsidRPr="00605020">
        <w:tab/>
      </w:r>
    </w:p>
    <w:p w:rsidR="001E2DFE" w:rsidRPr="00605020" w:rsidRDefault="001E2DFE" w:rsidP="001E2DFE">
      <w:pPr>
        <w:tabs>
          <w:tab w:val="left" w:pos="5529"/>
        </w:tabs>
      </w:pPr>
    </w:p>
    <w:p w:rsidR="00110F42" w:rsidRPr="00605020" w:rsidRDefault="00AB4211" w:rsidP="00D1595F">
      <w:pPr>
        <w:pStyle w:val="Caption"/>
        <w:spacing w:line="480" w:lineRule="auto"/>
        <w:jc w:val="center"/>
        <w:rPr>
          <w:b w:val="0"/>
          <w:color w:val="auto"/>
        </w:rPr>
      </w:pPr>
      <w:r>
        <w:rPr>
          <w:rFonts w:ascii="Arial" w:hAnsi="Arial" w:cs="Arial"/>
          <w:b w:val="0"/>
          <w:noProof/>
          <w:color w:val="auto"/>
          <w:sz w:val="20"/>
          <w:szCs w:val="20"/>
        </w:rPr>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6" cstate="print"/>
                    <a:stretch>
                      <a:fillRect/>
                    </a:stretch>
                  </pic:blipFill>
                  <pic:spPr>
                    <a:xfrm>
                      <a:off x="0" y="0"/>
                      <a:ext cx="4995493" cy="4857750"/>
                    </a:xfrm>
                    <a:prstGeom prst="rect">
                      <a:avLst/>
                    </a:prstGeom>
                  </pic:spPr>
                </pic:pic>
              </a:graphicData>
            </a:graphic>
          </wp:inline>
        </w:drawing>
      </w:r>
    </w:p>
    <w:p w:rsidR="00B01F8F" w:rsidRDefault="00C501A6" w:rsidP="002D3AAA">
      <w:pPr>
        <w:pStyle w:val="Caption"/>
        <w:spacing w:line="480" w:lineRule="auto"/>
        <w:rPr>
          <w:rFonts w:ascii="Arial" w:hAnsi="Arial" w:cs="Arial"/>
          <w:b w:val="0"/>
          <w:color w:val="auto"/>
          <w:sz w:val="24"/>
          <w:szCs w:val="24"/>
        </w:rPr>
      </w:pPr>
      <w:r w:rsidRPr="00C501A6">
        <w:rPr>
          <w:rFonts w:ascii="Arial" w:hAnsi="Arial" w:cs="Arial"/>
          <w:color w:val="auto"/>
          <w:sz w:val="24"/>
          <w:szCs w:val="24"/>
        </w:rPr>
        <w:t xml:space="preserve">Figure </w:t>
      </w:r>
      <w:r w:rsidR="00D306C5">
        <w:rPr>
          <w:rFonts w:ascii="Arial" w:hAnsi="Arial" w:cs="Arial"/>
          <w:color w:val="auto"/>
          <w:sz w:val="24"/>
          <w:szCs w:val="24"/>
        </w:rPr>
        <w:t>6</w:t>
      </w:r>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in mother cells. Red arrows point to half-black colonies following one or two mitotic events in a mother or daughter cell (Qin et al 200</w:t>
      </w:r>
      <w:r w:rsidR="00E1443B" w:rsidRPr="00605020">
        <w:rPr>
          <w:rFonts w:ascii="Arial" w:hAnsi="Arial" w:cs="Arial"/>
          <w:b w:val="0"/>
          <w:color w:val="auto"/>
          <w:sz w:val="24"/>
          <w:szCs w:val="24"/>
        </w:rPr>
        <w:t xml:space="preserve">8). </w:t>
      </w:r>
      <w:r w:rsidR="0072137D" w:rsidRPr="0072137D">
        <w:rPr>
          <w:rFonts w:ascii="Arial" w:hAnsi="Arial" w:cs="Arial"/>
          <w:b w:val="0"/>
          <w:color w:val="auto"/>
          <w:sz w:val="24"/>
          <w:szCs w:val="24"/>
        </w:rPr>
        <w:t>5A</w:t>
      </w:r>
      <w:r w:rsidR="00E1443B" w:rsidRPr="00605020">
        <w:rPr>
          <w:rFonts w:ascii="Arial" w:hAnsi="Arial" w:cs="Arial"/>
          <w:b w:val="0"/>
          <w:color w:val="auto"/>
          <w:sz w:val="24"/>
          <w:szCs w:val="24"/>
        </w:rPr>
        <w:t xml:space="preserve"> shows strain M1-2* at 0.01% treatment. </w:t>
      </w:r>
      <w:r w:rsidR="0072137D" w:rsidRPr="0072137D">
        <w:rPr>
          <w:rFonts w:ascii="Arial" w:hAnsi="Arial" w:cs="Arial"/>
          <w:b w:val="0"/>
          <w:color w:val="auto"/>
          <w:sz w:val="24"/>
          <w:szCs w:val="24"/>
        </w:rPr>
        <w:t>5B</w:t>
      </w:r>
      <w:r w:rsidR="00E1443B" w:rsidRPr="00605020">
        <w:rPr>
          <w:rFonts w:ascii="Arial" w:hAnsi="Arial" w:cs="Arial"/>
          <w:b w:val="0"/>
          <w:color w:val="auto"/>
          <w:sz w:val="24"/>
          <w:szCs w:val="24"/>
        </w:rPr>
        <w:t xml:space="preserve">shows strain </w:t>
      </w:r>
      <w:r w:rsidR="002A00D5" w:rsidRPr="00605020">
        <w:rPr>
          <w:rFonts w:ascii="Arial" w:hAnsi="Arial" w:cs="Arial"/>
          <w:b w:val="0"/>
          <w:color w:val="auto"/>
          <w:sz w:val="24"/>
          <w:szCs w:val="24"/>
        </w:rPr>
        <w:t xml:space="preserve">M1-2* at 0.51% treatment.  </w:t>
      </w:r>
    </w:p>
    <w:p w:rsidR="00D306C5" w:rsidRDefault="00D306C5" w:rsidP="00D306C5"/>
    <w:p w:rsidR="00D306C5" w:rsidRPr="00605020" w:rsidRDefault="00D306C5" w:rsidP="00D306C5">
      <w:pPr>
        <w:keepNext/>
        <w:jc w:val="center"/>
      </w:pPr>
      <w:r>
        <w:rPr>
          <w:noProof/>
        </w:rPr>
        <w:drawing>
          <wp:inline distT="0" distB="0" distL="0" distR="0">
            <wp:extent cx="4552950" cy="4077586"/>
            <wp:effectExtent l="25400" t="0" r="0" b="0"/>
            <wp:docPr id="19"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558898" cy="4082913"/>
                    </a:xfrm>
                    <a:prstGeom prst="rect">
                      <a:avLst/>
                    </a:prstGeom>
                    <a:noFill/>
                    <a:ln w="9525">
                      <a:noFill/>
                      <a:miter lim="800000"/>
                      <a:headEnd/>
                      <a:tailEnd/>
                    </a:ln>
                    <a:effectLst/>
                  </pic:spPr>
                </pic:pic>
              </a:graphicData>
            </a:graphic>
          </wp:inline>
        </w:drawing>
      </w:r>
    </w:p>
    <w:p w:rsidR="00D306C5" w:rsidRPr="005576F5" w:rsidRDefault="00D306C5" w:rsidP="00D306C5">
      <w:pPr>
        <w:pStyle w:val="Caption"/>
        <w:spacing w:line="480" w:lineRule="auto"/>
        <w:rPr>
          <w:rFonts w:ascii="Arial" w:hAnsi="Arial" w:cs="Arial"/>
          <w:b w:val="0"/>
          <w:color w:val="auto"/>
          <w:sz w:val="24"/>
          <w:szCs w:val="24"/>
        </w:rPr>
      </w:pPr>
      <w:r w:rsidRPr="00EF6C5E">
        <w:rPr>
          <w:rFonts w:ascii="Arial" w:hAnsi="Arial" w:cs="Arial"/>
          <w:color w:val="auto"/>
          <w:sz w:val="24"/>
          <w:szCs w:val="24"/>
        </w:rPr>
        <w:t xml:space="preserve">Figure </w:t>
      </w:r>
      <w:r>
        <w:rPr>
          <w:rFonts w:ascii="Arial" w:hAnsi="Arial" w:cs="Arial"/>
          <w:color w:val="auto"/>
          <w:sz w:val="24"/>
          <w:szCs w:val="24"/>
        </w:rPr>
        <w:t>7</w:t>
      </w:r>
      <w:r w:rsidRPr="00EF6C5E">
        <w:rPr>
          <w:rFonts w:ascii="Arial" w:hAnsi="Arial" w:cs="Arial"/>
          <w:color w:val="auto"/>
          <w:sz w:val="24"/>
          <w:szCs w:val="24"/>
        </w:rPr>
        <w:t>.</w:t>
      </w:r>
      <w:r w:rsidRPr="005576F5">
        <w:rPr>
          <w:rFonts w:ascii="Arial" w:hAnsi="Arial" w:cs="Arial"/>
          <w:b w:val="0"/>
          <w:color w:val="auto"/>
          <w:sz w:val="24"/>
          <w:szCs w:val="24"/>
        </w:rPr>
        <w:t>Based on the biological survival curve in yeast, T</w:t>
      </w:r>
      <w:r w:rsidRPr="005576F5">
        <w:rPr>
          <w:rFonts w:ascii="Arial" w:hAnsi="Arial" w:cs="Arial"/>
          <w:b w:val="0"/>
          <w:color w:val="auto"/>
          <w:sz w:val="24"/>
          <w:szCs w:val="24"/>
          <w:vertAlign w:val="subscript"/>
        </w:rPr>
        <w:t>c</w:t>
      </w:r>
      <w:r w:rsidRPr="005576F5">
        <w:rPr>
          <w:rFonts w:ascii="Arial" w:hAnsi="Arial" w:cs="Arial"/>
          <w:b w:val="0"/>
          <w:color w:val="auto"/>
          <w:sz w:val="24"/>
          <w:szCs w:val="24"/>
        </w:rPr>
        <w:t xml:space="preserve"> is the midpoint of chronological life span and T</w:t>
      </w:r>
      <w:r w:rsidRPr="005576F5">
        <w:rPr>
          <w:rFonts w:ascii="Arial" w:hAnsi="Arial" w:cs="Arial"/>
          <w:b w:val="0"/>
          <w:color w:val="auto"/>
          <w:sz w:val="24"/>
          <w:szCs w:val="24"/>
          <w:vertAlign w:val="subscript"/>
        </w:rPr>
        <w:t>g</w:t>
      </w:r>
      <w:r w:rsidRPr="005576F5">
        <w:rPr>
          <w:rFonts w:ascii="Arial" w:hAnsi="Arial" w:cs="Arial"/>
          <w:b w:val="0"/>
          <w:color w:val="auto"/>
          <w:sz w:val="24"/>
          <w:szCs w:val="24"/>
        </w:rPr>
        <w:t xml:space="preserve"> is the midpoint of genome instability</w:t>
      </w:r>
      <w:r>
        <w:rPr>
          <w:rFonts w:ascii="Arial" w:hAnsi="Arial" w:cs="Arial"/>
          <w:b w:val="0"/>
          <w:color w:val="auto"/>
          <w:sz w:val="24"/>
          <w:szCs w:val="24"/>
        </w:rPr>
        <w:t xml:space="preserve">. </w:t>
      </w:r>
      <w:r w:rsidRPr="005576F5">
        <w:rPr>
          <w:rFonts w:ascii="Arial" w:hAnsi="Arial" w:cs="Arial"/>
          <w:b w:val="0"/>
          <w:color w:val="auto"/>
          <w:sz w:val="24"/>
          <w:szCs w:val="24"/>
        </w:rPr>
        <w:t xml:space="preserve">In normal aging, a decrease in viability precedes an increase in genomic instability </w:t>
      </w:r>
      <w:r w:rsidR="00B95345" w:rsidRPr="005576F5">
        <w:rPr>
          <w:rFonts w:ascii="Arial" w:hAnsi="Arial" w:cs="Arial"/>
          <w:b w:val="0"/>
          <w:color w:val="auto"/>
          <w:sz w:val="24"/>
          <w:szCs w:val="24"/>
        </w:rPr>
        <w:fldChar w:fldCharType="begin"/>
      </w:r>
      <w:r w:rsidR="00EF341F">
        <w:rPr>
          <w:rFonts w:ascii="Arial" w:hAnsi="Arial" w:cs="Arial"/>
          <w:b w:val="0"/>
          <w:color w:val="auto"/>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B95345" w:rsidRPr="005576F5">
        <w:rPr>
          <w:rFonts w:ascii="Arial" w:hAnsi="Arial" w:cs="Arial"/>
          <w:b w:val="0"/>
          <w:color w:val="auto"/>
          <w:sz w:val="24"/>
          <w:szCs w:val="24"/>
        </w:rPr>
        <w:fldChar w:fldCharType="separate"/>
      </w:r>
      <w:r w:rsidR="00EF341F">
        <w:rPr>
          <w:rFonts w:ascii="Arial" w:hAnsi="Arial" w:cs="Arial"/>
          <w:b w:val="0"/>
          <w:noProof/>
          <w:color w:val="auto"/>
          <w:sz w:val="24"/>
          <w:szCs w:val="24"/>
        </w:rPr>
        <w:t>(</w:t>
      </w:r>
      <w:hyperlink w:anchor="_ENREF_23" w:tooltip="Qin, 2008 #516" w:history="1">
        <w:r w:rsidR="005C2D60">
          <w:rPr>
            <w:rFonts w:ascii="Arial" w:hAnsi="Arial" w:cs="Arial"/>
            <w:b w:val="0"/>
            <w:noProof/>
            <w:color w:val="auto"/>
            <w:sz w:val="24"/>
            <w:szCs w:val="24"/>
          </w:rPr>
          <w:t>Q</w:t>
        </w:r>
        <w:r w:rsidR="005C2D60" w:rsidRPr="00EF341F">
          <w:rPr>
            <w:rFonts w:ascii="Arial" w:hAnsi="Arial" w:cs="Arial"/>
            <w:b w:val="0"/>
            <w:smallCaps/>
            <w:noProof/>
            <w:color w:val="auto"/>
            <w:sz w:val="24"/>
            <w:szCs w:val="24"/>
          </w:rPr>
          <w:t>in</w:t>
        </w:r>
        <w:r w:rsidR="005C2D60" w:rsidRPr="00EF341F">
          <w:rPr>
            <w:rFonts w:ascii="Arial" w:hAnsi="Arial" w:cs="Arial"/>
            <w:b w:val="0"/>
            <w:i/>
            <w:noProof/>
            <w:color w:val="auto"/>
            <w:sz w:val="24"/>
            <w:szCs w:val="24"/>
          </w:rPr>
          <w:t xml:space="preserve"> et al.</w:t>
        </w:r>
        <w:r w:rsidR="005C2D60">
          <w:rPr>
            <w:rFonts w:ascii="Arial" w:hAnsi="Arial" w:cs="Arial"/>
            <w:b w:val="0"/>
            <w:noProof/>
            <w:color w:val="auto"/>
            <w:sz w:val="24"/>
            <w:szCs w:val="24"/>
          </w:rPr>
          <w:t xml:space="preserve"> 2008</w:t>
        </w:r>
      </w:hyperlink>
      <w:r w:rsidR="00EF341F">
        <w:rPr>
          <w:rFonts w:ascii="Arial" w:hAnsi="Arial" w:cs="Arial"/>
          <w:b w:val="0"/>
          <w:noProof/>
          <w:color w:val="auto"/>
          <w:sz w:val="24"/>
          <w:szCs w:val="24"/>
        </w:rPr>
        <w:t>)</w:t>
      </w:r>
      <w:r w:rsidR="00B95345" w:rsidRPr="005576F5">
        <w:rPr>
          <w:rFonts w:ascii="Arial" w:hAnsi="Arial" w:cs="Arial"/>
          <w:b w:val="0"/>
          <w:color w:val="auto"/>
          <w:sz w:val="24"/>
          <w:szCs w:val="24"/>
        </w:rPr>
        <w:fldChar w:fldCharType="end"/>
      </w:r>
      <w:r w:rsidRPr="005576F5">
        <w:rPr>
          <w:rFonts w:ascii="Arial" w:hAnsi="Arial" w:cs="Arial"/>
          <w:b w:val="0"/>
          <w:color w:val="auto"/>
          <w:sz w:val="24"/>
          <w:szCs w:val="24"/>
        </w:rPr>
        <w:t>.</w:t>
      </w:r>
    </w:p>
    <w:p w:rsidR="00D306C5" w:rsidRPr="00D306C5" w:rsidRDefault="00D306C5" w:rsidP="00D306C5"/>
    <w:p w:rsidR="00AB4211" w:rsidRDefault="00AB4211"/>
    <w:p w:rsidR="00AB4211" w:rsidRDefault="00AB4211"/>
    <w:p w:rsidR="00AB4211" w:rsidRDefault="00AB4211"/>
    <w:p w:rsidR="00245728" w:rsidRDefault="00245728" w:rsidP="00C63FFD">
      <w:pPr>
        <w:rPr>
          <w:rFonts w:ascii="Arial" w:hAnsi="Arial" w:cs="Arial"/>
          <w:sz w:val="24"/>
          <w:szCs w:val="24"/>
        </w:rPr>
      </w:pPr>
    </w:p>
    <w:p w:rsidR="00310511" w:rsidRDefault="00771BEC" w:rsidP="00310511">
      <w:pPr>
        <w:keepNext/>
        <w:spacing w:line="480" w:lineRule="auto"/>
        <w:jc w:val="center"/>
        <w:rPr>
          <w:rFonts w:ascii="Arial" w:hAnsi="Arial" w:cs="Arial"/>
          <w:b/>
          <w:sz w:val="24"/>
          <w:szCs w:val="24"/>
        </w:rPr>
      </w:pPr>
      <w:r w:rsidRPr="00771BEC">
        <w:rPr>
          <w:noProof/>
        </w:rPr>
        <w:drawing>
          <wp:inline distT="0" distB="0" distL="0" distR="0">
            <wp:extent cx="3419475" cy="5991225"/>
            <wp:effectExtent l="19050" t="0" r="0" b="0"/>
            <wp:docPr id="20"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19475" cy="5991225"/>
                      <a:chOff x="143014" y="731282"/>
                      <a:chExt cx="3419475" cy="5991225"/>
                    </a:xfrm>
                  </a:grpSpPr>
                  <a:pic>
                    <a:nvPicPr>
                      <a:cNvPr id="1030" name="Picture 6"/>
                      <a:cNvPicPr>
                        <a:picLocks noChangeAspect="1" noChangeArrowheads="1"/>
                      </a:cNvPicPr>
                    </a:nvPicPr>
                    <a:blipFill>
                      <a:blip r:embed="rId18"/>
                      <a:srcRect/>
                      <a:stretch>
                        <a:fillRect/>
                      </a:stretch>
                    </a:blipFill>
                    <a:spPr bwMode="auto">
                      <a:xfrm>
                        <a:off x="143014" y="731282"/>
                        <a:ext cx="3419475" cy="5991225"/>
                      </a:xfrm>
                      <a:prstGeom prst="rect">
                        <a:avLst/>
                      </a:prstGeom>
                      <a:noFill/>
                      <a:ln w="9525">
                        <a:noFill/>
                        <a:miter lim="800000"/>
                        <a:headEnd/>
                        <a:tailEnd/>
                      </a:ln>
                      <a:effectLst/>
                    </a:spPr>
                  </a:pic>
                  <a:sp>
                    <a:nvSpPr>
                      <a:cNvPr id="33" name="TextBox 32"/>
                      <a:cNvSpPr txBox="1"/>
                    </a:nvSpPr>
                    <a:spPr>
                      <a:xfrm>
                        <a:off x="285750" y="6353175"/>
                        <a:ext cx="32412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B</a:t>
                          </a:r>
                          <a:endParaRPr lang="en-US" b="1" dirty="0"/>
                        </a:p>
                      </a:txBody>
                      <a:useSpRect/>
                    </a:txSp>
                  </a:sp>
                </lc:lockedCanvas>
              </a:graphicData>
            </a:graphic>
          </wp:inline>
        </w:drawing>
      </w:r>
      <w:r w:rsidR="00D1595F">
        <w:br w:type="textWrapping" w:clear="all"/>
      </w:r>
    </w:p>
    <w:p w:rsidR="00472F46" w:rsidRDefault="00D1595F" w:rsidP="002766F9">
      <w:pPr>
        <w:keepNext/>
        <w:spacing w:line="480" w:lineRule="auto"/>
        <w:jc w:val="both"/>
        <w:rPr>
          <w:rFonts w:ascii="Arial" w:hAnsi="Arial" w:cs="Arial"/>
          <w:bCs/>
          <w:noProof/>
          <w:sz w:val="20"/>
          <w:szCs w:val="20"/>
        </w:rPr>
      </w:pPr>
      <w:r w:rsidRPr="00D1595F">
        <w:rPr>
          <w:rFonts w:ascii="Arial" w:hAnsi="Arial" w:cs="Arial"/>
          <w:b/>
          <w:sz w:val="24"/>
          <w:szCs w:val="24"/>
        </w:rPr>
        <w:t xml:space="preserve">Figure </w:t>
      </w:r>
      <w:r w:rsidR="0076379D">
        <w:rPr>
          <w:rFonts w:ascii="Arial" w:hAnsi="Arial" w:cs="Arial"/>
          <w:b/>
          <w:sz w:val="24"/>
          <w:szCs w:val="24"/>
        </w:rPr>
        <w:t>8</w:t>
      </w:r>
      <w:r w:rsidRPr="00D1595F">
        <w:rPr>
          <w:rFonts w:ascii="Arial" w:hAnsi="Arial" w:cs="Arial"/>
          <w:b/>
          <w:sz w:val="24"/>
          <w:szCs w:val="24"/>
        </w:rPr>
        <w:t>.</w:t>
      </w:r>
      <w:r w:rsidR="003F6CE9">
        <w:rPr>
          <w:rFonts w:ascii="Arial" w:hAnsi="Arial" w:cs="Arial"/>
          <w:b/>
          <w:sz w:val="24"/>
          <w:szCs w:val="24"/>
        </w:rPr>
        <w:t xml:space="preserve"> </w:t>
      </w:r>
      <w:r w:rsidR="003D39CA" w:rsidRPr="00310511">
        <w:rPr>
          <w:rFonts w:ascii="Arial" w:hAnsi="Arial" w:cs="Arial"/>
          <w:b/>
          <w:sz w:val="24"/>
          <w:szCs w:val="24"/>
        </w:rPr>
        <w:t>A</w:t>
      </w:r>
      <w:r w:rsidR="00310511" w:rsidRPr="00310511">
        <w:rPr>
          <w:rFonts w:ascii="Arial" w:hAnsi="Arial" w:cs="Arial"/>
          <w:sz w:val="24"/>
          <w:szCs w:val="24"/>
        </w:rPr>
        <w:t xml:space="preserve"> s</w:t>
      </w:r>
      <w:r w:rsidR="003D39CA" w:rsidRPr="00310511">
        <w:rPr>
          <w:rFonts w:ascii="Arial" w:hAnsi="Arial" w:cs="Arial"/>
          <w:sz w:val="24"/>
          <w:szCs w:val="24"/>
        </w:rPr>
        <w:t>hows the general sigmoidal trend of viability and genomic integrity</w:t>
      </w:r>
      <w:r w:rsidR="00310511" w:rsidRPr="00310511">
        <w:rPr>
          <w:rFonts w:ascii="Arial" w:hAnsi="Arial" w:cs="Arial"/>
          <w:sz w:val="24"/>
          <w:szCs w:val="24"/>
        </w:rPr>
        <w:t xml:space="preserve"> based on H</w:t>
      </w:r>
      <w:r w:rsidR="00310511" w:rsidRPr="00310511">
        <w:rPr>
          <w:rFonts w:ascii="Arial" w:hAnsi="Arial" w:cs="Arial"/>
          <w:sz w:val="24"/>
          <w:szCs w:val="24"/>
          <w:vertAlign w:val="subscript"/>
        </w:rPr>
        <w:t>2</w:t>
      </w:r>
      <w:r w:rsidR="00310511" w:rsidRPr="00310511">
        <w:rPr>
          <w:rFonts w:ascii="Arial" w:hAnsi="Arial" w:cs="Arial"/>
          <w:sz w:val="24"/>
          <w:szCs w:val="24"/>
        </w:rPr>
        <w:t>O</w:t>
      </w:r>
      <w:r w:rsidR="00310511" w:rsidRPr="00310511">
        <w:rPr>
          <w:rFonts w:ascii="Arial" w:hAnsi="Arial" w:cs="Arial"/>
          <w:sz w:val="24"/>
          <w:szCs w:val="24"/>
          <w:vertAlign w:val="subscript"/>
        </w:rPr>
        <w:t>2</w:t>
      </w:r>
      <w:r w:rsidR="00310511" w:rsidRPr="00310511">
        <w:rPr>
          <w:rFonts w:ascii="Arial" w:hAnsi="Arial" w:cs="Arial"/>
          <w:sz w:val="24"/>
          <w:szCs w:val="24"/>
        </w:rPr>
        <w:t xml:space="preserve"> -treated cells</w:t>
      </w:r>
      <w:r w:rsidR="003D39CA" w:rsidRPr="00310511">
        <w:rPr>
          <w:rFonts w:ascii="Arial" w:hAnsi="Arial" w:cs="Arial"/>
          <w:sz w:val="24"/>
          <w:szCs w:val="24"/>
        </w:rPr>
        <w:t xml:space="preserve">. </w:t>
      </w:r>
      <w:r w:rsidR="003D39CA" w:rsidRPr="00310511">
        <w:rPr>
          <w:rFonts w:ascii="Arial" w:hAnsi="Arial" w:cs="Arial"/>
          <w:b/>
          <w:sz w:val="24"/>
          <w:szCs w:val="24"/>
        </w:rPr>
        <w:t>B</w:t>
      </w:r>
      <w:r w:rsidR="00310511" w:rsidRPr="00310511">
        <w:rPr>
          <w:rFonts w:ascii="Arial" w:hAnsi="Arial" w:cs="Arial"/>
          <w:sz w:val="24"/>
          <w:szCs w:val="24"/>
        </w:rPr>
        <w:t xml:space="preserve"> s</w:t>
      </w:r>
      <w:r w:rsidR="003D39CA" w:rsidRPr="00310511">
        <w:rPr>
          <w:rFonts w:ascii="Arial" w:hAnsi="Arial" w:cs="Arial"/>
          <w:sz w:val="24"/>
          <w:szCs w:val="24"/>
        </w:rPr>
        <w:t>hows the H2O2 dose</w:t>
      </w:r>
      <w:r w:rsidR="0047711C" w:rsidRPr="00310511">
        <w:rPr>
          <w:rFonts w:ascii="Arial" w:hAnsi="Arial" w:cs="Arial"/>
          <w:sz w:val="24"/>
          <w:szCs w:val="24"/>
        </w:rPr>
        <w:t>-</w:t>
      </w:r>
      <w:r w:rsidR="003D39CA" w:rsidRPr="00310511">
        <w:rPr>
          <w:rFonts w:ascii="Arial" w:hAnsi="Arial" w:cs="Arial"/>
          <w:sz w:val="24"/>
          <w:szCs w:val="24"/>
        </w:rPr>
        <w:t>response curve of strain</w:t>
      </w:r>
      <w:r w:rsidR="00C83F16" w:rsidRPr="00310511">
        <w:rPr>
          <w:rFonts w:ascii="Arial" w:hAnsi="Arial" w:cs="Arial"/>
          <w:sz w:val="24"/>
          <w:szCs w:val="24"/>
        </w:rPr>
        <w:t xml:space="preserve"> </w:t>
      </w:r>
      <w:r w:rsidR="0047711C" w:rsidRPr="00310511">
        <w:rPr>
          <w:rFonts w:ascii="Arial" w:hAnsi="Arial" w:cs="Arial"/>
          <w:sz w:val="24"/>
          <w:szCs w:val="24"/>
        </w:rPr>
        <w:t>M</w:t>
      </w:r>
      <w:r w:rsidR="00C83F16" w:rsidRPr="00310511">
        <w:rPr>
          <w:rFonts w:ascii="Arial" w:hAnsi="Arial" w:cs="Arial"/>
          <w:sz w:val="24"/>
          <w:szCs w:val="24"/>
        </w:rPr>
        <w:t xml:space="preserve">2-8*. </w:t>
      </w:r>
      <w:r w:rsidR="00310511" w:rsidRPr="00310511">
        <w:rPr>
          <w:rFonts w:ascii="Arial" w:hAnsi="Arial" w:cs="Arial"/>
          <w:sz w:val="24"/>
          <w:szCs w:val="24"/>
        </w:rPr>
        <w:t>At a C</w:t>
      </w:r>
      <w:r w:rsidR="00310511" w:rsidRPr="00310511">
        <w:rPr>
          <w:rFonts w:ascii="Arial" w:hAnsi="Arial" w:cs="Arial"/>
          <w:sz w:val="24"/>
          <w:szCs w:val="24"/>
          <w:vertAlign w:val="subscript"/>
        </w:rPr>
        <w:t>b</w:t>
      </w:r>
      <w:r w:rsidR="00310511">
        <w:rPr>
          <w:rFonts w:ascii="Arial" w:hAnsi="Arial" w:cs="Arial"/>
          <w:sz w:val="24"/>
          <w:szCs w:val="24"/>
        </w:rPr>
        <w:t xml:space="preserve"> of approximately 0.025</w:t>
      </w:r>
      <w:r w:rsidR="00310511" w:rsidRPr="00310511">
        <w:rPr>
          <w:rFonts w:ascii="Arial" w:hAnsi="Arial" w:cs="Arial"/>
          <w:sz w:val="24"/>
          <w:szCs w:val="24"/>
        </w:rPr>
        <w:t>, the percentage of black colonies should have doubled from the initial quantity at a 0% H</w:t>
      </w:r>
      <w:r w:rsidR="00310511" w:rsidRPr="00310511">
        <w:rPr>
          <w:rFonts w:ascii="Arial" w:hAnsi="Arial" w:cs="Arial"/>
          <w:sz w:val="24"/>
          <w:szCs w:val="24"/>
          <w:vertAlign w:val="subscript"/>
        </w:rPr>
        <w:t>2</w:t>
      </w:r>
      <w:r w:rsidR="00310511" w:rsidRPr="00310511">
        <w:rPr>
          <w:rFonts w:ascii="Arial" w:hAnsi="Arial" w:cs="Arial"/>
          <w:sz w:val="24"/>
          <w:szCs w:val="24"/>
        </w:rPr>
        <w:t>O</w:t>
      </w:r>
      <w:r w:rsidR="00310511" w:rsidRPr="00310511">
        <w:rPr>
          <w:rFonts w:ascii="Arial" w:hAnsi="Arial" w:cs="Arial"/>
          <w:sz w:val="24"/>
          <w:szCs w:val="24"/>
          <w:vertAlign w:val="subscript"/>
        </w:rPr>
        <w:t xml:space="preserve">2 </w:t>
      </w:r>
      <w:r w:rsidR="00310511" w:rsidRPr="00310511">
        <w:rPr>
          <w:rFonts w:ascii="Arial" w:hAnsi="Arial" w:cs="Arial"/>
          <w:sz w:val="24"/>
          <w:szCs w:val="24"/>
        </w:rPr>
        <w:t>dosage.</w:t>
      </w:r>
      <w:r w:rsidR="00310511">
        <w:rPr>
          <w:rFonts w:ascii="Arial" w:hAnsi="Arial" w:cs="Arial"/>
          <w:sz w:val="24"/>
          <w:szCs w:val="24"/>
        </w:rPr>
        <w:t xml:space="preserve"> </w:t>
      </w:r>
      <w:r w:rsidR="00C63FFD" w:rsidRPr="00310511">
        <w:rPr>
          <w:rFonts w:ascii="Arial" w:hAnsi="Arial" w:cs="Arial"/>
          <w:sz w:val="24"/>
          <w:szCs w:val="24"/>
        </w:rPr>
        <w:t>At a C</w:t>
      </w:r>
      <w:r w:rsidR="00C63FFD" w:rsidRPr="00310511">
        <w:rPr>
          <w:rFonts w:ascii="Arial" w:hAnsi="Arial" w:cs="Arial"/>
          <w:sz w:val="24"/>
          <w:szCs w:val="24"/>
          <w:vertAlign w:val="subscript"/>
        </w:rPr>
        <w:t>v</w:t>
      </w:r>
      <w:r w:rsidR="00C63FFD" w:rsidRPr="00310511">
        <w:rPr>
          <w:rFonts w:ascii="Arial" w:hAnsi="Arial" w:cs="Arial"/>
          <w:sz w:val="24"/>
          <w:szCs w:val="24"/>
        </w:rPr>
        <w:t xml:space="preserve"> of 0.05, the initial </w:t>
      </w:r>
      <w:r w:rsidR="00310511">
        <w:rPr>
          <w:rFonts w:ascii="Arial" w:hAnsi="Arial" w:cs="Arial"/>
          <w:sz w:val="24"/>
          <w:szCs w:val="24"/>
        </w:rPr>
        <w:t xml:space="preserve">concentration total </w:t>
      </w:r>
      <w:r w:rsidR="00C63FFD" w:rsidRPr="00310511">
        <w:rPr>
          <w:rFonts w:ascii="Arial" w:hAnsi="Arial" w:cs="Arial"/>
          <w:sz w:val="24"/>
          <w:szCs w:val="24"/>
        </w:rPr>
        <w:t>colonies decreased by approximately one-half indicated by the blue curve</w:t>
      </w:r>
      <w:r w:rsidR="00310511">
        <w:rPr>
          <w:rFonts w:ascii="Arial" w:hAnsi="Arial" w:cs="Arial"/>
          <w:sz w:val="24"/>
          <w:szCs w:val="24"/>
        </w:rPr>
        <w:t xml:space="preserve">. </w:t>
      </w:r>
      <w:r w:rsidR="00472F46">
        <w:rPr>
          <w:rFonts w:ascii="Arial" w:hAnsi="Arial" w:cs="Arial"/>
          <w:bCs/>
          <w:noProof/>
          <w:sz w:val="20"/>
          <w:szCs w:val="20"/>
        </w:rPr>
        <w:br w:type="page"/>
      </w:r>
    </w:p>
    <w:p w:rsidR="00C167BF" w:rsidRDefault="00ED5A97" w:rsidP="00D1595F">
      <w:pPr>
        <w:spacing w:line="240" w:lineRule="auto"/>
        <w:rPr>
          <w:rFonts w:ascii="Arial" w:hAnsi="Arial" w:cs="Arial"/>
          <w:bCs/>
          <w:noProof/>
          <w:sz w:val="20"/>
          <w:szCs w:val="20"/>
        </w:rPr>
      </w:pPr>
      <w:r>
        <w:rPr>
          <w:rFonts w:ascii="Arial" w:hAnsi="Arial" w:cs="Arial"/>
          <w:bCs/>
          <w:noProof/>
          <w:sz w:val="20"/>
          <w:szCs w:val="20"/>
        </w:rPr>
        <w:drawing>
          <wp:anchor distT="0" distB="0" distL="114300" distR="114300" simplePos="0" relativeHeight="251678720" behindDoc="1" locked="0" layoutInCell="1" allowOverlap="1">
            <wp:simplePos x="0" y="0"/>
            <wp:positionH relativeFrom="column">
              <wp:posOffset>-81280</wp:posOffset>
            </wp:positionH>
            <wp:positionV relativeFrom="paragraph">
              <wp:posOffset>187325</wp:posOffset>
            </wp:positionV>
            <wp:extent cx="5341620" cy="3469640"/>
            <wp:effectExtent l="19050" t="0" r="0" b="0"/>
            <wp:wrapTight wrapText="bothSides">
              <wp:wrapPolygon edited="0">
                <wp:start x="-77" y="0"/>
                <wp:lineTo x="-77" y="21466"/>
                <wp:lineTo x="21569" y="21466"/>
                <wp:lineTo x="21569" y="0"/>
                <wp:lineTo x="-77" y="0"/>
              </wp:wrapPolygon>
            </wp:wrapTight>
            <wp:docPr id="10"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9" cstate="print"/>
                    <a:stretch>
                      <a:fillRect/>
                    </a:stretch>
                  </pic:blipFill>
                  <pic:spPr>
                    <a:xfrm>
                      <a:off x="0" y="0"/>
                      <a:ext cx="5341620" cy="3469640"/>
                    </a:xfrm>
                    <a:prstGeom prst="rect">
                      <a:avLst/>
                    </a:prstGeom>
                  </pic:spPr>
                </pic:pic>
              </a:graphicData>
            </a:graphic>
          </wp:anchor>
        </w:drawing>
      </w:r>
    </w:p>
    <w:p w:rsidR="00C167BF" w:rsidRDefault="00C167BF" w:rsidP="00D1595F">
      <w:pPr>
        <w:spacing w:line="240" w:lineRule="auto"/>
        <w:rPr>
          <w:rFonts w:ascii="Arial" w:hAnsi="Arial" w:cs="Arial"/>
          <w:bCs/>
          <w:noProof/>
          <w:sz w:val="20"/>
          <w:szCs w:val="20"/>
        </w:rPr>
      </w:pPr>
    </w:p>
    <w:p w:rsidR="009875F7" w:rsidRDefault="00B95345" w:rsidP="00D1595F">
      <w:pPr>
        <w:spacing w:line="240" w:lineRule="auto"/>
        <w:rPr>
          <w:rFonts w:ascii="Arial" w:hAnsi="Arial" w:cs="Arial"/>
          <w:bCs/>
          <w:noProof/>
          <w:sz w:val="20"/>
          <w:szCs w:val="20"/>
        </w:rPr>
      </w:pPr>
      <w:ins w:id="440" w:author="Hong Qin" w:date="2012-04-23T00:08:00Z">
        <w:r w:rsidRPr="00B95345">
          <w:rPr>
            <w:noProof/>
          </w:rPr>
          <w:pict>
            <v:shapetype id="_x0000_t202" coordsize="21600,21600" o:spt="202" path="m0,0l0,21600,21600,21600,21600,0xe">
              <v:stroke joinstyle="miter"/>
              <v:path gradientshapeok="t" o:connecttype="rect"/>
            </v:shapetype>
            <v:shape id="_x0000_s1034" type="#_x0000_t202" style="position:absolute;margin-left:-440pt;margin-top:243.05pt;width:474.55pt;height:230.8pt;z-index:251674624" wrapcoords="-34 0 -34 20855 21600 20855 21600 0 -34 0" stroked="f">
              <v:textbox style="mso-next-textbox:#_x0000_s1034;mso-fit-shape-to-text:t" inset="0,0,0,0">
                <w:txbxContent>
                  <w:p w:rsidR="00B703BF" w:rsidRDefault="00B703BF" w:rsidP="00E04ED1">
                    <w:pPr>
                      <w:pStyle w:val="Caption"/>
                      <w:spacing w:line="480" w:lineRule="auto"/>
                      <w:rPr>
                        <w:rFonts w:ascii="Arial" w:hAnsi="Arial" w:cs="Arial"/>
                        <w:b w:val="0"/>
                        <w:color w:val="auto"/>
                        <w:sz w:val="24"/>
                        <w:szCs w:val="24"/>
                      </w:rPr>
                    </w:pPr>
                    <w:r w:rsidRPr="00D1743E">
                      <w:rPr>
                        <w:rFonts w:ascii="Arial" w:hAnsi="Arial" w:cs="Arial"/>
                        <w:color w:val="auto"/>
                        <w:sz w:val="24"/>
                        <w:szCs w:val="24"/>
                      </w:rPr>
                      <w:t xml:space="preserve">Figure </w:t>
                    </w:r>
                    <w:r>
                      <w:rPr>
                        <w:rFonts w:ascii="Arial" w:hAnsi="Arial" w:cs="Arial"/>
                        <w:color w:val="auto"/>
                        <w:sz w:val="24"/>
                        <w:szCs w:val="24"/>
                      </w:rPr>
                      <w:t>9.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r>
                      <w:rPr>
                        <w:rFonts w:ascii="Arial" w:hAnsi="Arial" w:cs="Arial"/>
                        <w:b w:val="0"/>
                        <w:color w:val="auto"/>
                        <w:sz w:val="24"/>
                        <w:szCs w:val="24"/>
                      </w:rPr>
                      <w:t xml:space="preserve"> ratios that are less than one (represented by the black columns). This implies that C</w:t>
                    </w:r>
                    <w:r w:rsidRPr="00292E27">
                      <w:rPr>
                        <w:rFonts w:ascii="Arial" w:hAnsi="Arial" w:cs="Arial"/>
                        <w:b w:val="0"/>
                        <w:color w:val="auto"/>
                        <w:sz w:val="24"/>
                        <w:szCs w:val="24"/>
                        <w:vertAlign w:val="subscript"/>
                      </w:rPr>
                      <w:t>v</w:t>
                    </w:r>
                    <w:r>
                      <w:rPr>
                        <w:rFonts w:ascii="Arial" w:hAnsi="Arial" w:cs="Arial"/>
                        <w:b w:val="0"/>
                        <w:color w:val="auto"/>
                        <w:sz w:val="24"/>
                        <w:szCs w:val="24"/>
                      </w:rPr>
                      <w:t xml:space="preserve"> generally comes before C</w:t>
                    </w:r>
                    <w:r>
                      <w:rPr>
                        <w:rFonts w:ascii="Arial" w:hAnsi="Arial" w:cs="Arial"/>
                        <w:b w:val="0"/>
                        <w:color w:val="auto"/>
                        <w:sz w:val="24"/>
                        <w:szCs w:val="24"/>
                        <w:vertAlign w:val="subscript"/>
                      </w:rPr>
                      <w:t>b</w:t>
                    </w:r>
                    <w:r>
                      <w:rPr>
                        <w:rFonts w:ascii="Arial" w:hAnsi="Arial" w:cs="Arial"/>
                        <w:b w:val="0"/>
                        <w:color w:val="auto"/>
                        <w:sz w:val="24"/>
                        <w:szCs w:val="24"/>
                      </w:rPr>
                      <w:t xml:space="preserve">. Data from the biological survival curve </w:t>
                    </w:r>
                    <w:r w:rsidR="00B95345" w:rsidRPr="005576F5">
                      <w:rPr>
                        <w:rFonts w:ascii="Arial" w:hAnsi="Arial" w:cs="Arial"/>
                        <w:b w:val="0"/>
                        <w:color w:val="auto"/>
                        <w:sz w:val="24"/>
                        <w:szCs w:val="24"/>
                      </w:rPr>
                      <w:fldChar w:fldCharType="begin"/>
                    </w:r>
                    <w:r>
                      <w:rPr>
                        <w:rFonts w:ascii="Arial" w:hAnsi="Arial" w:cs="Arial"/>
                        <w:b w:val="0"/>
                        <w:color w:val="auto"/>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B95345" w:rsidRPr="005576F5">
                      <w:rPr>
                        <w:rFonts w:ascii="Arial" w:hAnsi="Arial" w:cs="Arial"/>
                        <w:b w:val="0"/>
                        <w:color w:val="auto"/>
                        <w:sz w:val="24"/>
                        <w:szCs w:val="24"/>
                      </w:rPr>
                      <w:fldChar w:fldCharType="separate"/>
                    </w:r>
                    <w:r>
                      <w:rPr>
                        <w:rFonts w:ascii="Arial" w:hAnsi="Arial" w:cs="Arial"/>
                        <w:b w:val="0"/>
                        <w:noProof/>
                        <w:color w:val="auto"/>
                        <w:sz w:val="24"/>
                        <w:szCs w:val="24"/>
                      </w:rPr>
                      <w:t>(</w:t>
                    </w:r>
                    <w:hyperlink w:anchor="_ENREF_23" w:tooltip="Qin, 2008 #516" w:history="1">
                      <w:r>
                        <w:rPr>
                          <w:rFonts w:ascii="Arial" w:hAnsi="Arial" w:cs="Arial"/>
                          <w:b w:val="0"/>
                          <w:noProof/>
                          <w:color w:val="auto"/>
                          <w:sz w:val="24"/>
                          <w:szCs w:val="24"/>
                        </w:rPr>
                        <w:t>Q</w:t>
                      </w:r>
                      <w:r w:rsidRPr="00EF341F">
                        <w:rPr>
                          <w:rFonts w:ascii="Arial" w:hAnsi="Arial" w:cs="Arial"/>
                          <w:b w:val="0"/>
                          <w:smallCaps/>
                          <w:noProof/>
                          <w:color w:val="auto"/>
                          <w:sz w:val="24"/>
                          <w:szCs w:val="24"/>
                        </w:rPr>
                        <w:t>in</w:t>
                      </w:r>
                      <w:r w:rsidRPr="00EF341F">
                        <w:rPr>
                          <w:rFonts w:ascii="Arial" w:hAnsi="Arial" w:cs="Arial"/>
                          <w:b w:val="0"/>
                          <w:i/>
                          <w:noProof/>
                          <w:color w:val="auto"/>
                          <w:sz w:val="24"/>
                          <w:szCs w:val="24"/>
                        </w:rPr>
                        <w:t xml:space="preserve"> et al.</w:t>
                      </w:r>
                      <w:r>
                        <w:rPr>
                          <w:rFonts w:ascii="Arial" w:hAnsi="Arial" w:cs="Arial"/>
                          <w:b w:val="0"/>
                          <w:noProof/>
                          <w:color w:val="auto"/>
                          <w:sz w:val="24"/>
                          <w:szCs w:val="24"/>
                        </w:rPr>
                        <w:t xml:space="preserve"> 2008</w:t>
                      </w:r>
                    </w:hyperlink>
                    <w:r>
                      <w:rPr>
                        <w:rFonts w:ascii="Arial" w:hAnsi="Arial" w:cs="Arial"/>
                        <w:b w:val="0"/>
                        <w:noProof/>
                        <w:color w:val="auto"/>
                        <w:sz w:val="24"/>
                        <w:szCs w:val="24"/>
                      </w:rPr>
                      <w:t>)</w:t>
                    </w:r>
                    <w:r w:rsidR="00B95345" w:rsidRPr="005576F5">
                      <w:rPr>
                        <w:rFonts w:ascii="Arial" w:hAnsi="Arial" w:cs="Arial"/>
                        <w:b w:val="0"/>
                        <w:color w:val="auto"/>
                        <w:sz w:val="24"/>
                        <w:szCs w:val="24"/>
                      </w:rPr>
                      <w:fldChar w:fldCharType="end"/>
                    </w:r>
                    <w:r>
                      <w:rPr>
                        <w:rFonts w:ascii="Arial" w:hAnsi="Arial" w:cs="Arial"/>
                        <w:b w:val="0"/>
                        <w:color w:val="auto"/>
                        <w:sz w:val="24"/>
                        <w:szCs w:val="24"/>
                      </w:rPr>
                      <w:t xml:space="preserve"> suggests that strains have 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r>
                      <w:rPr>
                        <w:rFonts w:ascii="Arial" w:hAnsi="Arial" w:cs="Arial"/>
                        <w:b w:val="0"/>
                        <w:color w:val="auto"/>
                        <w:sz w:val="24"/>
                        <w:szCs w:val="24"/>
                      </w:rPr>
                      <w:t xml:space="preserve"> ratios that are greater than (represented by the gray columns). This implies that T</w:t>
                    </w:r>
                    <w:r w:rsidRPr="00292E27">
                      <w:rPr>
                        <w:rFonts w:ascii="Arial" w:hAnsi="Arial" w:cs="Arial"/>
                        <w:b w:val="0"/>
                        <w:color w:val="auto"/>
                        <w:sz w:val="24"/>
                        <w:szCs w:val="24"/>
                        <w:vertAlign w:val="subscript"/>
                      </w:rPr>
                      <w:t>c</w:t>
                    </w:r>
                    <w:r>
                      <w:rPr>
                        <w:rFonts w:ascii="Arial" w:hAnsi="Arial" w:cs="Arial"/>
                        <w:b w:val="0"/>
                        <w:color w:val="auto"/>
                        <w:sz w:val="24"/>
                        <w:szCs w:val="24"/>
                      </w:rPr>
                      <w:t xml:space="preserve"> comes before T</w:t>
                    </w:r>
                    <w:r w:rsidRPr="00292E27">
                      <w:rPr>
                        <w:rFonts w:ascii="Arial" w:hAnsi="Arial" w:cs="Arial"/>
                        <w:b w:val="0"/>
                        <w:color w:val="auto"/>
                        <w:sz w:val="24"/>
                        <w:szCs w:val="24"/>
                        <w:vertAlign w:val="subscript"/>
                      </w:rPr>
                      <w:t>g</w:t>
                    </w:r>
                    <w:r>
                      <w:rPr>
                        <w:rFonts w:ascii="Arial" w:hAnsi="Arial" w:cs="Arial"/>
                        <w:b w:val="0"/>
                        <w:color w:val="auto"/>
                        <w:sz w:val="24"/>
                        <w:szCs w:val="24"/>
                      </w:rPr>
                      <w:t xml:space="preserve">. </w:t>
                    </w:r>
                  </w:p>
                </w:txbxContent>
              </v:textbox>
              <w10:wrap type="tight"/>
            </v:shape>
          </w:pict>
        </w:r>
      </w:ins>
    </w:p>
    <w:p w:rsidR="008455BD" w:rsidRDefault="00C167BF" w:rsidP="008455BD">
      <w:pPr>
        <w:pStyle w:val="Caption"/>
        <w:keepNext/>
        <w:spacing w:line="480" w:lineRule="auto"/>
        <w:jc w:val="center"/>
      </w:pPr>
      <w:r w:rsidRPr="00C167BF">
        <w:rPr>
          <w:rFonts w:ascii="Arial" w:hAnsi="Arial" w:cs="Arial"/>
          <w:b w:val="0"/>
          <w:noProof/>
          <w:color w:val="auto"/>
          <w:sz w:val="24"/>
          <w:szCs w:val="24"/>
        </w:rPr>
        <w:drawing>
          <wp:inline distT="0" distB="0" distL="0" distR="0">
            <wp:extent cx="4531685" cy="4548786"/>
            <wp:effectExtent l="2540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552436" cy="4569615"/>
                    </a:xfrm>
                    <a:prstGeom prst="rect">
                      <a:avLst/>
                    </a:prstGeom>
                    <a:noFill/>
                    <a:ln w="9525">
                      <a:noFill/>
                      <a:miter lim="800000"/>
                      <a:headEnd/>
                      <a:tailEnd/>
                    </a:ln>
                  </pic:spPr>
                </pic:pic>
              </a:graphicData>
            </a:graphic>
          </wp:inline>
        </w:drawing>
      </w:r>
    </w:p>
    <w:p w:rsidR="00C167BF" w:rsidRDefault="008455BD" w:rsidP="008455BD">
      <w:pPr>
        <w:pStyle w:val="Caption"/>
        <w:keepNext/>
        <w:spacing w:line="480" w:lineRule="auto"/>
        <w:rPr>
          <w:rFonts w:ascii="Arial" w:hAnsi="Arial" w:cs="Arial"/>
          <w:b w:val="0"/>
          <w:noProof/>
          <w:color w:val="auto"/>
          <w:sz w:val="24"/>
          <w:szCs w:val="24"/>
        </w:rPr>
      </w:pPr>
      <w:r w:rsidRPr="00EF6C5E">
        <w:rPr>
          <w:rFonts w:ascii="Arial" w:hAnsi="Arial" w:cs="Arial"/>
          <w:color w:val="auto"/>
          <w:sz w:val="24"/>
          <w:szCs w:val="24"/>
        </w:rPr>
        <w:t xml:space="preserve">Figure </w:t>
      </w:r>
      <w:r w:rsidR="00EF6C5E" w:rsidRPr="00EF6C5E">
        <w:rPr>
          <w:rFonts w:ascii="Arial" w:hAnsi="Arial" w:cs="Arial"/>
          <w:color w:val="auto"/>
          <w:sz w:val="24"/>
          <w:szCs w:val="24"/>
        </w:rPr>
        <w:t>10</w:t>
      </w:r>
      <w:r w:rsidRPr="00EF6C5E">
        <w:rPr>
          <w:rFonts w:ascii="Arial" w:hAnsi="Arial" w:cs="Arial"/>
          <w:color w:val="auto"/>
          <w:sz w:val="24"/>
          <w:szCs w:val="24"/>
        </w:rPr>
        <w:t>.</w:t>
      </w:r>
      <w:r w:rsidRPr="0072137D">
        <w:rPr>
          <w:rFonts w:ascii="Arial" w:hAnsi="Arial" w:cs="Arial"/>
          <w:b w:val="0"/>
          <w:color w:val="auto"/>
          <w:sz w:val="24"/>
          <w:szCs w:val="24"/>
        </w:rPr>
        <w:t xml:space="preserve"> Genome tolerance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and viability tolerance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Pr="00605020">
        <w:rPr>
          <w:rFonts w:ascii="Arial" w:hAnsi="Arial" w:cs="Arial"/>
          <w:b w:val="0"/>
          <w:color w:val="auto"/>
          <w:sz w:val="24"/>
          <w:szCs w:val="24"/>
        </w:rPr>
        <w:t>Cells with a greater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 have a longer CLS. Strain YPS128 has the shortest </w:t>
      </w:r>
      <w:r>
        <w:rPr>
          <w:rFonts w:ascii="Arial" w:hAnsi="Arial" w:cs="Arial"/>
          <w:b w:val="0"/>
          <w:color w:val="auto"/>
          <w:sz w:val="24"/>
          <w:szCs w:val="24"/>
        </w:rPr>
        <w:t>life span</w:t>
      </w:r>
      <w:r w:rsidRPr="00605020">
        <w:rPr>
          <w:rFonts w:ascii="Arial" w:hAnsi="Arial" w:cs="Arial"/>
          <w:b w:val="0"/>
          <w:color w:val="auto"/>
          <w:sz w:val="24"/>
          <w:szCs w:val="24"/>
        </w:rPr>
        <w:t xml:space="preserve"> and has the least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Pr>
          <w:rFonts w:ascii="Arial" w:hAnsi="Arial" w:cs="Arial"/>
          <w:b w:val="0"/>
          <w:color w:val="auto"/>
          <w:sz w:val="24"/>
          <w:szCs w:val="24"/>
        </w:rPr>
        <w:t xml:space="preserve">since it has a larger Cb/Cv ratio. M13 has the longest life span, which corresponds to a smaller Cb/Cv ratio. </w:t>
      </w:r>
    </w:p>
    <w:p w:rsidR="009875F7" w:rsidRDefault="00AB4211" w:rsidP="00C167BF">
      <w:pPr>
        <w:pStyle w:val="Caption"/>
        <w:keepNext/>
        <w:numPr>
          <w:ins w:id="441" w:author="Hong Qin" w:date="2012-04-22T22:58:00Z"/>
        </w:numPr>
        <w:spacing w:line="480" w:lineRule="auto"/>
        <w:jc w:val="center"/>
      </w:pPr>
      <w:r>
        <w:rPr>
          <w:rFonts w:ascii="Arial" w:hAnsi="Arial" w:cs="Arial"/>
          <w:b w:val="0"/>
          <w:noProof/>
          <w:color w:val="auto"/>
          <w:sz w:val="24"/>
          <w:szCs w:val="24"/>
        </w:rPr>
        <w:drawing>
          <wp:inline distT="0" distB="0" distL="0" distR="0">
            <wp:extent cx="4911949" cy="4914900"/>
            <wp:effectExtent l="2540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911949" cy="4914900"/>
                    </a:xfrm>
                    <a:prstGeom prst="rect">
                      <a:avLst/>
                    </a:prstGeom>
                    <a:noFill/>
                    <a:ln w="9525">
                      <a:noFill/>
                      <a:miter lim="800000"/>
                      <a:headEnd/>
                      <a:tailEnd/>
                    </a:ln>
                  </pic:spPr>
                </pic:pic>
              </a:graphicData>
            </a:graphic>
          </wp:inline>
        </w:drawing>
      </w:r>
    </w:p>
    <w:p w:rsidR="00AB4211" w:rsidRDefault="009875F7">
      <w:pPr>
        <w:keepNext/>
        <w:spacing w:line="480" w:lineRule="auto"/>
        <w:rPr>
          <w:rFonts w:ascii="Arial" w:hAnsi="Arial" w:cs="Arial"/>
          <w:sz w:val="24"/>
          <w:szCs w:val="24"/>
        </w:rPr>
      </w:pPr>
      <w:r w:rsidRPr="009875F7">
        <w:rPr>
          <w:rFonts w:ascii="Arial" w:hAnsi="Arial" w:cs="Arial"/>
          <w:b/>
          <w:sz w:val="24"/>
          <w:szCs w:val="24"/>
        </w:rPr>
        <w:t>Figure 1</w:t>
      </w:r>
      <w:r w:rsidR="00EF6C5E">
        <w:rPr>
          <w:rFonts w:ascii="Arial" w:hAnsi="Arial" w:cs="Arial"/>
          <w:b/>
          <w:sz w:val="24"/>
          <w:szCs w:val="24"/>
        </w:rPr>
        <w:t>1</w:t>
      </w:r>
      <w:r w:rsidR="008E6F57">
        <w:rPr>
          <w:rFonts w:ascii="Arial" w:hAnsi="Arial" w:cs="Arial"/>
          <w:sz w:val="24"/>
          <w:szCs w:val="24"/>
        </w:rPr>
        <w:t xml:space="preserve">. </w:t>
      </w:r>
      <w:r w:rsidR="00144417" w:rsidRPr="00144417">
        <w:rPr>
          <w:rFonts w:ascii="Arial" w:hAnsi="Arial" w:cs="Arial"/>
          <w:b/>
          <w:sz w:val="24"/>
          <w:szCs w:val="24"/>
        </w:rPr>
        <w:t>Trade-off between tolerance to oxidative stress and mitotic asymmetry.</w:t>
      </w:r>
      <w:r w:rsidR="00F50EB1">
        <w:rPr>
          <w:rFonts w:ascii="Arial" w:hAnsi="Arial" w:cs="Arial"/>
          <w:b/>
          <w:sz w:val="24"/>
          <w:szCs w:val="24"/>
        </w:rPr>
        <w:t xml:space="preserve"> </w:t>
      </w:r>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r w:rsidR="00071821">
        <w:rPr>
          <w:rFonts w:ascii="Arial" w:hAnsi="Arial" w:cs="Arial"/>
          <w:sz w:val="24"/>
          <w:szCs w:val="24"/>
        </w:rPr>
        <w:t xml:space="preserve">is </w:t>
      </w:r>
      <w:r w:rsidR="005D1C39">
        <w:rPr>
          <w:rFonts w:ascii="Arial" w:hAnsi="Arial" w:cs="Arial"/>
          <w:sz w:val="24"/>
          <w:szCs w:val="24"/>
        </w:rPr>
        <w:t>the</w:t>
      </w:r>
      <w:r w:rsidR="007841A0">
        <w:rPr>
          <w:rFonts w:ascii="Arial" w:hAnsi="Arial" w:cs="Arial"/>
          <w:sz w:val="24"/>
          <w:szCs w:val="24"/>
        </w:rPr>
        <w:t xml:space="preserve"> ratio of the frequency of daughter cells by LOH frequency in mother cells. A smaller L</w:t>
      </w:r>
      <w:r w:rsidR="008E6F57">
        <w:rPr>
          <w:rFonts w:ascii="Arial" w:hAnsi="Arial" w:cs="Arial"/>
          <w:sz w:val="24"/>
          <w:szCs w:val="24"/>
          <w:vertAlign w:val="subscript"/>
        </w:rPr>
        <w:t>0</w:t>
      </w:r>
      <w:r w:rsidR="007841A0">
        <w:rPr>
          <w:rFonts w:ascii="Arial" w:hAnsi="Arial" w:cs="Arial"/>
          <w:sz w:val="24"/>
          <w:szCs w:val="24"/>
        </w:rPr>
        <w:t xml:space="preserve">corresponds to better (lower) mitotic asymmetry in daughter cells compared to mother cells. </w:t>
      </w:r>
      <w:r w:rsidR="00FF60E2">
        <w:rPr>
          <w:rFonts w:ascii="Arial" w:hAnsi="Arial" w:cs="Arial"/>
          <w:sz w:val="24"/>
          <w:szCs w:val="24"/>
        </w:rPr>
        <w:t xml:space="preserve"> A lower C</w:t>
      </w:r>
      <w:r w:rsidR="008E6F57">
        <w:rPr>
          <w:rFonts w:ascii="Arial" w:hAnsi="Arial" w:cs="Arial"/>
          <w:sz w:val="24"/>
          <w:szCs w:val="24"/>
          <w:vertAlign w:val="subscript"/>
        </w:rPr>
        <w:t>b</w:t>
      </w:r>
      <w:r w:rsidR="00FF60E2">
        <w:rPr>
          <w:rFonts w:ascii="Arial" w:hAnsi="Arial" w:cs="Arial"/>
          <w:sz w:val="24"/>
          <w:szCs w:val="24"/>
        </w:rPr>
        <w:t>/C</w:t>
      </w:r>
      <w:r w:rsidR="008E6F57">
        <w:rPr>
          <w:rFonts w:ascii="Arial" w:hAnsi="Arial" w:cs="Arial"/>
          <w:sz w:val="24"/>
          <w:szCs w:val="24"/>
          <w:vertAlign w:val="subscript"/>
        </w:rPr>
        <w:t>v</w:t>
      </w:r>
      <w:r w:rsidR="00FF60E2">
        <w:rPr>
          <w:rFonts w:ascii="Arial" w:hAnsi="Arial" w:cs="Arial"/>
          <w:sz w:val="24"/>
          <w:szCs w:val="24"/>
        </w:rPr>
        <w:t xml:space="preserve"> ratio corresponds to a longer </w:t>
      </w:r>
      <w:r w:rsidR="00053B8D">
        <w:rPr>
          <w:rFonts w:ascii="Arial" w:hAnsi="Arial" w:cs="Arial"/>
          <w:sz w:val="24"/>
          <w:szCs w:val="24"/>
        </w:rPr>
        <w:t>life span</w:t>
      </w:r>
      <w:r w:rsidR="007841A0">
        <w:rPr>
          <w:rFonts w:ascii="Arial" w:hAnsi="Arial" w:cs="Arial"/>
          <w:sz w:val="24"/>
          <w:szCs w:val="24"/>
        </w:rPr>
        <w:t xml:space="preserve">. The positive correlation suggests that cells with a better mitotic asymmetry have a longer </w:t>
      </w:r>
      <w:r w:rsidR="00053B8D">
        <w:rPr>
          <w:rFonts w:ascii="Arial" w:hAnsi="Arial" w:cs="Arial"/>
          <w:sz w:val="24"/>
          <w:szCs w:val="24"/>
        </w:rPr>
        <w:t>life span</w:t>
      </w:r>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rPr>
        <w:t xml:space="preserve">viability tolerance. </w:t>
      </w:r>
    </w:p>
    <w:p w:rsidR="00A52703" w:rsidRDefault="00A52703">
      <w:pPr>
        <w:keepNext/>
        <w:spacing w:line="480" w:lineRule="auto"/>
        <w:rPr>
          <w:rFonts w:ascii="Arial" w:hAnsi="Arial" w:cs="Arial"/>
          <w:sz w:val="24"/>
          <w:szCs w:val="24"/>
        </w:rPr>
      </w:pPr>
    </w:p>
    <w:p w:rsidR="00A52703" w:rsidRDefault="00A52703">
      <w:pPr>
        <w:keepNext/>
        <w:spacing w:line="480" w:lineRule="auto"/>
        <w:rPr>
          <w:rFonts w:ascii="Arial" w:hAnsi="Arial" w:cs="Arial"/>
          <w:sz w:val="24"/>
          <w:szCs w:val="24"/>
        </w:rPr>
      </w:pPr>
    </w:p>
    <w:p w:rsidR="008455BD" w:rsidRDefault="008455BD" w:rsidP="005605DE">
      <w:pPr>
        <w:keepNext/>
        <w:spacing w:line="480" w:lineRule="auto"/>
      </w:pPr>
      <w:r w:rsidRPr="008455BD">
        <w:rPr>
          <w:rFonts w:ascii="Arial" w:hAnsi="Arial" w:cs="Arial"/>
          <w:noProof/>
          <w:sz w:val="20"/>
          <w:szCs w:val="20"/>
        </w:rPr>
        <w:drawing>
          <wp:inline distT="0" distB="0" distL="0" distR="0">
            <wp:extent cx="5990897" cy="3342290"/>
            <wp:effectExtent l="0" t="0" r="0" b="0"/>
            <wp:docPr id="1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496799" cy="4648200"/>
                      <a:chOff x="-1890251" y="304800"/>
                      <a:chExt cx="12496799" cy="4648200"/>
                    </a:xfrm>
                  </a:grpSpPr>
                  <a:grpSp>
                    <a:nvGrpSpPr>
                      <a:cNvPr id="33" name="Group 32"/>
                      <a:cNvGrpSpPr/>
                    </a:nvGrpSpPr>
                    <a:grpSpPr>
                      <a:xfrm>
                        <a:off x="-1890251" y="304800"/>
                        <a:ext cx="12496799" cy="4648200"/>
                        <a:chOff x="-1890251" y="304800"/>
                        <a:chExt cx="12496799" cy="4648200"/>
                      </a:xfrm>
                    </a:grpSpPr>
                    <a:grpSp>
                      <a:nvGrpSpPr>
                        <a:cNvPr id="3" name="Group 31"/>
                        <a:cNvGrpSpPr/>
                      </a:nvGrpSpPr>
                      <a:grpSpPr>
                        <a:xfrm>
                          <a:off x="-1890251" y="304800"/>
                          <a:ext cx="12101051" cy="4648200"/>
                          <a:chOff x="-1890251" y="304800"/>
                          <a:chExt cx="12101051" cy="4648200"/>
                        </a:xfrm>
                      </a:grpSpPr>
                      <a:sp>
                        <a:nvSpPr>
                          <a:cNvPr id="28" name="Rectangle 27"/>
                          <a:cNvSpPr/>
                        </a:nvSpPr>
                        <a:spPr>
                          <a:xfrm>
                            <a:off x="2133600" y="304800"/>
                            <a:ext cx="8077200" cy="46482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4"/>
                          <a:cNvSpPr txBox="1"/>
                        </a:nvSpPr>
                        <a:spPr>
                          <a:xfrm>
                            <a:off x="-1890251" y="2160639"/>
                            <a:ext cx="3490451"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Low </a:t>
                              </a:r>
                              <a:r>
                                <a:rPr lang="en-US" sz="2500" b="1" dirty="0" smtClean="0">
                                  <a:latin typeface="Arial" pitchFamily="34" charset="0"/>
                                  <a:cs typeface="Arial" pitchFamily="34" charset="0"/>
                                </a:rPr>
                                <a:t>H</a:t>
                              </a:r>
                              <a:r>
                                <a:rPr lang="en-US" sz="2500" b="1" baseline="-25000" dirty="0" smtClean="0">
                                  <a:latin typeface="Arial" pitchFamily="34" charset="0"/>
                                  <a:cs typeface="Arial" pitchFamily="34" charset="0"/>
                                </a:rPr>
                                <a:t>2</a:t>
                              </a:r>
                              <a:r>
                                <a:rPr lang="en-US" sz="2500" b="1" dirty="0" smtClean="0">
                                  <a:latin typeface="Arial" pitchFamily="34" charset="0"/>
                                  <a:cs typeface="Arial" pitchFamily="34" charset="0"/>
                                </a:rPr>
                                <a:t>O</a:t>
                              </a:r>
                              <a:r>
                                <a:rPr lang="en-US" sz="2500" b="1" baseline="-25000" dirty="0" smtClean="0">
                                  <a:latin typeface="Arial" pitchFamily="34" charset="0"/>
                                  <a:cs typeface="Arial" pitchFamily="34" charset="0"/>
                                </a:rPr>
                                <a:t>2 </a:t>
                              </a:r>
                              <a:r>
                                <a:rPr lang="en-US" sz="2500" b="1" dirty="0" smtClean="0">
                                  <a:latin typeface="Arial" pitchFamily="34" charset="0"/>
                                  <a:cs typeface="Arial" pitchFamily="34" charset="0"/>
                                </a:rPr>
                                <a:t>exposure</a:t>
                              </a:r>
                              <a:r>
                                <a:rPr lang="en-US" sz="2500" b="1" baseline="-25000" dirty="0" smtClean="0">
                                  <a:latin typeface="Arial" pitchFamily="34" charset="0"/>
                                  <a:cs typeface="Arial" pitchFamily="34" charset="0"/>
                                </a:rPr>
                                <a:t/>
                              </a:r>
                              <a:endParaRPr lang="en-US" sz="2500" b="1" dirty="0">
                                <a:latin typeface="Arial" pitchFamily="34" charset="0"/>
                                <a:cs typeface="Arial" pitchFamily="34" charset="0"/>
                              </a:endParaRPr>
                            </a:p>
                          </a:txBody>
                          <a:useSpRect/>
                        </a:txSp>
                      </a:sp>
                      <a:cxnSp>
                        <a:nvCxnSpPr>
                          <a:cNvPr id="30" name="Straight Arrow Connector 29"/>
                          <a:cNvCxnSpPr/>
                        </a:nvCxnSpPr>
                        <a:spPr>
                          <a:xfrm>
                            <a:off x="1143000" y="2438400"/>
                            <a:ext cx="838200" cy="1588"/>
                          </a:xfrm>
                          <a:prstGeom prst="straightConnector1">
                            <a:avLst/>
                          </a:prstGeom>
                          <a:ln w="76200" cmpd="sng">
                            <a:solidFill>
                              <a:srgbClr val="FF0000"/>
                            </a:solidFill>
                            <a:headEnd type="none"/>
                            <a:tailEnd type="stealth"/>
                          </a:ln>
                        </a:spPr>
                        <a:style>
                          <a:lnRef idx="1">
                            <a:schemeClr val="accent1"/>
                          </a:lnRef>
                          <a:fillRef idx="0">
                            <a:schemeClr val="accent1"/>
                          </a:fillRef>
                          <a:effectRef idx="0">
                            <a:schemeClr val="accent1"/>
                          </a:effectRef>
                          <a:fontRef idx="minor">
                            <a:schemeClr val="tx1"/>
                          </a:fontRef>
                        </a:style>
                      </a:cxnSp>
                    </a:grpSp>
                    <a:grpSp>
                      <a:nvGrpSpPr>
                        <a:cNvPr id="4" name="Group 23"/>
                        <a:cNvGrpSpPr/>
                      </a:nvGrpSpPr>
                      <a:grpSpPr>
                        <a:xfrm>
                          <a:off x="2499852" y="651387"/>
                          <a:ext cx="8106696" cy="4172787"/>
                          <a:chOff x="771833" y="894736"/>
                          <a:chExt cx="8106696" cy="4172787"/>
                        </a:xfrm>
                      </a:grpSpPr>
                      <a:sp>
                        <a:nvSpPr>
                          <a:cNvPr id="6" name="TextBox 4"/>
                          <a:cNvSpPr txBox="1"/>
                        </a:nvSpPr>
                        <a:spPr>
                          <a:xfrm>
                            <a:off x="771833" y="894736"/>
                            <a:ext cx="2642419" cy="12464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Higher tolerance </a:t>
                              </a:r>
                              <a:r>
                                <a:rPr lang="en-US" sz="2500" b="1" dirty="0" smtClean="0">
                                  <a:latin typeface="Arial" pitchFamily="34" charset="0"/>
                                  <a:cs typeface="Arial" pitchFamily="34" charset="0"/>
                                </a:rPr>
                                <a:t>to oxidative stress</a:t>
                              </a:r>
                              <a:endParaRPr lang="en-US" sz="2500" b="1" dirty="0">
                                <a:latin typeface="Arial" pitchFamily="34" charset="0"/>
                                <a:cs typeface="Arial" pitchFamily="34" charset="0"/>
                              </a:endParaRPr>
                            </a:p>
                          </a:txBody>
                          <a:useSpRect/>
                        </a:txSp>
                      </a:sp>
                      <a:sp>
                        <a:nvSpPr>
                          <a:cNvPr id="7" name="TextBox 5"/>
                          <a:cNvSpPr txBox="1"/>
                        </a:nvSpPr>
                        <a:spPr>
                          <a:xfrm>
                            <a:off x="6135329" y="1403555"/>
                            <a:ext cx="27432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Longer CLS</a:t>
                              </a:r>
                              <a:endParaRPr lang="en-US" sz="2500" b="1" dirty="0">
                                <a:latin typeface="Arial" pitchFamily="34" charset="0"/>
                                <a:cs typeface="Arial" pitchFamily="34" charset="0"/>
                              </a:endParaRPr>
                            </a:p>
                          </a:txBody>
                          <a:useSpRect/>
                        </a:txSp>
                      </a:sp>
                      <a:sp>
                        <a:nvSpPr>
                          <a:cNvPr id="8" name="TextBox 7"/>
                          <a:cNvSpPr txBox="1"/>
                        </a:nvSpPr>
                        <a:spPr>
                          <a:xfrm>
                            <a:off x="3682181" y="4205749"/>
                            <a:ext cx="35814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Lower </a:t>
                              </a:r>
                              <a:r>
                                <a:rPr lang="en-US" sz="2500" b="1" dirty="0" smtClean="0">
                                  <a:latin typeface="Arial" pitchFamily="34" charset="0"/>
                                  <a:cs typeface="Arial" pitchFamily="34" charset="0"/>
                                </a:rPr>
                                <a:t>m</a:t>
                              </a:r>
                              <a:r>
                                <a:rPr lang="en-US" sz="2500" b="1" dirty="0" smtClean="0">
                                  <a:latin typeface="Arial" pitchFamily="34" charset="0"/>
                                  <a:cs typeface="Arial" pitchFamily="34" charset="0"/>
                                </a:rPr>
                                <a:t>itotic </a:t>
                              </a:r>
                              <a:r>
                                <a:rPr lang="en-US" sz="2500" b="1" dirty="0" smtClean="0">
                                  <a:latin typeface="Arial" pitchFamily="34" charset="0"/>
                                  <a:cs typeface="Arial" pitchFamily="34" charset="0"/>
                                </a:rPr>
                                <a:t>a</a:t>
                              </a:r>
                              <a:r>
                                <a:rPr lang="en-US" sz="2500" b="1" dirty="0" smtClean="0">
                                  <a:latin typeface="Arial" pitchFamily="34" charset="0"/>
                                  <a:cs typeface="Arial" pitchFamily="34" charset="0"/>
                                </a:rPr>
                                <a:t>symmetry </a:t>
                              </a:r>
                              <a:endParaRPr lang="en-US" sz="2500" b="1" dirty="0">
                                <a:latin typeface="Arial" pitchFamily="34" charset="0"/>
                                <a:cs typeface="Arial" pitchFamily="34" charset="0"/>
                              </a:endParaRPr>
                            </a:p>
                          </a:txBody>
                          <a:useSpRect/>
                        </a:txSp>
                      </a:sp>
                      <a:cxnSp>
                        <a:nvCxnSpPr>
                          <a:cNvPr id="9" name="Straight Arrow Connector 8"/>
                          <a:cNvCxnSpPr>
                            <a:endCxn id="7" idx="1"/>
                          </a:cNvCxnSpPr>
                        </a:nvCxnSpPr>
                        <a:spPr>
                          <a:xfrm>
                            <a:off x="3544529" y="1632155"/>
                            <a:ext cx="2590800" cy="9927"/>
                          </a:xfrm>
                          <a:prstGeom prst="straightConnector1">
                            <a:avLst/>
                          </a:prstGeom>
                          <a:ln w="76200" cmpd="sng">
                            <a:solidFill>
                              <a:srgbClr val="00B050"/>
                            </a:solidFill>
                            <a:headEnd type="none"/>
                            <a:tailEnd type="stealth"/>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5400000" flipH="1" flipV="1">
                            <a:off x="5245510" y="2394156"/>
                            <a:ext cx="2330245" cy="1199535"/>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rot="16200000" flipV="1">
                            <a:off x="2225778" y="2270023"/>
                            <a:ext cx="1936955" cy="1664110"/>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grpSp>
                  </a:grpSp>
                </lc:lockedCanvas>
              </a:graphicData>
            </a:graphic>
          </wp:inline>
        </w:drawing>
      </w:r>
    </w:p>
    <w:p w:rsidR="00273FE0" w:rsidRPr="00DA38F8" w:rsidRDefault="00EF6C5E" w:rsidP="00DA38F8">
      <w:pPr>
        <w:pStyle w:val="Caption"/>
        <w:spacing w:line="480" w:lineRule="auto"/>
        <w:rPr>
          <w:rFonts w:ascii="Arial" w:hAnsi="Arial" w:cs="Arial"/>
          <w:b w:val="0"/>
          <w:color w:val="auto"/>
          <w:sz w:val="24"/>
          <w:szCs w:val="24"/>
        </w:rPr>
      </w:pPr>
      <w:commentRangeStart w:id="442"/>
      <w:r w:rsidRPr="00EF6C5E">
        <w:rPr>
          <w:rFonts w:ascii="Arial" w:hAnsi="Arial"/>
          <w:color w:val="auto"/>
          <w:sz w:val="24"/>
        </w:rPr>
        <w:t>Figure 1</w:t>
      </w:r>
      <w:r w:rsidR="00386093">
        <w:rPr>
          <w:rFonts w:ascii="Arial" w:hAnsi="Arial"/>
          <w:color w:val="auto"/>
          <w:sz w:val="24"/>
        </w:rPr>
        <w:t>2</w:t>
      </w:r>
      <w:r w:rsidR="00AA02C3" w:rsidRPr="00EF6C5E">
        <w:rPr>
          <w:rFonts w:ascii="Arial" w:hAnsi="Arial"/>
          <w:color w:val="auto"/>
          <w:sz w:val="24"/>
        </w:rPr>
        <w:t>.</w:t>
      </w:r>
      <w:r w:rsidR="00F50EB1">
        <w:rPr>
          <w:rFonts w:ascii="Arial" w:hAnsi="Arial"/>
          <w:color w:val="auto"/>
          <w:sz w:val="24"/>
        </w:rPr>
        <w:t xml:space="preserve"> </w:t>
      </w:r>
      <w:r w:rsidR="00AA02C3" w:rsidRPr="00AA02C3">
        <w:rPr>
          <w:rFonts w:ascii="Arial" w:hAnsi="Arial"/>
          <w:b w:val="0"/>
          <w:color w:val="auto"/>
          <w:sz w:val="24"/>
        </w:rPr>
        <w:t xml:space="preserve">Life span tolerance, length of CLS, and frequency of mitotic asymmetrical </w:t>
      </w:r>
      <w:commentRangeEnd w:id="442"/>
      <w:r w:rsidR="00814075">
        <w:rPr>
          <w:rStyle w:val="CommentReference"/>
          <w:b w:val="0"/>
          <w:bCs w:val="0"/>
          <w:vanish/>
          <w:color w:val="auto"/>
        </w:rPr>
        <w:commentReference w:id="442"/>
      </w:r>
      <w:r w:rsidR="00AA02C3" w:rsidRPr="00AA02C3">
        <w:rPr>
          <w:rFonts w:ascii="Arial" w:hAnsi="Arial"/>
          <w:b w:val="0"/>
          <w:color w:val="auto"/>
          <w:sz w:val="24"/>
        </w:rPr>
        <w:t>events are interrelated factors in budding yeast. A higher tolerance to oxidative stress is associated with a longer CLS</w:t>
      </w:r>
      <w:r w:rsidR="00AE4926" w:rsidRPr="005C4357">
        <w:rPr>
          <w:rFonts w:ascii="Arial" w:hAnsi="Arial" w:cs="Arial"/>
          <w:b w:val="0"/>
          <w:color w:val="auto"/>
          <w:sz w:val="24"/>
          <w:szCs w:val="24"/>
        </w:rPr>
        <w:t>. A greater tolerance to oxidative stress corresponds to a lower and better mitotic asymmetry. A better mitotic asymmetry corresponds to a longer CLS.</w:t>
      </w:r>
    </w:p>
    <w:sectPr w:rsidR="00273FE0" w:rsidRPr="00DA38F8" w:rsidSect="00AE041D">
      <w:headerReference w:type="default" r:id="rId22"/>
      <w:pgSz w:w="12240" w:h="15840"/>
      <w:pgMar w:top="1440" w:right="1440" w:bottom="1440" w:left="1440" w:gutter="0"/>
      <w:pgNumType w:start="2"/>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4-23T08:46:00Z" w:initials="HQ">
    <w:p w:rsidR="00B703BF" w:rsidRDefault="00B703BF">
      <w:pPr>
        <w:pStyle w:val="CommentText"/>
      </w:pPr>
      <w:r>
        <w:rPr>
          <w:rStyle w:val="CommentReference"/>
        </w:rPr>
        <w:annotationRef/>
      </w:r>
      <w:r>
        <w:t>TODO: reorder figures</w:t>
      </w:r>
    </w:p>
    <w:p w:rsidR="00B703BF" w:rsidRDefault="00B703BF">
      <w:pPr>
        <w:pStyle w:val="CommentText"/>
      </w:pPr>
      <w:r>
        <w:t xml:space="preserve">revise discussion on oxidative stress and cellular aging; implication on human aging;  </w:t>
      </w:r>
    </w:p>
    <w:p w:rsidR="00B703BF" w:rsidRDefault="00B703BF">
      <w:pPr>
        <w:pStyle w:val="CommentText"/>
      </w:pPr>
      <w:r>
        <w:t xml:space="preserve">add low H2O2 in CLS in summary diagram.  The arrow on mitotic asymmetry should be revised. </w:t>
      </w:r>
    </w:p>
  </w:comment>
  <w:comment w:id="1" w:author="Lindsay" w:date="2012-04-24T11:32:00Z" w:initials="L">
    <w:p w:rsidR="00B703BF" w:rsidRDefault="00B703BF">
      <w:pPr>
        <w:pStyle w:val="CommentText"/>
      </w:pPr>
      <w:r>
        <w:rPr>
          <w:rStyle w:val="CommentReference"/>
        </w:rPr>
        <w:annotationRef/>
      </w:r>
      <w:r>
        <w:t>As of 11:31 am 4/24/2012: Arrows for mitotic asymmetry has been revised. I reordered figures. Discussion still needs to be improved</w:t>
      </w:r>
    </w:p>
  </w:comment>
  <w:comment w:id="31" w:author="Lindsay" w:date="2012-04-23T21:16:00Z" w:initials="L">
    <w:p w:rsidR="00B703BF" w:rsidRDefault="00B703BF">
      <w:pPr>
        <w:pStyle w:val="CommentText"/>
      </w:pPr>
      <w:r>
        <w:rPr>
          <w:rStyle w:val="CommentReference"/>
        </w:rPr>
        <w:annotationRef/>
      </w:r>
      <w:r>
        <w:t>(What figure should I add???</w:t>
      </w:r>
    </w:p>
  </w:comment>
  <w:comment w:id="38" w:author="hong qin" w:date="2012-04-24T00:01:00Z" w:initials="HQ">
    <w:p w:rsidR="00B703BF" w:rsidRDefault="00B703BF">
      <w:pPr>
        <w:pStyle w:val="CommentText"/>
      </w:pPr>
      <w:r>
        <w:rPr>
          <w:rStyle w:val="CommentReference"/>
        </w:rPr>
        <w:annotationRef/>
      </w:r>
      <w:r>
        <w:t xml:space="preserve">Soory, EndNote automatically reformatted these references and likely deleted Lindays’ manual edition.  . </w:t>
      </w:r>
    </w:p>
  </w:comment>
  <w:comment w:id="442" w:author="hong qin" w:date="2012-04-24T23:22:00Z" w:initials="HQ">
    <w:p w:rsidR="00B703BF" w:rsidRDefault="00B703BF">
      <w:pPr>
        <w:pStyle w:val="CommentText"/>
      </w:pPr>
      <w:r>
        <w:rPr>
          <w:rStyle w:val="CommentReference"/>
        </w:rPr>
        <w:annotationRef/>
      </w:r>
      <w:r>
        <w:t xml:space="preserve">This is </w:t>
      </w:r>
      <w:r w:rsidR="006325B2">
        <w:t>Not a diagram that I have in mind, but it is OK for thesis.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FBD" w:rsidRDefault="006F2FBD" w:rsidP="00F22F20">
      <w:pPr>
        <w:spacing w:after="0" w:line="240" w:lineRule="auto"/>
      </w:pPr>
      <w:r>
        <w:separator/>
      </w:r>
    </w:p>
  </w:endnote>
  <w:endnote w:type="continuationSeparator" w:id="0">
    <w:p w:rsidR="006F2FBD" w:rsidRDefault="006F2FBD"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3BF" w:rsidRDefault="00B703BF">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FBD" w:rsidRDefault="006F2FBD" w:rsidP="00F22F20">
      <w:pPr>
        <w:spacing w:after="0" w:line="240" w:lineRule="auto"/>
      </w:pPr>
      <w:r>
        <w:separator/>
      </w:r>
    </w:p>
  </w:footnote>
  <w:footnote w:type="continuationSeparator" w:id="0">
    <w:p w:rsidR="006F2FBD" w:rsidRDefault="006F2FBD" w:rsidP="00F22F20">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3BF" w:rsidRPr="00F22F20" w:rsidRDefault="00B703BF" w:rsidP="0004409D">
    <w:pPr>
      <w:pStyle w:val="Header"/>
      <w:jc w:val="center"/>
      <w:rPr>
        <w:rFonts w:ascii="Arial" w:hAnsi="Arial" w:cs="Arial"/>
        <w:sz w:val="24"/>
        <w:szCs w:val="24"/>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3BF" w:rsidRDefault="00B703BF">
    <w:pPr>
      <w:pStyle w:val="Header"/>
      <w:ind w:right="480"/>
      <w:rPr>
        <w:rFonts w:ascii="Arial" w:hAnsi="Arial" w:cs="Arial"/>
        <w:i/>
      </w:rPr>
    </w:pPr>
    <w:r w:rsidRPr="0072137D">
      <w:rPr>
        <w:rFonts w:ascii="Arial" w:hAnsi="Arial" w:cs="Arial"/>
        <w:i/>
      </w:rPr>
      <w:t>Oxidative Stress and Aging</w:t>
    </w:r>
    <w:r>
      <w:rPr>
        <w:rFonts w:ascii="Arial" w:hAnsi="Arial" w:cs="Arial"/>
        <w:i/>
      </w:rPr>
      <w:t xml:space="preserve">   </w:t>
    </w:r>
    <w:r w:rsidRPr="0072137D">
      <w:rPr>
        <w:rFonts w:ascii="Arial" w:hAnsi="Arial" w:cs="Arial"/>
        <w:i/>
      </w:rPr>
      <w:t xml:space="preserve">                     </w:t>
    </w:r>
    <w:r>
      <w:rPr>
        <w:rFonts w:ascii="Arial" w:hAnsi="Arial" w:cs="Arial"/>
        <w:i/>
      </w:rPr>
      <w:t xml:space="preserve">                                             </w:t>
    </w:r>
    <w:r w:rsidRPr="0072137D">
      <w:rPr>
        <w:rFonts w:ascii="Arial" w:hAnsi="Arial" w:cs="Arial"/>
        <w:i/>
      </w:rPr>
      <w:t>Parnell</w:t>
    </w:r>
    <w:r>
      <w:rPr>
        <w:rFonts w:ascii="Arial" w:hAnsi="Arial" w:cs="Arial"/>
        <w:i/>
      </w:rPr>
      <w:t xml:space="preserve">, Page </w:t>
    </w:r>
    <w:sdt>
      <w:sdtPr>
        <w:rPr>
          <w:rFonts w:ascii="Arial" w:hAnsi="Arial" w:cs="Arial"/>
          <w:i/>
        </w:rPr>
        <w:id w:val="-1541713745"/>
        <w:docPartObj>
          <w:docPartGallery w:val="Page Numbers (Top of Page)"/>
          <w:docPartUnique/>
        </w:docPartObj>
      </w:sdtPr>
      <w:sdtContent>
        <w:fldSimple w:instr=" PAGE   \* MERGEFORMAT ">
          <w:r w:rsidR="006325B2" w:rsidRPr="006325B2">
            <w:rPr>
              <w:rFonts w:ascii="Arial" w:hAnsi="Arial" w:cs="Arial"/>
              <w:i/>
              <w:noProof/>
            </w:rPr>
            <w:t>33</w:t>
          </w:r>
        </w:fldSimple>
      </w:sdtContent>
    </w:sdt>
  </w:p>
  <w:p w:rsidR="00B703BF" w:rsidRPr="00F22F20" w:rsidRDefault="00B703BF" w:rsidP="00F22F20">
    <w:pPr>
      <w:pStyle w:val="Header"/>
      <w:jc w:val="right"/>
      <w:rPr>
        <w:rFonts w:ascii="Arial" w:hAnsi="Arial" w:cs="Arial"/>
        <w:sz w:val="24"/>
        <w:szCs w:val="24"/>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C1B3C"/>
    <w:multiLevelType w:val="hybridMultilevel"/>
    <w:tmpl w:val="2C7A8A9A"/>
    <w:lvl w:ilvl="0" w:tplc="D1F41FD6">
      <w:start w:val="1"/>
      <w:numFmt w:val="bullet"/>
      <w:lvlText w:val=""/>
      <w:lvlJc w:val="left"/>
      <w:pPr>
        <w:tabs>
          <w:tab w:val="num" w:pos="720"/>
        </w:tabs>
        <w:ind w:left="720" w:hanging="360"/>
      </w:pPr>
      <w:rPr>
        <w:rFonts w:ascii="Wingdings" w:hAnsi="Wingdings" w:hint="default"/>
      </w:rPr>
    </w:lvl>
    <w:lvl w:ilvl="1" w:tplc="DB420D66" w:tentative="1">
      <w:start w:val="1"/>
      <w:numFmt w:val="bullet"/>
      <w:lvlText w:val=""/>
      <w:lvlJc w:val="left"/>
      <w:pPr>
        <w:tabs>
          <w:tab w:val="num" w:pos="1440"/>
        </w:tabs>
        <w:ind w:left="1440" w:hanging="360"/>
      </w:pPr>
      <w:rPr>
        <w:rFonts w:ascii="Wingdings" w:hAnsi="Wingdings" w:hint="default"/>
      </w:rPr>
    </w:lvl>
    <w:lvl w:ilvl="2" w:tplc="4672FF68" w:tentative="1">
      <w:start w:val="1"/>
      <w:numFmt w:val="bullet"/>
      <w:lvlText w:val=""/>
      <w:lvlJc w:val="left"/>
      <w:pPr>
        <w:tabs>
          <w:tab w:val="num" w:pos="2160"/>
        </w:tabs>
        <w:ind w:left="2160" w:hanging="360"/>
      </w:pPr>
      <w:rPr>
        <w:rFonts w:ascii="Wingdings" w:hAnsi="Wingdings" w:hint="default"/>
      </w:rPr>
    </w:lvl>
    <w:lvl w:ilvl="3" w:tplc="CA909972" w:tentative="1">
      <w:start w:val="1"/>
      <w:numFmt w:val="bullet"/>
      <w:lvlText w:val=""/>
      <w:lvlJc w:val="left"/>
      <w:pPr>
        <w:tabs>
          <w:tab w:val="num" w:pos="2880"/>
        </w:tabs>
        <w:ind w:left="2880" w:hanging="360"/>
      </w:pPr>
      <w:rPr>
        <w:rFonts w:ascii="Wingdings" w:hAnsi="Wingdings" w:hint="default"/>
      </w:rPr>
    </w:lvl>
    <w:lvl w:ilvl="4" w:tplc="487E68C6" w:tentative="1">
      <w:start w:val="1"/>
      <w:numFmt w:val="bullet"/>
      <w:lvlText w:val=""/>
      <w:lvlJc w:val="left"/>
      <w:pPr>
        <w:tabs>
          <w:tab w:val="num" w:pos="3600"/>
        </w:tabs>
        <w:ind w:left="3600" w:hanging="360"/>
      </w:pPr>
      <w:rPr>
        <w:rFonts w:ascii="Wingdings" w:hAnsi="Wingdings" w:hint="default"/>
      </w:rPr>
    </w:lvl>
    <w:lvl w:ilvl="5" w:tplc="0D76DA9E" w:tentative="1">
      <w:start w:val="1"/>
      <w:numFmt w:val="bullet"/>
      <w:lvlText w:val=""/>
      <w:lvlJc w:val="left"/>
      <w:pPr>
        <w:tabs>
          <w:tab w:val="num" w:pos="4320"/>
        </w:tabs>
        <w:ind w:left="4320" w:hanging="360"/>
      </w:pPr>
      <w:rPr>
        <w:rFonts w:ascii="Wingdings" w:hAnsi="Wingdings" w:hint="default"/>
      </w:rPr>
    </w:lvl>
    <w:lvl w:ilvl="6" w:tplc="6C461698" w:tentative="1">
      <w:start w:val="1"/>
      <w:numFmt w:val="bullet"/>
      <w:lvlText w:val=""/>
      <w:lvlJc w:val="left"/>
      <w:pPr>
        <w:tabs>
          <w:tab w:val="num" w:pos="5040"/>
        </w:tabs>
        <w:ind w:left="5040" w:hanging="360"/>
      </w:pPr>
      <w:rPr>
        <w:rFonts w:ascii="Wingdings" w:hAnsi="Wingdings" w:hint="default"/>
      </w:rPr>
    </w:lvl>
    <w:lvl w:ilvl="7" w:tplc="2014ED18" w:tentative="1">
      <w:start w:val="1"/>
      <w:numFmt w:val="bullet"/>
      <w:lvlText w:val=""/>
      <w:lvlJc w:val="left"/>
      <w:pPr>
        <w:tabs>
          <w:tab w:val="num" w:pos="5760"/>
        </w:tabs>
        <w:ind w:left="5760" w:hanging="360"/>
      </w:pPr>
      <w:rPr>
        <w:rFonts w:ascii="Wingdings" w:hAnsi="Wingdings" w:hint="default"/>
      </w:rPr>
    </w:lvl>
    <w:lvl w:ilvl="8" w:tplc="52EC8C4E" w:tentative="1">
      <w:start w:val="1"/>
      <w:numFmt w:val="bullet"/>
      <w:lvlText w:val=""/>
      <w:lvlJc w:val="left"/>
      <w:pPr>
        <w:tabs>
          <w:tab w:val="num" w:pos="6480"/>
        </w:tabs>
        <w:ind w:left="6480" w:hanging="360"/>
      </w:pPr>
      <w:rPr>
        <w:rFonts w:ascii="Wingdings" w:hAnsi="Wingdings" w:hint="default"/>
      </w:rPr>
    </w:lvl>
  </w:abstractNum>
  <w:abstractNum w:abstractNumId="20">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20"/>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1"/>
  <w:doNotTrackMoves/>
  <w:defaultTabStop w:val="720"/>
  <w:characterSpacingControl w:val="doNotCompress"/>
  <w:hdrShapeDefaults>
    <o:shapedefaults v:ext="edit" spidmax="2050"/>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e5v0xaxdm5za0we2avoppevdf5s22f2v520d&quot;&gt;lp-thesis-ref2&lt;record-ids&gt;&lt;item&gt;56&lt;/item&gt;&lt;item&gt;87&lt;/item&gt;&lt;item&gt;244&lt;/item&gt;&lt;item&gt;259&lt;/item&gt;&lt;item&gt;273&lt;/item&gt;&lt;item&gt;399&lt;/item&gt;&lt;item&gt;419&lt;/item&gt;&lt;item&gt;461&lt;/item&gt;&lt;item&gt;481&lt;/item&gt;&lt;item&gt;506&lt;/item&gt;&lt;item&gt;516&lt;/item&gt;&lt;item&gt;621&lt;/item&gt;&lt;item&gt;797&lt;/item&gt;&lt;item&gt;851&lt;/item&gt;&lt;item&gt;864&lt;/item&gt;&lt;item&gt;1034&lt;/item&gt;&lt;item&gt;1036&lt;/item&gt;&lt;item&gt;1151&lt;/item&gt;&lt;item&gt;1467&lt;/item&gt;&lt;item&gt;1468&lt;/item&gt;&lt;item&gt;1469&lt;/item&gt;&lt;item&gt;1470&lt;/item&gt;&lt;item&gt;1476&lt;/item&gt;&lt;item&gt;1478&lt;/item&gt;&lt;item&gt;1479&lt;/item&gt;&lt;item&gt;1480&lt;/item&gt;&lt;item&gt;1481&lt;/item&gt;&lt;item&gt;1484&lt;/item&gt;&lt;item&gt;1487&lt;/item&gt;&lt;item&gt;1488&lt;/item&gt;&lt;item&gt;1496&lt;/item&gt;&lt;item&gt;1499&lt;/item&gt;&lt;item&gt;1501&lt;/item&gt;&lt;/record-ids&gt;&lt;/item&gt;&lt;/Libraries&gt;"/>
  </w:docVars>
  <w:rsids>
    <w:rsidRoot w:val="00BF4D35"/>
    <w:rsid w:val="00000868"/>
    <w:rsid w:val="00001979"/>
    <w:rsid w:val="0000237D"/>
    <w:rsid w:val="000026D8"/>
    <w:rsid w:val="00003F60"/>
    <w:rsid w:val="00003FCE"/>
    <w:rsid w:val="000049C2"/>
    <w:rsid w:val="00004E0D"/>
    <w:rsid w:val="0000573F"/>
    <w:rsid w:val="000061C5"/>
    <w:rsid w:val="000064AA"/>
    <w:rsid w:val="00007230"/>
    <w:rsid w:val="000117FE"/>
    <w:rsid w:val="000120CC"/>
    <w:rsid w:val="00012AFD"/>
    <w:rsid w:val="00012B88"/>
    <w:rsid w:val="00013009"/>
    <w:rsid w:val="000131B3"/>
    <w:rsid w:val="00013FB4"/>
    <w:rsid w:val="00014C34"/>
    <w:rsid w:val="000161FA"/>
    <w:rsid w:val="00016387"/>
    <w:rsid w:val="00020707"/>
    <w:rsid w:val="00020953"/>
    <w:rsid w:val="0002143E"/>
    <w:rsid w:val="000217AB"/>
    <w:rsid w:val="00021C13"/>
    <w:rsid w:val="00022845"/>
    <w:rsid w:val="00022DE9"/>
    <w:rsid w:val="00024004"/>
    <w:rsid w:val="000250EE"/>
    <w:rsid w:val="00025AE0"/>
    <w:rsid w:val="000273FE"/>
    <w:rsid w:val="00027F00"/>
    <w:rsid w:val="00030EEB"/>
    <w:rsid w:val="00031DA7"/>
    <w:rsid w:val="00032EFF"/>
    <w:rsid w:val="00033BE0"/>
    <w:rsid w:val="00034806"/>
    <w:rsid w:val="000351A6"/>
    <w:rsid w:val="000352CC"/>
    <w:rsid w:val="0003662B"/>
    <w:rsid w:val="000368B3"/>
    <w:rsid w:val="00036B9E"/>
    <w:rsid w:val="00040C9A"/>
    <w:rsid w:val="0004409D"/>
    <w:rsid w:val="000442EA"/>
    <w:rsid w:val="00044C27"/>
    <w:rsid w:val="00045D9B"/>
    <w:rsid w:val="000467EA"/>
    <w:rsid w:val="0004708E"/>
    <w:rsid w:val="00047776"/>
    <w:rsid w:val="00051F0A"/>
    <w:rsid w:val="00052BBF"/>
    <w:rsid w:val="00053B8D"/>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1821"/>
    <w:rsid w:val="00072409"/>
    <w:rsid w:val="00073BE2"/>
    <w:rsid w:val="0007475E"/>
    <w:rsid w:val="00076464"/>
    <w:rsid w:val="000768D5"/>
    <w:rsid w:val="0007710E"/>
    <w:rsid w:val="00080872"/>
    <w:rsid w:val="00082002"/>
    <w:rsid w:val="000826B6"/>
    <w:rsid w:val="000835E1"/>
    <w:rsid w:val="0008477C"/>
    <w:rsid w:val="000847C3"/>
    <w:rsid w:val="00084C29"/>
    <w:rsid w:val="00086BC5"/>
    <w:rsid w:val="00086D24"/>
    <w:rsid w:val="000902A4"/>
    <w:rsid w:val="000905C8"/>
    <w:rsid w:val="00090C11"/>
    <w:rsid w:val="00094331"/>
    <w:rsid w:val="0009557E"/>
    <w:rsid w:val="00095A9D"/>
    <w:rsid w:val="000973DF"/>
    <w:rsid w:val="000974A6"/>
    <w:rsid w:val="00097F0D"/>
    <w:rsid w:val="000A0F3E"/>
    <w:rsid w:val="000A1949"/>
    <w:rsid w:val="000A3CE4"/>
    <w:rsid w:val="000A3FD6"/>
    <w:rsid w:val="000A4FCF"/>
    <w:rsid w:val="000A5207"/>
    <w:rsid w:val="000A5AB6"/>
    <w:rsid w:val="000A5D62"/>
    <w:rsid w:val="000A613A"/>
    <w:rsid w:val="000A6268"/>
    <w:rsid w:val="000A73DB"/>
    <w:rsid w:val="000A7867"/>
    <w:rsid w:val="000B067F"/>
    <w:rsid w:val="000B0B0E"/>
    <w:rsid w:val="000B1029"/>
    <w:rsid w:val="000B1930"/>
    <w:rsid w:val="000B1DBE"/>
    <w:rsid w:val="000B1E94"/>
    <w:rsid w:val="000B26A7"/>
    <w:rsid w:val="000B2A57"/>
    <w:rsid w:val="000B2CBD"/>
    <w:rsid w:val="000B5312"/>
    <w:rsid w:val="000B593C"/>
    <w:rsid w:val="000B674F"/>
    <w:rsid w:val="000C07B7"/>
    <w:rsid w:val="000C3BCA"/>
    <w:rsid w:val="000C4ED1"/>
    <w:rsid w:val="000C54BF"/>
    <w:rsid w:val="000C5995"/>
    <w:rsid w:val="000C5B77"/>
    <w:rsid w:val="000C6B63"/>
    <w:rsid w:val="000C6D89"/>
    <w:rsid w:val="000C7C92"/>
    <w:rsid w:val="000D1059"/>
    <w:rsid w:val="000D1335"/>
    <w:rsid w:val="000D319C"/>
    <w:rsid w:val="000D644F"/>
    <w:rsid w:val="000D67C3"/>
    <w:rsid w:val="000D702F"/>
    <w:rsid w:val="000D761C"/>
    <w:rsid w:val="000E1B91"/>
    <w:rsid w:val="000E2828"/>
    <w:rsid w:val="000E291E"/>
    <w:rsid w:val="000E377A"/>
    <w:rsid w:val="000E4443"/>
    <w:rsid w:val="000E6E7A"/>
    <w:rsid w:val="000E7AA0"/>
    <w:rsid w:val="000F00B7"/>
    <w:rsid w:val="000F238D"/>
    <w:rsid w:val="000F4AB8"/>
    <w:rsid w:val="000F5189"/>
    <w:rsid w:val="000F5B9A"/>
    <w:rsid w:val="000F669C"/>
    <w:rsid w:val="000F6B57"/>
    <w:rsid w:val="001006B5"/>
    <w:rsid w:val="00100C4B"/>
    <w:rsid w:val="001026EE"/>
    <w:rsid w:val="0010539E"/>
    <w:rsid w:val="001055FA"/>
    <w:rsid w:val="00106A93"/>
    <w:rsid w:val="00107186"/>
    <w:rsid w:val="001078DB"/>
    <w:rsid w:val="00110F42"/>
    <w:rsid w:val="0011128A"/>
    <w:rsid w:val="001132AE"/>
    <w:rsid w:val="00113513"/>
    <w:rsid w:val="001137A5"/>
    <w:rsid w:val="00113F80"/>
    <w:rsid w:val="0011436F"/>
    <w:rsid w:val="001145E0"/>
    <w:rsid w:val="00114F09"/>
    <w:rsid w:val="0011562E"/>
    <w:rsid w:val="00115954"/>
    <w:rsid w:val="00116A4F"/>
    <w:rsid w:val="0011735A"/>
    <w:rsid w:val="00117976"/>
    <w:rsid w:val="00117C13"/>
    <w:rsid w:val="001209A9"/>
    <w:rsid w:val="00120A05"/>
    <w:rsid w:val="00122199"/>
    <w:rsid w:val="00122641"/>
    <w:rsid w:val="00122B63"/>
    <w:rsid w:val="00122E0D"/>
    <w:rsid w:val="001239B6"/>
    <w:rsid w:val="001325AF"/>
    <w:rsid w:val="001353B3"/>
    <w:rsid w:val="00136323"/>
    <w:rsid w:val="0013711A"/>
    <w:rsid w:val="00140885"/>
    <w:rsid w:val="001409BF"/>
    <w:rsid w:val="00141592"/>
    <w:rsid w:val="00141746"/>
    <w:rsid w:val="001419ED"/>
    <w:rsid w:val="0014224D"/>
    <w:rsid w:val="00144417"/>
    <w:rsid w:val="001451CA"/>
    <w:rsid w:val="00145459"/>
    <w:rsid w:val="00145B8D"/>
    <w:rsid w:val="001468F5"/>
    <w:rsid w:val="00150586"/>
    <w:rsid w:val="0015093D"/>
    <w:rsid w:val="001522E8"/>
    <w:rsid w:val="00153D42"/>
    <w:rsid w:val="0015452A"/>
    <w:rsid w:val="00154EBF"/>
    <w:rsid w:val="001550DB"/>
    <w:rsid w:val="001557CD"/>
    <w:rsid w:val="00156225"/>
    <w:rsid w:val="001564B8"/>
    <w:rsid w:val="00156568"/>
    <w:rsid w:val="00157408"/>
    <w:rsid w:val="00157806"/>
    <w:rsid w:val="00157924"/>
    <w:rsid w:val="00157D7D"/>
    <w:rsid w:val="00157EE3"/>
    <w:rsid w:val="0016096B"/>
    <w:rsid w:val="00160BF7"/>
    <w:rsid w:val="00161576"/>
    <w:rsid w:val="00161743"/>
    <w:rsid w:val="00161D7A"/>
    <w:rsid w:val="00162B27"/>
    <w:rsid w:val="001643B0"/>
    <w:rsid w:val="00165853"/>
    <w:rsid w:val="00165E4E"/>
    <w:rsid w:val="00165EAA"/>
    <w:rsid w:val="00166825"/>
    <w:rsid w:val="00166A00"/>
    <w:rsid w:val="001672C7"/>
    <w:rsid w:val="00170426"/>
    <w:rsid w:val="00170E9E"/>
    <w:rsid w:val="00170EB9"/>
    <w:rsid w:val="00171226"/>
    <w:rsid w:val="00171D60"/>
    <w:rsid w:val="001724CD"/>
    <w:rsid w:val="00172C64"/>
    <w:rsid w:val="0017334E"/>
    <w:rsid w:val="00173535"/>
    <w:rsid w:val="00175881"/>
    <w:rsid w:val="00175CD4"/>
    <w:rsid w:val="001765FC"/>
    <w:rsid w:val="001808F4"/>
    <w:rsid w:val="0018292B"/>
    <w:rsid w:val="0018304B"/>
    <w:rsid w:val="00183C3C"/>
    <w:rsid w:val="00184B5F"/>
    <w:rsid w:val="00184B73"/>
    <w:rsid w:val="0018578F"/>
    <w:rsid w:val="0018665A"/>
    <w:rsid w:val="00186A7F"/>
    <w:rsid w:val="001877D7"/>
    <w:rsid w:val="00190430"/>
    <w:rsid w:val="00190BE1"/>
    <w:rsid w:val="00190ED9"/>
    <w:rsid w:val="00191984"/>
    <w:rsid w:val="00191988"/>
    <w:rsid w:val="00191DEA"/>
    <w:rsid w:val="0019290B"/>
    <w:rsid w:val="00196154"/>
    <w:rsid w:val="001979B3"/>
    <w:rsid w:val="001A1B71"/>
    <w:rsid w:val="001A2431"/>
    <w:rsid w:val="001A2A84"/>
    <w:rsid w:val="001A40A9"/>
    <w:rsid w:val="001A67B9"/>
    <w:rsid w:val="001B065B"/>
    <w:rsid w:val="001B13C3"/>
    <w:rsid w:val="001B2721"/>
    <w:rsid w:val="001B298C"/>
    <w:rsid w:val="001B2E2E"/>
    <w:rsid w:val="001B367F"/>
    <w:rsid w:val="001B4207"/>
    <w:rsid w:val="001B5079"/>
    <w:rsid w:val="001B5461"/>
    <w:rsid w:val="001B5A76"/>
    <w:rsid w:val="001B6D2B"/>
    <w:rsid w:val="001B7B40"/>
    <w:rsid w:val="001C02C9"/>
    <w:rsid w:val="001C08CD"/>
    <w:rsid w:val="001C0B37"/>
    <w:rsid w:val="001C20EC"/>
    <w:rsid w:val="001C2A44"/>
    <w:rsid w:val="001C2AAA"/>
    <w:rsid w:val="001C2D7D"/>
    <w:rsid w:val="001C3898"/>
    <w:rsid w:val="001C3B43"/>
    <w:rsid w:val="001C3E37"/>
    <w:rsid w:val="001C43E8"/>
    <w:rsid w:val="001C5B0B"/>
    <w:rsid w:val="001C6B61"/>
    <w:rsid w:val="001C723D"/>
    <w:rsid w:val="001C7689"/>
    <w:rsid w:val="001C7779"/>
    <w:rsid w:val="001C7B4B"/>
    <w:rsid w:val="001C7CBA"/>
    <w:rsid w:val="001D03FD"/>
    <w:rsid w:val="001D0609"/>
    <w:rsid w:val="001D0CEE"/>
    <w:rsid w:val="001D1079"/>
    <w:rsid w:val="001D26A8"/>
    <w:rsid w:val="001D3B25"/>
    <w:rsid w:val="001D3C2F"/>
    <w:rsid w:val="001D4654"/>
    <w:rsid w:val="001D46FD"/>
    <w:rsid w:val="001D4C80"/>
    <w:rsid w:val="001D72D8"/>
    <w:rsid w:val="001D75A4"/>
    <w:rsid w:val="001D7796"/>
    <w:rsid w:val="001E103C"/>
    <w:rsid w:val="001E1491"/>
    <w:rsid w:val="001E1F63"/>
    <w:rsid w:val="001E2628"/>
    <w:rsid w:val="001E2DFE"/>
    <w:rsid w:val="001E323D"/>
    <w:rsid w:val="001E3943"/>
    <w:rsid w:val="001E4505"/>
    <w:rsid w:val="001E4A7F"/>
    <w:rsid w:val="001E544D"/>
    <w:rsid w:val="001E70A0"/>
    <w:rsid w:val="001E7D03"/>
    <w:rsid w:val="001F0C2D"/>
    <w:rsid w:val="001F2F5D"/>
    <w:rsid w:val="001F3382"/>
    <w:rsid w:val="001F54C2"/>
    <w:rsid w:val="001F580B"/>
    <w:rsid w:val="001F67A9"/>
    <w:rsid w:val="001F6AD8"/>
    <w:rsid w:val="00200B7C"/>
    <w:rsid w:val="0021027E"/>
    <w:rsid w:val="00210298"/>
    <w:rsid w:val="002105BE"/>
    <w:rsid w:val="002108C0"/>
    <w:rsid w:val="00211629"/>
    <w:rsid w:val="00211846"/>
    <w:rsid w:val="0021189E"/>
    <w:rsid w:val="00211E71"/>
    <w:rsid w:val="00212BA6"/>
    <w:rsid w:val="00213571"/>
    <w:rsid w:val="00214E6F"/>
    <w:rsid w:val="00215178"/>
    <w:rsid w:val="00215D6D"/>
    <w:rsid w:val="00217B5D"/>
    <w:rsid w:val="00220AE1"/>
    <w:rsid w:val="0022265D"/>
    <w:rsid w:val="00223424"/>
    <w:rsid w:val="002234DA"/>
    <w:rsid w:val="002236DE"/>
    <w:rsid w:val="00224D8E"/>
    <w:rsid w:val="00225AB1"/>
    <w:rsid w:val="00225DA6"/>
    <w:rsid w:val="00225DCC"/>
    <w:rsid w:val="00226D18"/>
    <w:rsid w:val="0022714C"/>
    <w:rsid w:val="002276E4"/>
    <w:rsid w:val="00230B37"/>
    <w:rsid w:val="00230DB4"/>
    <w:rsid w:val="00232562"/>
    <w:rsid w:val="002325D7"/>
    <w:rsid w:val="00233B63"/>
    <w:rsid w:val="00234227"/>
    <w:rsid w:val="002349DF"/>
    <w:rsid w:val="002363B7"/>
    <w:rsid w:val="00237504"/>
    <w:rsid w:val="002423C4"/>
    <w:rsid w:val="002430BD"/>
    <w:rsid w:val="00243492"/>
    <w:rsid w:val="00243C0E"/>
    <w:rsid w:val="00244C7F"/>
    <w:rsid w:val="00245447"/>
    <w:rsid w:val="0024544C"/>
    <w:rsid w:val="00245728"/>
    <w:rsid w:val="00246909"/>
    <w:rsid w:val="00247A90"/>
    <w:rsid w:val="002501E7"/>
    <w:rsid w:val="00252133"/>
    <w:rsid w:val="002530DC"/>
    <w:rsid w:val="0025352A"/>
    <w:rsid w:val="00253A2F"/>
    <w:rsid w:val="00253ED9"/>
    <w:rsid w:val="00254423"/>
    <w:rsid w:val="00254DC9"/>
    <w:rsid w:val="00255C2D"/>
    <w:rsid w:val="00257CB6"/>
    <w:rsid w:val="00257FB5"/>
    <w:rsid w:val="0026124B"/>
    <w:rsid w:val="002625CF"/>
    <w:rsid w:val="002646CE"/>
    <w:rsid w:val="002656BD"/>
    <w:rsid w:val="002668DA"/>
    <w:rsid w:val="00266FFE"/>
    <w:rsid w:val="002715ED"/>
    <w:rsid w:val="002718B2"/>
    <w:rsid w:val="002722CA"/>
    <w:rsid w:val="00273A43"/>
    <w:rsid w:val="00273FE0"/>
    <w:rsid w:val="002741A2"/>
    <w:rsid w:val="002760A5"/>
    <w:rsid w:val="002766F9"/>
    <w:rsid w:val="002776D1"/>
    <w:rsid w:val="0027790B"/>
    <w:rsid w:val="00280E42"/>
    <w:rsid w:val="0028260D"/>
    <w:rsid w:val="002830F2"/>
    <w:rsid w:val="0028313E"/>
    <w:rsid w:val="00283271"/>
    <w:rsid w:val="00283310"/>
    <w:rsid w:val="002849D9"/>
    <w:rsid w:val="002860D3"/>
    <w:rsid w:val="00286288"/>
    <w:rsid w:val="00286824"/>
    <w:rsid w:val="002870DE"/>
    <w:rsid w:val="00287FA2"/>
    <w:rsid w:val="002900CE"/>
    <w:rsid w:val="002915A0"/>
    <w:rsid w:val="00291667"/>
    <w:rsid w:val="00292E27"/>
    <w:rsid w:val="002933EA"/>
    <w:rsid w:val="00294B55"/>
    <w:rsid w:val="00296559"/>
    <w:rsid w:val="002977C1"/>
    <w:rsid w:val="002A00D5"/>
    <w:rsid w:val="002A199E"/>
    <w:rsid w:val="002A1A6D"/>
    <w:rsid w:val="002A2489"/>
    <w:rsid w:val="002A265B"/>
    <w:rsid w:val="002A3ADB"/>
    <w:rsid w:val="002A5D5F"/>
    <w:rsid w:val="002A6D7B"/>
    <w:rsid w:val="002A71F7"/>
    <w:rsid w:val="002B1A76"/>
    <w:rsid w:val="002B2665"/>
    <w:rsid w:val="002B3F09"/>
    <w:rsid w:val="002B4AC0"/>
    <w:rsid w:val="002B524B"/>
    <w:rsid w:val="002B542A"/>
    <w:rsid w:val="002B59D0"/>
    <w:rsid w:val="002B6428"/>
    <w:rsid w:val="002B7ACE"/>
    <w:rsid w:val="002C03F6"/>
    <w:rsid w:val="002C30C3"/>
    <w:rsid w:val="002C375D"/>
    <w:rsid w:val="002C51B9"/>
    <w:rsid w:val="002C575D"/>
    <w:rsid w:val="002C60FD"/>
    <w:rsid w:val="002C63D2"/>
    <w:rsid w:val="002C713D"/>
    <w:rsid w:val="002C7590"/>
    <w:rsid w:val="002D0751"/>
    <w:rsid w:val="002D0AFC"/>
    <w:rsid w:val="002D0FB8"/>
    <w:rsid w:val="002D1C84"/>
    <w:rsid w:val="002D1D80"/>
    <w:rsid w:val="002D1DD1"/>
    <w:rsid w:val="002D27C0"/>
    <w:rsid w:val="002D3A84"/>
    <w:rsid w:val="002D3AAA"/>
    <w:rsid w:val="002D4576"/>
    <w:rsid w:val="002D5151"/>
    <w:rsid w:val="002D6029"/>
    <w:rsid w:val="002D7103"/>
    <w:rsid w:val="002E05FF"/>
    <w:rsid w:val="002E1662"/>
    <w:rsid w:val="002E1837"/>
    <w:rsid w:val="002E19CA"/>
    <w:rsid w:val="002E1AEB"/>
    <w:rsid w:val="002E1DB1"/>
    <w:rsid w:val="002E1DE8"/>
    <w:rsid w:val="002E2051"/>
    <w:rsid w:val="002E29B3"/>
    <w:rsid w:val="002E2BF8"/>
    <w:rsid w:val="002E2EB0"/>
    <w:rsid w:val="002E3AA3"/>
    <w:rsid w:val="002E3D62"/>
    <w:rsid w:val="002E4FD5"/>
    <w:rsid w:val="002E5C64"/>
    <w:rsid w:val="002E6210"/>
    <w:rsid w:val="002E648B"/>
    <w:rsid w:val="002E7440"/>
    <w:rsid w:val="002E76E6"/>
    <w:rsid w:val="002E7EEC"/>
    <w:rsid w:val="002E7FE4"/>
    <w:rsid w:val="002F0D99"/>
    <w:rsid w:val="002F1EC4"/>
    <w:rsid w:val="002F2DF7"/>
    <w:rsid w:val="002F2EFE"/>
    <w:rsid w:val="002F2F83"/>
    <w:rsid w:val="002F38BF"/>
    <w:rsid w:val="002F6AB8"/>
    <w:rsid w:val="002F7AF1"/>
    <w:rsid w:val="002F7F58"/>
    <w:rsid w:val="00300067"/>
    <w:rsid w:val="003004D6"/>
    <w:rsid w:val="00300E14"/>
    <w:rsid w:val="00300F0D"/>
    <w:rsid w:val="00302234"/>
    <w:rsid w:val="00302469"/>
    <w:rsid w:val="0030264A"/>
    <w:rsid w:val="00302809"/>
    <w:rsid w:val="003028F9"/>
    <w:rsid w:val="00302D7E"/>
    <w:rsid w:val="00302FD6"/>
    <w:rsid w:val="00303F6A"/>
    <w:rsid w:val="003054C5"/>
    <w:rsid w:val="00305EE8"/>
    <w:rsid w:val="0030606C"/>
    <w:rsid w:val="003064CC"/>
    <w:rsid w:val="00310511"/>
    <w:rsid w:val="00311438"/>
    <w:rsid w:val="00313C7B"/>
    <w:rsid w:val="00313DEA"/>
    <w:rsid w:val="00314145"/>
    <w:rsid w:val="0031443C"/>
    <w:rsid w:val="003149E4"/>
    <w:rsid w:val="00314A48"/>
    <w:rsid w:val="00314CD6"/>
    <w:rsid w:val="00315507"/>
    <w:rsid w:val="0031661D"/>
    <w:rsid w:val="00320134"/>
    <w:rsid w:val="00321663"/>
    <w:rsid w:val="00321669"/>
    <w:rsid w:val="0032167C"/>
    <w:rsid w:val="00321701"/>
    <w:rsid w:val="003225BC"/>
    <w:rsid w:val="0032764C"/>
    <w:rsid w:val="003316E9"/>
    <w:rsid w:val="00331B1F"/>
    <w:rsid w:val="00332BEE"/>
    <w:rsid w:val="00334688"/>
    <w:rsid w:val="003351C5"/>
    <w:rsid w:val="00335449"/>
    <w:rsid w:val="0033612A"/>
    <w:rsid w:val="00340580"/>
    <w:rsid w:val="00340847"/>
    <w:rsid w:val="003409D6"/>
    <w:rsid w:val="00340A53"/>
    <w:rsid w:val="0034138A"/>
    <w:rsid w:val="003415AF"/>
    <w:rsid w:val="00341883"/>
    <w:rsid w:val="00341945"/>
    <w:rsid w:val="00344F14"/>
    <w:rsid w:val="003454E7"/>
    <w:rsid w:val="00346372"/>
    <w:rsid w:val="003474E8"/>
    <w:rsid w:val="003504BD"/>
    <w:rsid w:val="00351156"/>
    <w:rsid w:val="0035285D"/>
    <w:rsid w:val="003531A2"/>
    <w:rsid w:val="003535AE"/>
    <w:rsid w:val="00354568"/>
    <w:rsid w:val="003546A2"/>
    <w:rsid w:val="00355394"/>
    <w:rsid w:val="00355582"/>
    <w:rsid w:val="00361004"/>
    <w:rsid w:val="00362112"/>
    <w:rsid w:val="00362D95"/>
    <w:rsid w:val="0036319B"/>
    <w:rsid w:val="00363AA1"/>
    <w:rsid w:val="003641D7"/>
    <w:rsid w:val="00364B98"/>
    <w:rsid w:val="003654BA"/>
    <w:rsid w:val="00370310"/>
    <w:rsid w:val="00370B55"/>
    <w:rsid w:val="00370BDF"/>
    <w:rsid w:val="0037224E"/>
    <w:rsid w:val="0037226A"/>
    <w:rsid w:val="00373A30"/>
    <w:rsid w:val="003740FB"/>
    <w:rsid w:val="0037434B"/>
    <w:rsid w:val="00374ED0"/>
    <w:rsid w:val="003750C3"/>
    <w:rsid w:val="00375AB6"/>
    <w:rsid w:val="0037675C"/>
    <w:rsid w:val="0037693C"/>
    <w:rsid w:val="00376A02"/>
    <w:rsid w:val="003778AA"/>
    <w:rsid w:val="00381C38"/>
    <w:rsid w:val="003822C1"/>
    <w:rsid w:val="00382D24"/>
    <w:rsid w:val="00383272"/>
    <w:rsid w:val="00383308"/>
    <w:rsid w:val="00383DF5"/>
    <w:rsid w:val="00383FDA"/>
    <w:rsid w:val="00384287"/>
    <w:rsid w:val="00384DD4"/>
    <w:rsid w:val="00385409"/>
    <w:rsid w:val="00385F9C"/>
    <w:rsid w:val="00386093"/>
    <w:rsid w:val="0038798B"/>
    <w:rsid w:val="00390FAB"/>
    <w:rsid w:val="003911D6"/>
    <w:rsid w:val="00392B84"/>
    <w:rsid w:val="00392F55"/>
    <w:rsid w:val="00393071"/>
    <w:rsid w:val="003939FA"/>
    <w:rsid w:val="003939FB"/>
    <w:rsid w:val="00393CA6"/>
    <w:rsid w:val="003957E2"/>
    <w:rsid w:val="003A01AA"/>
    <w:rsid w:val="003A0460"/>
    <w:rsid w:val="003A08E3"/>
    <w:rsid w:val="003A1F17"/>
    <w:rsid w:val="003A3827"/>
    <w:rsid w:val="003A5537"/>
    <w:rsid w:val="003A5848"/>
    <w:rsid w:val="003A5A6B"/>
    <w:rsid w:val="003A62BA"/>
    <w:rsid w:val="003A6733"/>
    <w:rsid w:val="003A77C8"/>
    <w:rsid w:val="003B02E6"/>
    <w:rsid w:val="003B0633"/>
    <w:rsid w:val="003B0E0D"/>
    <w:rsid w:val="003B159D"/>
    <w:rsid w:val="003B1E8F"/>
    <w:rsid w:val="003B2C5C"/>
    <w:rsid w:val="003B3354"/>
    <w:rsid w:val="003B3B17"/>
    <w:rsid w:val="003B43FE"/>
    <w:rsid w:val="003C1CE0"/>
    <w:rsid w:val="003C2287"/>
    <w:rsid w:val="003C23A9"/>
    <w:rsid w:val="003C4ADE"/>
    <w:rsid w:val="003C4D3D"/>
    <w:rsid w:val="003C5CAC"/>
    <w:rsid w:val="003C69A6"/>
    <w:rsid w:val="003C6F61"/>
    <w:rsid w:val="003C7434"/>
    <w:rsid w:val="003D077F"/>
    <w:rsid w:val="003D08B2"/>
    <w:rsid w:val="003D0AA7"/>
    <w:rsid w:val="003D254A"/>
    <w:rsid w:val="003D39CA"/>
    <w:rsid w:val="003D39E5"/>
    <w:rsid w:val="003D42CB"/>
    <w:rsid w:val="003D451C"/>
    <w:rsid w:val="003D5284"/>
    <w:rsid w:val="003D5582"/>
    <w:rsid w:val="003D5F48"/>
    <w:rsid w:val="003E0479"/>
    <w:rsid w:val="003E147D"/>
    <w:rsid w:val="003E1A8D"/>
    <w:rsid w:val="003E1C31"/>
    <w:rsid w:val="003E2056"/>
    <w:rsid w:val="003E2955"/>
    <w:rsid w:val="003E3783"/>
    <w:rsid w:val="003E393E"/>
    <w:rsid w:val="003E3940"/>
    <w:rsid w:val="003E4D1A"/>
    <w:rsid w:val="003E5869"/>
    <w:rsid w:val="003E78D6"/>
    <w:rsid w:val="003E7933"/>
    <w:rsid w:val="003E7A9F"/>
    <w:rsid w:val="003F1A7F"/>
    <w:rsid w:val="003F48E0"/>
    <w:rsid w:val="003F6CE9"/>
    <w:rsid w:val="003F71B8"/>
    <w:rsid w:val="003F77F1"/>
    <w:rsid w:val="004011E5"/>
    <w:rsid w:val="0040137C"/>
    <w:rsid w:val="004018D9"/>
    <w:rsid w:val="004023E1"/>
    <w:rsid w:val="004027DB"/>
    <w:rsid w:val="00402EEB"/>
    <w:rsid w:val="00403A6E"/>
    <w:rsid w:val="00403BE6"/>
    <w:rsid w:val="00404C7A"/>
    <w:rsid w:val="00405A4D"/>
    <w:rsid w:val="00405E5F"/>
    <w:rsid w:val="00405F25"/>
    <w:rsid w:val="00406326"/>
    <w:rsid w:val="004106D5"/>
    <w:rsid w:val="00412308"/>
    <w:rsid w:val="004138F6"/>
    <w:rsid w:val="00415D73"/>
    <w:rsid w:val="004160FF"/>
    <w:rsid w:val="004165B8"/>
    <w:rsid w:val="00417B9E"/>
    <w:rsid w:val="00420922"/>
    <w:rsid w:val="004244D4"/>
    <w:rsid w:val="004246DB"/>
    <w:rsid w:val="00424839"/>
    <w:rsid w:val="0042546D"/>
    <w:rsid w:val="004268DC"/>
    <w:rsid w:val="00427278"/>
    <w:rsid w:val="00427F22"/>
    <w:rsid w:val="00430B7F"/>
    <w:rsid w:val="00432702"/>
    <w:rsid w:val="00432BBA"/>
    <w:rsid w:val="00432FAE"/>
    <w:rsid w:val="004342CE"/>
    <w:rsid w:val="00434573"/>
    <w:rsid w:val="0043542A"/>
    <w:rsid w:val="00435A85"/>
    <w:rsid w:val="00436195"/>
    <w:rsid w:val="004406EC"/>
    <w:rsid w:val="00441010"/>
    <w:rsid w:val="0044104C"/>
    <w:rsid w:val="00441525"/>
    <w:rsid w:val="00443084"/>
    <w:rsid w:val="00443321"/>
    <w:rsid w:val="0044347B"/>
    <w:rsid w:val="00443503"/>
    <w:rsid w:val="00443C2D"/>
    <w:rsid w:val="004442AD"/>
    <w:rsid w:val="0044462A"/>
    <w:rsid w:val="00444B7B"/>
    <w:rsid w:val="00444E9F"/>
    <w:rsid w:val="004457BE"/>
    <w:rsid w:val="00447774"/>
    <w:rsid w:val="0045004C"/>
    <w:rsid w:val="00450A02"/>
    <w:rsid w:val="00454703"/>
    <w:rsid w:val="00455724"/>
    <w:rsid w:val="00455796"/>
    <w:rsid w:val="00456BA7"/>
    <w:rsid w:val="00457BAB"/>
    <w:rsid w:val="00462399"/>
    <w:rsid w:val="004633DD"/>
    <w:rsid w:val="00463F9C"/>
    <w:rsid w:val="004643F2"/>
    <w:rsid w:val="00464A75"/>
    <w:rsid w:val="00464BE4"/>
    <w:rsid w:val="004651DF"/>
    <w:rsid w:val="00465DD3"/>
    <w:rsid w:val="0046660E"/>
    <w:rsid w:val="004668C9"/>
    <w:rsid w:val="00466A5A"/>
    <w:rsid w:val="00470E07"/>
    <w:rsid w:val="004710B0"/>
    <w:rsid w:val="00471A11"/>
    <w:rsid w:val="00472F46"/>
    <w:rsid w:val="00473062"/>
    <w:rsid w:val="00473B90"/>
    <w:rsid w:val="00473F95"/>
    <w:rsid w:val="00473FD8"/>
    <w:rsid w:val="00474371"/>
    <w:rsid w:val="00474A66"/>
    <w:rsid w:val="00474A76"/>
    <w:rsid w:val="00474AC2"/>
    <w:rsid w:val="00476C27"/>
    <w:rsid w:val="0047711C"/>
    <w:rsid w:val="004829C3"/>
    <w:rsid w:val="004836CF"/>
    <w:rsid w:val="0048488A"/>
    <w:rsid w:val="00484F2C"/>
    <w:rsid w:val="0048534D"/>
    <w:rsid w:val="00485652"/>
    <w:rsid w:val="00487991"/>
    <w:rsid w:val="004904BD"/>
    <w:rsid w:val="00490544"/>
    <w:rsid w:val="00490C6B"/>
    <w:rsid w:val="00490FCC"/>
    <w:rsid w:val="00492C2C"/>
    <w:rsid w:val="00492E66"/>
    <w:rsid w:val="00493E30"/>
    <w:rsid w:val="0049497E"/>
    <w:rsid w:val="00496058"/>
    <w:rsid w:val="004961CF"/>
    <w:rsid w:val="004969B4"/>
    <w:rsid w:val="00496F08"/>
    <w:rsid w:val="004974CD"/>
    <w:rsid w:val="004974E2"/>
    <w:rsid w:val="00497E3A"/>
    <w:rsid w:val="004A085D"/>
    <w:rsid w:val="004A0A66"/>
    <w:rsid w:val="004A4680"/>
    <w:rsid w:val="004A4A63"/>
    <w:rsid w:val="004A4BB4"/>
    <w:rsid w:val="004A4C65"/>
    <w:rsid w:val="004A568A"/>
    <w:rsid w:val="004A5CB3"/>
    <w:rsid w:val="004A6DBF"/>
    <w:rsid w:val="004A7813"/>
    <w:rsid w:val="004B0A0C"/>
    <w:rsid w:val="004B18AA"/>
    <w:rsid w:val="004B3225"/>
    <w:rsid w:val="004B349B"/>
    <w:rsid w:val="004B416E"/>
    <w:rsid w:val="004B4E69"/>
    <w:rsid w:val="004B52DE"/>
    <w:rsid w:val="004B606E"/>
    <w:rsid w:val="004B66D1"/>
    <w:rsid w:val="004B7D63"/>
    <w:rsid w:val="004C0602"/>
    <w:rsid w:val="004C15EA"/>
    <w:rsid w:val="004C33CE"/>
    <w:rsid w:val="004C5913"/>
    <w:rsid w:val="004C6920"/>
    <w:rsid w:val="004C695C"/>
    <w:rsid w:val="004C6F5C"/>
    <w:rsid w:val="004C7C68"/>
    <w:rsid w:val="004D0E03"/>
    <w:rsid w:val="004D121D"/>
    <w:rsid w:val="004D2237"/>
    <w:rsid w:val="004D2F08"/>
    <w:rsid w:val="004D4295"/>
    <w:rsid w:val="004D58C9"/>
    <w:rsid w:val="004D6C7C"/>
    <w:rsid w:val="004D73F2"/>
    <w:rsid w:val="004E00CE"/>
    <w:rsid w:val="004E04E1"/>
    <w:rsid w:val="004E06D1"/>
    <w:rsid w:val="004E270A"/>
    <w:rsid w:val="004E2BDF"/>
    <w:rsid w:val="004E2DFB"/>
    <w:rsid w:val="004E2F00"/>
    <w:rsid w:val="004E36AD"/>
    <w:rsid w:val="004E37AB"/>
    <w:rsid w:val="004E38E6"/>
    <w:rsid w:val="004E3F3E"/>
    <w:rsid w:val="004E41AD"/>
    <w:rsid w:val="004E4BBC"/>
    <w:rsid w:val="004E55CD"/>
    <w:rsid w:val="004E5DE9"/>
    <w:rsid w:val="004E724C"/>
    <w:rsid w:val="004E748B"/>
    <w:rsid w:val="004F0448"/>
    <w:rsid w:val="004F098B"/>
    <w:rsid w:val="004F09BC"/>
    <w:rsid w:val="004F0D19"/>
    <w:rsid w:val="004F0D40"/>
    <w:rsid w:val="004F1EE6"/>
    <w:rsid w:val="004F260B"/>
    <w:rsid w:val="004F2A87"/>
    <w:rsid w:val="004F2D9B"/>
    <w:rsid w:val="004F4318"/>
    <w:rsid w:val="004F447A"/>
    <w:rsid w:val="004F5F8D"/>
    <w:rsid w:val="004F61A1"/>
    <w:rsid w:val="004F7F78"/>
    <w:rsid w:val="005006CB"/>
    <w:rsid w:val="0050091B"/>
    <w:rsid w:val="00500CA7"/>
    <w:rsid w:val="00500EE8"/>
    <w:rsid w:val="00501F84"/>
    <w:rsid w:val="0050481B"/>
    <w:rsid w:val="0050564D"/>
    <w:rsid w:val="005063E2"/>
    <w:rsid w:val="00511097"/>
    <w:rsid w:val="00511DD7"/>
    <w:rsid w:val="005120A0"/>
    <w:rsid w:val="005127FF"/>
    <w:rsid w:val="00512B81"/>
    <w:rsid w:val="0051368A"/>
    <w:rsid w:val="00514E87"/>
    <w:rsid w:val="0051513E"/>
    <w:rsid w:val="005159D3"/>
    <w:rsid w:val="00515E6E"/>
    <w:rsid w:val="00515F55"/>
    <w:rsid w:val="005161A1"/>
    <w:rsid w:val="0052018A"/>
    <w:rsid w:val="00520529"/>
    <w:rsid w:val="00521297"/>
    <w:rsid w:val="0052248A"/>
    <w:rsid w:val="00522D0A"/>
    <w:rsid w:val="00522EFD"/>
    <w:rsid w:val="00523455"/>
    <w:rsid w:val="0052550D"/>
    <w:rsid w:val="00526EAA"/>
    <w:rsid w:val="005270D5"/>
    <w:rsid w:val="005272E8"/>
    <w:rsid w:val="0052771D"/>
    <w:rsid w:val="00527AC7"/>
    <w:rsid w:val="005347B4"/>
    <w:rsid w:val="00534DEA"/>
    <w:rsid w:val="00534E7F"/>
    <w:rsid w:val="005359EC"/>
    <w:rsid w:val="00536229"/>
    <w:rsid w:val="00540CAE"/>
    <w:rsid w:val="005421DB"/>
    <w:rsid w:val="005436A7"/>
    <w:rsid w:val="0054428F"/>
    <w:rsid w:val="00545490"/>
    <w:rsid w:val="00545CF9"/>
    <w:rsid w:val="00547791"/>
    <w:rsid w:val="00547FBF"/>
    <w:rsid w:val="00552377"/>
    <w:rsid w:val="00552E5B"/>
    <w:rsid w:val="00553521"/>
    <w:rsid w:val="00554017"/>
    <w:rsid w:val="00555173"/>
    <w:rsid w:val="00555585"/>
    <w:rsid w:val="005558E4"/>
    <w:rsid w:val="00555EF6"/>
    <w:rsid w:val="00556ACE"/>
    <w:rsid w:val="00556DFF"/>
    <w:rsid w:val="00556E35"/>
    <w:rsid w:val="0055703E"/>
    <w:rsid w:val="005576F5"/>
    <w:rsid w:val="005601C0"/>
    <w:rsid w:val="005605DE"/>
    <w:rsid w:val="005615FF"/>
    <w:rsid w:val="005616F9"/>
    <w:rsid w:val="005625A1"/>
    <w:rsid w:val="0056332E"/>
    <w:rsid w:val="00563449"/>
    <w:rsid w:val="00564B3F"/>
    <w:rsid w:val="00567001"/>
    <w:rsid w:val="005672D9"/>
    <w:rsid w:val="0057009D"/>
    <w:rsid w:val="005709B9"/>
    <w:rsid w:val="00571576"/>
    <w:rsid w:val="005715FF"/>
    <w:rsid w:val="00571688"/>
    <w:rsid w:val="00571DCF"/>
    <w:rsid w:val="005741F9"/>
    <w:rsid w:val="005764AA"/>
    <w:rsid w:val="00580C82"/>
    <w:rsid w:val="0058144A"/>
    <w:rsid w:val="00581788"/>
    <w:rsid w:val="00581B0A"/>
    <w:rsid w:val="005823D4"/>
    <w:rsid w:val="00582833"/>
    <w:rsid w:val="005828C6"/>
    <w:rsid w:val="00582A8A"/>
    <w:rsid w:val="0058418E"/>
    <w:rsid w:val="0058527B"/>
    <w:rsid w:val="00585B6F"/>
    <w:rsid w:val="00585DB3"/>
    <w:rsid w:val="00585E4C"/>
    <w:rsid w:val="0058603C"/>
    <w:rsid w:val="00586903"/>
    <w:rsid w:val="0058785A"/>
    <w:rsid w:val="00587ADA"/>
    <w:rsid w:val="00587DB9"/>
    <w:rsid w:val="00590306"/>
    <w:rsid w:val="00591DC0"/>
    <w:rsid w:val="005926FF"/>
    <w:rsid w:val="00593269"/>
    <w:rsid w:val="005933ED"/>
    <w:rsid w:val="00593EB2"/>
    <w:rsid w:val="00594BCB"/>
    <w:rsid w:val="00595C26"/>
    <w:rsid w:val="00596090"/>
    <w:rsid w:val="005968F6"/>
    <w:rsid w:val="00597915"/>
    <w:rsid w:val="005A1067"/>
    <w:rsid w:val="005A175E"/>
    <w:rsid w:val="005A1B49"/>
    <w:rsid w:val="005A20E9"/>
    <w:rsid w:val="005A21AE"/>
    <w:rsid w:val="005A29FF"/>
    <w:rsid w:val="005A31EE"/>
    <w:rsid w:val="005A4525"/>
    <w:rsid w:val="005A4723"/>
    <w:rsid w:val="005A4A16"/>
    <w:rsid w:val="005A52D4"/>
    <w:rsid w:val="005A5D9F"/>
    <w:rsid w:val="005A6468"/>
    <w:rsid w:val="005A6A7E"/>
    <w:rsid w:val="005A714A"/>
    <w:rsid w:val="005B1007"/>
    <w:rsid w:val="005B310C"/>
    <w:rsid w:val="005B41DA"/>
    <w:rsid w:val="005B4CD9"/>
    <w:rsid w:val="005B4E8B"/>
    <w:rsid w:val="005B5D15"/>
    <w:rsid w:val="005B686F"/>
    <w:rsid w:val="005C08E4"/>
    <w:rsid w:val="005C18F3"/>
    <w:rsid w:val="005C23D1"/>
    <w:rsid w:val="005C2A3B"/>
    <w:rsid w:val="005C2D60"/>
    <w:rsid w:val="005C361C"/>
    <w:rsid w:val="005C5534"/>
    <w:rsid w:val="005C556A"/>
    <w:rsid w:val="005C5BA9"/>
    <w:rsid w:val="005C626E"/>
    <w:rsid w:val="005C642E"/>
    <w:rsid w:val="005C6DC7"/>
    <w:rsid w:val="005C71A4"/>
    <w:rsid w:val="005C72F1"/>
    <w:rsid w:val="005D0231"/>
    <w:rsid w:val="005D08B7"/>
    <w:rsid w:val="005D126A"/>
    <w:rsid w:val="005D1495"/>
    <w:rsid w:val="005D15F6"/>
    <w:rsid w:val="005D1C39"/>
    <w:rsid w:val="005D1CD7"/>
    <w:rsid w:val="005D21C1"/>
    <w:rsid w:val="005D22A5"/>
    <w:rsid w:val="005D2686"/>
    <w:rsid w:val="005D2B81"/>
    <w:rsid w:val="005D2E31"/>
    <w:rsid w:val="005D36A2"/>
    <w:rsid w:val="005D3CCA"/>
    <w:rsid w:val="005D3E11"/>
    <w:rsid w:val="005D429E"/>
    <w:rsid w:val="005D4382"/>
    <w:rsid w:val="005D56AE"/>
    <w:rsid w:val="005D7731"/>
    <w:rsid w:val="005D7DD3"/>
    <w:rsid w:val="005E373C"/>
    <w:rsid w:val="005E4365"/>
    <w:rsid w:val="005E6A6D"/>
    <w:rsid w:val="005E793D"/>
    <w:rsid w:val="005F05B6"/>
    <w:rsid w:val="005F05C3"/>
    <w:rsid w:val="005F07F3"/>
    <w:rsid w:val="005F0977"/>
    <w:rsid w:val="005F12F5"/>
    <w:rsid w:val="005F1EE1"/>
    <w:rsid w:val="005F396F"/>
    <w:rsid w:val="005F3C62"/>
    <w:rsid w:val="005F403A"/>
    <w:rsid w:val="005F5B51"/>
    <w:rsid w:val="005F6313"/>
    <w:rsid w:val="005F6EF7"/>
    <w:rsid w:val="005F72C1"/>
    <w:rsid w:val="005F778C"/>
    <w:rsid w:val="00600519"/>
    <w:rsid w:val="006021FC"/>
    <w:rsid w:val="0060335B"/>
    <w:rsid w:val="00603E31"/>
    <w:rsid w:val="006045E5"/>
    <w:rsid w:val="00604A06"/>
    <w:rsid w:val="00605020"/>
    <w:rsid w:val="00605E6B"/>
    <w:rsid w:val="00607083"/>
    <w:rsid w:val="006074CB"/>
    <w:rsid w:val="006108C4"/>
    <w:rsid w:val="0061171F"/>
    <w:rsid w:val="00611CB9"/>
    <w:rsid w:val="0061222D"/>
    <w:rsid w:val="006124E5"/>
    <w:rsid w:val="0061256B"/>
    <w:rsid w:val="006126CA"/>
    <w:rsid w:val="00612B9C"/>
    <w:rsid w:val="00612C90"/>
    <w:rsid w:val="00613328"/>
    <w:rsid w:val="0061398A"/>
    <w:rsid w:val="00614DD6"/>
    <w:rsid w:val="00615338"/>
    <w:rsid w:val="0061755E"/>
    <w:rsid w:val="00620AF0"/>
    <w:rsid w:val="006213CC"/>
    <w:rsid w:val="00621559"/>
    <w:rsid w:val="00622F1E"/>
    <w:rsid w:val="00623418"/>
    <w:rsid w:val="00624E93"/>
    <w:rsid w:val="00626510"/>
    <w:rsid w:val="00626612"/>
    <w:rsid w:val="00626AC3"/>
    <w:rsid w:val="00626FAB"/>
    <w:rsid w:val="00630339"/>
    <w:rsid w:val="00630760"/>
    <w:rsid w:val="00630919"/>
    <w:rsid w:val="0063189B"/>
    <w:rsid w:val="00631FFC"/>
    <w:rsid w:val="006325B2"/>
    <w:rsid w:val="00632CEA"/>
    <w:rsid w:val="00634E38"/>
    <w:rsid w:val="0063518A"/>
    <w:rsid w:val="00636341"/>
    <w:rsid w:val="00640C99"/>
    <w:rsid w:val="006414C6"/>
    <w:rsid w:val="006434D1"/>
    <w:rsid w:val="0064380F"/>
    <w:rsid w:val="006440B6"/>
    <w:rsid w:val="00645116"/>
    <w:rsid w:val="0064659C"/>
    <w:rsid w:val="00646B0C"/>
    <w:rsid w:val="00646DEB"/>
    <w:rsid w:val="006476C0"/>
    <w:rsid w:val="00651066"/>
    <w:rsid w:val="0065137B"/>
    <w:rsid w:val="00651575"/>
    <w:rsid w:val="00652412"/>
    <w:rsid w:val="006528EC"/>
    <w:rsid w:val="00653D06"/>
    <w:rsid w:val="00653F98"/>
    <w:rsid w:val="006547CF"/>
    <w:rsid w:val="006560FB"/>
    <w:rsid w:val="0065678D"/>
    <w:rsid w:val="00657651"/>
    <w:rsid w:val="00657A74"/>
    <w:rsid w:val="00660811"/>
    <w:rsid w:val="00661A5E"/>
    <w:rsid w:val="0066255B"/>
    <w:rsid w:val="006625A7"/>
    <w:rsid w:val="0066296A"/>
    <w:rsid w:val="00662F40"/>
    <w:rsid w:val="00664F04"/>
    <w:rsid w:val="00665479"/>
    <w:rsid w:val="00665FFD"/>
    <w:rsid w:val="00667602"/>
    <w:rsid w:val="00670523"/>
    <w:rsid w:val="00672BA1"/>
    <w:rsid w:val="00673556"/>
    <w:rsid w:val="00673BB7"/>
    <w:rsid w:val="00673FD1"/>
    <w:rsid w:val="00674179"/>
    <w:rsid w:val="006741E5"/>
    <w:rsid w:val="00674DA3"/>
    <w:rsid w:val="00674DF8"/>
    <w:rsid w:val="00675E67"/>
    <w:rsid w:val="00676136"/>
    <w:rsid w:val="00680359"/>
    <w:rsid w:val="0068057B"/>
    <w:rsid w:val="0068168D"/>
    <w:rsid w:val="00684356"/>
    <w:rsid w:val="00684D3E"/>
    <w:rsid w:val="006870E2"/>
    <w:rsid w:val="00687297"/>
    <w:rsid w:val="006902AD"/>
    <w:rsid w:val="00691B49"/>
    <w:rsid w:val="006920DF"/>
    <w:rsid w:val="00693D5E"/>
    <w:rsid w:val="0069418B"/>
    <w:rsid w:val="006946C1"/>
    <w:rsid w:val="00696A9F"/>
    <w:rsid w:val="006A0E78"/>
    <w:rsid w:val="006A0E7F"/>
    <w:rsid w:val="006A303C"/>
    <w:rsid w:val="006A3312"/>
    <w:rsid w:val="006A480A"/>
    <w:rsid w:val="006A56F5"/>
    <w:rsid w:val="006A5971"/>
    <w:rsid w:val="006A59B1"/>
    <w:rsid w:val="006A670F"/>
    <w:rsid w:val="006A675F"/>
    <w:rsid w:val="006A686C"/>
    <w:rsid w:val="006A7173"/>
    <w:rsid w:val="006A7314"/>
    <w:rsid w:val="006B0636"/>
    <w:rsid w:val="006B06E4"/>
    <w:rsid w:val="006B26AD"/>
    <w:rsid w:val="006B2CD3"/>
    <w:rsid w:val="006B34A3"/>
    <w:rsid w:val="006B3800"/>
    <w:rsid w:val="006B3984"/>
    <w:rsid w:val="006B72E8"/>
    <w:rsid w:val="006B7BE2"/>
    <w:rsid w:val="006B7DE7"/>
    <w:rsid w:val="006C02BC"/>
    <w:rsid w:val="006C294A"/>
    <w:rsid w:val="006C2A5A"/>
    <w:rsid w:val="006C403E"/>
    <w:rsid w:val="006C546F"/>
    <w:rsid w:val="006C596A"/>
    <w:rsid w:val="006D193B"/>
    <w:rsid w:val="006D2096"/>
    <w:rsid w:val="006D4ACF"/>
    <w:rsid w:val="006D60AF"/>
    <w:rsid w:val="006E0AC6"/>
    <w:rsid w:val="006E1657"/>
    <w:rsid w:val="006E17EA"/>
    <w:rsid w:val="006E280D"/>
    <w:rsid w:val="006E32D4"/>
    <w:rsid w:val="006E474D"/>
    <w:rsid w:val="006E66B3"/>
    <w:rsid w:val="006E6DE0"/>
    <w:rsid w:val="006E75E1"/>
    <w:rsid w:val="006E7FEE"/>
    <w:rsid w:val="006F1304"/>
    <w:rsid w:val="006F249F"/>
    <w:rsid w:val="006F2FBD"/>
    <w:rsid w:val="006F3D20"/>
    <w:rsid w:val="006F4F72"/>
    <w:rsid w:val="006F6DF8"/>
    <w:rsid w:val="006F70E5"/>
    <w:rsid w:val="006F7563"/>
    <w:rsid w:val="00700677"/>
    <w:rsid w:val="00700C39"/>
    <w:rsid w:val="00701B65"/>
    <w:rsid w:val="00706525"/>
    <w:rsid w:val="00710418"/>
    <w:rsid w:val="0071160A"/>
    <w:rsid w:val="007116A3"/>
    <w:rsid w:val="00711A3B"/>
    <w:rsid w:val="00713709"/>
    <w:rsid w:val="00714231"/>
    <w:rsid w:val="0071524E"/>
    <w:rsid w:val="007157EE"/>
    <w:rsid w:val="00715A20"/>
    <w:rsid w:val="00715E36"/>
    <w:rsid w:val="00716154"/>
    <w:rsid w:val="00716D01"/>
    <w:rsid w:val="007170E4"/>
    <w:rsid w:val="00717709"/>
    <w:rsid w:val="0071775A"/>
    <w:rsid w:val="00720CB8"/>
    <w:rsid w:val="0072137D"/>
    <w:rsid w:val="00721977"/>
    <w:rsid w:val="00721ACE"/>
    <w:rsid w:val="00721D54"/>
    <w:rsid w:val="007238EA"/>
    <w:rsid w:val="007239FE"/>
    <w:rsid w:val="007261E3"/>
    <w:rsid w:val="0072661D"/>
    <w:rsid w:val="00726D39"/>
    <w:rsid w:val="00726DC6"/>
    <w:rsid w:val="00726EC6"/>
    <w:rsid w:val="0072701F"/>
    <w:rsid w:val="00727EA4"/>
    <w:rsid w:val="00727FE4"/>
    <w:rsid w:val="0073228C"/>
    <w:rsid w:val="00733579"/>
    <w:rsid w:val="0073599C"/>
    <w:rsid w:val="00735D43"/>
    <w:rsid w:val="00735DF7"/>
    <w:rsid w:val="00736910"/>
    <w:rsid w:val="00737708"/>
    <w:rsid w:val="00740F0F"/>
    <w:rsid w:val="00741096"/>
    <w:rsid w:val="007444E5"/>
    <w:rsid w:val="00745816"/>
    <w:rsid w:val="00745C16"/>
    <w:rsid w:val="00745F76"/>
    <w:rsid w:val="00746BFC"/>
    <w:rsid w:val="00746C74"/>
    <w:rsid w:val="00747ABF"/>
    <w:rsid w:val="00747F50"/>
    <w:rsid w:val="00750023"/>
    <w:rsid w:val="007504C6"/>
    <w:rsid w:val="00751FD2"/>
    <w:rsid w:val="00753D62"/>
    <w:rsid w:val="00754118"/>
    <w:rsid w:val="00754769"/>
    <w:rsid w:val="00754C02"/>
    <w:rsid w:val="00755119"/>
    <w:rsid w:val="00755A09"/>
    <w:rsid w:val="00755DA8"/>
    <w:rsid w:val="0075674B"/>
    <w:rsid w:val="0076135E"/>
    <w:rsid w:val="0076199A"/>
    <w:rsid w:val="00762561"/>
    <w:rsid w:val="0076379D"/>
    <w:rsid w:val="00763C66"/>
    <w:rsid w:val="0076421E"/>
    <w:rsid w:val="00764931"/>
    <w:rsid w:val="00766C50"/>
    <w:rsid w:val="007671E5"/>
    <w:rsid w:val="00767E40"/>
    <w:rsid w:val="007718B6"/>
    <w:rsid w:val="00771BEC"/>
    <w:rsid w:val="00772914"/>
    <w:rsid w:val="00773416"/>
    <w:rsid w:val="00773A3A"/>
    <w:rsid w:val="00773CE0"/>
    <w:rsid w:val="00774203"/>
    <w:rsid w:val="0077574E"/>
    <w:rsid w:val="007762C0"/>
    <w:rsid w:val="00780118"/>
    <w:rsid w:val="007809D1"/>
    <w:rsid w:val="00780DFB"/>
    <w:rsid w:val="0078170B"/>
    <w:rsid w:val="0078170D"/>
    <w:rsid w:val="00781A74"/>
    <w:rsid w:val="0078227C"/>
    <w:rsid w:val="00782463"/>
    <w:rsid w:val="0078259E"/>
    <w:rsid w:val="00783E8F"/>
    <w:rsid w:val="007841A0"/>
    <w:rsid w:val="007844E3"/>
    <w:rsid w:val="007855BB"/>
    <w:rsid w:val="00786C42"/>
    <w:rsid w:val="007901F1"/>
    <w:rsid w:val="00791058"/>
    <w:rsid w:val="007911F4"/>
    <w:rsid w:val="00791706"/>
    <w:rsid w:val="007918BF"/>
    <w:rsid w:val="00791C05"/>
    <w:rsid w:val="00793FAA"/>
    <w:rsid w:val="0079433A"/>
    <w:rsid w:val="007958B2"/>
    <w:rsid w:val="00795F35"/>
    <w:rsid w:val="00796CC2"/>
    <w:rsid w:val="00797392"/>
    <w:rsid w:val="007A00AD"/>
    <w:rsid w:val="007A07E5"/>
    <w:rsid w:val="007A403A"/>
    <w:rsid w:val="007A4A5F"/>
    <w:rsid w:val="007A59FA"/>
    <w:rsid w:val="007A5E35"/>
    <w:rsid w:val="007A5E96"/>
    <w:rsid w:val="007A609B"/>
    <w:rsid w:val="007A65C0"/>
    <w:rsid w:val="007A7985"/>
    <w:rsid w:val="007A7F5A"/>
    <w:rsid w:val="007B0614"/>
    <w:rsid w:val="007B23C7"/>
    <w:rsid w:val="007B2447"/>
    <w:rsid w:val="007B2D7F"/>
    <w:rsid w:val="007B3603"/>
    <w:rsid w:val="007B49B8"/>
    <w:rsid w:val="007B660B"/>
    <w:rsid w:val="007B6C3F"/>
    <w:rsid w:val="007B6CF1"/>
    <w:rsid w:val="007B79B9"/>
    <w:rsid w:val="007B7CAA"/>
    <w:rsid w:val="007C04BE"/>
    <w:rsid w:val="007C0967"/>
    <w:rsid w:val="007C12CE"/>
    <w:rsid w:val="007C1907"/>
    <w:rsid w:val="007C1B69"/>
    <w:rsid w:val="007C2B63"/>
    <w:rsid w:val="007C4B2C"/>
    <w:rsid w:val="007C5521"/>
    <w:rsid w:val="007C6020"/>
    <w:rsid w:val="007C6590"/>
    <w:rsid w:val="007C669D"/>
    <w:rsid w:val="007C69B7"/>
    <w:rsid w:val="007C6EF4"/>
    <w:rsid w:val="007C7145"/>
    <w:rsid w:val="007C79BD"/>
    <w:rsid w:val="007C7E3A"/>
    <w:rsid w:val="007D16E4"/>
    <w:rsid w:val="007D1CC1"/>
    <w:rsid w:val="007D30D2"/>
    <w:rsid w:val="007D36A4"/>
    <w:rsid w:val="007D40C3"/>
    <w:rsid w:val="007D6124"/>
    <w:rsid w:val="007D63AD"/>
    <w:rsid w:val="007D6612"/>
    <w:rsid w:val="007D6A6A"/>
    <w:rsid w:val="007E0DC5"/>
    <w:rsid w:val="007E1814"/>
    <w:rsid w:val="007E38B2"/>
    <w:rsid w:val="007E543E"/>
    <w:rsid w:val="007E6923"/>
    <w:rsid w:val="007E6937"/>
    <w:rsid w:val="007E73A0"/>
    <w:rsid w:val="007F0CA1"/>
    <w:rsid w:val="007F118D"/>
    <w:rsid w:val="007F1AF4"/>
    <w:rsid w:val="007F1FDC"/>
    <w:rsid w:val="007F2134"/>
    <w:rsid w:val="007F2629"/>
    <w:rsid w:val="007F307D"/>
    <w:rsid w:val="007F3A83"/>
    <w:rsid w:val="007F4477"/>
    <w:rsid w:val="007F52A1"/>
    <w:rsid w:val="007F5631"/>
    <w:rsid w:val="007F5F9F"/>
    <w:rsid w:val="007F6246"/>
    <w:rsid w:val="007F64DF"/>
    <w:rsid w:val="007F745E"/>
    <w:rsid w:val="007F7578"/>
    <w:rsid w:val="00801306"/>
    <w:rsid w:val="00801A8A"/>
    <w:rsid w:val="00801AC1"/>
    <w:rsid w:val="00802696"/>
    <w:rsid w:val="008037B0"/>
    <w:rsid w:val="008038B4"/>
    <w:rsid w:val="008050AC"/>
    <w:rsid w:val="008051C3"/>
    <w:rsid w:val="00805C90"/>
    <w:rsid w:val="00806826"/>
    <w:rsid w:val="008073D2"/>
    <w:rsid w:val="00807B6C"/>
    <w:rsid w:val="00810309"/>
    <w:rsid w:val="00810634"/>
    <w:rsid w:val="008114DA"/>
    <w:rsid w:val="00812CD6"/>
    <w:rsid w:val="0081346B"/>
    <w:rsid w:val="00813A87"/>
    <w:rsid w:val="00814075"/>
    <w:rsid w:val="008146A4"/>
    <w:rsid w:val="00815F77"/>
    <w:rsid w:val="008169B3"/>
    <w:rsid w:val="0082004C"/>
    <w:rsid w:val="00820332"/>
    <w:rsid w:val="0082041B"/>
    <w:rsid w:val="00821720"/>
    <w:rsid w:val="00821901"/>
    <w:rsid w:val="00822126"/>
    <w:rsid w:val="0082212B"/>
    <w:rsid w:val="0082291D"/>
    <w:rsid w:val="00823A01"/>
    <w:rsid w:val="00823AC2"/>
    <w:rsid w:val="0082407F"/>
    <w:rsid w:val="008243C6"/>
    <w:rsid w:val="008244D4"/>
    <w:rsid w:val="0082499D"/>
    <w:rsid w:val="00825255"/>
    <w:rsid w:val="00825626"/>
    <w:rsid w:val="00825F44"/>
    <w:rsid w:val="00826F87"/>
    <w:rsid w:val="00827A4B"/>
    <w:rsid w:val="00827FAF"/>
    <w:rsid w:val="00831437"/>
    <w:rsid w:val="00831556"/>
    <w:rsid w:val="00832292"/>
    <w:rsid w:val="00833DFE"/>
    <w:rsid w:val="0083413F"/>
    <w:rsid w:val="00835C52"/>
    <w:rsid w:val="00836038"/>
    <w:rsid w:val="008365C7"/>
    <w:rsid w:val="00836AC5"/>
    <w:rsid w:val="00840516"/>
    <w:rsid w:val="00840AE8"/>
    <w:rsid w:val="00843503"/>
    <w:rsid w:val="008435D7"/>
    <w:rsid w:val="00844479"/>
    <w:rsid w:val="008455BD"/>
    <w:rsid w:val="00846075"/>
    <w:rsid w:val="00847BE6"/>
    <w:rsid w:val="00850711"/>
    <w:rsid w:val="008517B9"/>
    <w:rsid w:val="00851A2E"/>
    <w:rsid w:val="00854691"/>
    <w:rsid w:val="00855ED8"/>
    <w:rsid w:val="0085695A"/>
    <w:rsid w:val="00856B48"/>
    <w:rsid w:val="00856F86"/>
    <w:rsid w:val="008570A2"/>
    <w:rsid w:val="00857213"/>
    <w:rsid w:val="00857E4E"/>
    <w:rsid w:val="0086069E"/>
    <w:rsid w:val="00860CCE"/>
    <w:rsid w:val="00861068"/>
    <w:rsid w:val="0086153E"/>
    <w:rsid w:val="00861753"/>
    <w:rsid w:val="00861E8A"/>
    <w:rsid w:val="00862368"/>
    <w:rsid w:val="00862892"/>
    <w:rsid w:val="008639FA"/>
    <w:rsid w:val="0086609A"/>
    <w:rsid w:val="00866A63"/>
    <w:rsid w:val="00866B6B"/>
    <w:rsid w:val="00866E12"/>
    <w:rsid w:val="00870CED"/>
    <w:rsid w:val="00871D78"/>
    <w:rsid w:val="00871EC4"/>
    <w:rsid w:val="0087209F"/>
    <w:rsid w:val="008722C2"/>
    <w:rsid w:val="00873260"/>
    <w:rsid w:val="008732E2"/>
    <w:rsid w:val="00873648"/>
    <w:rsid w:val="00874C59"/>
    <w:rsid w:val="00874F3E"/>
    <w:rsid w:val="008772FE"/>
    <w:rsid w:val="0087762A"/>
    <w:rsid w:val="00877C39"/>
    <w:rsid w:val="008804B2"/>
    <w:rsid w:val="008817DD"/>
    <w:rsid w:val="008825CA"/>
    <w:rsid w:val="00882D76"/>
    <w:rsid w:val="00883584"/>
    <w:rsid w:val="00884562"/>
    <w:rsid w:val="00884F2B"/>
    <w:rsid w:val="008852F2"/>
    <w:rsid w:val="00886A2B"/>
    <w:rsid w:val="00886ABD"/>
    <w:rsid w:val="00890299"/>
    <w:rsid w:val="00890567"/>
    <w:rsid w:val="008905A8"/>
    <w:rsid w:val="00891E53"/>
    <w:rsid w:val="00891EEF"/>
    <w:rsid w:val="00892C3D"/>
    <w:rsid w:val="00893E9F"/>
    <w:rsid w:val="00894010"/>
    <w:rsid w:val="00895576"/>
    <w:rsid w:val="00895FF2"/>
    <w:rsid w:val="00896728"/>
    <w:rsid w:val="00897661"/>
    <w:rsid w:val="008978EA"/>
    <w:rsid w:val="008A08BF"/>
    <w:rsid w:val="008A14B7"/>
    <w:rsid w:val="008A2845"/>
    <w:rsid w:val="008A29C8"/>
    <w:rsid w:val="008A300A"/>
    <w:rsid w:val="008A3D8A"/>
    <w:rsid w:val="008A3E3B"/>
    <w:rsid w:val="008A43FE"/>
    <w:rsid w:val="008A4521"/>
    <w:rsid w:val="008A47C1"/>
    <w:rsid w:val="008A4985"/>
    <w:rsid w:val="008A69A3"/>
    <w:rsid w:val="008A7334"/>
    <w:rsid w:val="008B1573"/>
    <w:rsid w:val="008B169E"/>
    <w:rsid w:val="008B2D51"/>
    <w:rsid w:val="008B3B5D"/>
    <w:rsid w:val="008B5D42"/>
    <w:rsid w:val="008B6DD2"/>
    <w:rsid w:val="008B7186"/>
    <w:rsid w:val="008B741A"/>
    <w:rsid w:val="008B7F98"/>
    <w:rsid w:val="008C0009"/>
    <w:rsid w:val="008C0672"/>
    <w:rsid w:val="008C2D26"/>
    <w:rsid w:val="008C3379"/>
    <w:rsid w:val="008C33CA"/>
    <w:rsid w:val="008C56B1"/>
    <w:rsid w:val="008C66A6"/>
    <w:rsid w:val="008C6EBC"/>
    <w:rsid w:val="008C77DE"/>
    <w:rsid w:val="008C7CAB"/>
    <w:rsid w:val="008D1636"/>
    <w:rsid w:val="008D1A67"/>
    <w:rsid w:val="008D249E"/>
    <w:rsid w:val="008D2690"/>
    <w:rsid w:val="008D2944"/>
    <w:rsid w:val="008D2BAC"/>
    <w:rsid w:val="008D2FF0"/>
    <w:rsid w:val="008D3308"/>
    <w:rsid w:val="008D367E"/>
    <w:rsid w:val="008D39FD"/>
    <w:rsid w:val="008D421E"/>
    <w:rsid w:val="008D453D"/>
    <w:rsid w:val="008D5139"/>
    <w:rsid w:val="008D5309"/>
    <w:rsid w:val="008D5837"/>
    <w:rsid w:val="008D5E7C"/>
    <w:rsid w:val="008D6257"/>
    <w:rsid w:val="008D6677"/>
    <w:rsid w:val="008D6A4A"/>
    <w:rsid w:val="008E0B6A"/>
    <w:rsid w:val="008E0BDD"/>
    <w:rsid w:val="008E0EC7"/>
    <w:rsid w:val="008E3ECD"/>
    <w:rsid w:val="008E4CF8"/>
    <w:rsid w:val="008E52C9"/>
    <w:rsid w:val="008E6F57"/>
    <w:rsid w:val="008F01B7"/>
    <w:rsid w:val="008F0919"/>
    <w:rsid w:val="008F243D"/>
    <w:rsid w:val="008F4937"/>
    <w:rsid w:val="008F5F47"/>
    <w:rsid w:val="008F6139"/>
    <w:rsid w:val="008F6CB5"/>
    <w:rsid w:val="008F7468"/>
    <w:rsid w:val="008F7FD3"/>
    <w:rsid w:val="00900332"/>
    <w:rsid w:val="00900377"/>
    <w:rsid w:val="0090050E"/>
    <w:rsid w:val="00900613"/>
    <w:rsid w:val="0090084C"/>
    <w:rsid w:val="0090211B"/>
    <w:rsid w:val="00903491"/>
    <w:rsid w:val="00903579"/>
    <w:rsid w:val="0090364D"/>
    <w:rsid w:val="00904809"/>
    <w:rsid w:val="009061EB"/>
    <w:rsid w:val="00907280"/>
    <w:rsid w:val="009075FD"/>
    <w:rsid w:val="00907B28"/>
    <w:rsid w:val="00907C6F"/>
    <w:rsid w:val="00910B9C"/>
    <w:rsid w:val="00910CEE"/>
    <w:rsid w:val="009154AB"/>
    <w:rsid w:val="00916F84"/>
    <w:rsid w:val="00917094"/>
    <w:rsid w:val="00917DAC"/>
    <w:rsid w:val="00917EFB"/>
    <w:rsid w:val="00920729"/>
    <w:rsid w:val="009207CA"/>
    <w:rsid w:val="009208B9"/>
    <w:rsid w:val="00921824"/>
    <w:rsid w:val="009239D8"/>
    <w:rsid w:val="00923DAB"/>
    <w:rsid w:val="00925222"/>
    <w:rsid w:val="0092577D"/>
    <w:rsid w:val="00925894"/>
    <w:rsid w:val="00926187"/>
    <w:rsid w:val="00927560"/>
    <w:rsid w:val="0092778B"/>
    <w:rsid w:val="009300FF"/>
    <w:rsid w:val="009320DA"/>
    <w:rsid w:val="00932109"/>
    <w:rsid w:val="009326BF"/>
    <w:rsid w:val="00932FAC"/>
    <w:rsid w:val="00934356"/>
    <w:rsid w:val="009349B4"/>
    <w:rsid w:val="00934A0A"/>
    <w:rsid w:val="00936EFB"/>
    <w:rsid w:val="00937376"/>
    <w:rsid w:val="0093760E"/>
    <w:rsid w:val="00937E7E"/>
    <w:rsid w:val="009426F4"/>
    <w:rsid w:val="00942F73"/>
    <w:rsid w:val="00942F83"/>
    <w:rsid w:val="00943115"/>
    <w:rsid w:val="00944219"/>
    <w:rsid w:val="00944C38"/>
    <w:rsid w:val="00944CA7"/>
    <w:rsid w:val="009453D9"/>
    <w:rsid w:val="00945918"/>
    <w:rsid w:val="00947575"/>
    <w:rsid w:val="00950233"/>
    <w:rsid w:val="00951E09"/>
    <w:rsid w:val="00952B63"/>
    <w:rsid w:val="00953EEB"/>
    <w:rsid w:val="00956CC6"/>
    <w:rsid w:val="00961E09"/>
    <w:rsid w:val="00962069"/>
    <w:rsid w:val="00963E56"/>
    <w:rsid w:val="009649F0"/>
    <w:rsid w:val="00965D83"/>
    <w:rsid w:val="0096657F"/>
    <w:rsid w:val="009679D2"/>
    <w:rsid w:val="00967FBD"/>
    <w:rsid w:val="0097049D"/>
    <w:rsid w:val="00972601"/>
    <w:rsid w:val="00972DCA"/>
    <w:rsid w:val="00972F44"/>
    <w:rsid w:val="00973128"/>
    <w:rsid w:val="00973EC5"/>
    <w:rsid w:val="00974750"/>
    <w:rsid w:val="00974960"/>
    <w:rsid w:val="0097510F"/>
    <w:rsid w:val="009762E2"/>
    <w:rsid w:val="009764BD"/>
    <w:rsid w:val="00977C67"/>
    <w:rsid w:val="009804CF"/>
    <w:rsid w:val="00981114"/>
    <w:rsid w:val="00981901"/>
    <w:rsid w:val="00981FD9"/>
    <w:rsid w:val="0098211F"/>
    <w:rsid w:val="0098388A"/>
    <w:rsid w:val="0098435E"/>
    <w:rsid w:val="00984F93"/>
    <w:rsid w:val="009852A2"/>
    <w:rsid w:val="00986A1F"/>
    <w:rsid w:val="009872D4"/>
    <w:rsid w:val="009875F7"/>
    <w:rsid w:val="00987738"/>
    <w:rsid w:val="00987DFD"/>
    <w:rsid w:val="009914FC"/>
    <w:rsid w:val="009916B5"/>
    <w:rsid w:val="00991F9C"/>
    <w:rsid w:val="00992616"/>
    <w:rsid w:val="00992E2B"/>
    <w:rsid w:val="0099393C"/>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08B"/>
    <w:rsid w:val="009B588A"/>
    <w:rsid w:val="009B5EB0"/>
    <w:rsid w:val="009B725C"/>
    <w:rsid w:val="009C139D"/>
    <w:rsid w:val="009C2702"/>
    <w:rsid w:val="009C27AC"/>
    <w:rsid w:val="009C288A"/>
    <w:rsid w:val="009C293D"/>
    <w:rsid w:val="009C2FD8"/>
    <w:rsid w:val="009C3A67"/>
    <w:rsid w:val="009C5D1D"/>
    <w:rsid w:val="009C6612"/>
    <w:rsid w:val="009C6B60"/>
    <w:rsid w:val="009C7761"/>
    <w:rsid w:val="009D1B19"/>
    <w:rsid w:val="009D230A"/>
    <w:rsid w:val="009D2BE1"/>
    <w:rsid w:val="009D3592"/>
    <w:rsid w:val="009D40E3"/>
    <w:rsid w:val="009D481C"/>
    <w:rsid w:val="009D5117"/>
    <w:rsid w:val="009D54AF"/>
    <w:rsid w:val="009D56C7"/>
    <w:rsid w:val="009D5B99"/>
    <w:rsid w:val="009D75C3"/>
    <w:rsid w:val="009E0496"/>
    <w:rsid w:val="009E0DD2"/>
    <w:rsid w:val="009E11D9"/>
    <w:rsid w:val="009E2BF7"/>
    <w:rsid w:val="009E33BF"/>
    <w:rsid w:val="009E5802"/>
    <w:rsid w:val="009E70DA"/>
    <w:rsid w:val="009E742D"/>
    <w:rsid w:val="009E74B6"/>
    <w:rsid w:val="009F04D8"/>
    <w:rsid w:val="009F0CBD"/>
    <w:rsid w:val="009F13D8"/>
    <w:rsid w:val="009F19D7"/>
    <w:rsid w:val="009F2068"/>
    <w:rsid w:val="009F2125"/>
    <w:rsid w:val="009F2502"/>
    <w:rsid w:val="009F2A47"/>
    <w:rsid w:val="009F32AA"/>
    <w:rsid w:val="009F5168"/>
    <w:rsid w:val="009F56E8"/>
    <w:rsid w:val="009F5CE0"/>
    <w:rsid w:val="009F6178"/>
    <w:rsid w:val="009F6BC6"/>
    <w:rsid w:val="009F6FD8"/>
    <w:rsid w:val="00A00FED"/>
    <w:rsid w:val="00A010DA"/>
    <w:rsid w:val="00A01B8D"/>
    <w:rsid w:val="00A01E63"/>
    <w:rsid w:val="00A022E3"/>
    <w:rsid w:val="00A03317"/>
    <w:rsid w:val="00A03CD6"/>
    <w:rsid w:val="00A11C79"/>
    <w:rsid w:val="00A12BB4"/>
    <w:rsid w:val="00A12FD7"/>
    <w:rsid w:val="00A13C94"/>
    <w:rsid w:val="00A16213"/>
    <w:rsid w:val="00A16617"/>
    <w:rsid w:val="00A17246"/>
    <w:rsid w:val="00A17AF3"/>
    <w:rsid w:val="00A17B18"/>
    <w:rsid w:val="00A20435"/>
    <w:rsid w:val="00A218D1"/>
    <w:rsid w:val="00A21FFD"/>
    <w:rsid w:val="00A221A0"/>
    <w:rsid w:val="00A22E11"/>
    <w:rsid w:val="00A23352"/>
    <w:rsid w:val="00A24ECE"/>
    <w:rsid w:val="00A25E04"/>
    <w:rsid w:val="00A26537"/>
    <w:rsid w:val="00A26DA4"/>
    <w:rsid w:val="00A270C8"/>
    <w:rsid w:val="00A30702"/>
    <w:rsid w:val="00A310A3"/>
    <w:rsid w:val="00A31396"/>
    <w:rsid w:val="00A31ACA"/>
    <w:rsid w:val="00A32572"/>
    <w:rsid w:val="00A33A8E"/>
    <w:rsid w:val="00A34410"/>
    <w:rsid w:val="00A35103"/>
    <w:rsid w:val="00A352BD"/>
    <w:rsid w:val="00A358A2"/>
    <w:rsid w:val="00A363CB"/>
    <w:rsid w:val="00A37101"/>
    <w:rsid w:val="00A401E6"/>
    <w:rsid w:val="00A40480"/>
    <w:rsid w:val="00A43723"/>
    <w:rsid w:val="00A4438A"/>
    <w:rsid w:val="00A465CD"/>
    <w:rsid w:val="00A47312"/>
    <w:rsid w:val="00A47661"/>
    <w:rsid w:val="00A50538"/>
    <w:rsid w:val="00A50E3F"/>
    <w:rsid w:val="00A51E2F"/>
    <w:rsid w:val="00A51F62"/>
    <w:rsid w:val="00A52703"/>
    <w:rsid w:val="00A52775"/>
    <w:rsid w:val="00A52DCF"/>
    <w:rsid w:val="00A55BE7"/>
    <w:rsid w:val="00A55C02"/>
    <w:rsid w:val="00A55E0E"/>
    <w:rsid w:val="00A56075"/>
    <w:rsid w:val="00A61B68"/>
    <w:rsid w:val="00A61DE2"/>
    <w:rsid w:val="00A63235"/>
    <w:rsid w:val="00A64BCB"/>
    <w:rsid w:val="00A65730"/>
    <w:rsid w:val="00A65807"/>
    <w:rsid w:val="00A66CAB"/>
    <w:rsid w:val="00A67108"/>
    <w:rsid w:val="00A673EB"/>
    <w:rsid w:val="00A674CE"/>
    <w:rsid w:val="00A67955"/>
    <w:rsid w:val="00A679AB"/>
    <w:rsid w:val="00A67E47"/>
    <w:rsid w:val="00A709AD"/>
    <w:rsid w:val="00A70B26"/>
    <w:rsid w:val="00A712B3"/>
    <w:rsid w:val="00A71811"/>
    <w:rsid w:val="00A72C51"/>
    <w:rsid w:val="00A72D4B"/>
    <w:rsid w:val="00A730D2"/>
    <w:rsid w:val="00A7310B"/>
    <w:rsid w:val="00A742FA"/>
    <w:rsid w:val="00A74300"/>
    <w:rsid w:val="00A758EE"/>
    <w:rsid w:val="00A76344"/>
    <w:rsid w:val="00A77338"/>
    <w:rsid w:val="00A779FD"/>
    <w:rsid w:val="00A81808"/>
    <w:rsid w:val="00A8297A"/>
    <w:rsid w:val="00A832FB"/>
    <w:rsid w:val="00A83747"/>
    <w:rsid w:val="00A839F5"/>
    <w:rsid w:val="00A83ADB"/>
    <w:rsid w:val="00A84CFA"/>
    <w:rsid w:val="00A85444"/>
    <w:rsid w:val="00A85AF6"/>
    <w:rsid w:val="00A862A9"/>
    <w:rsid w:val="00A870FB"/>
    <w:rsid w:val="00A8773F"/>
    <w:rsid w:val="00A90D3B"/>
    <w:rsid w:val="00A91BB8"/>
    <w:rsid w:val="00A92941"/>
    <w:rsid w:val="00A93870"/>
    <w:rsid w:val="00A93F98"/>
    <w:rsid w:val="00A9457A"/>
    <w:rsid w:val="00A96514"/>
    <w:rsid w:val="00A96A27"/>
    <w:rsid w:val="00A97AF1"/>
    <w:rsid w:val="00A97B29"/>
    <w:rsid w:val="00AA02C3"/>
    <w:rsid w:val="00AA0365"/>
    <w:rsid w:val="00AA10D6"/>
    <w:rsid w:val="00AA15DC"/>
    <w:rsid w:val="00AA212A"/>
    <w:rsid w:val="00AA220B"/>
    <w:rsid w:val="00AA4572"/>
    <w:rsid w:val="00AA4A7E"/>
    <w:rsid w:val="00AA593B"/>
    <w:rsid w:val="00AA6803"/>
    <w:rsid w:val="00AB0A7A"/>
    <w:rsid w:val="00AB0EB7"/>
    <w:rsid w:val="00AB1DAB"/>
    <w:rsid w:val="00AB2837"/>
    <w:rsid w:val="00AB31F3"/>
    <w:rsid w:val="00AB4211"/>
    <w:rsid w:val="00AB504B"/>
    <w:rsid w:val="00AB69F1"/>
    <w:rsid w:val="00AB75A6"/>
    <w:rsid w:val="00AB7606"/>
    <w:rsid w:val="00AC07E7"/>
    <w:rsid w:val="00AC0B21"/>
    <w:rsid w:val="00AC1834"/>
    <w:rsid w:val="00AC203B"/>
    <w:rsid w:val="00AC2942"/>
    <w:rsid w:val="00AC2DC2"/>
    <w:rsid w:val="00AC3E57"/>
    <w:rsid w:val="00AC549B"/>
    <w:rsid w:val="00AC5D1A"/>
    <w:rsid w:val="00AC658D"/>
    <w:rsid w:val="00AC6A77"/>
    <w:rsid w:val="00AC6D54"/>
    <w:rsid w:val="00AC73EE"/>
    <w:rsid w:val="00AD042C"/>
    <w:rsid w:val="00AD1373"/>
    <w:rsid w:val="00AD22BC"/>
    <w:rsid w:val="00AD2962"/>
    <w:rsid w:val="00AD2B57"/>
    <w:rsid w:val="00AD2B80"/>
    <w:rsid w:val="00AD39CE"/>
    <w:rsid w:val="00AD3F25"/>
    <w:rsid w:val="00AD58B8"/>
    <w:rsid w:val="00AD591B"/>
    <w:rsid w:val="00AD6B1D"/>
    <w:rsid w:val="00AE041D"/>
    <w:rsid w:val="00AE0AA4"/>
    <w:rsid w:val="00AE14E7"/>
    <w:rsid w:val="00AE1FAF"/>
    <w:rsid w:val="00AE21AE"/>
    <w:rsid w:val="00AE2E5F"/>
    <w:rsid w:val="00AE339F"/>
    <w:rsid w:val="00AE38A7"/>
    <w:rsid w:val="00AE3CF5"/>
    <w:rsid w:val="00AE4926"/>
    <w:rsid w:val="00AE6511"/>
    <w:rsid w:val="00AE747D"/>
    <w:rsid w:val="00AF04FC"/>
    <w:rsid w:val="00AF05C8"/>
    <w:rsid w:val="00AF0754"/>
    <w:rsid w:val="00AF0F80"/>
    <w:rsid w:val="00AF2A39"/>
    <w:rsid w:val="00AF3380"/>
    <w:rsid w:val="00AF44D6"/>
    <w:rsid w:val="00AF49DA"/>
    <w:rsid w:val="00AF4B01"/>
    <w:rsid w:val="00AF50A3"/>
    <w:rsid w:val="00AF513F"/>
    <w:rsid w:val="00AF52CE"/>
    <w:rsid w:val="00AF650A"/>
    <w:rsid w:val="00AF7232"/>
    <w:rsid w:val="00AF7897"/>
    <w:rsid w:val="00AF7984"/>
    <w:rsid w:val="00B01841"/>
    <w:rsid w:val="00B01E67"/>
    <w:rsid w:val="00B01F8F"/>
    <w:rsid w:val="00B02649"/>
    <w:rsid w:val="00B04F2D"/>
    <w:rsid w:val="00B064AA"/>
    <w:rsid w:val="00B07A6B"/>
    <w:rsid w:val="00B07A77"/>
    <w:rsid w:val="00B10544"/>
    <w:rsid w:val="00B10BF0"/>
    <w:rsid w:val="00B11CF3"/>
    <w:rsid w:val="00B126D9"/>
    <w:rsid w:val="00B12CCF"/>
    <w:rsid w:val="00B14110"/>
    <w:rsid w:val="00B157B4"/>
    <w:rsid w:val="00B1584E"/>
    <w:rsid w:val="00B16589"/>
    <w:rsid w:val="00B16C97"/>
    <w:rsid w:val="00B16EAC"/>
    <w:rsid w:val="00B174D5"/>
    <w:rsid w:val="00B175FE"/>
    <w:rsid w:val="00B1791A"/>
    <w:rsid w:val="00B2113A"/>
    <w:rsid w:val="00B225F0"/>
    <w:rsid w:val="00B2413D"/>
    <w:rsid w:val="00B253C5"/>
    <w:rsid w:val="00B278AE"/>
    <w:rsid w:val="00B27D57"/>
    <w:rsid w:val="00B30341"/>
    <w:rsid w:val="00B30A5F"/>
    <w:rsid w:val="00B30B96"/>
    <w:rsid w:val="00B32416"/>
    <w:rsid w:val="00B32618"/>
    <w:rsid w:val="00B32F39"/>
    <w:rsid w:val="00B3313F"/>
    <w:rsid w:val="00B333B2"/>
    <w:rsid w:val="00B3546D"/>
    <w:rsid w:val="00B3569A"/>
    <w:rsid w:val="00B37AB0"/>
    <w:rsid w:val="00B37B28"/>
    <w:rsid w:val="00B40A3C"/>
    <w:rsid w:val="00B40FCB"/>
    <w:rsid w:val="00B4171A"/>
    <w:rsid w:val="00B41E8E"/>
    <w:rsid w:val="00B4201B"/>
    <w:rsid w:val="00B4247D"/>
    <w:rsid w:val="00B43320"/>
    <w:rsid w:val="00B43E55"/>
    <w:rsid w:val="00B45533"/>
    <w:rsid w:val="00B47BC3"/>
    <w:rsid w:val="00B47D5A"/>
    <w:rsid w:val="00B50B31"/>
    <w:rsid w:val="00B51A32"/>
    <w:rsid w:val="00B52D37"/>
    <w:rsid w:val="00B53151"/>
    <w:rsid w:val="00B54115"/>
    <w:rsid w:val="00B54828"/>
    <w:rsid w:val="00B54CBE"/>
    <w:rsid w:val="00B54E88"/>
    <w:rsid w:val="00B550F4"/>
    <w:rsid w:val="00B56304"/>
    <w:rsid w:val="00B56DE6"/>
    <w:rsid w:val="00B57B5A"/>
    <w:rsid w:val="00B61A5A"/>
    <w:rsid w:val="00B63752"/>
    <w:rsid w:val="00B64B73"/>
    <w:rsid w:val="00B65609"/>
    <w:rsid w:val="00B65C1C"/>
    <w:rsid w:val="00B65E03"/>
    <w:rsid w:val="00B66231"/>
    <w:rsid w:val="00B6666E"/>
    <w:rsid w:val="00B66C31"/>
    <w:rsid w:val="00B67475"/>
    <w:rsid w:val="00B674D6"/>
    <w:rsid w:val="00B67892"/>
    <w:rsid w:val="00B67CC6"/>
    <w:rsid w:val="00B703BF"/>
    <w:rsid w:val="00B707BB"/>
    <w:rsid w:val="00B71935"/>
    <w:rsid w:val="00B722C9"/>
    <w:rsid w:val="00B72789"/>
    <w:rsid w:val="00B7365D"/>
    <w:rsid w:val="00B73741"/>
    <w:rsid w:val="00B749D7"/>
    <w:rsid w:val="00B750C8"/>
    <w:rsid w:val="00B7591D"/>
    <w:rsid w:val="00B76CA1"/>
    <w:rsid w:val="00B77664"/>
    <w:rsid w:val="00B77E2F"/>
    <w:rsid w:val="00B80257"/>
    <w:rsid w:val="00B8106A"/>
    <w:rsid w:val="00B826C4"/>
    <w:rsid w:val="00B84FF8"/>
    <w:rsid w:val="00B8548D"/>
    <w:rsid w:val="00B85585"/>
    <w:rsid w:val="00B85CE5"/>
    <w:rsid w:val="00B86446"/>
    <w:rsid w:val="00B86491"/>
    <w:rsid w:val="00B87DE4"/>
    <w:rsid w:val="00B907AC"/>
    <w:rsid w:val="00B90A95"/>
    <w:rsid w:val="00B90B34"/>
    <w:rsid w:val="00B90EF9"/>
    <w:rsid w:val="00B90EFD"/>
    <w:rsid w:val="00B92673"/>
    <w:rsid w:val="00B927D2"/>
    <w:rsid w:val="00B92879"/>
    <w:rsid w:val="00B934B7"/>
    <w:rsid w:val="00B93A29"/>
    <w:rsid w:val="00B941E9"/>
    <w:rsid w:val="00B94BE2"/>
    <w:rsid w:val="00B94C56"/>
    <w:rsid w:val="00B94ED9"/>
    <w:rsid w:val="00B95132"/>
    <w:rsid w:val="00B95345"/>
    <w:rsid w:val="00B95490"/>
    <w:rsid w:val="00B962FC"/>
    <w:rsid w:val="00B96558"/>
    <w:rsid w:val="00B97B77"/>
    <w:rsid w:val="00B97BB6"/>
    <w:rsid w:val="00BA0FE8"/>
    <w:rsid w:val="00BA2061"/>
    <w:rsid w:val="00BA4411"/>
    <w:rsid w:val="00BA4B2B"/>
    <w:rsid w:val="00BA4BCA"/>
    <w:rsid w:val="00BA5506"/>
    <w:rsid w:val="00BA60B6"/>
    <w:rsid w:val="00BA73CE"/>
    <w:rsid w:val="00BA7E70"/>
    <w:rsid w:val="00BB014A"/>
    <w:rsid w:val="00BB091F"/>
    <w:rsid w:val="00BB21E5"/>
    <w:rsid w:val="00BB30A7"/>
    <w:rsid w:val="00BB33F8"/>
    <w:rsid w:val="00BB3972"/>
    <w:rsid w:val="00BB404E"/>
    <w:rsid w:val="00BB6999"/>
    <w:rsid w:val="00BB6E21"/>
    <w:rsid w:val="00BB6FBF"/>
    <w:rsid w:val="00BC0075"/>
    <w:rsid w:val="00BC0202"/>
    <w:rsid w:val="00BC09EE"/>
    <w:rsid w:val="00BC0FBA"/>
    <w:rsid w:val="00BC4298"/>
    <w:rsid w:val="00BC544D"/>
    <w:rsid w:val="00BC5495"/>
    <w:rsid w:val="00BC55E3"/>
    <w:rsid w:val="00BC5750"/>
    <w:rsid w:val="00BC580E"/>
    <w:rsid w:val="00BC6E00"/>
    <w:rsid w:val="00BC71F1"/>
    <w:rsid w:val="00BC7648"/>
    <w:rsid w:val="00BD1306"/>
    <w:rsid w:val="00BD23BA"/>
    <w:rsid w:val="00BD2B64"/>
    <w:rsid w:val="00BD318A"/>
    <w:rsid w:val="00BD41DE"/>
    <w:rsid w:val="00BD447B"/>
    <w:rsid w:val="00BD4535"/>
    <w:rsid w:val="00BD5C2E"/>
    <w:rsid w:val="00BD636C"/>
    <w:rsid w:val="00BD656D"/>
    <w:rsid w:val="00BD6DE7"/>
    <w:rsid w:val="00BD74B5"/>
    <w:rsid w:val="00BE1863"/>
    <w:rsid w:val="00BE2887"/>
    <w:rsid w:val="00BE36E9"/>
    <w:rsid w:val="00BE5856"/>
    <w:rsid w:val="00BE689C"/>
    <w:rsid w:val="00BE706B"/>
    <w:rsid w:val="00BE757F"/>
    <w:rsid w:val="00BF06EC"/>
    <w:rsid w:val="00BF0AA8"/>
    <w:rsid w:val="00BF1450"/>
    <w:rsid w:val="00BF3099"/>
    <w:rsid w:val="00BF3481"/>
    <w:rsid w:val="00BF383B"/>
    <w:rsid w:val="00BF412E"/>
    <w:rsid w:val="00BF4D35"/>
    <w:rsid w:val="00BF7C85"/>
    <w:rsid w:val="00C0081D"/>
    <w:rsid w:val="00C03087"/>
    <w:rsid w:val="00C03A83"/>
    <w:rsid w:val="00C048A1"/>
    <w:rsid w:val="00C049D4"/>
    <w:rsid w:val="00C04DD0"/>
    <w:rsid w:val="00C05E21"/>
    <w:rsid w:val="00C060DC"/>
    <w:rsid w:val="00C06A3E"/>
    <w:rsid w:val="00C06CEF"/>
    <w:rsid w:val="00C10156"/>
    <w:rsid w:val="00C103D6"/>
    <w:rsid w:val="00C10975"/>
    <w:rsid w:val="00C10F9F"/>
    <w:rsid w:val="00C12DBA"/>
    <w:rsid w:val="00C13575"/>
    <w:rsid w:val="00C13A63"/>
    <w:rsid w:val="00C14BB8"/>
    <w:rsid w:val="00C15457"/>
    <w:rsid w:val="00C15D3D"/>
    <w:rsid w:val="00C167BF"/>
    <w:rsid w:val="00C16B4F"/>
    <w:rsid w:val="00C20B59"/>
    <w:rsid w:val="00C21779"/>
    <w:rsid w:val="00C23726"/>
    <w:rsid w:val="00C23997"/>
    <w:rsid w:val="00C23C5B"/>
    <w:rsid w:val="00C25823"/>
    <w:rsid w:val="00C264D3"/>
    <w:rsid w:val="00C26B6D"/>
    <w:rsid w:val="00C26DE2"/>
    <w:rsid w:val="00C27F7B"/>
    <w:rsid w:val="00C306EA"/>
    <w:rsid w:val="00C3083F"/>
    <w:rsid w:val="00C31821"/>
    <w:rsid w:val="00C332A0"/>
    <w:rsid w:val="00C3341C"/>
    <w:rsid w:val="00C33E44"/>
    <w:rsid w:val="00C341C3"/>
    <w:rsid w:val="00C35274"/>
    <w:rsid w:val="00C4128C"/>
    <w:rsid w:val="00C41704"/>
    <w:rsid w:val="00C43A8D"/>
    <w:rsid w:val="00C45104"/>
    <w:rsid w:val="00C4548A"/>
    <w:rsid w:val="00C46327"/>
    <w:rsid w:val="00C46F34"/>
    <w:rsid w:val="00C501A6"/>
    <w:rsid w:val="00C50DF1"/>
    <w:rsid w:val="00C5113E"/>
    <w:rsid w:val="00C519C5"/>
    <w:rsid w:val="00C51A7F"/>
    <w:rsid w:val="00C526A4"/>
    <w:rsid w:val="00C52841"/>
    <w:rsid w:val="00C5391E"/>
    <w:rsid w:val="00C5450C"/>
    <w:rsid w:val="00C55A01"/>
    <w:rsid w:val="00C56148"/>
    <w:rsid w:val="00C569B9"/>
    <w:rsid w:val="00C56D9E"/>
    <w:rsid w:val="00C572C8"/>
    <w:rsid w:val="00C5738B"/>
    <w:rsid w:val="00C574B2"/>
    <w:rsid w:val="00C579A9"/>
    <w:rsid w:val="00C60027"/>
    <w:rsid w:val="00C611FC"/>
    <w:rsid w:val="00C61E1D"/>
    <w:rsid w:val="00C62A3A"/>
    <w:rsid w:val="00C63FFD"/>
    <w:rsid w:val="00C644B4"/>
    <w:rsid w:val="00C6468B"/>
    <w:rsid w:val="00C6487E"/>
    <w:rsid w:val="00C648A1"/>
    <w:rsid w:val="00C648EF"/>
    <w:rsid w:val="00C65459"/>
    <w:rsid w:val="00C65A59"/>
    <w:rsid w:val="00C66AAA"/>
    <w:rsid w:val="00C66B83"/>
    <w:rsid w:val="00C67D5C"/>
    <w:rsid w:val="00C70440"/>
    <w:rsid w:val="00C722A6"/>
    <w:rsid w:val="00C73354"/>
    <w:rsid w:val="00C73A9A"/>
    <w:rsid w:val="00C754D3"/>
    <w:rsid w:val="00C757F2"/>
    <w:rsid w:val="00C763F0"/>
    <w:rsid w:val="00C76AF2"/>
    <w:rsid w:val="00C76E7F"/>
    <w:rsid w:val="00C773EE"/>
    <w:rsid w:val="00C8006F"/>
    <w:rsid w:val="00C8259D"/>
    <w:rsid w:val="00C82805"/>
    <w:rsid w:val="00C82E4C"/>
    <w:rsid w:val="00C836E4"/>
    <w:rsid w:val="00C83BCA"/>
    <w:rsid w:val="00C83F16"/>
    <w:rsid w:val="00C85096"/>
    <w:rsid w:val="00C855FC"/>
    <w:rsid w:val="00C85C89"/>
    <w:rsid w:val="00C86406"/>
    <w:rsid w:val="00C91144"/>
    <w:rsid w:val="00C91282"/>
    <w:rsid w:val="00C91363"/>
    <w:rsid w:val="00C91484"/>
    <w:rsid w:val="00C9344A"/>
    <w:rsid w:val="00C93932"/>
    <w:rsid w:val="00C93E3C"/>
    <w:rsid w:val="00C947CE"/>
    <w:rsid w:val="00C94A9F"/>
    <w:rsid w:val="00C94D37"/>
    <w:rsid w:val="00C94F61"/>
    <w:rsid w:val="00C950CE"/>
    <w:rsid w:val="00C953A3"/>
    <w:rsid w:val="00C96DD6"/>
    <w:rsid w:val="00C9748F"/>
    <w:rsid w:val="00C97668"/>
    <w:rsid w:val="00CA0132"/>
    <w:rsid w:val="00CA059C"/>
    <w:rsid w:val="00CA0F6A"/>
    <w:rsid w:val="00CA0FAF"/>
    <w:rsid w:val="00CA1B2D"/>
    <w:rsid w:val="00CA20CF"/>
    <w:rsid w:val="00CA2A6B"/>
    <w:rsid w:val="00CA2F00"/>
    <w:rsid w:val="00CA37FD"/>
    <w:rsid w:val="00CA482C"/>
    <w:rsid w:val="00CA558B"/>
    <w:rsid w:val="00CA6728"/>
    <w:rsid w:val="00CA6BB1"/>
    <w:rsid w:val="00CB0510"/>
    <w:rsid w:val="00CB055D"/>
    <w:rsid w:val="00CB1D0A"/>
    <w:rsid w:val="00CB4338"/>
    <w:rsid w:val="00CB4ECC"/>
    <w:rsid w:val="00CB61EC"/>
    <w:rsid w:val="00CC043E"/>
    <w:rsid w:val="00CC05C5"/>
    <w:rsid w:val="00CC0A84"/>
    <w:rsid w:val="00CC1D4D"/>
    <w:rsid w:val="00CC36C8"/>
    <w:rsid w:val="00CC3712"/>
    <w:rsid w:val="00CC39F6"/>
    <w:rsid w:val="00CC64E3"/>
    <w:rsid w:val="00CC6A9C"/>
    <w:rsid w:val="00CC7454"/>
    <w:rsid w:val="00CC7A33"/>
    <w:rsid w:val="00CD011A"/>
    <w:rsid w:val="00CD01BA"/>
    <w:rsid w:val="00CD06D9"/>
    <w:rsid w:val="00CD148B"/>
    <w:rsid w:val="00CD2684"/>
    <w:rsid w:val="00CD276D"/>
    <w:rsid w:val="00CD2D1E"/>
    <w:rsid w:val="00CD3DE2"/>
    <w:rsid w:val="00CD5B71"/>
    <w:rsid w:val="00CD5FAC"/>
    <w:rsid w:val="00CD676F"/>
    <w:rsid w:val="00CD7415"/>
    <w:rsid w:val="00CE05AF"/>
    <w:rsid w:val="00CE0E13"/>
    <w:rsid w:val="00CE17A7"/>
    <w:rsid w:val="00CE21E4"/>
    <w:rsid w:val="00CE26FB"/>
    <w:rsid w:val="00CE336C"/>
    <w:rsid w:val="00CE3D99"/>
    <w:rsid w:val="00CE41D8"/>
    <w:rsid w:val="00CE541A"/>
    <w:rsid w:val="00CE587A"/>
    <w:rsid w:val="00CE5AAD"/>
    <w:rsid w:val="00CE63B5"/>
    <w:rsid w:val="00CE6D2D"/>
    <w:rsid w:val="00CF194D"/>
    <w:rsid w:val="00CF1F37"/>
    <w:rsid w:val="00CF1FF6"/>
    <w:rsid w:val="00CF203E"/>
    <w:rsid w:val="00CF280B"/>
    <w:rsid w:val="00CF32D4"/>
    <w:rsid w:val="00CF4A99"/>
    <w:rsid w:val="00D017A4"/>
    <w:rsid w:val="00D01CFA"/>
    <w:rsid w:val="00D02DB6"/>
    <w:rsid w:val="00D04C71"/>
    <w:rsid w:val="00D05019"/>
    <w:rsid w:val="00D0547D"/>
    <w:rsid w:val="00D076F6"/>
    <w:rsid w:val="00D1211F"/>
    <w:rsid w:val="00D130C7"/>
    <w:rsid w:val="00D14473"/>
    <w:rsid w:val="00D15113"/>
    <w:rsid w:val="00D1595F"/>
    <w:rsid w:val="00D16866"/>
    <w:rsid w:val="00D1743E"/>
    <w:rsid w:val="00D202F0"/>
    <w:rsid w:val="00D20516"/>
    <w:rsid w:val="00D206CC"/>
    <w:rsid w:val="00D2150D"/>
    <w:rsid w:val="00D2200A"/>
    <w:rsid w:val="00D23511"/>
    <w:rsid w:val="00D23AA9"/>
    <w:rsid w:val="00D24C72"/>
    <w:rsid w:val="00D24F1E"/>
    <w:rsid w:val="00D25461"/>
    <w:rsid w:val="00D256D9"/>
    <w:rsid w:val="00D25DDB"/>
    <w:rsid w:val="00D26DC7"/>
    <w:rsid w:val="00D273A1"/>
    <w:rsid w:val="00D27C19"/>
    <w:rsid w:val="00D27D70"/>
    <w:rsid w:val="00D306C5"/>
    <w:rsid w:val="00D31EEC"/>
    <w:rsid w:val="00D3254B"/>
    <w:rsid w:val="00D33869"/>
    <w:rsid w:val="00D3460C"/>
    <w:rsid w:val="00D34C0C"/>
    <w:rsid w:val="00D356D3"/>
    <w:rsid w:val="00D35C57"/>
    <w:rsid w:val="00D36B18"/>
    <w:rsid w:val="00D3753A"/>
    <w:rsid w:val="00D4114A"/>
    <w:rsid w:val="00D417FF"/>
    <w:rsid w:val="00D419FB"/>
    <w:rsid w:val="00D43203"/>
    <w:rsid w:val="00D437F6"/>
    <w:rsid w:val="00D443B8"/>
    <w:rsid w:val="00D44AE1"/>
    <w:rsid w:val="00D47093"/>
    <w:rsid w:val="00D50330"/>
    <w:rsid w:val="00D50DE2"/>
    <w:rsid w:val="00D51678"/>
    <w:rsid w:val="00D51752"/>
    <w:rsid w:val="00D5206C"/>
    <w:rsid w:val="00D52E3C"/>
    <w:rsid w:val="00D53420"/>
    <w:rsid w:val="00D53437"/>
    <w:rsid w:val="00D53B00"/>
    <w:rsid w:val="00D53E4A"/>
    <w:rsid w:val="00D53FFE"/>
    <w:rsid w:val="00D54DD7"/>
    <w:rsid w:val="00D55EE9"/>
    <w:rsid w:val="00D55FC3"/>
    <w:rsid w:val="00D5697A"/>
    <w:rsid w:val="00D56FBA"/>
    <w:rsid w:val="00D60A61"/>
    <w:rsid w:val="00D6261C"/>
    <w:rsid w:val="00D6429E"/>
    <w:rsid w:val="00D64511"/>
    <w:rsid w:val="00D655B3"/>
    <w:rsid w:val="00D66FF9"/>
    <w:rsid w:val="00D67003"/>
    <w:rsid w:val="00D673FB"/>
    <w:rsid w:val="00D67BE0"/>
    <w:rsid w:val="00D7025A"/>
    <w:rsid w:val="00D7087D"/>
    <w:rsid w:val="00D70972"/>
    <w:rsid w:val="00D709EE"/>
    <w:rsid w:val="00D7195B"/>
    <w:rsid w:val="00D71CCA"/>
    <w:rsid w:val="00D72B40"/>
    <w:rsid w:val="00D72CE5"/>
    <w:rsid w:val="00D74AB1"/>
    <w:rsid w:val="00D75003"/>
    <w:rsid w:val="00D750F2"/>
    <w:rsid w:val="00D751D1"/>
    <w:rsid w:val="00D76F0C"/>
    <w:rsid w:val="00D7723C"/>
    <w:rsid w:val="00D773F8"/>
    <w:rsid w:val="00D80FC7"/>
    <w:rsid w:val="00D82022"/>
    <w:rsid w:val="00D82263"/>
    <w:rsid w:val="00D82948"/>
    <w:rsid w:val="00D82C43"/>
    <w:rsid w:val="00D82DED"/>
    <w:rsid w:val="00D83C2E"/>
    <w:rsid w:val="00D83E6C"/>
    <w:rsid w:val="00D86495"/>
    <w:rsid w:val="00D8693E"/>
    <w:rsid w:val="00D871DB"/>
    <w:rsid w:val="00D87C99"/>
    <w:rsid w:val="00D90C4D"/>
    <w:rsid w:val="00D914A3"/>
    <w:rsid w:val="00D91EF2"/>
    <w:rsid w:val="00D9278D"/>
    <w:rsid w:val="00D9370F"/>
    <w:rsid w:val="00D94824"/>
    <w:rsid w:val="00D95115"/>
    <w:rsid w:val="00D964E2"/>
    <w:rsid w:val="00DA09AE"/>
    <w:rsid w:val="00DA20B4"/>
    <w:rsid w:val="00DA25E8"/>
    <w:rsid w:val="00DA2A71"/>
    <w:rsid w:val="00DA38F8"/>
    <w:rsid w:val="00DA3F92"/>
    <w:rsid w:val="00DA5485"/>
    <w:rsid w:val="00DA5AF1"/>
    <w:rsid w:val="00DA5F93"/>
    <w:rsid w:val="00DB10A4"/>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21FA"/>
    <w:rsid w:val="00DC3D39"/>
    <w:rsid w:val="00DC44A3"/>
    <w:rsid w:val="00DC4FC1"/>
    <w:rsid w:val="00DC5172"/>
    <w:rsid w:val="00DD15EA"/>
    <w:rsid w:val="00DD1FDF"/>
    <w:rsid w:val="00DD254B"/>
    <w:rsid w:val="00DD2933"/>
    <w:rsid w:val="00DD2C51"/>
    <w:rsid w:val="00DD2FB9"/>
    <w:rsid w:val="00DD5545"/>
    <w:rsid w:val="00DD6564"/>
    <w:rsid w:val="00DE0DAB"/>
    <w:rsid w:val="00DE17B0"/>
    <w:rsid w:val="00DE347A"/>
    <w:rsid w:val="00DE3731"/>
    <w:rsid w:val="00DE4992"/>
    <w:rsid w:val="00DE4AD2"/>
    <w:rsid w:val="00DE5F15"/>
    <w:rsid w:val="00DF1A0F"/>
    <w:rsid w:val="00DF1F65"/>
    <w:rsid w:val="00DF1FB0"/>
    <w:rsid w:val="00DF22E6"/>
    <w:rsid w:val="00DF29A7"/>
    <w:rsid w:val="00DF403D"/>
    <w:rsid w:val="00DF415D"/>
    <w:rsid w:val="00DF5778"/>
    <w:rsid w:val="00DF5E42"/>
    <w:rsid w:val="00DF68E1"/>
    <w:rsid w:val="00DF6A14"/>
    <w:rsid w:val="00DF6B73"/>
    <w:rsid w:val="00DF6D24"/>
    <w:rsid w:val="00DF6EBD"/>
    <w:rsid w:val="00DF79A6"/>
    <w:rsid w:val="00E01D29"/>
    <w:rsid w:val="00E038D4"/>
    <w:rsid w:val="00E04726"/>
    <w:rsid w:val="00E04ED1"/>
    <w:rsid w:val="00E050D1"/>
    <w:rsid w:val="00E05995"/>
    <w:rsid w:val="00E05B01"/>
    <w:rsid w:val="00E061C3"/>
    <w:rsid w:val="00E067BE"/>
    <w:rsid w:val="00E11CCE"/>
    <w:rsid w:val="00E123A4"/>
    <w:rsid w:val="00E12B33"/>
    <w:rsid w:val="00E136C0"/>
    <w:rsid w:val="00E1379B"/>
    <w:rsid w:val="00E1443B"/>
    <w:rsid w:val="00E15313"/>
    <w:rsid w:val="00E15CF7"/>
    <w:rsid w:val="00E20225"/>
    <w:rsid w:val="00E21305"/>
    <w:rsid w:val="00E21460"/>
    <w:rsid w:val="00E215D8"/>
    <w:rsid w:val="00E2185C"/>
    <w:rsid w:val="00E223EC"/>
    <w:rsid w:val="00E2260B"/>
    <w:rsid w:val="00E2320B"/>
    <w:rsid w:val="00E23479"/>
    <w:rsid w:val="00E23E0E"/>
    <w:rsid w:val="00E269F3"/>
    <w:rsid w:val="00E26BDB"/>
    <w:rsid w:val="00E3347D"/>
    <w:rsid w:val="00E365D3"/>
    <w:rsid w:val="00E3694B"/>
    <w:rsid w:val="00E36BB0"/>
    <w:rsid w:val="00E37E81"/>
    <w:rsid w:val="00E4130F"/>
    <w:rsid w:val="00E41A14"/>
    <w:rsid w:val="00E44D54"/>
    <w:rsid w:val="00E45029"/>
    <w:rsid w:val="00E4573C"/>
    <w:rsid w:val="00E4581E"/>
    <w:rsid w:val="00E45C6A"/>
    <w:rsid w:val="00E4650A"/>
    <w:rsid w:val="00E46862"/>
    <w:rsid w:val="00E46A1C"/>
    <w:rsid w:val="00E4764A"/>
    <w:rsid w:val="00E476B6"/>
    <w:rsid w:val="00E50C6F"/>
    <w:rsid w:val="00E51737"/>
    <w:rsid w:val="00E52D34"/>
    <w:rsid w:val="00E5674D"/>
    <w:rsid w:val="00E56B81"/>
    <w:rsid w:val="00E56F77"/>
    <w:rsid w:val="00E571E6"/>
    <w:rsid w:val="00E57F0D"/>
    <w:rsid w:val="00E57FD9"/>
    <w:rsid w:val="00E604CC"/>
    <w:rsid w:val="00E60947"/>
    <w:rsid w:val="00E60C5E"/>
    <w:rsid w:val="00E6178A"/>
    <w:rsid w:val="00E61878"/>
    <w:rsid w:val="00E627D5"/>
    <w:rsid w:val="00E62D8E"/>
    <w:rsid w:val="00E6344E"/>
    <w:rsid w:val="00E636AA"/>
    <w:rsid w:val="00E6379D"/>
    <w:rsid w:val="00E645F7"/>
    <w:rsid w:val="00E6575D"/>
    <w:rsid w:val="00E67A8E"/>
    <w:rsid w:val="00E70832"/>
    <w:rsid w:val="00E7186C"/>
    <w:rsid w:val="00E71C5F"/>
    <w:rsid w:val="00E71C8F"/>
    <w:rsid w:val="00E71DFD"/>
    <w:rsid w:val="00E72D93"/>
    <w:rsid w:val="00E72FA0"/>
    <w:rsid w:val="00E74BBB"/>
    <w:rsid w:val="00E765EF"/>
    <w:rsid w:val="00E777BF"/>
    <w:rsid w:val="00E80763"/>
    <w:rsid w:val="00E80FD7"/>
    <w:rsid w:val="00E824D9"/>
    <w:rsid w:val="00E828A6"/>
    <w:rsid w:val="00E841BC"/>
    <w:rsid w:val="00E84558"/>
    <w:rsid w:val="00E84778"/>
    <w:rsid w:val="00E84C0F"/>
    <w:rsid w:val="00E85592"/>
    <w:rsid w:val="00E862E1"/>
    <w:rsid w:val="00E8660F"/>
    <w:rsid w:val="00E8779B"/>
    <w:rsid w:val="00E8784E"/>
    <w:rsid w:val="00E90422"/>
    <w:rsid w:val="00E904C9"/>
    <w:rsid w:val="00E90FC9"/>
    <w:rsid w:val="00E918A8"/>
    <w:rsid w:val="00E92101"/>
    <w:rsid w:val="00E93765"/>
    <w:rsid w:val="00E93F06"/>
    <w:rsid w:val="00E941EB"/>
    <w:rsid w:val="00E9521B"/>
    <w:rsid w:val="00E95512"/>
    <w:rsid w:val="00E95E22"/>
    <w:rsid w:val="00E964DB"/>
    <w:rsid w:val="00EA0285"/>
    <w:rsid w:val="00EA02C5"/>
    <w:rsid w:val="00EA079F"/>
    <w:rsid w:val="00EA13CC"/>
    <w:rsid w:val="00EA2FA6"/>
    <w:rsid w:val="00EA3032"/>
    <w:rsid w:val="00EA35CA"/>
    <w:rsid w:val="00EA3B77"/>
    <w:rsid w:val="00EA3BC9"/>
    <w:rsid w:val="00EA42C8"/>
    <w:rsid w:val="00EB042F"/>
    <w:rsid w:val="00EB15B8"/>
    <w:rsid w:val="00EB15EA"/>
    <w:rsid w:val="00EB32D9"/>
    <w:rsid w:val="00EB351C"/>
    <w:rsid w:val="00EB499D"/>
    <w:rsid w:val="00EB53E4"/>
    <w:rsid w:val="00EB587A"/>
    <w:rsid w:val="00EB5DC4"/>
    <w:rsid w:val="00EB7ECE"/>
    <w:rsid w:val="00EC0384"/>
    <w:rsid w:val="00EC0733"/>
    <w:rsid w:val="00EC1CC8"/>
    <w:rsid w:val="00EC1E55"/>
    <w:rsid w:val="00EC2341"/>
    <w:rsid w:val="00EC267B"/>
    <w:rsid w:val="00EC357F"/>
    <w:rsid w:val="00EC358E"/>
    <w:rsid w:val="00EC452F"/>
    <w:rsid w:val="00EC4858"/>
    <w:rsid w:val="00EC4C4B"/>
    <w:rsid w:val="00EC5909"/>
    <w:rsid w:val="00EC760B"/>
    <w:rsid w:val="00EC7A22"/>
    <w:rsid w:val="00ED1204"/>
    <w:rsid w:val="00ED3AE2"/>
    <w:rsid w:val="00ED473F"/>
    <w:rsid w:val="00ED4D7B"/>
    <w:rsid w:val="00ED57CE"/>
    <w:rsid w:val="00ED5A97"/>
    <w:rsid w:val="00ED5E10"/>
    <w:rsid w:val="00ED7784"/>
    <w:rsid w:val="00ED7CFE"/>
    <w:rsid w:val="00ED7E45"/>
    <w:rsid w:val="00EE02E7"/>
    <w:rsid w:val="00EE1DEC"/>
    <w:rsid w:val="00EE2857"/>
    <w:rsid w:val="00EE2D85"/>
    <w:rsid w:val="00EE3C95"/>
    <w:rsid w:val="00EE4667"/>
    <w:rsid w:val="00EE4EC5"/>
    <w:rsid w:val="00EE52FF"/>
    <w:rsid w:val="00EE5439"/>
    <w:rsid w:val="00EE6C45"/>
    <w:rsid w:val="00EF0E46"/>
    <w:rsid w:val="00EF0FCE"/>
    <w:rsid w:val="00EF12E7"/>
    <w:rsid w:val="00EF140E"/>
    <w:rsid w:val="00EF1FCA"/>
    <w:rsid w:val="00EF230B"/>
    <w:rsid w:val="00EF341F"/>
    <w:rsid w:val="00EF366F"/>
    <w:rsid w:val="00EF52A5"/>
    <w:rsid w:val="00EF6736"/>
    <w:rsid w:val="00EF6C5E"/>
    <w:rsid w:val="00F00E20"/>
    <w:rsid w:val="00F0148F"/>
    <w:rsid w:val="00F0157A"/>
    <w:rsid w:val="00F0175E"/>
    <w:rsid w:val="00F01A76"/>
    <w:rsid w:val="00F01EDE"/>
    <w:rsid w:val="00F02902"/>
    <w:rsid w:val="00F02A16"/>
    <w:rsid w:val="00F04BF5"/>
    <w:rsid w:val="00F05A1D"/>
    <w:rsid w:val="00F065B7"/>
    <w:rsid w:val="00F06FCF"/>
    <w:rsid w:val="00F10AE6"/>
    <w:rsid w:val="00F10D98"/>
    <w:rsid w:val="00F119B1"/>
    <w:rsid w:val="00F1332B"/>
    <w:rsid w:val="00F1398A"/>
    <w:rsid w:val="00F158B8"/>
    <w:rsid w:val="00F16618"/>
    <w:rsid w:val="00F17668"/>
    <w:rsid w:val="00F176BE"/>
    <w:rsid w:val="00F179A2"/>
    <w:rsid w:val="00F21313"/>
    <w:rsid w:val="00F221E0"/>
    <w:rsid w:val="00F222F4"/>
    <w:rsid w:val="00F2231A"/>
    <w:rsid w:val="00F22F20"/>
    <w:rsid w:val="00F232C6"/>
    <w:rsid w:val="00F23376"/>
    <w:rsid w:val="00F233B6"/>
    <w:rsid w:val="00F2483D"/>
    <w:rsid w:val="00F259EE"/>
    <w:rsid w:val="00F26051"/>
    <w:rsid w:val="00F272B6"/>
    <w:rsid w:val="00F278CA"/>
    <w:rsid w:val="00F30431"/>
    <w:rsid w:val="00F31858"/>
    <w:rsid w:val="00F325F0"/>
    <w:rsid w:val="00F32CA0"/>
    <w:rsid w:val="00F3325F"/>
    <w:rsid w:val="00F334A2"/>
    <w:rsid w:val="00F3552F"/>
    <w:rsid w:val="00F3643B"/>
    <w:rsid w:val="00F36465"/>
    <w:rsid w:val="00F408E4"/>
    <w:rsid w:val="00F40AF2"/>
    <w:rsid w:val="00F42331"/>
    <w:rsid w:val="00F424A6"/>
    <w:rsid w:val="00F4347B"/>
    <w:rsid w:val="00F44F8D"/>
    <w:rsid w:val="00F45316"/>
    <w:rsid w:val="00F45D6D"/>
    <w:rsid w:val="00F47451"/>
    <w:rsid w:val="00F50EB1"/>
    <w:rsid w:val="00F51817"/>
    <w:rsid w:val="00F51D23"/>
    <w:rsid w:val="00F52B18"/>
    <w:rsid w:val="00F530E4"/>
    <w:rsid w:val="00F5332E"/>
    <w:rsid w:val="00F53427"/>
    <w:rsid w:val="00F54011"/>
    <w:rsid w:val="00F541C3"/>
    <w:rsid w:val="00F54896"/>
    <w:rsid w:val="00F56153"/>
    <w:rsid w:val="00F568B9"/>
    <w:rsid w:val="00F57994"/>
    <w:rsid w:val="00F6033D"/>
    <w:rsid w:val="00F604C8"/>
    <w:rsid w:val="00F6236A"/>
    <w:rsid w:val="00F62D9B"/>
    <w:rsid w:val="00F63BF8"/>
    <w:rsid w:val="00F64691"/>
    <w:rsid w:val="00F64A6E"/>
    <w:rsid w:val="00F64CC9"/>
    <w:rsid w:val="00F6508B"/>
    <w:rsid w:val="00F65DF9"/>
    <w:rsid w:val="00F65ED6"/>
    <w:rsid w:val="00F66685"/>
    <w:rsid w:val="00F66A26"/>
    <w:rsid w:val="00F704EB"/>
    <w:rsid w:val="00F70AAB"/>
    <w:rsid w:val="00F73671"/>
    <w:rsid w:val="00F73EA3"/>
    <w:rsid w:val="00F745D1"/>
    <w:rsid w:val="00F753E2"/>
    <w:rsid w:val="00F75537"/>
    <w:rsid w:val="00F7590C"/>
    <w:rsid w:val="00F76674"/>
    <w:rsid w:val="00F76FFB"/>
    <w:rsid w:val="00F774A3"/>
    <w:rsid w:val="00F77DAA"/>
    <w:rsid w:val="00F81CCC"/>
    <w:rsid w:val="00F81CE3"/>
    <w:rsid w:val="00F8215C"/>
    <w:rsid w:val="00F82AE0"/>
    <w:rsid w:val="00F840D8"/>
    <w:rsid w:val="00F84E8B"/>
    <w:rsid w:val="00F84FCE"/>
    <w:rsid w:val="00F855A9"/>
    <w:rsid w:val="00F85EE9"/>
    <w:rsid w:val="00F8624E"/>
    <w:rsid w:val="00F86CE9"/>
    <w:rsid w:val="00F91FDB"/>
    <w:rsid w:val="00F95DF3"/>
    <w:rsid w:val="00F96182"/>
    <w:rsid w:val="00F96A40"/>
    <w:rsid w:val="00F971D8"/>
    <w:rsid w:val="00FA01F8"/>
    <w:rsid w:val="00FA312A"/>
    <w:rsid w:val="00FA3307"/>
    <w:rsid w:val="00FA5730"/>
    <w:rsid w:val="00FA6D12"/>
    <w:rsid w:val="00FA7855"/>
    <w:rsid w:val="00FB090E"/>
    <w:rsid w:val="00FB1BD5"/>
    <w:rsid w:val="00FB2886"/>
    <w:rsid w:val="00FB2FE0"/>
    <w:rsid w:val="00FB3BA1"/>
    <w:rsid w:val="00FB3D0E"/>
    <w:rsid w:val="00FB3F7D"/>
    <w:rsid w:val="00FB4062"/>
    <w:rsid w:val="00FB4F65"/>
    <w:rsid w:val="00FB52F9"/>
    <w:rsid w:val="00FB57F5"/>
    <w:rsid w:val="00FB666F"/>
    <w:rsid w:val="00FB6E2C"/>
    <w:rsid w:val="00FC137B"/>
    <w:rsid w:val="00FC1572"/>
    <w:rsid w:val="00FC23C2"/>
    <w:rsid w:val="00FC251B"/>
    <w:rsid w:val="00FC2732"/>
    <w:rsid w:val="00FC4554"/>
    <w:rsid w:val="00FC4673"/>
    <w:rsid w:val="00FC5709"/>
    <w:rsid w:val="00FC5BCE"/>
    <w:rsid w:val="00FC5F39"/>
    <w:rsid w:val="00FC63DB"/>
    <w:rsid w:val="00FC792D"/>
    <w:rsid w:val="00FD0431"/>
    <w:rsid w:val="00FD0EB5"/>
    <w:rsid w:val="00FD2684"/>
    <w:rsid w:val="00FD2D43"/>
    <w:rsid w:val="00FD2F85"/>
    <w:rsid w:val="00FD5E62"/>
    <w:rsid w:val="00FE05DE"/>
    <w:rsid w:val="00FE1F0F"/>
    <w:rsid w:val="00FE3915"/>
    <w:rsid w:val="00FE431E"/>
    <w:rsid w:val="00FE4388"/>
    <w:rsid w:val="00FE4B87"/>
    <w:rsid w:val="00FE599C"/>
    <w:rsid w:val="00FE5ACE"/>
    <w:rsid w:val="00FE5F5B"/>
    <w:rsid w:val="00FE7C06"/>
    <w:rsid w:val="00FE7F45"/>
    <w:rsid w:val="00FF00CD"/>
    <w:rsid w:val="00FF1248"/>
    <w:rsid w:val="00FF163C"/>
    <w:rsid w:val="00FF23CD"/>
    <w:rsid w:val="00FF35CE"/>
    <w:rsid w:val="00FF37EF"/>
    <w:rsid w:val="00FF3DCA"/>
    <w:rsid w:val="00FF4A4B"/>
    <w:rsid w:val="00FF4E00"/>
    <w:rsid w:val="00FF5FCB"/>
    <w:rsid w:val="00FF60E2"/>
    <w:rsid w:val="00FF7C42"/>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 w:type="paragraph" w:customStyle="1" w:styleId="Default">
    <w:name w:val="Default"/>
    <w:rsid w:val="0092522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
    <w:name w:val="citation"/>
    <w:basedOn w:val="DefaultParagraphFont"/>
    <w:rsid w:val="00FF23CD"/>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36699058">
      <w:bodyDiv w:val="1"/>
      <w:marLeft w:val="0"/>
      <w:marRight w:val="0"/>
      <w:marTop w:val="0"/>
      <w:marBottom w:val="0"/>
      <w:divBdr>
        <w:top w:val="none" w:sz="0" w:space="0" w:color="auto"/>
        <w:left w:val="none" w:sz="0" w:space="0" w:color="auto"/>
        <w:bottom w:val="none" w:sz="0" w:space="0" w:color="auto"/>
        <w:right w:val="none" w:sz="0" w:space="0" w:color="auto"/>
      </w:divBdr>
      <w:divsChild>
        <w:div w:id="842092407">
          <w:marLeft w:val="0"/>
          <w:marRight w:val="0"/>
          <w:marTop w:val="0"/>
          <w:marBottom w:val="0"/>
          <w:divBdr>
            <w:top w:val="none" w:sz="0" w:space="0" w:color="auto"/>
            <w:left w:val="none" w:sz="0" w:space="0" w:color="auto"/>
            <w:bottom w:val="none" w:sz="0" w:space="0" w:color="auto"/>
            <w:right w:val="none" w:sz="0" w:space="0" w:color="auto"/>
          </w:divBdr>
        </w:div>
        <w:div w:id="718826863">
          <w:marLeft w:val="0"/>
          <w:marRight w:val="0"/>
          <w:marTop w:val="0"/>
          <w:marBottom w:val="0"/>
          <w:divBdr>
            <w:top w:val="none" w:sz="0" w:space="0" w:color="auto"/>
            <w:left w:val="none" w:sz="0" w:space="0" w:color="auto"/>
            <w:bottom w:val="none" w:sz="0" w:space="0" w:color="auto"/>
            <w:right w:val="none" w:sz="0" w:space="0" w:color="auto"/>
          </w:divBdr>
        </w:div>
        <w:div w:id="1587611360">
          <w:marLeft w:val="0"/>
          <w:marRight w:val="0"/>
          <w:marTop w:val="0"/>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jpeg"/><Relationship Id="rId17" Type="http://schemas.openxmlformats.org/officeDocument/2006/relationships/image" Target="media/image4.emf"/><Relationship Id="rId18" Type="http://schemas.openxmlformats.org/officeDocument/2006/relationships/image" Target="media/image5.pn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C0C7D-87BF-490E-B0F9-5BE369403DE8}">
  <ds:schemaRefs>
    <ds:schemaRef ds:uri="http://schemas.openxmlformats.org/officeDocument/2006/bibliography"/>
  </ds:schemaRefs>
</ds:datastoreItem>
</file>

<file path=customXml/itemProps2.xml><?xml version="1.0" encoding="utf-8"?>
<ds:datastoreItem xmlns:ds="http://schemas.openxmlformats.org/officeDocument/2006/customXml" ds:itemID="{591BE02C-8201-4C1D-ADF6-80A1D4D7C401}">
  <ds:schemaRefs>
    <ds:schemaRef ds:uri="http://schemas.openxmlformats.org/officeDocument/2006/bibliography"/>
  </ds:schemaRefs>
</ds:datastoreItem>
</file>

<file path=customXml/itemProps3.xml><?xml version="1.0" encoding="utf-8"?>
<ds:datastoreItem xmlns:ds="http://schemas.openxmlformats.org/officeDocument/2006/customXml" ds:itemID="{6041A812-F5FC-49B6-AB6F-D9CD8F190327}">
  <ds:schemaRefs>
    <ds:schemaRef ds:uri="http://schemas.openxmlformats.org/officeDocument/2006/bibliography"/>
  </ds:schemaRefs>
</ds:datastoreItem>
</file>

<file path=customXml/itemProps4.xml><?xml version="1.0" encoding="utf-8"?>
<ds:datastoreItem xmlns:ds="http://schemas.openxmlformats.org/officeDocument/2006/customXml" ds:itemID="{E8547CBE-68BF-1847-95D1-F3B8B32EE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34</Pages>
  <Words>9872</Words>
  <Characters>56275</Characters>
  <Application>Microsoft Macintosh Word</Application>
  <DocSecurity>0</DocSecurity>
  <Lines>468</Lines>
  <Paragraphs>112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69109</CharactersWithSpaces>
  <SharedDoc>false</SharedDoc>
  <HLinks>
    <vt:vector size="264" baseType="variant">
      <vt:variant>
        <vt:i4>4194361</vt:i4>
      </vt:variant>
      <vt:variant>
        <vt:i4>308</vt:i4>
      </vt:variant>
      <vt:variant>
        <vt:i4>0</vt:i4>
      </vt:variant>
      <vt:variant>
        <vt:i4>5</vt:i4>
      </vt:variant>
      <vt:variant>
        <vt:lpwstr/>
      </vt:variant>
      <vt:variant>
        <vt:lpwstr>_ENREF_12</vt:lpwstr>
      </vt:variant>
      <vt:variant>
        <vt:i4>4194355</vt:i4>
      </vt:variant>
      <vt:variant>
        <vt:i4>287</vt:i4>
      </vt:variant>
      <vt:variant>
        <vt:i4>0</vt:i4>
      </vt:variant>
      <vt:variant>
        <vt:i4>5</vt:i4>
      </vt:variant>
      <vt:variant>
        <vt:lpwstr/>
      </vt:variant>
      <vt:variant>
        <vt:lpwstr>_ENREF_18</vt:lpwstr>
      </vt:variant>
      <vt:variant>
        <vt:i4>4194363</vt:i4>
      </vt:variant>
      <vt:variant>
        <vt:i4>277</vt:i4>
      </vt:variant>
      <vt:variant>
        <vt:i4>0</vt:i4>
      </vt:variant>
      <vt:variant>
        <vt:i4>5</vt:i4>
      </vt:variant>
      <vt:variant>
        <vt:lpwstr/>
      </vt:variant>
      <vt:variant>
        <vt:lpwstr>_ENREF_10</vt:lpwstr>
      </vt:variant>
      <vt:variant>
        <vt:i4>4194355</vt:i4>
      </vt:variant>
      <vt:variant>
        <vt:i4>271</vt:i4>
      </vt:variant>
      <vt:variant>
        <vt:i4>0</vt:i4>
      </vt:variant>
      <vt:variant>
        <vt:i4>5</vt:i4>
      </vt:variant>
      <vt:variant>
        <vt:lpwstr/>
      </vt:variant>
      <vt:variant>
        <vt:lpwstr>_ENREF_18</vt:lpwstr>
      </vt:variant>
      <vt:variant>
        <vt:i4>4194355</vt:i4>
      </vt:variant>
      <vt:variant>
        <vt:i4>263</vt:i4>
      </vt:variant>
      <vt:variant>
        <vt:i4>0</vt:i4>
      </vt:variant>
      <vt:variant>
        <vt:i4>5</vt:i4>
      </vt:variant>
      <vt:variant>
        <vt:lpwstr/>
      </vt:variant>
      <vt:variant>
        <vt:lpwstr>_ENREF_18</vt:lpwstr>
      </vt:variant>
      <vt:variant>
        <vt:i4>4194355</vt:i4>
      </vt:variant>
      <vt:variant>
        <vt:i4>253</vt:i4>
      </vt:variant>
      <vt:variant>
        <vt:i4>0</vt:i4>
      </vt:variant>
      <vt:variant>
        <vt:i4>5</vt:i4>
      </vt:variant>
      <vt:variant>
        <vt:lpwstr/>
      </vt:variant>
      <vt:variant>
        <vt:lpwstr>_ENREF_18</vt:lpwstr>
      </vt:variant>
      <vt:variant>
        <vt:i4>4194361</vt:i4>
      </vt:variant>
      <vt:variant>
        <vt:i4>235</vt:i4>
      </vt:variant>
      <vt:variant>
        <vt:i4>0</vt:i4>
      </vt:variant>
      <vt:variant>
        <vt:i4>5</vt:i4>
      </vt:variant>
      <vt:variant>
        <vt:lpwstr/>
      </vt:variant>
      <vt:variant>
        <vt:lpwstr>_ENREF_12</vt:lpwstr>
      </vt:variant>
      <vt:variant>
        <vt:i4>4194361</vt:i4>
      </vt:variant>
      <vt:variant>
        <vt:i4>229</vt:i4>
      </vt:variant>
      <vt:variant>
        <vt:i4>0</vt:i4>
      </vt:variant>
      <vt:variant>
        <vt:i4>5</vt:i4>
      </vt:variant>
      <vt:variant>
        <vt:lpwstr/>
      </vt:variant>
      <vt:variant>
        <vt:lpwstr>_ENREF_12</vt:lpwstr>
      </vt:variant>
      <vt:variant>
        <vt:i4>4194361</vt:i4>
      </vt:variant>
      <vt:variant>
        <vt:i4>223</vt:i4>
      </vt:variant>
      <vt:variant>
        <vt:i4>0</vt:i4>
      </vt:variant>
      <vt:variant>
        <vt:i4>5</vt:i4>
      </vt:variant>
      <vt:variant>
        <vt:lpwstr/>
      </vt:variant>
      <vt:variant>
        <vt:lpwstr>_ENREF_12</vt:lpwstr>
      </vt:variant>
      <vt:variant>
        <vt:i4>4390970</vt:i4>
      </vt:variant>
      <vt:variant>
        <vt:i4>217</vt:i4>
      </vt:variant>
      <vt:variant>
        <vt:i4>0</vt:i4>
      </vt:variant>
      <vt:variant>
        <vt:i4>5</vt:i4>
      </vt:variant>
      <vt:variant>
        <vt:lpwstr/>
      </vt:variant>
      <vt:variant>
        <vt:lpwstr>_ENREF_21</vt:lpwstr>
      </vt:variant>
      <vt:variant>
        <vt:i4>4194361</vt:i4>
      </vt:variant>
      <vt:variant>
        <vt:i4>211</vt:i4>
      </vt:variant>
      <vt:variant>
        <vt:i4>0</vt:i4>
      </vt:variant>
      <vt:variant>
        <vt:i4>5</vt:i4>
      </vt:variant>
      <vt:variant>
        <vt:lpwstr/>
      </vt:variant>
      <vt:variant>
        <vt:lpwstr>_ENREF_12</vt:lpwstr>
      </vt:variant>
      <vt:variant>
        <vt:i4>4194366</vt:i4>
      </vt:variant>
      <vt:variant>
        <vt:i4>205</vt:i4>
      </vt:variant>
      <vt:variant>
        <vt:i4>0</vt:i4>
      </vt:variant>
      <vt:variant>
        <vt:i4>5</vt:i4>
      </vt:variant>
      <vt:variant>
        <vt:lpwstr/>
      </vt:variant>
      <vt:variant>
        <vt:lpwstr>_ENREF_15</vt:lpwstr>
      </vt:variant>
      <vt:variant>
        <vt:i4>4194364</vt:i4>
      </vt:variant>
      <vt:variant>
        <vt:i4>199</vt:i4>
      </vt:variant>
      <vt:variant>
        <vt:i4>0</vt:i4>
      </vt:variant>
      <vt:variant>
        <vt:i4>5</vt:i4>
      </vt:variant>
      <vt:variant>
        <vt:lpwstr/>
      </vt:variant>
      <vt:variant>
        <vt:lpwstr>_ENREF_17</vt:lpwstr>
      </vt:variant>
      <vt:variant>
        <vt:i4>4784139</vt:i4>
      </vt:variant>
      <vt:variant>
        <vt:i4>189</vt:i4>
      </vt:variant>
      <vt:variant>
        <vt:i4>0</vt:i4>
      </vt:variant>
      <vt:variant>
        <vt:i4>5</vt:i4>
      </vt:variant>
      <vt:variant>
        <vt:lpwstr/>
      </vt:variant>
      <vt:variant>
        <vt:lpwstr>_ENREF_8</vt:lpwstr>
      </vt:variant>
      <vt:variant>
        <vt:i4>4653067</vt:i4>
      </vt:variant>
      <vt:variant>
        <vt:i4>186</vt:i4>
      </vt:variant>
      <vt:variant>
        <vt:i4>0</vt:i4>
      </vt:variant>
      <vt:variant>
        <vt:i4>5</vt:i4>
      </vt:variant>
      <vt:variant>
        <vt:lpwstr/>
      </vt:variant>
      <vt:variant>
        <vt:lpwstr>_ENREF_6</vt:lpwstr>
      </vt:variant>
      <vt:variant>
        <vt:i4>4194361</vt:i4>
      </vt:variant>
      <vt:variant>
        <vt:i4>176</vt:i4>
      </vt:variant>
      <vt:variant>
        <vt:i4>0</vt:i4>
      </vt:variant>
      <vt:variant>
        <vt:i4>5</vt:i4>
      </vt:variant>
      <vt:variant>
        <vt:lpwstr/>
      </vt:variant>
      <vt:variant>
        <vt:lpwstr>_ENREF_12</vt:lpwstr>
      </vt:variant>
      <vt:variant>
        <vt:i4>4718603</vt:i4>
      </vt:variant>
      <vt:variant>
        <vt:i4>170</vt:i4>
      </vt:variant>
      <vt:variant>
        <vt:i4>0</vt:i4>
      </vt:variant>
      <vt:variant>
        <vt:i4>5</vt:i4>
      </vt:variant>
      <vt:variant>
        <vt:lpwstr/>
      </vt:variant>
      <vt:variant>
        <vt:lpwstr>_ENREF_9</vt:lpwstr>
      </vt:variant>
      <vt:variant>
        <vt:i4>4784139</vt:i4>
      </vt:variant>
      <vt:variant>
        <vt:i4>167</vt:i4>
      </vt:variant>
      <vt:variant>
        <vt:i4>0</vt:i4>
      </vt:variant>
      <vt:variant>
        <vt:i4>5</vt:i4>
      </vt:variant>
      <vt:variant>
        <vt:lpwstr/>
      </vt:variant>
      <vt:variant>
        <vt:lpwstr>_ENREF_8</vt:lpwstr>
      </vt:variant>
      <vt:variant>
        <vt:i4>4194364</vt:i4>
      </vt:variant>
      <vt:variant>
        <vt:i4>157</vt:i4>
      </vt:variant>
      <vt:variant>
        <vt:i4>0</vt:i4>
      </vt:variant>
      <vt:variant>
        <vt:i4>5</vt:i4>
      </vt:variant>
      <vt:variant>
        <vt:lpwstr/>
      </vt:variant>
      <vt:variant>
        <vt:lpwstr>_ENREF_17</vt:lpwstr>
      </vt:variant>
      <vt:variant>
        <vt:i4>4194362</vt:i4>
      </vt:variant>
      <vt:variant>
        <vt:i4>154</vt:i4>
      </vt:variant>
      <vt:variant>
        <vt:i4>0</vt:i4>
      </vt:variant>
      <vt:variant>
        <vt:i4>5</vt:i4>
      </vt:variant>
      <vt:variant>
        <vt:lpwstr/>
      </vt:variant>
      <vt:variant>
        <vt:lpwstr>_ENREF_11</vt:lpwstr>
      </vt:variant>
      <vt:variant>
        <vt:i4>4390923</vt:i4>
      </vt:variant>
      <vt:variant>
        <vt:i4>151</vt:i4>
      </vt:variant>
      <vt:variant>
        <vt:i4>0</vt:i4>
      </vt:variant>
      <vt:variant>
        <vt:i4>5</vt:i4>
      </vt:variant>
      <vt:variant>
        <vt:lpwstr/>
      </vt:variant>
      <vt:variant>
        <vt:lpwstr>_ENREF_2</vt:lpwstr>
      </vt:variant>
      <vt:variant>
        <vt:i4>4718603</vt:i4>
      </vt:variant>
      <vt:variant>
        <vt:i4>141</vt:i4>
      </vt:variant>
      <vt:variant>
        <vt:i4>0</vt:i4>
      </vt:variant>
      <vt:variant>
        <vt:i4>5</vt:i4>
      </vt:variant>
      <vt:variant>
        <vt:lpwstr/>
      </vt:variant>
      <vt:variant>
        <vt:lpwstr>_ENREF_9</vt:lpwstr>
      </vt:variant>
      <vt:variant>
        <vt:i4>4784139</vt:i4>
      </vt:variant>
      <vt:variant>
        <vt:i4>138</vt:i4>
      </vt:variant>
      <vt:variant>
        <vt:i4>0</vt:i4>
      </vt:variant>
      <vt:variant>
        <vt:i4>5</vt:i4>
      </vt:variant>
      <vt:variant>
        <vt:lpwstr/>
      </vt:variant>
      <vt:variant>
        <vt:lpwstr>_ENREF_8</vt:lpwstr>
      </vt:variant>
      <vt:variant>
        <vt:i4>4718603</vt:i4>
      </vt:variant>
      <vt:variant>
        <vt:i4>128</vt:i4>
      </vt:variant>
      <vt:variant>
        <vt:i4>0</vt:i4>
      </vt:variant>
      <vt:variant>
        <vt:i4>5</vt:i4>
      </vt:variant>
      <vt:variant>
        <vt:lpwstr/>
      </vt:variant>
      <vt:variant>
        <vt:lpwstr>_ENREF_9</vt:lpwstr>
      </vt:variant>
      <vt:variant>
        <vt:i4>4784139</vt:i4>
      </vt:variant>
      <vt:variant>
        <vt:i4>125</vt:i4>
      </vt:variant>
      <vt:variant>
        <vt:i4>0</vt:i4>
      </vt:variant>
      <vt:variant>
        <vt:i4>5</vt:i4>
      </vt:variant>
      <vt:variant>
        <vt:lpwstr/>
      </vt:variant>
      <vt:variant>
        <vt:lpwstr>_ENREF_8</vt:lpwstr>
      </vt:variant>
      <vt:variant>
        <vt:i4>4521995</vt:i4>
      </vt:variant>
      <vt:variant>
        <vt:i4>122</vt:i4>
      </vt:variant>
      <vt:variant>
        <vt:i4>0</vt:i4>
      </vt:variant>
      <vt:variant>
        <vt:i4>5</vt:i4>
      </vt:variant>
      <vt:variant>
        <vt:lpwstr/>
      </vt:variant>
      <vt:variant>
        <vt:lpwstr>_ENREF_4</vt:lpwstr>
      </vt:variant>
      <vt:variant>
        <vt:i4>4194367</vt:i4>
      </vt:variant>
      <vt:variant>
        <vt:i4>112</vt:i4>
      </vt:variant>
      <vt:variant>
        <vt:i4>0</vt:i4>
      </vt:variant>
      <vt:variant>
        <vt:i4>5</vt:i4>
      </vt:variant>
      <vt:variant>
        <vt:lpwstr/>
      </vt:variant>
      <vt:variant>
        <vt:lpwstr>_ENREF_14</vt:lpwstr>
      </vt:variant>
      <vt:variant>
        <vt:i4>4194367</vt:i4>
      </vt:variant>
      <vt:variant>
        <vt:i4>106</vt:i4>
      </vt:variant>
      <vt:variant>
        <vt:i4>0</vt:i4>
      </vt:variant>
      <vt:variant>
        <vt:i4>5</vt:i4>
      </vt:variant>
      <vt:variant>
        <vt:lpwstr/>
      </vt:variant>
      <vt:variant>
        <vt:lpwstr>_ENREF_14</vt:lpwstr>
      </vt:variant>
      <vt:variant>
        <vt:i4>4456459</vt:i4>
      </vt:variant>
      <vt:variant>
        <vt:i4>98</vt:i4>
      </vt:variant>
      <vt:variant>
        <vt:i4>0</vt:i4>
      </vt:variant>
      <vt:variant>
        <vt:i4>5</vt:i4>
      </vt:variant>
      <vt:variant>
        <vt:lpwstr/>
      </vt:variant>
      <vt:variant>
        <vt:lpwstr>_ENREF_5</vt:lpwstr>
      </vt:variant>
      <vt:variant>
        <vt:i4>4194315</vt:i4>
      </vt:variant>
      <vt:variant>
        <vt:i4>92</vt:i4>
      </vt:variant>
      <vt:variant>
        <vt:i4>0</vt:i4>
      </vt:variant>
      <vt:variant>
        <vt:i4>5</vt:i4>
      </vt:variant>
      <vt:variant>
        <vt:lpwstr/>
      </vt:variant>
      <vt:variant>
        <vt:lpwstr>_ENREF_1</vt:lpwstr>
      </vt:variant>
      <vt:variant>
        <vt:i4>4194355</vt:i4>
      </vt:variant>
      <vt:variant>
        <vt:i4>86</vt:i4>
      </vt:variant>
      <vt:variant>
        <vt:i4>0</vt:i4>
      </vt:variant>
      <vt:variant>
        <vt:i4>5</vt:i4>
      </vt:variant>
      <vt:variant>
        <vt:lpwstr/>
      </vt:variant>
      <vt:variant>
        <vt:lpwstr>_ENREF_18</vt:lpwstr>
      </vt:variant>
      <vt:variant>
        <vt:i4>4194360</vt:i4>
      </vt:variant>
      <vt:variant>
        <vt:i4>83</vt:i4>
      </vt:variant>
      <vt:variant>
        <vt:i4>0</vt:i4>
      </vt:variant>
      <vt:variant>
        <vt:i4>5</vt:i4>
      </vt:variant>
      <vt:variant>
        <vt:lpwstr/>
      </vt:variant>
      <vt:variant>
        <vt:lpwstr>_ENREF_13</vt:lpwstr>
      </vt:variant>
      <vt:variant>
        <vt:i4>4390970</vt:i4>
      </vt:variant>
      <vt:variant>
        <vt:i4>73</vt:i4>
      </vt:variant>
      <vt:variant>
        <vt:i4>0</vt:i4>
      </vt:variant>
      <vt:variant>
        <vt:i4>5</vt:i4>
      </vt:variant>
      <vt:variant>
        <vt:lpwstr/>
      </vt:variant>
      <vt:variant>
        <vt:lpwstr>_ENREF_21</vt:lpwstr>
      </vt:variant>
      <vt:variant>
        <vt:i4>4456459</vt:i4>
      </vt:variant>
      <vt:variant>
        <vt:i4>67</vt:i4>
      </vt:variant>
      <vt:variant>
        <vt:i4>0</vt:i4>
      </vt:variant>
      <vt:variant>
        <vt:i4>5</vt:i4>
      </vt:variant>
      <vt:variant>
        <vt:lpwstr/>
      </vt:variant>
      <vt:variant>
        <vt:lpwstr>_ENREF_5</vt:lpwstr>
      </vt:variant>
      <vt:variant>
        <vt:i4>4194365</vt:i4>
      </vt:variant>
      <vt:variant>
        <vt:i4>61</vt:i4>
      </vt:variant>
      <vt:variant>
        <vt:i4>0</vt:i4>
      </vt:variant>
      <vt:variant>
        <vt:i4>5</vt:i4>
      </vt:variant>
      <vt:variant>
        <vt:lpwstr/>
      </vt:variant>
      <vt:variant>
        <vt:lpwstr>_ENREF_16</vt:lpwstr>
      </vt:variant>
      <vt:variant>
        <vt:i4>4194354</vt:i4>
      </vt:variant>
      <vt:variant>
        <vt:i4>55</vt:i4>
      </vt:variant>
      <vt:variant>
        <vt:i4>0</vt:i4>
      </vt:variant>
      <vt:variant>
        <vt:i4>5</vt:i4>
      </vt:variant>
      <vt:variant>
        <vt:lpwstr/>
      </vt:variant>
      <vt:variant>
        <vt:lpwstr>_ENREF_19</vt:lpwstr>
      </vt:variant>
      <vt:variant>
        <vt:i4>4194355</vt:i4>
      </vt:variant>
      <vt:variant>
        <vt:i4>45</vt:i4>
      </vt:variant>
      <vt:variant>
        <vt:i4>0</vt:i4>
      </vt:variant>
      <vt:variant>
        <vt:i4>5</vt:i4>
      </vt:variant>
      <vt:variant>
        <vt:lpwstr/>
      </vt:variant>
      <vt:variant>
        <vt:lpwstr>_ENREF_18</vt:lpwstr>
      </vt:variant>
      <vt:variant>
        <vt:i4>4194364</vt:i4>
      </vt:variant>
      <vt:variant>
        <vt:i4>42</vt:i4>
      </vt:variant>
      <vt:variant>
        <vt:i4>0</vt:i4>
      </vt:variant>
      <vt:variant>
        <vt:i4>5</vt:i4>
      </vt:variant>
      <vt:variant>
        <vt:lpwstr/>
      </vt:variant>
      <vt:variant>
        <vt:lpwstr>_ENREF_17</vt:lpwstr>
      </vt:variant>
      <vt:variant>
        <vt:i4>4587531</vt:i4>
      </vt:variant>
      <vt:variant>
        <vt:i4>32</vt:i4>
      </vt:variant>
      <vt:variant>
        <vt:i4>0</vt:i4>
      </vt:variant>
      <vt:variant>
        <vt:i4>5</vt:i4>
      </vt:variant>
      <vt:variant>
        <vt:lpwstr/>
      </vt:variant>
      <vt:variant>
        <vt:lpwstr>_ENREF_7</vt:lpwstr>
      </vt:variant>
      <vt:variant>
        <vt:i4>4390971</vt:i4>
      </vt:variant>
      <vt:variant>
        <vt:i4>26</vt:i4>
      </vt:variant>
      <vt:variant>
        <vt:i4>0</vt:i4>
      </vt:variant>
      <vt:variant>
        <vt:i4>5</vt:i4>
      </vt:variant>
      <vt:variant>
        <vt:lpwstr/>
      </vt:variant>
      <vt:variant>
        <vt:lpwstr>_ENREF_20</vt:lpwstr>
      </vt:variant>
      <vt:variant>
        <vt:i4>4587531</vt:i4>
      </vt:variant>
      <vt:variant>
        <vt:i4>20</vt:i4>
      </vt:variant>
      <vt:variant>
        <vt:i4>0</vt:i4>
      </vt:variant>
      <vt:variant>
        <vt:i4>5</vt:i4>
      </vt:variant>
      <vt:variant>
        <vt:lpwstr/>
      </vt:variant>
      <vt:variant>
        <vt:lpwstr>_ENREF_7</vt:lpwstr>
      </vt:variant>
      <vt:variant>
        <vt:i4>4390971</vt:i4>
      </vt:variant>
      <vt:variant>
        <vt:i4>14</vt:i4>
      </vt:variant>
      <vt:variant>
        <vt:i4>0</vt:i4>
      </vt:variant>
      <vt:variant>
        <vt:i4>5</vt:i4>
      </vt:variant>
      <vt:variant>
        <vt:lpwstr/>
      </vt:variant>
      <vt:variant>
        <vt:lpwstr>_ENREF_20</vt:lpwstr>
      </vt:variant>
      <vt:variant>
        <vt:i4>4390923</vt:i4>
      </vt:variant>
      <vt:variant>
        <vt:i4>8</vt:i4>
      </vt:variant>
      <vt:variant>
        <vt:i4>0</vt:i4>
      </vt:variant>
      <vt:variant>
        <vt:i4>5</vt:i4>
      </vt:variant>
      <vt:variant>
        <vt:lpwstr/>
      </vt:variant>
      <vt:variant>
        <vt:lpwstr>_ENREF_2</vt:lpwstr>
      </vt:variant>
      <vt:variant>
        <vt:i4>4325387</vt:i4>
      </vt:variant>
      <vt:variant>
        <vt:i4>2</vt:i4>
      </vt:variant>
      <vt:variant>
        <vt:i4>0</vt:i4>
      </vt:variant>
      <vt:variant>
        <vt:i4>5</vt:i4>
      </vt:variant>
      <vt:variant>
        <vt:lpwstr/>
      </vt:variant>
      <vt:variant>
        <vt:lpwstr>_ENREF_3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Hong Qin</cp:lastModifiedBy>
  <cp:revision>202</cp:revision>
  <cp:lastPrinted>2012-04-24T20:22:00Z</cp:lastPrinted>
  <dcterms:created xsi:type="dcterms:W3CDTF">2012-04-24T03:46:00Z</dcterms:created>
  <dcterms:modified xsi:type="dcterms:W3CDTF">2012-04-25T03:22:00Z</dcterms:modified>
</cp:coreProperties>
</file>
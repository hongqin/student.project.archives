
<file path=[Content_Types].xml><?xml version="1.0" encoding="utf-8"?>
<Types xmlns="http://schemas.openxmlformats.org/package/2006/content-types">
  <Override PartName="/word/webSettings.xml" ContentType="application/vnd.openxmlformats-officedocument.wordprocessingml.webSettings+xml"/>
  <Override PartName="/customXml/itemProps2.xml" ContentType="application/vnd.openxmlformats-officedocument.customXmlProperties+xml"/>
  <Override PartName="/word/footnotes.xml" ContentType="application/vnd.openxmlformats-officedocument.wordprocessingml.footnotes+xml"/>
  <Override PartName="/word/header1.xml" ContentType="application/vnd.openxmlformats-officedocument.wordprocessingml.header+xml"/>
  <Override PartName="/customXml/itemProps4.xml" ContentType="application/vnd.openxmlformats-officedocument.customXmlProperties+xml"/>
  <Override PartName="/word/endnotes.xml" ContentType="application/vnd.openxmlformats-officedocument.wordprocessingml.endnotes+xml"/>
  <Override PartName="/word/header3.xml" ContentType="application/vnd.openxmlformats-officedocument.wordprocessingml.header+xml"/>
  <Default Extension="png" ContentType="image/png"/>
  <Override PartName="/word/numbering.xml" ContentType="application/vnd.openxmlformats-officedocument.wordprocessingml.numbering+xml"/>
  <Override PartName="/word/document.xml" ContentType="application/vnd.openxmlformats-officedocument.wordprocessingml.document.main+xml"/>
  <Default Extension="xml" ContentType="application/xml"/>
  <Override PartName="/word/fontTable.xml" ContentType="application/vnd.openxmlformats-officedocument.wordprocessingml.fontTable+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docProps/app.xml" ContentType="application/vnd.openxmlformats-officedocument.extended-properties+xml"/>
  <Override PartName="/customXml/itemProps3.xml" ContentType="application/vnd.openxmlformats-officedocument.customXmlProperties+xml"/>
  <Override PartName="/word/comments.xml" ContentType="application/vnd.openxmlformats-officedocument.wordprocessingml.comments+xml"/>
  <Override PartName="/word/header2.xml" ContentType="application/vnd.openxmlformats-officedocument.wordprocessingml.header+xml"/>
  <Override PartName="/word/settings.xml" ContentType="application/vnd.openxmlformats-officedocument.wordprocessingml.settings+xml"/>
  <Default Extension="jpeg" ContentType="image/jpeg"/>
  <Default Extension="rels" ContentType="application/vnd.openxmlformats-package.relationships+xml"/>
  <Override PartName="/word/styles.xml" ContentType="application/vnd.openxmlformats-officedocument.wordprocessingml.styles+xml"/>
  <Default Extension="emf" ContentType="image/x-emf"/>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B2113A" w:rsidRPr="00605020" w:rsidRDefault="00B2113A"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B2113A" w:rsidRPr="00605020" w:rsidRDefault="0072137D" w:rsidP="00B2113A">
      <w:pPr>
        <w:jc w:val="center"/>
        <w:rPr>
          <w:rFonts w:ascii="Arial" w:hAnsi="Arial" w:cs="Arial"/>
          <w:bCs/>
          <w:i/>
          <w:iCs/>
          <w:sz w:val="24"/>
          <w:szCs w:val="24"/>
        </w:rPr>
      </w:pPr>
      <w:commentRangeStart w:id="0"/>
      <w:r w:rsidRPr="0072137D">
        <w:rPr>
          <w:rFonts w:ascii="Arial" w:hAnsi="Arial" w:cs="Arial"/>
          <w:bCs/>
          <w:sz w:val="24"/>
          <w:szCs w:val="24"/>
        </w:rPr>
        <w:t xml:space="preserve">The interconnection between oxidative stress, genomic instability, mitotic asymmetry, and </w:t>
      </w:r>
      <w:commentRangeEnd w:id="0"/>
      <w:r w:rsidR="009453D9">
        <w:rPr>
          <w:rStyle w:val="CommentReference"/>
          <w:vanish/>
        </w:rPr>
        <w:commentReference w:id="0"/>
      </w:r>
      <w:r w:rsidRPr="0072137D">
        <w:rPr>
          <w:rFonts w:ascii="Arial" w:hAnsi="Arial" w:cs="Arial"/>
          <w:bCs/>
          <w:sz w:val="24"/>
          <w:szCs w:val="24"/>
        </w:rPr>
        <w:t xml:space="preserve">chronological </w:t>
      </w:r>
      <w:del w:id="1" w:author="Hong Qin" w:date="2012-04-19T19:16:00Z">
        <w:r w:rsidRPr="0072137D" w:rsidDel="00053B8D">
          <w:rPr>
            <w:rFonts w:ascii="Arial" w:hAnsi="Arial" w:cs="Arial"/>
            <w:bCs/>
            <w:sz w:val="24"/>
            <w:szCs w:val="24"/>
          </w:rPr>
          <w:delText>lifespan</w:delText>
        </w:r>
      </w:del>
      <w:ins w:id="2" w:author="Hong Qin" w:date="2012-04-19T19:16:00Z">
        <w:r w:rsidR="00053B8D">
          <w:rPr>
            <w:rFonts w:ascii="Arial" w:hAnsi="Arial" w:cs="Arial"/>
            <w:bCs/>
            <w:sz w:val="24"/>
            <w:szCs w:val="24"/>
          </w:rPr>
          <w:t>life span</w:t>
        </w:r>
      </w:ins>
      <w:r w:rsidRPr="0072137D">
        <w:rPr>
          <w:rFonts w:ascii="Arial" w:hAnsi="Arial" w:cs="Arial"/>
          <w:bCs/>
          <w:sz w:val="24"/>
          <w:szCs w:val="24"/>
        </w:rPr>
        <w:t xml:space="preserve"> in </w:t>
      </w:r>
      <w:r w:rsidRPr="0072137D">
        <w:rPr>
          <w:rFonts w:ascii="Arial" w:hAnsi="Arial" w:cs="Arial"/>
          <w:bCs/>
          <w:i/>
          <w:iCs/>
          <w:sz w:val="24"/>
          <w:szCs w:val="24"/>
        </w:rPr>
        <w:t>Saccharomyces cerevisiae</w:t>
      </w:r>
    </w:p>
    <w:p w:rsidR="00B2113A" w:rsidRPr="00605020" w:rsidRDefault="0072137D" w:rsidP="00B2113A">
      <w:pPr>
        <w:jc w:val="center"/>
        <w:rPr>
          <w:rFonts w:ascii="Arial" w:hAnsi="Arial" w:cs="Arial"/>
          <w:bCs/>
          <w:iCs/>
          <w:sz w:val="24"/>
          <w:szCs w:val="24"/>
        </w:rPr>
      </w:pPr>
      <w:proofErr w:type="gramStart"/>
      <w:r w:rsidRPr="0072137D">
        <w:rPr>
          <w:rFonts w:ascii="Arial" w:hAnsi="Arial" w:cs="Arial"/>
          <w:bCs/>
          <w:iCs/>
          <w:sz w:val="24"/>
          <w:szCs w:val="24"/>
        </w:rPr>
        <w:t>by</w:t>
      </w:r>
      <w:proofErr w:type="gramEnd"/>
    </w:p>
    <w:p w:rsidR="00B2113A" w:rsidRPr="00605020" w:rsidRDefault="0072137D" w:rsidP="00B2113A">
      <w:pPr>
        <w:tabs>
          <w:tab w:val="center" w:pos="4680"/>
          <w:tab w:val="left" w:pos="6020"/>
        </w:tabs>
        <w:rPr>
          <w:rFonts w:ascii="Arial" w:hAnsi="Arial" w:cs="Arial"/>
          <w:bCs/>
          <w:iCs/>
          <w:sz w:val="24"/>
          <w:szCs w:val="24"/>
        </w:rPr>
      </w:pPr>
      <w:r w:rsidRPr="0072137D">
        <w:rPr>
          <w:rFonts w:ascii="Arial" w:hAnsi="Arial" w:cs="Arial"/>
          <w:bCs/>
          <w:iCs/>
          <w:sz w:val="24"/>
          <w:szCs w:val="24"/>
        </w:rPr>
        <w:tab/>
      </w:r>
    </w:p>
    <w:p w:rsidR="00B2113A" w:rsidRPr="00605020" w:rsidRDefault="0072137D" w:rsidP="00B2113A">
      <w:pPr>
        <w:tabs>
          <w:tab w:val="center" w:pos="4680"/>
          <w:tab w:val="left" w:pos="6020"/>
        </w:tabs>
        <w:jc w:val="center"/>
        <w:rPr>
          <w:rFonts w:ascii="Arial" w:hAnsi="Arial" w:cs="Arial"/>
          <w:bCs/>
          <w:iCs/>
          <w:sz w:val="24"/>
          <w:szCs w:val="24"/>
        </w:rPr>
      </w:pPr>
      <w:r w:rsidRPr="0072137D">
        <w:rPr>
          <w:rFonts w:ascii="Arial" w:hAnsi="Arial" w:cs="Arial"/>
          <w:bCs/>
          <w:iCs/>
          <w:sz w:val="24"/>
          <w:szCs w:val="24"/>
        </w:rPr>
        <w:t xml:space="preserve">Lindsay </w:t>
      </w:r>
      <w:r w:rsidR="008905A8">
        <w:rPr>
          <w:rFonts w:ascii="Arial" w:hAnsi="Arial" w:cs="Arial"/>
          <w:bCs/>
          <w:iCs/>
          <w:sz w:val="24"/>
          <w:szCs w:val="24"/>
        </w:rPr>
        <w:t xml:space="preserve">Alexandra </w:t>
      </w:r>
      <w:r w:rsidRPr="0072137D">
        <w:rPr>
          <w:rFonts w:ascii="Arial" w:hAnsi="Arial" w:cs="Arial"/>
          <w:bCs/>
          <w:iCs/>
          <w:sz w:val="24"/>
          <w:szCs w:val="24"/>
        </w:rPr>
        <w:t>Parnell</w:t>
      </w:r>
    </w:p>
    <w:p w:rsidR="00B2113A" w:rsidRPr="00605020" w:rsidRDefault="00B2113A" w:rsidP="00B2113A">
      <w:pPr>
        <w:jc w:val="center"/>
        <w:rPr>
          <w:rFonts w:ascii="Arial" w:hAnsi="Arial" w:cs="Arial"/>
          <w:bCs/>
          <w:iCs/>
          <w:sz w:val="24"/>
          <w:szCs w:val="24"/>
        </w:rPr>
      </w:pP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Candidate for a B.S. in Biology</w:t>
      </w:r>
    </w:p>
    <w:p w:rsidR="00B2113A" w:rsidRPr="00605020" w:rsidRDefault="00B2113A" w:rsidP="00B2113A">
      <w:pPr>
        <w:jc w:val="center"/>
        <w:rPr>
          <w:rFonts w:ascii="Arial" w:hAnsi="Arial" w:cs="Arial"/>
          <w:bCs/>
          <w:iCs/>
          <w:sz w:val="24"/>
          <w:szCs w:val="24"/>
        </w:rPr>
      </w:pP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Submitted to the Department of Biology in partial fulfillment of the</w:t>
      </w:r>
    </w:p>
    <w:p w:rsidR="00B2113A" w:rsidRPr="00605020" w:rsidRDefault="00B2113A" w:rsidP="00B2113A">
      <w:pPr>
        <w:jc w:val="center"/>
        <w:rPr>
          <w:rFonts w:ascii="Arial" w:hAnsi="Arial" w:cs="Arial"/>
          <w:bCs/>
          <w:iCs/>
          <w:sz w:val="24"/>
          <w:szCs w:val="24"/>
        </w:rPr>
      </w:pPr>
      <w:proofErr w:type="gramStart"/>
      <w:r w:rsidRPr="00605020">
        <w:rPr>
          <w:rFonts w:ascii="Arial" w:hAnsi="Arial" w:cs="Arial"/>
          <w:bCs/>
          <w:iCs/>
          <w:sz w:val="24"/>
          <w:szCs w:val="24"/>
        </w:rPr>
        <w:t>requirements</w:t>
      </w:r>
      <w:proofErr w:type="gramEnd"/>
      <w:r w:rsidRPr="00605020">
        <w:rPr>
          <w:rFonts w:ascii="Arial" w:hAnsi="Arial" w:cs="Arial"/>
          <w:bCs/>
          <w:iCs/>
          <w:sz w:val="24"/>
          <w:szCs w:val="24"/>
        </w:rPr>
        <w:t xml:space="preserve"> for the completion of the Ethel Waddell </w:t>
      </w:r>
      <w:proofErr w:type="spellStart"/>
      <w:r w:rsidRPr="00605020">
        <w:rPr>
          <w:rFonts w:ascii="Arial" w:hAnsi="Arial" w:cs="Arial"/>
          <w:bCs/>
          <w:iCs/>
          <w:sz w:val="24"/>
          <w:szCs w:val="24"/>
        </w:rPr>
        <w:t>Githii</w:t>
      </w:r>
      <w:proofErr w:type="spellEnd"/>
      <w:r w:rsidRPr="00605020">
        <w:rPr>
          <w:rFonts w:ascii="Arial" w:hAnsi="Arial" w:cs="Arial"/>
          <w:bCs/>
          <w:iCs/>
          <w:sz w:val="24"/>
          <w:szCs w:val="24"/>
        </w:rPr>
        <w:t xml:space="preserve"> Honors Program</w:t>
      </w:r>
    </w:p>
    <w:p w:rsidR="00B2113A" w:rsidRPr="00605020" w:rsidRDefault="00B2113A" w:rsidP="00B2113A">
      <w:pPr>
        <w:jc w:val="center"/>
        <w:rPr>
          <w:rFonts w:ascii="Arial" w:hAnsi="Arial" w:cs="Arial"/>
          <w:bCs/>
          <w:iCs/>
          <w:sz w:val="24"/>
          <w:szCs w:val="24"/>
        </w:rPr>
      </w:pPr>
    </w:p>
    <w:p w:rsidR="00B2113A" w:rsidRPr="00605020" w:rsidRDefault="00B2113A" w:rsidP="00B2113A">
      <w:pPr>
        <w:jc w:val="center"/>
        <w:rPr>
          <w:rFonts w:ascii="Arial" w:hAnsi="Arial" w:cs="Arial"/>
          <w:bCs/>
          <w:iCs/>
          <w:sz w:val="24"/>
          <w:szCs w:val="24"/>
        </w:rPr>
      </w:pPr>
      <w:proofErr w:type="gramStart"/>
      <w:r w:rsidRPr="00605020">
        <w:rPr>
          <w:rFonts w:ascii="Arial" w:hAnsi="Arial" w:cs="Arial"/>
          <w:bCs/>
          <w:iCs/>
          <w:sz w:val="24"/>
          <w:szCs w:val="24"/>
        </w:rPr>
        <w:t>at</w:t>
      </w:r>
      <w:proofErr w:type="gramEnd"/>
      <w:r w:rsidRPr="00605020">
        <w:rPr>
          <w:rFonts w:ascii="Arial" w:hAnsi="Arial" w:cs="Arial"/>
          <w:bCs/>
          <w:iCs/>
          <w:sz w:val="24"/>
          <w:szCs w:val="24"/>
        </w:rPr>
        <w:t xml:space="preserve"> SPELMAN COLLEGE</w:t>
      </w: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April 2012</w:t>
      </w: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B2113A" w:rsidP="00B2113A">
      <w:pPr>
        <w:jc w:val="center"/>
        <w:rPr>
          <w:bCs/>
          <w:iCs/>
          <w:sz w:val="24"/>
          <w:szCs w:val="24"/>
        </w:rPr>
      </w:pPr>
    </w:p>
    <w:p w:rsidR="00B2113A" w:rsidRPr="00605020" w:rsidRDefault="00B2113A" w:rsidP="00B2113A">
      <w:pPr>
        <w:jc w:val="center"/>
        <w:rPr>
          <w:ins w:id="3" w:author="Lindsay" w:date="2012-04-21T21:58:00Z"/>
          <w:bCs/>
          <w:iCs/>
          <w:sz w:val="24"/>
          <w:szCs w:val="24"/>
        </w:rPr>
      </w:pPr>
    </w:p>
    <w:p w:rsidR="00B2113A" w:rsidRPr="00605020" w:rsidRDefault="00B2113A" w:rsidP="00B2113A">
      <w:pPr>
        <w:jc w:val="center"/>
        <w:rPr>
          <w:ins w:id="4" w:author="Lindsay" w:date="2012-04-21T21:58:00Z"/>
          <w:bCs/>
          <w:iCs/>
          <w:sz w:val="24"/>
          <w:szCs w:val="24"/>
        </w:rPr>
      </w:pPr>
    </w:p>
    <w:p w:rsidR="00CA2F00" w:rsidRDefault="00CA2F00" w:rsidP="00B2113A">
      <w:pPr>
        <w:jc w:val="center"/>
        <w:rPr>
          <w:ins w:id="5" w:author="Lindsay" w:date="2012-04-21T21:58:00Z"/>
          <w:bCs/>
          <w:iCs/>
          <w:sz w:val="24"/>
          <w:szCs w:val="24"/>
        </w:rPr>
      </w:pPr>
    </w:p>
    <w:p w:rsidR="00CA2F00" w:rsidRDefault="00CA2F00" w:rsidP="00B2113A">
      <w:pPr>
        <w:jc w:val="center"/>
        <w:rPr>
          <w:ins w:id="6" w:author="Lindsay" w:date="2012-04-21T21:58:00Z"/>
          <w:bCs/>
          <w:iCs/>
          <w:sz w:val="24"/>
          <w:szCs w:val="24"/>
        </w:rPr>
      </w:pPr>
    </w:p>
    <w:p w:rsidR="00CA2F00" w:rsidRDefault="00CA2F00" w:rsidP="00B2113A">
      <w:pPr>
        <w:jc w:val="center"/>
        <w:rPr>
          <w:ins w:id="7" w:author="Lindsay" w:date="2012-04-21T21:58:00Z"/>
          <w:bCs/>
          <w:iCs/>
          <w:sz w:val="24"/>
          <w:szCs w:val="24"/>
        </w:rPr>
      </w:pPr>
    </w:p>
    <w:p w:rsidR="00CA2F00" w:rsidRDefault="00CA2F00" w:rsidP="00B2113A">
      <w:pPr>
        <w:jc w:val="center"/>
        <w:rPr>
          <w:ins w:id="8" w:author="Lindsay" w:date="2012-04-21T21:58:00Z"/>
          <w:bCs/>
          <w:iCs/>
          <w:sz w:val="24"/>
          <w:szCs w:val="24"/>
        </w:rPr>
      </w:pPr>
    </w:p>
    <w:p w:rsidR="00CA2F00" w:rsidRDefault="00CA2F00" w:rsidP="00B2113A">
      <w:pPr>
        <w:jc w:val="center"/>
        <w:rPr>
          <w:ins w:id="9" w:author="Lindsay" w:date="2012-04-21T21:58:00Z"/>
          <w:bCs/>
          <w:iCs/>
          <w:sz w:val="24"/>
          <w:szCs w:val="24"/>
        </w:rPr>
      </w:pPr>
    </w:p>
    <w:p w:rsidR="00CA2F00" w:rsidRDefault="00CA2F00" w:rsidP="00B2113A">
      <w:pPr>
        <w:jc w:val="center"/>
        <w:rPr>
          <w:ins w:id="10" w:author="Lindsay" w:date="2012-04-21T21:58:00Z"/>
          <w:bCs/>
          <w:iCs/>
          <w:sz w:val="24"/>
          <w:szCs w:val="24"/>
        </w:rPr>
      </w:pPr>
    </w:p>
    <w:p w:rsidR="00CA2F00" w:rsidRDefault="00CA2F00" w:rsidP="00B2113A">
      <w:pPr>
        <w:jc w:val="center"/>
        <w:rPr>
          <w:ins w:id="11" w:author="Lindsay" w:date="2012-04-21T21:58:00Z"/>
          <w:bCs/>
          <w:iCs/>
          <w:sz w:val="24"/>
          <w:szCs w:val="24"/>
        </w:rPr>
      </w:pPr>
    </w:p>
    <w:p w:rsidR="00CA2F00" w:rsidRDefault="00CA2F00" w:rsidP="00B2113A">
      <w:pPr>
        <w:jc w:val="center"/>
        <w:rPr>
          <w:ins w:id="12" w:author="Lindsay" w:date="2012-04-21T21:58:00Z"/>
          <w:bCs/>
          <w:iCs/>
          <w:sz w:val="24"/>
          <w:szCs w:val="24"/>
        </w:rPr>
      </w:pPr>
    </w:p>
    <w:p w:rsidR="00CA2F00" w:rsidRDefault="00CA2F00" w:rsidP="00B2113A">
      <w:pPr>
        <w:jc w:val="center"/>
        <w:rPr>
          <w:ins w:id="13" w:author="Lindsay" w:date="2012-04-21T21:58:00Z"/>
          <w:bCs/>
          <w:iCs/>
          <w:sz w:val="24"/>
          <w:szCs w:val="24"/>
        </w:rPr>
      </w:pPr>
    </w:p>
    <w:p w:rsidR="00CA2F00" w:rsidRDefault="00CA2F00" w:rsidP="00B2113A">
      <w:pPr>
        <w:jc w:val="center"/>
        <w:rPr>
          <w:ins w:id="14" w:author="Lindsay" w:date="2012-04-21T21:58:00Z"/>
          <w:bCs/>
          <w:iCs/>
          <w:sz w:val="24"/>
          <w:szCs w:val="24"/>
        </w:rPr>
      </w:pPr>
    </w:p>
    <w:p w:rsidR="00CA2F00" w:rsidRDefault="00CA2F00" w:rsidP="00B2113A">
      <w:pPr>
        <w:jc w:val="center"/>
        <w:rPr>
          <w:ins w:id="15" w:author="Lindsay" w:date="2012-04-21T21:58:00Z"/>
          <w:bCs/>
          <w:iCs/>
          <w:sz w:val="24"/>
          <w:szCs w:val="24"/>
        </w:rPr>
      </w:pPr>
    </w:p>
    <w:p w:rsidR="00CA2F00" w:rsidRDefault="00CA2F00" w:rsidP="00B2113A">
      <w:pPr>
        <w:jc w:val="center"/>
        <w:rPr>
          <w:ins w:id="16" w:author="Lindsay" w:date="2012-04-21T21:58:00Z"/>
          <w:bCs/>
          <w:iCs/>
          <w:sz w:val="24"/>
          <w:szCs w:val="24"/>
        </w:rPr>
      </w:pPr>
    </w:p>
    <w:p w:rsidR="00CA2F00" w:rsidRDefault="00CA2F00" w:rsidP="00B2113A">
      <w:pPr>
        <w:jc w:val="center"/>
        <w:rPr>
          <w:ins w:id="17" w:author="Lindsay" w:date="2012-04-21T21:58:00Z"/>
          <w:bCs/>
          <w:iCs/>
          <w:sz w:val="24"/>
          <w:szCs w:val="24"/>
        </w:rPr>
      </w:pPr>
    </w:p>
    <w:p w:rsidR="00CA2F00" w:rsidRDefault="00CA2F00" w:rsidP="00B2113A">
      <w:pPr>
        <w:jc w:val="center"/>
        <w:rPr>
          <w:ins w:id="18" w:author="Lindsay" w:date="2012-04-21T21:58:00Z"/>
          <w:bCs/>
          <w:iCs/>
          <w:sz w:val="24"/>
          <w:szCs w:val="24"/>
        </w:rPr>
      </w:pPr>
    </w:p>
    <w:p w:rsidR="00CA2F00" w:rsidRDefault="00CA2F00" w:rsidP="00B2113A">
      <w:pPr>
        <w:jc w:val="center"/>
        <w:rPr>
          <w:ins w:id="19" w:author="Lindsay" w:date="2012-04-21T21:58:00Z"/>
          <w:bCs/>
          <w:iCs/>
          <w:sz w:val="24"/>
          <w:szCs w:val="24"/>
        </w:rPr>
      </w:pPr>
    </w:p>
    <w:p w:rsidR="00CA2F00" w:rsidRDefault="00CA2F00" w:rsidP="00B2113A">
      <w:pPr>
        <w:jc w:val="center"/>
        <w:rPr>
          <w:ins w:id="20" w:author="Lindsay" w:date="2012-04-21T21:58:00Z"/>
          <w:bCs/>
          <w:iCs/>
          <w:sz w:val="24"/>
          <w:szCs w:val="24"/>
        </w:rPr>
      </w:pPr>
    </w:p>
    <w:p w:rsidR="00CA2F00" w:rsidRDefault="00CA2F00" w:rsidP="00B2113A">
      <w:pPr>
        <w:jc w:val="center"/>
        <w:rPr>
          <w:ins w:id="21" w:author="Lindsay" w:date="2012-04-21T21:58:00Z"/>
          <w:bCs/>
          <w:iCs/>
          <w:sz w:val="24"/>
          <w:szCs w:val="24"/>
        </w:rPr>
      </w:pPr>
    </w:p>
    <w:p w:rsidR="00CA2F00" w:rsidRDefault="00CA2F00" w:rsidP="00B2113A">
      <w:pPr>
        <w:jc w:val="center"/>
        <w:rPr>
          <w:ins w:id="22" w:author="Lindsay" w:date="2012-04-21T21:58:00Z"/>
          <w:bCs/>
          <w:iCs/>
          <w:sz w:val="24"/>
          <w:szCs w:val="24"/>
        </w:rPr>
      </w:pPr>
    </w:p>
    <w:p w:rsidR="00CA2F00" w:rsidRDefault="00CA2F00" w:rsidP="00B2113A">
      <w:pPr>
        <w:jc w:val="center"/>
        <w:rPr>
          <w:ins w:id="23" w:author="Lindsay" w:date="2012-04-21T21:58:00Z"/>
          <w:bCs/>
          <w:iCs/>
          <w:sz w:val="24"/>
          <w:szCs w:val="24"/>
        </w:rPr>
      </w:pPr>
    </w:p>
    <w:p w:rsidR="00CA2F00" w:rsidRDefault="00CA2F00" w:rsidP="00B2113A">
      <w:pPr>
        <w:jc w:val="center"/>
        <w:rPr>
          <w:ins w:id="24" w:author="Lindsay" w:date="2012-04-21T21:58:00Z"/>
          <w:bCs/>
          <w:iCs/>
          <w:sz w:val="24"/>
          <w:szCs w:val="24"/>
        </w:rPr>
      </w:pPr>
    </w:p>
    <w:p w:rsidR="00CA2F00" w:rsidRDefault="00CA2F00" w:rsidP="00B2113A">
      <w:pPr>
        <w:jc w:val="center"/>
        <w:rPr>
          <w:ins w:id="25" w:author="Lindsay" w:date="2012-04-21T21:58:00Z"/>
          <w:bCs/>
          <w:iCs/>
          <w:sz w:val="24"/>
          <w:szCs w:val="24"/>
        </w:rPr>
      </w:pPr>
    </w:p>
    <w:p w:rsidR="00CA2F00" w:rsidRDefault="00CA2F00" w:rsidP="00B2113A">
      <w:pPr>
        <w:jc w:val="center"/>
        <w:rPr>
          <w:ins w:id="26" w:author="Lindsay" w:date="2012-04-21T21:58:00Z"/>
          <w:bCs/>
          <w:iCs/>
          <w:sz w:val="24"/>
          <w:szCs w:val="24"/>
        </w:rPr>
      </w:pPr>
    </w:p>
    <w:p w:rsidR="00CA2F00" w:rsidRDefault="00CA2F00" w:rsidP="00B2113A">
      <w:pPr>
        <w:jc w:val="center"/>
        <w:rPr>
          <w:ins w:id="27" w:author="Lindsay" w:date="2012-04-21T21:58:00Z"/>
          <w:bCs/>
          <w:iCs/>
          <w:sz w:val="24"/>
          <w:szCs w:val="24"/>
        </w:rPr>
      </w:pPr>
    </w:p>
    <w:p w:rsidR="00CA2F00" w:rsidRDefault="00CA2F00" w:rsidP="00B2113A">
      <w:pPr>
        <w:jc w:val="center"/>
        <w:rPr>
          <w:ins w:id="28" w:author="Lindsay" w:date="2012-04-21T21:58:00Z"/>
          <w:bCs/>
          <w:iCs/>
          <w:sz w:val="24"/>
          <w:szCs w:val="24"/>
        </w:rPr>
      </w:pPr>
    </w:p>
    <w:p w:rsidR="00CA2F00" w:rsidRDefault="00CA2F00" w:rsidP="00B2113A">
      <w:pPr>
        <w:jc w:val="center"/>
        <w:rPr>
          <w:ins w:id="29" w:author="Lindsay" w:date="2012-04-21T21:58:00Z"/>
          <w:bCs/>
          <w:iCs/>
          <w:sz w:val="24"/>
          <w:szCs w:val="24"/>
        </w:rPr>
      </w:pPr>
    </w:p>
    <w:p w:rsidR="00CA2F00" w:rsidRDefault="00CA2F00" w:rsidP="00B2113A">
      <w:pPr>
        <w:jc w:val="center"/>
        <w:rPr>
          <w:ins w:id="30" w:author="Lindsay" w:date="2012-04-21T21:58:00Z"/>
          <w:bCs/>
          <w:iCs/>
          <w:sz w:val="24"/>
          <w:szCs w:val="24"/>
        </w:rPr>
      </w:pPr>
    </w:p>
    <w:p w:rsidR="00CA2F00" w:rsidRDefault="00CA2F00" w:rsidP="00B2113A">
      <w:pPr>
        <w:jc w:val="center"/>
        <w:rPr>
          <w:ins w:id="31" w:author="Lindsay" w:date="2012-04-21T21:58:00Z"/>
          <w:bCs/>
          <w:iCs/>
          <w:sz w:val="24"/>
          <w:szCs w:val="24"/>
        </w:rPr>
      </w:pPr>
    </w:p>
    <w:p w:rsidR="00CA2F00" w:rsidRDefault="00CA2F00" w:rsidP="00B2113A">
      <w:pPr>
        <w:jc w:val="center"/>
        <w:rPr>
          <w:ins w:id="32" w:author="Lindsay" w:date="2012-04-21T21:58:00Z"/>
          <w:bCs/>
          <w:iCs/>
          <w:sz w:val="24"/>
          <w:szCs w:val="24"/>
        </w:rPr>
      </w:pPr>
    </w:p>
    <w:p w:rsidR="00CA2F00" w:rsidRDefault="00CA2F00" w:rsidP="00B2113A">
      <w:pPr>
        <w:jc w:val="center"/>
        <w:rPr>
          <w:ins w:id="33" w:author="Lindsay" w:date="2012-04-21T21:58:00Z"/>
          <w:bCs/>
          <w:iCs/>
          <w:sz w:val="24"/>
          <w:szCs w:val="24"/>
        </w:rPr>
      </w:pPr>
    </w:p>
    <w:p w:rsidR="00CA2F00" w:rsidRDefault="00CA2F00" w:rsidP="00B2113A">
      <w:pPr>
        <w:jc w:val="center"/>
        <w:rPr>
          <w:ins w:id="34" w:author="Lindsay" w:date="2012-04-21T21:58:00Z"/>
          <w:bCs/>
          <w:iCs/>
          <w:sz w:val="24"/>
          <w:szCs w:val="24"/>
        </w:rPr>
      </w:pPr>
    </w:p>
    <w:p w:rsidR="00CA2F00" w:rsidRDefault="00CA2F00" w:rsidP="00B2113A">
      <w:pPr>
        <w:jc w:val="center"/>
        <w:rPr>
          <w:ins w:id="35" w:author="Lindsay" w:date="2012-04-21T21:58:00Z"/>
          <w:bCs/>
          <w:iCs/>
          <w:sz w:val="24"/>
          <w:szCs w:val="24"/>
        </w:rPr>
      </w:pPr>
    </w:p>
    <w:p w:rsidR="00CA2F00" w:rsidRDefault="00CA2F00" w:rsidP="00B2113A">
      <w:pPr>
        <w:jc w:val="center"/>
        <w:rPr>
          <w:ins w:id="36" w:author="Lindsay" w:date="2012-04-21T21:58:00Z"/>
          <w:bCs/>
          <w:iCs/>
          <w:sz w:val="24"/>
          <w:szCs w:val="24"/>
        </w:rPr>
      </w:pPr>
    </w:p>
    <w:p w:rsidR="00CA2F00" w:rsidRDefault="00CA2F00" w:rsidP="00B2113A">
      <w:pPr>
        <w:jc w:val="center"/>
        <w:rPr>
          <w:ins w:id="37" w:author="Lindsay" w:date="2012-04-21T21:58:00Z"/>
          <w:bCs/>
          <w:iCs/>
          <w:sz w:val="24"/>
          <w:szCs w:val="24"/>
        </w:rPr>
      </w:pPr>
    </w:p>
    <w:p w:rsidR="00CA2F00" w:rsidRDefault="00CA2F00" w:rsidP="00B2113A">
      <w:pPr>
        <w:jc w:val="center"/>
        <w:rPr>
          <w:ins w:id="38" w:author="Lindsay" w:date="2012-04-21T21:58:00Z"/>
          <w:bCs/>
          <w:iCs/>
          <w:sz w:val="24"/>
          <w:szCs w:val="24"/>
        </w:rPr>
      </w:pPr>
    </w:p>
    <w:p w:rsidR="00CA2F00" w:rsidRDefault="00CA2F00" w:rsidP="00B2113A">
      <w:pPr>
        <w:jc w:val="center"/>
        <w:rPr>
          <w:ins w:id="39" w:author="Lindsay" w:date="2012-04-21T21:58:00Z"/>
          <w:bCs/>
          <w:iCs/>
          <w:sz w:val="24"/>
          <w:szCs w:val="24"/>
        </w:rPr>
      </w:pPr>
    </w:p>
    <w:p w:rsidR="00CA2F00" w:rsidRDefault="00CA2F00" w:rsidP="00B2113A">
      <w:pPr>
        <w:jc w:val="center"/>
        <w:rPr>
          <w:ins w:id="40" w:author="Lindsay" w:date="2012-04-21T21:58:00Z"/>
          <w:bCs/>
          <w:iCs/>
          <w:sz w:val="24"/>
          <w:szCs w:val="24"/>
        </w:rPr>
      </w:pPr>
    </w:p>
    <w:p w:rsidR="00CA2F00" w:rsidRDefault="00CA2F00" w:rsidP="00B2113A">
      <w:pPr>
        <w:jc w:val="center"/>
        <w:rPr>
          <w:ins w:id="41" w:author="Lindsay" w:date="2012-04-21T21:58:00Z"/>
          <w:bCs/>
          <w:iCs/>
          <w:sz w:val="24"/>
          <w:szCs w:val="24"/>
        </w:rPr>
      </w:pPr>
    </w:p>
    <w:p w:rsidR="00CA2F00" w:rsidRDefault="00CA2F00" w:rsidP="00B2113A">
      <w:pPr>
        <w:jc w:val="center"/>
        <w:rPr>
          <w:ins w:id="42" w:author="Lindsay" w:date="2012-04-21T21:58:00Z"/>
          <w:bCs/>
          <w:iCs/>
          <w:sz w:val="24"/>
          <w:szCs w:val="24"/>
        </w:rPr>
      </w:pPr>
    </w:p>
    <w:p w:rsidR="00CA2F00" w:rsidRDefault="00CA2F00" w:rsidP="00B2113A">
      <w:pPr>
        <w:jc w:val="center"/>
        <w:rPr>
          <w:ins w:id="43" w:author="Lindsay" w:date="2012-04-21T21:58:00Z"/>
          <w:bCs/>
          <w:iCs/>
          <w:sz w:val="24"/>
          <w:szCs w:val="24"/>
        </w:rPr>
      </w:pPr>
    </w:p>
    <w:p w:rsidR="00CA2F00" w:rsidRDefault="00CA2F00" w:rsidP="00B2113A">
      <w:pPr>
        <w:jc w:val="center"/>
        <w:rPr>
          <w:ins w:id="44" w:author="Lindsay" w:date="2012-04-21T21:58:00Z"/>
          <w:bCs/>
          <w:iCs/>
          <w:sz w:val="24"/>
          <w:szCs w:val="24"/>
        </w:rPr>
      </w:pPr>
    </w:p>
    <w:p w:rsidR="00CA2F00" w:rsidRDefault="00CA2F00" w:rsidP="00B2113A">
      <w:pPr>
        <w:jc w:val="center"/>
        <w:rPr>
          <w:ins w:id="45" w:author="Lindsay" w:date="2012-04-21T21:58:00Z"/>
          <w:bCs/>
          <w:iCs/>
          <w:sz w:val="24"/>
          <w:szCs w:val="24"/>
        </w:rPr>
      </w:pPr>
    </w:p>
    <w:p w:rsidR="00CA2F00" w:rsidRDefault="00CA2F00" w:rsidP="00B2113A">
      <w:pPr>
        <w:jc w:val="center"/>
        <w:rPr>
          <w:ins w:id="46" w:author="Lindsay" w:date="2012-04-21T21:58:00Z"/>
          <w:bCs/>
          <w:iCs/>
          <w:sz w:val="24"/>
          <w:szCs w:val="24"/>
        </w:rPr>
      </w:pPr>
    </w:p>
    <w:p w:rsidR="00CA2F00" w:rsidRDefault="00CA2F00" w:rsidP="00B2113A">
      <w:pPr>
        <w:jc w:val="center"/>
        <w:rPr>
          <w:ins w:id="47" w:author="Lindsay" w:date="2012-04-21T21:58:00Z"/>
          <w:bCs/>
          <w:iCs/>
          <w:sz w:val="24"/>
          <w:szCs w:val="24"/>
        </w:rPr>
      </w:pPr>
    </w:p>
    <w:p w:rsidR="00CA2F00" w:rsidRDefault="00CA2F00" w:rsidP="00B2113A">
      <w:pPr>
        <w:jc w:val="center"/>
        <w:rPr>
          <w:ins w:id="48" w:author="Lindsay" w:date="2012-04-21T21:58:00Z"/>
          <w:bCs/>
          <w:iCs/>
          <w:sz w:val="24"/>
          <w:szCs w:val="24"/>
        </w:rPr>
      </w:pPr>
    </w:p>
    <w:p w:rsidR="00CA2F00" w:rsidRDefault="00CA2F00" w:rsidP="00B2113A">
      <w:pPr>
        <w:jc w:val="center"/>
        <w:rPr>
          <w:ins w:id="49" w:author="Lindsay" w:date="2012-04-21T21:58:00Z"/>
          <w:bCs/>
          <w:iCs/>
          <w:sz w:val="24"/>
          <w:szCs w:val="24"/>
        </w:rPr>
      </w:pPr>
    </w:p>
    <w:p w:rsidR="00CA2F00" w:rsidRDefault="00CA2F00" w:rsidP="00B2113A">
      <w:pPr>
        <w:jc w:val="center"/>
        <w:rPr>
          <w:ins w:id="50" w:author="Lindsay" w:date="2012-04-21T21:58:00Z"/>
          <w:bCs/>
          <w:iCs/>
          <w:sz w:val="24"/>
          <w:szCs w:val="24"/>
        </w:rPr>
      </w:pPr>
    </w:p>
    <w:p w:rsidR="00CA2F00" w:rsidRDefault="00CA2F00" w:rsidP="00B2113A">
      <w:pPr>
        <w:jc w:val="center"/>
        <w:rPr>
          <w:ins w:id="51" w:author="Lindsay" w:date="2012-04-21T21:58:00Z"/>
          <w:bCs/>
          <w:iCs/>
          <w:sz w:val="24"/>
          <w:szCs w:val="24"/>
        </w:rPr>
      </w:pPr>
    </w:p>
    <w:p w:rsidR="00CA2F00" w:rsidRDefault="00CA2F00" w:rsidP="00B2113A">
      <w:pPr>
        <w:jc w:val="center"/>
        <w:rPr>
          <w:ins w:id="52" w:author="Lindsay" w:date="2012-04-21T21:58:00Z"/>
          <w:bCs/>
          <w:iCs/>
          <w:sz w:val="24"/>
          <w:szCs w:val="24"/>
        </w:rPr>
      </w:pPr>
    </w:p>
    <w:p w:rsidR="00CA2F00" w:rsidRDefault="00CA2F00" w:rsidP="00B2113A">
      <w:pPr>
        <w:jc w:val="center"/>
        <w:rPr>
          <w:ins w:id="53" w:author="Lindsay" w:date="2012-04-21T21:58:00Z"/>
          <w:bCs/>
          <w:iCs/>
          <w:sz w:val="24"/>
          <w:szCs w:val="24"/>
        </w:rPr>
      </w:pPr>
    </w:p>
    <w:p w:rsidR="00CA2F00" w:rsidRDefault="00CA2F00" w:rsidP="00B2113A">
      <w:pPr>
        <w:jc w:val="center"/>
        <w:rPr>
          <w:ins w:id="54" w:author="Lindsay" w:date="2012-04-21T21:58:00Z"/>
          <w:bCs/>
          <w:iCs/>
          <w:sz w:val="24"/>
          <w:szCs w:val="24"/>
        </w:rPr>
      </w:pPr>
    </w:p>
    <w:p w:rsidR="00CA2F00" w:rsidRDefault="00CA2F00" w:rsidP="00B2113A">
      <w:pPr>
        <w:jc w:val="center"/>
        <w:rPr>
          <w:ins w:id="55" w:author="Lindsay" w:date="2012-04-21T21:58:00Z"/>
          <w:bCs/>
          <w:iCs/>
          <w:sz w:val="24"/>
          <w:szCs w:val="24"/>
        </w:rPr>
      </w:pPr>
    </w:p>
    <w:p w:rsidR="00CA2F00" w:rsidRDefault="00CA2F00" w:rsidP="00B2113A">
      <w:pPr>
        <w:jc w:val="center"/>
        <w:rPr>
          <w:ins w:id="56" w:author="Lindsay" w:date="2012-04-21T21:58:00Z"/>
          <w:bCs/>
          <w:iCs/>
          <w:sz w:val="24"/>
          <w:szCs w:val="24"/>
        </w:rPr>
      </w:pPr>
    </w:p>
    <w:p w:rsidR="00CA2F00" w:rsidRDefault="00CA2F00" w:rsidP="00B2113A">
      <w:pPr>
        <w:jc w:val="center"/>
        <w:rPr>
          <w:ins w:id="57" w:author="Lindsay" w:date="2012-04-21T21:58:00Z"/>
          <w:bCs/>
          <w:iCs/>
          <w:sz w:val="24"/>
          <w:szCs w:val="24"/>
        </w:rPr>
      </w:pPr>
    </w:p>
    <w:p w:rsidR="00CA2F00" w:rsidRDefault="00CA2F00" w:rsidP="00B2113A">
      <w:pPr>
        <w:jc w:val="center"/>
        <w:rPr>
          <w:ins w:id="58" w:author="Lindsay" w:date="2012-04-21T21:58:00Z"/>
          <w:bCs/>
          <w:iCs/>
          <w:sz w:val="24"/>
          <w:szCs w:val="24"/>
        </w:rPr>
      </w:pPr>
    </w:p>
    <w:p w:rsidR="00CA2F00" w:rsidRDefault="00CA2F00" w:rsidP="00B2113A">
      <w:pPr>
        <w:jc w:val="center"/>
        <w:rPr>
          <w:ins w:id="59" w:author="Lindsay" w:date="2012-04-21T21:58:00Z"/>
          <w:bCs/>
          <w:iCs/>
          <w:sz w:val="24"/>
          <w:szCs w:val="24"/>
        </w:rPr>
      </w:pPr>
    </w:p>
    <w:p w:rsidR="00CA2F00" w:rsidRDefault="00CA2F00" w:rsidP="00B2113A">
      <w:pPr>
        <w:jc w:val="center"/>
        <w:rPr>
          <w:ins w:id="60" w:author="Lindsay" w:date="2012-04-21T21:58:00Z"/>
          <w:bCs/>
          <w:iCs/>
          <w:sz w:val="24"/>
          <w:szCs w:val="24"/>
        </w:rPr>
      </w:pPr>
    </w:p>
    <w:p w:rsidR="00CA2F00" w:rsidRDefault="00CA2F00" w:rsidP="00B2113A">
      <w:pPr>
        <w:jc w:val="center"/>
        <w:rPr>
          <w:ins w:id="61" w:author="Lindsay" w:date="2012-04-21T21:58:00Z"/>
          <w:bCs/>
          <w:iCs/>
          <w:sz w:val="24"/>
          <w:szCs w:val="24"/>
        </w:rPr>
      </w:pPr>
    </w:p>
    <w:p w:rsidR="00CA2F00" w:rsidRDefault="00CA2F00" w:rsidP="00B2113A">
      <w:pPr>
        <w:jc w:val="center"/>
        <w:rPr>
          <w:ins w:id="62" w:author="Lindsay" w:date="2012-04-21T21:58:00Z"/>
          <w:bCs/>
          <w:iCs/>
          <w:sz w:val="24"/>
          <w:szCs w:val="24"/>
        </w:rPr>
      </w:pPr>
    </w:p>
    <w:p w:rsidR="00CA2F00" w:rsidRDefault="00CA2F00" w:rsidP="00B2113A">
      <w:pPr>
        <w:jc w:val="center"/>
        <w:rPr>
          <w:ins w:id="63" w:author="Lindsay" w:date="2012-04-21T21:58:00Z"/>
          <w:bCs/>
          <w:iCs/>
          <w:sz w:val="24"/>
          <w:szCs w:val="24"/>
        </w:rPr>
      </w:pPr>
    </w:p>
    <w:p w:rsidR="00CA2F00" w:rsidRDefault="00CA2F00" w:rsidP="00B2113A">
      <w:pPr>
        <w:jc w:val="center"/>
        <w:rPr>
          <w:ins w:id="64" w:author="Lindsay" w:date="2012-04-21T21:58:00Z"/>
          <w:bCs/>
          <w:iCs/>
          <w:sz w:val="24"/>
          <w:szCs w:val="24"/>
        </w:rPr>
      </w:pPr>
    </w:p>
    <w:p w:rsidR="00CA2F00" w:rsidRDefault="00CA2F00" w:rsidP="00B2113A">
      <w:pPr>
        <w:jc w:val="center"/>
        <w:rPr>
          <w:ins w:id="65" w:author="Lindsay" w:date="2012-04-21T21:58:00Z"/>
          <w:bCs/>
          <w:iCs/>
          <w:sz w:val="24"/>
          <w:szCs w:val="24"/>
        </w:rPr>
      </w:pPr>
    </w:p>
    <w:p w:rsidR="00CA2F00" w:rsidRDefault="00CA2F00" w:rsidP="00B2113A">
      <w:pPr>
        <w:jc w:val="center"/>
        <w:rPr>
          <w:ins w:id="66" w:author="Lindsay" w:date="2012-04-21T21:58:00Z"/>
          <w:bCs/>
          <w:iCs/>
          <w:sz w:val="24"/>
          <w:szCs w:val="24"/>
        </w:rPr>
      </w:pPr>
    </w:p>
    <w:p w:rsidR="00CA2F00" w:rsidRDefault="00CA2F00" w:rsidP="00B2113A">
      <w:pPr>
        <w:jc w:val="center"/>
        <w:rPr>
          <w:ins w:id="67" w:author="Lindsay" w:date="2012-04-21T21:58:00Z"/>
          <w:bCs/>
          <w:iCs/>
          <w:sz w:val="24"/>
          <w:szCs w:val="24"/>
        </w:rPr>
      </w:pPr>
    </w:p>
    <w:p w:rsidR="00CA2F00" w:rsidRDefault="00CA2F00" w:rsidP="00B2113A">
      <w:pPr>
        <w:jc w:val="center"/>
        <w:rPr>
          <w:ins w:id="68" w:author="Lindsay" w:date="2012-04-21T21:58:00Z"/>
          <w:bCs/>
          <w:iCs/>
          <w:sz w:val="24"/>
          <w:szCs w:val="24"/>
        </w:rPr>
      </w:pPr>
    </w:p>
    <w:p w:rsidR="00CA2F00" w:rsidRDefault="00CA2F00" w:rsidP="00B2113A">
      <w:pPr>
        <w:jc w:val="center"/>
        <w:rPr>
          <w:ins w:id="69" w:author="Lindsay" w:date="2012-04-21T21:58:00Z"/>
          <w:bCs/>
          <w:iCs/>
          <w:sz w:val="24"/>
          <w:szCs w:val="24"/>
        </w:rPr>
      </w:pPr>
    </w:p>
    <w:p w:rsidR="00CA2F00" w:rsidRPr="00605020" w:rsidRDefault="00CA2F00" w:rsidP="00B2113A">
      <w:pPr>
        <w:jc w:val="center"/>
        <w:rPr>
          <w:ins w:id="70" w:author="bidyut k mohanty" w:date="2012-04-22T08:31:00Z"/>
          <w:bCs/>
          <w:iCs/>
          <w:sz w:val="24"/>
          <w:szCs w:val="24"/>
        </w:rPr>
      </w:pPr>
    </w:p>
    <w:p w:rsidR="00B2113A" w:rsidRDefault="00B2113A" w:rsidP="00B2113A">
      <w:pPr>
        <w:jc w:val="center"/>
        <w:rPr>
          <w:ins w:id="71" w:author="bidyut k mohanty" w:date="2012-04-22T08:31:00Z"/>
          <w:bCs/>
          <w:iCs/>
          <w:sz w:val="24"/>
          <w:szCs w:val="24"/>
        </w:rPr>
      </w:pPr>
    </w:p>
    <w:p w:rsidR="00CA2F00" w:rsidRDefault="00CA2F00" w:rsidP="00B2113A">
      <w:pPr>
        <w:jc w:val="center"/>
        <w:rPr>
          <w:ins w:id="72" w:author="bidyut k mohanty" w:date="2012-04-22T08:31:00Z"/>
          <w:bCs/>
          <w:iCs/>
          <w:sz w:val="24"/>
          <w:szCs w:val="24"/>
        </w:rPr>
      </w:pPr>
    </w:p>
    <w:p w:rsidR="00CA2F00" w:rsidRDefault="00CA2F00" w:rsidP="00B2113A">
      <w:pPr>
        <w:jc w:val="center"/>
        <w:rPr>
          <w:ins w:id="73" w:author="bidyut k mohanty" w:date="2012-04-22T08:31:00Z"/>
          <w:bCs/>
          <w:iCs/>
          <w:sz w:val="24"/>
          <w:szCs w:val="24"/>
        </w:rPr>
      </w:pPr>
    </w:p>
    <w:p w:rsidR="00CA2F00" w:rsidRDefault="00CA2F00" w:rsidP="00B2113A">
      <w:pPr>
        <w:jc w:val="center"/>
        <w:rPr>
          <w:ins w:id="74" w:author="bidyut k mohanty" w:date="2012-04-22T08:31:00Z"/>
          <w:bCs/>
          <w:iCs/>
          <w:sz w:val="24"/>
          <w:szCs w:val="24"/>
        </w:rPr>
      </w:pPr>
    </w:p>
    <w:p w:rsidR="00CA2F00" w:rsidRDefault="00CA2F00" w:rsidP="00B2113A">
      <w:pPr>
        <w:jc w:val="center"/>
        <w:rPr>
          <w:ins w:id="75" w:author="bidyut k mohanty" w:date="2012-04-22T08:31:00Z"/>
          <w:bCs/>
          <w:iCs/>
          <w:sz w:val="24"/>
          <w:szCs w:val="24"/>
        </w:rPr>
      </w:pPr>
    </w:p>
    <w:p w:rsidR="00CA2F00" w:rsidRPr="00605020" w:rsidRDefault="00CA2F00" w:rsidP="00B2113A">
      <w:pPr>
        <w:jc w:val="center"/>
        <w:rPr>
          <w:ins w:id="76" w:author="bidyut k mohanty" w:date="2012-04-22T08:31:00Z"/>
          <w:bCs/>
          <w:iCs/>
          <w:sz w:val="24"/>
          <w:szCs w:val="24"/>
        </w:rPr>
      </w:pPr>
    </w:p>
    <w:p w:rsidR="00000000" w:rsidRDefault="0072137D">
      <w:pPr>
        <w:tabs>
          <w:tab w:val="left" w:pos="1280"/>
        </w:tabs>
        <w:jc w:val="center"/>
        <w:rPr>
          <w:del w:id="77" w:author="Hong Qin" w:date="2012-04-22T23:30:00Z"/>
          <w:rFonts w:ascii="Arial" w:hAnsi="Arial" w:cs="Arial"/>
          <w:bCs/>
          <w:i/>
          <w:iCs/>
          <w:sz w:val="24"/>
          <w:szCs w:val="24"/>
        </w:rPr>
        <w:pPrChange w:id="78" w:author="Hong Qin" w:date="2012-04-23T00:08:00Z">
          <w:pPr>
            <w:jc w:val="center"/>
          </w:pPr>
        </w:pPrChange>
      </w:pPr>
      <w:del w:id="79" w:author="Hong Qin" w:date="2012-04-22T23:30:00Z">
        <w:r w:rsidRPr="0072137D" w:rsidDel="00CA2A6B">
          <w:rPr>
            <w:rFonts w:ascii="Arial" w:hAnsi="Arial" w:cs="Arial"/>
            <w:bCs/>
            <w:sz w:val="24"/>
            <w:szCs w:val="24"/>
          </w:rPr>
          <w:delText xml:space="preserve">The interconnection between oxidative stress, genomic instability, mitotic asymmetry, and chronological </w:delText>
        </w:r>
      </w:del>
      <w:del w:id="80" w:author="Hong Qin" w:date="2012-04-23T00:08:00Z">
        <w:r w:rsidR="00053B8D">
          <w:rPr>
            <w:rFonts w:ascii="Arial" w:hAnsi="Arial" w:cs="Arial"/>
            <w:bCs/>
            <w:sz w:val="24"/>
            <w:szCs w:val="24"/>
          </w:rPr>
          <w:delText>life span</w:delText>
        </w:r>
        <w:r w:rsidRPr="0072137D">
          <w:rPr>
            <w:rFonts w:ascii="Arial" w:hAnsi="Arial" w:cs="Arial"/>
            <w:bCs/>
            <w:sz w:val="24"/>
            <w:szCs w:val="24"/>
          </w:rPr>
          <w:delText xml:space="preserve"> </w:delText>
        </w:r>
      </w:del>
      <w:commentRangeStart w:id="81"/>
      <w:del w:id="82" w:author="Hong Qin" w:date="2012-04-19T19:16:00Z">
        <w:r w:rsidRPr="0072137D" w:rsidDel="00053B8D">
          <w:rPr>
            <w:rFonts w:ascii="Arial" w:hAnsi="Arial" w:cs="Arial"/>
            <w:bCs/>
            <w:sz w:val="24"/>
            <w:szCs w:val="24"/>
          </w:rPr>
          <w:delText>lifespan</w:delText>
        </w:r>
      </w:del>
      <w:del w:id="83" w:author="Hong Qin" w:date="2012-04-22T23:30:00Z">
        <w:r w:rsidRPr="0072137D" w:rsidDel="00CA2A6B">
          <w:rPr>
            <w:rFonts w:ascii="Arial" w:hAnsi="Arial" w:cs="Arial"/>
            <w:bCs/>
            <w:sz w:val="24"/>
            <w:szCs w:val="24"/>
          </w:rPr>
          <w:delText xml:space="preserve"> </w:delText>
        </w:r>
        <w:commentRangeEnd w:id="81"/>
        <w:r w:rsidR="00EE02E7" w:rsidDel="00CA2A6B">
          <w:rPr>
            <w:rStyle w:val="CommentReference"/>
          </w:rPr>
          <w:commentReference w:id="81"/>
        </w:r>
        <w:r w:rsidRPr="0072137D" w:rsidDel="00CA2A6B">
          <w:rPr>
            <w:rFonts w:ascii="Arial" w:hAnsi="Arial" w:cs="Arial"/>
            <w:bCs/>
            <w:sz w:val="24"/>
            <w:szCs w:val="24"/>
          </w:rPr>
          <w:delText xml:space="preserve">in </w:delText>
        </w:r>
        <w:r w:rsidRPr="0072137D" w:rsidDel="00CA2A6B">
          <w:rPr>
            <w:rFonts w:ascii="Arial" w:hAnsi="Arial" w:cs="Arial"/>
            <w:bCs/>
            <w:i/>
            <w:iCs/>
            <w:sz w:val="24"/>
            <w:szCs w:val="24"/>
          </w:rPr>
          <w:delText>Saccharomyces cerevisiae</w:delText>
        </w:r>
      </w:del>
    </w:p>
    <w:p w:rsidR="00000000" w:rsidRDefault="00B2113A">
      <w:pPr>
        <w:tabs>
          <w:tab w:val="left" w:pos="1280"/>
        </w:tabs>
        <w:jc w:val="center"/>
        <w:rPr>
          <w:del w:id="84" w:author="Hong Qin" w:date="2012-04-22T23:30:00Z"/>
          <w:rFonts w:ascii="Arial" w:hAnsi="Arial" w:cs="Arial"/>
          <w:bCs/>
          <w:iCs/>
          <w:sz w:val="24"/>
          <w:szCs w:val="24"/>
        </w:rPr>
        <w:pPrChange w:id="85" w:author="Hong Qin" w:date="2012-04-23T00:08:00Z">
          <w:pPr>
            <w:jc w:val="center"/>
          </w:pPr>
        </w:pPrChange>
      </w:pPr>
      <w:del w:id="86" w:author="Hong Qin" w:date="2012-04-22T23:30:00Z">
        <w:r w:rsidRPr="00605020" w:rsidDel="00CA2A6B">
          <w:rPr>
            <w:rFonts w:ascii="Arial" w:hAnsi="Arial" w:cs="Arial"/>
            <w:bCs/>
            <w:iCs/>
            <w:sz w:val="24"/>
            <w:szCs w:val="24"/>
          </w:rPr>
          <w:delText>Lindsay</w:delText>
        </w:r>
        <w:r w:rsidR="009E5802" w:rsidDel="00CA2A6B">
          <w:rPr>
            <w:rFonts w:ascii="Arial" w:hAnsi="Arial" w:cs="Arial"/>
            <w:bCs/>
            <w:iCs/>
            <w:sz w:val="24"/>
            <w:szCs w:val="24"/>
          </w:rPr>
          <w:delText xml:space="preserve"> </w:delText>
        </w:r>
        <w:r w:rsidR="008905A8" w:rsidDel="00CA2A6B">
          <w:rPr>
            <w:rFonts w:ascii="Arial" w:hAnsi="Arial" w:cs="Arial"/>
            <w:bCs/>
            <w:iCs/>
            <w:sz w:val="24"/>
            <w:szCs w:val="24"/>
          </w:rPr>
          <w:delText>Alexandra</w:delText>
        </w:r>
        <w:r w:rsidR="009E5802" w:rsidDel="00CA2A6B">
          <w:rPr>
            <w:rFonts w:ascii="Arial" w:hAnsi="Arial" w:cs="Arial"/>
            <w:bCs/>
            <w:iCs/>
            <w:sz w:val="24"/>
            <w:szCs w:val="24"/>
          </w:rPr>
          <w:delText xml:space="preserve"> </w:delText>
        </w:r>
        <w:r w:rsidRPr="00605020" w:rsidDel="00CA2A6B">
          <w:rPr>
            <w:rFonts w:ascii="Arial" w:hAnsi="Arial" w:cs="Arial"/>
            <w:bCs/>
            <w:iCs/>
            <w:sz w:val="24"/>
            <w:szCs w:val="24"/>
          </w:rPr>
          <w:delText>Parnell</w:delText>
        </w:r>
      </w:del>
    </w:p>
    <w:p w:rsidR="00000000" w:rsidRDefault="00B2113A">
      <w:pPr>
        <w:tabs>
          <w:tab w:val="left" w:pos="1280"/>
        </w:tabs>
        <w:jc w:val="center"/>
        <w:rPr>
          <w:del w:id="87" w:author="Hong Qin" w:date="2012-04-22T23:30:00Z"/>
          <w:rFonts w:ascii="Arial" w:hAnsi="Arial" w:cs="Arial"/>
          <w:bCs/>
          <w:iCs/>
          <w:sz w:val="24"/>
          <w:szCs w:val="24"/>
        </w:rPr>
        <w:pPrChange w:id="88" w:author="Hong Qin" w:date="2012-04-23T00:08:00Z">
          <w:pPr>
            <w:jc w:val="center"/>
          </w:pPr>
        </w:pPrChange>
      </w:pPr>
      <w:del w:id="89" w:author="Hong Qin" w:date="2012-04-22T23:30:00Z">
        <w:r w:rsidRPr="00605020" w:rsidDel="00CA2A6B">
          <w:rPr>
            <w:rFonts w:ascii="Arial" w:hAnsi="Arial" w:cs="Arial"/>
            <w:bCs/>
            <w:iCs/>
            <w:sz w:val="24"/>
            <w:szCs w:val="24"/>
          </w:rPr>
          <w:delText xml:space="preserve">Submitted to the Department of Biology </w:delText>
        </w:r>
        <w:r w:rsidR="00C26B6D" w:rsidRPr="00605020" w:rsidDel="00CA2A6B">
          <w:rPr>
            <w:rFonts w:ascii="Arial" w:hAnsi="Arial" w:cs="Arial"/>
            <w:bCs/>
            <w:iCs/>
            <w:sz w:val="24"/>
            <w:szCs w:val="24"/>
          </w:rPr>
          <w:delText xml:space="preserve">on </w:delText>
        </w:r>
        <w:r w:rsidRPr="00605020" w:rsidDel="00CA2A6B">
          <w:rPr>
            <w:rFonts w:ascii="Arial" w:hAnsi="Arial" w:cs="Arial"/>
            <w:bCs/>
            <w:iCs/>
            <w:sz w:val="24"/>
            <w:szCs w:val="24"/>
          </w:rPr>
          <w:delText>April 2012 in partial fulfillment for the completion of the Ethel WaddelGithii Honors Program at Spelman College</w:delText>
        </w:r>
      </w:del>
    </w:p>
    <w:p w:rsidR="009E5802" w:rsidRDefault="009E5802" w:rsidP="009E5802">
      <w:pPr>
        <w:tabs>
          <w:tab w:val="left" w:pos="1280"/>
        </w:tabs>
        <w:jc w:val="center"/>
        <w:rPr>
          <w:rFonts w:ascii="Arial" w:hAnsi="Arial" w:cs="Arial"/>
          <w:sz w:val="24"/>
          <w:szCs w:val="24"/>
        </w:rPr>
      </w:pPr>
    </w:p>
    <w:p w:rsidR="00B2113A" w:rsidRPr="00605020" w:rsidRDefault="0072137D" w:rsidP="009E5802">
      <w:pPr>
        <w:tabs>
          <w:tab w:val="left" w:pos="1280"/>
        </w:tabs>
        <w:jc w:val="center"/>
        <w:rPr>
          <w:rFonts w:ascii="Arial" w:hAnsi="Arial" w:cs="Arial"/>
          <w:sz w:val="24"/>
          <w:szCs w:val="24"/>
        </w:rPr>
      </w:pPr>
      <w:r w:rsidRPr="0072137D">
        <w:rPr>
          <w:rFonts w:ascii="Arial" w:hAnsi="Arial" w:cs="Arial"/>
          <w:sz w:val="24"/>
          <w:szCs w:val="24"/>
        </w:rPr>
        <w:t>ABSTRACT</w:t>
      </w:r>
    </w:p>
    <w:p w:rsidR="00E6575D" w:rsidRDefault="00B2113A" w:rsidP="00E6575D">
      <w:pPr>
        <w:spacing w:line="480" w:lineRule="auto"/>
        <w:jc w:val="both"/>
        <w:rPr>
          <w:ins w:id="90" w:author="bidyut k mohanty" w:date="2012-04-19T22:02:00Z"/>
          <w:rFonts w:ascii="Arial" w:hAnsi="Arial" w:cs="Arial"/>
          <w:sz w:val="24"/>
          <w:szCs w:val="24"/>
        </w:rPr>
        <w:pPrChange w:id="91" w:author="bidyut k mohanty" w:date="2012-04-19T22:01:00Z">
          <w:pPr>
            <w:spacing w:line="480" w:lineRule="auto"/>
          </w:pPr>
        </w:pPrChange>
      </w:pPr>
      <w:r w:rsidRPr="00605020">
        <w:rPr>
          <w:rFonts w:ascii="Arial" w:hAnsi="Arial" w:cs="Arial"/>
          <w:sz w:val="24"/>
          <w:szCs w:val="24"/>
        </w:rPr>
        <w:t xml:space="preserve">Cellular aging in </w:t>
      </w:r>
      <w:r w:rsidR="0072137D" w:rsidRPr="0072137D">
        <w:rPr>
          <w:rFonts w:ascii="Arial" w:hAnsi="Arial" w:cs="Arial"/>
          <w:i/>
          <w:sz w:val="24"/>
          <w:szCs w:val="24"/>
        </w:rPr>
        <w:t>Saccharomyces cerevisiae</w:t>
      </w:r>
      <w:r w:rsidRPr="00605020">
        <w:rPr>
          <w:rFonts w:ascii="Arial" w:hAnsi="Arial" w:cs="Arial"/>
          <w:sz w:val="24"/>
          <w:szCs w:val="24"/>
        </w:rPr>
        <w:t xml:space="preserve"> can lead to genomic instability and impaired mitotic asymmetry. Here, we focus on the role of oxidative stress on genomic instability and mitotic asymmetry. We treated yeast cells from a collection of natural isolates with hydrogen peroxide, and monitored the frequencies of loss of </w:t>
      </w:r>
      <w:proofErr w:type="spellStart"/>
      <w:r w:rsidRPr="00605020">
        <w:rPr>
          <w:rFonts w:ascii="Arial" w:hAnsi="Arial" w:cs="Arial"/>
          <w:sz w:val="24"/>
          <w:szCs w:val="24"/>
        </w:rPr>
        <w:t>heterozygosity</w:t>
      </w:r>
      <w:proofErr w:type="spellEnd"/>
      <w:r w:rsidRPr="00605020">
        <w:rPr>
          <w:rFonts w:ascii="Arial" w:hAnsi="Arial" w:cs="Arial"/>
          <w:sz w:val="24"/>
          <w:szCs w:val="24"/>
        </w:rPr>
        <w:t xml:space="preserve"> (LOH) in response to hydrogen peroxide concentration. We found that the increase of hydrogen peroxide-dependent genomic instability occurs before a drop in viability.</w:t>
      </w:r>
      <w:ins w:id="92" w:author="Hong Qin" w:date="2012-04-22T23:11:00Z">
        <w:r w:rsidR="0097510F">
          <w:rPr>
            <w:rFonts w:ascii="Arial" w:hAnsi="Arial" w:cs="Arial"/>
            <w:sz w:val="24"/>
            <w:szCs w:val="24"/>
          </w:rPr>
          <w:t xml:space="preserve"> </w:t>
        </w:r>
      </w:ins>
      <w:ins w:id="93" w:author="Hong Qin" w:date="2012-04-22T23:15:00Z">
        <w:r w:rsidR="006625A7">
          <w:rPr>
            <w:rFonts w:ascii="Arial" w:hAnsi="Arial" w:cs="Arial"/>
            <w:sz w:val="24"/>
            <w:szCs w:val="24"/>
          </w:rPr>
          <w:t xml:space="preserve">This leadoff is </w:t>
        </w:r>
      </w:ins>
      <w:del w:id="94" w:author="Hong Qin" w:date="2012-04-23T00:08:00Z">
        <w:r w:rsidRPr="00605020">
          <w:rPr>
            <w:rFonts w:ascii="Arial" w:hAnsi="Arial" w:cs="Arial"/>
            <w:sz w:val="24"/>
            <w:szCs w:val="24"/>
          </w:rPr>
          <w:delText xml:space="preserve">negatively correlated with chronological </w:delText>
        </w:r>
        <w:r w:rsidR="00053B8D">
          <w:rPr>
            <w:rFonts w:ascii="Arial" w:hAnsi="Arial" w:cs="Arial"/>
            <w:sz w:val="24"/>
            <w:szCs w:val="24"/>
          </w:rPr>
          <w:delText>life span</w:delText>
        </w:r>
        <w:r w:rsidRPr="00605020">
          <w:rPr>
            <w:rFonts w:ascii="Arial" w:hAnsi="Arial" w:cs="Arial"/>
            <w:sz w:val="24"/>
            <w:szCs w:val="24"/>
          </w:rPr>
          <w:delText>, with an R-squared of 0.54 and a p-value of 0.024, and positively correlated with a measure of endogenous mitotic asymmetry with an R-squared of 0.43 and a p value of 0.054. This indicated that better resistance</w:delText>
        </w:r>
      </w:del>
      <w:ins w:id="95" w:author="Hong Qin" w:date="2012-04-22T23:15:00Z">
        <w:r w:rsidR="006625A7">
          <w:rPr>
            <w:rFonts w:ascii="Arial" w:hAnsi="Arial" w:cs="Arial"/>
            <w:sz w:val="24"/>
            <w:szCs w:val="24"/>
          </w:rPr>
          <w:t xml:space="preserve">inversely proportional to </w:t>
        </w:r>
        <w:proofErr w:type="spellStart"/>
        <w:r w:rsidR="006625A7">
          <w:rPr>
            <w:rFonts w:ascii="Arial" w:hAnsi="Arial" w:cs="Arial"/>
            <w:sz w:val="24"/>
            <w:szCs w:val="24"/>
          </w:rPr>
          <w:t>cells’s</w:t>
        </w:r>
        <w:proofErr w:type="spellEnd"/>
        <w:r w:rsidR="006625A7">
          <w:rPr>
            <w:rFonts w:ascii="Arial" w:hAnsi="Arial" w:cs="Arial"/>
            <w:sz w:val="24"/>
            <w:szCs w:val="24"/>
          </w:rPr>
          <w:t xml:space="preserve"> ability to maintain homeostasis despite substantial H</w:t>
        </w:r>
        <w:r w:rsidR="006625A7" w:rsidRPr="00614DD6">
          <w:rPr>
            <w:rFonts w:ascii="Arial" w:hAnsi="Arial" w:cs="Arial"/>
            <w:sz w:val="24"/>
            <w:szCs w:val="24"/>
            <w:vertAlign w:val="subscript"/>
          </w:rPr>
          <w:t>2</w:t>
        </w:r>
        <w:r w:rsidR="006625A7">
          <w:rPr>
            <w:rFonts w:ascii="Arial" w:hAnsi="Arial" w:cs="Arial"/>
            <w:sz w:val="24"/>
            <w:szCs w:val="24"/>
          </w:rPr>
          <w:t>O</w:t>
        </w:r>
        <w:r w:rsidR="006625A7" w:rsidRPr="00614DD6">
          <w:rPr>
            <w:rFonts w:ascii="Arial" w:hAnsi="Arial" w:cs="Arial"/>
            <w:sz w:val="24"/>
            <w:szCs w:val="24"/>
            <w:vertAlign w:val="subscript"/>
          </w:rPr>
          <w:t>2</w:t>
        </w:r>
        <w:r w:rsidR="006625A7">
          <w:rPr>
            <w:rFonts w:ascii="Arial" w:hAnsi="Arial" w:cs="Arial"/>
            <w:sz w:val="24"/>
            <w:szCs w:val="24"/>
          </w:rPr>
          <w:t xml:space="preserve"> induced DNA damage.  </w:t>
        </w:r>
      </w:ins>
      <w:ins w:id="96" w:author="Hong Qin" w:date="2012-04-22T23:14:00Z">
        <w:r w:rsidR="009F6BC6" w:rsidRPr="00605020">
          <w:rPr>
            <w:rFonts w:ascii="Arial" w:hAnsi="Arial" w:cs="Arial"/>
            <w:sz w:val="24"/>
            <w:szCs w:val="24"/>
          </w:rPr>
          <w:t>We previously observed that elevation of genomic instability generally lags behind the drop in viability during chronological aging. Hence, hydrogen peroxide treatment and chronological aging lead to opposite timing of genomic instability with regards to viability. This contrast argues that the effect of oxidative stress on genome integrity is well suppressed up to the dying-off phase during chronological aging.</w:t>
        </w:r>
      </w:ins>
      <w:ins w:id="97" w:author="Hong Qin" w:date="2012-04-22T23:18:00Z">
        <w:r w:rsidR="00E4581E">
          <w:rPr>
            <w:rFonts w:ascii="Arial" w:hAnsi="Arial" w:cs="Arial"/>
            <w:sz w:val="24"/>
            <w:szCs w:val="24"/>
          </w:rPr>
          <w:t xml:space="preserve"> W</w:t>
        </w:r>
      </w:ins>
      <w:ins w:id="98" w:author="Hong Qin" w:date="2012-04-22T23:14:00Z">
        <w:r w:rsidR="0082004C">
          <w:rPr>
            <w:rFonts w:ascii="Arial" w:hAnsi="Arial" w:cs="Arial"/>
            <w:sz w:val="24"/>
            <w:szCs w:val="24"/>
          </w:rPr>
          <w:t xml:space="preserve">e </w:t>
        </w:r>
      </w:ins>
      <w:ins w:id="99" w:author="Hong Qin" w:date="2012-04-22T23:18:00Z">
        <w:r w:rsidR="00E4581E">
          <w:rPr>
            <w:rFonts w:ascii="Arial" w:hAnsi="Arial" w:cs="Arial"/>
            <w:sz w:val="24"/>
            <w:szCs w:val="24"/>
          </w:rPr>
          <w:t xml:space="preserve">then </w:t>
        </w:r>
      </w:ins>
      <w:ins w:id="100" w:author="Hong Qin" w:date="2012-04-22T23:14:00Z">
        <w:r w:rsidR="0082004C">
          <w:rPr>
            <w:rFonts w:ascii="Arial" w:hAnsi="Arial" w:cs="Arial"/>
            <w:sz w:val="24"/>
            <w:szCs w:val="24"/>
          </w:rPr>
          <w:t>found tha</w:t>
        </w:r>
      </w:ins>
      <w:ins w:id="101" w:author="Hong Qin" w:date="2012-04-22T23:15:00Z">
        <w:r w:rsidR="00D9370F">
          <w:rPr>
            <w:rFonts w:ascii="Arial" w:hAnsi="Arial" w:cs="Arial"/>
            <w:sz w:val="24"/>
            <w:szCs w:val="24"/>
          </w:rPr>
          <w:t>t</w:t>
        </w:r>
      </w:ins>
      <w:ins w:id="102" w:author="Hong Qin" w:date="2012-04-22T23:14:00Z">
        <w:r w:rsidR="00D9370F">
          <w:rPr>
            <w:rFonts w:ascii="Arial" w:hAnsi="Arial" w:cs="Arial"/>
            <w:sz w:val="24"/>
            <w:szCs w:val="24"/>
          </w:rPr>
          <w:t xml:space="preserve"> </w:t>
        </w:r>
      </w:ins>
      <w:del w:id="103" w:author="Hong Qin" w:date="2012-04-22T23:15:00Z">
        <w:r w:rsidRPr="00605020" w:rsidDel="00D9370F">
          <w:rPr>
            <w:rFonts w:ascii="Arial" w:hAnsi="Arial" w:cs="Arial"/>
            <w:sz w:val="24"/>
            <w:szCs w:val="24"/>
          </w:rPr>
          <w:delText xml:space="preserve"> </w:delText>
        </w:r>
      </w:del>
      <w:ins w:id="104" w:author="Hong Qin" w:date="2012-04-22T23:15:00Z">
        <w:r w:rsidR="00D9370F">
          <w:rPr>
            <w:rFonts w:ascii="Arial" w:hAnsi="Arial" w:cs="Arial"/>
            <w:sz w:val="24"/>
            <w:szCs w:val="24"/>
          </w:rPr>
          <w:t>t</w:t>
        </w:r>
      </w:ins>
      <w:del w:id="105" w:author="Hong Qin" w:date="2012-04-22T23:15:00Z">
        <w:r w:rsidRPr="00605020" w:rsidDel="00D9370F">
          <w:rPr>
            <w:rFonts w:ascii="Arial" w:hAnsi="Arial" w:cs="Arial"/>
            <w:sz w:val="24"/>
            <w:szCs w:val="24"/>
          </w:rPr>
          <w:delText>T</w:delText>
        </w:r>
      </w:del>
      <w:ins w:id="106" w:author="Hong Qin" w:date="2012-04-23T00:08:00Z">
        <w:r w:rsidRPr="00605020">
          <w:rPr>
            <w:rFonts w:ascii="Arial" w:hAnsi="Arial" w:cs="Arial"/>
            <w:sz w:val="24"/>
            <w:szCs w:val="24"/>
          </w:rPr>
          <w:t>h</w:t>
        </w:r>
      </w:ins>
      <w:ins w:id="107" w:author="Hong Qin" w:date="2012-04-22T23:15:00Z">
        <w:r w:rsidR="00D9370F">
          <w:rPr>
            <w:rFonts w:ascii="Arial" w:hAnsi="Arial" w:cs="Arial"/>
            <w:sz w:val="24"/>
            <w:szCs w:val="24"/>
          </w:rPr>
          <w:t>e</w:t>
        </w:r>
      </w:ins>
      <w:del w:id="108" w:author="Hong Qin" w:date="2012-04-22T23:15:00Z">
        <w:r w:rsidRPr="00605020" w:rsidDel="00D9370F">
          <w:rPr>
            <w:rFonts w:ascii="Arial" w:hAnsi="Arial" w:cs="Arial"/>
            <w:sz w:val="24"/>
            <w:szCs w:val="24"/>
          </w:rPr>
          <w:delText>is</w:delText>
        </w:r>
      </w:del>
      <w:ins w:id="109" w:author="Hong Qin" w:date="2012-04-23T00:08:00Z">
        <w:r w:rsidRPr="00605020">
          <w:rPr>
            <w:rFonts w:ascii="Arial" w:hAnsi="Arial" w:cs="Arial"/>
            <w:sz w:val="24"/>
            <w:szCs w:val="24"/>
          </w:rPr>
          <w:t xml:space="preserve"> leadoff</w:t>
        </w:r>
      </w:ins>
      <w:ins w:id="110" w:author="Hong Qin" w:date="2012-04-22T23:17:00Z">
        <w:r w:rsidR="005D1CD7">
          <w:rPr>
            <w:rFonts w:ascii="Arial" w:hAnsi="Arial" w:cs="Arial"/>
            <w:sz w:val="24"/>
            <w:szCs w:val="24"/>
          </w:rPr>
          <w:t xml:space="preserve"> of genomic instability to viability</w:t>
        </w:r>
      </w:ins>
      <w:ins w:id="111" w:author="Hong Qin" w:date="2012-04-22T23:07:00Z">
        <w:r w:rsidR="00F65ED6">
          <w:rPr>
            <w:rFonts w:ascii="Arial" w:hAnsi="Arial" w:cs="Arial"/>
            <w:sz w:val="24"/>
            <w:szCs w:val="24"/>
          </w:rPr>
          <w:t xml:space="preserve"> </w:t>
        </w:r>
      </w:ins>
      <w:del w:id="112" w:author="Hong Qin" w:date="2012-04-22T23:07:00Z">
        <w:r w:rsidRPr="00605020" w:rsidDel="00F65ED6">
          <w:rPr>
            <w:rFonts w:ascii="Arial" w:hAnsi="Arial" w:cs="Arial"/>
            <w:sz w:val="24"/>
            <w:szCs w:val="24"/>
          </w:rPr>
          <w:delText xml:space="preserve"> </w:delText>
        </w:r>
      </w:del>
      <w:ins w:id="113" w:author="Hong Qin" w:date="2012-04-23T00:08:00Z">
        <w:r w:rsidRPr="00605020">
          <w:rPr>
            <w:rFonts w:ascii="Arial" w:hAnsi="Arial" w:cs="Arial"/>
            <w:sz w:val="24"/>
            <w:szCs w:val="24"/>
          </w:rPr>
          <w:t xml:space="preserve">is negatively correlated with chronological </w:t>
        </w:r>
      </w:ins>
      <w:del w:id="114" w:author="Hong Qin" w:date="2012-04-19T19:16:00Z">
        <w:r w:rsidRPr="00605020" w:rsidDel="00053B8D">
          <w:rPr>
            <w:rFonts w:ascii="Arial" w:hAnsi="Arial" w:cs="Arial"/>
            <w:sz w:val="24"/>
            <w:szCs w:val="24"/>
          </w:rPr>
          <w:delText>lifespan</w:delText>
        </w:r>
      </w:del>
      <w:ins w:id="115" w:author="Hong Qin" w:date="2012-04-19T19:16:00Z">
        <w:r w:rsidR="00053B8D">
          <w:rPr>
            <w:rFonts w:ascii="Arial" w:hAnsi="Arial" w:cs="Arial"/>
            <w:sz w:val="24"/>
            <w:szCs w:val="24"/>
          </w:rPr>
          <w:t>life span</w:t>
        </w:r>
      </w:ins>
      <w:ins w:id="116" w:author="Hong Qin" w:date="2012-04-23T00:08:00Z">
        <w:r w:rsidRPr="00605020">
          <w:rPr>
            <w:rFonts w:ascii="Arial" w:hAnsi="Arial" w:cs="Arial"/>
            <w:sz w:val="24"/>
            <w:szCs w:val="24"/>
          </w:rPr>
          <w:t xml:space="preserve">, with an R-squared of 0.54 and a p-value of 0.024, </w:t>
        </w:r>
      </w:ins>
      <w:ins w:id="117" w:author="Hong Qin" w:date="2012-04-22T22:48:00Z">
        <w:r w:rsidR="004A4BB4">
          <w:rPr>
            <w:rFonts w:ascii="Arial" w:hAnsi="Arial" w:cs="Arial"/>
            <w:sz w:val="24"/>
            <w:szCs w:val="24"/>
          </w:rPr>
          <w:t>indicating that cells</w:t>
        </w:r>
      </w:ins>
      <w:ins w:id="118" w:author="Hong Qin" w:date="2012-04-22T22:49:00Z">
        <w:r w:rsidR="004A4BB4">
          <w:rPr>
            <w:rFonts w:ascii="Arial" w:hAnsi="Arial" w:cs="Arial"/>
            <w:sz w:val="24"/>
            <w:szCs w:val="24"/>
          </w:rPr>
          <w:t xml:space="preserve">’ ability to maintain </w:t>
        </w:r>
        <w:r w:rsidR="00B96558">
          <w:rPr>
            <w:rFonts w:ascii="Arial" w:hAnsi="Arial" w:cs="Arial"/>
            <w:sz w:val="24"/>
            <w:szCs w:val="24"/>
          </w:rPr>
          <w:t xml:space="preserve">homeostasis </w:t>
        </w:r>
      </w:ins>
      <w:ins w:id="119" w:author="Hong Qin" w:date="2012-04-22T22:51:00Z">
        <w:r w:rsidR="00B96558">
          <w:rPr>
            <w:rFonts w:ascii="Arial" w:hAnsi="Arial" w:cs="Arial"/>
            <w:sz w:val="24"/>
            <w:szCs w:val="24"/>
          </w:rPr>
          <w:t>despite</w:t>
        </w:r>
      </w:ins>
      <w:ins w:id="120" w:author="Hong Qin" w:date="2012-04-22T22:49:00Z">
        <w:r w:rsidR="00B96558">
          <w:rPr>
            <w:rFonts w:ascii="Arial" w:hAnsi="Arial" w:cs="Arial"/>
            <w:sz w:val="24"/>
            <w:szCs w:val="24"/>
          </w:rPr>
          <w:t xml:space="preserve"> </w:t>
        </w:r>
      </w:ins>
      <w:ins w:id="121" w:author="Hong Qin" w:date="2012-04-22T22:51:00Z">
        <w:r w:rsidR="00B96558">
          <w:rPr>
            <w:rFonts w:ascii="Arial" w:hAnsi="Arial" w:cs="Arial"/>
            <w:sz w:val="24"/>
            <w:szCs w:val="24"/>
          </w:rPr>
          <w:t xml:space="preserve">substantial H2O2 induced DNA </w:t>
        </w:r>
        <w:proofErr w:type="gramStart"/>
        <w:r w:rsidR="00B96558">
          <w:rPr>
            <w:rFonts w:ascii="Arial" w:hAnsi="Arial" w:cs="Arial"/>
            <w:sz w:val="24"/>
            <w:szCs w:val="24"/>
          </w:rPr>
          <w:t xml:space="preserve">damage </w:t>
        </w:r>
      </w:ins>
      <w:ins w:id="122" w:author="Hong Qin" w:date="2012-04-22T22:49:00Z">
        <w:r w:rsidR="00B96558">
          <w:rPr>
            <w:rFonts w:ascii="Arial" w:hAnsi="Arial" w:cs="Arial"/>
            <w:sz w:val="24"/>
            <w:szCs w:val="24"/>
          </w:rPr>
          <w:t xml:space="preserve"> </w:t>
        </w:r>
      </w:ins>
      <w:ins w:id="123" w:author="Hong Qin" w:date="2012-04-22T22:52:00Z">
        <w:r w:rsidR="00B96558">
          <w:rPr>
            <w:rFonts w:ascii="Arial" w:hAnsi="Arial" w:cs="Arial"/>
            <w:sz w:val="24"/>
            <w:szCs w:val="24"/>
          </w:rPr>
          <w:t>is</w:t>
        </w:r>
        <w:proofErr w:type="gramEnd"/>
        <w:r w:rsidR="00B96558">
          <w:rPr>
            <w:rFonts w:ascii="Arial" w:hAnsi="Arial" w:cs="Arial"/>
            <w:sz w:val="24"/>
            <w:szCs w:val="24"/>
          </w:rPr>
          <w:t xml:space="preserve"> positively correlated with chronological life span. </w:t>
        </w:r>
      </w:ins>
      <w:ins w:id="124" w:author="Hong Qin" w:date="2012-04-22T23:10:00Z">
        <w:r w:rsidR="002B2665">
          <w:rPr>
            <w:rFonts w:ascii="Arial" w:hAnsi="Arial" w:cs="Arial"/>
            <w:sz w:val="24"/>
            <w:szCs w:val="24"/>
          </w:rPr>
          <w:t xml:space="preserve">Surprisingly, </w:t>
        </w:r>
      </w:ins>
      <w:ins w:id="125" w:author="Hong Qin" w:date="2012-04-22T22:52:00Z">
        <w:r w:rsidR="002B2665">
          <w:rPr>
            <w:rFonts w:ascii="Arial" w:hAnsi="Arial" w:cs="Arial"/>
            <w:sz w:val="24"/>
            <w:szCs w:val="24"/>
          </w:rPr>
          <w:t>t</w:t>
        </w:r>
        <w:r w:rsidR="00C332A0">
          <w:rPr>
            <w:rFonts w:ascii="Arial" w:hAnsi="Arial" w:cs="Arial"/>
            <w:sz w:val="24"/>
            <w:szCs w:val="24"/>
          </w:rPr>
          <w:t xml:space="preserve">his leadoff is </w:t>
        </w:r>
      </w:ins>
      <w:del w:id="126" w:author="Hong Qin" w:date="2012-04-22T22:52:00Z">
        <w:r w:rsidRPr="00605020" w:rsidDel="00C332A0">
          <w:rPr>
            <w:rFonts w:ascii="Arial" w:hAnsi="Arial" w:cs="Arial"/>
            <w:sz w:val="24"/>
            <w:szCs w:val="24"/>
          </w:rPr>
          <w:delText xml:space="preserve">and </w:delText>
        </w:r>
      </w:del>
      <w:ins w:id="127" w:author="Hong Qin" w:date="2012-04-23T00:08:00Z">
        <w:r w:rsidRPr="00605020">
          <w:rPr>
            <w:rFonts w:ascii="Arial" w:hAnsi="Arial" w:cs="Arial"/>
            <w:sz w:val="24"/>
            <w:szCs w:val="24"/>
          </w:rPr>
          <w:t>positively correlated with a measure of endogenous mitotic asymmetry with an R-squared of 0.43 and a p value of 0.054</w:t>
        </w:r>
      </w:ins>
      <w:ins w:id="128" w:author="Hong Qin" w:date="2012-04-22T22:52:00Z">
        <w:r w:rsidR="003004D6">
          <w:rPr>
            <w:rFonts w:ascii="Arial" w:hAnsi="Arial" w:cs="Arial"/>
            <w:sz w:val="24"/>
            <w:szCs w:val="24"/>
          </w:rPr>
          <w:t>,</w:t>
        </w:r>
      </w:ins>
      <w:del w:id="129" w:author="Hong Qin" w:date="2012-04-22T22:52:00Z">
        <w:r w:rsidRPr="00605020" w:rsidDel="003004D6">
          <w:rPr>
            <w:rFonts w:ascii="Arial" w:hAnsi="Arial" w:cs="Arial"/>
            <w:sz w:val="24"/>
            <w:szCs w:val="24"/>
          </w:rPr>
          <w:delText>. This</w:delText>
        </w:r>
      </w:del>
      <w:ins w:id="130" w:author="Hong Qin" w:date="2012-04-23T00:08:00Z">
        <w:r w:rsidRPr="00605020">
          <w:rPr>
            <w:rFonts w:ascii="Arial" w:hAnsi="Arial" w:cs="Arial"/>
            <w:sz w:val="24"/>
            <w:szCs w:val="24"/>
          </w:rPr>
          <w:t xml:space="preserve"> indicat</w:t>
        </w:r>
      </w:ins>
      <w:ins w:id="131" w:author="Hong Qin" w:date="2012-04-22T22:52:00Z">
        <w:r w:rsidR="007C1B69">
          <w:rPr>
            <w:rFonts w:ascii="Arial" w:hAnsi="Arial" w:cs="Arial"/>
            <w:sz w:val="24"/>
            <w:szCs w:val="24"/>
          </w:rPr>
          <w:t>ing</w:t>
        </w:r>
      </w:ins>
      <w:del w:id="132" w:author="Hong Qin" w:date="2012-04-22T22:52:00Z">
        <w:r w:rsidRPr="00605020" w:rsidDel="007C1B69">
          <w:rPr>
            <w:rFonts w:ascii="Arial" w:hAnsi="Arial" w:cs="Arial"/>
            <w:sz w:val="24"/>
            <w:szCs w:val="24"/>
          </w:rPr>
          <w:delText>ed</w:delText>
        </w:r>
      </w:del>
      <w:ins w:id="133" w:author="Hong Qin" w:date="2012-04-23T00:08:00Z">
        <w:r w:rsidRPr="00605020">
          <w:rPr>
            <w:rFonts w:ascii="Arial" w:hAnsi="Arial" w:cs="Arial"/>
            <w:sz w:val="24"/>
            <w:szCs w:val="24"/>
          </w:rPr>
          <w:t xml:space="preserve"> </w:t>
        </w:r>
      </w:ins>
      <w:del w:id="134" w:author="Hong Qin" w:date="2012-04-22T23:08:00Z">
        <w:r w:rsidRPr="00605020" w:rsidDel="00F119B1">
          <w:rPr>
            <w:rFonts w:ascii="Arial" w:hAnsi="Arial" w:cs="Arial"/>
            <w:sz w:val="24"/>
            <w:szCs w:val="24"/>
          </w:rPr>
          <w:delText xml:space="preserve">that </w:delText>
        </w:r>
      </w:del>
      <w:ins w:id="135" w:author="Hong Qin" w:date="2012-04-22T23:08:00Z">
        <w:r w:rsidR="00F119B1">
          <w:rPr>
            <w:rFonts w:ascii="Arial" w:hAnsi="Arial" w:cs="Arial"/>
            <w:sz w:val="24"/>
            <w:szCs w:val="24"/>
          </w:rPr>
          <w:t xml:space="preserve">a trade-off between </w:t>
        </w:r>
      </w:ins>
      <w:ins w:id="136" w:author="Hong Qin" w:date="2012-04-22T23:09:00Z">
        <w:r w:rsidR="00F119B1" w:rsidRPr="00605020">
          <w:rPr>
            <w:rFonts w:ascii="Arial" w:hAnsi="Arial" w:cs="Arial"/>
            <w:sz w:val="24"/>
            <w:szCs w:val="24"/>
          </w:rPr>
          <w:t>mitotic asymmetry</w:t>
        </w:r>
        <w:r w:rsidR="00F119B1" w:rsidRPr="00605020" w:rsidDel="00F119B1">
          <w:rPr>
            <w:rFonts w:ascii="Arial" w:hAnsi="Arial" w:cs="Arial"/>
            <w:sz w:val="24"/>
            <w:szCs w:val="24"/>
          </w:rPr>
          <w:t xml:space="preserve"> </w:t>
        </w:r>
        <w:r w:rsidR="00F119B1">
          <w:rPr>
            <w:rFonts w:ascii="Arial" w:hAnsi="Arial" w:cs="Arial"/>
            <w:sz w:val="24"/>
            <w:szCs w:val="24"/>
          </w:rPr>
          <w:t xml:space="preserve">and </w:t>
        </w:r>
      </w:ins>
      <w:del w:id="137" w:author="Hong Qin" w:date="2012-04-22T23:08:00Z">
        <w:r w:rsidRPr="00605020" w:rsidDel="00F119B1">
          <w:rPr>
            <w:rFonts w:ascii="Arial" w:hAnsi="Arial" w:cs="Arial"/>
            <w:sz w:val="24"/>
            <w:szCs w:val="24"/>
          </w:rPr>
          <w:delText xml:space="preserve">better </w:delText>
        </w:r>
      </w:del>
      <w:del w:id="138" w:author="Hong Qin" w:date="2012-04-22T23:09:00Z">
        <w:r w:rsidRPr="00605020" w:rsidDel="00AF50A3">
          <w:rPr>
            <w:rFonts w:ascii="Arial" w:hAnsi="Arial" w:cs="Arial"/>
            <w:sz w:val="24"/>
            <w:szCs w:val="24"/>
          </w:rPr>
          <w:delText>resistance</w:delText>
        </w:r>
      </w:del>
      <w:ins w:id="139" w:author="Hong Qin" w:date="2012-04-22T23:09:00Z">
        <w:r w:rsidR="00AF50A3">
          <w:rPr>
            <w:rFonts w:ascii="Arial" w:hAnsi="Arial" w:cs="Arial"/>
            <w:sz w:val="24"/>
            <w:szCs w:val="24"/>
          </w:rPr>
          <w:t>cell’s ability</w:t>
        </w:r>
      </w:ins>
      <w:ins w:id="140" w:author="Hong Qin" w:date="2012-04-23T00:08:00Z">
        <w:r w:rsidRPr="00605020">
          <w:rPr>
            <w:rFonts w:ascii="Arial" w:hAnsi="Arial" w:cs="Arial"/>
            <w:sz w:val="24"/>
            <w:szCs w:val="24"/>
          </w:rPr>
          <w:t xml:space="preserve"> to </w:t>
        </w:r>
      </w:ins>
      <w:ins w:id="141" w:author="Hong Qin" w:date="2012-04-22T23:09:00Z">
        <w:r w:rsidR="00DF5778">
          <w:rPr>
            <w:rFonts w:ascii="Arial" w:hAnsi="Arial" w:cs="Arial"/>
            <w:sz w:val="24"/>
            <w:szCs w:val="24"/>
          </w:rPr>
          <w:t xml:space="preserve">fend-off </w:t>
        </w:r>
      </w:ins>
      <w:del w:id="142" w:author="Hong Qin" w:date="2012-04-22T23:08:00Z">
        <w:r w:rsidRPr="00605020" w:rsidDel="00F119B1">
          <w:rPr>
            <w:rFonts w:ascii="Arial" w:hAnsi="Arial" w:cs="Arial"/>
            <w:sz w:val="24"/>
            <w:szCs w:val="24"/>
          </w:rPr>
          <w:delText xml:space="preserve">exogenous hydrogen peroxide is associated </w:delText>
        </w:r>
      </w:del>
      <w:ins w:id="143" w:author="Hong Qin" w:date="2012-04-22T23:08:00Z">
        <w:r w:rsidR="00F119B1">
          <w:rPr>
            <w:rFonts w:ascii="Arial" w:hAnsi="Arial" w:cs="Arial"/>
            <w:sz w:val="24"/>
            <w:szCs w:val="24"/>
          </w:rPr>
          <w:t>H</w:t>
        </w:r>
        <w:r w:rsidR="00E6575D" w:rsidRPr="00E6575D">
          <w:rPr>
            <w:rFonts w:ascii="Arial" w:hAnsi="Arial" w:cs="Arial"/>
            <w:sz w:val="24"/>
            <w:szCs w:val="24"/>
            <w:vertAlign w:val="subscript"/>
            <w:rPrChange w:id="144" w:author="Hong Qin" w:date="2012-04-22T23:28:00Z">
              <w:rPr>
                <w:rFonts w:ascii="Arial" w:hAnsi="Arial" w:cs="Arial"/>
                <w:sz w:val="24"/>
                <w:szCs w:val="24"/>
              </w:rPr>
            </w:rPrChange>
          </w:rPr>
          <w:t>2</w:t>
        </w:r>
        <w:r w:rsidR="00F119B1">
          <w:rPr>
            <w:rFonts w:ascii="Arial" w:hAnsi="Arial" w:cs="Arial"/>
            <w:sz w:val="24"/>
            <w:szCs w:val="24"/>
          </w:rPr>
          <w:t>O</w:t>
        </w:r>
        <w:r w:rsidR="00E6575D" w:rsidRPr="00E6575D">
          <w:rPr>
            <w:rFonts w:ascii="Arial" w:hAnsi="Arial" w:cs="Arial"/>
            <w:sz w:val="24"/>
            <w:szCs w:val="24"/>
            <w:vertAlign w:val="subscript"/>
            <w:rPrChange w:id="145" w:author="Hong Qin" w:date="2012-04-22T23:28:00Z">
              <w:rPr>
                <w:rFonts w:ascii="Arial" w:hAnsi="Arial" w:cs="Arial"/>
                <w:sz w:val="24"/>
                <w:szCs w:val="24"/>
              </w:rPr>
            </w:rPrChange>
          </w:rPr>
          <w:t>2</w:t>
        </w:r>
        <w:r w:rsidR="00F119B1">
          <w:rPr>
            <w:rFonts w:ascii="Arial" w:hAnsi="Arial" w:cs="Arial"/>
            <w:sz w:val="24"/>
            <w:szCs w:val="24"/>
          </w:rPr>
          <w:t>-induced oxidative stress</w:t>
        </w:r>
      </w:ins>
      <w:del w:id="146" w:author="Hong Qin" w:date="2012-04-22T23:09:00Z">
        <w:r w:rsidRPr="00605020" w:rsidDel="00F119B1">
          <w:rPr>
            <w:rFonts w:ascii="Arial" w:hAnsi="Arial" w:cs="Arial"/>
            <w:sz w:val="24"/>
            <w:szCs w:val="24"/>
          </w:rPr>
          <w:delText xml:space="preserve">with a longer chronological </w:delText>
        </w:r>
      </w:del>
      <w:del w:id="147" w:author="Hong Qin" w:date="2012-04-19T19:16:00Z">
        <w:r w:rsidRPr="00605020" w:rsidDel="00053B8D">
          <w:rPr>
            <w:rFonts w:ascii="Arial" w:hAnsi="Arial" w:cs="Arial"/>
            <w:sz w:val="24"/>
            <w:szCs w:val="24"/>
          </w:rPr>
          <w:delText>life</w:delText>
        </w:r>
      </w:del>
      <w:del w:id="148" w:author="Hong Qin" w:date="2012-04-23T00:08:00Z">
        <w:r w:rsidR="00053B8D">
          <w:rPr>
            <w:rFonts w:ascii="Arial" w:hAnsi="Arial" w:cs="Arial"/>
            <w:sz w:val="24"/>
            <w:szCs w:val="24"/>
          </w:rPr>
          <w:delText xml:space="preserve"> </w:delText>
        </w:r>
      </w:del>
      <w:del w:id="149" w:author="Hong Qin" w:date="2012-04-19T19:16:00Z">
        <w:r w:rsidRPr="00605020" w:rsidDel="00053B8D">
          <w:rPr>
            <w:rFonts w:ascii="Arial" w:hAnsi="Arial" w:cs="Arial"/>
            <w:sz w:val="24"/>
            <w:szCs w:val="24"/>
          </w:rPr>
          <w:delText>span</w:delText>
        </w:r>
      </w:del>
      <w:del w:id="150" w:author="Hong Qin" w:date="2012-04-22T23:09:00Z">
        <w:r w:rsidRPr="00605020" w:rsidDel="00F119B1">
          <w:rPr>
            <w:rFonts w:ascii="Arial" w:hAnsi="Arial" w:cs="Arial"/>
            <w:sz w:val="24"/>
            <w:szCs w:val="24"/>
          </w:rPr>
          <w:delText xml:space="preserve"> and better mitotic asymmetry</w:delText>
        </w:r>
      </w:del>
      <w:r w:rsidRPr="00605020">
        <w:rPr>
          <w:rFonts w:ascii="Arial" w:hAnsi="Arial" w:cs="Arial"/>
          <w:sz w:val="24"/>
          <w:szCs w:val="24"/>
        </w:rPr>
        <w:t xml:space="preserve">. </w:t>
      </w:r>
      <w:del w:id="151" w:author="Hong Qin" w:date="2012-04-22T23:14:00Z">
        <w:r w:rsidR="00C26B6D" w:rsidRPr="00605020" w:rsidDel="009F6BC6">
          <w:rPr>
            <w:rFonts w:ascii="Arial" w:hAnsi="Arial" w:cs="Arial"/>
            <w:sz w:val="24"/>
            <w:szCs w:val="24"/>
          </w:rPr>
          <w:delText>W</w:delText>
        </w:r>
        <w:r w:rsidRPr="00605020" w:rsidDel="009F6BC6">
          <w:rPr>
            <w:rFonts w:ascii="Arial" w:hAnsi="Arial" w:cs="Arial"/>
            <w:sz w:val="24"/>
            <w:szCs w:val="24"/>
          </w:rPr>
          <w:delText xml:space="preserve">e previously observed that elevation of genomic instability generally lags behind the drop in viability during chronological aging. Hence, hydrogen peroxide treatment and chronological aging lead to opposite timing of genomic instability with regards to viability. This contrast argues that the effect of oxidative stress on genome integrity is well </w:delText>
        </w:r>
        <w:r w:rsidR="00C26B6D" w:rsidRPr="00605020" w:rsidDel="009F6BC6">
          <w:rPr>
            <w:rFonts w:ascii="Arial" w:hAnsi="Arial" w:cs="Arial"/>
            <w:sz w:val="24"/>
            <w:szCs w:val="24"/>
          </w:rPr>
          <w:delText xml:space="preserve">suppressed </w:delText>
        </w:r>
        <w:r w:rsidRPr="00605020" w:rsidDel="009F6BC6">
          <w:rPr>
            <w:rFonts w:ascii="Arial" w:hAnsi="Arial" w:cs="Arial"/>
            <w:sz w:val="24"/>
            <w:szCs w:val="24"/>
          </w:rPr>
          <w:delText xml:space="preserve">up to the dying-off phase during chronological aging. </w:delText>
        </w:r>
      </w:del>
      <w:r w:rsidRPr="00605020">
        <w:rPr>
          <w:rFonts w:ascii="Arial" w:hAnsi="Arial" w:cs="Arial"/>
          <w:sz w:val="24"/>
          <w:szCs w:val="24"/>
        </w:rPr>
        <w:t>Overall, our results demonstrate strong associations between oxidative stress, genomic instability, and mitotic asymmetry within the context of aging.</w:t>
      </w:r>
    </w:p>
    <w:p w:rsidR="00B2113A" w:rsidRPr="00605020" w:rsidRDefault="00B2113A" w:rsidP="009679D2">
      <w:pPr>
        <w:spacing w:line="480" w:lineRule="auto"/>
        <w:jc w:val="both"/>
        <w:rPr>
          <w:del w:id="152" w:author="bidyut k mohanty" w:date="2012-04-19T22:02:00Z"/>
          <w:rFonts w:ascii="Arial" w:hAnsi="Arial" w:cs="Arial"/>
          <w:sz w:val="30"/>
          <w:szCs w:val="30"/>
        </w:rPr>
        <w:sectPr w:rsidR="00B2113A" w:rsidRPr="00605020">
          <w:headerReference w:type="default" r:id="rId12"/>
          <w:footerReference w:type="default" r:id="rId13"/>
          <w:pgSz w:w="12240" w:h="15840"/>
          <w:pgMar w:top="1440" w:right="1440" w:bottom="1440" w:left="1440" w:gutter="0"/>
          <w:docGrid w:linePitch="360"/>
        </w:sectPr>
      </w:pPr>
      <w:del w:id="153" w:author="Hong Qin" w:date="2012-04-22T23:30:00Z">
        <w:r w:rsidRPr="00605020" w:rsidDel="00CA2A6B">
          <w:rPr>
            <w:rFonts w:ascii="Arial" w:hAnsi="Arial" w:cs="Arial"/>
            <w:sz w:val="24"/>
            <w:szCs w:val="24"/>
          </w:rPr>
          <w:delText xml:space="preserve"> </w:delText>
        </w:r>
      </w:del>
    </w:p>
    <w:p w:rsidR="00825F44" w:rsidRDefault="00825F44">
      <w:pPr>
        <w:rPr>
          <w:ins w:id="154" w:author="Hong Qin" w:date="2012-04-22T23:29:00Z"/>
          <w:rFonts w:ascii="Arial" w:hAnsi="Arial" w:cs="Arial"/>
          <w:sz w:val="24"/>
          <w:szCs w:val="24"/>
        </w:rPr>
      </w:pPr>
      <w:ins w:id="155" w:author="Hong Qin" w:date="2012-04-22T23:29:00Z">
        <w:r>
          <w:rPr>
            <w:rFonts w:ascii="Arial" w:hAnsi="Arial" w:cs="Arial"/>
            <w:sz w:val="24"/>
            <w:szCs w:val="24"/>
          </w:rPr>
          <w:br w:type="page"/>
        </w:r>
      </w:ins>
    </w:p>
    <w:p w:rsidR="00B2113A" w:rsidRPr="00605020" w:rsidRDefault="00B2113A" w:rsidP="009679D2">
      <w:pPr>
        <w:spacing w:line="480" w:lineRule="auto"/>
        <w:jc w:val="both"/>
        <w:rPr>
          <w:del w:id="156" w:author="bidyut k mohanty" w:date="2012-04-19T22:02:00Z"/>
          <w:rFonts w:ascii="Arial" w:hAnsi="Arial" w:cs="Arial"/>
          <w:sz w:val="30"/>
          <w:szCs w:val="30"/>
        </w:rPr>
        <w:sectPr w:rsidR="00B2113A" w:rsidRPr="00605020">
          <w:headerReference w:type="default" r:id="rId14"/>
          <w:footerReference w:type="default" r:id="rId15"/>
          <w:pgSz w:w="12240" w:h="15840"/>
          <w:pgMar w:top="1440" w:right="1440" w:bottom="1440" w:left="1440" w:gutter="0"/>
          <w:docGrid w:linePitch="360"/>
        </w:sectPr>
      </w:pPr>
    </w:p>
    <w:p w:rsidR="00E6575D" w:rsidRDefault="0072137D" w:rsidP="00E6575D">
      <w:pPr>
        <w:spacing w:line="480" w:lineRule="auto"/>
        <w:jc w:val="center"/>
        <w:rPr>
          <w:rFonts w:ascii="Arial" w:hAnsi="Arial" w:cs="Arial"/>
          <w:sz w:val="30"/>
          <w:szCs w:val="30"/>
        </w:rPr>
        <w:pPrChange w:id="157" w:author="hong qin" w:date="2012-04-20T08:36:00Z">
          <w:pPr>
            <w:spacing w:line="480" w:lineRule="auto"/>
            <w:jc w:val="both"/>
          </w:pPr>
        </w:pPrChange>
      </w:pPr>
      <w:r w:rsidRPr="0072137D">
        <w:rPr>
          <w:rFonts w:ascii="Arial" w:hAnsi="Arial" w:cs="Arial"/>
          <w:sz w:val="30"/>
          <w:szCs w:val="30"/>
        </w:rPr>
        <w:t>Acknowledgements</w:t>
      </w:r>
    </w:p>
    <w:p w:rsidR="00C501A6" w:rsidRDefault="00E50C6F">
      <w:pPr>
        <w:spacing w:line="480" w:lineRule="auto"/>
        <w:ind w:firstLine="720"/>
        <w:jc w:val="both"/>
        <w:rPr>
          <w:rFonts w:ascii="Arial" w:hAnsi="Arial" w:cs="Arial"/>
          <w:sz w:val="24"/>
          <w:szCs w:val="24"/>
        </w:rPr>
      </w:pPr>
      <w:r w:rsidRPr="00605020">
        <w:rPr>
          <w:rFonts w:ascii="Arial" w:hAnsi="Arial" w:cs="Arial"/>
          <w:sz w:val="24"/>
          <w:szCs w:val="24"/>
        </w:rPr>
        <w:t>I owe the completion of this thesis to my advisor, Hong Qin. I thank him for constant support</w:t>
      </w:r>
      <w:r w:rsidR="00140885" w:rsidRPr="00605020">
        <w:rPr>
          <w:rFonts w:ascii="Arial" w:hAnsi="Arial" w:cs="Arial"/>
          <w:sz w:val="24"/>
          <w:szCs w:val="24"/>
        </w:rPr>
        <w:t xml:space="preserve">, commitment, and encouragement </w:t>
      </w:r>
      <w:r w:rsidRPr="00605020">
        <w:rPr>
          <w:rFonts w:ascii="Arial" w:hAnsi="Arial" w:cs="Arial"/>
          <w:sz w:val="24"/>
          <w:szCs w:val="24"/>
        </w:rPr>
        <w:t xml:space="preserve">during this process. I would also like to thank research technicians Erin Jackson, Jenney </w:t>
      </w:r>
      <w:proofErr w:type="spellStart"/>
      <w:r w:rsidRPr="00605020">
        <w:rPr>
          <w:rFonts w:ascii="Arial" w:hAnsi="Arial" w:cs="Arial"/>
          <w:sz w:val="24"/>
          <w:szCs w:val="24"/>
        </w:rPr>
        <w:t>Rodrigues</w:t>
      </w:r>
      <w:proofErr w:type="spellEnd"/>
      <w:r w:rsidRPr="00605020">
        <w:rPr>
          <w:rFonts w:ascii="Arial" w:hAnsi="Arial" w:cs="Arial"/>
          <w:sz w:val="24"/>
          <w:szCs w:val="24"/>
        </w:rPr>
        <w:t xml:space="preserve">, and </w:t>
      </w:r>
      <w:proofErr w:type="spellStart"/>
      <w:r w:rsidRPr="00605020">
        <w:rPr>
          <w:rFonts w:ascii="Arial" w:hAnsi="Arial" w:cs="Arial"/>
          <w:sz w:val="24"/>
          <w:szCs w:val="24"/>
        </w:rPr>
        <w:t>Nilin</w:t>
      </w:r>
      <w:proofErr w:type="spellEnd"/>
      <w:r w:rsidRPr="00605020">
        <w:rPr>
          <w:rFonts w:ascii="Arial" w:hAnsi="Arial" w:cs="Arial"/>
          <w:sz w:val="24"/>
          <w:szCs w:val="24"/>
        </w:rPr>
        <w:t xml:space="preserve"> Gupta and</w:t>
      </w:r>
      <w:r w:rsidR="00D75003" w:rsidRPr="00605020">
        <w:rPr>
          <w:rFonts w:ascii="Arial" w:hAnsi="Arial" w:cs="Arial"/>
          <w:sz w:val="24"/>
          <w:szCs w:val="24"/>
        </w:rPr>
        <w:t xml:space="preserve"> my</w:t>
      </w:r>
      <w:r w:rsidRPr="00605020">
        <w:rPr>
          <w:rFonts w:ascii="Arial" w:hAnsi="Arial" w:cs="Arial"/>
          <w:sz w:val="24"/>
          <w:szCs w:val="24"/>
        </w:rPr>
        <w:t xml:space="preserve"> undergraduate research colleagues </w:t>
      </w:r>
      <w:r w:rsidR="00140885" w:rsidRPr="00605020">
        <w:rPr>
          <w:rFonts w:ascii="Arial" w:hAnsi="Arial" w:cs="Arial"/>
          <w:sz w:val="24"/>
          <w:szCs w:val="24"/>
        </w:rPr>
        <w:t>M</w:t>
      </w:r>
      <w:r w:rsidRPr="00605020">
        <w:rPr>
          <w:rFonts w:ascii="Arial" w:hAnsi="Arial" w:cs="Arial"/>
          <w:sz w:val="24"/>
          <w:szCs w:val="24"/>
        </w:rPr>
        <w:t xml:space="preserve">eghan Parker, Megan </w:t>
      </w:r>
      <w:proofErr w:type="spellStart"/>
      <w:r w:rsidRPr="00605020">
        <w:rPr>
          <w:rFonts w:ascii="Arial" w:hAnsi="Arial" w:cs="Arial"/>
          <w:sz w:val="24"/>
          <w:szCs w:val="24"/>
        </w:rPr>
        <w:t>Maghee</w:t>
      </w:r>
      <w:proofErr w:type="spellEnd"/>
      <w:r w:rsidRPr="00605020">
        <w:rPr>
          <w:rFonts w:ascii="Arial" w:hAnsi="Arial" w:cs="Arial"/>
          <w:sz w:val="24"/>
          <w:szCs w:val="24"/>
        </w:rPr>
        <w:t xml:space="preserve">, and </w:t>
      </w:r>
      <w:proofErr w:type="spellStart"/>
      <w:r w:rsidRPr="00605020">
        <w:rPr>
          <w:rFonts w:ascii="Arial" w:hAnsi="Arial" w:cs="Arial"/>
          <w:sz w:val="24"/>
          <w:szCs w:val="24"/>
        </w:rPr>
        <w:t>Brittni</w:t>
      </w:r>
      <w:proofErr w:type="spellEnd"/>
      <w:r w:rsidRPr="00605020">
        <w:rPr>
          <w:rFonts w:ascii="Arial" w:hAnsi="Arial" w:cs="Arial"/>
          <w:sz w:val="24"/>
          <w:szCs w:val="24"/>
        </w:rPr>
        <w:t xml:space="preserve"> Wilson. This project was supported by </w:t>
      </w:r>
      <w:r w:rsidR="00CA482C">
        <w:rPr>
          <w:rFonts w:ascii="Arial" w:hAnsi="Arial" w:cs="Arial"/>
          <w:sz w:val="24"/>
          <w:szCs w:val="24"/>
        </w:rPr>
        <w:t xml:space="preserve">a grant from the </w:t>
      </w:r>
      <w:r w:rsidRPr="00605020">
        <w:rPr>
          <w:rFonts w:ascii="Arial" w:hAnsi="Arial" w:cs="Arial"/>
          <w:sz w:val="24"/>
          <w:szCs w:val="24"/>
        </w:rPr>
        <w:t>National Science Foundation</w:t>
      </w:r>
      <w:r w:rsidR="00464A75" w:rsidRPr="00605020">
        <w:rPr>
          <w:rFonts w:ascii="Arial" w:hAnsi="Arial" w:cs="Arial"/>
          <w:sz w:val="24"/>
          <w:szCs w:val="24"/>
        </w:rPr>
        <w:t xml:space="preserve">. </w:t>
      </w:r>
    </w:p>
    <w:p w:rsidR="00797392" w:rsidRPr="00605020" w:rsidRDefault="00745C16" w:rsidP="008D1636">
      <w:pPr>
        <w:spacing w:after="0" w:line="480" w:lineRule="auto"/>
        <w:ind w:firstLine="720"/>
        <w:jc w:val="both"/>
        <w:rPr>
          <w:sz w:val="24"/>
          <w:szCs w:val="24"/>
        </w:rPr>
      </w:pPr>
      <w:r w:rsidRPr="00605020">
        <w:rPr>
          <w:rFonts w:ascii="Arial" w:hAnsi="Arial" w:cs="Arial"/>
          <w:sz w:val="24"/>
          <w:szCs w:val="24"/>
        </w:rPr>
        <w:t>I would like to extend a</w:t>
      </w:r>
      <w:r w:rsidR="00E72D93" w:rsidRPr="00605020">
        <w:rPr>
          <w:rFonts w:ascii="Arial" w:hAnsi="Arial" w:cs="Arial"/>
          <w:sz w:val="24"/>
          <w:szCs w:val="24"/>
        </w:rPr>
        <w:t xml:space="preserve"> special thanks to the Spelman College Biology Department</w:t>
      </w:r>
      <w:r w:rsidR="00A50E3F" w:rsidRPr="00605020">
        <w:rPr>
          <w:rFonts w:ascii="Arial" w:hAnsi="Arial" w:cs="Arial"/>
          <w:sz w:val="24"/>
          <w:szCs w:val="24"/>
        </w:rPr>
        <w:t xml:space="preserve"> and the Ethel Waddell </w:t>
      </w:r>
      <w:proofErr w:type="spellStart"/>
      <w:r w:rsidR="00A50E3F" w:rsidRPr="00605020">
        <w:rPr>
          <w:rFonts w:ascii="Arial" w:hAnsi="Arial" w:cs="Arial"/>
          <w:sz w:val="24"/>
          <w:szCs w:val="24"/>
        </w:rPr>
        <w:t>Githii</w:t>
      </w:r>
      <w:proofErr w:type="spellEnd"/>
      <w:r w:rsidR="00A50E3F" w:rsidRPr="00605020">
        <w:rPr>
          <w:rFonts w:ascii="Arial" w:hAnsi="Arial" w:cs="Arial"/>
          <w:sz w:val="24"/>
          <w:szCs w:val="24"/>
        </w:rPr>
        <w:t xml:space="preserve"> Honors program for enriching my learning </w:t>
      </w:r>
      <w:r w:rsidR="0015093D" w:rsidRPr="00605020">
        <w:rPr>
          <w:rFonts w:ascii="Arial" w:hAnsi="Arial" w:cs="Arial"/>
          <w:sz w:val="24"/>
          <w:szCs w:val="24"/>
        </w:rPr>
        <w:t>experienc</w:t>
      </w:r>
      <w:r w:rsidR="00DF22E6" w:rsidRPr="00605020">
        <w:rPr>
          <w:rFonts w:ascii="Arial" w:hAnsi="Arial" w:cs="Arial"/>
          <w:sz w:val="24"/>
          <w:szCs w:val="24"/>
        </w:rPr>
        <w:t>e.</w:t>
      </w:r>
      <w:r w:rsidR="007B660B">
        <w:rPr>
          <w:rFonts w:ascii="Arial" w:hAnsi="Arial" w:cs="Arial"/>
          <w:sz w:val="24"/>
          <w:szCs w:val="24"/>
        </w:rPr>
        <w:t xml:space="preserve"> </w:t>
      </w:r>
      <w:r w:rsidR="00D24C72" w:rsidRPr="00605020">
        <w:rPr>
          <w:rFonts w:ascii="Arial" w:hAnsi="Arial" w:cs="Arial"/>
          <w:sz w:val="24"/>
          <w:szCs w:val="24"/>
        </w:rPr>
        <w:t xml:space="preserve">Lastly, </w:t>
      </w:r>
      <w:r w:rsidR="00464A75" w:rsidRPr="00605020">
        <w:rPr>
          <w:rFonts w:ascii="Arial" w:hAnsi="Arial" w:cs="Arial"/>
          <w:sz w:val="24"/>
          <w:szCs w:val="24"/>
        </w:rPr>
        <w:t xml:space="preserve">I will forever be grateful for my parents and sisters who have offered </w:t>
      </w:r>
      <w:r w:rsidR="009E11D9" w:rsidRPr="00605020">
        <w:rPr>
          <w:rFonts w:ascii="Arial" w:hAnsi="Arial" w:cs="Arial"/>
          <w:sz w:val="24"/>
          <w:szCs w:val="24"/>
        </w:rPr>
        <w:t xml:space="preserve">their </w:t>
      </w:r>
      <w:r w:rsidR="00464A75" w:rsidRPr="00605020">
        <w:rPr>
          <w:rFonts w:ascii="Arial" w:hAnsi="Arial" w:cs="Arial"/>
          <w:sz w:val="24"/>
          <w:szCs w:val="24"/>
        </w:rPr>
        <w:t>unwavering support</w:t>
      </w:r>
      <w:r w:rsidR="00F95DF3" w:rsidRPr="00605020">
        <w:rPr>
          <w:rFonts w:ascii="Arial" w:hAnsi="Arial" w:cs="Arial"/>
          <w:sz w:val="24"/>
          <w:szCs w:val="24"/>
        </w:rPr>
        <w:t xml:space="preserve"> and have provided a</w:t>
      </w:r>
      <w:r w:rsidR="007B660B">
        <w:rPr>
          <w:rFonts w:ascii="Arial" w:hAnsi="Arial" w:cs="Arial"/>
          <w:sz w:val="24"/>
          <w:szCs w:val="24"/>
        </w:rPr>
        <w:t xml:space="preserve"> </w:t>
      </w:r>
      <w:r w:rsidR="0009557E" w:rsidRPr="00605020">
        <w:rPr>
          <w:rFonts w:ascii="Arial" w:hAnsi="Arial" w:cs="Arial"/>
          <w:sz w:val="24"/>
          <w:szCs w:val="24"/>
        </w:rPr>
        <w:t xml:space="preserve">diverse </w:t>
      </w:r>
      <w:r w:rsidR="00D75003" w:rsidRPr="00605020">
        <w:rPr>
          <w:rFonts w:ascii="Arial" w:hAnsi="Arial" w:cs="Arial"/>
          <w:sz w:val="24"/>
          <w:szCs w:val="24"/>
        </w:rPr>
        <w:t>lifestyle from which I have drawn much of my scientific inspiration</w:t>
      </w:r>
      <w:r w:rsidR="00F95DF3" w:rsidRPr="00605020">
        <w:rPr>
          <w:rFonts w:ascii="Arial" w:hAnsi="Arial" w:cs="Arial"/>
          <w:sz w:val="24"/>
          <w:szCs w:val="24"/>
        </w:rPr>
        <w:t>.</w:t>
      </w:r>
      <w:r w:rsidR="00D75003" w:rsidRPr="00605020">
        <w:rPr>
          <w:rFonts w:ascii="Arial" w:hAnsi="Arial" w:cs="Arial"/>
          <w:sz w:val="24"/>
          <w:szCs w:val="24"/>
        </w:rPr>
        <w:t xml:space="preserve"> I hope that I have made you</w:t>
      </w:r>
      <w:r w:rsidR="00140885" w:rsidRPr="00605020">
        <w:rPr>
          <w:rFonts w:ascii="Arial" w:hAnsi="Arial" w:cs="Arial"/>
          <w:sz w:val="24"/>
          <w:szCs w:val="24"/>
        </w:rPr>
        <w:t xml:space="preserve"> all</w:t>
      </w:r>
      <w:r w:rsidR="00D75003" w:rsidRPr="00605020">
        <w:rPr>
          <w:rFonts w:ascii="Arial" w:hAnsi="Arial" w:cs="Arial"/>
          <w:sz w:val="24"/>
          <w:szCs w:val="24"/>
        </w:rPr>
        <w:t xml:space="preserve"> proud</w:t>
      </w:r>
      <w:r w:rsidR="00DD6564" w:rsidRPr="00605020">
        <w:rPr>
          <w:rFonts w:ascii="Arial" w:hAnsi="Arial" w:cs="Arial"/>
          <w:sz w:val="24"/>
          <w:szCs w:val="24"/>
        </w:rPr>
        <w:t xml:space="preserve"> and that I can use my</w:t>
      </w:r>
      <w:r w:rsidR="00991F9C" w:rsidRPr="00605020">
        <w:rPr>
          <w:rFonts w:ascii="Arial" w:hAnsi="Arial" w:cs="Arial"/>
          <w:sz w:val="24"/>
          <w:szCs w:val="24"/>
        </w:rPr>
        <w:t xml:space="preserve"> knowledge and experience to make a positive contribution.</w:t>
      </w:r>
    </w:p>
    <w:p w:rsidR="00797392" w:rsidRPr="00605020" w:rsidRDefault="00797392" w:rsidP="00B94BE2">
      <w:pPr>
        <w:spacing w:after="0" w:line="480" w:lineRule="auto"/>
        <w:ind w:firstLine="720"/>
        <w:rPr>
          <w:rFonts w:ascii="Arial" w:hAnsi="Arial" w:cs="Arial"/>
          <w:sz w:val="24"/>
          <w:szCs w:val="24"/>
        </w:rPr>
      </w:pPr>
    </w:p>
    <w:p w:rsidR="00797392" w:rsidRPr="00605020" w:rsidRDefault="00797392" w:rsidP="00B94BE2">
      <w:pPr>
        <w:spacing w:after="0" w:line="480" w:lineRule="auto"/>
        <w:ind w:firstLine="720"/>
        <w:rPr>
          <w:rFonts w:ascii="Arial" w:hAnsi="Arial" w:cs="Arial"/>
          <w:sz w:val="24"/>
          <w:szCs w:val="24"/>
        </w:rPr>
      </w:pPr>
    </w:p>
    <w:p w:rsidR="00797392" w:rsidRPr="00605020" w:rsidRDefault="00797392" w:rsidP="00B94BE2">
      <w:pPr>
        <w:spacing w:after="0" w:line="480" w:lineRule="auto"/>
        <w:ind w:firstLine="720"/>
        <w:rPr>
          <w:rFonts w:ascii="Arial" w:hAnsi="Arial" w:cs="Arial"/>
          <w:sz w:val="24"/>
          <w:szCs w:val="24"/>
        </w:rPr>
      </w:pPr>
    </w:p>
    <w:p w:rsidR="00797392" w:rsidRPr="00605020" w:rsidRDefault="00797392" w:rsidP="00B94BE2">
      <w:pPr>
        <w:spacing w:after="0" w:line="480" w:lineRule="auto"/>
        <w:ind w:firstLine="720"/>
        <w:rPr>
          <w:rFonts w:ascii="Arial" w:hAnsi="Arial" w:cs="Arial"/>
          <w:sz w:val="24"/>
          <w:szCs w:val="24"/>
        </w:rPr>
      </w:pPr>
    </w:p>
    <w:p w:rsidR="00797392" w:rsidRPr="00605020" w:rsidRDefault="00797392" w:rsidP="00B94BE2">
      <w:pPr>
        <w:spacing w:after="0" w:line="480" w:lineRule="auto"/>
        <w:ind w:firstLine="720"/>
        <w:rPr>
          <w:rFonts w:ascii="Arial" w:hAnsi="Arial" w:cs="Arial"/>
          <w:sz w:val="24"/>
          <w:szCs w:val="24"/>
        </w:rPr>
      </w:pPr>
    </w:p>
    <w:p w:rsidR="00797392" w:rsidRPr="00605020" w:rsidRDefault="00797392" w:rsidP="00B94BE2">
      <w:pPr>
        <w:spacing w:after="0" w:line="480" w:lineRule="auto"/>
        <w:ind w:firstLine="720"/>
        <w:rPr>
          <w:rFonts w:ascii="Arial" w:hAnsi="Arial" w:cs="Arial"/>
          <w:sz w:val="24"/>
          <w:szCs w:val="24"/>
        </w:rPr>
      </w:pPr>
    </w:p>
    <w:p w:rsidR="00797392" w:rsidRPr="00605020" w:rsidRDefault="00797392" w:rsidP="00B94BE2">
      <w:pPr>
        <w:spacing w:after="0" w:line="480" w:lineRule="auto"/>
        <w:ind w:firstLine="720"/>
        <w:rPr>
          <w:rFonts w:ascii="Arial" w:hAnsi="Arial" w:cs="Arial"/>
          <w:sz w:val="24"/>
          <w:szCs w:val="24"/>
        </w:rPr>
      </w:pPr>
    </w:p>
    <w:p w:rsidR="00B94BE2" w:rsidRPr="00605020" w:rsidRDefault="00B94BE2" w:rsidP="00B94BE2">
      <w:pPr>
        <w:spacing w:after="0" w:line="480" w:lineRule="auto"/>
        <w:rPr>
          <w:rFonts w:ascii="Arial" w:hAnsi="Arial" w:cs="Arial"/>
          <w:sz w:val="24"/>
          <w:szCs w:val="24"/>
        </w:rPr>
      </w:pPr>
    </w:p>
    <w:p w:rsidR="003E393E" w:rsidRPr="00605020" w:rsidRDefault="003E393E" w:rsidP="00B94BE2">
      <w:pPr>
        <w:spacing w:after="0" w:line="480" w:lineRule="auto"/>
        <w:jc w:val="center"/>
        <w:rPr>
          <w:rFonts w:ascii="Arial" w:hAnsi="Arial" w:cs="Arial"/>
          <w:sz w:val="30"/>
          <w:szCs w:val="30"/>
        </w:rPr>
      </w:pPr>
    </w:p>
    <w:p w:rsidR="00813A87" w:rsidRDefault="00813A87">
      <w:pPr>
        <w:rPr>
          <w:ins w:id="158" w:author="hong qin" w:date="2012-04-19T11:01:00Z"/>
          <w:rFonts w:ascii="Arial" w:hAnsi="Arial" w:cs="Arial"/>
          <w:sz w:val="30"/>
          <w:szCs w:val="30"/>
        </w:rPr>
      </w:pPr>
      <w:ins w:id="159" w:author="hong qin" w:date="2012-04-19T11:01:00Z">
        <w:r>
          <w:rPr>
            <w:rFonts w:ascii="Arial" w:hAnsi="Arial" w:cs="Arial"/>
            <w:sz w:val="30"/>
            <w:szCs w:val="30"/>
          </w:rPr>
          <w:br w:type="page"/>
        </w:r>
      </w:ins>
    </w:p>
    <w:p w:rsidR="004836CF" w:rsidRPr="003C7434" w:rsidRDefault="00E6575D" w:rsidP="00B94BE2">
      <w:pPr>
        <w:spacing w:after="0" w:line="480" w:lineRule="auto"/>
        <w:jc w:val="center"/>
        <w:rPr>
          <w:rFonts w:ascii="Arial" w:hAnsi="Arial" w:cs="Arial"/>
          <w:b/>
          <w:sz w:val="30"/>
          <w:szCs w:val="30"/>
          <w:rPrChange w:id="160" w:author="hong qin" w:date="2012-04-19T11:05:00Z">
            <w:rPr>
              <w:rFonts w:ascii="Arial" w:hAnsi="Arial" w:cs="Arial"/>
              <w:sz w:val="30"/>
              <w:szCs w:val="30"/>
            </w:rPr>
          </w:rPrChange>
        </w:rPr>
      </w:pPr>
      <w:r w:rsidRPr="00E6575D">
        <w:rPr>
          <w:rFonts w:ascii="Arial" w:hAnsi="Arial" w:cs="Arial"/>
          <w:b/>
          <w:sz w:val="30"/>
          <w:szCs w:val="30"/>
          <w:rPrChange w:id="161" w:author="hong qin" w:date="2012-04-19T11:05:00Z">
            <w:rPr>
              <w:rFonts w:ascii="Arial" w:hAnsi="Arial" w:cs="Arial"/>
              <w:sz w:val="30"/>
              <w:szCs w:val="30"/>
            </w:rPr>
          </w:rPrChange>
        </w:rPr>
        <w:t>Introduction</w:t>
      </w:r>
    </w:p>
    <w:p w:rsidR="00E6575D" w:rsidRDefault="00AD22BC" w:rsidP="00E6575D">
      <w:pPr>
        <w:spacing w:after="0" w:line="480" w:lineRule="auto"/>
        <w:ind w:firstLine="720"/>
        <w:jc w:val="both"/>
        <w:rPr>
          <w:rFonts w:ascii="Arial" w:hAnsi="Arial" w:cs="Arial"/>
          <w:sz w:val="24"/>
          <w:szCs w:val="24"/>
        </w:rPr>
        <w:pPrChange w:id="162" w:author="bidyut k mohanty" w:date="2012-04-20T08:36:00Z">
          <w:pPr>
            <w:spacing w:after="0" w:line="480" w:lineRule="auto"/>
            <w:ind w:firstLine="720"/>
          </w:pPr>
        </w:pPrChange>
      </w:pPr>
      <w:r w:rsidRPr="00605020">
        <w:rPr>
          <w:rFonts w:ascii="Arial" w:hAnsi="Arial" w:cs="Arial"/>
          <w:sz w:val="24"/>
          <w:szCs w:val="24"/>
        </w:rPr>
        <w:t xml:space="preserve">Aging </w:t>
      </w:r>
      <w:r w:rsidR="003B0E0D" w:rsidRPr="00605020">
        <w:rPr>
          <w:rFonts w:ascii="Arial" w:hAnsi="Arial" w:cs="Arial"/>
          <w:sz w:val="24"/>
          <w:szCs w:val="24"/>
        </w:rPr>
        <w:t xml:space="preserve">is a </w:t>
      </w:r>
      <w:r w:rsidR="00C91144" w:rsidRPr="00605020">
        <w:rPr>
          <w:rFonts w:ascii="Arial" w:hAnsi="Arial" w:cs="Arial"/>
          <w:sz w:val="24"/>
          <w:szCs w:val="24"/>
        </w:rPr>
        <w:t xml:space="preserve">phenomenon </w:t>
      </w:r>
      <w:r w:rsidR="00944CA7" w:rsidRPr="00605020">
        <w:rPr>
          <w:rFonts w:ascii="Arial" w:hAnsi="Arial" w:cs="Arial"/>
          <w:sz w:val="24"/>
          <w:szCs w:val="24"/>
        </w:rPr>
        <w:t xml:space="preserve">found </w:t>
      </w:r>
      <w:r w:rsidR="00C91144" w:rsidRPr="00605020">
        <w:rPr>
          <w:rFonts w:ascii="Arial" w:hAnsi="Arial" w:cs="Arial"/>
          <w:sz w:val="24"/>
          <w:szCs w:val="24"/>
        </w:rPr>
        <w:t xml:space="preserve">in </w:t>
      </w:r>
      <w:r w:rsidR="003B0E0D" w:rsidRPr="00605020">
        <w:rPr>
          <w:rFonts w:ascii="Arial" w:hAnsi="Arial" w:cs="Arial"/>
          <w:sz w:val="24"/>
          <w:szCs w:val="24"/>
        </w:rPr>
        <w:t xml:space="preserve">all eukaryotic organisms. </w:t>
      </w:r>
      <w:r w:rsidR="00170426" w:rsidRPr="00605020">
        <w:rPr>
          <w:rFonts w:ascii="Arial" w:hAnsi="Arial" w:cs="Arial"/>
          <w:sz w:val="24"/>
          <w:szCs w:val="24"/>
        </w:rPr>
        <w:t xml:space="preserve">Benjamin </w:t>
      </w:r>
      <w:proofErr w:type="spellStart"/>
      <w:r w:rsidR="00170426" w:rsidRPr="00605020">
        <w:rPr>
          <w:rFonts w:ascii="Arial" w:hAnsi="Arial" w:cs="Arial"/>
          <w:sz w:val="24"/>
          <w:szCs w:val="24"/>
        </w:rPr>
        <w:t>Gompertz</w:t>
      </w:r>
      <w:proofErr w:type="spellEnd"/>
      <w:r w:rsidR="00170426" w:rsidRPr="00605020">
        <w:rPr>
          <w:rFonts w:ascii="Arial" w:hAnsi="Arial" w:cs="Arial"/>
          <w:sz w:val="24"/>
          <w:szCs w:val="24"/>
        </w:rPr>
        <w:t xml:space="preserve">, </w:t>
      </w:r>
      <w:r w:rsidR="003B0E0D" w:rsidRPr="00605020">
        <w:rPr>
          <w:rFonts w:ascii="Arial" w:hAnsi="Arial" w:cs="Arial"/>
          <w:sz w:val="24"/>
          <w:szCs w:val="24"/>
        </w:rPr>
        <w:t xml:space="preserve">a British mathematician </w:t>
      </w:r>
      <w:r w:rsidR="00170426" w:rsidRPr="00605020">
        <w:rPr>
          <w:rFonts w:ascii="Arial" w:hAnsi="Arial" w:cs="Arial"/>
          <w:sz w:val="24"/>
          <w:szCs w:val="24"/>
        </w:rPr>
        <w:t>cir</w:t>
      </w:r>
      <w:r w:rsidR="003B0E0D" w:rsidRPr="00605020">
        <w:rPr>
          <w:rFonts w:ascii="Arial" w:hAnsi="Arial" w:cs="Arial"/>
          <w:sz w:val="24"/>
          <w:szCs w:val="24"/>
        </w:rPr>
        <w:t xml:space="preserve">ca the early nineteenth century, </w:t>
      </w:r>
      <w:r w:rsidR="00DE17B0" w:rsidRPr="00605020">
        <w:rPr>
          <w:rFonts w:ascii="Arial" w:hAnsi="Arial" w:cs="Arial"/>
          <w:sz w:val="24"/>
          <w:szCs w:val="24"/>
        </w:rPr>
        <w:t xml:space="preserve">first </w:t>
      </w:r>
      <w:r w:rsidR="00C62A3A" w:rsidRPr="00605020">
        <w:rPr>
          <w:rFonts w:ascii="Arial" w:hAnsi="Arial" w:cs="Arial"/>
          <w:sz w:val="24"/>
          <w:szCs w:val="24"/>
        </w:rPr>
        <w:t xml:space="preserve">quantitatively </w:t>
      </w:r>
      <w:r w:rsidR="00DE17B0" w:rsidRPr="00605020">
        <w:rPr>
          <w:rFonts w:ascii="Arial" w:hAnsi="Arial" w:cs="Arial"/>
          <w:sz w:val="24"/>
          <w:szCs w:val="24"/>
        </w:rPr>
        <w:t>define</w:t>
      </w:r>
      <w:r w:rsidR="00944CA7" w:rsidRPr="00605020">
        <w:rPr>
          <w:rFonts w:ascii="Arial" w:hAnsi="Arial" w:cs="Arial"/>
          <w:sz w:val="24"/>
          <w:szCs w:val="24"/>
        </w:rPr>
        <w:t>d</w:t>
      </w:r>
      <w:r w:rsidR="00245447">
        <w:rPr>
          <w:rFonts w:ascii="Arial" w:hAnsi="Arial" w:cs="Arial"/>
          <w:sz w:val="24"/>
          <w:szCs w:val="24"/>
        </w:rPr>
        <w:t xml:space="preserve"> </w:t>
      </w:r>
      <w:r w:rsidR="009F2068" w:rsidRPr="00605020">
        <w:rPr>
          <w:rFonts w:ascii="Arial" w:hAnsi="Arial" w:cs="Arial"/>
          <w:sz w:val="24"/>
          <w:szCs w:val="24"/>
        </w:rPr>
        <w:t xml:space="preserve">biological </w:t>
      </w:r>
      <w:r w:rsidR="00DE17B0" w:rsidRPr="00605020">
        <w:rPr>
          <w:rFonts w:ascii="Arial" w:hAnsi="Arial" w:cs="Arial"/>
          <w:sz w:val="24"/>
          <w:szCs w:val="24"/>
        </w:rPr>
        <w:t>aging as the exponential increase of mortality rate over time</w:t>
      </w:r>
      <w:r w:rsidR="00E6575D" w:rsidRPr="00605020">
        <w:rPr>
          <w:rFonts w:ascii="Arial" w:hAnsi="Arial" w:cs="Arial"/>
          <w:sz w:val="24"/>
          <w:szCs w:val="24"/>
        </w:rPr>
        <w:fldChar w:fldCharType="begin"/>
      </w:r>
      <w:ins w:id="163" w:author="Hong Qin" w:date="2012-04-22T17:19:00Z">
        <w:r w:rsidR="00257CB6">
          <w:rPr>
            <w:rFonts w:ascii="Arial" w:hAnsi="Arial" w:cs="Arial"/>
            <w:sz w:val="24"/>
            <w:szCs w:val="24"/>
          </w:rPr>
          <w:instrText xml:space="preserve"> ADDIN EN.CITE &lt;EndNote&gt;&lt;Cite&gt;&lt;Author&gt;Gompertz&lt;/Author&gt;&lt;Year&gt;1825&lt;/Year&gt;&lt;RecNum&gt;1151&lt;/RecNum&gt;&lt;record&gt;&lt;rec-number&gt;1151&lt;/rec-number&gt;&lt;foreign-keys&gt;&lt;key app="EN" db-id="e5v0xaxdm5za0we2avoppevdf5s22f2v520d"&gt;1151&lt;/key&gt;&lt;/foreign-keys&gt;&lt;ref-type name="Journal Article"&gt;17&lt;/ref-type&gt;&lt;contributors&gt;&lt;authors&gt;&lt;author&gt;Gompertz, B.&lt;/author&gt;&lt;/authors&gt;&lt;/contributors&gt;&lt;titles&gt;&lt;title&gt;On the Nature of the Function Expressive of the Law of Human Mortality, and on a New Mode of Determining the Value of Life Contingencies&lt;/title&gt;&lt;secondary-title&gt;Philosophical Transactions of the Royal Society of London&lt;/secondary-title&gt;&lt;/titles&gt;&lt;pages&gt;513-585&lt;/pages&gt;&lt;volume&gt;115&lt;/volume&gt;&lt;dates&gt;&lt;year&gt;1825&lt;/year&gt;&lt;/dates&gt;&lt;urls&gt;&lt;/urls&gt;&lt;/record&gt;&lt;/Cite&gt;&lt;/EndNote&gt;</w:instrText>
        </w:r>
      </w:ins>
      <w:del w:id="164" w:author="Hong Qin" w:date="2012-04-22T17:05:00Z">
        <w:r w:rsidR="00944CA7" w:rsidRPr="00605020" w:rsidDel="00CF32D4">
          <w:rPr>
            <w:rFonts w:ascii="Arial" w:hAnsi="Arial" w:cs="Arial"/>
            <w:sz w:val="24"/>
            <w:szCs w:val="24"/>
          </w:rPr>
          <w:delInstrText xml:space="preserve"> ADDIN EN.CITE &lt;EndNote&gt;&lt;Cite&gt;&lt;Author&gt;Gompertz&lt;/Author&gt;&lt;Year&gt;1825&lt;/Year&gt;&lt;RecNum&gt;1151&lt;/RecNum&gt;&lt;DisplayText&gt;(G&lt;style face="smallcaps"&gt;ompertz&lt;/style&gt; 1825)&lt;/DisplayText&gt;&lt;record&gt;&lt;rec-number&gt;1151&lt;/rec-number&gt;&lt;foreign-keys&gt;&lt;key app="EN" db-id="e5v0xaxdm5za0we2avoppevdf5s22f2v520d"&gt;1151&lt;/key&gt;&lt;/foreign-keys&gt;&lt;ref-type name="Journal Article"&gt;17&lt;/ref-type&gt;&lt;contributors&gt;&lt;authors&gt;&lt;author&gt;Gompertz, B.&lt;/author&gt;&lt;/authors&gt;&lt;/contributors&gt;&lt;titles&gt;&lt;title&gt;On the Nature of the Function Expressive of the Law of Human Mortality, and on a New Mode of Determining the Value of Life Contingencies&lt;/title&gt;&lt;secondary-title&gt;Philosophical Transactions of the Royal Society of London&lt;/secondary-title&gt;&lt;/titles&gt;&lt;pages&gt;513-585&lt;/pages&gt;&lt;volume&gt;115&lt;/volume&gt;&lt;dates&gt;&lt;year&gt;1825&lt;/year&gt;&lt;/dates&gt;&lt;urls&gt;&lt;/urls&gt;&lt;/record&gt;&lt;/Cite&gt;&lt;/EndNote&gt;</w:delInstrText>
        </w:r>
      </w:del>
      <w:r w:rsidR="00E6575D" w:rsidRPr="00605020">
        <w:rPr>
          <w:rFonts w:ascii="Arial" w:hAnsi="Arial" w:cs="Arial"/>
          <w:sz w:val="24"/>
          <w:szCs w:val="24"/>
        </w:rPr>
        <w:fldChar w:fldCharType="separate"/>
      </w:r>
      <w:r w:rsidR="00944CA7" w:rsidRPr="00605020">
        <w:rPr>
          <w:rFonts w:ascii="Arial" w:hAnsi="Arial" w:cs="Arial"/>
          <w:noProof/>
          <w:sz w:val="24"/>
          <w:szCs w:val="24"/>
        </w:rPr>
        <w:t>(</w:t>
      </w:r>
      <w:r w:rsidR="00E6575D" w:rsidRPr="00E6575D">
        <w:rPr>
          <w:noProof/>
          <w:rPrChange w:id="165" w:author="hong qin" w:date="2012-04-20T08:36:00Z">
            <w:rPr>
              <w:rFonts w:ascii="Arial" w:hAnsi="Arial"/>
              <w:sz w:val="24"/>
            </w:rPr>
          </w:rPrChange>
        </w:rPr>
        <w:fldChar w:fldCharType="begin"/>
      </w:r>
      <w:del w:id="166" w:author="hong qin" w:date="2012-04-20T08:36:00Z">
        <w:r w:rsidR="00AC5D1A">
          <w:rPr>
            <w:rFonts w:ascii="Arial" w:hAnsi="Arial" w:cs="Arial"/>
            <w:noProof/>
            <w:sz w:val="24"/>
            <w:szCs w:val="24"/>
          </w:rPr>
          <w:delInstrText xml:space="preserve"> </w:delInstrText>
        </w:r>
      </w:del>
      <w:r w:rsidR="00E6575D" w:rsidRPr="00E6575D">
        <w:rPr>
          <w:noProof/>
          <w:rPrChange w:id="167" w:author="hong qin" w:date="2012-04-20T08:36:00Z">
            <w:rPr>
              <w:rFonts w:ascii="Arial" w:hAnsi="Arial"/>
              <w:sz w:val="24"/>
            </w:rPr>
          </w:rPrChange>
        </w:rPr>
        <w:instrText>HYPERLINK \l "_ENREF_3" \o "Gompertz, 1825 #1151</w:instrText>
      </w:r>
      <w:del w:id="168" w:author="hong qin" w:date="2012-04-20T08:36:00Z">
        <w:r w:rsidR="00AC5D1A">
          <w:rPr>
            <w:rFonts w:ascii="Arial" w:hAnsi="Arial" w:cs="Arial"/>
            <w:noProof/>
            <w:sz w:val="24"/>
            <w:szCs w:val="24"/>
          </w:rPr>
          <w:delInstrText xml:space="preserve">" </w:delInstrText>
        </w:r>
      </w:del>
      <w:ins w:id="169" w:author="hong qin" w:date="2012-04-20T08:36:00Z">
        <w:r w:rsidR="002F2F83">
          <w:rPr>
            <w:noProof/>
          </w:rPr>
          <w:instrText>"</w:instrText>
        </w:r>
      </w:ins>
      <w:r w:rsidR="00E6575D" w:rsidRPr="00E6575D">
        <w:rPr>
          <w:noProof/>
          <w:rPrChange w:id="170" w:author="hong qin" w:date="2012-04-20T08:36:00Z">
            <w:rPr>
              <w:rFonts w:ascii="Arial" w:hAnsi="Arial"/>
              <w:sz w:val="24"/>
            </w:rPr>
          </w:rPrChange>
        </w:rPr>
        <w:fldChar w:fldCharType="separate"/>
      </w:r>
      <w:r w:rsidR="00AC5D1A" w:rsidRPr="00605020">
        <w:rPr>
          <w:rFonts w:ascii="Arial" w:hAnsi="Arial" w:cs="Arial"/>
          <w:noProof/>
          <w:sz w:val="24"/>
          <w:szCs w:val="24"/>
        </w:rPr>
        <w:t>G</w:t>
      </w:r>
      <w:r w:rsidR="00AC5D1A" w:rsidRPr="00605020">
        <w:rPr>
          <w:rFonts w:ascii="Arial" w:hAnsi="Arial" w:cs="Arial"/>
          <w:smallCaps/>
          <w:noProof/>
          <w:sz w:val="24"/>
          <w:szCs w:val="24"/>
        </w:rPr>
        <w:t>ompertz</w:t>
      </w:r>
      <w:r w:rsidR="00AC5D1A" w:rsidRPr="00605020">
        <w:rPr>
          <w:rFonts w:ascii="Arial" w:hAnsi="Arial" w:cs="Arial"/>
          <w:noProof/>
          <w:sz w:val="24"/>
          <w:szCs w:val="24"/>
        </w:rPr>
        <w:t xml:space="preserve"> 1825</w:t>
      </w:r>
      <w:r w:rsidR="00E6575D" w:rsidRPr="00E6575D">
        <w:rPr>
          <w:noProof/>
          <w:rPrChange w:id="171" w:author="hong qin" w:date="2012-04-20T08:36:00Z">
            <w:rPr>
              <w:rFonts w:ascii="Arial" w:hAnsi="Arial"/>
              <w:sz w:val="24"/>
            </w:rPr>
          </w:rPrChange>
        </w:rPr>
        <w:fldChar w:fldCharType="end"/>
      </w:r>
      <w:r w:rsidR="00944CA7" w:rsidRPr="00605020">
        <w:rPr>
          <w:rFonts w:ascii="Arial" w:hAnsi="Arial" w:cs="Arial"/>
          <w:noProof/>
          <w:sz w:val="24"/>
          <w:szCs w:val="24"/>
        </w:rPr>
        <w:t>)</w:t>
      </w:r>
      <w:r w:rsidR="00E6575D" w:rsidRPr="00605020">
        <w:rPr>
          <w:rFonts w:ascii="Arial" w:hAnsi="Arial" w:cs="Arial"/>
          <w:sz w:val="24"/>
          <w:szCs w:val="24"/>
        </w:rPr>
        <w:fldChar w:fldCharType="end"/>
      </w:r>
      <w:r w:rsidR="00DE17B0" w:rsidRPr="00605020">
        <w:rPr>
          <w:rFonts w:ascii="Arial" w:hAnsi="Arial" w:cs="Arial"/>
          <w:sz w:val="24"/>
          <w:szCs w:val="24"/>
        </w:rPr>
        <w:t xml:space="preserve">. </w:t>
      </w:r>
      <w:r w:rsidR="009F2068" w:rsidRPr="00605020">
        <w:rPr>
          <w:rFonts w:ascii="Arial" w:hAnsi="Arial" w:cs="Arial"/>
          <w:sz w:val="24"/>
          <w:szCs w:val="24"/>
        </w:rPr>
        <w:t xml:space="preserve">In essence, this is a </w:t>
      </w:r>
      <w:r w:rsidR="004961CF" w:rsidRPr="00605020">
        <w:rPr>
          <w:rFonts w:ascii="Arial" w:hAnsi="Arial" w:cs="Arial"/>
          <w:sz w:val="24"/>
          <w:szCs w:val="24"/>
        </w:rPr>
        <w:t xml:space="preserve">statistical </w:t>
      </w:r>
      <w:r w:rsidR="009F2068" w:rsidRPr="00605020">
        <w:rPr>
          <w:rFonts w:ascii="Arial" w:hAnsi="Arial" w:cs="Arial"/>
          <w:sz w:val="24"/>
          <w:szCs w:val="24"/>
        </w:rPr>
        <w:t xml:space="preserve">definition </w:t>
      </w:r>
      <w:r w:rsidR="003B0E0D" w:rsidRPr="00605020">
        <w:rPr>
          <w:rFonts w:ascii="Arial" w:hAnsi="Arial" w:cs="Arial"/>
          <w:sz w:val="24"/>
          <w:szCs w:val="24"/>
        </w:rPr>
        <w:t>assert</w:t>
      </w:r>
      <w:r w:rsidR="009F2068" w:rsidRPr="00605020">
        <w:rPr>
          <w:rFonts w:ascii="Arial" w:hAnsi="Arial" w:cs="Arial"/>
          <w:sz w:val="24"/>
          <w:szCs w:val="24"/>
        </w:rPr>
        <w:t>ing that</w:t>
      </w:r>
      <w:r w:rsidR="00245447">
        <w:rPr>
          <w:rFonts w:ascii="Arial" w:hAnsi="Arial" w:cs="Arial"/>
          <w:sz w:val="24"/>
          <w:szCs w:val="24"/>
        </w:rPr>
        <w:t xml:space="preserve"> </w:t>
      </w:r>
      <w:r w:rsidR="003B0E0D" w:rsidRPr="00605020">
        <w:rPr>
          <w:rFonts w:ascii="Arial" w:hAnsi="Arial" w:cs="Arial"/>
          <w:sz w:val="24"/>
          <w:szCs w:val="24"/>
        </w:rPr>
        <w:t xml:space="preserve">the probability of dying increases with age </w:t>
      </w:r>
      <w:r w:rsidR="00E6575D" w:rsidRPr="00605020">
        <w:rPr>
          <w:rFonts w:ascii="Arial" w:hAnsi="Arial" w:cs="Arial"/>
          <w:sz w:val="24"/>
          <w:szCs w:val="24"/>
        </w:rPr>
        <w:fldChar w:fldCharType="begin"/>
      </w:r>
      <w:ins w:id="172" w:author="Hong Qin" w:date="2012-04-22T17:19:00Z">
        <w:r w:rsidR="00257CB6">
          <w:rPr>
            <w:rFonts w:ascii="Arial" w:hAnsi="Arial" w:cs="Arial"/>
            <w:sz w:val="24"/>
            <w:szCs w:val="24"/>
          </w:rPr>
          <w:instrText xml:space="preserve"> ADDIN EN.CITE &lt;EndNote&gt;&lt;Cite&gt;&lt;Author&gt;Defossez&lt;/Author&gt;&lt;Year&gt;1998&lt;/Year&gt;&lt;RecNum&gt;1467&lt;/RecNum&gt;&lt;record&gt;&lt;rec-number&gt;1467&lt;/rec-number&gt;&lt;foreign-keys&gt;&lt;key app="EN" db-id="e5v0xaxdm5za0we2avoppevdf5s22f2v520d"&gt;1467&lt;/key&gt;&lt;/foreign-keys&gt;&lt;ref-type name="Journal Article"&gt;17&lt;/ref-type&gt;&lt;contributors&gt;&lt;authors&gt;&lt;author&gt;Defossez, P. A.&lt;/author&gt;&lt;author&gt;Park, P. U.&lt;/author&gt;&lt;author&gt;Guarente, L.&lt;/author&gt;&lt;/authors&gt;&lt;/contributors&gt;&lt;auth-address&gt;Department of Biology, Massachussetts Institute of Technology, 77 Massachussetts Avenue, Cambridge, MA 02139, USA. pad@mit.edu&lt;/auth-address&gt;&lt;titles&gt;&lt;title&gt;Vicious circles: a mechanism for yeast aging&lt;/title&gt;&lt;secondary-title&gt;Curr Opin Microbiol&lt;/secondary-title&gt;&lt;alt-title&gt;Current opinion in microbiology&lt;/alt-title&gt;&lt;/titles&gt;&lt;periodical&gt;&lt;full-title&gt;Curr Opin Microbiol&lt;/full-title&gt;&lt;abbr-1&gt;Current opinion in microbiology&lt;/abbr-1&gt;&lt;/periodical&gt;&lt;alt-periodical&gt;&lt;full-title&gt;Curr Opin Microbiol&lt;/full-title&gt;&lt;abbr-1&gt;Current opinion in microbiology&lt;/abbr-1&gt;&lt;/alt-periodical&gt;&lt;pages&gt;707-11&lt;/pages&gt;&lt;volume&gt;1&lt;/volume&gt;&lt;number&gt;6&lt;/number&gt;&lt;edition&gt;1999/03/06&lt;/edition&gt;&lt;keywords&gt;&lt;keyword&gt;Aging/physiology&lt;/keyword&gt;&lt;keyword&gt;Animals&lt;/keyword&gt;&lt;keyword&gt;*Cell Aging/genetics&lt;/keyword&gt;&lt;keyword&gt;DNA, Circular/genetics/physiology&lt;/keyword&gt;&lt;keyword&gt;DNA, Fungal/genetics/physiology&lt;/keyword&gt;&lt;keyword&gt;DNA, Ribosomal/genetics/physiology&lt;/keyword&gt;&lt;keyword&gt;Humans&lt;/keyword&gt;&lt;keyword&gt;Saccharomyces cerevisiae/genetics/*physiology&lt;/keyword&gt;&lt;/keywords&gt;&lt;dates&gt;&lt;year&gt;1998&lt;/year&gt;&lt;pub-dates&gt;&lt;date&gt;Dec&lt;/date&gt;&lt;/pub-dates&gt;&lt;/dates&gt;&lt;isbn&gt;1369-5274 (Print)&amp;#xD;1369-5274 (Linking)&lt;/isbn&gt;&lt;accession-num&gt;10066542&lt;/accession-num&gt;&lt;work-type&gt;Research Support, Non-U.S. Gov&amp;apos;t&amp;#xD;Research Support, U.S. Gov&amp;apos;t, Non-P.H.S.&amp;#xD;Research Support, U.S. Gov&amp;apos;t, P.H.S.&amp;#xD;Review&lt;/work-type&gt;&lt;urls&gt;&lt;related-urls&gt;&lt;url&gt;http://www.ncbi.nlm.nih.gov/pubmed/10066542&lt;/url&gt;&lt;/related-urls&gt;&lt;/urls&gt;&lt;language&gt;eng&lt;/language&gt;&lt;/record&gt;&lt;/Cite&gt;&lt;/EndNote&gt;</w:instrText>
        </w:r>
      </w:ins>
      <w:del w:id="173" w:author="Hong Qin" w:date="2012-04-22T17:05:00Z">
        <w:r w:rsidR="00C27F7B" w:rsidRPr="00605020" w:rsidDel="00CF32D4">
          <w:rPr>
            <w:rFonts w:ascii="Arial" w:hAnsi="Arial" w:cs="Arial"/>
            <w:sz w:val="24"/>
            <w:szCs w:val="24"/>
          </w:rPr>
          <w:delInstrText xml:space="preserve"> ADDIN EN.CITE &lt;EndNote&gt;&lt;Cite&gt;&lt;Author&gt;Defossez&lt;/Author&gt;&lt;Year&gt;1998&lt;/Year&gt;&lt;RecNum&gt;1467&lt;/RecNum&gt;&lt;DisplayText&gt;(D&lt;style face="smallcaps"&gt;efossez&lt;/style&gt;&lt;style face="italic"&gt; et al.&lt;/style&gt; 1998)&lt;/DisplayText&gt;&lt;record&gt;&lt;rec-number&gt;1467&lt;/rec-number&gt;&lt;foreign-keys&gt;&lt;key app="EN" db-id="e5v0xaxdm5za0we2avoppevdf5s22f2v520d"&gt;1467&lt;/key&gt;&lt;/foreign-keys&gt;&lt;ref-type name="Journal Article"&gt;17&lt;/ref-type&gt;&lt;contributors&gt;&lt;authors&gt;&lt;author&gt;Defossez, P. A.&lt;/author&gt;&lt;author&gt;Park, P. U.&lt;/author&gt;&lt;author&gt;Guarente, L.&lt;/author&gt;&lt;/authors&gt;&lt;/contributors&gt;&lt;auth-address&gt;Department of Biology, Massachussetts Institute of Technology, 77 Massachussetts Avenue, Cambridge, MA 02139, USA. pad@mit.edu&lt;/auth-address&gt;&lt;titles&gt;&lt;title&gt;Vicious circles: a mechanism for yeast aging&lt;/title&gt;&lt;secondary-title&gt;Curr Opin Microbiol&lt;/secondary-title&gt;&lt;alt-title&gt;Current opinion in microbiology&lt;/alt-title&gt;&lt;/titles&gt;&lt;periodical&gt;&lt;full-title&gt;Curr Opin Microbiol&lt;/full-title&gt;&lt;abbr-1&gt;Current opinion in microbiology&lt;/abbr-1&gt;&lt;/periodical&gt;&lt;alt-periodical&gt;&lt;full-title&gt;Curr Opin Microbiol&lt;/full-title&gt;&lt;abbr-1&gt;Current opinion in microbiology&lt;/abbr-1&gt;&lt;/alt-periodical&gt;&lt;pages&gt;707-11&lt;/pages&gt;&lt;volume&gt;1&lt;/volume&gt;&lt;number&gt;6&lt;/number&gt;&lt;edition&gt;1999/03/06&lt;/edition&gt;&lt;keywords&gt;&lt;keyword&gt;Aging/physiology&lt;/keyword&gt;&lt;keyword&gt;Animals&lt;/keyword&gt;&lt;keyword&gt;*Cell Aging/genetics&lt;/keyword&gt;&lt;keyword&gt;DNA, Circular/genetics/physiology&lt;/keyword&gt;&lt;keyword&gt;DNA, Fungal/genetics/physiology&lt;/keyword&gt;&lt;keyword&gt;DNA, Ribosomal/genetics/physiology&lt;/keyword&gt;&lt;keyword&gt;Humans&lt;/keyword&gt;&lt;keyword&gt;Saccharomyces cerevisiae/genetics/*physiology&lt;/keyword&gt;&lt;/keywords&gt;&lt;dates&gt;&lt;year&gt;1998&lt;/year&gt;&lt;pub-dates&gt;&lt;date&gt;Dec&lt;/date&gt;&lt;/pub-dates&gt;&lt;/dates&gt;&lt;isbn&gt;1369-5274 (Print)&amp;#xD;1369-5274 (Linking)&lt;/isbn&gt;&lt;accession-num&gt;10066542&lt;/accession-num&gt;&lt;work-type&gt;Research Support, Non-U.S. Gov&amp;apos;t&amp;#xD;Research Support, U.S. Gov&amp;apos;t, Non-P.H.S.&amp;#xD;Research Support, U.S. Gov&amp;apos;t, P.H.S.&amp;#xD;Review&lt;/work-type&gt;&lt;urls&gt;&lt;related-urls&gt;&lt;url&gt;http://www.ncbi.nlm.nih.gov/pubmed/10066542&lt;/url&gt;&lt;/related-urls&gt;&lt;/urls&gt;&lt;language&gt;eng&lt;/language&gt;&lt;/record&gt;&lt;/Cite&gt;&lt;/EndNote&gt;</w:delInstrText>
        </w:r>
      </w:del>
      <w:r w:rsidR="00E6575D" w:rsidRPr="00605020">
        <w:rPr>
          <w:rFonts w:ascii="Arial" w:hAnsi="Arial" w:cs="Arial"/>
          <w:sz w:val="24"/>
          <w:szCs w:val="24"/>
        </w:rPr>
        <w:fldChar w:fldCharType="separate"/>
      </w:r>
      <w:r w:rsidR="00C27F7B" w:rsidRPr="00605020">
        <w:rPr>
          <w:rFonts w:ascii="Arial" w:hAnsi="Arial" w:cs="Arial"/>
          <w:noProof/>
          <w:sz w:val="24"/>
          <w:szCs w:val="24"/>
        </w:rPr>
        <w:t>(</w:t>
      </w:r>
      <w:r w:rsidR="00E6575D" w:rsidRPr="00E6575D">
        <w:rPr>
          <w:noProof/>
          <w:rPrChange w:id="174" w:author="hong qin" w:date="2012-04-20T08:36:00Z">
            <w:rPr>
              <w:rFonts w:ascii="Arial" w:hAnsi="Arial"/>
              <w:sz w:val="24"/>
            </w:rPr>
          </w:rPrChange>
        </w:rPr>
        <w:fldChar w:fldCharType="begin"/>
      </w:r>
      <w:del w:id="175" w:author="hong qin" w:date="2012-04-20T08:36:00Z">
        <w:r w:rsidR="00AC5D1A">
          <w:rPr>
            <w:rFonts w:ascii="Arial" w:hAnsi="Arial" w:cs="Arial"/>
            <w:noProof/>
            <w:sz w:val="24"/>
            <w:szCs w:val="24"/>
          </w:rPr>
          <w:delInstrText xml:space="preserve"> </w:delInstrText>
        </w:r>
      </w:del>
      <w:r w:rsidR="00E6575D" w:rsidRPr="00E6575D">
        <w:rPr>
          <w:noProof/>
          <w:rPrChange w:id="176" w:author="hong qin" w:date="2012-04-20T08:36:00Z">
            <w:rPr>
              <w:rFonts w:ascii="Arial" w:hAnsi="Arial"/>
              <w:sz w:val="24"/>
            </w:rPr>
          </w:rPrChange>
        </w:rPr>
        <w:instrText>HYPERLINK \l "_ENREF_2" \o "Defossez, 1998 #1467</w:instrText>
      </w:r>
      <w:del w:id="177" w:author="hong qin" w:date="2012-04-20T08:36:00Z">
        <w:r w:rsidR="00AC5D1A">
          <w:rPr>
            <w:rFonts w:ascii="Arial" w:hAnsi="Arial" w:cs="Arial"/>
            <w:noProof/>
            <w:sz w:val="24"/>
            <w:szCs w:val="24"/>
          </w:rPr>
          <w:delInstrText xml:space="preserve">" </w:delInstrText>
        </w:r>
      </w:del>
      <w:ins w:id="178" w:author="hong qin" w:date="2012-04-20T08:36:00Z">
        <w:r w:rsidR="002F2F83">
          <w:rPr>
            <w:noProof/>
          </w:rPr>
          <w:instrText>"</w:instrText>
        </w:r>
      </w:ins>
      <w:r w:rsidR="00E6575D" w:rsidRPr="00E6575D">
        <w:rPr>
          <w:noProof/>
          <w:rPrChange w:id="179" w:author="hong qin" w:date="2012-04-20T08:36:00Z">
            <w:rPr>
              <w:rFonts w:ascii="Arial" w:hAnsi="Arial"/>
              <w:sz w:val="24"/>
            </w:rPr>
          </w:rPrChange>
        </w:rPr>
        <w:fldChar w:fldCharType="separate"/>
      </w:r>
      <w:r w:rsidR="00AC5D1A" w:rsidRPr="00605020">
        <w:rPr>
          <w:rFonts w:ascii="Arial" w:hAnsi="Arial" w:cs="Arial"/>
          <w:noProof/>
          <w:sz w:val="24"/>
          <w:szCs w:val="24"/>
        </w:rPr>
        <w:t>D</w:t>
      </w:r>
      <w:r w:rsidR="00AC5D1A" w:rsidRPr="00605020">
        <w:rPr>
          <w:rFonts w:ascii="Arial" w:hAnsi="Arial" w:cs="Arial"/>
          <w:smallCaps/>
          <w:noProof/>
          <w:sz w:val="24"/>
          <w:szCs w:val="24"/>
        </w:rPr>
        <w:t>efossez</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1998</w:t>
      </w:r>
      <w:r w:rsidR="00E6575D" w:rsidRPr="00E6575D">
        <w:rPr>
          <w:noProof/>
          <w:rPrChange w:id="180" w:author="hong qin" w:date="2012-04-20T08:36:00Z">
            <w:rPr>
              <w:rFonts w:ascii="Arial" w:hAnsi="Arial"/>
              <w:sz w:val="24"/>
            </w:rPr>
          </w:rPrChange>
        </w:rPr>
        <w:fldChar w:fldCharType="end"/>
      </w:r>
      <w:r w:rsidR="00C27F7B" w:rsidRPr="00605020">
        <w:rPr>
          <w:rFonts w:ascii="Arial" w:hAnsi="Arial" w:cs="Arial"/>
          <w:noProof/>
          <w:sz w:val="24"/>
          <w:szCs w:val="24"/>
        </w:rPr>
        <w:t>)</w:t>
      </w:r>
      <w:r w:rsidR="00E6575D" w:rsidRPr="00605020">
        <w:rPr>
          <w:rFonts w:ascii="Arial" w:hAnsi="Arial" w:cs="Arial"/>
          <w:sz w:val="24"/>
          <w:szCs w:val="24"/>
        </w:rPr>
        <w:fldChar w:fldCharType="end"/>
      </w:r>
      <w:r w:rsidR="007239FE" w:rsidRPr="00605020">
        <w:rPr>
          <w:rFonts w:ascii="Arial" w:hAnsi="Arial" w:cs="Arial"/>
          <w:sz w:val="24"/>
          <w:szCs w:val="24"/>
        </w:rPr>
        <w:t xml:space="preserve">. </w:t>
      </w:r>
      <w:r w:rsidR="00C62A3A" w:rsidRPr="00605020">
        <w:rPr>
          <w:rFonts w:ascii="Arial" w:hAnsi="Arial" w:cs="Arial"/>
          <w:sz w:val="24"/>
          <w:szCs w:val="24"/>
        </w:rPr>
        <w:t xml:space="preserve">To most biologists, aging is a phenotype that </w:t>
      </w:r>
      <w:proofErr w:type="gramStart"/>
      <w:r w:rsidR="00C62A3A" w:rsidRPr="00605020">
        <w:rPr>
          <w:rFonts w:ascii="Arial" w:hAnsi="Arial" w:cs="Arial"/>
          <w:sz w:val="24"/>
          <w:szCs w:val="24"/>
        </w:rPr>
        <w:t>can</w:t>
      </w:r>
      <w:proofErr w:type="gramEnd"/>
      <w:r w:rsidR="00C62A3A" w:rsidRPr="00605020">
        <w:rPr>
          <w:rFonts w:ascii="Arial" w:hAnsi="Arial" w:cs="Arial"/>
          <w:sz w:val="24"/>
          <w:szCs w:val="24"/>
        </w:rPr>
        <w:t xml:space="preserve"> be seen as declining of </w:t>
      </w:r>
      <w:r w:rsidR="00A52775" w:rsidRPr="00605020">
        <w:rPr>
          <w:rFonts w:ascii="Arial" w:hAnsi="Arial" w:cs="Arial"/>
          <w:sz w:val="24"/>
          <w:szCs w:val="24"/>
        </w:rPr>
        <w:t xml:space="preserve">fitness </w:t>
      </w:r>
      <w:r w:rsidR="00C62A3A" w:rsidRPr="00605020">
        <w:rPr>
          <w:rFonts w:ascii="Arial" w:hAnsi="Arial" w:cs="Arial"/>
          <w:sz w:val="24"/>
          <w:szCs w:val="24"/>
        </w:rPr>
        <w:t xml:space="preserve">over time. </w:t>
      </w:r>
    </w:p>
    <w:p w:rsidR="00E6575D" w:rsidRDefault="009B314B" w:rsidP="00E6575D">
      <w:pPr>
        <w:numPr>
          <w:ins w:id="181" w:author="Hong Qin" w:date="2012-04-23T00:13:00Z"/>
        </w:numPr>
        <w:spacing w:after="0" w:line="480" w:lineRule="auto"/>
        <w:ind w:firstLine="720"/>
        <w:jc w:val="both"/>
        <w:rPr>
          <w:del w:id="182" w:author="Hong Qin" w:date="2012-04-23T00:18:00Z"/>
          <w:rFonts w:ascii="Arial" w:hAnsi="Arial" w:cs="Arial"/>
          <w:sz w:val="24"/>
          <w:szCs w:val="24"/>
        </w:rPr>
        <w:pPrChange w:id="183" w:author="Hong Qin" w:date="2012-04-23T00:18:00Z">
          <w:pPr>
            <w:spacing w:after="0" w:line="480" w:lineRule="auto"/>
            <w:ind w:firstLine="720"/>
          </w:pPr>
        </w:pPrChange>
      </w:pPr>
      <w:r w:rsidRPr="00605020">
        <w:rPr>
          <w:rFonts w:ascii="Arial" w:hAnsi="Arial" w:cs="Arial"/>
          <w:sz w:val="24"/>
          <w:szCs w:val="24"/>
        </w:rPr>
        <w:t xml:space="preserve">Aging is generally believed to be a complex trait that </w:t>
      </w:r>
      <w:r w:rsidR="007261E3" w:rsidRPr="00605020">
        <w:rPr>
          <w:rFonts w:ascii="Arial" w:hAnsi="Arial" w:cs="Arial"/>
          <w:sz w:val="24"/>
          <w:szCs w:val="24"/>
        </w:rPr>
        <w:t>is</w:t>
      </w:r>
      <w:r w:rsidRPr="00605020">
        <w:rPr>
          <w:rFonts w:ascii="Arial" w:hAnsi="Arial" w:cs="Arial"/>
          <w:sz w:val="24"/>
          <w:szCs w:val="24"/>
        </w:rPr>
        <w:t xml:space="preserve"> influenced by many genes</w:t>
      </w:r>
      <w:r w:rsidR="00515E6E" w:rsidRPr="00605020">
        <w:rPr>
          <w:rFonts w:ascii="Arial" w:hAnsi="Arial" w:cs="Arial"/>
          <w:sz w:val="24"/>
          <w:szCs w:val="24"/>
        </w:rPr>
        <w:t xml:space="preserve">, as argued by </w:t>
      </w:r>
      <w:r w:rsidR="0072137D" w:rsidRPr="0072137D">
        <w:rPr>
          <w:rFonts w:ascii="Arial" w:hAnsi="Arial" w:cs="Arial"/>
          <w:sz w:val="24"/>
          <w:szCs w:val="24"/>
        </w:rPr>
        <w:t xml:space="preserve">the antagonistic </w:t>
      </w:r>
      <w:proofErr w:type="spellStart"/>
      <w:r w:rsidR="0072137D" w:rsidRPr="0072137D">
        <w:rPr>
          <w:rFonts w:ascii="Arial" w:hAnsi="Arial" w:cs="Arial"/>
          <w:sz w:val="24"/>
          <w:szCs w:val="24"/>
        </w:rPr>
        <w:t>pleiotropy</w:t>
      </w:r>
      <w:proofErr w:type="spellEnd"/>
      <w:r w:rsidR="0072137D" w:rsidRPr="0072137D">
        <w:rPr>
          <w:rFonts w:ascii="Arial" w:hAnsi="Arial" w:cs="Arial"/>
          <w:sz w:val="24"/>
          <w:szCs w:val="24"/>
        </w:rPr>
        <w:t xml:space="preserve"> theory </w:t>
      </w:r>
      <w:r w:rsidR="00E6575D" w:rsidRPr="00605020">
        <w:rPr>
          <w:rFonts w:ascii="Arial" w:hAnsi="Arial" w:cs="Arial"/>
          <w:sz w:val="24"/>
          <w:szCs w:val="24"/>
        </w:rPr>
        <w:fldChar w:fldCharType="begin"/>
      </w:r>
      <w:ins w:id="184" w:author="Hong Qin" w:date="2012-04-22T17:19:00Z">
        <w:r w:rsidR="00257CB6">
          <w:rPr>
            <w:rFonts w:ascii="Arial" w:hAnsi="Arial" w:cs="Arial"/>
            <w:sz w:val="24"/>
            <w:szCs w:val="24"/>
          </w:rPr>
          <w:instrText xml:space="preserve"> ADDIN EN.CITE &lt;EndNote&gt;&lt;Cite&gt;&lt;Author&gt;Williams&lt;/Author&gt;&lt;Year&gt;1957&lt;/Year&gt;&lt;RecNum&gt;273&lt;/RecNum&gt;&lt;record&gt;&lt;rec-number&gt;273&lt;/rec-number&gt;&lt;foreign-keys&gt;&lt;key app="EN" db-id="e5v0xaxdm5za0we2avoppevdf5s22f2v520d"&gt;273&lt;/key&gt;&lt;/foreign-keys&gt;&lt;ref-type name="Journal Article"&gt;17&lt;/ref-type&gt;&lt;contributors&gt;&lt;authors&gt;&lt;author&gt;Williams, G. C&lt;/author&gt;&lt;/authors&gt;&lt;/contributors&gt;&lt;titles&gt;&lt;title&gt;Pleiotropy, natural selection and the evolution of senescence.&lt;/title&gt;&lt;secondary-title&gt;Evolution&lt;/secondary-title&gt;&lt;/titles&gt;&lt;pages&gt;398-411&lt;/pages&gt;&lt;volume&gt;11&lt;/volume&gt;&lt;dates&gt;&lt;year&gt;1957&lt;/year&gt;&lt;/dates&gt;&lt;urls&gt;&lt;/urls&gt;&lt;/record&gt;&lt;/Cite&gt;&lt;/EndNote&gt;</w:instrText>
        </w:r>
      </w:ins>
      <w:del w:id="185" w:author="Hong Qin" w:date="2012-04-22T17:05:00Z">
        <w:r w:rsidR="005D1495" w:rsidRPr="00605020" w:rsidDel="00CF32D4">
          <w:rPr>
            <w:rFonts w:ascii="Arial" w:hAnsi="Arial" w:cs="Arial"/>
            <w:sz w:val="24"/>
            <w:szCs w:val="24"/>
          </w:rPr>
          <w:delInstrText xml:space="preserve"> ADDIN EN.CITE &lt;EndNote&gt;&lt;Cite&gt;&lt;Author&gt;Williams&lt;/Author&gt;&lt;Year&gt;1957&lt;/Year&gt;&lt;RecNum&gt;273&lt;/RecNum&gt;&lt;DisplayText&gt;(W&lt;style face="smallcaps"&gt;illiams&lt;/style&gt; 1957)&lt;/DisplayText&gt;&lt;record&gt;&lt;rec-number&gt;273&lt;/rec-number&gt;&lt;foreign-keys&gt;&lt;key app="EN" db-id="e5v0xaxdm5za0we2avoppevdf5s22f2v520d"&gt;273&lt;/key&gt;&lt;/foreign-keys&gt;&lt;ref-type name="Journal Article"&gt;17&lt;/ref-type&gt;&lt;contributors&gt;&lt;authors&gt;&lt;author&gt;Williams, G. C&lt;/author&gt;&lt;/authors&gt;&lt;/contributors&gt;&lt;titles&gt;&lt;title&gt;Pleiotropy, natural selection and the evolution of senescence.&lt;/title&gt;&lt;secondary-title&gt;Evolution&lt;/secondary-title&gt;&lt;/titles&gt;&lt;pages&gt;398-411&lt;/pages&gt;&lt;volume&gt;11&lt;/volume&gt;&lt;dates&gt;&lt;year&gt;1957&lt;/year&gt;&lt;/dates&gt;&lt;urls&gt;&lt;/urls&gt;&lt;/record&gt;&lt;/Cite&gt;&lt;/EndNote&gt;</w:delInstrText>
        </w:r>
      </w:del>
      <w:r w:rsidR="00E6575D" w:rsidRPr="00605020">
        <w:rPr>
          <w:rFonts w:ascii="Arial" w:hAnsi="Arial" w:cs="Arial"/>
          <w:sz w:val="24"/>
          <w:szCs w:val="24"/>
        </w:rPr>
        <w:fldChar w:fldCharType="separate"/>
      </w:r>
      <w:r w:rsidR="005D1495" w:rsidRPr="00605020">
        <w:rPr>
          <w:rFonts w:ascii="Arial" w:hAnsi="Arial" w:cs="Arial"/>
          <w:noProof/>
          <w:sz w:val="24"/>
          <w:szCs w:val="24"/>
        </w:rPr>
        <w:t>(</w:t>
      </w:r>
      <w:r w:rsidR="00E6575D" w:rsidRPr="00E6575D">
        <w:rPr>
          <w:noProof/>
          <w:rPrChange w:id="186" w:author="hong qin" w:date="2012-04-20T08:36:00Z">
            <w:rPr>
              <w:rFonts w:ascii="Arial" w:hAnsi="Arial"/>
              <w:sz w:val="24"/>
            </w:rPr>
          </w:rPrChange>
        </w:rPr>
        <w:fldChar w:fldCharType="begin"/>
      </w:r>
      <w:del w:id="187" w:author="hong qin" w:date="2012-04-20T08:36:00Z">
        <w:r w:rsidR="00AC5D1A">
          <w:rPr>
            <w:rFonts w:ascii="Arial" w:hAnsi="Arial" w:cs="Arial"/>
            <w:noProof/>
            <w:sz w:val="24"/>
            <w:szCs w:val="24"/>
          </w:rPr>
          <w:delInstrText xml:space="preserve"> </w:delInstrText>
        </w:r>
      </w:del>
      <w:r w:rsidR="00E6575D" w:rsidRPr="00E6575D">
        <w:rPr>
          <w:noProof/>
          <w:rPrChange w:id="188" w:author="hong qin" w:date="2012-04-20T08:36:00Z">
            <w:rPr>
              <w:rFonts w:ascii="Arial" w:hAnsi="Arial"/>
              <w:sz w:val="24"/>
            </w:rPr>
          </w:rPrChange>
        </w:rPr>
        <w:instrText>HYPERLINK \l "_ENREF_20" \o "Williams, 1957 #273</w:instrText>
      </w:r>
      <w:del w:id="189" w:author="hong qin" w:date="2012-04-20T08:36:00Z">
        <w:r w:rsidR="00AC5D1A">
          <w:rPr>
            <w:rFonts w:ascii="Arial" w:hAnsi="Arial" w:cs="Arial"/>
            <w:noProof/>
            <w:sz w:val="24"/>
            <w:szCs w:val="24"/>
          </w:rPr>
          <w:delInstrText xml:space="preserve">" </w:delInstrText>
        </w:r>
      </w:del>
      <w:ins w:id="190" w:author="hong qin" w:date="2012-04-20T08:36:00Z">
        <w:r w:rsidR="002F2F83">
          <w:rPr>
            <w:noProof/>
          </w:rPr>
          <w:instrText>"</w:instrText>
        </w:r>
      </w:ins>
      <w:r w:rsidR="00E6575D" w:rsidRPr="00E6575D">
        <w:rPr>
          <w:noProof/>
          <w:rPrChange w:id="191" w:author="hong qin" w:date="2012-04-20T08:36:00Z">
            <w:rPr>
              <w:rFonts w:ascii="Arial" w:hAnsi="Arial"/>
              <w:sz w:val="24"/>
            </w:rPr>
          </w:rPrChange>
        </w:rPr>
        <w:fldChar w:fldCharType="separate"/>
      </w:r>
      <w:r w:rsidR="00AC5D1A" w:rsidRPr="00605020">
        <w:rPr>
          <w:rFonts w:ascii="Arial" w:hAnsi="Arial" w:cs="Arial"/>
          <w:noProof/>
          <w:sz w:val="24"/>
          <w:szCs w:val="24"/>
        </w:rPr>
        <w:t>W</w:t>
      </w:r>
      <w:r w:rsidR="00AC5D1A" w:rsidRPr="00605020">
        <w:rPr>
          <w:rFonts w:ascii="Arial" w:hAnsi="Arial" w:cs="Arial"/>
          <w:smallCaps/>
          <w:noProof/>
          <w:sz w:val="24"/>
          <w:szCs w:val="24"/>
        </w:rPr>
        <w:t>illiams</w:t>
      </w:r>
      <w:r w:rsidR="00AC5D1A" w:rsidRPr="00605020">
        <w:rPr>
          <w:rFonts w:ascii="Arial" w:hAnsi="Arial" w:cs="Arial"/>
          <w:noProof/>
          <w:sz w:val="24"/>
          <w:szCs w:val="24"/>
        </w:rPr>
        <w:t xml:space="preserve"> 1957</w:t>
      </w:r>
      <w:r w:rsidR="00E6575D" w:rsidRPr="00E6575D">
        <w:rPr>
          <w:noProof/>
          <w:rPrChange w:id="192" w:author="hong qin" w:date="2012-04-20T08:36:00Z">
            <w:rPr>
              <w:rFonts w:ascii="Arial" w:hAnsi="Arial"/>
              <w:sz w:val="24"/>
            </w:rPr>
          </w:rPrChange>
        </w:rPr>
        <w:fldChar w:fldCharType="end"/>
      </w:r>
      <w:r w:rsidR="005D1495" w:rsidRPr="00605020">
        <w:rPr>
          <w:rFonts w:ascii="Arial" w:hAnsi="Arial" w:cs="Arial"/>
          <w:noProof/>
          <w:sz w:val="24"/>
          <w:szCs w:val="24"/>
        </w:rPr>
        <w:t>)</w:t>
      </w:r>
      <w:r w:rsidR="00E6575D" w:rsidRPr="00605020">
        <w:rPr>
          <w:rFonts w:ascii="Arial" w:hAnsi="Arial" w:cs="Arial"/>
          <w:sz w:val="24"/>
          <w:szCs w:val="24"/>
        </w:rPr>
        <w:fldChar w:fldCharType="end"/>
      </w:r>
      <w:r w:rsidR="0072137D" w:rsidRPr="0072137D">
        <w:rPr>
          <w:rFonts w:ascii="Arial" w:hAnsi="Arial" w:cs="Arial"/>
          <w:sz w:val="24"/>
          <w:szCs w:val="24"/>
        </w:rPr>
        <w:t xml:space="preserve"> and the disposable soma theory </w:t>
      </w:r>
      <w:r w:rsidR="00E6575D" w:rsidRPr="00605020">
        <w:rPr>
          <w:rFonts w:ascii="Arial" w:hAnsi="Arial" w:cs="Arial"/>
          <w:sz w:val="24"/>
          <w:szCs w:val="24"/>
        </w:rPr>
        <w:fldChar w:fldCharType="begin"/>
      </w:r>
      <w:ins w:id="193" w:author="Hong Qin" w:date="2012-04-22T17:19:00Z">
        <w:r w:rsidR="00257CB6">
          <w:rPr>
            <w:rFonts w:ascii="Arial" w:hAnsi="Arial" w:cs="Arial"/>
            <w:sz w:val="24"/>
            <w:szCs w:val="24"/>
          </w:rPr>
          <w:instrText xml:space="preserve"> ADDIN EN.CITE &lt;EndNote&gt;&lt;Cite&gt;&lt;Author&gt;Kirkwood&lt;/Author&gt;&lt;Year&gt;1977&lt;/Year&gt;&lt;RecNum&gt;56&lt;/RecNum&gt;&lt;record&gt;&lt;rec-number&gt;56&lt;/rec-number&gt;&lt;foreign-keys&gt;&lt;key app="EN" db-id="e5v0xaxdm5za0we2avoppevdf5s22f2v520d"&gt;56&lt;/key&gt;&lt;/foreign-keys&gt;&lt;ref-type name="Journal Article"&gt;17&lt;/ref-type&gt;&lt;contributors&gt;&lt;authors&gt;&lt;author&gt;Kirkwood, T. B.&lt;/author&gt;&lt;/authors&gt;&lt;/contributors&gt;&lt;titles&gt;&lt;title&gt;Evolution of ageing&lt;/title&gt;&lt;secondary-title&gt;Nature&lt;/secondary-title&gt;&lt;/titles&gt;&lt;pages&gt;301-4&lt;/pages&gt;&lt;volume&gt;270&lt;/volume&gt;&lt;number&gt;5635&lt;/number&gt;&lt;keywords&gt;&lt;keyword&gt;*Aging&lt;/keyword&gt;&lt;keyword&gt;Animal&lt;/keyword&gt;&lt;keyword&gt;Cell Survival&lt;/keyword&gt;&lt;keyword&gt;Cell Transformation, Neoplastic&lt;/keyword&gt;&lt;keyword&gt;*Evolution&lt;/keyword&gt;&lt;keyword&gt;Fibroblasts/physiology&lt;/keyword&gt;&lt;keyword&gt;Human&lt;/keyword&gt;&lt;keyword&gt;Metabolism&lt;/keyword&gt;&lt;keyword&gt;Models, Biological&lt;/keyword&gt;&lt;keyword&gt;Translation, Genetic&lt;/keyword&gt;&lt;/keywords&gt;&lt;dates&gt;&lt;year&gt;1977&lt;/year&gt;&lt;pub-dates&gt;&lt;date&gt;Nov 24&lt;/date&gt;&lt;/pub-dates&gt;&lt;/dates&gt;&lt;accession-num&gt;593350&lt;/accession-num&gt;&lt;urls&gt;&lt;related-urls&gt;&lt;url&gt;http://www.ncbi.nlm.nih.gov/entrez/query.fcgi?cmd=Retrieve&amp;amp;db=PubMed&amp;amp;dopt=Citation&amp;amp;list_uids=593350&lt;/url&gt;&lt;/related-urls&gt;&lt;/urls&gt;&lt;/record&gt;&lt;/Cite&gt;&lt;/EndNote&gt;</w:instrText>
        </w:r>
      </w:ins>
      <w:del w:id="194" w:author="Hong Qin" w:date="2012-04-22T17:05:00Z">
        <w:r w:rsidR="005D1495" w:rsidRPr="00605020" w:rsidDel="00CF32D4">
          <w:rPr>
            <w:rFonts w:ascii="Arial" w:hAnsi="Arial" w:cs="Arial"/>
            <w:sz w:val="24"/>
            <w:szCs w:val="24"/>
          </w:rPr>
          <w:delInstrText xml:space="preserve"> ADDIN EN.CITE &lt;EndNote&gt;&lt;Cite&gt;&lt;Author&gt;Kirkwood&lt;/Author&gt;&lt;Year&gt;1977&lt;/Year&gt;&lt;RecNum&gt;56&lt;/RecNum&gt;&lt;DisplayText&gt;(K&lt;style face="smallcaps"&gt;irkwood&lt;/style&gt; 1977)&lt;/DisplayText&gt;&lt;record&gt;&lt;rec-number&gt;56&lt;/rec-number&gt;&lt;foreign-keys&gt;&lt;key app="EN" db-id="e5v0xaxdm5za0we2avoppevdf5s22f2v520d"&gt;56&lt;/key&gt;&lt;/foreign-keys&gt;&lt;ref-type name="Journal Article"&gt;17&lt;/ref-type&gt;&lt;contributors&gt;&lt;authors&gt;&lt;author&gt;Kirkwood, T. B.&lt;/author&gt;&lt;/authors&gt;&lt;/contributors&gt;&lt;titles&gt;&lt;title&gt;Evolution of ageing&lt;/title&gt;&lt;secondary-title&gt;Nature&lt;/secondary-title&gt;&lt;/titles&gt;&lt;pages&gt;301-4&lt;/pages&gt;&lt;volume&gt;270&lt;/volume&gt;&lt;number&gt;5635&lt;/number&gt;&lt;keywords&gt;&lt;keyword&gt;*Aging&lt;/keyword&gt;&lt;keyword&gt;Animal&lt;/keyword&gt;&lt;keyword&gt;Cell Survival&lt;/keyword&gt;&lt;keyword&gt;Cell Transformation, Neoplastic&lt;/keyword&gt;&lt;keyword&gt;*Evolution&lt;/keyword&gt;&lt;keyword&gt;Fibroblasts/physiology&lt;/keyword&gt;&lt;keyword&gt;Human&lt;/keyword&gt;&lt;keyword&gt;Metabolism&lt;/keyword&gt;&lt;keyword&gt;Models, Biological&lt;/keyword&gt;&lt;keyword&gt;Translation, Genetic&lt;/keyword&gt;&lt;/keywords&gt;&lt;dates&gt;&lt;year&gt;1977&lt;/year&gt;&lt;pub-dates&gt;&lt;date&gt;Nov 24&lt;/date&gt;&lt;/pub-dates&gt;&lt;/dates&gt;&lt;accession-num&gt;593350&lt;/accession-num&gt;&lt;urls&gt;&lt;related-urls&gt;&lt;url&gt;http://www.ncbi.nlm.nih.gov/entrez/query.fcgi?cmd=Retrieve&amp;amp;db=PubMed&amp;amp;dopt=Citation&amp;amp;list_uids=593350&lt;/url&gt;&lt;/related-urls&gt;&lt;/urls&gt;&lt;/record&gt;&lt;/Cite&gt;&lt;/EndNote&gt;</w:delInstrText>
        </w:r>
      </w:del>
      <w:r w:rsidR="00E6575D" w:rsidRPr="00605020">
        <w:rPr>
          <w:rFonts w:ascii="Arial" w:hAnsi="Arial" w:cs="Arial"/>
          <w:sz w:val="24"/>
          <w:szCs w:val="24"/>
        </w:rPr>
        <w:fldChar w:fldCharType="separate"/>
      </w:r>
      <w:r w:rsidR="005D1495" w:rsidRPr="00605020">
        <w:rPr>
          <w:rFonts w:ascii="Arial" w:hAnsi="Arial" w:cs="Arial"/>
          <w:noProof/>
          <w:sz w:val="24"/>
          <w:szCs w:val="24"/>
        </w:rPr>
        <w:t>(</w:t>
      </w:r>
      <w:r w:rsidR="00E6575D" w:rsidRPr="00E6575D">
        <w:rPr>
          <w:noProof/>
          <w:rPrChange w:id="195" w:author="hong qin" w:date="2012-04-20T08:36:00Z">
            <w:rPr>
              <w:rFonts w:ascii="Arial" w:hAnsi="Arial"/>
              <w:sz w:val="24"/>
            </w:rPr>
          </w:rPrChange>
        </w:rPr>
        <w:fldChar w:fldCharType="begin"/>
      </w:r>
      <w:del w:id="196" w:author="hong qin" w:date="2012-04-20T08:36:00Z">
        <w:r w:rsidR="00AC5D1A">
          <w:rPr>
            <w:rFonts w:ascii="Arial" w:hAnsi="Arial" w:cs="Arial"/>
            <w:noProof/>
            <w:sz w:val="24"/>
            <w:szCs w:val="24"/>
          </w:rPr>
          <w:delInstrText xml:space="preserve"> </w:delInstrText>
        </w:r>
      </w:del>
      <w:r w:rsidR="00E6575D" w:rsidRPr="00E6575D">
        <w:rPr>
          <w:noProof/>
          <w:rPrChange w:id="197" w:author="hong qin" w:date="2012-04-20T08:36:00Z">
            <w:rPr>
              <w:rFonts w:ascii="Arial" w:hAnsi="Arial"/>
              <w:sz w:val="24"/>
            </w:rPr>
          </w:rPrChange>
        </w:rPr>
        <w:instrText>HYPERLINK \l "_ENREF_7" \o "Kirkwood, 1977 #56</w:instrText>
      </w:r>
      <w:del w:id="198" w:author="hong qin" w:date="2012-04-20T08:36:00Z">
        <w:r w:rsidR="00AC5D1A">
          <w:rPr>
            <w:rFonts w:ascii="Arial" w:hAnsi="Arial" w:cs="Arial"/>
            <w:noProof/>
            <w:sz w:val="24"/>
            <w:szCs w:val="24"/>
          </w:rPr>
          <w:delInstrText xml:space="preserve">" </w:delInstrText>
        </w:r>
      </w:del>
      <w:ins w:id="199" w:author="hong qin" w:date="2012-04-20T08:36:00Z">
        <w:r w:rsidR="002F2F83">
          <w:rPr>
            <w:noProof/>
          </w:rPr>
          <w:instrText>"</w:instrText>
        </w:r>
      </w:ins>
      <w:r w:rsidR="00E6575D" w:rsidRPr="00E6575D">
        <w:rPr>
          <w:noProof/>
          <w:rPrChange w:id="200" w:author="hong qin" w:date="2012-04-20T08:36:00Z">
            <w:rPr>
              <w:rFonts w:ascii="Arial" w:hAnsi="Arial"/>
              <w:sz w:val="24"/>
            </w:rPr>
          </w:rPrChange>
        </w:rPr>
        <w:fldChar w:fldCharType="separate"/>
      </w:r>
      <w:r w:rsidR="00AC5D1A" w:rsidRPr="00605020">
        <w:rPr>
          <w:rFonts w:ascii="Arial" w:hAnsi="Arial" w:cs="Arial"/>
          <w:noProof/>
          <w:sz w:val="24"/>
          <w:szCs w:val="24"/>
        </w:rPr>
        <w:t>K</w:t>
      </w:r>
      <w:r w:rsidR="00AC5D1A" w:rsidRPr="00605020">
        <w:rPr>
          <w:rFonts w:ascii="Arial" w:hAnsi="Arial" w:cs="Arial"/>
          <w:smallCaps/>
          <w:noProof/>
          <w:sz w:val="24"/>
          <w:szCs w:val="24"/>
        </w:rPr>
        <w:t>irkwood</w:t>
      </w:r>
      <w:r w:rsidR="00AC5D1A" w:rsidRPr="00605020">
        <w:rPr>
          <w:rFonts w:ascii="Arial" w:hAnsi="Arial" w:cs="Arial"/>
          <w:noProof/>
          <w:sz w:val="24"/>
          <w:szCs w:val="24"/>
        </w:rPr>
        <w:t xml:space="preserve"> 1977</w:t>
      </w:r>
      <w:r w:rsidR="00E6575D" w:rsidRPr="00E6575D">
        <w:rPr>
          <w:noProof/>
          <w:rPrChange w:id="201" w:author="hong qin" w:date="2012-04-20T08:36:00Z">
            <w:rPr>
              <w:rFonts w:ascii="Arial" w:hAnsi="Arial"/>
              <w:sz w:val="24"/>
            </w:rPr>
          </w:rPrChange>
        </w:rPr>
        <w:fldChar w:fldCharType="end"/>
      </w:r>
      <w:r w:rsidR="005D1495" w:rsidRPr="00605020">
        <w:rPr>
          <w:rFonts w:ascii="Arial" w:hAnsi="Arial" w:cs="Arial"/>
          <w:noProof/>
          <w:sz w:val="24"/>
          <w:szCs w:val="24"/>
        </w:rPr>
        <w:t>)</w:t>
      </w:r>
      <w:r w:rsidR="00E6575D" w:rsidRPr="00605020">
        <w:rPr>
          <w:rFonts w:ascii="Arial" w:hAnsi="Arial" w:cs="Arial"/>
          <w:sz w:val="24"/>
          <w:szCs w:val="24"/>
        </w:rPr>
        <w:fldChar w:fldCharType="end"/>
      </w:r>
      <w:r w:rsidR="0072137D" w:rsidRPr="0072137D">
        <w:rPr>
          <w:rFonts w:ascii="Arial" w:hAnsi="Arial" w:cs="Arial"/>
          <w:sz w:val="24"/>
          <w:szCs w:val="24"/>
        </w:rPr>
        <w:t xml:space="preserve">. </w:t>
      </w:r>
      <w:r w:rsidR="00515E6E" w:rsidRPr="00605020">
        <w:rPr>
          <w:rFonts w:ascii="Arial" w:hAnsi="Arial" w:cs="Arial"/>
          <w:sz w:val="24"/>
          <w:szCs w:val="24"/>
        </w:rPr>
        <w:t xml:space="preserve">From the evolutionary perspective, </w:t>
      </w:r>
      <w:ins w:id="202" w:author="Hong Qin" w:date="2012-04-23T00:14:00Z">
        <w:r w:rsidR="00BC7648">
          <w:rPr>
            <w:rFonts w:ascii="Arial" w:hAnsi="Arial" w:cs="Arial"/>
            <w:sz w:val="24"/>
            <w:szCs w:val="24"/>
          </w:rPr>
          <w:t>natural selection likely acts upon young individuals</w:t>
        </w:r>
      </w:ins>
      <w:proofErr w:type="gramStart"/>
      <w:ins w:id="203" w:author="Hong Qin" w:date="2012-04-23T00:15:00Z">
        <w:r w:rsidR="00BC7648">
          <w:rPr>
            <w:rFonts w:ascii="Arial" w:hAnsi="Arial" w:cs="Arial"/>
            <w:sz w:val="24"/>
            <w:szCs w:val="24"/>
          </w:rPr>
          <w:t xml:space="preserve">, </w:t>
        </w:r>
      </w:ins>
      <w:ins w:id="204" w:author="Hong Qin" w:date="2012-04-23T00:14:00Z">
        <w:r w:rsidR="00BC7648">
          <w:rPr>
            <w:rFonts w:ascii="Arial" w:hAnsi="Arial" w:cs="Arial"/>
            <w:sz w:val="24"/>
            <w:szCs w:val="24"/>
          </w:rPr>
          <w:t xml:space="preserve"> </w:t>
        </w:r>
      </w:ins>
      <w:ins w:id="205" w:author="Hong Qin" w:date="2012-04-23T00:15:00Z">
        <w:r w:rsidR="00BC7648">
          <w:rPr>
            <w:rFonts w:ascii="Arial" w:hAnsi="Arial" w:cs="Arial"/>
            <w:sz w:val="24"/>
            <w:szCs w:val="24"/>
          </w:rPr>
          <w:t>and</w:t>
        </w:r>
        <w:proofErr w:type="gramEnd"/>
        <w:r w:rsidR="00BC7648">
          <w:rPr>
            <w:rFonts w:ascii="Arial" w:hAnsi="Arial" w:cs="Arial"/>
            <w:sz w:val="24"/>
            <w:szCs w:val="24"/>
          </w:rPr>
          <w:t xml:space="preserve"> </w:t>
        </w:r>
      </w:ins>
      <w:del w:id="206" w:author="Hong Qin" w:date="2012-04-23T00:15:00Z">
        <w:r w:rsidR="00515E6E" w:rsidRPr="00605020" w:rsidDel="00BC7648">
          <w:rPr>
            <w:rFonts w:ascii="Arial" w:hAnsi="Arial" w:cs="Arial"/>
            <w:sz w:val="24"/>
            <w:szCs w:val="24"/>
          </w:rPr>
          <w:delText xml:space="preserve">it is argued that </w:delText>
        </w:r>
      </w:del>
      <w:r w:rsidR="0072137D" w:rsidRPr="0072137D">
        <w:rPr>
          <w:rFonts w:ascii="Arial" w:hAnsi="Arial" w:cs="Arial"/>
          <w:sz w:val="24"/>
          <w:szCs w:val="24"/>
        </w:rPr>
        <w:t xml:space="preserve">advantages at early life </w:t>
      </w:r>
      <w:r w:rsidR="00515E6E" w:rsidRPr="00605020">
        <w:rPr>
          <w:rFonts w:ascii="Arial" w:hAnsi="Arial" w:cs="Arial"/>
          <w:sz w:val="24"/>
          <w:szCs w:val="24"/>
        </w:rPr>
        <w:t xml:space="preserve">will inevitably lead </w:t>
      </w:r>
      <w:r w:rsidR="005625A1">
        <w:rPr>
          <w:rFonts w:ascii="Arial" w:hAnsi="Arial" w:cs="Arial"/>
          <w:sz w:val="24"/>
          <w:szCs w:val="24"/>
        </w:rPr>
        <w:t xml:space="preserve">to </w:t>
      </w:r>
      <w:r w:rsidR="0072137D" w:rsidRPr="0072137D">
        <w:rPr>
          <w:rFonts w:ascii="Arial" w:hAnsi="Arial" w:cs="Arial"/>
          <w:sz w:val="24"/>
          <w:szCs w:val="24"/>
        </w:rPr>
        <w:t xml:space="preserve">detrimental effects </w:t>
      </w:r>
      <w:r w:rsidR="005625A1">
        <w:rPr>
          <w:rFonts w:ascii="Arial" w:hAnsi="Arial" w:cs="Arial"/>
          <w:sz w:val="24"/>
          <w:szCs w:val="24"/>
        </w:rPr>
        <w:t xml:space="preserve">later in </w:t>
      </w:r>
      <w:r w:rsidR="0072137D" w:rsidRPr="0072137D">
        <w:rPr>
          <w:rFonts w:ascii="Arial" w:hAnsi="Arial" w:cs="Arial"/>
          <w:sz w:val="24"/>
          <w:szCs w:val="24"/>
        </w:rPr>
        <w:t xml:space="preserve">life </w:t>
      </w:r>
      <w:r w:rsidR="00E6575D" w:rsidRPr="00605020">
        <w:rPr>
          <w:rFonts w:ascii="Arial" w:hAnsi="Arial" w:cs="Arial"/>
          <w:sz w:val="24"/>
          <w:szCs w:val="24"/>
        </w:rPr>
        <w:fldChar w:fldCharType="begin"/>
      </w:r>
      <w:ins w:id="207" w:author="Hong Qin" w:date="2012-04-22T17:19:00Z">
        <w:r w:rsidR="00257CB6">
          <w:rPr>
            <w:rFonts w:ascii="Arial" w:hAnsi="Arial" w:cs="Arial"/>
            <w:sz w:val="24"/>
            <w:szCs w:val="24"/>
          </w:rPr>
          <w:instrText xml:space="preserve"> ADDIN EN.CITE &lt;EndNote&gt;&lt;Cite&gt;&lt;Author&gt;Williams&lt;/Author&gt;&lt;Year&gt;1957&lt;/Year&gt;&lt;RecNum&gt;273&lt;/RecNum&gt;&lt;record&gt;&lt;rec-number&gt;273&lt;/rec-number&gt;&lt;foreign-keys&gt;&lt;key app="EN" db-id="e5v0xaxdm5za0we2avoppevdf5s22f2v520d"&gt;273&lt;/key&gt;&lt;/foreign-keys&gt;&lt;ref-type name="Journal Article"&gt;17&lt;/ref-type&gt;&lt;contributors&gt;&lt;authors&gt;&lt;author&gt;Williams, G. C&lt;/author&gt;&lt;/authors&gt;&lt;/contributors&gt;&lt;titles&gt;&lt;title&gt;Pleiotropy, natural selection and the evolution of senescence.&lt;/title&gt;&lt;secondary-title&gt;Evolution&lt;/secondary-title&gt;&lt;/titles&gt;&lt;pages&gt;398-411&lt;/pages&gt;&lt;volume&gt;11&lt;/volume&gt;&lt;dates&gt;&lt;year&gt;1957&lt;/year&gt;&lt;/dates&gt;&lt;urls&gt;&lt;/urls&gt;&lt;/record&gt;&lt;/Cite&gt;&lt;/EndNote&gt;</w:instrText>
        </w:r>
      </w:ins>
      <w:del w:id="208" w:author="Hong Qin" w:date="2012-04-22T17:05:00Z">
        <w:r w:rsidR="005D1495" w:rsidRPr="00605020" w:rsidDel="00CF32D4">
          <w:rPr>
            <w:rFonts w:ascii="Arial" w:hAnsi="Arial" w:cs="Arial"/>
            <w:sz w:val="24"/>
            <w:szCs w:val="24"/>
          </w:rPr>
          <w:delInstrText xml:space="preserve"> ADDIN EN.CITE &lt;EndNote&gt;&lt;Cite&gt;&lt;Author&gt;Williams&lt;/Author&gt;&lt;Year&gt;1957&lt;/Year&gt;&lt;RecNum&gt;273&lt;/RecNum&gt;&lt;DisplayText&gt;(W&lt;style face="smallcaps"&gt;illiams&lt;/style&gt; 1957)&lt;/DisplayText&gt;&lt;record&gt;&lt;rec-number&gt;273&lt;/rec-number&gt;&lt;foreign-keys&gt;&lt;key app="EN" db-id="e5v0xaxdm5za0we2avoppevdf5s22f2v520d"&gt;273&lt;/key&gt;&lt;/foreign-keys&gt;&lt;ref-type name="Journal Article"&gt;17&lt;/ref-type&gt;&lt;contributors&gt;&lt;authors&gt;&lt;author&gt;Williams, G. C&lt;/author&gt;&lt;/authors&gt;&lt;/contributors&gt;&lt;titles&gt;&lt;title&gt;Pleiotropy, natural selection and the evolution of senescence.&lt;/title&gt;&lt;secondary-title&gt;Evolution&lt;/secondary-title&gt;&lt;/titles&gt;&lt;pages&gt;398-411&lt;/pages&gt;&lt;volume&gt;11&lt;/volume&gt;&lt;dates&gt;&lt;year&gt;1957&lt;/year&gt;&lt;/dates&gt;&lt;urls&gt;&lt;/urls&gt;&lt;/record&gt;&lt;/Cite&gt;&lt;/EndNote&gt;</w:delInstrText>
        </w:r>
      </w:del>
      <w:r w:rsidR="00E6575D" w:rsidRPr="00605020">
        <w:rPr>
          <w:rFonts w:ascii="Arial" w:hAnsi="Arial" w:cs="Arial"/>
          <w:sz w:val="24"/>
          <w:szCs w:val="24"/>
        </w:rPr>
        <w:fldChar w:fldCharType="separate"/>
      </w:r>
      <w:r w:rsidR="005D1495" w:rsidRPr="00605020">
        <w:rPr>
          <w:rFonts w:ascii="Arial" w:hAnsi="Arial" w:cs="Arial"/>
          <w:noProof/>
          <w:sz w:val="24"/>
          <w:szCs w:val="24"/>
        </w:rPr>
        <w:t>(</w:t>
      </w:r>
      <w:r w:rsidR="00E6575D" w:rsidRPr="00E6575D">
        <w:rPr>
          <w:noProof/>
          <w:rPrChange w:id="209" w:author="hong qin" w:date="2012-04-20T08:36:00Z">
            <w:rPr>
              <w:rFonts w:ascii="Arial" w:hAnsi="Arial"/>
              <w:sz w:val="24"/>
            </w:rPr>
          </w:rPrChange>
        </w:rPr>
        <w:fldChar w:fldCharType="begin"/>
      </w:r>
      <w:del w:id="210" w:author="hong qin" w:date="2012-04-20T08:36:00Z">
        <w:r w:rsidR="00AC5D1A">
          <w:rPr>
            <w:rFonts w:ascii="Arial" w:hAnsi="Arial" w:cs="Arial"/>
            <w:noProof/>
            <w:sz w:val="24"/>
            <w:szCs w:val="24"/>
          </w:rPr>
          <w:delInstrText xml:space="preserve"> </w:delInstrText>
        </w:r>
      </w:del>
      <w:r w:rsidR="00E6575D" w:rsidRPr="00E6575D">
        <w:rPr>
          <w:noProof/>
          <w:rPrChange w:id="211" w:author="hong qin" w:date="2012-04-20T08:36:00Z">
            <w:rPr>
              <w:rFonts w:ascii="Arial" w:hAnsi="Arial"/>
              <w:sz w:val="24"/>
            </w:rPr>
          </w:rPrChange>
        </w:rPr>
        <w:instrText>HYPERLINK \l "_ENREF_20" \o "Williams, 1957 #273</w:instrText>
      </w:r>
      <w:del w:id="212" w:author="hong qin" w:date="2012-04-20T08:36:00Z">
        <w:r w:rsidR="00AC5D1A">
          <w:rPr>
            <w:rFonts w:ascii="Arial" w:hAnsi="Arial" w:cs="Arial"/>
            <w:noProof/>
            <w:sz w:val="24"/>
            <w:szCs w:val="24"/>
          </w:rPr>
          <w:delInstrText xml:space="preserve">" </w:delInstrText>
        </w:r>
      </w:del>
      <w:ins w:id="213" w:author="hong qin" w:date="2012-04-20T08:36:00Z">
        <w:r w:rsidR="002F2F83">
          <w:rPr>
            <w:noProof/>
          </w:rPr>
          <w:instrText>"</w:instrText>
        </w:r>
      </w:ins>
      <w:r w:rsidR="00E6575D" w:rsidRPr="00E6575D">
        <w:rPr>
          <w:noProof/>
          <w:rPrChange w:id="214" w:author="hong qin" w:date="2012-04-20T08:36:00Z">
            <w:rPr>
              <w:rFonts w:ascii="Arial" w:hAnsi="Arial"/>
              <w:sz w:val="24"/>
            </w:rPr>
          </w:rPrChange>
        </w:rPr>
        <w:fldChar w:fldCharType="separate"/>
      </w:r>
      <w:r w:rsidR="00AC5D1A" w:rsidRPr="00605020">
        <w:rPr>
          <w:rFonts w:ascii="Arial" w:hAnsi="Arial" w:cs="Arial"/>
          <w:noProof/>
          <w:sz w:val="24"/>
          <w:szCs w:val="24"/>
        </w:rPr>
        <w:t>W</w:t>
      </w:r>
      <w:r w:rsidR="00AC5D1A" w:rsidRPr="00605020">
        <w:rPr>
          <w:rFonts w:ascii="Arial" w:hAnsi="Arial" w:cs="Arial"/>
          <w:smallCaps/>
          <w:noProof/>
          <w:sz w:val="24"/>
          <w:szCs w:val="24"/>
        </w:rPr>
        <w:t>illiams</w:t>
      </w:r>
      <w:r w:rsidR="00AC5D1A" w:rsidRPr="00605020">
        <w:rPr>
          <w:rFonts w:ascii="Arial" w:hAnsi="Arial" w:cs="Arial"/>
          <w:noProof/>
          <w:sz w:val="24"/>
          <w:szCs w:val="24"/>
        </w:rPr>
        <w:t xml:space="preserve"> 1957</w:t>
      </w:r>
      <w:r w:rsidR="00E6575D" w:rsidRPr="00E6575D">
        <w:rPr>
          <w:noProof/>
          <w:rPrChange w:id="215" w:author="hong qin" w:date="2012-04-20T08:36:00Z">
            <w:rPr>
              <w:rFonts w:ascii="Arial" w:hAnsi="Arial"/>
              <w:sz w:val="24"/>
            </w:rPr>
          </w:rPrChange>
        </w:rPr>
        <w:fldChar w:fldCharType="end"/>
      </w:r>
      <w:r w:rsidR="005D1495" w:rsidRPr="00605020">
        <w:rPr>
          <w:rFonts w:ascii="Arial" w:hAnsi="Arial" w:cs="Arial"/>
          <w:noProof/>
          <w:sz w:val="24"/>
          <w:szCs w:val="24"/>
        </w:rPr>
        <w:t>)</w:t>
      </w:r>
      <w:r w:rsidR="00E6575D" w:rsidRPr="00605020">
        <w:rPr>
          <w:rFonts w:ascii="Arial" w:hAnsi="Arial" w:cs="Arial"/>
          <w:sz w:val="24"/>
          <w:szCs w:val="24"/>
        </w:rPr>
        <w:fldChar w:fldCharType="end"/>
      </w:r>
      <w:r w:rsidR="0072137D" w:rsidRPr="0072137D">
        <w:rPr>
          <w:rFonts w:ascii="Arial" w:hAnsi="Arial" w:cs="Arial"/>
          <w:sz w:val="24"/>
          <w:szCs w:val="24"/>
        </w:rPr>
        <w:t xml:space="preserve">. </w:t>
      </w:r>
      <w:ins w:id="216" w:author="Hong Qin" w:date="2012-04-23T00:17:00Z">
        <w:r w:rsidR="00286824">
          <w:rPr>
            <w:rFonts w:ascii="Arial" w:hAnsi="Arial" w:cs="Arial"/>
            <w:sz w:val="24"/>
            <w:szCs w:val="24"/>
          </w:rPr>
          <w:t xml:space="preserve">Huntington Disease, for example, is a genetic disease characterized by the decline of the central nervous system. Because of its late onset, individuals with the disease </w:t>
        </w:r>
        <w:r w:rsidR="00286824" w:rsidRPr="00605020">
          <w:rPr>
            <w:rFonts w:ascii="Arial" w:hAnsi="Arial" w:cs="Arial"/>
            <w:sz w:val="24"/>
            <w:szCs w:val="24"/>
          </w:rPr>
          <w:t xml:space="preserve">can </w:t>
        </w:r>
        <w:r w:rsidR="00286824">
          <w:rPr>
            <w:rFonts w:ascii="Arial" w:hAnsi="Arial" w:cs="Arial"/>
            <w:sz w:val="24"/>
            <w:szCs w:val="24"/>
          </w:rPr>
          <w:t xml:space="preserve">transfer defective alleles to progeny before their natural death </w:t>
        </w:r>
        <w:r w:rsidR="00286824" w:rsidRPr="0044561E">
          <w:rPr>
            <w:rFonts w:ascii="Arial" w:hAnsi="Arial" w:cs="Arial"/>
            <w:sz w:val="24"/>
            <w:szCs w:val="24"/>
            <w:highlight w:val="yellow"/>
          </w:rPr>
          <w:t>(H</w:t>
        </w:r>
        <w:r w:rsidR="00286824" w:rsidRPr="0044561E">
          <w:rPr>
            <w:rFonts w:ascii="Arial" w:hAnsi="Arial" w:cs="Arial"/>
            <w:sz w:val="18"/>
            <w:szCs w:val="18"/>
            <w:highlight w:val="yellow"/>
          </w:rPr>
          <w:t>AYDEN</w:t>
        </w:r>
        <w:r w:rsidR="00286824" w:rsidRPr="0044561E">
          <w:rPr>
            <w:rFonts w:ascii="Arial" w:hAnsi="Arial" w:cs="Arial"/>
            <w:sz w:val="24"/>
            <w:szCs w:val="24"/>
            <w:highlight w:val="yellow"/>
          </w:rPr>
          <w:t xml:space="preserve"> 1938</w:t>
        </w:r>
        <w:r w:rsidR="00286824">
          <w:rPr>
            <w:rFonts w:ascii="Arial" w:hAnsi="Arial" w:cs="Arial"/>
            <w:sz w:val="24"/>
            <w:szCs w:val="24"/>
            <w:highlight w:val="yellow"/>
          </w:rPr>
          <w:t xml:space="preserve">; </w:t>
        </w:r>
        <w:r w:rsidR="00286824" w:rsidRPr="0044561E">
          <w:rPr>
            <w:rFonts w:ascii="Arial" w:hAnsi="Arial" w:cs="Arial"/>
            <w:sz w:val="24"/>
            <w:szCs w:val="24"/>
            <w:highlight w:val="yellow"/>
          </w:rPr>
          <w:t>C</w:t>
        </w:r>
        <w:r w:rsidR="00286824" w:rsidRPr="0044561E">
          <w:rPr>
            <w:rFonts w:ascii="Arial" w:hAnsi="Arial" w:cs="Arial"/>
            <w:sz w:val="18"/>
            <w:szCs w:val="18"/>
            <w:highlight w:val="yellow"/>
          </w:rPr>
          <w:t>ONNEALLY</w:t>
        </w:r>
        <w:r w:rsidR="00286824" w:rsidRPr="0044561E">
          <w:rPr>
            <w:rFonts w:ascii="Arial" w:hAnsi="Arial" w:cs="Arial"/>
            <w:sz w:val="24"/>
            <w:szCs w:val="24"/>
            <w:highlight w:val="yellow"/>
          </w:rPr>
          <w:t xml:space="preserve"> 1984).</w:t>
        </w:r>
        <w:r w:rsidR="00286824">
          <w:rPr>
            <w:rFonts w:ascii="Arial" w:hAnsi="Arial" w:cs="Arial"/>
            <w:sz w:val="24"/>
            <w:szCs w:val="24"/>
          </w:rPr>
          <w:t xml:space="preserve"> </w:t>
        </w:r>
      </w:ins>
      <w:r w:rsidR="0072137D" w:rsidRPr="0072137D">
        <w:rPr>
          <w:rFonts w:ascii="Arial" w:hAnsi="Arial" w:cs="Arial"/>
          <w:sz w:val="24"/>
          <w:szCs w:val="24"/>
        </w:rPr>
        <w:t>This kind of trade-off</w:t>
      </w:r>
      <w:ins w:id="217" w:author="Hong Qin" w:date="2012-04-23T00:18:00Z">
        <w:r w:rsidR="00286824">
          <w:rPr>
            <w:rFonts w:ascii="Arial" w:hAnsi="Arial" w:cs="Arial"/>
            <w:sz w:val="24"/>
            <w:szCs w:val="24"/>
          </w:rPr>
          <w:t xml:space="preserve"> between early and late life</w:t>
        </w:r>
      </w:ins>
      <w:r w:rsidR="0072137D" w:rsidRPr="0072137D">
        <w:rPr>
          <w:rFonts w:ascii="Arial" w:hAnsi="Arial" w:cs="Arial"/>
          <w:sz w:val="24"/>
          <w:szCs w:val="24"/>
        </w:rPr>
        <w:t xml:space="preserve"> is also the central argument of the disposable soma theory </w:t>
      </w:r>
      <w:r w:rsidR="00E6575D" w:rsidRPr="00605020">
        <w:rPr>
          <w:rFonts w:ascii="Arial" w:hAnsi="Arial" w:cs="Arial"/>
          <w:sz w:val="24"/>
          <w:szCs w:val="24"/>
        </w:rPr>
        <w:fldChar w:fldCharType="begin"/>
      </w:r>
      <w:ins w:id="218" w:author="Hong Qin" w:date="2012-04-22T17:19:00Z">
        <w:r w:rsidR="00257CB6">
          <w:rPr>
            <w:rFonts w:ascii="Arial" w:hAnsi="Arial" w:cs="Arial"/>
            <w:sz w:val="24"/>
            <w:szCs w:val="24"/>
          </w:rPr>
          <w:instrText xml:space="preserve"> ADDIN EN.CITE &lt;EndNote&gt;&lt;Cite&gt;&lt;Author&gt;Kirkwood&lt;/Author&gt;&lt;Year&gt;1977&lt;/Year&gt;&lt;RecNum&gt;56&lt;/RecNum&gt;&lt;record&gt;&lt;rec-number&gt;56&lt;/rec-number&gt;&lt;foreign-keys&gt;&lt;key app="EN" db-id="e5v0xaxdm5za0we2avoppevdf5s22f2v520d"&gt;56&lt;/key&gt;&lt;/foreign-keys&gt;&lt;ref-type name="Journal Article"&gt;17&lt;/ref-type&gt;&lt;contributors&gt;&lt;authors&gt;&lt;author&gt;Kirkwood, T. B.&lt;/author&gt;&lt;/authors&gt;&lt;/contributors&gt;&lt;titles&gt;&lt;title&gt;Evolution of ageing&lt;/title&gt;&lt;secondary-title&gt;Nature&lt;/secondary-title&gt;&lt;/titles&gt;&lt;pages&gt;301-4&lt;/pages&gt;&lt;volume&gt;270&lt;/volume&gt;&lt;number&gt;5635&lt;/number&gt;&lt;keywords&gt;&lt;keyword&gt;*Aging&lt;/keyword&gt;&lt;keyword&gt;Animal&lt;/keyword&gt;&lt;keyword&gt;Cell Survival&lt;/keyword&gt;&lt;keyword&gt;Cell Transformation, Neoplastic&lt;/keyword&gt;&lt;keyword&gt;*Evolution&lt;/keyword&gt;&lt;keyword&gt;Fibroblasts/physiology&lt;/keyword&gt;&lt;keyword&gt;Human&lt;/keyword&gt;&lt;keyword&gt;Metabolism&lt;/keyword&gt;&lt;keyword&gt;Models, Biological&lt;/keyword&gt;&lt;keyword&gt;Translation, Genetic&lt;/keyword&gt;&lt;/keywords&gt;&lt;dates&gt;&lt;year&gt;1977&lt;/year&gt;&lt;pub-dates&gt;&lt;date&gt;Nov 24&lt;/date&gt;&lt;/pub-dates&gt;&lt;/dates&gt;&lt;accession-num&gt;593350&lt;/accession-num&gt;&lt;urls&gt;&lt;related-urls&gt;&lt;url&gt;http://www.ncbi.nlm.nih.gov/entrez/query.fcgi?cmd=Retrieve&amp;amp;db=PubMed&amp;amp;dopt=Citation&amp;amp;list_uids=593350&lt;/url&gt;&lt;/related-urls&gt;&lt;/urls&gt;&lt;/record&gt;&lt;/Cite&gt;&lt;/EndNote&gt;</w:instrText>
        </w:r>
      </w:ins>
      <w:del w:id="219" w:author="Hong Qin" w:date="2012-04-22T17:05:00Z">
        <w:r w:rsidR="005D1495" w:rsidRPr="00605020" w:rsidDel="00CF32D4">
          <w:rPr>
            <w:rFonts w:ascii="Arial" w:hAnsi="Arial" w:cs="Arial"/>
            <w:sz w:val="24"/>
            <w:szCs w:val="24"/>
          </w:rPr>
          <w:delInstrText xml:space="preserve"> ADDIN EN.CITE &lt;EndNote&gt;&lt;Cite&gt;&lt;Author&gt;Kirkwood&lt;/Author&gt;&lt;Year&gt;1977&lt;/Year&gt;&lt;RecNum&gt;56&lt;/RecNum&gt;&lt;DisplayText&gt;(K&lt;style face="smallcaps"&gt;irkwood&lt;/style&gt; 1977)&lt;/DisplayText&gt;&lt;record&gt;&lt;rec-number&gt;56&lt;/rec-number&gt;&lt;foreign-keys&gt;&lt;key app="EN" db-id="e5v0xaxdm5za0we2avoppevdf5s22f2v520d"&gt;56&lt;/key&gt;&lt;/foreign-keys&gt;&lt;ref-type name="Journal Article"&gt;17&lt;/ref-type&gt;&lt;contributors&gt;&lt;authors&gt;&lt;author&gt;Kirkwood, T. B.&lt;/author&gt;&lt;/authors&gt;&lt;/contributors&gt;&lt;titles&gt;&lt;title&gt;Evolution of ageing&lt;/title&gt;&lt;secondary-title&gt;Nature&lt;/secondary-title&gt;&lt;/titles&gt;&lt;pages&gt;301-4&lt;/pages&gt;&lt;volume&gt;270&lt;/volume&gt;&lt;number&gt;5635&lt;/number&gt;&lt;keywords&gt;&lt;keyword&gt;*Aging&lt;/keyword&gt;&lt;keyword&gt;Animal&lt;/keyword&gt;&lt;keyword&gt;Cell Survival&lt;/keyword&gt;&lt;keyword&gt;Cell Transformation, Neoplastic&lt;/keyword&gt;&lt;keyword&gt;*Evolution&lt;/keyword&gt;&lt;keyword&gt;Fibroblasts/physiology&lt;/keyword&gt;&lt;keyword&gt;Human&lt;/keyword&gt;&lt;keyword&gt;Metabolism&lt;/keyword&gt;&lt;keyword&gt;Models, Biological&lt;/keyword&gt;&lt;keyword&gt;Translation, Genetic&lt;/keyword&gt;&lt;/keywords&gt;&lt;dates&gt;&lt;year&gt;1977&lt;/year&gt;&lt;pub-dates&gt;&lt;date&gt;Nov 24&lt;/date&gt;&lt;/pub-dates&gt;&lt;/dates&gt;&lt;accession-num&gt;593350&lt;/accession-num&gt;&lt;urls&gt;&lt;related-urls&gt;&lt;url&gt;http://www.ncbi.nlm.nih.gov/entrez/query.fcgi?cmd=Retrieve&amp;amp;db=PubMed&amp;amp;dopt=Citation&amp;amp;list_uids=593350&lt;/url&gt;&lt;/related-urls&gt;&lt;/urls&gt;&lt;/record&gt;&lt;/Cite&gt;&lt;/EndNote&gt;</w:delInstrText>
        </w:r>
      </w:del>
      <w:r w:rsidR="00E6575D" w:rsidRPr="00605020">
        <w:rPr>
          <w:rFonts w:ascii="Arial" w:hAnsi="Arial" w:cs="Arial"/>
          <w:sz w:val="24"/>
          <w:szCs w:val="24"/>
        </w:rPr>
        <w:fldChar w:fldCharType="separate"/>
      </w:r>
      <w:r w:rsidR="005D1495" w:rsidRPr="00605020">
        <w:rPr>
          <w:rFonts w:ascii="Arial" w:hAnsi="Arial" w:cs="Arial"/>
          <w:noProof/>
          <w:sz w:val="24"/>
          <w:szCs w:val="24"/>
        </w:rPr>
        <w:t>(</w:t>
      </w:r>
      <w:r w:rsidR="00E6575D" w:rsidRPr="00E6575D">
        <w:rPr>
          <w:noProof/>
          <w:rPrChange w:id="220" w:author="hong qin" w:date="2012-04-20T08:36:00Z">
            <w:rPr>
              <w:rFonts w:ascii="Arial" w:hAnsi="Arial"/>
              <w:sz w:val="24"/>
            </w:rPr>
          </w:rPrChange>
        </w:rPr>
        <w:fldChar w:fldCharType="begin"/>
      </w:r>
      <w:del w:id="221" w:author="hong qin" w:date="2012-04-20T08:36:00Z">
        <w:r w:rsidR="00AC5D1A">
          <w:rPr>
            <w:rFonts w:ascii="Arial" w:hAnsi="Arial" w:cs="Arial"/>
            <w:noProof/>
            <w:sz w:val="24"/>
            <w:szCs w:val="24"/>
          </w:rPr>
          <w:delInstrText xml:space="preserve"> </w:delInstrText>
        </w:r>
      </w:del>
      <w:r w:rsidR="00E6575D" w:rsidRPr="00E6575D">
        <w:rPr>
          <w:noProof/>
          <w:rPrChange w:id="222" w:author="hong qin" w:date="2012-04-20T08:36:00Z">
            <w:rPr>
              <w:rFonts w:ascii="Arial" w:hAnsi="Arial"/>
              <w:sz w:val="24"/>
            </w:rPr>
          </w:rPrChange>
        </w:rPr>
        <w:instrText>HYPERLINK \l "_ENREF_7" \o "Kirkwood, 1977 #56</w:instrText>
      </w:r>
      <w:del w:id="223" w:author="hong qin" w:date="2012-04-20T08:36:00Z">
        <w:r w:rsidR="00AC5D1A">
          <w:rPr>
            <w:rFonts w:ascii="Arial" w:hAnsi="Arial" w:cs="Arial"/>
            <w:noProof/>
            <w:sz w:val="24"/>
            <w:szCs w:val="24"/>
          </w:rPr>
          <w:delInstrText xml:space="preserve">" </w:delInstrText>
        </w:r>
      </w:del>
      <w:ins w:id="224" w:author="hong qin" w:date="2012-04-20T08:36:00Z">
        <w:r w:rsidR="002F2F83">
          <w:rPr>
            <w:noProof/>
          </w:rPr>
          <w:instrText>"</w:instrText>
        </w:r>
      </w:ins>
      <w:r w:rsidR="00E6575D" w:rsidRPr="00E6575D">
        <w:rPr>
          <w:noProof/>
          <w:rPrChange w:id="225" w:author="hong qin" w:date="2012-04-20T08:36:00Z">
            <w:rPr>
              <w:rFonts w:ascii="Arial" w:hAnsi="Arial"/>
              <w:sz w:val="24"/>
            </w:rPr>
          </w:rPrChange>
        </w:rPr>
        <w:fldChar w:fldCharType="separate"/>
      </w:r>
      <w:r w:rsidR="00AC5D1A" w:rsidRPr="00605020">
        <w:rPr>
          <w:rFonts w:ascii="Arial" w:hAnsi="Arial" w:cs="Arial"/>
          <w:noProof/>
          <w:sz w:val="24"/>
          <w:szCs w:val="24"/>
        </w:rPr>
        <w:t>K</w:t>
      </w:r>
      <w:r w:rsidR="00AC5D1A" w:rsidRPr="00605020">
        <w:rPr>
          <w:rFonts w:ascii="Arial" w:hAnsi="Arial" w:cs="Arial"/>
          <w:smallCaps/>
          <w:noProof/>
          <w:sz w:val="24"/>
          <w:szCs w:val="24"/>
        </w:rPr>
        <w:t>irkwood</w:t>
      </w:r>
      <w:r w:rsidR="00AC5D1A" w:rsidRPr="00605020">
        <w:rPr>
          <w:rFonts w:ascii="Arial" w:hAnsi="Arial" w:cs="Arial"/>
          <w:noProof/>
          <w:sz w:val="24"/>
          <w:szCs w:val="24"/>
        </w:rPr>
        <w:t xml:space="preserve"> 1977</w:t>
      </w:r>
      <w:r w:rsidR="00E6575D" w:rsidRPr="00E6575D">
        <w:rPr>
          <w:noProof/>
          <w:rPrChange w:id="226" w:author="hong qin" w:date="2012-04-20T08:36:00Z">
            <w:rPr>
              <w:rFonts w:ascii="Arial" w:hAnsi="Arial"/>
              <w:sz w:val="24"/>
            </w:rPr>
          </w:rPrChange>
        </w:rPr>
        <w:fldChar w:fldCharType="end"/>
      </w:r>
      <w:r w:rsidR="005D1495" w:rsidRPr="00605020">
        <w:rPr>
          <w:rFonts w:ascii="Arial" w:hAnsi="Arial" w:cs="Arial"/>
          <w:noProof/>
          <w:sz w:val="24"/>
          <w:szCs w:val="24"/>
        </w:rPr>
        <w:t>)</w:t>
      </w:r>
      <w:r w:rsidR="00E6575D" w:rsidRPr="00605020">
        <w:rPr>
          <w:rFonts w:ascii="Arial" w:hAnsi="Arial" w:cs="Arial"/>
          <w:sz w:val="24"/>
          <w:szCs w:val="24"/>
        </w:rPr>
        <w:fldChar w:fldCharType="end"/>
      </w:r>
      <w:r w:rsidR="0072137D" w:rsidRPr="0072137D">
        <w:rPr>
          <w:rFonts w:ascii="Arial" w:hAnsi="Arial" w:cs="Arial"/>
          <w:sz w:val="24"/>
          <w:szCs w:val="24"/>
        </w:rPr>
        <w:t xml:space="preserve">. </w:t>
      </w:r>
      <w:ins w:id="227" w:author="Hong Qin" w:date="2012-04-23T00:18:00Z">
        <w:r w:rsidR="00286824">
          <w:rPr>
            <w:rFonts w:ascii="Arial" w:hAnsi="Arial" w:cs="Arial"/>
            <w:sz w:val="24"/>
            <w:szCs w:val="24"/>
          </w:rPr>
          <w:t xml:space="preserve">Hence, </w:t>
        </w:r>
      </w:ins>
    </w:p>
    <w:p w:rsidR="00286824" w:rsidRDefault="00286824" w:rsidP="00286824">
      <w:pPr>
        <w:numPr>
          <w:ins w:id="228" w:author="Unknown"/>
        </w:numPr>
        <w:spacing w:after="0" w:line="480" w:lineRule="auto"/>
        <w:ind w:firstLine="720"/>
        <w:jc w:val="both"/>
        <w:rPr>
          <w:ins w:id="229" w:author="Hong Qin" w:date="2012-04-23T00:19:00Z"/>
          <w:rFonts w:ascii="Arial" w:hAnsi="Arial" w:cs="Arial"/>
          <w:sz w:val="24"/>
          <w:szCs w:val="24"/>
        </w:rPr>
      </w:pPr>
      <w:proofErr w:type="gramStart"/>
      <w:ins w:id="230" w:author="Hong Qin" w:date="2012-04-23T00:18:00Z">
        <w:r>
          <w:rPr>
            <w:rFonts w:ascii="Arial" w:hAnsi="Arial" w:cs="Arial"/>
            <w:sz w:val="24"/>
            <w:szCs w:val="24"/>
          </w:rPr>
          <w:t>a</w:t>
        </w:r>
      </w:ins>
      <w:proofErr w:type="gramEnd"/>
      <w:del w:id="231" w:author="Hong Qin" w:date="2012-04-23T00:18:00Z">
        <w:r w:rsidR="00605020" w:rsidRPr="00605020" w:rsidDel="00286824">
          <w:rPr>
            <w:rFonts w:ascii="Arial" w:hAnsi="Arial" w:cs="Arial"/>
            <w:sz w:val="24"/>
            <w:szCs w:val="24"/>
          </w:rPr>
          <w:delText>A</w:delText>
        </w:r>
      </w:del>
      <w:r w:rsidR="00605020" w:rsidRPr="00605020">
        <w:rPr>
          <w:rFonts w:ascii="Arial" w:hAnsi="Arial" w:cs="Arial"/>
          <w:sz w:val="24"/>
          <w:szCs w:val="24"/>
        </w:rPr>
        <w:t>ging is a conserved fundamental biological phenomenon</w:t>
      </w:r>
      <w:ins w:id="232" w:author="Hong Qin" w:date="2012-04-23T00:19:00Z">
        <w:r>
          <w:rPr>
            <w:rFonts w:ascii="Arial" w:hAnsi="Arial" w:cs="Arial"/>
            <w:sz w:val="24"/>
            <w:szCs w:val="24"/>
          </w:rPr>
          <w:t xml:space="preserve"> </w:t>
        </w:r>
      </w:ins>
      <w:ins w:id="233" w:author="Hong Qin" w:date="2012-04-23T00:20:00Z">
        <w:r>
          <w:rPr>
            <w:rFonts w:ascii="Arial" w:hAnsi="Arial" w:cs="Arial"/>
            <w:sz w:val="24"/>
            <w:szCs w:val="24"/>
          </w:rPr>
          <w:t xml:space="preserve">because </w:t>
        </w:r>
      </w:ins>
      <w:ins w:id="234" w:author="Hong Qin" w:date="2012-04-23T00:19:00Z">
        <w:r>
          <w:rPr>
            <w:rFonts w:ascii="Arial" w:hAnsi="Arial" w:cs="Arial"/>
            <w:sz w:val="24"/>
            <w:szCs w:val="24"/>
          </w:rPr>
          <w:t xml:space="preserve">of differential selection on individuals </w:t>
        </w:r>
      </w:ins>
      <w:ins w:id="235" w:author="Hong Qin" w:date="2012-04-23T00:20:00Z">
        <w:r>
          <w:rPr>
            <w:rFonts w:ascii="Arial" w:hAnsi="Arial" w:cs="Arial"/>
            <w:sz w:val="24"/>
            <w:szCs w:val="24"/>
          </w:rPr>
          <w:t xml:space="preserve">in age-structured </w:t>
        </w:r>
        <w:proofErr w:type="spellStart"/>
        <w:r>
          <w:rPr>
            <w:rFonts w:ascii="Arial" w:hAnsi="Arial" w:cs="Arial"/>
            <w:sz w:val="24"/>
            <w:szCs w:val="24"/>
          </w:rPr>
          <w:t>popuations</w:t>
        </w:r>
        <w:proofErr w:type="spellEnd"/>
        <w:r>
          <w:rPr>
            <w:rFonts w:ascii="Arial" w:hAnsi="Arial" w:cs="Arial"/>
            <w:sz w:val="24"/>
            <w:szCs w:val="24"/>
          </w:rPr>
          <w:t xml:space="preserve"> during evolution (CITE </w:t>
        </w:r>
        <w:proofErr w:type="spellStart"/>
        <w:r>
          <w:rPr>
            <w:rFonts w:ascii="Arial" w:hAnsi="Arial" w:cs="Arial"/>
            <w:sz w:val="24"/>
            <w:szCs w:val="24"/>
          </w:rPr>
          <w:t>Charleswooth’s</w:t>
        </w:r>
        <w:proofErr w:type="spellEnd"/>
        <w:r>
          <w:rPr>
            <w:rFonts w:ascii="Arial" w:hAnsi="Arial" w:cs="Arial"/>
            <w:sz w:val="24"/>
            <w:szCs w:val="24"/>
          </w:rPr>
          <w:t xml:space="preserve"> book)</w:t>
        </w:r>
      </w:ins>
    </w:p>
    <w:p w:rsidR="00000000" w:rsidRDefault="00605020">
      <w:pPr>
        <w:numPr>
          <w:ins w:id="236" w:author="Hong Qin" w:date="2012-04-23T00:19:00Z"/>
        </w:numPr>
        <w:spacing w:after="0" w:line="480" w:lineRule="auto"/>
        <w:ind w:firstLine="720"/>
        <w:jc w:val="both"/>
        <w:rPr>
          <w:ins w:id="237" w:author="Lindsay" w:date="2012-04-22T12:02:00Z"/>
          <w:del w:id="238" w:author="Hong Qin" w:date="2012-04-23T00:20:00Z"/>
          <w:rFonts w:ascii="Arial" w:hAnsi="Arial" w:cs="Arial"/>
          <w:sz w:val="24"/>
          <w:szCs w:val="24"/>
        </w:rPr>
        <w:pPrChange w:id="239" w:author="Hong Qin" w:date="2012-04-23T00:18:00Z">
          <w:pPr>
            <w:spacing w:after="0" w:line="480" w:lineRule="auto"/>
            <w:ind w:firstLine="360"/>
            <w:jc w:val="both"/>
          </w:pPr>
        </w:pPrChange>
      </w:pPr>
      <w:del w:id="240" w:author="Hong Qin" w:date="2012-04-23T00:20:00Z">
        <w:r w:rsidRPr="00605020" w:rsidDel="00286824">
          <w:rPr>
            <w:rFonts w:ascii="Arial" w:hAnsi="Arial" w:cs="Arial"/>
            <w:sz w:val="24"/>
            <w:szCs w:val="24"/>
          </w:rPr>
          <w:delText>.</w:delText>
        </w:r>
      </w:del>
      <w:ins w:id="241" w:author="bidyut k mohanty" w:date="2012-04-19T22:07:00Z">
        <w:del w:id="242" w:author="Hong Qin" w:date="2012-04-23T00:20:00Z">
          <w:r w:rsidR="007844E3" w:rsidDel="00286824">
            <w:rPr>
              <w:rFonts w:ascii="Arial" w:hAnsi="Arial" w:cs="Arial"/>
              <w:sz w:val="24"/>
              <w:szCs w:val="24"/>
            </w:rPr>
            <w:delText xml:space="preserve"> </w:delText>
          </w:r>
        </w:del>
      </w:ins>
      <w:ins w:id="243" w:author="Lindsay" w:date="2012-04-22T08:49:00Z">
        <w:del w:id="244" w:author="Hong Qin" w:date="2012-04-23T00:11:00Z">
          <w:r w:rsidR="00362D95" w:rsidDel="00C14BB8">
            <w:rPr>
              <w:rFonts w:ascii="Arial" w:hAnsi="Arial" w:cs="Arial"/>
              <w:sz w:val="24"/>
              <w:szCs w:val="24"/>
            </w:rPr>
            <w:delText>The</w:delText>
          </w:r>
        </w:del>
      </w:ins>
      <w:ins w:id="245" w:author="Lindsay" w:date="2012-04-22T10:23:00Z">
        <w:del w:id="246" w:author="Hong Qin" w:date="2012-04-23T00:11:00Z">
          <w:r w:rsidR="00362D95" w:rsidDel="00C14BB8">
            <w:rPr>
              <w:rFonts w:ascii="Arial" w:hAnsi="Arial" w:cs="Arial"/>
              <w:sz w:val="24"/>
              <w:szCs w:val="24"/>
            </w:rPr>
            <w:delText xml:space="preserve"> traditional argument for </w:delText>
          </w:r>
        </w:del>
        <w:del w:id="247" w:author="Hong Qin" w:date="2012-04-23T00:12:00Z">
          <w:r w:rsidRPr="00605020" w:rsidDel="00C14BB8">
            <w:rPr>
              <w:rFonts w:ascii="Arial" w:hAnsi="Arial" w:cs="Arial"/>
              <w:sz w:val="24"/>
              <w:szCs w:val="24"/>
            </w:rPr>
            <w:delText xml:space="preserve">the </w:delText>
          </w:r>
          <w:r w:rsidR="00362D95" w:rsidDel="00C14BB8">
            <w:rPr>
              <w:rFonts w:ascii="Arial" w:hAnsi="Arial" w:cs="Arial"/>
              <w:sz w:val="24"/>
              <w:szCs w:val="24"/>
            </w:rPr>
            <w:delText>e</w:delText>
          </w:r>
        </w:del>
        <w:del w:id="248" w:author="Hong Qin" w:date="2012-04-23T00:15:00Z">
          <w:r w:rsidR="00362D95" w:rsidDel="00BC7648">
            <w:rPr>
              <w:rFonts w:ascii="Arial" w:hAnsi="Arial" w:cs="Arial"/>
              <w:sz w:val="24"/>
              <w:szCs w:val="24"/>
            </w:rPr>
            <w:delText>volutionary theory of aging contends</w:delText>
          </w:r>
          <w:r w:rsidRPr="00605020" w:rsidDel="00BC7648">
            <w:rPr>
              <w:rFonts w:ascii="Arial" w:hAnsi="Arial" w:cs="Arial"/>
              <w:sz w:val="24"/>
              <w:szCs w:val="24"/>
            </w:rPr>
            <w:delText xml:space="preserve"> that </w:delText>
          </w:r>
        </w:del>
      </w:ins>
      <w:ins w:id="249" w:author="Lindsay" w:date="2012-04-22T08:49:00Z">
        <w:del w:id="250" w:author="Hong Qin" w:date="2012-04-23T00:15:00Z">
          <w:r w:rsidR="00362D95" w:rsidDel="00BC7648">
            <w:rPr>
              <w:rFonts w:ascii="Arial" w:hAnsi="Arial" w:cs="Arial"/>
              <w:sz w:val="24"/>
              <w:szCs w:val="24"/>
            </w:rPr>
            <w:delText>natural selection works</w:delText>
          </w:r>
        </w:del>
      </w:ins>
      <w:ins w:id="251" w:author="Lindsay" w:date="2012-04-22T09:26:00Z">
        <w:del w:id="252" w:author="Hong Qin" w:date="2012-04-23T00:15:00Z">
          <w:r w:rsidR="00362D95" w:rsidDel="00BC7648">
            <w:rPr>
              <w:rFonts w:ascii="Arial" w:hAnsi="Arial" w:cs="Arial"/>
              <w:sz w:val="24"/>
              <w:szCs w:val="24"/>
            </w:rPr>
            <w:delText xml:space="preserve"> most on younger individuals. </w:delText>
          </w:r>
        </w:del>
      </w:ins>
      <w:ins w:id="253" w:author="Lindsay" w:date="2012-04-22T08:49:00Z">
        <w:del w:id="254" w:author="Hong Qin" w:date="2012-04-23T00:15:00Z">
          <w:r w:rsidR="00362D95" w:rsidDel="00BC7648">
            <w:rPr>
              <w:rFonts w:ascii="Arial" w:hAnsi="Arial" w:cs="Arial"/>
              <w:sz w:val="24"/>
              <w:szCs w:val="24"/>
            </w:rPr>
            <w:delText>Natural selection drives the evolution of orga</w:delText>
          </w:r>
        </w:del>
      </w:ins>
      <w:ins w:id="255" w:author="Lindsay" w:date="2012-04-22T08:50:00Z">
        <w:del w:id="256" w:author="Hong Qin" w:date="2012-04-23T00:15:00Z">
          <w:r w:rsidR="00362D95" w:rsidDel="00BC7648">
            <w:rPr>
              <w:rFonts w:ascii="Arial" w:hAnsi="Arial" w:cs="Arial"/>
              <w:sz w:val="24"/>
              <w:szCs w:val="24"/>
            </w:rPr>
            <w:delText>nisms by eliminating disadvantageous genotypes and phenotypes before and during the reproductive lifespan</w:delText>
          </w:r>
        </w:del>
      </w:ins>
      <w:ins w:id="257" w:author="Lindsay" w:date="2012-04-22T08:57:00Z">
        <w:del w:id="258" w:author="Hong Qin" w:date="2012-04-23T00:15:00Z">
          <w:r w:rsidR="00362D95" w:rsidDel="00BC7648">
            <w:rPr>
              <w:rFonts w:ascii="Arial" w:hAnsi="Arial" w:cs="Arial"/>
              <w:sz w:val="24"/>
              <w:szCs w:val="24"/>
            </w:rPr>
            <w:delText xml:space="preserve">. </w:delText>
          </w:r>
        </w:del>
      </w:ins>
      <w:ins w:id="259" w:author="Lindsay" w:date="2012-04-22T09:23:00Z">
        <w:del w:id="260" w:author="Hong Qin" w:date="2012-04-23T00:15:00Z">
          <w:r w:rsidR="00362D95" w:rsidDel="00BC7648">
            <w:rPr>
              <w:rFonts w:ascii="Arial" w:hAnsi="Arial" w:cs="Arial"/>
              <w:sz w:val="24"/>
              <w:szCs w:val="24"/>
            </w:rPr>
            <w:delText>In essence, nat</w:delText>
          </w:r>
        </w:del>
      </w:ins>
      <w:ins w:id="261" w:author="Lindsay" w:date="2012-04-22T09:24:00Z">
        <w:del w:id="262" w:author="Hong Qin" w:date="2012-04-23T00:15:00Z">
          <w:r w:rsidR="00362D95" w:rsidDel="00BC7648">
            <w:rPr>
              <w:rFonts w:ascii="Arial" w:hAnsi="Arial" w:cs="Arial"/>
              <w:sz w:val="24"/>
              <w:szCs w:val="24"/>
            </w:rPr>
            <w:delText xml:space="preserve">ural selection </w:delText>
          </w:r>
        </w:del>
      </w:ins>
      <w:ins w:id="263" w:author="Lindsay" w:date="2012-04-22T09:28:00Z">
        <w:del w:id="264" w:author="Hong Qin" w:date="2012-04-23T00:15:00Z">
          <w:r w:rsidR="00362D95" w:rsidDel="00BC7648">
            <w:rPr>
              <w:rFonts w:ascii="Arial" w:hAnsi="Arial" w:cs="Arial"/>
              <w:sz w:val="24"/>
              <w:szCs w:val="24"/>
            </w:rPr>
            <w:delText xml:space="preserve">acts more moderately on genes </w:delText>
          </w:r>
        </w:del>
      </w:ins>
      <w:ins w:id="265" w:author="Lindsay" w:date="2012-04-22T09:30:00Z">
        <w:del w:id="266" w:author="Hong Qin" w:date="2012-04-23T00:15:00Z">
          <w:r w:rsidR="00362D95" w:rsidDel="00BC7648">
            <w:rPr>
              <w:rFonts w:ascii="Arial" w:hAnsi="Arial" w:cs="Arial"/>
              <w:sz w:val="24"/>
              <w:szCs w:val="24"/>
            </w:rPr>
            <w:delText xml:space="preserve">later in life because genes </w:delText>
          </w:r>
        </w:del>
      </w:ins>
      <w:ins w:id="267" w:author="Lindsay" w:date="2012-04-22T09:31:00Z">
        <w:del w:id="268" w:author="Hong Qin" w:date="2012-04-23T00:15:00Z">
          <w:r w:rsidR="00362D95" w:rsidDel="00BC7648">
            <w:rPr>
              <w:rFonts w:ascii="Arial" w:hAnsi="Arial" w:cs="Arial"/>
              <w:sz w:val="24"/>
              <w:szCs w:val="24"/>
            </w:rPr>
            <w:delText>have already been passed to offspring</w:delText>
          </w:r>
        </w:del>
      </w:ins>
      <w:ins w:id="269" w:author="Lindsay" w:date="2012-04-22T10:24:00Z">
        <w:del w:id="270" w:author="Hong Qin" w:date="2012-04-23T00:15:00Z">
          <w:r w:rsidR="00362D95" w:rsidDel="00BC7648">
            <w:rPr>
              <w:rFonts w:ascii="Arial" w:hAnsi="Arial" w:cs="Arial"/>
              <w:sz w:val="24"/>
              <w:szCs w:val="24"/>
            </w:rPr>
            <w:delText xml:space="preserve"> at this stage</w:delText>
          </w:r>
        </w:del>
      </w:ins>
      <w:ins w:id="271" w:author="Lindsay" w:date="2012-04-22T09:31:00Z">
        <w:del w:id="272" w:author="Hong Qin" w:date="2012-04-23T00:15:00Z">
          <w:r w:rsidR="00362D95" w:rsidDel="00BC7648">
            <w:rPr>
              <w:rFonts w:ascii="Arial" w:hAnsi="Arial" w:cs="Arial"/>
              <w:sz w:val="24"/>
              <w:szCs w:val="24"/>
            </w:rPr>
            <w:delText>.</w:delText>
          </w:r>
        </w:del>
      </w:ins>
      <w:ins w:id="273" w:author="Lindsay" w:date="2012-04-22T10:21:00Z">
        <w:del w:id="274" w:author="Hong Qin" w:date="2012-04-23T00:15:00Z">
          <w:r w:rsidR="00362D95" w:rsidDel="00BC7648">
            <w:rPr>
              <w:rFonts w:ascii="Arial" w:hAnsi="Arial" w:cs="Arial"/>
              <w:sz w:val="24"/>
              <w:szCs w:val="24"/>
            </w:rPr>
            <w:delText xml:space="preserve"> </w:delText>
          </w:r>
        </w:del>
        <w:del w:id="275" w:author="Hong Qin" w:date="2012-04-23T00:17:00Z">
          <w:r w:rsidR="00362D95" w:rsidDel="00286824">
            <w:rPr>
              <w:rFonts w:ascii="Arial" w:hAnsi="Arial" w:cs="Arial"/>
              <w:sz w:val="24"/>
              <w:szCs w:val="24"/>
            </w:rPr>
            <w:delText xml:space="preserve">Huntington Disease, for example, is a genetic disease characterized by the decline of the central nervous system. Because of its late onset, individuals with the disease </w:delText>
          </w:r>
        </w:del>
      </w:ins>
      <w:ins w:id="276" w:author="bidyut k mohanty" w:date="2012-04-19T22:07:00Z">
        <w:del w:id="277" w:author="Hong Qin" w:date="2012-04-23T00:17:00Z">
          <w:r w:rsidR="00165EAA" w:rsidDel="00286824">
            <w:rPr>
              <w:rFonts w:ascii="Arial" w:hAnsi="Arial" w:cs="Arial"/>
              <w:sz w:val="24"/>
              <w:szCs w:val="24"/>
            </w:rPr>
            <w:delText xml:space="preserve">calorie </w:delText>
          </w:r>
        </w:del>
      </w:ins>
      <w:ins w:id="278" w:author="Lindsay" w:date="2012-04-22T10:21:00Z">
        <w:del w:id="279" w:author="Hong Qin" w:date="2012-04-23T00:17:00Z">
          <w:r w:rsidRPr="00605020" w:rsidDel="00286824">
            <w:rPr>
              <w:rFonts w:ascii="Arial" w:hAnsi="Arial" w:cs="Arial"/>
              <w:sz w:val="24"/>
              <w:szCs w:val="24"/>
            </w:rPr>
            <w:delText xml:space="preserve">can </w:delText>
          </w:r>
          <w:r w:rsidR="00362D95" w:rsidDel="00286824">
            <w:rPr>
              <w:rFonts w:ascii="Arial" w:hAnsi="Arial" w:cs="Arial"/>
              <w:sz w:val="24"/>
              <w:szCs w:val="24"/>
            </w:rPr>
            <w:delText>transfer defective alleles to progeny before</w:delText>
          </w:r>
        </w:del>
      </w:ins>
      <w:ins w:id="280" w:author="Lindsay" w:date="2012-04-22T11:50:00Z">
        <w:del w:id="281" w:author="Hong Qin" w:date="2012-04-23T00:17:00Z">
          <w:r w:rsidR="00362D95" w:rsidDel="00286824">
            <w:rPr>
              <w:rFonts w:ascii="Arial" w:hAnsi="Arial" w:cs="Arial"/>
              <w:sz w:val="24"/>
              <w:szCs w:val="24"/>
            </w:rPr>
            <w:delText xml:space="preserve"> the</w:delText>
          </w:r>
        </w:del>
      </w:ins>
      <w:ins w:id="282" w:author="Lindsay" w:date="2012-04-22T11:51:00Z">
        <w:del w:id="283" w:author="Hong Qin" w:date="2012-04-23T00:17:00Z">
          <w:r w:rsidR="00362D95" w:rsidDel="00286824">
            <w:rPr>
              <w:rFonts w:ascii="Arial" w:hAnsi="Arial" w:cs="Arial"/>
              <w:sz w:val="24"/>
              <w:szCs w:val="24"/>
            </w:rPr>
            <w:delText>ir natural death</w:delText>
          </w:r>
        </w:del>
      </w:ins>
      <w:ins w:id="284" w:author="Lindsay" w:date="2012-04-22T10:21:00Z">
        <w:del w:id="285" w:author="Hong Qin" w:date="2012-04-23T00:17:00Z">
          <w:r w:rsidR="00362D95" w:rsidDel="00286824">
            <w:rPr>
              <w:rFonts w:ascii="Arial" w:hAnsi="Arial" w:cs="Arial"/>
              <w:sz w:val="24"/>
              <w:szCs w:val="24"/>
            </w:rPr>
            <w:delText xml:space="preserve"> </w:delText>
          </w:r>
          <w:r w:rsidR="00362D95" w:rsidRPr="0044561E" w:rsidDel="00286824">
            <w:rPr>
              <w:rFonts w:ascii="Arial" w:hAnsi="Arial" w:cs="Arial"/>
              <w:sz w:val="24"/>
              <w:szCs w:val="24"/>
              <w:highlight w:val="yellow"/>
            </w:rPr>
            <w:delText>(H</w:delText>
          </w:r>
          <w:r w:rsidR="00362D95" w:rsidRPr="0044561E" w:rsidDel="00286824">
            <w:rPr>
              <w:rFonts w:ascii="Arial" w:hAnsi="Arial" w:cs="Arial"/>
              <w:sz w:val="18"/>
              <w:szCs w:val="18"/>
              <w:highlight w:val="yellow"/>
            </w:rPr>
            <w:delText>AYDEN</w:delText>
          </w:r>
          <w:r w:rsidR="00362D95" w:rsidRPr="0044561E" w:rsidDel="00286824">
            <w:rPr>
              <w:rFonts w:ascii="Arial" w:hAnsi="Arial" w:cs="Arial"/>
              <w:sz w:val="24"/>
              <w:szCs w:val="24"/>
              <w:highlight w:val="yellow"/>
            </w:rPr>
            <w:delText xml:space="preserve"> 1938</w:delText>
          </w:r>
        </w:del>
      </w:ins>
      <w:ins w:id="286" w:author="Lindsay" w:date="2012-04-22T12:00:00Z">
        <w:del w:id="287" w:author="Hong Qin" w:date="2012-04-23T00:17:00Z">
          <w:r w:rsidR="00362D95" w:rsidDel="00286824">
            <w:rPr>
              <w:rFonts w:ascii="Arial" w:hAnsi="Arial" w:cs="Arial"/>
              <w:sz w:val="24"/>
              <w:szCs w:val="24"/>
              <w:highlight w:val="yellow"/>
            </w:rPr>
            <w:delText xml:space="preserve">; </w:delText>
          </w:r>
        </w:del>
      </w:ins>
      <w:ins w:id="288" w:author="Lindsay" w:date="2012-04-22T10:21:00Z">
        <w:del w:id="289" w:author="Hong Qin" w:date="2012-04-23T00:17:00Z">
          <w:r w:rsidR="00362D95" w:rsidRPr="0044561E" w:rsidDel="00286824">
            <w:rPr>
              <w:rFonts w:ascii="Arial" w:hAnsi="Arial" w:cs="Arial"/>
              <w:sz w:val="24"/>
              <w:szCs w:val="24"/>
              <w:highlight w:val="yellow"/>
            </w:rPr>
            <w:delText>C</w:delText>
          </w:r>
          <w:r w:rsidR="00362D95" w:rsidRPr="0044561E" w:rsidDel="00286824">
            <w:rPr>
              <w:rFonts w:ascii="Arial" w:hAnsi="Arial" w:cs="Arial"/>
              <w:sz w:val="18"/>
              <w:szCs w:val="18"/>
              <w:highlight w:val="yellow"/>
            </w:rPr>
            <w:delText>ONNEALLY</w:delText>
          </w:r>
          <w:r w:rsidR="00362D95" w:rsidRPr="0044561E" w:rsidDel="00286824">
            <w:rPr>
              <w:rFonts w:ascii="Arial" w:hAnsi="Arial" w:cs="Arial"/>
              <w:sz w:val="24"/>
              <w:szCs w:val="24"/>
              <w:highlight w:val="yellow"/>
            </w:rPr>
            <w:delText xml:space="preserve"> 1984).</w:delText>
          </w:r>
          <w:r w:rsidR="00362D95" w:rsidDel="00286824">
            <w:rPr>
              <w:rFonts w:ascii="Arial" w:hAnsi="Arial" w:cs="Arial"/>
              <w:sz w:val="24"/>
              <w:szCs w:val="24"/>
            </w:rPr>
            <w:delText xml:space="preserve"> </w:delText>
          </w:r>
        </w:del>
      </w:ins>
    </w:p>
    <w:p w:rsidR="00E6575D" w:rsidRDefault="00605020" w:rsidP="00E6575D">
      <w:pPr>
        <w:spacing w:after="0" w:line="480" w:lineRule="auto"/>
        <w:ind w:firstLine="720"/>
        <w:jc w:val="both"/>
        <w:rPr>
          <w:rFonts w:ascii="Arial" w:hAnsi="Arial" w:cs="Arial"/>
          <w:sz w:val="24"/>
          <w:szCs w:val="24"/>
        </w:rPr>
        <w:pPrChange w:id="290" w:author="Hong Qin" w:date="2012-04-23T00:08:00Z">
          <w:pPr>
            <w:spacing w:after="0" w:line="480" w:lineRule="auto"/>
            <w:ind w:firstLine="360"/>
            <w:jc w:val="both"/>
          </w:pPr>
        </w:pPrChange>
      </w:pPr>
      <w:del w:id="291" w:author="Hong Qin" w:date="2012-04-23T00:20:00Z">
        <w:r w:rsidRPr="00605020" w:rsidDel="00286824">
          <w:rPr>
            <w:rFonts w:ascii="Arial" w:hAnsi="Arial" w:cs="Arial"/>
            <w:sz w:val="24"/>
            <w:szCs w:val="24"/>
          </w:rPr>
          <w:delText xml:space="preserve"> </w:delText>
        </w:r>
      </w:del>
      <w:ins w:id="292" w:author="Hong Qin" w:date="2012-04-23T00:08:00Z">
        <w:r w:rsidR="00362D95">
          <w:rPr>
            <w:rFonts w:ascii="Arial" w:hAnsi="Arial" w:cs="Arial"/>
            <w:sz w:val="24"/>
            <w:szCs w:val="24"/>
          </w:rPr>
          <w:t>C</w:t>
        </w:r>
        <w:r w:rsidR="00165EAA">
          <w:rPr>
            <w:rFonts w:ascii="Arial" w:hAnsi="Arial" w:cs="Arial"/>
            <w:sz w:val="24"/>
            <w:szCs w:val="24"/>
          </w:rPr>
          <w:t xml:space="preserve">alorie </w:t>
        </w:r>
        <w:r w:rsidRPr="00605020">
          <w:rPr>
            <w:rFonts w:ascii="Arial" w:hAnsi="Arial" w:cs="Arial"/>
            <w:sz w:val="24"/>
            <w:szCs w:val="24"/>
          </w:rPr>
          <w:t xml:space="preserve">restriction (CR) </w:t>
        </w:r>
      </w:ins>
      <w:ins w:id="293" w:author="Hong Qin" w:date="2012-04-23T00:21:00Z">
        <w:r w:rsidR="00466A5A">
          <w:rPr>
            <w:rFonts w:ascii="Arial" w:hAnsi="Arial" w:cs="Arial"/>
            <w:sz w:val="24"/>
            <w:szCs w:val="24"/>
          </w:rPr>
          <w:t xml:space="preserve">also </w:t>
        </w:r>
      </w:ins>
      <w:ins w:id="294" w:author="Lindsay" w:date="2012-04-22T11:18:00Z">
        <w:r w:rsidR="00362D95">
          <w:rPr>
            <w:rFonts w:ascii="Arial" w:hAnsi="Arial" w:cs="Arial"/>
            <w:sz w:val="24"/>
            <w:szCs w:val="24"/>
          </w:rPr>
          <w:t xml:space="preserve">serves of </w:t>
        </w:r>
      </w:ins>
      <w:ins w:id="295" w:author="Lindsay" w:date="2012-04-22T11:19:00Z">
        <w:r w:rsidR="00362D95">
          <w:rPr>
            <w:rFonts w:ascii="Arial" w:hAnsi="Arial" w:cs="Arial"/>
            <w:sz w:val="24"/>
            <w:szCs w:val="24"/>
          </w:rPr>
          <w:t xml:space="preserve">evidence for the conservation of aging across several domains of life. It has </w:t>
        </w:r>
      </w:ins>
      <w:ins w:id="296" w:author="Lindsay" w:date="2012-04-22T08:52:00Z">
        <w:r w:rsidR="00362D95">
          <w:rPr>
            <w:rFonts w:ascii="Arial" w:hAnsi="Arial" w:cs="Arial"/>
            <w:sz w:val="24"/>
            <w:szCs w:val="24"/>
          </w:rPr>
          <w:t>been shown to</w:t>
        </w:r>
        <w:r w:rsidR="00362D95" w:rsidRPr="00605020">
          <w:rPr>
            <w:rFonts w:ascii="Arial" w:hAnsi="Arial" w:cs="Arial"/>
            <w:sz w:val="24"/>
            <w:szCs w:val="24"/>
          </w:rPr>
          <w:t xml:space="preserve"> </w:t>
        </w:r>
      </w:ins>
      <w:r w:rsidRPr="00605020">
        <w:rPr>
          <w:rFonts w:ascii="Arial" w:hAnsi="Arial" w:cs="Arial"/>
          <w:sz w:val="24"/>
          <w:szCs w:val="24"/>
        </w:rPr>
        <w:t xml:space="preserve">extend </w:t>
      </w:r>
      <w:del w:id="297" w:author="Hong Qin" w:date="2012-04-19T19:16:00Z">
        <w:r w:rsidRPr="00605020" w:rsidDel="00053B8D">
          <w:rPr>
            <w:rFonts w:ascii="Arial" w:hAnsi="Arial" w:cs="Arial"/>
            <w:sz w:val="24"/>
            <w:szCs w:val="24"/>
          </w:rPr>
          <w:delText>lifespan</w:delText>
        </w:r>
      </w:del>
      <w:ins w:id="298" w:author="Hong Qin" w:date="2012-04-19T19:16:00Z">
        <w:r w:rsidR="00053B8D">
          <w:rPr>
            <w:rFonts w:ascii="Arial" w:hAnsi="Arial" w:cs="Arial"/>
            <w:sz w:val="24"/>
            <w:szCs w:val="24"/>
          </w:rPr>
          <w:t>life span</w:t>
        </w:r>
      </w:ins>
      <w:r w:rsidRPr="00605020">
        <w:rPr>
          <w:rFonts w:ascii="Arial" w:hAnsi="Arial" w:cs="Arial"/>
          <w:sz w:val="24"/>
          <w:szCs w:val="24"/>
        </w:rPr>
        <w:t xml:space="preserve"> </w:t>
      </w:r>
      <w:proofErr w:type="gramStart"/>
      <w:r w:rsidRPr="00605020">
        <w:rPr>
          <w:rFonts w:ascii="Arial" w:hAnsi="Arial" w:cs="Arial"/>
          <w:sz w:val="24"/>
          <w:szCs w:val="24"/>
        </w:rPr>
        <w:t xml:space="preserve">in </w:t>
      </w:r>
      <w:ins w:id="299" w:author="Hong Qin" w:date="2012-04-23T00:08:00Z">
        <w:r w:rsidRPr="00605020">
          <w:rPr>
            <w:rFonts w:ascii="Arial" w:hAnsi="Arial" w:cs="Arial"/>
            <w:sz w:val="24"/>
            <w:szCs w:val="24"/>
          </w:rPr>
          <w:t>both</w:t>
        </w:r>
        <w:proofErr w:type="gramEnd"/>
        <w:r w:rsidRPr="00605020">
          <w:rPr>
            <w:rFonts w:ascii="Arial" w:hAnsi="Arial" w:cs="Arial"/>
            <w:sz w:val="24"/>
            <w:szCs w:val="24"/>
          </w:rPr>
          <w:t xml:space="preserve"> </w:t>
        </w:r>
      </w:ins>
      <w:r w:rsidRPr="00605020">
        <w:rPr>
          <w:rFonts w:ascii="Arial" w:hAnsi="Arial" w:cs="Arial"/>
          <w:sz w:val="24"/>
          <w:szCs w:val="24"/>
        </w:rPr>
        <w:t>yeast</w:t>
      </w:r>
      <w:ins w:id="300" w:author="Hong Qin" w:date="2012-04-23T00:08:00Z">
        <w:r w:rsidR="00362D95">
          <w:rPr>
            <w:rFonts w:ascii="Arial" w:hAnsi="Arial" w:cs="Arial"/>
            <w:sz w:val="24"/>
            <w:szCs w:val="24"/>
          </w:rPr>
          <w:t xml:space="preserve">, </w:t>
        </w:r>
      </w:ins>
      <w:ins w:id="301" w:author="Lindsay" w:date="2012-04-22T10:14:00Z">
        <w:r w:rsidR="00362D95">
          <w:rPr>
            <w:rFonts w:ascii="Arial" w:hAnsi="Arial" w:cs="Arial"/>
            <w:sz w:val="24"/>
            <w:szCs w:val="24"/>
          </w:rPr>
          <w:t>primates</w:t>
        </w:r>
      </w:ins>
      <w:ins w:id="302" w:author="Lindsay" w:date="2012-04-22T11:17:00Z">
        <w:r w:rsidR="00362D95">
          <w:rPr>
            <w:rFonts w:ascii="Arial" w:hAnsi="Arial" w:cs="Arial"/>
            <w:sz w:val="24"/>
            <w:szCs w:val="24"/>
          </w:rPr>
          <w:t>, nematodes</w:t>
        </w:r>
      </w:ins>
      <w:ins w:id="303" w:author="Lindsay" w:date="2012-04-22T10:14:00Z">
        <w:r w:rsidR="00362D95">
          <w:rPr>
            <w:rFonts w:ascii="Arial" w:hAnsi="Arial" w:cs="Arial"/>
            <w:sz w:val="24"/>
            <w:szCs w:val="24"/>
          </w:rPr>
          <w:t>, r</w:t>
        </w:r>
      </w:ins>
      <w:ins w:id="304" w:author="Lindsay" w:date="2012-04-22T10:15:00Z">
        <w:r w:rsidR="00362D95">
          <w:rPr>
            <w:rFonts w:ascii="Arial" w:hAnsi="Arial" w:cs="Arial"/>
            <w:sz w:val="24"/>
            <w:szCs w:val="24"/>
          </w:rPr>
          <w:t>odents,</w:t>
        </w:r>
        <w:r w:rsidRPr="00605020">
          <w:rPr>
            <w:rFonts w:ascii="Arial" w:hAnsi="Arial" w:cs="Arial"/>
            <w:sz w:val="24"/>
            <w:szCs w:val="24"/>
          </w:rPr>
          <w:t xml:space="preserve"> and humans.</w:t>
        </w:r>
      </w:ins>
      <w:r w:rsidRPr="00605020">
        <w:rPr>
          <w:rFonts w:ascii="Arial" w:hAnsi="Arial" w:cs="Arial"/>
          <w:sz w:val="24"/>
          <w:szCs w:val="24"/>
        </w:rPr>
        <w:t xml:space="preserve"> Wei et al. reported a 10-fold increase in the </w:t>
      </w:r>
      <w:del w:id="305" w:author="Hong Qin" w:date="2012-04-19T19:16:00Z">
        <w:r w:rsidRPr="00605020" w:rsidDel="00053B8D">
          <w:rPr>
            <w:rFonts w:ascii="Arial" w:hAnsi="Arial" w:cs="Arial"/>
            <w:sz w:val="24"/>
            <w:szCs w:val="24"/>
          </w:rPr>
          <w:delText>lifespan</w:delText>
        </w:r>
      </w:del>
      <w:ins w:id="306" w:author="Hong Qin" w:date="2012-04-19T19:16:00Z">
        <w:r w:rsidR="00053B8D">
          <w:rPr>
            <w:rFonts w:ascii="Arial" w:hAnsi="Arial" w:cs="Arial"/>
            <w:sz w:val="24"/>
            <w:szCs w:val="24"/>
          </w:rPr>
          <w:t>life span</w:t>
        </w:r>
      </w:ins>
      <w:r w:rsidRPr="00605020">
        <w:rPr>
          <w:rFonts w:ascii="Arial" w:hAnsi="Arial" w:cs="Arial"/>
          <w:sz w:val="24"/>
          <w:szCs w:val="24"/>
        </w:rPr>
        <w:t xml:space="preserve"> of calorie restricted </w:t>
      </w:r>
      <w:r w:rsidRPr="00605020">
        <w:rPr>
          <w:rFonts w:ascii="Arial" w:hAnsi="Arial" w:cs="Arial"/>
          <w:i/>
          <w:sz w:val="24"/>
          <w:szCs w:val="24"/>
        </w:rPr>
        <w:t>S. cerevisiae</w:t>
      </w:r>
      <w:r w:rsidRPr="00605020">
        <w:rPr>
          <w:rFonts w:ascii="Arial" w:hAnsi="Arial" w:cs="Arial"/>
          <w:sz w:val="24"/>
          <w:szCs w:val="24"/>
        </w:rPr>
        <w:t xml:space="preserve"> mutants that had deleted </w:t>
      </w:r>
      <w:r w:rsidR="00E6575D" w:rsidRPr="00E6575D">
        <w:rPr>
          <w:rFonts w:ascii="Arial" w:hAnsi="Arial"/>
          <w:i/>
          <w:sz w:val="24"/>
          <w:rPrChange w:id="307" w:author="bidyut k mohanty" w:date="2012-04-20T08:36:00Z">
            <w:rPr>
              <w:rFonts w:ascii="Arial" w:hAnsi="Arial" w:cs="Arial"/>
              <w:sz w:val="24"/>
              <w:szCs w:val="24"/>
            </w:rPr>
          </w:rPrChange>
        </w:rPr>
        <w:t>RAS2</w:t>
      </w:r>
      <w:r w:rsidRPr="00605020">
        <w:rPr>
          <w:rFonts w:ascii="Arial" w:hAnsi="Arial" w:cs="Arial"/>
          <w:sz w:val="24"/>
          <w:szCs w:val="24"/>
        </w:rPr>
        <w:t xml:space="preserve"> and </w:t>
      </w:r>
      <w:r w:rsidR="00E6575D" w:rsidRPr="00E6575D">
        <w:rPr>
          <w:rFonts w:ascii="Arial" w:hAnsi="Arial"/>
          <w:i/>
          <w:sz w:val="24"/>
          <w:rPrChange w:id="308" w:author="bidyut k mohanty" w:date="2012-04-20T08:36:00Z">
            <w:rPr>
              <w:rFonts w:ascii="Arial" w:hAnsi="Arial" w:cs="Arial"/>
              <w:sz w:val="24"/>
              <w:szCs w:val="24"/>
            </w:rPr>
          </w:rPrChange>
        </w:rPr>
        <w:t>SCH9</w:t>
      </w:r>
      <w:r w:rsidRPr="00605020">
        <w:rPr>
          <w:rFonts w:ascii="Arial" w:hAnsi="Arial" w:cs="Arial"/>
          <w:sz w:val="24"/>
          <w:szCs w:val="24"/>
        </w:rPr>
        <w:t xml:space="preserve"> genes. Further, the presence of key gene products </w:t>
      </w:r>
      <w:del w:id="309" w:author="Hong Qin" w:date="2012-04-23T00:08:00Z">
        <w:r w:rsidR="00165EAA">
          <w:rPr>
            <w:rFonts w:ascii="Arial" w:hAnsi="Arial" w:cs="Arial"/>
            <w:sz w:val="24"/>
            <w:szCs w:val="24"/>
          </w:rPr>
          <w:delText>like</w:delText>
        </w:r>
      </w:del>
      <w:del w:id="310" w:author="bidyut k mohanty" w:date="2012-04-22T08:31:00Z">
        <w:r w:rsidR="00165EAA">
          <w:rPr>
            <w:rFonts w:ascii="Arial" w:hAnsi="Arial" w:cs="Arial"/>
            <w:sz w:val="24"/>
            <w:szCs w:val="24"/>
          </w:rPr>
          <w:delText>like</w:delText>
        </w:r>
      </w:del>
      <w:del w:id="311" w:author="bidyut k mohanty" w:date="2012-04-19T22:08:00Z">
        <w:r w:rsidRPr="00605020">
          <w:rPr>
            <w:rFonts w:ascii="Arial" w:hAnsi="Arial" w:cs="Arial"/>
            <w:sz w:val="24"/>
            <w:szCs w:val="24"/>
          </w:rPr>
          <w:delText xml:space="preserve">live </w:delText>
        </w:r>
      </w:del>
      <w:ins w:id="312" w:author="bidyut k mohanty" w:date="2012-04-20T11:43:00Z">
        <w:r w:rsidR="002E2EB0">
          <w:rPr>
            <w:rFonts w:ascii="Arial" w:hAnsi="Arial" w:cs="Arial"/>
            <w:sz w:val="24"/>
            <w:szCs w:val="24"/>
          </w:rPr>
          <w:t>such as</w:t>
        </w:r>
      </w:ins>
      <w:ins w:id="313" w:author="bidyut k mohanty" w:date="2012-04-19T22:08:00Z">
        <w:r w:rsidR="00165EAA" w:rsidRPr="00605020">
          <w:rPr>
            <w:rFonts w:ascii="Arial" w:hAnsi="Arial" w:cs="Arial"/>
            <w:sz w:val="24"/>
            <w:szCs w:val="24"/>
          </w:rPr>
          <w:t xml:space="preserve"> </w:t>
        </w:r>
      </w:ins>
      <w:r w:rsidRPr="00605020">
        <w:rPr>
          <w:rFonts w:ascii="Arial" w:hAnsi="Arial" w:cs="Arial"/>
          <w:sz w:val="24"/>
          <w:szCs w:val="24"/>
        </w:rPr>
        <w:t xml:space="preserve">Rim15 is shown to promote this </w:t>
      </w:r>
      <w:del w:id="314" w:author="Hong Qin" w:date="2012-04-19T19:16:00Z">
        <w:r w:rsidRPr="00605020" w:rsidDel="00053B8D">
          <w:rPr>
            <w:rFonts w:ascii="Arial" w:hAnsi="Arial" w:cs="Arial"/>
            <w:sz w:val="24"/>
            <w:szCs w:val="24"/>
          </w:rPr>
          <w:delText>lifespan</w:delText>
        </w:r>
      </w:del>
      <w:ins w:id="315" w:author="Hong Qin" w:date="2012-04-19T19:16:00Z">
        <w:r w:rsidR="00053B8D">
          <w:rPr>
            <w:rFonts w:ascii="Arial" w:hAnsi="Arial" w:cs="Arial"/>
            <w:sz w:val="24"/>
            <w:szCs w:val="24"/>
          </w:rPr>
          <w:t>life span</w:t>
        </w:r>
      </w:ins>
      <w:r w:rsidRPr="00605020">
        <w:rPr>
          <w:rFonts w:ascii="Arial" w:hAnsi="Arial" w:cs="Arial"/>
          <w:sz w:val="24"/>
          <w:szCs w:val="24"/>
        </w:rPr>
        <w:t xml:space="preserve"> extension in </w:t>
      </w:r>
      <w:ins w:id="316" w:author="Hong Qin" w:date="2012-04-23T00:08:00Z">
        <w:r w:rsidR="00362D95">
          <w:rPr>
            <w:rFonts w:ascii="Arial" w:hAnsi="Arial" w:cs="Arial"/>
            <w:sz w:val="24"/>
            <w:szCs w:val="24"/>
          </w:rPr>
          <w:t>these mutants</w:t>
        </w:r>
        <w:r w:rsidRPr="00605020">
          <w:rPr>
            <w:rFonts w:ascii="Arial" w:hAnsi="Arial" w:cs="Arial"/>
            <w:sz w:val="24"/>
            <w:szCs w:val="24"/>
          </w:rPr>
          <w:t xml:space="preserve"> the mutant budding yeast </w:t>
        </w:r>
      </w:ins>
      <w:r w:rsidR="00E6575D" w:rsidRPr="00605020">
        <w:rPr>
          <w:rFonts w:ascii="Arial" w:hAnsi="Arial" w:cs="Arial"/>
          <w:sz w:val="24"/>
          <w:szCs w:val="24"/>
        </w:rPr>
        <w:fldChar w:fldCharType="begin">
          <w:fldData xml:space="preserve">PEVuZE5vdGU+PENpdGU+PEF1dGhvcj5XZWk8L0F1dGhvcj48WWVhcj4yMDA4PC9ZZWFyPjxSZWNO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</w:fldData>
        </w:fldChar>
      </w:r>
      <w:ins w:id="317" w:author="Hong Qin" w:date="2012-04-22T17:19:00Z">
        <w:r w:rsidR="00257CB6">
          <w:rPr>
            <w:rFonts w:ascii="Arial" w:hAnsi="Arial" w:cs="Arial"/>
            <w:sz w:val="24"/>
            <w:szCs w:val="24"/>
          </w:rPr>
          <w:instrText xml:space="preserve"> ADDIN EN.CITE </w:instrText>
        </w:r>
      </w:ins>
      <w:del w:id="318" w:author="Hong Qin" w:date="2012-04-22T17:05:00Z">
        <w:r w:rsidRPr="00605020" w:rsidDel="00CF32D4">
          <w:rPr>
            <w:rFonts w:ascii="Arial" w:hAnsi="Arial" w:cs="Arial"/>
            <w:sz w:val="24"/>
            <w:szCs w:val="24"/>
          </w:rPr>
          <w:delInstrText xml:space="preserve"> ADDIN EN.CITE </w:delInstrText>
        </w:r>
        <w:r w:rsidR="00E6575D" w:rsidRPr="00605020" w:rsidDel="00CF32D4">
          <w:rPr>
            <w:rFonts w:ascii="Arial" w:hAnsi="Arial" w:cs="Arial"/>
            <w:sz w:val="24"/>
            <w:szCs w:val="24"/>
          </w:rPr>
          <w:fldChar w:fldCharType="begin">
            <w:fldData xml:space="preserve">PEVuZE5vdGU+PENpdGU+PEF1dGhvcj5XZWk8L0F1dGhvcj48WWVhcj4yMDA4PC9ZZWFyPjxSZWNO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</w:fldData>
          </w:fldChar>
        </w:r>
        <w:r w:rsidRPr="00605020" w:rsidDel="00CF32D4">
          <w:rPr>
            <w:rFonts w:ascii="Arial" w:hAnsi="Arial" w:cs="Arial"/>
            <w:sz w:val="24"/>
            <w:szCs w:val="24"/>
          </w:rPr>
          <w:delInstrText xml:space="preserve"> ADDIN EN.CITE.DATA </w:delInstrText>
        </w:r>
      </w:del>
      <w:r w:rsidR="00B278AE" w:rsidRPr="00E6575D">
        <w:rPr>
          <w:rFonts w:ascii="Arial" w:hAnsi="Arial" w:cs="Arial"/>
          <w:sz w:val="24"/>
          <w:szCs w:val="24"/>
        </w:rPr>
      </w:r>
      <w:del w:id="319" w:author="Hong Qin" w:date="2012-04-22T17:05:00Z">
        <w:r w:rsidR="00E6575D" w:rsidRPr="00605020" w:rsidDel="00CF32D4">
          <w:rPr>
            <w:rFonts w:ascii="Arial" w:hAnsi="Arial" w:cs="Arial"/>
            <w:sz w:val="24"/>
            <w:szCs w:val="24"/>
          </w:rPr>
          <w:fldChar w:fldCharType="end"/>
        </w:r>
      </w:del>
      <w:ins w:id="320" w:author="Hong Qin" w:date="2012-04-22T17:19:00Z">
        <w:r w:rsidR="00E6575D">
          <w:rPr>
            <w:rFonts w:ascii="Arial" w:hAnsi="Arial" w:cs="Arial"/>
            <w:sz w:val="24"/>
            <w:szCs w:val="24"/>
          </w:rPr>
          <w:fldChar w:fldCharType="begin">
            <w:fldData xml:space="preserve">PEVuZE5vdGU+PENpdGU+PEF1dGhvcj5XZWk8L0F1dGhvcj48WWVhcj4yMDA4PC9ZZWFyPjxSZWNO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</w:fldData>
          </w:fldChar>
        </w:r>
        <w:r w:rsidR="00257CB6">
          <w:rPr>
            <w:rFonts w:ascii="Arial" w:hAnsi="Arial" w:cs="Arial"/>
            <w:sz w:val="24"/>
            <w:szCs w:val="24"/>
          </w:rPr>
          <w:instrText xml:space="preserve"> ADDIN EN.CITE.DATA </w:instrText>
        </w:r>
      </w:ins>
      <w:r w:rsidR="00B278AE" w:rsidRPr="00E6575D">
        <w:rPr>
          <w:rFonts w:ascii="Arial" w:hAnsi="Arial" w:cs="Arial"/>
          <w:sz w:val="24"/>
          <w:szCs w:val="24"/>
        </w:rPr>
      </w:r>
      <w:ins w:id="321" w:author="Hong Qin" w:date="2012-04-22T17:19:00Z">
        <w:r w:rsidR="00E6575D">
          <w:rPr>
            <w:rFonts w:ascii="Arial" w:hAnsi="Arial" w:cs="Arial"/>
            <w:sz w:val="24"/>
            <w:szCs w:val="24"/>
          </w:rPr>
          <w:fldChar w:fldCharType="end"/>
        </w:r>
      </w:ins>
      <w:r w:rsidR="00B278AE" w:rsidRPr="00E6575D">
        <w:rPr>
          <w:rFonts w:ascii="Arial" w:hAnsi="Arial" w:cs="Arial"/>
          <w:sz w:val="24"/>
          <w:szCs w:val="24"/>
        </w:rPr>
      </w:r>
      <w:r w:rsidR="00E6575D" w:rsidRPr="00605020">
        <w:rPr>
          <w:rFonts w:ascii="Arial" w:hAnsi="Arial" w:cs="Arial"/>
          <w:sz w:val="24"/>
          <w:szCs w:val="24"/>
        </w:rPr>
        <w:fldChar w:fldCharType="separate"/>
      </w:r>
      <w:r w:rsidRPr="00605020">
        <w:rPr>
          <w:rFonts w:ascii="Arial" w:hAnsi="Arial" w:cs="Arial"/>
          <w:noProof/>
          <w:sz w:val="24"/>
          <w:szCs w:val="24"/>
        </w:rPr>
        <w:t>(</w:t>
      </w:r>
      <w:r w:rsidR="00E6575D" w:rsidRPr="00E6575D">
        <w:rPr>
          <w:noProof/>
          <w:rPrChange w:id="322" w:author="hong qin" w:date="2012-04-20T08:36:00Z">
            <w:rPr>
              <w:rFonts w:ascii="Arial" w:hAnsi="Arial"/>
              <w:sz w:val="24"/>
            </w:rPr>
          </w:rPrChange>
        </w:rPr>
        <w:fldChar w:fldCharType="begin"/>
      </w:r>
      <w:del w:id="323" w:author="hong qin" w:date="2012-04-20T08:36:00Z">
        <w:r w:rsidR="00AC5D1A">
          <w:rPr>
            <w:rFonts w:ascii="Arial" w:hAnsi="Arial" w:cs="Arial"/>
            <w:noProof/>
            <w:sz w:val="24"/>
            <w:szCs w:val="24"/>
          </w:rPr>
          <w:delInstrText xml:space="preserve"> </w:delInstrText>
        </w:r>
      </w:del>
      <w:r w:rsidR="00E6575D" w:rsidRPr="00E6575D">
        <w:rPr>
          <w:noProof/>
          <w:rPrChange w:id="324" w:author="hong qin" w:date="2012-04-20T08:36:00Z">
            <w:rPr>
              <w:rFonts w:ascii="Arial" w:hAnsi="Arial"/>
              <w:sz w:val="24"/>
            </w:rPr>
          </w:rPrChange>
        </w:rPr>
        <w:instrText>HYPERLINK \l "_ENREF_17" \o "Wei, 2008 #481</w:instrText>
      </w:r>
      <w:del w:id="325" w:author="hong qin" w:date="2012-04-20T08:36:00Z">
        <w:r w:rsidR="00AC5D1A">
          <w:rPr>
            <w:rFonts w:ascii="Arial" w:hAnsi="Arial" w:cs="Arial"/>
            <w:noProof/>
            <w:sz w:val="24"/>
            <w:szCs w:val="24"/>
          </w:rPr>
          <w:delInstrText xml:space="preserve">" </w:delInstrText>
        </w:r>
      </w:del>
      <w:ins w:id="326" w:author="hong qin" w:date="2012-04-20T08:36:00Z">
        <w:r w:rsidR="002F2F83">
          <w:rPr>
            <w:noProof/>
          </w:rPr>
          <w:instrText>"</w:instrText>
        </w:r>
      </w:ins>
      <w:r w:rsidR="00E6575D" w:rsidRPr="00E6575D">
        <w:rPr>
          <w:noProof/>
          <w:rPrChange w:id="327" w:author="hong qin" w:date="2012-04-20T08:36:00Z">
            <w:rPr>
              <w:rFonts w:ascii="Arial" w:hAnsi="Arial"/>
              <w:sz w:val="24"/>
            </w:rPr>
          </w:rPrChange>
        </w:rPr>
        <w:fldChar w:fldCharType="separate"/>
      </w:r>
      <w:r w:rsidR="00AC5D1A" w:rsidRPr="00605020">
        <w:rPr>
          <w:rFonts w:ascii="Arial" w:hAnsi="Arial" w:cs="Arial"/>
          <w:noProof/>
          <w:sz w:val="24"/>
          <w:szCs w:val="24"/>
        </w:rPr>
        <w:t>W</w:t>
      </w:r>
      <w:r w:rsidR="00AC5D1A" w:rsidRPr="00605020">
        <w:rPr>
          <w:rFonts w:ascii="Arial" w:hAnsi="Arial" w:cs="Arial"/>
          <w:smallCaps/>
          <w:noProof/>
          <w:sz w:val="24"/>
          <w:szCs w:val="24"/>
        </w:rPr>
        <w:t>ei</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2008</w:t>
      </w:r>
      <w:r w:rsidR="00E6575D" w:rsidRPr="00E6575D">
        <w:rPr>
          <w:noProof/>
          <w:rPrChange w:id="328" w:author="hong qin" w:date="2012-04-20T08:36:00Z">
            <w:rPr>
              <w:rFonts w:ascii="Arial" w:hAnsi="Arial"/>
              <w:sz w:val="24"/>
            </w:rPr>
          </w:rPrChange>
        </w:rPr>
        <w:fldChar w:fldCharType="end"/>
      </w:r>
      <w:r w:rsidRPr="00605020">
        <w:rPr>
          <w:rFonts w:ascii="Arial" w:hAnsi="Arial" w:cs="Arial"/>
          <w:noProof/>
          <w:sz w:val="24"/>
          <w:szCs w:val="24"/>
        </w:rPr>
        <w:t xml:space="preserve">; </w:t>
      </w:r>
      <w:r w:rsidR="00E6575D" w:rsidRPr="00E6575D">
        <w:rPr>
          <w:noProof/>
          <w:rPrChange w:id="329" w:author="hong qin" w:date="2012-04-20T08:36:00Z">
            <w:rPr>
              <w:rFonts w:ascii="Arial" w:hAnsi="Arial"/>
              <w:sz w:val="24"/>
            </w:rPr>
          </w:rPrChange>
        </w:rPr>
        <w:fldChar w:fldCharType="begin"/>
      </w:r>
      <w:del w:id="330" w:author="hong qin" w:date="2012-04-20T08:36:00Z">
        <w:r w:rsidR="00AC5D1A">
          <w:rPr>
            <w:rFonts w:ascii="Arial" w:hAnsi="Arial" w:cs="Arial"/>
            <w:noProof/>
            <w:sz w:val="24"/>
            <w:szCs w:val="24"/>
          </w:rPr>
          <w:delInstrText xml:space="preserve"> </w:delInstrText>
        </w:r>
      </w:del>
      <w:r w:rsidR="00E6575D" w:rsidRPr="00E6575D">
        <w:rPr>
          <w:noProof/>
          <w:rPrChange w:id="331" w:author="hong qin" w:date="2012-04-20T08:36:00Z">
            <w:rPr>
              <w:rFonts w:ascii="Arial" w:hAnsi="Arial"/>
              <w:sz w:val="24"/>
            </w:rPr>
          </w:rPrChange>
        </w:rPr>
        <w:instrText>HYPERLINK \l "_ENREF_18" \o "Weinberger, 2010 #864</w:instrText>
      </w:r>
      <w:del w:id="332" w:author="hong qin" w:date="2012-04-20T08:36:00Z">
        <w:r w:rsidR="00AC5D1A">
          <w:rPr>
            <w:rFonts w:ascii="Arial" w:hAnsi="Arial" w:cs="Arial"/>
            <w:noProof/>
            <w:sz w:val="24"/>
            <w:szCs w:val="24"/>
          </w:rPr>
          <w:delInstrText xml:space="preserve">" </w:delInstrText>
        </w:r>
      </w:del>
      <w:ins w:id="333" w:author="hong qin" w:date="2012-04-20T08:36:00Z">
        <w:r w:rsidR="002F2F83">
          <w:rPr>
            <w:noProof/>
          </w:rPr>
          <w:instrText>"</w:instrText>
        </w:r>
      </w:ins>
      <w:r w:rsidR="00E6575D" w:rsidRPr="00E6575D">
        <w:rPr>
          <w:noProof/>
          <w:rPrChange w:id="334" w:author="hong qin" w:date="2012-04-20T08:36:00Z">
            <w:rPr>
              <w:rFonts w:ascii="Arial" w:hAnsi="Arial"/>
              <w:sz w:val="24"/>
            </w:rPr>
          </w:rPrChange>
        </w:rPr>
        <w:fldChar w:fldCharType="separate"/>
      </w:r>
      <w:r w:rsidR="00AC5D1A" w:rsidRPr="00605020">
        <w:rPr>
          <w:rFonts w:ascii="Arial" w:hAnsi="Arial" w:cs="Arial"/>
          <w:noProof/>
          <w:sz w:val="24"/>
          <w:szCs w:val="24"/>
        </w:rPr>
        <w:t>W</w:t>
      </w:r>
      <w:r w:rsidR="00AC5D1A" w:rsidRPr="00605020">
        <w:rPr>
          <w:rFonts w:ascii="Arial" w:hAnsi="Arial" w:cs="Arial"/>
          <w:smallCaps/>
          <w:noProof/>
          <w:sz w:val="24"/>
          <w:szCs w:val="24"/>
        </w:rPr>
        <w:t>einberger</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2010</w:t>
      </w:r>
      <w:r w:rsidR="00E6575D" w:rsidRPr="00E6575D">
        <w:rPr>
          <w:noProof/>
          <w:rPrChange w:id="335" w:author="hong qin" w:date="2012-04-20T08:36:00Z">
            <w:rPr>
              <w:rFonts w:ascii="Arial" w:hAnsi="Arial"/>
              <w:sz w:val="24"/>
            </w:rPr>
          </w:rPrChange>
        </w:rPr>
        <w:fldChar w:fldCharType="end"/>
      </w:r>
      <w:r w:rsidRPr="00605020">
        <w:rPr>
          <w:rFonts w:ascii="Arial" w:hAnsi="Arial" w:cs="Arial"/>
          <w:noProof/>
          <w:sz w:val="24"/>
          <w:szCs w:val="24"/>
        </w:rPr>
        <w:t>)</w:t>
      </w:r>
      <w:r w:rsidR="00E6575D" w:rsidRPr="00605020">
        <w:rPr>
          <w:rFonts w:ascii="Arial" w:hAnsi="Arial" w:cs="Arial"/>
          <w:sz w:val="24"/>
          <w:szCs w:val="24"/>
        </w:rPr>
        <w:fldChar w:fldCharType="end"/>
      </w:r>
      <w:r w:rsidRPr="00605020">
        <w:rPr>
          <w:rFonts w:ascii="Arial" w:hAnsi="Arial" w:cs="Arial"/>
          <w:sz w:val="24"/>
          <w:szCs w:val="24"/>
        </w:rPr>
        <w:t>.</w:t>
      </w:r>
    </w:p>
    <w:p w:rsidR="00E6575D" w:rsidRDefault="00605020" w:rsidP="00E6575D">
      <w:pPr>
        <w:spacing w:after="0" w:line="480" w:lineRule="auto"/>
        <w:ind w:firstLine="720"/>
        <w:jc w:val="both"/>
        <w:rPr>
          <w:ins w:id="336" w:author="Hong Qin" w:date="2012-04-23T00:08:00Z"/>
          <w:rFonts w:ascii="Arial" w:hAnsi="Arial" w:cs="Arial"/>
          <w:sz w:val="24"/>
          <w:szCs w:val="24"/>
        </w:rPr>
        <w:pPrChange w:id="337" w:author="Hong Qin" w:date="2012-04-22T21:48:00Z">
          <w:pPr>
            <w:spacing w:after="0" w:line="480" w:lineRule="auto"/>
            <w:ind w:firstLine="360"/>
          </w:pPr>
        </w:pPrChange>
      </w:pPr>
      <w:ins w:id="338" w:author="Lindsay" w:date="2012-04-22T11:57:00Z">
        <w:r w:rsidRPr="00605020">
          <w:rPr>
            <w:rFonts w:ascii="Arial" w:hAnsi="Arial" w:cs="Arial"/>
            <w:sz w:val="24"/>
            <w:szCs w:val="24"/>
          </w:rPr>
          <w:t xml:space="preserve">A </w:t>
        </w:r>
      </w:ins>
      <w:ins w:id="339" w:author="Hong Qin" w:date="2012-04-23T00:08:00Z">
        <w:r w:rsidRPr="00605020">
          <w:rPr>
            <w:rFonts w:ascii="Arial" w:hAnsi="Arial" w:cs="Arial"/>
            <w:sz w:val="24"/>
            <w:szCs w:val="24"/>
          </w:rPr>
          <w:t xml:space="preserve">primary </w:t>
        </w:r>
      </w:ins>
      <w:ins w:id="340" w:author="bidyut k mohanty" w:date="2012-04-22T08:31:00Z">
        <w:r w:rsidRPr="00605020">
          <w:rPr>
            <w:rFonts w:ascii="Arial" w:hAnsi="Arial" w:cs="Arial"/>
            <w:sz w:val="24"/>
            <w:szCs w:val="24"/>
          </w:rPr>
          <w:t xml:space="preserve">argument </w:t>
        </w:r>
      </w:ins>
      <w:ins w:id="341" w:author="Hong Qin" w:date="2012-04-23T00:08:00Z">
        <w:r w:rsidRPr="00605020">
          <w:rPr>
            <w:rFonts w:ascii="Arial" w:hAnsi="Arial" w:cs="Arial"/>
            <w:sz w:val="24"/>
            <w:szCs w:val="24"/>
          </w:rPr>
          <w:t xml:space="preserve">for this is that many species eat sporadically. Many bear species may hibernate and some plants may live in arid locations and thus endure long periods of time with low nutrient availability. The individuals that were able to survive during those nutrient-free periods were ultimately more fit and able to transfer these protective mechanisms to offspring. </w:t>
        </w:r>
      </w:ins>
    </w:p>
    <w:p w:rsidR="00976156" w:rsidRDefault="00605020" w:rsidP="00976156">
      <w:pPr>
        <w:spacing w:after="0" w:line="480" w:lineRule="auto"/>
        <w:ind w:firstLine="360"/>
        <w:rPr>
          <w:ins w:id="342" w:author="Lindsay" w:date="2012-04-22T11:57:00Z"/>
          <w:rFonts w:ascii="Arial" w:hAnsi="Arial" w:cs="Arial"/>
          <w:sz w:val="24"/>
          <w:szCs w:val="24"/>
        </w:rPr>
      </w:pPr>
      <w:ins w:id="343" w:author="Hong Qin" w:date="2012-04-23T00:08:00Z">
        <w:r w:rsidRPr="00605020">
          <w:rPr>
            <w:rFonts w:ascii="Arial" w:hAnsi="Arial" w:cs="Arial"/>
            <w:sz w:val="24"/>
            <w:szCs w:val="24"/>
          </w:rPr>
          <w:t xml:space="preserve">A </w:t>
        </w:r>
      </w:ins>
      <w:ins w:id="344" w:author="Lindsay" w:date="2012-04-22T11:57:00Z">
        <w:r w:rsidRPr="00605020">
          <w:rPr>
            <w:rFonts w:ascii="Arial" w:hAnsi="Arial" w:cs="Arial"/>
            <w:sz w:val="24"/>
            <w:szCs w:val="24"/>
          </w:rPr>
          <w:t xml:space="preserve">thirty-six year follow-up study in 2000 non-smoking Japanese-American men also supports the proposal </w:t>
        </w:r>
        <w:r w:rsidR="00165EAA">
          <w:rPr>
            <w:rFonts w:ascii="Arial" w:hAnsi="Arial" w:cs="Arial"/>
            <w:sz w:val="24"/>
            <w:szCs w:val="24"/>
          </w:rPr>
          <w:t xml:space="preserve">that </w:t>
        </w:r>
      </w:ins>
      <w:del w:id="345" w:author="bidyut k mohanty" w:date="2012-04-19T22:10:00Z">
        <w:r w:rsidRPr="00605020">
          <w:rPr>
            <w:rFonts w:ascii="Arial" w:hAnsi="Arial" w:cs="Arial"/>
            <w:sz w:val="24"/>
            <w:szCs w:val="24"/>
          </w:rPr>
          <w:delText xml:space="preserve">the </w:delText>
        </w:r>
      </w:del>
      <w:ins w:id="346" w:author="Lindsay" w:date="2012-04-22T11:57:00Z">
        <w:r w:rsidRPr="00605020">
          <w:rPr>
            <w:rFonts w:ascii="Arial" w:hAnsi="Arial" w:cs="Arial"/>
            <w:sz w:val="24"/>
            <w:szCs w:val="24"/>
          </w:rPr>
          <w:t xml:space="preserve">CR can extend </w:t>
        </w:r>
      </w:ins>
      <w:del w:id="347" w:author="Hong Qin" w:date="2012-04-19T19:16:00Z">
        <w:r w:rsidRPr="00605020" w:rsidDel="00053B8D">
          <w:rPr>
            <w:rFonts w:ascii="Arial" w:hAnsi="Arial" w:cs="Arial"/>
            <w:sz w:val="24"/>
            <w:szCs w:val="24"/>
          </w:rPr>
          <w:delText>lifespan</w:delText>
        </w:r>
      </w:del>
      <w:ins w:id="348" w:author="Lindsay" w:date="2012-04-22T11:57:00Z">
        <w:r w:rsidR="00053B8D">
          <w:rPr>
            <w:rFonts w:ascii="Arial" w:hAnsi="Arial" w:cs="Arial"/>
            <w:sz w:val="24"/>
            <w:szCs w:val="24"/>
          </w:rPr>
          <w:t>life span</w:t>
        </w:r>
        <w:r w:rsidRPr="00605020">
          <w:rPr>
            <w:rFonts w:ascii="Arial" w:hAnsi="Arial" w:cs="Arial"/>
            <w:sz w:val="24"/>
            <w:szCs w:val="24"/>
          </w:rPr>
          <w:t xml:space="preserve">. It showed that caloric intake that was 15% less than the average extended </w:t>
        </w:r>
      </w:ins>
      <w:del w:id="349" w:author="Hong Qin" w:date="2012-04-19T19:16:00Z">
        <w:r w:rsidRPr="00605020" w:rsidDel="00053B8D">
          <w:rPr>
            <w:rFonts w:ascii="Arial" w:hAnsi="Arial" w:cs="Arial"/>
            <w:sz w:val="24"/>
            <w:szCs w:val="24"/>
          </w:rPr>
          <w:delText>lifespan</w:delText>
        </w:r>
      </w:del>
      <w:ins w:id="350" w:author="Lindsay" w:date="2012-04-22T11:57:00Z">
        <w:r w:rsidR="00053B8D">
          <w:rPr>
            <w:rFonts w:ascii="Arial" w:hAnsi="Arial" w:cs="Arial"/>
            <w:sz w:val="24"/>
            <w:szCs w:val="24"/>
          </w:rPr>
          <w:t>life span</w:t>
        </w:r>
        <w:r w:rsidRPr="00605020">
          <w:rPr>
            <w:rFonts w:ascii="Arial" w:hAnsi="Arial" w:cs="Arial"/>
            <w:sz w:val="24"/>
            <w:szCs w:val="24"/>
          </w:rPr>
          <w:t xml:space="preserve"> </w:t>
        </w:r>
        <w:r w:rsidR="00E6575D" w:rsidRPr="00605020">
          <w:rPr>
            <w:rFonts w:ascii="Arial" w:hAnsi="Arial" w:cs="Arial"/>
            <w:sz w:val="24"/>
            <w:szCs w:val="24"/>
          </w:rPr>
          <w:fldChar w:fldCharType="begin">
            <w:fldData xml:space="preserve">PEVuZE5vdGU+PENpdGU+PEF1dGhvcj5XaWxsY294PC9BdXRob3I+PFllYXI+MjAwNDwvWWVhcj48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</w:fldData>
          </w:fldChar>
        </w:r>
      </w:ins>
      <w:ins w:id="351" w:author="Hong Qin" w:date="2012-04-22T17:19:00Z">
        <w:r w:rsidR="00257CB6">
          <w:rPr>
            <w:rFonts w:ascii="Arial" w:hAnsi="Arial" w:cs="Arial"/>
            <w:sz w:val="24"/>
            <w:szCs w:val="24"/>
          </w:rPr>
          <w:instrText xml:space="preserve"> ADDIN EN.CITE </w:instrText>
        </w:r>
      </w:ins>
      <w:ins w:id="352" w:author="Lindsay" w:date="2012-04-22T11:57:00Z">
        <w:del w:id="353" w:author="Hong Qin" w:date="2012-04-22T17:05:00Z">
          <w:r w:rsidRPr="00605020" w:rsidDel="00CF32D4">
            <w:rPr>
              <w:rFonts w:ascii="Arial" w:hAnsi="Arial" w:cs="Arial"/>
              <w:sz w:val="24"/>
              <w:szCs w:val="24"/>
            </w:rPr>
            <w:delInstrText xml:space="preserve"> ADDIN EN.CITE </w:delInstrText>
          </w:r>
        </w:del>
      </w:ins>
      <w:del w:id="354" w:author="Hong Qin" w:date="2012-04-22T17:05:00Z">
        <w:r w:rsidR="00E6575D" w:rsidRPr="00605020" w:rsidDel="00CF32D4">
          <w:rPr>
            <w:rFonts w:ascii="Arial" w:hAnsi="Arial" w:cs="Arial"/>
            <w:sz w:val="24"/>
            <w:szCs w:val="24"/>
          </w:rPr>
          <w:fldChar w:fldCharType="begin">
            <w:fldData xml:space="preserve">PEVuZE5vdGU+PENpdGU+PEF1dGhvcj5XaWxsY294PC9BdXRob3I+PFllYXI+MjAwNDwvWWVhcj48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</w:fldData>
          </w:fldChar>
        </w:r>
        <w:r w:rsidRPr="00605020" w:rsidDel="00CF32D4">
          <w:rPr>
            <w:rFonts w:ascii="Arial" w:hAnsi="Arial" w:cs="Arial"/>
            <w:sz w:val="24"/>
            <w:szCs w:val="24"/>
          </w:rPr>
          <w:delInstrText xml:space="preserve"> ADDIN EN.CITE.DATA </w:delInstrText>
        </w:r>
      </w:del>
      <w:r w:rsidR="00B278AE" w:rsidRPr="00E6575D">
        <w:rPr>
          <w:rFonts w:ascii="Arial" w:hAnsi="Arial" w:cs="Arial"/>
          <w:sz w:val="24"/>
          <w:szCs w:val="24"/>
        </w:rPr>
      </w:r>
      <w:del w:id="355" w:author="Hong Qin" w:date="2012-04-22T17:05:00Z">
        <w:r w:rsidR="00E6575D" w:rsidRPr="00605020" w:rsidDel="00CF32D4">
          <w:rPr>
            <w:rFonts w:ascii="Arial" w:hAnsi="Arial" w:cs="Arial"/>
            <w:sz w:val="24"/>
            <w:szCs w:val="24"/>
          </w:rPr>
          <w:fldChar w:fldCharType="end"/>
        </w:r>
      </w:del>
      <w:ins w:id="356" w:author="Lindsay" w:date="2012-04-22T11:57:00Z">
        <w:r w:rsidR="00E6575D">
          <w:rPr>
            <w:rFonts w:ascii="Arial" w:hAnsi="Arial" w:cs="Arial"/>
            <w:sz w:val="24"/>
            <w:szCs w:val="24"/>
          </w:rPr>
          <w:fldChar w:fldCharType="begin">
            <w:fldData xml:space="preserve">PEVuZE5vdGU+PENpdGU+PEF1dGhvcj5XaWxsY294PC9BdXRob3I+PFllYXI+MjAwNDwvWWVhcj48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</w:fldData>
          </w:fldChar>
        </w:r>
        <w:r w:rsidR="00257CB6">
          <w:rPr>
            <w:rFonts w:ascii="Arial" w:hAnsi="Arial" w:cs="Arial"/>
            <w:sz w:val="24"/>
            <w:szCs w:val="24"/>
          </w:rPr>
          <w:instrText xml:space="preserve"> ADDIN EN.CITE.DATA </w:instrText>
        </w:r>
      </w:ins>
      <w:r w:rsidR="00B278AE" w:rsidRPr="00E6575D">
        <w:rPr>
          <w:rFonts w:ascii="Arial" w:hAnsi="Arial" w:cs="Arial"/>
          <w:sz w:val="24"/>
          <w:szCs w:val="24"/>
        </w:rPr>
      </w:r>
      <w:ins w:id="357" w:author="Lindsay" w:date="2012-04-22T11:57:00Z">
        <w:r w:rsidR="00E6575D">
          <w:rPr>
            <w:rFonts w:ascii="Arial" w:hAnsi="Arial" w:cs="Arial"/>
            <w:sz w:val="24"/>
            <w:szCs w:val="24"/>
          </w:rPr>
          <w:fldChar w:fldCharType="end"/>
        </w:r>
      </w:ins>
      <w:r w:rsidR="00B278AE" w:rsidRPr="00E6575D">
        <w:rPr>
          <w:rFonts w:ascii="Arial" w:hAnsi="Arial" w:cs="Arial"/>
          <w:sz w:val="24"/>
          <w:szCs w:val="24"/>
        </w:rPr>
      </w:r>
      <w:ins w:id="358" w:author="Lindsay" w:date="2012-04-22T11:57:00Z">
        <w:r w:rsidR="00E6575D" w:rsidRPr="00605020">
          <w:rPr>
            <w:rFonts w:ascii="Arial" w:hAnsi="Arial" w:cs="Arial"/>
            <w:sz w:val="24"/>
            <w:szCs w:val="24"/>
          </w:rPr>
          <w:fldChar w:fldCharType="separate"/>
        </w:r>
        <w:r w:rsidRPr="00605020">
          <w:rPr>
            <w:rFonts w:ascii="Arial" w:hAnsi="Arial" w:cs="Arial"/>
            <w:noProof/>
            <w:sz w:val="24"/>
            <w:szCs w:val="24"/>
          </w:rPr>
          <w:t>(</w:t>
        </w:r>
        <w:r w:rsidR="00E6575D" w:rsidRPr="00E6575D">
          <w:rPr>
            <w:noProof/>
            <w:rPrChange w:id="359" w:author="hong qin" w:date="2012-04-20T08:36:00Z">
              <w:rPr>
                <w:rFonts w:ascii="Arial" w:hAnsi="Arial"/>
                <w:sz w:val="24"/>
              </w:rPr>
            </w:rPrChange>
          </w:rPr>
          <w:fldChar w:fldCharType="begin"/>
        </w:r>
      </w:ins>
      <w:del w:id="360" w:author="hong qin" w:date="2012-04-20T08:36:00Z">
        <w:r w:rsidR="00AC5D1A">
          <w:rPr>
            <w:rFonts w:ascii="Arial" w:hAnsi="Arial" w:cs="Arial"/>
            <w:noProof/>
            <w:sz w:val="24"/>
            <w:szCs w:val="24"/>
          </w:rPr>
          <w:delInstrText xml:space="preserve"> </w:delInstrText>
        </w:r>
      </w:del>
      <w:ins w:id="361" w:author="Lindsay" w:date="2012-04-22T11:57:00Z">
        <w:r w:rsidR="00E6575D" w:rsidRPr="00E6575D">
          <w:rPr>
            <w:noProof/>
            <w:rPrChange w:id="362" w:author="hong qin" w:date="2012-04-20T08:36:00Z">
              <w:rPr>
                <w:rFonts w:ascii="Arial" w:hAnsi="Arial"/>
                <w:sz w:val="24"/>
              </w:rPr>
            </w:rPrChange>
          </w:rPr>
          <w:instrText>HYPERLINK \l "_ENREF_19" \o "Willcox, 2004 #1476</w:instrText>
        </w:r>
        <w:r w:rsidR="00362D95">
          <w:instrText>"</w:instrText>
        </w:r>
      </w:ins>
      <w:del w:id="363" w:author="hong qin" w:date="2012-04-20T08:36:00Z">
        <w:r w:rsidR="00AC5D1A">
          <w:rPr>
            <w:rFonts w:ascii="Arial" w:hAnsi="Arial" w:cs="Arial"/>
            <w:noProof/>
            <w:sz w:val="24"/>
            <w:szCs w:val="24"/>
          </w:rPr>
          <w:delInstrText xml:space="preserve">" </w:delInstrText>
        </w:r>
      </w:del>
      <w:ins w:id="364" w:author="hong qin" w:date="2012-04-20T08:36:00Z">
        <w:r w:rsidR="002F2F83">
          <w:rPr>
            <w:noProof/>
          </w:rPr>
          <w:instrText>"</w:instrText>
        </w:r>
      </w:ins>
      <w:ins w:id="365" w:author="Lindsay" w:date="2012-04-22T11:57:00Z">
        <w:r w:rsidR="00E6575D" w:rsidRPr="00E6575D">
          <w:rPr>
            <w:noProof/>
            <w:rPrChange w:id="366" w:author="hong qin" w:date="2012-04-20T08:36:00Z">
              <w:rPr>
                <w:rFonts w:ascii="Arial" w:hAnsi="Arial"/>
                <w:sz w:val="24"/>
              </w:rPr>
            </w:rPrChange>
          </w:rPr>
          <w:fldChar w:fldCharType="separate"/>
        </w:r>
        <w:r w:rsidR="00AC5D1A" w:rsidRPr="00605020">
          <w:rPr>
            <w:rFonts w:ascii="Arial" w:hAnsi="Arial" w:cs="Arial"/>
            <w:noProof/>
            <w:sz w:val="24"/>
            <w:szCs w:val="24"/>
          </w:rPr>
          <w:t>W</w:t>
        </w:r>
        <w:r w:rsidR="00AC5D1A" w:rsidRPr="00605020">
          <w:rPr>
            <w:rFonts w:ascii="Arial" w:hAnsi="Arial" w:cs="Arial"/>
            <w:smallCaps/>
            <w:noProof/>
            <w:sz w:val="24"/>
            <w:szCs w:val="24"/>
          </w:rPr>
          <w:t>illcox</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2004</w:t>
        </w:r>
        <w:r w:rsidR="00E6575D" w:rsidRPr="00E6575D">
          <w:rPr>
            <w:noProof/>
            <w:rPrChange w:id="367" w:author="hong qin" w:date="2012-04-20T08:36:00Z">
              <w:rPr>
                <w:rFonts w:ascii="Arial" w:hAnsi="Arial"/>
                <w:sz w:val="24"/>
              </w:rPr>
            </w:rPrChange>
          </w:rPr>
          <w:fldChar w:fldCharType="end"/>
        </w:r>
        <w:r w:rsidRPr="00605020">
          <w:rPr>
            <w:rFonts w:ascii="Arial" w:hAnsi="Arial" w:cs="Arial"/>
            <w:noProof/>
            <w:sz w:val="24"/>
            <w:szCs w:val="24"/>
          </w:rPr>
          <w:t>)</w:t>
        </w:r>
        <w:r w:rsidR="00E6575D" w:rsidRPr="00605020">
          <w:rPr>
            <w:rFonts w:ascii="Arial" w:hAnsi="Arial" w:cs="Arial"/>
            <w:sz w:val="24"/>
            <w:szCs w:val="24"/>
          </w:rPr>
          <w:fldChar w:fldCharType="end"/>
        </w:r>
        <w:r w:rsidRPr="00605020">
          <w:rPr>
            <w:rFonts w:ascii="Arial" w:hAnsi="Arial" w:cs="Arial"/>
            <w:sz w:val="24"/>
            <w:szCs w:val="24"/>
          </w:rPr>
          <w:t>.</w:t>
        </w:r>
        <w:r w:rsidR="00165EAA">
          <w:rPr>
            <w:rFonts w:ascii="Arial" w:hAnsi="Arial" w:cs="Arial"/>
            <w:sz w:val="24"/>
            <w:szCs w:val="24"/>
          </w:rPr>
          <w:t xml:space="preserve"> </w:t>
        </w:r>
      </w:ins>
    </w:p>
    <w:p w:rsidR="00976156" w:rsidRDefault="00362D95" w:rsidP="00976156">
      <w:pPr>
        <w:spacing w:after="0" w:line="480" w:lineRule="auto"/>
        <w:ind w:firstLine="360"/>
        <w:rPr>
          <w:ins w:id="368" w:author="Lindsay" w:date="2012-04-22T11:57:00Z"/>
          <w:rFonts w:ascii="Arial" w:hAnsi="Arial" w:cs="Arial"/>
          <w:sz w:val="24"/>
          <w:szCs w:val="24"/>
        </w:rPr>
      </w:pPr>
      <w:ins w:id="369" w:author="Lindsay" w:date="2012-04-22T10:06:00Z">
        <w:r>
          <w:rPr>
            <w:rFonts w:ascii="Arial" w:hAnsi="Arial" w:cs="Arial"/>
            <w:sz w:val="24"/>
            <w:szCs w:val="24"/>
          </w:rPr>
          <w:t xml:space="preserve">The Comprehensive Assessment </w:t>
        </w:r>
      </w:ins>
      <w:ins w:id="370" w:author="Lindsay" w:date="2012-04-22T10:07:00Z">
        <w:r>
          <w:rPr>
            <w:rFonts w:ascii="Arial" w:hAnsi="Arial" w:cs="Arial"/>
            <w:sz w:val="24"/>
            <w:szCs w:val="24"/>
          </w:rPr>
          <w:t>of Long-term Effects of Reducing Intake of Energy (CALERIE)</w:t>
        </w:r>
      </w:ins>
      <w:ins w:id="371" w:author="Lindsay" w:date="2012-04-22T10:09:00Z">
        <w:r>
          <w:rPr>
            <w:rFonts w:ascii="Arial" w:hAnsi="Arial" w:cs="Arial"/>
            <w:sz w:val="24"/>
            <w:szCs w:val="24"/>
          </w:rPr>
          <w:t xml:space="preserve"> </w:t>
        </w:r>
      </w:ins>
      <w:ins w:id="372" w:author="Lindsay" w:date="2012-04-22T10:07:00Z">
        <w:r>
          <w:rPr>
            <w:rFonts w:ascii="Arial" w:hAnsi="Arial" w:cs="Arial"/>
            <w:sz w:val="24"/>
            <w:szCs w:val="24"/>
          </w:rPr>
          <w:t>is a</w:t>
        </w:r>
      </w:ins>
      <w:ins w:id="373" w:author="Lindsay" w:date="2012-04-22T10:35:00Z">
        <w:r>
          <w:rPr>
            <w:rFonts w:ascii="Arial" w:hAnsi="Arial" w:cs="Arial"/>
            <w:sz w:val="24"/>
            <w:szCs w:val="24"/>
          </w:rPr>
          <w:t xml:space="preserve"> longitudinal study conduct</w:t>
        </w:r>
      </w:ins>
      <w:ins w:id="374" w:author="Lindsay" w:date="2012-04-22T10:36:00Z">
        <w:r>
          <w:rPr>
            <w:rFonts w:ascii="Arial" w:hAnsi="Arial" w:cs="Arial"/>
            <w:sz w:val="24"/>
            <w:szCs w:val="24"/>
          </w:rPr>
          <w:t xml:space="preserve">ed in humans to determine whether CR can reduce </w:t>
        </w:r>
      </w:ins>
      <w:del w:id="375" w:author="bidyut k mohanty" w:date="2012-04-22T08:31:00Z">
        <w:r w:rsidR="00605020" w:rsidRPr="00605020">
          <w:rPr>
            <w:rFonts w:ascii="Arial" w:hAnsi="Arial" w:cs="Arial"/>
            <w:sz w:val="24"/>
            <w:szCs w:val="24"/>
          </w:rPr>
          <w:delText>Th</w:delText>
        </w:r>
        <w:r w:rsidR="00165EAA">
          <w:rPr>
            <w:rFonts w:ascii="Arial" w:hAnsi="Arial" w:cs="Arial"/>
            <w:sz w:val="24"/>
            <w:szCs w:val="24"/>
          </w:rPr>
          <w:delText>e</w:delText>
        </w:r>
        <w:r w:rsidR="00605020" w:rsidRPr="00605020">
          <w:rPr>
            <w:rFonts w:ascii="Arial" w:hAnsi="Arial" w:cs="Arial"/>
            <w:sz w:val="24"/>
            <w:szCs w:val="24"/>
          </w:rPr>
          <w:delText>s</w:delText>
        </w:r>
        <w:r w:rsidR="00165EAA">
          <w:rPr>
            <w:rFonts w:ascii="Arial" w:hAnsi="Arial" w:cs="Arial"/>
            <w:sz w:val="24"/>
            <w:szCs w:val="24"/>
          </w:rPr>
          <w:delText>e</w:delText>
        </w:r>
      </w:del>
      <w:proofErr w:type="gramStart"/>
      <w:ins w:id="376" w:author="bidyut k mohanty" w:date="2012-04-20T08:36:00Z">
        <w:r w:rsidR="00605020" w:rsidRPr="00605020">
          <w:rPr>
            <w:rFonts w:ascii="Arial" w:hAnsi="Arial" w:cs="Arial"/>
            <w:sz w:val="24"/>
            <w:szCs w:val="24"/>
          </w:rPr>
          <w:t>Th</w:t>
        </w:r>
      </w:ins>
      <w:ins w:id="377" w:author="bidyut k mohanty" w:date="2012-04-19T22:10:00Z">
        <w:r w:rsidR="00165EAA">
          <w:rPr>
            <w:rFonts w:ascii="Arial" w:hAnsi="Arial" w:cs="Arial"/>
            <w:sz w:val="24"/>
            <w:szCs w:val="24"/>
          </w:rPr>
          <w:t>e</w:t>
        </w:r>
      </w:ins>
      <w:proofErr w:type="gramEnd"/>
      <w:del w:id="378" w:author="bidyut k mohanty" w:date="2012-04-19T22:10:00Z">
        <w:r w:rsidR="00605020" w:rsidRPr="00605020" w:rsidDel="00165EAA">
          <w:rPr>
            <w:rFonts w:ascii="Arial" w:hAnsi="Arial" w:cs="Arial"/>
            <w:sz w:val="24"/>
            <w:szCs w:val="24"/>
          </w:rPr>
          <w:delText>i</w:delText>
        </w:r>
      </w:del>
      <w:ins w:id="379" w:author="bidyut k mohanty" w:date="2012-04-20T08:36:00Z">
        <w:r w:rsidR="00605020" w:rsidRPr="00605020">
          <w:rPr>
            <w:rFonts w:ascii="Arial" w:hAnsi="Arial" w:cs="Arial"/>
            <w:sz w:val="24"/>
            <w:szCs w:val="24"/>
          </w:rPr>
          <w:t>s</w:t>
        </w:r>
      </w:ins>
      <w:ins w:id="380" w:author="bidyut k mohanty" w:date="2012-04-19T22:10:00Z">
        <w:r w:rsidR="00165EAA">
          <w:rPr>
            <w:rFonts w:ascii="Arial" w:hAnsi="Arial" w:cs="Arial"/>
            <w:sz w:val="24"/>
            <w:szCs w:val="24"/>
          </w:rPr>
          <w:t>e</w:t>
        </w:r>
      </w:ins>
      <w:del w:id="381" w:author="bidyut k mohanty" w:date="2012-04-20T08:36:00Z">
        <w:r w:rsidR="00605020" w:rsidRPr="00605020">
          <w:rPr>
            <w:rFonts w:ascii="Arial" w:hAnsi="Arial" w:cs="Arial"/>
            <w:sz w:val="24"/>
            <w:szCs w:val="24"/>
          </w:rPr>
          <w:delText>This</w:delText>
        </w:r>
      </w:del>
      <w:ins w:id="382" w:author="Hong Qin" w:date="2012-04-23T00:08:00Z">
        <w:r w:rsidR="00605020" w:rsidRPr="00605020">
          <w:rPr>
            <w:rFonts w:ascii="Arial" w:hAnsi="Arial" w:cs="Arial"/>
            <w:sz w:val="24"/>
            <w:szCs w:val="24"/>
          </w:rPr>
          <w:t xml:space="preserve"> data also align</w:t>
        </w:r>
      </w:ins>
      <w:del w:id="383" w:author="bidyut k mohanty" w:date="2012-04-19T22:10:00Z">
        <w:r w:rsidR="00605020" w:rsidRPr="00605020">
          <w:rPr>
            <w:rFonts w:ascii="Arial" w:hAnsi="Arial" w:cs="Arial"/>
            <w:sz w:val="24"/>
            <w:szCs w:val="24"/>
          </w:rPr>
          <w:delText>s</w:delText>
        </w:r>
      </w:del>
      <w:ins w:id="384" w:author="Hong Qin" w:date="2012-04-23T00:08:00Z">
        <w:r w:rsidR="00605020" w:rsidRPr="00605020">
          <w:rPr>
            <w:rFonts w:ascii="Arial" w:hAnsi="Arial" w:cs="Arial"/>
            <w:sz w:val="24"/>
            <w:szCs w:val="24"/>
          </w:rPr>
          <w:t xml:space="preserve"> with </w:t>
        </w:r>
      </w:ins>
      <w:ins w:id="385" w:author="Lindsay" w:date="2012-04-22T11:44:00Z">
        <w:r w:rsidR="00605020" w:rsidRPr="00605020">
          <w:rPr>
            <w:rFonts w:ascii="Arial" w:hAnsi="Arial" w:cs="Arial"/>
            <w:sz w:val="24"/>
            <w:szCs w:val="24"/>
          </w:rPr>
          <w:t xml:space="preserve">the </w:t>
        </w:r>
      </w:ins>
      <w:ins w:id="386" w:author="Lindsay" w:date="2012-04-22T10:36:00Z">
        <w:r>
          <w:rPr>
            <w:rFonts w:ascii="Arial" w:hAnsi="Arial" w:cs="Arial"/>
            <w:sz w:val="24"/>
            <w:szCs w:val="24"/>
          </w:rPr>
          <w:t xml:space="preserve">health-related consequences of aging. </w:t>
        </w:r>
      </w:ins>
      <w:ins w:id="387" w:author="Lindsay" w:date="2012-04-22T10:33:00Z">
        <w:r>
          <w:rPr>
            <w:rFonts w:ascii="Arial" w:hAnsi="Arial" w:cs="Arial"/>
            <w:sz w:val="24"/>
            <w:szCs w:val="24"/>
          </w:rPr>
          <w:t xml:space="preserve"> </w:t>
        </w:r>
      </w:ins>
      <w:ins w:id="388" w:author="Lindsay" w:date="2012-04-22T10:38:00Z">
        <w:r>
          <w:rPr>
            <w:rFonts w:ascii="Arial" w:hAnsi="Arial" w:cs="Arial"/>
            <w:sz w:val="24"/>
            <w:szCs w:val="24"/>
          </w:rPr>
          <w:t>Phase I of CALERIE</w:t>
        </w:r>
      </w:ins>
      <w:ins w:id="389" w:author="Lindsay" w:date="2012-04-22T11:43:00Z">
        <w:r>
          <w:rPr>
            <w:rFonts w:ascii="Arial" w:hAnsi="Arial" w:cs="Arial"/>
            <w:sz w:val="24"/>
            <w:szCs w:val="24"/>
          </w:rPr>
          <w:t xml:space="preserve"> revealed </w:t>
        </w:r>
      </w:ins>
      <w:ins w:id="390" w:author="Lindsay" w:date="2012-04-22T10:39:00Z">
        <w:r>
          <w:rPr>
            <w:rFonts w:ascii="Arial" w:hAnsi="Arial" w:cs="Arial"/>
            <w:sz w:val="24"/>
            <w:szCs w:val="24"/>
          </w:rPr>
          <w:t xml:space="preserve">that humans </w:t>
        </w:r>
      </w:ins>
      <w:ins w:id="391" w:author="Lindsay" w:date="2012-04-22T10:41:00Z">
        <w:r>
          <w:rPr>
            <w:rFonts w:ascii="Arial" w:hAnsi="Arial" w:cs="Arial"/>
            <w:sz w:val="24"/>
            <w:szCs w:val="24"/>
          </w:rPr>
          <w:t xml:space="preserve">with </w:t>
        </w:r>
      </w:ins>
      <w:ins w:id="392" w:author="Lindsay" w:date="2012-04-22T10:39:00Z">
        <w:r>
          <w:rPr>
            <w:rFonts w:ascii="Arial" w:hAnsi="Arial" w:cs="Arial"/>
            <w:sz w:val="24"/>
            <w:szCs w:val="24"/>
          </w:rPr>
          <w:t>25% less caloric intake</w:t>
        </w:r>
      </w:ins>
      <w:ins w:id="393" w:author="Lindsay" w:date="2012-04-22T10:40:00Z">
        <w:r>
          <w:rPr>
            <w:rFonts w:ascii="Arial" w:hAnsi="Arial" w:cs="Arial"/>
            <w:sz w:val="24"/>
            <w:szCs w:val="24"/>
          </w:rPr>
          <w:t xml:space="preserve"> </w:t>
        </w:r>
      </w:ins>
      <w:ins w:id="394" w:author="Lindsay" w:date="2012-04-22T10:41:00Z">
        <w:r>
          <w:rPr>
            <w:rFonts w:ascii="Arial" w:hAnsi="Arial" w:cs="Arial"/>
            <w:sz w:val="24"/>
            <w:szCs w:val="24"/>
          </w:rPr>
          <w:t>over a 6-month period had reduced levels</w:t>
        </w:r>
      </w:ins>
      <w:ins w:id="395" w:author="Lindsay" w:date="2012-04-22T11:42:00Z">
        <w:r>
          <w:rPr>
            <w:rFonts w:ascii="Arial" w:hAnsi="Arial" w:cs="Arial"/>
            <w:sz w:val="24"/>
            <w:szCs w:val="24"/>
          </w:rPr>
          <w:t xml:space="preserve"> of LDL,</w:t>
        </w:r>
      </w:ins>
      <w:ins w:id="396" w:author="Lindsay" w:date="2012-04-22T11:54:00Z">
        <w:r>
          <w:rPr>
            <w:rFonts w:ascii="Arial" w:hAnsi="Arial" w:cs="Arial"/>
            <w:sz w:val="24"/>
            <w:szCs w:val="24"/>
          </w:rPr>
          <w:t xml:space="preserve"> caused</w:t>
        </w:r>
      </w:ins>
      <w:ins w:id="397" w:author="Lindsay" w:date="2012-04-22T11:42:00Z">
        <w:r>
          <w:rPr>
            <w:rFonts w:ascii="Arial" w:hAnsi="Arial" w:cs="Arial"/>
            <w:sz w:val="24"/>
            <w:szCs w:val="24"/>
          </w:rPr>
          <w:t xml:space="preserve"> substantial weight loss</w:t>
        </w:r>
      </w:ins>
      <w:ins w:id="398" w:author="Lindsay" w:date="2012-04-22T11:54:00Z">
        <w:r>
          <w:rPr>
            <w:rFonts w:ascii="Arial" w:hAnsi="Arial" w:cs="Arial"/>
            <w:sz w:val="24"/>
            <w:szCs w:val="24"/>
          </w:rPr>
          <w:t xml:space="preserve"> in subjects</w:t>
        </w:r>
      </w:ins>
      <w:ins w:id="399" w:author="Lindsay" w:date="2012-04-22T11:42:00Z">
        <w:r>
          <w:rPr>
            <w:rFonts w:ascii="Arial" w:hAnsi="Arial" w:cs="Arial"/>
            <w:sz w:val="24"/>
            <w:szCs w:val="24"/>
          </w:rPr>
          <w:t xml:space="preserve">, and </w:t>
        </w:r>
      </w:ins>
      <w:ins w:id="400" w:author="Lindsay" w:date="2012-04-22T11:54:00Z">
        <w:r>
          <w:rPr>
            <w:rFonts w:ascii="Arial" w:hAnsi="Arial" w:cs="Arial"/>
            <w:sz w:val="24"/>
            <w:szCs w:val="24"/>
          </w:rPr>
          <w:t>c</w:t>
        </w:r>
      </w:ins>
      <w:ins w:id="401" w:author="Lindsay" w:date="2012-04-22T11:55:00Z">
        <w:r>
          <w:rPr>
            <w:rFonts w:ascii="Arial" w:hAnsi="Arial" w:cs="Arial"/>
            <w:sz w:val="24"/>
            <w:szCs w:val="24"/>
          </w:rPr>
          <w:t xml:space="preserve">ontributed to fewer DNA damages caused by oxidative stress. All of these factors, when elevated, have been linked to the development of cardiovascular </w:t>
        </w:r>
      </w:ins>
      <w:ins w:id="402" w:author="Lindsay" w:date="2012-04-22T11:56:00Z">
        <w:r>
          <w:rPr>
            <w:rFonts w:ascii="Arial" w:hAnsi="Arial" w:cs="Arial"/>
            <w:sz w:val="24"/>
            <w:szCs w:val="24"/>
          </w:rPr>
          <w:t xml:space="preserve">disease and other age-related diseases </w:t>
        </w:r>
      </w:ins>
      <w:ins w:id="403" w:author="Lindsay" w:date="2012-04-22T10:42:00Z">
        <w:r>
          <w:rPr>
            <w:rFonts w:ascii="Arial" w:hAnsi="Arial" w:cs="Arial"/>
            <w:sz w:val="24"/>
            <w:szCs w:val="24"/>
          </w:rPr>
          <w:t>(</w:t>
        </w:r>
      </w:ins>
      <w:ins w:id="404" w:author="Lindsay" w:date="2012-04-22T10:45:00Z">
        <w:r>
          <w:rPr>
            <w:rFonts w:ascii="Arial" w:hAnsi="Arial" w:cs="Arial"/>
            <w:sz w:val="24"/>
            <w:szCs w:val="24"/>
          </w:rPr>
          <w:t>D</w:t>
        </w:r>
        <w:r w:rsidR="00E6575D" w:rsidRPr="00E6575D">
          <w:rPr>
            <w:rFonts w:ascii="Arial" w:hAnsi="Arial" w:cs="Arial"/>
            <w:sz w:val="20"/>
            <w:szCs w:val="20"/>
            <w:rPrChange w:id="405" w:author="Lindsay" w:date="2012-04-22T10:46:00Z">
              <w:rPr>
                <w:rFonts w:ascii="Arial" w:hAnsi="Arial" w:cs="Arial"/>
                <w:sz w:val="24"/>
                <w:szCs w:val="24"/>
              </w:rPr>
            </w:rPrChange>
          </w:rPr>
          <w:t>AS</w:t>
        </w:r>
      </w:ins>
      <w:ins w:id="406" w:author="Lindsay" w:date="2012-04-22T10:46:00Z">
        <w:r>
          <w:rPr>
            <w:rFonts w:ascii="Arial" w:hAnsi="Arial" w:cs="Arial"/>
            <w:sz w:val="24"/>
            <w:szCs w:val="24"/>
          </w:rPr>
          <w:t xml:space="preserve"> </w:t>
        </w:r>
        <w:r w:rsidR="00E6575D" w:rsidRPr="00E6575D">
          <w:rPr>
            <w:rFonts w:ascii="Arial" w:hAnsi="Arial" w:cs="Arial"/>
            <w:i/>
            <w:sz w:val="24"/>
            <w:szCs w:val="24"/>
            <w:rPrChange w:id="407" w:author="Lindsay" w:date="2012-04-22T10:46:00Z">
              <w:rPr>
                <w:rFonts w:ascii="Arial" w:hAnsi="Arial" w:cs="Arial"/>
                <w:sz w:val="24"/>
                <w:szCs w:val="24"/>
              </w:rPr>
            </w:rPrChange>
          </w:rPr>
          <w:t>et al</w:t>
        </w:r>
        <w:r>
          <w:rPr>
            <w:rFonts w:ascii="Arial" w:hAnsi="Arial" w:cs="Arial"/>
            <w:sz w:val="24"/>
            <w:szCs w:val="24"/>
          </w:rPr>
          <w:t>.</w:t>
        </w:r>
      </w:ins>
      <w:ins w:id="408" w:author="Lindsay" w:date="2012-04-22T10:45:00Z">
        <w:r>
          <w:rPr>
            <w:rFonts w:ascii="Arial" w:hAnsi="Arial" w:cs="Arial"/>
            <w:sz w:val="24"/>
            <w:szCs w:val="24"/>
          </w:rPr>
          <w:t xml:space="preserve"> 2007</w:t>
        </w:r>
      </w:ins>
      <w:ins w:id="409" w:author="Lindsay" w:date="2012-04-22T10:42:00Z">
        <w:r>
          <w:rPr>
            <w:rFonts w:ascii="Arial" w:hAnsi="Arial" w:cs="Arial"/>
            <w:sz w:val="24"/>
            <w:szCs w:val="24"/>
          </w:rPr>
          <w:t xml:space="preserve">). </w:t>
        </w:r>
      </w:ins>
    </w:p>
    <w:p w:rsidR="00E6575D" w:rsidRDefault="00362D95" w:rsidP="00E6575D">
      <w:pPr>
        <w:spacing w:after="0" w:line="480" w:lineRule="auto"/>
        <w:ind w:firstLine="360"/>
        <w:rPr>
          <w:ins w:id="410" w:author="Lindsay" w:date="2012-04-22T11:33:00Z"/>
          <w:rFonts w:ascii="Arial" w:hAnsi="Arial" w:cs="Arial"/>
          <w:sz w:val="24"/>
          <w:szCs w:val="24"/>
        </w:rPr>
        <w:pPrChange w:id="411" w:author="Hong Qin" w:date="2012-04-23T00:08:00Z">
          <w:pPr>
            <w:spacing w:after="0" w:line="480" w:lineRule="auto"/>
            <w:ind w:firstLine="720"/>
            <w:jc w:val="both"/>
          </w:pPr>
        </w:pPrChange>
      </w:pPr>
      <w:ins w:id="412" w:author="Lindsay" w:date="2012-04-22T11:13:00Z">
        <w:r>
          <w:rPr>
            <w:rFonts w:ascii="Arial" w:hAnsi="Arial" w:cs="Arial"/>
            <w:sz w:val="24"/>
            <w:szCs w:val="24"/>
          </w:rPr>
          <w:t xml:space="preserve">These </w:t>
        </w:r>
        <w:r w:rsidR="00605020" w:rsidRPr="00605020">
          <w:rPr>
            <w:rFonts w:ascii="Arial" w:hAnsi="Arial" w:cs="Arial"/>
            <w:sz w:val="24"/>
            <w:szCs w:val="24"/>
          </w:rPr>
          <w:t xml:space="preserve">studies </w:t>
        </w:r>
        <w:r>
          <w:rPr>
            <w:rFonts w:ascii="Arial" w:hAnsi="Arial" w:cs="Arial"/>
            <w:sz w:val="24"/>
            <w:szCs w:val="24"/>
          </w:rPr>
          <w:t xml:space="preserve">align with data </w:t>
        </w:r>
        <w:r w:rsidR="00605020" w:rsidRPr="00605020">
          <w:rPr>
            <w:rFonts w:ascii="Arial" w:hAnsi="Arial" w:cs="Arial"/>
            <w:sz w:val="24"/>
            <w:szCs w:val="24"/>
          </w:rPr>
          <w:t xml:space="preserve">that show </w:t>
        </w:r>
      </w:ins>
      <w:ins w:id="413" w:author="Lindsay" w:date="2012-04-22T11:14:00Z">
        <w:r w:rsidR="00605020" w:rsidRPr="00605020">
          <w:rPr>
            <w:rFonts w:ascii="Arial" w:hAnsi="Arial" w:cs="Arial"/>
            <w:sz w:val="24"/>
            <w:szCs w:val="24"/>
          </w:rPr>
          <w:t xml:space="preserve">a </w:t>
        </w:r>
      </w:ins>
      <w:ins w:id="414" w:author="Lindsay" w:date="2012-04-22T11:13:00Z">
        <w:r w:rsidR="00605020" w:rsidRPr="00605020">
          <w:rPr>
            <w:rFonts w:ascii="Arial" w:hAnsi="Arial" w:cs="Arial"/>
            <w:sz w:val="24"/>
            <w:szCs w:val="24"/>
          </w:rPr>
          <w:t>correlation between obesity and premature death.</w:t>
        </w:r>
      </w:ins>
      <w:r w:rsidR="00605020" w:rsidRPr="00605020">
        <w:rPr>
          <w:rFonts w:ascii="Arial" w:hAnsi="Arial" w:cs="Arial"/>
          <w:sz w:val="24"/>
          <w:szCs w:val="24"/>
        </w:rPr>
        <w:t xml:space="preserve"> Dietary habits that involve excess caloric intake are associated with shorter </w:t>
      </w:r>
      <w:del w:id="415" w:author="Hong Qin" w:date="2012-04-19T19:16:00Z">
        <w:r w:rsidR="00605020" w:rsidRPr="00605020" w:rsidDel="00053B8D">
          <w:rPr>
            <w:rFonts w:ascii="Arial" w:hAnsi="Arial" w:cs="Arial"/>
            <w:sz w:val="24"/>
            <w:szCs w:val="24"/>
          </w:rPr>
          <w:delText>lifespan</w:delText>
        </w:r>
      </w:del>
      <w:ins w:id="416" w:author="Hong Qin" w:date="2012-04-19T19:16:00Z">
        <w:r w:rsidR="00053B8D">
          <w:rPr>
            <w:rFonts w:ascii="Arial" w:hAnsi="Arial" w:cs="Arial"/>
            <w:sz w:val="24"/>
            <w:szCs w:val="24"/>
          </w:rPr>
          <w:t>life span</w:t>
        </w:r>
      </w:ins>
      <w:r w:rsidR="00605020" w:rsidRPr="00605020">
        <w:rPr>
          <w:rFonts w:ascii="Arial" w:hAnsi="Arial" w:cs="Arial"/>
          <w:sz w:val="24"/>
          <w:szCs w:val="24"/>
        </w:rPr>
        <w:t xml:space="preserve"> whereas individuals that have moderate eating habits live longer</w:t>
      </w:r>
      <w:ins w:id="417" w:author="bidyut k mohanty" w:date="2012-04-19T22:11:00Z">
        <w:r w:rsidR="00165EAA">
          <w:rPr>
            <w:rFonts w:ascii="Arial" w:hAnsi="Arial" w:cs="Arial"/>
            <w:sz w:val="24"/>
            <w:szCs w:val="24"/>
          </w:rPr>
          <w:t xml:space="preserve"> </w:t>
        </w:r>
      </w:ins>
      <w:r w:rsidR="00E6575D" w:rsidRPr="00605020">
        <w:rPr>
          <w:rFonts w:ascii="Arial" w:hAnsi="Arial" w:cs="Arial"/>
          <w:sz w:val="24"/>
          <w:szCs w:val="24"/>
        </w:rPr>
        <w:fldChar w:fldCharType="begin"/>
      </w:r>
      <w:ins w:id="418" w:author="Hong Qin" w:date="2012-04-22T17:19:00Z">
        <w:r w:rsidR="00257CB6">
          <w:rPr>
            <w:rFonts w:ascii="Arial" w:hAnsi="Arial" w:cs="Arial"/>
            <w:sz w:val="24"/>
            <w:szCs w:val="24"/>
          </w:rPr>
          <w:instrText xml:space="preserve"> ADDIN EN.CITE &lt;EndNote&gt;&lt;Cite&gt;&lt;Author&gt;Stanfel&lt;/Author&gt;&lt;Year&gt;2009&lt;/Year&gt;&lt;RecNum&gt;797&lt;/RecNum&gt;&lt;record&gt;&lt;rec-number&gt;797&lt;/rec-number&gt;&lt;foreign-keys&gt;&lt;key app="EN" db-id="e5v0xaxdm5za0we2avoppevdf5s22f2v520d"&gt;797&lt;/key&gt;&lt;/foreign-keys&gt;&lt;ref-type name="Journal Article"&gt;17&lt;/ref-type&gt;&lt;contributors&gt;&lt;authors&gt;&lt;author&gt;Stanfel, M. N.&lt;/author&gt;&lt;author&gt;Shamieh, L. S.&lt;/author&gt;&lt;author&gt;Kaeberlein, M.&lt;/author&gt;&lt;author&gt;Kennedy, B. K.&lt;/author&gt;&lt;/authors&gt;&lt;/contributors&gt;&lt;auth-address&gt;Department of Biochemistry, University of Washington, Seattle, WA 98195, USA.&lt;/auth-address&gt;&lt;titles&gt;&lt;title&gt;The TOR pathway comes of age&lt;/title&gt;&lt;secondary-title&gt;Biochim Biophys Acta&lt;/secondary-title&gt;&lt;/titles&gt;&lt;pages&gt;1067-74&lt;/pages&gt;&lt;volume&gt;1790&lt;/volume&gt;&lt;number&gt;10&lt;/number&gt;&lt;edition&gt;2009/06/23&lt;/edition&gt;&lt;keywords&gt;&lt;keyword&gt;Aging/genetics/*metabolism&lt;/keyword&gt;&lt;keyword&gt;Animals&lt;/keyword&gt;&lt;keyword&gt;Drosophila Proteins/genetics/metabolism&lt;/keyword&gt;&lt;keyword&gt;Humans&lt;/keyword&gt;&lt;keyword&gt;Mice&lt;/keyword&gt;&lt;keyword&gt;Models, Biological&lt;/keyword&gt;&lt;keyword&gt;Neoplasms/genetics/metabolism&lt;/keyword&gt;&lt;keyword&gt;Phosphatidylinositol 3-Kinases/genetics/metabolism&lt;/keyword&gt;&lt;keyword&gt;Protein Kinases/genetics/*metabolism&lt;/keyword&gt;&lt;keyword&gt;*Signal Transduction&lt;/keyword&gt;&lt;keyword&gt;TOR Serine-Threonine Kinases&lt;/keyword&gt;&lt;/keywords&gt;&lt;dates&gt;&lt;year&gt;2009&lt;/year&gt;&lt;pub-dates&gt;&lt;date&gt;Oct&lt;/date&gt;&lt;/pub-dates&gt;&lt;/dates&gt;&lt;isbn&gt;0006-3002 (Print)&amp;#xD;0006-3002 (Linking)&lt;/isbn&gt;&lt;accession-num&gt;19539012&lt;/accession-num&gt;&lt;urls&gt;&lt;related-urls&gt;&lt;url&gt;http://www.ncbi.nlm.nih.gov/entrez/query.fcgi?cmd=Retrieve&amp;amp;db=PubMed&amp;amp;dopt=Citation&amp;amp;list_uids=19539012&lt;/url&gt;&lt;/related-urls&gt;&lt;/urls&gt;&lt;electronic-resource-num&gt;S0304-4165(09)00173-1 [pii]&amp;#xD;10.1016/j.bbagen.2009.06.007&lt;/electronic-resource-num&gt;&lt;language&gt;eng&lt;/language&gt;&lt;/record&gt;&lt;/Cite&gt;&lt;/EndNote&gt;</w:instrText>
        </w:r>
      </w:ins>
      <w:del w:id="419" w:author="Hong Qin" w:date="2012-04-22T17:05:00Z">
        <w:r w:rsidR="00605020" w:rsidRPr="00605020" w:rsidDel="00CF32D4">
          <w:rPr>
            <w:rFonts w:ascii="Arial" w:hAnsi="Arial" w:cs="Arial"/>
            <w:sz w:val="24"/>
            <w:szCs w:val="24"/>
          </w:rPr>
          <w:delInstrText xml:space="preserve"> ADDIN EN.CITE &lt;EndNote&gt;&lt;Cite&gt;&lt;Author&gt;Stanfel&lt;/Author&gt;&lt;Year&gt;2009&lt;/Year&gt;&lt;RecNum&gt;797&lt;/RecNum&gt;&lt;DisplayText&gt;(S&lt;style face="smallcaps"&gt;tanfel&lt;/style&gt;&lt;style face="italic"&gt; et al.&lt;/style&gt; 2009)&lt;/DisplayText&gt;&lt;record&gt;&lt;rec-number&gt;797&lt;/rec-number&gt;&lt;foreign-keys&gt;&lt;key app="EN" db-id="e5v0xaxdm5za0we2avoppevdf5s22f2v520d"&gt;797&lt;/key&gt;&lt;/foreign-keys&gt;&lt;ref-type name="Journal Article"&gt;17&lt;/ref-type&gt;&lt;contributors&gt;&lt;authors&gt;&lt;author&gt;Stanfel, M. N.&lt;/author&gt;&lt;author&gt;Shamieh, L. S.&lt;/author&gt;&lt;author&gt;Kaeberlein, M.&lt;/author&gt;&lt;author&gt;Kennedy, B. K.&lt;/author&gt;&lt;/authors&gt;&lt;/contributors&gt;&lt;auth-address&gt;Department of Biochemistry, University of Washington, Seattle, WA 98195, USA.&lt;/auth-address&gt;&lt;titles&gt;&lt;title&gt;The TOR pathway comes of age&lt;/title&gt;&lt;secondary-title&gt;Biochim Biophys Acta&lt;/secondary-title&gt;&lt;/titles&gt;&lt;pages&gt;1067-74&lt;/pages&gt;&lt;volume&gt;1790&lt;/volume&gt;&lt;number&gt;10&lt;/number&gt;&lt;edition&gt;2009/06/23&lt;/edition&gt;&lt;keywords&gt;&lt;keyword&gt;Aging/genetics/*metabolism&lt;/keyword&gt;&lt;keyword&gt;Animals&lt;/keyword&gt;&lt;keyword&gt;Drosophila Proteins/genetics/metabolism&lt;/keyword&gt;&lt;keyword&gt;Humans&lt;/keyword&gt;&lt;keyword&gt;Mice&lt;/keyword&gt;&lt;keyword&gt;Models, Biological&lt;/keyword&gt;&lt;keyword&gt;Neoplasms/genetics/metabolism&lt;/keyword&gt;&lt;keyword&gt;Phosphatidylinositol 3-Kinases/genetics/metabolism&lt;/keyword&gt;&lt;keyword&gt;Protein Kinases/genetics/*metabolism&lt;/keyword&gt;&lt;keyword&gt;*Signal Transduction&lt;/keyword&gt;&lt;keyword&gt;TOR Serine-Threonine Kinases&lt;/keyword&gt;&lt;/keywords&gt;&lt;dates&gt;&lt;year&gt;2009&lt;/year&gt;&lt;pub-dates&gt;&lt;date&gt;Oct&lt;/date&gt;&lt;/pub-dates&gt;&lt;/dates&gt;&lt;isbn&gt;0006-3002 (Print)&amp;#xD;0006-3002 (Linking)&lt;/isbn&gt;&lt;accession-num&gt;19539012&lt;/accession-num&gt;&lt;urls&gt;&lt;related-urls&gt;&lt;url&gt;http://www.ncbi.nlm.nih.gov/entrez/query.fcgi?cmd=Retrieve&amp;amp;db=PubMed&amp;amp;dopt=Citation&amp;amp;list_uids=19539012&lt;/url&gt;&lt;/related-urls&gt;&lt;/urls&gt;&lt;electronic-resource-num&gt;S0304-4165(09)00173-1 [pii]&amp;#xD;10.1016/j.bbagen.2009.06.007&lt;/electronic-resource-num&gt;&lt;language&gt;eng&lt;/language&gt;&lt;/record&gt;&lt;/Cite&gt;&lt;/EndNote&gt;</w:delInstrText>
        </w:r>
      </w:del>
      <w:r w:rsidR="00E6575D" w:rsidRPr="00605020">
        <w:rPr>
          <w:rFonts w:ascii="Arial" w:hAnsi="Arial" w:cs="Arial"/>
          <w:sz w:val="24"/>
          <w:szCs w:val="24"/>
        </w:rPr>
        <w:fldChar w:fldCharType="separate"/>
      </w:r>
      <w:r w:rsidR="00605020" w:rsidRPr="00605020">
        <w:rPr>
          <w:rFonts w:ascii="Arial" w:hAnsi="Arial" w:cs="Arial"/>
          <w:noProof/>
          <w:sz w:val="24"/>
          <w:szCs w:val="24"/>
        </w:rPr>
        <w:t>(</w:t>
      </w:r>
      <w:r w:rsidR="00E6575D" w:rsidRPr="00E6575D">
        <w:rPr>
          <w:noProof/>
          <w:rPrChange w:id="420" w:author="hong qin" w:date="2012-04-20T08:36:00Z">
            <w:rPr>
              <w:rFonts w:ascii="Arial" w:hAnsi="Arial"/>
              <w:sz w:val="24"/>
            </w:rPr>
          </w:rPrChange>
        </w:rPr>
        <w:fldChar w:fldCharType="begin"/>
      </w:r>
      <w:del w:id="421" w:author="hong qin" w:date="2012-04-20T08:36:00Z">
        <w:r w:rsidR="00AC5D1A">
          <w:rPr>
            <w:rFonts w:ascii="Arial" w:hAnsi="Arial" w:cs="Arial"/>
            <w:noProof/>
            <w:sz w:val="24"/>
            <w:szCs w:val="24"/>
          </w:rPr>
          <w:delInstrText xml:space="preserve"> </w:delInstrText>
        </w:r>
      </w:del>
      <w:r w:rsidR="00E6575D" w:rsidRPr="00E6575D">
        <w:rPr>
          <w:noProof/>
          <w:rPrChange w:id="422" w:author="hong qin" w:date="2012-04-20T08:36:00Z">
            <w:rPr>
              <w:rFonts w:ascii="Arial" w:hAnsi="Arial"/>
              <w:sz w:val="24"/>
            </w:rPr>
          </w:rPrChange>
        </w:rPr>
        <w:instrText>HYPERLINK \l "_ENREF_16" \o "Stanfel, 2009 #797</w:instrText>
      </w:r>
      <w:del w:id="423" w:author="hong qin" w:date="2012-04-20T08:36:00Z">
        <w:r w:rsidR="00AC5D1A">
          <w:rPr>
            <w:rFonts w:ascii="Arial" w:hAnsi="Arial" w:cs="Arial"/>
            <w:noProof/>
            <w:sz w:val="24"/>
            <w:szCs w:val="24"/>
          </w:rPr>
          <w:delInstrText xml:space="preserve">" </w:delInstrText>
        </w:r>
      </w:del>
      <w:ins w:id="424" w:author="hong qin" w:date="2012-04-20T08:36:00Z">
        <w:r w:rsidR="002F2F83">
          <w:rPr>
            <w:noProof/>
          </w:rPr>
          <w:instrText>"</w:instrText>
        </w:r>
      </w:ins>
      <w:r w:rsidR="00E6575D" w:rsidRPr="00E6575D">
        <w:rPr>
          <w:noProof/>
          <w:rPrChange w:id="425" w:author="hong qin" w:date="2012-04-20T08:36:00Z">
            <w:rPr>
              <w:rFonts w:ascii="Arial" w:hAnsi="Arial"/>
              <w:sz w:val="24"/>
            </w:rPr>
          </w:rPrChange>
        </w:rPr>
        <w:fldChar w:fldCharType="separate"/>
      </w:r>
      <w:r w:rsidR="00AC5D1A" w:rsidRPr="00605020">
        <w:rPr>
          <w:rFonts w:ascii="Arial" w:hAnsi="Arial" w:cs="Arial"/>
          <w:noProof/>
          <w:sz w:val="24"/>
          <w:szCs w:val="24"/>
        </w:rPr>
        <w:t>S</w:t>
      </w:r>
      <w:r w:rsidR="00AC5D1A" w:rsidRPr="00605020">
        <w:rPr>
          <w:rFonts w:ascii="Arial" w:hAnsi="Arial" w:cs="Arial"/>
          <w:smallCaps/>
          <w:noProof/>
          <w:sz w:val="24"/>
          <w:szCs w:val="24"/>
        </w:rPr>
        <w:t>tanfel</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2009</w:t>
      </w:r>
      <w:r w:rsidR="00E6575D" w:rsidRPr="00E6575D">
        <w:rPr>
          <w:noProof/>
          <w:rPrChange w:id="426" w:author="hong qin" w:date="2012-04-20T08:36:00Z">
            <w:rPr>
              <w:rFonts w:ascii="Arial" w:hAnsi="Arial"/>
              <w:sz w:val="24"/>
            </w:rPr>
          </w:rPrChange>
        </w:rPr>
        <w:fldChar w:fldCharType="end"/>
      </w:r>
      <w:r w:rsidR="00605020" w:rsidRPr="00605020">
        <w:rPr>
          <w:rFonts w:ascii="Arial" w:hAnsi="Arial" w:cs="Arial"/>
          <w:noProof/>
          <w:sz w:val="24"/>
          <w:szCs w:val="24"/>
        </w:rPr>
        <w:t>)</w:t>
      </w:r>
      <w:r w:rsidR="00E6575D" w:rsidRPr="00605020">
        <w:rPr>
          <w:rFonts w:ascii="Arial" w:hAnsi="Arial" w:cs="Arial"/>
          <w:sz w:val="24"/>
          <w:szCs w:val="24"/>
        </w:rPr>
        <w:fldChar w:fldCharType="end"/>
      </w:r>
      <w:r w:rsidR="00605020" w:rsidRPr="00605020">
        <w:rPr>
          <w:rFonts w:ascii="Arial" w:hAnsi="Arial" w:cs="Arial"/>
          <w:sz w:val="24"/>
          <w:szCs w:val="24"/>
        </w:rPr>
        <w:t>.</w:t>
      </w:r>
      <w:ins w:id="427" w:author="Lindsay" w:date="2012-04-22T11:56:00Z">
        <w:r>
          <w:rPr>
            <w:rFonts w:ascii="Arial" w:hAnsi="Arial" w:cs="Arial"/>
            <w:sz w:val="24"/>
            <w:szCs w:val="24"/>
          </w:rPr>
          <w:t xml:space="preserve"> </w:t>
        </w:r>
      </w:ins>
    </w:p>
    <w:p w:rsidR="002102C4" w:rsidRDefault="00B278AE" w:rsidP="00095AB8">
      <w:pPr>
        <w:spacing w:after="0" w:line="480" w:lineRule="auto"/>
        <w:ind w:firstLine="360"/>
        <w:rPr>
          <w:ins w:id="428" w:author="Lindsay" w:date="2012-04-22T11:33:00Z"/>
          <w:rFonts w:ascii="Arial" w:hAnsi="Arial" w:cs="Arial"/>
          <w:sz w:val="24"/>
          <w:szCs w:val="24"/>
        </w:rPr>
      </w:pPr>
    </w:p>
    <w:p w:rsidR="00E6575D" w:rsidRPr="00E6575D" w:rsidRDefault="00362D95" w:rsidP="00E6575D">
      <w:pPr>
        <w:spacing w:after="0" w:line="480" w:lineRule="auto"/>
        <w:ind w:firstLine="360"/>
        <w:jc w:val="both"/>
        <w:rPr>
          <w:del w:id="429" w:author="Lindsay" w:date="2012-04-22T11:20:00Z"/>
          <w:rFonts w:ascii="Arial" w:hAnsi="Arial"/>
          <w:b/>
          <w:sz w:val="24"/>
          <w:rPrChange w:id="430" w:author="Lindsay" w:date="2012-04-23T00:08:00Z">
            <w:rPr>
              <w:del w:id="431" w:author="Lindsay" w:date="2012-04-22T11:20:00Z"/>
              <w:rFonts w:ascii="Arial" w:hAnsi="Arial" w:cs="Arial"/>
              <w:sz w:val="24"/>
              <w:szCs w:val="24"/>
            </w:rPr>
          </w:rPrChange>
        </w:rPr>
        <w:pPrChange w:id="432" w:author="Lindsay" w:date="2012-04-23T00:08:00Z">
          <w:pPr>
            <w:spacing w:after="0" w:line="480" w:lineRule="auto"/>
            <w:ind w:firstLine="720"/>
          </w:pPr>
        </w:pPrChange>
      </w:pPr>
      <w:ins w:id="433" w:author="Lindsay" w:date="2012-04-22T11:36:00Z">
        <w:r>
          <w:rPr>
            <w:rFonts w:ascii="Arial" w:hAnsi="Arial" w:cs="Arial"/>
            <w:b/>
            <w:sz w:val="24"/>
            <w:szCs w:val="24"/>
          </w:rPr>
          <w:t xml:space="preserve">Reactive Oxygen Species </w:t>
        </w:r>
      </w:ins>
      <w:ins w:id="434" w:author="Lindsay" w:date="2012-04-22T11:37:00Z">
        <w:r>
          <w:rPr>
            <w:rFonts w:ascii="Arial" w:hAnsi="Arial" w:cs="Arial"/>
            <w:b/>
            <w:sz w:val="24"/>
            <w:szCs w:val="24"/>
          </w:rPr>
          <w:t xml:space="preserve">are considered to </w:t>
        </w:r>
      </w:ins>
      <w:commentRangeStart w:id="435"/>
      <w:commentRangeStart w:id="436"/>
      <w:ins w:id="437" w:author="Hong Qin" w:date="2012-04-23T00:08:00Z">
        <w:r w:rsidR="000902A4" w:rsidRPr="00605020">
          <w:rPr>
            <w:rFonts w:ascii="Arial" w:hAnsi="Arial" w:cs="Arial"/>
            <w:sz w:val="24"/>
            <w:szCs w:val="24"/>
          </w:rPr>
          <w:t>Aging</w:t>
        </w:r>
        <w:r w:rsidR="000C4ED1">
          <w:rPr>
            <w:rFonts w:ascii="Arial" w:hAnsi="Arial" w:cs="Arial"/>
            <w:sz w:val="24"/>
            <w:szCs w:val="24"/>
          </w:rPr>
          <w:t xml:space="preserve"> </w:t>
        </w:r>
        <w:r w:rsidR="000902A4" w:rsidRPr="00605020">
          <w:rPr>
            <w:rFonts w:ascii="Arial" w:hAnsi="Arial" w:cs="Arial"/>
            <w:sz w:val="24"/>
            <w:szCs w:val="24"/>
          </w:rPr>
          <w:t xml:space="preserve">can </w:t>
        </w:r>
      </w:ins>
      <w:ins w:id="438" w:author="Lindsay" w:date="2012-04-22T11:37:00Z">
        <w:r w:rsidR="00E6575D" w:rsidRPr="00E6575D">
          <w:rPr>
            <w:rFonts w:ascii="Arial" w:hAnsi="Arial"/>
            <w:sz w:val="24"/>
            <w:rPrChange w:id="439" w:author="Hong Qin" w:date="2012-04-23T00:08:00Z">
              <w:rPr>
                <w:rFonts w:ascii="Arial" w:hAnsi="Arial"/>
                <w:b/>
                <w:sz w:val="24"/>
              </w:rPr>
            </w:rPrChange>
          </w:rPr>
          <w:t xml:space="preserve">be </w:t>
        </w:r>
        <w:r>
          <w:rPr>
            <w:rFonts w:ascii="Arial" w:hAnsi="Arial" w:cs="Arial"/>
            <w:b/>
            <w:sz w:val="24"/>
            <w:szCs w:val="24"/>
          </w:rPr>
          <w:t xml:space="preserve">mechanistic </w:t>
        </w:r>
        <w:proofErr w:type="spellStart"/>
        <w:r>
          <w:rPr>
            <w:rFonts w:ascii="Arial" w:hAnsi="Arial" w:cs="Arial"/>
            <w:b/>
            <w:sz w:val="24"/>
            <w:szCs w:val="24"/>
          </w:rPr>
          <w:t>causes</w:t>
        </w:r>
      </w:ins>
      <w:ins w:id="440" w:author="Hong Qin" w:date="2012-04-23T00:08:00Z">
        <w:r w:rsidR="000902A4" w:rsidRPr="00605020">
          <w:rPr>
            <w:rFonts w:ascii="Arial" w:hAnsi="Arial" w:cs="Arial"/>
            <w:sz w:val="24"/>
            <w:szCs w:val="24"/>
          </w:rPr>
          <w:t>attributed</w:t>
        </w:r>
        <w:proofErr w:type="spellEnd"/>
        <w:r w:rsidR="000902A4" w:rsidRPr="00605020">
          <w:rPr>
            <w:rFonts w:ascii="Arial" w:hAnsi="Arial" w:cs="Arial"/>
            <w:sz w:val="24"/>
            <w:szCs w:val="24"/>
          </w:rPr>
          <w:t xml:space="preserve"> to </w:t>
        </w:r>
        <w:r w:rsidR="00806826" w:rsidRPr="00605020">
          <w:rPr>
            <w:rFonts w:ascii="Arial" w:hAnsi="Arial" w:cs="Arial"/>
            <w:sz w:val="24"/>
            <w:szCs w:val="24"/>
          </w:rPr>
          <w:t>the interplay</w:t>
        </w:r>
      </w:ins>
      <w:ins w:id="441" w:author="Lindsay" w:date="2012-04-22T11:37:00Z">
        <w:r w:rsidR="00E6575D" w:rsidRPr="00E6575D">
          <w:rPr>
            <w:rFonts w:ascii="Arial" w:hAnsi="Arial"/>
            <w:sz w:val="24"/>
            <w:rPrChange w:id="442" w:author="Hong Qin" w:date="2012-04-23T00:08:00Z">
              <w:rPr>
                <w:rFonts w:ascii="Arial" w:hAnsi="Arial"/>
                <w:b/>
                <w:sz w:val="24"/>
              </w:rPr>
            </w:rPrChange>
          </w:rPr>
          <w:t xml:space="preserve"> of </w:t>
        </w:r>
      </w:ins>
      <w:ins w:id="443" w:author="Hong Qin" w:date="2012-04-23T00:08:00Z">
        <w:r w:rsidR="00806826" w:rsidRPr="00605020">
          <w:rPr>
            <w:rFonts w:ascii="Arial" w:hAnsi="Arial" w:cs="Arial"/>
            <w:sz w:val="24"/>
            <w:szCs w:val="24"/>
          </w:rPr>
          <w:t xml:space="preserve">key age-dependent changes </w:t>
        </w:r>
        <w:r w:rsidR="008C2D26" w:rsidRPr="00605020">
          <w:rPr>
            <w:rFonts w:ascii="Arial" w:hAnsi="Arial" w:cs="Arial"/>
            <w:sz w:val="24"/>
            <w:szCs w:val="24"/>
          </w:rPr>
          <w:t xml:space="preserve">in </w:t>
        </w:r>
        <w:r w:rsidR="00D94824" w:rsidRPr="00605020">
          <w:rPr>
            <w:rFonts w:ascii="Arial" w:hAnsi="Arial" w:cs="Arial"/>
            <w:sz w:val="24"/>
            <w:szCs w:val="24"/>
          </w:rPr>
          <w:t>genomic integrity,</w:t>
        </w:r>
        <w:r w:rsidR="000C4ED1">
          <w:rPr>
            <w:rFonts w:ascii="Arial" w:hAnsi="Arial" w:cs="Arial"/>
            <w:sz w:val="24"/>
            <w:szCs w:val="24"/>
          </w:rPr>
          <w:t xml:space="preserve"> </w:t>
        </w:r>
        <w:r w:rsidR="00D94824" w:rsidRPr="00605020">
          <w:rPr>
            <w:rFonts w:ascii="Arial" w:hAnsi="Arial" w:cs="Arial"/>
            <w:sz w:val="24"/>
            <w:szCs w:val="24"/>
          </w:rPr>
          <w:t xml:space="preserve">fitness, metabolic homeostasis, and </w:t>
        </w:r>
        <w:r w:rsidR="00332BEE" w:rsidRPr="00605020">
          <w:rPr>
            <w:rFonts w:ascii="Arial" w:hAnsi="Arial" w:cs="Arial"/>
            <w:sz w:val="24"/>
            <w:szCs w:val="24"/>
          </w:rPr>
          <w:t>stress</w:t>
        </w:r>
        <w:r w:rsidR="008C2D26" w:rsidRPr="00605020">
          <w:rPr>
            <w:rFonts w:ascii="Arial" w:hAnsi="Arial" w:cs="Arial"/>
            <w:sz w:val="24"/>
            <w:szCs w:val="24"/>
          </w:rPr>
          <w:t xml:space="preserve"> response</w:t>
        </w:r>
        <w:r w:rsidR="00332BEE" w:rsidRPr="00605020">
          <w:rPr>
            <w:rFonts w:ascii="Arial" w:hAnsi="Arial" w:cs="Arial"/>
            <w:sz w:val="24"/>
            <w:szCs w:val="24"/>
          </w:rPr>
          <w:t xml:space="preserve">. </w:t>
        </w:r>
        <w:commentRangeEnd w:id="435"/>
        <w:r w:rsidR="003D254A" w:rsidRPr="00605020">
          <w:rPr>
            <w:rStyle w:val="CommentReference"/>
          </w:rPr>
          <w:commentReference w:id="435"/>
        </w:r>
        <w:r w:rsidR="00A20435" w:rsidRPr="00605020">
          <w:rPr>
            <w:rFonts w:ascii="Arial" w:hAnsi="Arial" w:cs="Arial"/>
            <w:sz w:val="24"/>
            <w:szCs w:val="24"/>
          </w:rPr>
          <w:t xml:space="preserve">From an evolutionary standpoint, populations strive to </w:t>
        </w:r>
        <w:r w:rsidR="006B26AD" w:rsidRPr="00605020">
          <w:rPr>
            <w:rFonts w:ascii="Arial" w:hAnsi="Arial" w:cs="Arial"/>
            <w:sz w:val="24"/>
            <w:szCs w:val="24"/>
          </w:rPr>
          <w:t>survive and reproduce.</w:t>
        </w:r>
        <w:r w:rsidR="000C4ED1">
          <w:rPr>
            <w:rFonts w:ascii="Arial" w:hAnsi="Arial" w:cs="Arial"/>
            <w:sz w:val="24"/>
            <w:szCs w:val="24"/>
          </w:rPr>
          <w:t xml:space="preserve"> </w:t>
        </w:r>
        <w:r w:rsidR="006B26AD" w:rsidRPr="00605020">
          <w:rPr>
            <w:rFonts w:ascii="Arial" w:hAnsi="Arial" w:cs="Arial"/>
            <w:sz w:val="24"/>
            <w:szCs w:val="24"/>
          </w:rPr>
          <w:t xml:space="preserve">If organisms are able to withstand selective </w:t>
        </w:r>
        <w:proofErr w:type="gramStart"/>
        <w:r w:rsidR="006B26AD" w:rsidRPr="00605020">
          <w:rPr>
            <w:rFonts w:ascii="Arial" w:hAnsi="Arial" w:cs="Arial"/>
            <w:sz w:val="24"/>
            <w:szCs w:val="24"/>
          </w:rPr>
          <w:t>pressures</w:t>
        </w:r>
        <w:proofErr w:type="gramEnd"/>
        <w:r w:rsidR="006B26AD" w:rsidRPr="00605020">
          <w:rPr>
            <w:rFonts w:ascii="Arial" w:hAnsi="Arial" w:cs="Arial"/>
            <w:sz w:val="24"/>
            <w:szCs w:val="24"/>
          </w:rPr>
          <w:t xml:space="preserve"> posed by the environment then they become </w:t>
        </w:r>
        <w:r w:rsidR="009B181C" w:rsidRPr="00605020">
          <w:rPr>
            <w:rFonts w:ascii="Arial" w:hAnsi="Arial" w:cs="Arial"/>
            <w:sz w:val="24"/>
            <w:szCs w:val="24"/>
          </w:rPr>
          <w:t>more suitable for survival within a particular place and time. O</w:t>
        </w:r>
        <w:r w:rsidR="006B26AD" w:rsidRPr="00605020">
          <w:rPr>
            <w:rFonts w:ascii="Arial" w:hAnsi="Arial" w:cs="Arial"/>
            <w:sz w:val="24"/>
            <w:szCs w:val="24"/>
          </w:rPr>
          <w:t xml:space="preserve">ne consequence of </w:t>
        </w:r>
      </w:ins>
      <w:ins w:id="444" w:author="Lindsay" w:date="2012-04-22T11:37:00Z">
        <w:r w:rsidR="00E6575D" w:rsidRPr="00E6575D">
          <w:rPr>
            <w:rFonts w:ascii="Arial" w:hAnsi="Arial"/>
            <w:sz w:val="24"/>
            <w:rPrChange w:id="445" w:author="Hong Qin" w:date="2012-04-23T00:08:00Z">
              <w:rPr>
                <w:rFonts w:ascii="Arial" w:hAnsi="Arial"/>
                <w:b/>
                <w:sz w:val="24"/>
              </w:rPr>
            </w:rPrChange>
          </w:rPr>
          <w:t>aging</w:t>
        </w:r>
      </w:ins>
      <w:ins w:id="446" w:author="Hong Qin" w:date="2012-04-23T00:08:00Z">
        <w:r w:rsidR="006B26AD" w:rsidRPr="00605020">
          <w:rPr>
            <w:rFonts w:ascii="Arial" w:hAnsi="Arial" w:cs="Arial"/>
            <w:sz w:val="24"/>
            <w:szCs w:val="24"/>
          </w:rPr>
          <w:t xml:space="preserve"> is the decrease in </w:t>
        </w:r>
        <w:r w:rsidR="00552377" w:rsidRPr="00605020">
          <w:rPr>
            <w:rFonts w:ascii="Arial" w:hAnsi="Arial" w:cs="Arial"/>
            <w:sz w:val="24"/>
            <w:szCs w:val="24"/>
          </w:rPr>
          <w:t xml:space="preserve">fitness. </w:t>
        </w:r>
        <w:r w:rsidR="00554017" w:rsidRPr="00605020">
          <w:rPr>
            <w:rFonts w:ascii="Arial" w:hAnsi="Arial" w:cs="Arial"/>
            <w:sz w:val="24"/>
            <w:szCs w:val="24"/>
          </w:rPr>
          <w:t>Thus with age, a l</w:t>
        </w:r>
        <w:r w:rsidR="00154EBF" w:rsidRPr="00605020">
          <w:rPr>
            <w:rFonts w:ascii="Arial" w:hAnsi="Arial" w:cs="Arial"/>
            <w:sz w:val="24"/>
            <w:szCs w:val="24"/>
          </w:rPr>
          <w:t xml:space="preserve">oss of </w:t>
        </w:r>
        <w:r w:rsidR="00554017" w:rsidRPr="00605020">
          <w:rPr>
            <w:rFonts w:ascii="Arial" w:hAnsi="Arial" w:cs="Arial"/>
            <w:sz w:val="24"/>
            <w:szCs w:val="24"/>
          </w:rPr>
          <w:t xml:space="preserve">function </w:t>
        </w:r>
        <w:r w:rsidR="00A218D1" w:rsidRPr="00605020">
          <w:rPr>
            <w:rFonts w:ascii="Arial" w:hAnsi="Arial" w:cs="Arial"/>
            <w:sz w:val="24"/>
            <w:szCs w:val="24"/>
          </w:rPr>
          <w:t xml:space="preserve">can reduce an organisms reproductive potential and ability to survive. </w:t>
        </w:r>
        <w:commentRangeEnd w:id="436"/>
        <w:r w:rsidR="00C56D9E" w:rsidRPr="00605020">
          <w:rPr>
            <w:rStyle w:val="CommentReference"/>
          </w:rPr>
          <w:commentReference w:id="436"/>
        </w:r>
      </w:ins>
    </w:p>
    <w:p w:rsidR="00E6575D" w:rsidRDefault="001C3B43" w:rsidP="00E6575D">
      <w:pPr>
        <w:spacing w:after="0" w:line="480" w:lineRule="auto"/>
        <w:ind w:firstLine="720"/>
        <w:jc w:val="both"/>
        <w:rPr>
          <w:rFonts w:ascii="Arial" w:hAnsi="Arial" w:cs="Arial"/>
          <w:sz w:val="24"/>
          <w:szCs w:val="24"/>
        </w:rPr>
        <w:pPrChange w:id="447" w:author="bidyut k mohanty" w:date="2012-04-23T00:08:00Z">
          <w:pPr>
            <w:spacing w:after="0" w:line="480" w:lineRule="auto"/>
            <w:ind w:firstLine="360"/>
            <w:jc w:val="both"/>
          </w:pPr>
        </w:pPrChange>
      </w:pPr>
      <w:r w:rsidRPr="00605020">
        <w:rPr>
          <w:rStyle w:val="CommentReference"/>
        </w:rPr>
        <w:commentReference w:id="448"/>
      </w:r>
      <w:r w:rsidR="00780118" w:rsidRPr="00605020">
        <w:rPr>
          <w:rFonts w:ascii="Arial" w:hAnsi="Arial" w:cs="Arial"/>
          <w:sz w:val="24"/>
          <w:szCs w:val="24"/>
        </w:rPr>
        <w:t>The free radical theory of aging</w:t>
      </w:r>
      <w:r w:rsidR="00A63235" w:rsidRPr="00605020">
        <w:rPr>
          <w:rFonts w:ascii="Arial" w:hAnsi="Arial" w:cs="Arial"/>
          <w:sz w:val="24"/>
          <w:szCs w:val="24"/>
        </w:rPr>
        <w:t xml:space="preserve"> is an accepted mechanistic explanation for aging in eukaryotic organisms</w:t>
      </w:r>
      <w:ins w:id="449" w:author="bidyut k mohanty" w:date="2012-04-19T22:15:00Z">
        <w:r w:rsidR="00BF383B">
          <w:rPr>
            <w:rFonts w:ascii="Arial" w:hAnsi="Arial" w:cs="Arial"/>
            <w:sz w:val="24"/>
            <w:szCs w:val="24"/>
          </w:rPr>
          <w:t xml:space="preserve"> </w:t>
        </w:r>
      </w:ins>
      <w:r w:rsidR="00E6575D" w:rsidRPr="00605020">
        <w:rPr>
          <w:rFonts w:ascii="Arial" w:hAnsi="Arial" w:cs="Arial"/>
          <w:sz w:val="24"/>
          <w:szCs w:val="24"/>
        </w:rPr>
        <w:fldChar w:fldCharType="begin"/>
      </w:r>
      <w:ins w:id="450" w:author="Hong Qin" w:date="2012-04-22T17:19:00Z">
        <w:r w:rsidR="00257CB6">
          <w:rPr>
            <w:rFonts w:ascii="Arial" w:hAnsi="Arial" w:cs="Arial"/>
            <w:sz w:val="24"/>
            <w:szCs w:val="24"/>
          </w:rPr>
          <w:instrText xml:space="preserve"> ADDIN EN.CITE &lt;EndNote&gt;&lt;Cite&gt;&lt;Author&gt;Harman&lt;/Author&gt;&lt;Year&gt;1956&lt;/Year&gt;&lt;RecNum&gt;1036&lt;/RecNum&gt;&lt;record&gt;&lt;rec-number&gt;1036&lt;/rec-number&gt;&lt;foreign-keys&gt;&lt;key app="EN" db-id="e5v0xaxdm5za0we2avoppevdf5s22f2v520d"&gt;1036&lt;/key&gt;&lt;/foreign-keys&gt;&lt;ref-type name="Journal Article"&gt;17&lt;/ref-type&gt;&lt;contributors&gt;&lt;authors&gt;&lt;author&gt;Harman, D.&lt;/author&gt;&lt;/authors&gt;&lt;/contributors&gt;&lt;titles&gt;&lt;title&gt;Aging: a theory based on free radical and radiation chemistry&lt;/title&gt;&lt;secondary-title&gt;J Gerontol&lt;/secondary-title&gt;&lt;/titles&gt;&lt;pages&gt;298-300&lt;/pages&gt;&lt;volume&gt;11&lt;/volume&gt;&lt;number&gt;3&lt;/number&gt;&lt;edition&gt;1956/07/01&lt;/edition&gt;&lt;keywords&gt;&lt;keyword&gt;*Aging&lt;/keyword&gt;&lt;keyword&gt;*Cells&lt;/keyword&gt;&lt;/keywords&gt;&lt;dates&gt;&lt;year&gt;1956&lt;/year&gt;&lt;pub-dates&gt;&lt;date&gt;Jul&lt;/date&gt;&lt;/pub-dates&gt;&lt;/dates&gt;&lt;isbn&gt;0022-1422 (Print)&amp;#xD;0022-1422 (Linking)&lt;/isbn&gt;&lt;accession-num&gt;13332224&lt;/accession-num&gt;&lt;urls&gt;&lt;related-urls&gt;&lt;url&gt;http://www.ncbi.nlm.nih.gov/entrez/query.fcgi?cmd=Retrieve&amp;amp;db=PubMed&amp;amp;dopt=Citation&amp;amp;list_uids=13332224&lt;/url&gt;&lt;/related-urls&gt;&lt;/urls&gt;&lt;language&gt;eng&lt;/language&gt;&lt;/record&gt;&lt;/Cite&gt;&lt;/EndNote&gt;</w:instrText>
        </w:r>
      </w:ins>
      <w:del w:id="451" w:author="Hong Qin" w:date="2012-04-22T17:05:00Z">
        <w:r w:rsidR="00C96DD6" w:rsidRPr="00605020" w:rsidDel="00CF32D4">
          <w:rPr>
            <w:rFonts w:ascii="Arial" w:hAnsi="Arial" w:cs="Arial"/>
            <w:sz w:val="24"/>
            <w:szCs w:val="24"/>
          </w:rPr>
          <w:delInstrText xml:space="preserve"> ADDIN EN.CITE &lt;EndNote&gt;&lt;Cite&gt;&lt;Author&gt;Harman&lt;/Author&gt;&lt;Year&gt;1956&lt;/Year&gt;&lt;RecNum&gt;1036&lt;/RecNum&gt;&lt;DisplayText&gt;(H&lt;style face="smallcaps"&gt;arman&lt;/style&gt; 1956)&lt;/DisplayText&gt;&lt;record&gt;&lt;rec-number&gt;1036&lt;/rec-number&gt;&lt;foreign-keys&gt;&lt;key app="EN" db-id="e5v0xaxdm5za0we2avoppevdf5s22f2v520d"&gt;1036&lt;/key&gt;&lt;/foreign-keys&gt;&lt;ref-type name="Journal Article"&gt;17&lt;/ref-type&gt;&lt;contributors&gt;&lt;authors&gt;&lt;author&gt;Harman, D.&lt;/author&gt;&lt;/authors&gt;&lt;/contributors&gt;&lt;titles&gt;&lt;title&gt;Aging: a theory based on free radical and radiation chemistry&lt;/title&gt;&lt;secondary-title&gt;J Gerontol&lt;/secondary-title&gt;&lt;/titles&gt;&lt;pages&gt;298-300&lt;/pages&gt;&lt;volume&gt;11&lt;/volume&gt;&lt;number&gt;3&lt;/number&gt;&lt;edition&gt;1956/07/01&lt;/edition&gt;&lt;keywords&gt;&lt;keyword&gt;*Aging&lt;/keyword&gt;&lt;keyword&gt;*Cells&lt;/keyword&gt;&lt;/keywords&gt;&lt;dates&gt;&lt;year&gt;1956&lt;/year&gt;&lt;pub-dates&gt;&lt;date&gt;Jul&lt;/date&gt;&lt;/pub-dates&gt;&lt;/dates&gt;&lt;isbn&gt;0022-1422 (Print)&amp;#xD;0022-1422 (Linking)&lt;/isbn&gt;&lt;accession-num&gt;13332224&lt;/accession-num&gt;&lt;urls&gt;&lt;related-urls&gt;&lt;url&gt;http://www.ncbi.nlm.nih.gov/entrez/query.fcgi?cmd=Retrieve&amp;amp;db=PubMed&amp;amp;dopt=Citation&amp;amp;list_uids=13332224&lt;/url&gt;&lt;/related-urls&gt;&lt;/urls&gt;&lt;language&gt;eng&lt;/language&gt;&lt;/record&gt;&lt;/Cite&gt;&lt;/EndNote&gt;</w:delInstrText>
        </w:r>
      </w:del>
      <w:r w:rsidR="00E6575D" w:rsidRPr="00605020">
        <w:rPr>
          <w:rFonts w:ascii="Arial" w:hAnsi="Arial" w:cs="Arial"/>
          <w:sz w:val="24"/>
          <w:szCs w:val="24"/>
        </w:rPr>
        <w:fldChar w:fldCharType="separate"/>
      </w:r>
      <w:r w:rsidR="00C96DD6" w:rsidRPr="00605020">
        <w:rPr>
          <w:rFonts w:ascii="Arial" w:hAnsi="Arial" w:cs="Arial"/>
          <w:noProof/>
          <w:sz w:val="24"/>
          <w:szCs w:val="24"/>
        </w:rPr>
        <w:t>(</w:t>
      </w:r>
      <w:r w:rsidR="00E6575D" w:rsidRPr="00E6575D">
        <w:rPr>
          <w:noProof/>
          <w:rPrChange w:id="452" w:author="hong qin" w:date="2012-04-20T08:36:00Z">
            <w:rPr>
              <w:rFonts w:ascii="Arial" w:hAnsi="Arial"/>
              <w:sz w:val="24"/>
            </w:rPr>
          </w:rPrChange>
        </w:rPr>
        <w:fldChar w:fldCharType="begin"/>
      </w:r>
      <w:del w:id="453" w:author="hong qin" w:date="2012-04-20T08:36:00Z">
        <w:r w:rsidR="00AC5D1A">
          <w:rPr>
            <w:rFonts w:ascii="Arial" w:hAnsi="Arial" w:cs="Arial"/>
            <w:noProof/>
            <w:sz w:val="24"/>
            <w:szCs w:val="24"/>
          </w:rPr>
          <w:delInstrText xml:space="preserve"> </w:delInstrText>
        </w:r>
      </w:del>
      <w:r w:rsidR="00E6575D" w:rsidRPr="00E6575D">
        <w:rPr>
          <w:noProof/>
          <w:rPrChange w:id="454" w:author="hong qin" w:date="2012-04-20T08:36:00Z">
            <w:rPr>
              <w:rFonts w:ascii="Arial" w:hAnsi="Arial"/>
              <w:sz w:val="24"/>
            </w:rPr>
          </w:rPrChange>
        </w:rPr>
        <w:instrText>HYPERLINK \l "_ENREF_5" \o "Harman, 1956 #1036</w:instrText>
      </w:r>
      <w:del w:id="455" w:author="hong qin" w:date="2012-04-20T08:36:00Z">
        <w:r w:rsidR="00AC5D1A">
          <w:rPr>
            <w:rFonts w:ascii="Arial" w:hAnsi="Arial" w:cs="Arial"/>
            <w:noProof/>
            <w:sz w:val="24"/>
            <w:szCs w:val="24"/>
          </w:rPr>
          <w:delInstrText xml:space="preserve">" </w:delInstrText>
        </w:r>
      </w:del>
      <w:ins w:id="456" w:author="hong qin" w:date="2012-04-20T08:36:00Z">
        <w:r w:rsidR="002F2F83">
          <w:rPr>
            <w:noProof/>
          </w:rPr>
          <w:instrText>"</w:instrText>
        </w:r>
      </w:ins>
      <w:r w:rsidR="00E6575D" w:rsidRPr="00E6575D">
        <w:rPr>
          <w:noProof/>
          <w:rPrChange w:id="457" w:author="hong qin" w:date="2012-04-20T08:36:00Z">
            <w:rPr>
              <w:rFonts w:ascii="Arial" w:hAnsi="Arial"/>
              <w:sz w:val="24"/>
            </w:rPr>
          </w:rPrChange>
        </w:rPr>
        <w:fldChar w:fldCharType="separate"/>
      </w:r>
      <w:r w:rsidR="00AC5D1A" w:rsidRPr="00605020">
        <w:rPr>
          <w:rFonts w:ascii="Arial" w:hAnsi="Arial" w:cs="Arial"/>
          <w:noProof/>
          <w:sz w:val="24"/>
          <w:szCs w:val="24"/>
        </w:rPr>
        <w:t>H</w:t>
      </w:r>
      <w:r w:rsidR="00AC5D1A" w:rsidRPr="00605020">
        <w:rPr>
          <w:rFonts w:ascii="Arial" w:hAnsi="Arial" w:cs="Arial"/>
          <w:smallCaps/>
          <w:noProof/>
          <w:sz w:val="24"/>
          <w:szCs w:val="24"/>
        </w:rPr>
        <w:t>arman</w:t>
      </w:r>
      <w:r w:rsidR="00AC5D1A" w:rsidRPr="00605020">
        <w:rPr>
          <w:rFonts w:ascii="Arial" w:hAnsi="Arial" w:cs="Arial"/>
          <w:noProof/>
          <w:sz w:val="24"/>
          <w:szCs w:val="24"/>
        </w:rPr>
        <w:t xml:space="preserve"> 1956</w:t>
      </w:r>
      <w:r w:rsidR="00E6575D" w:rsidRPr="00E6575D">
        <w:rPr>
          <w:noProof/>
          <w:rPrChange w:id="458" w:author="hong qin" w:date="2012-04-20T08:36:00Z">
            <w:rPr>
              <w:rFonts w:ascii="Arial" w:hAnsi="Arial"/>
              <w:sz w:val="24"/>
            </w:rPr>
          </w:rPrChange>
        </w:rPr>
        <w:fldChar w:fldCharType="end"/>
      </w:r>
      <w:r w:rsidR="00C96DD6" w:rsidRPr="00605020">
        <w:rPr>
          <w:rFonts w:ascii="Arial" w:hAnsi="Arial" w:cs="Arial"/>
          <w:noProof/>
          <w:sz w:val="24"/>
          <w:szCs w:val="24"/>
        </w:rPr>
        <w:t>)</w:t>
      </w:r>
      <w:r w:rsidR="00E6575D" w:rsidRPr="00605020">
        <w:rPr>
          <w:rFonts w:ascii="Arial" w:hAnsi="Arial" w:cs="Arial"/>
          <w:sz w:val="24"/>
          <w:szCs w:val="24"/>
        </w:rPr>
        <w:fldChar w:fldCharType="end"/>
      </w:r>
      <w:r w:rsidR="00A63235" w:rsidRPr="00605020">
        <w:rPr>
          <w:rFonts w:ascii="Arial" w:hAnsi="Arial" w:cs="Arial"/>
          <w:sz w:val="24"/>
          <w:szCs w:val="24"/>
        </w:rPr>
        <w:t xml:space="preserve">. </w:t>
      </w:r>
      <w:r w:rsidR="00780118" w:rsidRPr="00605020">
        <w:rPr>
          <w:rFonts w:ascii="Arial" w:hAnsi="Arial" w:cs="Arial"/>
          <w:sz w:val="24"/>
          <w:szCs w:val="24"/>
        </w:rPr>
        <w:t xml:space="preserve">This theory suggests </w:t>
      </w:r>
      <w:ins w:id="459" w:author="bidyut k mohanty" w:date="2012-04-20T11:44:00Z">
        <w:r w:rsidR="002E2EB0">
          <w:rPr>
            <w:rFonts w:ascii="Arial" w:hAnsi="Arial" w:cs="Arial"/>
            <w:sz w:val="24"/>
            <w:szCs w:val="24"/>
          </w:rPr>
          <w:t xml:space="preserve">that </w:t>
        </w:r>
      </w:ins>
      <w:r w:rsidR="00780118" w:rsidRPr="00605020">
        <w:rPr>
          <w:rFonts w:ascii="Arial" w:hAnsi="Arial" w:cs="Arial"/>
          <w:sz w:val="24"/>
          <w:szCs w:val="24"/>
        </w:rPr>
        <w:t>biological systems age because of the</w:t>
      </w:r>
      <w:r w:rsidR="00BB6FBF" w:rsidRPr="00605020">
        <w:rPr>
          <w:rFonts w:ascii="Arial" w:hAnsi="Arial" w:cs="Arial"/>
          <w:sz w:val="24"/>
          <w:szCs w:val="24"/>
        </w:rPr>
        <w:t xml:space="preserve"> accumulation of</w:t>
      </w:r>
      <w:r w:rsidR="001643B0" w:rsidRPr="00605020">
        <w:rPr>
          <w:rFonts w:ascii="Arial" w:hAnsi="Arial" w:cs="Arial"/>
          <w:sz w:val="24"/>
          <w:szCs w:val="24"/>
        </w:rPr>
        <w:t xml:space="preserve"> free radicals. </w:t>
      </w:r>
      <w:commentRangeStart w:id="460"/>
      <w:r w:rsidR="001643B0" w:rsidRPr="00EE02E7">
        <w:rPr>
          <w:rFonts w:ascii="Arial" w:hAnsi="Arial" w:cs="Arial"/>
          <w:sz w:val="24"/>
          <w:szCs w:val="24"/>
        </w:rPr>
        <w:t>Free radicals are atoms or ions harboring unpaired electrons with an open shell configuration.</w:t>
      </w:r>
      <w:ins w:id="461" w:author="bidyut k mohanty" w:date="2012-04-20T11:45:00Z">
        <w:r w:rsidR="002E2EB0">
          <w:rPr>
            <w:rFonts w:ascii="Arial" w:hAnsi="Arial" w:cs="Arial"/>
            <w:sz w:val="24"/>
            <w:szCs w:val="24"/>
          </w:rPr>
          <w:t xml:space="preserve"> </w:t>
        </w:r>
      </w:ins>
      <w:commentRangeEnd w:id="460"/>
      <w:ins w:id="462" w:author="bidyut k mohanty" w:date="2012-04-20T11:54:00Z">
        <w:r w:rsidR="00EE02E7">
          <w:rPr>
            <w:rStyle w:val="CommentReference"/>
          </w:rPr>
          <w:commentReference w:id="460"/>
        </w:r>
      </w:ins>
      <w:del w:id="463" w:author="bidyut k mohanty" w:date="2012-04-20T11:46:00Z">
        <w:r w:rsidR="001643B0" w:rsidRPr="00605020" w:rsidDel="002E2EB0">
          <w:rPr>
            <w:rFonts w:ascii="Arial" w:hAnsi="Arial" w:cs="Arial"/>
            <w:sz w:val="24"/>
            <w:szCs w:val="24"/>
          </w:rPr>
          <w:delText xml:space="preserve"> </w:delText>
        </w:r>
      </w:del>
      <w:r w:rsidR="001643B0" w:rsidRPr="00605020">
        <w:rPr>
          <w:rFonts w:ascii="Arial" w:hAnsi="Arial" w:cs="Arial"/>
          <w:sz w:val="24"/>
          <w:szCs w:val="24"/>
        </w:rPr>
        <w:t>They can</w:t>
      </w:r>
      <w:r w:rsidR="00780118" w:rsidRPr="00605020">
        <w:rPr>
          <w:rFonts w:ascii="Arial" w:hAnsi="Arial" w:cs="Arial"/>
          <w:sz w:val="24"/>
          <w:szCs w:val="24"/>
        </w:rPr>
        <w:t xml:space="preserve"> react with </w:t>
      </w:r>
      <w:r w:rsidR="005D7731" w:rsidRPr="00605020">
        <w:rPr>
          <w:rFonts w:ascii="Arial" w:hAnsi="Arial" w:cs="Arial"/>
          <w:sz w:val="24"/>
          <w:szCs w:val="24"/>
        </w:rPr>
        <w:t xml:space="preserve">macromolecules </w:t>
      </w:r>
      <w:r w:rsidR="00514E87" w:rsidRPr="00605020">
        <w:rPr>
          <w:rFonts w:ascii="Arial" w:hAnsi="Arial" w:cs="Arial"/>
          <w:sz w:val="24"/>
          <w:szCs w:val="24"/>
        </w:rPr>
        <w:t xml:space="preserve">and disturb key pathways </w:t>
      </w:r>
      <w:r w:rsidR="005D7731" w:rsidRPr="00605020">
        <w:rPr>
          <w:rFonts w:ascii="Arial" w:hAnsi="Arial" w:cs="Arial"/>
          <w:sz w:val="24"/>
          <w:szCs w:val="24"/>
        </w:rPr>
        <w:t xml:space="preserve">that are vital to maintaining the overall </w:t>
      </w:r>
      <w:r w:rsidR="001643B0" w:rsidRPr="00605020">
        <w:rPr>
          <w:rFonts w:ascii="Arial" w:hAnsi="Arial" w:cs="Arial"/>
          <w:sz w:val="24"/>
          <w:szCs w:val="24"/>
        </w:rPr>
        <w:t xml:space="preserve">functional and genomic integrity of cells </w:t>
      </w:r>
      <w:commentRangeStart w:id="464"/>
      <w:r w:rsidR="00E6575D" w:rsidRPr="00605020">
        <w:rPr>
          <w:rFonts w:ascii="Arial" w:hAnsi="Arial" w:cs="Arial"/>
          <w:sz w:val="24"/>
          <w:szCs w:val="24"/>
        </w:rPr>
        <w:fldChar w:fldCharType="begin"/>
      </w:r>
      <w:ins w:id="465" w:author="Hong Qin" w:date="2012-04-22T17:19:00Z">
        <w:r w:rsidR="00257CB6">
          <w:rPr>
            <w:rFonts w:ascii="Arial" w:hAnsi="Arial" w:cs="Arial"/>
            <w:sz w:val="24"/>
            <w:szCs w:val="24"/>
          </w:rPr>
          <w:instrText xml:space="preserve"> ADDIN EN.CITE &lt;EndNote&gt;&lt;Cite&gt;&lt;Author&gt;Yu&lt;/Author&gt;&lt;Year&gt;2012&lt;/Year&gt;&lt;RecNum&gt;1478&lt;/RecNum&gt;&lt;record&gt;&lt;rec-number&gt;1478&lt;/rec-number&gt;&lt;foreign-keys&gt;&lt;key app="EN" db-id="e5v0xaxdm5za0we2avoppevdf5s22f2v520d"&gt;1478&lt;/key&gt;&lt;/foreign-keys&gt;&lt;ref-type name="Journal Article"&gt;17&lt;/ref-type&gt;&lt;contributors&gt;&lt;authors&gt;&lt;author&gt;Yu, S.&lt;/author&gt;&lt;author&gt;Zhang, X. E.&lt;/author&gt;&lt;author&gt;Chen, G.&lt;/author&gt;&lt;author&gt;Liu, W.&lt;/author&gt;&lt;/authors&gt;&lt;/contributors&gt;&lt;auth-address&gt;The State Key Laboratory of Microbial Technology, School of Life Science, Shandong University, No. 27 Shanda South Road, Jinan, 250100, Shandong, People&amp;apos;s Republic of China.&lt;/auth-address&gt;&lt;titles&gt;&lt;title&gt;Compromised cellular responses to DNA damage accelerate chronological aging by incurring cell wall fragility in Saccharomyces cerevisiae&lt;/title&gt;&lt;secondary-title&gt;Mol Biol Rep&lt;/secondary-title&gt;&lt;alt-title&gt;Molecular biology reports&lt;/alt-title&gt;&lt;/titles&gt;&lt;periodical&gt;&lt;full-title&gt;Mol Biol Rep&lt;/full-title&gt;&lt;abbr-1&gt;Molecular biology reports&lt;/abbr-1&gt;&lt;/periodical&gt;&lt;alt-periodical&gt;&lt;full-title&gt;Mol Biol Rep&lt;/full-title&gt;&lt;abbr-1&gt;Molecular biology reports&lt;/abbr-1&gt;&lt;/alt-periodical&gt;&lt;pages&gt;3573-83&lt;/pages&gt;&lt;volume&gt;39&lt;/volume&gt;&lt;number&gt;4&lt;/number&gt;&lt;edition&gt;2011/06/30&lt;/edition&gt;&lt;dates&gt;&lt;year&gt;2012&lt;/year&gt;&lt;pub-dates&gt;&lt;date&gt;Apr&lt;/date&gt;&lt;/pub-dates&gt;&lt;/dates&gt;&lt;isbn&gt;1573-4978 (Electronic)&amp;#xD;0301-4851 (Linking)&lt;/isbn&gt;&lt;accession-num&gt;21713403&lt;/accession-num&gt;&lt;urls&gt;&lt;related-urls&gt;&lt;url&gt;http://www.ncbi.nlm.nih.gov/pubmed/21713403&lt;/url&gt;&lt;/related-urls&gt;&lt;/urls&gt;&lt;electronic-resource-num&gt;10.1007/s11033-011-1131-5&lt;/electronic-resource-num&gt;&lt;language&gt;eng&lt;/language&gt;&lt;/record&gt;&lt;/Cite&gt;&lt;/EndNote&gt;</w:instrText>
        </w:r>
      </w:ins>
      <w:del w:id="466" w:author="Hong Qin" w:date="2012-04-22T17:05:00Z">
        <w:r w:rsidR="008F7FD3" w:rsidRPr="00605020" w:rsidDel="00CF32D4">
          <w:rPr>
            <w:rFonts w:ascii="Arial" w:hAnsi="Arial" w:cs="Arial"/>
            <w:sz w:val="24"/>
            <w:szCs w:val="24"/>
          </w:rPr>
          <w:delInstrText xml:space="preserve"> ADDIN EN.CITE &lt;EndNote&gt;&lt;Cite&gt;&lt;Author&gt;Yu&lt;/Author&gt;&lt;Year&gt;2012&lt;/Year&gt;&lt;RecNum&gt;1478&lt;/RecNum&gt;&lt;DisplayText&gt;(Y&lt;style face="smallcaps"&gt;u&lt;/style&gt;&lt;style face="italic"&gt; et al.&lt;/style&gt; 2012)&lt;/DisplayText&gt;&lt;record&gt;&lt;rec-number&gt;1478&lt;/rec-number&gt;&lt;foreign-keys&gt;&lt;key app="EN" db-id="e5v0xaxdm5za0we2avoppevdf5s22f2v520d"&gt;1478&lt;/key&gt;&lt;/foreign-keys&gt;&lt;ref-type name="Journal Article"&gt;17&lt;/ref-type&gt;&lt;contributors&gt;&lt;authors&gt;&lt;author&gt;Yu, S.&lt;/author&gt;&lt;author&gt;Zhang, X. E.&lt;/author&gt;&lt;author&gt;Chen, G.&lt;/author&gt;&lt;author&gt;Liu, W.&lt;/author&gt;&lt;/authors&gt;&lt;/contributors&gt;&lt;auth-address&gt;The State Key Laboratory of Microbial Technology, School of Life Science, Shandong University, No. 27 Shanda South Road, Jinan, 250100, Shandong, People&amp;apos;s Republic of China.&lt;/auth-address&gt;&lt;titles&gt;&lt;title&gt;Compromised cellular responses to DNA damage accelerate chronological aging by incurring cell wall fragility in Saccharomyces cerevisiae&lt;/title&gt;&lt;secondary-title&gt;Mol Biol Rep&lt;/secondary-title&gt;&lt;alt-title&gt;Molecular biology reports&lt;/alt-title&gt;&lt;/titles&gt;&lt;periodical&gt;&lt;full-title&gt;Mol Biol Rep&lt;/full-title&gt;&lt;abbr-1&gt;Molecular biology reports&lt;/abbr-1&gt;&lt;/periodical&gt;&lt;alt-periodical&gt;&lt;full-title&gt;Mol Biol Rep&lt;/full-title&gt;&lt;abbr-1&gt;Molecular biology reports&lt;/abbr-1&gt;&lt;/alt-periodical&gt;&lt;pages&gt;3573-83&lt;/pages&gt;&lt;volume&gt;39&lt;/volume&gt;&lt;number&gt;4&lt;/number&gt;&lt;edition&gt;2011/06/30&lt;/edition&gt;&lt;dates&gt;&lt;year&gt;2012&lt;/year&gt;&lt;pub-dates&gt;&lt;date&gt;Apr&lt;/date&gt;&lt;/pub-dates&gt;&lt;/dates&gt;&lt;isbn&gt;1573-4978 (Electronic)&amp;#xD;0301-4851 (Linking)&lt;/isbn&gt;&lt;accession-num&gt;21713403&lt;/accession-num&gt;&lt;urls&gt;&lt;related-urls&gt;&lt;url&gt;http://www.ncbi.nlm.nih.gov/pubmed/21713403&lt;/url&gt;&lt;/related-urls&gt;&lt;/urls&gt;&lt;electronic-resource-num&gt;10.1007/s11033-011-1131-5&lt;/electronic-resource-num&gt;&lt;language&gt;eng&lt;/language&gt;&lt;/record&gt;&lt;/Cite&gt;&lt;/EndNote&gt;</w:delInstrText>
        </w:r>
      </w:del>
      <w:r w:rsidR="00E6575D" w:rsidRPr="00605020">
        <w:rPr>
          <w:rFonts w:ascii="Arial" w:hAnsi="Arial" w:cs="Arial"/>
          <w:sz w:val="24"/>
          <w:szCs w:val="24"/>
        </w:rPr>
        <w:fldChar w:fldCharType="separate"/>
      </w:r>
      <w:r w:rsidR="008F7FD3" w:rsidRPr="00605020">
        <w:rPr>
          <w:rFonts w:ascii="Arial" w:hAnsi="Arial" w:cs="Arial"/>
          <w:noProof/>
          <w:sz w:val="24"/>
          <w:szCs w:val="24"/>
        </w:rPr>
        <w:t>(</w:t>
      </w:r>
      <w:r w:rsidR="00E6575D" w:rsidRPr="00E6575D">
        <w:rPr>
          <w:noProof/>
          <w:rPrChange w:id="467" w:author="hong qin" w:date="2012-04-20T08:36:00Z">
            <w:rPr>
              <w:rFonts w:ascii="Arial" w:hAnsi="Arial"/>
              <w:sz w:val="24"/>
            </w:rPr>
          </w:rPrChange>
        </w:rPr>
        <w:fldChar w:fldCharType="begin"/>
      </w:r>
      <w:del w:id="468" w:author="hong qin" w:date="2012-04-20T08:36:00Z">
        <w:r w:rsidR="00AC5D1A">
          <w:rPr>
            <w:rFonts w:ascii="Arial" w:hAnsi="Arial" w:cs="Arial"/>
            <w:noProof/>
            <w:sz w:val="24"/>
            <w:szCs w:val="24"/>
          </w:rPr>
          <w:delInstrText xml:space="preserve"> </w:delInstrText>
        </w:r>
      </w:del>
      <w:r w:rsidR="00E6575D" w:rsidRPr="00E6575D">
        <w:rPr>
          <w:noProof/>
          <w:rPrChange w:id="469" w:author="hong qin" w:date="2012-04-20T08:36:00Z">
            <w:rPr>
              <w:rFonts w:ascii="Arial" w:hAnsi="Arial"/>
              <w:sz w:val="24"/>
            </w:rPr>
          </w:rPrChange>
        </w:rPr>
        <w:instrText>HYPERLINK \l "_ENREF_21" \o "Yu, 2012 #1478</w:instrText>
      </w:r>
      <w:del w:id="470" w:author="hong qin" w:date="2012-04-20T08:36:00Z">
        <w:r w:rsidR="00AC5D1A">
          <w:rPr>
            <w:rFonts w:ascii="Arial" w:hAnsi="Arial" w:cs="Arial"/>
            <w:noProof/>
            <w:sz w:val="24"/>
            <w:szCs w:val="24"/>
          </w:rPr>
          <w:delInstrText xml:space="preserve">" </w:delInstrText>
        </w:r>
      </w:del>
      <w:ins w:id="471" w:author="hong qin" w:date="2012-04-20T08:36:00Z">
        <w:r w:rsidR="002F2F83">
          <w:rPr>
            <w:noProof/>
          </w:rPr>
          <w:instrText>"</w:instrText>
        </w:r>
      </w:ins>
      <w:r w:rsidR="00E6575D" w:rsidRPr="00E6575D">
        <w:rPr>
          <w:noProof/>
          <w:rPrChange w:id="472" w:author="hong qin" w:date="2012-04-20T08:36:00Z">
            <w:rPr>
              <w:rFonts w:ascii="Arial" w:hAnsi="Arial"/>
              <w:sz w:val="24"/>
            </w:rPr>
          </w:rPrChange>
        </w:rPr>
        <w:fldChar w:fldCharType="separate"/>
      </w:r>
      <w:r w:rsidR="00AC5D1A" w:rsidRPr="00605020">
        <w:rPr>
          <w:rFonts w:ascii="Arial" w:hAnsi="Arial" w:cs="Arial"/>
          <w:noProof/>
          <w:sz w:val="24"/>
          <w:szCs w:val="24"/>
        </w:rPr>
        <w:t>Y</w:t>
      </w:r>
      <w:r w:rsidR="00AC5D1A" w:rsidRPr="00605020">
        <w:rPr>
          <w:rFonts w:ascii="Arial" w:hAnsi="Arial" w:cs="Arial"/>
          <w:smallCaps/>
          <w:noProof/>
          <w:sz w:val="24"/>
          <w:szCs w:val="24"/>
        </w:rPr>
        <w:t>u</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2012</w:t>
      </w:r>
      <w:r w:rsidR="00E6575D" w:rsidRPr="00E6575D">
        <w:rPr>
          <w:noProof/>
          <w:rPrChange w:id="473" w:author="hong qin" w:date="2012-04-20T08:36:00Z">
            <w:rPr>
              <w:rFonts w:ascii="Arial" w:hAnsi="Arial"/>
              <w:sz w:val="24"/>
            </w:rPr>
          </w:rPrChange>
        </w:rPr>
        <w:fldChar w:fldCharType="end"/>
      </w:r>
      <w:r w:rsidR="008F7FD3" w:rsidRPr="00605020">
        <w:rPr>
          <w:rFonts w:ascii="Arial" w:hAnsi="Arial" w:cs="Arial"/>
          <w:noProof/>
          <w:sz w:val="24"/>
          <w:szCs w:val="24"/>
        </w:rPr>
        <w:t>)</w:t>
      </w:r>
      <w:r w:rsidR="00E6575D" w:rsidRPr="00605020">
        <w:rPr>
          <w:rFonts w:ascii="Arial" w:hAnsi="Arial" w:cs="Arial"/>
          <w:sz w:val="24"/>
          <w:szCs w:val="24"/>
        </w:rPr>
        <w:fldChar w:fldCharType="end"/>
      </w:r>
      <w:commentRangeEnd w:id="464"/>
      <w:r w:rsidR="008F7FD3" w:rsidRPr="00605020">
        <w:rPr>
          <w:rStyle w:val="CommentReference"/>
        </w:rPr>
        <w:commentReference w:id="464"/>
      </w:r>
      <w:ins w:id="474" w:author="bidyut k mohanty" w:date="2012-04-20T11:46:00Z">
        <w:r w:rsidR="002E2EB0">
          <w:rPr>
            <w:rFonts w:ascii="Arial" w:hAnsi="Arial" w:cs="Arial"/>
            <w:sz w:val="24"/>
            <w:szCs w:val="24"/>
          </w:rPr>
          <w:t>.</w:t>
        </w:r>
      </w:ins>
      <w:ins w:id="475" w:author="bidyut k mohanty" w:date="2012-04-22T08:31:00Z">
        <w:r w:rsidR="008A47C1" w:rsidRPr="00605020">
          <w:rPr>
            <w:rFonts w:ascii="Arial" w:hAnsi="Arial" w:cs="Arial"/>
            <w:sz w:val="24"/>
            <w:szCs w:val="24"/>
          </w:rPr>
          <w:t>.</w:t>
        </w:r>
      </w:ins>
      <w:ins w:id="476" w:author="bidyut k mohanty" w:date="2012-04-20T11:46:00Z">
        <w:r w:rsidR="002E2EB0">
          <w:rPr>
            <w:rFonts w:ascii="Arial" w:hAnsi="Arial" w:cs="Arial"/>
            <w:sz w:val="24"/>
            <w:szCs w:val="24"/>
          </w:rPr>
          <w:t xml:space="preserve"> </w:t>
        </w:r>
      </w:ins>
      <w:r w:rsidR="009B13F2" w:rsidRPr="00605020">
        <w:rPr>
          <w:rFonts w:ascii="Arial" w:hAnsi="Arial" w:cs="Arial"/>
          <w:sz w:val="24"/>
          <w:szCs w:val="24"/>
        </w:rPr>
        <w:t xml:space="preserve">Cells naturally convert </w:t>
      </w:r>
      <w:r w:rsidR="00691B49" w:rsidRPr="00605020">
        <w:rPr>
          <w:rFonts w:ascii="Arial" w:hAnsi="Arial" w:cs="Arial"/>
          <w:sz w:val="24"/>
          <w:szCs w:val="24"/>
        </w:rPr>
        <w:t>superoxide</w:t>
      </w:r>
      <w:r w:rsidR="009B13F2" w:rsidRPr="00605020">
        <w:rPr>
          <w:rFonts w:ascii="Arial" w:hAnsi="Arial" w:cs="Arial"/>
          <w:sz w:val="24"/>
          <w:szCs w:val="24"/>
        </w:rPr>
        <w:t xml:space="preserve"> to H</w:t>
      </w:r>
      <w:r w:rsidR="00E6575D" w:rsidRPr="00E6575D">
        <w:rPr>
          <w:rFonts w:ascii="Arial" w:hAnsi="Arial"/>
          <w:sz w:val="24"/>
          <w:vertAlign w:val="subscript"/>
          <w:rPrChange w:id="477" w:author="bidyut k mohanty" w:date="2012-04-20T08:36:00Z">
            <w:rPr>
              <w:rFonts w:ascii="Arial" w:hAnsi="Arial" w:cs="Arial"/>
              <w:sz w:val="24"/>
              <w:szCs w:val="24"/>
            </w:rPr>
          </w:rPrChange>
        </w:rPr>
        <w:t>2</w:t>
      </w:r>
      <w:r w:rsidR="009B13F2" w:rsidRPr="00605020">
        <w:rPr>
          <w:rFonts w:ascii="Arial" w:hAnsi="Arial" w:cs="Arial"/>
          <w:sz w:val="24"/>
          <w:szCs w:val="24"/>
        </w:rPr>
        <w:t>O</w:t>
      </w:r>
      <w:r w:rsidR="00E6575D" w:rsidRPr="00E6575D">
        <w:rPr>
          <w:rFonts w:ascii="Arial" w:hAnsi="Arial"/>
          <w:sz w:val="24"/>
          <w:vertAlign w:val="subscript"/>
          <w:rPrChange w:id="478" w:author="bidyut k mohanty" w:date="2012-04-20T08:36:00Z">
            <w:rPr>
              <w:rFonts w:ascii="Arial" w:hAnsi="Arial" w:cs="Arial"/>
              <w:sz w:val="24"/>
              <w:szCs w:val="24"/>
            </w:rPr>
          </w:rPrChange>
        </w:rPr>
        <w:t>2</w:t>
      </w:r>
      <w:r w:rsidR="009B13F2" w:rsidRPr="00605020">
        <w:rPr>
          <w:rFonts w:ascii="Arial" w:hAnsi="Arial" w:cs="Arial"/>
          <w:sz w:val="24"/>
          <w:szCs w:val="24"/>
        </w:rPr>
        <w:t xml:space="preserve"> as a defense mechanism. Thus, low levels of H</w:t>
      </w:r>
      <w:r w:rsidR="00E6575D" w:rsidRPr="00E6575D">
        <w:rPr>
          <w:rFonts w:ascii="Arial" w:hAnsi="Arial"/>
          <w:sz w:val="24"/>
          <w:vertAlign w:val="subscript"/>
          <w:rPrChange w:id="479" w:author="bidyut k mohanty" w:date="2012-04-20T08:36:00Z">
            <w:rPr>
              <w:rFonts w:ascii="Arial" w:hAnsi="Arial" w:cs="Arial"/>
              <w:sz w:val="24"/>
              <w:szCs w:val="24"/>
            </w:rPr>
          </w:rPrChange>
        </w:rPr>
        <w:t>2</w:t>
      </w:r>
      <w:r w:rsidR="009B13F2" w:rsidRPr="00605020">
        <w:rPr>
          <w:rFonts w:ascii="Arial" w:hAnsi="Arial" w:cs="Arial"/>
          <w:sz w:val="24"/>
          <w:szCs w:val="24"/>
        </w:rPr>
        <w:t>O</w:t>
      </w:r>
      <w:r w:rsidR="00E6575D" w:rsidRPr="00E6575D">
        <w:rPr>
          <w:rFonts w:ascii="Arial" w:hAnsi="Arial"/>
          <w:sz w:val="24"/>
          <w:vertAlign w:val="subscript"/>
          <w:rPrChange w:id="480" w:author="bidyut k mohanty" w:date="2012-04-20T08:36:00Z">
            <w:rPr>
              <w:rFonts w:ascii="Arial" w:hAnsi="Arial" w:cs="Arial"/>
              <w:sz w:val="24"/>
              <w:szCs w:val="24"/>
            </w:rPr>
          </w:rPrChange>
        </w:rPr>
        <w:t>2</w:t>
      </w:r>
      <w:r w:rsidR="009B13F2" w:rsidRPr="00605020">
        <w:rPr>
          <w:rFonts w:ascii="Arial" w:hAnsi="Arial" w:cs="Arial"/>
          <w:sz w:val="24"/>
          <w:szCs w:val="24"/>
        </w:rPr>
        <w:t xml:space="preserve"> and ROS can be beneficial to the cell. Many ROS are required for c</w:t>
      </w:r>
      <w:r w:rsidR="00896728" w:rsidRPr="00605020">
        <w:rPr>
          <w:rFonts w:ascii="Arial" w:hAnsi="Arial" w:cs="Arial"/>
          <w:sz w:val="24"/>
          <w:szCs w:val="24"/>
        </w:rPr>
        <w:t xml:space="preserve">ell communication and signaling </w:t>
      </w:r>
      <w:r w:rsidR="00E6575D" w:rsidRPr="00605020">
        <w:rPr>
          <w:rFonts w:ascii="Arial" w:hAnsi="Arial" w:cs="Arial"/>
          <w:sz w:val="24"/>
          <w:szCs w:val="24"/>
        </w:rPr>
        <w:fldChar w:fldCharType="begin">
          <w:fldData xml:space="preserve">PEVuZE5vdGU+PENpdGU+PEF1dGhvcj5SYWhtYW48L0F1dGhvcj48WWVhcj4yMDA3PC9ZZWFyPjxS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</w:fldData>
        </w:fldChar>
      </w:r>
      <w:ins w:id="481" w:author="Hong Qin" w:date="2012-04-22T17:19:00Z">
        <w:r w:rsidR="00257CB6">
          <w:rPr>
            <w:rFonts w:ascii="Arial" w:hAnsi="Arial" w:cs="Arial"/>
            <w:sz w:val="24"/>
            <w:szCs w:val="24"/>
          </w:rPr>
          <w:instrText xml:space="preserve"> ADDIN EN.CITE </w:instrText>
        </w:r>
      </w:ins>
      <w:del w:id="482" w:author="Hong Qin" w:date="2012-04-22T17:05:00Z">
        <w:r w:rsidR="00896728" w:rsidRPr="00605020" w:rsidDel="00CF32D4">
          <w:rPr>
            <w:rFonts w:ascii="Arial" w:hAnsi="Arial" w:cs="Arial"/>
            <w:sz w:val="24"/>
            <w:szCs w:val="24"/>
          </w:rPr>
          <w:delInstrText xml:space="preserve"> ADDIN EN.CITE </w:delInstrText>
        </w:r>
        <w:r w:rsidR="00E6575D" w:rsidRPr="00605020" w:rsidDel="00CF32D4">
          <w:rPr>
            <w:rFonts w:ascii="Arial" w:hAnsi="Arial" w:cs="Arial"/>
            <w:sz w:val="24"/>
            <w:szCs w:val="24"/>
          </w:rPr>
          <w:fldChar w:fldCharType="begin">
            <w:fldData xml:space="preserve">PEVuZE5vdGU+PENpdGU+PEF1dGhvcj5SYWhtYW48L0F1dGhvcj48WWVhcj4yMDA3PC9ZZWFyPjxS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=
</w:fldData>
          </w:fldChar>
        </w:r>
        <w:r w:rsidR="00896728" w:rsidRPr="00605020" w:rsidDel="00CF32D4">
          <w:rPr>
            <w:rFonts w:ascii="Arial" w:hAnsi="Arial" w:cs="Arial"/>
            <w:sz w:val="24"/>
            <w:szCs w:val="24"/>
          </w:rPr>
          <w:delInstrText xml:space="preserve"> ADDIN EN.CITE.DATA </w:delInstrText>
        </w:r>
      </w:del>
      <w:r w:rsidR="00B278AE" w:rsidRPr="00E6575D">
        <w:rPr>
          <w:rFonts w:ascii="Arial" w:hAnsi="Arial" w:cs="Arial"/>
          <w:sz w:val="24"/>
          <w:szCs w:val="24"/>
        </w:rPr>
      </w:r>
      <w:del w:id="483" w:author="Hong Qin" w:date="2012-04-22T17:05:00Z">
        <w:r w:rsidR="00E6575D" w:rsidRPr="00605020" w:rsidDel="00CF32D4">
          <w:rPr>
            <w:rFonts w:ascii="Arial" w:hAnsi="Arial" w:cs="Arial"/>
            <w:sz w:val="24"/>
            <w:szCs w:val="24"/>
          </w:rPr>
          <w:fldChar w:fldCharType="end"/>
        </w:r>
      </w:del>
      <w:ins w:id="484" w:author="Hong Qin" w:date="2012-04-22T17:19:00Z">
        <w:r w:rsidR="00E6575D">
          <w:rPr>
            <w:rFonts w:ascii="Arial" w:hAnsi="Arial" w:cs="Arial"/>
            <w:sz w:val="24"/>
            <w:szCs w:val="24"/>
          </w:rPr>
          <w:fldChar w:fldCharType="begin">
            <w:fldData xml:space="preserve">PEVuZE5vdGU+PENpdGU+PEF1dGhvcj5SYWhtYW48L0F1dGhvcj48WWVhcj4yMDA3PC9ZZWFyPjxS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</w:fldData>
          </w:fldChar>
        </w:r>
        <w:r w:rsidR="00257CB6">
          <w:rPr>
            <w:rFonts w:ascii="Arial" w:hAnsi="Arial" w:cs="Arial"/>
            <w:sz w:val="24"/>
            <w:szCs w:val="24"/>
          </w:rPr>
          <w:instrText xml:space="preserve"> ADDIN EN.CITE.DATA </w:instrText>
        </w:r>
      </w:ins>
      <w:r w:rsidR="00B278AE" w:rsidRPr="00E6575D">
        <w:rPr>
          <w:rFonts w:ascii="Arial" w:hAnsi="Arial" w:cs="Arial"/>
          <w:sz w:val="24"/>
          <w:szCs w:val="24"/>
        </w:rPr>
      </w:r>
      <w:ins w:id="485" w:author="Hong Qin" w:date="2012-04-22T17:19:00Z">
        <w:r w:rsidR="00E6575D">
          <w:rPr>
            <w:rFonts w:ascii="Arial" w:hAnsi="Arial" w:cs="Arial"/>
            <w:sz w:val="24"/>
            <w:szCs w:val="24"/>
          </w:rPr>
          <w:fldChar w:fldCharType="end"/>
        </w:r>
      </w:ins>
      <w:r w:rsidR="00B278AE" w:rsidRPr="00E6575D">
        <w:rPr>
          <w:rFonts w:ascii="Arial" w:hAnsi="Arial" w:cs="Arial"/>
          <w:sz w:val="24"/>
          <w:szCs w:val="24"/>
        </w:rPr>
      </w:r>
      <w:r w:rsidR="00E6575D" w:rsidRPr="00605020">
        <w:rPr>
          <w:rFonts w:ascii="Arial" w:hAnsi="Arial" w:cs="Arial"/>
          <w:sz w:val="24"/>
          <w:szCs w:val="24"/>
        </w:rPr>
        <w:fldChar w:fldCharType="separate"/>
      </w:r>
      <w:r w:rsidR="00896728" w:rsidRPr="00605020">
        <w:rPr>
          <w:rFonts w:ascii="Arial" w:hAnsi="Arial" w:cs="Arial"/>
          <w:noProof/>
          <w:sz w:val="24"/>
          <w:szCs w:val="24"/>
        </w:rPr>
        <w:t>(</w:t>
      </w:r>
      <w:r w:rsidR="00E6575D" w:rsidRPr="00E6575D">
        <w:rPr>
          <w:noProof/>
          <w:rPrChange w:id="486" w:author="hong qin" w:date="2012-04-20T08:36:00Z">
            <w:rPr>
              <w:rFonts w:ascii="Arial" w:hAnsi="Arial"/>
              <w:sz w:val="24"/>
            </w:rPr>
          </w:rPrChange>
        </w:rPr>
        <w:fldChar w:fldCharType="begin"/>
      </w:r>
      <w:del w:id="487" w:author="hong qin" w:date="2012-04-20T08:36:00Z">
        <w:r w:rsidR="00AC5D1A">
          <w:rPr>
            <w:rFonts w:ascii="Arial" w:hAnsi="Arial" w:cs="Arial"/>
            <w:noProof/>
            <w:sz w:val="24"/>
            <w:szCs w:val="24"/>
          </w:rPr>
          <w:delInstrText xml:space="preserve"> </w:delInstrText>
        </w:r>
      </w:del>
      <w:r w:rsidR="00E6575D" w:rsidRPr="00E6575D">
        <w:rPr>
          <w:noProof/>
          <w:rPrChange w:id="488" w:author="hong qin" w:date="2012-04-20T08:36:00Z">
            <w:rPr>
              <w:rFonts w:ascii="Arial" w:hAnsi="Arial"/>
              <w:sz w:val="24"/>
            </w:rPr>
          </w:rPrChange>
        </w:rPr>
        <w:instrText>HYPERLINK \l "_ENREF_13" \o "Rahman, 2007 #1468</w:instrText>
      </w:r>
      <w:del w:id="489" w:author="hong qin" w:date="2012-04-20T08:36:00Z">
        <w:r w:rsidR="00AC5D1A">
          <w:rPr>
            <w:rFonts w:ascii="Arial" w:hAnsi="Arial" w:cs="Arial"/>
            <w:noProof/>
            <w:sz w:val="24"/>
            <w:szCs w:val="24"/>
          </w:rPr>
          <w:delInstrText xml:space="preserve">" </w:delInstrText>
        </w:r>
      </w:del>
      <w:ins w:id="490" w:author="hong qin" w:date="2012-04-20T08:36:00Z">
        <w:r w:rsidR="002F2F83">
          <w:rPr>
            <w:noProof/>
          </w:rPr>
          <w:instrText>"</w:instrText>
        </w:r>
      </w:ins>
      <w:r w:rsidR="00E6575D" w:rsidRPr="00E6575D">
        <w:rPr>
          <w:noProof/>
          <w:rPrChange w:id="491" w:author="hong qin" w:date="2012-04-20T08:36:00Z">
            <w:rPr>
              <w:rFonts w:ascii="Arial" w:hAnsi="Arial"/>
              <w:sz w:val="24"/>
            </w:rPr>
          </w:rPrChange>
        </w:rPr>
        <w:fldChar w:fldCharType="separate"/>
      </w:r>
      <w:r w:rsidR="00AC5D1A" w:rsidRPr="00605020">
        <w:rPr>
          <w:rFonts w:ascii="Arial" w:hAnsi="Arial" w:cs="Arial"/>
          <w:noProof/>
          <w:sz w:val="24"/>
          <w:szCs w:val="24"/>
        </w:rPr>
        <w:t>R</w:t>
      </w:r>
      <w:r w:rsidR="00AC5D1A" w:rsidRPr="00605020">
        <w:rPr>
          <w:rFonts w:ascii="Arial" w:hAnsi="Arial" w:cs="Arial"/>
          <w:smallCaps/>
          <w:noProof/>
          <w:sz w:val="24"/>
          <w:szCs w:val="24"/>
        </w:rPr>
        <w:t>ahman</w:t>
      </w:r>
      <w:r w:rsidR="00AC5D1A" w:rsidRPr="00605020">
        <w:rPr>
          <w:rFonts w:ascii="Arial" w:hAnsi="Arial" w:cs="Arial"/>
          <w:noProof/>
          <w:sz w:val="24"/>
          <w:szCs w:val="24"/>
        </w:rPr>
        <w:t xml:space="preserve"> 2007</w:t>
      </w:r>
      <w:r w:rsidR="00E6575D" w:rsidRPr="00E6575D">
        <w:rPr>
          <w:noProof/>
          <w:rPrChange w:id="492" w:author="hong qin" w:date="2012-04-20T08:36:00Z">
            <w:rPr>
              <w:rFonts w:ascii="Arial" w:hAnsi="Arial"/>
              <w:sz w:val="24"/>
            </w:rPr>
          </w:rPrChange>
        </w:rPr>
        <w:fldChar w:fldCharType="end"/>
      </w:r>
      <w:r w:rsidR="00896728" w:rsidRPr="00605020">
        <w:rPr>
          <w:rFonts w:ascii="Arial" w:hAnsi="Arial" w:cs="Arial"/>
          <w:noProof/>
          <w:sz w:val="24"/>
          <w:szCs w:val="24"/>
        </w:rPr>
        <w:t xml:space="preserve">; </w:t>
      </w:r>
      <w:r w:rsidR="00E6575D" w:rsidRPr="00E6575D">
        <w:rPr>
          <w:noProof/>
          <w:rPrChange w:id="493" w:author="hong qin" w:date="2012-04-20T08:36:00Z">
            <w:rPr>
              <w:rFonts w:ascii="Arial" w:hAnsi="Arial"/>
              <w:sz w:val="24"/>
            </w:rPr>
          </w:rPrChange>
        </w:rPr>
        <w:fldChar w:fldCharType="begin"/>
      </w:r>
      <w:del w:id="494" w:author="hong qin" w:date="2012-04-20T08:36:00Z">
        <w:r w:rsidR="00AC5D1A">
          <w:rPr>
            <w:rFonts w:ascii="Arial" w:hAnsi="Arial" w:cs="Arial"/>
            <w:noProof/>
            <w:sz w:val="24"/>
            <w:szCs w:val="24"/>
          </w:rPr>
          <w:delInstrText xml:space="preserve"> </w:delInstrText>
        </w:r>
      </w:del>
      <w:r w:rsidR="00E6575D" w:rsidRPr="00E6575D">
        <w:rPr>
          <w:noProof/>
          <w:rPrChange w:id="495" w:author="hong qin" w:date="2012-04-20T08:36:00Z">
            <w:rPr>
              <w:rFonts w:ascii="Arial" w:hAnsi="Arial"/>
              <w:sz w:val="24"/>
            </w:rPr>
          </w:rPrChange>
        </w:rPr>
        <w:instrText>HYPERLINK \l "_ENREF_18" \o "Weinberger, 2010 #864</w:instrText>
      </w:r>
      <w:del w:id="496" w:author="hong qin" w:date="2012-04-20T08:36:00Z">
        <w:r w:rsidR="00AC5D1A">
          <w:rPr>
            <w:rFonts w:ascii="Arial" w:hAnsi="Arial" w:cs="Arial"/>
            <w:noProof/>
            <w:sz w:val="24"/>
            <w:szCs w:val="24"/>
          </w:rPr>
          <w:delInstrText xml:space="preserve">" </w:delInstrText>
        </w:r>
      </w:del>
      <w:ins w:id="497" w:author="hong qin" w:date="2012-04-20T08:36:00Z">
        <w:r w:rsidR="002F2F83">
          <w:rPr>
            <w:noProof/>
          </w:rPr>
          <w:instrText>"</w:instrText>
        </w:r>
      </w:ins>
      <w:r w:rsidR="00E6575D" w:rsidRPr="00E6575D">
        <w:rPr>
          <w:noProof/>
          <w:rPrChange w:id="498" w:author="hong qin" w:date="2012-04-20T08:36:00Z">
            <w:rPr>
              <w:rFonts w:ascii="Arial" w:hAnsi="Arial"/>
              <w:sz w:val="24"/>
            </w:rPr>
          </w:rPrChange>
        </w:rPr>
        <w:fldChar w:fldCharType="separate"/>
      </w:r>
      <w:r w:rsidR="00AC5D1A" w:rsidRPr="00605020">
        <w:rPr>
          <w:rFonts w:ascii="Arial" w:hAnsi="Arial" w:cs="Arial"/>
          <w:noProof/>
          <w:sz w:val="24"/>
          <w:szCs w:val="24"/>
        </w:rPr>
        <w:t>W</w:t>
      </w:r>
      <w:r w:rsidR="00AC5D1A" w:rsidRPr="00605020">
        <w:rPr>
          <w:rFonts w:ascii="Arial" w:hAnsi="Arial" w:cs="Arial"/>
          <w:smallCaps/>
          <w:noProof/>
          <w:sz w:val="24"/>
          <w:szCs w:val="24"/>
        </w:rPr>
        <w:t>einberger</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2010</w:t>
      </w:r>
      <w:r w:rsidR="00E6575D" w:rsidRPr="00E6575D">
        <w:rPr>
          <w:noProof/>
          <w:rPrChange w:id="499" w:author="hong qin" w:date="2012-04-20T08:36:00Z">
            <w:rPr>
              <w:rFonts w:ascii="Arial" w:hAnsi="Arial"/>
              <w:sz w:val="24"/>
            </w:rPr>
          </w:rPrChange>
        </w:rPr>
        <w:fldChar w:fldCharType="end"/>
      </w:r>
      <w:r w:rsidR="00896728" w:rsidRPr="00605020">
        <w:rPr>
          <w:rFonts w:ascii="Arial" w:hAnsi="Arial" w:cs="Arial"/>
          <w:noProof/>
          <w:sz w:val="24"/>
          <w:szCs w:val="24"/>
        </w:rPr>
        <w:t>)</w:t>
      </w:r>
      <w:r w:rsidR="00E6575D" w:rsidRPr="00605020">
        <w:rPr>
          <w:rFonts w:ascii="Arial" w:hAnsi="Arial" w:cs="Arial"/>
          <w:sz w:val="24"/>
          <w:szCs w:val="24"/>
        </w:rPr>
        <w:fldChar w:fldCharType="end"/>
      </w:r>
      <w:r w:rsidR="00896728" w:rsidRPr="00605020">
        <w:rPr>
          <w:rFonts w:ascii="Arial" w:hAnsi="Arial" w:cs="Arial"/>
          <w:sz w:val="24"/>
          <w:szCs w:val="24"/>
        </w:rPr>
        <w:t xml:space="preserve">. </w:t>
      </w:r>
    </w:p>
    <w:p w:rsidR="00000000" w:rsidRDefault="001643B0">
      <w:pPr>
        <w:spacing w:after="0" w:line="480" w:lineRule="auto"/>
        <w:ind w:firstLine="720"/>
        <w:rPr>
          <w:ins w:id="500" w:author="Hong Qin" w:date="2012-04-23T00:08:00Z"/>
          <w:rFonts w:ascii="Arial" w:hAnsi="Arial" w:cs="Arial"/>
          <w:sz w:val="24"/>
          <w:szCs w:val="24"/>
        </w:rPr>
        <w:pPrChange w:id="501" w:author="hong qin" w:date="2012-04-20T08:36:00Z">
          <w:pPr>
            <w:spacing w:after="0" w:line="480" w:lineRule="auto"/>
            <w:ind w:firstLine="720"/>
            <w:jc w:val="both"/>
          </w:pPr>
        </w:pPrChange>
      </w:pPr>
      <w:r w:rsidRPr="00605020">
        <w:rPr>
          <w:rFonts w:ascii="Arial" w:hAnsi="Arial" w:cs="Arial"/>
          <w:sz w:val="24"/>
          <w:szCs w:val="24"/>
        </w:rPr>
        <w:t xml:space="preserve">Reactive oxygen species (ROS) are </w:t>
      </w:r>
      <w:r w:rsidR="003822C1" w:rsidRPr="00605020">
        <w:rPr>
          <w:rFonts w:ascii="Arial" w:hAnsi="Arial" w:cs="Arial"/>
          <w:sz w:val="24"/>
          <w:szCs w:val="24"/>
        </w:rPr>
        <w:t xml:space="preserve">natural by-products of the </w:t>
      </w:r>
      <w:ins w:id="502" w:author="Hong Qin" w:date="2012-04-22T21:50:00Z">
        <w:r w:rsidR="004D2237">
          <w:rPr>
            <w:rFonts w:ascii="Arial" w:hAnsi="Arial" w:cs="Arial"/>
            <w:sz w:val="24"/>
            <w:szCs w:val="24"/>
          </w:rPr>
          <w:t xml:space="preserve">mitochondrial </w:t>
        </w:r>
      </w:ins>
      <w:commentRangeStart w:id="503"/>
      <w:r w:rsidR="003822C1" w:rsidRPr="00605020">
        <w:rPr>
          <w:rFonts w:ascii="Arial" w:hAnsi="Arial" w:cs="Arial"/>
          <w:sz w:val="24"/>
          <w:szCs w:val="24"/>
        </w:rPr>
        <w:t xml:space="preserve">respiratory </w:t>
      </w:r>
      <w:del w:id="504" w:author="Hong Qin" w:date="2012-04-23T00:08:00Z">
        <w:r w:rsidR="003822C1" w:rsidRPr="00605020">
          <w:rPr>
            <w:rFonts w:ascii="Arial" w:hAnsi="Arial" w:cs="Arial"/>
            <w:sz w:val="24"/>
            <w:szCs w:val="24"/>
          </w:rPr>
          <w:delText>metabolic</w:delText>
        </w:r>
        <w:r w:rsidR="00331B1F" w:rsidRPr="00605020">
          <w:rPr>
            <w:rFonts w:ascii="Arial" w:hAnsi="Arial" w:cs="Arial"/>
            <w:sz w:val="24"/>
            <w:szCs w:val="24"/>
          </w:rPr>
          <w:delText xml:space="preserve"> reactions</w:delText>
        </w:r>
      </w:del>
      <w:ins w:id="505" w:author="Hong Qin" w:date="2012-04-22T21:50:00Z">
        <w:r w:rsidR="004D2237">
          <w:rPr>
            <w:rFonts w:ascii="Arial" w:hAnsi="Arial" w:cs="Arial"/>
            <w:sz w:val="24"/>
            <w:szCs w:val="24"/>
          </w:rPr>
          <w:t>chain</w:t>
        </w:r>
      </w:ins>
      <w:commentRangeEnd w:id="503"/>
      <w:ins w:id="506" w:author="Hong Qin" w:date="2012-04-22T21:51:00Z">
        <w:r w:rsidR="004D2237">
          <w:rPr>
            <w:rStyle w:val="CommentReference"/>
            <w:vanish/>
          </w:rPr>
          <w:commentReference w:id="503"/>
        </w:r>
      </w:ins>
      <w:ins w:id="507" w:author="Hong Qin" w:date="2012-04-22T21:50:00Z">
        <w:r w:rsidR="004D2237">
          <w:rPr>
            <w:rFonts w:ascii="Arial" w:hAnsi="Arial" w:cs="Arial"/>
            <w:sz w:val="24"/>
            <w:szCs w:val="24"/>
          </w:rPr>
          <w:t xml:space="preserve">. </w:t>
        </w:r>
      </w:ins>
      <w:ins w:id="508" w:author="Hong Qin" w:date="2012-04-22T21:54:00Z">
        <w:r w:rsidR="00AB75A6" w:rsidRPr="00605020">
          <w:rPr>
            <w:rFonts w:ascii="Arial" w:hAnsi="Arial" w:cs="Arial"/>
            <w:sz w:val="24"/>
            <w:szCs w:val="24"/>
          </w:rPr>
          <w:t>The endogenous level of ROS also plays a role in signaling transduction and normal cell functions</w:t>
        </w:r>
      </w:ins>
      <w:ins w:id="509" w:author="bidyut k mohanty" w:date="2012-04-19T22:20:00Z">
        <w:r w:rsidR="00AB75A6">
          <w:rPr>
            <w:rFonts w:ascii="Arial" w:hAnsi="Arial" w:cs="Arial"/>
            <w:sz w:val="24"/>
            <w:szCs w:val="24"/>
          </w:rPr>
          <w:t xml:space="preserve"> </w:t>
        </w:r>
      </w:ins>
      <w:ins w:id="510" w:author="Hong Qin" w:date="2012-04-22T21:54:00Z">
        <w:r w:rsidR="00E6575D" w:rsidRPr="00605020">
          <w:rPr>
            <w:rFonts w:ascii="Arial" w:hAnsi="Arial" w:cs="Arial"/>
            <w:sz w:val="24"/>
            <w:szCs w:val="24"/>
          </w:rPr>
          <w:fldChar w:fldCharType="begin"/>
        </w:r>
        <w:r w:rsidR="00AB75A6">
          <w:rPr>
            <w:rFonts w:ascii="Arial" w:hAnsi="Arial" w:cs="Arial"/>
            <w:sz w:val="24"/>
            <w:szCs w:val="24"/>
          </w:rPr>
          <w:instrText xml:space="preserve"> ADDIN EN.CITE &lt;EndNote&gt;&lt;Cite&gt;&lt;Author&gt;Blagosklonny&lt;/Author&gt;&lt;Year&gt;2008&lt;/Year&gt;&lt;RecNum&gt;506&lt;/RecNum&gt;&lt;</w:instrText>
        </w:r>
      </w:ins>
      <w:del w:id="511" w:author="Hong Qin" w:date="2012-04-23T00:08:00Z">
        <w:r w:rsidR="008D39FD" w:rsidRPr="00605020">
          <w:rPr>
            <w:rFonts w:ascii="Arial" w:hAnsi="Arial" w:cs="Arial"/>
            <w:sz w:val="24"/>
            <w:szCs w:val="24"/>
          </w:rPr>
          <w:delInstrText>DisplayText&gt;(B&lt;style face="smallcaps"&gt;lagosklonny&lt;/style&gt; 2008)&lt;/DisplayText&gt;&lt;</w:delInstrText>
        </w:r>
      </w:del>
      <w:ins w:id="512" w:author="Hong Qin" w:date="2012-04-22T21:54:00Z">
        <w:r w:rsidR="00AB75A6">
          <w:rPr>
            <w:rFonts w:ascii="Arial" w:hAnsi="Arial" w:cs="Arial"/>
            <w:sz w:val="24"/>
            <w:szCs w:val="24"/>
          </w:rPr>
          <w:instrText>record&gt;&lt;rec-number&gt;506&lt;/rec-number&gt;&lt;foreign-keys&gt;&lt;key app="EN" db-id="e5v0xaxdm5za0we2avoppevdf5s22f2v520d"&gt;506&lt;/key&gt;&lt;/foreign-keys&gt;&lt;ref-type name="Journal Article"&gt;17&lt;/ref-type&gt;&lt;contributors&gt;&lt;authors&gt;&lt;author&gt;Blagosklonny, M. V.&lt;/author&gt;&lt;/authors&gt;&lt;/contributors&gt;&lt;auth-address&gt;Ordway Research Institute, and Oncotarget, Albany, New York 12208, USA. Blagosklonny@oncotarget.com&lt;/auth-address&gt;&lt;titles&gt;&lt;title&gt;Aging: ROS or TOR&lt;/title&gt;&lt;secondary-title&gt;Cell Cycle&lt;/secondary-title&gt;&lt;/titles&gt;&lt;pages&gt;3344-54&lt;/pages&gt;&lt;volume&gt;7&lt;/volume&gt;&lt;number&gt;21&lt;/number&gt;&lt;edition&gt;2008/10/31&lt;/edition&gt;&lt;keywords&gt;&lt;keyword&gt;Aging/*metabolism&lt;/keyword&gt;&lt;keyword&gt;Animals&lt;/keyword&gt;&lt;keyword&gt;Cell Death&lt;/keyword&gt;&lt;keyword&gt;Clinical Trials as Topic&lt;/keyword&gt;&lt;keyword&gt;Humans&lt;/keyword&gt;&lt;keyword&gt;Models, Biological&lt;/keyword&gt;&lt;keyword&gt;Protein Kinases/*metabolism&lt;/keyword&gt;&lt;keyword&gt;Reactive Oxygen Species/*metabolism&lt;/keyword&gt;&lt;/keywords&gt;&lt;dates&gt;&lt;year&gt;2008&lt;/year&gt;&lt;pub-dates&gt;&lt;date&gt;Nov 1&lt;/date&gt;&lt;/pub-dates&gt;&lt;/dates&gt;&lt;isbn&gt;1551-4005 (Electronic)&lt;/isbn&gt;&lt;accession-num&gt;18971624&lt;/accession-num&gt;&lt;urls&gt;&lt;related-urls&gt;&lt;url&gt;http://www.ncbi.nlm.nih.gov/entrez/query.fcgi?cmd=Retrieve&amp;amp;db=PubMed&amp;amp;dopt=Citation&amp;amp;list_uids=18971624&lt;/url&gt;&lt;/related-urls&gt;&lt;/urls&gt;&lt;electronic-resource-num&gt;6965 [pii]&lt;/electronic-resource-num&gt;&lt;research-notes&gt;***&lt;/research-notes&gt;&lt;language&gt;eng&lt;/language&gt;&lt;/record&gt;&lt;/Cite&gt;&lt;/EndNote&gt;</w:instrText>
        </w:r>
        <w:r w:rsidR="00E6575D" w:rsidRPr="00605020">
          <w:rPr>
            <w:rFonts w:ascii="Arial" w:hAnsi="Arial" w:cs="Arial"/>
            <w:sz w:val="24"/>
            <w:szCs w:val="24"/>
          </w:rPr>
          <w:fldChar w:fldCharType="separate"/>
        </w:r>
        <w:r w:rsidR="00AB75A6" w:rsidRPr="00605020">
          <w:rPr>
            <w:rFonts w:ascii="Arial" w:hAnsi="Arial" w:cs="Arial"/>
            <w:noProof/>
            <w:sz w:val="24"/>
            <w:szCs w:val="24"/>
          </w:rPr>
          <w:t>(</w:t>
        </w:r>
        <w:r w:rsidR="00E6575D" w:rsidRPr="00D86495">
          <w:rPr>
            <w:noProof/>
          </w:rPr>
          <w:fldChar w:fldCharType="begin"/>
        </w:r>
      </w:ins>
      <w:del w:id="513" w:author="hong qin" w:date="2012-04-20T08:36:00Z">
        <w:r w:rsidR="00AC5D1A">
          <w:rPr>
            <w:rFonts w:ascii="Arial" w:hAnsi="Arial" w:cs="Arial"/>
            <w:noProof/>
            <w:sz w:val="24"/>
            <w:szCs w:val="24"/>
          </w:rPr>
          <w:delInstrText xml:space="preserve"> </w:delInstrText>
        </w:r>
      </w:del>
      <w:ins w:id="514" w:author="Hong Qin" w:date="2012-04-22T21:54:00Z">
        <w:r w:rsidR="00AB75A6" w:rsidRPr="00D86495">
          <w:rPr>
            <w:noProof/>
          </w:rPr>
          <w:instrText>HYPERLINK \l "_ENREF_1" \o "Blagosklonny, 2008 #506</w:instrText>
        </w:r>
        <w:del w:id="515" w:author="hong qin" w:date="2012-04-20T08:36:00Z">
          <w:r w:rsidR="00E6575D" w:rsidRPr="00E6575D">
            <w:rPr>
              <w:rPrChange w:id="516" w:author="Hong Qin" w:date="2012-04-23T00:08:00Z">
                <w:rPr>
                  <w:rFonts w:ascii="Arial" w:hAnsi="Arial"/>
                  <w:sz w:val="24"/>
                </w:rPr>
              </w:rPrChange>
            </w:rPr>
            <w:delInstrText>"</w:delInstrText>
          </w:r>
        </w:del>
      </w:ins>
      <w:del w:id="517" w:author="hong qin" w:date="2012-04-20T08:36:00Z">
        <w:r w:rsidR="00AC5D1A">
          <w:rPr>
            <w:rFonts w:ascii="Arial" w:hAnsi="Arial" w:cs="Arial"/>
            <w:noProof/>
            <w:sz w:val="24"/>
            <w:szCs w:val="24"/>
          </w:rPr>
          <w:delInstrText xml:space="preserve"> </w:delInstrText>
        </w:r>
      </w:del>
      <w:ins w:id="518" w:author="hong qin" w:date="2012-04-20T08:36:00Z">
        <w:r w:rsidR="002F2F83">
          <w:instrText>"</w:instrText>
        </w:r>
      </w:ins>
      <w:ins w:id="519" w:author="Hong Qin" w:date="2012-04-22T21:54:00Z">
        <w:r w:rsidR="00E6575D" w:rsidRPr="00D86495">
          <w:rPr>
            <w:noProof/>
          </w:rPr>
          <w:fldChar w:fldCharType="separate"/>
        </w:r>
        <w:r w:rsidR="00AB75A6" w:rsidRPr="00605020">
          <w:rPr>
            <w:rFonts w:ascii="Arial" w:hAnsi="Arial" w:cs="Arial"/>
            <w:noProof/>
            <w:sz w:val="24"/>
            <w:szCs w:val="24"/>
          </w:rPr>
          <w:t>B</w:t>
        </w:r>
        <w:r w:rsidR="00AB75A6" w:rsidRPr="00605020">
          <w:rPr>
            <w:rFonts w:ascii="Arial" w:hAnsi="Arial" w:cs="Arial"/>
            <w:smallCaps/>
            <w:noProof/>
            <w:sz w:val="24"/>
            <w:szCs w:val="24"/>
          </w:rPr>
          <w:t>lagosklonny</w:t>
        </w:r>
        <w:r w:rsidR="00AB75A6" w:rsidRPr="00605020">
          <w:rPr>
            <w:rFonts w:ascii="Arial" w:hAnsi="Arial" w:cs="Arial"/>
            <w:noProof/>
            <w:sz w:val="24"/>
            <w:szCs w:val="24"/>
          </w:rPr>
          <w:t xml:space="preserve"> 2008</w:t>
        </w:r>
        <w:r w:rsidR="00E6575D" w:rsidRPr="00D86495">
          <w:rPr>
            <w:noProof/>
          </w:rPr>
          <w:fldChar w:fldCharType="end"/>
        </w:r>
        <w:r w:rsidR="00AB75A6" w:rsidRPr="00605020">
          <w:rPr>
            <w:rFonts w:ascii="Arial" w:hAnsi="Arial" w:cs="Arial"/>
            <w:noProof/>
            <w:sz w:val="24"/>
            <w:szCs w:val="24"/>
          </w:rPr>
          <w:t>)</w:t>
        </w:r>
        <w:r w:rsidR="00E6575D" w:rsidRPr="00605020">
          <w:rPr>
            <w:rFonts w:ascii="Arial" w:hAnsi="Arial" w:cs="Arial"/>
            <w:sz w:val="24"/>
            <w:szCs w:val="24"/>
          </w:rPr>
          <w:fldChar w:fldCharType="end"/>
        </w:r>
      </w:ins>
      <w:del w:id="520" w:author="Hong Qin" w:date="2012-04-23T00:08:00Z">
        <w:r w:rsidR="00907C6F" w:rsidRPr="00605020">
          <w:rPr>
            <w:rFonts w:ascii="Arial" w:hAnsi="Arial" w:cs="Arial"/>
            <w:sz w:val="24"/>
            <w:szCs w:val="24"/>
          </w:rPr>
          <w:delText xml:space="preserve">. </w:delText>
        </w:r>
        <w:r w:rsidR="00992E2B" w:rsidRPr="00605020">
          <w:rPr>
            <w:rFonts w:ascii="Arial" w:hAnsi="Arial" w:cs="Arial"/>
            <w:sz w:val="24"/>
            <w:szCs w:val="24"/>
          </w:rPr>
          <w:delText xml:space="preserve">Damage that </w:delText>
        </w:r>
        <w:r w:rsidR="007A07E5">
          <w:rPr>
            <w:rFonts w:ascii="Arial" w:hAnsi="Arial" w:cs="Arial"/>
            <w:sz w:val="24"/>
            <w:szCs w:val="24"/>
          </w:rPr>
          <w:delText>is</w:delText>
        </w:r>
        <w:r w:rsidR="007A07E5" w:rsidRPr="00605020">
          <w:rPr>
            <w:rFonts w:ascii="Arial" w:hAnsi="Arial" w:cs="Arial"/>
            <w:sz w:val="24"/>
            <w:szCs w:val="24"/>
          </w:rPr>
          <w:delText xml:space="preserve"> </w:delText>
        </w:r>
        <w:r w:rsidR="00992E2B" w:rsidRPr="00605020">
          <w:rPr>
            <w:rFonts w:ascii="Arial" w:hAnsi="Arial" w:cs="Arial"/>
            <w:sz w:val="24"/>
            <w:szCs w:val="24"/>
          </w:rPr>
          <w:delText xml:space="preserve">caused by ROS can accumulate over time, </w:delText>
        </w:r>
        <w:r w:rsidR="00003FCE" w:rsidRPr="00605020">
          <w:rPr>
            <w:rFonts w:ascii="Arial" w:hAnsi="Arial" w:cs="Arial"/>
            <w:sz w:val="24"/>
            <w:szCs w:val="24"/>
          </w:rPr>
          <w:delText xml:space="preserve">and has been mostly </w:delText>
        </w:r>
        <w:r w:rsidR="00992E2B" w:rsidRPr="00605020">
          <w:rPr>
            <w:rFonts w:ascii="Arial" w:hAnsi="Arial" w:cs="Arial"/>
            <w:sz w:val="24"/>
            <w:szCs w:val="24"/>
          </w:rPr>
          <w:delText xml:space="preserve">accepted </w:delText>
        </w:r>
        <w:r w:rsidR="00003FCE" w:rsidRPr="00605020">
          <w:rPr>
            <w:rFonts w:ascii="Arial" w:hAnsi="Arial" w:cs="Arial"/>
            <w:sz w:val="24"/>
            <w:szCs w:val="24"/>
          </w:rPr>
          <w:delText xml:space="preserve">as a </w:delText>
        </w:r>
        <w:r w:rsidR="00992E2B" w:rsidRPr="00605020">
          <w:rPr>
            <w:rFonts w:ascii="Arial" w:hAnsi="Arial" w:cs="Arial"/>
            <w:sz w:val="24"/>
            <w:szCs w:val="24"/>
          </w:rPr>
          <w:delText>mechanistic cause of aging</w:delText>
        </w:r>
      </w:del>
      <w:ins w:id="521" w:author="bidyut k mohanty" w:date="2012-04-19T22:21:00Z">
        <w:r w:rsidR="007A07E5">
          <w:rPr>
            <w:rFonts w:ascii="Arial" w:hAnsi="Arial" w:cs="Arial"/>
            <w:sz w:val="24"/>
            <w:szCs w:val="24"/>
          </w:rPr>
          <w:t xml:space="preserve"> </w:t>
        </w:r>
      </w:ins>
      <w:ins w:id="522" w:author="Hong Qin" w:date="2012-04-22T21:54:00Z">
        <w:r w:rsidR="00AB75A6" w:rsidRPr="00605020">
          <w:rPr>
            <w:rFonts w:ascii="Arial" w:hAnsi="Arial" w:cs="Arial"/>
            <w:sz w:val="24"/>
            <w:szCs w:val="24"/>
          </w:rPr>
          <w:t>.</w:t>
        </w:r>
        <w:r w:rsidR="00AB75A6">
          <w:rPr>
            <w:rFonts w:ascii="Arial" w:hAnsi="Arial" w:cs="Arial"/>
            <w:sz w:val="24"/>
            <w:szCs w:val="24"/>
          </w:rPr>
          <w:t xml:space="preserve"> </w:t>
        </w:r>
      </w:ins>
      <w:ins w:id="523" w:author="Hong Qin" w:date="2012-04-22T21:53:00Z">
        <w:r w:rsidR="00EC267B">
          <w:rPr>
            <w:rFonts w:ascii="Arial" w:hAnsi="Arial" w:cs="Arial"/>
            <w:sz w:val="24"/>
            <w:szCs w:val="24"/>
          </w:rPr>
          <w:t xml:space="preserve">Superoxide (O2–), </w:t>
        </w:r>
        <w:r w:rsidR="005D36A2" w:rsidRPr="005D36A2">
          <w:rPr>
            <w:rFonts w:ascii="Arial" w:hAnsi="Arial" w:cs="Arial"/>
            <w:sz w:val="24"/>
            <w:szCs w:val="24"/>
          </w:rPr>
          <w:t xml:space="preserve">hydroxyl (OH) radicals, H2O2 and singlet oxygen (1O2), </w:t>
        </w:r>
        <w:r w:rsidR="00EC267B">
          <w:rPr>
            <w:rFonts w:ascii="Arial" w:hAnsi="Arial" w:cs="Arial"/>
            <w:sz w:val="24"/>
            <w:szCs w:val="24"/>
          </w:rPr>
          <w:t xml:space="preserve">can </w:t>
        </w:r>
      </w:ins>
      <w:ins w:id="524" w:author="Hong Qin" w:date="2012-04-22T21:54:00Z">
        <w:r w:rsidR="00AB75A6">
          <w:rPr>
            <w:rFonts w:ascii="Arial" w:hAnsi="Arial" w:cs="Arial"/>
            <w:sz w:val="24"/>
            <w:szCs w:val="24"/>
          </w:rPr>
          <w:t xml:space="preserve">also </w:t>
        </w:r>
      </w:ins>
      <w:ins w:id="525" w:author="Hong Qin" w:date="2012-04-22T21:53:00Z">
        <w:r w:rsidR="00EC267B">
          <w:rPr>
            <w:rFonts w:ascii="Arial" w:hAnsi="Arial" w:cs="Arial"/>
            <w:sz w:val="24"/>
            <w:szCs w:val="24"/>
          </w:rPr>
          <w:t>oxidize</w:t>
        </w:r>
        <w:r w:rsidR="005D36A2" w:rsidRPr="005D36A2">
          <w:rPr>
            <w:rFonts w:ascii="Arial" w:hAnsi="Arial" w:cs="Arial"/>
            <w:sz w:val="24"/>
            <w:szCs w:val="24"/>
          </w:rPr>
          <w:t xml:space="preserve"> lipids, proteins</w:t>
        </w:r>
      </w:ins>
      <w:ins w:id="526" w:author="Hong Qin" w:date="2012-04-22T21:54:00Z">
        <w:r w:rsidR="00EC267B">
          <w:rPr>
            <w:rFonts w:ascii="Arial" w:hAnsi="Arial" w:cs="Arial"/>
            <w:sz w:val="24"/>
            <w:szCs w:val="24"/>
          </w:rPr>
          <w:t xml:space="preserve"> </w:t>
        </w:r>
      </w:ins>
      <w:ins w:id="527" w:author="Hong Qin" w:date="2012-04-22T21:53:00Z">
        <w:r w:rsidR="005D36A2" w:rsidRPr="005D36A2">
          <w:rPr>
            <w:rFonts w:ascii="Arial" w:hAnsi="Arial" w:cs="Arial"/>
            <w:sz w:val="24"/>
            <w:szCs w:val="24"/>
          </w:rPr>
          <w:t xml:space="preserve">and nucleic acids </w:t>
        </w:r>
        <w:r w:rsidR="00E6575D" w:rsidRPr="00E6575D">
          <w:rPr>
            <w:rFonts w:ascii="Arial" w:hAnsi="Arial" w:cs="Arial"/>
            <w:color w:val="FF6600"/>
            <w:sz w:val="24"/>
            <w:szCs w:val="24"/>
            <w:rPrChange w:id="528" w:author="Hong Qin" w:date="2012-04-22T21:54:00Z">
              <w:rPr>
                <w:rFonts w:ascii="Arial" w:hAnsi="Arial" w:cs="Arial"/>
                <w:sz w:val="24"/>
                <w:szCs w:val="24"/>
              </w:rPr>
            </w:rPrChange>
          </w:rPr>
          <w:t>(</w:t>
        </w:r>
        <w:proofErr w:type="spellStart"/>
        <w:r w:rsidR="00E6575D" w:rsidRPr="00E6575D">
          <w:rPr>
            <w:rFonts w:ascii="Arial" w:hAnsi="Arial" w:cs="Arial"/>
            <w:color w:val="FF6600"/>
            <w:sz w:val="24"/>
            <w:szCs w:val="24"/>
            <w:rPrChange w:id="529" w:author="Hong Qin" w:date="2012-04-22T21:54:00Z">
              <w:rPr>
                <w:rFonts w:ascii="Arial" w:hAnsi="Arial" w:cs="Arial"/>
                <w:sz w:val="24"/>
                <w:szCs w:val="24"/>
              </w:rPr>
            </w:rPrChange>
          </w:rPr>
          <w:t>Moradas</w:t>
        </w:r>
        <w:proofErr w:type="spellEnd"/>
        <w:r w:rsidR="00E6575D" w:rsidRPr="00E6575D">
          <w:rPr>
            <w:rFonts w:ascii="Arial" w:hAnsi="Arial" w:cs="Arial"/>
            <w:color w:val="FF6600"/>
            <w:sz w:val="24"/>
            <w:szCs w:val="24"/>
            <w:rPrChange w:id="530" w:author="Hong Qin" w:date="2012-04-22T21:54:00Z">
              <w:rPr>
                <w:rFonts w:ascii="Arial" w:hAnsi="Arial" w:cs="Arial"/>
                <w:sz w:val="24"/>
                <w:szCs w:val="24"/>
              </w:rPr>
            </w:rPrChange>
          </w:rPr>
          <w:t>-Ferreira et al. 1996).</w:t>
        </w:r>
      </w:ins>
      <w:ins w:id="531" w:author="Hong Qin" w:date="2012-04-22T21:55:00Z">
        <w:r w:rsidR="00AB75A6">
          <w:rPr>
            <w:rFonts w:ascii="Arial" w:hAnsi="Arial" w:cs="Arial"/>
            <w:sz w:val="24"/>
            <w:szCs w:val="24"/>
          </w:rPr>
          <w:t xml:space="preserve"> </w:t>
        </w:r>
      </w:ins>
      <w:del w:id="532" w:author="Hong Qin" w:date="2012-04-22T21:52:00Z">
        <w:r w:rsidR="003822C1" w:rsidRPr="00605020" w:rsidDel="004A7813">
          <w:rPr>
            <w:rFonts w:ascii="Arial" w:hAnsi="Arial" w:cs="Arial"/>
            <w:sz w:val="24"/>
            <w:szCs w:val="24"/>
          </w:rPr>
          <w:delText>metabolic</w:delText>
        </w:r>
        <w:r w:rsidR="00331B1F" w:rsidRPr="00605020" w:rsidDel="004A7813">
          <w:rPr>
            <w:rFonts w:ascii="Arial" w:hAnsi="Arial" w:cs="Arial"/>
            <w:sz w:val="24"/>
            <w:szCs w:val="24"/>
          </w:rPr>
          <w:delText xml:space="preserve"> reactions</w:delText>
        </w:r>
        <w:r w:rsidR="003822C1" w:rsidRPr="00605020" w:rsidDel="004A7813">
          <w:rPr>
            <w:rFonts w:ascii="Arial" w:hAnsi="Arial" w:cs="Arial"/>
            <w:sz w:val="24"/>
            <w:szCs w:val="24"/>
          </w:rPr>
          <w:delText xml:space="preserve">. </w:delText>
        </w:r>
      </w:del>
      <w:del w:id="533" w:author="Hong Qin" w:date="2012-04-22T21:54:00Z">
        <w:r w:rsidR="00F23376" w:rsidRPr="00605020" w:rsidDel="00AB75A6">
          <w:rPr>
            <w:rFonts w:ascii="Arial" w:hAnsi="Arial" w:cs="Arial"/>
            <w:sz w:val="24"/>
            <w:szCs w:val="24"/>
          </w:rPr>
          <w:delText xml:space="preserve">The </w:delText>
        </w:r>
        <w:r w:rsidR="00907C6F" w:rsidRPr="00605020" w:rsidDel="00AB75A6">
          <w:rPr>
            <w:rFonts w:ascii="Arial" w:hAnsi="Arial" w:cs="Arial"/>
            <w:sz w:val="24"/>
            <w:szCs w:val="24"/>
          </w:rPr>
          <w:delText>endogenous level of ROS</w:delText>
        </w:r>
        <w:r w:rsidR="00F23376" w:rsidRPr="00605020" w:rsidDel="00AB75A6">
          <w:rPr>
            <w:rFonts w:ascii="Arial" w:hAnsi="Arial" w:cs="Arial"/>
            <w:sz w:val="24"/>
            <w:szCs w:val="24"/>
          </w:rPr>
          <w:delText xml:space="preserve"> also play</w:delText>
        </w:r>
        <w:r w:rsidR="00EB351C" w:rsidRPr="00605020" w:rsidDel="00AB75A6">
          <w:rPr>
            <w:rFonts w:ascii="Arial" w:hAnsi="Arial" w:cs="Arial"/>
            <w:sz w:val="24"/>
            <w:szCs w:val="24"/>
          </w:rPr>
          <w:delText>s</w:delText>
        </w:r>
        <w:r w:rsidR="00F23376" w:rsidRPr="00605020" w:rsidDel="00AB75A6">
          <w:rPr>
            <w:rFonts w:ascii="Arial" w:hAnsi="Arial" w:cs="Arial"/>
            <w:sz w:val="24"/>
            <w:szCs w:val="24"/>
          </w:rPr>
          <w:delText xml:space="preserve"> a role in signaling transduction and normal cell functions</w:delText>
        </w:r>
      </w:del>
      <w:ins w:id="534" w:author="bidyut k mohanty" w:date="2012-04-19T22:20:00Z">
        <w:del w:id="535" w:author="Hong Qin" w:date="2012-04-22T21:54:00Z">
          <w:r w:rsidR="007A07E5" w:rsidDel="00AB75A6">
            <w:rPr>
              <w:rFonts w:ascii="Arial" w:hAnsi="Arial" w:cs="Arial"/>
              <w:sz w:val="24"/>
              <w:szCs w:val="24"/>
            </w:rPr>
            <w:delText xml:space="preserve"> </w:delText>
          </w:r>
        </w:del>
      </w:ins>
      <w:del w:id="536" w:author="Hong Qin" w:date="2012-04-22T21:54:00Z">
        <w:r w:rsidR="00E6575D" w:rsidRPr="00605020" w:rsidDel="00AB75A6">
          <w:rPr>
            <w:rFonts w:ascii="Arial" w:hAnsi="Arial" w:cs="Arial"/>
            <w:sz w:val="24"/>
            <w:szCs w:val="24"/>
          </w:rPr>
          <w:fldChar w:fldCharType="begin"/>
        </w:r>
      </w:del>
      <w:del w:id="537" w:author="Hong Qin" w:date="2012-04-22T17:05:00Z">
        <w:r w:rsidR="008D39FD" w:rsidRPr="00605020" w:rsidDel="00CF32D4">
          <w:rPr>
            <w:rFonts w:ascii="Arial" w:hAnsi="Arial" w:cs="Arial"/>
            <w:sz w:val="24"/>
            <w:szCs w:val="24"/>
          </w:rPr>
          <w:delInstrText xml:space="preserve"> ADDIN EN.CITE &lt;EndNote&gt;&lt;Cite&gt;&lt;Author&gt;</w:delInstrText>
        </w:r>
      </w:del>
      <w:del w:id="538" w:author="Hong Qin" w:date="2012-04-23T00:08:00Z">
        <w:r w:rsidR="00003FCE" w:rsidRPr="00605020">
          <w:rPr>
            <w:rFonts w:ascii="Arial" w:hAnsi="Arial" w:cs="Arial"/>
            <w:sz w:val="24"/>
            <w:szCs w:val="24"/>
          </w:rPr>
          <w:delInstrText>Harman</w:delInstrText>
        </w:r>
      </w:del>
      <w:del w:id="539" w:author="Hong Qin" w:date="2012-04-22T17:05:00Z">
        <w:r w:rsidR="008D39FD" w:rsidRPr="00605020" w:rsidDel="00CF32D4">
          <w:rPr>
            <w:rFonts w:ascii="Arial" w:hAnsi="Arial" w:cs="Arial"/>
            <w:sz w:val="24"/>
            <w:szCs w:val="24"/>
          </w:rPr>
          <w:delInstrText>Blagosklonny&lt;/Author&gt;&lt;Year&gt;</w:delInstrText>
        </w:r>
      </w:del>
      <w:del w:id="540" w:author="Hong Qin" w:date="2012-04-23T00:08:00Z">
        <w:r w:rsidR="00003FCE" w:rsidRPr="00605020">
          <w:rPr>
            <w:rFonts w:ascii="Arial" w:hAnsi="Arial" w:cs="Arial"/>
            <w:sz w:val="24"/>
            <w:szCs w:val="24"/>
          </w:rPr>
          <w:delInstrText>1956</w:delInstrText>
        </w:r>
      </w:del>
      <w:del w:id="541" w:author="Hong Qin" w:date="2012-04-22T17:05:00Z">
        <w:r w:rsidR="008D39FD" w:rsidRPr="00605020" w:rsidDel="00CF32D4">
          <w:rPr>
            <w:rFonts w:ascii="Arial" w:hAnsi="Arial" w:cs="Arial"/>
            <w:sz w:val="24"/>
            <w:szCs w:val="24"/>
          </w:rPr>
          <w:delInstrText>2008&lt;/Year&gt;&lt;RecNum&gt;</w:delInstrText>
        </w:r>
      </w:del>
      <w:del w:id="542" w:author="Hong Qin" w:date="2012-04-23T00:08:00Z">
        <w:r w:rsidR="00003FCE" w:rsidRPr="00605020">
          <w:rPr>
            <w:rFonts w:ascii="Arial" w:hAnsi="Arial" w:cs="Arial"/>
            <w:sz w:val="24"/>
            <w:szCs w:val="24"/>
          </w:rPr>
          <w:delInstrText>1036</w:delInstrText>
        </w:r>
      </w:del>
      <w:del w:id="543" w:author="Hong Qin" w:date="2012-04-22T17:05:00Z">
        <w:r w:rsidR="008D39FD" w:rsidRPr="00605020" w:rsidDel="00CF32D4">
          <w:rPr>
            <w:rFonts w:ascii="Arial" w:hAnsi="Arial" w:cs="Arial"/>
            <w:sz w:val="24"/>
            <w:szCs w:val="24"/>
          </w:rPr>
          <w:delInstrText>506&lt;/RecNum&gt;&lt;DisplayText&gt;(</w:delInstrText>
        </w:r>
      </w:del>
      <w:del w:id="544" w:author="Hong Qin" w:date="2012-04-23T00:08:00Z">
        <w:r w:rsidR="00003FCE" w:rsidRPr="00605020">
          <w:rPr>
            <w:rFonts w:ascii="Arial" w:hAnsi="Arial" w:cs="Arial"/>
            <w:sz w:val="24"/>
            <w:szCs w:val="24"/>
          </w:rPr>
          <w:delInstrText>H</w:delInstrText>
        </w:r>
      </w:del>
      <w:del w:id="545" w:author="Hong Qin" w:date="2012-04-22T17:05:00Z">
        <w:r w:rsidR="008D39FD" w:rsidRPr="00605020" w:rsidDel="00CF32D4">
          <w:rPr>
            <w:rFonts w:ascii="Arial" w:hAnsi="Arial" w:cs="Arial"/>
            <w:sz w:val="24"/>
            <w:szCs w:val="24"/>
          </w:rPr>
          <w:delInstrText>B&lt;style face="smallcaps"&gt;</w:delInstrText>
        </w:r>
      </w:del>
      <w:del w:id="546" w:author="Hong Qin" w:date="2012-04-23T00:08:00Z">
        <w:r w:rsidR="00003FCE" w:rsidRPr="00605020">
          <w:rPr>
            <w:rFonts w:ascii="Arial" w:hAnsi="Arial" w:cs="Arial"/>
            <w:sz w:val="24"/>
            <w:szCs w:val="24"/>
          </w:rPr>
          <w:delInstrText>arman</w:delInstrText>
        </w:r>
      </w:del>
      <w:del w:id="547" w:author="Hong Qin" w:date="2012-04-22T17:05:00Z">
        <w:r w:rsidR="008D39FD" w:rsidRPr="00605020" w:rsidDel="00CF32D4">
          <w:rPr>
            <w:rFonts w:ascii="Arial" w:hAnsi="Arial" w:cs="Arial"/>
            <w:sz w:val="24"/>
            <w:szCs w:val="24"/>
          </w:rPr>
          <w:delInstrText xml:space="preserve">lagosklonny&lt;/style&gt; </w:delInstrText>
        </w:r>
      </w:del>
      <w:del w:id="548" w:author="Hong Qin" w:date="2012-04-23T00:08:00Z">
        <w:r w:rsidR="00003FCE" w:rsidRPr="00605020">
          <w:rPr>
            <w:rFonts w:ascii="Arial" w:hAnsi="Arial" w:cs="Arial"/>
            <w:sz w:val="24"/>
            <w:szCs w:val="24"/>
          </w:rPr>
          <w:delInstrText>1956</w:delInstrText>
        </w:r>
      </w:del>
      <w:del w:id="549" w:author="Hong Qin" w:date="2012-04-22T17:05:00Z">
        <w:r w:rsidR="008D39FD" w:rsidRPr="00605020" w:rsidDel="00CF32D4">
          <w:rPr>
            <w:rFonts w:ascii="Arial" w:hAnsi="Arial" w:cs="Arial"/>
            <w:sz w:val="24"/>
            <w:szCs w:val="24"/>
          </w:rPr>
          <w:delInstrText>2008)&lt;/DisplayText&gt;&lt;record&gt;&lt;rec-number&gt;</w:delInstrText>
        </w:r>
      </w:del>
      <w:del w:id="550" w:author="Hong Qin" w:date="2012-04-23T00:08:00Z">
        <w:r w:rsidR="00003FCE" w:rsidRPr="00605020">
          <w:rPr>
            <w:rFonts w:ascii="Arial" w:hAnsi="Arial" w:cs="Arial"/>
            <w:sz w:val="24"/>
            <w:szCs w:val="24"/>
          </w:rPr>
          <w:delInstrText>1036</w:delInstrText>
        </w:r>
      </w:del>
      <w:del w:id="551" w:author="Hong Qin" w:date="2012-04-22T17:05:00Z">
        <w:r w:rsidR="008D39FD" w:rsidRPr="00605020" w:rsidDel="00CF32D4">
          <w:rPr>
            <w:rFonts w:ascii="Arial" w:hAnsi="Arial" w:cs="Arial"/>
            <w:sz w:val="24"/>
            <w:szCs w:val="24"/>
          </w:rPr>
          <w:delInstrText>506&lt;/rec-number&gt;&lt;foreign-keys&gt;&lt;key app="EN" db-id="e5v0xaxdm5za0we2avoppevdf5s22f2v520d"&gt;</w:delInstrText>
        </w:r>
      </w:del>
      <w:del w:id="552" w:author="Hong Qin" w:date="2012-04-23T00:08:00Z">
        <w:r w:rsidR="00003FCE" w:rsidRPr="00605020">
          <w:rPr>
            <w:rFonts w:ascii="Arial" w:hAnsi="Arial" w:cs="Arial"/>
            <w:sz w:val="24"/>
            <w:szCs w:val="24"/>
          </w:rPr>
          <w:delInstrText>1036</w:delInstrText>
        </w:r>
      </w:del>
      <w:del w:id="553" w:author="Hong Qin" w:date="2012-04-22T17:05:00Z">
        <w:r w:rsidR="008D39FD" w:rsidRPr="00605020" w:rsidDel="00CF32D4">
          <w:rPr>
            <w:rFonts w:ascii="Arial" w:hAnsi="Arial" w:cs="Arial"/>
            <w:sz w:val="24"/>
            <w:szCs w:val="24"/>
          </w:rPr>
          <w:delInstrText>506&lt;/key&gt;&lt;/foreign-keys&gt;&lt;ref-type name="Journal Article"&gt;17&lt;/ref-type&gt;&lt;contributors&gt;&lt;authors&gt;&lt;author&gt;</w:delInstrText>
        </w:r>
      </w:del>
      <w:del w:id="554" w:author="Hong Qin" w:date="2012-04-23T00:08:00Z">
        <w:r w:rsidR="00003FCE" w:rsidRPr="00605020">
          <w:rPr>
            <w:rFonts w:ascii="Arial" w:hAnsi="Arial" w:cs="Arial"/>
            <w:sz w:val="24"/>
            <w:szCs w:val="24"/>
          </w:rPr>
          <w:delInstrText>Harman, D</w:delInstrText>
        </w:r>
      </w:del>
      <w:del w:id="555" w:author="Hong Qin" w:date="2012-04-22T17:05:00Z">
        <w:r w:rsidR="008D39FD" w:rsidRPr="00605020" w:rsidDel="00CF32D4">
          <w:rPr>
            <w:rFonts w:ascii="Arial" w:hAnsi="Arial" w:cs="Arial"/>
            <w:sz w:val="24"/>
            <w:szCs w:val="24"/>
          </w:rPr>
          <w:delInstrText>Blagosklonny, M. V.&lt;/author&gt;&lt;/authors&gt;&lt;/contributors&gt;&lt;</w:delInstrText>
        </w:r>
      </w:del>
      <w:del w:id="556" w:author="Hong Qin" w:date="2012-04-23T00:08:00Z">
        <w:r w:rsidR="00003FCE" w:rsidRPr="00605020">
          <w:rPr>
            <w:rFonts w:ascii="Arial" w:hAnsi="Arial" w:cs="Arial"/>
            <w:sz w:val="24"/>
            <w:szCs w:val="24"/>
          </w:rPr>
          <w:delInstrText>titles&gt;&lt;title&gt;Aging: a theory based on free radical</w:delInstrText>
        </w:r>
      </w:del>
      <w:del w:id="557" w:author="Hong Qin" w:date="2012-04-22T17:05:00Z">
        <w:r w:rsidR="008D39FD" w:rsidRPr="00605020" w:rsidDel="00CF32D4">
          <w:rPr>
            <w:rFonts w:ascii="Arial" w:hAnsi="Arial" w:cs="Arial"/>
            <w:sz w:val="24"/>
            <w:szCs w:val="24"/>
          </w:rPr>
          <w:delInstrText xml:space="preserve">auth-address&gt;Ordway Research Institute, and </w:delInstrText>
        </w:r>
      </w:del>
      <w:del w:id="558" w:author="Hong Qin" w:date="2012-04-23T00:08:00Z">
        <w:r w:rsidR="00003FCE" w:rsidRPr="00605020">
          <w:rPr>
            <w:rFonts w:ascii="Arial" w:hAnsi="Arial" w:cs="Arial"/>
            <w:sz w:val="24"/>
            <w:szCs w:val="24"/>
          </w:rPr>
          <w:delInstrText>radiation chemistry</w:delInstrText>
        </w:r>
      </w:del>
      <w:del w:id="559" w:author="Hong Qin" w:date="2012-04-22T17:05:00Z">
        <w:r w:rsidR="008D39FD" w:rsidRPr="00605020" w:rsidDel="00CF32D4">
          <w:rPr>
            <w:rFonts w:ascii="Arial" w:hAnsi="Arial" w:cs="Arial"/>
            <w:sz w:val="24"/>
            <w:szCs w:val="24"/>
          </w:rPr>
          <w:delInstrText>Oncotarget, Albany, New York 12208, USA. Blagosklonny@oncotarget.com&lt;/auth-address&gt;&lt;titles&gt;&lt;title&gt;Aging: ROS or TOR&lt;/title&gt;&lt;secondary-title&gt;</w:delInstrText>
        </w:r>
      </w:del>
      <w:del w:id="560" w:author="Hong Qin" w:date="2012-04-23T00:08:00Z">
        <w:r w:rsidR="00003FCE" w:rsidRPr="00605020">
          <w:rPr>
            <w:rFonts w:ascii="Arial" w:hAnsi="Arial" w:cs="Arial"/>
            <w:sz w:val="24"/>
            <w:szCs w:val="24"/>
          </w:rPr>
          <w:delInstrText>J Gerontol</w:delInstrText>
        </w:r>
      </w:del>
      <w:del w:id="561" w:author="Hong Qin" w:date="2012-04-22T17:05:00Z">
        <w:r w:rsidR="008D39FD" w:rsidRPr="00605020" w:rsidDel="00CF32D4">
          <w:rPr>
            <w:rFonts w:ascii="Arial" w:hAnsi="Arial" w:cs="Arial"/>
            <w:sz w:val="24"/>
            <w:szCs w:val="24"/>
          </w:rPr>
          <w:delInstrText>Cell Cycle&lt;/secondary-title&gt;&lt;/titles&gt;&lt;pages&gt;</w:delInstrText>
        </w:r>
      </w:del>
      <w:del w:id="562" w:author="Hong Qin" w:date="2012-04-23T00:08:00Z">
        <w:r w:rsidR="00003FCE" w:rsidRPr="00605020">
          <w:rPr>
            <w:rFonts w:ascii="Arial" w:hAnsi="Arial" w:cs="Arial"/>
            <w:sz w:val="24"/>
            <w:szCs w:val="24"/>
          </w:rPr>
          <w:delInstrText>298-300</w:delInstrText>
        </w:r>
      </w:del>
      <w:del w:id="563" w:author="Hong Qin" w:date="2012-04-22T17:05:00Z">
        <w:r w:rsidR="008D39FD" w:rsidRPr="00605020" w:rsidDel="00CF32D4">
          <w:rPr>
            <w:rFonts w:ascii="Arial" w:hAnsi="Arial" w:cs="Arial"/>
            <w:sz w:val="24"/>
            <w:szCs w:val="24"/>
          </w:rPr>
          <w:delInstrText>3344-54&lt;/pages&gt;&lt;volume&gt;</w:delInstrText>
        </w:r>
      </w:del>
      <w:del w:id="564" w:author="Hong Qin" w:date="2012-04-23T00:08:00Z">
        <w:r w:rsidR="00003FCE" w:rsidRPr="00605020">
          <w:rPr>
            <w:rFonts w:ascii="Arial" w:hAnsi="Arial" w:cs="Arial"/>
            <w:sz w:val="24"/>
            <w:szCs w:val="24"/>
          </w:rPr>
          <w:delInstrText>11</w:delInstrText>
        </w:r>
      </w:del>
      <w:del w:id="565" w:author="Hong Qin" w:date="2012-04-22T17:05:00Z">
        <w:r w:rsidR="008D39FD" w:rsidRPr="00605020" w:rsidDel="00CF32D4">
          <w:rPr>
            <w:rFonts w:ascii="Arial" w:hAnsi="Arial" w:cs="Arial"/>
            <w:sz w:val="24"/>
            <w:szCs w:val="24"/>
          </w:rPr>
          <w:delInstrText>7&lt;/volume&gt;&lt;number&gt;</w:delInstrText>
        </w:r>
      </w:del>
      <w:del w:id="566" w:author="Hong Qin" w:date="2012-04-23T00:08:00Z">
        <w:r w:rsidR="00003FCE" w:rsidRPr="00605020">
          <w:rPr>
            <w:rFonts w:ascii="Arial" w:hAnsi="Arial" w:cs="Arial"/>
            <w:sz w:val="24"/>
            <w:szCs w:val="24"/>
          </w:rPr>
          <w:delInstrText>3</w:delInstrText>
        </w:r>
      </w:del>
      <w:del w:id="567" w:author="Hong Qin" w:date="2012-04-22T17:05:00Z">
        <w:r w:rsidR="008D39FD" w:rsidRPr="00605020" w:rsidDel="00CF32D4">
          <w:rPr>
            <w:rFonts w:ascii="Arial" w:hAnsi="Arial" w:cs="Arial"/>
            <w:sz w:val="24"/>
            <w:szCs w:val="24"/>
          </w:rPr>
          <w:delInstrText>21&lt;/number&gt;&lt;edition&gt;</w:delInstrText>
        </w:r>
      </w:del>
      <w:del w:id="568" w:author="Hong Qin" w:date="2012-04-23T00:08:00Z">
        <w:r w:rsidR="00003FCE" w:rsidRPr="00605020">
          <w:rPr>
            <w:rFonts w:ascii="Arial" w:hAnsi="Arial" w:cs="Arial"/>
            <w:sz w:val="24"/>
            <w:szCs w:val="24"/>
          </w:rPr>
          <w:delInstrText>1956/07/01</w:delInstrText>
        </w:r>
      </w:del>
      <w:del w:id="569" w:author="Hong Qin" w:date="2012-04-22T17:05:00Z">
        <w:r w:rsidR="008D39FD" w:rsidRPr="00605020" w:rsidDel="00CF32D4">
          <w:rPr>
            <w:rFonts w:ascii="Arial" w:hAnsi="Arial" w:cs="Arial"/>
            <w:sz w:val="24"/>
            <w:szCs w:val="24"/>
          </w:rPr>
          <w:delInstrText>2008/10/31&lt;/edition&gt;&lt;keywords&gt;&lt;keyword&gt;</w:delInstrText>
        </w:r>
      </w:del>
      <w:del w:id="570" w:author="Hong Qin" w:date="2012-04-23T00:08:00Z">
        <w:r w:rsidR="00003FCE" w:rsidRPr="00605020">
          <w:rPr>
            <w:rFonts w:ascii="Arial" w:hAnsi="Arial" w:cs="Arial"/>
            <w:sz w:val="24"/>
            <w:szCs w:val="24"/>
          </w:rPr>
          <w:delInstrText>*</w:delInstrText>
        </w:r>
      </w:del>
      <w:del w:id="571" w:author="Hong Qin" w:date="2012-04-22T17:05:00Z">
        <w:r w:rsidR="008D39FD" w:rsidRPr="00605020" w:rsidDel="00CF32D4">
          <w:rPr>
            <w:rFonts w:ascii="Arial" w:hAnsi="Arial" w:cs="Arial"/>
            <w:sz w:val="24"/>
            <w:szCs w:val="24"/>
          </w:rPr>
          <w:delInstrText>Aging/*metabolism&lt;/keyword&gt;&lt;keyword&gt;</w:delInstrText>
        </w:r>
      </w:del>
      <w:del w:id="572" w:author="Hong Qin" w:date="2012-04-23T00:08:00Z">
        <w:r w:rsidR="00003FCE" w:rsidRPr="00605020">
          <w:rPr>
            <w:rFonts w:ascii="Arial" w:hAnsi="Arial" w:cs="Arial"/>
            <w:sz w:val="24"/>
            <w:szCs w:val="24"/>
          </w:rPr>
          <w:delInstrText>*Cells</w:delInstrText>
        </w:r>
      </w:del>
      <w:del w:id="573" w:author="Hong Qin" w:date="2012-04-22T17:05:00Z">
        <w:r w:rsidR="008D39FD" w:rsidRPr="00605020" w:rsidDel="00CF32D4">
          <w:rPr>
            <w:rFonts w:ascii="Arial" w:hAnsi="Arial" w:cs="Arial"/>
            <w:sz w:val="24"/>
            <w:szCs w:val="24"/>
          </w:rPr>
          <w:delInstrText>Animals&lt;/keyword&gt;&lt;keyword&gt;Cell Death&lt;/keyword&gt;&lt;keyword&gt;Clinical Trials as Topic&lt;/keyword&gt;&lt;keyword&gt;Humans&lt;/keyword&gt;&lt;keyword&gt;Models, Biological&lt;/keyword&gt;&lt;keyword&gt;Protein Kinases/*metabolism&lt;/keyword&gt;&lt;keyword&gt;Reactive Oxygen Species/*metabolism&lt;/keyword&gt;&lt;/keywords&gt;&lt;dates&gt;&lt;year&gt;</w:delInstrText>
        </w:r>
      </w:del>
      <w:del w:id="574" w:author="Hong Qin" w:date="2012-04-23T00:08:00Z">
        <w:r w:rsidR="00003FCE" w:rsidRPr="00605020">
          <w:rPr>
            <w:rFonts w:ascii="Arial" w:hAnsi="Arial" w:cs="Arial"/>
            <w:sz w:val="24"/>
            <w:szCs w:val="24"/>
          </w:rPr>
          <w:delInstrText>1956</w:delInstrText>
        </w:r>
      </w:del>
      <w:del w:id="575" w:author="Hong Qin" w:date="2012-04-22T17:05:00Z">
        <w:r w:rsidR="008D39FD" w:rsidRPr="00605020" w:rsidDel="00CF32D4">
          <w:rPr>
            <w:rFonts w:ascii="Arial" w:hAnsi="Arial" w:cs="Arial"/>
            <w:sz w:val="24"/>
            <w:szCs w:val="24"/>
          </w:rPr>
          <w:delInstrText>2008&lt;/year&gt;&lt;pub-dates&gt;&lt;date&gt;</w:delInstrText>
        </w:r>
      </w:del>
      <w:del w:id="576" w:author="Hong Qin" w:date="2012-04-23T00:08:00Z">
        <w:r w:rsidR="00003FCE" w:rsidRPr="00605020">
          <w:rPr>
            <w:rFonts w:ascii="Arial" w:hAnsi="Arial" w:cs="Arial"/>
            <w:sz w:val="24"/>
            <w:szCs w:val="24"/>
          </w:rPr>
          <w:delInstrText>Jul</w:delInstrText>
        </w:r>
      </w:del>
      <w:del w:id="577" w:author="Hong Qin" w:date="2012-04-22T17:05:00Z">
        <w:r w:rsidR="008D39FD" w:rsidRPr="00605020" w:rsidDel="00CF32D4">
          <w:rPr>
            <w:rFonts w:ascii="Arial" w:hAnsi="Arial" w:cs="Arial"/>
            <w:sz w:val="24"/>
            <w:szCs w:val="24"/>
          </w:rPr>
          <w:delInstrText>Nov 1&lt;/date&gt;&lt;/pub-dates&gt;&lt;/dates&gt;&lt;isbn&gt;</w:delInstrText>
        </w:r>
      </w:del>
      <w:del w:id="578" w:author="Hong Qin" w:date="2012-04-23T00:08:00Z">
        <w:r w:rsidR="00003FCE" w:rsidRPr="00605020">
          <w:rPr>
            <w:rFonts w:ascii="Arial" w:hAnsi="Arial" w:cs="Arial"/>
            <w:sz w:val="24"/>
            <w:szCs w:val="24"/>
          </w:rPr>
          <w:delInstrText>0022-1422 (Print)&amp;#xD;0022-1422 (Linking</w:delInstrText>
        </w:r>
      </w:del>
      <w:del w:id="579" w:author="Hong Qin" w:date="2012-04-22T17:05:00Z">
        <w:r w:rsidR="008D39FD" w:rsidRPr="00605020" w:rsidDel="00CF32D4">
          <w:rPr>
            <w:rFonts w:ascii="Arial" w:hAnsi="Arial" w:cs="Arial"/>
            <w:sz w:val="24"/>
            <w:szCs w:val="24"/>
          </w:rPr>
          <w:delInstrText>1551-4005 (Electronic)&lt;/isbn&gt;&lt;accession-num&gt;</w:delInstrText>
        </w:r>
      </w:del>
      <w:del w:id="580" w:author="Hong Qin" w:date="2012-04-23T00:08:00Z">
        <w:r w:rsidR="00003FCE" w:rsidRPr="00605020">
          <w:rPr>
            <w:rFonts w:ascii="Arial" w:hAnsi="Arial" w:cs="Arial"/>
            <w:sz w:val="24"/>
            <w:szCs w:val="24"/>
          </w:rPr>
          <w:delInstrText>13332224</w:delInstrText>
        </w:r>
      </w:del>
      <w:del w:id="581" w:author="Hong Qin" w:date="2012-04-22T17:05:00Z">
        <w:r w:rsidR="008D39FD" w:rsidRPr="00605020" w:rsidDel="00CF32D4">
          <w:rPr>
            <w:rFonts w:ascii="Arial" w:hAnsi="Arial" w:cs="Arial"/>
            <w:sz w:val="24"/>
            <w:szCs w:val="24"/>
          </w:rPr>
          <w:delInstrText>18971624&lt;/accession-num&gt;&lt;urls&gt;&lt;related-urls&gt;&lt;url&gt;http://www.ncbi.nlm.nih.gov/entrez/query.fcgi?cmd=Retrieve&amp;amp;db=PubMed&amp;amp;dopt=Citation&amp;amp;list_uids=</w:delInstrText>
        </w:r>
      </w:del>
      <w:del w:id="582" w:author="Hong Qin" w:date="2012-04-23T00:08:00Z">
        <w:r w:rsidR="00003FCE" w:rsidRPr="00605020">
          <w:rPr>
            <w:rFonts w:ascii="Arial" w:hAnsi="Arial" w:cs="Arial"/>
            <w:sz w:val="24"/>
            <w:szCs w:val="24"/>
          </w:rPr>
          <w:delInstrText>13332224</w:delInstrText>
        </w:r>
      </w:del>
      <w:del w:id="583" w:author="Hong Qin" w:date="2012-04-22T17:05:00Z">
        <w:r w:rsidR="008D39FD" w:rsidRPr="00605020" w:rsidDel="00CF32D4">
          <w:rPr>
            <w:rFonts w:ascii="Arial" w:hAnsi="Arial" w:cs="Arial"/>
            <w:sz w:val="24"/>
            <w:szCs w:val="24"/>
          </w:rPr>
          <w:delInstrText>18971624&lt;/url&gt;&lt;/related-urls&gt;&lt;/urls&gt;&lt;electronic-resource-num&gt;6965 [pii]&lt;/electronic-resource-num&gt;&lt;research-notes&gt;***&lt;/research-notes&gt;&lt;language&gt;eng&lt;/language&gt;&lt;/record&gt;&lt;/Cite&gt;&lt;/EndNote&gt;</w:delInstrText>
        </w:r>
      </w:del>
      <w:del w:id="584" w:author="Hong Qin" w:date="2012-04-22T21:54:00Z">
        <w:r w:rsidR="00E6575D" w:rsidRPr="00605020" w:rsidDel="00AB75A6">
          <w:rPr>
            <w:rFonts w:ascii="Arial" w:hAnsi="Arial" w:cs="Arial"/>
            <w:sz w:val="24"/>
            <w:szCs w:val="24"/>
          </w:rPr>
          <w:fldChar w:fldCharType="separate"/>
        </w:r>
        <w:r w:rsidR="008D39FD" w:rsidRPr="00605020" w:rsidDel="00AB75A6">
          <w:rPr>
            <w:rFonts w:ascii="Arial" w:hAnsi="Arial" w:cs="Arial"/>
            <w:noProof/>
            <w:sz w:val="24"/>
            <w:szCs w:val="24"/>
          </w:rPr>
          <w:delText>(</w:delText>
        </w:r>
        <w:r w:rsidR="00E6575D" w:rsidRPr="00E6575D" w:rsidDel="00AB75A6">
          <w:rPr>
            <w:noProof/>
            <w:rPrChange w:id="585" w:author="hong qin" w:date="2012-04-20T08:36:00Z">
              <w:rPr>
                <w:rFonts w:ascii="Arial" w:hAnsi="Arial"/>
                <w:sz w:val="24"/>
              </w:rPr>
            </w:rPrChange>
          </w:rPr>
          <w:fldChar w:fldCharType="begin"/>
        </w:r>
      </w:del>
      <w:del w:id="586" w:author="hong qin" w:date="2012-04-20T08:36:00Z">
        <w:r w:rsidR="00AC5D1A" w:rsidDel="00AB75A6">
          <w:rPr>
            <w:rFonts w:ascii="Arial" w:hAnsi="Arial" w:cs="Arial"/>
            <w:noProof/>
            <w:sz w:val="24"/>
            <w:szCs w:val="24"/>
          </w:rPr>
          <w:delInstrText xml:space="preserve"> </w:delInstrText>
        </w:r>
      </w:del>
      <w:del w:id="587" w:author="Hong Qin" w:date="2012-04-22T21:54:00Z">
        <w:r w:rsidR="00E6575D" w:rsidRPr="00E6575D">
          <w:rPr>
            <w:noProof/>
            <w:rPrChange w:id="588" w:author="hong qin" w:date="2012-04-20T08:36:00Z">
              <w:rPr>
                <w:rFonts w:ascii="Arial" w:hAnsi="Arial"/>
                <w:sz w:val="24"/>
              </w:rPr>
            </w:rPrChange>
          </w:rPr>
          <w:delInstrText>HYPERLINK \l "_ENREF_</w:delInstrText>
        </w:r>
      </w:del>
      <w:ins w:id="589" w:author="Hong Qin" w:date="2012-04-23T00:08:00Z">
        <w:r w:rsidR="00E6575D" w:rsidRPr="00E6575D">
          <w:rPr>
            <w:rPrChange w:id="590" w:author="hong qin" w:date="2012-04-20T08:36:00Z">
              <w:rPr>
                <w:rFonts w:ascii="Arial" w:hAnsi="Arial"/>
                <w:sz w:val="24"/>
              </w:rPr>
            </w:rPrChange>
          </w:rPr>
          <w:instrText>5</w:instrText>
        </w:r>
      </w:ins>
      <w:del w:id="591" w:author="Hong Qin" w:date="2012-04-22T21:54:00Z">
        <w:r w:rsidR="00E6575D" w:rsidRPr="00E6575D">
          <w:rPr>
            <w:noProof/>
            <w:rPrChange w:id="592" w:author="hong qin" w:date="2012-04-20T08:36:00Z">
              <w:rPr>
                <w:rFonts w:ascii="Arial" w:hAnsi="Arial"/>
                <w:sz w:val="24"/>
              </w:rPr>
            </w:rPrChange>
          </w:rPr>
          <w:delInstrText>1" \o "</w:delInstrText>
        </w:r>
      </w:del>
      <w:ins w:id="593" w:author="Hong Qin" w:date="2012-04-23T00:08:00Z">
        <w:r w:rsidR="00E6575D" w:rsidRPr="00E6575D">
          <w:rPr>
            <w:rPrChange w:id="594" w:author="hong qin" w:date="2012-04-20T08:36:00Z">
              <w:rPr>
                <w:rFonts w:ascii="Arial" w:hAnsi="Arial"/>
                <w:sz w:val="24"/>
              </w:rPr>
            </w:rPrChange>
          </w:rPr>
          <w:instrText>Harman, 1956 #1036</w:instrText>
        </w:r>
      </w:ins>
      <w:del w:id="595" w:author="Hong Qin" w:date="2012-04-22T21:54:00Z">
        <w:r w:rsidR="00E6575D" w:rsidRPr="00E6575D">
          <w:rPr>
            <w:noProof/>
            <w:rPrChange w:id="596" w:author="hong qin" w:date="2012-04-20T08:36:00Z">
              <w:rPr>
                <w:rFonts w:ascii="Arial" w:hAnsi="Arial"/>
                <w:sz w:val="24"/>
              </w:rPr>
            </w:rPrChange>
          </w:rPr>
          <w:delInstrText>Blagosklonny, 2008 #506</w:delInstrText>
        </w:r>
      </w:del>
      <w:del w:id="597" w:author="hong qin" w:date="2012-04-20T08:36:00Z">
        <w:r w:rsidR="00AC5D1A" w:rsidDel="00AB75A6">
          <w:rPr>
            <w:rFonts w:ascii="Arial" w:hAnsi="Arial" w:cs="Arial"/>
            <w:noProof/>
            <w:sz w:val="24"/>
            <w:szCs w:val="24"/>
          </w:rPr>
          <w:delInstrText xml:space="preserve">" </w:delInstrText>
        </w:r>
      </w:del>
      <w:ins w:id="598" w:author="hong qin" w:date="2012-04-20T08:36:00Z">
        <w:del w:id="599" w:author="Hong Qin" w:date="2012-04-22T21:54:00Z">
          <w:r w:rsidR="002F2F83" w:rsidDel="00AB75A6">
            <w:rPr>
              <w:noProof/>
            </w:rPr>
            <w:delInstrText>"</w:delInstrText>
          </w:r>
        </w:del>
      </w:ins>
      <w:del w:id="600" w:author="Hong Qin" w:date="2012-04-22T21:54:00Z">
        <w:r w:rsidR="00E6575D" w:rsidRPr="00E6575D" w:rsidDel="00AB75A6">
          <w:rPr>
            <w:noProof/>
            <w:rPrChange w:id="601" w:author="hong qin" w:date="2012-04-20T08:36:00Z">
              <w:rPr>
                <w:rFonts w:ascii="Arial" w:hAnsi="Arial"/>
                <w:sz w:val="24"/>
              </w:rPr>
            </w:rPrChange>
          </w:rPr>
          <w:fldChar w:fldCharType="separate"/>
        </w:r>
      </w:del>
      <w:del w:id="602" w:author="Hong Qin" w:date="2012-04-23T00:08:00Z">
        <w:r w:rsidR="00AC5D1A" w:rsidRPr="00605020">
          <w:rPr>
            <w:rFonts w:ascii="Arial" w:hAnsi="Arial" w:cs="Arial"/>
            <w:noProof/>
            <w:sz w:val="24"/>
            <w:szCs w:val="24"/>
          </w:rPr>
          <w:delText>H</w:delText>
        </w:r>
        <w:r w:rsidR="00AC5D1A" w:rsidRPr="00605020">
          <w:rPr>
            <w:rFonts w:ascii="Arial" w:hAnsi="Arial" w:cs="Arial"/>
            <w:smallCaps/>
            <w:noProof/>
            <w:sz w:val="24"/>
            <w:szCs w:val="24"/>
          </w:rPr>
          <w:delText>arman</w:delText>
        </w:r>
        <w:r w:rsidR="00AC5D1A" w:rsidRPr="00605020">
          <w:rPr>
            <w:rFonts w:ascii="Arial" w:hAnsi="Arial" w:cs="Arial"/>
            <w:noProof/>
            <w:sz w:val="24"/>
            <w:szCs w:val="24"/>
          </w:rPr>
          <w:delText xml:space="preserve"> 1956</w:delText>
        </w:r>
      </w:del>
      <w:del w:id="603" w:author="Hong Qin" w:date="2012-04-22T21:54:00Z">
        <w:r w:rsidR="00AC5D1A" w:rsidRPr="00605020" w:rsidDel="00AB75A6">
          <w:rPr>
            <w:rFonts w:ascii="Arial" w:hAnsi="Arial" w:cs="Arial"/>
            <w:noProof/>
            <w:sz w:val="24"/>
            <w:szCs w:val="24"/>
          </w:rPr>
          <w:delText>B</w:delText>
        </w:r>
        <w:r w:rsidR="00AC5D1A" w:rsidRPr="00605020" w:rsidDel="00AB75A6">
          <w:rPr>
            <w:rFonts w:ascii="Arial" w:hAnsi="Arial" w:cs="Arial"/>
            <w:smallCaps/>
            <w:noProof/>
            <w:sz w:val="24"/>
            <w:szCs w:val="24"/>
          </w:rPr>
          <w:delText>lagosklonny</w:delText>
        </w:r>
        <w:r w:rsidR="00AC5D1A" w:rsidRPr="00605020" w:rsidDel="00AB75A6">
          <w:rPr>
            <w:rFonts w:ascii="Arial" w:hAnsi="Arial" w:cs="Arial"/>
            <w:noProof/>
            <w:sz w:val="24"/>
            <w:szCs w:val="24"/>
          </w:rPr>
          <w:delText xml:space="preserve"> 2008</w:delText>
        </w:r>
        <w:r w:rsidR="00E6575D" w:rsidRPr="00E6575D" w:rsidDel="00AB75A6">
          <w:rPr>
            <w:noProof/>
            <w:rPrChange w:id="604" w:author="hong qin" w:date="2012-04-20T08:36:00Z">
              <w:rPr>
                <w:rFonts w:ascii="Arial" w:hAnsi="Arial"/>
                <w:sz w:val="24"/>
              </w:rPr>
            </w:rPrChange>
          </w:rPr>
          <w:fldChar w:fldCharType="end"/>
        </w:r>
        <w:r w:rsidR="008D39FD" w:rsidRPr="00605020" w:rsidDel="00AB75A6">
          <w:rPr>
            <w:rFonts w:ascii="Arial" w:hAnsi="Arial" w:cs="Arial"/>
            <w:noProof/>
            <w:sz w:val="24"/>
            <w:szCs w:val="24"/>
          </w:rPr>
          <w:delText>)</w:delText>
        </w:r>
        <w:r w:rsidR="00E6575D" w:rsidRPr="00605020" w:rsidDel="00AB75A6">
          <w:rPr>
            <w:rFonts w:ascii="Arial" w:hAnsi="Arial" w:cs="Arial"/>
            <w:sz w:val="24"/>
            <w:szCs w:val="24"/>
          </w:rPr>
          <w:fldChar w:fldCharType="end"/>
        </w:r>
      </w:del>
      <w:del w:id="605" w:author="Hong Qin" w:date="2012-04-23T00:08:00Z">
        <w:r w:rsidR="00992E2B" w:rsidRPr="00605020">
          <w:rPr>
            <w:rFonts w:ascii="Arial" w:hAnsi="Arial" w:cs="Arial"/>
            <w:sz w:val="24"/>
            <w:szCs w:val="24"/>
          </w:rPr>
          <w:delText xml:space="preserve">. </w:delText>
        </w:r>
        <w:r w:rsidR="00BB6FBF" w:rsidRPr="00605020">
          <w:rPr>
            <w:rFonts w:ascii="Arial" w:hAnsi="Arial" w:cs="Arial"/>
            <w:sz w:val="24"/>
            <w:szCs w:val="24"/>
          </w:rPr>
          <w:delText xml:space="preserve">Oxidative stress can </w:delText>
        </w:r>
        <w:r w:rsidR="00A56075" w:rsidRPr="00605020">
          <w:rPr>
            <w:rFonts w:ascii="Arial" w:hAnsi="Arial" w:cs="Arial"/>
            <w:sz w:val="24"/>
            <w:szCs w:val="24"/>
          </w:rPr>
          <w:delText xml:space="preserve">alter </w:delText>
        </w:r>
        <w:r w:rsidR="00BB6FBF" w:rsidRPr="00605020">
          <w:rPr>
            <w:rFonts w:ascii="Arial" w:hAnsi="Arial" w:cs="Arial"/>
            <w:sz w:val="24"/>
            <w:szCs w:val="24"/>
          </w:rPr>
          <w:delText xml:space="preserve">metabolic homeostasis </w:delText>
        </w:r>
        <w:r w:rsidR="00A56075" w:rsidRPr="00605020">
          <w:rPr>
            <w:rFonts w:ascii="Arial" w:hAnsi="Arial" w:cs="Arial"/>
            <w:sz w:val="24"/>
            <w:szCs w:val="24"/>
          </w:rPr>
          <w:delText xml:space="preserve">and </w:delText>
        </w:r>
        <w:r w:rsidR="00BB6FBF" w:rsidRPr="00605020">
          <w:rPr>
            <w:rFonts w:ascii="Arial" w:hAnsi="Arial" w:cs="Arial"/>
            <w:sz w:val="24"/>
            <w:szCs w:val="24"/>
          </w:rPr>
          <w:delText xml:space="preserve">cell growth </w:delText>
        </w:r>
      </w:del>
      <w:del w:id="606" w:author="Hong Qin" w:date="2012-04-22T21:54:00Z">
        <w:r w:rsidR="00907C6F" w:rsidRPr="00605020" w:rsidDel="00AB75A6">
          <w:rPr>
            <w:rFonts w:ascii="Arial" w:hAnsi="Arial" w:cs="Arial"/>
            <w:sz w:val="24"/>
            <w:szCs w:val="24"/>
          </w:rPr>
          <w:delText xml:space="preserve">. </w:delText>
        </w:r>
      </w:del>
      <w:del w:id="607" w:author="bidyut k mohanty" w:date="2012-04-22T08:31:00Z">
        <w:r w:rsidR="00992E2B" w:rsidRPr="00605020">
          <w:rPr>
            <w:rFonts w:ascii="Arial" w:hAnsi="Arial" w:cs="Arial"/>
            <w:sz w:val="24"/>
            <w:szCs w:val="24"/>
          </w:rPr>
          <w:delText>Damage</w:delText>
        </w:r>
      </w:del>
      <w:ins w:id="608" w:author="bidyut k mohanty" w:date="2012-04-22T08:31:00Z">
        <w:r w:rsidR="00992E2B" w:rsidRPr="00605020">
          <w:rPr>
            <w:rFonts w:ascii="Arial" w:hAnsi="Arial" w:cs="Arial"/>
            <w:sz w:val="24"/>
            <w:szCs w:val="24"/>
          </w:rPr>
          <w:t>Damage</w:t>
        </w:r>
      </w:ins>
      <w:del w:id="609" w:author="bidyut k mohanty" w:date="2012-04-19T22:20:00Z">
        <w:r w:rsidR="00992E2B" w:rsidRPr="00605020">
          <w:rPr>
            <w:rFonts w:ascii="Arial" w:hAnsi="Arial" w:cs="Arial"/>
            <w:sz w:val="24"/>
            <w:szCs w:val="24"/>
          </w:rPr>
          <w:delText>s</w:delText>
        </w:r>
      </w:del>
      <w:ins w:id="610" w:author="Hong Qin" w:date="2012-04-23T00:08:00Z">
        <w:r w:rsidR="00992E2B" w:rsidRPr="00605020">
          <w:rPr>
            <w:rFonts w:ascii="Arial" w:hAnsi="Arial" w:cs="Arial"/>
            <w:sz w:val="24"/>
            <w:szCs w:val="24"/>
          </w:rPr>
          <w:t xml:space="preserve"> </w:t>
        </w:r>
      </w:ins>
      <w:del w:id="611" w:author="bidyut k mohanty" w:date="2012-04-20T11:48:00Z">
        <w:r w:rsidR="00992E2B" w:rsidRPr="00605020" w:rsidDel="0050481B">
          <w:rPr>
            <w:rFonts w:ascii="Arial" w:hAnsi="Arial" w:cs="Arial"/>
            <w:sz w:val="24"/>
            <w:szCs w:val="24"/>
          </w:rPr>
          <w:delText xml:space="preserve">that </w:delText>
        </w:r>
      </w:del>
      <w:del w:id="612" w:author="bidyut k mohanty" w:date="2012-04-22T08:31:00Z">
        <w:r w:rsidR="007A07E5">
          <w:rPr>
            <w:rFonts w:ascii="Arial" w:hAnsi="Arial" w:cs="Arial"/>
            <w:sz w:val="24"/>
            <w:szCs w:val="24"/>
          </w:rPr>
          <w:delText>is</w:delText>
        </w:r>
        <w:r w:rsidR="007A07E5" w:rsidRPr="00605020">
          <w:rPr>
            <w:rFonts w:ascii="Arial" w:hAnsi="Arial" w:cs="Arial"/>
            <w:sz w:val="24"/>
            <w:szCs w:val="24"/>
          </w:rPr>
          <w:delText xml:space="preserve"> </w:delText>
        </w:r>
      </w:del>
      <w:del w:id="613" w:author="bidyut k mohanty" w:date="2012-04-19T22:21:00Z">
        <w:r w:rsidR="00992E2B" w:rsidRPr="00605020">
          <w:rPr>
            <w:rFonts w:ascii="Arial" w:hAnsi="Arial" w:cs="Arial"/>
            <w:sz w:val="24"/>
            <w:szCs w:val="24"/>
          </w:rPr>
          <w:delText xml:space="preserve">are </w:delText>
        </w:r>
      </w:del>
      <w:ins w:id="614" w:author="Hong Qin" w:date="2012-04-23T00:08:00Z">
        <w:r w:rsidR="00992E2B" w:rsidRPr="00605020">
          <w:rPr>
            <w:rFonts w:ascii="Arial" w:hAnsi="Arial" w:cs="Arial"/>
            <w:sz w:val="24"/>
            <w:szCs w:val="24"/>
          </w:rPr>
          <w:t xml:space="preserve">caused by ROS can accumulate over time, </w:t>
        </w:r>
        <w:r w:rsidR="00003FCE" w:rsidRPr="00605020">
          <w:rPr>
            <w:rFonts w:ascii="Arial" w:hAnsi="Arial" w:cs="Arial"/>
            <w:sz w:val="24"/>
            <w:szCs w:val="24"/>
          </w:rPr>
          <w:t xml:space="preserve">and has been mostly </w:t>
        </w:r>
        <w:r w:rsidR="00992E2B" w:rsidRPr="00605020">
          <w:rPr>
            <w:rFonts w:ascii="Arial" w:hAnsi="Arial" w:cs="Arial"/>
            <w:sz w:val="24"/>
            <w:szCs w:val="24"/>
          </w:rPr>
          <w:t xml:space="preserve">accepted </w:t>
        </w:r>
        <w:r w:rsidR="00003FCE" w:rsidRPr="00605020">
          <w:rPr>
            <w:rFonts w:ascii="Arial" w:hAnsi="Arial" w:cs="Arial"/>
            <w:sz w:val="24"/>
            <w:szCs w:val="24"/>
          </w:rPr>
          <w:t xml:space="preserve">as a </w:t>
        </w:r>
        <w:r w:rsidR="00992E2B" w:rsidRPr="00605020">
          <w:rPr>
            <w:rFonts w:ascii="Arial" w:hAnsi="Arial" w:cs="Arial"/>
            <w:sz w:val="24"/>
            <w:szCs w:val="24"/>
          </w:rPr>
          <w:t>mechanistic cause of aging</w:t>
        </w:r>
      </w:ins>
      <w:ins w:id="615" w:author="bidyut k mohanty" w:date="2012-04-19T22:21:00Z">
        <w:r w:rsidR="007A07E5">
          <w:rPr>
            <w:rFonts w:ascii="Arial" w:hAnsi="Arial" w:cs="Arial"/>
            <w:sz w:val="24"/>
            <w:szCs w:val="24"/>
          </w:rPr>
          <w:t xml:space="preserve"> </w:t>
        </w:r>
      </w:ins>
      <w:r w:rsidR="00E6575D" w:rsidRPr="00605020">
        <w:rPr>
          <w:rFonts w:ascii="Arial" w:hAnsi="Arial" w:cs="Arial"/>
          <w:sz w:val="24"/>
          <w:szCs w:val="24"/>
        </w:rPr>
        <w:fldChar w:fldCharType="begin"/>
      </w:r>
      <w:ins w:id="616" w:author="Hong Qin" w:date="2012-04-22T17:19:00Z">
        <w:r w:rsidR="00257CB6">
          <w:rPr>
            <w:rFonts w:ascii="Arial" w:hAnsi="Arial" w:cs="Arial"/>
            <w:sz w:val="24"/>
            <w:szCs w:val="24"/>
          </w:rPr>
          <w:instrText xml:space="preserve"> ADDIN EN.CITE &lt;EndNote&gt;&lt;Cite&gt;&lt;Author&gt;</w:instrText>
        </w:r>
      </w:ins>
      <w:del w:id="617" w:author="Hong Qin" w:date="2012-04-23T00:08:00Z">
        <w:r w:rsidR="00C27F7B" w:rsidRPr="00605020">
          <w:rPr>
            <w:rFonts w:ascii="Arial" w:hAnsi="Arial" w:cs="Arial"/>
            <w:sz w:val="24"/>
            <w:szCs w:val="24"/>
          </w:rPr>
          <w:delInstrText>Ristow</w:delInstrText>
        </w:r>
      </w:del>
      <w:ins w:id="618" w:author="Hong Qin" w:date="2012-04-22T17:19:00Z">
        <w:r w:rsidR="00257CB6">
          <w:rPr>
            <w:rFonts w:ascii="Arial" w:hAnsi="Arial" w:cs="Arial"/>
            <w:sz w:val="24"/>
            <w:szCs w:val="24"/>
          </w:rPr>
          <w:instrText>Harman&lt;/Author&gt;&lt;Year&gt;</w:instrText>
        </w:r>
      </w:ins>
      <w:del w:id="619" w:author="Hong Qin" w:date="2012-04-23T00:08:00Z">
        <w:r w:rsidR="00C27F7B" w:rsidRPr="00605020">
          <w:rPr>
            <w:rFonts w:ascii="Arial" w:hAnsi="Arial" w:cs="Arial"/>
            <w:sz w:val="24"/>
            <w:szCs w:val="24"/>
          </w:rPr>
          <w:delInstrText>2011</w:delInstrText>
        </w:r>
      </w:del>
      <w:ins w:id="620" w:author="Hong Qin" w:date="2012-04-22T17:19:00Z">
        <w:r w:rsidR="00257CB6">
          <w:rPr>
            <w:rFonts w:ascii="Arial" w:hAnsi="Arial" w:cs="Arial"/>
            <w:sz w:val="24"/>
            <w:szCs w:val="24"/>
          </w:rPr>
          <w:instrText>1956&lt;/Year&gt;&lt;RecNum&gt;</w:instrText>
        </w:r>
      </w:ins>
      <w:del w:id="621" w:author="Hong Qin" w:date="2012-04-23T00:08:00Z">
        <w:r w:rsidR="00C27F7B" w:rsidRPr="00605020">
          <w:rPr>
            <w:rFonts w:ascii="Arial" w:hAnsi="Arial" w:cs="Arial"/>
            <w:sz w:val="24"/>
            <w:szCs w:val="24"/>
          </w:rPr>
          <w:delInstrText>1034</w:delInstrText>
        </w:r>
      </w:del>
      <w:ins w:id="622" w:author="Hong Qin" w:date="2012-04-22T17:19:00Z">
        <w:r w:rsidR="00257CB6">
          <w:rPr>
            <w:rFonts w:ascii="Arial" w:hAnsi="Arial" w:cs="Arial"/>
            <w:sz w:val="24"/>
            <w:szCs w:val="24"/>
          </w:rPr>
          <w:instrText>1036&lt;/RecNum&gt;&lt;</w:instrText>
        </w:r>
      </w:ins>
      <w:del w:id="623" w:author="Hong Qin" w:date="2012-04-23T00:08:00Z">
        <w:r w:rsidR="00C27F7B" w:rsidRPr="00605020">
          <w:rPr>
            <w:rFonts w:ascii="Arial" w:hAnsi="Arial" w:cs="Arial"/>
            <w:sz w:val="24"/>
            <w:szCs w:val="24"/>
          </w:rPr>
          <w:delInstrText>DisplayText&gt;(R&lt;style face="smallcaps"&gt;istow&lt;/style&gt; and S&lt;style face="smallcaps"&gt;chmeisser&lt;/style&gt; 2011)&lt;/DisplayText&gt;&lt;</w:delInstrText>
        </w:r>
      </w:del>
      <w:ins w:id="624" w:author="Hong Qin" w:date="2012-04-22T17:19:00Z">
        <w:r w:rsidR="00257CB6">
          <w:rPr>
            <w:rFonts w:ascii="Arial" w:hAnsi="Arial" w:cs="Arial"/>
            <w:sz w:val="24"/>
            <w:szCs w:val="24"/>
          </w:rPr>
          <w:instrText>record&gt;&lt;rec-number&gt;</w:instrText>
        </w:r>
      </w:ins>
      <w:del w:id="625" w:author="Hong Qin" w:date="2012-04-23T00:08:00Z">
        <w:r w:rsidR="00C27F7B" w:rsidRPr="00605020">
          <w:rPr>
            <w:rFonts w:ascii="Arial" w:hAnsi="Arial" w:cs="Arial"/>
            <w:sz w:val="24"/>
            <w:szCs w:val="24"/>
          </w:rPr>
          <w:delInstrText>1034</w:delInstrText>
        </w:r>
      </w:del>
      <w:ins w:id="626" w:author="Hong Qin" w:date="2012-04-22T17:19:00Z">
        <w:r w:rsidR="00257CB6">
          <w:rPr>
            <w:rFonts w:ascii="Arial" w:hAnsi="Arial" w:cs="Arial"/>
            <w:sz w:val="24"/>
            <w:szCs w:val="24"/>
          </w:rPr>
          <w:instrText>1036&lt;/rec-number&gt;&lt;foreign-keys&gt;&lt;key app="EN" db-id="e5v0xaxdm5za0we2avoppevdf5s22f2v520d"&gt;</w:instrText>
        </w:r>
      </w:ins>
      <w:del w:id="627" w:author="Hong Qin" w:date="2012-04-23T00:08:00Z">
        <w:r w:rsidR="00C27F7B" w:rsidRPr="00605020">
          <w:rPr>
            <w:rFonts w:ascii="Arial" w:hAnsi="Arial" w:cs="Arial"/>
            <w:sz w:val="24"/>
            <w:szCs w:val="24"/>
          </w:rPr>
          <w:delInstrText>1034</w:delInstrText>
        </w:r>
      </w:del>
      <w:ins w:id="628" w:author="Hong Qin" w:date="2012-04-22T17:19:00Z">
        <w:r w:rsidR="00257CB6">
          <w:rPr>
            <w:rFonts w:ascii="Arial" w:hAnsi="Arial" w:cs="Arial"/>
            <w:sz w:val="24"/>
            <w:szCs w:val="24"/>
          </w:rPr>
          <w:instrText>1036&lt;/key&gt;&lt;/foreign-keys&gt;&lt;ref-type name="Journal Article"&gt;17&lt;/ref-type&gt;&lt;contributors&gt;&lt;authors&gt;&lt;author&gt;</w:instrText>
        </w:r>
      </w:ins>
      <w:del w:id="629" w:author="Hong Qin" w:date="2012-04-23T00:08:00Z">
        <w:r w:rsidR="00C27F7B" w:rsidRPr="00605020">
          <w:rPr>
            <w:rFonts w:ascii="Arial" w:hAnsi="Arial" w:cs="Arial"/>
            <w:sz w:val="24"/>
            <w:szCs w:val="24"/>
          </w:rPr>
          <w:delInstrText>Ristow, M.&lt;/author&gt;&lt;author&gt;Schmeisser, S</w:delInstrText>
        </w:r>
      </w:del>
      <w:ins w:id="630" w:author="Hong Qin" w:date="2012-04-22T17:19:00Z">
        <w:r w:rsidR="00257CB6">
          <w:rPr>
            <w:rFonts w:ascii="Arial" w:hAnsi="Arial" w:cs="Arial"/>
            <w:sz w:val="24"/>
            <w:szCs w:val="24"/>
          </w:rPr>
          <w:instrText>Harman, D.&lt;/author&gt;&lt;/authors&gt;&lt;/contributors&gt;&lt;</w:instrText>
        </w:r>
      </w:ins>
      <w:del w:id="631" w:author="Hong Qin" w:date="2012-04-23T00:08:00Z">
        <w:r w:rsidR="00C27F7B" w:rsidRPr="00605020">
          <w:rPr>
            <w:rFonts w:ascii="Arial" w:hAnsi="Arial" w:cs="Arial"/>
            <w:sz w:val="24"/>
            <w:szCs w:val="24"/>
          </w:rPr>
          <w:delInstrText>auth-address&gt;Department of Human Nutrition, Institute of Nutrition, University of Jena, D-07743 Jena, Germany. mr@mristow.org&lt;/auth-address&gt;&lt;</w:delInstrText>
        </w:r>
      </w:del>
      <w:ins w:id="632" w:author="Hong Qin" w:date="2012-04-22T17:19:00Z">
        <w:r w:rsidR="00257CB6">
          <w:rPr>
            <w:rFonts w:ascii="Arial" w:hAnsi="Arial" w:cs="Arial"/>
            <w:sz w:val="24"/>
            <w:szCs w:val="24"/>
          </w:rPr>
          <w:instrText>titles&gt;&lt;title&gt;</w:instrText>
        </w:r>
      </w:ins>
      <w:del w:id="633" w:author="Hong Qin" w:date="2012-04-23T00:08:00Z">
        <w:r w:rsidR="00C27F7B" w:rsidRPr="00605020">
          <w:rPr>
            <w:rFonts w:ascii="Arial" w:hAnsi="Arial" w:cs="Arial"/>
            <w:sz w:val="24"/>
            <w:szCs w:val="24"/>
          </w:rPr>
          <w:delInstrText>Extending life span by increasing oxidative stress</w:delInstrText>
        </w:r>
      </w:del>
      <w:ins w:id="634" w:author="Hong Qin" w:date="2012-04-22T17:19:00Z">
        <w:r w:rsidR="00257CB6">
          <w:rPr>
            <w:rFonts w:ascii="Arial" w:hAnsi="Arial" w:cs="Arial"/>
            <w:sz w:val="24"/>
            <w:szCs w:val="24"/>
          </w:rPr>
          <w:instrText>Aging: a theory based on free radical and radiation chemistry&lt;/title&gt;&lt;secondary-title&gt;</w:instrText>
        </w:r>
      </w:ins>
      <w:del w:id="635" w:author="Hong Qin" w:date="2012-04-23T00:08:00Z">
        <w:r w:rsidR="00C27F7B" w:rsidRPr="00605020">
          <w:rPr>
            <w:rFonts w:ascii="Arial" w:hAnsi="Arial" w:cs="Arial"/>
            <w:sz w:val="24"/>
            <w:szCs w:val="24"/>
          </w:rPr>
          <w:delInstrText>Free Radic Biol Med</w:delInstrText>
        </w:r>
      </w:del>
      <w:ins w:id="636" w:author="Hong Qin" w:date="2012-04-22T17:19:00Z">
        <w:r w:rsidR="00257CB6">
          <w:rPr>
            <w:rFonts w:ascii="Arial" w:hAnsi="Arial" w:cs="Arial"/>
            <w:sz w:val="24"/>
            <w:szCs w:val="24"/>
          </w:rPr>
          <w:instrText>J Gerontol&lt;/secondary-title&gt;&lt;/titles&gt;&lt;pages&gt;</w:instrText>
        </w:r>
      </w:ins>
      <w:del w:id="637" w:author="Hong Qin" w:date="2012-04-23T00:08:00Z">
        <w:r w:rsidR="00C27F7B" w:rsidRPr="00605020">
          <w:rPr>
            <w:rFonts w:ascii="Arial" w:hAnsi="Arial" w:cs="Arial"/>
            <w:sz w:val="24"/>
            <w:szCs w:val="24"/>
          </w:rPr>
          <w:delInstrText>327-36</w:delInstrText>
        </w:r>
      </w:del>
      <w:ins w:id="638" w:author="Hong Qin" w:date="2012-04-22T17:19:00Z">
        <w:r w:rsidR="00257CB6">
          <w:rPr>
            <w:rFonts w:ascii="Arial" w:hAnsi="Arial" w:cs="Arial"/>
            <w:sz w:val="24"/>
            <w:szCs w:val="24"/>
          </w:rPr>
          <w:instrText>298-300&lt;/pages&gt;&lt;volume&gt;</w:instrText>
        </w:r>
      </w:ins>
      <w:del w:id="639" w:author="Hong Qin" w:date="2012-04-23T00:08:00Z">
        <w:r w:rsidR="00C27F7B" w:rsidRPr="00605020">
          <w:rPr>
            <w:rFonts w:ascii="Arial" w:hAnsi="Arial" w:cs="Arial"/>
            <w:sz w:val="24"/>
            <w:szCs w:val="24"/>
          </w:rPr>
          <w:delInstrText>51</w:delInstrText>
        </w:r>
      </w:del>
      <w:ins w:id="640" w:author="Hong Qin" w:date="2012-04-22T17:19:00Z">
        <w:r w:rsidR="00257CB6">
          <w:rPr>
            <w:rFonts w:ascii="Arial" w:hAnsi="Arial" w:cs="Arial"/>
            <w:sz w:val="24"/>
            <w:szCs w:val="24"/>
          </w:rPr>
          <w:instrText>11&lt;/volume&gt;&lt;number&gt;</w:instrText>
        </w:r>
      </w:ins>
      <w:del w:id="641" w:author="Hong Qin" w:date="2012-04-23T00:08:00Z">
        <w:r w:rsidR="00C27F7B" w:rsidRPr="00605020">
          <w:rPr>
            <w:rFonts w:ascii="Arial" w:hAnsi="Arial" w:cs="Arial"/>
            <w:sz w:val="24"/>
            <w:szCs w:val="24"/>
          </w:rPr>
          <w:delInstrText>2</w:delInstrText>
        </w:r>
      </w:del>
      <w:ins w:id="642" w:author="Hong Qin" w:date="2012-04-22T17:19:00Z">
        <w:r w:rsidR="00257CB6">
          <w:rPr>
            <w:rFonts w:ascii="Arial" w:hAnsi="Arial" w:cs="Arial"/>
            <w:sz w:val="24"/>
            <w:szCs w:val="24"/>
          </w:rPr>
          <w:instrText>3&lt;/number&gt;&lt;edition&gt;</w:instrText>
        </w:r>
      </w:ins>
      <w:del w:id="643" w:author="Hong Qin" w:date="2012-04-23T00:08:00Z">
        <w:r w:rsidR="00C27F7B" w:rsidRPr="00605020">
          <w:rPr>
            <w:rFonts w:ascii="Arial" w:hAnsi="Arial" w:cs="Arial"/>
            <w:sz w:val="24"/>
            <w:szCs w:val="24"/>
          </w:rPr>
          <w:delInstrText>2011/05/31</w:delInstrText>
        </w:r>
      </w:del>
      <w:ins w:id="644" w:author="Hong Qin" w:date="2012-04-22T17:19:00Z">
        <w:r w:rsidR="00257CB6">
          <w:rPr>
            <w:rFonts w:ascii="Arial" w:hAnsi="Arial" w:cs="Arial"/>
            <w:sz w:val="24"/>
            <w:szCs w:val="24"/>
          </w:rPr>
          <w:instrText>1956/07/01&lt;/edition&gt;&lt;keywords&gt;&lt;keyword&gt;</w:instrText>
        </w:r>
      </w:ins>
      <w:del w:id="645" w:author="Hong Qin" w:date="2012-04-23T00:08:00Z">
        <w:r w:rsidR="00C27F7B" w:rsidRPr="00605020">
          <w:rPr>
            <w:rFonts w:ascii="Arial" w:hAnsi="Arial" w:cs="Arial"/>
            <w:sz w:val="24"/>
            <w:szCs w:val="24"/>
          </w:rPr>
          <w:delInstrText>Animals</w:delInstrText>
        </w:r>
      </w:del>
      <w:ins w:id="646" w:author="Hong Qin" w:date="2012-04-22T17:19:00Z">
        <w:r w:rsidR="00257CB6">
          <w:rPr>
            <w:rFonts w:ascii="Arial" w:hAnsi="Arial" w:cs="Arial"/>
            <w:sz w:val="24"/>
            <w:szCs w:val="24"/>
          </w:rPr>
          <w:instrText>*Aging&lt;/keyword&gt;&lt;keyword&gt;</w:instrText>
        </w:r>
      </w:ins>
      <w:del w:id="647" w:author="Hong Qin" w:date="2012-04-23T00:08:00Z">
        <w:r w:rsidR="00C27F7B" w:rsidRPr="00605020">
          <w:rPr>
            <w:rFonts w:ascii="Arial" w:hAnsi="Arial" w:cs="Arial"/>
            <w:sz w:val="24"/>
            <w:szCs w:val="24"/>
          </w:rPr>
          <w:delInstrText>Caloric Restriction&lt;/keyword&gt;&lt;keyword&gt;Exercise&lt;/keyword&gt;&lt;keyword&gt;Glucose/metabolism&lt;/keyword&gt;&lt;keyword&gt;Humans&lt;/keyword&gt;&lt;keyword&gt;Insulin/metabolism&lt;/keyword&gt;&lt;keyword&gt;Insulin-Like Growth Factor I/metabolism&lt;/keyword&gt;&lt;keyword&gt;*Longevity&lt;/keyword&gt;&lt;keyword&gt;Mitochondria/metabolism&lt;/keyword&gt;&lt;keyword&gt;*Oxidative Stress&lt;/keyword&gt;&lt;keyword&gt;Signal Transduction</w:delInstrText>
        </w:r>
      </w:del>
      <w:ins w:id="648" w:author="Hong Qin" w:date="2012-04-22T17:19:00Z">
        <w:r w:rsidR="00257CB6">
          <w:rPr>
            <w:rFonts w:ascii="Arial" w:hAnsi="Arial" w:cs="Arial"/>
            <w:sz w:val="24"/>
            <w:szCs w:val="24"/>
          </w:rPr>
          <w:instrText>*Cells&lt;/keyword&gt;&lt;/keywords&gt;&lt;dates&gt;&lt;year&gt;</w:instrText>
        </w:r>
      </w:ins>
      <w:del w:id="649" w:author="Hong Qin" w:date="2012-04-23T00:08:00Z">
        <w:r w:rsidR="00C27F7B" w:rsidRPr="00605020">
          <w:rPr>
            <w:rFonts w:ascii="Arial" w:hAnsi="Arial" w:cs="Arial"/>
            <w:sz w:val="24"/>
            <w:szCs w:val="24"/>
          </w:rPr>
          <w:delInstrText>2011</w:delInstrText>
        </w:r>
      </w:del>
      <w:ins w:id="650" w:author="Hong Qin" w:date="2012-04-22T17:19:00Z">
        <w:r w:rsidR="00257CB6">
          <w:rPr>
            <w:rFonts w:ascii="Arial" w:hAnsi="Arial" w:cs="Arial"/>
            <w:sz w:val="24"/>
            <w:szCs w:val="24"/>
          </w:rPr>
          <w:instrText>1956&lt;/year&gt;&lt;pub-dates&gt;&lt;date&gt;Jul</w:instrText>
        </w:r>
      </w:ins>
      <w:del w:id="651" w:author="Hong Qin" w:date="2012-04-23T00:08:00Z">
        <w:r w:rsidR="00C27F7B" w:rsidRPr="00605020">
          <w:rPr>
            <w:rFonts w:ascii="Arial" w:hAnsi="Arial" w:cs="Arial"/>
            <w:sz w:val="24"/>
            <w:szCs w:val="24"/>
          </w:rPr>
          <w:delInstrText xml:space="preserve"> 15</w:delInstrText>
        </w:r>
      </w:del>
      <w:ins w:id="652" w:author="Hong Qin" w:date="2012-04-22T17:19:00Z">
        <w:r w:rsidR="00257CB6">
          <w:rPr>
            <w:rFonts w:ascii="Arial" w:hAnsi="Arial" w:cs="Arial"/>
            <w:sz w:val="24"/>
            <w:szCs w:val="24"/>
          </w:rPr>
          <w:instrText>&lt;/date&gt;&lt;/pub-dates&gt;&lt;/dates&gt;&lt;isbn&gt;</w:instrText>
        </w:r>
      </w:ins>
      <w:del w:id="653" w:author="Hong Qin" w:date="2012-04-23T00:08:00Z">
        <w:r w:rsidR="00C27F7B" w:rsidRPr="00605020">
          <w:rPr>
            <w:rFonts w:ascii="Arial" w:hAnsi="Arial" w:cs="Arial"/>
            <w:sz w:val="24"/>
            <w:szCs w:val="24"/>
          </w:rPr>
          <w:delInstrText>1873-4596 (Electronic</w:delInstrText>
        </w:r>
      </w:del>
      <w:ins w:id="654" w:author="Hong Qin" w:date="2012-04-22T17:19:00Z">
        <w:r w:rsidR="00257CB6">
          <w:rPr>
            <w:rFonts w:ascii="Arial" w:hAnsi="Arial" w:cs="Arial"/>
            <w:sz w:val="24"/>
            <w:szCs w:val="24"/>
          </w:rPr>
          <w:instrText>0022-1422 (Print)&amp;#xD;</w:instrText>
        </w:r>
      </w:ins>
      <w:del w:id="655" w:author="Hong Qin" w:date="2012-04-23T00:08:00Z">
        <w:r w:rsidR="00C27F7B" w:rsidRPr="00605020">
          <w:rPr>
            <w:rFonts w:ascii="Arial" w:hAnsi="Arial" w:cs="Arial"/>
            <w:sz w:val="24"/>
            <w:szCs w:val="24"/>
          </w:rPr>
          <w:delInstrText>0891-5849</w:delInstrText>
        </w:r>
      </w:del>
      <w:ins w:id="656" w:author="Hong Qin" w:date="2012-04-22T17:19:00Z">
        <w:r w:rsidR="00257CB6">
          <w:rPr>
            <w:rFonts w:ascii="Arial" w:hAnsi="Arial" w:cs="Arial"/>
            <w:sz w:val="24"/>
            <w:szCs w:val="24"/>
          </w:rPr>
          <w:instrText>0022-1422 (Linking)&lt;/isbn&gt;&lt;accession-num&gt;</w:instrText>
        </w:r>
      </w:ins>
      <w:del w:id="657" w:author="Hong Qin" w:date="2012-04-23T00:08:00Z">
        <w:r w:rsidR="00C27F7B" w:rsidRPr="00605020">
          <w:rPr>
            <w:rFonts w:ascii="Arial" w:hAnsi="Arial" w:cs="Arial"/>
            <w:sz w:val="24"/>
            <w:szCs w:val="24"/>
          </w:rPr>
          <w:delInstrText>21619928</w:delInstrText>
        </w:r>
      </w:del>
      <w:ins w:id="658" w:author="Hong Qin" w:date="2012-04-22T17:19:00Z">
        <w:r w:rsidR="00257CB6">
          <w:rPr>
            <w:rFonts w:ascii="Arial" w:hAnsi="Arial" w:cs="Arial"/>
            <w:sz w:val="24"/>
            <w:szCs w:val="24"/>
          </w:rPr>
          <w:instrText>13332224&lt;/accession-num&gt;&lt;urls&gt;&lt;related-urls&gt;&lt;url&gt;http://www.ncbi.nlm.nih.gov/entrez/query.fcgi?cmd=Retrieve&amp;amp;db=PubMed&amp;amp;dopt=Citation&amp;amp;list_uids=</w:instrText>
        </w:r>
      </w:ins>
      <w:del w:id="659" w:author="Hong Qin" w:date="2012-04-23T00:08:00Z">
        <w:r w:rsidR="00C27F7B" w:rsidRPr="00605020">
          <w:rPr>
            <w:rFonts w:ascii="Arial" w:hAnsi="Arial" w:cs="Arial"/>
            <w:sz w:val="24"/>
            <w:szCs w:val="24"/>
          </w:rPr>
          <w:delInstrText>21619928</w:delInstrText>
        </w:r>
      </w:del>
      <w:ins w:id="660" w:author="Hong Qin" w:date="2012-04-22T17:19:00Z">
        <w:r w:rsidR="00257CB6">
          <w:rPr>
            <w:rFonts w:ascii="Arial" w:hAnsi="Arial" w:cs="Arial"/>
            <w:sz w:val="24"/>
            <w:szCs w:val="24"/>
          </w:rPr>
          <w:instrText>13332224&lt;/url&gt;&lt;/related-urls&gt;&lt;/urls&gt;&lt;</w:instrText>
        </w:r>
      </w:ins>
      <w:del w:id="661" w:author="Hong Qin" w:date="2012-04-23T00:08:00Z">
        <w:r w:rsidR="00C27F7B" w:rsidRPr="00605020">
          <w:rPr>
            <w:rFonts w:ascii="Arial" w:hAnsi="Arial" w:cs="Arial"/>
            <w:sz w:val="24"/>
            <w:szCs w:val="24"/>
          </w:rPr>
          <w:delInstrText>electronic-resource-num&gt;S0891-5849(11)00312-1 [pii]&amp;#</w:delInstrText>
        </w:r>
      </w:del>
      <w:ins w:id="662" w:author="Hong Qin" w:date="2012-04-22T17:19:00Z">
        <w:r w:rsidR="00257CB6">
          <w:rPr>
            <w:rFonts w:ascii="Arial" w:hAnsi="Arial" w:cs="Arial"/>
            <w:sz w:val="24"/>
            <w:szCs w:val="24"/>
          </w:rPr>
          <w:instrText>language&gt;eng&lt;/language&gt;&lt;/record&gt;&lt;/Cite&gt;&lt;/EndNote&gt;</w:instrText>
        </w:r>
      </w:ins>
      <w:del w:id="663" w:author="Hong Qin" w:date="2012-04-22T17:05:00Z">
        <w:r w:rsidR="00003FCE" w:rsidRPr="00605020" w:rsidDel="00CF32D4">
          <w:rPr>
            <w:rFonts w:ascii="Arial" w:hAnsi="Arial" w:cs="Arial"/>
            <w:sz w:val="24"/>
            <w:szCs w:val="24"/>
          </w:rPr>
          <w:delInstrText xml:space="preserve"> ADDIN EN.CITE &lt;EndNote&gt;&lt;Cite&gt;&lt;Author&gt;Harman&lt;/Author&gt;&lt;Year&gt;1956&lt;/Year&gt;&lt;RecNum&gt;1036&lt;/RecNum&gt;&lt;DisplayText&gt;(H&lt;style face="smallcaps"&gt;arman&lt;/style&gt; 1956)&lt;/DisplayText&gt;&lt;record&gt;&lt;rec-number&gt;1036&lt;/rec-number&gt;&lt;foreign-keys&gt;&lt;key app="EN" db-id="e5v0xaxdm5za0we2avoppevdf5s22f2v520d"&gt;1036&lt;/key&gt;&lt;/foreign-keys&gt;&lt;ref-type name="Journal Article"&gt;17&lt;/ref-type&gt;&lt;contributors&gt;&lt;authors&gt;&lt;author&gt;Harman, D.&lt;/author&gt;&lt;/authors&gt;&lt;/contributors&gt;&lt;titles&gt;&lt;title&gt;Aging: a theory based on free radical and radiation chemistry&lt;/title&gt;&lt;secondary-title&gt;J Gerontol&lt;/secondary-title&gt;&lt;/titles&gt;&lt;pages&gt;298-300&lt;/pages&gt;&lt;volume&gt;11&lt;/volume&gt;&lt;number&gt;3&lt;/number&gt;&lt;edition&gt;1956/07/01&lt;/edition&gt;&lt;keywords&gt;&lt;keyword&gt;*Aging&lt;/keyword&gt;&lt;keyword&gt;*Cells&lt;/keyword&gt;&lt;/keywords&gt;&lt;dates&gt;&lt;year&gt;1956&lt;/year&gt;&lt;pub-dates&gt;&lt;date&gt;Jul&lt;/date&gt;&lt;/pub-dates&gt;&lt;/dates&gt;&lt;isbn&gt;0022-1422 (Print)&amp;#xD;</w:delInstrText>
        </w:r>
      </w:del>
      <w:del w:id="664" w:author="Hong Qin" w:date="2012-04-23T00:08:00Z">
        <w:r w:rsidR="00C27F7B" w:rsidRPr="00605020">
          <w:rPr>
            <w:rFonts w:ascii="Arial" w:hAnsi="Arial" w:cs="Arial"/>
            <w:sz w:val="24"/>
            <w:szCs w:val="24"/>
          </w:rPr>
          <w:delInstrText>10.1016/j.freeradbiomed.2011.05.010&lt;/electronic-resource</w:delInstrText>
        </w:r>
      </w:del>
      <w:del w:id="665" w:author="Hong Qin" w:date="2012-04-22T17:05:00Z">
        <w:r w:rsidR="00003FCE" w:rsidRPr="00605020" w:rsidDel="00CF32D4">
          <w:rPr>
            <w:rFonts w:ascii="Arial" w:hAnsi="Arial" w:cs="Arial"/>
            <w:sz w:val="24"/>
            <w:szCs w:val="24"/>
          </w:rPr>
          <w:delInstrText>0022-1422 (Linking)&lt;/isbn&gt;&lt;accession-num&gt;13332224&lt;/accession-num&gt;&lt;</w:delInstrText>
        </w:r>
      </w:del>
      <w:del w:id="666" w:author="Hong Qin" w:date="2012-04-23T00:08:00Z">
        <w:r w:rsidR="00C27F7B" w:rsidRPr="00605020">
          <w:rPr>
            <w:rFonts w:ascii="Arial" w:hAnsi="Arial" w:cs="Arial"/>
            <w:sz w:val="24"/>
            <w:szCs w:val="24"/>
          </w:rPr>
          <w:delInstrText>research-notes&gt;*** ROS is good, mitochondria hormesis (mitohormesis)&lt;/research-notes</w:delInstrText>
        </w:r>
      </w:del>
      <w:del w:id="667" w:author="Hong Qin" w:date="2012-04-22T17:05:00Z">
        <w:r w:rsidR="00003FCE" w:rsidRPr="00605020" w:rsidDel="00CF32D4">
          <w:rPr>
            <w:rFonts w:ascii="Arial" w:hAnsi="Arial" w:cs="Arial"/>
            <w:sz w:val="24"/>
            <w:szCs w:val="24"/>
          </w:rPr>
          <w:delInstrText>urls&gt;&lt;related-urls&gt;&lt;url&gt;http://www.ncbi.nlm.nih.gov/entrez/query.fcgi?cmd=Retrieve&amp;amp;db=PubMed&amp;amp;dopt=Citation&amp;amp;list_uids=13332224&lt;/url&gt;&lt;/related-urls&gt;&lt;/urls&gt;&lt;language&gt;eng&lt;/language&gt;&lt;/record&gt;&lt;/Cite&gt;&lt;/EndNote&gt;</w:delInstrText>
        </w:r>
      </w:del>
      <w:r w:rsidR="00E6575D" w:rsidRPr="00605020">
        <w:rPr>
          <w:rFonts w:ascii="Arial" w:hAnsi="Arial" w:cs="Arial"/>
          <w:sz w:val="24"/>
          <w:szCs w:val="24"/>
        </w:rPr>
        <w:fldChar w:fldCharType="separate"/>
      </w:r>
      <w:r w:rsidR="00003FCE" w:rsidRPr="00605020">
        <w:rPr>
          <w:rFonts w:ascii="Arial" w:hAnsi="Arial" w:cs="Arial"/>
          <w:noProof/>
          <w:sz w:val="24"/>
          <w:szCs w:val="24"/>
        </w:rPr>
        <w:t>(</w:t>
      </w:r>
      <w:r w:rsidR="00E6575D" w:rsidRPr="00E6575D">
        <w:rPr>
          <w:rPrChange w:id="668" w:author="hong qin" w:date="2012-04-23T00:08:00Z">
            <w:rPr>
              <w:rFonts w:ascii="Arial" w:hAnsi="Arial"/>
              <w:sz w:val="24"/>
            </w:rPr>
          </w:rPrChange>
        </w:rPr>
        <w:fldChar w:fldCharType="begin"/>
      </w:r>
      <w:del w:id="669" w:author="hong qin" w:date="2012-04-20T08:36:00Z">
        <w:r w:rsidR="00AC5D1A">
          <w:rPr>
            <w:rFonts w:ascii="Arial" w:hAnsi="Arial" w:cs="Arial"/>
            <w:noProof/>
            <w:sz w:val="24"/>
            <w:szCs w:val="24"/>
          </w:rPr>
          <w:delInstrText xml:space="preserve"> </w:delInstrText>
        </w:r>
      </w:del>
      <w:r w:rsidR="00E6575D" w:rsidRPr="00E6575D">
        <w:rPr>
          <w:rPrChange w:id="670" w:author="hong qin" w:date="2012-04-23T00:08:00Z">
            <w:rPr>
              <w:rFonts w:ascii="Arial" w:hAnsi="Arial"/>
              <w:sz w:val="24"/>
            </w:rPr>
          </w:rPrChange>
        </w:rPr>
        <w:instrText>HYPERLINK \l "_ENREF_</w:instrText>
      </w:r>
      <w:del w:id="671" w:author="Hong Qin" w:date="2012-04-23T00:08:00Z">
        <w:r w:rsidR="00AC5D1A">
          <w:rPr>
            <w:rFonts w:ascii="Arial" w:hAnsi="Arial" w:cs="Arial"/>
            <w:noProof/>
            <w:sz w:val="24"/>
            <w:szCs w:val="24"/>
          </w:rPr>
          <w:delInstrText>14</w:delInstrText>
        </w:r>
      </w:del>
      <w:ins w:id="672" w:author="Hong Qin" w:date="2012-04-23T00:08:00Z">
        <w:r w:rsidR="00E6575D" w:rsidRPr="00E6575D">
          <w:rPr>
            <w:noProof/>
            <w:rPrChange w:id="673" w:author="hong qin" w:date="2012-04-20T08:36:00Z">
              <w:rPr>
                <w:rFonts w:ascii="Arial" w:hAnsi="Arial"/>
                <w:sz w:val="24"/>
              </w:rPr>
            </w:rPrChange>
          </w:rPr>
          <w:instrText>5</w:instrText>
        </w:r>
      </w:ins>
      <w:r w:rsidR="00E6575D" w:rsidRPr="00E6575D">
        <w:rPr>
          <w:rPrChange w:id="674" w:author="hong qin" w:date="2012-04-23T00:08:00Z">
            <w:rPr>
              <w:rFonts w:ascii="Arial" w:hAnsi="Arial"/>
              <w:sz w:val="24"/>
            </w:rPr>
          </w:rPrChange>
        </w:rPr>
        <w:instrText>" \o "</w:instrText>
      </w:r>
      <w:del w:id="675" w:author="Hong Qin" w:date="2012-04-23T00:08:00Z">
        <w:r w:rsidR="00AC5D1A">
          <w:rPr>
            <w:rFonts w:ascii="Arial" w:hAnsi="Arial" w:cs="Arial"/>
            <w:noProof/>
            <w:sz w:val="24"/>
            <w:szCs w:val="24"/>
          </w:rPr>
          <w:delInstrText xml:space="preserve">Ristow, 2011 #1034" </w:delInstrText>
        </w:r>
      </w:del>
      <w:ins w:id="676" w:author="Hong Qin" w:date="2012-04-23T00:08:00Z">
        <w:r w:rsidR="00E6575D" w:rsidRPr="00E6575D">
          <w:rPr>
            <w:noProof/>
            <w:rPrChange w:id="677" w:author="hong qin" w:date="2012-04-20T08:36:00Z">
              <w:rPr>
                <w:rFonts w:ascii="Arial" w:hAnsi="Arial"/>
                <w:sz w:val="24"/>
              </w:rPr>
            </w:rPrChange>
          </w:rPr>
          <w:instrText>Harman, 1956 #1036</w:instrText>
        </w:r>
      </w:ins>
      <w:del w:id="678" w:author="hong qin" w:date="2012-04-20T08:36:00Z">
        <w:r w:rsidR="00AC5D1A">
          <w:rPr>
            <w:rFonts w:ascii="Arial" w:hAnsi="Arial" w:cs="Arial"/>
            <w:noProof/>
            <w:sz w:val="24"/>
            <w:szCs w:val="24"/>
          </w:rPr>
          <w:delInstrText xml:space="preserve">" </w:delInstrText>
        </w:r>
      </w:del>
      <w:ins w:id="679" w:author="hong qin" w:date="2012-04-20T08:36:00Z">
        <w:r w:rsidR="002F2F83">
          <w:rPr>
            <w:noProof/>
          </w:rPr>
          <w:instrText>"</w:instrText>
        </w:r>
      </w:ins>
      <w:r w:rsidR="00E6575D" w:rsidRPr="00E6575D">
        <w:rPr>
          <w:rPrChange w:id="680" w:author="hong qin" w:date="2012-04-23T00:08:00Z">
            <w:rPr>
              <w:rFonts w:ascii="Arial" w:hAnsi="Arial"/>
              <w:sz w:val="24"/>
            </w:rPr>
          </w:rPrChange>
        </w:rPr>
        <w:fldChar w:fldCharType="separate"/>
      </w:r>
      <w:del w:id="681" w:author="Hong Qin" w:date="2012-04-23T00:08:00Z">
        <w:r w:rsidR="00AC5D1A" w:rsidRPr="00605020">
          <w:rPr>
            <w:rFonts w:ascii="Arial" w:hAnsi="Arial" w:cs="Arial"/>
            <w:noProof/>
            <w:sz w:val="24"/>
            <w:szCs w:val="24"/>
          </w:rPr>
          <w:delText>R</w:delText>
        </w:r>
        <w:r w:rsidR="00AC5D1A" w:rsidRPr="00605020">
          <w:rPr>
            <w:rFonts w:ascii="Arial" w:hAnsi="Arial" w:cs="Arial"/>
            <w:smallCaps/>
            <w:noProof/>
            <w:sz w:val="24"/>
            <w:szCs w:val="24"/>
          </w:rPr>
          <w:delText>istow</w:delText>
        </w:r>
        <w:r w:rsidR="00AC5D1A" w:rsidRPr="00605020">
          <w:rPr>
            <w:rFonts w:ascii="Arial" w:hAnsi="Arial" w:cs="Arial"/>
            <w:noProof/>
            <w:sz w:val="24"/>
            <w:szCs w:val="24"/>
          </w:rPr>
          <w:delText xml:space="preserve"> and S</w:delText>
        </w:r>
        <w:r w:rsidR="00AC5D1A" w:rsidRPr="00605020">
          <w:rPr>
            <w:rFonts w:ascii="Arial" w:hAnsi="Arial" w:cs="Arial"/>
            <w:smallCaps/>
            <w:noProof/>
            <w:sz w:val="24"/>
            <w:szCs w:val="24"/>
          </w:rPr>
          <w:delText>chmeisser</w:delText>
        </w:r>
        <w:r w:rsidR="00AC5D1A" w:rsidRPr="00605020">
          <w:rPr>
            <w:rFonts w:ascii="Arial" w:hAnsi="Arial" w:cs="Arial"/>
            <w:noProof/>
            <w:sz w:val="24"/>
            <w:szCs w:val="24"/>
          </w:rPr>
          <w:delText xml:space="preserve"> 2011</w:delText>
        </w:r>
      </w:del>
      <w:ins w:id="682" w:author="Hong Qin" w:date="2012-04-23T00:08:00Z">
        <w:r w:rsidR="00AC5D1A" w:rsidRPr="00605020">
          <w:rPr>
            <w:rFonts w:ascii="Arial" w:hAnsi="Arial" w:cs="Arial"/>
            <w:noProof/>
            <w:sz w:val="24"/>
            <w:szCs w:val="24"/>
          </w:rPr>
          <w:t>H</w:t>
        </w:r>
        <w:r w:rsidR="00AC5D1A" w:rsidRPr="00605020">
          <w:rPr>
            <w:rFonts w:ascii="Arial" w:hAnsi="Arial" w:cs="Arial"/>
            <w:smallCaps/>
            <w:noProof/>
            <w:sz w:val="24"/>
            <w:szCs w:val="24"/>
          </w:rPr>
          <w:t>arman</w:t>
        </w:r>
        <w:r w:rsidR="00AC5D1A" w:rsidRPr="00605020">
          <w:rPr>
            <w:rFonts w:ascii="Arial" w:hAnsi="Arial" w:cs="Arial"/>
            <w:noProof/>
            <w:sz w:val="24"/>
            <w:szCs w:val="24"/>
          </w:rPr>
          <w:t xml:space="preserve"> 1956</w:t>
        </w:r>
      </w:ins>
      <w:r w:rsidR="00E6575D" w:rsidRPr="00E6575D">
        <w:rPr>
          <w:rPrChange w:id="683" w:author="hong qin" w:date="2012-04-23T00:08:00Z">
            <w:rPr>
              <w:rFonts w:ascii="Arial" w:hAnsi="Arial"/>
              <w:sz w:val="24"/>
            </w:rPr>
          </w:rPrChange>
        </w:rPr>
        <w:fldChar w:fldCharType="end"/>
      </w:r>
      <w:r w:rsidR="00003FCE" w:rsidRPr="00605020">
        <w:rPr>
          <w:rFonts w:ascii="Arial" w:hAnsi="Arial" w:cs="Arial"/>
          <w:noProof/>
          <w:sz w:val="24"/>
          <w:szCs w:val="24"/>
        </w:rPr>
        <w:t>)</w:t>
      </w:r>
      <w:r w:rsidR="00E6575D" w:rsidRPr="00605020">
        <w:rPr>
          <w:rFonts w:ascii="Arial" w:hAnsi="Arial" w:cs="Arial"/>
          <w:sz w:val="24"/>
          <w:szCs w:val="24"/>
        </w:rPr>
        <w:fldChar w:fldCharType="end"/>
      </w:r>
      <w:ins w:id="684" w:author="Hong Qin" w:date="2012-04-23T00:08:00Z">
        <w:r w:rsidR="00992E2B" w:rsidRPr="00605020">
          <w:rPr>
            <w:rFonts w:ascii="Arial" w:hAnsi="Arial" w:cs="Arial"/>
            <w:sz w:val="24"/>
            <w:szCs w:val="24"/>
          </w:rPr>
          <w:t xml:space="preserve">. </w:t>
        </w:r>
        <w:r w:rsidR="00BB6FBF" w:rsidRPr="00605020">
          <w:rPr>
            <w:rFonts w:ascii="Arial" w:hAnsi="Arial" w:cs="Arial"/>
            <w:sz w:val="24"/>
            <w:szCs w:val="24"/>
          </w:rPr>
          <w:t xml:space="preserve">Oxidative stress can </w:t>
        </w:r>
        <w:r w:rsidR="00A56075" w:rsidRPr="00605020">
          <w:rPr>
            <w:rFonts w:ascii="Arial" w:hAnsi="Arial" w:cs="Arial"/>
            <w:sz w:val="24"/>
            <w:szCs w:val="24"/>
          </w:rPr>
          <w:t xml:space="preserve">alter </w:t>
        </w:r>
        <w:r w:rsidR="00BB6FBF" w:rsidRPr="00605020">
          <w:rPr>
            <w:rFonts w:ascii="Arial" w:hAnsi="Arial" w:cs="Arial"/>
            <w:sz w:val="24"/>
            <w:szCs w:val="24"/>
          </w:rPr>
          <w:t xml:space="preserve">metabolic homeostasis </w:t>
        </w:r>
        <w:r w:rsidR="00A56075" w:rsidRPr="00605020">
          <w:rPr>
            <w:rFonts w:ascii="Arial" w:hAnsi="Arial" w:cs="Arial"/>
            <w:sz w:val="24"/>
            <w:szCs w:val="24"/>
          </w:rPr>
          <w:t xml:space="preserve">and </w:t>
        </w:r>
        <w:r w:rsidR="00BB6FBF" w:rsidRPr="00605020">
          <w:rPr>
            <w:rFonts w:ascii="Arial" w:hAnsi="Arial" w:cs="Arial"/>
            <w:sz w:val="24"/>
            <w:szCs w:val="24"/>
          </w:rPr>
          <w:t xml:space="preserve">cell growth </w:t>
        </w:r>
      </w:ins>
      <w:ins w:id="685" w:author="bidyut k mohanty" w:date="2012-04-20T08:36:00Z">
        <w:r w:rsidR="00E6575D" w:rsidRPr="00E6575D">
          <w:rPr>
            <w:rFonts w:ascii="Arial" w:hAnsi="Arial"/>
            <w:sz w:val="24"/>
            <w:highlight w:val="yellow"/>
            <w:rPrChange w:id="686" w:author="bidyut k mohanty" w:date="2012-04-23T00:08:00Z">
              <w:rPr>
                <w:rFonts w:ascii="Arial" w:hAnsi="Arial"/>
                <w:sz w:val="24"/>
              </w:rPr>
            </w:rPrChange>
          </w:rPr>
          <w:fldChar w:fldCharType="begin">
            <w:fldData xml:space="preserve">PEVuZE5vdGU+PENpdGU+PEF1dGhvcj5SaXN0b3c8L0F1dGhvcj48WWVhcj4yMDExPC9ZZWFyPjxS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</w:fldData>
          </w:fldChar>
        </w:r>
      </w:ins>
      <w:ins w:id="687" w:author="Hong Qin" w:date="2012-04-22T17:19:00Z">
        <w:r w:rsidR="00257CB6">
          <w:rPr>
            <w:rFonts w:ascii="Arial" w:hAnsi="Arial"/>
            <w:sz w:val="24"/>
            <w:highlight w:val="yellow"/>
          </w:rPr>
          <w:instrText xml:space="preserve"> ADDIN EN.CITE </w:instrText>
        </w:r>
      </w:ins>
      <w:ins w:id="688" w:author="bidyut k mohanty" w:date="2012-04-20T08:36:00Z">
        <w:del w:id="689" w:author="Hong Qin" w:date="2012-04-22T17:05:00Z">
          <w:r w:rsidR="00E6575D" w:rsidRPr="00E6575D">
            <w:rPr>
              <w:rFonts w:ascii="Arial" w:hAnsi="Arial"/>
              <w:sz w:val="24"/>
              <w:highlight w:val="yellow"/>
              <w:rPrChange w:id="690" w:author="bidyut k mohanty" w:date="2012-04-23T00:08:00Z">
                <w:rPr>
                  <w:rFonts w:ascii="Arial" w:hAnsi="Arial"/>
                  <w:sz w:val="24"/>
                </w:rPr>
              </w:rPrChange>
            </w:rPr>
            <w:delInstrText xml:space="preserve"> ADDIN EN.CITE &lt;EndNote&gt;&lt;Cite&gt;&lt;Author&gt;Ristow&lt;/Author&gt;&lt;Year&gt;2011&lt;/Year&gt;&lt;RecNum&gt;1034&lt;/RecNum&gt;&lt;DisplayText&gt;(R&lt;style face="smallcaps"&gt;istow&lt;/style&gt; and S&lt;style face="smallcaps"&gt;chmeisser&lt;/style&gt; 2011)&lt;/DisplayText&gt;&lt;record&gt;&lt;rec-number&gt;1034&lt;/rec-number&gt;&lt;foreign-keys&gt;&lt;key app="EN" db-id="e5v0xaxdm5za0we2avoppevdf5s22f2v520d"&gt;1034&lt;/key&gt;&lt;/foreign-keys&gt;&lt;ref-type name="Journal Article"&gt;17&lt;/ref-type&gt;&lt;contributors&gt;&lt;authors&gt;&lt;author&gt;Ristow, M.&lt;/author&gt;&lt;author&gt;Schmeisser, S.&lt;/author&gt;&lt;/authors&gt;&lt;/contributors&gt;&lt;auth-address&gt;Department of Human Nutrition, Institute of Nutrition, University of Jena, D-07743 Jena, Germany. mr@mristow.org&lt;/auth-address&gt;&lt;titles&gt;&lt;title&gt;Extending life span by increasing oxidative stress&lt;/title&gt;&lt;secondary-title&gt;Free Radic Biol Med&lt;/secondary-title&gt;&lt;/titles&gt;&lt;pages&gt;327-36&lt;/pages&gt;&lt;volume&gt;51&lt;/volume&gt;&lt;number&gt;2&lt;/number&gt;&lt;edition&gt;2011/05/31&lt;/edition&gt;&lt;keywords&gt;&lt;keyword&gt;Animals&lt;/keyword&gt;&lt;keyword&gt;Caloric Restriction&lt;/keyword&gt;&lt;keyword&gt;Exercise&lt;/keyword&gt;&lt;keyword&gt;Glucose/metabolism&lt;/keyword&gt;&lt;keyword&gt;Humans&lt;/keyword&gt;&lt;keyword&gt;Insulin/metabolism&lt;/keyword&gt;&lt;keyword&gt;Insulin-Like Growth Factor I/metabolism&lt;/keyword&gt;&lt;keyword&gt;*Longevity&lt;/keyword&gt;&lt;keyword&gt;Mitochondria/metabolism&lt;/keyword&gt;&lt;keyword&gt;*Oxidative Stress&lt;/keyword&gt;&lt;keyword&gt;Signal Transduction&lt;/keyword&gt;&lt;/keywords&gt;&lt;dates&gt;&lt;year&gt;2011&lt;/year&gt;&lt;pub-dates&gt;&lt;date&gt;Jul 15&lt;/date&gt;&lt;/pub-dates&gt;&lt;/dates&gt;&lt;isbn&gt;1873-4596 (Electronic)&amp;#xD;0891-5849 (Linking)&lt;/isbn&gt;&lt;accession-num&gt;21619928&lt;/accession-num&gt;&lt;urls&gt;&lt;related-urls&gt;&lt;url&gt;http://www.ncbi.nlm.nih.gov/entrez/query.fcgi?cmd=Retrieve&amp;amp;db=PubMed&amp;amp;dopt=Citation&amp;amp;list_uids=21619928&lt;/url&gt;&lt;/related-urls&gt;&lt;/urls&gt;&lt;electronic-resource-num&gt;S0891-5849(11)00312-1 [pii]&amp;#xD;10.1016/j.freeradbiomed.2011.05.010&lt;/electronic-resource-num&gt;&lt;research-notes&gt;*** ROS is good, mitochondria hormesis (mitohormesis)&lt;/research-notes&gt;&lt;language&gt;eng&lt;/language&gt;&lt;/record&gt;&lt;/Cite&gt;&lt;/EndNote</w:delInstrText>
          </w:r>
        </w:del>
      </w:ins>
      <w:del w:id="691" w:author="Hong Qin" w:date="2012-04-23T00:08:00Z">
        <w:r w:rsidR="00C27F7B" w:rsidRPr="00605020">
          <w:rPr>
            <w:rFonts w:ascii="Arial" w:hAnsi="Arial" w:cs="Arial"/>
            <w:sz w:val="24"/>
            <w:szCs w:val="24"/>
          </w:rPr>
          <w:delInstrText>&gt;</w:delInstrText>
        </w:r>
      </w:del>
      <w:ins w:id="692" w:author="bidyut k mohanty" w:date="2012-04-20T08:36:00Z">
        <w:del w:id="693" w:author="Hong Qin" w:date="2012-04-22T17:05:00Z">
          <w:r w:rsidR="00E6575D" w:rsidRPr="00E6575D">
            <w:rPr>
              <w:rFonts w:ascii="Arial" w:hAnsi="Arial"/>
              <w:sz w:val="24"/>
              <w:highlight w:val="yellow"/>
              <w:rPrChange w:id="694" w:author="bidyut k mohanty" w:date="2012-04-22T08:31:00Z">
                <w:rPr>
                  <w:rFonts w:ascii="Arial" w:hAnsi="Arial"/>
                  <w:sz w:val="24"/>
                </w:rPr>
              </w:rPrChange>
            </w:rPr>
            <w:delInstrText>&gt;</w:delInstrText>
          </w:r>
        </w:del>
      </w:ins>
      <w:ins w:id="695" w:author="Hong Qin" w:date="2012-04-22T17:19:00Z">
        <w:r w:rsidR="00E6575D">
          <w:rPr>
            <w:rFonts w:ascii="Arial" w:hAnsi="Arial"/>
            <w:sz w:val="24"/>
            <w:highlight w:val="yellow"/>
          </w:rPr>
          <w:fldChar w:fldCharType="begin">
            <w:fldData xml:space="preserve">PEVuZE5vdGU+PENpdGU+PEF1dGhvcj5SaXN0b3c8L0F1dGhvcj48WWVhcj4yMDExPC9ZZWFyPjxS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</w:fldData>
          </w:fldChar>
        </w:r>
        <w:r w:rsidR="00257CB6">
          <w:rPr>
            <w:rFonts w:ascii="Arial" w:hAnsi="Arial"/>
            <w:sz w:val="24"/>
            <w:highlight w:val="yellow"/>
          </w:rPr>
          <w:instrText xml:space="preserve"> ADDIN EN.CITE.DATA </w:instrText>
        </w:r>
      </w:ins>
      <w:r w:rsidR="00B278AE" w:rsidRPr="00E6575D">
        <w:rPr>
          <w:rFonts w:ascii="Arial" w:hAnsi="Arial"/>
          <w:sz w:val="24"/>
          <w:highlight w:val="yellow"/>
        </w:rPr>
      </w:r>
      <w:ins w:id="696" w:author="Hong Qin" w:date="2012-04-22T17:19:00Z">
        <w:r w:rsidR="00E6575D">
          <w:rPr>
            <w:rFonts w:ascii="Arial" w:hAnsi="Arial"/>
            <w:sz w:val="24"/>
            <w:highlight w:val="yellow"/>
          </w:rPr>
          <w:fldChar w:fldCharType="end"/>
        </w:r>
      </w:ins>
      <w:r w:rsidR="00B278AE" w:rsidRPr="00E6575D">
        <w:rPr>
          <w:rFonts w:ascii="Arial" w:hAnsi="Arial"/>
          <w:sz w:val="24"/>
          <w:highlight w:val="yellow"/>
        </w:rPr>
      </w:r>
      <w:ins w:id="697" w:author="bidyut k mohanty" w:date="2012-04-20T08:36:00Z">
        <w:r w:rsidR="00E6575D" w:rsidRPr="00E6575D">
          <w:rPr>
            <w:rFonts w:ascii="Arial" w:hAnsi="Arial"/>
            <w:sz w:val="24"/>
            <w:highlight w:val="yellow"/>
            <w:rPrChange w:id="698" w:author="bidyut k mohanty" w:date="2012-04-23T00:08:00Z">
              <w:rPr>
                <w:rFonts w:ascii="Arial" w:hAnsi="Arial"/>
                <w:sz w:val="24"/>
              </w:rPr>
            </w:rPrChange>
          </w:rPr>
          <w:fldChar w:fldCharType="separate"/>
        </w:r>
        <w:r w:rsidR="00E6575D" w:rsidRPr="00E6575D">
          <w:rPr>
            <w:rFonts w:ascii="Arial" w:hAnsi="Arial"/>
            <w:sz w:val="24"/>
            <w:highlight w:val="yellow"/>
            <w:rPrChange w:id="699" w:author="bidyut k mohanty" w:date="2012-04-23T00:08:00Z">
              <w:rPr>
                <w:rFonts w:ascii="Arial" w:hAnsi="Arial"/>
                <w:sz w:val="24"/>
              </w:rPr>
            </w:rPrChange>
          </w:rPr>
          <w:t>(</w:t>
        </w:r>
        <w:r w:rsidR="00E6575D" w:rsidRPr="00E6575D">
          <w:rPr>
            <w:rFonts w:ascii="Arial" w:hAnsi="Arial"/>
            <w:sz w:val="24"/>
            <w:rPrChange w:id="700" w:author="bidyut k mohanty" w:date="2012-04-23T00:08:00Z">
              <w:rPr/>
            </w:rPrChange>
          </w:rPr>
          <w:fldChar w:fldCharType="begin"/>
        </w:r>
        <w:r w:rsidR="00E6575D" w:rsidRPr="00E6575D">
          <w:rPr>
            <w:rFonts w:ascii="Arial" w:hAnsi="Arial"/>
            <w:noProof/>
            <w:sz w:val="24"/>
            <w:highlight w:val="yellow"/>
            <w:rPrChange w:id="701" w:author="bidyut k mohanty" w:date="2012-04-22T08:31:00Z">
              <w:rPr>
                <w:rFonts w:ascii="Arial" w:hAnsi="Arial"/>
                <w:sz w:val="24"/>
              </w:rPr>
            </w:rPrChange>
          </w:rPr>
          <w:instrText xml:space="preserve"> </w:instrText>
        </w:r>
        <w:r w:rsidR="00E6575D" w:rsidRPr="00E6575D">
          <w:rPr>
            <w:rFonts w:ascii="Arial" w:hAnsi="Arial"/>
            <w:sz w:val="24"/>
            <w:highlight w:val="yellow"/>
            <w:rPrChange w:id="702" w:author="bidyut k mohanty" w:date="2012-04-23T00:08:00Z">
              <w:rPr/>
            </w:rPrChange>
          </w:rPr>
          <w:instrText>HYPERLINK \l "_ENREF_14" \o "Ristow, 2011 #1034</w:instrText>
        </w:r>
      </w:ins>
      <w:del w:id="703" w:author="Hong Qin" w:date="2012-04-23T00:08:00Z">
        <w:r w:rsidR="002F2F83">
          <w:delInstrText>"</w:delInstrText>
        </w:r>
      </w:del>
      <w:ins w:id="704" w:author="bidyut k mohanty" w:date="2012-04-20T08:36:00Z">
        <w:r w:rsidR="00E6575D" w:rsidRPr="00E6575D">
          <w:rPr>
            <w:rFonts w:ascii="Arial" w:hAnsi="Arial"/>
            <w:noProof/>
            <w:sz w:val="24"/>
            <w:highlight w:val="yellow"/>
            <w:rPrChange w:id="705" w:author="bidyut k mohanty" w:date="2012-04-22T08:31:00Z">
              <w:rPr>
                <w:rFonts w:ascii="Arial" w:hAnsi="Arial"/>
                <w:sz w:val="24"/>
              </w:rPr>
            </w:rPrChange>
          </w:rPr>
          <w:instrText xml:space="preserve">" </w:instrText>
        </w:r>
        <w:r w:rsidR="00E6575D" w:rsidRPr="00E6575D">
          <w:rPr>
            <w:rFonts w:ascii="Arial" w:hAnsi="Arial"/>
            <w:sz w:val="24"/>
            <w:rPrChange w:id="706" w:author="bidyut k mohanty" w:date="2012-04-23T00:08:00Z">
              <w:rPr/>
            </w:rPrChange>
          </w:rPr>
          <w:fldChar w:fldCharType="separate"/>
        </w:r>
        <w:proofErr w:type="spellStart"/>
        <w:r w:rsidR="00E6575D" w:rsidRPr="00E6575D">
          <w:rPr>
            <w:rFonts w:ascii="Arial" w:hAnsi="Arial"/>
            <w:sz w:val="24"/>
            <w:highlight w:val="yellow"/>
            <w:rPrChange w:id="707" w:author="bidyut k mohanty" w:date="2012-04-23T00:08:00Z">
              <w:rPr>
                <w:rFonts w:ascii="Arial" w:hAnsi="Arial"/>
                <w:sz w:val="24"/>
              </w:rPr>
            </w:rPrChange>
          </w:rPr>
          <w:t>R</w:t>
        </w:r>
        <w:r w:rsidR="00E6575D" w:rsidRPr="00E6575D">
          <w:rPr>
            <w:rFonts w:ascii="Arial" w:hAnsi="Arial"/>
            <w:smallCaps/>
            <w:sz w:val="24"/>
            <w:highlight w:val="yellow"/>
            <w:rPrChange w:id="708" w:author="bidyut k mohanty" w:date="2012-04-23T00:08:00Z">
              <w:rPr>
                <w:rFonts w:ascii="Arial" w:hAnsi="Arial"/>
                <w:smallCaps/>
                <w:sz w:val="24"/>
              </w:rPr>
            </w:rPrChange>
          </w:rPr>
          <w:t>istow</w:t>
        </w:r>
        <w:proofErr w:type="spellEnd"/>
        <w:r w:rsidR="00E6575D" w:rsidRPr="00E6575D">
          <w:rPr>
            <w:rFonts w:ascii="Arial" w:hAnsi="Arial"/>
            <w:sz w:val="24"/>
            <w:highlight w:val="yellow"/>
            <w:rPrChange w:id="709" w:author="bidyut k mohanty" w:date="2012-04-23T00:08:00Z">
              <w:rPr>
                <w:rFonts w:ascii="Arial" w:hAnsi="Arial"/>
                <w:sz w:val="24"/>
              </w:rPr>
            </w:rPrChange>
          </w:rPr>
          <w:t xml:space="preserve"> and </w:t>
        </w:r>
        <w:proofErr w:type="spellStart"/>
        <w:r w:rsidR="00E6575D" w:rsidRPr="00E6575D">
          <w:rPr>
            <w:rFonts w:ascii="Arial" w:hAnsi="Arial"/>
            <w:sz w:val="24"/>
            <w:highlight w:val="yellow"/>
            <w:rPrChange w:id="710" w:author="bidyut k mohanty" w:date="2012-04-23T00:08:00Z">
              <w:rPr>
                <w:rFonts w:ascii="Arial" w:hAnsi="Arial"/>
                <w:sz w:val="24"/>
              </w:rPr>
            </w:rPrChange>
          </w:rPr>
          <w:t>S</w:t>
        </w:r>
        <w:r w:rsidR="00E6575D" w:rsidRPr="00E6575D">
          <w:rPr>
            <w:rFonts w:ascii="Arial" w:hAnsi="Arial"/>
            <w:smallCaps/>
            <w:sz w:val="24"/>
            <w:highlight w:val="yellow"/>
            <w:rPrChange w:id="711" w:author="bidyut k mohanty" w:date="2012-04-23T00:08:00Z">
              <w:rPr>
                <w:rFonts w:ascii="Arial" w:hAnsi="Arial"/>
                <w:smallCaps/>
                <w:sz w:val="24"/>
              </w:rPr>
            </w:rPrChange>
          </w:rPr>
          <w:t>chmeisser</w:t>
        </w:r>
        <w:proofErr w:type="spellEnd"/>
        <w:r w:rsidR="00E6575D" w:rsidRPr="00E6575D">
          <w:rPr>
            <w:rFonts w:ascii="Arial" w:hAnsi="Arial"/>
            <w:sz w:val="24"/>
            <w:highlight w:val="yellow"/>
            <w:rPrChange w:id="712" w:author="bidyut k mohanty" w:date="2012-04-23T00:08:00Z">
              <w:rPr>
                <w:rFonts w:ascii="Arial" w:hAnsi="Arial"/>
                <w:sz w:val="24"/>
              </w:rPr>
            </w:rPrChange>
          </w:rPr>
          <w:t xml:space="preserve"> 2011</w:t>
        </w:r>
        <w:r w:rsidR="00E6575D" w:rsidRPr="00E6575D">
          <w:rPr>
            <w:rFonts w:ascii="Arial" w:hAnsi="Arial"/>
            <w:sz w:val="24"/>
            <w:rPrChange w:id="713" w:author="bidyut k mohanty" w:date="2012-04-23T00:08:00Z">
              <w:rPr/>
            </w:rPrChange>
          </w:rPr>
          <w:fldChar w:fldCharType="end"/>
        </w:r>
        <w:r w:rsidR="00E6575D" w:rsidRPr="00E6575D">
          <w:rPr>
            <w:rFonts w:ascii="Arial" w:hAnsi="Arial"/>
            <w:sz w:val="24"/>
            <w:highlight w:val="yellow"/>
            <w:rPrChange w:id="714" w:author="bidyut k mohanty" w:date="2012-04-23T00:08:00Z">
              <w:rPr>
                <w:rFonts w:ascii="Arial" w:hAnsi="Arial"/>
                <w:sz w:val="24"/>
              </w:rPr>
            </w:rPrChange>
          </w:rPr>
          <w:t>)</w:t>
        </w:r>
        <w:r w:rsidR="00E6575D" w:rsidRPr="00E6575D">
          <w:rPr>
            <w:rFonts w:ascii="Arial" w:hAnsi="Arial"/>
            <w:sz w:val="24"/>
            <w:highlight w:val="yellow"/>
            <w:rPrChange w:id="715" w:author="bidyut k mohanty" w:date="2012-04-23T00:08:00Z">
              <w:rPr>
                <w:rFonts w:ascii="Arial" w:hAnsi="Arial"/>
                <w:sz w:val="24"/>
              </w:rPr>
            </w:rPrChange>
          </w:rPr>
          <w:fldChar w:fldCharType="end"/>
        </w:r>
      </w:ins>
      <w:ins w:id="716" w:author="Hong Qin" w:date="2012-04-23T00:08:00Z">
        <w:r w:rsidR="0079433A" w:rsidRPr="00605020">
          <w:rPr>
            <w:rFonts w:ascii="Arial" w:hAnsi="Arial" w:cs="Arial"/>
            <w:sz w:val="24"/>
            <w:szCs w:val="24"/>
          </w:rPr>
          <w:t>.</w:t>
        </w:r>
      </w:ins>
    </w:p>
    <w:p w:rsidR="00E6575D" w:rsidRDefault="00156568" w:rsidP="00E6575D">
      <w:pPr>
        <w:spacing w:after="0" w:line="480" w:lineRule="auto"/>
        <w:ind w:firstLine="720"/>
        <w:jc w:val="both"/>
        <w:rPr>
          <w:ins w:id="717" w:author="Hong Qin" w:date="2012-04-23T00:08:00Z"/>
          <w:rFonts w:ascii="Arial" w:hAnsi="Arial" w:cs="Arial"/>
          <w:sz w:val="24"/>
          <w:szCs w:val="24"/>
        </w:rPr>
        <w:pPrChange w:id="718" w:author="Hong Qin" w:date="2012-04-22T21:55:00Z">
          <w:pPr>
            <w:spacing w:after="0" w:line="480" w:lineRule="auto"/>
            <w:ind w:firstLine="720"/>
          </w:pPr>
        </w:pPrChange>
      </w:pPr>
      <w:ins w:id="719" w:author="Hong Qin" w:date="2012-04-23T00:08:00Z">
        <w:r w:rsidRPr="00605020">
          <w:rPr>
            <w:rFonts w:ascii="Arial" w:hAnsi="Arial" w:cs="Arial"/>
            <w:sz w:val="24"/>
            <w:szCs w:val="24"/>
          </w:rPr>
          <w:t>Cellular aging is the basis of physiological aging, in consistence with the free radical theory. The budding yeast</w:t>
        </w:r>
        <w:r w:rsidR="00362D95">
          <w:rPr>
            <w:rFonts w:ascii="Arial" w:hAnsi="Arial" w:cs="Arial"/>
            <w:sz w:val="24"/>
            <w:szCs w:val="24"/>
          </w:rPr>
          <w:t>,</w:t>
        </w:r>
        <w:r w:rsidR="007170E4">
          <w:rPr>
            <w:rFonts w:ascii="Arial" w:hAnsi="Arial" w:cs="Arial"/>
            <w:sz w:val="24"/>
            <w:szCs w:val="24"/>
          </w:rPr>
          <w:t xml:space="preserve"> </w:t>
        </w:r>
        <w:r w:rsidR="0072137D" w:rsidRPr="0072137D">
          <w:rPr>
            <w:rFonts w:ascii="Arial" w:hAnsi="Arial" w:cs="Arial"/>
            <w:i/>
            <w:sz w:val="24"/>
            <w:szCs w:val="24"/>
          </w:rPr>
          <w:t>Saccharomyces cerevis</w:t>
        </w:r>
        <w:r w:rsidR="007170E4">
          <w:rPr>
            <w:rFonts w:ascii="Arial" w:hAnsi="Arial" w:cs="Arial"/>
            <w:i/>
            <w:sz w:val="24"/>
            <w:szCs w:val="24"/>
          </w:rPr>
          <w:t>i</w:t>
        </w:r>
        <w:r w:rsidR="00362D95">
          <w:rPr>
            <w:rFonts w:ascii="Arial" w:hAnsi="Arial" w:cs="Arial"/>
            <w:i/>
            <w:sz w:val="24"/>
            <w:szCs w:val="24"/>
          </w:rPr>
          <w:t>ae,</w:t>
        </w:r>
        <w:r w:rsidR="007170E4">
          <w:rPr>
            <w:rFonts w:ascii="Arial" w:hAnsi="Arial" w:cs="Arial"/>
            <w:i/>
            <w:sz w:val="24"/>
            <w:szCs w:val="24"/>
          </w:rPr>
          <w:t xml:space="preserve"> </w:t>
        </w:r>
        <w:r w:rsidRPr="00605020">
          <w:rPr>
            <w:rFonts w:ascii="Arial" w:hAnsi="Arial" w:cs="Arial"/>
            <w:sz w:val="24"/>
            <w:szCs w:val="24"/>
          </w:rPr>
          <w:t xml:space="preserve">is an effective model to study cellular aging </w:t>
        </w:r>
      </w:ins>
      <w:ins w:id="720" w:author="hong qin" w:date="2012-04-20T08:36:00Z">
        <w:del w:id="721" w:author="Hong Qin" w:date="2012-04-22T08:33:00Z">
          <w:r w:rsidR="00E6575D" w:rsidRPr="00E6575D" w:rsidDel="00CA0FAF">
            <w:rPr>
              <w:rFonts w:ascii="Arial" w:hAnsi="Arial"/>
              <w:sz w:val="24"/>
              <w:highlight w:val="yellow"/>
              <w:rPrChange w:id="722" w:author="bidyut k mohanty" w:date="2012-04-23T00:08:00Z">
                <w:rPr>
                  <w:rFonts w:ascii="Arial" w:hAnsi="Arial"/>
                  <w:sz w:val="24"/>
                </w:rPr>
              </w:rPrChange>
            </w:rPr>
            <w:fldChar w:fldCharType="begin">
              <w:fldData xml:space="preserve">PEVuZE5vdGU+PENpdGU+PEF1dGhvcj5NY011cnJheTwvQXV0aG9yPjxZZWFyPjIwMDQ8L1llYXI+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U2NpZW5jZXMsIFRoZSBGcmVkIEh1dGNoaW5zb24gQ2FuY2VyIFJlc2VhcmNoIENlbnRlciwgYW5k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==
</w:fldData>
            </w:fldChar>
          </w:r>
          <w:r w:rsidR="00E6575D" w:rsidRPr="00E6575D">
            <w:rPr>
              <w:rFonts w:ascii="Arial" w:hAnsi="Arial"/>
              <w:sz w:val="24"/>
              <w:highlight w:val="yellow"/>
              <w:rPrChange w:id="723" w:author="bidyut k mohanty" w:date="2012-04-23T00:08:00Z">
                <w:rPr>
                  <w:rFonts w:ascii="Arial" w:hAnsi="Arial"/>
                  <w:sz w:val="24"/>
                </w:rPr>
              </w:rPrChange>
            </w:rPr>
            <w:delInstrText xml:space="preserve"> ADDIN EN.CITE </w:delInstrText>
          </w:r>
        </w:del>
      </w:ins>
      <w:del w:id="724" w:author="Hong Qin" w:date="2012-04-23T00:08:00Z">
        <w:r w:rsidR="00E6575D" w:rsidRPr="00605020">
          <w:rPr>
            <w:rFonts w:ascii="Arial" w:hAnsi="Arial" w:cs="Arial"/>
            <w:sz w:val="24"/>
            <w:szCs w:val="24"/>
          </w:rPr>
          <w:fldChar w:fldCharType="begin">
            <w:fldData xml:space="preserve">PEVuZE5vdGU+PENpdGU+PEF1dGhvcj5NY011cnJheTwvQXV0aG9yPjxZZWFyPjIwMDQ8L1llYXI+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U2NpZW5jZXMsIFRoZSBGcmVkIEh1dGNoaW5zb24gQ2FuY2VyIFJlc2VhcmNoIENlbnRlciwgYW5k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==
</w:fldData>
          </w:fldChar>
        </w:r>
        <w:r w:rsidR="00E636AA" w:rsidRPr="00605020">
          <w:rPr>
            <w:rFonts w:ascii="Arial" w:hAnsi="Arial" w:cs="Arial"/>
            <w:sz w:val="24"/>
            <w:szCs w:val="24"/>
          </w:rPr>
          <w:delInstrText xml:space="preserve"> ADDIN EN.CITE.DATA </w:delInstrText>
        </w:r>
      </w:del>
      <w:r w:rsidR="00B278AE" w:rsidRPr="00E6575D">
        <w:rPr>
          <w:rFonts w:ascii="Arial" w:hAnsi="Arial" w:cs="Arial"/>
          <w:sz w:val="24"/>
          <w:szCs w:val="24"/>
        </w:rPr>
      </w:r>
      <w:del w:id="725" w:author="Hong Qin" w:date="2012-04-23T00:08:00Z">
        <w:r w:rsidR="00E6575D" w:rsidRPr="00605020">
          <w:rPr>
            <w:rFonts w:ascii="Arial" w:hAnsi="Arial" w:cs="Arial"/>
            <w:sz w:val="24"/>
            <w:szCs w:val="24"/>
          </w:rPr>
          <w:fldChar w:fldCharType="end"/>
        </w:r>
      </w:del>
      <w:ins w:id="726" w:author="hong qin" w:date="2012-04-20T08:36:00Z">
        <w:del w:id="727" w:author="Hong Qin" w:date="2012-04-22T08:33:00Z">
          <w:r w:rsidR="00E6575D" w:rsidRPr="00E6575D">
            <w:rPr>
              <w:rFonts w:ascii="Arial" w:hAnsi="Arial"/>
              <w:sz w:val="24"/>
              <w:highlight w:val="yellow"/>
              <w:rPrChange w:id="728" w:author="bidyut k mohanty" w:date="2012-04-22T08:31:00Z">
                <w:rPr>
                  <w:rFonts w:ascii="Arial" w:hAnsi="Arial"/>
                  <w:sz w:val="24"/>
                </w:rPr>
              </w:rPrChange>
            </w:rPr>
            <w:delInstrText>&lt;EndNote&gt;&lt;Cite&gt;&lt;Author&gt;Ristow&lt;/Author&gt;&lt;Year&gt;2011&lt;/Year&gt;&lt;RecNum&gt;1034&lt;/RecNum&gt;&lt;DisplayText&gt;(R&lt;style face="smallcaps"&gt;istow&lt;/style&gt; and S&lt;style face="smallcaps"&gt;chmeisser&lt;/style&gt; 2011)&lt;/DisplayText&gt;&lt;record&gt;&lt;rec-number&gt;1034&lt;/rec-number&gt;&lt;foreign-keys&gt;&lt;key app="EN" db-id="e5v0xaxdm5za0we2avoppevdf5s22f2v520d"&gt;1034&lt;/key&gt;&lt;/foreign-keys&gt;&lt;ref-type name="Journal Article"&gt;17&lt;/ref-type&gt;&lt;contributors&gt;&lt;authors&gt;&lt;author&gt;Ristow, M.&lt;/author&gt;&lt;author&gt;Schmeisser, S.&lt;/author&gt;&lt;/authors&gt;&lt;/contributors&gt;&lt;auth-address&gt;Department of Human Nutrition, Institute of Nutrition, University of Jena, D-07743 Jena, Germany. mr@mristow.org&lt;/auth-address&gt;&lt;titles&gt;&lt;title&gt;Extending life span by increasing oxidative stress&lt;/title&gt;&lt;secondary-title&gt;Free Radic Biol Med&lt;/secondary-title&gt;&lt;/titles&gt;&lt;pages&gt;327-36&lt;/pages&gt;&lt;volume&gt;51&lt;/volume&gt;&lt;number&gt;2&lt;/number&gt;&lt;edition&gt;2011/05/31&lt;/edition&gt;&lt;keywords&gt;&lt;keyword&gt;Animals&lt;/keyword&gt;&lt;keyword&gt;Caloric Restriction&lt;/keyword&gt;&lt;keyword&gt;Exercise&lt;/keyword&gt;&lt;keyword&gt;Glucose/metabolism&lt;/keyword&gt;&lt;keyword&gt;Humans&lt;/keyword&gt;&lt;keyword&gt;Insulin/metabolism&lt;/keyword&gt;&lt;keyword&gt;Insulin-Like Growth Factor I/metabolism&lt;/keyword&gt;&lt;keyword&gt;*Longevity&lt;/keyword&gt;&lt;keyword&gt;Mitochondria/metabolism&lt;/keyword&gt;&lt;keyword&gt;*Oxidative Stress&lt;/keyword&gt;&lt;keyword&gt;Signal Transduction&lt;/keyword&gt;&lt;/keywords&gt;&lt;dates&gt;&lt;year&gt;2011&lt;/year&gt;&lt;pub-dates&gt;&lt;date&gt;Jul 15&lt;/date&gt;&lt;/pub-dates&gt;&lt;/dates&gt;&lt;isbn&gt;1873-4596 (Electronic)&amp;#xD;0891-5849 (Linking)&lt;/isbn&gt;&lt;accession-num&gt;21619928&lt;/accession-num&gt;&lt;urls&gt;&lt;related-urls&gt;&lt;url&gt;http://www.ncbi.nlm.nih.gov/entrez/query.fcgi?cmd=Retrieve&amp;amp;db=PubMed&amp;amp;dopt=Citation&amp;amp;list_uids=21619928&lt;/url&gt;&lt;/related-urls&gt;&lt;/urls&gt;&lt;electronic-resource-num&gt;S0891-5849(11)00312-1 [pii]&amp;#xD;10.1016/j.freeradbiomed.2011.05.010&lt;/electronic-resource-num&gt;&lt;research-notes&gt;*** ROS is good, mitochondria hormesis (mitohormesis)&lt;/research-notes&gt;&lt;language&gt;eng&lt;/language&gt;&lt;/record&gt;&lt;/Cite&gt;&lt;/EndNote&gt;</w:delInstrText>
          </w:r>
        </w:del>
      </w:ins>
      <w:r w:rsidR="00B278AE" w:rsidRPr="00E6575D">
        <w:rPr>
          <w:rFonts w:ascii="Arial" w:hAnsi="Arial"/>
          <w:sz w:val="24"/>
          <w:highlight w:val="yellow"/>
        </w:rPr>
      </w:r>
      <w:ins w:id="729" w:author="hong qin" w:date="2012-04-20T08:36:00Z">
        <w:del w:id="730" w:author="Hong Qin" w:date="2012-04-22T08:33:00Z">
          <w:r w:rsidR="00E6575D" w:rsidRPr="00E6575D" w:rsidDel="00CA0FAF">
            <w:rPr>
              <w:rFonts w:ascii="Arial" w:hAnsi="Arial"/>
              <w:sz w:val="24"/>
              <w:highlight w:val="yellow"/>
              <w:rPrChange w:id="731" w:author="bidyut k mohanty" w:date="2012-04-23T00:08:00Z">
                <w:rPr>
                  <w:rFonts w:ascii="Arial" w:hAnsi="Arial"/>
                  <w:sz w:val="24"/>
                </w:rPr>
              </w:rPrChange>
            </w:rPr>
            <w:fldChar w:fldCharType="separate"/>
          </w:r>
          <w:r w:rsidR="00E6575D" w:rsidRPr="00E6575D">
            <w:rPr>
              <w:rFonts w:ascii="Arial" w:hAnsi="Arial"/>
              <w:sz w:val="24"/>
              <w:highlight w:val="yellow"/>
              <w:rPrChange w:id="732" w:author="bidyut k mohanty" w:date="2012-04-23T00:08:00Z">
                <w:rPr>
                  <w:rFonts w:ascii="Arial" w:hAnsi="Arial"/>
                  <w:sz w:val="24"/>
                </w:rPr>
              </w:rPrChange>
            </w:rPr>
            <w:delText>(</w:delText>
          </w:r>
          <w:r w:rsidR="00E6575D" w:rsidRPr="00E6575D" w:rsidDel="00CA0FAF">
            <w:rPr>
              <w:rPrChange w:id="733" w:author="bidyut k mohanty" w:date="2012-04-22T08:31:00Z">
                <w:rPr>
                  <w:highlight w:val="yellow"/>
                </w:rPr>
              </w:rPrChange>
            </w:rPr>
            <w:fldChar w:fldCharType="begin"/>
          </w:r>
        </w:del>
      </w:ins>
      <w:del w:id="734" w:author="hong qin" w:date="2012-04-20T08:36:00Z">
        <w:r w:rsidR="00AC5D1A">
          <w:rPr>
            <w:rFonts w:ascii="Arial" w:hAnsi="Arial" w:cs="Arial"/>
            <w:noProof/>
            <w:sz w:val="24"/>
            <w:szCs w:val="24"/>
          </w:rPr>
          <w:delInstrText xml:space="preserve"> </w:delInstrText>
        </w:r>
      </w:del>
      <w:ins w:id="735" w:author="hong qin" w:date="2012-04-20T08:36:00Z">
        <w:del w:id="736" w:author="Hong Qin" w:date="2012-04-22T08:33:00Z">
          <w:r w:rsidR="00E6575D" w:rsidRPr="00E6575D">
            <w:rPr>
              <w:highlight w:val="yellow"/>
              <w:rPrChange w:id="737" w:author="bidyut k mohanty" w:date="2012-04-23T00:08:00Z">
                <w:rPr/>
              </w:rPrChange>
            </w:rPr>
            <w:delInstrText>HYPERLINK \l "_ENREF_</w:delInstrText>
          </w:r>
          <w:r w:rsidR="00E6575D" w:rsidRPr="00E6575D">
            <w:rPr>
              <w:highlight w:val="yellow"/>
              <w:rPrChange w:id="738" w:author="bidyut k mohanty" w:date="2012-04-22T08:31:00Z">
                <w:rPr/>
              </w:rPrChange>
            </w:rPr>
            <w:delInstrText>1</w:delInstrText>
          </w:r>
          <w:r w:rsidR="00E6575D" w:rsidRPr="00E6575D">
            <w:rPr>
              <w:highlight w:val="yellow"/>
              <w:rPrChange w:id="739" w:author="bidyut k mohanty" w:date="2012-04-23T00:08:00Z">
                <w:rPr/>
              </w:rPrChange>
            </w:rPr>
            <w:delInstrText>4" \o "</w:delInstrText>
          </w:r>
        </w:del>
      </w:ins>
      <w:ins w:id="740" w:author="Hong Qin" w:date="2012-04-23T00:08:00Z">
        <w:r w:rsidR="00E6575D" w:rsidRPr="00E6575D">
          <w:rPr>
            <w:rPrChange w:id="741" w:author="hong qin" w:date="2012-04-20T08:36:00Z">
              <w:rPr>
                <w:rFonts w:ascii="Arial" w:hAnsi="Arial"/>
                <w:sz w:val="24"/>
              </w:rPr>
            </w:rPrChange>
          </w:rPr>
          <w:instrText>Gravel, 2003 #1469</w:instrText>
        </w:r>
      </w:ins>
      <w:del w:id="742" w:author="hong qin" w:date="2012-04-20T08:36:00Z">
        <w:r w:rsidR="00AC5D1A">
          <w:rPr>
            <w:rFonts w:ascii="Arial" w:hAnsi="Arial" w:cs="Arial"/>
            <w:noProof/>
            <w:sz w:val="24"/>
            <w:szCs w:val="24"/>
          </w:rPr>
          <w:delInstrText xml:space="preserve">" </w:delInstrText>
        </w:r>
      </w:del>
      <w:ins w:id="743" w:author="hong qin" w:date="2012-04-20T08:36:00Z">
        <w:r w:rsidR="002F2F83">
          <w:instrText>"</w:instrText>
        </w:r>
        <w:del w:id="744" w:author="Hong Qin" w:date="2012-04-22T08:33:00Z">
          <w:r w:rsidR="00E6575D" w:rsidRPr="00E6575D">
            <w:rPr>
              <w:highlight w:val="yellow"/>
              <w:rPrChange w:id="745" w:author="bidyut k mohanty" w:date="2012-04-22T08:31:00Z">
                <w:rPr/>
              </w:rPrChange>
            </w:rPr>
            <w:delInstrText>Ristow, 2011 #1034"</w:delInstrText>
          </w:r>
          <w:r w:rsidR="00E6575D" w:rsidRPr="00E6575D" w:rsidDel="00CA0FAF">
            <w:rPr>
              <w:rPrChange w:id="746" w:author="bidyut k mohanty" w:date="2012-04-22T08:31:00Z">
                <w:rPr>
                  <w:highlight w:val="yellow"/>
                </w:rPr>
              </w:rPrChange>
            </w:rPr>
            <w:fldChar w:fldCharType="separate"/>
          </w:r>
        </w:del>
      </w:ins>
      <w:del w:id="747" w:author="Hong Qin" w:date="2012-04-23T00:08:00Z">
        <w:r w:rsidR="00AC5D1A" w:rsidRPr="00605020">
          <w:rPr>
            <w:rFonts w:ascii="Arial" w:hAnsi="Arial" w:cs="Arial"/>
            <w:noProof/>
            <w:sz w:val="24"/>
            <w:szCs w:val="24"/>
          </w:rPr>
          <w:delText>G</w:delText>
        </w:r>
        <w:r w:rsidR="00AC5D1A" w:rsidRPr="00605020">
          <w:rPr>
            <w:rFonts w:ascii="Arial" w:hAnsi="Arial" w:cs="Arial"/>
            <w:smallCaps/>
            <w:noProof/>
            <w:sz w:val="24"/>
            <w:szCs w:val="24"/>
          </w:rPr>
          <w:delText>ravel</w:delText>
        </w:r>
        <w:r w:rsidR="00AC5D1A" w:rsidRPr="00605020">
          <w:rPr>
            <w:rFonts w:ascii="Arial" w:hAnsi="Arial" w:cs="Arial"/>
            <w:noProof/>
            <w:sz w:val="24"/>
            <w:szCs w:val="24"/>
          </w:rPr>
          <w:delText xml:space="preserve"> and J</w:delText>
        </w:r>
        <w:r w:rsidR="00AC5D1A" w:rsidRPr="00605020">
          <w:rPr>
            <w:rFonts w:ascii="Arial" w:hAnsi="Arial" w:cs="Arial"/>
            <w:smallCaps/>
            <w:noProof/>
            <w:sz w:val="24"/>
            <w:szCs w:val="24"/>
          </w:rPr>
          <w:delText>ackson</w:delText>
        </w:r>
        <w:r w:rsidR="00AC5D1A" w:rsidRPr="00605020">
          <w:rPr>
            <w:rFonts w:ascii="Arial" w:hAnsi="Arial" w:cs="Arial"/>
            <w:noProof/>
            <w:sz w:val="24"/>
            <w:szCs w:val="24"/>
          </w:rPr>
          <w:delText xml:space="preserve"> 2003</w:delText>
        </w:r>
      </w:del>
      <w:ins w:id="748" w:author="hong qin" w:date="2012-04-20T08:36:00Z">
        <w:del w:id="749" w:author="Hong Qin" w:date="2012-04-22T08:33:00Z">
          <w:r w:rsidR="00E6575D" w:rsidRPr="00E6575D">
            <w:rPr>
              <w:rFonts w:ascii="Arial" w:hAnsi="Arial"/>
              <w:sz w:val="24"/>
              <w:highlight w:val="yellow"/>
              <w:rPrChange w:id="750" w:author="bidyut k mohanty" w:date="2012-04-22T08:31:00Z">
                <w:rPr>
                  <w:rFonts w:ascii="Arial" w:hAnsi="Arial"/>
                  <w:sz w:val="24"/>
                </w:rPr>
              </w:rPrChange>
            </w:rPr>
            <w:delText>R</w:delText>
          </w:r>
          <w:r w:rsidR="00E6575D" w:rsidRPr="00E6575D">
            <w:rPr>
              <w:rFonts w:ascii="Arial" w:hAnsi="Arial"/>
              <w:smallCaps/>
              <w:sz w:val="24"/>
              <w:highlight w:val="yellow"/>
              <w:rPrChange w:id="751" w:author="bidyut k mohanty" w:date="2012-04-22T08:31:00Z">
                <w:rPr>
                  <w:rFonts w:ascii="Arial" w:hAnsi="Arial"/>
                  <w:smallCaps/>
                  <w:sz w:val="24"/>
                </w:rPr>
              </w:rPrChange>
            </w:rPr>
            <w:delText>istow</w:delText>
          </w:r>
          <w:r w:rsidR="00E6575D" w:rsidRPr="00E6575D">
            <w:rPr>
              <w:rFonts w:ascii="Arial" w:hAnsi="Arial"/>
              <w:sz w:val="24"/>
              <w:highlight w:val="yellow"/>
              <w:rPrChange w:id="752" w:author="bidyut k mohanty" w:date="2012-04-22T08:31:00Z">
                <w:rPr>
                  <w:rFonts w:ascii="Arial" w:hAnsi="Arial"/>
                  <w:sz w:val="24"/>
                </w:rPr>
              </w:rPrChange>
            </w:rPr>
            <w:delText xml:space="preserve"> and S</w:delText>
          </w:r>
          <w:r w:rsidR="00E6575D" w:rsidRPr="00E6575D">
            <w:rPr>
              <w:rFonts w:ascii="Arial" w:hAnsi="Arial"/>
              <w:smallCaps/>
              <w:sz w:val="24"/>
              <w:highlight w:val="yellow"/>
              <w:rPrChange w:id="753" w:author="bidyut k mohanty" w:date="2012-04-22T08:31:00Z">
                <w:rPr>
                  <w:rFonts w:ascii="Arial" w:hAnsi="Arial"/>
                  <w:smallCaps/>
                  <w:sz w:val="24"/>
                </w:rPr>
              </w:rPrChange>
            </w:rPr>
            <w:delText>chmeisser</w:delText>
          </w:r>
          <w:r w:rsidR="00E6575D" w:rsidRPr="00E6575D">
            <w:rPr>
              <w:rFonts w:ascii="Arial" w:hAnsi="Arial"/>
              <w:sz w:val="24"/>
              <w:highlight w:val="yellow"/>
              <w:rPrChange w:id="754" w:author="bidyut k mohanty" w:date="2012-04-22T08:31:00Z">
                <w:rPr>
                  <w:rFonts w:ascii="Arial" w:hAnsi="Arial"/>
                  <w:sz w:val="24"/>
                </w:rPr>
              </w:rPrChange>
            </w:rPr>
            <w:delText xml:space="preserve"> 2011</w:delText>
          </w:r>
          <w:r w:rsidR="00E6575D" w:rsidRPr="00E6575D" w:rsidDel="00CA0FAF">
            <w:rPr>
              <w:rPrChange w:id="755" w:author="bidyut k mohanty" w:date="2012-04-22T08:31:00Z">
                <w:rPr>
                  <w:highlight w:val="yellow"/>
                </w:rPr>
              </w:rPrChange>
            </w:rPr>
            <w:fldChar w:fldCharType="end"/>
          </w:r>
        </w:del>
      </w:ins>
      <w:ins w:id="756" w:author="Hong Qin" w:date="2012-04-23T00:08:00Z">
        <w:r w:rsidR="00E636AA" w:rsidRPr="00605020">
          <w:rPr>
            <w:rFonts w:ascii="Arial" w:hAnsi="Arial" w:cs="Arial"/>
            <w:noProof/>
            <w:sz w:val="24"/>
            <w:szCs w:val="24"/>
          </w:rPr>
          <w:t xml:space="preserve">; </w:t>
        </w:r>
        <w:r w:rsidR="00E6575D" w:rsidRPr="00E6575D">
          <w:rPr>
            <w:rPrChange w:id="757" w:author="hong qin" w:date="2012-04-20T08:36:00Z">
              <w:rPr>
                <w:rFonts w:ascii="Arial" w:hAnsi="Arial"/>
                <w:sz w:val="24"/>
              </w:rPr>
            </w:rPrChange>
          </w:rPr>
          <w:fldChar w:fldCharType="begin"/>
        </w:r>
        <w:r w:rsidR="00AC5D1A">
          <w:rPr>
            <w:rFonts w:ascii="Arial" w:hAnsi="Arial" w:cs="Arial"/>
            <w:noProof/>
            <w:sz w:val="24"/>
            <w:szCs w:val="24"/>
          </w:rPr>
          <w:instrText xml:space="preserve"> </w:instrText>
        </w:r>
        <w:r w:rsidR="00E6575D" w:rsidRPr="00E6575D">
          <w:rPr>
            <w:rPrChange w:id="758" w:author="hong qin" w:date="2012-04-20T08:36:00Z">
              <w:rPr>
                <w:rFonts w:ascii="Arial" w:hAnsi="Arial"/>
                <w:sz w:val="24"/>
              </w:rPr>
            </w:rPrChange>
          </w:rPr>
          <w:instrText>HYPERLINK \l "_ENREF_8" \o "McMurray, 2003 #244</w:instrText>
        </w:r>
        <w:r w:rsidR="00AC5D1A">
          <w:rPr>
            <w:rFonts w:ascii="Arial" w:hAnsi="Arial" w:cs="Arial"/>
            <w:noProof/>
            <w:sz w:val="24"/>
            <w:szCs w:val="24"/>
          </w:rPr>
          <w:instrText xml:space="preserve">" </w:instrText>
        </w:r>
        <w:r w:rsidR="002F2F83">
          <w:instrText>"</w:instrText>
        </w:r>
        <w:r w:rsidR="00E6575D" w:rsidRPr="00E6575D">
          <w:rPr>
            <w:rPrChange w:id="759" w:author="hong qin" w:date="2012-04-20T08:36:00Z">
              <w:rPr>
                <w:rFonts w:ascii="Arial" w:hAnsi="Arial"/>
                <w:sz w:val="24"/>
              </w:rPr>
            </w:rPrChange>
          </w:rPr>
          <w:fldChar w:fldCharType="separate"/>
        </w:r>
        <w:r w:rsidR="00AC5D1A" w:rsidRPr="00605020">
          <w:rPr>
            <w:rFonts w:ascii="Arial" w:hAnsi="Arial" w:cs="Arial"/>
            <w:noProof/>
            <w:sz w:val="24"/>
            <w:szCs w:val="24"/>
          </w:rPr>
          <w:t>M</w:t>
        </w:r>
        <w:r w:rsidR="00AC5D1A" w:rsidRPr="00605020">
          <w:rPr>
            <w:rFonts w:ascii="Arial" w:hAnsi="Arial" w:cs="Arial"/>
            <w:smallCaps/>
            <w:noProof/>
            <w:sz w:val="24"/>
            <w:szCs w:val="24"/>
          </w:rPr>
          <w:t>c</w:t>
        </w:r>
        <w:r w:rsidR="00AC5D1A" w:rsidRPr="00605020">
          <w:rPr>
            <w:rFonts w:ascii="Arial" w:hAnsi="Arial" w:cs="Arial"/>
            <w:noProof/>
            <w:sz w:val="24"/>
            <w:szCs w:val="24"/>
          </w:rPr>
          <w:t>M</w:t>
        </w:r>
        <w:r w:rsidR="00AC5D1A" w:rsidRPr="00605020">
          <w:rPr>
            <w:rFonts w:ascii="Arial" w:hAnsi="Arial" w:cs="Arial"/>
            <w:smallCaps/>
            <w:noProof/>
            <w:sz w:val="24"/>
            <w:szCs w:val="24"/>
          </w:rPr>
          <w:t>urray</w:t>
        </w:r>
        <w:r w:rsidR="00AC5D1A" w:rsidRPr="00605020">
          <w:rPr>
            <w:rFonts w:ascii="Arial" w:hAnsi="Arial" w:cs="Arial"/>
            <w:noProof/>
            <w:sz w:val="24"/>
            <w:szCs w:val="24"/>
          </w:rPr>
          <w:t xml:space="preserve"> and G</w:t>
        </w:r>
        <w:r w:rsidR="00AC5D1A" w:rsidRPr="00605020">
          <w:rPr>
            <w:rFonts w:ascii="Arial" w:hAnsi="Arial" w:cs="Arial"/>
            <w:smallCaps/>
            <w:noProof/>
            <w:sz w:val="24"/>
            <w:szCs w:val="24"/>
          </w:rPr>
          <w:t>ottschling</w:t>
        </w:r>
        <w:r w:rsidR="00AC5D1A" w:rsidRPr="00605020">
          <w:rPr>
            <w:rFonts w:ascii="Arial" w:hAnsi="Arial" w:cs="Arial"/>
            <w:noProof/>
            <w:sz w:val="24"/>
            <w:szCs w:val="24"/>
          </w:rPr>
          <w:t xml:space="preserve"> 2003</w:t>
        </w:r>
        <w:r w:rsidR="00E6575D" w:rsidRPr="00E6575D">
          <w:rPr>
            <w:rPrChange w:id="760" w:author="hong qin" w:date="2012-04-20T08:36:00Z">
              <w:rPr>
                <w:rFonts w:ascii="Arial" w:hAnsi="Arial"/>
                <w:sz w:val="24"/>
              </w:rPr>
            </w:rPrChange>
          </w:rPr>
          <w:fldChar w:fldCharType="end"/>
        </w:r>
        <w:r w:rsidR="00E636AA" w:rsidRPr="00605020">
          <w:rPr>
            <w:rFonts w:ascii="Arial" w:hAnsi="Arial" w:cs="Arial"/>
            <w:noProof/>
            <w:sz w:val="24"/>
            <w:szCs w:val="24"/>
          </w:rPr>
          <w:t xml:space="preserve">; </w:t>
        </w:r>
        <w:r w:rsidR="00E6575D" w:rsidRPr="00E6575D">
          <w:rPr>
            <w:rPrChange w:id="761" w:author="hong qin" w:date="2012-04-20T08:36:00Z">
              <w:rPr>
                <w:rFonts w:ascii="Arial" w:hAnsi="Arial"/>
                <w:sz w:val="24"/>
              </w:rPr>
            </w:rPrChange>
          </w:rPr>
          <w:fldChar w:fldCharType="begin"/>
        </w:r>
        <w:r w:rsidR="00AC5D1A">
          <w:rPr>
            <w:rFonts w:ascii="Arial" w:hAnsi="Arial" w:cs="Arial"/>
            <w:noProof/>
            <w:sz w:val="24"/>
            <w:szCs w:val="24"/>
          </w:rPr>
          <w:instrText xml:space="preserve"> </w:instrText>
        </w:r>
        <w:r w:rsidR="00E6575D" w:rsidRPr="00E6575D">
          <w:rPr>
            <w:rPrChange w:id="762" w:author="hong qin" w:date="2012-04-20T08:36:00Z">
              <w:rPr>
                <w:rFonts w:ascii="Arial" w:hAnsi="Arial"/>
                <w:sz w:val="24"/>
              </w:rPr>
            </w:rPrChange>
          </w:rPr>
          <w:instrText>HYPERLINK \l "_ENREF_9" \o "McMurray, 2004 #419</w:instrText>
        </w:r>
        <w:r w:rsidR="00AC5D1A">
          <w:rPr>
            <w:rFonts w:ascii="Arial" w:hAnsi="Arial" w:cs="Arial"/>
            <w:noProof/>
            <w:sz w:val="24"/>
            <w:szCs w:val="24"/>
          </w:rPr>
          <w:instrText xml:space="preserve">" </w:instrText>
        </w:r>
        <w:r w:rsidR="002F2F83">
          <w:instrText>"</w:instrText>
        </w:r>
        <w:r w:rsidR="00E6575D" w:rsidRPr="00E6575D">
          <w:rPr>
            <w:rPrChange w:id="763" w:author="hong qin" w:date="2012-04-20T08:36:00Z">
              <w:rPr>
                <w:rFonts w:ascii="Arial" w:hAnsi="Arial"/>
                <w:sz w:val="24"/>
              </w:rPr>
            </w:rPrChange>
          </w:rPr>
          <w:fldChar w:fldCharType="separate"/>
        </w:r>
        <w:r w:rsidR="00AC5D1A" w:rsidRPr="00605020">
          <w:rPr>
            <w:rFonts w:ascii="Arial" w:hAnsi="Arial" w:cs="Arial"/>
            <w:noProof/>
            <w:sz w:val="24"/>
            <w:szCs w:val="24"/>
          </w:rPr>
          <w:t>M</w:t>
        </w:r>
        <w:r w:rsidR="00AC5D1A" w:rsidRPr="00605020">
          <w:rPr>
            <w:rFonts w:ascii="Arial" w:hAnsi="Arial" w:cs="Arial"/>
            <w:smallCaps/>
            <w:noProof/>
            <w:sz w:val="24"/>
            <w:szCs w:val="24"/>
          </w:rPr>
          <w:t>c</w:t>
        </w:r>
        <w:r w:rsidR="00AC5D1A" w:rsidRPr="00605020">
          <w:rPr>
            <w:rFonts w:ascii="Arial" w:hAnsi="Arial" w:cs="Arial"/>
            <w:noProof/>
            <w:sz w:val="24"/>
            <w:szCs w:val="24"/>
          </w:rPr>
          <w:t>M</w:t>
        </w:r>
        <w:r w:rsidR="00AC5D1A" w:rsidRPr="00605020">
          <w:rPr>
            <w:rFonts w:ascii="Arial" w:hAnsi="Arial" w:cs="Arial"/>
            <w:smallCaps/>
            <w:noProof/>
            <w:sz w:val="24"/>
            <w:szCs w:val="24"/>
          </w:rPr>
          <w:t>urray</w:t>
        </w:r>
        <w:r w:rsidR="00AC5D1A" w:rsidRPr="00605020">
          <w:rPr>
            <w:rFonts w:ascii="Arial" w:hAnsi="Arial" w:cs="Arial"/>
            <w:noProof/>
            <w:sz w:val="24"/>
            <w:szCs w:val="24"/>
          </w:rPr>
          <w:t xml:space="preserve"> and G</w:t>
        </w:r>
        <w:r w:rsidR="00AC5D1A" w:rsidRPr="00605020">
          <w:rPr>
            <w:rFonts w:ascii="Arial" w:hAnsi="Arial" w:cs="Arial"/>
            <w:smallCaps/>
            <w:noProof/>
            <w:sz w:val="24"/>
            <w:szCs w:val="24"/>
          </w:rPr>
          <w:t>ottschling</w:t>
        </w:r>
        <w:r w:rsidR="00AC5D1A" w:rsidRPr="00605020">
          <w:rPr>
            <w:rFonts w:ascii="Arial" w:hAnsi="Arial" w:cs="Arial"/>
            <w:noProof/>
            <w:sz w:val="24"/>
            <w:szCs w:val="24"/>
          </w:rPr>
          <w:t xml:space="preserve"> 2004</w:t>
        </w:r>
        <w:r w:rsidR="00E6575D" w:rsidRPr="00E6575D">
          <w:rPr>
            <w:rPrChange w:id="764" w:author="hong qin" w:date="2012-04-20T08:36:00Z">
              <w:rPr>
                <w:rFonts w:ascii="Arial" w:hAnsi="Arial"/>
                <w:sz w:val="24"/>
              </w:rPr>
            </w:rPrChange>
          </w:rPr>
          <w:fldChar w:fldCharType="end"/>
        </w:r>
        <w:r w:rsidR="00E636AA" w:rsidRPr="00605020">
          <w:rPr>
            <w:rFonts w:ascii="Arial" w:hAnsi="Arial" w:cs="Arial"/>
            <w:noProof/>
            <w:sz w:val="24"/>
            <w:szCs w:val="24"/>
          </w:rPr>
          <w:t>)</w:t>
        </w:r>
      </w:ins>
      <w:ins w:id="765" w:author="hong qin" w:date="2012-04-20T08:36:00Z">
        <w:del w:id="766" w:author="Hong Qin" w:date="2012-04-22T08:33:00Z">
          <w:r w:rsidR="00E6575D" w:rsidRPr="00E6575D">
            <w:rPr>
              <w:rFonts w:ascii="Arial" w:hAnsi="Arial"/>
              <w:sz w:val="24"/>
              <w:highlight w:val="yellow"/>
              <w:rPrChange w:id="767" w:author="bidyut k mohanty" w:date="2012-04-22T08:31:00Z">
                <w:rPr>
                  <w:rFonts w:ascii="Arial" w:hAnsi="Arial"/>
                  <w:sz w:val="24"/>
                </w:rPr>
              </w:rPrChange>
            </w:rPr>
            <w:delText>)</w:delText>
          </w:r>
          <w:r w:rsidR="00E6575D" w:rsidRPr="00E6575D" w:rsidDel="00CA0FAF">
            <w:rPr>
              <w:rFonts w:ascii="Arial" w:hAnsi="Arial"/>
              <w:sz w:val="24"/>
              <w:highlight w:val="yellow"/>
              <w:rPrChange w:id="768" w:author="bidyut k mohanty" w:date="2012-04-23T00:08:00Z">
                <w:rPr>
                  <w:rFonts w:ascii="Arial" w:hAnsi="Arial"/>
                  <w:sz w:val="24"/>
                </w:rPr>
              </w:rPrChange>
            </w:rPr>
            <w:fldChar w:fldCharType="end"/>
          </w:r>
        </w:del>
      </w:ins>
      <w:ins w:id="769" w:author="Hong Qin" w:date="2012-04-23T00:08:00Z">
        <w:r w:rsidR="00E636AA" w:rsidRPr="00605020">
          <w:rPr>
            <w:rFonts w:ascii="Arial" w:hAnsi="Arial" w:cs="Arial"/>
            <w:sz w:val="24"/>
            <w:szCs w:val="24"/>
          </w:rPr>
          <w:t xml:space="preserve">. </w:t>
        </w:r>
        <w:r w:rsidR="00AE38A7" w:rsidRPr="00605020">
          <w:rPr>
            <w:rFonts w:ascii="Arial" w:hAnsi="Arial" w:cs="Arial"/>
            <w:sz w:val="24"/>
            <w:szCs w:val="24"/>
          </w:rPr>
          <w:t xml:space="preserve">The positive correlation between age and the increased probability of developing </w:t>
        </w:r>
        <w:r w:rsidR="00362D95">
          <w:rPr>
            <w:rFonts w:ascii="Arial" w:hAnsi="Arial" w:cs="Arial"/>
            <w:sz w:val="24"/>
            <w:szCs w:val="24"/>
          </w:rPr>
          <w:t>disease</w:t>
        </w:r>
        <w:r w:rsidR="00AE38A7" w:rsidRPr="00605020">
          <w:rPr>
            <w:rFonts w:ascii="Arial" w:hAnsi="Arial" w:cs="Arial"/>
            <w:sz w:val="24"/>
            <w:szCs w:val="24"/>
          </w:rPr>
          <w:t xml:space="preserve"> can serve as evidence of detrimental effect of the loss of genomic integrity</w:t>
        </w:r>
        <w:r w:rsidR="007170E4">
          <w:rPr>
            <w:rFonts w:ascii="Arial" w:hAnsi="Arial" w:cs="Arial"/>
            <w:sz w:val="24"/>
            <w:szCs w:val="24"/>
          </w:rPr>
          <w:t xml:space="preserve"> </w:t>
        </w:r>
        <w:r w:rsidR="00E9521B" w:rsidRPr="00605020">
          <w:rPr>
            <w:rFonts w:ascii="Arial" w:hAnsi="Arial" w:cs="Arial"/>
            <w:sz w:val="24"/>
            <w:szCs w:val="24"/>
          </w:rPr>
          <w:t>(</w:t>
        </w:r>
        <w:r w:rsidR="0072137D" w:rsidRPr="0072137D">
          <w:rPr>
            <w:rFonts w:ascii="Arial" w:hAnsi="Arial" w:cs="Arial"/>
            <w:sz w:val="24"/>
            <w:szCs w:val="24"/>
          </w:rPr>
          <w:t>Figure 1</w:t>
        </w:r>
        <w:proofErr w:type="gramStart"/>
        <w:r w:rsidR="0072137D" w:rsidRPr="0072137D">
          <w:rPr>
            <w:rFonts w:ascii="Arial" w:hAnsi="Arial" w:cs="Arial"/>
            <w:sz w:val="24"/>
            <w:szCs w:val="24"/>
          </w:rPr>
          <w:t xml:space="preserve">) </w:t>
        </w:r>
        <w:r w:rsidR="0079433A" w:rsidRPr="00605020">
          <w:rPr>
            <w:rFonts w:ascii="Arial" w:hAnsi="Arial" w:cs="Arial"/>
            <w:sz w:val="24"/>
            <w:szCs w:val="24"/>
          </w:rPr>
          <w:t>.</w:t>
        </w:r>
        <w:proofErr w:type="gramEnd"/>
      </w:ins>
    </w:p>
    <w:p w:rsidR="007A592D" w:rsidRDefault="00156568">
      <w:pPr>
        <w:spacing w:after="0" w:line="480" w:lineRule="auto"/>
        <w:ind w:firstLine="720"/>
        <w:jc w:val="both"/>
        <w:rPr>
          <w:ins w:id="770" w:author="Hong Qin" w:date="2012-04-23T00:08:00Z"/>
          <w:rFonts w:ascii="Arial" w:hAnsi="Arial" w:cs="Arial"/>
          <w:sz w:val="24"/>
          <w:szCs w:val="24"/>
        </w:rPr>
      </w:pPr>
      <w:ins w:id="771" w:author="Hong Qin" w:date="2012-04-23T00:08:00Z">
        <w:r w:rsidRPr="00605020">
          <w:rPr>
            <w:rFonts w:ascii="Arial" w:hAnsi="Arial" w:cs="Arial"/>
            <w:sz w:val="24"/>
            <w:szCs w:val="24"/>
          </w:rPr>
          <w:t xml:space="preserve">Cellular aging is the basis of physiological aging, </w:t>
        </w:r>
      </w:ins>
      <w:del w:id="772" w:author="bidyut k mohanty" w:date="2012-04-20T11:49:00Z">
        <w:r w:rsidRPr="00605020" w:rsidDel="0050481B">
          <w:rPr>
            <w:rFonts w:ascii="Arial" w:hAnsi="Arial" w:cs="Arial"/>
            <w:sz w:val="24"/>
            <w:szCs w:val="24"/>
          </w:rPr>
          <w:delText xml:space="preserve">in </w:delText>
        </w:r>
      </w:del>
      <w:del w:id="773" w:author="bidyut k mohanty" w:date="2012-04-22T08:31:00Z">
        <w:r w:rsidRPr="00605020">
          <w:rPr>
            <w:rFonts w:ascii="Arial" w:hAnsi="Arial" w:cs="Arial"/>
            <w:sz w:val="24"/>
            <w:szCs w:val="24"/>
          </w:rPr>
          <w:delText>consistence</w:delText>
        </w:r>
      </w:del>
      <w:del w:id="774" w:author="bidyut k mohanty" w:date="2012-04-20T11:49:00Z">
        <w:r w:rsidRPr="00605020" w:rsidDel="0050481B">
          <w:rPr>
            <w:rFonts w:ascii="Arial" w:hAnsi="Arial" w:cs="Arial"/>
            <w:sz w:val="24"/>
            <w:szCs w:val="24"/>
          </w:rPr>
          <w:delText>consistence</w:delText>
        </w:r>
      </w:del>
      <w:ins w:id="775" w:author="bidyut k mohanty" w:date="2012-04-20T11:49:00Z">
        <w:r w:rsidR="0050481B">
          <w:rPr>
            <w:rFonts w:ascii="Arial" w:hAnsi="Arial" w:cs="Arial"/>
            <w:sz w:val="24"/>
            <w:szCs w:val="24"/>
          </w:rPr>
          <w:t>consistent</w:t>
        </w:r>
      </w:ins>
      <w:ins w:id="776" w:author="Hong Qin" w:date="2012-04-23T00:08:00Z">
        <w:r w:rsidRPr="00605020">
          <w:rPr>
            <w:rFonts w:ascii="Arial" w:hAnsi="Arial" w:cs="Arial"/>
            <w:sz w:val="24"/>
            <w:szCs w:val="24"/>
          </w:rPr>
          <w:t xml:space="preserve"> with the free radical theory. The budding </w:t>
        </w:r>
      </w:ins>
      <w:ins w:id="777" w:author="bidyut k mohanty" w:date="2012-04-20T08:36:00Z">
        <w:r w:rsidRPr="00605020">
          <w:rPr>
            <w:rFonts w:ascii="Arial" w:hAnsi="Arial" w:cs="Arial"/>
            <w:sz w:val="24"/>
            <w:szCs w:val="24"/>
          </w:rPr>
          <w:t>yeast</w:t>
        </w:r>
      </w:ins>
      <w:ins w:id="778" w:author="bidyut k mohanty" w:date="2012-04-22T08:31:00Z">
        <w:r w:rsidR="00AE4926">
          <w:rPr>
            <w:rFonts w:ascii="Arial" w:hAnsi="Arial" w:cs="Arial"/>
            <w:sz w:val="24"/>
            <w:szCs w:val="24"/>
          </w:rPr>
          <w:t>,</w:t>
        </w:r>
      </w:ins>
      <w:ins w:id="779" w:author="bidyut k mohanty" w:date="2012-04-19T22:21:00Z">
        <w:r w:rsidR="007170E4">
          <w:rPr>
            <w:rFonts w:ascii="Arial" w:hAnsi="Arial" w:cs="Arial"/>
            <w:sz w:val="24"/>
            <w:szCs w:val="24"/>
          </w:rPr>
          <w:t xml:space="preserve"> </w:t>
        </w:r>
      </w:ins>
      <w:ins w:id="780" w:author="bidyut k mohanty" w:date="2012-04-20T08:36:00Z">
        <w:r w:rsidR="0072137D" w:rsidRPr="0072137D">
          <w:rPr>
            <w:rFonts w:ascii="Arial" w:hAnsi="Arial" w:cs="Arial"/>
            <w:i/>
            <w:sz w:val="24"/>
            <w:szCs w:val="24"/>
          </w:rPr>
          <w:t xml:space="preserve">Saccharomyces </w:t>
        </w:r>
      </w:ins>
      <w:ins w:id="781" w:author="bidyut k mohanty" w:date="2012-04-22T08:31:00Z">
        <w:r w:rsidR="0072137D" w:rsidRPr="0072137D">
          <w:rPr>
            <w:rFonts w:ascii="Arial" w:hAnsi="Arial" w:cs="Arial"/>
            <w:i/>
            <w:sz w:val="24"/>
            <w:szCs w:val="24"/>
          </w:rPr>
          <w:t>cerevis</w:t>
        </w:r>
        <w:r w:rsidR="007170E4">
          <w:rPr>
            <w:rFonts w:ascii="Arial" w:hAnsi="Arial" w:cs="Arial"/>
            <w:i/>
            <w:sz w:val="24"/>
            <w:szCs w:val="24"/>
          </w:rPr>
          <w:t>i</w:t>
        </w:r>
        <w:r w:rsidR="00AE4926">
          <w:rPr>
            <w:rFonts w:ascii="Arial" w:hAnsi="Arial" w:cs="Arial"/>
            <w:i/>
            <w:sz w:val="24"/>
            <w:szCs w:val="24"/>
          </w:rPr>
          <w:t>ae,</w:t>
        </w:r>
        <w:r w:rsidR="007170E4">
          <w:rPr>
            <w:rFonts w:ascii="Arial" w:hAnsi="Arial" w:cs="Arial"/>
            <w:i/>
            <w:sz w:val="24"/>
            <w:szCs w:val="24"/>
          </w:rPr>
          <w:t xml:space="preserve"> </w:t>
        </w:r>
      </w:ins>
      <w:ins w:id="782" w:author="bidyut k mohanty" w:date="2012-04-20T08:36:00Z">
        <w:r w:rsidR="0072137D" w:rsidRPr="0072137D">
          <w:rPr>
            <w:rFonts w:ascii="Arial" w:hAnsi="Arial" w:cs="Arial"/>
            <w:i/>
            <w:sz w:val="24"/>
            <w:szCs w:val="24"/>
          </w:rPr>
          <w:t>cere</w:t>
        </w:r>
      </w:ins>
      <w:del w:id="783" w:author="bidyut k mohanty" w:date="2012-04-19T22:21:00Z">
        <w:r w:rsidR="0072137D" w:rsidRPr="0072137D" w:rsidDel="007170E4">
          <w:rPr>
            <w:rFonts w:ascii="Arial" w:hAnsi="Arial" w:cs="Arial"/>
            <w:i/>
            <w:sz w:val="24"/>
            <w:szCs w:val="24"/>
          </w:rPr>
          <w:delText>i</w:delText>
        </w:r>
      </w:del>
      <w:ins w:id="784" w:author="bidyut k mohanty" w:date="2012-04-20T08:36:00Z">
        <w:r w:rsidR="0072137D" w:rsidRPr="0072137D">
          <w:rPr>
            <w:rFonts w:ascii="Arial" w:hAnsi="Arial" w:cs="Arial"/>
            <w:i/>
            <w:sz w:val="24"/>
            <w:szCs w:val="24"/>
          </w:rPr>
          <w:t>vis</w:t>
        </w:r>
      </w:ins>
      <w:ins w:id="785" w:author="bidyut k mohanty" w:date="2012-04-19T22:21:00Z">
        <w:r w:rsidR="007170E4">
          <w:rPr>
            <w:rFonts w:ascii="Arial" w:hAnsi="Arial" w:cs="Arial"/>
            <w:i/>
            <w:sz w:val="24"/>
            <w:szCs w:val="24"/>
          </w:rPr>
          <w:t>i</w:t>
        </w:r>
      </w:ins>
      <w:ins w:id="786" w:author="bidyut k mohanty" w:date="2012-04-20T08:36:00Z">
        <w:r w:rsidR="0072137D" w:rsidRPr="0072137D">
          <w:rPr>
            <w:rFonts w:ascii="Arial" w:hAnsi="Arial" w:cs="Arial"/>
            <w:i/>
            <w:sz w:val="24"/>
            <w:szCs w:val="24"/>
          </w:rPr>
          <w:t>ae</w:t>
        </w:r>
      </w:ins>
      <w:ins w:id="787" w:author="bidyut k mohanty" w:date="2012-04-19T22:21:00Z">
        <w:r w:rsidR="007170E4">
          <w:rPr>
            <w:rFonts w:ascii="Arial" w:hAnsi="Arial" w:cs="Arial"/>
            <w:i/>
            <w:sz w:val="24"/>
            <w:szCs w:val="24"/>
          </w:rPr>
          <w:t xml:space="preserve"> </w:t>
        </w:r>
      </w:ins>
      <w:ins w:id="788" w:author="bidyut k mohanty" w:date="2012-04-20T08:36:00Z">
        <w:r w:rsidRPr="00605020">
          <w:rPr>
            <w:rFonts w:ascii="Arial" w:hAnsi="Arial" w:cs="Arial"/>
            <w:sz w:val="24"/>
            <w:szCs w:val="24"/>
          </w:rPr>
          <w:t>is</w:t>
        </w:r>
      </w:ins>
      <w:del w:id="789" w:author="bidyut k mohanty" w:date="2012-04-20T08:36:00Z">
        <w:r w:rsidRPr="00605020">
          <w:rPr>
            <w:rFonts w:ascii="Arial" w:hAnsi="Arial" w:cs="Arial"/>
            <w:sz w:val="24"/>
            <w:szCs w:val="24"/>
          </w:rPr>
          <w:delText>yeast</w:delText>
        </w:r>
        <w:r w:rsidR="0072137D" w:rsidRPr="0072137D">
          <w:rPr>
            <w:rFonts w:ascii="Arial" w:hAnsi="Arial" w:cs="Arial"/>
            <w:i/>
            <w:sz w:val="24"/>
            <w:szCs w:val="24"/>
          </w:rPr>
          <w:delText>Saccharomyces cereivisae</w:delText>
        </w:r>
        <w:r w:rsidRPr="00605020">
          <w:rPr>
            <w:rFonts w:ascii="Arial" w:hAnsi="Arial" w:cs="Arial"/>
            <w:sz w:val="24"/>
            <w:szCs w:val="24"/>
          </w:rPr>
          <w:delText>is</w:delText>
        </w:r>
      </w:del>
      <w:ins w:id="790" w:author="Hong Qin" w:date="2012-04-23T00:08:00Z">
        <w:r w:rsidRPr="00605020">
          <w:rPr>
            <w:rFonts w:ascii="Arial" w:hAnsi="Arial" w:cs="Arial"/>
            <w:sz w:val="24"/>
            <w:szCs w:val="24"/>
          </w:rPr>
          <w:t xml:space="preserve"> an effective model to study cellular aging </w:t>
        </w:r>
      </w:ins>
      <w:r w:rsidR="00E6575D" w:rsidRPr="00605020">
        <w:rPr>
          <w:rFonts w:ascii="Arial" w:hAnsi="Arial" w:cs="Arial"/>
          <w:sz w:val="24"/>
          <w:szCs w:val="24"/>
        </w:rPr>
        <w:fldChar w:fldCharType="begin">
          <w:fldData xml:space="preserve">PEVuZE5vdGU+PENpdGU+PEF1dGhvcj5NY011cnJheTwvQXV0aG9yPjxZZWFyPjIwMDQ8L1llYXI+
PFJlY051bT40MTk8L1JlY051bT48cmVjb3JkPjxyZWMtbnVtYmVyPjQxOTwvcmVjLW51bWJlcj48
Zm9yZWlnbi1rZXlzPjxrZXkgYXBwPSJFTiIgZGItaWQ9ImU1djB4YXhkbTV6YTB3ZTJhdm9wcGV2
ZGY1czIyZjJ2NTIwZCI+NDE5PC9rZXk+PC9mb3JlaWduLWtleXM+PHJlZi10eXBlIG5hbWU9Ikpv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c2ljIFNjaWVuY2VzLCBGcmVkIEh1dGNoaW5zb24gQ2FuY2VyIFJlc2VhcmNoIENlbnRlciwgTWFp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</w:fldData>
        </w:fldChar>
      </w:r>
      <w:ins w:id="791" w:author="Hong Qin" w:date="2012-04-22T17:19:00Z">
        <w:r w:rsidR="00257CB6">
          <w:rPr>
            <w:rFonts w:ascii="Arial" w:hAnsi="Arial" w:cs="Arial"/>
            <w:sz w:val="24"/>
            <w:szCs w:val="24"/>
          </w:rPr>
          <w:instrText xml:space="preserve"> ADDIN EN.CITE </w:instrText>
        </w:r>
      </w:ins>
      <w:del w:id="792" w:author="Hong Qin" w:date="2012-04-22T17:05:00Z">
        <w:r w:rsidR="00E636AA" w:rsidRPr="00605020" w:rsidDel="00CF32D4">
          <w:rPr>
            <w:rFonts w:ascii="Arial" w:hAnsi="Arial" w:cs="Arial"/>
            <w:sz w:val="24"/>
            <w:szCs w:val="24"/>
          </w:rPr>
          <w:delInstrText xml:space="preserve"> ADDIN EN.CITE </w:delInstrText>
        </w:r>
        <w:r w:rsidR="00E6575D" w:rsidRPr="00605020" w:rsidDel="00CF32D4">
          <w:rPr>
            <w:rFonts w:ascii="Arial" w:hAnsi="Arial" w:cs="Arial"/>
            <w:sz w:val="24"/>
            <w:szCs w:val="24"/>
          </w:rPr>
          <w:fldChar w:fldCharType="begin">
            <w:fldData xml:space="preserve">PEVuZE5vdGU+PENpdGU+PEF1dGhvcj5NY011cnJheTwvQXV0aG9yPjxZZWFyPjIwMDQ8L1llYXI+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U2NpZW5jZXMsIFRoZSBGcmVkIEh1dGNoaW5zb24gQ2FuY2VyIFJlc2VhcmNoIENlbnRlciwgYW5k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==
</w:fldData>
          </w:fldChar>
        </w:r>
        <w:r w:rsidR="00E636AA" w:rsidRPr="00605020" w:rsidDel="00CF32D4">
          <w:rPr>
            <w:rFonts w:ascii="Arial" w:hAnsi="Arial" w:cs="Arial"/>
            <w:sz w:val="24"/>
            <w:szCs w:val="24"/>
          </w:rPr>
          <w:delInstrText xml:space="preserve"> ADDIN EN.CITE.DATA </w:delInstrText>
        </w:r>
      </w:del>
      <w:r w:rsidR="00B278AE" w:rsidRPr="00E6575D">
        <w:rPr>
          <w:rFonts w:ascii="Arial" w:hAnsi="Arial" w:cs="Arial"/>
          <w:sz w:val="24"/>
          <w:szCs w:val="24"/>
        </w:rPr>
      </w:r>
      <w:del w:id="793" w:author="Hong Qin" w:date="2012-04-22T17:05:00Z">
        <w:r w:rsidR="00E6575D" w:rsidRPr="00605020" w:rsidDel="00CF32D4">
          <w:rPr>
            <w:rFonts w:ascii="Arial" w:hAnsi="Arial" w:cs="Arial"/>
            <w:sz w:val="24"/>
            <w:szCs w:val="24"/>
          </w:rPr>
          <w:fldChar w:fldCharType="end"/>
        </w:r>
      </w:del>
      <w:ins w:id="794" w:author="Hong Qin" w:date="2012-04-22T17:19:00Z">
        <w:r w:rsidR="00E6575D">
          <w:rPr>
            <w:rFonts w:ascii="Arial" w:hAnsi="Arial" w:cs="Arial"/>
            <w:sz w:val="24"/>
            <w:szCs w:val="24"/>
          </w:rPr>
          <w:fldChar w:fldCharType="begin">
            <w:fldData xml:space="preserve">PEVuZE5vdGU+PENpdGU+PEF1dGhvcj5NY011cnJheTwvQXV0aG9yPjxZZWFyPjIwMDQ8L1llYXI+
PFJlY051bT40MTk8L1JlY051bT48cmVjb3JkPjxyZWMtbnVtYmVyPjQxOTwvcmVjLW51bWJlcj48
Zm9yZWlnbi1rZXlzPjxrZXkgYXBwPSJFTiIgZGItaWQ9ImU1djB4YXhkbTV6YTB3ZTJhdm9wcGV2
ZGY1czIyZjJ2NTIwZCI+NDE5PC9rZXk+PC9mb3JlaWduLWtleXM+PHJlZi10eXBlIG5hbWU9Ikpv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c2ljIFNjaWVuY2VzLCBGcmVkIEh1dGNoaW5zb24gQ2FuY2VyIFJlc2VhcmNoIENlbnRlciwgTWFp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</w:fldData>
          </w:fldChar>
        </w:r>
        <w:r w:rsidR="00257CB6">
          <w:rPr>
            <w:rFonts w:ascii="Arial" w:hAnsi="Arial" w:cs="Arial"/>
            <w:sz w:val="24"/>
            <w:szCs w:val="24"/>
          </w:rPr>
          <w:instrText xml:space="preserve"> ADDIN EN.CITE.DATA </w:instrText>
        </w:r>
      </w:ins>
      <w:r w:rsidR="00B278AE" w:rsidRPr="00E6575D">
        <w:rPr>
          <w:rFonts w:ascii="Arial" w:hAnsi="Arial" w:cs="Arial"/>
          <w:sz w:val="24"/>
          <w:szCs w:val="24"/>
        </w:rPr>
      </w:r>
      <w:ins w:id="795" w:author="Hong Qin" w:date="2012-04-22T17:19:00Z">
        <w:r w:rsidR="00E6575D">
          <w:rPr>
            <w:rFonts w:ascii="Arial" w:hAnsi="Arial" w:cs="Arial"/>
            <w:sz w:val="24"/>
            <w:szCs w:val="24"/>
          </w:rPr>
          <w:fldChar w:fldCharType="end"/>
        </w:r>
      </w:ins>
      <w:r w:rsidR="00B278AE" w:rsidRPr="00E6575D">
        <w:rPr>
          <w:rFonts w:ascii="Arial" w:hAnsi="Arial" w:cs="Arial"/>
          <w:sz w:val="24"/>
          <w:szCs w:val="24"/>
        </w:rPr>
      </w:r>
      <w:r w:rsidR="00E6575D" w:rsidRPr="00605020">
        <w:rPr>
          <w:rFonts w:ascii="Arial" w:hAnsi="Arial" w:cs="Arial"/>
          <w:sz w:val="24"/>
          <w:szCs w:val="24"/>
        </w:rPr>
        <w:fldChar w:fldCharType="separate"/>
      </w:r>
      <w:r w:rsidR="00E636AA" w:rsidRPr="00605020">
        <w:rPr>
          <w:rFonts w:ascii="Arial" w:hAnsi="Arial" w:cs="Arial"/>
          <w:noProof/>
          <w:sz w:val="24"/>
          <w:szCs w:val="24"/>
        </w:rPr>
        <w:t>(</w:t>
      </w:r>
      <w:ins w:id="796" w:author="Hong Qin" w:date="2012-04-23T00:08:00Z">
        <w:r w:rsidR="00E6575D" w:rsidRPr="00E6575D">
          <w:rPr>
            <w:noProof/>
            <w:rPrChange w:id="797" w:author="hong qin" w:date="2012-04-20T08:36:00Z">
              <w:rPr>
                <w:rFonts w:ascii="Arial" w:hAnsi="Arial"/>
                <w:sz w:val="24"/>
              </w:rPr>
            </w:rPrChange>
          </w:rPr>
          <w:fldChar w:fldCharType="begin"/>
        </w:r>
        <w:r w:rsidR="00AC5D1A">
          <w:rPr>
            <w:rFonts w:ascii="Arial" w:hAnsi="Arial" w:cs="Arial"/>
            <w:noProof/>
            <w:sz w:val="24"/>
            <w:szCs w:val="24"/>
          </w:rPr>
          <w:instrText xml:space="preserve"> </w:instrText>
        </w:r>
        <w:r w:rsidR="00E6575D" w:rsidRPr="00E6575D">
          <w:rPr>
            <w:noProof/>
            <w:rPrChange w:id="798" w:author="hong qin" w:date="2012-04-20T08:36:00Z">
              <w:rPr>
                <w:rFonts w:ascii="Arial" w:hAnsi="Arial"/>
                <w:sz w:val="24"/>
              </w:rPr>
            </w:rPrChange>
          </w:rPr>
          <w:instrText>HYPERLINK \l "_ENREF_4" \o "Gravel, 2003 #1469</w:instrText>
        </w:r>
        <w:r w:rsidR="00AC5D1A">
          <w:rPr>
            <w:rFonts w:ascii="Arial" w:hAnsi="Arial" w:cs="Arial"/>
            <w:noProof/>
            <w:sz w:val="24"/>
            <w:szCs w:val="24"/>
          </w:rPr>
          <w:instrText xml:space="preserve">" </w:instrText>
        </w:r>
        <w:r w:rsidR="002F2F83">
          <w:rPr>
            <w:noProof/>
          </w:rPr>
          <w:instrText>"</w:instrText>
        </w:r>
        <w:r w:rsidR="00E6575D" w:rsidRPr="00E6575D">
          <w:rPr>
            <w:noProof/>
            <w:rPrChange w:id="799" w:author="hong qin" w:date="2012-04-20T08:36:00Z">
              <w:rPr>
                <w:rFonts w:ascii="Arial" w:hAnsi="Arial"/>
                <w:sz w:val="24"/>
              </w:rPr>
            </w:rPrChange>
          </w:rPr>
          <w:fldChar w:fldCharType="separate"/>
        </w:r>
        <w:r w:rsidR="00AC5D1A" w:rsidRPr="00605020">
          <w:rPr>
            <w:rFonts w:ascii="Arial" w:hAnsi="Arial" w:cs="Arial"/>
            <w:noProof/>
            <w:sz w:val="24"/>
            <w:szCs w:val="24"/>
          </w:rPr>
          <w:t>G</w:t>
        </w:r>
        <w:r w:rsidR="00AC5D1A" w:rsidRPr="00605020">
          <w:rPr>
            <w:rFonts w:ascii="Arial" w:hAnsi="Arial" w:cs="Arial"/>
            <w:smallCaps/>
            <w:noProof/>
            <w:sz w:val="24"/>
            <w:szCs w:val="24"/>
          </w:rPr>
          <w:t>ravel</w:t>
        </w:r>
        <w:r w:rsidR="00AC5D1A" w:rsidRPr="00605020">
          <w:rPr>
            <w:rFonts w:ascii="Arial" w:hAnsi="Arial" w:cs="Arial"/>
            <w:noProof/>
            <w:sz w:val="24"/>
            <w:szCs w:val="24"/>
          </w:rPr>
          <w:t xml:space="preserve"> and J</w:t>
        </w:r>
        <w:r w:rsidR="00AC5D1A" w:rsidRPr="00605020">
          <w:rPr>
            <w:rFonts w:ascii="Arial" w:hAnsi="Arial" w:cs="Arial"/>
            <w:smallCaps/>
            <w:noProof/>
            <w:sz w:val="24"/>
            <w:szCs w:val="24"/>
          </w:rPr>
          <w:t>ackson</w:t>
        </w:r>
        <w:r w:rsidR="00AC5D1A" w:rsidRPr="00605020">
          <w:rPr>
            <w:rFonts w:ascii="Arial" w:hAnsi="Arial" w:cs="Arial"/>
            <w:noProof/>
            <w:sz w:val="24"/>
            <w:szCs w:val="24"/>
          </w:rPr>
          <w:t xml:space="preserve"> 2003</w:t>
        </w:r>
        <w:r w:rsidR="00E6575D" w:rsidRPr="00E6575D">
          <w:rPr>
            <w:noProof/>
            <w:rPrChange w:id="800" w:author="hong qin" w:date="2012-04-20T08:36:00Z">
              <w:rPr>
                <w:rFonts w:ascii="Arial" w:hAnsi="Arial"/>
                <w:sz w:val="24"/>
              </w:rPr>
            </w:rPrChange>
          </w:rPr>
          <w:fldChar w:fldCharType="end"/>
        </w:r>
        <w:r w:rsidR="00E636AA" w:rsidRPr="00605020">
          <w:rPr>
            <w:rFonts w:ascii="Arial" w:hAnsi="Arial" w:cs="Arial"/>
            <w:noProof/>
            <w:sz w:val="24"/>
            <w:szCs w:val="24"/>
          </w:rPr>
          <w:t xml:space="preserve">; </w:t>
        </w:r>
      </w:ins>
      <w:r w:rsidR="00E6575D" w:rsidRPr="00E6575D">
        <w:rPr>
          <w:noProof/>
          <w:rPrChange w:id="801" w:author="hong qin" w:date="2012-04-20T08:36:00Z">
            <w:rPr>
              <w:rFonts w:ascii="Arial" w:hAnsi="Arial"/>
              <w:sz w:val="24"/>
            </w:rPr>
          </w:rPrChange>
        </w:rPr>
        <w:fldChar w:fldCharType="begin"/>
      </w:r>
      <w:del w:id="802" w:author="hong qin" w:date="2012-04-20T08:36:00Z">
        <w:r w:rsidR="00AC5D1A">
          <w:rPr>
            <w:rFonts w:ascii="Arial" w:hAnsi="Arial" w:cs="Arial"/>
            <w:noProof/>
            <w:sz w:val="24"/>
            <w:szCs w:val="24"/>
          </w:rPr>
          <w:delInstrText xml:space="preserve"> </w:delInstrText>
        </w:r>
      </w:del>
      <w:r w:rsidR="00E6575D" w:rsidRPr="00E6575D">
        <w:rPr>
          <w:noProof/>
          <w:rPrChange w:id="803" w:author="hong qin" w:date="2012-04-20T08:36:00Z">
            <w:rPr>
              <w:rFonts w:ascii="Arial" w:hAnsi="Arial"/>
              <w:sz w:val="24"/>
            </w:rPr>
          </w:rPrChange>
        </w:rPr>
        <w:instrText>HYPERLINK \l "_ENREF_8" \o "McMurray, 2003 #244</w:instrText>
      </w:r>
      <w:del w:id="804" w:author="hong qin" w:date="2012-04-20T08:36:00Z">
        <w:r w:rsidR="00AC5D1A">
          <w:rPr>
            <w:rFonts w:ascii="Arial" w:hAnsi="Arial" w:cs="Arial"/>
            <w:noProof/>
            <w:sz w:val="24"/>
            <w:szCs w:val="24"/>
          </w:rPr>
          <w:delInstrText xml:space="preserve">" </w:delInstrText>
        </w:r>
      </w:del>
      <w:ins w:id="805" w:author="hong qin" w:date="2012-04-20T08:36:00Z">
        <w:r w:rsidR="002F2F83">
          <w:rPr>
            <w:noProof/>
          </w:rPr>
          <w:instrText>"</w:instrText>
        </w:r>
      </w:ins>
      <w:r w:rsidR="00E6575D" w:rsidRPr="00E6575D">
        <w:rPr>
          <w:noProof/>
          <w:rPrChange w:id="806" w:author="hong qin" w:date="2012-04-20T08:36:00Z">
            <w:rPr>
              <w:rFonts w:ascii="Arial" w:hAnsi="Arial"/>
              <w:sz w:val="24"/>
            </w:rPr>
          </w:rPrChange>
        </w:rPr>
        <w:fldChar w:fldCharType="separate"/>
      </w:r>
      <w:r w:rsidR="00AC5D1A" w:rsidRPr="00605020">
        <w:rPr>
          <w:rFonts w:ascii="Arial" w:hAnsi="Arial" w:cs="Arial"/>
          <w:noProof/>
          <w:sz w:val="24"/>
          <w:szCs w:val="24"/>
        </w:rPr>
        <w:t>M</w:t>
      </w:r>
      <w:r w:rsidR="00AC5D1A" w:rsidRPr="00605020">
        <w:rPr>
          <w:rFonts w:ascii="Arial" w:hAnsi="Arial" w:cs="Arial"/>
          <w:smallCaps/>
          <w:noProof/>
          <w:sz w:val="24"/>
          <w:szCs w:val="24"/>
        </w:rPr>
        <w:t>c</w:t>
      </w:r>
      <w:r w:rsidR="00AC5D1A" w:rsidRPr="00605020">
        <w:rPr>
          <w:rFonts w:ascii="Arial" w:hAnsi="Arial" w:cs="Arial"/>
          <w:noProof/>
          <w:sz w:val="24"/>
          <w:szCs w:val="24"/>
        </w:rPr>
        <w:t>M</w:t>
      </w:r>
      <w:r w:rsidR="00AC5D1A" w:rsidRPr="00605020">
        <w:rPr>
          <w:rFonts w:ascii="Arial" w:hAnsi="Arial" w:cs="Arial"/>
          <w:smallCaps/>
          <w:noProof/>
          <w:sz w:val="24"/>
          <w:szCs w:val="24"/>
        </w:rPr>
        <w:t>urray</w:t>
      </w:r>
      <w:r w:rsidR="00AC5D1A" w:rsidRPr="00605020">
        <w:rPr>
          <w:rFonts w:ascii="Arial" w:hAnsi="Arial" w:cs="Arial"/>
          <w:noProof/>
          <w:sz w:val="24"/>
          <w:szCs w:val="24"/>
        </w:rPr>
        <w:t xml:space="preserve"> and G</w:t>
      </w:r>
      <w:r w:rsidR="00AC5D1A" w:rsidRPr="00605020">
        <w:rPr>
          <w:rFonts w:ascii="Arial" w:hAnsi="Arial" w:cs="Arial"/>
          <w:smallCaps/>
          <w:noProof/>
          <w:sz w:val="24"/>
          <w:szCs w:val="24"/>
        </w:rPr>
        <w:t>ottschling</w:t>
      </w:r>
      <w:r w:rsidR="00AC5D1A" w:rsidRPr="00605020">
        <w:rPr>
          <w:rFonts w:ascii="Arial" w:hAnsi="Arial" w:cs="Arial"/>
          <w:noProof/>
          <w:sz w:val="24"/>
          <w:szCs w:val="24"/>
        </w:rPr>
        <w:t xml:space="preserve"> 2003</w:t>
      </w:r>
      <w:r w:rsidR="00E6575D" w:rsidRPr="00E6575D">
        <w:rPr>
          <w:noProof/>
          <w:rPrChange w:id="807" w:author="hong qin" w:date="2012-04-20T08:36:00Z">
            <w:rPr>
              <w:rFonts w:ascii="Arial" w:hAnsi="Arial"/>
              <w:sz w:val="24"/>
            </w:rPr>
          </w:rPrChange>
        </w:rPr>
        <w:fldChar w:fldCharType="end"/>
      </w:r>
      <w:r w:rsidR="00E636AA" w:rsidRPr="00605020">
        <w:rPr>
          <w:rFonts w:ascii="Arial" w:hAnsi="Arial" w:cs="Arial"/>
          <w:noProof/>
          <w:sz w:val="24"/>
          <w:szCs w:val="24"/>
        </w:rPr>
        <w:t xml:space="preserve">; </w:t>
      </w:r>
      <w:r w:rsidR="00E6575D" w:rsidRPr="00E6575D">
        <w:rPr>
          <w:noProof/>
          <w:rPrChange w:id="808" w:author="hong qin" w:date="2012-04-20T08:36:00Z">
            <w:rPr>
              <w:rFonts w:ascii="Arial" w:hAnsi="Arial"/>
              <w:sz w:val="24"/>
            </w:rPr>
          </w:rPrChange>
        </w:rPr>
        <w:fldChar w:fldCharType="begin"/>
      </w:r>
      <w:del w:id="809" w:author="hong qin" w:date="2012-04-20T08:36:00Z">
        <w:r w:rsidR="00AC5D1A">
          <w:rPr>
            <w:rFonts w:ascii="Arial" w:hAnsi="Arial" w:cs="Arial"/>
            <w:noProof/>
            <w:sz w:val="24"/>
            <w:szCs w:val="24"/>
          </w:rPr>
          <w:delInstrText xml:space="preserve"> </w:delInstrText>
        </w:r>
      </w:del>
      <w:r w:rsidR="00E6575D" w:rsidRPr="00E6575D">
        <w:rPr>
          <w:noProof/>
          <w:rPrChange w:id="810" w:author="hong qin" w:date="2012-04-20T08:36:00Z">
            <w:rPr>
              <w:rFonts w:ascii="Arial" w:hAnsi="Arial"/>
              <w:sz w:val="24"/>
            </w:rPr>
          </w:rPrChange>
        </w:rPr>
        <w:instrText>HYPERLINK \l "_ENREF_9" \o "McMurray, 2004 #419</w:instrText>
      </w:r>
      <w:del w:id="811" w:author="hong qin" w:date="2012-04-20T08:36:00Z">
        <w:r w:rsidR="00AC5D1A">
          <w:rPr>
            <w:rFonts w:ascii="Arial" w:hAnsi="Arial" w:cs="Arial"/>
            <w:noProof/>
            <w:sz w:val="24"/>
            <w:szCs w:val="24"/>
          </w:rPr>
          <w:delInstrText xml:space="preserve">" </w:delInstrText>
        </w:r>
      </w:del>
      <w:ins w:id="812" w:author="hong qin" w:date="2012-04-20T08:36:00Z">
        <w:r w:rsidR="002F2F83">
          <w:rPr>
            <w:noProof/>
          </w:rPr>
          <w:instrText>"</w:instrText>
        </w:r>
      </w:ins>
      <w:r w:rsidR="00E6575D" w:rsidRPr="00E6575D">
        <w:rPr>
          <w:noProof/>
          <w:rPrChange w:id="813" w:author="hong qin" w:date="2012-04-20T08:36:00Z">
            <w:rPr>
              <w:rFonts w:ascii="Arial" w:hAnsi="Arial"/>
              <w:sz w:val="24"/>
            </w:rPr>
          </w:rPrChange>
        </w:rPr>
        <w:fldChar w:fldCharType="separate"/>
      </w:r>
      <w:r w:rsidR="00AC5D1A" w:rsidRPr="00605020">
        <w:rPr>
          <w:rFonts w:ascii="Arial" w:hAnsi="Arial" w:cs="Arial"/>
          <w:noProof/>
          <w:sz w:val="24"/>
          <w:szCs w:val="24"/>
        </w:rPr>
        <w:t>M</w:t>
      </w:r>
      <w:r w:rsidR="00AC5D1A" w:rsidRPr="00605020">
        <w:rPr>
          <w:rFonts w:ascii="Arial" w:hAnsi="Arial" w:cs="Arial"/>
          <w:smallCaps/>
          <w:noProof/>
          <w:sz w:val="24"/>
          <w:szCs w:val="24"/>
        </w:rPr>
        <w:t>c</w:t>
      </w:r>
      <w:r w:rsidR="00AC5D1A" w:rsidRPr="00605020">
        <w:rPr>
          <w:rFonts w:ascii="Arial" w:hAnsi="Arial" w:cs="Arial"/>
          <w:noProof/>
          <w:sz w:val="24"/>
          <w:szCs w:val="24"/>
        </w:rPr>
        <w:t>M</w:t>
      </w:r>
      <w:r w:rsidR="00AC5D1A" w:rsidRPr="00605020">
        <w:rPr>
          <w:rFonts w:ascii="Arial" w:hAnsi="Arial" w:cs="Arial"/>
          <w:smallCaps/>
          <w:noProof/>
          <w:sz w:val="24"/>
          <w:szCs w:val="24"/>
        </w:rPr>
        <w:t>urray</w:t>
      </w:r>
      <w:r w:rsidR="00AC5D1A" w:rsidRPr="00605020">
        <w:rPr>
          <w:rFonts w:ascii="Arial" w:hAnsi="Arial" w:cs="Arial"/>
          <w:noProof/>
          <w:sz w:val="24"/>
          <w:szCs w:val="24"/>
        </w:rPr>
        <w:t xml:space="preserve"> and G</w:t>
      </w:r>
      <w:r w:rsidR="00AC5D1A" w:rsidRPr="00605020">
        <w:rPr>
          <w:rFonts w:ascii="Arial" w:hAnsi="Arial" w:cs="Arial"/>
          <w:smallCaps/>
          <w:noProof/>
          <w:sz w:val="24"/>
          <w:szCs w:val="24"/>
        </w:rPr>
        <w:t>ottschling</w:t>
      </w:r>
      <w:r w:rsidR="00AC5D1A" w:rsidRPr="00605020">
        <w:rPr>
          <w:rFonts w:ascii="Arial" w:hAnsi="Arial" w:cs="Arial"/>
          <w:noProof/>
          <w:sz w:val="24"/>
          <w:szCs w:val="24"/>
        </w:rPr>
        <w:t xml:space="preserve"> 2004</w:t>
      </w:r>
      <w:r w:rsidR="00E6575D" w:rsidRPr="00E6575D">
        <w:rPr>
          <w:noProof/>
          <w:rPrChange w:id="814" w:author="hong qin" w:date="2012-04-20T08:36:00Z">
            <w:rPr>
              <w:rFonts w:ascii="Arial" w:hAnsi="Arial"/>
              <w:sz w:val="24"/>
            </w:rPr>
          </w:rPrChange>
        </w:rPr>
        <w:fldChar w:fldCharType="end"/>
      </w:r>
      <w:r w:rsidR="00E636AA" w:rsidRPr="00605020">
        <w:rPr>
          <w:rFonts w:ascii="Arial" w:hAnsi="Arial" w:cs="Arial"/>
          <w:noProof/>
          <w:sz w:val="24"/>
          <w:szCs w:val="24"/>
        </w:rPr>
        <w:t>)</w:t>
      </w:r>
      <w:r w:rsidR="00E6575D" w:rsidRPr="00605020">
        <w:rPr>
          <w:rFonts w:ascii="Arial" w:hAnsi="Arial" w:cs="Arial"/>
          <w:sz w:val="24"/>
          <w:szCs w:val="24"/>
        </w:rPr>
        <w:fldChar w:fldCharType="end"/>
      </w:r>
      <w:ins w:id="815" w:author="Hong Qin" w:date="2012-04-23T00:08:00Z">
        <w:r w:rsidR="0072137D" w:rsidRPr="0072137D">
          <w:rPr>
            <w:rFonts w:ascii="Arial" w:hAnsi="Arial" w:cs="Arial"/>
            <w:sz w:val="24"/>
            <w:szCs w:val="24"/>
          </w:rPr>
          <w:t xml:space="preserve">. </w:t>
        </w:r>
      </w:ins>
    </w:p>
    <w:p w:rsidR="007A592D" w:rsidRDefault="00E71C8F">
      <w:pPr>
        <w:spacing w:after="0" w:line="480" w:lineRule="auto"/>
        <w:ind w:firstLine="720"/>
        <w:jc w:val="both"/>
        <w:rPr>
          <w:ins w:id="816" w:author="Hong Qin" w:date="2012-04-23T00:08:00Z"/>
          <w:rFonts w:ascii="Arial" w:hAnsi="Arial" w:cs="Arial"/>
          <w:sz w:val="24"/>
          <w:szCs w:val="24"/>
        </w:rPr>
      </w:pPr>
      <w:ins w:id="817" w:author="Hong Qin" w:date="2012-04-23T00:08:00Z">
        <w:r w:rsidRPr="00605020">
          <w:rPr>
            <w:rFonts w:ascii="Arial" w:hAnsi="Arial" w:cs="Arial"/>
            <w:i/>
            <w:sz w:val="24"/>
            <w:szCs w:val="24"/>
          </w:rPr>
          <w:t xml:space="preserve">S. </w:t>
        </w:r>
        <w:proofErr w:type="gramStart"/>
        <w:r w:rsidRPr="00605020">
          <w:rPr>
            <w:rFonts w:ascii="Arial" w:hAnsi="Arial" w:cs="Arial"/>
            <w:i/>
            <w:sz w:val="24"/>
            <w:szCs w:val="24"/>
          </w:rPr>
          <w:t>cerevisiae</w:t>
        </w:r>
        <w:proofErr w:type="gramEnd"/>
        <w:r w:rsidRPr="00605020">
          <w:rPr>
            <w:rFonts w:ascii="Arial" w:hAnsi="Arial" w:cs="Arial"/>
            <w:sz w:val="24"/>
            <w:szCs w:val="24"/>
          </w:rPr>
          <w:t xml:space="preserve"> </w:t>
        </w:r>
        <w:r w:rsidR="00932109">
          <w:rPr>
            <w:rFonts w:ascii="Arial" w:hAnsi="Arial" w:cs="Arial"/>
            <w:sz w:val="24"/>
            <w:szCs w:val="24"/>
          </w:rPr>
          <w:t>is a</w:t>
        </w:r>
        <w:r w:rsidR="00932109" w:rsidRPr="00605020">
          <w:rPr>
            <w:rFonts w:ascii="Arial" w:hAnsi="Arial" w:cs="Arial"/>
            <w:sz w:val="24"/>
            <w:szCs w:val="24"/>
          </w:rPr>
          <w:t xml:space="preserve"> eukaryotic </w:t>
        </w:r>
      </w:ins>
      <w:ins w:id="818" w:author="Hong Qin" w:date="2012-04-23T00:45:00Z">
        <w:r w:rsidR="00173535">
          <w:rPr>
            <w:rFonts w:ascii="Arial" w:hAnsi="Arial" w:cs="Arial"/>
            <w:sz w:val="24"/>
            <w:szCs w:val="24"/>
          </w:rPr>
          <w:t xml:space="preserve">fungus </w:t>
        </w:r>
      </w:ins>
      <w:ins w:id="819" w:author="Hong Qin" w:date="2012-04-23T00:08:00Z">
        <w:r w:rsidR="00A9457A">
          <w:rPr>
            <w:rFonts w:ascii="Arial" w:hAnsi="Arial" w:cs="Arial"/>
            <w:sz w:val="24"/>
            <w:szCs w:val="24"/>
          </w:rPr>
          <w:t xml:space="preserve">that </w:t>
        </w:r>
        <w:r w:rsidR="008905A8">
          <w:rPr>
            <w:rFonts w:ascii="Arial" w:hAnsi="Arial" w:cs="Arial"/>
            <w:sz w:val="24"/>
            <w:szCs w:val="24"/>
          </w:rPr>
          <w:t>ha</w:t>
        </w:r>
        <w:r w:rsidR="00A9457A">
          <w:rPr>
            <w:rFonts w:ascii="Arial" w:hAnsi="Arial" w:cs="Arial"/>
            <w:sz w:val="24"/>
            <w:szCs w:val="24"/>
          </w:rPr>
          <w:t>s</w:t>
        </w:r>
        <w:r w:rsidR="008905A8">
          <w:rPr>
            <w:rFonts w:ascii="Arial" w:hAnsi="Arial" w:cs="Arial"/>
            <w:sz w:val="24"/>
            <w:szCs w:val="24"/>
          </w:rPr>
          <w:t xml:space="preserve"> been</w:t>
        </w:r>
        <w:r w:rsidR="00A9457A">
          <w:rPr>
            <w:rFonts w:ascii="Arial" w:hAnsi="Arial" w:cs="Arial"/>
            <w:sz w:val="24"/>
            <w:szCs w:val="24"/>
          </w:rPr>
          <w:t xml:space="preserve"> </w:t>
        </w:r>
        <w:r w:rsidR="00313C7B" w:rsidRPr="00605020">
          <w:rPr>
            <w:rFonts w:ascii="Arial" w:hAnsi="Arial" w:cs="Arial"/>
            <w:sz w:val="24"/>
            <w:szCs w:val="24"/>
          </w:rPr>
          <w:t xml:space="preserve">extensively studied. The </w:t>
        </w:r>
        <w:r w:rsidR="00053B8D">
          <w:rPr>
            <w:rFonts w:ascii="Arial" w:hAnsi="Arial" w:cs="Arial"/>
            <w:sz w:val="24"/>
            <w:szCs w:val="24"/>
          </w:rPr>
          <w:t>life span</w:t>
        </w:r>
        <w:r w:rsidR="00313C7B" w:rsidRPr="00605020">
          <w:rPr>
            <w:rFonts w:ascii="Arial" w:hAnsi="Arial" w:cs="Arial"/>
            <w:sz w:val="24"/>
            <w:szCs w:val="24"/>
          </w:rPr>
          <w:t xml:space="preserve"> of budding yeast can be quantified under experimental conditions over short periods of time. </w:t>
        </w:r>
        <w:r w:rsidR="00211629" w:rsidRPr="00605020">
          <w:rPr>
            <w:rFonts w:ascii="Arial" w:hAnsi="Arial" w:cs="Arial"/>
            <w:sz w:val="24"/>
            <w:szCs w:val="24"/>
          </w:rPr>
          <w:t xml:space="preserve">Budding yeast have a </w:t>
        </w:r>
        <w:proofErr w:type="spellStart"/>
        <w:r w:rsidR="00211629" w:rsidRPr="00605020">
          <w:rPr>
            <w:rFonts w:ascii="Arial" w:hAnsi="Arial" w:cs="Arial"/>
            <w:sz w:val="24"/>
            <w:szCs w:val="24"/>
          </w:rPr>
          <w:t>replicative</w:t>
        </w:r>
        <w:proofErr w:type="spellEnd"/>
        <w:r w:rsidR="00211629" w:rsidRPr="00605020">
          <w:rPr>
            <w:rFonts w:ascii="Arial" w:hAnsi="Arial" w:cs="Arial"/>
            <w:sz w:val="24"/>
            <w:szCs w:val="24"/>
          </w:rPr>
          <w:t xml:space="preserve"> </w:t>
        </w:r>
        <w:r w:rsidR="00053B8D">
          <w:rPr>
            <w:rFonts w:ascii="Arial" w:hAnsi="Arial" w:cs="Arial"/>
            <w:sz w:val="24"/>
            <w:szCs w:val="24"/>
          </w:rPr>
          <w:t>life span</w:t>
        </w:r>
        <w:r w:rsidR="00211629" w:rsidRPr="00605020">
          <w:rPr>
            <w:rFonts w:ascii="Arial" w:hAnsi="Arial" w:cs="Arial"/>
            <w:sz w:val="24"/>
            <w:szCs w:val="24"/>
          </w:rPr>
          <w:t xml:space="preserve"> (RLS) and a chronological </w:t>
        </w:r>
        <w:r w:rsidR="00053B8D">
          <w:rPr>
            <w:rFonts w:ascii="Arial" w:hAnsi="Arial" w:cs="Arial"/>
            <w:sz w:val="24"/>
            <w:szCs w:val="24"/>
          </w:rPr>
          <w:t>life span</w:t>
        </w:r>
        <w:r w:rsidR="00211629" w:rsidRPr="00605020">
          <w:rPr>
            <w:rFonts w:ascii="Arial" w:hAnsi="Arial" w:cs="Arial"/>
            <w:sz w:val="24"/>
            <w:szCs w:val="24"/>
          </w:rPr>
          <w:t xml:space="preserve"> (CLS). RLS and CLS </w:t>
        </w:r>
        <w:r w:rsidR="004406EC" w:rsidRPr="00605020">
          <w:rPr>
            <w:rFonts w:ascii="Arial" w:hAnsi="Arial" w:cs="Arial"/>
            <w:sz w:val="24"/>
            <w:szCs w:val="24"/>
          </w:rPr>
          <w:t xml:space="preserve">are distinguished by the ways in which </w:t>
        </w:r>
        <w:r w:rsidR="00053B8D">
          <w:rPr>
            <w:rFonts w:ascii="Arial" w:hAnsi="Arial" w:cs="Arial"/>
            <w:sz w:val="24"/>
            <w:szCs w:val="24"/>
          </w:rPr>
          <w:t>life span</w:t>
        </w:r>
        <w:r w:rsidR="004406EC" w:rsidRPr="00605020">
          <w:rPr>
            <w:rFonts w:ascii="Arial" w:hAnsi="Arial" w:cs="Arial"/>
            <w:sz w:val="24"/>
            <w:szCs w:val="24"/>
          </w:rPr>
          <w:t xml:space="preserve"> is measured. </w:t>
        </w:r>
        <w:r w:rsidR="00390FAB" w:rsidRPr="00605020">
          <w:rPr>
            <w:rFonts w:ascii="Arial" w:hAnsi="Arial" w:cs="Arial"/>
            <w:sz w:val="24"/>
            <w:szCs w:val="24"/>
          </w:rPr>
          <w:t>C</w:t>
        </w:r>
        <w:r w:rsidR="004406EC" w:rsidRPr="00605020">
          <w:rPr>
            <w:rFonts w:ascii="Arial" w:hAnsi="Arial" w:cs="Arial"/>
            <w:sz w:val="24"/>
            <w:szCs w:val="24"/>
          </w:rPr>
          <w:t xml:space="preserve">LS measures </w:t>
        </w:r>
        <w:r w:rsidR="00D04C71" w:rsidRPr="00605020">
          <w:rPr>
            <w:rFonts w:ascii="Arial" w:hAnsi="Arial" w:cs="Arial"/>
            <w:sz w:val="24"/>
            <w:szCs w:val="24"/>
          </w:rPr>
          <w:t>the amount of tim</w:t>
        </w:r>
        <w:r w:rsidR="004406EC" w:rsidRPr="00605020">
          <w:rPr>
            <w:rFonts w:ascii="Arial" w:hAnsi="Arial" w:cs="Arial"/>
            <w:sz w:val="24"/>
            <w:szCs w:val="24"/>
          </w:rPr>
          <w:t xml:space="preserve">e required for </w:t>
        </w:r>
        <w:r w:rsidR="00D04C71" w:rsidRPr="00605020">
          <w:rPr>
            <w:rFonts w:ascii="Arial" w:hAnsi="Arial" w:cs="Arial"/>
            <w:sz w:val="24"/>
            <w:szCs w:val="24"/>
          </w:rPr>
          <w:t xml:space="preserve">a single mother cell </w:t>
        </w:r>
        <w:r w:rsidR="004406EC" w:rsidRPr="00605020">
          <w:rPr>
            <w:rFonts w:ascii="Arial" w:hAnsi="Arial" w:cs="Arial"/>
            <w:sz w:val="24"/>
            <w:szCs w:val="24"/>
          </w:rPr>
          <w:t xml:space="preserve">to stop replication. RLS refers to the number of times a cell undergoes the cell </w:t>
        </w:r>
        <w:proofErr w:type="gramStart"/>
        <w:r w:rsidR="004406EC" w:rsidRPr="00605020">
          <w:rPr>
            <w:rFonts w:ascii="Arial" w:hAnsi="Arial" w:cs="Arial"/>
            <w:sz w:val="24"/>
            <w:szCs w:val="24"/>
          </w:rPr>
          <w:t xml:space="preserve">cycle </w:t>
        </w:r>
        <w:r w:rsidR="00E636AA" w:rsidRPr="00605020">
          <w:rPr>
            <w:rFonts w:ascii="Arial" w:hAnsi="Arial" w:cs="Arial"/>
            <w:sz w:val="24"/>
            <w:szCs w:val="24"/>
          </w:rPr>
          <w:t>.</w:t>
        </w:r>
        <w:proofErr w:type="gramEnd"/>
        <w:r w:rsidR="00E636AA" w:rsidRPr="00605020">
          <w:rPr>
            <w:rFonts w:ascii="Arial" w:hAnsi="Arial" w:cs="Arial"/>
            <w:sz w:val="24"/>
            <w:szCs w:val="24"/>
          </w:rPr>
          <w:t xml:space="preserve"> </w:t>
        </w:r>
        <w:r w:rsidR="00AE38A7" w:rsidRPr="00605020">
          <w:rPr>
            <w:rFonts w:ascii="Arial" w:hAnsi="Arial" w:cs="Arial"/>
            <w:sz w:val="24"/>
            <w:szCs w:val="24"/>
          </w:rPr>
          <w:t xml:space="preserve">The positive correlation between age and the increased probability of developing </w:t>
        </w:r>
      </w:ins>
      <w:ins w:id="820" w:author="bidyut k mohanty" w:date="2012-04-22T08:31:00Z">
        <w:r w:rsidR="00AE4926">
          <w:rPr>
            <w:rFonts w:ascii="Arial" w:hAnsi="Arial" w:cs="Arial"/>
            <w:sz w:val="24"/>
            <w:szCs w:val="24"/>
          </w:rPr>
          <w:t>disease</w:t>
        </w:r>
        <w:r w:rsidR="00AE38A7" w:rsidRPr="00605020">
          <w:rPr>
            <w:rFonts w:ascii="Arial" w:hAnsi="Arial" w:cs="Arial"/>
            <w:sz w:val="24"/>
            <w:szCs w:val="24"/>
          </w:rPr>
          <w:t xml:space="preserve"> certain diseases </w:t>
        </w:r>
      </w:ins>
      <w:ins w:id="821" w:author="Hong Qin" w:date="2012-04-23T00:08:00Z">
        <w:r w:rsidR="00AE38A7" w:rsidRPr="00605020">
          <w:rPr>
            <w:rFonts w:ascii="Arial" w:hAnsi="Arial" w:cs="Arial"/>
            <w:sz w:val="24"/>
            <w:szCs w:val="24"/>
          </w:rPr>
          <w:t xml:space="preserve">can serve as evidence of detrimental effect of the loss of </w:t>
        </w:r>
      </w:ins>
      <w:del w:id="822" w:author="bidyut k mohanty" w:date="2012-04-22T08:31:00Z">
        <w:r w:rsidR="00AE38A7" w:rsidRPr="00605020">
          <w:rPr>
            <w:rFonts w:ascii="Arial" w:hAnsi="Arial" w:cs="Arial"/>
            <w:sz w:val="24"/>
            <w:szCs w:val="24"/>
          </w:rPr>
          <w:delText>genomic</w:delText>
        </w:r>
      </w:del>
      <w:ins w:id="823" w:author="bidyut k mohanty" w:date="2012-04-22T08:31:00Z">
        <w:r w:rsidR="00AE38A7" w:rsidRPr="00605020">
          <w:rPr>
            <w:rFonts w:ascii="Arial" w:hAnsi="Arial" w:cs="Arial"/>
            <w:sz w:val="24"/>
            <w:szCs w:val="24"/>
          </w:rPr>
          <w:t>genom</w:t>
        </w:r>
      </w:ins>
      <w:ins w:id="824" w:author="bidyut k mohanty" w:date="2012-04-20T11:50:00Z">
        <w:r w:rsidR="0050481B">
          <w:rPr>
            <w:rFonts w:ascii="Arial" w:hAnsi="Arial" w:cs="Arial"/>
            <w:sz w:val="24"/>
            <w:szCs w:val="24"/>
          </w:rPr>
          <w:t>e</w:t>
        </w:r>
      </w:ins>
      <w:del w:id="825" w:author="bidyut k mohanty" w:date="2012-04-20T11:50:00Z">
        <w:r w:rsidR="00AE38A7" w:rsidRPr="00605020" w:rsidDel="0050481B">
          <w:rPr>
            <w:rFonts w:ascii="Arial" w:hAnsi="Arial" w:cs="Arial"/>
            <w:sz w:val="24"/>
            <w:szCs w:val="24"/>
          </w:rPr>
          <w:delText>ic</w:delText>
        </w:r>
      </w:del>
      <w:ins w:id="826" w:author="Hong Qin" w:date="2012-04-23T00:08:00Z">
        <w:r w:rsidR="00AE38A7" w:rsidRPr="00605020">
          <w:rPr>
            <w:rFonts w:ascii="Arial" w:hAnsi="Arial" w:cs="Arial"/>
            <w:sz w:val="24"/>
            <w:szCs w:val="24"/>
          </w:rPr>
          <w:t xml:space="preserve"> integrity</w:t>
        </w:r>
      </w:ins>
      <w:ins w:id="827" w:author="bidyut k mohanty" w:date="2012-04-19T22:22:00Z">
        <w:r w:rsidR="007170E4">
          <w:rPr>
            <w:rFonts w:ascii="Arial" w:hAnsi="Arial" w:cs="Arial"/>
            <w:sz w:val="24"/>
            <w:szCs w:val="24"/>
          </w:rPr>
          <w:t xml:space="preserve"> </w:t>
        </w:r>
      </w:ins>
      <w:ins w:id="828" w:author="Hong Qin" w:date="2012-04-23T00:08:00Z">
        <w:r w:rsidR="00E9521B" w:rsidRPr="00605020">
          <w:rPr>
            <w:rFonts w:ascii="Arial" w:hAnsi="Arial" w:cs="Arial"/>
            <w:sz w:val="24"/>
            <w:szCs w:val="24"/>
          </w:rPr>
          <w:t>(</w:t>
        </w:r>
        <w:r w:rsidR="0072137D" w:rsidRPr="0072137D">
          <w:rPr>
            <w:rFonts w:ascii="Arial" w:hAnsi="Arial" w:cs="Arial"/>
            <w:sz w:val="24"/>
            <w:szCs w:val="24"/>
          </w:rPr>
          <w:t xml:space="preserve">Figure 1) </w:t>
        </w:r>
      </w:ins>
      <w:r w:rsidR="00E6575D" w:rsidRPr="00605020">
        <w:rPr>
          <w:rFonts w:ascii="Arial" w:hAnsi="Arial" w:cs="Arial"/>
          <w:sz w:val="24"/>
          <w:szCs w:val="24"/>
        </w:rPr>
        <w:fldChar w:fldCharType="begin">
          <w:fldData xml:space="preserve">PEVuZE5vdGU+PENpdGU+PEF1dGhvcj5NY011cnJheTwvQXV0aG9yPjxZZWFyPjIwMDQ8L1llYXI+
PFJlY051bT40MTk8L1JlY051bT48cmVjb3JkPjxyZWMtbnVtYmVyPjQxOTwvcmVjLW51bWJlcj48
Zm9yZWlnbi1rZXlzPjxrZXkgYXBwPSJFTiIgZGItaWQ9ImU1djB4YXhkbTV6YTB3ZTJhdm9wcGV2
ZGY1czIyZjJ2NTIwZCI+NDE5PC9rZXk+PC9mb3JlaWduLWtleXM+PHJlZi10eXBlIG5hbWU9Ikpv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c2ljIFNjaWVuY2VzLCBGcmVkIEh1dGNoaW5zb24gQ2FuY2VyIFJlc2VhcmNoIENlbnRlciwgTWFp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</w:fldData>
        </w:fldChar>
      </w:r>
      <w:ins w:id="829" w:author="Hong Qin" w:date="2012-04-22T17:19:00Z">
        <w:r w:rsidR="00257CB6">
          <w:rPr>
            <w:rFonts w:ascii="Arial" w:hAnsi="Arial" w:cs="Arial"/>
            <w:sz w:val="24"/>
            <w:szCs w:val="24"/>
          </w:rPr>
          <w:instrText xml:space="preserve"> ADDIN EN.CITE </w:instrText>
        </w:r>
      </w:ins>
      <w:del w:id="830" w:author="Hong Qin" w:date="2012-04-22T17:05:00Z">
        <w:r w:rsidR="00C27F7B" w:rsidRPr="00605020" w:rsidDel="00CF32D4">
          <w:rPr>
            <w:rFonts w:ascii="Arial" w:hAnsi="Arial" w:cs="Arial"/>
            <w:sz w:val="24"/>
            <w:szCs w:val="24"/>
          </w:rPr>
          <w:delInstrText xml:space="preserve"> ADDIN EN.CITE </w:delInstrText>
        </w:r>
        <w:r w:rsidR="00E6575D" w:rsidRPr="00605020" w:rsidDel="00CF32D4">
          <w:rPr>
            <w:rFonts w:ascii="Arial" w:hAnsi="Arial" w:cs="Arial"/>
            <w:sz w:val="24"/>
            <w:szCs w:val="24"/>
          </w:rPr>
          <w:fldChar w:fldCharType="begin">
            <w:fldData xml:space="preserve">PEVuZE5vdGU+PENpdGU+PEF1dGhvcj5NY011cnJheTwvQXV0aG9yPjxZZWFyPjIwMDQ8L1llYXI+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U2NpZW5jZXMsIEZyZWQgSHV0Y2hpbnNvbiBDYW5jZXIgUmVzZWFyY2ggQ2VudGVyLCBNYWlsc3Rv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</w:fldData>
          </w:fldChar>
        </w:r>
        <w:r w:rsidR="00C27F7B" w:rsidRPr="00605020" w:rsidDel="00CF32D4">
          <w:rPr>
            <w:rFonts w:ascii="Arial" w:hAnsi="Arial" w:cs="Arial"/>
            <w:sz w:val="24"/>
            <w:szCs w:val="24"/>
          </w:rPr>
          <w:delInstrText xml:space="preserve"> ADDIN EN.CITE.DATA </w:delInstrText>
        </w:r>
      </w:del>
      <w:r w:rsidR="00B278AE" w:rsidRPr="00E6575D">
        <w:rPr>
          <w:rFonts w:ascii="Arial" w:hAnsi="Arial" w:cs="Arial"/>
          <w:sz w:val="24"/>
          <w:szCs w:val="24"/>
        </w:rPr>
      </w:r>
      <w:del w:id="831" w:author="Hong Qin" w:date="2012-04-22T17:05:00Z">
        <w:r w:rsidR="00E6575D" w:rsidRPr="00605020" w:rsidDel="00CF32D4">
          <w:rPr>
            <w:rFonts w:ascii="Arial" w:hAnsi="Arial" w:cs="Arial"/>
            <w:sz w:val="24"/>
            <w:szCs w:val="24"/>
          </w:rPr>
          <w:fldChar w:fldCharType="end"/>
        </w:r>
      </w:del>
      <w:ins w:id="832" w:author="Hong Qin" w:date="2012-04-22T17:19:00Z">
        <w:r w:rsidR="00E6575D">
          <w:rPr>
            <w:rFonts w:ascii="Arial" w:hAnsi="Arial" w:cs="Arial"/>
            <w:sz w:val="24"/>
            <w:szCs w:val="24"/>
          </w:rPr>
          <w:fldChar w:fldCharType="begin">
            <w:fldData xml:space="preserve">PEVuZE5vdGU+PENpdGU+PEF1dGhvcj5NY011cnJheTwvQXV0aG9yPjxZZWFyPjIwMDQ8L1llYXI+
PFJlY051bT40MTk8L1JlY051bT48cmVjb3JkPjxyZWMtbnVtYmVyPjQxOTwvcmVjLW51bWJlcj48
Zm9yZWlnbi1rZXlzPjxrZXkgYXBwPSJFTiIgZGItaWQ9ImU1djB4YXhkbTV6YTB3ZTJhdm9wcGV2
ZGY1czIyZjJ2NTIwZCI+NDE5PC9rZXk+PC9mb3JlaWduLWtleXM+PHJlZi10eXBlIG5hbWU9Ikpv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c2ljIFNjaWVuY2VzLCBGcmVkIEh1dGNoaW5zb24gQ2FuY2VyIFJlc2VhcmNoIENlbnRlciwgTWFp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</w:fldData>
          </w:fldChar>
        </w:r>
        <w:r w:rsidR="00257CB6">
          <w:rPr>
            <w:rFonts w:ascii="Arial" w:hAnsi="Arial" w:cs="Arial"/>
            <w:sz w:val="24"/>
            <w:szCs w:val="24"/>
          </w:rPr>
          <w:instrText xml:space="preserve"> ADDIN EN.CITE.DATA </w:instrText>
        </w:r>
      </w:ins>
      <w:r w:rsidR="00B278AE" w:rsidRPr="00E6575D">
        <w:rPr>
          <w:rFonts w:ascii="Arial" w:hAnsi="Arial" w:cs="Arial"/>
          <w:sz w:val="24"/>
          <w:szCs w:val="24"/>
        </w:rPr>
      </w:r>
      <w:ins w:id="833" w:author="Hong Qin" w:date="2012-04-22T17:19:00Z">
        <w:r w:rsidR="00E6575D">
          <w:rPr>
            <w:rFonts w:ascii="Arial" w:hAnsi="Arial" w:cs="Arial"/>
            <w:sz w:val="24"/>
            <w:szCs w:val="24"/>
          </w:rPr>
          <w:fldChar w:fldCharType="end"/>
        </w:r>
      </w:ins>
      <w:r w:rsidR="00B278AE" w:rsidRPr="00E6575D">
        <w:rPr>
          <w:rFonts w:ascii="Arial" w:hAnsi="Arial" w:cs="Arial"/>
          <w:sz w:val="24"/>
          <w:szCs w:val="24"/>
        </w:rPr>
      </w:r>
      <w:r w:rsidR="00E6575D" w:rsidRPr="00605020">
        <w:rPr>
          <w:rFonts w:ascii="Arial" w:hAnsi="Arial" w:cs="Arial"/>
          <w:sz w:val="24"/>
          <w:szCs w:val="24"/>
        </w:rPr>
        <w:fldChar w:fldCharType="separate"/>
      </w:r>
      <w:r w:rsidR="00C27F7B" w:rsidRPr="00605020">
        <w:rPr>
          <w:rFonts w:ascii="Arial" w:hAnsi="Arial" w:cs="Arial"/>
          <w:noProof/>
          <w:sz w:val="24"/>
          <w:szCs w:val="24"/>
        </w:rPr>
        <w:t>(</w:t>
      </w:r>
      <w:r w:rsidR="00E6575D" w:rsidRPr="00E6575D">
        <w:rPr>
          <w:noProof/>
          <w:rPrChange w:id="834" w:author="hong qin" w:date="2012-04-20T08:36:00Z">
            <w:rPr>
              <w:rFonts w:ascii="Arial" w:hAnsi="Arial"/>
              <w:sz w:val="24"/>
            </w:rPr>
          </w:rPrChange>
        </w:rPr>
        <w:fldChar w:fldCharType="begin"/>
      </w:r>
      <w:del w:id="835" w:author="hong qin" w:date="2012-04-20T08:36:00Z">
        <w:r w:rsidR="00AC5D1A">
          <w:rPr>
            <w:rFonts w:ascii="Arial" w:hAnsi="Arial" w:cs="Arial"/>
            <w:noProof/>
            <w:sz w:val="24"/>
            <w:szCs w:val="24"/>
          </w:rPr>
          <w:delInstrText xml:space="preserve"> </w:delInstrText>
        </w:r>
      </w:del>
      <w:r w:rsidR="00E6575D" w:rsidRPr="00E6575D">
        <w:rPr>
          <w:noProof/>
          <w:rPrChange w:id="836" w:author="hong qin" w:date="2012-04-20T08:36:00Z">
            <w:rPr>
              <w:rFonts w:ascii="Arial" w:hAnsi="Arial"/>
              <w:sz w:val="24"/>
            </w:rPr>
          </w:rPrChange>
        </w:rPr>
        <w:instrText>HYPERLINK \l "_ENREF_</w:instrText>
      </w:r>
      <w:ins w:id="837" w:author="Hong Qin" w:date="2012-04-23T00:08:00Z">
        <w:r w:rsidR="00E6575D" w:rsidRPr="00E6575D">
          <w:rPr>
            <w:rPrChange w:id="838" w:author="hong qin" w:date="2012-04-20T08:36:00Z">
              <w:rPr>
                <w:rFonts w:ascii="Arial" w:hAnsi="Arial"/>
                <w:sz w:val="24"/>
              </w:rPr>
            </w:rPrChange>
          </w:rPr>
          <w:instrText>2</w:instrText>
        </w:r>
        <w:r w:rsidR="00E6575D" w:rsidRPr="00E6575D">
          <w:rPr>
            <w:noProof/>
            <w:rPrChange w:id="839" w:author="hong qin" w:date="2012-04-20T08:36:00Z">
              <w:rPr>
                <w:rFonts w:ascii="Arial" w:hAnsi="Arial"/>
                <w:sz w:val="24"/>
              </w:rPr>
            </w:rPrChange>
          </w:rPr>
          <w:instrText>8</w:instrText>
        </w:r>
      </w:ins>
      <w:r w:rsidR="00E6575D" w:rsidRPr="00E6575D">
        <w:rPr>
          <w:noProof/>
          <w:rPrChange w:id="840" w:author="hong qin" w:date="2012-04-20T08:36:00Z">
            <w:rPr>
              <w:rFonts w:ascii="Arial" w:hAnsi="Arial"/>
              <w:sz w:val="24"/>
            </w:rPr>
          </w:rPrChange>
        </w:rPr>
        <w:instrText>" \o "</w:instrText>
      </w:r>
      <w:ins w:id="841" w:author="Hong Qin" w:date="2012-04-23T00:08:00Z">
        <w:r w:rsidR="00E6575D" w:rsidRPr="00E6575D">
          <w:rPr>
            <w:rPrChange w:id="842" w:author="hong qin" w:date="2012-04-20T08:36:00Z">
              <w:rPr>
                <w:rFonts w:ascii="Arial" w:hAnsi="Arial"/>
                <w:sz w:val="24"/>
              </w:rPr>
            </w:rPrChange>
          </w:rPr>
          <w:instrText>Defossez, 1998 #1467</w:instrText>
        </w:r>
        <w:r w:rsidR="00E6575D" w:rsidRPr="00E6575D">
          <w:rPr>
            <w:noProof/>
            <w:rPrChange w:id="843" w:author="hong qin" w:date="2012-04-20T08:36:00Z">
              <w:rPr>
                <w:rFonts w:ascii="Arial" w:hAnsi="Arial"/>
                <w:sz w:val="24"/>
              </w:rPr>
            </w:rPrChange>
          </w:rPr>
          <w:instrText>McMurray, 2003 #244</w:instrText>
        </w:r>
      </w:ins>
      <w:del w:id="844" w:author="hong qin" w:date="2012-04-20T08:36:00Z">
        <w:r w:rsidR="00AC5D1A">
          <w:rPr>
            <w:rFonts w:ascii="Arial" w:hAnsi="Arial" w:cs="Arial"/>
            <w:noProof/>
            <w:sz w:val="24"/>
            <w:szCs w:val="24"/>
          </w:rPr>
          <w:delInstrText xml:space="preserve">" </w:delInstrText>
        </w:r>
      </w:del>
      <w:ins w:id="845" w:author="hong qin" w:date="2012-04-20T08:36:00Z">
        <w:r w:rsidR="002F2F83">
          <w:rPr>
            <w:noProof/>
          </w:rPr>
          <w:instrText>"</w:instrText>
        </w:r>
      </w:ins>
      <w:r w:rsidR="00E6575D" w:rsidRPr="00E6575D">
        <w:rPr>
          <w:noProof/>
          <w:rPrChange w:id="846" w:author="hong qin" w:date="2012-04-20T08:36:00Z">
            <w:rPr>
              <w:rFonts w:ascii="Arial" w:hAnsi="Arial"/>
              <w:sz w:val="24"/>
            </w:rPr>
          </w:rPrChange>
        </w:rPr>
        <w:fldChar w:fldCharType="separate"/>
      </w:r>
      <w:del w:id="847" w:author="Hong Qin" w:date="2012-04-23T00:08:00Z">
        <w:r w:rsidR="00AC5D1A" w:rsidRPr="00605020">
          <w:rPr>
            <w:rFonts w:ascii="Arial" w:hAnsi="Arial" w:cs="Arial"/>
            <w:noProof/>
            <w:sz w:val="24"/>
            <w:szCs w:val="24"/>
          </w:rPr>
          <w:delText>D</w:delText>
        </w:r>
        <w:r w:rsidR="00AC5D1A" w:rsidRPr="00605020">
          <w:rPr>
            <w:rFonts w:ascii="Arial" w:hAnsi="Arial" w:cs="Arial"/>
            <w:smallCaps/>
            <w:noProof/>
            <w:sz w:val="24"/>
            <w:szCs w:val="24"/>
          </w:rPr>
          <w:delText>efossez</w:delText>
        </w:r>
        <w:r w:rsidR="00AC5D1A" w:rsidRPr="00605020">
          <w:rPr>
            <w:rFonts w:ascii="Arial" w:hAnsi="Arial" w:cs="Arial"/>
            <w:i/>
            <w:noProof/>
            <w:sz w:val="24"/>
            <w:szCs w:val="24"/>
          </w:rPr>
          <w:delText xml:space="preserve"> et al.</w:delText>
        </w:r>
        <w:r w:rsidR="00AC5D1A" w:rsidRPr="00605020">
          <w:rPr>
            <w:rFonts w:ascii="Arial" w:hAnsi="Arial" w:cs="Arial"/>
            <w:noProof/>
            <w:sz w:val="24"/>
            <w:szCs w:val="24"/>
          </w:rPr>
          <w:delText xml:space="preserve"> 1998</w:delText>
        </w:r>
      </w:del>
      <w:ins w:id="848" w:author="Hong Qin" w:date="2012-04-23T00:08:00Z">
        <w:r w:rsidR="00AC5D1A" w:rsidRPr="00605020">
          <w:rPr>
            <w:rFonts w:ascii="Arial" w:hAnsi="Arial" w:cs="Arial"/>
            <w:noProof/>
            <w:sz w:val="24"/>
            <w:szCs w:val="24"/>
          </w:rPr>
          <w:t>M</w:t>
        </w:r>
        <w:r w:rsidR="00AC5D1A" w:rsidRPr="00605020">
          <w:rPr>
            <w:rFonts w:ascii="Arial" w:hAnsi="Arial" w:cs="Arial"/>
            <w:smallCaps/>
            <w:noProof/>
            <w:sz w:val="24"/>
            <w:szCs w:val="24"/>
          </w:rPr>
          <w:t>c</w:t>
        </w:r>
        <w:r w:rsidR="00AC5D1A" w:rsidRPr="00605020">
          <w:rPr>
            <w:rFonts w:ascii="Arial" w:hAnsi="Arial" w:cs="Arial"/>
            <w:noProof/>
            <w:sz w:val="24"/>
            <w:szCs w:val="24"/>
          </w:rPr>
          <w:t>M</w:t>
        </w:r>
        <w:r w:rsidR="00AC5D1A" w:rsidRPr="00605020">
          <w:rPr>
            <w:rFonts w:ascii="Arial" w:hAnsi="Arial" w:cs="Arial"/>
            <w:smallCaps/>
            <w:noProof/>
            <w:sz w:val="24"/>
            <w:szCs w:val="24"/>
          </w:rPr>
          <w:t>urray</w:t>
        </w:r>
        <w:r w:rsidR="00AC5D1A" w:rsidRPr="00605020">
          <w:rPr>
            <w:rFonts w:ascii="Arial" w:hAnsi="Arial" w:cs="Arial"/>
            <w:noProof/>
            <w:sz w:val="24"/>
            <w:szCs w:val="24"/>
          </w:rPr>
          <w:t xml:space="preserve"> and G</w:t>
        </w:r>
        <w:r w:rsidR="00AC5D1A" w:rsidRPr="00605020">
          <w:rPr>
            <w:rFonts w:ascii="Arial" w:hAnsi="Arial" w:cs="Arial"/>
            <w:smallCaps/>
            <w:noProof/>
            <w:sz w:val="24"/>
            <w:szCs w:val="24"/>
          </w:rPr>
          <w:t>ottschling</w:t>
        </w:r>
        <w:r w:rsidR="00AC5D1A" w:rsidRPr="00605020">
          <w:rPr>
            <w:rFonts w:ascii="Arial" w:hAnsi="Arial" w:cs="Arial"/>
            <w:noProof/>
            <w:sz w:val="24"/>
            <w:szCs w:val="24"/>
          </w:rPr>
          <w:t xml:space="preserve"> 2003</w:t>
        </w:r>
      </w:ins>
      <w:r w:rsidR="00E6575D" w:rsidRPr="00E6575D">
        <w:rPr>
          <w:noProof/>
          <w:rPrChange w:id="849" w:author="hong qin" w:date="2012-04-20T08:36:00Z">
            <w:rPr>
              <w:rFonts w:ascii="Arial" w:hAnsi="Arial"/>
              <w:sz w:val="24"/>
            </w:rPr>
          </w:rPrChange>
        </w:rPr>
        <w:fldChar w:fldCharType="end"/>
      </w:r>
      <w:r w:rsidR="00C27F7B" w:rsidRPr="00605020">
        <w:rPr>
          <w:rFonts w:ascii="Arial" w:hAnsi="Arial" w:cs="Arial"/>
          <w:noProof/>
          <w:sz w:val="24"/>
          <w:szCs w:val="24"/>
        </w:rPr>
        <w:t xml:space="preserve">; </w:t>
      </w:r>
      <w:r w:rsidR="00E6575D" w:rsidRPr="00E6575D">
        <w:rPr>
          <w:noProof/>
          <w:rPrChange w:id="850" w:author="hong qin" w:date="2012-04-20T08:36:00Z">
            <w:rPr>
              <w:rFonts w:ascii="Arial" w:hAnsi="Arial"/>
              <w:sz w:val="24"/>
            </w:rPr>
          </w:rPrChange>
        </w:rPr>
        <w:fldChar w:fldCharType="begin"/>
      </w:r>
      <w:del w:id="851" w:author="hong qin" w:date="2012-04-20T08:36:00Z">
        <w:r w:rsidR="00AC5D1A">
          <w:rPr>
            <w:rFonts w:ascii="Arial" w:hAnsi="Arial" w:cs="Arial"/>
            <w:noProof/>
            <w:sz w:val="24"/>
            <w:szCs w:val="24"/>
          </w:rPr>
          <w:delInstrText xml:space="preserve"> </w:delInstrText>
        </w:r>
      </w:del>
      <w:r w:rsidR="00E6575D" w:rsidRPr="00E6575D">
        <w:rPr>
          <w:noProof/>
          <w:rPrChange w:id="852" w:author="hong qin" w:date="2012-04-20T08:36:00Z">
            <w:rPr>
              <w:rFonts w:ascii="Arial" w:hAnsi="Arial"/>
              <w:sz w:val="24"/>
            </w:rPr>
          </w:rPrChange>
        </w:rPr>
        <w:instrText>HYPERLINK \l "_ENREF_</w:instrText>
      </w:r>
      <w:ins w:id="853" w:author="Hong Qin" w:date="2012-04-23T00:08:00Z">
        <w:r w:rsidR="00E6575D" w:rsidRPr="00E6575D">
          <w:rPr>
            <w:rPrChange w:id="854" w:author="hong qin" w:date="2012-04-20T08:36:00Z">
              <w:rPr>
                <w:rFonts w:ascii="Arial" w:hAnsi="Arial"/>
                <w:sz w:val="24"/>
              </w:rPr>
            </w:rPrChange>
          </w:rPr>
          <w:instrText>11</w:instrText>
        </w:r>
        <w:r w:rsidR="00E6575D" w:rsidRPr="00E6575D">
          <w:rPr>
            <w:noProof/>
            <w:rPrChange w:id="855" w:author="hong qin" w:date="2012-04-20T08:36:00Z">
              <w:rPr>
                <w:rFonts w:ascii="Arial" w:hAnsi="Arial"/>
                <w:sz w:val="24"/>
              </w:rPr>
            </w:rPrChange>
          </w:rPr>
          <w:instrText>9</w:instrText>
        </w:r>
      </w:ins>
      <w:r w:rsidR="00E6575D" w:rsidRPr="00E6575D">
        <w:rPr>
          <w:noProof/>
          <w:rPrChange w:id="856" w:author="hong qin" w:date="2012-04-20T08:36:00Z">
            <w:rPr>
              <w:rFonts w:ascii="Arial" w:hAnsi="Arial"/>
              <w:sz w:val="24"/>
            </w:rPr>
          </w:rPrChange>
        </w:rPr>
        <w:instrText>" \o "</w:instrText>
      </w:r>
      <w:ins w:id="857" w:author="Hong Qin" w:date="2012-04-23T00:08:00Z">
        <w:r w:rsidR="00E6575D" w:rsidRPr="00E6575D">
          <w:rPr>
            <w:rPrChange w:id="858" w:author="hong qin" w:date="2012-04-20T08:36:00Z">
              <w:rPr>
                <w:rFonts w:ascii="Arial" w:hAnsi="Arial"/>
                <w:sz w:val="24"/>
              </w:rPr>
            </w:rPrChange>
          </w:rPr>
          <w:instrText>Qin, 2006 #461</w:instrText>
        </w:r>
        <w:r w:rsidR="00E6575D" w:rsidRPr="00E6575D">
          <w:rPr>
            <w:noProof/>
            <w:rPrChange w:id="859" w:author="hong qin" w:date="2012-04-20T08:36:00Z">
              <w:rPr>
                <w:rFonts w:ascii="Arial" w:hAnsi="Arial"/>
                <w:sz w:val="24"/>
              </w:rPr>
            </w:rPrChange>
          </w:rPr>
          <w:instrText>McMurray, 2004 #419</w:instrText>
        </w:r>
      </w:ins>
      <w:del w:id="860" w:author="hong qin" w:date="2012-04-20T08:36:00Z">
        <w:r w:rsidR="00AC5D1A">
          <w:rPr>
            <w:rFonts w:ascii="Arial" w:hAnsi="Arial" w:cs="Arial"/>
            <w:noProof/>
            <w:sz w:val="24"/>
            <w:szCs w:val="24"/>
          </w:rPr>
          <w:delInstrText xml:space="preserve">" </w:delInstrText>
        </w:r>
      </w:del>
      <w:ins w:id="861" w:author="hong qin" w:date="2012-04-20T08:36:00Z">
        <w:r w:rsidR="002F2F83">
          <w:rPr>
            <w:noProof/>
          </w:rPr>
          <w:instrText>"</w:instrText>
        </w:r>
      </w:ins>
      <w:r w:rsidR="00E6575D" w:rsidRPr="00E6575D">
        <w:rPr>
          <w:noProof/>
          <w:rPrChange w:id="862" w:author="hong qin" w:date="2012-04-20T08:36:00Z">
            <w:rPr>
              <w:rFonts w:ascii="Arial" w:hAnsi="Arial"/>
              <w:sz w:val="24"/>
            </w:rPr>
          </w:rPrChange>
        </w:rPr>
        <w:fldChar w:fldCharType="separate"/>
      </w:r>
      <w:del w:id="863" w:author="Hong Qin" w:date="2012-04-23T00:08:00Z">
        <w:r w:rsidR="00AC5D1A" w:rsidRPr="00605020">
          <w:rPr>
            <w:rFonts w:ascii="Arial" w:hAnsi="Arial" w:cs="Arial"/>
            <w:noProof/>
            <w:sz w:val="24"/>
            <w:szCs w:val="24"/>
          </w:rPr>
          <w:delText>Q</w:delText>
        </w:r>
        <w:r w:rsidR="00AC5D1A" w:rsidRPr="00605020">
          <w:rPr>
            <w:rFonts w:ascii="Arial" w:hAnsi="Arial" w:cs="Arial"/>
            <w:smallCaps/>
            <w:noProof/>
            <w:sz w:val="24"/>
            <w:szCs w:val="24"/>
          </w:rPr>
          <w:delText>in</w:delText>
        </w:r>
        <w:r w:rsidR="00AC5D1A" w:rsidRPr="00605020">
          <w:rPr>
            <w:rFonts w:ascii="Arial" w:hAnsi="Arial" w:cs="Arial"/>
            <w:noProof/>
            <w:sz w:val="24"/>
            <w:szCs w:val="24"/>
          </w:rPr>
          <w:delText xml:space="preserve"> and L</w:delText>
        </w:r>
        <w:r w:rsidR="00AC5D1A" w:rsidRPr="00605020">
          <w:rPr>
            <w:rFonts w:ascii="Arial" w:hAnsi="Arial" w:cs="Arial"/>
            <w:smallCaps/>
            <w:noProof/>
            <w:sz w:val="24"/>
            <w:szCs w:val="24"/>
          </w:rPr>
          <w:delText>u</w:delText>
        </w:r>
        <w:r w:rsidR="00AC5D1A" w:rsidRPr="00605020">
          <w:rPr>
            <w:rFonts w:ascii="Arial" w:hAnsi="Arial" w:cs="Arial"/>
            <w:noProof/>
            <w:sz w:val="24"/>
            <w:szCs w:val="24"/>
          </w:rPr>
          <w:delText xml:space="preserve"> 2006</w:delText>
        </w:r>
      </w:del>
      <w:ins w:id="864" w:author="Hong Qin" w:date="2012-04-23T00:08:00Z">
        <w:r w:rsidR="00AC5D1A" w:rsidRPr="00605020">
          <w:rPr>
            <w:rFonts w:ascii="Arial" w:hAnsi="Arial" w:cs="Arial"/>
            <w:noProof/>
            <w:sz w:val="24"/>
            <w:szCs w:val="24"/>
          </w:rPr>
          <w:t>M</w:t>
        </w:r>
        <w:r w:rsidR="00AC5D1A" w:rsidRPr="00605020">
          <w:rPr>
            <w:rFonts w:ascii="Arial" w:hAnsi="Arial" w:cs="Arial"/>
            <w:smallCaps/>
            <w:noProof/>
            <w:sz w:val="24"/>
            <w:szCs w:val="24"/>
          </w:rPr>
          <w:t>c</w:t>
        </w:r>
        <w:r w:rsidR="00AC5D1A" w:rsidRPr="00605020">
          <w:rPr>
            <w:rFonts w:ascii="Arial" w:hAnsi="Arial" w:cs="Arial"/>
            <w:noProof/>
            <w:sz w:val="24"/>
            <w:szCs w:val="24"/>
          </w:rPr>
          <w:t>M</w:t>
        </w:r>
        <w:r w:rsidR="00AC5D1A" w:rsidRPr="00605020">
          <w:rPr>
            <w:rFonts w:ascii="Arial" w:hAnsi="Arial" w:cs="Arial"/>
            <w:smallCaps/>
            <w:noProof/>
            <w:sz w:val="24"/>
            <w:szCs w:val="24"/>
          </w:rPr>
          <w:t>urray</w:t>
        </w:r>
        <w:r w:rsidR="00AC5D1A" w:rsidRPr="00605020">
          <w:rPr>
            <w:rFonts w:ascii="Arial" w:hAnsi="Arial" w:cs="Arial"/>
            <w:noProof/>
            <w:sz w:val="24"/>
            <w:szCs w:val="24"/>
          </w:rPr>
          <w:t xml:space="preserve"> and G</w:t>
        </w:r>
        <w:r w:rsidR="00AC5D1A" w:rsidRPr="00605020">
          <w:rPr>
            <w:rFonts w:ascii="Arial" w:hAnsi="Arial" w:cs="Arial"/>
            <w:smallCaps/>
            <w:noProof/>
            <w:sz w:val="24"/>
            <w:szCs w:val="24"/>
          </w:rPr>
          <w:t>ottschling</w:t>
        </w:r>
        <w:r w:rsidR="00AC5D1A" w:rsidRPr="00605020">
          <w:rPr>
            <w:rFonts w:ascii="Arial" w:hAnsi="Arial" w:cs="Arial"/>
            <w:noProof/>
            <w:sz w:val="24"/>
            <w:szCs w:val="24"/>
          </w:rPr>
          <w:t xml:space="preserve"> 2004</w:t>
        </w:r>
      </w:ins>
      <w:r w:rsidR="00E6575D" w:rsidRPr="00E6575D">
        <w:rPr>
          <w:noProof/>
          <w:rPrChange w:id="865" w:author="hong qin" w:date="2012-04-20T08:36:00Z">
            <w:rPr>
              <w:rFonts w:ascii="Arial" w:hAnsi="Arial"/>
              <w:sz w:val="24"/>
            </w:rPr>
          </w:rPrChange>
        </w:rPr>
        <w:fldChar w:fldCharType="end"/>
      </w:r>
      <w:ins w:id="866" w:author="Hong Qin" w:date="2012-04-23T00:08:00Z">
        <w:r w:rsidR="00C27F7B" w:rsidRPr="00605020">
          <w:rPr>
            <w:rFonts w:ascii="Arial" w:hAnsi="Arial" w:cs="Arial"/>
            <w:noProof/>
            <w:sz w:val="24"/>
            <w:szCs w:val="24"/>
          </w:rPr>
          <w:t xml:space="preserve">; </w:t>
        </w:r>
        <w:r w:rsidR="00E6575D" w:rsidRPr="00E6575D">
          <w:rPr>
            <w:rPrChange w:id="867" w:author="hong qin" w:date="2012-04-20T08:36:00Z">
              <w:rPr>
                <w:rFonts w:ascii="Arial" w:hAnsi="Arial"/>
                <w:sz w:val="24"/>
              </w:rPr>
            </w:rPrChange>
          </w:rPr>
          <w:fldChar w:fldCharType="begin"/>
        </w:r>
        <w:r w:rsidR="00AC5D1A">
          <w:rPr>
            <w:rFonts w:ascii="Arial" w:hAnsi="Arial" w:cs="Arial"/>
            <w:noProof/>
            <w:sz w:val="24"/>
            <w:szCs w:val="24"/>
          </w:rPr>
          <w:instrText xml:space="preserve"> </w:instrText>
        </w:r>
        <w:r w:rsidR="00E6575D" w:rsidRPr="00E6575D">
          <w:rPr>
            <w:rPrChange w:id="868" w:author="hong qin" w:date="2012-04-20T08:36:00Z">
              <w:rPr>
                <w:rFonts w:ascii="Arial" w:hAnsi="Arial"/>
                <w:sz w:val="24"/>
              </w:rPr>
            </w:rPrChange>
          </w:rPr>
          <w:instrText>HYPERLINK \l "_ENREF_17" \o "Wei, 2008 #481</w:instrText>
        </w:r>
        <w:r w:rsidR="00AC5D1A">
          <w:rPr>
            <w:rFonts w:ascii="Arial" w:hAnsi="Arial" w:cs="Arial"/>
            <w:noProof/>
            <w:sz w:val="24"/>
            <w:szCs w:val="24"/>
          </w:rPr>
          <w:instrText xml:space="preserve">" </w:instrText>
        </w:r>
        <w:r w:rsidR="002F2F83">
          <w:instrText>"</w:instrText>
        </w:r>
        <w:r w:rsidR="00E6575D" w:rsidRPr="00E6575D">
          <w:rPr>
            <w:rPrChange w:id="869" w:author="hong qin" w:date="2012-04-20T08:36:00Z">
              <w:rPr>
                <w:rFonts w:ascii="Arial" w:hAnsi="Arial"/>
                <w:sz w:val="24"/>
              </w:rPr>
            </w:rPrChange>
          </w:rPr>
          <w:fldChar w:fldCharType="separate"/>
        </w:r>
        <w:r w:rsidR="00AC5D1A" w:rsidRPr="00605020">
          <w:rPr>
            <w:rFonts w:ascii="Arial" w:hAnsi="Arial" w:cs="Arial"/>
            <w:noProof/>
            <w:sz w:val="24"/>
            <w:szCs w:val="24"/>
          </w:rPr>
          <w:t>W</w:t>
        </w:r>
        <w:r w:rsidR="00AC5D1A" w:rsidRPr="00605020">
          <w:rPr>
            <w:rFonts w:ascii="Arial" w:hAnsi="Arial" w:cs="Arial"/>
            <w:smallCaps/>
            <w:noProof/>
            <w:sz w:val="24"/>
            <w:szCs w:val="24"/>
          </w:rPr>
          <w:t>ei</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2008</w:t>
        </w:r>
        <w:r w:rsidR="00E6575D" w:rsidRPr="00E6575D">
          <w:rPr>
            <w:rPrChange w:id="870" w:author="hong qin" w:date="2012-04-20T08:36:00Z">
              <w:rPr>
                <w:rFonts w:ascii="Arial" w:hAnsi="Arial"/>
                <w:sz w:val="24"/>
              </w:rPr>
            </w:rPrChange>
          </w:rPr>
          <w:fldChar w:fldCharType="end"/>
        </w:r>
        <w:r w:rsidR="00C27F7B" w:rsidRPr="00605020">
          <w:rPr>
            <w:rFonts w:ascii="Arial" w:hAnsi="Arial" w:cs="Arial"/>
            <w:noProof/>
            <w:sz w:val="24"/>
            <w:szCs w:val="24"/>
          </w:rPr>
          <w:t>))</w:t>
        </w:r>
      </w:ins>
      <w:r w:rsidR="00E6575D" w:rsidRPr="00605020">
        <w:rPr>
          <w:rFonts w:ascii="Arial" w:hAnsi="Arial" w:cs="Arial"/>
          <w:sz w:val="24"/>
          <w:szCs w:val="24"/>
        </w:rPr>
        <w:fldChar w:fldCharType="end"/>
      </w:r>
      <w:ins w:id="871" w:author="Hong Qin" w:date="2012-04-23T00:08:00Z">
        <w:r w:rsidR="009804CF" w:rsidRPr="00605020">
          <w:rPr>
            <w:rFonts w:ascii="Arial" w:hAnsi="Arial" w:cs="Arial"/>
            <w:sz w:val="24"/>
            <w:szCs w:val="24"/>
          </w:rPr>
          <w:t xml:space="preserve">. </w:t>
        </w:r>
      </w:ins>
    </w:p>
    <w:p w:rsidR="00E6575D" w:rsidRDefault="00B57B5A" w:rsidP="00E6575D">
      <w:pPr>
        <w:spacing w:after="0" w:line="480" w:lineRule="auto"/>
        <w:ind w:firstLine="720"/>
        <w:jc w:val="both"/>
        <w:rPr>
          <w:ins w:id="872" w:author="Hong Qin" w:date="2012-04-23T00:08:00Z"/>
          <w:rFonts w:ascii="Arial" w:hAnsi="Arial" w:cs="Arial"/>
          <w:sz w:val="24"/>
          <w:szCs w:val="24"/>
        </w:rPr>
        <w:pPrChange w:id="873" w:author="bidyut k mohanty" w:date="2012-04-20T08:36:00Z">
          <w:pPr>
            <w:spacing w:after="0" w:line="480" w:lineRule="auto"/>
            <w:ind w:firstLine="720"/>
          </w:pPr>
        </w:pPrChange>
      </w:pPr>
      <w:ins w:id="874" w:author="Hong Qin" w:date="2012-04-23T00:08:00Z">
        <w:r w:rsidRPr="00605020">
          <w:rPr>
            <w:rFonts w:ascii="Arial" w:hAnsi="Arial" w:cs="Arial"/>
            <w:i/>
            <w:sz w:val="24"/>
            <w:szCs w:val="24"/>
          </w:rPr>
          <w:t>S</w:t>
        </w:r>
        <w:r w:rsidR="00A52DCF" w:rsidRPr="00605020">
          <w:rPr>
            <w:rFonts w:ascii="Arial" w:hAnsi="Arial" w:cs="Arial"/>
            <w:i/>
            <w:sz w:val="24"/>
            <w:szCs w:val="24"/>
          </w:rPr>
          <w:t xml:space="preserve">. </w:t>
        </w:r>
        <w:proofErr w:type="gramStart"/>
        <w:r w:rsidR="00A52DCF" w:rsidRPr="00605020">
          <w:rPr>
            <w:rFonts w:ascii="Arial" w:hAnsi="Arial" w:cs="Arial"/>
            <w:i/>
            <w:sz w:val="24"/>
            <w:szCs w:val="24"/>
          </w:rPr>
          <w:t>cerevisiae</w:t>
        </w:r>
        <w:proofErr w:type="gramEnd"/>
        <w:r w:rsidR="00A52DCF" w:rsidRPr="00605020">
          <w:rPr>
            <w:rFonts w:ascii="Arial" w:hAnsi="Arial" w:cs="Arial"/>
            <w:i/>
            <w:sz w:val="24"/>
            <w:szCs w:val="24"/>
          </w:rPr>
          <w:t xml:space="preserve"> </w:t>
        </w:r>
        <w:r w:rsidRPr="00605020">
          <w:rPr>
            <w:rFonts w:ascii="Arial" w:hAnsi="Arial" w:cs="Arial"/>
            <w:sz w:val="24"/>
            <w:szCs w:val="24"/>
          </w:rPr>
          <w:t xml:space="preserve">can </w:t>
        </w:r>
        <w:r w:rsidR="0037434B" w:rsidRPr="00605020">
          <w:rPr>
            <w:rFonts w:ascii="Arial" w:hAnsi="Arial" w:cs="Arial"/>
            <w:sz w:val="24"/>
            <w:szCs w:val="24"/>
          </w:rPr>
          <w:t xml:space="preserve">also </w:t>
        </w:r>
        <w:r w:rsidRPr="00605020">
          <w:rPr>
            <w:rFonts w:ascii="Arial" w:hAnsi="Arial" w:cs="Arial"/>
            <w:sz w:val="24"/>
            <w:szCs w:val="24"/>
          </w:rPr>
          <w:t xml:space="preserve">be studied in both </w:t>
        </w:r>
        <w:r w:rsidR="0037434B" w:rsidRPr="00605020">
          <w:rPr>
            <w:rFonts w:ascii="Arial" w:hAnsi="Arial" w:cs="Arial"/>
            <w:sz w:val="24"/>
            <w:szCs w:val="24"/>
          </w:rPr>
          <w:t>haploid and diploid states</w:t>
        </w:r>
        <w:r w:rsidR="00175CD4" w:rsidRPr="00605020">
          <w:rPr>
            <w:rFonts w:ascii="Arial" w:hAnsi="Arial" w:cs="Arial"/>
            <w:sz w:val="24"/>
            <w:szCs w:val="24"/>
          </w:rPr>
          <w:t xml:space="preserve">. </w:t>
        </w:r>
        <w:r w:rsidR="00674DF8" w:rsidRPr="00605020">
          <w:rPr>
            <w:rFonts w:ascii="Arial" w:hAnsi="Arial" w:cs="Arial"/>
            <w:sz w:val="24"/>
            <w:szCs w:val="24"/>
          </w:rPr>
          <w:t xml:space="preserve">Loss of </w:t>
        </w:r>
        <w:proofErr w:type="spellStart"/>
        <w:r w:rsidR="00674DF8" w:rsidRPr="00605020">
          <w:rPr>
            <w:rFonts w:ascii="Arial" w:hAnsi="Arial" w:cs="Arial"/>
            <w:sz w:val="24"/>
            <w:szCs w:val="24"/>
          </w:rPr>
          <w:t>heterozygosity</w:t>
        </w:r>
        <w:proofErr w:type="spellEnd"/>
        <w:r w:rsidR="00674DF8" w:rsidRPr="00605020">
          <w:rPr>
            <w:rFonts w:ascii="Arial" w:hAnsi="Arial" w:cs="Arial"/>
            <w:sz w:val="24"/>
            <w:szCs w:val="24"/>
          </w:rPr>
          <w:t xml:space="preserve"> has become a commonly used method for detecting loss of genomic integrity in </w:t>
        </w:r>
        <w:proofErr w:type="gramStart"/>
        <w:r w:rsidR="00674DF8" w:rsidRPr="00605020">
          <w:rPr>
            <w:rFonts w:ascii="Arial" w:hAnsi="Arial" w:cs="Arial"/>
            <w:sz w:val="24"/>
            <w:szCs w:val="24"/>
          </w:rPr>
          <w:t>yeast</w:t>
        </w:r>
        <w:r w:rsidR="00362D95">
          <w:rPr>
            <w:rFonts w:ascii="Arial" w:hAnsi="Arial" w:cs="Arial"/>
            <w:sz w:val="24"/>
            <w:szCs w:val="24"/>
          </w:rPr>
          <w:t xml:space="preserve"> </w:t>
        </w:r>
        <w:r w:rsidR="0072137D" w:rsidRPr="0072137D">
          <w:rPr>
            <w:rFonts w:ascii="Arial" w:hAnsi="Arial" w:cs="Arial"/>
            <w:sz w:val="24"/>
            <w:szCs w:val="24"/>
          </w:rPr>
          <w:t>.</w:t>
        </w:r>
        <w:proofErr w:type="gramEnd"/>
        <w:r w:rsidR="0072137D" w:rsidRPr="0072137D">
          <w:rPr>
            <w:rFonts w:ascii="Arial" w:hAnsi="Arial" w:cs="Arial"/>
            <w:sz w:val="24"/>
            <w:szCs w:val="24"/>
          </w:rPr>
          <w:t xml:space="preserve"> </w:t>
        </w:r>
      </w:ins>
    </w:p>
    <w:p w:rsidR="00E6575D" w:rsidRDefault="00E71C8F" w:rsidP="00E6575D">
      <w:pPr>
        <w:spacing w:after="0" w:line="480" w:lineRule="auto"/>
        <w:ind w:firstLine="720"/>
        <w:jc w:val="both"/>
        <w:rPr>
          <w:ins w:id="875" w:author="Hong Qin" w:date="2012-04-23T00:08:00Z"/>
          <w:rFonts w:ascii="Arial" w:hAnsi="Arial" w:cs="Arial"/>
          <w:sz w:val="24"/>
          <w:szCs w:val="24"/>
        </w:rPr>
        <w:pPrChange w:id="876" w:author="bidyut k mohanty" w:date="2012-04-20T08:36:00Z">
          <w:pPr>
            <w:spacing w:after="0" w:line="480" w:lineRule="auto"/>
            <w:ind w:firstLine="720"/>
          </w:pPr>
        </w:pPrChange>
      </w:pPr>
      <w:ins w:id="877" w:author="Hong Qin" w:date="2012-04-23T00:08:00Z">
        <w:r w:rsidRPr="00605020">
          <w:rPr>
            <w:rFonts w:ascii="Arial" w:hAnsi="Arial" w:cs="Arial"/>
            <w:i/>
            <w:sz w:val="24"/>
            <w:szCs w:val="24"/>
          </w:rPr>
          <w:t xml:space="preserve">S. </w:t>
        </w:r>
        <w:proofErr w:type="gramStart"/>
        <w:r w:rsidRPr="00605020">
          <w:rPr>
            <w:rFonts w:ascii="Arial" w:hAnsi="Arial" w:cs="Arial"/>
            <w:i/>
            <w:sz w:val="24"/>
            <w:szCs w:val="24"/>
          </w:rPr>
          <w:t>cerevisiae</w:t>
        </w:r>
        <w:proofErr w:type="gramEnd"/>
        <w:r w:rsidRPr="00605020">
          <w:rPr>
            <w:rFonts w:ascii="Arial" w:hAnsi="Arial" w:cs="Arial"/>
            <w:sz w:val="24"/>
            <w:szCs w:val="24"/>
          </w:rPr>
          <w:t xml:space="preserve"> </w:t>
        </w:r>
        <w:r w:rsidR="00932109">
          <w:rPr>
            <w:rFonts w:ascii="Arial" w:hAnsi="Arial" w:cs="Arial"/>
            <w:sz w:val="24"/>
            <w:szCs w:val="24"/>
          </w:rPr>
          <w:t>is a</w:t>
        </w:r>
        <w:r w:rsidR="00932109" w:rsidRPr="00605020">
          <w:rPr>
            <w:rFonts w:ascii="Arial" w:hAnsi="Arial" w:cs="Arial"/>
            <w:sz w:val="24"/>
            <w:szCs w:val="24"/>
          </w:rPr>
          <w:t xml:space="preserve"> eukaryotic </w:t>
        </w:r>
      </w:ins>
      <w:del w:id="878" w:author="bidyut k mohanty" w:date="2012-04-22T08:31:00Z">
        <w:r w:rsidR="00DC1D7A" w:rsidRPr="00605020">
          <w:rPr>
            <w:rFonts w:ascii="Arial" w:hAnsi="Arial" w:cs="Arial"/>
            <w:sz w:val="24"/>
            <w:szCs w:val="24"/>
          </w:rPr>
          <w:delText>fu</w:delText>
        </w:r>
        <w:r w:rsidR="000049C2" w:rsidRPr="00605020">
          <w:rPr>
            <w:rFonts w:ascii="Arial" w:hAnsi="Arial" w:cs="Arial"/>
            <w:sz w:val="24"/>
            <w:szCs w:val="24"/>
          </w:rPr>
          <w:delText>ngal</w:delText>
        </w:r>
      </w:del>
      <w:ins w:id="879" w:author="bidyut k mohanty" w:date="2012-04-22T08:31:00Z">
        <w:r w:rsidR="00DC1D7A" w:rsidRPr="00605020">
          <w:rPr>
            <w:rFonts w:ascii="Arial" w:hAnsi="Arial" w:cs="Arial"/>
            <w:sz w:val="24"/>
            <w:szCs w:val="24"/>
          </w:rPr>
          <w:t>fu</w:t>
        </w:r>
        <w:r w:rsidR="000049C2" w:rsidRPr="00605020">
          <w:rPr>
            <w:rFonts w:ascii="Arial" w:hAnsi="Arial" w:cs="Arial"/>
            <w:sz w:val="24"/>
            <w:szCs w:val="24"/>
          </w:rPr>
          <w:t>ng</w:t>
        </w:r>
      </w:ins>
      <w:ins w:id="880" w:author="bidyut k mohanty" w:date="2012-04-20T11:55:00Z">
        <w:r w:rsidR="00EE02E7">
          <w:rPr>
            <w:rFonts w:ascii="Arial" w:hAnsi="Arial" w:cs="Arial"/>
            <w:sz w:val="24"/>
            <w:szCs w:val="24"/>
          </w:rPr>
          <w:t>us</w:t>
        </w:r>
      </w:ins>
      <w:del w:id="881" w:author="bidyut k mohanty" w:date="2012-04-20T11:55:00Z">
        <w:r w:rsidR="000049C2" w:rsidRPr="00605020" w:rsidDel="00EE02E7">
          <w:rPr>
            <w:rFonts w:ascii="Arial" w:hAnsi="Arial" w:cs="Arial"/>
            <w:sz w:val="24"/>
            <w:szCs w:val="24"/>
          </w:rPr>
          <w:delText>al organism</w:delText>
        </w:r>
      </w:del>
      <w:ins w:id="882" w:author="Hong Qin" w:date="2012-04-23T00:08:00Z">
        <w:r w:rsidR="000049C2" w:rsidRPr="00605020">
          <w:rPr>
            <w:rFonts w:ascii="Arial" w:hAnsi="Arial" w:cs="Arial"/>
            <w:sz w:val="24"/>
            <w:szCs w:val="24"/>
          </w:rPr>
          <w:t xml:space="preserve"> </w:t>
        </w:r>
        <w:r w:rsidR="00A9457A">
          <w:rPr>
            <w:rFonts w:ascii="Arial" w:hAnsi="Arial" w:cs="Arial"/>
            <w:sz w:val="24"/>
            <w:szCs w:val="24"/>
          </w:rPr>
          <w:t xml:space="preserve">that </w:t>
        </w:r>
        <w:r w:rsidR="008905A8">
          <w:rPr>
            <w:rFonts w:ascii="Arial" w:hAnsi="Arial" w:cs="Arial"/>
            <w:sz w:val="24"/>
            <w:szCs w:val="24"/>
          </w:rPr>
          <w:t>ha</w:t>
        </w:r>
        <w:r w:rsidR="00A9457A">
          <w:rPr>
            <w:rFonts w:ascii="Arial" w:hAnsi="Arial" w:cs="Arial"/>
            <w:sz w:val="24"/>
            <w:szCs w:val="24"/>
          </w:rPr>
          <w:t>s</w:t>
        </w:r>
        <w:r w:rsidR="008905A8">
          <w:rPr>
            <w:rFonts w:ascii="Arial" w:hAnsi="Arial" w:cs="Arial"/>
            <w:sz w:val="24"/>
            <w:szCs w:val="24"/>
          </w:rPr>
          <w:t xml:space="preserve"> </w:t>
        </w:r>
      </w:ins>
      <w:del w:id="883" w:author="bidyut k mohanty" w:date="2012-04-20T11:55:00Z">
        <w:r w:rsidR="008905A8" w:rsidDel="00EE02E7">
          <w:rPr>
            <w:rFonts w:ascii="Arial" w:hAnsi="Arial" w:cs="Arial"/>
            <w:sz w:val="24"/>
            <w:szCs w:val="24"/>
          </w:rPr>
          <w:delText>been</w:delText>
        </w:r>
        <w:r w:rsidR="00A9457A" w:rsidDel="00EE02E7">
          <w:rPr>
            <w:rFonts w:ascii="Arial" w:hAnsi="Arial" w:cs="Arial"/>
            <w:sz w:val="24"/>
            <w:szCs w:val="24"/>
          </w:rPr>
          <w:delText xml:space="preserve"> </w:delText>
        </w:r>
        <w:r w:rsidR="00313C7B" w:rsidRPr="00605020" w:rsidDel="00EE02E7">
          <w:rPr>
            <w:rFonts w:ascii="Arial" w:hAnsi="Arial" w:cs="Arial"/>
            <w:sz w:val="24"/>
            <w:szCs w:val="24"/>
          </w:rPr>
          <w:delText>extensively studied</w:delText>
        </w:r>
      </w:del>
      <w:ins w:id="884" w:author="bidyut k mohanty" w:date="2012-04-20T11:55:00Z">
        <w:r w:rsidR="00EE02E7">
          <w:rPr>
            <w:rFonts w:ascii="Arial" w:hAnsi="Arial" w:cs="Arial"/>
            <w:sz w:val="24"/>
            <w:szCs w:val="24"/>
          </w:rPr>
          <w:t>served as</w:t>
        </w:r>
      </w:ins>
      <w:ins w:id="885" w:author="bidyut k mohanty" w:date="2012-04-20T11:50:00Z">
        <w:r w:rsidR="0050481B">
          <w:rPr>
            <w:rFonts w:ascii="Arial" w:hAnsi="Arial" w:cs="Arial"/>
            <w:sz w:val="24"/>
            <w:szCs w:val="24"/>
          </w:rPr>
          <w:t xml:space="preserve"> a paradigm </w:t>
        </w:r>
      </w:ins>
      <w:ins w:id="886" w:author="bidyut k mohanty" w:date="2012-04-20T11:51:00Z">
        <w:r w:rsidR="0050481B">
          <w:rPr>
            <w:rFonts w:ascii="Arial" w:hAnsi="Arial" w:cs="Arial"/>
            <w:sz w:val="24"/>
            <w:szCs w:val="24"/>
          </w:rPr>
          <w:t>in</w:t>
        </w:r>
      </w:ins>
      <w:ins w:id="887" w:author="bidyut k mohanty" w:date="2012-04-20T11:50:00Z">
        <w:r w:rsidR="0050481B">
          <w:rPr>
            <w:rFonts w:ascii="Arial" w:hAnsi="Arial" w:cs="Arial"/>
            <w:sz w:val="24"/>
            <w:szCs w:val="24"/>
          </w:rPr>
          <w:t xml:space="preserve"> aging</w:t>
        </w:r>
      </w:ins>
      <w:ins w:id="888" w:author="bidyut k mohanty" w:date="2012-04-20T11:51:00Z">
        <w:r w:rsidR="0050481B">
          <w:rPr>
            <w:rFonts w:ascii="Arial" w:hAnsi="Arial" w:cs="Arial"/>
            <w:sz w:val="24"/>
            <w:szCs w:val="24"/>
          </w:rPr>
          <w:t xml:space="preserve"> research</w:t>
        </w:r>
      </w:ins>
      <w:ins w:id="889" w:author="Hong Qin" w:date="2012-04-23T00:08:00Z">
        <w:r w:rsidR="00313C7B" w:rsidRPr="00605020">
          <w:rPr>
            <w:rFonts w:ascii="Arial" w:hAnsi="Arial" w:cs="Arial"/>
            <w:sz w:val="24"/>
            <w:szCs w:val="24"/>
          </w:rPr>
          <w:t xml:space="preserve">. The </w:t>
        </w:r>
      </w:ins>
      <w:del w:id="890" w:author="Hong Qin" w:date="2012-04-19T19:16:00Z">
        <w:r w:rsidR="00313C7B" w:rsidRPr="00605020" w:rsidDel="00053B8D">
          <w:rPr>
            <w:rFonts w:ascii="Arial" w:hAnsi="Arial" w:cs="Arial"/>
            <w:sz w:val="24"/>
            <w:szCs w:val="24"/>
          </w:rPr>
          <w:delText>lifespan</w:delText>
        </w:r>
      </w:del>
      <w:ins w:id="891" w:author="Hong Qin" w:date="2012-04-19T19:16:00Z">
        <w:r w:rsidR="00053B8D">
          <w:rPr>
            <w:rFonts w:ascii="Arial" w:hAnsi="Arial" w:cs="Arial"/>
            <w:sz w:val="24"/>
            <w:szCs w:val="24"/>
          </w:rPr>
          <w:t>life span</w:t>
        </w:r>
      </w:ins>
      <w:ins w:id="892" w:author="Hong Qin" w:date="2012-04-23T00:08:00Z">
        <w:r w:rsidR="00313C7B" w:rsidRPr="00605020">
          <w:rPr>
            <w:rFonts w:ascii="Arial" w:hAnsi="Arial" w:cs="Arial"/>
            <w:sz w:val="24"/>
            <w:szCs w:val="24"/>
          </w:rPr>
          <w:t xml:space="preserve"> of budding yeast can be quantified under experimental conditions over short periods of time. </w:t>
        </w:r>
        <w:r w:rsidR="00211629" w:rsidRPr="00605020">
          <w:rPr>
            <w:rFonts w:ascii="Arial" w:hAnsi="Arial" w:cs="Arial"/>
            <w:sz w:val="24"/>
            <w:szCs w:val="24"/>
          </w:rPr>
          <w:t xml:space="preserve">Budding yeast have a </w:t>
        </w:r>
        <w:proofErr w:type="spellStart"/>
        <w:r w:rsidR="00211629" w:rsidRPr="00605020">
          <w:rPr>
            <w:rFonts w:ascii="Arial" w:hAnsi="Arial" w:cs="Arial"/>
            <w:sz w:val="24"/>
            <w:szCs w:val="24"/>
          </w:rPr>
          <w:t>replicative</w:t>
        </w:r>
        <w:proofErr w:type="spellEnd"/>
        <w:r w:rsidR="00211629" w:rsidRPr="00605020">
          <w:rPr>
            <w:rFonts w:ascii="Arial" w:hAnsi="Arial" w:cs="Arial"/>
            <w:sz w:val="24"/>
            <w:szCs w:val="24"/>
          </w:rPr>
          <w:t xml:space="preserve"> </w:t>
        </w:r>
      </w:ins>
      <w:del w:id="893" w:author="Hong Qin" w:date="2012-04-19T19:17:00Z">
        <w:r w:rsidR="00211629" w:rsidRPr="00605020" w:rsidDel="00053B8D">
          <w:rPr>
            <w:rFonts w:ascii="Arial" w:hAnsi="Arial" w:cs="Arial"/>
            <w:sz w:val="24"/>
            <w:szCs w:val="24"/>
          </w:rPr>
          <w:delText>lifespan</w:delText>
        </w:r>
      </w:del>
      <w:ins w:id="894" w:author="Hong Qin" w:date="2012-04-19T19:17:00Z">
        <w:r w:rsidR="00053B8D">
          <w:rPr>
            <w:rFonts w:ascii="Arial" w:hAnsi="Arial" w:cs="Arial"/>
            <w:sz w:val="24"/>
            <w:szCs w:val="24"/>
          </w:rPr>
          <w:t>life span</w:t>
        </w:r>
      </w:ins>
      <w:ins w:id="895" w:author="Hong Qin" w:date="2012-04-23T00:08:00Z">
        <w:r w:rsidR="00211629" w:rsidRPr="00605020">
          <w:rPr>
            <w:rFonts w:ascii="Arial" w:hAnsi="Arial" w:cs="Arial"/>
            <w:sz w:val="24"/>
            <w:szCs w:val="24"/>
          </w:rPr>
          <w:t xml:space="preserve"> (RLS) and a chronological </w:t>
        </w:r>
      </w:ins>
      <w:del w:id="896" w:author="Hong Qin" w:date="2012-04-19T19:17:00Z">
        <w:r w:rsidR="00211629" w:rsidRPr="00605020" w:rsidDel="00053B8D">
          <w:rPr>
            <w:rFonts w:ascii="Arial" w:hAnsi="Arial" w:cs="Arial"/>
            <w:sz w:val="24"/>
            <w:szCs w:val="24"/>
          </w:rPr>
          <w:delText>lifespan</w:delText>
        </w:r>
      </w:del>
      <w:ins w:id="897" w:author="Hong Qin" w:date="2012-04-19T19:17:00Z">
        <w:r w:rsidR="00053B8D">
          <w:rPr>
            <w:rFonts w:ascii="Arial" w:hAnsi="Arial" w:cs="Arial"/>
            <w:sz w:val="24"/>
            <w:szCs w:val="24"/>
          </w:rPr>
          <w:t>life span</w:t>
        </w:r>
      </w:ins>
      <w:ins w:id="898" w:author="Hong Qin" w:date="2012-04-23T00:08:00Z">
        <w:r w:rsidR="00211629" w:rsidRPr="00605020">
          <w:rPr>
            <w:rFonts w:ascii="Arial" w:hAnsi="Arial" w:cs="Arial"/>
            <w:sz w:val="24"/>
            <w:szCs w:val="24"/>
          </w:rPr>
          <w:t xml:space="preserve"> (CLS). RLS and CLS </w:t>
        </w:r>
        <w:r w:rsidR="004406EC" w:rsidRPr="00605020">
          <w:rPr>
            <w:rFonts w:ascii="Arial" w:hAnsi="Arial" w:cs="Arial"/>
            <w:sz w:val="24"/>
            <w:szCs w:val="24"/>
          </w:rPr>
          <w:t xml:space="preserve">are distinguished by the ways in which </w:t>
        </w:r>
      </w:ins>
      <w:del w:id="899" w:author="Hong Qin" w:date="2012-04-19T19:17:00Z">
        <w:r w:rsidR="004406EC" w:rsidRPr="00605020" w:rsidDel="00053B8D">
          <w:rPr>
            <w:rFonts w:ascii="Arial" w:hAnsi="Arial" w:cs="Arial"/>
            <w:sz w:val="24"/>
            <w:szCs w:val="24"/>
          </w:rPr>
          <w:delText>lifespan</w:delText>
        </w:r>
      </w:del>
      <w:ins w:id="900" w:author="Hong Qin" w:date="2012-04-19T19:17:00Z">
        <w:r w:rsidR="00053B8D">
          <w:rPr>
            <w:rFonts w:ascii="Arial" w:hAnsi="Arial" w:cs="Arial"/>
            <w:sz w:val="24"/>
            <w:szCs w:val="24"/>
          </w:rPr>
          <w:t>life span</w:t>
        </w:r>
      </w:ins>
      <w:ins w:id="901" w:author="Hong Qin" w:date="2012-04-23T00:08:00Z">
        <w:r w:rsidR="004406EC" w:rsidRPr="00605020">
          <w:rPr>
            <w:rFonts w:ascii="Arial" w:hAnsi="Arial" w:cs="Arial"/>
            <w:sz w:val="24"/>
            <w:szCs w:val="24"/>
          </w:rPr>
          <w:t xml:space="preserve"> is measured. </w:t>
        </w:r>
        <w:r w:rsidR="00390FAB" w:rsidRPr="00605020">
          <w:rPr>
            <w:rFonts w:ascii="Arial" w:hAnsi="Arial" w:cs="Arial"/>
            <w:sz w:val="24"/>
            <w:szCs w:val="24"/>
          </w:rPr>
          <w:t>C</w:t>
        </w:r>
        <w:r w:rsidR="004406EC" w:rsidRPr="00605020">
          <w:rPr>
            <w:rFonts w:ascii="Arial" w:hAnsi="Arial" w:cs="Arial"/>
            <w:sz w:val="24"/>
            <w:szCs w:val="24"/>
          </w:rPr>
          <w:t xml:space="preserve">LS measures </w:t>
        </w:r>
        <w:r w:rsidR="00D04C71" w:rsidRPr="00605020">
          <w:rPr>
            <w:rFonts w:ascii="Arial" w:hAnsi="Arial" w:cs="Arial"/>
            <w:sz w:val="24"/>
            <w:szCs w:val="24"/>
          </w:rPr>
          <w:t>the amount of tim</w:t>
        </w:r>
        <w:r w:rsidR="004406EC" w:rsidRPr="00605020">
          <w:rPr>
            <w:rFonts w:ascii="Arial" w:hAnsi="Arial" w:cs="Arial"/>
            <w:sz w:val="24"/>
            <w:szCs w:val="24"/>
          </w:rPr>
          <w:t xml:space="preserve">e required for </w:t>
        </w:r>
        <w:r w:rsidR="00D04C71" w:rsidRPr="00605020">
          <w:rPr>
            <w:rFonts w:ascii="Arial" w:hAnsi="Arial" w:cs="Arial"/>
            <w:sz w:val="24"/>
            <w:szCs w:val="24"/>
          </w:rPr>
          <w:t xml:space="preserve">a single mother cell </w:t>
        </w:r>
        <w:r w:rsidR="004406EC" w:rsidRPr="00605020">
          <w:rPr>
            <w:rFonts w:ascii="Arial" w:hAnsi="Arial" w:cs="Arial"/>
            <w:sz w:val="24"/>
            <w:szCs w:val="24"/>
          </w:rPr>
          <w:t xml:space="preserve">to stop replication. RLS refers to the number of times a cell undergoes the cell cycle </w:t>
        </w:r>
      </w:ins>
      <w:r w:rsidR="00E6575D" w:rsidRPr="00605020">
        <w:rPr>
          <w:rFonts w:ascii="Arial" w:hAnsi="Arial" w:cs="Arial"/>
          <w:sz w:val="24"/>
          <w:szCs w:val="24"/>
        </w:rPr>
        <w:fldChar w:fldCharType="begin">
          <w:fldData xml:space="preserve">PEVuZE5vdGU+PENpdGU+PEF1dGhvcj5XZWk8L0F1dGhvcj48WWVhcj4yMDA4PC9ZZWFyPjxSZWNO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</w:fldData>
        </w:fldChar>
      </w:r>
      <w:ins w:id="902" w:author="Hong Qin" w:date="2012-04-22T17:19:00Z">
        <w:r w:rsidR="00257CB6">
          <w:rPr>
            <w:rFonts w:ascii="Arial" w:hAnsi="Arial" w:cs="Arial"/>
            <w:sz w:val="24"/>
            <w:szCs w:val="24"/>
          </w:rPr>
          <w:instrText xml:space="preserve"> ADDIN EN.CITE </w:instrText>
        </w:r>
      </w:ins>
      <w:del w:id="903" w:author="Hong Qin" w:date="2012-04-22T17:05:00Z">
        <w:r w:rsidR="00C27F7B" w:rsidRPr="00605020" w:rsidDel="00CF32D4">
          <w:rPr>
            <w:rFonts w:ascii="Arial" w:hAnsi="Arial" w:cs="Arial"/>
            <w:sz w:val="24"/>
            <w:szCs w:val="24"/>
          </w:rPr>
          <w:delInstrText xml:space="preserve"> ADDIN EN.CITE </w:delInstrText>
        </w:r>
        <w:r w:rsidR="00E6575D" w:rsidRPr="00605020" w:rsidDel="00CF32D4">
          <w:rPr>
            <w:rFonts w:ascii="Arial" w:hAnsi="Arial" w:cs="Arial"/>
            <w:sz w:val="24"/>
            <w:szCs w:val="24"/>
          </w:rPr>
          <w:fldChar w:fldCharType="begin">
            <w:fldData xml:space="preserve">PEVuZE5vdGU+PENpdGU+PEF1dGhvcj5XZWk8L0F1dGhvcj48WWVhcj4yMDA4PC9ZZWFyPjxSZWNO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</w:fldData>
          </w:fldChar>
        </w:r>
        <w:r w:rsidR="00C27F7B" w:rsidRPr="00605020" w:rsidDel="00CF32D4">
          <w:rPr>
            <w:rFonts w:ascii="Arial" w:hAnsi="Arial" w:cs="Arial"/>
            <w:sz w:val="24"/>
            <w:szCs w:val="24"/>
          </w:rPr>
          <w:delInstrText xml:space="preserve"> ADDIN EN.CITE.DATA </w:delInstrText>
        </w:r>
      </w:del>
      <w:r w:rsidR="00B278AE" w:rsidRPr="00E6575D">
        <w:rPr>
          <w:rFonts w:ascii="Arial" w:hAnsi="Arial" w:cs="Arial"/>
          <w:sz w:val="24"/>
          <w:szCs w:val="24"/>
        </w:rPr>
      </w:r>
      <w:del w:id="904" w:author="Hong Qin" w:date="2012-04-22T17:05:00Z">
        <w:r w:rsidR="00E6575D" w:rsidRPr="00605020" w:rsidDel="00CF32D4">
          <w:rPr>
            <w:rFonts w:ascii="Arial" w:hAnsi="Arial" w:cs="Arial"/>
            <w:sz w:val="24"/>
            <w:szCs w:val="24"/>
          </w:rPr>
          <w:fldChar w:fldCharType="end"/>
        </w:r>
      </w:del>
      <w:ins w:id="905" w:author="Hong Qin" w:date="2012-04-22T17:19:00Z">
        <w:r w:rsidR="00E6575D">
          <w:rPr>
            <w:rFonts w:ascii="Arial" w:hAnsi="Arial" w:cs="Arial"/>
            <w:sz w:val="24"/>
            <w:szCs w:val="24"/>
          </w:rPr>
          <w:fldChar w:fldCharType="begin">
            <w:fldData xml:space="preserve">PEVuZE5vdGU+PENpdGU+PEF1dGhvcj5XZWk8L0F1dGhvcj48WWVhcj4yMDA4PC9ZZWFyPjxSZWNO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</w:fldData>
          </w:fldChar>
        </w:r>
        <w:r w:rsidR="00257CB6">
          <w:rPr>
            <w:rFonts w:ascii="Arial" w:hAnsi="Arial" w:cs="Arial"/>
            <w:sz w:val="24"/>
            <w:szCs w:val="24"/>
          </w:rPr>
          <w:instrText xml:space="preserve"> ADDIN EN.CITE.DATA </w:instrText>
        </w:r>
      </w:ins>
      <w:r w:rsidR="00B278AE" w:rsidRPr="00E6575D">
        <w:rPr>
          <w:rFonts w:ascii="Arial" w:hAnsi="Arial" w:cs="Arial"/>
          <w:sz w:val="24"/>
          <w:szCs w:val="24"/>
        </w:rPr>
      </w:r>
      <w:ins w:id="906" w:author="Hong Qin" w:date="2012-04-22T17:19:00Z">
        <w:r w:rsidR="00E6575D">
          <w:rPr>
            <w:rFonts w:ascii="Arial" w:hAnsi="Arial" w:cs="Arial"/>
            <w:sz w:val="24"/>
            <w:szCs w:val="24"/>
          </w:rPr>
          <w:fldChar w:fldCharType="end"/>
        </w:r>
      </w:ins>
      <w:r w:rsidR="00B278AE" w:rsidRPr="00E6575D">
        <w:rPr>
          <w:rFonts w:ascii="Arial" w:hAnsi="Arial" w:cs="Arial"/>
          <w:sz w:val="24"/>
          <w:szCs w:val="24"/>
        </w:rPr>
      </w:r>
      <w:r w:rsidR="00E6575D" w:rsidRPr="00605020">
        <w:rPr>
          <w:rFonts w:ascii="Arial" w:hAnsi="Arial" w:cs="Arial"/>
          <w:sz w:val="24"/>
          <w:szCs w:val="24"/>
        </w:rPr>
        <w:fldChar w:fldCharType="separate"/>
      </w:r>
      <w:r w:rsidR="00C27F7B" w:rsidRPr="00605020">
        <w:rPr>
          <w:rFonts w:ascii="Arial" w:hAnsi="Arial" w:cs="Arial"/>
          <w:noProof/>
          <w:sz w:val="24"/>
          <w:szCs w:val="24"/>
        </w:rPr>
        <w:t>(</w:t>
      </w:r>
      <w:r w:rsidR="00E6575D" w:rsidRPr="00E6575D">
        <w:rPr>
          <w:noProof/>
          <w:rPrChange w:id="907" w:author="hong qin" w:date="2012-04-20T08:36:00Z">
            <w:rPr>
              <w:rFonts w:ascii="Arial" w:hAnsi="Arial"/>
              <w:sz w:val="24"/>
            </w:rPr>
          </w:rPrChange>
        </w:rPr>
        <w:fldChar w:fldCharType="begin"/>
      </w:r>
      <w:del w:id="908" w:author="hong qin" w:date="2012-04-20T08:36:00Z">
        <w:r w:rsidR="00AC5D1A">
          <w:rPr>
            <w:rFonts w:ascii="Arial" w:hAnsi="Arial" w:cs="Arial"/>
            <w:noProof/>
            <w:sz w:val="24"/>
            <w:szCs w:val="24"/>
          </w:rPr>
          <w:delInstrText xml:space="preserve"> </w:delInstrText>
        </w:r>
      </w:del>
      <w:r w:rsidR="00E6575D" w:rsidRPr="00E6575D">
        <w:rPr>
          <w:noProof/>
          <w:rPrChange w:id="909" w:author="hong qin" w:date="2012-04-20T08:36:00Z">
            <w:rPr>
              <w:rFonts w:ascii="Arial" w:hAnsi="Arial"/>
              <w:sz w:val="24"/>
            </w:rPr>
          </w:rPrChange>
        </w:rPr>
        <w:instrText>HYPERLINK \l "_ENREF_</w:instrText>
      </w:r>
      <w:ins w:id="910" w:author="Hong Qin" w:date="2012-04-23T00:08:00Z">
        <w:r w:rsidR="00E6575D" w:rsidRPr="00E6575D">
          <w:rPr>
            <w:rPrChange w:id="911" w:author="hong qin" w:date="2012-04-20T08:36:00Z">
              <w:rPr>
                <w:rFonts w:ascii="Arial" w:hAnsi="Arial"/>
                <w:sz w:val="24"/>
              </w:rPr>
            </w:rPrChange>
          </w:rPr>
          <w:instrText>8</w:instrText>
        </w:r>
        <w:r w:rsidR="00E6575D" w:rsidRPr="00E6575D">
          <w:rPr>
            <w:noProof/>
            <w:rPrChange w:id="912" w:author="hong qin" w:date="2012-04-20T08:36:00Z">
              <w:rPr>
                <w:rFonts w:ascii="Arial" w:hAnsi="Arial"/>
                <w:sz w:val="24"/>
              </w:rPr>
            </w:rPrChange>
          </w:rPr>
          <w:instrText>2</w:instrText>
        </w:r>
      </w:ins>
      <w:r w:rsidR="00E6575D" w:rsidRPr="00E6575D">
        <w:rPr>
          <w:noProof/>
          <w:rPrChange w:id="913" w:author="hong qin" w:date="2012-04-20T08:36:00Z">
            <w:rPr>
              <w:rFonts w:ascii="Arial" w:hAnsi="Arial"/>
              <w:sz w:val="24"/>
            </w:rPr>
          </w:rPrChange>
        </w:rPr>
        <w:instrText>" \o "</w:instrText>
      </w:r>
      <w:ins w:id="914" w:author="Hong Qin" w:date="2012-04-23T00:08:00Z">
        <w:r w:rsidR="00E6575D" w:rsidRPr="00E6575D">
          <w:rPr>
            <w:rPrChange w:id="915" w:author="hong qin" w:date="2012-04-20T08:36:00Z">
              <w:rPr>
                <w:rFonts w:ascii="Arial" w:hAnsi="Arial"/>
                <w:sz w:val="24"/>
              </w:rPr>
            </w:rPrChange>
          </w:rPr>
          <w:instrText>McMurray, 2003 #244</w:instrText>
        </w:r>
        <w:r w:rsidR="00E6575D" w:rsidRPr="00E6575D">
          <w:rPr>
            <w:noProof/>
            <w:rPrChange w:id="916" w:author="hong qin" w:date="2012-04-20T08:36:00Z">
              <w:rPr>
                <w:rFonts w:ascii="Arial" w:hAnsi="Arial"/>
                <w:sz w:val="24"/>
              </w:rPr>
            </w:rPrChange>
          </w:rPr>
          <w:instrText>Defossez, 1998 #1467</w:instrText>
        </w:r>
      </w:ins>
      <w:del w:id="917" w:author="hong qin" w:date="2012-04-20T08:36:00Z">
        <w:r w:rsidR="00AC5D1A">
          <w:rPr>
            <w:rFonts w:ascii="Arial" w:hAnsi="Arial" w:cs="Arial"/>
            <w:noProof/>
            <w:sz w:val="24"/>
            <w:szCs w:val="24"/>
          </w:rPr>
          <w:delInstrText xml:space="preserve">" </w:delInstrText>
        </w:r>
      </w:del>
      <w:ins w:id="918" w:author="hong qin" w:date="2012-04-20T08:36:00Z">
        <w:r w:rsidR="002F2F83">
          <w:rPr>
            <w:noProof/>
          </w:rPr>
          <w:instrText>"</w:instrText>
        </w:r>
      </w:ins>
      <w:r w:rsidR="00E6575D" w:rsidRPr="00E6575D">
        <w:rPr>
          <w:noProof/>
          <w:rPrChange w:id="919" w:author="hong qin" w:date="2012-04-20T08:36:00Z">
            <w:rPr>
              <w:rFonts w:ascii="Arial" w:hAnsi="Arial"/>
              <w:sz w:val="24"/>
            </w:rPr>
          </w:rPrChange>
        </w:rPr>
        <w:fldChar w:fldCharType="separate"/>
      </w:r>
      <w:del w:id="920" w:author="Hong Qin" w:date="2012-04-23T00:08:00Z">
        <w:r w:rsidR="00AC5D1A" w:rsidRPr="00605020">
          <w:rPr>
            <w:rFonts w:ascii="Arial" w:hAnsi="Arial" w:cs="Arial"/>
            <w:noProof/>
            <w:sz w:val="24"/>
            <w:szCs w:val="24"/>
          </w:rPr>
          <w:delText>M</w:delText>
        </w:r>
        <w:r w:rsidR="00AC5D1A" w:rsidRPr="00605020">
          <w:rPr>
            <w:rFonts w:ascii="Arial" w:hAnsi="Arial" w:cs="Arial"/>
            <w:smallCaps/>
            <w:noProof/>
            <w:sz w:val="24"/>
            <w:szCs w:val="24"/>
          </w:rPr>
          <w:delText>c</w:delText>
        </w:r>
        <w:r w:rsidR="00AC5D1A" w:rsidRPr="00605020">
          <w:rPr>
            <w:rFonts w:ascii="Arial" w:hAnsi="Arial" w:cs="Arial"/>
            <w:noProof/>
            <w:sz w:val="24"/>
            <w:szCs w:val="24"/>
          </w:rPr>
          <w:delText>M</w:delText>
        </w:r>
        <w:r w:rsidR="00AC5D1A" w:rsidRPr="00605020">
          <w:rPr>
            <w:rFonts w:ascii="Arial" w:hAnsi="Arial" w:cs="Arial"/>
            <w:smallCaps/>
            <w:noProof/>
            <w:sz w:val="24"/>
            <w:szCs w:val="24"/>
          </w:rPr>
          <w:delText>urray</w:delText>
        </w:r>
        <w:r w:rsidR="00AC5D1A" w:rsidRPr="00605020">
          <w:rPr>
            <w:rFonts w:ascii="Arial" w:hAnsi="Arial" w:cs="Arial"/>
            <w:noProof/>
            <w:sz w:val="24"/>
            <w:szCs w:val="24"/>
          </w:rPr>
          <w:delText xml:space="preserve"> and G</w:delText>
        </w:r>
        <w:r w:rsidR="00AC5D1A" w:rsidRPr="00605020">
          <w:rPr>
            <w:rFonts w:ascii="Arial" w:hAnsi="Arial" w:cs="Arial"/>
            <w:smallCaps/>
            <w:noProof/>
            <w:sz w:val="24"/>
            <w:szCs w:val="24"/>
          </w:rPr>
          <w:delText>ottschling</w:delText>
        </w:r>
        <w:r w:rsidR="00AC5D1A" w:rsidRPr="00605020">
          <w:rPr>
            <w:rFonts w:ascii="Arial" w:hAnsi="Arial" w:cs="Arial"/>
            <w:noProof/>
            <w:sz w:val="24"/>
            <w:szCs w:val="24"/>
          </w:rPr>
          <w:delText xml:space="preserve"> 2003</w:delText>
        </w:r>
      </w:del>
      <w:ins w:id="921" w:author="Hong Qin" w:date="2012-04-23T00:08:00Z">
        <w:r w:rsidR="00AC5D1A" w:rsidRPr="00605020">
          <w:rPr>
            <w:rFonts w:ascii="Arial" w:hAnsi="Arial" w:cs="Arial"/>
            <w:noProof/>
            <w:sz w:val="24"/>
            <w:szCs w:val="24"/>
          </w:rPr>
          <w:t>D</w:t>
        </w:r>
        <w:r w:rsidR="00AC5D1A" w:rsidRPr="00605020">
          <w:rPr>
            <w:rFonts w:ascii="Arial" w:hAnsi="Arial" w:cs="Arial"/>
            <w:smallCaps/>
            <w:noProof/>
            <w:sz w:val="24"/>
            <w:szCs w:val="24"/>
          </w:rPr>
          <w:t>efossez</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1998</w:t>
        </w:r>
      </w:ins>
      <w:r w:rsidR="00E6575D" w:rsidRPr="00E6575D">
        <w:rPr>
          <w:noProof/>
          <w:rPrChange w:id="922" w:author="hong qin" w:date="2012-04-20T08:36:00Z">
            <w:rPr>
              <w:rFonts w:ascii="Arial" w:hAnsi="Arial"/>
              <w:sz w:val="24"/>
            </w:rPr>
          </w:rPrChange>
        </w:rPr>
        <w:fldChar w:fldCharType="end"/>
      </w:r>
      <w:r w:rsidR="00C27F7B" w:rsidRPr="00605020">
        <w:rPr>
          <w:rFonts w:ascii="Arial" w:hAnsi="Arial" w:cs="Arial"/>
          <w:noProof/>
          <w:sz w:val="24"/>
          <w:szCs w:val="24"/>
        </w:rPr>
        <w:t xml:space="preserve">; </w:t>
      </w:r>
      <w:r w:rsidR="00E6575D" w:rsidRPr="00E6575D">
        <w:rPr>
          <w:noProof/>
          <w:rPrChange w:id="923" w:author="hong qin" w:date="2012-04-20T08:36:00Z">
            <w:rPr>
              <w:rFonts w:ascii="Arial" w:hAnsi="Arial"/>
              <w:sz w:val="24"/>
            </w:rPr>
          </w:rPrChange>
        </w:rPr>
        <w:fldChar w:fldCharType="begin"/>
      </w:r>
      <w:del w:id="924" w:author="hong qin" w:date="2012-04-20T08:36:00Z">
        <w:r w:rsidR="00AC5D1A">
          <w:rPr>
            <w:rFonts w:ascii="Arial" w:hAnsi="Arial" w:cs="Arial"/>
            <w:noProof/>
            <w:sz w:val="24"/>
            <w:szCs w:val="24"/>
          </w:rPr>
          <w:delInstrText xml:space="preserve"> </w:delInstrText>
        </w:r>
      </w:del>
      <w:r w:rsidR="00E6575D" w:rsidRPr="00E6575D">
        <w:rPr>
          <w:noProof/>
          <w:rPrChange w:id="925" w:author="hong qin" w:date="2012-04-20T08:36:00Z">
            <w:rPr>
              <w:rFonts w:ascii="Arial" w:hAnsi="Arial"/>
              <w:sz w:val="24"/>
            </w:rPr>
          </w:rPrChange>
        </w:rPr>
        <w:instrText>HYPERLINK \l "_ENREF_</w:instrText>
      </w:r>
      <w:ins w:id="926" w:author="Hong Qin" w:date="2012-04-23T00:08:00Z">
        <w:r w:rsidR="00E6575D" w:rsidRPr="00E6575D">
          <w:rPr>
            <w:rPrChange w:id="927" w:author="hong qin" w:date="2012-04-20T08:36:00Z">
              <w:rPr>
                <w:rFonts w:ascii="Arial" w:hAnsi="Arial"/>
                <w:sz w:val="24"/>
              </w:rPr>
            </w:rPrChange>
          </w:rPr>
          <w:instrText>9</w:instrText>
        </w:r>
        <w:r w:rsidR="00E6575D" w:rsidRPr="00E6575D">
          <w:rPr>
            <w:noProof/>
            <w:rPrChange w:id="928" w:author="hong qin" w:date="2012-04-20T08:36:00Z">
              <w:rPr>
                <w:rFonts w:ascii="Arial" w:hAnsi="Arial"/>
                <w:sz w:val="24"/>
              </w:rPr>
            </w:rPrChange>
          </w:rPr>
          <w:instrText>11</w:instrText>
        </w:r>
      </w:ins>
      <w:r w:rsidR="00E6575D" w:rsidRPr="00E6575D">
        <w:rPr>
          <w:noProof/>
          <w:rPrChange w:id="929" w:author="hong qin" w:date="2012-04-20T08:36:00Z">
            <w:rPr>
              <w:rFonts w:ascii="Arial" w:hAnsi="Arial"/>
              <w:sz w:val="24"/>
            </w:rPr>
          </w:rPrChange>
        </w:rPr>
        <w:instrText>" \o "</w:instrText>
      </w:r>
      <w:ins w:id="930" w:author="Hong Qin" w:date="2012-04-23T00:08:00Z">
        <w:r w:rsidR="00E6575D" w:rsidRPr="00E6575D">
          <w:rPr>
            <w:rPrChange w:id="931" w:author="hong qin" w:date="2012-04-20T08:36:00Z">
              <w:rPr>
                <w:rFonts w:ascii="Arial" w:hAnsi="Arial"/>
                <w:sz w:val="24"/>
              </w:rPr>
            </w:rPrChange>
          </w:rPr>
          <w:instrText>McMurray, 2004 #419</w:instrText>
        </w:r>
        <w:r w:rsidR="00E6575D" w:rsidRPr="00E6575D">
          <w:rPr>
            <w:noProof/>
            <w:rPrChange w:id="932" w:author="hong qin" w:date="2012-04-20T08:36:00Z">
              <w:rPr>
                <w:rFonts w:ascii="Arial" w:hAnsi="Arial"/>
                <w:sz w:val="24"/>
              </w:rPr>
            </w:rPrChange>
          </w:rPr>
          <w:instrText>Qin, 2006 #461</w:instrText>
        </w:r>
      </w:ins>
      <w:del w:id="933" w:author="hong qin" w:date="2012-04-20T08:36:00Z">
        <w:r w:rsidR="00AC5D1A">
          <w:rPr>
            <w:rFonts w:ascii="Arial" w:hAnsi="Arial" w:cs="Arial"/>
            <w:noProof/>
            <w:sz w:val="24"/>
            <w:szCs w:val="24"/>
          </w:rPr>
          <w:delInstrText xml:space="preserve">" </w:delInstrText>
        </w:r>
      </w:del>
      <w:ins w:id="934" w:author="hong qin" w:date="2012-04-20T08:36:00Z">
        <w:r w:rsidR="002F2F83">
          <w:rPr>
            <w:noProof/>
          </w:rPr>
          <w:instrText>"</w:instrText>
        </w:r>
      </w:ins>
      <w:r w:rsidR="00E6575D" w:rsidRPr="00E6575D">
        <w:rPr>
          <w:noProof/>
          <w:rPrChange w:id="935" w:author="hong qin" w:date="2012-04-20T08:36:00Z">
            <w:rPr>
              <w:rFonts w:ascii="Arial" w:hAnsi="Arial"/>
              <w:sz w:val="24"/>
            </w:rPr>
          </w:rPrChange>
        </w:rPr>
        <w:fldChar w:fldCharType="separate"/>
      </w:r>
      <w:del w:id="936" w:author="Hong Qin" w:date="2012-04-23T00:08:00Z">
        <w:r w:rsidR="00AC5D1A" w:rsidRPr="00605020">
          <w:rPr>
            <w:rFonts w:ascii="Arial" w:hAnsi="Arial" w:cs="Arial"/>
            <w:noProof/>
            <w:sz w:val="24"/>
            <w:szCs w:val="24"/>
          </w:rPr>
          <w:delText>M</w:delText>
        </w:r>
        <w:r w:rsidR="00AC5D1A" w:rsidRPr="00605020">
          <w:rPr>
            <w:rFonts w:ascii="Arial" w:hAnsi="Arial" w:cs="Arial"/>
            <w:smallCaps/>
            <w:noProof/>
            <w:sz w:val="24"/>
            <w:szCs w:val="24"/>
          </w:rPr>
          <w:delText>c</w:delText>
        </w:r>
        <w:r w:rsidR="00AC5D1A" w:rsidRPr="00605020">
          <w:rPr>
            <w:rFonts w:ascii="Arial" w:hAnsi="Arial" w:cs="Arial"/>
            <w:noProof/>
            <w:sz w:val="24"/>
            <w:szCs w:val="24"/>
          </w:rPr>
          <w:delText>M</w:delText>
        </w:r>
        <w:r w:rsidR="00AC5D1A" w:rsidRPr="00605020">
          <w:rPr>
            <w:rFonts w:ascii="Arial" w:hAnsi="Arial" w:cs="Arial"/>
            <w:smallCaps/>
            <w:noProof/>
            <w:sz w:val="24"/>
            <w:szCs w:val="24"/>
          </w:rPr>
          <w:delText>urray</w:delText>
        </w:r>
        <w:r w:rsidR="00AC5D1A" w:rsidRPr="00605020">
          <w:rPr>
            <w:rFonts w:ascii="Arial" w:hAnsi="Arial" w:cs="Arial"/>
            <w:noProof/>
            <w:sz w:val="24"/>
            <w:szCs w:val="24"/>
          </w:rPr>
          <w:delText xml:space="preserve"> and G</w:delText>
        </w:r>
        <w:r w:rsidR="00AC5D1A" w:rsidRPr="00605020">
          <w:rPr>
            <w:rFonts w:ascii="Arial" w:hAnsi="Arial" w:cs="Arial"/>
            <w:smallCaps/>
            <w:noProof/>
            <w:sz w:val="24"/>
            <w:szCs w:val="24"/>
          </w:rPr>
          <w:delText>ottschling</w:delText>
        </w:r>
        <w:r w:rsidR="00AC5D1A" w:rsidRPr="00605020">
          <w:rPr>
            <w:rFonts w:ascii="Arial" w:hAnsi="Arial" w:cs="Arial"/>
            <w:noProof/>
            <w:sz w:val="24"/>
            <w:szCs w:val="24"/>
          </w:rPr>
          <w:delText xml:space="preserve"> 2004</w:delText>
        </w:r>
      </w:del>
      <w:ins w:id="937" w:author="Hong Qin" w:date="2012-04-23T00:08:00Z">
        <w:r w:rsidR="00AC5D1A" w:rsidRPr="00605020">
          <w:rPr>
            <w:rFonts w:ascii="Arial" w:hAnsi="Arial" w:cs="Arial"/>
            <w:noProof/>
            <w:sz w:val="24"/>
            <w:szCs w:val="24"/>
          </w:rPr>
          <w:t>Q</w:t>
        </w:r>
        <w:r w:rsidR="00AC5D1A" w:rsidRPr="00605020">
          <w:rPr>
            <w:rFonts w:ascii="Arial" w:hAnsi="Arial" w:cs="Arial"/>
            <w:smallCaps/>
            <w:noProof/>
            <w:sz w:val="24"/>
            <w:szCs w:val="24"/>
          </w:rPr>
          <w:t>in</w:t>
        </w:r>
        <w:r w:rsidR="00AC5D1A" w:rsidRPr="00605020">
          <w:rPr>
            <w:rFonts w:ascii="Arial" w:hAnsi="Arial" w:cs="Arial"/>
            <w:noProof/>
            <w:sz w:val="24"/>
            <w:szCs w:val="24"/>
          </w:rPr>
          <w:t xml:space="preserve"> and L</w:t>
        </w:r>
        <w:r w:rsidR="00AC5D1A" w:rsidRPr="00605020">
          <w:rPr>
            <w:rFonts w:ascii="Arial" w:hAnsi="Arial" w:cs="Arial"/>
            <w:smallCaps/>
            <w:noProof/>
            <w:sz w:val="24"/>
            <w:szCs w:val="24"/>
          </w:rPr>
          <w:t>u</w:t>
        </w:r>
        <w:r w:rsidR="00AC5D1A" w:rsidRPr="00605020">
          <w:rPr>
            <w:rFonts w:ascii="Arial" w:hAnsi="Arial" w:cs="Arial"/>
            <w:noProof/>
            <w:sz w:val="24"/>
            <w:szCs w:val="24"/>
          </w:rPr>
          <w:t xml:space="preserve"> 2006</w:t>
        </w:r>
      </w:ins>
      <w:r w:rsidR="00E6575D" w:rsidRPr="00E6575D">
        <w:rPr>
          <w:noProof/>
          <w:rPrChange w:id="938" w:author="hong qin" w:date="2012-04-20T08:36:00Z">
            <w:rPr>
              <w:rFonts w:ascii="Arial" w:hAnsi="Arial"/>
              <w:sz w:val="24"/>
            </w:rPr>
          </w:rPrChange>
        </w:rPr>
        <w:fldChar w:fldCharType="end"/>
      </w:r>
      <w:del w:id="939" w:author="Hong Qin" w:date="2012-04-23T00:08:00Z">
        <w:r w:rsidR="00C27F7B" w:rsidRPr="00605020">
          <w:rPr>
            <w:rFonts w:ascii="Arial" w:hAnsi="Arial" w:cs="Arial"/>
            <w:noProof/>
            <w:sz w:val="24"/>
            <w:szCs w:val="24"/>
          </w:rPr>
          <w:delText>)</w:delText>
        </w:r>
      </w:del>
      <w:ins w:id="940" w:author="Hong Qin" w:date="2012-04-23T00:08:00Z">
        <w:r w:rsidR="00C27F7B" w:rsidRPr="00605020">
          <w:rPr>
            <w:rFonts w:ascii="Arial" w:hAnsi="Arial" w:cs="Arial"/>
            <w:noProof/>
            <w:sz w:val="24"/>
            <w:szCs w:val="24"/>
          </w:rPr>
          <w:t xml:space="preserve">; </w:t>
        </w:r>
        <w:r w:rsidR="00E6575D" w:rsidRPr="00E6575D">
          <w:rPr>
            <w:noProof/>
            <w:rPrChange w:id="941" w:author="hong qin" w:date="2012-04-20T08:36:00Z">
              <w:rPr>
                <w:rFonts w:ascii="Arial" w:hAnsi="Arial"/>
                <w:sz w:val="24"/>
              </w:rPr>
            </w:rPrChange>
          </w:rPr>
          <w:fldChar w:fldCharType="begin"/>
        </w:r>
        <w:r w:rsidR="00AC5D1A">
          <w:rPr>
            <w:rFonts w:ascii="Arial" w:hAnsi="Arial" w:cs="Arial"/>
            <w:noProof/>
            <w:sz w:val="24"/>
            <w:szCs w:val="24"/>
          </w:rPr>
          <w:instrText xml:space="preserve"> </w:instrText>
        </w:r>
        <w:r w:rsidR="00E6575D" w:rsidRPr="00E6575D">
          <w:rPr>
            <w:noProof/>
            <w:rPrChange w:id="942" w:author="hong qin" w:date="2012-04-20T08:36:00Z">
              <w:rPr>
                <w:rFonts w:ascii="Arial" w:hAnsi="Arial"/>
                <w:sz w:val="24"/>
              </w:rPr>
            </w:rPrChange>
          </w:rPr>
          <w:instrText>HYPERLINK \l "_ENREF_17" \o "Wei, 2008 #481</w:instrText>
        </w:r>
        <w:r w:rsidR="00AC5D1A">
          <w:rPr>
            <w:rFonts w:ascii="Arial" w:hAnsi="Arial" w:cs="Arial"/>
            <w:noProof/>
            <w:sz w:val="24"/>
            <w:szCs w:val="24"/>
          </w:rPr>
          <w:instrText xml:space="preserve">" </w:instrText>
        </w:r>
        <w:r w:rsidR="002F2F83">
          <w:rPr>
            <w:noProof/>
          </w:rPr>
          <w:instrText>"</w:instrText>
        </w:r>
        <w:r w:rsidR="00E6575D" w:rsidRPr="00E6575D">
          <w:rPr>
            <w:noProof/>
            <w:rPrChange w:id="943" w:author="hong qin" w:date="2012-04-20T08:36:00Z">
              <w:rPr>
                <w:rFonts w:ascii="Arial" w:hAnsi="Arial"/>
                <w:sz w:val="24"/>
              </w:rPr>
            </w:rPrChange>
          </w:rPr>
          <w:fldChar w:fldCharType="separate"/>
        </w:r>
        <w:r w:rsidR="00AC5D1A" w:rsidRPr="00605020">
          <w:rPr>
            <w:rFonts w:ascii="Arial" w:hAnsi="Arial" w:cs="Arial"/>
            <w:noProof/>
            <w:sz w:val="24"/>
            <w:szCs w:val="24"/>
          </w:rPr>
          <w:t>W</w:t>
        </w:r>
        <w:r w:rsidR="00AC5D1A" w:rsidRPr="00605020">
          <w:rPr>
            <w:rFonts w:ascii="Arial" w:hAnsi="Arial" w:cs="Arial"/>
            <w:smallCaps/>
            <w:noProof/>
            <w:sz w:val="24"/>
            <w:szCs w:val="24"/>
          </w:rPr>
          <w:t>ei</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2008</w:t>
        </w:r>
        <w:r w:rsidR="00E6575D" w:rsidRPr="00E6575D">
          <w:rPr>
            <w:noProof/>
            <w:rPrChange w:id="944" w:author="hong qin" w:date="2012-04-20T08:36:00Z">
              <w:rPr>
                <w:rFonts w:ascii="Arial" w:hAnsi="Arial"/>
                <w:sz w:val="24"/>
              </w:rPr>
            </w:rPrChange>
          </w:rPr>
          <w:fldChar w:fldCharType="end"/>
        </w:r>
        <w:r w:rsidR="00C27F7B" w:rsidRPr="00605020">
          <w:rPr>
            <w:rFonts w:ascii="Arial" w:hAnsi="Arial" w:cs="Arial"/>
            <w:noProof/>
            <w:sz w:val="24"/>
            <w:szCs w:val="24"/>
          </w:rPr>
          <w:t>)</w:t>
        </w:r>
      </w:ins>
      <w:r w:rsidR="00E6575D" w:rsidRPr="00605020">
        <w:rPr>
          <w:rFonts w:ascii="Arial" w:hAnsi="Arial" w:cs="Arial"/>
          <w:sz w:val="24"/>
          <w:szCs w:val="24"/>
        </w:rPr>
        <w:fldChar w:fldCharType="end"/>
      </w:r>
      <w:ins w:id="945" w:author="Hong Qin" w:date="2012-04-23T00:08:00Z">
        <w:r w:rsidR="00674DF8" w:rsidRPr="00605020">
          <w:rPr>
            <w:rFonts w:ascii="Arial" w:hAnsi="Arial" w:cs="Arial"/>
            <w:sz w:val="24"/>
            <w:szCs w:val="24"/>
          </w:rPr>
          <w:t xml:space="preserve">. </w:t>
        </w:r>
        <w:proofErr w:type="spellStart"/>
        <w:r w:rsidR="009D230A" w:rsidRPr="00605020">
          <w:rPr>
            <w:rFonts w:ascii="Arial" w:hAnsi="Arial" w:cs="Arial"/>
            <w:sz w:val="24"/>
            <w:szCs w:val="24"/>
          </w:rPr>
          <w:t>H</w:t>
        </w:r>
        <w:r w:rsidR="00E37E81" w:rsidRPr="00605020">
          <w:rPr>
            <w:rFonts w:ascii="Arial" w:hAnsi="Arial" w:cs="Arial"/>
            <w:sz w:val="24"/>
            <w:szCs w:val="24"/>
          </w:rPr>
          <w:t>eterozygosity</w:t>
        </w:r>
        <w:proofErr w:type="spellEnd"/>
        <w:r w:rsidR="00362D95">
          <w:rPr>
            <w:rFonts w:ascii="Arial" w:hAnsi="Arial" w:cs="Arial"/>
            <w:sz w:val="24"/>
            <w:szCs w:val="24"/>
          </w:rPr>
          <w:t xml:space="preserve"> </w:t>
        </w:r>
        <w:r w:rsidR="004F4318" w:rsidRPr="00605020">
          <w:rPr>
            <w:rFonts w:ascii="Arial" w:hAnsi="Arial" w:cs="Arial"/>
            <w:sz w:val="24"/>
            <w:szCs w:val="24"/>
          </w:rPr>
          <w:t xml:space="preserve">on the </w:t>
        </w:r>
        <w:proofErr w:type="spellStart"/>
        <w:r w:rsidR="00362D95">
          <w:rPr>
            <w:rFonts w:ascii="Arial" w:hAnsi="Arial" w:cs="Arial"/>
            <w:sz w:val="24"/>
            <w:szCs w:val="24"/>
          </w:rPr>
          <w:t>Methianine</w:t>
        </w:r>
        <w:proofErr w:type="spellEnd"/>
        <w:r w:rsidR="00362D95">
          <w:rPr>
            <w:rFonts w:ascii="Arial" w:hAnsi="Arial" w:cs="Arial"/>
            <w:sz w:val="24"/>
            <w:szCs w:val="24"/>
          </w:rPr>
          <w:t xml:space="preserve"> 15 locus</w:t>
        </w:r>
        <w:r w:rsidR="004F4318" w:rsidRPr="00605020">
          <w:rPr>
            <w:rFonts w:ascii="Arial" w:hAnsi="Arial" w:cs="Arial"/>
            <w:sz w:val="24"/>
            <w:szCs w:val="24"/>
          </w:rPr>
          <w:t xml:space="preserve"> </w:t>
        </w:r>
        <w:r w:rsidR="008905A8">
          <w:rPr>
            <w:rFonts w:ascii="Arial" w:hAnsi="Arial" w:cs="Arial"/>
            <w:sz w:val="24"/>
            <w:szCs w:val="24"/>
          </w:rPr>
          <w:t>(MET15</w:t>
        </w:r>
        <w:r w:rsidR="00C501A6" w:rsidRPr="00C501A6">
          <w:rPr>
            <w:rFonts w:ascii="Arial" w:hAnsi="Arial" w:cs="Arial"/>
            <w:sz w:val="24"/>
            <w:szCs w:val="24"/>
            <w:vertAlign w:val="superscript"/>
          </w:rPr>
          <w:t>+/-</w:t>
        </w:r>
        <w:r w:rsidR="008905A8">
          <w:rPr>
            <w:rFonts w:ascii="Arial" w:hAnsi="Arial" w:cs="Arial"/>
            <w:sz w:val="24"/>
            <w:szCs w:val="24"/>
          </w:rPr>
          <w:t>)</w:t>
        </w:r>
        <w:r w:rsidR="00362D95">
          <w:rPr>
            <w:rFonts w:ascii="Arial" w:hAnsi="Arial" w:cs="Arial"/>
            <w:sz w:val="24"/>
            <w:szCs w:val="24"/>
          </w:rPr>
          <w:t xml:space="preserve"> </w:t>
        </w:r>
        <w:r w:rsidR="00E37E81" w:rsidRPr="00605020">
          <w:rPr>
            <w:rFonts w:ascii="Arial" w:hAnsi="Arial" w:cs="Arial"/>
            <w:sz w:val="24"/>
            <w:szCs w:val="24"/>
          </w:rPr>
          <w:t xml:space="preserve">is achieved via the knockout of one copy of the wild-type allele by a </w:t>
        </w:r>
        <w:proofErr w:type="spellStart"/>
        <w:r w:rsidR="00E37E81" w:rsidRPr="00605020">
          <w:rPr>
            <w:rFonts w:ascii="Arial" w:hAnsi="Arial" w:cs="Arial"/>
            <w:sz w:val="24"/>
            <w:szCs w:val="24"/>
          </w:rPr>
          <w:t>kanamycin</w:t>
        </w:r>
        <w:proofErr w:type="spellEnd"/>
        <w:r w:rsidR="00E37E81" w:rsidRPr="00605020">
          <w:rPr>
            <w:rFonts w:ascii="Arial" w:hAnsi="Arial" w:cs="Arial"/>
            <w:sz w:val="24"/>
            <w:szCs w:val="24"/>
          </w:rPr>
          <w:t xml:space="preserve"> resistance marker. </w:t>
        </w:r>
        <w:r w:rsidR="00313C7B" w:rsidRPr="00605020">
          <w:rPr>
            <w:rFonts w:ascii="Arial" w:hAnsi="Arial" w:cs="Arial"/>
            <w:sz w:val="24"/>
            <w:szCs w:val="24"/>
          </w:rPr>
          <w:t>LOH</w:t>
        </w:r>
        <w:r w:rsidR="00E37E81" w:rsidRPr="00605020">
          <w:rPr>
            <w:rFonts w:ascii="Arial" w:hAnsi="Arial" w:cs="Arial"/>
            <w:sz w:val="24"/>
            <w:szCs w:val="24"/>
          </w:rPr>
          <w:t xml:space="preserve"> can be monitored in </w:t>
        </w:r>
        <w:r w:rsidR="00E37E81" w:rsidRPr="00605020">
          <w:rPr>
            <w:rFonts w:ascii="Arial" w:hAnsi="Arial" w:cs="Arial"/>
            <w:i/>
            <w:sz w:val="24"/>
            <w:szCs w:val="24"/>
          </w:rPr>
          <w:t>Saccharomyces cerevisiae</w:t>
        </w:r>
        <w:r w:rsidR="00E37E81" w:rsidRPr="00605020">
          <w:rPr>
            <w:rFonts w:ascii="Arial" w:hAnsi="Arial" w:cs="Arial"/>
            <w:sz w:val="24"/>
            <w:szCs w:val="24"/>
          </w:rPr>
          <w:t xml:space="preserve"> only when the heterozygous form of MET15</w:t>
        </w:r>
        <w:r w:rsidR="0072137D" w:rsidRPr="0072137D">
          <w:rPr>
            <w:rFonts w:ascii="Arial" w:hAnsi="Arial" w:cs="Arial"/>
            <w:sz w:val="24"/>
            <w:szCs w:val="24"/>
            <w:vertAlign w:val="superscript"/>
          </w:rPr>
          <w:t>+/-</w:t>
        </w:r>
        <w:r w:rsidR="00E37E81" w:rsidRPr="00605020">
          <w:rPr>
            <w:rFonts w:ascii="Arial" w:hAnsi="Arial" w:cs="Arial"/>
            <w:sz w:val="24"/>
            <w:szCs w:val="24"/>
          </w:rPr>
          <w:t xml:space="preserve"> is converted into a homozygous recessive form (MET15</w:t>
        </w:r>
        <w:r w:rsidR="0072137D" w:rsidRPr="0072137D">
          <w:rPr>
            <w:rFonts w:ascii="Arial" w:hAnsi="Arial" w:cs="Arial"/>
            <w:sz w:val="24"/>
            <w:szCs w:val="24"/>
            <w:vertAlign w:val="superscript"/>
          </w:rPr>
          <w:t>-/-</w:t>
        </w:r>
        <w:r w:rsidR="00E37E81" w:rsidRPr="00605020">
          <w:rPr>
            <w:rFonts w:ascii="Arial" w:hAnsi="Arial" w:cs="Arial"/>
            <w:sz w:val="24"/>
            <w:szCs w:val="24"/>
          </w:rPr>
          <w:t xml:space="preserve">) following mitotic division. </w:t>
        </w:r>
        <w:r w:rsidR="000A5AB6" w:rsidRPr="00605020">
          <w:rPr>
            <w:rFonts w:ascii="Arial" w:hAnsi="Arial" w:cs="Arial"/>
            <w:sz w:val="24"/>
            <w:szCs w:val="24"/>
          </w:rPr>
          <w:t xml:space="preserve">When yeast is plated on lead containing medium, the colors of the colonies change, in a sectional manner, depending on the timing at which the </w:t>
        </w:r>
        <w:r w:rsidR="00A67108">
          <w:rPr>
            <w:rFonts w:ascii="Arial" w:hAnsi="Arial" w:cs="Arial"/>
            <w:sz w:val="24"/>
            <w:szCs w:val="24"/>
          </w:rPr>
          <w:t>LOH</w:t>
        </w:r>
        <w:r w:rsidR="00A67108" w:rsidRPr="00605020">
          <w:rPr>
            <w:rFonts w:ascii="Arial" w:hAnsi="Arial" w:cs="Arial"/>
            <w:sz w:val="24"/>
            <w:szCs w:val="24"/>
          </w:rPr>
          <w:t xml:space="preserve"> </w:t>
        </w:r>
        <w:r w:rsidR="000A5AB6" w:rsidRPr="00605020">
          <w:rPr>
            <w:rFonts w:ascii="Arial" w:hAnsi="Arial" w:cs="Arial"/>
            <w:sz w:val="24"/>
            <w:szCs w:val="24"/>
          </w:rPr>
          <w:t>occurs. Thus, MET15</w:t>
        </w:r>
        <w:r w:rsidR="0072137D" w:rsidRPr="0072137D">
          <w:rPr>
            <w:rFonts w:ascii="Arial" w:hAnsi="Arial" w:cs="Arial"/>
            <w:sz w:val="24"/>
            <w:szCs w:val="24"/>
            <w:vertAlign w:val="superscript"/>
          </w:rPr>
          <w:t>-/-</w:t>
        </w:r>
        <w:r w:rsidR="000A5AB6" w:rsidRPr="00605020">
          <w:rPr>
            <w:rFonts w:ascii="Arial" w:hAnsi="Arial" w:cs="Arial"/>
            <w:sz w:val="24"/>
            <w:szCs w:val="24"/>
          </w:rPr>
          <w:t xml:space="preserve"> leads to fully black colonies. Colonies may have a brown tint, depending on the yeast strain used. Both dominance for the MET15 gene (MET15</w:t>
        </w:r>
        <w:r w:rsidR="0072137D" w:rsidRPr="0072137D">
          <w:rPr>
            <w:rFonts w:ascii="Arial" w:hAnsi="Arial" w:cs="Arial"/>
            <w:sz w:val="24"/>
            <w:szCs w:val="24"/>
            <w:vertAlign w:val="superscript"/>
          </w:rPr>
          <w:t>+/+</w:t>
        </w:r>
        <w:r w:rsidR="000A5AB6" w:rsidRPr="00605020">
          <w:rPr>
            <w:rFonts w:ascii="Arial" w:hAnsi="Arial" w:cs="Arial"/>
            <w:sz w:val="24"/>
            <w:szCs w:val="24"/>
          </w:rPr>
          <w:t>) and MET15</w:t>
        </w:r>
        <w:r w:rsidR="0072137D" w:rsidRPr="0072137D">
          <w:rPr>
            <w:rFonts w:ascii="Arial" w:hAnsi="Arial" w:cs="Arial"/>
            <w:sz w:val="24"/>
            <w:szCs w:val="24"/>
            <w:vertAlign w:val="superscript"/>
          </w:rPr>
          <w:t>+/-</w:t>
        </w:r>
        <w:r w:rsidR="000A5AB6" w:rsidRPr="00605020">
          <w:rPr>
            <w:rFonts w:ascii="Arial" w:hAnsi="Arial" w:cs="Arial"/>
            <w:sz w:val="24"/>
            <w:szCs w:val="24"/>
          </w:rPr>
          <w:t xml:space="preserve"> yield white</w:t>
        </w:r>
        <w:r w:rsidR="00362D95">
          <w:rPr>
            <w:rFonts w:ascii="Arial" w:hAnsi="Arial" w:cs="Arial"/>
            <w:sz w:val="24"/>
            <w:szCs w:val="24"/>
          </w:rPr>
          <w:t xml:space="preserve"> or cream</w:t>
        </w:r>
        <w:r w:rsidR="000A5AB6" w:rsidRPr="00605020">
          <w:rPr>
            <w:rFonts w:ascii="Arial" w:hAnsi="Arial" w:cs="Arial"/>
            <w:sz w:val="24"/>
            <w:szCs w:val="24"/>
          </w:rPr>
          <w:t xml:space="preserve"> color colonies. As a result, only fifty percent of </w:t>
        </w:r>
        <w:r w:rsidR="00F01A76">
          <w:rPr>
            <w:rFonts w:ascii="Arial" w:hAnsi="Arial" w:cs="Arial"/>
            <w:sz w:val="24"/>
            <w:szCs w:val="24"/>
          </w:rPr>
          <w:t xml:space="preserve">LOH </w:t>
        </w:r>
        <w:r w:rsidR="000A5AB6" w:rsidRPr="00605020">
          <w:rPr>
            <w:rFonts w:ascii="Arial" w:hAnsi="Arial" w:cs="Arial"/>
            <w:sz w:val="24"/>
            <w:szCs w:val="24"/>
          </w:rPr>
          <w:t xml:space="preserve">events are observed because the two latter genotypes are </w:t>
        </w:r>
        <w:proofErr w:type="spellStart"/>
        <w:r w:rsidR="000A5AB6" w:rsidRPr="00605020">
          <w:rPr>
            <w:rFonts w:ascii="Arial" w:hAnsi="Arial" w:cs="Arial"/>
            <w:sz w:val="24"/>
            <w:szCs w:val="24"/>
          </w:rPr>
          <w:t>phenotypically</w:t>
        </w:r>
        <w:proofErr w:type="spellEnd"/>
        <w:r w:rsidR="000A5AB6" w:rsidRPr="00605020">
          <w:rPr>
            <w:rFonts w:ascii="Arial" w:hAnsi="Arial" w:cs="Arial"/>
            <w:sz w:val="24"/>
            <w:szCs w:val="24"/>
          </w:rPr>
          <w:t xml:space="preserve"> indistinguishable. The number of cells that did not undergo </w:t>
        </w:r>
        <w:r w:rsidR="00F01A76">
          <w:rPr>
            <w:rFonts w:ascii="Arial" w:hAnsi="Arial" w:cs="Arial"/>
            <w:sz w:val="24"/>
            <w:szCs w:val="24"/>
          </w:rPr>
          <w:t>LOH</w:t>
        </w:r>
        <w:r w:rsidR="000A5AB6" w:rsidRPr="00605020">
          <w:rPr>
            <w:rFonts w:ascii="Arial" w:hAnsi="Arial" w:cs="Arial"/>
            <w:sz w:val="24"/>
            <w:szCs w:val="24"/>
          </w:rPr>
          <w:t xml:space="preserve"> at the MET15 locus was an indication of robustness, with respect to that specific </w:t>
        </w:r>
        <w:proofErr w:type="gramStart"/>
        <w:r w:rsidR="000A5AB6" w:rsidRPr="00605020">
          <w:rPr>
            <w:rFonts w:ascii="Arial" w:hAnsi="Arial" w:cs="Arial"/>
            <w:sz w:val="24"/>
            <w:szCs w:val="24"/>
          </w:rPr>
          <w:t xml:space="preserve">locus </w:t>
        </w:r>
        <w:r w:rsidR="009804CF" w:rsidRPr="00605020">
          <w:rPr>
            <w:rFonts w:ascii="Arial" w:hAnsi="Arial" w:cs="Arial"/>
            <w:sz w:val="24"/>
            <w:szCs w:val="24"/>
          </w:rPr>
          <w:t>.</w:t>
        </w:r>
        <w:proofErr w:type="gramEnd"/>
        <w:r w:rsidR="009804CF" w:rsidRPr="00605020">
          <w:rPr>
            <w:rFonts w:ascii="Arial" w:hAnsi="Arial" w:cs="Arial"/>
            <w:sz w:val="24"/>
            <w:szCs w:val="24"/>
          </w:rPr>
          <w:t xml:space="preserve"> </w:t>
        </w:r>
      </w:ins>
    </w:p>
    <w:p w:rsidR="007A592D" w:rsidRDefault="00B57B5A">
      <w:pPr>
        <w:spacing w:after="0" w:line="480" w:lineRule="auto"/>
        <w:ind w:firstLine="720"/>
        <w:jc w:val="both"/>
        <w:rPr>
          <w:ins w:id="946" w:author="Hong Qin" w:date="2012-04-23T00:08:00Z"/>
          <w:rFonts w:ascii="Arial" w:hAnsi="Arial" w:cs="Arial"/>
          <w:sz w:val="24"/>
          <w:szCs w:val="24"/>
        </w:rPr>
      </w:pPr>
      <w:ins w:id="947" w:author="Hong Qin" w:date="2012-04-23T00:08:00Z">
        <w:r w:rsidRPr="00605020">
          <w:rPr>
            <w:rFonts w:ascii="Arial" w:hAnsi="Arial" w:cs="Arial"/>
            <w:i/>
            <w:sz w:val="24"/>
            <w:szCs w:val="24"/>
          </w:rPr>
          <w:t>S</w:t>
        </w:r>
        <w:r w:rsidR="00A52DCF" w:rsidRPr="00605020">
          <w:rPr>
            <w:rFonts w:ascii="Arial" w:hAnsi="Arial" w:cs="Arial"/>
            <w:i/>
            <w:sz w:val="24"/>
            <w:szCs w:val="24"/>
          </w:rPr>
          <w:t xml:space="preserve">. </w:t>
        </w:r>
        <w:proofErr w:type="gramStart"/>
        <w:r w:rsidR="00A52DCF" w:rsidRPr="00605020">
          <w:rPr>
            <w:rFonts w:ascii="Arial" w:hAnsi="Arial" w:cs="Arial"/>
            <w:i/>
            <w:sz w:val="24"/>
            <w:szCs w:val="24"/>
          </w:rPr>
          <w:t>cerevisiae</w:t>
        </w:r>
        <w:proofErr w:type="gramEnd"/>
        <w:r w:rsidR="00A52DCF" w:rsidRPr="00605020">
          <w:rPr>
            <w:rFonts w:ascii="Arial" w:hAnsi="Arial" w:cs="Arial"/>
            <w:i/>
            <w:sz w:val="24"/>
            <w:szCs w:val="24"/>
          </w:rPr>
          <w:t xml:space="preserve"> </w:t>
        </w:r>
        <w:r w:rsidRPr="00605020">
          <w:rPr>
            <w:rFonts w:ascii="Arial" w:hAnsi="Arial" w:cs="Arial"/>
            <w:sz w:val="24"/>
            <w:szCs w:val="24"/>
          </w:rPr>
          <w:t xml:space="preserve">can </w:t>
        </w:r>
        <w:r w:rsidR="0037434B" w:rsidRPr="00605020">
          <w:rPr>
            <w:rFonts w:ascii="Arial" w:hAnsi="Arial" w:cs="Arial"/>
            <w:sz w:val="24"/>
            <w:szCs w:val="24"/>
          </w:rPr>
          <w:t xml:space="preserve">also </w:t>
        </w:r>
        <w:r w:rsidRPr="00605020">
          <w:rPr>
            <w:rFonts w:ascii="Arial" w:hAnsi="Arial" w:cs="Arial"/>
            <w:sz w:val="24"/>
            <w:szCs w:val="24"/>
          </w:rPr>
          <w:t xml:space="preserve">be studied in both </w:t>
        </w:r>
        <w:r w:rsidR="0037434B" w:rsidRPr="00605020">
          <w:rPr>
            <w:rFonts w:ascii="Arial" w:hAnsi="Arial" w:cs="Arial"/>
            <w:sz w:val="24"/>
            <w:szCs w:val="24"/>
          </w:rPr>
          <w:t>haploid and diploid states</w:t>
        </w:r>
        <w:r w:rsidR="00175CD4" w:rsidRPr="00605020">
          <w:rPr>
            <w:rFonts w:ascii="Arial" w:hAnsi="Arial" w:cs="Arial"/>
            <w:sz w:val="24"/>
            <w:szCs w:val="24"/>
          </w:rPr>
          <w:t xml:space="preserve">. </w:t>
        </w:r>
        <w:r w:rsidR="00674DF8" w:rsidRPr="00605020">
          <w:rPr>
            <w:rFonts w:ascii="Arial" w:hAnsi="Arial" w:cs="Arial"/>
            <w:sz w:val="24"/>
            <w:szCs w:val="24"/>
          </w:rPr>
          <w:t xml:space="preserve">Loss of </w:t>
        </w:r>
        <w:proofErr w:type="spellStart"/>
        <w:r w:rsidR="00674DF8" w:rsidRPr="00605020">
          <w:rPr>
            <w:rFonts w:ascii="Arial" w:hAnsi="Arial" w:cs="Arial"/>
            <w:sz w:val="24"/>
            <w:szCs w:val="24"/>
          </w:rPr>
          <w:t>heterozygosity</w:t>
        </w:r>
        <w:proofErr w:type="spellEnd"/>
        <w:r w:rsidR="00674DF8" w:rsidRPr="00605020">
          <w:rPr>
            <w:rFonts w:ascii="Arial" w:hAnsi="Arial" w:cs="Arial"/>
            <w:sz w:val="24"/>
            <w:szCs w:val="24"/>
          </w:rPr>
          <w:t xml:space="preserve"> has become a commonly used method for detecting loss of </w:t>
        </w:r>
      </w:ins>
      <w:del w:id="948" w:author="bidyut k mohanty" w:date="2012-04-22T08:31:00Z">
        <w:r w:rsidR="00674DF8" w:rsidRPr="00605020">
          <w:rPr>
            <w:rFonts w:ascii="Arial" w:hAnsi="Arial" w:cs="Arial"/>
            <w:sz w:val="24"/>
            <w:szCs w:val="24"/>
          </w:rPr>
          <w:delText>genomic</w:delText>
        </w:r>
      </w:del>
      <w:ins w:id="949" w:author="bidyut k mohanty" w:date="2012-04-22T08:31:00Z">
        <w:r w:rsidR="00674DF8" w:rsidRPr="00605020">
          <w:rPr>
            <w:rFonts w:ascii="Arial" w:hAnsi="Arial" w:cs="Arial"/>
            <w:sz w:val="24"/>
            <w:szCs w:val="24"/>
          </w:rPr>
          <w:t>genom</w:t>
        </w:r>
      </w:ins>
      <w:ins w:id="950" w:author="bidyut k mohanty" w:date="2012-04-20T11:57:00Z">
        <w:r w:rsidR="00C6487E">
          <w:rPr>
            <w:rFonts w:ascii="Arial" w:hAnsi="Arial" w:cs="Arial"/>
            <w:sz w:val="24"/>
            <w:szCs w:val="24"/>
          </w:rPr>
          <w:t>e</w:t>
        </w:r>
      </w:ins>
      <w:del w:id="951" w:author="bidyut k mohanty" w:date="2012-04-20T11:57:00Z">
        <w:r w:rsidR="00674DF8" w:rsidRPr="00605020" w:rsidDel="00C6487E">
          <w:rPr>
            <w:rFonts w:ascii="Arial" w:hAnsi="Arial" w:cs="Arial"/>
            <w:sz w:val="24"/>
            <w:szCs w:val="24"/>
          </w:rPr>
          <w:delText>ic</w:delText>
        </w:r>
      </w:del>
      <w:ins w:id="952" w:author="Hong Qin" w:date="2012-04-23T00:08:00Z">
        <w:r w:rsidR="00674DF8" w:rsidRPr="00605020">
          <w:rPr>
            <w:rFonts w:ascii="Arial" w:hAnsi="Arial" w:cs="Arial"/>
            <w:sz w:val="24"/>
            <w:szCs w:val="24"/>
          </w:rPr>
          <w:t xml:space="preserve"> integrity in </w:t>
        </w:r>
      </w:ins>
      <w:ins w:id="953" w:author="bidyut k mohanty" w:date="2012-04-22T08:31:00Z">
        <w:r w:rsidR="00674DF8" w:rsidRPr="00605020">
          <w:rPr>
            <w:rFonts w:ascii="Arial" w:hAnsi="Arial" w:cs="Arial"/>
            <w:sz w:val="24"/>
            <w:szCs w:val="24"/>
          </w:rPr>
          <w:t>yeast</w:t>
        </w:r>
        <w:r w:rsidR="00AE4926">
          <w:rPr>
            <w:rFonts w:ascii="Arial" w:hAnsi="Arial" w:cs="Arial"/>
            <w:sz w:val="24"/>
            <w:szCs w:val="24"/>
          </w:rPr>
          <w:t xml:space="preserve"> </w:t>
        </w:r>
        <w:r w:rsidR="00674DF8" w:rsidRPr="00605020">
          <w:rPr>
            <w:rFonts w:ascii="Arial" w:hAnsi="Arial" w:cs="Arial"/>
            <w:sz w:val="24"/>
            <w:szCs w:val="24"/>
          </w:rPr>
          <w:t>yeas</w:t>
        </w:r>
      </w:ins>
      <w:ins w:id="954" w:author="bidyut k mohanty" w:date="2012-04-20T11:57:00Z">
        <w:r w:rsidR="00C6487E">
          <w:rPr>
            <w:rFonts w:ascii="Arial" w:hAnsi="Arial" w:cs="Arial"/>
            <w:sz w:val="24"/>
            <w:szCs w:val="24"/>
          </w:rPr>
          <w:t xml:space="preserve"> </w:t>
        </w:r>
      </w:ins>
      <w:ins w:id="955" w:author="bidyut k mohanty" w:date="2012-04-22T08:31:00Z">
        <w:r w:rsidR="00674DF8" w:rsidRPr="00605020">
          <w:rPr>
            <w:rFonts w:ascii="Arial" w:hAnsi="Arial" w:cs="Arial"/>
            <w:sz w:val="24"/>
            <w:szCs w:val="24"/>
          </w:rPr>
          <w:t>t</w:t>
        </w:r>
      </w:ins>
      <w:r w:rsidR="00E6575D" w:rsidRPr="00605020">
        <w:rPr>
          <w:rFonts w:ascii="Arial" w:hAnsi="Arial" w:cs="Arial"/>
          <w:sz w:val="24"/>
          <w:szCs w:val="24"/>
        </w:rPr>
        <w:fldChar w:fldCharType="begin">
          <w:fldData xml:space="preserve">PEVuZE5vdGU+PENpdGU+PEF1dGhvcj5NY011cnJheTwvQXV0aG9yPjxZZWFyPjIwMDQ8L1llYXI+
PFJlY051bT40MTk8L1JlY051bT48cmVjb3JkPjxyZWMtbnVtYmVyPjQxOTwvcmVjLW51bWJlcj48
Zm9yZWlnbi1rZXlzPjxrZXkgYXBwPSJFTiIgZGItaWQ9ImU1djB4YXhkbTV6YTB3ZTJhdm9wcGV2
ZGY1czIyZjJ2NTIwZCI+NDE5PC9rZXk+PC9mb3JlaWduLWtleXM+PHJlZi10eXBlIG5hbWU9Ikpv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c2ljIFNjaWVuY2VzLCBGcmVkIEh1dGNoaW5zb24gQ2FuY2VyIFJlc2VhcmNoIENlbnRlciwgTWFp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</w:fldData>
        </w:fldChar>
      </w:r>
      <w:del w:id="956" w:author="Hong Qin" w:date="2012-04-23T00:08:00Z">
        <w:r w:rsidR="0072137D" w:rsidRPr="0072137D">
          <w:rPr>
            <w:rFonts w:ascii="Arial" w:hAnsi="Arial" w:cs="Arial"/>
            <w:sz w:val="24"/>
            <w:szCs w:val="24"/>
          </w:rPr>
          <w:del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delInstrText>
        </w:r>
      </w:del>
      <w:ins w:id="957" w:author="Hong Qin" w:date="2012-04-22T17:19:00Z">
        <w:r w:rsidR="00257CB6">
          <w:rPr>
            <w:rFonts w:ascii="Arial" w:hAnsi="Arial" w:cs="Arial"/>
            <w:sz w:val="24"/>
            <w:szCs w:val="24"/>
          </w:rPr>
          <w:instrText xml:space="preserve"> ADDIN EN.CITE </w:instrText>
        </w:r>
      </w:ins>
      <w:del w:id="958" w:author="Hong Qin" w:date="2012-04-22T17:05:00Z">
        <w:r w:rsidR="00C27F7B" w:rsidRPr="00605020" w:rsidDel="00CF32D4">
          <w:rPr>
            <w:rFonts w:ascii="Arial" w:hAnsi="Arial" w:cs="Arial"/>
            <w:sz w:val="24"/>
            <w:szCs w:val="24"/>
          </w:rPr>
          <w:delInstrText xml:space="preserve"> ADDIN EN.CITE </w:delInstrText>
        </w:r>
        <w:r w:rsidR="00E6575D" w:rsidRPr="00605020" w:rsidDel="00CF32D4">
          <w:rPr>
            <w:rFonts w:ascii="Arial" w:hAnsi="Arial" w:cs="Arial"/>
            <w:sz w:val="24"/>
            <w:szCs w:val="24"/>
          </w:rPr>
          <w:fldChar w:fldCharType="begin">
            <w:fldData xml:space="preserve">PEVuZE5vdGU+PENpdGU+PEF1dGhvcj5NY011cnJheTwvQXV0aG9yPjxZZWFyPjIwMDQ8L1llYXI+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U2NpZW5jZXMsIEZyZWQgSHV0Y2hpbnNvbiBDYW5jZXIgUmVzZWFyY2ggQ2VudGVyLCBNYWlsc3Rv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</w:fldData>
          </w:fldChar>
        </w:r>
        <w:r w:rsidR="00C27F7B" w:rsidRPr="00605020" w:rsidDel="00CF32D4">
          <w:rPr>
            <w:rFonts w:ascii="Arial" w:hAnsi="Arial" w:cs="Arial"/>
            <w:sz w:val="24"/>
            <w:szCs w:val="24"/>
          </w:rPr>
          <w:delInstrText xml:space="preserve"> ADDIN EN.CITE.DATA </w:delInstrText>
        </w:r>
      </w:del>
      <w:r w:rsidR="00B278AE" w:rsidRPr="00E6575D">
        <w:rPr>
          <w:rFonts w:ascii="Arial" w:hAnsi="Arial" w:cs="Arial"/>
          <w:sz w:val="24"/>
          <w:szCs w:val="24"/>
        </w:rPr>
      </w:r>
      <w:del w:id="959" w:author="Hong Qin" w:date="2012-04-22T17:05:00Z">
        <w:r w:rsidR="00E6575D" w:rsidRPr="00605020" w:rsidDel="00CF32D4">
          <w:rPr>
            <w:rFonts w:ascii="Arial" w:hAnsi="Arial" w:cs="Arial"/>
            <w:sz w:val="24"/>
            <w:szCs w:val="24"/>
          </w:rPr>
          <w:fldChar w:fldCharType="end"/>
        </w:r>
      </w:del>
      <w:ins w:id="960" w:author="Hong Qin" w:date="2012-04-22T17:19:00Z">
        <w:r w:rsidR="00E6575D">
          <w:rPr>
            <w:rFonts w:ascii="Arial" w:hAnsi="Arial" w:cs="Arial"/>
            <w:sz w:val="24"/>
            <w:szCs w:val="24"/>
          </w:rPr>
          <w:fldChar w:fldCharType="begin">
            <w:fldData xml:space="preserve">PEVuZE5vdGU+PENpdGU+PEF1dGhvcj5NY011cnJheTwvQXV0aG9yPjxZZWFyPjIwMDQ8L1llYXI+
PFJlY051bT40MTk8L1JlY051bT48cmVjb3JkPjxyZWMtbnVtYmVyPjQxOTwvcmVjLW51bWJlcj48
Zm9yZWlnbi1rZXlzPjxrZXkgYXBwPSJFTiIgZGItaWQ9ImU1djB4YXhkbTV6YTB3ZTJhdm9wcGV2
ZGY1czIyZjJ2NTIwZCI+NDE5PC9rZXk+PC9mb3JlaWduLWtleXM+PHJlZi10eXBlIG5hbWU9Ikpv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c2ljIFNjaWVuY2VzLCBGcmVkIEh1dGNoaW5zb24gQ2FuY2VyIFJlc2VhcmNoIENlbnRlciwgTWFp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</w:fldData>
          </w:fldChar>
        </w:r>
        <w:r w:rsidR="00257CB6">
          <w:rPr>
            <w:rFonts w:ascii="Arial" w:hAnsi="Arial" w:cs="Arial"/>
            <w:sz w:val="24"/>
            <w:szCs w:val="24"/>
          </w:rPr>
          <w:instrText xml:space="preserve"> ADDIN EN.CITE.DATA </w:instrText>
        </w:r>
      </w:ins>
      <w:r w:rsidR="00B278AE" w:rsidRPr="00E6575D">
        <w:rPr>
          <w:rFonts w:ascii="Arial" w:hAnsi="Arial" w:cs="Arial"/>
          <w:sz w:val="24"/>
          <w:szCs w:val="24"/>
        </w:rPr>
      </w:r>
      <w:ins w:id="961" w:author="Hong Qin" w:date="2012-04-22T17:19:00Z">
        <w:r w:rsidR="00E6575D">
          <w:rPr>
            <w:rFonts w:ascii="Arial" w:hAnsi="Arial" w:cs="Arial"/>
            <w:sz w:val="24"/>
            <w:szCs w:val="24"/>
          </w:rPr>
          <w:fldChar w:fldCharType="end"/>
        </w:r>
      </w:ins>
      <w:r w:rsidR="00B278AE" w:rsidRPr="00E6575D">
        <w:rPr>
          <w:rFonts w:ascii="Arial" w:hAnsi="Arial" w:cs="Arial"/>
          <w:sz w:val="24"/>
          <w:szCs w:val="24"/>
        </w:rPr>
      </w:r>
      <w:r w:rsidR="00E6575D" w:rsidRPr="00605020">
        <w:rPr>
          <w:rFonts w:ascii="Arial" w:hAnsi="Arial" w:cs="Arial"/>
          <w:sz w:val="24"/>
          <w:szCs w:val="24"/>
        </w:rPr>
        <w:fldChar w:fldCharType="separate"/>
      </w:r>
      <w:r w:rsidR="00C27F7B" w:rsidRPr="00605020">
        <w:rPr>
          <w:rFonts w:ascii="Arial" w:hAnsi="Arial" w:cs="Arial"/>
          <w:noProof/>
          <w:sz w:val="24"/>
          <w:szCs w:val="24"/>
        </w:rPr>
        <w:t>(</w:t>
      </w:r>
      <w:r w:rsidR="00E6575D" w:rsidRPr="00E6575D">
        <w:rPr>
          <w:noProof/>
          <w:rPrChange w:id="962" w:author="hong qin" w:date="2012-04-20T08:36:00Z">
            <w:rPr>
              <w:rFonts w:ascii="Arial" w:hAnsi="Arial"/>
              <w:sz w:val="24"/>
            </w:rPr>
          </w:rPrChange>
        </w:rPr>
        <w:fldChar w:fldCharType="begin"/>
      </w:r>
      <w:del w:id="963" w:author="hong qin" w:date="2012-04-20T08:36:00Z">
        <w:r w:rsidR="00AC5D1A">
          <w:rPr>
            <w:rFonts w:ascii="Arial" w:hAnsi="Arial" w:cs="Arial"/>
            <w:noProof/>
            <w:sz w:val="24"/>
            <w:szCs w:val="24"/>
          </w:rPr>
          <w:delInstrText xml:space="preserve"> </w:delInstrText>
        </w:r>
      </w:del>
      <w:r w:rsidR="00E6575D" w:rsidRPr="00E6575D">
        <w:rPr>
          <w:noProof/>
          <w:rPrChange w:id="964" w:author="hong qin" w:date="2012-04-20T08:36:00Z">
            <w:rPr>
              <w:rFonts w:ascii="Arial" w:hAnsi="Arial"/>
              <w:sz w:val="24"/>
            </w:rPr>
          </w:rPrChange>
        </w:rPr>
        <w:instrText>HYPERLINK \l "_ENREF_</w:instrText>
      </w:r>
      <w:ins w:id="965" w:author="Hong Qin" w:date="2012-04-23T00:08:00Z">
        <w:r w:rsidR="00E6575D" w:rsidRPr="00E6575D">
          <w:rPr>
            <w:rPrChange w:id="966" w:author="hong qin" w:date="2012-04-20T08:36:00Z">
              <w:rPr>
                <w:rFonts w:ascii="Arial" w:hAnsi="Arial"/>
                <w:sz w:val="24"/>
              </w:rPr>
            </w:rPrChange>
          </w:rPr>
          <w:instrText>12</w:instrText>
        </w:r>
        <w:r w:rsidR="00E6575D" w:rsidRPr="00E6575D">
          <w:rPr>
            <w:noProof/>
            <w:rPrChange w:id="967" w:author="hong qin" w:date="2012-04-20T08:36:00Z">
              <w:rPr>
                <w:rFonts w:ascii="Arial" w:hAnsi="Arial"/>
                <w:sz w:val="24"/>
              </w:rPr>
            </w:rPrChange>
          </w:rPr>
          <w:instrText>8</w:instrText>
        </w:r>
      </w:ins>
      <w:r w:rsidR="00E6575D" w:rsidRPr="00E6575D">
        <w:rPr>
          <w:noProof/>
          <w:rPrChange w:id="968" w:author="hong qin" w:date="2012-04-20T08:36:00Z">
            <w:rPr>
              <w:rFonts w:ascii="Arial" w:hAnsi="Arial"/>
              <w:sz w:val="24"/>
            </w:rPr>
          </w:rPrChange>
        </w:rPr>
        <w:instrText>" \o "</w:instrText>
      </w:r>
      <w:ins w:id="969" w:author="Hong Qin" w:date="2012-04-23T00:08:00Z">
        <w:r w:rsidR="00E6575D" w:rsidRPr="00E6575D">
          <w:rPr>
            <w:rPrChange w:id="970" w:author="hong qin" w:date="2012-04-20T08:36:00Z">
              <w:rPr>
                <w:rFonts w:ascii="Arial" w:hAnsi="Arial"/>
                <w:sz w:val="24"/>
              </w:rPr>
            </w:rPrChange>
          </w:rPr>
          <w:instrText>Qin, 2008 #516</w:instrText>
        </w:r>
        <w:r w:rsidR="00E6575D" w:rsidRPr="00E6575D">
          <w:rPr>
            <w:noProof/>
            <w:rPrChange w:id="971" w:author="hong qin" w:date="2012-04-20T08:36:00Z">
              <w:rPr>
                <w:rFonts w:ascii="Arial" w:hAnsi="Arial"/>
                <w:sz w:val="24"/>
              </w:rPr>
            </w:rPrChange>
          </w:rPr>
          <w:instrText>McMurray, 2003 #244</w:instrText>
        </w:r>
      </w:ins>
      <w:del w:id="972" w:author="hong qin" w:date="2012-04-20T08:36:00Z">
        <w:r w:rsidR="00AC5D1A">
          <w:rPr>
            <w:rFonts w:ascii="Arial" w:hAnsi="Arial" w:cs="Arial"/>
            <w:noProof/>
            <w:sz w:val="24"/>
            <w:szCs w:val="24"/>
          </w:rPr>
          <w:delInstrText xml:space="preserve">" </w:delInstrText>
        </w:r>
      </w:del>
      <w:ins w:id="973" w:author="hong qin" w:date="2012-04-20T08:36:00Z">
        <w:r w:rsidR="002F2F83">
          <w:rPr>
            <w:noProof/>
          </w:rPr>
          <w:instrText>"</w:instrText>
        </w:r>
      </w:ins>
      <w:r w:rsidR="00E6575D" w:rsidRPr="00E6575D">
        <w:rPr>
          <w:noProof/>
          <w:rPrChange w:id="974" w:author="hong qin" w:date="2012-04-20T08:36:00Z">
            <w:rPr>
              <w:rFonts w:ascii="Arial" w:hAnsi="Arial"/>
              <w:sz w:val="24"/>
            </w:rPr>
          </w:rPrChange>
        </w:rPr>
        <w:fldChar w:fldCharType="separate"/>
      </w:r>
      <w:del w:id="975" w:author="Hong Qin" w:date="2012-04-23T00:08:00Z">
        <w:r w:rsidR="00AC5D1A" w:rsidRPr="0072137D">
          <w:rPr>
            <w:rFonts w:ascii="Arial" w:hAnsi="Arial" w:cs="Arial"/>
            <w:noProof/>
            <w:sz w:val="24"/>
            <w:szCs w:val="24"/>
          </w:rPr>
          <w:delText>Q</w:delText>
        </w:r>
        <w:r w:rsidR="00AC5D1A" w:rsidRPr="0072137D">
          <w:rPr>
            <w:rFonts w:ascii="Arial" w:hAnsi="Arial" w:cs="Arial"/>
            <w:smallCaps/>
            <w:noProof/>
            <w:sz w:val="24"/>
            <w:szCs w:val="24"/>
          </w:rPr>
          <w:delText>in</w:delText>
        </w:r>
        <w:r w:rsidR="00AC5D1A" w:rsidRPr="0072137D">
          <w:rPr>
            <w:rFonts w:ascii="Arial" w:hAnsi="Arial" w:cs="Arial"/>
            <w:i/>
            <w:noProof/>
            <w:sz w:val="24"/>
            <w:szCs w:val="24"/>
          </w:rPr>
          <w:delText xml:space="preserve"> et al.</w:delText>
        </w:r>
        <w:r w:rsidR="00AC5D1A" w:rsidRPr="0072137D">
          <w:rPr>
            <w:rFonts w:ascii="Arial" w:hAnsi="Arial" w:cs="Arial"/>
            <w:noProof/>
            <w:sz w:val="24"/>
            <w:szCs w:val="24"/>
          </w:rPr>
          <w:delText xml:space="preserve"> 2008</w:delText>
        </w:r>
      </w:del>
      <w:ins w:id="976" w:author="Hong Qin" w:date="2012-04-23T00:08:00Z">
        <w:r w:rsidR="00AC5D1A" w:rsidRPr="00605020">
          <w:rPr>
            <w:rFonts w:ascii="Arial" w:hAnsi="Arial" w:cs="Arial"/>
            <w:noProof/>
            <w:sz w:val="24"/>
            <w:szCs w:val="24"/>
          </w:rPr>
          <w:t>M</w:t>
        </w:r>
        <w:r w:rsidR="00AC5D1A" w:rsidRPr="00605020">
          <w:rPr>
            <w:rFonts w:ascii="Arial" w:hAnsi="Arial" w:cs="Arial"/>
            <w:smallCaps/>
            <w:noProof/>
            <w:sz w:val="24"/>
            <w:szCs w:val="24"/>
          </w:rPr>
          <w:t>c</w:t>
        </w:r>
        <w:r w:rsidR="00AC5D1A" w:rsidRPr="00605020">
          <w:rPr>
            <w:rFonts w:ascii="Arial" w:hAnsi="Arial" w:cs="Arial"/>
            <w:noProof/>
            <w:sz w:val="24"/>
            <w:szCs w:val="24"/>
          </w:rPr>
          <w:t>M</w:t>
        </w:r>
        <w:r w:rsidR="00AC5D1A" w:rsidRPr="00605020">
          <w:rPr>
            <w:rFonts w:ascii="Arial" w:hAnsi="Arial" w:cs="Arial"/>
            <w:smallCaps/>
            <w:noProof/>
            <w:sz w:val="24"/>
            <w:szCs w:val="24"/>
          </w:rPr>
          <w:t>urray</w:t>
        </w:r>
        <w:r w:rsidR="00AC5D1A" w:rsidRPr="00605020">
          <w:rPr>
            <w:rFonts w:ascii="Arial" w:hAnsi="Arial" w:cs="Arial"/>
            <w:noProof/>
            <w:sz w:val="24"/>
            <w:szCs w:val="24"/>
          </w:rPr>
          <w:t xml:space="preserve"> and G</w:t>
        </w:r>
        <w:r w:rsidR="00AC5D1A" w:rsidRPr="00605020">
          <w:rPr>
            <w:rFonts w:ascii="Arial" w:hAnsi="Arial" w:cs="Arial"/>
            <w:smallCaps/>
            <w:noProof/>
            <w:sz w:val="24"/>
            <w:szCs w:val="24"/>
          </w:rPr>
          <w:t>ottschling</w:t>
        </w:r>
        <w:r w:rsidR="00AC5D1A" w:rsidRPr="00605020">
          <w:rPr>
            <w:rFonts w:ascii="Arial" w:hAnsi="Arial" w:cs="Arial"/>
            <w:noProof/>
            <w:sz w:val="24"/>
            <w:szCs w:val="24"/>
          </w:rPr>
          <w:t xml:space="preserve"> 2003</w:t>
        </w:r>
      </w:ins>
      <w:r w:rsidR="00E6575D" w:rsidRPr="00E6575D">
        <w:rPr>
          <w:noProof/>
          <w:rPrChange w:id="977" w:author="hong qin" w:date="2012-04-20T08:36:00Z">
            <w:rPr>
              <w:rFonts w:ascii="Arial" w:hAnsi="Arial"/>
              <w:sz w:val="24"/>
            </w:rPr>
          </w:rPrChange>
        </w:rPr>
        <w:fldChar w:fldCharType="end"/>
      </w:r>
      <w:del w:id="978" w:author="Hong Qin" w:date="2012-04-23T00:08:00Z">
        <w:r w:rsidR="0072137D" w:rsidRPr="0072137D">
          <w:rPr>
            <w:rFonts w:ascii="Arial" w:hAnsi="Arial" w:cs="Arial"/>
            <w:noProof/>
            <w:sz w:val="24"/>
            <w:szCs w:val="24"/>
          </w:rPr>
          <w:delText>)</w:delText>
        </w:r>
      </w:del>
      <w:ins w:id="979" w:author="Hong Qin" w:date="2012-04-23T00:08:00Z">
        <w:r w:rsidR="00C27F7B" w:rsidRPr="00605020">
          <w:rPr>
            <w:rFonts w:ascii="Arial" w:hAnsi="Arial" w:cs="Arial"/>
            <w:noProof/>
            <w:sz w:val="24"/>
            <w:szCs w:val="24"/>
          </w:rPr>
          <w:t xml:space="preserve">; </w:t>
        </w:r>
        <w:r w:rsidR="00E6575D" w:rsidRPr="00E6575D">
          <w:rPr>
            <w:noProof/>
            <w:rPrChange w:id="980" w:author="hong qin" w:date="2012-04-20T08:36:00Z">
              <w:rPr>
                <w:rFonts w:ascii="Arial" w:hAnsi="Arial"/>
                <w:sz w:val="24"/>
              </w:rPr>
            </w:rPrChange>
          </w:rPr>
          <w:fldChar w:fldCharType="begin"/>
        </w:r>
        <w:r w:rsidR="00AC5D1A">
          <w:rPr>
            <w:rFonts w:ascii="Arial" w:hAnsi="Arial" w:cs="Arial"/>
            <w:noProof/>
            <w:sz w:val="24"/>
            <w:szCs w:val="24"/>
          </w:rPr>
          <w:instrText xml:space="preserve"> </w:instrText>
        </w:r>
        <w:r w:rsidR="00E6575D" w:rsidRPr="00E6575D">
          <w:rPr>
            <w:noProof/>
            <w:rPrChange w:id="981" w:author="hong qin" w:date="2012-04-20T08:36:00Z">
              <w:rPr>
                <w:rFonts w:ascii="Arial" w:hAnsi="Arial"/>
                <w:sz w:val="24"/>
              </w:rPr>
            </w:rPrChange>
          </w:rPr>
          <w:instrText>HYPERLINK \l "_ENREF_9" \o "McMurray, 2004 #419</w:instrText>
        </w:r>
        <w:r w:rsidR="00AC5D1A">
          <w:rPr>
            <w:rFonts w:ascii="Arial" w:hAnsi="Arial" w:cs="Arial"/>
            <w:noProof/>
            <w:sz w:val="24"/>
            <w:szCs w:val="24"/>
          </w:rPr>
          <w:instrText xml:space="preserve">" </w:instrText>
        </w:r>
        <w:r w:rsidR="002F2F83">
          <w:rPr>
            <w:noProof/>
          </w:rPr>
          <w:instrText>"</w:instrText>
        </w:r>
        <w:r w:rsidR="00E6575D" w:rsidRPr="00E6575D">
          <w:rPr>
            <w:noProof/>
            <w:rPrChange w:id="982" w:author="hong qin" w:date="2012-04-20T08:36:00Z">
              <w:rPr>
                <w:rFonts w:ascii="Arial" w:hAnsi="Arial"/>
                <w:sz w:val="24"/>
              </w:rPr>
            </w:rPrChange>
          </w:rPr>
          <w:fldChar w:fldCharType="separate"/>
        </w:r>
        <w:r w:rsidR="00AC5D1A" w:rsidRPr="00605020">
          <w:rPr>
            <w:rFonts w:ascii="Arial" w:hAnsi="Arial" w:cs="Arial"/>
            <w:noProof/>
            <w:sz w:val="24"/>
            <w:szCs w:val="24"/>
          </w:rPr>
          <w:t>M</w:t>
        </w:r>
        <w:r w:rsidR="00AC5D1A" w:rsidRPr="00605020">
          <w:rPr>
            <w:rFonts w:ascii="Arial" w:hAnsi="Arial" w:cs="Arial"/>
            <w:smallCaps/>
            <w:noProof/>
            <w:sz w:val="24"/>
            <w:szCs w:val="24"/>
          </w:rPr>
          <w:t>c</w:t>
        </w:r>
        <w:r w:rsidR="00AC5D1A" w:rsidRPr="00605020">
          <w:rPr>
            <w:rFonts w:ascii="Arial" w:hAnsi="Arial" w:cs="Arial"/>
            <w:noProof/>
            <w:sz w:val="24"/>
            <w:szCs w:val="24"/>
          </w:rPr>
          <w:t>M</w:t>
        </w:r>
        <w:r w:rsidR="00AC5D1A" w:rsidRPr="00605020">
          <w:rPr>
            <w:rFonts w:ascii="Arial" w:hAnsi="Arial" w:cs="Arial"/>
            <w:smallCaps/>
            <w:noProof/>
            <w:sz w:val="24"/>
            <w:szCs w:val="24"/>
          </w:rPr>
          <w:t>urray</w:t>
        </w:r>
        <w:r w:rsidR="00AC5D1A" w:rsidRPr="00605020">
          <w:rPr>
            <w:rFonts w:ascii="Arial" w:hAnsi="Arial" w:cs="Arial"/>
            <w:noProof/>
            <w:sz w:val="24"/>
            <w:szCs w:val="24"/>
          </w:rPr>
          <w:t xml:space="preserve"> and G</w:t>
        </w:r>
        <w:r w:rsidR="00AC5D1A" w:rsidRPr="00605020">
          <w:rPr>
            <w:rFonts w:ascii="Arial" w:hAnsi="Arial" w:cs="Arial"/>
            <w:smallCaps/>
            <w:noProof/>
            <w:sz w:val="24"/>
            <w:szCs w:val="24"/>
          </w:rPr>
          <w:t>ottschling</w:t>
        </w:r>
        <w:r w:rsidR="00AC5D1A" w:rsidRPr="00605020">
          <w:rPr>
            <w:rFonts w:ascii="Arial" w:hAnsi="Arial" w:cs="Arial"/>
            <w:noProof/>
            <w:sz w:val="24"/>
            <w:szCs w:val="24"/>
          </w:rPr>
          <w:t xml:space="preserve"> 2004</w:t>
        </w:r>
        <w:r w:rsidR="00E6575D" w:rsidRPr="00E6575D">
          <w:rPr>
            <w:noProof/>
            <w:rPrChange w:id="983" w:author="hong qin" w:date="2012-04-20T08:36:00Z">
              <w:rPr>
                <w:rFonts w:ascii="Arial" w:hAnsi="Arial"/>
                <w:sz w:val="24"/>
              </w:rPr>
            </w:rPrChange>
          </w:rPr>
          <w:fldChar w:fldCharType="end"/>
        </w:r>
        <w:r w:rsidR="00C27F7B" w:rsidRPr="00605020">
          <w:rPr>
            <w:rFonts w:ascii="Arial" w:hAnsi="Arial" w:cs="Arial"/>
            <w:noProof/>
            <w:sz w:val="24"/>
            <w:szCs w:val="24"/>
          </w:rPr>
          <w:t>)</w:t>
        </w:r>
      </w:ins>
      <w:r w:rsidR="00E6575D" w:rsidRPr="00605020">
        <w:rPr>
          <w:rFonts w:ascii="Arial" w:hAnsi="Arial" w:cs="Arial"/>
          <w:sz w:val="24"/>
          <w:szCs w:val="24"/>
        </w:rPr>
        <w:fldChar w:fldCharType="end"/>
      </w:r>
      <w:ins w:id="984" w:author="Hong Qin" w:date="2012-04-23T00:08:00Z">
        <w:r w:rsidR="0072137D" w:rsidRPr="0072137D">
          <w:rPr>
            <w:rFonts w:ascii="Arial" w:hAnsi="Arial" w:cs="Arial"/>
            <w:sz w:val="24"/>
            <w:szCs w:val="24"/>
          </w:rPr>
          <w:t xml:space="preserve"> (Figure 3).</w:t>
        </w:r>
      </w:ins>
    </w:p>
    <w:p w:rsidR="007A592D" w:rsidRDefault="00E37E81">
      <w:pPr>
        <w:spacing w:after="0" w:line="480" w:lineRule="auto"/>
        <w:ind w:firstLine="720"/>
        <w:jc w:val="both"/>
        <w:rPr>
          <w:ins w:id="985" w:author="Hong Qin" w:date="2012-04-23T00:08:00Z"/>
          <w:rFonts w:ascii="Arial" w:hAnsi="Arial" w:cs="Arial"/>
          <w:sz w:val="24"/>
          <w:szCs w:val="24"/>
        </w:rPr>
      </w:pPr>
      <w:ins w:id="986" w:author="Hong Qin" w:date="2012-04-23T00:08:00Z">
        <w:r w:rsidRPr="00605020">
          <w:rPr>
            <w:rFonts w:ascii="Arial" w:hAnsi="Arial" w:cs="Arial"/>
            <w:sz w:val="24"/>
            <w:szCs w:val="24"/>
          </w:rPr>
          <w:t>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2</w:t>
        </w:r>
        <w:r w:rsidR="00362D95">
          <w:rPr>
            <w:rFonts w:ascii="Arial" w:hAnsi="Arial" w:cs="Arial"/>
            <w:sz w:val="24"/>
            <w:szCs w:val="24"/>
          </w:rPr>
          <w:t>-</w:t>
        </w:r>
        <w:r w:rsidR="00791058" w:rsidRPr="00605020">
          <w:rPr>
            <w:rFonts w:ascii="Arial" w:hAnsi="Arial" w:cs="Arial"/>
            <w:sz w:val="24"/>
            <w:szCs w:val="24"/>
          </w:rPr>
          <w:t xml:space="preserve">induced damage </w:t>
        </w:r>
        <w:r w:rsidR="00415D73" w:rsidRPr="00605020">
          <w:rPr>
            <w:rFonts w:ascii="Arial" w:hAnsi="Arial" w:cs="Arial"/>
            <w:sz w:val="24"/>
            <w:szCs w:val="24"/>
          </w:rPr>
          <w:t>triggers LOH through</w:t>
        </w:r>
        <w:r w:rsidR="00791058" w:rsidRPr="00605020">
          <w:rPr>
            <w:rFonts w:ascii="Arial" w:hAnsi="Arial" w:cs="Arial"/>
            <w:sz w:val="24"/>
            <w:szCs w:val="24"/>
          </w:rPr>
          <w:t xml:space="preserve"> mitotic recombination</w:t>
        </w:r>
      </w:ins>
      <w:ins w:id="987" w:author="Lindsay" w:date="2012-04-22T11:34:00Z">
        <w:r w:rsidR="00362D95">
          <w:rPr>
            <w:rFonts w:ascii="Arial" w:hAnsi="Arial" w:cs="Arial"/>
            <w:sz w:val="24"/>
            <w:szCs w:val="24"/>
          </w:rPr>
          <w:t xml:space="preserve"> </w:t>
        </w:r>
      </w:ins>
      <w:ins w:id="988" w:author="Hong Qin" w:date="2012-04-23T00:08:00Z">
        <w:r w:rsidR="00BD41DE" w:rsidRPr="00605020">
          <w:rPr>
            <w:rFonts w:ascii="Arial" w:hAnsi="Arial" w:cs="Arial"/>
            <w:sz w:val="24"/>
            <w:szCs w:val="24"/>
          </w:rPr>
          <w:t xml:space="preserve">(MR) </w:t>
        </w:r>
        <w:r w:rsidR="00944C38" w:rsidRPr="00605020">
          <w:rPr>
            <w:rFonts w:ascii="Arial" w:hAnsi="Arial" w:cs="Arial"/>
            <w:sz w:val="24"/>
            <w:szCs w:val="24"/>
          </w:rPr>
          <w:t>when double-strand breaks are present on DNA.</w:t>
        </w:r>
        <w:r w:rsidR="00362D95">
          <w:rPr>
            <w:rFonts w:ascii="Arial" w:hAnsi="Arial" w:cs="Arial"/>
            <w:sz w:val="24"/>
            <w:szCs w:val="24"/>
          </w:rPr>
          <w:t xml:space="preserve"> </w:t>
        </w:r>
        <w:r w:rsidR="00791058" w:rsidRPr="00605020">
          <w:rPr>
            <w:rFonts w:ascii="Arial" w:hAnsi="Arial" w:cs="Arial"/>
            <w:sz w:val="24"/>
            <w:szCs w:val="24"/>
          </w:rPr>
          <w:t xml:space="preserve">If </w:t>
        </w:r>
        <w:r w:rsidR="00942F83" w:rsidRPr="00605020">
          <w:rPr>
            <w:rFonts w:ascii="Arial" w:hAnsi="Arial" w:cs="Arial"/>
            <w:sz w:val="24"/>
            <w:szCs w:val="24"/>
          </w:rPr>
          <w:t xml:space="preserve">this </w:t>
        </w:r>
        <w:r w:rsidR="00791058" w:rsidRPr="00605020">
          <w:rPr>
            <w:rFonts w:ascii="Arial" w:hAnsi="Arial" w:cs="Arial"/>
            <w:sz w:val="24"/>
            <w:szCs w:val="24"/>
          </w:rPr>
          <w:t xml:space="preserve">damaged DNA is detected, one allele is replaced </w:t>
        </w:r>
        <w:r w:rsidR="00BD41DE" w:rsidRPr="00605020">
          <w:rPr>
            <w:rFonts w:ascii="Arial" w:hAnsi="Arial" w:cs="Arial"/>
            <w:sz w:val="24"/>
            <w:szCs w:val="24"/>
          </w:rPr>
          <w:t xml:space="preserve">the other allele on its homologous chromosome. </w:t>
        </w:r>
        <w:r w:rsidR="000B1029" w:rsidRPr="00605020">
          <w:rPr>
            <w:rFonts w:ascii="Arial" w:hAnsi="Arial" w:cs="Arial"/>
            <w:sz w:val="24"/>
            <w:szCs w:val="24"/>
          </w:rPr>
          <w:t xml:space="preserve">As a result, the goal of MR is to restore the genotype prior to DNA </w:t>
        </w:r>
        <w:proofErr w:type="gramStart"/>
        <w:r w:rsidR="000B1029" w:rsidRPr="00605020">
          <w:rPr>
            <w:rFonts w:ascii="Arial" w:hAnsi="Arial" w:cs="Arial"/>
            <w:sz w:val="24"/>
            <w:szCs w:val="24"/>
          </w:rPr>
          <w:t>damage</w:t>
        </w:r>
        <w:r w:rsidR="00362D95">
          <w:rPr>
            <w:rFonts w:ascii="Arial" w:hAnsi="Arial" w:cs="Arial"/>
            <w:sz w:val="24"/>
            <w:szCs w:val="24"/>
          </w:rPr>
          <w:t xml:space="preserve"> </w:t>
        </w:r>
      </w:ins>
      <w:ins w:id="989" w:author="bidyut k mohanty" w:date="2012-04-23T00:08:00Z">
        <w:r w:rsidR="00674DF8" w:rsidRPr="00605020">
          <w:rPr>
            <w:rFonts w:ascii="Arial" w:hAnsi="Arial" w:cs="Arial"/>
            <w:sz w:val="24"/>
            <w:szCs w:val="24"/>
          </w:rPr>
          <w:t>.</w:t>
        </w:r>
        <w:proofErr w:type="gramEnd"/>
        <w:r w:rsidR="00674DF8" w:rsidRPr="00605020">
          <w:rPr>
            <w:rFonts w:ascii="Arial" w:hAnsi="Arial" w:cs="Arial"/>
            <w:sz w:val="24"/>
            <w:szCs w:val="24"/>
          </w:rPr>
          <w:t xml:space="preserve"> </w:t>
        </w:r>
        <w:proofErr w:type="spellStart"/>
        <w:r w:rsidR="009D230A" w:rsidRPr="00605020">
          <w:rPr>
            <w:rFonts w:ascii="Arial" w:hAnsi="Arial" w:cs="Arial"/>
            <w:sz w:val="24"/>
            <w:szCs w:val="24"/>
          </w:rPr>
          <w:t>H</w:t>
        </w:r>
        <w:r w:rsidRPr="00605020">
          <w:rPr>
            <w:rFonts w:ascii="Arial" w:hAnsi="Arial" w:cs="Arial"/>
            <w:sz w:val="24"/>
            <w:szCs w:val="24"/>
          </w:rPr>
          <w:t>eterozygosity</w:t>
        </w:r>
      </w:ins>
      <w:proofErr w:type="spellEnd"/>
      <w:ins w:id="990" w:author="bidyut k mohanty" w:date="2012-04-20T11:57:00Z">
        <w:r w:rsidR="00C6487E">
          <w:rPr>
            <w:rFonts w:ascii="Arial" w:hAnsi="Arial" w:cs="Arial"/>
            <w:sz w:val="24"/>
            <w:szCs w:val="24"/>
          </w:rPr>
          <w:t xml:space="preserve"> </w:t>
        </w:r>
      </w:ins>
      <w:ins w:id="991" w:author="bidyut k mohanty" w:date="2012-04-23T00:08:00Z">
        <w:r w:rsidR="004F4318" w:rsidRPr="00605020">
          <w:rPr>
            <w:rFonts w:ascii="Arial" w:hAnsi="Arial" w:cs="Arial"/>
            <w:sz w:val="24"/>
            <w:szCs w:val="24"/>
          </w:rPr>
          <w:t xml:space="preserve">on the </w:t>
        </w:r>
      </w:ins>
      <w:ins w:id="992" w:author="bidyut k mohanty" w:date="2012-04-22T08:31:00Z">
        <w:del w:id="993" w:author="Hong Qin" w:date="2012-04-22T08:33:00Z">
          <w:r w:rsidR="00AE4926" w:rsidDel="00CA0FAF">
            <w:rPr>
              <w:rFonts w:ascii="Arial" w:hAnsi="Arial" w:cs="Arial"/>
              <w:sz w:val="24"/>
              <w:szCs w:val="24"/>
            </w:rPr>
            <w:delText xml:space="preserve">Methianine </w:delText>
          </w:r>
        </w:del>
      </w:ins>
      <w:ins w:id="994" w:author="Hong Qin" w:date="2012-04-22T08:31:00Z">
        <w:r w:rsidR="00E6575D" w:rsidRPr="00E6575D">
          <w:rPr>
            <w:rFonts w:ascii="Arial" w:hAnsi="Arial" w:cs="Arial"/>
            <w:i/>
            <w:sz w:val="24"/>
            <w:szCs w:val="24"/>
            <w:rPrChange w:id="995" w:author="bidyut k mohanty" w:date="2012-04-20T11:57:00Z">
              <w:rPr>
                <w:rFonts w:ascii="Arial" w:hAnsi="Arial" w:cs="Arial"/>
                <w:sz w:val="24"/>
                <w:szCs w:val="24"/>
              </w:rPr>
            </w:rPrChange>
          </w:rPr>
          <w:t>MET</w:t>
        </w:r>
      </w:ins>
      <w:ins w:id="996" w:author="bidyut k mohanty" w:date="2012-04-23T00:08:00Z">
        <w:r w:rsidR="00E6575D" w:rsidRPr="00E6575D">
          <w:rPr>
            <w:rFonts w:ascii="Arial" w:hAnsi="Arial"/>
            <w:sz w:val="24"/>
            <w:rPrChange w:id="997" w:author="bidyut k mohanty" w:date="2012-04-22T08:31:00Z">
              <w:rPr>
                <w:rFonts w:ascii="Arial" w:hAnsi="Arial" w:cs="Arial"/>
                <w:i/>
                <w:sz w:val="24"/>
                <w:szCs w:val="24"/>
              </w:rPr>
            </w:rPrChange>
          </w:rPr>
          <w:t>15</w:t>
        </w:r>
        <w:r w:rsidR="004F4318" w:rsidRPr="00605020">
          <w:rPr>
            <w:rFonts w:ascii="Arial" w:hAnsi="Arial" w:cs="Arial"/>
            <w:sz w:val="24"/>
            <w:szCs w:val="24"/>
          </w:rPr>
          <w:t xml:space="preserve"> locus </w:t>
        </w:r>
        <w:r w:rsidR="008905A8">
          <w:rPr>
            <w:rFonts w:ascii="Arial" w:hAnsi="Arial" w:cs="Arial"/>
            <w:sz w:val="24"/>
            <w:szCs w:val="24"/>
          </w:rPr>
          <w:t>(</w:t>
        </w:r>
        <w:r w:rsidR="00E6575D" w:rsidRPr="00E6575D">
          <w:rPr>
            <w:rFonts w:ascii="Arial" w:hAnsi="Arial"/>
            <w:i/>
            <w:sz w:val="24"/>
            <w:rPrChange w:id="998" w:author="bidyut k mohanty" w:date="2012-04-22T08:31:00Z">
              <w:rPr>
                <w:rFonts w:ascii="Arial" w:hAnsi="Arial"/>
                <w:sz w:val="24"/>
              </w:rPr>
            </w:rPrChange>
          </w:rPr>
          <w:t>MET15</w:t>
        </w:r>
        <w:r w:rsidR="00E6575D" w:rsidRPr="00E6575D">
          <w:rPr>
            <w:rFonts w:ascii="Arial" w:hAnsi="Arial"/>
            <w:i/>
            <w:sz w:val="24"/>
            <w:vertAlign w:val="superscript"/>
            <w:rPrChange w:id="999" w:author="bidyut k mohanty" w:date="2012-04-22T08:31:00Z">
              <w:rPr>
                <w:rFonts w:ascii="Arial" w:hAnsi="Arial"/>
                <w:sz w:val="24"/>
                <w:vertAlign w:val="superscript"/>
              </w:rPr>
            </w:rPrChange>
          </w:rPr>
          <w:t>+/-</w:t>
        </w:r>
        <w:r w:rsidR="008905A8">
          <w:rPr>
            <w:rFonts w:ascii="Arial" w:hAnsi="Arial" w:cs="Arial"/>
            <w:sz w:val="24"/>
            <w:szCs w:val="24"/>
          </w:rPr>
          <w:t>)</w:t>
        </w:r>
      </w:ins>
      <w:ins w:id="1000" w:author="bidyut k mohanty" w:date="2012-04-20T11:57:00Z">
        <w:r w:rsidR="00C6487E">
          <w:rPr>
            <w:rFonts w:ascii="Arial" w:hAnsi="Arial" w:cs="Arial"/>
            <w:sz w:val="24"/>
            <w:szCs w:val="24"/>
          </w:rPr>
          <w:t xml:space="preserve"> </w:t>
        </w:r>
      </w:ins>
      <w:ins w:id="1001" w:author="bidyut k mohanty" w:date="2012-04-23T00:08:00Z">
        <w:r w:rsidRPr="00605020">
          <w:rPr>
            <w:rFonts w:ascii="Arial" w:hAnsi="Arial" w:cs="Arial"/>
            <w:sz w:val="24"/>
            <w:szCs w:val="24"/>
          </w:rPr>
          <w:t xml:space="preserve">is achieved </w:t>
        </w:r>
      </w:ins>
      <w:del w:id="1002" w:author="bidyut k mohanty" w:date="2012-04-20T11:58:00Z">
        <w:r w:rsidRPr="00605020" w:rsidDel="00C6487E">
          <w:rPr>
            <w:rFonts w:ascii="Arial" w:hAnsi="Arial" w:cs="Arial"/>
            <w:sz w:val="24"/>
            <w:szCs w:val="24"/>
          </w:rPr>
          <w:delText xml:space="preserve">via </w:delText>
        </w:r>
      </w:del>
      <w:del w:id="1003" w:author="bidyut k mohanty" w:date="2012-04-22T08:31:00Z">
        <w:r w:rsidRPr="00605020">
          <w:rPr>
            <w:rFonts w:ascii="Arial" w:hAnsi="Arial" w:cs="Arial"/>
            <w:sz w:val="24"/>
            <w:szCs w:val="24"/>
          </w:rPr>
          <w:delText>the knock</w:delText>
        </w:r>
      </w:del>
      <w:del w:id="1004" w:author="bidyut k mohanty" w:date="2012-04-20T11:58:00Z">
        <w:r w:rsidRPr="00605020" w:rsidDel="00C6487E">
          <w:rPr>
            <w:rFonts w:ascii="Arial" w:hAnsi="Arial" w:cs="Arial"/>
            <w:sz w:val="24"/>
            <w:szCs w:val="24"/>
          </w:rPr>
          <w:delText>the</w:delText>
        </w:r>
      </w:del>
      <w:ins w:id="1005" w:author="bidyut k mohanty" w:date="2012-04-20T11:58:00Z">
        <w:r w:rsidR="00C6487E">
          <w:rPr>
            <w:rFonts w:ascii="Arial" w:hAnsi="Arial" w:cs="Arial"/>
            <w:sz w:val="24"/>
            <w:szCs w:val="24"/>
          </w:rPr>
          <w:t>by</w:t>
        </w:r>
      </w:ins>
      <w:ins w:id="1006" w:author="bidyut k mohanty" w:date="2012-04-22T08:31:00Z">
        <w:r w:rsidRPr="00605020">
          <w:rPr>
            <w:rFonts w:ascii="Arial" w:hAnsi="Arial" w:cs="Arial"/>
            <w:sz w:val="24"/>
            <w:szCs w:val="24"/>
          </w:rPr>
          <w:t xml:space="preserve"> knock</w:t>
        </w:r>
      </w:ins>
      <w:ins w:id="1007" w:author="bidyut k mohanty" w:date="2012-04-20T11:58:00Z">
        <w:r w:rsidR="00C6487E">
          <w:rPr>
            <w:rFonts w:ascii="Arial" w:hAnsi="Arial" w:cs="Arial"/>
            <w:sz w:val="24"/>
            <w:szCs w:val="24"/>
          </w:rPr>
          <w:t xml:space="preserve">ing </w:t>
        </w:r>
      </w:ins>
      <w:ins w:id="1008" w:author="bidyut k mohanty" w:date="2012-04-23T00:08:00Z">
        <w:r w:rsidRPr="00605020">
          <w:rPr>
            <w:rFonts w:ascii="Arial" w:hAnsi="Arial" w:cs="Arial"/>
            <w:sz w:val="24"/>
            <w:szCs w:val="24"/>
          </w:rPr>
          <w:t>out</w:t>
        </w:r>
      </w:ins>
      <w:del w:id="1009" w:author="bidyut k mohanty" w:date="2012-04-20T11:58:00Z">
        <w:r w:rsidRPr="00605020" w:rsidDel="00C6487E">
          <w:rPr>
            <w:rFonts w:ascii="Arial" w:hAnsi="Arial" w:cs="Arial"/>
            <w:sz w:val="24"/>
            <w:szCs w:val="24"/>
          </w:rPr>
          <w:delText xml:space="preserve"> of</w:delText>
        </w:r>
      </w:del>
      <w:ins w:id="1010" w:author="bidyut k mohanty" w:date="2012-04-23T00:08:00Z">
        <w:r w:rsidRPr="00605020">
          <w:rPr>
            <w:rFonts w:ascii="Arial" w:hAnsi="Arial" w:cs="Arial"/>
            <w:sz w:val="24"/>
            <w:szCs w:val="24"/>
          </w:rPr>
          <w:t xml:space="preserve"> one copy of the wild-type allele </w:t>
        </w:r>
      </w:ins>
      <w:del w:id="1011" w:author="bidyut k mohanty" w:date="2012-04-20T11:58:00Z">
        <w:r w:rsidRPr="00605020" w:rsidDel="00C6487E">
          <w:rPr>
            <w:rFonts w:ascii="Arial" w:hAnsi="Arial" w:cs="Arial"/>
            <w:sz w:val="24"/>
            <w:szCs w:val="24"/>
          </w:rPr>
          <w:delText xml:space="preserve">by </w:delText>
        </w:r>
      </w:del>
      <w:ins w:id="1012" w:author="bidyut k mohanty" w:date="2012-04-20T11:58:00Z">
        <w:r w:rsidR="00C6487E">
          <w:rPr>
            <w:rFonts w:ascii="Arial" w:hAnsi="Arial" w:cs="Arial"/>
            <w:sz w:val="24"/>
            <w:szCs w:val="24"/>
          </w:rPr>
          <w:t>using</w:t>
        </w:r>
        <w:r w:rsidR="00C6487E" w:rsidRPr="00605020">
          <w:rPr>
            <w:rFonts w:ascii="Arial" w:hAnsi="Arial" w:cs="Arial"/>
            <w:sz w:val="24"/>
            <w:szCs w:val="24"/>
          </w:rPr>
          <w:t xml:space="preserve"> </w:t>
        </w:r>
      </w:ins>
      <w:ins w:id="1013" w:author="bidyut k mohanty" w:date="2012-04-23T00:08:00Z">
        <w:r w:rsidRPr="00605020">
          <w:rPr>
            <w:rFonts w:ascii="Arial" w:hAnsi="Arial" w:cs="Arial"/>
            <w:sz w:val="24"/>
            <w:szCs w:val="24"/>
          </w:rPr>
          <w:t xml:space="preserve">a </w:t>
        </w:r>
        <w:proofErr w:type="spellStart"/>
        <w:r w:rsidRPr="00605020">
          <w:rPr>
            <w:rFonts w:ascii="Arial" w:hAnsi="Arial" w:cs="Arial"/>
            <w:sz w:val="24"/>
            <w:szCs w:val="24"/>
          </w:rPr>
          <w:t>kanamycin</w:t>
        </w:r>
        <w:proofErr w:type="spellEnd"/>
        <w:r w:rsidRPr="00605020">
          <w:rPr>
            <w:rFonts w:ascii="Arial" w:hAnsi="Arial" w:cs="Arial"/>
            <w:sz w:val="24"/>
            <w:szCs w:val="24"/>
          </w:rPr>
          <w:t xml:space="preserve"> </w:t>
        </w:r>
      </w:ins>
      <w:ins w:id="1014" w:author="bidyut k mohanty" w:date="2012-04-20T11:58:00Z">
        <w:r w:rsidR="00C6487E">
          <w:rPr>
            <w:rFonts w:ascii="Arial" w:hAnsi="Arial" w:cs="Arial"/>
            <w:sz w:val="24"/>
            <w:szCs w:val="24"/>
          </w:rPr>
          <w:t xml:space="preserve">drug </w:t>
        </w:r>
      </w:ins>
      <w:ins w:id="1015" w:author="bidyut k mohanty" w:date="2012-04-23T00:08:00Z">
        <w:r w:rsidRPr="00605020">
          <w:rPr>
            <w:rFonts w:ascii="Arial" w:hAnsi="Arial" w:cs="Arial"/>
            <w:sz w:val="24"/>
            <w:szCs w:val="24"/>
          </w:rPr>
          <w:t xml:space="preserve">resistance marker. </w:t>
        </w:r>
        <w:r w:rsidR="00313C7B" w:rsidRPr="00605020">
          <w:rPr>
            <w:rFonts w:ascii="Arial" w:hAnsi="Arial" w:cs="Arial"/>
            <w:sz w:val="24"/>
            <w:szCs w:val="24"/>
          </w:rPr>
          <w:t>LOH</w:t>
        </w:r>
        <w:r w:rsidRPr="00605020">
          <w:rPr>
            <w:rFonts w:ascii="Arial" w:hAnsi="Arial" w:cs="Arial"/>
            <w:sz w:val="24"/>
            <w:szCs w:val="24"/>
          </w:rPr>
          <w:t xml:space="preserve"> can be monitored in </w:t>
        </w:r>
        <w:r w:rsidRPr="00605020">
          <w:rPr>
            <w:rFonts w:ascii="Arial" w:hAnsi="Arial" w:cs="Arial"/>
            <w:i/>
            <w:sz w:val="24"/>
            <w:szCs w:val="24"/>
          </w:rPr>
          <w:t>Saccharomyces cerevisiae</w:t>
        </w:r>
        <w:r w:rsidRPr="00605020">
          <w:rPr>
            <w:rFonts w:ascii="Arial" w:hAnsi="Arial" w:cs="Arial"/>
            <w:sz w:val="24"/>
            <w:szCs w:val="24"/>
          </w:rPr>
          <w:t xml:space="preserve"> only when the heterozygous form of </w:t>
        </w:r>
        <w:r w:rsidR="00E6575D" w:rsidRPr="00E6575D">
          <w:rPr>
            <w:rFonts w:ascii="Arial" w:hAnsi="Arial"/>
            <w:i/>
            <w:sz w:val="24"/>
            <w:rPrChange w:id="1016" w:author="bidyut k mohanty" w:date="2012-04-22T08:31:00Z">
              <w:rPr>
                <w:rFonts w:ascii="Arial" w:hAnsi="Arial"/>
                <w:sz w:val="24"/>
              </w:rPr>
            </w:rPrChange>
          </w:rPr>
          <w:t>MET15</w:t>
        </w:r>
        <w:r w:rsidR="00E6575D" w:rsidRPr="00E6575D">
          <w:rPr>
            <w:rFonts w:ascii="Arial" w:hAnsi="Arial"/>
            <w:i/>
            <w:sz w:val="24"/>
            <w:vertAlign w:val="superscript"/>
            <w:rPrChange w:id="1017" w:author="bidyut k mohanty" w:date="2012-04-22T08:31:00Z">
              <w:rPr>
                <w:rFonts w:ascii="Arial" w:hAnsi="Arial"/>
                <w:sz w:val="24"/>
                <w:vertAlign w:val="superscript"/>
              </w:rPr>
            </w:rPrChange>
          </w:rPr>
          <w:t>+/-</w:t>
        </w:r>
        <w:r w:rsidRPr="00605020">
          <w:rPr>
            <w:rFonts w:ascii="Arial" w:hAnsi="Arial" w:cs="Arial"/>
            <w:sz w:val="24"/>
            <w:szCs w:val="24"/>
          </w:rPr>
          <w:t xml:space="preserve"> is converted into a homozygous recessive form (</w:t>
        </w:r>
        <w:r w:rsidR="00E6575D" w:rsidRPr="00E6575D">
          <w:rPr>
            <w:rFonts w:ascii="Arial" w:hAnsi="Arial"/>
            <w:i/>
            <w:sz w:val="24"/>
            <w:rPrChange w:id="1018" w:author="bidyut k mohanty" w:date="2012-04-22T08:31:00Z">
              <w:rPr>
                <w:rFonts w:ascii="Arial" w:hAnsi="Arial"/>
                <w:sz w:val="24"/>
              </w:rPr>
            </w:rPrChange>
          </w:rPr>
          <w:t>MET15</w:t>
        </w:r>
        <w:r w:rsidR="00E6575D" w:rsidRPr="00E6575D">
          <w:rPr>
            <w:rFonts w:ascii="Arial" w:hAnsi="Arial"/>
            <w:i/>
            <w:sz w:val="24"/>
            <w:vertAlign w:val="superscript"/>
            <w:rPrChange w:id="1019" w:author="bidyut k mohanty" w:date="2012-04-22T08:31:00Z">
              <w:rPr>
                <w:rFonts w:ascii="Arial" w:hAnsi="Arial"/>
                <w:sz w:val="24"/>
                <w:vertAlign w:val="superscript"/>
              </w:rPr>
            </w:rPrChange>
          </w:rPr>
          <w:t>-/-</w:t>
        </w:r>
        <w:r w:rsidRPr="00605020">
          <w:rPr>
            <w:rFonts w:ascii="Arial" w:hAnsi="Arial" w:cs="Arial"/>
            <w:sz w:val="24"/>
            <w:szCs w:val="24"/>
          </w:rPr>
          <w:t xml:space="preserve">) following mitotic division. </w:t>
        </w:r>
        <w:r w:rsidR="000A5AB6" w:rsidRPr="00605020">
          <w:rPr>
            <w:rFonts w:ascii="Arial" w:hAnsi="Arial" w:cs="Arial"/>
            <w:sz w:val="24"/>
            <w:szCs w:val="24"/>
          </w:rPr>
          <w:t xml:space="preserve">When </w:t>
        </w:r>
      </w:ins>
      <w:ins w:id="1020" w:author="bidyut k mohanty" w:date="2012-04-20T12:18:00Z">
        <w:r w:rsidR="00521297">
          <w:rPr>
            <w:rFonts w:ascii="Arial" w:hAnsi="Arial" w:cs="Arial"/>
            <w:sz w:val="24"/>
            <w:szCs w:val="24"/>
          </w:rPr>
          <w:t xml:space="preserve">this </w:t>
        </w:r>
      </w:ins>
      <w:ins w:id="1021" w:author="bidyut k mohanty" w:date="2012-04-23T00:08:00Z">
        <w:r w:rsidR="000A5AB6" w:rsidRPr="00605020">
          <w:rPr>
            <w:rFonts w:ascii="Arial" w:hAnsi="Arial" w:cs="Arial"/>
            <w:sz w:val="24"/>
            <w:szCs w:val="24"/>
          </w:rPr>
          <w:t>yeast</w:t>
        </w:r>
      </w:ins>
      <w:ins w:id="1022" w:author="bidyut k mohanty" w:date="2012-04-20T12:18:00Z">
        <w:r w:rsidR="00521297" w:rsidRPr="00521297">
          <w:rPr>
            <w:rFonts w:ascii="Arial" w:hAnsi="Arial" w:cs="Arial"/>
            <w:sz w:val="24"/>
            <w:szCs w:val="24"/>
          </w:rPr>
          <w:t xml:space="preserve"> </w:t>
        </w:r>
        <w:r w:rsidR="00521297">
          <w:rPr>
            <w:rFonts w:ascii="Arial" w:hAnsi="Arial" w:cs="Arial"/>
            <w:sz w:val="24"/>
            <w:szCs w:val="24"/>
          </w:rPr>
          <w:t>strain</w:t>
        </w:r>
      </w:ins>
      <w:ins w:id="1023" w:author="bidyut k mohanty" w:date="2012-04-22T08:31:00Z">
        <w:r w:rsidR="000A5AB6" w:rsidRPr="00605020">
          <w:rPr>
            <w:rFonts w:ascii="Arial" w:hAnsi="Arial" w:cs="Arial"/>
            <w:sz w:val="24"/>
            <w:szCs w:val="24"/>
          </w:rPr>
          <w:t xml:space="preserve"> </w:t>
        </w:r>
      </w:ins>
      <w:ins w:id="1024" w:author="bidyut k mohanty" w:date="2012-04-23T00:08:00Z">
        <w:r w:rsidR="000A5AB6" w:rsidRPr="00605020">
          <w:rPr>
            <w:rFonts w:ascii="Arial" w:hAnsi="Arial" w:cs="Arial"/>
            <w:sz w:val="24"/>
            <w:szCs w:val="24"/>
          </w:rPr>
          <w:t xml:space="preserve">is plated on </w:t>
        </w:r>
      </w:ins>
      <w:ins w:id="1025" w:author="bidyut k mohanty" w:date="2012-04-20T12:18:00Z">
        <w:r w:rsidR="00521297" w:rsidRPr="00605020">
          <w:rPr>
            <w:rFonts w:ascii="Arial" w:hAnsi="Arial" w:cs="Arial"/>
            <w:sz w:val="24"/>
            <w:szCs w:val="24"/>
          </w:rPr>
          <w:t xml:space="preserve">medium containing </w:t>
        </w:r>
      </w:ins>
      <w:ins w:id="1026" w:author="bidyut k mohanty" w:date="2012-04-23T00:08:00Z">
        <w:r w:rsidR="000A5AB6" w:rsidRPr="00605020">
          <w:rPr>
            <w:rFonts w:ascii="Arial" w:hAnsi="Arial" w:cs="Arial"/>
            <w:sz w:val="24"/>
            <w:szCs w:val="24"/>
          </w:rPr>
          <w:t>lead</w:t>
        </w:r>
      </w:ins>
      <w:del w:id="1027" w:author="bidyut k mohanty" w:date="2012-04-20T12:18:00Z">
        <w:r w:rsidR="000A5AB6" w:rsidRPr="00605020" w:rsidDel="00521297">
          <w:rPr>
            <w:rFonts w:ascii="Arial" w:hAnsi="Arial" w:cs="Arial"/>
            <w:sz w:val="24"/>
            <w:szCs w:val="24"/>
          </w:rPr>
          <w:delText xml:space="preserve"> containing medium</w:delText>
        </w:r>
      </w:del>
      <w:ins w:id="1028" w:author="bidyut k mohanty" w:date="2012-04-23T00:08:00Z">
        <w:r w:rsidR="000A5AB6" w:rsidRPr="00605020">
          <w:rPr>
            <w:rFonts w:ascii="Arial" w:hAnsi="Arial" w:cs="Arial"/>
            <w:sz w:val="24"/>
            <w:szCs w:val="24"/>
          </w:rPr>
          <w:t xml:space="preserve">, </w:t>
        </w:r>
      </w:ins>
      <w:ins w:id="1029" w:author="bidyut k mohanty" w:date="2012-04-20T12:18:00Z">
        <w:r w:rsidR="00521297">
          <w:rPr>
            <w:rFonts w:ascii="Arial" w:hAnsi="Arial" w:cs="Arial"/>
            <w:sz w:val="24"/>
            <w:szCs w:val="24"/>
          </w:rPr>
          <w:t>LOH</w:t>
        </w:r>
        <w:r w:rsidR="00521297" w:rsidRPr="00605020">
          <w:rPr>
            <w:rFonts w:ascii="Arial" w:hAnsi="Arial" w:cs="Arial"/>
            <w:sz w:val="24"/>
            <w:szCs w:val="24"/>
          </w:rPr>
          <w:t xml:space="preserve"> </w:t>
        </w:r>
      </w:ins>
      <w:ins w:id="1030" w:author="bidyut k mohanty" w:date="2012-04-20T12:19:00Z">
        <w:r w:rsidR="00521297">
          <w:rPr>
            <w:rFonts w:ascii="Arial" w:hAnsi="Arial" w:cs="Arial"/>
            <w:sz w:val="24"/>
            <w:szCs w:val="24"/>
          </w:rPr>
          <w:t xml:space="preserve">occurs resulting in black sectors in </w:t>
        </w:r>
      </w:ins>
      <w:ins w:id="1031" w:author="bidyut k mohanty" w:date="2012-04-20T12:20:00Z">
        <w:r w:rsidR="00B87DE4">
          <w:rPr>
            <w:rFonts w:ascii="Arial" w:hAnsi="Arial" w:cs="Arial"/>
            <w:sz w:val="24"/>
            <w:szCs w:val="24"/>
          </w:rPr>
          <w:t>cream-colored</w:t>
        </w:r>
      </w:ins>
      <w:ins w:id="1032" w:author="bidyut k mohanty" w:date="2012-04-20T12:19:00Z">
        <w:r w:rsidR="00521297">
          <w:rPr>
            <w:rFonts w:ascii="Arial" w:hAnsi="Arial" w:cs="Arial"/>
            <w:sz w:val="24"/>
            <w:szCs w:val="24"/>
          </w:rPr>
          <w:t xml:space="preserve"> colonies. </w:t>
        </w:r>
      </w:ins>
      <w:del w:id="1033" w:author="bidyut k mohanty" w:date="2012-04-20T12:19:00Z">
        <w:r w:rsidR="000A5AB6" w:rsidRPr="00605020" w:rsidDel="00521297">
          <w:rPr>
            <w:rFonts w:ascii="Arial" w:hAnsi="Arial" w:cs="Arial"/>
            <w:sz w:val="24"/>
            <w:szCs w:val="24"/>
          </w:rPr>
          <w:delText xml:space="preserve">the colors of the colonies change, in a sectional manner, depending on the timing at which the mutational </w:delText>
        </w:r>
      </w:del>
      <w:ins w:id="1034" w:author="Hong Qin" w:date="2012-04-19T19:15:00Z">
        <w:del w:id="1035" w:author="bidyut k mohanty" w:date="2012-04-20T12:18:00Z">
          <w:r w:rsidR="00A67108" w:rsidDel="00521297">
            <w:rPr>
              <w:rFonts w:ascii="Arial" w:hAnsi="Arial" w:cs="Arial"/>
              <w:sz w:val="24"/>
              <w:szCs w:val="24"/>
            </w:rPr>
            <w:delText>LOH</w:delText>
          </w:r>
          <w:r w:rsidR="00A67108" w:rsidRPr="00605020" w:rsidDel="00521297">
            <w:rPr>
              <w:rFonts w:ascii="Arial" w:hAnsi="Arial" w:cs="Arial"/>
              <w:sz w:val="24"/>
              <w:szCs w:val="24"/>
            </w:rPr>
            <w:delText xml:space="preserve"> </w:delText>
          </w:r>
        </w:del>
      </w:ins>
      <w:del w:id="1036" w:author="bidyut k mohanty" w:date="2012-04-20T12:19:00Z">
        <w:r w:rsidR="000A5AB6" w:rsidRPr="00605020" w:rsidDel="00521297">
          <w:rPr>
            <w:rFonts w:ascii="Arial" w:hAnsi="Arial" w:cs="Arial"/>
            <w:sz w:val="24"/>
            <w:szCs w:val="24"/>
          </w:rPr>
          <w:delText xml:space="preserve">event occurs. </w:delText>
        </w:r>
      </w:del>
      <w:ins w:id="1037" w:author="bidyut k mohanty" w:date="2012-04-23T00:08:00Z">
        <w:r w:rsidR="000A5AB6" w:rsidRPr="00605020">
          <w:rPr>
            <w:rFonts w:ascii="Arial" w:hAnsi="Arial" w:cs="Arial"/>
            <w:sz w:val="24"/>
            <w:szCs w:val="24"/>
          </w:rPr>
          <w:t>Thus,</w:t>
        </w:r>
      </w:ins>
      <w:ins w:id="1038" w:author="bidyut k mohanty" w:date="2012-04-20T12:21:00Z">
        <w:r w:rsidR="00B87DE4">
          <w:rPr>
            <w:rFonts w:ascii="Arial" w:hAnsi="Arial" w:cs="Arial"/>
            <w:sz w:val="24"/>
            <w:szCs w:val="24"/>
          </w:rPr>
          <w:t xml:space="preserve"> a</w:t>
        </w:r>
      </w:ins>
      <w:ins w:id="1039" w:author="bidyut k mohanty" w:date="2012-04-22T08:31:00Z">
        <w:r w:rsidR="000A5AB6" w:rsidRPr="00605020">
          <w:rPr>
            <w:rFonts w:ascii="Arial" w:hAnsi="Arial" w:cs="Arial"/>
            <w:sz w:val="24"/>
            <w:szCs w:val="24"/>
          </w:rPr>
          <w:t xml:space="preserve"> </w:t>
        </w:r>
      </w:ins>
      <w:ins w:id="1040" w:author="bidyut k mohanty" w:date="2012-04-23T00:08:00Z">
        <w:r w:rsidR="00E6575D" w:rsidRPr="00E6575D">
          <w:rPr>
            <w:rFonts w:ascii="Arial" w:hAnsi="Arial"/>
            <w:i/>
            <w:sz w:val="24"/>
            <w:rPrChange w:id="1041" w:author="bidyut k mohanty" w:date="2012-04-22T08:31:00Z">
              <w:rPr>
                <w:rFonts w:ascii="Arial" w:hAnsi="Arial"/>
                <w:sz w:val="24"/>
              </w:rPr>
            </w:rPrChange>
          </w:rPr>
          <w:t>MET15</w:t>
        </w:r>
        <w:r w:rsidR="00E6575D" w:rsidRPr="00E6575D">
          <w:rPr>
            <w:rFonts w:ascii="Arial" w:hAnsi="Arial"/>
            <w:i/>
            <w:sz w:val="24"/>
            <w:vertAlign w:val="superscript"/>
            <w:rPrChange w:id="1042" w:author="bidyut k mohanty" w:date="2012-04-22T08:31:00Z">
              <w:rPr>
                <w:rFonts w:ascii="Arial" w:hAnsi="Arial"/>
                <w:sz w:val="24"/>
                <w:vertAlign w:val="superscript"/>
              </w:rPr>
            </w:rPrChange>
          </w:rPr>
          <w:t>-/-</w:t>
        </w:r>
        <w:r w:rsidR="00E6575D" w:rsidRPr="00E6575D">
          <w:rPr>
            <w:rFonts w:ascii="Arial" w:hAnsi="Arial"/>
            <w:i/>
            <w:sz w:val="24"/>
            <w:rPrChange w:id="1043" w:author="bidyut k mohanty" w:date="2012-04-22T08:31:00Z">
              <w:rPr>
                <w:rFonts w:ascii="Arial" w:hAnsi="Arial"/>
                <w:sz w:val="24"/>
              </w:rPr>
            </w:rPrChange>
          </w:rPr>
          <w:t xml:space="preserve"> </w:t>
        </w:r>
      </w:ins>
      <w:del w:id="1044" w:author="bidyut k mohanty" w:date="2012-04-20T12:21:00Z">
        <w:r w:rsidR="000A5AB6" w:rsidRPr="00605020" w:rsidDel="00B87DE4">
          <w:rPr>
            <w:rFonts w:ascii="Arial" w:hAnsi="Arial" w:cs="Arial"/>
            <w:sz w:val="24"/>
            <w:szCs w:val="24"/>
          </w:rPr>
          <w:delText xml:space="preserve">leads </w:delText>
        </w:r>
      </w:del>
      <w:del w:id="1045" w:author="bidyut k mohanty" w:date="2012-04-22T08:31:00Z">
        <w:r w:rsidR="000A5AB6" w:rsidRPr="00605020">
          <w:rPr>
            <w:rFonts w:ascii="Arial" w:hAnsi="Arial" w:cs="Arial"/>
            <w:sz w:val="24"/>
            <w:szCs w:val="24"/>
          </w:rPr>
          <w:delText>to</w:delText>
        </w:r>
      </w:del>
      <w:del w:id="1046" w:author="bidyut k mohanty" w:date="2012-04-20T12:21:00Z">
        <w:r w:rsidR="000A5AB6" w:rsidRPr="00605020" w:rsidDel="00B87DE4">
          <w:rPr>
            <w:rFonts w:ascii="Arial" w:hAnsi="Arial" w:cs="Arial"/>
            <w:sz w:val="24"/>
            <w:szCs w:val="24"/>
          </w:rPr>
          <w:delText>to</w:delText>
        </w:r>
      </w:del>
      <w:ins w:id="1047" w:author="bidyut k mohanty" w:date="2012-04-20T12:21:00Z">
        <w:r w:rsidR="00B87DE4">
          <w:rPr>
            <w:rFonts w:ascii="Arial" w:hAnsi="Arial" w:cs="Arial"/>
            <w:sz w:val="24"/>
            <w:szCs w:val="24"/>
          </w:rPr>
          <w:t>strain forms</w:t>
        </w:r>
      </w:ins>
      <w:ins w:id="1048" w:author="bidyut k mohanty" w:date="2012-04-23T00:08:00Z">
        <w:r w:rsidR="000A5AB6" w:rsidRPr="00605020">
          <w:rPr>
            <w:rFonts w:ascii="Arial" w:hAnsi="Arial" w:cs="Arial"/>
            <w:sz w:val="24"/>
            <w:szCs w:val="24"/>
          </w:rPr>
          <w:t xml:space="preserve"> </w:t>
        </w:r>
      </w:ins>
      <w:del w:id="1049" w:author="bidyut k mohanty" w:date="2012-04-20T12:21:00Z">
        <w:r w:rsidR="000A5AB6" w:rsidRPr="00605020" w:rsidDel="00B87DE4">
          <w:rPr>
            <w:rFonts w:ascii="Arial" w:hAnsi="Arial" w:cs="Arial"/>
            <w:sz w:val="24"/>
            <w:szCs w:val="24"/>
          </w:rPr>
          <w:delText xml:space="preserve">fully </w:delText>
        </w:r>
      </w:del>
      <w:ins w:id="1050" w:author="bidyut k mohanty" w:date="2012-04-20T12:21:00Z">
        <w:r w:rsidR="00B87DE4">
          <w:rPr>
            <w:rFonts w:ascii="Arial" w:hAnsi="Arial" w:cs="Arial"/>
            <w:sz w:val="24"/>
            <w:szCs w:val="24"/>
          </w:rPr>
          <w:t>completely</w:t>
        </w:r>
        <w:r w:rsidR="00B87DE4" w:rsidRPr="00605020">
          <w:rPr>
            <w:rFonts w:ascii="Arial" w:hAnsi="Arial" w:cs="Arial"/>
            <w:sz w:val="24"/>
            <w:szCs w:val="24"/>
          </w:rPr>
          <w:t xml:space="preserve"> </w:t>
        </w:r>
      </w:ins>
      <w:ins w:id="1051" w:author="bidyut k mohanty" w:date="2012-04-23T00:08:00Z">
        <w:r w:rsidR="000A5AB6" w:rsidRPr="00605020">
          <w:rPr>
            <w:rFonts w:ascii="Arial" w:hAnsi="Arial" w:cs="Arial"/>
            <w:sz w:val="24"/>
            <w:szCs w:val="24"/>
          </w:rPr>
          <w:t xml:space="preserve">black colonies. Colonies may have a brown tint, depending on the yeast strain used. Both </w:t>
        </w:r>
      </w:ins>
      <w:del w:id="1052" w:author="bidyut k mohanty" w:date="2012-04-22T08:31:00Z">
        <w:r w:rsidR="000A5AB6" w:rsidRPr="00605020">
          <w:rPr>
            <w:rFonts w:ascii="Arial" w:hAnsi="Arial" w:cs="Arial"/>
            <w:sz w:val="24"/>
            <w:szCs w:val="24"/>
          </w:rPr>
          <w:delText xml:space="preserve">dominance </w:delText>
        </w:r>
      </w:del>
      <w:ins w:id="1053" w:author="bidyut k mohanty" w:date="2012-04-22T08:31:00Z">
        <w:r w:rsidR="000A5AB6" w:rsidRPr="00605020">
          <w:rPr>
            <w:rFonts w:ascii="Arial" w:hAnsi="Arial" w:cs="Arial"/>
            <w:sz w:val="24"/>
            <w:szCs w:val="24"/>
          </w:rPr>
          <w:t>dominan</w:t>
        </w:r>
      </w:ins>
      <w:ins w:id="1054" w:author="bidyut k mohanty" w:date="2012-04-20T12:22:00Z">
        <w:r w:rsidR="006A0E7F">
          <w:rPr>
            <w:rFonts w:ascii="Arial" w:hAnsi="Arial" w:cs="Arial"/>
            <w:sz w:val="24"/>
            <w:szCs w:val="24"/>
          </w:rPr>
          <w:t>t</w:t>
        </w:r>
      </w:ins>
      <w:del w:id="1055" w:author="bidyut k mohanty" w:date="2012-04-20T12:22:00Z">
        <w:r w:rsidR="000A5AB6" w:rsidRPr="00605020" w:rsidDel="006A0E7F">
          <w:rPr>
            <w:rFonts w:ascii="Arial" w:hAnsi="Arial" w:cs="Arial"/>
            <w:sz w:val="24"/>
            <w:szCs w:val="24"/>
          </w:rPr>
          <w:delText xml:space="preserve">ce </w:delText>
        </w:r>
      </w:del>
      <w:ins w:id="1056" w:author="bidyut k mohanty" w:date="2012-04-20T12:22:00Z">
        <w:r w:rsidR="006A0E7F">
          <w:rPr>
            <w:rFonts w:ascii="Arial" w:hAnsi="Arial" w:cs="Arial"/>
            <w:sz w:val="24"/>
            <w:szCs w:val="24"/>
          </w:rPr>
          <w:t xml:space="preserve"> forms </w:t>
        </w:r>
      </w:ins>
      <w:ins w:id="1057" w:author="bidyut k mohanty" w:date="2012-04-20T12:23:00Z">
        <w:r w:rsidR="006A0E7F">
          <w:rPr>
            <w:rFonts w:ascii="Arial" w:hAnsi="Arial" w:cs="Arial"/>
            <w:sz w:val="24"/>
            <w:szCs w:val="24"/>
          </w:rPr>
          <w:t>o</w:t>
        </w:r>
      </w:ins>
      <w:ins w:id="1058" w:author="bidyut k mohanty" w:date="2012-04-23T00:08:00Z">
        <w:r w:rsidR="000A5AB6" w:rsidRPr="00605020">
          <w:rPr>
            <w:rFonts w:ascii="Arial" w:hAnsi="Arial" w:cs="Arial"/>
            <w:sz w:val="24"/>
            <w:szCs w:val="24"/>
          </w:rPr>
          <w:t>f</w:t>
        </w:r>
      </w:ins>
      <w:del w:id="1059" w:author="bidyut k mohanty" w:date="2012-04-20T12:23:00Z">
        <w:r w:rsidR="000A5AB6" w:rsidRPr="00605020" w:rsidDel="006A0E7F">
          <w:rPr>
            <w:rFonts w:ascii="Arial" w:hAnsi="Arial" w:cs="Arial"/>
            <w:sz w:val="24"/>
            <w:szCs w:val="24"/>
          </w:rPr>
          <w:delText>or</w:delText>
        </w:r>
      </w:del>
      <w:ins w:id="1060" w:author="bidyut k mohanty" w:date="2012-04-23T00:08:00Z">
        <w:r w:rsidR="000A5AB6" w:rsidRPr="00605020">
          <w:rPr>
            <w:rFonts w:ascii="Arial" w:hAnsi="Arial" w:cs="Arial"/>
            <w:sz w:val="24"/>
            <w:szCs w:val="24"/>
          </w:rPr>
          <w:t xml:space="preserve"> the </w:t>
        </w:r>
        <w:r w:rsidR="00E6575D" w:rsidRPr="00E6575D">
          <w:rPr>
            <w:rFonts w:ascii="Arial" w:hAnsi="Arial"/>
            <w:i/>
            <w:sz w:val="24"/>
            <w:rPrChange w:id="1061" w:author="bidyut k mohanty" w:date="2012-04-22T08:31:00Z">
              <w:rPr>
                <w:rFonts w:ascii="Arial" w:hAnsi="Arial"/>
                <w:sz w:val="24"/>
              </w:rPr>
            </w:rPrChange>
          </w:rPr>
          <w:t>MET15</w:t>
        </w:r>
        <w:r w:rsidR="000A5AB6" w:rsidRPr="00605020">
          <w:rPr>
            <w:rFonts w:ascii="Arial" w:hAnsi="Arial" w:cs="Arial"/>
            <w:sz w:val="24"/>
            <w:szCs w:val="24"/>
          </w:rPr>
          <w:t xml:space="preserve"> gene (</w:t>
        </w:r>
        <w:r w:rsidR="00E6575D" w:rsidRPr="00E6575D">
          <w:rPr>
            <w:rFonts w:ascii="Arial" w:hAnsi="Arial"/>
            <w:i/>
            <w:sz w:val="24"/>
            <w:rPrChange w:id="1062" w:author="bidyut k mohanty" w:date="2012-04-22T08:31:00Z">
              <w:rPr>
                <w:rFonts w:ascii="Arial" w:hAnsi="Arial"/>
                <w:sz w:val="24"/>
              </w:rPr>
            </w:rPrChange>
          </w:rPr>
          <w:t>MET15</w:t>
        </w:r>
        <w:r w:rsidR="00E6575D" w:rsidRPr="00E6575D">
          <w:rPr>
            <w:rFonts w:ascii="Arial" w:hAnsi="Arial"/>
            <w:i/>
            <w:sz w:val="24"/>
            <w:vertAlign w:val="superscript"/>
            <w:rPrChange w:id="1063" w:author="bidyut k mohanty" w:date="2012-04-22T08:31:00Z">
              <w:rPr>
                <w:rFonts w:ascii="Arial" w:hAnsi="Arial"/>
                <w:sz w:val="24"/>
                <w:vertAlign w:val="superscript"/>
              </w:rPr>
            </w:rPrChange>
          </w:rPr>
          <w:t>+/+</w:t>
        </w:r>
        <w:r w:rsidR="000A5AB6" w:rsidRPr="00605020">
          <w:rPr>
            <w:rFonts w:ascii="Arial" w:hAnsi="Arial" w:cs="Arial"/>
            <w:sz w:val="24"/>
            <w:szCs w:val="24"/>
          </w:rPr>
          <w:t xml:space="preserve">) and </w:t>
        </w:r>
        <w:r w:rsidR="00E6575D" w:rsidRPr="00E6575D">
          <w:rPr>
            <w:rFonts w:ascii="Arial" w:hAnsi="Arial"/>
            <w:i/>
            <w:sz w:val="24"/>
            <w:rPrChange w:id="1064" w:author="bidyut k mohanty" w:date="2012-04-22T08:31:00Z">
              <w:rPr>
                <w:rFonts w:ascii="Arial" w:hAnsi="Arial"/>
                <w:sz w:val="24"/>
              </w:rPr>
            </w:rPrChange>
          </w:rPr>
          <w:t>MET15</w:t>
        </w:r>
        <w:r w:rsidR="00E6575D" w:rsidRPr="00E6575D">
          <w:rPr>
            <w:rFonts w:ascii="Arial" w:hAnsi="Arial"/>
            <w:i/>
            <w:sz w:val="24"/>
            <w:vertAlign w:val="superscript"/>
            <w:rPrChange w:id="1065" w:author="bidyut k mohanty" w:date="2012-04-22T08:31:00Z">
              <w:rPr>
                <w:rFonts w:ascii="Arial" w:hAnsi="Arial"/>
                <w:sz w:val="24"/>
                <w:vertAlign w:val="superscript"/>
              </w:rPr>
            </w:rPrChange>
          </w:rPr>
          <w:t>+/-</w:t>
        </w:r>
        <w:r w:rsidR="000A5AB6" w:rsidRPr="00605020">
          <w:rPr>
            <w:rFonts w:ascii="Arial" w:hAnsi="Arial" w:cs="Arial"/>
            <w:sz w:val="24"/>
            <w:szCs w:val="24"/>
          </w:rPr>
          <w:t xml:space="preserve"> yield white </w:t>
        </w:r>
      </w:ins>
      <w:ins w:id="1066" w:author="bidyut k mohanty" w:date="2012-04-22T08:31:00Z">
        <w:r w:rsidR="00AE4926">
          <w:rPr>
            <w:rFonts w:ascii="Arial" w:hAnsi="Arial" w:cs="Arial"/>
            <w:sz w:val="24"/>
            <w:szCs w:val="24"/>
          </w:rPr>
          <w:t>or cream</w:t>
        </w:r>
        <w:r w:rsidR="000A5AB6" w:rsidRPr="00605020">
          <w:rPr>
            <w:rFonts w:ascii="Arial" w:hAnsi="Arial" w:cs="Arial"/>
            <w:sz w:val="24"/>
            <w:szCs w:val="24"/>
          </w:rPr>
          <w:t xml:space="preserve"> </w:t>
        </w:r>
      </w:ins>
      <w:ins w:id="1067" w:author="bidyut k mohanty" w:date="2012-04-23T00:08:00Z">
        <w:r w:rsidR="000A5AB6" w:rsidRPr="00605020">
          <w:rPr>
            <w:rFonts w:ascii="Arial" w:hAnsi="Arial" w:cs="Arial"/>
            <w:sz w:val="24"/>
            <w:szCs w:val="24"/>
          </w:rPr>
          <w:t xml:space="preserve">color colonies. As a result, only fifty percent of </w:t>
        </w:r>
      </w:ins>
      <w:del w:id="1068" w:author="Hong Qin" w:date="2012-04-19T19:15:00Z">
        <w:r w:rsidR="000A5AB6" w:rsidRPr="00605020" w:rsidDel="00F01A76">
          <w:rPr>
            <w:rFonts w:ascii="Arial" w:hAnsi="Arial" w:cs="Arial"/>
            <w:sz w:val="24"/>
            <w:szCs w:val="24"/>
          </w:rPr>
          <w:delText xml:space="preserve">mutational </w:delText>
        </w:r>
      </w:del>
      <w:ins w:id="1069" w:author="Hong Qin" w:date="2012-04-19T19:15:00Z">
        <w:r w:rsidR="00F01A76">
          <w:rPr>
            <w:rFonts w:ascii="Arial" w:hAnsi="Arial" w:cs="Arial"/>
            <w:sz w:val="24"/>
            <w:szCs w:val="24"/>
          </w:rPr>
          <w:t xml:space="preserve">LOH </w:t>
        </w:r>
      </w:ins>
      <w:ins w:id="1070" w:author="bidyut k mohanty" w:date="2012-04-23T00:08:00Z">
        <w:r w:rsidR="000A5AB6" w:rsidRPr="00605020">
          <w:rPr>
            <w:rFonts w:ascii="Arial" w:hAnsi="Arial" w:cs="Arial"/>
            <w:sz w:val="24"/>
            <w:szCs w:val="24"/>
          </w:rPr>
          <w:t xml:space="preserve">events are observed because </w:t>
        </w:r>
      </w:ins>
      <w:del w:id="1071" w:author="bidyut k mohanty" w:date="2012-04-22T08:31:00Z">
        <w:r w:rsidR="000A5AB6" w:rsidRPr="00605020">
          <w:rPr>
            <w:rFonts w:ascii="Arial" w:hAnsi="Arial" w:cs="Arial"/>
            <w:sz w:val="24"/>
            <w:szCs w:val="24"/>
          </w:rPr>
          <w:delText xml:space="preserve">the </w:delText>
        </w:r>
      </w:del>
      <w:ins w:id="1072" w:author="bidyut k mohanty" w:date="2012-04-22T08:31:00Z">
        <w:r w:rsidR="000A5AB6" w:rsidRPr="00605020">
          <w:rPr>
            <w:rFonts w:ascii="Arial" w:hAnsi="Arial" w:cs="Arial"/>
            <w:sz w:val="24"/>
            <w:szCs w:val="24"/>
          </w:rPr>
          <w:t>the</w:t>
        </w:r>
      </w:ins>
      <w:ins w:id="1073" w:author="bidyut k mohanty" w:date="2012-04-20T12:26:00Z">
        <w:r w:rsidR="00981901">
          <w:rPr>
            <w:rFonts w:ascii="Arial" w:hAnsi="Arial" w:cs="Arial"/>
            <w:sz w:val="24"/>
            <w:szCs w:val="24"/>
          </w:rPr>
          <w:t>se</w:t>
        </w:r>
      </w:ins>
      <w:ins w:id="1074" w:author="bidyut k mohanty" w:date="2012-04-22T08:31:00Z">
        <w:r w:rsidR="000A5AB6" w:rsidRPr="00605020">
          <w:rPr>
            <w:rFonts w:ascii="Arial" w:hAnsi="Arial" w:cs="Arial"/>
            <w:sz w:val="24"/>
            <w:szCs w:val="24"/>
          </w:rPr>
          <w:t xml:space="preserve"> </w:t>
        </w:r>
      </w:ins>
      <w:ins w:id="1075" w:author="bidyut k mohanty" w:date="2012-04-23T00:08:00Z">
        <w:r w:rsidR="000A5AB6" w:rsidRPr="00605020">
          <w:rPr>
            <w:rFonts w:ascii="Arial" w:hAnsi="Arial" w:cs="Arial"/>
            <w:sz w:val="24"/>
            <w:szCs w:val="24"/>
          </w:rPr>
          <w:t xml:space="preserve">two </w:t>
        </w:r>
      </w:ins>
      <w:del w:id="1076" w:author="bidyut k mohanty" w:date="2012-04-20T12:26:00Z">
        <w:r w:rsidR="000A5AB6" w:rsidRPr="00605020" w:rsidDel="00981901">
          <w:rPr>
            <w:rFonts w:ascii="Arial" w:hAnsi="Arial" w:cs="Arial"/>
            <w:sz w:val="24"/>
            <w:szCs w:val="24"/>
          </w:rPr>
          <w:delText xml:space="preserve">latter </w:delText>
        </w:r>
      </w:del>
      <w:ins w:id="1077" w:author="bidyut k mohanty" w:date="2012-04-23T00:08:00Z">
        <w:r w:rsidR="000A5AB6" w:rsidRPr="00605020">
          <w:rPr>
            <w:rFonts w:ascii="Arial" w:hAnsi="Arial" w:cs="Arial"/>
            <w:sz w:val="24"/>
            <w:szCs w:val="24"/>
          </w:rPr>
          <w:t xml:space="preserve">genotypes are </w:t>
        </w:r>
        <w:proofErr w:type="spellStart"/>
        <w:r w:rsidR="000A5AB6" w:rsidRPr="00605020">
          <w:rPr>
            <w:rFonts w:ascii="Arial" w:hAnsi="Arial" w:cs="Arial"/>
            <w:sz w:val="24"/>
            <w:szCs w:val="24"/>
          </w:rPr>
          <w:t>phenotypically</w:t>
        </w:r>
        <w:proofErr w:type="spellEnd"/>
        <w:r w:rsidR="000A5AB6" w:rsidRPr="00605020">
          <w:rPr>
            <w:rFonts w:ascii="Arial" w:hAnsi="Arial" w:cs="Arial"/>
            <w:sz w:val="24"/>
            <w:szCs w:val="24"/>
          </w:rPr>
          <w:t xml:space="preserve"> indistinguishable. The number of cells that did not undergo </w:t>
        </w:r>
      </w:ins>
      <w:del w:id="1078" w:author="Hong Qin" w:date="2012-04-19T19:15:00Z">
        <w:r w:rsidR="000A5AB6" w:rsidRPr="00605020" w:rsidDel="00F01A76">
          <w:rPr>
            <w:rFonts w:ascii="Arial" w:hAnsi="Arial" w:cs="Arial"/>
            <w:sz w:val="24"/>
            <w:szCs w:val="24"/>
          </w:rPr>
          <w:delText>a mutational event</w:delText>
        </w:r>
      </w:del>
      <w:ins w:id="1079" w:author="Hong Qin" w:date="2012-04-19T19:15:00Z">
        <w:r w:rsidR="00F01A76">
          <w:rPr>
            <w:rFonts w:ascii="Arial" w:hAnsi="Arial" w:cs="Arial"/>
            <w:sz w:val="24"/>
            <w:szCs w:val="24"/>
          </w:rPr>
          <w:t>LOH</w:t>
        </w:r>
      </w:ins>
      <w:ins w:id="1080" w:author="bidyut k mohanty" w:date="2012-04-23T00:08:00Z">
        <w:r w:rsidR="000A5AB6" w:rsidRPr="00605020">
          <w:rPr>
            <w:rFonts w:ascii="Arial" w:hAnsi="Arial" w:cs="Arial"/>
            <w:sz w:val="24"/>
            <w:szCs w:val="24"/>
          </w:rPr>
          <w:t xml:space="preserve"> at the </w:t>
        </w:r>
        <w:r w:rsidR="00E6575D" w:rsidRPr="00E6575D">
          <w:rPr>
            <w:rFonts w:ascii="Arial" w:hAnsi="Arial"/>
            <w:i/>
            <w:sz w:val="24"/>
            <w:rPrChange w:id="1081" w:author="bidyut k mohanty" w:date="2012-04-22T08:31:00Z">
              <w:rPr>
                <w:rFonts w:ascii="Arial" w:hAnsi="Arial"/>
                <w:sz w:val="24"/>
              </w:rPr>
            </w:rPrChange>
          </w:rPr>
          <w:t>MET15</w:t>
        </w:r>
        <w:r w:rsidR="000A5AB6" w:rsidRPr="00605020">
          <w:rPr>
            <w:rFonts w:ascii="Arial" w:hAnsi="Arial" w:cs="Arial"/>
            <w:sz w:val="24"/>
            <w:szCs w:val="24"/>
          </w:rPr>
          <w:t xml:space="preserve"> locus was an indication of robustness, with respect to that specific locus </w:t>
        </w:r>
      </w:ins>
      <w:r w:rsidR="00E6575D" w:rsidRPr="0072137D">
        <w:rPr>
          <w:rFonts w:ascii="Arial" w:hAnsi="Arial" w:cs="Arial"/>
          <w:sz w:val="24"/>
          <w:szCs w:val="24"/>
        </w:rPr>
        <w:fldChar w:fldCharType="begin">
          <w:fldData xml:space="preserve">PEVuZE5vdGU+PENpdGU+PEF1dGhvcj5NY011cnJheTwvQXV0aG9yPjxZZWFyPjIwMDM8L1llYXI+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</w:fldData>
        </w:fldChar>
      </w:r>
      <w:ins w:id="1082" w:author="Hong Qin" w:date="2012-04-22T17:19:00Z">
        <w:r w:rsidR="00257CB6">
          <w:rPr>
            <w:rFonts w:ascii="Arial" w:hAnsi="Arial" w:cs="Arial"/>
            <w:sz w:val="24"/>
            <w:szCs w:val="24"/>
          </w:rPr>
          <w:instrText xml:space="preserve"> ADDIN EN.CITE </w:instrText>
        </w:r>
      </w:ins>
      <w:del w:id="1083" w:author="Hong Qin" w:date="2012-04-23T00:08:00Z">
        <w:r w:rsidR="00E6575D" w:rsidRPr="00605020">
          <w:rPr>
            <w:rFonts w:ascii="Arial" w:hAnsi="Arial" w:cs="Arial"/>
            <w:sz w:val="24"/>
            <w:szCs w:val="24"/>
          </w:rPr>
          <w:fldChar w:fldCharType="begin">
            <w:fldData xml:space="preserve">PEVuZE5vdGU+PENpdGU+PEF1dGhvcj5NY011cnJheTwvQXV0aG9yPjxZZWFyPjIwMDM8L1llYXI+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</w:fldData>
          </w:fldChar>
        </w:r>
        <w:r w:rsidR="00C27F7B" w:rsidRPr="00605020">
          <w:rPr>
            <w:rFonts w:ascii="Arial" w:hAnsi="Arial" w:cs="Arial"/>
            <w:sz w:val="24"/>
            <w:szCs w:val="24"/>
          </w:rPr>
          <w:delInstrText xml:space="preserve"> ADDIN EN.CITE.DATA </w:delInstrText>
        </w:r>
      </w:del>
      <w:r w:rsidR="00B278AE" w:rsidRPr="00E6575D">
        <w:rPr>
          <w:rFonts w:ascii="Arial" w:hAnsi="Arial" w:cs="Arial"/>
          <w:sz w:val="24"/>
          <w:szCs w:val="24"/>
        </w:rPr>
      </w:r>
      <w:del w:id="1084" w:author="Hong Qin" w:date="2012-04-23T00:08:00Z">
        <w:r w:rsidR="00E6575D" w:rsidRPr="00605020">
          <w:rPr>
            <w:rFonts w:ascii="Arial" w:hAnsi="Arial" w:cs="Arial"/>
            <w:sz w:val="24"/>
            <w:szCs w:val="24"/>
          </w:rPr>
          <w:fldChar w:fldCharType="end"/>
        </w:r>
      </w:del>
      <w:ins w:id="1085" w:author="Hong Qin" w:date="2012-04-22T17:19:00Z">
        <w:r w:rsidR="00257CB6">
          <w:rPr>
            <w:rFonts w:ascii="Arial" w:hAnsi="Arial" w:cs="Arial"/>
            <w:sz w:val="24"/>
            <w:szCs w:val="24"/>
          </w:rPr>
          <w:instrText>&lt;EndNote&gt;&lt;Cite&gt;&lt;Author&gt;Qin&lt;/Author&gt;&lt;Year&gt;2008&lt;/Year&gt;&lt;RecNum&gt;516&lt;/RecNum&gt;&lt;record&gt;&lt;rec-number&gt;516&lt;/rec-number&gt;&lt;foreign-keys&gt;&lt;key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ins>
      <w:del w:id="1086" w:author="Hong Qin" w:date="2012-04-22T17:05:00Z">
        <w:r w:rsidR="0072137D" w:rsidRPr="0072137D" w:rsidDel="00CF32D4">
          <w:rPr>
            <w:rFonts w:ascii="Arial" w:hAnsi="Arial" w:cs="Arial"/>
            <w:sz w:val="24"/>
            <w:szCs w:val="24"/>
          </w:rPr>
          <w:del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delInstrText>
        </w:r>
      </w:del>
      <w:r w:rsidR="00B278AE" w:rsidRPr="00E6575D">
        <w:rPr>
          <w:rFonts w:ascii="Arial" w:hAnsi="Arial" w:cs="Arial"/>
          <w:sz w:val="24"/>
          <w:szCs w:val="24"/>
        </w:rPr>
      </w:r>
      <w:r w:rsidR="00E6575D" w:rsidRPr="0072137D">
        <w:rPr>
          <w:rFonts w:ascii="Arial" w:hAnsi="Arial" w:cs="Arial"/>
          <w:sz w:val="24"/>
          <w:szCs w:val="24"/>
        </w:rPr>
        <w:fldChar w:fldCharType="separate"/>
      </w:r>
      <w:r w:rsidR="0072137D" w:rsidRPr="0072137D">
        <w:rPr>
          <w:rFonts w:ascii="Arial" w:hAnsi="Arial" w:cs="Arial"/>
          <w:noProof/>
          <w:sz w:val="24"/>
          <w:szCs w:val="24"/>
        </w:rPr>
        <w:t>(</w:t>
      </w:r>
      <w:r w:rsidR="00E6575D" w:rsidRPr="00E6575D">
        <w:rPr>
          <w:noProof/>
          <w:rPrChange w:id="1087" w:author="hong qin" w:date="2012-04-20T08:36:00Z">
            <w:rPr>
              <w:rFonts w:ascii="Arial" w:hAnsi="Arial"/>
              <w:sz w:val="24"/>
            </w:rPr>
          </w:rPrChange>
        </w:rPr>
        <w:fldChar w:fldCharType="begin"/>
      </w:r>
      <w:del w:id="1088" w:author="hong qin" w:date="2012-04-20T08:36:00Z">
        <w:r w:rsidR="00AC5D1A">
          <w:rPr>
            <w:rFonts w:ascii="Arial" w:hAnsi="Arial" w:cs="Arial"/>
            <w:noProof/>
            <w:sz w:val="24"/>
            <w:szCs w:val="24"/>
          </w:rPr>
          <w:delInstrText xml:space="preserve"> </w:delInstrText>
        </w:r>
      </w:del>
      <w:r w:rsidR="00E6575D" w:rsidRPr="00E6575D">
        <w:rPr>
          <w:noProof/>
          <w:rPrChange w:id="1089" w:author="hong qin" w:date="2012-04-20T08:36:00Z">
            <w:rPr>
              <w:rFonts w:ascii="Arial" w:hAnsi="Arial"/>
              <w:sz w:val="24"/>
            </w:rPr>
          </w:rPrChange>
        </w:rPr>
        <w:instrText>HYPERLINK \l "_ENREF_</w:instrText>
      </w:r>
      <w:ins w:id="1090" w:author="Hong Qin" w:date="2012-04-23T00:08:00Z">
        <w:r w:rsidR="00E6575D" w:rsidRPr="00E6575D">
          <w:rPr>
            <w:rPrChange w:id="1091" w:author="hong qin" w:date="2012-04-20T08:36:00Z">
              <w:rPr>
                <w:rFonts w:ascii="Arial" w:hAnsi="Arial"/>
                <w:sz w:val="24"/>
              </w:rPr>
            </w:rPrChange>
          </w:rPr>
          <w:instrText>6</w:instrText>
        </w:r>
        <w:r w:rsidR="00E6575D" w:rsidRPr="00E6575D">
          <w:rPr>
            <w:noProof/>
            <w:rPrChange w:id="1092" w:author="hong qin" w:date="2012-04-20T08:36:00Z">
              <w:rPr>
                <w:rFonts w:ascii="Arial" w:hAnsi="Arial"/>
                <w:sz w:val="24"/>
              </w:rPr>
            </w:rPrChange>
          </w:rPr>
          <w:instrText>12</w:instrText>
        </w:r>
      </w:ins>
      <w:r w:rsidR="00E6575D" w:rsidRPr="00E6575D">
        <w:rPr>
          <w:noProof/>
          <w:rPrChange w:id="1093" w:author="hong qin" w:date="2012-04-20T08:36:00Z">
            <w:rPr>
              <w:rFonts w:ascii="Arial" w:hAnsi="Arial"/>
              <w:sz w:val="24"/>
            </w:rPr>
          </w:rPrChange>
        </w:rPr>
        <w:instrText>" \o "</w:instrText>
      </w:r>
      <w:ins w:id="1094" w:author="Hong Qin" w:date="2012-04-23T00:08:00Z">
        <w:r w:rsidR="00E6575D" w:rsidRPr="00E6575D">
          <w:rPr>
            <w:rPrChange w:id="1095" w:author="hong qin" w:date="2012-04-20T08:36:00Z">
              <w:rPr>
                <w:rFonts w:ascii="Arial" w:hAnsi="Arial"/>
                <w:sz w:val="24"/>
              </w:rPr>
            </w:rPrChange>
          </w:rPr>
          <w:instrText>Hiraoka, 2000 #1470</w:instrText>
        </w:r>
        <w:r w:rsidR="00E6575D" w:rsidRPr="00E6575D">
          <w:rPr>
            <w:noProof/>
            <w:rPrChange w:id="1096" w:author="hong qin" w:date="2012-04-20T08:36:00Z">
              <w:rPr>
                <w:rFonts w:ascii="Arial" w:hAnsi="Arial"/>
                <w:sz w:val="24"/>
              </w:rPr>
            </w:rPrChange>
          </w:rPr>
          <w:instrText>Qin, 2008 #516</w:instrText>
        </w:r>
      </w:ins>
      <w:del w:id="1097" w:author="hong qin" w:date="2012-04-20T08:36:00Z">
        <w:r w:rsidR="00AC5D1A">
          <w:rPr>
            <w:rFonts w:ascii="Arial" w:hAnsi="Arial" w:cs="Arial"/>
            <w:noProof/>
            <w:sz w:val="24"/>
            <w:szCs w:val="24"/>
          </w:rPr>
          <w:delInstrText xml:space="preserve">" </w:delInstrText>
        </w:r>
      </w:del>
      <w:ins w:id="1098" w:author="hong qin" w:date="2012-04-20T08:36:00Z">
        <w:r w:rsidR="002F2F83">
          <w:rPr>
            <w:noProof/>
          </w:rPr>
          <w:instrText>"</w:instrText>
        </w:r>
      </w:ins>
      <w:r w:rsidR="00E6575D" w:rsidRPr="00E6575D">
        <w:rPr>
          <w:noProof/>
          <w:rPrChange w:id="1099" w:author="hong qin" w:date="2012-04-20T08:36:00Z">
            <w:rPr>
              <w:rFonts w:ascii="Arial" w:hAnsi="Arial"/>
              <w:sz w:val="24"/>
            </w:rPr>
          </w:rPrChange>
        </w:rPr>
        <w:fldChar w:fldCharType="separate"/>
      </w:r>
      <w:del w:id="1100" w:author="Hong Qin" w:date="2012-04-23T00:08:00Z">
        <w:r w:rsidR="00AC5D1A" w:rsidRPr="00605020">
          <w:rPr>
            <w:rFonts w:ascii="Arial" w:hAnsi="Arial" w:cs="Arial"/>
            <w:noProof/>
            <w:sz w:val="24"/>
            <w:szCs w:val="24"/>
          </w:rPr>
          <w:delText>H</w:delText>
        </w:r>
        <w:r w:rsidR="00AC5D1A" w:rsidRPr="00605020">
          <w:rPr>
            <w:rFonts w:ascii="Arial" w:hAnsi="Arial" w:cs="Arial"/>
            <w:smallCaps/>
            <w:noProof/>
            <w:sz w:val="24"/>
            <w:szCs w:val="24"/>
          </w:rPr>
          <w:delText>iraoka</w:delText>
        </w:r>
      </w:del>
      <w:ins w:id="1101" w:author="Hong Qin" w:date="2012-04-23T00:08:00Z">
        <w:r w:rsidR="00AC5D1A" w:rsidRPr="0072137D">
          <w:rPr>
            <w:rFonts w:ascii="Arial" w:hAnsi="Arial" w:cs="Arial"/>
            <w:noProof/>
            <w:sz w:val="24"/>
            <w:szCs w:val="24"/>
          </w:rPr>
          <w:t>Q</w:t>
        </w:r>
        <w:r w:rsidR="00AC5D1A" w:rsidRPr="0072137D">
          <w:rPr>
            <w:rFonts w:ascii="Arial" w:hAnsi="Arial" w:cs="Arial"/>
            <w:smallCaps/>
            <w:noProof/>
            <w:sz w:val="24"/>
            <w:szCs w:val="24"/>
          </w:rPr>
          <w:t>in</w:t>
        </w:r>
      </w:ins>
      <w:r w:rsidR="00AC5D1A" w:rsidRPr="0072137D">
        <w:rPr>
          <w:rFonts w:ascii="Arial" w:hAnsi="Arial" w:cs="Arial"/>
          <w:i/>
          <w:noProof/>
          <w:sz w:val="24"/>
          <w:szCs w:val="24"/>
        </w:rPr>
        <w:t xml:space="preserve"> et al.</w:t>
      </w:r>
      <w:r w:rsidR="00AC5D1A" w:rsidRPr="0072137D">
        <w:rPr>
          <w:rFonts w:ascii="Arial" w:hAnsi="Arial" w:cs="Arial"/>
          <w:noProof/>
          <w:sz w:val="24"/>
          <w:szCs w:val="24"/>
        </w:rPr>
        <w:t xml:space="preserve"> </w:t>
      </w:r>
      <w:del w:id="1102" w:author="Hong Qin" w:date="2012-04-23T00:08:00Z">
        <w:r w:rsidR="00AC5D1A" w:rsidRPr="00605020">
          <w:rPr>
            <w:rFonts w:ascii="Arial" w:hAnsi="Arial" w:cs="Arial"/>
            <w:noProof/>
            <w:sz w:val="24"/>
            <w:szCs w:val="24"/>
          </w:rPr>
          <w:delText>2000</w:delText>
        </w:r>
      </w:del>
      <w:ins w:id="1103" w:author="Hong Qin" w:date="2012-04-23T00:08:00Z">
        <w:r w:rsidR="00AC5D1A" w:rsidRPr="0072137D">
          <w:rPr>
            <w:rFonts w:ascii="Arial" w:hAnsi="Arial" w:cs="Arial"/>
            <w:noProof/>
            <w:sz w:val="24"/>
            <w:szCs w:val="24"/>
          </w:rPr>
          <w:t>2008</w:t>
        </w:r>
      </w:ins>
      <w:r w:rsidR="00E6575D" w:rsidRPr="00E6575D">
        <w:rPr>
          <w:noProof/>
          <w:rPrChange w:id="1104" w:author="hong qin" w:date="2012-04-20T08:36:00Z">
            <w:rPr>
              <w:rFonts w:ascii="Arial" w:hAnsi="Arial"/>
              <w:sz w:val="24"/>
            </w:rPr>
          </w:rPrChange>
        </w:rPr>
        <w:fldChar w:fldCharType="end"/>
      </w:r>
      <w:ins w:id="1105" w:author="Hong Qin" w:date="2012-04-23T00:08:00Z">
        <w:r w:rsidR="00C27F7B" w:rsidRPr="00605020">
          <w:rPr>
            <w:rFonts w:ascii="Arial" w:hAnsi="Arial" w:cs="Arial"/>
            <w:noProof/>
            <w:sz w:val="24"/>
            <w:szCs w:val="24"/>
          </w:rPr>
          <w:t xml:space="preserve">; </w:t>
        </w:r>
        <w:r w:rsidR="00E6575D" w:rsidRPr="00E6575D">
          <w:rPr>
            <w:rPrChange w:id="1106" w:author="hong qin" w:date="2012-04-20T08:36:00Z">
              <w:rPr>
                <w:rFonts w:ascii="Arial" w:hAnsi="Arial"/>
                <w:sz w:val="24"/>
              </w:rPr>
            </w:rPrChange>
          </w:rPr>
          <w:fldChar w:fldCharType="begin"/>
        </w:r>
        <w:r w:rsidR="00AC5D1A">
          <w:rPr>
            <w:rFonts w:ascii="Arial" w:hAnsi="Arial" w:cs="Arial"/>
            <w:noProof/>
            <w:sz w:val="24"/>
            <w:szCs w:val="24"/>
          </w:rPr>
          <w:instrText xml:space="preserve"> </w:instrText>
        </w:r>
        <w:r w:rsidR="00E6575D" w:rsidRPr="00E6575D">
          <w:rPr>
            <w:rPrChange w:id="1107" w:author="hong qin" w:date="2012-04-20T08:36:00Z">
              <w:rPr>
                <w:rFonts w:ascii="Arial" w:hAnsi="Arial"/>
                <w:sz w:val="24"/>
              </w:rPr>
            </w:rPrChange>
          </w:rPr>
          <w:instrText>HYPERLINK \l "_ENREF_8" \o "McMurray, 2003 #244</w:instrText>
        </w:r>
        <w:r w:rsidR="00AC5D1A">
          <w:rPr>
            <w:rFonts w:ascii="Arial" w:hAnsi="Arial" w:cs="Arial"/>
            <w:noProof/>
            <w:sz w:val="24"/>
            <w:szCs w:val="24"/>
          </w:rPr>
          <w:instrText xml:space="preserve">" </w:instrText>
        </w:r>
        <w:r w:rsidR="002F2F83">
          <w:instrText>"</w:instrText>
        </w:r>
        <w:r w:rsidR="00E6575D" w:rsidRPr="00E6575D">
          <w:rPr>
            <w:rPrChange w:id="1108" w:author="hong qin" w:date="2012-04-20T08:36:00Z">
              <w:rPr>
                <w:rFonts w:ascii="Arial" w:hAnsi="Arial"/>
                <w:sz w:val="24"/>
              </w:rPr>
            </w:rPrChange>
          </w:rPr>
          <w:fldChar w:fldCharType="separate"/>
        </w:r>
        <w:r w:rsidR="00AC5D1A" w:rsidRPr="00605020">
          <w:rPr>
            <w:rFonts w:ascii="Arial" w:hAnsi="Arial" w:cs="Arial"/>
            <w:noProof/>
            <w:sz w:val="24"/>
            <w:szCs w:val="24"/>
          </w:rPr>
          <w:t>M</w:t>
        </w:r>
        <w:r w:rsidR="00AC5D1A" w:rsidRPr="00605020">
          <w:rPr>
            <w:rFonts w:ascii="Arial" w:hAnsi="Arial" w:cs="Arial"/>
            <w:smallCaps/>
            <w:noProof/>
            <w:sz w:val="24"/>
            <w:szCs w:val="24"/>
          </w:rPr>
          <w:t>c</w:t>
        </w:r>
        <w:r w:rsidR="00AC5D1A" w:rsidRPr="00605020">
          <w:rPr>
            <w:rFonts w:ascii="Arial" w:hAnsi="Arial" w:cs="Arial"/>
            <w:noProof/>
            <w:sz w:val="24"/>
            <w:szCs w:val="24"/>
          </w:rPr>
          <w:t>M</w:t>
        </w:r>
        <w:r w:rsidR="00AC5D1A" w:rsidRPr="00605020">
          <w:rPr>
            <w:rFonts w:ascii="Arial" w:hAnsi="Arial" w:cs="Arial"/>
            <w:smallCaps/>
            <w:noProof/>
            <w:sz w:val="24"/>
            <w:szCs w:val="24"/>
          </w:rPr>
          <w:t>urray</w:t>
        </w:r>
        <w:r w:rsidR="00AC5D1A" w:rsidRPr="00605020">
          <w:rPr>
            <w:rFonts w:ascii="Arial" w:hAnsi="Arial" w:cs="Arial"/>
            <w:noProof/>
            <w:sz w:val="24"/>
            <w:szCs w:val="24"/>
          </w:rPr>
          <w:t xml:space="preserve"> and G</w:t>
        </w:r>
        <w:r w:rsidR="00AC5D1A" w:rsidRPr="00605020">
          <w:rPr>
            <w:rFonts w:ascii="Arial" w:hAnsi="Arial" w:cs="Arial"/>
            <w:smallCaps/>
            <w:noProof/>
            <w:sz w:val="24"/>
            <w:szCs w:val="24"/>
          </w:rPr>
          <w:t>ottschling</w:t>
        </w:r>
        <w:r w:rsidR="00AC5D1A" w:rsidRPr="00605020">
          <w:rPr>
            <w:rFonts w:ascii="Arial" w:hAnsi="Arial" w:cs="Arial"/>
            <w:noProof/>
            <w:sz w:val="24"/>
            <w:szCs w:val="24"/>
          </w:rPr>
          <w:t xml:space="preserve"> 2003</w:t>
        </w:r>
        <w:r w:rsidR="00E6575D" w:rsidRPr="00E6575D">
          <w:rPr>
            <w:rPrChange w:id="1109" w:author="hong qin" w:date="2012-04-20T08:36:00Z">
              <w:rPr>
                <w:rFonts w:ascii="Arial" w:hAnsi="Arial"/>
                <w:sz w:val="24"/>
              </w:rPr>
            </w:rPrChange>
          </w:rPr>
          <w:fldChar w:fldCharType="end"/>
        </w:r>
        <w:r w:rsidR="00C27F7B" w:rsidRPr="00605020">
          <w:rPr>
            <w:rFonts w:ascii="Arial" w:hAnsi="Arial" w:cs="Arial"/>
            <w:noProof/>
            <w:sz w:val="24"/>
            <w:szCs w:val="24"/>
          </w:rPr>
          <w:t>)</w:t>
        </w:r>
        <w:r w:rsidR="0072137D" w:rsidRPr="0072137D">
          <w:rPr>
            <w:rFonts w:ascii="Arial" w:hAnsi="Arial" w:cs="Arial"/>
            <w:noProof/>
            <w:sz w:val="24"/>
            <w:szCs w:val="24"/>
          </w:rPr>
          <w:t>)</w:t>
        </w:r>
      </w:ins>
      <w:r w:rsidR="00E6575D" w:rsidRPr="0072137D">
        <w:rPr>
          <w:rFonts w:ascii="Arial" w:hAnsi="Arial" w:cs="Arial"/>
          <w:sz w:val="24"/>
          <w:szCs w:val="24"/>
        </w:rPr>
        <w:fldChar w:fldCharType="end"/>
      </w:r>
      <w:ins w:id="1110" w:author="Hong Qin" w:date="2012-04-23T00:08:00Z">
        <w:r w:rsidR="0072137D" w:rsidRPr="0072137D">
          <w:rPr>
            <w:rFonts w:ascii="Arial" w:hAnsi="Arial" w:cs="Arial"/>
            <w:sz w:val="24"/>
            <w:szCs w:val="24"/>
          </w:rPr>
          <w:t>.</w:t>
        </w:r>
        <w:r w:rsidR="004A085D" w:rsidRPr="00605020">
          <w:rPr>
            <w:rFonts w:ascii="Arial" w:hAnsi="Arial" w:cs="Arial"/>
            <w:sz w:val="24"/>
            <w:szCs w:val="24"/>
          </w:rPr>
          <w:t xml:space="preserve">Thus, LOH </w:t>
        </w:r>
        <w:r w:rsidR="00375AB6" w:rsidRPr="00605020">
          <w:rPr>
            <w:rFonts w:ascii="Arial" w:hAnsi="Arial" w:cs="Arial"/>
            <w:sz w:val="24"/>
            <w:szCs w:val="24"/>
          </w:rPr>
          <w:t>can be used as a sign of genomic alteration on the MET15 locus</w:t>
        </w:r>
        <w:r w:rsidR="009F2125" w:rsidRPr="00605020">
          <w:rPr>
            <w:rFonts w:ascii="Arial" w:hAnsi="Arial" w:cs="Arial"/>
            <w:sz w:val="24"/>
            <w:szCs w:val="24"/>
          </w:rPr>
          <w:t xml:space="preserve">. </w:t>
        </w:r>
      </w:ins>
    </w:p>
    <w:p w:rsidR="00E6575D" w:rsidRDefault="00791C05" w:rsidP="00E6575D">
      <w:pPr>
        <w:spacing w:after="0" w:line="480" w:lineRule="auto"/>
        <w:ind w:firstLine="720"/>
        <w:jc w:val="both"/>
        <w:rPr>
          <w:ins w:id="1111" w:author="Hong Qin" w:date="2012-04-23T00:08:00Z"/>
          <w:rFonts w:ascii="Arial" w:hAnsi="Arial" w:cs="Arial"/>
          <w:sz w:val="24"/>
          <w:szCs w:val="24"/>
        </w:rPr>
        <w:pPrChange w:id="1112" w:author="bidyut k mohanty" w:date="2012-04-20T08:36:00Z">
          <w:pPr>
            <w:spacing w:after="0" w:line="480" w:lineRule="auto"/>
            <w:ind w:firstLine="720"/>
          </w:pPr>
        </w:pPrChange>
      </w:pPr>
      <w:ins w:id="1113" w:author="Hong Qin" w:date="2012-04-23T00:08:00Z">
        <w:r w:rsidRPr="00605020">
          <w:rPr>
            <w:rFonts w:ascii="Arial" w:hAnsi="Arial" w:cs="Arial"/>
            <w:sz w:val="24"/>
            <w:szCs w:val="24"/>
          </w:rPr>
          <w:t xml:space="preserve">Apart from the technical benefits for using yeast to study aging, most of the known genes related to </w:t>
        </w:r>
        <w:r w:rsidR="00053B8D">
          <w:rPr>
            <w:rFonts w:ascii="Arial" w:hAnsi="Arial" w:cs="Arial"/>
            <w:sz w:val="24"/>
            <w:szCs w:val="24"/>
          </w:rPr>
          <w:t>life span</w:t>
        </w:r>
        <w:r w:rsidRPr="00605020">
          <w:rPr>
            <w:rFonts w:ascii="Arial" w:hAnsi="Arial" w:cs="Arial"/>
            <w:sz w:val="24"/>
            <w:szCs w:val="24"/>
          </w:rPr>
          <w:t xml:space="preserve"> are conserved in both humans and yeast; some of which </w:t>
        </w:r>
        <w:r w:rsidR="008B741A" w:rsidRPr="00605020">
          <w:rPr>
            <w:rFonts w:ascii="Arial" w:hAnsi="Arial" w:cs="Arial"/>
            <w:sz w:val="24"/>
            <w:szCs w:val="24"/>
          </w:rPr>
          <w:t>include Sir2 and Tor1. The T</w:t>
        </w:r>
        <w:r w:rsidR="0011128A" w:rsidRPr="00605020">
          <w:rPr>
            <w:rFonts w:ascii="Arial" w:hAnsi="Arial" w:cs="Arial"/>
            <w:sz w:val="24"/>
            <w:szCs w:val="24"/>
          </w:rPr>
          <w:t xml:space="preserve">OR (Target of </w:t>
        </w:r>
        <w:proofErr w:type="spellStart"/>
        <w:r w:rsidR="0011128A" w:rsidRPr="00605020">
          <w:rPr>
            <w:rFonts w:ascii="Arial" w:hAnsi="Arial" w:cs="Arial"/>
            <w:sz w:val="24"/>
            <w:szCs w:val="24"/>
          </w:rPr>
          <w:t>Rapamycin</w:t>
        </w:r>
        <w:proofErr w:type="spellEnd"/>
        <w:r w:rsidR="0011128A" w:rsidRPr="00605020">
          <w:rPr>
            <w:rFonts w:ascii="Arial" w:hAnsi="Arial" w:cs="Arial"/>
            <w:sz w:val="24"/>
            <w:szCs w:val="24"/>
          </w:rPr>
          <w:t xml:space="preserve">) </w:t>
        </w:r>
        <w:r w:rsidR="008B741A" w:rsidRPr="00605020">
          <w:rPr>
            <w:rFonts w:ascii="Arial" w:hAnsi="Arial" w:cs="Arial"/>
            <w:sz w:val="24"/>
            <w:szCs w:val="24"/>
          </w:rPr>
          <w:t>pathwa</w:t>
        </w:r>
        <w:r w:rsidR="008D5837" w:rsidRPr="00605020">
          <w:rPr>
            <w:rFonts w:ascii="Arial" w:hAnsi="Arial" w:cs="Arial"/>
            <w:sz w:val="24"/>
            <w:szCs w:val="24"/>
          </w:rPr>
          <w:t xml:space="preserve">y </w:t>
        </w:r>
        <w:r w:rsidR="00AF52CE" w:rsidRPr="00605020">
          <w:rPr>
            <w:rFonts w:ascii="Arial" w:hAnsi="Arial" w:cs="Arial"/>
            <w:sz w:val="24"/>
            <w:szCs w:val="24"/>
          </w:rPr>
          <w:t xml:space="preserve">has been shown to be involved in </w:t>
        </w:r>
        <w:r w:rsidR="002760A5" w:rsidRPr="00605020">
          <w:rPr>
            <w:rFonts w:ascii="Arial" w:hAnsi="Arial" w:cs="Arial"/>
            <w:sz w:val="24"/>
            <w:szCs w:val="24"/>
          </w:rPr>
          <w:t>regulating cell growth, mitotic division, as well as nutrient response</w:t>
        </w:r>
        <w:r w:rsidR="00F54011" w:rsidRPr="00605020">
          <w:rPr>
            <w:rFonts w:ascii="Arial" w:hAnsi="Arial" w:cs="Arial"/>
            <w:sz w:val="24"/>
            <w:szCs w:val="24"/>
          </w:rPr>
          <w:t xml:space="preserve"> in both yeast and humans </w:t>
        </w:r>
        <w:r w:rsidR="0072137D" w:rsidRPr="0072137D">
          <w:rPr>
            <w:rFonts w:ascii="Arial" w:hAnsi="Arial" w:cs="Arial"/>
            <w:sz w:val="24"/>
            <w:szCs w:val="24"/>
          </w:rPr>
          <w:t xml:space="preserve"> (Figure 3).</w:t>
        </w:r>
      </w:ins>
    </w:p>
    <w:p w:rsidR="007A592D" w:rsidRDefault="00E37E81">
      <w:pPr>
        <w:spacing w:after="0" w:line="480" w:lineRule="auto"/>
        <w:ind w:firstLine="720"/>
        <w:jc w:val="both"/>
        <w:rPr>
          <w:ins w:id="1114" w:author="Hong Qin" w:date="2012-04-23T00:08:00Z"/>
          <w:rFonts w:ascii="Arial" w:hAnsi="Arial" w:cs="Arial"/>
          <w:sz w:val="24"/>
          <w:szCs w:val="24"/>
        </w:rPr>
      </w:pPr>
      <w:ins w:id="1115" w:author="Hong Qin" w:date="2012-04-23T00:08:00Z">
        <w:r w:rsidRPr="00605020">
          <w:rPr>
            <w:rFonts w:ascii="Arial" w:hAnsi="Arial" w:cs="Arial"/>
            <w:sz w:val="24"/>
            <w:szCs w:val="24"/>
          </w:rPr>
          <w:t>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2</w:t>
        </w:r>
      </w:ins>
      <w:ins w:id="1116" w:author="bidyut k mohanty" w:date="2012-04-20T12:28:00Z">
        <w:r w:rsidR="00981901">
          <w:rPr>
            <w:rFonts w:ascii="Arial" w:hAnsi="Arial" w:cs="Arial"/>
            <w:sz w:val="24"/>
            <w:szCs w:val="24"/>
            <w:vertAlign w:val="subscript"/>
          </w:rPr>
          <w:t>-</w:t>
        </w:r>
      </w:ins>
      <w:ins w:id="1117" w:author="hong qin" w:date="2012-04-19T11:04:00Z">
        <w:del w:id="1118" w:author="bidyut k mohanty" w:date="2012-04-20T12:27:00Z">
          <w:r w:rsidR="003C7434" w:rsidDel="00981901">
            <w:rPr>
              <w:rFonts w:ascii="Arial" w:hAnsi="Arial" w:cs="Arial"/>
              <w:sz w:val="24"/>
              <w:szCs w:val="24"/>
              <w:vertAlign w:val="subscript"/>
            </w:rPr>
            <w:delText xml:space="preserve"> </w:delText>
          </w:r>
        </w:del>
      </w:ins>
      <w:ins w:id="1119" w:author="Hong Qin" w:date="2012-04-23T00:08:00Z">
        <w:r w:rsidR="00791058" w:rsidRPr="00605020">
          <w:rPr>
            <w:rFonts w:ascii="Arial" w:hAnsi="Arial" w:cs="Arial"/>
            <w:sz w:val="24"/>
            <w:szCs w:val="24"/>
          </w:rPr>
          <w:t xml:space="preserve">induced damage </w:t>
        </w:r>
        <w:r w:rsidR="00415D73" w:rsidRPr="00605020">
          <w:rPr>
            <w:rFonts w:ascii="Arial" w:hAnsi="Arial" w:cs="Arial"/>
            <w:sz w:val="24"/>
            <w:szCs w:val="24"/>
          </w:rPr>
          <w:t>triggers LOH through</w:t>
        </w:r>
        <w:r w:rsidR="00791058" w:rsidRPr="00605020">
          <w:rPr>
            <w:rFonts w:ascii="Arial" w:hAnsi="Arial" w:cs="Arial"/>
            <w:sz w:val="24"/>
            <w:szCs w:val="24"/>
          </w:rPr>
          <w:t xml:space="preserve"> mitotic recombination</w:t>
        </w:r>
      </w:ins>
      <w:ins w:id="1120" w:author="bidyut k mohanty" w:date="2012-04-20T12:02:00Z">
        <w:r w:rsidR="004D58C9">
          <w:rPr>
            <w:rFonts w:ascii="Arial" w:hAnsi="Arial" w:cs="Arial"/>
            <w:sz w:val="24"/>
            <w:szCs w:val="24"/>
          </w:rPr>
          <w:t xml:space="preserve"> </w:t>
        </w:r>
      </w:ins>
      <w:ins w:id="1121" w:author="Hong Qin" w:date="2012-04-23T00:08:00Z">
        <w:r w:rsidR="00BD41DE" w:rsidRPr="00605020">
          <w:rPr>
            <w:rFonts w:ascii="Arial" w:hAnsi="Arial" w:cs="Arial"/>
            <w:sz w:val="24"/>
            <w:szCs w:val="24"/>
          </w:rPr>
          <w:t xml:space="preserve">(MR) </w:t>
        </w:r>
        <w:r w:rsidR="00944C38" w:rsidRPr="00605020">
          <w:rPr>
            <w:rFonts w:ascii="Arial" w:hAnsi="Arial" w:cs="Arial"/>
            <w:sz w:val="24"/>
            <w:szCs w:val="24"/>
          </w:rPr>
          <w:t>when double-strand breaks are present on DNA.</w:t>
        </w:r>
      </w:ins>
      <w:ins w:id="1122" w:author="bidyut k mohanty" w:date="2012-04-20T12:28:00Z">
        <w:r w:rsidR="00981901">
          <w:rPr>
            <w:rFonts w:ascii="Arial" w:hAnsi="Arial" w:cs="Arial"/>
            <w:sz w:val="24"/>
            <w:szCs w:val="24"/>
          </w:rPr>
          <w:t xml:space="preserve"> </w:t>
        </w:r>
      </w:ins>
      <w:ins w:id="1123" w:author="Hong Qin" w:date="2012-04-23T00:08:00Z">
        <w:r w:rsidR="00791058" w:rsidRPr="00605020">
          <w:rPr>
            <w:rFonts w:ascii="Arial" w:hAnsi="Arial" w:cs="Arial"/>
            <w:sz w:val="24"/>
            <w:szCs w:val="24"/>
          </w:rPr>
          <w:t xml:space="preserve">If </w:t>
        </w:r>
      </w:ins>
      <w:ins w:id="1124" w:author="bidyut k mohanty" w:date="2012-04-20T12:29:00Z">
        <w:r w:rsidR="00981901" w:rsidRPr="00605020">
          <w:rPr>
            <w:rFonts w:ascii="Arial" w:hAnsi="Arial" w:cs="Arial"/>
            <w:sz w:val="24"/>
            <w:szCs w:val="24"/>
          </w:rPr>
          <w:t xml:space="preserve">DNA </w:t>
        </w:r>
      </w:ins>
      <w:del w:id="1125" w:author="bidyut k mohanty" w:date="2012-04-20T12:28:00Z">
        <w:r w:rsidR="00942F83" w:rsidRPr="00605020" w:rsidDel="00981901">
          <w:rPr>
            <w:rFonts w:ascii="Arial" w:hAnsi="Arial" w:cs="Arial"/>
            <w:sz w:val="24"/>
            <w:szCs w:val="24"/>
          </w:rPr>
          <w:delText xml:space="preserve">this </w:delText>
        </w:r>
      </w:del>
      <w:del w:id="1126" w:author="bidyut k mohanty" w:date="2012-04-22T08:31:00Z">
        <w:r w:rsidR="00791058" w:rsidRPr="00605020">
          <w:rPr>
            <w:rFonts w:ascii="Arial" w:hAnsi="Arial" w:cs="Arial"/>
            <w:sz w:val="24"/>
            <w:szCs w:val="24"/>
          </w:rPr>
          <w:delText xml:space="preserve">damaged </w:delText>
        </w:r>
      </w:del>
      <w:ins w:id="1127" w:author="bidyut k mohanty" w:date="2012-04-22T08:31:00Z">
        <w:r w:rsidR="00791058" w:rsidRPr="00605020">
          <w:rPr>
            <w:rFonts w:ascii="Arial" w:hAnsi="Arial" w:cs="Arial"/>
            <w:sz w:val="24"/>
            <w:szCs w:val="24"/>
          </w:rPr>
          <w:t>damage</w:t>
        </w:r>
      </w:ins>
      <w:ins w:id="1128" w:author="bidyut k mohanty" w:date="2012-04-20T12:29:00Z">
        <w:r w:rsidR="00981901">
          <w:rPr>
            <w:rFonts w:ascii="Arial" w:hAnsi="Arial" w:cs="Arial"/>
            <w:sz w:val="24"/>
            <w:szCs w:val="24"/>
          </w:rPr>
          <w:t xml:space="preserve"> in </w:t>
        </w:r>
      </w:ins>
      <w:ins w:id="1129" w:author="bidyut k mohanty" w:date="2012-04-20T12:30:00Z">
        <w:r w:rsidR="00981901">
          <w:rPr>
            <w:rFonts w:ascii="Arial" w:hAnsi="Arial" w:cs="Arial"/>
            <w:sz w:val="24"/>
            <w:szCs w:val="24"/>
          </w:rPr>
          <w:t xml:space="preserve">one </w:t>
        </w:r>
      </w:ins>
      <w:ins w:id="1130" w:author="bidyut k mohanty" w:date="2012-04-20T12:29:00Z">
        <w:r w:rsidR="00981901">
          <w:rPr>
            <w:rFonts w:ascii="Arial" w:hAnsi="Arial" w:cs="Arial"/>
            <w:sz w:val="24"/>
            <w:szCs w:val="24"/>
          </w:rPr>
          <w:t>chromosome</w:t>
        </w:r>
      </w:ins>
      <w:del w:id="1131" w:author="bidyut k mohanty" w:date="2012-04-20T12:29:00Z">
        <w:r w:rsidR="00791058" w:rsidRPr="00605020" w:rsidDel="00981901">
          <w:rPr>
            <w:rFonts w:ascii="Arial" w:hAnsi="Arial" w:cs="Arial"/>
            <w:sz w:val="24"/>
            <w:szCs w:val="24"/>
          </w:rPr>
          <w:delText>d</w:delText>
        </w:r>
      </w:del>
      <w:ins w:id="1132" w:author="bidyut k mohanty" w:date="2012-04-22T08:31:00Z">
        <w:r w:rsidR="00791058" w:rsidRPr="00605020">
          <w:rPr>
            <w:rFonts w:ascii="Arial" w:hAnsi="Arial" w:cs="Arial"/>
            <w:sz w:val="24"/>
            <w:szCs w:val="24"/>
          </w:rPr>
          <w:t xml:space="preserve"> </w:t>
        </w:r>
      </w:ins>
      <w:del w:id="1133" w:author="bidyut k mohanty" w:date="2012-04-20T12:29:00Z">
        <w:r w:rsidR="00791058" w:rsidRPr="00605020" w:rsidDel="00981901">
          <w:rPr>
            <w:rFonts w:ascii="Arial" w:hAnsi="Arial" w:cs="Arial"/>
            <w:sz w:val="24"/>
            <w:szCs w:val="24"/>
          </w:rPr>
          <w:delText xml:space="preserve">DNA </w:delText>
        </w:r>
      </w:del>
      <w:ins w:id="1134" w:author="Hong Qin" w:date="2012-04-23T00:08:00Z">
        <w:r w:rsidR="00791058" w:rsidRPr="00605020">
          <w:rPr>
            <w:rFonts w:ascii="Arial" w:hAnsi="Arial" w:cs="Arial"/>
            <w:sz w:val="24"/>
            <w:szCs w:val="24"/>
          </w:rPr>
          <w:t xml:space="preserve">is detected, </w:t>
        </w:r>
      </w:ins>
      <w:del w:id="1135" w:author="bidyut k mohanty" w:date="2012-04-20T12:29:00Z">
        <w:r w:rsidR="00791058" w:rsidRPr="00605020" w:rsidDel="00981901">
          <w:rPr>
            <w:rFonts w:ascii="Arial" w:hAnsi="Arial" w:cs="Arial"/>
            <w:sz w:val="24"/>
            <w:szCs w:val="24"/>
          </w:rPr>
          <w:delText xml:space="preserve">one </w:delText>
        </w:r>
      </w:del>
      <w:ins w:id="1136" w:author="bidyut k mohanty" w:date="2012-04-20T12:29:00Z">
        <w:r w:rsidR="00981901">
          <w:rPr>
            <w:rFonts w:ascii="Arial" w:hAnsi="Arial" w:cs="Arial"/>
            <w:sz w:val="24"/>
            <w:szCs w:val="24"/>
          </w:rPr>
          <w:t>an intact</w:t>
        </w:r>
        <w:r w:rsidR="00981901" w:rsidRPr="00605020">
          <w:rPr>
            <w:rFonts w:ascii="Arial" w:hAnsi="Arial" w:cs="Arial"/>
            <w:sz w:val="24"/>
            <w:szCs w:val="24"/>
          </w:rPr>
          <w:t xml:space="preserve"> </w:t>
        </w:r>
      </w:ins>
      <w:ins w:id="1137" w:author="Hong Qin" w:date="2012-04-23T00:08:00Z">
        <w:r w:rsidR="00791058" w:rsidRPr="00605020">
          <w:rPr>
            <w:rFonts w:ascii="Arial" w:hAnsi="Arial" w:cs="Arial"/>
            <w:sz w:val="24"/>
            <w:szCs w:val="24"/>
          </w:rPr>
          <w:t xml:space="preserve">allele </w:t>
        </w:r>
      </w:ins>
      <w:del w:id="1138" w:author="bidyut k mohanty" w:date="2012-04-20T12:29:00Z">
        <w:r w:rsidR="00791058" w:rsidRPr="00605020" w:rsidDel="00981901">
          <w:rPr>
            <w:rFonts w:ascii="Arial" w:hAnsi="Arial" w:cs="Arial"/>
            <w:sz w:val="24"/>
            <w:szCs w:val="24"/>
          </w:rPr>
          <w:delText xml:space="preserve">is </w:delText>
        </w:r>
      </w:del>
      <w:del w:id="1139" w:author="bidyut k mohanty" w:date="2012-04-20T12:30:00Z">
        <w:r w:rsidR="00791058" w:rsidRPr="00605020" w:rsidDel="00981901">
          <w:rPr>
            <w:rFonts w:ascii="Arial" w:hAnsi="Arial" w:cs="Arial"/>
            <w:sz w:val="24"/>
            <w:szCs w:val="24"/>
          </w:rPr>
          <w:delText>replace</w:delText>
        </w:r>
      </w:del>
      <w:del w:id="1140" w:author="bidyut k mohanty" w:date="2012-04-20T12:29:00Z">
        <w:r w:rsidR="00791058" w:rsidRPr="00605020" w:rsidDel="00981901">
          <w:rPr>
            <w:rFonts w:ascii="Arial" w:hAnsi="Arial" w:cs="Arial"/>
            <w:sz w:val="24"/>
            <w:szCs w:val="24"/>
          </w:rPr>
          <w:delText>d</w:delText>
        </w:r>
      </w:del>
      <w:del w:id="1141" w:author="bidyut k mohanty" w:date="2012-04-20T12:30:00Z">
        <w:r w:rsidR="00791058" w:rsidRPr="00605020" w:rsidDel="00981901">
          <w:rPr>
            <w:rFonts w:ascii="Arial" w:hAnsi="Arial" w:cs="Arial"/>
            <w:sz w:val="24"/>
            <w:szCs w:val="24"/>
          </w:rPr>
          <w:delText xml:space="preserve"> </w:delText>
        </w:r>
        <w:r w:rsidR="00BD41DE" w:rsidRPr="00605020" w:rsidDel="00981901">
          <w:rPr>
            <w:rFonts w:ascii="Arial" w:hAnsi="Arial" w:cs="Arial"/>
            <w:sz w:val="24"/>
            <w:szCs w:val="24"/>
          </w:rPr>
          <w:delText xml:space="preserve">the other allele </w:delText>
        </w:r>
      </w:del>
      <w:ins w:id="1142" w:author="Hong Qin" w:date="2012-04-23T00:08:00Z">
        <w:r w:rsidR="00BD41DE" w:rsidRPr="00605020">
          <w:rPr>
            <w:rFonts w:ascii="Arial" w:hAnsi="Arial" w:cs="Arial"/>
            <w:sz w:val="24"/>
            <w:szCs w:val="24"/>
          </w:rPr>
          <w:t>on its homologous chromosome</w:t>
        </w:r>
      </w:ins>
      <w:ins w:id="1143" w:author="bidyut k mohanty" w:date="2012-04-20T12:30:00Z">
        <w:r w:rsidR="00981901" w:rsidRPr="00981901">
          <w:rPr>
            <w:rFonts w:ascii="Arial" w:hAnsi="Arial" w:cs="Arial"/>
            <w:sz w:val="24"/>
            <w:szCs w:val="24"/>
          </w:rPr>
          <w:t xml:space="preserve"> </w:t>
        </w:r>
      </w:ins>
      <w:ins w:id="1144" w:author="bidyut k mohanty" w:date="2012-04-20T12:31:00Z">
        <w:r w:rsidR="00556E35">
          <w:rPr>
            <w:rFonts w:ascii="Arial" w:hAnsi="Arial" w:cs="Arial"/>
            <w:sz w:val="24"/>
            <w:szCs w:val="24"/>
          </w:rPr>
          <w:t xml:space="preserve">can </w:t>
        </w:r>
      </w:ins>
      <w:ins w:id="1145" w:author="bidyut k mohanty" w:date="2012-04-20T12:30:00Z">
        <w:r w:rsidR="00981901" w:rsidRPr="00605020">
          <w:rPr>
            <w:rFonts w:ascii="Arial" w:hAnsi="Arial" w:cs="Arial"/>
            <w:sz w:val="24"/>
            <w:szCs w:val="24"/>
          </w:rPr>
          <w:t xml:space="preserve">replace the </w:t>
        </w:r>
        <w:r w:rsidR="00981901">
          <w:rPr>
            <w:rFonts w:ascii="Arial" w:hAnsi="Arial" w:cs="Arial"/>
            <w:sz w:val="24"/>
            <w:szCs w:val="24"/>
          </w:rPr>
          <w:t>damaged</w:t>
        </w:r>
        <w:r w:rsidR="00981901" w:rsidRPr="00605020">
          <w:rPr>
            <w:rFonts w:ascii="Arial" w:hAnsi="Arial" w:cs="Arial"/>
            <w:sz w:val="24"/>
            <w:szCs w:val="24"/>
          </w:rPr>
          <w:t xml:space="preserve"> allele</w:t>
        </w:r>
        <w:r w:rsidR="00981901">
          <w:rPr>
            <w:rFonts w:ascii="Arial" w:hAnsi="Arial" w:cs="Arial"/>
            <w:sz w:val="24"/>
            <w:szCs w:val="24"/>
          </w:rPr>
          <w:t xml:space="preserve"> by recombination</w:t>
        </w:r>
      </w:ins>
      <w:ins w:id="1146" w:author="Hong Qin" w:date="2012-04-23T00:08:00Z">
        <w:r w:rsidR="00BD41DE" w:rsidRPr="00605020">
          <w:rPr>
            <w:rFonts w:ascii="Arial" w:hAnsi="Arial" w:cs="Arial"/>
            <w:sz w:val="24"/>
            <w:szCs w:val="24"/>
          </w:rPr>
          <w:t xml:space="preserve">. </w:t>
        </w:r>
        <w:r w:rsidR="000B1029" w:rsidRPr="00605020">
          <w:rPr>
            <w:rFonts w:ascii="Arial" w:hAnsi="Arial" w:cs="Arial"/>
            <w:sz w:val="24"/>
            <w:szCs w:val="24"/>
          </w:rPr>
          <w:t xml:space="preserve">As a result, the goal of MR is to restore the genotype </w:t>
        </w:r>
      </w:ins>
      <w:del w:id="1147" w:author="bidyut k mohanty" w:date="2012-04-20T12:34:00Z">
        <w:r w:rsidR="000B1029" w:rsidRPr="00605020" w:rsidDel="00334688">
          <w:rPr>
            <w:rFonts w:ascii="Arial" w:hAnsi="Arial" w:cs="Arial"/>
            <w:sz w:val="24"/>
            <w:szCs w:val="24"/>
          </w:rPr>
          <w:delText>prior to DNA damage</w:delText>
        </w:r>
      </w:del>
      <w:r w:rsidR="00E6575D" w:rsidRPr="00605020">
        <w:rPr>
          <w:rFonts w:ascii="Arial" w:hAnsi="Arial" w:cs="Arial"/>
          <w:sz w:val="24"/>
          <w:szCs w:val="24"/>
        </w:rPr>
        <w:fldChar w:fldCharType="begin">
          <w:fldData xml:space="preserve">PEVuZE5vdGU+PENpdGU+PEF1dGhvcj5NY011cnJheTwvQXV0aG9yPjxZZWFyPjIwMDM8L1llYXI+
PFJlY051bT4yNDQ8L1JlY051bT48cmVjb3JkPjxyZWMtbnVtYmVyPjI0NDwvcmVjLW51bWJlcj48
Zm9yZWlnbi1rZXlzPjxrZXkgYXBwPSJFTiIgZGItaWQ9ImU1djB4YXhkbTV6YTB3ZTJhdm9wcGV2
ZGY1czIyZjJ2NTIwZCI+MjQ0PC9rZXk+PC9mb3JlaWduLWtleXM+PHJlZi10eXBlIG5hbWU9Ikpv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c2ljIFNjaWVuY2VzLCBUaGUgRnJlZCBIdXRjaGluc29uIENhbmNlciBSZXNlYXJjaCBDZW50ZXIs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</w:fldData>
        </w:fldChar>
      </w:r>
      <w:ins w:id="1148" w:author="Hong Qin" w:date="2012-04-22T17:19:00Z">
        <w:r w:rsidR="00257CB6">
          <w:rPr>
            <w:rFonts w:ascii="Arial" w:hAnsi="Arial" w:cs="Arial"/>
            <w:sz w:val="24"/>
            <w:szCs w:val="24"/>
          </w:rPr>
          <w:instrText xml:space="preserve"> ADDIN EN.CITE </w:instrText>
        </w:r>
      </w:ins>
      <w:del w:id="1149" w:author="Hong Qin" w:date="2012-04-22T17:05:00Z">
        <w:r w:rsidR="00C27F7B" w:rsidRPr="00605020" w:rsidDel="00CF32D4">
          <w:rPr>
            <w:rFonts w:ascii="Arial" w:hAnsi="Arial" w:cs="Arial"/>
            <w:sz w:val="24"/>
            <w:szCs w:val="24"/>
          </w:rPr>
          <w:delInstrText xml:space="preserve"> ADDIN EN.CITE </w:delInstrText>
        </w:r>
        <w:r w:rsidR="00E6575D" w:rsidRPr="00605020" w:rsidDel="00CF32D4">
          <w:rPr>
            <w:rFonts w:ascii="Arial" w:hAnsi="Arial" w:cs="Arial"/>
            <w:sz w:val="24"/>
            <w:szCs w:val="24"/>
          </w:rPr>
          <w:fldChar w:fldCharType="begin">
            <w:fldData xml:space="preserve">PEVuZE5vdGU+PENpdGU+PEF1dGhvcj5NY011cnJheTwvQXV0aG9yPjxZZWFyPjIwMDM8L1llYXI+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</w:fldData>
          </w:fldChar>
        </w:r>
        <w:r w:rsidR="00C27F7B" w:rsidRPr="00605020" w:rsidDel="00CF32D4">
          <w:rPr>
            <w:rFonts w:ascii="Arial" w:hAnsi="Arial" w:cs="Arial"/>
            <w:sz w:val="24"/>
            <w:szCs w:val="24"/>
          </w:rPr>
          <w:delInstrText xml:space="preserve"> ADDIN EN.CITE.DATA </w:delInstrText>
        </w:r>
      </w:del>
      <w:r w:rsidR="00B278AE" w:rsidRPr="00E6575D">
        <w:rPr>
          <w:rFonts w:ascii="Arial" w:hAnsi="Arial" w:cs="Arial"/>
          <w:sz w:val="24"/>
          <w:szCs w:val="24"/>
        </w:rPr>
      </w:r>
      <w:del w:id="1150" w:author="Hong Qin" w:date="2012-04-22T17:05:00Z">
        <w:r w:rsidR="00E6575D" w:rsidRPr="00605020" w:rsidDel="00CF32D4">
          <w:rPr>
            <w:rFonts w:ascii="Arial" w:hAnsi="Arial" w:cs="Arial"/>
            <w:sz w:val="24"/>
            <w:szCs w:val="24"/>
          </w:rPr>
          <w:fldChar w:fldCharType="end"/>
        </w:r>
      </w:del>
      <w:ins w:id="1151" w:author="Hong Qin" w:date="2012-04-22T17:19:00Z">
        <w:r w:rsidR="00E6575D">
          <w:rPr>
            <w:rFonts w:ascii="Arial" w:hAnsi="Arial" w:cs="Arial"/>
            <w:sz w:val="24"/>
            <w:szCs w:val="24"/>
          </w:rPr>
          <w:fldChar w:fldCharType="begin">
            <w:fldData xml:space="preserve">PEVuZE5vdGU+PENpdGU+PEF1dGhvcj5NY011cnJheTwvQXV0aG9yPjxZZWFyPjIwMDM8L1llYXI+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</w:fldData>
          </w:fldChar>
        </w:r>
        <w:r w:rsidR="00257CB6">
          <w:rPr>
            <w:rFonts w:ascii="Arial" w:hAnsi="Arial" w:cs="Arial"/>
            <w:sz w:val="24"/>
            <w:szCs w:val="24"/>
          </w:rPr>
          <w:instrText xml:space="preserve"> ADDIN EN.CITE.DATA </w:instrText>
        </w:r>
      </w:ins>
      <w:r w:rsidR="00B278AE" w:rsidRPr="00E6575D">
        <w:rPr>
          <w:rFonts w:ascii="Arial" w:hAnsi="Arial" w:cs="Arial"/>
          <w:sz w:val="24"/>
          <w:szCs w:val="24"/>
        </w:rPr>
      </w:r>
      <w:ins w:id="1152" w:author="Hong Qin" w:date="2012-04-22T17:19:00Z">
        <w:r w:rsidR="00E6575D">
          <w:rPr>
            <w:rFonts w:ascii="Arial" w:hAnsi="Arial" w:cs="Arial"/>
            <w:sz w:val="24"/>
            <w:szCs w:val="24"/>
          </w:rPr>
          <w:fldChar w:fldCharType="end"/>
        </w:r>
      </w:ins>
      <w:r w:rsidR="00B278AE" w:rsidRPr="00E6575D">
        <w:rPr>
          <w:rFonts w:ascii="Arial" w:hAnsi="Arial" w:cs="Arial"/>
          <w:sz w:val="24"/>
          <w:szCs w:val="24"/>
        </w:rPr>
      </w:r>
      <w:r w:rsidR="00E6575D" w:rsidRPr="00605020">
        <w:rPr>
          <w:rFonts w:ascii="Arial" w:hAnsi="Arial" w:cs="Arial"/>
          <w:sz w:val="24"/>
          <w:szCs w:val="24"/>
        </w:rPr>
        <w:fldChar w:fldCharType="separate"/>
      </w:r>
      <w:ins w:id="1153" w:author="Hong Qin" w:date="2012-04-22T17:19:00Z">
        <w:r w:rsidR="00257CB6">
          <w:rPr>
            <w:rFonts w:ascii="Arial" w:hAnsi="Arial" w:cs="Arial"/>
            <w:noProof/>
            <w:sz w:val="24"/>
            <w:szCs w:val="24"/>
          </w:rPr>
          <w:t>(H</w:t>
        </w:r>
        <w:r w:rsidR="00E6575D" w:rsidRPr="00E6575D">
          <w:rPr>
            <w:rFonts w:ascii="Arial" w:hAnsi="Arial" w:cs="Arial"/>
            <w:smallCaps/>
            <w:noProof/>
            <w:sz w:val="24"/>
            <w:szCs w:val="24"/>
            <w:rPrChange w:id="1154" w:author="Hong Qin" w:date="2012-04-22T17:19:00Z">
              <w:rPr>
                <w:rFonts w:ascii="Arial" w:hAnsi="Arial" w:cs="Arial"/>
                <w:sz w:val="24"/>
                <w:szCs w:val="24"/>
              </w:rPr>
            </w:rPrChange>
          </w:rPr>
          <w:t>iraoka</w:t>
        </w:r>
        <w:r w:rsidR="00E6575D" w:rsidRPr="00E6575D">
          <w:rPr>
            <w:rFonts w:ascii="Arial" w:hAnsi="Arial" w:cs="Arial"/>
            <w:i/>
            <w:noProof/>
            <w:sz w:val="24"/>
            <w:szCs w:val="24"/>
            <w:rPrChange w:id="1155" w:author="Hong Qin" w:date="2012-04-22T17:19:00Z">
              <w:rPr>
                <w:rFonts w:ascii="Arial" w:hAnsi="Arial" w:cs="Arial"/>
                <w:sz w:val="24"/>
                <w:szCs w:val="24"/>
              </w:rPr>
            </w:rPrChange>
          </w:rPr>
          <w:t xml:space="preserve"> et al.</w:t>
        </w:r>
        <w:r w:rsidR="00257CB6">
          <w:rPr>
            <w:rFonts w:ascii="Arial" w:hAnsi="Arial" w:cs="Arial"/>
            <w:noProof/>
            <w:sz w:val="24"/>
            <w:szCs w:val="24"/>
          </w:rPr>
          <w:t xml:space="preserve"> 2000; M</w:t>
        </w:r>
        <w:r w:rsidR="00E6575D" w:rsidRPr="00E6575D">
          <w:rPr>
            <w:rFonts w:ascii="Arial" w:hAnsi="Arial" w:cs="Arial"/>
            <w:smallCaps/>
            <w:noProof/>
            <w:sz w:val="24"/>
            <w:szCs w:val="24"/>
            <w:rPrChange w:id="1156" w:author="Hong Qin" w:date="2012-04-22T17:19:00Z">
              <w:rPr>
                <w:rFonts w:ascii="Arial" w:hAnsi="Arial" w:cs="Arial"/>
                <w:sz w:val="24"/>
                <w:szCs w:val="24"/>
              </w:rPr>
            </w:rPrChange>
          </w:rPr>
          <w:t>c</w:t>
        </w:r>
        <w:r w:rsidR="00257CB6">
          <w:rPr>
            <w:rFonts w:ascii="Arial" w:hAnsi="Arial" w:cs="Arial"/>
            <w:noProof/>
            <w:sz w:val="24"/>
            <w:szCs w:val="24"/>
          </w:rPr>
          <w:t>M</w:t>
        </w:r>
        <w:r w:rsidR="00E6575D" w:rsidRPr="00E6575D">
          <w:rPr>
            <w:rFonts w:ascii="Arial" w:hAnsi="Arial" w:cs="Arial"/>
            <w:smallCaps/>
            <w:noProof/>
            <w:sz w:val="24"/>
            <w:szCs w:val="24"/>
            <w:rPrChange w:id="1157" w:author="Hong Qin" w:date="2012-04-22T17:19:00Z">
              <w:rPr>
                <w:rFonts w:ascii="Arial" w:hAnsi="Arial" w:cs="Arial"/>
                <w:sz w:val="24"/>
                <w:szCs w:val="24"/>
              </w:rPr>
            </w:rPrChange>
          </w:rPr>
          <w:t>urray</w:t>
        </w:r>
        <w:r w:rsidR="00257CB6">
          <w:rPr>
            <w:rFonts w:ascii="Arial" w:hAnsi="Arial" w:cs="Arial"/>
            <w:noProof/>
            <w:sz w:val="24"/>
            <w:szCs w:val="24"/>
          </w:rPr>
          <w:t xml:space="preserve"> and G</w:t>
        </w:r>
        <w:r w:rsidR="00E6575D" w:rsidRPr="00E6575D">
          <w:rPr>
            <w:rFonts w:ascii="Arial" w:hAnsi="Arial" w:cs="Arial"/>
            <w:smallCaps/>
            <w:noProof/>
            <w:sz w:val="24"/>
            <w:szCs w:val="24"/>
            <w:rPrChange w:id="1158" w:author="Hong Qin" w:date="2012-04-22T17:19:00Z">
              <w:rPr>
                <w:rFonts w:ascii="Arial" w:hAnsi="Arial" w:cs="Arial"/>
                <w:sz w:val="24"/>
                <w:szCs w:val="24"/>
              </w:rPr>
            </w:rPrChange>
          </w:rPr>
          <w:t>ottschling</w:t>
        </w:r>
        <w:r w:rsidR="00257CB6">
          <w:rPr>
            <w:rFonts w:ascii="Arial" w:hAnsi="Arial" w:cs="Arial"/>
            <w:noProof/>
            <w:sz w:val="24"/>
            <w:szCs w:val="24"/>
          </w:rPr>
          <w:t xml:space="preserve"> 2003)</w:t>
        </w:r>
      </w:ins>
      <w:ins w:id="1159" w:author="bidyut k mohanty" w:date="2012-04-20T12:30:00Z">
        <w:del w:id="1160" w:author="Hong Qin" w:date="2012-04-22T17:05:00Z">
          <w:r w:rsidR="00981901" w:rsidDel="00CF32D4">
            <w:rPr>
              <w:rFonts w:ascii="Arial" w:hAnsi="Arial" w:cs="Arial"/>
              <w:noProof/>
              <w:sz w:val="24"/>
              <w:szCs w:val="24"/>
            </w:rPr>
            <w:delText xml:space="preserve"> </w:delText>
          </w:r>
        </w:del>
      </w:ins>
      <w:del w:id="1161" w:author="Hong Qin" w:date="2012-04-22T17:05:00Z">
        <w:r w:rsidR="00C27F7B" w:rsidRPr="00605020" w:rsidDel="00CF32D4">
          <w:rPr>
            <w:rFonts w:ascii="Arial" w:hAnsi="Arial" w:cs="Arial"/>
            <w:noProof/>
            <w:sz w:val="24"/>
            <w:szCs w:val="24"/>
          </w:rPr>
          <w:delText>(</w:delText>
        </w:r>
        <w:r w:rsidR="00E6575D" w:rsidRPr="00E6575D" w:rsidDel="00CF32D4">
          <w:rPr>
            <w:noProof/>
            <w:rPrChange w:id="1162" w:author="hong qin" w:date="2012-04-20T08:36:00Z">
              <w:rPr>
                <w:rFonts w:ascii="Arial" w:hAnsi="Arial"/>
                <w:sz w:val="24"/>
              </w:rPr>
            </w:rPrChange>
          </w:rPr>
          <w:fldChar w:fldCharType="begin"/>
        </w:r>
      </w:del>
      <w:del w:id="1163" w:author="hong qin" w:date="2012-04-20T08:36:00Z">
        <w:r w:rsidR="00AC5D1A" w:rsidDel="00CF32D4">
          <w:rPr>
            <w:rFonts w:ascii="Arial" w:hAnsi="Arial" w:cs="Arial"/>
            <w:noProof/>
            <w:sz w:val="24"/>
            <w:szCs w:val="24"/>
          </w:rPr>
          <w:delInstrText xml:space="preserve"> </w:delInstrText>
        </w:r>
      </w:del>
      <w:del w:id="1164" w:author="Hong Qin" w:date="2012-04-22T17:05:00Z">
        <w:r w:rsidR="00E6575D" w:rsidRPr="00E6575D">
          <w:rPr>
            <w:noProof/>
            <w:rPrChange w:id="1165" w:author="hong qin" w:date="2012-04-20T08:36:00Z">
              <w:rPr>
                <w:rFonts w:ascii="Arial" w:hAnsi="Arial"/>
                <w:sz w:val="24"/>
              </w:rPr>
            </w:rPrChange>
          </w:rPr>
          <w:delInstrText>HYPERLINK \l "_ENREF_</w:delInstrText>
        </w:r>
      </w:del>
      <w:ins w:id="1166" w:author="Hong Qin" w:date="2012-04-23T00:08:00Z">
        <w:r w:rsidR="00E6575D" w:rsidRPr="00E6575D">
          <w:rPr>
            <w:rPrChange w:id="1167" w:author="hong qin" w:date="2012-04-20T08:36:00Z">
              <w:rPr>
                <w:rFonts w:ascii="Arial" w:hAnsi="Arial"/>
                <w:sz w:val="24"/>
              </w:rPr>
            </w:rPrChange>
          </w:rPr>
          <w:instrText>17</w:instrText>
        </w:r>
      </w:ins>
      <w:del w:id="1168" w:author="Hong Qin" w:date="2012-04-22T17:05:00Z">
        <w:r w:rsidR="00E6575D" w:rsidRPr="00E6575D">
          <w:rPr>
            <w:noProof/>
            <w:rPrChange w:id="1169" w:author="hong qin" w:date="2012-04-20T08:36:00Z">
              <w:rPr>
                <w:rFonts w:ascii="Arial" w:hAnsi="Arial"/>
                <w:sz w:val="24"/>
              </w:rPr>
            </w:rPrChange>
          </w:rPr>
          <w:delInstrText>6" \o "</w:delInstrText>
        </w:r>
      </w:del>
      <w:ins w:id="1170" w:author="Hong Qin" w:date="2012-04-23T00:08:00Z">
        <w:r w:rsidR="00E6575D" w:rsidRPr="00E6575D">
          <w:rPr>
            <w:rPrChange w:id="1171" w:author="hong qin" w:date="2012-04-20T08:36:00Z">
              <w:rPr>
                <w:rFonts w:ascii="Arial" w:hAnsi="Arial"/>
                <w:sz w:val="24"/>
              </w:rPr>
            </w:rPrChange>
          </w:rPr>
          <w:instrText>Wei, 2008 #481</w:instrText>
        </w:r>
      </w:ins>
      <w:del w:id="1172" w:author="Hong Qin" w:date="2012-04-22T17:05:00Z">
        <w:r w:rsidR="00E6575D" w:rsidRPr="00E6575D">
          <w:rPr>
            <w:noProof/>
            <w:rPrChange w:id="1173" w:author="hong qin" w:date="2012-04-20T08:36:00Z">
              <w:rPr>
                <w:rFonts w:ascii="Arial" w:hAnsi="Arial"/>
                <w:sz w:val="24"/>
              </w:rPr>
            </w:rPrChange>
          </w:rPr>
          <w:delInstrText>Hiraoka, 2000 #1470</w:delInstrText>
        </w:r>
      </w:del>
      <w:del w:id="1174" w:author="hong qin" w:date="2012-04-20T08:36:00Z">
        <w:r w:rsidR="00AC5D1A" w:rsidDel="00CF32D4">
          <w:rPr>
            <w:rFonts w:ascii="Arial" w:hAnsi="Arial" w:cs="Arial"/>
            <w:noProof/>
            <w:sz w:val="24"/>
            <w:szCs w:val="24"/>
          </w:rPr>
          <w:delInstrText xml:space="preserve">" </w:delInstrText>
        </w:r>
      </w:del>
      <w:ins w:id="1175" w:author="hong qin" w:date="2012-04-20T08:36:00Z">
        <w:del w:id="1176" w:author="Hong Qin" w:date="2012-04-22T17:05:00Z">
          <w:r w:rsidR="002F2F83" w:rsidDel="00CF32D4">
            <w:rPr>
              <w:noProof/>
            </w:rPr>
            <w:delInstrText>"</w:delInstrText>
          </w:r>
        </w:del>
      </w:ins>
      <w:del w:id="1177" w:author="Hong Qin" w:date="2012-04-22T17:05:00Z">
        <w:r w:rsidR="00E6575D" w:rsidRPr="00E6575D" w:rsidDel="00CF32D4">
          <w:rPr>
            <w:noProof/>
            <w:rPrChange w:id="1178" w:author="hong qin" w:date="2012-04-20T08:36:00Z">
              <w:rPr>
                <w:rFonts w:ascii="Arial" w:hAnsi="Arial"/>
                <w:sz w:val="24"/>
              </w:rPr>
            </w:rPrChange>
          </w:rPr>
          <w:fldChar w:fldCharType="separate"/>
        </w:r>
      </w:del>
      <w:del w:id="1179" w:author="Hong Qin" w:date="2012-04-23T00:08:00Z">
        <w:r w:rsidR="00AC5D1A" w:rsidRPr="0072137D">
          <w:rPr>
            <w:rFonts w:ascii="Arial" w:hAnsi="Arial" w:cs="Arial"/>
            <w:noProof/>
            <w:sz w:val="24"/>
            <w:szCs w:val="24"/>
          </w:rPr>
          <w:delText>W</w:delText>
        </w:r>
        <w:r w:rsidR="00AC5D1A" w:rsidRPr="0072137D">
          <w:rPr>
            <w:rFonts w:ascii="Arial" w:hAnsi="Arial" w:cs="Arial"/>
            <w:smallCaps/>
            <w:noProof/>
            <w:sz w:val="24"/>
            <w:szCs w:val="24"/>
          </w:rPr>
          <w:delText>ei</w:delText>
        </w:r>
      </w:del>
      <w:del w:id="1180" w:author="Hong Qin" w:date="2012-04-22T17:05:00Z">
        <w:r w:rsidR="00AC5D1A" w:rsidRPr="00605020" w:rsidDel="00CF32D4">
          <w:rPr>
            <w:rFonts w:ascii="Arial" w:hAnsi="Arial" w:cs="Arial"/>
            <w:noProof/>
            <w:sz w:val="24"/>
            <w:szCs w:val="24"/>
          </w:rPr>
          <w:delText>H</w:delText>
        </w:r>
        <w:r w:rsidR="00AC5D1A" w:rsidRPr="00605020" w:rsidDel="00CF32D4">
          <w:rPr>
            <w:rFonts w:ascii="Arial" w:hAnsi="Arial" w:cs="Arial"/>
            <w:smallCaps/>
            <w:noProof/>
            <w:sz w:val="24"/>
            <w:szCs w:val="24"/>
          </w:rPr>
          <w:delText>iraoka</w:delText>
        </w:r>
        <w:r w:rsidR="00AC5D1A" w:rsidRPr="00605020" w:rsidDel="00CF32D4">
          <w:rPr>
            <w:rFonts w:ascii="Arial" w:hAnsi="Arial" w:cs="Arial"/>
            <w:i/>
            <w:noProof/>
            <w:sz w:val="24"/>
            <w:szCs w:val="24"/>
          </w:rPr>
          <w:delText xml:space="preserve"> et al.</w:delText>
        </w:r>
        <w:r w:rsidR="00AC5D1A" w:rsidRPr="00605020" w:rsidDel="00CF32D4">
          <w:rPr>
            <w:rFonts w:ascii="Arial" w:hAnsi="Arial" w:cs="Arial"/>
            <w:noProof/>
            <w:sz w:val="24"/>
            <w:szCs w:val="24"/>
          </w:rPr>
          <w:delText xml:space="preserve"> </w:delText>
        </w:r>
      </w:del>
      <w:del w:id="1181" w:author="Hong Qin" w:date="2012-04-23T00:08:00Z">
        <w:r w:rsidR="00AC5D1A" w:rsidRPr="0072137D">
          <w:rPr>
            <w:rFonts w:ascii="Arial" w:hAnsi="Arial" w:cs="Arial"/>
            <w:noProof/>
            <w:sz w:val="24"/>
            <w:szCs w:val="24"/>
          </w:rPr>
          <w:delText>2008</w:delText>
        </w:r>
      </w:del>
      <w:del w:id="1182" w:author="Hong Qin" w:date="2012-04-22T17:05:00Z">
        <w:r w:rsidR="00AC5D1A" w:rsidRPr="00605020" w:rsidDel="00CF32D4">
          <w:rPr>
            <w:rFonts w:ascii="Arial" w:hAnsi="Arial" w:cs="Arial"/>
            <w:noProof/>
            <w:sz w:val="24"/>
            <w:szCs w:val="24"/>
          </w:rPr>
          <w:delText>2000</w:delText>
        </w:r>
        <w:r w:rsidR="00E6575D" w:rsidRPr="00E6575D" w:rsidDel="00CF32D4">
          <w:rPr>
            <w:noProof/>
            <w:rPrChange w:id="1183" w:author="hong qin" w:date="2012-04-20T08:36:00Z">
              <w:rPr>
                <w:rFonts w:ascii="Arial" w:hAnsi="Arial"/>
                <w:sz w:val="24"/>
              </w:rPr>
            </w:rPrChange>
          </w:rPr>
          <w:fldChar w:fldCharType="end"/>
        </w:r>
      </w:del>
      <w:del w:id="1184" w:author="Hong Qin" w:date="2012-04-23T00:08:00Z">
        <w:r w:rsidR="0072137D" w:rsidRPr="0072137D">
          <w:rPr>
            <w:rFonts w:ascii="Arial" w:hAnsi="Arial" w:cs="Arial"/>
            <w:noProof/>
            <w:sz w:val="24"/>
            <w:szCs w:val="24"/>
          </w:rPr>
          <w:delText>)</w:delText>
        </w:r>
      </w:del>
      <w:del w:id="1185" w:author="Hong Qin" w:date="2012-04-22T17:05:00Z">
        <w:r w:rsidR="00C27F7B" w:rsidRPr="00605020" w:rsidDel="00CF32D4">
          <w:rPr>
            <w:rFonts w:ascii="Arial" w:hAnsi="Arial" w:cs="Arial"/>
            <w:noProof/>
            <w:sz w:val="24"/>
            <w:szCs w:val="24"/>
          </w:rPr>
          <w:delText xml:space="preserve">; </w:delText>
        </w:r>
        <w:r w:rsidR="00E6575D" w:rsidRPr="00E6575D" w:rsidDel="00CF32D4">
          <w:rPr>
            <w:noProof/>
            <w:rPrChange w:id="1186" w:author="hong qin" w:date="2012-04-20T08:36:00Z">
              <w:rPr>
                <w:rFonts w:ascii="Arial" w:hAnsi="Arial"/>
                <w:sz w:val="24"/>
              </w:rPr>
            </w:rPrChange>
          </w:rPr>
          <w:fldChar w:fldCharType="begin"/>
        </w:r>
        <w:r w:rsidR="00AC5D1A" w:rsidDel="00CF32D4">
          <w:rPr>
            <w:rFonts w:ascii="Arial" w:hAnsi="Arial" w:cs="Arial"/>
            <w:noProof/>
            <w:sz w:val="24"/>
            <w:szCs w:val="24"/>
          </w:rPr>
          <w:delInstrText xml:space="preserve"> </w:delInstrText>
        </w:r>
        <w:r w:rsidR="00E6575D" w:rsidRPr="00E6575D">
          <w:rPr>
            <w:noProof/>
            <w:rPrChange w:id="1187" w:author="hong qin" w:date="2012-04-20T08:36:00Z">
              <w:rPr>
                <w:rFonts w:ascii="Arial" w:hAnsi="Arial"/>
                <w:sz w:val="24"/>
              </w:rPr>
            </w:rPrChange>
          </w:rPr>
          <w:delInstrText>HYPERLINK \l "_ENREF_8" \o "McMurray, 2003 #244</w:delInstrText>
        </w:r>
        <w:r w:rsidR="00AC5D1A" w:rsidDel="00CF32D4">
          <w:rPr>
            <w:rFonts w:ascii="Arial" w:hAnsi="Arial" w:cs="Arial"/>
            <w:noProof/>
            <w:sz w:val="24"/>
            <w:szCs w:val="24"/>
          </w:rPr>
          <w:delInstrText xml:space="preserve">" </w:delInstrText>
        </w:r>
      </w:del>
      <w:ins w:id="1188" w:author="hong qin" w:date="2012-04-20T08:36:00Z">
        <w:del w:id="1189" w:author="Hong Qin" w:date="2012-04-22T17:05:00Z">
          <w:r w:rsidR="002F2F83" w:rsidDel="00CF32D4">
            <w:rPr>
              <w:noProof/>
            </w:rPr>
            <w:delInstrText>"</w:delInstrText>
          </w:r>
        </w:del>
      </w:ins>
      <w:del w:id="1190" w:author="Hong Qin" w:date="2012-04-22T17:05:00Z">
        <w:r w:rsidR="00E6575D" w:rsidRPr="00E6575D" w:rsidDel="00CF32D4">
          <w:rPr>
            <w:noProof/>
            <w:rPrChange w:id="1191" w:author="hong qin" w:date="2012-04-20T08:36:00Z">
              <w:rPr>
                <w:rFonts w:ascii="Arial" w:hAnsi="Arial"/>
                <w:sz w:val="24"/>
              </w:rPr>
            </w:rPrChange>
          </w:rPr>
          <w:fldChar w:fldCharType="separate"/>
        </w:r>
        <w:r w:rsidR="00AC5D1A" w:rsidRPr="00605020" w:rsidDel="00CF32D4">
          <w:rPr>
            <w:rFonts w:ascii="Arial" w:hAnsi="Arial" w:cs="Arial"/>
            <w:noProof/>
            <w:sz w:val="24"/>
            <w:szCs w:val="24"/>
          </w:rPr>
          <w:delText>M</w:delText>
        </w:r>
        <w:r w:rsidR="00AC5D1A" w:rsidRPr="00605020" w:rsidDel="00CF32D4">
          <w:rPr>
            <w:rFonts w:ascii="Arial" w:hAnsi="Arial" w:cs="Arial"/>
            <w:smallCaps/>
            <w:noProof/>
            <w:sz w:val="24"/>
            <w:szCs w:val="24"/>
          </w:rPr>
          <w:delText>c</w:delText>
        </w:r>
        <w:r w:rsidR="00AC5D1A" w:rsidRPr="00605020" w:rsidDel="00CF32D4">
          <w:rPr>
            <w:rFonts w:ascii="Arial" w:hAnsi="Arial" w:cs="Arial"/>
            <w:noProof/>
            <w:sz w:val="24"/>
            <w:szCs w:val="24"/>
          </w:rPr>
          <w:delText>M</w:delText>
        </w:r>
        <w:r w:rsidR="00AC5D1A" w:rsidRPr="00605020" w:rsidDel="00CF32D4">
          <w:rPr>
            <w:rFonts w:ascii="Arial" w:hAnsi="Arial" w:cs="Arial"/>
            <w:smallCaps/>
            <w:noProof/>
            <w:sz w:val="24"/>
            <w:szCs w:val="24"/>
          </w:rPr>
          <w:delText>urray</w:delText>
        </w:r>
        <w:r w:rsidR="00AC5D1A" w:rsidRPr="00605020" w:rsidDel="00CF32D4">
          <w:rPr>
            <w:rFonts w:ascii="Arial" w:hAnsi="Arial" w:cs="Arial"/>
            <w:noProof/>
            <w:sz w:val="24"/>
            <w:szCs w:val="24"/>
          </w:rPr>
          <w:delText xml:space="preserve"> and G</w:delText>
        </w:r>
        <w:r w:rsidR="00AC5D1A" w:rsidRPr="00605020" w:rsidDel="00CF32D4">
          <w:rPr>
            <w:rFonts w:ascii="Arial" w:hAnsi="Arial" w:cs="Arial"/>
            <w:smallCaps/>
            <w:noProof/>
            <w:sz w:val="24"/>
            <w:szCs w:val="24"/>
          </w:rPr>
          <w:delText>ottschling</w:delText>
        </w:r>
        <w:r w:rsidR="00AC5D1A" w:rsidRPr="00605020" w:rsidDel="00CF32D4">
          <w:rPr>
            <w:rFonts w:ascii="Arial" w:hAnsi="Arial" w:cs="Arial"/>
            <w:noProof/>
            <w:sz w:val="24"/>
            <w:szCs w:val="24"/>
          </w:rPr>
          <w:delText xml:space="preserve"> 2003</w:delText>
        </w:r>
        <w:r w:rsidR="00E6575D" w:rsidRPr="00E6575D" w:rsidDel="00CF32D4">
          <w:rPr>
            <w:noProof/>
            <w:rPrChange w:id="1192" w:author="hong qin" w:date="2012-04-20T08:36:00Z">
              <w:rPr>
                <w:rFonts w:ascii="Arial" w:hAnsi="Arial"/>
                <w:sz w:val="24"/>
              </w:rPr>
            </w:rPrChange>
          </w:rPr>
          <w:fldChar w:fldCharType="end"/>
        </w:r>
        <w:r w:rsidR="00C27F7B" w:rsidRPr="00605020" w:rsidDel="00CF32D4">
          <w:rPr>
            <w:rFonts w:ascii="Arial" w:hAnsi="Arial" w:cs="Arial"/>
            <w:noProof/>
            <w:sz w:val="24"/>
            <w:szCs w:val="24"/>
          </w:rPr>
          <w:delText>)</w:delText>
        </w:r>
      </w:del>
      <w:r w:rsidR="00E6575D" w:rsidRPr="00605020">
        <w:rPr>
          <w:rFonts w:ascii="Arial" w:hAnsi="Arial" w:cs="Arial"/>
          <w:sz w:val="24"/>
          <w:szCs w:val="24"/>
        </w:rPr>
        <w:fldChar w:fldCharType="end"/>
      </w:r>
      <w:ins w:id="1193" w:author="Hong Qin" w:date="2012-04-23T00:08:00Z">
        <w:r w:rsidR="0072137D" w:rsidRPr="0072137D">
          <w:rPr>
            <w:rFonts w:ascii="Arial" w:hAnsi="Arial" w:cs="Arial"/>
            <w:sz w:val="24"/>
            <w:szCs w:val="24"/>
          </w:rPr>
          <w:t>.</w:t>
        </w:r>
      </w:ins>
    </w:p>
    <w:p w:rsidR="00E6575D" w:rsidRDefault="00B92673" w:rsidP="00E6575D">
      <w:pPr>
        <w:spacing w:after="0" w:line="480" w:lineRule="auto"/>
        <w:ind w:firstLine="720"/>
        <w:jc w:val="both"/>
        <w:rPr>
          <w:ins w:id="1194" w:author="Hong Qin" w:date="2012-04-23T00:08:00Z"/>
          <w:rFonts w:ascii="Arial" w:hAnsi="Arial" w:cs="Arial"/>
          <w:sz w:val="24"/>
          <w:szCs w:val="24"/>
        </w:rPr>
        <w:pPrChange w:id="1195" w:author="bidyut k mohanty" w:date="2012-04-20T08:36:00Z">
          <w:pPr>
            <w:spacing w:after="0" w:line="480" w:lineRule="auto"/>
            <w:ind w:firstLine="720"/>
          </w:pPr>
        </w:pPrChange>
      </w:pPr>
      <w:ins w:id="1196" w:author="Hong Qin" w:date="2012-04-23T00:08:00Z">
        <w:r w:rsidRPr="00605020">
          <w:rPr>
            <w:rFonts w:ascii="Arial" w:hAnsi="Arial" w:cs="Arial"/>
            <w:sz w:val="24"/>
            <w:szCs w:val="24"/>
          </w:rPr>
          <w:t xml:space="preserve">Cellular signals either delay or promote growth depending on intracellular or external conditions.  </w:t>
        </w:r>
        <w:r w:rsidR="00122B63" w:rsidRPr="00605020">
          <w:rPr>
            <w:rFonts w:ascii="Arial" w:hAnsi="Arial" w:cs="Arial"/>
            <w:sz w:val="24"/>
            <w:szCs w:val="24"/>
          </w:rPr>
          <w:t xml:space="preserve">When nutrients like glucose are not readily available in the cell, quiescence occurs, in which metabolic activity is reduced in order to conserve cellular energy. Thus the progression of the cell’s </w:t>
        </w:r>
        <w:r w:rsidR="00053B8D">
          <w:rPr>
            <w:rFonts w:ascii="Arial" w:hAnsi="Arial" w:cs="Arial"/>
            <w:sz w:val="24"/>
            <w:szCs w:val="24"/>
          </w:rPr>
          <w:t>life span</w:t>
        </w:r>
        <w:r w:rsidR="00122B63" w:rsidRPr="00605020">
          <w:rPr>
            <w:rFonts w:ascii="Arial" w:hAnsi="Arial" w:cs="Arial"/>
            <w:sz w:val="24"/>
            <w:szCs w:val="24"/>
          </w:rPr>
          <w:t xml:space="preserve"> is either slowed or halted</w:t>
        </w:r>
        <w:r w:rsidR="002E7FE4" w:rsidRPr="00605020">
          <w:rPr>
            <w:rFonts w:ascii="Arial" w:hAnsi="Arial" w:cs="Arial"/>
            <w:sz w:val="24"/>
            <w:szCs w:val="24"/>
          </w:rPr>
          <w:t>. Conversely, elevated nutrient levels</w:t>
        </w:r>
        <w:r w:rsidR="00FB3D0E" w:rsidRPr="00605020">
          <w:rPr>
            <w:rFonts w:ascii="Arial" w:hAnsi="Arial" w:cs="Arial"/>
            <w:sz w:val="24"/>
            <w:szCs w:val="24"/>
          </w:rPr>
          <w:t xml:space="preserve"> will speed up </w:t>
        </w:r>
        <w:r w:rsidR="00884562" w:rsidRPr="00605020">
          <w:rPr>
            <w:rFonts w:ascii="Arial" w:hAnsi="Arial" w:cs="Arial"/>
            <w:sz w:val="24"/>
            <w:szCs w:val="24"/>
          </w:rPr>
          <w:t xml:space="preserve">metabolic rates and promote </w:t>
        </w:r>
        <w:r w:rsidR="00254DC9" w:rsidRPr="00605020">
          <w:rPr>
            <w:rFonts w:ascii="Arial" w:hAnsi="Arial" w:cs="Arial"/>
            <w:sz w:val="24"/>
            <w:szCs w:val="24"/>
          </w:rPr>
          <w:t xml:space="preserve">cell-cycle progression. </w:t>
        </w:r>
        <w:r w:rsidR="00E46862" w:rsidRPr="00605020">
          <w:rPr>
            <w:rFonts w:ascii="Arial" w:hAnsi="Arial" w:cs="Arial"/>
            <w:sz w:val="24"/>
            <w:szCs w:val="24"/>
          </w:rPr>
          <w:t xml:space="preserve">This can shorten </w:t>
        </w:r>
        <w:r w:rsidR="00555EF6" w:rsidRPr="00605020">
          <w:rPr>
            <w:rFonts w:ascii="Arial" w:hAnsi="Arial" w:cs="Arial"/>
            <w:sz w:val="24"/>
            <w:szCs w:val="24"/>
          </w:rPr>
          <w:t>CLS</w:t>
        </w:r>
        <w:r w:rsidR="0072137D" w:rsidRPr="0072137D">
          <w:rPr>
            <w:rFonts w:ascii="Arial" w:hAnsi="Arial" w:cs="Arial"/>
            <w:sz w:val="24"/>
            <w:szCs w:val="24"/>
          </w:rPr>
          <w:t>.</w:t>
        </w:r>
      </w:ins>
      <w:ins w:id="1197" w:author="bidyut k mohanty" w:date="2012-04-20T12:34:00Z">
        <w:r w:rsidR="000351A6">
          <w:rPr>
            <w:rFonts w:ascii="Arial" w:hAnsi="Arial" w:cs="Arial"/>
            <w:sz w:val="24"/>
            <w:szCs w:val="24"/>
          </w:rPr>
          <w:t xml:space="preserve"> </w:t>
        </w:r>
      </w:ins>
      <w:ins w:id="1198" w:author="Hong Qin" w:date="2012-04-23T00:08:00Z">
        <w:r w:rsidR="004A085D" w:rsidRPr="00605020">
          <w:rPr>
            <w:rFonts w:ascii="Arial" w:hAnsi="Arial" w:cs="Arial"/>
            <w:sz w:val="24"/>
            <w:szCs w:val="24"/>
          </w:rPr>
          <w:t xml:space="preserve">Thus, LOH </w:t>
        </w:r>
        <w:r w:rsidR="00375AB6" w:rsidRPr="00605020">
          <w:rPr>
            <w:rFonts w:ascii="Arial" w:hAnsi="Arial" w:cs="Arial"/>
            <w:sz w:val="24"/>
            <w:szCs w:val="24"/>
          </w:rPr>
          <w:t xml:space="preserve">can be used as a sign of genomic alteration on the </w:t>
        </w:r>
        <w:r w:rsidR="00E6575D" w:rsidRPr="00E6575D">
          <w:rPr>
            <w:rFonts w:ascii="Arial" w:hAnsi="Arial"/>
            <w:i/>
            <w:sz w:val="24"/>
            <w:rPrChange w:id="1199" w:author="bidyut k mohanty" w:date="2012-04-22T08:31:00Z">
              <w:rPr>
                <w:rFonts w:ascii="Arial" w:hAnsi="Arial"/>
                <w:sz w:val="24"/>
              </w:rPr>
            </w:rPrChange>
          </w:rPr>
          <w:t>MET15</w:t>
        </w:r>
        <w:r w:rsidR="00375AB6" w:rsidRPr="00605020">
          <w:rPr>
            <w:rFonts w:ascii="Arial" w:hAnsi="Arial" w:cs="Arial"/>
            <w:sz w:val="24"/>
            <w:szCs w:val="24"/>
          </w:rPr>
          <w:t xml:space="preserve"> locus</w:t>
        </w:r>
        <w:r w:rsidR="009F2125" w:rsidRPr="00605020">
          <w:rPr>
            <w:rFonts w:ascii="Arial" w:hAnsi="Arial" w:cs="Arial"/>
            <w:sz w:val="24"/>
            <w:szCs w:val="24"/>
          </w:rPr>
          <w:t xml:space="preserve">. </w:t>
        </w:r>
      </w:ins>
    </w:p>
    <w:p w:rsidR="007A592D" w:rsidRDefault="00791C05">
      <w:pPr>
        <w:spacing w:after="0" w:line="480" w:lineRule="auto"/>
        <w:ind w:firstLine="720"/>
        <w:jc w:val="both"/>
        <w:rPr>
          <w:ins w:id="1200" w:author="Hong Qin" w:date="2012-04-23T00:08:00Z"/>
          <w:rFonts w:ascii="Arial" w:hAnsi="Arial" w:cs="Arial"/>
          <w:sz w:val="24"/>
          <w:szCs w:val="24"/>
        </w:rPr>
      </w:pPr>
      <w:ins w:id="1201" w:author="Hong Qin" w:date="2012-04-23T00:08:00Z">
        <w:r w:rsidRPr="00605020">
          <w:rPr>
            <w:rFonts w:ascii="Arial" w:hAnsi="Arial" w:cs="Arial"/>
            <w:sz w:val="24"/>
            <w:szCs w:val="24"/>
          </w:rPr>
          <w:t xml:space="preserve">Apart from the technical benefits for using yeast to study aging, most of the known genes related to </w:t>
        </w:r>
      </w:ins>
      <w:del w:id="1202" w:author="Hong Qin" w:date="2012-04-19T19:17:00Z">
        <w:r w:rsidRPr="00605020" w:rsidDel="00053B8D">
          <w:rPr>
            <w:rFonts w:ascii="Arial" w:hAnsi="Arial" w:cs="Arial"/>
            <w:sz w:val="24"/>
            <w:szCs w:val="24"/>
          </w:rPr>
          <w:delText>lifespan</w:delText>
        </w:r>
      </w:del>
      <w:ins w:id="1203" w:author="Hong Qin" w:date="2012-04-19T19:17:00Z">
        <w:r w:rsidR="00053B8D">
          <w:rPr>
            <w:rFonts w:ascii="Arial" w:hAnsi="Arial" w:cs="Arial"/>
            <w:sz w:val="24"/>
            <w:szCs w:val="24"/>
          </w:rPr>
          <w:t>life span</w:t>
        </w:r>
      </w:ins>
      <w:ins w:id="1204" w:author="Hong Qin" w:date="2012-04-23T00:08:00Z">
        <w:r w:rsidRPr="00605020">
          <w:rPr>
            <w:rFonts w:ascii="Arial" w:hAnsi="Arial" w:cs="Arial"/>
            <w:sz w:val="24"/>
            <w:szCs w:val="24"/>
          </w:rPr>
          <w:t xml:space="preserve"> are conserved in both humans and yeast; some of which </w:t>
        </w:r>
        <w:r w:rsidR="008B741A" w:rsidRPr="00605020">
          <w:rPr>
            <w:rFonts w:ascii="Arial" w:hAnsi="Arial" w:cs="Arial"/>
            <w:sz w:val="24"/>
            <w:szCs w:val="24"/>
          </w:rPr>
          <w:t>include Sir2 and Tor1. The T</w:t>
        </w:r>
        <w:r w:rsidR="0011128A" w:rsidRPr="00605020">
          <w:rPr>
            <w:rFonts w:ascii="Arial" w:hAnsi="Arial" w:cs="Arial"/>
            <w:sz w:val="24"/>
            <w:szCs w:val="24"/>
          </w:rPr>
          <w:t xml:space="preserve">OR (Target of </w:t>
        </w:r>
        <w:proofErr w:type="spellStart"/>
        <w:r w:rsidR="0011128A" w:rsidRPr="00605020">
          <w:rPr>
            <w:rFonts w:ascii="Arial" w:hAnsi="Arial" w:cs="Arial"/>
            <w:sz w:val="24"/>
            <w:szCs w:val="24"/>
          </w:rPr>
          <w:t>Rapamycin</w:t>
        </w:r>
        <w:proofErr w:type="spellEnd"/>
        <w:r w:rsidR="0011128A" w:rsidRPr="00605020">
          <w:rPr>
            <w:rFonts w:ascii="Arial" w:hAnsi="Arial" w:cs="Arial"/>
            <w:sz w:val="24"/>
            <w:szCs w:val="24"/>
          </w:rPr>
          <w:t xml:space="preserve">) </w:t>
        </w:r>
        <w:r w:rsidR="008B741A" w:rsidRPr="00605020">
          <w:rPr>
            <w:rFonts w:ascii="Arial" w:hAnsi="Arial" w:cs="Arial"/>
            <w:sz w:val="24"/>
            <w:szCs w:val="24"/>
          </w:rPr>
          <w:t>pathwa</w:t>
        </w:r>
        <w:r w:rsidR="008D5837" w:rsidRPr="00605020">
          <w:rPr>
            <w:rFonts w:ascii="Arial" w:hAnsi="Arial" w:cs="Arial"/>
            <w:sz w:val="24"/>
            <w:szCs w:val="24"/>
          </w:rPr>
          <w:t xml:space="preserve">y </w:t>
        </w:r>
        <w:r w:rsidR="00AF52CE" w:rsidRPr="00605020">
          <w:rPr>
            <w:rFonts w:ascii="Arial" w:hAnsi="Arial" w:cs="Arial"/>
            <w:sz w:val="24"/>
            <w:szCs w:val="24"/>
          </w:rPr>
          <w:t xml:space="preserve">has been shown to be involved in </w:t>
        </w:r>
        <w:r w:rsidR="002760A5" w:rsidRPr="00605020">
          <w:rPr>
            <w:rFonts w:ascii="Arial" w:hAnsi="Arial" w:cs="Arial"/>
            <w:sz w:val="24"/>
            <w:szCs w:val="24"/>
          </w:rPr>
          <w:t>regulating cell growth, mitotic division, as well as nutrient response</w:t>
        </w:r>
        <w:r w:rsidR="00F54011" w:rsidRPr="00605020">
          <w:rPr>
            <w:rFonts w:ascii="Arial" w:hAnsi="Arial" w:cs="Arial"/>
            <w:sz w:val="24"/>
            <w:szCs w:val="24"/>
          </w:rPr>
          <w:t xml:space="preserve"> in both yeast and humans </w:t>
        </w:r>
      </w:ins>
      <w:r w:rsidR="00E6575D" w:rsidRPr="0072137D">
        <w:rPr>
          <w:rFonts w:ascii="Arial" w:hAnsi="Arial" w:cs="Arial"/>
          <w:sz w:val="24"/>
          <w:szCs w:val="24"/>
        </w:rPr>
        <w:fldChar w:fldCharType="begin">
          <w:fldData xml:space="preserve">PEVuZE5vdGU+PENpdGU+PEF1dGhvcj5XZWk8L0F1dGhvcj48WWVhcj4yMDA4PC9ZZWFyPjxSZWNO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</w:fldData>
        </w:fldChar>
      </w:r>
      <w:del w:id="1205" w:author="Hong Qin" w:date="2012-04-23T00:08:00Z">
        <w:r w:rsidR="001C5B0B" w:rsidRPr="00605020">
          <w:rPr>
            <w:rFonts w:ascii="Arial" w:hAnsi="Arial" w:cs="Arial"/>
            <w:sz w:val="24"/>
            <w:szCs w:val="24"/>
          </w:rPr>
          <w:delInstrText xml:space="preserve"> ADDIN EN.CITE &lt;EndNote&gt;&lt;Cite&gt;&lt;Author&gt;Ruckenstuhl&lt;/Author&gt;&lt;Year&gt;2010&lt;/Year&gt;&lt;RecNum&gt;1477&lt;/RecNum&gt;&lt;DisplayText&gt;(R&lt;style face="smallcaps"&gt;uckenstuhl&lt;/style&gt;&lt;style face="italic"&gt; et al.&lt;/style&gt; 2010)&lt;/DisplayText&gt;&lt;record&gt;&lt;rec-number&gt;1477&lt;/rec-number&gt;&lt;foreign-keys&gt;&lt;key app="EN" db-id="e5v0xaxdm5za0we2avoppevdf5s22f2v520d"&gt;1477&lt;/key&gt;&lt;/foreign-keys&gt;&lt;ref-type name="Journal Article"&gt;17&lt;/ref-type&gt;&lt;contributors&gt;&lt;authors&gt;&lt;author&gt;Ruckenstuhl, C.&lt;/author&gt;&lt;author&gt;Carmona-Gutierrez, D.&lt;/author&gt;&lt;author&gt;Madeo, F.&lt;/author&gt;&lt;/authors&gt;&lt;/contributors&gt;&lt;auth-address&gt;Institute of Molecular Biosciences, University of Graz, Austria.&lt;/auth-address&gt;&lt;titles&gt;&lt;title&gt;The sweet taste of death: glucose triggers apoptosis during yeast chronological aging&lt;/title&gt;&lt;secondary-title&gt;Aging (Albany NY)&lt;/secondary-title&gt;&lt;alt-title&gt;Aging&lt;/alt-title&gt;&lt;/titles&gt;&lt;periodical&gt;&lt;full-title&gt;Aging (Albany NY)&lt;/full-title&gt;&lt;abbr-1&gt;Aging&lt;/abbr-1&gt;&lt;/periodical&gt;&lt;alt-periodical&gt;&lt;full-title&gt;Aging (Albany NY)&lt;/full-title&gt;&lt;abbr-1&gt;Aging&lt;/abbr-1&gt;&lt;/alt-periodical&gt;&lt;pages&gt;643-9&lt;/pages&gt;&lt;volume&gt;2&lt;/volume&gt;&lt;number&gt;10&lt;/number&gt;&lt;edition&gt;2010/11/16&lt;/edition&gt;&lt;keywords&gt;&lt;keyword&gt;Apoptosis/drug effects/*physiology&lt;/keyword&gt;&lt;keyword&gt;Cell Aging/drug effects/*physiology&lt;/keyword&gt;&lt;keyword&gt;Glucose/*metabolism/pharmacology&lt;/keyword&gt;&lt;keyword&gt;Models, Biological&lt;/keyword&gt;&lt;keyword&gt;Saccharomyces cerevisiae/drug effects/*physiology&lt;/keyword&gt;&lt;/keywords&gt;&lt;dates&gt;&lt;year&gt;2010&lt;/year&gt;&lt;pub-dates&gt;&lt;date&gt;Oct&lt;/date&gt;&lt;/pub-dates&gt;&lt;/dates&gt;&lt;isbn&gt;1945-4589 (Electronic)&amp;#xD;1945-4589 (Linking)&lt;/isbn&gt;&lt;accession-num&gt;21076182&lt;/accession-num&gt;&lt;work-type&gt;Research Support, Non-U.S. Gov&amp;apos;t&amp;#xD;Review&lt;/work-type&gt;&lt;urls&gt;&lt;related-urls&gt;&lt;url&gt;http://www.ncbi.nlm.nih.gov/pubmed/21076182&lt;/url&gt;&lt;/related-urls&gt;&lt;/urls&gt;&lt;custom2&gt;2993794&lt;/custom2&gt;&lt;language&gt;eng&lt;/language&gt;&lt;/record&gt;&lt;/Cite&gt;&lt;/EndNote&gt;</w:delInstrText>
        </w:r>
      </w:del>
      <w:ins w:id="1206" w:author="Hong Qin" w:date="2012-04-22T17:19:00Z">
        <w:r w:rsidR="00257CB6">
          <w:rPr>
            <w:rFonts w:ascii="Arial" w:hAnsi="Arial" w:cs="Arial"/>
            <w:sz w:val="24"/>
            <w:szCs w:val="24"/>
          </w:rPr>
          <w:instrText xml:space="preserve"> ADDIN EN.CITE </w:instrText>
        </w:r>
      </w:ins>
      <w:del w:id="1207" w:author="Hong Qin" w:date="2012-04-22T17:05:00Z">
        <w:r w:rsidR="0072137D" w:rsidRPr="0072137D" w:rsidDel="00CF32D4">
          <w:rPr>
            <w:rFonts w:ascii="Arial" w:hAnsi="Arial" w:cs="Arial"/>
            <w:sz w:val="24"/>
            <w:szCs w:val="24"/>
          </w:rPr>
          <w:delInstrText xml:space="preserve"> ADDIN EN.CITE </w:delInstrText>
        </w:r>
        <w:r w:rsidR="00E6575D" w:rsidRPr="0072137D" w:rsidDel="00CF32D4">
          <w:rPr>
            <w:rFonts w:ascii="Arial" w:hAnsi="Arial" w:cs="Arial"/>
            <w:sz w:val="24"/>
            <w:szCs w:val="24"/>
          </w:rPr>
          <w:fldChar w:fldCharType="begin">
            <w:fldData xml:space="preserve">PEVuZE5vdGU+PENpdGU+PEF1dGhvcj5XZWk8L0F1dGhvcj48WWVhcj4yMDA4PC9ZZWFyPjxSZWNO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</w:fldData>
          </w:fldChar>
        </w:r>
        <w:r w:rsidR="0072137D" w:rsidRPr="0072137D" w:rsidDel="00CF32D4">
          <w:rPr>
            <w:rFonts w:ascii="Arial" w:hAnsi="Arial" w:cs="Arial"/>
            <w:sz w:val="24"/>
            <w:szCs w:val="24"/>
          </w:rPr>
          <w:delInstrText xml:space="preserve"> ADDIN EN.CITE.DATA </w:delInstrText>
        </w:r>
      </w:del>
      <w:r w:rsidR="00B278AE" w:rsidRPr="00E6575D">
        <w:rPr>
          <w:rFonts w:ascii="Arial" w:hAnsi="Arial" w:cs="Arial"/>
          <w:sz w:val="24"/>
          <w:szCs w:val="24"/>
        </w:rPr>
      </w:r>
      <w:del w:id="1208" w:author="Hong Qin" w:date="2012-04-22T17:05:00Z">
        <w:r w:rsidR="00E6575D" w:rsidRPr="0072137D" w:rsidDel="00CF32D4">
          <w:rPr>
            <w:rFonts w:ascii="Arial" w:hAnsi="Arial" w:cs="Arial"/>
            <w:sz w:val="24"/>
            <w:szCs w:val="24"/>
          </w:rPr>
          <w:fldChar w:fldCharType="end"/>
        </w:r>
      </w:del>
      <w:ins w:id="1209" w:author="Hong Qin" w:date="2012-04-22T17:19:00Z">
        <w:r w:rsidR="00E6575D">
          <w:rPr>
            <w:rFonts w:ascii="Arial" w:hAnsi="Arial" w:cs="Arial"/>
            <w:sz w:val="24"/>
            <w:szCs w:val="24"/>
          </w:rPr>
          <w:fldChar w:fldCharType="begin">
            <w:fldData xml:space="preserve">PEVuZE5vdGU+PENpdGU+PEF1dGhvcj5XZWk8L0F1dGhvcj48WWVhcj4yMDA4PC9ZZWFyPjxSZWNO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</w:fldData>
          </w:fldChar>
        </w:r>
        <w:r w:rsidR="00257CB6">
          <w:rPr>
            <w:rFonts w:ascii="Arial" w:hAnsi="Arial" w:cs="Arial"/>
            <w:sz w:val="24"/>
            <w:szCs w:val="24"/>
          </w:rPr>
          <w:instrText xml:space="preserve"> ADDIN EN.CITE.DATA </w:instrText>
        </w:r>
      </w:ins>
      <w:r w:rsidR="00B278AE" w:rsidRPr="00E6575D">
        <w:rPr>
          <w:rFonts w:ascii="Arial" w:hAnsi="Arial" w:cs="Arial"/>
          <w:sz w:val="24"/>
          <w:szCs w:val="24"/>
        </w:rPr>
      </w:r>
      <w:ins w:id="1210" w:author="Hong Qin" w:date="2012-04-22T17:19:00Z">
        <w:r w:rsidR="00E6575D">
          <w:rPr>
            <w:rFonts w:ascii="Arial" w:hAnsi="Arial" w:cs="Arial"/>
            <w:sz w:val="24"/>
            <w:szCs w:val="24"/>
          </w:rPr>
          <w:fldChar w:fldCharType="end"/>
        </w:r>
      </w:ins>
      <w:r w:rsidR="00B278AE" w:rsidRPr="00E6575D">
        <w:rPr>
          <w:rFonts w:ascii="Arial" w:hAnsi="Arial" w:cs="Arial"/>
          <w:sz w:val="24"/>
          <w:szCs w:val="24"/>
        </w:rPr>
      </w:r>
      <w:r w:rsidR="00E6575D" w:rsidRPr="0072137D">
        <w:rPr>
          <w:rFonts w:ascii="Arial" w:hAnsi="Arial" w:cs="Arial"/>
          <w:sz w:val="24"/>
          <w:szCs w:val="24"/>
        </w:rPr>
        <w:fldChar w:fldCharType="separate"/>
      </w:r>
      <w:r w:rsidR="0072137D" w:rsidRPr="0072137D">
        <w:rPr>
          <w:rFonts w:ascii="Arial" w:hAnsi="Arial" w:cs="Arial"/>
          <w:noProof/>
          <w:sz w:val="24"/>
          <w:szCs w:val="24"/>
        </w:rPr>
        <w:t>(</w:t>
      </w:r>
      <w:r w:rsidR="00E6575D" w:rsidRPr="00E6575D">
        <w:rPr>
          <w:noProof/>
          <w:rPrChange w:id="1211" w:author="hong qin" w:date="2012-04-20T08:36:00Z">
            <w:rPr>
              <w:rFonts w:ascii="Arial" w:hAnsi="Arial"/>
              <w:sz w:val="24"/>
            </w:rPr>
          </w:rPrChange>
        </w:rPr>
        <w:fldChar w:fldCharType="begin"/>
      </w:r>
      <w:del w:id="1212" w:author="hong qin" w:date="2012-04-20T08:36:00Z">
        <w:r w:rsidR="00AC5D1A">
          <w:rPr>
            <w:rFonts w:ascii="Arial" w:hAnsi="Arial" w:cs="Arial"/>
            <w:noProof/>
            <w:sz w:val="24"/>
            <w:szCs w:val="24"/>
          </w:rPr>
          <w:delInstrText xml:space="preserve"> </w:delInstrText>
        </w:r>
      </w:del>
      <w:r w:rsidR="00E6575D" w:rsidRPr="00E6575D">
        <w:rPr>
          <w:noProof/>
          <w:rPrChange w:id="1213" w:author="hong qin" w:date="2012-04-20T08:36:00Z">
            <w:rPr>
              <w:rFonts w:ascii="Arial" w:hAnsi="Arial"/>
              <w:sz w:val="24"/>
            </w:rPr>
          </w:rPrChange>
        </w:rPr>
        <w:instrText>HYPERLINK \l "_ENREF_</w:instrText>
      </w:r>
      <w:ins w:id="1214" w:author="Hong Qin" w:date="2012-04-23T00:08:00Z">
        <w:r w:rsidR="00E6575D" w:rsidRPr="00E6575D">
          <w:rPr>
            <w:rPrChange w:id="1215" w:author="hong qin" w:date="2012-04-20T08:36:00Z">
              <w:rPr>
                <w:rFonts w:ascii="Arial" w:hAnsi="Arial"/>
                <w:sz w:val="24"/>
              </w:rPr>
            </w:rPrChange>
          </w:rPr>
          <w:instrText>15</w:instrText>
        </w:r>
        <w:r w:rsidR="00E6575D" w:rsidRPr="00E6575D">
          <w:rPr>
            <w:noProof/>
            <w:rPrChange w:id="1216" w:author="hong qin" w:date="2012-04-20T08:36:00Z">
              <w:rPr>
                <w:rFonts w:ascii="Arial" w:hAnsi="Arial"/>
                <w:sz w:val="24"/>
              </w:rPr>
            </w:rPrChange>
          </w:rPr>
          <w:instrText>17</w:instrText>
        </w:r>
      </w:ins>
      <w:r w:rsidR="00E6575D" w:rsidRPr="00E6575D">
        <w:rPr>
          <w:noProof/>
          <w:rPrChange w:id="1217" w:author="hong qin" w:date="2012-04-20T08:36:00Z">
            <w:rPr>
              <w:rFonts w:ascii="Arial" w:hAnsi="Arial"/>
              <w:sz w:val="24"/>
            </w:rPr>
          </w:rPrChange>
        </w:rPr>
        <w:instrText>" \o "</w:instrText>
      </w:r>
      <w:ins w:id="1218" w:author="Hong Qin" w:date="2012-04-23T00:08:00Z">
        <w:r w:rsidR="00E6575D" w:rsidRPr="00E6575D">
          <w:rPr>
            <w:rPrChange w:id="1219" w:author="hong qin" w:date="2012-04-20T08:36:00Z">
              <w:rPr>
                <w:rFonts w:ascii="Arial" w:hAnsi="Arial"/>
                <w:sz w:val="24"/>
              </w:rPr>
            </w:rPrChange>
          </w:rPr>
          <w:instrText>Ruckenstuhl, 2010 #1477</w:instrText>
        </w:r>
        <w:r w:rsidR="00E6575D" w:rsidRPr="00E6575D">
          <w:rPr>
            <w:noProof/>
            <w:rPrChange w:id="1220" w:author="hong qin" w:date="2012-04-20T08:36:00Z">
              <w:rPr>
                <w:rFonts w:ascii="Arial" w:hAnsi="Arial"/>
                <w:sz w:val="24"/>
              </w:rPr>
            </w:rPrChange>
          </w:rPr>
          <w:instrText>Wei, 2008 #481</w:instrText>
        </w:r>
      </w:ins>
      <w:del w:id="1221" w:author="hong qin" w:date="2012-04-20T08:36:00Z">
        <w:r w:rsidR="00AC5D1A">
          <w:rPr>
            <w:rFonts w:ascii="Arial" w:hAnsi="Arial" w:cs="Arial"/>
            <w:noProof/>
            <w:sz w:val="24"/>
            <w:szCs w:val="24"/>
          </w:rPr>
          <w:delInstrText xml:space="preserve">" </w:delInstrText>
        </w:r>
      </w:del>
      <w:ins w:id="1222" w:author="hong qin" w:date="2012-04-20T08:36:00Z">
        <w:r w:rsidR="002F2F83">
          <w:rPr>
            <w:noProof/>
          </w:rPr>
          <w:instrText>"</w:instrText>
        </w:r>
      </w:ins>
      <w:r w:rsidR="00E6575D" w:rsidRPr="00E6575D">
        <w:rPr>
          <w:noProof/>
          <w:rPrChange w:id="1223" w:author="hong qin" w:date="2012-04-20T08:36:00Z">
            <w:rPr>
              <w:rFonts w:ascii="Arial" w:hAnsi="Arial"/>
              <w:sz w:val="24"/>
            </w:rPr>
          </w:rPrChange>
        </w:rPr>
        <w:fldChar w:fldCharType="separate"/>
      </w:r>
      <w:del w:id="1224" w:author="Hong Qin" w:date="2012-04-23T00:08:00Z">
        <w:r w:rsidR="00AC5D1A" w:rsidRPr="00605020">
          <w:rPr>
            <w:rFonts w:ascii="Arial" w:hAnsi="Arial" w:cs="Arial"/>
            <w:noProof/>
            <w:sz w:val="24"/>
            <w:szCs w:val="24"/>
          </w:rPr>
          <w:delText>R</w:delText>
        </w:r>
        <w:r w:rsidR="00AC5D1A" w:rsidRPr="00605020">
          <w:rPr>
            <w:rFonts w:ascii="Arial" w:hAnsi="Arial" w:cs="Arial"/>
            <w:smallCaps/>
            <w:noProof/>
            <w:sz w:val="24"/>
            <w:szCs w:val="24"/>
          </w:rPr>
          <w:delText>uckenstuhl</w:delText>
        </w:r>
      </w:del>
      <w:ins w:id="1225" w:author="Hong Qin" w:date="2012-04-23T00:08:00Z">
        <w:r w:rsidR="00AC5D1A" w:rsidRPr="0072137D">
          <w:rPr>
            <w:rFonts w:ascii="Arial" w:hAnsi="Arial" w:cs="Arial"/>
            <w:noProof/>
            <w:sz w:val="24"/>
            <w:szCs w:val="24"/>
          </w:rPr>
          <w:t>W</w:t>
        </w:r>
        <w:r w:rsidR="00AC5D1A" w:rsidRPr="0072137D">
          <w:rPr>
            <w:rFonts w:ascii="Arial" w:hAnsi="Arial" w:cs="Arial"/>
            <w:smallCaps/>
            <w:noProof/>
            <w:sz w:val="24"/>
            <w:szCs w:val="24"/>
          </w:rPr>
          <w:t>ei</w:t>
        </w:r>
      </w:ins>
      <w:r w:rsidR="00AC5D1A" w:rsidRPr="0072137D">
        <w:rPr>
          <w:rFonts w:ascii="Arial" w:hAnsi="Arial" w:cs="Arial"/>
          <w:i/>
          <w:noProof/>
          <w:sz w:val="24"/>
          <w:szCs w:val="24"/>
        </w:rPr>
        <w:t xml:space="preserve"> et al.</w:t>
      </w:r>
      <w:r w:rsidR="00AC5D1A" w:rsidRPr="0072137D">
        <w:rPr>
          <w:rFonts w:ascii="Arial" w:hAnsi="Arial" w:cs="Arial"/>
          <w:noProof/>
          <w:sz w:val="24"/>
          <w:szCs w:val="24"/>
        </w:rPr>
        <w:t xml:space="preserve"> </w:t>
      </w:r>
      <w:del w:id="1226" w:author="Hong Qin" w:date="2012-04-23T00:08:00Z">
        <w:r w:rsidR="00AC5D1A" w:rsidRPr="00605020">
          <w:rPr>
            <w:rFonts w:ascii="Arial" w:hAnsi="Arial" w:cs="Arial"/>
            <w:noProof/>
            <w:sz w:val="24"/>
            <w:szCs w:val="24"/>
          </w:rPr>
          <w:delText>2010</w:delText>
        </w:r>
      </w:del>
      <w:ins w:id="1227" w:author="Hong Qin" w:date="2012-04-23T00:08:00Z">
        <w:r w:rsidR="00AC5D1A" w:rsidRPr="0072137D">
          <w:rPr>
            <w:rFonts w:ascii="Arial" w:hAnsi="Arial" w:cs="Arial"/>
            <w:noProof/>
            <w:sz w:val="24"/>
            <w:szCs w:val="24"/>
          </w:rPr>
          <w:t>2008</w:t>
        </w:r>
      </w:ins>
      <w:r w:rsidR="00E6575D" w:rsidRPr="00E6575D">
        <w:rPr>
          <w:noProof/>
          <w:rPrChange w:id="1228" w:author="hong qin" w:date="2012-04-20T08:36:00Z">
            <w:rPr>
              <w:rFonts w:ascii="Arial" w:hAnsi="Arial"/>
              <w:sz w:val="24"/>
            </w:rPr>
          </w:rPrChange>
        </w:rPr>
        <w:fldChar w:fldCharType="end"/>
      </w:r>
      <w:r w:rsidR="0072137D" w:rsidRPr="0072137D">
        <w:rPr>
          <w:rFonts w:ascii="Arial" w:hAnsi="Arial" w:cs="Arial"/>
          <w:noProof/>
          <w:sz w:val="24"/>
          <w:szCs w:val="24"/>
        </w:rPr>
        <w:t>)</w:t>
      </w:r>
      <w:r w:rsidR="00E6575D" w:rsidRPr="0072137D">
        <w:rPr>
          <w:rFonts w:ascii="Arial" w:hAnsi="Arial" w:cs="Arial"/>
          <w:sz w:val="24"/>
          <w:szCs w:val="24"/>
        </w:rPr>
        <w:fldChar w:fldCharType="end"/>
      </w:r>
      <w:ins w:id="1229" w:author="Hong Qin" w:date="2012-04-23T00:08:00Z">
        <w:r w:rsidR="00C644B4" w:rsidRPr="00605020">
          <w:rPr>
            <w:rFonts w:ascii="Arial" w:hAnsi="Arial" w:cs="Arial"/>
            <w:sz w:val="24"/>
            <w:szCs w:val="24"/>
          </w:rPr>
          <w:t xml:space="preserve">. </w:t>
        </w:r>
      </w:ins>
    </w:p>
    <w:p w:rsidR="00000000" w:rsidRDefault="000768D5">
      <w:pPr>
        <w:spacing w:after="0" w:line="480" w:lineRule="auto"/>
        <w:ind w:firstLine="720"/>
        <w:rPr>
          <w:ins w:id="1230" w:author="Hong Qin" w:date="2012-04-23T00:08:00Z"/>
          <w:rFonts w:ascii="Arial" w:hAnsi="Arial" w:cs="Arial"/>
          <w:sz w:val="24"/>
          <w:szCs w:val="24"/>
        </w:rPr>
        <w:pPrChange w:id="1231" w:author="hong qin" w:date="2012-04-20T08:36:00Z">
          <w:pPr>
            <w:spacing w:after="0" w:line="480" w:lineRule="auto"/>
            <w:ind w:firstLine="720"/>
            <w:jc w:val="both"/>
          </w:pPr>
        </w:pPrChange>
      </w:pPr>
      <w:ins w:id="1232" w:author="Hong Qin" w:date="2012-04-23T00:08:00Z">
        <w:r w:rsidRPr="00605020">
          <w:rPr>
            <w:rFonts w:ascii="Arial" w:hAnsi="Arial" w:cs="Arial"/>
            <w:sz w:val="24"/>
            <w:szCs w:val="24"/>
          </w:rPr>
          <w:t>We hypothesize that increasing levels of ROS can increase LOH. By externally increasing H</w:t>
        </w:r>
        <w:r w:rsidR="00E6575D" w:rsidRPr="00E6575D">
          <w:rPr>
            <w:rFonts w:ascii="Arial" w:hAnsi="Arial"/>
            <w:sz w:val="24"/>
            <w:vertAlign w:val="subscript"/>
            <w:rPrChange w:id="1233" w:author="bidyut k mohanty" w:date="2012-04-20T08:36:00Z">
              <w:rPr>
                <w:rFonts w:ascii="Arial" w:hAnsi="Arial"/>
                <w:sz w:val="24"/>
              </w:rPr>
            </w:rPrChange>
          </w:rPr>
          <w:t>2</w:t>
        </w:r>
        <w:r w:rsidRPr="00605020">
          <w:rPr>
            <w:rFonts w:ascii="Arial" w:hAnsi="Arial" w:cs="Arial"/>
            <w:sz w:val="24"/>
            <w:szCs w:val="24"/>
          </w:rPr>
          <w:t>O</w:t>
        </w:r>
        <w:r w:rsidR="00E6575D" w:rsidRPr="00E6575D">
          <w:rPr>
            <w:rFonts w:ascii="Arial" w:hAnsi="Arial"/>
            <w:sz w:val="24"/>
            <w:vertAlign w:val="subscript"/>
            <w:rPrChange w:id="1234" w:author="bidyut k mohanty" w:date="2012-04-20T08:36:00Z">
              <w:rPr>
                <w:rFonts w:ascii="Arial" w:hAnsi="Arial"/>
                <w:sz w:val="24"/>
              </w:rPr>
            </w:rPrChange>
          </w:rPr>
          <w:t>2</w:t>
        </w:r>
        <w:r w:rsidRPr="00605020">
          <w:rPr>
            <w:rFonts w:ascii="Arial" w:hAnsi="Arial" w:cs="Arial"/>
            <w:sz w:val="24"/>
            <w:szCs w:val="24"/>
          </w:rPr>
          <w:t xml:space="preserve"> levels, superoxide dismutase activity will be inhibited through product inhibition. This will raise intracellular ROS levels and caus</w:t>
        </w:r>
        <w:r w:rsidR="00362D95">
          <w:rPr>
            <w:rFonts w:ascii="Arial" w:hAnsi="Arial" w:cs="Arial"/>
            <w:sz w:val="24"/>
            <w:szCs w:val="24"/>
          </w:rPr>
          <w:t xml:space="preserve">e DNA damage that will induce what is likely a </w:t>
        </w:r>
        <w:r w:rsidRPr="00605020">
          <w:rPr>
            <w:rFonts w:ascii="Arial" w:hAnsi="Arial" w:cs="Arial"/>
            <w:sz w:val="24"/>
            <w:szCs w:val="24"/>
          </w:rPr>
          <w:t>homologous recombination repair-response</w:t>
        </w:r>
      </w:ins>
      <w:ins w:id="1235" w:author="Lindsay" w:date="2012-04-22T11:12:00Z">
        <w:r w:rsidR="00362D95">
          <w:rPr>
            <w:rFonts w:ascii="Arial" w:hAnsi="Arial" w:cs="Arial"/>
            <w:sz w:val="24"/>
            <w:szCs w:val="24"/>
          </w:rPr>
          <w:t xml:space="preserve"> </w:t>
        </w:r>
        <w:r w:rsidR="00E6575D" w:rsidRPr="00E6575D">
          <w:rPr>
            <w:rFonts w:ascii="Arial" w:hAnsi="Arial" w:cs="Arial"/>
            <w:b/>
            <w:sz w:val="24"/>
            <w:szCs w:val="24"/>
            <w:rPrChange w:id="1236" w:author="Hong Qin" w:date="2012-04-23T00:22:00Z">
              <w:rPr>
                <w:rFonts w:ascii="Arial" w:hAnsi="Arial" w:cs="Arial"/>
                <w:sz w:val="24"/>
                <w:szCs w:val="24"/>
              </w:rPr>
            </w:rPrChange>
          </w:rPr>
          <w:t>(source</w:t>
        </w:r>
        <w:r w:rsidR="00362D95">
          <w:rPr>
            <w:rFonts w:ascii="Arial" w:hAnsi="Arial" w:cs="Arial"/>
            <w:sz w:val="24"/>
            <w:szCs w:val="24"/>
          </w:rPr>
          <w:t>)</w:t>
        </w:r>
      </w:ins>
      <w:ins w:id="1237" w:author="Hong Qin" w:date="2012-04-23T00:08:00Z">
        <w:r w:rsidRPr="00605020">
          <w:rPr>
            <w:rFonts w:ascii="Arial" w:hAnsi="Arial" w:cs="Arial"/>
            <w:sz w:val="24"/>
            <w:szCs w:val="24"/>
          </w:rPr>
          <w:t xml:space="preserve">. This will ultimately increase LOH in yeast. Alternatively, we propose that loss of viability will occur as increased ROS levels damage organelles, proteins, and lipids. LOH and viability drop have not been shown to be directly linked, it is clear that they are associated events because </w:t>
        </w:r>
        <w:proofErr w:type="gramStart"/>
        <w:r w:rsidRPr="00605020">
          <w:rPr>
            <w:rFonts w:ascii="Arial" w:hAnsi="Arial" w:cs="Arial"/>
            <w:sz w:val="24"/>
            <w:szCs w:val="24"/>
          </w:rPr>
          <w:t>they are both caused by increasing ROS</w:t>
        </w:r>
        <w:proofErr w:type="gramEnd"/>
        <w:r w:rsidRPr="00605020">
          <w:rPr>
            <w:rFonts w:ascii="Arial" w:hAnsi="Arial" w:cs="Arial"/>
            <w:sz w:val="24"/>
            <w:szCs w:val="24"/>
          </w:rPr>
          <w:t xml:space="preserve">. </w:t>
        </w:r>
        <w:r w:rsidR="00EF0E46" w:rsidRPr="00605020">
          <w:rPr>
            <w:rFonts w:ascii="Arial" w:hAnsi="Arial" w:cs="Arial"/>
            <w:sz w:val="24"/>
            <w:szCs w:val="24"/>
          </w:rPr>
          <w:t xml:space="preserve">Thus, our objective is to </w:t>
        </w:r>
        <w:r w:rsidR="000C5995" w:rsidRPr="00605020">
          <w:rPr>
            <w:rFonts w:ascii="Arial" w:hAnsi="Arial" w:cs="Arial"/>
            <w:sz w:val="24"/>
            <w:szCs w:val="24"/>
          </w:rPr>
          <w:t>compare the H</w:t>
        </w:r>
        <w:r w:rsidR="0072137D" w:rsidRPr="0072137D">
          <w:rPr>
            <w:rFonts w:ascii="Arial" w:hAnsi="Arial" w:cs="Arial"/>
            <w:sz w:val="24"/>
            <w:szCs w:val="24"/>
            <w:vertAlign w:val="subscript"/>
          </w:rPr>
          <w:t>2</w:t>
        </w:r>
        <w:r w:rsidR="000C5995" w:rsidRPr="00605020">
          <w:rPr>
            <w:rFonts w:ascii="Arial" w:hAnsi="Arial" w:cs="Arial"/>
            <w:sz w:val="24"/>
            <w:szCs w:val="24"/>
          </w:rPr>
          <w:t>O</w:t>
        </w:r>
        <w:r w:rsidR="0072137D" w:rsidRPr="0072137D">
          <w:rPr>
            <w:rFonts w:ascii="Arial" w:hAnsi="Arial" w:cs="Arial"/>
            <w:sz w:val="24"/>
            <w:szCs w:val="24"/>
            <w:vertAlign w:val="subscript"/>
          </w:rPr>
          <w:t>2</w:t>
        </w:r>
        <w:r w:rsidR="000C5995" w:rsidRPr="00605020">
          <w:rPr>
            <w:rFonts w:ascii="Arial" w:hAnsi="Arial" w:cs="Arial"/>
            <w:sz w:val="24"/>
            <w:szCs w:val="24"/>
          </w:rPr>
          <w:t xml:space="preserve"> dose-response curve of LOH and viability with the viability change in normal </w:t>
        </w:r>
        <w:proofErr w:type="spellStart"/>
        <w:r w:rsidR="000C5995" w:rsidRPr="00605020">
          <w:rPr>
            <w:rFonts w:ascii="Arial" w:hAnsi="Arial" w:cs="Arial"/>
            <w:sz w:val="24"/>
            <w:szCs w:val="24"/>
          </w:rPr>
          <w:t>aging</w:t>
        </w:r>
        <w:r w:rsidR="00895576" w:rsidRPr="00605020">
          <w:rPr>
            <w:rFonts w:ascii="Arial" w:hAnsi="Arial" w:cs="Arial"/>
            <w:sz w:val="24"/>
            <w:szCs w:val="24"/>
          </w:rPr>
          <w:t>Figure</w:t>
        </w:r>
        <w:proofErr w:type="spellEnd"/>
        <w:r w:rsidR="00891EEF" w:rsidRPr="00605020">
          <w:rPr>
            <w:rFonts w:ascii="Arial" w:hAnsi="Arial" w:cs="Arial"/>
            <w:sz w:val="24"/>
            <w:szCs w:val="24"/>
          </w:rPr>
          <w:t xml:space="preserve"> (add from </w:t>
        </w:r>
        <w:proofErr w:type="spellStart"/>
        <w:r w:rsidR="00891EEF" w:rsidRPr="00605020">
          <w:rPr>
            <w:rFonts w:ascii="Arial" w:hAnsi="Arial" w:cs="Arial"/>
            <w:sz w:val="24"/>
            <w:szCs w:val="24"/>
          </w:rPr>
          <w:t>powerpoint</w:t>
        </w:r>
        <w:proofErr w:type="spellEnd"/>
        <w:r w:rsidR="00891EEF" w:rsidRPr="00605020">
          <w:rPr>
            <w:rFonts w:ascii="Arial" w:hAnsi="Arial" w:cs="Arial"/>
            <w:sz w:val="24"/>
            <w:szCs w:val="24"/>
          </w:rPr>
          <w:t>)</w:t>
        </w:r>
        <w:r w:rsidR="000C5995" w:rsidRPr="00605020">
          <w:rPr>
            <w:rFonts w:ascii="Arial" w:hAnsi="Arial" w:cs="Arial"/>
            <w:sz w:val="24"/>
            <w:szCs w:val="24"/>
          </w:rPr>
          <w:t xml:space="preserve">. </w:t>
        </w:r>
        <w:r w:rsidR="008A3E3B" w:rsidRPr="00605020">
          <w:rPr>
            <w:rFonts w:ascii="Arial" w:hAnsi="Arial" w:cs="Arial"/>
            <w:sz w:val="24"/>
            <w:szCs w:val="24"/>
          </w:rPr>
          <w:t xml:space="preserve">Biological aging has become a popular area of study because it has broad biomedical implications. This area of research has aesthetic implications; for many of us want to look and experience the benefits of youth for as long as possible. Ultimately, this area can open brand new realms for understanding phylogenic relationships among species, and contribute to the study of age-related diseases like </w:t>
        </w:r>
        <w:r w:rsidR="00217B5D" w:rsidRPr="00605020">
          <w:rPr>
            <w:rFonts w:ascii="Arial" w:hAnsi="Arial" w:cs="Arial"/>
            <w:sz w:val="24"/>
            <w:szCs w:val="24"/>
          </w:rPr>
          <w:t>Alzheimer’s disease</w:t>
        </w:r>
        <w:r w:rsidR="008A3E3B" w:rsidRPr="00605020">
          <w:rPr>
            <w:rFonts w:ascii="Arial" w:hAnsi="Arial" w:cs="Arial"/>
            <w:sz w:val="24"/>
            <w:szCs w:val="24"/>
          </w:rPr>
          <w:t xml:space="preserve">, cancer, and </w:t>
        </w:r>
        <w:r w:rsidR="00C86406" w:rsidRPr="00605020">
          <w:rPr>
            <w:rFonts w:ascii="Arial" w:hAnsi="Arial" w:cs="Arial"/>
            <w:sz w:val="24"/>
            <w:szCs w:val="24"/>
          </w:rPr>
          <w:t>atherosclerosis, and diabetes.</w:t>
        </w:r>
        <w:r w:rsidR="00362D95">
          <w:rPr>
            <w:rFonts w:ascii="Arial" w:hAnsi="Arial" w:cs="Arial"/>
            <w:sz w:val="24"/>
            <w:szCs w:val="24"/>
          </w:rPr>
          <w:t xml:space="preserve"> </w:t>
        </w:r>
        <w:r w:rsidR="000E2828" w:rsidRPr="00605020">
          <w:rPr>
            <w:rFonts w:ascii="Arial" w:hAnsi="Arial" w:cs="Arial"/>
            <w:sz w:val="24"/>
            <w:szCs w:val="24"/>
          </w:rPr>
          <w:t xml:space="preserve">Ultimately, these studies can introduce ways to extend human </w:t>
        </w:r>
        <w:r w:rsidR="00053B8D">
          <w:rPr>
            <w:rFonts w:ascii="Arial" w:hAnsi="Arial" w:cs="Arial"/>
            <w:sz w:val="24"/>
            <w:szCs w:val="24"/>
          </w:rPr>
          <w:t>life span</w:t>
        </w:r>
        <w:r w:rsidR="000E2828" w:rsidRPr="00605020">
          <w:rPr>
            <w:rFonts w:ascii="Arial" w:hAnsi="Arial" w:cs="Arial"/>
            <w:sz w:val="24"/>
            <w:szCs w:val="24"/>
          </w:rPr>
          <w:t xml:space="preserve">. </w:t>
        </w:r>
      </w:ins>
    </w:p>
    <w:p w:rsidR="00E6575D" w:rsidRDefault="0072137D" w:rsidP="00E6575D">
      <w:pPr>
        <w:spacing w:after="0" w:line="480" w:lineRule="auto"/>
        <w:ind w:firstLine="720"/>
        <w:jc w:val="both"/>
        <w:rPr>
          <w:del w:id="1238" w:author="Hong Qin" w:date="2012-04-23T00:08:00Z"/>
          <w:rFonts w:ascii="Arial" w:hAnsi="Arial" w:cs="Arial"/>
          <w:sz w:val="24"/>
          <w:szCs w:val="24"/>
        </w:rPr>
        <w:pPrChange w:id="1239" w:author="bidyut k mohanty" w:date="2012-04-20T08:36:00Z">
          <w:pPr>
            <w:spacing w:after="0" w:line="480" w:lineRule="auto"/>
            <w:ind w:firstLine="720"/>
          </w:pPr>
        </w:pPrChange>
      </w:pPr>
      <w:del w:id="1240" w:author="Hong Qin" w:date="2012-04-23T00:08:00Z">
        <w:r w:rsidRPr="0072137D">
          <w:rPr>
            <w:rFonts w:ascii="Arial" w:hAnsi="Arial" w:cs="Arial"/>
            <w:sz w:val="24"/>
            <w:szCs w:val="24"/>
          </w:rPr>
          <w:delText>.</w:delText>
        </w:r>
      </w:del>
    </w:p>
    <w:p w:rsidR="00E6575D" w:rsidRDefault="00362D95" w:rsidP="00E6575D">
      <w:pPr>
        <w:spacing w:after="0" w:line="480" w:lineRule="auto"/>
        <w:ind w:firstLine="720"/>
        <w:jc w:val="both"/>
        <w:rPr>
          <w:del w:id="1241" w:author="Hong Qin" w:date="2012-04-23T00:08:00Z"/>
          <w:rFonts w:ascii="Arial" w:hAnsi="Arial" w:cs="Arial"/>
          <w:sz w:val="24"/>
          <w:szCs w:val="24"/>
        </w:rPr>
        <w:pPrChange w:id="1242" w:author="bidyut k mohanty" w:date="2012-04-20T08:36:00Z">
          <w:pPr>
            <w:spacing w:after="0" w:line="480" w:lineRule="auto"/>
            <w:ind w:firstLine="720"/>
          </w:pPr>
        </w:pPrChange>
      </w:pPr>
      <w:ins w:id="1243" w:author="Hong Qin" w:date="2012-04-23T00:22:00Z">
        <w:r w:rsidRPr="00605020">
          <w:rPr>
            <w:rFonts w:ascii="Arial" w:hAnsi="Arial" w:cs="Arial"/>
            <w:sz w:val="24"/>
            <w:szCs w:val="24"/>
          </w:rPr>
          <w:t xml:space="preserve"> </w:t>
        </w:r>
      </w:ins>
      <w:del w:id="1244" w:author="Hong Qin" w:date="2012-04-23T00:08:00Z">
        <w:r w:rsidR="00B92673" w:rsidRPr="00605020">
          <w:rPr>
            <w:rFonts w:ascii="Arial" w:hAnsi="Arial" w:cs="Arial"/>
            <w:sz w:val="24"/>
            <w:szCs w:val="24"/>
          </w:rPr>
          <w:delText xml:space="preserve">Cellular signals either delay or promote growth depending on intracellular or external conditions.  </w:delText>
        </w:r>
        <w:r w:rsidR="00122B63" w:rsidRPr="00605020">
          <w:rPr>
            <w:rFonts w:ascii="Arial" w:hAnsi="Arial" w:cs="Arial"/>
            <w:sz w:val="24"/>
            <w:szCs w:val="24"/>
          </w:rPr>
          <w:delText xml:space="preserve">When nutrients </w:delText>
        </w:r>
      </w:del>
      <w:del w:id="1245" w:author="Hong Qin" w:date="2012-04-23T00:22:00Z">
        <w:r w:rsidR="00122B63" w:rsidRPr="00605020" w:rsidDel="00362D95">
          <w:rPr>
            <w:rFonts w:ascii="Arial" w:hAnsi="Arial" w:cs="Arial"/>
            <w:sz w:val="24"/>
            <w:szCs w:val="24"/>
          </w:rPr>
          <w:delText xml:space="preserve">like </w:delText>
        </w:r>
      </w:del>
      <w:ins w:id="1246" w:author="bidyut k mohanty" w:date="2012-04-20T12:36:00Z">
        <w:del w:id="1247" w:author="Hong Qin" w:date="2012-04-23T00:22:00Z">
          <w:r w:rsidR="00890299" w:rsidDel="00362D95">
            <w:rPr>
              <w:rFonts w:ascii="Arial" w:hAnsi="Arial" w:cs="Arial"/>
              <w:sz w:val="24"/>
              <w:szCs w:val="24"/>
            </w:rPr>
            <w:delText>such as</w:delText>
          </w:r>
          <w:r w:rsidR="00890299" w:rsidRPr="00605020" w:rsidDel="00362D95">
            <w:rPr>
              <w:rFonts w:ascii="Arial" w:hAnsi="Arial" w:cs="Arial"/>
              <w:sz w:val="24"/>
              <w:szCs w:val="24"/>
            </w:rPr>
            <w:delText xml:space="preserve"> </w:delText>
          </w:r>
        </w:del>
      </w:ins>
      <w:del w:id="1248" w:author="Hong Qin" w:date="2012-04-23T00:08:00Z">
        <w:r w:rsidR="00122B63" w:rsidRPr="00605020">
          <w:rPr>
            <w:rFonts w:ascii="Arial" w:hAnsi="Arial" w:cs="Arial"/>
            <w:sz w:val="24"/>
            <w:szCs w:val="24"/>
          </w:rPr>
          <w:delText xml:space="preserve">glucose are not readily available in the cell, quiescence occurs, in which metabolic activity is reduced in order to conserve cellular energy. Thus the progression of the cell’s </w:delText>
        </w:r>
      </w:del>
      <w:del w:id="1249" w:author="Hong Qin" w:date="2012-04-19T19:17:00Z">
        <w:r w:rsidR="00122B63" w:rsidRPr="00605020" w:rsidDel="00053B8D">
          <w:rPr>
            <w:rFonts w:ascii="Arial" w:hAnsi="Arial" w:cs="Arial"/>
            <w:sz w:val="24"/>
            <w:szCs w:val="24"/>
          </w:rPr>
          <w:delText>lifespan</w:delText>
        </w:r>
      </w:del>
      <w:del w:id="1250" w:author="Hong Qin" w:date="2012-04-23T00:08:00Z">
        <w:r w:rsidR="00122B63" w:rsidRPr="00605020">
          <w:rPr>
            <w:rFonts w:ascii="Arial" w:hAnsi="Arial" w:cs="Arial"/>
            <w:sz w:val="24"/>
            <w:szCs w:val="24"/>
          </w:rPr>
          <w:delText xml:space="preserve"> is either slowed or halted</w:delText>
        </w:r>
        <w:r w:rsidR="002E7FE4" w:rsidRPr="00605020">
          <w:rPr>
            <w:rFonts w:ascii="Arial" w:hAnsi="Arial" w:cs="Arial"/>
            <w:sz w:val="24"/>
            <w:szCs w:val="24"/>
          </w:rPr>
          <w:delText>. Conversely, elevated nutrient levels</w:delText>
        </w:r>
        <w:r w:rsidR="00FB3D0E" w:rsidRPr="00605020">
          <w:rPr>
            <w:rFonts w:ascii="Arial" w:hAnsi="Arial" w:cs="Arial"/>
            <w:sz w:val="24"/>
            <w:szCs w:val="24"/>
          </w:rPr>
          <w:delText xml:space="preserve"> will speed up </w:delText>
        </w:r>
        <w:r w:rsidR="00884562" w:rsidRPr="00605020">
          <w:rPr>
            <w:rFonts w:ascii="Arial" w:hAnsi="Arial" w:cs="Arial"/>
            <w:sz w:val="24"/>
            <w:szCs w:val="24"/>
          </w:rPr>
          <w:delText xml:space="preserve">metabolic rates and promote </w:delText>
        </w:r>
        <w:r w:rsidR="00254DC9" w:rsidRPr="00605020">
          <w:rPr>
            <w:rFonts w:ascii="Arial" w:hAnsi="Arial" w:cs="Arial"/>
            <w:sz w:val="24"/>
            <w:szCs w:val="24"/>
          </w:rPr>
          <w:delText xml:space="preserve">cell-cycle progression. </w:delText>
        </w:r>
        <w:r w:rsidR="00E46862" w:rsidRPr="00605020">
          <w:rPr>
            <w:rFonts w:ascii="Arial" w:hAnsi="Arial" w:cs="Arial"/>
            <w:sz w:val="24"/>
            <w:szCs w:val="24"/>
          </w:rPr>
          <w:delText xml:space="preserve">This can shorten </w:delText>
        </w:r>
        <w:r w:rsidR="00555EF6" w:rsidRPr="00605020">
          <w:rPr>
            <w:rFonts w:ascii="Arial" w:hAnsi="Arial" w:cs="Arial"/>
            <w:sz w:val="24"/>
            <w:szCs w:val="24"/>
          </w:rPr>
          <w:delText>CLS</w:delText>
        </w:r>
      </w:del>
      <w:ins w:id="1251" w:author="bidyut k mohanty" w:date="2012-04-20T12:36:00Z">
        <w:del w:id="1252" w:author="Hong Qin" w:date="2012-04-23T00:22:00Z">
          <w:r w:rsidR="00890299" w:rsidDel="00362D95">
            <w:rPr>
              <w:rFonts w:ascii="Arial" w:hAnsi="Arial" w:cs="Arial"/>
              <w:sz w:val="24"/>
              <w:szCs w:val="24"/>
            </w:rPr>
            <w:delText xml:space="preserve"> </w:delText>
          </w:r>
        </w:del>
      </w:ins>
      <w:del w:id="1253" w:author="Hong Qin" w:date="2012-04-23T00:08:00Z">
        <w:r w:rsidR="00E6575D" w:rsidRPr="00605020">
          <w:rPr>
            <w:rFonts w:ascii="Arial" w:hAnsi="Arial" w:cs="Arial"/>
            <w:sz w:val="24"/>
            <w:szCs w:val="24"/>
          </w:rPr>
          <w:fldChar w:fldCharType="begin"/>
        </w:r>
        <w:r w:rsidR="00257CB6">
          <w:rPr>
            <w:rFonts w:ascii="Arial" w:hAnsi="Arial" w:cs="Arial"/>
            <w:sz w:val="24"/>
            <w:szCs w:val="24"/>
          </w:rPr>
          <w:delInstrText xml:space="preserve"> ADDIN EN.CITE &lt;EndNote&gt;&lt;Cite&gt;&lt;Author&gt;Ruckenstuhl&lt;/Author&gt;&lt;Year&gt;2010&lt;/Year&gt;&lt;RecNum&gt;1477&lt;/RecNum&gt;&lt;record&gt;&lt;rec-number&gt;1477&lt;/rec-number&gt;&lt;foreign-keys&gt;&lt;key app="EN" db-id="e5v0xaxdm5za0we2avoppevdf5s22f2v520d"&gt;1477&lt;/key&gt;&lt;/foreign-keys&gt;&lt;ref-type name="Journal Article"&gt;17&lt;/ref-type&gt;&lt;contributors&gt;&lt;authors&gt;&lt;author&gt;Ruckenstuhl, C.&lt;/author&gt;&lt;author&gt;Carmona-Gutierrez, D.&lt;/author&gt;&lt;author&gt;Madeo, F.&lt;/author&gt;&lt;/authors&gt;&lt;/contributors&gt;&lt;auth-address&gt;Institute of Molecular Biosciences, University of Graz, Austria.&lt;/auth-address&gt;&lt;titles&gt;&lt;title&gt;The sweet taste of death: glucose triggers apoptosis during yeast chronological aging&lt;/title&gt;&lt;secondary-title&gt;Aging (Albany NY)&lt;/secondary-title&gt;&lt;alt-title&gt;Aging&lt;/alt-title&gt;&lt;/titles&gt;&lt;periodical&gt;&lt;full-title&gt;Aging (Albany NY)&lt;/full-title&gt;&lt;abbr-1&gt;Aging&lt;/abbr-1&gt;&lt;/periodical&gt;&lt;alt-periodical&gt;&lt;full-title&gt;Aging (Albany NY)&lt;/full-title&gt;&lt;abbr-1&gt;Aging&lt;/abbr-1&gt;&lt;/alt-periodical&gt;&lt;pages&gt;643-9&lt;/pages&gt;&lt;volume&gt;2&lt;/volume&gt;&lt;number&gt;10&lt;/number&gt;&lt;edition&gt;2010/11/16&lt;/edition&gt;&lt;keywords&gt;&lt;keyword&gt;Apoptosis/drug effects/*physiology&lt;/keyword&gt;&lt;keyword&gt;Cell Aging/drug effects/*physiology&lt;/keyword&gt;&lt;keyword&gt;Glucose/*metabolism/pharmacology&lt;/keyword&gt;&lt;keyword&gt;Models, Biological&lt;/keyword&gt;&lt;keyword&gt;Saccharomyces cerevisiae/drug effects/*physiology&lt;/keyword&gt;&lt;/keywords&gt;&lt;dates&gt;&lt;year&gt;2010&lt;/year&gt;&lt;pub-dates&gt;&lt;date&gt;Oct&lt;/date&gt;&lt;/pub-dates&gt;&lt;/dates&gt;&lt;isbn&gt;1945-4589 (Electronic)&amp;#xD;1945-4589 (Linking)&lt;/isbn&gt;&lt;accession-num&gt;21076182&lt;/accession-num&gt;&lt;work-type&gt;Research Support, Non-U.S. Gov&amp;apos;t&amp;#xD;Review&lt;/work-type&gt;&lt;urls&gt;&lt;related-urls&gt;&lt;url&gt;http://www.ncbi.nlm.nih.gov/pubmed/21076182&lt;/url&gt;&lt;/related-urls&gt;&lt;/urls&gt;&lt;custom2&gt;2993794&lt;/custom2&gt;&lt;language&gt;eng&lt;/language&gt;&lt;/record&gt;&lt;/Cite&gt;&lt;/EndNote&gt;</w:delInstrText>
        </w:r>
        <w:r w:rsidR="001C5B0B" w:rsidRPr="00605020" w:rsidDel="00CF32D4">
          <w:rPr>
            <w:rFonts w:ascii="Arial" w:hAnsi="Arial" w:cs="Arial"/>
            <w:sz w:val="24"/>
            <w:szCs w:val="24"/>
          </w:rPr>
          <w:delInstrText xml:space="preserve"> ADDIN EN.CITE &lt;EndNote&gt;&lt;Cite&gt;&lt;Author&gt;Ruckenstuhl&lt;/Author&gt;&lt;Year&gt;2010&lt;/Year&gt;&lt;RecNum&gt;1477&lt;/RecNum&gt;&lt;DisplayText&gt;(R&lt;style face="smallcaps"&gt;uckenstuhl&lt;/style&gt;&lt;style face="italic"&gt; et al.&lt;/style&gt; 2010)&lt;/DisplayText&gt;&lt;record&gt;&lt;rec-number&gt;1477&lt;/rec-number&gt;&lt;foreign-keys&gt;&lt;key app="EN" db-id="e5v0xaxdm5za0we2avoppevdf5s22f2v520d"&gt;1477&lt;/key&gt;&lt;/foreign-keys&gt;&lt;ref-type name="Journal Article"&gt;17&lt;/ref-type&gt;&lt;contributors&gt;&lt;authors&gt;&lt;author&gt;Ruckenstuhl, C.&lt;/author&gt;&lt;author&gt;Carmona-Gutierrez, D.&lt;/author&gt;&lt;author&gt;Madeo, F.&lt;/author&gt;&lt;/authors&gt;&lt;/contributors&gt;&lt;auth-address&gt;Institute of Molecular Biosciences, University of Graz, Austria.&lt;/auth-address&gt;&lt;titles&gt;&lt;title&gt;The sweet taste of death: glucose triggers apoptosis during yeast chronological aging&lt;/title&gt;&lt;secondary-title&gt;Aging (Albany NY)&lt;/secondary-title&gt;&lt;alt-title&gt;Aging&lt;/alt-title&gt;&lt;/titles&gt;&lt;periodical&gt;&lt;full-title&gt;Aging (Albany NY)&lt;/full-title&gt;&lt;abbr-1&gt;Aging&lt;/abbr-1&gt;&lt;/periodical&gt;&lt;alt-periodical&gt;&lt;full-title&gt;Aging (Albany NY)&lt;/full-title&gt;&lt;abbr-1&gt;Aging&lt;/abbr-1&gt;&lt;/alt-periodical&gt;&lt;pages&gt;643-9&lt;/pages&gt;&lt;volume&gt;2&lt;/volume&gt;&lt;number&gt;10&lt;/number&gt;&lt;edition&gt;2010/11/16&lt;/edition&gt;&lt;keywords&gt;&lt;keyword&gt;Apoptosis/drug effects/*physiology&lt;/keyword&gt;&lt;keyword&gt;Cell Aging/drug effects/*physiology&lt;/keyword&gt;&lt;keyword&gt;Glucose/*metabolism/pharmacology&lt;/keyword&gt;&lt;keyword&gt;Models, Biological&lt;/keyword&gt;&lt;keyword&gt;Saccharomyces cerevisiae/drug effects/*physiology&lt;/keyword&gt;&lt;/keywords&gt;&lt;dates&gt;&lt;year&gt;2010&lt;/year&gt;&lt;pub-dates&gt;&lt;date&gt;Oct&lt;/date&gt;&lt;/pub-dates&gt;&lt;/dates&gt;&lt;isbn&gt;1945-4589 (Electronic)&amp;#xD;1945-4589 (Linking)&lt;/isbn&gt;&lt;accession-num&gt;21076182&lt;/accession-num&gt;&lt;work-type&gt;Research Support, Non-U.S. Gov&amp;apos;t&amp;#xD;Review&lt;/work-type&gt;&lt;urls&gt;&lt;related-urls&gt;&lt;url&gt;http://www.ncbi.nlm.nih.gov/pubmed/21076182&lt;/url&gt;&lt;/related-urls&gt;&lt;/urls&gt;&lt;custom2&gt;2993794&lt;/custom2&gt;&lt;language&gt;eng&lt;/language&gt;&lt;/record&gt;&lt;/Cite&gt;&lt;/EndNote&gt;</w:delInstrText>
        </w:r>
        <w:r w:rsidR="00E6575D" w:rsidRPr="00605020">
          <w:rPr>
            <w:rFonts w:ascii="Arial" w:hAnsi="Arial" w:cs="Arial"/>
            <w:sz w:val="24"/>
            <w:szCs w:val="24"/>
          </w:rPr>
          <w:fldChar w:fldCharType="separate"/>
        </w:r>
        <w:r w:rsidR="001C5B0B" w:rsidRPr="00605020">
          <w:rPr>
            <w:rFonts w:ascii="Arial" w:hAnsi="Arial" w:cs="Arial"/>
            <w:noProof/>
            <w:sz w:val="24"/>
            <w:szCs w:val="24"/>
          </w:rPr>
          <w:delText>(</w:delText>
        </w:r>
        <w:r w:rsidR="00E6575D" w:rsidRPr="00E6575D">
          <w:rPr>
            <w:noProof/>
            <w:rPrChange w:id="1254" w:author="hong qin" w:date="2012-04-20T08:36:00Z">
              <w:rPr>
                <w:rFonts w:ascii="Arial" w:hAnsi="Arial"/>
                <w:sz w:val="24"/>
              </w:rPr>
            </w:rPrChange>
          </w:rPr>
          <w:fldChar w:fldCharType="begin"/>
        </w:r>
        <w:r w:rsidR="00AC5D1A">
          <w:rPr>
            <w:rFonts w:ascii="Arial" w:hAnsi="Arial" w:cs="Arial"/>
            <w:noProof/>
            <w:sz w:val="24"/>
            <w:szCs w:val="24"/>
          </w:rPr>
          <w:delInstrText xml:space="preserve"> </w:delInstrText>
        </w:r>
        <w:r w:rsidR="00E6575D" w:rsidRPr="00E6575D">
          <w:rPr>
            <w:noProof/>
            <w:rPrChange w:id="1255" w:author="hong qin" w:date="2012-04-20T08:36:00Z">
              <w:rPr>
                <w:rFonts w:ascii="Arial" w:hAnsi="Arial"/>
                <w:sz w:val="24"/>
              </w:rPr>
            </w:rPrChange>
          </w:rPr>
          <w:delInstrText>HYPERLINK \l "_ENREF_15" \o "Ruckenstuhl, 2010 #1477</w:delInstrText>
        </w:r>
        <w:r w:rsidR="00AC5D1A">
          <w:rPr>
            <w:rFonts w:ascii="Arial" w:hAnsi="Arial" w:cs="Arial"/>
            <w:noProof/>
            <w:sz w:val="24"/>
            <w:szCs w:val="24"/>
          </w:rPr>
          <w:delInstrText xml:space="preserve">" </w:delInstrText>
        </w:r>
        <w:r w:rsidR="002F2F83">
          <w:rPr>
            <w:noProof/>
          </w:rPr>
          <w:delInstrText>"</w:delInstrText>
        </w:r>
        <w:r w:rsidR="00E6575D" w:rsidRPr="00E6575D">
          <w:rPr>
            <w:noProof/>
            <w:rPrChange w:id="1256" w:author="hong qin" w:date="2012-04-20T08:36:00Z">
              <w:rPr>
                <w:rFonts w:ascii="Arial" w:hAnsi="Arial"/>
                <w:sz w:val="24"/>
              </w:rPr>
            </w:rPrChange>
          </w:rPr>
          <w:fldChar w:fldCharType="separate"/>
        </w:r>
        <w:r w:rsidR="00AC5D1A" w:rsidRPr="00605020">
          <w:rPr>
            <w:rFonts w:ascii="Arial" w:hAnsi="Arial" w:cs="Arial"/>
            <w:noProof/>
            <w:sz w:val="24"/>
            <w:szCs w:val="24"/>
          </w:rPr>
          <w:delText>R</w:delText>
        </w:r>
        <w:r w:rsidR="00AC5D1A" w:rsidRPr="00605020">
          <w:rPr>
            <w:rFonts w:ascii="Arial" w:hAnsi="Arial" w:cs="Arial"/>
            <w:smallCaps/>
            <w:noProof/>
            <w:sz w:val="24"/>
            <w:szCs w:val="24"/>
          </w:rPr>
          <w:delText>uckenstuhl</w:delText>
        </w:r>
        <w:r w:rsidR="00AC5D1A" w:rsidRPr="00605020">
          <w:rPr>
            <w:rFonts w:ascii="Arial" w:hAnsi="Arial" w:cs="Arial"/>
            <w:i/>
            <w:noProof/>
            <w:sz w:val="24"/>
            <w:szCs w:val="24"/>
          </w:rPr>
          <w:delText xml:space="preserve"> et al.</w:delText>
        </w:r>
        <w:r w:rsidR="00AC5D1A" w:rsidRPr="00605020">
          <w:rPr>
            <w:rFonts w:ascii="Arial" w:hAnsi="Arial" w:cs="Arial"/>
            <w:noProof/>
            <w:sz w:val="24"/>
            <w:szCs w:val="24"/>
          </w:rPr>
          <w:delText xml:space="preserve"> 2010</w:delText>
        </w:r>
        <w:r w:rsidR="00E6575D" w:rsidRPr="00E6575D">
          <w:rPr>
            <w:noProof/>
            <w:rPrChange w:id="1257" w:author="hong qin" w:date="2012-04-20T08:36:00Z">
              <w:rPr>
                <w:rFonts w:ascii="Arial" w:hAnsi="Arial"/>
                <w:sz w:val="24"/>
              </w:rPr>
            </w:rPrChange>
          </w:rPr>
          <w:fldChar w:fldCharType="end"/>
        </w:r>
        <w:r w:rsidR="001C5B0B" w:rsidRPr="00605020">
          <w:rPr>
            <w:rFonts w:ascii="Arial" w:hAnsi="Arial" w:cs="Arial"/>
            <w:noProof/>
            <w:sz w:val="24"/>
            <w:szCs w:val="24"/>
          </w:rPr>
          <w:delText>)</w:delText>
        </w:r>
        <w:r w:rsidR="00E6575D" w:rsidRPr="00605020">
          <w:rPr>
            <w:rFonts w:ascii="Arial" w:hAnsi="Arial" w:cs="Arial"/>
            <w:sz w:val="24"/>
            <w:szCs w:val="24"/>
          </w:rPr>
          <w:fldChar w:fldCharType="end"/>
        </w:r>
        <w:r w:rsidR="00C644B4" w:rsidRPr="00605020">
          <w:rPr>
            <w:rFonts w:ascii="Arial" w:hAnsi="Arial" w:cs="Arial"/>
            <w:sz w:val="24"/>
            <w:szCs w:val="24"/>
          </w:rPr>
          <w:delText xml:space="preserve">. </w:delText>
        </w:r>
      </w:del>
    </w:p>
    <w:p w:rsidR="00E6575D" w:rsidRDefault="000768D5" w:rsidP="00E6575D">
      <w:pPr>
        <w:spacing w:after="0" w:line="480" w:lineRule="auto"/>
        <w:ind w:firstLine="720"/>
        <w:jc w:val="both"/>
        <w:rPr>
          <w:del w:id="1258" w:author="Hong Qin" w:date="2012-04-23T00:08:00Z"/>
          <w:rFonts w:ascii="Arial" w:hAnsi="Arial" w:cs="Arial"/>
          <w:sz w:val="24"/>
          <w:szCs w:val="24"/>
        </w:rPr>
        <w:pPrChange w:id="1259" w:author="bidyut k mohanty" w:date="2012-04-22T08:31:00Z">
          <w:pPr>
            <w:spacing w:after="0" w:line="480" w:lineRule="auto"/>
            <w:ind w:firstLine="720"/>
          </w:pPr>
        </w:pPrChange>
      </w:pPr>
      <w:del w:id="1260" w:author="Hong Qin" w:date="2012-04-23T00:08:00Z">
        <w:r w:rsidRPr="00605020">
          <w:rPr>
            <w:rFonts w:ascii="Arial" w:hAnsi="Arial" w:cs="Arial"/>
            <w:sz w:val="24"/>
            <w:szCs w:val="24"/>
          </w:rPr>
          <w:delText>We hypothesize that increasing levels of ROS can increase LOH. By externally increasing H</w:delText>
        </w:r>
        <w:r w:rsidR="00E6575D" w:rsidRPr="00E6575D">
          <w:rPr>
            <w:rFonts w:ascii="Arial" w:hAnsi="Arial"/>
            <w:sz w:val="24"/>
            <w:vertAlign w:val="subscript"/>
            <w:rPrChange w:id="1261" w:author="bidyut k mohanty" w:date="2012-04-20T08:36:00Z">
              <w:rPr>
                <w:rFonts w:ascii="Arial" w:hAnsi="Arial"/>
                <w:sz w:val="24"/>
              </w:rPr>
            </w:rPrChange>
          </w:rPr>
          <w:delText>2</w:delText>
        </w:r>
        <w:r w:rsidRPr="00605020">
          <w:rPr>
            <w:rFonts w:ascii="Arial" w:hAnsi="Arial" w:cs="Arial"/>
            <w:sz w:val="24"/>
            <w:szCs w:val="24"/>
          </w:rPr>
          <w:delText>O</w:delText>
        </w:r>
        <w:r w:rsidR="00E6575D" w:rsidRPr="00E6575D">
          <w:rPr>
            <w:rFonts w:ascii="Arial" w:hAnsi="Arial"/>
            <w:sz w:val="24"/>
            <w:vertAlign w:val="subscript"/>
            <w:rPrChange w:id="1262" w:author="bidyut k mohanty" w:date="2012-04-20T08:36:00Z">
              <w:rPr>
                <w:rFonts w:ascii="Arial" w:hAnsi="Arial"/>
                <w:sz w:val="24"/>
              </w:rPr>
            </w:rPrChange>
          </w:rPr>
          <w:delText>2</w:delText>
        </w:r>
        <w:r w:rsidRPr="00605020">
          <w:rPr>
            <w:rFonts w:ascii="Arial" w:hAnsi="Arial" w:cs="Arial"/>
            <w:sz w:val="24"/>
            <w:szCs w:val="24"/>
          </w:rPr>
          <w:delText xml:space="preserve"> levels, superoxide dismutase activity will be inhibited through product inhibition. This will raise intracellular ROS levels and cause DNA damage that will induce a homologous recombination repair-response. This will ultimately increase LOH in yeast. Alternatively, we propose that loss of viability will occur as increased ROS levels damage organelles, proteins, and lipids. LOH and viability drop have not been shown to be directly linked, it is clear that they are associated events because they are both caused by increasing ROS. </w:delText>
        </w:r>
        <w:r w:rsidR="00EF0E46" w:rsidRPr="00605020">
          <w:rPr>
            <w:rFonts w:ascii="Arial" w:hAnsi="Arial" w:cs="Arial"/>
            <w:sz w:val="24"/>
            <w:szCs w:val="24"/>
          </w:rPr>
          <w:delText xml:space="preserve">Thus, our objective is to </w:delText>
        </w:r>
        <w:r w:rsidR="000C5995" w:rsidRPr="00605020">
          <w:rPr>
            <w:rFonts w:ascii="Arial" w:hAnsi="Arial" w:cs="Arial"/>
            <w:sz w:val="24"/>
            <w:szCs w:val="24"/>
          </w:rPr>
          <w:delText>compare the H</w:delText>
        </w:r>
        <w:r w:rsidR="0072137D" w:rsidRPr="0072137D">
          <w:rPr>
            <w:rFonts w:ascii="Arial" w:hAnsi="Arial" w:cs="Arial"/>
            <w:sz w:val="24"/>
            <w:szCs w:val="24"/>
            <w:vertAlign w:val="subscript"/>
          </w:rPr>
          <w:delText>2</w:delText>
        </w:r>
        <w:r w:rsidR="000C5995" w:rsidRPr="00605020">
          <w:rPr>
            <w:rFonts w:ascii="Arial" w:hAnsi="Arial" w:cs="Arial"/>
            <w:sz w:val="24"/>
            <w:szCs w:val="24"/>
          </w:rPr>
          <w:delText>O</w:delText>
        </w:r>
        <w:r w:rsidR="0072137D" w:rsidRPr="0072137D">
          <w:rPr>
            <w:rFonts w:ascii="Arial" w:hAnsi="Arial" w:cs="Arial"/>
            <w:sz w:val="24"/>
            <w:szCs w:val="24"/>
            <w:vertAlign w:val="subscript"/>
          </w:rPr>
          <w:delText>2</w:delText>
        </w:r>
        <w:r w:rsidR="000C5995" w:rsidRPr="00605020">
          <w:rPr>
            <w:rFonts w:ascii="Arial" w:hAnsi="Arial" w:cs="Arial"/>
            <w:sz w:val="24"/>
            <w:szCs w:val="24"/>
          </w:rPr>
          <w:delText xml:space="preserve"> dose-response curve of LOH and viability with the viability change in normal </w:delText>
        </w:r>
      </w:del>
      <w:del w:id="1263" w:author="Hong Qin" w:date="2012-04-23T00:22:00Z">
        <w:r w:rsidR="000C5995" w:rsidRPr="00605020" w:rsidDel="00362D95">
          <w:rPr>
            <w:rFonts w:ascii="Arial" w:hAnsi="Arial" w:cs="Arial"/>
            <w:sz w:val="24"/>
            <w:szCs w:val="24"/>
          </w:rPr>
          <w:delText>aging</w:delText>
        </w:r>
      </w:del>
      <w:ins w:id="1264" w:author="bidyut k mohanty" w:date="2012-04-22T08:31:00Z">
        <w:del w:id="1265" w:author="Hong Qin" w:date="2012-04-23T00:22:00Z">
          <w:r w:rsidR="000C5995" w:rsidRPr="00605020" w:rsidDel="00362D95">
            <w:rPr>
              <w:rFonts w:ascii="Arial" w:hAnsi="Arial" w:cs="Arial"/>
              <w:sz w:val="24"/>
              <w:szCs w:val="24"/>
            </w:rPr>
            <w:delText>aging</w:delText>
          </w:r>
        </w:del>
      </w:ins>
      <w:ins w:id="1266" w:author="bidyut k mohanty" w:date="2012-04-20T12:38:00Z">
        <w:del w:id="1267" w:author="Hong Qin" w:date="2012-04-23T00:22:00Z">
          <w:r w:rsidR="00F82AE0" w:rsidDel="00362D95">
            <w:rPr>
              <w:rFonts w:ascii="Arial" w:hAnsi="Arial" w:cs="Arial"/>
              <w:sz w:val="24"/>
              <w:szCs w:val="24"/>
            </w:rPr>
            <w:delText xml:space="preserve"> </w:delText>
          </w:r>
        </w:del>
      </w:ins>
      <w:del w:id="1268" w:author="Hong Qin" w:date="2012-04-23T00:08:00Z">
        <w:r w:rsidR="00E6575D" w:rsidRPr="00E6575D">
          <w:rPr>
            <w:rFonts w:ascii="Arial" w:hAnsi="Arial"/>
            <w:sz w:val="24"/>
            <w:highlight w:val="yellow"/>
            <w:rPrChange w:id="1269" w:author="bidyut k mohanty" w:date="2012-04-22T08:31:00Z">
              <w:rPr>
                <w:rFonts w:ascii="Arial" w:hAnsi="Arial"/>
                <w:sz w:val="24"/>
              </w:rPr>
            </w:rPrChange>
          </w:rPr>
          <w:delText xml:space="preserve">Figure (add from </w:delText>
        </w:r>
      </w:del>
      <w:del w:id="1270" w:author="Hong Qin" w:date="2012-04-23T00:22:00Z">
        <w:r w:rsidR="00891EEF" w:rsidRPr="00605020" w:rsidDel="00362D95">
          <w:rPr>
            <w:rFonts w:ascii="Arial" w:hAnsi="Arial" w:cs="Arial"/>
            <w:sz w:val="24"/>
            <w:szCs w:val="24"/>
          </w:rPr>
          <w:delText>power</w:delText>
        </w:r>
      </w:del>
      <w:ins w:id="1271" w:author="bidyut k mohanty" w:date="2012-04-22T08:31:00Z">
        <w:del w:id="1272" w:author="Hong Qin" w:date="2012-04-23T00:22:00Z">
          <w:r w:rsidR="00E6575D" w:rsidRPr="00E6575D">
            <w:rPr>
              <w:rFonts w:ascii="Arial" w:hAnsi="Arial" w:cs="Arial"/>
              <w:sz w:val="24"/>
              <w:szCs w:val="24"/>
              <w:highlight w:val="yellow"/>
              <w:rPrChange w:id="1273" w:author="bidyut k mohanty" w:date="2012-04-20T14:15:00Z">
                <w:rPr>
                  <w:rFonts w:ascii="Arial" w:hAnsi="Arial" w:cs="Arial"/>
                  <w:sz w:val="24"/>
                  <w:szCs w:val="24"/>
                </w:rPr>
              </w:rPrChange>
            </w:rPr>
            <w:delText>power</w:delText>
          </w:r>
        </w:del>
      </w:ins>
      <w:ins w:id="1274" w:author="bidyut k mohanty" w:date="2012-04-20T13:17:00Z">
        <w:del w:id="1275" w:author="Hong Qin" w:date="2012-04-23T00:22:00Z">
          <w:r w:rsidR="00E6575D" w:rsidRPr="00E6575D">
            <w:rPr>
              <w:rFonts w:ascii="Arial" w:hAnsi="Arial" w:cs="Arial"/>
              <w:sz w:val="24"/>
              <w:szCs w:val="24"/>
              <w:highlight w:val="yellow"/>
              <w:rPrChange w:id="1276" w:author="bidyut k mohanty" w:date="2012-04-20T14:15:00Z">
                <w:rPr>
                  <w:rFonts w:ascii="Arial" w:hAnsi="Arial" w:cs="Arial"/>
                  <w:sz w:val="24"/>
                  <w:szCs w:val="24"/>
                </w:rPr>
              </w:rPrChange>
            </w:rPr>
            <w:delText xml:space="preserve"> </w:delText>
          </w:r>
        </w:del>
      </w:ins>
      <w:del w:id="1277" w:author="Hong Qin" w:date="2012-04-23T00:08:00Z">
        <w:r w:rsidR="00E6575D" w:rsidRPr="00E6575D">
          <w:rPr>
            <w:rFonts w:ascii="Arial" w:hAnsi="Arial"/>
            <w:sz w:val="24"/>
            <w:highlight w:val="yellow"/>
            <w:rPrChange w:id="1278" w:author="bidyut k mohanty" w:date="2012-04-22T08:31:00Z">
              <w:rPr>
                <w:rFonts w:ascii="Arial" w:hAnsi="Arial"/>
                <w:sz w:val="24"/>
              </w:rPr>
            </w:rPrChange>
          </w:rPr>
          <w:delText>point).</w:delText>
        </w:r>
        <w:r w:rsidR="000C5995" w:rsidRPr="00605020">
          <w:rPr>
            <w:rFonts w:ascii="Arial" w:hAnsi="Arial" w:cs="Arial"/>
            <w:sz w:val="24"/>
            <w:szCs w:val="24"/>
          </w:rPr>
          <w:delText xml:space="preserve"> </w:delText>
        </w:r>
        <w:commentRangeStart w:id="1279"/>
        <w:commentRangeStart w:id="1280"/>
        <w:r w:rsidR="008A3E3B" w:rsidRPr="00605020">
          <w:rPr>
            <w:rFonts w:ascii="Arial" w:hAnsi="Arial" w:cs="Arial"/>
            <w:sz w:val="24"/>
            <w:szCs w:val="24"/>
          </w:rPr>
          <w:delText xml:space="preserve">Biological aging has become a popular area of study because it has broad biomedical implications. This area of research has aesthetic implications; for many of us want to look and experience the benefits of youth for as long as possible. </w:delText>
        </w:r>
        <w:commentRangeEnd w:id="1279"/>
        <w:r w:rsidR="001B2E2E">
          <w:rPr>
            <w:rStyle w:val="CommentReference"/>
          </w:rPr>
          <w:commentReference w:id="1279"/>
        </w:r>
        <w:r w:rsidR="008A3E3B" w:rsidRPr="00605020">
          <w:rPr>
            <w:rFonts w:ascii="Arial" w:hAnsi="Arial" w:cs="Arial"/>
            <w:sz w:val="24"/>
            <w:szCs w:val="24"/>
          </w:rPr>
          <w:delText xml:space="preserve">Ultimately, this area can open brand new realms for understanding phylogenic relationships among species, and contribute to the study of age-related diseases like </w:delText>
        </w:r>
        <w:r w:rsidR="00217B5D" w:rsidRPr="00605020">
          <w:rPr>
            <w:rFonts w:ascii="Arial" w:hAnsi="Arial" w:cs="Arial"/>
            <w:sz w:val="24"/>
            <w:szCs w:val="24"/>
          </w:rPr>
          <w:delText>Alzheimer’s disease</w:delText>
        </w:r>
        <w:r w:rsidR="008A3E3B" w:rsidRPr="00605020">
          <w:rPr>
            <w:rFonts w:ascii="Arial" w:hAnsi="Arial" w:cs="Arial"/>
            <w:sz w:val="24"/>
            <w:szCs w:val="24"/>
          </w:rPr>
          <w:delText xml:space="preserve">, cancer, and </w:delText>
        </w:r>
        <w:r w:rsidR="00C86406" w:rsidRPr="00605020">
          <w:rPr>
            <w:rFonts w:ascii="Arial" w:hAnsi="Arial" w:cs="Arial"/>
            <w:sz w:val="24"/>
            <w:szCs w:val="24"/>
          </w:rPr>
          <w:delText>atherosclerosis, and diabetes.</w:delText>
        </w:r>
      </w:del>
      <w:ins w:id="1281" w:author="bidyut k mohanty" w:date="2012-04-20T14:19:00Z">
        <w:del w:id="1282" w:author="Hong Qin" w:date="2012-04-23T00:22:00Z">
          <w:r w:rsidR="005672D9" w:rsidDel="00362D95">
            <w:rPr>
              <w:rFonts w:ascii="Arial" w:hAnsi="Arial" w:cs="Arial"/>
              <w:sz w:val="24"/>
              <w:szCs w:val="24"/>
            </w:rPr>
            <w:delText xml:space="preserve"> </w:delText>
          </w:r>
        </w:del>
      </w:ins>
      <w:del w:id="1283" w:author="Hong Qin" w:date="2012-04-23T00:08:00Z">
        <w:r w:rsidR="000E2828" w:rsidRPr="00605020">
          <w:rPr>
            <w:rFonts w:ascii="Arial" w:hAnsi="Arial" w:cs="Arial"/>
            <w:sz w:val="24"/>
            <w:szCs w:val="24"/>
          </w:rPr>
          <w:delText xml:space="preserve">Ultimately, these studies can introduce ways to extend human </w:delText>
        </w:r>
      </w:del>
      <w:del w:id="1284" w:author="Hong Qin" w:date="2012-04-19T19:17:00Z">
        <w:r w:rsidR="000E2828" w:rsidRPr="00605020" w:rsidDel="00053B8D">
          <w:rPr>
            <w:rFonts w:ascii="Arial" w:hAnsi="Arial" w:cs="Arial"/>
            <w:sz w:val="24"/>
            <w:szCs w:val="24"/>
          </w:rPr>
          <w:delText>lifespan</w:delText>
        </w:r>
      </w:del>
      <w:del w:id="1285" w:author="Hong Qin" w:date="2012-04-23T00:08:00Z">
        <w:r w:rsidR="000E2828" w:rsidRPr="00605020">
          <w:rPr>
            <w:rFonts w:ascii="Arial" w:hAnsi="Arial" w:cs="Arial"/>
            <w:sz w:val="24"/>
            <w:szCs w:val="24"/>
          </w:rPr>
          <w:delText xml:space="preserve">. </w:delText>
        </w:r>
        <w:commentRangeEnd w:id="1280"/>
        <w:r w:rsidR="00E04726">
          <w:rPr>
            <w:rStyle w:val="CommentReference"/>
          </w:rPr>
          <w:commentReference w:id="1280"/>
        </w:r>
      </w:del>
    </w:p>
    <w:p w:rsidR="00E6575D" w:rsidRDefault="00E6575D" w:rsidP="00E6575D">
      <w:pPr>
        <w:spacing w:after="0" w:line="480" w:lineRule="auto"/>
        <w:jc w:val="both"/>
        <w:rPr>
          <w:del w:id="1286" w:author="Hong Qin" w:date="2012-04-23T00:22:00Z"/>
          <w:rFonts w:ascii="Arial" w:hAnsi="Arial" w:cs="Arial"/>
          <w:sz w:val="24"/>
          <w:szCs w:val="24"/>
        </w:rPr>
        <w:pPrChange w:id="1287" w:author="bidyut k mohanty" w:date="2012-04-20T08:36:00Z">
          <w:pPr>
            <w:spacing w:after="0" w:line="480" w:lineRule="auto"/>
            <w:jc w:val="center"/>
          </w:pPr>
        </w:pPrChange>
      </w:pPr>
    </w:p>
    <w:p w:rsidR="00E6575D" w:rsidRPr="00E6575D" w:rsidRDefault="00E6575D" w:rsidP="00E6575D">
      <w:pPr>
        <w:spacing w:after="0" w:line="480" w:lineRule="auto"/>
        <w:jc w:val="both"/>
        <w:rPr>
          <w:rFonts w:ascii="Arial" w:hAnsi="Arial" w:cs="Arial"/>
          <w:b/>
          <w:sz w:val="30"/>
          <w:szCs w:val="30"/>
          <w:rPrChange w:id="1288" w:author="hong qin" w:date="2012-04-19T11:05:00Z">
            <w:rPr>
              <w:rFonts w:ascii="Arial" w:hAnsi="Arial" w:cs="Arial"/>
              <w:sz w:val="30"/>
              <w:szCs w:val="30"/>
            </w:rPr>
          </w:rPrChange>
        </w:rPr>
        <w:pPrChange w:id="1289" w:author="bidyut k mohanty" w:date="2012-04-20T15:29:00Z">
          <w:pPr>
            <w:spacing w:after="0" w:line="480" w:lineRule="auto"/>
            <w:jc w:val="center"/>
          </w:pPr>
        </w:pPrChange>
      </w:pPr>
      <w:r w:rsidRPr="00E6575D">
        <w:rPr>
          <w:rFonts w:ascii="Arial" w:hAnsi="Arial" w:cs="Arial"/>
          <w:b/>
          <w:sz w:val="30"/>
          <w:szCs w:val="30"/>
          <w:rPrChange w:id="1290" w:author="hong qin" w:date="2012-04-19T11:05:00Z">
            <w:rPr>
              <w:rFonts w:ascii="Arial" w:hAnsi="Arial" w:cs="Arial"/>
              <w:sz w:val="30"/>
              <w:szCs w:val="30"/>
            </w:rPr>
          </w:rPrChange>
        </w:rPr>
        <w:t>Materials and Methods</w:t>
      </w:r>
    </w:p>
    <w:p w:rsidR="00E6575D" w:rsidRDefault="00C501A6" w:rsidP="00E6575D">
      <w:pPr>
        <w:spacing w:after="0" w:line="480" w:lineRule="auto"/>
        <w:jc w:val="both"/>
        <w:rPr>
          <w:rFonts w:ascii="Arial" w:hAnsi="Arial"/>
          <w:b/>
          <w:sz w:val="24"/>
        </w:rPr>
        <w:pPrChange w:id="1291" w:author="bidyut k mohanty" w:date="2012-04-23T00:08:00Z">
          <w:pPr>
            <w:spacing w:after="0" w:line="480" w:lineRule="auto"/>
          </w:pPr>
        </w:pPrChange>
      </w:pPr>
      <w:r w:rsidRPr="00C501A6">
        <w:rPr>
          <w:rFonts w:ascii="Arial" w:hAnsi="Arial"/>
          <w:b/>
          <w:sz w:val="24"/>
        </w:rPr>
        <w:t xml:space="preserve">Yeast </w:t>
      </w:r>
      <w:r w:rsidRPr="00C501A6">
        <w:rPr>
          <w:rFonts w:ascii="Arial" w:hAnsi="Arial" w:cs="Arial"/>
          <w:b/>
          <w:sz w:val="24"/>
          <w:szCs w:val="24"/>
        </w:rPr>
        <w:t xml:space="preserve">strains and </w:t>
      </w:r>
      <w:r w:rsidRPr="00C501A6">
        <w:rPr>
          <w:rFonts w:ascii="Arial" w:hAnsi="Arial"/>
          <w:b/>
          <w:sz w:val="24"/>
        </w:rPr>
        <w:t xml:space="preserve">Culturing </w:t>
      </w:r>
    </w:p>
    <w:p w:rsidR="00E6575D" w:rsidRDefault="0043542A" w:rsidP="00E6575D">
      <w:pPr>
        <w:spacing w:after="0" w:line="480" w:lineRule="auto"/>
        <w:ind w:firstLine="720"/>
        <w:jc w:val="both"/>
        <w:rPr>
          <w:rFonts w:ascii="Arial" w:hAnsi="Arial" w:cs="Arial"/>
          <w:sz w:val="24"/>
          <w:szCs w:val="24"/>
        </w:rPr>
        <w:pPrChange w:id="1292" w:author="bidyut k mohanty" w:date="2012-04-23T00:08:00Z">
          <w:pPr>
            <w:spacing w:after="0" w:line="480" w:lineRule="auto"/>
            <w:ind w:firstLine="720"/>
          </w:pPr>
        </w:pPrChange>
      </w:pPr>
      <w:r w:rsidRPr="00605020">
        <w:rPr>
          <w:rFonts w:ascii="Arial" w:hAnsi="Arial" w:cs="Arial"/>
          <w:sz w:val="24"/>
          <w:szCs w:val="24"/>
        </w:rPr>
        <w:t xml:space="preserve">Strains with heterozygous Met 15 +/- were grown overnight at 30°C in 5 </w:t>
      </w:r>
      <w:del w:id="1293" w:author="Hong Qin" w:date="2012-04-23T00:08:00Z">
        <w:r w:rsidRPr="00605020">
          <w:rPr>
            <w:rFonts w:ascii="Arial" w:hAnsi="Arial" w:cs="Arial"/>
            <w:sz w:val="24"/>
            <w:szCs w:val="24"/>
          </w:rPr>
          <w:delText>mls</w:delText>
        </w:r>
      </w:del>
      <w:del w:id="1294" w:author="bidyut k mohanty" w:date="2012-04-22T08:31:00Z">
        <w:r w:rsidRPr="00605020">
          <w:rPr>
            <w:rFonts w:ascii="Arial" w:hAnsi="Arial" w:cs="Arial"/>
            <w:sz w:val="24"/>
            <w:szCs w:val="24"/>
          </w:rPr>
          <w:delText>mls</w:delText>
        </w:r>
      </w:del>
      <w:proofErr w:type="spellStart"/>
      <w:ins w:id="1295" w:author="bidyut k mohanty" w:date="2012-04-22T08:31:00Z">
        <w:r w:rsidRPr="00605020">
          <w:rPr>
            <w:rFonts w:ascii="Arial" w:hAnsi="Arial" w:cs="Arial"/>
            <w:sz w:val="24"/>
            <w:szCs w:val="24"/>
          </w:rPr>
          <w:t>m</w:t>
        </w:r>
      </w:ins>
      <w:ins w:id="1296" w:author="bidyut k mohanty" w:date="2012-04-21T00:01:00Z">
        <w:r w:rsidR="00D82022">
          <w:rPr>
            <w:rFonts w:ascii="Arial" w:hAnsi="Arial" w:cs="Arial"/>
            <w:sz w:val="24"/>
            <w:szCs w:val="24"/>
          </w:rPr>
          <w:t>L</w:t>
        </w:r>
      </w:ins>
      <w:proofErr w:type="spellEnd"/>
      <w:del w:id="1297" w:author="bidyut k mohanty" w:date="2012-04-21T00:01:00Z">
        <w:r w:rsidRPr="00605020" w:rsidDel="00D82022">
          <w:rPr>
            <w:rFonts w:ascii="Arial" w:hAnsi="Arial" w:cs="Arial"/>
            <w:sz w:val="24"/>
            <w:szCs w:val="24"/>
          </w:rPr>
          <w:delText>ls</w:delText>
        </w:r>
      </w:del>
      <w:r w:rsidRPr="00605020">
        <w:rPr>
          <w:rFonts w:ascii="Arial" w:hAnsi="Arial" w:cs="Arial"/>
          <w:sz w:val="24"/>
          <w:szCs w:val="24"/>
        </w:rPr>
        <w:t xml:space="preserve"> of YPD using autoclaved glass tubes.</w:t>
      </w:r>
      <w:r w:rsidR="00E223EC" w:rsidRPr="00605020">
        <w:rPr>
          <w:rFonts w:ascii="Arial" w:hAnsi="Arial" w:cs="Arial"/>
          <w:sz w:val="24"/>
          <w:szCs w:val="24"/>
        </w:rPr>
        <w:t xml:space="preserve"> Strains used with heterozygous Met15+/- were described previously </w:t>
      </w:r>
      <w:ins w:id="1298" w:author="bidyut k mohanty" w:date="2012-04-21T00:02:00Z">
        <w:del w:id="1299" w:author="Hong Qin" w:date="2012-04-22T08:34:00Z">
          <w:r w:rsidR="00D82022" w:rsidDel="00CA0FAF">
            <w:rPr>
              <w:rFonts w:ascii="Arial" w:hAnsi="Arial" w:cs="Arial"/>
              <w:sz w:val="24"/>
              <w:szCs w:val="24"/>
            </w:rPr>
            <w:delText>{</w:delText>
          </w:r>
        </w:del>
      </w:ins>
      <w:del w:id="1300" w:author="Hong Qin" w:date="2012-04-22T08:34:00Z">
        <w:r w:rsidR="006F70E5" w:rsidRPr="00605020" w:rsidDel="00CA0FAF">
          <w:rPr>
            <w:rFonts w:ascii="Arial" w:hAnsi="Arial" w:cs="Arial"/>
            <w:sz w:val="24"/>
            <w:szCs w:val="24"/>
          </w:rPr>
          <w:delText xml:space="preserve">Table 2 </w:delText>
        </w:r>
      </w:del>
      <w:r w:rsidR="00E6575D" w:rsidRPr="0072137D">
        <w:rPr>
          <w:rFonts w:ascii="Arial" w:hAnsi="Arial" w:cs="Arial"/>
          <w:sz w:val="24"/>
          <w:szCs w:val="24"/>
        </w:rPr>
        <w:fldChar w:fldCharType="begin"/>
      </w:r>
      <w:ins w:id="1301" w:author="Hong Qin" w:date="2012-04-22T17:19:00Z">
        <w:r w:rsidR="00257CB6">
          <w:rPr>
            <w:rFonts w:ascii="Arial" w:hAnsi="Arial" w:cs="Arial"/>
            <w:sz w:val="24"/>
            <w:szCs w:val="24"/>
          </w:rPr>
          <w:instrText xml:space="preserve"> ADDIN EN.CITE &lt;EndNote&gt;&lt;Cite&gt;&lt;Author&gt;Qin&lt;/Author&gt;&lt;Year&gt;2008&lt;/Year&gt;&lt;RecNum&gt;516&lt;/RecNum&gt;&lt;record&gt;&lt;rec-number&gt;516&lt;/rec-number&gt;&lt;foreign-keys&gt;&lt;key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ins>
      <w:del w:id="1302" w:author="Hong Qin" w:date="2012-04-22T17:05:00Z">
        <w:r w:rsidR="0072137D" w:rsidRPr="0072137D" w:rsidDel="00CF32D4">
          <w:rPr>
            <w:rFonts w:ascii="Arial" w:hAnsi="Arial" w:cs="Arial"/>
            <w:sz w:val="24"/>
            <w:szCs w:val="24"/>
          </w:rPr>
          <w:del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delInstrText>
        </w:r>
      </w:del>
      <w:r w:rsidR="00E6575D" w:rsidRPr="0072137D">
        <w:rPr>
          <w:rFonts w:ascii="Arial" w:hAnsi="Arial" w:cs="Arial"/>
          <w:sz w:val="24"/>
          <w:szCs w:val="24"/>
        </w:rPr>
        <w:fldChar w:fldCharType="separate"/>
      </w:r>
      <w:r w:rsidR="0072137D" w:rsidRPr="0072137D">
        <w:rPr>
          <w:rFonts w:ascii="Arial" w:hAnsi="Arial" w:cs="Arial"/>
          <w:noProof/>
          <w:sz w:val="24"/>
          <w:szCs w:val="24"/>
        </w:rPr>
        <w:t>(</w:t>
      </w:r>
      <w:r w:rsidR="00E6575D" w:rsidRPr="00E6575D">
        <w:rPr>
          <w:noProof/>
          <w:rPrChange w:id="1303" w:author="hong qin" w:date="2012-04-20T08:36:00Z">
            <w:rPr>
              <w:rFonts w:ascii="Arial" w:hAnsi="Arial"/>
              <w:sz w:val="24"/>
            </w:rPr>
          </w:rPrChange>
        </w:rPr>
        <w:fldChar w:fldCharType="begin"/>
      </w:r>
      <w:del w:id="1304" w:author="hong qin" w:date="2012-04-20T08:36:00Z">
        <w:r w:rsidR="00AC5D1A">
          <w:rPr>
            <w:rFonts w:ascii="Arial" w:hAnsi="Arial" w:cs="Arial"/>
            <w:noProof/>
            <w:sz w:val="24"/>
            <w:szCs w:val="24"/>
          </w:rPr>
          <w:delInstrText xml:space="preserve"> </w:delInstrText>
        </w:r>
      </w:del>
      <w:r w:rsidR="00E6575D" w:rsidRPr="00E6575D">
        <w:rPr>
          <w:noProof/>
          <w:rPrChange w:id="1305" w:author="hong qin" w:date="2012-04-20T08:36:00Z">
            <w:rPr>
              <w:rFonts w:ascii="Arial" w:hAnsi="Arial"/>
              <w:sz w:val="24"/>
            </w:rPr>
          </w:rPrChange>
        </w:rPr>
        <w:instrText>HYPERLINK \l "_ENREF_12" \o "Qin, 2008 #516</w:instrText>
      </w:r>
      <w:del w:id="1306" w:author="hong qin" w:date="2012-04-20T08:36:00Z">
        <w:r w:rsidR="00AC5D1A">
          <w:rPr>
            <w:rFonts w:ascii="Arial" w:hAnsi="Arial" w:cs="Arial"/>
            <w:noProof/>
            <w:sz w:val="24"/>
            <w:szCs w:val="24"/>
          </w:rPr>
          <w:delInstrText xml:space="preserve">" </w:delInstrText>
        </w:r>
      </w:del>
      <w:ins w:id="1307" w:author="hong qin" w:date="2012-04-20T08:36:00Z">
        <w:r w:rsidR="002F2F83">
          <w:rPr>
            <w:noProof/>
          </w:rPr>
          <w:instrText>"</w:instrText>
        </w:r>
      </w:ins>
      <w:r w:rsidR="00E6575D" w:rsidRPr="00E6575D">
        <w:rPr>
          <w:noProof/>
          <w:rPrChange w:id="1308" w:author="hong qin" w:date="2012-04-20T08:36:00Z">
            <w:rPr>
              <w:rFonts w:ascii="Arial" w:hAnsi="Arial"/>
              <w:sz w:val="24"/>
            </w:rPr>
          </w:rPrChange>
        </w:rPr>
        <w:fldChar w:fldCharType="separate"/>
      </w:r>
      <w:r w:rsidR="00AC5D1A" w:rsidRPr="0072137D">
        <w:rPr>
          <w:rFonts w:ascii="Arial" w:hAnsi="Arial" w:cs="Arial"/>
          <w:noProof/>
          <w:sz w:val="24"/>
          <w:szCs w:val="24"/>
        </w:rPr>
        <w:t>Q</w:t>
      </w:r>
      <w:r w:rsidR="00AC5D1A" w:rsidRPr="0072137D">
        <w:rPr>
          <w:rFonts w:ascii="Arial" w:hAnsi="Arial" w:cs="Arial"/>
          <w:smallCaps/>
          <w:noProof/>
          <w:sz w:val="24"/>
          <w:szCs w:val="24"/>
        </w:rPr>
        <w:t>in</w:t>
      </w:r>
      <w:r w:rsidR="00AC5D1A" w:rsidRPr="0072137D">
        <w:rPr>
          <w:rFonts w:ascii="Arial" w:hAnsi="Arial" w:cs="Arial"/>
          <w:i/>
          <w:noProof/>
          <w:sz w:val="24"/>
          <w:szCs w:val="24"/>
        </w:rPr>
        <w:t xml:space="preserve"> et al.</w:t>
      </w:r>
      <w:r w:rsidR="00AC5D1A" w:rsidRPr="0072137D">
        <w:rPr>
          <w:rFonts w:ascii="Arial" w:hAnsi="Arial" w:cs="Arial"/>
          <w:noProof/>
          <w:sz w:val="24"/>
          <w:szCs w:val="24"/>
        </w:rPr>
        <w:t xml:space="preserve"> 2008</w:t>
      </w:r>
      <w:r w:rsidR="00E6575D" w:rsidRPr="00E6575D">
        <w:rPr>
          <w:noProof/>
          <w:rPrChange w:id="1309" w:author="hong qin" w:date="2012-04-20T08:36:00Z">
            <w:rPr>
              <w:rFonts w:ascii="Arial" w:hAnsi="Arial"/>
              <w:sz w:val="24"/>
            </w:rPr>
          </w:rPrChange>
        </w:rPr>
        <w:fldChar w:fldCharType="end"/>
      </w:r>
      <w:r w:rsidR="0072137D" w:rsidRPr="0072137D">
        <w:rPr>
          <w:rFonts w:ascii="Arial" w:hAnsi="Arial" w:cs="Arial"/>
          <w:noProof/>
          <w:sz w:val="24"/>
          <w:szCs w:val="24"/>
        </w:rPr>
        <w:t>)</w:t>
      </w:r>
      <w:r w:rsidR="00E6575D" w:rsidRPr="0072137D">
        <w:rPr>
          <w:rFonts w:ascii="Arial" w:hAnsi="Arial" w:cs="Arial"/>
          <w:sz w:val="24"/>
          <w:szCs w:val="24"/>
        </w:rPr>
        <w:fldChar w:fldCharType="end"/>
      </w:r>
      <w:del w:id="1310" w:author="Hong Qin" w:date="2012-04-23T00:08:00Z">
        <w:r w:rsidR="00255C2D" w:rsidRPr="00605020">
          <w:rPr>
            <w:rFonts w:ascii="Arial" w:hAnsi="Arial" w:cs="Arial"/>
            <w:sz w:val="24"/>
            <w:szCs w:val="24"/>
          </w:rPr>
          <w:delText>.</w:delText>
        </w:r>
      </w:del>
      <w:del w:id="1311" w:author="bidyut k mohanty" w:date="2012-04-22T08:31:00Z">
        <w:r w:rsidR="00255C2D" w:rsidRPr="00605020">
          <w:rPr>
            <w:rFonts w:ascii="Arial" w:hAnsi="Arial" w:cs="Arial"/>
            <w:sz w:val="24"/>
            <w:szCs w:val="24"/>
          </w:rPr>
          <w:delText>.</w:delText>
        </w:r>
      </w:del>
      <w:ins w:id="1312" w:author="bidyut k mohanty" w:date="2012-04-21T00:02:00Z">
        <w:del w:id="1313" w:author="Hong Qin" w:date="2012-04-22T08:34:00Z">
          <w:r w:rsidR="00D82022" w:rsidDel="00CA0FAF">
            <w:rPr>
              <w:rFonts w:ascii="Arial" w:hAnsi="Arial" w:cs="Arial"/>
              <w:sz w:val="24"/>
              <w:szCs w:val="24"/>
            </w:rPr>
            <w:delText>}</w:delText>
          </w:r>
        </w:del>
      </w:ins>
      <w:ins w:id="1314" w:author="bidyut k mohanty" w:date="2012-04-22T08:31:00Z">
        <w:r w:rsidR="00255C2D" w:rsidRPr="00605020">
          <w:rPr>
            <w:rFonts w:ascii="Arial" w:hAnsi="Arial" w:cs="Arial"/>
            <w:sz w:val="24"/>
            <w:szCs w:val="24"/>
          </w:rPr>
          <w:t>.</w:t>
        </w:r>
      </w:ins>
      <w:r w:rsidRPr="00605020">
        <w:rPr>
          <w:rFonts w:ascii="Arial" w:hAnsi="Arial" w:cs="Arial"/>
          <w:sz w:val="24"/>
          <w:szCs w:val="24"/>
        </w:rPr>
        <w:t xml:space="preserve"> Following incubation, a </w:t>
      </w:r>
      <w:del w:id="1315" w:author="Hong Qin" w:date="2012-04-23T00:08:00Z">
        <w:r w:rsidRPr="00605020">
          <w:rPr>
            <w:rFonts w:ascii="Arial" w:hAnsi="Arial" w:cs="Arial"/>
            <w:sz w:val="24"/>
            <w:szCs w:val="24"/>
          </w:rPr>
          <w:delText>spectr</w:delText>
        </w:r>
        <w:r w:rsidR="008146A4">
          <w:rPr>
            <w:rFonts w:ascii="Arial" w:hAnsi="Arial" w:cs="Arial"/>
            <w:sz w:val="24"/>
            <w:szCs w:val="24"/>
          </w:rPr>
          <w:delText>o</w:delText>
        </w:r>
        <w:r w:rsidRPr="00605020">
          <w:rPr>
            <w:rFonts w:ascii="Arial" w:hAnsi="Arial" w:cs="Arial"/>
            <w:sz w:val="24"/>
            <w:szCs w:val="24"/>
          </w:rPr>
          <w:delText>photometer</w:delText>
        </w:r>
      </w:del>
      <w:del w:id="1316" w:author="bidyut k mohanty" w:date="2012-04-22T08:31:00Z">
        <w:r w:rsidRPr="00605020">
          <w:rPr>
            <w:rFonts w:ascii="Arial" w:hAnsi="Arial" w:cs="Arial"/>
            <w:sz w:val="24"/>
            <w:szCs w:val="24"/>
          </w:rPr>
          <w:delText>spectr</w:delText>
        </w:r>
        <w:r w:rsidR="008146A4">
          <w:rPr>
            <w:rFonts w:ascii="Arial" w:hAnsi="Arial" w:cs="Arial"/>
            <w:sz w:val="24"/>
            <w:szCs w:val="24"/>
          </w:rPr>
          <w:delText>o</w:delText>
        </w:r>
        <w:r w:rsidRPr="00605020">
          <w:rPr>
            <w:rFonts w:ascii="Arial" w:hAnsi="Arial" w:cs="Arial"/>
            <w:sz w:val="24"/>
            <w:szCs w:val="24"/>
          </w:rPr>
          <w:delText>photometer</w:delText>
        </w:r>
      </w:del>
      <w:del w:id="1317" w:author="hong qin" w:date="2012-04-20T08:36:00Z">
        <w:r w:rsidRPr="00605020">
          <w:rPr>
            <w:rFonts w:ascii="Arial" w:hAnsi="Arial" w:cs="Arial"/>
            <w:sz w:val="24"/>
            <w:szCs w:val="24"/>
          </w:rPr>
          <w:delText>spectraphotometer</w:delText>
        </w:r>
      </w:del>
      <w:ins w:id="1318" w:author="hong qin" w:date="2012-04-20T08:36:00Z">
        <w:r w:rsidRPr="00605020">
          <w:rPr>
            <w:rFonts w:ascii="Arial" w:hAnsi="Arial" w:cs="Arial"/>
            <w:sz w:val="24"/>
            <w:szCs w:val="24"/>
          </w:rPr>
          <w:t>spectr</w:t>
        </w:r>
      </w:ins>
      <w:ins w:id="1319" w:author="Hong Qin" w:date="2012-04-19T19:04:00Z">
        <w:r w:rsidR="008146A4">
          <w:rPr>
            <w:rFonts w:ascii="Arial" w:hAnsi="Arial" w:cs="Arial"/>
            <w:sz w:val="24"/>
            <w:szCs w:val="24"/>
          </w:rPr>
          <w:t>o</w:t>
        </w:r>
      </w:ins>
      <w:del w:id="1320" w:author="Hong Qin" w:date="2012-04-19T19:04:00Z">
        <w:r w:rsidRPr="00605020" w:rsidDel="008146A4">
          <w:rPr>
            <w:rFonts w:ascii="Arial" w:hAnsi="Arial" w:cs="Arial"/>
            <w:sz w:val="24"/>
            <w:szCs w:val="24"/>
          </w:rPr>
          <w:delText>a</w:delText>
        </w:r>
      </w:del>
      <w:ins w:id="1321" w:author="hong qin" w:date="2012-04-20T08:36:00Z">
        <w:r w:rsidRPr="00605020">
          <w:rPr>
            <w:rFonts w:ascii="Arial" w:hAnsi="Arial" w:cs="Arial"/>
            <w:sz w:val="24"/>
            <w:szCs w:val="24"/>
          </w:rPr>
          <w:t>photometer</w:t>
        </w:r>
      </w:ins>
      <w:r w:rsidRPr="00605020">
        <w:rPr>
          <w:rFonts w:ascii="Arial" w:hAnsi="Arial" w:cs="Arial"/>
          <w:sz w:val="24"/>
          <w:szCs w:val="24"/>
        </w:rPr>
        <w:t xml:space="preserve"> was used to determine saturation of yeast in the glass tubes at an </w:t>
      </w:r>
      <w:del w:id="1322" w:author="bidyut k mohanty" w:date="2012-04-21T00:02:00Z">
        <w:r w:rsidRPr="00605020" w:rsidDel="008C66A6">
          <w:rPr>
            <w:rFonts w:ascii="Arial" w:hAnsi="Arial" w:cs="Arial"/>
            <w:sz w:val="24"/>
            <w:szCs w:val="24"/>
          </w:rPr>
          <w:delText xml:space="preserve">optical </w:delText>
        </w:r>
      </w:del>
      <w:del w:id="1323" w:author="Hong Qin" w:date="2012-04-23T00:08:00Z">
        <w:r w:rsidRPr="00605020">
          <w:rPr>
            <w:rFonts w:ascii="Arial" w:hAnsi="Arial" w:cs="Arial"/>
            <w:sz w:val="24"/>
            <w:szCs w:val="24"/>
          </w:rPr>
          <w:delText>density</w:delText>
        </w:r>
      </w:del>
      <w:del w:id="1324" w:author="bidyut k mohanty" w:date="2012-04-22T08:31:00Z">
        <w:r w:rsidRPr="00605020">
          <w:rPr>
            <w:rFonts w:ascii="Arial" w:hAnsi="Arial" w:cs="Arial"/>
            <w:sz w:val="24"/>
            <w:szCs w:val="24"/>
          </w:rPr>
          <w:delText>density</w:delText>
        </w:r>
      </w:del>
      <w:del w:id="1325" w:author="bidyut k mohanty" w:date="2012-04-21T00:02:00Z">
        <w:r w:rsidRPr="00605020" w:rsidDel="008C66A6">
          <w:rPr>
            <w:rFonts w:ascii="Arial" w:hAnsi="Arial" w:cs="Arial"/>
            <w:sz w:val="24"/>
            <w:szCs w:val="24"/>
          </w:rPr>
          <w:delText>density</w:delText>
        </w:r>
      </w:del>
      <w:ins w:id="1326" w:author="bidyut k mohanty" w:date="2012-04-21T00:02:00Z">
        <w:r w:rsidR="008C66A6">
          <w:rPr>
            <w:rFonts w:ascii="Arial" w:hAnsi="Arial" w:cs="Arial"/>
            <w:sz w:val="24"/>
            <w:szCs w:val="24"/>
          </w:rPr>
          <w:t>absorbance</w:t>
        </w:r>
      </w:ins>
      <w:r w:rsidRPr="00605020">
        <w:rPr>
          <w:rFonts w:ascii="Arial" w:hAnsi="Arial" w:cs="Arial"/>
          <w:sz w:val="24"/>
          <w:szCs w:val="24"/>
        </w:rPr>
        <w:t xml:space="preserve"> of 600 </w:t>
      </w:r>
      <w:del w:id="1327" w:author="bidyut k mohanty" w:date="2012-04-22T08:31:00Z">
        <w:r w:rsidRPr="00605020">
          <w:rPr>
            <w:rFonts w:ascii="Arial" w:hAnsi="Arial" w:cs="Arial"/>
            <w:sz w:val="24"/>
            <w:szCs w:val="24"/>
          </w:rPr>
          <w:delText>(OD600</w:delText>
        </w:r>
      </w:del>
      <w:ins w:id="1328" w:author="bidyut k mohanty" w:date="2012-04-21T00:02:00Z">
        <w:r w:rsidR="008C66A6">
          <w:rPr>
            <w:rFonts w:ascii="Arial" w:hAnsi="Arial" w:cs="Arial"/>
            <w:sz w:val="24"/>
            <w:szCs w:val="24"/>
          </w:rPr>
          <w:t xml:space="preserve">nm </w:t>
        </w:r>
      </w:ins>
      <w:ins w:id="1329" w:author="bidyut k mohanty" w:date="2012-04-22T08:31:00Z">
        <w:r w:rsidRPr="00605020">
          <w:rPr>
            <w:rFonts w:ascii="Arial" w:hAnsi="Arial" w:cs="Arial"/>
            <w:sz w:val="24"/>
            <w:szCs w:val="24"/>
          </w:rPr>
          <w:t>(</w:t>
        </w:r>
      </w:ins>
      <w:del w:id="1330" w:author="bidyut k mohanty" w:date="2012-04-21T00:02:00Z">
        <w:r w:rsidRPr="00605020" w:rsidDel="008C66A6">
          <w:rPr>
            <w:rFonts w:ascii="Arial" w:hAnsi="Arial" w:cs="Arial"/>
            <w:sz w:val="24"/>
            <w:szCs w:val="24"/>
          </w:rPr>
          <w:delText>OD600</w:delText>
        </w:r>
      </w:del>
      <w:ins w:id="1331" w:author="bidyut k mohanty" w:date="2012-04-21T00:02:00Z">
        <w:r w:rsidR="008C66A6">
          <w:rPr>
            <w:rFonts w:ascii="Arial" w:hAnsi="Arial" w:cs="Arial"/>
            <w:sz w:val="24"/>
            <w:szCs w:val="24"/>
          </w:rPr>
          <w:t>A</w:t>
        </w:r>
        <w:r w:rsidR="00E6575D" w:rsidRPr="00E6575D">
          <w:rPr>
            <w:rFonts w:ascii="Arial" w:hAnsi="Arial" w:cs="Arial"/>
            <w:sz w:val="24"/>
            <w:szCs w:val="24"/>
            <w:vertAlign w:val="subscript"/>
            <w:rPrChange w:id="1332" w:author="bidyut k mohanty" w:date="2012-04-21T00:03:00Z">
              <w:rPr>
                <w:rFonts w:ascii="Arial" w:hAnsi="Arial" w:cs="Arial"/>
                <w:sz w:val="24"/>
                <w:szCs w:val="24"/>
              </w:rPr>
            </w:rPrChange>
          </w:rPr>
          <w:t>600</w:t>
        </w:r>
      </w:ins>
      <w:r w:rsidRPr="00605020">
        <w:rPr>
          <w:rFonts w:ascii="Arial" w:hAnsi="Arial" w:cs="Arial"/>
          <w:sz w:val="24"/>
          <w:szCs w:val="24"/>
        </w:rPr>
        <w:t xml:space="preserve">). The yeast culture was </w:t>
      </w:r>
      <w:del w:id="1333" w:author="Hong Qin" w:date="2012-04-19T19:05:00Z">
        <w:r w:rsidRPr="00605020" w:rsidDel="008146A4">
          <w:rPr>
            <w:rFonts w:ascii="Arial" w:hAnsi="Arial" w:cs="Arial"/>
            <w:sz w:val="24"/>
            <w:szCs w:val="24"/>
          </w:rPr>
          <w:delText xml:space="preserve">restaged </w:delText>
        </w:r>
      </w:del>
      <w:ins w:id="1334" w:author="Hong Qin" w:date="2012-04-19T19:05:00Z">
        <w:r w:rsidR="008146A4">
          <w:rPr>
            <w:rFonts w:ascii="Arial" w:hAnsi="Arial" w:cs="Arial"/>
            <w:sz w:val="24"/>
            <w:szCs w:val="24"/>
          </w:rPr>
          <w:t>diluted</w:t>
        </w:r>
        <w:r w:rsidR="008146A4" w:rsidRPr="00605020">
          <w:rPr>
            <w:rFonts w:ascii="Arial" w:hAnsi="Arial" w:cs="Arial"/>
            <w:sz w:val="24"/>
            <w:szCs w:val="24"/>
          </w:rPr>
          <w:t xml:space="preserve"> </w:t>
        </w:r>
      </w:ins>
      <w:r w:rsidRPr="00605020">
        <w:rPr>
          <w:rFonts w:ascii="Arial" w:hAnsi="Arial" w:cs="Arial"/>
          <w:sz w:val="24"/>
          <w:szCs w:val="24"/>
        </w:rPr>
        <w:t>to</w:t>
      </w:r>
      <w:ins w:id="1335" w:author="bidyut k mohanty" w:date="2012-04-21T00:03:00Z">
        <w:r w:rsidR="00C20B59" w:rsidRPr="00C20B59">
          <w:rPr>
            <w:rFonts w:ascii="Arial" w:hAnsi="Arial" w:cs="Arial"/>
            <w:sz w:val="24"/>
            <w:szCs w:val="24"/>
          </w:rPr>
          <w:t xml:space="preserve"> </w:t>
        </w:r>
        <w:r w:rsidR="00C20B59">
          <w:rPr>
            <w:rFonts w:ascii="Arial" w:hAnsi="Arial" w:cs="Arial"/>
            <w:sz w:val="24"/>
            <w:szCs w:val="24"/>
          </w:rPr>
          <w:t>A</w:t>
        </w:r>
        <w:r w:rsidR="00C20B59" w:rsidRPr="008C66A6">
          <w:rPr>
            <w:rFonts w:ascii="Arial" w:hAnsi="Arial" w:cs="Arial"/>
            <w:sz w:val="24"/>
            <w:szCs w:val="24"/>
            <w:vertAlign w:val="subscript"/>
          </w:rPr>
          <w:t>600</w:t>
        </w:r>
      </w:ins>
      <w:ins w:id="1336" w:author="bidyut k mohanty" w:date="2012-04-22T08:31:00Z">
        <w:r w:rsidRPr="00605020">
          <w:rPr>
            <w:rFonts w:ascii="Arial" w:hAnsi="Arial" w:cs="Arial"/>
            <w:sz w:val="24"/>
            <w:szCs w:val="24"/>
          </w:rPr>
          <w:t xml:space="preserve"> </w:t>
        </w:r>
      </w:ins>
      <w:r w:rsidRPr="00605020">
        <w:rPr>
          <w:rFonts w:ascii="Arial" w:hAnsi="Arial" w:cs="Arial"/>
          <w:sz w:val="24"/>
          <w:szCs w:val="24"/>
        </w:rPr>
        <w:t xml:space="preserve">0.6 </w:t>
      </w:r>
      <w:del w:id="1337" w:author="Hong Qin" w:date="2012-04-19T19:05:00Z">
        <w:r w:rsidRPr="00605020" w:rsidDel="008146A4">
          <w:rPr>
            <w:rFonts w:ascii="Arial" w:hAnsi="Arial" w:cs="Arial"/>
            <w:sz w:val="24"/>
            <w:szCs w:val="24"/>
          </w:rPr>
          <w:delText xml:space="preserve">at </w:delText>
        </w:r>
      </w:del>
      <w:ins w:id="1338" w:author="Hong Qin" w:date="2012-04-19T19:05:00Z">
        <w:del w:id="1339" w:author="bidyut k mohanty" w:date="2012-04-21T00:03:00Z">
          <w:r w:rsidR="008146A4" w:rsidDel="00C20B59">
            <w:rPr>
              <w:rFonts w:ascii="Arial" w:hAnsi="Arial" w:cs="Arial"/>
              <w:sz w:val="24"/>
              <w:szCs w:val="24"/>
            </w:rPr>
            <w:delText>of</w:delText>
          </w:r>
          <w:r w:rsidR="008146A4" w:rsidRPr="00605020" w:rsidDel="00C20B59">
            <w:rPr>
              <w:rFonts w:ascii="Arial" w:hAnsi="Arial" w:cs="Arial"/>
              <w:sz w:val="24"/>
              <w:szCs w:val="24"/>
            </w:rPr>
            <w:delText xml:space="preserve"> </w:delText>
          </w:r>
        </w:del>
      </w:ins>
      <w:del w:id="1340" w:author="bidyut k mohanty" w:date="2012-04-21T00:03:00Z">
        <w:r w:rsidRPr="00605020" w:rsidDel="00C20B59">
          <w:rPr>
            <w:rFonts w:ascii="Arial" w:hAnsi="Arial" w:cs="Arial"/>
            <w:sz w:val="24"/>
            <w:szCs w:val="24"/>
          </w:rPr>
          <w:delText xml:space="preserve">OD600 </w:delText>
        </w:r>
      </w:del>
      <w:r w:rsidRPr="00605020">
        <w:rPr>
          <w:rFonts w:ascii="Arial" w:hAnsi="Arial" w:cs="Arial"/>
          <w:sz w:val="24"/>
          <w:szCs w:val="24"/>
        </w:rPr>
        <w:t xml:space="preserve">in fresh YPD in new autoclaved glass tubes with a final volume of 4 to 6 </w:t>
      </w:r>
      <w:del w:id="1341" w:author="bidyut k mohanty" w:date="2012-04-21T00:03:00Z">
        <w:r w:rsidRPr="00605020" w:rsidDel="00C20B59">
          <w:rPr>
            <w:rFonts w:ascii="Arial" w:hAnsi="Arial" w:cs="Arial"/>
            <w:sz w:val="24"/>
            <w:szCs w:val="24"/>
          </w:rPr>
          <w:delText>mls</w:delText>
        </w:r>
      </w:del>
      <w:del w:id="1342" w:author="bidyut k mohanty" w:date="2012-04-22T08:31:00Z">
        <w:r w:rsidRPr="00605020">
          <w:rPr>
            <w:rFonts w:ascii="Arial" w:hAnsi="Arial" w:cs="Arial"/>
            <w:sz w:val="24"/>
            <w:szCs w:val="24"/>
          </w:rPr>
          <w:delText xml:space="preserve">. </w:delText>
        </w:r>
      </w:del>
      <w:del w:id="1343" w:author="Hong Qin" w:date="2012-04-23T00:08:00Z">
        <w:r w:rsidRPr="00605020">
          <w:rPr>
            <w:rFonts w:ascii="Arial" w:hAnsi="Arial" w:cs="Arial"/>
            <w:sz w:val="24"/>
            <w:szCs w:val="24"/>
          </w:rPr>
          <w:delText>Th</w:delText>
        </w:r>
        <w:r w:rsidR="008146A4">
          <w:rPr>
            <w:rFonts w:ascii="Arial" w:hAnsi="Arial" w:cs="Arial"/>
            <w:sz w:val="24"/>
            <w:szCs w:val="24"/>
          </w:rPr>
          <w:delText>is</w:delText>
        </w:r>
      </w:del>
      <w:del w:id="1344" w:author="bidyut k mohanty" w:date="2012-04-22T08:31:00Z">
        <w:r w:rsidRPr="00605020">
          <w:rPr>
            <w:rFonts w:ascii="Arial" w:hAnsi="Arial" w:cs="Arial"/>
            <w:sz w:val="24"/>
            <w:szCs w:val="24"/>
          </w:rPr>
          <w:delText>Th</w:delText>
        </w:r>
        <w:r w:rsidR="008146A4">
          <w:rPr>
            <w:rFonts w:ascii="Arial" w:hAnsi="Arial" w:cs="Arial"/>
            <w:sz w:val="24"/>
            <w:szCs w:val="24"/>
          </w:rPr>
          <w:delText>is</w:delText>
        </w:r>
      </w:del>
      <w:proofErr w:type="spellStart"/>
      <w:ins w:id="1345" w:author="bidyut k mohanty" w:date="2012-04-21T00:03:00Z">
        <w:r w:rsidR="00C20B59">
          <w:rPr>
            <w:rFonts w:ascii="Arial" w:hAnsi="Arial" w:cs="Arial"/>
            <w:sz w:val="24"/>
            <w:szCs w:val="24"/>
          </w:rPr>
          <w:t>mL</w:t>
        </w:r>
      </w:ins>
      <w:proofErr w:type="spellEnd"/>
      <w:ins w:id="1346" w:author="bidyut k mohanty" w:date="2012-04-22T08:31:00Z">
        <w:r w:rsidRPr="00605020">
          <w:rPr>
            <w:rFonts w:ascii="Arial" w:hAnsi="Arial" w:cs="Arial"/>
            <w:sz w:val="24"/>
            <w:szCs w:val="24"/>
          </w:rPr>
          <w:t xml:space="preserve">. </w:t>
        </w:r>
      </w:ins>
      <w:del w:id="1347" w:author="hong qin" w:date="2012-04-20T08:36:00Z">
        <w:r w:rsidRPr="00605020">
          <w:rPr>
            <w:rFonts w:ascii="Arial" w:hAnsi="Arial" w:cs="Arial"/>
            <w:sz w:val="24"/>
            <w:szCs w:val="24"/>
          </w:rPr>
          <w:delText>The</w:delText>
        </w:r>
      </w:del>
      <w:ins w:id="1348" w:author="hong qin" w:date="2012-04-20T08:36:00Z">
        <w:r w:rsidRPr="00605020">
          <w:rPr>
            <w:rFonts w:ascii="Arial" w:hAnsi="Arial" w:cs="Arial"/>
            <w:sz w:val="24"/>
            <w:szCs w:val="24"/>
          </w:rPr>
          <w:t>Th</w:t>
        </w:r>
      </w:ins>
      <w:ins w:id="1349" w:author="Hong Qin" w:date="2012-04-19T19:05:00Z">
        <w:r w:rsidR="008146A4">
          <w:rPr>
            <w:rFonts w:ascii="Arial" w:hAnsi="Arial" w:cs="Arial"/>
            <w:sz w:val="24"/>
            <w:szCs w:val="24"/>
          </w:rPr>
          <w:t>is</w:t>
        </w:r>
      </w:ins>
      <w:del w:id="1350" w:author="Hong Qin" w:date="2012-04-19T19:05:00Z">
        <w:r w:rsidRPr="00605020" w:rsidDel="008146A4">
          <w:rPr>
            <w:rFonts w:ascii="Arial" w:hAnsi="Arial" w:cs="Arial"/>
            <w:sz w:val="24"/>
            <w:szCs w:val="24"/>
          </w:rPr>
          <w:delText>e</w:delText>
        </w:r>
      </w:del>
      <w:ins w:id="1351" w:author="bidyut k mohanty" w:date="2012-04-22T08:31:00Z">
        <w:r w:rsidRPr="00605020">
          <w:rPr>
            <w:rFonts w:ascii="Arial" w:hAnsi="Arial" w:cs="Arial"/>
            <w:sz w:val="24"/>
            <w:szCs w:val="24"/>
          </w:rPr>
          <w:t xml:space="preserve"> </w:t>
        </w:r>
      </w:ins>
      <w:del w:id="1352" w:author="Hong Qin" w:date="2012-04-19T19:05:00Z">
        <w:r w:rsidRPr="00605020" w:rsidDel="008146A4">
          <w:rPr>
            <w:rFonts w:ascii="Arial" w:hAnsi="Arial" w:cs="Arial"/>
            <w:sz w:val="24"/>
            <w:szCs w:val="24"/>
          </w:rPr>
          <w:delText xml:space="preserve">restaged </w:delText>
        </w:r>
      </w:del>
      <w:ins w:id="1353" w:author="Hong Qin" w:date="2012-04-19T19:05:00Z">
        <w:r w:rsidR="008146A4">
          <w:rPr>
            <w:rFonts w:ascii="Arial" w:hAnsi="Arial" w:cs="Arial"/>
            <w:sz w:val="24"/>
            <w:szCs w:val="24"/>
          </w:rPr>
          <w:t xml:space="preserve">diluted </w:t>
        </w:r>
      </w:ins>
      <w:r w:rsidRPr="00605020">
        <w:rPr>
          <w:rFonts w:ascii="Arial" w:hAnsi="Arial" w:cs="Arial"/>
          <w:sz w:val="24"/>
          <w:szCs w:val="24"/>
        </w:rPr>
        <w:t>culture was grown in a 30</w:t>
      </w:r>
      <w:del w:id="1354" w:author="bidyut k mohanty" w:date="2012-04-21T00:03:00Z">
        <w:r w:rsidRPr="00605020" w:rsidDel="001C2A44">
          <w:rPr>
            <w:rFonts w:ascii="Arial" w:hAnsi="Arial" w:cs="Arial"/>
            <w:sz w:val="24"/>
            <w:szCs w:val="24"/>
          </w:rPr>
          <w:delText xml:space="preserve"> </w:delText>
        </w:r>
      </w:del>
      <w:r w:rsidRPr="00605020">
        <w:rPr>
          <w:rFonts w:ascii="Arial" w:hAnsi="Arial" w:cs="Arial"/>
          <w:sz w:val="24"/>
          <w:szCs w:val="24"/>
        </w:rPr>
        <w:t xml:space="preserve">°C shaker for an additional two hours, during which </w:t>
      </w:r>
      <w:ins w:id="1355" w:author="bidyut k mohanty" w:date="2012-04-21T00:04:00Z">
        <w:r w:rsidR="001C2A44">
          <w:rPr>
            <w:rFonts w:ascii="Arial" w:hAnsi="Arial" w:cs="Arial"/>
            <w:sz w:val="24"/>
            <w:szCs w:val="24"/>
          </w:rPr>
          <w:t xml:space="preserve">generally </w:t>
        </w:r>
      </w:ins>
      <w:r w:rsidRPr="00605020">
        <w:rPr>
          <w:rFonts w:ascii="Arial" w:hAnsi="Arial" w:cs="Arial"/>
          <w:sz w:val="24"/>
          <w:szCs w:val="24"/>
        </w:rPr>
        <w:t xml:space="preserve">the </w:t>
      </w:r>
      <w:ins w:id="1356" w:author="bidyut k mohanty" w:date="2012-04-21T00:04:00Z">
        <w:r w:rsidR="001C2A44">
          <w:rPr>
            <w:rFonts w:ascii="Arial" w:hAnsi="Arial" w:cs="Arial"/>
            <w:sz w:val="24"/>
            <w:szCs w:val="24"/>
          </w:rPr>
          <w:t xml:space="preserve">absorbance </w:t>
        </w:r>
      </w:ins>
      <w:del w:id="1357" w:author="bidyut k mohanty" w:date="2012-04-21T00:04:00Z">
        <w:r w:rsidRPr="00605020" w:rsidDel="001C2A44">
          <w:rPr>
            <w:rFonts w:ascii="Arial" w:hAnsi="Arial" w:cs="Arial"/>
            <w:sz w:val="24"/>
            <w:szCs w:val="24"/>
          </w:rPr>
          <w:delText xml:space="preserve">optical density </w:delText>
        </w:r>
        <w:r w:rsidR="00384287" w:rsidRPr="00605020" w:rsidDel="001C2A44">
          <w:rPr>
            <w:rFonts w:ascii="Arial" w:hAnsi="Arial" w:cs="Arial"/>
            <w:sz w:val="24"/>
            <w:szCs w:val="24"/>
          </w:rPr>
          <w:delText xml:space="preserve">should have </w:delText>
        </w:r>
      </w:del>
      <w:del w:id="1358" w:author="Hong Qin" w:date="2012-04-23T00:08:00Z">
        <w:r w:rsidR="008146A4">
          <w:rPr>
            <w:rFonts w:ascii="Arial" w:hAnsi="Arial" w:cs="Arial"/>
            <w:sz w:val="24"/>
            <w:szCs w:val="24"/>
          </w:rPr>
          <w:delText>reached</w:delText>
        </w:r>
      </w:del>
      <w:del w:id="1359" w:author="bidyut k mohanty" w:date="2012-04-22T08:31:00Z">
        <w:r w:rsidR="008146A4">
          <w:rPr>
            <w:rFonts w:ascii="Arial" w:hAnsi="Arial" w:cs="Arial"/>
            <w:sz w:val="24"/>
            <w:szCs w:val="24"/>
          </w:rPr>
          <w:delText>reached</w:delText>
        </w:r>
      </w:del>
      <w:del w:id="1360" w:author="Hong Qin" w:date="2012-04-19T19:06:00Z">
        <w:r w:rsidR="00384287" w:rsidRPr="00605020" w:rsidDel="008146A4">
          <w:rPr>
            <w:rFonts w:ascii="Arial" w:hAnsi="Arial" w:cs="Arial"/>
            <w:sz w:val="24"/>
            <w:szCs w:val="24"/>
          </w:rPr>
          <w:delText xml:space="preserve">ranged </w:delText>
        </w:r>
      </w:del>
      <w:ins w:id="1361" w:author="Hong Qin" w:date="2012-04-19T19:06:00Z">
        <w:r w:rsidR="008146A4">
          <w:rPr>
            <w:rFonts w:ascii="Arial" w:hAnsi="Arial" w:cs="Arial"/>
            <w:sz w:val="24"/>
            <w:szCs w:val="24"/>
          </w:rPr>
          <w:t>reache</w:t>
        </w:r>
      </w:ins>
      <w:ins w:id="1362" w:author="bidyut k mohanty" w:date="2012-04-21T00:04:00Z">
        <w:r w:rsidR="001C2A44">
          <w:rPr>
            <w:rFonts w:ascii="Arial" w:hAnsi="Arial" w:cs="Arial"/>
            <w:sz w:val="24"/>
            <w:szCs w:val="24"/>
          </w:rPr>
          <w:t>s</w:t>
        </w:r>
      </w:ins>
      <w:ins w:id="1363" w:author="Hong Qin" w:date="2012-04-19T19:06:00Z">
        <w:del w:id="1364" w:author="bidyut k mohanty" w:date="2012-04-21T00:04:00Z">
          <w:r w:rsidR="008146A4" w:rsidDel="001C2A44">
            <w:rPr>
              <w:rFonts w:ascii="Arial" w:hAnsi="Arial" w:cs="Arial"/>
              <w:sz w:val="24"/>
              <w:szCs w:val="24"/>
            </w:rPr>
            <w:delText>d</w:delText>
          </w:r>
        </w:del>
        <w:r w:rsidR="008146A4">
          <w:rPr>
            <w:rFonts w:ascii="Arial" w:hAnsi="Arial" w:cs="Arial"/>
            <w:sz w:val="24"/>
            <w:szCs w:val="24"/>
          </w:rPr>
          <w:t xml:space="preserve"> </w:t>
        </w:r>
      </w:ins>
      <w:r w:rsidR="00384287" w:rsidRPr="00605020">
        <w:rPr>
          <w:rFonts w:ascii="Arial" w:hAnsi="Arial" w:cs="Arial"/>
          <w:sz w:val="24"/>
          <w:szCs w:val="24"/>
        </w:rPr>
        <w:t xml:space="preserve">between </w:t>
      </w:r>
      <w:r w:rsidR="002D1C84" w:rsidRPr="00605020">
        <w:rPr>
          <w:rFonts w:ascii="Arial" w:hAnsi="Arial" w:cs="Arial"/>
          <w:sz w:val="24"/>
          <w:szCs w:val="24"/>
        </w:rPr>
        <w:t xml:space="preserve">0.8 and 0.9.  Cells were </w:t>
      </w:r>
      <w:ins w:id="1365" w:author="Hong Qin" w:date="2012-04-19T19:06:00Z">
        <w:r w:rsidR="008146A4">
          <w:rPr>
            <w:rFonts w:ascii="Arial" w:hAnsi="Arial" w:cs="Arial"/>
            <w:sz w:val="24"/>
            <w:szCs w:val="24"/>
          </w:rPr>
          <w:t xml:space="preserve">then </w:t>
        </w:r>
      </w:ins>
      <w:r w:rsidR="002D1C84" w:rsidRPr="00605020">
        <w:rPr>
          <w:rFonts w:ascii="Arial" w:hAnsi="Arial" w:cs="Arial"/>
          <w:sz w:val="24"/>
          <w:szCs w:val="24"/>
        </w:rPr>
        <w:t xml:space="preserve">harvested, transferred to </w:t>
      </w:r>
      <w:r w:rsidRPr="00605020">
        <w:rPr>
          <w:rFonts w:ascii="Arial" w:hAnsi="Arial" w:cs="Arial"/>
          <w:sz w:val="24"/>
          <w:szCs w:val="24"/>
        </w:rPr>
        <w:t xml:space="preserve">1.5 </w:t>
      </w:r>
      <w:del w:id="1366" w:author="Hong Qin" w:date="2012-04-23T00:08:00Z">
        <w:r w:rsidRPr="00605020">
          <w:rPr>
            <w:rFonts w:ascii="Arial" w:hAnsi="Arial" w:cs="Arial"/>
            <w:sz w:val="24"/>
            <w:szCs w:val="24"/>
          </w:rPr>
          <w:delText>ml</w:delText>
        </w:r>
      </w:del>
      <w:del w:id="1367" w:author="bidyut k mohanty" w:date="2012-04-22T08:31:00Z">
        <w:r w:rsidRPr="00605020">
          <w:rPr>
            <w:rFonts w:ascii="Arial" w:hAnsi="Arial" w:cs="Arial"/>
            <w:sz w:val="24"/>
            <w:szCs w:val="24"/>
          </w:rPr>
          <w:delText>ml</w:delText>
        </w:r>
      </w:del>
      <w:proofErr w:type="spellStart"/>
      <w:ins w:id="1368" w:author="bidyut k mohanty" w:date="2012-04-22T08:31:00Z">
        <w:r w:rsidRPr="00605020">
          <w:rPr>
            <w:rFonts w:ascii="Arial" w:hAnsi="Arial" w:cs="Arial"/>
            <w:sz w:val="24"/>
            <w:szCs w:val="24"/>
          </w:rPr>
          <w:t>m</w:t>
        </w:r>
      </w:ins>
      <w:ins w:id="1369" w:author="bidyut k mohanty" w:date="2012-04-21T00:04:00Z">
        <w:r w:rsidR="001C2A44">
          <w:rPr>
            <w:rFonts w:ascii="Arial" w:hAnsi="Arial" w:cs="Arial"/>
            <w:sz w:val="24"/>
            <w:szCs w:val="24"/>
          </w:rPr>
          <w:t>L</w:t>
        </w:r>
      </w:ins>
      <w:proofErr w:type="spellEnd"/>
      <w:del w:id="1370" w:author="bidyut k mohanty" w:date="2012-04-21T00:04:00Z">
        <w:r w:rsidRPr="00605020" w:rsidDel="001C2A44">
          <w:rPr>
            <w:rFonts w:ascii="Arial" w:hAnsi="Arial" w:cs="Arial"/>
            <w:sz w:val="24"/>
            <w:szCs w:val="24"/>
          </w:rPr>
          <w:delText>l</w:delText>
        </w:r>
      </w:del>
      <w:r w:rsidRPr="00605020">
        <w:rPr>
          <w:rFonts w:ascii="Arial" w:hAnsi="Arial" w:cs="Arial"/>
          <w:sz w:val="24"/>
          <w:szCs w:val="24"/>
        </w:rPr>
        <w:t xml:space="preserve"> </w:t>
      </w:r>
      <w:proofErr w:type="spellStart"/>
      <w:r w:rsidRPr="00605020">
        <w:rPr>
          <w:rFonts w:ascii="Arial" w:hAnsi="Arial" w:cs="Arial"/>
          <w:sz w:val="24"/>
          <w:szCs w:val="24"/>
        </w:rPr>
        <w:t>eppendorf</w:t>
      </w:r>
      <w:proofErr w:type="spellEnd"/>
      <w:r w:rsidRPr="00605020">
        <w:rPr>
          <w:rFonts w:ascii="Arial" w:hAnsi="Arial" w:cs="Arial"/>
          <w:sz w:val="24"/>
          <w:szCs w:val="24"/>
        </w:rPr>
        <w:t xml:space="preserve"> tube</w:t>
      </w:r>
      <w:r w:rsidR="00D02DB6" w:rsidRPr="00605020">
        <w:rPr>
          <w:rFonts w:ascii="Arial" w:hAnsi="Arial" w:cs="Arial"/>
          <w:sz w:val="24"/>
          <w:szCs w:val="24"/>
        </w:rPr>
        <w:t>s</w:t>
      </w:r>
      <w:r w:rsidR="002D1C84" w:rsidRPr="00605020">
        <w:rPr>
          <w:rFonts w:ascii="Arial" w:hAnsi="Arial" w:cs="Arial"/>
          <w:sz w:val="24"/>
          <w:szCs w:val="24"/>
        </w:rPr>
        <w:t>,</w:t>
      </w:r>
      <w:r w:rsidRPr="00605020">
        <w:rPr>
          <w:rFonts w:ascii="Arial" w:hAnsi="Arial" w:cs="Arial"/>
          <w:sz w:val="24"/>
          <w:szCs w:val="24"/>
        </w:rPr>
        <w:t xml:space="preserve"> and centrifuged at m</w:t>
      </w:r>
      <w:r w:rsidR="002D1C84" w:rsidRPr="00605020">
        <w:rPr>
          <w:rFonts w:ascii="Arial" w:hAnsi="Arial" w:cs="Arial"/>
          <w:sz w:val="24"/>
          <w:szCs w:val="24"/>
        </w:rPr>
        <w:t>aximum speed</w:t>
      </w:r>
      <w:ins w:id="1371" w:author="Hong Qin" w:date="2012-04-19T19:06:00Z">
        <w:r w:rsidR="008146A4">
          <w:rPr>
            <w:rFonts w:ascii="Arial" w:hAnsi="Arial" w:cs="Arial"/>
            <w:sz w:val="24"/>
            <w:szCs w:val="24"/>
          </w:rPr>
          <w:t xml:space="preserve"> for 5 minutes</w:t>
        </w:r>
      </w:ins>
      <w:r w:rsidR="002D1C84" w:rsidRPr="00605020">
        <w:rPr>
          <w:rFonts w:ascii="Arial" w:hAnsi="Arial" w:cs="Arial"/>
          <w:sz w:val="24"/>
          <w:szCs w:val="24"/>
        </w:rPr>
        <w:t>. Following YPD decantation,</w:t>
      </w:r>
      <w:r w:rsidRPr="00605020">
        <w:rPr>
          <w:rFonts w:ascii="Arial" w:hAnsi="Arial" w:cs="Arial"/>
          <w:sz w:val="24"/>
          <w:szCs w:val="24"/>
        </w:rPr>
        <w:t xml:space="preserve"> cells were washed in an equal volume of double distilled water, </w:t>
      </w:r>
      <w:proofErr w:type="spellStart"/>
      <w:r w:rsidRPr="00605020">
        <w:rPr>
          <w:rFonts w:ascii="Arial" w:hAnsi="Arial" w:cs="Arial"/>
          <w:sz w:val="24"/>
          <w:szCs w:val="24"/>
        </w:rPr>
        <w:t>vortexed</w:t>
      </w:r>
      <w:proofErr w:type="spellEnd"/>
      <w:r w:rsidRPr="00605020">
        <w:rPr>
          <w:rFonts w:ascii="Arial" w:hAnsi="Arial" w:cs="Arial"/>
          <w:sz w:val="24"/>
          <w:szCs w:val="24"/>
        </w:rPr>
        <w:t xml:space="preserve">, and centrifuged.  </w:t>
      </w:r>
      <w:r w:rsidR="00384287" w:rsidRPr="00605020">
        <w:rPr>
          <w:rFonts w:ascii="Arial" w:hAnsi="Arial" w:cs="Arial"/>
          <w:sz w:val="24"/>
          <w:szCs w:val="24"/>
        </w:rPr>
        <w:t>Cells were washed t</w:t>
      </w:r>
      <w:r w:rsidR="00D02DB6" w:rsidRPr="00605020">
        <w:rPr>
          <w:rFonts w:ascii="Arial" w:hAnsi="Arial" w:cs="Arial"/>
          <w:sz w:val="24"/>
          <w:szCs w:val="24"/>
        </w:rPr>
        <w:t xml:space="preserve">wo additional times. </w:t>
      </w:r>
      <w:ins w:id="1372" w:author="bidyut k mohanty" w:date="2012-04-21T00:05:00Z">
        <w:r w:rsidR="004F0D19">
          <w:rPr>
            <w:rFonts w:ascii="Arial" w:hAnsi="Arial" w:cs="Arial"/>
            <w:sz w:val="24"/>
            <w:szCs w:val="24"/>
          </w:rPr>
          <w:t xml:space="preserve">Cells were </w:t>
        </w:r>
      </w:ins>
      <w:del w:id="1373" w:author="bidyut k mohanty" w:date="2012-04-21T00:06:00Z">
        <w:r w:rsidR="00D02DB6" w:rsidRPr="00605020" w:rsidDel="004F0D19">
          <w:rPr>
            <w:rFonts w:ascii="Arial" w:hAnsi="Arial" w:cs="Arial"/>
            <w:sz w:val="24"/>
            <w:szCs w:val="24"/>
          </w:rPr>
          <w:delText>The</w:delText>
        </w:r>
      </w:del>
      <w:del w:id="1374" w:author="bidyut k mohanty" w:date="2012-04-21T00:05:00Z">
        <w:r w:rsidR="00D02DB6" w:rsidRPr="00605020" w:rsidDel="004F0D19">
          <w:rPr>
            <w:rFonts w:ascii="Arial" w:hAnsi="Arial" w:cs="Arial"/>
            <w:sz w:val="24"/>
            <w:szCs w:val="24"/>
          </w:rPr>
          <w:delText xml:space="preserve"> </w:delText>
        </w:r>
      </w:del>
      <w:del w:id="1375" w:author="bidyut k mohanty" w:date="2012-04-21T00:06:00Z">
        <w:r w:rsidR="00D02DB6" w:rsidRPr="00605020" w:rsidDel="004F0D19">
          <w:rPr>
            <w:rFonts w:ascii="Arial" w:hAnsi="Arial" w:cs="Arial"/>
            <w:sz w:val="24"/>
            <w:szCs w:val="24"/>
          </w:rPr>
          <w:delText xml:space="preserve">eppendorf tubes were immersed into a waterbathsonicator </w:delText>
        </w:r>
      </w:del>
      <w:commentRangeStart w:id="1376"/>
      <w:ins w:id="1377" w:author="hong qin" w:date="2012-04-20T08:36:00Z">
        <w:del w:id="1378" w:author="bidyut k mohanty" w:date="2012-04-21T00:06:00Z">
          <w:r w:rsidR="00D02DB6" w:rsidRPr="00605020" w:rsidDel="004F0D19">
            <w:rPr>
              <w:rFonts w:ascii="Arial" w:hAnsi="Arial" w:cs="Arial"/>
              <w:sz w:val="24"/>
              <w:szCs w:val="24"/>
            </w:rPr>
            <w:delText>water</w:delText>
          </w:r>
        </w:del>
      </w:ins>
      <w:ins w:id="1379" w:author="bidyut k mohanty" w:date="2012-04-22T08:31:00Z">
        <w:r w:rsidR="00AE4926">
          <w:rPr>
            <w:rFonts w:ascii="Arial" w:hAnsi="Arial" w:cs="Arial"/>
            <w:sz w:val="24"/>
            <w:szCs w:val="24"/>
          </w:rPr>
          <w:t xml:space="preserve"> </w:t>
        </w:r>
      </w:ins>
      <w:ins w:id="1380" w:author="hong qin" w:date="2012-04-20T08:36:00Z">
        <w:del w:id="1381" w:author="bidyut k mohanty" w:date="2012-04-21T00:06:00Z">
          <w:r w:rsidR="00D02DB6" w:rsidRPr="00605020" w:rsidDel="004F0D19">
            <w:rPr>
              <w:rFonts w:ascii="Arial" w:hAnsi="Arial" w:cs="Arial"/>
              <w:sz w:val="24"/>
              <w:szCs w:val="24"/>
            </w:rPr>
            <w:delText>bath</w:delText>
          </w:r>
        </w:del>
      </w:ins>
      <w:ins w:id="1382" w:author="Hong Qin" w:date="2012-04-19T19:06:00Z">
        <w:del w:id="1383" w:author="bidyut k mohanty" w:date="2012-04-21T00:06:00Z">
          <w:r w:rsidR="008146A4" w:rsidDel="004F0D19">
            <w:rPr>
              <w:rFonts w:ascii="Arial" w:hAnsi="Arial" w:cs="Arial"/>
              <w:sz w:val="24"/>
              <w:szCs w:val="24"/>
            </w:rPr>
            <w:delText xml:space="preserve"> </w:delText>
          </w:r>
        </w:del>
      </w:ins>
      <w:ins w:id="1384" w:author="hong qin" w:date="2012-04-20T08:36:00Z">
        <w:del w:id="1385" w:author="bidyut k mohanty" w:date="2012-04-21T00:06:00Z">
          <w:r w:rsidR="00D02DB6" w:rsidRPr="00605020" w:rsidDel="004F0D19">
            <w:rPr>
              <w:rFonts w:ascii="Arial" w:hAnsi="Arial" w:cs="Arial"/>
              <w:sz w:val="24"/>
              <w:szCs w:val="24"/>
            </w:rPr>
            <w:delText xml:space="preserve">sonicator </w:delText>
          </w:r>
          <w:commentRangeEnd w:id="1376"/>
          <w:r w:rsidR="00C33E44" w:rsidDel="004F0D19">
            <w:rPr>
              <w:rStyle w:val="CommentReference"/>
              <w:vanish/>
            </w:rPr>
            <w:commentReference w:id="1376"/>
          </w:r>
        </w:del>
      </w:ins>
      <w:del w:id="1386" w:author="bidyut k mohanty" w:date="2012-04-21T00:06:00Z">
        <w:r w:rsidR="00D02DB6" w:rsidRPr="00605020" w:rsidDel="004F0D19">
          <w:rPr>
            <w:rFonts w:ascii="Arial" w:hAnsi="Arial" w:cs="Arial"/>
            <w:sz w:val="24"/>
            <w:szCs w:val="24"/>
          </w:rPr>
          <w:delText xml:space="preserve">and </w:delText>
        </w:r>
      </w:del>
      <w:proofErr w:type="spellStart"/>
      <w:r w:rsidR="00D02DB6" w:rsidRPr="00605020">
        <w:rPr>
          <w:rFonts w:ascii="Arial" w:hAnsi="Arial" w:cs="Arial"/>
          <w:sz w:val="24"/>
          <w:szCs w:val="24"/>
        </w:rPr>
        <w:t>sonicated</w:t>
      </w:r>
      <w:proofErr w:type="spellEnd"/>
      <w:r w:rsidR="00D02DB6" w:rsidRPr="00605020">
        <w:rPr>
          <w:rFonts w:ascii="Arial" w:hAnsi="Arial" w:cs="Arial"/>
          <w:sz w:val="24"/>
          <w:szCs w:val="24"/>
        </w:rPr>
        <w:t xml:space="preserve"> for 4 minutes</w:t>
      </w:r>
      <w:del w:id="1387" w:author="Hong Qin" w:date="2012-04-19T19:06:00Z">
        <w:r w:rsidR="009C6612" w:rsidRPr="00605020" w:rsidDel="008146A4">
          <w:rPr>
            <w:rFonts w:ascii="Arial" w:hAnsi="Arial" w:cs="Arial"/>
            <w:sz w:val="24"/>
            <w:szCs w:val="24"/>
          </w:rPr>
          <w:delText xml:space="preserve"> using </w:delText>
        </w:r>
        <w:r w:rsidR="00597915" w:rsidRPr="00605020" w:rsidDel="008146A4">
          <w:rPr>
            <w:rFonts w:ascii="Arial" w:hAnsi="Arial" w:cs="Arial"/>
            <w:sz w:val="24"/>
            <w:szCs w:val="24"/>
          </w:rPr>
          <w:delText>one power setting</w:delText>
        </w:r>
      </w:del>
      <w:ins w:id="1388" w:author="hong qin" w:date="2012-04-20T08:36:00Z">
        <w:r w:rsidR="00597915" w:rsidRPr="00605020">
          <w:rPr>
            <w:rFonts w:ascii="Arial" w:hAnsi="Arial" w:cs="Arial"/>
            <w:sz w:val="24"/>
            <w:szCs w:val="24"/>
          </w:rPr>
          <w:t xml:space="preserve">. </w:t>
        </w:r>
      </w:ins>
      <w:ins w:id="1389" w:author="Hong Qin" w:date="2012-04-19T19:06:00Z">
        <w:r w:rsidR="00C33E44">
          <w:rPr>
            <w:rFonts w:ascii="Arial" w:hAnsi="Arial" w:cs="Arial"/>
            <w:sz w:val="24"/>
            <w:szCs w:val="24"/>
          </w:rPr>
          <w:t xml:space="preserve">As control, some yeast </w:t>
        </w:r>
        <w:proofErr w:type="gramStart"/>
        <w:r w:rsidR="00C33E44">
          <w:rPr>
            <w:rFonts w:ascii="Arial" w:hAnsi="Arial" w:cs="Arial"/>
            <w:sz w:val="24"/>
            <w:szCs w:val="24"/>
          </w:rPr>
          <w:t>sample were</w:t>
        </w:r>
        <w:proofErr w:type="gramEnd"/>
        <w:r w:rsidR="00C33E44">
          <w:rPr>
            <w:rFonts w:ascii="Arial" w:hAnsi="Arial" w:cs="Arial"/>
            <w:sz w:val="24"/>
            <w:szCs w:val="24"/>
          </w:rPr>
          <w:t xml:space="preserve"> also </w:t>
        </w:r>
        <w:proofErr w:type="spellStart"/>
        <w:r w:rsidR="00C33E44">
          <w:rPr>
            <w:rFonts w:ascii="Arial" w:hAnsi="Arial" w:cs="Arial"/>
            <w:sz w:val="24"/>
            <w:szCs w:val="24"/>
          </w:rPr>
          <w:t>sonicated</w:t>
        </w:r>
        <w:proofErr w:type="spellEnd"/>
        <w:r w:rsidR="00C33E44">
          <w:rPr>
            <w:rFonts w:ascii="Arial" w:hAnsi="Arial" w:cs="Arial"/>
            <w:sz w:val="24"/>
            <w:szCs w:val="24"/>
          </w:rPr>
          <w:t xml:space="preserve"> using a point-</w:t>
        </w:r>
        <w:proofErr w:type="spellStart"/>
        <w:r w:rsidR="00C33E44">
          <w:rPr>
            <w:rFonts w:ascii="Arial" w:hAnsi="Arial" w:cs="Arial"/>
            <w:sz w:val="24"/>
            <w:szCs w:val="24"/>
          </w:rPr>
          <w:t>sonicator</w:t>
        </w:r>
      </w:ins>
      <w:proofErr w:type="spellEnd"/>
      <w:ins w:id="1390" w:author="Hong Qin" w:date="2012-04-19T19:07:00Z">
        <w:r w:rsidR="00C33E44">
          <w:rPr>
            <w:rFonts w:ascii="Arial" w:hAnsi="Arial" w:cs="Arial"/>
            <w:sz w:val="24"/>
            <w:szCs w:val="24"/>
          </w:rPr>
          <w:t xml:space="preserve">. </w:t>
        </w:r>
      </w:ins>
    </w:p>
    <w:p w:rsidR="00E6575D" w:rsidRDefault="00700C39" w:rsidP="00E6575D">
      <w:pPr>
        <w:tabs>
          <w:tab w:val="left" w:pos="3660"/>
        </w:tabs>
        <w:spacing w:after="0" w:line="480" w:lineRule="auto"/>
        <w:rPr>
          <w:rFonts w:ascii="Arial" w:hAnsi="Arial" w:cs="Arial"/>
          <w:sz w:val="24"/>
          <w:szCs w:val="24"/>
        </w:rPr>
        <w:pPrChange w:id="1391" w:author="hong qin" w:date="2012-04-20T08:36:00Z">
          <w:pPr>
            <w:tabs>
              <w:tab w:val="left" w:pos="3660"/>
            </w:tabs>
            <w:spacing w:after="0" w:line="480" w:lineRule="auto"/>
            <w:jc w:val="both"/>
          </w:pPr>
        </w:pPrChange>
      </w:pPr>
      <w:r w:rsidRPr="00605020">
        <w:rPr>
          <w:rFonts w:ascii="Arial" w:hAnsi="Arial" w:cs="Arial"/>
          <w:sz w:val="24"/>
          <w:szCs w:val="24"/>
        </w:rPr>
        <w:tab/>
      </w:r>
    </w:p>
    <w:p w:rsidR="00E6575D" w:rsidRDefault="00C501A6" w:rsidP="00E6575D">
      <w:pPr>
        <w:spacing w:after="0" w:line="480" w:lineRule="auto"/>
        <w:rPr>
          <w:rFonts w:ascii="Arial" w:hAnsi="Arial"/>
          <w:b/>
          <w:sz w:val="24"/>
        </w:rPr>
        <w:pPrChange w:id="1392" w:author="hong qin" w:date="2012-04-20T08:36:00Z">
          <w:pPr>
            <w:spacing w:after="0" w:line="480" w:lineRule="auto"/>
            <w:jc w:val="both"/>
          </w:pPr>
        </w:pPrChange>
      </w:pPr>
      <w:r w:rsidRPr="00C501A6">
        <w:rPr>
          <w:rFonts w:ascii="Arial" w:hAnsi="Arial"/>
          <w:b/>
          <w:sz w:val="24"/>
        </w:rPr>
        <w:t>H</w:t>
      </w:r>
      <w:r w:rsidRPr="00C501A6">
        <w:rPr>
          <w:rFonts w:ascii="Arial" w:hAnsi="Arial"/>
          <w:b/>
          <w:sz w:val="24"/>
          <w:vertAlign w:val="subscript"/>
        </w:rPr>
        <w:t>2</w:t>
      </w:r>
      <w:r w:rsidRPr="00C501A6">
        <w:rPr>
          <w:rFonts w:ascii="Arial" w:hAnsi="Arial"/>
          <w:b/>
          <w:sz w:val="24"/>
        </w:rPr>
        <w:t>O</w:t>
      </w:r>
      <w:r w:rsidRPr="00C501A6">
        <w:rPr>
          <w:rFonts w:ascii="Arial" w:hAnsi="Arial"/>
          <w:b/>
          <w:sz w:val="24"/>
          <w:vertAlign w:val="subscript"/>
        </w:rPr>
        <w:t>2</w:t>
      </w:r>
      <w:r w:rsidRPr="00C501A6">
        <w:rPr>
          <w:rFonts w:ascii="Arial" w:hAnsi="Arial"/>
          <w:b/>
          <w:sz w:val="24"/>
        </w:rPr>
        <w:t xml:space="preserve"> Treatment</w:t>
      </w:r>
    </w:p>
    <w:p w:rsidR="00E6575D" w:rsidRDefault="00936EFB" w:rsidP="00E6575D">
      <w:pPr>
        <w:spacing w:after="0" w:line="480" w:lineRule="auto"/>
        <w:ind w:firstLine="720"/>
        <w:jc w:val="both"/>
        <w:rPr>
          <w:rFonts w:ascii="Arial" w:hAnsi="Arial" w:cs="Arial"/>
          <w:sz w:val="24"/>
          <w:szCs w:val="24"/>
        </w:rPr>
        <w:pPrChange w:id="1393" w:author="bidyut k mohanty" w:date="2012-04-20T08:36:00Z">
          <w:pPr>
            <w:spacing w:after="0" w:line="480" w:lineRule="auto"/>
            <w:ind w:firstLine="720"/>
          </w:pPr>
        </w:pPrChange>
      </w:pPr>
      <w:r w:rsidRPr="00605020">
        <w:rPr>
          <w:rFonts w:ascii="Arial" w:hAnsi="Arial" w:cs="Arial"/>
          <w:sz w:val="24"/>
          <w:szCs w:val="24"/>
        </w:rPr>
        <w:t>The protocol used models the H</w:t>
      </w:r>
      <w:r w:rsidR="00E6575D" w:rsidRPr="00E6575D">
        <w:rPr>
          <w:rFonts w:ascii="Arial" w:hAnsi="Arial" w:cs="Arial"/>
          <w:sz w:val="24"/>
          <w:szCs w:val="24"/>
          <w:vertAlign w:val="subscript"/>
          <w:rPrChange w:id="1394" w:author="bidyut k mohanty" w:date="2012-04-21T08:06:00Z">
            <w:rPr>
              <w:rFonts w:ascii="Arial" w:hAnsi="Arial" w:cs="Arial"/>
              <w:sz w:val="24"/>
              <w:szCs w:val="24"/>
            </w:rPr>
          </w:rPrChange>
        </w:rPr>
        <w:t>2</w:t>
      </w:r>
      <w:r w:rsidRPr="00605020">
        <w:rPr>
          <w:rFonts w:ascii="Arial" w:hAnsi="Arial" w:cs="Arial"/>
          <w:sz w:val="24"/>
          <w:szCs w:val="24"/>
        </w:rPr>
        <w:t>O</w:t>
      </w:r>
      <w:r w:rsidR="00E6575D" w:rsidRPr="00E6575D">
        <w:rPr>
          <w:rFonts w:ascii="Arial" w:hAnsi="Arial" w:cs="Arial"/>
          <w:sz w:val="24"/>
          <w:szCs w:val="24"/>
          <w:vertAlign w:val="subscript"/>
          <w:rPrChange w:id="1395" w:author="bidyut k mohanty" w:date="2012-04-21T08:06:00Z">
            <w:rPr>
              <w:rFonts w:ascii="Arial" w:hAnsi="Arial" w:cs="Arial"/>
              <w:sz w:val="24"/>
              <w:szCs w:val="24"/>
            </w:rPr>
          </w:rPrChange>
        </w:rPr>
        <w:t>2</w:t>
      </w:r>
      <w:r w:rsidRPr="00605020">
        <w:rPr>
          <w:rFonts w:ascii="Arial" w:hAnsi="Arial" w:cs="Arial"/>
          <w:sz w:val="24"/>
          <w:szCs w:val="24"/>
        </w:rPr>
        <w:t xml:space="preserve"> sensitivity test used in </w:t>
      </w:r>
      <w:r w:rsidR="00E6575D" w:rsidRPr="0072137D">
        <w:rPr>
          <w:rFonts w:ascii="Arial" w:hAnsi="Arial" w:cs="Arial"/>
          <w:sz w:val="24"/>
          <w:szCs w:val="24"/>
        </w:rPr>
        <w:fldChar w:fldCharType="begin"/>
      </w:r>
      <w:ins w:id="1396" w:author="Hong Qin" w:date="2012-04-22T17:19:00Z">
        <w:r w:rsidR="00257CB6">
          <w:rPr>
            <w:rFonts w:ascii="Arial" w:hAnsi="Arial" w:cs="Arial"/>
            <w:sz w:val="24"/>
            <w:szCs w:val="24"/>
          </w:rPr>
          <w:instrText xml:space="preserve"> ADDIN EN.CITE &lt;EndNote&gt;&lt;Cite&gt;&lt;Author&gt;Yu&lt;/Author&gt;&lt;Year&gt;2012&lt;/Year&gt;&lt;RecNum&gt;1478&lt;/RecNum&gt;&lt;record&gt;&lt;rec-number&gt;1478&lt;/rec-number&gt;&lt;foreign-keys&gt;&lt;key app="EN" db-id="e5v0xaxdm5za0we2avoppevdf5s22f2v520d"&gt;1478&lt;/key&gt;&lt;/foreign-keys&gt;&lt;ref-type name="Journal Article"&gt;17&lt;/ref-type&gt;&lt;contributors&gt;&lt;authors&gt;&lt;author&gt;Yu, S.&lt;/author&gt;&lt;author&gt;Zhang, X. E.&lt;/author&gt;&lt;author&gt;Chen, G.&lt;/author&gt;&lt;author&gt;Liu, W.&lt;/author&gt;&lt;/authors&gt;&lt;/contributors&gt;&lt;auth-address&gt;The State Key Laboratory of Microbial Technology, School of Life Science, Shandong University, No. 27 Shanda South Road, Jinan, 250100, Shandong, People&amp;apos;s Republic of China.&lt;/auth-address&gt;&lt;titles&gt;&lt;title&gt;Compromised cellular responses to DNA damage accelerate chronological aging by incurring cell wall fragility in Saccharomyces cerevisiae&lt;/title&gt;&lt;secondary-title&gt;Mol Biol Rep&lt;/secondary-title&gt;&lt;alt-title&gt;Molecular biology reports&lt;/alt-title&gt;&lt;/titles&gt;&lt;periodical&gt;&lt;full-title&gt;Mol Biol Rep&lt;/full-title&gt;&lt;abbr-1&gt;Molecular biology reports&lt;/abbr-1&gt;&lt;/periodical&gt;&lt;alt-periodical&gt;&lt;full-title&gt;Mol Biol Rep&lt;/full-title&gt;&lt;abbr-1&gt;Molecular biology reports&lt;/abbr-1&gt;&lt;/alt-periodical&gt;&lt;pages&gt;3573-83&lt;/pages&gt;&lt;volume&gt;39&lt;/volume&gt;&lt;number&gt;4&lt;/number&gt;&lt;edition&gt;2011/06/30&lt;/edition&gt;&lt;dates&gt;&lt;year&gt;2012&lt;/year&gt;&lt;pub-dates&gt;&lt;date&gt;Apr&lt;/date&gt;&lt;/pub-dates&gt;&lt;/dates&gt;&lt;isbn&gt;1573-4978 (Electronic)&amp;#xD;0301-4851 (Linking)&lt;/isbn&gt;&lt;accession-num&gt;21713403&lt;/accession-num&gt;&lt;urls&gt;&lt;related-urls&gt;&lt;url&gt;http://www.ncbi.nlm.nih.gov/pubmed/21713403&lt;/url&gt;&lt;/related-urls&gt;&lt;/urls&gt;&lt;electronic-resource-num&gt;10.1007/s11033-011-1131-5&lt;/electronic-resource-num&gt;&lt;language&gt;eng&lt;/language&gt;&lt;/record&gt;&lt;/Cite&gt;&lt;/EndNote&gt;</w:instrText>
        </w:r>
      </w:ins>
      <w:del w:id="1397" w:author="Hong Qin" w:date="2012-04-22T17:05:00Z">
        <w:r w:rsidR="0072137D" w:rsidRPr="0072137D" w:rsidDel="00CF32D4">
          <w:rPr>
            <w:rFonts w:ascii="Arial" w:hAnsi="Arial" w:cs="Arial"/>
            <w:sz w:val="24"/>
            <w:szCs w:val="24"/>
          </w:rPr>
          <w:delInstrText xml:space="preserve"> ADDIN EN.CITE &lt;EndNote&gt;&lt;Cite&gt;&lt;Author&gt;Yu&lt;/Author&gt;&lt;Year&gt;2012&lt;/Year&gt;&lt;RecNum&gt;1478&lt;/RecNum&gt;&lt;DisplayText&gt;(Y&lt;style face="smallcaps"&gt;u&lt;/style&gt;&lt;style face="italic"&gt; et al.&lt;/style&gt; 2012)&lt;/DisplayText&gt;&lt;record&gt;&lt;rec-number&gt;1478&lt;/rec-number&gt;&lt;foreign-keys&gt;&lt;key app="EN" db-id="e5v0xaxdm5za0we2avoppevdf5s22f2v520d"&gt;1478&lt;/key&gt;&lt;/foreign-keys&gt;&lt;ref-type name="Journal Article"&gt;17&lt;/ref-type&gt;&lt;contributors&gt;&lt;authors&gt;&lt;author&gt;Yu, S.&lt;/author&gt;&lt;author&gt;Zhang, X. E.&lt;/author&gt;&lt;author&gt;Chen, G.&lt;/author&gt;&lt;author&gt;Liu, W.&lt;/author&gt;&lt;/authors&gt;&lt;/contributors&gt;&lt;auth-address&gt;The State Key Laboratory of Microbial Technology, School of Life Science, Shandong University, No. 27 Shanda South Road, Jinan, 250100, Shandong, People&amp;apos;s Republic of China.&lt;/auth-address&gt;&lt;titles&gt;&lt;title&gt;Compromised cellular responses to DNA damage accelerate chronological aging by incurring cell wall fragility in Saccharomyces cerevisiae&lt;/title&gt;&lt;secondary-title&gt;Mol Biol Rep&lt;/secondary-title&gt;&lt;alt-title&gt;Molecular biology reports&lt;/alt-title&gt;&lt;/titles&gt;&lt;periodical&gt;&lt;full-title&gt;Mol Biol Rep&lt;/full-title&gt;&lt;abbr-1&gt;Molecular biology reports&lt;/abbr-1&gt;&lt;/periodical&gt;&lt;alt-periodical&gt;&lt;full-title&gt;Mol Biol Rep&lt;/full-title&gt;&lt;abbr-1&gt;Molecular biology reports&lt;/abbr-1&gt;&lt;/alt-periodical&gt;&lt;pages&gt;3573-83&lt;/pages&gt;&lt;volume&gt;39&lt;/volume&gt;&lt;number&gt;4&lt;/number&gt;&lt;edition&gt;2011/06/30&lt;/edition&gt;&lt;dates&gt;&lt;year&gt;2012&lt;/year&gt;&lt;pub-dates&gt;&lt;date&gt;Apr&lt;/date&gt;&lt;/pub-dates&gt;&lt;/dates&gt;&lt;isbn&gt;1573-4978 (Electronic)&amp;#xD;0301-4851 (Linking)&lt;/isbn&gt;&lt;accession-num&gt;21713403&lt;/accession-num&gt;&lt;urls&gt;&lt;related-urls&gt;&lt;url&gt;http://www.ncbi.nlm.nih.gov/pubmed/21713403&lt;/url&gt;&lt;/related-urls&gt;&lt;/urls&gt;&lt;electronic-resource-num&gt;10.1007/s11033-011-1131-5&lt;/electronic-resource-num&gt;&lt;language&gt;eng&lt;/language&gt;&lt;/record&gt;&lt;/Cite&gt;&lt;/EndNote&gt;</w:delInstrText>
        </w:r>
      </w:del>
      <w:r w:rsidR="00E6575D" w:rsidRPr="0072137D">
        <w:rPr>
          <w:rFonts w:ascii="Arial" w:hAnsi="Arial" w:cs="Arial"/>
          <w:sz w:val="24"/>
          <w:szCs w:val="24"/>
        </w:rPr>
        <w:fldChar w:fldCharType="separate"/>
      </w:r>
      <w:r w:rsidR="0072137D" w:rsidRPr="0072137D">
        <w:rPr>
          <w:rFonts w:ascii="Arial" w:hAnsi="Arial" w:cs="Arial"/>
          <w:noProof/>
          <w:sz w:val="24"/>
          <w:szCs w:val="24"/>
        </w:rPr>
        <w:t>(</w:t>
      </w:r>
      <w:r w:rsidR="00E6575D" w:rsidRPr="00E6575D">
        <w:rPr>
          <w:noProof/>
          <w:rPrChange w:id="1398" w:author="hong qin" w:date="2012-04-20T08:36:00Z">
            <w:rPr>
              <w:rFonts w:ascii="Arial" w:hAnsi="Arial"/>
              <w:sz w:val="24"/>
            </w:rPr>
          </w:rPrChange>
        </w:rPr>
        <w:fldChar w:fldCharType="begin"/>
      </w:r>
      <w:del w:id="1399" w:author="hong qin" w:date="2012-04-20T08:36:00Z">
        <w:r w:rsidR="00AC5D1A">
          <w:rPr>
            <w:rFonts w:ascii="Arial" w:hAnsi="Arial" w:cs="Arial"/>
            <w:noProof/>
            <w:sz w:val="24"/>
            <w:szCs w:val="24"/>
          </w:rPr>
          <w:delInstrText xml:space="preserve"> </w:delInstrText>
        </w:r>
      </w:del>
      <w:r w:rsidR="00E6575D" w:rsidRPr="00E6575D">
        <w:rPr>
          <w:noProof/>
          <w:rPrChange w:id="1400" w:author="hong qin" w:date="2012-04-20T08:36:00Z">
            <w:rPr>
              <w:rFonts w:ascii="Arial" w:hAnsi="Arial"/>
              <w:sz w:val="24"/>
            </w:rPr>
          </w:rPrChange>
        </w:rPr>
        <w:instrText>HYPERLINK \l "_ENREF_21" \o "Yu, 2012 #1478</w:instrText>
      </w:r>
      <w:del w:id="1401" w:author="hong qin" w:date="2012-04-20T08:36:00Z">
        <w:r w:rsidR="00AC5D1A">
          <w:rPr>
            <w:rFonts w:ascii="Arial" w:hAnsi="Arial" w:cs="Arial"/>
            <w:noProof/>
            <w:sz w:val="24"/>
            <w:szCs w:val="24"/>
          </w:rPr>
          <w:delInstrText xml:space="preserve">" </w:delInstrText>
        </w:r>
      </w:del>
      <w:ins w:id="1402" w:author="hong qin" w:date="2012-04-20T08:36:00Z">
        <w:r w:rsidR="002F2F83">
          <w:rPr>
            <w:noProof/>
          </w:rPr>
          <w:instrText>"</w:instrText>
        </w:r>
      </w:ins>
      <w:r w:rsidR="00E6575D" w:rsidRPr="00E6575D">
        <w:rPr>
          <w:noProof/>
          <w:rPrChange w:id="1403" w:author="hong qin" w:date="2012-04-20T08:36:00Z">
            <w:rPr>
              <w:rFonts w:ascii="Arial" w:hAnsi="Arial"/>
              <w:sz w:val="24"/>
            </w:rPr>
          </w:rPrChange>
        </w:rPr>
        <w:fldChar w:fldCharType="separate"/>
      </w:r>
      <w:r w:rsidR="00AC5D1A" w:rsidRPr="0072137D">
        <w:rPr>
          <w:rFonts w:ascii="Arial" w:hAnsi="Arial" w:cs="Arial"/>
          <w:noProof/>
          <w:sz w:val="24"/>
          <w:szCs w:val="24"/>
        </w:rPr>
        <w:t>Y</w:t>
      </w:r>
      <w:r w:rsidR="00AC5D1A" w:rsidRPr="0072137D">
        <w:rPr>
          <w:rFonts w:ascii="Arial" w:hAnsi="Arial" w:cs="Arial"/>
          <w:smallCaps/>
          <w:noProof/>
          <w:sz w:val="24"/>
          <w:szCs w:val="24"/>
        </w:rPr>
        <w:t>u</w:t>
      </w:r>
      <w:r w:rsidR="00AC5D1A" w:rsidRPr="0072137D">
        <w:rPr>
          <w:rFonts w:ascii="Arial" w:hAnsi="Arial" w:cs="Arial"/>
          <w:i/>
          <w:noProof/>
          <w:sz w:val="24"/>
          <w:szCs w:val="24"/>
        </w:rPr>
        <w:t xml:space="preserve"> et al.</w:t>
      </w:r>
      <w:r w:rsidR="00AC5D1A" w:rsidRPr="0072137D">
        <w:rPr>
          <w:rFonts w:ascii="Arial" w:hAnsi="Arial" w:cs="Arial"/>
          <w:noProof/>
          <w:sz w:val="24"/>
          <w:szCs w:val="24"/>
        </w:rPr>
        <w:t xml:space="preserve"> 2012</w:t>
      </w:r>
      <w:r w:rsidR="00E6575D" w:rsidRPr="00E6575D">
        <w:rPr>
          <w:noProof/>
          <w:rPrChange w:id="1404" w:author="hong qin" w:date="2012-04-20T08:36:00Z">
            <w:rPr>
              <w:rFonts w:ascii="Arial" w:hAnsi="Arial"/>
              <w:sz w:val="24"/>
            </w:rPr>
          </w:rPrChange>
        </w:rPr>
        <w:fldChar w:fldCharType="end"/>
      </w:r>
      <w:r w:rsidR="0072137D" w:rsidRPr="0072137D">
        <w:rPr>
          <w:rFonts w:ascii="Arial" w:hAnsi="Arial" w:cs="Arial"/>
          <w:noProof/>
          <w:sz w:val="24"/>
          <w:szCs w:val="24"/>
        </w:rPr>
        <w:t>)</w:t>
      </w:r>
      <w:r w:rsidR="00E6575D" w:rsidRPr="0072137D">
        <w:rPr>
          <w:rFonts w:ascii="Arial" w:hAnsi="Arial" w:cs="Arial"/>
          <w:sz w:val="24"/>
          <w:szCs w:val="24"/>
        </w:rPr>
        <w:fldChar w:fldCharType="end"/>
      </w:r>
      <w:r w:rsidRPr="00605020">
        <w:rPr>
          <w:rFonts w:ascii="Arial" w:hAnsi="Arial" w:cs="Arial"/>
          <w:sz w:val="24"/>
          <w:szCs w:val="24"/>
        </w:rPr>
        <w:t xml:space="preserve">. </w:t>
      </w:r>
      <w:ins w:id="1405" w:author="bidyut k mohanty" w:date="2012-04-21T08:08:00Z">
        <w:r w:rsidR="00EB15EA">
          <w:rPr>
            <w:rFonts w:ascii="Arial" w:hAnsi="Arial" w:cs="Arial"/>
            <w:sz w:val="24"/>
            <w:szCs w:val="24"/>
          </w:rPr>
          <w:t>S</w:t>
        </w:r>
        <w:r w:rsidR="00EB15EA" w:rsidRPr="00605020">
          <w:rPr>
            <w:rFonts w:ascii="Arial" w:hAnsi="Arial" w:cs="Arial"/>
            <w:sz w:val="24"/>
            <w:szCs w:val="24"/>
          </w:rPr>
          <w:t>tock solutions of 2X H</w:t>
        </w:r>
        <w:r w:rsidR="00EB15EA" w:rsidRPr="00605020">
          <w:rPr>
            <w:rFonts w:ascii="Arial" w:hAnsi="Arial" w:cs="Arial"/>
            <w:sz w:val="24"/>
            <w:szCs w:val="24"/>
            <w:vertAlign w:val="subscript"/>
          </w:rPr>
          <w:t>2</w:t>
        </w:r>
        <w:r w:rsidR="00EB15EA" w:rsidRPr="00605020">
          <w:rPr>
            <w:rFonts w:ascii="Arial" w:hAnsi="Arial" w:cs="Arial"/>
            <w:sz w:val="24"/>
            <w:szCs w:val="24"/>
          </w:rPr>
          <w:t>O</w:t>
        </w:r>
        <w:r w:rsidR="00EB15EA" w:rsidRPr="00605020">
          <w:rPr>
            <w:rFonts w:ascii="Arial" w:hAnsi="Arial" w:cs="Arial"/>
            <w:sz w:val="24"/>
            <w:szCs w:val="24"/>
            <w:vertAlign w:val="subscript"/>
          </w:rPr>
          <w:t>2</w:t>
        </w:r>
        <w:r w:rsidR="00EB15EA" w:rsidRPr="00605020">
          <w:rPr>
            <w:rFonts w:ascii="Arial" w:hAnsi="Arial" w:cs="Arial"/>
            <w:sz w:val="24"/>
            <w:szCs w:val="24"/>
          </w:rPr>
          <w:t xml:space="preserve"> </w:t>
        </w:r>
      </w:ins>
      <w:del w:id="1406" w:author="bidyut k mohanty" w:date="2012-04-21T08:09:00Z">
        <w:r w:rsidR="00314A48" w:rsidRPr="00605020" w:rsidDel="00EB15EA">
          <w:rPr>
            <w:rFonts w:ascii="Arial" w:hAnsi="Arial" w:cs="Arial"/>
            <w:sz w:val="24"/>
            <w:szCs w:val="24"/>
          </w:rPr>
          <w:delText xml:space="preserve">Ten concentrations, </w:delText>
        </w:r>
      </w:del>
      <w:del w:id="1407" w:author="Hong Qin" w:date="2012-04-23T00:08:00Z">
        <w:r w:rsidR="00314A48" w:rsidRPr="00605020">
          <w:rPr>
            <w:rFonts w:ascii="Arial" w:hAnsi="Arial" w:cs="Arial"/>
            <w:sz w:val="24"/>
            <w:szCs w:val="24"/>
          </w:rPr>
          <w:delText>including</w:delText>
        </w:r>
      </w:del>
      <w:del w:id="1408" w:author="bidyut k mohanty" w:date="2012-04-22T08:31:00Z">
        <w:r w:rsidR="00314A48" w:rsidRPr="00605020">
          <w:rPr>
            <w:rFonts w:ascii="Arial" w:hAnsi="Arial" w:cs="Arial"/>
            <w:sz w:val="24"/>
            <w:szCs w:val="24"/>
          </w:rPr>
          <w:delText>including</w:delText>
        </w:r>
      </w:del>
      <w:del w:id="1409" w:author="bidyut k mohanty" w:date="2012-04-21T08:10:00Z">
        <w:r w:rsidR="00314A48" w:rsidRPr="00605020" w:rsidDel="004B52DE">
          <w:rPr>
            <w:rFonts w:ascii="Arial" w:hAnsi="Arial" w:cs="Arial"/>
            <w:sz w:val="24"/>
            <w:szCs w:val="24"/>
          </w:rPr>
          <w:delText>including</w:delText>
        </w:r>
      </w:del>
      <w:ins w:id="1410" w:author="bidyut k mohanty" w:date="2012-04-21T08:10:00Z">
        <w:r w:rsidR="004B52DE">
          <w:rPr>
            <w:rFonts w:ascii="Arial" w:hAnsi="Arial" w:cs="Arial"/>
            <w:sz w:val="24"/>
            <w:szCs w:val="24"/>
          </w:rPr>
          <w:t>containing</w:t>
        </w:r>
      </w:ins>
      <w:r w:rsidR="00314A48" w:rsidRPr="00605020">
        <w:rPr>
          <w:rFonts w:ascii="Arial" w:hAnsi="Arial" w:cs="Arial"/>
          <w:sz w:val="24"/>
          <w:szCs w:val="24"/>
        </w:rPr>
        <w:t xml:space="preserve"> 0.3%, 0.2%, 0.15%, 0.1%, 0,075%, 0.05%, 0.025%, 0.01%, and 0.005%, and 0% </w:t>
      </w:r>
      <w:ins w:id="1411" w:author="bidyut k mohanty" w:date="2012-04-21T08:10:00Z">
        <w:r w:rsidR="004B52DE" w:rsidRPr="00605020">
          <w:rPr>
            <w:rFonts w:ascii="Arial" w:hAnsi="Arial" w:cs="Arial"/>
            <w:sz w:val="24"/>
            <w:szCs w:val="24"/>
          </w:rPr>
          <w:t>H</w:t>
        </w:r>
        <w:r w:rsidR="004B52DE" w:rsidRPr="00605020">
          <w:rPr>
            <w:rFonts w:ascii="Arial" w:hAnsi="Arial" w:cs="Arial"/>
            <w:sz w:val="24"/>
            <w:szCs w:val="24"/>
            <w:vertAlign w:val="subscript"/>
          </w:rPr>
          <w:t>2</w:t>
        </w:r>
        <w:r w:rsidR="004B52DE" w:rsidRPr="00605020">
          <w:rPr>
            <w:rFonts w:ascii="Arial" w:hAnsi="Arial" w:cs="Arial"/>
            <w:sz w:val="24"/>
            <w:szCs w:val="24"/>
          </w:rPr>
          <w:t>O</w:t>
        </w:r>
        <w:r w:rsidR="004B52DE" w:rsidRPr="00605020">
          <w:rPr>
            <w:rFonts w:ascii="Arial" w:hAnsi="Arial" w:cs="Arial"/>
            <w:sz w:val="24"/>
            <w:szCs w:val="24"/>
            <w:vertAlign w:val="subscript"/>
          </w:rPr>
          <w:t>2</w:t>
        </w:r>
        <w:r w:rsidR="004B52DE">
          <w:rPr>
            <w:rFonts w:ascii="Arial" w:hAnsi="Arial" w:cs="Arial"/>
            <w:sz w:val="24"/>
            <w:szCs w:val="24"/>
            <w:vertAlign w:val="subscript"/>
          </w:rPr>
          <w:t xml:space="preserve"> </w:t>
        </w:r>
      </w:ins>
      <w:del w:id="1412" w:author="bidyut k mohanty" w:date="2012-04-21T08:08:00Z">
        <w:r w:rsidR="00314A48" w:rsidRPr="00605020" w:rsidDel="00EB15EA">
          <w:rPr>
            <w:rFonts w:ascii="Arial" w:hAnsi="Arial" w:cs="Arial"/>
            <w:sz w:val="24"/>
            <w:szCs w:val="24"/>
          </w:rPr>
          <w:delText>of 2X H</w:delText>
        </w:r>
        <w:r w:rsidR="00314A48" w:rsidRPr="00605020" w:rsidDel="00EB15EA">
          <w:rPr>
            <w:rFonts w:ascii="Arial" w:hAnsi="Arial" w:cs="Arial"/>
            <w:sz w:val="24"/>
            <w:szCs w:val="24"/>
            <w:vertAlign w:val="subscript"/>
          </w:rPr>
          <w:delText>2</w:delText>
        </w:r>
        <w:r w:rsidR="00314A48" w:rsidRPr="00605020" w:rsidDel="00EB15EA">
          <w:rPr>
            <w:rFonts w:ascii="Arial" w:hAnsi="Arial" w:cs="Arial"/>
            <w:sz w:val="24"/>
            <w:szCs w:val="24"/>
          </w:rPr>
          <w:delText>O</w:delText>
        </w:r>
        <w:r w:rsidR="00314A48" w:rsidRPr="00605020" w:rsidDel="00EB15EA">
          <w:rPr>
            <w:rFonts w:ascii="Arial" w:hAnsi="Arial" w:cs="Arial"/>
            <w:sz w:val="24"/>
            <w:szCs w:val="24"/>
            <w:vertAlign w:val="subscript"/>
          </w:rPr>
          <w:delText>2</w:delText>
        </w:r>
        <w:r w:rsidR="00314A48" w:rsidRPr="00605020" w:rsidDel="00EB15EA">
          <w:rPr>
            <w:rFonts w:ascii="Arial" w:hAnsi="Arial" w:cs="Arial"/>
            <w:sz w:val="24"/>
            <w:szCs w:val="24"/>
          </w:rPr>
          <w:delText xml:space="preserve"> </w:delText>
        </w:r>
      </w:del>
      <w:del w:id="1413" w:author="bidyut k mohanty" w:date="2012-04-21T08:07:00Z">
        <w:r w:rsidR="00314A48" w:rsidRPr="00605020" w:rsidDel="00EB15EA">
          <w:rPr>
            <w:rFonts w:ascii="Arial" w:hAnsi="Arial" w:cs="Arial"/>
            <w:sz w:val="24"/>
            <w:szCs w:val="24"/>
          </w:rPr>
          <w:delText xml:space="preserve">stock solutions </w:delText>
        </w:r>
      </w:del>
      <w:r w:rsidR="00314A48" w:rsidRPr="00605020">
        <w:rPr>
          <w:rFonts w:ascii="Arial" w:hAnsi="Arial" w:cs="Arial"/>
          <w:sz w:val="24"/>
          <w:szCs w:val="24"/>
        </w:rPr>
        <w:t xml:space="preserve">were </w:t>
      </w:r>
      <w:del w:id="1414" w:author="bidyut k mohanty" w:date="2012-04-21T08:09:00Z">
        <w:r w:rsidR="00314A48" w:rsidRPr="00605020" w:rsidDel="00EB15EA">
          <w:rPr>
            <w:rFonts w:ascii="Arial" w:hAnsi="Arial" w:cs="Arial"/>
            <w:sz w:val="24"/>
            <w:szCs w:val="24"/>
          </w:rPr>
          <w:delText>made</w:delText>
        </w:r>
      </w:del>
      <w:ins w:id="1415" w:author="bidyut k mohanty" w:date="2012-04-21T08:09:00Z">
        <w:r w:rsidR="00EB15EA">
          <w:rPr>
            <w:rFonts w:ascii="Arial" w:hAnsi="Arial" w:cs="Arial"/>
            <w:sz w:val="24"/>
            <w:szCs w:val="24"/>
          </w:rPr>
          <w:t>prepared</w:t>
        </w:r>
      </w:ins>
      <w:r w:rsidR="00314A48" w:rsidRPr="00605020">
        <w:rPr>
          <w:rFonts w:ascii="Arial" w:hAnsi="Arial" w:cs="Arial"/>
          <w:sz w:val="24"/>
          <w:szCs w:val="24"/>
        </w:rPr>
        <w:t xml:space="preserve">. </w:t>
      </w:r>
      <w:r w:rsidR="00157806" w:rsidRPr="00605020">
        <w:rPr>
          <w:rFonts w:ascii="Arial" w:hAnsi="Arial" w:cs="Arial"/>
          <w:sz w:val="24"/>
          <w:szCs w:val="24"/>
        </w:rPr>
        <w:t xml:space="preserve">For each dilution, </w:t>
      </w:r>
      <w:ins w:id="1416" w:author="bidyut k mohanty" w:date="2012-04-21T08:12:00Z">
        <w:r w:rsidR="004B52DE">
          <w:rPr>
            <w:rFonts w:ascii="Arial" w:hAnsi="Arial" w:cs="Arial"/>
            <w:sz w:val="24"/>
            <w:szCs w:val="24"/>
          </w:rPr>
          <w:t xml:space="preserve">reaction was carried out in </w:t>
        </w:r>
      </w:ins>
      <w:r w:rsidR="00157806" w:rsidRPr="00605020">
        <w:rPr>
          <w:rFonts w:ascii="Arial" w:hAnsi="Arial" w:cs="Arial"/>
          <w:sz w:val="24"/>
          <w:szCs w:val="24"/>
        </w:rPr>
        <w:t xml:space="preserve">a 1.5 ml </w:t>
      </w:r>
      <w:proofErr w:type="spellStart"/>
      <w:r w:rsidR="00157806" w:rsidRPr="00605020">
        <w:rPr>
          <w:rFonts w:ascii="Arial" w:hAnsi="Arial" w:cs="Arial"/>
          <w:sz w:val="24"/>
          <w:szCs w:val="24"/>
        </w:rPr>
        <w:t>eppendorf</w:t>
      </w:r>
      <w:proofErr w:type="spellEnd"/>
      <w:r w:rsidR="00157806" w:rsidRPr="00605020">
        <w:rPr>
          <w:rFonts w:ascii="Arial" w:hAnsi="Arial" w:cs="Arial"/>
          <w:sz w:val="24"/>
          <w:szCs w:val="24"/>
        </w:rPr>
        <w:t xml:space="preserve"> tube </w:t>
      </w:r>
      <w:del w:id="1417" w:author="bidyut k mohanty" w:date="2012-04-21T08:12:00Z">
        <w:r w:rsidR="00157806" w:rsidRPr="00605020" w:rsidDel="004B52DE">
          <w:rPr>
            <w:rFonts w:ascii="Arial" w:hAnsi="Arial" w:cs="Arial"/>
            <w:sz w:val="24"/>
            <w:szCs w:val="24"/>
          </w:rPr>
          <w:delText xml:space="preserve">was acquired and filled </w:delText>
        </w:r>
      </w:del>
      <w:del w:id="1418" w:author="Hong Qin" w:date="2012-04-23T00:08:00Z">
        <w:r w:rsidR="00157806" w:rsidRPr="00605020">
          <w:rPr>
            <w:rFonts w:ascii="Arial" w:hAnsi="Arial" w:cs="Arial"/>
            <w:sz w:val="24"/>
            <w:szCs w:val="24"/>
          </w:rPr>
          <w:delText>with</w:delText>
        </w:r>
      </w:del>
      <w:del w:id="1419" w:author="bidyut k mohanty" w:date="2012-04-22T08:31:00Z">
        <w:r w:rsidR="00157806" w:rsidRPr="00605020">
          <w:rPr>
            <w:rFonts w:ascii="Arial" w:hAnsi="Arial" w:cs="Arial"/>
            <w:sz w:val="24"/>
            <w:szCs w:val="24"/>
          </w:rPr>
          <w:delText>with</w:delText>
        </w:r>
      </w:del>
      <w:del w:id="1420" w:author="bidyut k mohanty" w:date="2012-04-21T08:12:00Z">
        <w:r w:rsidR="00157806" w:rsidRPr="00605020" w:rsidDel="004B52DE">
          <w:rPr>
            <w:rFonts w:ascii="Arial" w:hAnsi="Arial" w:cs="Arial"/>
            <w:sz w:val="24"/>
            <w:szCs w:val="24"/>
          </w:rPr>
          <w:delText>with</w:delText>
        </w:r>
      </w:del>
      <w:ins w:id="1421" w:author="bidyut k mohanty" w:date="2012-04-21T08:12:00Z">
        <w:r w:rsidR="004B52DE">
          <w:rPr>
            <w:rFonts w:ascii="Arial" w:hAnsi="Arial" w:cs="Arial"/>
            <w:sz w:val="24"/>
            <w:szCs w:val="24"/>
          </w:rPr>
          <w:t>in which</w:t>
        </w:r>
      </w:ins>
      <w:r w:rsidR="00157806" w:rsidRPr="00605020">
        <w:rPr>
          <w:rFonts w:ascii="Arial" w:hAnsi="Arial" w:cs="Arial"/>
          <w:sz w:val="24"/>
          <w:szCs w:val="24"/>
        </w:rPr>
        <w:t xml:space="preserve"> 4 </w:t>
      </w:r>
      <w:r w:rsidR="009C3A67" w:rsidRPr="00605020">
        <w:rPr>
          <w:rFonts w:ascii="Arial" w:hAnsi="Arial" w:cs="Arial"/>
          <w:sz w:val="24"/>
          <w:szCs w:val="24"/>
        </w:rPr>
        <w:t>µ</w:t>
      </w:r>
      <w:r w:rsidR="00750023" w:rsidRPr="00605020">
        <w:rPr>
          <w:rFonts w:ascii="Arial" w:hAnsi="Arial" w:cs="Arial"/>
          <w:sz w:val="24"/>
          <w:szCs w:val="24"/>
        </w:rPr>
        <w:t>l of a 10X dilution of yeast cells</w:t>
      </w:r>
      <w:r w:rsidR="009C3A67" w:rsidRPr="00605020">
        <w:rPr>
          <w:rFonts w:ascii="Arial" w:hAnsi="Arial" w:cs="Arial"/>
          <w:sz w:val="24"/>
          <w:szCs w:val="24"/>
        </w:rPr>
        <w:t xml:space="preserve">, 16 </w:t>
      </w:r>
      <w:r w:rsidR="002423C4" w:rsidRPr="00605020">
        <w:rPr>
          <w:rFonts w:ascii="Arial" w:hAnsi="Arial" w:cs="Arial"/>
          <w:sz w:val="24"/>
          <w:szCs w:val="24"/>
        </w:rPr>
        <w:t>µl</w:t>
      </w:r>
      <w:r w:rsidR="009C3A67" w:rsidRPr="00605020">
        <w:rPr>
          <w:rFonts w:ascii="Arial" w:hAnsi="Arial" w:cs="Arial"/>
          <w:sz w:val="24"/>
          <w:szCs w:val="24"/>
        </w:rPr>
        <w:t xml:space="preserve"> of ddH</w:t>
      </w:r>
      <w:r w:rsidR="009C3A67" w:rsidRPr="00605020">
        <w:rPr>
          <w:rFonts w:ascii="Arial" w:hAnsi="Arial" w:cs="Arial"/>
          <w:sz w:val="24"/>
          <w:szCs w:val="24"/>
          <w:vertAlign w:val="subscript"/>
        </w:rPr>
        <w:t>2</w:t>
      </w:r>
      <w:r w:rsidR="009C3A67" w:rsidRPr="00605020">
        <w:rPr>
          <w:rFonts w:ascii="Arial" w:hAnsi="Arial" w:cs="Arial"/>
          <w:sz w:val="24"/>
          <w:szCs w:val="24"/>
        </w:rPr>
        <w:t xml:space="preserve">O, and 20 </w:t>
      </w:r>
      <w:r w:rsidR="002423C4" w:rsidRPr="00605020">
        <w:rPr>
          <w:rFonts w:ascii="Arial" w:hAnsi="Arial" w:cs="Arial"/>
          <w:sz w:val="24"/>
          <w:szCs w:val="24"/>
        </w:rPr>
        <w:t xml:space="preserve">µl </w:t>
      </w:r>
      <w:r w:rsidR="009C3A67" w:rsidRPr="00605020">
        <w:rPr>
          <w:rFonts w:ascii="Arial" w:hAnsi="Arial" w:cs="Arial"/>
          <w:sz w:val="24"/>
          <w:szCs w:val="24"/>
        </w:rPr>
        <w:t>of the appropriate hydrogen peroxide dilution</w:t>
      </w:r>
      <w:ins w:id="1422" w:author="bidyut k mohanty" w:date="2012-04-21T08:13:00Z">
        <w:r w:rsidR="004B52DE">
          <w:rPr>
            <w:rFonts w:ascii="Arial" w:hAnsi="Arial" w:cs="Arial"/>
            <w:sz w:val="24"/>
            <w:szCs w:val="24"/>
          </w:rPr>
          <w:t xml:space="preserve"> were added</w:t>
        </w:r>
      </w:ins>
      <w:r w:rsidR="009C3A67" w:rsidRPr="00605020">
        <w:rPr>
          <w:rFonts w:ascii="Arial" w:hAnsi="Arial" w:cs="Arial"/>
          <w:sz w:val="24"/>
          <w:szCs w:val="24"/>
        </w:rPr>
        <w:t>.</w:t>
      </w:r>
      <w:r w:rsidR="00DD5545" w:rsidRPr="00605020">
        <w:rPr>
          <w:rFonts w:ascii="Arial" w:hAnsi="Arial" w:cs="Arial"/>
          <w:sz w:val="24"/>
          <w:szCs w:val="24"/>
        </w:rPr>
        <w:t xml:space="preserve"> </w:t>
      </w:r>
      <w:del w:id="1423" w:author="bidyut k mohanty" w:date="2012-04-21T08:14:00Z">
        <w:r w:rsidR="00DD5545" w:rsidRPr="00605020" w:rsidDel="004B52DE">
          <w:rPr>
            <w:rFonts w:ascii="Arial" w:hAnsi="Arial" w:cs="Arial"/>
            <w:sz w:val="24"/>
            <w:szCs w:val="24"/>
          </w:rPr>
          <w:delText xml:space="preserve">All </w:delText>
        </w:r>
      </w:del>
      <w:del w:id="1424" w:author="bidyut k mohanty" w:date="2012-04-21T08:13:00Z">
        <w:r w:rsidR="00DD5545" w:rsidRPr="00605020" w:rsidDel="004B52DE">
          <w:rPr>
            <w:rFonts w:ascii="Arial" w:hAnsi="Arial" w:cs="Arial"/>
            <w:sz w:val="24"/>
            <w:szCs w:val="24"/>
          </w:rPr>
          <w:delText xml:space="preserve">treatment </w:delText>
        </w:r>
      </w:del>
      <w:ins w:id="1425" w:author="bidyut k mohanty" w:date="2012-04-21T08:14:00Z">
        <w:r w:rsidR="004B52DE">
          <w:rPr>
            <w:rFonts w:ascii="Arial" w:hAnsi="Arial" w:cs="Arial"/>
            <w:sz w:val="24"/>
            <w:szCs w:val="24"/>
          </w:rPr>
          <w:t>The experiment</w:t>
        </w:r>
      </w:ins>
      <w:ins w:id="1426" w:author="bidyut k mohanty" w:date="2012-04-21T08:13:00Z">
        <w:r w:rsidR="004B52DE">
          <w:rPr>
            <w:rFonts w:ascii="Arial" w:hAnsi="Arial" w:cs="Arial"/>
            <w:sz w:val="24"/>
            <w:szCs w:val="24"/>
          </w:rPr>
          <w:t xml:space="preserve"> w</w:t>
        </w:r>
      </w:ins>
      <w:ins w:id="1427" w:author="bidyut k mohanty" w:date="2012-04-21T08:14:00Z">
        <w:r w:rsidR="004B52DE">
          <w:rPr>
            <w:rFonts w:ascii="Arial" w:hAnsi="Arial" w:cs="Arial"/>
            <w:sz w:val="24"/>
            <w:szCs w:val="24"/>
          </w:rPr>
          <w:t>as</w:t>
        </w:r>
      </w:ins>
      <w:ins w:id="1428" w:author="bidyut k mohanty" w:date="2012-04-21T08:13:00Z">
        <w:r w:rsidR="004B52DE">
          <w:rPr>
            <w:rFonts w:ascii="Arial" w:hAnsi="Arial" w:cs="Arial"/>
            <w:sz w:val="24"/>
            <w:szCs w:val="24"/>
          </w:rPr>
          <w:t xml:space="preserve"> </w:t>
        </w:r>
      </w:ins>
      <w:ins w:id="1429" w:author="bidyut k mohanty" w:date="2012-04-21T08:14:00Z">
        <w:r w:rsidR="004B52DE">
          <w:rPr>
            <w:rFonts w:ascii="Arial" w:hAnsi="Arial" w:cs="Arial"/>
            <w:sz w:val="24"/>
            <w:szCs w:val="24"/>
          </w:rPr>
          <w:t>conducted</w:t>
        </w:r>
      </w:ins>
      <w:del w:id="1430" w:author="bidyut k mohanty" w:date="2012-04-21T08:14:00Z">
        <w:r w:rsidR="00DD5545" w:rsidRPr="00605020" w:rsidDel="004B52DE">
          <w:rPr>
            <w:rFonts w:ascii="Arial" w:hAnsi="Arial" w:cs="Arial"/>
            <w:sz w:val="24"/>
            <w:szCs w:val="24"/>
          </w:rPr>
          <w:delText>was done</w:delText>
        </w:r>
      </w:del>
      <w:r w:rsidR="00DD5545" w:rsidRPr="00605020">
        <w:rPr>
          <w:rFonts w:ascii="Arial" w:hAnsi="Arial" w:cs="Arial"/>
          <w:sz w:val="24"/>
          <w:szCs w:val="24"/>
        </w:rPr>
        <w:t xml:space="preserve"> under </w:t>
      </w:r>
      <w:r w:rsidR="00C91282" w:rsidRPr="00605020">
        <w:rPr>
          <w:rFonts w:ascii="Arial" w:hAnsi="Arial" w:cs="Arial"/>
          <w:sz w:val="24"/>
          <w:szCs w:val="24"/>
        </w:rPr>
        <w:t xml:space="preserve">sterile conditions </w:t>
      </w:r>
      <w:del w:id="1431" w:author="bidyut k mohanty" w:date="2012-04-21T08:14:00Z">
        <w:r w:rsidR="00C91282" w:rsidRPr="00605020" w:rsidDel="004B52DE">
          <w:rPr>
            <w:rFonts w:ascii="Arial" w:hAnsi="Arial" w:cs="Arial"/>
            <w:sz w:val="24"/>
            <w:szCs w:val="24"/>
          </w:rPr>
          <w:delText xml:space="preserve">with use </w:delText>
        </w:r>
      </w:del>
      <w:del w:id="1432" w:author="Hong Qin" w:date="2012-04-23T00:08:00Z">
        <w:r w:rsidR="00C91282" w:rsidRPr="00605020">
          <w:rPr>
            <w:rFonts w:ascii="Arial" w:hAnsi="Arial" w:cs="Arial"/>
            <w:sz w:val="24"/>
            <w:szCs w:val="24"/>
          </w:rPr>
          <w:delText>of</w:delText>
        </w:r>
      </w:del>
      <w:del w:id="1433" w:author="bidyut k mohanty" w:date="2012-04-22T08:31:00Z">
        <w:r w:rsidR="00C91282" w:rsidRPr="00605020">
          <w:rPr>
            <w:rFonts w:ascii="Arial" w:hAnsi="Arial" w:cs="Arial"/>
            <w:sz w:val="24"/>
            <w:szCs w:val="24"/>
          </w:rPr>
          <w:delText>of</w:delText>
        </w:r>
      </w:del>
      <w:del w:id="1434" w:author="bidyut k mohanty" w:date="2012-04-21T08:14:00Z">
        <w:r w:rsidR="00C91282" w:rsidRPr="00605020" w:rsidDel="004B52DE">
          <w:rPr>
            <w:rFonts w:ascii="Arial" w:hAnsi="Arial" w:cs="Arial"/>
            <w:sz w:val="24"/>
            <w:szCs w:val="24"/>
          </w:rPr>
          <w:delText>of</w:delText>
        </w:r>
      </w:del>
      <w:ins w:id="1435" w:author="bidyut k mohanty" w:date="2012-04-21T08:14:00Z">
        <w:r w:rsidR="004B52DE">
          <w:rPr>
            <w:rFonts w:ascii="Arial" w:hAnsi="Arial" w:cs="Arial"/>
            <w:sz w:val="24"/>
            <w:szCs w:val="24"/>
          </w:rPr>
          <w:t>near</w:t>
        </w:r>
      </w:ins>
      <w:r w:rsidR="00C91282" w:rsidRPr="00605020">
        <w:rPr>
          <w:rFonts w:ascii="Arial" w:hAnsi="Arial" w:cs="Arial"/>
          <w:sz w:val="24"/>
          <w:szCs w:val="24"/>
        </w:rPr>
        <w:t xml:space="preserve"> a Bunsen burner. </w:t>
      </w:r>
      <w:del w:id="1436" w:author="bidyut k mohanty" w:date="2012-04-21T08:15:00Z">
        <w:r w:rsidR="00750023" w:rsidRPr="00605020" w:rsidDel="004B52DE">
          <w:rPr>
            <w:rFonts w:ascii="Arial" w:hAnsi="Arial" w:cs="Arial"/>
            <w:sz w:val="24"/>
            <w:szCs w:val="24"/>
          </w:rPr>
          <w:delText xml:space="preserve">Each </w:delText>
        </w:r>
      </w:del>
      <w:ins w:id="1437" w:author="bidyut k mohanty" w:date="2012-04-21T08:15:00Z">
        <w:r w:rsidR="004B52DE">
          <w:rPr>
            <w:rFonts w:ascii="Arial" w:hAnsi="Arial" w:cs="Arial"/>
            <w:sz w:val="24"/>
            <w:szCs w:val="24"/>
          </w:rPr>
          <w:t>The</w:t>
        </w:r>
        <w:r w:rsidR="004B52DE" w:rsidRPr="00605020">
          <w:rPr>
            <w:rFonts w:ascii="Arial" w:hAnsi="Arial" w:cs="Arial"/>
            <w:sz w:val="24"/>
            <w:szCs w:val="24"/>
          </w:rPr>
          <w:t xml:space="preserve"> </w:t>
        </w:r>
      </w:ins>
      <w:proofErr w:type="spellStart"/>
      <w:r w:rsidR="00750023" w:rsidRPr="00605020">
        <w:rPr>
          <w:rFonts w:ascii="Arial" w:hAnsi="Arial" w:cs="Arial"/>
          <w:sz w:val="24"/>
          <w:szCs w:val="24"/>
        </w:rPr>
        <w:t>eppendorf</w:t>
      </w:r>
      <w:proofErr w:type="spellEnd"/>
      <w:r w:rsidR="00750023" w:rsidRPr="00605020">
        <w:rPr>
          <w:rFonts w:ascii="Arial" w:hAnsi="Arial" w:cs="Arial"/>
          <w:sz w:val="24"/>
          <w:szCs w:val="24"/>
        </w:rPr>
        <w:t xml:space="preserve"> </w:t>
      </w:r>
      <w:del w:id="1438" w:author="bidyut k mohanty" w:date="2012-04-22T08:31:00Z">
        <w:r w:rsidR="00750023" w:rsidRPr="00605020">
          <w:rPr>
            <w:rFonts w:ascii="Arial" w:hAnsi="Arial" w:cs="Arial"/>
            <w:sz w:val="24"/>
            <w:szCs w:val="24"/>
          </w:rPr>
          <w:delText xml:space="preserve">tube was </w:delText>
        </w:r>
      </w:del>
      <w:ins w:id="1439" w:author="bidyut k mohanty" w:date="2012-04-22T08:31:00Z">
        <w:r w:rsidR="00750023" w:rsidRPr="00605020">
          <w:rPr>
            <w:rFonts w:ascii="Arial" w:hAnsi="Arial" w:cs="Arial"/>
            <w:sz w:val="24"/>
            <w:szCs w:val="24"/>
          </w:rPr>
          <w:t>tube</w:t>
        </w:r>
      </w:ins>
      <w:ins w:id="1440" w:author="bidyut k mohanty" w:date="2012-04-21T08:15:00Z">
        <w:r w:rsidR="004B52DE">
          <w:rPr>
            <w:rFonts w:ascii="Arial" w:hAnsi="Arial" w:cs="Arial"/>
            <w:sz w:val="24"/>
            <w:szCs w:val="24"/>
          </w:rPr>
          <w:t>s</w:t>
        </w:r>
      </w:ins>
      <w:ins w:id="1441" w:author="bidyut k mohanty" w:date="2012-04-22T08:31:00Z">
        <w:r w:rsidR="00750023" w:rsidRPr="00605020">
          <w:rPr>
            <w:rFonts w:ascii="Arial" w:hAnsi="Arial" w:cs="Arial"/>
            <w:sz w:val="24"/>
            <w:szCs w:val="24"/>
          </w:rPr>
          <w:t xml:space="preserve"> w</w:t>
        </w:r>
      </w:ins>
      <w:ins w:id="1442" w:author="bidyut k mohanty" w:date="2012-04-21T08:15:00Z">
        <w:r w:rsidR="004B52DE">
          <w:rPr>
            <w:rFonts w:ascii="Arial" w:hAnsi="Arial" w:cs="Arial"/>
            <w:sz w:val="24"/>
            <w:szCs w:val="24"/>
          </w:rPr>
          <w:t>ere</w:t>
        </w:r>
      </w:ins>
      <w:del w:id="1443" w:author="bidyut k mohanty" w:date="2012-04-21T08:15:00Z">
        <w:r w:rsidR="00750023" w:rsidRPr="00605020" w:rsidDel="004B52DE">
          <w:rPr>
            <w:rFonts w:ascii="Arial" w:hAnsi="Arial" w:cs="Arial"/>
            <w:sz w:val="24"/>
            <w:szCs w:val="24"/>
          </w:rPr>
          <w:delText>as</w:delText>
        </w:r>
      </w:del>
      <w:ins w:id="1444" w:author="bidyut k mohanty" w:date="2012-04-22T08:31:00Z">
        <w:r w:rsidR="00750023" w:rsidRPr="00605020">
          <w:rPr>
            <w:rFonts w:ascii="Arial" w:hAnsi="Arial" w:cs="Arial"/>
            <w:sz w:val="24"/>
            <w:szCs w:val="24"/>
          </w:rPr>
          <w:t xml:space="preserve"> </w:t>
        </w:r>
      </w:ins>
      <w:proofErr w:type="spellStart"/>
      <w:r w:rsidR="00750023" w:rsidRPr="00605020">
        <w:rPr>
          <w:rFonts w:ascii="Arial" w:hAnsi="Arial" w:cs="Arial"/>
          <w:sz w:val="24"/>
          <w:szCs w:val="24"/>
        </w:rPr>
        <w:t>vortexed</w:t>
      </w:r>
      <w:proofErr w:type="spellEnd"/>
      <w:r w:rsidR="00750023" w:rsidRPr="00605020">
        <w:rPr>
          <w:rFonts w:ascii="Arial" w:hAnsi="Arial" w:cs="Arial"/>
          <w:sz w:val="24"/>
          <w:szCs w:val="24"/>
        </w:rPr>
        <w:t xml:space="preserve"> and wrapped in </w:t>
      </w:r>
      <w:proofErr w:type="spellStart"/>
      <w:r w:rsidR="00750023" w:rsidRPr="00605020">
        <w:rPr>
          <w:rFonts w:ascii="Arial" w:hAnsi="Arial" w:cs="Arial"/>
          <w:sz w:val="24"/>
          <w:szCs w:val="24"/>
        </w:rPr>
        <w:t>parafilm</w:t>
      </w:r>
      <w:proofErr w:type="spellEnd"/>
      <w:r w:rsidR="00750023" w:rsidRPr="00605020">
        <w:rPr>
          <w:rFonts w:ascii="Arial" w:hAnsi="Arial" w:cs="Arial"/>
          <w:sz w:val="24"/>
          <w:szCs w:val="24"/>
        </w:rPr>
        <w:t>. The tubes were incubated in a shaker for 3 hours at 30</w:t>
      </w:r>
      <w:del w:id="1445" w:author="bidyut k mohanty" w:date="2012-04-21T08:15:00Z">
        <w:r w:rsidR="00750023" w:rsidRPr="00605020" w:rsidDel="00651575">
          <w:rPr>
            <w:rFonts w:ascii="Arial" w:hAnsi="Arial" w:cs="Arial"/>
            <w:sz w:val="24"/>
            <w:szCs w:val="24"/>
          </w:rPr>
          <w:delText xml:space="preserve"> </w:delText>
        </w:r>
      </w:del>
      <w:r w:rsidR="00750023" w:rsidRPr="00605020">
        <w:rPr>
          <w:rFonts w:ascii="Arial" w:hAnsi="Arial" w:cs="Arial"/>
          <w:sz w:val="24"/>
          <w:szCs w:val="24"/>
        </w:rPr>
        <w:t xml:space="preserve">°C. </w:t>
      </w:r>
      <w:r w:rsidR="00C13A63" w:rsidRPr="00605020">
        <w:rPr>
          <w:rFonts w:ascii="Arial" w:hAnsi="Arial" w:cs="Arial"/>
          <w:sz w:val="24"/>
          <w:szCs w:val="24"/>
        </w:rPr>
        <w:t>The reaction was terminated by adding 960 µl of water (</w:t>
      </w:r>
      <w:ins w:id="1446" w:author="bidyut k mohanty" w:date="2012-04-21T08:15:00Z">
        <w:r w:rsidR="00651575">
          <w:rPr>
            <w:rFonts w:ascii="Arial" w:hAnsi="Arial" w:cs="Arial"/>
            <w:sz w:val="24"/>
            <w:szCs w:val="24"/>
          </w:rPr>
          <w:t xml:space="preserve">final </w:t>
        </w:r>
      </w:ins>
      <w:del w:id="1447" w:author="bidyut k mohanty" w:date="2012-04-21T08:15:00Z">
        <w:r w:rsidR="00C13A63" w:rsidRPr="00605020" w:rsidDel="00651575">
          <w:rPr>
            <w:rFonts w:ascii="Arial" w:hAnsi="Arial" w:cs="Arial"/>
            <w:sz w:val="24"/>
            <w:szCs w:val="24"/>
          </w:rPr>
          <w:delText xml:space="preserve">50X </w:delText>
        </w:r>
      </w:del>
      <w:r w:rsidR="00C13A63" w:rsidRPr="00605020">
        <w:rPr>
          <w:rFonts w:ascii="Arial" w:hAnsi="Arial" w:cs="Arial"/>
          <w:sz w:val="24"/>
          <w:szCs w:val="24"/>
        </w:rPr>
        <w:t>dilution</w:t>
      </w:r>
      <w:ins w:id="1448" w:author="bidyut k mohanty" w:date="2012-04-21T08:16:00Z">
        <w:r w:rsidR="00651575">
          <w:rPr>
            <w:rFonts w:ascii="Arial" w:hAnsi="Arial" w:cs="Arial"/>
            <w:sz w:val="24"/>
            <w:szCs w:val="24"/>
          </w:rPr>
          <w:t xml:space="preserve"> </w:t>
        </w:r>
      </w:ins>
      <w:ins w:id="1449" w:author="bidyut k mohanty" w:date="2012-04-21T08:15:00Z">
        <w:r w:rsidR="00651575" w:rsidRPr="00605020">
          <w:rPr>
            <w:rFonts w:ascii="Arial" w:hAnsi="Arial" w:cs="Arial"/>
            <w:sz w:val="24"/>
            <w:szCs w:val="24"/>
          </w:rPr>
          <w:t>50X</w:t>
        </w:r>
        <w:r w:rsidR="00651575">
          <w:rPr>
            <w:rFonts w:ascii="Arial" w:hAnsi="Arial" w:cs="Arial"/>
            <w:sz w:val="24"/>
            <w:szCs w:val="24"/>
          </w:rPr>
          <w:t>)</w:t>
        </w:r>
      </w:ins>
      <w:ins w:id="1450" w:author="bidyut k mohanty" w:date="2012-04-22T08:31:00Z">
        <w:r w:rsidR="00C13A63" w:rsidRPr="00605020">
          <w:rPr>
            <w:rFonts w:ascii="Arial" w:hAnsi="Arial" w:cs="Arial"/>
            <w:sz w:val="24"/>
            <w:szCs w:val="24"/>
          </w:rPr>
          <w:t xml:space="preserve"> </w:t>
        </w:r>
      </w:ins>
      <w:r w:rsidR="00C13A63" w:rsidRPr="00605020">
        <w:rPr>
          <w:rFonts w:ascii="Arial" w:hAnsi="Arial" w:cs="Arial"/>
          <w:sz w:val="24"/>
          <w:szCs w:val="24"/>
        </w:rPr>
        <w:t xml:space="preserve">and chilled on ice. </w:t>
      </w:r>
      <w:proofErr w:type="spellStart"/>
      <w:r w:rsidR="00C13A63" w:rsidRPr="00605020">
        <w:rPr>
          <w:rFonts w:ascii="Arial" w:hAnsi="Arial" w:cs="Arial"/>
          <w:sz w:val="24"/>
          <w:szCs w:val="24"/>
        </w:rPr>
        <w:t>Eppendorf</w:t>
      </w:r>
      <w:proofErr w:type="spellEnd"/>
      <w:r w:rsidR="00C13A63" w:rsidRPr="00605020">
        <w:rPr>
          <w:rFonts w:ascii="Arial" w:hAnsi="Arial" w:cs="Arial"/>
          <w:sz w:val="24"/>
          <w:szCs w:val="24"/>
        </w:rPr>
        <w:t xml:space="preserve"> tubes were </w:t>
      </w:r>
      <w:proofErr w:type="spellStart"/>
      <w:r w:rsidR="00C13A63" w:rsidRPr="00605020">
        <w:rPr>
          <w:rFonts w:ascii="Arial" w:hAnsi="Arial" w:cs="Arial"/>
          <w:sz w:val="24"/>
          <w:szCs w:val="24"/>
        </w:rPr>
        <w:t>sonicated</w:t>
      </w:r>
      <w:proofErr w:type="spellEnd"/>
      <w:r w:rsidR="00C13A63" w:rsidRPr="00605020">
        <w:rPr>
          <w:rFonts w:ascii="Arial" w:hAnsi="Arial" w:cs="Arial"/>
          <w:sz w:val="24"/>
          <w:szCs w:val="24"/>
        </w:rPr>
        <w:t xml:space="preserve"> in a water bath for 2 minutes. </w:t>
      </w:r>
      <w:r w:rsidR="007E6937" w:rsidRPr="00605020">
        <w:rPr>
          <w:rFonts w:ascii="Arial" w:hAnsi="Arial" w:cs="Arial"/>
          <w:sz w:val="24"/>
          <w:szCs w:val="24"/>
        </w:rPr>
        <w:t xml:space="preserve">250 µl of each </w:t>
      </w:r>
      <w:del w:id="1451" w:author="bidyut k mohanty" w:date="2012-04-21T08:16:00Z">
        <w:r w:rsidR="007E6937" w:rsidRPr="00605020" w:rsidDel="00651575">
          <w:rPr>
            <w:rFonts w:ascii="Arial" w:hAnsi="Arial" w:cs="Arial"/>
            <w:sz w:val="24"/>
            <w:szCs w:val="24"/>
          </w:rPr>
          <w:delText xml:space="preserve">concentration </w:delText>
        </w:r>
      </w:del>
      <w:del w:id="1452" w:author="Hong Qin" w:date="2012-04-23T00:08:00Z">
        <w:r w:rsidR="007E6937" w:rsidRPr="00605020">
          <w:rPr>
            <w:rFonts w:ascii="Arial" w:hAnsi="Arial" w:cs="Arial"/>
            <w:sz w:val="24"/>
            <w:szCs w:val="24"/>
          </w:rPr>
          <w:delText>were</w:delText>
        </w:r>
      </w:del>
      <w:del w:id="1453" w:author="bidyut k mohanty" w:date="2012-04-22T08:31:00Z">
        <w:r w:rsidR="007E6937" w:rsidRPr="00605020">
          <w:rPr>
            <w:rFonts w:ascii="Arial" w:hAnsi="Arial" w:cs="Arial"/>
            <w:sz w:val="24"/>
            <w:szCs w:val="24"/>
          </w:rPr>
          <w:delText>were</w:delText>
        </w:r>
      </w:del>
      <w:ins w:id="1454" w:author="bidyut k mohanty" w:date="2012-04-21T08:16:00Z">
        <w:r w:rsidR="00651575">
          <w:rPr>
            <w:rFonts w:ascii="Arial" w:hAnsi="Arial" w:cs="Arial"/>
            <w:sz w:val="24"/>
            <w:szCs w:val="24"/>
          </w:rPr>
          <w:t>reaction mix</w:t>
        </w:r>
        <w:r w:rsidR="00651575" w:rsidRPr="00605020">
          <w:rPr>
            <w:rFonts w:ascii="Arial" w:hAnsi="Arial" w:cs="Arial"/>
            <w:sz w:val="24"/>
            <w:szCs w:val="24"/>
          </w:rPr>
          <w:t xml:space="preserve"> </w:t>
        </w:r>
      </w:ins>
      <w:del w:id="1455" w:author="bidyut k mohanty" w:date="2012-04-21T08:16:00Z">
        <w:r w:rsidR="007E6937" w:rsidRPr="00605020" w:rsidDel="00651575">
          <w:rPr>
            <w:rFonts w:ascii="Arial" w:hAnsi="Arial" w:cs="Arial"/>
            <w:sz w:val="24"/>
            <w:szCs w:val="24"/>
          </w:rPr>
          <w:delText xml:space="preserve">were </w:delText>
        </w:r>
      </w:del>
      <w:ins w:id="1456" w:author="bidyut k mohanty" w:date="2012-04-21T08:16:00Z">
        <w:r w:rsidR="00651575">
          <w:rPr>
            <w:rFonts w:ascii="Arial" w:hAnsi="Arial" w:cs="Arial"/>
            <w:sz w:val="24"/>
            <w:szCs w:val="24"/>
          </w:rPr>
          <w:t>was</w:t>
        </w:r>
        <w:r w:rsidR="00651575" w:rsidRPr="00605020">
          <w:rPr>
            <w:rFonts w:ascii="Arial" w:hAnsi="Arial" w:cs="Arial"/>
            <w:sz w:val="24"/>
            <w:szCs w:val="24"/>
          </w:rPr>
          <w:t xml:space="preserve"> </w:t>
        </w:r>
      </w:ins>
      <w:r w:rsidR="007E6937" w:rsidRPr="00605020">
        <w:rPr>
          <w:rFonts w:ascii="Arial" w:hAnsi="Arial" w:cs="Arial"/>
          <w:sz w:val="24"/>
          <w:szCs w:val="24"/>
        </w:rPr>
        <w:t xml:space="preserve">spread onto large MLA plates using sterile glass beads. If small plates are used, 150 µl of each sample of treated cells should be added to each plate. </w:t>
      </w:r>
      <w:r w:rsidR="009B588A" w:rsidRPr="00605020">
        <w:rPr>
          <w:rFonts w:ascii="Arial" w:hAnsi="Arial" w:cs="Arial"/>
          <w:sz w:val="24"/>
          <w:szCs w:val="24"/>
        </w:rPr>
        <w:t>Plates were spread in triplicates for each H</w:t>
      </w:r>
      <w:r w:rsidR="009B588A" w:rsidRPr="00605020">
        <w:rPr>
          <w:rFonts w:ascii="Arial" w:hAnsi="Arial" w:cs="Arial"/>
          <w:sz w:val="24"/>
          <w:szCs w:val="24"/>
          <w:vertAlign w:val="subscript"/>
        </w:rPr>
        <w:t>2</w:t>
      </w:r>
      <w:r w:rsidR="009B588A" w:rsidRPr="00605020">
        <w:rPr>
          <w:rFonts w:ascii="Arial" w:hAnsi="Arial" w:cs="Arial"/>
          <w:sz w:val="24"/>
          <w:szCs w:val="24"/>
        </w:rPr>
        <w:t>O</w:t>
      </w:r>
      <w:r w:rsidR="009B588A" w:rsidRPr="00605020">
        <w:rPr>
          <w:rFonts w:ascii="Arial" w:hAnsi="Arial" w:cs="Arial"/>
          <w:sz w:val="24"/>
          <w:szCs w:val="24"/>
          <w:vertAlign w:val="subscript"/>
        </w:rPr>
        <w:t xml:space="preserve">2 </w:t>
      </w:r>
      <w:r w:rsidR="009B588A" w:rsidRPr="00605020">
        <w:rPr>
          <w:rFonts w:ascii="Arial" w:hAnsi="Arial" w:cs="Arial"/>
          <w:sz w:val="24"/>
          <w:szCs w:val="24"/>
        </w:rPr>
        <w:t xml:space="preserve">concentration. </w:t>
      </w:r>
      <w:r w:rsidR="00CA0132" w:rsidRPr="00605020">
        <w:rPr>
          <w:rFonts w:ascii="Arial" w:hAnsi="Arial" w:cs="Arial"/>
          <w:sz w:val="24"/>
          <w:szCs w:val="24"/>
        </w:rPr>
        <w:t>Plates were placed in a 30</w:t>
      </w:r>
      <w:del w:id="1457" w:author="bidyut k mohanty" w:date="2012-04-21T08:17:00Z">
        <w:r w:rsidR="00CA0132" w:rsidRPr="00605020" w:rsidDel="00651575">
          <w:rPr>
            <w:rFonts w:ascii="Arial" w:hAnsi="Arial" w:cs="Arial"/>
            <w:sz w:val="24"/>
            <w:szCs w:val="24"/>
          </w:rPr>
          <w:delText xml:space="preserve"> </w:delText>
        </w:r>
      </w:del>
      <w:r w:rsidR="00CA0132" w:rsidRPr="00605020">
        <w:rPr>
          <w:rFonts w:ascii="Arial" w:hAnsi="Arial" w:cs="Arial"/>
          <w:sz w:val="24"/>
          <w:szCs w:val="24"/>
        </w:rPr>
        <w:t xml:space="preserve">°C incubator </w:t>
      </w:r>
      <w:del w:id="1458" w:author="bidyut k mohanty" w:date="2012-04-21T08:17:00Z">
        <w:r w:rsidR="00CA0132" w:rsidRPr="00605020" w:rsidDel="00651575">
          <w:rPr>
            <w:rFonts w:ascii="Arial" w:hAnsi="Arial" w:cs="Arial"/>
            <w:sz w:val="24"/>
            <w:szCs w:val="24"/>
          </w:rPr>
          <w:delText>for</w:delText>
        </w:r>
        <w:r w:rsidR="00B3313F" w:rsidRPr="00605020" w:rsidDel="00651575">
          <w:rPr>
            <w:rFonts w:ascii="Arial" w:hAnsi="Arial" w:cs="Arial"/>
            <w:sz w:val="24"/>
            <w:szCs w:val="24"/>
          </w:rPr>
          <w:delText xml:space="preserve"> </w:delText>
        </w:r>
      </w:del>
      <w:r w:rsidR="00B3313F" w:rsidRPr="00605020">
        <w:rPr>
          <w:rFonts w:ascii="Arial" w:hAnsi="Arial" w:cs="Arial"/>
          <w:sz w:val="24"/>
          <w:szCs w:val="24"/>
        </w:rPr>
        <w:t xml:space="preserve">overnight or </w:t>
      </w:r>
      <w:ins w:id="1459" w:author="bidyut k mohanty" w:date="2012-04-21T08:17:00Z">
        <w:r w:rsidR="00651575" w:rsidRPr="00605020">
          <w:rPr>
            <w:rFonts w:ascii="Arial" w:hAnsi="Arial" w:cs="Arial"/>
            <w:sz w:val="24"/>
            <w:szCs w:val="24"/>
          </w:rPr>
          <w:t xml:space="preserve">for </w:t>
        </w:r>
      </w:ins>
      <w:r w:rsidR="00B3313F" w:rsidRPr="00605020">
        <w:rPr>
          <w:rFonts w:ascii="Arial" w:hAnsi="Arial" w:cs="Arial"/>
          <w:sz w:val="24"/>
          <w:szCs w:val="24"/>
        </w:rPr>
        <w:t xml:space="preserve">two additional days depending on </w:t>
      </w:r>
      <w:r w:rsidR="001C723D" w:rsidRPr="00605020">
        <w:rPr>
          <w:rFonts w:ascii="Arial" w:hAnsi="Arial" w:cs="Arial"/>
          <w:sz w:val="24"/>
          <w:szCs w:val="24"/>
        </w:rPr>
        <w:t xml:space="preserve">observed growth. </w:t>
      </w:r>
    </w:p>
    <w:p w:rsidR="00E6575D" w:rsidRDefault="00E6575D" w:rsidP="00E6575D">
      <w:pPr>
        <w:spacing w:after="0" w:line="480" w:lineRule="auto"/>
        <w:jc w:val="both"/>
        <w:rPr>
          <w:rFonts w:ascii="Arial" w:hAnsi="Arial" w:cs="Arial"/>
          <w:sz w:val="24"/>
          <w:szCs w:val="24"/>
        </w:rPr>
        <w:pPrChange w:id="1460" w:author="bidyut k mohanty" w:date="2012-04-20T08:36:00Z">
          <w:pPr>
            <w:spacing w:after="0" w:line="480" w:lineRule="auto"/>
          </w:pPr>
        </w:pPrChange>
      </w:pPr>
    </w:p>
    <w:p w:rsidR="00E6575D" w:rsidRDefault="00C501A6" w:rsidP="00E6575D">
      <w:pPr>
        <w:pStyle w:val="NoSpacing"/>
        <w:spacing w:line="480" w:lineRule="auto"/>
        <w:jc w:val="both"/>
        <w:rPr>
          <w:rFonts w:ascii="Arial" w:hAnsi="Arial"/>
          <w:b/>
          <w:sz w:val="24"/>
        </w:rPr>
        <w:pPrChange w:id="1461" w:author="bidyut k mohanty" w:date="2012-04-23T00:08:00Z">
          <w:pPr>
            <w:pStyle w:val="NoSpacing"/>
            <w:spacing w:line="480" w:lineRule="auto"/>
          </w:pPr>
        </w:pPrChange>
      </w:pPr>
      <w:r w:rsidRPr="00C501A6">
        <w:rPr>
          <w:rFonts w:ascii="Arial" w:hAnsi="Arial"/>
          <w:b/>
          <w:sz w:val="24"/>
        </w:rPr>
        <w:t>Counting Colonies</w:t>
      </w:r>
    </w:p>
    <w:p w:rsidR="00E6575D" w:rsidRDefault="00DF1FB0" w:rsidP="00E6575D">
      <w:pPr>
        <w:pStyle w:val="NoSpacing"/>
        <w:spacing w:line="480" w:lineRule="auto"/>
        <w:ind w:firstLine="720"/>
        <w:jc w:val="both"/>
        <w:rPr>
          <w:rFonts w:ascii="Arial" w:hAnsi="Arial" w:cs="Arial"/>
          <w:sz w:val="24"/>
          <w:szCs w:val="24"/>
        </w:rPr>
        <w:pPrChange w:id="1462" w:author="bidyut k mohanty" w:date="2012-04-23T00:08:00Z">
          <w:pPr>
            <w:pStyle w:val="NoSpacing"/>
            <w:spacing w:line="480" w:lineRule="auto"/>
            <w:ind w:firstLine="720"/>
          </w:pPr>
        </w:pPrChange>
      </w:pPr>
      <w:r w:rsidRPr="00605020">
        <w:rPr>
          <w:rFonts w:ascii="Arial" w:hAnsi="Arial" w:cs="Arial"/>
          <w:sz w:val="24"/>
          <w:szCs w:val="24"/>
        </w:rPr>
        <w:t xml:space="preserve">Images of each MLA plate were taken </w:t>
      </w:r>
      <w:r w:rsidR="00056EE3" w:rsidRPr="00605020">
        <w:rPr>
          <w:rFonts w:ascii="Arial" w:hAnsi="Arial" w:cs="Arial"/>
          <w:sz w:val="24"/>
          <w:szCs w:val="24"/>
        </w:rPr>
        <w:t xml:space="preserve">using </w:t>
      </w:r>
      <w:r w:rsidR="00211E71" w:rsidRPr="00605020">
        <w:rPr>
          <w:rFonts w:ascii="Arial" w:hAnsi="Arial" w:cs="Arial"/>
          <w:sz w:val="24"/>
          <w:szCs w:val="24"/>
        </w:rPr>
        <w:t xml:space="preserve">a </w:t>
      </w:r>
      <w:proofErr w:type="spellStart"/>
      <w:r w:rsidR="00211E71" w:rsidRPr="00605020">
        <w:rPr>
          <w:rFonts w:ascii="Arial" w:hAnsi="Arial" w:cs="Arial"/>
          <w:sz w:val="24"/>
          <w:szCs w:val="24"/>
        </w:rPr>
        <w:t>ColonyDoc</w:t>
      </w:r>
      <w:proofErr w:type="spellEnd"/>
      <w:r w:rsidR="00211E71" w:rsidRPr="00605020">
        <w:rPr>
          <w:rFonts w:ascii="Arial" w:hAnsi="Arial" w:cs="Arial"/>
          <w:sz w:val="24"/>
          <w:szCs w:val="24"/>
        </w:rPr>
        <w:t>-It Imaging Station</w:t>
      </w:r>
      <w:r w:rsidR="00B67CC6" w:rsidRPr="00605020">
        <w:rPr>
          <w:rFonts w:ascii="Arial" w:hAnsi="Arial" w:cs="Arial"/>
          <w:sz w:val="24"/>
          <w:szCs w:val="24"/>
        </w:rPr>
        <w:t xml:space="preserve">. </w:t>
      </w:r>
      <w:r w:rsidR="003D42CB" w:rsidRPr="00605020">
        <w:rPr>
          <w:rFonts w:ascii="Arial" w:hAnsi="Arial" w:cs="Arial"/>
          <w:sz w:val="24"/>
          <w:szCs w:val="24"/>
        </w:rPr>
        <w:t>Colonies were assessed for any notable characteristics and counted by color-</w:t>
      </w:r>
      <w:del w:id="1463" w:author="bidyut k mohanty" w:date="2012-04-21T08:18:00Z">
        <w:r w:rsidR="003D42CB" w:rsidRPr="00605020" w:rsidDel="00651575">
          <w:rPr>
            <w:rFonts w:ascii="Arial" w:hAnsi="Arial" w:cs="Arial"/>
            <w:sz w:val="24"/>
            <w:szCs w:val="24"/>
          </w:rPr>
          <w:delText xml:space="preserve">section </w:delText>
        </w:r>
      </w:del>
      <w:ins w:id="1464" w:author="bidyut k mohanty" w:date="2012-04-21T08:18:00Z">
        <w:r w:rsidR="00651575">
          <w:rPr>
            <w:rFonts w:ascii="Arial" w:hAnsi="Arial" w:cs="Arial"/>
            <w:sz w:val="24"/>
            <w:szCs w:val="24"/>
          </w:rPr>
          <w:t>sectoring</w:t>
        </w:r>
        <w:r w:rsidR="00651575" w:rsidRPr="00605020">
          <w:rPr>
            <w:rFonts w:ascii="Arial" w:hAnsi="Arial" w:cs="Arial"/>
            <w:sz w:val="24"/>
            <w:szCs w:val="24"/>
          </w:rPr>
          <w:t xml:space="preserve"> </w:t>
        </w:r>
      </w:ins>
      <w:r w:rsidR="003D42CB" w:rsidRPr="00605020">
        <w:rPr>
          <w:rFonts w:ascii="Arial" w:hAnsi="Arial" w:cs="Arial"/>
          <w:sz w:val="24"/>
          <w:szCs w:val="24"/>
        </w:rPr>
        <w:t xml:space="preserve">patterns using a </w:t>
      </w:r>
      <w:proofErr w:type="spellStart"/>
      <w:r w:rsidR="003D42CB" w:rsidRPr="00605020">
        <w:rPr>
          <w:rFonts w:ascii="Arial" w:hAnsi="Arial" w:cs="Arial"/>
          <w:sz w:val="24"/>
          <w:szCs w:val="24"/>
        </w:rPr>
        <w:t>Bantex</w:t>
      </w:r>
      <w:proofErr w:type="spellEnd"/>
      <w:r w:rsidR="003D42CB" w:rsidRPr="00605020">
        <w:rPr>
          <w:rFonts w:ascii="Arial" w:hAnsi="Arial" w:cs="Arial"/>
          <w:sz w:val="24"/>
          <w:szCs w:val="24"/>
        </w:rPr>
        <w:t xml:space="preserve"> Colony Counter. </w:t>
      </w:r>
      <w:r w:rsidR="007C6EF4" w:rsidRPr="00605020">
        <w:rPr>
          <w:rFonts w:ascii="Arial" w:hAnsi="Arial" w:cs="Arial"/>
          <w:sz w:val="24"/>
          <w:szCs w:val="24"/>
        </w:rPr>
        <w:t>The number of f</w:t>
      </w:r>
      <w:r w:rsidR="003D42CB" w:rsidRPr="00605020">
        <w:rPr>
          <w:rFonts w:ascii="Arial" w:hAnsi="Arial" w:cs="Arial"/>
          <w:sz w:val="24"/>
          <w:szCs w:val="24"/>
        </w:rPr>
        <w:t xml:space="preserve">ully black, fully white, half black, quarter black, </w:t>
      </w:r>
      <w:r w:rsidR="009C27AC" w:rsidRPr="00605020">
        <w:rPr>
          <w:rFonts w:ascii="Arial" w:hAnsi="Arial" w:cs="Arial"/>
          <w:sz w:val="24"/>
          <w:szCs w:val="24"/>
        </w:rPr>
        <w:t xml:space="preserve">three-quarter black, </w:t>
      </w:r>
      <w:r w:rsidR="003D42CB" w:rsidRPr="00605020">
        <w:rPr>
          <w:rFonts w:ascii="Arial" w:hAnsi="Arial" w:cs="Arial"/>
          <w:sz w:val="24"/>
          <w:szCs w:val="24"/>
        </w:rPr>
        <w:t>quarter-quarter black, and others were documented. Color-</w:t>
      </w:r>
      <w:del w:id="1465" w:author="Hong Qin" w:date="2012-04-23T00:08:00Z">
        <w:r w:rsidR="003D42CB" w:rsidRPr="00605020">
          <w:rPr>
            <w:rFonts w:ascii="Arial" w:hAnsi="Arial" w:cs="Arial"/>
            <w:sz w:val="24"/>
            <w:szCs w:val="24"/>
          </w:rPr>
          <w:delText>section</w:delText>
        </w:r>
      </w:del>
      <w:del w:id="1466" w:author="bidyut k mohanty" w:date="2012-04-22T08:31:00Z">
        <w:r w:rsidR="003D42CB" w:rsidRPr="00605020">
          <w:rPr>
            <w:rFonts w:ascii="Arial" w:hAnsi="Arial" w:cs="Arial"/>
            <w:sz w:val="24"/>
            <w:szCs w:val="24"/>
          </w:rPr>
          <w:delText>section</w:delText>
        </w:r>
      </w:del>
      <w:ins w:id="1467" w:author="bidyut k mohanty" w:date="2012-04-22T08:31:00Z">
        <w:r w:rsidR="003D42CB" w:rsidRPr="00605020">
          <w:rPr>
            <w:rFonts w:ascii="Arial" w:hAnsi="Arial" w:cs="Arial"/>
            <w:sz w:val="24"/>
            <w:szCs w:val="24"/>
          </w:rPr>
          <w:t>sect</w:t>
        </w:r>
      </w:ins>
      <w:ins w:id="1468" w:author="bidyut k mohanty" w:date="2012-04-21T08:18:00Z">
        <w:r w:rsidR="00651575">
          <w:rPr>
            <w:rFonts w:ascii="Arial" w:hAnsi="Arial" w:cs="Arial"/>
            <w:sz w:val="24"/>
            <w:szCs w:val="24"/>
          </w:rPr>
          <w:t>or</w:t>
        </w:r>
      </w:ins>
      <w:del w:id="1469" w:author="bidyut k mohanty" w:date="2012-04-21T08:18:00Z">
        <w:r w:rsidR="003D42CB" w:rsidRPr="00605020" w:rsidDel="00651575">
          <w:rPr>
            <w:rFonts w:ascii="Arial" w:hAnsi="Arial" w:cs="Arial"/>
            <w:sz w:val="24"/>
            <w:szCs w:val="24"/>
          </w:rPr>
          <w:delText>io</w:delText>
        </w:r>
      </w:del>
      <w:del w:id="1470" w:author="bidyut k mohanty" w:date="2012-04-21T08:19:00Z">
        <w:r w:rsidR="003D42CB" w:rsidRPr="00605020" w:rsidDel="00651575">
          <w:rPr>
            <w:rFonts w:ascii="Arial" w:hAnsi="Arial" w:cs="Arial"/>
            <w:sz w:val="24"/>
            <w:szCs w:val="24"/>
          </w:rPr>
          <w:delText>n</w:delText>
        </w:r>
      </w:del>
      <w:r w:rsidR="003D42CB" w:rsidRPr="00605020">
        <w:rPr>
          <w:rFonts w:ascii="Arial" w:hAnsi="Arial" w:cs="Arial"/>
          <w:sz w:val="24"/>
          <w:szCs w:val="24"/>
        </w:rPr>
        <w:t xml:space="preserve"> patterns that were less than one-eighth were ignored. </w:t>
      </w:r>
    </w:p>
    <w:p w:rsidR="00E6575D" w:rsidRDefault="00E6575D" w:rsidP="00E6575D">
      <w:pPr>
        <w:spacing w:after="0" w:line="480" w:lineRule="auto"/>
        <w:jc w:val="both"/>
        <w:rPr>
          <w:rFonts w:ascii="Arial" w:hAnsi="Arial" w:cs="Arial"/>
          <w:sz w:val="24"/>
          <w:szCs w:val="24"/>
        </w:rPr>
        <w:pPrChange w:id="1471" w:author="bidyut k mohanty" w:date="2012-04-20T08:36:00Z">
          <w:pPr>
            <w:spacing w:after="0" w:line="480" w:lineRule="auto"/>
          </w:pPr>
        </w:pPrChange>
      </w:pPr>
    </w:p>
    <w:p w:rsidR="00E6575D" w:rsidRDefault="00C501A6" w:rsidP="00E6575D">
      <w:pPr>
        <w:spacing w:after="0" w:line="480" w:lineRule="auto"/>
        <w:jc w:val="both"/>
        <w:rPr>
          <w:rFonts w:ascii="Arial" w:hAnsi="Arial"/>
          <w:b/>
          <w:sz w:val="24"/>
        </w:rPr>
        <w:pPrChange w:id="1472" w:author="bidyut k mohanty" w:date="2012-04-23T00:08:00Z">
          <w:pPr>
            <w:spacing w:after="0" w:line="480" w:lineRule="auto"/>
          </w:pPr>
        </w:pPrChange>
      </w:pPr>
      <w:r w:rsidRPr="00C501A6">
        <w:rPr>
          <w:rFonts w:ascii="Arial" w:hAnsi="Arial"/>
          <w:b/>
          <w:sz w:val="24"/>
        </w:rPr>
        <w:t>Data Analysis</w:t>
      </w:r>
    </w:p>
    <w:p w:rsidR="00E6575D" w:rsidRDefault="00E038D4" w:rsidP="00E6575D">
      <w:pPr>
        <w:spacing w:after="0" w:line="480" w:lineRule="auto"/>
        <w:ind w:firstLine="720"/>
        <w:jc w:val="both"/>
        <w:rPr>
          <w:rFonts w:ascii="Arial" w:hAnsi="Arial" w:cs="Arial"/>
          <w:sz w:val="24"/>
          <w:szCs w:val="24"/>
        </w:rPr>
        <w:pPrChange w:id="1473" w:author="bidyut k mohanty" w:date="2012-04-23T00:08:00Z">
          <w:pPr>
            <w:spacing w:after="0" w:line="480" w:lineRule="auto"/>
            <w:ind w:firstLine="720"/>
          </w:pPr>
        </w:pPrChange>
      </w:pPr>
      <w:r w:rsidRPr="00605020">
        <w:rPr>
          <w:rFonts w:ascii="Arial" w:hAnsi="Arial" w:cs="Arial"/>
          <w:sz w:val="24"/>
          <w:szCs w:val="24"/>
        </w:rPr>
        <w:t xml:space="preserve">As colonies were counted, all results were documented on formatted charts. </w:t>
      </w:r>
      <w:r w:rsidR="00443503" w:rsidRPr="00605020">
        <w:rPr>
          <w:rFonts w:ascii="Arial" w:hAnsi="Arial" w:cs="Arial"/>
          <w:sz w:val="24"/>
          <w:szCs w:val="24"/>
        </w:rPr>
        <w:t xml:space="preserve">Original data </w:t>
      </w:r>
      <w:del w:id="1474" w:author="Hong Qin" w:date="2012-04-19T19:08:00Z">
        <w:r w:rsidR="00443503" w:rsidRPr="00605020" w:rsidDel="009D75C3">
          <w:rPr>
            <w:rFonts w:ascii="Arial" w:hAnsi="Arial" w:cs="Arial"/>
            <w:sz w:val="24"/>
            <w:szCs w:val="24"/>
          </w:rPr>
          <w:delText xml:space="preserve">was </w:delText>
        </w:r>
      </w:del>
      <w:ins w:id="1475" w:author="Hong Qin" w:date="2012-04-19T19:08:00Z">
        <w:r w:rsidR="009D75C3">
          <w:rPr>
            <w:rFonts w:ascii="Arial" w:hAnsi="Arial" w:cs="Arial"/>
            <w:sz w:val="24"/>
            <w:szCs w:val="24"/>
          </w:rPr>
          <w:t>were</w:t>
        </w:r>
        <w:r w:rsidR="009D75C3" w:rsidRPr="00605020">
          <w:rPr>
            <w:rFonts w:ascii="Arial" w:hAnsi="Arial" w:cs="Arial"/>
            <w:sz w:val="24"/>
            <w:szCs w:val="24"/>
          </w:rPr>
          <w:t xml:space="preserve"> </w:t>
        </w:r>
      </w:ins>
      <w:r w:rsidR="00443503" w:rsidRPr="00605020">
        <w:rPr>
          <w:rFonts w:ascii="Arial" w:hAnsi="Arial" w:cs="Arial"/>
          <w:sz w:val="24"/>
          <w:szCs w:val="24"/>
        </w:rPr>
        <w:t xml:space="preserve">then </w:t>
      </w:r>
      <w:del w:id="1476" w:author="Hong Qin" w:date="2012-04-19T19:08:00Z">
        <w:r w:rsidR="00443503" w:rsidRPr="00605020" w:rsidDel="009D75C3">
          <w:rPr>
            <w:rFonts w:ascii="Arial" w:hAnsi="Arial" w:cs="Arial"/>
            <w:sz w:val="24"/>
            <w:szCs w:val="24"/>
          </w:rPr>
          <w:delText xml:space="preserve">transferred </w:delText>
        </w:r>
      </w:del>
      <w:ins w:id="1477" w:author="Hong Qin" w:date="2012-04-19T19:08:00Z">
        <w:r w:rsidR="009D75C3">
          <w:rPr>
            <w:rFonts w:ascii="Arial" w:hAnsi="Arial" w:cs="Arial"/>
            <w:sz w:val="24"/>
            <w:szCs w:val="24"/>
          </w:rPr>
          <w:t>recorded</w:t>
        </w:r>
        <w:r w:rsidR="009D75C3" w:rsidRPr="00605020">
          <w:rPr>
            <w:rFonts w:ascii="Arial" w:hAnsi="Arial" w:cs="Arial"/>
            <w:sz w:val="24"/>
            <w:szCs w:val="24"/>
          </w:rPr>
          <w:t xml:space="preserve"> </w:t>
        </w:r>
      </w:ins>
      <w:del w:id="1478" w:author="Hong Qin" w:date="2012-04-19T19:08:00Z">
        <w:r w:rsidR="00443503" w:rsidRPr="00605020" w:rsidDel="009D75C3">
          <w:rPr>
            <w:rFonts w:ascii="Arial" w:hAnsi="Arial" w:cs="Arial"/>
            <w:sz w:val="24"/>
            <w:szCs w:val="24"/>
          </w:rPr>
          <w:delText xml:space="preserve">to </w:delText>
        </w:r>
      </w:del>
      <w:ins w:id="1479" w:author="Hong Qin" w:date="2012-04-19T19:08:00Z">
        <w:r w:rsidR="009D75C3">
          <w:rPr>
            <w:rFonts w:ascii="Arial" w:hAnsi="Arial" w:cs="Arial"/>
            <w:sz w:val="24"/>
            <w:szCs w:val="24"/>
          </w:rPr>
          <w:t xml:space="preserve">in </w:t>
        </w:r>
      </w:ins>
      <w:del w:id="1480" w:author="Hong Qin" w:date="2012-04-19T19:08:00Z">
        <w:r w:rsidR="00443503" w:rsidRPr="00605020" w:rsidDel="009D75C3">
          <w:rPr>
            <w:rFonts w:ascii="Arial" w:hAnsi="Arial" w:cs="Arial"/>
            <w:sz w:val="24"/>
            <w:szCs w:val="24"/>
          </w:rPr>
          <w:delText xml:space="preserve">an </w:delText>
        </w:r>
      </w:del>
      <w:r w:rsidR="00443503" w:rsidRPr="00605020">
        <w:rPr>
          <w:rFonts w:ascii="Arial" w:hAnsi="Arial" w:cs="Arial"/>
          <w:sz w:val="24"/>
          <w:szCs w:val="24"/>
        </w:rPr>
        <w:t xml:space="preserve">excel </w:t>
      </w:r>
      <w:r w:rsidR="00302469">
        <w:rPr>
          <w:rFonts w:ascii="Arial" w:hAnsi="Arial" w:cs="Arial"/>
          <w:sz w:val="24"/>
          <w:szCs w:val="24"/>
        </w:rPr>
        <w:t xml:space="preserve">document </w:t>
      </w:r>
      <w:del w:id="1481" w:author="Hong Qin" w:date="2012-04-19T19:08:00Z">
        <w:r w:rsidR="00302469" w:rsidDel="009D75C3">
          <w:rPr>
            <w:rFonts w:ascii="Arial" w:hAnsi="Arial" w:cs="Arial"/>
            <w:sz w:val="24"/>
            <w:szCs w:val="24"/>
          </w:rPr>
          <w:delText xml:space="preserve">and </w:delText>
        </w:r>
      </w:del>
      <w:del w:id="1482" w:author="hong qin" w:date="2012-04-20T08:36:00Z">
        <w:r w:rsidR="00302469">
          <w:rPr>
            <w:rFonts w:ascii="Arial" w:hAnsi="Arial" w:cs="Arial"/>
            <w:sz w:val="24"/>
            <w:szCs w:val="24"/>
          </w:rPr>
          <w:delText>required</w:delText>
        </w:r>
        <w:r w:rsidRPr="00605020">
          <w:rPr>
            <w:rFonts w:ascii="Arial" w:hAnsi="Arial" w:cs="Arial"/>
            <w:sz w:val="24"/>
            <w:szCs w:val="24"/>
          </w:rPr>
          <w:delText>the strain</w:delText>
        </w:r>
      </w:del>
      <w:del w:id="1483" w:author="Hong Qin" w:date="2012-04-19T19:08:00Z">
        <w:r w:rsidR="00302469" w:rsidDel="009D75C3">
          <w:rPr>
            <w:rFonts w:ascii="Arial" w:hAnsi="Arial" w:cs="Arial"/>
            <w:sz w:val="24"/>
            <w:szCs w:val="24"/>
          </w:rPr>
          <w:delText>required</w:delText>
        </w:r>
      </w:del>
      <w:ins w:id="1484" w:author="Hong Qin" w:date="2012-04-19T19:08:00Z">
        <w:r w:rsidR="009D75C3">
          <w:rPr>
            <w:rFonts w:ascii="Arial" w:hAnsi="Arial" w:cs="Arial"/>
            <w:sz w:val="24"/>
            <w:szCs w:val="24"/>
          </w:rPr>
          <w:t xml:space="preserve">with the information on </w:t>
        </w:r>
      </w:ins>
      <w:del w:id="1485" w:author="Hong Qin" w:date="2012-04-19T19:08:00Z">
        <w:r w:rsidRPr="00605020" w:rsidDel="009D75C3">
          <w:rPr>
            <w:rFonts w:ascii="Arial" w:hAnsi="Arial" w:cs="Arial"/>
            <w:sz w:val="24"/>
            <w:szCs w:val="24"/>
          </w:rPr>
          <w:delText xml:space="preserve">the </w:delText>
        </w:r>
      </w:del>
      <w:ins w:id="1486" w:author="hong qin" w:date="2012-04-20T08:36:00Z">
        <w:r w:rsidRPr="00605020">
          <w:rPr>
            <w:rFonts w:ascii="Arial" w:hAnsi="Arial" w:cs="Arial"/>
            <w:sz w:val="24"/>
            <w:szCs w:val="24"/>
          </w:rPr>
          <w:t>strain</w:t>
        </w:r>
      </w:ins>
      <w:ins w:id="1487" w:author="Hong Qin" w:date="2012-04-19T19:08:00Z">
        <w:r w:rsidR="009D75C3">
          <w:rPr>
            <w:rFonts w:ascii="Arial" w:hAnsi="Arial" w:cs="Arial"/>
            <w:sz w:val="24"/>
            <w:szCs w:val="24"/>
          </w:rPr>
          <w:t>s</w:t>
        </w:r>
      </w:ins>
      <w:r w:rsidRPr="00605020">
        <w:rPr>
          <w:rFonts w:ascii="Arial" w:hAnsi="Arial" w:cs="Arial"/>
          <w:sz w:val="24"/>
          <w:szCs w:val="24"/>
        </w:rPr>
        <w:t xml:space="preserve">, </w:t>
      </w:r>
      <w:del w:id="1488" w:author="Hong Qin" w:date="2012-04-19T19:09:00Z">
        <w:r w:rsidRPr="00605020" w:rsidDel="009D75C3">
          <w:rPr>
            <w:rFonts w:ascii="Arial" w:hAnsi="Arial" w:cs="Arial"/>
            <w:sz w:val="24"/>
            <w:szCs w:val="24"/>
          </w:rPr>
          <w:delText xml:space="preserve">the </w:delText>
        </w:r>
      </w:del>
      <w:r w:rsidRPr="00605020">
        <w:rPr>
          <w:rFonts w:ascii="Arial" w:hAnsi="Arial" w:cs="Arial"/>
          <w:sz w:val="24"/>
          <w:szCs w:val="24"/>
        </w:rPr>
        <w:t xml:space="preserve">absorption </w:t>
      </w:r>
      <w:del w:id="1489" w:author="hong qin" w:date="2012-04-20T08:36:00Z">
        <w:r w:rsidRPr="00605020">
          <w:rPr>
            <w:rFonts w:ascii="Arial" w:hAnsi="Arial" w:cs="Arial"/>
            <w:sz w:val="24"/>
            <w:szCs w:val="24"/>
          </w:rPr>
          <w:delText>value</w:delText>
        </w:r>
      </w:del>
      <w:ins w:id="1490" w:author="hong qin" w:date="2012-04-20T08:36:00Z">
        <w:r w:rsidRPr="00605020">
          <w:rPr>
            <w:rFonts w:ascii="Arial" w:hAnsi="Arial" w:cs="Arial"/>
            <w:sz w:val="24"/>
            <w:szCs w:val="24"/>
          </w:rPr>
          <w:t>value</w:t>
        </w:r>
      </w:ins>
      <w:ins w:id="1491" w:author="Hong Qin" w:date="2012-04-19T19:09:00Z">
        <w:r w:rsidR="009D75C3">
          <w:rPr>
            <w:rFonts w:ascii="Arial" w:hAnsi="Arial" w:cs="Arial"/>
            <w:sz w:val="24"/>
            <w:szCs w:val="24"/>
          </w:rPr>
          <w:t>s</w:t>
        </w:r>
      </w:ins>
      <w:r w:rsidRPr="00605020">
        <w:rPr>
          <w:rFonts w:ascii="Arial" w:hAnsi="Arial" w:cs="Arial"/>
          <w:sz w:val="24"/>
          <w:szCs w:val="24"/>
        </w:rPr>
        <w:t xml:space="preserve"> at </w:t>
      </w:r>
      <w:del w:id="1492" w:author="bidyut k mohanty" w:date="2012-04-21T08:23:00Z">
        <w:r w:rsidRPr="00605020" w:rsidDel="00A61DE2">
          <w:rPr>
            <w:rFonts w:ascii="Arial" w:hAnsi="Arial" w:cs="Arial"/>
            <w:sz w:val="24"/>
            <w:szCs w:val="24"/>
          </w:rPr>
          <w:delText>OD600</w:delText>
        </w:r>
      </w:del>
      <w:del w:id="1493" w:author="bidyut k mohanty" w:date="2012-04-22T08:31:00Z">
        <w:r w:rsidRPr="00605020">
          <w:rPr>
            <w:rFonts w:ascii="Arial" w:hAnsi="Arial" w:cs="Arial"/>
            <w:sz w:val="24"/>
            <w:szCs w:val="24"/>
          </w:rPr>
          <w:delText>,</w:delText>
        </w:r>
      </w:del>
      <w:ins w:id="1494" w:author="bidyut k mohanty" w:date="2012-04-21T08:23:00Z">
        <w:r w:rsidR="00A61DE2">
          <w:rPr>
            <w:rFonts w:ascii="Arial" w:hAnsi="Arial" w:cs="Arial"/>
            <w:sz w:val="24"/>
            <w:szCs w:val="24"/>
          </w:rPr>
          <w:t>A</w:t>
        </w:r>
        <w:r w:rsidR="00E6575D" w:rsidRPr="00E6575D">
          <w:rPr>
            <w:rFonts w:ascii="Arial" w:hAnsi="Arial" w:cs="Arial"/>
            <w:sz w:val="24"/>
            <w:szCs w:val="24"/>
            <w:vertAlign w:val="subscript"/>
            <w:rPrChange w:id="1495" w:author="bidyut k mohanty" w:date="2012-04-21T08:23:00Z">
              <w:rPr>
                <w:rFonts w:ascii="Arial" w:hAnsi="Arial" w:cs="Arial"/>
                <w:sz w:val="24"/>
                <w:szCs w:val="24"/>
              </w:rPr>
            </w:rPrChange>
          </w:rPr>
          <w:t>600</w:t>
        </w:r>
      </w:ins>
      <w:ins w:id="1496" w:author="bidyut k mohanty" w:date="2012-04-22T08:31:00Z">
        <w:r w:rsidRPr="00605020">
          <w:rPr>
            <w:rFonts w:ascii="Arial" w:hAnsi="Arial" w:cs="Arial"/>
            <w:sz w:val="24"/>
            <w:szCs w:val="24"/>
          </w:rPr>
          <w:t xml:space="preserve">, </w:t>
        </w:r>
      </w:ins>
      <w:del w:id="1497" w:author="Hong Qin" w:date="2012-04-19T19:09:00Z">
        <w:r w:rsidRPr="00605020" w:rsidDel="009D75C3">
          <w:rPr>
            <w:rFonts w:ascii="Arial" w:hAnsi="Arial" w:cs="Arial"/>
            <w:sz w:val="24"/>
            <w:szCs w:val="24"/>
          </w:rPr>
          <w:delText xml:space="preserve">the </w:delText>
        </w:r>
      </w:del>
      <w:r w:rsidRPr="00605020">
        <w:rPr>
          <w:rFonts w:ascii="Arial" w:hAnsi="Arial" w:cs="Arial"/>
          <w:sz w:val="24"/>
          <w:szCs w:val="24"/>
        </w:rPr>
        <w:t>dilution, date, 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2</w:t>
      </w:r>
      <w:r w:rsidR="009C27AC" w:rsidRPr="00605020">
        <w:rPr>
          <w:rFonts w:ascii="Arial" w:hAnsi="Arial" w:cs="Arial"/>
          <w:sz w:val="24"/>
          <w:szCs w:val="24"/>
        </w:rPr>
        <w:t xml:space="preserve"> </w:t>
      </w:r>
      <w:del w:id="1498" w:author="Hong Qin" w:date="2012-04-19T19:09:00Z">
        <w:r w:rsidR="009C27AC" w:rsidRPr="00605020" w:rsidDel="009D75C3">
          <w:rPr>
            <w:rFonts w:ascii="Arial" w:hAnsi="Arial" w:cs="Arial"/>
            <w:sz w:val="24"/>
            <w:szCs w:val="24"/>
          </w:rPr>
          <w:delText xml:space="preserve">treatment </w:delText>
        </w:r>
      </w:del>
      <w:ins w:id="1499" w:author="Hong Qin" w:date="2012-04-19T19:09:00Z">
        <w:r w:rsidR="009D75C3">
          <w:rPr>
            <w:rFonts w:ascii="Arial" w:hAnsi="Arial" w:cs="Arial"/>
            <w:sz w:val="24"/>
            <w:szCs w:val="24"/>
          </w:rPr>
          <w:t>percentage</w:t>
        </w:r>
      </w:ins>
      <w:del w:id="1500" w:author="Hong Qin" w:date="2012-04-19T19:09:00Z">
        <w:r w:rsidR="009C27AC" w:rsidRPr="00605020" w:rsidDel="009D75C3">
          <w:rPr>
            <w:rFonts w:ascii="Arial" w:hAnsi="Arial" w:cs="Arial"/>
            <w:sz w:val="24"/>
            <w:szCs w:val="24"/>
          </w:rPr>
          <w:delText>(%)</w:delText>
        </w:r>
      </w:del>
      <w:r w:rsidR="009C27AC" w:rsidRPr="00605020">
        <w:rPr>
          <w:rFonts w:ascii="Arial" w:hAnsi="Arial" w:cs="Arial"/>
          <w:sz w:val="24"/>
          <w:szCs w:val="24"/>
        </w:rPr>
        <w:t xml:space="preserve">, number of white colonies, number of black colonies, number of half black colonies, number of quarter black colonies, number </w:t>
      </w:r>
      <w:r w:rsidR="00944219" w:rsidRPr="00605020">
        <w:rPr>
          <w:rFonts w:ascii="Arial" w:hAnsi="Arial" w:cs="Arial"/>
          <w:sz w:val="24"/>
          <w:szCs w:val="24"/>
        </w:rPr>
        <w:t xml:space="preserve">of three-quarter black colonies, number of quarter-quarter black colonies, </w:t>
      </w:r>
      <w:r w:rsidR="002656BD" w:rsidRPr="00605020">
        <w:rPr>
          <w:rFonts w:ascii="Arial" w:hAnsi="Arial" w:cs="Arial"/>
          <w:sz w:val="24"/>
          <w:szCs w:val="24"/>
        </w:rPr>
        <w:t>the</w:t>
      </w:r>
      <w:r w:rsidR="00944219" w:rsidRPr="00605020">
        <w:rPr>
          <w:rFonts w:ascii="Arial" w:hAnsi="Arial" w:cs="Arial"/>
          <w:sz w:val="24"/>
          <w:szCs w:val="24"/>
        </w:rPr>
        <w:t xml:space="preserve"> number of other co</w:t>
      </w:r>
      <w:r w:rsidR="002656BD" w:rsidRPr="00605020">
        <w:rPr>
          <w:rFonts w:ascii="Arial" w:hAnsi="Arial" w:cs="Arial"/>
          <w:sz w:val="24"/>
          <w:szCs w:val="24"/>
        </w:rPr>
        <w:t>lor-</w:t>
      </w:r>
      <w:del w:id="1501" w:author="Hong Qin" w:date="2012-04-23T00:08:00Z">
        <w:r w:rsidR="002656BD" w:rsidRPr="00605020">
          <w:rPr>
            <w:rFonts w:ascii="Arial" w:hAnsi="Arial" w:cs="Arial"/>
            <w:sz w:val="24"/>
            <w:szCs w:val="24"/>
          </w:rPr>
          <w:delText>section</w:delText>
        </w:r>
      </w:del>
      <w:del w:id="1502" w:author="bidyut k mohanty" w:date="2012-04-22T08:31:00Z">
        <w:r w:rsidR="002656BD" w:rsidRPr="00605020">
          <w:rPr>
            <w:rFonts w:ascii="Arial" w:hAnsi="Arial" w:cs="Arial"/>
            <w:sz w:val="24"/>
            <w:szCs w:val="24"/>
          </w:rPr>
          <w:delText>section</w:delText>
        </w:r>
      </w:del>
      <w:ins w:id="1503" w:author="bidyut k mohanty" w:date="2012-04-22T08:31:00Z">
        <w:r w:rsidR="002656BD" w:rsidRPr="00605020">
          <w:rPr>
            <w:rFonts w:ascii="Arial" w:hAnsi="Arial" w:cs="Arial"/>
            <w:sz w:val="24"/>
            <w:szCs w:val="24"/>
          </w:rPr>
          <w:t>sect</w:t>
        </w:r>
      </w:ins>
      <w:ins w:id="1504" w:author="bidyut k mohanty" w:date="2012-04-21T08:24:00Z">
        <w:r w:rsidR="00A61DE2">
          <w:rPr>
            <w:rFonts w:ascii="Arial" w:hAnsi="Arial" w:cs="Arial"/>
            <w:sz w:val="24"/>
            <w:szCs w:val="24"/>
          </w:rPr>
          <w:t>or</w:t>
        </w:r>
      </w:ins>
      <w:del w:id="1505" w:author="bidyut k mohanty" w:date="2012-04-21T08:24:00Z">
        <w:r w:rsidR="002656BD" w:rsidRPr="00605020" w:rsidDel="00A61DE2">
          <w:rPr>
            <w:rFonts w:ascii="Arial" w:hAnsi="Arial" w:cs="Arial"/>
            <w:sz w:val="24"/>
            <w:szCs w:val="24"/>
          </w:rPr>
          <w:delText>ion</w:delText>
        </w:r>
      </w:del>
      <w:r w:rsidR="002656BD" w:rsidRPr="00605020">
        <w:rPr>
          <w:rFonts w:ascii="Arial" w:hAnsi="Arial" w:cs="Arial"/>
          <w:sz w:val="24"/>
          <w:szCs w:val="24"/>
        </w:rPr>
        <w:t xml:space="preserve"> patterned colonies, and </w:t>
      </w:r>
      <w:r w:rsidR="00302469">
        <w:rPr>
          <w:rFonts w:ascii="Arial" w:hAnsi="Arial" w:cs="Arial"/>
          <w:sz w:val="24"/>
          <w:szCs w:val="24"/>
        </w:rPr>
        <w:t>any additional observations</w:t>
      </w:r>
      <w:r w:rsidR="002656BD" w:rsidRPr="00605020">
        <w:rPr>
          <w:rFonts w:ascii="Arial" w:hAnsi="Arial" w:cs="Arial"/>
          <w:sz w:val="24"/>
          <w:szCs w:val="24"/>
        </w:rPr>
        <w:t xml:space="preserve">. </w:t>
      </w:r>
      <w:r w:rsidR="00302469">
        <w:rPr>
          <w:rFonts w:ascii="Arial" w:hAnsi="Arial" w:cs="Arial"/>
          <w:sz w:val="24"/>
          <w:szCs w:val="24"/>
        </w:rPr>
        <w:t xml:space="preserve">The R statistical environment was used for data analysis. </w:t>
      </w:r>
    </w:p>
    <w:p w:rsidR="00E6575D" w:rsidRDefault="00E6575D" w:rsidP="00E6575D">
      <w:pPr>
        <w:tabs>
          <w:tab w:val="center" w:pos="4680"/>
        </w:tabs>
        <w:spacing w:line="480" w:lineRule="auto"/>
        <w:jc w:val="both"/>
        <w:rPr>
          <w:rFonts w:ascii="Arial" w:eastAsia="Arial" w:hAnsi="Arial" w:cs="Arial"/>
          <w:sz w:val="30"/>
          <w:szCs w:val="30"/>
        </w:rPr>
        <w:pPrChange w:id="1506" w:author="bidyut k mohanty" w:date="2012-04-20T15:30:00Z">
          <w:pPr>
            <w:tabs>
              <w:tab w:val="center" w:pos="4680"/>
            </w:tabs>
            <w:spacing w:line="480" w:lineRule="auto"/>
            <w:jc w:val="center"/>
          </w:pPr>
        </w:pPrChange>
      </w:pPr>
    </w:p>
    <w:p w:rsidR="00E6575D" w:rsidRPr="00E6575D" w:rsidRDefault="00E6575D" w:rsidP="00E6575D">
      <w:pPr>
        <w:tabs>
          <w:tab w:val="center" w:pos="4680"/>
        </w:tabs>
        <w:spacing w:line="480" w:lineRule="auto"/>
        <w:jc w:val="both"/>
        <w:rPr>
          <w:rFonts w:ascii="Arial" w:eastAsia="Arial" w:hAnsi="Arial" w:cs="Arial"/>
          <w:b/>
          <w:sz w:val="30"/>
          <w:szCs w:val="30"/>
          <w:rPrChange w:id="1507" w:author="hong qin" w:date="2012-04-19T11:05:00Z">
            <w:rPr>
              <w:rFonts w:ascii="Arial" w:eastAsia="Arial" w:hAnsi="Arial" w:cs="Arial"/>
              <w:sz w:val="30"/>
              <w:szCs w:val="30"/>
            </w:rPr>
          </w:rPrChange>
        </w:rPr>
        <w:pPrChange w:id="1508" w:author="bidyut k mohanty" w:date="2012-04-20T15:30:00Z">
          <w:pPr>
            <w:tabs>
              <w:tab w:val="center" w:pos="4680"/>
            </w:tabs>
            <w:spacing w:line="480" w:lineRule="auto"/>
            <w:jc w:val="center"/>
          </w:pPr>
        </w:pPrChange>
      </w:pPr>
      <w:r w:rsidRPr="00E6575D">
        <w:rPr>
          <w:rFonts w:ascii="Arial" w:eastAsia="Arial" w:hAnsi="Arial" w:cs="Arial"/>
          <w:b/>
          <w:sz w:val="30"/>
          <w:szCs w:val="30"/>
          <w:rPrChange w:id="1509" w:author="hong qin" w:date="2012-04-19T11:05:00Z">
            <w:rPr>
              <w:rFonts w:ascii="Arial" w:eastAsia="Arial" w:hAnsi="Arial" w:cs="Arial"/>
              <w:sz w:val="30"/>
              <w:szCs w:val="30"/>
            </w:rPr>
          </w:rPrChange>
        </w:rPr>
        <w:t>Results</w:t>
      </w:r>
    </w:p>
    <w:p w:rsidR="00E6575D" w:rsidRDefault="007F3A83" w:rsidP="00E6575D">
      <w:pPr>
        <w:spacing w:line="480" w:lineRule="auto"/>
        <w:ind w:firstLine="720"/>
        <w:jc w:val="both"/>
        <w:rPr>
          <w:rFonts w:ascii="Arial" w:hAnsi="Arial" w:cs="Arial"/>
          <w:sz w:val="24"/>
          <w:szCs w:val="24"/>
        </w:rPr>
        <w:pPrChange w:id="1510" w:author="bidyut k mohanty" w:date="2012-04-23T00:08:00Z">
          <w:pPr>
            <w:spacing w:line="480" w:lineRule="auto"/>
            <w:ind w:firstLine="720"/>
          </w:pPr>
        </w:pPrChange>
      </w:pPr>
      <w:r w:rsidRPr="00605020">
        <w:rPr>
          <w:rFonts w:ascii="Arial" w:hAnsi="Arial" w:cs="Arial"/>
          <w:sz w:val="24"/>
          <w:szCs w:val="24"/>
        </w:rPr>
        <w:t xml:space="preserve">The interconnection between oxidative stress, genomic instability, mitotic asymmetry, and chronological </w:t>
      </w:r>
      <w:del w:id="1511" w:author="Hong Qin" w:date="2012-04-19T19:17:00Z">
        <w:r w:rsidRPr="00605020" w:rsidDel="00053B8D">
          <w:rPr>
            <w:rFonts w:ascii="Arial" w:hAnsi="Arial" w:cs="Arial"/>
            <w:sz w:val="24"/>
            <w:szCs w:val="24"/>
          </w:rPr>
          <w:delText>lifespan</w:delText>
        </w:r>
      </w:del>
      <w:ins w:id="1512" w:author="Hong Qin" w:date="2012-04-19T19:17:00Z">
        <w:r w:rsidR="00053B8D">
          <w:rPr>
            <w:rFonts w:ascii="Arial" w:hAnsi="Arial" w:cs="Arial"/>
            <w:sz w:val="24"/>
            <w:szCs w:val="24"/>
          </w:rPr>
          <w:t>life span</w:t>
        </w:r>
      </w:ins>
      <w:r w:rsidRPr="00605020">
        <w:rPr>
          <w:rFonts w:ascii="Arial" w:hAnsi="Arial" w:cs="Arial"/>
          <w:sz w:val="24"/>
          <w:szCs w:val="24"/>
        </w:rPr>
        <w:t xml:space="preserve"> in </w:t>
      </w:r>
      <w:r w:rsidR="00C501A6" w:rsidRPr="00C501A6">
        <w:rPr>
          <w:rFonts w:ascii="Arial" w:hAnsi="Arial" w:cs="Arial"/>
          <w:i/>
          <w:sz w:val="24"/>
          <w:szCs w:val="24"/>
        </w:rPr>
        <w:t>Saccharomyces cerevisiae</w:t>
      </w:r>
      <w:r w:rsidRPr="00605020">
        <w:rPr>
          <w:rFonts w:ascii="Arial" w:hAnsi="Arial" w:cs="Arial"/>
          <w:sz w:val="24"/>
          <w:szCs w:val="24"/>
        </w:rPr>
        <w:t xml:space="preserve"> was addressed using </w:t>
      </w:r>
      <w:r w:rsidR="0058527B">
        <w:rPr>
          <w:rFonts w:ascii="Arial" w:hAnsi="Arial" w:cs="Arial"/>
          <w:sz w:val="24"/>
          <w:szCs w:val="24"/>
        </w:rPr>
        <w:t xml:space="preserve">exogenous </w:t>
      </w:r>
      <w:r w:rsidRPr="00605020">
        <w:rPr>
          <w:rFonts w:ascii="Arial" w:hAnsi="Arial" w:cs="Arial"/>
          <w:sz w:val="24"/>
          <w:szCs w:val="24"/>
        </w:rPr>
        <w:t>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2</w:t>
      </w:r>
      <w:r w:rsidR="00253ED9">
        <w:rPr>
          <w:rFonts w:ascii="Arial" w:hAnsi="Arial" w:cs="Arial"/>
          <w:sz w:val="24"/>
          <w:szCs w:val="24"/>
          <w:vertAlign w:val="subscript"/>
        </w:rPr>
        <w:t xml:space="preserve"> </w:t>
      </w:r>
      <w:r w:rsidR="00362112" w:rsidRPr="00605020">
        <w:rPr>
          <w:rFonts w:ascii="Arial" w:hAnsi="Arial" w:cs="Arial"/>
          <w:sz w:val="24"/>
          <w:szCs w:val="24"/>
        </w:rPr>
        <w:t>to induce an</w:t>
      </w:r>
      <w:r w:rsidRPr="00605020">
        <w:rPr>
          <w:rFonts w:ascii="Arial" w:hAnsi="Arial" w:cs="Arial"/>
          <w:sz w:val="24"/>
          <w:szCs w:val="24"/>
        </w:rPr>
        <w:t xml:space="preserve"> oxidative stress response.</w:t>
      </w:r>
      <w:r w:rsidR="007B3603" w:rsidRPr="00605020">
        <w:rPr>
          <w:rFonts w:ascii="Arial" w:hAnsi="Arial" w:cs="Arial"/>
          <w:sz w:val="24"/>
          <w:szCs w:val="24"/>
        </w:rPr>
        <w:t xml:space="preserve"> LOH assays </w:t>
      </w:r>
      <w:r w:rsidR="000250EE" w:rsidRPr="00605020">
        <w:rPr>
          <w:rFonts w:ascii="Arial" w:hAnsi="Arial" w:cs="Arial"/>
          <w:sz w:val="24"/>
          <w:szCs w:val="24"/>
        </w:rPr>
        <w:t xml:space="preserve">on lead-containing plates were used to detect and quantify </w:t>
      </w:r>
      <w:r w:rsidR="002D4576" w:rsidRPr="00605020">
        <w:rPr>
          <w:rFonts w:ascii="Arial" w:hAnsi="Arial" w:cs="Arial"/>
          <w:sz w:val="24"/>
          <w:szCs w:val="24"/>
        </w:rPr>
        <w:t>LOH</w:t>
      </w:r>
      <w:r w:rsidR="000250EE" w:rsidRPr="00605020">
        <w:rPr>
          <w:rFonts w:ascii="Arial" w:hAnsi="Arial" w:cs="Arial"/>
          <w:sz w:val="24"/>
          <w:szCs w:val="24"/>
        </w:rPr>
        <w:t xml:space="preserve"> during </w:t>
      </w:r>
      <w:r w:rsidR="00226D18" w:rsidRPr="00605020">
        <w:rPr>
          <w:rFonts w:ascii="Arial" w:hAnsi="Arial" w:cs="Arial"/>
          <w:sz w:val="24"/>
          <w:szCs w:val="24"/>
        </w:rPr>
        <w:t xml:space="preserve">a </w:t>
      </w:r>
      <w:r w:rsidR="00DB10A4" w:rsidRPr="00605020">
        <w:rPr>
          <w:rFonts w:ascii="Arial" w:hAnsi="Arial" w:cs="Arial"/>
          <w:sz w:val="24"/>
          <w:szCs w:val="24"/>
        </w:rPr>
        <w:t xml:space="preserve">yeast </w:t>
      </w:r>
      <w:r w:rsidR="00226D18" w:rsidRPr="00605020">
        <w:rPr>
          <w:rFonts w:ascii="Arial" w:hAnsi="Arial" w:cs="Arial"/>
          <w:sz w:val="24"/>
          <w:szCs w:val="24"/>
        </w:rPr>
        <w:t xml:space="preserve">CLS. </w:t>
      </w:r>
      <w:r w:rsidR="003A77C8" w:rsidRPr="00605020">
        <w:rPr>
          <w:rFonts w:ascii="Arial" w:hAnsi="Arial" w:cs="Arial"/>
          <w:sz w:val="24"/>
          <w:szCs w:val="24"/>
        </w:rPr>
        <w:t xml:space="preserve">The primary objective </w:t>
      </w:r>
      <w:r w:rsidR="00373A30">
        <w:rPr>
          <w:rFonts w:ascii="Arial" w:hAnsi="Arial" w:cs="Arial"/>
        </w:rPr>
        <w:t xml:space="preserve">of the study was to </w:t>
      </w:r>
      <w:r w:rsidR="00373A30" w:rsidRPr="00373A30">
        <w:rPr>
          <w:rFonts w:ascii="Arial" w:hAnsi="Arial" w:cs="Arial"/>
        </w:rPr>
        <w:t>compare the H</w:t>
      </w:r>
      <w:r w:rsidR="00373A30" w:rsidRPr="00373A30">
        <w:rPr>
          <w:rFonts w:ascii="Arial" w:hAnsi="Arial" w:cs="Arial"/>
          <w:vertAlign w:val="subscript"/>
        </w:rPr>
        <w:t>2</w:t>
      </w:r>
      <w:r w:rsidR="00373A30" w:rsidRPr="00373A30">
        <w:rPr>
          <w:rFonts w:ascii="Arial" w:hAnsi="Arial" w:cs="Arial"/>
        </w:rPr>
        <w:t>O</w:t>
      </w:r>
      <w:r w:rsidR="00373A30" w:rsidRPr="00373A30">
        <w:rPr>
          <w:rFonts w:ascii="Arial" w:hAnsi="Arial" w:cs="Arial"/>
          <w:vertAlign w:val="subscript"/>
        </w:rPr>
        <w:t>2</w:t>
      </w:r>
      <w:r w:rsidR="00373A30" w:rsidRPr="00373A30">
        <w:rPr>
          <w:rFonts w:ascii="Arial" w:hAnsi="Arial" w:cs="Arial"/>
        </w:rPr>
        <w:t xml:space="preserve"> dose-response curves of LOH and viability with the viability change in normal aging. </w:t>
      </w:r>
    </w:p>
    <w:p w:rsidR="00E6575D" w:rsidRDefault="00E6575D" w:rsidP="00E6575D">
      <w:pPr>
        <w:spacing w:after="0" w:line="480" w:lineRule="auto"/>
        <w:jc w:val="both"/>
        <w:rPr>
          <w:rFonts w:ascii="Arial" w:hAnsi="Arial"/>
          <w:b/>
          <w:sz w:val="24"/>
        </w:rPr>
        <w:pPrChange w:id="1513" w:author="bidyut k mohanty" w:date="2012-04-20T15:30:00Z">
          <w:pPr>
            <w:spacing w:after="0" w:line="480" w:lineRule="auto"/>
          </w:pPr>
        </w:pPrChange>
      </w:pPr>
    </w:p>
    <w:p w:rsidR="00E6575D" w:rsidRDefault="00E80763" w:rsidP="00E6575D">
      <w:pPr>
        <w:spacing w:after="0" w:line="480" w:lineRule="auto"/>
        <w:jc w:val="both"/>
        <w:rPr>
          <w:rFonts w:ascii="Arial" w:hAnsi="Arial"/>
          <w:b/>
          <w:sz w:val="24"/>
        </w:rPr>
        <w:pPrChange w:id="1514" w:author="bidyut k mohanty" w:date="2012-04-23T00:08:00Z">
          <w:pPr>
            <w:spacing w:after="0" w:line="480" w:lineRule="auto"/>
          </w:pPr>
        </w:pPrChange>
      </w:pPr>
      <w:r>
        <w:rPr>
          <w:rFonts w:ascii="Arial" w:eastAsia="Arial" w:hAnsi="Arial" w:cs="Arial"/>
          <w:b/>
          <w:sz w:val="24"/>
          <w:szCs w:val="24"/>
        </w:rPr>
        <w:t>H</w:t>
      </w:r>
      <w:r w:rsidR="00C501A6" w:rsidRPr="00C501A6">
        <w:rPr>
          <w:rFonts w:ascii="Arial" w:eastAsia="Arial" w:hAnsi="Arial" w:cs="Arial"/>
          <w:b/>
          <w:sz w:val="24"/>
          <w:szCs w:val="24"/>
          <w:vertAlign w:val="subscript"/>
        </w:rPr>
        <w:t>2</w:t>
      </w:r>
      <w:r>
        <w:rPr>
          <w:rFonts w:ascii="Arial" w:eastAsia="Arial" w:hAnsi="Arial" w:cs="Arial"/>
          <w:b/>
          <w:sz w:val="24"/>
          <w:szCs w:val="24"/>
        </w:rPr>
        <w:t>O</w:t>
      </w:r>
      <w:r w:rsidR="00C501A6" w:rsidRPr="00C501A6">
        <w:rPr>
          <w:rFonts w:ascii="Arial" w:eastAsia="Arial" w:hAnsi="Arial" w:cs="Arial"/>
          <w:b/>
          <w:sz w:val="24"/>
          <w:szCs w:val="24"/>
          <w:vertAlign w:val="subscript"/>
        </w:rPr>
        <w:t>2</w:t>
      </w:r>
      <w:del w:id="1515" w:author="bidyut k mohanty" w:date="2012-04-21T08:25:00Z">
        <w:r w:rsidR="005A4723" w:rsidDel="00A61DE2">
          <w:rPr>
            <w:rFonts w:ascii="Arial" w:eastAsia="Arial" w:hAnsi="Arial" w:cs="Arial"/>
            <w:b/>
            <w:sz w:val="24"/>
            <w:szCs w:val="24"/>
          </w:rPr>
          <w:delText>i</w:delText>
        </w:r>
      </w:del>
      <w:del w:id="1516" w:author="Hong Qin" w:date="2012-04-23T00:08:00Z">
        <w:r w:rsidR="005A4723">
          <w:rPr>
            <w:rFonts w:ascii="Arial" w:eastAsia="Arial" w:hAnsi="Arial" w:cs="Arial"/>
            <w:b/>
            <w:sz w:val="24"/>
            <w:szCs w:val="24"/>
          </w:rPr>
          <w:delText xml:space="preserve">nduced </w:delText>
        </w:r>
      </w:del>
      <w:ins w:id="1517" w:author="bidyut k mohanty" w:date="2012-04-21T08:25:00Z">
        <w:r w:rsidR="00A61DE2">
          <w:rPr>
            <w:rFonts w:ascii="Arial" w:eastAsia="Arial" w:hAnsi="Arial" w:cs="Arial"/>
            <w:b/>
            <w:sz w:val="24"/>
            <w:szCs w:val="24"/>
          </w:rPr>
          <w:t>-i</w:t>
        </w:r>
      </w:ins>
      <w:ins w:id="1518" w:author="Hong Qin" w:date="2012-04-23T00:08:00Z">
        <w:r w:rsidR="005A4723">
          <w:rPr>
            <w:rFonts w:ascii="Arial" w:eastAsia="Arial" w:hAnsi="Arial" w:cs="Arial"/>
            <w:b/>
            <w:sz w:val="24"/>
            <w:szCs w:val="24"/>
          </w:rPr>
          <w:t xml:space="preserve">nduced </w:t>
        </w:r>
      </w:ins>
      <w:r w:rsidR="005A4723">
        <w:rPr>
          <w:rFonts w:ascii="Arial" w:eastAsia="Arial" w:hAnsi="Arial" w:cs="Arial"/>
          <w:b/>
          <w:sz w:val="24"/>
          <w:szCs w:val="24"/>
        </w:rPr>
        <w:t>change</w:t>
      </w:r>
      <w:r>
        <w:rPr>
          <w:rFonts w:ascii="Arial" w:eastAsia="Arial" w:hAnsi="Arial" w:cs="Arial"/>
          <w:b/>
          <w:sz w:val="24"/>
          <w:szCs w:val="24"/>
        </w:rPr>
        <w:t xml:space="preserve"> of viability</w:t>
      </w:r>
      <w:r w:rsidR="000E377A">
        <w:rPr>
          <w:rFonts w:ascii="Arial" w:eastAsia="Arial" w:hAnsi="Arial" w:cs="Arial"/>
          <w:b/>
          <w:sz w:val="24"/>
          <w:szCs w:val="24"/>
        </w:rPr>
        <w:t xml:space="preserve"> and LOH</w:t>
      </w:r>
    </w:p>
    <w:p w:rsidR="00E6575D" w:rsidRDefault="000E377A" w:rsidP="00E6575D">
      <w:pPr>
        <w:spacing w:after="0" w:line="480" w:lineRule="auto"/>
        <w:ind w:firstLine="720"/>
        <w:jc w:val="both"/>
        <w:rPr>
          <w:rFonts w:ascii="Arial" w:hAnsi="Arial" w:cs="Arial"/>
          <w:sz w:val="24"/>
          <w:szCs w:val="24"/>
        </w:rPr>
        <w:pPrChange w:id="1519" w:author="bidyut k mohanty" w:date="2012-04-23T00:08:00Z">
          <w:pPr>
            <w:spacing w:after="0" w:line="480" w:lineRule="auto"/>
            <w:ind w:firstLine="720"/>
          </w:pPr>
        </w:pPrChange>
      </w:pPr>
      <w:r w:rsidRPr="006528EC">
        <w:rPr>
          <w:rFonts w:ascii="Arial" w:hAnsi="Arial" w:cs="Arial"/>
          <w:sz w:val="24"/>
          <w:szCs w:val="24"/>
        </w:rPr>
        <w:t xml:space="preserve">The </w:t>
      </w:r>
      <w:r w:rsidR="00C501A6" w:rsidRPr="00C501A6">
        <w:rPr>
          <w:rFonts w:ascii="Arial" w:eastAsia="Arial" w:hAnsi="Arial" w:cs="Arial"/>
          <w:sz w:val="24"/>
          <w:szCs w:val="24"/>
        </w:rPr>
        <w:t>H</w:t>
      </w:r>
      <w:r w:rsidR="00C501A6" w:rsidRPr="00C501A6">
        <w:rPr>
          <w:rFonts w:ascii="Arial" w:eastAsia="Arial" w:hAnsi="Arial" w:cs="Arial"/>
          <w:sz w:val="24"/>
          <w:szCs w:val="24"/>
          <w:vertAlign w:val="subscript"/>
        </w:rPr>
        <w:t>2</w:t>
      </w:r>
      <w:r w:rsidR="00C501A6" w:rsidRPr="00C501A6">
        <w:rPr>
          <w:rFonts w:ascii="Arial" w:eastAsia="Arial" w:hAnsi="Arial" w:cs="Arial"/>
          <w:sz w:val="24"/>
          <w:szCs w:val="24"/>
        </w:rPr>
        <w:t>O</w:t>
      </w:r>
      <w:r w:rsidR="00C501A6" w:rsidRPr="00C501A6">
        <w:rPr>
          <w:rFonts w:ascii="Arial" w:eastAsia="Arial" w:hAnsi="Arial" w:cs="Arial"/>
          <w:sz w:val="24"/>
          <w:szCs w:val="24"/>
          <w:vertAlign w:val="subscript"/>
        </w:rPr>
        <w:t>2</w:t>
      </w:r>
      <w:r w:rsidR="00EA0285">
        <w:rPr>
          <w:rFonts w:ascii="Arial" w:eastAsia="Arial" w:hAnsi="Arial" w:cs="Arial"/>
          <w:sz w:val="24"/>
          <w:szCs w:val="24"/>
          <w:vertAlign w:val="subscript"/>
        </w:rPr>
        <w:t xml:space="preserve"> </w:t>
      </w:r>
      <w:r>
        <w:rPr>
          <w:rFonts w:ascii="Arial" w:hAnsi="Arial" w:cs="Arial"/>
          <w:sz w:val="24"/>
          <w:szCs w:val="24"/>
        </w:rPr>
        <w:t xml:space="preserve">dose-dependent change </w:t>
      </w:r>
      <w:ins w:id="1520" w:author="bidyut k mohanty" w:date="2012-04-21T08:25:00Z">
        <w:r w:rsidR="00B63752">
          <w:rPr>
            <w:rFonts w:ascii="Arial" w:hAnsi="Arial" w:cs="Arial"/>
            <w:sz w:val="24"/>
            <w:szCs w:val="24"/>
          </w:rPr>
          <w:t xml:space="preserve">in </w:t>
        </w:r>
      </w:ins>
      <w:r>
        <w:rPr>
          <w:rFonts w:ascii="Arial" w:hAnsi="Arial" w:cs="Arial"/>
          <w:sz w:val="24"/>
          <w:szCs w:val="24"/>
        </w:rPr>
        <w:t>viability and LOH are generally sigmoid</w:t>
      </w:r>
      <w:r w:rsidR="00F64691">
        <w:rPr>
          <w:rFonts w:ascii="Arial" w:hAnsi="Arial" w:cs="Arial"/>
          <w:sz w:val="24"/>
          <w:szCs w:val="24"/>
        </w:rPr>
        <w:t xml:space="preserve"> (</w:t>
      </w:r>
      <w:r w:rsidR="00E6575D" w:rsidRPr="00E6575D">
        <w:rPr>
          <w:rFonts w:ascii="Arial" w:hAnsi="Arial"/>
          <w:color w:val="FF0000"/>
          <w:sz w:val="24"/>
          <w:rPrChange w:id="1521" w:author="Hong Qin" w:date="2012-04-20T08:36:00Z">
            <w:rPr>
              <w:rFonts w:ascii="Arial" w:hAnsi="Arial"/>
              <w:sz w:val="24"/>
            </w:rPr>
          </w:rPrChange>
        </w:rPr>
        <w:t xml:space="preserve">Figure </w:t>
      </w:r>
      <w:del w:id="1522" w:author="hong qin" w:date="2012-04-19T19:23:00Z">
        <w:r w:rsidR="00E6575D" w:rsidRPr="00E6575D">
          <w:rPr>
            <w:rFonts w:ascii="Arial" w:hAnsi="Arial"/>
            <w:color w:val="FF0000"/>
            <w:sz w:val="24"/>
            <w:rPrChange w:id="1523" w:author="Hong Qin" w:date="2012-04-20T08:36:00Z">
              <w:rPr>
                <w:rFonts w:ascii="Arial" w:hAnsi="Arial"/>
                <w:sz w:val="24"/>
              </w:rPr>
            </w:rPrChange>
          </w:rPr>
          <w:delText>xx</w:delText>
        </w:r>
      </w:del>
      <w:del w:id="1524" w:author="hong qin" w:date="2012-04-20T08:36:00Z">
        <w:r w:rsidR="00F64691">
          <w:rPr>
            <w:rFonts w:ascii="Arial" w:hAnsi="Arial" w:cs="Arial"/>
            <w:sz w:val="24"/>
            <w:szCs w:val="24"/>
          </w:rPr>
          <w:delText>?)</w:delText>
        </w:r>
        <w:r w:rsidR="00DA20B4">
          <w:rPr>
            <w:rFonts w:ascii="Arial" w:hAnsi="Arial" w:cs="Arial"/>
            <w:sz w:val="24"/>
            <w:szCs w:val="24"/>
          </w:rPr>
          <w:delText>,</w:delText>
        </w:r>
      </w:del>
      <w:del w:id="1525" w:author="hong qin" w:date="2012-04-19T19:23:00Z">
        <w:r w:rsidR="00E6575D" w:rsidRPr="00E6575D">
          <w:rPr>
            <w:rFonts w:ascii="Arial" w:hAnsi="Arial" w:cs="Arial"/>
            <w:color w:val="FF0000"/>
            <w:sz w:val="24"/>
            <w:szCs w:val="24"/>
            <w:rPrChange w:id="1526" w:author="Hong Qin" w:date="2012-04-19T19:11:00Z">
              <w:rPr>
                <w:rFonts w:ascii="Arial" w:hAnsi="Arial" w:cs="Arial"/>
                <w:sz w:val="24"/>
                <w:szCs w:val="24"/>
              </w:rPr>
            </w:rPrChange>
          </w:rPr>
          <w:delText>?</w:delText>
        </w:r>
      </w:del>
      <w:ins w:id="1527" w:author="hong qin" w:date="2012-04-19T19:23:00Z">
        <w:r w:rsidR="008E3ECD">
          <w:rPr>
            <w:rFonts w:ascii="Arial" w:hAnsi="Arial" w:cs="Arial"/>
            <w:color w:val="FF0000"/>
            <w:sz w:val="24"/>
            <w:szCs w:val="24"/>
          </w:rPr>
          <w:t>7</w:t>
        </w:r>
      </w:ins>
      <w:ins w:id="1528" w:author="hong qin" w:date="2012-04-20T08:36:00Z">
        <w:r w:rsidR="00E6575D" w:rsidRPr="00E6575D">
          <w:rPr>
            <w:rFonts w:ascii="Arial" w:hAnsi="Arial" w:cs="Arial"/>
            <w:color w:val="FF0000"/>
            <w:sz w:val="24"/>
            <w:szCs w:val="24"/>
            <w:rPrChange w:id="1529" w:author="Hong Qin" w:date="2012-04-19T19:11:00Z">
              <w:rPr>
                <w:rFonts w:ascii="Arial" w:hAnsi="Arial" w:cs="Arial"/>
                <w:sz w:val="24"/>
                <w:szCs w:val="24"/>
              </w:rPr>
            </w:rPrChange>
          </w:rPr>
          <w:t>),</w:t>
        </w:r>
      </w:ins>
      <w:r w:rsidR="00DA20B4">
        <w:rPr>
          <w:rFonts w:ascii="Arial" w:hAnsi="Arial" w:cs="Arial"/>
          <w:sz w:val="24"/>
          <w:szCs w:val="24"/>
        </w:rPr>
        <w:t xml:space="preserve"> but the drop of viability and increase of LOH can be clearly seen at low concentrations of </w:t>
      </w:r>
      <w:r w:rsidR="00080872" w:rsidRPr="006528EC">
        <w:rPr>
          <w:rFonts w:ascii="Arial" w:eastAsia="Arial" w:hAnsi="Arial" w:cs="Arial"/>
          <w:sz w:val="24"/>
          <w:szCs w:val="24"/>
        </w:rPr>
        <w:t>H</w:t>
      </w:r>
      <w:r w:rsidR="00080872" w:rsidRPr="006528EC">
        <w:rPr>
          <w:rFonts w:ascii="Arial" w:eastAsia="Arial" w:hAnsi="Arial" w:cs="Arial"/>
          <w:sz w:val="24"/>
          <w:szCs w:val="24"/>
          <w:vertAlign w:val="subscript"/>
        </w:rPr>
        <w:t>2</w:t>
      </w:r>
      <w:r w:rsidR="00080872" w:rsidRPr="006528EC">
        <w:rPr>
          <w:rFonts w:ascii="Arial" w:eastAsia="Arial" w:hAnsi="Arial" w:cs="Arial"/>
          <w:sz w:val="24"/>
          <w:szCs w:val="24"/>
        </w:rPr>
        <w:t>O</w:t>
      </w:r>
      <w:r w:rsidR="00080872" w:rsidRPr="006528EC">
        <w:rPr>
          <w:rFonts w:ascii="Arial" w:eastAsia="Arial" w:hAnsi="Arial" w:cs="Arial"/>
          <w:sz w:val="24"/>
          <w:szCs w:val="24"/>
          <w:vertAlign w:val="subscript"/>
        </w:rPr>
        <w:t>2</w:t>
      </w:r>
      <w:r w:rsidR="00DA20B4">
        <w:rPr>
          <w:rFonts w:ascii="Arial" w:hAnsi="Arial" w:cs="Arial"/>
          <w:sz w:val="24"/>
          <w:szCs w:val="24"/>
        </w:rPr>
        <w:t xml:space="preserve">. </w:t>
      </w:r>
      <w:r w:rsidR="00080872">
        <w:rPr>
          <w:rFonts w:ascii="Arial" w:hAnsi="Arial" w:cs="Arial"/>
          <w:sz w:val="24"/>
          <w:szCs w:val="24"/>
        </w:rPr>
        <w:t xml:space="preserve">In contrast, we </w:t>
      </w:r>
      <w:r w:rsidR="00382D24">
        <w:rPr>
          <w:rFonts w:ascii="Arial" w:hAnsi="Arial" w:cs="Arial"/>
          <w:sz w:val="24"/>
          <w:szCs w:val="24"/>
        </w:rPr>
        <w:t xml:space="preserve">previously observed </w:t>
      </w:r>
      <w:r w:rsidR="00080872">
        <w:rPr>
          <w:rFonts w:ascii="Arial" w:hAnsi="Arial" w:cs="Arial"/>
          <w:sz w:val="24"/>
          <w:szCs w:val="24"/>
        </w:rPr>
        <w:t xml:space="preserve">that </w:t>
      </w:r>
      <w:r w:rsidR="006528EC">
        <w:rPr>
          <w:rFonts w:ascii="Arial" w:hAnsi="Arial" w:cs="Arial"/>
          <w:sz w:val="24"/>
          <w:szCs w:val="24"/>
        </w:rPr>
        <w:t xml:space="preserve">changes of LOH and viability </w:t>
      </w:r>
      <w:r w:rsidR="00080872">
        <w:rPr>
          <w:rFonts w:ascii="Arial" w:hAnsi="Arial" w:cs="Arial"/>
          <w:sz w:val="24"/>
          <w:szCs w:val="24"/>
        </w:rPr>
        <w:t xml:space="preserve">can stay more or less unchanged during the initial phase of </w:t>
      </w:r>
      <w:r w:rsidR="006528EC">
        <w:rPr>
          <w:rFonts w:ascii="Arial" w:hAnsi="Arial" w:cs="Arial"/>
          <w:sz w:val="24"/>
          <w:szCs w:val="24"/>
        </w:rPr>
        <w:t>chronological aging</w:t>
      </w:r>
      <w:ins w:id="1530" w:author="Hong Qin" w:date="2012-04-19T19:11:00Z">
        <w:r w:rsidR="00223424">
          <w:rPr>
            <w:rFonts w:ascii="Arial" w:hAnsi="Arial" w:cs="Arial"/>
            <w:sz w:val="24"/>
            <w:szCs w:val="24"/>
          </w:rPr>
          <w:t xml:space="preserve"> </w:t>
        </w:r>
      </w:ins>
      <w:r w:rsidR="00E6575D">
        <w:rPr>
          <w:rFonts w:ascii="Arial" w:hAnsi="Arial" w:cs="Arial"/>
          <w:sz w:val="24"/>
          <w:szCs w:val="24"/>
        </w:rPr>
        <w:fldChar w:fldCharType="begin"/>
      </w:r>
      <w:ins w:id="1531" w:author="Hong Qin" w:date="2012-04-22T17:19:00Z">
        <w:r w:rsidR="00257CB6">
          <w:rPr>
            <w:rFonts w:ascii="Arial" w:hAnsi="Arial" w:cs="Arial"/>
            <w:sz w:val="24"/>
            <w:szCs w:val="24"/>
          </w:rPr>
          <w:instrText xml:space="preserve"> ADDIN EN.CITE &lt;EndNote&gt;&lt;Cite&gt;&lt;Author&gt;Qin&lt;/Author&gt;&lt;Year&gt;2008&lt;/Year&gt;&lt;RecNum&gt;516&lt;/RecNum&gt;&lt;record&gt;&lt;rec-number&gt;516&lt;/rec-number&gt;&lt;foreign-keys&gt;&lt;key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ins>
      <w:del w:id="1532" w:author="Hong Qin" w:date="2012-04-22T17:05:00Z">
        <w:r w:rsidR="00080872" w:rsidDel="00CF32D4">
          <w:rPr>
            <w:rFonts w:ascii="Arial" w:hAnsi="Arial" w:cs="Arial"/>
            <w:sz w:val="24"/>
            <w:szCs w:val="24"/>
          </w:rPr>
          <w:del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delInstrText>
        </w:r>
      </w:del>
      <w:r w:rsidR="00E6575D">
        <w:rPr>
          <w:rFonts w:ascii="Arial" w:hAnsi="Arial" w:cs="Arial"/>
          <w:sz w:val="24"/>
          <w:szCs w:val="24"/>
        </w:rPr>
        <w:fldChar w:fldCharType="separate"/>
      </w:r>
      <w:r w:rsidR="00080872">
        <w:rPr>
          <w:rFonts w:ascii="Arial" w:hAnsi="Arial" w:cs="Arial"/>
          <w:noProof/>
          <w:sz w:val="24"/>
          <w:szCs w:val="24"/>
        </w:rPr>
        <w:t>(</w:t>
      </w:r>
      <w:r w:rsidR="00E6575D" w:rsidRPr="00E6575D">
        <w:rPr>
          <w:noProof/>
          <w:rPrChange w:id="1533" w:author="hong qin" w:date="2012-04-20T08:36:00Z">
            <w:rPr>
              <w:rFonts w:ascii="Arial" w:hAnsi="Arial"/>
              <w:sz w:val="24"/>
            </w:rPr>
          </w:rPrChange>
        </w:rPr>
        <w:fldChar w:fldCharType="begin"/>
      </w:r>
      <w:del w:id="1534" w:author="hong qin" w:date="2012-04-20T08:36:00Z">
        <w:r w:rsidR="00AC5D1A">
          <w:rPr>
            <w:rFonts w:ascii="Arial" w:hAnsi="Arial" w:cs="Arial"/>
            <w:noProof/>
            <w:sz w:val="24"/>
            <w:szCs w:val="24"/>
          </w:rPr>
          <w:delInstrText xml:space="preserve"> </w:delInstrText>
        </w:r>
      </w:del>
      <w:r w:rsidR="00E6575D" w:rsidRPr="00E6575D">
        <w:rPr>
          <w:noProof/>
          <w:rPrChange w:id="1535" w:author="hong qin" w:date="2012-04-20T08:36:00Z">
            <w:rPr>
              <w:rFonts w:ascii="Arial" w:hAnsi="Arial"/>
              <w:sz w:val="24"/>
            </w:rPr>
          </w:rPrChange>
        </w:rPr>
        <w:instrText>HYPERLINK \l "_ENREF_12" \o "Qin, 2008 #516</w:instrText>
      </w:r>
      <w:del w:id="1536" w:author="hong qin" w:date="2012-04-20T08:36:00Z">
        <w:r w:rsidR="00AC5D1A">
          <w:rPr>
            <w:rFonts w:ascii="Arial" w:hAnsi="Arial" w:cs="Arial"/>
            <w:noProof/>
            <w:sz w:val="24"/>
            <w:szCs w:val="24"/>
          </w:rPr>
          <w:delInstrText xml:space="preserve">" </w:delInstrText>
        </w:r>
      </w:del>
      <w:ins w:id="1537" w:author="hong qin" w:date="2012-04-20T08:36:00Z">
        <w:r w:rsidR="002F2F83">
          <w:rPr>
            <w:noProof/>
          </w:rPr>
          <w:instrText>"</w:instrText>
        </w:r>
      </w:ins>
      <w:r w:rsidR="00E6575D" w:rsidRPr="00E6575D">
        <w:rPr>
          <w:noProof/>
          <w:rPrChange w:id="1538" w:author="hong qin" w:date="2012-04-20T08:36:00Z">
            <w:rPr>
              <w:rFonts w:ascii="Arial" w:hAnsi="Arial"/>
              <w:sz w:val="24"/>
            </w:rPr>
          </w:rPrChange>
        </w:rPr>
        <w:fldChar w:fldCharType="separate"/>
      </w:r>
      <w:r w:rsidR="00AC5D1A">
        <w:rPr>
          <w:rFonts w:ascii="Arial" w:hAnsi="Arial" w:cs="Arial"/>
          <w:noProof/>
          <w:sz w:val="24"/>
          <w:szCs w:val="24"/>
        </w:rPr>
        <w:t>Q</w:t>
      </w:r>
      <w:r w:rsidR="00AC5D1A" w:rsidRPr="00080872">
        <w:rPr>
          <w:rFonts w:ascii="Arial" w:hAnsi="Arial" w:cs="Arial"/>
          <w:smallCaps/>
          <w:noProof/>
          <w:sz w:val="24"/>
          <w:szCs w:val="24"/>
        </w:rPr>
        <w:t>in</w:t>
      </w:r>
      <w:r w:rsidR="00AC5D1A" w:rsidRPr="00080872">
        <w:rPr>
          <w:rFonts w:ascii="Arial" w:hAnsi="Arial" w:cs="Arial"/>
          <w:i/>
          <w:noProof/>
          <w:sz w:val="24"/>
          <w:szCs w:val="24"/>
        </w:rPr>
        <w:t xml:space="preserve"> et al.</w:t>
      </w:r>
      <w:r w:rsidR="00AC5D1A">
        <w:rPr>
          <w:rFonts w:ascii="Arial" w:hAnsi="Arial" w:cs="Arial"/>
          <w:noProof/>
          <w:sz w:val="24"/>
          <w:szCs w:val="24"/>
        </w:rPr>
        <w:t xml:space="preserve"> 2008</w:t>
      </w:r>
      <w:r w:rsidR="00E6575D" w:rsidRPr="00E6575D">
        <w:rPr>
          <w:noProof/>
          <w:rPrChange w:id="1539" w:author="hong qin" w:date="2012-04-20T08:36:00Z">
            <w:rPr>
              <w:rFonts w:ascii="Arial" w:hAnsi="Arial"/>
              <w:sz w:val="24"/>
            </w:rPr>
          </w:rPrChange>
        </w:rPr>
        <w:fldChar w:fldCharType="end"/>
      </w:r>
      <w:r w:rsidR="00080872">
        <w:rPr>
          <w:rFonts w:ascii="Arial" w:hAnsi="Arial" w:cs="Arial"/>
          <w:noProof/>
          <w:sz w:val="24"/>
          <w:szCs w:val="24"/>
        </w:rPr>
        <w:t>)</w:t>
      </w:r>
      <w:r w:rsidR="00E6575D">
        <w:rPr>
          <w:rFonts w:ascii="Arial" w:hAnsi="Arial" w:cs="Arial"/>
          <w:sz w:val="24"/>
          <w:szCs w:val="24"/>
        </w:rPr>
        <w:fldChar w:fldCharType="end"/>
      </w:r>
      <w:r w:rsidR="00080872">
        <w:rPr>
          <w:rFonts w:ascii="Arial" w:hAnsi="Arial" w:cs="Arial"/>
          <w:sz w:val="24"/>
          <w:szCs w:val="24"/>
        </w:rPr>
        <w:t xml:space="preserve">. </w:t>
      </w:r>
      <w:r w:rsidR="00116A4F">
        <w:rPr>
          <w:rFonts w:ascii="Arial" w:hAnsi="Arial" w:cs="Arial"/>
          <w:sz w:val="24"/>
          <w:szCs w:val="24"/>
        </w:rPr>
        <w:t xml:space="preserve">This comparison suggested that endogenous level of </w:t>
      </w:r>
      <w:del w:id="1540" w:author="hong qin" w:date="2012-04-20T08:36:00Z">
        <w:r w:rsidR="00FB6E2C" w:rsidRPr="006528EC">
          <w:rPr>
            <w:rFonts w:ascii="Arial" w:eastAsia="Arial" w:hAnsi="Arial" w:cs="Arial"/>
            <w:sz w:val="24"/>
            <w:szCs w:val="24"/>
          </w:rPr>
          <w:delText>H</w:delText>
        </w:r>
        <w:r w:rsidR="00FB6E2C" w:rsidRPr="006528EC">
          <w:rPr>
            <w:rFonts w:ascii="Arial" w:eastAsia="Arial" w:hAnsi="Arial" w:cs="Arial"/>
            <w:sz w:val="24"/>
            <w:szCs w:val="24"/>
            <w:vertAlign w:val="subscript"/>
          </w:rPr>
          <w:delText>2</w:delText>
        </w:r>
        <w:r w:rsidR="00FB6E2C" w:rsidRPr="006528EC">
          <w:rPr>
            <w:rFonts w:ascii="Arial" w:eastAsia="Arial" w:hAnsi="Arial" w:cs="Arial"/>
            <w:sz w:val="24"/>
            <w:szCs w:val="24"/>
          </w:rPr>
          <w:delText>O</w:delText>
        </w:r>
        <w:r w:rsidR="00FB6E2C" w:rsidRPr="006528EC">
          <w:rPr>
            <w:rFonts w:ascii="Arial" w:eastAsia="Arial" w:hAnsi="Arial" w:cs="Arial"/>
            <w:sz w:val="24"/>
            <w:szCs w:val="24"/>
            <w:vertAlign w:val="subscript"/>
          </w:rPr>
          <w:delText>2</w:delText>
        </w:r>
        <w:r w:rsidR="00116A4F">
          <w:rPr>
            <w:rFonts w:ascii="Arial" w:hAnsi="Arial" w:cs="Arial"/>
            <w:sz w:val="24"/>
            <w:szCs w:val="24"/>
          </w:rPr>
          <w:delText>must</w:delText>
        </w:r>
      </w:del>
      <w:ins w:id="1541" w:author="hong qin" w:date="2012-04-20T08:36:00Z">
        <w:r w:rsidR="00FB6E2C" w:rsidRPr="006528EC">
          <w:rPr>
            <w:rFonts w:ascii="Arial" w:eastAsia="Arial" w:hAnsi="Arial" w:cs="Arial"/>
            <w:sz w:val="24"/>
            <w:szCs w:val="24"/>
          </w:rPr>
          <w:t>H</w:t>
        </w:r>
        <w:r w:rsidR="00FB6E2C" w:rsidRPr="006528EC">
          <w:rPr>
            <w:rFonts w:ascii="Arial" w:eastAsia="Arial" w:hAnsi="Arial" w:cs="Arial"/>
            <w:sz w:val="24"/>
            <w:szCs w:val="24"/>
            <w:vertAlign w:val="subscript"/>
          </w:rPr>
          <w:t>2</w:t>
        </w:r>
        <w:r w:rsidR="00FB6E2C" w:rsidRPr="006528EC">
          <w:rPr>
            <w:rFonts w:ascii="Arial" w:eastAsia="Arial" w:hAnsi="Arial" w:cs="Arial"/>
            <w:sz w:val="24"/>
            <w:szCs w:val="24"/>
          </w:rPr>
          <w:t>O</w:t>
        </w:r>
        <w:r w:rsidR="00FB6E2C" w:rsidRPr="006528EC">
          <w:rPr>
            <w:rFonts w:ascii="Arial" w:eastAsia="Arial" w:hAnsi="Arial" w:cs="Arial"/>
            <w:sz w:val="24"/>
            <w:szCs w:val="24"/>
            <w:vertAlign w:val="subscript"/>
          </w:rPr>
          <w:t>2</w:t>
        </w:r>
      </w:ins>
      <w:ins w:id="1542" w:author="Hong Qin" w:date="2012-04-19T19:09:00Z">
        <w:r w:rsidR="00223424">
          <w:rPr>
            <w:rFonts w:ascii="Arial" w:eastAsia="Arial" w:hAnsi="Arial" w:cs="Arial"/>
            <w:sz w:val="24"/>
            <w:szCs w:val="24"/>
            <w:vertAlign w:val="subscript"/>
          </w:rPr>
          <w:t xml:space="preserve"> </w:t>
        </w:r>
      </w:ins>
      <w:ins w:id="1543" w:author="hong qin" w:date="2012-04-20T08:36:00Z">
        <w:r w:rsidR="00116A4F">
          <w:rPr>
            <w:rFonts w:ascii="Arial" w:hAnsi="Arial" w:cs="Arial"/>
            <w:sz w:val="24"/>
            <w:szCs w:val="24"/>
          </w:rPr>
          <w:t>must</w:t>
        </w:r>
      </w:ins>
      <w:r w:rsidR="00116A4F">
        <w:rPr>
          <w:rFonts w:ascii="Arial" w:hAnsi="Arial" w:cs="Arial"/>
          <w:sz w:val="24"/>
          <w:szCs w:val="24"/>
        </w:rPr>
        <w:t xml:space="preserve"> be held </w:t>
      </w:r>
      <w:r w:rsidR="00FB6E2C">
        <w:rPr>
          <w:rFonts w:ascii="Arial" w:hAnsi="Arial" w:cs="Arial"/>
          <w:sz w:val="24"/>
          <w:szCs w:val="24"/>
        </w:rPr>
        <w:t>l</w:t>
      </w:r>
      <w:r w:rsidR="00116A4F">
        <w:rPr>
          <w:rFonts w:ascii="Arial" w:hAnsi="Arial" w:cs="Arial"/>
          <w:sz w:val="24"/>
          <w:szCs w:val="24"/>
        </w:rPr>
        <w:t xml:space="preserve">ow during the initial phase of chronological aging. </w:t>
      </w:r>
    </w:p>
    <w:p w:rsidR="00E6575D" w:rsidRDefault="009872D4" w:rsidP="00E6575D">
      <w:pPr>
        <w:spacing w:after="0" w:line="480" w:lineRule="auto"/>
        <w:ind w:firstLine="720"/>
        <w:jc w:val="both"/>
        <w:rPr>
          <w:rFonts w:ascii="Arial" w:hAnsi="Arial" w:cs="Arial"/>
          <w:sz w:val="24"/>
          <w:szCs w:val="24"/>
        </w:rPr>
        <w:pPrChange w:id="1544" w:author="bidyut k mohanty" w:date="2012-04-23T00:08:00Z">
          <w:pPr>
            <w:spacing w:after="0" w:line="480" w:lineRule="auto"/>
            <w:ind w:firstLine="720"/>
          </w:pPr>
        </w:pPrChange>
      </w:pPr>
      <w:commentRangeStart w:id="1545"/>
      <w:r>
        <w:rPr>
          <w:rFonts w:ascii="Arial" w:hAnsi="Arial" w:cs="Arial"/>
          <w:sz w:val="24"/>
          <w:szCs w:val="24"/>
        </w:rPr>
        <w:t>Half-black colonies indicated LOH occurred after cells have divided on MLA plate</w:t>
      </w:r>
      <w:r w:rsidR="003D5582">
        <w:rPr>
          <w:rFonts w:ascii="Arial" w:hAnsi="Arial" w:cs="Arial"/>
          <w:sz w:val="24"/>
          <w:szCs w:val="24"/>
        </w:rPr>
        <w:t>s</w:t>
      </w:r>
      <w:r>
        <w:rPr>
          <w:rFonts w:ascii="Arial" w:hAnsi="Arial" w:cs="Arial"/>
          <w:sz w:val="24"/>
          <w:szCs w:val="24"/>
        </w:rPr>
        <w:t xml:space="preserve">. </w:t>
      </w:r>
      <w:r w:rsidR="003D5582">
        <w:rPr>
          <w:rFonts w:ascii="Arial" w:hAnsi="Arial" w:cs="Arial"/>
          <w:sz w:val="24"/>
          <w:szCs w:val="24"/>
        </w:rPr>
        <w:t xml:space="preserve">The ratio of half-blacks versus full blacks can be viewed as an indicator of asymmetric partition of oxidative damage during mitosis. </w:t>
      </w:r>
      <w:r w:rsidR="004633DD">
        <w:rPr>
          <w:rFonts w:ascii="Arial" w:hAnsi="Arial" w:cs="Arial"/>
          <w:sz w:val="24"/>
          <w:szCs w:val="24"/>
        </w:rPr>
        <w:t xml:space="preserve">We observed </w:t>
      </w:r>
      <w:r w:rsidR="00604A06">
        <w:rPr>
          <w:rFonts w:ascii="Arial" w:hAnsi="Arial" w:cs="Arial"/>
          <w:sz w:val="24"/>
          <w:szCs w:val="24"/>
        </w:rPr>
        <w:t xml:space="preserve">much higher occurrence of half-black colonies in </w:t>
      </w:r>
      <w:r w:rsidR="00BC544D" w:rsidRPr="006528EC">
        <w:rPr>
          <w:rFonts w:ascii="Arial" w:eastAsia="Arial" w:hAnsi="Arial" w:cs="Arial"/>
          <w:sz w:val="24"/>
          <w:szCs w:val="24"/>
        </w:rPr>
        <w:t>H</w:t>
      </w:r>
      <w:r w:rsidR="00BC544D" w:rsidRPr="006528EC">
        <w:rPr>
          <w:rFonts w:ascii="Arial" w:eastAsia="Arial" w:hAnsi="Arial" w:cs="Arial"/>
          <w:sz w:val="24"/>
          <w:szCs w:val="24"/>
          <w:vertAlign w:val="subscript"/>
        </w:rPr>
        <w:t>2</w:t>
      </w:r>
      <w:r w:rsidR="00BC544D" w:rsidRPr="006528EC">
        <w:rPr>
          <w:rFonts w:ascii="Arial" w:eastAsia="Arial" w:hAnsi="Arial" w:cs="Arial"/>
          <w:sz w:val="24"/>
          <w:szCs w:val="24"/>
        </w:rPr>
        <w:t>O</w:t>
      </w:r>
      <w:r w:rsidR="00BC544D" w:rsidRPr="006528EC">
        <w:rPr>
          <w:rFonts w:ascii="Arial" w:eastAsia="Arial" w:hAnsi="Arial" w:cs="Arial"/>
          <w:sz w:val="24"/>
          <w:szCs w:val="24"/>
          <w:vertAlign w:val="subscript"/>
        </w:rPr>
        <w:t>2</w:t>
      </w:r>
      <w:r w:rsidR="00604A06">
        <w:rPr>
          <w:rFonts w:ascii="Arial" w:hAnsi="Arial" w:cs="Arial"/>
          <w:sz w:val="24"/>
          <w:szCs w:val="24"/>
        </w:rPr>
        <w:t>-induced LOH than those occurred in chronological aging</w:t>
      </w:r>
      <w:r w:rsidR="00BC544D">
        <w:rPr>
          <w:rFonts w:ascii="Arial" w:hAnsi="Arial" w:cs="Arial"/>
          <w:sz w:val="24"/>
          <w:szCs w:val="24"/>
        </w:rPr>
        <w:t xml:space="preserve">, suggesting that elevating intracellular </w:t>
      </w:r>
      <w:del w:id="1546" w:author="hong qin" w:date="2012-04-20T08:36:00Z">
        <w:r w:rsidR="00BC544D" w:rsidRPr="006528EC">
          <w:rPr>
            <w:rFonts w:ascii="Arial" w:eastAsia="Arial" w:hAnsi="Arial" w:cs="Arial"/>
            <w:sz w:val="24"/>
            <w:szCs w:val="24"/>
          </w:rPr>
          <w:delText>H</w:delText>
        </w:r>
        <w:r w:rsidR="00BC544D" w:rsidRPr="006528EC">
          <w:rPr>
            <w:rFonts w:ascii="Arial" w:eastAsia="Arial" w:hAnsi="Arial" w:cs="Arial"/>
            <w:sz w:val="24"/>
            <w:szCs w:val="24"/>
            <w:vertAlign w:val="subscript"/>
          </w:rPr>
          <w:delText>2</w:delText>
        </w:r>
        <w:r w:rsidR="00BC544D" w:rsidRPr="006528EC">
          <w:rPr>
            <w:rFonts w:ascii="Arial" w:eastAsia="Arial" w:hAnsi="Arial" w:cs="Arial"/>
            <w:sz w:val="24"/>
            <w:szCs w:val="24"/>
          </w:rPr>
          <w:delText>O</w:delText>
        </w:r>
        <w:r w:rsidR="00BC544D" w:rsidRPr="006528EC">
          <w:rPr>
            <w:rFonts w:ascii="Arial" w:eastAsia="Arial" w:hAnsi="Arial" w:cs="Arial"/>
            <w:sz w:val="24"/>
            <w:szCs w:val="24"/>
            <w:vertAlign w:val="subscript"/>
          </w:rPr>
          <w:delText>2</w:delText>
        </w:r>
        <w:r w:rsidR="00BC544D">
          <w:rPr>
            <w:rFonts w:ascii="Arial" w:hAnsi="Arial" w:cs="Arial"/>
            <w:sz w:val="24"/>
            <w:szCs w:val="24"/>
          </w:rPr>
          <w:delText>level</w:delText>
        </w:r>
      </w:del>
      <w:ins w:id="1547" w:author="hong qin" w:date="2012-04-20T08:36:00Z">
        <w:r w:rsidR="00BC544D" w:rsidRPr="006528EC">
          <w:rPr>
            <w:rFonts w:ascii="Arial" w:eastAsia="Arial" w:hAnsi="Arial" w:cs="Arial"/>
            <w:sz w:val="24"/>
            <w:szCs w:val="24"/>
          </w:rPr>
          <w:t>H</w:t>
        </w:r>
        <w:r w:rsidR="00BC544D" w:rsidRPr="006528EC">
          <w:rPr>
            <w:rFonts w:ascii="Arial" w:eastAsia="Arial" w:hAnsi="Arial" w:cs="Arial"/>
            <w:sz w:val="24"/>
            <w:szCs w:val="24"/>
            <w:vertAlign w:val="subscript"/>
          </w:rPr>
          <w:t>2</w:t>
        </w:r>
        <w:r w:rsidR="00BC544D" w:rsidRPr="006528EC">
          <w:rPr>
            <w:rFonts w:ascii="Arial" w:eastAsia="Arial" w:hAnsi="Arial" w:cs="Arial"/>
            <w:sz w:val="24"/>
            <w:szCs w:val="24"/>
          </w:rPr>
          <w:t>O</w:t>
        </w:r>
        <w:r w:rsidR="00BC544D" w:rsidRPr="006528EC">
          <w:rPr>
            <w:rFonts w:ascii="Arial" w:eastAsia="Arial" w:hAnsi="Arial" w:cs="Arial"/>
            <w:sz w:val="24"/>
            <w:szCs w:val="24"/>
            <w:vertAlign w:val="subscript"/>
          </w:rPr>
          <w:t>2</w:t>
        </w:r>
      </w:ins>
      <w:ins w:id="1548" w:author="Hong Qin" w:date="2012-04-19T19:10:00Z">
        <w:r w:rsidR="00223424">
          <w:rPr>
            <w:rFonts w:ascii="Arial" w:eastAsia="Arial" w:hAnsi="Arial" w:cs="Arial"/>
            <w:sz w:val="24"/>
            <w:szCs w:val="24"/>
            <w:vertAlign w:val="subscript"/>
          </w:rPr>
          <w:t xml:space="preserve"> </w:t>
        </w:r>
      </w:ins>
      <w:ins w:id="1549" w:author="hong qin" w:date="2012-04-20T08:36:00Z">
        <w:r w:rsidR="00BC544D">
          <w:rPr>
            <w:rFonts w:ascii="Arial" w:hAnsi="Arial" w:cs="Arial"/>
            <w:sz w:val="24"/>
            <w:szCs w:val="24"/>
          </w:rPr>
          <w:t>level</w:t>
        </w:r>
      </w:ins>
      <w:r w:rsidR="00BC544D">
        <w:rPr>
          <w:rFonts w:ascii="Arial" w:hAnsi="Arial" w:cs="Arial"/>
          <w:sz w:val="24"/>
          <w:szCs w:val="24"/>
        </w:rPr>
        <w:t xml:space="preserve"> can lead to break-down of mitotic asymmetry. </w:t>
      </w:r>
      <w:commentRangeEnd w:id="1545"/>
      <w:r w:rsidR="00593EB2">
        <w:rPr>
          <w:rStyle w:val="CommentReference"/>
        </w:rPr>
        <w:commentReference w:id="1545"/>
      </w:r>
    </w:p>
    <w:p w:rsidR="00E6575D" w:rsidRDefault="00C501A6" w:rsidP="00E6575D">
      <w:pPr>
        <w:spacing w:after="0" w:line="480" w:lineRule="auto"/>
        <w:jc w:val="both"/>
        <w:rPr>
          <w:rFonts w:ascii="Arial" w:hAnsi="Arial" w:cs="Arial"/>
          <w:b/>
          <w:sz w:val="24"/>
          <w:szCs w:val="24"/>
        </w:rPr>
        <w:pPrChange w:id="1550" w:author="bidyut k mohanty" w:date="2012-04-23T00:08:00Z">
          <w:pPr>
            <w:spacing w:after="0" w:line="480" w:lineRule="auto"/>
          </w:pPr>
        </w:pPrChange>
      </w:pPr>
      <w:r w:rsidRPr="00C501A6">
        <w:rPr>
          <w:rFonts w:ascii="Arial" w:hAnsi="Arial" w:cs="Arial"/>
          <w:b/>
          <w:sz w:val="24"/>
          <w:szCs w:val="24"/>
        </w:rPr>
        <w:t xml:space="preserve">Contrasting </w:t>
      </w:r>
      <w:r w:rsidR="005A4723">
        <w:rPr>
          <w:rFonts w:ascii="Arial" w:hAnsi="Arial" w:cs="Arial"/>
          <w:b/>
          <w:sz w:val="24"/>
          <w:szCs w:val="24"/>
        </w:rPr>
        <w:t>s</w:t>
      </w:r>
      <w:r w:rsidRPr="00C501A6">
        <w:rPr>
          <w:rFonts w:ascii="Arial" w:hAnsi="Arial" w:cs="Arial"/>
          <w:b/>
          <w:sz w:val="24"/>
          <w:szCs w:val="24"/>
        </w:rPr>
        <w:t xml:space="preserve">witching </w:t>
      </w:r>
      <w:r w:rsidR="005A4723">
        <w:rPr>
          <w:rFonts w:ascii="Arial" w:hAnsi="Arial" w:cs="Arial"/>
          <w:b/>
          <w:sz w:val="24"/>
          <w:szCs w:val="24"/>
        </w:rPr>
        <w:t>p</w:t>
      </w:r>
      <w:r w:rsidRPr="00C501A6">
        <w:rPr>
          <w:rFonts w:ascii="Arial" w:hAnsi="Arial" w:cs="Arial"/>
          <w:b/>
          <w:sz w:val="24"/>
          <w:szCs w:val="24"/>
        </w:rPr>
        <w:t>attern of H</w:t>
      </w:r>
      <w:r w:rsidRPr="00C501A6">
        <w:rPr>
          <w:rFonts w:ascii="Arial" w:hAnsi="Arial" w:cs="Arial"/>
          <w:b/>
          <w:sz w:val="24"/>
          <w:szCs w:val="24"/>
          <w:vertAlign w:val="subscript"/>
        </w:rPr>
        <w:t>2</w:t>
      </w:r>
      <w:r w:rsidRPr="00C501A6">
        <w:rPr>
          <w:rFonts w:ascii="Arial" w:hAnsi="Arial" w:cs="Arial"/>
          <w:b/>
          <w:sz w:val="24"/>
          <w:szCs w:val="24"/>
        </w:rPr>
        <w:t>O</w:t>
      </w:r>
      <w:r w:rsidRPr="00C501A6">
        <w:rPr>
          <w:rFonts w:ascii="Arial" w:hAnsi="Arial" w:cs="Arial"/>
          <w:b/>
          <w:sz w:val="24"/>
          <w:szCs w:val="24"/>
          <w:vertAlign w:val="subscript"/>
        </w:rPr>
        <w:t>2</w:t>
      </w:r>
      <w:r w:rsidRPr="00C501A6">
        <w:rPr>
          <w:rFonts w:ascii="Arial" w:hAnsi="Arial" w:cs="Arial"/>
          <w:b/>
          <w:sz w:val="24"/>
          <w:szCs w:val="24"/>
        </w:rPr>
        <w:t xml:space="preserve"> and </w:t>
      </w:r>
      <w:r w:rsidR="005A4723">
        <w:rPr>
          <w:rFonts w:ascii="Arial" w:hAnsi="Arial" w:cs="Arial"/>
          <w:b/>
          <w:sz w:val="24"/>
          <w:szCs w:val="24"/>
        </w:rPr>
        <w:t>c</w:t>
      </w:r>
      <w:r w:rsidRPr="00C501A6">
        <w:rPr>
          <w:rFonts w:ascii="Arial" w:hAnsi="Arial" w:cs="Arial"/>
          <w:b/>
          <w:sz w:val="24"/>
          <w:szCs w:val="24"/>
        </w:rPr>
        <w:t xml:space="preserve">hronological </w:t>
      </w:r>
      <w:r w:rsidR="005A4723">
        <w:rPr>
          <w:rFonts w:ascii="Arial" w:hAnsi="Arial" w:cs="Arial"/>
          <w:b/>
          <w:sz w:val="24"/>
          <w:szCs w:val="24"/>
        </w:rPr>
        <w:t>a</w:t>
      </w:r>
      <w:r w:rsidRPr="00C501A6">
        <w:rPr>
          <w:rFonts w:ascii="Arial" w:hAnsi="Arial" w:cs="Arial"/>
          <w:b/>
          <w:sz w:val="24"/>
          <w:szCs w:val="24"/>
        </w:rPr>
        <w:t>ging on LOH</w:t>
      </w:r>
    </w:p>
    <w:p w:rsidR="00E6575D" w:rsidRDefault="00B7591D" w:rsidP="00E6575D">
      <w:pPr>
        <w:spacing w:after="0" w:line="480" w:lineRule="auto"/>
        <w:ind w:firstLine="720"/>
        <w:jc w:val="both"/>
        <w:rPr>
          <w:rFonts w:ascii="Arial" w:hAnsi="Arial" w:cs="Arial"/>
          <w:sz w:val="24"/>
          <w:szCs w:val="24"/>
        </w:rPr>
        <w:pPrChange w:id="1551" w:author="Hong Qin" w:date="2012-04-23T00:08:00Z">
          <w:pPr>
            <w:spacing w:after="0" w:line="480" w:lineRule="auto"/>
            <w:ind w:firstLine="720"/>
          </w:pPr>
        </w:pPrChange>
      </w:pPr>
      <w:r w:rsidRPr="00605020">
        <w:rPr>
          <w:rFonts w:ascii="Arial" w:hAnsi="Arial" w:cs="Arial"/>
          <w:sz w:val="24"/>
          <w:szCs w:val="24"/>
        </w:rPr>
        <w:t xml:space="preserve">Qin et al. measured </w:t>
      </w:r>
      <w:r w:rsidR="00B10BF0" w:rsidRPr="00605020">
        <w:rPr>
          <w:rFonts w:ascii="Arial" w:hAnsi="Arial" w:cs="Arial"/>
          <w:sz w:val="24"/>
          <w:szCs w:val="24"/>
        </w:rPr>
        <w:t>biological aging</w:t>
      </w:r>
      <w:r w:rsidR="00447774">
        <w:rPr>
          <w:rFonts w:ascii="Arial" w:hAnsi="Arial" w:cs="Arial"/>
          <w:sz w:val="24"/>
          <w:szCs w:val="24"/>
        </w:rPr>
        <w:t xml:space="preserve"> </w:t>
      </w:r>
      <w:r w:rsidR="00CD676F" w:rsidRPr="00605020">
        <w:rPr>
          <w:rFonts w:ascii="Arial" w:hAnsi="Arial" w:cs="Arial"/>
          <w:sz w:val="24"/>
          <w:szCs w:val="24"/>
        </w:rPr>
        <w:t>with</w:t>
      </w:r>
      <w:r w:rsidR="00447774">
        <w:rPr>
          <w:rFonts w:ascii="Arial" w:hAnsi="Arial" w:cs="Arial"/>
          <w:sz w:val="24"/>
          <w:szCs w:val="24"/>
        </w:rPr>
        <w:t xml:space="preserve"> </w:t>
      </w:r>
      <w:r w:rsidR="00755A09" w:rsidRPr="00605020">
        <w:rPr>
          <w:rFonts w:ascii="Arial" w:hAnsi="Arial" w:cs="Arial"/>
          <w:sz w:val="24"/>
          <w:szCs w:val="24"/>
        </w:rPr>
        <w:t>a</w:t>
      </w:r>
      <w:r w:rsidR="005F6313" w:rsidRPr="00605020">
        <w:rPr>
          <w:rFonts w:ascii="Arial" w:hAnsi="Arial" w:cs="Arial"/>
          <w:sz w:val="24"/>
          <w:szCs w:val="24"/>
        </w:rPr>
        <w:t xml:space="preserve"> logistical model</w:t>
      </w:r>
      <w:r w:rsidR="00C25823" w:rsidRPr="00605020">
        <w:rPr>
          <w:rFonts w:ascii="Arial" w:hAnsi="Arial" w:cs="Arial"/>
          <w:sz w:val="24"/>
          <w:szCs w:val="24"/>
        </w:rPr>
        <w:t xml:space="preserve"> using the </w:t>
      </w:r>
      <w:r w:rsidR="005F6313" w:rsidRPr="00605020">
        <w:rPr>
          <w:rFonts w:ascii="Arial" w:hAnsi="Arial" w:cs="Arial"/>
          <w:sz w:val="24"/>
          <w:szCs w:val="24"/>
        </w:rPr>
        <w:t>ratio</w:t>
      </w:r>
      <w:r w:rsidR="00C05E21" w:rsidRPr="00605020">
        <w:rPr>
          <w:rFonts w:ascii="Arial" w:hAnsi="Arial" w:cs="Arial"/>
          <w:sz w:val="24"/>
          <w:szCs w:val="24"/>
        </w:rPr>
        <w:t>,</w:t>
      </w:r>
      <w:r w:rsidR="00447774">
        <w:rPr>
          <w:rFonts w:ascii="Arial" w:hAnsi="Arial" w:cs="Arial"/>
          <w:sz w:val="24"/>
          <w:szCs w:val="24"/>
        </w:rPr>
        <w:t xml:space="preserve"> </w:t>
      </w:r>
      <w:proofErr w:type="spellStart"/>
      <w:r w:rsidR="005F6313" w:rsidRPr="00605020">
        <w:rPr>
          <w:rFonts w:ascii="Arial" w:hAnsi="Arial" w:cs="Arial"/>
          <w:sz w:val="24"/>
          <w:szCs w:val="24"/>
        </w:rPr>
        <w:t>T</w:t>
      </w:r>
      <w:r w:rsidR="005F6313" w:rsidRPr="00605020">
        <w:rPr>
          <w:rFonts w:ascii="Arial" w:hAnsi="Arial" w:cs="Arial"/>
          <w:sz w:val="24"/>
          <w:szCs w:val="24"/>
          <w:vertAlign w:val="subscript"/>
        </w:rPr>
        <w:t>g</w:t>
      </w:r>
      <w:r w:rsidR="005F6313" w:rsidRPr="00605020">
        <w:rPr>
          <w:rFonts w:ascii="Arial" w:hAnsi="Arial" w:cs="Arial"/>
          <w:sz w:val="24"/>
          <w:szCs w:val="24"/>
        </w:rPr>
        <w:t>/T</w:t>
      </w:r>
      <w:r w:rsidR="005F6313" w:rsidRPr="00605020">
        <w:rPr>
          <w:rFonts w:ascii="Arial" w:hAnsi="Arial" w:cs="Arial"/>
          <w:sz w:val="24"/>
          <w:szCs w:val="24"/>
          <w:vertAlign w:val="subscript"/>
        </w:rPr>
        <w:t>c</w:t>
      </w:r>
      <w:proofErr w:type="spellEnd"/>
      <w:r w:rsidR="00C25823" w:rsidRPr="00605020">
        <w:rPr>
          <w:rFonts w:ascii="Arial" w:hAnsi="Arial" w:cs="Arial"/>
          <w:sz w:val="24"/>
          <w:szCs w:val="24"/>
        </w:rPr>
        <w:t xml:space="preserve">. </w:t>
      </w:r>
      <w:proofErr w:type="spellStart"/>
      <w:r w:rsidR="005F6313" w:rsidRPr="00605020">
        <w:rPr>
          <w:rFonts w:ascii="Arial" w:hAnsi="Arial" w:cs="Arial"/>
          <w:sz w:val="24"/>
          <w:szCs w:val="24"/>
        </w:rPr>
        <w:t>T</w:t>
      </w:r>
      <w:r w:rsidR="005F6313" w:rsidRPr="00605020">
        <w:rPr>
          <w:rFonts w:ascii="Arial" w:hAnsi="Arial" w:cs="Arial"/>
          <w:sz w:val="24"/>
          <w:szCs w:val="24"/>
          <w:vertAlign w:val="subscript"/>
        </w:rPr>
        <w:t>g</w:t>
      </w:r>
      <w:proofErr w:type="spellEnd"/>
      <w:r w:rsidR="007D1CC1" w:rsidRPr="00605020">
        <w:rPr>
          <w:rFonts w:ascii="Arial" w:hAnsi="Arial" w:cs="Arial"/>
          <w:sz w:val="24"/>
          <w:szCs w:val="24"/>
        </w:rPr>
        <w:t xml:space="preserve"> represents the midpoint of the genome </w:t>
      </w:r>
      <w:r w:rsidR="008905A8">
        <w:rPr>
          <w:rFonts w:ascii="Arial" w:hAnsi="Arial" w:cs="Arial"/>
          <w:sz w:val="24"/>
          <w:szCs w:val="24"/>
        </w:rPr>
        <w:t>instability</w:t>
      </w:r>
      <w:r w:rsidR="007D1CC1" w:rsidRPr="00605020">
        <w:rPr>
          <w:rFonts w:ascii="Arial" w:hAnsi="Arial" w:cs="Arial"/>
          <w:sz w:val="24"/>
          <w:szCs w:val="24"/>
        </w:rPr>
        <w:t xml:space="preserve">, which is measured by </w:t>
      </w:r>
      <w:r w:rsidR="006C596A" w:rsidRPr="00605020">
        <w:rPr>
          <w:rFonts w:ascii="Arial" w:hAnsi="Arial" w:cs="Arial"/>
          <w:sz w:val="24"/>
          <w:szCs w:val="24"/>
        </w:rPr>
        <w:t>LOH</w:t>
      </w:r>
      <w:r w:rsidR="007D1CC1" w:rsidRPr="00605020">
        <w:rPr>
          <w:rFonts w:ascii="Arial" w:hAnsi="Arial" w:cs="Arial"/>
          <w:sz w:val="24"/>
          <w:szCs w:val="24"/>
        </w:rPr>
        <w:t xml:space="preserve">. </w:t>
      </w:r>
      <w:proofErr w:type="spellStart"/>
      <w:r w:rsidR="005F6313" w:rsidRPr="00605020">
        <w:rPr>
          <w:rFonts w:ascii="Arial" w:hAnsi="Arial" w:cs="Arial"/>
          <w:sz w:val="24"/>
          <w:szCs w:val="24"/>
        </w:rPr>
        <w:t>T</w:t>
      </w:r>
      <w:r w:rsidR="005F6313" w:rsidRPr="00605020">
        <w:rPr>
          <w:rFonts w:ascii="Arial" w:hAnsi="Arial" w:cs="Arial"/>
          <w:sz w:val="24"/>
          <w:szCs w:val="24"/>
          <w:vertAlign w:val="subscript"/>
        </w:rPr>
        <w:t>c</w:t>
      </w:r>
      <w:proofErr w:type="spellEnd"/>
      <w:r w:rsidR="005F6313" w:rsidRPr="00605020">
        <w:rPr>
          <w:rFonts w:ascii="Arial" w:hAnsi="Arial" w:cs="Arial"/>
          <w:sz w:val="24"/>
          <w:szCs w:val="24"/>
        </w:rPr>
        <w:t xml:space="preserve"> represents the midpoint of</w:t>
      </w:r>
      <w:r w:rsidR="007D1CC1" w:rsidRPr="00605020">
        <w:rPr>
          <w:rFonts w:ascii="Arial" w:hAnsi="Arial" w:cs="Arial"/>
          <w:sz w:val="24"/>
          <w:szCs w:val="24"/>
        </w:rPr>
        <w:t xml:space="preserve"> chronolo</w:t>
      </w:r>
      <w:r w:rsidR="004E38E6" w:rsidRPr="00605020">
        <w:rPr>
          <w:rFonts w:ascii="Arial" w:hAnsi="Arial" w:cs="Arial"/>
          <w:sz w:val="24"/>
          <w:szCs w:val="24"/>
        </w:rPr>
        <w:t xml:space="preserve">gical </w:t>
      </w:r>
      <w:del w:id="1552" w:author="Hong Qin" w:date="2012-04-19T19:17:00Z">
        <w:r w:rsidR="004E38E6" w:rsidRPr="00605020" w:rsidDel="00053B8D">
          <w:rPr>
            <w:rFonts w:ascii="Arial" w:hAnsi="Arial" w:cs="Arial"/>
            <w:sz w:val="24"/>
            <w:szCs w:val="24"/>
          </w:rPr>
          <w:delText>lifespan</w:delText>
        </w:r>
      </w:del>
      <w:ins w:id="1553" w:author="Hong Qin" w:date="2012-04-19T19:17:00Z">
        <w:r w:rsidR="00053B8D">
          <w:rPr>
            <w:rFonts w:ascii="Arial" w:hAnsi="Arial" w:cs="Arial"/>
            <w:sz w:val="24"/>
            <w:szCs w:val="24"/>
          </w:rPr>
          <w:t>life span</w:t>
        </w:r>
      </w:ins>
      <w:r w:rsidR="004E38E6" w:rsidRPr="00605020">
        <w:rPr>
          <w:rFonts w:ascii="Arial" w:hAnsi="Arial" w:cs="Arial"/>
          <w:sz w:val="24"/>
          <w:szCs w:val="24"/>
        </w:rPr>
        <w:t xml:space="preserve">. </w:t>
      </w:r>
      <w:r w:rsidR="00C05E21" w:rsidRPr="00605020">
        <w:rPr>
          <w:rFonts w:ascii="Arial" w:hAnsi="Arial" w:cs="Arial"/>
          <w:sz w:val="24"/>
          <w:szCs w:val="24"/>
        </w:rPr>
        <w:t>With respect to</w:t>
      </w:r>
      <w:r w:rsidR="004B0A0C" w:rsidRPr="00605020">
        <w:rPr>
          <w:rFonts w:ascii="Arial" w:hAnsi="Arial" w:cs="Arial"/>
          <w:sz w:val="24"/>
          <w:szCs w:val="24"/>
        </w:rPr>
        <w:t xml:space="preserve"> the biological survival curve</w:t>
      </w:r>
      <w:r w:rsidR="00C05E21" w:rsidRPr="00605020">
        <w:rPr>
          <w:rFonts w:ascii="Arial" w:hAnsi="Arial" w:cs="Arial"/>
          <w:sz w:val="24"/>
          <w:szCs w:val="24"/>
        </w:rPr>
        <w:t>,</w:t>
      </w:r>
      <w:r w:rsidR="008639FA" w:rsidRPr="00605020">
        <w:rPr>
          <w:rFonts w:ascii="Arial" w:hAnsi="Arial" w:cs="Arial"/>
          <w:sz w:val="24"/>
          <w:szCs w:val="24"/>
        </w:rPr>
        <w:t xml:space="preserve"> the midpoint of genome integrity comes after the midpoint of chronological </w:t>
      </w:r>
      <w:del w:id="1554" w:author="Hong Qin" w:date="2012-04-19T19:17:00Z">
        <w:r w:rsidR="008639FA" w:rsidRPr="00605020" w:rsidDel="00053B8D">
          <w:rPr>
            <w:rFonts w:ascii="Arial" w:hAnsi="Arial" w:cs="Arial"/>
            <w:sz w:val="24"/>
            <w:szCs w:val="24"/>
          </w:rPr>
          <w:delText>lifespan</w:delText>
        </w:r>
      </w:del>
      <w:ins w:id="1555" w:author="Hong Qin" w:date="2012-04-19T19:17:00Z">
        <w:r w:rsidR="00053B8D">
          <w:rPr>
            <w:rFonts w:ascii="Arial" w:hAnsi="Arial" w:cs="Arial"/>
            <w:sz w:val="24"/>
            <w:szCs w:val="24"/>
          </w:rPr>
          <w:t>life span</w:t>
        </w:r>
      </w:ins>
      <w:r w:rsidR="00AC5D1A">
        <w:rPr>
          <w:rFonts w:ascii="Arial" w:hAnsi="Arial" w:cs="Arial"/>
          <w:sz w:val="24"/>
          <w:szCs w:val="24"/>
        </w:rPr>
        <w:t xml:space="preserve"> </w:t>
      </w:r>
      <w:ins w:id="1556" w:author="bidyut k mohanty" w:date="2012-04-21T08:33:00Z">
        <w:del w:id="1557" w:author="Hong Qin" w:date="2012-04-22T08:36:00Z">
          <w:r w:rsidR="00E2320B" w:rsidDel="00EB32D9">
            <w:rPr>
              <w:rFonts w:ascii="Arial" w:hAnsi="Arial" w:cs="Arial"/>
              <w:sz w:val="24"/>
              <w:szCs w:val="24"/>
            </w:rPr>
            <w:delText>{</w:delText>
          </w:r>
        </w:del>
      </w:ins>
      <w:del w:id="1558" w:author="Hong Qin" w:date="2012-04-22T08:36:00Z">
        <w:r w:rsidR="00C501A6" w:rsidRPr="00C501A6" w:rsidDel="00EB32D9">
          <w:rPr>
            <w:rFonts w:ascii="Arial" w:hAnsi="Arial"/>
            <w:sz w:val="24"/>
          </w:rPr>
          <w:delText>Figure 2</w:delText>
        </w:r>
        <w:r w:rsidR="00AC5D1A" w:rsidDel="00EB32D9">
          <w:rPr>
            <w:rFonts w:ascii="Arial" w:hAnsi="Arial"/>
            <w:sz w:val="24"/>
          </w:rPr>
          <w:delText xml:space="preserve"> </w:delText>
        </w:r>
      </w:del>
      <w:r w:rsidR="00E6575D" w:rsidRPr="00605020">
        <w:rPr>
          <w:rFonts w:ascii="Arial" w:hAnsi="Arial" w:cs="Arial"/>
          <w:sz w:val="24"/>
          <w:szCs w:val="24"/>
        </w:rPr>
        <w:fldChar w:fldCharType="begin"/>
      </w:r>
      <w:ins w:id="1559" w:author="Hong Qin" w:date="2012-04-22T17:19:00Z">
        <w:r w:rsidR="00257CB6">
          <w:rPr>
            <w:rFonts w:ascii="Arial" w:hAnsi="Arial" w:cs="Arial"/>
            <w:sz w:val="24"/>
            <w:szCs w:val="24"/>
          </w:rPr>
          <w:instrText xml:space="preserve"> ADDIN EN.CITE &lt;EndNote&gt;&lt;Cite&gt;&lt;Author&gt;Qin&lt;/Author&gt;&lt;Year&gt;2008&lt;/Year&gt;&lt;RecNum&gt;516&lt;/RecNum&gt;&lt;record&gt;&lt;rec-number&gt;516&lt;/rec-number&gt;&lt;foreign-keys&gt;&lt;key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ins>
      <w:del w:id="1560" w:author="Hong Qin" w:date="2012-04-22T17:05:00Z">
        <w:r w:rsidR="00E6379D" w:rsidRPr="00605020" w:rsidDel="00CF32D4">
          <w:rPr>
            <w:rFonts w:ascii="Arial" w:hAnsi="Arial" w:cs="Arial"/>
            <w:sz w:val="24"/>
            <w:szCs w:val="24"/>
          </w:rPr>
          <w:del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delInstrText>
        </w:r>
      </w:del>
      <w:r w:rsidR="00E6575D" w:rsidRPr="00605020">
        <w:rPr>
          <w:rFonts w:ascii="Arial" w:hAnsi="Arial" w:cs="Arial"/>
          <w:sz w:val="24"/>
          <w:szCs w:val="24"/>
        </w:rPr>
        <w:fldChar w:fldCharType="separate"/>
      </w:r>
      <w:r w:rsidR="00E6379D" w:rsidRPr="00605020">
        <w:rPr>
          <w:rFonts w:ascii="Arial" w:hAnsi="Arial" w:cs="Arial"/>
          <w:noProof/>
          <w:sz w:val="24"/>
          <w:szCs w:val="24"/>
        </w:rPr>
        <w:t>(</w:t>
      </w:r>
      <w:r w:rsidR="00E6575D" w:rsidRPr="00E6575D">
        <w:rPr>
          <w:noProof/>
          <w:rPrChange w:id="1561" w:author="hong qin" w:date="2012-04-20T08:36:00Z">
            <w:rPr>
              <w:rFonts w:ascii="Arial" w:hAnsi="Arial"/>
              <w:sz w:val="24"/>
            </w:rPr>
          </w:rPrChange>
        </w:rPr>
        <w:fldChar w:fldCharType="begin"/>
      </w:r>
      <w:del w:id="1562" w:author="hong qin" w:date="2012-04-20T08:36:00Z">
        <w:r w:rsidR="00AC5D1A">
          <w:rPr>
            <w:rFonts w:ascii="Arial" w:hAnsi="Arial" w:cs="Arial"/>
            <w:noProof/>
            <w:sz w:val="24"/>
            <w:szCs w:val="24"/>
          </w:rPr>
          <w:delInstrText xml:space="preserve"> </w:delInstrText>
        </w:r>
      </w:del>
      <w:r w:rsidR="00E6575D" w:rsidRPr="00E6575D">
        <w:rPr>
          <w:noProof/>
          <w:rPrChange w:id="1563" w:author="hong qin" w:date="2012-04-20T08:36:00Z">
            <w:rPr>
              <w:rFonts w:ascii="Arial" w:hAnsi="Arial"/>
              <w:sz w:val="24"/>
            </w:rPr>
          </w:rPrChange>
        </w:rPr>
        <w:instrText>HYPERLINK \l "_ENREF_12" \o "Qin, 2008 #516</w:instrText>
      </w:r>
      <w:del w:id="1564" w:author="hong qin" w:date="2012-04-20T08:36:00Z">
        <w:r w:rsidR="00AC5D1A">
          <w:rPr>
            <w:rFonts w:ascii="Arial" w:hAnsi="Arial" w:cs="Arial"/>
            <w:noProof/>
            <w:sz w:val="24"/>
            <w:szCs w:val="24"/>
          </w:rPr>
          <w:delInstrText xml:space="preserve">" </w:delInstrText>
        </w:r>
      </w:del>
      <w:ins w:id="1565" w:author="hong qin" w:date="2012-04-20T08:36:00Z">
        <w:r w:rsidR="002F2F83">
          <w:rPr>
            <w:noProof/>
          </w:rPr>
          <w:instrText>"</w:instrText>
        </w:r>
      </w:ins>
      <w:r w:rsidR="00E6575D" w:rsidRPr="00E6575D">
        <w:rPr>
          <w:noProof/>
          <w:rPrChange w:id="1566" w:author="hong qin" w:date="2012-04-20T08:36:00Z">
            <w:rPr>
              <w:rFonts w:ascii="Arial" w:hAnsi="Arial"/>
              <w:sz w:val="24"/>
            </w:rPr>
          </w:rPrChange>
        </w:rPr>
        <w:fldChar w:fldCharType="separate"/>
      </w:r>
      <w:r w:rsidR="00AC5D1A" w:rsidRPr="00605020">
        <w:rPr>
          <w:rFonts w:ascii="Arial" w:hAnsi="Arial" w:cs="Arial"/>
          <w:noProof/>
          <w:sz w:val="24"/>
          <w:szCs w:val="24"/>
        </w:rPr>
        <w:t>Q</w:t>
      </w:r>
      <w:r w:rsidR="00AC5D1A" w:rsidRPr="00605020">
        <w:rPr>
          <w:rFonts w:ascii="Arial" w:hAnsi="Arial" w:cs="Arial"/>
          <w:smallCaps/>
          <w:noProof/>
          <w:sz w:val="24"/>
          <w:szCs w:val="24"/>
        </w:rPr>
        <w:t>in</w:t>
      </w:r>
      <w:r w:rsidR="00AC5D1A" w:rsidRPr="00605020">
        <w:rPr>
          <w:rFonts w:ascii="Arial" w:hAnsi="Arial" w:cs="Arial"/>
          <w:i/>
          <w:noProof/>
          <w:sz w:val="24"/>
          <w:szCs w:val="24"/>
        </w:rPr>
        <w:t xml:space="preserve"> et al.</w:t>
      </w:r>
      <w:r w:rsidR="00AC5D1A" w:rsidRPr="00605020">
        <w:rPr>
          <w:rFonts w:ascii="Arial" w:hAnsi="Arial" w:cs="Arial"/>
          <w:noProof/>
          <w:sz w:val="24"/>
          <w:szCs w:val="24"/>
        </w:rPr>
        <w:t xml:space="preserve"> 2008</w:t>
      </w:r>
      <w:r w:rsidR="00E6575D" w:rsidRPr="00E6575D">
        <w:rPr>
          <w:noProof/>
          <w:rPrChange w:id="1567" w:author="hong qin" w:date="2012-04-20T08:36:00Z">
            <w:rPr>
              <w:rFonts w:ascii="Arial" w:hAnsi="Arial"/>
              <w:sz w:val="24"/>
            </w:rPr>
          </w:rPrChange>
        </w:rPr>
        <w:fldChar w:fldCharType="end"/>
      </w:r>
      <w:r w:rsidR="00E6379D" w:rsidRPr="00605020">
        <w:rPr>
          <w:rFonts w:ascii="Arial" w:hAnsi="Arial" w:cs="Arial"/>
          <w:noProof/>
          <w:sz w:val="24"/>
          <w:szCs w:val="24"/>
        </w:rPr>
        <w:t>)</w:t>
      </w:r>
      <w:r w:rsidR="00E6575D" w:rsidRPr="00605020">
        <w:rPr>
          <w:rFonts w:ascii="Arial" w:hAnsi="Arial" w:cs="Arial"/>
          <w:sz w:val="24"/>
          <w:szCs w:val="24"/>
        </w:rPr>
        <w:fldChar w:fldCharType="end"/>
      </w:r>
      <w:del w:id="1568" w:author="Hong Qin" w:date="2012-04-23T00:08:00Z">
        <w:r w:rsidR="00DF1F65" w:rsidRPr="00605020">
          <w:rPr>
            <w:rFonts w:ascii="Arial" w:hAnsi="Arial" w:cs="Arial"/>
            <w:sz w:val="24"/>
            <w:szCs w:val="24"/>
          </w:rPr>
          <w:delText>.</w:delText>
        </w:r>
      </w:del>
      <w:del w:id="1569" w:author="bidyut k mohanty" w:date="2012-04-22T08:31:00Z">
        <w:r w:rsidR="00DF1F65" w:rsidRPr="00605020">
          <w:rPr>
            <w:rFonts w:ascii="Arial" w:hAnsi="Arial" w:cs="Arial"/>
            <w:sz w:val="24"/>
            <w:szCs w:val="24"/>
          </w:rPr>
          <w:delText>.</w:delText>
        </w:r>
      </w:del>
      <w:ins w:id="1570" w:author="bidyut k mohanty" w:date="2012-04-21T08:34:00Z">
        <w:del w:id="1571" w:author="Hong Qin" w:date="2012-04-22T08:36:00Z">
          <w:r w:rsidR="00E2320B" w:rsidDel="00EB32D9">
            <w:rPr>
              <w:rFonts w:ascii="Arial" w:hAnsi="Arial" w:cs="Arial"/>
              <w:sz w:val="24"/>
              <w:szCs w:val="24"/>
            </w:rPr>
            <w:delText>}</w:delText>
          </w:r>
        </w:del>
      </w:ins>
      <w:ins w:id="1572" w:author="bidyut k mohanty" w:date="2012-04-22T08:31:00Z">
        <w:r w:rsidR="00DF1F65" w:rsidRPr="00605020">
          <w:rPr>
            <w:rFonts w:ascii="Arial" w:hAnsi="Arial" w:cs="Arial"/>
            <w:sz w:val="24"/>
            <w:szCs w:val="24"/>
          </w:rPr>
          <w:t>.</w:t>
        </w:r>
      </w:ins>
      <w:r w:rsidR="00DF1F65" w:rsidRPr="00605020">
        <w:rPr>
          <w:rFonts w:ascii="Arial" w:hAnsi="Arial" w:cs="Arial"/>
          <w:sz w:val="24"/>
          <w:szCs w:val="24"/>
        </w:rPr>
        <w:t xml:space="preserve"> Thus, the biological survival curve </w:t>
      </w:r>
      <w:r w:rsidR="009F04D8" w:rsidRPr="00605020">
        <w:rPr>
          <w:rFonts w:ascii="Arial" w:hAnsi="Arial" w:cs="Arial"/>
          <w:sz w:val="24"/>
          <w:szCs w:val="24"/>
        </w:rPr>
        <w:t>will likely display</w:t>
      </w:r>
      <w:r w:rsidR="00DF1F65" w:rsidRPr="00605020">
        <w:rPr>
          <w:rFonts w:ascii="Arial" w:hAnsi="Arial" w:cs="Arial"/>
          <w:sz w:val="24"/>
          <w:szCs w:val="24"/>
        </w:rPr>
        <w:t xml:space="preserve"> a greater frequency of strains with </w:t>
      </w:r>
      <w:proofErr w:type="spellStart"/>
      <w:r w:rsidR="00DF1F65" w:rsidRPr="00605020">
        <w:rPr>
          <w:rFonts w:ascii="Arial" w:hAnsi="Arial" w:cs="Arial"/>
          <w:sz w:val="24"/>
          <w:szCs w:val="24"/>
        </w:rPr>
        <w:t>T</w:t>
      </w:r>
      <w:r w:rsidR="004E38E6" w:rsidRPr="00605020">
        <w:rPr>
          <w:rFonts w:ascii="Arial" w:hAnsi="Arial" w:cs="Arial"/>
          <w:sz w:val="24"/>
          <w:szCs w:val="24"/>
          <w:vertAlign w:val="subscript"/>
        </w:rPr>
        <w:t>g</w:t>
      </w:r>
      <w:r w:rsidR="004E38E6" w:rsidRPr="00605020">
        <w:rPr>
          <w:rFonts w:ascii="Arial" w:hAnsi="Arial" w:cs="Arial"/>
          <w:sz w:val="24"/>
          <w:szCs w:val="24"/>
        </w:rPr>
        <w:t>/T</w:t>
      </w:r>
      <w:r w:rsidR="004E38E6" w:rsidRPr="00605020">
        <w:rPr>
          <w:rFonts w:ascii="Arial" w:hAnsi="Arial" w:cs="Arial"/>
          <w:sz w:val="24"/>
          <w:szCs w:val="24"/>
          <w:vertAlign w:val="subscript"/>
        </w:rPr>
        <w:t>c</w:t>
      </w:r>
      <w:proofErr w:type="spellEnd"/>
      <w:r w:rsidR="0052550D">
        <w:rPr>
          <w:rFonts w:ascii="Arial" w:hAnsi="Arial" w:cs="Arial"/>
          <w:sz w:val="24"/>
          <w:szCs w:val="24"/>
          <w:vertAlign w:val="subscript"/>
        </w:rPr>
        <w:t xml:space="preserve"> </w:t>
      </w:r>
      <w:r w:rsidR="00DF1F65" w:rsidRPr="00605020">
        <w:rPr>
          <w:rFonts w:ascii="Arial" w:hAnsi="Arial" w:cs="Arial"/>
          <w:sz w:val="24"/>
          <w:szCs w:val="24"/>
        </w:rPr>
        <w:t>ratios that are one or greater</w:t>
      </w:r>
      <w:r w:rsidR="0052550D">
        <w:rPr>
          <w:rFonts w:ascii="Arial" w:hAnsi="Arial" w:cs="Arial"/>
          <w:sz w:val="24"/>
          <w:szCs w:val="24"/>
        </w:rPr>
        <w:t xml:space="preserve"> </w:t>
      </w:r>
      <w:r w:rsidR="00856F86">
        <w:rPr>
          <w:rFonts w:ascii="Arial" w:hAnsi="Arial" w:cs="Arial"/>
          <w:sz w:val="24"/>
          <w:szCs w:val="24"/>
        </w:rPr>
        <w:t>(</w:t>
      </w:r>
      <w:r w:rsidR="0072137D" w:rsidRPr="0072137D">
        <w:rPr>
          <w:rFonts w:ascii="Arial" w:hAnsi="Arial" w:cs="Arial"/>
          <w:sz w:val="24"/>
          <w:szCs w:val="24"/>
        </w:rPr>
        <w:t>Figure 6</w:t>
      </w:r>
      <w:r w:rsidR="00856F86">
        <w:rPr>
          <w:rFonts w:ascii="Arial" w:hAnsi="Arial" w:cs="Arial"/>
          <w:sz w:val="24"/>
          <w:szCs w:val="24"/>
        </w:rPr>
        <w:t>)</w:t>
      </w:r>
      <w:r w:rsidR="008F01B7" w:rsidRPr="00605020">
        <w:rPr>
          <w:rFonts w:ascii="Arial" w:hAnsi="Arial" w:cs="Arial"/>
          <w:sz w:val="24"/>
          <w:szCs w:val="24"/>
        </w:rPr>
        <w:t>.</w:t>
      </w:r>
      <w:ins w:id="1573" w:author="bidyut k mohanty" w:date="2012-04-21T08:34:00Z">
        <w:r w:rsidR="00E2320B">
          <w:rPr>
            <w:rFonts w:ascii="Arial" w:hAnsi="Arial" w:cs="Arial"/>
            <w:sz w:val="24"/>
            <w:szCs w:val="24"/>
          </w:rPr>
          <w:t xml:space="preserve"> </w:t>
        </w:r>
      </w:ins>
      <w:r w:rsidR="004829C3" w:rsidRPr="00605020">
        <w:rPr>
          <w:rFonts w:ascii="Arial" w:hAnsi="Arial" w:cs="Arial"/>
          <w:sz w:val="24"/>
          <w:szCs w:val="24"/>
        </w:rPr>
        <w:t xml:space="preserve">The logistical model for the hydrogen </w:t>
      </w:r>
      <w:r w:rsidR="00603E31" w:rsidRPr="00605020">
        <w:rPr>
          <w:rFonts w:ascii="Arial" w:hAnsi="Arial" w:cs="Arial"/>
          <w:sz w:val="24"/>
          <w:szCs w:val="24"/>
        </w:rPr>
        <w:t>peroxide dose-</w:t>
      </w:r>
      <w:r w:rsidR="004829C3" w:rsidRPr="00605020">
        <w:rPr>
          <w:rFonts w:ascii="Arial" w:hAnsi="Arial" w:cs="Arial"/>
          <w:sz w:val="24"/>
          <w:szCs w:val="24"/>
        </w:rPr>
        <w:t xml:space="preserve">response curve uses the ratio </w:t>
      </w:r>
      <w:proofErr w:type="spellStart"/>
      <w:r w:rsidR="004829C3" w:rsidRPr="00605020">
        <w:rPr>
          <w:rFonts w:ascii="Arial" w:hAnsi="Arial" w:cs="Arial"/>
          <w:sz w:val="24"/>
          <w:szCs w:val="24"/>
        </w:rPr>
        <w:t>C</w:t>
      </w:r>
      <w:r w:rsidR="004829C3" w:rsidRPr="00605020">
        <w:rPr>
          <w:rFonts w:ascii="Arial" w:hAnsi="Arial" w:cs="Arial"/>
          <w:sz w:val="24"/>
          <w:szCs w:val="24"/>
          <w:vertAlign w:val="subscript"/>
        </w:rPr>
        <w:t>b</w:t>
      </w:r>
      <w:r w:rsidR="004829C3" w:rsidRPr="00605020">
        <w:rPr>
          <w:rFonts w:ascii="Arial" w:hAnsi="Arial" w:cs="Arial"/>
          <w:sz w:val="24"/>
          <w:szCs w:val="24"/>
        </w:rPr>
        <w:t>/C</w:t>
      </w:r>
      <w:r w:rsidR="004829C3" w:rsidRPr="00605020">
        <w:rPr>
          <w:rFonts w:ascii="Arial" w:hAnsi="Arial" w:cs="Arial"/>
          <w:sz w:val="24"/>
          <w:szCs w:val="24"/>
          <w:vertAlign w:val="subscript"/>
        </w:rPr>
        <w:t>v</w:t>
      </w:r>
      <w:proofErr w:type="spellEnd"/>
      <w:r w:rsidR="008905A8">
        <w:rPr>
          <w:rFonts w:ascii="Arial" w:hAnsi="Arial" w:cs="Arial"/>
          <w:sz w:val="24"/>
          <w:szCs w:val="24"/>
        </w:rPr>
        <w:t>.</w:t>
      </w:r>
      <w:del w:id="1574" w:author="Hong Qin" w:date="2012-04-22T08:37:00Z">
        <w:r w:rsidR="00B157B4" w:rsidRPr="00605020" w:rsidDel="00346372">
          <w:rPr>
            <w:rFonts w:ascii="Arial" w:hAnsi="Arial" w:cs="Arial"/>
            <w:sz w:val="24"/>
            <w:szCs w:val="24"/>
          </w:rPr>
          <w:delText>, which represents mitotic asymmetry</w:delText>
        </w:r>
        <w:r w:rsidR="004829C3" w:rsidRPr="00605020" w:rsidDel="00346372">
          <w:rPr>
            <w:rFonts w:ascii="Arial" w:hAnsi="Arial" w:cs="Arial"/>
            <w:sz w:val="24"/>
            <w:szCs w:val="24"/>
          </w:rPr>
          <w:delText>.</w:delText>
        </w:r>
      </w:del>
      <w:r w:rsidR="0052550D">
        <w:rPr>
          <w:rFonts w:ascii="Arial" w:hAnsi="Arial" w:cs="Arial"/>
          <w:sz w:val="24"/>
          <w:szCs w:val="24"/>
        </w:rPr>
        <w:t xml:space="preserve"> </w:t>
      </w:r>
      <w:proofErr w:type="spellStart"/>
      <w:r w:rsidR="00870CED" w:rsidRPr="00605020">
        <w:rPr>
          <w:rFonts w:ascii="Arial" w:hAnsi="Arial" w:cs="Arial"/>
          <w:sz w:val="24"/>
          <w:szCs w:val="24"/>
        </w:rPr>
        <w:t>C</w:t>
      </w:r>
      <w:r w:rsidR="00870CED" w:rsidRPr="00605020">
        <w:rPr>
          <w:rFonts w:ascii="Arial" w:hAnsi="Arial" w:cs="Arial"/>
          <w:sz w:val="24"/>
          <w:szCs w:val="24"/>
          <w:vertAlign w:val="subscript"/>
        </w:rPr>
        <w:t>b</w:t>
      </w:r>
      <w:proofErr w:type="spellEnd"/>
      <w:r w:rsidR="00870CED" w:rsidRPr="00605020">
        <w:rPr>
          <w:rFonts w:ascii="Arial" w:hAnsi="Arial" w:cs="Arial"/>
          <w:sz w:val="24"/>
          <w:szCs w:val="24"/>
        </w:rPr>
        <w:t xml:space="preserve"> represents </w:t>
      </w:r>
      <w:r w:rsidR="00626612" w:rsidRPr="00605020">
        <w:rPr>
          <w:rFonts w:ascii="Arial" w:hAnsi="Arial" w:cs="Arial"/>
          <w:sz w:val="24"/>
          <w:szCs w:val="24"/>
        </w:rPr>
        <w:t xml:space="preserve">the </w:t>
      </w:r>
      <w:r w:rsidR="00640C99" w:rsidRPr="00605020">
        <w:rPr>
          <w:rFonts w:ascii="Arial" w:hAnsi="Arial" w:cs="Arial"/>
          <w:sz w:val="24"/>
          <w:szCs w:val="24"/>
        </w:rPr>
        <w:t>middle concentration of black colonies</w:t>
      </w:r>
      <w:r w:rsidR="005615FF" w:rsidRPr="00605020">
        <w:rPr>
          <w:rFonts w:ascii="Arial" w:hAnsi="Arial" w:cs="Arial"/>
          <w:sz w:val="24"/>
          <w:szCs w:val="24"/>
        </w:rPr>
        <w:t>, which is a measure of genome instability.</w:t>
      </w:r>
      <w:del w:id="1575" w:author="hong qin" w:date="2012-04-20T08:36:00Z">
        <w:r w:rsidR="00640C99" w:rsidRPr="00605020">
          <w:rPr>
            <w:rFonts w:ascii="Arial" w:hAnsi="Arial" w:cs="Arial"/>
            <w:sz w:val="24"/>
            <w:szCs w:val="24"/>
          </w:rPr>
          <w:delText>C</w:delText>
        </w:r>
        <w:r w:rsidR="00640C99" w:rsidRPr="00605020">
          <w:rPr>
            <w:rFonts w:ascii="Arial" w:hAnsi="Arial" w:cs="Arial"/>
            <w:sz w:val="24"/>
            <w:szCs w:val="24"/>
            <w:vertAlign w:val="subscript"/>
          </w:rPr>
          <w:delText>v</w:delText>
        </w:r>
        <w:r w:rsidR="00652412" w:rsidRPr="00605020">
          <w:rPr>
            <w:rFonts w:ascii="Arial" w:hAnsi="Arial" w:cs="Arial"/>
            <w:sz w:val="24"/>
            <w:szCs w:val="24"/>
          </w:rPr>
          <w:delText>represents</w:delText>
        </w:r>
      </w:del>
      <w:ins w:id="1576" w:author="Hong Qin" w:date="2012-04-19T19:11:00Z">
        <w:r w:rsidR="00223424">
          <w:rPr>
            <w:rFonts w:ascii="Arial" w:hAnsi="Arial" w:cs="Arial"/>
            <w:sz w:val="24"/>
            <w:szCs w:val="24"/>
          </w:rPr>
          <w:t xml:space="preserve"> </w:t>
        </w:r>
      </w:ins>
      <w:proofErr w:type="spellStart"/>
      <w:ins w:id="1577" w:author="hong qin" w:date="2012-04-20T08:36:00Z">
        <w:r w:rsidR="00640C99" w:rsidRPr="00605020">
          <w:rPr>
            <w:rFonts w:ascii="Arial" w:hAnsi="Arial" w:cs="Arial"/>
            <w:sz w:val="24"/>
            <w:szCs w:val="24"/>
          </w:rPr>
          <w:t>C</w:t>
        </w:r>
        <w:r w:rsidR="00640C99" w:rsidRPr="00605020">
          <w:rPr>
            <w:rFonts w:ascii="Arial" w:hAnsi="Arial" w:cs="Arial"/>
            <w:sz w:val="24"/>
            <w:szCs w:val="24"/>
            <w:vertAlign w:val="subscript"/>
          </w:rPr>
          <w:t>v</w:t>
        </w:r>
      </w:ins>
      <w:proofErr w:type="spellEnd"/>
      <w:ins w:id="1578" w:author="Hong Qin" w:date="2012-04-19T19:11:00Z">
        <w:r w:rsidR="00223424">
          <w:rPr>
            <w:rFonts w:ascii="Arial" w:hAnsi="Arial" w:cs="Arial"/>
            <w:sz w:val="24"/>
            <w:szCs w:val="24"/>
            <w:vertAlign w:val="subscript"/>
          </w:rPr>
          <w:t xml:space="preserve"> </w:t>
        </w:r>
      </w:ins>
      <w:ins w:id="1579" w:author="hong qin" w:date="2012-04-20T08:36:00Z">
        <w:r w:rsidR="00652412" w:rsidRPr="00605020">
          <w:rPr>
            <w:rFonts w:ascii="Arial" w:hAnsi="Arial" w:cs="Arial"/>
            <w:sz w:val="24"/>
            <w:szCs w:val="24"/>
          </w:rPr>
          <w:t>represents</w:t>
        </w:r>
      </w:ins>
      <w:r w:rsidR="00652412" w:rsidRPr="00605020">
        <w:rPr>
          <w:rFonts w:ascii="Arial" w:hAnsi="Arial" w:cs="Arial"/>
          <w:sz w:val="24"/>
          <w:szCs w:val="24"/>
        </w:rPr>
        <w:t xml:space="preserve"> </w:t>
      </w:r>
      <w:r w:rsidR="003225BC" w:rsidRPr="00605020">
        <w:rPr>
          <w:rFonts w:ascii="Arial" w:hAnsi="Arial" w:cs="Arial"/>
          <w:sz w:val="24"/>
          <w:szCs w:val="24"/>
        </w:rPr>
        <w:t>the mid</w:t>
      </w:r>
      <w:r w:rsidR="0006631E" w:rsidRPr="00605020">
        <w:rPr>
          <w:rFonts w:ascii="Arial" w:hAnsi="Arial" w:cs="Arial"/>
          <w:sz w:val="24"/>
          <w:szCs w:val="24"/>
        </w:rPr>
        <w:t>dle concentration of viability</w:t>
      </w:r>
      <w:r w:rsidR="000A613A" w:rsidRPr="00605020">
        <w:rPr>
          <w:rFonts w:ascii="Arial" w:hAnsi="Arial" w:cs="Arial"/>
          <w:sz w:val="24"/>
          <w:szCs w:val="24"/>
        </w:rPr>
        <w:t xml:space="preserve">. With respect to </w:t>
      </w:r>
      <w:r w:rsidR="004A4680" w:rsidRPr="00605020">
        <w:rPr>
          <w:rFonts w:ascii="Arial" w:hAnsi="Arial" w:cs="Arial"/>
          <w:sz w:val="24"/>
          <w:szCs w:val="24"/>
        </w:rPr>
        <w:t xml:space="preserve">dose-response curve, </w:t>
      </w:r>
      <w:proofErr w:type="spellStart"/>
      <w:r w:rsidR="000A613A" w:rsidRPr="00605020">
        <w:rPr>
          <w:rFonts w:ascii="Arial" w:hAnsi="Arial" w:cs="Arial"/>
          <w:sz w:val="24"/>
          <w:szCs w:val="24"/>
        </w:rPr>
        <w:t>C</w:t>
      </w:r>
      <w:r w:rsidR="000A613A" w:rsidRPr="00605020">
        <w:rPr>
          <w:rFonts w:ascii="Arial" w:hAnsi="Arial" w:cs="Arial"/>
          <w:sz w:val="24"/>
          <w:szCs w:val="24"/>
          <w:vertAlign w:val="subscript"/>
        </w:rPr>
        <w:t>b</w:t>
      </w:r>
      <w:proofErr w:type="spellEnd"/>
      <w:r w:rsidR="000A613A" w:rsidRPr="00605020">
        <w:rPr>
          <w:rFonts w:ascii="Arial" w:hAnsi="Arial" w:cs="Arial"/>
          <w:sz w:val="24"/>
          <w:szCs w:val="24"/>
        </w:rPr>
        <w:t xml:space="preserve"> usually comes before </w:t>
      </w:r>
      <w:proofErr w:type="spellStart"/>
      <w:r w:rsidR="000A613A" w:rsidRPr="00605020">
        <w:rPr>
          <w:rFonts w:ascii="Arial" w:hAnsi="Arial" w:cs="Arial"/>
          <w:sz w:val="24"/>
          <w:szCs w:val="24"/>
        </w:rPr>
        <w:t>C</w:t>
      </w:r>
      <w:r w:rsidR="000A613A" w:rsidRPr="00605020">
        <w:rPr>
          <w:rFonts w:ascii="Arial" w:hAnsi="Arial" w:cs="Arial"/>
          <w:sz w:val="24"/>
          <w:szCs w:val="24"/>
          <w:vertAlign w:val="subscript"/>
        </w:rPr>
        <w:t>v</w:t>
      </w:r>
      <w:proofErr w:type="spellEnd"/>
      <w:r w:rsidR="000A613A" w:rsidRPr="00605020">
        <w:rPr>
          <w:rFonts w:ascii="Arial" w:hAnsi="Arial" w:cs="Arial"/>
          <w:sz w:val="24"/>
          <w:szCs w:val="24"/>
        </w:rPr>
        <w:t xml:space="preserve"> in the strains used</w:t>
      </w:r>
      <w:r w:rsidR="0052550D">
        <w:rPr>
          <w:rFonts w:ascii="Arial" w:hAnsi="Arial" w:cs="Arial"/>
          <w:sz w:val="24"/>
          <w:szCs w:val="24"/>
        </w:rPr>
        <w:t xml:space="preserve"> </w:t>
      </w:r>
      <w:ins w:id="1580" w:author="bidyut k mohanty" w:date="2012-04-21T08:35:00Z">
        <w:r w:rsidR="00801AC1">
          <w:rPr>
            <w:rFonts w:ascii="Arial" w:hAnsi="Arial" w:cs="Arial"/>
            <w:sz w:val="24"/>
            <w:szCs w:val="24"/>
          </w:rPr>
          <w:t>(</w:t>
        </w:r>
      </w:ins>
      <w:r w:rsidR="00C501A6" w:rsidRPr="00C501A6">
        <w:rPr>
          <w:rFonts w:ascii="Arial" w:hAnsi="Arial"/>
          <w:sz w:val="24"/>
        </w:rPr>
        <w:t>Figure 4B</w:t>
      </w:r>
      <w:del w:id="1581" w:author="Hong Qin" w:date="2012-04-23T00:08:00Z">
        <w:r w:rsidR="000A613A" w:rsidRPr="00605020">
          <w:rPr>
            <w:rFonts w:ascii="Arial" w:hAnsi="Arial" w:cs="Arial"/>
            <w:sz w:val="24"/>
            <w:szCs w:val="24"/>
          </w:rPr>
          <w:delText>.</w:delText>
        </w:r>
        <w:r w:rsidR="0052550D">
          <w:rPr>
            <w:rFonts w:ascii="Arial" w:hAnsi="Arial" w:cs="Arial"/>
            <w:sz w:val="24"/>
            <w:szCs w:val="24"/>
          </w:rPr>
          <w:delText xml:space="preserve"> </w:delText>
        </w:r>
        <w:r w:rsidR="008905A8">
          <w:rPr>
            <w:rFonts w:ascii="Arial" w:hAnsi="Arial" w:cs="Arial"/>
            <w:sz w:val="24"/>
            <w:szCs w:val="24"/>
          </w:rPr>
          <w:delText xml:space="preserve">This suggests that there is a greater </w:delText>
        </w:r>
        <w:r w:rsidR="0052550D">
          <w:rPr>
            <w:rFonts w:ascii="Arial" w:hAnsi="Arial" w:cs="Arial"/>
            <w:sz w:val="24"/>
            <w:szCs w:val="24"/>
          </w:rPr>
          <w:delText>probability of</w:delText>
        </w:r>
        <w:r w:rsidR="009F13D8" w:rsidRPr="00605020">
          <w:rPr>
            <w:rFonts w:ascii="Arial" w:hAnsi="Arial" w:cs="Arial"/>
            <w:sz w:val="24"/>
            <w:szCs w:val="24"/>
          </w:rPr>
          <w:delText xml:space="preserve"> observing a higher frequency of strains with </w:delText>
        </w:r>
        <w:r w:rsidR="000A613A" w:rsidRPr="00605020">
          <w:rPr>
            <w:rFonts w:ascii="Arial" w:hAnsi="Arial" w:cs="Arial"/>
            <w:sz w:val="24"/>
            <w:szCs w:val="24"/>
          </w:rPr>
          <w:delText>C</w:delText>
        </w:r>
        <w:r w:rsidR="000A613A" w:rsidRPr="00605020">
          <w:rPr>
            <w:rFonts w:ascii="Arial" w:hAnsi="Arial" w:cs="Arial"/>
            <w:sz w:val="24"/>
            <w:szCs w:val="24"/>
            <w:vertAlign w:val="subscript"/>
          </w:rPr>
          <w:delText>v</w:delText>
        </w:r>
        <w:r w:rsidR="000A613A" w:rsidRPr="00605020">
          <w:rPr>
            <w:rFonts w:ascii="Arial" w:hAnsi="Arial" w:cs="Arial"/>
            <w:sz w:val="24"/>
            <w:szCs w:val="24"/>
          </w:rPr>
          <w:delText>/</w:delText>
        </w:r>
      </w:del>
      <w:ins w:id="1582" w:author="bidyut k mohanty" w:date="2012-04-21T08:35:00Z">
        <w:r w:rsidR="00801AC1">
          <w:rPr>
            <w:rFonts w:ascii="Arial" w:hAnsi="Arial"/>
            <w:sz w:val="24"/>
          </w:rPr>
          <w:t>)</w:t>
        </w:r>
      </w:ins>
      <w:ins w:id="1583" w:author="Hong Qin" w:date="2012-04-23T00:08:00Z">
        <w:r w:rsidR="000A613A" w:rsidRPr="00605020">
          <w:rPr>
            <w:rFonts w:ascii="Arial" w:hAnsi="Arial" w:cs="Arial"/>
            <w:sz w:val="24"/>
            <w:szCs w:val="24"/>
          </w:rPr>
          <w:t>.</w:t>
        </w:r>
        <w:r w:rsidR="0052550D">
          <w:rPr>
            <w:rFonts w:ascii="Arial" w:hAnsi="Arial" w:cs="Arial"/>
            <w:sz w:val="24"/>
            <w:szCs w:val="24"/>
          </w:rPr>
          <w:t xml:space="preserve"> </w:t>
        </w:r>
      </w:ins>
      <w:ins w:id="1584" w:author="Hong Qin" w:date="2012-04-22T08:37:00Z">
        <w:r w:rsidR="00346372">
          <w:rPr>
            <w:rFonts w:ascii="Arial" w:hAnsi="Arial" w:cs="Arial"/>
            <w:sz w:val="24"/>
            <w:szCs w:val="24"/>
          </w:rPr>
          <w:t xml:space="preserve">The ratio of </w:t>
        </w:r>
        <w:proofErr w:type="spellStart"/>
        <w:r w:rsidR="00346372" w:rsidRPr="00605020">
          <w:rPr>
            <w:rFonts w:ascii="Arial" w:hAnsi="Arial" w:cs="Arial"/>
            <w:sz w:val="24"/>
            <w:szCs w:val="24"/>
          </w:rPr>
          <w:t>C</w:t>
        </w:r>
        <w:r w:rsidR="00346372" w:rsidRPr="00605020">
          <w:rPr>
            <w:rFonts w:ascii="Arial" w:hAnsi="Arial" w:cs="Arial"/>
            <w:sz w:val="24"/>
            <w:szCs w:val="24"/>
            <w:vertAlign w:val="subscript"/>
          </w:rPr>
          <w:t>b</w:t>
        </w:r>
      </w:ins>
      <w:del w:id="1585" w:author="Hong Qin" w:date="2012-04-23T00:08:00Z">
        <w:r w:rsidR="000A613A" w:rsidRPr="00605020">
          <w:rPr>
            <w:rFonts w:ascii="Arial" w:hAnsi="Arial" w:cs="Arial"/>
            <w:sz w:val="24"/>
            <w:szCs w:val="24"/>
          </w:rPr>
          <w:delText xml:space="preserve"> </w:delText>
        </w:r>
      </w:del>
      <w:ins w:id="1586" w:author="Hong Qin" w:date="2012-04-22T08:37:00Z">
        <w:r w:rsidR="00346372" w:rsidRPr="00605020">
          <w:rPr>
            <w:rFonts w:ascii="Arial" w:hAnsi="Arial" w:cs="Arial"/>
            <w:sz w:val="24"/>
            <w:szCs w:val="24"/>
          </w:rPr>
          <w:t>/C</w:t>
        </w:r>
        <w:r w:rsidR="00346372" w:rsidRPr="00605020">
          <w:rPr>
            <w:rFonts w:ascii="Arial" w:hAnsi="Arial" w:cs="Arial"/>
            <w:sz w:val="24"/>
            <w:szCs w:val="24"/>
            <w:vertAlign w:val="subscript"/>
          </w:rPr>
          <w:t>v</w:t>
        </w:r>
        <w:proofErr w:type="spellEnd"/>
        <w:r w:rsidR="00346372">
          <w:rPr>
            <w:rFonts w:ascii="Arial" w:hAnsi="Arial" w:cs="Arial"/>
            <w:sz w:val="24"/>
            <w:szCs w:val="24"/>
            <w:vertAlign w:val="subscript"/>
          </w:rPr>
          <w:t xml:space="preserve"> </w:t>
        </w:r>
      </w:ins>
      <w:ins w:id="1587" w:author="Hong Qin" w:date="2012-04-22T08:38:00Z">
        <w:r w:rsidR="00346372">
          <w:rPr>
            <w:rFonts w:ascii="Arial" w:hAnsi="Arial" w:cs="Arial"/>
            <w:sz w:val="24"/>
            <w:szCs w:val="24"/>
          </w:rPr>
          <w:t>thus</w:t>
        </w:r>
        <w:r w:rsidR="0008477C">
          <w:rPr>
            <w:rFonts w:ascii="Arial" w:hAnsi="Arial" w:cs="Arial"/>
            <w:sz w:val="24"/>
            <w:szCs w:val="24"/>
          </w:rPr>
          <w:t xml:space="preserve"> represents</w:t>
        </w:r>
        <w:r w:rsidR="00346372">
          <w:rPr>
            <w:rFonts w:ascii="Arial" w:hAnsi="Arial" w:cs="Arial"/>
            <w:sz w:val="24"/>
            <w:szCs w:val="24"/>
          </w:rPr>
          <w:t xml:space="preserve"> the capability of cells to maintain viability </w:t>
        </w:r>
        <w:r w:rsidR="00B4201B">
          <w:rPr>
            <w:rFonts w:ascii="Arial" w:hAnsi="Arial" w:cs="Arial"/>
            <w:sz w:val="24"/>
            <w:szCs w:val="24"/>
          </w:rPr>
          <w:t>after the increase of H2O2-</w:t>
        </w:r>
      </w:ins>
      <w:ins w:id="1588" w:author="Hong Qin" w:date="2012-04-22T08:39:00Z">
        <w:r w:rsidR="00B4201B">
          <w:rPr>
            <w:rFonts w:ascii="Arial" w:hAnsi="Arial" w:cs="Arial"/>
            <w:sz w:val="24"/>
            <w:szCs w:val="24"/>
          </w:rPr>
          <w:t>induced</w:t>
        </w:r>
      </w:ins>
      <w:ins w:id="1589" w:author="Hong Qin" w:date="2012-04-22T08:38:00Z">
        <w:r w:rsidR="00B4201B">
          <w:rPr>
            <w:rFonts w:ascii="Arial" w:hAnsi="Arial" w:cs="Arial"/>
            <w:sz w:val="24"/>
            <w:szCs w:val="24"/>
          </w:rPr>
          <w:t xml:space="preserve"> LOH</w:t>
        </w:r>
      </w:ins>
      <w:ins w:id="1590" w:author="Hong Qin" w:date="2012-04-22T08:39:00Z">
        <w:r w:rsidR="00013FB4">
          <w:rPr>
            <w:rFonts w:ascii="Arial" w:hAnsi="Arial" w:cs="Arial"/>
            <w:sz w:val="24"/>
            <w:szCs w:val="24"/>
          </w:rPr>
          <w:t xml:space="preserve">. </w:t>
        </w:r>
      </w:ins>
      <w:del w:id="1591" w:author="Hong Qin" w:date="2012-04-22T08:42:00Z">
        <w:r w:rsidR="008905A8" w:rsidDel="00A26537">
          <w:rPr>
            <w:rFonts w:ascii="Arial" w:hAnsi="Arial" w:cs="Arial"/>
            <w:sz w:val="24"/>
            <w:szCs w:val="24"/>
          </w:rPr>
          <w:delText xml:space="preserve">This suggests that there is a greater </w:delText>
        </w:r>
        <w:r w:rsidR="0052550D" w:rsidDel="00A26537">
          <w:rPr>
            <w:rFonts w:ascii="Arial" w:hAnsi="Arial" w:cs="Arial"/>
            <w:sz w:val="24"/>
            <w:szCs w:val="24"/>
          </w:rPr>
          <w:delText>probability of</w:delText>
        </w:r>
        <w:r w:rsidR="009F13D8" w:rsidRPr="00605020" w:rsidDel="00A26537">
          <w:rPr>
            <w:rFonts w:ascii="Arial" w:hAnsi="Arial" w:cs="Arial"/>
            <w:sz w:val="24"/>
            <w:szCs w:val="24"/>
          </w:rPr>
          <w:delText xml:space="preserve"> observing a </w:delText>
        </w:r>
      </w:del>
      <w:ins w:id="1592" w:author="Hong Qin" w:date="2012-04-22T08:42:00Z">
        <w:r w:rsidR="00A26537">
          <w:rPr>
            <w:rFonts w:ascii="Arial" w:hAnsi="Arial" w:cs="Arial"/>
            <w:sz w:val="24"/>
            <w:szCs w:val="24"/>
          </w:rPr>
          <w:t xml:space="preserve">For most natural isolates, </w:t>
        </w:r>
      </w:ins>
      <w:proofErr w:type="gramStart"/>
      <w:ins w:id="1593" w:author="Hong Qin" w:date="2012-04-22T08:43:00Z">
        <w:r w:rsidR="00A26537">
          <w:rPr>
            <w:rFonts w:ascii="Arial" w:hAnsi="Arial" w:cs="Arial"/>
            <w:sz w:val="24"/>
            <w:szCs w:val="24"/>
          </w:rPr>
          <w:t xml:space="preserve">this </w:t>
        </w:r>
      </w:ins>
      <w:del w:id="1594" w:author="Hong Qin" w:date="2012-04-22T08:43:00Z">
        <w:r w:rsidR="009F13D8" w:rsidRPr="00605020" w:rsidDel="00A26537">
          <w:rPr>
            <w:rFonts w:ascii="Arial" w:hAnsi="Arial" w:cs="Arial"/>
            <w:sz w:val="24"/>
            <w:szCs w:val="24"/>
          </w:rPr>
          <w:delText xml:space="preserve">higher frequency of strains with </w:delText>
        </w:r>
      </w:del>
      <w:del w:id="1595" w:author="Hong Qin" w:date="2012-04-22T08:35:00Z">
        <w:r w:rsidR="000A613A" w:rsidRPr="00605020" w:rsidDel="0065678D">
          <w:rPr>
            <w:rFonts w:ascii="Arial" w:hAnsi="Arial" w:cs="Arial"/>
            <w:sz w:val="24"/>
            <w:szCs w:val="24"/>
          </w:rPr>
          <w:delText>C</w:delText>
        </w:r>
        <w:r w:rsidR="000A613A" w:rsidRPr="00605020" w:rsidDel="0065678D">
          <w:rPr>
            <w:rFonts w:ascii="Arial" w:hAnsi="Arial" w:cs="Arial"/>
            <w:sz w:val="24"/>
            <w:szCs w:val="24"/>
            <w:vertAlign w:val="subscript"/>
          </w:rPr>
          <w:delText>v</w:delText>
        </w:r>
      </w:del>
      <w:proofErr w:type="spellStart"/>
      <w:ins w:id="1596" w:author="Hong Qin" w:date="2012-04-22T08:35:00Z">
        <w:r w:rsidR="0065678D" w:rsidRPr="00605020">
          <w:rPr>
            <w:rFonts w:ascii="Arial" w:hAnsi="Arial" w:cs="Arial"/>
            <w:sz w:val="24"/>
            <w:szCs w:val="24"/>
          </w:rPr>
          <w:t>C</w:t>
        </w:r>
        <w:r w:rsidR="0065678D">
          <w:rPr>
            <w:rFonts w:ascii="Arial" w:hAnsi="Arial" w:cs="Arial"/>
            <w:sz w:val="24"/>
            <w:szCs w:val="24"/>
            <w:vertAlign w:val="subscript"/>
          </w:rPr>
          <w:t>b</w:t>
        </w:r>
      </w:ins>
      <w:ins w:id="1597" w:author="Hong Qin" w:date="2012-04-23T00:08:00Z">
        <w:r w:rsidR="000A613A" w:rsidRPr="00605020">
          <w:rPr>
            <w:rFonts w:ascii="Arial" w:hAnsi="Arial" w:cs="Arial"/>
            <w:sz w:val="24"/>
            <w:szCs w:val="24"/>
          </w:rPr>
          <w:t>/</w:t>
        </w:r>
      </w:ins>
      <w:del w:id="1598" w:author="Hong Qin" w:date="2012-04-22T08:35:00Z">
        <w:r w:rsidR="000A613A" w:rsidRPr="00605020" w:rsidDel="0065678D">
          <w:rPr>
            <w:rFonts w:ascii="Arial" w:hAnsi="Arial" w:cs="Arial"/>
            <w:sz w:val="24"/>
            <w:szCs w:val="24"/>
          </w:rPr>
          <w:delText>C</w:delText>
        </w:r>
        <w:r w:rsidR="000A613A" w:rsidRPr="00605020" w:rsidDel="0065678D">
          <w:rPr>
            <w:rFonts w:ascii="Arial" w:hAnsi="Arial" w:cs="Arial"/>
            <w:sz w:val="24"/>
            <w:szCs w:val="24"/>
            <w:vertAlign w:val="subscript"/>
          </w:rPr>
          <w:delText>b</w:delText>
        </w:r>
        <w:r w:rsidR="000A613A" w:rsidRPr="00605020" w:rsidDel="0065678D">
          <w:rPr>
            <w:rFonts w:ascii="Arial" w:hAnsi="Arial" w:cs="Arial"/>
            <w:sz w:val="24"/>
            <w:szCs w:val="24"/>
          </w:rPr>
          <w:delText xml:space="preserve"> </w:delText>
        </w:r>
      </w:del>
      <w:ins w:id="1599" w:author="Hong Qin" w:date="2012-04-22T08:35:00Z">
        <w:r w:rsidR="0065678D" w:rsidRPr="00605020">
          <w:rPr>
            <w:rFonts w:ascii="Arial" w:hAnsi="Arial" w:cs="Arial"/>
            <w:sz w:val="24"/>
            <w:szCs w:val="24"/>
          </w:rPr>
          <w:t>C</w:t>
        </w:r>
        <w:r w:rsidR="0065678D">
          <w:rPr>
            <w:rFonts w:ascii="Arial" w:hAnsi="Arial" w:cs="Arial"/>
            <w:sz w:val="24"/>
            <w:szCs w:val="24"/>
            <w:vertAlign w:val="subscript"/>
          </w:rPr>
          <w:t>v</w:t>
        </w:r>
        <w:proofErr w:type="spellEnd"/>
        <w:r w:rsidR="0065678D" w:rsidRPr="00605020">
          <w:rPr>
            <w:rFonts w:ascii="Arial" w:hAnsi="Arial" w:cs="Arial"/>
            <w:sz w:val="24"/>
            <w:szCs w:val="24"/>
          </w:rPr>
          <w:t xml:space="preserve"> </w:t>
        </w:r>
      </w:ins>
      <w:r w:rsidR="000A613A" w:rsidRPr="00605020">
        <w:rPr>
          <w:rFonts w:ascii="Arial" w:hAnsi="Arial" w:cs="Arial"/>
          <w:sz w:val="24"/>
          <w:szCs w:val="24"/>
        </w:rPr>
        <w:t>ratio</w:t>
      </w:r>
      <w:del w:id="1600" w:author="Hong Qin" w:date="2012-04-22T08:43:00Z">
        <w:r w:rsidR="009F13D8" w:rsidRPr="00605020" w:rsidDel="00A26537">
          <w:rPr>
            <w:rFonts w:ascii="Arial" w:hAnsi="Arial" w:cs="Arial"/>
            <w:sz w:val="24"/>
            <w:szCs w:val="24"/>
          </w:rPr>
          <w:delText>s that</w:delText>
        </w:r>
      </w:del>
      <w:r w:rsidR="009F13D8" w:rsidRPr="00605020">
        <w:rPr>
          <w:rFonts w:ascii="Arial" w:hAnsi="Arial" w:cs="Arial"/>
          <w:sz w:val="24"/>
          <w:szCs w:val="24"/>
        </w:rPr>
        <w:t xml:space="preserve"> are</w:t>
      </w:r>
      <w:proofErr w:type="gramEnd"/>
      <w:r w:rsidR="009F13D8" w:rsidRPr="00605020">
        <w:rPr>
          <w:rFonts w:ascii="Arial" w:hAnsi="Arial" w:cs="Arial"/>
          <w:sz w:val="24"/>
          <w:szCs w:val="24"/>
        </w:rPr>
        <w:t xml:space="preserve"> lower than one </w:t>
      </w:r>
      <w:ins w:id="1601" w:author="bidyut k mohanty" w:date="2012-04-21T08:36:00Z">
        <w:r w:rsidR="00E6575D" w:rsidRPr="00E6575D">
          <w:rPr>
            <w:rFonts w:ascii="Arial" w:hAnsi="Arial"/>
            <w:sz w:val="24"/>
            <w:rPrChange w:id="1602" w:author="Hong Qin" w:date="2012-04-23T00:08:00Z">
              <w:rPr>
                <w:rFonts w:ascii="Arial" w:hAnsi="Arial"/>
                <w:b/>
                <w:sz w:val="24"/>
              </w:rPr>
            </w:rPrChange>
          </w:rPr>
          <w:t>(</w:t>
        </w:r>
      </w:ins>
      <w:r w:rsidR="00E6575D" w:rsidRPr="00E6575D">
        <w:rPr>
          <w:rFonts w:ascii="Arial" w:hAnsi="Arial"/>
          <w:b/>
          <w:sz w:val="24"/>
          <w:rPrChange w:id="1603" w:author="bidyut k mohanty" w:date="2012-04-22T08:31:00Z">
            <w:rPr>
              <w:rFonts w:ascii="Arial" w:hAnsi="Arial" w:cs="Arial"/>
              <w:sz w:val="24"/>
              <w:szCs w:val="24"/>
            </w:rPr>
          </w:rPrChange>
        </w:rPr>
        <w:t>Figure</w:t>
      </w:r>
      <w:ins w:id="1604" w:author="bidyut k mohanty" w:date="2012-04-21T08:36:00Z">
        <w:r w:rsidR="00E6575D" w:rsidRPr="00E6575D">
          <w:rPr>
            <w:rFonts w:ascii="Arial" w:hAnsi="Arial"/>
            <w:b/>
            <w:sz w:val="24"/>
            <w:rPrChange w:id="1605" w:author="bidyut k mohanty" w:date="2012-04-22T08:31:00Z">
              <w:rPr>
                <w:rFonts w:ascii="Arial" w:hAnsi="Arial" w:cs="Arial"/>
                <w:sz w:val="24"/>
                <w:szCs w:val="24"/>
              </w:rPr>
            </w:rPrChange>
          </w:rPr>
          <w:t xml:space="preserve"> </w:t>
        </w:r>
      </w:ins>
      <w:ins w:id="1606" w:author="bidyut k mohanty" w:date="2012-04-22T08:31:00Z">
        <w:del w:id="1607" w:author="Hong Qin" w:date="2012-04-22T08:35:00Z">
          <w:r w:rsidR="00AE4926" w:rsidDel="00CA558B">
            <w:rPr>
              <w:rFonts w:ascii="Arial" w:hAnsi="Arial" w:cs="Arial"/>
              <w:b/>
              <w:sz w:val="24"/>
              <w:szCs w:val="24"/>
            </w:rPr>
            <w:delText>7</w:delText>
          </w:r>
          <w:r w:rsidR="00C501A6" w:rsidRPr="00C501A6" w:rsidDel="00CA558B">
            <w:rPr>
              <w:rFonts w:ascii="Arial" w:hAnsi="Arial" w:cs="Arial"/>
              <w:b/>
              <w:sz w:val="24"/>
              <w:szCs w:val="24"/>
            </w:rPr>
            <w:delText>,</w:delText>
          </w:r>
        </w:del>
      </w:ins>
      <w:ins w:id="1608" w:author="Hong Qin" w:date="2012-04-23T00:08:00Z">
        <w:r w:rsidR="00362D95" w:rsidRPr="00483FDB">
          <w:rPr>
            <w:rFonts w:ascii="Arial" w:hAnsi="Arial" w:cs="Arial"/>
            <w:b/>
            <w:sz w:val="24"/>
            <w:szCs w:val="24"/>
          </w:rPr>
          <w:t xml:space="preserve"> </w:t>
        </w:r>
      </w:ins>
      <w:ins w:id="1609" w:author="bidyut k mohanty" w:date="2012-04-22T08:31:00Z">
        <w:r w:rsidR="00E6575D" w:rsidRPr="00E6575D">
          <w:rPr>
            <w:rFonts w:ascii="Arial" w:hAnsi="Arial" w:cs="Arial"/>
            <w:sz w:val="24"/>
            <w:szCs w:val="24"/>
            <w:rPrChange w:id="1610" w:author="bidyut k mohanty" w:date="2012-04-21T08:36:00Z">
              <w:rPr>
                <w:rFonts w:ascii="Arial" w:hAnsi="Arial" w:cs="Arial"/>
                <w:b/>
                <w:sz w:val="24"/>
                <w:szCs w:val="24"/>
              </w:rPr>
            </w:rPrChange>
          </w:rPr>
          <w:t>6,</w:t>
        </w:r>
      </w:ins>
      <w:ins w:id="1611" w:author="Hong Qin" w:date="2012-04-22T08:35:00Z">
        <w:r w:rsidR="00CA558B">
          <w:rPr>
            <w:rFonts w:ascii="Arial" w:hAnsi="Arial" w:cs="Arial"/>
            <w:sz w:val="24"/>
            <w:szCs w:val="24"/>
          </w:rPr>
          <w:t>7, and</w:t>
        </w:r>
      </w:ins>
      <w:ins w:id="1612" w:author="bidyut k mohanty" w:date="2012-04-21T08:35:00Z">
        <w:r w:rsidR="00E6575D" w:rsidRPr="00E6575D">
          <w:rPr>
            <w:rFonts w:ascii="Arial" w:hAnsi="Arial" w:cs="Arial"/>
            <w:sz w:val="24"/>
            <w:szCs w:val="24"/>
            <w:rPrChange w:id="1613" w:author="bidyut k mohanty" w:date="2012-04-21T08:36:00Z">
              <w:rPr>
                <w:rFonts w:ascii="Arial" w:hAnsi="Arial" w:cs="Arial"/>
                <w:b/>
                <w:sz w:val="24"/>
                <w:szCs w:val="24"/>
              </w:rPr>
            </w:rPrChange>
          </w:rPr>
          <w:t xml:space="preserve"> </w:t>
        </w:r>
      </w:ins>
      <w:r w:rsidR="00E6575D" w:rsidRPr="00E6575D">
        <w:rPr>
          <w:rFonts w:ascii="Arial" w:hAnsi="Arial"/>
          <w:sz w:val="24"/>
          <w:rPrChange w:id="1614" w:author="bidyut k mohanty" w:date="2012-04-23T00:08:00Z">
            <w:rPr>
              <w:rFonts w:ascii="Arial" w:hAnsi="Arial"/>
              <w:b/>
              <w:sz w:val="24"/>
            </w:rPr>
          </w:rPrChange>
        </w:rPr>
        <w:t>Table</w:t>
      </w:r>
      <w:ins w:id="1615" w:author="bidyut k mohanty" w:date="2012-04-21T08:36:00Z">
        <w:r w:rsidR="00E6575D" w:rsidRPr="00E6575D">
          <w:rPr>
            <w:rFonts w:ascii="Arial" w:hAnsi="Arial"/>
            <w:b/>
            <w:sz w:val="24"/>
            <w:rPrChange w:id="1616" w:author="bidyut k mohanty" w:date="2012-04-22T08:31:00Z">
              <w:rPr>
                <w:rFonts w:ascii="Arial" w:hAnsi="Arial" w:cs="Arial"/>
                <w:sz w:val="24"/>
                <w:szCs w:val="24"/>
              </w:rPr>
            </w:rPrChange>
          </w:rPr>
          <w:t xml:space="preserve"> </w:t>
        </w:r>
      </w:ins>
      <w:r w:rsidR="00E6575D" w:rsidRPr="00E6575D">
        <w:rPr>
          <w:rFonts w:ascii="Arial" w:hAnsi="Arial"/>
          <w:sz w:val="24"/>
          <w:rPrChange w:id="1617" w:author="bidyut k mohanty" w:date="2012-04-23T00:08:00Z">
            <w:rPr>
              <w:rFonts w:ascii="Arial" w:hAnsi="Arial"/>
              <w:b/>
              <w:sz w:val="24"/>
            </w:rPr>
          </w:rPrChange>
        </w:rPr>
        <w:t>2</w:t>
      </w:r>
      <w:ins w:id="1618" w:author="bidyut k mohanty" w:date="2012-04-21T08:36:00Z">
        <w:r w:rsidR="00E6575D" w:rsidRPr="00E6575D">
          <w:rPr>
            <w:rFonts w:ascii="Arial" w:hAnsi="Arial"/>
            <w:b/>
            <w:sz w:val="24"/>
            <w:rPrChange w:id="1619" w:author="bidyut k mohanty" w:date="2012-04-22T08:31:00Z">
              <w:rPr>
                <w:rFonts w:ascii="Arial" w:hAnsi="Arial" w:cs="Arial"/>
                <w:sz w:val="24"/>
                <w:szCs w:val="24"/>
              </w:rPr>
            </w:rPrChange>
          </w:rPr>
          <w:t>)</w:t>
        </w:r>
      </w:ins>
      <w:r w:rsidR="006A303C" w:rsidRPr="00605020">
        <w:rPr>
          <w:rFonts w:ascii="Arial" w:hAnsi="Arial" w:cs="Arial"/>
          <w:sz w:val="24"/>
          <w:szCs w:val="24"/>
        </w:rPr>
        <w:t>.</w:t>
      </w:r>
    </w:p>
    <w:p w:rsidR="00E6575D" w:rsidRDefault="0072137D" w:rsidP="00E6575D">
      <w:pPr>
        <w:spacing w:after="0" w:line="480" w:lineRule="auto"/>
        <w:ind w:firstLine="720"/>
        <w:rPr>
          <w:rFonts w:ascii="Arial" w:hAnsi="Arial" w:cs="Arial"/>
          <w:sz w:val="24"/>
          <w:szCs w:val="24"/>
        </w:rPr>
        <w:pPrChange w:id="1620" w:author="bidyut k mohanty" w:date="2012-04-22T08:31:00Z">
          <w:pPr>
            <w:spacing w:after="0" w:line="480" w:lineRule="auto"/>
            <w:ind w:firstLine="720"/>
            <w:jc w:val="both"/>
          </w:pPr>
        </w:pPrChange>
      </w:pPr>
      <w:commentRangeStart w:id="1621"/>
      <w:r w:rsidRPr="0072137D">
        <w:rPr>
          <w:rFonts w:ascii="Arial" w:eastAsia="Arial" w:hAnsi="Arial" w:cs="Arial"/>
          <w:sz w:val="24"/>
          <w:szCs w:val="24"/>
        </w:rPr>
        <w:t xml:space="preserve">A regression analysis revealed that genome and viability sensitivity varies with each strain background. </w:t>
      </w:r>
      <w:commentRangeEnd w:id="1621"/>
      <w:r w:rsidR="008E0BDD">
        <w:rPr>
          <w:rStyle w:val="CommentReference"/>
        </w:rPr>
        <w:commentReference w:id="1621"/>
      </w:r>
      <w:r w:rsidRPr="0072137D">
        <w:rPr>
          <w:rFonts w:ascii="Arial" w:eastAsia="Arial" w:hAnsi="Arial" w:cs="Arial"/>
          <w:sz w:val="24"/>
          <w:szCs w:val="24"/>
        </w:rPr>
        <w:t xml:space="preserve">There is a significant association between CLS and the </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b</w:t>
      </w:r>
      <w:r w:rsidRPr="0072137D">
        <w:rPr>
          <w:rFonts w:ascii="Arial" w:eastAsia="Arial" w:hAnsi="Arial" w:cs="Arial"/>
          <w:sz w:val="24"/>
          <w:szCs w:val="24"/>
        </w:rPr>
        <w:t>/C</w:t>
      </w:r>
      <w:r w:rsidRPr="0072137D">
        <w:rPr>
          <w:rFonts w:ascii="Arial" w:eastAsia="Arial" w:hAnsi="Arial" w:cs="Arial"/>
          <w:sz w:val="24"/>
          <w:szCs w:val="24"/>
          <w:vertAlign w:val="subscript"/>
        </w:rPr>
        <w:t>v</w:t>
      </w:r>
      <w:proofErr w:type="spellEnd"/>
      <w:r w:rsidRPr="0072137D">
        <w:rPr>
          <w:rFonts w:ascii="Arial" w:eastAsia="Arial" w:hAnsi="Arial" w:cs="Arial"/>
          <w:sz w:val="24"/>
          <w:szCs w:val="24"/>
        </w:rPr>
        <w:t xml:space="preserve"> ratio with a p-value of 0.024.</w:t>
      </w:r>
      <w:r w:rsidR="00340847">
        <w:rPr>
          <w:rFonts w:ascii="Arial" w:eastAsia="Arial" w:hAnsi="Arial" w:cs="Arial"/>
          <w:sz w:val="24"/>
          <w:szCs w:val="24"/>
        </w:rPr>
        <w:t xml:space="preserve"> </w:t>
      </w:r>
      <w:r w:rsidRPr="0072137D">
        <w:rPr>
          <w:rFonts w:ascii="Arial" w:eastAsia="Arial" w:hAnsi="Arial" w:cs="Arial"/>
          <w:sz w:val="24"/>
          <w:szCs w:val="24"/>
        </w:rPr>
        <w:t xml:space="preserve">The R-squared value of 0.54 indicates a strong association between these measures. A longer CLS corresponds to a smaller </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b</w:t>
      </w:r>
      <w:r w:rsidRPr="0072137D">
        <w:rPr>
          <w:rFonts w:ascii="Arial" w:eastAsia="Arial" w:hAnsi="Arial" w:cs="Arial"/>
          <w:sz w:val="24"/>
          <w:szCs w:val="24"/>
        </w:rPr>
        <w:t>/</w:t>
      </w:r>
      <w:r w:rsidRPr="0072137D">
        <w:rPr>
          <w:rFonts w:ascii="Arial" w:eastAsia="Arial" w:hAnsi="Arial" w:cs="Arial"/>
          <w:sz w:val="24"/>
          <w:szCs w:val="24"/>
          <w:vertAlign w:val="subscript"/>
        </w:rPr>
        <w:t>Cv</w:t>
      </w:r>
      <w:proofErr w:type="spellEnd"/>
      <w:r w:rsidRPr="0072137D">
        <w:rPr>
          <w:rFonts w:ascii="Arial" w:eastAsia="Arial" w:hAnsi="Arial" w:cs="Arial"/>
          <w:sz w:val="24"/>
          <w:szCs w:val="24"/>
        </w:rPr>
        <w:t xml:space="preserve">. </w:t>
      </w:r>
      <w:proofErr w:type="gramStart"/>
      <w:r w:rsidRPr="0072137D">
        <w:rPr>
          <w:rFonts w:ascii="Arial" w:eastAsia="Arial" w:hAnsi="Arial" w:cs="Arial"/>
          <w:sz w:val="24"/>
          <w:szCs w:val="24"/>
        </w:rPr>
        <w:t xml:space="preserve">A </w:t>
      </w:r>
      <w:ins w:id="1622" w:author="bidyut k mohanty" w:date="2012-04-21T08:44:00Z">
        <w:r w:rsidR="00CC05C5">
          <w:rPr>
            <w:rFonts w:ascii="Arial" w:eastAsia="Arial" w:hAnsi="Arial" w:cs="Arial"/>
            <w:sz w:val="24"/>
            <w:szCs w:val="24"/>
          </w:rPr>
          <w:t>value (</w:t>
        </w:r>
        <w:proofErr w:type="spellStart"/>
        <w:r w:rsidR="00CC05C5" w:rsidRPr="0072137D">
          <w:rPr>
            <w:rFonts w:ascii="Arial" w:eastAsia="Arial" w:hAnsi="Arial" w:cs="Arial"/>
            <w:sz w:val="24"/>
            <w:szCs w:val="24"/>
          </w:rPr>
          <w:t>C</w:t>
        </w:r>
        <w:r w:rsidR="00CC05C5" w:rsidRPr="0072137D">
          <w:rPr>
            <w:rFonts w:ascii="Arial" w:eastAsia="Arial" w:hAnsi="Arial" w:cs="Arial"/>
            <w:sz w:val="24"/>
            <w:szCs w:val="24"/>
            <w:vertAlign w:val="subscript"/>
          </w:rPr>
          <w:t>b</w:t>
        </w:r>
        <w:r w:rsidR="00CC05C5" w:rsidRPr="0072137D">
          <w:rPr>
            <w:rFonts w:ascii="Arial" w:eastAsia="Arial" w:hAnsi="Arial" w:cs="Arial"/>
            <w:sz w:val="24"/>
            <w:szCs w:val="24"/>
          </w:rPr>
          <w:t>/</w:t>
        </w:r>
        <w:r w:rsidR="00CC05C5" w:rsidRPr="0072137D">
          <w:rPr>
            <w:rFonts w:ascii="Arial" w:eastAsia="Arial" w:hAnsi="Arial" w:cs="Arial"/>
            <w:sz w:val="24"/>
            <w:szCs w:val="24"/>
            <w:vertAlign w:val="subscript"/>
          </w:rPr>
          <w:t>Cv</w:t>
        </w:r>
        <w:proofErr w:type="spellEnd"/>
        <w:r w:rsidR="00CC05C5">
          <w:rPr>
            <w:rFonts w:ascii="Arial" w:eastAsia="Arial" w:hAnsi="Arial" w:cs="Arial"/>
            <w:sz w:val="24"/>
            <w:szCs w:val="24"/>
          </w:rPr>
          <w:t xml:space="preserve">) </w:t>
        </w:r>
      </w:ins>
      <w:del w:id="1623" w:author="bidyut k mohanty" w:date="2012-04-21T08:44:00Z">
        <w:r w:rsidRPr="0072137D" w:rsidDel="00CC05C5">
          <w:rPr>
            <w:rFonts w:ascii="Arial" w:eastAsia="Arial" w:hAnsi="Arial" w:cs="Arial"/>
            <w:sz w:val="24"/>
            <w:szCs w:val="24"/>
          </w:rPr>
          <w:delText xml:space="preserve">ratio </w:delText>
        </w:r>
      </w:del>
      <w:r w:rsidRPr="0072137D">
        <w:rPr>
          <w:rFonts w:ascii="Arial" w:eastAsia="Arial" w:hAnsi="Arial" w:cs="Arial"/>
          <w:sz w:val="24"/>
          <w:szCs w:val="24"/>
        </w:rPr>
        <w:t>less than 1.</w:t>
      </w:r>
      <w:proofErr w:type="gramEnd"/>
      <w:del w:id="1624" w:author="hong qin" w:date="2012-04-20T08:36:00Z">
        <w:r w:rsidRPr="0072137D">
          <w:rPr>
            <w:rFonts w:ascii="Arial" w:eastAsia="Arial" w:hAnsi="Arial" w:cs="Arial"/>
            <w:sz w:val="24"/>
            <w:szCs w:val="24"/>
          </w:rPr>
          <w:delText>0indicates</w:delText>
        </w:r>
      </w:del>
      <w:ins w:id="1625" w:author="hong qin" w:date="2012-04-20T08:36:00Z">
        <w:r w:rsidRPr="0072137D">
          <w:rPr>
            <w:rFonts w:ascii="Arial" w:eastAsia="Arial" w:hAnsi="Arial" w:cs="Arial"/>
            <w:sz w:val="24"/>
            <w:szCs w:val="24"/>
          </w:rPr>
          <w:t>0</w:t>
        </w:r>
      </w:ins>
      <w:ins w:id="1626" w:author="Hong Qin" w:date="2012-04-19T19:12:00Z">
        <w:r w:rsidR="00223424">
          <w:rPr>
            <w:rFonts w:ascii="Arial" w:eastAsia="Arial" w:hAnsi="Arial" w:cs="Arial"/>
            <w:sz w:val="24"/>
            <w:szCs w:val="24"/>
          </w:rPr>
          <w:t xml:space="preserve"> </w:t>
        </w:r>
      </w:ins>
      <w:ins w:id="1627" w:author="hong qin" w:date="2012-04-20T08:36:00Z">
        <w:r w:rsidRPr="0072137D">
          <w:rPr>
            <w:rFonts w:ascii="Arial" w:eastAsia="Arial" w:hAnsi="Arial" w:cs="Arial"/>
            <w:sz w:val="24"/>
            <w:szCs w:val="24"/>
          </w:rPr>
          <w:t>indicates</w:t>
        </w:r>
      </w:ins>
      <w:r w:rsidRPr="0072137D">
        <w:rPr>
          <w:rFonts w:ascii="Arial" w:eastAsia="Arial" w:hAnsi="Arial" w:cs="Arial"/>
          <w:sz w:val="24"/>
          <w:szCs w:val="24"/>
        </w:rPr>
        <w:t xml:space="preserve"> that </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b</w:t>
      </w:r>
      <w:proofErr w:type="spellEnd"/>
      <w:r w:rsidRPr="0072137D">
        <w:rPr>
          <w:rFonts w:ascii="Arial" w:eastAsia="Arial" w:hAnsi="Arial" w:cs="Arial"/>
          <w:sz w:val="24"/>
          <w:szCs w:val="24"/>
        </w:rPr>
        <w:t xml:space="preserve"> comes before </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v</w:t>
      </w:r>
      <w:proofErr w:type="spellEnd"/>
      <w:r w:rsidRPr="0072137D">
        <w:rPr>
          <w:rFonts w:ascii="Arial" w:eastAsia="Arial" w:hAnsi="Arial" w:cs="Arial"/>
          <w:sz w:val="24"/>
          <w:szCs w:val="24"/>
        </w:rPr>
        <w:t xml:space="preserve">, and thus a greater dose of hydrogen peroxide is required to kill the cell. Thus, strains with lower ratios are more tolerant to hydrogen peroxide with respect to viability. A </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b</w:t>
      </w:r>
      <w:r w:rsidRPr="0072137D">
        <w:rPr>
          <w:rFonts w:ascii="Arial" w:eastAsia="Arial" w:hAnsi="Arial" w:cs="Arial"/>
          <w:sz w:val="24"/>
          <w:szCs w:val="24"/>
        </w:rPr>
        <w:t>/</w:t>
      </w:r>
      <w:del w:id="1628" w:author="hong qin" w:date="2012-04-20T08:36:00Z">
        <w:r w:rsidRPr="0072137D">
          <w:rPr>
            <w:rFonts w:ascii="Arial" w:eastAsia="Arial" w:hAnsi="Arial" w:cs="Arial"/>
            <w:sz w:val="24"/>
            <w:szCs w:val="24"/>
          </w:rPr>
          <w:delText>C</w:delText>
        </w:r>
        <w:r w:rsidRPr="0072137D">
          <w:rPr>
            <w:rFonts w:ascii="Arial" w:eastAsia="Arial" w:hAnsi="Arial" w:cs="Arial"/>
            <w:sz w:val="24"/>
            <w:szCs w:val="24"/>
            <w:vertAlign w:val="subscript"/>
          </w:rPr>
          <w:delText>v</w:delText>
        </w:r>
        <w:r w:rsidRPr="0072137D">
          <w:rPr>
            <w:rFonts w:ascii="Arial" w:eastAsia="Arial" w:hAnsi="Arial" w:cs="Arial"/>
            <w:sz w:val="24"/>
            <w:szCs w:val="24"/>
          </w:rPr>
          <w:delText>greater</w:delText>
        </w:r>
      </w:del>
      <w:ins w:id="1629" w:author="hong qin" w:date="2012-04-20T08:36:00Z">
        <w:r w:rsidRPr="0072137D">
          <w:rPr>
            <w:rFonts w:ascii="Arial" w:eastAsia="Arial" w:hAnsi="Arial" w:cs="Arial"/>
            <w:sz w:val="24"/>
            <w:szCs w:val="24"/>
          </w:rPr>
          <w:t>C</w:t>
        </w:r>
        <w:r w:rsidRPr="0072137D">
          <w:rPr>
            <w:rFonts w:ascii="Arial" w:eastAsia="Arial" w:hAnsi="Arial" w:cs="Arial"/>
            <w:sz w:val="24"/>
            <w:szCs w:val="24"/>
            <w:vertAlign w:val="subscript"/>
          </w:rPr>
          <w:t>v</w:t>
        </w:r>
      </w:ins>
      <w:proofErr w:type="spellEnd"/>
      <w:ins w:id="1630" w:author="Hong Qin" w:date="2012-04-19T19:12:00Z">
        <w:r w:rsidR="00223424">
          <w:rPr>
            <w:rFonts w:ascii="Arial" w:eastAsia="Arial" w:hAnsi="Arial" w:cs="Arial"/>
            <w:sz w:val="24"/>
            <w:szCs w:val="24"/>
            <w:vertAlign w:val="subscript"/>
          </w:rPr>
          <w:t xml:space="preserve"> </w:t>
        </w:r>
        <w:r w:rsidR="00223424">
          <w:rPr>
            <w:rFonts w:ascii="Arial" w:eastAsia="Arial" w:hAnsi="Arial" w:cs="Arial"/>
            <w:sz w:val="24"/>
            <w:szCs w:val="24"/>
          </w:rPr>
          <w:t>value g</w:t>
        </w:r>
      </w:ins>
      <w:del w:id="1631" w:author="Hong Qin" w:date="2012-04-19T19:12:00Z">
        <w:r w:rsidRPr="0072137D" w:rsidDel="00223424">
          <w:rPr>
            <w:rFonts w:ascii="Arial" w:eastAsia="Arial" w:hAnsi="Arial" w:cs="Arial"/>
            <w:sz w:val="24"/>
            <w:szCs w:val="24"/>
          </w:rPr>
          <w:delText>g</w:delText>
        </w:r>
      </w:del>
      <w:ins w:id="1632" w:author="hong qin" w:date="2012-04-20T08:36:00Z">
        <w:r w:rsidRPr="0072137D">
          <w:rPr>
            <w:rFonts w:ascii="Arial" w:eastAsia="Arial" w:hAnsi="Arial" w:cs="Arial"/>
            <w:sz w:val="24"/>
            <w:szCs w:val="24"/>
          </w:rPr>
          <w:t>reater</w:t>
        </w:r>
      </w:ins>
      <w:r w:rsidRPr="0072137D">
        <w:rPr>
          <w:rFonts w:ascii="Arial" w:eastAsia="Arial" w:hAnsi="Arial" w:cs="Arial"/>
          <w:sz w:val="24"/>
          <w:szCs w:val="24"/>
        </w:rPr>
        <w:t xml:space="preserve"> than 1.0 indicates that </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b</w:t>
      </w:r>
      <w:proofErr w:type="spellEnd"/>
      <w:r w:rsidRPr="0072137D">
        <w:rPr>
          <w:rFonts w:ascii="Arial" w:eastAsia="Arial" w:hAnsi="Arial" w:cs="Arial"/>
          <w:sz w:val="24"/>
          <w:szCs w:val="24"/>
        </w:rPr>
        <w:t xml:space="preserve"> comes after </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v</w:t>
      </w:r>
      <w:proofErr w:type="spellEnd"/>
      <w:r w:rsidRPr="0072137D">
        <w:rPr>
          <w:rFonts w:ascii="Arial" w:eastAsia="Arial" w:hAnsi="Arial" w:cs="Arial"/>
          <w:sz w:val="24"/>
          <w:szCs w:val="24"/>
        </w:rPr>
        <w:t>, and thus cells are more sensitive to hydrogen peroxide treatment. Strain M13 seems to be the most tolerant to hydrogen peroxide treatment.</w:t>
      </w:r>
      <w:ins w:id="1633" w:author="bidyut k mohanty" w:date="2012-04-21T08:46:00Z">
        <w:r w:rsidR="00CC05C5">
          <w:rPr>
            <w:rFonts w:ascii="Arial" w:eastAsia="Arial" w:hAnsi="Arial" w:cs="Arial"/>
            <w:sz w:val="24"/>
            <w:szCs w:val="24"/>
          </w:rPr>
          <w:t xml:space="preserve"> </w:t>
        </w:r>
      </w:ins>
      <w:r w:rsidRPr="0072137D">
        <w:rPr>
          <w:rFonts w:ascii="Arial" w:eastAsia="Arial" w:hAnsi="Arial" w:cs="Arial"/>
          <w:sz w:val="24"/>
          <w:szCs w:val="24"/>
        </w:rPr>
        <w:t>YPS128 seems to have the most sensitive response to hydrogen peroxide treatment whereas M13 seems to be substantially more tolerant to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treatment </w:t>
      </w:r>
      <w:ins w:id="1634" w:author="bidyut k mohanty" w:date="2012-04-21T08:46:00Z">
        <w:r w:rsidR="006124E5">
          <w:rPr>
            <w:rFonts w:ascii="Arial" w:eastAsia="Arial" w:hAnsi="Arial" w:cs="Arial"/>
            <w:sz w:val="24"/>
            <w:szCs w:val="24"/>
          </w:rPr>
          <w:t>(</w:t>
        </w:r>
      </w:ins>
      <w:r w:rsidRPr="0072137D">
        <w:rPr>
          <w:rFonts w:ascii="Arial" w:eastAsia="Arial" w:hAnsi="Arial" w:cs="Arial"/>
          <w:sz w:val="24"/>
          <w:szCs w:val="24"/>
        </w:rPr>
        <w:t xml:space="preserve">Figure </w:t>
      </w:r>
      <w:ins w:id="1635" w:author="bidyut k mohanty" w:date="2012-04-22T08:31:00Z">
        <w:r w:rsidR="00AE4926">
          <w:rPr>
            <w:rFonts w:ascii="Arial" w:eastAsia="Arial" w:hAnsi="Arial" w:cs="Arial"/>
            <w:sz w:val="24"/>
            <w:szCs w:val="24"/>
          </w:rPr>
          <w:t>9</w:t>
        </w:r>
        <w:r w:rsidRPr="0072137D">
          <w:rPr>
            <w:rFonts w:ascii="Arial" w:eastAsia="Arial" w:hAnsi="Arial" w:cs="Arial"/>
            <w:sz w:val="24"/>
            <w:szCs w:val="24"/>
          </w:rPr>
          <w:t>7</w:t>
        </w:r>
      </w:ins>
      <w:ins w:id="1636" w:author="bidyut k mohanty" w:date="2012-04-21T08:46:00Z">
        <w:r w:rsidR="006124E5">
          <w:rPr>
            <w:rFonts w:ascii="Arial" w:eastAsia="Arial" w:hAnsi="Arial" w:cs="Arial"/>
            <w:sz w:val="24"/>
            <w:szCs w:val="24"/>
          </w:rPr>
          <w:t>)</w:t>
        </w:r>
      </w:ins>
      <w:r w:rsidR="00C10156" w:rsidRPr="00605020">
        <w:rPr>
          <w:rFonts w:ascii="Arial" w:eastAsia="Arial" w:hAnsi="Arial" w:cs="Arial"/>
          <w:sz w:val="24"/>
          <w:szCs w:val="24"/>
        </w:rPr>
        <w:t>.</w:t>
      </w:r>
    </w:p>
    <w:p w:rsidR="00E6575D" w:rsidRDefault="00E6575D" w:rsidP="00E6575D">
      <w:pPr>
        <w:spacing w:after="0" w:line="480" w:lineRule="auto"/>
        <w:ind w:firstLine="720"/>
        <w:jc w:val="both"/>
        <w:rPr>
          <w:rFonts w:ascii="Arial" w:hAnsi="Arial" w:cs="Arial"/>
          <w:sz w:val="24"/>
          <w:szCs w:val="24"/>
        </w:rPr>
        <w:pPrChange w:id="1637" w:author="bidyut k mohanty" w:date="2012-04-20T15:30:00Z">
          <w:pPr>
            <w:spacing w:after="0" w:line="480" w:lineRule="auto"/>
            <w:ind w:firstLine="720"/>
          </w:pPr>
        </w:pPrChange>
      </w:pPr>
    </w:p>
    <w:p w:rsidR="00E6575D" w:rsidRDefault="00C501A6" w:rsidP="00E6575D">
      <w:pPr>
        <w:spacing w:after="0" w:line="480" w:lineRule="auto"/>
        <w:jc w:val="both"/>
        <w:rPr>
          <w:rFonts w:ascii="Arial" w:eastAsia="Arial" w:hAnsi="Arial" w:cs="Arial"/>
          <w:b/>
          <w:sz w:val="24"/>
          <w:szCs w:val="24"/>
        </w:rPr>
        <w:pPrChange w:id="1638" w:author="bidyut k mohanty" w:date="2012-04-23T00:08:00Z">
          <w:pPr>
            <w:spacing w:after="0" w:line="480" w:lineRule="auto"/>
          </w:pPr>
        </w:pPrChange>
      </w:pPr>
      <w:r w:rsidRPr="00C501A6">
        <w:rPr>
          <w:rFonts w:ascii="Arial" w:eastAsia="Arial" w:hAnsi="Arial" w:cs="Arial"/>
          <w:b/>
          <w:sz w:val="24"/>
          <w:szCs w:val="24"/>
        </w:rPr>
        <w:t xml:space="preserve">Significant correlation between CLS and the relative timing of the </w:t>
      </w:r>
      <w:r w:rsidRPr="00C501A6">
        <w:rPr>
          <w:rFonts w:ascii="Arial" w:hAnsi="Arial" w:cs="Arial"/>
          <w:b/>
          <w:sz w:val="24"/>
          <w:szCs w:val="24"/>
        </w:rPr>
        <w:t>H</w:t>
      </w:r>
      <w:r w:rsidRPr="00C501A6">
        <w:rPr>
          <w:rFonts w:ascii="Arial" w:hAnsi="Arial" w:cs="Arial"/>
          <w:b/>
          <w:sz w:val="24"/>
          <w:szCs w:val="24"/>
          <w:vertAlign w:val="subscript"/>
        </w:rPr>
        <w:t>2</w:t>
      </w:r>
      <w:r w:rsidRPr="00C501A6">
        <w:rPr>
          <w:rFonts w:ascii="Arial" w:hAnsi="Arial" w:cs="Arial"/>
          <w:b/>
          <w:sz w:val="24"/>
          <w:szCs w:val="24"/>
        </w:rPr>
        <w:t>O</w:t>
      </w:r>
      <w:r w:rsidRPr="00C501A6">
        <w:rPr>
          <w:rFonts w:ascii="Arial" w:hAnsi="Arial" w:cs="Arial"/>
          <w:b/>
          <w:sz w:val="24"/>
          <w:szCs w:val="24"/>
          <w:vertAlign w:val="subscript"/>
        </w:rPr>
        <w:t>2</w:t>
      </w:r>
      <w:r w:rsidRPr="00C501A6">
        <w:rPr>
          <w:rFonts w:ascii="Arial" w:hAnsi="Arial" w:cs="Arial"/>
          <w:b/>
          <w:sz w:val="24"/>
          <w:szCs w:val="24"/>
        </w:rPr>
        <w:t xml:space="preserve"> trigger on LOH</w:t>
      </w:r>
    </w:p>
    <w:p w:rsidR="00E6575D" w:rsidRDefault="00444E9F" w:rsidP="00E6575D">
      <w:pPr>
        <w:spacing w:after="0" w:line="480" w:lineRule="auto"/>
        <w:ind w:firstLine="720"/>
        <w:rPr>
          <w:rFonts w:ascii="Arial" w:eastAsia="Arial" w:hAnsi="Arial" w:cs="Arial"/>
          <w:sz w:val="24"/>
          <w:szCs w:val="24"/>
        </w:rPr>
        <w:pPrChange w:id="1639" w:author="hong qin" w:date="2012-04-22T08:31:00Z">
          <w:pPr>
            <w:spacing w:after="0" w:line="480" w:lineRule="auto"/>
            <w:ind w:firstLine="720"/>
            <w:jc w:val="both"/>
          </w:pPr>
        </w:pPrChange>
      </w:pPr>
      <w:r w:rsidRPr="00605020">
        <w:rPr>
          <w:rFonts w:ascii="Arial" w:eastAsia="Arial" w:hAnsi="Arial" w:cs="Arial"/>
          <w:sz w:val="24"/>
          <w:szCs w:val="24"/>
        </w:rPr>
        <w:t>A regression analysis revealed that there is a significant correlation between</w:t>
      </w:r>
      <w:r w:rsidR="00D71CCA" w:rsidRPr="00605020">
        <w:rPr>
          <w:rFonts w:ascii="Arial" w:eastAsia="Arial" w:hAnsi="Arial" w:cs="Arial"/>
          <w:sz w:val="24"/>
          <w:szCs w:val="24"/>
        </w:rPr>
        <w:t xml:space="preserve"> L</w:t>
      </w:r>
      <w:r w:rsidR="00D71CCA" w:rsidRPr="00605020">
        <w:rPr>
          <w:rFonts w:ascii="Arial" w:eastAsia="Arial" w:hAnsi="Arial" w:cs="Arial"/>
          <w:sz w:val="24"/>
          <w:szCs w:val="24"/>
          <w:vertAlign w:val="subscript"/>
        </w:rPr>
        <w:t>0</w:t>
      </w:r>
      <w:r w:rsidR="00ED57CE" w:rsidRPr="00605020">
        <w:rPr>
          <w:rFonts w:ascii="Arial" w:eastAsia="Arial" w:hAnsi="Arial" w:cs="Arial"/>
          <w:sz w:val="24"/>
          <w:szCs w:val="24"/>
        </w:rPr>
        <w:t xml:space="preserve">, which </w:t>
      </w:r>
      <w:r w:rsidR="00D71CCA" w:rsidRPr="00605020">
        <w:rPr>
          <w:rFonts w:ascii="Arial" w:eastAsia="Arial" w:hAnsi="Arial" w:cs="Arial"/>
          <w:sz w:val="24"/>
          <w:szCs w:val="24"/>
        </w:rPr>
        <w:t>represents the ratio of half black and fully black colonies at time zero</w:t>
      </w:r>
      <w:r w:rsidR="00ED57CE" w:rsidRPr="00605020">
        <w:rPr>
          <w:rFonts w:ascii="Arial" w:eastAsia="Arial" w:hAnsi="Arial" w:cs="Arial"/>
          <w:sz w:val="24"/>
          <w:szCs w:val="24"/>
        </w:rPr>
        <w:t xml:space="preserve">, and </w:t>
      </w:r>
      <w:proofErr w:type="spellStart"/>
      <w:r w:rsidR="00E61878" w:rsidRPr="00605020">
        <w:rPr>
          <w:rFonts w:ascii="Arial" w:eastAsia="Arial" w:hAnsi="Arial" w:cs="Arial"/>
          <w:sz w:val="24"/>
          <w:szCs w:val="24"/>
        </w:rPr>
        <w:t>C</w:t>
      </w:r>
      <w:r w:rsidR="00E61878" w:rsidRPr="00605020">
        <w:rPr>
          <w:rFonts w:ascii="Arial" w:eastAsia="Arial" w:hAnsi="Arial" w:cs="Arial"/>
          <w:sz w:val="24"/>
          <w:szCs w:val="24"/>
          <w:vertAlign w:val="subscript"/>
        </w:rPr>
        <w:t>b</w:t>
      </w:r>
      <w:r w:rsidR="00E61878" w:rsidRPr="00605020">
        <w:rPr>
          <w:rFonts w:ascii="Arial" w:eastAsia="Arial" w:hAnsi="Arial" w:cs="Arial"/>
          <w:sz w:val="24"/>
          <w:szCs w:val="24"/>
        </w:rPr>
        <w:t>/C</w:t>
      </w:r>
      <w:r w:rsidR="00E61878" w:rsidRPr="00605020">
        <w:rPr>
          <w:rFonts w:ascii="Arial" w:eastAsia="Arial" w:hAnsi="Arial" w:cs="Arial"/>
          <w:sz w:val="24"/>
          <w:szCs w:val="24"/>
          <w:vertAlign w:val="subscript"/>
        </w:rPr>
        <w:t>v</w:t>
      </w:r>
      <w:proofErr w:type="spellEnd"/>
      <w:r w:rsidR="005F396F" w:rsidRPr="00605020">
        <w:rPr>
          <w:rFonts w:ascii="Arial" w:eastAsia="Arial" w:hAnsi="Arial" w:cs="Arial"/>
          <w:sz w:val="24"/>
          <w:szCs w:val="24"/>
        </w:rPr>
        <w:t>.</w:t>
      </w:r>
      <w:r w:rsidR="00340847">
        <w:rPr>
          <w:rFonts w:ascii="Arial" w:eastAsia="Arial" w:hAnsi="Arial" w:cs="Arial"/>
          <w:sz w:val="24"/>
          <w:szCs w:val="24"/>
        </w:rPr>
        <w:t xml:space="preserve"> </w:t>
      </w:r>
      <w:r w:rsidR="000D702F" w:rsidRPr="00605020">
        <w:rPr>
          <w:rFonts w:ascii="Arial" w:eastAsia="Arial" w:hAnsi="Arial" w:cs="Arial"/>
          <w:sz w:val="24"/>
          <w:szCs w:val="24"/>
        </w:rPr>
        <w:t xml:space="preserve">The p-value representing </w:t>
      </w:r>
      <w:del w:id="1640" w:author="Hong Qin" w:date="2012-04-23T00:08:00Z">
        <w:r w:rsidR="000D702F" w:rsidRPr="00605020">
          <w:rPr>
            <w:rFonts w:ascii="Arial" w:eastAsia="Arial" w:hAnsi="Arial" w:cs="Arial"/>
            <w:sz w:val="24"/>
            <w:szCs w:val="24"/>
          </w:rPr>
          <w:delText>this</w:delText>
        </w:r>
      </w:del>
      <w:del w:id="1641" w:author="bidyut k mohanty" w:date="2012-04-22T08:31:00Z">
        <w:r w:rsidR="000D702F" w:rsidRPr="00605020">
          <w:rPr>
            <w:rFonts w:ascii="Arial" w:eastAsia="Arial" w:hAnsi="Arial" w:cs="Arial"/>
            <w:sz w:val="24"/>
            <w:szCs w:val="24"/>
          </w:rPr>
          <w:delText>this</w:delText>
        </w:r>
      </w:del>
      <w:ins w:id="1642" w:author="bidyut k mohanty" w:date="2012-04-22T08:31:00Z">
        <w:r w:rsidR="000D702F" w:rsidRPr="00605020">
          <w:rPr>
            <w:rFonts w:ascii="Arial" w:eastAsia="Arial" w:hAnsi="Arial" w:cs="Arial"/>
            <w:sz w:val="24"/>
            <w:szCs w:val="24"/>
          </w:rPr>
          <w:t>th</w:t>
        </w:r>
      </w:ins>
      <w:ins w:id="1643" w:author="bidyut k mohanty" w:date="2012-04-21T08:46:00Z">
        <w:r w:rsidR="006124E5">
          <w:rPr>
            <w:rFonts w:ascii="Arial" w:eastAsia="Arial" w:hAnsi="Arial" w:cs="Arial"/>
            <w:sz w:val="24"/>
            <w:szCs w:val="24"/>
          </w:rPr>
          <w:t>e</w:t>
        </w:r>
      </w:ins>
      <w:del w:id="1644" w:author="bidyut k mohanty" w:date="2012-04-21T08:46:00Z">
        <w:r w:rsidR="000D702F" w:rsidRPr="00605020" w:rsidDel="006124E5">
          <w:rPr>
            <w:rFonts w:ascii="Arial" w:eastAsia="Arial" w:hAnsi="Arial" w:cs="Arial"/>
            <w:sz w:val="24"/>
            <w:szCs w:val="24"/>
          </w:rPr>
          <w:delText>i</w:delText>
        </w:r>
      </w:del>
      <w:ins w:id="1645" w:author="bidyut k mohanty" w:date="2012-04-22T08:31:00Z">
        <w:r w:rsidR="000D702F" w:rsidRPr="00605020">
          <w:rPr>
            <w:rFonts w:ascii="Arial" w:eastAsia="Arial" w:hAnsi="Arial" w:cs="Arial"/>
            <w:sz w:val="24"/>
            <w:szCs w:val="24"/>
          </w:rPr>
          <w:t>s</w:t>
        </w:r>
      </w:ins>
      <w:ins w:id="1646" w:author="bidyut k mohanty" w:date="2012-04-21T08:46:00Z">
        <w:r w:rsidR="006124E5">
          <w:rPr>
            <w:rFonts w:ascii="Arial" w:eastAsia="Arial" w:hAnsi="Arial" w:cs="Arial"/>
            <w:sz w:val="24"/>
            <w:szCs w:val="24"/>
          </w:rPr>
          <w:t>e</w:t>
        </w:r>
      </w:ins>
      <w:r w:rsidR="000D702F" w:rsidRPr="00605020">
        <w:rPr>
          <w:rFonts w:ascii="Arial" w:eastAsia="Arial" w:hAnsi="Arial" w:cs="Arial"/>
          <w:sz w:val="24"/>
          <w:szCs w:val="24"/>
        </w:rPr>
        <w:t xml:space="preserve"> data is 0.055. </w:t>
      </w:r>
      <w:r w:rsidR="00F6508B" w:rsidRPr="00605020">
        <w:rPr>
          <w:rFonts w:ascii="Arial" w:eastAsia="Arial" w:hAnsi="Arial" w:cs="Arial"/>
          <w:sz w:val="24"/>
          <w:szCs w:val="24"/>
        </w:rPr>
        <w:t xml:space="preserve">This </w:t>
      </w:r>
      <w:r w:rsidR="004643F2" w:rsidRPr="00605020">
        <w:rPr>
          <w:rFonts w:ascii="Arial" w:eastAsia="Arial" w:hAnsi="Arial" w:cs="Arial"/>
          <w:sz w:val="24"/>
          <w:szCs w:val="24"/>
        </w:rPr>
        <w:t>significant</w:t>
      </w:r>
      <w:r w:rsidR="00F6508B" w:rsidRPr="00605020">
        <w:rPr>
          <w:rFonts w:ascii="Arial" w:eastAsia="Arial" w:hAnsi="Arial" w:cs="Arial"/>
          <w:sz w:val="24"/>
          <w:szCs w:val="24"/>
        </w:rPr>
        <w:t xml:space="preserve"> association is supported by a relatively high R-squared value of 0.43.</w:t>
      </w:r>
      <w:r w:rsidR="000D702F" w:rsidRPr="00605020">
        <w:rPr>
          <w:rFonts w:ascii="Arial" w:eastAsia="Arial" w:hAnsi="Arial" w:cs="Arial"/>
          <w:sz w:val="24"/>
          <w:szCs w:val="24"/>
        </w:rPr>
        <w:t xml:space="preserve"> A</w:t>
      </w:r>
      <w:r w:rsidR="005F396F" w:rsidRPr="00605020">
        <w:rPr>
          <w:rFonts w:ascii="Arial" w:eastAsia="Arial" w:hAnsi="Arial" w:cs="Arial"/>
          <w:sz w:val="24"/>
          <w:szCs w:val="24"/>
        </w:rPr>
        <w:t xml:space="preserve"> smaller</w:t>
      </w:r>
      <w:r w:rsidR="00340847">
        <w:rPr>
          <w:rFonts w:ascii="Arial" w:eastAsia="Arial" w:hAnsi="Arial" w:cs="Arial"/>
          <w:sz w:val="24"/>
          <w:szCs w:val="24"/>
        </w:rPr>
        <w:t xml:space="preserve"> </w:t>
      </w:r>
      <w:proofErr w:type="spellStart"/>
      <w:r w:rsidR="00EC0733" w:rsidRPr="00605020">
        <w:rPr>
          <w:rFonts w:ascii="Arial" w:eastAsia="Arial" w:hAnsi="Arial" w:cs="Arial"/>
          <w:sz w:val="24"/>
          <w:szCs w:val="24"/>
        </w:rPr>
        <w:t>C</w:t>
      </w:r>
      <w:r w:rsidR="00EC0733" w:rsidRPr="00605020">
        <w:rPr>
          <w:rFonts w:ascii="Arial" w:eastAsia="Arial" w:hAnsi="Arial" w:cs="Arial"/>
          <w:sz w:val="24"/>
          <w:szCs w:val="24"/>
          <w:vertAlign w:val="subscript"/>
        </w:rPr>
        <w:t>b</w:t>
      </w:r>
      <w:r w:rsidR="00EC0733" w:rsidRPr="00605020">
        <w:rPr>
          <w:rFonts w:ascii="Arial" w:eastAsia="Arial" w:hAnsi="Arial" w:cs="Arial"/>
          <w:sz w:val="24"/>
          <w:szCs w:val="24"/>
        </w:rPr>
        <w:t>/</w:t>
      </w:r>
      <w:del w:id="1647" w:author="hong qin" w:date="2012-04-20T08:36:00Z">
        <w:r w:rsidR="00EC0733" w:rsidRPr="00605020">
          <w:rPr>
            <w:rFonts w:ascii="Arial" w:eastAsia="Arial" w:hAnsi="Arial" w:cs="Arial"/>
            <w:sz w:val="24"/>
            <w:szCs w:val="24"/>
          </w:rPr>
          <w:delText>C</w:delText>
        </w:r>
        <w:r w:rsidR="00EC0733" w:rsidRPr="00605020">
          <w:rPr>
            <w:rFonts w:ascii="Arial" w:eastAsia="Arial" w:hAnsi="Arial" w:cs="Arial"/>
            <w:sz w:val="24"/>
            <w:szCs w:val="24"/>
            <w:vertAlign w:val="subscript"/>
          </w:rPr>
          <w:delText>v</w:delText>
        </w:r>
        <w:r w:rsidR="00363AA1" w:rsidRPr="00605020">
          <w:rPr>
            <w:rFonts w:ascii="Arial" w:eastAsia="Arial" w:hAnsi="Arial" w:cs="Arial"/>
            <w:sz w:val="24"/>
            <w:szCs w:val="24"/>
          </w:rPr>
          <w:delText>is</w:delText>
        </w:r>
      </w:del>
      <w:ins w:id="1648" w:author="hong qin" w:date="2012-04-20T08:36:00Z">
        <w:r w:rsidR="00EC0733" w:rsidRPr="00605020">
          <w:rPr>
            <w:rFonts w:ascii="Arial" w:eastAsia="Arial" w:hAnsi="Arial" w:cs="Arial"/>
            <w:sz w:val="24"/>
            <w:szCs w:val="24"/>
          </w:rPr>
          <w:t>C</w:t>
        </w:r>
        <w:r w:rsidR="00EC0733" w:rsidRPr="00605020">
          <w:rPr>
            <w:rFonts w:ascii="Arial" w:eastAsia="Arial" w:hAnsi="Arial" w:cs="Arial"/>
            <w:sz w:val="24"/>
            <w:szCs w:val="24"/>
            <w:vertAlign w:val="subscript"/>
          </w:rPr>
          <w:t>v</w:t>
        </w:r>
      </w:ins>
      <w:proofErr w:type="spellEnd"/>
      <w:ins w:id="1649" w:author="Hong Qin" w:date="2012-04-19T19:12:00Z">
        <w:r w:rsidR="00223424">
          <w:rPr>
            <w:rFonts w:ascii="Arial" w:eastAsia="Arial" w:hAnsi="Arial" w:cs="Arial"/>
            <w:sz w:val="24"/>
            <w:szCs w:val="24"/>
            <w:vertAlign w:val="subscript"/>
          </w:rPr>
          <w:t xml:space="preserve"> </w:t>
        </w:r>
      </w:ins>
      <w:ins w:id="1650" w:author="hong qin" w:date="2012-04-20T08:36:00Z">
        <w:r w:rsidR="00363AA1" w:rsidRPr="00605020">
          <w:rPr>
            <w:rFonts w:ascii="Arial" w:eastAsia="Arial" w:hAnsi="Arial" w:cs="Arial"/>
            <w:sz w:val="24"/>
            <w:szCs w:val="24"/>
          </w:rPr>
          <w:t>is</w:t>
        </w:r>
      </w:ins>
      <w:r w:rsidR="00363AA1" w:rsidRPr="00605020">
        <w:rPr>
          <w:rFonts w:ascii="Arial" w:eastAsia="Arial" w:hAnsi="Arial" w:cs="Arial"/>
          <w:sz w:val="24"/>
          <w:szCs w:val="24"/>
        </w:rPr>
        <w:t xml:space="preserve"> associated with a larger L</w:t>
      </w:r>
      <w:r w:rsidR="00363AA1" w:rsidRPr="00605020">
        <w:rPr>
          <w:rFonts w:ascii="Arial" w:eastAsia="Arial" w:hAnsi="Arial" w:cs="Arial"/>
          <w:sz w:val="24"/>
          <w:szCs w:val="24"/>
          <w:vertAlign w:val="subscript"/>
        </w:rPr>
        <w:t>0</w:t>
      </w:r>
      <w:r w:rsidR="00363AA1" w:rsidRPr="00605020">
        <w:rPr>
          <w:rFonts w:ascii="Arial" w:eastAsia="Arial" w:hAnsi="Arial" w:cs="Arial"/>
          <w:sz w:val="24"/>
          <w:szCs w:val="24"/>
        </w:rPr>
        <w:t xml:space="preserve">. A </w:t>
      </w:r>
      <w:del w:id="1651" w:author="bidyut k mohanty" w:date="2012-04-21T08:47:00Z">
        <w:r w:rsidR="00363AA1" w:rsidRPr="00605020" w:rsidDel="006124E5">
          <w:rPr>
            <w:rFonts w:ascii="Arial" w:eastAsia="Arial" w:hAnsi="Arial" w:cs="Arial"/>
            <w:sz w:val="24"/>
            <w:szCs w:val="24"/>
          </w:rPr>
          <w:delText xml:space="preserve">ratio </w:delText>
        </w:r>
      </w:del>
      <w:ins w:id="1652" w:author="bidyut k mohanty" w:date="2012-04-21T08:47:00Z">
        <w:r w:rsidR="006124E5">
          <w:rPr>
            <w:rFonts w:ascii="Arial" w:eastAsia="Arial" w:hAnsi="Arial" w:cs="Arial"/>
            <w:sz w:val="24"/>
            <w:szCs w:val="24"/>
          </w:rPr>
          <w:t>value</w:t>
        </w:r>
        <w:r w:rsidR="006124E5" w:rsidRPr="00605020">
          <w:rPr>
            <w:rFonts w:ascii="Arial" w:eastAsia="Arial" w:hAnsi="Arial" w:cs="Arial"/>
            <w:sz w:val="24"/>
            <w:szCs w:val="24"/>
          </w:rPr>
          <w:t xml:space="preserve"> </w:t>
        </w:r>
      </w:ins>
      <w:r w:rsidR="00363AA1" w:rsidRPr="00605020">
        <w:rPr>
          <w:rFonts w:ascii="Arial" w:eastAsia="Arial" w:hAnsi="Arial" w:cs="Arial"/>
          <w:sz w:val="24"/>
          <w:szCs w:val="24"/>
        </w:rPr>
        <w:t>l</w:t>
      </w:r>
      <w:r w:rsidR="002276E4" w:rsidRPr="00605020">
        <w:rPr>
          <w:rFonts w:ascii="Arial" w:eastAsia="Arial" w:hAnsi="Arial" w:cs="Arial"/>
          <w:sz w:val="24"/>
          <w:szCs w:val="24"/>
        </w:rPr>
        <w:t xml:space="preserve">ess than 1.0 suggests that a drop in viability follows </w:t>
      </w:r>
      <w:r w:rsidR="00D47093" w:rsidRPr="00605020">
        <w:rPr>
          <w:rFonts w:ascii="Arial" w:eastAsia="Arial" w:hAnsi="Arial" w:cs="Arial"/>
          <w:sz w:val="24"/>
          <w:szCs w:val="24"/>
        </w:rPr>
        <w:t>the middle c</w:t>
      </w:r>
      <w:r w:rsidR="00AF7984" w:rsidRPr="00605020">
        <w:rPr>
          <w:rFonts w:ascii="Arial" w:eastAsia="Arial" w:hAnsi="Arial" w:cs="Arial"/>
          <w:sz w:val="24"/>
          <w:szCs w:val="24"/>
        </w:rPr>
        <w:t xml:space="preserve">oncentration of black colonies whereas those strains with ratios greater the 1.0 </w:t>
      </w:r>
      <w:proofErr w:type="gramStart"/>
      <w:r w:rsidR="00AF7984" w:rsidRPr="00605020">
        <w:rPr>
          <w:rFonts w:ascii="Arial" w:eastAsia="Arial" w:hAnsi="Arial" w:cs="Arial"/>
          <w:sz w:val="24"/>
          <w:szCs w:val="24"/>
        </w:rPr>
        <w:t>tend</w:t>
      </w:r>
      <w:proofErr w:type="gramEnd"/>
      <w:r w:rsidR="00AF7984" w:rsidRPr="00605020">
        <w:rPr>
          <w:rFonts w:ascii="Arial" w:eastAsia="Arial" w:hAnsi="Arial" w:cs="Arial"/>
          <w:sz w:val="24"/>
          <w:szCs w:val="24"/>
        </w:rPr>
        <w:t xml:space="preserve"> to lose their viability before genomic instability is </w:t>
      </w:r>
      <w:del w:id="1653" w:author="hong qin" w:date="2012-04-20T08:36:00Z">
        <w:r w:rsidR="00AF7984" w:rsidRPr="00605020">
          <w:rPr>
            <w:rFonts w:ascii="Arial" w:eastAsia="Arial" w:hAnsi="Arial" w:cs="Arial"/>
            <w:sz w:val="24"/>
            <w:szCs w:val="24"/>
          </w:rPr>
          <w:delText>significant</w:delText>
        </w:r>
        <w:r w:rsidR="0072137D" w:rsidRPr="0072137D">
          <w:rPr>
            <w:rFonts w:ascii="Arial" w:eastAsia="Arial" w:hAnsi="Arial" w:cs="Arial"/>
            <w:sz w:val="24"/>
            <w:szCs w:val="24"/>
          </w:rPr>
          <w:delText>Figure</w:delText>
        </w:r>
      </w:del>
      <w:ins w:id="1654" w:author="hong qin" w:date="2012-04-20T08:36:00Z">
        <w:r w:rsidR="00AF7984" w:rsidRPr="00605020">
          <w:rPr>
            <w:rFonts w:ascii="Arial" w:eastAsia="Arial" w:hAnsi="Arial" w:cs="Arial"/>
            <w:sz w:val="24"/>
            <w:szCs w:val="24"/>
          </w:rPr>
          <w:t>significant</w:t>
        </w:r>
      </w:ins>
      <w:ins w:id="1655" w:author="Hong Qin" w:date="2012-04-19T19:12:00Z">
        <w:r w:rsidR="00223424">
          <w:rPr>
            <w:rFonts w:ascii="Arial" w:eastAsia="Arial" w:hAnsi="Arial" w:cs="Arial"/>
            <w:sz w:val="24"/>
            <w:szCs w:val="24"/>
          </w:rPr>
          <w:t xml:space="preserve"> </w:t>
        </w:r>
      </w:ins>
      <w:ins w:id="1656" w:author="bidyut k mohanty" w:date="2012-04-21T08:47:00Z">
        <w:r w:rsidR="006124E5">
          <w:rPr>
            <w:rFonts w:ascii="Arial" w:eastAsia="Arial" w:hAnsi="Arial" w:cs="Arial"/>
            <w:sz w:val="24"/>
            <w:szCs w:val="24"/>
          </w:rPr>
          <w:t>(</w:t>
        </w:r>
      </w:ins>
      <w:ins w:id="1657" w:author="hong qin" w:date="2012-04-20T08:36:00Z">
        <w:r w:rsidR="0072137D" w:rsidRPr="0072137D">
          <w:rPr>
            <w:rFonts w:ascii="Arial" w:eastAsia="Arial" w:hAnsi="Arial" w:cs="Arial"/>
            <w:sz w:val="24"/>
            <w:szCs w:val="24"/>
          </w:rPr>
          <w:t>Figure</w:t>
        </w:r>
      </w:ins>
      <w:r w:rsidR="0072137D" w:rsidRPr="0072137D">
        <w:rPr>
          <w:rFonts w:ascii="Arial" w:eastAsia="Arial" w:hAnsi="Arial" w:cs="Arial"/>
          <w:sz w:val="24"/>
          <w:szCs w:val="24"/>
        </w:rPr>
        <w:t xml:space="preserve"> </w:t>
      </w:r>
      <w:ins w:id="1658" w:author="bidyut k mohanty" w:date="2012-04-22T08:31:00Z">
        <w:r w:rsidR="00AE4926">
          <w:rPr>
            <w:rFonts w:ascii="Arial" w:eastAsia="Arial" w:hAnsi="Arial" w:cs="Arial"/>
            <w:sz w:val="24"/>
            <w:szCs w:val="24"/>
          </w:rPr>
          <w:t>10</w:t>
        </w:r>
        <w:r w:rsidR="0072137D" w:rsidRPr="0072137D">
          <w:rPr>
            <w:rFonts w:ascii="Arial" w:eastAsia="Arial" w:hAnsi="Arial" w:cs="Arial"/>
            <w:sz w:val="24"/>
            <w:szCs w:val="24"/>
          </w:rPr>
          <w:t>8</w:t>
        </w:r>
      </w:ins>
      <w:ins w:id="1659" w:author="bidyut k mohanty" w:date="2012-04-21T08:47:00Z">
        <w:r w:rsidR="006124E5">
          <w:rPr>
            <w:rFonts w:ascii="Arial" w:eastAsia="Arial" w:hAnsi="Arial" w:cs="Arial"/>
            <w:sz w:val="24"/>
            <w:szCs w:val="24"/>
          </w:rPr>
          <w:t>)</w:t>
        </w:r>
      </w:ins>
      <w:r w:rsidR="00600519" w:rsidRPr="00605020">
        <w:rPr>
          <w:rFonts w:ascii="Arial" w:eastAsia="Arial" w:hAnsi="Arial" w:cs="Arial"/>
          <w:sz w:val="24"/>
          <w:szCs w:val="24"/>
        </w:rPr>
        <w:t>.</w:t>
      </w:r>
    </w:p>
    <w:p w:rsidR="00E6575D" w:rsidRDefault="00E6575D" w:rsidP="00E6575D">
      <w:pPr>
        <w:spacing w:after="0" w:line="480" w:lineRule="auto"/>
        <w:jc w:val="both"/>
        <w:rPr>
          <w:rFonts w:ascii="Arial" w:eastAsia="Arial" w:hAnsi="Arial" w:cs="Arial"/>
          <w:sz w:val="24"/>
          <w:szCs w:val="24"/>
        </w:rPr>
        <w:pPrChange w:id="1660" w:author="bidyut k mohanty" w:date="2012-04-20T15:30:00Z">
          <w:pPr>
            <w:spacing w:after="0" w:line="480" w:lineRule="auto"/>
          </w:pPr>
        </w:pPrChange>
      </w:pPr>
    </w:p>
    <w:p w:rsidR="00E6575D" w:rsidRPr="00E6575D" w:rsidRDefault="00E6575D" w:rsidP="00E6575D">
      <w:pPr>
        <w:spacing w:after="0" w:line="480" w:lineRule="auto"/>
        <w:jc w:val="both"/>
        <w:rPr>
          <w:rFonts w:ascii="Arial" w:eastAsia="Arial" w:hAnsi="Arial" w:cs="Arial"/>
          <w:b/>
          <w:sz w:val="30"/>
          <w:szCs w:val="30"/>
          <w:rPrChange w:id="1661" w:author="hong qin" w:date="2012-04-19T11:05:00Z">
            <w:rPr>
              <w:rFonts w:ascii="Arial" w:eastAsia="Arial" w:hAnsi="Arial" w:cs="Arial"/>
              <w:sz w:val="30"/>
              <w:szCs w:val="30"/>
            </w:rPr>
          </w:rPrChange>
        </w:rPr>
        <w:pPrChange w:id="1662" w:author="bidyut k mohanty" w:date="2012-04-20T15:30:00Z">
          <w:pPr>
            <w:spacing w:after="0" w:line="480" w:lineRule="auto"/>
            <w:jc w:val="center"/>
          </w:pPr>
        </w:pPrChange>
      </w:pPr>
      <w:commentRangeStart w:id="1663"/>
      <w:r w:rsidRPr="00E6575D">
        <w:rPr>
          <w:rFonts w:ascii="Arial" w:eastAsia="Arial" w:hAnsi="Arial" w:cs="Arial"/>
          <w:b/>
          <w:sz w:val="30"/>
          <w:szCs w:val="30"/>
          <w:rPrChange w:id="1664" w:author="hong qin" w:date="2012-04-19T11:05:00Z">
            <w:rPr>
              <w:rFonts w:ascii="Arial" w:eastAsia="Arial" w:hAnsi="Arial" w:cs="Arial"/>
              <w:sz w:val="30"/>
              <w:szCs w:val="30"/>
            </w:rPr>
          </w:rPrChange>
        </w:rPr>
        <w:t>Discussion</w:t>
      </w:r>
      <w:commentRangeEnd w:id="1663"/>
      <w:r w:rsidRPr="00E6575D">
        <w:rPr>
          <w:rStyle w:val="CommentReference"/>
          <w:b/>
          <w:vanish/>
          <w:rPrChange w:id="1665" w:author="hong qin" w:date="2012-04-19T11:05:00Z">
            <w:rPr>
              <w:rStyle w:val="CommentReference"/>
              <w:vanish/>
            </w:rPr>
          </w:rPrChange>
        </w:rPr>
        <w:commentReference w:id="1663"/>
      </w:r>
    </w:p>
    <w:p w:rsidR="00E6575D" w:rsidRDefault="0072137D" w:rsidP="00E6575D">
      <w:pPr>
        <w:spacing w:after="0" w:line="480" w:lineRule="auto"/>
        <w:ind w:firstLine="720"/>
        <w:jc w:val="both"/>
        <w:rPr>
          <w:rFonts w:ascii="Arial" w:eastAsia="Arial" w:hAnsi="Arial" w:cs="Arial"/>
          <w:sz w:val="24"/>
          <w:szCs w:val="24"/>
        </w:rPr>
        <w:pPrChange w:id="1666" w:author="bidyut k mohanty" w:date="2012-04-23T00:08:00Z">
          <w:pPr>
            <w:spacing w:after="0" w:line="480" w:lineRule="auto"/>
            <w:ind w:firstLine="720"/>
          </w:pPr>
        </w:pPrChange>
      </w:pPr>
      <w:r w:rsidRPr="0072137D">
        <w:rPr>
          <w:rFonts w:ascii="Arial" w:eastAsia="Arial" w:hAnsi="Arial" w:cs="Arial"/>
          <w:sz w:val="24"/>
          <w:szCs w:val="24"/>
        </w:rPr>
        <w:t>In this study, we report that the biological survival curve and the hydrogen peroxide dose-response curve exhibit contrasting switching patterns. These results suggest that there is opposite timing of genomic instability with regards to viability.</w:t>
      </w:r>
      <w:r w:rsidR="004710B0">
        <w:rPr>
          <w:rFonts w:ascii="Arial" w:eastAsia="Arial" w:hAnsi="Arial" w:cs="Arial"/>
          <w:sz w:val="24"/>
          <w:szCs w:val="24"/>
        </w:rPr>
        <w:t xml:space="preserve"> </w:t>
      </w:r>
      <w:ins w:id="1667" w:author="bidyut k mohanty" w:date="2012-04-22T08:31:00Z">
        <w:r w:rsidR="00AE4926">
          <w:rPr>
            <w:rFonts w:ascii="Arial" w:eastAsia="Arial" w:hAnsi="Arial" w:cs="Arial"/>
            <w:sz w:val="24"/>
            <w:szCs w:val="24"/>
          </w:rPr>
          <w:t>Results from the H</w:t>
        </w:r>
        <w:r w:rsidR="00AE4926">
          <w:rPr>
            <w:rFonts w:ascii="Arial" w:eastAsia="Arial" w:hAnsi="Arial" w:cs="Arial"/>
            <w:sz w:val="24"/>
            <w:szCs w:val="24"/>
            <w:vertAlign w:val="subscript"/>
          </w:rPr>
          <w:t>2</w:t>
        </w:r>
        <w:r w:rsidR="00AE4926">
          <w:rPr>
            <w:rFonts w:ascii="Arial" w:eastAsia="Arial" w:hAnsi="Arial" w:cs="Arial"/>
            <w:sz w:val="24"/>
            <w:szCs w:val="24"/>
          </w:rPr>
          <w:t>O</w:t>
        </w:r>
        <w:r w:rsidR="00AE4926" w:rsidRPr="00C868CD">
          <w:rPr>
            <w:rFonts w:ascii="Arial" w:eastAsia="Arial" w:hAnsi="Arial" w:cs="Arial"/>
            <w:sz w:val="24"/>
            <w:szCs w:val="24"/>
            <w:vertAlign w:val="subscript"/>
          </w:rPr>
          <w:t>2</w:t>
        </w:r>
        <w:r w:rsidR="00AE4926">
          <w:rPr>
            <w:rFonts w:ascii="Arial" w:eastAsia="Arial" w:hAnsi="Arial" w:cs="Arial"/>
            <w:sz w:val="24"/>
            <w:szCs w:val="24"/>
          </w:rPr>
          <w:t xml:space="preserve"> dose-response curve are consistent with the biological survival curve in that cells with a higher tolerance ROS have longer chronological life spans </w:t>
        </w:r>
        <w:r w:rsidR="00E6575D" w:rsidRPr="0072137D">
          <w:rPr>
            <w:rFonts w:ascii="Arial" w:hAnsi="Arial" w:cs="Arial"/>
            <w:sz w:val="24"/>
            <w:szCs w:val="24"/>
          </w:rPr>
          <w:fldChar w:fldCharType="begin"/>
        </w:r>
      </w:ins>
      <w:ins w:id="1668" w:author="Hong Qin" w:date="2012-04-22T17:19:00Z">
        <w:r w:rsidR="00257CB6">
          <w:rPr>
            <w:rFonts w:ascii="Arial" w:hAnsi="Arial" w:cs="Arial"/>
            <w:sz w:val="24"/>
            <w:szCs w:val="24"/>
          </w:rPr>
          <w:instrText xml:space="preserve"> ADDIN EN.CITE &lt;EndNote&gt;&lt;Cite&gt;&lt;Author&gt;Qin&lt;/Author&gt;&lt;Year&gt;2008&lt;/Year&gt;&lt;RecNum&gt;516&lt;/RecNum&gt;&lt;record&gt;&lt;rec-number&gt;516&lt;/rec-number&gt;&lt;foreign-keys&gt;&lt;key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ins>
      <w:ins w:id="1669" w:author="bidyut k mohanty" w:date="2012-04-22T08:31:00Z">
        <w:del w:id="1670" w:author="Hong Qin" w:date="2012-04-22T17:05:00Z">
          <w:r w:rsidR="00AE4926" w:rsidRPr="0072137D" w:rsidDel="00CF32D4">
            <w:rPr>
              <w:rFonts w:ascii="Arial" w:hAnsi="Arial" w:cs="Arial"/>
              <w:sz w:val="24"/>
              <w:szCs w:val="24"/>
            </w:rPr>
            <w:del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delInstrText>
          </w:r>
        </w:del>
        <w:r w:rsidR="00E6575D" w:rsidRPr="0072137D">
          <w:rPr>
            <w:rFonts w:ascii="Arial" w:hAnsi="Arial" w:cs="Arial"/>
            <w:sz w:val="24"/>
            <w:szCs w:val="24"/>
          </w:rPr>
          <w:fldChar w:fldCharType="separate"/>
        </w:r>
        <w:r w:rsidR="00AE4926" w:rsidRPr="0072137D">
          <w:rPr>
            <w:rFonts w:ascii="Arial" w:hAnsi="Arial" w:cs="Arial"/>
            <w:noProof/>
            <w:sz w:val="24"/>
            <w:szCs w:val="24"/>
          </w:rPr>
          <w:t>(</w:t>
        </w:r>
        <w:r w:rsidR="00E6575D" w:rsidRPr="00E6575D">
          <w:rPr>
            <w:noProof/>
            <w:rPrChange w:id="1671" w:author="hong qin" w:date="2012-04-20T08:36:00Z">
              <w:rPr>
                <w:rFonts w:ascii="Arial" w:hAnsi="Arial"/>
                <w:sz w:val="24"/>
                <w:szCs w:val="16"/>
              </w:rPr>
            </w:rPrChange>
          </w:rPr>
          <w:fldChar w:fldCharType="begin"/>
        </w:r>
        <w:del w:id="1672" w:author="hong qin" w:date="2012-04-20T08:36:00Z">
          <w:r w:rsidR="00AE4926">
            <w:rPr>
              <w:rFonts w:ascii="Arial" w:hAnsi="Arial" w:cs="Arial"/>
              <w:noProof/>
              <w:sz w:val="24"/>
              <w:szCs w:val="24"/>
            </w:rPr>
            <w:delInstrText xml:space="preserve"> </w:delInstrText>
          </w:r>
        </w:del>
        <w:r w:rsidR="00E6575D" w:rsidRPr="00E6575D">
          <w:rPr>
            <w:noProof/>
            <w:rPrChange w:id="1673" w:author="hong qin" w:date="2012-04-20T08:36:00Z">
              <w:rPr>
                <w:rFonts w:ascii="Arial" w:hAnsi="Arial"/>
                <w:sz w:val="24"/>
                <w:szCs w:val="16"/>
              </w:rPr>
            </w:rPrChange>
          </w:rPr>
          <w:instrText>HYPERLINK \l "_ENREF_12" \o "Qin, 2008 #516</w:instrText>
        </w:r>
        <w:del w:id="1674" w:author="hong qin" w:date="2012-04-20T08:36:00Z">
          <w:r w:rsidR="00AE4926">
            <w:rPr>
              <w:rFonts w:ascii="Arial" w:hAnsi="Arial" w:cs="Arial"/>
              <w:noProof/>
              <w:sz w:val="24"/>
              <w:szCs w:val="24"/>
            </w:rPr>
            <w:delInstrText xml:space="preserve">" </w:delInstrText>
          </w:r>
        </w:del>
      </w:ins>
      <w:ins w:id="1675" w:author="hong qin" w:date="2012-04-20T08:36:00Z">
        <w:r w:rsidR="00AE4926">
          <w:rPr>
            <w:noProof/>
          </w:rPr>
          <w:instrText>"</w:instrText>
        </w:r>
      </w:ins>
      <w:ins w:id="1676" w:author="bidyut k mohanty" w:date="2012-04-22T08:31:00Z">
        <w:r w:rsidR="00E6575D" w:rsidRPr="00E6575D">
          <w:rPr>
            <w:noProof/>
            <w:rPrChange w:id="1677" w:author="hong qin" w:date="2012-04-20T08:36:00Z">
              <w:rPr>
                <w:rFonts w:ascii="Arial" w:hAnsi="Arial"/>
                <w:sz w:val="24"/>
                <w:szCs w:val="16"/>
              </w:rPr>
            </w:rPrChange>
          </w:rPr>
          <w:fldChar w:fldCharType="separate"/>
        </w:r>
        <w:r w:rsidR="00AE4926" w:rsidRPr="0072137D">
          <w:rPr>
            <w:rFonts w:ascii="Arial" w:hAnsi="Arial" w:cs="Arial"/>
            <w:noProof/>
            <w:sz w:val="24"/>
            <w:szCs w:val="24"/>
          </w:rPr>
          <w:t>Q</w:t>
        </w:r>
        <w:r w:rsidR="00AE4926" w:rsidRPr="0072137D">
          <w:rPr>
            <w:rFonts w:ascii="Arial" w:hAnsi="Arial" w:cs="Arial"/>
            <w:smallCaps/>
            <w:noProof/>
            <w:sz w:val="24"/>
            <w:szCs w:val="24"/>
          </w:rPr>
          <w:t>in</w:t>
        </w:r>
        <w:r w:rsidR="00AE4926" w:rsidRPr="0072137D">
          <w:rPr>
            <w:rFonts w:ascii="Arial" w:hAnsi="Arial" w:cs="Arial"/>
            <w:i/>
            <w:noProof/>
            <w:sz w:val="24"/>
            <w:szCs w:val="24"/>
          </w:rPr>
          <w:t xml:space="preserve"> et al.</w:t>
        </w:r>
        <w:r w:rsidR="00AE4926" w:rsidRPr="0072137D">
          <w:rPr>
            <w:rFonts w:ascii="Arial" w:hAnsi="Arial" w:cs="Arial"/>
            <w:noProof/>
            <w:sz w:val="24"/>
            <w:szCs w:val="24"/>
          </w:rPr>
          <w:t xml:space="preserve"> 2008</w:t>
        </w:r>
        <w:r w:rsidR="00E6575D" w:rsidRPr="00E6575D">
          <w:rPr>
            <w:noProof/>
            <w:rPrChange w:id="1678" w:author="hong qin" w:date="2012-04-20T08:36:00Z">
              <w:rPr>
                <w:rFonts w:ascii="Arial" w:hAnsi="Arial"/>
                <w:sz w:val="24"/>
                <w:szCs w:val="16"/>
              </w:rPr>
            </w:rPrChange>
          </w:rPr>
          <w:fldChar w:fldCharType="end"/>
        </w:r>
        <w:r w:rsidR="00AE4926" w:rsidRPr="0072137D">
          <w:rPr>
            <w:rFonts w:ascii="Arial" w:hAnsi="Arial" w:cs="Arial"/>
            <w:noProof/>
            <w:sz w:val="24"/>
            <w:szCs w:val="24"/>
          </w:rPr>
          <w:t>)</w:t>
        </w:r>
        <w:r w:rsidR="00E6575D" w:rsidRPr="0072137D">
          <w:rPr>
            <w:rFonts w:ascii="Arial" w:hAnsi="Arial" w:cs="Arial"/>
            <w:sz w:val="24"/>
            <w:szCs w:val="24"/>
          </w:rPr>
          <w:fldChar w:fldCharType="end"/>
        </w:r>
        <w:r w:rsidR="00AE4926">
          <w:rPr>
            <w:rFonts w:ascii="Arial" w:hAnsi="Arial" w:cs="Arial"/>
            <w:sz w:val="24"/>
            <w:szCs w:val="24"/>
          </w:rPr>
          <w:t>.</w:t>
        </w:r>
        <w:r w:rsidR="00AE4926">
          <w:rPr>
            <w:rFonts w:ascii="Arial" w:eastAsia="Arial" w:hAnsi="Arial" w:cs="Arial"/>
            <w:sz w:val="24"/>
            <w:szCs w:val="24"/>
          </w:rPr>
          <w:t xml:space="preserve">  </w:t>
        </w:r>
      </w:ins>
      <w:ins w:id="1679" w:author="Hong Qin" w:date="2012-04-23T00:08:00Z">
        <w:r w:rsidR="00362D95">
          <w:rPr>
            <w:rFonts w:ascii="Arial" w:eastAsia="Arial" w:hAnsi="Arial" w:cs="Arial"/>
            <w:sz w:val="24"/>
            <w:szCs w:val="24"/>
          </w:rPr>
          <w:t>Daughter</w:t>
        </w:r>
      </w:ins>
      <w:ins w:id="1680" w:author="bidyut k mohanty" w:date="2012-04-22T08:31:00Z">
        <w:r w:rsidR="00AE4926">
          <w:rPr>
            <w:rFonts w:ascii="Arial" w:eastAsia="Arial" w:hAnsi="Arial" w:cs="Arial"/>
            <w:sz w:val="24"/>
            <w:szCs w:val="24"/>
          </w:rPr>
          <w:t xml:space="preserve"> cells </w:t>
        </w:r>
      </w:ins>
      <w:ins w:id="1681" w:author="Hong Qin" w:date="2012-04-23T00:08:00Z">
        <w:r w:rsidR="00362D95">
          <w:rPr>
            <w:rFonts w:ascii="Arial" w:eastAsia="Arial" w:hAnsi="Arial" w:cs="Arial"/>
            <w:sz w:val="24"/>
            <w:szCs w:val="24"/>
          </w:rPr>
          <w:t xml:space="preserve">seem to </w:t>
        </w:r>
        <w:proofErr w:type="spellStart"/>
        <w:r w:rsidR="00362D95">
          <w:rPr>
            <w:rFonts w:ascii="Arial" w:eastAsia="Arial" w:hAnsi="Arial" w:cs="Arial"/>
            <w:sz w:val="24"/>
            <w:szCs w:val="24"/>
          </w:rPr>
          <w:t>have</w:t>
        </w:r>
      </w:ins>
      <w:ins w:id="1682" w:author="bidyut k mohanty" w:date="2012-04-22T08:31:00Z">
        <w:r w:rsidR="00AE4926">
          <w:rPr>
            <w:rFonts w:ascii="Arial" w:eastAsia="Arial" w:hAnsi="Arial" w:cs="Arial"/>
            <w:sz w:val="24"/>
            <w:szCs w:val="24"/>
          </w:rPr>
          <w:t>with</w:t>
        </w:r>
        <w:proofErr w:type="spellEnd"/>
        <w:r w:rsidR="00AE4926">
          <w:rPr>
            <w:rFonts w:ascii="Arial" w:eastAsia="Arial" w:hAnsi="Arial" w:cs="Arial"/>
            <w:sz w:val="24"/>
            <w:szCs w:val="24"/>
          </w:rPr>
          <w:t xml:space="preserve"> a lower mitotic asymmetry </w:t>
        </w:r>
      </w:ins>
      <w:proofErr w:type="spellStart"/>
      <w:ins w:id="1683" w:author="Hong Qin" w:date="2012-04-23T00:08:00Z">
        <w:r w:rsidR="00362D95">
          <w:rPr>
            <w:rFonts w:ascii="Arial" w:eastAsia="Arial" w:hAnsi="Arial" w:cs="Arial"/>
            <w:sz w:val="24"/>
            <w:szCs w:val="24"/>
          </w:rPr>
          <w:t>and</w:t>
        </w:r>
      </w:ins>
      <w:ins w:id="1684" w:author="bidyut k mohanty" w:date="2012-04-22T08:31:00Z">
        <w:r w:rsidR="00AE4926">
          <w:rPr>
            <w:rFonts w:ascii="Arial" w:eastAsia="Arial" w:hAnsi="Arial" w:cs="Arial"/>
            <w:sz w:val="24"/>
            <w:szCs w:val="24"/>
          </w:rPr>
          <w:t>to</w:t>
        </w:r>
        <w:proofErr w:type="spellEnd"/>
        <w:r w:rsidR="00AE4926">
          <w:rPr>
            <w:rFonts w:ascii="Arial" w:eastAsia="Arial" w:hAnsi="Arial" w:cs="Arial"/>
            <w:sz w:val="24"/>
            <w:szCs w:val="24"/>
          </w:rPr>
          <w:t xml:space="preserve"> mother cells seem to have a longer chronological </w:t>
        </w:r>
      </w:ins>
      <w:ins w:id="1685" w:author="Hong Qin" w:date="2012-04-23T00:08:00Z">
        <w:r w:rsidR="00362D95">
          <w:rPr>
            <w:rFonts w:ascii="Arial" w:eastAsia="Arial" w:hAnsi="Arial" w:cs="Arial"/>
            <w:sz w:val="24"/>
            <w:szCs w:val="24"/>
          </w:rPr>
          <w:t xml:space="preserve">life span compared to mother </w:t>
        </w:r>
        <w:proofErr w:type="spellStart"/>
        <w:r w:rsidR="00362D95">
          <w:rPr>
            <w:rFonts w:ascii="Arial" w:eastAsia="Arial" w:hAnsi="Arial" w:cs="Arial"/>
            <w:sz w:val="24"/>
            <w:szCs w:val="24"/>
          </w:rPr>
          <w:t>cells</w:t>
        </w:r>
      </w:ins>
      <w:ins w:id="1686" w:author="bidyut k mohanty" w:date="2012-04-22T08:31:00Z">
        <w:r w:rsidR="00AE4926">
          <w:rPr>
            <w:rFonts w:ascii="Arial" w:eastAsia="Arial" w:hAnsi="Arial" w:cs="Arial"/>
            <w:sz w:val="24"/>
            <w:szCs w:val="24"/>
          </w:rPr>
          <w:t>lifespan</w:t>
        </w:r>
        <w:proofErr w:type="spellEnd"/>
        <w:r w:rsidR="00AE4926">
          <w:rPr>
            <w:rFonts w:ascii="Arial" w:eastAsia="Arial" w:hAnsi="Arial" w:cs="Arial"/>
            <w:sz w:val="24"/>
            <w:szCs w:val="24"/>
          </w:rPr>
          <w:t xml:space="preserve">. </w:t>
        </w:r>
      </w:ins>
      <w:r w:rsidRPr="0072137D">
        <w:rPr>
          <w:rFonts w:ascii="Arial" w:eastAsia="Arial" w:hAnsi="Arial" w:cs="Arial"/>
          <w:sz w:val="24"/>
          <w:szCs w:val="24"/>
        </w:rPr>
        <w:t xml:space="preserve">The LOH assay allowed us to quantify age-dependent changes in response to hydrogen peroxide dosage in previously used strains </w:t>
      </w:r>
      <w:ins w:id="1687" w:author="bidyut k mohanty" w:date="2012-04-21T08:48:00Z">
        <w:r w:rsidR="006124E5">
          <w:rPr>
            <w:rFonts w:ascii="Arial" w:eastAsia="Arial" w:hAnsi="Arial" w:cs="Arial"/>
            <w:sz w:val="24"/>
            <w:szCs w:val="24"/>
          </w:rPr>
          <w:t>(</w:t>
        </w:r>
      </w:ins>
      <w:r w:rsidRPr="0072137D">
        <w:rPr>
          <w:rFonts w:ascii="Arial" w:eastAsia="Arial" w:hAnsi="Arial" w:cs="Arial"/>
          <w:sz w:val="24"/>
          <w:szCs w:val="24"/>
        </w:rPr>
        <w:t>Table 1</w:t>
      </w:r>
      <w:ins w:id="1688" w:author="bidyut k mohanty" w:date="2012-04-21T08:48:00Z">
        <w:r w:rsidR="006124E5">
          <w:rPr>
            <w:rFonts w:ascii="Arial" w:eastAsia="Arial" w:hAnsi="Arial" w:cs="Arial"/>
            <w:sz w:val="24"/>
            <w:szCs w:val="24"/>
          </w:rPr>
          <w:t>)</w:t>
        </w:r>
      </w:ins>
      <w:r w:rsidRPr="0072137D">
        <w:rPr>
          <w:rFonts w:ascii="Arial" w:eastAsia="Arial" w:hAnsi="Arial" w:cs="Arial"/>
          <w:sz w:val="24"/>
          <w:szCs w:val="24"/>
        </w:rPr>
        <w:t xml:space="preserve">.  </w:t>
      </w:r>
    </w:p>
    <w:p w:rsidR="00CF32D4" w:rsidRDefault="00CF32D4" w:rsidP="00D86495">
      <w:pPr>
        <w:numPr>
          <w:ins w:id="1689" w:author="Hong Qin" w:date="2012-04-22T17:05:00Z"/>
        </w:numPr>
        <w:spacing w:after="0" w:line="480" w:lineRule="auto"/>
        <w:ind w:firstLine="720"/>
        <w:jc w:val="both"/>
        <w:rPr>
          <w:ins w:id="1690" w:author="Hong Qin" w:date="2012-04-22T17:05:00Z"/>
          <w:rFonts w:ascii="Arial" w:eastAsia="Arial" w:hAnsi="Arial" w:cs="Arial"/>
          <w:sz w:val="24"/>
          <w:szCs w:val="24"/>
        </w:rPr>
      </w:pPr>
    </w:p>
    <w:p w:rsidR="00D86495" w:rsidRDefault="00CA2F00" w:rsidP="00D86495">
      <w:pPr>
        <w:spacing w:after="0" w:line="480" w:lineRule="auto"/>
        <w:ind w:firstLine="720"/>
        <w:jc w:val="both"/>
        <w:rPr>
          <w:ins w:id="1691" w:author="Hong Qin" w:date="2012-04-22T17:07:00Z"/>
          <w:rFonts w:ascii="Arial" w:eastAsia="Arial" w:hAnsi="Arial" w:cs="Arial"/>
          <w:sz w:val="24"/>
          <w:szCs w:val="24"/>
        </w:rPr>
      </w:pPr>
      <w:ins w:id="1692" w:author="Hong Qin" w:date="2012-04-22T17:07:00Z">
        <w:r>
          <w:rPr>
            <w:rFonts w:ascii="Arial" w:eastAsia="Arial" w:hAnsi="Arial" w:cs="Arial"/>
            <w:sz w:val="24"/>
            <w:szCs w:val="24"/>
          </w:rPr>
          <w:t xml:space="preserve">Comparison between aging and apoptotic </w:t>
        </w:r>
        <w:proofErr w:type="spellStart"/>
        <w:r>
          <w:rPr>
            <w:rFonts w:ascii="Arial" w:eastAsia="Arial" w:hAnsi="Arial" w:cs="Arial"/>
            <w:sz w:val="24"/>
            <w:szCs w:val="24"/>
          </w:rPr>
          <w:t>transcri</w:t>
        </w:r>
      </w:ins>
      <w:ins w:id="1693" w:author="Hong Qin" w:date="2012-04-22T17:08:00Z">
        <w:r>
          <w:rPr>
            <w:rFonts w:ascii="Arial" w:eastAsia="Arial" w:hAnsi="Arial" w:cs="Arial"/>
            <w:sz w:val="24"/>
            <w:szCs w:val="24"/>
          </w:rPr>
          <w:t>p</w:t>
        </w:r>
      </w:ins>
      <w:ins w:id="1694" w:author="Hong Qin" w:date="2012-04-22T17:07:00Z">
        <w:r>
          <w:rPr>
            <w:rFonts w:ascii="Arial" w:eastAsia="Arial" w:hAnsi="Arial" w:cs="Arial"/>
            <w:sz w:val="24"/>
            <w:szCs w:val="24"/>
          </w:rPr>
          <w:t>tome</w:t>
        </w:r>
        <w:proofErr w:type="spellEnd"/>
        <w:r>
          <w:rPr>
            <w:rFonts w:ascii="Arial" w:eastAsia="Arial" w:hAnsi="Arial" w:cs="Arial"/>
            <w:sz w:val="24"/>
            <w:szCs w:val="24"/>
          </w:rPr>
          <w:t xml:space="preserve"> </w:t>
        </w:r>
      </w:ins>
      <w:ins w:id="1695" w:author="Hong Qin" w:date="2012-04-22T17:05:00Z">
        <w:r w:rsidR="00E6575D">
          <w:rPr>
            <w:rFonts w:ascii="Arial" w:eastAsia="Arial" w:hAnsi="Arial" w:cs="Arial"/>
            <w:sz w:val="24"/>
            <w:szCs w:val="24"/>
          </w:rPr>
          <w:fldChar w:fldCharType="begin">
            <w:fldData xml:space="preserve">PEVuZE5vdGU+PENpdGU+PEF1dGhvcj5MYXVuPC9BdXRob3I+PFllYXI+MjAwNTwvWWVhcj48UmVj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</w:fldData>
          </w:fldChar>
        </w:r>
      </w:ins>
      <w:ins w:id="1696" w:author="Hong Qin" w:date="2012-04-22T17:19:00Z">
        <w:r w:rsidR="00257CB6">
          <w:rPr>
            <w:rFonts w:ascii="Arial" w:eastAsia="Arial" w:hAnsi="Arial" w:cs="Arial"/>
            <w:sz w:val="24"/>
            <w:szCs w:val="24"/>
          </w:rPr>
          <w:instrText xml:space="preserve"> ADDIN EN.CITE </w:instrText>
        </w:r>
        <w:r w:rsidR="00E6575D">
          <w:rPr>
            <w:rFonts w:ascii="Arial" w:eastAsia="Arial" w:hAnsi="Arial" w:cs="Arial"/>
            <w:sz w:val="24"/>
            <w:szCs w:val="24"/>
          </w:rPr>
          <w:fldChar w:fldCharType="begin">
            <w:fldData xml:space="preserve">PEVuZE5vdGU+PENpdGU+PEF1dGhvcj5MYXVuPC9BdXRob3I+PFllYXI+MjAwNTwvWWVhcj48UmVj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</w:fldData>
          </w:fldChar>
        </w:r>
        <w:r w:rsidR="00257CB6">
          <w:rPr>
            <w:rFonts w:ascii="Arial" w:eastAsia="Arial" w:hAnsi="Arial" w:cs="Arial"/>
            <w:sz w:val="24"/>
            <w:szCs w:val="24"/>
          </w:rPr>
          <w:instrText xml:space="preserve"> ADDIN EN.CITE.DATA </w:instrText>
        </w:r>
      </w:ins>
      <w:r w:rsidR="00B278AE" w:rsidRPr="00E6575D">
        <w:rPr>
          <w:rFonts w:ascii="Arial" w:eastAsia="Arial" w:hAnsi="Arial" w:cs="Arial"/>
          <w:sz w:val="24"/>
          <w:szCs w:val="24"/>
        </w:rPr>
      </w:r>
      <w:ins w:id="1697" w:author="Hong Qin" w:date="2012-04-22T17:19:00Z">
        <w:r w:rsidR="00E6575D">
          <w:rPr>
            <w:rFonts w:ascii="Arial" w:eastAsia="Arial" w:hAnsi="Arial" w:cs="Arial"/>
            <w:sz w:val="24"/>
            <w:szCs w:val="24"/>
          </w:rPr>
          <w:fldChar w:fldCharType="end"/>
        </w:r>
      </w:ins>
      <w:r w:rsidR="00B278AE" w:rsidRPr="00E6575D">
        <w:rPr>
          <w:rFonts w:ascii="Arial" w:eastAsia="Arial" w:hAnsi="Arial" w:cs="Arial"/>
          <w:sz w:val="24"/>
          <w:szCs w:val="24"/>
        </w:rPr>
      </w:r>
      <w:r w:rsidR="00E6575D">
        <w:rPr>
          <w:rFonts w:ascii="Arial" w:eastAsia="Arial" w:hAnsi="Arial" w:cs="Arial"/>
          <w:sz w:val="24"/>
          <w:szCs w:val="24"/>
        </w:rPr>
        <w:fldChar w:fldCharType="separate"/>
      </w:r>
      <w:ins w:id="1698" w:author="Hong Qin" w:date="2012-04-22T17:05:00Z">
        <w:r w:rsidR="00CF32D4">
          <w:rPr>
            <w:rFonts w:ascii="Arial" w:eastAsia="Arial" w:hAnsi="Arial" w:cs="Arial"/>
            <w:noProof/>
            <w:sz w:val="24"/>
            <w:szCs w:val="24"/>
          </w:rPr>
          <w:t>(L</w:t>
        </w:r>
        <w:r w:rsidR="00E6575D" w:rsidRPr="00E6575D">
          <w:rPr>
            <w:rFonts w:ascii="Arial" w:eastAsia="Arial" w:hAnsi="Arial" w:cs="Arial"/>
            <w:smallCaps/>
            <w:noProof/>
            <w:sz w:val="24"/>
            <w:szCs w:val="24"/>
            <w:rPrChange w:id="1699" w:author="Hong Qin" w:date="2012-04-22T17:05:00Z">
              <w:rPr>
                <w:rFonts w:ascii="Arial" w:eastAsia="Arial" w:hAnsi="Arial" w:cs="Arial"/>
                <w:sz w:val="24"/>
                <w:szCs w:val="24"/>
              </w:rPr>
            </w:rPrChange>
          </w:rPr>
          <w:t>aun</w:t>
        </w:r>
        <w:r w:rsidR="00E6575D" w:rsidRPr="00E6575D">
          <w:rPr>
            <w:rFonts w:ascii="Arial" w:eastAsia="Arial" w:hAnsi="Arial" w:cs="Arial"/>
            <w:i/>
            <w:noProof/>
            <w:sz w:val="24"/>
            <w:szCs w:val="24"/>
            <w:rPrChange w:id="1700" w:author="Hong Qin" w:date="2012-04-22T17:05:00Z">
              <w:rPr>
                <w:rFonts w:ascii="Arial" w:eastAsia="Arial" w:hAnsi="Arial" w:cs="Arial"/>
                <w:sz w:val="24"/>
                <w:szCs w:val="24"/>
              </w:rPr>
            </w:rPrChange>
          </w:rPr>
          <w:t xml:space="preserve"> et al.</w:t>
        </w:r>
        <w:r w:rsidR="00CF32D4">
          <w:rPr>
            <w:rFonts w:ascii="Arial" w:eastAsia="Arial" w:hAnsi="Arial" w:cs="Arial"/>
            <w:noProof/>
            <w:sz w:val="24"/>
            <w:szCs w:val="24"/>
          </w:rPr>
          <w:t xml:space="preserve"> 2005)</w:t>
        </w:r>
        <w:r w:rsidR="00E6575D">
          <w:rPr>
            <w:rFonts w:ascii="Arial" w:eastAsia="Arial" w:hAnsi="Arial" w:cs="Arial"/>
            <w:sz w:val="24"/>
            <w:szCs w:val="24"/>
          </w:rPr>
          <w:fldChar w:fldCharType="end"/>
        </w:r>
      </w:ins>
    </w:p>
    <w:p w:rsidR="00190BE1" w:rsidRDefault="00CA2F00" w:rsidP="00D86495">
      <w:pPr>
        <w:numPr>
          <w:ins w:id="1701" w:author="Hong Qin" w:date="2012-04-22T17:07:00Z"/>
        </w:numPr>
        <w:spacing w:after="0" w:line="480" w:lineRule="auto"/>
        <w:ind w:firstLine="720"/>
        <w:jc w:val="both"/>
        <w:rPr>
          <w:ins w:id="1702" w:author="Hong Qin" w:date="2012-04-22T17:14:00Z"/>
          <w:rFonts w:ascii="Arial" w:eastAsia="Arial" w:hAnsi="Arial" w:cs="Arial"/>
          <w:sz w:val="24"/>
          <w:szCs w:val="24"/>
        </w:rPr>
      </w:pPr>
      <w:ins w:id="1703" w:author="Hong Qin" w:date="2012-04-22T17:08:00Z">
        <w:r>
          <w:rPr>
            <w:rFonts w:ascii="Arial" w:eastAsia="Arial" w:hAnsi="Arial" w:cs="Arial"/>
            <w:sz w:val="24"/>
            <w:szCs w:val="24"/>
          </w:rPr>
          <w:t xml:space="preserve">CLS screen of 550 mutants </w:t>
        </w:r>
      </w:ins>
      <w:ins w:id="1704" w:author="Hong Qin" w:date="2012-04-22T17:07:00Z">
        <w:r w:rsidR="00E6575D">
          <w:rPr>
            <w:rFonts w:ascii="Arial" w:eastAsia="Arial" w:hAnsi="Arial" w:cs="Arial"/>
            <w:sz w:val="24"/>
            <w:szCs w:val="24"/>
          </w:rPr>
          <w:fldChar w:fldCharType="begin"/>
        </w:r>
      </w:ins>
      <w:ins w:id="1705" w:author="Hong Qin" w:date="2012-04-22T17:19:00Z">
        <w:r w:rsidR="00257CB6">
          <w:rPr>
            <w:rFonts w:ascii="Arial" w:eastAsia="Arial" w:hAnsi="Arial" w:cs="Arial"/>
            <w:sz w:val="24"/>
            <w:szCs w:val="24"/>
          </w:rPr>
          <w:instrText xml:space="preserve"> ADDIN EN.CITE &lt;EndNote&gt;&lt;Cite&gt;&lt;Author&gt;Burtner&lt;/Author&gt;&lt;Year&gt;2011&lt;/Year&gt;&lt;RecNum&gt;779&lt;/RecNum&gt;&lt;record&gt;&lt;rec-number&gt;779&lt;/rec-number&gt;&lt;foreign-keys&gt;&lt;key app="EN" db-id="e5v0xaxdm5za0we2avoppevdf5s22f2v520d"&gt;779&lt;/key&gt;&lt;/foreign-keys&gt;&lt;ref-type name="Journal Article"&gt;17&lt;/ref-type&gt;&lt;contributors&gt;&lt;authors&gt;&lt;author&gt;Burtner, C. R.&lt;/author&gt;&lt;author&gt;Murakami, C. J.&lt;/author&gt;&lt;author&gt;Olsen, B.&lt;/author&gt;&lt;author&gt;Kennedy, B. K.&lt;/author&gt;&lt;author&gt;Kaeberlein, M.&lt;/author&gt;&lt;/authors&gt;&lt;/contributors&gt;&lt;auth-address&gt;University of Washington; Seattle, WA USA.&lt;/auth-address&gt;&lt;titles&gt;&lt;title&gt;A genomic analysis of chronological longevity factors in budding yeast&lt;/title&gt;&lt;secondary-title&gt;Cell Cycle&lt;/secondary-title&gt;&lt;/titles&gt;&lt;pages&gt;1385-96&lt;/pages&gt;&lt;volume&gt;10&lt;/volume&gt;&lt;number&gt;9&lt;/number&gt;&lt;edition&gt;2011/03/31&lt;/edition&gt;&lt;dates&gt;&lt;year&gt;2011&lt;/year&gt;&lt;pub-dates&gt;&lt;date&gt;May 1&lt;/date&gt;&lt;/pub-dates&gt;&lt;/dates&gt;&lt;isbn&gt;1551-4005 (Electronic)&amp;#xD;1551-4005 (Linking)&lt;/isbn&gt;&lt;accession-num&gt;21447998&lt;/accession-num&gt;&lt;urls&gt;&lt;related-urls&gt;&lt;url&gt;http://www.ncbi.nlm.nih.gov/entrez/query.fcgi?cmd=Retrieve&amp;amp;db=PubMed&amp;amp;dopt=Citation&amp;amp;list_uids=21447998&lt;/url&gt;&lt;/related-urls&gt;&lt;/urls&gt;&lt;electronic-resource-num&gt;15464 [pii]&lt;/electronic-resource-num&gt;&lt;language&gt;eng&lt;/language&gt;&lt;/record&gt;&lt;/Cite&gt;&lt;/EndNote&gt;</w:instrText>
        </w:r>
      </w:ins>
      <w:r w:rsidR="00E6575D">
        <w:rPr>
          <w:rFonts w:ascii="Arial" w:eastAsia="Arial" w:hAnsi="Arial" w:cs="Arial"/>
          <w:sz w:val="24"/>
          <w:szCs w:val="24"/>
        </w:rPr>
        <w:fldChar w:fldCharType="separate"/>
      </w:r>
      <w:ins w:id="1706" w:author="Hong Qin" w:date="2012-04-22T17:07:00Z">
        <w:r w:rsidR="00190BE1">
          <w:rPr>
            <w:rFonts w:ascii="Arial" w:eastAsia="Arial" w:hAnsi="Arial" w:cs="Arial"/>
            <w:noProof/>
            <w:sz w:val="24"/>
            <w:szCs w:val="24"/>
          </w:rPr>
          <w:t>(B</w:t>
        </w:r>
        <w:r w:rsidR="00E6575D" w:rsidRPr="00E6575D">
          <w:rPr>
            <w:rFonts w:ascii="Arial" w:eastAsia="Arial" w:hAnsi="Arial" w:cs="Arial"/>
            <w:smallCaps/>
            <w:noProof/>
            <w:sz w:val="24"/>
            <w:szCs w:val="24"/>
            <w:rPrChange w:id="1707" w:author="Hong Qin" w:date="2012-04-22T17:07:00Z">
              <w:rPr>
                <w:rFonts w:ascii="Arial" w:eastAsia="Arial" w:hAnsi="Arial" w:cs="Arial"/>
                <w:sz w:val="24"/>
                <w:szCs w:val="24"/>
              </w:rPr>
            </w:rPrChange>
          </w:rPr>
          <w:t>urtner</w:t>
        </w:r>
        <w:r w:rsidR="00E6575D" w:rsidRPr="00E6575D">
          <w:rPr>
            <w:rFonts w:ascii="Arial" w:eastAsia="Arial" w:hAnsi="Arial" w:cs="Arial"/>
            <w:i/>
            <w:noProof/>
            <w:sz w:val="24"/>
            <w:szCs w:val="24"/>
            <w:rPrChange w:id="1708" w:author="Hong Qin" w:date="2012-04-22T17:07:00Z">
              <w:rPr>
                <w:rFonts w:ascii="Arial" w:eastAsia="Arial" w:hAnsi="Arial" w:cs="Arial"/>
                <w:sz w:val="24"/>
                <w:szCs w:val="24"/>
              </w:rPr>
            </w:rPrChange>
          </w:rPr>
          <w:t xml:space="preserve"> et al.</w:t>
        </w:r>
        <w:r w:rsidR="00190BE1">
          <w:rPr>
            <w:rFonts w:ascii="Arial" w:eastAsia="Arial" w:hAnsi="Arial" w:cs="Arial"/>
            <w:noProof/>
            <w:sz w:val="24"/>
            <w:szCs w:val="24"/>
          </w:rPr>
          <w:t xml:space="preserve"> 2011)</w:t>
        </w:r>
        <w:r w:rsidR="00E6575D">
          <w:rPr>
            <w:rFonts w:ascii="Arial" w:eastAsia="Arial" w:hAnsi="Arial" w:cs="Arial"/>
            <w:sz w:val="24"/>
            <w:szCs w:val="24"/>
          </w:rPr>
          <w:fldChar w:fldCharType="end"/>
        </w:r>
      </w:ins>
    </w:p>
    <w:p w:rsidR="00F45D6D" w:rsidRDefault="00F45D6D" w:rsidP="00D86495">
      <w:pPr>
        <w:numPr>
          <w:ins w:id="1709" w:author="Hong Qin" w:date="2012-04-22T17:14:00Z"/>
        </w:numPr>
        <w:spacing w:after="0" w:line="480" w:lineRule="auto"/>
        <w:ind w:firstLine="720"/>
        <w:jc w:val="both"/>
        <w:rPr>
          <w:ins w:id="1710" w:author="Hong Qin" w:date="2012-04-22T17:14:00Z"/>
          <w:rFonts w:ascii="Arial" w:eastAsia="Arial" w:hAnsi="Arial" w:cs="Arial"/>
          <w:sz w:val="24"/>
          <w:szCs w:val="24"/>
        </w:rPr>
      </w:pPr>
      <w:proofErr w:type="spellStart"/>
      <w:ins w:id="1711" w:author="Hong Qin" w:date="2012-04-22T17:14:00Z">
        <w:r>
          <w:rPr>
            <w:rFonts w:ascii="Arial" w:eastAsia="Arial" w:hAnsi="Arial" w:cs="Arial"/>
            <w:sz w:val="24"/>
            <w:szCs w:val="24"/>
          </w:rPr>
          <w:t>Catalase</w:t>
        </w:r>
        <w:proofErr w:type="spellEnd"/>
        <w:r>
          <w:rPr>
            <w:rFonts w:ascii="Arial" w:eastAsia="Arial" w:hAnsi="Arial" w:cs="Arial"/>
            <w:sz w:val="24"/>
            <w:szCs w:val="24"/>
          </w:rPr>
          <w:t xml:space="preserve"> activity in the star strains</w:t>
        </w:r>
        <w:r w:rsidR="00855ED8">
          <w:rPr>
            <w:rFonts w:ascii="Arial" w:eastAsia="Arial" w:hAnsi="Arial" w:cs="Arial"/>
            <w:sz w:val="24"/>
            <w:szCs w:val="24"/>
          </w:rPr>
          <w:t xml:space="preserve"> by </w:t>
        </w:r>
        <w:proofErr w:type="spellStart"/>
        <w:r w:rsidR="00855ED8">
          <w:rPr>
            <w:rFonts w:ascii="Arial" w:eastAsia="Arial" w:hAnsi="Arial" w:cs="Arial"/>
            <w:sz w:val="24"/>
            <w:szCs w:val="24"/>
          </w:rPr>
          <w:t>catalase</w:t>
        </w:r>
        <w:proofErr w:type="spellEnd"/>
        <w:r w:rsidR="00855ED8">
          <w:rPr>
            <w:rFonts w:ascii="Arial" w:eastAsia="Arial" w:hAnsi="Arial" w:cs="Arial"/>
            <w:sz w:val="24"/>
            <w:szCs w:val="24"/>
          </w:rPr>
          <w:t xml:space="preserve"> </w:t>
        </w:r>
        <w:r w:rsidR="000B1E94">
          <w:rPr>
            <w:rFonts w:ascii="Arial" w:eastAsia="Arial" w:hAnsi="Arial" w:cs="Arial"/>
            <w:sz w:val="24"/>
            <w:szCs w:val="24"/>
          </w:rPr>
          <w:t>dose-</w:t>
        </w:r>
        <w:proofErr w:type="spellStart"/>
        <w:r w:rsidR="000B1E94">
          <w:rPr>
            <w:rFonts w:ascii="Arial" w:eastAsia="Arial" w:hAnsi="Arial" w:cs="Arial"/>
            <w:sz w:val="24"/>
            <w:szCs w:val="24"/>
          </w:rPr>
          <w:t>depedent</w:t>
        </w:r>
        <w:proofErr w:type="spellEnd"/>
        <w:r w:rsidR="000B1E94">
          <w:rPr>
            <w:rFonts w:ascii="Arial" w:eastAsia="Arial" w:hAnsi="Arial" w:cs="Arial"/>
            <w:sz w:val="24"/>
            <w:szCs w:val="24"/>
          </w:rPr>
          <w:t xml:space="preserve"> </w:t>
        </w:r>
        <w:r w:rsidR="00855ED8">
          <w:rPr>
            <w:rFonts w:ascii="Arial" w:eastAsia="Arial" w:hAnsi="Arial" w:cs="Arial"/>
            <w:sz w:val="24"/>
            <w:szCs w:val="24"/>
          </w:rPr>
          <w:t>inhibitors</w:t>
        </w:r>
        <w:r w:rsidR="000D319C">
          <w:rPr>
            <w:rFonts w:ascii="Arial" w:eastAsia="Arial" w:hAnsi="Arial" w:cs="Arial"/>
            <w:sz w:val="24"/>
            <w:szCs w:val="24"/>
          </w:rPr>
          <w:t xml:space="preserve"> (AZT?)</w:t>
        </w:r>
      </w:ins>
    </w:p>
    <w:p w:rsidR="00F45D6D" w:rsidRDefault="007504C6" w:rsidP="00D86495">
      <w:pPr>
        <w:numPr>
          <w:ins w:id="1712" w:author="Hong Qin" w:date="2012-04-22T17:14:00Z"/>
        </w:numPr>
        <w:spacing w:after="0" w:line="480" w:lineRule="auto"/>
        <w:ind w:firstLine="720"/>
        <w:jc w:val="both"/>
        <w:rPr>
          <w:ins w:id="1713" w:author="Hong Qin" w:date="2012-04-22T17:18:00Z"/>
          <w:rFonts w:ascii="Arial" w:eastAsia="Arial" w:hAnsi="Arial" w:cs="Arial"/>
          <w:sz w:val="24"/>
          <w:szCs w:val="24"/>
        </w:rPr>
      </w:pPr>
      <w:proofErr w:type="spellStart"/>
      <w:ins w:id="1714" w:author="Hong Qin" w:date="2012-04-22T17:18:00Z">
        <w:r>
          <w:rPr>
            <w:rFonts w:ascii="Arial" w:eastAsia="Arial" w:hAnsi="Arial" w:cs="Arial"/>
            <w:sz w:val="24"/>
            <w:szCs w:val="24"/>
          </w:rPr>
          <w:t>Gou</w:t>
        </w:r>
        <w:r w:rsidR="00BD6DE7">
          <w:rPr>
            <w:rFonts w:ascii="Arial" w:eastAsia="Arial" w:hAnsi="Arial" w:cs="Arial"/>
            <w:sz w:val="24"/>
            <w:szCs w:val="24"/>
          </w:rPr>
          <w:t>rlay</w:t>
        </w:r>
        <w:proofErr w:type="spellEnd"/>
        <w:r w:rsidR="00BD6DE7">
          <w:rPr>
            <w:rFonts w:ascii="Arial" w:eastAsia="Arial" w:hAnsi="Arial" w:cs="Arial"/>
            <w:sz w:val="24"/>
            <w:szCs w:val="24"/>
          </w:rPr>
          <w:t xml:space="preserve"> and </w:t>
        </w:r>
        <w:proofErr w:type="spellStart"/>
        <w:r w:rsidR="00BD6DE7">
          <w:rPr>
            <w:rFonts w:ascii="Arial" w:eastAsia="Arial" w:hAnsi="Arial" w:cs="Arial"/>
            <w:sz w:val="24"/>
            <w:szCs w:val="24"/>
          </w:rPr>
          <w:t>Aysough</w:t>
        </w:r>
        <w:proofErr w:type="spellEnd"/>
        <w:r w:rsidR="00BD6DE7">
          <w:rPr>
            <w:rFonts w:ascii="Arial" w:eastAsia="Arial" w:hAnsi="Arial" w:cs="Arial"/>
            <w:sz w:val="24"/>
            <w:szCs w:val="24"/>
          </w:rPr>
          <w:t xml:space="preserve"> Nature review </w:t>
        </w:r>
      </w:ins>
      <w:ins w:id="1715" w:author="Hong Qin" w:date="2012-04-22T17:19:00Z">
        <w:r w:rsidR="00E21305">
          <w:rPr>
            <w:rFonts w:ascii="Arial" w:eastAsia="Arial" w:hAnsi="Arial" w:cs="Arial"/>
            <w:sz w:val="24"/>
            <w:szCs w:val="24"/>
          </w:rPr>
          <w:t xml:space="preserve">2005 </w:t>
        </w:r>
      </w:ins>
      <w:ins w:id="1716" w:author="Hong Qin" w:date="2012-04-22T17:18:00Z">
        <w:r w:rsidR="00BD6DE7">
          <w:rPr>
            <w:rFonts w:ascii="Arial" w:eastAsia="Arial" w:hAnsi="Arial" w:cs="Arial"/>
            <w:sz w:val="24"/>
            <w:szCs w:val="24"/>
          </w:rPr>
          <w:t xml:space="preserve">on </w:t>
        </w:r>
        <w:proofErr w:type="spellStart"/>
        <w:r w:rsidR="00BD6DE7">
          <w:rPr>
            <w:rFonts w:ascii="Arial" w:eastAsia="Arial" w:hAnsi="Arial" w:cs="Arial"/>
            <w:sz w:val="24"/>
            <w:szCs w:val="24"/>
          </w:rPr>
          <w:t>actin</w:t>
        </w:r>
        <w:proofErr w:type="spellEnd"/>
        <w:r w:rsidR="00BD6DE7">
          <w:rPr>
            <w:rFonts w:ascii="Arial" w:eastAsia="Arial" w:hAnsi="Arial" w:cs="Arial"/>
            <w:sz w:val="24"/>
            <w:szCs w:val="24"/>
          </w:rPr>
          <w:t xml:space="preserve">, ROS, apoptosis and ageing. </w:t>
        </w:r>
      </w:ins>
    </w:p>
    <w:p w:rsidR="007504C6" w:rsidRDefault="00E6575D" w:rsidP="00D86495">
      <w:pPr>
        <w:numPr>
          <w:ins w:id="1717" w:author="Hong Qin" w:date="2012-04-22T17:18:00Z"/>
        </w:numPr>
        <w:spacing w:after="0" w:line="480" w:lineRule="auto"/>
        <w:ind w:firstLine="720"/>
        <w:jc w:val="both"/>
        <w:rPr>
          <w:ins w:id="1718" w:author="Hong Qin" w:date="2012-04-22T17:18:00Z"/>
          <w:rFonts w:ascii="Arial" w:eastAsia="Arial" w:hAnsi="Arial" w:cs="Arial"/>
          <w:sz w:val="24"/>
          <w:szCs w:val="24"/>
        </w:rPr>
      </w:pPr>
      <w:ins w:id="1719" w:author="Hong Qin" w:date="2012-04-22T17:19:00Z">
        <w:r>
          <w:rPr>
            <w:rFonts w:ascii="Arial" w:eastAsia="Arial" w:hAnsi="Arial" w:cs="Arial"/>
            <w:sz w:val="24"/>
            <w:szCs w:val="24"/>
          </w:rPr>
          <w:fldChar w:fldCharType="begin">
            <w:fldData xml:space="preserve">PEVuZE5vdGU+PENpdGU+PEF1dGhvcj5Hb3VybGF5PC9BdXRob3I+PFllYXI+MjAwNDwvWWVhcj48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=
</w:fldData>
          </w:fldChar>
        </w:r>
        <w:r w:rsidR="00257CB6">
          <w:rPr>
            <w:rFonts w:ascii="Arial" w:eastAsia="Arial" w:hAnsi="Arial" w:cs="Arial"/>
            <w:sz w:val="24"/>
            <w:szCs w:val="24"/>
          </w:rPr>
          <w:instrText xml:space="preserve"> ADDIN EN.CITE </w:instrText>
        </w:r>
        <w:r>
          <w:rPr>
            <w:rFonts w:ascii="Arial" w:eastAsia="Arial" w:hAnsi="Arial" w:cs="Arial"/>
            <w:sz w:val="24"/>
            <w:szCs w:val="24"/>
          </w:rPr>
          <w:fldChar w:fldCharType="begin">
            <w:fldData xml:space="preserve">PEVuZE5vdGU+PENpdGU+PEF1dGhvcj5Hb3VybGF5PC9BdXRob3I+PFllYXI+MjAwNDwvWWVhcj48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=
</w:fldData>
          </w:fldChar>
        </w:r>
        <w:r w:rsidR="00257CB6">
          <w:rPr>
            <w:rFonts w:ascii="Arial" w:eastAsia="Arial" w:hAnsi="Arial" w:cs="Arial"/>
            <w:sz w:val="24"/>
            <w:szCs w:val="24"/>
          </w:rPr>
          <w:instrText xml:space="preserve"> ADDIN EN.CITE.DATA </w:instrText>
        </w:r>
      </w:ins>
      <w:r w:rsidR="00B278AE" w:rsidRPr="00E6575D">
        <w:rPr>
          <w:rFonts w:ascii="Arial" w:eastAsia="Arial" w:hAnsi="Arial" w:cs="Arial"/>
          <w:sz w:val="24"/>
          <w:szCs w:val="24"/>
        </w:rPr>
      </w:r>
      <w:ins w:id="1720" w:author="Hong Qin" w:date="2012-04-22T17:19:00Z">
        <w:r>
          <w:rPr>
            <w:rFonts w:ascii="Arial" w:eastAsia="Arial" w:hAnsi="Arial" w:cs="Arial"/>
            <w:sz w:val="24"/>
            <w:szCs w:val="24"/>
          </w:rPr>
          <w:fldChar w:fldCharType="end"/>
        </w:r>
      </w:ins>
      <w:r w:rsidR="00B278AE" w:rsidRPr="00E6575D">
        <w:rPr>
          <w:rFonts w:ascii="Arial" w:eastAsia="Arial" w:hAnsi="Arial" w:cs="Arial"/>
          <w:sz w:val="24"/>
          <w:szCs w:val="24"/>
        </w:rPr>
      </w:r>
      <w:r>
        <w:rPr>
          <w:rFonts w:ascii="Arial" w:eastAsia="Arial" w:hAnsi="Arial" w:cs="Arial"/>
          <w:sz w:val="24"/>
          <w:szCs w:val="24"/>
        </w:rPr>
        <w:fldChar w:fldCharType="separate"/>
      </w:r>
      <w:ins w:id="1721" w:author="Hong Qin" w:date="2012-04-22T17:19:00Z">
        <w:r w:rsidR="00257CB6">
          <w:rPr>
            <w:rFonts w:ascii="Arial" w:eastAsia="Arial" w:hAnsi="Arial" w:cs="Arial"/>
            <w:noProof/>
            <w:sz w:val="24"/>
            <w:szCs w:val="24"/>
          </w:rPr>
          <w:t>(B</w:t>
        </w:r>
        <w:r w:rsidRPr="00E6575D">
          <w:rPr>
            <w:rFonts w:ascii="Arial" w:eastAsia="Arial" w:hAnsi="Arial" w:cs="Arial"/>
            <w:smallCaps/>
            <w:noProof/>
            <w:sz w:val="24"/>
            <w:szCs w:val="24"/>
            <w:rPrChange w:id="1722" w:author="Hong Qin" w:date="2012-04-22T17:19:00Z">
              <w:rPr>
                <w:rFonts w:ascii="Arial" w:eastAsia="Arial" w:hAnsi="Arial" w:cs="Arial"/>
                <w:sz w:val="24"/>
                <w:szCs w:val="24"/>
              </w:rPr>
            </w:rPrChange>
          </w:rPr>
          <w:t>reitenbach</w:t>
        </w:r>
        <w:r w:rsidRPr="00E6575D">
          <w:rPr>
            <w:rFonts w:ascii="Arial" w:eastAsia="Arial" w:hAnsi="Arial" w:cs="Arial"/>
            <w:i/>
            <w:noProof/>
            <w:sz w:val="24"/>
            <w:szCs w:val="24"/>
            <w:rPrChange w:id="1723" w:author="Hong Qin" w:date="2012-04-22T17:19:00Z">
              <w:rPr>
                <w:rFonts w:ascii="Arial" w:eastAsia="Arial" w:hAnsi="Arial" w:cs="Arial"/>
                <w:sz w:val="24"/>
                <w:szCs w:val="24"/>
              </w:rPr>
            </w:rPrChange>
          </w:rPr>
          <w:t xml:space="preserve"> et al.</w:t>
        </w:r>
        <w:r w:rsidR="00257CB6">
          <w:rPr>
            <w:rFonts w:ascii="Arial" w:eastAsia="Arial" w:hAnsi="Arial" w:cs="Arial"/>
            <w:noProof/>
            <w:sz w:val="24"/>
            <w:szCs w:val="24"/>
          </w:rPr>
          <w:t xml:space="preserve"> 2005; G</w:t>
        </w:r>
        <w:r w:rsidRPr="00E6575D">
          <w:rPr>
            <w:rFonts w:ascii="Arial" w:eastAsia="Arial" w:hAnsi="Arial" w:cs="Arial"/>
            <w:smallCaps/>
            <w:noProof/>
            <w:sz w:val="24"/>
            <w:szCs w:val="24"/>
            <w:rPrChange w:id="1724" w:author="Hong Qin" w:date="2012-04-22T17:19:00Z">
              <w:rPr>
                <w:rFonts w:ascii="Arial" w:eastAsia="Arial" w:hAnsi="Arial" w:cs="Arial"/>
                <w:sz w:val="24"/>
                <w:szCs w:val="24"/>
              </w:rPr>
            </w:rPrChange>
          </w:rPr>
          <w:t>ourlay</w:t>
        </w:r>
        <w:r w:rsidRPr="00E6575D">
          <w:rPr>
            <w:rFonts w:ascii="Arial" w:eastAsia="Arial" w:hAnsi="Arial" w:cs="Arial"/>
            <w:i/>
            <w:noProof/>
            <w:sz w:val="24"/>
            <w:szCs w:val="24"/>
            <w:rPrChange w:id="1725" w:author="Hong Qin" w:date="2012-04-22T17:19:00Z">
              <w:rPr>
                <w:rFonts w:ascii="Arial" w:eastAsia="Arial" w:hAnsi="Arial" w:cs="Arial"/>
                <w:sz w:val="24"/>
                <w:szCs w:val="24"/>
              </w:rPr>
            </w:rPrChange>
          </w:rPr>
          <w:t xml:space="preserve"> et al.</w:t>
        </w:r>
        <w:r w:rsidR="00257CB6">
          <w:rPr>
            <w:rFonts w:ascii="Arial" w:eastAsia="Arial" w:hAnsi="Arial" w:cs="Arial"/>
            <w:noProof/>
            <w:sz w:val="24"/>
            <w:szCs w:val="24"/>
          </w:rPr>
          <w:t xml:space="preserve"> 2004)</w:t>
        </w:r>
        <w:r>
          <w:rPr>
            <w:rFonts w:ascii="Arial" w:eastAsia="Arial" w:hAnsi="Arial" w:cs="Arial"/>
            <w:sz w:val="24"/>
            <w:szCs w:val="24"/>
          </w:rPr>
          <w:fldChar w:fldCharType="end"/>
        </w:r>
      </w:ins>
    </w:p>
    <w:p w:rsidR="005B310C" w:rsidRDefault="005B310C" w:rsidP="007444E5">
      <w:pPr>
        <w:numPr>
          <w:ins w:id="1726" w:author="Hong Qin" w:date="2012-04-22T17:36:00Z"/>
        </w:numPr>
        <w:spacing w:after="0" w:line="480" w:lineRule="auto"/>
        <w:ind w:firstLine="720"/>
        <w:jc w:val="both"/>
        <w:rPr>
          <w:ins w:id="1727" w:author="Hong Qin" w:date="2012-04-22T17:36:00Z"/>
          <w:rFonts w:ascii="Arial" w:eastAsia="Arial" w:hAnsi="Arial" w:cs="Arial"/>
          <w:sz w:val="24"/>
          <w:szCs w:val="24"/>
        </w:rPr>
      </w:pPr>
    </w:p>
    <w:p w:rsidR="005B310C" w:rsidRDefault="005B310C" w:rsidP="007444E5">
      <w:pPr>
        <w:numPr>
          <w:ins w:id="1728" w:author="Hong Qin" w:date="2012-04-22T17:36:00Z"/>
        </w:numPr>
        <w:spacing w:after="0" w:line="480" w:lineRule="auto"/>
        <w:ind w:firstLine="720"/>
        <w:jc w:val="both"/>
        <w:rPr>
          <w:ins w:id="1729" w:author="Hong Qin" w:date="2012-04-22T17:36:00Z"/>
          <w:rFonts w:ascii="Arial" w:eastAsia="Arial" w:hAnsi="Arial" w:cs="Arial"/>
          <w:sz w:val="24"/>
          <w:szCs w:val="24"/>
        </w:rPr>
      </w:pPr>
      <w:ins w:id="1730" w:author="Hong Qin" w:date="2012-04-22T17:36:00Z">
        <w:r>
          <w:rPr>
            <w:rFonts w:ascii="Arial" w:eastAsia="Arial" w:hAnsi="Arial" w:cs="Arial"/>
            <w:sz w:val="24"/>
            <w:szCs w:val="24"/>
          </w:rPr>
          <w:t xml:space="preserve">Cite Wei and Longo 2012 chapter </w:t>
        </w:r>
        <w:proofErr w:type="gramStart"/>
        <w:r>
          <w:rPr>
            <w:rFonts w:ascii="Arial" w:eastAsia="Arial" w:hAnsi="Arial" w:cs="Arial"/>
            <w:sz w:val="24"/>
            <w:szCs w:val="24"/>
          </w:rPr>
          <w:t>review ?</w:t>
        </w:r>
        <w:proofErr w:type="gramEnd"/>
        <w:r>
          <w:rPr>
            <w:rFonts w:ascii="Arial" w:eastAsia="Arial" w:hAnsi="Arial" w:cs="Arial"/>
            <w:sz w:val="24"/>
            <w:szCs w:val="24"/>
          </w:rPr>
          <w:t xml:space="preserve">? </w:t>
        </w:r>
      </w:ins>
    </w:p>
    <w:p w:rsidR="005B310C" w:rsidRDefault="005B310C" w:rsidP="007444E5">
      <w:pPr>
        <w:numPr>
          <w:ins w:id="1731" w:author="Hong Qin" w:date="2012-04-22T17:36:00Z"/>
        </w:numPr>
        <w:spacing w:after="0" w:line="480" w:lineRule="auto"/>
        <w:ind w:firstLine="720"/>
        <w:jc w:val="both"/>
        <w:rPr>
          <w:ins w:id="1732" w:author="Hong Qin" w:date="2012-04-22T17:36:00Z"/>
          <w:rFonts w:ascii="Arial" w:eastAsia="Arial" w:hAnsi="Arial" w:cs="Arial"/>
          <w:sz w:val="24"/>
          <w:szCs w:val="24"/>
        </w:rPr>
      </w:pPr>
    </w:p>
    <w:p w:rsidR="007504C6" w:rsidRDefault="007444E5" w:rsidP="007444E5">
      <w:pPr>
        <w:numPr>
          <w:ins w:id="1733" w:author="Hong Qin" w:date="2012-04-22T17:18:00Z"/>
        </w:numPr>
        <w:spacing w:after="0" w:line="480" w:lineRule="auto"/>
        <w:ind w:firstLine="720"/>
        <w:jc w:val="both"/>
        <w:rPr>
          <w:ins w:id="1734" w:author="Hong Qin" w:date="2012-04-22T17:26:00Z"/>
          <w:rFonts w:ascii="Arial" w:eastAsia="Arial" w:hAnsi="Arial" w:cs="Arial"/>
          <w:sz w:val="24"/>
          <w:szCs w:val="24"/>
        </w:rPr>
      </w:pPr>
      <w:ins w:id="1735" w:author="Hong Qin" w:date="2012-04-22T17:26:00Z">
        <w:r>
          <w:rPr>
            <w:rFonts w:ascii="Arial" w:eastAsia="Arial" w:hAnsi="Arial" w:cs="Arial"/>
            <w:sz w:val="24"/>
            <w:szCs w:val="24"/>
          </w:rPr>
          <w:t xml:space="preserve">Future </w:t>
        </w:r>
        <w:proofErr w:type="gramStart"/>
        <w:r>
          <w:rPr>
            <w:rFonts w:ascii="Arial" w:eastAsia="Arial" w:hAnsi="Arial" w:cs="Arial"/>
            <w:sz w:val="24"/>
            <w:szCs w:val="24"/>
          </w:rPr>
          <w:t>direction study</w:t>
        </w:r>
        <w:proofErr w:type="gramEnd"/>
        <w:r>
          <w:rPr>
            <w:rFonts w:ascii="Arial" w:eastAsia="Arial" w:hAnsi="Arial" w:cs="Arial"/>
            <w:sz w:val="24"/>
            <w:szCs w:val="24"/>
          </w:rPr>
          <w:t xml:space="preserve"> the effect of DR or </w:t>
        </w:r>
        <w:proofErr w:type="spellStart"/>
        <w:r>
          <w:rPr>
            <w:rFonts w:ascii="Arial" w:eastAsia="Arial" w:hAnsi="Arial" w:cs="Arial"/>
            <w:sz w:val="24"/>
            <w:szCs w:val="24"/>
          </w:rPr>
          <w:t>rapamycin</w:t>
        </w:r>
        <w:proofErr w:type="spellEnd"/>
        <w:r>
          <w:rPr>
            <w:rFonts w:ascii="Arial" w:eastAsia="Arial" w:hAnsi="Arial" w:cs="Arial"/>
            <w:sz w:val="24"/>
            <w:szCs w:val="24"/>
          </w:rPr>
          <w:t xml:space="preserve"> on H2O2-LOH patter. </w:t>
        </w:r>
      </w:ins>
      <w:ins w:id="1736" w:author="Hong Qin" w:date="2012-04-22T17:25:00Z">
        <w:r w:rsidRPr="007444E5">
          <w:rPr>
            <w:rFonts w:ascii="Arial" w:eastAsia="Arial" w:hAnsi="Arial" w:cs="Arial"/>
            <w:sz w:val="24"/>
            <w:szCs w:val="24"/>
          </w:rPr>
          <w:t>DR also increases respiration and boosts mitochondrial functions, decreases proton</w:t>
        </w:r>
      </w:ins>
      <w:ins w:id="1737" w:author="Hong Qin" w:date="2012-04-22T17:26:00Z">
        <w:r>
          <w:rPr>
            <w:rFonts w:ascii="Arial" w:eastAsia="Arial" w:hAnsi="Arial" w:cs="Arial"/>
            <w:sz w:val="24"/>
            <w:szCs w:val="24"/>
          </w:rPr>
          <w:t xml:space="preserve"> </w:t>
        </w:r>
      </w:ins>
      <w:ins w:id="1738" w:author="Hong Qin" w:date="2012-04-22T17:25:00Z">
        <w:r w:rsidRPr="007444E5">
          <w:rPr>
            <w:rFonts w:ascii="Arial" w:eastAsia="Arial" w:hAnsi="Arial" w:cs="Arial"/>
            <w:sz w:val="24"/>
            <w:szCs w:val="24"/>
          </w:rPr>
          <w:t>leakage and ROS production in the mitochondria (Lin et al. 2002; Barros et al.</w:t>
        </w:r>
      </w:ins>
      <w:ins w:id="1739" w:author="Hong Qin" w:date="2012-04-22T17:26:00Z">
        <w:r>
          <w:rPr>
            <w:rFonts w:ascii="Arial" w:eastAsia="Arial" w:hAnsi="Arial" w:cs="Arial"/>
            <w:sz w:val="24"/>
            <w:szCs w:val="24"/>
          </w:rPr>
          <w:t xml:space="preserve"> </w:t>
        </w:r>
      </w:ins>
      <w:ins w:id="1740" w:author="Hong Qin" w:date="2012-04-22T17:25:00Z">
        <w:r w:rsidRPr="007444E5">
          <w:rPr>
            <w:rFonts w:ascii="Arial" w:eastAsia="Arial" w:hAnsi="Arial" w:cs="Arial"/>
            <w:sz w:val="24"/>
            <w:szCs w:val="24"/>
          </w:rPr>
          <w:t xml:space="preserve">2004; Pamplona et al. 2004; </w:t>
        </w:r>
        <w:proofErr w:type="spellStart"/>
        <w:r w:rsidRPr="007444E5">
          <w:rPr>
            <w:rFonts w:ascii="Arial" w:eastAsia="Arial" w:hAnsi="Arial" w:cs="Arial"/>
            <w:sz w:val="24"/>
            <w:szCs w:val="24"/>
          </w:rPr>
          <w:t>Sanz</w:t>
        </w:r>
        <w:proofErr w:type="spellEnd"/>
        <w:r w:rsidRPr="007444E5">
          <w:rPr>
            <w:rFonts w:ascii="Arial" w:eastAsia="Arial" w:hAnsi="Arial" w:cs="Arial"/>
            <w:sz w:val="24"/>
            <w:szCs w:val="24"/>
          </w:rPr>
          <w:t xml:space="preserve"> et al. 2006), and attenuates the accumulation of</w:t>
        </w:r>
        <w:r>
          <w:rPr>
            <w:rFonts w:ascii="Arial" w:eastAsia="Arial" w:hAnsi="Arial" w:cs="Arial"/>
            <w:sz w:val="24"/>
            <w:szCs w:val="24"/>
          </w:rPr>
          <w:t xml:space="preserve"> </w:t>
        </w:r>
        <w:r w:rsidR="002430BD">
          <w:rPr>
            <w:rFonts w:ascii="Arial" w:eastAsia="Arial" w:hAnsi="Arial" w:cs="Arial"/>
            <w:sz w:val="24"/>
            <w:szCs w:val="24"/>
          </w:rPr>
          <w:t xml:space="preserve">oxidative damage </w:t>
        </w:r>
        <w:proofErr w:type="spellStart"/>
        <w:r w:rsidRPr="007444E5">
          <w:rPr>
            <w:rFonts w:ascii="Arial" w:eastAsia="Arial" w:hAnsi="Arial" w:cs="Arial"/>
            <w:sz w:val="24"/>
            <w:szCs w:val="24"/>
          </w:rPr>
          <w:t>Reverter-Branchat</w:t>
        </w:r>
        <w:proofErr w:type="spellEnd"/>
        <w:r w:rsidRPr="007444E5">
          <w:rPr>
            <w:rFonts w:ascii="Arial" w:eastAsia="Arial" w:hAnsi="Arial" w:cs="Arial"/>
            <w:sz w:val="24"/>
            <w:szCs w:val="24"/>
          </w:rPr>
          <w:t xml:space="preserve"> et al. 2</w:t>
        </w:r>
        <w:r w:rsidR="002430BD">
          <w:rPr>
            <w:rFonts w:ascii="Arial" w:eastAsia="Arial" w:hAnsi="Arial" w:cs="Arial"/>
            <w:sz w:val="24"/>
            <w:szCs w:val="24"/>
          </w:rPr>
          <w:t>004</w:t>
        </w:r>
        <w:r w:rsidRPr="007444E5">
          <w:rPr>
            <w:rFonts w:ascii="Arial" w:eastAsia="Arial" w:hAnsi="Arial" w:cs="Arial"/>
            <w:sz w:val="24"/>
            <w:szCs w:val="24"/>
          </w:rPr>
          <w:t>.</w:t>
        </w:r>
      </w:ins>
    </w:p>
    <w:p w:rsidR="00563449" w:rsidRDefault="00AF650A" w:rsidP="006045E5">
      <w:pPr>
        <w:numPr>
          <w:ins w:id="1741" w:author="Hong Qin" w:date="2012-04-22T17:26:00Z"/>
        </w:numPr>
        <w:spacing w:after="0" w:line="480" w:lineRule="auto"/>
        <w:ind w:firstLine="720"/>
        <w:jc w:val="both"/>
        <w:rPr>
          <w:ins w:id="1742" w:author="Hong Qin" w:date="2012-04-22T17:26:00Z"/>
          <w:rFonts w:ascii="Arial" w:eastAsia="Arial" w:hAnsi="Arial" w:cs="Arial"/>
          <w:sz w:val="24"/>
          <w:szCs w:val="24"/>
        </w:rPr>
      </w:pPr>
      <w:ins w:id="1743" w:author="Hong Qin" w:date="2012-04-22T17:32:00Z">
        <w:r>
          <w:rPr>
            <w:rFonts w:ascii="Arial" w:eastAsia="Arial" w:hAnsi="Arial" w:cs="Arial"/>
            <w:sz w:val="24"/>
            <w:szCs w:val="24"/>
          </w:rPr>
          <w:t xml:space="preserve">CR </w:t>
        </w:r>
      </w:ins>
      <w:ins w:id="1744" w:author="Hong Qin" w:date="2012-04-22T17:31:00Z">
        <w:r w:rsidRPr="00AF650A">
          <w:rPr>
            <w:rFonts w:ascii="Arial" w:eastAsia="Arial" w:hAnsi="Arial" w:cs="Arial"/>
            <w:sz w:val="24"/>
            <w:szCs w:val="24"/>
          </w:rPr>
          <w:t>in the CLS</w:t>
        </w:r>
        <w:r>
          <w:rPr>
            <w:rFonts w:ascii="Arial" w:eastAsia="Arial" w:hAnsi="Arial" w:cs="Arial"/>
            <w:sz w:val="24"/>
            <w:szCs w:val="24"/>
          </w:rPr>
          <w:t xml:space="preserve"> </w:t>
        </w:r>
        <w:r w:rsidRPr="00AF650A">
          <w:rPr>
            <w:rFonts w:ascii="Arial" w:eastAsia="Arial" w:hAnsi="Arial" w:cs="Arial"/>
            <w:sz w:val="24"/>
            <w:szCs w:val="24"/>
          </w:rPr>
          <w:t xml:space="preserve">paradigm </w:t>
        </w:r>
      </w:ins>
      <w:ins w:id="1745" w:author="Hong Qin" w:date="2012-04-22T17:32:00Z">
        <w:r>
          <w:rPr>
            <w:rFonts w:ascii="Arial" w:eastAsia="Arial" w:hAnsi="Arial" w:cs="Arial"/>
            <w:sz w:val="24"/>
            <w:szCs w:val="24"/>
          </w:rPr>
          <w:t xml:space="preserve">was found to </w:t>
        </w:r>
      </w:ins>
      <w:ins w:id="1746" w:author="Hong Qin" w:date="2012-04-22T17:31:00Z">
        <w:r w:rsidRPr="00AF650A">
          <w:rPr>
            <w:rFonts w:ascii="Arial" w:eastAsia="Arial" w:hAnsi="Arial" w:cs="Arial"/>
            <w:sz w:val="24"/>
            <w:szCs w:val="24"/>
          </w:rPr>
          <w:t xml:space="preserve">increase </w:t>
        </w:r>
      </w:ins>
      <w:ins w:id="1747" w:author="Hong Qin" w:date="2012-04-22T17:32:00Z">
        <w:r>
          <w:rPr>
            <w:rFonts w:ascii="Arial" w:eastAsia="Arial" w:hAnsi="Arial" w:cs="Arial"/>
            <w:sz w:val="24"/>
            <w:szCs w:val="24"/>
          </w:rPr>
          <w:t xml:space="preserve">cell’s resistance to </w:t>
        </w:r>
      </w:ins>
      <w:ins w:id="1748" w:author="Hong Qin" w:date="2012-04-22T17:31:00Z">
        <w:r w:rsidRPr="00AF650A">
          <w:rPr>
            <w:rFonts w:ascii="Arial" w:eastAsia="Arial" w:hAnsi="Arial" w:cs="Arial"/>
            <w:sz w:val="24"/>
            <w:szCs w:val="24"/>
          </w:rPr>
          <w:t>heat and oxidative stresses, prevent protein oxidative damage, reduce the</w:t>
        </w:r>
      </w:ins>
      <w:ins w:id="1749" w:author="Hong Qin" w:date="2012-04-22T17:33:00Z">
        <w:r>
          <w:rPr>
            <w:rFonts w:ascii="Arial" w:eastAsia="Arial" w:hAnsi="Arial" w:cs="Arial"/>
            <w:sz w:val="24"/>
            <w:szCs w:val="24"/>
          </w:rPr>
          <w:t xml:space="preserve"> </w:t>
        </w:r>
      </w:ins>
      <w:ins w:id="1750" w:author="Hong Qin" w:date="2012-04-22T17:31:00Z">
        <w:r w:rsidRPr="00AF650A">
          <w:rPr>
            <w:rFonts w:ascii="Arial" w:eastAsia="Arial" w:hAnsi="Arial" w:cs="Arial"/>
            <w:sz w:val="24"/>
            <w:szCs w:val="24"/>
          </w:rPr>
          <w:t xml:space="preserve">level of iron and of lipid </w:t>
        </w:r>
        <w:proofErr w:type="spellStart"/>
        <w:r w:rsidRPr="00AF650A">
          <w:rPr>
            <w:rFonts w:ascii="Arial" w:eastAsia="Arial" w:hAnsi="Arial" w:cs="Arial"/>
            <w:sz w:val="24"/>
            <w:szCs w:val="24"/>
          </w:rPr>
          <w:t>peroxidation</w:t>
        </w:r>
        <w:proofErr w:type="spellEnd"/>
        <w:r w:rsidRPr="00AF650A">
          <w:rPr>
            <w:rFonts w:ascii="Arial" w:eastAsia="Arial" w:hAnsi="Arial" w:cs="Arial"/>
            <w:sz w:val="24"/>
            <w:szCs w:val="24"/>
          </w:rPr>
          <w:t>, through</w:t>
        </w:r>
        <w:r>
          <w:rPr>
            <w:rFonts w:ascii="Arial" w:eastAsia="Arial" w:hAnsi="Arial" w:cs="Arial"/>
            <w:sz w:val="24"/>
            <w:szCs w:val="24"/>
          </w:rPr>
          <w:t xml:space="preserve"> </w:t>
        </w:r>
        <w:r w:rsidRPr="00AF650A">
          <w:rPr>
            <w:rFonts w:ascii="Arial" w:eastAsia="Arial" w:hAnsi="Arial" w:cs="Arial"/>
            <w:sz w:val="24"/>
            <w:szCs w:val="24"/>
          </w:rPr>
          <w:t xml:space="preserve">high levels of </w:t>
        </w:r>
        <w:proofErr w:type="spellStart"/>
        <w:r w:rsidRPr="00AF650A">
          <w:rPr>
            <w:rFonts w:ascii="Arial" w:eastAsia="Arial" w:hAnsi="Arial" w:cs="Arial"/>
            <w:sz w:val="24"/>
            <w:szCs w:val="24"/>
          </w:rPr>
          <w:t>catalase</w:t>
        </w:r>
        <w:proofErr w:type="spellEnd"/>
        <w:r w:rsidRPr="00AF650A">
          <w:rPr>
            <w:rFonts w:ascii="Arial" w:eastAsia="Arial" w:hAnsi="Arial" w:cs="Arial"/>
            <w:sz w:val="24"/>
            <w:szCs w:val="24"/>
          </w:rPr>
          <w:t xml:space="preserve"> (Ctt1) and superoxide dismutase enzymes</w:t>
        </w:r>
        <w:r>
          <w:rPr>
            <w:rFonts w:ascii="Arial" w:eastAsia="Arial" w:hAnsi="Arial" w:cs="Arial"/>
            <w:sz w:val="24"/>
            <w:szCs w:val="24"/>
          </w:rPr>
          <w:t xml:space="preserve"> </w:t>
        </w:r>
        <w:r w:rsidRPr="00AF650A">
          <w:rPr>
            <w:rFonts w:ascii="Arial" w:eastAsia="Arial" w:hAnsi="Arial" w:cs="Arial"/>
            <w:sz w:val="24"/>
            <w:szCs w:val="24"/>
          </w:rPr>
          <w:t>(Sod1, Sod2) (</w:t>
        </w:r>
        <w:proofErr w:type="spellStart"/>
        <w:r w:rsidRPr="00AF650A">
          <w:rPr>
            <w:rFonts w:ascii="Arial" w:eastAsia="Arial" w:hAnsi="Arial" w:cs="Arial"/>
            <w:sz w:val="24"/>
            <w:szCs w:val="24"/>
          </w:rPr>
          <w:t>Reverter-Branchat</w:t>
        </w:r>
        <w:proofErr w:type="spellEnd"/>
        <w:r w:rsidRPr="00AF650A">
          <w:rPr>
            <w:rFonts w:ascii="Arial" w:eastAsia="Arial" w:hAnsi="Arial" w:cs="Arial"/>
            <w:sz w:val="24"/>
            <w:szCs w:val="24"/>
          </w:rPr>
          <w:t xml:space="preserve"> et al. 2004).</w:t>
        </w:r>
      </w:ins>
      <w:ins w:id="1751" w:author="Hong Qin" w:date="2012-04-22T17:33:00Z">
        <w:r w:rsidR="006045E5">
          <w:rPr>
            <w:rFonts w:ascii="Arial" w:eastAsia="Arial" w:hAnsi="Arial" w:cs="Arial"/>
            <w:sz w:val="24"/>
            <w:szCs w:val="24"/>
          </w:rPr>
          <w:t xml:space="preserve"> Hence, </w:t>
        </w:r>
      </w:ins>
      <w:ins w:id="1752" w:author="Hong Qin" w:date="2012-04-22T17:29:00Z">
        <w:r w:rsidR="006045E5">
          <w:rPr>
            <w:rFonts w:ascii="Arial" w:eastAsia="Arial" w:hAnsi="Arial" w:cs="Arial"/>
            <w:sz w:val="24"/>
            <w:szCs w:val="24"/>
          </w:rPr>
          <w:t>f</w:t>
        </w:r>
        <w:r w:rsidR="00657651">
          <w:rPr>
            <w:rFonts w:ascii="Arial" w:eastAsia="Arial" w:hAnsi="Arial" w:cs="Arial"/>
            <w:sz w:val="24"/>
            <w:szCs w:val="24"/>
          </w:rPr>
          <w:t>u</w:t>
        </w:r>
      </w:ins>
      <w:ins w:id="1753" w:author="Hong Qin" w:date="2012-04-22T17:31:00Z">
        <w:r>
          <w:rPr>
            <w:rFonts w:ascii="Arial" w:eastAsia="Arial" w:hAnsi="Arial" w:cs="Arial"/>
            <w:sz w:val="24"/>
            <w:szCs w:val="24"/>
          </w:rPr>
          <w:t>r</w:t>
        </w:r>
      </w:ins>
      <w:ins w:id="1754" w:author="Hong Qin" w:date="2012-04-22T17:29:00Z">
        <w:r w:rsidR="00657651">
          <w:rPr>
            <w:rFonts w:ascii="Arial" w:eastAsia="Arial" w:hAnsi="Arial" w:cs="Arial"/>
            <w:sz w:val="24"/>
            <w:szCs w:val="24"/>
          </w:rPr>
          <w:t xml:space="preserve">ther study on CTT1, SOD1, SOD2, </w:t>
        </w:r>
        <w:proofErr w:type="gramStart"/>
        <w:r w:rsidR="00657651">
          <w:rPr>
            <w:rFonts w:ascii="Arial" w:eastAsia="Arial" w:hAnsi="Arial" w:cs="Arial"/>
            <w:sz w:val="24"/>
            <w:szCs w:val="24"/>
          </w:rPr>
          <w:t>isc1</w:t>
        </w:r>
        <w:proofErr w:type="gramEnd"/>
        <w:r w:rsidR="00657651">
          <w:rPr>
            <w:rFonts w:ascii="Arial" w:eastAsia="Arial" w:hAnsi="Arial" w:cs="Arial"/>
            <w:sz w:val="24"/>
            <w:szCs w:val="24"/>
          </w:rPr>
          <w:t xml:space="preserve"> mutants may be informative. </w:t>
        </w:r>
      </w:ins>
    </w:p>
    <w:p w:rsidR="00563449" w:rsidRDefault="00563449" w:rsidP="007444E5">
      <w:pPr>
        <w:numPr>
          <w:ins w:id="1755" w:author="Hong Qin" w:date="2012-04-22T17:33:00Z"/>
        </w:numPr>
        <w:spacing w:after="0" w:line="480" w:lineRule="auto"/>
        <w:ind w:firstLine="720"/>
        <w:jc w:val="both"/>
        <w:rPr>
          <w:ins w:id="1756" w:author="Hong Qin" w:date="2012-04-22T17:33:00Z"/>
          <w:rFonts w:ascii="Arial" w:eastAsia="Arial" w:hAnsi="Arial" w:cs="Arial"/>
          <w:sz w:val="24"/>
          <w:szCs w:val="24"/>
        </w:rPr>
      </w:pPr>
    </w:p>
    <w:p w:rsidR="007918BF" w:rsidRDefault="00C91363" w:rsidP="00547FBF">
      <w:pPr>
        <w:numPr>
          <w:ins w:id="1757" w:author="Hong Qin" w:date="2012-04-22T17:26:00Z"/>
        </w:numPr>
        <w:spacing w:after="0" w:line="480" w:lineRule="auto"/>
        <w:ind w:firstLine="720"/>
        <w:jc w:val="both"/>
        <w:rPr>
          <w:ins w:id="1758" w:author="Hong Qin" w:date="2012-04-22T17:38:00Z"/>
          <w:rFonts w:ascii="Arial" w:eastAsia="Arial" w:hAnsi="Arial" w:cs="Arial"/>
          <w:sz w:val="24"/>
          <w:szCs w:val="24"/>
        </w:rPr>
      </w:pPr>
      <w:ins w:id="1759" w:author="Hong Qin" w:date="2012-04-22T17:38:00Z">
        <w:r w:rsidRPr="00C91363">
          <w:rPr>
            <w:rFonts w:ascii="Arial" w:eastAsia="Arial" w:hAnsi="Arial" w:cs="Arial"/>
            <w:sz w:val="24"/>
            <w:szCs w:val="24"/>
          </w:rPr>
          <w:t>Compromised cellular responses to DNA damage accelerate chronological aging by incurring cell wall fragility in Saccharomyces cerevisiae</w:t>
        </w:r>
        <w:r w:rsidR="00547FBF">
          <w:rPr>
            <w:rFonts w:ascii="Arial" w:eastAsia="Arial" w:hAnsi="Arial" w:cs="Arial"/>
            <w:sz w:val="24"/>
            <w:szCs w:val="24"/>
          </w:rPr>
          <w:t xml:space="preserve">, </w:t>
        </w:r>
        <w:proofErr w:type="spellStart"/>
        <w:r w:rsidRPr="00C91363">
          <w:rPr>
            <w:rFonts w:ascii="Arial" w:eastAsia="Arial" w:hAnsi="Arial" w:cs="Arial"/>
            <w:sz w:val="24"/>
            <w:szCs w:val="24"/>
          </w:rPr>
          <w:t>Shanshan</w:t>
        </w:r>
        <w:proofErr w:type="spellEnd"/>
        <w:r w:rsidRPr="00C91363">
          <w:rPr>
            <w:rFonts w:ascii="Arial" w:eastAsia="Arial" w:hAnsi="Arial" w:cs="Arial"/>
            <w:sz w:val="24"/>
            <w:szCs w:val="24"/>
          </w:rPr>
          <w:t xml:space="preserve"> Yu • Xian-en Zhang • </w:t>
        </w:r>
        <w:proofErr w:type="spellStart"/>
        <w:r w:rsidRPr="00C91363">
          <w:rPr>
            <w:rFonts w:ascii="Arial" w:eastAsia="Arial" w:hAnsi="Arial" w:cs="Arial"/>
            <w:sz w:val="24"/>
            <w:szCs w:val="24"/>
          </w:rPr>
          <w:t>Guanjun</w:t>
        </w:r>
        <w:proofErr w:type="spellEnd"/>
        <w:r w:rsidRPr="00C91363">
          <w:rPr>
            <w:rFonts w:ascii="Arial" w:eastAsia="Arial" w:hAnsi="Arial" w:cs="Arial"/>
            <w:sz w:val="24"/>
            <w:szCs w:val="24"/>
          </w:rPr>
          <w:t xml:space="preserve"> Chen • </w:t>
        </w:r>
        <w:proofErr w:type="spellStart"/>
        <w:r w:rsidRPr="00C91363">
          <w:rPr>
            <w:rFonts w:ascii="Arial" w:eastAsia="Arial" w:hAnsi="Arial" w:cs="Arial"/>
            <w:sz w:val="24"/>
            <w:szCs w:val="24"/>
          </w:rPr>
          <w:t>Weifeng</w:t>
        </w:r>
        <w:proofErr w:type="spellEnd"/>
        <w:r w:rsidRPr="00C91363">
          <w:rPr>
            <w:rFonts w:ascii="Arial" w:eastAsia="Arial" w:hAnsi="Arial" w:cs="Arial"/>
            <w:sz w:val="24"/>
            <w:szCs w:val="24"/>
          </w:rPr>
          <w:t xml:space="preserve"> Liu</w:t>
        </w:r>
        <w:r w:rsidR="00547FBF">
          <w:rPr>
            <w:rFonts w:ascii="Arial" w:eastAsia="Arial" w:hAnsi="Arial" w:cs="Arial"/>
            <w:sz w:val="24"/>
            <w:szCs w:val="24"/>
          </w:rPr>
          <w:t xml:space="preserve">. This paper seems to </w:t>
        </w:r>
        <w:proofErr w:type="gramStart"/>
        <w:r w:rsidR="00547FBF">
          <w:rPr>
            <w:rFonts w:ascii="Arial" w:eastAsia="Arial" w:hAnsi="Arial" w:cs="Arial"/>
            <w:sz w:val="24"/>
            <w:szCs w:val="24"/>
          </w:rPr>
          <w:t>argues</w:t>
        </w:r>
        <w:proofErr w:type="gramEnd"/>
        <w:r w:rsidR="00547FBF">
          <w:rPr>
            <w:rFonts w:ascii="Arial" w:eastAsia="Arial" w:hAnsi="Arial" w:cs="Arial"/>
            <w:sz w:val="24"/>
            <w:szCs w:val="24"/>
          </w:rPr>
          <w:t xml:space="preserve"> for a connection from DNA damage to CLS. </w:t>
        </w:r>
      </w:ins>
    </w:p>
    <w:p w:rsidR="00C91363" w:rsidRDefault="00C91363" w:rsidP="00C91363">
      <w:pPr>
        <w:numPr>
          <w:ins w:id="1760" w:author="Hong Qin" w:date="2012-04-22T17:38:00Z"/>
        </w:numPr>
        <w:spacing w:after="0" w:line="480" w:lineRule="auto"/>
        <w:ind w:firstLine="720"/>
        <w:jc w:val="both"/>
        <w:rPr>
          <w:ins w:id="1761" w:author="Hong Qin" w:date="2012-04-22T17:38:00Z"/>
          <w:rFonts w:ascii="Arial" w:eastAsia="Arial" w:hAnsi="Arial" w:cs="Arial"/>
          <w:sz w:val="24"/>
          <w:szCs w:val="24"/>
        </w:rPr>
      </w:pPr>
    </w:p>
    <w:p w:rsidR="00E6575D" w:rsidRDefault="00E6575D" w:rsidP="00BF0917">
      <w:pPr>
        <w:numPr>
          <w:ins w:id="1762" w:author="Hong Qin" w:date="2012-04-22T17:38:00Z"/>
        </w:numPr>
        <w:spacing w:after="0" w:line="480" w:lineRule="auto"/>
        <w:ind w:firstLine="720"/>
        <w:jc w:val="both"/>
        <w:rPr>
          <w:rFonts w:ascii="Arial" w:eastAsia="Arial" w:hAnsi="Arial" w:cs="Arial"/>
          <w:sz w:val="24"/>
          <w:szCs w:val="24"/>
        </w:rPr>
      </w:pPr>
    </w:p>
    <w:p w:rsidR="00E6575D" w:rsidRDefault="0072137D" w:rsidP="00E6575D">
      <w:pPr>
        <w:spacing w:after="0" w:line="480" w:lineRule="auto"/>
        <w:jc w:val="both"/>
        <w:rPr>
          <w:rFonts w:ascii="Arial" w:eastAsia="Arial" w:hAnsi="Arial" w:cs="Arial"/>
          <w:i/>
          <w:sz w:val="24"/>
          <w:szCs w:val="24"/>
        </w:rPr>
        <w:pPrChange w:id="1763" w:author="bidyut k mohanty" w:date="2012-04-23T00:08:00Z">
          <w:pPr>
            <w:spacing w:after="0" w:line="480" w:lineRule="auto"/>
          </w:pPr>
        </w:pPrChange>
      </w:pPr>
      <w:r w:rsidRPr="0072137D">
        <w:rPr>
          <w:rFonts w:ascii="Arial" w:eastAsia="Arial" w:hAnsi="Arial" w:cs="Arial"/>
          <w:i/>
          <w:sz w:val="24"/>
          <w:szCs w:val="24"/>
        </w:rPr>
        <w:t>Assessment of Materials and Methods</w:t>
      </w:r>
    </w:p>
    <w:p w:rsidR="00E6575D" w:rsidRDefault="0072137D" w:rsidP="00E6575D">
      <w:pPr>
        <w:spacing w:after="0" w:line="480" w:lineRule="auto"/>
        <w:ind w:firstLine="720"/>
        <w:jc w:val="both"/>
        <w:rPr>
          <w:rFonts w:ascii="Arial" w:eastAsia="Arial" w:hAnsi="Arial" w:cs="Arial"/>
          <w:sz w:val="24"/>
          <w:szCs w:val="24"/>
        </w:rPr>
        <w:pPrChange w:id="1764" w:author="bidyut k mohanty" w:date="2012-04-23T00:08:00Z">
          <w:pPr>
            <w:spacing w:after="0" w:line="480" w:lineRule="auto"/>
            <w:ind w:firstLine="720"/>
          </w:pPr>
        </w:pPrChange>
      </w:pPr>
      <w:commentRangeStart w:id="1765"/>
      <w:r w:rsidRPr="0072137D">
        <w:rPr>
          <w:rFonts w:ascii="Arial" w:eastAsia="Arial" w:hAnsi="Arial" w:cs="Arial"/>
          <w:sz w:val="24"/>
          <w:szCs w:val="24"/>
        </w:rPr>
        <w:t xml:space="preserve">Early results </w:t>
      </w:r>
      <w:commentRangeEnd w:id="1765"/>
      <w:r w:rsidR="00E56B81">
        <w:rPr>
          <w:rStyle w:val="CommentReference"/>
        </w:rPr>
        <w:commentReference w:id="1765"/>
      </w:r>
      <w:r w:rsidRPr="0072137D">
        <w:rPr>
          <w:rFonts w:ascii="Arial" w:eastAsia="Arial" w:hAnsi="Arial" w:cs="Arial"/>
          <w:sz w:val="24"/>
          <w:szCs w:val="24"/>
        </w:rPr>
        <w:t>revealed that cells in their stationary phase were more resistant to oxidative stress. Strains were treated in their log phase</w:t>
      </w:r>
      <w:del w:id="1766" w:author="bidyut k mohanty" w:date="2012-04-21T08:50:00Z">
        <w:r w:rsidRPr="0072137D" w:rsidDel="00497E3A">
          <w:rPr>
            <w:rFonts w:ascii="Arial" w:eastAsia="Arial" w:hAnsi="Arial" w:cs="Arial"/>
            <w:sz w:val="24"/>
            <w:szCs w:val="24"/>
          </w:rPr>
          <w:delText xml:space="preserve">, a period of exponential growth, </w:delText>
        </w:r>
      </w:del>
      <w:ins w:id="1767" w:author="bidyut k mohanty" w:date="2012-04-21T08:50:00Z">
        <w:r w:rsidR="00497E3A">
          <w:rPr>
            <w:rFonts w:ascii="Arial" w:eastAsia="Arial" w:hAnsi="Arial" w:cs="Arial"/>
            <w:sz w:val="24"/>
            <w:szCs w:val="24"/>
          </w:rPr>
          <w:t xml:space="preserve"> </w:t>
        </w:r>
      </w:ins>
      <w:r w:rsidRPr="0072137D">
        <w:rPr>
          <w:rFonts w:ascii="Arial" w:eastAsia="Arial" w:hAnsi="Arial" w:cs="Arial"/>
          <w:sz w:val="24"/>
          <w:szCs w:val="24"/>
        </w:rPr>
        <w:t xml:space="preserve">so that differences in responsiveness to hydrogen peroxide would be more apparent. It would be more challenging to compare robustness or tolerance to hydrogen peroxide if all strains were resistance to oxidative stress.   </w:t>
      </w:r>
    </w:p>
    <w:p w:rsidR="00E6575D" w:rsidRDefault="0072137D" w:rsidP="00E6575D">
      <w:pPr>
        <w:spacing w:after="0" w:line="480" w:lineRule="auto"/>
        <w:ind w:firstLine="720"/>
        <w:jc w:val="both"/>
        <w:rPr>
          <w:rFonts w:ascii="Arial" w:eastAsia="Arial" w:hAnsi="Arial" w:cs="Arial"/>
          <w:sz w:val="24"/>
          <w:szCs w:val="24"/>
        </w:rPr>
        <w:pPrChange w:id="1768" w:author="bidyut k mohanty" w:date="2012-04-23T00:08:00Z">
          <w:pPr>
            <w:spacing w:after="0" w:line="480" w:lineRule="auto"/>
            <w:ind w:firstLine="720"/>
          </w:pPr>
        </w:pPrChange>
      </w:pPr>
      <w:r w:rsidRPr="0072137D">
        <w:rPr>
          <w:rFonts w:ascii="Arial" w:eastAsia="Arial" w:hAnsi="Arial" w:cs="Arial"/>
          <w:sz w:val="24"/>
          <w:szCs w:val="24"/>
        </w:rPr>
        <w:t xml:space="preserve">After </w:t>
      </w:r>
      <w:del w:id="1769" w:author="Hong Qin" w:date="2012-04-23T00:08:00Z">
        <w:r w:rsidRPr="0072137D">
          <w:rPr>
            <w:rFonts w:ascii="Arial" w:eastAsia="Arial" w:hAnsi="Arial" w:cs="Arial"/>
            <w:sz w:val="24"/>
            <w:szCs w:val="24"/>
          </w:rPr>
          <w:delText>culturi</w:delText>
        </w:r>
      </w:del>
      <w:del w:id="1770" w:author="bidyut k mohanty" w:date="2012-04-22T08:31:00Z">
        <w:r w:rsidRPr="0072137D">
          <w:rPr>
            <w:rFonts w:ascii="Arial" w:eastAsia="Arial" w:hAnsi="Arial" w:cs="Arial"/>
            <w:sz w:val="24"/>
            <w:szCs w:val="24"/>
          </w:rPr>
          <w:delText>culturi</w:delText>
        </w:r>
      </w:del>
      <w:del w:id="1771" w:author="bidyut k mohanty" w:date="2012-04-21T08:52:00Z">
        <w:r w:rsidRPr="0072137D" w:rsidDel="00EA3032">
          <w:rPr>
            <w:rFonts w:ascii="Arial" w:eastAsia="Arial" w:hAnsi="Arial" w:cs="Arial"/>
            <w:sz w:val="24"/>
            <w:szCs w:val="24"/>
          </w:rPr>
          <w:delText>cultu</w:delText>
        </w:r>
      </w:del>
      <w:del w:id="1772" w:author="bidyut k mohanty" w:date="2012-04-21T08:51:00Z">
        <w:r w:rsidRPr="0072137D" w:rsidDel="00EA3032">
          <w:rPr>
            <w:rFonts w:ascii="Arial" w:eastAsia="Arial" w:hAnsi="Arial" w:cs="Arial"/>
            <w:sz w:val="24"/>
            <w:szCs w:val="24"/>
          </w:rPr>
          <w:delText>ri</w:delText>
        </w:r>
      </w:del>
      <w:ins w:id="1773" w:author="bidyut k mohanty" w:date="2012-04-21T08:51:00Z">
        <w:r w:rsidR="00EA3032">
          <w:rPr>
            <w:rFonts w:ascii="Arial" w:eastAsia="Arial" w:hAnsi="Arial" w:cs="Arial"/>
            <w:sz w:val="24"/>
            <w:szCs w:val="24"/>
          </w:rPr>
          <w:t>grow</w:t>
        </w:r>
      </w:ins>
      <w:ins w:id="1774" w:author="bidyut k mohanty" w:date="2012-04-21T08:52:00Z">
        <w:r w:rsidR="00EA3032">
          <w:rPr>
            <w:rFonts w:ascii="Arial" w:eastAsia="Arial" w:hAnsi="Arial" w:cs="Arial"/>
            <w:sz w:val="24"/>
            <w:szCs w:val="24"/>
          </w:rPr>
          <w:t>th</w:t>
        </w:r>
      </w:ins>
      <w:ins w:id="1775" w:author="bidyut k mohanty" w:date="2012-04-21T08:51:00Z">
        <w:r w:rsidR="00EA3032">
          <w:rPr>
            <w:rFonts w:ascii="Arial" w:eastAsia="Arial" w:hAnsi="Arial" w:cs="Arial"/>
            <w:sz w:val="24"/>
            <w:szCs w:val="24"/>
          </w:rPr>
          <w:t xml:space="preserve"> </w:t>
        </w:r>
      </w:ins>
      <w:del w:id="1776" w:author="bidyut k mohanty" w:date="2012-04-21T08:51:00Z">
        <w:r w:rsidRPr="0072137D" w:rsidDel="00EA3032">
          <w:rPr>
            <w:rFonts w:ascii="Arial" w:eastAsia="Arial" w:hAnsi="Arial" w:cs="Arial"/>
            <w:sz w:val="24"/>
            <w:szCs w:val="24"/>
          </w:rPr>
          <w:delText xml:space="preserve">ng </w:delText>
        </w:r>
      </w:del>
      <w:r w:rsidRPr="0072137D">
        <w:rPr>
          <w:rFonts w:ascii="Arial" w:eastAsia="Arial" w:hAnsi="Arial" w:cs="Arial"/>
          <w:sz w:val="24"/>
          <w:szCs w:val="24"/>
        </w:rPr>
        <w:t xml:space="preserve">the samples were </w:t>
      </w:r>
      <w:proofErr w:type="spellStart"/>
      <w:r w:rsidRPr="0072137D">
        <w:rPr>
          <w:rFonts w:ascii="Arial" w:eastAsia="Arial" w:hAnsi="Arial" w:cs="Arial"/>
          <w:sz w:val="24"/>
          <w:szCs w:val="24"/>
        </w:rPr>
        <w:t>sonicated</w:t>
      </w:r>
      <w:proofErr w:type="spellEnd"/>
      <w:r w:rsidRPr="0072137D">
        <w:rPr>
          <w:rFonts w:ascii="Arial" w:eastAsia="Arial" w:hAnsi="Arial" w:cs="Arial"/>
          <w:sz w:val="24"/>
          <w:szCs w:val="24"/>
        </w:rPr>
        <w:t xml:space="preserve"> </w:t>
      </w:r>
      <w:del w:id="1777" w:author="bidyut k mohanty" w:date="2012-04-21T08:51:00Z">
        <w:r w:rsidRPr="0072137D" w:rsidDel="00EA3032">
          <w:rPr>
            <w:rFonts w:ascii="Arial" w:eastAsia="Arial" w:hAnsi="Arial" w:cs="Arial"/>
            <w:sz w:val="24"/>
            <w:szCs w:val="24"/>
          </w:rPr>
          <w:delText xml:space="preserve">in order </w:delText>
        </w:r>
      </w:del>
      <w:r w:rsidRPr="0072137D">
        <w:rPr>
          <w:rFonts w:ascii="Arial" w:eastAsia="Arial" w:hAnsi="Arial" w:cs="Arial"/>
          <w:sz w:val="24"/>
          <w:szCs w:val="24"/>
        </w:rPr>
        <w:t xml:space="preserve">to </w:t>
      </w:r>
      <w:ins w:id="1778" w:author="bidyut k mohanty" w:date="2012-04-21T08:52:00Z">
        <w:r w:rsidR="00EA3032">
          <w:rPr>
            <w:rFonts w:ascii="Arial" w:eastAsia="Arial" w:hAnsi="Arial" w:cs="Arial"/>
            <w:sz w:val="24"/>
            <w:szCs w:val="24"/>
          </w:rPr>
          <w:t xml:space="preserve">break clumps of cells and </w:t>
        </w:r>
      </w:ins>
      <w:r w:rsidRPr="0072137D">
        <w:rPr>
          <w:rFonts w:ascii="Arial" w:eastAsia="Arial" w:hAnsi="Arial" w:cs="Arial"/>
          <w:sz w:val="24"/>
          <w:szCs w:val="24"/>
        </w:rPr>
        <w:t>ensure uniform segregation of the cells. Cells were re-</w:t>
      </w:r>
      <w:proofErr w:type="spellStart"/>
      <w:r w:rsidRPr="0072137D">
        <w:rPr>
          <w:rFonts w:ascii="Arial" w:eastAsia="Arial" w:hAnsi="Arial" w:cs="Arial"/>
          <w:sz w:val="24"/>
          <w:szCs w:val="24"/>
        </w:rPr>
        <w:t>sonicated</w:t>
      </w:r>
      <w:proofErr w:type="spellEnd"/>
      <w:r w:rsidRPr="0072137D">
        <w:rPr>
          <w:rFonts w:ascii="Arial" w:eastAsia="Arial" w:hAnsi="Arial" w:cs="Arial"/>
          <w:sz w:val="24"/>
          <w:szCs w:val="24"/>
        </w:rPr>
        <w:t xml:space="preserve"> following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treatment </w:t>
      </w:r>
      <w:del w:id="1779" w:author="bidyut k mohanty" w:date="2012-04-21T08:53:00Z">
        <w:r w:rsidRPr="0072137D" w:rsidDel="00EA3032">
          <w:rPr>
            <w:rFonts w:ascii="Arial" w:eastAsia="Arial" w:hAnsi="Arial" w:cs="Arial"/>
            <w:sz w:val="24"/>
            <w:szCs w:val="24"/>
          </w:rPr>
          <w:delText xml:space="preserve">due to the likelihood that </w:delText>
        </w:r>
      </w:del>
      <w:del w:id="1780" w:author="Hong Qin" w:date="2012-04-23T00:08:00Z">
        <w:r w:rsidRPr="0072137D">
          <w:rPr>
            <w:rFonts w:ascii="Arial" w:eastAsia="Arial" w:hAnsi="Arial" w:cs="Arial"/>
            <w:sz w:val="24"/>
            <w:szCs w:val="24"/>
          </w:rPr>
          <w:delText>cells</w:delText>
        </w:r>
      </w:del>
      <w:del w:id="1781" w:author="bidyut k mohanty" w:date="2012-04-22T08:31:00Z">
        <w:r w:rsidRPr="0072137D">
          <w:rPr>
            <w:rFonts w:ascii="Arial" w:eastAsia="Arial" w:hAnsi="Arial" w:cs="Arial"/>
            <w:sz w:val="24"/>
            <w:szCs w:val="24"/>
          </w:rPr>
          <w:delText>cells</w:delText>
        </w:r>
      </w:del>
      <w:ins w:id="1782" w:author="bidyut k mohanty" w:date="2012-04-21T08:53:00Z">
        <w:r w:rsidR="00EA3032">
          <w:rPr>
            <w:rFonts w:ascii="Arial" w:eastAsia="Arial" w:hAnsi="Arial" w:cs="Arial"/>
            <w:sz w:val="24"/>
            <w:szCs w:val="24"/>
          </w:rPr>
          <w:t xml:space="preserve">because the </w:t>
        </w:r>
      </w:ins>
      <w:ins w:id="1783" w:author="bidyut k mohanty" w:date="2012-04-22T08:31:00Z">
        <w:r w:rsidRPr="0072137D">
          <w:rPr>
            <w:rFonts w:ascii="Arial" w:eastAsia="Arial" w:hAnsi="Arial" w:cs="Arial"/>
            <w:sz w:val="24"/>
            <w:szCs w:val="24"/>
          </w:rPr>
          <w:t xml:space="preserve">cells </w:t>
        </w:r>
      </w:ins>
      <w:ins w:id="1784" w:author="bidyut k mohanty" w:date="2012-04-21T08:53:00Z">
        <w:r w:rsidR="00EA3032">
          <w:rPr>
            <w:rFonts w:ascii="Arial" w:eastAsia="Arial" w:hAnsi="Arial" w:cs="Arial"/>
            <w:sz w:val="24"/>
            <w:szCs w:val="24"/>
          </w:rPr>
          <w:t xml:space="preserve">might clump </w:t>
        </w:r>
      </w:ins>
      <w:del w:id="1785" w:author="bidyut k mohanty" w:date="2012-04-21T08:53:00Z">
        <w:r w:rsidRPr="0072137D" w:rsidDel="00EA3032">
          <w:rPr>
            <w:rFonts w:ascii="Arial" w:eastAsia="Arial" w:hAnsi="Arial" w:cs="Arial"/>
            <w:sz w:val="24"/>
            <w:szCs w:val="24"/>
          </w:rPr>
          <w:delText xml:space="preserve">stuck </w:delText>
        </w:r>
      </w:del>
      <w:r w:rsidRPr="0072137D">
        <w:rPr>
          <w:rFonts w:ascii="Arial" w:eastAsia="Arial" w:hAnsi="Arial" w:cs="Arial"/>
          <w:sz w:val="24"/>
          <w:szCs w:val="24"/>
        </w:rPr>
        <w:t>together during the final incubation period. Without re-</w:t>
      </w:r>
      <w:proofErr w:type="spellStart"/>
      <w:r w:rsidRPr="0072137D">
        <w:rPr>
          <w:rFonts w:ascii="Arial" w:eastAsia="Arial" w:hAnsi="Arial" w:cs="Arial"/>
          <w:sz w:val="24"/>
          <w:szCs w:val="24"/>
        </w:rPr>
        <w:t>sonification</w:t>
      </w:r>
      <w:proofErr w:type="spellEnd"/>
      <w:r w:rsidRPr="0072137D">
        <w:rPr>
          <w:rFonts w:ascii="Arial" w:eastAsia="Arial" w:hAnsi="Arial" w:cs="Arial"/>
          <w:sz w:val="24"/>
          <w:szCs w:val="24"/>
        </w:rPr>
        <w:t>, there would have been a higher number of half-black colonies on plates compared to fully black colonies</w:t>
      </w:r>
      <w:r w:rsidR="00340847">
        <w:rPr>
          <w:rFonts w:ascii="Arial" w:eastAsia="Arial" w:hAnsi="Arial" w:cs="Arial"/>
          <w:sz w:val="24"/>
          <w:szCs w:val="24"/>
        </w:rPr>
        <w:t>,</w:t>
      </w:r>
      <w:r w:rsidR="00340847" w:rsidRPr="0072137D">
        <w:rPr>
          <w:rFonts w:ascii="Arial" w:eastAsia="Arial" w:hAnsi="Arial" w:cs="Arial"/>
          <w:sz w:val="24"/>
          <w:szCs w:val="24"/>
        </w:rPr>
        <w:t xml:space="preserve"> </w:t>
      </w:r>
      <w:r w:rsidR="00340847">
        <w:rPr>
          <w:rFonts w:ascii="Arial" w:eastAsia="Arial" w:hAnsi="Arial" w:cs="Arial"/>
          <w:sz w:val="24"/>
          <w:szCs w:val="24"/>
        </w:rPr>
        <w:t>a</w:t>
      </w:r>
      <w:r w:rsidRPr="0072137D">
        <w:rPr>
          <w:rFonts w:ascii="Arial" w:eastAsia="Arial" w:hAnsi="Arial" w:cs="Arial"/>
          <w:sz w:val="24"/>
          <w:szCs w:val="24"/>
        </w:rPr>
        <w:t xml:space="preserve">s shown by a previous protocol. </w:t>
      </w:r>
    </w:p>
    <w:p w:rsidR="00E6575D" w:rsidRDefault="00E6575D" w:rsidP="00E6575D">
      <w:pPr>
        <w:spacing w:after="0" w:line="480" w:lineRule="auto"/>
        <w:ind w:firstLine="720"/>
        <w:jc w:val="both"/>
        <w:rPr>
          <w:rFonts w:ascii="Arial" w:eastAsia="Arial" w:hAnsi="Arial" w:cs="Arial"/>
          <w:sz w:val="24"/>
          <w:szCs w:val="24"/>
        </w:rPr>
        <w:pPrChange w:id="1786" w:author="bidyut k mohanty" w:date="2012-04-20T15:30:00Z">
          <w:pPr>
            <w:spacing w:after="0" w:line="480" w:lineRule="auto"/>
            <w:ind w:firstLine="720"/>
          </w:pPr>
        </w:pPrChange>
      </w:pPr>
    </w:p>
    <w:p w:rsidR="00E6575D" w:rsidRDefault="0072137D" w:rsidP="00E6575D">
      <w:pPr>
        <w:spacing w:after="0" w:line="480" w:lineRule="auto"/>
        <w:jc w:val="both"/>
        <w:rPr>
          <w:rFonts w:ascii="Arial" w:eastAsia="Arial" w:hAnsi="Arial" w:cs="Arial"/>
          <w:i/>
          <w:sz w:val="24"/>
          <w:szCs w:val="24"/>
        </w:rPr>
        <w:pPrChange w:id="1787" w:author="bidyut k mohanty" w:date="2012-04-23T00:08:00Z">
          <w:pPr>
            <w:spacing w:after="0" w:line="480" w:lineRule="auto"/>
          </w:pPr>
        </w:pPrChange>
      </w:pPr>
      <w:r w:rsidRPr="0072137D">
        <w:rPr>
          <w:rFonts w:ascii="Arial" w:eastAsia="Arial" w:hAnsi="Arial" w:cs="Arial"/>
          <w:i/>
          <w:sz w:val="24"/>
          <w:szCs w:val="24"/>
        </w:rPr>
        <w:t>Assessment of Results</w:t>
      </w:r>
    </w:p>
    <w:p w:rsidR="00000000" w:rsidRDefault="0072137D">
      <w:pPr>
        <w:spacing w:after="0" w:line="480" w:lineRule="auto"/>
        <w:ind w:firstLine="720"/>
        <w:jc w:val="both"/>
        <w:rPr>
          <w:ins w:id="1788" w:author="Hong Qin" w:date="2012-04-23T00:08:00Z"/>
          <w:rFonts w:ascii="Arial" w:eastAsia="Arial" w:hAnsi="Arial" w:cs="Arial"/>
          <w:sz w:val="24"/>
          <w:szCs w:val="24"/>
        </w:rPr>
        <w:pPrChange w:id="1789" w:author="bidyut k mohanty" w:date="2012-04-20T08:36:00Z">
          <w:pPr>
            <w:spacing w:after="0" w:line="480" w:lineRule="auto"/>
            <w:ind w:firstLine="720"/>
          </w:pPr>
        </w:pPrChange>
      </w:pPr>
      <w:r w:rsidRPr="0072137D">
        <w:rPr>
          <w:rFonts w:ascii="Arial" w:eastAsia="Arial" w:hAnsi="Arial" w:cs="Arial"/>
          <w:sz w:val="24"/>
          <w:szCs w:val="24"/>
        </w:rPr>
        <w:t xml:space="preserve">The timing at which there is an increase in black colonies is relative to the viability drop. In biological aging, ROS must be low enough such that </w:t>
      </w:r>
      <w:del w:id="1790" w:author="Hong Qin" w:date="2012-04-19T19:16:00Z">
        <w:r w:rsidRPr="0072137D" w:rsidDel="00F01A76">
          <w:rPr>
            <w:rFonts w:ascii="Arial" w:eastAsia="Arial" w:hAnsi="Arial" w:cs="Arial"/>
            <w:sz w:val="24"/>
            <w:szCs w:val="24"/>
          </w:rPr>
          <w:delText>mutation</w:delText>
        </w:r>
      </w:del>
      <w:ins w:id="1791" w:author="Hong Qin" w:date="2012-04-19T19:16:00Z">
        <w:r w:rsidR="00F01A76">
          <w:rPr>
            <w:rFonts w:ascii="Arial" w:eastAsia="Arial" w:hAnsi="Arial" w:cs="Arial"/>
            <w:sz w:val="24"/>
            <w:szCs w:val="24"/>
          </w:rPr>
          <w:t xml:space="preserve">DNA damage </w:t>
        </w:r>
      </w:ins>
      <w:del w:id="1792" w:author="Hong Qin" w:date="2012-04-19T19:16:00Z">
        <w:r w:rsidRPr="0072137D" w:rsidDel="00F01A76">
          <w:rPr>
            <w:rFonts w:ascii="Arial" w:eastAsia="Arial" w:hAnsi="Arial" w:cs="Arial"/>
            <w:sz w:val="24"/>
            <w:szCs w:val="24"/>
          </w:rPr>
          <w:delText xml:space="preserve"> </w:delText>
        </w:r>
      </w:del>
      <w:r w:rsidRPr="0072137D">
        <w:rPr>
          <w:rFonts w:ascii="Arial" w:eastAsia="Arial" w:hAnsi="Arial" w:cs="Arial"/>
          <w:sz w:val="24"/>
          <w:szCs w:val="24"/>
        </w:rPr>
        <w:t xml:space="preserve">is suppressed before there is a substantial drop in viability. Conversely, </w:t>
      </w:r>
      <w:del w:id="1793" w:author="bidyut k mohanty" w:date="2012-04-21T08:59:00Z">
        <w:r w:rsidRPr="0072137D" w:rsidDel="00184B5F">
          <w:rPr>
            <w:rFonts w:ascii="Arial" w:eastAsia="Arial" w:hAnsi="Arial" w:cs="Arial"/>
            <w:sz w:val="24"/>
            <w:szCs w:val="24"/>
          </w:rPr>
          <w:delText xml:space="preserve">the </w:delText>
        </w:r>
      </w:del>
      <w:r w:rsidRPr="0072137D">
        <w:rPr>
          <w:rFonts w:ascii="Arial" w:eastAsia="Arial" w:hAnsi="Arial" w:cs="Arial"/>
          <w:sz w:val="24"/>
          <w:szCs w:val="24"/>
        </w:rPr>
        <w:t>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w:t>
      </w:r>
      <w:del w:id="1794" w:author="bidyut k mohanty" w:date="2012-04-21T08:59:00Z">
        <w:r w:rsidRPr="0072137D" w:rsidDel="00184B5F">
          <w:rPr>
            <w:rFonts w:ascii="Arial" w:eastAsia="Arial" w:hAnsi="Arial" w:cs="Arial"/>
            <w:sz w:val="24"/>
            <w:szCs w:val="24"/>
          </w:rPr>
          <w:delText xml:space="preserve">treated cells </w:delText>
        </w:r>
      </w:del>
      <w:r w:rsidRPr="0072137D">
        <w:rPr>
          <w:rFonts w:ascii="Arial" w:eastAsia="Arial" w:hAnsi="Arial" w:cs="Arial"/>
          <w:sz w:val="24"/>
          <w:szCs w:val="24"/>
        </w:rPr>
        <w:t xml:space="preserve">dosage has more of an immediate effect on the robustness of the cell. Viability drops more rapidly </w:t>
      </w:r>
      <w:del w:id="1795" w:author="bidyut k mohanty" w:date="2012-04-21T08:59:00Z">
        <w:r w:rsidRPr="0072137D" w:rsidDel="00184B5F">
          <w:rPr>
            <w:rFonts w:ascii="Arial" w:eastAsia="Arial" w:hAnsi="Arial" w:cs="Arial"/>
            <w:sz w:val="24"/>
            <w:szCs w:val="24"/>
          </w:rPr>
          <w:delText xml:space="preserve">due </w:delText>
        </w:r>
      </w:del>
      <w:r w:rsidRPr="0072137D">
        <w:rPr>
          <w:rFonts w:ascii="Arial" w:eastAsia="Arial" w:hAnsi="Arial" w:cs="Arial"/>
          <w:sz w:val="24"/>
          <w:szCs w:val="24"/>
        </w:rPr>
        <w:t>in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-treated cells because ROS levels are increased via the external elevation of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and the inhibition of superoxide dismutase </w:t>
      </w:r>
      <w:del w:id="1796" w:author="bidyut k mohanty" w:date="2012-04-21T08:57:00Z">
        <w:r w:rsidRPr="0072137D" w:rsidDel="00D67BE0">
          <w:rPr>
            <w:rFonts w:ascii="Arial" w:eastAsia="Arial" w:hAnsi="Arial" w:cs="Arial"/>
            <w:sz w:val="24"/>
            <w:szCs w:val="24"/>
          </w:rPr>
          <w:delText xml:space="preserve">activity </w:delText>
        </w:r>
      </w:del>
      <w:r w:rsidRPr="0072137D">
        <w:rPr>
          <w:rFonts w:ascii="Arial" w:eastAsia="Arial" w:hAnsi="Arial" w:cs="Arial"/>
          <w:sz w:val="24"/>
          <w:szCs w:val="24"/>
        </w:rPr>
        <w:t xml:space="preserve">(SOD) </w:t>
      </w:r>
      <w:ins w:id="1797" w:author="bidyut k mohanty" w:date="2012-04-20T08:36:00Z">
        <w:r w:rsidR="00E6575D" w:rsidRPr="0072137D">
          <w:rPr>
            <w:rFonts w:ascii="Arial" w:eastAsia="Arial" w:hAnsi="Arial" w:cs="Arial"/>
            <w:sz w:val="24"/>
            <w:szCs w:val="24"/>
          </w:rPr>
          <w:fldChar w:fldCharType="begin">
            <w:fldData xml:space="preserve">PEVuZE5vdGU+PENpdGU+PEF1dGhvcj5XZWluYmVyZ2VyPC9BdXRob3I+PFllYXI+MjAxMDwvWWVh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</w:fldData>
          </w:fldChar>
        </w:r>
      </w:ins>
      <w:ins w:id="1798" w:author="Hong Qin" w:date="2012-04-22T17:19:00Z">
        <w:r w:rsidR="00257CB6">
          <w:rPr>
            <w:rFonts w:ascii="Arial" w:eastAsia="Arial" w:hAnsi="Arial" w:cs="Arial"/>
            <w:sz w:val="24"/>
            <w:szCs w:val="24"/>
          </w:rPr>
          <w:instrText xml:space="preserve"> ADDIN EN.CITE </w:instrText>
        </w:r>
      </w:ins>
      <w:ins w:id="1799" w:author="bidyut k mohanty" w:date="2012-04-20T08:36:00Z">
        <w:del w:id="1800" w:author="Hong Qin" w:date="2012-04-22T17:05:00Z">
          <w:r w:rsidRPr="0072137D" w:rsidDel="00CF32D4">
            <w:rPr>
              <w:rFonts w:ascii="Arial" w:eastAsia="Arial" w:hAnsi="Arial" w:cs="Arial"/>
              <w:sz w:val="24"/>
              <w:szCs w:val="24"/>
            </w:rPr>
            <w:delInstrText xml:space="preserve"> ADDIN EN.CITE </w:delInstrText>
          </w:r>
          <w:r w:rsidR="00E6575D" w:rsidRPr="0072137D" w:rsidDel="00CF32D4">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Pr="0072137D" w:rsidDel="00CF32D4">
            <w:rPr>
              <w:rFonts w:ascii="Arial" w:eastAsia="Arial" w:hAnsi="Arial" w:cs="Arial"/>
              <w:sz w:val="24"/>
              <w:szCs w:val="24"/>
            </w:rPr>
            <w:delInstrText xml:space="preserve"> ADDIN EN.CITE.DATA </w:delInstrText>
          </w:r>
        </w:del>
      </w:ins>
      <w:r w:rsidR="00B278AE" w:rsidRPr="00E6575D">
        <w:rPr>
          <w:rFonts w:ascii="Arial" w:eastAsia="Arial" w:hAnsi="Arial" w:cs="Arial"/>
          <w:sz w:val="24"/>
          <w:szCs w:val="24"/>
        </w:rPr>
      </w:r>
      <w:ins w:id="1801" w:author="bidyut k mohanty" w:date="2012-04-20T08:36:00Z">
        <w:del w:id="1802" w:author="Hong Qin" w:date="2012-04-22T17:05:00Z">
          <w:r w:rsidR="00E6575D" w:rsidRPr="0072137D" w:rsidDel="00CF32D4">
            <w:rPr>
              <w:rFonts w:ascii="Arial" w:eastAsia="Arial" w:hAnsi="Arial" w:cs="Arial"/>
              <w:sz w:val="24"/>
              <w:szCs w:val="24"/>
            </w:rPr>
            <w:fldChar w:fldCharType="end"/>
          </w:r>
        </w:del>
        <w:r w:rsidR="00E6575D">
          <w:rPr>
            <w:rFonts w:ascii="Arial" w:eastAsia="Arial" w:hAnsi="Arial" w:cs="Arial"/>
            <w:sz w:val="24"/>
            <w:szCs w:val="24"/>
          </w:rPr>
          <w:fldChar w:fldCharType="begin">
            <w:fldData xml:space="preserve">PEVuZE5vdGU+PENpdGU+PEF1dGhvcj5XZWluYmVyZ2VyPC9BdXRob3I+PFllYXI+MjAxMDwvWWVh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</w:fldData>
          </w:fldChar>
        </w:r>
        <w:r w:rsidR="00257CB6">
          <w:rPr>
            <w:rFonts w:ascii="Arial" w:eastAsia="Arial" w:hAnsi="Arial" w:cs="Arial"/>
            <w:sz w:val="24"/>
            <w:szCs w:val="24"/>
          </w:rPr>
          <w:instrText xml:space="preserve"> ADDIN EN.CITE.DATA </w:instrText>
        </w:r>
      </w:ins>
      <w:r w:rsidR="00B278AE" w:rsidRPr="00E6575D">
        <w:rPr>
          <w:rFonts w:ascii="Arial" w:eastAsia="Arial" w:hAnsi="Arial" w:cs="Arial"/>
          <w:sz w:val="24"/>
          <w:szCs w:val="24"/>
        </w:rPr>
      </w:r>
      <w:ins w:id="1803" w:author="bidyut k mohanty" w:date="2012-04-20T08:36:00Z">
        <w:r w:rsidR="00E6575D">
          <w:rPr>
            <w:rFonts w:ascii="Arial" w:eastAsia="Arial" w:hAnsi="Arial" w:cs="Arial"/>
            <w:sz w:val="24"/>
            <w:szCs w:val="24"/>
          </w:rPr>
          <w:fldChar w:fldCharType="end"/>
        </w:r>
      </w:ins>
      <w:r w:rsidR="00B278AE" w:rsidRPr="00E6575D">
        <w:rPr>
          <w:rFonts w:ascii="Arial" w:eastAsia="Arial" w:hAnsi="Arial" w:cs="Arial"/>
          <w:sz w:val="24"/>
          <w:szCs w:val="24"/>
        </w:rPr>
      </w:r>
      <w:ins w:id="1804" w:author="bidyut k mohanty" w:date="2012-04-20T08:36:00Z">
        <w:r w:rsidR="00E6575D" w:rsidRPr="0072137D">
          <w:rPr>
            <w:rFonts w:ascii="Arial" w:eastAsia="Arial" w:hAnsi="Arial" w:cs="Arial"/>
            <w:sz w:val="24"/>
            <w:szCs w:val="24"/>
          </w:rPr>
          <w:fldChar w:fldCharType="separate"/>
        </w:r>
        <w:r w:rsidRPr="0072137D">
          <w:rPr>
            <w:rFonts w:ascii="Arial" w:eastAsia="Arial" w:hAnsi="Arial" w:cs="Arial"/>
            <w:noProof/>
            <w:sz w:val="24"/>
            <w:szCs w:val="24"/>
          </w:rPr>
          <w:t>(</w:t>
        </w:r>
        <w:r w:rsidR="00E6575D">
          <w:rPr>
            <w:rFonts w:ascii="Arial" w:eastAsia="Arial" w:hAnsi="Arial" w:cs="Arial"/>
            <w:noProof/>
            <w:sz w:val="24"/>
            <w:szCs w:val="24"/>
          </w:rPr>
          <w:fldChar w:fldCharType="begin"/>
        </w:r>
        <w:r w:rsidR="00AC5D1A">
          <w:rPr>
            <w:rFonts w:ascii="Arial" w:eastAsia="Arial" w:hAnsi="Arial" w:cs="Arial"/>
            <w:noProof/>
            <w:sz w:val="24"/>
            <w:szCs w:val="24"/>
          </w:rPr>
          <w:instrText xml:space="preserve"> HYPERLINK \l "_ENREF_18" \o "Weinberger, 2010 #864" </w:instrText>
        </w:r>
        <w:r w:rsidR="00E6575D">
          <w:rPr>
            <w:rFonts w:ascii="Arial" w:eastAsia="Arial" w:hAnsi="Arial" w:cs="Arial"/>
            <w:noProof/>
            <w:sz w:val="24"/>
            <w:szCs w:val="24"/>
          </w:rPr>
          <w:fldChar w:fldCharType="separate"/>
        </w:r>
        <w:r w:rsidR="00AC5D1A" w:rsidRPr="0072137D">
          <w:rPr>
            <w:rFonts w:ascii="Arial" w:eastAsia="Arial" w:hAnsi="Arial" w:cs="Arial"/>
            <w:noProof/>
            <w:sz w:val="24"/>
            <w:szCs w:val="24"/>
          </w:rPr>
          <w:t>W</w:t>
        </w:r>
        <w:r w:rsidR="00AC5D1A" w:rsidRPr="0072137D">
          <w:rPr>
            <w:rFonts w:ascii="Arial" w:eastAsia="Arial" w:hAnsi="Arial" w:cs="Arial"/>
            <w:smallCaps/>
            <w:noProof/>
            <w:sz w:val="24"/>
            <w:szCs w:val="24"/>
          </w:rPr>
          <w:t>einberger</w:t>
        </w:r>
        <w:r w:rsidR="00AC5D1A" w:rsidRPr="0072137D">
          <w:rPr>
            <w:rFonts w:ascii="Arial" w:eastAsia="Arial" w:hAnsi="Arial" w:cs="Arial"/>
            <w:i/>
            <w:noProof/>
            <w:sz w:val="24"/>
            <w:szCs w:val="24"/>
          </w:rPr>
          <w:t xml:space="preserve"> et al.</w:t>
        </w:r>
        <w:r w:rsidR="00AC5D1A" w:rsidRPr="0072137D">
          <w:rPr>
            <w:rFonts w:ascii="Arial" w:eastAsia="Arial" w:hAnsi="Arial" w:cs="Arial"/>
            <w:noProof/>
            <w:sz w:val="24"/>
            <w:szCs w:val="24"/>
          </w:rPr>
          <w:t xml:space="preserve"> 2010</w:t>
        </w:r>
        <w:r w:rsidR="00E6575D">
          <w:rPr>
            <w:rFonts w:ascii="Arial" w:eastAsia="Arial" w:hAnsi="Arial" w:cs="Arial"/>
            <w:noProof/>
            <w:sz w:val="24"/>
            <w:szCs w:val="24"/>
          </w:rPr>
          <w:fldChar w:fldCharType="end"/>
        </w:r>
        <w:r w:rsidRPr="0072137D">
          <w:rPr>
            <w:rFonts w:ascii="Arial" w:eastAsia="Arial" w:hAnsi="Arial" w:cs="Arial"/>
            <w:noProof/>
            <w:sz w:val="24"/>
            <w:szCs w:val="24"/>
          </w:rPr>
          <w:t>)</w:t>
        </w:r>
        <w:r w:rsidR="00E6575D" w:rsidRPr="0072137D">
          <w:rPr>
            <w:rFonts w:ascii="Arial" w:eastAsia="Arial" w:hAnsi="Arial" w:cs="Arial"/>
            <w:sz w:val="24"/>
            <w:szCs w:val="24"/>
          </w:rPr>
          <w:fldChar w:fldCharType="end"/>
        </w:r>
      </w:ins>
      <w:ins w:id="1805" w:author="bidyut k mohanty" w:date="2012-04-22T08:31:00Z">
        <w:r w:rsidR="00AE4926">
          <w:rPr>
            <w:rFonts w:ascii="Arial" w:eastAsia="Arial" w:hAnsi="Arial" w:cs="Arial"/>
            <w:sz w:val="24"/>
            <w:szCs w:val="24"/>
          </w:rPr>
          <w:t xml:space="preserve"> (</w:t>
        </w:r>
      </w:ins>
      <w:ins w:id="1806" w:author="bidyut k mohanty" w:date="2012-04-21T08:57:00Z">
        <w:r w:rsidR="00D67BE0" w:rsidRPr="0072137D">
          <w:rPr>
            <w:rFonts w:ascii="Arial" w:eastAsia="Arial" w:hAnsi="Arial" w:cs="Arial"/>
            <w:sz w:val="24"/>
            <w:szCs w:val="24"/>
          </w:rPr>
          <w:t xml:space="preserve">activity </w:t>
        </w:r>
        <w:r w:rsidR="00D67BE0">
          <w:rPr>
            <w:rFonts w:ascii="Arial" w:eastAsia="Arial" w:hAnsi="Arial" w:cs="Arial"/>
            <w:sz w:val="24"/>
            <w:szCs w:val="24"/>
          </w:rPr>
          <w:t>{</w:t>
        </w:r>
      </w:ins>
      <w:r w:rsidRPr="0072137D">
        <w:rPr>
          <w:rFonts w:ascii="Arial" w:eastAsia="Arial" w:hAnsi="Arial" w:cs="Arial"/>
          <w:sz w:val="24"/>
          <w:szCs w:val="24"/>
        </w:rPr>
        <w:t>Figure 1</w:t>
      </w:r>
      <w:ins w:id="1807" w:author="bidyut k mohanty" w:date="2012-04-22T08:31:00Z">
        <w:r w:rsidR="00AE4926">
          <w:rPr>
            <w:rFonts w:ascii="Arial" w:eastAsia="Arial" w:hAnsi="Arial" w:cs="Arial"/>
            <w:sz w:val="24"/>
            <w:szCs w:val="24"/>
          </w:rPr>
          <w:t xml:space="preserve">). </w:t>
        </w:r>
      </w:ins>
      <w:ins w:id="1808" w:author="Hong Qin" w:date="2012-04-23T00:08:00Z">
        <w:r w:rsidR="00362D95">
          <w:rPr>
            <w:rFonts w:ascii="Arial" w:eastAsia="Arial" w:hAnsi="Arial" w:cs="Arial"/>
            <w:sz w:val="24"/>
            <w:szCs w:val="24"/>
          </w:rPr>
          <w:t xml:space="preserve"> </w:t>
        </w:r>
      </w:ins>
    </w:p>
    <w:p w:rsidR="00000000" w:rsidRDefault="00362D95">
      <w:pPr>
        <w:spacing w:after="0" w:line="480" w:lineRule="auto"/>
        <w:ind w:firstLine="720"/>
        <w:rPr>
          <w:ins w:id="1809" w:author="Hong Qin" w:date="2012-04-23T00:08:00Z"/>
          <w:rFonts w:ascii="Arial" w:eastAsia="Arial" w:hAnsi="Arial" w:cs="Arial"/>
          <w:sz w:val="24"/>
          <w:szCs w:val="24"/>
        </w:rPr>
        <w:pPrChange w:id="1810" w:author="hong qin" w:date="2012-04-20T08:36:00Z">
          <w:pPr>
            <w:spacing w:after="0" w:line="480" w:lineRule="auto"/>
            <w:ind w:firstLine="720"/>
            <w:jc w:val="both"/>
          </w:pPr>
        </w:pPrChange>
      </w:pPr>
      <w:ins w:id="1811" w:author="Lindsay" w:date="2012-04-22T21:51:00Z">
        <w:r>
          <w:rPr>
            <w:rFonts w:ascii="Arial" w:eastAsia="Arial" w:hAnsi="Arial" w:cs="Arial"/>
            <w:sz w:val="24"/>
            <w:szCs w:val="24"/>
          </w:rPr>
          <w:t>We also showed that cells with better mitotic asymmetry have a longer life span.</w:t>
        </w:r>
      </w:ins>
      <w:ins w:id="1812" w:author="Lindsay" w:date="2012-04-22T21:52:00Z">
        <w:r>
          <w:rPr>
            <w:rFonts w:ascii="Arial" w:eastAsia="Arial" w:hAnsi="Arial" w:cs="Arial"/>
            <w:sz w:val="24"/>
            <w:szCs w:val="24"/>
          </w:rPr>
          <w:t xml:space="preserve"> It is rare that </w:t>
        </w:r>
      </w:ins>
      <w:ins w:id="1813" w:author="Lindsay" w:date="2012-04-22T22:00:00Z">
        <w:r>
          <w:rPr>
            <w:rFonts w:ascii="Arial" w:eastAsia="Arial" w:hAnsi="Arial" w:cs="Arial"/>
            <w:sz w:val="24"/>
            <w:szCs w:val="24"/>
          </w:rPr>
          <w:t xml:space="preserve">budding produces two identical daughter cells. </w:t>
        </w:r>
      </w:ins>
      <w:ins w:id="1814" w:author="Lindsay" w:date="2012-04-22T22:01:00Z">
        <w:r>
          <w:rPr>
            <w:rFonts w:ascii="Arial" w:eastAsia="Arial" w:hAnsi="Arial" w:cs="Arial"/>
            <w:sz w:val="24"/>
            <w:szCs w:val="24"/>
          </w:rPr>
          <w:t xml:space="preserve">Daughter cells may harbor the same genetic information, but may have an uneven distribution of proteins and </w:t>
        </w:r>
      </w:ins>
      <w:ins w:id="1815" w:author="Lindsay" w:date="2012-04-22T22:02:00Z">
        <w:r>
          <w:rPr>
            <w:rFonts w:ascii="Arial" w:eastAsia="Arial" w:hAnsi="Arial" w:cs="Arial"/>
            <w:sz w:val="24"/>
            <w:szCs w:val="24"/>
          </w:rPr>
          <w:t xml:space="preserve">other intracellular molecules (). </w:t>
        </w:r>
      </w:ins>
      <w:ins w:id="1816" w:author="Lindsay" w:date="2012-04-22T22:00:00Z">
        <w:r>
          <w:rPr>
            <w:rFonts w:ascii="Arial" w:eastAsia="Arial" w:hAnsi="Arial" w:cs="Arial"/>
            <w:sz w:val="24"/>
            <w:szCs w:val="24"/>
          </w:rPr>
          <w:t xml:space="preserve"> </w:t>
        </w:r>
      </w:ins>
      <w:ins w:id="1817" w:author="Lindsay" w:date="2012-04-22T21:52:00Z">
        <w:r>
          <w:rPr>
            <w:rFonts w:ascii="Arial" w:eastAsia="Arial" w:hAnsi="Arial" w:cs="Arial"/>
            <w:sz w:val="24"/>
            <w:szCs w:val="24"/>
          </w:rPr>
          <w:t xml:space="preserve"> </w:t>
        </w:r>
      </w:ins>
    </w:p>
    <w:p w:rsidR="007A592D" w:rsidRDefault="0072137D">
      <w:pPr>
        <w:spacing w:after="0" w:line="480" w:lineRule="auto"/>
        <w:ind w:firstLine="720"/>
        <w:jc w:val="both"/>
        <w:rPr>
          <w:ins w:id="1818" w:author="Lindsay" w:date="2012-04-23T00:08:00Z"/>
          <w:rFonts w:ascii="Arial" w:eastAsia="Arial" w:hAnsi="Arial" w:cs="Arial"/>
          <w:sz w:val="24"/>
          <w:szCs w:val="24"/>
        </w:rPr>
      </w:pPr>
      <w:ins w:id="1819" w:author="Hong Qin" w:date="2012-04-23T00:08:00Z">
        <w:r w:rsidRPr="0072137D">
          <w:rPr>
            <w:rFonts w:ascii="Arial" w:eastAsia="Arial" w:hAnsi="Arial" w:cs="Arial"/>
            <w:sz w:val="24"/>
            <w:szCs w:val="24"/>
          </w:rPr>
          <w:t>Future directions include testing gene deletion mutants with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MSN2/4 has been shown to be vital to the pathway for extending CLS in yeast. This gene product functions by </w:t>
        </w:r>
        <w:proofErr w:type="spellStart"/>
        <w:r w:rsidRPr="0072137D">
          <w:rPr>
            <w:rFonts w:ascii="Arial" w:eastAsia="Arial" w:hAnsi="Arial" w:cs="Arial"/>
            <w:sz w:val="24"/>
            <w:szCs w:val="24"/>
          </w:rPr>
          <w:t>upregulating</w:t>
        </w:r>
        <w:proofErr w:type="spellEnd"/>
        <w:r w:rsidR="00EA0285">
          <w:rPr>
            <w:rFonts w:ascii="Arial" w:eastAsia="Arial" w:hAnsi="Arial" w:cs="Arial"/>
            <w:sz w:val="24"/>
            <w:szCs w:val="24"/>
          </w:rPr>
          <w:t xml:space="preserve"> </w:t>
        </w:r>
        <w:r w:rsidRPr="0072137D">
          <w:rPr>
            <w:rFonts w:ascii="Arial" w:eastAsia="Arial" w:hAnsi="Arial" w:cs="Arial"/>
            <w:sz w:val="24"/>
            <w:szCs w:val="24"/>
          </w:rPr>
          <w:t xml:space="preserve">genes that enable the cell tolerate stress. SOD activity, for example, is increased and extends </w:t>
        </w:r>
        <w:r w:rsidR="00053B8D">
          <w:rPr>
            <w:rFonts w:ascii="Arial" w:eastAsia="Arial" w:hAnsi="Arial" w:cs="Arial"/>
            <w:sz w:val="24"/>
            <w:szCs w:val="24"/>
          </w:rPr>
          <w:t>life span</w:t>
        </w:r>
        <w:r w:rsidRPr="0072137D">
          <w:rPr>
            <w:rFonts w:ascii="Arial" w:eastAsia="Arial" w:hAnsi="Arial" w:cs="Arial"/>
            <w:sz w:val="24"/>
            <w:szCs w:val="24"/>
          </w:rPr>
          <w:t xml:space="preserve"> during this process, but can also reduce CLS if it is expressed excessively</w:t>
        </w:r>
        <w:r w:rsidR="00362D95">
          <w:rPr>
            <w:rFonts w:ascii="Arial" w:eastAsia="Arial" w:hAnsi="Arial" w:cs="Arial"/>
            <w:sz w:val="24"/>
            <w:szCs w:val="24"/>
          </w:rPr>
          <w:t xml:space="preserve"> </w:t>
        </w:r>
      </w:ins>
      <w:ins w:id="1820" w:author="Hong Qin" w:date="2012-04-23T00:53:00Z">
        <w:r w:rsidR="00B278AE" w:rsidRPr="0072137D">
          <w:rPr>
            <w:rFonts w:ascii="Arial" w:eastAsia="Arial" w:hAnsi="Arial" w:cs="Arial"/>
            <w:sz w:val="24"/>
            <w:szCs w:val="24"/>
          </w:rPr>
          <w:fldChar w:fldCharType="begin"/>
        </w:r>
        <w:r w:rsidR="00B278AE" w:rsidRPr="0072137D">
          <w:rPr>
            <w:rFonts w:ascii="Arial" w:eastAsia="Arial" w:hAnsi="Arial" w:cs="Arial"/>
            <w:sz w:val="24"/>
            <w:szCs w:val="24"/>
          </w:rPr>
          <w:instrText xml:space="preserve"> ADDIN EN.CITE &lt;EndNote&gt;&lt;Cite&gt;&lt;Author&gt;Medvedik&lt;/Author&gt;&lt;Year&gt;2007&lt;/Year&gt;&lt;RecNum&gt;621&lt;/RecNum&gt;&lt;DisplayText&gt;(M&lt;style face="smallcaps"&gt;edvedik&lt;/style&gt; and S&lt;style face="smallcaps"&gt;inclair&lt;/style&gt; 2007)&lt;/DisplayText&gt;&lt;record&gt;&lt;rec-number&gt;621&lt;/rec-number&gt;&lt;foreign-keys&gt;&lt;key app="EN" db-id="e5v0xaxdm5za0we2avoppevdf5s22f2v520d"&gt;621&lt;/key&gt;&lt;/foreign-keys&gt;&lt;ref-type name="Journal Article"&gt;17&lt;/ref-type&gt;&lt;contributors&gt;&lt;authors&gt;&lt;author&gt;Medvedik, O.&lt;/author&gt;&lt;author&gt;Sinclair, D. A.&lt;/author&gt;&lt;/authors&gt;&lt;/contributors&gt;&lt;auth-address&gt;Pharmacology Department, Harvard Medical School, Boston, MA, USA.&lt;/auth-address&gt;&lt;titles&gt;&lt;title&gt;Caloric restriction and life span determination of yeast cells&lt;/title&gt;&lt;secondary-title&gt;Methods Mol Biol&lt;/secondary-title&gt;&lt;/titles&gt;&lt;pages&gt;97-109&lt;/pages&gt;&lt;volume&gt;371&lt;/volume&gt;&lt;edition&gt;2007/07/20&lt;/edition&gt;&lt;keywords&gt;&lt;keyword&gt;Animals&lt;/keyword&gt;&lt;keyword&gt;*Caloric Restriction&lt;/keyword&gt;&lt;keyword&gt;DNA, Fungal/*metabolism&lt;/keyword&gt;&lt;keyword&gt;DNA, Ribosomal/*metabolism&lt;/keyword&gt;&lt;keyword&gt;Humans&lt;/keyword&gt;&lt;keyword&gt;Longevity/*physiology&lt;/keyword&gt;&lt;keyword&gt;*Models, Biological&lt;/keyword&gt;&lt;keyword&gt;Quantitative Trait Loci/physiology&lt;/keyword&gt;&lt;keyword&gt;Recombination, Genetic/*physiology&lt;/keyword&gt;&lt;keyword&gt;Saccharomyces cerevisiae/*metabolism&lt;/keyword&gt;&lt;/keywords&gt;&lt;dates&gt;&lt;year&gt;2007&lt;/year&gt;&lt;/dates&gt;&lt;isbn&gt;1064-3745 (Print)&amp;#xD;1064-3745 (Linking)&lt;/isbn&gt;&lt;accession-num&gt;17634577&lt;/accession-num&gt;&lt;urls&gt;&lt;related-urls&gt;&lt;url&gt;http://www.ncbi.nlm.nih.gov/entrez/query.fcgi?cmd=Retrieve&amp;amp;db=PubMed&amp;amp;dopt=Citation&amp;amp;list_uids=17634577&lt;/url&gt;&lt;/related-urls&gt;&lt;/urls&gt;&lt;electronic-resource-num&gt;1-59745-361-7:97 [pii]&lt;/electronic-resource-num&gt;&lt;language&gt;eng&lt;/language&gt;&lt;/record&gt;&lt;/Cite&gt;&lt;/EndNote&gt;</w:instrText>
        </w:r>
        <w:r w:rsidR="00B278AE" w:rsidRPr="0072137D">
          <w:rPr>
            <w:rFonts w:ascii="Arial" w:eastAsia="Arial" w:hAnsi="Arial" w:cs="Arial"/>
            <w:sz w:val="24"/>
            <w:szCs w:val="24"/>
          </w:rPr>
          <w:fldChar w:fldCharType="separate"/>
        </w:r>
        <w:r w:rsidR="00B278AE" w:rsidRPr="0072137D">
          <w:rPr>
            <w:rFonts w:ascii="Arial" w:eastAsia="Arial" w:hAnsi="Arial" w:cs="Arial"/>
            <w:noProof/>
            <w:sz w:val="24"/>
            <w:szCs w:val="24"/>
          </w:rPr>
          <w:t>(</w:t>
        </w:r>
        <w:r w:rsidR="00B278AE" w:rsidRPr="00DE15BF">
          <w:fldChar w:fldCharType="begin"/>
        </w:r>
        <w:r w:rsidR="00B278AE" w:rsidRPr="00DE15BF">
          <w:instrText>HYPERLINK \l "_ENREF_10" \o "Medvedik, 2007 #621</w:instrText>
        </w:r>
        <w:r w:rsidR="00B278AE">
          <w:instrText>"</w:instrText>
        </w:r>
      </w:ins>
      <w:ins w:id="1821" w:author="Hong Qin" w:date="2012-04-23T00:53:00Z">
        <w:r w:rsidR="00B278AE" w:rsidRPr="00DE15BF">
          <w:fldChar w:fldCharType="separate"/>
        </w:r>
        <w:r w:rsidR="00B278AE" w:rsidRPr="0072137D">
          <w:rPr>
            <w:rFonts w:ascii="Arial" w:eastAsia="Arial" w:hAnsi="Arial" w:cs="Arial"/>
            <w:noProof/>
            <w:sz w:val="24"/>
            <w:szCs w:val="24"/>
          </w:rPr>
          <w:t>M</w:t>
        </w:r>
        <w:r w:rsidR="00B278AE" w:rsidRPr="0072137D">
          <w:rPr>
            <w:rFonts w:ascii="Arial" w:eastAsia="Arial" w:hAnsi="Arial" w:cs="Arial"/>
            <w:smallCaps/>
            <w:noProof/>
            <w:sz w:val="24"/>
            <w:szCs w:val="24"/>
          </w:rPr>
          <w:t>edvedik</w:t>
        </w:r>
        <w:r w:rsidR="00B278AE" w:rsidRPr="0072137D">
          <w:rPr>
            <w:rFonts w:ascii="Arial" w:eastAsia="Arial" w:hAnsi="Arial" w:cs="Arial"/>
            <w:noProof/>
            <w:sz w:val="24"/>
            <w:szCs w:val="24"/>
          </w:rPr>
          <w:t xml:space="preserve"> and S</w:t>
        </w:r>
        <w:r w:rsidR="00B278AE" w:rsidRPr="0072137D">
          <w:rPr>
            <w:rFonts w:ascii="Arial" w:eastAsia="Arial" w:hAnsi="Arial" w:cs="Arial"/>
            <w:smallCaps/>
            <w:noProof/>
            <w:sz w:val="24"/>
            <w:szCs w:val="24"/>
          </w:rPr>
          <w:t>inclair</w:t>
        </w:r>
        <w:r w:rsidR="00B278AE" w:rsidRPr="0072137D">
          <w:rPr>
            <w:rFonts w:ascii="Arial" w:eastAsia="Arial" w:hAnsi="Arial" w:cs="Arial"/>
            <w:noProof/>
            <w:sz w:val="24"/>
            <w:szCs w:val="24"/>
          </w:rPr>
          <w:t xml:space="preserve"> 2007</w:t>
        </w:r>
        <w:r w:rsidR="00B278AE" w:rsidRPr="00DE15BF">
          <w:fldChar w:fldCharType="end"/>
        </w:r>
        <w:r w:rsidR="00B278AE" w:rsidRPr="0072137D">
          <w:rPr>
            <w:rFonts w:ascii="Arial" w:eastAsia="Arial" w:hAnsi="Arial" w:cs="Arial"/>
            <w:noProof/>
            <w:sz w:val="24"/>
            <w:szCs w:val="24"/>
          </w:rPr>
          <w:t>)</w:t>
        </w:r>
        <w:r w:rsidR="00B278AE" w:rsidRPr="0072137D">
          <w:rPr>
            <w:rFonts w:ascii="Arial" w:eastAsia="Arial" w:hAnsi="Arial" w:cs="Arial"/>
            <w:sz w:val="24"/>
            <w:szCs w:val="24"/>
          </w:rPr>
          <w:fldChar w:fldCharType="end"/>
        </w:r>
        <w:r w:rsidR="00B278AE" w:rsidRPr="0072137D">
          <w:rPr>
            <w:rFonts w:ascii="Arial" w:eastAsia="Arial" w:hAnsi="Arial" w:cs="Arial"/>
            <w:sz w:val="24"/>
            <w:szCs w:val="24"/>
          </w:rPr>
          <w:t>.</w:t>
        </w:r>
        <w:r w:rsidR="00B278AE" w:rsidRPr="00B278AE">
          <w:rPr>
            <w:rFonts w:ascii="Arial" w:eastAsia="Arial" w:hAnsi="Arial" w:cs="Arial"/>
            <w:sz w:val="24"/>
            <w:szCs w:val="24"/>
          </w:rPr>
          <w:t xml:space="preserve"> </w:t>
        </w:r>
        <w:r w:rsidR="00B278AE">
          <w:rPr>
            <w:rFonts w:ascii="Arial" w:eastAsia="Arial" w:hAnsi="Arial" w:cs="Arial"/>
            <w:sz w:val="24"/>
            <w:szCs w:val="24"/>
          </w:rPr>
          <w:t>Low concentration of H</w:t>
        </w:r>
        <w:r w:rsidR="00B278AE" w:rsidRPr="00DE15BF">
          <w:rPr>
            <w:rFonts w:ascii="Arial" w:eastAsia="Arial" w:hAnsi="Arial" w:cs="Arial"/>
            <w:sz w:val="24"/>
            <w:szCs w:val="24"/>
            <w:vertAlign w:val="subscript"/>
          </w:rPr>
          <w:t>2</w:t>
        </w:r>
        <w:r w:rsidR="00B278AE">
          <w:rPr>
            <w:rFonts w:ascii="Arial" w:eastAsia="Arial" w:hAnsi="Arial" w:cs="Arial"/>
            <w:sz w:val="24"/>
            <w:szCs w:val="24"/>
          </w:rPr>
          <w:t>O</w:t>
        </w:r>
        <w:r w:rsidR="00B278AE" w:rsidRPr="00DE15BF">
          <w:rPr>
            <w:rFonts w:ascii="Arial" w:eastAsia="Arial" w:hAnsi="Arial" w:cs="Arial"/>
            <w:sz w:val="24"/>
            <w:szCs w:val="24"/>
            <w:vertAlign w:val="subscript"/>
          </w:rPr>
          <w:t>2</w:t>
        </w:r>
        <w:r w:rsidR="00B278AE">
          <w:rPr>
            <w:rFonts w:ascii="Arial" w:eastAsia="Arial" w:hAnsi="Arial" w:cs="Arial"/>
            <w:sz w:val="24"/>
            <w:szCs w:val="24"/>
          </w:rPr>
          <w:t xml:space="preserve"> has been shown to increase CLS by increasing SOD activity and increase in </w:t>
        </w:r>
        <w:proofErr w:type="gramStart"/>
        <w:r w:rsidR="00B278AE">
          <w:rPr>
            <w:rFonts w:ascii="Arial" w:eastAsia="Arial" w:hAnsi="Arial" w:cs="Arial"/>
            <w:sz w:val="24"/>
            <w:szCs w:val="24"/>
          </w:rPr>
          <w:t>CLS  by</w:t>
        </w:r>
        <w:proofErr w:type="gramEnd"/>
        <w:r w:rsidR="00B278AE">
          <w:rPr>
            <w:rFonts w:ascii="Arial" w:eastAsia="Arial" w:hAnsi="Arial" w:cs="Arial"/>
            <w:sz w:val="24"/>
            <w:szCs w:val="24"/>
          </w:rPr>
          <w:t xml:space="preserve"> H</w:t>
        </w:r>
        <w:r w:rsidR="00B278AE" w:rsidRPr="00513A52">
          <w:rPr>
            <w:rFonts w:ascii="Arial" w:eastAsia="Arial" w:hAnsi="Arial" w:cs="Arial"/>
            <w:sz w:val="24"/>
            <w:szCs w:val="24"/>
            <w:vertAlign w:val="subscript"/>
          </w:rPr>
          <w:t>2</w:t>
        </w:r>
        <w:r w:rsidR="00B278AE">
          <w:rPr>
            <w:rFonts w:ascii="Arial" w:eastAsia="Arial" w:hAnsi="Arial" w:cs="Arial"/>
            <w:sz w:val="24"/>
            <w:szCs w:val="24"/>
          </w:rPr>
          <w:t>O</w:t>
        </w:r>
        <w:r w:rsidR="00B278AE" w:rsidRPr="00513A52">
          <w:rPr>
            <w:rFonts w:ascii="Arial" w:eastAsia="Arial" w:hAnsi="Arial" w:cs="Arial"/>
            <w:sz w:val="24"/>
            <w:szCs w:val="24"/>
            <w:vertAlign w:val="subscript"/>
          </w:rPr>
          <w:t>2</w:t>
        </w:r>
        <w:r w:rsidR="00B278AE">
          <w:rPr>
            <w:rFonts w:ascii="Arial" w:eastAsia="Arial" w:hAnsi="Arial" w:cs="Arial"/>
            <w:sz w:val="24"/>
            <w:szCs w:val="24"/>
          </w:rPr>
          <w:t xml:space="preserve"> is further increased in stationary phase in yeast (</w:t>
        </w:r>
        <w:proofErr w:type="spellStart"/>
        <w:r w:rsidR="00B278AE" w:rsidRPr="00CA2A24">
          <w:rPr>
            <w:rFonts w:ascii="Arial" w:eastAsia="Arial" w:hAnsi="Arial" w:cs="Arial"/>
            <w:sz w:val="24"/>
            <w:szCs w:val="24"/>
          </w:rPr>
          <w:t>Mesquitaa</w:t>
        </w:r>
        <w:proofErr w:type="spellEnd"/>
        <w:r w:rsidR="00B278AE" w:rsidRPr="00CA2A24">
          <w:rPr>
            <w:rFonts w:ascii="Arial" w:eastAsia="Arial" w:hAnsi="Arial" w:cs="Arial"/>
            <w:sz w:val="24"/>
            <w:szCs w:val="24"/>
          </w:rPr>
          <w:t>,</w:t>
        </w:r>
        <w:r w:rsidR="00B278AE">
          <w:rPr>
            <w:rFonts w:ascii="Arial" w:eastAsia="Arial" w:hAnsi="Arial" w:cs="Arial"/>
            <w:sz w:val="24"/>
            <w:szCs w:val="24"/>
          </w:rPr>
          <w:t xml:space="preserve"> et al., 2010, PNAS 107: </w:t>
        </w:r>
        <w:r w:rsidR="00B278AE" w:rsidRPr="00CA2A24">
          <w:rPr>
            <w:rFonts w:ascii="Arial" w:eastAsia="Arial" w:hAnsi="Arial" w:cs="Arial"/>
            <w:sz w:val="24"/>
            <w:szCs w:val="24"/>
          </w:rPr>
          <w:t>15123–15128</w:t>
        </w:r>
        <w:r w:rsidR="00B278AE">
          <w:rPr>
            <w:rFonts w:ascii="Arial" w:eastAsia="Arial" w:hAnsi="Arial" w:cs="Arial"/>
            <w:sz w:val="24"/>
            <w:szCs w:val="24"/>
          </w:rPr>
          <w:t>). In this study it has been shown that CR or inactivation can increase CLS by increasing H</w:t>
        </w:r>
        <w:r w:rsidR="00B278AE" w:rsidRPr="00513A52">
          <w:rPr>
            <w:rFonts w:ascii="Arial" w:eastAsia="Arial" w:hAnsi="Arial" w:cs="Arial"/>
            <w:sz w:val="24"/>
            <w:szCs w:val="24"/>
            <w:vertAlign w:val="subscript"/>
          </w:rPr>
          <w:t>2</w:t>
        </w:r>
        <w:r w:rsidR="00B278AE">
          <w:rPr>
            <w:rFonts w:ascii="Arial" w:eastAsia="Arial" w:hAnsi="Arial" w:cs="Arial"/>
            <w:sz w:val="24"/>
            <w:szCs w:val="24"/>
          </w:rPr>
          <w:t>O</w:t>
        </w:r>
        <w:r w:rsidR="00B278AE" w:rsidRPr="00513A52">
          <w:rPr>
            <w:rFonts w:ascii="Arial" w:eastAsia="Arial" w:hAnsi="Arial" w:cs="Arial"/>
            <w:sz w:val="24"/>
            <w:szCs w:val="24"/>
            <w:vertAlign w:val="subscript"/>
          </w:rPr>
          <w:t>2</w:t>
        </w:r>
        <w:r w:rsidR="00B278AE">
          <w:rPr>
            <w:rFonts w:ascii="Arial" w:eastAsia="Arial" w:hAnsi="Arial" w:cs="Arial"/>
            <w:sz w:val="24"/>
            <w:szCs w:val="24"/>
          </w:rPr>
          <w:t>.</w:t>
        </w:r>
      </w:ins>
      <w:ins w:id="1822" w:author="bidyut k mohanty" w:date="2012-04-21T08:57:00Z">
        <w:del w:id="1823" w:author="Hong Qin" w:date="2012-04-23T00:53:00Z">
          <w:r w:rsidR="00D67BE0" w:rsidDel="00B278AE">
            <w:rPr>
              <w:rFonts w:ascii="Arial" w:eastAsia="Arial" w:hAnsi="Arial" w:cs="Arial"/>
              <w:sz w:val="24"/>
              <w:szCs w:val="24"/>
            </w:rPr>
            <w:delText xml:space="preserve">; </w:delText>
          </w:r>
        </w:del>
      </w:ins>
      <w:proofErr w:type="gramStart"/>
      <w:r w:rsidRPr="0072137D">
        <w:rPr>
          <w:rFonts w:ascii="Arial" w:eastAsia="Arial" w:hAnsi="Arial" w:cs="Arial"/>
          <w:sz w:val="24"/>
          <w:szCs w:val="24"/>
        </w:rPr>
        <w:t>.</w:t>
      </w:r>
      <w:proofErr w:type="gramEnd"/>
      <w:r w:rsidRPr="0072137D">
        <w:rPr>
          <w:rFonts w:ascii="Arial" w:eastAsia="Arial" w:hAnsi="Arial" w:cs="Arial"/>
          <w:sz w:val="24"/>
          <w:szCs w:val="24"/>
        </w:rPr>
        <w:t>Conversely, the Weinberger model proposes that inhibition of SOD activity can result in the increase of ROS levels and reduce CLS in yeast</w:t>
      </w:r>
      <w:ins w:id="1824" w:author="hong qin" w:date="2012-04-20T08:36:00Z">
        <w:r w:rsidR="00E6575D" w:rsidRPr="0072137D">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Pr="0072137D">
          <w:rPr>
            <w:rFonts w:ascii="Arial" w:eastAsia="Arial" w:hAnsi="Arial" w:cs="Arial"/>
            <w:sz w:val="24"/>
            <w:szCs w:val="24"/>
          </w:rPr>
          <w:instrText xml:space="preserve"> ADDIN EN.CITE </w:instrText>
        </w:r>
        <w:r w:rsidR="00E6575D" w:rsidRPr="0072137D">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Pr="0072137D">
          <w:rPr>
            <w:rFonts w:ascii="Arial" w:eastAsia="Arial" w:hAnsi="Arial" w:cs="Arial"/>
            <w:sz w:val="24"/>
            <w:szCs w:val="24"/>
          </w:rPr>
          <w:instrText xml:space="preserve"> ADDIN EN.CITE.DATA </w:instrText>
        </w:r>
      </w:ins>
      <w:r w:rsidR="00B278AE" w:rsidRPr="00E6575D">
        <w:rPr>
          <w:rFonts w:ascii="Arial" w:eastAsia="Arial" w:hAnsi="Arial" w:cs="Arial"/>
          <w:sz w:val="24"/>
          <w:szCs w:val="24"/>
        </w:rPr>
      </w:r>
      <w:ins w:id="1825" w:author="hong qin" w:date="2012-04-20T08:36:00Z">
        <w:r w:rsidR="00E6575D" w:rsidRPr="0072137D">
          <w:rPr>
            <w:rFonts w:ascii="Arial" w:eastAsia="Arial" w:hAnsi="Arial" w:cs="Arial"/>
            <w:sz w:val="24"/>
            <w:szCs w:val="24"/>
          </w:rPr>
          <w:fldChar w:fldCharType="end"/>
        </w:r>
      </w:ins>
      <w:r w:rsidR="00B278AE" w:rsidRPr="00E6575D">
        <w:rPr>
          <w:rFonts w:ascii="Arial" w:eastAsia="Arial" w:hAnsi="Arial" w:cs="Arial"/>
          <w:sz w:val="24"/>
          <w:szCs w:val="24"/>
        </w:rPr>
      </w:r>
      <w:ins w:id="1826" w:author="hong qin" w:date="2012-04-20T08:36:00Z">
        <w:r w:rsidR="00E6575D" w:rsidRPr="0072137D">
          <w:rPr>
            <w:rFonts w:ascii="Arial" w:eastAsia="Arial" w:hAnsi="Arial" w:cs="Arial"/>
            <w:sz w:val="24"/>
            <w:szCs w:val="24"/>
          </w:rPr>
          <w:fldChar w:fldCharType="separate"/>
        </w:r>
        <w:r w:rsidRPr="0072137D">
          <w:rPr>
            <w:rFonts w:ascii="Arial" w:eastAsia="Arial" w:hAnsi="Arial" w:cs="Arial"/>
            <w:noProof/>
            <w:sz w:val="24"/>
            <w:szCs w:val="24"/>
          </w:rPr>
          <w:t>(</w:t>
        </w:r>
        <w:r w:rsidR="00E6575D">
          <w:fldChar w:fldCharType="begin"/>
        </w:r>
      </w:ins>
      <w:r w:rsidR="00AC5D1A">
        <w:rPr>
          <w:rFonts w:ascii="Arial" w:eastAsia="Arial" w:hAnsi="Arial" w:cs="Arial"/>
          <w:noProof/>
          <w:sz w:val="24"/>
          <w:szCs w:val="24"/>
        </w:rPr>
        <w:instrText xml:space="preserve"> </w:instrText>
      </w:r>
      <w:ins w:id="1827" w:author="hong qin" w:date="2012-04-20T08:36:00Z">
        <w:r w:rsidR="002F2F83">
          <w:instrText>HYPERLINK \l "_ENREF_18" \o "Weinberger, 2010 #864</w:instrText>
        </w:r>
        <w:r w:rsidR="00E6575D" w:rsidRPr="00E6575D">
          <w:rPr>
            <w:rPrChange w:id="1828" w:author="Hong Qin" w:date="2012-04-23T00:08:00Z">
              <w:rPr>
                <w:rFonts w:ascii="Arial" w:hAnsi="Arial"/>
                <w:sz w:val="24"/>
                <w:szCs w:val="16"/>
              </w:rPr>
            </w:rPrChange>
          </w:rPr>
          <w:instrText>"</w:instrText>
        </w:r>
      </w:ins>
      <w:r w:rsidR="00AC5D1A">
        <w:rPr>
          <w:rFonts w:ascii="Arial" w:eastAsia="Arial" w:hAnsi="Arial" w:cs="Arial"/>
          <w:noProof/>
          <w:sz w:val="24"/>
          <w:szCs w:val="24"/>
        </w:rPr>
        <w:instrText xml:space="preserve"> </w:instrText>
      </w:r>
      <w:ins w:id="1829" w:author="hong qin" w:date="2012-04-20T08:36:00Z">
        <w:r w:rsidR="00E6575D">
          <w:fldChar w:fldCharType="separate"/>
        </w:r>
        <w:r w:rsidR="00AC5D1A" w:rsidRPr="0072137D">
          <w:rPr>
            <w:rFonts w:ascii="Arial" w:eastAsia="Arial" w:hAnsi="Arial" w:cs="Arial"/>
            <w:noProof/>
            <w:sz w:val="24"/>
            <w:szCs w:val="24"/>
          </w:rPr>
          <w:t>W</w:t>
        </w:r>
        <w:r w:rsidR="00AC5D1A" w:rsidRPr="0072137D">
          <w:rPr>
            <w:rFonts w:ascii="Arial" w:eastAsia="Arial" w:hAnsi="Arial" w:cs="Arial"/>
            <w:smallCaps/>
            <w:noProof/>
            <w:sz w:val="24"/>
            <w:szCs w:val="24"/>
          </w:rPr>
          <w:t>einberger</w:t>
        </w:r>
        <w:r w:rsidR="00AC5D1A" w:rsidRPr="0072137D">
          <w:rPr>
            <w:rFonts w:ascii="Arial" w:eastAsia="Arial" w:hAnsi="Arial" w:cs="Arial"/>
            <w:i/>
            <w:noProof/>
            <w:sz w:val="24"/>
            <w:szCs w:val="24"/>
          </w:rPr>
          <w:t xml:space="preserve"> et al.</w:t>
        </w:r>
        <w:r w:rsidR="00AC5D1A" w:rsidRPr="0072137D">
          <w:rPr>
            <w:rFonts w:ascii="Arial" w:eastAsia="Arial" w:hAnsi="Arial" w:cs="Arial"/>
            <w:noProof/>
            <w:sz w:val="24"/>
            <w:szCs w:val="24"/>
          </w:rPr>
          <w:t xml:space="preserve"> 2010</w:t>
        </w:r>
        <w:r w:rsidR="00E6575D">
          <w:fldChar w:fldCharType="end"/>
        </w:r>
        <w:r w:rsidRPr="0072137D">
          <w:rPr>
            <w:rFonts w:ascii="Arial" w:eastAsia="Arial" w:hAnsi="Arial" w:cs="Arial"/>
            <w:noProof/>
            <w:sz w:val="24"/>
            <w:szCs w:val="24"/>
          </w:rPr>
          <w:t>)</w:t>
        </w:r>
        <w:r w:rsidR="00E6575D" w:rsidRPr="0072137D">
          <w:rPr>
            <w:rFonts w:ascii="Arial" w:eastAsia="Arial" w:hAnsi="Arial" w:cs="Arial"/>
            <w:sz w:val="24"/>
            <w:szCs w:val="24"/>
          </w:rPr>
          <w:fldChar w:fldCharType="end"/>
        </w:r>
      </w:ins>
      <w:ins w:id="1830" w:author="Lindsay" w:date="2012-04-23T00:08:00Z">
        <w:r w:rsidRPr="0072137D">
          <w:rPr>
            <w:rFonts w:ascii="Arial" w:eastAsia="Arial" w:hAnsi="Arial" w:cs="Arial"/>
            <w:sz w:val="24"/>
            <w:szCs w:val="24"/>
          </w:rPr>
          <w:t xml:space="preserve">. If the SOD gene is deleted, we should see similar </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v</w:t>
        </w:r>
        <w:proofErr w:type="spellEnd"/>
        <w:r w:rsidRPr="0072137D">
          <w:rPr>
            <w:rFonts w:ascii="Arial" w:eastAsia="Arial" w:hAnsi="Arial" w:cs="Arial"/>
            <w:sz w:val="24"/>
            <w:szCs w:val="24"/>
          </w:rPr>
          <w:t xml:space="preserve"> and </w:t>
        </w:r>
        <w:proofErr w:type="spellStart"/>
        <w:r w:rsidRPr="0072137D">
          <w:rPr>
            <w:rFonts w:ascii="Arial" w:eastAsia="Arial" w:hAnsi="Arial" w:cs="Arial"/>
            <w:sz w:val="24"/>
            <w:szCs w:val="24"/>
          </w:rPr>
          <w:t>C</w:t>
        </w:r>
        <w:r w:rsidRPr="0072137D">
          <w:rPr>
            <w:rFonts w:ascii="Arial" w:eastAsia="Arial" w:hAnsi="Arial" w:cs="Arial"/>
            <w:sz w:val="24"/>
            <w:szCs w:val="24"/>
            <w:vertAlign w:val="subscript"/>
          </w:rPr>
          <w:t>b</w:t>
        </w:r>
        <w:proofErr w:type="spellEnd"/>
        <w:r w:rsidRPr="0072137D">
          <w:rPr>
            <w:rFonts w:ascii="Arial" w:eastAsia="Arial" w:hAnsi="Arial" w:cs="Arial"/>
            <w:sz w:val="24"/>
            <w:szCs w:val="24"/>
          </w:rPr>
          <w:t xml:space="preserve"> patterns to the ones reported in this current project. Under the same experimental conditions, deleting SOD and eliminating its action may also increase superoxide levels. </w:t>
        </w:r>
      </w:ins>
    </w:p>
    <w:p w:rsidR="00F407D0" w:rsidRDefault="0072137D">
      <w:pPr>
        <w:tabs>
          <w:tab w:val="left" w:pos="4582"/>
          <w:tab w:val="left" w:pos="5461"/>
        </w:tabs>
        <w:spacing w:after="0" w:line="480" w:lineRule="auto"/>
        <w:ind w:firstLine="720"/>
        <w:rPr>
          <w:ins w:id="1831" w:author="Lindsay" w:date="2012-04-23T00:08:00Z"/>
          <w:rFonts w:ascii="Arial" w:eastAsia="Arial" w:hAnsi="Arial" w:cs="Arial"/>
          <w:sz w:val="24"/>
          <w:szCs w:val="24"/>
        </w:rPr>
      </w:pPr>
      <w:ins w:id="1832" w:author="Lindsay" w:date="2012-04-23T00:08:00Z">
        <w:r w:rsidRPr="0072137D">
          <w:rPr>
            <w:rFonts w:ascii="Arial" w:eastAsia="Arial" w:hAnsi="Arial" w:cs="Arial"/>
            <w:sz w:val="24"/>
            <w:szCs w:val="24"/>
          </w:rPr>
          <w:t>Future plans also involve treating strain</w:t>
        </w:r>
        <w:r w:rsidR="00362D95">
          <w:rPr>
            <w:rFonts w:ascii="Arial" w:eastAsia="Arial" w:hAnsi="Arial" w:cs="Arial"/>
            <w:sz w:val="24"/>
            <w:szCs w:val="24"/>
          </w:rPr>
          <w:t>s</w:t>
        </w:r>
        <w:r w:rsidRPr="0072137D">
          <w:rPr>
            <w:rFonts w:ascii="Arial" w:eastAsia="Arial" w:hAnsi="Arial" w:cs="Arial"/>
            <w:sz w:val="24"/>
            <w:szCs w:val="24"/>
          </w:rPr>
          <w:t xml:space="preserve"> with </w:t>
        </w:r>
        <w:proofErr w:type="spellStart"/>
        <w:r w:rsidRPr="0072137D">
          <w:rPr>
            <w:rFonts w:ascii="Arial" w:eastAsia="Arial" w:hAnsi="Arial" w:cs="Arial"/>
            <w:sz w:val="24"/>
            <w:szCs w:val="24"/>
          </w:rPr>
          <w:t>paraquat</w:t>
        </w:r>
        <w:proofErr w:type="spellEnd"/>
        <w:r w:rsidRPr="0072137D">
          <w:rPr>
            <w:rFonts w:ascii="Arial" w:eastAsia="Arial" w:hAnsi="Arial" w:cs="Arial"/>
            <w:sz w:val="24"/>
            <w:szCs w:val="24"/>
          </w:rPr>
          <w:t xml:space="preserve"> dichloride (</w:t>
        </w:r>
        <w:r w:rsidR="009C139D" w:rsidRPr="00605020">
          <w:rPr>
            <w:rFonts w:ascii="Arial" w:hAnsi="Arial" w:cs="Arial"/>
            <w:bCs/>
            <w:i/>
            <w:iCs/>
            <w:sz w:val="24"/>
            <w:szCs w:val="24"/>
          </w:rPr>
          <w:t>N</w:t>
        </w:r>
        <w:proofErr w:type="gramStart"/>
        <w:r w:rsidR="009C139D" w:rsidRPr="00605020">
          <w:rPr>
            <w:rFonts w:ascii="Arial" w:hAnsi="Arial" w:cs="Arial"/>
            <w:bCs/>
            <w:sz w:val="24"/>
            <w:szCs w:val="24"/>
          </w:rPr>
          <w:t>,</w:t>
        </w:r>
        <w:r w:rsidR="009C139D" w:rsidRPr="00605020">
          <w:rPr>
            <w:rFonts w:ascii="Arial" w:hAnsi="Arial" w:cs="Arial"/>
            <w:bCs/>
            <w:i/>
            <w:iCs/>
            <w:sz w:val="24"/>
            <w:szCs w:val="24"/>
          </w:rPr>
          <w:t>N</w:t>
        </w:r>
        <w:proofErr w:type="gramEnd"/>
        <w:r w:rsidR="009C139D" w:rsidRPr="00605020">
          <w:rPr>
            <w:rFonts w:ascii="Arial" w:hAnsi="Arial" w:cs="Arial"/>
            <w:bCs/>
            <w:sz w:val="24"/>
            <w:szCs w:val="24"/>
          </w:rPr>
          <w:t>′-dimethyl-4,4′-bipyridinium dichloride</w:t>
        </w:r>
        <w:r w:rsidRPr="0072137D">
          <w:rPr>
            <w:rFonts w:ascii="Arial" w:eastAsia="Arial" w:hAnsi="Arial" w:cs="Arial"/>
            <w:sz w:val="24"/>
            <w:szCs w:val="24"/>
          </w:rPr>
          <w:t xml:space="preserve">) to induce </w:t>
        </w:r>
        <w:proofErr w:type="spellStart"/>
        <w:r w:rsidRPr="0072137D">
          <w:rPr>
            <w:rFonts w:ascii="Arial" w:eastAsia="Arial" w:hAnsi="Arial" w:cs="Arial"/>
            <w:sz w:val="24"/>
            <w:szCs w:val="24"/>
          </w:rPr>
          <w:t>superoxides</w:t>
        </w:r>
        <w:proofErr w:type="spellEnd"/>
        <w:r w:rsidRPr="0072137D">
          <w:rPr>
            <w:rFonts w:ascii="Arial" w:eastAsia="Arial" w:hAnsi="Arial" w:cs="Arial"/>
            <w:sz w:val="24"/>
            <w:szCs w:val="24"/>
          </w:rPr>
          <w:t xml:space="preserve"> directly. Superoxide levels when cells are treated with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and </w:t>
        </w:r>
        <w:proofErr w:type="spellStart"/>
        <w:r w:rsidRPr="0072137D">
          <w:rPr>
            <w:rFonts w:ascii="Arial" w:eastAsia="Arial" w:hAnsi="Arial" w:cs="Arial"/>
            <w:sz w:val="24"/>
            <w:szCs w:val="24"/>
          </w:rPr>
          <w:t>paraquat</w:t>
        </w:r>
        <w:proofErr w:type="spellEnd"/>
        <w:r w:rsidRPr="0072137D">
          <w:rPr>
            <w:rFonts w:ascii="Arial" w:eastAsia="Arial" w:hAnsi="Arial" w:cs="Arial"/>
            <w:sz w:val="24"/>
            <w:szCs w:val="24"/>
          </w:rPr>
          <w:t xml:space="preserve"> will also be measured directly using a fluorescent probe. </w:t>
        </w:r>
      </w:ins>
    </w:p>
    <w:p w:rsidR="00B07B60" w:rsidDel="00691E65" w:rsidRDefault="00362D95" w:rsidP="00B07B60">
      <w:pPr>
        <w:tabs>
          <w:tab w:val="left" w:pos="4582"/>
          <w:tab w:val="left" w:pos="5461"/>
        </w:tabs>
        <w:spacing w:after="0" w:line="480" w:lineRule="auto"/>
        <w:ind w:firstLine="720"/>
        <w:rPr>
          <w:ins w:id="1833" w:author="Lindsay" w:date="2012-04-22T21:42:00Z"/>
          <w:del w:id="1834" w:author="Lindsay" w:date="2012-04-22T12:06:00Z"/>
          <w:rFonts w:ascii="Arial" w:eastAsia="Arial" w:hAnsi="Arial" w:cs="Arial"/>
          <w:sz w:val="24"/>
          <w:szCs w:val="24"/>
        </w:rPr>
      </w:pPr>
      <w:ins w:id="1835" w:author="Lindsay" w:date="2012-04-22T21:09:00Z">
        <w:r>
          <w:rPr>
            <w:rFonts w:ascii="Arial" w:eastAsia="Arial" w:hAnsi="Arial" w:cs="Arial"/>
            <w:sz w:val="24"/>
            <w:szCs w:val="24"/>
          </w:rPr>
          <w:t xml:space="preserve">H2O2-treated cells will be compared with CR and </w:t>
        </w:r>
        <w:proofErr w:type="spellStart"/>
        <w:r>
          <w:rPr>
            <w:rFonts w:ascii="Arial" w:eastAsia="Arial" w:hAnsi="Arial" w:cs="Arial"/>
            <w:sz w:val="24"/>
            <w:szCs w:val="24"/>
          </w:rPr>
          <w:t>rapamycin</w:t>
        </w:r>
        <w:proofErr w:type="spellEnd"/>
        <w:r>
          <w:rPr>
            <w:rFonts w:ascii="Arial" w:eastAsia="Arial" w:hAnsi="Arial" w:cs="Arial"/>
            <w:sz w:val="24"/>
            <w:szCs w:val="24"/>
          </w:rPr>
          <w:t xml:space="preserve"> treatment. </w:t>
        </w:r>
      </w:ins>
      <w:proofErr w:type="spellStart"/>
      <w:ins w:id="1836" w:author="Lindsay" w:date="2012-04-22T21:42:00Z">
        <w:r>
          <w:rPr>
            <w:rFonts w:ascii="Arial" w:eastAsia="Arial" w:hAnsi="Arial" w:cs="Arial"/>
            <w:sz w:val="24"/>
            <w:szCs w:val="24"/>
          </w:rPr>
          <w:t>Rapamycin</w:t>
        </w:r>
        <w:proofErr w:type="spellEnd"/>
        <w:r>
          <w:rPr>
            <w:rFonts w:ascii="Arial" w:eastAsia="Arial" w:hAnsi="Arial" w:cs="Arial"/>
            <w:sz w:val="24"/>
            <w:szCs w:val="24"/>
          </w:rPr>
          <w:t xml:space="preserve"> inhibits TOR1 and thus mimics the action of calorie restriction. </w:t>
        </w:r>
        <w:proofErr w:type="gramStart"/>
        <w:r>
          <w:rPr>
            <w:rFonts w:ascii="Arial" w:eastAsia="Arial" w:hAnsi="Arial" w:cs="Arial"/>
            <w:sz w:val="24"/>
            <w:szCs w:val="24"/>
          </w:rPr>
          <w:t xml:space="preserve">If </w:t>
        </w:r>
        <w:proofErr w:type="spellStart"/>
        <w:r>
          <w:rPr>
            <w:rFonts w:ascii="Arial" w:eastAsia="Arial" w:hAnsi="Arial" w:cs="Arial"/>
            <w:sz w:val="24"/>
            <w:szCs w:val="24"/>
          </w:rPr>
          <w:t>Rapamycin</w:t>
        </w:r>
        <w:proofErr w:type="spellEnd"/>
        <w:r>
          <w:rPr>
            <w:rFonts w:ascii="Arial" w:eastAsia="Arial" w:hAnsi="Arial" w:cs="Arial"/>
            <w:sz w:val="24"/>
            <w:szCs w:val="24"/>
          </w:rPr>
          <w:t xml:space="preserve"> is introduced to H</w:t>
        </w:r>
        <w:r w:rsidR="00E6575D" w:rsidRPr="00E6575D">
          <w:rPr>
            <w:rFonts w:ascii="Arial" w:eastAsia="Arial" w:hAnsi="Arial" w:cs="Arial"/>
            <w:sz w:val="24"/>
            <w:szCs w:val="24"/>
            <w:vertAlign w:val="subscript"/>
            <w:rPrChange w:id="1837" w:author="Lindsay" w:date="2012-04-22T21:54:00Z">
              <w:rPr>
                <w:rFonts w:ascii="Arial" w:eastAsia="Arial" w:hAnsi="Arial" w:cs="Arial"/>
                <w:sz w:val="24"/>
                <w:szCs w:val="24"/>
              </w:rPr>
            </w:rPrChange>
          </w:rPr>
          <w:t>2</w:t>
        </w:r>
        <w:r>
          <w:rPr>
            <w:rFonts w:ascii="Arial" w:eastAsia="Arial" w:hAnsi="Arial" w:cs="Arial"/>
            <w:sz w:val="24"/>
            <w:szCs w:val="24"/>
          </w:rPr>
          <w:t>O</w:t>
        </w:r>
        <w:r w:rsidR="00E6575D" w:rsidRPr="00E6575D">
          <w:rPr>
            <w:rFonts w:ascii="Arial" w:eastAsia="Arial" w:hAnsi="Arial" w:cs="Arial"/>
            <w:sz w:val="24"/>
            <w:szCs w:val="24"/>
            <w:vertAlign w:val="subscript"/>
            <w:rPrChange w:id="1838" w:author="Lindsay" w:date="2012-04-22T21:54:00Z">
              <w:rPr>
                <w:rFonts w:ascii="Arial" w:eastAsia="Arial" w:hAnsi="Arial" w:cs="Arial"/>
                <w:sz w:val="24"/>
                <w:szCs w:val="24"/>
              </w:rPr>
            </w:rPrChange>
          </w:rPr>
          <w:t>2</w:t>
        </w:r>
        <w:r>
          <w:rPr>
            <w:rFonts w:ascii="Arial" w:eastAsia="Arial" w:hAnsi="Arial" w:cs="Arial"/>
            <w:sz w:val="24"/>
            <w:szCs w:val="24"/>
          </w:rPr>
          <w:t>-treated cells.</w:t>
        </w:r>
        <w:proofErr w:type="gramEnd"/>
        <w:r>
          <w:rPr>
            <w:rFonts w:ascii="Arial" w:eastAsia="Arial" w:hAnsi="Arial" w:cs="Arial"/>
            <w:sz w:val="24"/>
            <w:szCs w:val="24"/>
          </w:rPr>
          <w:t xml:space="preserve"> </w:t>
        </w:r>
      </w:ins>
    </w:p>
    <w:p w:rsidR="00E6575D" w:rsidRDefault="00362D95" w:rsidP="00E6575D">
      <w:pPr>
        <w:spacing w:after="0" w:line="480" w:lineRule="auto"/>
        <w:ind w:firstLine="720"/>
        <w:jc w:val="both"/>
        <w:rPr>
          <w:ins w:id="1839" w:author="Lindsay" w:date="2012-04-22T12:06:00Z"/>
          <w:rFonts w:ascii="Arial" w:hAnsi="Arial" w:cs="Arial"/>
          <w:sz w:val="24"/>
          <w:szCs w:val="24"/>
        </w:rPr>
        <w:pPrChange w:id="1840" w:author="Lindsay" w:date="2012-04-22T21:43:00Z">
          <w:pPr>
            <w:spacing w:after="0" w:line="480" w:lineRule="auto"/>
            <w:ind w:firstLine="360"/>
            <w:jc w:val="both"/>
          </w:pPr>
        </w:pPrChange>
      </w:pPr>
      <w:ins w:id="1841" w:author="Lindsay" w:date="2012-04-22T12:06:00Z">
        <w:r>
          <w:rPr>
            <w:rFonts w:ascii="Arial" w:hAnsi="Arial" w:cs="Arial"/>
            <w:sz w:val="24"/>
            <w:szCs w:val="24"/>
          </w:rPr>
          <w:t>If the average human lifespan were compared in 1800 and 2012, one would see that</w:t>
        </w:r>
      </w:ins>
      <w:ins w:id="1842" w:author="Lindsay" w:date="2012-04-22T12:40:00Z">
        <w:r>
          <w:rPr>
            <w:rFonts w:ascii="Arial" w:hAnsi="Arial" w:cs="Arial"/>
            <w:sz w:val="24"/>
            <w:szCs w:val="24"/>
          </w:rPr>
          <w:t xml:space="preserve"> a substantial difference. </w:t>
        </w:r>
        <w:proofErr w:type="gramStart"/>
        <w:r>
          <w:rPr>
            <w:rFonts w:ascii="Arial" w:hAnsi="Arial" w:cs="Arial"/>
            <w:sz w:val="24"/>
            <w:szCs w:val="24"/>
          </w:rPr>
          <w:t>Even from 1960 to 2010,</w:t>
        </w:r>
      </w:ins>
      <w:ins w:id="1843" w:author="Lindsay" w:date="2012-04-22T12:45:00Z">
        <w:r>
          <w:rPr>
            <w:rFonts w:ascii="Arial" w:hAnsi="Arial" w:cs="Arial"/>
            <w:sz w:val="24"/>
            <w:szCs w:val="24"/>
          </w:rPr>
          <w:t xml:space="preserve"> </w:t>
        </w:r>
        <w:r w:rsidR="00E6575D" w:rsidRPr="00E6575D">
          <w:rPr>
            <w:rFonts w:ascii="Arial" w:hAnsi="Arial" w:cs="Arial"/>
            <w:b/>
            <w:sz w:val="24"/>
            <w:szCs w:val="24"/>
            <w:rPrChange w:id="1844" w:author="Lindsay" w:date="2012-04-22T12:45:00Z">
              <w:rPr>
                <w:rFonts w:ascii="Arial" w:hAnsi="Arial" w:cs="Arial"/>
                <w:sz w:val="24"/>
                <w:szCs w:val="24"/>
              </w:rPr>
            </w:rPrChange>
          </w:rPr>
          <w:t>Figure 12</w:t>
        </w:r>
        <w:r>
          <w:rPr>
            <w:rFonts w:ascii="Arial" w:hAnsi="Arial" w:cs="Arial"/>
            <w:sz w:val="24"/>
            <w:szCs w:val="24"/>
          </w:rPr>
          <w:t>.</w:t>
        </w:r>
        <w:proofErr w:type="gramEnd"/>
        <w:r>
          <w:rPr>
            <w:rFonts w:ascii="Arial" w:hAnsi="Arial" w:cs="Arial"/>
            <w:sz w:val="24"/>
            <w:szCs w:val="24"/>
          </w:rPr>
          <w:t xml:space="preserve"> </w:t>
        </w:r>
      </w:ins>
      <w:ins w:id="1845" w:author="Lindsay" w:date="2012-04-22T12:40:00Z">
        <w:r>
          <w:rPr>
            <w:rFonts w:ascii="Arial" w:hAnsi="Arial" w:cs="Arial"/>
            <w:sz w:val="24"/>
            <w:szCs w:val="24"/>
          </w:rPr>
          <w:t xml:space="preserve">Increased </w:t>
        </w:r>
        <w:proofErr w:type="gramStart"/>
        <w:r>
          <w:rPr>
            <w:rFonts w:ascii="Arial" w:hAnsi="Arial" w:cs="Arial"/>
            <w:sz w:val="24"/>
            <w:szCs w:val="24"/>
          </w:rPr>
          <w:t>l</w:t>
        </w:r>
      </w:ins>
      <w:ins w:id="1846" w:author="Lindsay" w:date="2012-04-22T12:41:00Z">
        <w:r>
          <w:rPr>
            <w:rFonts w:ascii="Arial" w:hAnsi="Arial" w:cs="Arial"/>
            <w:sz w:val="24"/>
            <w:szCs w:val="24"/>
          </w:rPr>
          <w:t>ife-expectancy</w:t>
        </w:r>
        <w:proofErr w:type="gramEnd"/>
        <w:r>
          <w:rPr>
            <w:rFonts w:ascii="Arial" w:hAnsi="Arial" w:cs="Arial"/>
            <w:sz w:val="24"/>
            <w:szCs w:val="24"/>
          </w:rPr>
          <w:t xml:space="preserve"> can be attributed to the </w:t>
        </w:r>
      </w:ins>
      <w:ins w:id="1847" w:author="Lindsay" w:date="2012-04-22T12:42:00Z">
        <w:r>
          <w:rPr>
            <w:rFonts w:ascii="Arial" w:hAnsi="Arial" w:cs="Arial"/>
            <w:sz w:val="24"/>
            <w:szCs w:val="24"/>
          </w:rPr>
          <w:t>wide range of</w:t>
        </w:r>
      </w:ins>
      <w:ins w:id="1848" w:author="Lindsay" w:date="2012-04-22T12:41:00Z">
        <w:r>
          <w:rPr>
            <w:rFonts w:ascii="Arial" w:hAnsi="Arial" w:cs="Arial"/>
            <w:sz w:val="24"/>
            <w:szCs w:val="24"/>
          </w:rPr>
          <w:t xml:space="preserve"> technological advancements and improved public health initiatives</w:t>
        </w:r>
      </w:ins>
      <w:ins w:id="1849" w:author="Lindsay" w:date="2012-04-22T12:42:00Z">
        <w:r>
          <w:rPr>
            <w:rFonts w:ascii="Arial" w:hAnsi="Arial" w:cs="Arial"/>
            <w:sz w:val="24"/>
            <w:szCs w:val="24"/>
          </w:rPr>
          <w:t xml:space="preserve">. Improved sanitations, new drugs and </w:t>
        </w:r>
      </w:ins>
      <w:ins w:id="1850" w:author="Lindsay" w:date="2012-04-22T12:43:00Z">
        <w:r>
          <w:rPr>
            <w:rFonts w:ascii="Arial" w:hAnsi="Arial" w:cs="Arial"/>
            <w:sz w:val="24"/>
            <w:szCs w:val="24"/>
          </w:rPr>
          <w:t xml:space="preserve">treatment methods, and many other factors have improved the quality of for humans in many countries. </w:t>
        </w:r>
      </w:ins>
      <w:ins w:id="1851" w:author="Lindsay" w:date="2012-04-22T12:39:00Z">
        <w:r>
          <w:rPr>
            <w:rFonts w:ascii="Arial" w:hAnsi="Arial" w:cs="Arial"/>
            <w:sz w:val="24"/>
            <w:szCs w:val="24"/>
          </w:rPr>
          <w:t>We live to see age</w:t>
        </w:r>
      </w:ins>
      <w:ins w:id="1852" w:author="Lindsay" w:date="2012-04-22T12:43:00Z">
        <w:r>
          <w:rPr>
            <w:rFonts w:ascii="Arial" w:hAnsi="Arial" w:cs="Arial"/>
            <w:sz w:val="24"/>
            <w:szCs w:val="24"/>
          </w:rPr>
          <w:t xml:space="preserve">-related consequences because these advancements </w:t>
        </w:r>
      </w:ins>
      <w:ins w:id="1853" w:author="Lindsay" w:date="2012-04-22T12:44:00Z">
        <w:r>
          <w:rPr>
            <w:rFonts w:ascii="Arial" w:hAnsi="Arial" w:cs="Arial"/>
            <w:sz w:val="24"/>
            <w:szCs w:val="24"/>
          </w:rPr>
          <w:t xml:space="preserve">are continually being renewed and modified to delay death. </w:t>
        </w:r>
      </w:ins>
    </w:p>
    <w:p w:rsidR="00000000" w:rsidRDefault="00B278AE">
      <w:pPr>
        <w:tabs>
          <w:tab w:val="left" w:pos="4582"/>
          <w:tab w:val="left" w:pos="5461"/>
        </w:tabs>
        <w:spacing w:after="0" w:line="480" w:lineRule="auto"/>
        <w:ind w:firstLine="720"/>
        <w:rPr>
          <w:ins w:id="1854" w:author="Lindsay" w:date="2012-04-22T12:06:00Z"/>
          <w:rFonts w:ascii="Arial" w:eastAsia="Arial" w:hAnsi="Arial" w:cs="Arial"/>
          <w:sz w:val="24"/>
          <w:szCs w:val="24"/>
        </w:rPr>
        <w:pPrChange w:id="1855" w:author="Lindsay" w:date="2012-04-22T12:06:00Z">
          <w:pPr>
            <w:spacing w:line="240" w:lineRule="auto"/>
          </w:pPr>
        </w:pPrChange>
      </w:pPr>
    </w:p>
    <w:p w:rsidR="00E6575D" w:rsidDel="00B278AE" w:rsidRDefault="00D67BE0" w:rsidP="00E6575D">
      <w:pPr>
        <w:spacing w:after="0" w:line="480" w:lineRule="auto"/>
        <w:ind w:firstLine="720"/>
        <w:jc w:val="both"/>
        <w:rPr>
          <w:del w:id="1856" w:author="Hong Qin" w:date="2012-04-23T00:50:00Z"/>
          <w:rFonts w:ascii="Arial" w:eastAsia="Arial" w:hAnsi="Arial" w:cs="Arial"/>
          <w:sz w:val="24"/>
          <w:szCs w:val="24"/>
        </w:rPr>
        <w:pPrChange w:id="1857" w:author="bidyut k mohanty" w:date="2012-04-20T15:30:00Z">
          <w:pPr>
            <w:spacing w:after="0" w:line="480" w:lineRule="auto"/>
            <w:ind w:firstLine="720"/>
          </w:pPr>
        </w:pPrChange>
      </w:pPr>
      <w:ins w:id="1858" w:author="bidyut k mohanty" w:date="2012-04-21T08:57:00Z">
        <w:del w:id="1859" w:author="Hong Qin" w:date="2012-04-23T00:50:00Z">
          <w:r w:rsidDel="00B278AE">
            <w:rPr>
              <w:rFonts w:ascii="Arial" w:eastAsia="Arial" w:hAnsi="Arial" w:cs="Arial"/>
              <w:sz w:val="24"/>
              <w:szCs w:val="24"/>
            </w:rPr>
            <w:delText>}.</w:delText>
          </w:r>
        </w:del>
      </w:ins>
      <w:ins w:id="1860" w:author="bidyut k mohanty" w:date="2012-04-21T08:59:00Z">
        <w:del w:id="1861" w:author="Hong Qin" w:date="2012-04-23T00:50:00Z">
          <w:r w:rsidR="00184B5F" w:rsidDel="00B278AE">
            <w:rPr>
              <w:rFonts w:ascii="Arial" w:eastAsia="Arial" w:hAnsi="Arial" w:cs="Arial"/>
              <w:sz w:val="24"/>
              <w:szCs w:val="24"/>
            </w:rPr>
            <w:delText xml:space="preserve"> </w:delText>
          </w:r>
        </w:del>
      </w:ins>
    </w:p>
    <w:p w:rsidR="00E6575D" w:rsidRDefault="0072137D" w:rsidP="00E6575D">
      <w:pPr>
        <w:spacing w:after="0" w:line="480" w:lineRule="auto"/>
        <w:ind w:firstLine="720"/>
        <w:jc w:val="both"/>
        <w:rPr>
          <w:del w:id="1862" w:author="Hong Qin" w:date="2012-04-23T00:08:00Z"/>
          <w:rFonts w:ascii="Arial" w:eastAsia="Arial" w:hAnsi="Arial" w:cs="Arial"/>
          <w:sz w:val="24"/>
          <w:szCs w:val="24"/>
        </w:rPr>
        <w:pPrChange w:id="1863" w:author="bidyut k mohanty" w:date="2012-04-22T08:31:00Z">
          <w:pPr>
            <w:spacing w:after="0" w:line="480" w:lineRule="auto"/>
            <w:ind w:firstLine="720"/>
          </w:pPr>
        </w:pPrChange>
      </w:pPr>
      <w:del w:id="1864" w:author="Hong Qin" w:date="2012-04-23T00:08:00Z">
        <w:r w:rsidRPr="0072137D">
          <w:rPr>
            <w:rFonts w:ascii="Arial" w:eastAsia="Arial" w:hAnsi="Arial" w:cs="Arial"/>
            <w:sz w:val="24"/>
            <w:szCs w:val="24"/>
          </w:rPr>
          <w:delText xml:space="preserve">Cells with better mitotic asymmetry have a longer </w:delText>
        </w:r>
      </w:del>
      <w:del w:id="1865" w:author="Hong Qin" w:date="2012-04-19T19:17:00Z">
        <w:r w:rsidRPr="0072137D" w:rsidDel="00053B8D">
          <w:rPr>
            <w:rFonts w:ascii="Arial" w:eastAsia="Arial" w:hAnsi="Arial" w:cs="Arial"/>
            <w:sz w:val="24"/>
            <w:szCs w:val="24"/>
          </w:rPr>
          <w:delText>lifespan</w:delText>
        </w:r>
      </w:del>
      <w:del w:id="1866" w:author="Hong Qin" w:date="2012-04-23T00:08:00Z">
        <w:r w:rsidRPr="0072137D">
          <w:rPr>
            <w:rFonts w:ascii="Arial" w:eastAsia="Arial" w:hAnsi="Arial" w:cs="Arial"/>
            <w:sz w:val="24"/>
            <w:szCs w:val="24"/>
          </w:rPr>
          <w:delText xml:space="preserve"> and better H</w:delText>
        </w:r>
        <w:r w:rsidRPr="0072137D">
          <w:rPr>
            <w:rFonts w:ascii="Arial" w:eastAsia="Arial" w:hAnsi="Arial" w:cs="Arial"/>
            <w:sz w:val="24"/>
            <w:szCs w:val="24"/>
            <w:vertAlign w:val="subscript"/>
          </w:rPr>
          <w:delText>2</w:delText>
        </w:r>
        <w:r w:rsidRPr="0072137D">
          <w:rPr>
            <w:rFonts w:ascii="Arial" w:eastAsia="Arial" w:hAnsi="Arial" w:cs="Arial"/>
            <w:sz w:val="24"/>
            <w:szCs w:val="24"/>
          </w:rPr>
          <w:delText>O</w:delText>
        </w:r>
        <w:r w:rsidRPr="0072137D">
          <w:rPr>
            <w:rFonts w:ascii="Arial" w:eastAsia="Arial" w:hAnsi="Arial" w:cs="Arial"/>
            <w:sz w:val="24"/>
            <w:szCs w:val="24"/>
            <w:vertAlign w:val="subscript"/>
          </w:rPr>
          <w:delText xml:space="preserve">2 </w:delText>
        </w:r>
        <w:r w:rsidRPr="0072137D">
          <w:rPr>
            <w:rFonts w:ascii="Arial" w:eastAsia="Arial" w:hAnsi="Arial" w:cs="Arial"/>
            <w:sz w:val="24"/>
            <w:szCs w:val="24"/>
          </w:rPr>
          <w:delText xml:space="preserve">viability tolerance. </w:delText>
        </w:r>
      </w:del>
    </w:p>
    <w:p w:rsidR="00E6575D" w:rsidRDefault="0072137D" w:rsidP="00E6575D">
      <w:pPr>
        <w:spacing w:after="0" w:line="480" w:lineRule="auto"/>
        <w:ind w:firstLine="720"/>
        <w:jc w:val="both"/>
        <w:rPr>
          <w:del w:id="1867" w:author="Hong Qin" w:date="2012-04-23T00:08:00Z"/>
          <w:rFonts w:ascii="Arial" w:eastAsia="Arial" w:hAnsi="Arial" w:cs="Arial"/>
          <w:sz w:val="24"/>
          <w:szCs w:val="24"/>
        </w:rPr>
        <w:pPrChange w:id="1868" w:author="bidyut k mohanty" w:date="2012-04-20T15:30:00Z">
          <w:pPr>
            <w:spacing w:after="0" w:line="480" w:lineRule="auto"/>
            <w:ind w:firstLine="720"/>
          </w:pPr>
        </w:pPrChange>
      </w:pPr>
      <w:del w:id="1869" w:author="Hong Qin" w:date="2012-04-23T00:08:00Z">
        <w:r w:rsidRPr="0072137D">
          <w:rPr>
            <w:rFonts w:ascii="Arial" w:eastAsia="Arial" w:hAnsi="Arial" w:cs="Arial"/>
            <w:sz w:val="24"/>
            <w:szCs w:val="24"/>
          </w:rPr>
          <w:delText>Future directions include testing gene deletion mutants with H</w:delText>
        </w:r>
        <w:r w:rsidRPr="0072137D">
          <w:rPr>
            <w:rFonts w:ascii="Arial" w:eastAsia="Arial" w:hAnsi="Arial" w:cs="Arial"/>
            <w:sz w:val="24"/>
            <w:szCs w:val="24"/>
            <w:vertAlign w:val="subscript"/>
          </w:rPr>
          <w:delText>2</w:delText>
        </w:r>
        <w:r w:rsidRPr="0072137D">
          <w:rPr>
            <w:rFonts w:ascii="Arial" w:eastAsia="Arial" w:hAnsi="Arial" w:cs="Arial"/>
            <w:sz w:val="24"/>
            <w:szCs w:val="24"/>
          </w:rPr>
          <w:delText>O</w:delText>
        </w:r>
        <w:r w:rsidRPr="0072137D">
          <w:rPr>
            <w:rFonts w:ascii="Arial" w:eastAsia="Arial" w:hAnsi="Arial" w:cs="Arial"/>
            <w:sz w:val="24"/>
            <w:szCs w:val="24"/>
            <w:vertAlign w:val="subscript"/>
          </w:rPr>
          <w:delText>2</w:delText>
        </w:r>
        <w:r w:rsidRPr="0072137D">
          <w:rPr>
            <w:rFonts w:ascii="Arial" w:eastAsia="Arial" w:hAnsi="Arial" w:cs="Arial"/>
            <w:sz w:val="24"/>
            <w:szCs w:val="24"/>
          </w:rPr>
          <w:delText>. MSN2/4 has been shown to be vital to the pathway for extending CLS in yeast. This gene product functions by upregulating</w:delText>
        </w:r>
        <w:r w:rsidR="00EA0285">
          <w:rPr>
            <w:rFonts w:ascii="Arial" w:eastAsia="Arial" w:hAnsi="Arial" w:cs="Arial"/>
            <w:sz w:val="24"/>
            <w:szCs w:val="24"/>
          </w:rPr>
          <w:delText xml:space="preserve"> </w:delText>
        </w:r>
        <w:r w:rsidRPr="0072137D">
          <w:rPr>
            <w:rFonts w:ascii="Arial" w:eastAsia="Arial" w:hAnsi="Arial" w:cs="Arial"/>
            <w:sz w:val="24"/>
            <w:szCs w:val="24"/>
          </w:rPr>
          <w:delText>genes that enable the cell tolerate stress. SOD</w:delText>
        </w:r>
      </w:del>
      <w:del w:id="1870" w:author="Hong Qin" w:date="2012-04-23T00:50:00Z">
        <w:r w:rsidRPr="0072137D" w:rsidDel="00B278AE">
          <w:rPr>
            <w:rFonts w:ascii="Arial" w:eastAsia="Arial" w:hAnsi="Arial" w:cs="Arial"/>
            <w:sz w:val="24"/>
            <w:szCs w:val="24"/>
          </w:rPr>
          <w:delText>2</w:delText>
        </w:r>
      </w:del>
      <w:del w:id="1871" w:author="Hong Qin" w:date="2012-04-23T00:08:00Z">
        <w:r w:rsidRPr="0072137D">
          <w:rPr>
            <w:rFonts w:ascii="Arial" w:eastAsia="Arial" w:hAnsi="Arial" w:cs="Arial"/>
            <w:sz w:val="24"/>
            <w:szCs w:val="24"/>
          </w:rPr>
          <w:delText xml:space="preserve"> activity, for example, is increased and extends </w:delText>
        </w:r>
      </w:del>
      <w:del w:id="1872" w:author="Hong Qin" w:date="2012-04-19T19:16:00Z">
        <w:r w:rsidRPr="0072137D" w:rsidDel="00053B8D">
          <w:rPr>
            <w:rFonts w:ascii="Arial" w:eastAsia="Arial" w:hAnsi="Arial" w:cs="Arial"/>
            <w:sz w:val="24"/>
            <w:szCs w:val="24"/>
          </w:rPr>
          <w:delText>lifespan</w:delText>
        </w:r>
      </w:del>
      <w:del w:id="1873" w:author="Hong Qin" w:date="2012-04-23T00:08:00Z">
        <w:r w:rsidRPr="0072137D">
          <w:rPr>
            <w:rFonts w:ascii="Arial" w:eastAsia="Arial" w:hAnsi="Arial" w:cs="Arial"/>
            <w:sz w:val="24"/>
            <w:szCs w:val="24"/>
          </w:rPr>
          <w:delText xml:space="preserve"> during this process, but can also reduce CLS if it is expressed excessively</w:delText>
        </w:r>
        <w:r w:rsidR="00E6575D" w:rsidRPr="0072137D">
          <w:rPr>
            <w:rFonts w:ascii="Arial" w:eastAsia="Arial" w:hAnsi="Arial" w:cs="Arial"/>
            <w:sz w:val="24"/>
            <w:szCs w:val="24"/>
          </w:rPr>
          <w:fldChar w:fldCharType="begin"/>
        </w:r>
        <w:r w:rsidR="00257CB6">
          <w:rPr>
            <w:rFonts w:ascii="Arial" w:eastAsia="Arial" w:hAnsi="Arial" w:cs="Arial"/>
            <w:sz w:val="24"/>
            <w:szCs w:val="24"/>
          </w:rPr>
          <w:delInstrText xml:space="preserve"> ADDIN EN.CITE &lt;EndNote&gt;&lt;Cite&gt;&lt;Author&gt;Medvedik&lt;/Author&gt;&lt;Year&gt;2007&lt;/Year&gt;&lt;RecNum&gt;621&lt;/RecNum&gt;&lt;record&gt;&lt;rec-number&gt;621&lt;/rec-number&gt;&lt;foreign-keys&gt;&lt;key app="EN" db-id="e5v0xaxdm5za0we2avoppevdf5s22f2v520d"&gt;621&lt;/key&gt;&lt;/foreign-keys&gt;&lt;ref-type name="Journal Article"&gt;17&lt;/ref-type&gt;&lt;contributors&gt;&lt;authors&gt;&lt;author&gt;Medvedik, O.&lt;/author&gt;&lt;author&gt;Sinclair, D. A.&lt;/author&gt;&lt;/authors&gt;&lt;/contributors&gt;&lt;auth-address&gt;Pharmacology Department, Harvard Medical School, Boston, MA, USA.&lt;/auth-address&gt;&lt;titles&gt;&lt;title&gt;Caloric restriction and life span determination of yeast cells&lt;/title&gt;&lt;secondary-title&gt;Methods Mol Biol&lt;/secondary-title&gt;&lt;/titles&gt;&lt;pages&gt;97-109&lt;/pages&gt;&lt;volume&gt;371&lt;/volume&gt;&lt;edition&gt;2007/07/20&lt;/edition&gt;&lt;keywords&gt;&lt;keyword&gt;Animals&lt;/keyword&gt;&lt;keyword&gt;*Caloric Restriction&lt;/keyword&gt;&lt;keyword&gt;DNA, Fungal/*metabolism&lt;/keyword&gt;&lt;keyword&gt;DNA, Ribosomal/*metabolism&lt;/keyword&gt;&lt;keyword&gt;Humans&lt;/keyword&gt;&lt;keyword&gt;Longevity/*physiology&lt;/keyword&gt;&lt;keyword&gt;*Models, Biological&lt;/keyword&gt;&lt;keyword&gt;Quantitative Trait Loci/physiology&lt;/keyword&gt;&lt;keyword&gt;Recombination, Genetic/*physiology&lt;/keyword&gt;&lt;keyword&gt;Saccharomyces cerevisiae/*metabolism&lt;/keyword&gt;&lt;/keywords&gt;&lt;dates&gt;&lt;year&gt;2007&lt;/year&gt;&lt;/dates&gt;&lt;isbn&gt;1064-3745 (Print)&amp;#xD;1064-3745 (Linking)&lt;/isbn&gt;&lt;accession-num&gt;17634577&lt;/accession-num&gt;&lt;urls&gt;&lt;related-urls&gt;&lt;url&gt;http://www.ncbi.nlm.nih.gov/entrez/query.fcgi?cmd=Retrieve&amp;amp;db=PubMed&amp;amp;dopt=Citation&amp;amp;list_uids=17634577&lt;/url&gt;&lt;/related-urls&gt;&lt;/urls&gt;&lt;electronic-resource-num&gt;1-59745-361-7:97 [pii]&lt;/electronic-resource-num&gt;&lt;language&gt;eng&lt;/language&gt;&lt;/record&gt;&lt;/Cite&gt;&lt;/EndNote&gt;</w:delInstrText>
        </w:r>
        <w:r w:rsidRPr="0072137D" w:rsidDel="00CF32D4">
          <w:rPr>
            <w:rFonts w:ascii="Arial" w:eastAsia="Arial" w:hAnsi="Arial" w:cs="Arial"/>
            <w:sz w:val="24"/>
            <w:szCs w:val="24"/>
          </w:rPr>
          <w:delInstrText xml:space="preserve"> ADDIN EN.CITE &lt;EndNote&gt;&lt;Cite&gt;&lt;Author&gt;Medvedik&lt;/Author&gt;&lt;Year&gt;2007&lt;/Year&gt;&lt;RecNum&gt;621&lt;/RecNum&gt;&lt;DisplayText&gt;(M&lt;style face="smallcaps"&gt;edvedik&lt;/style&gt; and S&lt;style face="smallcaps"&gt;inclair&lt;/style&gt; 2007)&lt;/DisplayText&gt;&lt;record&gt;&lt;rec-number&gt;621&lt;/rec-number&gt;&lt;foreign-keys&gt;&lt;key app="EN" db-id="e5v0xaxdm5za0we2avoppevdf5s22f2v520d"&gt;621&lt;/key&gt;&lt;/foreign-keys&gt;&lt;ref-type name="Journal Article"&gt;17&lt;/ref-type&gt;&lt;contributors&gt;&lt;authors&gt;&lt;author&gt;Medvedik, O.&lt;/author&gt;&lt;author&gt;Sinclair, D. A.&lt;/author&gt;&lt;/authors&gt;&lt;/contributors&gt;&lt;auth-address&gt;Pharmacology Department, Harvard Medical School, Boston, MA, USA.&lt;/auth-address&gt;&lt;titles&gt;&lt;title&gt;Caloric restriction and life span determination of yeast cells&lt;/title&gt;&lt;secondary-title&gt;Methods Mol Biol&lt;/secondary-title&gt;&lt;/titles&gt;&lt;pages&gt;97-109&lt;/pages&gt;&lt;volume&gt;371&lt;/volume&gt;&lt;edition&gt;2007/07/20&lt;/edition&gt;&lt;keywords&gt;&lt;keyword&gt;Animals&lt;/keyword&gt;&lt;keyword&gt;*Caloric Restriction&lt;/keyword&gt;&lt;keyword&gt;DNA, Fungal/*metabolism&lt;/keyword&gt;&lt;keyword&gt;DNA, Ribosomal/*metabolism&lt;/keyword&gt;&lt;keyword&gt;Humans&lt;/keyword&gt;&lt;keyword&gt;Longevity/*physiology&lt;/keyword&gt;&lt;keyword&gt;*Models, Biological&lt;/keyword&gt;&lt;keyword&gt;Quantitative Trait Loci/physiology&lt;/keyword&gt;&lt;keyword&gt;Recombination, Genetic/*physiology&lt;/keyword&gt;&lt;keyword&gt;Saccharomyces cerevisiae/*metabolism&lt;/keyword&gt;&lt;/keywords&gt;&lt;dates&gt;&lt;year&gt;2007&lt;/year&gt;&lt;/dates&gt;&lt;isbn&gt;1064-3745 (Print)&amp;#xD;1064-3745 (Linking)&lt;/isbn&gt;&lt;accession-num&gt;17634577&lt;/accession-num&gt;&lt;urls&gt;&lt;related-urls&gt;&lt;url&gt;http://www.ncbi.nlm.nih.gov/entrez/query.fcgi?cmd=Retrieve&amp;amp;db=PubMed&amp;amp;dopt=Citation&amp;amp;list_uids=17634577&lt;/url&gt;&lt;/related-urls&gt;&lt;/urls&gt;&lt;electronic-resource-num&gt;1-59745-361-7:97 [pii]&lt;/electronic-resource-num&gt;&lt;language&gt;eng&lt;/language&gt;&lt;/record&gt;&lt;/Cite&gt;&lt;/EndNote&gt;</w:delInstrText>
        </w:r>
        <w:r w:rsidR="00E6575D" w:rsidRPr="0072137D">
          <w:rPr>
            <w:rFonts w:ascii="Arial" w:eastAsia="Arial" w:hAnsi="Arial" w:cs="Arial"/>
            <w:sz w:val="24"/>
            <w:szCs w:val="24"/>
          </w:rPr>
          <w:fldChar w:fldCharType="separate"/>
        </w:r>
        <w:r w:rsidRPr="0072137D">
          <w:rPr>
            <w:rFonts w:ascii="Arial" w:eastAsia="Arial" w:hAnsi="Arial" w:cs="Arial"/>
            <w:noProof/>
            <w:sz w:val="24"/>
            <w:szCs w:val="24"/>
          </w:rPr>
          <w:delText>(</w:delText>
        </w:r>
        <w:r w:rsidR="00E6575D" w:rsidRPr="00E6575D">
          <w:rPr>
            <w:noProof/>
            <w:rPrChange w:id="1874" w:author="hong qin" w:date="2012-04-20T08:36:00Z">
              <w:rPr>
                <w:rFonts w:ascii="Arial" w:hAnsi="Arial"/>
                <w:sz w:val="24"/>
                <w:szCs w:val="16"/>
              </w:rPr>
            </w:rPrChange>
          </w:rPr>
          <w:fldChar w:fldCharType="begin"/>
        </w:r>
        <w:r w:rsidR="00AC5D1A">
          <w:rPr>
            <w:rFonts w:ascii="Arial" w:eastAsia="Arial" w:hAnsi="Arial" w:cs="Arial"/>
            <w:noProof/>
            <w:sz w:val="24"/>
            <w:szCs w:val="24"/>
          </w:rPr>
          <w:delInstrText xml:space="preserve"> </w:delInstrText>
        </w:r>
        <w:r w:rsidR="00E6575D" w:rsidRPr="00E6575D">
          <w:rPr>
            <w:noProof/>
            <w:rPrChange w:id="1875" w:author="hong qin" w:date="2012-04-20T08:36:00Z">
              <w:rPr>
                <w:rFonts w:ascii="Arial" w:hAnsi="Arial"/>
                <w:sz w:val="24"/>
                <w:szCs w:val="16"/>
              </w:rPr>
            </w:rPrChange>
          </w:rPr>
          <w:delInstrText>HYPERLINK \l "_ENREF_10" \o "Medvedik, 2007 #621</w:delInstrText>
        </w:r>
        <w:r w:rsidR="00AC5D1A">
          <w:rPr>
            <w:rFonts w:ascii="Arial" w:eastAsia="Arial" w:hAnsi="Arial" w:cs="Arial"/>
            <w:noProof/>
            <w:sz w:val="24"/>
            <w:szCs w:val="24"/>
          </w:rPr>
          <w:delInstrText xml:space="preserve">" </w:delInstrText>
        </w:r>
        <w:r w:rsidR="002F2F83">
          <w:rPr>
            <w:noProof/>
          </w:rPr>
          <w:delInstrText>"</w:delInstrText>
        </w:r>
        <w:r w:rsidR="00E6575D" w:rsidRPr="00E6575D">
          <w:rPr>
            <w:noProof/>
            <w:rPrChange w:id="1876" w:author="hong qin" w:date="2012-04-20T08:36:00Z">
              <w:rPr>
                <w:rFonts w:ascii="Arial" w:hAnsi="Arial"/>
                <w:sz w:val="24"/>
                <w:szCs w:val="16"/>
              </w:rPr>
            </w:rPrChange>
          </w:rPr>
          <w:fldChar w:fldCharType="separate"/>
        </w:r>
        <w:r w:rsidR="00AC5D1A" w:rsidRPr="0072137D">
          <w:rPr>
            <w:rFonts w:ascii="Arial" w:eastAsia="Arial" w:hAnsi="Arial" w:cs="Arial"/>
            <w:noProof/>
            <w:sz w:val="24"/>
            <w:szCs w:val="24"/>
          </w:rPr>
          <w:delText>M</w:delText>
        </w:r>
        <w:r w:rsidR="00AC5D1A" w:rsidRPr="0072137D">
          <w:rPr>
            <w:rFonts w:ascii="Arial" w:eastAsia="Arial" w:hAnsi="Arial" w:cs="Arial"/>
            <w:smallCaps/>
            <w:noProof/>
            <w:sz w:val="24"/>
            <w:szCs w:val="24"/>
          </w:rPr>
          <w:delText>edvedik</w:delText>
        </w:r>
        <w:r w:rsidR="00AC5D1A" w:rsidRPr="0072137D">
          <w:rPr>
            <w:rFonts w:ascii="Arial" w:eastAsia="Arial" w:hAnsi="Arial" w:cs="Arial"/>
            <w:noProof/>
            <w:sz w:val="24"/>
            <w:szCs w:val="24"/>
          </w:rPr>
          <w:delText xml:space="preserve"> and S</w:delText>
        </w:r>
        <w:r w:rsidR="00AC5D1A" w:rsidRPr="0072137D">
          <w:rPr>
            <w:rFonts w:ascii="Arial" w:eastAsia="Arial" w:hAnsi="Arial" w:cs="Arial"/>
            <w:smallCaps/>
            <w:noProof/>
            <w:sz w:val="24"/>
            <w:szCs w:val="24"/>
          </w:rPr>
          <w:delText>inclair</w:delText>
        </w:r>
        <w:r w:rsidR="00AC5D1A" w:rsidRPr="0072137D">
          <w:rPr>
            <w:rFonts w:ascii="Arial" w:eastAsia="Arial" w:hAnsi="Arial" w:cs="Arial"/>
            <w:noProof/>
            <w:sz w:val="24"/>
            <w:szCs w:val="24"/>
          </w:rPr>
          <w:delText xml:space="preserve"> 2007</w:delText>
        </w:r>
        <w:r w:rsidR="00E6575D" w:rsidRPr="00E6575D">
          <w:rPr>
            <w:noProof/>
            <w:rPrChange w:id="1877" w:author="hong qin" w:date="2012-04-20T08:36:00Z">
              <w:rPr>
                <w:rFonts w:ascii="Arial" w:hAnsi="Arial"/>
                <w:sz w:val="24"/>
                <w:szCs w:val="16"/>
              </w:rPr>
            </w:rPrChange>
          </w:rPr>
          <w:fldChar w:fldCharType="end"/>
        </w:r>
        <w:r w:rsidRPr="0072137D">
          <w:rPr>
            <w:rFonts w:ascii="Arial" w:eastAsia="Arial" w:hAnsi="Arial" w:cs="Arial"/>
            <w:noProof/>
            <w:sz w:val="24"/>
            <w:szCs w:val="24"/>
          </w:rPr>
          <w:delText>)</w:delText>
        </w:r>
        <w:r w:rsidR="00E6575D" w:rsidRPr="0072137D">
          <w:rPr>
            <w:rFonts w:ascii="Arial" w:eastAsia="Arial" w:hAnsi="Arial" w:cs="Arial"/>
            <w:sz w:val="24"/>
            <w:szCs w:val="24"/>
          </w:rPr>
          <w:fldChar w:fldCharType="end"/>
        </w:r>
        <w:r w:rsidRPr="0072137D">
          <w:rPr>
            <w:rFonts w:ascii="Arial" w:eastAsia="Arial" w:hAnsi="Arial" w:cs="Arial"/>
            <w:sz w:val="24"/>
            <w:szCs w:val="24"/>
          </w:rPr>
          <w:delText>.</w:delText>
        </w:r>
      </w:del>
      <w:ins w:id="1878" w:author="bidyut k mohanty" w:date="2012-04-20T15:35:00Z">
        <w:del w:id="1879" w:author="Hong Qin" w:date="2012-04-23T00:50:00Z">
          <w:r w:rsidR="00D53B00" w:rsidDel="00B278AE">
            <w:rPr>
              <w:rFonts w:ascii="Arial" w:eastAsia="Arial" w:hAnsi="Arial" w:cs="Arial"/>
              <w:sz w:val="24"/>
              <w:szCs w:val="24"/>
            </w:rPr>
            <w:delText xml:space="preserve"> </w:delText>
          </w:r>
        </w:del>
      </w:ins>
      <w:del w:id="1880" w:author="Hong Qin" w:date="2012-04-23T00:08:00Z">
        <w:r w:rsidRPr="0072137D">
          <w:rPr>
            <w:rFonts w:ascii="Arial" w:eastAsia="Arial" w:hAnsi="Arial" w:cs="Arial"/>
            <w:sz w:val="24"/>
            <w:szCs w:val="24"/>
          </w:rPr>
          <w:delText>Conversely, the Weinberger model proposes that inhibition of SOD activity can result in the increase of ROS levels and reduce CLS in yeast</w:delText>
        </w:r>
        <w:r w:rsidR="00E6575D" w:rsidRPr="0072137D">
          <w:rPr>
            <w:rFonts w:ascii="Arial" w:eastAsia="Arial" w:hAnsi="Arial" w:cs="Arial"/>
            <w:sz w:val="24"/>
            <w:szCs w:val="24"/>
          </w:rPr>
          <w:fldChar w:fldCharType="begin">
            <w:fldData xml:space="preserve">PEVuZE5vdGU+PENpdGU+PEF1dGhvcj5XZWluYmVyZ2VyPC9BdXRob3I+PFllYXI+MjAxMDwvWWVh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</w:fldData>
          </w:fldChar>
        </w:r>
        <w:r w:rsidR="00257CB6">
          <w:rPr>
            <w:rFonts w:ascii="Arial" w:eastAsia="Arial" w:hAnsi="Arial" w:cs="Arial"/>
            <w:sz w:val="24"/>
            <w:szCs w:val="24"/>
          </w:rPr>
          <w:delInstrText xml:space="preserve"> ADDIN EN.CITE </w:delInstrText>
        </w:r>
        <w:r w:rsidRPr="0072137D" w:rsidDel="00CF32D4">
          <w:rPr>
            <w:rFonts w:ascii="Arial" w:eastAsia="Arial" w:hAnsi="Arial" w:cs="Arial"/>
            <w:sz w:val="24"/>
            <w:szCs w:val="24"/>
          </w:rPr>
          <w:delInstrText xml:space="preserve"> ADDIN EN.CITE </w:delInstrText>
        </w:r>
        <w:r w:rsidR="00E6575D" w:rsidRPr="0072137D" w:rsidDel="00CF32D4">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Pr="0072137D" w:rsidDel="00CF32D4">
          <w:rPr>
            <w:rFonts w:ascii="Arial" w:eastAsia="Arial" w:hAnsi="Arial" w:cs="Arial"/>
            <w:sz w:val="24"/>
            <w:szCs w:val="24"/>
          </w:rPr>
          <w:delInstrText xml:space="preserve"> ADDIN EN.CITE.DATA </w:delInstrText>
        </w:r>
      </w:del>
      <w:del w:id="1881" w:author="Hong Qin" w:date="2012-04-23T00:50:00Z">
        <w:r w:rsidR="00B278AE" w:rsidRPr="00E6575D" w:rsidDel="00B278AE">
          <w:rPr>
            <w:rFonts w:ascii="Arial" w:eastAsia="Arial" w:hAnsi="Arial" w:cs="Arial"/>
            <w:sz w:val="24"/>
            <w:szCs w:val="24"/>
          </w:rPr>
        </w:r>
      </w:del>
      <w:del w:id="1882" w:author="Hong Qin" w:date="2012-04-23T00:08:00Z">
        <w:r w:rsidR="00E6575D" w:rsidRPr="0072137D" w:rsidDel="00CF32D4">
          <w:rPr>
            <w:rFonts w:ascii="Arial" w:eastAsia="Arial" w:hAnsi="Arial" w:cs="Arial"/>
            <w:sz w:val="24"/>
            <w:szCs w:val="24"/>
          </w:rPr>
          <w:fldChar w:fldCharType="end"/>
        </w:r>
        <w:r w:rsidR="00E6575D">
          <w:rPr>
            <w:rFonts w:ascii="Arial" w:eastAsia="Arial" w:hAnsi="Arial" w:cs="Arial"/>
            <w:sz w:val="24"/>
            <w:szCs w:val="24"/>
          </w:rPr>
          <w:fldChar w:fldCharType="begin">
            <w:fldData xml:space="preserve">PEVuZE5vdGU+PENpdGU+PEF1dGhvcj5XZWluYmVyZ2VyPC9BdXRob3I+PFllYXI+MjAxMDwvWWVh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</w:fldData>
          </w:fldChar>
        </w:r>
        <w:r w:rsidR="00257CB6">
          <w:rPr>
            <w:rFonts w:ascii="Arial" w:eastAsia="Arial" w:hAnsi="Arial" w:cs="Arial"/>
            <w:sz w:val="24"/>
            <w:szCs w:val="24"/>
          </w:rPr>
          <w:delInstrText xml:space="preserve"> ADDIN EN.CITE.DATA </w:delInstrText>
        </w:r>
      </w:del>
      <w:del w:id="1883" w:author="Hong Qin" w:date="2012-04-23T00:50:00Z">
        <w:r w:rsidR="00B278AE" w:rsidRPr="00E6575D" w:rsidDel="00B278AE">
          <w:rPr>
            <w:rFonts w:ascii="Arial" w:eastAsia="Arial" w:hAnsi="Arial" w:cs="Arial"/>
            <w:sz w:val="24"/>
            <w:szCs w:val="24"/>
          </w:rPr>
        </w:r>
      </w:del>
      <w:del w:id="1884" w:author="Hong Qin" w:date="2012-04-23T00:08:00Z">
        <w:r w:rsidR="00E6575D">
          <w:rPr>
            <w:rFonts w:ascii="Arial" w:eastAsia="Arial" w:hAnsi="Arial" w:cs="Arial"/>
            <w:sz w:val="24"/>
            <w:szCs w:val="24"/>
          </w:rPr>
          <w:fldChar w:fldCharType="end"/>
        </w:r>
      </w:del>
      <w:del w:id="1885" w:author="Hong Qin" w:date="2012-04-23T00:50:00Z">
        <w:r w:rsidR="00B278AE" w:rsidRPr="00E6575D" w:rsidDel="00B278AE">
          <w:rPr>
            <w:rFonts w:ascii="Arial" w:eastAsia="Arial" w:hAnsi="Arial" w:cs="Arial"/>
            <w:sz w:val="24"/>
            <w:szCs w:val="24"/>
          </w:rPr>
        </w:r>
      </w:del>
      <w:del w:id="1886" w:author="Hong Qin" w:date="2012-04-23T00:08:00Z">
        <w:r w:rsidR="00E6575D" w:rsidRPr="0072137D">
          <w:rPr>
            <w:rFonts w:ascii="Arial" w:eastAsia="Arial" w:hAnsi="Arial" w:cs="Arial"/>
            <w:sz w:val="24"/>
            <w:szCs w:val="24"/>
          </w:rPr>
          <w:fldChar w:fldCharType="separate"/>
        </w:r>
        <w:r w:rsidRPr="0072137D">
          <w:rPr>
            <w:rFonts w:ascii="Arial" w:eastAsia="Arial" w:hAnsi="Arial" w:cs="Arial"/>
            <w:noProof/>
            <w:sz w:val="24"/>
            <w:szCs w:val="24"/>
          </w:rPr>
          <w:delText>(</w:delText>
        </w:r>
        <w:r w:rsidR="00E6575D" w:rsidRPr="00E6575D">
          <w:rPr>
            <w:noProof/>
            <w:rPrChange w:id="1887" w:author="hong qin" w:date="2012-04-20T08:36:00Z">
              <w:rPr>
                <w:rFonts w:ascii="Arial" w:hAnsi="Arial"/>
                <w:sz w:val="24"/>
                <w:szCs w:val="16"/>
              </w:rPr>
            </w:rPrChange>
          </w:rPr>
          <w:fldChar w:fldCharType="begin"/>
        </w:r>
        <w:r w:rsidR="00AC5D1A">
          <w:rPr>
            <w:rFonts w:ascii="Arial" w:eastAsia="Arial" w:hAnsi="Arial" w:cs="Arial"/>
            <w:noProof/>
            <w:sz w:val="24"/>
            <w:szCs w:val="24"/>
          </w:rPr>
          <w:delInstrText xml:space="preserve"> </w:delInstrText>
        </w:r>
        <w:r w:rsidR="00E6575D" w:rsidRPr="00E6575D">
          <w:rPr>
            <w:noProof/>
            <w:rPrChange w:id="1888" w:author="hong qin" w:date="2012-04-20T08:36:00Z">
              <w:rPr>
                <w:rFonts w:ascii="Arial" w:hAnsi="Arial"/>
                <w:sz w:val="24"/>
                <w:szCs w:val="16"/>
              </w:rPr>
            </w:rPrChange>
          </w:rPr>
          <w:delInstrText>HYPERLINK \l "_ENREF_18" \o "Weinberger, 2010 #864</w:delInstrText>
        </w:r>
        <w:r w:rsidR="00AC5D1A">
          <w:rPr>
            <w:rFonts w:ascii="Arial" w:eastAsia="Arial" w:hAnsi="Arial" w:cs="Arial"/>
            <w:noProof/>
            <w:sz w:val="24"/>
            <w:szCs w:val="24"/>
          </w:rPr>
          <w:delInstrText xml:space="preserve">" </w:delInstrText>
        </w:r>
        <w:r w:rsidR="002F2F83">
          <w:rPr>
            <w:noProof/>
          </w:rPr>
          <w:delInstrText>"</w:delInstrText>
        </w:r>
        <w:r w:rsidR="00E6575D" w:rsidRPr="00E6575D">
          <w:rPr>
            <w:noProof/>
            <w:rPrChange w:id="1889" w:author="hong qin" w:date="2012-04-20T08:36:00Z">
              <w:rPr>
                <w:rFonts w:ascii="Arial" w:hAnsi="Arial"/>
                <w:sz w:val="24"/>
                <w:szCs w:val="16"/>
              </w:rPr>
            </w:rPrChange>
          </w:rPr>
          <w:fldChar w:fldCharType="separate"/>
        </w:r>
        <w:r w:rsidR="00AC5D1A" w:rsidRPr="0072137D">
          <w:rPr>
            <w:rFonts w:ascii="Arial" w:eastAsia="Arial" w:hAnsi="Arial" w:cs="Arial"/>
            <w:noProof/>
            <w:sz w:val="24"/>
            <w:szCs w:val="24"/>
          </w:rPr>
          <w:delText>W</w:delText>
        </w:r>
        <w:r w:rsidR="00AC5D1A" w:rsidRPr="0072137D">
          <w:rPr>
            <w:rFonts w:ascii="Arial" w:eastAsia="Arial" w:hAnsi="Arial" w:cs="Arial"/>
            <w:smallCaps/>
            <w:noProof/>
            <w:sz w:val="24"/>
            <w:szCs w:val="24"/>
          </w:rPr>
          <w:delText>einberger</w:delText>
        </w:r>
        <w:r w:rsidR="00AC5D1A" w:rsidRPr="0072137D">
          <w:rPr>
            <w:rFonts w:ascii="Arial" w:eastAsia="Arial" w:hAnsi="Arial" w:cs="Arial"/>
            <w:i/>
            <w:noProof/>
            <w:sz w:val="24"/>
            <w:szCs w:val="24"/>
          </w:rPr>
          <w:delText xml:space="preserve"> et al.</w:delText>
        </w:r>
        <w:r w:rsidR="00AC5D1A" w:rsidRPr="0072137D">
          <w:rPr>
            <w:rFonts w:ascii="Arial" w:eastAsia="Arial" w:hAnsi="Arial" w:cs="Arial"/>
            <w:noProof/>
            <w:sz w:val="24"/>
            <w:szCs w:val="24"/>
          </w:rPr>
          <w:delText xml:space="preserve"> 2010</w:delText>
        </w:r>
        <w:r w:rsidR="00E6575D" w:rsidRPr="00E6575D">
          <w:rPr>
            <w:noProof/>
            <w:rPrChange w:id="1890" w:author="hong qin" w:date="2012-04-20T08:36:00Z">
              <w:rPr>
                <w:rFonts w:ascii="Arial" w:hAnsi="Arial"/>
                <w:sz w:val="24"/>
                <w:szCs w:val="16"/>
              </w:rPr>
            </w:rPrChange>
          </w:rPr>
          <w:fldChar w:fldCharType="end"/>
        </w:r>
        <w:r w:rsidRPr="0072137D">
          <w:rPr>
            <w:rFonts w:ascii="Arial" w:eastAsia="Arial" w:hAnsi="Arial" w:cs="Arial"/>
            <w:noProof/>
            <w:sz w:val="24"/>
            <w:szCs w:val="24"/>
          </w:rPr>
          <w:delText>)</w:delText>
        </w:r>
        <w:r w:rsidR="00E6575D" w:rsidRPr="0072137D">
          <w:rPr>
            <w:rFonts w:ascii="Arial" w:eastAsia="Arial" w:hAnsi="Arial" w:cs="Arial"/>
            <w:sz w:val="24"/>
            <w:szCs w:val="24"/>
          </w:rPr>
          <w:fldChar w:fldCharType="end"/>
        </w:r>
        <w:r w:rsidRPr="0072137D">
          <w:rPr>
            <w:rFonts w:ascii="Arial" w:eastAsia="Arial" w:hAnsi="Arial" w:cs="Arial"/>
            <w:sz w:val="24"/>
            <w:szCs w:val="24"/>
          </w:rPr>
          <w:delText>. If the SOD gene is deleted, we should see similar C</w:delText>
        </w:r>
        <w:r w:rsidRPr="0072137D">
          <w:rPr>
            <w:rFonts w:ascii="Arial" w:eastAsia="Arial" w:hAnsi="Arial" w:cs="Arial"/>
            <w:sz w:val="24"/>
            <w:szCs w:val="24"/>
            <w:vertAlign w:val="subscript"/>
          </w:rPr>
          <w:delText>v</w:delText>
        </w:r>
        <w:r w:rsidRPr="0072137D">
          <w:rPr>
            <w:rFonts w:ascii="Arial" w:eastAsia="Arial" w:hAnsi="Arial" w:cs="Arial"/>
            <w:sz w:val="24"/>
            <w:szCs w:val="24"/>
          </w:rPr>
          <w:delText xml:space="preserve"> and C</w:delText>
        </w:r>
        <w:r w:rsidRPr="0072137D">
          <w:rPr>
            <w:rFonts w:ascii="Arial" w:eastAsia="Arial" w:hAnsi="Arial" w:cs="Arial"/>
            <w:sz w:val="24"/>
            <w:szCs w:val="24"/>
            <w:vertAlign w:val="subscript"/>
          </w:rPr>
          <w:delText>b</w:delText>
        </w:r>
        <w:r w:rsidRPr="0072137D">
          <w:rPr>
            <w:rFonts w:ascii="Arial" w:eastAsia="Arial" w:hAnsi="Arial" w:cs="Arial"/>
            <w:sz w:val="24"/>
            <w:szCs w:val="24"/>
          </w:rPr>
          <w:delText xml:space="preserve"> patterns to the ones reported in this current project. Under the same experimental conditions, deleting SOD and eliminating its action may also increase superoxide levels. </w:delText>
        </w:r>
      </w:del>
    </w:p>
    <w:p w:rsidR="00E6575D" w:rsidRDefault="0072137D" w:rsidP="00E6575D">
      <w:pPr>
        <w:tabs>
          <w:tab w:val="left" w:pos="4582"/>
          <w:tab w:val="left" w:pos="5461"/>
        </w:tabs>
        <w:spacing w:after="0" w:line="480" w:lineRule="auto"/>
        <w:ind w:firstLine="720"/>
        <w:jc w:val="both"/>
        <w:rPr>
          <w:del w:id="1891" w:author="Hong Qin" w:date="2012-04-23T00:08:00Z"/>
          <w:rFonts w:ascii="Arial" w:eastAsia="Arial" w:hAnsi="Arial" w:cs="Arial"/>
          <w:sz w:val="24"/>
          <w:szCs w:val="24"/>
        </w:rPr>
        <w:pPrChange w:id="1892" w:author="bidyut k mohanty" w:date="2012-04-22T08:31:00Z">
          <w:pPr>
            <w:tabs>
              <w:tab w:val="left" w:pos="4582"/>
              <w:tab w:val="left" w:pos="5461"/>
            </w:tabs>
            <w:spacing w:after="0" w:line="480" w:lineRule="auto"/>
            <w:ind w:firstLine="720"/>
          </w:pPr>
        </w:pPrChange>
      </w:pPr>
      <w:del w:id="1893" w:author="Hong Qin" w:date="2012-04-23T00:08:00Z">
        <w:r w:rsidRPr="0072137D">
          <w:rPr>
            <w:rFonts w:ascii="Arial" w:eastAsia="Arial" w:hAnsi="Arial" w:cs="Arial"/>
            <w:sz w:val="24"/>
            <w:szCs w:val="24"/>
          </w:rPr>
          <w:delText xml:space="preserve">Future plans also involve treating </w:delText>
        </w:r>
      </w:del>
      <w:del w:id="1894" w:author="Hong Qin" w:date="2012-04-23T00:50:00Z">
        <w:r w:rsidRPr="0072137D" w:rsidDel="00B278AE">
          <w:rPr>
            <w:rFonts w:ascii="Arial" w:eastAsia="Arial" w:hAnsi="Arial" w:cs="Arial"/>
            <w:sz w:val="24"/>
            <w:szCs w:val="24"/>
          </w:rPr>
          <w:delText>strain</w:delText>
        </w:r>
      </w:del>
      <w:ins w:id="1895" w:author="bidyut k mohanty" w:date="2012-04-22T08:31:00Z">
        <w:del w:id="1896" w:author="Hong Qin" w:date="2012-04-23T00:50:00Z">
          <w:r w:rsidRPr="0072137D" w:rsidDel="00B278AE">
            <w:rPr>
              <w:rFonts w:ascii="Arial" w:eastAsia="Arial" w:hAnsi="Arial" w:cs="Arial"/>
              <w:sz w:val="24"/>
              <w:szCs w:val="24"/>
            </w:rPr>
            <w:delText>strain</w:delText>
          </w:r>
        </w:del>
      </w:ins>
      <w:ins w:id="1897" w:author="bidyut k mohanty" w:date="2012-04-21T09:01:00Z">
        <w:del w:id="1898" w:author="Hong Qin" w:date="2012-04-23T00:50:00Z">
          <w:r w:rsidR="00184B5F" w:rsidDel="00B278AE">
            <w:rPr>
              <w:rFonts w:ascii="Arial" w:eastAsia="Arial" w:hAnsi="Arial" w:cs="Arial"/>
              <w:sz w:val="24"/>
              <w:szCs w:val="24"/>
            </w:rPr>
            <w:delText>s</w:delText>
          </w:r>
        </w:del>
      </w:ins>
      <w:del w:id="1899" w:author="Hong Qin" w:date="2012-04-23T00:08:00Z">
        <w:r w:rsidRPr="0072137D">
          <w:rPr>
            <w:rFonts w:ascii="Arial" w:eastAsia="Arial" w:hAnsi="Arial" w:cs="Arial"/>
            <w:sz w:val="24"/>
            <w:szCs w:val="24"/>
          </w:rPr>
          <w:delText xml:space="preserve"> with paraquat dichloride (</w:delText>
        </w:r>
        <w:r w:rsidR="009C139D" w:rsidRPr="00605020">
          <w:rPr>
            <w:rFonts w:ascii="Arial" w:hAnsi="Arial" w:cs="Arial"/>
            <w:bCs/>
            <w:i/>
            <w:iCs/>
            <w:sz w:val="24"/>
            <w:szCs w:val="24"/>
          </w:rPr>
          <w:delText>N</w:delText>
        </w:r>
        <w:r w:rsidR="009C139D" w:rsidRPr="00605020">
          <w:rPr>
            <w:rFonts w:ascii="Arial" w:hAnsi="Arial" w:cs="Arial"/>
            <w:bCs/>
            <w:sz w:val="24"/>
            <w:szCs w:val="24"/>
          </w:rPr>
          <w:delText>,</w:delText>
        </w:r>
        <w:r w:rsidR="009C139D" w:rsidRPr="00605020">
          <w:rPr>
            <w:rFonts w:ascii="Arial" w:hAnsi="Arial" w:cs="Arial"/>
            <w:bCs/>
            <w:i/>
            <w:iCs/>
            <w:sz w:val="24"/>
            <w:szCs w:val="24"/>
          </w:rPr>
          <w:delText>N</w:delText>
        </w:r>
        <w:r w:rsidR="009C139D" w:rsidRPr="00605020">
          <w:rPr>
            <w:rFonts w:ascii="Arial" w:hAnsi="Arial" w:cs="Arial"/>
            <w:bCs/>
            <w:sz w:val="24"/>
            <w:szCs w:val="24"/>
          </w:rPr>
          <w:delText>′-dimethyl-4,4′-bipyridinium dichloride</w:delText>
        </w:r>
        <w:r w:rsidRPr="0072137D">
          <w:rPr>
            <w:rFonts w:ascii="Arial" w:eastAsia="Arial" w:hAnsi="Arial" w:cs="Arial"/>
            <w:sz w:val="24"/>
            <w:szCs w:val="24"/>
          </w:rPr>
          <w:delText xml:space="preserve">) to induce superoxides directly. Superoxide levels </w:delText>
        </w:r>
      </w:del>
      <w:del w:id="1900" w:author="Hong Qin" w:date="2012-04-23T00:50:00Z">
        <w:r w:rsidRPr="0072137D" w:rsidDel="00B278AE">
          <w:rPr>
            <w:rFonts w:ascii="Arial" w:eastAsia="Arial" w:hAnsi="Arial" w:cs="Arial"/>
            <w:sz w:val="24"/>
            <w:szCs w:val="24"/>
          </w:rPr>
          <w:delText xml:space="preserve">when </w:delText>
        </w:r>
      </w:del>
      <w:ins w:id="1901" w:author="bidyut k mohanty" w:date="2012-04-21T09:02:00Z">
        <w:del w:id="1902" w:author="Hong Qin" w:date="2012-04-23T00:50:00Z">
          <w:r w:rsidR="00EA3B77" w:rsidDel="00B278AE">
            <w:rPr>
              <w:rFonts w:ascii="Arial" w:eastAsia="Arial" w:hAnsi="Arial" w:cs="Arial"/>
              <w:sz w:val="24"/>
              <w:szCs w:val="24"/>
            </w:rPr>
            <w:delText>in</w:delText>
          </w:r>
          <w:r w:rsidR="00EA3B77" w:rsidRPr="0072137D" w:rsidDel="00B278AE">
            <w:rPr>
              <w:rFonts w:ascii="Arial" w:eastAsia="Arial" w:hAnsi="Arial" w:cs="Arial"/>
              <w:sz w:val="24"/>
              <w:szCs w:val="24"/>
            </w:rPr>
            <w:delText xml:space="preserve"> </w:delText>
          </w:r>
        </w:del>
      </w:ins>
      <w:del w:id="1903" w:author="Hong Qin" w:date="2012-04-23T00:08:00Z">
        <w:r w:rsidRPr="0072137D">
          <w:rPr>
            <w:rFonts w:ascii="Arial" w:eastAsia="Arial" w:hAnsi="Arial" w:cs="Arial"/>
            <w:sz w:val="24"/>
            <w:szCs w:val="24"/>
          </w:rPr>
          <w:delText xml:space="preserve">cells </w:delText>
        </w:r>
      </w:del>
      <w:del w:id="1904" w:author="Hong Qin" w:date="2012-04-23T00:50:00Z">
        <w:r w:rsidRPr="0072137D" w:rsidDel="00B278AE">
          <w:rPr>
            <w:rFonts w:ascii="Arial" w:eastAsia="Arial" w:hAnsi="Arial" w:cs="Arial"/>
            <w:sz w:val="24"/>
            <w:szCs w:val="24"/>
          </w:rPr>
          <w:delText xml:space="preserve">are </w:delText>
        </w:r>
      </w:del>
      <w:del w:id="1905" w:author="Hong Qin" w:date="2012-04-23T00:08:00Z">
        <w:r w:rsidRPr="0072137D">
          <w:rPr>
            <w:rFonts w:ascii="Arial" w:eastAsia="Arial" w:hAnsi="Arial" w:cs="Arial"/>
            <w:sz w:val="24"/>
            <w:szCs w:val="24"/>
          </w:rPr>
          <w:delText>treated with H</w:delText>
        </w:r>
        <w:r w:rsidRPr="0072137D">
          <w:rPr>
            <w:rFonts w:ascii="Arial" w:eastAsia="Arial" w:hAnsi="Arial" w:cs="Arial"/>
            <w:sz w:val="24"/>
            <w:szCs w:val="24"/>
            <w:vertAlign w:val="subscript"/>
          </w:rPr>
          <w:delText>2</w:delText>
        </w:r>
        <w:r w:rsidRPr="0072137D">
          <w:rPr>
            <w:rFonts w:ascii="Arial" w:eastAsia="Arial" w:hAnsi="Arial" w:cs="Arial"/>
            <w:sz w:val="24"/>
            <w:szCs w:val="24"/>
          </w:rPr>
          <w:delText>O</w:delText>
        </w:r>
        <w:r w:rsidRPr="0072137D">
          <w:rPr>
            <w:rFonts w:ascii="Arial" w:eastAsia="Arial" w:hAnsi="Arial" w:cs="Arial"/>
            <w:sz w:val="24"/>
            <w:szCs w:val="24"/>
            <w:vertAlign w:val="subscript"/>
          </w:rPr>
          <w:delText>2</w:delText>
        </w:r>
        <w:r w:rsidRPr="0072137D">
          <w:rPr>
            <w:rFonts w:ascii="Arial" w:eastAsia="Arial" w:hAnsi="Arial" w:cs="Arial"/>
            <w:sz w:val="24"/>
            <w:szCs w:val="24"/>
          </w:rPr>
          <w:delText xml:space="preserve"> and paraquat will also be measured directly using a fluorescent probe. </w:delText>
        </w:r>
      </w:del>
    </w:p>
    <w:p w:rsidR="00000000" w:rsidDel="00B278AE" w:rsidRDefault="00B278AE">
      <w:pPr>
        <w:spacing w:line="240" w:lineRule="auto"/>
        <w:rPr>
          <w:del w:id="1906" w:author="Hong Qin" w:date="2012-04-23T00:50:00Z"/>
          <w:rFonts w:ascii="Arial" w:hAnsi="Arial" w:cs="Arial"/>
          <w:sz w:val="28"/>
          <w:szCs w:val="28"/>
        </w:rPr>
        <w:pPrChange w:id="1907" w:author="Hong Qin" w:date="2012-04-23T00:08:00Z">
          <w:pPr>
            <w:tabs>
              <w:tab w:val="left" w:pos="4582"/>
              <w:tab w:val="left" w:pos="5461"/>
            </w:tabs>
            <w:spacing w:after="0" w:line="480" w:lineRule="auto"/>
            <w:ind w:firstLine="720"/>
          </w:pPr>
        </w:pPrChange>
      </w:pPr>
    </w:p>
    <w:p w:rsidR="00C3083F" w:rsidRPr="00605020" w:rsidRDefault="00C3083F" w:rsidP="006A480A">
      <w:pPr>
        <w:spacing w:line="240" w:lineRule="auto"/>
        <w:rPr>
          <w:del w:id="1908" w:author="Lindsay" w:date="2012-04-22T21:53:00Z"/>
          <w:rFonts w:ascii="Arial" w:hAnsi="Arial" w:cs="Arial"/>
          <w:sz w:val="28"/>
          <w:szCs w:val="28"/>
        </w:rPr>
      </w:pPr>
    </w:p>
    <w:p w:rsidR="00C3083F" w:rsidRPr="00605020" w:rsidRDefault="00C3083F" w:rsidP="006A480A">
      <w:pPr>
        <w:spacing w:line="240" w:lineRule="auto"/>
        <w:rPr>
          <w:del w:id="1909" w:author="Lindsay" w:date="2012-04-22T21:53:00Z"/>
          <w:rFonts w:ascii="Arial" w:hAnsi="Arial" w:cs="Arial"/>
          <w:sz w:val="28"/>
          <w:szCs w:val="28"/>
        </w:rPr>
      </w:pPr>
    </w:p>
    <w:p w:rsidR="00C3083F" w:rsidRPr="00605020" w:rsidRDefault="00C3083F" w:rsidP="006A480A">
      <w:pPr>
        <w:spacing w:line="240" w:lineRule="auto"/>
        <w:rPr>
          <w:rFonts w:ascii="Arial" w:hAnsi="Arial" w:cs="Arial"/>
          <w:sz w:val="28"/>
          <w:szCs w:val="28"/>
        </w:rPr>
      </w:pPr>
    </w:p>
    <w:p w:rsidR="00C3083F" w:rsidRPr="00605020" w:rsidRDefault="00C3083F" w:rsidP="006A480A">
      <w:pPr>
        <w:spacing w:line="240" w:lineRule="auto"/>
        <w:rPr>
          <w:rFonts w:ascii="Arial" w:hAnsi="Arial" w:cs="Arial"/>
          <w:sz w:val="28"/>
          <w:szCs w:val="28"/>
        </w:rPr>
      </w:pPr>
    </w:p>
    <w:p w:rsidR="00C3083F" w:rsidRPr="00605020" w:rsidRDefault="00C3083F" w:rsidP="006A480A">
      <w:pPr>
        <w:spacing w:line="240" w:lineRule="auto"/>
        <w:rPr>
          <w:rFonts w:ascii="Arial" w:hAnsi="Arial" w:cs="Arial"/>
          <w:sz w:val="28"/>
          <w:szCs w:val="28"/>
        </w:rPr>
      </w:pPr>
    </w:p>
    <w:p w:rsidR="00432FAE" w:rsidRPr="00605020" w:rsidRDefault="00432FAE" w:rsidP="006A480A">
      <w:pPr>
        <w:spacing w:line="240" w:lineRule="auto"/>
        <w:rPr>
          <w:rFonts w:ascii="Arial" w:hAnsi="Arial" w:cs="Arial"/>
          <w:sz w:val="28"/>
          <w:szCs w:val="28"/>
        </w:rPr>
      </w:pPr>
    </w:p>
    <w:p w:rsidR="00432FAE" w:rsidRPr="00605020" w:rsidRDefault="00432FAE" w:rsidP="006A480A">
      <w:pPr>
        <w:spacing w:line="240" w:lineRule="auto"/>
        <w:rPr>
          <w:rFonts w:ascii="Arial" w:hAnsi="Arial" w:cs="Arial"/>
          <w:sz w:val="28"/>
          <w:szCs w:val="28"/>
        </w:rPr>
      </w:pPr>
    </w:p>
    <w:p w:rsidR="00C4128C" w:rsidRPr="00605020" w:rsidRDefault="00C4128C" w:rsidP="006A480A">
      <w:pPr>
        <w:spacing w:line="240" w:lineRule="auto"/>
        <w:rPr>
          <w:rFonts w:ascii="Arial" w:hAnsi="Arial" w:cs="Arial"/>
          <w:sz w:val="28"/>
          <w:szCs w:val="28"/>
        </w:rPr>
      </w:pPr>
    </w:p>
    <w:p w:rsidR="00C4128C" w:rsidRPr="00605020" w:rsidRDefault="00C4128C" w:rsidP="006A480A">
      <w:pPr>
        <w:spacing w:line="240" w:lineRule="auto"/>
        <w:rPr>
          <w:rFonts w:ascii="Arial" w:hAnsi="Arial" w:cs="Arial"/>
          <w:sz w:val="28"/>
          <w:szCs w:val="28"/>
        </w:rPr>
      </w:pPr>
    </w:p>
    <w:p w:rsidR="005D1495" w:rsidRPr="00605020" w:rsidRDefault="0072137D">
      <w:pPr>
        <w:rPr>
          <w:rFonts w:ascii="Arial" w:hAnsi="Arial" w:cs="Arial"/>
          <w:sz w:val="28"/>
          <w:szCs w:val="28"/>
        </w:rPr>
      </w:pPr>
      <w:r w:rsidRPr="0072137D">
        <w:rPr>
          <w:rFonts w:ascii="Arial" w:hAnsi="Arial" w:cs="Arial"/>
          <w:sz w:val="28"/>
          <w:szCs w:val="28"/>
        </w:rPr>
        <w:br w:type="page"/>
      </w:r>
    </w:p>
    <w:p w:rsidR="000B674F" w:rsidRPr="00605020" w:rsidRDefault="0072137D" w:rsidP="006A480A">
      <w:pPr>
        <w:spacing w:line="240" w:lineRule="auto"/>
        <w:rPr>
          <w:rFonts w:ascii="Arial" w:hAnsi="Arial" w:cs="Arial"/>
          <w:sz w:val="28"/>
          <w:szCs w:val="28"/>
        </w:rPr>
      </w:pPr>
      <w:r w:rsidRPr="0072137D">
        <w:rPr>
          <w:rFonts w:ascii="Arial" w:hAnsi="Arial" w:cs="Arial"/>
          <w:sz w:val="28"/>
          <w:szCs w:val="28"/>
        </w:rPr>
        <w:t>References</w:t>
      </w:r>
    </w:p>
    <w:p w:rsidR="00257CB6" w:rsidRPr="00257CB6" w:rsidRDefault="00E6575D" w:rsidP="00257CB6">
      <w:pPr>
        <w:spacing w:after="0" w:line="240" w:lineRule="auto"/>
        <w:ind w:left="720" w:hanging="720"/>
        <w:rPr>
          <w:ins w:id="1910" w:author="Lindsay" w:date="2012-04-22T09:10:00Z"/>
          <w:rFonts w:ascii="Calibri" w:hAnsi="Calibri"/>
          <w:rPrChange w:id="1911" w:author="Hong Qin" w:date="2012-04-23T00:08:00Z">
            <w:rPr>
              <w:ins w:id="1912" w:author="Lindsay" w:date="2012-04-22T09:10:00Z"/>
              <w:rFonts w:ascii="Arial" w:hAnsi="Arial"/>
            </w:rPr>
          </w:rPrChange>
        </w:rPr>
      </w:pPr>
      <w:r w:rsidRPr="00605020">
        <w:rPr>
          <w:rFonts w:ascii="Arial" w:hAnsi="Arial" w:cs="Arial"/>
          <w:sz w:val="20"/>
          <w:szCs w:val="20"/>
        </w:rPr>
        <w:fldChar w:fldCharType="begin"/>
      </w:r>
      <w:r w:rsidR="0078170B" w:rsidRPr="00605020">
        <w:rPr>
          <w:rFonts w:ascii="Arial" w:hAnsi="Arial" w:cs="Arial"/>
          <w:sz w:val="20"/>
          <w:szCs w:val="20"/>
        </w:rPr>
        <w:instrText xml:space="preserve"> ADDIN EN.REFLIST </w:instrText>
      </w:r>
      <w:r w:rsidRPr="00605020">
        <w:rPr>
          <w:rFonts w:ascii="Arial" w:hAnsi="Arial" w:cs="Arial"/>
          <w:sz w:val="20"/>
          <w:szCs w:val="20"/>
        </w:rPr>
        <w:fldChar w:fldCharType="separate"/>
      </w:r>
      <w:bookmarkStart w:id="1913" w:name="_ENREF_1"/>
      <w:ins w:id="1914" w:author="Hong Qin" w:date="2012-04-22T17:19:00Z">
        <w:r w:rsidRPr="00E6575D">
          <w:rPr>
            <w:rFonts w:ascii="Calibri" w:hAnsi="Calibri"/>
            <w:rPrChange w:id="1915" w:author="Hong Qin" w:date="2012-04-23T00:08:00Z">
              <w:rPr>
                <w:rFonts w:ascii="Arial" w:hAnsi="Arial"/>
                <w:sz w:val="16"/>
                <w:szCs w:val="16"/>
              </w:rPr>
            </w:rPrChange>
          </w:rPr>
          <w:t>B</w:t>
        </w:r>
        <w:r w:rsidRPr="00E6575D">
          <w:rPr>
            <w:rFonts w:ascii="Calibri" w:hAnsi="Calibri"/>
            <w:smallCaps/>
            <w:rPrChange w:id="1916" w:author="Hong Qin" w:date="2012-04-23T00:08:00Z">
              <w:rPr>
                <w:rFonts w:ascii="Arial" w:hAnsi="Arial"/>
                <w:smallCaps/>
                <w:sz w:val="16"/>
                <w:szCs w:val="16"/>
              </w:rPr>
            </w:rPrChange>
          </w:rPr>
          <w:t xml:space="preserve">lagosklonny, </w:t>
        </w:r>
        <w:r w:rsidRPr="00E6575D">
          <w:rPr>
            <w:rFonts w:ascii="Calibri" w:hAnsi="Calibri"/>
            <w:rPrChange w:id="1917" w:author="Hong Qin" w:date="2012-04-23T00:08:00Z">
              <w:rPr>
                <w:rFonts w:ascii="Arial" w:hAnsi="Arial"/>
                <w:sz w:val="16"/>
                <w:szCs w:val="16"/>
              </w:rPr>
            </w:rPrChange>
          </w:rPr>
          <w:t>M</w:t>
        </w:r>
        <w:r w:rsidRPr="00E6575D">
          <w:rPr>
            <w:rFonts w:ascii="Calibri" w:hAnsi="Calibri"/>
            <w:smallCaps/>
            <w:rPrChange w:id="1918" w:author="Hong Qin" w:date="2012-04-23T00:08:00Z">
              <w:rPr>
                <w:rFonts w:ascii="Arial" w:hAnsi="Arial"/>
                <w:sz w:val="16"/>
                <w:szCs w:val="16"/>
              </w:rPr>
            </w:rPrChange>
          </w:rPr>
          <w:t xml:space="preserve">. </w:t>
        </w:r>
        <w:r w:rsidRPr="00E6575D">
          <w:rPr>
            <w:rFonts w:ascii="Calibri" w:hAnsi="Calibri"/>
            <w:rPrChange w:id="1919" w:author="Hong Qin" w:date="2012-04-23T00:08:00Z">
              <w:rPr>
                <w:rFonts w:ascii="Arial" w:hAnsi="Arial"/>
                <w:sz w:val="16"/>
                <w:szCs w:val="16"/>
              </w:rPr>
            </w:rPrChange>
          </w:rPr>
          <w:t>V</w:t>
        </w:r>
        <w:r w:rsidRPr="00E6575D">
          <w:rPr>
            <w:rFonts w:ascii="Calibri" w:hAnsi="Calibri"/>
            <w:smallCaps/>
            <w:rPrChange w:id="1920" w:author="Hong Qin" w:date="2012-04-23T00:08:00Z">
              <w:rPr>
                <w:rFonts w:ascii="Arial" w:hAnsi="Arial"/>
                <w:sz w:val="16"/>
                <w:szCs w:val="16"/>
              </w:rPr>
            </w:rPrChange>
          </w:rPr>
          <w:t>.</w:t>
        </w:r>
        <w:r w:rsidRPr="00E6575D">
          <w:rPr>
            <w:rFonts w:ascii="Calibri" w:hAnsi="Calibri"/>
            <w:rPrChange w:id="1921" w:author="Hong Qin" w:date="2012-04-23T00:08:00Z">
              <w:rPr>
                <w:rFonts w:ascii="Arial" w:hAnsi="Arial"/>
                <w:sz w:val="16"/>
                <w:szCs w:val="16"/>
              </w:rPr>
            </w:rPrChange>
          </w:rPr>
          <w:t xml:space="preserve">, 2008 Aging: ROS or TOR. Cell Cycle </w:t>
        </w:r>
        <w:r w:rsidRPr="00E6575D">
          <w:rPr>
            <w:rFonts w:ascii="Calibri" w:hAnsi="Calibri"/>
            <w:b/>
            <w:rPrChange w:id="1922" w:author="Hong Qin" w:date="2012-04-23T00:08:00Z">
              <w:rPr>
                <w:rFonts w:ascii="Arial" w:hAnsi="Arial"/>
                <w:b/>
                <w:sz w:val="16"/>
                <w:szCs w:val="16"/>
              </w:rPr>
            </w:rPrChange>
          </w:rPr>
          <w:t>7:</w:t>
        </w:r>
        <w:r w:rsidRPr="00E6575D">
          <w:rPr>
            <w:rFonts w:ascii="Calibri" w:hAnsi="Calibri"/>
            <w:rPrChange w:id="1923" w:author="Hong Qin" w:date="2012-04-23T00:08:00Z">
              <w:rPr>
                <w:rFonts w:ascii="Arial" w:hAnsi="Arial"/>
                <w:sz w:val="16"/>
                <w:szCs w:val="16"/>
              </w:rPr>
            </w:rPrChange>
          </w:rPr>
          <w:t xml:space="preserve"> 3344-3354.</w:t>
        </w:r>
      </w:ins>
    </w:p>
    <w:p w:rsidR="00000000" w:rsidRDefault="00362D95">
      <w:pPr>
        <w:spacing w:after="0" w:line="240" w:lineRule="auto"/>
        <w:rPr>
          <w:ins w:id="1924" w:author="Lindsay" w:date="2012-04-22T10:48:00Z"/>
          <w:rFonts w:ascii="Arial" w:hAnsi="Arial" w:cs="Arial"/>
        </w:rPr>
        <w:pPrChange w:id="1925" w:author="Lindsay" w:date="2012-04-22T10:48:00Z">
          <w:pPr>
            <w:spacing w:after="0" w:line="240" w:lineRule="auto"/>
            <w:ind w:left="720" w:hanging="720"/>
          </w:pPr>
        </w:pPrChange>
      </w:pPr>
      <w:ins w:id="1926" w:author="Lindsay" w:date="2012-04-22T09:10:00Z">
        <w:r w:rsidRPr="00F00454">
          <w:rPr>
            <w:rFonts w:ascii="Arial" w:hAnsi="Arial" w:cs="Arial"/>
          </w:rPr>
          <w:t>C</w:t>
        </w:r>
        <w:r w:rsidR="00E6575D" w:rsidRPr="00E6575D">
          <w:rPr>
            <w:rFonts w:ascii="Arial" w:hAnsi="Arial" w:cs="Arial"/>
            <w:smallCaps/>
            <w:sz w:val="18"/>
            <w:szCs w:val="18"/>
            <w:rPrChange w:id="1927" w:author="Lindsay" w:date="2012-04-22T21:54:00Z">
              <w:rPr>
                <w:rFonts w:ascii="Arial" w:hAnsi="Arial" w:cs="Arial"/>
                <w:sz w:val="18"/>
                <w:szCs w:val="18"/>
              </w:rPr>
            </w:rPrChange>
          </w:rPr>
          <w:t>ONNEALLY</w:t>
        </w:r>
        <w:r w:rsidRPr="00F00454">
          <w:rPr>
            <w:rFonts w:ascii="Arial" w:hAnsi="Arial" w:cs="Arial"/>
          </w:rPr>
          <w:t xml:space="preserve">, P.M., 1984 Huntington Disease: </w:t>
        </w:r>
        <w:r w:rsidR="00E6575D" w:rsidRPr="00E6575D">
          <w:rPr>
            <w:rFonts w:ascii="Arial" w:hAnsi="Arial" w:cs="Arial"/>
            <w:rPrChange w:id="1928" w:author="Lindsay" w:date="2012-04-22T10:48:00Z">
              <w:rPr>
                <w:rFonts w:ascii="Arial" w:hAnsi="Arial" w:cs="Arial"/>
                <w:sz w:val="16"/>
                <w:szCs w:val="16"/>
              </w:rPr>
            </w:rPrChange>
          </w:rPr>
          <w:t xml:space="preserve">genetics and epidemiology, American Journal of </w:t>
        </w:r>
      </w:ins>
    </w:p>
    <w:p w:rsidR="00000000" w:rsidRDefault="00362D95">
      <w:pPr>
        <w:spacing w:after="0" w:line="240" w:lineRule="auto"/>
        <w:ind w:firstLine="720"/>
        <w:rPr>
          <w:ins w:id="1929" w:author="Lindsay" w:date="2012-04-23T00:08:00Z"/>
          <w:rFonts w:ascii="Arial" w:hAnsi="Arial" w:cs="Arial"/>
        </w:rPr>
        <w:pPrChange w:id="1930" w:author="Lindsay" w:date="2012-04-22T10:48:00Z">
          <w:pPr>
            <w:spacing w:after="0" w:line="240" w:lineRule="auto"/>
            <w:ind w:left="720" w:hanging="720"/>
          </w:pPr>
        </w:pPrChange>
      </w:pPr>
      <w:ins w:id="1931" w:author="Lindsay" w:date="2012-04-22T09:10:00Z">
        <w:r w:rsidRPr="00F00454">
          <w:rPr>
            <w:rFonts w:ascii="Arial" w:hAnsi="Arial" w:cs="Arial"/>
          </w:rPr>
          <w:t xml:space="preserve">Human Genetics. </w:t>
        </w:r>
        <w:r w:rsidR="00E6575D" w:rsidRPr="00E6575D">
          <w:rPr>
            <w:rFonts w:ascii="Arial" w:hAnsi="Arial" w:cs="Arial"/>
            <w:b/>
            <w:rPrChange w:id="1932" w:author="Lindsay" w:date="2012-04-22T10:48:00Z">
              <w:rPr>
                <w:rFonts w:ascii="Arial" w:hAnsi="Arial" w:cs="Arial"/>
                <w:sz w:val="16"/>
                <w:szCs w:val="16"/>
              </w:rPr>
            </w:rPrChange>
          </w:rPr>
          <w:t>26</w:t>
        </w:r>
        <w:r w:rsidRPr="00F00454">
          <w:rPr>
            <w:rFonts w:ascii="Arial" w:hAnsi="Arial" w:cs="Arial"/>
          </w:rPr>
          <w:t xml:space="preserve">:506-526. </w:t>
        </w:r>
      </w:ins>
    </w:p>
    <w:p w:rsidR="00DB0C60" w:rsidRPr="00DB0C60" w:rsidRDefault="00E6575D" w:rsidP="00DB0C60">
      <w:pPr>
        <w:spacing w:after="0" w:line="240" w:lineRule="auto"/>
        <w:rPr>
          <w:ins w:id="1933" w:author="Lindsay" w:date="2012-04-23T00:08:00Z"/>
          <w:rFonts w:ascii="Arial" w:hAnsi="Arial" w:cs="Arial"/>
        </w:rPr>
      </w:pPr>
      <w:ins w:id="1934" w:author="Lindsay" w:date="2012-04-23T00:08:00Z">
        <w:r w:rsidRPr="00E6575D">
          <w:rPr>
            <w:rFonts w:ascii="Arial" w:hAnsi="Arial" w:cs="Arial"/>
            <w:rPrChange w:id="1935" w:author="Lindsay" w:date="2012-04-22T10:52:00Z">
              <w:rPr>
                <w:rFonts w:ascii="Arial" w:hAnsi="Arial" w:cs="Arial"/>
                <w:sz w:val="24"/>
                <w:szCs w:val="24"/>
              </w:rPr>
            </w:rPrChange>
          </w:rPr>
          <w:t>D</w:t>
        </w:r>
        <w:r w:rsidR="00362D95" w:rsidRPr="00DB0C60">
          <w:rPr>
            <w:rFonts w:ascii="Arial" w:hAnsi="Arial" w:cs="Arial"/>
            <w:sz w:val="18"/>
            <w:szCs w:val="18"/>
          </w:rPr>
          <w:t>AS</w:t>
        </w:r>
        <w:r w:rsidRPr="00E6575D">
          <w:rPr>
            <w:rFonts w:ascii="Arial" w:hAnsi="Arial" w:cs="Arial"/>
            <w:rPrChange w:id="1936" w:author="Lindsay" w:date="2012-04-22T10:52:00Z">
              <w:rPr>
                <w:rFonts w:ascii="Arial" w:hAnsi="Arial" w:cs="Arial"/>
                <w:sz w:val="24"/>
                <w:szCs w:val="24"/>
              </w:rPr>
            </w:rPrChange>
          </w:rPr>
          <w:t xml:space="preserve"> S.A., C G</w:t>
        </w:r>
        <w:r w:rsidRPr="00E6575D">
          <w:rPr>
            <w:rFonts w:ascii="Arial" w:hAnsi="Arial" w:cs="Arial"/>
            <w:sz w:val="18"/>
            <w:szCs w:val="18"/>
            <w:rPrChange w:id="1937" w:author="Lindsay" w:date="2012-04-22T10:52:00Z">
              <w:rPr>
                <w:rFonts w:ascii="Arial" w:hAnsi="Arial" w:cs="Arial"/>
                <w:sz w:val="24"/>
                <w:szCs w:val="24"/>
              </w:rPr>
            </w:rPrChange>
          </w:rPr>
          <w:t>ILHOOLY</w:t>
        </w:r>
        <w:r w:rsidRPr="00E6575D">
          <w:rPr>
            <w:rFonts w:ascii="Arial" w:hAnsi="Arial" w:cs="Arial"/>
            <w:rPrChange w:id="1938" w:author="Lindsay" w:date="2012-04-22T10:52:00Z">
              <w:rPr>
                <w:rFonts w:ascii="Arial" w:hAnsi="Arial" w:cs="Arial"/>
                <w:sz w:val="24"/>
                <w:szCs w:val="24"/>
              </w:rPr>
            </w:rPrChange>
          </w:rPr>
          <w:t>, J.K. G</w:t>
        </w:r>
        <w:r w:rsidRPr="00E6575D">
          <w:rPr>
            <w:rFonts w:ascii="Arial" w:hAnsi="Arial" w:cs="Arial"/>
            <w:sz w:val="18"/>
            <w:szCs w:val="18"/>
            <w:rPrChange w:id="1939" w:author="Lindsay" w:date="2012-04-22T10:52:00Z">
              <w:rPr>
                <w:rFonts w:ascii="Arial" w:hAnsi="Arial" w:cs="Arial"/>
                <w:sz w:val="24"/>
                <w:szCs w:val="24"/>
              </w:rPr>
            </w:rPrChange>
          </w:rPr>
          <w:t>OLDEN</w:t>
        </w:r>
        <w:r w:rsidRPr="00E6575D">
          <w:rPr>
            <w:rFonts w:ascii="Arial" w:hAnsi="Arial" w:cs="Arial"/>
            <w:rPrChange w:id="1940" w:author="Lindsay" w:date="2012-04-22T10:52:00Z">
              <w:rPr>
                <w:rFonts w:ascii="Arial" w:hAnsi="Arial" w:cs="Arial"/>
                <w:sz w:val="24"/>
                <w:szCs w:val="24"/>
              </w:rPr>
            </w:rPrChange>
          </w:rPr>
          <w:t>, A.G. P</w:t>
        </w:r>
        <w:r w:rsidRPr="00E6575D">
          <w:rPr>
            <w:rFonts w:ascii="Arial" w:hAnsi="Arial" w:cs="Arial"/>
            <w:sz w:val="18"/>
            <w:szCs w:val="18"/>
            <w:rPrChange w:id="1941" w:author="Lindsay" w:date="2012-04-22T10:52:00Z">
              <w:rPr>
                <w:rFonts w:ascii="Arial" w:hAnsi="Arial" w:cs="Arial"/>
                <w:sz w:val="24"/>
                <w:szCs w:val="24"/>
              </w:rPr>
            </w:rPrChange>
          </w:rPr>
          <w:t>ITTAS</w:t>
        </w:r>
        <w:r w:rsidRPr="00E6575D">
          <w:rPr>
            <w:rFonts w:ascii="Arial" w:hAnsi="Arial" w:cs="Arial"/>
            <w:rPrChange w:id="1942" w:author="Lindsay" w:date="2012-04-22T10:52:00Z">
              <w:rPr>
                <w:rFonts w:ascii="Arial" w:hAnsi="Arial" w:cs="Arial"/>
                <w:sz w:val="24"/>
                <w:szCs w:val="24"/>
              </w:rPr>
            </w:rPrChange>
          </w:rPr>
          <w:t>, P.J F</w:t>
        </w:r>
        <w:r w:rsidR="00362D95" w:rsidRPr="00DB0C60">
          <w:rPr>
            <w:rFonts w:ascii="Arial" w:hAnsi="Arial" w:cs="Arial"/>
            <w:sz w:val="18"/>
            <w:szCs w:val="18"/>
          </w:rPr>
          <w:t>USS</w:t>
        </w:r>
        <w:r w:rsidRPr="00E6575D">
          <w:rPr>
            <w:rFonts w:ascii="Arial" w:hAnsi="Arial" w:cs="Arial"/>
            <w:rPrChange w:id="1943" w:author="Lindsay" w:date="2012-04-22T10:52:00Z">
              <w:rPr>
                <w:rFonts w:ascii="Arial" w:hAnsi="Arial" w:cs="Arial"/>
                <w:sz w:val="24"/>
                <w:szCs w:val="24"/>
              </w:rPr>
            </w:rPrChange>
          </w:rPr>
          <w:t>, et. al., 2007</w:t>
        </w:r>
        <w:r w:rsidR="00362D95" w:rsidRPr="00DB0C60">
          <w:rPr>
            <w:rFonts w:ascii="Arial" w:hAnsi="Arial" w:cs="Arial"/>
          </w:rPr>
          <w:t xml:space="preserve"> </w:t>
        </w:r>
        <w:r w:rsidRPr="00E6575D">
          <w:rPr>
            <w:rFonts w:ascii="Arial" w:hAnsi="Arial" w:cs="Arial"/>
            <w:rPrChange w:id="1944" w:author="Lindsay" w:date="2012-04-22T10:52:00Z">
              <w:rPr>
                <w:rFonts w:ascii="HelveticaNeue-Roman" w:hAnsi="HelveticaNeue-Roman" w:cs="HelveticaNeue-Roman"/>
                <w:sz w:val="32"/>
                <w:szCs w:val="32"/>
              </w:rPr>
            </w:rPrChange>
          </w:rPr>
          <w:t xml:space="preserve">Long-term effects of 2 </w:t>
        </w:r>
      </w:ins>
    </w:p>
    <w:p w:rsidR="00DB0C60" w:rsidRPr="00DB0C60" w:rsidRDefault="00E6575D" w:rsidP="00DB0C60">
      <w:pPr>
        <w:spacing w:after="0" w:line="240" w:lineRule="auto"/>
        <w:ind w:firstLine="720"/>
        <w:rPr>
          <w:ins w:id="1945" w:author="Lindsay" w:date="2012-04-23T00:08:00Z"/>
          <w:rFonts w:ascii="Arial" w:hAnsi="Arial" w:cs="Arial"/>
        </w:rPr>
      </w:pPr>
      <w:ins w:id="1946" w:author="Lindsay" w:date="2012-04-23T00:08:00Z">
        <w:r w:rsidRPr="00E6575D">
          <w:rPr>
            <w:rFonts w:ascii="Arial" w:hAnsi="Arial" w:cs="Arial"/>
            <w:rPrChange w:id="1947" w:author="Lindsay" w:date="2012-04-22T10:52:00Z">
              <w:rPr>
                <w:rFonts w:ascii="HelveticaNeue-Roman" w:hAnsi="HelveticaNeue-Roman" w:cs="HelveticaNeue-Roman"/>
                <w:sz w:val="32"/>
                <w:szCs w:val="32"/>
              </w:rPr>
            </w:rPrChange>
          </w:rPr>
          <w:t>energy-restricted diets differing in glycemic</w:t>
        </w:r>
        <w:r w:rsidR="00362D95" w:rsidRPr="00DB0C60">
          <w:rPr>
            <w:rFonts w:ascii="Arial" w:hAnsi="Arial" w:cs="Arial"/>
          </w:rPr>
          <w:t xml:space="preserve"> </w:t>
        </w:r>
        <w:r w:rsidRPr="00E6575D">
          <w:rPr>
            <w:rFonts w:ascii="Arial" w:hAnsi="Arial" w:cs="Arial"/>
            <w:rPrChange w:id="1948" w:author="Lindsay" w:date="2012-04-22T10:52:00Z">
              <w:rPr>
                <w:rFonts w:ascii="HelveticaNeue-Roman" w:hAnsi="HelveticaNeue-Roman" w:cs="HelveticaNeue-Roman"/>
                <w:sz w:val="32"/>
                <w:szCs w:val="32"/>
              </w:rPr>
            </w:rPrChange>
          </w:rPr>
          <w:t xml:space="preserve">load on dietary adherence, body </w:t>
        </w:r>
      </w:ins>
    </w:p>
    <w:p w:rsidR="00DB0C60" w:rsidRPr="00DB0C60" w:rsidRDefault="00E6575D" w:rsidP="00DB0C60">
      <w:pPr>
        <w:spacing w:after="0" w:line="240" w:lineRule="auto"/>
        <w:ind w:left="720"/>
        <w:rPr>
          <w:ins w:id="1949" w:author="Lindsay" w:date="2012-04-22T10:53:00Z"/>
          <w:rFonts w:ascii="Arial" w:hAnsi="Arial" w:cs="Arial"/>
          <w:sz w:val="20"/>
          <w:szCs w:val="20"/>
        </w:rPr>
      </w:pPr>
      <w:ins w:id="1950" w:author="Lindsay" w:date="2012-04-23T00:08:00Z">
        <w:r w:rsidRPr="00E6575D">
          <w:rPr>
            <w:rFonts w:ascii="Arial" w:hAnsi="Arial" w:cs="Arial"/>
            <w:rPrChange w:id="1951" w:author="Lindsay" w:date="2012-04-22T10:52:00Z">
              <w:rPr>
                <w:rFonts w:ascii="HelveticaNeue-Roman" w:hAnsi="HelveticaNeue-Roman" w:cs="HelveticaNeue-Roman"/>
                <w:sz w:val="32"/>
                <w:szCs w:val="32"/>
              </w:rPr>
            </w:rPrChange>
          </w:rPr>
          <w:t>composition, and metabolism in</w:t>
        </w:r>
        <w:r w:rsidR="00362D95" w:rsidRPr="00DB0C60">
          <w:rPr>
            <w:rFonts w:ascii="Arial" w:hAnsi="Arial" w:cs="Arial"/>
          </w:rPr>
          <w:t xml:space="preserve"> </w:t>
        </w:r>
        <w:r w:rsidRPr="00E6575D">
          <w:rPr>
            <w:rFonts w:ascii="Arial" w:hAnsi="Arial" w:cs="Arial"/>
            <w:rPrChange w:id="1952" w:author="Lindsay" w:date="2012-04-22T10:52:00Z">
              <w:rPr>
                <w:rFonts w:ascii="HelveticaNeue-Roman" w:hAnsi="HelveticaNeue-Roman" w:cs="HelveticaNeue-Roman"/>
                <w:sz w:val="32"/>
                <w:szCs w:val="32"/>
              </w:rPr>
            </w:rPrChange>
          </w:rPr>
          <w:t xml:space="preserve">CALERIE: a 1-y randomized controlled trial. </w:t>
        </w:r>
        <w:r w:rsidR="00362D95" w:rsidRPr="00DB0C60">
          <w:rPr>
            <w:rStyle w:val="HTMLCite"/>
            <w:rFonts w:ascii="Arial" w:hAnsi="Arial" w:cs="Arial"/>
            <w:i w:val="0"/>
          </w:rPr>
          <w:t xml:space="preserve">Am J Clin Nutr </w:t>
        </w:r>
        <w:r w:rsidR="00362D95" w:rsidRPr="00DB0C60">
          <w:rPr>
            <w:rStyle w:val="slug-vol"/>
            <w:rFonts w:ascii="Arial" w:hAnsi="Arial" w:cs="Arial"/>
            <w:b/>
            <w:iCs/>
          </w:rPr>
          <w:t>85:</w:t>
        </w:r>
        <w:r w:rsidR="00362D95" w:rsidRPr="00DB0C60">
          <w:rPr>
            <w:rStyle w:val="slug-vol"/>
            <w:rFonts w:ascii="Arial" w:hAnsi="Arial" w:cs="Arial"/>
            <w:iCs/>
          </w:rPr>
          <w:t xml:space="preserve"> </w:t>
        </w:r>
        <w:r w:rsidR="00362D95" w:rsidRPr="00DB0C60">
          <w:rPr>
            <w:rStyle w:val="slug-pages"/>
            <w:rFonts w:ascii="Arial" w:hAnsi="Arial" w:cs="Arial"/>
            <w:iCs/>
          </w:rPr>
          <w:t xml:space="preserve">1023-1030. </w:t>
        </w:r>
        <w:r w:rsidR="00362D95" w:rsidRPr="00DB0C60">
          <w:rPr>
            <w:rFonts w:ascii="Arial" w:hAnsi="Arial" w:cs="Arial"/>
            <w:sz w:val="20"/>
            <w:szCs w:val="20"/>
          </w:rPr>
          <w:t xml:space="preserve"> </w:t>
        </w:r>
      </w:ins>
    </w:p>
    <w:p w:rsidR="00257CB6" w:rsidRPr="00257CB6" w:rsidRDefault="00E6575D" w:rsidP="00257CB6">
      <w:pPr>
        <w:spacing w:after="0" w:line="240" w:lineRule="auto"/>
        <w:ind w:left="720" w:hanging="720"/>
        <w:rPr>
          <w:ins w:id="1953" w:author="Hong Qin" w:date="2012-04-22T17:19:00Z"/>
          <w:rFonts w:ascii="Calibri" w:hAnsi="Calibri" w:cs="Arial"/>
          <w:noProof/>
          <w:szCs w:val="20"/>
          <w:rPrChange w:id="1954" w:author="Hong Qin" w:date="2012-04-22T17:19:00Z">
            <w:rPr>
              <w:ins w:id="1955" w:author="Hong Qin" w:date="2012-04-22T17:19:00Z"/>
              <w:rFonts w:ascii="Arial" w:hAnsi="Arial" w:cs="Arial"/>
              <w:sz w:val="20"/>
              <w:szCs w:val="20"/>
            </w:rPr>
          </w:rPrChange>
        </w:rPr>
      </w:pPr>
      <w:ins w:id="1956" w:author="Hong Qin" w:date="2012-04-22T17:19:00Z">
        <w:r w:rsidRPr="00E6575D">
          <w:rPr>
            <w:rFonts w:ascii="Calibri" w:hAnsi="Calibri" w:cs="Arial"/>
            <w:noProof/>
            <w:szCs w:val="20"/>
            <w:rPrChange w:id="1957" w:author="Hong Qin" w:date="2012-04-22T17:19:00Z">
              <w:rPr>
                <w:rFonts w:ascii="Arial" w:hAnsi="Arial" w:cs="Arial"/>
                <w:sz w:val="20"/>
                <w:szCs w:val="20"/>
              </w:rPr>
            </w:rPrChange>
          </w:rPr>
          <w:t>B</w:t>
        </w:r>
        <w:r w:rsidRPr="00E6575D">
          <w:rPr>
            <w:rFonts w:ascii="Calibri" w:hAnsi="Calibri" w:cs="Arial"/>
            <w:smallCaps/>
            <w:noProof/>
            <w:szCs w:val="20"/>
            <w:rPrChange w:id="1958" w:author="Hong Qin" w:date="2012-04-22T17:19:00Z">
              <w:rPr>
                <w:rFonts w:ascii="Arial" w:hAnsi="Arial" w:cs="Arial"/>
                <w:sz w:val="20"/>
                <w:szCs w:val="20"/>
              </w:rPr>
            </w:rPrChange>
          </w:rPr>
          <w:t xml:space="preserve">reitenbach, </w:t>
        </w:r>
        <w:r w:rsidRPr="00E6575D">
          <w:rPr>
            <w:rFonts w:ascii="Calibri" w:hAnsi="Calibri" w:cs="Arial"/>
            <w:noProof/>
            <w:szCs w:val="20"/>
            <w:rPrChange w:id="1959" w:author="Hong Qin" w:date="2012-04-22T17:19:00Z">
              <w:rPr>
                <w:rFonts w:ascii="Arial" w:hAnsi="Arial" w:cs="Arial"/>
                <w:sz w:val="20"/>
                <w:szCs w:val="20"/>
              </w:rPr>
            </w:rPrChange>
          </w:rPr>
          <w:t>M</w:t>
        </w:r>
        <w:r w:rsidRPr="00E6575D">
          <w:rPr>
            <w:rFonts w:ascii="Calibri" w:hAnsi="Calibri" w:cs="Arial"/>
            <w:smallCaps/>
            <w:noProof/>
            <w:szCs w:val="20"/>
            <w:rPrChange w:id="1960" w:author="Hong Qin" w:date="2012-04-22T17:19:00Z">
              <w:rPr>
                <w:rFonts w:ascii="Arial" w:hAnsi="Arial" w:cs="Arial"/>
                <w:sz w:val="20"/>
                <w:szCs w:val="20"/>
              </w:rPr>
            </w:rPrChange>
          </w:rPr>
          <w:t>.</w:t>
        </w:r>
        <w:r w:rsidRPr="00E6575D">
          <w:rPr>
            <w:rFonts w:ascii="Calibri" w:hAnsi="Calibri" w:cs="Arial"/>
            <w:noProof/>
            <w:szCs w:val="20"/>
            <w:rPrChange w:id="1961" w:author="Hong Qin" w:date="2012-04-22T17:19:00Z">
              <w:rPr>
                <w:rFonts w:ascii="Arial" w:hAnsi="Arial" w:cs="Arial"/>
                <w:sz w:val="20"/>
                <w:szCs w:val="20"/>
              </w:rPr>
            </w:rPrChange>
          </w:rPr>
          <w:t>, P</w:t>
        </w:r>
        <w:r w:rsidRPr="00E6575D">
          <w:rPr>
            <w:rFonts w:ascii="Calibri" w:hAnsi="Calibri" w:cs="Arial"/>
            <w:smallCaps/>
            <w:noProof/>
            <w:szCs w:val="20"/>
            <w:rPrChange w:id="1962" w:author="Hong Qin" w:date="2012-04-22T17:19:00Z">
              <w:rPr>
                <w:rFonts w:ascii="Arial" w:hAnsi="Arial" w:cs="Arial"/>
                <w:sz w:val="20"/>
                <w:szCs w:val="20"/>
              </w:rPr>
            </w:rPrChange>
          </w:rPr>
          <w:t xml:space="preserve">. </w:t>
        </w:r>
        <w:r w:rsidRPr="00E6575D">
          <w:rPr>
            <w:rFonts w:ascii="Calibri" w:hAnsi="Calibri" w:cs="Arial"/>
            <w:noProof/>
            <w:szCs w:val="20"/>
            <w:rPrChange w:id="1963" w:author="Hong Qin" w:date="2012-04-22T17:19:00Z">
              <w:rPr>
                <w:rFonts w:ascii="Arial" w:hAnsi="Arial" w:cs="Arial"/>
                <w:sz w:val="20"/>
                <w:szCs w:val="20"/>
              </w:rPr>
            </w:rPrChange>
          </w:rPr>
          <w:t>L</w:t>
        </w:r>
        <w:r w:rsidRPr="00E6575D">
          <w:rPr>
            <w:rFonts w:ascii="Calibri" w:hAnsi="Calibri" w:cs="Arial"/>
            <w:smallCaps/>
            <w:noProof/>
            <w:szCs w:val="20"/>
            <w:rPrChange w:id="1964" w:author="Hong Qin" w:date="2012-04-22T17:19:00Z">
              <w:rPr>
                <w:rFonts w:ascii="Arial" w:hAnsi="Arial" w:cs="Arial"/>
                <w:sz w:val="20"/>
                <w:szCs w:val="20"/>
              </w:rPr>
            </w:rPrChange>
          </w:rPr>
          <w:t>aun</w:t>
        </w:r>
        <w:r w:rsidRPr="00E6575D">
          <w:rPr>
            <w:rFonts w:ascii="Calibri" w:hAnsi="Calibri" w:cs="Arial"/>
            <w:noProof/>
            <w:szCs w:val="20"/>
            <w:rPrChange w:id="1965" w:author="Hong Qin" w:date="2012-04-22T17:19:00Z">
              <w:rPr>
                <w:rFonts w:ascii="Arial" w:hAnsi="Arial" w:cs="Arial"/>
                <w:sz w:val="20"/>
                <w:szCs w:val="20"/>
              </w:rPr>
            </w:rPrChange>
          </w:rPr>
          <w:t xml:space="preserve"> and M</w:t>
        </w:r>
        <w:r w:rsidRPr="00E6575D">
          <w:rPr>
            <w:rFonts w:ascii="Calibri" w:hAnsi="Calibri" w:cs="Arial"/>
            <w:smallCaps/>
            <w:noProof/>
            <w:szCs w:val="20"/>
            <w:rPrChange w:id="1966" w:author="Hong Qin" w:date="2012-04-22T17:19:00Z">
              <w:rPr>
                <w:rFonts w:ascii="Arial" w:hAnsi="Arial" w:cs="Arial"/>
                <w:sz w:val="20"/>
                <w:szCs w:val="20"/>
              </w:rPr>
            </w:rPrChange>
          </w:rPr>
          <w:t xml:space="preserve">. </w:t>
        </w:r>
        <w:r w:rsidRPr="00E6575D">
          <w:rPr>
            <w:rFonts w:ascii="Calibri" w:hAnsi="Calibri" w:cs="Arial"/>
            <w:noProof/>
            <w:szCs w:val="20"/>
            <w:rPrChange w:id="1967" w:author="Hong Qin" w:date="2012-04-22T17:19:00Z">
              <w:rPr>
                <w:rFonts w:ascii="Arial" w:hAnsi="Arial" w:cs="Arial"/>
                <w:sz w:val="20"/>
                <w:szCs w:val="20"/>
              </w:rPr>
            </w:rPrChange>
          </w:rPr>
          <w:t>G</w:t>
        </w:r>
        <w:r w:rsidRPr="00E6575D">
          <w:rPr>
            <w:rFonts w:ascii="Calibri" w:hAnsi="Calibri" w:cs="Arial"/>
            <w:smallCaps/>
            <w:noProof/>
            <w:szCs w:val="20"/>
            <w:rPrChange w:id="1968" w:author="Hong Qin" w:date="2012-04-22T17:19:00Z">
              <w:rPr>
                <w:rFonts w:ascii="Arial" w:hAnsi="Arial" w:cs="Arial"/>
                <w:sz w:val="20"/>
                <w:szCs w:val="20"/>
              </w:rPr>
            </w:rPrChange>
          </w:rPr>
          <w:t>imona</w:t>
        </w:r>
        <w:r w:rsidRPr="00E6575D">
          <w:rPr>
            <w:rFonts w:ascii="Calibri" w:hAnsi="Calibri" w:cs="Arial"/>
            <w:noProof/>
            <w:szCs w:val="20"/>
            <w:rPrChange w:id="1969" w:author="Hong Qin" w:date="2012-04-22T17:19:00Z">
              <w:rPr>
                <w:rFonts w:ascii="Arial" w:hAnsi="Arial" w:cs="Arial"/>
                <w:sz w:val="20"/>
                <w:szCs w:val="20"/>
              </w:rPr>
            </w:rPrChange>
          </w:rPr>
          <w:t xml:space="preserve">, 2005 The actin cytoskeleton, RAS-cAMP signaling and mitochondrial ROS in yeast apoptosis. Trends Cell Biol </w:t>
        </w:r>
        <w:r w:rsidRPr="00E6575D">
          <w:rPr>
            <w:rFonts w:ascii="Calibri" w:hAnsi="Calibri" w:cs="Arial"/>
            <w:b/>
            <w:noProof/>
            <w:szCs w:val="20"/>
            <w:rPrChange w:id="1970" w:author="Hong Qin" w:date="2012-04-22T17:19:00Z">
              <w:rPr>
                <w:rFonts w:ascii="Arial" w:hAnsi="Arial" w:cs="Arial"/>
                <w:sz w:val="20"/>
                <w:szCs w:val="20"/>
              </w:rPr>
            </w:rPrChange>
          </w:rPr>
          <w:t>15:</w:t>
        </w:r>
        <w:r w:rsidRPr="00E6575D">
          <w:rPr>
            <w:rFonts w:ascii="Calibri" w:hAnsi="Calibri" w:cs="Arial"/>
            <w:noProof/>
            <w:szCs w:val="20"/>
            <w:rPrChange w:id="1971" w:author="Hong Qin" w:date="2012-04-22T17:19:00Z">
              <w:rPr>
                <w:rFonts w:ascii="Arial" w:hAnsi="Arial" w:cs="Arial"/>
                <w:sz w:val="20"/>
                <w:szCs w:val="20"/>
              </w:rPr>
            </w:rPrChange>
          </w:rPr>
          <w:t xml:space="preserve"> 637-639.</w:t>
        </w:r>
      </w:ins>
    </w:p>
    <w:p w:rsidR="00257CB6" w:rsidRPr="00257CB6" w:rsidRDefault="00E6575D" w:rsidP="00257CB6">
      <w:pPr>
        <w:spacing w:after="0" w:line="240" w:lineRule="auto"/>
        <w:ind w:left="720" w:hanging="720"/>
        <w:rPr>
          <w:ins w:id="1972" w:author="Hong Qin" w:date="2012-04-22T17:19:00Z"/>
          <w:rFonts w:ascii="Calibri" w:hAnsi="Calibri" w:cs="Arial"/>
          <w:noProof/>
          <w:szCs w:val="20"/>
          <w:rPrChange w:id="1973" w:author="Hong Qin" w:date="2012-04-22T17:19:00Z">
            <w:rPr>
              <w:ins w:id="1974" w:author="Hong Qin" w:date="2012-04-22T17:19:00Z"/>
              <w:rFonts w:ascii="Arial" w:hAnsi="Arial" w:cs="Arial"/>
              <w:sz w:val="20"/>
              <w:szCs w:val="20"/>
            </w:rPr>
          </w:rPrChange>
        </w:rPr>
      </w:pPr>
      <w:ins w:id="1975" w:author="Hong Qin" w:date="2012-04-22T17:19:00Z">
        <w:r w:rsidRPr="00E6575D">
          <w:rPr>
            <w:rFonts w:ascii="Calibri" w:hAnsi="Calibri" w:cs="Arial"/>
            <w:noProof/>
            <w:szCs w:val="20"/>
            <w:rPrChange w:id="1976" w:author="Hong Qin" w:date="2012-04-22T17:19:00Z">
              <w:rPr>
                <w:rFonts w:ascii="Arial" w:hAnsi="Arial" w:cs="Arial"/>
                <w:sz w:val="20"/>
                <w:szCs w:val="20"/>
              </w:rPr>
            </w:rPrChange>
          </w:rPr>
          <w:t>B</w:t>
        </w:r>
        <w:r w:rsidRPr="00E6575D">
          <w:rPr>
            <w:rFonts w:ascii="Calibri" w:hAnsi="Calibri" w:cs="Arial"/>
            <w:smallCaps/>
            <w:noProof/>
            <w:szCs w:val="20"/>
            <w:rPrChange w:id="1977" w:author="Hong Qin" w:date="2012-04-22T17:19:00Z">
              <w:rPr>
                <w:rFonts w:ascii="Arial" w:hAnsi="Arial" w:cs="Arial"/>
                <w:sz w:val="20"/>
                <w:szCs w:val="20"/>
              </w:rPr>
            </w:rPrChange>
          </w:rPr>
          <w:t xml:space="preserve">urtner, </w:t>
        </w:r>
        <w:r w:rsidRPr="00E6575D">
          <w:rPr>
            <w:rFonts w:ascii="Calibri" w:hAnsi="Calibri" w:cs="Arial"/>
            <w:noProof/>
            <w:szCs w:val="20"/>
            <w:rPrChange w:id="1978" w:author="Hong Qin" w:date="2012-04-22T17:19:00Z">
              <w:rPr>
                <w:rFonts w:ascii="Arial" w:hAnsi="Arial" w:cs="Arial"/>
                <w:sz w:val="20"/>
                <w:szCs w:val="20"/>
              </w:rPr>
            </w:rPrChange>
          </w:rPr>
          <w:t>C</w:t>
        </w:r>
        <w:r w:rsidRPr="00E6575D">
          <w:rPr>
            <w:rFonts w:ascii="Calibri" w:hAnsi="Calibri" w:cs="Arial"/>
            <w:smallCaps/>
            <w:noProof/>
            <w:szCs w:val="20"/>
            <w:rPrChange w:id="1979" w:author="Hong Qin" w:date="2012-04-22T17:19:00Z">
              <w:rPr>
                <w:rFonts w:ascii="Arial" w:hAnsi="Arial" w:cs="Arial"/>
                <w:sz w:val="20"/>
                <w:szCs w:val="20"/>
              </w:rPr>
            </w:rPrChange>
          </w:rPr>
          <w:t xml:space="preserve">. </w:t>
        </w:r>
        <w:r w:rsidRPr="00E6575D">
          <w:rPr>
            <w:rFonts w:ascii="Calibri" w:hAnsi="Calibri" w:cs="Arial"/>
            <w:noProof/>
            <w:szCs w:val="20"/>
            <w:rPrChange w:id="1980" w:author="Hong Qin" w:date="2012-04-22T17:19:00Z">
              <w:rPr>
                <w:rFonts w:ascii="Arial" w:hAnsi="Arial" w:cs="Arial"/>
                <w:sz w:val="20"/>
                <w:szCs w:val="20"/>
              </w:rPr>
            </w:rPrChange>
          </w:rPr>
          <w:t>R</w:t>
        </w:r>
        <w:r w:rsidRPr="00E6575D">
          <w:rPr>
            <w:rFonts w:ascii="Calibri" w:hAnsi="Calibri" w:cs="Arial"/>
            <w:smallCaps/>
            <w:noProof/>
            <w:szCs w:val="20"/>
            <w:rPrChange w:id="1981" w:author="Hong Qin" w:date="2012-04-22T17:19:00Z">
              <w:rPr>
                <w:rFonts w:ascii="Arial" w:hAnsi="Arial" w:cs="Arial"/>
                <w:sz w:val="20"/>
                <w:szCs w:val="20"/>
              </w:rPr>
            </w:rPrChange>
          </w:rPr>
          <w:t>.</w:t>
        </w:r>
        <w:r w:rsidRPr="00E6575D">
          <w:rPr>
            <w:rFonts w:ascii="Calibri" w:hAnsi="Calibri" w:cs="Arial"/>
            <w:noProof/>
            <w:szCs w:val="20"/>
            <w:rPrChange w:id="1982" w:author="Hong Qin" w:date="2012-04-22T17:19:00Z">
              <w:rPr>
                <w:rFonts w:ascii="Arial" w:hAnsi="Arial" w:cs="Arial"/>
                <w:sz w:val="20"/>
                <w:szCs w:val="20"/>
              </w:rPr>
            </w:rPrChange>
          </w:rPr>
          <w:t>, C</w:t>
        </w:r>
        <w:r w:rsidRPr="00E6575D">
          <w:rPr>
            <w:rFonts w:ascii="Calibri" w:hAnsi="Calibri" w:cs="Arial"/>
            <w:smallCaps/>
            <w:noProof/>
            <w:szCs w:val="20"/>
            <w:rPrChange w:id="1983" w:author="Hong Qin" w:date="2012-04-22T17:19:00Z">
              <w:rPr>
                <w:rFonts w:ascii="Arial" w:hAnsi="Arial" w:cs="Arial"/>
                <w:sz w:val="20"/>
                <w:szCs w:val="20"/>
              </w:rPr>
            </w:rPrChange>
          </w:rPr>
          <w:t xml:space="preserve">. </w:t>
        </w:r>
        <w:r w:rsidRPr="00E6575D">
          <w:rPr>
            <w:rFonts w:ascii="Calibri" w:hAnsi="Calibri" w:cs="Arial"/>
            <w:noProof/>
            <w:szCs w:val="20"/>
            <w:rPrChange w:id="1984" w:author="Hong Qin" w:date="2012-04-22T17:19:00Z">
              <w:rPr>
                <w:rFonts w:ascii="Arial" w:hAnsi="Arial" w:cs="Arial"/>
                <w:sz w:val="20"/>
                <w:szCs w:val="20"/>
              </w:rPr>
            </w:rPrChange>
          </w:rPr>
          <w:t>J</w:t>
        </w:r>
        <w:r w:rsidRPr="00E6575D">
          <w:rPr>
            <w:rFonts w:ascii="Calibri" w:hAnsi="Calibri" w:cs="Arial"/>
            <w:smallCaps/>
            <w:noProof/>
            <w:szCs w:val="20"/>
            <w:rPrChange w:id="1985" w:author="Hong Qin" w:date="2012-04-22T17:19:00Z">
              <w:rPr>
                <w:rFonts w:ascii="Arial" w:hAnsi="Arial" w:cs="Arial"/>
                <w:sz w:val="20"/>
                <w:szCs w:val="20"/>
              </w:rPr>
            </w:rPrChange>
          </w:rPr>
          <w:t xml:space="preserve">. </w:t>
        </w:r>
        <w:r w:rsidRPr="00E6575D">
          <w:rPr>
            <w:rFonts w:ascii="Calibri" w:hAnsi="Calibri" w:cs="Arial"/>
            <w:noProof/>
            <w:szCs w:val="20"/>
            <w:rPrChange w:id="1986" w:author="Hong Qin" w:date="2012-04-22T17:19:00Z">
              <w:rPr>
                <w:rFonts w:ascii="Arial" w:hAnsi="Arial" w:cs="Arial"/>
                <w:sz w:val="20"/>
                <w:szCs w:val="20"/>
              </w:rPr>
            </w:rPrChange>
          </w:rPr>
          <w:t>M</w:t>
        </w:r>
        <w:r w:rsidRPr="00E6575D">
          <w:rPr>
            <w:rFonts w:ascii="Calibri" w:hAnsi="Calibri" w:cs="Arial"/>
            <w:smallCaps/>
            <w:noProof/>
            <w:szCs w:val="20"/>
            <w:rPrChange w:id="1987" w:author="Hong Qin" w:date="2012-04-22T17:19:00Z">
              <w:rPr>
                <w:rFonts w:ascii="Arial" w:hAnsi="Arial" w:cs="Arial"/>
                <w:sz w:val="20"/>
                <w:szCs w:val="20"/>
              </w:rPr>
            </w:rPrChange>
          </w:rPr>
          <w:t>urakami</w:t>
        </w:r>
        <w:r w:rsidRPr="00E6575D">
          <w:rPr>
            <w:rFonts w:ascii="Calibri" w:hAnsi="Calibri" w:cs="Arial"/>
            <w:noProof/>
            <w:szCs w:val="20"/>
            <w:rPrChange w:id="1988" w:author="Hong Qin" w:date="2012-04-22T17:19:00Z">
              <w:rPr>
                <w:rFonts w:ascii="Arial" w:hAnsi="Arial" w:cs="Arial"/>
                <w:sz w:val="20"/>
                <w:szCs w:val="20"/>
              </w:rPr>
            </w:rPrChange>
          </w:rPr>
          <w:t>, B</w:t>
        </w:r>
        <w:r w:rsidRPr="00E6575D">
          <w:rPr>
            <w:rFonts w:ascii="Calibri" w:hAnsi="Calibri" w:cs="Arial"/>
            <w:smallCaps/>
            <w:noProof/>
            <w:szCs w:val="20"/>
            <w:rPrChange w:id="1989" w:author="Hong Qin" w:date="2012-04-22T17:19:00Z">
              <w:rPr>
                <w:rFonts w:ascii="Arial" w:hAnsi="Arial" w:cs="Arial"/>
                <w:sz w:val="20"/>
                <w:szCs w:val="20"/>
              </w:rPr>
            </w:rPrChange>
          </w:rPr>
          <w:t xml:space="preserve">. </w:t>
        </w:r>
        <w:r w:rsidRPr="00E6575D">
          <w:rPr>
            <w:rFonts w:ascii="Calibri" w:hAnsi="Calibri" w:cs="Arial"/>
            <w:noProof/>
            <w:szCs w:val="20"/>
            <w:rPrChange w:id="1990" w:author="Hong Qin" w:date="2012-04-22T17:19:00Z">
              <w:rPr>
                <w:rFonts w:ascii="Arial" w:hAnsi="Arial" w:cs="Arial"/>
                <w:sz w:val="20"/>
                <w:szCs w:val="20"/>
              </w:rPr>
            </w:rPrChange>
          </w:rPr>
          <w:t>O</w:t>
        </w:r>
        <w:r w:rsidRPr="00E6575D">
          <w:rPr>
            <w:rFonts w:ascii="Calibri" w:hAnsi="Calibri" w:cs="Arial"/>
            <w:smallCaps/>
            <w:noProof/>
            <w:szCs w:val="20"/>
            <w:rPrChange w:id="1991" w:author="Hong Qin" w:date="2012-04-22T17:19:00Z">
              <w:rPr>
                <w:rFonts w:ascii="Arial" w:hAnsi="Arial" w:cs="Arial"/>
                <w:sz w:val="20"/>
                <w:szCs w:val="20"/>
              </w:rPr>
            </w:rPrChange>
          </w:rPr>
          <w:t>lsen</w:t>
        </w:r>
        <w:r w:rsidRPr="00E6575D">
          <w:rPr>
            <w:rFonts w:ascii="Calibri" w:hAnsi="Calibri" w:cs="Arial"/>
            <w:noProof/>
            <w:szCs w:val="20"/>
            <w:rPrChange w:id="1992" w:author="Hong Qin" w:date="2012-04-22T17:19:00Z">
              <w:rPr>
                <w:rFonts w:ascii="Arial" w:hAnsi="Arial" w:cs="Arial"/>
                <w:sz w:val="20"/>
                <w:szCs w:val="20"/>
              </w:rPr>
            </w:rPrChange>
          </w:rPr>
          <w:t>, B</w:t>
        </w:r>
        <w:r w:rsidRPr="00E6575D">
          <w:rPr>
            <w:rFonts w:ascii="Calibri" w:hAnsi="Calibri" w:cs="Arial"/>
            <w:smallCaps/>
            <w:noProof/>
            <w:szCs w:val="20"/>
            <w:rPrChange w:id="1993" w:author="Hong Qin" w:date="2012-04-22T17:19:00Z">
              <w:rPr>
                <w:rFonts w:ascii="Arial" w:hAnsi="Arial" w:cs="Arial"/>
                <w:sz w:val="20"/>
                <w:szCs w:val="20"/>
              </w:rPr>
            </w:rPrChange>
          </w:rPr>
          <w:t xml:space="preserve">. </w:t>
        </w:r>
        <w:r w:rsidRPr="00E6575D">
          <w:rPr>
            <w:rFonts w:ascii="Calibri" w:hAnsi="Calibri" w:cs="Arial"/>
            <w:noProof/>
            <w:szCs w:val="20"/>
            <w:rPrChange w:id="1994" w:author="Hong Qin" w:date="2012-04-22T17:19:00Z">
              <w:rPr>
                <w:rFonts w:ascii="Arial" w:hAnsi="Arial" w:cs="Arial"/>
                <w:sz w:val="20"/>
                <w:szCs w:val="20"/>
              </w:rPr>
            </w:rPrChange>
          </w:rPr>
          <w:t>K</w:t>
        </w:r>
        <w:r w:rsidRPr="00E6575D">
          <w:rPr>
            <w:rFonts w:ascii="Calibri" w:hAnsi="Calibri" w:cs="Arial"/>
            <w:smallCaps/>
            <w:noProof/>
            <w:szCs w:val="20"/>
            <w:rPrChange w:id="1995" w:author="Hong Qin" w:date="2012-04-22T17:19:00Z">
              <w:rPr>
                <w:rFonts w:ascii="Arial" w:hAnsi="Arial" w:cs="Arial"/>
                <w:sz w:val="20"/>
                <w:szCs w:val="20"/>
              </w:rPr>
            </w:rPrChange>
          </w:rPr>
          <w:t xml:space="preserve">. </w:t>
        </w:r>
        <w:r w:rsidRPr="00E6575D">
          <w:rPr>
            <w:rFonts w:ascii="Calibri" w:hAnsi="Calibri" w:cs="Arial"/>
            <w:noProof/>
            <w:szCs w:val="20"/>
            <w:rPrChange w:id="1996" w:author="Hong Qin" w:date="2012-04-22T17:19:00Z">
              <w:rPr>
                <w:rFonts w:ascii="Arial" w:hAnsi="Arial" w:cs="Arial"/>
                <w:sz w:val="20"/>
                <w:szCs w:val="20"/>
              </w:rPr>
            </w:rPrChange>
          </w:rPr>
          <w:t>K</w:t>
        </w:r>
        <w:r w:rsidRPr="00E6575D">
          <w:rPr>
            <w:rFonts w:ascii="Calibri" w:hAnsi="Calibri" w:cs="Arial"/>
            <w:smallCaps/>
            <w:noProof/>
            <w:szCs w:val="20"/>
            <w:rPrChange w:id="1997" w:author="Hong Qin" w:date="2012-04-22T17:19:00Z">
              <w:rPr>
                <w:rFonts w:ascii="Arial" w:hAnsi="Arial" w:cs="Arial"/>
                <w:sz w:val="20"/>
                <w:szCs w:val="20"/>
              </w:rPr>
            </w:rPrChange>
          </w:rPr>
          <w:t>ennedy</w:t>
        </w:r>
        <w:r w:rsidRPr="00E6575D">
          <w:rPr>
            <w:rFonts w:ascii="Calibri" w:hAnsi="Calibri" w:cs="Arial"/>
            <w:noProof/>
            <w:szCs w:val="20"/>
            <w:rPrChange w:id="1998" w:author="Hong Qin" w:date="2012-04-22T17:19:00Z">
              <w:rPr>
                <w:rFonts w:ascii="Arial" w:hAnsi="Arial" w:cs="Arial"/>
                <w:sz w:val="20"/>
                <w:szCs w:val="20"/>
              </w:rPr>
            </w:rPrChange>
          </w:rPr>
          <w:t xml:space="preserve"> and M</w:t>
        </w:r>
        <w:r w:rsidRPr="00E6575D">
          <w:rPr>
            <w:rFonts w:ascii="Calibri" w:hAnsi="Calibri" w:cs="Arial"/>
            <w:smallCaps/>
            <w:noProof/>
            <w:szCs w:val="20"/>
            <w:rPrChange w:id="1999" w:author="Hong Qin" w:date="2012-04-22T17:19:00Z">
              <w:rPr>
                <w:rFonts w:ascii="Arial" w:hAnsi="Arial" w:cs="Arial"/>
                <w:sz w:val="20"/>
                <w:szCs w:val="20"/>
              </w:rPr>
            </w:rPrChange>
          </w:rPr>
          <w:t xml:space="preserve">. </w:t>
        </w:r>
        <w:r w:rsidRPr="00E6575D">
          <w:rPr>
            <w:rFonts w:ascii="Calibri" w:hAnsi="Calibri" w:cs="Arial"/>
            <w:noProof/>
            <w:szCs w:val="20"/>
            <w:rPrChange w:id="2000" w:author="Hong Qin" w:date="2012-04-22T17:19:00Z">
              <w:rPr>
                <w:rFonts w:ascii="Arial" w:hAnsi="Arial" w:cs="Arial"/>
                <w:sz w:val="20"/>
                <w:szCs w:val="20"/>
              </w:rPr>
            </w:rPrChange>
          </w:rPr>
          <w:t>K</w:t>
        </w:r>
        <w:r w:rsidRPr="00E6575D">
          <w:rPr>
            <w:rFonts w:ascii="Calibri" w:hAnsi="Calibri" w:cs="Arial"/>
            <w:smallCaps/>
            <w:noProof/>
            <w:szCs w:val="20"/>
            <w:rPrChange w:id="2001" w:author="Hong Qin" w:date="2012-04-22T17:19:00Z">
              <w:rPr>
                <w:rFonts w:ascii="Arial" w:hAnsi="Arial" w:cs="Arial"/>
                <w:sz w:val="20"/>
                <w:szCs w:val="20"/>
              </w:rPr>
            </w:rPrChange>
          </w:rPr>
          <w:t>aeberlein</w:t>
        </w:r>
        <w:r w:rsidRPr="00E6575D">
          <w:rPr>
            <w:rFonts w:ascii="Calibri" w:hAnsi="Calibri" w:cs="Arial"/>
            <w:noProof/>
            <w:szCs w:val="20"/>
            <w:rPrChange w:id="2002" w:author="Hong Qin" w:date="2012-04-22T17:19:00Z">
              <w:rPr>
                <w:rFonts w:ascii="Arial" w:hAnsi="Arial" w:cs="Arial"/>
                <w:sz w:val="20"/>
                <w:szCs w:val="20"/>
              </w:rPr>
            </w:rPrChange>
          </w:rPr>
          <w:t xml:space="preserve">, 2011 A genomic analysis of chronological longevity factors in budding yeast. Cell Cycle </w:t>
        </w:r>
        <w:r w:rsidRPr="00E6575D">
          <w:rPr>
            <w:rFonts w:ascii="Calibri" w:hAnsi="Calibri" w:cs="Arial"/>
            <w:b/>
            <w:noProof/>
            <w:szCs w:val="20"/>
            <w:rPrChange w:id="2003" w:author="Hong Qin" w:date="2012-04-22T17:19:00Z">
              <w:rPr>
                <w:rFonts w:ascii="Arial" w:hAnsi="Arial" w:cs="Arial"/>
                <w:sz w:val="20"/>
                <w:szCs w:val="20"/>
              </w:rPr>
            </w:rPrChange>
          </w:rPr>
          <w:t>10:</w:t>
        </w:r>
        <w:r w:rsidRPr="00E6575D">
          <w:rPr>
            <w:rFonts w:ascii="Calibri" w:hAnsi="Calibri" w:cs="Arial"/>
            <w:noProof/>
            <w:szCs w:val="20"/>
            <w:rPrChange w:id="2004" w:author="Hong Qin" w:date="2012-04-22T17:19:00Z">
              <w:rPr>
                <w:rFonts w:ascii="Arial" w:hAnsi="Arial" w:cs="Arial"/>
                <w:sz w:val="20"/>
                <w:szCs w:val="20"/>
              </w:rPr>
            </w:rPrChange>
          </w:rPr>
          <w:t xml:space="preserve"> 1385-1396.</w:t>
        </w:r>
      </w:ins>
    </w:p>
    <w:p w:rsidR="00257CB6" w:rsidRPr="00257CB6" w:rsidRDefault="00E6575D" w:rsidP="00257CB6">
      <w:pPr>
        <w:spacing w:after="0" w:line="240" w:lineRule="auto"/>
        <w:ind w:left="720" w:hanging="720"/>
        <w:rPr>
          <w:ins w:id="2005" w:author="Hong Qin" w:date="2012-04-22T17:19:00Z"/>
          <w:rFonts w:ascii="Calibri" w:hAnsi="Calibri"/>
          <w:rPrChange w:id="2006" w:author="Hong Qin" w:date="2012-04-23T00:08:00Z">
            <w:rPr>
              <w:ins w:id="2007" w:author="Hong Qin" w:date="2012-04-22T17:19:00Z"/>
              <w:rFonts w:ascii="Arial" w:hAnsi="Arial"/>
            </w:rPr>
          </w:rPrChange>
        </w:rPr>
      </w:pPr>
      <w:ins w:id="2008" w:author="Hong Qin" w:date="2012-04-22T17:19:00Z">
        <w:r w:rsidRPr="00E6575D">
          <w:rPr>
            <w:rFonts w:ascii="Calibri" w:hAnsi="Calibri"/>
            <w:rPrChange w:id="2009" w:author="Hong Qin" w:date="2012-04-23T00:08:00Z">
              <w:rPr>
                <w:rFonts w:ascii="Arial" w:hAnsi="Arial"/>
                <w:sz w:val="16"/>
                <w:szCs w:val="16"/>
              </w:rPr>
            </w:rPrChange>
          </w:rPr>
          <w:t>D</w:t>
        </w:r>
        <w:r w:rsidRPr="00E6575D">
          <w:rPr>
            <w:rFonts w:ascii="Calibri" w:hAnsi="Calibri"/>
            <w:smallCaps/>
            <w:rPrChange w:id="2010" w:author="Hong Qin" w:date="2012-04-23T00:08:00Z">
              <w:rPr>
                <w:rFonts w:ascii="Arial" w:hAnsi="Arial"/>
                <w:smallCaps/>
                <w:sz w:val="16"/>
                <w:szCs w:val="16"/>
              </w:rPr>
            </w:rPrChange>
          </w:rPr>
          <w:t xml:space="preserve">efossez, </w:t>
        </w:r>
        <w:r w:rsidRPr="00E6575D">
          <w:rPr>
            <w:rFonts w:ascii="Calibri" w:hAnsi="Calibri"/>
            <w:rPrChange w:id="2011" w:author="Hong Qin" w:date="2012-04-23T00:08:00Z">
              <w:rPr>
                <w:rFonts w:ascii="Arial" w:hAnsi="Arial"/>
                <w:sz w:val="16"/>
                <w:szCs w:val="16"/>
              </w:rPr>
            </w:rPrChange>
          </w:rPr>
          <w:t>P</w:t>
        </w:r>
        <w:r w:rsidRPr="00E6575D">
          <w:rPr>
            <w:rFonts w:ascii="Calibri" w:hAnsi="Calibri"/>
            <w:smallCaps/>
            <w:rPrChange w:id="2012" w:author="Hong Qin" w:date="2012-04-23T00:08:00Z">
              <w:rPr>
                <w:rFonts w:ascii="Arial" w:hAnsi="Arial"/>
                <w:sz w:val="16"/>
                <w:szCs w:val="16"/>
              </w:rPr>
            </w:rPrChange>
          </w:rPr>
          <w:t xml:space="preserve">. </w:t>
        </w:r>
        <w:r w:rsidRPr="00E6575D">
          <w:rPr>
            <w:rFonts w:ascii="Calibri" w:hAnsi="Calibri"/>
            <w:rPrChange w:id="2013" w:author="Hong Qin" w:date="2012-04-23T00:08:00Z">
              <w:rPr>
                <w:rFonts w:ascii="Arial" w:hAnsi="Arial"/>
                <w:sz w:val="16"/>
                <w:szCs w:val="16"/>
              </w:rPr>
            </w:rPrChange>
          </w:rPr>
          <w:t>A</w:t>
        </w:r>
        <w:r w:rsidRPr="00E6575D">
          <w:rPr>
            <w:rFonts w:ascii="Calibri" w:hAnsi="Calibri"/>
            <w:smallCaps/>
            <w:rPrChange w:id="2014" w:author="Hong Qin" w:date="2012-04-23T00:08:00Z">
              <w:rPr>
                <w:rFonts w:ascii="Arial" w:hAnsi="Arial"/>
                <w:sz w:val="16"/>
                <w:szCs w:val="16"/>
              </w:rPr>
            </w:rPrChange>
          </w:rPr>
          <w:t>.</w:t>
        </w:r>
        <w:r w:rsidRPr="00E6575D">
          <w:rPr>
            <w:rFonts w:ascii="Calibri" w:hAnsi="Calibri"/>
            <w:rPrChange w:id="2015" w:author="Hong Qin" w:date="2012-04-23T00:08:00Z">
              <w:rPr>
                <w:rFonts w:ascii="Arial" w:hAnsi="Arial"/>
                <w:sz w:val="16"/>
                <w:szCs w:val="16"/>
              </w:rPr>
            </w:rPrChange>
          </w:rPr>
          <w:t>, P</w:t>
        </w:r>
        <w:r w:rsidRPr="00E6575D">
          <w:rPr>
            <w:rFonts w:ascii="Calibri" w:hAnsi="Calibri"/>
            <w:smallCaps/>
            <w:rPrChange w:id="2016" w:author="Hong Qin" w:date="2012-04-23T00:08:00Z">
              <w:rPr>
                <w:rFonts w:ascii="Arial" w:hAnsi="Arial"/>
                <w:sz w:val="16"/>
                <w:szCs w:val="16"/>
              </w:rPr>
            </w:rPrChange>
          </w:rPr>
          <w:t xml:space="preserve">. </w:t>
        </w:r>
        <w:r w:rsidRPr="00E6575D">
          <w:rPr>
            <w:rFonts w:ascii="Calibri" w:hAnsi="Calibri"/>
            <w:rPrChange w:id="2017" w:author="Hong Qin" w:date="2012-04-23T00:08:00Z">
              <w:rPr>
                <w:rFonts w:ascii="Arial" w:hAnsi="Arial"/>
                <w:sz w:val="16"/>
                <w:szCs w:val="16"/>
              </w:rPr>
            </w:rPrChange>
          </w:rPr>
          <w:t>U</w:t>
        </w:r>
        <w:r w:rsidRPr="00E6575D">
          <w:rPr>
            <w:rFonts w:ascii="Calibri" w:hAnsi="Calibri"/>
            <w:smallCaps/>
            <w:rPrChange w:id="2018" w:author="Hong Qin" w:date="2012-04-23T00:08:00Z">
              <w:rPr>
                <w:rFonts w:ascii="Arial" w:hAnsi="Arial"/>
                <w:sz w:val="16"/>
                <w:szCs w:val="16"/>
              </w:rPr>
            </w:rPrChange>
          </w:rPr>
          <w:t xml:space="preserve">. </w:t>
        </w:r>
        <w:r w:rsidRPr="00E6575D">
          <w:rPr>
            <w:rFonts w:ascii="Calibri" w:hAnsi="Calibri"/>
            <w:rPrChange w:id="2019" w:author="Hong Qin" w:date="2012-04-23T00:08:00Z">
              <w:rPr>
                <w:rFonts w:ascii="Arial" w:hAnsi="Arial"/>
                <w:sz w:val="16"/>
                <w:szCs w:val="16"/>
              </w:rPr>
            </w:rPrChange>
          </w:rPr>
          <w:t>P</w:t>
        </w:r>
        <w:r w:rsidRPr="00E6575D">
          <w:rPr>
            <w:rFonts w:ascii="Calibri" w:hAnsi="Calibri"/>
            <w:smallCaps/>
            <w:rPrChange w:id="2020" w:author="Hong Qin" w:date="2012-04-23T00:08:00Z">
              <w:rPr>
                <w:rFonts w:ascii="Arial" w:hAnsi="Arial"/>
                <w:smallCaps/>
                <w:sz w:val="16"/>
                <w:szCs w:val="16"/>
              </w:rPr>
            </w:rPrChange>
          </w:rPr>
          <w:t>ark</w:t>
        </w:r>
        <w:r w:rsidRPr="00E6575D">
          <w:rPr>
            <w:rFonts w:ascii="Calibri" w:hAnsi="Calibri"/>
            <w:rPrChange w:id="2021" w:author="Hong Qin" w:date="2012-04-23T00:08:00Z">
              <w:rPr>
                <w:rFonts w:ascii="Arial" w:hAnsi="Arial"/>
                <w:sz w:val="16"/>
                <w:szCs w:val="16"/>
              </w:rPr>
            </w:rPrChange>
          </w:rPr>
          <w:t xml:space="preserve"> and L</w:t>
        </w:r>
        <w:r w:rsidRPr="00E6575D">
          <w:rPr>
            <w:rFonts w:ascii="Calibri" w:hAnsi="Calibri"/>
            <w:smallCaps/>
            <w:rPrChange w:id="2022" w:author="Hong Qin" w:date="2012-04-23T00:08:00Z">
              <w:rPr>
                <w:rFonts w:ascii="Arial" w:hAnsi="Arial"/>
                <w:sz w:val="16"/>
                <w:szCs w:val="16"/>
              </w:rPr>
            </w:rPrChange>
          </w:rPr>
          <w:t xml:space="preserve">. </w:t>
        </w:r>
        <w:r w:rsidRPr="00E6575D">
          <w:rPr>
            <w:rFonts w:ascii="Calibri" w:hAnsi="Calibri"/>
            <w:rPrChange w:id="2023" w:author="Hong Qin" w:date="2012-04-23T00:08:00Z">
              <w:rPr>
                <w:rFonts w:ascii="Arial" w:hAnsi="Arial"/>
                <w:sz w:val="16"/>
                <w:szCs w:val="16"/>
              </w:rPr>
            </w:rPrChange>
          </w:rPr>
          <w:t>G</w:t>
        </w:r>
        <w:r w:rsidRPr="00E6575D">
          <w:rPr>
            <w:rFonts w:ascii="Calibri" w:hAnsi="Calibri"/>
            <w:smallCaps/>
            <w:rPrChange w:id="2024" w:author="Hong Qin" w:date="2012-04-23T00:08:00Z">
              <w:rPr>
                <w:rFonts w:ascii="Arial" w:hAnsi="Arial"/>
                <w:smallCaps/>
                <w:sz w:val="16"/>
                <w:szCs w:val="16"/>
              </w:rPr>
            </w:rPrChange>
          </w:rPr>
          <w:t>uarente</w:t>
        </w:r>
        <w:r w:rsidRPr="00E6575D">
          <w:rPr>
            <w:rFonts w:ascii="Calibri" w:hAnsi="Calibri"/>
            <w:rPrChange w:id="2025" w:author="Hong Qin" w:date="2012-04-23T00:08:00Z">
              <w:rPr>
                <w:rFonts w:ascii="Arial" w:hAnsi="Arial"/>
                <w:sz w:val="16"/>
                <w:szCs w:val="16"/>
              </w:rPr>
            </w:rPrChange>
          </w:rPr>
          <w:t xml:space="preserve">, 1998 Vicious circles: a mechanism for yeast aging. Curr Opin Microbiol </w:t>
        </w:r>
        <w:r w:rsidRPr="00E6575D">
          <w:rPr>
            <w:rFonts w:ascii="Calibri" w:hAnsi="Calibri"/>
            <w:b/>
            <w:rPrChange w:id="2026" w:author="Hong Qin" w:date="2012-04-23T00:08:00Z">
              <w:rPr>
                <w:rFonts w:ascii="Arial" w:hAnsi="Arial"/>
                <w:b/>
                <w:sz w:val="16"/>
                <w:szCs w:val="16"/>
              </w:rPr>
            </w:rPrChange>
          </w:rPr>
          <w:t>1:</w:t>
        </w:r>
        <w:r w:rsidRPr="00E6575D">
          <w:rPr>
            <w:rFonts w:ascii="Calibri" w:hAnsi="Calibri"/>
            <w:rPrChange w:id="2027" w:author="Hong Qin" w:date="2012-04-23T00:08:00Z">
              <w:rPr>
                <w:rFonts w:ascii="Arial" w:hAnsi="Arial"/>
                <w:sz w:val="16"/>
                <w:szCs w:val="16"/>
              </w:rPr>
            </w:rPrChange>
          </w:rPr>
          <w:t xml:space="preserve"> 707-711.</w:t>
        </w:r>
      </w:ins>
    </w:p>
    <w:p w:rsidR="00257CB6" w:rsidRPr="00257CB6" w:rsidRDefault="00E6575D" w:rsidP="00257CB6">
      <w:pPr>
        <w:spacing w:after="0" w:line="240" w:lineRule="auto"/>
        <w:ind w:left="720" w:hanging="720"/>
        <w:rPr>
          <w:ins w:id="2028" w:author="Hong Qin" w:date="2012-04-22T17:19:00Z"/>
          <w:rFonts w:ascii="Calibri" w:hAnsi="Calibri"/>
          <w:rPrChange w:id="2029" w:author="Hong Qin" w:date="2012-04-23T00:08:00Z">
            <w:rPr>
              <w:ins w:id="2030" w:author="Hong Qin" w:date="2012-04-22T17:19:00Z"/>
              <w:rFonts w:ascii="Arial" w:hAnsi="Arial"/>
            </w:rPr>
          </w:rPrChange>
        </w:rPr>
      </w:pPr>
      <w:ins w:id="2031" w:author="Hong Qin" w:date="2012-04-22T17:19:00Z">
        <w:r w:rsidRPr="00E6575D">
          <w:rPr>
            <w:rFonts w:ascii="Calibri" w:hAnsi="Calibri"/>
            <w:rPrChange w:id="2032" w:author="Hong Qin" w:date="2012-04-23T00:08:00Z">
              <w:rPr>
                <w:rFonts w:ascii="Arial" w:hAnsi="Arial"/>
                <w:sz w:val="16"/>
                <w:szCs w:val="16"/>
              </w:rPr>
            </w:rPrChange>
          </w:rPr>
          <w:t>G</w:t>
        </w:r>
        <w:r w:rsidRPr="00E6575D">
          <w:rPr>
            <w:rFonts w:ascii="Calibri" w:hAnsi="Calibri"/>
            <w:smallCaps/>
            <w:rPrChange w:id="2033" w:author="Hong Qin" w:date="2012-04-23T00:08:00Z">
              <w:rPr>
                <w:rFonts w:ascii="Arial" w:hAnsi="Arial"/>
                <w:smallCaps/>
                <w:sz w:val="16"/>
                <w:szCs w:val="16"/>
              </w:rPr>
            </w:rPrChange>
          </w:rPr>
          <w:t xml:space="preserve">ompertz, </w:t>
        </w:r>
        <w:r w:rsidRPr="00E6575D">
          <w:rPr>
            <w:rFonts w:ascii="Calibri" w:hAnsi="Calibri"/>
            <w:rPrChange w:id="2034" w:author="Hong Qin" w:date="2012-04-23T00:08:00Z">
              <w:rPr>
                <w:rFonts w:ascii="Arial" w:hAnsi="Arial"/>
                <w:sz w:val="16"/>
                <w:szCs w:val="16"/>
              </w:rPr>
            </w:rPrChange>
          </w:rPr>
          <w:t>B</w:t>
        </w:r>
        <w:r w:rsidRPr="00E6575D">
          <w:rPr>
            <w:rFonts w:ascii="Calibri" w:hAnsi="Calibri"/>
            <w:smallCaps/>
            <w:rPrChange w:id="2035" w:author="Hong Qin" w:date="2012-04-23T00:08:00Z">
              <w:rPr>
                <w:rFonts w:ascii="Arial" w:hAnsi="Arial"/>
                <w:sz w:val="16"/>
                <w:szCs w:val="16"/>
              </w:rPr>
            </w:rPrChange>
          </w:rPr>
          <w:t>.</w:t>
        </w:r>
        <w:r w:rsidRPr="00E6575D">
          <w:rPr>
            <w:rFonts w:ascii="Calibri" w:hAnsi="Calibri"/>
            <w:rPrChange w:id="2036" w:author="Hong Qin" w:date="2012-04-23T00:08:00Z">
              <w:rPr>
                <w:rFonts w:ascii="Arial" w:hAnsi="Arial"/>
                <w:sz w:val="16"/>
                <w:szCs w:val="16"/>
              </w:rPr>
            </w:rPrChange>
          </w:rPr>
          <w:t xml:space="preserve">, 1825 On the Nature of the Function Expressive of the Law of Human Mortality, and on a New Mode of Determining the Value of Life Contingencies. Philosophical Transactions of the Royal Society of London </w:t>
        </w:r>
        <w:r w:rsidRPr="00E6575D">
          <w:rPr>
            <w:rFonts w:ascii="Calibri" w:hAnsi="Calibri"/>
            <w:b/>
            <w:rPrChange w:id="2037" w:author="Hong Qin" w:date="2012-04-23T00:08:00Z">
              <w:rPr>
                <w:rFonts w:ascii="Arial" w:hAnsi="Arial"/>
                <w:b/>
                <w:sz w:val="16"/>
                <w:szCs w:val="16"/>
              </w:rPr>
            </w:rPrChange>
          </w:rPr>
          <w:t>115:</w:t>
        </w:r>
        <w:r w:rsidRPr="00E6575D">
          <w:rPr>
            <w:rFonts w:ascii="Calibri" w:hAnsi="Calibri"/>
            <w:rPrChange w:id="2038" w:author="Hong Qin" w:date="2012-04-23T00:08:00Z">
              <w:rPr>
                <w:rFonts w:ascii="Arial" w:hAnsi="Arial"/>
                <w:sz w:val="16"/>
                <w:szCs w:val="16"/>
              </w:rPr>
            </w:rPrChange>
          </w:rPr>
          <w:t xml:space="preserve"> 513-585.</w:t>
        </w:r>
      </w:ins>
    </w:p>
    <w:p w:rsidR="00257CB6" w:rsidRPr="00257CB6" w:rsidRDefault="00E6575D" w:rsidP="00257CB6">
      <w:pPr>
        <w:spacing w:after="0" w:line="240" w:lineRule="auto"/>
        <w:ind w:left="720" w:hanging="720"/>
        <w:rPr>
          <w:ins w:id="2039" w:author="Hong Qin" w:date="2012-04-22T17:19:00Z"/>
          <w:rFonts w:ascii="Calibri" w:hAnsi="Calibri" w:cs="Arial"/>
          <w:noProof/>
          <w:szCs w:val="20"/>
          <w:rPrChange w:id="2040" w:author="Hong Qin" w:date="2012-04-22T17:19:00Z">
            <w:rPr>
              <w:ins w:id="2041" w:author="Hong Qin" w:date="2012-04-22T17:19:00Z"/>
              <w:rFonts w:ascii="Arial" w:hAnsi="Arial" w:cs="Arial"/>
              <w:sz w:val="20"/>
              <w:szCs w:val="20"/>
            </w:rPr>
          </w:rPrChange>
        </w:rPr>
      </w:pPr>
      <w:ins w:id="2042" w:author="Hong Qin" w:date="2012-04-22T17:19:00Z">
        <w:r w:rsidRPr="00E6575D">
          <w:rPr>
            <w:rFonts w:ascii="Calibri" w:hAnsi="Calibri" w:cs="Arial"/>
            <w:noProof/>
            <w:szCs w:val="20"/>
            <w:rPrChange w:id="2043" w:author="Hong Qin" w:date="2012-04-22T17:19:00Z">
              <w:rPr>
                <w:rFonts w:ascii="Arial" w:hAnsi="Arial" w:cs="Arial"/>
                <w:sz w:val="20"/>
                <w:szCs w:val="20"/>
              </w:rPr>
            </w:rPrChange>
          </w:rPr>
          <w:t>G</w:t>
        </w:r>
        <w:r w:rsidRPr="00E6575D">
          <w:rPr>
            <w:rFonts w:ascii="Calibri" w:hAnsi="Calibri" w:cs="Arial"/>
            <w:smallCaps/>
            <w:noProof/>
            <w:szCs w:val="20"/>
            <w:rPrChange w:id="2044" w:author="Hong Qin" w:date="2012-04-22T17:19:00Z">
              <w:rPr>
                <w:rFonts w:ascii="Arial" w:hAnsi="Arial" w:cs="Arial"/>
                <w:sz w:val="20"/>
                <w:szCs w:val="20"/>
              </w:rPr>
            </w:rPrChange>
          </w:rPr>
          <w:t xml:space="preserve">ourlay, </w:t>
        </w:r>
        <w:r w:rsidRPr="00E6575D">
          <w:rPr>
            <w:rFonts w:ascii="Calibri" w:hAnsi="Calibri" w:cs="Arial"/>
            <w:noProof/>
            <w:szCs w:val="20"/>
            <w:rPrChange w:id="2045" w:author="Hong Qin" w:date="2012-04-22T17:19:00Z">
              <w:rPr>
                <w:rFonts w:ascii="Arial" w:hAnsi="Arial" w:cs="Arial"/>
                <w:sz w:val="20"/>
                <w:szCs w:val="20"/>
              </w:rPr>
            </w:rPrChange>
          </w:rPr>
          <w:t>C</w:t>
        </w:r>
        <w:r w:rsidRPr="00E6575D">
          <w:rPr>
            <w:rFonts w:ascii="Calibri" w:hAnsi="Calibri" w:cs="Arial"/>
            <w:smallCaps/>
            <w:noProof/>
            <w:szCs w:val="20"/>
            <w:rPrChange w:id="2046" w:author="Hong Qin" w:date="2012-04-22T17:19:00Z">
              <w:rPr>
                <w:rFonts w:ascii="Arial" w:hAnsi="Arial" w:cs="Arial"/>
                <w:sz w:val="20"/>
                <w:szCs w:val="20"/>
              </w:rPr>
            </w:rPrChange>
          </w:rPr>
          <w:t xml:space="preserve">. </w:t>
        </w:r>
        <w:r w:rsidRPr="00E6575D">
          <w:rPr>
            <w:rFonts w:ascii="Calibri" w:hAnsi="Calibri" w:cs="Arial"/>
            <w:noProof/>
            <w:szCs w:val="20"/>
            <w:rPrChange w:id="2047" w:author="Hong Qin" w:date="2012-04-22T17:19:00Z">
              <w:rPr>
                <w:rFonts w:ascii="Arial" w:hAnsi="Arial" w:cs="Arial"/>
                <w:sz w:val="20"/>
                <w:szCs w:val="20"/>
              </w:rPr>
            </w:rPrChange>
          </w:rPr>
          <w:t>W</w:t>
        </w:r>
        <w:r w:rsidRPr="00E6575D">
          <w:rPr>
            <w:rFonts w:ascii="Calibri" w:hAnsi="Calibri" w:cs="Arial"/>
            <w:smallCaps/>
            <w:noProof/>
            <w:szCs w:val="20"/>
            <w:rPrChange w:id="2048" w:author="Hong Qin" w:date="2012-04-22T17:19:00Z">
              <w:rPr>
                <w:rFonts w:ascii="Arial" w:hAnsi="Arial" w:cs="Arial"/>
                <w:sz w:val="20"/>
                <w:szCs w:val="20"/>
              </w:rPr>
            </w:rPrChange>
          </w:rPr>
          <w:t>.</w:t>
        </w:r>
        <w:r w:rsidRPr="00E6575D">
          <w:rPr>
            <w:rFonts w:ascii="Calibri" w:hAnsi="Calibri" w:cs="Arial"/>
            <w:noProof/>
            <w:szCs w:val="20"/>
            <w:rPrChange w:id="2049" w:author="Hong Qin" w:date="2012-04-22T17:19:00Z">
              <w:rPr>
                <w:rFonts w:ascii="Arial" w:hAnsi="Arial" w:cs="Arial"/>
                <w:sz w:val="20"/>
                <w:szCs w:val="20"/>
              </w:rPr>
            </w:rPrChange>
          </w:rPr>
          <w:t>, L</w:t>
        </w:r>
        <w:r w:rsidRPr="00E6575D">
          <w:rPr>
            <w:rFonts w:ascii="Calibri" w:hAnsi="Calibri" w:cs="Arial"/>
            <w:smallCaps/>
            <w:noProof/>
            <w:szCs w:val="20"/>
            <w:rPrChange w:id="2050" w:author="Hong Qin" w:date="2012-04-22T17:19:00Z">
              <w:rPr>
                <w:rFonts w:ascii="Arial" w:hAnsi="Arial" w:cs="Arial"/>
                <w:sz w:val="20"/>
                <w:szCs w:val="20"/>
              </w:rPr>
            </w:rPrChange>
          </w:rPr>
          <w:t xml:space="preserve">. </w:t>
        </w:r>
        <w:r w:rsidRPr="00E6575D">
          <w:rPr>
            <w:rFonts w:ascii="Calibri" w:hAnsi="Calibri" w:cs="Arial"/>
            <w:noProof/>
            <w:szCs w:val="20"/>
            <w:rPrChange w:id="2051" w:author="Hong Qin" w:date="2012-04-22T17:19:00Z">
              <w:rPr>
                <w:rFonts w:ascii="Arial" w:hAnsi="Arial" w:cs="Arial"/>
                <w:sz w:val="20"/>
                <w:szCs w:val="20"/>
              </w:rPr>
            </w:rPrChange>
          </w:rPr>
          <w:t>N</w:t>
        </w:r>
        <w:r w:rsidRPr="00E6575D">
          <w:rPr>
            <w:rFonts w:ascii="Calibri" w:hAnsi="Calibri" w:cs="Arial"/>
            <w:smallCaps/>
            <w:noProof/>
            <w:szCs w:val="20"/>
            <w:rPrChange w:id="2052" w:author="Hong Qin" w:date="2012-04-22T17:19:00Z">
              <w:rPr>
                <w:rFonts w:ascii="Arial" w:hAnsi="Arial" w:cs="Arial"/>
                <w:sz w:val="20"/>
                <w:szCs w:val="20"/>
              </w:rPr>
            </w:rPrChange>
          </w:rPr>
          <w:t xml:space="preserve">. </w:t>
        </w:r>
        <w:r w:rsidRPr="00E6575D">
          <w:rPr>
            <w:rFonts w:ascii="Calibri" w:hAnsi="Calibri" w:cs="Arial"/>
            <w:noProof/>
            <w:szCs w:val="20"/>
            <w:rPrChange w:id="2053" w:author="Hong Qin" w:date="2012-04-22T17:19:00Z">
              <w:rPr>
                <w:rFonts w:ascii="Arial" w:hAnsi="Arial" w:cs="Arial"/>
                <w:sz w:val="20"/>
                <w:szCs w:val="20"/>
              </w:rPr>
            </w:rPrChange>
          </w:rPr>
          <w:t>C</w:t>
        </w:r>
        <w:r w:rsidRPr="00E6575D">
          <w:rPr>
            <w:rFonts w:ascii="Calibri" w:hAnsi="Calibri" w:cs="Arial"/>
            <w:smallCaps/>
            <w:noProof/>
            <w:szCs w:val="20"/>
            <w:rPrChange w:id="2054" w:author="Hong Qin" w:date="2012-04-22T17:19:00Z">
              <w:rPr>
                <w:rFonts w:ascii="Arial" w:hAnsi="Arial" w:cs="Arial"/>
                <w:sz w:val="20"/>
                <w:szCs w:val="20"/>
              </w:rPr>
            </w:rPrChange>
          </w:rPr>
          <w:t>arpp</w:t>
        </w:r>
        <w:r w:rsidRPr="00E6575D">
          <w:rPr>
            <w:rFonts w:ascii="Calibri" w:hAnsi="Calibri" w:cs="Arial"/>
            <w:noProof/>
            <w:szCs w:val="20"/>
            <w:rPrChange w:id="2055" w:author="Hong Qin" w:date="2012-04-22T17:19:00Z">
              <w:rPr>
                <w:rFonts w:ascii="Arial" w:hAnsi="Arial" w:cs="Arial"/>
                <w:sz w:val="20"/>
                <w:szCs w:val="20"/>
              </w:rPr>
            </w:rPrChange>
          </w:rPr>
          <w:t>, P</w:t>
        </w:r>
        <w:r w:rsidRPr="00E6575D">
          <w:rPr>
            <w:rFonts w:ascii="Calibri" w:hAnsi="Calibri" w:cs="Arial"/>
            <w:smallCaps/>
            <w:noProof/>
            <w:szCs w:val="20"/>
            <w:rPrChange w:id="2056" w:author="Hong Qin" w:date="2012-04-22T17:19:00Z">
              <w:rPr>
                <w:rFonts w:ascii="Arial" w:hAnsi="Arial" w:cs="Arial"/>
                <w:sz w:val="20"/>
                <w:szCs w:val="20"/>
              </w:rPr>
            </w:rPrChange>
          </w:rPr>
          <w:t xml:space="preserve">. </w:t>
        </w:r>
        <w:r w:rsidRPr="00E6575D">
          <w:rPr>
            <w:rFonts w:ascii="Calibri" w:hAnsi="Calibri" w:cs="Arial"/>
            <w:noProof/>
            <w:szCs w:val="20"/>
            <w:rPrChange w:id="2057" w:author="Hong Qin" w:date="2012-04-22T17:19:00Z">
              <w:rPr>
                <w:rFonts w:ascii="Arial" w:hAnsi="Arial" w:cs="Arial"/>
                <w:sz w:val="20"/>
                <w:szCs w:val="20"/>
              </w:rPr>
            </w:rPrChange>
          </w:rPr>
          <w:t>T</w:t>
        </w:r>
        <w:r w:rsidRPr="00E6575D">
          <w:rPr>
            <w:rFonts w:ascii="Calibri" w:hAnsi="Calibri" w:cs="Arial"/>
            <w:smallCaps/>
            <w:noProof/>
            <w:szCs w:val="20"/>
            <w:rPrChange w:id="2058" w:author="Hong Qin" w:date="2012-04-22T17:19:00Z">
              <w:rPr>
                <w:rFonts w:ascii="Arial" w:hAnsi="Arial" w:cs="Arial"/>
                <w:sz w:val="20"/>
                <w:szCs w:val="20"/>
              </w:rPr>
            </w:rPrChange>
          </w:rPr>
          <w:t>impson</w:t>
        </w:r>
        <w:r w:rsidRPr="00E6575D">
          <w:rPr>
            <w:rFonts w:ascii="Calibri" w:hAnsi="Calibri" w:cs="Arial"/>
            <w:noProof/>
            <w:szCs w:val="20"/>
            <w:rPrChange w:id="2059" w:author="Hong Qin" w:date="2012-04-22T17:19:00Z">
              <w:rPr>
                <w:rFonts w:ascii="Arial" w:hAnsi="Arial" w:cs="Arial"/>
                <w:sz w:val="20"/>
                <w:szCs w:val="20"/>
              </w:rPr>
            </w:rPrChange>
          </w:rPr>
          <w:t>, S</w:t>
        </w:r>
        <w:r w:rsidRPr="00E6575D">
          <w:rPr>
            <w:rFonts w:ascii="Calibri" w:hAnsi="Calibri" w:cs="Arial"/>
            <w:smallCaps/>
            <w:noProof/>
            <w:szCs w:val="20"/>
            <w:rPrChange w:id="2060" w:author="Hong Qin" w:date="2012-04-22T17:19:00Z">
              <w:rPr>
                <w:rFonts w:ascii="Arial" w:hAnsi="Arial" w:cs="Arial"/>
                <w:sz w:val="20"/>
                <w:szCs w:val="20"/>
              </w:rPr>
            </w:rPrChange>
          </w:rPr>
          <w:t xml:space="preserve">. </w:t>
        </w:r>
        <w:r w:rsidRPr="00E6575D">
          <w:rPr>
            <w:rFonts w:ascii="Calibri" w:hAnsi="Calibri" w:cs="Arial"/>
            <w:noProof/>
            <w:szCs w:val="20"/>
            <w:rPrChange w:id="2061" w:author="Hong Qin" w:date="2012-04-22T17:19:00Z">
              <w:rPr>
                <w:rFonts w:ascii="Arial" w:hAnsi="Arial" w:cs="Arial"/>
                <w:sz w:val="20"/>
                <w:szCs w:val="20"/>
              </w:rPr>
            </w:rPrChange>
          </w:rPr>
          <w:t>J</w:t>
        </w:r>
        <w:r w:rsidRPr="00E6575D">
          <w:rPr>
            <w:rFonts w:ascii="Calibri" w:hAnsi="Calibri" w:cs="Arial"/>
            <w:smallCaps/>
            <w:noProof/>
            <w:szCs w:val="20"/>
            <w:rPrChange w:id="2062" w:author="Hong Qin" w:date="2012-04-22T17:19:00Z">
              <w:rPr>
                <w:rFonts w:ascii="Arial" w:hAnsi="Arial" w:cs="Arial"/>
                <w:sz w:val="20"/>
                <w:szCs w:val="20"/>
              </w:rPr>
            </w:rPrChange>
          </w:rPr>
          <w:t xml:space="preserve">. </w:t>
        </w:r>
        <w:r w:rsidRPr="00E6575D">
          <w:rPr>
            <w:rFonts w:ascii="Calibri" w:hAnsi="Calibri" w:cs="Arial"/>
            <w:noProof/>
            <w:szCs w:val="20"/>
            <w:rPrChange w:id="2063" w:author="Hong Qin" w:date="2012-04-22T17:19:00Z">
              <w:rPr>
                <w:rFonts w:ascii="Arial" w:hAnsi="Arial" w:cs="Arial"/>
                <w:sz w:val="20"/>
                <w:szCs w:val="20"/>
              </w:rPr>
            </w:rPrChange>
          </w:rPr>
          <w:t>W</w:t>
        </w:r>
        <w:r w:rsidRPr="00E6575D">
          <w:rPr>
            <w:rFonts w:ascii="Calibri" w:hAnsi="Calibri" w:cs="Arial"/>
            <w:smallCaps/>
            <w:noProof/>
            <w:szCs w:val="20"/>
            <w:rPrChange w:id="2064" w:author="Hong Qin" w:date="2012-04-22T17:19:00Z">
              <w:rPr>
                <w:rFonts w:ascii="Arial" w:hAnsi="Arial" w:cs="Arial"/>
                <w:sz w:val="20"/>
                <w:szCs w:val="20"/>
              </w:rPr>
            </w:rPrChange>
          </w:rPr>
          <w:t>inder</w:t>
        </w:r>
        <w:r w:rsidRPr="00E6575D">
          <w:rPr>
            <w:rFonts w:ascii="Calibri" w:hAnsi="Calibri" w:cs="Arial"/>
            <w:noProof/>
            <w:szCs w:val="20"/>
            <w:rPrChange w:id="2065" w:author="Hong Qin" w:date="2012-04-22T17:19:00Z">
              <w:rPr>
                <w:rFonts w:ascii="Arial" w:hAnsi="Arial" w:cs="Arial"/>
                <w:sz w:val="20"/>
                <w:szCs w:val="20"/>
              </w:rPr>
            </w:rPrChange>
          </w:rPr>
          <w:t xml:space="preserve"> and K</w:t>
        </w:r>
        <w:r w:rsidRPr="00E6575D">
          <w:rPr>
            <w:rFonts w:ascii="Calibri" w:hAnsi="Calibri" w:cs="Arial"/>
            <w:smallCaps/>
            <w:noProof/>
            <w:szCs w:val="20"/>
            <w:rPrChange w:id="2066" w:author="Hong Qin" w:date="2012-04-22T17:19:00Z">
              <w:rPr>
                <w:rFonts w:ascii="Arial" w:hAnsi="Arial" w:cs="Arial"/>
                <w:sz w:val="20"/>
                <w:szCs w:val="20"/>
              </w:rPr>
            </w:rPrChange>
          </w:rPr>
          <w:t xml:space="preserve">. </w:t>
        </w:r>
        <w:r w:rsidRPr="00E6575D">
          <w:rPr>
            <w:rFonts w:ascii="Calibri" w:hAnsi="Calibri" w:cs="Arial"/>
            <w:noProof/>
            <w:szCs w:val="20"/>
            <w:rPrChange w:id="2067" w:author="Hong Qin" w:date="2012-04-22T17:19:00Z">
              <w:rPr>
                <w:rFonts w:ascii="Arial" w:hAnsi="Arial" w:cs="Arial"/>
                <w:sz w:val="20"/>
                <w:szCs w:val="20"/>
              </w:rPr>
            </w:rPrChange>
          </w:rPr>
          <w:t>R</w:t>
        </w:r>
        <w:r w:rsidRPr="00E6575D">
          <w:rPr>
            <w:rFonts w:ascii="Calibri" w:hAnsi="Calibri" w:cs="Arial"/>
            <w:smallCaps/>
            <w:noProof/>
            <w:szCs w:val="20"/>
            <w:rPrChange w:id="2068" w:author="Hong Qin" w:date="2012-04-22T17:19:00Z">
              <w:rPr>
                <w:rFonts w:ascii="Arial" w:hAnsi="Arial" w:cs="Arial"/>
                <w:sz w:val="20"/>
                <w:szCs w:val="20"/>
              </w:rPr>
            </w:rPrChange>
          </w:rPr>
          <w:t xml:space="preserve">. </w:t>
        </w:r>
        <w:r w:rsidRPr="00E6575D">
          <w:rPr>
            <w:rFonts w:ascii="Calibri" w:hAnsi="Calibri" w:cs="Arial"/>
            <w:noProof/>
            <w:szCs w:val="20"/>
            <w:rPrChange w:id="2069" w:author="Hong Qin" w:date="2012-04-22T17:19:00Z">
              <w:rPr>
                <w:rFonts w:ascii="Arial" w:hAnsi="Arial" w:cs="Arial"/>
                <w:sz w:val="20"/>
                <w:szCs w:val="20"/>
              </w:rPr>
            </w:rPrChange>
          </w:rPr>
          <w:t>A</w:t>
        </w:r>
        <w:r w:rsidRPr="00E6575D">
          <w:rPr>
            <w:rFonts w:ascii="Calibri" w:hAnsi="Calibri" w:cs="Arial"/>
            <w:smallCaps/>
            <w:noProof/>
            <w:szCs w:val="20"/>
            <w:rPrChange w:id="2070" w:author="Hong Qin" w:date="2012-04-22T17:19:00Z">
              <w:rPr>
                <w:rFonts w:ascii="Arial" w:hAnsi="Arial" w:cs="Arial"/>
                <w:sz w:val="20"/>
                <w:szCs w:val="20"/>
              </w:rPr>
            </w:rPrChange>
          </w:rPr>
          <w:t>yscough</w:t>
        </w:r>
        <w:r w:rsidRPr="00E6575D">
          <w:rPr>
            <w:rFonts w:ascii="Calibri" w:hAnsi="Calibri" w:cs="Arial"/>
            <w:noProof/>
            <w:szCs w:val="20"/>
            <w:rPrChange w:id="2071" w:author="Hong Qin" w:date="2012-04-22T17:19:00Z">
              <w:rPr>
                <w:rFonts w:ascii="Arial" w:hAnsi="Arial" w:cs="Arial"/>
                <w:sz w:val="20"/>
                <w:szCs w:val="20"/>
              </w:rPr>
            </w:rPrChange>
          </w:rPr>
          <w:t xml:space="preserve">, 2004 A role for the actin cytoskeleton in cell death and aging in yeast. J Cell Biol </w:t>
        </w:r>
        <w:r w:rsidRPr="00E6575D">
          <w:rPr>
            <w:rFonts w:ascii="Calibri" w:hAnsi="Calibri" w:cs="Arial"/>
            <w:b/>
            <w:noProof/>
            <w:szCs w:val="20"/>
            <w:rPrChange w:id="2072" w:author="Hong Qin" w:date="2012-04-22T17:19:00Z">
              <w:rPr>
                <w:rFonts w:ascii="Arial" w:hAnsi="Arial" w:cs="Arial"/>
                <w:sz w:val="20"/>
                <w:szCs w:val="20"/>
              </w:rPr>
            </w:rPrChange>
          </w:rPr>
          <w:t>164:</w:t>
        </w:r>
        <w:r w:rsidRPr="00E6575D">
          <w:rPr>
            <w:rFonts w:ascii="Calibri" w:hAnsi="Calibri" w:cs="Arial"/>
            <w:noProof/>
            <w:szCs w:val="20"/>
            <w:rPrChange w:id="2073" w:author="Hong Qin" w:date="2012-04-22T17:19:00Z">
              <w:rPr>
                <w:rFonts w:ascii="Arial" w:hAnsi="Arial" w:cs="Arial"/>
                <w:sz w:val="20"/>
                <w:szCs w:val="20"/>
              </w:rPr>
            </w:rPrChange>
          </w:rPr>
          <w:t xml:space="preserve"> 803-809.</w:t>
        </w:r>
      </w:ins>
    </w:p>
    <w:p w:rsidR="00257CB6" w:rsidRPr="00257CB6" w:rsidRDefault="00E6575D" w:rsidP="00257CB6">
      <w:pPr>
        <w:spacing w:after="0" w:line="240" w:lineRule="auto"/>
        <w:ind w:left="720" w:hanging="720"/>
        <w:rPr>
          <w:ins w:id="2074" w:author="Hong Qin" w:date="2012-04-22T17:19:00Z"/>
          <w:rFonts w:ascii="Calibri" w:hAnsi="Calibri"/>
          <w:rPrChange w:id="2075" w:author="Hong Qin" w:date="2012-04-23T00:08:00Z">
            <w:rPr>
              <w:ins w:id="2076" w:author="Hong Qin" w:date="2012-04-22T17:19:00Z"/>
              <w:rFonts w:ascii="Arial" w:hAnsi="Arial"/>
            </w:rPr>
          </w:rPrChange>
        </w:rPr>
      </w:pPr>
      <w:ins w:id="2077" w:author="Hong Qin" w:date="2012-04-22T17:19:00Z">
        <w:r w:rsidRPr="00E6575D">
          <w:rPr>
            <w:rFonts w:ascii="Calibri" w:hAnsi="Calibri"/>
            <w:rPrChange w:id="2078" w:author="Hong Qin" w:date="2012-04-23T00:08:00Z">
              <w:rPr>
                <w:rFonts w:ascii="Arial" w:hAnsi="Arial"/>
                <w:sz w:val="16"/>
                <w:szCs w:val="16"/>
              </w:rPr>
            </w:rPrChange>
          </w:rPr>
          <w:t>G</w:t>
        </w:r>
        <w:r w:rsidRPr="00E6575D">
          <w:rPr>
            <w:rFonts w:ascii="Calibri" w:hAnsi="Calibri"/>
            <w:smallCaps/>
            <w:rPrChange w:id="2079" w:author="Hong Qin" w:date="2012-04-23T00:08:00Z">
              <w:rPr>
                <w:rFonts w:ascii="Arial" w:hAnsi="Arial"/>
                <w:smallCaps/>
                <w:sz w:val="16"/>
                <w:szCs w:val="16"/>
              </w:rPr>
            </w:rPrChange>
          </w:rPr>
          <w:t xml:space="preserve">ravel, </w:t>
        </w:r>
        <w:r w:rsidRPr="00E6575D">
          <w:rPr>
            <w:rFonts w:ascii="Calibri" w:hAnsi="Calibri"/>
            <w:rPrChange w:id="2080" w:author="Hong Qin" w:date="2012-04-23T00:08:00Z">
              <w:rPr>
                <w:rFonts w:ascii="Arial" w:hAnsi="Arial"/>
                <w:sz w:val="16"/>
                <w:szCs w:val="16"/>
              </w:rPr>
            </w:rPrChange>
          </w:rPr>
          <w:t>S</w:t>
        </w:r>
        <w:r w:rsidRPr="00E6575D">
          <w:rPr>
            <w:rFonts w:ascii="Calibri" w:hAnsi="Calibri"/>
            <w:smallCaps/>
            <w:rPrChange w:id="2081" w:author="Hong Qin" w:date="2012-04-23T00:08:00Z">
              <w:rPr>
                <w:rFonts w:ascii="Arial" w:hAnsi="Arial"/>
                <w:sz w:val="16"/>
                <w:szCs w:val="16"/>
              </w:rPr>
            </w:rPrChange>
          </w:rPr>
          <w:t>.</w:t>
        </w:r>
        <w:r w:rsidRPr="00E6575D">
          <w:rPr>
            <w:rFonts w:ascii="Calibri" w:hAnsi="Calibri"/>
            <w:rPrChange w:id="2082" w:author="Hong Qin" w:date="2012-04-23T00:08:00Z">
              <w:rPr>
                <w:rFonts w:ascii="Arial" w:hAnsi="Arial"/>
                <w:sz w:val="16"/>
                <w:szCs w:val="16"/>
              </w:rPr>
            </w:rPrChange>
          </w:rPr>
          <w:t>, and S</w:t>
        </w:r>
        <w:r w:rsidRPr="00E6575D">
          <w:rPr>
            <w:rFonts w:ascii="Calibri" w:hAnsi="Calibri"/>
            <w:smallCaps/>
            <w:rPrChange w:id="2083" w:author="Hong Qin" w:date="2012-04-23T00:08:00Z">
              <w:rPr>
                <w:rFonts w:ascii="Arial" w:hAnsi="Arial"/>
                <w:sz w:val="16"/>
                <w:szCs w:val="16"/>
              </w:rPr>
            </w:rPrChange>
          </w:rPr>
          <w:t xml:space="preserve">. </w:t>
        </w:r>
        <w:r w:rsidRPr="00E6575D">
          <w:rPr>
            <w:rFonts w:ascii="Calibri" w:hAnsi="Calibri"/>
            <w:rPrChange w:id="2084" w:author="Hong Qin" w:date="2012-04-23T00:08:00Z">
              <w:rPr>
                <w:rFonts w:ascii="Arial" w:hAnsi="Arial"/>
                <w:sz w:val="16"/>
                <w:szCs w:val="16"/>
              </w:rPr>
            </w:rPrChange>
          </w:rPr>
          <w:t>P</w:t>
        </w:r>
        <w:r w:rsidRPr="00E6575D">
          <w:rPr>
            <w:rFonts w:ascii="Calibri" w:hAnsi="Calibri"/>
            <w:smallCaps/>
            <w:rPrChange w:id="2085" w:author="Hong Qin" w:date="2012-04-23T00:08:00Z">
              <w:rPr>
                <w:rFonts w:ascii="Arial" w:hAnsi="Arial"/>
                <w:sz w:val="16"/>
                <w:szCs w:val="16"/>
              </w:rPr>
            </w:rPrChange>
          </w:rPr>
          <w:t xml:space="preserve">. </w:t>
        </w:r>
        <w:r w:rsidRPr="00E6575D">
          <w:rPr>
            <w:rFonts w:ascii="Calibri" w:hAnsi="Calibri"/>
            <w:rPrChange w:id="2086" w:author="Hong Qin" w:date="2012-04-23T00:08:00Z">
              <w:rPr>
                <w:rFonts w:ascii="Arial" w:hAnsi="Arial"/>
                <w:sz w:val="16"/>
                <w:szCs w:val="16"/>
              </w:rPr>
            </w:rPrChange>
          </w:rPr>
          <w:t>J</w:t>
        </w:r>
        <w:r w:rsidRPr="00E6575D">
          <w:rPr>
            <w:rFonts w:ascii="Calibri" w:hAnsi="Calibri"/>
            <w:smallCaps/>
            <w:rPrChange w:id="2087" w:author="Hong Qin" w:date="2012-04-23T00:08:00Z">
              <w:rPr>
                <w:rFonts w:ascii="Arial" w:hAnsi="Arial"/>
                <w:smallCaps/>
                <w:sz w:val="16"/>
                <w:szCs w:val="16"/>
              </w:rPr>
            </w:rPrChange>
          </w:rPr>
          <w:t>ackson</w:t>
        </w:r>
        <w:r w:rsidRPr="00E6575D">
          <w:rPr>
            <w:rFonts w:ascii="Calibri" w:hAnsi="Calibri"/>
            <w:rPrChange w:id="2088" w:author="Hong Qin" w:date="2012-04-23T00:08:00Z">
              <w:rPr>
                <w:rFonts w:ascii="Arial" w:hAnsi="Arial"/>
                <w:sz w:val="16"/>
                <w:szCs w:val="16"/>
              </w:rPr>
            </w:rPrChange>
          </w:rPr>
          <w:t xml:space="preserve">, 2003 Increased genome instability in aging yeast. Cell </w:t>
        </w:r>
        <w:r w:rsidRPr="00E6575D">
          <w:rPr>
            <w:rFonts w:ascii="Calibri" w:hAnsi="Calibri"/>
            <w:b/>
            <w:rPrChange w:id="2089" w:author="Hong Qin" w:date="2012-04-23T00:08:00Z">
              <w:rPr>
                <w:rFonts w:ascii="Arial" w:hAnsi="Arial"/>
                <w:b/>
                <w:sz w:val="16"/>
                <w:szCs w:val="16"/>
              </w:rPr>
            </w:rPrChange>
          </w:rPr>
          <w:t>115:</w:t>
        </w:r>
        <w:r w:rsidRPr="00E6575D">
          <w:rPr>
            <w:rFonts w:ascii="Calibri" w:hAnsi="Calibri"/>
            <w:rPrChange w:id="2090" w:author="Hong Qin" w:date="2012-04-23T00:08:00Z">
              <w:rPr>
                <w:rFonts w:ascii="Arial" w:hAnsi="Arial"/>
                <w:sz w:val="16"/>
                <w:szCs w:val="16"/>
              </w:rPr>
            </w:rPrChange>
          </w:rPr>
          <w:t xml:space="preserve"> 1-2.</w:t>
        </w:r>
      </w:ins>
    </w:p>
    <w:p w:rsidR="00257CB6" w:rsidRPr="00257CB6" w:rsidRDefault="00E6575D" w:rsidP="00257CB6">
      <w:pPr>
        <w:spacing w:after="0" w:line="240" w:lineRule="auto"/>
        <w:ind w:left="720" w:hanging="720"/>
        <w:rPr>
          <w:ins w:id="2091" w:author="Lindsay" w:date="2012-04-22T09:37:00Z"/>
          <w:rFonts w:ascii="Calibri" w:hAnsi="Calibri"/>
          <w:rPrChange w:id="2092" w:author="Hong Qin" w:date="2012-04-23T00:08:00Z">
            <w:rPr>
              <w:ins w:id="2093" w:author="Lindsay" w:date="2012-04-22T09:37:00Z"/>
              <w:rFonts w:ascii="Arial" w:hAnsi="Arial"/>
            </w:rPr>
          </w:rPrChange>
        </w:rPr>
      </w:pPr>
      <w:ins w:id="2094" w:author="Hong Qin" w:date="2012-04-22T17:19:00Z">
        <w:r w:rsidRPr="00E6575D">
          <w:rPr>
            <w:rFonts w:ascii="Calibri" w:hAnsi="Calibri"/>
            <w:rPrChange w:id="2095" w:author="Hong Qin" w:date="2012-04-23T00:08:00Z">
              <w:rPr>
                <w:rFonts w:ascii="Arial" w:hAnsi="Arial"/>
                <w:sz w:val="16"/>
                <w:szCs w:val="16"/>
              </w:rPr>
            </w:rPrChange>
          </w:rPr>
          <w:t>H</w:t>
        </w:r>
        <w:r w:rsidRPr="00E6575D">
          <w:rPr>
            <w:rFonts w:ascii="Calibri" w:hAnsi="Calibri"/>
            <w:smallCaps/>
            <w:rPrChange w:id="2096" w:author="Hong Qin" w:date="2012-04-23T00:08:00Z">
              <w:rPr>
                <w:rFonts w:ascii="Arial" w:hAnsi="Arial"/>
                <w:smallCaps/>
                <w:sz w:val="16"/>
                <w:szCs w:val="16"/>
              </w:rPr>
            </w:rPrChange>
          </w:rPr>
          <w:t xml:space="preserve">arman, </w:t>
        </w:r>
        <w:r w:rsidRPr="00E6575D">
          <w:rPr>
            <w:rFonts w:ascii="Calibri" w:hAnsi="Calibri"/>
            <w:rPrChange w:id="2097" w:author="Hong Qin" w:date="2012-04-23T00:08:00Z">
              <w:rPr>
                <w:rFonts w:ascii="Arial" w:hAnsi="Arial"/>
                <w:sz w:val="16"/>
                <w:szCs w:val="16"/>
              </w:rPr>
            </w:rPrChange>
          </w:rPr>
          <w:t>D</w:t>
        </w:r>
        <w:r w:rsidRPr="00E6575D">
          <w:rPr>
            <w:rFonts w:ascii="Calibri" w:hAnsi="Calibri"/>
            <w:smallCaps/>
            <w:rPrChange w:id="2098" w:author="Hong Qin" w:date="2012-04-23T00:08:00Z">
              <w:rPr>
                <w:rFonts w:ascii="Arial" w:hAnsi="Arial"/>
                <w:sz w:val="16"/>
                <w:szCs w:val="16"/>
              </w:rPr>
            </w:rPrChange>
          </w:rPr>
          <w:t>.</w:t>
        </w:r>
        <w:r w:rsidRPr="00E6575D">
          <w:rPr>
            <w:rFonts w:ascii="Calibri" w:hAnsi="Calibri"/>
            <w:rPrChange w:id="2099" w:author="Hong Qin" w:date="2012-04-23T00:08:00Z">
              <w:rPr>
                <w:rFonts w:ascii="Arial" w:hAnsi="Arial"/>
                <w:sz w:val="16"/>
                <w:szCs w:val="16"/>
              </w:rPr>
            </w:rPrChange>
          </w:rPr>
          <w:t xml:space="preserve">, 1956 Aging: a theory based on free radical and radiation chemistry. J Gerontol </w:t>
        </w:r>
        <w:r w:rsidRPr="00E6575D">
          <w:rPr>
            <w:rFonts w:ascii="Calibri" w:hAnsi="Calibri"/>
            <w:b/>
            <w:rPrChange w:id="2100" w:author="Hong Qin" w:date="2012-04-23T00:08:00Z">
              <w:rPr>
                <w:rFonts w:ascii="Arial" w:hAnsi="Arial"/>
                <w:b/>
                <w:sz w:val="16"/>
                <w:szCs w:val="16"/>
              </w:rPr>
            </w:rPrChange>
          </w:rPr>
          <w:t>11:</w:t>
        </w:r>
        <w:r w:rsidRPr="00E6575D">
          <w:rPr>
            <w:rFonts w:ascii="Calibri" w:hAnsi="Calibri"/>
            <w:rPrChange w:id="2101" w:author="Hong Qin" w:date="2012-04-23T00:08:00Z">
              <w:rPr>
                <w:rFonts w:ascii="Arial" w:hAnsi="Arial"/>
                <w:sz w:val="16"/>
                <w:szCs w:val="16"/>
              </w:rPr>
            </w:rPrChange>
          </w:rPr>
          <w:t xml:space="preserve"> 298-300.</w:t>
        </w:r>
      </w:ins>
    </w:p>
    <w:p w:rsidR="00A633E3" w:rsidRPr="00F00454" w:rsidRDefault="00E6575D" w:rsidP="00AC5D1A">
      <w:pPr>
        <w:spacing w:after="0" w:line="240" w:lineRule="auto"/>
        <w:ind w:left="720" w:hanging="720"/>
        <w:rPr>
          <w:ins w:id="2102" w:author="Lindsay" w:date="2012-04-23T00:08:00Z"/>
          <w:rFonts w:ascii="Arial" w:hAnsi="Arial" w:cs="Arial"/>
          <w:noProof/>
          <w:szCs w:val="20"/>
          <w:rPrChange w:id="2103" w:author="Lindsay" w:date="2012-04-22T10:48:00Z">
            <w:rPr>
              <w:ins w:id="2104" w:author="Lindsay" w:date="2012-04-23T00:08:00Z"/>
              <w:rFonts w:ascii="Calibri" w:hAnsi="Calibri" w:cs="Arial"/>
              <w:noProof/>
              <w:szCs w:val="20"/>
            </w:rPr>
          </w:rPrChange>
        </w:rPr>
      </w:pPr>
      <w:ins w:id="2105" w:author="Lindsay" w:date="2012-04-22T09:37:00Z">
        <w:r w:rsidRPr="00E6575D">
          <w:rPr>
            <w:rFonts w:ascii="Arial" w:hAnsi="Arial" w:cs="Arial"/>
            <w:noProof/>
            <w:szCs w:val="20"/>
            <w:rPrChange w:id="2106" w:author="Lindsay" w:date="2012-04-22T10:48:00Z">
              <w:rPr>
                <w:rFonts w:ascii="Calibri" w:hAnsi="Calibri" w:cs="Arial"/>
                <w:noProof/>
                <w:sz w:val="16"/>
                <w:szCs w:val="20"/>
              </w:rPr>
            </w:rPrChange>
          </w:rPr>
          <w:t>H</w:t>
        </w:r>
        <w:r w:rsidRPr="00E6575D">
          <w:rPr>
            <w:rFonts w:ascii="Arial" w:hAnsi="Arial" w:cs="Arial"/>
            <w:noProof/>
            <w:sz w:val="18"/>
            <w:szCs w:val="18"/>
            <w:rPrChange w:id="2107" w:author="Lindsay" w:date="2012-04-22T21:54:00Z">
              <w:rPr>
                <w:rFonts w:ascii="Calibri" w:hAnsi="Calibri" w:cs="Arial"/>
                <w:noProof/>
                <w:sz w:val="16"/>
                <w:szCs w:val="20"/>
              </w:rPr>
            </w:rPrChange>
          </w:rPr>
          <w:t>AYDEN</w:t>
        </w:r>
        <w:r w:rsidRPr="00E6575D">
          <w:rPr>
            <w:rFonts w:ascii="Arial" w:hAnsi="Arial" w:cs="Arial"/>
            <w:noProof/>
            <w:szCs w:val="20"/>
            <w:rPrChange w:id="2108" w:author="Lindsay" w:date="2012-04-22T10:48:00Z">
              <w:rPr>
                <w:rFonts w:ascii="Calibri" w:hAnsi="Calibri" w:cs="Arial"/>
                <w:noProof/>
                <w:sz w:val="16"/>
                <w:szCs w:val="20"/>
              </w:rPr>
            </w:rPrChange>
          </w:rPr>
          <w:t xml:space="preserve">, </w:t>
        </w:r>
      </w:ins>
      <w:ins w:id="2109" w:author="Lindsay" w:date="2012-04-22T09:45:00Z">
        <w:r w:rsidRPr="00E6575D">
          <w:rPr>
            <w:rFonts w:ascii="Arial" w:hAnsi="Arial" w:cs="Arial"/>
            <w:noProof/>
            <w:szCs w:val="20"/>
            <w:rPrChange w:id="2110" w:author="Lindsay" w:date="2012-04-22T10:48:00Z">
              <w:rPr>
                <w:rFonts w:ascii="Calibri" w:hAnsi="Calibri" w:cs="Arial"/>
                <w:noProof/>
                <w:sz w:val="16"/>
                <w:szCs w:val="20"/>
              </w:rPr>
            </w:rPrChange>
          </w:rPr>
          <w:t>J.B.S</w:t>
        </w:r>
      </w:ins>
      <w:ins w:id="2111" w:author="Lindsay" w:date="2012-04-22T09:38:00Z">
        <w:r w:rsidRPr="00E6575D">
          <w:rPr>
            <w:rFonts w:ascii="Arial" w:hAnsi="Arial" w:cs="Arial"/>
            <w:noProof/>
            <w:szCs w:val="20"/>
            <w:rPrChange w:id="2112" w:author="Lindsay" w:date="2012-04-22T10:48:00Z">
              <w:rPr>
                <w:rFonts w:ascii="Calibri" w:hAnsi="Calibri" w:cs="Arial"/>
                <w:noProof/>
                <w:sz w:val="16"/>
                <w:szCs w:val="20"/>
              </w:rPr>
            </w:rPrChange>
          </w:rPr>
          <w:t>., 1</w:t>
        </w:r>
      </w:ins>
      <w:ins w:id="2113" w:author="Lindsay" w:date="2012-04-22T09:45:00Z">
        <w:r w:rsidRPr="00E6575D">
          <w:rPr>
            <w:rFonts w:ascii="Arial" w:hAnsi="Arial" w:cs="Arial"/>
            <w:noProof/>
            <w:szCs w:val="20"/>
            <w:rPrChange w:id="2114" w:author="Lindsay" w:date="2012-04-22T10:48:00Z">
              <w:rPr>
                <w:rFonts w:ascii="Calibri" w:hAnsi="Calibri" w:cs="Arial"/>
                <w:noProof/>
                <w:sz w:val="16"/>
                <w:szCs w:val="20"/>
              </w:rPr>
            </w:rPrChange>
          </w:rPr>
          <w:t>938 T</w:t>
        </w:r>
      </w:ins>
      <w:ins w:id="2115" w:author="Lindsay" w:date="2012-04-22T09:46:00Z">
        <w:r w:rsidRPr="00E6575D">
          <w:rPr>
            <w:rFonts w:ascii="Arial" w:hAnsi="Arial" w:cs="Arial"/>
            <w:noProof/>
            <w:szCs w:val="20"/>
            <w:rPrChange w:id="2116" w:author="Lindsay" w:date="2012-04-22T10:48:00Z">
              <w:rPr>
                <w:rFonts w:ascii="Calibri" w:hAnsi="Calibri" w:cs="Arial"/>
                <w:noProof/>
                <w:sz w:val="16"/>
                <w:szCs w:val="20"/>
              </w:rPr>
            </w:rPrChange>
          </w:rPr>
          <w:t>he estimation of frequencies of recessive conditions in man. Ann Euguen</w:t>
        </w:r>
      </w:ins>
      <w:ins w:id="2117" w:author="Lindsay" w:date="2012-04-22T09:47:00Z">
        <w:r w:rsidRPr="00E6575D">
          <w:rPr>
            <w:rFonts w:ascii="Arial" w:hAnsi="Arial" w:cs="Arial"/>
            <w:noProof/>
            <w:szCs w:val="20"/>
            <w:rPrChange w:id="2118" w:author="Lindsay" w:date="2012-04-22T10:48:00Z">
              <w:rPr>
                <w:rFonts w:ascii="Calibri" w:hAnsi="Calibri" w:cs="Arial"/>
                <w:noProof/>
                <w:sz w:val="16"/>
                <w:szCs w:val="20"/>
              </w:rPr>
            </w:rPrChange>
          </w:rPr>
          <w:t xml:space="preserve">, </w:t>
        </w:r>
        <w:r w:rsidRPr="00E6575D">
          <w:rPr>
            <w:rFonts w:ascii="Arial" w:hAnsi="Arial" w:cs="Arial"/>
            <w:b/>
            <w:noProof/>
            <w:szCs w:val="20"/>
            <w:rPrChange w:id="2119" w:author="Lindsay" w:date="2012-04-22T10:48:00Z">
              <w:rPr>
                <w:rFonts w:ascii="Calibri" w:hAnsi="Calibri" w:cs="Arial"/>
                <w:noProof/>
                <w:sz w:val="16"/>
                <w:szCs w:val="20"/>
              </w:rPr>
            </w:rPrChange>
          </w:rPr>
          <w:t>8:</w:t>
        </w:r>
        <w:r w:rsidRPr="00E6575D">
          <w:rPr>
            <w:rFonts w:ascii="Arial" w:hAnsi="Arial" w:cs="Arial"/>
            <w:noProof/>
            <w:szCs w:val="20"/>
            <w:rPrChange w:id="2120" w:author="Lindsay" w:date="2012-04-22T10:48:00Z">
              <w:rPr>
                <w:rFonts w:ascii="Calibri" w:hAnsi="Calibri" w:cs="Arial"/>
                <w:noProof/>
                <w:sz w:val="16"/>
                <w:szCs w:val="20"/>
              </w:rPr>
            </w:rPrChange>
          </w:rPr>
          <w:t xml:space="preserve"> 255-265.</w:t>
        </w:r>
      </w:ins>
    </w:p>
    <w:p w:rsidR="00257CB6" w:rsidRPr="00257CB6" w:rsidRDefault="00E6575D" w:rsidP="00257CB6">
      <w:pPr>
        <w:spacing w:after="0" w:line="240" w:lineRule="auto"/>
        <w:ind w:left="720" w:hanging="720"/>
        <w:rPr>
          <w:ins w:id="2121" w:author="Hong Qin" w:date="2012-04-22T17:19:00Z"/>
          <w:rFonts w:ascii="Calibri" w:hAnsi="Calibri"/>
          <w:rPrChange w:id="2122" w:author="Hong Qin" w:date="2012-04-23T00:08:00Z">
            <w:rPr>
              <w:ins w:id="2123" w:author="Hong Qin" w:date="2012-04-22T17:19:00Z"/>
              <w:rFonts w:ascii="Arial" w:hAnsi="Arial"/>
            </w:rPr>
          </w:rPrChange>
        </w:rPr>
      </w:pPr>
      <w:ins w:id="2124" w:author="Hong Qin" w:date="2012-04-22T17:19:00Z">
        <w:r w:rsidRPr="00E6575D">
          <w:rPr>
            <w:rFonts w:ascii="Calibri" w:hAnsi="Calibri"/>
            <w:rPrChange w:id="2125" w:author="Hong Qin" w:date="2012-04-23T00:08:00Z">
              <w:rPr>
                <w:rFonts w:ascii="Arial" w:hAnsi="Arial"/>
                <w:sz w:val="16"/>
                <w:szCs w:val="16"/>
              </w:rPr>
            </w:rPrChange>
          </w:rPr>
          <w:t>H</w:t>
        </w:r>
        <w:r w:rsidRPr="00E6575D">
          <w:rPr>
            <w:rFonts w:ascii="Calibri" w:hAnsi="Calibri"/>
            <w:smallCaps/>
            <w:rPrChange w:id="2126" w:author="Hong Qin" w:date="2012-04-23T00:08:00Z">
              <w:rPr>
                <w:rFonts w:ascii="Arial" w:hAnsi="Arial"/>
                <w:smallCaps/>
                <w:sz w:val="16"/>
                <w:szCs w:val="16"/>
              </w:rPr>
            </w:rPrChange>
          </w:rPr>
          <w:t xml:space="preserve">iraoka, </w:t>
        </w:r>
        <w:r w:rsidRPr="00E6575D">
          <w:rPr>
            <w:rFonts w:ascii="Calibri" w:hAnsi="Calibri"/>
            <w:rPrChange w:id="2127" w:author="Hong Qin" w:date="2012-04-23T00:08:00Z">
              <w:rPr>
                <w:rFonts w:ascii="Arial" w:hAnsi="Arial"/>
                <w:sz w:val="16"/>
                <w:szCs w:val="16"/>
              </w:rPr>
            </w:rPrChange>
          </w:rPr>
          <w:t>M</w:t>
        </w:r>
        <w:r w:rsidRPr="00E6575D">
          <w:rPr>
            <w:rFonts w:ascii="Calibri" w:hAnsi="Calibri"/>
            <w:smallCaps/>
            <w:rPrChange w:id="2128" w:author="Hong Qin" w:date="2012-04-23T00:08:00Z">
              <w:rPr>
                <w:rFonts w:ascii="Arial" w:hAnsi="Arial"/>
                <w:sz w:val="16"/>
                <w:szCs w:val="16"/>
              </w:rPr>
            </w:rPrChange>
          </w:rPr>
          <w:t>.</w:t>
        </w:r>
        <w:r w:rsidRPr="00E6575D">
          <w:rPr>
            <w:rFonts w:ascii="Calibri" w:hAnsi="Calibri"/>
            <w:rPrChange w:id="2129" w:author="Hong Qin" w:date="2012-04-23T00:08:00Z">
              <w:rPr>
                <w:rFonts w:ascii="Arial" w:hAnsi="Arial"/>
                <w:sz w:val="16"/>
                <w:szCs w:val="16"/>
              </w:rPr>
            </w:rPrChange>
          </w:rPr>
          <w:t>, K</w:t>
        </w:r>
        <w:r w:rsidRPr="00E6575D">
          <w:rPr>
            <w:rFonts w:ascii="Calibri" w:hAnsi="Calibri"/>
            <w:smallCaps/>
            <w:rPrChange w:id="2130" w:author="Hong Qin" w:date="2012-04-23T00:08:00Z">
              <w:rPr>
                <w:rFonts w:ascii="Arial" w:hAnsi="Arial"/>
                <w:sz w:val="16"/>
                <w:szCs w:val="16"/>
              </w:rPr>
            </w:rPrChange>
          </w:rPr>
          <w:t xml:space="preserve">. </w:t>
        </w:r>
        <w:r w:rsidRPr="00E6575D">
          <w:rPr>
            <w:rFonts w:ascii="Calibri" w:hAnsi="Calibri"/>
            <w:rPrChange w:id="2131" w:author="Hong Qin" w:date="2012-04-23T00:08:00Z">
              <w:rPr>
                <w:rFonts w:ascii="Arial" w:hAnsi="Arial"/>
                <w:sz w:val="16"/>
                <w:szCs w:val="16"/>
              </w:rPr>
            </w:rPrChange>
          </w:rPr>
          <w:t>W</w:t>
        </w:r>
        <w:r w:rsidRPr="00E6575D">
          <w:rPr>
            <w:rFonts w:ascii="Calibri" w:hAnsi="Calibri"/>
            <w:smallCaps/>
            <w:rPrChange w:id="2132" w:author="Hong Qin" w:date="2012-04-23T00:08:00Z">
              <w:rPr>
                <w:rFonts w:ascii="Arial" w:hAnsi="Arial"/>
                <w:smallCaps/>
                <w:sz w:val="16"/>
                <w:szCs w:val="16"/>
              </w:rPr>
            </w:rPrChange>
          </w:rPr>
          <w:t>atanabe</w:t>
        </w:r>
        <w:r w:rsidRPr="00E6575D">
          <w:rPr>
            <w:rFonts w:ascii="Calibri" w:hAnsi="Calibri"/>
            <w:rPrChange w:id="2133" w:author="Hong Qin" w:date="2012-04-23T00:08:00Z">
              <w:rPr>
                <w:rFonts w:ascii="Arial" w:hAnsi="Arial"/>
                <w:sz w:val="16"/>
                <w:szCs w:val="16"/>
              </w:rPr>
            </w:rPrChange>
          </w:rPr>
          <w:t>, K</w:t>
        </w:r>
        <w:r w:rsidRPr="00E6575D">
          <w:rPr>
            <w:rFonts w:ascii="Calibri" w:hAnsi="Calibri"/>
            <w:smallCaps/>
            <w:rPrChange w:id="2134" w:author="Hong Qin" w:date="2012-04-23T00:08:00Z">
              <w:rPr>
                <w:rFonts w:ascii="Arial" w:hAnsi="Arial"/>
                <w:sz w:val="16"/>
                <w:szCs w:val="16"/>
              </w:rPr>
            </w:rPrChange>
          </w:rPr>
          <w:t xml:space="preserve">. </w:t>
        </w:r>
        <w:r w:rsidRPr="00E6575D">
          <w:rPr>
            <w:rFonts w:ascii="Calibri" w:hAnsi="Calibri"/>
            <w:rPrChange w:id="2135" w:author="Hong Qin" w:date="2012-04-23T00:08:00Z">
              <w:rPr>
                <w:rFonts w:ascii="Arial" w:hAnsi="Arial"/>
                <w:sz w:val="16"/>
                <w:szCs w:val="16"/>
              </w:rPr>
            </w:rPrChange>
          </w:rPr>
          <w:t>U</w:t>
        </w:r>
        <w:r w:rsidRPr="00E6575D">
          <w:rPr>
            <w:rFonts w:ascii="Calibri" w:hAnsi="Calibri"/>
            <w:smallCaps/>
            <w:rPrChange w:id="2136" w:author="Hong Qin" w:date="2012-04-23T00:08:00Z">
              <w:rPr>
                <w:rFonts w:ascii="Arial" w:hAnsi="Arial"/>
                <w:smallCaps/>
                <w:sz w:val="16"/>
                <w:szCs w:val="16"/>
              </w:rPr>
            </w:rPrChange>
          </w:rPr>
          <w:t>mezu</w:t>
        </w:r>
        <w:r w:rsidRPr="00E6575D">
          <w:rPr>
            <w:rFonts w:ascii="Calibri" w:hAnsi="Calibri"/>
            <w:rPrChange w:id="2137" w:author="Hong Qin" w:date="2012-04-23T00:08:00Z">
              <w:rPr>
                <w:rFonts w:ascii="Arial" w:hAnsi="Arial"/>
                <w:sz w:val="16"/>
                <w:szCs w:val="16"/>
              </w:rPr>
            </w:rPrChange>
          </w:rPr>
          <w:t xml:space="preserve"> and H</w:t>
        </w:r>
        <w:r w:rsidRPr="00E6575D">
          <w:rPr>
            <w:rFonts w:ascii="Calibri" w:hAnsi="Calibri"/>
            <w:smallCaps/>
            <w:rPrChange w:id="2138" w:author="Hong Qin" w:date="2012-04-23T00:08:00Z">
              <w:rPr>
                <w:rFonts w:ascii="Arial" w:hAnsi="Arial"/>
                <w:sz w:val="16"/>
                <w:szCs w:val="16"/>
              </w:rPr>
            </w:rPrChange>
          </w:rPr>
          <w:t xml:space="preserve">. </w:t>
        </w:r>
        <w:r w:rsidRPr="00E6575D">
          <w:rPr>
            <w:rFonts w:ascii="Calibri" w:hAnsi="Calibri"/>
            <w:rPrChange w:id="2139" w:author="Hong Qin" w:date="2012-04-23T00:08:00Z">
              <w:rPr>
                <w:rFonts w:ascii="Arial" w:hAnsi="Arial"/>
                <w:sz w:val="16"/>
                <w:szCs w:val="16"/>
              </w:rPr>
            </w:rPrChange>
          </w:rPr>
          <w:t>M</w:t>
        </w:r>
        <w:r w:rsidRPr="00E6575D">
          <w:rPr>
            <w:rFonts w:ascii="Calibri" w:hAnsi="Calibri"/>
            <w:smallCaps/>
            <w:rPrChange w:id="2140" w:author="Hong Qin" w:date="2012-04-23T00:08:00Z">
              <w:rPr>
                <w:rFonts w:ascii="Arial" w:hAnsi="Arial"/>
                <w:smallCaps/>
                <w:sz w:val="16"/>
                <w:szCs w:val="16"/>
              </w:rPr>
            </w:rPrChange>
          </w:rPr>
          <w:t>aki</w:t>
        </w:r>
        <w:r w:rsidRPr="00E6575D">
          <w:rPr>
            <w:rFonts w:ascii="Calibri" w:hAnsi="Calibri"/>
            <w:rPrChange w:id="2141" w:author="Hong Qin" w:date="2012-04-23T00:08:00Z">
              <w:rPr>
                <w:rFonts w:ascii="Arial" w:hAnsi="Arial"/>
                <w:sz w:val="16"/>
                <w:szCs w:val="16"/>
              </w:rPr>
            </w:rPrChange>
          </w:rPr>
          <w:t xml:space="preserve">, 2000 Spontaneous loss of heterozygosity in diploid Saccharomyces cerevisiae cells. Genetics </w:t>
        </w:r>
        <w:r w:rsidRPr="00E6575D">
          <w:rPr>
            <w:rFonts w:ascii="Calibri" w:hAnsi="Calibri"/>
            <w:b/>
            <w:rPrChange w:id="2142" w:author="Hong Qin" w:date="2012-04-23T00:08:00Z">
              <w:rPr>
                <w:rFonts w:ascii="Arial" w:hAnsi="Arial"/>
                <w:b/>
                <w:sz w:val="16"/>
                <w:szCs w:val="16"/>
              </w:rPr>
            </w:rPrChange>
          </w:rPr>
          <w:t>156:</w:t>
        </w:r>
        <w:r w:rsidRPr="00E6575D">
          <w:rPr>
            <w:rFonts w:ascii="Calibri" w:hAnsi="Calibri"/>
            <w:rPrChange w:id="2143" w:author="Hong Qin" w:date="2012-04-23T00:08:00Z">
              <w:rPr>
                <w:rFonts w:ascii="Arial" w:hAnsi="Arial"/>
                <w:sz w:val="16"/>
                <w:szCs w:val="16"/>
              </w:rPr>
            </w:rPrChange>
          </w:rPr>
          <w:t xml:space="preserve"> 1531-1548.</w:t>
        </w:r>
      </w:ins>
    </w:p>
    <w:p w:rsidR="00257CB6" w:rsidRPr="00257CB6" w:rsidRDefault="00E6575D" w:rsidP="00257CB6">
      <w:pPr>
        <w:spacing w:after="0" w:line="240" w:lineRule="auto"/>
        <w:ind w:left="720" w:hanging="720"/>
        <w:rPr>
          <w:ins w:id="2144" w:author="Hong Qin" w:date="2012-04-22T17:19:00Z"/>
          <w:rFonts w:ascii="Calibri" w:hAnsi="Calibri"/>
          <w:rPrChange w:id="2145" w:author="Hong Qin" w:date="2012-04-23T00:08:00Z">
            <w:rPr>
              <w:ins w:id="2146" w:author="Hong Qin" w:date="2012-04-22T17:19:00Z"/>
              <w:rFonts w:ascii="Arial" w:hAnsi="Arial"/>
            </w:rPr>
          </w:rPrChange>
        </w:rPr>
      </w:pPr>
      <w:ins w:id="2147" w:author="Hong Qin" w:date="2012-04-22T17:19:00Z">
        <w:r w:rsidRPr="00E6575D">
          <w:rPr>
            <w:rFonts w:ascii="Calibri" w:hAnsi="Calibri"/>
            <w:rPrChange w:id="2148" w:author="Hong Qin" w:date="2012-04-23T00:08:00Z">
              <w:rPr>
                <w:rFonts w:ascii="Arial" w:hAnsi="Arial"/>
                <w:sz w:val="16"/>
                <w:szCs w:val="16"/>
              </w:rPr>
            </w:rPrChange>
          </w:rPr>
          <w:t>K</w:t>
        </w:r>
        <w:r w:rsidRPr="00E6575D">
          <w:rPr>
            <w:rFonts w:ascii="Calibri" w:hAnsi="Calibri"/>
            <w:smallCaps/>
            <w:rPrChange w:id="2149" w:author="Hong Qin" w:date="2012-04-23T00:08:00Z">
              <w:rPr>
                <w:rFonts w:ascii="Arial" w:hAnsi="Arial"/>
                <w:smallCaps/>
                <w:sz w:val="16"/>
                <w:szCs w:val="16"/>
              </w:rPr>
            </w:rPrChange>
          </w:rPr>
          <w:t xml:space="preserve">irkwood, </w:t>
        </w:r>
        <w:r w:rsidRPr="00E6575D">
          <w:rPr>
            <w:rFonts w:ascii="Calibri" w:hAnsi="Calibri"/>
            <w:rPrChange w:id="2150" w:author="Hong Qin" w:date="2012-04-23T00:08:00Z">
              <w:rPr>
                <w:rFonts w:ascii="Arial" w:hAnsi="Arial"/>
                <w:sz w:val="16"/>
                <w:szCs w:val="16"/>
              </w:rPr>
            </w:rPrChange>
          </w:rPr>
          <w:t>T</w:t>
        </w:r>
        <w:r w:rsidRPr="00E6575D">
          <w:rPr>
            <w:rFonts w:ascii="Calibri" w:hAnsi="Calibri"/>
            <w:smallCaps/>
            <w:rPrChange w:id="2151" w:author="Hong Qin" w:date="2012-04-23T00:08:00Z">
              <w:rPr>
                <w:rFonts w:ascii="Arial" w:hAnsi="Arial"/>
                <w:sz w:val="16"/>
                <w:szCs w:val="16"/>
              </w:rPr>
            </w:rPrChange>
          </w:rPr>
          <w:t xml:space="preserve">. </w:t>
        </w:r>
        <w:r w:rsidRPr="00E6575D">
          <w:rPr>
            <w:rFonts w:ascii="Calibri" w:hAnsi="Calibri"/>
            <w:rPrChange w:id="2152" w:author="Hong Qin" w:date="2012-04-23T00:08:00Z">
              <w:rPr>
                <w:rFonts w:ascii="Arial" w:hAnsi="Arial"/>
                <w:sz w:val="16"/>
                <w:szCs w:val="16"/>
              </w:rPr>
            </w:rPrChange>
          </w:rPr>
          <w:t>B</w:t>
        </w:r>
        <w:r w:rsidRPr="00E6575D">
          <w:rPr>
            <w:rFonts w:ascii="Calibri" w:hAnsi="Calibri"/>
            <w:smallCaps/>
            <w:rPrChange w:id="2153" w:author="Hong Qin" w:date="2012-04-23T00:08:00Z">
              <w:rPr>
                <w:rFonts w:ascii="Arial" w:hAnsi="Arial"/>
                <w:sz w:val="16"/>
                <w:szCs w:val="16"/>
              </w:rPr>
            </w:rPrChange>
          </w:rPr>
          <w:t>.</w:t>
        </w:r>
        <w:r w:rsidRPr="00E6575D">
          <w:rPr>
            <w:rFonts w:ascii="Calibri" w:hAnsi="Calibri"/>
            <w:rPrChange w:id="2154" w:author="Hong Qin" w:date="2012-04-23T00:08:00Z">
              <w:rPr>
                <w:rFonts w:ascii="Arial" w:hAnsi="Arial"/>
                <w:sz w:val="16"/>
                <w:szCs w:val="16"/>
              </w:rPr>
            </w:rPrChange>
          </w:rPr>
          <w:t xml:space="preserve">, 1977 Evolution of ageing. Nature </w:t>
        </w:r>
        <w:r w:rsidRPr="00E6575D">
          <w:rPr>
            <w:rFonts w:ascii="Calibri" w:hAnsi="Calibri"/>
            <w:b/>
            <w:rPrChange w:id="2155" w:author="Hong Qin" w:date="2012-04-23T00:08:00Z">
              <w:rPr>
                <w:rFonts w:ascii="Arial" w:hAnsi="Arial"/>
                <w:b/>
                <w:sz w:val="16"/>
                <w:szCs w:val="16"/>
              </w:rPr>
            </w:rPrChange>
          </w:rPr>
          <w:t>270:</w:t>
        </w:r>
        <w:r w:rsidRPr="00E6575D">
          <w:rPr>
            <w:rFonts w:ascii="Calibri" w:hAnsi="Calibri"/>
            <w:rPrChange w:id="2156" w:author="Hong Qin" w:date="2012-04-23T00:08:00Z">
              <w:rPr>
                <w:rFonts w:ascii="Arial" w:hAnsi="Arial"/>
                <w:sz w:val="16"/>
                <w:szCs w:val="16"/>
              </w:rPr>
            </w:rPrChange>
          </w:rPr>
          <w:t xml:space="preserve"> 301-304.</w:t>
        </w:r>
      </w:ins>
    </w:p>
    <w:p w:rsidR="00257CB6" w:rsidRPr="00257CB6" w:rsidRDefault="00E6575D" w:rsidP="00257CB6">
      <w:pPr>
        <w:spacing w:after="0" w:line="240" w:lineRule="auto"/>
        <w:ind w:left="720" w:hanging="720"/>
        <w:rPr>
          <w:ins w:id="2157" w:author="Hong Qin" w:date="2012-04-22T17:19:00Z"/>
          <w:rFonts w:ascii="Calibri" w:hAnsi="Calibri" w:cs="Arial"/>
          <w:noProof/>
          <w:szCs w:val="20"/>
          <w:rPrChange w:id="2158" w:author="Hong Qin" w:date="2012-04-22T17:19:00Z">
            <w:rPr>
              <w:ins w:id="2159" w:author="Hong Qin" w:date="2012-04-22T17:19:00Z"/>
              <w:rFonts w:ascii="Arial" w:hAnsi="Arial" w:cs="Arial"/>
              <w:sz w:val="20"/>
              <w:szCs w:val="20"/>
            </w:rPr>
          </w:rPrChange>
        </w:rPr>
      </w:pPr>
      <w:ins w:id="2160" w:author="Hong Qin" w:date="2012-04-22T17:19:00Z">
        <w:r w:rsidRPr="00E6575D">
          <w:rPr>
            <w:rFonts w:ascii="Calibri" w:hAnsi="Calibri" w:cs="Arial"/>
            <w:noProof/>
            <w:szCs w:val="20"/>
            <w:rPrChange w:id="2161" w:author="Hong Qin" w:date="2012-04-22T17:19:00Z">
              <w:rPr>
                <w:rFonts w:ascii="Arial" w:hAnsi="Arial" w:cs="Arial"/>
                <w:sz w:val="20"/>
                <w:szCs w:val="20"/>
              </w:rPr>
            </w:rPrChange>
          </w:rPr>
          <w:t>L</w:t>
        </w:r>
        <w:r w:rsidRPr="00E6575D">
          <w:rPr>
            <w:rFonts w:ascii="Calibri" w:hAnsi="Calibri" w:cs="Arial"/>
            <w:smallCaps/>
            <w:noProof/>
            <w:szCs w:val="20"/>
            <w:rPrChange w:id="2162" w:author="Hong Qin" w:date="2012-04-22T17:19:00Z">
              <w:rPr>
                <w:rFonts w:ascii="Arial" w:hAnsi="Arial" w:cs="Arial"/>
                <w:sz w:val="20"/>
                <w:szCs w:val="20"/>
              </w:rPr>
            </w:rPrChange>
          </w:rPr>
          <w:t xml:space="preserve">aun, </w:t>
        </w:r>
        <w:r w:rsidRPr="00E6575D">
          <w:rPr>
            <w:rFonts w:ascii="Calibri" w:hAnsi="Calibri" w:cs="Arial"/>
            <w:noProof/>
            <w:szCs w:val="20"/>
            <w:rPrChange w:id="2163" w:author="Hong Qin" w:date="2012-04-22T17:19:00Z">
              <w:rPr>
                <w:rFonts w:ascii="Arial" w:hAnsi="Arial" w:cs="Arial"/>
                <w:sz w:val="20"/>
                <w:szCs w:val="20"/>
              </w:rPr>
            </w:rPrChange>
          </w:rPr>
          <w:t>P</w:t>
        </w:r>
        <w:r w:rsidRPr="00E6575D">
          <w:rPr>
            <w:rFonts w:ascii="Calibri" w:hAnsi="Calibri" w:cs="Arial"/>
            <w:smallCaps/>
            <w:noProof/>
            <w:szCs w:val="20"/>
            <w:rPrChange w:id="2164" w:author="Hong Qin" w:date="2012-04-22T17:19:00Z">
              <w:rPr>
                <w:rFonts w:ascii="Arial" w:hAnsi="Arial" w:cs="Arial"/>
                <w:sz w:val="20"/>
                <w:szCs w:val="20"/>
              </w:rPr>
            </w:rPrChange>
          </w:rPr>
          <w:t>.</w:t>
        </w:r>
        <w:r w:rsidRPr="00E6575D">
          <w:rPr>
            <w:rFonts w:ascii="Calibri" w:hAnsi="Calibri" w:cs="Arial"/>
            <w:noProof/>
            <w:szCs w:val="20"/>
            <w:rPrChange w:id="2165" w:author="Hong Qin" w:date="2012-04-22T17:19:00Z">
              <w:rPr>
                <w:rFonts w:ascii="Arial" w:hAnsi="Arial" w:cs="Arial"/>
                <w:sz w:val="20"/>
                <w:szCs w:val="20"/>
              </w:rPr>
            </w:rPrChange>
          </w:rPr>
          <w:t>, L</w:t>
        </w:r>
        <w:r w:rsidRPr="00E6575D">
          <w:rPr>
            <w:rFonts w:ascii="Calibri" w:hAnsi="Calibri" w:cs="Arial"/>
            <w:smallCaps/>
            <w:noProof/>
            <w:szCs w:val="20"/>
            <w:rPrChange w:id="2166" w:author="Hong Qin" w:date="2012-04-22T17:19:00Z">
              <w:rPr>
                <w:rFonts w:ascii="Arial" w:hAnsi="Arial" w:cs="Arial"/>
                <w:sz w:val="20"/>
                <w:szCs w:val="20"/>
              </w:rPr>
            </w:rPrChange>
          </w:rPr>
          <w:t xml:space="preserve">. </w:t>
        </w:r>
        <w:r w:rsidRPr="00E6575D">
          <w:rPr>
            <w:rFonts w:ascii="Calibri" w:hAnsi="Calibri" w:cs="Arial"/>
            <w:noProof/>
            <w:szCs w:val="20"/>
            <w:rPrChange w:id="2167" w:author="Hong Qin" w:date="2012-04-22T17:19:00Z">
              <w:rPr>
                <w:rFonts w:ascii="Arial" w:hAnsi="Arial" w:cs="Arial"/>
                <w:sz w:val="20"/>
                <w:szCs w:val="20"/>
              </w:rPr>
            </w:rPrChange>
          </w:rPr>
          <w:t>R</w:t>
        </w:r>
        <w:r w:rsidRPr="00E6575D">
          <w:rPr>
            <w:rFonts w:ascii="Calibri" w:hAnsi="Calibri" w:cs="Arial"/>
            <w:smallCaps/>
            <w:noProof/>
            <w:szCs w:val="20"/>
            <w:rPrChange w:id="2168" w:author="Hong Qin" w:date="2012-04-22T17:19:00Z">
              <w:rPr>
                <w:rFonts w:ascii="Arial" w:hAnsi="Arial" w:cs="Arial"/>
                <w:sz w:val="20"/>
                <w:szCs w:val="20"/>
              </w:rPr>
            </w:rPrChange>
          </w:rPr>
          <w:t>amachandran</w:t>
        </w:r>
        <w:r w:rsidRPr="00E6575D">
          <w:rPr>
            <w:rFonts w:ascii="Calibri" w:hAnsi="Calibri" w:cs="Arial"/>
            <w:noProof/>
            <w:szCs w:val="20"/>
            <w:rPrChange w:id="2169" w:author="Hong Qin" w:date="2012-04-22T17:19:00Z">
              <w:rPr>
                <w:rFonts w:ascii="Arial" w:hAnsi="Arial" w:cs="Arial"/>
                <w:sz w:val="20"/>
                <w:szCs w:val="20"/>
              </w:rPr>
            </w:rPrChange>
          </w:rPr>
          <w:t>, S</w:t>
        </w:r>
        <w:r w:rsidRPr="00E6575D">
          <w:rPr>
            <w:rFonts w:ascii="Calibri" w:hAnsi="Calibri" w:cs="Arial"/>
            <w:smallCaps/>
            <w:noProof/>
            <w:szCs w:val="20"/>
            <w:rPrChange w:id="2170" w:author="Hong Qin" w:date="2012-04-22T17:19:00Z">
              <w:rPr>
                <w:rFonts w:ascii="Arial" w:hAnsi="Arial" w:cs="Arial"/>
                <w:sz w:val="20"/>
                <w:szCs w:val="20"/>
              </w:rPr>
            </w:rPrChange>
          </w:rPr>
          <w:t xml:space="preserve">. </w:t>
        </w:r>
        <w:r w:rsidRPr="00E6575D">
          <w:rPr>
            <w:rFonts w:ascii="Calibri" w:hAnsi="Calibri" w:cs="Arial"/>
            <w:noProof/>
            <w:szCs w:val="20"/>
            <w:rPrChange w:id="2171" w:author="Hong Qin" w:date="2012-04-22T17:19:00Z">
              <w:rPr>
                <w:rFonts w:ascii="Arial" w:hAnsi="Arial" w:cs="Arial"/>
                <w:sz w:val="20"/>
                <w:szCs w:val="20"/>
              </w:rPr>
            </w:rPrChange>
          </w:rPr>
          <w:t>J</w:t>
        </w:r>
        <w:r w:rsidRPr="00E6575D">
          <w:rPr>
            <w:rFonts w:ascii="Calibri" w:hAnsi="Calibri" w:cs="Arial"/>
            <w:smallCaps/>
            <w:noProof/>
            <w:szCs w:val="20"/>
            <w:rPrChange w:id="2172" w:author="Hong Qin" w:date="2012-04-22T17:19:00Z">
              <w:rPr>
                <w:rFonts w:ascii="Arial" w:hAnsi="Arial" w:cs="Arial"/>
                <w:sz w:val="20"/>
                <w:szCs w:val="20"/>
              </w:rPr>
            </w:rPrChange>
          </w:rPr>
          <w:t>arolim</w:t>
        </w:r>
        <w:r w:rsidRPr="00E6575D">
          <w:rPr>
            <w:rFonts w:ascii="Calibri" w:hAnsi="Calibri" w:cs="Arial"/>
            <w:noProof/>
            <w:szCs w:val="20"/>
            <w:rPrChange w:id="2173" w:author="Hong Qin" w:date="2012-04-22T17:19:00Z">
              <w:rPr>
                <w:rFonts w:ascii="Arial" w:hAnsi="Arial" w:cs="Arial"/>
                <w:sz w:val="20"/>
                <w:szCs w:val="20"/>
              </w:rPr>
            </w:rPrChange>
          </w:rPr>
          <w:t>, E</w:t>
        </w:r>
        <w:r w:rsidRPr="00E6575D">
          <w:rPr>
            <w:rFonts w:ascii="Calibri" w:hAnsi="Calibri" w:cs="Arial"/>
            <w:smallCaps/>
            <w:noProof/>
            <w:szCs w:val="20"/>
            <w:rPrChange w:id="2174" w:author="Hong Qin" w:date="2012-04-22T17:19:00Z">
              <w:rPr>
                <w:rFonts w:ascii="Arial" w:hAnsi="Arial" w:cs="Arial"/>
                <w:sz w:val="20"/>
                <w:szCs w:val="20"/>
              </w:rPr>
            </w:rPrChange>
          </w:rPr>
          <w:t xml:space="preserve">. </w:t>
        </w:r>
        <w:r w:rsidRPr="00E6575D">
          <w:rPr>
            <w:rFonts w:ascii="Calibri" w:hAnsi="Calibri" w:cs="Arial"/>
            <w:noProof/>
            <w:szCs w:val="20"/>
            <w:rPrChange w:id="2175" w:author="Hong Qin" w:date="2012-04-22T17:19:00Z">
              <w:rPr>
                <w:rFonts w:ascii="Arial" w:hAnsi="Arial" w:cs="Arial"/>
                <w:sz w:val="20"/>
                <w:szCs w:val="20"/>
              </w:rPr>
            </w:rPrChange>
          </w:rPr>
          <w:t>H</w:t>
        </w:r>
        <w:r w:rsidRPr="00E6575D">
          <w:rPr>
            <w:rFonts w:ascii="Calibri" w:hAnsi="Calibri" w:cs="Arial"/>
            <w:smallCaps/>
            <w:noProof/>
            <w:szCs w:val="20"/>
            <w:rPrChange w:id="2176" w:author="Hong Qin" w:date="2012-04-22T17:19:00Z">
              <w:rPr>
                <w:rFonts w:ascii="Arial" w:hAnsi="Arial" w:cs="Arial"/>
                <w:sz w:val="20"/>
                <w:szCs w:val="20"/>
              </w:rPr>
            </w:rPrChange>
          </w:rPr>
          <w:t>erker</w:t>
        </w:r>
        <w:r w:rsidRPr="00E6575D">
          <w:rPr>
            <w:rFonts w:ascii="Calibri" w:hAnsi="Calibri" w:cs="Arial"/>
            <w:noProof/>
            <w:szCs w:val="20"/>
            <w:rPrChange w:id="2177" w:author="Hong Qin" w:date="2012-04-22T17:19:00Z">
              <w:rPr>
                <w:rFonts w:ascii="Arial" w:hAnsi="Arial" w:cs="Arial"/>
                <w:sz w:val="20"/>
                <w:szCs w:val="20"/>
              </w:rPr>
            </w:rPrChange>
          </w:rPr>
          <w:t>, P</w:t>
        </w:r>
        <w:r w:rsidRPr="00E6575D">
          <w:rPr>
            <w:rFonts w:ascii="Calibri" w:hAnsi="Calibri" w:cs="Arial"/>
            <w:smallCaps/>
            <w:noProof/>
            <w:szCs w:val="20"/>
            <w:rPrChange w:id="2178" w:author="Hong Qin" w:date="2012-04-22T17:19:00Z">
              <w:rPr>
                <w:rFonts w:ascii="Arial" w:hAnsi="Arial" w:cs="Arial"/>
                <w:sz w:val="20"/>
                <w:szCs w:val="20"/>
              </w:rPr>
            </w:rPrChange>
          </w:rPr>
          <w:t xml:space="preserve">. </w:t>
        </w:r>
        <w:r w:rsidRPr="00E6575D">
          <w:rPr>
            <w:rFonts w:ascii="Calibri" w:hAnsi="Calibri" w:cs="Arial"/>
            <w:noProof/>
            <w:szCs w:val="20"/>
            <w:rPrChange w:id="2179" w:author="Hong Qin" w:date="2012-04-22T17:19:00Z">
              <w:rPr>
                <w:rFonts w:ascii="Arial" w:hAnsi="Arial" w:cs="Arial"/>
                <w:sz w:val="20"/>
                <w:szCs w:val="20"/>
              </w:rPr>
            </w:rPrChange>
          </w:rPr>
          <w:t>L</w:t>
        </w:r>
        <w:r w:rsidRPr="00E6575D">
          <w:rPr>
            <w:rFonts w:ascii="Calibri" w:hAnsi="Calibri" w:cs="Arial"/>
            <w:smallCaps/>
            <w:noProof/>
            <w:szCs w:val="20"/>
            <w:rPrChange w:id="2180" w:author="Hong Qin" w:date="2012-04-22T17:19:00Z">
              <w:rPr>
                <w:rFonts w:ascii="Arial" w:hAnsi="Arial" w:cs="Arial"/>
                <w:sz w:val="20"/>
                <w:szCs w:val="20"/>
              </w:rPr>
            </w:rPrChange>
          </w:rPr>
          <w:t>iang</w:t>
        </w:r>
        <w:r w:rsidRPr="00E6575D">
          <w:rPr>
            <w:rFonts w:ascii="Calibri" w:hAnsi="Calibri" w:cs="Arial"/>
            <w:i/>
            <w:noProof/>
            <w:szCs w:val="20"/>
            <w:rPrChange w:id="2181" w:author="Hong Qin" w:date="2012-04-22T17:19:00Z">
              <w:rPr>
                <w:rFonts w:ascii="Arial" w:hAnsi="Arial" w:cs="Arial"/>
                <w:sz w:val="20"/>
                <w:szCs w:val="20"/>
              </w:rPr>
            </w:rPrChange>
          </w:rPr>
          <w:t xml:space="preserve"> et al.</w:t>
        </w:r>
        <w:r w:rsidRPr="00E6575D">
          <w:rPr>
            <w:rFonts w:ascii="Calibri" w:hAnsi="Calibri" w:cs="Arial"/>
            <w:noProof/>
            <w:szCs w:val="20"/>
            <w:rPrChange w:id="2182" w:author="Hong Qin" w:date="2012-04-22T17:19:00Z">
              <w:rPr>
                <w:rFonts w:ascii="Arial" w:hAnsi="Arial" w:cs="Arial"/>
                <w:sz w:val="20"/>
                <w:szCs w:val="20"/>
              </w:rPr>
            </w:rPrChange>
          </w:rPr>
          <w:t xml:space="preserve">, 2005 A comparison of the aging and apoptotic transcriptome of Saccharomyces cerevisiae. FEMS Yeast Res </w:t>
        </w:r>
        <w:r w:rsidRPr="00E6575D">
          <w:rPr>
            <w:rFonts w:ascii="Calibri" w:hAnsi="Calibri" w:cs="Arial"/>
            <w:b/>
            <w:noProof/>
            <w:szCs w:val="20"/>
            <w:rPrChange w:id="2183" w:author="Hong Qin" w:date="2012-04-22T17:19:00Z">
              <w:rPr>
                <w:rFonts w:ascii="Arial" w:hAnsi="Arial" w:cs="Arial"/>
                <w:sz w:val="20"/>
                <w:szCs w:val="20"/>
              </w:rPr>
            </w:rPrChange>
          </w:rPr>
          <w:t>5:</w:t>
        </w:r>
        <w:r w:rsidRPr="00E6575D">
          <w:rPr>
            <w:rFonts w:ascii="Calibri" w:hAnsi="Calibri" w:cs="Arial"/>
            <w:noProof/>
            <w:szCs w:val="20"/>
            <w:rPrChange w:id="2184" w:author="Hong Qin" w:date="2012-04-22T17:19:00Z">
              <w:rPr>
                <w:rFonts w:ascii="Arial" w:hAnsi="Arial" w:cs="Arial"/>
                <w:sz w:val="20"/>
                <w:szCs w:val="20"/>
              </w:rPr>
            </w:rPrChange>
          </w:rPr>
          <w:t xml:space="preserve"> 1261-1272.</w:t>
        </w:r>
      </w:ins>
    </w:p>
    <w:p w:rsidR="00257CB6" w:rsidRPr="00257CB6" w:rsidRDefault="00E6575D" w:rsidP="00257CB6">
      <w:pPr>
        <w:spacing w:after="0" w:line="240" w:lineRule="auto"/>
        <w:ind w:left="720" w:hanging="720"/>
        <w:rPr>
          <w:ins w:id="2185" w:author="Hong Qin" w:date="2012-04-22T17:19:00Z"/>
          <w:rFonts w:ascii="Calibri" w:hAnsi="Calibri"/>
          <w:rPrChange w:id="2186" w:author="Hong Qin" w:date="2012-04-23T00:08:00Z">
            <w:rPr>
              <w:ins w:id="2187" w:author="Hong Qin" w:date="2012-04-22T17:19:00Z"/>
              <w:rFonts w:ascii="Arial" w:hAnsi="Arial"/>
            </w:rPr>
          </w:rPrChange>
        </w:rPr>
      </w:pPr>
      <w:ins w:id="2188" w:author="Hong Qin" w:date="2012-04-22T17:19:00Z">
        <w:r w:rsidRPr="00E6575D">
          <w:rPr>
            <w:rFonts w:ascii="Calibri" w:hAnsi="Calibri"/>
            <w:rPrChange w:id="2189" w:author="Hong Qin" w:date="2012-04-23T00:08:00Z">
              <w:rPr>
                <w:rFonts w:ascii="Arial" w:hAnsi="Arial"/>
                <w:sz w:val="16"/>
                <w:szCs w:val="16"/>
              </w:rPr>
            </w:rPrChange>
          </w:rPr>
          <w:t>M</w:t>
        </w:r>
        <w:r w:rsidRPr="00E6575D">
          <w:rPr>
            <w:rFonts w:ascii="Calibri" w:hAnsi="Calibri"/>
            <w:smallCaps/>
            <w:rPrChange w:id="2190" w:author="Hong Qin" w:date="2012-04-23T00:08:00Z">
              <w:rPr>
                <w:rFonts w:ascii="Arial" w:hAnsi="Arial"/>
                <w:smallCaps/>
                <w:sz w:val="16"/>
                <w:szCs w:val="16"/>
              </w:rPr>
            </w:rPrChange>
          </w:rPr>
          <w:t>c</w:t>
        </w:r>
        <w:r w:rsidRPr="00E6575D">
          <w:rPr>
            <w:rFonts w:ascii="Calibri" w:hAnsi="Calibri"/>
            <w:rPrChange w:id="2191" w:author="Hong Qin" w:date="2012-04-23T00:08:00Z">
              <w:rPr>
                <w:rFonts w:ascii="Arial" w:hAnsi="Arial"/>
                <w:sz w:val="16"/>
                <w:szCs w:val="16"/>
              </w:rPr>
            </w:rPrChange>
          </w:rPr>
          <w:t>M</w:t>
        </w:r>
        <w:r w:rsidRPr="00E6575D">
          <w:rPr>
            <w:rFonts w:ascii="Calibri" w:hAnsi="Calibri"/>
            <w:smallCaps/>
            <w:rPrChange w:id="2192" w:author="Hong Qin" w:date="2012-04-23T00:08:00Z">
              <w:rPr>
                <w:rFonts w:ascii="Arial" w:hAnsi="Arial"/>
                <w:smallCaps/>
                <w:sz w:val="16"/>
                <w:szCs w:val="16"/>
              </w:rPr>
            </w:rPrChange>
          </w:rPr>
          <w:t xml:space="preserve">urray, </w:t>
        </w:r>
        <w:r w:rsidRPr="00E6575D">
          <w:rPr>
            <w:rFonts w:ascii="Calibri" w:hAnsi="Calibri"/>
            <w:rPrChange w:id="2193" w:author="Hong Qin" w:date="2012-04-23T00:08:00Z">
              <w:rPr>
                <w:rFonts w:ascii="Arial" w:hAnsi="Arial"/>
                <w:sz w:val="16"/>
                <w:szCs w:val="16"/>
              </w:rPr>
            </w:rPrChange>
          </w:rPr>
          <w:t>M</w:t>
        </w:r>
        <w:r w:rsidRPr="00E6575D">
          <w:rPr>
            <w:rFonts w:ascii="Calibri" w:hAnsi="Calibri"/>
            <w:smallCaps/>
            <w:rPrChange w:id="2194" w:author="Hong Qin" w:date="2012-04-23T00:08:00Z">
              <w:rPr>
                <w:rFonts w:ascii="Arial" w:hAnsi="Arial"/>
                <w:sz w:val="16"/>
                <w:szCs w:val="16"/>
              </w:rPr>
            </w:rPrChange>
          </w:rPr>
          <w:t xml:space="preserve">. </w:t>
        </w:r>
        <w:r w:rsidRPr="00E6575D">
          <w:rPr>
            <w:rFonts w:ascii="Calibri" w:hAnsi="Calibri"/>
            <w:rPrChange w:id="2195" w:author="Hong Qin" w:date="2012-04-23T00:08:00Z">
              <w:rPr>
                <w:rFonts w:ascii="Arial" w:hAnsi="Arial"/>
                <w:sz w:val="16"/>
                <w:szCs w:val="16"/>
              </w:rPr>
            </w:rPrChange>
          </w:rPr>
          <w:t>A</w:t>
        </w:r>
        <w:r w:rsidRPr="00E6575D">
          <w:rPr>
            <w:rFonts w:ascii="Calibri" w:hAnsi="Calibri"/>
            <w:smallCaps/>
            <w:rPrChange w:id="2196" w:author="Hong Qin" w:date="2012-04-23T00:08:00Z">
              <w:rPr>
                <w:rFonts w:ascii="Arial" w:hAnsi="Arial"/>
                <w:sz w:val="16"/>
                <w:szCs w:val="16"/>
              </w:rPr>
            </w:rPrChange>
          </w:rPr>
          <w:t>.</w:t>
        </w:r>
        <w:r w:rsidRPr="00E6575D">
          <w:rPr>
            <w:rFonts w:ascii="Calibri" w:hAnsi="Calibri"/>
            <w:rPrChange w:id="2197" w:author="Hong Qin" w:date="2012-04-23T00:08:00Z">
              <w:rPr>
                <w:rFonts w:ascii="Arial" w:hAnsi="Arial"/>
                <w:sz w:val="16"/>
                <w:szCs w:val="16"/>
              </w:rPr>
            </w:rPrChange>
          </w:rPr>
          <w:t>, and D</w:t>
        </w:r>
        <w:r w:rsidRPr="00E6575D">
          <w:rPr>
            <w:rFonts w:ascii="Calibri" w:hAnsi="Calibri"/>
            <w:smallCaps/>
            <w:rPrChange w:id="2198" w:author="Hong Qin" w:date="2012-04-23T00:08:00Z">
              <w:rPr>
                <w:rFonts w:ascii="Arial" w:hAnsi="Arial"/>
                <w:sz w:val="16"/>
                <w:szCs w:val="16"/>
              </w:rPr>
            </w:rPrChange>
          </w:rPr>
          <w:t xml:space="preserve">. </w:t>
        </w:r>
        <w:r w:rsidRPr="00E6575D">
          <w:rPr>
            <w:rFonts w:ascii="Calibri" w:hAnsi="Calibri"/>
            <w:rPrChange w:id="2199" w:author="Hong Qin" w:date="2012-04-23T00:08:00Z">
              <w:rPr>
                <w:rFonts w:ascii="Arial" w:hAnsi="Arial"/>
                <w:sz w:val="16"/>
                <w:szCs w:val="16"/>
              </w:rPr>
            </w:rPrChange>
          </w:rPr>
          <w:t>E</w:t>
        </w:r>
        <w:r w:rsidRPr="00E6575D">
          <w:rPr>
            <w:rFonts w:ascii="Calibri" w:hAnsi="Calibri"/>
            <w:smallCaps/>
            <w:rPrChange w:id="2200" w:author="Hong Qin" w:date="2012-04-23T00:08:00Z">
              <w:rPr>
                <w:rFonts w:ascii="Arial" w:hAnsi="Arial"/>
                <w:sz w:val="16"/>
                <w:szCs w:val="16"/>
              </w:rPr>
            </w:rPrChange>
          </w:rPr>
          <w:t xml:space="preserve">. </w:t>
        </w:r>
        <w:r w:rsidRPr="00E6575D">
          <w:rPr>
            <w:rFonts w:ascii="Calibri" w:hAnsi="Calibri"/>
            <w:rPrChange w:id="2201" w:author="Hong Qin" w:date="2012-04-23T00:08:00Z">
              <w:rPr>
                <w:rFonts w:ascii="Arial" w:hAnsi="Arial"/>
                <w:sz w:val="16"/>
                <w:szCs w:val="16"/>
              </w:rPr>
            </w:rPrChange>
          </w:rPr>
          <w:t>G</w:t>
        </w:r>
        <w:r w:rsidRPr="00E6575D">
          <w:rPr>
            <w:rFonts w:ascii="Calibri" w:hAnsi="Calibri"/>
            <w:smallCaps/>
            <w:rPrChange w:id="2202" w:author="Hong Qin" w:date="2012-04-23T00:08:00Z">
              <w:rPr>
                <w:rFonts w:ascii="Arial" w:hAnsi="Arial"/>
                <w:smallCaps/>
                <w:sz w:val="16"/>
                <w:szCs w:val="16"/>
              </w:rPr>
            </w:rPrChange>
          </w:rPr>
          <w:t>ottschling</w:t>
        </w:r>
        <w:r w:rsidRPr="00E6575D">
          <w:rPr>
            <w:rFonts w:ascii="Calibri" w:hAnsi="Calibri"/>
            <w:rPrChange w:id="2203" w:author="Hong Qin" w:date="2012-04-23T00:08:00Z">
              <w:rPr>
                <w:rFonts w:ascii="Arial" w:hAnsi="Arial"/>
                <w:sz w:val="16"/>
                <w:szCs w:val="16"/>
              </w:rPr>
            </w:rPrChange>
          </w:rPr>
          <w:t xml:space="preserve">, 2003 An age-induced switch to a hyper-recombinational state. Science </w:t>
        </w:r>
        <w:r w:rsidRPr="00E6575D">
          <w:rPr>
            <w:rFonts w:ascii="Calibri" w:hAnsi="Calibri"/>
            <w:b/>
            <w:rPrChange w:id="2204" w:author="Hong Qin" w:date="2012-04-23T00:08:00Z">
              <w:rPr>
                <w:rFonts w:ascii="Arial" w:hAnsi="Arial"/>
                <w:b/>
                <w:sz w:val="16"/>
                <w:szCs w:val="16"/>
              </w:rPr>
            </w:rPrChange>
          </w:rPr>
          <w:t>301:</w:t>
        </w:r>
        <w:r w:rsidRPr="00E6575D">
          <w:rPr>
            <w:rFonts w:ascii="Calibri" w:hAnsi="Calibri"/>
            <w:rPrChange w:id="2205" w:author="Hong Qin" w:date="2012-04-23T00:08:00Z">
              <w:rPr>
                <w:rFonts w:ascii="Arial" w:hAnsi="Arial"/>
                <w:sz w:val="16"/>
                <w:szCs w:val="16"/>
              </w:rPr>
            </w:rPrChange>
          </w:rPr>
          <w:t xml:space="preserve"> 1908-1911.</w:t>
        </w:r>
      </w:ins>
    </w:p>
    <w:p w:rsidR="00257CB6" w:rsidRPr="00257CB6" w:rsidRDefault="00E6575D" w:rsidP="00257CB6">
      <w:pPr>
        <w:spacing w:after="0" w:line="240" w:lineRule="auto"/>
        <w:ind w:left="720" w:hanging="720"/>
        <w:rPr>
          <w:ins w:id="2206" w:author="Hong Qin" w:date="2012-04-22T17:19:00Z"/>
          <w:rFonts w:ascii="Calibri" w:hAnsi="Calibri"/>
          <w:rPrChange w:id="2207" w:author="Hong Qin" w:date="2012-04-23T00:08:00Z">
            <w:rPr>
              <w:ins w:id="2208" w:author="Hong Qin" w:date="2012-04-22T17:19:00Z"/>
              <w:rFonts w:ascii="Arial" w:hAnsi="Arial"/>
            </w:rPr>
          </w:rPrChange>
        </w:rPr>
      </w:pPr>
      <w:ins w:id="2209" w:author="Hong Qin" w:date="2012-04-22T17:19:00Z">
        <w:r w:rsidRPr="00E6575D">
          <w:rPr>
            <w:rFonts w:ascii="Calibri" w:hAnsi="Calibri"/>
            <w:rPrChange w:id="2210" w:author="Hong Qin" w:date="2012-04-23T00:08:00Z">
              <w:rPr>
                <w:rFonts w:ascii="Arial" w:hAnsi="Arial"/>
                <w:sz w:val="16"/>
                <w:szCs w:val="16"/>
              </w:rPr>
            </w:rPrChange>
          </w:rPr>
          <w:t>M</w:t>
        </w:r>
        <w:r w:rsidRPr="00E6575D">
          <w:rPr>
            <w:rFonts w:ascii="Calibri" w:hAnsi="Calibri"/>
            <w:smallCaps/>
            <w:rPrChange w:id="2211" w:author="Hong Qin" w:date="2012-04-23T00:08:00Z">
              <w:rPr>
                <w:rFonts w:ascii="Arial" w:hAnsi="Arial"/>
                <w:smallCaps/>
                <w:sz w:val="16"/>
                <w:szCs w:val="16"/>
              </w:rPr>
            </w:rPrChange>
          </w:rPr>
          <w:t>c</w:t>
        </w:r>
        <w:r w:rsidRPr="00E6575D">
          <w:rPr>
            <w:rFonts w:ascii="Calibri" w:hAnsi="Calibri"/>
            <w:rPrChange w:id="2212" w:author="Hong Qin" w:date="2012-04-23T00:08:00Z">
              <w:rPr>
                <w:rFonts w:ascii="Arial" w:hAnsi="Arial"/>
                <w:sz w:val="16"/>
                <w:szCs w:val="16"/>
              </w:rPr>
            </w:rPrChange>
          </w:rPr>
          <w:t>M</w:t>
        </w:r>
        <w:r w:rsidRPr="00E6575D">
          <w:rPr>
            <w:rFonts w:ascii="Calibri" w:hAnsi="Calibri"/>
            <w:smallCaps/>
            <w:rPrChange w:id="2213" w:author="Hong Qin" w:date="2012-04-23T00:08:00Z">
              <w:rPr>
                <w:rFonts w:ascii="Arial" w:hAnsi="Arial"/>
                <w:smallCaps/>
                <w:sz w:val="16"/>
                <w:szCs w:val="16"/>
              </w:rPr>
            </w:rPrChange>
          </w:rPr>
          <w:t xml:space="preserve">urray, </w:t>
        </w:r>
        <w:r w:rsidRPr="00E6575D">
          <w:rPr>
            <w:rFonts w:ascii="Calibri" w:hAnsi="Calibri"/>
            <w:rPrChange w:id="2214" w:author="Hong Qin" w:date="2012-04-23T00:08:00Z">
              <w:rPr>
                <w:rFonts w:ascii="Arial" w:hAnsi="Arial"/>
                <w:sz w:val="16"/>
                <w:szCs w:val="16"/>
              </w:rPr>
            </w:rPrChange>
          </w:rPr>
          <w:t>M</w:t>
        </w:r>
        <w:r w:rsidRPr="00E6575D">
          <w:rPr>
            <w:rFonts w:ascii="Calibri" w:hAnsi="Calibri"/>
            <w:smallCaps/>
            <w:rPrChange w:id="2215" w:author="Hong Qin" w:date="2012-04-23T00:08:00Z">
              <w:rPr>
                <w:rFonts w:ascii="Arial" w:hAnsi="Arial"/>
                <w:sz w:val="16"/>
                <w:szCs w:val="16"/>
              </w:rPr>
            </w:rPrChange>
          </w:rPr>
          <w:t xml:space="preserve">. </w:t>
        </w:r>
        <w:r w:rsidRPr="00E6575D">
          <w:rPr>
            <w:rFonts w:ascii="Calibri" w:hAnsi="Calibri"/>
            <w:rPrChange w:id="2216" w:author="Hong Qin" w:date="2012-04-23T00:08:00Z">
              <w:rPr>
                <w:rFonts w:ascii="Arial" w:hAnsi="Arial"/>
                <w:sz w:val="16"/>
                <w:szCs w:val="16"/>
              </w:rPr>
            </w:rPrChange>
          </w:rPr>
          <w:t>A</w:t>
        </w:r>
        <w:r w:rsidRPr="00E6575D">
          <w:rPr>
            <w:rFonts w:ascii="Calibri" w:hAnsi="Calibri"/>
            <w:smallCaps/>
            <w:rPrChange w:id="2217" w:author="Hong Qin" w:date="2012-04-23T00:08:00Z">
              <w:rPr>
                <w:rFonts w:ascii="Arial" w:hAnsi="Arial"/>
                <w:sz w:val="16"/>
                <w:szCs w:val="16"/>
              </w:rPr>
            </w:rPrChange>
          </w:rPr>
          <w:t>.</w:t>
        </w:r>
        <w:r w:rsidRPr="00E6575D">
          <w:rPr>
            <w:rFonts w:ascii="Calibri" w:hAnsi="Calibri"/>
            <w:rPrChange w:id="2218" w:author="Hong Qin" w:date="2012-04-23T00:08:00Z">
              <w:rPr>
                <w:rFonts w:ascii="Arial" w:hAnsi="Arial"/>
                <w:sz w:val="16"/>
                <w:szCs w:val="16"/>
              </w:rPr>
            </w:rPrChange>
          </w:rPr>
          <w:t>, and D</w:t>
        </w:r>
        <w:r w:rsidRPr="00E6575D">
          <w:rPr>
            <w:rFonts w:ascii="Calibri" w:hAnsi="Calibri"/>
            <w:smallCaps/>
            <w:rPrChange w:id="2219" w:author="Hong Qin" w:date="2012-04-23T00:08:00Z">
              <w:rPr>
                <w:rFonts w:ascii="Arial" w:hAnsi="Arial"/>
                <w:sz w:val="16"/>
                <w:szCs w:val="16"/>
              </w:rPr>
            </w:rPrChange>
          </w:rPr>
          <w:t xml:space="preserve">. </w:t>
        </w:r>
        <w:r w:rsidRPr="00E6575D">
          <w:rPr>
            <w:rFonts w:ascii="Calibri" w:hAnsi="Calibri"/>
            <w:rPrChange w:id="2220" w:author="Hong Qin" w:date="2012-04-23T00:08:00Z">
              <w:rPr>
                <w:rFonts w:ascii="Arial" w:hAnsi="Arial"/>
                <w:sz w:val="16"/>
                <w:szCs w:val="16"/>
              </w:rPr>
            </w:rPrChange>
          </w:rPr>
          <w:t>E</w:t>
        </w:r>
        <w:r w:rsidRPr="00E6575D">
          <w:rPr>
            <w:rFonts w:ascii="Calibri" w:hAnsi="Calibri"/>
            <w:smallCaps/>
            <w:rPrChange w:id="2221" w:author="Hong Qin" w:date="2012-04-23T00:08:00Z">
              <w:rPr>
                <w:rFonts w:ascii="Arial" w:hAnsi="Arial"/>
                <w:sz w:val="16"/>
                <w:szCs w:val="16"/>
              </w:rPr>
            </w:rPrChange>
          </w:rPr>
          <w:t xml:space="preserve">. </w:t>
        </w:r>
        <w:r w:rsidRPr="00E6575D">
          <w:rPr>
            <w:rFonts w:ascii="Calibri" w:hAnsi="Calibri"/>
            <w:rPrChange w:id="2222" w:author="Hong Qin" w:date="2012-04-23T00:08:00Z">
              <w:rPr>
                <w:rFonts w:ascii="Arial" w:hAnsi="Arial"/>
                <w:sz w:val="16"/>
                <w:szCs w:val="16"/>
              </w:rPr>
            </w:rPrChange>
          </w:rPr>
          <w:t>G</w:t>
        </w:r>
        <w:r w:rsidRPr="00E6575D">
          <w:rPr>
            <w:rFonts w:ascii="Calibri" w:hAnsi="Calibri"/>
            <w:smallCaps/>
            <w:rPrChange w:id="2223" w:author="Hong Qin" w:date="2012-04-23T00:08:00Z">
              <w:rPr>
                <w:rFonts w:ascii="Arial" w:hAnsi="Arial"/>
                <w:smallCaps/>
                <w:sz w:val="16"/>
                <w:szCs w:val="16"/>
              </w:rPr>
            </w:rPrChange>
          </w:rPr>
          <w:t>ottschling</w:t>
        </w:r>
        <w:r w:rsidRPr="00E6575D">
          <w:rPr>
            <w:rFonts w:ascii="Calibri" w:hAnsi="Calibri"/>
            <w:rPrChange w:id="2224" w:author="Hong Qin" w:date="2012-04-23T00:08:00Z">
              <w:rPr>
                <w:rFonts w:ascii="Arial" w:hAnsi="Arial"/>
                <w:sz w:val="16"/>
                <w:szCs w:val="16"/>
              </w:rPr>
            </w:rPrChange>
          </w:rPr>
          <w:t xml:space="preserve">, 2004 Aging and genetic instability in yeast. Curr Opin Microbiol </w:t>
        </w:r>
        <w:r w:rsidRPr="00E6575D">
          <w:rPr>
            <w:rFonts w:ascii="Calibri" w:hAnsi="Calibri"/>
            <w:b/>
            <w:rPrChange w:id="2225" w:author="Hong Qin" w:date="2012-04-23T00:08:00Z">
              <w:rPr>
                <w:rFonts w:ascii="Arial" w:hAnsi="Arial"/>
                <w:b/>
                <w:sz w:val="16"/>
                <w:szCs w:val="16"/>
              </w:rPr>
            </w:rPrChange>
          </w:rPr>
          <w:t>7:</w:t>
        </w:r>
        <w:r w:rsidRPr="00E6575D">
          <w:rPr>
            <w:rFonts w:ascii="Calibri" w:hAnsi="Calibri"/>
            <w:rPrChange w:id="2226" w:author="Hong Qin" w:date="2012-04-23T00:08:00Z">
              <w:rPr>
                <w:rFonts w:ascii="Arial" w:hAnsi="Arial"/>
                <w:sz w:val="16"/>
                <w:szCs w:val="16"/>
              </w:rPr>
            </w:rPrChange>
          </w:rPr>
          <w:t xml:space="preserve"> 673-679.</w:t>
        </w:r>
      </w:ins>
    </w:p>
    <w:p w:rsidR="00257CB6" w:rsidRPr="00257CB6" w:rsidRDefault="00E6575D" w:rsidP="00257CB6">
      <w:pPr>
        <w:spacing w:after="0" w:line="240" w:lineRule="auto"/>
        <w:ind w:left="720" w:hanging="720"/>
        <w:rPr>
          <w:ins w:id="2227" w:author="Hong Qin" w:date="2012-04-22T17:19:00Z"/>
          <w:rFonts w:ascii="Calibri" w:hAnsi="Calibri"/>
          <w:rPrChange w:id="2228" w:author="Hong Qin" w:date="2012-04-23T00:08:00Z">
            <w:rPr>
              <w:ins w:id="2229" w:author="Hong Qin" w:date="2012-04-22T17:19:00Z"/>
              <w:rFonts w:ascii="Arial" w:hAnsi="Arial"/>
            </w:rPr>
          </w:rPrChange>
        </w:rPr>
      </w:pPr>
      <w:ins w:id="2230" w:author="Hong Qin" w:date="2012-04-22T17:19:00Z">
        <w:r w:rsidRPr="00E6575D">
          <w:rPr>
            <w:rFonts w:ascii="Calibri" w:hAnsi="Calibri"/>
            <w:rPrChange w:id="2231" w:author="Hong Qin" w:date="2012-04-23T00:08:00Z">
              <w:rPr>
                <w:rFonts w:ascii="Arial" w:hAnsi="Arial"/>
                <w:sz w:val="16"/>
                <w:szCs w:val="16"/>
              </w:rPr>
            </w:rPrChange>
          </w:rPr>
          <w:t>M</w:t>
        </w:r>
        <w:r w:rsidRPr="00E6575D">
          <w:rPr>
            <w:rFonts w:ascii="Calibri" w:hAnsi="Calibri"/>
            <w:smallCaps/>
            <w:rPrChange w:id="2232" w:author="Hong Qin" w:date="2012-04-23T00:08:00Z">
              <w:rPr>
                <w:rFonts w:ascii="Arial" w:hAnsi="Arial"/>
                <w:smallCaps/>
                <w:sz w:val="16"/>
                <w:szCs w:val="16"/>
              </w:rPr>
            </w:rPrChange>
          </w:rPr>
          <w:t xml:space="preserve">edvedik, </w:t>
        </w:r>
        <w:r w:rsidRPr="00E6575D">
          <w:rPr>
            <w:rFonts w:ascii="Calibri" w:hAnsi="Calibri"/>
            <w:rPrChange w:id="2233" w:author="Hong Qin" w:date="2012-04-23T00:08:00Z">
              <w:rPr>
                <w:rFonts w:ascii="Arial" w:hAnsi="Arial"/>
                <w:sz w:val="16"/>
                <w:szCs w:val="16"/>
              </w:rPr>
            </w:rPrChange>
          </w:rPr>
          <w:t>O</w:t>
        </w:r>
        <w:r w:rsidRPr="00E6575D">
          <w:rPr>
            <w:rFonts w:ascii="Calibri" w:hAnsi="Calibri"/>
            <w:smallCaps/>
            <w:rPrChange w:id="2234" w:author="Hong Qin" w:date="2012-04-23T00:08:00Z">
              <w:rPr>
                <w:rFonts w:ascii="Arial" w:hAnsi="Arial"/>
                <w:sz w:val="16"/>
                <w:szCs w:val="16"/>
              </w:rPr>
            </w:rPrChange>
          </w:rPr>
          <w:t>.</w:t>
        </w:r>
        <w:r w:rsidRPr="00E6575D">
          <w:rPr>
            <w:rFonts w:ascii="Calibri" w:hAnsi="Calibri"/>
            <w:rPrChange w:id="2235" w:author="Hong Qin" w:date="2012-04-23T00:08:00Z">
              <w:rPr>
                <w:rFonts w:ascii="Arial" w:hAnsi="Arial"/>
                <w:sz w:val="16"/>
                <w:szCs w:val="16"/>
              </w:rPr>
            </w:rPrChange>
          </w:rPr>
          <w:t>, and D</w:t>
        </w:r>
        <w:r w:rsidRPr="00E6575D">
          <w:rPr>
            <w:rFonts w:ascii="Calibri" w:hAnsi="Calibri"/>
            <w:smallCaps/>
            <w:rPrChange w:id="2236" w:author="Hong Qin" w:date="2012-04-23T00:08:00Z">
              <w:rPr>
                <w:rFonts w:ascii="Arial" w:hAnsi="Arial"/>
                <w:sz w:val="16"/>
                <w:szCs w:val="16"/>
              </w:rPr>
            </w:rPrChange>
          </w:rPr>
          <w:t xml:space="preserve">. </w:t>
        </w:r>
        <w:r w:rsidRPr="00E6575D">
          <w:rPr>
            <w:rFonts w:ascii="Calibri" w:hAnsi="Calibri"/>
            <w:rPrChange w:id="2237" w:author="Hong Qin" w:date="2012-04-23T00:08:00Z">
              <w:rPr>
                <w:rFonts w:ascii="Arial" w:hAnsi="Arial"/>
                <w:sz w:val="16"/>
                <w:szCs w:val="16"/>
              </w:rPr>
            </w:rPrChange>
          </w:rPr>
          <w:t>A</w:t>
        </w:r>
        <w:r w:rsidRPr="00E6575D">
          <w:rPr>
            <w:rFonts w:ascii="Calibri" w:hAnsi="Calibri"/>
            <w:smallCaps/>
            <w:rPrChange w:id="2238" w:author="Hong Qin" w:date="2012-04-23T00:08:00Z">
              <w:rPr>
                <w:rFonts w:ascii="Arial" w:hAnsi="Arial"/>
                <w:sz w:val="16"/>
                <w:szCs w:val="16"/>
              </w:rPr>
            </w:rPrChange>
          </w:rPr>
          <w:t xml:space="preserve">. </w:t>
        </w:r>
        <w:r w:rsidRPr="00E6575D">
          <w:rPr>
            <w:rFonts w:ascii="Calibri" w:hAnsi="Calibri"/>
            <w:rPrChange w:id="2239" w:author="Hong Qin" w:date="2012-04-23T00:08:00Z">
              <w:rPr>
                <w:rFonts w:ascii="Arial" w:hAnsi="Arial"/>
                <w:sz w:val="16"/>
                <w:szCs w:val="16"/>
              </w:rPr>
            </w:rPrChange>
          </w:rPr>
          <w:t>S</w:t>
        </w:r>
        <w:r w:rsidRPr="00E6575D">
          <w:rPr>
            <w:rFonts w:ascii="Calibri" w:hAnsi="Calibri"/>
            <w:smallCaps/>
            <w:rPrChange w:id="2240" w:author="Hong Qin" w:date="2012-04-23T00:08:00Z">
              <w:rPr>
                <w:rFonts w:ascii="Arial" w:hAnsi="Arial"/>
                <w:smallCaps/>
                <w:sz w:val="16"/>
                <w:szCs w:val="16"/>
              </w:rPr>
            </w:rPrChange>
          </w:rPr>
          <w:t>inclair</w:t>
        </w:r>
        <w:r w:rsidRPr="00E6575D">
          <w:rPr>
            <w:rFonts w:ascii="Calibri" w:hAnsi="Calibri"/>
            <w:rPrChange w:id="2241" w:author="Hong Qin" w:date="2012-04-23T00:08:00Z">
              <w:rPr>
                <w:rFonts w:ascii="Arial" w:hAnsi="Arial"/>
                <w:sz w:val="16"/>
                <w:szCs w:val="16"/>
              </w:rPr>
            </w:rPrChange>
          </w:rPr>
          <w:t xml:space="preserve">, 2007 Caloric restriction and life span determination of yeast cells. Methods Mol Biol </w:t>
        </w:r>
        <w:r w:rsidRPr="00E6575D">
          <w:rPr>
            <w:rFonts w:ascii="Calibri" w:hAnsi="Calibri"/>
            <w:b/>
            <w:rPrChange w:id="2242" w:author="Hong Qin" w:date="2012-04-23T00:08:00Z">
              <w:rPr>
                <w:rFonts w:ascii="Arial" w:hAnsi="Arial"/>
                <w:b/>
                <w:sz w:val="16"/>
                <w:szCs w:val="16"/>
              </w:rPr>
            </w:rPrChange>
          </w:rPr>
          <w:t>371:</w:t>
        </w:r>
        <w:r w:rsidRPr="00E6575D">
          <w:rPr>
            <w:rFonts w:ascii="Calibri" w:hAnsi="Calibri"/>
            <w:rPrChange w:id="2243" w:author="Hong Qin" w:date="2012-04-23T00:08:00Z">
              <w:rPr>
                <w:rFonts w:ascii="Arial" w:hAnsi="Arial"/>
                <w:sz w:val="16"/>
                <w:szCs w:val="16"/>
              </w:rPr>
            </w:rPrChange>
          </w:rPr>
          <w:t xml:space="preserve"> 97-109.</w:t>
        </w:r>
      </w:ins>
    </w:p>
    <w:p w:rsidR="00257CB6" w:rsidRPr="00257CB6" w:rsidRDefault="00E6575D" w:rsidP="00257CB6">
      <w:pPr>
        <w:spacing w:after="0" w:line="240" w:lineRule="auto"/>
        <w:ind w:left="720" w:hanging="720"/>
        <w:rPr>
          <w:ins w:id="2244" w:author="Hong Qin" w:date="2012-04-22T17:19:00Z"/>
          <w:rFonts w:ascii="Calibri" w:hAnsi="Calibri"/>
          <w:rPrChange w:id="2245" w:author="Hong Qin" w:date="2012-04-23T00:08:00Z">
            <w:rPr>
              <w:ins w:id="2246" w:author="Hong Qin" w:date="2012-04-22T17:19:00Z"/>
              <w:rFonts w:ascii="Arial" w:hAnsi="Arial"/>
            </w:rPr>
          </w:rPrChange>
        </w:rPr>
      </w:pPr>
      <w:ins w:id="2247" w:author="Hong Qin" w:date="2012-04-22T17:19:00Z">
        <w:r w:rsidRPr="00E6575D">
          <w:rPr>
            <w:rFonts w:ascii="Calibri" w:hAnsi="Calibri"/>
            <w:rPrChange w:id="2248" w:author="Hong Qin" w:date="2012-04-23T00:08:00Z">
              <w:rPr>
                <w:rFonts w:ascii="Arial" w:hAnsi="Arial"/>
                <w:sz w:val="16"/>
                <w:szCs w:val="16"/>
              </w:rPr>
            </w:rPrChange>
          </w:rPr>
          <w:t>Q</w:t>
        </w:r>
        <w:r w:rsidRPr="00E6575D">
          <w:rPr>
            <w:rFonts w:ascii="Calibri" w:hAnsi="Calibri"/>
            <w:smallCaps/>
            <w:rPrChange w:id="2249" w:author="Hong Qin" w:date="2012-04-23T00:08:00Z">
              <w:rPr>
                <w:rFonts w:ascii="Arial" w:hAnsi="Arial"/>
                <w:smallCaps/>
                <w:sz w:val="16"/>
                <w:szCs w:val="16"/>
              </w:rPr>
            </w:rPrChange>
          </w:rPr>
          <w:t xml:space="preserve">in, </w:t>
        </w:r>
        <w:r w:rsidRPr="00E6575D">
          <w:rPr>
            <w:rFonts w:ascii="Calibri" w:hAnsi="Calibri"/>
            <w:rPrChange w:id="2250" w:author="Hong Qin" w:date="2012-04-23T00:08:00Z">
              <w:rPr>
                <w:rFonts w:ascii="Arial" w:hAnsi="Arial"/>
                <w:sz w:val="16"/>
                <w:szCs w:val="16"/>
              </w:rPr>
            </w:rPrChange>
          </w:rPr>
          <w:t>H</w:t>
        </w:r>
        <w:r w:rsidRPr="00E6575D">
          <w:rPr>
            <w:rFonts w:ascii="Calibri" w:hAnsi="Calibri"/>
            <w:smallCaps/>
            <w:rPrChange w:id="2251" w:author="Hong Qin" w:date="2012-04-23T00:08:00Z">
              <w:rPr>
                <w:rFonts w:ascii="Arial" w:hAnsi="Arial"/>
                <w:sz w:val="16"/>
                <w:szCs w:val="16"/>
              </w:rPr>
            </w:rPrChange>
          </w:rPr>
          <w:t>.</w:t>
        </w:r>
        <w:r w:rsidRPr="00E6575D">
          <w:rPr>
            <w:rFonts w:ascii="Calibri" w:hAnsi="Calibri"/>
            <w:rPrChange w:id="2252" w:author="Hong Qin" w:date="2012-04-23T00:08:00Z">
              <w:rPr>
                <w:rFonts w:ascii="Arial" w:hAnsi="Arial"/>
                <w:sz w:val="16"/>
                <w:szCs w:val="16"/>
              </w:rPr>
            </w:rPrChange>
          </w:rPr>
          <w:t>, and M</w:t>
        </w:r>
        <w:r w:rsidRPr="00E6575D">
          <w:rPr>
            <w:rFonts w:ascii="Calibri" w:hAnsi="Calibri"/>
            <w:smallCaps/>
            <w:rPrChange w:id="2253" w:author="Hong Qin" w:date="2012-04-23T00:08:00Z">
              <w:rPr>
                <w:rFonts w:ascii="Arial" w:hAnsi="Arial"/>
                <w:sz w:val="16"/>
                <w:szCs w:val="16"/>
              </w:rPr>
            </w:rPrChange>
          </w:rPr>
          <w:t xml:space="preserve">. </w:t>
        </w:r>
        <w:r w:rsidRPr="00E6575D">
          <w:rPr>
            <w:rFonts w:ascii="Calibri" w:hAnsi="Calibri"/>
            <w:rPrChange w:id="2254" w:author="Hong Qin" w:date="2012-04-23T00:08:00Z">
              <w:rPr>
                <w:rFonts w:ascii="Arial" w:hAnsi="Arial"/>
                <w:sz w:val="16"/>
                <w:szCs w:val="16"/>
              </w:rPr>
            </w:rPrChange>
          </w:rPr>
          <w:t>L</w:t>
        </w:r>
        <w:r w:rsidRPr="00E6575D">
          <w:rPr>
            <w:rFonts w:ascii="Calibri" w:hAnsi="Calibri"/>
            <w:smallCaps/>
            <w:rPrChange w:id="2255" w:author="Hong Qin" w:date="2012-04-23T00:08:00Z">
              <w:rPr>
                <w:rFonts w:ascii="Arial" w:hAnsi="Arial"/>
                <w:smallCaps/>
                <w:sz w:val="16"/>
                <w:szCs w:val="16"/>
              </w:rPr>
            </w:rPrChange>
          </w:rPr>
          <w:t>u</w:t>
        </w:r>
        <w:r w:rsidRPr="00E6575D">
          <w:rPr>
            <w:rFonts w:ascii="Calibri" w:hAnsi="Calibri"/>
            <w:rPrChange w:id="2256" w:author="Hong Qin" w:date="2012-04-23T00:08:00Z">
              <w:rPr>
                <w:rFonts w:ascii="Arial" w:hAnsi="Arial"/>
                <w:sz w:val="16"/>
                <w:szCs w:val="16"/>
              </w:rPr>
            </w:rPrChange>
          </w:rPr>
          <w:t xml:space="preserve">, 2006 Natural variation in replicative and chronological life spans of Saccharomyces cerevisiae. Exp Gerontol </w:t>
        </w:r>
        <w:r w:rsidRPr="00E6575D">
          <w:rPr>
            <w:rFonts w:ascii="Calibri" w:hAnsi="Calibri"/>
            <w:b/>
            <w:rPrChange w:id="2257" w:author="Hong Qin" w:date="2012-04-23T00:08:00Z">
              <w:rPr>
                <w:rFonts w:ascii="Arial" w:hAnsi="Arial"/>
                <w:b/>
                <w:sz w:val="16"/>
                <w:szCs w:val="16"/>
              </w:rPr>
            </w:rPrChange>
          </w:rPr>
          <w:t>41:</w:t>
        </w:r>
        <w:r w:rsidRPr="00E6575D">
          <w:rPr>
            <w:rFonts w:ascii="Calibri" w:hAnsi="Calibri"/>
            <w:rPrChange w:id="2258" w:author="Hong Qin" w:date="2012-04-23T00:08:00Z">
              <w:rPr>
                <w:rFonts w:ascii="Arial" w:hAnsi="Arial"/>
                <w:sz w:val="16"/>
                <w:szCs w:val="16"/>
              </w:rPr>
            </w:rPrChange>
          </w:rPr>
          <w:t xml:space="preserve"> 448-456.</w:t>
        </w:r>
      </w:ins>
    </w:p>
    <w:p w:rsidR="00257CB6" w:rsidRPr="00257CB6" w:rsidRDefault="00E6575D" w:rsidP="00257CB6">
      <w:pPr>
        <w:spacing w:after="0" w:line="240" w:lineRule="auto"/>
        <w:ind w:left="720" w:hanging="720"/>
        <w:rPr>
          <w:ins w:id="2259" w:author="Hong Qin" w:date="2012-04-22T17:19:00Z"/>
          <w:rFonts w:ascii="Calibri" w:hAnsi="Calibri"/>
          <w:rPrChange w:id="2260" w:author="Hong Qin" w:date="2012-04-23T00:08:00Z">
            <w:rPr>
              <w:ins w:id="2261" w:author="Hong Qin" w:date="2012-04-22T17:19:00Z"/>
              <w:rFonts w:ascii="Arial" w:hAnsi="Arial"/>
            </w:rPr>
          </w:rPrChange>
        </w:rPr>
      </w:pPr>
      <w:ins w:id="2262" w:author="Hong Qin" w:date="2012-04-22T17:19:00Z">
        <w:r w:rsidRPr="00E6575D">
          <w:rPr>
            <w:rFonts w:ascii="Calibri" w:hAnsi="Calibri"/>
            <w:rPrChange w:id="2263" w:author="Hong Qin" w:date="2012-04-23T00:08:00Z">
              <w:rPr>
                <w:rFonts w:ascii="Arial" w:hAnsi="Arial"/>
                <w:sz w:val="16"/>
                <w:szCs w:val="16"/>
              </w:rPr>
            </w:rPrChange>
          </w:rPr>
          <w:t>Q</w:t>
        </w:r>
        <w:r w:rsidRPr="00E6575D">
          <w:rPr>
            <w:rFonts w:ascii="Calibri" w:hAnsi="Calibri"/>
            <w:smallCaps/>
            <w:rPrChange w:id="2264" w:author="Hong Qin" w:date="2012-04-23T00:08:00Z">
              <w:rPr>
                <w:rFonts w:ascii="Arial" w:hAnsi="Arial"/>
                <w:smallCaps/>
                <w:sz w:val="16"/>
                <w:szCs w:val="16"/>
              </w:rPr>
            </w:rPrChange>
          </w:rPr>
          <w:t xml:space="preserve">in, </w:t>
        </w:r>
        <w:r w:rsidRPr="00E6575D">
          <w:rPr>
            <w:rFonts w:ascii="Calibri" w:hAnsi="Calibri"/>
            <w:rPrChange w:id="2265" w:author="Hong Qin" w:date="2012-04-23T00:08:00Z">
              <w:rPr>
                <w:rFonts w:ascii="Arial" w:hAnsi="Arial"/>
                <w:sz w:val="16"/>
                <w:szCs w:val="16"/>
              </w:rPr>
            </w:rPrChange>
          </w:rPr>
          <w:t>H</w:t>
        </w:r>
        <w:r w:rsidRPr="00E6575D">
          <w:rPr>
            <w:rFonts w:ascii="Calibri" w:hAnsi="Calibri"/>
            <w:smallCaps/>
            <w:rPrChange w:id="2266" w:author="Hong Qin" w:date="2012-04-23T00:08:00Z">
              <w:rPr>
                <w:rFonts w:ascii="Arial" w:hAnsi="Arial"/>
                <w:sz w:val="16"/>
                <w:szCs w:val="16"/>
              </w:rPr>
            </w:rPrChange>
          </w:rPr>
          <w:t>.</w:t>
        </w:r>
        <w:r w:rsidRPr="00E6575D">
          <w:rPr>
            <w:rFonts w:ascii="Calibri" w:hAnsi="Calibri"/>
            <w:rPrChange w:id="2267" w:author="Hong Qin" w:date="2012-04-23T00:08:00Z">
              <w:rPr>
                <w:rFonts w:ascii="Arial" w:hAnsi="Arial"/>
                <w:sz w:val="16"/>
                <w:szCs w:val="16"/>
              </w:rPr>
            </w:rPrChange>
          </w:rPr>
          <w:t>, M</w:t>
        </w:r>
        <w:r w:rsidRPr="00E6575D">
          <w:rPr>
            <w:rFonts w:ascii="Calibri" w:hAnsi="Calibri"/>
            <w:smallCaps/>
            <w:rPrChange w:id="2268" w:author="Hong Qin" w:date="2012-04-23T00:08:00Z">
              <w:rPr>
                <w:rFonts w:ascii="Arial" w:hAnsi="Arial"/>
                <w:sz w:val="16"/>
                <w:szCs w:val="16"/>
              </w:rPr>
            </w:rPrChange>
          </w:rPr>
          <w:t xml:space="preserve">. </w:t>
        </w:r>
        <w:r w:rsidRPr="00E6575D">
          <w:rPr>
            <w:rFonts w:ascii="Calibri" w:hAnsi="Calibri"/>
            <w:rPrChange w:id="2269" w:author="Hong Qin" w:date="2012-04-23T00:08:00Z">
              <w:rPr>
                <w:rFonts w:ascii="Arial" w:hAnsi="Arial"/>
                <w:sz w:val="16"/>
                <w:szCs w:val="16"/>
              </w:rPr>
            </w:rPrChange>
          </w:rPr>
          <w:t>L</w:t>
        </w:r>
        <w:r w:rsidRPr="00E6575D">
          <w:rPr>
            <w:rFonts w:ascii="Calibri" w:hAnsi="Calibri"/>
            <w:smallCaps/>
            <w:rPrChange w:id="2270" w:author="Hong Qin" w:date="2012-04-23T00:08:00Z">
              <w:rPr>
                <w:rFonts w:ascii="Arial" w:hAnsi="Arial"/>
                <w:smallCaps/>
                <w:sz w:val="16"/>
                <w:szCs w:val="16"/>
              </w:rPr>
            </w:rPrChange>
          </w:rPr>
          <w:t>u</w:t>
        </w:r>
        <w:r w:rsidRPr="00E6575D">
          <w:rPr>
            <w:rFonts w:ascii="Calibri" w:hAnsi="Calibri"/>
            <w:rPrChange w:id="2271" w:author="Hong Qin" w:date="2012-04-23T00:08:00Z">
              <w:rPr>
                <w:rFonts w:ascii="Arial" w:hAnsi="Arial"/>
                <w:sz w:val="16"/>
                <w:szCs w:val="16"/>
              </w:rPr>
            </w:rPrChange>
          </w:rPr>
          <w:t xml:space="preserve"> and D</w:t>
        </w:r>
        <w:r w:rsidRPr="00E6575D">
          <w:rPr>
            <w:rFonts w:ascii="Calibri" w:hAnsi="Calibri"/>
            <w:smallCaps/>
            <w:rPrChange w:id="2272" w:author="Hong Qin" w:date="2012-04-23T00:08:00Z">
              <w:rPr>
                <w:rFonts w:ascii="Arial" w:hAnsi="Arial"/>
                <w:sz w:val="16"/>
                <w:szCs w:val="16"/>
              </w:rPr>
            </w:rPrChange>
          </w:rPr>
          <w:t xml:space="preserve">. </w:t>
        </w:r>
        <w:r w:rsidRPr="00E6575D">
          <w:rPr>
            <w:rFonts w:ascii="Calibri" w:hAnsi="Calibri"/>
            <w:rPrChange w:id="2273" w:author="Hong Qin" w:date="2012-04-23T00:08:00Z">
              <w:rPr>
                <w:rFonts w:ascii="Arial" w:hAnsi="Arial"/>
                <w:sz w:val="16"/>
                <w:szCs w:val="16"/>
              </w:rPr>
            </w:rPrChange>
          </w:rPr>
          <w:t>S</w:t>
        </w:r>
        <w:r w:rsidRPr="00E6575D">
          <w:rPr>
            <w:rFonts w:ascii="Calibri" w:hAnsi="Calibri"/>
            <w:smallCaps/>
            <w:rPrChange w:id="2274" w:author="Hong Qin" w:date="2012-04-23T00:08:00Z">
              <w:rPr>
                <w:rFonts w:ascii="Arial" w:hAnsi="Arial"/>
                <w:sz w:val="16"/>
                <w:szCs w:val="16"/>
              </w:rPr>
            </w:rPrChange>
          </w:rPr>
          <w:t xml:space="preserve">. </w:t>
        </w:r>
        <w:r w:rsidRPr="00E6575D">
          <w:rPr>
            <w:rFonts w:ascii="Calibri" w:hAnsi="Calibri"/>
            <w:rPrChange w:id="2275" w:author="Hong Qin" w:date="2012-04-23T00:08:00Z">
              <w:rPr>
                <w:rFonts w:ascii="Arial" w:hAnsi="Arial"/>
                <w:sz w:val="16"/>
                <w:szCs w:val="16"/>
              </w:rPr>
            </w:rPrChange>
          </w:rPr>
          <w:t>G</w:t>
        </w:r>
        <w:r w:rsidRPr="00E6575D">
          <w:rPr>
            <w:rFonts w:ascii="Calibri" w:hAnsi="Calibri"/>
            <w:smallCaps/>
            <w:rPrChange w:id="2276" w:author="Hong Qin" w:date="2012-04-23T00:08:00Z">
              <w:rPr>
                <w:rFonts w:ascii="Arial" w:hAnsi="Arial"/>
                <w:smallCaps/>
                <w:sz w:val="16"/>
                <w:szCs w:val="16"/>
              </w:rPr>
            </w:rPrChange>
          </w:rPr>
          <w:t>oldfarb</w:t>
        </w:r>
        <w:r w:rsidRPr="00E6575D">
          <w:rPr>
            <w:rFonts w:ascii="Calibri" w:hAnsi="Calibri"/>
            <w:rPrChange w:id="2277" w:author="Hong Qin" w:date="2012-04-23T00:08:00Z">
              <w:rPr>
                <w:rFonts w:ascii="Arial" w:hAnsi="Arial"/>
                <w:sz w:val="16"/>
                <w:szCs w:val="16"/>
              </w:rPr>
            </w:rPrChange>
          </w:rPr>
          <w:t xml:space="preserve">, 2008 Genomic instability is associated with natural life span variation in Saccharomyces cerevisiae. PLoS One </w:t>
        </w:r>
        <w:r w:rsidRPr="00E6575D">
          <w:rPr>
            <w:rFonts w:ascii="Calibri" w:hAnsi="Calibri"/>
            <w:b/>
            <w:rPrChange w:id="2278" w:author="Hong Qin" w:date="2012-04-23T00:08:00Z">
              <w:rPr>
                <w:rFonts w:ascii="Arial" w:hAnsi="Arial"/>
                <w:b/>
                <w:sz w:val="16"/>
                <w:szCs w:val="16"/>
              </w:rPr>
            </w:rPrChange>
          </w:rPr>
          <w:t>3:</w:t>
        </w:r>
        <w:r w:rsidRPr="00E6575D">
          <w:rPr>
            <w:rFonts w:ascii="Calibri" w:hAnsi="Calibri"/>
            <w:rPrChange w:id="2279" w:author="Hong Qin" w:date="2012-04-23T00:08:00Z">
              <w:rPr>
                <w:rFonts w:ascii="Arial" w:hAnsi="Arial"/>
                <w:sz w:val="16"/>
                <w:szCs w:val="16"/>
              </w:rPr>
            </w:rPrChange>
          </w:rPr>
          <w:t xml:space="preserve"> e2670.</w:t>
        </w:r>
      </w:ins>
    </w:p>
    <w:p w:rsidR="00257CB6" w:rsidRPr="00257CB6" w:rsidRDefault="00E6575D" w:rsidP="00257CB6">
      <w:pPr>
        <w:spacing w:after="0" w:line="240" w:lineRule="auto"/>
        <w:ind w:left="720" w:hanging="720"/>
        <w:rPr>
          <w:ins w:id="2280" w:author="Hong Qin" w:date="2012-04-22T17:19:00Z"/>
          <w:rFonts w:ascii="Calibri" w:hAnsi="Calibri"/>
          <w:rPrChange w:id="2281" w:author="Hong Qin" w:date="2012-04-23T00:08:00Z">
            <w:rPr>
              <w:ins w:id="2282" w:author="Hong Qin" w:date="2012-04-22T17:19:00Z"/>
              <w:rFonts w:ascii="Arial" w:hAnsi="Arial"/>
            </w:rPr>
          </w:rPrChange>
        </w:rPr>
      </w:pPr>
      <w:ins w:id="2283" w:author="Hong Qin" w:date="2012-04-22T17:19:00Z">
        <w:r w:rsidRPr="00E6575D">
          <w:rPr>
            <w:rFonts w:ascii="Calibri" w:hAnsi="Calibri"/>
            <w:rPrChange w:id="2284" w:author="Hong Qin" w:date="2012-04-23T00:08:00Z">
              <w:rPr>
                <w:rFonts w:ascii="Arial" w:hAnsi="Arial"/>
                <w:sz w:val="16"/>
                <w:szCs w:val="16"/>
              </w:rPr>
            </w:rPrChange>
          </w:rPr>
          <w:t>R</w:t>
        </w:r>
        <w:r w:rsidRPr="00E6575D">
          <w:rPr>
            <w:rFonts w:ascii="Calibri" w:hAnsi="Calibri"/>
            <w:smallCaps/>
            <w:rPrChange w:id="2285" w:author="Hong Qin" w:date="2012-04-23T00:08:00Z">
              <w:rPr>
                <w:rFonts w:ascii="Arial" w:hAnsi="Arial"/>
                <w:smallCaps/>
                <w:sz w:val="16"/>
                <w:szCs w:val="16"/>
              </w:rPr>
            </w:rPrChange>
          </w:rPr>
          <w:t xml:space="preserve">ahman, </w:t>
        </w:r>
        <w:r w:rsidRPr="00E6575D">
          <w:rPr>
            <w:rFonts w:ascii="Calibri" w:hAnsi="Calibri"/>
            <w:rPrChange w:id="2286" w:author="Hong Qin" w:date="2012-04-23T00:08:00Z">
              <w:rPr>
                <w:rFonts w:ascii="Arial" w:hAnsi="Arial"/>
                <w:sz w:val="16"/>
                <w:szCs w:val="16"/>
              </w:rPr>
            </w:rPrChange>
          </w:rPr>
          <w:t>K</w:t>
        </w:r>
        <w:r w:rsidRPr="00E6575D">
          <w:rPr>
            <w:rFonts w:ascii="Calibri" w:hAnsi="Calibri"/>
            <w:smallCaps/>
            <w:rPrChange w:id="2287" w:author="Hong Qin" w:date="2012-04-23T00:08:00Z">
              <w:rPr>
                <w:rFonts w:ascii="Arial" w:hAnsi="Arial"/>
                <w:sz w:val="16"/>
                <w:szCs w:val="16"/>
              </w:rPr>
            </w:rPrChange>
          </w:rPr>
          <w:t>.</w:t>
        </w:r>
        <w:r w:rsidRPr="00E6575D">
          <w:rPr>
            <w:rFonts w:ascii="Calibri" w:hAnsi="Calibri"/>
            <w:rPrChange w:id="2288" w:author="Hong Qin" w:date="2012-04-23T00:08:00Z">
              <w:rPr>
                <w:rFonts w:ascii="Arial" w:hAnsi="Arial"/>
                <w:sz w:val="16"/>
                <w:szCs w:val="16"/>
              </w:rPr>
            </w:rPrChange>
          </w:rPr>
          <w:t xml:space="preserve">, 2007 Studies on free radicals, antioxidants, and co-factors. Clin Interv Aging </w:t>
        </w:r>
        <w:r w:rsidRPr="00E6575D">
          <w:rPr>
            <w:rFonts w:ascii="Calibri" w:hAnsi="Calibri"/>
            <w:b/>
            <w:rPrChange w:id="2289" w:author="Hong Qin" w:date="2012-04-23T00:08:00Z">
              <w:rPr>
                <w:rFonts w:ascii="Arial" w:hAnsi="Arial"/>
                <w:b/>
                <w:sz w:val="16"/>
                <w:szCs w:val="16"/>
              </w:rPr>
            </w:rPrChange>
          </w:rPr>
          <w:t>2:</w:t>
        </w:r>
        <w:r w:rsidRPr="00E6575D">
          <w:rPr>
            <w:rFonts w:ascii="Calibri" w:hAnsi="Calibri"/>
            <w:rPrChange w:id="2290" w:author="Hong Qin" w:date="2012-04-23T00:08:00Z">
              <w:rPr>
                <w:rFonts w:ascii="Arial" w:hAnsi="Arial"/>
                <w:sz w:val="16"/>
                <w:szCs w:val="16"/>
              </w:rPr>
            </w:rPrChange>
          </w:rPr>
          <w:t xml:space="preserve"> 219-236.</w:t>
        </w:r>
      </w:ins>
    </w:p>
    <w:p w:rsidR="00257CB6" w:rsidRPr="00257CB6" w:rsidRDefault="00E6575D" w:rsidP="00257CB6">
      <w:pPr>
        <w:spacing w:after="0" w:line="240" w:lineRule="auto"/>
        <w:ind w:left="720" w:hanging="720"/>
        <w:rPr>
          <w:ins w:id="2291" w:author="Hong Qin" w:date="2012-04-22T17:19:00Z"/>
          <w:rFonts w:ascii="Calibri" w:hAnsi="Calibri"/>
          <w:rPrChange w:id="2292" w:author="Hong Qin" w:date="2012-04-23T00:08:00Z">
            <w:rPr>
              <w:ins w:id="2293" w:author="Hong Qin" w:date="2012-04-22T17:19:00Z"/>
              <w:rFonts w:ascii="Arial" w:hAnsi="Arial"/>
            </w:rPr>
          </w:rPrChange>
        </w:rPr>
      </w:pPr>
      <w:ins w:id="2294" w:author="Hong Qin" w:date="2012-04-22T17:19:00Z">
        <w:r w:rsidRPr="00E6575D">
          <w:rPr>
            <w:rFonts w:ascii="Calibri" w:hAnsi="Calibri"/>
            <w:rPrChange w:id="2295" w:author="Hong Qin" w:date="2012-04-23T00:08:00Z">
              <w:rPr>
                <w:rFonts w:ascii="Arial" w:hAnsi="Arial"/>
                <w:sz w:val="16"/>
                <w:szCs w:val="16"/>
              </w:rPr>
            </w:rPrChange>
          </w:rPr>
          <w:t>R</w:t>
        </w:r>
        <w:r w:rsidRPr="00E6575D">
          <w:rPr>
            <w:rFonts w:ascii="Calibri" w:hAnsi="Calibri"/>
            <w:smallCaps/>
            <w:rPrChange w:id="2296" w:author="Hong Qin" w:date="2012-04-23T00:08:00Z">
              <w:rPr>
                <w:rFonts w:ascii="Arial" w:hAnsi="Arial"/>
                <w:smallCaps/>
                <w:sz w:val="16"/>
                <w:szCs w:val="16"/>
              </w:rPr>
            </w:rPrChange>
          </w:rPr>
          <w:t xml:space="preserve">istow, </w:t>
        </w:r>
        <w:r w:rsidRPr="00E6575D">
          <w:rPr>
            <w:rFonts w:ascii="Calibri" w:hAnsi="Calibri"/>
            <w:rPrChange w:id="2297" w:author="Hong Qin" w:date="2012-04-23T00:08:00Z">
              <w:rPr>
                <w:rFonts w:ascii="Arial" w:hAnsi="Arial"/>
                <w:sz w:val="16"/>
                <w:szCs w:val="16"/>
              </w:rPr>
            </w:rPrChange>
          </w:rPr>
          <w:t>M</w:t>
        </w:r>
        <w:r w:rsidRPr="00E6575D">
          <w:rPr>
            <w:rFonts w:ascii="Calibri" w:hAnsi="Calibri"/>
            <w:smallCaps/>
            <w:rPrChange w:id="2298" w:author="Hong Qin" w:date="2012-04-23T00:08:00Z">
              <w:rPr>
                <w:rFonts w:ascii="Arial" w:hAnsi="Arial"/>
                <w:sz w:val="16"/>
                <w:szCs w:val="16"/>
              </w:rPr>
            </w:rPrChange>
          </w:rPr>
          <w:t>.</w:t>
        </w:r>
        <w:r w:rsidRPr="00E6575D">
          <w:rPr>
            <w:rFonts w:ascii="Calibri" w:hAnsi="Calibri"/>
            <w:rPrChange w:id="2299" w:author="Hong Qin" w:date="2012-04-23T00:08:00Z">
              <w:rPr>
                <w:rFonts w:ascii="Arial" w:hAnsi="Arial"/>
                <w:sz w:val="16"/>
                <w:szCs w:val="16"/>
              </w:rPr>
            </w:rPrChange>
          </w:rPr>
          <w:t>, and S</w:t>
        </w:r>
        <w:r w:rsidRPr="00E6575D">
          <w:rPr>
            <w:rFonts w:ascii="Calibri" w:hAnsi="Calibri"/>
            <w:smallCaps/>
            <w:rPrChange w:id="2300" w:author="Hong Qin" w:date="2012-04-23T00:08:00Z">
              <w:rPr>
                <w:rFonts w:ascii="Arial" w:hAnsi="Arial"/>
                <w:sz w:val="16"/>
                <w:szCs w:val="16"/>
              </w:rPr>
            </w:rPrChange>
          </w:rPr>
          <w:t xml:space="preserve">. </w:t>
        </w:r>
        <w:r w:rsidRPr="00E6575D">
          <w:rPr>
            <w:rFonts w:ascii="Calibri" w:hAnsi="Calibri"/>
            <w:rPrChange w:id="2301" w:author="Hong Qin" w:date="2012-04-23T00:08:00Z">
              <w:rPr>
                <w:rFonts w:ascii="Arial" w:hAnsi="Arial"/>
                <w:sz w:val="16"/>
                <w:szCs w:val="16"/>
              </w:rPr>
            </w:rPrChange>
          </w:rPr>
          <w:t>S</w:t>
        </w:r>
        <w:r w:rsidRPr="00E6575D">
          <w:rPr>
            <w:rFonts w:ascii="Calibri" w:hAnsi="Calibri"/>
            <w:smallCaps/>
            <w:rPrChange w:id="2302" w:author="Hong Qin" w:date="2012-04-23T00:08:00Z">
              <w:rPr>
                <w:rFonts w:ascii="Arial" w:hAnsi="Arial"/>
                <w:smallCaps/>
                <w:sz w:val="16"/>
                <w:szCs w:val="16"/>
              </w:rPr>
            </w:rPrChange>
          </w:rPr>
          <w:t>chmeisser</w:t>
        </w:r>
        <w:r w:rsidRPr="00E6575D">
          <w:rPr>
            <w:rFonts w:ascii="Calibri" w:hAnsi="Calibri"/>
            <w:rPrChange w:id="2303" w:author="Hong Qin" w:date="2012-04-23T00:08:00Z">
              <w:rPr>
                <w:rFonts w:ascii="Arial" w:hAnsi="Arial"/>
                <w:sz w:val="16"/>
                <w:szCs w:val="16"/>
              </w:rPr>
            </w:rPrChange>
          </w:rPr>
          <w:t xml:space="preserve">, 2011 Extending life span by increasing oxidative stress. Free Radic Biol Med </w:t>
        </w:r>
        <w:r w:rsidRPr="00E6575D">
          <w:rPr>
            <w:rFonts w:ascii="Calibri" w:hAnsi="Calibri"/>
            <w:b/>
            <w:rPrChange w:id="2304" w:author="Hong Qin" w:date="2012-04-23T00:08:00Z">
              <w:rPr>
                <w:rFonts w:ascii="Arial" w:hAnsi="Arial"/>
                <w:b/>
                <w:sz w:val="16"/>
                <w:szCs w:val="16"/>
              </w:rPr>
            </w:rPrChange>
          </w:rPr>
          <w:t>51:</w:t>
        </w:r>
        <w:r w:rsidRPr="00E6575D">
          <w:rPr>
            <w:rFonts w:ascii="Calibri" w:hAnsi="Calibri"/>
            <w:rPrChange w:id="2305" w:author="Hong Qin" w:date="2012-04-23T00:08:00Z">
              <w:rPr>
                <w:rFonts w:ascii="Arial" w:hAnsi="Arial"/>
                <w:sz w:val="16"/>
                <w:szCs w:val="16"/>
              </w:rPr>
            </w:rPrChange>
          </w:rPr>
          <w:t xml:space="preserve"> 327-336.</w:t>
        </w:r>
      </w:ins>
    </w:p>
    <w:p w:rsidR="00257CB6" w:rsidRPr="00257CB6" w:rsidRDefault="00E6575D" w:rsidP="00257CB6">
      <w:pPr>
        <w:spacing w:after="0" w:line="240" w:lineRule="auto"/>
        <w:ind w:left="720" w:hanging="720"/>
        <w:rPr>
          <w:ins w:id="2306" w:author="Hong Qin" w:date="2012-04-22T17:19:00Z"/>
          <w:rFonts w:ascii="Calibri" w:hAnsi="Calibri"/>
          <w:rPrChange w:id="2307" w:author="Hong Qin" w:date="2012-04-23T00:08:00Z">
            <w:rPr>
              <w:ins w:id="2308" w:author="Hong Qin" w:date="2012-04-22T17:19:00Z"/>
              <w:rFonts w:ascii="Arial" w:hAnsi="Arial"/>
            </w:rPr>
          </w:rPrChange>
        </w:rPr>
      </w:pPr>
      <w:ins w:id="2309" w:author="Hong Qin" w:date="2012-04-22T17:19:00Z">
        <w:r w:rsidRPr="00E6575D">
          <w:rPr>
            <w:rFonts w:ascii="Calibri" w:hAnsi="Calibri"/>
            <w:rPrChange w:id="2310" w:author="Hong Qin" w:date="2012-04-23T00:08:00Z">
              <w:rPr>
                <w:rFonts w:ascii="Arial" w:hAnsi="Arial"/>
                <w:sz w:val="16"/>
                <w:szCs w:val="16"/>
              </w:rPr>
            </w:rPrChange>
          </w:rPr>
          <w:t>R</w:t>
        </w:r>
        <w:r w:rsidRPr="00E6575D">
          <w:rPr>
            <w:rFonts w:ascii="Calibri" w:hAnsi="Calibri"/>
            <w:smallCaps/>
            <w:rPrChange w:id="2311" w:author="Hong Qin" w:date="2012-04-23T00:08:00Z">
              <w:rPr>
                <w:rFonts w:ascii="Arial" w:hAnsi="Arial"/>
                <w:smallCaps/>
                <w:sz w:val="16"/>
                <w:szCs w:val="16"/>
              </w:rPr>
            </w:rPrChange>
          </w:rPr>
          <w:t xml:space="preserve">uckenstuhl, </w:t>
        </w:r>
        <w:r w:rsidRPr="00E6575D">
          <w:rPr>
            <w:rFonts w:ascii="Calibri" w:hAnsi="Calibri"/>
            <w:rPrChange w:id="2312" w:author="Hong Qin" w:date="2012-04-23T00:08:00Z">
              <w:rPr>
                <w:rFonts w:ascii="Arial" w:hAnsi="Arial"/>
                <w:sz w:val="16"/>
                <w:szCs w:val="16"/>
              </w:rPr>
            </w:rPrChange>
          </w:rPr>
          <w:t>C</w:t>
        </w:r>
        <w:r w:rsidRPr="00E6575D">
          <w:rPr>
            <w:rFonts w:ascii="Calibri" w:hAnsi="Calibri"/>
            <w:smallCaps/>
            <w:rPrChange w:id="2313" w:author="Hong Qin" w:date="2012-04-23T00:08:00Z">
              <w:rPr>
                <w:rFonts w:ascii="Arial" w:hAnsi="Arial"/>
                <w:sz w:val="16"/>
                <w:szCs w:val="16"/>
              </w:rPr>
            </w:rPrChange>
          </w:rPr>
          <w:t>.</w:t>
        </w:r>
        <w:r w:rsidRPr="00E6575D">
          <w:rPr>
            <w:rFonts w:ascii="Calibri" w:hAnsi="Calibri"/>
            <w:rPrChange w:id="2314" w:author="Hong Qin" w:date="2012-04-23T00:08:00Z">
              <w:rPr>
                <w:rFonts w:ascii="Arial" w:hAnsi="Arial"/>
                <w:sz w:val="16"/>
                <w:szCs w:val="16"/>
              </w:rPr>
            </w:rPrChange>
          </w:rPr>
          <w:t>, D</w:t>
        </w:r>
        <w:r w:rsidRPr="00E6575D">
          <w:rPr>
            <w:rFonts w:ascii="Calibri" w:hAnsi="Calibri"/>
            <w:smallCaps/>
            <w:rPrChange w:id="2315" w:author="Hong Qin" w:date="2012-04-23T00:08:00Z">
              <w:rPr>
                <w:rFonts w:ascii="Arial" w:hAnsi="Arial"/>
                <w:sz w:val="16"/>
                <w:szCs w:val="16"/>
              </w:rPr>
            </w:rPrChange>
          </w:rPr>
          <w:t xml:space="preserve">. </w:t>
        </w:r>
        <w:r w:rsidRPr="00E6575D">
          <w:rPr>
            <w:rFonts w:ascii="Calibri" w:hAnsi="Calibri"/>
            <w:rPrChange w:id="2316" w:author="Hong Qin" w:date="2012-04-23T00:08:00Z">
              <w:rPr>
                <w:rFonts w:ascii="Arial" w:hAnsi="Arial"/>
                <w:sz w:val="16"/>
                <w:szCs w:val="16"/>
              </w:rPr>
            </w:rPrChange>
          </w:rPr>
          <w:t>C</w:t>
        </w:r>
        <w:r w:rsidRPr="00E6575D">
          <w:rPr>
            <w:rFonts w:ascii="Calibri" w:hAnsi="Calibri"/>
            <w:smallCaps/>
            <w:rPrChange w:id="2317" w:author="Hong Qin" w:date="2012-04-23T00:08:00Z">
              <w:rPr>
                <w:rFonts w:ascii="Arial" w:hAnsi="Arial"/>
                <w:smallCaps/>
                <w:sz w:val="16"/>
                <w:szCs w:val="16"/>
              </w:rPr>
            </w:rPrChange>
          </w:rPr>
          <w:t>armona-</w:t>
        </w:r>
        <w:r w:rsidRPr="00E6575D">
          <w:rPr>
            <w:rFonts w:ascii="Calibri" w:hAnsi="Calibri"/>
            <w:rPrChange w:id="2318" w:author="Hong Qin" w:date="2012-04-23T00:08:00Z">
              <w:rPr>
                <w:rFonts w:ascii="Arial" w:hAnsi="Arial"/>
                <w:sz w:val="16"/>
                <w:szCs w:val="16"/>
              </w:rPr>
            </w:rPrChange>
          </w:rPr>
          <w:t>G</w:t>
        </w:r>
        <w:r w:rsidRPr="00E6575D">
          <w:rPr>
            <w:rFonts w:ascii="Calibri" w:hAnsi="Calibri"/>
            <w:smallCaps/>
            <w:rPrChange w:id="2319" w:author="Hong Qin" w:date="2012-04-23T00:08:00Z">
              <w:rPr>
                <w:rFonts w:ascii="Arial" w:hAnsi="Arial"/>
                <w:smallCaps/>
                <w:sz w:val="16"/>
                <w:szCs w:val="16"/>
              </w:rPr>
            </w:rPrChange>
          </w:rPr>
          <w:t>utierrez</w:t>
        </w:r>
        <w:r w:rsidRPr="00E6575D">
          <w:rPr>
            <w:rFonts w:ascii="Calibri" w:hAnsi="Calibri"/>
            <w:rPrChange w:id="2320" w:author="Hong Qin" w:date="2012-04-23T00:08:00Z">
              <w:rPr>
                <w:rFonts w:ascii="Arial" w:hAnsi="Arial"/>
                <w:sz w:val="16"/>
                <w:szCs w:val="16"/>
              </w:rPr>
            </w:rPrChange>
          </w:rPr>
          <w:t xml:space="preserve"> and F</w:t>
        </w:r>
        <w:r w:rsidRPr="00E6575D">
          <w:rPr>
            <w:rFonts w:ascii="Calibri" w:hAnsi="Calibri"/>
            <w:smallCaps/>
            <w:rPrChange w:id="2321" w:author="Hong Qin" w:date="2012-04-23T00:08:00Z">
              <w:rPr>
                <w:rFonts w:ascii="Arial" w:hAnsi="Arial"/>
                <w:sz w:val="16"/>
                <w:szCs w:val="16"/>
              </w:rPr>
            </w:rPrChange>
          </w:rPr>
          <w:t xml:space="preserve">. </w:t>
        </w:r>
        <w:r w:rsidRPr="00E6575D">
          <w:rPr>
            <w:rFonts w:ascii="Calibri" w:hAnsi="Calibri"/>
            <w:rPrChange w:id="2322" w:author="Hong Qin" w:date="2012-04-23T00:08:00Z">
              <w:rPr>
                <w:rFonts w:ascii="Arial" w:hAnsi="Arial"/>
                <w:sz w:val="16"/>
                <w:szCs w:val="16"/>
              </w:rPr>
            </w:rPrChange>
          </w:rPr>
          <w:t>M</w:t>
        </w:r>
        <w:r w:rsidRPr="00E6575D">
          <w:rPr>
            <w:rFonts w:ascii="Calibri" w:hAnsi="Calibri"/>
            <w:smallCaps/>
            <w:rPrChange w:id="2323" w:author="Hong Qin" w:date="2012-04-23T00:08:00Z">
              <w:rPr>
                <w:rFonts w:ascii="Arial" w:hAnsi="Arial"/>
                <w:smallCaps/>
                <w:sz w:val="16"/>
                <w:szCs w:val="16"/>
              </w:rPr>
            </w:rPrChange>
          </w:rPr>
          <w:t>adeo</w:t>
        </w:r>
        <w:r w:rsidRPr="00E6575D">
          <w:rPr>
            <w:rFonts w:ascii="Calibri" w:hAnsi="Calibri"/>
            <w:rPrChange w:id="2324" w:author="Hong Qin" w:date="2012-04-23T00:08:00Z">
              <w:rPr>
                <w:rFonts w:ascii="Arial" w:hAnsi="Arial"/>
                <w:sz w:val="16"/>
                <w:szCs w:val="16"/>
              </w:rPr>
            </w:rPrChange>
          </w:rPr>
          <w:t xml:space="preserve">, 2010 The sweet taste of death: glucose triggers apoptosis during yeast chronological aging. Aging (Albany NY) </w:t>
        </w:r>
        <w:r w:rsidRPr="00E6575D">
          <w:rPr>
            <w:rFonts w:ascii="Calibri" w:hAnsi="Calibri"/>
            <w:b/>
            <w:rPrChange w:id="2325" w:author="Hong Qin" w:date="2012-04-23T00:08:00Z">
              <w:rPr>
                <w:rFonts w:ascii="Arial" w:hAnsi="Arial"/>
                <w:b/>
                <w:sz w:val="16"/>
                <w:szCs w:val="16"/>
              </w:rPr>
            </w:rPrChange>
          </w:rPr>
          <w:t>2:</w:t>
        </w:r>
        <w:r w:rsidRPr="00E6575D">
          <w:rPr>
            <w:rFonts w:ascii="Calibri" w:hAnsi="Calibri"/>
            <w:rPrChange w:id="2326" w:author="Hong Qin" w:date="2012-04-23T00:08:00Z">
              <w:rPr>
                <w:rFonts w:ascii="Arial" w:hAnsi="Arial"/>
                <w:sz w:val="16"/>
                <w:szCs w:val="16"/>
              </w:rPr>
            </w:rPrChange>
          </w:rPr>
          <w:t xml:space="preserve"> 643-649.</w:t>
        </w:r>
      </w:ins>
    </w:p>
    <w:p w:rsidR="00257CB6" w:rsidRPr="00257CB6" w:rsidRDefault="00E6575D" w:rsidP="00257CB6">
      <w:pPr>
        <w:spacing w:after="0" w:line="240" w:lineRule="auto"/>
        <w:ind w:left="720" w:hanging="720"/>
        <w:rPr>
          <w:ins w:id="2327" w:author="Hong Qin" w:date="2012-04-22T17:19:00Z"/>
          <w:rFonts w:ascii="Calibri" w:hAnsi="Calibri"/>
          <w:rPrChange w:id="2328" w:author="Hong Qin" w:date="2012-04-23T00:08:00Z">
            <w:rPr>
              <w:ins w:id="2329" w:author="Hong Qin" w:date="2012-04-22T17:19:00Z"/>
              <w:rFonts w:ascii="Arial" w:hAnsi="Arial"/>
            </w:rPr>
          </w:rPrChange>
        </w:rPr>
      </w:pPr>
      <w:ins w:id="2330" w:author="Hong Qin" w:date="2012-04-22T17:19:00Z">
        <w:r w:rsidRPr="00E6575D">
          <w:rPr>
            <w:rFonts w:ascii="Calibri" w:hAnsi="Calibri"/>
            <w:rPrChange w:id="2331" w:author="Hong Qin" w:date="2012-04-23T00:08:00Z">
              <w:rPr>
                <w:rFonts w:ascii="Arial" w:hAnsi="Arial"/>
                <w:sz w:val="16"/>
                <w:szCs w:val="16"/>
              </w:rPr>
            </w:rPrChange>
          </w:rPr>
          <w:t>S</w:t>
        </w:r>
        <w:r w:rsidRPr="00E6575D">
          <w:rPr>
            <w:rFonts w:ascii="Calibri" w:hAnsi="Calibri"/>
            <w:smallCaps/>
            <w:rPrChange w:id="2332" w:author="Hong Qin" w:date="2012-04-23T00:08:00Z">
              <w:rPr>
                <w:rFonts w:ascii="Arial" w:hAnsi="Arial"/>
                <w:smallCaps/>
                <w:sz w:val="16"/>
                <w:szCs w:val="16"/>
              </w:rPr>
            </w:rPrChange>
          </w:rPr>
          <w:t xml:space="preserve">tanfel, </w:t>
        </w:r>
        <w:r w:rsidRPr="00E6575D">
          <w:rPr>
            <w:rFonts w:ascii="Calibri" w:hAnsi="Calibri"/>
            <w:rPrChange w:id="2333" w:author="Hong Qin" w:date="2012-04-23T00:08:00Z">
              <w:rPr>
                <w:rFonts w:ascii="Arial" w:hAnsi="Arial"/>
                <w:sz w:val="16"/>
                <w:szCs w:val="16"/>
              </w:rPr>
            </w:rPrChange>
          </w:rPr>
          <w:t>M</w:t>
        </w:r>
        <w:r w:rsidRPr="00E6575D">
          <w:rPr>
            <w:rFonts w:ascii="Calibri" w:hAnsi="Calibri"/>
            <w:smallCaps/>
            <w:rPrChange w:id="2334" w:author="Hong Qin" w:date="2012-04-23T00:08:00Z">
              <w:rPr>
                <w:rFonts w:ascii="Arial" w:hAnsi="Arial"/>
                <w:sz w:val="16"/>
                <w:szCs w:val="16"/>
              </w:rPr>
            </w:rPrChange>
          </w:rPr>
          <w:t xml:space="preserve">. </w:t>
        </w:r>
        <w:r w:rsidRPr="00E6575D">
          <w:rPr>
            <w:rFonts w:ascii="Calibri" w:hAnsi="Calibri"/>
            <w:rPrChange w:id="2335" w:author="Hong Qin" w:date="2012-04-23T00:08:00Z">
              <w:rPr>
                <w:rFonts w:ascii="Arial" w:hAnsi="Arial"/>
                <w:sz w:val="16"/>
                <w:szCs w:val="16"/>
              </w:rPr>
            </w:rPrChange>
          </w:rPr>
          <w:t>N</w:t>
        </w:r>
        <w:r w:rsidRPr="00E6575D">
          <w:rPr>
            <w:rFonts w:ascii="Calibri" w:hAnsi="Calibri"/>
            <w:smallCaps/>
            <w:rPrChange w:id="2336" w:author="Hong Qin" w:date="2012-04-23T00:08:00Z">
              <w:rPr>
                <w:rFonts w:ascii="Arial" w:hAnsi="Arial"/>
                <w:sz w:val="16"/>
                <w:szCs w:val="16"/>
              </w:rPr>
            </w:rPrChange>
          </w:rPr>
          <w:t>.</w:t>
        </w:r>
        <w:r w:rsidRPr="00E6575D">
          <w:rPr>
            <w:rFonts w:ascii="Calibri" w:hAnsi="Calibri"/>
            <w:rPrChange w:id="2337" w:author="Hong Qin" w:date="2012-04-23T00:08:00Z">
              <w:rPr>
                <w:rFonts w:ascii="Arial" w:hAnsi="Arial"/>
                <w:sz w:val="16"/>
                <w:szCs w:val="16"/>
              </w:rPr>
            </w:rPrChange>
          </w:rPr>
          <w:t>, L</w:t>
        </w:r>
        <w:r w:rsidRPr="00E6575D">
          <w:rPr>
            <w:rFonts w:ascii="Calibri" w:hAnsi="Calibri"/>
            <w:smallCaps/>
            <w:rPrChange w:id="2338" w:author="Hong Qin" w:date="2012-04-23T00:08:00Z">
              <w:rPr>
                <w:rFonts w:ascii="Arial" w:hAnsi="Arial"/>
                <w:sz w:val="16"/>
                <w:szCs w:val="16"/>
              </w:rPr>
            </w:rPrChange>
          </w:rPr>
          <w:t xml:space="preserve">. </w:t>
        </w:r>
        <w:r w:rsidRPr="00E6575D">
          <w:rPr>
            <w:rFonts w:ascii="Calibri" w:hAnsi="Calibri"/>
            <w:rPrChange w:id="2339" w:author="Hong Qin" w:date="2012-04-23T00:08:00Z">
              <w:rPr>
                <w:rFonts w:ascii="Arial" w:hAnsi="Arial"/>
                <w:sz w:val="16"/>
                <w:szCs w:val="16"/>
              </w:rPr>
            </w:rPrChange>
          </w:rPr>
          <w:t>S</w:t>
        </w:r>
        <w:r w:rsidRPr="00E6575D">
          <w:rPr>
            <w:rFonts w:ascii="Calibri" w:hAnsi="Calibri"/>
            <w:smallCaps/>
            <w:rPrChange w:id="2340" w:author="Hong Qin" w:date="2012-04-23T00:08:00Z">
              <w:rPr>
                <w:rFonts w:ascii="Arial" w:hAnsi="Arial"/>
                <w:sz w:val="16"/>
                <w:szCs w:val="16"/>
              </w:rPr>
            </w:rPrChange>
          </w:rPr>
          <w:t xml:space="preserve">. </w:t>
        </w:r>
        <w:r w:rsidRPr="00E6575D">
          <w:rPr>
            <w:rFonts w:ascii="Calibri" w:hAnsi="Calibri"/>
            <w:rPrChange w:id="2341" w:author="Hong Qin" w:date="2012-04-23T00:08:00Z">
              <w:rPr>
                <w:rFonts w:ascii="Arial" w:hAnsi="Arial"/>
                <w:sz w:val="16"/>
                <w:szCs w:val="16"/>
              </w:rPr>
            </w:rPrChange>
          </w:rPr>
          <w:t>S</w:t>
        </w:r>
        <w:r w:rsidRPr="00E6575D">
          <w:rPr>
            <w:rFonts w:ascii="Calibri" w:hAnsi="Calibri"/>
            <w:smallCaps/>
            <w:rPrChange w:id="2342" w:author="Hong Qin" w:date="2012-04-23T00:08:00Z">
              <w:rPr>
                <w:rFonts w:ascii="Arial" w:hAnsi="Arial"/>
                <w:smallCaps/>
                <w:sz w:val="16"/>
                <w:szCs w:val="16"/>
              </w:rPr>
            </w:rPrChange>
          </w:rPr>
          <w:t>hamieh</w:t>
        </w:r>
        <w:r w:rsidRPr="00E6575D">
          <w:rPr>
            <w:rFonts w:ascii="Calibri" w:hAnsi="Calibri"/>
            <w:rPrChange w:id="2343" w:author="Hong Qin" w:date="2012-04-23T00:08:00Z">
              <w:rPr>
                <w:rFonts w:ascii="Arial" w:hAnsi="Arial"/>
                <w:sz w:val="16"/>
                <w:szCs w:val="16"/>
              </w:rPr>
            </w:rPrChange>
          </w:rPr>
          <w:t>, M</w:t>
        </w:r>
        <w:r w:rsidRPr="00E6575D">
          <w:rPr>
            <w:rFonts w:ascii="Calibri" w:hAnsi="Calibri"/>
            <w:smallCaps/>
            <w:rPrChange w:id="2344" w:author="Hong Qin" w:date="2012-04-23T00:08:00Z">
              <w:rPr>
                <w:rFonts w:ascii="Arial" w:hAnsi="Arial"/>
                <w:sz w:val="16"/>
                <w:szCs w:val="16"/>
              </w:rPr>
            </w:rPrChange>
          </w:rPr>
          <w:t xml:space="preserve">. </w:t>
        </w:r>
        <w:r w:rsidRPr="00E6575D">
          <w:rPr>
            <w:rFonts w:ascii="Calibri" w:hAnsi="Calibri"/>
            <w:rPrChange w:id="2345" w:author="Hong Qin" w:date="2012-04-23T00:08:00Z">
              <w:rPr>
                <w:rFonts w:ascii="Arial" w:hAnsi="Arial"/>
                <w:sz w:val="16"/>
                <w:szCs w:val="16"/>
              </w:rPr>
            </w:rPrChange>
          </w:rPr>
          <w:t>K</w:t>
        </w:r>
        <w:r w:rsidRPr="00E6575D">
          <w:rPr>
            <w:rFonts w:ascii="Calibri" w:hAnsi="Calibri"/>
            <w:smallCaps/>
            <w:rPrChange w:id="2346" w:author="Hong Qin" w:date="2012-04-23T00:08:00Z">
              <w:rPr>
                <w:rFonts w:ascii="Arial" w:hAnsi="Arial"/>
                <w:smallCaps/>
                <w:sz w:val="16"/>
                <w:szCs w:val="16"/>
              </w:rPr>
            </w:rPrChange>
          </w:rPr>
          <w:t>aeberlein</w:t>
        </w:r>
        <w:r w:rsidRPr="00E6575D">
          <w:rPr>
            <w:rFonts w:ascii="Calibri" w:hAnsi="Calibri"/>
            <w:rPrChange w:id="2347" w:author="Hong Qin" w:date="2012-04-23T00:08:00Z">
              <w:rPr>
                <w:rFonts w:ascii="Arial" w:hAnsi="Arial"/>
                <w:sz w:val="16"/>
                <w:szCs w:val="16"/>
              </w:rPr>
            </w:rPrChange>
          </w:rPr>
          <w:t xml:space="preserve"> and B</w:t>
        </w:r>
        <w:r w:rsidRPr="00E6575D">
          <w:rPr>
            <w:rFonts w:ascii="Calibri" w:hAnsi="Calibri"/>
            <w:smallCaps/>
            <w:rPrChange w:id="2348" w:author="Hong Qin" w:date="2012-04-23T00:08:00Z">
              <w:rPr>
                <w:rFonts w:ascii="Arial" w:hAnsi="Arial"/>
                <w:sz w:val="16"/>
                <w:szCs w:val="16"/>
              </w:rPr>
            </w:rPrChange>
          </w:rPr>
          <w:t xml:space="preserve">. </w:t>
        </w:r>
        <w:r w:rsidRPr="00E6575D">
          <w:rPr>
            <w:rFonts w:ascii="Calibri" w:hAnsi="Calibri"/>
            <w:rPrChange w:id="2349" w:author="Hong Qin" w:date="2012-04-23T00:08:00Z">
              <w:rPr>
                <w:rFonts w:ascii="Arial" w:hAnsi="Arial"/>
                <w:sz w:val="16"/>
                <w:szCs w:val="16"/>
              </w:rPr>
            </w:rPrChange>
          </w:rPr>
          <w:t>K</w:t>
        </w:r>
        <w:r w:rsidRPr="00E6575D">
          <w:rPr>
            <w:rFonts w:ascii="Calibri" w:hAnsi="Calibri"/>
            <w:smallCaps/>
            <w:rPrChange w:id="2350" w:author="Hong Qin" w:date="2012-04-23T00:08:00Z">
              <w:rPr>
                <w:rFonts w:ascii="Arial" w:hAnsi="Arial"/>
                <w:sz w:val="16"/>
                <w:szCs w:val="16"/>
              </w:rPr>
            </w:rPrChange>
          </w:rPr>
          <w:t xml:space="preserve">. </w:t>
        </w:r>
        <w:r w:rsidRPr="00E6575D">
          <w:rPr>
            <w:rFonts w:ascii="Calibri" w:hAnsi="Calibri"/>
            <w:rPrChange w:id="2351" w:author="Hong Qin" w:date="2012-04-23T00:08:00Z">
              <w:rPr>
                <w:rFonts w:ascii="Arial" w:hAnsi="Arial"/>
                <w:sz w:val="16"/>
                <w:szCs w:val="16"/>
              </w:rPr>
            </w:rPrChange>
          </w:rPr>
          <w:t>K</w:t>
        </w:r>
        <w:r w:rsidRPr="00E6575D">
          <w:rPr>
            <w:rFonts w:ascii="Calibri" w:hAnsi="Calibri"/>
            <w:smallCaps/>
            <w:rPrChange w:id="2352" w:author="Hong Qin" w:date="2012-04-23T00:08:00Z">
              <w:rPr>
                <w:rFonts w:ascii="Arial" w:hAnsi="Arial"/>
                <w:smallCaps/>
                <w:sz w:val="16"/>
                <w:szCs w:val="16"/>
              </w:rPr>
            </w:rPrChange>
          </w:rPr>
          <w:t>ennedy</w:t>
        </w:r>
        <w:r w:rsidRPr="00E6575D">
          <w:rPr>
            <w:rFonts w:ascii="Calibri" w:hAnsi="Calibri"/>
            <w:rPrChange w:id="2353" w:author="Hong Qin" w:date="2012-04-23T00:08:00Z">
              <w:rPr>
                <w:rFonts w:ascii="Arial" w:hAnsi="Arial"/>
                <w:sz w:val="16"/>
                <w:szCs w:val="16"/>
              </w:rPr>
            </w:rPrChange>
          </w:rPr>
          <w:t xml:space="preserve">, 2009 The TOR pathway comes of age. Biochim Biophys Acta </w:t>
        </w:r>
        <w:r w:rsidRPr="00E6575D">
          <w:rPr>
            <w:rFonts w:ascii="Calibri" w:hAnsi="Calibri"/>
            <w:b/>
            <w:rPrChange w:id="2354" w:author="Hong Qin" w:date="2012-04-23T00:08:00Z">
              <w:rPr>
                <w:rFonts w:ascii="Arial" w:hAnsi="Arial"/>
                <w:b/>
                <w:sz w:val="16"/>
                <w:szCs w:val="16"/>
              </w:rPr>
            </w:rPrChange>
          </w:rPr>
          <w:t>1790:</w:t>
        </w:r>
        <w:r w:rsidRPr="00E6575D">
          <w:rPr>
            <w:rFonts w:ascii="Calibri" w:hAnsi="Calibri"/>
            <w:rPrChange w:id="2355" w:author="Hong Qin" w:date="2012-04-23T00:08:00Z">
              <w:rPr>
                <w:rFonts w:ascii="Arial" w:hAnsi="Arial"/>
                <w:sz w:val="16"/>
                <w:szCs w:val="16"/>
              </w:rPr>
            </w:rPrChange>
          </w:rPr>
          <w:t xml:space="preserve"> 1067-1074.</w:t>
        </w:r>
      </w:ins>
    </w:p>
    <w:p w:rsidR="00257CB6" w:rsidRPr="00257CB6" w:rsidRDefault="00E6575D" w:rsidP="00257CB6">
      <w:pPr>
        <w:spacing w:after="0" w:line="240" w:lineRule="auto"/>
        <w:ind w:left="720" w:hanging="720"/>
        <w:rPr>
          <w:ins w:id="2356" w:author="Hong Qin" w:date="2012-04-22T17:19:00Z"/>
          <w:rFonts w:ascii="Calibri" w:hAnsi="Calibri"/>
          <w:rPrChange w:id="2357" w:author="Hong Qin" w:date="2012-04-23T00:08:00Z">
            <w:rPr>
              <w:ins w:id="2358" w:author="Hong Qin" w:date="2012-04-22T17:19:00Z"/>
              <w:rFonts w:ascii="Arial" w:hAnsi="Arial"/>
            </w:rPr>
          </w:rPrChange>
        </w:rPr>
      </w:pPr>
      <w:ins w:id="2359" w:author="Hong Qin" w:date="2012-04-22T17:19:00Z">
        <w:r w:rsidRPr="00E6575D">
          <w:rPr>
            <w:rFonts w:ascii="Calibri" w:hAnsi="Calibri"/>
            <w:rPrChange w:id="2360" w:author="Hong Qin" w:date="2012-04-23T00:08:00Z">
              <w:rPr>
                <w:rFonts w:ascii="Arial" w:hAnsi="Arial"/>
                <w:sz w:val="16"/>
                <w:szCs w:val="16"/>
              </w:rPr>
            </w:rPrChange>
          </w:rPr>
          <w:t>W</w:t>
        </w:r>
        <w:r w:rsidRPr="00E6575D">
          <w:rPr>
            <w:rFonts w:ascii="Calibri" w:hAnsi="Calibri"/>
            <w:smallCaps/>
            <w:rPrChange w:id="2361" w:author="Hong Qin" w:date="2012-04-23T00:08:00Z">
              <w:rPr>
                <w:rFonts w:ascii="Arial" w:hAnsi="Arial"/>
                <w:smallCaps/>
                <w:sz w:val="16"/>
                <w:szCs w:val="16"/>
              </w:rPr>
            </w:rPrChange>
          </w:rPr>
          <w:t xml:space="preserve">ei, </w:t>
        </w:r>
        <w:r w:rsidRPr="00E6575D">
          <w:rPr>
            <w:rFonts w:ascii="Calibri" w:hAnsi="Calibri"/>
            <w:rPrChange w:id="2362" w:author="Hong Qin" w:date="2012-04-23T00:08:00Z">
              <w:rPr>
                <w:rFonts w:ascii="Arial" w:hAnsi="Arial"/>
                <w:sz w:val="16"/>
                <w:szCs w:val="16"/>
              </w:rPr>
            </w:rPrChange>
          </w:rPr>
          <w:t>M</w:t>
        </w:r>
        <w:r w:rsidRPr="00E6575D">
          <w:rPr>
            <w:rFonts w:ascii="Calibri" w:hAnsi="Calibri"/>
            <w:smallCaps/>
            <w:rPrChange w:id="2363" w:author="Hong Qin" w:date="2012-04-23T00:08:00Z">
              <w:rPr>
                <w:rFonts w:ascii="Arial" w:hAnsi="Arial"/>
                <w:sz w:val="16"/>
                <w:szCs w:val="16"/>
              </w:rPr>
            </w:rPrChange>
          </w:rPr>
          <w:t>.</w:t>
        </w:r>
        <w:r w:rsidRPr="00E6575D">
          <w:rPr>
            <w:rFonts w:ascii="Calibri" w:hAnsi="Calibri"/>
            <w:rPrChange w:id="2364" w:author="Hong Qin" w:date="2012-04-23T00:08:00Z">
              <w:rPr>
                <w:rFonts w:ascii="Arial" w:hAnsi="Arial"/>
                <w:sz w:val="16"/>
                <w:szCs w:val="16"/>
              </w:rPr>
            </w:rPrChange>
          </w:rPr>
          <w:t>, P</w:t>
        </w:r>
        <w:r w:rsidRPr="00E6575D">
          <w:rPr>
            <w:rFonts w:ascii="Calibri" w:hAnsi="Calibri"/>
            <w:smallCaps/>
            <w:rPrChange w:id="2365" w:author="Hong Qin" w:date="2012-04-23T00:08:00Z">
              <w:rPr>
                <w:rFonts w:ascii="Arial" w:hAnsi="Arial"/>
                <w:sz w:val="16"/>
                <w:szCs w:val="16"/>
              </w:rPr>
            </w:rPrChange>
          </w:rPr>
          <w:t xml:space="preserve">. </w:t>
        </w:r>
        <w:r w:rsidRPr="00E6575D">
          <w:rPr>
            <w:rFonts w:ascii="Calibri" w:hAnsi="Calibri"/>
            <w:rPrChange w:id="2366" w:author="Hong Qin" w:date="2012-04-23T00:08:00Z">
              <w:rPr>
                <w:rFonts w:ascii="Arial" w:hAnsi="Arial"/>
                <w:sz w:val="16"/>
                <w:szCs w:val="16"/>
              </w:rPr>
            </w:rPrChange>
          </w:rPr>
          <w:t>F</w:t>
        </w:r>
        <w:r w:rsidRPr="00E6575D">
          <w:rPr>
            <w:rFonts w:ascii="Calibri" w:hAnsi="Calibri"/>
            <w:smallCaps/>
            <w:rPrChange w:id="2367" w:author="Hong Qin" w:date="2012-04-23T00:08:00Z">
              <w:rPr>
                <w:rFonts w:ascii="Arial" w:hAnsi="Arial"/>
                <w:smallCaps/>
                <w:sz w:val="16"/>
                <w:szCs w:val="16"/>
              </w:rPr>
            </w:rPrChange>
          </w:rPr>
          <w:t>abrizio</w:t>
        </w:r>
        <w:r w:rsidRPr="00E6575D">
          <w:rPr>
            <w:rFonts w:ascii="Calibri" w:hAnsi="Calibri"/>
            <w:rPrChange w:id="2368" w:author="Hong Qin" w:date="2012-04-23T00:08:00Z">
              <w:rPr>
                <w:rFonts w:ascii="Arial" w:hAnsi="Arial"/>
                <w:sz w:val="16"/>
                <w:szCs w:val="16"/>
              </w:rPr>
            </w:rPrChange>
          </w:rPr>
          <w:t>, J</w:t>
        </w:r>
        <w:r w:rsidRPr="00E6575D">
          <w:rPr>
            <w:rFonts w:ascii="Calibri" w:hAnsi="Calibri"/>
            <w:smallCaps/>
            <w:rPrChange w:id="2369" w:author="Hong Qin" w:date="2012-04-23T00:08:00Z">
              <w:rPr>
                <w:rFonts w:ascii="Arial" w:hAnsi="Arial"/>
                <w:sz w:val="16"/>
                <w:szCs w:val="16"/>
              </w:rPr>
            </w:rPrChange>
          </w:rPr>
          <w:t xml:space="preserve">. </w:t>
        </w:r>
        <w:r w:rsidRPr="00E6575D">
          <w:rPr>
            <w:rFonts w:ascii="Calibri" w:hAnsi="Calibri"/>
            <w:rPrChange w:id="2370" w:author="Hong Qin" w:date="2012-04-23T00:08:00Z">
              <w:rPr>
                <w:rFonts w:ascii="Arial" w:hAnsi="Arial"/>
                <w:sz w:val="16"/>
                <w:szCs w:val="16"/>
              </w:rPr>
            </w:rPrChange>
          </w:rPr>
          <w:t>H</w:t>
        </w:r>
        <w:r w:rsidRPr="00E6575D">
          <w:rPr>
            <w:rFonts w:ascii="Calibri" w:hAnsi="Calibri"/>
            <w:smallCaps/>
            <w:rPrChange w:id="2371" w:author="Hong Qin" w:date="2012-04-23T00:08:00Z">
              <w:rPr>
                <w:rFonts w:ascii="Arial" w:hAnsi="Arial"/>
                <w:smallCaps/>
                <w:sz w:val="16"/>
                <w:szCs w:val="16"/>
              </w:rPr>
            </w:rPrChange>
          </w:rPr>
          <w:t>u</w:t>
        </w:r>
        <w:r w:rsidRPr="00E6575D">
          <w:rPr>
            <w:rFonts w:ascii="Calibri" w:hAnsi="Calibri"/>
            <w:rPrChange w:id="2372" w:author="Hong Qin" w:date="2012-04-23T00:08:00Z">
              <w:rPr>
                <w:rFonts w:ascii="Arial" w:hAnsi="Arial"/>
                <w:sz w:val="16"/>
                <w:szCs w:val="16"/>
              </w:rPr>
            </w:rPrChange>
          </w:rPr>
          <w:t>, H</w:t>
        </w:r>
        <w:r w:rsidRPr="00E6575D">
          <w:rPr>
            <w:rFonts w:ascii="Calibri" w:hAnsi="Calibri"/>
            <w:smallCaps/>
            <w:rPrChange w:id="2373" w:author="Hong Qin" w:date="2012-04-23T00:08:00Z">
              <w:rPr>
                <w:rFonts w:ascii="Arial" w:hAnsi="Arial"/>
                <w:sz w:val="16"/>
                <w:szCs w:val="16"/>
              </w:rPr>
            </w:rPrChange>
          </w:rPr>
          <w:t xml:space="preserve">. </w:t>
        </w:r>
        <w:r w:rsidRPr="00E6575D">
          <w:rPr>
            <w:rFonts w:ascii="Calibri" w:hAnsi="Calibri"/>
            <w:rPrChange w:id="2374" w:author="Hong Qin" w:date="2012-04-23T00:08:00Z">
              <w:rPr>
                <w:rFonts w:ascii="Arial" w:hAnsi="Arial"/>
                <w:sz w:val="16"/>
                <w:szCs w:val="16"/>
              </w:rPr>
            </w:rPrChange>
          </w:rPr>
          <w:t>G</w:t>
        </w:r>
        <w:r w:rsidRPr="00E6575D">
          <w:rPr>
            <w:rFonts w:ascii="Calibri" w:hAnsi="Calibri"/>
            <w:smallCaps/>
            <w:rPrChange w:id="2375" w:author="Hong Qin" w:date="2012-04-23T00:08:00Z">
              <w:rPr>
                <w:rFonts w:ascii="Arial" w:hAnsi="Arial"/>
                <w:smallCaps/>
                <w:sz w:val="16"/>
                <w:szCs w:val="16"/>
              </w:rPr>
            </w:rPrChange>
          </w:rPr>
          <w:t>e</w:t>
        </w:r>
        <w:r w:rsidRPr="00E6575D">
          <w:rPr>
            <w:rFonts w:ascii="Calibri" w:hAnsi="Calibri"/>
            <w:rPrChange w:id="2376" w:author="Hong Qin" w:date="2012-04-23T00:08:00Z">
              <w:rPr>
                <w:rFonts w:ascii="Arial" w:hAnsi="Arial"/>
                <w:sz w:val="16"/>
                <w:szCs w:val="16"/>
              </w:rPr>
            </w:rPrChange>
          </w:rPr>
          <w:t>, C</w:t>
        </w:r>
        <w:r w:rsidRPr="00E6575D">
          <w:rPr>
            <w:rFonts w:ascii="Calibri" w:hAnsi="Calibri"/>
            <w:smallCaps/>
            <w:rPrChange w:id="2377" w:author="Hong Qin" w:date="2012-04-23T00:08:00Z">
              <w:rPr>
                <w:rFonts w:ascii="Arial" w:hAnsi="Arial"/>
                <w:sz w:val="16"/>
                <w:szCs w:val="16"/>
              </w:rPr>
            </w:rPrChange>
          </w:rPr>
          <w:t xml:space="preserve">. </w:t>
        </w:r>
        <w:r w:rsidRPr="00E6575D">
          <w:rPr>
            <w:rFonts w:ascii="Calibri" w:hAnsi="Calibri"/>
            <w:rPrChange w:id="2378" w:author="Hong Qin" w:date="2012-04-23T00:08:00Z">
              <w:rPr>
                <w:rFonts w:ascii="Arial" w:hAnsi="Arial"/>
                <w:sz w:val="16"/>
                <w:szCs w:val="16"/>
              </w:rPr>
            </w:rPrChange>
          </w:rPr>
          <w:t>C</w:t>
        </w:r>
        <w:r w:rsidRPr="00E6575D">
          <w:rPr>
            <w:rFonts w:ascii="Calibri" w:hAnsi="Calibri"/>
            <w:smallCaps/>
            <w:rPrChange w:id="2379" w:author="Hong Qin" w:date="2012-04-23T00:08:00Z">
              <w:rPr>
                <w:rFonts w:ascii="Arial" w:hAnsi="Arial"/>
                <w:smallCaps/>
                <w:sz w:val="16"/>
                <w:szCs w:val="16"/>
              </w:rPr>
            </w:rPrChange>
          </w:rPr>
          <w:t>heng</w:t>
        </w:r>
        <w:r w:rsidRPr="00E6575D">
          <w:rPr>
            <w:rFonts w:ascii="Calibri" w:hAnsi="Calibri"/>
            <w:i/>
            <w:rPrChange w:id="2380" w:author="Hong Qin" w:date="2012-04-23T00:08:00Z">
              <w:rPr>
                <w:rFonts w:ascii="Arial" w:hAnsi="Arial"/>
                <w:i/>
                <w:sz w:val="16"/>
                <w:szCs w:val="16"/>
              </w:rPr>
            </w:rPrChange>
          </w:rPr>
          <w:t xml:space="preserve"> et al.</w:t>
        </w:r>
        <w:r w:rsidRPr="00E6575D">
          <w:rPr>
            <w:rFonts w:ascii="Calibri" w:hAnsi="Calibri"/>
            <w:rPrChange w:id="2381" w:author="Hong Qin" w:date="2012-04-23T00:08:00Z">
              <w:rPr>
                <w:rFonts w:ascii="Arial" w:hAnsi="Arial"/>
                <w:sz w:val="16"/>
                <w:szCs w:val="16"/>
              </w:rPr>
            </w:rPrChange>
          </w:rPr>
          <w:t xml:space="preserve">, 2008 Life span extension by calorie restriction depends on Rim15 and transcription factors downstream of Ras/PKA, Tor, and Sch9. PLoS Genet </w:t>
        </w:r>
        <w:r w:rsidRPr="00E6575D">
          <w:rPr>
            <w:rFonts w:ascii="Calibri" w:hAnsi="Calibri"/>
            <w:b/>
            <w:rPrChange w:id="2382" w:author="Hong Qin" w:date="2012-04-23T00:08:00Z">
              <w:rPr>
                <w:rFonts w:ascii="Arial" w:hAnsi="Arial"/>
                <w:b/>
                <w:sz w:val="16"/>
                <w:szCs w:val="16"/>
              </w:rPr>
            </w:rPrChange>
          </w:rPr>
          <w:t>4:</w:t>
        </w:r>
        <w:r w:rsidRPr="00E6575D">
          <w:rPr>
            <w:rFonts w:ascii="Calibri" w:hAnsi="Calibri"/>
            <w:rPrChange w:id="2383" w:author="Hong Qin" w:date="2012-04-23T00:08:00Z">
              <w:rPr>
                <w:rFonts w:ascii="Arial" w:hAnsi="Arial"/>
                <w:sz w:val="16"/>
                <w:szCs w:val="16"/>
              </w:rPr>
            </w:rPrChange>
          </w:rPr>
          <w:t xml:space="preserve"> e13.</w:t>
        </w:r>
      </w:ins>
    </w:p>
    <w:p w:rsidR="00257CB6" w:rsidRPr="00257CB6" w:rsidRDefault="00E6575D" w:rsidP="00257CB6">
      <w:pPr>
        <w:spacing w:after="0" w:line="240" w:lineRule="auto"/>
        <w:ind w:left="720" w:hanging="720"/>
        <w:rPr>
          <w:ins w:id="2384" w:author="Hong Qin" w:date="2012-04-22T17:19:00Z"/>
          <w:rFonts w:ascii="Calibri" w:hAnsi="Calibri"/>
          <w:rPrChange w:id="2385" w:author="Hong Qin" w:date="2012-04-23T00:08:00Z">
            <w:rPr>
              <w:ins w:id="2386" w:author="Hong Qin" w:date="2012-04-22T17:19:00Z"/>
              <w:rFonts w:ascii="Arial" w:hAnsi="Arial"/>
            </w:rPr>
          </w:rPrChange>
        </w:rPr>
      </w:pPr>
      <w:ins w:id="2387" w:author="Hong Qin" w:date="2012-04-22T17:19:00Z">
        <w:r w:rsidRPr="00E6575D">
          <w:rPr>
            <w:rFonts w:ascii="Calibri" w:hAnsi="Calibri"/>
            <w:rPrChange w:id="2388" w:author="Hong Qin" w:date="2012-04-23T00:08:00Z">
              <w:rPr>
                <w:rFonts w:ascii="Arial" w:hAnsi="Arial"/>
                <w:sz w:val="16"/>
                <w:szCs w:val="16"/>
              </w:rPr>
            </w:rPrChange>
          </w:rPr>
          <w:t>W</w:t>
        </w:r>
        <w:r w:rsidRPr="00E6575D">
          <w:rPr>
            <w:rFonts w:ascii="Calibri" w:hAnsi="Calibri"/>
            <w:smallCaps/>
            <w:rPrChange w:id="2389" w:author="Hong Qin" w:date="2012-04-23T00:08:00Z">
              <w:rPr>
                <w:rFonts w:ascii="Arial" w:hAnsi="Arial"/>
                <w:smallCaps/>
                <w:sz w:val="16"/>
                <w:szCs w:val="16"/>
              </w:rPr>
            </w:rPrChange>
          </w:rPr>
          <w:t xml:space="preserve">einberger, </w:t>
        </w:r>
        <w:r w:rsidRPr="00E6575D">
          <w:rPr>
            <w:rFonts w:ascii="Calibri" w:hAnsi="Calibri"/>
            <w:rPrChange w:id="2390" w:author="Hong Qin" w:date="2012-04-23T00:08:00Z">
              <w:rPr>
                <w:rFonts w:ascii="Arial" w:hAnsi="Arial"/>
                <w:sz w:val="16"/>
                <w:szCs w:val="16"/>
              </w:rPr>
            </w:rPrChange>
          </w:rPr>
          <w:t>M</w:t>
        </w:r>
        <w:r w:rsidRPr="00E6575D">
          <w:rPr>
            <w:rFonts w:ascii="Calibri" w:hAnsi="Calibri"/>
            <w:smallCaps/>
            <w:rPrChange w:id="2391" w:author="Hong Qin" w:date="2012-04-23T00:08:00Z">
              <w:rPr>
                <w:rFonts w:ascii="Arial" w:hAnsi="Arial"/>
                <w:sz w:val="16"/>
                <w:szCs w:val="16"/>
              </w:rPr>
            </w:rPrChange>
          </w:rPr>
          <w:t>.</w:t>
        </w:r>
        <w:r w:rsidRPr="00E6575D">
          <w:rPr>
            <w:rFonts w:ascii="Calibri" w:hAnsi="Calibri"/>
            <w:rPrChange w:id="2392" w:author="Hong Qin" w:date="2012-04-23T00:08:00Z">
              <w:rPr>
                <w:rFonts w:ascii="Arial" w:hAnsi="Arial"/>
                <w:sz w:val="16"/>
                <w:szCs w:val="16"/>
              </w:rPr>
            </w:rPrChange>
          </w:rPr>
          <w:t>, A</w:t>
        </w:r>
        <w:r w:rsidRPr="00E6575D">
          <w:rPr>
            <w:rFonts w:ascii="Calibri" w:hAnsi="Calibri"/>
            <w:smallCaps/>
            <w:rPrChange w:id="2393" w:author="Hong Qin" w:date="2012-04-23T00:08:00Z">
              <w:rPr>
                <w:rFonts w:ascii="Arial" w:hAnsi="Arial"/>
                <w:sz w:val="16"/>
                <w:szCs w:val="16"/>
              </w:rPr>
            </w:rPrChange>
          </w:rPr>
          <w:t xml:space="preserve">. </w:t>
        </w:r>
        <w:r w:rsidRPr="00E6575D">
          <w:rPr>
            <w:rFonts w:ascii="Calibri" w:hAnsi="Calibri"/>
            <w:rPrChange w:id="2394" w:author="Hong Qin" w:date="2012-04-23T00:08:00Z">
              <w:rPr>
                <w:rFonts w:ascii="Arial" w:hAnsi="Arial"/>
                <w:sz w:val="16"/>
                <w:szCs w:val="16"/>
              </w:rPr>
            </w:rPrChange>
          </w:rPr>
          <w:t>M</w:t>
        </w:r>
        <w:r w:rsidRPr="00E6575D">
          <w:rPr>
            <w:rFonts w:ascii="Calibri" w:hAnsi="Calibri"/>
            <w:smallCaps/>
            <w:rPrChange w:id="2395" w:author="Hong Qin" w:date="2012-04-23T00:08:00Z">
              <w:rPr>
                <w:rFonts w:ascii="Arial" w:hAnsi="Arial"/>
                <w:smallCaps/>
                <w:sz w:val="16"/>
                <w:szCs w:val="16"/>
              </w:rPr>
            </w:rPrChange>
          </w:rPr>
          <w:t>esquita</w:t>
        </w:r>
        <w:r w:rsidRPr="00E6575D">
          <w:rPr>
            <w:rFonts w:ascii="Calibri" w:hAnsi="Calibri"/>
            <w:rPrChange w:id="2396" w:author="Hong Qin" w:date="2012-04-23T00:08:00Z">
              <w:rPr>
                <w:rFonts w:ascii="Arial" w:hAnsi="Arial"/>
                <w:sz w:val="16"/>
                <w:szCs w:val="16"/>
              </w:rPr>
            </w:rPrChange>
          </w:rPr>
          <w:t>, T</w:t>
        </w:r>
        <w:r w:rsidRPr="00E6575D">
          <w:rPr>
            <w:rFonts w:ascii="Calibri" w:hAnsi="Calibri"/>
            <w:smallCaps/>
            <w:rPrChange w:id="2397" w:author="Hong Qin" w:date="2012-04-23T00:08:00Z">
              <w:rPr>
                <w:rFonts w:ascii="Arial" w:hAnsi="Arial"/>
                <w:sz w:val="16"/>
                <w:szCs w:val="16"/>
              </w:rPr>
            </w:rPrChange>
          </w:rPr>
          <w:t xml:space="preserve">. </w:t>
        </w:r>
        <w:r w:rsidRPr="00E6575D">
          <w:rPr>
            <w:rFonts w:ascii="Calibri" w:hAnsi="Calibri"/>
            <w:rPrChange w:id="2398" w:author="Hong Qin" w:date="2012-04-23T00:08:00Z">
              <w:rPr>
                <w:rFonts w:ascii="Arial" w:hAnsi="Arial"/>
                <w:sz w:val="16"/>
                <w:szCs w:val="16"/>
              </w:rPr>
            </w:rPrChange>
          </w:rPr>
          <w:t>C</w:t>
        </w:r>
        <w:r w:rsidRPr="00E6575D">
          <w:rPr>
            <w:rFonts w:ascii="Calibri" w:hAnsi="Calibri"/>
            <w:smallCaps/>
            <w:rPrChange w:id="2399" w:author="Hong Qin" w:date="2012-04-23T00:08:00Z">
              <w:rPr>
                <w:rFonts w:ascii="Arial" w:hAnsi="Arial"/>
                <w:smallCaps/>
                <w:sz w:val="16"/>
                <w:szCs w:val="16"/>
              </w:rPr>
            </w:rPrChange>
          </w:rPr>
          <w:t>aroll</w:t>
        </w:r>
        <w:r w:rsidRPr="00E6575D">
          <w:rPr>
            <w:rFonts w:ascii="Calibri" w:hAnsi="Calibri"/>
            <w:rPrChange w:id="2400" w:author="Hong Qin" w:date="2012-04-23T00:08:00Z">
              <w:rPr>
                <w:rFonts w:ascii="Arial" w:hAnsi="Arial"/>
                <w:sz w:val="16"/>
                <w:szCs w:val="16"/>
              </w:rPr>
            </w:rPrChange>
          </w:rPr>
          <w:t>, L</w:t>
        </w:r>
        <w:r w:rsidRPr="00E6575D">
          <w:rPr>
            <w:rFonts w:ascii="Calibri" w:hAnsi="Calibri"/>
            <w:smallCaps/>
            <w:rPrChange w:id="2401" w:author="Hong Qin" w:date="2012-04-23T00:08:00Z">
              <w:rPr>
                <w:rFonts w:ascii="Arial" w:hAnsi="Arial"/>
                <w:sz w:val="16"/>
                <w:szCs w:val="16"/>
              </w:rPr>
            </w:rPrChange>
          </w:rPr>
          <w:t xml:space="preserve">. </w:t>
        </w:r>
        <w:r w:rsidRPr="00E6575D">
          <w:rPr>
            <w:rFonts w:ascii="Calibri" w:hAnsi="Calibri"/>
            <w:rPrChange w:id="2402" w:author="Hong Qin" w:date="2012-04-23T00:08:00Z">
              <w:rPr>
                <w:rFonts w:ascii="Arial" w:hAnsi="Arial"/>
                <w:sz w:val="16"/>
                <w:szCs w:val="16"/>
              </w:rPr>
            </w:rPrChange>
          </w:rPr>
          <w:t>M</w:t>
        </w:r>
        <w:r w:rsidRPr="00E6575D">
          <w:rPr>
            <w:rFonts w:ascii="Calibri" w:hAnsi="Calibri"/>
            <w:smallCaps/>
            <w:rPrChange w:id="2403" w:author="Hong Qin" w:date="2012-04-23T00:08:00Z">
              <w:rPr>
                <w:rFonts w:ascii="Arial" w:hAnsi="Arial"/>
                <w:smallCaps/>
                <w:sz w:val="16"/>
                <w:szCs w:val="16"/>
              </w:rPr>
            </w:rPrChange>
          </w:rPr>
          <w:t>arks</w:t>
        </w:r>
        <w:r w:rsidRPr="00E6575D">
          <w:rPr>
            <w:rFonts w:ascii="Calibri" w:hAnsi="Calibri"/>
            <w:rPrChange w:id="2404" w:author="Hong Qin" w:date="2012-04-23T00:08:00Z">
              <w:rPr>
                <w:rFonts w:ascii="Arial" w:hAnsi="Arial"/>
                <w:sz w:val="16"/>
                <w:szCs w:val="16"/>
              </w:rPr>
            </w:rPrChange>
          </w:rPr>
          <w:t>, H</w:t>
        </w:r>
        <w:r w:rsidRPr="00E6575D">
          <w:rPr>
            <w:rFonts w:ascii="Calibri" w:hAnsi="Calibri"/>
            <w:smallCaps/>
            <w:rPrChange w:id="2405" w:author="Hong Qin" w:date="2012-04-23T00:08:00Z">
              <w:rPr>
                <w:rFonts w:ascii="Arial" w:hAnsi="Arial"/>
                <w:sz w:val="16"/>
                <w:szCs w:val="16"/>
              </w:rPr>
            </w:rPrChange>
          </w:rPr>
          <w:t xml:space="preserve">. </w:t>
        </w:r>
        <w:r w:rsidRPr="00E6575D">
          <w:rPr>
            <w:rFonts w:ascii="Calibri" w:hAnsi="Calibri"/>
            <w:rPrChange w:id="2406" w:author="Hong Qin" w:date="2012-04-23T00:08:00Z">
              <w:rPr>
                <w:rFonts w:ascii="Arial" w:hAnsi="Arial"/>
                <w:sz w:val="16"/>
                <w:szCs w:val="16"/>
              </w:rPr>
            </w:rPrChange>
          </w:rPr>
          <w:t>Y</w:t>
        </w:r>
        <w:r w:rsidRPr="00E6575D">
          <w:rPr>
            <w:rFonts w:ascii="Calibri" w:hAnsi="Calibri"/>
            <w:smallCaps/>
            <w:rPrChange w:id="2407" w:author="Hong Qin" w:date="2012-04-23T00:08:00Z">
              <w:rPr>
                <w:rFonts w:ascii="Arial" w:hAnsi="Arial"/>
                <w:smallCaps/>
                <w:sz w:val="16"/>
                <w:szCs w:val="16"/>
              </w:rPr>
            </w:rPrChange>
          </w:rPr>
          <w:t>ang</w:t>
        </w:r>
        <w:r w:rsidRPr="00E6575D">
          <w:rPr>
            <w:rFonts w:ascii="Calibri" w:hAnsi="Calibri"/>
            <w:i/>
            <w:rPrChange w:id="2408" w:author="Hong Qin" w:date="2012-04-23T00:08:00Z">
              <w:rPr>
                <w:rFonts w:ascii="Arial" w:hAnsi="Arial"/>
                <w:i/>
                <w:sz w:val="16"/>
                <w:szCs w:val="16"/>
              </w:rPr>
            </w:rPrChange>
          </w:rPr>
          <w:t xml:space="preserve"> et al.</w:t>
        </w:r>
        <w:r w:rsidRPr="00E6575D">
          <w:rPr>
            <w:rFonts w:ascii="Calibri" w:hAnsi="Calibri"/>
            <w:rPrChange w:id="2409" w:author="Hong Qin" w:date="2012-04-23T00:08:00Z">
              <w:rPr>
                <w:rFonts w:ascii="Arial" w:hAnsi="Arial"/>
                <w:sz w:val="16"/>
                <w:szCs w:val="16"/>
              </w:rPr>
            </w:rPrChange>
          </w:rPr>
          <w:t xml:space="preserve">, 2010 Growth signaling promotes chronological aging in budding yeast by inducing superoxide anions that inhibit quiescence. Aging (Albany NY) </w:t>
        </w:r>
        <w:r w:rsidRPr="00E6575D">
          <w:rPr>
            <w:rFonts w:ascii="Calibri" w:hAnsi="Calibri"/>
            <w:b/>
            <w:rPrChange w:id="2410" w:author="Hong Qin" w:date="2012-04-23T00:08:00Z">
              <w:rPr>
                <w:rFonts w:ascii="Arial" w:hAnsi="Arial"/>
                <w:b/>
                <w:sz w:val="16"/>
                <w:szCs w:val="16"/>
              </w:rPr>
            </w:rPrChange>
          </w:rPr>
          <w:t>2:</w:t>
        </w:r>
        <w:r w:rsidRPr="00E6575D">
          <w:rPr>
            <w:rFonts w:ascii="Calibri" w:hAnsi="Calibri"/>
            <w:rPrChange w:id="2411" w:author="Hong Qin" w:date="2012-04-23T00:08:00Z">
              <w:rPr>
                <w:rFonts w:ascii="Arial" w:hAnsi="Arial"/>
                <w:sz w:val="16"/>
                <w:szCs w:val="16"/>
              </w:rPr>
            </w:rPrChange>
          </w:rPr>
          <w:t xml:space="preserve"> 709-726.</w:t>
        </w:r>
      </w:ins>
    </w:p>
    <w:p w:rsidR="00257CB6" w:rsidRPr="00257CB6" w:rsidRDefault="00E6575D" w:rsidP="00257CB6">
      <w:pPr>
        <w:spacing w:after="0" w:line="240" w:lineRule="auto"/>
        <w:ind w:left="720" w:hanging="720"/>
        <w:rPr>
          <w:ins w:id="2412" w:author="Hong Qin" w:date="2012-04-22T17:19:00Z"/>
          <w:rFonts w:ascii="Calibri" w:hAnsi="Calibri"/>
          <w:rPrChange w:id="2413" w:author="Hong Qin" w:date="2012-04-23T00:08:00Z">
            <w:rPr>
              <w:ins w:id="2414" w:author="Hong Qin" w:date="2012-04-22T17:19:00Z"/>
              <w:rFonts w:ascii="Arial" w:hAnsi="Arial"/>
            </w:rPr>
          </w:rPrChange>
        </w:rPr>
      </w:pPr>
      <w:ins w:id="2415" w:author="Hong Qin" w:date="2012-04-22T17:19:00Z">
        <w:r w:rsidRPr="00E6575D">
          <w:rPr>
            <w:rFonts w:ascii="Calibri" w:hAnsi="Calibri"/>
            <w:rPrChange w:id="2416" w:author="Hong Qin" w:date="2012-04-23T00:08:00Z">
              <w:rPr>
                <w:rFonts w:ascii="Arial" w:hAnsi="Arial"/>
                <w:sz w:val="16"/>
                <w:szCs w:val="16"/>
              </w:rPr>
            </w:rPrChange>
          </w:rPr>
          <w:t>W</w:t>
        </w:r>
        <w:r w:rsidRPr="00E6575D">
          <w:rPr>
            <w:rFonts w:ascii="Calibri" w:hAnsi="Calibri"/>
            <w:smallCaps/>
            <w:rPrChange w:id="2417" w:author="Hong Qin" w:date="2012-04-23T00:08:00Z">
              <w:rPr>
                <w:rFonts w:ascii="Arial" w:hAnsi="Arial"/>
                <w:smallCaps/>
                <w:sz w:val="16"/>
                <w:szCs w:val="16"/>
              </w:rPr>
            </w:rPrChange>
          </w:rPr>
          <w:t xml:space="preserve">illcox, </w:t>
        </w:r>
        <w:r w:rsidRPr="00E6575D">
          <w:rPr>
            <w:rFonts w:ascii="Calibri" w:hAnsi="Calibri"/>
            <w:rPrChange w:id="2418" w:author="Hong Qin" w:date="2012-04-23T00:08:00Z">
              <w:rPr>
                <w:rFonts w:ascii="Arial" w:hAnsi="Arial"/>
                <w:sz w:val="16"/>
                <w:szCs w:val="16"/>
              </w:rPr>
            </w:rPrChange>
          </w:rPr>
          <w:t>B</w:t>
        </w:r>
        <w:r w:rsidRPr="00E6575D">
          <w:rPr>
            <w:rFonts w:ascii="Calibri" w:hAnsi="Calibri"/>
            <w:smallCaps/>
            <w:rPrChange w:id="2419" w:author="Hong Qin" w:date="2012-04-23T00:08:00Z">
              <w:rPr>
                <w:rFonts w:ascii="Arial" w:hAnsi="Arial"/>
                <w:sz w:val="16"/>
                <w:szCs w:val="16"/>
              </w:rPr>
            </w:rPrChange>
          </w:rPr>
          <w:t xml:space="preserve">. </w:t>
        </w:r>
        <w:r w:rsidRPr="00E6575D">
          <w:rPr>
            <w:rFonts w:ascii="Calibri" w:hAnsi="Calibri"/>
            <w:rPrChange w:id="2420" w:author="Hong Qin" w:date="2012-04-23T00:08:00Z">
              <w:rPr>
                <w:rFonts w:ascii="Arial" w:hAnsi="Arial"/>
                <w:sz w:val="16"/>
                <w:szCs w:val="16"/>
              </w:rPr>
            </w:rPrChange>
          </w:rPr>
          <w:t>J</w:t>
        </w:r>
        <w:r w:rsidRPr="00E6575D">
          <w:rPr>
            <w:rFonts w:ascii="Calibri" w:hAnsi="Calibri"/>
            <w:smallCaps/>
            <w:rPrChange w:id="2421" w:author="Hong Qin" w:date="2012-04-23T00:08:00Z">
              <w:rPr>
                <w:rFonts w:ascii="Arial" w:hAnsi="Arial"/>
                <w:sz w:val="16"/>
                <w:szCs w:val="16"/>
              </w:rPr>
            </w:rPrChange>
          </w:rPr>
          <w:t>.</w:t>
        </w:r>
        <w:r w:rsidRPr="00E6575D">
          <w:rPr>
            <w:rFonts w:ascii="Calibri" w:hAnsi="Calibri"/>
            <w:rPrChange w:id="2422" w:author="Hong Qin" w:date="2012-04-23T00:08:00Z">
              <w:rPr>
                <w:rFonts w:ascii="Arial" w:hAnsi="Arial"/>
                <w:sz w:val="16"/>
                <w:szCs w:val="16"/>
              </w:rPr>
            </w:rPrChange>
          </w:rPr>
          <w:t>, K</w:t>
        </w:r>
        <w:r w:rsidRPr="00E6575D">
          <w:rPr>
            <w:rFonts w:ascii="Calibri" w:hAnsi="Calibri"/>
            <w:smallCaps/>
            <w:rPrChange w:id="2423" w:author="Hong Qin" w:date="2012-04-23T00:08:00Z">
              <w:rPr>
                <w:rFonts w:ascii="Arial" w:hAnsi="Arial"/>
                <w:sz w:val="16"/>
                <w:szCs w:val="16"/>
              </w:rPr>
            </w:rPrChange>
          </w:rPr>
          <w:t xml:space="preserve">. </w:t>
        </w:r>
        <w:r w:rsidRPr="00E6575D">
          <w:rPr>
            <w:rFonts w:ascii="Calibri" w:hAnsi="Calibri"/>
            <w:rPrChange w:id="2424" w:author="Hong Qin" w:date="2012-04-23T00:08:00Z">
              <w:rPr>
                <w:rFonts w:ascii="Arial" w:hAnsi="Arial"/>
                <w:sz w:val="16"/>
                <w:szCs w:val="16"/>
              </w:rPr>
            </w:rPrChange>
          </w:rPr>
          <w:t>Y</w:t>
        </w:r>
        <w:r w:rsidRPr="00E6575D">
          <w:rPr>
            <w:rFonts w:ascii="Calibri" w:hAnsi="Calibri"/>
            <w:smallCaps/>
            <w:rPrChange w:id="2425" w:author="Hong Qin" w:date="2012-04-23T00:08:00Z">
              <w:rPr>
                <w:rFonts w:ascii="Arial" w:hAnsi="Arial"/>
                <w:smallCaps/>
                <w:sz w:val="16"/>
                <w:szCs w:val="16"/>
              </w:rPr>
            </w:rPrChange>
          </w:rPr>
          <w:t>ano</w:t>
        </w:r>
        <w:r w:rsidRPr="00E6575D">
          <w:rPr>
            <w:rFonts w:ascii="Calibri" w:hAnsi="Calibri"/>
            <w:rPrChange w:id="2426" w:author="Hong Qin" w:date="2012-04-23T00:08:00Z">
              <w:rPr>
                <w:rFonts w:ascii="Arial" w:hAnsi="Arial"/>
                <w:sz w:val="16"/>
                <w:szCs w:val="16"/>
              </w:rPr>
            </w:rPrChange>
          </w:rPr>
          <w:t>, R</w:t>
        </w:r>
        <w:r w:rsidRPr="00E6575D">
          <w:rPr>
            <w:rFonts w:ascii="Calibri" w:hAnsi="Calibri"/>
            <w:smallCaps/>
            <w:rPrChange w:id="2427" w:author="Hong Qin" w:date="2012-04-23T00:08:00Z">
              <w:rPr>
                <w:rFonts w:ascii="Arial" w:hAnsi="Arial"/>
                <w:sz w:val="16"/>
                <w:szCs w:val="16"/>
              </w:rPr>
            </w:rPrChange>
          </w:rPr>
          <w:t xml:space="preserve">. </w:t>
        </w:r>
        <w:r w:rsidRPr="00E6575D">
          <w:rPr>
            <w:rFonts w:ascii="Calibri" w:hAnsi="Calibri"/>
            <w:rPrChange w:id="2428" w:author="Hong Qin" w:date="2012-04-23T00:08:00Z">
              <w:rPr>
                <w:rFonts w:ascii="Arial" w:hAnsi="Arial"/>
                <w:sz w:val="16"/>
                <w:szCs w:val="16"/>
              </w:rPr>
            </w:rPrChange>
          </w:rPr>
          <w:t>C</w:t>
        </w:r>
        <w:r w:rsidRPr="00E6575D">
          <w:rPr>
            <w:rFonts w:ascii="Calibri" w:hAnsi="Calibri"/>
            <w:smallCaps/>
            <w:rPrChange w:id="2429" w:author="Hong Qin" w:date="2012-04-23T00:08:00Z">
              <w:rPr>
                <w:rFonts w:ascii="Arial" w:hAnsi="Arial"/>
                <w:smallCaps/>
                <w:sz w:val="16"/>
                <w:szCs w:val="16"/>
              </w:rPr>
            </w:rPrChange>
          </w:rPr>
          <w:t>hen</w:t>
        </w:r>
        <w:r w:rsidRPr="00E6575D">
          <w:rPr>
            <w:rFonts w:ascii="Calibri" w:hAnsi="Calibri"/>
            <w:rPrChange w:id="2430" w:author="Hong Qin" w:date="2012-04-23T00:08:00Z">
              <w:rPr>
                <w:rFonts w:ascii="Arial" w:hAnsi="Arial"/>
                <w:sz w:val="16"/>
                <w:szCs w:val="16"/>
              </w:rPr>
            </w:rPrChange>
          </w:rPr>
          <w:t>, D</w:t>
        </w:r>
        <w:r w:rsidRPr="00E6575D">
          <w:rPr>
            <w:rFonts w:ascii="Calibri" w:hAnsi="Calibri"/>
            <w:smallCaps/>
            <w:rPrChange w:id="2431" w:author="Hong Qin" w:date="2012-04-23T00:08:00Z">
              <w:rPr>
                <w:rFonts w:ascii="Arial" w:hAnsi="Arial"/>
                <w:sz w:val="16"/>
                <w:szCs w:val="16"/>
              </w:rPr>
            </w:rPrChange>
          </w:rPr>
          <w:t xml:space="preserve">. </w:t>
        </w:r>
        <w:r w:rsidRPr="00E6575D">
          <w:rPr>
            <w:rFonts w:ascii="Calibri" w:hAnsi="Calibri"/>
            <w:rPrChange w:id="2432" w:author="Hong Qin" w:date="2012-04-23T00:08:00Z">
              <w:rPr>
                <w:rFonts w:ascii="Arial" w:hAnsi="Arial"/>
                <w:sz w:val="16"/>
                <w:szCs w:val="16"/>
              </w:rPr>
            </w:rPrChange>
          </w:rPr>
          <w:t>C</w:t>
        </w:r>
        <w:r w:rsidRPr="00E6575D">
          <w:rPr>
            <w:rFonts w:ascii="Calibri" w:hAnsi="Calibri"/>
            <w:smallCaps/>
            <w:rPrChange w:id="2433" w:author="Hong Qin" w:date="2012-04-23T00:08:00Z">
              <w:rPr>
                <w:rFonts w:ascii="Arial" w:hAnsi="Arial"/>
                <w:sz w:val="16"/>
                <w:szCs w:val="16"/>
              </w:rPr>
            </w:rPrChange>
          </w:rPr>
          <w:t xml:space="preserve">. </w:t>
        </w:r>
        <w:r w:rsidRPr="00E6575D">
          <w:rPr>
            <w:rFonts w:ascii="Calibri" w:hAnsi="Calibri"/>
            <w:rPrChange w:id="2434" w:author="Hong Qin" w:date="2012-04-23T00:08:00Z">
              <w:rPr>
                <w:rFonts w:ascii="Arial" w:hAnsi="Arial"/>
                <w:sz w:val="16"/>
                <w:szCs w:val="16"/>
              </w:rPr>
            </w:rPrChange>
          </w:rPr>
          <w:t>W</w:t>
        </w:r>
        <w:r w:rsidRPr="00E6575D">
          <w:rPr>
            <w:rFonts w:ascii="Calibri" w:hAnsi="Calibri"/>
            <w:smallCaps/>
            <w:rPrChange w:id="2435" w:author="Hong Qin" w:date="2012-04-23T00:08:00Z">
              <w:rPr>
                <w:rFonts w:ascii="Arial" w:hAnsi="Arial"/>
                <w:smallCaps/>
                <w:sz w:val="16"/>
                <w:szCs w:val="16"/>
              </w:rPr>
            </w:rPrChange>
          </w:rPr>
          <w:t>illcox</w:t>
        </w:r>
        <w:r w:rsidRPr="00E6575D">
          <w:rPr>
            <w:rFonts w:ascii="Calibri" w:hAnsi="Calibri"/>
            <w:rPrChange w:id="2436" w:author="Hong Qin" w:date="2012-04-23T00:08:00Z">
              <w:rPr>
                <w:rFonts w:ascii="Arial" w:hAnsi="Arial"/>
                <w:sz w:val="16"/>
                <w:szCs w:val="16"/>
              </w:rPr>
            </w:rPrChange>
          </w:rPr>
          <w:t>, B</w:t>
        </w:r>
        <w:r w:rsidRPr="00E6575D">
          <w:rPr>
            <w:rFonts w:ascii="Calibri" w:hAnsi="Calibri"/>
            <w:smallCaps/>
            <w:rPrChange w:id="2437" w:author="Hong Qin" w:date="2012-04-23T00:08:00Z">
              <w:rPr>
                <w:rFonts w:ascii="Arial" w:hAnsi="Arial"/>
                <w:sz w:val="16"/>
                <w:szCs w:val="16"/>
              </w:rPr>
            </w:rPrChange>
          </w:rPr>
          <w:t xml:space="preserve">. </w:t>
        </w:r>
        <w:r w:rsidRPr="00E6575D">
          <w:rPr>
            <w:rFonts w:ascii="Calibri" w:hAnsi="Calibri"/>
            <w:rPrChange w:id="2438" w:author="Hong Qin" w:date="2012-04-23T00:08:00Z">
              <w:rPr>
                <w:rFonts w:ascii="Arial" w:hAnsi="Arial"/>
                <w:sz w:val="16"/>
                <w:szCs w:val="16"/>
              </w:rPr>
            </w:rPrChange>
          </w:rPr>
          <w:t>L</w:t>
        </w:r>
        <w:r w:rsidRPr="00E6575D">
          <w:rPr>
            <w:rFonts w:ascii="Calibri" w:hAnsi="Calibri"/>
            <w:smallCaps/>
            <w:rPrChange w:id="2439" w:author="Hong Qin" w:date="2012-04-23T00:08:00Z">
              <w:rPr>
                <w:rFonts w:ascii="Arial" w:hAnsi="Arial"/>
                <w:sz w:val="16"/>
                <w:szCs w:val="16"/>
              </w:rPr>
            </w:rPrChange>
          </w:rPr>
          <w:t xml:space="preserve">. </w:t>
        </w:r>
        <w:r w:rsidRPr="00E6575D">
          <w:rPr>
            <w:rFonts w:ascii="Calibri" w:hAnsi="Calibri"/>
            <w:rPrChange w:id="2440" w:author="Hong Qin" w:date="2012-04-23T00:08:00Z">
              <w:rPr>
                <w:rFonts w:ascii="Arial" w:hAnsi="Arial"/>
                <w:sz w:val="16"/>
                <w:szCs w:val="16"/>
              </w:rPr>
            </w:rPrChange>
          </w:rPr>
          <w:t>R</w:t>
        </w:r>
        <w:r w:rsidRPr="00E6575D">
          <w:rPr>
            <w:rFonts w:ascii="Calibri" w:hAnsi="Calibri"/>
            <w:smallCaps/>
            <w:rPrChange w:id="2441" w:author="Hong Qin" w:date="2012-04-23T00:08:00Z">
              <w:rPr>
                <w:rFonts w:ascii="Arial" w:hAnsi="Arial"/>
                <w:smallCaps/>
                <w:sz w:val="16"/>
                <w:szCs w:val="16"/>
              </w:rPr>
            </w:rPrChange>
          </w:rPr>
          <w:t>odriguez</w:t>
        </w:r>
        <w:r w:rsidRPr="00E6575D">
          <w:rPr>
            <w:rFonts w:ascii="Calibri" w:hAnsi="Calibri"/>
            <w:i/>
            <w:rPrChange w:id="2442" w:author="Hong Qin" w:date="2012-04-23T00:08:00Z">
              <w:rPr>
                <w:rFonts w:ascii="Arial" w:hAnsi="Arial"/>
                <w:i/>
                <w:sz w:val="16"/>
                <w:szCs w:val="16"/>
              </w:rPr>
            </w:rPrChange>
          </w:rPr>
          <w:t xml:space="preserve"> et al.</w:t>
        </w:r>
        <w:r w:rsidRPr="00E6575D">
          <w:rPr>
            <w:rFonts w:ascii="Calibri" w:hAnsi="Calibri"/>
            <w:rPrChange w:id="2443" w:author="Hong Qin" w:date="2012-04-23T00:08:00Z">
              <w:rPr>
                <w:rFonts w:ascii="Arial" w:hAnsi="Arial"/>
                <w:sz w:val="16"/>
                <w:szCs w:val="16"/>
              </w:rPr>
            </w:rPrChange>
          </w:rPr>
          <w:t xml:space="preserve">, 2004 How much should we eat? The association between energy intake and mortality in a 36-year follow-up study of Japanese-American men. J Gerontol A Biol Sci Med Sci </w:t>
        </w:r>
        <w:r w:rsidRPr="00E6575D">
          <w:rPr>
            <w:rFonts w:ascii="Calibri" w:hAnsi="Calibri"/>
            <w:b/>
            <w:rPrChange w:id="2444" w:author="Hong Qin" w:date="2012-04-23T00:08:00Z">
              <w:rPr>
                <w:rFonts w:ascii="Arial" w:hAnsi="Arial"/>
                <w:b/>
                <w:sz w:val="16"/>
                <w:szCs w:val="16"/>
              </w:rPr>
            </w:rPrChange>
          </w:rPr>
          <w:t>59:</w:t>
        </w:r>
        <w:r w:rsidRPr="00E6575D">
          <w:rPr>
            <w:rFonts w:ascii="Calibri" w:hAnsi="Calibri"/>
            <w:rPrChange w:id="2445" w:author="Hong Qin" w:date="2012-04-23T00:08:00Z">
              <w:rPr>
                <w:rFonts w:ascii="Arial" w:hAnsi="Arial"/>
                <w:sz w:val="16"/>
                <w:szCs w:val="16"/>
              </w:rPr>
            </w:rPrChange>
          </w:rPr>
          <w:t xml:space="preserve"> 789-795.</w:t>
        </w:r>
      </w:ins>
    </w:p>
    <w:p w:rsidR="00257CB6" w:rsidRPr="00257CB6" w:rsidRDefault="00E6575D" w:rsidP="00257CB6">
      <w:pPr>
        <w:spacing w:after="0" w:line="240" w:lineRule="auto"/>
        <w:ind w:left="720" w:hanging="720"/>
        <w:rPr>
          <w:ins w:id="2446" w:author="Hong Qin" w:date="2012-04-22T17:19:00Z"/>
          <w:rFonts w:ascii="Calibri" w:hAnsi="Calibri"/>
          <w:rPrChange w:id="2447" w:author="Hong Qin" w:date="2012-04-23T00:08:00Z">
            <w:rPr>
              <w:ins w:id="2448" w:author="Hong Qin" w:date="2012-04-22T17:19:00Z"/>
              <w:rFonts w:ascii="Arial" w:hAnsi="Arial"/>
            </w:rPr>
          </w:rPrChange>
        </w:rPr>
      </w:pPr>
      <w:ins w:id="2449" w:author="Hong Qin" w:date="2012-04-22T17:19:00Z">
        <w:r w:rsidRPr="00E6575D">
          <w:rPr>
            <w:rFonts w:ascii="Calibri" w:hAnsi="Calibri"/>
            <w:rPrChange w:id="2450" w:author="Hong Qin" w:date="2012-04-23T00:08:00Z">
              <w:rPr>
                <w:rFonts w:ascii="Arial" w:hAnsi="Arial"/>
                <w:sz w:val="16"/>
                <w:szCs w:val="16"/>
              </w:rPr>
            </w:rPrChange>
          </w:rPr>
          <w:t>W</w:t>
        </w:r>
        <w:r w:rsidRPr="00E6575D">
          <w:rPr>
            <w:rFonts w:ascii="Calibri" w:hAnsi="Calibri"/>
            <w:smallCaps/>
            <w:rPrChange w:id="2451" w:author="Hong Qin" w:date="2012-04-23T00:08:00Z">
              <w:rPr>
                <w:rFonts w:ascii="Arial" w:hAnsi="Arial"/>
                <w:smallCaps/>
                <w:sz w:val="16"/>
                <w:szCs w:val="16"/>
              </w:rPr>
            </w:rPrChange>
          </w:rPr>
          <w:t xml:space="preserve">illiams, </w:t>
        </w:r>
        <w:r w:rsidRPr="00E6575D">
          <w:rPr>
            <w:rFonts w:ascii="Calibri" w:hAnsi="Calibri"/>
            <w:rPrChange w:id="2452" w:author="Hong Qin" w:date="2012-04-23T00:08:00Z">
              <w:rPr>
                <w:rFonts w:ascii="Arial" w:hAnsi="Arial"/>
                <w:sz w:val="16"/>
                <w:szCs w:val="16"/>
              </w:rPr>
            </w:rPrChange>
          </w:rPr>
          <w:t>G</w:t>
        </w:r>
        <w:r w:rsidRPr="00E6575D">
          <w:rPr>
            <w:rFonts w:ascii="Calibri" w:hAnsi="Calibri"/>
            <w:smallCaps/>
            <w:rPrChange w:id="2453" w:author="Hong Qin" w:date="2012-04-23T00:08:00Z">
              <w:rPr>
                <w:rFonts w:ascii="Arial" w:hAnsi="Arial"/>
                <w:sz w:val="16"/>
                <w:szCs w:val="16"/>
              </w:rPr>
            </w:rPrChange>
          </w:rPr>
          <w:t xml:space="preserve">. </w:t>
        </w:r>
        <w:r w:rsidRPr="00E6575D">
          <w:rPr>
            <w:rFonts w:ascii="Calibri" w:hAnsi="Calibri"/>
            <w:rPrChange w:id="2454" w:author="Hong Qin" w:date="2012-04-23T00:08:00Z">
              <w:rPr>
                <w:rFonts w:ascii="Arial" w:hAnsi="Arial"/>
                <w:sz w:val="16"/>
                <w:szCs w:val="16"/>
              </w:rPr>
            </w:rPrChange>
          </w:rPr>
          <w:t>C</w:t>
        </w:r>
        <w:r w:rsidRPr="00E6575D">
          <w:rPr>
            <w:rFonts w:ascii="Calibri" w:hAnsi="Calibri"/>
            <w:smallCaps/>
            <w:rPrChange w:id="2455" w:author="Hong Qin" w:date="2012-04-23T00:08:00Z">
              <w:rPr>
                <w:rFonts w:ascii="Arial" w:hAnsi="Arial"/>
                <w:sz w:val="16"/>
                <w:szCs w:val="16"/>
              </w:rPr>
            </w:rPrChange>
          </w:rPr>
          <w:t>.</w:t>
        </w:r>
        <w:r w:rsidRPr="00E6575D">
          <w:rPr>
            <w:rFonts w:ascii="Calibri" w:hAnsi="Calibri"/>
            <w:rPrChange w:id="2456" w:author="Hong Qin" w:date="2012-04-23T00:08:00Z">
              <w:rPr>
                <w:rFonts w:ascii="Arial" w:hAnsi="Arial"/>
                <w:sz w:val="16"/>
                <w:szCs w:val="16"/>
              </w:rPr>
            </w:rPrChange>
          </w:rPr>
          <w:t xml:space="preserve">, 1957 Pleiotropy, natural selection and the evolution of senescence. Evolution </w:t>
        </w:r>
        <w:r w:rsidRPr="00E6575D">
          <w:rPr>
            <w:rFonts w:ascii="Calibri" w:hAnsi="Calibri"/>
            <w:b/>
            <w:rPrChange w:id="2457" w:author="Hong Qin" w:date="2012-04-23T00:08:00Z">
              <w:rPr>
                <w:rFonts w:ascii="Arial" w:hAnsi="Arial"/>
                <w:b/>
                <w:sz w:val="16"/>
                <w:szCs w:val="16"/>
              </w:rPr>
            </w:rPrChange>
          </w:rPr>
          <w:t>11:</w:t>
        </w:r>
        <w:r w:rsidRPr="00E6575D">
          <w:rPr>
            <w:rFonts w:ascii="Calibri" w:hAnsi="Calibri"/>
            <w:rPrChange w:id="2458" w:author="Hong Qin" w:date="2012-04-23T00:08:00Z">
              <w:rPr>
                <w:rFonts w:ascii="Arial" w:hAnsi="Arial"/>
                <w:sz w:val="16"/>
                <w:szCs w:val="16"/>
              </w:rPr>
            </w:rPrChange>
          </w:rPr>
          <w:t xml:space="preserve"> 398-411.</w:t>
        </w:r>
      </w:ins>
    </w:p>
    <w:p w:rsidR="00000000" w:rsidRDefault="00E6575D">
      <w:pPr>
        <w:spacing w:after="0" w:line="240" w:lineRule="auto"/>
        <w:ind w:left="720" w:hanging="720"/>
        <w:rPr>
          <w:ins w:id="2459" w:author="Hong Qin" w:date="2012-04-22T17:19:00Z"/>
          <w:rFonts w:ascii="Calibri" w:hAnsi="Calibri"/>
          <w:rPrChange w:id="2460" w:author="Hong Qin" w:date="2012-04-23T00:08:00Z">
            <w:rPr>
              <w:ins w:id="2461" w:author="Hong Qin" w:date="2012-04-22T17:19:00Z"/>
              <w:rFonts w:ascii="Arial" w:hAnsi="Arial"/>
            </w:rPr>
          </w:rPrChange>
        </w:rPr>
        <w:pPrChange w:id="2462" w:author="Hong Qin" w:date="2012-04-23T00:08:00Z">
          <w:pPr>
            <w:spacing w:line="240" w:lineRule="auto"/>
            <w:ind w:left="720" w:hanging="720"/>
          </w:pPr>
        </w:pPrChange>
      </w:pPr>
      <w:ins w:id="2463" w:author="Hong Qin" w:date="2012-04-22T17:19:00Z">
        <w:r w:rsidRPr="00E6575D">
          <w:rPr>
            <w:rFonts w:ascii="Calibri" w:hAnsi="Calibri"/>
            <w:rPrChange w:id="2464" w:author="Hong Qin" w:date="2012-04-23T00:08:00Z">
              <w:rPr>
                <w:rFonts w:ascii="Arial" w:hAnsi="Arial"/>
                <w:sz w:val="16"/>
                <w:szCs w:val="16"/>
              </w:rPr>
            </w:rPrChange>
          </w:rPr>
          <w:t>Y</w:t>
        </w:r>
        <w:r w:rsidRPr="00E6575D">
          <w:rPr>
            <w:rFonts w:ascii="Calibri" w:hAnsi="Calibri"/>
            <w:smallCaps/>
            <w:rPrChange w:id="2465" w:author="Hong Qin" w:date="2012-04-23T00:08:00Z">
              <w:rPr>
                <w:rFonts w:ascii="Arial" w:hAnsi="Arial"/>
                <w:smallCaps/>
                <w:sz w:val="16"/>
                <w:szCs w:val="16"/>
              </w:rPr>
            </w:rPrChange>
          </w:rPr>
          <w:t xml:space="preserve">u, </w:t>
        </w:r>
        <w:r w:rsidRPr="00E6575D">
          <w:rPr>
            <w:rFonts w:ascii="Calibri" w:hAnsi="Calibri"/>
            <w:rPrChange w:id="2466" w:author="Hong Qin" w:date="2012-04-23T00:08:00Z">
              <w:rPr>
                <w:rFonts w:ascii="Arial" w:hAnsi="Arial"/>
                <w:sz w:val="16"/>
                <w:szCs w:val="16"/>
              </w:rPr>
            </w:rPrChange>
          </w:rPr>
          <w:t>S</w:t>
        </w:r>
        <w:r w:rsidRPr="00E6575D">
          <w:rPr>
            <w:rFonts w:ascii="Calibri" w:hAnsi="Calibri"/>
            <w:smallCaps/>
            <w:rPrChange w:id="2467" w:author="Hong Qin" w:date="2012-04-23T00:08:00Z">
              <w:rPr>
                <w:rFonts w:ascii="Arial" w:hAnsi="Arial"/>
                <w:sz w:val="16"/>
                <w:szCs w:val="16"/>
              </w:rPr>
            </w:rPrChange>
          </w:rPr>
          <w:t>.</w:t>
        </w:r>
        <w:r w:rsidRPr="00E6575D">
          <w:rPr>
            <w:rFonts w:ascii="Calibri" w:hAnsi="Calibri"/>
            <w:rPrChange w:id="2468" w:author="Hong Qin" w:date="2012-04-23T00:08:00Z">
              <w:rPr>
                <w:rFonts w:ascii="Arial" w:hAnsi="Arial"/>
                <w:sz w:val="16"/>
                <w:szCs w:val="16"/>
              </w:rPr>
            </w:rPrChange>
          </w:rPr>
          <w:t>, X</w:t>
        </w:r>
        <w:r w:rsidRPr="00E6575D">
          <w:rPr>
            <w:rFonts w:ascii="Calibri" w:hAnsi="Calibri"/>
            <w:smallCaps/>
            <w:rPrChange w:id="2469" w:author="Hong Qin" w:date="2012-04-23T00:08:00Z">
              <w:rPr>
                <w:rFonts w:ascii="Arial" w:hAnsi="Arial"/>
                <w:sz w:val="16"/>
                <w:szCs w:val="16"/>
              </w:rPr>
            </w:rPrChange>
          </w:rPr>
          <w:t xml:space="preserve">. </w:t>
        </w:r>
        <w:r w:rsidRPr="00E6575D">
          <w:rPr>
            <w:rFonts w:ascii="Calibri" w:hAnsi="Calibri"/>
            <w:rPrChange w:id="2470" w:author="Hong Qin" w:date="2012-04-23T00:08:00Z">
              <w:rPr>
                <w:rFonts w:ascii="Arial" w:hAnsi="Arial"/>
                <w:sz w:val="16"/>
                <w:szCs w:val="16"/>
              </w:rPr>
            </w:rPrChange>
          </w:rPr>
          <w:t>E</w:t>
        </w:r>
        <w:r w:rsidRPr="00E6575D">
          <w:rPr>
            <w:rFonts w:ascii="Calibri" w:hAnsi="Calibri"/>
            <w:smallCaps/>
            <w:rPrChange w:id="2471" w:author="Hong Qin" w:date="2012-04-23T00:08:00Z">
              <w:rPr>
                <w:rFonts w:ascii="Arial" w:hAnsi="Arial"/>
                <w:sz w:val="16"/>
                <w:szCs w:val="16"/>
              </w:rPr>
            </w:rPrChange>
          </w:rPr>
          <w:t xml:space="preserve">. </w:t>
        </w:r>
        <w:r w:rsidRPr="00E6575D">
          <w:rPr>
            <w:rFonts w:ascii="Calibri" w:hAnsi="Calibri"/>
            <w:rPrChange w:id="2472" w:author="Hong Qin" w:date="2012-04-23T00:08:00Z">
              <w:rPr>
                <w:rFonts w:ascii="Arial" w:hAnsi="Arial"/>
                <w:sz w:val="16"/>
                <w:szCs w:val="16"/>
              </w:rPr>
            </w:rPrChange>
          </w:rPr>
          <w:t>Z</w:t>
        </w:r>
        <w:r w:rsidRPr="00E6575D">
          <w:rPr>
            <w:rFonts w:ascii="Calibri" w:hAnsi="Calibri"/>
            <w:smallCaps/>
            <w:rPrChange w:id="2473" w:author="Hong Qin" w:date="2012-04-23T00:08:00Z">
              <w:rPr>
                <w:rFonts w:ascii="Arial" w:hAnsi="Arial"/>
                <w:smallCaps/>
                <w:sz w:val="16"/>
                <w:szCs w:val="16"/>
              </w:rPr>
            </w:rPrChange>
          </w:rPr>
          <w:t>hang</w:t>
        </w:r>
        <w:r w:rsidRPr="00E6575D">
          <w:rPr>
            <w:rFonts w:ascii="Calibri" w:hAnsi="Calibri"/>
            <w:rPrChange w:id="2474" w:author="Hong Qin" w:date="2012-04-23T00:08:00Z">
              <w:rPr>
                <w:rFonts w:ascii="Arial" w:hAnsi="Arial"/>
                <w:sz w:val="16"/>
                <w:szCs w:val="16"/>
              </w:rPr>
            </w:rPrChange>
          </w:rPr>
          <w:t>, G</w:t>
        </w:r>
        <w:r w:rsidRPr="00E6575D">
          <w:rPr>
            <w:rFonts w:ascii="Calibri" w:hAnsi="Calibri"/>
            <w:smallCaps/>
            <w:rPrChange w:id="2475" w:author="Hong Qin" w:date="2012-04-23T00:08:00Z">
              <w:rPr>
                <w:rFonts w:ascii="Arial" w:hAnsi="Arial"/>
                <w:sz w:val="16"/>
                <w:szCs w:val="16"/>
              </w:rPr>
            </w:rPrChange>
          </w:rPr>
          <w:t xml:space="preserve">. </w:t>
        </w:r>
        <w:r w:rsidRPr="00E6575D">
          <w:rPr>
            <w:rFonts w:ascii="Calibri" w:hAnsi="Calibri"/>
            <w:rPrChange w:id="2476" w:author="Hong Qin" w:date="2012-04-23T00:08:00Z">
              <w:rPr>
                <w:rFonts w:ascii="Arial" w:hAnsi="Arial"/>
                <w:sz w:val="16"/>
                <w:szCs w:val="16"/>
              </w:rPr>
            </w:rPrChange>
          </w:rPr>
          <w:t>C</w:t>
        </w:r>
        <w:r w:rsidRPr="00E6575D">
          <w:rPr>
            <w:rFonts w:ascii="Calibri" w:hAnsi="Calibri"/>
            <w:smallCaps/>
            <w:rPrChange w:id="2477" w:author="Hong Qin" w:date="2012-04-23T00:08:00Z">
              <w:rPr>
                <w:rFonts w:ascii="Arial" w:hAnsi="Arial"/>
                <w:smallCaps/>
                <w:sz w:val="16"/>
                <w:szCs w:val="16"/>
              </w:rPr>
            </w:rPrChange>
          </w:rPr>
          <w:t>hen</w:t>
        </w:r>
        <w:r w:rsidRPr="00E6575D">
          <w:rPr>
            <w:rFonts w:ascii="Calibri" w:hAnsi="Calibri"/>
            <w:rPrChange w:id="2478" w:author="Hong Qin" w:date="2012-04-23T00:08:00Z">
              <w:rPr>
                <w:rFonts w:ascii="Arial" w:hAnsi="Arial"/>
                <w:sz w:val="16"/>
                <w:szCs w:val="16"/>
              </w:rPr>
            </w:rPrChange>
          </w:rPr>
          <w:t xml:space="preserve"> and W</w:t>
        </w:r>
        <w:r w:rsidRPr="00E6575D">
          <w:rPr>
            <w:rFonts w:ascii="Calibri" w:hAnsi="Calibri"/>
            <w:smallCaps/>
            <w:rPrChange w:id="2479" w:author="Hong Qin" w:date="2012-04-23T00:08:00Z">
              <w:rPr>
                <w:rFonts w:ascii="Arial" w:hAnsi="Arial"/>
                <w:sz w:val="16"/>
                <w:szCs w:val="16"/>
              </w:rPr>
            </w:rPrChange>
          </w:rPr>
          <w:t xml:space="preserve">. </w:t>
        </w:r>
        <w:r w:rsidRPr="00E6575D">
          <w:rPr>
            <w:rFonts w:ascii="Calibri" w:hAnsi="Calibri"/>
            <w:rPrChange w:id="2480" w:author="Hong Qin" w:date="2012-04-23T00:08:00Z">
              <w:rPr>
                <w:rFonts w:ascii="Arial" w:hAnsi="Arial"/>
                <w:sz w:val="16"/>
                <w:szCs w:val="16"/>
              </w:rPr>
            </w:rPrChange>
          </w:rPr>
          <w:t>L</w:t>
        </w:r>
        <w:r w:rsidRPr="00E6575D">
          <w:rPr>
            <w:rFonts w:ascii="Calibri" w:hAnsi="Calibri"/>
            <w:smallCaps/>
            <w:rPrChange w:id="2481" w:author="Hong Qin" w:date="2012-04-23T00:08:00Z">
              <w:rPr>
                <w:rFonts w:ascii="Arial" w:hAnsi="Arial"/>
                <w:smallCaps/>
                <w:sz w:val="16"/>
                <w:szCs w:val="16"/>
              </w:rPr>
            </w:rPrChange>
          </w:rPr>
          <w:t>iu</w:t>
        </w:r>
        <w:r w:rsidRPr="00E6575D">
          <w:rPr>
            <w:rFonts w:ascii="Calibri" w:hAnsi="Calibri"/>
            <w:rPrChange w:id="2482" w:author="Hong Qin" w:date="2012-04-23T00:08:00Z">
              <w:rPr>
                <w:rFonts w:ascii="Arial" w:hAnsi="Arial"/>
                <w:sz w:val="16"/>
                <w:szCs w:val="16"/>
              </w:rPr>
            </w:rPrChange>
          </w:rPr>
          <w:t xml:space="preserve">, 2012 Compromised cellular responses to DNA damage accelerate chronological aging by incurring cell wall fragility in Saccharomyces cerevisiae. Mol Biol Rep </w:t>
        </w:r>
        <w:r w:rsidRPr="00E6575D">
          <w:rPr>
            <w:rFonts w:ascii="Calibri" w:hAnsi="Calibri"/>
            <w:b/>
            <w:rPrChange w:id="2483" w:author="Hong Qin" w:date="2012-04-23T00:08:00Z">
              <w:rPr>
                <w:rFonts w:ascii="Arial" w:hAnsi="Arial"/>
                <w:b/>
                <w:sz w:val="16"/>
                <w:szCs w:val="16"/>
              </w:rPr>
            </w:rPrChange>
          </w:rPr>
          <w:t>39:</w:t>
        </w:r>
        <w:r w:rsidRPr="00E6575D">
          <w:rPr>
            <w:rFonts w:ascii="Calibri" w:hAnsi="Calibri"/>
            <w:rPrChange w:id="2484" w:author="Hong Qin" w:date="2012-04-23T00:08:00Z">
              <w:rPr>
                <w:rFonts w:ascii="Arial" w:hAnsi="Arial"/>
                <w:sz w:val="16"/>
                <w:szCs w:val="16"/>
              </w:rPr>
            </w:rPrChange>
          </w:rPr>
          <w:t xml:space="preserve"> 3573-3583.</w:t>
        </w:r>
      </w:ins>
    </w:p>
    <w:p w:rsidR="00AC5D1A" w:rsidRPr="005C6664" w:rsidRDefault="00362D95" w:rsidP="00AC5D1A">
      <w:pPr>
        <w:spacing w:line="240" w:lineRule="auto"/>
        <w:rPr>
          <w:ins w:id="2485" w:author="Lindsay" w:date="2012-04-22T22:03:00Z"/>
          <w:rFonts w:ascii="Arial" w:hAnsi="Arial" w:cs="Arial"/>
          <w:noProof/>
          <w:szCs w:val="20"/>
        </w:rPr>
      </w:pPr>
      <w:ins w:id="2486" w:author="Lindsay" w:date="2012-04-22T22:03:00Z">
        <w:r>
          <w:rPr>
            <w:rFonts w:ascii="Arial" w:hAnsi="Arial" w:cs="Arial"/>
            <w:noProof/>
            <w:szCs w:val="20"/>
          </w:rPr>
          <w:t>L</w:t>
        </w:r>
        <w:r w:rsidR="00E6575D" w:rsidRPr="00E6575D">
          <w:rPr>
            <w:rFonts w:ascii="Arial" w:hAnsi="Arial" w:cs="Arial"/>
            <w:noProof/>
            <w:sz w:val="18"/>
            <w:szCs w:val="18"/>
            <w:rPrChange w:id="2487" w:author="Lindsay" w:date="2012-04-22T22:04:00Z">
              <w:rPr>
                <w:rFonts w:ascii="Arial" w:hAnsi="Arial" w:cs="Arial"/>
                <w:noProof/>
                <w:sz w:val="16"/>
                <w:szCs w:val="20"/>
              </w:rPr>
            </w:rPrChange>
          </w:rPr>
          <w:t>IU</w:t>
        </w:r>
        <w:r>
          <w:rPr>
            <w:rFonts w:ascii="Arial" w:hAnsi="Arial" w:cs="Arial"/>
            <w:noProof/>
            <w:szCs w:val="20"/>
          </w:rPr>
          <w:t>, B., L. L</w:t>
        </w:r>
        <w:r w:rsidR="00E6575D" w:rsidRPr="00E6575D">
          <w:rPr>
            <w:rFonts w:ascii="Arial" w:hAnsi="Arial" w:cs="Arial"/>
            <w:noProof/>
            <w:sz w:val="18"/>
            <w:szCs w:val="18"/>
            <w:rPrChange w:id="2488" w:author="Lindsay" w:date="2012-04-22T22:04:00Z">
              <w:rPr>
                <w:rFonts w:ascii="Arial" w:hAnsi="Arial" w:cs="Arial"/>
                <w:noProof/>
                <w:sz w:val="16"/>
                <w:szCs w:val="20"/>
              </w:rPr>
            </w:rPrChange>
          </w:rPr>
          <w:t>ARSSON</w:t>
        </w:r>
        <w:r>
          <w:rPr>
            <w:rFonts w:ascii="Arial" w:hAnsi="Arial" w:cs="Arial"/>
            <w:noProof/>
            <w:szCs w:val="20"/>
          </w:rPr>
          <w:t>, A. C</w:t>
        </w:r>
        <w:r w:rsidR="00E6575D" w:rsidRPr="00E6575D">
          <w:rPr>
            <w:rFonts w:ascii="Arial" w:hAnsi="Arial" w:cs="Arial"/>
            <w:noProof/>
            <w:sz w:val="18"/>
            <w:szCs w:val="18"/>
            <w:rPrChange w:id="2489" w:author="Lindsay" w:date="2012-04-22T22:05:00Z">
              <w:rPr>
                <w:rFonts w:ascii="Arial" w:hAnsi="Arial" w:cs="Arial"/>
                <w:noProof/>
                <w:sz w:val="16"/>
                <w:szCs w:val="20"/>
              </w:rPr>
            </w:rPrChange>
          </w:rPr>
          <w:t>ABALLERO</w:t>
        </w:r>
        <w:r>
          <w:rPr>
            <w:rFonts w:ascii="Arial" w:hAnsi="Arial" w:cs="Arial"/>
            <w:noProof/>
            <w:szCs w:val="20"/>
          </w:rPr>
          <w:t>, X. H</w:t>
        </w:r>
      </w:ins>
      <w:ins w:id="2490" w:author="Lindsay" w:date="2012-04-22T22:04:00Z">
        <w:r w:rsidR="00E6575D" w:rsidRPr="00E6575D">
          <w:rPr>
            <w:rFonts w:ascii="Arial" w:hAnsi="Arial" w:cs="Arial"/>
            <w:noProof/>
            <w:sz w:val="18"/>
            <w:szCs w:val="18"/>
            <w:rPrChange w:id="2491" w:author="Lindsay" w:date="2012-04-22T22:05:00Z">
              <w:rPr>
                <w:rFonts w:ascii="Arial" w:hAnsi="Arial" w:cs="Arial"/>
                <w:noProof/>
                <w:sz w:val="16"/>
                <w:szCs w:val="20"/>
              </w:rPr>
            </w:rPrChange>
          </w:rPr>
          <w:t>AO</w:t>
        </w:r>
        <w:r>
          <w:rPr>
            <w:rFonts w:ascii="Arial" w:hAnsi="Arial" w:cs="Arial"/>
            <w:noProof/>
            <w:szCs w:val="20"/>
          </w:rPr>
          <w:t>, D.O. L</w:t>
        </w:r>
        <w:r w:rsidR="00E6575D" w:rsidRPr="00E6575D">
          <w:rPr>
            <w:rFonts w:ascii="Arial" w:hAnsi="Arial" w:cs="Arial"/>
            <w:noProof/>
            <w:sz w:val="18"/>
            <w:szCs w:val="18"/>
            <w:rPrChange w:id="2492" w:author="Lindsay" w:date="2012-04-22T22:05:00Z">
              <w:rPr>
                <w:rFonts w:ascii="Arial" w:hAnsi="Arial" w:cs="Arial"/>
                <w:noProof/>
                <w:sz w:val="16"/>
                <w:szCs w:val="20"/>
              </w:rPr>
            </w:rPrChange>
          </w:rPr>
          <w:t>ING</w:t>
        </w:r>
        <w:r>
          <w:rPr>
            <w:rFonts w:ascii="Arial" w:hAnsi="Arial" w:cs="Arial"/>
            <w:noProof/>
            <w:szCs w:val="20"/>
          </w:rPr>
          <w:t xml:space="preserve"> </w:t>
        </w:r>
        <w:r w:rsidR="00E6575D" w:rsidRPr="00E6575D">
          <w:rPr>
            <w:rFonts w:ascii="Arial" w:hAnsi="Arial" w:cs="Arial"/>
            <w:i/>
            <w:noProof/>
            <w:szCs w:val="20"/>
            <w:rPrChange w:id="2493" w:author="Lindsay" w:date="2012-04-22T22:04:00Z">
              <w:rPr>
                <w:rFonts w:ascii="Arial" w:hAnsi="Arial" w:cs="Arial"/>
                <w:noProof/>
                <w:sz w:val="16"/>
                <w:szCs w:val="20"/>
              </w:rPr>
            </w:rPrChange>
          </w:rPr>
          <w:t>et al.</w:t>
        </w:r>
        <w:r>
          <w:rPr>
            <w:rFonts w:ascii="Arial" w:hAnsi="Arial" w:cs="Arial"/>
            <w:noProof/>
            <w:szCs w:val="20"/>
          </w:rPr>
          <w:t>,</w:t>
        </w:r>
      </w:ins>
    </w:p>
    <w:p w:rsidR="005C6664" w:rsidRPr="00F00454" w:rsidRDefault="00B278AE" w:rsidP="00AC5D1A">
      <w:pPr>
        <w:spacing w:line="240" w:lineRule="auto"/>
        <w:rPr>
          <w:ins w:id="2494" w:author="Lindsay" w:date="2012-04-23T00:08:00Z"/>
          <w:rFonts w:ascii="Arial" w:hAnsi="Arial" w:cs="Arial"/>
          <w:noProof/>
          <w:szCs w:val="20"/>
          <w:rPrChange w:id="2495" w:author="Lindsay" w:date="2012-04-22T10:48:00Z">
            <w:rPr>
              <w:ins w:id="2496" w:author="Lindsay" w:date="2012-04-23T00:08:00Z"/>
              <w:rFonts w:ascii="Calibri" w:hAnsi="Calibri" w:cs="Arial"/>
              <w:noProof/>
              <w:szCs w:val="20"/>
            </w:rPr>
          </w:rPrChange>
        </w:rPr>
      </w:pPr>
    </w:p>
    <w:p w:rsidR="00257CB6" w:rsidRDefault="00257CB6" w:rsidP="00257CB6">
      <w:pPr>
        <w:spacing w:after="0" w:line="240" w:lineRule="auto"/>
        <w:ind w:left="720" w:hanging="720"/>
        <w:rPr>
          <w:ins w:id="2497" w:author="Hong Qin" w:date="2012-04-22T17:19:00Z"/>
          <w:rFonts w:ascii="Calibri" w:hAnsi="Calibri" w:cs="Arial"/>
          <w:noProof/>
          <w:szCs w:val="20"/>
        </w:rPr>
      </w:pPr>
    </w:p>
    <w:p w:rsidR="00AC5D1A" w:rsidRPr="00AC5D1A" w:rsidDel="00CF32D4" w:rsidRDefault="00AC5D1A" w:rsidP="00AC5D1A">
      <w:pPr>
        <w:spacing w:after="0" w:line="240" w:lineRule="auto"/>
        <w:ind w:left="720" w:hanging="720"/>
        <w:rPr>
          <w:del w:id="2498" w:author="Hong Qin" w:date="2012-04-22T17:05:00Z"/>
          <w:rFonts w:ascii="Calibri" w:hAnsi="Calibri" w:cs="Arial"/>
          <w:noProof/>
          <w:szCs w:val="20"/>
        </w:rPr>
      </w:pPr>
      <w:del w:id="2499" w:author="Hong Qin" w:date="2012-04-22T17:05:00Z">
        <w:r w:rsidRPr="00AC5D1A" w:rsidDel="00CF32D4">
          <w:rPr>
            <w:rFonts w:ascii="Calibri" w:hAnsi="Calibri" w:cs="Arial"/>
            <w:noProof/>
            <w:szCs w:val="20"/>
          </w:rPr>
          <w:delText>B</w:delText>
        </w:r>
        <w:r w:rsidRPr="00AC5D1A" w:rsidDel="00CF32D4">
          <w:rPr>
            <w:rFonts w:ascii="Calibri" w:hAnsi="Calibri" w:cs="Arial"/>
            <w:smallCaps/>
            <w:noProof/>
            <w:szCs w:val="20"/>
          </w:rPr>
          <w:delText xml:space="preserve">lagosklonny, </w:delText>
        </w:r>
        <w:r w:rsidRPr="00AC5D1A" w:rsidDel="00CF32D4">
          <w:rPr>
            <w:rFonts w:ascii="Calibri" w:hAnsi="Calibri" w:cs="Arial"/>
            <w:noProof/>
            <w:szCs w:val="20"/>
          </w:rPr>
          <w:delText xml:space="preserve">M. V., 2008 Aging: ROS or TOR. Cell Cycle </w:delText>
        </w:r>
        <w:r w:rsidRPr="00AC5D1A" w:rsidDel="00CF32D4">
          <w:rPr>
            <w:rFonts w:ascii="Calibri" w:hAnsi="Calibri" w:cs="Arial"/>
            <w:b/>
            <w:noProof/>
            <w:szCs w:val="20"/>
          </w:rPr>
          <w:delText>7:</w:delText>
        </w:r>
        <w:r w:rsidRPr="00AC5D1A" w:rsidDel="00CF32D4">
          <w:rPr>
            <w:rFonts w:ascii="Calibri" w:hAnsi="Calibri" w:cs="Arial"/>
            <w:noProof/>
            <w:szCs w:val="20"/>
          </w:rPr>
          <w:delText xml:space="preserve"> 3344-3354.</w:delText>
        </w:r>
        <w:bookmarkEnd w:id="1913"/>
      </w:del>
    </w:p>
    <w:p w:rsidR="00AC5D1A" w:rsidRPr="00AC5D1A" w:rsidDel="00CF32D4" w:rsidRDefault="00AC5D1A" w:rsidP="00AC5D1A">
      <w:pPr>
        <w:spacing w:after="0" w:line="240" w:lineRule="auto"/>
        <w:ind w:left="720" w:hanging="720"/>
        <w:rPr>
          <w:del w:id="2500" w:author="Hong Qin" w:date="2012-04-22T17:05:00Z"/>
          <w:rFonts w:ascii="Calibri" w:hAnsi="Calibri" w:cs="Arial"/>
          <w:noProof/>
          <w:szCs w:val="20"/>
        </w:rPr>
      </w:pPr>
      <w:bookmarkStart w:id="2501" w:name="_ENREF_2"/>
      <w:del w:id="2502" w:author="Hong Qin" w:date="2012-04-22T17:05:00Z">
        <w:r w:rsidRPr="00AC5D1A" w:rsidDel="00CF32D4">
          <w:rPr>
            <w:rFonts w:ascii="Calibri" w:hAnsi="Calibri" w:cs="Arial"/>
            <w:noProof/>
            <w:szCs w:val="20"/>
          </w:rPr>
          <w:delText>D</w:delText>
        </w:r>
        <w:r w:rsidRPr="00AC5D1A" w:rsidDel="00CF32D4">
          <w:rPr>
            <w:rFonts w:ascii="Calibri" w:hAnsi="Calibri" w:cs="Arial"/>
            <w:smallCaps/>
            <w:noProof/>
            <w:szCs w:val="20"/>
          </w:rPr>
          <w:delText xml:space="preserve">efossez, </w:delText>
        </w:r>
        <w:r w:rsidRPr="00AC5D1A" w:rsidDel="00CF32D4">
          <w:rPr>
            <w:rFonts w:ascii="Calibri" w:hAnsi="Calibri" w:cs="Arial"/>
            <w:noProof/>
            <w:szCs w:val="20"/>
          </w:rPr>
          <w:delText>P. A., P. U. P</w:delText>
        </w:r>
        <w:r w:rsidRPr="00AC5D1A" w:rsidDel="00CF32D4">
          <w:rPr>
            <w:rFonts w:ascii="Calibri" w:hAnsi="Calibri" w:cs="Arial"/>
            <w:smallCaps/>
            <w:noProof/>
            <w:szCs w:val="20"/>
          </w:rPr>
          <w:delText>ark</w:delText>
        </w:r>
        <w:r w:rsidRPr="00AC5D1A" w:rsidDel="00CF32D4">
          <w:rPr>
            <w:rFonts w:ascii="Calibri" w:hAnsi="Calibri" w:cs="Arial"/>
            <w:noProof/>
            <w:szCs w:val="20"/>
          </w:rPr>
          <w:delText xml:space="preserve"> and L. G</w:delText>
        </w:r>
        <w:r w:rsidRPr="00AC5D1A" w:rsidDel="00CF32D4">
          <w:rPr>
            <w:rFonts w:ascii="Calibri" w:hAnsi="Calibri" w:cs="Arial"/>
            <w:smallCaps/>
            <w:noProof/>
            <w:szCs w:val="20"/>
          </w:rPr>
          <w:delText>uarente</w:delText>
        </w:r>
        <w:r w:rsidRPr="00AC5D1A" w:rsidDel="00CF32D4">
          <w:rPr>
            <w:rFonts w:ascii="Calibri" w:hAnsi="Calibri" w:cs="Arial"/>
            <w:noProof/>
            <w:szCs w:val="20"/>
          </w:rPr>
          <w:delText xml:space="preserve">, 1998 Vicious circles: a mechanism for yeast aging. Curr Opin Microbiol </w:delText>
        </w:r>
        <w:r w:rsidRPr="00AC5D1A" w:rsidDel="00CF32D4">
          <w:rPr>
            <w:rFonts w:ascii="Calibri" w:hAnsi="Calibri" w:cs="Arial"/>
            <w:b/>
            <w:noProof/>
            <w:szCs w:val="20"/>
          </w:rPr>
          <w:delText>1:</w:delText>
        </w:r>
        <w:r w:rsidRPr="00AC5D1A" w:rsidDel="00CF32D4">
          <w:rPr>
            <w:rFonts w:ascii="Calibri" w:hAnsi="Calibri" w:cs="Arial"/>
            <w:noProof/>
            <w:szCs w:val="20"/>
          </w:rPr>
          <w:delText xml:space="preserve"> 707-711.</w:delText>
        </w:r>
        <w:bookmarkEnd w:id="2501"/>
      </w:del>
    </w:p>
    <w:p w:rsidR="00AC5D1A" w:rsidRPr="00AC5D1A" w:rsidDel="00CF32D4" w:rsidRDefault="00AC5D1A" w:rsidP="00AC5D1A">
      <w:pPr>
        <w:spacing w:after="0" w:line="240" w:lineRule="auto"/>
        <w:ind w:left="720" w:hanging="720"/>
        <w:rPr>
          <w:del w:id="2503" w:author="Hong Qin" w:date="2012-04-22T17:05:00Z"/>
          <w:rFonts w:ascii="Calibri" w:hAnsi="Calibri" w:cs="Arial"/>
          <w:noProof/>
          <w:szCs w:val="20"/>
        </w:rPr>
      </w:pPr>
      <w:bookmarkStart w:id="2504" w:name="_ENREF_3"/>
      <w:del w:id="2505" w:author="Hong Qin" w:date="2012-04-22T17:05:00Z">
        <w:r w:rsidRPr="00AC5D1A" w:rsidDel="00CF32D4">
          <w:rPr>
            <w:rFonts w:ascii="Calibri" w:hAnsi="Calibri" w:cs="Arial"/>
            <w:noProof/>
            <w:szCs w:val="20"/>
          </w:rPr>
          <w:delText>G</w:delText>
        </w:r>
        <w:r w:rsidRPr="00AC5D1A" w:rsidDel="00CF32D4">
          <w:rPr>
            <w:rFonts w:ascii="Calibri" w:hAnsi="Calibri" w:cs="Arial"/>
            <w:smallCaps/>
            <w:noProof/>
            <w:szCs w:val="20"/>
          </w:rPr>
          <w:delText xml:space="preserve">ompertz, </w:delText>
        </w:r>
        <w:r w:rsidRPr="00AC5D1A" w:rsidDel="00CF32D4">
          <w:rPr>
            <w:rFonts w:ascii="Calibri" w:hAnsi="Calibri" w:cs="Arial"/>
            <w:noProof/>
            <w:szCs w:val="20"/>
          </w:rPr>
          <w:delText xml:space="preserve">B., 1825 On the Nature of the Function Expressive of the Law of Human Mortality, and on a New Mode of Determining the Value of Life Contingencies. Philosophical Transactions of the Royal Society of London </w:delText>
        </w:r>
        <w:r w:rsidRPr="00AC5D1A" w:rsidDel="00CF32D4">
          <w:rPr>
            <w:rFonts w:ascii="Calibri" w:hAnsi="Calibri" w:cs="Arial"/>
            <w:b/>
            <w:noProof/>
            <w:szCs w:val="20"/>
          </w:rPr>
          <w:delText>115:</w:delText>
        </w:r>
        <w:r w:rsidRPr="00AC5D1A" w:rsidDel="00CF32D4">
          <w:rPr>
            <w:rFonts w:ascii="Calibri" w:hAnsi="Calibri" w:cs="Arial"/>
            <w:noProof/>
            <w:szCs w:val="20"/>
          </w:rPr>
          <w:delText xml:space="preserve"> 513-585.</w:delText>
        </w:r>
        <w:bookmarkEnd w:id="2504"/>
      </w:del>
    </w:p>
    <w:p w:rsidR="00AC5D1A" w:rsidRPr="00AC5D1A" w:rsidDel="00CF32D4" w:rsidRDefault="00AC5D1A" w:rsidP="00AC5D1A">
      <w:pPr>
        <w:spacing w:after="0" w:line="240" w:lineRule="auto"/>
        <w:ind w:left="720" w:hanging="720"/>
        <w:rPr>
          <w:del w:id="2506" w:author="Hong Qin" w:date="2012-04-22T17:05:00Z"/>
          <w:rFonts w:ascii="Calibri" w:hAnsi="Calibri" w:cs="Arial"/>
          <w:noProof/>
          <w:szCs w:val="20"/>
        </w:rPr>
      </w:pPr>
      <w:bookmarkStart w:id="2507" w:name="_ENREF_4"/>
      <w:del w:id="2508" w:author="Hong Qin" w:date="2012-04-22T17:05:00Z">
        <w:r w:rsidRPr="00AC5D1A" w:rsidDel="00CF32D4">
          <w:rPr>
            <w:rFonts w:ascii="Calibri" w:hAnsi="Calibri" w:cs="Arial"/>
            <w:noProof/>
            <w:szCs w:val="20"/>
          </w:rPr>
          <w:delText>G</w:delText>
        </w:r>
        <w:r w:rsidRPr="00AC5D1A" w:rsidDel="00CF32D4">
          <w:rPr>
            <w:rFonts w:ascii="Calibri" w:hAnsi="Calibri" w:cs="Arial"/>
            <w:smallCaps/>
            <w:noProof/>
            <w:szCs w:val="20"/>
          </w:rPr>
          <w:delText xml:space="preserve">ravel, </w:delText>
        </w:r>
        <w:r w:rsidRPr="00AC5D1A" w:rsidDel="00CF32D4">
          <w:rPr>
            <w:rFonts w:ascii="Calibri" w:hAnsi="Calibri" w:cs="Arial"/>
            <w:noProof/>
            <w:szCs w:val="20"/>
          </w:rPr>
          <w:delText>S., and S. P. J</w:delText>
        </w:r>
        <w:r w:rsidRPr="00AC5D1A" w:rsidDel="00CF32D4">
          <w:rPr>
            <w:rFonts w:ascii="Calibri" w:hAnsi="Calibri" w:cs="Arial"/>
            <w:smallCaps/>
            <w:noProof/>
            <w:szCs w:val="20"/>
          </w:rPr>
          <w:delText>ackson</w:delText>
        </w:r>
        <w:r w:rsidRPr="00AC5D1A" w:rsidDel="00CF32D4">
          <w:rPr>
            <w:rFonts w:ascii="Calibri" w:hAnsi="Calibri" w:cs="Arial"/>
            <w:noProof/>
            <w:szCs w:val="20"/>
          </w:rPr>
          <w:delText xml:space="preserve">, 2003 Increased genome instability in aging yeast. Cell </w:delText>
        </w:r>
        <w:r w:rsidRPr="00AC5D1A" w:rsidDel="00CF32D4">
          <w:rPr>
            <w:rFonts w:ascii="Calibri" w:hAnsi="Calibri" w:cs="Arial"/>
            <w:b/>
            <w:noProof/>
            <w:szCs w:val="20"/>
          </w:rPr>
          <w:delText>115:</w:delText>
        </w:r>
        <w:r w:rsidRPr="00AC5D1A" w:rsidDel="00CF32D4">
          <w:rPr>
            <w:rFonts w:ascii="Calibri" w:hAnsi="Calibri" w:cs="Arial"/>
            <w:noProof/>
            <w:szCs w:val="20"/>
          </w:rPr>
          <w:delText xml:space="preserve"> 1-2.</w:delText>
        </w:r>
        <w:bookmarkEnd w:id="2507"/>
      </w:del>
    </w:p>
    <w:p w:rsidR="00AC5D1A" w:rsidRPr="00AC5D1A" w:rsidDel="00CF32D4" w:rsidRDefault="00AC5D1A" w:rsidP="00AC5D1A">
      <w:pPr>
        <w:spacing w:after="0" w:line="240" w:lineRule="auto"/>
        <w:ind w:left="720" w:hanging="720"/>
        <w:rPr>
          <w:del w:id="2509" w:author="Hong Qin" w:date="2012-04-22T17:05:00Z"/>
          <w:rFonts w:ascii="Calibri" w:hAnsi="Calibri" w:cs="Arial"/>
          <w:noProof/>
          <w:szCs w:val="20"/>
        </w:rPr>
      </w:pPr>
      <w:bookmarkStart w:id="2510" w:name="_ENREF_5"/>
      <w:del w:id="2511" w:author="Hong Qin" w:date="2012-04-22T17:05:00Z">
        <w:r w:rsidRPr="00AC5D1A" w:rsidDel="00CF32D4">
          <w:rPr>
            <w:rFonts w:ascii="Calibri" w:hAnsi="Calibri" w:cs="Arial"/>
            <w:noProof/>
            <w:szCs w:val="20"/>
          </w:rPr>
          <w:delText>H</w:delText>
        </w:r>
        <w:r w:rsidRPr="00AC5D1A" w:rsidDel="00CF32D4">
          <w:rPr>
            <w:rFonts w:ascii="Calibri" w:hAnsi="Calibri" w:cs="Arial"/>
            <w:smallCaps/>
            <w:noProof/>
            <w:szCs w:val="20"/>
          </w:rPr>
          <w:delText xml:space="preserve">arman, </w:delText>
        </w:r>
        <w:r w:rsidRPr="00AC5D1A" w:rsidDel="00CF32D4">
          <w:rPr>
            <w:rFonts w:ascii="Calibri" w:hAnsi="Calibri" w:cs="Arial"/>
            <w:noProof/>
            <w:szCs w:val="20"/>
          </w:rPr>
          <w:delText xml:space="preserve">D., 1956 Aging: a theory based on free radical and radiation chemistry. J Gerontol </w:delText>
        </w:r>
        <w:r w:rsidRPr="00AC5D1A" w:rsidDel="00CF32D4">
          <w:rPr>
            <w:rFonts w:ascii="Calibri" w:hAnsi="Calibri" w:cs="Arial"/>
            <w:b/>
            <w:noProof/>
            <w:szCs w:val="20"/>
          </w:rPr>
          <w:delText>11:</w:delText>
        </w:r>
        <w:r w:rsidRPr="00AC5D1A" w:rsidDel="00CF32D4">
          <w:rPr>
            <w:rFonts w:ascii="Calibri" w:hAnsi="Calibri" w:cs="Arial"/>
            <w:noProof/>
            <w:szCs w:val="20"/>
          </w:rPr>
          <w:delText xml:space="preserve"> 298-300.</w:delText>
        </w:r>
        <w:bookmarkEnd w:id="2510"/>
      </w:del>
    </w:p>
    <w:p w:rsidR="00AC5D1A" w:rsidRPr="00AC5D1A" w:rsidDel="00CF32D4" w:rsidRDefault="00AC5D1A" w:rsidP="00AC5D1A">
      <w:pPr>
        <w:spacing w:after="0" w:line="240" w:lineRule="auto"/>
        <w:ind w:left="720" w:hanging="720"/>
        <w:rPr>
          <w:del w:id="2512" w:author="Hong Qin" w:date="2012-04-22T17:05:00Z"/>
          <w:rFonts w:ascii="Calibri" w:hAnsi="Calibri" w:cs="Arial"/>
          <w:noProof/>
          <w:szCs w:val="20"/>
        </w:rPr>
      </w:pPr>
      <w:bookmarkStart w:id="2513" w:name="_ENREF_6"/>
      <w:del w:id="2514" w:author="Hong Qin" w:date="2012-04-22T17:05:00Z">
        <w:r w:rsidRPr="00AC5D1A" w:rsidDel="00CF32D4">
          <w:rPr>
            <w:rFonts w:ascii="Calibri" w:hAnsi="Calibri" w:cs="Arial"/>
            <w:noProof/>
            <w:szCs w:val="20"/>
          </w:rPr>
          <w:delText>H</w:delText>
        </w:r>
        <w:r w:rsidRPr="00AC5D1A" w:rsidDel="00CF32D4">
          <w:rPr>
            <w:rFonts w:ascii="Calibri" w:hAnsi="Calibri" w:cs="Arial"/>
            <w:smallCaps/>
            <w:noProof/>
            <w:szCs w:val="20"/>
          </w:rPr>
          <w:delText xml:space="preserve">iraoka, </w:delText>
        </w:r>
        <w:r w:rsidRPr="00AC5D1A" w:rsidDel="00CF32D4">
          <w:rPr>
            <w:rFonts w:ascii="Calibri" w:hAnsi="Calibri" w:cs="Arial"/>
            <w:noProof/>
            <w:szCs w:val="20"/>
          </w:rPr>
          <w:delText>M., K. W</w:delText>
        </w:r>
        <w:r w:rsidRPr="00AC5D1A" w:rsidDel="00CF32D4">
          <w:rPr>
            <w:rFonts w:ascii="Calibri" w:hAnsi="Calibri" w:cs="Arial"/>
            <w:smallCaps/>
            <w:noProof/>
            <w:szCs w:val="20"/>
          </w:rPr>
          <w:delText>atanabe</w:delText>
        </w:r>
        <w:r w:rsidRPr="00AC5D1A" w:rsidDel="00CF32D4">
          <w:rPr>
            <w:rFonts w:ascii="Calibri" w:hAnsi="Calibri" w:cs="Arial"/>
            <w:noProof/>
            <w:szCs w:val="20"/>
          </w:rPr>
          <w:delText>, K. U</w:delText>
        </w:r>
        <w:r w:rsidRPr="00AC5D1A" w:rsidDel="00CF32D4">
          <w:rPr>
            <w:rFonts w:ascii="Calibri" w:hAnsi="Calibri" w:cs="Arial"/>
            <w:smallCaps/>
            <w:noProof/>
            <w:szCs w:val="20"/>
          </w:rPr>
          <w:delText>mezu</w:delText>
        </w:r>
        <w:r w:rsidRPr="00AC5D1A" w:rsidDel="00CF32D4">
          <w:rPr>
            <w:rFonts w:ascii="Calibri" w:hAnsi="Calibri" w:cs="Arial"/>
            <w:noProof/>
            <w:szCs w:val="20"/>
          </w:rPr>
          <w:delText xml:space="preserve"> and H. M</w:delText>
        </w:r>
        <w:r w:rsidRPr="00AC5D1A" w:rsidDel="00CF32D4">
          <w:rPr>
            <w:rFonts w:ascii="Calibri" w:hAnsi="Calibri" w:cs="Arial"/>
            <w:smallCaps/>
            <w:noProof/>
            <w:szCs w:val="20"/>
          </w:rPr>
          <w:delText>aki</w:delText>
        </w:r>
        <w:r w:rsidRPr="00AC5D1A" w:rsidDel="00CF32D4">
          <w:rPr>
            <w:rFonts w:ascii="Calibri" w:hAnsi="Calibri" w:cs="Arial"/>
            <w:noProof/>
            <w:szCs w:val="20"/>
          </w:rPr>
          <w:delText xml:space="preserve">, 2000 Spontaneous loss of heterozygosity in diploid Saccharomyces cerevisiae cells. Genetics </w:delText>
        </w:r>
        <w:r w:rsidRPr="00AC5D1A" w:rsidDel="00CF32D4">
          <w:rPr>
            <w:rFonts w:ascii="Calibri" w:hAnsi="Calibri" w:cs="Arial"/>
            <w:b/>
            <w:noProof/>
            <w:szCs w:val="20"/>
          </w:rPr>
          <w:delText>156:</w:delText>
        </w:r>
        <w:r w:rsidRPr="00AC5D1A" w:rsidDel="00CF32D4">
          <w:rPr>
            <w:rFonts w:ascii="Calibri" w:hAnsi="Calibri" w:cs="Arial"/>
            <w:noProof/>
            <w:szCs w:val="20"/>
          </w:rPr>
          <w:delText xml:space="preserve"> 1531-1548.</w:delText>
        </w:r>
        <w:bookmarkEnd w:id="2513"/>
      </w:del>
    </w:p>
    <w:p w:rsidR="00AC5D1A" w:rsidRPr="00AC5D1A" w:rsidDel="00CF32D4" w:rsidRDefault="00AC5D1A" w:rsidP="00AC5D1A">
      <w:pPr>
        <w:spacing w:after="0" w:line="240" w:lineRule="auto"/>
        <w:ind w:left="720" w:hanging="720"/>
        <w:rPr>
          <w:del w:id="2515" w:author="Hong Qin" w:date="2012-04-22T17:05:00Z"/>
          <w:rFonts w:ascii="Calibri" w:hAnsi="Calibri" w:cs="Arial"/>
          <w:noProof/>
          <w:szCs w:val="20"/>
        </w:rPr>
      </w:pPr>
      <w:bookmarkStart w:id="2516" w:name="_ENREF_7"/>
      <w:del w:id="2517" w:author="Hong Qin" w:date="2012-04-22T17:05:00Z">
        <w:r w:rsidRPr="00AC5D1A" w:rsidDel="00CF32D4">
          <w:rPr>
            <w:rFonts w:ascii="Calibri" w:hAnsi="Calibri" w:cs="Arial"/>
            <w:noProof/>
            <w:szCs w:val="20"/>
          </w:rPr>
          <w:delText>K</w:delText>
        </w:r>
        <w:r w:rsidRPr="00AC5D1A" w:rsidDel="00CF32D4">
          <w:rPr>
            <w:rFonts w:ascii="Calibri" w:hAnsi="Calibri" w:cs="Arial"/>
            <w:smallCaps/>
            <w:noProof/>
            <w:szCs w:val="20"/>
          </w:rPr>
          <w:delText xml:space="preserve">irkwood, </w:delText>
        </w:r>
        <w:r w:rsidRPr="00AC5D1A" w:rsidDel="00CF32D4">
          <w:rPr>
            <w:rFonts w:ascii="Calibri" w:hAnsi="Calibri" w:cs="Arial"/>
            <w:noProof/>
            <w:szCs w:val="20"/>
          </w:rPr>
          <w:delText xml:space="preserve">T. B., 1977 Evolution of ageing. Nature </w:delText>
        </w:r>
        <w:r w:rsidRPr="00AC5D1A" w:rsidDel="00CF32D4">
          <w:rPr>
            <w:rFonts w:ascii="Calibri" w:hAnsi="Calibri" w:cs="Arial"/>
            <w:b/>
            <w:noProof/>
            <w:szCs w:val="20"/>
          </w:rPr>
          <w:delText>270:</w:delText>
        </w:r>
        <w:r w:rsidRPr="00AC5D1A" w:rsidDel="00CF32D4">
          <w:rPr>
            <w:rFonts w:ascii="Calibri" w:hAnsi="Calibri" w:cs="Arial"/>
            <w:noProof/>
            <w:szCs w:val="20"/>
          </w:rPr>
          <w:delText xml:space="preserve"> 301-304.</w:delText>
        </w:r>
        <w:bookmarkEnd w:id="2516"/>
      </w:del>
    </w:p>
    <w:p w:rsidR="00AC5D1A" w:rsidRPr="00AC5D1A" w:rsidDel="00CF32D4" w:rsidRDefault="00AC5D1A" w:rsidP="00AC5D1A">
      <w:pPr>
        <w:spacing w:after="0" w:line="240" w:lineRule="auto"/>
        <w:ind w:left="720" w:hanging="720"/>
        <w:rPr>
          <w:del w:id="2518" w:author="Hong Qin" w:date="2012-04-22T17:05:00Z"/>
          <w:rFonts w:ascii="Calibri" w:hAnsi="Calibri" w:cs="Arial"/>
          <w:noProof/>
          <w:szCs w:val="20"/>
        </w:rPr>
      </w:pPr>
      <w:bookmarkStart w:id="2519" w:name="_ENREF_8"/>
      <w:del w:id="2520" w:author="Hong Qin" w:date="2012-04-22T17:05:00Z">
        <w:r w:rsidRPr="00AC5D1A" w:rsidDel="00CF32D4">
          <w:rPr>
            <w:rFonts w:ascii="Calibri" w:hAnsi="Calibri" w:cs="Arial"/>
            <w:noProof/>
            <w:szCs w:val="20"/>
          </w:rPr>
          <w:delText>M</w:delText>
        </w:r>
        <w:r w:rsidRPr="00AC5D1A" w:rsidDel="00CF32D4">
          <w:rPr>
            <w:rFonts w:ascii="Calibri" w:hAnsi="Calibri" w:cs="Arial"/>
            <w:smallCaps/>
            <w:noProof/>
            <w:szCs w:val="20"/>
          </w:rPr>
          <w:delText>c</w:delText>
        </w:r>
        <w:r w:rsidRPr="00AC5D1A" w:rsidDel="00CF32D4">
          <w:rPr>
            <w:rFonts w:ascii="Calibri" w:hAnsi="Calibri" w:cs="Arial"/>
            <w:noProof/>
            <w:szCs w:val="20"/>
          </w:rPr>
          <w:delText>M</w:delText>
        </w:r>
        <w:r w:rsidRPr="00AC5D1A" w:rsidDel="00CF32D4">
          <w:rPr>
            <w:rFonts w:ascii="Calibri" w:hAnsi="Calibri" w:cs="Arial"/>
            <w:smallCaps/>
            <w:noProof/>
            <w:szCs w:val="20"/>
          </w:rPr>
          <w:delText xml:space="preserve">urray, </w:delText>
        </w:r>
        <w:r w:rsidRPr="00AC5D1A" w:rsidDel="00CF32D4">
          <w:rPr>
            <w:rFonts w:ascii="Calibri" w:hAnsi="Calibri" w:cs="Arial"/>
            <w:noProof/>
            <w:szCs w:val="20"/>
          </w:rPr>
          <w:delText>M. A., and D. E. G</w:delText>
        </w:r>
        <w:r w:rsidRPr="00AC5D1A" w:rsidDel="00CF32D4">
          <w:rPr>
            <w:rFonts w:ascii="Calibri" w:hAnsi="Calibri" w:cs="Arial"/>
            <w:smallCaps/>
            <w:noProof/>
            <w:szCs w:val="20"/>
          </w:rPr>
          <w:delText>ottschling</w:delText>
        </w:r>
        <w:r w:rsidRPr="00AC5D1A" w:rsidDel="00CF32D4">
          <w:rPr>
            <w:rFonts w:ascii="Calibri" w:hAnsi="Calibri" w:cs="Arial"/>
            <w:noProof/>
            <w:szCs w:val="20"/>
          </w:rPr>
          <w:delText xml:space="preserve">, 2003 An age-induced switch to a hyper-recombinational state. Science </w:delText>
        </w:r>
        <w:r w:rsidRPr="00AC5D1A" w:rsidDel="00CF32D4">
          <w:rPr>
            <w:rFonts w:ascii="Calibri" w:hAnsi="Calibri" w:cs="Arial"/>
            <w:b/>
            <w:noProof/>
            <w:szCs w:val="20"/>
          </w:rPr>
          <w:delText>301:</w:delText>
        </w:r>
        <w:r w:rsidRPr="00AC5D1A" w:rsidDel="00CF32D4">
          <w:rPr>
            <w:rFonts w:ascii="Calibri" w:hAnsi="Calibri" w:cs="Arial"/>
            <w:noProof/>
            <w:szCs w:val="20"/>
          </w:rPr>
          <w:delText xml:space="preserve"> 1908-1911.</w:delText>
        </w:r>
        <w:bookmarkEnd w:id="2519"/>
      </w:del>
    </w:p>
    <w:p w:rsidR="00AC5D1A" w:rsidRPr="00AC5D1A" w:rsidDel="00CF32D4" w:rsidRDefault="00AC5D1A" w:rsidP="00AC5D1A">
      <w:pPr>
        <w:spacing w:after="0" w:line="240" w:lineRule="auto"/>
        <w:ind w:left="720" w:hanging="720"/>
        <w:rPr>
          <w:del w:id="2521" w:author="Hong Qin" w:date="2012-04-22T17:05:00Z"/>
          <w:rFonts w:ascii="Calibri" w:hAnsi="Calibri" w:cs="Arial"/>
          <w:noProof/>
          <w:szCs w:val="20"/>
        </w:rPr>
      </w:pPr>
      <w:bookmarkStart w:id="2522" w:name="_ENREF_9"/>
      <w:del w:id="2523" w:author="Hong Qin" w:date="2012-04-22T17:05:00Z">
        <w:r w:rsidRPr="00AC5D1A" w:rsidDel="00CF32D4">
          <w:rPr>
            <w:rFonts w:ascii="Calibri" w:hAnsi="Calibri" w:cs="Arial"/>
            <w:noProof/>
            <w:szCs w:val="20"/>
          </w:rPr>
          <w:delText>M</w:delText>
        </w:r>
        <w:r w:rsidRPr="00AC5D1A" w:rsidDel="00CF32D4">
          <w:rPr>
            <w:rFonts w:ascii="Calibri" w:hAnsi="Calibri" w:cs="Arial"/>
            <w:smallCaps/>
            <w:noProof/>
            <w:szCs w:val="20"/>
          </w:rPr>
          <w:delText>c</w:delText>
        </w:r>
        <w:r w:rsidRPr="00AC5D1A" w:rsidDel="00CF32D4">
          <w:rPr>
            <w:rFonts w:ascii="Calibri" w:hAnsi="Calibri" w:cs="Arial"/>
            <w:noProof/>
            <w:szCs w:val="20"/>
          </w:rPr>
          <w:delText>M</w:delText>
        </w:r>
        <w:r w:rsidRPr="00AC5D1A" w:rsidDel="00CF32D4">
          <w:rPr>
            <w:rFonts w:ascii="Calibri" w:hAnsi="Calibri" w:cs="Arial"/>
            <w:smallCaps/>
            <w:noProof/>
            <w:szCs w:val="20"/>
          </w:rPr>
          <w:delText xml:space="preserve">urray, </w:delText>
        </w:r>
        <w:r w:rsidRPr="00AC5D1A" w:rsidDel="00CF32D4">
          <w:rPr>
            <w:rFonts w:ascii="Calibri" w:hAnsi="Calibri" w:cs="Arial"/>
            <w:noProof/>
            <w:szCs w:val="20"/>
          </w:rPr>
          <w:delText>M. A., and D. E. G</w:delText>
        </w:r>
        <w:r w:rsidRPr="00AC5D1A" w:rsidDel="00CF32D4">
          <w:rPr>
            <w:rFonts w:ascii="Calibri" w:hAnsi="Calibri" w:cs="Arial"/>
            <w:smallCaps/>
            <w:noProof/>
            <w:szCs w:val="20"/>
          </w:rPr>
          <w:delText>ottschling</w:delText>
        </w:r>
        <w:r w:rsidRPr="00AC5D1A" w:rsidDel="00CF32D4">
          <w:rPr>
            <w:rFonts w:ascii="Calibri" w:hAnsi="Calibri" w:cs="Arial"/>
            <w:noProof/>
            <w:szCs w:val="20"/>
          </w:rPr>
          <w:delText xml:space="preserve">, 2004 Aging and genetic instability in yeast. Curr Opin Microbiol </w:delText>
        </w:r>
        <w:r w:rsidRPr="00AC5D1A" w:rsidDel="00CF32D4">
          <w:rPr>
            <w:rFonts w:ascii="Calibri" w:hAnsi="Calibri" w:cs="Arial"/>
            <w:b/>
            <w:noProof/>
            <w:szCs w:val="20"/>
          </w:rPr>
          <w:delText>7:</w:delText>
        </w:r>
        <w:r w:rsidRPr="00AC5D1A" w:rsidDel="00CF32D4">
          <w:rPr>
            <w:rFonts w:ascii="Calibri" w:hAnsi="Calibri" w:cs="Arial"/>
            <w:noProof/>
            <w:szCs w:val="20"/>
          </w:rPr>
          <w:delText xml:space="preserve"> 673-679.</w:delText>
        </w:r>
        <w:bookmarkEnd w:id="2522"/>
      </w:del>
    </w:p>
    <w:p w:rsidR="00AC5D1A" w:rsidRPr="00AC5D1A" w:rsidDel="00CF32D4" w:rsidRDefault="00AC5D1A" w:rsidP="00AC5D1A">
      <w:pPr>
        <w:spacing w:after="0" w:line="240" w:lineRule="auto"/>
        <w:ind w:left="720" w:hanging="720"/>
        <w:rPr>
          <w:del w:id="2524" w:author="Hong Qin" w:date="2012-04-22T17:05:00Z"/>
          <w:rFonts w:ascii="Calibri" w:hAnsi="Calibri" w:cs="Arial"/>
          <w:noProof/>
          <w:szCs w:val="20"/>
        </w:rPr>
      </w:pPr>
      <w:bookmarkStart w:id="2525" w:name="_ENREF_10"/>
      <w:del w:id="2526" w:author="Hong Qin" w:date="2012-04-22T17:05:00Z">
        <w:r w:rsidRPr="00AC5D1A" w:rsidDel="00CF32D4">
          <w:rPr>
            <w:rFonts w:ascii="Calibri" w:hAnsi="Calibri" w:cs="Arial"/>
            <w:noProof/>
            <w:szCs w:val="20"/>
          </w:rPr>
          <w:delText>M</w:delText>
        </w:r>
        <w:r w:rsidRPr="00AC5D1A" w:rsidDel="00CF32D4">
          <w:rPr>
            <w:rFonts w:ascii="Calibri" w:hAnsi="Calibri" w:cs="Arial"/>
            <w:smallCaps/>
            <w:noProof/>
            <w:szCs w:val="20"/>
          </w:rPr>
          <w:delText xml:space="preserve">edvedik, </w:delText>
        </w:r>
        <w:r w:rsidRPr="00AC5D1A" w:rsidDel="00CF32D4">
          <w:rPr>
            <w:rFonts w:ascii="Calibri" w:hAnsi="Calibri" w:cs="Arial"/>
            <w:noProof/>
            <w:szCs w:val="20"/>
          </w:rPr>
          <w:delText>O., and D. A. S</w:delText>
        </w:r>
        <w:r w:rsidRPr="00AC5D1A" w:rsidDel="00CF32D4">
          <w:rPr>
            <w:rFonts w:ascii="Calibri" w:hAnsi="Calibri" w:cs="Arial"/>
            <w:smallCaps/>
            <w:noProof/>
            <w:szCs w:val="20"/>
          </w:rPr>
          <w:delText>inclair</w:delText>
        </w:r>
        <w:r w:rsidRPr="00AC5D1A" w:rsidDel="00CF32D4">
          <w:rPr>
            <w:rFonts w:ascii="Calibri" w:hAnsi="Calibri" w:cs="Arial"/>
            <w:noProof/>
            <w:szCs w:val="20"/>
          </w:rPr>
          <w:delText xml:space="preserve">, 2007 Caloric restriction and life span determination of yeast cells. Methods Mol Biol </w:delText>
        </w:r>
        <w:r w:rsidRPr="00AC5D1A" w:rsidDel="00CF32D4">
          <w:rPr>
            <w:rFonts w:ascii="Calibri" w:hAnsi="Calibri" w:cs="Arial"/>
            <w:b/>
            <w:noProof/>
            <w:szCs w:val="20"/>
          </w:rPr>
          <w:delText>371:</w:delText>
        </w:r>
        <w:r w:rsidRPr="00AC5D1A" w:rsidDel="00CF32D4">
          <w:rPr>
            <w:rFonts w:ascii="Calibri" w:hAnsi="Calibri" w:cs="Arial"/>
            <w:noProof/>
            <w:szCs w:val="20"/>
          </w:rPr>
          <w:delText xml:space="preserve"> 97-109.</w:delText>
        </w:r>
        <w:bookmarkEnd w:id="2525"/>
      </w:del>
    </w:p>
    <w:p w:rsidR="00AC5D1A" w:rsidRPr="00AC5D1A" w:rsidDel="00CF32D4" w:rsidRDefault="00AC5D1A" w:rsidP="00AC5D1A">
      <w:pPr>
        <w:spacing w:after="0" w:line="240" w:lineRule="auto"/>
        <w:ind w:left="720" w:hanging="720"/>
        <w:rPr>
          <w:del w:id="2527" w:author="Hong Qin" w:date="2012-04-22T17:05:00Z"/>
          <w:rFonts w:ascii="Calibri" w:hAnsi="Calibri" w:cs="Arial"/>
          <w:noProof/>
          <w:szCs w:val="20"/>
        </w:rPr>
      </w:pPr>
      <w:bookmarkStart w:id="2528" w:name="_ENREF_11"/>
      <w:del w:id="2529" w:author="Hong Qin" w:date="2012-04-22T17:05:00Z">
        <w:r w:rsidRPr="00AC5D1A" w:rsidDel="00CF32D4">
          <w:rPr>
            <w:rFonts w:ascii="Calibri" w:hAnsi="Calibri" w:cs="Arial"/>
            <w:noProof/>
            <w:szCs w:val="20"/>
          </w:rPr>
          <w:delText>Q</w:delText>
        </w:r>
        <w:r w:rsidRPr="00AC5D1A" w:rsidDel="00CF32D4">
          <w:rPr>
            <w:rFonts w:ascii="Calibri" w:hAnsi="Calibri" w:cs="Arial"/>
            <w:smallCaps/>
            <w:noProof/>
            <w:szCs w:val="20"/>
          </w:rPr>
          <w:delText xml:space="preserve">in, </w:delText>
        </w:r>
        <w:r w:rsidRPr="00AC5D1A" w:rsidDel="00CF32D4">
          <w:rPr>
            <w:rFonts w:ascii="Calibri" w:hAnsi="Calibri" w:cs="Arial"/>
            <w:noProof/>
            <w:szCs w:val="20"/>
          </w:rPr>
          <w:delText>H., and M. L</w:delText>
        </w:r>
        <w:r w:rsidRPr="00AC5D1A" w:rsidDel="00CF32D4">
          <w:rPr>
            <w:rFonts w:ascii="Calibri" w:hAnsi="Calibri" w:cs="Arial"/>
            <w:smallCaps/>
            <w:noProof/>
            <w:szCs w:val="20"/>
          </w:rPr>
          <w:delText>u</w:delText>
        </w:r>
        <w:r w:rsidRPr="00AC5D1A" w:rsidDel="00CF32D4">
          <w:rPr>
            <w:rFonts w:ascii="Calibri" w:hAnsi="Calibri" w:cs="Arial"/>
            <w:noProof/>
            <w:szCs w:val="20"/>
          </w:rPr>
          <w:delText xml:space="preserve">, 2006 Natural variation in replicative and chronological life spans of Saccharomyces cerevisiae. Exp Gerontol </w:delText>
        </w:r>
        <w:r w:rsidRPr="00AC5D1A" w:rsidDel="00CF32D4">
          <w:rPr>
            <w:rFonts w:ascii="Calibri" w:hAnsi="Calibri" w:cs="Arial"/>
            <w:b/>
            <w:noProof/>
            <w:szCs w:val="20"/>
          </w:rPr>
          <w:delText>41:</w:delText>
        </w:r>
        <w:r w:rsidRPr="00AC5D1A" w:rsidDel="00CF32D4">
          <w:rPr>
            <w:rFonts w:ascii="Calibri" w:hAnsi="Calibri" w:cs="Arial"/>
            <w:noProof/>
            <w:szCs w:val="20"/>
          </w:rPr>
          <w:delText xml:space="preserve"> 448-456.</w:delText>
        </w:r>
        <w:bookmarkEnd w:id="2528"/>
      </w:del>
    </w:p>
    <w:p w:rsidR="00AC5D1A" w:rsidRPr="00AC5D1A" w:rsidDel="00CF32D4" w:rsidRDefault="00AC5D1A" w:rsidP="00AC5D1A">
      <w:pPr>
        <w:spacing w:after="0" w:line="240" w:lineRule="auto"/>
        <w:ind w:left="720" w:hanging="720"/>
        <w:rPr>
          <w:del w:id="2530" w:author="Hong Qin" w:date="2012-04-22T17:05:00Z"/>
          <w:rFonts w:ascii="Calibri" w:hAnsi="Calibri" w:cs="Arial"/>
          <w:noProof/>
          <w:szCs w:val="20"/>
        </w:rPr>
      </w:pPr>
      <w:bookmarkStart w:id="2531" w:name="_ENREF_12"/>
      <w:del w:id="2532" w:author="Hong Qin" w:date="2012-04-22T17:05:00Z">
        <w:r w:rsidRPr="00AC5D1A" w:rsidDel="00CF32D4">
          <w:rPr>
            <w:rFonts w:ascii="Calibri" w:hAnsi="Calibri" w:cs="Arial"/>
            <w:noProof/>
            <w:szCs w:val="20"/>
          </w:rPr>
          <w:delText>Q</w:delText>
        </w:r>
        <w:r w:rsidRPr="00AC5D1A" w:rsidDel="00CF32D4">
          <w:rPr>
            <w:rFonts w:ascii="Calibri" w:hAnsi="Calibri" w:cs="Arial"/>
            <w:smallCaps/>
            <w:noProof/>
            <w:szCs w:val="20"/>
          </w:rPr>
          <w:delText xml:space="preserve">in, </w:delText>
        </w:r>
        <w:r w:rsidRPr="00AC5D1A" w:rsidDel="00CF32D4">
          <w:rPr>
            <w:rFonts w:ascii="Calibri" w:hAnsi="Calibri" w:cs="Arial"/>
            <w:noProof/>
            <w:szCs w:val="20"/>
          </w:rPr>
          <w:delText>H., M. L</w:delText>
        </w:r>
        <w:r w:rsidRPr="00AC5D1A" w:rsidDel="00CF32D4">
          <w:rPr>
            <w:rFonts w:ascii="Calibri" w:hAnsi="Calibri" w:cs="Arial"/>
            <w:smallCaps/>
            <w:noProof/>
            <w:szCs w:val="20"/>
          </w:rPr>
          <w:delText>u</w:delText>
        </w:r>
        <w:r w:rsidRPr="00AC5D1A" w:rsidDel="00CF32D4">
          <w:rPr>
            <w:rFonts w:ascii="Calibri" w:hAnsi="Calibri" w:cs="Arial"/>
            <w:noProof/>
            <w:szCs w:val="20"/>
          </w:rPr>
          <w:delText xml:space="preserve"> and D. S. G</w:delText>
        </w:r>
        <w:r w:rsidRPr="00AC5D1A" w:rsidDel="00CF32D4">
          <w:rPr>
            <w:rFonts w:ascii="Calibri" w:hAnsi="Calibri" w:cs="Arial"/>
            <w:smallCaps/>
            <w:noProof/>
            <w:szCs w:val="20"/>
          </w:rPr>
          <w:delText>oldfarb</w:delText>
        </w:r>
        <w:r w:rsidRPr="00AC5D1A" w:rsidDel="00CF32D4">
          <w:rPr>
            <w:rFonts w:ascii="Calibri" w:hAnsi="Calibri" w:cs="Arial"/>
            <w:noProof/>
            <w:szCs w:val="20"/>
          </w:rPr>
          <w:delText xml:space="preserve">, 2008 Genomic instability is associated with natural life span variation in Saccharomyces cerevisiae. PLoS One </w:delText>
        </w:r>
        <w:r w:rsidRPr="00AC5D1A" w:rsidDel="00CF32D4">
          <w:rPr>
            <w:rFonts w:ascii="Calibri" w:hAnsi="Calibri" w:cs="Arial"/>
            <w:b/>
            <w:noProof/>
            <w:szCs w:val="20"/>
          </w:rPr>
          <w:delText>3:</w:delText>
        </w:r>
        <w:r w:rsidRPr="00AC5D1A" w:rsidDel="00CF32D4">
          <w:rPr>
            <w:rFonts w:ascii="Calibri" w:hAnsi="Calibri" w:cs="Arial"/>
            <w:noProof/>
            <w:szCs w:val="20"/>
          </w:rPr>
          <w:delText xml:space="preserve"> e2670.</w:delText>
        </w:r>
        <w:bookmarkEnd w:id="2531"/>
      </w:del>
    </w:p>
    <w:p w:rsidR="00AC5D1A" w:rsidRPr="00AC5D1A" w:rsidDel="00CF32D4" w:rsidRDefault="00AC5D1A" w:rsidP="00AC5D1A">
      <w:pPr>
        <w:spacing w:after="0" w:line="240" w:lineRule="auto"/>
        <w:ind w:left="720" w:hanging="720"/>
        <w:rPr>
          <w:del w:id="2533" w:author="Hong Qin" w:date="2012-04-22T17:05:00Z"/>
          <w:rFonts w:ascii="Calibri" w:hAnsi="Calibri" w:cs="Arial"/>
          <w:noProof/>
          <w:szCs w:val="20"/>
        </w:rPr>
      </w:pPr>
      <w:bookmarkStart w:id="2534" w:name="_ENREF_13"/>
      <w:del w:id="2535" w:author="Hong Qin" w:date="2012-04-22T17:05:00Z">
        <w:r w:rsidRPr="00AC5D1A" w:rsidDel="00CF32D4">
          <w:rPr>
            <w:rFonts w:ascii="Calibri" w:hAnsi="Calibri" w:cs="Arial"/>
            <w:noProof/>
            <w:szCs w:val="20"/>
          </w:rPr>
          <w:delText>R</w:delText>
        </w:r>
        <w:r w:rsidRPr="00AC5D1A" w:rsidDel="00CF32D4">
          <w:rPr>
            <w:rFonts w:ascii="Calibri" w:hAnsi="Calibri" w:cs="Arial"/>
            <w:smallCaps/>
            <w:noProof/>
            <w:szCs w:val="20"/>
          </w:rPr>
          <w:delText xml:space="preserve">ahman, </w:delText>
        </w:r>
        <w:r w:rsidRPr="00AC5D1A" w:rsidDel="00CF32D4">
          <w:rPr>
            <w:rFonts w:ascii="Calibri" w:hAnsi="Calibri" w:cs="Arial"/>
            <w:noProof/>
            <w:szCs w:val="20"/>
          </w:rPr>
          <w:delText xml:space="preserve">K., 2007 Studies on free radicals, antioxidants, and co-factors. Clin Interv Aging </w:delText>
        </w:r>
        <w:r w:rsidRPr="00AC5D1A" w:rsidDel="00CF32D4">
          <w:rPr>
            <w:rFonts w:ascii="Calibri" w:hAnsi="Calibri" w:cs="Arial"/>
            <w:b/>
            <w:noProof/>
            <w:szCs w:val="20"/>
          </w:rPr>
          <w:delText>2:</w:delText>
        </w:r>
        <w:r w:rsidRPr="00AC5D1A" w:rsidDel="00CF32D4">
          <w:rPr>
            <w:rFonts w:ascii="Calibri" w:hAnsi="Calibri" w:cs="Arial"/>
            <w:noProof/>
            <w:szCs w:val="20"/>
          </w:rPr>
          <w:delText xml:space="preserve"> 219-236.</w:delText>
        </w:r>
        <w:bookmarkEnd w:id="2534"/>
      </w:del>
    </w:p>
    <w:p w:rsidR="00AC5D1A" w:rsidRPr="00AC5D1A" w:rsidDel="00CF32D4" w:rsidRDefault="00AC5D1A" w:rsidP="00AC5D1A">
      <w:pPr>
        <w:spacing w:after="0" w:line="240" w:lineRule="auto"/>
        <w:ind w:left="720" w:hanging="720"/>
        <w:rPr>
          <w:del w:id="2536" w:author="Hong Qin" w:date="2012-04-22T17:05:00Z"/>
          <w:rFonts w:ascii="Calibri" w:hAnsi="Calibri" w:cs="Arial"/>
          <w:noProof/>
          <w:szCs w:val="20"/>
        </w:rPr>
      </w:pPr>
      <w:bookmarkStart w:id="2537" w:name="_ENREF_14"/>
      <w:del w:id="2538" w:author="Hong Qin" w:date="2012-04-22T17:05:00Z">
        <w:r w:rsidRPr="00AC5D1A" w:rsidDel="00CF32D4">
          <w:rPr>
            <w:rFonts w:ascii="Calibri" w:hAnsi="Calibri" w:cs="Arial"/>
            <w:noProof/>
            <w:szCs w:val="20"/>
          </w:rPr>
          <w:delText>R</w:delText>
        </w:r>
        <w:r w:rsidRPr="00AC5D1A" w:rsidDel="00CF32D4">
          <w:rPr>
            <w:rFonts w:ascii="Calibri" w:hAnsi="Calibri" w:cs="Arial"/>
            <w:smallCaps/>
            <w:noProof/>
            <w:szCs w:val="20"/>
          </w:rPr>
          <w:delText xml:space="preserve">istow, </w:delText>
        </w:r>
        <w:r w:rsidRPr="00AC5D1A" w:rsidDel="00CF32D4">
          <w:rPr>
            <w:rFonts w:ascii="Calibri" w:hAnsi="Calibri" w:cs="Arial"/>
            <w:noProof/>
            <w:szCs w:val="20"/>
          </w:rPr>
          <w:delText>M., and S. S</w:delText>
        </w:r>
        <w:r w:rsidRPr="00AC5D1A" w:rsidDel="00CF32D4">
          <w:rPr>
            <w:rFonts w:ascii="Calibri" w:hAnsi="Calibri" w:cs="Arial"/>
            <w:smallCaps/>
            <w:noProof/>
            <w:szCs w:val="20"/>
          </w:rPr>
          <w:delText>chmeisser</w:delText>
        </w:r>
        <w:r w:rsidRPr="00AC5D1A" w:rsidDel="00CF32D4">
          <w:rPr>
            <w:rFonts w:ascii="Calibri" w:hAnsi="Calibri" w:cs="Arial"/>
            <w:noProof/>
            <w:szCs w:val="20"/>
          </w:rPr>
          <w:delText xml:space="preserve">, 2011 Extending life span by increasing oxidative stress. Free Radic Biol Med </w:delText>
        </w:r>
        <w:r w:rsidRPr="00AC5D1A" w:rsidDel="00CF32D4">
          <w:rPr>
            <w:rFonts w:ascii="Calibri" w:hAnsi="Calibri" w:cs="Arial"/>
            <w:b/>
            <w:noProof/>
            <w:szCs w:val="20"/>
          </w:rPr>
          <w:delText>51:</w:delText>
        </w:r>
        <w:r w:rsidRPr="00AC5D1A" w:rsidDel="00CF32D4">
          <w:rPr>
            <w:rFonts w:ascii="Calibri" w:hAnsi="Calibri" w:cs="Arial"/>
            <w:noProof/>
            <w:szCs w:val="20"/>
          </w:rPr>
          <w:delText xml:space="preserve"> 327-336.</w:delText>
        </w:r>
        <w:bookmarkEnd w:id="2537"/>
      </w:del>
    </w:p>
    <w:p w:rsidR="00AC5D1A" w:rsidRPr="00AC5D1A" w:rsidDel="00CF32D4" w:rsidRDefault="00AC5D1A" w:rsidP="00AC5D1A">
      <w:pPr>
        <w:spacing w:after="0" w:line="240" w:lineRule="auto"/>
        <w:ind w:left="720" w:hanging="720"/>
        <w:rPr>
          <w:del w:id="2539" w:author="Hong Qin" w:date="2012-04-22T17:05:00Z"/>
          <w:rFonts w:ascii="Calibri" w:hAnsi="Calibri" w:cs="Arial"/>
          <w:noProof/>
          <w:szCs w:val="20"/>
        </w:rPr>
      </w:pPr>
      <w:bookmarkStart w:id="2540" w:name="_ENREF_15"/>
      <w:del w:id="2541" w:author="Hong Qin" w:date="2012-04-22T17:05:00Z">
        <w:r w:rsidRPr="00AC5D1A" w:rsidDel="00CF32D4">
          <w:rPr>
            <w:rFonts w:ascii="Calibri" w:hAnsi="Calibri" w:cs="Arial"/>
            <w:noProof/>
            <w:szCs w:val="20"/>
          </w:rPr>
          <w:delText>R</w:delText>
        </w:r>
        <w:r w:rsidRPr="00AC5D1A" w:rsidDel="00CF32D4">
          <w:rPr>
            <w:rFonts w:ascii="Calibri" w:hAnsi="Calibri" w:cs="Arial"/>
            <w:smallCaps/>
            <w:noProof/>
            <w:szCs w:val="20"/>
          </w:rPr>
          <w:delText xml:space="preserve">uckenstuhl, </w:delText>
        </w:r>
        <w:r w:rsidRPr="00AC5D1A" w:rsidDel="00CF32D4">
          <w:rPr>
            <w:rFonts w:ascii="Calibri" w:hAnsi="Calibri" w:cs="Arial"/>
            <w:noProof/>
            <w:szCs w:val="20"/>
          </w:rPr>
          <w:delText>C., D. C</w:delText>
        </w:r>
        <w:r w:rsidRPr="00AC5D1A" w:rsidDel="00CF32D4">
          <w:rPr>
            <w:rFonts w:ascii="Calibri" w:hAnsi="Calibri" w:cs="Arial"/>
            <w:smallCaps/>
            <w:noProof/>
            <w:szCs w:val="20"/>
          </w:rPr>
          <w:delText>armona-</w:delText>
        </w:r>
        <w:r w:rsidRPr="00AC5D1A" w:rsidDel="00CF32D4">
          <w:rPr>
            <w:rFonts w:ascii="Calibri" w:hAnsi="Calibri" w:cs="Arial"/>
            <w:noProof/>
            <w:szCs w:val="20"/>
          </w:rPr>
          <w:delText>G</w:delText>
        </w:r>
        <w:r w:rsidRPr="00AC5D1A" w:rsidDel="00CF32D4">
          <w:rPr>
            <w:rFonts w:ascii="Calibri" w:hAnsi="Calibri" w:cs="Arial"/>
            <w:smallCaps/>
            <w:noProof/>
            <w:szCs w:val="20"/>
          </w:rPr>
          <w:delText>utierrez</w:delText>
        </w:r>
        <w:r w:rsidRPr="00AC5D1A" w:rsidDel="00CF32D4">
          <w:rPr>
            <w:rFonts w:ascii="Calibri" w:hAnsi="Calibri" w:cs="Arial"/>
            <w:noProof/>
            <w:szCs w:val="20"/>
          </w:rPr>
          <w:delText xml:space="preserve"> and F. M</w:delText>
        </w:r>
        <w:r w:rsidRPr="00AC5D1A" w:rsidDel="00CF32D4">
          <w:rPr>
            <w:rFonts w:ascii="Calibri" w:hAnsi="Calibri" w:cs="Arial"/>
            <w:smallCaps/>
            <w:noProof/>
            <w:szCs w:val="20"/>
          </w:rPr>
          <w:delText>adeo</w:delText>
        </w:r>
        <w:r w:rsidRPr="00AC5D1A" w:rsidDel="00CF32D4">
          <w:rPr>
            <w:rFonts w:ascii="Calibri" w:hAnsi="Calibri" w:cs="Arial"/>
            <w:noProof/>
            <w:szCs w:val="20"/>
          </w:rPr>
          <w:delText xml:space="preserve">, 2010 The sweet taste of death: glucose triggers apoptosis during yeast chronological aging. Aging (Albany NY) </w:delText>
        </w:r>
        <w:r w:rsidRPr="00AC5D1A" w:rsidDel="00CF32D4">
          <w:rPr>
            <w:rFonts w:ascii="Calibri" w:hAnsi="Calibri" w:cs="Arial"/>
            <w:b/>
            <w:noProof/>
            <w:szCs w:val="20"/>
          </w:rPr>
          <w:delText>2:</w:delText>
        </w:r>
        <w:r w:rsidRPr="00AC5D1A" w:rsidDel="00CF32D4">
          <w:rPr>
            <w:rFonts w:ascii="Calibri" w:hAnsi="Calibri" w:cs="Arial"/>
            <w:noProof/>
            <w:szCs w:val="20"/>
          </w:rPr>
          <w:delText xml:space="preserve"> 643-649.</w:delText>
        </w:r>
        <w:bookmarkEnd w:id="2540"/>
      </w:del>
    </w:p>
    <w:p w:rsidR="00AC5D1A" w:rsidRPr="00AC5D1A" w:rsidDel="00CF32D4" w:rsidRDefault="00AC5D1A" w:rsidP="00AC5D1A">
      <w:pPr>
        <w:spacing w:after="0" w:line="240" w:lineRule="auto"/>
        <w:ind w:left="720" w:hanging="720"/>
        <w:rPr>
          <w:del w:id="2542" w:author="Hong Qin" w:date="2012-04-22T17:05:00Z"/>
          <w:rFonts w:ascii="Calibri" w:hAnsi="Calibri" w:cs="Arial"/>
          <w:noProof/>
          <w:szCs w:val="20"/>
        </w:rPr>
      </w:pPr>
      <w:bookmarkStart w:id="2543" w:name="_ENREF_16"/>
      <w:del w:id="2544" w:author="Hong Qin" w:date="2012-04-22T17:05:00Z">
        <w:r w:rsidRPr="00AC5D1A" w:rsidDel="00CF32D4">
          <w:rPr>
            <w:rFonts w:ascii="Calibri" w:hAnsi="Calibri" w:cs="Arial"/>
            <w:noProof/>
            <w:szCs w:val="20"/>
          </w:rPr>
          <w:delText>S</w:delText>
        </w:r>
        <w:r w:rsidRPr="00AC5D1A" w:rsidDel="00CF32D4">
          <w:rPr>
            <w:rFonts w:ascii="Calibri" w:hAnsi="Calibri" w:cs="Arial"/>
            <w:smallCaps/>
            <w:noProof/>
            <w:szCs w:val="20"/>
          </w:rPr>
          <w:delText xml:space="preserve">tanfel, </w:delText>
        </w:r>
        <w:r w:rsidRPr="00AC5D1A" w:rsidDel="00CF32D4">
          <w:rPr>
            <w:rFonts w:ascii="Calibri" w:hAnsi="Calibri" w:cs="Arial"/>
            <w:noProof/>
            <w:szCs w:val="20"/>
          </w:rPr>
          <w:delText>M. N., L. S. S</w:delText>
        </w:r>
        <w:r w:rsidRPr="00AC5D1A" w:rsidDel="00CF32D4">
          <w:rPr>
            <w:rFonts w:ascii="Calibri" w:hAnsi="Calibri" w:cs="Arial"/>
            <w:smallCaps/>
            <w:noProof/>
            <w:szCs w:val="20"/>
          </w:rPr>
          <w:delText>hamieh</w:delText>
        </w:r>
        <w:r w:rsidRPr="00AC5D1A" w:rsidDel="00CF32D4">
          <w:rPr>
            <w:rFonts w:ascii="Calibri" w:hAnsi="Calibri" w:cs="Arial"/>
            <w:noProof/>
            <w:szCs w:val="20"/>
          </w:rPr>
          <w:delText>, M. K</w:delText>
        </w:r>
        <w:r w:rsidRPr="00AC5D1A" w:rsidDel="00CF32D4">
          <w:rPr>
            <w:rFonts w:ascii="Calibri" w:hAnsi="Calibri" w:cs="Arial"/>
            <w:smallCaps/>
            <w:noProof/>
            <w:szCs w:val="20"/>
          </w:rPr>
          <w:delText>aeberlein</w:delText>
        </w:r>
        <w:r w:rsidRPr="00AC5D1A" w:rsidDel="00CF32D4">
          <w:rPr>
            <w:rFonts w:ascii="Calibri" w:hAnsi="Calibri" w:cs="Arial"/>
            <w:noProof/>
            <w:szCs w:val="20"/>
          </w:rPr>
          <w:delText xml:space="preserve"> and B. K. K</w:delText>
        </w:r>
        <w:r w:rsidRPr="00AC5D1A" w:rsidDel="00CF32D4">
          <w:rPr>
            <w:rFonts w:ascii="Calibri" w:hAnsi="Calibri" w:cs="Arial"/>
            <w:smallCaps/>
            <w:noProof/>
            <w:szCs w:val="20"/>
          </w:rPr>
          <w:delText>ennedy</w:delText>
        </w:r>
        <w:r w:rsidRPr="00AC5D1A" w:rsidDel="00CF32D4">
          <w:rPr>
            <w:rFonts w:ascii="Calibri" w:hAnsi="Calibri" w:cs="Arial"/>
            <w:noProof/>
            <w:szCs w:val="20"/>
          </w:rPr>
          <w:delText xml:space="preserve">, 2009 The TOR pathway comes of age. Biochim Biophys Acta </w:delText>
        </w:r>
        <w:r w:rsidRPr="00AC5D1A" w:rsidDel="00CF32D4">
          <w:rPr>
            <w:rFonts w:ascii="Calibri" w:hAnsi="Calibri" w:cs="Arial"/>
            <w:b/>
            <w:noProof/>
            <w:szCs w:val="20"/>
          </w:rPr>
          <w:delText>1790:</w:delText>
        </w:r>
        <w:r w:rsidRPr="00AC5D1A" w:rsidDel="00CF32D4">
          <w:rPr>
            <w:rFonts w:ascii="Calibri" w:hAnsi="Calibri" w:cs="Arial"/>
            <w:noProof/>
            <w:szCs w:val="20"/>
          </w:rPr>
          <w:delText xml:space="preserve"> 1067-1074.</w:delText>
        </w:r>
        <w:bookmarkEnd w:id="2543"/>
      </w:del>
    </w:p>
    <w:p w:rsidR="00AC5D1A" w:rsidRPr="00AC5D1A" w:rsidDel="00CF32D4" w:rsidRDefault="00AC5D1A" w:rsidP="00AC5D1A">
      <w:pPr>
        <w:spacing w:after="0" w:line="240" w:lineRule="auto"/>
        <w:ind w:left="720" w:hanging="720"/>
        <w:rPr>
          <w:del w:id="2545" w:author="Hong Qin" w:date="2012-04-22T17:05:00Z"/>
          <w:rFonts w:ascii="Calibri" w:hAnsi="Calibri" w:cs="Arial"/>
          <w:noProof/>
          <w:szCs w:val="20"/>
        </w:rPr>
      </w:pPr>
      <w:bookmarkStart w:id="2546" w:name="_ENREF_17"/>
      <w:del w:id="2547" w:author="Hong Qin" w:date="2012-04-22T17:05:00Z">
        <w:r w:rsidRPr="00AC5D1A" w:rsidDel="00CF32D4">
          <w:rPr>
            <w:rFonts w:ascii="Calibri" w:hAnsi="Calibri" w:cs="Arial"/>
            <w:noProof/>
            <w:szCs w:val="20"/>
          </w:rPr>
          <w:delText>W</w:delText>
        </w:r>
        <w:r w:rsidRPr="00AC5D1A" w:rsidDel="00CF32D4">
          <w:rPr>
            <w:rFonts w:ascii="Calibri" w:hAnsi="Calibri" w:cs="Arial"/>
            <w:smallCaps/>
            <w:noProof/>
            <w:szCs w:val="20"/>
          </w:rPr>
          <w:delText xml:space="preserve">ei, </w:delText>
        </w:r>
        <w:r w:rsidRPr="00AC5D1A" w:rsidDel="00CF32D4">
          <w:rPr>
            <w:rFonts w:ascii="Calibri" w:hAnsi="Calibri" w:cs="Arial"/>
            <w:noProof/>
            <w:szCs w:val="20"/>
          </w:rPr>
          <w:delText>M., P. F</w:delText>
        </w:r>
        <w:r w:rsidRPr="00AC5D1A" w:rsidDel="00CF32D4">
          <w:rPr>
            <w:rFonts w:ascii="Calibri" w:hAnsi="Calibri" w:cs="Arial"/>
            <w:smallCaps/>
            <w:noProof/>
            <w:szCs w:val="20"/>
          </w:rPr>
          <w:delText>abrizio</w:delText>
        </w:r>
        <w:r w:rsidRPr="00AC5D1A" w:rsidDel="00CF32D4">
          <w:rPr>
            <w:rFonts w:ascii="Calibri" w:hAnsi="Calibri" w:cs="Arial"/>
            <w:noProof/>
            <w:szCs w:val="20"/>
          </w:rPr>
          <w:delText>, J. H</w:delText>
        </w:r>
        <w:r w:rsidRPr="00AC5D1A" w:rsidDel="00CF32D4">
          <w:rPr>
            <w:rFonts w:ascii="Calibri" w:hAnsi="Calibri" w:cs="Arial"/>
            <w:smallCaps/>
            <w:noProof/>
            <w:szCs w:val="20"/>
          </w:rPr>
          <w:delText>u</w:delText>
        </w:r>
        <w:r w:rsidRPr="00AC5D1A" w:rsidDel="00CF32D4">
          <w:rPr>
            <w:rFonts w:ascii="Calibri" w:hAnsi="Calibri" w:cs="Arial"/>
            <w:noProof/>
            <w:szCs w:val="20"/>
          </w:rPr>
          <w:delText>, H. G</w:delText>
        </w:r>
        <w:r w:rsidRPr="00AC5D1A" w:rsidDel="00CF32D4">
          <w:rPr>
            <w:rFonts w:ascii="Calibri" w:hAnsi="Calibri" w:cs="Arial"/>
            <w:smallCaps/>
            <w:noProof/>
            <w:szCs w:val="20"/>
          </w:rPr>
          <w:delText>e</w:delText>
        </w:r>
        <w:r w:rsidRPr="00AC5D1A" w:rsidDel="00CF32D4">
          <w:rPr>
            <w:rFonts w:ascii="Calibri" w:hAnsi="Calibri" w:cs="Arial"/>
            <w:noProof/>
            <w:szCs w:val="20"/>
          </w:rPr>
          <w:delText>, C. C</w:delText>
        </w:r>
        <w:r w:rsidRPr="00AC5D1A" w:rsidDel="00CF32D4">
          <w:rPr>
            <w:rFonts w:ascii="Calibri" w:hAnsi="Calibri" w:cs="Arial"/>
            <w:smallCaps/>
            <w:noProof/>
            <w:szCs w:val="20"/>
          </w:rPr>
          <w:delText>heng</w:delText>
        </w:r>
        <w:r w:rsidRPr="00AC5D1A" w:rsidDel="00CF32D4">
          <w:rPr>
            <w:rFonts w:ascii="Calibri" w:hAnsi="Calibri" w:cs="Arial"/>
            <w:i/>
            <w:noProof/>
            <w:szCs w:val="20"/>
          </w:rPr>
          <w:delText xml:space="preserve"> et al.</w:delText>
        </w:r>
        <w:r w:rsidRPr="00AC5D1A" w:rsidDel="00CF32D4">
          <w:rPr>
            <w:rFonts w:ascii="Calibri" w:hAnsi="Calibri" w:cs="Arial"/>
            <w:noProof/>
            <w:szCs w:val="20"/>
          </w:rPr>
          <w:delText xml:space="preserve">, 2008 Life span extension by calorie restriction depends on Rim15 and transcription factors downstream of Ras/PKA, Tor, and Sch9. PLoS Genet </w:delText>
        </w:r>
        <w:r w:rsidRPr="00AC5D1A" w:rsidDel="00CF32D4">
          <w:rPr>
            <w:rFonts w:ascii="Calibri" w:hAnsi="Calibri" w:cs="Arial"/>
            <w:b/>
            <w:noProof/>
            <w:szCs w:val="20"/>
          </w:rPr>
          <w:delText>4:</w:delText>
        </w:r>
        <w:r w:rsidRPr="00AC5D1A" w:rsidDel="00CF32D4">
          <w:rPr>
            <w:rFonts w:ascii="Calibri" w:hAnsi="Calibri" w:cs="Arial"/>
            <w:noProof/>
            <w:szCs w:val="20"/>
          </w:rPr>
          <w:delText xml:space="preserve"> e13.</w:delText>
        </w:r>
        <w:bookmarkEnd w:id="2546"/>
      </w:del>
    </w:p>
    <w:p w:rsidR="00AC5D1A" w:rsidRPr="00AC5D1A" w:rsidDel="00CF32D4" w:rsidRDefault="00AC5D1A" w:rsidP="00AC5D1A">
      <w:pPr>
        <w:spacing w:after="0" w:line="240" w:lineRule="auto"/>
        <w:ind w:left="720" w:hanging="720"/>
        <w:rPr>
          <w:del w:id="2548" w:author="Hong Qin" w:date="2012-04-22T17:05:00Z"/>
          <w:rFonts w:ascii="Calibri" w:hAnsi="Calibri" w:cs="Arial"/>
          <w:noProof/>
          <w:szCs w:val="20"/>
        </w:rPr>
      </w:pPr>
      <w:bookmarkStart w:id="2549" w:name="_ENREF_18"/>
      <w:del w:id="2550" w:author="Hong Qin" w:date="2012-04-22T17:05:00Z">
        <w:r w:rsidRPr="00AC5D1A" w:rsidDel="00CF32D4">
          <w:rPr>
            <w:rFonts w:ascii="Calibri" w:hAnsi="Calibri" w:cs="Arial"/>
            <w:noProof/>
            <w:szCs w:val="20"/>
          </w:rPr>
          <w:delText>W</w:delText>
        </w:r>
        <w:r w:rsidRPr="00AC5D1A" w:rsidDel="00CF32D4">
          <w:rPr>
            <w:rFonts w:ascii="Calibri" w:hAnsi="Calibri" w:cs="Arial"/>
            <w:smallCaps/>
            <w:noProof/>
            <w:szCs w:val="20"/>
          </w:rPr>
          <w:delText xml:space="preserve">einberger, </w:delText>
        </w:r>
        <w:r w:rsidRPr="00AC5D1A" w:rsidDel="00CF32D4">
          <w:rPr>
            <w:rFonts w:ascii="Calibri" w:hAnsi="Calibri" w:cs="Arial"/>
            <w:noProof/>
            <w:szCs w:val="20"/>
          </w:rPr>
          <w:delText>M., A. M</w:delText>
        </w:r>
        <w:r w:rsidRPr="00AC5D1A" w:rsidDel="00CF32D4">
          <w:rPr>
            <w:rFonts w:ascii="Calibri" w:hAnsi="Calibri" w:cs="Arial"/>
            <w:smallCaps/>
            <w:noProof/>
            <w:szCs w:val="20"/>
          </w:rPr>
          <w:delText>esquita</w:delText>
        </w:r>
        <w:r w:rsidRPr="00AC5D1A" w:rsidDel="00CF32D4">
          <w:rPr>
            <w:rFonts w:ascii="Calibri" w:hAnsi="Calibri" w:cs="Arial"/>
            <w:noProof/>
            <w:szCs w:val="20"/>
          </w:rPr>
          <w:delText>, T. C</w:delText>
        </w:r>
        <w:r w:rsidRPr="00AC5D1A" w:rsidDel="00CF32D4">
          <w:rPr>
            <w:rFonts w:ascii="Calibri" w:hAnsi="Calibri" w:cs="Arial"/>
            <w:smallCaps/>
            <w:noProof/>
            <w:szCs w:val="20"/>
          </w:rPr>
          <w:delText>aroll</w:delText>
        </w:r>
        <w:r w:rsidRPr="00AC5D1A" w:rsidDel="00CF32D4">
          <w:rPr>
            <w:rFonts w:ascii="Calibri" w:hAnsi="Calibri" w:cs="Arial"/>
            <w:noProof/>
            <w:szCs w:val="20"/>
          </w:rPr>
          <w:delText>, L. M</w:delText>
        </w:r>
        <w:r w:rsidRPr="00AC5D1A" w:rsidDel="00CF32D4">
          <w:rPr>
            <w:rFonts w:ascii="Calibri" w:hAnsi="Calibri" w:cs="Arial"/>
            <w:smallCaps/>
            <w:noProof/>
            <w:szCs w:val="20"/>
          </w:rPr>
          <w:delText>arks</w:delText>
        </w:r>
        <w:r w:rsidRPr="00AC5D1A" w:rsidDel="00CF32D4">
          <w:rPr>
            <w:rFonts w:ascii="Calibri" w:hAnsi="Calibri" w:cs="Arial"/>
            <w:noProof/>
            <w:szCs w:val="20"/>
          </w:rPr>
          <w:delText>, H. Y</w:delText>
        </w:r>
        <w:r w:rsidRPr="00AC5D1A" w:rsidDel="00CF32D4">
          <w:rPr>
            <w:rFonts w:ascii="Calibri" w:hAnsi="Calibri" w:cs="Arial"/>
            <w:smallCaps/>
            <w:noProof/>
            <w:szCs w:val="20"/>
          </w:rPr>
          <w:delText>ang</w:delText>
        </w:r>
        <w:r w:rsidRPr="00AC5D1A" w:rsidDel="00CF32D4">
          <w:rPr>
            <w:rFonts w:ascii="Calibri" w:hAnsi="Calibri" w:cs="Arial"/>
            <w:i/>
            <w:noProof/>
            <w:szCs w:val="20"/>
          </w:rPr>
          <w:delText xml:space="preserve"> et al.</w:delText>
        </w:r>
        <w:r w:rsidRPr="00AC5D1A" w:rsidDel="00CF32D4">
          <w:rPr>
            <w:rFonts w:ascii="Calibri" w:hAnsi="Calibri" w:cs="Arial"/>
            <w:noProof/>
            <w:szCs w:val="20"/>
          </w:rPr>
          <w:delText xml:space="preserve">, 2010 Growth signaling promotes chronological aging in budding yeast by inducing superoxide anions that inhibit quiescence. Aging (Albany NY) </w:delText>
        </w:r>
        <w:r w:rsidRPr="00AC5D1A" w:rsidDel="00CF32D4">
          <w:rPr>
            <w:rFonts w:ascii="Calibri" w:hAnsi="Calibri" w:cs="Arial"/>
            <w:b/>
            <w:noProof/>
            <w:szCs w:val="20"/>
          </w:rPr>
          <w:delText>2:</w:delText>
        </w:r>
        <w:r w:rsidRPr="00AC5D1A" w:rsidDel="00CF32D4">
          <w:rPr>
            <w:rFonts w:ascii="Calibri" w:hAnsi="Calibri" w:cs="Arial"/>
            <w:noProof/>
            <w:szCs w:val="20"/>
          </w:rPr>
          <w:delText xml:space="preserve"> 709-726.</w:delText>
        </w:r>
        <w:bookmarkEnd w:id="2549"/>
      </w:del>
    </w:p>
    <w:p w:rsidR="00AC5D1A" w:rsidRPr="00AC5D1A" w:rsidDel="00CF32D4" w:rsidRDefault="00AC5D1A" w:rsidP="00AC5D1A">
      <w:pPr>
        <w:spacing w:after="0" w:line="240" w:lineRule="auto"/>
        <w:ind w:left="720" w:hanging="720"/>
        <w:rPr>
          <w:del w:id="2551" w:author="Hong Qin" w:date="2012-04-22T17:05:00Z"/>
          <w:rFonts w:ascii="Calibri" w:hAnsi="Calibri" w:cs="Arial"/>
          <w:noProof/>
          <w:szCs w:val="20"/>
        </w:rPr>
      </w:pPr>
      <w:bookmarkStart w:id="2552" w:name="_ENREF_19"/>
      <w:del w:id="2553" w:author="Hong Qin" w:date="2012-04-22T17:05:00Z">
        <w:r w:rsidRPr="00AC5D1A" w:rsidDel="00CF32D4">
          <w:rPr>
            <w:rFonts w:ascii="Calibri" w:hAnsi="Calibri" w:cs="Arial"/>
            <w:noProof/>
            <w:szCs w:val="20"/>
          </w:rPr>
          <w:delText>W</w:delText>
        </w:r>
        <w:r w:rsidRPr="00AC5D1A" w:rsidDel="00CF32D4">
          <w:rPr>
            <w:rFonts w:ascii="Calibri" w:hAnsi="Calibri" w:cs="Arial"/>
            <w:smallCaps/>
            <w:noProof/>
            <w:szCs w:val="20"/>
          </w:rPr>
          <w:delText xml:space="preserve">illcox, </w:delText>
        </w:r>
        <w:r w:rsidRPr="00AC5D1A" w:rsidDel="00CF32D4">
          <w:rPr>
            <w:rFonts w:ascii="Calibri" w:hAnsi="Calibri" w:cs="Arial"/>
            <w:noProof/>
            <w:szCs w:val="20"/>
          </w:rPr>
          <w:delText>B. J., K. Y</w:delText>
        </w:r>
        <w:r w:rsidRPr="00AC5D1A" w:rsidDel="00CF32D4">
          <w:rPr>
            <w:rFonts w:ascii="Calibri" w:hAnsi="Calibri" w:cs="Arial"/>
            <w:smallCaps/>
            <w:noProof/>
            <w:szCs w:val="20"/>
          </w:rPr>
          <w:delText>ano</w:delText>
        </w:r>
        <w:r w:rsidRPr="00AC5D1A" w:rsidDel="00CF32D4">
          <w:rPr>
            <w:rFonts w:ascii="Calibri" w:hAnsi="Calibri" w:cs="Arial"/>
            <w:noProof/>
            <w:szCs w:val="20"/>
          </w:rPr>
          <w:delText>, R. C</w:delText>
        </w:r>
        <w:r w:rsidRPr="00AC5D1A" w:rsidDel="00CF32D4">
          <w:rPr>
            <w:rFonts w:ascii="Calibri" w:hAnsi="Calibri" w:cs="Arial"/>
            <w:smallCaps/>
            <w:noProof/>
            <w:szCs w:val="20"/>
          </w:rPr>
          <w:delText>hen</w:delText>
        </w:r>
        <w:r w:rsidRPr="00AC5D1A" w:rsidDel="00CF32D4">
          <w:rPr>
            <w:rFonts w:ascii="Calibri" w:hAnsi="Calibri" w:cs="Arial"/>
            <w:noProof/>
            <w:szCs w:val="20"/>
          </w:rPr>
          <w:delText>, D. C. W</w:delText>
        </w:r>
        <w:r w:rsidRPr="00AC5D1A" w:rsidDel="00CF32D4">
          <w:rPr>
            <w:rFonts w:ascii="Calibri" w:hAnsi="Calibri" w:cs="Arial"/>
            <w:smallCaps/>
            <w:noProof/>
            <w:szCs w:val="20"/>
          </w:rPr>
          <w:delText>illcox</w:delText>
        </w:r>
        <w:r w:rsidRPr="00AC5D1A" w:rsidDel="00CF32D4">
          <w:rPr>
            <w:rFonts w:ascii="Calibri" w:hAnsi="Calibri" w:cs="Arial"/>
            <w:noProof/>
            <w:szCs w:val="20"/>
          </w:rPr>
          <w:delText>, B. L. R</w:delText>
        </w:r>
        <w:r w:rsidRPr="00AC5D1A" w:rsidDel="00CF32D4">
          <w:rPr>
            <w:rFonts w:ascii="Calibri" w:hAnsi="Calibri" w:cs="Arial"/>
            <w:smallCaps/>
            <w:noProof/>
            <w:szCs w:val="20"/>
          </w:rPr>
          <w:delText>odriguez</w:delText>
        </w:r>
        <w:r w:rsidRPr="00AC5D1A" w:rsidDel="00CF32D4">
          <w:rPr>
            <w:rFonts w:ascii="Calibri" w:hAnsi="Calibri" w:cs="Arial"/>
            <w:i/>
            <w:noProof/>
            <w:szCs w:val="20"/>
          </w:rPr>
          <w:delText xml:space="preserve"> et al.</w:delText>
        </w:r>
        <w:r w:rsidRPr="00AC5D1A" w:rsidDel="00CF32D4">
          <w:rPr>
            <w:rFonts w:ascii="Calibri" w:hAnsi="Calibri" w:cs="Arial"/>
            <w:noProof/>
            <w:szCs w:val="20"/>
          </w:rPr>
          <w:delText xml:space="preserve">, 2004 How much should we eat? The association between energy intake and mortality in a 36-year follow-up study of Japanese-American men. J Gerontol A Biol Sci Med Sci </w:delText>
        </w:r>
        <w:r w:rsidRPr="00AC5D1A" w:rsidDel="00CF32D4">
          <w:rPr>
            <w:rFonts w:ascii="Calibri" w:hAnsi="Calibri" w:cs="Arial"/>
            <w:b/>
            <w:noProof/>
            <w:szCs w:val="20"/>
          </w:rPr>
          <w:delText>59:</w:delText>
        </w:r>
        <w:r w:rsidRPr="00AC5D1A" w:rsidDel="00CF32D4">
          <w:rPr>
            <w:rFonts w:ascii="Calibri" w:hAnsi="Calibri" w:cs="Arial"/>
            <w:noProof/>
            <w:szCs w:val="20"/>
          </w:rPr>
          <w:delText xml:space="preserve"> 789-795.</w:delText>
        </w:r>
        <w:bookmarkEnd w:id="2552"/>
      </w:del>
    </w:p>
    <w:p w:rsidR="00AC5D1A" w:rsidRPr="00AC5D1A" w:rsidDel="00CF32D4" w:rsidRDefault="00AC5D1A" w:rsidP="00AC5D1A">
      <w:pPr>
        <w:spacing w:after="0" w:line="240" w:lineRule="auto"/>
        <w:ind w:left="720" w:hanging="720"/>
        <w:rPr>
          <w:del w:id="2554" w:author="Hong Qin" w:date="2012-04-22T17:05:00Z"/>
          <w:rFonts w:ascii="Calibri" w:hAnsi="Calibri" w:cs="Arial"/>
          <w:noProof/>
          <w:szCs w:val="20"/>
        </w:rPr>
      </w:pPr>
      <w:bookmarkStart w:id="2555" w:name="_ENREF_20"/>
      <w:del w:id="2556" w:author="Hong Qin" w:date="2012-04-22T17:05:00Z">
        <w:r w:rsidRPr="00AC5D1A" w:rsidDel="00CF32D4">
          <w:rPr>
            <w:rFonts w:ascii="Calibri" w:hAnsi="Calibri" w:cs="Arial"/>
            <w:noProof/>
            <w:szCs w:val="20"/>
          </w:rPr>
          <w:delText>W</w:delText>
        </w:r>
        <w:r w:rsidRPr="00AC5D1A" w:rsidDel="00CF32D4">
          <w:rPr>
            <w:rFonts w:ascii="Calibri" w:hAnsi="Calibri" w:cs="Arial"/>
            <w:smallCaps/>
            <w:noProof/>
            <w:szCs w:val="20"/>
          </w:rPr>
          <w:delText xml:space="preserve">illiams, </w:delText>
        </w:r>
        <w:r w:rsidRPr="00AC5D1A" w:rsidDel="00CF32D4">
          <w:rPr>
            <w:rFonts w:ascii="Calibri" w:hAnsi="Calibri" w:cs="Arial"/>
            <w:noProof/>
            <w:szCs w:val="20"/>
          </w:rPr>
          <w:delText xml:space="preserve">G. C., 1957 Pleiotropy, natural selection and the evolution of senescence. Evolution </w:delText>
        </w:r>
        <w:r w:rsidRPr="00AC5D1A" w:rsidDel="00CF32D4">
          <w:rPr>
            <w:rFonts w:ascii="Calibri" w:hAnsi="Calibri" w:cs="Arial"/>
            <w:b/>
            <w:noProof/>
            <w:szCs w:val="20"/>
          </w:rPr>
          <w:delText>11:</w:delText>
        </w:r>
        <w:r w:rsidRPr="00AC5D1A" w:rsidDel="00CF32D4">
          <w:rPr>
            <w:rFonts w:ascii="Calibri" w:hAnsi="Calibri" w:cs="Arial"/>
            <w:noProof/>
            <w:szCs w:val="20"/>
          </w:rPr>
          <w:delText xml:space="preserve"> 398-411.</w:delText>
        </w:r>
        <w:bookmarkEnd w:id="2555"/>
      </w:del>
    </w:p>
    <w:p w:rsidR="00AC5D1A" w:rsidRPr="00AC5D1A" w:rsidDel="00CF32D4" w:rsidRDefault="00AC5D1A" w:rsidP="00AC5D1A">
      <w:pPr>
        <w:spacing w:line="240" w:lineRule="auto"/>
        <w:ind w:left="720" w:hanging="720"/>
        <w:rPr>
          <w:del w:id="2557" w:author="Hong Qin" w:date="2012-04-22T17:05:00Z"/>
          <w:rFonts w:ascii="Calibri" w:hAnsi="Calibri" w:cs="Arial"/>
          <w:noProof/>
          <w:szCs w:val="20"/>
        </w:rPr>
      </w:pPr>
      <w:bookmarkStart w:id="2558" w:name="_ENREF_21"/>
      <w:del w:id="2559" w:author="Hong Qin" w:date="2012-04-22T17:05:00Z">
        <w:r w:rsidRPr="00AC5D1A" w:rsidDel="00CF32D4">
          <w:rPr>
            <w:rFonts w:ascii="Calibri" w:hAnsi="Calibri" w:cs="Arial"/>
            <w:noProof/>
            <w:szCs w:val="20"/>
          </w:rPr>
          <w:delText>Y</w:delText>
        </w:r>
        <w:r w:rsidRPr="00AC5D1A" w:rsidDel="00CF32D4">
          <w:rPr>
            <w:rFonts w:ascii="Calibri" w:hAnsi="Calibri" w:cs="Arial"/>
            <w:smallCaps/>
            <w:noProof/>
            <w:szCs w:val="20"/>
          </w:rPr>
          <w:delText xml:space="preserve">u, </w:delText>
        </w:r>
        <w:r w:rsidRPr="00AC5D1A" w:rsidDel="00CF32D4">
          <w:rPr>
            <w:rFonts w:ascii="Calibri" w:hAnsi="Calibri" w:cs="Arial"/>
            <w:noProof/>
            <w:szCs w:val="20"/>
          </w:rPr>
          <w:delText>S., X. E. Z</w:delText>
        </w:r>
        <w:r w:rsidRPr="00AC5D1A" w:rsidDel="00CF32D4">
          <w:rPr>
            <w:rFonts w:ascii="Calibri" w:hAnsi="Calibri" w:cs="Arial"/>
            <w:smallCaps/>
            <w:noProof/>
            <w:szCs w:val="20"/>
          </w:rPr>
          <w:delText>hang</w:delText>
        </w:r>
        <w:r w:rsidRPr="00AC5D1A" w:rsidDel="00CF32D4">
          <w:rPr>
            <w:rFonts w:ascii="Calibri" w:hAnsi="Calibri" w:cs="Arial"/>
            <w:noProof/>
            <w:szCs w:val="20"/>
          </w:rPr>
          <w:delText>, G. C</w:delText>
        </w:r>
        <w:r w:rsidRPr="00AC5D1A" w:rsidDel="00CF32D4">
          <w:rPr>
            <w:rFonts w:ascii="Calibri" w:hAnsi="Calibri" w:cs="Arial"/>
            <w:smallCaps/>
            <w:noProof/>
            <w:szCs w:val="20"/>
          </w:rPr>
          <w:delText>hen</w:delText>
        </w:r>
        <w:r w:rsidRPr="00AC5D1A" w:rsidDel="00CF32D4">
          <w:rPr>
            <w:rFonts w:ascii="Calibri" w:hAnsi="Calibri" w:cs="Arial"/>
            <w:noProof/>
            <w:szCs w:val="20"/>
          </w:rPr>
          <w:delText xml:space="preserve"> and W. L</w:delText>
        </w:r>
        <w:r w:rsidRPr="00AC5D1A" w:rsidDel="00CF32D4">
          <w:rPr>
            <w:rFonts w:ascii="Calibri" w:hAnsi="Calibri" w:cs="Arial"/>
            <w:smallCaps/>
            <w:noProof/>
            <w:szCs w:val="20"/>
          </w:rPr>
          <w:delText>iu</w:delText>
        </w:r>
        <w:r w:rsidRPr="00AC5D1A" w:rsidDel="00CF32D4">
          <w:rPr>
            <w:rFonts w:ascii="Calibri" w:hAnsi="Calibri" w:cs="Arial"/>
            <w:noProof/>
            <w:szCs w:val="20"/>
          </w:rPr>
          <w:delText xml:space="preserve">, 2012 Compromised cellular responses to DNA damage accelerate chronological aging by incurring cell wall fragility in Saccharomyces cerevisiae. Mol Biol Rep </w:delText>
        </w:r>
        <w:r w:rsidRPr="00AC5D1A" w:rsidDel="00CF32D4">
          <w:rPr>
            <w:rFonts w:ascii="Calibri" w:hAnsi="Calibri" w:cs="Arial"/>
            <w:b/>
            <w:noProof/>
            <w:szCs w:val="20"/>
          </w:rPr>
          <w:delText>39:</w:delText>
        </w:r>
        <w:r w:rsidRPr="00AC5D1A" w:rsidDel="00CF32D4">
          <w:rPr>
            <w:rFonts w:ascii="Calibri" w:hAnsi="Calibri" w:cs="Arial"/>
            <w:noProof/>
            <w:szCs w:val="20"/>
          </w:rPr>
          <w:delText xml:space="preserve"> 3573-3583.</w:delText>
        </w:r>
        <w:bookmarkEnd w:id="2558"/>
      </w:del>
    </w:p>
    <w:p w:rsidR="00AC5D1A" w:rsidDel="00CF32D4" w:rsidRDefault="00AC5D1A" w:rsidP="00AC5D1A">
      <w:pPr>
        <w:spacing w:line="240" w:lineRule="auto"/>
        <w:rPr>
          <w:del w:id="2560" w:author="Hong Qin" w:date="2012-04-22T17:05:00Z"/>
          <w:rFonts w:ascii="Calibri" w:hAnsi="Calibri" w:cs="Arial"/>
          <w:noProof/>
          <w:szCs w:val="20"/>
        </w:rPr>
      </w:pPr>
    </w:p>
    <w:p w:rsidR="005C6664" w:rsidRDefault="00E6575D" w:rsidP="005C6664">
      <w:pPr>
        <w:autoSpaceDE w:val="0"/>
        <w:autoSpaceDN w:val="0"/>
        <w:adjustRightInd w:val="0"/>
        <w:spacing w:after="0" w:line="240" w:lineRule="auto"/>
        <w:rPr>
          <w:ins w:id="2561" w:author="Lindsay" w:date="2012-04-22T22:03:00Z"/>
          <w:rFonts w:ascii="AdvPSA189" w:hAnsi="AdvPSA189" w:cs="AdvPSA189"/>
          <w:color w:val="000000"/>
          <w:sz w:val="50"/>
          <w:szCs w:val="50"/>
        </w:rPr>
      </w:pPr>
      <w:r w:rsidRPr="00605020">
        <w:rPr>
          <w:rFonts w:ascii="Arial" w:hAnsi="Arial" w:cs="Arial"/>
          <w:sz w:val="20"/>
          <w:szCs w:val="20"/>
        </w:rPr>
        <w:fldChar w:fldCharType="end"/>
      </w:r>
      <w:bookmarkStart w:id="2562" w:name="pone.0002670-Wilson1"/>
      <w:bookmarkEnd w:id="2562"/>
      <w:ins w:id="2563" w:author="Hong Qin" w:date="2012-04-23T00:08:00Z">
        <w:r w:rsidR="00362D95" w:rsidRPr="00DB0C60">
          <w:rPr>
            <w:rFonts w:ascii="Arial" w:hAnsi="Arial" w:cs="Arial"/>
            <w:sz w:val="20"/>
            <w:szCs w:val="20"/>
          </w:rPr>
          <w:t xml:space="preserve"> </w:t>
        </w:r>
      </w:ins>
      <w:ins w:id="2564" w:author="Lindsay" w:date="2012-04-22T22:03:00Z">
        <w:r w:rsidR="00362D95">
          <w:rPr>
            <w:rFonts w:ascii="AdvPSA189" w:hAnsi="AdvPSA189" w:cs="AdvPSA189"/>
            <w:color w:val="000000"/>
            <w:sz w:val="50"/>
            <w:szCs w:val="50"/>
          </w:rPr>
          <w:t xml:space="preserve">The </w:t>
        </w:r>
        <w:proofErr w:type="spellStart"/>
        <w:r w:rsidR="00362D95">
          <w:rPr>
            <w:rFonts w:ascii="AdvPSA189" w:hAnsi="AdvPSA189" w:cs="AdvPSA189"/>
            <w:color w:val="000000"/>
            <w:sz w:val="50"/>
            <w:szCs w:val="50"/>
          </w:rPr>
          <w:t>Polarisome</w:t>
        </w:r>
        <w:proofErr w:type="spellEnd"/>
        <w:r w:rsidR="00362D95">
          <w:rPr>
            <w:rFonts w:ascii="AdvPSA189" w:hAnsi="AdvPSA189" w:cs="AdvPSA189"/>
            <w:color w:val="000000"/>
            <w:sz w:val="50"/>
            <w:szCs w:val="50"/>
          </w:rPr>
          <w:t xml:space="preserve"> Is Required</w:t>
        </w:r>
      </w:ins>
    </w:p>
    <w:p w:rsidR="005C6664" w:rsidRDefault="00362D95" w:rsidP="005C6664">
      <w:pPr>
        <w:autoSpaceDE w:val="0"/>
        <w:autoSpaceDN w:val="0"/>
        <w:adjustRightInd w:val="0"/>
        <w:spacing w:after="0" w:line="240" w:lineRule="auto"/>
        <w:rPr>
          <w:ins w:id="2565" w:author="Lindsay" w:date="2012-04-22T22:03:00Z"/>
          <w:rFonts w:ascii="AdvPSA189" w:hAnsi="AdvPSA189" w:cs="AdvPSA189"/>
          <w:color w:val="000000"/>
          <w:sz w:val="50"/>
          <w:szCs w:val="50"/>
        </w:rPr>
      </w:pPr>
      <w:proofErr w:type="gramStart"/>
      <w:ins w:id="2566" w:author="Lindsay" w:date="2012-04-22T22:03:00Z">
        <w:r>
          <w:rPr>
            <w:rFonts w:ascii="AdvPSA189" w:hAnsi="AdvPSA189" w:cs="AdvPSA189"/>
            <w:color w:val="000000"/>
            <w:sz w:val="50"/>
            <w:szCs w:val="50"/>
          </w:rPr>
          <w:t>for</w:t>
        </w:r>
        <w:proofErr w:type="gramEnd"/>
        <w:r>
          <w:rPr>
            <w:rFonts w:ascii="AdvPSA189" w:hAnsi="AdvPSA189" w:cs="AdvPSA189"/>
            <w:color w:val="000000"/>
            <w:sz w:val="50"/>
            <w:szCs w:val="50"/>
          </w:rPr>
          <w:t xml:space="preserve"> Segregation and Retrograde</w:t>
        </w:r>
      </w:ins>
    </w:p>
    <w:p w:rsidR="005C6664" w:rsidRDefault="00362D95" w:rsidP="005C6664">
      <w:pPr>
        <w:autoSpaceDE w:val="0"/>
        <w:autoSpaceDN w:val="0"/>
        <w:adjustRightInd w:val="0"/>
        <w:spacing w:after="0" w:line="240" w:lineRule="auto"/>
        <w:rPr>
          <w:ins w:id="2567" w:author="Lindsay" w:date="2012-04-22T22:03:00Z"/>
          <w:rFonts w:ascii="AdvPSA189" w:hAnsi="AdvPSA189" w:cs="AdvPSA189"/>
          <w:color w:val="000000"/>
          <w:sz w:val="50"/>
          <w:szCs w:val="50"/>
        </w:rPr>
      </w:pPr>
      <w:ins w:id="2568" w:author="Lindsay" w:date="2012-04-22T22:03:00Z">
        <w:r>
          <w:rPr>
            <w:rFonts w:ascii="AdvPSA189" w:hAnsi="AdvPSA189" w:cs="AdvPSA189"/>
            <w:color w:val="000000"/>
            <w:sz w:val="50"/>
            <w:szCs w:val="50"/>
          </w:rPr>
          <w:t>Transport of Protein Aggregates</w:t>
        </w:r>
      </w:ins>
    </w:p>
    <w:p w:rsidR="005C6664" w:rsidRDefault="00362D95" w:rsidP="005C6664">
      <w:pPr>
        <w:autoSpaceDE w:val="0"/>
        <w:autoSpaceDN w:val="0"/>
        <w:adjustRightInd w:val="0"/>
        <w:spacing w:after="0" w:line="240" w:lineRule="auto"/>
        <w:rPr>
          <w:ins w:id="2569" w:author="Lindsay" w:date="2012-04-22T22:03:00Z"/>
          <w:rFonts w:ascii="AdvPSHN-M" w:hAnsi="AdvPSHN-M" w:cs="AdvPSHN-M"/>
          <w:color w:val="000066"/>
          <w:sz w:val="18"/>
          <w:szCs w:val="18"/>
        </w:rPr>
      </w:pPr>
      <w:proofErr w:type="spellStart"/>
      <w:ins w:id="2570" w:author="Lindsay" w:date="2012-04-22T22:03:00Z">
        <w:r>
          <w:rPr>
            <w:rFonts w:ascii="AdvPSHN-M" w:hAnsi="AdvPSHN-M" w:cs="AdvPSHN-M"/>
            <w:color w:val="000000"/>
            <w:sz w:val="18"/>
            <w:szCs w:val="18"/>
          </w:rPr>
          <w:t>Beidong</w:t>
        </w:r>
        <w:proofErr w:type="spellEnd"/>
        <w:r>
          <w:rPr>
            <w:rFonts w:ascii="AdvPSHN-M" w:hAnsi="AdvPSHN-M" w:cs="AdvPSHN-M"/>
            <w:color w:val="000000"/>
            <w:sz w:val="18"/>
            <w:szCs w:val="18"/>
          </w:rPr>
          <w:t xml:space="preserve"> Liu</w:t>
        </w:r>
        <w:proofErr w:type="gramStart"/>
        <w:r>
          <w:rPr>
            <w:rFonts w:ascii="AdvPSHN-M" w:hAnsi="AdvPSHN-M" w:cs="AdvPSHN-M"/>
            <w:color w:val="000000"/>
            <w:sz w:val="18"/>
            <w:szCs w:val="18"/>
          </w:rPr>
          <w:t>,</w:t>
        </w:r>
        <w:r>
          <w:rPr>
            <w:rFonts w:ascii="AdvPSHN-M" w:hAnsi="AdvPSHN-M" w:cs="AdvPSHN-M"/>
            <w:color w:val="000066"/>
            <w:sz w:val="12"/>
            <w:szCs w:val="12"/>
          </w:rPr>
          <w:t>1</w:t>
        </w:r>
        <w:proofErr w:type="gramEnd"/>
        <w:r>
          <w:rPr>
            <w:rFonts w:ascii="AdvPSHN-M" w:hAnsi="AdvPSHN-M" w:cs="AdvPSHN-M"/>
            <w:color w:val="000000"/>
            <w:sz w:val="12"/>
            <w:szCs w:val="12"/>
          </w:rPr>
          <w:t>,</w:t>
        </w:r>
        <w:r>
          <w:rPr>
            <w:rFonts w:ascii="AdvPSHN-M" w:hAnsi="AdvPSHN-M" w:cs="AdvPSHN-M"/>
            <w:color w:val="000066"/>
            <w:sz w:val="18"/>
            <w:szCs w:val="18"/>
          </w:rPr>
          <w:t xml:space="preserve">* </w:t>
        </w:r>
        <w:r>
          <w:rPr>
            <w:rFonts w:ascii="AdvPSHN-M" w:hAnsi="AdvPSHN-M" w:cs="AdvPSHN-M"/>
            <w:color w:val="000000"/>
            <w:sz w:val="18"/>
            <w:szCs w:val="18"/>
          </w:rPr>
          <w:t>Lisa Larsson,</w:t>
        </w:r>
        <w:r>
          <w:rPr>
            <w:rFonts w:ascii="AdvPSHN-M" w:hAnsi="AdvPSHN-M" w:cs="AdvPSHN-M"/>
            <w:color w:val="000066"/>
            <w:sz w:val="12"/>
            <w:szCs w:val="12"/>
          </w:rPr>
          <w:t xml:space="preserve">1 </w:t>
        </w:r>
        <w:r>
          <w:rPr>
            <w:rFonts w:ascii="AdvPSHN-M" w:hAnsi="AdvPSHN-M" w:cs="AdvPSHN-M"/>
            <w:color w:val="000000"/>
            <w:sz w:val="18"/>
            <w:szCs w:val="18"/>
          </w:rPr>
          <w:t>Antonio Caballero,</w:t>
        </w:r>
        <w:r>
          <w:rPr>
            <w:rFonts w:ascii="AdvPSHN-M" w:hAnsi="AdvPSHN-M" w:cs="AdvPSHN-M"/>
            <w:color w:val="000066"/>
            <w:sz w:val="12"/>
            <w:szCs w:val="12"/>
          </w:rPr>
          <w:t xml:space="preserve">1 </w:t>
        </w:r>
        <w:proofErr w:type="spellStart"/>
        <w:r>
          <w:rPr>
            <w:rFonts w:ascii="AdvPSHN-M" w:hAnsi="AdvPSHN-M" w:cs="AdvPSHN-M"/>
            <w:color w:val="000000"/>
            <w:sz w:val="18"/>
            <w:szCs w:val="18"/>
          </w:rPr>
          <w:t>Xinxin</w:t>
        </w:r>
        <w:proofErr w:type="spellEnd"/>
        <w:r>
          <w:rPr>
            <w:rFonts w:ascii="AdvPSHN-M" w:hAnsi="AdvPSHN-M" w:cs="AdvPSHN-M"/>
            <w:color w:val="000000"/>
            <w:sz w:val="18"/>
            <w:szCs w:val="18"/>
          </w:rPr>
          <w:t xml:space="preserve"> Hao,</w:t>
        </w:r>
        <w:r>
          <w:rPr>
            <w:rFonts w:ascii="AdvPSHN-M" w:hAnsi="AdvPSHN-M" w:cs="AdvPSHN-M"/>
            <w:color w:val="000066"/>
            <w:sz w:val="12"/>
            <w:szCs w:val="12"/>
          </w:rPr>
          <w:t xml:space="preserve">1 </w:t>
        </w:r>
        <w:r>
          <w:rPr>
            <w:rFonts w:ascii="AdvPSHN-M" w:hAnsi="AdvPSHN-M" w:cs="AdvPSHN-M"/>
            <w:color w:val="000000"/>
            <w:sz w:val="18"/>
            <w:szCs w:val="18"/>
          </w:rPr>
          <w:t>David O¨ ling,</w:t>
        </w:r>
        <w:r>
          <w:rPr>
            <w:rFonts w:ascii="AdvPSHN-M" w:hAnsi="AdvPSHN-M" w:cs="AdvPSHN-M"/>
            <w:color w:val="000066"/>
            <w:sz w:val="12"/>
            <w:szCs w:val="12"/>
          </w:rPr>
          <w:t xml:space="preserve">1 </w:t>
        </w:r>
        <w:r>
          <w:rPr>
            <w:rFonts w:ascii="AdvPSHN-M" w:hAnsi="AdvPSHN-M" w:cs="AdvPSHN-M"/>
            <w:color w:val="000000"/>
            <w:sz w:val="18"/>
            <w:szCs w:val="18"/>
          </w:rPr>
          <w:t>Julie Grantham,</w:t>
        </w:r>
        <w:r>
          <w:rPr>
            <w:rFonts w:ascii="AdvPSHN-M" w:hAnsi="AdvPSHN-M" w:cs="AdvPSHN-M"/>
            <w:color w:val="000066"/>
            <w:sz w:val="12"/>
            <w:szCs w:val="12"/>
          </w:rPr>
          <w:t xml:space="preserve">1 </w:t>
        </w:r>
        <w:r>
          <w:rPr>
            <w:rFonts w:ascii="AdvPSHN-M" w:hAnsi="AdvPSHN-M" w:cs="AdvPSHN-M"/>
            <w:color w:val="000000"/>
            <w:sz w:val="18"/>
            <w:szCs w:val="18"/>
          </w:rPr>
          <w:t>and Thomas Nystro¨m</w:t>
        </w:r>
        <w:r>
          <w:rPr>
            <w:rFonts w:ascii="AdvPSHN-M" w:hAnsi="AdvPSHN-M" w:cs="AdvPSHN-M"/>
            <w:color w:val="000066"/>
            <w:sz w:val="12"/>
            <w:szCs w:val="12"/>
          </w:rPr>
          <w:t>1</w:t>
        </w:r>
        <w:r>
          <w:rPr>
            <w:rFonts w:ascii="AdvPSHN-M" w:hAnsi="AdvPSHN-M" w:cs="AdvPSHN-M"/>
            <w:color w:val="000000"/>
            <w:sz w:val="12"/>
            <w:szCs w:val="12"/>
          </w:rPr>
          <w:t>,</w:t>
        </w:r>
        <w:r>
          <w:rPr>
            <w:rFonts w:ascii="AdvPSHN-M" w:hAnsi="AdvPSHN-M" w:cs="AdvPSHN-M"/>
            <w:color w:val="000066"/>
            <w:sz w:val="18"/>
            <w:szCs w:val="18"/>
          </w:rPr>
          <w:t>*</w:t>
        </w:r>
      </w:ins>
    </w:p>
    <w:p w:rsidR="005C6664" w:rsidRDefault="00362D95" w:rsidP="005C6664">
      <w:pPr>
        <w:autoSpaceDE w:val="0"/>
        <w:autoSpaceDN w:val="0"/>
        <w:adjustRightInd w:val="0"/>
        <w:spacing w:after="0" w:line="240" w:lineRule="auto"/>
        <w:rPr>
          <w:ins w:id="2571" w:author="Lindsay" w:date="2012-04-22T22:03:00Z"/>
          <w:rFonts w:ascii="AdvPSA183" w:hAnsi="AdvPSA183" w:cs="AdvPSA183"/>
          <w:color w:val="000000"/>
          <w:sz w:val="16"/>
          <w:szCs w:val="16"/>
        </w:rPr>
      </w:pPr>
      <w:ins w:id="2572" w:author="Lindsay" w:date="2012-04-22T22:03:00Z">
        <w:r>
          <w:rPr>
            <w:rFonts w:ascii="AdvPSA183" w:hAnsi="AdvPSA183" w:cs="AdvPSA183"/>
            <w:color w:val="000000"/>
            <w:sz w:val="11"/>
            <w:szCs w:val="11"/>
          </w:rPr>
          <w:t>1</w:t>
        </w:r>
        <w:r>
          <w:rPr>
            <w:rFonts w:ascii="AdvPSA183" w:hAnsi="AdvPSA183" w:cs="AdvPSA183"/>
            <w:color w:val="000000"/>
            <w:sz w:val="16"/>
            <w:szCs w:val="16"/>
          </w:rPr>
          <w:t xml:space="preserve">Department of Cell and Molecular Biology, University of Gothenburg, </w:t>
        </w:r>
        <w:proofErr w:type="spellStart"/>
        <w:r>
          <w:rPr>
            <w:rFonts w:ascii="AdvPSA183" w:hAnsi="AdvPSA183" w:cs="AdvPSA183"/>
            <w:color w:val="000000"/>
            <w:sz w:val="16"/>
            <w:szCs w:val="16"/>
          </w:rPr>
          <w:t>Medicinaregatan</w:t>
        </w:r>
        <w:proofErr w:type="spellEnd"/>
        <w:r>
          <w:rPr>
            <w:rFonts w:ascii="AdvPSA183" w:hAnsi="AdvPSA183" w:cs="AdvPSA183"/>
            <w:color w:val="000000"/>
            <w:sz w:val="16"/>
            <w:szCs w:val="16"/>
          </w:rPr>
          <w:t xml:space="preserve"> 9C, 413 90 Go¨ </w:t>
        </w:r>
        <w:proofErr w:type="spellStart"/>
        <w:r>
          <w:rPr>
            <w:rFonts w:ascii="AdvPSA183" w:hAnsi="AdvPSA183" w:cs="AdvPSA183"/>
            <w:color w:val="000000"/>
            <w:sz w:val="16"/>
            <w:szCs w:val="16"/>
          </w:rPr>
          <w:t>teborg</w:t>
        </w:r>
        <w:proofErr w:type="spellEnd"/>
        <w:r>
          <w:rPr>
            <w:rFonts w:ascii="AdvPSA183" w:hAnsi="AdvPSA183" w:cs="AdvPSA183"/>
            <w:color w:val="000000"/>
            <w:sz w:val="16"/>
            <w:szCs w:val="16"/>
          </w:rPr>
          <w:t>, Sweden</w:t>
        </w:r>
      </w:ins>
    </w:p>
    <w:p w:rsidR="005C6664" w:rsidRDefault="00362D95" w:rsidP="005C6664">
      <w:pPr>
        <w:autoSpaceDE w:val="0"/>
        <w:autoSpaceDN w:val="0"/>
        <w:adjustRightInd w:val="0"/>
        <w:spacing w:after="0" w:line="240" w:lineRule="auto"/>
        <w:rPr>
          <w:ins w:id="2573" w:author="Lindsay" w:date="2012-04-22T22:03:00Z"/>
          <w:rFonts w:ascii="AdvPSA183" w:hAnsi="AdvPSA183" w:cs="AdvPSA183"/>
          <w:color w:val="000000"/>
          <w:sz w:val="16"/>
          <w:szCs w:val="16"/>
        </w:rPr>
      </w:pPr>
      <w:ins w:id="2574" w:author="Lindsay" w:date="2012-04-22T22:03:00Z">
        <w:r>
          <w:rPr>
            <w:rFonts w:ascii="AdvPSA183" w:hAnsi="AdvPSA183" w:cs="AdvPSA183"/>
            <w:color w:val="000000"/>
            <w:sz w:val="16"/>
            <w:szCs w:val="16"/>
          </w:rPr>
          <w:t xml:space="preserve">*Correspondence: </w:t>
        </w:r>
        <w:proofErr w:type="spellStart"/>
        <w:r>
          <w:rPr>
            <w:rFonts w:ascii="AdvPSA183" w:hAnsi="AdvPSA183" w:cs="AdvPSA183"/>
            <w:color w:val="000066"/>
            <w:sz w:val="16"/>
            <w:szCs w:val="16"/>
          </w:rPr>
          <w:t>beidong.liu@cmb.gu.se</w:t>
        </w:r>
        <w:proofErr w:type="spellEnd"/>
        <w:r>
          <w:rPr>
            <w:rFonts w:ascii="AdvPSA183" w:hAnsi="AdvPSA183" w:cs="AdvPSA183"/>
            <w:color w:val="000066"/>
            <w:sz w:val="16"/>
            <w:szCs w:val="16"/>
          </w:rPr>
          <w:t xml:space="preserve"> </w:t>
        </w:r>
        <w:r>
          <w:rPr>
            <w:rFonts w:ascii="AdvPSA183" w:hAnsi="AdvPSA183" w:cs="AdvPSA183"/>
            <w:color w:val="000000"/>
            <w:sz w:val="16"/>
            <w:szCs w:val="16"/>
          </w:rPr>
          <w:t xml:space="preserve">(B.L.), </w:t>
        </w:r>
        <w:proofErr w:type="spellStart"/>
        <w:r>
          <w:rPr>
            <w:rFonts w:ascii="AdvPSA183" w:hAnsi="AdvPSA183" w:cs="AdvPSA183"/>
            <w:color w:val="000066"/>
            <w:sz w:val="16"/>
            <w:szCs w:val="16"/>
          </w:rPr>
          <w:t>thomas.nystrom@cmb.gu.se</w:t>
        </w:r>
        <w:proofErr w:type="spellEnd"/>
        <w:r>
          <w:rPr>
            <w:rFonts w:ascii="AdvPSA183" w:hAnsi="AdvPSA183" w:cs="AdvPSA183"/>
            <w:color w:val="000066"/>
            <w:sz w:val="16"/>
            <w:szCs w:val="16"/>
          </w:rPr>
          <w:t xml:space="preserve"> </w:t>
        </w:r>
        <w:r>
          <w:rPr>
            <w:rFonts w:ascii="AdvPSA183" w:hAnsi="AdvPSA183" w:cs="AdvPSA183"/>
            <w:color w:val="000000"/>
            <w:sz w:val="16"/>
            <w:szCs w:val="16"/>
          </w:rPr>
          <w:t>(T.N.)</w:t>
        </w:r>
      </w:ins>
    </w:p>
    <w:p w:rsidR="00E41A14" w:rsidRPr="00DB0C60" w:rsidRDefault="00362D95" w:rsidP="005C6664">
      <w:pPr>
        <w:spacing w:after="0" w:line="240" w:lineRule="auto"/>
        <w:rPr>
          <w:ins w:id="2575" w:author="Lindsay" w:date="2012-04-22T10:53:00Z"/>
          <w:rFonts w:ascii="Arial" w:hAnsi="Arial" w:cs="Arial"/>
          <w:sz w:val="20"/>
          <w:szCs w:val="20"/>
        </w:rPr>
      </w:pPr>
      <w:ins w:id="2576" w:author="Lindsay" w:date="2012-04-22T22:03:00Z">
        <w:r>
          <w:rPr>
            <w:rFonts w:ascii="AdvPSA183" w:hAnsi="AdvPSA183" w:cs="AdvPSA183"/>
            <w:color w:val="000000"/>
            <w:sz w:val="16"/>
            <w:szCs w:val="16"/>
          </w:rPr>
          <w:t>DOI 10.1016/j.cell.2009.12.031</w:t>
        </w:r>
      </w:ins>
    </w:p>
    <w:p w:rsidR="00480505" w:rsidRDefault="00B278AE" w:rsidP="00DB0C60">
      <w:pPr>
        <w:tabs>
          <w:tab w:val="left" w:pos="5180"/>
        </w:tabs>
        <w:spacing w:after="0" w:line="240" w:lineRule="auto"/>
        <w:jc w:val="center"/>
        <w:rPr>
          <w:ins w:id="2577" w:author="Lindsay" w:date="2012-04-22T10:53:00Z"/>
          <w:rFonts w:ascii="Arial" w:hAnsi="Arial" w:cs="Arial"/>
          <w:sz w:val="20"/>
          <w:szCs w:val="20"/>
        </w:rPr>
      </w:pPr>
    </w:p>
    <w:p w:rsidR="00480505" w:rsidRDefault="00B278AE">
      <w:pPr>
        <w:tabs>
          <w:tab w:val="left" w:pos="5180"/>
        </w:tabs>
        <w:spacing w:after="0" w:line="240" w:lineRule="auto"/>
        <w:rPr>
          <w:ins w:id="2578" w:author="Hong Qin" w:date="2012-04-23T00:08:00Z"/>
          <w:rFonts w:ascii="Arial" w:hAnsi="Arial" w:cs="Arial"/>
          <w:sz w:val="20"/>
          <w:szCs w:val="20"/>
        </w:rPr>
      </w:pPr>
    </w:p>
    <w:p w:rsidR="00F00454" w:rsidRDefault="00B278AE">
      <w:pPr>
        <w:tabs>
          <w:tab w:val="left" w:pos="5180"/>
        </w:tabs>
        <w:spacing w:after="0" w:line="240" w:lineRule="auto"/>
        <w:rPr>
          <w:ins w:id="2579" w:author="Hong Qin" w:date="2012-04-23T00:08:00Z"/>
          <w:rFonts w:ascii="Arial" w:hAnsi="Arial" w:cs="Arial"/>
          <w:sz w:val="20"/>
          <w:szCs w:val="20"/>
        </w:rPr>
      </w:pPr>
    </w:p>
    <w:p w:rsidR="00F00454" w:rsidRDefault="00B278AE">
      <w:pPr>
        <w:tabs>
          <w:tab w:val="left" w:pos="5180"/>
        </w:tabs>
        <w:spacing w:after="0" w:line="240" w:lineRule="auto"/>
        <w:rPr>
          <w:ins w:id="2580" w:author="Hong Qin" w:date="2012-04-23T00:08:00Z"/>
          <w:rFonts w:ascii="Arial" w:hAnsi="Arial" w:cs="Arial"/>
          <w:sz w:val="24"/>
          <w:szCs w:val="24"/>
        </w:rPr>
      </w:pPr>
    </w:p>
    <w:p w:rsidR="00E41A14" w:rsidRDefault="00E41A14">
      <w:pPr>
        <w:tabs>
          <w:tab w:val="left" w:pos="5180"/>
        </w:tabs>
        <w:spacing w:after="0" w:line="240" w:lineRule="auto"/>
        <w:rPr>
          <w:ins w:id="2581" w:author="Hong Qin" w:date="2012-04-23T00:08:00Z"/>
          <w:rFonts w:ascii="Arial" w:hAnsi="Arial" w:cs="Arial"/>
          <w:sz w:val="24"/>
          <w:szCs w:val="24"/>
        </w:rPr>
      </w:pPr>
    </w:p>
    <w:p w:rsidR="004904BD" w:rsidRPr="00605020" w:rsidRDefault="00CD276D" w:rsidP="00B333B2">
      <w:pPr>
        <w:rPr>
          <w:rFonts w:ascii="Arial" w:hAnsi="Arial" w:cs="Arial"/>
          <w:sz w:val="24"/>
          <w:szCs w:val="24"/>
        </w:rPr>
      </w:pPr>
      <w:proofErr w:type="spellStart"/>
      <w:r w:rsidRPr="00605020">
        <w:rPr>
          <w:rStyle w:val="st"/>
          <w:rFonts w:ascii="Arial" w:hAnsi="Arial" w:cs="Arial"/>
          <w:sz w:val="24"/>
          <w:szCs w:val="24"/>
        </w:rPr>
        <w:t>Ruckenstuhl</w:t>
      </w:r>
      <w:proofErr w:type="spellEnd"/>
      <w:r w:rsidR="0076135E" w:rsidRPr="00605020">
        <w:rPr>
          <w:rFonts w:ascii="Arial" w:hAnsi="Arial" w:cs="Arial"/>
          <w:sz w:val="24"/>
          <w:szCs w:val="24"/>
        </w:rPr>
        <w:t xml:space="preserve">, </w:t>
      </w:r>
      <w:r w:rsidR="00500CA7" w:rsidRPr="00605020">
        <w:rPr>
          <w:rFonts w:ascii="Arial" w:hAnsi="Arial" w:cs="Arial"/>
          <w:sz w:val="24"/>
          <w:szCs w:val="24"/>
        </w:rPr>
        <w:t xml:space="preserve">C., </w:t>
      </w:r>
      <w:r w:rsidR="002A2489" w:rsidRPr="00605020">
        <w:rPr>
          <w:rFonts w:ascii="Arial" w:hAnsi="Arial" w:cs="Arial"/>
          <w:sz w:val="24"/>
          <w:szCs w:val="24"/>
        </w:rPr>
        <w:t>D. Carmona-Gutierrez</w:t>
      </w:r>
      <w:r w:rsidR="008038B4" w:rsidRPr="00605020">
        <w:rPr>
          <w:rFonts w:ascii="Arial" w:hAnsi="Arial" w:cs="Arial"/>
          <w:sz w:val="24"/>
          <w:szCs w:val="24"/>
        </w:rPr>
        <w:t xml:space="preserve">, F. </w:t>
      </w:r>
      <w:proofErr w:type="spellStart"/>
      <w:r w:rsidR="008038B4" w:rsidRPr="00605020">
        <w:rPr>
          <w:rFonts w:ascii="Arial" w:hAnsi="Arial" w:cs="Arial"/>
          <w:sz w:val="24"/>
          <w:szCs w:val="24"/>
        </w:rPr>
        <w:t>Madeo</w:t>
      </w:r>
      <w:proofErr w:type="spellEnd"/>
      <w:proofErr w:type="gramStart"/>
      <w:r w:rsidR="00D43203" w:rsidRPr="00605020">
        <w:rPr>
          <w:rFonts w:ascii="Arial" w:hAnsi="Arial" w:cs="Arial"/>
          <w:sz w:val="24"/>
          <w:szCs w:val="24"/>
        </w:rPr>
        <w:t>.(</w:t>
      </w:r>
      <w:proofErr w:type="gramEnd"/>
      <w:r w:rsidR="00171D60" w:rsidRPr="00605020">
        <w:rPr>
          <w:rFonts w:ascii="Arial" w:hAnsi="Arial" w:cs="Arial"/>
          <w:sz w:val="24"/>
          <w:szCs w:val="24"/>
        </w:rPr>
        <w:t>2010)</w:t>
      </w:r>
      <w:r w:rsidR="00D43203" w:rsidRPr="00605020">
        <w:rPr>
          <w:rFonts w:ascii="Arial" w:hAnsi="Arial" w:cs="Arial"/>
          <w:sz w:val="24"/>
          <w:szCs w:val="24"/>
        </w:rPr>
        <w:t>The sweet taste of death: glucose triggers apoptosis during yeast chronological aging (</w:t>
      </w:r>
      <w:r w:rsidR="00171D60" w:rsidRPr="00605020">
        <w:rPr>
          <w:rFonts w:ascii="Arial" w:hAnsi="Arial" w:cs="Arial"/>
          <w:sz w:val="24"/>
          <w:szCs w:val="24"/>
          <w:u w:val="single"/>
        </w:rPr>
        <w:t>Aging</w:t>
      </w:r>
      <w:r w:rsidR="00171D60" w:rsidRPr="00605020">
        <w:rPr>
          <w:rFonts w:ascii="Arial" w:hAnsi="Arial" w:cs="Arial"/>
          <w:sz w:val="24"/>
          <w:szCs w:val="24"/>
        </w:rPr>
        <w:t>. 2(10):</w:t>
      </w:r>
      <w:r w:rsidR="002A2489" w:rsidRPr="00605020">
        <w:rPr>
          <w:rFonts w:ascii="Arial" w:hAnsi="Arial" w:cs="Arial"/>
          <w:sz w:val="24"/>
          <w:szCs w:val="24"/>
        </w:rPr>
        <w:t>643-649.</w:t>
      </w:r>
      <w:r w:rsidR="004904BD" w:rsidRPr="00605020">
        <w:rPr>
          <w:rFonts w:ascii="Arial" w:hAnsi="Arial" w:cs="Arial"/>
          <w:sz w:val="24"/>
          <w:szCs w:val="24"/>
        </w:rPr>
        <w:tab/>
      </w:r>
    </w:p>
    <w:p w:rsidR="008A2845" w:rsidRPr="00605020" w:rsidRDefault="008A2845" w:rsidP="008D2FF0">
      <w:pPr>
        <w:spacing w:after="0" w:line="240" w:lineRule="auto"/>
        <w:rPr>
          <w:rFonts w:ascii="Arial" w:hAnsi="Arial" w:cs="Arial"/>
          <w:sz w:val="24"/>
          <w:szCs w:val="24"/>
        </w:rPr>
      </w:pPr>
    </w:p>
    <w:p w:rsidR="008A2845" w:rsidRPr="00605020" w:rsidRDefault="008A2845" w:rsidP="008D2FF0">
      <w:pPr>
        <w:spacing w:after="0" w:line="240" w:lineRule="auto"/>
        <w:rPr>
          <w:rFonts w:ascii="Arial" w:hAnsi="Arial" w:cs="Arial"/>
          <w:sz w:val="24"/>
          <w:szCs w:val="24"/>
        </w:rPr>
      </w:pPr>
      <w:r w:rsidRPr="00605020">
        <w:rPr>
          <w:rFonts w:ascii="Arial" w:hAnsi="Arial" w:cs="Arial"/>
          <w:sz w:val="24"/>
          <w:szCs w:val="24"/>
        </w:rPr>
        <w:t>Mortimer,</w:t>
      </w:r>
      <w:r w:rsidR="007A00AD" w:rsidRPr="00605020">
        <w:rPr>
          <w:rFonts w:ascii="Arial" w:hAnsi="Arial" w:cs="Arial"/>
          <w:sz w:val="24"/>
          <w:szCs w:val="24"/>
        </w:rPr>
        <w:t xml:space="preserve"> R.K. and J.R. Johnston (1959) </w:t>
      </w:r>
      <w:del w:id="2582" w:author="Hong Qin" w:date="2012-04-19T19:16:00Z">
        <w:r w:rsidRPr="00605020" w:rsidDel="00053B8D">
          <w:rPr>
            <w:rFonts w:ascii="Arial" w:hAnsi="Arial" w:cs="Arial"/>
            <w:sz w:val="24"/>
            <w:szCs w:val="24"/>
          </w:rPr>
          <w:delText>Lifespan</w:delText>
        </w:r>
      </w:del>
      <w:ins w:id="2583" w:author="Hong Qin" w:date="2012-04-19T19:16:00Z">
        <w:r w:rsidR="00053B8D">
          <w:rPr>
            <w:rFonts w:ascii="Arial" w:hAnsi="Arial" w:cs="Arial"/>
            <w:sz w:val="24"/>
            <w:szCs w:val="24"/>
          </w:rPr>
          <w:t>Life span</w:t>
        </w:r>
      </w:ins>
      <w:r w:rsidRPr="00605020">
        <w:rPr>
          <w:rFonts w:ascii="Arial" w:hAnsi="Arial" w:cs="Arial"/>
          <w:sz w:val="24"/>
          <w:szCs w:val="24"/>
        </w:rPr>
        <w:t xml:space="preserve"> in individual yeast cells.</w:t>
      </w:r>
      <w:r w:rsidRPr="00605020">
        <w:rPr>
          <w:rFonts w:ascii="Arial" w:hAnsi="Arial" w:cs="Arial"/>
          <w:sz w:val="24"/>
          <w:szCs w:val="24"/>
          <w:u w:val="single"/>
        </w:rPr>
        <w:t>Nature</w:t>
      </w:r>
      <w:r w:rsidRPr="00605020">
        <w:rPr>
          <w:rFonts w:ascii="Arial" w:hAnsi="Arial" w:cs="Arial"/>
          <w:sz w:val="24"/>
          <w:szCs w:val="24"/>
        </w:rPr>
        <w:t>.</w:t>
      </w:r>
      <w:r w:rsidR="009954A8" w:rsidRPr="00605020">
        <w:rPr>
          <w:rFonts w:ascii="Arial" w:hAnsi="Arial" w:cs="Arial"/>
          <w:sz w:val="24"/>
          <w:szCs w:val="24"/>
        </w:rPr>
        <w:t>183: 1751-1752.</w:t>
      </w:r>
    </w:p>
    <w:p w:rsidR="00C3341C" w:rsidRPr="00605020" w:rsidRDefault="00C3341C" w:rsidP="008D2FF0">
      <w:pPr>
        <w:spacing w:after="0" w:line="240" w:lineRule="auto"/>
        <w:rPr>
          <w:rFonts w:ascii="Arial" w:hAnsi="Arial" w:cs="Arial"/>
          <w:sz w:val="24"/>
          <w:szCs w:val="24"/>
        </w:rPr>
      </w:pPr>
    </w:p>
    <w:p w:rsidR="002F7AF1" w:rsidRPr="00605020" w:rsidRDefault="002F7AF1" w:rsidP="002F7AF1">
      <w:pPr>
        <w:spacing w:after="0" w:line="315" w:lineRule="atLeast"/>
        <w:rPr>
          <w:rFonts w:ascii="Arial" w:hAnsi="Arial" w:cs="Arial"/>
          <w:sz w:val="24"/>
          <w:szCs w:val="24"/>
        </w:rPr>
      </w:pPr>
      <w:r w:rsidRPr="00605020">
        <w:rPr>
          <w:rStyle w:val="authors"/>
          <w:rFonts w:ascii="Arial" w:hAnsi="Arial" w:cs="Arial"/>
          <w:sz w:val="24"/>
          <w:szCs w:val="24"/>
        </w:rPr>
        <w:t xml:space="preserve">Cost GJ, </w:t>
      </w:r>
      <w:proofErr w:type="spellStart"/>
      <w:r w:rsidRPr="00605020">
        <w:rPr>
          <w:rStyle w:val="authors"/>
          <w:rFonts w:ascii="Arial" w:hAnsi="Arial" w:cs="Arial"/>
          <w:sz w:val="24"/>
          <w:szCs w:val="24"/>
        </w:rPr>
        <w:t>Boeke</w:t>
      </w:r>
      <w:proofErr w:type="spellEnd"/>
      <w:r w:rsidRPr="00605020">
        <w:rPr>
          <w:rStyle w:val="authors"/>
          <w:rFonts w:ascii="Arial" w:hAnsi="Arial" w:cs="Arial"/>
          <w:sz w:val="24"/>
          <w:szCs w:val="24"/>
        </w:rPr>
        <w:t xml:space="preserve"> JD</w:t>
      </w:r>
      <w:r w:rsidR="007A00AD" w:rsidRPr="00605020">
        <w:rPr>
          <w:rStyle w:val="authors"/>
          <w:rFonts w:ascii="Arial" w:hAnsi="Arial" w:cs="Arial"/>
          <w:sz w:val="24"/>
          <w:szCs w:val="24"/>
        </w:rPr>
        <w:t>.</w:t>
      </w:r>
      <w:r w:rsidRPr="00605020">
        <w:rPr>
          <w:rStyle w:val="apple-converted-space"/>
          <w:rFonts w:ascii="Arial" w:hAnsi="Arial" w:cs="Arial"/>
          <w:sz w:val="24"/>
          <w:szCs w:val="24"/>
        </w:rPr>
        <w:t> </w:t>
      </w:r>
      <w:r w:rsidRPr="00605020">
        <w:rPr>
          <w:rFonts w:ascii="Arial" w:hAnsi="Arial" w:cs="Arial"/>
          <w:sz w:val="24"/>
          <w:szCs w:val="24"/>
        </w:rPr>
        <w:t>(</w:t>
      </w:r>
      <w:proofErr w:type="gramStart"/>
      <w:r w:rsidRPr="00605020">
        <w:rPr>
          <w:rFonts w:ascii="Arial" w:hAnsi="Arial" w:cs="Arial"/>
          <w:sz w:val="24"/>
          <w:szCs w:val="24"/>
        </w:rPr>
        <w:t>1996)</w:t>
      </w:r>
      <w:proofErr w:type="gramEnd"/>
      <w:r w:rsidRPr="00605020">
        <w:rPr>
          <w:rFonts w:ascii="Arial" w:hAnsi="Arial" w:cs="Arial"/>
          <w:sz w:val="24"/>
          <w:szCs w:val="24"/>
        </w:rPr>
        <w:t xml:space="preserve">A useful colony </w:t>
      </w:r>
      <w:proofErr w:type="spellStart"/>
      <w:r w:rsidRPr="00605020">
        <w:rPr>
          <w:rFonts w:ascii="Arial" w:hAnsi="Arial" w:cs="Arial"/>
          <w:sz w:val="24"/>
          <w:szCs w:val="24"/>
        </w:rPr>
        <w:t>colour</w:t>
      </w:r>
      <w:proofErr w:type="spellEnd"/>
      <w:r w:rsidRPr="00605020">
        <w:rPr>
          <w:rFonts w:ascii="Arial" w:hAnsi="Arial" w:cs="Arial"/>
          <w:sz w:val="24"/>
          <w:szCs w:val="24"/>
        </w:rPr>
        <w:t xml:space="preserve"> phenotype associated with the yeast selectable/counter-selectable marker MET15.</w:t>
      </w:r>
      <w:r w:rsidRPr="00605020">
        <w:rPr>
          <w:rFonts w:ascii="Arial" w:hAnsi="Arial" w:cs="Arial"/>
          <w:sz w:val="24"/>
          <w:szCs w:val="24"/>
          <w:u w:val="single"/>
        </w:rPr>
        <w:t>Yeast</w:t>
      </w:r>
      <w:r w:rsidR="00D01CFA" w:rsidRPr="00605020">
        <w:rPr>
          <w:rFonts w:ascii="Arial" w:hAnsi="Arial" w:cs="Arial"/>
          <w:sz w:val="24"/>
          <w:szCs w:val="24"/>
        </w:rPr>
        <w:t>.</w:t>
      </w:r>
      <w:r w:rsidRPr="00605020">
        <w:rPr>
          <w:rFonts w:ascii="Arial" w:hAnsi="Arial" w:cs="Arial"/>
          <w:sz w:val="24"/>
          <w:szCs w:val="24"/>
        </w:rPr>
        <w:t xml:space="preserve"> </w:t>
      </w:r>
      <w:proofErr w:type="gramStart"/>
      <w:r w:rsidRPr="00605020">
        <w:rPr>
          <w:rFonts w:ascii="Arial" w:hAnsi="Arial" w:cs="Arial"/>
          <w:sz w:val="24"/>
          <w:szCs w:val="24"/>
        </w:rPr>
        <w:t>12: 939–941.</w:t>
      </w:r>
      <w:proofErr w:type="gramEnd"/>
      <w:r w:rsidRPr="00605020">
        <w:rPr>
          <w:rStyle w:val="apple-converted-space"/>
          <w:rFonts w:ascii="Arial" w:hAnsi="Arial" w:cs="Arial"/>
          <w:sz w:val="24"/>
          <w:szCs w:val="24"/>
        </w:rPr>
        <w:t> </w:t>
      </w:r>
    </w:p>
    <w:p w:rsidR="002F7AF1" w:rsidRPr="00605020" w:rsidRDefault="002F7AF1" w:rsidP="005F6313">
      <w:pPr>
        <w:spacing w:after="0" w:line="240" w:lineRule="auto"/>
        <w:rPr>
          <w:rFonts w:ascii="Arial" w:hAnsi="Arial" w:cs="Arial"/>
          <w:sz w:val="24"/>
          <w:szCs w:val="24"/>
        </w:rPr>
      </w:pPr>
    </w:p>
    <w:p w:rsidR="00C773EE" w:rsidRPr="00605020" w:rsidRDefault="001E7D03" w:rsidP="00C773EE">
      <w:pPr>
        <w:spacing w:after="0" w:line="240" w:lineRule="auto"/>
        <w:rPr>
          <w:ins w:id="2584" w:author="bidyut k mohanty" w:date="2012-04-22T08:31:00Z"/>
          <w:rFonts w:ascii="Arial" w:eastAsia="Times New Roman" w:hAnsi="Arial" w:cs="Arial"/>
          <w:sz w:val="24"/>
          <w:szCs w:val="24"/>
        </w:rPr>
      </w:pPr>
      <w:proofErr w:type="spellStart"/>
      <w:proofErr w:type="gramStart"/>
      <w:ins w:id="2585" w:author="bidyut k mohanty" w:date="2012-04-22T08:31:00Z">
        <w:r w:rsidRPr="00605020">
          <w:rPr>
            <w:rFonts w:ascii="Arial" w:hAnsi="Arial" w:cs="Arial"/>
            <w:sz w:val="24"/>
            <w:szCs w:val="24"/>
          </w:rPr>
          <w:t>Hiraoka</w:t>
        </w:r>
        <w:proofErr w:type="spellEnd"/>
        <w:r w:rsidRPr="00605020">
          <w:rPr>
            <w:rFonts w:ascii="Arial" w:hAnsi="Arial" w:cs="Arial"/>
            <w:sz w:val="24"/>
            <w:szCs w:val="24"/>
          </w:rPr>
          <w:t xml:space="preserve"> M, K Watanabe, K </w:t>
        </w:r>
        <w:proofErr w:type="spellStart"/>
        <w:r w:rsidRPr="00605020">
          <w:rPr>
            <w:rFonts w:ascii="Arial" w:hAnsi="Arial" w:cs="Arial"/>
            <w:sz w:val="24"/>
            <w:szCs w:val="24"/>
          </w:rPr>
          <w:t>Umezu</w:t>
        </w:r>
        <w:proofErr w:type="spellEnd"/>
        <w:r w:rsidRPr="00605020">
          <w:rPr>
            <w:rFonts w:ascii="Arial" w:hAnsi="Arial" w:cs="Arial"/>
            <w:sz w:val="24"/>
            <w:szCs w:val="24"/>
          </w:rPr>
          <w:t>, H Maki</w:t>
        </w:r>
        <w:r w:rsidR="007A00AD" w:rsidRPr="00605020">
          <w:rPr>
            <w:rFonts w:ascii="Arial" w:hAnsi="Arial" w:cs="Arial"/>
            <w:sz w:val="24"/>
            <w:szCs w:val="24"/>
          </w:rPr>
          <w:t>.</w:t>
        </w:r>
        <w:proofErr w:type="gramEnd"/>
        <w:r w:rsidRPr="00605020">
          <w:rPr>
            <w:rFonts w:ascii="Arial" w:hAnsi="Arial" w:cs="Arial"/>
            <w:sz w:val="24"/>
            <w:szCs w:val="24"/>
          </w:rPr>
          <w:t xml:space="preserve"> (</w:t>
        </w:r>
        <w:r w:rsidR="00C773EE" w:rsidRPr="00605020">
          <w:rPr>
            <w:rFonts w:ascii="Arial" w:hAnsi="Arial" w:cs="Arial"/>
            <w:sz w:val="24"/>
            <w:szCs w:val="24"/>
          </w:rPr>
          <w:t>2000</w:t>
        </w:r>
        <w:r w:rsidR="007A00AD" w:rsidRPr="00605020">
          <w:rPr>
            <w:rFonts w:ascii="Arial" w:hAnsi="Arial" w:cs="Arial"/>
            <w:sz w:val="24"/>
            <w:szCs w:val="24"/>
          </w:rPr>
          <w:t xml:space="preserve">) </w:t>
        </w:r>
        <w:r w:rsidR="007A5E35" w:rsidRPr="00605020">
          <w:rPr>
            <w:rFonts w:ascii="Arial" w:hAnsi="Arial" w:cs="Arial"/>
            <w:sz w:val="24"/>
            <w:szCs w:val="24"/>
          </w:rPr>
          <w:t xml:space="preserve">Spontaneous loss of </w:t>
        </w:r>
        <w:proofErr w:type="spellStart"/>
        <w:r w:rsidR="007A5E35" w:rsidRPr="00605020">
          <w:rPr>
            <w:rFonts w:ascii="Arial" w:hAnsi="Arial" w:cs="Arial"/>
            <w:sz w:val="24"/>
            <w:szCs w:val="24"/>
          </w:rPr>
          <w:t>heterozygosity</w:t>
        </w:r>
        <w:proofErr w:type="spellEnd"/>
        <w:r w:rsidR="007A5E35" w:rsidRPr="00605020">
          <w:rPr>
            <w:rFonts w:ascii="Arial" w:hAnsi="Arial" w:cs="Arial"/>
            <w:sz w:val="24"/>
            <w:szCs w:val="24"/>
          </w:rPr>
          <w:t xml:space="preserve"> in diploid Saccharomyces cerevisiae </w:t>
        </w:r>
        <w:proofErr w:type="spellStart"/>
        <w:r w:rsidR="007A5E35" w:rsidRPr="00605020">
          <w:rPr>
            <w:rFonts w:ascii="Arial" w:hAnsi="Arial" w:cs="Arial"/>
            <w:sz w:val="24"/>
            <w:szCs w:val="24"/>
          </w:rPr>
          <w:t>cells.</w:t>
        </w:r>
        <w:r w:rsidR="003149E4" w:rsidRPr="00605020">
          <w:rPr>
            <w:rFonts w:ascii="Arial" w:hAnsi="Arial" w:cs="Arial"/>
            <w:sz w:val="24"/>
            <w:szCs w:val="24"/>
          </w:rPr>
          <w:t>”</w:t>
        </w:r>
        <w:r w:rsidR="00C773EE" w:rsidRPr="00605020">
          <w:rPr>
            <w:rFonts w:ascii="Arial" w:hAnsi="Arial" w:cs="Arial"/>
            <w:sz w:val="24"/>
            <w:szCs w:val="24"/>
            <w:u w:val="single"/>
          </w:rPr>
          <w:t>Genetics</w:t>
        </w:r>
        <w:proofErr w:type="spellEnd"/>
        <w:r w:rsidR="00C773EE" w:rsidRPr="00605020">
          <w:rPr>
            <w:rFonts w:ascii="Arial" w:hAnsi="Arial" w:cs="Arial"/>
            <w:sz w:val="24"/>
            <w:szCs w:val="24"/>
          </w:rPr>
          <w:t xml:space="preserve">. </w:t>
        </w:r>
        <w:proofErr w:type="gramStart"/>
        <w:r w:rsidR="00C773EE" w:rsidRPr="00605020">
          <w:rPr>
            <w:rFonts w:ascii="Arial" w:eastAsia="Times New Roman" w:hAnsi="Arial" w:cs="Arial"/>
            <w:sz w:val="24"/>
            <w:szCs w:val="24"/>
          </w:rPr>
          <w:t>156(4): 1531–1548.</w:t>
        </w:r>
        <w:proofErr w:type="gramEnd"/>
        <w:r w:rsidR="00C773EE" w:rsidRPr="00605020">
          <w:rPr>
            <w:rFonts w:ascii="Arial" w:eastAsia="Times New Roman" w:hAnsi="Arial" w:cs="Arial"/>
            <w:sz w:val="24"/>
            <w:szCs w:val="24"/>
          </w:rPr>
          <w:t xml:space="preserve"> </w:t>
        </w:r>
      </w:ins>
    </w:p>
    <w:p w:rsidR="002E76E6" w:rsidRPr="00605020" w:rsidRDefault="002E76E6" w:rsidP="00C773EE">
      <w:pPr>
        <w:spacing w:after="0" w:line="240" w:lineRule="auto"/>
        <w:rPr>
          <w:ins w:id="2586" w:author="bidyut k mohanty" w:date="2012-04-22T08:31:00Z"/>
          <w:rFonts w:ascii="Arial" w:eastAsia="Times New Roman" w:hAnsi="Arial" w:cs="Arial"/>
          <w:sz w:val="24"/>
          <w:szCs w:val="24"/>
        </w:rPr>
      </w:pPr>
    </w:p>
    <w:p w:rsidR="002E76E6" w:rsidRPr="00605020" w:rsidRDefault="002E76E6" w:rsidP="00C773EE">
      <w:pPr>
        <w:spacing w:after="0" w:line="240" w:lineRule="auto"/>
        <w:rPr>
          <w:rFonts w:ascii="Arial" w:hAnsi="Arial" w:cs="Arial"/>
          <w:sz w:val="24"/>
          <w:szCs w:val="24"/>
        </w:rPr>
      </w:pPr>
      <w:proofErr w:type="spellStart"/>
      <w:r w:rsidRPr="00605020">
        <w:rPr>
          <w:rFonts w:ascii="Arial" w:hAnsi="Arial" w:cs="Arial"/>
          <w:sz w:val="24"/>
          <w:szCs w:val="24"/>
        </w:rPr>
        <w:t>LaFave</w:t>
      </w:r>
      <w:proofErr w:type="spellEnd"/>
      <w:r w:rsidRPr="00605020">
        <w:rPr>
          <w:rFonts w:ascii="Arial" w:hAnsi="Arial" w:cs="Arial"/>
          <w:sz w:val="24"/>
          <w:szCs w:val="24"/>
        </w:rPr>
        <w:t xml:space="preserve"> MC, </w:t>
      </w:r>
      <w:proofErr w:type="spellStart"/>
      <w:r w:rsidRPr="00605020">
        <w:rPr>
          <w:rFonts w:ascii="Arial" w:hAnsi="Arial" w:cs="Arial"/>
          <w:sz w:val="24"/>
          <w:szCs w:val="24"/>
        </w:rPr>
        <w:t>Sekelsky</w:t>
      </w:r>
      <w:proofErr w:type="spellEnd"/>
      <w:r w:rsidRPr="00605020">
        <w:rPr>
          <w:rFonts w:ascii="Arial" w:hAnsi="Arial" w:cs="Arial"/>
          <w:sz w:val="24"/>
          <w:szCs w:val="24"/>
        </w:rPr>
        <w:t xml:space="preserve"> J (2009)</w:t>
      </w:r>
      <w:r w:rsidR="001672C7" w:rsidRPr="00605020">
        <w:rPr>
          <w:rFonts w:ascii="Arial" w:hAnsi="Arial" w:cs="Arial"/>
          <w:sz w:val="24"/>
          <w:szCs w:val="24"/>
        </w:rPr>
        <w:t>.“</w:t>
      </w:r>
      <w:r w:rsidRPr="00605020">
        <w:rPr>
          <w:rFonts w:ascii="Arial" w:hAnsi="Arial" w:cs="Arial"/>
          <w:sz w:val="24"/>
          <w:szCs w:val="24"/>
        </w:rPr>
        <w:t xml:space="preserve">Mitotic Recombination: Why? When? How? </w:t>
      </w:r>
      <w:proofErr w:type="spellStart"/>
      <w:r w:rsidRPr="00605020">
        <w:rPr>
          <w:rFonts w:ascii="Arial" w:hAnsi="Arial" w:cs="Arial"/>
          <w:sz w:val="24"/>
          <w:szCs w:val="24"/>
        </w:rPr>
        <w:t>Where?</w:t>
      </w:r>
      <w:r w:rsidR="00A363CB" w:rsidRPr="00605020">
        <w:rPr>
          <w:rFonts w:ascii="Arial" w:hAnsi="Arial" w:cs="Arial"/>
          <w:sz w:val="24"/>
          <w:szCs w:val="24"/>
        </w:rPr>
        <w:t>”</w:t>
      </w:r>
      <w:r w:rsidRPr="00605020">
        <w:rPr>
          <w:rFonts w:ascii="Arial" w:hAnsi="Arial" w:cs="Arial"/>
          <w:sz w:val="24"/>
          <w:szCs w:val="24"/>
          <w:u w:val="single"/>
        </w:rPr>
        <w:t>PLoS</w:t>
      </w:r>
      <w:proofErr w:type="spellEnd"/>
      <w:r w:rsidRPr="00605020">
        <w:rPr>
          <w:rFonts w:ascii="Arial" w:hAnsi="Arial" w:cs="Arial"/>
          <w:sz w:val="24"/>
          <w:szCs w:val="24"/>
          <w:u w:val="single"/>
        </w:rPr>
        <w:t xml:space="preserve"> Genet</w:t>
      </w:r>
      <w:r w:rsidRPr="00605020">
        <w:rPr>
          <w:rFonts w:ascii="Arial" w:hAnsi="Arial" w:cs="Arial"/>
          <w:sz w:val="24"/>
          <w:szCs w:val="24"/>
        </w:rPr>
        <w:t xml:space="preserve"> 5(3): e1000411. </w:t>
      </w:r>
      <w:proofErr w:type="gramStart"/>
      <w:r w:rsidRPr="00605020">
        <w:rPr>
          <w:rFonts w:ascii="Arial" w:hAnsi="Arial" w:cs="Arial"/>
          <w:sz w:val="24"/>
          <w:szCs w:val="24"/>
        </w:rPr>
        <w:t>doi:10.1371</w:t>
      </w:r>
      <w:proofErr w:type="gramEnd"/>
      <w:r w:rsidRPr="00605020">
        <w:rPr>
          <w:rFonts w:ascii="Arial" w:hAnsi="Arial" w:cs="Arial"/>
          <w:sz w:val="24"/>
          <w:szCs w:val="24"/>
        </w:rPr>
        <w:t>/journal.pgen.1000411</w:t>
      </w:r>
    </w:p>
    <w:p w:rsidR="002860D3" w:rsidRPr="00605020" w:rsidRDefault="002860D3" w:rsidP="00C773EE">
      <w:pPr>
        <w:spacing w:after="0" w:line="240" w:lineRule="auto"/>
        <w:rPr>
          <w:rFonts w:ascii="Arial" w:hAnsi="Arial" w:cs="Arial"/>
          <w:sz w:val="24"/>
          <w:szCs w:val="24"/>
        </w:rPr>
      </w:pPr>
    </w:p>
    <w:p w:rsidR="002860D3" w:rsidRPr="00605020" w:rsidRDefault="002860D3" w:rsidP="00C773EE">
      <w:pPr>
        <w:spacing w:after="0" w:line="240" w:lineRule="auto"/>
        <w:rPr>
          <w:rFonts w:ascii="Arial" w:hAnsi="Arial" w:cs="Arial"/>
          <w:sz w:val="24"/>
          <w:szCs w:val="24"/>
        </w:rPr>
      </w:pPr>
      <w:r w:rsidRPr="00605020">
        <w:rPr>
          <w:rFonts w:ascii="Arial" w:hAnsi="Arial" w:cs="Arial"/>
          <w:sz w:val="24"/>
          <w:szCs w:val="24"/>
        </w:rPr>
        <w:t>William B.C.</w:t>
      </w:r>
      <w:r w:rsidR="00594BCB" w:rsidRPr="00605020">
        <w:rPr>
          <w:rFonts w:ascii="Arial" w:hAnsi="Arial" w:cs="Arial"/>
          <w:sz w:val="24"/>
          <w:szCs w:val="24"/>
        </w:rPr>
        <w:t xml:space="preserve">, M </w:t>
      </w:r>
      <w:proofErr w:type="spellStart"/>
      <w:r w:rsidR="00594BCB" w:rsidRPr="00605020">
        <w:rPr>
          <w:rFonts w:ascii="Arial" w:hAnsi="Arial" w:cs="Arial"/>
          <w:sz w:val="24"/>
          <w:szCs w:val="24"/>
        </w:rPr>
        <w:t>Wienberger</w:t>
      </w:r>
      <w:proofErr w:type="spellEnd"/>
      <w:r w:rsidR="00594BCB" w:rsidRPr="00605020">
        <w:rPr>
          <w:rFonts w:ascii="Arial" w:hAnsi="Arial" w:cs="Arial"/>
          <w:sz w:val="24"/>
          <w:szCs w:val="24"/>
        </w:rPr>
        <w:t xml:space="preserve"> (2007). </w:t>
      </w:r>
      <w:r w:rsidR="00C73354" w:rsidRPr="00605020">
        <w:rPr>
          <w:rFonts w:ascii="Arial" w:hAnsi="Arial" w:cs="Arial"/>
          <w:sz w:val="24"/>
          <w:szCs w:val="24"/>
        </w:rPr>
        <w:t>“</w:t>
      </w:r>
      <w:r w:rsidR="005C2A3B" w:rsidRPr="00605020">
        <w:rPr>
          <w:rFonts w:ascii="Arial" w:hAnsi="Arial" w:cs="Arial"/>
          <w:sz w:val="24"/>
          <w:szCs w:val="24"/>
        </w:rPr>
        <w:t xml:space="preserve">Survey and Summary: DNA replication stress, genome instability, and </w:t>
      </w:r>
      <w:proofErr w:type="spellStart"/>
      <w:r w:rsidR="005C2A3B" w:rsidRPr="00605020">
        <w:rPr>
          <w:rFonts w:ascii="Arial" w:hAnsi="Arial" w:cs="Arial"/>
          <w:sz w:val="24"/>
          <w:szCs w:val="24"/>
        </w:rPr>
        <w:t>aging.</w:t>
      </w:r>
      <w:r w:rsidR="00246909" w:rsidRPr="00605020">
        <w:rPr>
          <w:rFonts w:ascii="Arial" w:hAnsi="Arial" w:cs="Arial"/>
          <w:sz w:val="24"/>
          <w:szCs w:val="24"/>
        </w:rPr>
        <w:t>”</w:t>
      </w:r>
      <w:proofErr w:type="gramStart"/>
      <w:r w:rsidR="00E57F0D" w:rsidRPr="00605020">
        <w:rPr>
          <w:rFonts w:ascii="Arial" w:hAnsi="Arial" w:cs="Arial"/>
          <w:sz w:val="24"/>
          <w:szCs w:val="24"/>
          <w:u w:val="single"/>
        </w:rPr>
        <w:t>Nucleic</w:t>
      </w:r>
      <w:proofErr w:type="spellEnd"/>
      <w:r w:rsidR="00E57F0D" w:rsidRPr="00605020">
        <w:rPr>
          <w:rFonts w:ascii="Arial" w:hAnsi="Arial" w:cs="Arial"/>
          <w:sz w:val="24"/>
          <w:szCs w:val="24"/>
          <w:u w:val="single"/>
        </w:rPr>
        <w:t xml:space="preserve"> Acids Research</w:t>
      </w:r>
      <w:r w:rsidR="00822126" w:rsidRPr="00605020">
        <w:rPr>
          <w:rFonts w:ascii="Arial" w:hAnsi="Arial" w:cs="Arial"/>
          <w:sz w:val="24"/>
          <w:szCs w:val="24"/>
        </w:rPr>
        <w:t>.</w:t>
      </w:r>
      <w:proofErr w:type="gramEnd"/>
      <w:r w:rsidR="00E57F0D" w:rsidRPr="00605020">
        <w:rPr>
          <w:rFonts w:ascii="Arial" w:hAnsi="Arial" w:cs="Arial"/>
          <w:sz w:val="24"/>
          <w:szCs w:val="24"/>
        </w:rPr>
        <w:t xml:space="preserve"> </w:t>
      </w:r>
      <w:proofErr w:type="gramStart"/>
      <w:r w:rsidR="00E57F0D" w:rsidRPr="00605020">
        <w:rPr>
          <w:rFonts w:ascii="Arial" w:hAnsi="Arial" w:cs="Arial"/>
          <w:sz w:val="24"/>
          <w:szCs w:val="24"/>
        </w:rPr>
        <w:t>35(22): 7545–7556</w:t>
      </w:r>
      <w:r w:rsidR="00937376" w:rsidRPr="00605020">
        <w:rPr>
          <w:rFonts w:ascii="Arial" w:hAnsi="Arial" w:cs="Arial"/>
          <w:sz w:val="24"/>
          <w:szCs w:val="24"/>
        </w:rPr>
        <w:t>.</w:t>
      </w:r>
      <w:proofErr w:type="gramEnd"/>
    </w:p>
    <w:p w:rsidR="001C2AAA" w:rsidRPr="00605020" w:rsidRDefault="001C2AAA" w:rsidP="00C773EE">
      <w:pPr>
        <w:spacing w:after="0" w:line="240" w:lineRule="auto"/>
        <w:rPr>
          <w:rFonts w:ascii="Arial" w:hAnsi="Arial" w:cs="Arial"/>
          <w:sz w:val="24"/>
          <w:szCs w:val="24"/>
        </w:rPr>
      </w:pPr>
    </w:p>
    <w:p w:rsidR="001C2AAA" w:rsidRPr="00605020" w:rsidRDefault="001C2AAA" w:rsidP="00C773EE">
      <w:pPr>
        <w:spacing w:after="0" w:line="240" w:lineRule="auto"/>
        <w:rPr>
          <w:rFonts w:ascii="Arial" w:hAnsi="Arial" w:cs="Arial"/>
          <w:sz w:val="24"/>
          <w:szCs w:val="24"/>
        </w:rPr>
      </w:pPr>
    </w:p>
    <w:p w:rsidR="00653D06" w:rsidRPr="00605020" w:rsidRDefault="00653D06" w:rsidP="00C773EE">
      <w:pPr>
        <w:spacing w:after="0" w:line="240" w:lineRule="auto"/>
        <w:rPr>
          <w:rFonts w:ascii="Arial" w:hAnsi="Arial" w:cs="Arial"/>
          <w:sz w:val="24"/>
          <w:szCs w:val="24"/>
        </w:rPr>
      </w:pPr>
    </w:p>
    <w:p w:rsidR="00F840D8" w:rsidRPr="00605020" w:rsidRDefault="00F840D8" w:rsidP="00C773EE">
      <w:pPr>
        <w:spacing w:after="0" w:line="240" w:lineRule="auto"/>
        <w:rPr>
          <w:rFonts w:ascii="Arial" w:hAnsi="Arial" w:cs="Arial"/>
          <w:sz w:val="24"/>
          <w:szCs w:val="24"/>
        </w:rPr>
      </w:pPr>
    </w:p>
    <w:p w:rsidR="00EC4858" w:rsidRPr="00605020" w:rsidRDefault="00EC4858" w:rsidP="005F6313">
      <w:pPr>
        <w:spacing w:after="0" w:line="240" w:lineRule="auto"/>
        <w:rPr>
          <w:del w:id="2587" w:author="Lindsay" w:date="2012-04-22T09:10:00Z"/>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del w:id="2588" w:author="Lindsay" w:date="2012-04-22T09:10:00Z"/>
          <w:rFonts w:ascii="Arial" w:hAnsi="Arial" w:cs="Arial"/>
        </w:rPr>
      </w:pPr>
    </w:p>
    <w:p w:rsidR="00F4347B" w:rsidRPr="00605020" w:rsidRDefault="00F4347B" w:rsidP="005F6313">
      <w:pPr>
        <w:spacing w:after="0" w:line="240" w:lineRule="auto"/>
        <w:rPr>
          <w:del w:id="2589" w:author="Lindsay" w:date="2012-04-22T09:10:00Z"/>
          <w:rFonts w:ascii="Arial" w:hAnsi="Arial" w:cs="Arial"/>
        </w:rPr>
      </w:pPr>
    </w:p>
    <w:p w:rsidR="00F4347B" w:rsidRPr="00605020" w:rsidRDefault="00F4347B" w:rsidP="005F6313">
      <w:pPr>
        <w:spacing w:after="0" w:line="240" w:lineRule="auto"/>
        <w:rPr>
          <w:del w:id="2590" w:author="Lindsay" w:date="2012-04-22T09:10:00Z"/>
          <w:rFonts w:ascii="Arial" w:hAnsi="Arial" w:cs="Arial"/>
        </w:rPr>
      </w:pPr>
    </w:p>
    <w:p w:rsidR="00F4347B" w:rsidRPr="00605020" w:rsidRDefault="00F4347B" w:rsidP="005F6313">
      <w:pPr>
        <w:spacing w:after="0" w:line="240" w:lineRule="auto"/>
        <w:rPr>
          <w:del w:id="2591" w:author="Lindsay" w:date="2012-04-22T09:10:00Z"/>
          <w:rFonts w:ascii="Arial" w:hAnsi="Arial" w:cs="Arial"/>
        </w:rPr>
      </w:pPr>
    </w:p>
    <w:p w:rsidR="00F4347B" w:rsidRPr="00605020" w:rsidRDefault="00F4347B" w:rsidP="005F6313">
      <w:pPr>
        <w:spacing w:after="0" w:line="240" w:lineRule="auto"/>
        <w:rPr>
          <w:del w:id="2592" w:author="Lindsay" w:date="2012-04-22T09:10:00Z"/>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F4347B" w:rsidRPr="00605020" w:rsidRDefault="00F4347B" w:rsidP="005F6313">
      <w:pPr>
        <w:spacing w:after="0" w:line="240" w:lineRule="auto"/>
        <w:rPr>
          <w:rFonts w:ascii="Arial" w:hAnsi="Arial" w:cs="Arial"/>
        </w:rPr>
      </w:pPr>
    </w:p>
    <w:p w:rsidR="00AB4211" w:rsidRDefault="00AB4211">
      <w:pPr>
        <w:rPr>
          <w:rFonts w:ascii="Arial" w:hAnsi="Arial" w:cs="Arial"/>
          <w:sz w:val="28"/>
          <w:szCs w:val="28"/>
        </w:rPr>
      </w:pPr>
    </w:p>
    <w:p w:rsidR="00DC21FA" w:rsidRDefault="00DC21FA">
      <w:pPr>
        <w:rPr>
          <w:rFonts w:ascii="Arial" w:hAnsi="Arial" w:cs="Arial"/>
          <w:sz w:val="28"/>
          <w:szCs w:val="28"/>
        </w:rPr>
      </w:pPr>
      <w:r>
        <w:rPr>
          <w:rFonts w:ascii="Arial" w:hAnsi="Arial" w:cs="Arial"/>
          <w:sz w:val="28"/>
          <w:szCs w:val="28"/>
        </w:rPr>
        <w:br w:type="page"/>
      </w:r>
    </w:p>
    <w:p w:rsidR="00715E36" w:rsidRDefault="00DD2C51">
      <w:pPr>
        <w:tabs>
          <w:tab w:val="left" w:pos="2265"/>
          <w:tab w:val="center" w:pos="4680"/>
          <w:tab w:val="left" w:pos="7210"/>
          <w:tab w:val="right" w:pos="9360"/>
        </w:tabs>
        <w:spacing w:line="240" w:lineRule="auto"/>
        <w:rPr>
          <w:rFonts w:ascii="Arial" w:hAnsi="Arial" w:cs="Arial"/>
          <w:sz w:val="24"/>
          <w:szCs w:val="24"/>
        </w:rPr>
      </w:pPr>
      <w:proofErr w:type="gramStart"/>
      <w:r w:rsidRPr="00DD2C51">
        <w:rPr>
          <w:rFonts w:ascii="Arial" w:hAnsi="Arial" w:cs="Arial"/>
          <w:b/>
          <w:sz w:val="24"/>
          <w:szCs w:val="24"/>
        </w:rPr>
        <w:t>T</w:t>
      </w:r>
      <w:r w:rsidR="0072137D" w:rsidRPr="00DD2C51">
        <w:rPr>
          <w:rFonts w:ascii="Arial" w:hAnsi="Arial" w:cs="Arial"/>
          <w:b/>
          <w:sz w:val="24"/>
          <w:szCs w:val="24"/>
        </w:rPr>
        <w:t xml:space="preserve">able </w:t>
      </w:r>
      <w:r w:rsidR="00E6575D" w:rsidRPr="00DD2C51">
        <w:rPr>
          <w:rFonts w:ascii="Arial" w:hAnsi="Arial" w:cs="Arial"/>
          <w:b/>
          <w:sz w:val="24"/>
          <w:szCs w:val="24"/>
        </w:rPr>
        <w:fldChar w:fldCharType="begin"/>
      </w:r>
      <w:r w:rsidR="0072137D" w:rsidRPr="00DD2C51">
        <w:rPr>
          <w:rFonts w:ascii="Arial" w:hAnsi="Arial" w:cs="Arial"/>
          <w:b/>
          <w:sz w:val="24"/>
          <w:szCs w:val="24"/>
        </w:rPr>
        <w:instrText xml:space="preserve"> SEQ Table \* ARABIC </w:instrText>
      </w:r>
      <w:r w:rsidR="00E6575D" w:rsidRPr="00DD2C51">
        <w:rPr>
          <w:rFonts w:ascii="Arial" w:hAnsi="Arial" w:cs="Arial"/>
          <w:b/>
          <w:sz w:val="24"/>
          <w:szCs w:val="24"/>
        </w:rPr>
        <w:fldChar w:fldCharType="separate"/>
      </w:r>
      <w:r w:rsidR="00925222">
        <w:rPr>
          <w:rFonts w:ascii="Arial" w:hAnsi="Arial" w:cs="Arial"/>
          <w:b/>
          <w:noProof/>
          <w:sz w:val="24"/>
          <w:szCs w:val="24"/>
        </w:rPr>
        <w:t>1</w:t>
      </w:r>
      <w:r w:rsidR="00E6575D" w:rsidRPr="00DD2C51">
        <w:rPr>
          <w:rFonts w:ascii="Arial" w:hAnsi="Arial" w:cs="Arial"/>
          <w:b/>
          <w:sz w:val="24"/>
          <w:szCs w:val="24"/>
        </w:rPr>
        <w:fldChar w:fldCharType="end"/>
      </w:r>
      <w:r w:rsidR="0072137D" w:rsidRPr="00DD2C51">
        <w:rPr>
          <w:rFonts w:ascii="Arial" w:hAnsi="Arial" w:cs="Arial"/>
          <w:b/>
          <w:sz w:val="24"/>
          <w:szCs w:val="24"/>
        </w:rPr>
        <w:t>.</w:t>
      </w:r>
      <w:proofErr w:type="gramEnd"/>
      <w:r w:rsidR="00AD042C" w:rsidRPr="00DD2C51">
        <w:rPr>
          <w:rFonts w:ascii="Arial" w:hAnsi="Arial" w:cs="Arial"/>
          <w:b/>
          <w:sz w:val="24"/>
          <w:szCs w:val="24"/>
        </w:rPr>
        <w:t xml:space="preserve"> Yeast strains in this study were derived from Qin et al. 2008.</w:t>
      </w:r>
    </w:p>
    <w:tbl>
      <w:tblPr>
        <w:tblW w:w="8132" w:type="dxa"/>
        <w:jc w:val="center"/>
        <w:tblCellMar>
          <w:left w:w="0" w:type="dxa"/>
          <w:right w:w="0" w:type="dxa"/>
        </w:tblCellMar>
        <w:tblLook w:val="04A0"/>
      </w:tblPr>
      <w:tblGrid>
        <w:gridCol w:w="2900"/>
        <w:gridCol w:w="2962"/>
        <w:gridCol w:w="2270"/>
      </w:tblGrid>
      <w:tr w:rsidR="009E33BF" w:rsidRPr="00605020">
        <w:trPr>
          <w:trHeight w:val="493"/>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sz w:val="30"/>
                <w:szCs w:val="30"/>
              </w:rPr>
              <w:t xml:space="preserve">Strain </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sz w:val="30"/>
                <w:szCs w:val="30"/>
              </w:rPr>
              <w:t xml:space="preserve">Description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sz w:val="30"/>
                <w:szCs w:val="30"/>
              </w:rPr>
              <w:t xml:space="preserve">Source </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101S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101S (Parental </w:t>
            </w:r>
            <w:proofErr w:type="gramStart"/>
            <w:r w:rsidRPr="0072137D">
              <w:rPr>
                <w:rFonts w:ascii="Arial" w:eastAsia="Calibri" w:hAnsi="Arial" w:cs="Arial"/>
                <w:kern w:val="24"/>
              </w:rPr>
              <w:t>Strain )</w:t>
            </w:r>
            <w:proofErr w:type="gramEnd"/>
            <w:r w:rsidRPr="0072137D">
              <w:rPr>
                <w:rFonts w:ascii="Arial" w:eastAsia="Calibri" w:hAnsi="Arial" w:cs="Arial"/>
                <w:kern w:val="24"/>
              </w:rPr>
              <w:t xml:space="preserve">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Qin et. </w:t>
            </w:r>
            <w:proofErr w:type="gramStart"/>
            <w:r w:rsidRPr="0072137D">
              <w:rPr>
                <w:rFonts w:ascii="Arial" w:eastAsia="Calibri" w:hAnsi="Arial" w:cs="Arial"/>
                <w:kern w:val="24"/>
              </w:rPr>
              <w:t>al</w:t>
            </w:r>
            <w:proofErr w:type="gramEnd"/>
            <w:r w:rsidRPr="0072137D">
              <w:rPr>
                <w:rFonts w:ascii="Arial" w:eastAsia="Calibri" w:hAnsi="Arial" w:cs="Arial"/>
                <w:kern w:val="24"/>
              </w:rPr>
              <w:t xml:space="preserve">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M8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Qin et. </w:t>
            </w:r>
            <w:proofErr w:type="gramStart"/>
            <w:r w:rsidRPr="0072137D">
              <w:rPr>
                <w:rFonts w:ascii="Arial" w:eastAsia="Calibri" w:hAnsi="Arial" w:cs="Arial"/>
                <w:kern w:val="24"/>
              </w:rPr>
              <w:t>al</w:t>
            </w:r>
            <w:proofErr w:type="gramEnd"/>
            <w:r w:rsidRPr="0072137D">
              <w:rPr>
                <w:rFonts w:ascii="Arial" w:eastAsia="Calibri" w:hAnsi="Arial" w:cs="Arial"/>
                <w:kern w:val="24"/>
              </w:rPr>
              <w:t xml:space="preserve">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M5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M5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Qin et. </w:t>
            </w:r>
            <w:proofErr w:type="gramStart"/>
            <w:r w:rsidRPr="0072137D">
              <w:rPr>
                <w:rFonts w:ascii="Arial" w:eastAsia="Calibri" w:hAnsi="Arial" w:cs="Arial"/>
                <w:kern w:val="24"/>
              </w:rPr>
              <w:t>al</w:t>
            </w:r>
            <w:proofErr w:type="gramEnd"/>
            <w:r w:rsidRPr="0072137D">
              <w:rPr>
                <w:rFonts w:ascii="Arial" w:eastAsia="Calibri" w:hAnsi="Arial" w:cs="Arial"/>
                <w:kern w:val="24"/>
              </w:rPr>
              <w:t xml:space="preserve">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M34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M34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Qin et. </w:t>
            </w:r>
            <w:proofErr w:type="gramStart"/>
            <w:r w:rsidRPr="0072137D">
              <w:rPr>
                <w:rFonts w:ascii="Arial" w:eastAsia="Calibri" w:hAnsi="Arial" w:cs="Arial"/>
                <w:kern w:val="24"/>
              </w:rPr>
              <w:t>al</w:t>
            </w:r>
            <w:proofErr w:type="gramEnd"/>
            <w:r w:rsidRPr="0072137D">
              <w:rPr>
                <w:rFonts w:ascii="Arial" w:eastAsia="Calibri" w:hAnsi="Arial" w:cs="Arial"/>
                <w:kern w:val="24"/>
              </w:rPr>
              <w:t xml:space="preserve">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YPS163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YPS163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Qin et. </w:t>
            </w:r>
            <w:proofErr w:type="gramStart"/>
            <w:r w:rsidRPr="0072137D">
              <w:rPr>
                <w:rFonts w:ascii="Arial" w:eastAsia="Calibri" w:hAnsi="Arial" w:cs="Arial"/>
                <w:kern w:val="24"/>
              </w:rPr>
              <w:t>al</w:t>
            </w:r>
            <w:proofErr w:type="gramEnd"/>
            <w:r w:rsidRPr="0072137D">
              <w:rPr>
                <w:rFonts w:ascii="Arial" w:eastAsia="Calibri" w:hAnsi="Arial" w:cs="Arial"/>
                <w:kern w:val="24"/>
              </w:rPr>
              <w:t xml:space="preserve">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M2-8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M2-8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Qin et. </w:t>
            </w:r>
            <w:proofErr w:type="gramStart"/>
            <w:r w:rsidRPr="0072137D">
              <w:rPr>
                <w:rFonts w:ascii="Arial" w:eastAsia="Calibri" w:hAnsi="Arial" w:cs="Arial"/>
                <w:kern w:val="24"/>
              </w:rPr>
              <w:t>al</w:t>
            </w:r>
            <w:proofErr w:type="gramEnd"/>
            <w:r w:rsidRPr="0072137D">
              <w:rPr>
                <w:rFonts w:ascii="Arial" w:eastAsia="Calibri" w:hAnsi="Arial" w:cs="Arial"/>
                <w:kern w:val="24"/>
              </w:rPr>
              <w:t xml:space="preserve">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YPS128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YPS128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Qin et. </w:t>
            </w:r>
            <w:proofErr w:type="gramStart"/>
            <w:r w:rsidRPr="0072137D">
              <w:rPr>
                <w:rFonts w:ascii="Arial" w:eastAsia="Calibri" w:hAnsi="Arial" w:cs="Arial"/>
                <w:kern w:val="24"/>
              </w:rPr>
              <w:t>al</w:t>
            </w:r>
            <w:proofErr w:type="gramEnd"/>
            <w:r w:rsidRPr="0072137D">
              <w:rPr>
                <w:rFonts w:ascii="Arial" w:eastAsia="Calibri" w:hAnsi="Arial" w:cs="Arial"/>
                <w:kern w:val="24"/>
              </w:rPr>
              <w:t xml:space="preserve">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M13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M13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Qin et. </w:t>
            </w:r>
            <w:proofErr w:type="gramStart"/>
            <w:r w:rsidRPr="0072137D">
              <w:rPr>
                <w:rFonts w:ascii="Arial" w:eastAsia="Calibri" w:hAnsi="Arial" w:cs="Arial"/>
                <w:kern w:val="24"/>
              </w:rPr>
              <w:t>al</w:t>
            </w:r>
            <w:proofErr w:type="gramEnd"/>
            <w:r w:rsidRPr="0072137D">
              <w:rPr>
                <w:rFonts w:ascii="Arial" w:eastAsia="Calibri" w:hAnsi="Arial" w:cs="Arial"/>
                <w:kern w:val="24"/>
              </w:rPr>
              <w:t xml:space="preserve">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M1-2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M1-2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Qin et. </w:t>
            </w:r>
            <w:proofErr w:type="gramStart"/>
            <w:r w:rsidRPr="0072137D">
              <w:rPr>
                <w:rFonts w:ascii="Arial" w:eastAsia="Calibri" w:hAnsi="Arial" w:cs="Arial"/>
                <w:kern w:val="24"/>
              </w:rPr>
              <w:t>al</w:t>
            </w:r>
            <w:proofErr w:type="gramEnd"/>
            <w:r w:rsidRPr="0072137D">
              <w:rPr>
                <w:rFonts w:ascii="Arial" w:eastAsia="Calibri" w:hAnsi="Arial" w:cs="Arial"/>
                <w:kern w:val="24"/>
              </w:rPr>
              <w:t xml:space="preserve">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M32*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M32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Qin et. </w:t>
            </w:r>
            <w:proofErr w:type="gramStart"/>
            <w:r w:rsidRPr="0072137D">
              <w:rPr>
                <w:rFonts w:ascii="Arial" w:eastAsia="Calibri" w:hAnsi="Arial" w:cs="Arial"/>
                <w:kern w:val="24"/>
              </w:rPr>
              <w:t>al</w:t>
            </w:r>
            <w:proofErr w:type="gramEnd"/>
            <w:r w:rsidRPr="0072137D">
              <w:rPr>
                <w:rFonts w:ascii="Arial" w:eastAsia="Calibri" w:hAnsi="Arial" w:cs="Arial"/>
                <w:kern w:val="24"/>
              </w:rPr>
              <w:t xml:space="preserve"> 2008</w:t>
            </w:r>
          </w:p>
        </w:tc>
      </w:tr>
      <w:tr w:rsidR="00747F50"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747F50" w:rsidRPr="00605020" w:rsidRDefault="0072137D">
            <w:pPr>
              <w:pStyle w:val="NormalWeb"/>
              <w:tabs>
                <w:tab w:val="left" w:pos="5648"/>
              </w:tabs>
              <w:spacing w:before="0" w:beforeAutospacing="0" w:after="0" w:afterAutospacing="0" w:line="276" w:lineRule="auto"/>
              <w:rPr>
                <w:rFonts w:ascii="Arial" w:eastAsia="Calibri" w:hAnsi="Arial" w:cs="Arial"/>
                <w:kern w:val="24"/>
              </w:rPr>
            </w:pPr>
            <w:r w:rsidRPr="0072137D">
              <w:rPr>
                <w:rFonts w:ascii="Arial" w:eastAsia="Calibri" w:hAnsi="Arial" w:cs="Arial"/>
                <w:kern w:val="24"/>
              </w:rPr>
              <w:t>SGU57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747F50" w:rsidRPr="00605020" w:rsidRDefault="0072137D">
            <w:pPr>
              <w:pStyle w:val="NormalWeb"/>
              <w:tabs>
                <w:tab w:val="left" w:pos="5648"/>
              </w:tabs>
              <w:spacing w:before="0" w:beforeAutospacing="0" w:after="0" w:afterAutospacing="0" w:line="276" w:lineRule="auto"/>
              <w:rPr>
                <w:rFonts w:ascii="Arial" w:eastAsia="Calibri" w:hAnsi="Arial" w:cs="Arial"/>
                <w:kern w:val="24"/>
              </w:rPr>
            </w:pPr>
            <w:r w:rsidRPr="0072137D">
              <w:rPr>
                <w:rFonts w:ascii="Arial" w:eastAsia="Calibri" w:hAnsi="Arial" w:cs="Arial"/>
                <w:kern w:val="24"/>
              </w:rPr>
              <w:t>SGU57</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747F50" w:rsidRPr="00605020" w:rsidRDefault="0072137D">
            <w:pPr>
              <w:pStyle w:val="NormalWeb"/>
              <w:tabs>
                <w:tab w:val="left" w:pos="5648"/>
              </w:tabs>
              <w:spacing w:before="0" w:beforeAutospacing="0" w:after="0" w:afterAutospacing="0" w:line="276" w:lineRule="auto"/>
              <w:rPr>
                <w:rFonts w:ascii="Arial" w:eastAsia="Calibri" w:hAnsi="Arial" w:cs="Arial"/>
                <w:kern w:val="24"/>
              </w:rPr>
            </w:pPr>
            <w:r w:rsidRPr="0072137D">
              <w:rPr>
                <w:rFonts w:ascii="Arial" w:eastAsia="Calibri" w:hAnsi="Arial" w:cs="Arial"/>
                <w:kern w:val="24"/>
              </w:rPr>
              <w:t>This study</w:t>
            </w:r>
          </w:p>
        </w:tc>
      </w:tr>
    </w:tbl>
    <w:p w:rsidR="008E4CF8" w:rsidRPr="00605020" w:rsidRDefault="008E4CF8" w:rsidP="008E4CF8"/>
    <w:p w:rsidR="008E4CF8" w:rsidRPr="00605020" w:rsidRDefault="008E4CF8" w:rsidP="008E4CF8"/>
    <w:p w:rsidR="008E4CF8" w:rsidRPr="00605020" w:rsidRDefault="008E4CF8" w:rsidP="008E4CF8"/>
    <w:p w:rsidR="00AD042C" w:rsidRPr="00605020" w:rsidRDefault="00AD042C" w:rsidP="008E4CF8"/>
    <w:p w:rsidR="00605020" w:rsidRDefault="00605020">
      <w:r>
        <w:br w:type="page"/>
      </w:r>
    </w:p>
    <w:p w:rsidR="00AD042C" w:rsidRPr="003911D6" w:rsidDel="00AD042C" w:rsidRDefault="00C501A6" w:rsidP="003911D6">
      <w:pPr>
        <w:rPr>
          <w:b/>
        </w:rPr>
      </w:pPr>
      <w:proofErr w:type="gramStart"/>
      <w:r w:rsidRPr="00C501A6">
        <w:rPr>
          <w:rFonts w:ascii="Arial" w:hAnsi="Arial" w:cs="Arial"/>
          <w:b/>
          <w:sz w:val="24"/>
          <w:szCs w:val="24"/>
        </w:rPr>
        <w:t xml:space="preserve">Table </w:t>
      </w:r>
      <w:r w:rsidR="00E6575D" w:rsidRPr="00C501A6">
        <w:rPr>
          <w:rFonts w:ascii="Arial" w:hAnsi="Arial" w:cs="Arial"/>
          <w:b/>
          <w:sz w:val="24"/>
          <w:szCs w:val="24"/>
        </w:rPr>
        <w:fldChar w:fldCharType="begin"/>
      </w:r>
      <w:r w:rsidRPr="00C501A6">
        <w:rPr>
          <w:rFonts w:ascii="Arial" w:hAnsi="Arial" w:cs="Arial"/>
          <w:b/>
          <w:sz w:val="24"/>
          <w:szCs w:val="24"/>
        </w:rPr>
        <w:instrText xml:space="preserve"> SEQ Table \* ARABIC </w:instrText>
      </w:r>
      <w:r w:rsidR="00E6575D" w:rsidRPr="00C501A6">
        <w:rPr>
          <w:rFonts w:ascii="Arial" w:hAnsi="Arial" w:cs="Arial"/>
          <w:b/>
          <w:sz w:val="24"/>
          <w:szCs w:val="24"/>
        </w:rPr>
        <w:fldChar w:fldCharType="separate"/>
      </w:r>
      <w:r w:rsidR="00925222">
        <w:rPr>
          <w:rFonts w:ascii="Arial" w:hAnsi="Arial" w:cs="Arial"/>
          <w:b/>
          <w:noProof/>
          <w:sz w:val="24"/>
          <w:szCs w:val="24"/>
        </w:rPr>
        <w:t>2</w:t>
      </w:r>
      <w:r w:rsidR="00E6575D" w:rsidRPr="00C501A6">
        <w:rPr>
          <w:rFonts w:ascii="Arial" w:hAnsi="Arial" w:cs="Arial"/>
          <w:b/>
          <w:sz w:val="24"/>
          <w:szCs w:val="24"/>
        </w:rPr>
        <w:fldChar w:fldCharType="end"/>
      </w:r>
      <w:r w:rsidRPr="00C501A6">
        <w:rPr>
          <w:rFonts w:ascii="Arial" w:hAnsi="Arial" w:cs="Arial"/>
          <w:b/>
          <w:sz w:val="24"/>
          <w:szCs w:val="24"/>
        </w:rPr>
        <w:t>.</w:t>
      </w:r>
      <w:proofErr w:type="gramEnd"/>
      <w:r w:rsidRPr="00C501A6">
        <w:rPr>
          <w:rFonts w:ascii="Arial" w:hAnsi="Arial" w:cs="Arial"/>
          <w:b/>
          <w:sz w:val="24"/>
          <w:szCs w:val="24"/>
        </w:rPr>
        <w:t xml:space="preserve"> </w:t>
      </w:r>
      <w:proofErr w:type="gramStart"/>
      <w:r w:rsidRPr="00C501A6">
        <w:rPr>
          <w:rFonts w:ascii="Arial" w:hAnsi="Arial" w:cs="Arial"/>
          <w:b/>
          <w:sz w:val="24"/>
          <w:szCs w:val="24"/>
        </w:rPr>
        <w:t>Summary of key terms and variables.</w:t>
      </w:r>
      <w:proofErr w:type="gramEnd"/>
    </w:p>
    <w:tbl>
      <w:tblPr>
        <w:tblStyle w:val="TableGrid"/>
        <w:tblW w:w="0" w:type="auto"/>
        <w:jc w:val="center"/>
        <w:tblLook w:val="04A0"/>
      </w:tblPr>
      <w:tblGrid>
        <w:gridCol w:w="1995"/>
        <w:gridCol w:w="6120"/>
      </w:tblGrid>
      <w:tr w:rsidR="00E765EF" w:rsidRPr="00605020">
        <w:trPr>
          <w:jc w:val="center"/>
        </w:trPr>
        <w:tc>
          <w:tcPr>
            <w:tcW w:w="1995" w:type="dxa"/>
          </w:tcPr>
          <w:p w:rsidR="00E765EF" w:rsidRPr="00605020" w:rsidRDefault="0072137D" w:rsidP="0075674B">
            <w:pPr>
              <w:spacing w:after="200" w:line="276" w:lineRule="auto"/>
              <w:rPr>
                <w:rFonts w:ascii="Arial" w:hAnsi="Arial" w:cs="Arial"/>
                <w:sz w:val="30"/>
                <w:szCs w:val="30"/>
              </w:rPr>
            </w:pPr>
            <w:r w:rsidRPr="0072137D">
              <w:rPr>
                <w:rFonts w:ascii="Arial" w:hAnsi="Arial" w:cs="Arial"/>
                <w:sz w:val="30"/>
                <w:szCs w:val="30"/>
              </w:rPr>
              <w:t>Terms and variables</w:t>
            </w:r>
          </w:p>
        </w:tc>
        <w:tc>
          <w:tcPr>
            <w:tcW w:w="6120" w:type="dxa"/>
          </w:tcPr>
          <w:p w:rsidR="00E765EF" w:rsidRPr="00605020" w:rsidRDefault="0072137D" w:rsidP="0075674B">
            <w:pPr>
              <w:spacing w:after="200" w:line="276" w:lineRule="auto"/>
              <w:rPr>
                <w:rFonts w:ascii="Arial" w:hAnsi="Arial" w:cs="Arial"/>
                <w:sz w:val="30"/>
                <w:szCs w:val="30"/>
              </w:rPr>
            </w:pPr>
            <w:r w:rsidRPr="0072137D">
              <w:rPr>
                <w:rFonts w:ascii="Arial" w:hAnsi="Arial" w:cs="Arial"/>
                <w:sz w:val="30"/>
                <w:szCs w:val="30"/>
              </w:rPr>
              <w:t xml:space="preserve">Explanation </w:t>
            </w:r>
          </w:p>
        </w:tc>
      </w:tr>
      <w:tr w:rsidR="00E765EF" w:rsidRPr="00605020">
        <w:trPr>
          <w:trHeight w:val="431"/>
          <w:jc w:val="center"/>
        </w:trPr>
        <w:tc>
          <w:tcPr>
            <w:tcW w:w="1995" w:type="dxa"/>
          </w:tcPr>
          <w:p w:rsidR="00E765EF" w:rsidRPr="00605020" w:rsidRDefault="00511097" w:rsidP="0075674B">
            <w:pPr>
              <w:rPr>
                <w:rFonts w:ascii="Arial" w:hAnsi="Arial" w:cs="Arial"/>
                <w:sz w:val="24"/>
                <w:szCs w:val="24"/>
              </w:rPr>
            </w:pPr>
            <w:r w:rsidRPr="00605020">
              <w:rPr>
                <w:rFonts w:ascii="Arial" w:hAnsi="Arial" w:cs="Arial"/>
                <w:sz w:val="24"/>
                <w:szCs w:val="24"/>
              </w:rPr>
              <w:t>CLS</w:t>
            </w:r>
          </w:p>
        </w:tc>
        <w:tc>
          <w:tcPr>
            <w:tcW w:w="6120" w:type="dxa"/>
          </w:tcPr>
          <w:p w:rsidR="00E765EF" w:rsidRPr="00605020" w:rsidRDefault="001C02C9" w:rsidP="0075674B">
            <w:pPr>
              <w:rPr>
                <w:rFonts w:ascii="Arial" w:hAnsi="Arial" w:cs="Arial"/>
                <w:sz w:val="24"/>
                <w:szCs w:val="24"/>
              </w:rPr>
            </w:pPr>
            <w:r w:rsidRPr="00605020">
              <w:rPr>
                <w:rFonts w:ascii="Arial" w:hAnsi="Arial" w:cs="Arial"/>
                <w:sz w:val="24"/>
                <w:szCs w:val="24"/>
              </w:rPr>
              <w:t xml:space="preserve">Chronological </w:t>
            </w:r>
            <w:del w:id="2593" w:author="hong qin" w:date="2012-04-20T08:36:00Z">
              <w:r w:rsidRPr="00605020">
                <w:rPr>
                  <w:rFonts w:ascii="Arial" w:hAnsi="Arial" w:cs="Arial"/>
                  <w:sz w:val="24"/>
                  <w:szCs w:val="24"/>
                </w:rPr>
                <w:delText>Lifespan</w:delText>
              </w:r>
            </w:del>
            <w:ins w:id="2594" w:author="hong qin" w:date="2012-04-20T08:36:00Z">
              <w:r w:rsidRPr="00605020">
                <w:rPr>
                  <w:rFonts w:ascii="Arial" w:hAnsi="Arial" w:cs="Arial"/>
                  <w:sz w:val="24"/>
                  <w:szCs w:val="24"/>
                </w:rPr>
                <w:t>Life</w:t>
              </w:r>
            </w:ins>
            <w:ins w:id="2595" w:author="Hong Qin" w:date="2012-04-19T19:13:00Z">
              <w:r w:rsidR="00233B63">
                <w:rPr>
                  <w:rFonts w:ascii="Arial" w:hAnsi="Arial" w:cs="Arial"/>
                  <w:sz w:val="24"/>
                  <w:szCs w:val="24"/>
                </w:rPr>
                <w:t xml:space="preserve"> </w:t>
              </w:r>
            </w:ins>
            <w:ins w:id="2596" w:author="hong qin" w:date="2012-04-20T08:36:00Z">
              <w:r w:rsidRPr="00605020">
                <w:rPr>
                  <w:rFonts w:ascii="Arial" w:hAnsi="Arial" w:cs="Arial"/>
                  <w:sz w:val="24"/>
                  <w:szCs w:val="24"/>
                </w:rPr>
                <w:t>span</w:t>
              </w:r>
            </w:ins>
            <w:r w:rsidR="00D6429E">
              <w:rPr>
                <w:rFonts w:ascii="Arial" w:hAnsi="Arial" w:cs="Arial"/>
                <w:sz w:val="24"/>
                <w:szCs w:val="24"/>
              </w:rPr>
              <w:t xml:space="preserve"> </w:t>
            </w:r>
            <w:r w:rsidR="00D27D70" w:rsidRPr="00605020">
              <w:rPr>
                <w:rFonts w:ascii="Arial" w:hAnsi="Arial" w:cs="Arial"/>
                <w:sz w:val="24"/>
                <w:szCs w:val="24"/>
              </w:rPr>
              <w:t xml:space="preserve">is a measure of </w:t>
            </w:r>
            <w:del w:id="2597" w:author="hong qin" w:date="2012-04-20T08:36:00Z">
              <w:r w:rsidR="00D27D70" w:rsidRPr="00605020">
                <w:rPr>
                  <w:rFonts w:ascii="Arial" w:hAnsi="Arial" w:cs="Arial"/>
                  <w:sz w:val="24"/>
                  <w:szCs w:val="24"/>
                </w:rPr>
                <w:delText>lifespan</w:delText>
              </w:r>
            </w:del>
            <w:ins w:id="2598" w:author="hong qin" w:date="2012-04-20T08:36:00Z">
              <w:r w:rsidR="00D27D70" w:rsidRPr="00605020">
                <w:rPr>
                  <w:rFonts w:ascii="Arial" w:hAnsi="Arial" w:cs="Arial"/>
                  <w:sz w:val="24"/>
                  <w:szCs w:val="24"/>
                </w:rPr>
                <w:t>life</w:t>
              </w:r>
            </w:ins>
            <w:ins w:id="2599" w:author="Hong Qin" w:date="2012-04-19T19:13:00Z">
              <w:r w:rsidR="00233B63">
                <w:rPr>
                  <w:rFonts w:ascii="Arial" w:hAnsi="Arial" w:cs="Arial"/>
                  <w:sz w:val="24"/>
                  <w:szCs w:val="24"/>
                </w:rPr>
                <w:t xml:space="preserve"> </w:t>
              </w:r>
            </w:ins>
            <w:ins w:id="2600" w:author="hong qin" w:date="2012-04-20T08:36:00Z">
              <w:r w:rsidR="00D27D70" w:rsidRPr="00605020">
                <w:rPr>
                  <w:rFonts w:ascii="Arial" w:hAnsi="Arial" w:cs="Arial"/>
                  <w:sz w:val="24"/>
                  <w:szCs w:val="24"/>
                </w:rPr>
                <w:t>span</w:t>
              </w:r>
            </w:ins>
            <w:r w:rsidR="00D27D70" w:rsidRPr="00605020">
              <w:rPr>
                <w:rFonts w:ascii="Arial" w:hAnsi="Arial" w:cs="Arial"/>
                <w:sz w:val="24"/>
                <w:szCs w:val="24"/>
              </w:rPr>
              <w:t xml:space="preserve"> that quantifies the number of times </w:t>
            </w:r>
          </w:p>
        </w:tc>
      </w:tr>
      <w:tr w:rsidR="001C02C9" w:rsidRPr="00605020">
        <w:trPr>
          <w:trHeight w:val="449"/>
          <w:jc w:val="center"/>
        </w:trPr>
        <w:tc>
          <w:tcPr>
            <w:tcW w:w="1995" w:type="dxa"/>
          </w:tcPr>
          <w:p w:rsidR="001C02C9" w:rsidRPr="00605020" w:rsidRDefault="001C02C9" w:rsidP="0075674B">
            <w:pPr>
              <w:rPr>
                <w:rFonts w:ascii="Arial" w:hAnsi="Arial" w:cs="Arial"/>
                <w:sz w:val="24"/>
                <w:szCs w:val="24"/>
              </w:rPr>
            </w:pPr>
            <w:r w:rsidRPr="00605020">
              <w:rPr>
                <w:rFonts w:ascii="Arial" w:hAnsi="Arial" w:cs="Arial"/>
                <w:sz w:val="24"/>
                <w:szCs w:val="24"/>
              </w:rPr>
              <w:t>RL</w:t>
            </w:r>
            <w:r w:rsidR="003B159D" w:rsidRPr="00605020">
              <w:rPr>
                <w:rFonts w:ascii="Arial" w:hAnsi="Arial" w:cs="Arial"/>
                <w:sz w:val="24"/>
                <w:szCs w:val="24"/>
              </w:rPr>
              <w:t>S</w:t>
            </w:r>
          </w:p>
        </w:tc>
        <w:tc>
          <w:tcPr>
            <w:tcW w:w="6120" w:type="dxa"/>
          </w:tcPr>
          <w:p w:rsidR="001C02C9" w:rsidRPr="00605020" w:rsidRDefault="001C02C9" w:rsidP="00C66B83">
            <w:pPr>
              <w:rPr>
                <w:rFonts w:ascii="Arial" w:hAnsi="Arial" w:cs="Arial"/>
                <w:sz w:val="24"/>
                <w:szCs w:val="24"/>
              </w:rPr>
            </w:pPr>
            <w:proofErr w:type="spellStart"/>
            <w:r w:rsidRPr="00605020">
              <w:rPr>
                <w:rFonts w:ascii="Arial" w:hAnsi="Arial" w:cs="Arial"/>
                <w:sz w:val="24"/>
                <w:szCs w:val="24"/>
              </w:rPr>
              <w:t>Replicative</w:t>
            </w:r>
            <w:proofErr w:type="spellEnd"/>
            <w:r w:rsidRPr="00605020">
              <w:rPr>
                <w:rFonts w:ascii="Arial" w:hAnsi="Arial" w:cs="Arial"/>
                <w:sz w:val="24"/>
                <w:szCs w:val="24"/>
              </w:rPr>
              <w:t xml:space="preserve"> </w:t>
            </w:r>
            <w:del w:id="2601" w:author="hong qin" w:date="2012-04-20T08:36:00Z">
              <w:r w:rsidRPr="00605020">
                <w:rPr>
                  <w:rFonts w:ascii="Arial" w:hAnsi="Arial" w:cs="Arial"/>
                  <w:sz w:val="24"/>
                  <w:szCs w:val="24"/>
                </w:rPr>
                <w:delText>Lifespan</w:delText>
              </w:r>
            </w:del>
            <w:ins w:id="2602" w:author="hong qin" w:date="2012-04-20T08:36:00Z">
              <w:r w:rsidRPr="00605020">
                <w:rPr>
                  <w:rFonts w:ascii="Arial" w:hAnsi="Arial" w:cs="Arial"/>
                  <w:sz w:val="24"/>
                  <w:szCs w:val="24"/>
                </w:rPr>
                <w:t>Life</w:t>
              </w:r>
            </w:ins>
            <w:ins w:id="2603" w:author="Hong Qin" w:date="2012-04-19T19:13:00Z">
              <w:r w:rsidR="00233B63">
                <w:rPr>
                  <w:rFonts w:ascii="Arial" w:hAnsi="Arial" w:cs="Arial"/>
                  <w:sz w:val="24"/>
                  <w:szCs w:val="24"/>
                </w:rPr>
                <w:t xml:space="preserve"> </w:t>
              </w:r>
            </w:ins>
            <w:ins w:id="2604" w:author="hong qin" w:date="2012-04-20T08:36:00Z">
              <w:r w:rsidRPr="00605020">
                <w:rPr>
                  <w:rFonts w:ascii="Arial" w:hAnsi="Arial" w:cs="Arial"/>
                  <w:sz w:val="24"/>
                  <w:szCs w:val="24"/>
                </w:rPr>
                <w:t>span</w:t>
              </w:r>
            </w:ins>
            <w:r w:rsidR="00D6429E">
              <w:rPr>
                <w:rFonts w:ascii="Arial" w:hAnsi="Arial" w:cs="Arial"/>
                <w:sz w:val="24"/>
                <w:szCs w:val="24"/>
              </w:rPr>
              <w:t xml:space="preserve"> </w:t>
            </w:r>
            <w:r w:rsidR="000131B3" w:rsidRPr="00605020">
              <w:rPr>
                <w:rFonts w:ascii="Arial" w:hAnsi="Arial" w:cs="Arial"/>
                <w:sz w:val="24"/>
                <w:szCs w:val="24"/>
              </w:rPr>
              <w:t xml:space="preserve">is a </w:t>
            </w:r>
            <w:r w:rsidR="00C66B83" w:rsidRPr="00605020">
              <w:rPr>
                <w:rFonts w:ascii="Arial" w:hAnsi="Arial" w:cs="Arial"/>
                <w:sz w:val="24"/>
                <w:szCs w:val="24"/>
              </w:rPr>
              <w:t xml:space="preserve">measure of </w:t>
            </w:r>
            <w:del w:id="2605" w:author="Hong Qin" w:date="2012-04-19T19:16:00Z">
              <w:r w:rsidR="00C66B83" w:rsidRPr="00605020" w:rsidDel="00053B8D">
                <w:rPr>
                  <w:rFonts w:ascii="Arial" w:hAnsi="Arial" w:cs="Arial"/>
                  <w:sz w:val="24"/>
                  <w:szCs w:val="24"/>
                </w:rPr>
                <w:delText>lifespan</w:delText>
              </w:r>
            </w:del>
            <w:ins w:id="2606" w:author="Hong Qin" w:date="2012-04-19T19:16:00Z">
              <w:r w:rsidR="00053B8D">
                <w:rPr>
                  <w:rFonts w:ascii="Arial" w:hAnsi="Arial" w:cs="Arial"/>
                  <w:sz w:val="24"/>
                  <w:szCs w:val="24"/>
                </w:rPr>
                <w:t>life span</w:t>
              </w:r>
            </w:ins>
            <w:r w:rsidR="00C66B83" w:rsidRPr="00605020">
              <w:rPr>
                <w:rFonts w:ascii="Arial" w:hAnsi="Arial" w:cs="Arial"/>
                <w:sz w:val="24"/>
                <w:szCs w:val="24"/>
              </w:rPr>
              <w:t xml:space="preserve"> in budding yeast that </w:t>
            </w:r>
            <w:r w:rsidR="00DA5F93" w:rsidRPr="00605020">
              <w:rPr>
                <w:rFonts w:ascii="Arial" w:hAnsi="Arial" w:cs="Arial"/>
                <w:sz w:val="24"/>
                <w:szCs w:val="24"/>
              </w:rPr>
              <w:t xml:space="preserve">quantifies </w:t>
            </w:r>
            <w:r w:rsidR="00B54828" w:rsidRPr="00605020">
              <w:rPr>
                <w:rFonts w:ascii="Arial" w:hAnsi="Arial" w:cs="Arial"/>
                <w:sz w:val="24"/>
                <w:szCs w:val="24"/>
              </w:rPr>
              <w:t xml:space="preserve">the amount of times required for a mother cell to stop undergoing cell division. </w:t>
            </w:r>
          </w:p>
        </w:tc>
      </w:tr>
      <w:tr w:rsidR="00E765EF" w:rsidRPr="00605020">
        <w:trPr>
          <w:trHeight w:val="440"/>
          <w:jc w:val="center"/>
        </w:trPr>
        <w:tc>
          <w:tcPr>
            <w:tcW w:w="1995" w:type="dxa"/>
          </w:tcPr>
          <w:p w:rsidR="00E765EF" w:rsidRPr="00605020" w:rsidRDefault="00511097" w:rsidP="0075674B">
            <w:pPr>
              <w:rPr>
                <w:rFonts w:ascii="Arial" w:hAnsi="Arial" w:cs="Arial"/>
                <w:sz w:val="24"/>
                <w:szCs w:val="24"/>
              </w:rPr>
            </w:pPr>
            <w:r w:rsidRPr="00605020">
              <w:rPr>
                <w:rFonts w:ascii="Arial" w:hAnsi="Arial" w:cs="Arial"/>
                <w:sz w:val="24"/>
                <w:szCs w:val="24"/>
              </w:rPr>
              <w:t>MR</w:t>
            </w:r>
          </w:p>
        </w:tc>
        <w:tc>
          <w:tcPr>
            <w:tcW w:w="6120" w:type="dxa"/>
          </w:tcPr>
          <w:p w:rsidR="00E765EF" w:rsidRPr="00605020" w:rsidRDefault="001C02C9" w:rsidP="00385409">
            <w:pPr>
              <w:rPr>
                <w:rFonts w:ascii="Arial" w:hAnsi="Arial" w:cs="Arial"/>
                <w:sz w:val="24"/>
                <w:szCs w:val="24"/>
              </w:rPr>
            </w:pPr>
            <w:r w:rsidRPr="00605020">
              <w:rPr>
                <w:rFonts w:ascii="Arial" w:hAnsi="Arial" w:cs="Arial"/>
                <w:sz w:val="24"/>
                <w:szCs w:val="24"/>
              </w:rPr>
              <w:t>Mitotic Recombination</w:t>
            </w:r>
            <w:r w:rsidR="00D6429E">
              <w:rPr>
                <w:rFonts w:ascii="Arial" w:hAnsi="Arial" w:cs="Arial"/>
                <w:sz w:val="24"/>
                <w:szCs w:val="24"/>
              </w:rPr>
              <w:t xml:space="preserve"> </w:t>
            </w:r>
            <w:r w:rsidR="00FC5F39" w:rsidRPr="00605020">
              <w:rPr>
                <w:rFonts w:ascii="Arial" w:hAnsi="Arial" w:cs="Arial"/>
                <w:sz w:val="24"/>
                <w:szCs w:val="24"/>
              </w:rPr>
              <w:t>refers to the exchange of genetic information</w:t>
            </w:r>
            <w:r w:rsidR="00D6429E">
              <w:rPr>
                <w:rFonts w:ascii="Arial" w:hAnsi="Arial" w:cs="Arial"/>
                <w:sz w:val="24"/>
                <w:szCs w:val="24"/>
              </w:rPr>
              <w:t xml:space="preserve"> </w:t>
            </w:r>
            <w:r w:rsidR="00FC5F39" w:rsidRPr="00605020">
              <w:rPr>
                <w:rFonts w:ascii="Arial" w:hAnsi="Arial" w:cs="Arial"/>
                <w:sz w:val="24"/>
                <w:szCs w:val="24"/>
              </w:rPr>
              <w:t>between homologous chromosomes in a somatic cel</w:t>
            </w:r>
            <w:r w:rsidR="00450A02" w:rsidRPr="00605020">
              <w:rPr>
                <w:rFonts w:ascii="Arial" w:hAnsi="Arial" w:cs="Arial"/>
                <w:sz w:val="24"/>
                <w:szCs w:val="24"/>
              </w:rPr>
              <w:t>l (</w:t>
            </w:r>
            <w:proofErr w:type="spellStart"/>
            <w:r w:rsidR="00684356" w:rsidRPr="00605020">
              <w:rPr>
                <w:rFonts w:ascii="Arial" w:hAnsi="Arial" w:cs="Arial"/>
                <w:sz w:val="24"/>
                <w:szCs w:val="24"/>
              </w:rPr>
              <w:t>LaFaveet.al</w:t>
            </w:r>
            <w:proofErr w:type="spellEnd"/>
            <w:r w:rsidR="004C5913" w:rsidRPr="00605020">
              <w:rPr>
                <w:rFonts w:ascii="Arial" w:hAnsi="Arial" w:cs="Arial"/>
                <w:sz w:val="24"/>
                <w:szCs w:val="24"/>
              </w:rPr>
              <w:t xml:space="preserve"> 2009</w:t>
            </w:r>
            <w:r w:rsidR="00450A02" w:rsidRPr="00605020">
              <w:rPr>
                <w:rFonts w:ascii="Arial" w:hAnsi="Arial" w:cs="Arial"/>
                <w:sz w:val="24"/>
                <w:szCs w:val="24"/>
              </w:rPr>
              <w:t>).</w:t>
            </w:r>
          </w:p>
        </w:tc>
      </w:tr>
      <w:tr w:rsidR="00C56148" w:rsidRPr="00605020">
        <w:trPr>
          <w:trHeight w:val="422"/>
          <w:jc w:val="center"/>
        </w:trPr>
        <w:tc>
          <w:tcPr>
            <w:tcW w:w="1995" w:type="dxa"/>
          </w:tcPr>
          <w:p w:rsidR="00C56148" w:rsidRPr="00605020" w:rsidRDefault="00511097" w:rsidP="0075674B">
            <w:pPr>
              <w:rPr>
                <w:rFonts w:ascii="Arial" w:hAnsi="Arial" w:cs="Arial"/>
                <w:sz w:val="24"/>
                <w:szCs w:val="24"/>
              </w:rPr>
            </w:pPr>
            <w:r w:rsidRPr="00605020">
              <w:rPr>
                <w:rFonts w:ascii="Arial" w:hAnsi="Arial" w:cs="Arial"/>
                <w:sz w:val="24"/>
                <w:szCs w:val="24"/>
              </w:rPr>
              <w:t>ROS</w:t>
            </w:r>
          </w:p>
        </w:tc>
        <w:tc>
          <w:tcPr>
            <w:tcW w:w="6120" w:type="dxa"/>
          </w:tcPr>
          <w:p w:rsidR="00C56148" w:rsidRPr="00605020" w:rsidRDefault="001C02C9" w:rsidP="0075674B">
            <w:pPr>
              <w:rPr>
                <w:rFonts w:ascii="Arial" w:hAnsi="Arial" w:cs="Arial"/>
                <w:sz w:val="24"/>
                <w:szCs w:val="24"/>
              </w:rPr>
            </w:pPr>
            <w:r w:rsidRPr="00605020">
              <w:rPr>
                <w:rFonts w:ascii="Arial" w:hAnsi="Arial" w:cs="Arial"/>
                <w:sz w:val="24"/>
                <w:szCs w:val="24"/>
              </w:rPr>
              <w:t>Reactive Oxygen Species</w:t>
            </w:r>
            <w:r w:rsidR="00AC6D54" w:rsidRPr="00605020">
              <w:rPr>
                <w:rFonts w:ascii="Arial" w:hAnsi="Arial" w:cs="Arial"/>
                <w:sz w:val="24"/>
                <w:szCs w:val="24"/>
              </w:rPr>
              <w:t xml:space="preserve"> are </w:t>
            </w:r>
            <w:r w:rsidR="00A72D4B" w:rsidRPr="00605020">
              <w:rPr>
                <w:rFonts w:ascii="Arial" w:hAnsi="Arial" w:cs="Arial"/>
                <w:sz w:val="24"/>
                <w:szCs w:val="24"/>
              </w:rPr>
              <w:t xml:space="preserve">a group of molecules or atoms that have a free radical. ROS are a natural by-product of metabolic processes, but can be elevated under certain conditions and damage macromolecules. </w:t>
            </w:r>
          </w:p>
        </w:tc>
      </w:tr>
      <w:tr w:rsidR="00511097" w:rsidRPr="00605020">
        <w:trPr>
          <w:trHeight w:val="458"/>
          <w:jc w:val="center"/>
        </w:trPr>
        <w:tc>
          <w:tcPr>
            <w:tcW w:w="1995" w:type="dxa"/>
          </w:tcPr>
          <w:p w:rsidR="00511097" w:rsidRPr="00605020" w:rsidRDefault="00511097" w:rsidP="0075674B">
            <w:pPr>
              <w:rPr>
                <w:rFonts w:ascii="Arial" w:hAnsi="Arial" w:cs="Arial"/>
                <w:sz w:val="24"/>
                <w:szCs w:val="24"/>
              </w:rPr>
            </w:pPr>
            <w:r w:rsidRPr="00605020">
              <w:rPr>
                <w:rFonts w:ascii="Arial" w:hAnsi="Arial" w:cs="Arial"/>
                <w:sz w:val="24"/>
                <w:szCs w:val="24"/>
              </w:rPr>
              <w:t>LOH</w:t>
            </w:r>
          </w:p>
        </w:tc>
        <w:tc>
          <w:tcPr>
            <w:tcW w:w="6120" w:type="dxa"/>
          </w:tcPr>
          <w:p w:rsidR="00511097" w:rsidRPr="00605020" w:rsidRDefault="009E74B6" w:rsidP="009C6B60">
            <w:pPr>
              <w:rPr>
                <w:rFonts w:ascii="Arial" w:hAnsi="Arial" w:cs="Arial"/>
                <w:sz w:val="24"/>
                <w:szCs w:val="24"/>
              </w:rPr>
            </w:pPr>
            <w:r w:rsidRPr="00605020">
              <w:rPr>
                <w:rFonts w:ascii="Arial" w:hAnsi="Arial" w:cs="Arial"/>
                <w:sz w:val="24"/>
                <w:szCs w:val="24"/>
              </w:rPr>
              <w:t xml:space="preserve">Loss of </w:t>
            </w:r>
            <w:proofErr w:type="spellStart"/>
            <w:r w:rsidRPr="00605020">
              <w:rPr>
                <w:rFonts w:ascii="Arial" w:hAnsi="Arial" w:cs="Arial"/>
                <w:sz w:val="24"/>
                <w:szCs w:val="24"/>
              </w:rPr>
              <w:t>h</w:t>
            </w:r>
            <w:r w:rsidR="001C02C9" w:rsidRPr="00605020">
              <w:rPr>
                <w:rFonts w:ascii="Arial" w:hAnsi="Arial" w:cs="Arial"/>
                <w:sz w:val="24"/>
                <w:szCs w:val="24"/>
              </w:rPr>
              <w:t>eterozygosity</w:t>
            </w:r>
            <w:proofErr w:type="spellEnd"/>
            <w:r w:rsidR="002F1EC4">
              <w:rPr>
                <w:rFonts w:ascii="Arial" w:hAnsi="Arial" w:cs="Arial"/>
                <w:sz w:val="24"/>
                <w:szCs w:val="24"/>
              </w:rPr>
              <w:t xml:space="preserve"> can be used to measure genomic integrity in cells. It occurs </w:t>
            </w:r>
            <w:r w:rsidR="00A61B68" w:rsidRPr="00605020">
              <w:rPr>
                <w:rFonts w:ascii="Arial" w:hAnsi="Arial" w:cs="Arial"/>
                <w:sz w:val="24"/>
                <w:szCs w:val="24"/>
              </w:rPr>
              <w:t xml:space="preserve">in </w:t>
            </w:r>
            <w:r w:rsidR="005C5534">
              <w:rPr>
                <w:rFonts w:ascii="Arial" w:hAnsi="Arial" w:cs="Arial"/>
                <w:sz w:val="24"/>
                <w:szCs w:val="24"/>
              </w:rPr>
              <w:t xml:space="preserve">genes </w:t>
            </w:r>
            <w:r w:rsidR="00A61B68" w:rsidRPr="00605020">
              <w:rPr>
                <w:rFonts w:ascii="Arial" w:hAnsi="Arial" w:cs="Arial"/>
                <w:sz w:val="24"/>
                <w:szCs w:val="24"/>
              </w:rPr>
              <w:t xml:space="preserve">that </w:t>
            </w:r>
            <w:r w:rsidR="005C5534">
              <w:rPr>
                <w:rFonts w:ascii="Arial" w:hAnsi="Arial" w:cs="Arial"/>
                <w:sz w:val="24"/>
                <w:szCs w:val="24"/>
              </w:rPr>
              <w:t>have</w:t>
            </w:r>
            <w:r w:rsidR="005C5534" w:rsidRPr="00605020">
              <w:rPr>
                <w:rFonts w:ascii="Arial" w:hAnsi="Arial" w:cs="Arial"/>
                <w:sz w:val="24"/>
                <w:szCs w:val="24"/>
              </w:rPr>
              <w:t xml:space="preserve"> </w:t>
            </w:r>
            <w:r w:rsidR="00A61B68" w:rsidRPr="00605020">
              <w:rPr>
                <w:rFonts w:ascii="Arial" w:hAnsi="Arial" w:cs="Arial"/>
                <w:sz w:val="24"/>
                <w:szCs w:val="24"/>
              </w:rPr>
              <w:t xml:space="preserve">one expressed and one unexpressed </w:t>
            </w:r>
            <w:r w:rsidR="000A73DB">
              <w:rPr>
                <w:rFonts w:ascii="Arial" w:hAnsi="Arial" w:cs="Arial"/>
                <w:sz w:val="24"/>
                <w:szCs w:val="24"/>
              </w:rPr>
              <w:t>allele</w:t>
            </w:r>
            <w:r w:rsidR="00A61B68" w:rsidRPr="00605020">
              <w:rPr>
                <w:rFonts w:ascii="Arial" w:hAnsi="Arial" w:cs="Arial"/>
                <w:sz w:val="24"/>
                <w:szCs w:val="24"/>
              </w:rPr>
              <w:t xml:space="preserve">. In subsequent generations, the expressed </w:t>
            </w:r>
            <w:r w:rsidR="009C6B60">
              <w:rPr>
                <w:rFonts w:ascii="Arial" w:hAnsi="Arial" w:cs="Arial"/>
                <w:sz w:val="24"/>
                <w:szCs w:val="24"/>
              </w:rPr>
              <w:t>allele</w:t>
            </w:r>
            <w:r w:rsidR="009C6B60" w:rsidRPr="00605020">
              <w:rPr>
                <w:rFonts w:ascii="Arial" w:hAnsi="Arial" w:cs="Arial"/>
                <w:sz w:val="24"/>
                <w:szCs w:val="24"/>
              </w:rPr>
              <w:t xml:space="preserve"> </w:t>
            </w:r>
            <w:r w:rsidR="00A61B68" w:rsidRPr="00605020">
              <w:rPr>
                <w:rFonts w:ascii="Arial" w:hAnsi="Arial" w:cs="Arial"/>
                <w:sz w:val="24"/>
                <w:szCs w:val="24"/>
              </w:rPr>
              <w:t xml:space="preserve">becomes non-functional. </w:t>
            </w:r>
          </w:p>
        </w:tc>
      </w:tr>
      <w:tr w:rsidR="00D7025A" w:rsidRPr="00605020">
        <w:trPr>
          <w:trHeight w:val="458"/>
          <w:jc w:val="center"/>
        </w:trPr>
        <w:tc>
          <w:tcPr>
            <w:tcW w:w="1995" w:type="dxa"/>
          </w:tcPr>
          <w:p w:rsidR="00D7025A" w:rsidRPr="00605020" w:rsidRDefault="00D7025A" w:rsidP="0075674B">
            <w:pPr>
              <w:rPr>
                <w:rFonts w:ascii="Arial" w:hAnsi="Arial" w:cs="Arial"/>
                <w:sz w:val="24"/>
                <w:szCs w:val="24"/>
              </w:rPr>
            </w:pPr>
            <w:r w:rsidRPr="00605020">
              <w:rPr>
                <w:rFonts w:ascii="Arial" w:hAnsi="Arial" w:cs="Arial"/>
                <w:sz w:val="24"/>
                <w:szCs w:val="24"/>
              </w:rPr>
              <w:t>MA</w:t>
            </w:r>
          </w:p>
        </w:tc>
        <w:tc>
          <w:tcPr>
            <w:tcW w:w="6120" w:type="dxa"/>
          </w:tcPr>
          <w:p w:rsidR="00D7025A" w:rsidRPr="00605020" w:rsidRDefault="00D7025A" w:rsidP="001E70A0">
            <w:pPr>
              <w:rPr>
                <w:rFonts w:ascii="Arial" w:hAnsi="Arial" w:cs="Arial"/>
                <w:sz w:val="24"/>
                <w:szCs w:val="24"/>
              </w:rPr>
            </w:pPr>
            <w:r w:rsidRPr="00605020">
              <w:rPr>
                <w:rFonts w:ascii="Arial" w:hAnsi="Arial" w:cs="Arial"/>
                <w:sz w:val="24"/>
                <w:szCs w:val="24"/>
              </w:rPr>
              <w:t xml:space="preserve">Mitotic asymmetry refers to the generation of </w:t>
            </w:r>
            <w:r w:rsidR="001E70A0" w:rsidRPr="00605020">
              <w:rPr>
                <w:rFonts w:ascii="Arial" w:hAnsi="Arial" w:cs="Arial"/>
                <w:sz w:val="24"/>
                <w:szCs w:val="24"/>
              </w:rPr>
              <w:t xml:space="preserve">two dissimilar daughter cells following mitotic division. </w:t>
            </w:r>
          </w:p>
        </w:tc>
      </w:tr>
      <w:tr w:rsidR="00511097" w:rsidRPr="00605020">
        <w:trPr>
          <w:trHeight w:val="440"/>
          <w:jc w:val="center"/>
        </w:trPr>
        <w:tc>
          <w:tcPr>
            <w:tcW w:w="1995" w:type="dxa"/>
          </w:tcPr>
          <w:p w:rsidR="00511097" w:rsidRPr="00605020" w:rsidRDefault="007F6246" w:rsidP="00464BE4">
            <w:pPr>
              <w:rPr>
                <w:rFonts w:ascii="Arial" w:hAnsi="Arial" w:cs="Arial"/>
                <w:sz w:val="24"/>
                <w:szCs w:val="24"/>
              </w:rPr>
            </w:pPr>
            <w:r w:rsidRPr="00605020">
              <w:rPr>
                <w:rFonts w:ascii="Arial" w:hAnsi="Arial" w:cs="Arial"/>
                <w:sz w:val="24"/>
                <w:szCs w:val="24"/>
              </w:rPr>
              <w:t>MET</w:t>
            </w:r>
            <w:r w:rsidR="00511097" w:rsidRPr="00605020">
              <w:rPr>
                <w:rFonts w:ascii="Arial" w:hAnsi="Arial" w:cs="Arial"/>
                <w:sz w:val="24"/>
                <w:szCs w:val="24"/>
              </w:rPr>
              <w:t>15</w:t>
            </w:r>
            <w:r w:rsidR="00464BE4" w:rsidRPr="00605020">
              <w:rPr>
                <w:rFonts w:ascii="Arial" w:hAnsi="Arial" w:cs="Arial"/>
                <w:sz w:val="24"/>
                <w:szCs w:val="24"/>
              </w:rPr>
              <w:t xml:space="preserve"> locus</w:t>
            </w:r>
          </w:p>
        </w:tc>
        <w:tc>
          <w:tcPr>
            <w:tcW w:w="6120" w:type="dxa"/>
          </w:tcPr>
          <w:p w:rsidR="00511097" w:rsidRPr="00605020" w:rsidRDefault="002B1A76" w:rsidP="008A29C8">
            <w:pPr>
              <w:keepNext/>
              <w:rPr>
                <w:rFonts w:ascii="Arial" w:hAnsi="Arial" w:cs="Arial"/>
                <w:sz w:val="24"/>
                <w:szCs w:val="24"/>
              </w:rPr>
            </w:pPr>
            <w:r w:rsidRPr="00605020">
              <w:rPr>
                <w:rFonts w:ascii="Arial" w:hAnsi="Arial" w:cs="Arial"/>
                <w:sz w:val="24"/>
                <w:szCs w:val="24"/>
              </w:rPr>
              <w:t xml:space="preserve">Locus at which LOH is detected via the </w:t>
            </w:r>
            <w:proofErr w:type="gramStart"/>
            <w:r w:rsidRPr="00605020">
              <w:rPr>
                <w:rFonts w:ascii="Arial" w:hAnsi="Arial" w:cs="Arial"/>
                <w:sz w:val="24"/>
                <w:szCs w:val="24"/>
              </w:rPr>
              <w:t>knock-out</w:t>
            </w:r>
            <w:proofErr w:type="gramEnd"/>
            <w:r w:rsidRPr="00605020">
              <w:rPr>
                <w:rFonts w:ascii="Arial" w:hAnsi="Arial" w:cs="Arial"/>
                <w:sz w:val="24"/>
                <w:szCs w:val="24"/>
              </w:rPr>
              <w:t xml:space="preserve"> of </w:t>
            </w:r>
            <w:r w:rsidR="008A4985" w:rsidRPr="00605020">
              <w:rPr>
                <w:rFonts w:ascii="Arial" w:hAnsi="Arial" w:cs="Arial"/>
                <w:sz w:val="24"/>
                <w:szCs w:val="24"/>
              </w:rPr>
              <w:t xml:space="preserve">one allele using a </w:t>
            </w:r>
            <w:proofErr w:type="spellStart"/>
            <w:r w:rsidR="008A4985" w:rsidRPr="00605020">
              <w:rPr>
                <w:rFonts w:ascii="Arial" w:hAnsi="Arial" w:cs="Arial"/>
                <w:sz w:val="24"/>
                <w:szCs w:val="24"/>
              </w:rPr>
              <w:t>kanamycin</w:t>
            </w:r>
            <w:proofErr w:type="spellEnd"/>
            <w:r w:rsidR="008A4985" w:rsidRPr="00605020">
              <w:rPr>
                <w:rFonts w:ascii="Arial" w:hAnsi="Arial" w:cs="Arial"/>
                <w:sz w:val="24"/>
                <w:szCs w:val="24"/>
              </w:rPr>
              <w:t xml:space="preserve"> resistance marker. </w:t>
            </w:r>
          </w:p>
        </w:tc>
      </w:tr>
      <w:tr w:rsidR="00FD2D43" w:rsidRPr="00605020">
        <w:trPr>
          <w:trHeight w:val="431"/>
          <w:jc w:val="center"/>
        </w:trPr>
        <w:tc>
          <w:tcPr>
            <w:tcW w:w="1995" w:type="dxa"/>
          </w:tcPr>
          <w:p w:rsidR="00FD2D43" w:rsidRPr="00605020" w:rsidRDefault="00FD2D43" w:rsidP="009D230A">
            <w:pPr>
              <w:rPr>
                <w:rFonts w:ascii="Arial" w:hAnsi="Arial" w:cs="Arial"/>
                <w:sz w:val="24"/>
                <w:szCs w:val="24"/>
              </w:rPr>
            </w:pPr>
            <w:proofErr w:type="spellStart"/>
            <w:r w:rsidRPr="00605020">
              <w:rPr>
                <w:rFonts w:ascii="Arial" w:hAnsi="Arial" w:cs="Arial"/>
                <w:sz w:val="24"/>
                <w:szCs w:val="24"/>
              </w:rPr>
              <w:t>C</w:t>
            </w:r>
            <w:r w:rsidRPr="00605020">
              <w:rPr>
                <w:rFonts w:ascii="Arial" w:hAnsi="Arial" w:cs="Arial"/>
                <w:sz w:val="24"/>
                <w:szCs w:val="24"/>
                <w:vertAlign w:val="subscript"/>
              </w:rPr>
              <w:t>b</w:t>
            </w:r>
            <w:proofErr w:type="spellEnd"/>
          </w:p>
        </w:tc>
        <w:tc>
          <w:tcPr>
            <w:tcW w:w="6120" w:type="dxa"/>
          </w:tcPr>
          <w:p w:rsidR="00FD2D43" w:rsidRPr="00605020" w:rsidRDefault="009F0CBD" w:rsidP="008A7334">
            <w:pPr>
              <w:keepNext/>
              <w:rPr>
                <w:rFonts w:ascii="Arial" w:hAnsi="Arial" w:cs="Arial"/>
                <w:sz w:val="24"/>
                <w:szCs w:val="24"/>
              </w:rPr>
            </w:pPr>
            <w:r w:rsidRPr="00605020">
              <w:rPr>
                <w:rFonts w:ascii="Arial" w:hAnsi="Arial" w:cs="Arial"/>
                <w:sz w:val="24"/>
                <w:szCs w:val="24"/>
              </w:rPr>
              <w:t xml:space="preserve">A variable </w:t>
            </w:r>
            <w:r w:rsidR="008A7334" w:rsidRPr="00605020">
              <w:rPr>
                <w:rFonts w:ascii="Arial" w:hAnsi="Arial" w:cs="Arial"/>
                <w:sz w:val="24"/>
                <w:szCs w:val="24"/>
              </w:rPr>
              <w:t xml:space="preserve">in the </w:t>
            </w:r>
            <w:r w:rsidR="008169B3" w:rsidRPr="00605020">
              <w:rPr>
                <w:rFonts w:ascii="Arial" w:hAnsi="Arial" w:cs="Arial"/>
                <w:sz w:val="24"/>
                <w:szCs w:val="24"/>
              </w:rPr>
              <w:t>H</w:t>
            </w:r>
            <w:r w:rsidR="008169B3" w:rsidRPr="00605020">
              <w:rPr>
                <w:rFonts w:ascii="Arial" w:hAnsi="Arial" w:cs="Arial"/>
                <w:sz w:val="24"/>
                <w:szCs w:val="24"/>
                <w:vertAlign w:val="subscript"/>
              </w:rPr>
              <w:t>2</w:t>
            </w:r>
            <w:r w:rsidR="008169B3" w:rsidRPr="00605020">
              <w:rPr>
                <w:rFonts w:ascii="Arial" w:hAnsi="Arial" w:cs="Arial"/>
                <w:sz w:val="24"/>
                <w:szCs w:val="24"/>
              </w:rPr>
              <w:t>O</w:t>
            </w:r>
            <w:r w:rsidR="008169B3" w:rsidRPr="00605020">
              <w:rPr>
                <w:rFonts w:ascii="Arial" w:hAnsi="Arial" w:cs="Arial"/>
                <w:sz w:val="24"/>
                <w:szCs w:val="24"/>
                <w:vertAlign w:val="subscript"/>
              </w:rPr>
              <w:t xml:space="preserve">2 </w:t>
            </w:r>
            <w:r w:rsidR="008169B3" w:rsidRPr="00605020">
              <w:rPr>
                <w:rFonts w:ascii="Arial" w:hAnsi="Arial" w:cs="Arial"/>
                <w:sz w:val="24"/>
                <w:szCs w:val="24"/>
              </w:rPr>
              <w:t xml:space="preserve">dose-response curve that represents the middle concentration black colonies on MLA plates. </w:t>
            </w:r>
          </w:p>
        </w:tc>
      </w:tr>
      <w:tr w:rsidR="00FD2D43" w:rsidRPr="00605020">
        <w:trPr>
          <w:trHeight w:val="431"/>
          <w:jc w:val="center"/>
        </w:trPr>
        <w:tc>
          <w:tcPr>
            <w:tcW w:w="1995" w:type="dxa"/>
          </w:tcPr>
          <w:p w:rsidR="00FD2D43" w:rsidRPr="00605020" w:rsidRDefault="00FD2D43" w:rsidP="009D230A">
            <w:pPr>
              <w:rPr>
                <w:rFonts w:ascii="Arial" w:hAnsi="Arial" w:cs="Arial"/>
                <w:sz w:val="24"/>
                <w:szCs w:val="24"/>
              </w:rPr>
            </w:pPr>
            <w:proofErr w:type="spellStart"/>
            <w:r w:rsidRPr="00605020">
              <w:rPr>
                <w:rFonts w:ascii="Arial" w:hAnsi="Arial" w:cs="Arial"/>
                <w:sz w:val="24"/>
                <w:szCs w:val="24"/>
              </w:rPr>
              <w:t>C</w:t>
            </w:r>
            <w:r w:rsidRPr="00605020">
              <w:rPr>
                <w:rFonts w:ascii="Arial" w:hAnsi="Arial" w:cs="Arial"/>
                <w:sz w:val="24"/>
                <w:szCs w:val="24"/>
                <w:vertAlign w:val="subscript"/>
              </w:rPr>
              <w:t>v</w:t>
            </w:r>
            <w:proofErr w:type="spellEnd"/>
          </w:p>
        </w:tc>
        <w:tc>
          <w:tcPr>
            <w:tcW w:w="6120" w:type="dxa"/>
          </w:tcPr>
          <w:p w:rsidR="00FD2D43" w:rsidRPr="00605020" w:rsidRDefault="000C07B7" w:rsidP="00DB29C9">
            <w:pPr>
              <w:keepNext/>
              <w:rPr>
                <w:rFonts w:ascii="Arial" w:hAnsi="Arial" w:cs="Arial"/>
                <w:sz w:val="24"/>
                <w:szCs w:val="24"/>
              </w:rPr>
            </w:pPr>
            <w:r w:rsidRPr="00605020">
              <w:rPr>
                <w:rFonts w:ascii="Arial" w:hAnsi="Arial" w:cs="Arial"/>
                <w:sz w:val="24"/>
                <w:szCs w:val="24"/>
              </w:rPr>
              <w:t>A variable in the 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 xml:space="preserve">2 </w:t>
            </w:r>
            <w:r w:rsidRPr="00605020">
              <w:rPr>
                <w:rFonts w:ascii="Arial" w:hAnsi="Arial" w:cs="Arial"/>
                <w:sz w:val="24"/>
                <w:szCs w:val="24"/>
              </w:rPr>
              <w:t>dose-response curve that represents the</w:t>
            </w:r>
            <w:r w:rsidR="00DB29C9" w:rsidRPr="00605020">
              <w:rPr>
                <w:rFonts w:ascii="Arial" w:hAnsi="Arial" w:cs="Arial"/>
                <w:sz w:val="24"/>
                <w:szCs w:val="24"/>
              </w:rPr>
              <w:t xml:space="preserve"> H2O2 concentration at which cell viability decreases by half. </w:t>
            </w:r>
          </w:p>
        </w:tc>
      </w:tr>
      <w:tr w:rsidR="00FD2D43" w:rsidRPr="00605020">
        <w:trPr>
          <w:trHeight w:val="440"/>
          <w:jc w:val="center"/>
        </w:trPr>
        <w:tc>
          <w:tcPr>
            <w:tcW w:w="1995" w:type="dxa"/>
          </w:tcPr>
          <w:p w:rsidR="00FD2D43" w:rsidRPr="00605020" w:rsidRDefault="00FD2D43" w:rsidP="009D230A">
            <w:pPr>
              <w:rPr>
                <w:rFonts w:ascii="Arial" w:hAnsi="Arial" w:cs="Arial"/>
                <w:sz w:val="24"/>
                <w:szCs w:val="24"/>
              </w:rPr>
            </w:pPr>
            <w:proofErr w:type="spellStart"/>
            <w:r w:rsidRPr="00605020">
              <w:rPr>
                <w:rFonts w:ascii="Arial" w:hAnsi="Arial" w:cs="Arial"/>
                <w:sz w:val="24"/>
                <w:szCs w:val="24"/>
              </w:rPr>
              <w:t>T</w:t>
            </w:r>
            <w:r w:rsidRPr="00605020">
              <w:rPr>
                <w:rFonts w:ascii="Arial" w:hAnsi="Arial" w:cs="Arial"/>
                <w:sz w:val="24"/>
                <w:szCs w:val="24"/>
                <w:vertAlign w:val="subscript"/>
              </w:rPr>
              <w:t>g</w:t>
            </w:r>
            <w:proofErr w:type="spellEnd"/>
          </w:p>
        </w:tc>
        <w:tc>
          <w:tcPr>
            <w:tcW w:w="6120" w:type="dxa"/>
          </w:tcPr>
          <w:p w:rsidR="00FD2D43" w:rsidRPr="00605020" w:rsidRDefault="008E0EC7" w:rsidP="00DB29C9">
            <w:pPr>
              <w:keepNext/>
              <w:rPr>
                <w:rFonts w:ascii="Arial" w:hAnsi="Arial" w:cs="Arial"/>
                <w:sz w:val="24"/>
                <w:szCs w:val="24"/>
              </w:rPr>
            </w:pPr>
            <w:r w:rsidRPr="00605020">
              <w:rPr>
                <w:rFonts w:ascii="Arial" w:hAnsi="Arial" w:cs="Arial"/>
                <w:sz w:val="24"/>
                <w:szCs w:val="24"/>
              </w:rPr>
              <w:t xml:space="preserve">Based on the biological survival curve, </w:t>
            </w:r>
            <w:proofErr w:type="spellStart"/>
            <w:r w:rsidRPr="00605020">
              <w:rPr>
                <w:rFonts w:ascii="Arial" w:hAnsi="Arial" w:cs="Arial"/>
                <w:sz w:val="24"/>
                <w:szCs w:val="24"/>
              </w:rPr>
              <w:t>T</w:t>
            </w:r>
            <w:r w:rsidRPr="00605020">
              <w:rPr>
                <w:rFonts w:ascii="Arial" w:hAnsi="Arial" w:cs="Arial"/>
                <w:sz w:val="24"/>
                <w:szCs w:val="24"/>
                <w:vertAlign w:val="subscript"/>
              </w:rPr>
              <w:t>g</w:t>
            </w:r>
            <w:proofErr w:type="spellEnd"/>
            <w:r w:rsidRPr="00605020">
              <w:rPr>
                <w:rFonts w:ascii="Arial" w:hAnsi="Arial" w:cs="Arial"/>
                <w:sz w:val="24"/>
                <w:szCs w:val="24"/>
              </w:rPr>
              <w:t xml:space="preserve"> represents the </w:t>
            </w:r>
            <w:r w:rsidR="00DB29C9" w:rsidRPr="00605020">
              <w:rPr>
                <w:rFonts w:ascii="Arial" w:hAnsi="Arial" w:cs="Arial"/>
                <w:sz w:val="24"/>
                <w:szCs w:val="24"/>
              </w:rPr>
              <w:t xml:space="preserve">time at which there is a 50% decrease in genomic integrity </w:t>
            </w:r>
            <w:r w:rsidRPr="00605020">
              <w:rPr>
                <w:rFonts w:ascii="Arial" w:hAnsi="Arial" w:cs="Arial"/>
                <w:sz w:val="24"/>
                <w:szCs w:val="24"/>
              </w:rPr>
              <w:t xml:space="preserve">(Qin 2008). </w:t>
            </w:r>
          </w:p>
        </w:tc>
      </w:tr>
      <w:tr w:rsidR="00FD2D43" w:rsidRPr="00605020">
        <w:trPr>
          <w:trHeight w:val="440"/>
          <w:jc w:val="center"/>
        </w:trPr>
        <w:tc>
          <w:tcPr>
            <w:tcW w:w="1995" w:type="dxa"/>
          </w:tcPr>
          <w:p w:rsidR="00FD2D43" w:rsidRPr="00605020" w:rsidRDefault="00FD2D43" w:rsidP="009D230A">
            <w:pPr>
              <w:rPr>
                <w:rFonts w:ascii="Arial" w:hAnsi="Arial" w:cs="Arial"/>
                <w:sz w:val="24"/>
                <w:szCs w:val="24"/>
              </w:rPr>
            </w:pPr>
            <w:proofErr w:type="spellStart"/>
            <w:r w:rsidRPr="00605020">
              <w:rPr>
                <w:rFonts w:ascii="Arial" w:hAnsi="Arial" w:cs="Arial"/>
                <w:sz w:val="24"/>
                <w:szCs w:val="24"/>
              </w:rPr>
              <w:t>T</w:t>
            </w:r>
            <w:r w:rsidRPr="00605020">
              <w:rPr>
                <w:rFonts w:ascii="Arial" w:hAnsi="Arial" w:cs="Arial"/>
                <w:sz w:val="24"/>
                <w:szCs w:val="24"/>
                <w:vertAlign w:val="subscript"/>
              </w:rPr>
              <w:t>c</w:t>
            </w:r>
            <w:proofErr w:type="spellEnd"/>
          </w:p>
        </w:tc>
        <w:tc>
          <w:tcPr>
            <w:tcW w:w="6120" w:type="dxa"/>
          </w:tcPr>
          <w:p w:rsidR="00FD2D43" w:rsidRPr="00605020" w:rsidRDefault="00F02902" w:rsidP="00117976">
            <w:pPr>
              <w:keepNext/>
              <w:rPr>
                <w:rFonts w:ascii="Arial" w:hAnsi="Arial" w:cs="Arial"/>
                <w:sz w:val="24"/>
                <w:szCs w:val="24"/>
              </w:rPr>
            </w:pPr>
            <w:r w:rsidRPr="00605020">
              <w:rPr>
                <w:rFonts w:ascii="Arial" w:hAnsi="Arial" w:cs="Arial"/>
                <w:sz w:val="24"/>
                <w:szCs w:val="24"/>
              </w:rPr>
              <w:t xml:space="preserve">Based on the </w:t>
            </w:r>
            <w:proofErr w:type="spellStart"/>
            <w:r w:rsidRPr="00605020">
              <w:rPr>
                <w:rFonts w:ascii="Arial" w:hAnsi="Arial" w:cs="Arial"/>
                <w:sz w:val="24"/>
                <w:szCs w:val="24"/>
              </w:rPr>
              <w:t>biolocial</w:t>
            </w:r>
            <w:proofErr w:type="spellEnd"/>
            <w:r w:rsidRPr="00605020">
              <w:rPr>
                <w:rFonts w:ascii="Arial" w:hAnsi="Arial" w:cs="Arial"/>
                <w:sz w:val="24"/>
                <w:szCs w:val="24"/>
              </w:rPr>
              <w:t xml:space="preserve"> survival curve, </w:t>
            </w:r>
            <w:proofErr w:type="spellStart"/>
            <w:r w:rsidR="008E0EC7" w:rsidRPr="00605020">
              <w:rPr>
                <w:rFonts w:ascii="Arial" w:hAnsi="Arial" w:cs="Arial"/>
                <w:sz w:val="24"/>
                <w:szCs w:val="24"/>
              </w:rPr>
              <w:t>T</w:t>
            </w:r>
            <w:r w:rsidR="008E0EC7" w:rsidRPr="00605020">
              <w:rPr>
                <w:rFonts w:ascii="Arial" w:hAnsi="Arial" w:cs="Arial"/>
                <w:sz w:val="24"/>
                <w:szCs w:val="24"/>
                <w:vertAlign w:val="subscript"/>
              </w:rPr>
              <w:t>c</w:t>
            </w:r>
            <w:proofErr w:type="spellEnd"/>
            <w:r w:rsidR="008E0EC7" w:rsidRPr="00605020">
              <w:rPr>
                <w:rFonts w:ascii="Arial" w:hAnsi="Arial" w:cs="Arial"/>
                <w:sz w:val="24"/>
                <w:szCs w:val="24"/>
              </w:rPr>
              <w:t xml:space="preserve"> represents </w:t>
            </w:r>
            <w:proofErr w:type="gramStart"/>
            <w:r w:rsidR="008E0EC7" w:rsidRPr="00605020">
              <w:rPr>
                <w:rFonts w:ascii="Arial" w:hAnsi="Arial" w:cs="Arial"/>
                <w:sz w:val="24"/>
                <w:szCs w:val="24"/>
              </w:rPr>
              <w:t>the</w:t>
            </w:r>
            <w:ins w:id="2607" w:author="Hong Qin" w:date="2012-04-19T19:14:00Z">
              <w:r w:rsidR="008E0EC7" w:rsidRPr="00605020">
                <w:rPr>
                  <w:rFonts w:ascii="Arial" w:hAnsi="Arial" w:cs="Arial"/>
                  <w:sz w:val="24"/>
                  <w:szCs w:val="24"/>
                </w:rPr>
                <w:t xml:space="preserve"> </w:t>
              </w:r>
            </w:ins>
            <w:del w:id="2608" w:author="hong qin" w:date="2012-04-20T08:36:00Z">
              <w:r w:rsidR="00F01EDE" w:rsidRPr="00605020">
                <w:rPr>
                  <w:rFonts w:ascii="Arial" w:hAnsi="Arial" w:cs="Arial"/>
                  <w:sz w:val="24"/>
                  <w:szCs w:val="24"/>
                </w:rPr>
                <w:delText>the</w:delText>
              </w:r>
              <w:r w:rsidR="002D7103" w:rsidRPr="00605020">
                <w:rPr>
                  <w:rFonts w:ascii="Arial" w:hAnsi="Arial" w:cs="Arial"/>
                  <w:sz w:val="24"/>
                  <w:szCs w:val="24"/>
                </w:rPr>
                <w:delText>midpoint</w:delText>
              </w:r>
            </w:del>
            <w:proofErr w:type="spellStart"/>
            <w:ins w:id="2609" w:author="hong qin" w:date="2012-04-20T08:36:00Z">
              <w:r w:rsidR="00F01EDE" w:rsidRPr="00605020">
                <w:rPr>
                  <w:rFonts w:ascii="Arial" w:hAnsi="Arial" w:cs="Arial"/>
                  <w:sz w:val="24"/>
                  <w:szCs w:val="24"/>
                </w:rPr>
                <w:t>the</w:t>
              </w:r>
            </w:ins>
            <w:proofErr w:type="spellEnd"/>
            <w:proofErr w:type="gramEnd"/>
            <w:ins w:id="2610" w:author="Hong Qin" w:date="2012-04-19T19:14:00Z">
              <w:r w:rsidR="00A67108">
                <w:rPr>
                  <w:rFonts w:ascii="Arial" w:hAnsi="Arial" w:cs="Arial"/>
                  <w:sz w:val="24"/>
                  <w:szCs w:val="24"/>
                </w:rPr>
                <w:t xml:space="preserve"> </w:t>
              </w:r>
            </w:ins>
            <w:ins w:id="2611" w:author="hong qin" w:date="2012-04-20T08:36:00Z">
              <w:r w:rsidR="002D7103" w:rsidRPr="00605020">
                <w:rPr>
                  <w:rFonts w:ascii="Arial" w:hAnsi="Arial" w:cs="Arial"/>
                  <w:sz w:val="24"/>
                  <w:szCs w:val="24"/>
                </w:rPr>
                <w:t>midpoint</w:t>
              </w:r>
            </w:ins>
            <w:r w:rsidR="002D7103" w:rsidRPr="00605020">
              <w:rPr>
                <w:rFonts w:ascii="Arial" w:hAnsi="Arial" w:cs="Arial"/>
                <w:sz w:val="24"/>
                <w:szCs w:val="24"/>
              </w:rPr>
              <w:t xml:space="preserve"> of CLS</w:t>
            </w:r>
            <w:r w:rsidRPr="00605020">
              <w:rPr>
                <w:rFonts w:ascii="Arial" w:hAnsi="Arial" w:cs="Arial"/>
                <w:sz w:val="24"/>
                <w:szCs w:val="24"/>
              </w:rPr>
              <w:t xml:space="preserve"> (Qin 2008)</w:t>
            </w:r>
            <w:r w:rsidR="008E0EC7" w:rsidRPr="00605020">
              <w:rPr>
                <w:rFonts w:ascii="Arial" w:hAnsi="Arial" w:cs="Arial"/>
                <w:sz w:val="24"/>
                <w:szCs w:val="24"/>
              </w:rPr>
              <w:t>.</w:t>
            </w:r>
          </w:p>
        </w:tc>
      </w:tr>
      <w:tr w:rsidR="00012AFD" w:rsidRPr="00605020">
        <w:trPr>
          <w:trHeight w:val="440"/>
          <w:jc w:val="center"/>
        </w:trPr>
        <w:tc>
          <w:tcPr>
            <w:tcW w:w="1995" w:type="dxa"/>
          </w:tcPr>
          <w:p w:rsidR="00012AFD" w:rsidRPr="00605020" w:rsidRDefault="00012AFD" w:rsidP="009D230A">
            <w:pPr>
              <w:rPr>
                <w:rFonts w:ascii="Arial" w:hAnsi="Arial" w:cs="Arial"/>
                <w:sz w:val="24"/>
                <w:szCs w:val="24"/>
              </w:rPr>
            </w:pPr>
            <w:r w:rsidRPr="00605020">
              <w:rPr>
                <w:rFonts w:ascii="Arial" w:hAnsi="Arial" w:cs="Arial"/>
                <w:sz w:val="24"/>
                <w:szCs w:val="24"/>
              </w:rPr>
              <w:t>L</w:t>
            </w:r>
            <w:r w:rsidRPr="00605020">
              <w:rPr>
                <w:rFonts w:ascii="Arial" w:hAnsi="Arial" w:cs="Arial"/>
                <w:sz w:val="24"/>
                <w:szCs w:val="24"/>
                <w:vertAlign w:val="subscript"/>
              </w:rPr>
              <w:t>0</w:t>
            </w:r>
          </w:p>
        </w:tc>
        <w:tc>
          <w:tcPr>
            <w:tcW w:w="6120" w:type="dxa"/>
          </w:tcPr>
          <w:p w:rsidR="00012AFD" w:rsidRPr="00605020" w:rsidRDefault="002D7103" w:rsidP="008A29C8">
            <w:pPr>
              <w:keepNext/>
              <w:rPr>
                <w:rFonts w:ascii="Arial" w:hAnsi="Arial" w:cs="Arial"/>
                <w:sz w:val="24"/>
                <w:szCs w:val="24"/>
              </w:rPr>
            </w:pPr>
            <w:r w:rsidRPr="00605020">
              <w:rPr>
                <w:rFonts w:ascii="Arial" w:hAnsi="Arial" w:cs="Arial"/>
                <w:sz w:val="24"/>
                <w:szCs w:val="24"/>
              </w:rPr>
              <w:t xml:space="preserve">The initial time at which mitotic asymmetry first occurs. </w:t>
            </w:r>
          </w:p>
        </w:tc>
      </w:tr>
    </w:tbl>
    <w:p w:rsidR="0075674B" w:rsidRPr="00605020" w:rsidRDefault="0075674B" w:rsidP="00BD23BA">
      <w:pPr>
        <w:pStyle w:val="Caption"/>
        <w:jc w:val="center"/>
        <w:rPr>
          <w:rFonts w:ascii="Arial" w:hAnsi="Arial" w:cs="Arial"/>
          <w:b w:val="0"/>
          <w:color w:val="auto"/>
          <w:sz w:val="24"/>
          <w:szCs w:val="24"/>
        </w:rPr>
      </w:pPr>
    </w:p>
    <w:p w:rsidR="00DB29C9" w:rsidRPr="00605020" w:rsidRDefault="00DB29C9" w:rsidP="009E0DD2">
      <w:pPr>
        <w:jc w:val="center"/>
      </w:pPr>
    </w:p>
    <w:p w:rsidR="00DD2C51" w:rsidRDefault="00DD2C51" w:rsidP="00E3347D">
      <w:pPr>
        <w:pStyle w:val="Caption"/>
        <w:spacing w:line="480" w:lineRule="auto"/>
        <w:rPr>
          <w:rFonts w:ascii="Arial" w:hAnsi="Arial" w:cs="Arial"/>
          <w:b w:val="0"/>
          <w:color w:val="auto"/>
          <w:sz w:val="24"/>
          <w:szCs w:val="24"/>
        </w:rPr>
      </w:pPr>
    </w:p>
    <w:p w:rsidR="00DD2C51" w:rsidRDefault="00DD2C51" w:rsidP="00DD2C51">
      <w:pPr>
        <w:pStyle w:val="Caption"/>
        <w:keepNext/>
        <w:spacing w:line="480" w:lineRule="auto"/>
        <w:jc w:val="center"/>
      </w:pPr>
      <w:r w:rsidRPr="00DD2C51">
        <w:rPr>
          <w:rFonts w:ascii="Arial" w:hAnsi="Arial" w:cs="Arial"/>
          <w:b w:val="0"/>
          <w:noProof/>
          <w:color w:val="auto"/>
          <w:sz w:val="24"/>
          <w:szCs w:val="24"/>
        </w:rPr>
        <w:drawing>
          <wp:inline distT="0" distB="0" distL="0" distR="0">
            <wp:extent cx="4477110" cy="4675517"/>
            <wp:effectExtent l="0" t="0" r="0" b="0"/>
            <wp:docPr id="1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99199" cy="5486400"/>
                      <a:chOff x="1758801" y="1371600"/>
                      <a:chExt cx="5099199" cy="5486400"/>
                    </a:xfrm>
                  </a:grpSpPr>
                  <a:sp>
                    <a:nvSpPr>
                      <a:cNvPr id="16" name="TextBox 3"/>
                      <a:cNvSpPr txBox="1"/>
                    </a:nvSpPr>
                    <a:spPr>
                      <a:xfrm>
                        <a:off x="2666999" y="1371600"/>
                        <a:ext cx="1649061"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H</a:t>
                          </a:r>
                          <a:r>
                            <a:rPr lang="en-US" sz="2000" b="1" baseline="-25000" dirty="0" smtClean="0">
                              <a:solidFill>
                                <a:srgbClr val="FF0000"/>
                              </a:solidFill>
                              <a:latin typeface="Arial" pitchFamily="34" charset="0"/>
                              <a:cs typeface="Arial" pitchFamily="34" charset="0"/>
                            </a:rPr>
                            <a:t>2</a:t>
                          </a:r>
                          <a:r>
                            <a:rPr lang="en-US" sz="2000" b="1" dirty="0" smtClean="0">
                              <a:solidFill>
                                <a:srgbClr val="FF0000"/>
                              </a:solidFill>
                              <a:latin typeface="Arial" pitchFamily="34" charset="0"/>
                              <a:cs typeface="Arial" pitchFamily="34" charset="0"/>
                            </a:rPr>
                            <a:t>O</a:t>
                          </a:r>
                          <a:r>
                            <a:rPr lang="en-US" sz="2000" b="1" baseline="-25000" dirty="0" smtClean="0">
                              <a:solidFill>
                                <a:srgbClr val="FF0000"/>
                              </a:solidFill>
                              <a:latin typeface="Arial" pitchFamily="34" charset="0"/>
                              <a:cs typeface="Arial" pitchFamily="34" charset="0"/>
                            </a:rPr>
                            <a:t>2</a:t>
                          </a:r>
                          <a:endParaRPr lang="en-US" sz="2000" b="1" dirty="0">
                            <a:solidFill>
                              <a:srgbClr val="FF0000"/>
                            </a:solidFill>
                            <a:latin typeface="Arial" pitchFamily="34" charset="0"/>
                            <a:cs typeface="Arial" pitchFamily="34" charset="0"/>
                          </a:endParaRPr>
                        </a:p>
                      </a:txBody>
                      <a:useSpRect/>
                    </a:txSp>
                  </a:sp>
                  <a:sp>
                    <a:nvSpPr>
                      <a:cNvPr id="18" name="TextBox 9"/>
                      <a:cNvSpPr txBox="1"/>
                    </a:nvSpPr>
                    <a:spPr>
                      <a:xfrm>
                        <a:off x="1758801" y="2092936"/>
                        <a:ext cx="1649061" cy="3098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sz="1500" b="1" dirty="0">
                            <a:latin typeface="Arial" pitchFamily="34" charset="0"/>
                            <a:cs typeface="Arial" pitchFamily="34" charset="0"/>
                          </a:endParaRPr>
                        </a:p>
                      </a:txBody>
                      <a:useSpRect/>
                    </a:txSp>
                  </a:sp>
                  <a:cxnSp>
                    <a:nvCxnSpPr>
                      <a:cNvPr id="19" name="Straight Arrow Connector 18"/>
                      <a:cNvCxnSpPr>
                        <a:stCxn id="20" idx="0"/>
                        <a:endCxn id="16" idx="2"/>
                      </a:cNvCxnSpPr>
                    </a:nvCxnSpPr>
                    <a:spPr>
                      <a:xfrm rot="5400000" flipH="1" flipV="1">
                        <a:off x="2853385" y="2409855"/>
                        <a:ext cx="127629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0" name="TextBox 13"/>
                      <a:cNvSpPr txBox="1"/>
                    </a:nvSpPr>
                    <a:spPr>
                      <a:xfrm>
                        <a:off x="2666999" y="3048000"/>
                        <a:ext cx="1649061" cy="63094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ROS</a:t>
                          </a:r>
                          <a:endParaRPr lang="en-US" sz="2000" b="1" dirty="0">
                            <a:solidFill>
                              <a:srgbClr val="FF0000"/>
                            </a:solidFill>
                            <a:latin typeface="Arial" pitchFamily="34" charset="0"/>
                            <a:cs typeface="Arial" pitchFamily="34" charset="0"/>
                          </a:endParaRPr>
                        </a:p>
                        <a:p>
                          <a:pPr algn="ctr"/>
                          <a:r>
                            <a:rPr lang="en-US" sz="1500" b="1" dirty="0" smtClean="0">
                              <a:latin typeface="Arial" pitchFamily="34" charset="0"/>
                              <a:cs typeface="Arial" pitchFamily="34" charset="0"/>
                            </a:rPr>
                            <a:t> </a:t>
                          </a:r>
                          <a:endParaRPr lang="en-US" sz="1500" b="1" dirty="0">
                            <a:latin typeface="Arial" pitchFamily="34" charset="0"/>
                            <a:cs typeface="Arial" pitchFamily="34" charset="0"/>
                          </a:endParaRPr>
                        </a:p>
                      </a:txBody>
                      <a:useSpRect/>
                    </a:txSp>
                  </a:sp>
                  <a:sp>
                    <a:nvSpPr>
                      <a:cNvPr id="40" name="TextBox 39"/>
                      <a:cNvSpPr txBox="1"/>
                    </a:nvSpPr>
                    <a:spPr>
                      <a:xfrm>
                        <a:off x="2057399" y="2209800"/>
                        <a:ext cx="1472609"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Superoxide dismutase (SOD)</a:t>
                          </a:r>
                          <a:endParaRPr lang="en-US" sz="1200" b="1" dirty="0">
                            <a:latin typeface="Arial" pitchFamily="34" charset="0"/>
                            <a:cs typeface="Arial" pitchFamily="34" charset="0"/>
                          </a:endParaRPr>
                        </a:p>
                      </a:txBody>
                      <a:useSpRect/>
                    </a:txSp>
                  </a:sp>
                  <a:sp>
                    <a:nvSpPr>
                      <a:cNvPr id="44" name="TextBox 43"/>
                      <a:cNvSpPr txBox="1"/>
                    </a:nvSpPr>
                    <a:spPr>
                      <a:xfrm>
                        <a:off x="2285999" y="6550223"/>
                        <a:ext cx="312420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latin typeface="Arial" pitchFamily="34" charset="0"/>
                              <a:cs typeface="Arial" pitchFamily="34" charset="0"/>
                            </a:rPr>
                            <a:t>Based on Weinberger et al. 2010</a:t>
                          </a:r>
                          <a:endParaRPr lang="en-US" sz="1400" dirty="0">
                            <a:latin typeface="Arial" pitchFamily="34" charset="0"/>
                            <a:cs typeface="Arial" pitchFamily="34" charset="0"/>
                          </a:endParaRPr>
                        </a:p>
                      </a:txBody>
                      <a:useSpRect/>
                    </a:txSp>
                  </a:sp>
                  <a:sp>
                    <a:nvSpPr>
                      <a:cNvPr id="56" name="TextBox 55"/>
                      <a:cNvSpPr txBox="1"/>
                    </a:nvSpPr>
                    <a:spPr>
                      <a:xfrm>
                        <a:off x="5029200" y="2362200"/>
                        <a:ext cx="1828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Arial" pitchFamily="34" charset="0"/>
                              <a:cs typeface="Arial" pitchFamily="34" charset="0"/>
                            </a:rPr>
                            <a:t>Food</a:t>
                          </a:r>
                          <a:endParaRPr lang="en-US" dirty="0">
                            <a:latin typeface="Arial" pitchFamily="34" charset="0"/>
                            <a:cs typeface="Arial" pitchFamily="34" charset="0"/>
                          </a:endParaRPr>
                        </a:p>
                      </a:txBody>
                      <a:useSpRect/>
                    </a:txSp>
                  </a:sp>
                  <a:cxnSp>
                    <a:nvCxnSpPr>
                      <a:cNvPr id="58" name="Straight Arrow Connector 57"/>
                      <a:cNvCxnSpPr/>
                    </a:nvCxnSpPr>
                    <a:spPr>
                      <a:xfrm rot="10800000" flipV="1">
                        <a:off x="3886200" y="2743200"/>
                        <a:ext cx="1219200" cy="4572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59" name="TextBox 58"/>
                      <a:cNvSpPr txBox="1"/>
                    </a:nvSpPr>
                    <a:spPr>
                      <a:xfrm>
                        <a:off x="5029200" y="1676400"/>
                        <a:ext cx="914400"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Oxygen</a:t>
                          </a:r>
                        </a:p>
                        <a:p>
                          <a:r>
                            <a:rPr lang="en-US" sz="1200" b="1" dirty="0" smtClean="0">
                              <a:latin typeface="Arial" pitchFamily="34" charset="0"/>
                              <a:cs typeface="Arial" pitchFamily="34" charset="0"/>
                            </a:rPr>
                            <a:t>    </a:t>
                          </a:r>
                          <a:r>
                            <a:rPr lang="en-US" sz="2800" b="1" dirty="0" smtClean="0">
                              <a:latin typeface="Arial" pitchFamily="34" charset="0"/>
                              <a:cs typeface="Arial" pitchFamily="34" charset="0"/>
                            </a:rPr>
                            <a:t>+</a:t>
                          </a:r>
                          <a:endParaRPr lang="en-US" sz="2800" dirty="0"/>
                        </a:p>
                      </a:txBody>
                      <a:useSpRect/>
                    </a:txSp>
                  </a:sp>
                  <a:grpSp>
                    <a:nvGrpSpPr>
                      <a:cNvPr id="34" name="Group 33"/>
                      <a:cNvGrpSpPr/>
                    </a:nvGrpSpPr>
                    <a:grpSpPr>
                      <a:xfrm>
                        <a:off x="2057400" y="3429000"/>
                        <a:ext cx="4800600" cy="3048000"/>
                        <a:chOff x="4343400" y="3581400"/>
                        <a:chExt cx="4800600" cy="3048000"/>
                      </a:xfrm>
                    </a:grpSpPr>
                    <a:sp>
                      <a:nvSpPr>
                        <a:cNvPr id="12" name="TextBox 24"/>
                        <a:cNvSpPr txBox="1"/>
                      </a:nvSpPr>
                      <a:spPr>
                        <a:xfrm>
                          <a:off x="4953000" y="4267200"/>
                          <a:ext cx="1649061"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latin typeface="Arial" pitchFamily="34" charset="0"/>
                                <a:cs typeface="Arial" pitchFamily="34" charset="0"/>
                              </a:rPr>
                              <a:t>Macromolecule Damage (DNA, Protein, RNA, </a:t>
                            </a:r>
                            <a:endParaRPr lang="en-US" sz="1200" b="1" dirty="0">
                              <a:latin typeface="Arial" pitchFamily="34" charset="0"/>
                              <a:cs typeface="Arial" pitchFamily="34" charset="0"/>
                            </a:endParaRPr>
                          </a:p>
                        </a:txBody>
                        <a:useSpRect/>
                      </a:txSp>
                    </a:sp>
                    <a:sp>
                      <a:nvSpPr>
                        <a:cNvPr id="6" name="TextBox 33"/>
                        <a:cNvSpPr txBox="1"/>
                      </a:nvSpPr>
                      <a:spPr>
                        <a:xfrm>
                          <a:off x="7494940" y="5029200"/>
                          <a:ext cx="1649060"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500" b="1" dirty="0" smtClean="0">
                                <a:solidFill>
                                  <a:srgbClr val="00B050"/>
                                </a:solidFill>
                                <a:latin typeface="Arial" pitchFamily="34" charset="0"/>
                                <a:cs typeface="Arial" pitchFamily="34" charset="0"/>
                              </a:rPr>
                              <a:t>AGING</a:t>
                            </a:r>
                            <a:endParaRPr lang="en-US" sz="1500" b="1" dirty="0">
                              <a:solidFill>
                                <a:srgbClr val="00B050"/>
                              </a:solidFill>
                              <a:latin typeface="Arial" pitchFamily="34" charset="0"/>
                              <a:cs typeface="Arial" pitchFamily="34" charset="0"/>
                            </a:endParaRPr>
                          </a:p>
                        </a:txBody>
                        <a:useSpRect/>
                      </a:txSp>
                    </a:sp>
                    <a:cxnSp>
                      <a:nvCxnSpPr>
                        <a:cNvPr id="32" name="Straight Arrow Connector 31"/>
                        <a:cNvCxnSpPr/>
                      </a:nvCxnSpPr>
                      <a:spPr>
                        <a:xfrm rot="16200000" flipH="1">
                          <a:off x="5368825" y="5375374"/>
                          <a:ext cx="692351" cy="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33" name="TextBox 33"/>
                        <a:cNvSpPr txBox="1"/>
                      </a:nvSpPr>
                      <a:spPr>
                        <a:xfrm>
                          <a:off x="4876800" y="5715000"/>
                          <a:ext cx="1649061" cy="830998"/>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latin typeface="Arial" pitchFamily="34" charset="0"/>
                                <a:cs typeface="Arial" pitchFamily="34" charset="0"/>
                              </a:rPr>
                              <a:t>Increase in probability of developing age-related diseases </a:t>
                            </a:r>
                            <a:endParaRPr lang="en-US" sz="1200" b="1" dirty="0">
                              <a:latin typeface="Arial" pitchFamily="34" charset="0"/>
                              <a:cs typeface="Arial" pitchFamily="34" charset="0"/>
                            </a:endParaRPr>
                          </a:p>
                        </a:txBody>
                        <a:useSpRect/>
                      </a:txSp>
                    </a:sp>
                    <a:cxnSp>
                      <a:nvCxnSpPr>
                        <a:cNvPr id="39" name="Straight Arrow Connector 38"/>
                        <a:cNvCxnSpPr/>
                      </a:nvCxnSpPr>
                      <a:spPr>
                        <a:xfrm rot="10800000">
                          <a:off x="4800600" y="5562601"/>
                          <a:ext cx="402658" cy="390530"/>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4343400" y="5257800"/>
                          <a:ext cx="1001485"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Cancer</a:t>
                            </a:r>
                            <a:endParaRPr lang="en-US" sz="1200" dirty="0">
                              <a:latin typeface="Arial" pitchFamily="34" charset="0"/>
                              <a:cs typeface="Arial" pitchFamily="34" charset="0"/>
                            </a:endParaRPr>
                          </a:p>
                        </a:txBody>
                        <a:useSpRect/>
                      </a:txSp>
                    </a:sp>
                    <a:cxnSp>
                      <a:nvCxnSpPr>
                        <a:cNvPr id="37" name="Straight Arrow Connector 36"/>
                        <a:cNvCxnSpPr/>
                      </a:nvCxnSpPr>
                      <a:spPr>
                        <a:xfrm flipV="1">
                          <a:off x="6406242" y="5608209"/>
                          <a:ext cx="432707" cy="271673"/>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3" name="TextBox 42"/>
                        <a:cNvSpPr txBox="1"/>
                      </a:nvSpPr>
                      <a:spPr>
                        <a:xfrm>
                          <a:off x="6781800" y="5181600"/>
                          <a:ext cx="769257"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Heart Disease</a:t>
                            </a:r>
                            <a:endParaRPr lang="en-US" sz="1200" dirty="0">
                              <a:latin typeface="Arial" pitchFamily="34" charset="0"/>
                              <a:cs typeface="Arial" pitchFamily="34" charset="0"/>
                            </a:endParaRPr>
                          </a:p>
                        </a:txBody>
                        <a:useSpRect/>
                      </a:txSp>
                    </a:sp>
                    <a:cxnSp>
                      <a:nvCxnSpPr>
                        <a:cNvPr id="48" name="Straight Arrow Connector 47"/>
                        <a:cNvCxnSpPr/>
                      </a:nvCxnSpPr>
                      <a:spPr>
                        <a:xfrm>
                          <a:off x="6324600" y="6172200"/>
                          <a:ext cx="480786" cy="1415"/>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9" name="TextBox 48"/>
                        <a:cNvSpPr txBox="1"/>
                      </a:nvSpPr>
                      <a:spPr>
                        <a:xfrm>
                          <a:off x="6781800" y="6019800"/>
                          <a:ext cx="1065894"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Alzheimer’s Disease</a:t>
                            </a:r>
                            <a:endParaRPr lang="en-US" sz="1200" dirty="0">
                              <a:latin typeface="Arial" pitchFamily="34" charset="0"/>
                              <a:cs typeface="Arial" pitchFamily="34" charset="0"/>
                            </a:endParaRPr>
                          </a:p>
                        </a:txBody>
                        <a:useSpRect/>
                      </a:txSp>
                    </a:sp>
                    <a:sp>
                      <a:nvSpPr>
                        <a:cNvPr id="68" name="Right Brace 67"/>
                        <a:cNvSpPr/>
                      </a:nvSpPr>
                      <a:spPr>
                        <a:xfrm>
                          <a:off x="7543800" y="3733800"/>
                          <a:ext cx="381000" cy="2895600"/>
                        </a:xfrm>
                        <a:prstGeom prst="rightBrace">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cxnSp>
                      <a:nvCxnSpPr>
                        <a:cNvPr id="74" name="Straight Arrow Connector 73"/>
                        <a:cNvCxnSpPr/>
                      </a:nvCxnSpPr>
                      <a:spPr>
                        <a:xfrm rot="16200000" flipH="1">
                          <a:off x="5368825" y="3927575"/>
                          <a:ext cx="692351" cy="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sp>
                    <a:nvSpPr>
                      <a:cNvPr id="35" name="TextBox 34"/>
                      <a:cNvSpPr txBox="1"/>
                    </a:nvSpPr>
                    <a:spPr>
                      <a:xfrm>
                        <a:off x="3810000" y="2514600"/>
                        <a:ext cx="1066800" cy="4572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Respiratory metabolism</a:t>
                          </a:r>
                          <a:endParaRPr lang="en-US" sz="1200" dirty="0"/>
                        </a:p>
                      </a:txBody>
                      <a:useSpRect/>
                    </a:txSp>
                  </a:sp>
                </lc:lockedCanvas>
              </a:graphicData>
            </a:graphic>
          </wp:inline>
        </w:drawing>
      </w:r>
    </w:p>
    <w:p w:rsidR="00AB4211" w:rsidRDefault="00DD2C51" w:rsidP="00CA2F00">
      <w:pPr>
        <w:pStyle w:val="Caption"/>
        <w:spacing w:line="480" w:lineRule="auto"/>
        <w:rPr>
          <w:rFonts w:ascii="Arial" w:hAnsi="Arial" w:cs="Arial"/>
          <w:b w:val="0"/>
          <w:color w:val="auto"/>
          <w:sz w:val="24"/>
          <w:szCs w:val="24"/>
        </w:rPr>
      </w:pPr>
      <w:proofErr w:type="gramStart"/>
      <w:r w:rsidRPr="00DD2C51">
        <w:rPr>
          <w:rFonts w:ascii="Arial" w:hAnsi="Arial" w:cs="Arial"/>
          <w:color w:val="auto"/>
          <w:sz w:val="24"/>
          <w:szCs w:val="24"/>
        </w:rPr>
        <w:t xml:space="preserve">Figure </w:t>
      </w:r>
      <w:r w:rsidR="00E6575D" w:rsidRPr="00C501A6">
        <w:rPr>
          <w:rFonts w:ascii="Arial" w:hAnsi="Arial"/>
          <w:b w:val="0"/>
          <w:bCs w:val="0"/>
          <w:sz w:val="24"/>
        </w:rPr>
        <w:fldChar w:fldCharType="begin"/>
      </w:r>
      <w:r w:rsidRPr="00DD2C51">
        <w:rPr>
          <w:rFonts w:ascii="Arial" w:hAnsi="Arial" w:cs="Arial"/>
          <w:color w:val="auto"/>
          <w:sz w:val="24"/>
          <w:szCs w:val="24"/>
        </w:rPr>
        <w:instrText xml:space="preserve"> SEQ Figure \* ARABIC </w:instrText>
      </w:r>
      <w:r w:rsidR="00E6575D" w:rsidRPr="00C501A6">
        <w:rPr>
          <w:rFonts w:ascii="Arial" w:hAnsi="Arial"/>
          <w:b w:val="0"/>
          <w:bCs w:val="0"/>
          <w:sz w:val="24"/>
        </w:rPr>
        <w:fldChar w:fldCharType="separate"/>
      </w:r>
      <w:r w:rsidR="00925222">
        <w:rPr>
          <w:rFonts w:ascii="Arial" w:hAnsi="Arial" w:cs="Arial"/>
          <w:noProof/>
          <w:color w:val="auto"/>
          <w:sz w:val="24"/>
          <w:szCs w:val="24"/>
        </w:rPr>
        <w:t>1</w:t>
      </w:r>
      <w:r w:rsidR="00E6575D" w:rsidRPr="00C501A6">
        <w:rPr>
          <w:rFonts w:ascii="Arial" w:hAnsi="Arial"/>
          <w:b w:val="0"/>
          <w:bCs w:val="0"/>
          <w:sz w:val="24"/>
        </w:rPr>
        <w:fldChar w:fldCharType="end"/>
      </w:r>
      <w:r w:rsidRPr="00DD2C51">
        <w:rPr>
          <w:rFonts w:ascii="Arial" w:hAnsi="Arial" w:cs="Arial"/>
          <w:color w:val="auto"/>
          <w:sz w:val="24"/>
          <w:szCs w:val="24"/>
        </w:rPr>
        <w:t>.</w:t>
      </w:r>
      <w:proofErr w:type="gramEnd"/>
      <w:r>
        <w:rPr>
          <w:rFonts w:ascii="Arial" w:hAnsi="Arial" w:cs="Arial"/>
          <w:color w:val="auto"/>
          <w:sz w:val="24"/>
          <w:szCs w:val="24"/>
        </w:rPr>
        <w:t xml:space="preserve"> </w:t>
      </w:r>
      <w:r w:rsidR="00821720" w:rsidRPr="00C264D3">
        <w:rPr>
          <w:rFonts w:ascii="Arial" w:hAnsi="Arial" w:cs="Arial"/>
          <w:color w:val="auto"/>
          <w:sz w:val="24"/>
          <w:szCs w:val="24"/>
        </w:rPr>
        <w:t xml:space="preserve">Reactive oxygen species (ROS) are accepted mechanistic causes of aging. </w:t>
      </w:r>
      <w:r w:rsidR="00821720" w:rsidRPr="00C264D3">
        <w:rPr>
          <w:rFonts w:ascii="Arial" w:hAnsi="Arial" w:cs="Arial"/>
          <w:b w:val="0"/>
          <w:color w:val="auto"/>
          <w:sz w:val="24"/>
          <w:szCs w:val="24"/>
        </w:rPr>
        <w:t xml:space="preserve">ROS </w:t>
      </w:r>
      <w:r w:rsidR="00D86495" w:rsidRPr="00D86495">
        <w:rPr>
          <w:rFonts w:ascii="Arial" w:hAnsi="Arial"/>
          <w:b w:val="0"/>
          <w:color w:val="auto"/>
          <w:sz w:val="24"/>
        </w:rPr>
        <w:t xml:space="preserve">are natural by-products of the respiratory metabolic breakdown of food. There are endogenous levels of ROS in cells. </w:t>
      </w:r>
      <w:proofErr w:type="spellStart"/>
      <w:r w:rsidR="00D86495" w:rsidRPr="00D86495">
        <w:rPr>
          <w:rFonts w:ascii="Arial" w:hAnsi="Arial"/>
          <w:b w:val="0"/>
          <w:color w:val="auto"/>
          <w:sz w:val="24"/>
        </w:rPr>
        <w:t>Superoxides</w:t>
      </w:r>
      <w:proofErr w:type="spellEnd"/>
      <w:r w:rsidR="00D86495" w:rsidRPr="00D86495">
        <w:rPr>
          <w:rFonts w:ascii="Arial" w:hAnsi="Arial"/>
          <w:b w:val="0"/>
          <w:color w:val="auto"/>
          <w:sz w:val="24"/>
        </w:rPr>
        <w:t xml:space="preserve"> are naturally converted into H</w:t>
      </w:r>
      <w:r w:rsidR="00D86495" w:rsidRPr="00D86495">
        <w:rPr>
          <w:rFonts w:ascii="Arial" w:hAnsi="Arial"/>
          <w:b w:val="0"/>
          <w:color w:val="auto"/>
          <w:sz w:val="24"/>
          <w:vertAlign w:val="subscript"/>
        </w:rPr>
        <w:t>2</w:t>
      </w:r>
      <w:r w:rsidR="00D86495" w:rsidRPr="00D86495">
        <w:rPr>
          <w:rFonts w:ascii="Arial" w:hAnsi="Arial"/>
          <w:b w:val="0"/>
          <w:color w:val="auto"/>
          <w:sz w:val="24"/>
        </w:rPr>
        <w:t>O</w:t>
      </w:r>
      <w:r w:rsidR="00D86495" w:rsidRPr="00D86495">
        <w:rPr>
          <w:rFonts w:ascii="Arial" w:hAnsi="Arial"/>
          <w:b w:val="0"/>
          <w:color w:val="auto"/>
          <w:sz w:val="24"/>
          <w:vertAlign w:val="subscript"/>
        </w:rPr>
        <w:t>2</w:t>
      </w:r>
      <w:r w:rsidR="00821720" w:rsidRPr="00C264D3">
        <w:rPr>
          <w:rFonts w:ascii="Arial" w:hAnsi="Arial" w:cs="Arial"/>
          <w:color w:val="auto"/>
          <w:sz w:val="24"/>
          <w:szCs w:val="24"/>
        </w:rPr>
        <w:t xml:space="preserve"> </w:t>
      </w:r>
      <w:r w:rsidR="00821720" w:rsidRPr="00C264D3">
        <w:rPr>
          <w:rFonts w:ascii="Arial" w:hAnsi="Arial" w:cs="Arial"/>
          <w:b w:val="0"/>
          <w:color w:val="auto"/>
          <w:sz w:val="24"/>
          <w:szCs w:val="24"/>
        </w:rPr>
        <w:t>via superoxide dismutase activity (SOD</w:t>
      </w:r>
      <w:ins w:id="2612" w:author="Hong Qin" w:date="2012-04-23T00:08:00Z">
        <w:r w:rsidR="00362D95">
          <w:rPr>
            <w:rFonts w:ascii="Arial" w:hAnsi="Arial" w:cs="Arial"/>
            <w:b w:val="0"/>
            <w:color w:val="auto"/>
            <w:sz w:val="24"/>
            <w:szCs w:val="24"/>
          </w:rPr>
          <w:t>)</w:t>
        </w:r>
      </w:ins>
      <w:ins w:id="2613" w:author="bidyut k mohanty" w:date="2012-04-22T08:31:00Z">
        <w:r w:rsidR="00AE4926">
          <w:rPr>
            <w:rFonts w:ascii="Arial" w:hAnsi="Arial" w:cs="Arial"/>
            <w:b w:val="0"/>
            <w:color w:val="auto"/>
            <w:sz w:val="24"/>
            <w:szCs w:val="24"/>
          </w:rPr>
          <w:t>)</w:t>
        </w:r>
        <w:r w:rsidR="00821720" w:rsidRPr="00002EDF">
          <w:rPr>
            <w:rFonts w:ascii="Arial" w:hAnsi="Arial" w:cs="Arial"/>
            <w:b w:val="0"/>
            <w:color w:val="auto"/>
            <w:sz w:val="24"/>
            <w:szCs w:val="24"/>
          </w:rPr>
          <w:t>.</w:t>
        </w:r>
        <w:r w:rsidR="00821720" w:rsidRPr="00C264D3">
          <w:rPr>
            <w:rFonts w:ascii="Arial" w:hAnsi="Arial" w:cs="Arial"/>
            <w:b w:val="0"/>
            <w:color w:val="auto"/>
            <w:sz w:val="24"/>
            <w:szCs w:val="24"/>
          </w:rPr>
          <w:t>) .</w:t>
        </w:r>
      </w:ins>
      <w:r w:rsidR="00821720" w:rsidRPr="00C264D3">
        <w:rPr>
          <w:rFonts w:ascii="Arial" w:hAnsi="Arial" w:cs="Arial"/>
          <w:b w:val="0"/>
          <w:color w:val="auto"/>
          <w:sz w:val="24"/>
          <w:szCs w:val="24"/>
        </w:rPr>
        <w:t xml:space="preserve"> Thus, natural levels of ROS and H</w:t>
      </w:r>
      <w:r w:rsidR="00821720" w:rsidRPr="00C264D3">
        <w:rPr>
          <w:rFonts w:ascii="Arial" w:hAnsi="Arial" w:cs="Arial"/>
          <w:b w:val="0"/>
          <w:color w:val="auto"/>
          <w:sz w:val="24"/>
          <w:szCs w:val="24"/>
          <w:vertAlign w:val="subscript"/>
        </w:rPr>
        <w:t>2</w:t>
      </w:r>
      <w:r w:rsidR="00821720" w:rsidRPr="00C264D3">
        <w:rPr>
          <w:rFonts w:ascii="Arial" w:hAnsi="Arial" w:cs="Arial"/>
          <w:b w:val="0"/>
          <w:color w:val="auto"/>
          <w:sz w:val="24"/>
          <w:szCs w:val="24"/>
        </w:rPr>
        <w:t>O</w:t>
      </w:r>
      <w:r w:rsidR="00821720" w:rsidRPr="00C264D3">
        <w:rPr>
          <w:rFonts w:ascii="Arial" w:hAnsi="Arial" w:cs="Arial"/>
          <w:b w:val="0"/>
          <w:color w:val="auto"/>
          <w:sz w:val="24"/>
          <w:szCs w:val="24"/>
          <w:vertAlign w:val="subscript"/>
        </w:rPr>
        <w:t>2</w:t>
      </w:r>
      <w:r w:rsidR="00821720" w:rsidRPr="00C264D3">
        <w:rPr>
          <w:rFonts w:ascii="Arial" w:hAnsi="Arial" w:cs="Arial"/>
          <w:b w:val="0"/>
          <w:color w:val="auto"/>
          <w:sz w:val="24"/>
          <w:szCs w:val="24"/>
        </w:rPr>
        <w:t xml:space="preserve"> can be beneficial to the cell. Damage cause by ROS can accumulate over time and is considered to be the mechanistic cause of aging. </w:t>
      </w:r>
    </w:p>
    <w:p w:rsidR="00C264D3" w:rsidRDefault="00C264D3" w:rsidP="00C264D3">
      <w:pPr>
        <w:keepNext/>
      </w:pPr>
      <w:r w:rsidRPr="00C264D3">
        <w:rPr>
          <w:noProof/>
        </w:rPr>
        <w:drawing>
          <wp:inline distT="0" distB="0" distL="0" distR="0">
            <wp:extent cx="5529532" cy="4192437"/>
            <wp:effectExtent l="0" t="0" r="0" b="0"/>
            <wp:docPr id="21"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867400" cy="4532531"/>
                      <a:chOff x="1600200" y="1371600"/>
                      <a:chExt cx="5867400" cy="4532531"/>
                    </a:xfrm>
                  </a:grpSpPr>
                  <a:grpSp>
                    <a:nvGrpSpPr>
                      <a:cNvPr id="74" name="Group 73"/>
                      <a:cNvGrpSpPr/>
                    </a:nvGrpSpPr>
                    <a:grpSpPr>
                      <a:xfrm>
                        <a:off x="2057400" y="1447800"/>
                        <a:ext cx="5410200" cy="4456331"/>
                        <a:chOff x="-76200" y="1450834"/>
                        <a:chExt cx="5410200" cy="4456331"/>
                      </a:xfrm>
                    </a:grpSpPr>
                    <a:grpSp>
                      <a:nvGrpSpPr>
                        <a:cNvPr id="3" name="Group 13"/>
                        <a:cNvGrpSpPr/>
                      </a:nvGrpSpPr>
                      <a:grpSpPr>
                        <a:xfrm>
                          <a:off x="1600200" y="1450834"/>
                          <a:ext cx="533400" cy="1978166"/>
                          <a:chOff x="5410200" y="1524000"/>
                          <a:chExt cx="533400" cy="1978166"/>
                        </a:xfrm>
                      </a:grpSpPr>
                      <a:grpSp>
                        <a:nvGrpSpPr>
                          <a:cNvPr id="21" name="Group 60"/>
                          <a:cNvGrpSpPr/>
                        </a:nvGrpSpPr>
                        <a:grpSpPr>
                          <a:xfrm>
                            <a:off x="5410200" y="1524000"/>
                            <a:ext cx="1799" cy="1978166"/>
                            <a:chOff x="5410200" y="1524000"/>
                            <a:chExt cx="1799" cy="1978166"/>
                          </a:xfrm>
                        </a:grpSpPr>
                        <a:cxnSp>
                          <a:nvCxnSpPr>
                            <a:cNvPr id="17" name="Straight Arrow Connector 16"/>
                            <a:cNvCxnSpPr/>
                          </a:nvCxnSpPr>
                          <a:spPr>
                            <a:xfrm rot="5400000" flipH="1" flipV="1">
                              <a:off x="5214027" y="1720173"/>
                              <a:ext cx="394146" cy="1799"/>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nvCxnSpPr>
                          <a:spPr>
                            <a:xfrm rot="5400000" flipH="1" flipV="1">
                              <a:off x="5221772" y="3312628"/>
                              <a:ext cx="377966" cy="1109"/>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grpSp>
                      <a:sp>
                        <a:nvSpPr>
                          <a:cNvPr id="16" name="Down Arrow 15"/>
                          <a:cNvSpPr/>
                        </a:nvSpPr>
                        <a:spPr>
                          <a:xfrm>
                            <a:off x="5638800" y="1825766"/>
                            <a:ext cx="304800" cy="1374634"/>
                          </a:xfrm>
                          <a:prstGeom prst="downArrow">
                            <a:avLst/>
                          </a:prstGeom>
                          <a:solidFill>
                            <a:srgbClr val="FF0000"/>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 name="Group 72"/>
                        <a:cNvGrpSpPr/>
                      </a:nvGrpSpPr>
                      <a:grpSpPr>
                        <a:xfrm>
                          <a:off x="-76200" y="1676400"/>
                          <a:ext cx="5410200" cy="4230765"/>
                          <a:chOff x="-76200" y="1676400"/>
                          <a:chExt cx="5410200" cy="4230765"/>
                        </a:xfrm>
                      </a:grpSpPr>
                      <a:sp>
                        <a:nvSpPr>
                          <a:cNvPr id="8" name="TextBox 13"/>
                          <a:cNvSpPr txBox="1"/>
                        </a:nvSpPr>
                        <a:spPr>
                          <a:xfrm>
                            <a:off x="1143000" y="3051034"/>
                            <a:ext cx="1649061" cy="63094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ROS</a:t>
                              </a:r>
                            </a:p>
                            <a:p>
                              <a:pPr algn="ctr"/>
                              <a:r>
                                <a:rPr lang="en-US" sz="1500" b="1" dirty="0" smtClean="0">
                                  <a:latin typeface="Arial" pitchFamily="34" charset="0"/>
                                  <a:cs typeface="Arial" pitchFamily="34" charset="0"/>
                                </a:rPr>
                                <a:t> </a:t>
                              </a:r>
                              <a:endParaRPr lang="en-US" sz="1500" b="1" dirty="0">
                                <a:latin typeface="Arial" pitchFamily="34" charset="0"/>
                                <a:cs typeface="Arial" pitchFamily="34" charset="0"/>
                              </a:endParaRPr>
                            </a:p>
                          </a:txBody>
                          <a:useSpRect/>
                        </a:txSp>
                      </a:sp>
                      <a:sp>
                        <a:nvSpPr>
                          <a:cNvPr id="9" name="TextBox 8"/>
                          <a:cNvSpPr txBox="1"/>
                        </a:nvSpPr>
                        <a:spPr>
                          <a:xfrm>
                            <a:off x="914400" y="2136634"/>
                            <a:ext cx="939209"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Inhibition in SOD activity</a:t>
                              </a:r>
                              <a:endParaRPr lang="en-US" sz="1200" b="1" dirty="0">
                                <a:latin typeface="Arial" pitchFamily="34" charset="0"/>
                                <a:cs typeface="Arial" pitchFamily="34" charset="0"/>
                              </a:endParaRPr>
                            </a:p>
                          </a:txBody>
                          <a:useSpRect/>
                        </a:txSp>
                      </a:sp>
                      <a:sp>
                        <a:nvSpPr>
                          <a:cNvPr id="11" name="TextBox 10"/>
                          <a:cNvSpPr txBox="1"/>
                        </a:nvSpPr>
                        <a:spPr>
                          <a:xfrm>
                            <a:off x="3505200" y="2362200"/>
                            <a:ext cx="1828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Arial" pitchFamily="34" charset="0"/>
                                  <a:cs typeface="Arial" pitchFamily="34" charset="0"/>
                                </a:rPr>
                                <a:t>Glucose</a:t>
                              </a:r>
                              <a:endParaRPr lang="en-US" dirty="0">
                                <a:latin typeface="Arial" pitchFamily="34" charset="0"/>
                                <a:cs typeface="Arial" pitchFamily="34" charset="0"/>
                              </a:endParaRPr>
                            </a:p>
                          </a:txBody>
                          <a:useSpRect/>
                        </a:txSp>
                      </a:sp>
                      <a:cxnSp>
                        <a:nvCxnSpPr>
                          <a:cNvPr id="12" name="Straight Arrow Connector 11"/>
                          <a:cNvCxnSpPr/>
                        </a:nvCxnSpPr>
                        <a:spPr>
                          <a:xfrm rot="10800000" flipV="1">
                            <a:off x="2362200" y="2743200"/>
                            <a:ext cx="1219200" cy="4572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3" name="TextBox 12"/>
                          <a:cNvSpPr txBox="1"/>
                        </a:nvSpPr>
                        <a:spPr>
                          <a:xfrm>
                            <a:off x="3505200" y="1676400"/>
                            <a:ext cx="914400"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Oxygen</a:t>
                              </a:r>
                            </a:p>
                            <a:p>
                              <a:r>
                                <a:rPr lang="en-US" sz="1200" b="1" dirty="0" smtClean="0">
                                  <a:latin typeface="Arial" pitchFamily="34" charset="0"/>
                                  <a:cs typeface="Arial" pitchFamily="34" charset="0"/>
                                </a:rPr>
                                <a:t>    </a:t>
                              </a:r>
                              <a:r>
                                <a:rPr lang="en-US" sz="2800" b="1" dirty="0" smtClean="0">
                                  <a:latin typeface="Arial" pitchFamily="34" charset="0"/>
                                  <a:cs typeface="Arial" pitchFamily="34" charset="0"/>
                                </a:rPr>
                                <a:t>+</a:t>
                              </a:r>
                              <a:endParaRPr lang="en-US" sz="2800" dirty="0"/>
                            </a:p>
                          </a:txBody>
                          <a:useSpRect/>
                        </a:txSp>
                      </a:sp>
                      <a:grpSp>
                        <a:nvGrpSpPr>
                          <a:cNvPr id="10" name="Group 18"/>
                          <a:cNvGrpSpPr/>
                        </a:nvGrpSpPr>
                        <a:grpSpPr>
                          <a:xfrm>
                            <a:off x="-76200" y="3429000"/>
                            <a:ext cx="4876800" cy="2478165"/>
                            <a:chOff x="3733800" y="3581400"/>
                            <a:chExt cx="4876800" cy="2478165"/>
                          </a:xfrm>
                        </a:grpSpPr>
                        <a:sp>
                          <a:nvSpPr>
                            <a:cNvPr id="20" name="TextBox 24"/>
                            <a:cNvSpPr txBox="1"/>
                          </a:nvSpPr>
                          <a:spPr>
                            <a:xfrm>
                              <a:off x="4343400" y="4267200"/>
                              <a:ext cx="1649061"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500" b="1" dirty="0" smtClean="0">
                                    <a:latin typeface="Arial" pitchFamily="34" charset="0"/>
                                    <a:cs typeface="Arial" pitchFamily="34" charset="0"/>
                                  </a:rPr>
                                  <a:t>DNA </a:t>
                                </a:r>
                                <a:endParaRPr lang="en-US" sz="1500" b="1" dirty="0">
                                  <a:latin typeface="Arial" pitchFamily="34" charset="0"/>
                                  <a:cs typeface="Arial" pitchFamily="34" charset="0"/>
                                </a:endParaRPr>
                              </a:p>
                            </a:txBody>
                            <a:useSpRect/>
                          </a:txSp>
                        </a:sp>
                        <a:cxnSp>
                          <a:nvCxnSpPr>
                            <a:cNvPr id="22" name="Straight Arrow Connector 21"/>
                            <a:cNvCxnSpPr/>
                          </a:nvCxnSpPr>
                          <a:spPr>
                            <a:xfrm rot="5400000">
                              <a:off x="4610101" y="4917933"/>
                              <a:ext cx="762000" cy="22860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3" name="TextBox 33"/>
                            <a:cNvSpPr txBox="1"/>
                          </a:nvSpPr>
                          <a:spPr>
                            <a:xfrm>
                              <a:off x="3733800" y="5413234"/>
                              <a:ext cx="1649061"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b="1" dirty="0" smtClean="0">
                                    <a:latin typeface="Arial" pitchFamily="34" charset="0"/>
                                    <a:cs typeface="Arial" pitchFamily="34" charset="0"/>
                                  </a:rPr>
                                  <a:t>Increased LOH</a:t>
                                </a:r>
                                <a:endParaRPr lang="en-US" b="1" dirty="0">
                                  <a:latin typeface="Arial" pitchFamily="34" charset="0"/>
                                  <a:cs typeface="Arial" pitchFamily="34" charset="0"/>
                                </a:endParaRPr>
                              </a:p>
                            </a:txBody>
                            <a:useSpRect/>
                          </a:txSp>
                        </a:sp>
                        <a:sp>
                          <a:nvSpPr>
                            <a:cNvPr id="29" name="TextBox 28"/>
                            <a:cNvSpPr txBox="1"/>
                          </a:nvSpPr>
                          <a:spPr>
                            <a:xfrm>
                              <a:off x="6400800" y="5413234"/>
                              <a:ext cx="2209800"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b="1" dirty="0" smtClean="0">
                                    <a:latin typeface="Arial" pitchFamily="34" charset="0"/>
                                    <a:cs typeface="Arial" pitchFamily="34" charset="0"/>
                                  </a:rPr>
                                  <a:t>Drop in viability </a:t>
                                </a:r>
                                <a:endParaRPr lang="en-US" sz="2000" b="1" dirty="0">
                                  <a:latin typeface="Arial" pitchFamily="34" charset="0"/>
                                  <a:cs typeface="Arial" pitchFamily="34" charset="0"/>
                                </a:endParaRPr>
                              </a:p>
                            </a:txBody>
                            <a:useSpRect/>
                          </a:txSp>
                        </a:sp>
                        <a:cxnSp>
                          <a:nvCxnSpPr>
                            <a:cNvPr id="31" name="Straight Arrow Connector 30"/>
                            <a:cNvCxnSpPr>
                              <a:endCxn id="20" idx="0"/>
                            </a:cNvCxnSpPr>
                          </a:nvCxnSpPr>
                          <a:spPr>
                            <a:xfrm rot="5400000">
                              <a:off x="5098567" y="3650765"/>
                              <a:ext cx="685799" cy="54707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sp>
                        <a:nvSpPr>
                          <a:cNvPr id="32" name="TextBox 31"/>
                          <a:cNvSpPr txBox="1"/>
                        </a:nvSpPr>
                        <a:spPr>
                          <a:xfrm>
                            <a:off x="2362200" y="2362200"/>
                            <a:ext cx="1066800" cy="4572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Respiratory metabolism</a:t>
                              </a:r>
                              <a:endParaRPr lang="en-US" sz="1200" dirty="0"/>
                            </a:p>
                          </a:txBody>
                          <a:useSpRect/>
                        </a:txSp>
                      </a:sp>
                      <a:cxnSp>
                        <a:nvCxnSpPr>
                          <a:cNvPr id="34" name="Straight Arrow Connector 33"/>
                          <a:cNvCxnSpPr/>
                        </a:nvCxnSpPr>
                        <a:spPr>
                          <a:xfrm rot="16200000" flipH="1">
                            <a:off x="2057400" y="3505200"/>
                            <a:ext cx="685800" cy="5334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2286000" y="4114800"/>
                            <a:ext cx="2667000"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500" b="1" dirty="0" smtClean="0">
                                  <a:latin typeface="Arial" pitchFamily="34" charset="0"/>
                                  <a:cs typeface="Arial" pitchFamily="34" charset="0"/>
                                </a:rPr>
                                <a:t>Protein, lipids, organelles</a:t>
                              </a:r>
                              <a:endParaRPr lang="en-US" sz="1500" b="1" dirty="0">
                                <a:latin typeface="Arial" pitchFamily="34" charset="0"/>
                                <a:cs typeface="Arial" pitchFamily="34" charset="0"/>
                              </a:endParaRPr>
                            </a:p>
                          </a:txBody>
                          <a:useSpRect/>
                        </a:txSp>
                      </a:sp>
                      <a:cxnSp>
                        <a:nvCxnSpPr>
                          <a:cNvPr id="46" name="Straight Arrow Connector 45"/>
                          <a:cNvCxnSpPr/>
                        </a:nvCxnSpPr>
                        <a:spPr>
                          <a:xfrm rot="16200000" flipH="1">
                            <a:off x="2551906" y="4766328"/>
                            <a:ext cx="762000" cy="22701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grpSp>
                  <a:sp>
                    <a:nvSpPr>
                      <a:cNvPr id="72" name="TextBox 3"/>
                      <a:cNvSpPr txBox="1"/>
                    </a:nvSpPr>
                    <a:spPr>
                      <a:xfrm>
                        <a:off x="3352800" y="1371600"/>
                        <a:ext cx="1649061"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H</a:t>
                          </a:r>
                          <a:r>
                            <a:rPr lang="en-US" sz="2000" b="1" baseline="-25000" dirty="0" smtClean="0">
                              <a:solidFill>
                                <a:srgbClr val="FF0000"/>
                              </a:solidFill>
                              <a:latin typeface="Arial" pitchFamily="34" charset="0"/>
                              <a:cs typeface="Arial" pitchFamily="34" charset="0"/>
                            </a:rPr>
                            <a:t>2</a:t>
                          </a:r>
                          <a:r>
                            <a:rPr lang="en-US" sz="2000" b="1" dirty="0" smtClean="0">
                              <a:solidFill>
                                <a:srgbClr val="FF0000"/>
                              </a:solidFill>
                              <a:latin typeface="Arial" pitchFamily="34" charset="0"/>
                              <a:cs typeface="Arial" pitchFamily="34" charset="0"/>
                            </a:rPr>
                            <a:t>O</a:t>
                          </a:r>
                          <a:r>
                            <a:rPr lang="en-US" sz="2000" b="1" baseline="-25000" dirty="0" smtClean="0">
                              <a:solidFill>
                                <a:srgbClr val="FF0000"/>
                              </a:solidFill>
                              <a:latin typeface="Arial" pitchFamily="34" charset="0"/>
                              <a:cs typeface="Arial" pitchFamily="34" charset="0"/>
                            </a:rPr>
                            <a:t>2</a:t>
                          </a:r>
                          <a:endParaRPr lang="en-US" sz="2000" b="1" dirty="0">
                            <a:solidFill>
                              <a:srgbClr val="FF0000"/>
                            </a:solidFill>
                            <a:latin typeface="Arial" pitchFamily="34" charset="0"/>
                            <a:cs typeface="Arial" pitchFamily="34" charset="0"/>
                          </a:endParaRPr>
                        </a:p>
                      </a:txBody>
                      <a:useSpRect/>
                    </a:txSp>
                  </a:sp>
                  <a:sp>
                    <a:nvSpPr>
                      <a:cNvPr id="33" name="TextBox 32"/>
                      <a:cNvSpPr txBox="1"/>
                    </a:nvSpPr>
                    <a:spPr>
                      <a:xfrm>
                        <a:off x="1600200" y="4495800"/>
                        <a:ext cx="19050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DNA repair mechanism</a:t>
                          </a:r>
                        </a:p>
                        <a:p>
                          <a:r>
                            <a:rPr lang="en-US" sz="1200" dirty="0" smtClean="0">
                              <a:latin typeface="Arial" pitchFamily="34" charset="0"/>
                              <a:cs typeface="Arial" pitchFamily="34" charset="0"/>
                            </a:rPr>
                            <a:t>(Homologous</a:t>
                          </a:r>
                        </a:p>
                        <a:p>
                          <a:r>
                            <a:rPr lang="en-US" sz="1200" dirty="0" smtClean="0">
                              <a:latin typeface="Arial" pitchFamily="34" charset="0"/>
                              <a:cs typeface="Arial" pitchFamily="34" charset="0"/>
                            </a:rPr>
                            <a:t>Recombination)</a:t>
                          </a:r>
                          <a:endParaRPr lang="en-US" sz="1200" dirty="0">
                            <a:latin typeface="Arial" pitchFamily="34" charset="0"/>
                            <a:cs typeface="Arial" pitchFamily="34" charset="0"/>
                          </a:endParaRPr>
                        </a:p>
                      </a:txBody>
                      <a:useSpRect/>
                    </a:txSp>
                  </a:sp>
                </lc:lockedCanvas>
              </a:graphicData>
            </a:graphic>
          </wp:inline>
        </w:drawing>
      </w:r>
    </w:p>
    <w:p w:rsidR="002F2DF7" w:rsidRPr="00C264D3" w:rsidRDefault="00C264D3" w:rsidP="00C264D3">
      <w:pPr>
        <w:pStyle w:val="Caption"/>
        <w:spacing w:line="480" w:lineRule="auto"/>
        <w:rPr>
          <w:rFonts w:ascii="Arial" w:hAnsi="Arial" w:cs="Arial"/>
          <w:b w:val="0"/>
          <w:color w:val="auto"/>
          <w:sz w:val="24"/>
          <w:szCs w:val="24"/>
        </w:rPr>
      </w:pPr>
      <w:proofErr w:type="gramStart"/>
      <w:r w:rsidRPr="00C264D3">
        <w:rPr>
          <w:rFonts w:ascii="Arial" w:hAnsi="Arial" w:cs="Arial"/>
          <w:color w:val="auto"/>
          <w:sz w:val="24"/>
          <w:szCs w:val="24"/>
        </w:rPr>
        <w:t xml:space="preserve">Figure </w:t>
      </w:r>
      <w:r w:rsidR="00E6575D" w:rsidRPr="00C264D3">
        <w:rPr>
          <w:rFonts w:ascii="Arial" w:hAnsi="Arial" w:cs="Arial"/>
          <w:color w:val="auto"/>
          <w:sz w:val="24"/>
          <w:szCs w:val="24"/>
        </w:rPr>
        <w:fldChar w:fldCharType="begin"/>
      </w:r>
      <w:r w:rsidRPr="00C264D3">
        <w:rPr>
          <w:rFonts w:ascii="Arial" w:hAnsi="Arial" w:cs="Arial"/>
          <w:color w:val="auto"/>
          <w:sz w:val="24"/>
          <w:szCs w:val="24"/>
        </w:rPr>
        <w:instrText xml:space="preserve"> SEQ Figure \* ARABIC </w:instrText>
      </w:r>
      <w:r w:rsidR="00E6575D" w:rsidRPr="00C264D3">
        <w:rPr>
          <w:rFonts w:ascii="Arial" w:hAnsi="Arial" w:cs="Arial"/>
          <w:color w:val="auto"/>
          <w:sz w:val="24"/>
          <w:szCs w:val="24"/>
        </w:rPr>
        <w:fldChar w:fldCharType="separate"/>
      </w:r>
      <w:r w:rsidR="00925222">
        <w:rPr>
          <w:rFonts w:ascii="Arial" w:hAnsi="Arial" w:cs="Arial"/>
          <w:noProof/>
          <w:color w:val="auto"/>
          <w:sz w:val="24"/>
          <w:szCs w:val="24"/>
        </w:rPr>
        <w:t>2</w:t>
      </w:r>
      <w:r w:rsidR="00E6575D" w:rsidRPr="00C264D3">
        <w:rPr>
          <w:rFonts w:ascii="Arial" w:hAnsi="Arial" w:cs="Arial"/>
          <w:color w:val="auto"/>
          <w:sz w:val="24"/>
          <w:szCs w:val="24"/>
        </w:rPr>
        <w:fldChar w:fldCharType="end"/>
      </w:r>
      <w:r w:rsidR="003911D6" w:rsidRPr="00C264D3">
        <w:rPr>
          <w:rFonts w:ascii="Arial" w:hAnsi="Arial" w:cs="Arial"/>
          <w:b w:val="0"/>
          <w:color w:val="auto"/>
          <w:sz w:val="24"/>
          <w:szCs w:val="24"/>
        </w:rPr>
        <w:t>.</w:t>
      </w:r>
      <w:proofErr w:type="gramEnd"/>
      <w:r w:rsidR="003911D6" w:rsidRPr="00C264D3">
        <w:rPr>
          <w:rFonts w:ascii="Arial" w:hAnsi="Arial" w:cs="Arial"/>
          <w:b w:val="0"/>
          <w:color w:val="auto"/>
          <w:sz w:val="24"/>
          <w:szCs w:val="24"/>
        </w:rPr>
        <w:t xml:space="preserve"> </w:t>
      </w:r>
      <w:r w:rsidR="0072137D" w:rsidRPr="00C264D3">
        <w:rPr>
          <w:rFonts w:ascii="Arial" w:hAnsi="Arial" w:cs="Arial"/>
          <w:b w:val="0"/>
          <w:color w:val="auto"/>
          <w:sz w:val="24"/>
          <w:szCs w:val="24"/>
        </w:rPr>
        <w:t>H</w:t>
      </w:r>
      <w:r w:rsidR="0072137D" w:rsidRPr="00C264D3">
        <w:rPr>
          <w:rFonts w:ascii="Arial" w:hAnsi="Arial" w:cs="Arial"/>
          <w:b w:val="0"/>
          <w:color w:val="auto"/>
          <w:sz w:val="24"/>
          <w:szCs w:val="24"/>
          <w:vertAlign w:val="subscript"/>
        </w:rPr>
        <w:t>2</w:t>
      </w:r>
      <w:r w:rsidR="0072137D" w:rsidRPr="00C264D3">
        <w:rPr>
          <w:rFonts w:ascii="Arial" w:hAnsi="Arial" w:cs="Arial"/>
          <w:b w:val="0"/>
          <w:color w:val="auto"/>
          <w:sz w:val="24"/>
          <w:szCs w:val="24"/>
        </w:rPr>
        <w:t>O</w:t>
      </w:r>
      <w:r w:rsidR="0072137D" w:rsidRPr="00C264D3">
        <w:rPr>
          <w:rFonts w:ascii="Arial" w:hAnsi="Arial" w:cs="Arial"/>
          <w:b w:val="0"/>
          <w:color w:val="auto"/>
          <w:sz w:val="24"/>
          <w:szCs w:val="24"/>
          <w:vertAlign w:val="subscript"/>
        </w:rPr>
        <w:t>2</w:t>
      </w:r>
      <w:r w:rsidR="0072137D" w:rsidRPr="00C264D3">
        <w:rPr>
          <w:rFonts w:ascii="Arial" w:hAnsi="Arial" w:cs="Arial"/>
          <w:b w:val="0"/>
          <w:color w:val="auto"/>
          <w:sz w:val="24"/>
          <w:szCs w:val="24"/>
        </w:rPr>
        <w:t xml:space="preserve"> levels can be modified by a straightforward intervention method to increase ROS. </w:t>
      </w:r>
      <w:r w:rsidR="002F2DF7" w:rsidRPr="00C264D3">
        <w:rPr>
          <w:rFonts w:ascii="Arial" w:hAnsi="Arial" w:cs="Arial"/>
          <w:b w:val="0"/>
          <w:color w:val="auto"/>
          <w:sz w:val="24"/>
          <w:szCs w:val="24"/>
        </w:rPr>
        <w:t>ROS are a natural by-product derived from the breakdown of food. Oxygen from this metabolic process raises ROS levels. This activates SOD, which triggers H</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O</w:t>
      </w:r>
      <w:r w:rsidR="002F2DF7" w:rsidRPr="00C264D3">
        <w:rPr>
          <w:rFonts w:ascii="Arial" w:hAnsi="Arial" w:cs="Arial"/>
          <w:b w:val="0"/>
          <w:color w:val="auto"/>
          <w:sz w:val="24"/>
          <w:szCs w:val="24"/>
          <w:vertAlign w:val="subscript"/>
        </w:rPr>
        <w:t xml:space="preserve">2 </w:t>
      </w:r>
      <w:r w:rsidR="002F2DF7" w:rsidRPr="00C264D3">
        <w:rPr>
          <w:rFonts w:ascii="Arial" w:hAnsi="Arial" w:cs="Arial"/>
          <w:b w:val="0"/>
          <w:color w:val="auto"/>
          <w:sz w:val="24"/>
          <w:szCs w:val="24"/>
        </w:rPr>
        <w:t>production in low levels.  Introducing H</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O</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 xml:space="preserve"> externally activates an opposite pathway. A rise in H</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O</w:t>
      </w:r>
      <w:r w:rsidR="002F2DF7" w:rsidRPr="00C264D3">
        <w:rPr>
          <w:rFonts w:ascii="Arial" w:hAnsi="Arial" w:cs="Arial"/>
          <w:b w:val="0"/>
          <w:color w:val="auto"/>
          <w:sz w:val="24"/>
          <w:szCs w:val="24"/>
          <w:vertAlign w:val="subscript"/>
        </w:rPr>
        <w:t xml:space="preserve">2 </w:t>
      </w:r>
      <w:r w:rsidR="002F2DF7" w:rsidRPr="00C264D3">
        <w:rPr>
          <w:rFonts w:ascii="Arial" w:hAnsi="Arial" w:cs="Arial"/>
          <w:b w:val="0"/>
          <w:color w:val="auto"/>
          <w:sz w:val="24"/>
          <w:szCs w:val="24"/>
        </w:rPr>
        <w:t xml:space="preserve">inhibits SOD activity and increases ROS levels. Aging and effects associated with aging is a consequence elevated intracellular ROS levels. </w:t>
      </w:r>
    </w:p>
    <w:p w:rsidR="002F2DF7" w:rsidRPr="00605020" w:rsidRDefault="002F2DF7" w:rsidP="002F2DF7">
      <w:pPr>
        <w:pStyle w:val="Caption"/>
        <w:rPr>
          <w:b w:val="0"/>
          <w:color w:val="auto"/>
        </w:rPr>
      </w:pPr>
    </w:p>
    <w:p w:rsidR="0027790B" w:rsidRPr="00605020" w:rsidRDefault="00AB4211" w:rsidP="0027790B">
      <w:pPr>
        <w:keepNext/>
        <w:jc w:val="center"/>
      </w:pPr>
      <w:r>
        <w:rPr>
          <w:noProof/>
        </w:rPr>
        <w:drawing>
          <wp:inline distT="0" distB="0" distL="0" distR="0">
            <wp:extent cx="6037366" cy="4845132"/>
            <wp:effectExtent l="19050" t="0" r="1484" b="0"/>
            <wp:docPr id="1" name="Picture 30"/>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6042755" cy="4849457"/>
                    </a:xfrm>
                    <a:prstGeom prst="rect">
                      <a:avLst/>
                    </a:prstGeom>
                    <a:noFill/>
                    <a:ln w="9525">
                      <a:noFill/>
                      <a:miter lim="800000"/>
                      <a:headEnd/>
                      <a:tailEnd/>
                    </a:ln>
                    <a:effectLst/>
                  </pic:spPr>
                </pic:pic>
              </a:graphicData>
            </a:graphic>
          </wp:inline>
        </w:drawing>
      </w:r>
    </w:p>
    <w:p w:rsidR="00AB4211" w:rsidRDefault="00C501A6">
      <w:pPr>
        <w:pStyle w:val="Caption"/>
        <w:spacing w:line="480" w:lineRule="auto"/>
        <w:rPr>
          <w:rFonts w:ascii="Arial" w:hAnsi="Arial" w:cs="Arial"/>
          <w:b w:val="0"/>
          <w:color w:val="auto"/>
          <w:sz w:val="24"/>
          <w:szCs w:val="24"/>
        </w:rPr>
      </w:pPr>
      <w:r w:rsidRPr="00C501A6">
        <w:rPr>
          <w:rFonts w:ascii="Arial" w:hAnsi="Arial" w:cs="Arial"/>
          <w:color w:val="auto"/>
          <w:sz w:val="24"/>
          <w:szCs w:val="24"/>
        </w:rPr>
        <w:t>Figure 3</w:t>
      </w:r>
      <w:r w:rsidR="00BF3099">
        <w:rPr>
          <w:rFonts w:ascii="Arial" w:hAnsi="Arial" w:cs="Arial"/>
          <w:color w:val="auto"/>
          <w:sz w:val="24"/>
          <w:szCs w:val="24"/>
        </w:rPr>
        <w:t>.</w:t>
      </w:r>
      <w:r w:rsidR="005625A1">
        <w:rPr>
          <w:rFonts w:ascii="Arial" w:hAnsi="Arial" w:cs="Arial"/>
          <w:b w:val="0"/>
          <w:color w:val="auto"/>
          <w:sz w:val="24"/>
          <w:szCs w:val="24"/>
        </w:rPr>
        <w:t xml:space="preserve"> </w:t>
      </w:r>
      <w:r w:rsidR="00823AC2">
        <w:rPr>
          <w:rFonts w:ascii="Arial" w:hAnsi="Arial" w:cs="Arial"/>
          <w:b w:val="0"/>
          <w:color w:val="auto"/>
          <w:sz w:val="24"/>
          <w:szCs w:val="24"/>
        </w:rPr>
        <w:t xml:space="preserve">Based on the biological survival curve in yeast, </w:t>
      </w:r>
      <w:proofErr w:type="spellStart"/>
      <w:r w:rsidR="0051368A">
        <w:rPr>
          <w:rFonts w:ascii="Arial" w:hAnsi="Arial" w:cs="Arial"/>
          <w:b w:val="0"/>
          <w:color w:val="auto"/>
          <w:sz w:val="24"/>
          <w:szCs w:val="24"/>
        </w:rPr>
        <w:t>T</w:t>
      </w:r>
      <w:r w:rsidRPr="00C501A6">
        <w:rPr>
          <w:rFonts w:ascii="Arial" w:hAnsi="Arial" w:cs="Arial"/>
          <w:b w:val="0"/>
          <w:color w:val="auto"/>
          <w:sz w:val="24"/>
          <w:szCs w:val="24"/>
          <w:vertAlign w:val="subscript"/>
        </w:rPr>
        <w:t>c</w:t>
      </w:r>
      <w:proofErr w:type="spellEnd"/>
      <w:r w:rsidR="0051368A">
        <w:rPr>
          <w:rFonts w:ascii="Arial" w:hAnsi="Arial" w:cs="Arial"/>
          <w:b w:val="0"/>
          <w:color w:val="auto"/>
          <w:sz w:val="24"/>
          <w:szCs w:val="24"/>
        </w:rPr>
        <w:t xml:space="preserve"> is the midpoint of chronological </w:t>
      </w:r>
      <w:del w:id="2614" w:author="Hong Qin" w:date="2012-04-19T19:16:00Z">
        <w:r w:rsidR="0051368A" w:rsidDel="00053B8D">
          <w:rPr>
            <w:rFonts w:ascii="Arial" w:hAnsi="Arial" w:cs="Arial"/>
            <w:b w:val="0"/>
            <w:color w:val="auto"/>
            <w:sz w:val="24"/>
            <w:szCs w:val="24"/>
          </w:rPr>
          <w:delText>lifespan</w:delText>
        </w:r>
      </w:del>
      <w:ins w:id="2615" w:author="Hong Qin" w:date="2012-04-19T19:16:00Z">
        <w:r w:rsidR="00053B8D">
          <w:rPr>
            <w:rFonts w:ascii="Arial" w:hAnsi="Arial" w:cs="Arial"/>
            <w:b w:val="0"/>
            <w:color w:val="auto"/>
            <w:sz w:val="24"/>
            <w:szCs w:val="24"/>
          </w:rPr>
          <w:t>life span</w:t>
        </w:r>
      </w:ins>
      <w:r w:rsidR="0051368A">
        <w:rPr>
          <w:rFonts w:ascii="Arial" w:hAnsi="Arial" w:cs="Arial"/>
          <w:b w:val="0"/>
          <w:color w:val="auto"/>
          <w:sz w:val="24"/>
          <w:szCs w:val="24"/>
        </w:rPr>
        <w:t xml:space="preserve"> and </w:t>
      </w:r>
      <w:proofErr w:type="spellStart"/>
      <w:r w:rsidR="0051368A">
        <w:rPr>
          <w:rFonts w:ascii="Arial" w:hAnsi="Arial" w:cs="Arial"/>
          <w:b w:val="0"/>
          <w:color w:val="auto"/>
          <w:sz w:val="24"/>
          <w:szCs w:val="24"/>
        </w:rPr>
        <w:t>T</w:t>
      </w:r>
      <w:r w:rsidRPr="00C501A6">
        <w:rPr>
          <w:rFonts w:ascii="Arial" w:hAnsi="Arial" w:cs="Arial"/>
          <w:b w:val="0"/>
          <w:color w:val="auto"/>
          <w:sz w:val="24"/>
          <w:szCs w:val="24"/>
          <w:vertAlign w:val="subscript"/>
        </w:rPr>
        <w:t>g</w:t>
      </w:r>
      <w:proofErr w:type="spellEnd"/>
      <w:r w:rsidR="0051368A">
        <w:rPr>
          <w:rFonts w:ascii="Arial" w:hAnsi="Arial" w:cs="Arial"/>
          <w:b w:val="0"/>
          <w:color w:val="auto"/>
          <w:sz w:val="24"/>
          <w:szCs w:val="24"/>
        </w:rPr>
        <w:t xml:space="preserve"> is the midpoint of genome instability</w:t>
      </w:r>
      <w:r w:rsidR="005A6A7E" w:rsidRPr="00605020">
        <w:rPr>
          <w:rFonts w:ascii="Arial" w:hAnsi="Arial" w:cs="Arial"/>
          <w:b w:val="0"/>
          <w:color w:val="auto"/>
          <w:sz w:val="24"/>
          <w:szCs w:val="24"/>
        </w:rPr>
        <w:t xml:space="preserve"> </w:t>
      </w:r>
      <w:r w:rsidR="00823AC2">
        <w:rPr>
          <w:rFonts w:ascii="Arial" w:hAnsi="Arial" w:cs="Arial"/>
          <w:b w:val="0"/>
          <w:color w:val="auto"/>
          <w:sz w:val="24"/>
          <w:szCs w:val="24"/>
        </w:rPr>
        <w:t xml:space="preserve">In normal aging, a decrease in viability precedes an increase in genomic instability </w:t>
      </w:r>
      <w:r w:rsidR="00E6575D" w:rsidRPr="0072137D">
        <w:rPr>
          <w:rFonts w:ascii="Arial" w:hAnsi="Arial" w:cs="Arial"/>
          <w:sz w:val="24"/>
          <w:szCs w:val="24"/>
        </w:rPr>
        <w:fldChar w:fldCharType="begin"/>
      </w:r>
      <w:ins w:id="2616" w:author="Hong Qin" w:date="2012-04-22T17:19:00Z">
        <w:r w:rsidR="00257CB6">
          <w:rPr>
            <w:rFonts w:ascii="Arial" w:hAnsi="Arial" w:cs="Arial"/>
            <w:sz w:val="24"/>
            <w:szCs w:val="24"/>
          </w:rPr>
          <w:instrText xml:space="preserve"> ADDIN EN.CITE &lt;EndNote&gt;&lt;Cite&gt;&lt;Author&gt;Qin&lt;/Author&gt;&lt;Year&gt;2008&lt;/Year&gt;&lt;RecNum&gt;516&lt;/RecNum&gt;&lt;record&gt;&lt;rec-number&gt;516&lt;/rec-number&gt;&lt;foreign-keys&gt;&lt;key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ins>
      <w:del w:id="2617" w:author="Hong Qin" w:date="2012-04-22T17:05:00Z">
        <w:r w:rsidR="00CC043E" w:rsidRPr="0072137D" w:rsidDel="00CF32D4">
          <w:rPr>
            <w:rFonts w:ascii="Arial" w:hAnsi="Arial" w:cs="Arial"/>
            <w:sz w:val="24"/>
            <w:szCs w:val="24"/>
          </w:rPr>
          <w:del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delInstrText>
        </w:r>
      </w:del>
      <w:r w:rsidR="00E6575D" w:rsidRPr="0072137D">
        <w:rPr>
          <w:rFonts w:ascii="Arial" w:hAnsi="Arial" w:cs="Arial"/>
          <w:sz w:val="24"/>
          <w:szCs w:val="24"/>
        </w:rPr>
        <w:fldChar w:fldCharType="separate"/>
      </w:r>
      <w:r w:rsidR="00CC043E" w:rsidRPr="0072137D">
        <w:rPr>
          <w:rFonts w:ascii="Arial" w:hAnsi="Arial" w:cs="Arial"/>
          <w:noProof/>
          <w:sz w:val="24"/>
          <w:szCs w:val="24"/>
        </w:rPr>
        <w:t>(</w:t>
      </w:r>
      <w:hyperlink w:anchor="_ENREF_12" w:tooltip="Qin, 2008 #516" w:history="1">
        <w:r w:rsidR="00AC5D1A" w:rsidRPr="0072137D">
          <w:rPr>
            <w:rFonts w:ascii="Arial" w:hAnsi="Arial" w:cs="Arial"/>
            <w:noProof/>
            <w:sz w:val="24"/>
            <w:szCs w:val="24"/>
          </w:rPr>
          <w:t>Q</w:t>
        </w:r>
        <w:r w:rsidR="00AC5D1A" w:rsidRPr="0072137D">
          <w:rPr>
            <w:rFonts w:ascii="Arial" w:hAnsi="Arial" w:cs="Arial"/>
            <w:smallCaps/>
            <w:noProof/>
            <w:sz w:val="24"/>
            <w:szCs w:val="24"/>
          </w:rPr>
          <w:t>in</w:t>
        </w:r>
        <w:r w:rsidR="00AC5D1A" w:rsidRPr="0072137D">
          <w:rPr>
            <w:rFonts w:ascii="Arial" w:hAnsi="Arial" w:cs="Arial"/>
            <w:i/>
            <w:noProof/>
            <w:sz w:val="24"/>
            <w:szCs w:val="24"/>
          </w:rPr>
          <w:t xml:space="preserve"> et al.</w:t>
        </w:r>
        <w:r w:rsidR="00AC5D1A" w:rsidRPr="0072137D">
          <w:rPr>
            <w:rFonts w:ascii="Arial" w:hAnsi="Arial" w:cs="Arial"/>
            <w:noProof/>
            <w:sz w:val="24"/>
            <w:szCs w:val="24"/>
          </w:rPr>
          <w:t xml:space="preserve"> 2008</w:t>
        </w:r>
      </w:hyperlink>
      <w:r w:rsidR="00CC043E" w:rsidRPr="0072137D">
        <w:rPr>
          <w:rFonts w:ascii="Arial" w:hAnsi="Arial" w:cs="Arial"/>
          <w:noProof/>
          <w:sz w:val="24"/>
          <w:szCs w:val="24"/>
        </w:rPr>
        <w:t>)</w:t>
      </w:r>
      <w:r w:rsidR="00E6575D" w:rsidRPr="0072137D">
        <w:rPr>
          <w:rFonts w:ascii="Arial" w:hAnsi="Arial" w:cs="Arial"/>
          <w:sz w:val="24"/>
          <w:szCs w:val="24"/>
        </w:rPr>
        <w:fldChar w:fldCharType="end"/>
      </w:r>
      <w:r w:rsidR="0051368A">
        <w:rPr>
          <w:rFonts w:ascii="Arial" w:hAnsi="Arial" w:cs="Arial"/>
          <w:sz w:val="24"/>
          <w:szCs w:val="24"/>
        </w:rPr>
        <w:t>.</w:t>
      </w:r>
    </w:p>
    <w:p w:rsidR="005625A1" w:rsidRPr="00605020" w:rsidRDefault="005625A1" w:rsidP="003D5F48">
      <w:pPr>
        <w:jc w:val="center"/>
      </w:pPr>
    </w:p>
    <w:p w:rsidR="003F1A7F" w:rsidRPr="00605020" w:rsidRDefault="00AB4211" w:rsidP="003F1A7F">
      <w:pPr>
        <w:keepNext/>
      </w:pPr>
      <w:r>
        <w:rPr>
          <w:noProof/>
        </w:rPr>
        <w:drawing>
          <wp:inline distT="0" distB="0" distL="0" distR="0">
            <wp:extent cx="5943600" cy="3630295"/>
            <wp:effectExtent l="19050" t="0" r="0" b="0"/>
            <wp:docPr id="6"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5305425"/>
                      <a:chOff x="457200" y="1552575"/>
                      <a:chExt cx="8686800" cy="5305425"/>
                    </a:xfrm>
                  </a:grpSpPr>
                  <a:grpSp>
                    <a:nvGrpSpPr>
                      <a:cNvPr id="25" name="Group 24"/>
                      <a:cNvGrpSpPr/>
                    </a:nvGrpSpPr>
                    <a:grpSpPr>
                      <a:xfrm>
                        <a:off x="457200" y="1552575"/>
                        <a:ext cx="8686800" cy="5305425"/>
                        <a:chOff x="457200" y="1552575"/>
                        <a:chExt cx="8686800" cy="5305425"/>
                      </a:xfrm>
                    </a:grpSpPr>
                    <a:grpSp>
                      <a:nvGrpSpPr>
                        <a:cNvPr id="3" name="Group 21"/>
                        <a:cNvGrpSpPr/>
                      </a:nvGrpSpPr>
                      <a:grpSpPr>
                        <a:xfrm>
                          <a:off x="457200" y="1552575"/>
                          <a:ext cx="8686800" cy="5305425"/>
                          <a:chOff x="457200" y="1552575"/>
                          <a:chExt cx="8686800" cy="5305425"/>
                        </a:xfrm>
                      </a:grpSpPr>
                      <a:pic>
                        <a:nvPicPr>
                          <a:cNvPr id="39937" name="Picture 1"/>
                          <a:cNvPicPr>
                            <a:picLocks noChangeAspect="1" noChangeArrowheads="1"/>
                          </a:cNvPicPr>
                        </a:nvPicPr>
                        <a:blipFill>
                          <a:blip r:embed="rId17"/>
                          <a:srcRect/>
                          <a:stretch>
                            <a:fillRect/>
                          </a:stretch>
                        </a:blipFill>
                        <a:spPr bwMode="auto">
                          <a:xfrm>
                            <a:off x="457200" y="1552575"/>
                            <a:ext cx="7810500" cy="5305425"/>
                          </a:xfrm>
                          <a:prstGeom prst="rect">
                            <a:avLst/>
                          </a:prstGeom>
                          <a:noFill/>
                          <a:ln w="9525">
                            <a:noFill/>
                            <a:miter lim="800000"/>
                            <a:headEnd/>
                            <a:tailEnd/>
                          </a:ln>
                          <a:effectLst/>
                        </a:spPr>
                      </a:pic>
                      <a:grpSp>
                        <a:nvGrpSpPr>
                          <a:cNvPr id="6" name="Group 12"/>
                          <a:cNvGrpSpPr/>
                        </a:nvGrpSpPr>
                        <a:grpSpPr>
                          <a:xfrm>
                            <a:off x="795338" y="2372380"/>
                            <a:ext cx="8348662" cy="4485620"/>
                            <a:chOff x="1066800" y="2286000"/>
                            <a:chExt cx="8348662" cy="4485620"/>
                          </a:xfrm>
                        </a:grpSpPr>
                        <a:sp>
                          <a:nvSpPr>
                            <a:cNvPr id="11" name="TextBox 10"/>
                            <a:cNvSpPr txBox="1"/>
                          </a:nvSpPr>
                          <a:spPr>
                            <a:xfrm>
                              <a:off x="1066800" y="2286000"/>
                              <a:ext cx="22860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Induces DNA damage</a:t>
                                </a:r>
                                <a:endParaRPr lang="en-US" sz="1600" dirty="0"/>
                              </a:p>
                            </a:txBody>
                            <a:useSpRect/>
                          </a:txSp>
                        </a:sp>
                        <a:sp>
                          <a:nvSpPr>
                            <a:cNvPr id="12" name="Rectangle 11"/>
                            <a:cNvSpPr/>
                          </a:nvSpPr>
                          <a:spPr>
                            <a:xfrm>
                              <a:off x="5638799" y="6248400"/>
                              <a:ext cx="3776663" cy="523220"/>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Possible Mitotic Recombination Event (Repair)</a:t>
                                </a:r>
                              </a:p>
                              <a:p>
                                <a:r>
                                  <a:rPr lang="en-US" sz="1400" dirty="0" smtClean="0"/>
                                  <a:t>No Mutation</a:t>
                                </a:r>
                                <a:endParaRPr lang="en-US" sz="1400" dirty="0"/>
                              </a:p>
                            </a:txBody>
                            <a:useSpRect/>
                          </a:txSp>
                        </a:sp>
                        <a:cxnSp>
                          <a:nvCxnSpPr>
                            <a:cNvPr id="24" name="Straight Arrow Connector 23"/>
                            <a:cNvCxnSpPr/>
                          </a:nvCxnSpPr>
                          <a:spPr>
                            <a:xfrm>
                              <a:off x="5105400" y="6400800"/>
                              <a:ext cx="533400" cy="1588"/>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26" name="Straight Arrow Connector 25"/>
                            <a:cNvCxnSpPr/>
                          </a:nvCxnSpPr>
                          <a:spPr>
                            <a:xfrm>
                              <a:off x="5105400" y="6629400"/>
                              <a:ext cx="533400" cy="1588"/>
                            </a:xfrm>
                            <a:prstGeom prst="straightConnector1">
                              <a:avLst/>
                            </a:prstGeom>
                            <a:ln>
                              <a:solidFill>
                                <a:schemeClr val="tx1"/>
                              </a:solidFill>
                              <a:prstDash val="sysDot"/>
                              <a:tailEnd type="arrow"/>
                            </a:ln>
                          </a:spPr>
                          <a:style>
                            <a:lnRef idx="1">
                              <a:schemeClr val="accent1"/>
                            </a:lnRef>
                            <a:fillRef idx="0">
                              <a:schemeClr val="accent1"/>
                            </a:fillRef>
                            <a:effectRef idx="0">
                              <a:schemeClr val="accent1"/>
                            </a:effectRef>
                            <a:fontRef idx="minor">
                              <a:schemeClr val="tx1"/>
                            </a:fontRef>
                          </a:style>
                        </a:cxnSp>
                      </a:grpSp>
                    </a:grpSp>
                    <a:sp>
                      <a:nvSpPr>
                        <a:cNvPr id="23" name="Oval 22"/>
                        <a:cNvSpPr/>
                      </a:nvSpPr>
                      <a:spPr>
                        <a:xfrm>
                          <a:off x="4800600" y="4724400"/>
                          <a:ext cx="381000" cy="381000"/>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FE3915" w:rsidRPr="00605020" w:rsidRDefault="0072137D" w:rsidP="00E3347D">
      <w:pPr>
        <w:pStyle w:val="Caption"/>
        <w:spacing w:line="480" w:lineRule="auto"/>
        <w:rPr>
          <w:rFonts w:ascii="Arial" w:hAnsi="Arial" w:cs="Arial"/>
          <w:b w:val="0"/>
          <w:color w:val="auto"/>
          <w:sz w:val="24"/>
          <w:szCs w:val="24"/>
        </w:rPr>
      </w:pPr>
      <w:r w:rsidRPr="00C63FFD">
        <w:rPr>
          <w:rFonts w:ascii="Arial" w:hAnsi="Arial" w:cs="Arial"/>
          <w:color w:val="auto"/>
          <w:sz w:val="24"/>
          <w:szCs w:val="24"/>
        </w:rPr>
        <w:t xml:space="preserve">Figure </w:t>
      </w:r>
      <w:r w:rsidR="00DD2C51" w:rsidRPr="00C63FFD">
        <w:rPr>
          <w:rFonts w:ascii="Arial" w:hAnsi="Arial" w:cs="Arial"/>
          <w:color w:val="auto"/>
          <w:sz w:val="24"/>
          <w:szCs w:val="24"/>
        </w:rPr>
        <w:t>4</w:t>
      </w:r>
      <w:r w:rsidRPr="00C63FFD">
        <w:rPr>
          <w:rFonts w:ascii="Arial" w:hAnsi="Arial" w:cs="Arial"/>
          <w:color w:val="auto"/>
          <w:sz w:val="24"/>
          <w:szCs w:val="24"/>
        </w:rPr>
        <w:t>.</w:t>
      </w:r>
      <w:r w:rsidRPr="0072137D">
        <w:rPr>
          <w:rFonts w:ascii="Arial" w:hAnsi="Arial" w:cs="Arial"/>
          <w:b w:val="0"/>
          <w:color w:val="auto"/>
          <w:sz w:val="24"/>
          <w:szCs w:val="24"/>
        </w:rPr>
        <w:t xml:space="preserve"> </w:t>
      </w:r>
      <w:r w:rsidR="000E7AA0">
        <w:rPr>
          <w:rFonts w:ascii="Arial" w:hAnsi="Arial" w:cs="Arial"/>
          <w:b w:val="0"/>
          <w:color w:val="auto"/>
          <w:sz w:val="24"/>
          <w:szCs w:val="24"/>
        </w:rPr>
        <w:t xml:space="preserve">LOH was used to measure genome integrity. </w:t>
      </w:r>
      <w:r w:rsidR="002363B7">
        <w:rPr>
          <w:rFonts w:ascii="Arial" w:hAnsi="Arial" w:cs="Arial"/>
          <w:b w:val="0"/>
          <w:color w:val="auto"/>
          <w:sz w:val="24"/>
          <w:szCs w:val="24"/>
        </w:rPr>
        <w:t xml:space="preserve"> </w:t>
      </w:r>
      <w:r w:rsidR="002668DA" w:rsidRPr="00605020">
        <w:rPr>
          <w:rFonts w:ascii="Arial" w:hAnsi="Arial" w:cs="Arial"/>
          <w:b w:val="0"/>
          <w:color w:val="auto"/>
          <w:sz w:val="24"/>
          <w:szCs w:val="24"/>
        </w:rPr>
        <w:t xml:space="preserve">A </w:t>
      </w:r>
      <w:proofErr w:type="spellStart"/>
      <w:r w:rsidR="002668DA" w:rsidRPr="00605020">
        <w:rPr>
          <w:rFonts w:ascii="Arial" w:hAnsi="Arial" w:cs="Arial"/>
          <w:b w:val="0"/>
          <w:color w:val="auto"/>
          <w:sz w:val="24"/>
          <w:szCs w:val="24"/>
        </w:rPr>
        <w:t>Kanamycin</w:t>
      </w:r>
      <w:proofErr w:type="spellEnd"/>
      <w:r w:rsidR="002668DA" w:rsidRPr="00605020">
        <w:rPr>
          <w:rFonts w:ascii="Arial" w:hAnsi="Arial" w:cs="Arial"/>
          <w:b w:val="0"/>
          <w:color w:val="auto"/>
          <w:sz w:val="24"/>
          <w:szCs w:val="24"/>
        </w:rPr>
        <w:t xml:space="preserve">-resistance marker was used to </w:t>
      </w:r>
      <w:proofErr w:type="gramStart"/>
      <w:r w:rsidR="002668DA" w:rsidRPr="00605020">
        <w:rPr>
          <w:rFonts w:ascii="Arial" w:hAnsi="Arial" w:cs="Arial"/>
          <w:b w:val="0"/>
          <w:color w:val="auto"/>
          <w:sz w:val="24"/>
          <w:szCs w:val="24"/>
        </w:rPr>
        <w:t>knock-out</w:t>
      </w:r>
      <w:proofErr w:type="gramEnd"/>
      <w:r w:rsidR="002668DA" w:rsidRPr="00605020">
        <w:rPr>
          <w:rFonts w:ascii="Arial" w:hAnsi="Arial" w:cs="Arial"/>
          <w:b w:val="0"/>
          <w:color w:val="auto"/>
          <w:sz w:val="24"/>
          <w:szCs w:val="24"/>
        </w:rPr>
        <w:t xml:space="preserve"> one copy of the MET15 gene to yield a heterozygous genotype for that locus. In the mother cell, the chromosome with the dashed segment represents the wild type gene for and the chromosome with the black segment is the </w:t>
      </w:r>
      <w:proofErr w:type="gramStart"/>
      <w:r w:rsidR="002668DA" w:rsidRPr="00605020">
        <w:rPr>
          <w:rFonts w:ascii="Arial" w:hAnsi="Arial" w:cs="Arial"/>
          <w:b w:val="0"/>
          <w:color w:val="auto"/>
          <w:sz w:val="24"/>
          <w:szCs w:val="24"/>
        </w:rPr>
        <w:t>knock-out</w:t>
      </w:r>
      <w:proofErr w:type="gramEnd"/>
      <w:r w:rsidR="002668DA" w:rsidRPr="00605020">
        <w:rPr>
          <w:rFonts w:ascii="Arial" w:hAnsi="Arial" w:cs="Arial"/>
          <w:b w:val="0"/>
          <w:color w:val="auto"/>
          <w:sz w:val="24"/>
          <w:szCs w:val="24"/>
        </w:rPr>
        <w:t xml:space="preserve"> gene. During CLS, a mother cell may produce daughter cells without </w:t>
      </w:r>
      <w:del w:id="2618" w:author="hong qin" w:date="2012-04-20T08:36:00Z">
        <w:r w:rsidR="00825255" w:rsidRPr="00605020">
          <w:rPr>
            <w:rFonts w:ascii="Arial" w:hAnsi="Arial" w:cs="Arial"/>
            <w:b w:val="0"/>
            <w:color w:val="auto"/>
            <w:sz w:val="24"/>
            <w:szCs w:val="24"/>
          </w:rPr>
          <w:delText>mutations</w:delText>
        </w:r>
      </w:del>
      <w:del w:id="2619" w:author="Hong Qin" w:date="2012-04-19T19:14:00Z">
        <w:r w:rsidR="00825255" w:rsidRPr="00605020" w:rsidDel="00A67108">
          <w:rPr>
            <w:rFonts w:ascii="Arial" w:hAnsi="Arial" w:cs="Arial"/>
            <w:b w:val="0"/>
            <w:color w:val="auto"/>
            <w:sz w:val="24"/>
            <w:szCs w:val="24"/>
          </w:rPr>
          <w:delText>mutation</w:delText>
        </w:r>
      </w:del>
      <w:proofErr w:type="spellStart"/>
      <w:ins w:id="2620" w:author="Hong Qin" w:date="2012-04-19T19:14:00Z">
        <w:r w:rsidR="00A67108">
          <w:rPr>
            <w:rFonts w:ascii="Arial" w:hAnsi="Arial" w:cs="Arial"/>
            <w:b w:val="0"/>
            <w:color w:val="auto"/>
            <w:sz w:val="24"/>
            <w:szCs w:val="24"/>
          </w:rPr>
          <w:t>LOH</w:t>
        </w:r>
      </w:ins>
      <w:ins w:id="2621" w:author="hong qin" w:date="2012-04-20T08:36:00Z">
        <w:r w:rsidR="00825255" w:rsidRPr="00605020">
          <w:rPr>
            <w:rFonts w:ascii="Arial" w:hAnsi="Arial" w:cs="Arial"/>
            <w:b w:val="0"/>
            <w:color w:val="auto"/>
            <w:sz w:val="24"/>
            <w:szCs w:val="24"/>
          </w:rPr>
          <w:t>s</w:t>
        </w:r>
      </w:ins>
      <w:proofErr w:type="spellEnd"/>
      <w:r w:rsidR="00825255" w:rsidRPr="00605020">
        <w:rPr>
          <w:rFonts w:ascii="Arial" w:hAnsi="Arial" w:cs="Arial"/>
          <w:b w:val="0"/>
          <w:color w:val="auto"/>
          <w:sz w:val="24"/>
          <w:szCs w:val="24"/>
        </w:rPr>
        <w:t xml:space="preserve"> on the target locus</w:t>
      </w:r>
      <w:r w:rsidR="00CD011A" w:rsidRPr="00605020">
        <w:rPr>
          <w:rFonts w:ascii="Arial" w:hAnsi="Arial" w:cs="Arial"/>
          <w:b w:val="0"/>
          <w:color w:val="auto"/>
          <w:sz w:val="24"/>
          <w:szCs w:val="24"/>
        </w:rPr>
        <w:t xml:space="preserve">, whereby </w:t>
      </w:r>
      <w:r w:rsidR="00591DC0" w:rsidRPr="00605020">
        <w:rPr>
          <w:rFonts w:ascii="Arial" w:hAnsi="Arial" w:cs="Arial"/>
          <w:b w:val="0"/>
          <w:color w:val="auto"/>
          <w:sz w:val="24"/>
          <w:szCs w:val="24"/>
        </w:rPr>
        <w:t>white colonies form. W</w:t>
      </w:r>
      <w:r w:rsidR="00CD011A" w:rsidRPr="00605020">
        <w:rPr>
          <w:rFonts w:ascii="Arial" w:hAnsi="Arial" w:cs="Arial"/>
          <w:b w:val="0"/>
          <w:color w:val="auto"/>
          <w:sz w:val="24"/>
          <w:szCs w:val="24"/>
        </w:rPr>
        <w:t xml:space="preserve">hite-colored colonies may </w:t>
      </w:r>
      <w:r w:rsidR="00591DC0" w:rsidRPr="00605020">
        <w:rPr>
          <w:rFonts w:ascii="Arial" w:hAnsi="Arial" w:cs="Arial"/>
          <w:b w:val="0"/>
          <w:color w:val="auto"/>
          <w:sz w:val="24"/>
          <w:szCs w:val="24"/>
        </w:rPr>
        <w:t xml:space="preserve">also </w:t>
      </w:r>
      <w:r w:rsidR="00CD011A" w:rsidRPr="00605020">
        <w:rPr>
          <w:rFonts w:ascii="Arial" w:hAnsi="Arial" w:cs="Arial"/>
          <w:b w:val="0"/>
          <w:color w:val="auto"/>
          <w:sz w:val="24"/>
          <w:szCs w:val="24"/>
        </w:rPr>
        <w:t xml:space="preserve">form if </w:t>
      </w:r>
      <w:del w:id="2622" w:author="hong qin" w:date="2012-04-20T08:36:00Z">
        <w:r w:rsidR="00825255" w:rsidRPr="00605020">
          <w:rPr>
            <w:rFonts w:ascii="Arial" w:hAnsi="Arial" w:cs="Arial"/>
            <w:b w:val="0"/>
            <w:color w:val="auto"/>
            <w:sz w:val="24"/>
            <w:szCs w:val="24"/>
          </w:rPr>
          <w:delText>mutations</w:delText>
        </w:r>
      </w:del>
      <w:del w:id="2623" w:author="Hong Qin" w:date="2012-04-19T19:14:00Z">
        <w:r w:rsidR="00825255" w:rsidRPr="00605020" w:rsidDel="00A67108">
          <w:rPr>
            <w:rFonts w:ascii="Arial" w:hAnsi="Arial" w:cs="Arial"/>
            <w:b w:val="0"/>
            <w:color w:val="auto"/>
            <w:sz w:val="24"/>
            <w:szCs w:val="24"/>
          </w:rPr>
          <w:delText>mutation</w:delText>
        </w:r>
      </w:del>
      <w:proofErr w:type="spellStart"/>
      <w:ins w:id="2624" w:author="Hong Qin" w:date="2012-04-19T19:14:00Z">
        <w:r w:rsidR="00A67108">
          <w:rPr>
            <w:rFonts w:ascii="Arial" w:hAnsi="Arial" w:cs="Arial"/>
            <w:b w:val="0"/>
            <w:color w:val="auto"/>
            <w:sz w:val="24"/>
            <w:szCs w:val="24"/>
          </w:rPr>
          <w:t>LOH</w:t>
        </w:r>
      </w:ins>
      <w:ins w:id="2625" w:author="hong qin" w:date="2012-04-20T08:36:00Z">
        <w:r w:rsidR="00825255" w:rsidRPr="00605020">
          <w:rPr>
            <w:rFonts w:ascii="Arial" w:hAnsi="Arial" w:cs="Arial"/>
            <w:b w:val="0"/>
            <w:color w:val="auto"/>
            <w:sz w:val="24"/>
            <w:szCs w:val="24"/>
          </w:rPr>
          <w:t>s</w:t>
        </w:r>
      </w:ins>
      <w:proofErr w:type="spellEnd"/>
      <w:r w:rsidR="00826F87" w:rsidRPr="00605020">
        <w:rPr>
          <w:rFonts w:ascii="Arial" w:hAnsi="Arial" w:cs="Arial"/>
          <w:b w:val="0"/>
          <w:color w:val="auto"/>
          <w:sz w:val="24"/>
          <w:szCs w:val="24"/>
        </w:rPr>
        <w:t xml:space="preserve"> occur and yield daughter cells </w:t>
      </w:r>
      <w:r w:rsidR="00CD011A" w:rsidRPr="00605020">
        <w:rPr>
          <w:rFonts w:ascii="Arial" w:hAnsi="Arial" w:cs="Arial"/>
          <w:b w:val="0"/>
          <w:color w:val="auto"/>
          <w:sz w:val="24"/>
          <w:szCs w:val="24"/>
        </w:rPr>
        <w:t xml:space="preserve">MET15 </w:t>
      </w:r>
      <w:r w:rsidR="00CD011A" w:rsidRPr="00605020">
        <w:rPr>
          <w:rFonts w:ascii="Arial" w:hAnsi="Arial" w:cs="Arial"/>
          <w:b w:val="0"/>
          <w:color w:val="auto"/>
          <w:sz w:val="24"/>
          <w:szCs w:val="24"/>
          <w:vertAlign w:val="superscript"/>
        </w:rPr>
        <w:t>+/+</w:t>
      </w:r>
      <w:r w:rsidR="00CD011A" w:rsidRPr="00605020">
        <w:rPr>
          <w:rFonts w:ascii="Arial" w:hAnsi="Arial" w:cs="Arial"/>
          <w:b w:val="0"/>
          <w:color w:val="auto"/>
          <w:sz w:val="24"/>
          <w:szCs w:val="24"/>
        </w:rPr>
        <w:t xml:space="preserve"> genotype. </w:t>
      </w:r>
      <w:r w:rsidR="00825255" w:rsidRPr="00605020">
        <w:rPr>
          <w:rFonts w:ascii="Arial" w:hAnsi="Arial" w:cs="Arial"/>
          <w:b w:val="0"/>
          <w:color w:val="auto"/>
          <w:sz w:val="24"/>
          <w:szCs w:val="24"/>
        </w:rPr>
        <w:t xml:space="preserve">Only 50% of the </w:t>
      </w:r>
      <w:del w:id="2626" w:author="Hong Qin" w:date="2012-04-23T00:08:00Z">
        <w:r w:rsidR="00A67108">
          <w:rPr>
            <w:rFonts w:ascii="Arial" w:hAnsi="Arial" w:cs="Arial"/>
            <w:b w:val="0"/>
            <w:color w:val="auto"/>
            <w:sz w:val="24"/>
            <w:szCs w:val="24"/>
          </w:rPr>
          <w:delText>LOH</w:delText>
        </w:r>
      </w:del>
      <w:del w:id="2627" w:author="bidyut k mohanty" w:date="2012-04-22T08:31:00Z">
        <w:r w:rsidR="00A67108">
          <w:rPr>
            <w:rFonts w:ascii="Arial" w:hAnsi="Arial" w:cs="Arial"/>
            <w:b w:val="0"/>
            <w:color w:val="auto"/>
            <w:sz w:val="24"/>
            <w:szCs w:val="24"/>
          </w:rPr>
          <w:delText>LOH</w:delText>
        </w:r>
      </w:del>
      <w:del w:id="2628" w:author="hong qin" w:date="2012-04-20T08:36:00Z">
        <w:r w:rsidR="00825255" w:rsidRPr="00605020">
          <w:rPr>
            <w:rFonts w:ascii="Arial" w:hAnsi="Arial" w:cs="Arial"/>
            <w:b w:val="0"/>
            <w:color w:val="auto"/>
            <w:sz w:val="24"/>
            <w:szCs w:val="24"/>
          </w:rPr>
          <w:delText>mutational</w:delText>
        </w:r>
      </w:del>
      <w:del w:id="2629" w:author="Hong Qin" w:date="2012-04-19T19:14:00Z">
        <w:r w:rsidR="00825255" w:rsidRPr="00605020" w:rsidDel="00A67108">
          <w:rPr>
            <w:rFonts w:ascii="Arial" w:hAnsi="Arial" w:cs="Arial"/>
            <w:b w:val="0"/>
            <w:color w:val="auto"/>
            <w:sz w:val="24"/>
            <w:szCs w:val="24"/>
          </w:rPr>
          <w:delText>mutation</w:delText>
        </w:r>
      </w:del>
      <w:proofErr w:type="spellStart"/>
      <w:ins w:id="2630" w:author="Hong Qin" w:date="2012-04-19T19:14:00Z">
        <w:r w:rsidR="00A67108">
          <w:rPr>
            <w:rFonts w:ascii="Arial" w:hAnsi="Arial" w:cs="Arial"/>
            <w:b w:val="0"/>
            <w:color w:val="auto"/>
            <w:sz w:val="24"/>
            <w:szCs w:val="24"/>
          </w:rPr>
          <w:t>LOH</w:t>
        </w:r>
      </w:ins>
      <w:ins w:id="2631" w:author="hong qin" w:date="2012-04-20T08:36:00Z">
        <w:r w:rsidR="00825255" w:rsidRPr="00605020">
          <w:rPr>
            <w:rFonts w:ascii="Arial" w:hAnsi="Arial" w:cs="Arial"/>
            <w:b w:val="0"/>
            <w:color w:val="auto"/>
            <w:sz w:val="24"/>
            <w:szCs w:val="24"/>
          </w:rPr>
          <w:t>al</w:t>
        </w:r>
      </w:ins>
      <w:proofErr w:type="spellEnd"/>
      <w:r w:rsidR="00825255" w:rsidRPr="00605020">
        <w:rPr>
          <w:rFonts w:ascii="Arial" w:hAnsi="Arial" w:cs="Arial"/>
          <w:b w:val="0"/>
          <w:color w:val="auto"/>
          <w:sz w:val="24"/>
          <w:szCs w:val="24"/>
        </w:rPr>
        <w:t xml:space="preserve"> events are observed because MET15</w:t>
      </w:r>
      <w:r w:rsidR="00825255" w:rsidRPr="00605020">
        <w:rPr>
          <w:rFonts w:ascii="Arial" w:hAnsi="Arial" w:cs="Arial"/>
          <w:b w:val="0"/>
          <w:color w:val="auto"/>
          <w:sz w:val="24"/>
          <w:szCs w:val="24"/>
          <w:vertAlign w:val="superscript"/>
        </w:rPr>
        <w:t>+/-</w:t>
      </w:r>
      <w:r w:rsidR="00C04DD0" w:rsidRPr="00605020">
        <w:rPr>
          <w:rFonts w:ascii="Arial" w:hAnsi="Arial" w:cs="Arial"/>
          <w:b w:val="0"/>
          <w:color w:val="auto"/>
          <w:sz w:val="24"/>
          <w:szCs w:val="24"/>
        </w:rPr>
        <w:t xml:space="preserve"> and MET15</w:t>
      </w:r>
      <w:r w:rsidR="00C04DD0" w:rsidRPr="00605020">
        <w:rPr>
          <w:rFonts w:ascii="Arial" w:hAnsi="Arial" w:cs="Arial"/>
          <w:b w:val="0"/>
          <w:color w:val="auto"/>
          <w:sz w:val="24"/>
          <w:szCs w:val="24"/>
          <w:vertAlign w:val="superscript"/>
        </w:rPr>
        <w:t>+/+</w:t>
      </w:r>
      <w:r w:rsidR="00C04DD0" w:rsidRPr="00605020">
        <w:rPr>
          <w:rFonts w:ascii="Arial" w:hAnsi="Arial" w:cs="Arial"/>
          <w:b w:val="0"/>
          <w:color w:val="auto"/>
          <w:sz w:val="24"/>
          <w:szCs w:val="24"/>
        </w:rPr>
        <w:t xml:space="preserve"> are indistinguishable. </w:t>
      </w:r>
      <w:r w:rsidR="006B2CD3" w:rsidRPr="00605020">
        <w:rPr>
          <w:rFonts w:ascii="Arial" w:hAnsi="Arial" w:cs="Arial"/>
          <w:b w:val="0"/>
          <w:color w:val="auto"/>
          <w:sz w:val="24"/>
          <w:szCs w:val="24"/>
        </w:rPr>
        <w:t>Fully black colonies are homozygous recessive at the MET15 locus (MET15</w:t>
      </w:r>
      <w:r w:rsidR="006B2CD3" w:rsidRPr="00605020">
        <w:rPr>
          <w:rFonts w:ascii="Arial" w:hAnsi="Arial" w:cs="Arial"/>
          <w:b w:val="0"/>
          <w:color w:val="auto"/>
          <w:sz w:val="24"/>
          <w:szCs w:val="24"/>
          <w:vertAlign w:val="superscript"/>
        </w:rPr>
        <w:t>-/-</w:t>
      </w:r>
      <w:r w:rsidR="006B2CD3" w:rsidRPr="00605020">
        <w:rPr>
          <w:rFonts w:ascii="Arial" w:hAnsi="Arial" w:cs="Arial"/>
          <w:b w:val="0"/>
          <w:color w:val="auto"/>
          <w:sz w:val="24"/>
          <w:szCs w:val="24"/>
        </w:rPr>
        <w:t xml:space="preserve">) </w:t>
      </w:r>
      <w:r w:rsidR="007C669D" w:rsidRPr="00605020">
        <w:rPr>
          <w:rFonts w:ascii="Arial" w:hAnsi="Arial" w:cs="Arial"/>
          <w:b w:val="0"/>
          <w:color w:val="auto"/>
          <w:sz w:val="24"/>
          <w:szCs w:val="24"/>
        </w:rPr>
        <w:t xml:space="preserve">and represent LOH as a result of a </w:t>
      </w:r>
      <w:del w:id="2632" w:author="Hong Qin" w:date="2012-04-19T19:15:00Z">
        <w:r w:rsidR="007C669D" w:rsidRPr="00605020" w:rsidDel="00A67108">
          <w:rPr>
            <w:rFonts w:ascii="Arial" w:hAnsi="Arial" w:cs="Arial"/>
            <w:b w:val="0"/>
            <w:color w:val="auto"/>
            <w:sz w:val="24"/>
            <w:szCs w:val="24"/>
          </w:rPr>
          <w:delText xml:space="preserve">mutational </w:delText>
        </w:r>
      </w:del>
      <w:ins w:id="2633" w:author="Hong Qin" w:date="2012-04-19T19:15:00Z">
        <w:r w:rsidR="00A67108">
          <w:rPr>
            <w:rFonts w:ascii="Arial" w:hAnsi="Arial" w:cs="Arial"/>
            <w:b w:val="0"/>
            <w:color w:val="auto"/>
            <w:sz w:val="24"/>
            <w:szCs w:val="24"/>
          </w:rPr>
          <w:t xml:space="preserve">LOH </w:t>
        </w:r>
      </w:ins>
      <w:r w:rsidR="007C669D" w:rsidRPr="00605020">
        <w:rPr>
          <w:rFonts w:ascii="Arial" w:hAnsi="Arial" w:cs="Arial"/>
          <w:b w:val="0"/>
          <w:color w:val="auto"/>
          <w:sz w:val="24"/>
          <w:szCs w:val="24"/>
        </w:rPr>
        <w:t xml:space="preserve">event that is most likely linked to mitotic recombination. </w:t>
      </w:r>
    </w:p>
    <w:p w:rsidR="001E2DFE" w:rsidRPr="00605020" w:rsidRDefault="00B707BB" w:rsidP="001E2DFE">
      <w:pPr>
        <w:tabs>
          <w:tab w:val="left" w:pos="5529"/>
        </w:tabs>
      </w:pPr>
      <w:r w:rsidRPr="00605020">
        <w:tab/>
      </w:r>
    </w:p>
    <w:p w:rsidR="001E2DFE" w:rsidRPr="00605020" w:rsidRDefault="001E2DFE" w:rsidP="001E2DFE">
      <w:pPr>
        <w:tabs>
          <w:tab w:val="left" w:pos="5529"/>
        </w:tabs>
      </w:pPr>
    </w:p>
    <w:p w:rsidR="00BA4BCA" w:rsidRPr="00605020" w:rsidRDefault="00AA10D6" w:rsidP="001E2DFE">
      <w:pPr>
        <w:tabs>
          <w:tab w:val="left" w:pos="5529"/>
        </w:tabs>
        <w:rPr>
          <w:rFonts w:ascii="Arial" w:hAnsi="Arial" w:cs="Arial"/>
          <w:sz w:val="20"/>
          <w:szCs w:val="20"/>
        </w:rPr>
      </w:pPr>
      <w:r w:rsidRPr="00AA10D6">
        <w:rPr>
          <w:rFonts w:ascii="Arial" w:hAnsi="Arial" w:cs="Arial"/>
          <w:noProof/>
          <w:sz w:val="20"/>
          <w:szCs w:val="20"/>
        </w:rPr>
        <w:drawing>
          <wp:inline distT="0" distB="0" distL="0" distR="0">
            <wp:extent cx="5943600" cy="2216785"/>
            <wp:effectExtent l="19050" t="0" r="0" b="0"/>
            <wp:docPr id="23"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82025" cy="3200399"/>
                      <a:chOff x="0" y="1905000"/>
                      <a:chExt cx="8582025" cy="3200399"/>
                    </a:xfrm>
                  </a:grpSpPr>
                  <a:grpSp>
                    <a:nvGrpSpPr>
                      <a:cNvPr id="501" name="Group 500"/>
                      <a:cNvGrpSpPr/>
                    </a:nvGrpSpPr>
                    <a:grpSpPr>
                      <a:xfrm>
                        <a:off x="0" y="1905000"/>
                        <a:ext cx="8582025" cy="3200399"/>
                        <a:chOff x="0" y="1905000"/>
                        <a:chExt cx="8582025" cy="3200399"/>
                      </a:xfrm>
                    </a:grpSpPr>
                    <a:grpSp>
                      <a:nvGrpSpPr>
                        <a:cNvPr id="3" name="Group 518"/>
                        <a:cNvGrpSpPr/>
                      </a:nvGrpSpPr>
                      <a:grpSpPr>
                        <a:xfrm>
                          <a:off x="0" y="2362198"/>
                          <a:ext cx="8582025" cy="2743199"/>
                          <a:chOff x="681205" y="1179783"/>
                          <a:chExt cx="8205620" cy="2666046"/>
                        </a:xfrm>
                      </a:grpSpPr>
                      <a:grpSp>
                        <a:nvGrpSpPr>
                          <a:cNvPr id="13" name="Group 317"/>
                          <a:cNvGrpSpPr/>
                        </a:nvGrpSpPr>
                        <a:grpSpPr>
                          <a:xfrm>
                            <a:off x="681205" y="1179783"/>
                            <a:ext cx="8205620" cy="2666046"/>
                            <a:chOff x="609600" y="2301240"/>
                            <a:chExt cx="8305800" cy="2880360"/>
                          </a:xfrm>
                        </a:grpSpPr>
                        <a:grpSp>
                          <a:nvGrpSpPr>
                            <a:cNvPr id="380" name="Group 263"/>
                            <a:cNvGrpSpPr/>
                          </a:nvGrpSpPr>
                          <a:grpSpPr>
                            <a:xfrm>
                              <a:off x="1937053" y="2301240"/>
                              <a:ext cx="6673546" cy="1432560"/>
                              <a:chOff x="1251254" y="2377440"/>
                              <a:chExt cx="6673546" cy="1432560"/>
                            </a:xfrm>
                          </a:grpSpPr>
                          <a:grpSp>
                            <a:nvGrpSpPr>
                              <a:cNvPr id="383" name="Group 260"/>
                              <a:cNvGrpSpPr/>
                            </a:nvGrpSpPr>
                            <a:grpSpPr>
                              <a:xfrm>
                                <a:off x="1251254" y="2377440"/>
                                <a:ext cx="6673546" cy="1432560"/>
                                <a:chOff x="1251254" y="2377440"/>
                                <a:chExt cx="6673546" cy="1432560"/>
                              </a:xfrm>
                            </a:grpSpPr>
                            <a:grpSp>
                              <a:nvGrpSpPr>
                                <a:cNvPr id="384" name="Group 248"/>
                                <a:cNvGrpSpPr/>
                              </a:nvGrpSpPr>
                              <a:grpSpPr>
                                <a:xfrm>
                                  <a:off x="1295400" y="2667000"/>
                                  <a:ext cx="6629400" cy="1143000"/>
                                  <a:chOff x="609600" y="2667000"/>
                                  <a:chExt cx="6629400" cy="1143000"/>
                                </a:xfrm>
                              </a:grpSpPr>
                              <a:grpSp>
                                <a:nvGrpSpPr>
                                  <a:cNvPr id="385" name="Group 163"/>
                                  <a:cNvGrpSpPr/>
                                </a:nvGrpSpPr>
                                <a:grpSpPr>
                                  <a:xfrm>
                                    <a:off x="609600" y="2667000"/>
                                    <a:ext cx="1143000" cy="1143000"/>
                                    <a:chOff x="609600" y="2667000"/>
                                    <a:chExt cx="1143000" cy="1143000"/>
                                  </a:xfrm>
                                </a:grpSpPr>
                                <a:grpSp>
                                  <a:nvGrpSpPr>
                                    <a:cNvPr id="500" name="Group 29"/>
                                    <a:cNvGrpSpPr/>
                                  </a:nvGrpSpPr>
                                  <a:grpSpPr>
                                    <a:xfrm>
                                      <a:off x="609600" y="2667000"/>
                                      <a:ext cx="457200" cy="1143000"/>
                                      <a:chOff x="1828800" y="3048000"/>
                                      <a:chExt cx="457200" cy="1143000"/>
                                    </a:xfrm>
                                  </a:grpSpPr>
                                  <a:grpSp>
                                    <a:nvGrpSpPr>
                                      <a:cNvPr id="506" name="Group 28"/>
                                      <a:cNvGrpSpPr/>
                                    </a:nvGrpSpPr>
                                    <a:grpSpPr>
                                      <a:xfrm>
                                        <a:off x="1828800" y="3048000"/>
                                        <a:ext cx="457200" cy="1143000"/>
                                        <a:chOff x="3962400" y="3810000"/>
                                        <a:chExt cx="457200" cy="1143000"/>
                                      </a:xfrm>
                                    </a:grpSpPr>
                                    <a:sp>
                                      <a:nvSpPr>
                                        <a:cNvPr id="20"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Oval 11"/>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Oval 17"/>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Oval 19"/>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Oval 20"/>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Oval 16"/>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6" name="Straight Connector 25"/>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9" name="Oval 9"/>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502" name="Group 30"/>
                                    <a:cNvGrpSpPr/>
                                  </a:nvGrpSpPr>
                                  <a:grpSpPr>
                                    <a:xfrm>
                                      <a:off x="1295400" y="2667000"/>
                                      <a:ext cx="457200" cy="1143000"/>
                                      <a:chOff x="1828800" y="3048000"/>
                                      <a:chExt cx="457200" cy="1143000"/>
                                    </a:xfrm>
                                  </a:grpSpPr>
                                  <a:grpSp>
                                    <a:nvGrpSpPr>
                                      <a:cNvPr id="503" name="Group 28"/>
                                      <a:cNvGrpSpPr/>
                                    </a:nvGrpSpPr>
                                    <a:grpSpPr>
                                      <a:xfrm>
                                        <a:off x="1828800" y="3048000"/>
                                        <a:ext cx="457200" cy="1143000"/>
                                        <a:chOff x="3962400" y="3810000"/>
                                        <a:chExt cx="457200" cy="1143000"/>
                                      </a:xfrm>
                                    </a:grpSpPr>
                                    <a:sp>
                                      <a:nvSpPr>
                                        <a:cNvPr id="34"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Oval 35"/>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Oval 36"/>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Oval 37"/>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Oval 38"/>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0" name="Straight Connector 39"/>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33" name="Oval 32"/>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2" name="Group 164"/>
                                  <a:cNvGrpSpPr/>
                                </a:nvGrpSpPr>
                                <a:grpSpPr>
                                  <a:xfrm>
                                    <a:off x="1981200" y="2667000"/>
                                    <a:ext cx="1143000" cy="1143000"/>
                                    <a:chOff x="609600" y="2667000"/>
                                    <a:chExt cx="1143000" cy="1143000"/>
                                  </a:xfrm>
                                </a:grpSpPr>
                                <a:grpSp>
                                  <a:nvGrpSpPr>
                                    <a:cNvPr id="462" name="Group 29"/>
                                    <a:cNvGrpSpPr/>
                                  </a:nvGrpSpPr>
                                  <a:grpSpPr>
                                    <a:xfrm>
                                      <a:off x="609600" y="2667000"/>
                                      <a:ext cx="457200" cy="1143000"/>
                                      <a:chOff x="1828800" y="3048000"/>
                                      <a:chExt cx="457200" cy="1143000"/>
                                    </a:xfrm>
                                  </a:grpSpPr>
                                  <a:grpSp>
                                    <a:nvGrpSpPr>
                                      <a:cNvPr id="469" name="Group 28"/>
                                      <a:cNvGrpSpPr/>
                                    </a:nvGrpSpPr>
                                    <a:grpSpPr>
                                      <a:xfrm>
                                        <a:off x="1828800" y="3048000"/>
                                        <a:ext cx="457200" cy="1143000"/>
                                        <a:chOff x="3962400" y="3810000"/>
                                        <a:chExt cx="457200" cy="1143000"/>
                                      </a:xfrm>
                                    </a:grpSpPr>
                                    <a:sp>
                                      <a:nvSpPr>
                                        <a:cNvPr id="179"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0" name="Oval 179"/>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1" name="Oval 180"/>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2" name="Oval 181"/>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3" name="Oval 182"/>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4" name="Oval 183"/>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5" name="Straight Connector 184"/>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78" name="Oval 177"/>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63" name="Group 30"/>
                                    <a:cNvGrpSpPr/>
                                  </a:nvGrpSpPr>
                                  <a:grpSpPr>
                                    <a:xfrm>
                                      <a:off x="1295400" y="2667000"/>
                                      <a:ext cx="457200" cy="1143000"/>
                                      <a:chOff x="1828800" y="3048000"/>
                                      <a:chExt cx="457200" cy="1143000"/>
                                    </a:xfrm>
                                  </a:grpSpPr>
                                  <a:grpSp>
                                    <a:nvGrpSpPr>
                                      <a:cNvPr id="468" name="Group 28"/>
                                      <a:cNvGrpSpPr/>
                                    </a:nvGrpSpPr>
                                    <a:grpSpPr>
                                      <a:xfrm>
                                        <a:off x="1828800" y="3048000"/>
                                        <a:ext cx="457200" cy="1143000"/>
                                        <a:chOff x="3962400" y="3810000"/>
                                        <a:chExt cx="457200" cy="1143000"/>
                                      </a:xfrm>
                                    </a:grpSpPr>
                                    <a:sp>
                                      <a:nvSpPr>
                                        <a:cNvPr id="16"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1" name="Oval 170"/>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Oval 171"/>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Oval 172"/>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4" name="Oval 173"/>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5" name="Oval 174"/>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6" name="Straight Connector 175"/>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69" name="Oval 168"/>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4" name="Group 185"/>
                                  <a:cNvGrpSpPr/>
                                </a:nvGrpSpPr>
                                <a:grpSpPr>
                                  <a:xfrm>
                                    <a:off x="3352800" y="2667000"/>
                                    <a:ext cx="1143000" cy="1143000"/>
                                    <a:chOff x="609600" y="2667000"/>
                                    <a:chExt cx="1143000" cy="1143000"/>
                                  </a:xfrm>
                                </a:grpSpPr>
                                <a:grpSp>
                                  <a:nvGrpSpPr>
                                    <a:cNvPr id="455" name="Group 29"/>
                                    <a:cNvGrpSpPr/>
                                  </a:nvGrpSpPr>
                                  <a:grpSpPr>
                                    <a:xfrm>
                                      <a:off x="609600" y="2667000"/>
                                      <a:ext cx="457200" cy="1143000"/>
                                      <a:chOff x="1828800" y="3048000"/>
                                      <a:chExt cx="457200" cy="1143000"/>
                                    </a:xfrm>
                                  </a:grpSpPr>
                                  <a:grpSp>
                                    <a:nvGrpSpPr>
                                      <a:cNvPr id="461" name="Group 28"/>
                                      <a:cNvGrpSpPr/>
                                    </a:nvGrpSpPr>
                                    <a:grpSpPr>
                                      <a:xfrm>
                                        <a:off x="1828800" y="3048000"/>
                                        <a:ext cx="457200" cy="1143000"/>
                                        <a:chOff x="3962400" y="3810000"/>
                                        <a:chExt cx="457200" cy="1143000"/>
                                      </a:xfrm>
                                    </a:grpSpPr>
                                    <a:sp>
                                      <a:nvSpPr>
                                        <a:cNvPr id="200"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1" name="Oval 200"/>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2" name="Oval 201"/>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3" name="Oval 202"/>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4" name="Oval 203"/>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5" name="Oval 204"/>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06" name="Straight Connector 205"/>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99" name="Oval 198"/>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56" name="Group 30"/>
                                    <a:cNvGrpSpPr/>
                                  </a:nvGrpSpPr>
                                  <a:grpSpPr>
                                    <a:xfrm>
                                      <a:off x="1295400" y="2667000"/>
                                      <a:ext cx="457200" cy="1143000"/>
                                      <a:chOff x="1828800" y="3048000"/>
                                      <a:chExt cx="457200" cy="1143000"/>
                                    </a:xfrm>
                                  </a:grpSpPr>
                                  <a:grpSp>
                                    <a:nvGrpSpPr>
                                      <a:cNvPr id="460" name="Group 28"/>
                                      <a:cNvGrpSpPr/>
                                    </a:nvGrpSpPr>
                                    <a:grpSpPr>
                                      <a:xfrm>
                                        <a:off x="1828800" y="3048000"/>
                                        <a:ext cx="457200" cy="1143000"/>
                                        <a:chOff x="3962400" y="3810000"/>
                                        <a:chExt cx="457200" cy="1143000"/>
                                      </a:xfrm>
                                    </a:grpSpPr>
                                    <a:sp>
                                      <a:nvSpPr>
                                        <a:cNvPr id="15"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2" name="Oval 191"/>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3" name="Oval 192"/>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4" name="Oval 193"/>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5" name="Oval 194"/>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6" name="Oval 195"/>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7" name="Straight Connector 196"/>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4" name="Oval 189"/>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5" name="Group 206"/>
                                  <a:cNvGrpSpPr/>
                                </a:nvGrpSpPr>
                                <a:grpSpPr>
                                  <a:xfrm>
                                    <a:off x="4724400" y="2667000"/>
                                    <a:ext cx="1143000" cy="1143000"/>
                                    <a:chOff x="609600" y="2667000"/>
                                    <a:chExt cx="1143000" cy="1143000"/>
                                  </a:xfrm>
                                </a:grpSpPr>
                                <a:grpSp>
                                  <a:nvGrpSpPr>
                                    <a:cNvPr id="439" name="Group 29"/>
                                    <a:cNvGrpSpPr/>
                                  </a:nvGrpSpPr>
                                  <a:grpSpPr>
                                    <a:xfrm>
                                      <a:off x="609600" y="2667000"/>
                                      <a:ext cx="457200" cy="1143000"/>
                                      <a:chOff x="1828800" y="3048000"/>
                                      <a:chExt cx="457200" cy="1143000"/>
                                    </a:xfrm>
                                  </a:grpSpPr>
                                  <a:grpSp>
                                    <a:nvGrpSpPr>
                                      <a:cNvPr id="444" name="Group 28"/>
                                      <a:cNvGrpSpPr/>
                                    </a:nvGrpSpPr>
                                    <a:grpSpPr>
                                      <a:xfrm>
                                        <a:off x="1828800" y="3048000"/>
                                        <a:ext cx="457200" cy="1143000"/>
                                        <a:chOff x="3962400" y="3810000"/>
                                        <a:chExt cx="457200" cy="1143000"/>
                                      </a:xfrm>
                                    </a:grpSpPr>
                                    <a:sp>
                                      <a:nvSpPr>
                                        <a:cNvPr id="221"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2" name="Oval 221"/>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3" name="Oval 222"/>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4" name="Oval 223"/>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5" name="Oval 224"/>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6" name="Oval 225"/>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7" name="Straight Connector 226"/>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20" name="Oval 219"/>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40" name="Group 30"/>
                                    <a:cNvGrpSpPr/>
                                  </a:nvGrpSpPr>
                                  <a:grpSpPr>
                                    <a:xfrm>
                                      <a:off x="1295400" y="2667000"/>
                                      <a:ext cx="457200" cy="1143000"/>
                                      <a:chOff x="1828800" y="3048000"/>
                                      <a:chExt cx="457200" cy="1143000"/>
                                    </a:xfrm>
                                  </a:grpSpPr>
                                  <a:grpSp>
                                    <a:nvGrpSpPr>
                                      <a:cNvPr id="443" name="Group 28"/>
                                      <a:cNvGrpSpPr/>
                                    </a:nvGrpSpPr>
                                    <a:grpSpPr>
                                      <a:xfrm>
                                        <a:off x="1828800" y="3048000"/>
                                        <a:ext cx="457200" cy="1143000"/>
                                        <a:chOff x="3962400" y="3810000"/>
                                        <a:chExt cx="457200" cy="1143000"/>
                                      </a:xfrm>
                                    </a:grpSpPr>
                                    <a:sp>
                                      <a:nvSpPr>
                                        <a:cNvPr id="12"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3" name="Oval 212"/>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4" name="Oval 213"/>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5" name="Oval 214"/>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6" name="Oval 215"/>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7" name="Oval 216"/>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18" name="Straight Connector 217"/>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1" name="Oval 210"/>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6" name="Group 227"/>
                                  <a:cNvGrpSpPr/>
                                </a:nvGrpSpPr>
                                <a:grpSpPr>
                                  <a:xfrm>
                                    <a:off x="6096000" y="2667000"/>
                                    <a:ext cx="1143000" cy="1143000"/>
                                    <a:chOff x="609600" y="2667000"/>
                                    <a:chExt cx="1143000" cy="1143000"/>
                                  </a:xfrm>
                                </a:grpSpPr>
                                <a:grpSp>
                                  <a:nvGrpSpPr>
                                    <a:cNvPr id="424" name="Group 29"/>
                                    <a:cNvGrpSpPr/>
                                  </a:nvGrpSpPr>
                                  <a:grpSpPr>
                                    <a:xfrm>
                                      <a:off x="609600" y="2667000"/>
                                      <a:ext cx="457200" cy="1143000"/>
                                      <a:chOff x="1828800" y="3048000"/>
                                      <a:chExt cx="457200" cy="1143000"/>
                                    </a:xfrm>
                                  </a:grpSpPr>
                                  <a:grpSp>
                                    <a:nvGrpSpPr>
                                      <a:cNvPr id="433" name="Group 28"/>
                                      <a:cNvGrpSpPr/>
                                    </a:nvGrpSpPr>
                                    <a:grpSpPr>
                                      <a:xfrm>
                                        <a:off x="1828800" y="3048000"/>
                                        <a:ext cx="457200" cy="1143000"/>
                                        <a:chOff x="3962400" y="3810000"/>
                                        <a:chExt cx="457200" cy="1143000"/>
                                      </a:xfrm>
                                    </a:grpSpPr>
                                    <a:sp>
                                      <a:nvSpPr>
                                        <a:cNvPr id="242"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3" name="Oval 242"/>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4" name="Oval 243"/>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5" name="Oval 244"/>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6" name="Oval 245"/>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7" name="Oval 246"/>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48" name="Straight Connector 247"/>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41" name="Oval 240"/>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26" name="Group 30"/>
                                    <a:cNvGrpSpPr/>
                                  </a:nvGrpSpPr>
                                  <a:grpSpPr>
                                    <a:xfrm>
                                      <a:off x="1295400" y="2667000"/>
                                      <a:ext cx="457200" cy="1143000"/>
                                      <a:chOff x="1828800" y="3048000"/>
                                      <a:chExt cx="457200" cy="1143000"/>
                                    </a:xfrm>
                                  </a:grpSpPr>
                                  <a:grpSp>
                                    <a:nvGrpSpPr>
                                      <a:cNvPr id="430" name="Group 28"/>
                                      <a:cNvGrpSpPr/>
                                    </a:nvGrpSpPr>
                                    <a:grpSpPr>
                                      <a:xfrm>
                                        <a:off x="1828800" y="3048000"/>
                                        <a:ext cx="457200" cy="1143000"/>
                                        <a:chOff x="3962400" y="3810000"/>
                                        <a:chExt cx="457200" cy="1143000"/>
                                      </a:xfrm>
                                    </a:grpSpPr>
                                    <a:sp>
                                      <a:nvSpPr>
                                        <a:cNvPr id="233"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233"/>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5" name="Oval 234"/>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6" name="Oval 235"/>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7" name="Oval 236"/>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8" name="Oval 237"/>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Straight Connector 238"/>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32" name="Oval 231"/>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sp>
                              <a:nvSpPr>
                                <a:cNvPr id="250" name="TextBox 249"/>
                                <a:cNvSpPr txBox="1"/>
                              </a:nvSpPr>
                              <a:spPr>
                                <a:xfrm>
                                  <a:off x="1251254" y="2377440"/>
                                  <a:ext cx="5334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a:t>
                                    </a:r>
                                    <a:endParaRPr lang="en-US" sz="1200" dirty="0"/>
                                  </a:p>
                                </a:txBody>
                                <a:useSpRect/>
                              </a:txSp>
                            </a:sp>
                            <a:sp>
                              <a:nvSpPr>
                                <a:cNvPr id="251" name="TextBox 250"/>
                                <a:cNvSpPr txBox="1"/>
                              </a:nvSpPr>
                              <a:spPr>
                                <a:xfrm>
                                  <a:off x="1914981" y="2377441"/>
                                  <a:ext cx="685800" cy="277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0.005%</a:t>
                                    </a:r>
                                    <a:endParaRPr lang="en-US" sz="1200" dirty="0"/>
                                  </a:p>
                                </a:txBody>
                                <a:useSpRect/>
                              </a:txSp>
                            </a:sp>
                          </a:grpSp>
                          <a:sp>
                            <a:nvSpPr>
                              <a:cNvPr id="252" name="TextBox 251"/>
                              <a:cNvSpPr txBox="1"/>
                            </a:nvSpPr>
                            <a:spPr>
                              <a:xfrm>
                                <a:off x="2578707" y="2377441"/>
                                <a:ext cx="6096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0.01%</a:t>
                                  </a:r>
                                  <a:endParaRPr lang="en-US" sz="1200" dirty="0"/>
                                </a:p>
                              </a:txBody>
                              <a:useSpRect/>
                            </a:txSp>
                          </a:sp>
                        </a:grpSp>
                        <a:grpSp>
                          <a:nvGrpSpPr>
                            <a:cNvPr id="381" name="Group 316"/>
                            <a:cNvGrpSpPr/>
                          </a:nvGrpSpPr>
                          <a:grpSpPr>
                            <a:xfrm>
                              <a:off x="609600" y="3821430"/>
                              <a:ext cx="8305800" cy="1360170"/>
                              <a:chOff x="609600" y="3821430"/>
                              <a:chExt cx="8305800" cy="1360170"/>
                            </a:xfrm>
                          </a:grpSpPr>
                          <a:grpSp>
                            <a:nvGrpSpPr>
                              <a:cNvPr id="382" name="Group 315"/>
                              <a:cNvGrpSpPr/>
                            </a:nvGrpSpPr>
                            <a:grpSpPr>
                              <a:xfrm>
                                <a:off x="609600" y="3821430"/>
                                <a:ext cx="7924800" cy="1360170"/>
                                <a:chOff x="609600" y="3821430"/>
                                <a:chExt cx="7924800" cy="1360170"/>
                              </a:xfrm>
                            </a:grpSpPr>
                            <a:cxnSp>
                              <a:nvCxnSpPr>
                                <a:cNvPr id="267" name="Straight Arrow Connector 266"/>
                                <a:cNvCxnSpPr/>
                              </a:nvCxnSpPr>
                              <a:spPr>
                                <a:xfrm rot="10800000" flipV="1">
                                  <a:off x="1295400" y="3821430"/>
                                  <a:ext cx="789147" cy="67437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0" name="Straight Arrow Connector 269"/>
                                <a:cNvCxnSpPr/>
                              </a:nvCxnSpPr>
                              <a:spPr>
                                <a:xfrm rot="10800000" flipV="1">
                                  <a:off x="2057403" y="3821431"/>
                                  <a:ext cx="690873" cy="67436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1" name="Straight Arrow Connector 270"/>
                                <a:cNvCxnSpPr/>
                              </a:nvCxnSpPr>
                              <a:spPr>
                                <a:xfrm rot="10800000" flipV="1">
                                  <a:off x="2748274" y="3821430"/>
                                  <a:ext cx="663727" cy="61722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2" name="Straight Arrow Connector 271"/>
                                <a:cNvCxnSpPr/>
                              </a:nvCxnSpPr>
                              <a:spPr>
                                <a:xfrm rot="10800000" flipV="1">
                                  <a:off x="3559496" y="3821430"/>
                                  <a:ext cx="589979" cy="61722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 name="Straight Arrow Connector 272"/>
                                <a:cNvCxnSpPr/>
                              </a:nvCxnSpPr>
                              <a:spPr>
                                <a:xfrm rot="5400000">
                                  <a:off x="4246477" y="3871926"/>
                                  <a:ext cx="617220" cy="516231"/>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7" name="Straight Arrow Connector 273"/>
                                <a:cNvCxnSpPr>
                                  <a:endCxn id="296" idx="0"/>
                                </a:cNvCxnSpPr>
                              </a:nvCxnSpPr>
                              <a:spPr>
                                <a:xfrm rot="5400000">
                                  <a:off x="5065828" y="3937205"/>
                                  <a:ext cx="674370" cy="442822"/>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5" name="Straight Arrow Connector 274"/>
                                <a:cNvCxnSpPr/>
                              </a:nvCxnSpPr>
                              <a:spPr>
                                <a:xfrm rot="5400000">
                                  <a:off x="5816790" y="4024443"/>
                                  <a:ext cx="674372" cy="26834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6" name="Straight Arrow Connector 275"/>
                                <a:cNvCxnSpPr>
                                  <a:endCxn id="299" idx="0"/>
                                </a:cNvCxnSpPr>
                              </a:nvCxnSpPr>
                              <a:spPr>
                                <a:xfrm rot="5400000">
                                  <a:off x="6567753" y="4111677"/>
                                  <a:ext cx="674370" cy="93876"/>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7" name="Straight Arrow Connector 276"/>
                                <a:cNvCxnSpPr/>
                              </a:nvCxnSpPr>
                              <a:spPr>
                                <a:xfrm rot="16200000" flipH="1">
                                  <a:off x="7355195" y="4155588"/>
                                  <a:ext cx="674368" cy="6057"/>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8" name="Straight Arrow Connector 277"/>
                                <a:cNvCxnSpPr>
                                  <a:endCxn id="314" idx="0"/>
                                </a:cNvCxnSpPr>
                              </a:nvCxnSpPr>
                              <a:spPr>
                                <a:xfrm rot="16200000" flipH="1">
                                  <a:off x="8143429" y="4104829"/>
                                  <a:ext cx="674368" cy="107574"/>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79" name="Oval 278"/>
                                <a:cNvSpPr/>
                              </a:nvSpPr>
                              <a:spPr>
                                <a:xfrm>
                                  <a:off x="6096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3" name="Oval 282"/>
                                <a:cNvSpPr/>
                              </a:nvSpPr>
                              <a:spPr>
                                <a:xfrm>
                                  <a:off x="14478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4" name="Oval 283"/>
                                <a:cNvSpPr/>
                              </a:nvSpPr>
                              <a:spPr>
                                <a:xfrm>
                                  <a:off x="22860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9" name="Oval 288"/>
                                <a:cNvSpPr/>
                              </a:nvSpPr>
                              <a:spPr>
                                <a:xfrm>
                                  <a:off x="31242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4" name="Oval 293"/>
                                <a:cNvSpPr/>
                              </a:nvSpPr>
                              <a:spPr>
                                <a:xfrm>
                                  <a:off x="39624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295"/>
                                <a:cNvSpPr/>
                              </a:nvSpPr>
                              <a:spPr>
                                <a:xfrm>
                                  <a:off x="48006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7" name="Oval 296"/>
                                <a:cNvSpPr/>
                              </a:nvSpPr>
                              <a:spPr>
                                <a:xfrm>
                                  <a:off x="56388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9" name="Oval 298"/>
                                <a:cNvSpPr/>
                              </a:nvSpPr>
                              <a:spPr>
                                <a:xfrm>
                                  <a:off x="64770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2" name="Oval 311"/>
                                <a:cNvSpPr/>
                              </a:nvSpPr>
                              <a:spPr>
                                <a:xfrm>
                                  <a:off x="73152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314" name="Oval 313"/>
                              <a:cNvSpPr/>
                            </a:nvSpPr>
                            <a:spPr>
                              <a:xfrm>
                                <a:off x="81534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298" name="Oval 297"/>
                          <a:cNvSpPr/>
                        </a:nvSpPr>
                        <a:spPr>
                          <a:xfrm flipV="1">
                            <a:off x="10668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1" name="Oval 300"/>
                          <a:cNvSpPr/>
                        </a:nvSpPr>
                        <a:spPr>
                          <a:xfrm flipV="1">
                            <a:off x="1219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2" name="Oval 301"/>
                          <a:cNvSpPr/>
                        </a:nvSpPr>
                        <a:spPr>
                          <a:xfrm flipV="1">
                            <a:off x="11430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9" name="Oval 308"/>
                          <a:cNvSpPr/>
                        </a:nvSpPr>
                        <a:spPr>
                          <a:xfrm flipV="1">
                            <a:off x="914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0" name="Oval 309"/>
                          <a:cNvSpPr/>
                        </a:nvSpPr>
                        <a:spPr>
                          <a:xfrm flipV="1">
                            <a:off x="9906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1" name="Oval 310"/>
                          <a:cNvSpPr/>
                        </a:nvSpPr>
                        <a:spPr>
                          <a:xfrm flipV="1">
                            <a:off x="10668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5" name="Oval 314"/>
                          <a:cNvSpPr/>
                        </a:nvSpPr>
                        <a:spPr>
                          <a:xfrm flipV="1">
                            <a:off x="9144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0" name="Oval 319"/>
                          <a:cNvSpPr/>
                        </a:nvSpPr>
                        <a:spPr>
                          <a:xfrm flipV="1">
                            <a:off x="9906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1" name="Oval 320"/>
                          <a:cNvSpPr/>
                        </a:nvSpPr>
                        <a:spPr>
                          <a:xfrm flipV="1">
                            <a:off x="857250" y="329814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2" name="Oval 321"/>
                          <a:cNvSpPr/>
                        </a:nvSpPr>
                        <a:spPr>
                          <a:xfrm flipV="1">
                            <a:off x="959644" y="32743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8" name="Oval 327"/>
                          <a:cNvSpPr/>
                        </a:nvSpPr>
                        <a:spPr>
                          <a:xfrm flipV="1">
                            <a:off x="1250157" y="336005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9" name="Oval 328"/>
                          <a:cNvSpPr/>
                        </a:nvSpPr>
                        <a:spPr>
                          <a:xfrm flipV="1">
                            <a:off x="1295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0" name="Oval 329"/>
                          <a:cNvSpPr/>
                        </a:nvSpPr>
                        <a:spPr>
                          <a:xfrm flipV="1">
                            <a:off x="12192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1" name="Oval 330"/>
                          <a:cNvSpPr/>
                        </a:nvSpPr>
                        <a:spPr>
                          <a:xfrm flipV="1">
                            <a:off x="10668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5" name="Oval 344"/>
                          <a:cNvSpPr/>
                        </a:nvSpPr>
                        <a:spPr>
                          <a:xfrm flipV="1">
                            <a:off x="990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6" name="Oval 345"/>
                          <a:cNvSpPr/>
                        </a:nvSpPr>
                        <a:spPr>
                          <a:xfrm flipV="1">
                            <a:off x="11430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9" name="Oval 348"/>
                          <a:cNvSpPr/>
                        </a:nvSpPr>
                        <a:spPr>
                          <a:xfrm flipV="1">
                            <a:off x="1202531" y="35791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0" name="Oval 349"/>
                          <a:cNvSpPr/>
                        </a:nvSpPr>
                        <a:spPr>
                          <a:xfrm flipV="1">
                            <a:off x="1126331" y="35029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3" name="Oval 352"/>
                          <a:cNvSpPr/>
                        </a:nvSpPr>
                        <a:spPr>
                          <a:xfrm flipV="1">
                            <a:off x="914400" y="369343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4" name="Oval 353"/>
                          <a:cNvSpPr/>
                        </a:nvSpPr>
                        <a:spPr>
                          <a:xfrm flipV="1">
                            <a:off x="1000125" y="3662477"/>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5" name="Oval 354"/>
                          <a:cNvSpPr/>
                        </a:nvSpPr>
                        <a:spPr>
                          <a:xfrm flipV="1">
                            <a:off x="1066800" y="3693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6" name="Oval 355"/>
                          <a:cNvSpPr/>
                        </a:nvSpPr>
                        <a:spPr>
                          <a:xfrm flipV="1">
                            <a:off x="11430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7" name="Oval 356"/>
                          <a:cNvSpPr/>
                        </a:nvSpPr>
                        <a:spPr>
                          <a:xfrm flipV="1">
                            <a:off x="838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8" name="Oval 357"/>
                          <a:cNvSpPr/>
                        </a:nvSpPr>
                        <a:spPr>
                          <a:xfrm flipV="1">
                            <a:off x="7620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9" name="Oval 358"/>
                          <a:cNvSpPr/>
                        </a:nvSpPr>
                        <a:spPr>
                          <a:xfrm flipV="1">
                            <a:off x="940594" y="3576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0" name="Oval 359"/>
                          <a:cNvSpPr/>
                        </a:nvSpPr>
                        <a:spPr>
                          <a:xfrm flipV="1">
                            <a:off x="838200" y="363628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1" name="Oval 360"/>
                          <a:cNvSpPr/>
                        </a:nvSpPr>
                        <a:spPr>
                          <a:xfrm flipV="1">
                            <a:off x="10668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2" name="Oval 361"/>
                          <a:cNvSpPr/>
                        </a:nvSpPr>
                        <a:spPr>
                          <a:xfrm flipV="1">
                            <a:off x="1219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3" name="Oval 362"/>
                          <a:cNvSpPr/>
                        </a:nvSpPr>
                        <a:spPr>
                          <a:xfrm flipV="1">
                            <a:off x="8382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4" name="Oval 363"/>
                          <a:cNvSpPr/>
                        </a:nvSpPr>
                        <a:spPr>
                          <a:xfrm flipV="1">
                            <a:off x="9906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5" name="Oval 364"/>
                          <a:cNvSpPr/>
                        </a:nvSpPr>
                        <a:spPr>
                          <a:xfrm flipV="1">
                            <a:off x="9144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6" name="Oval 365"/>
                          <a:cNvSpPr/>
                        </a:nvSpPr>
                        <a:spPr>
                          <a:xfrm flipV="1">
                            <a:off x="12954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7" name="Oval 366"/>
                          <a:cNvSpPr/>
                        </a:nvSpPr>
                        <a:spPr>
                          <a:xfrm flipV="1">
                            <a:off x="7620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8" name="Oval 367"/>
                          <a:cNvSpPr/>
                        </a:nvSpPr>
                        <a:spPr>
                          <a:xfrm flipV="1">
                            <a:off x="9144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9" name="Oval 368"/>
                          <a:cNvSpPr/>
                        </a:nvSpPr>
                        <a:spPr>
                          <a:xfrm flipV="1">
                            <a:off x="990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0" name="Oval 369"/>
                          <a:cNvSpPr/>
                        </a:nvSpPr>
                        <a:spPr>
                          <a:xfrm flipV="1">
                            <a:off x="857250" y="337434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2" name="Oval 371"/>
                          <a:cNvSpPr/>
                        </a:nvSpPr>
                        <a:spPr>
                          <a:xfrm flipV="1">
                            <a:off x="11430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51" name="Group 380"/>
                          <a:cNvGrpSpPr/>
                        </a:nvGrpSpPr>
                        <a:grpSpPr>
                          <a:xfrm>
                            <a:off x="762000" y="3283859"/>
                            <a:ext cx="595788" cy="531494"/>
                            <a:chOff x="609600" y="5686425"/>
                            <a:chExt cx="595788" cy="531494"/>
                          </a:xfrm>
                        </a:grpSpPr>
                        <a:grpSp>
                          <a:nvGrpSpPr>
                            <a:cNvPr id="324" name="Group 347"/>
                            <a:cNvGrpSpPr/>
                          </a:nvGrpSpPr>
                          <a:grpSpPr>
                            <a:xfrm>
                              <a:off x="609600" y="5791200"/>
                              <a:ext cx="579119" cy="426719"/>
                              <a:chOff x="609600" y="5791200"/>
                              <a:chExt cx="579119" cy="426719"/>
                            </a:xfrm>
                          </a:grpSpPr>
                          <a:sp>
                            <a:nvSpPr>
                              <a:cNvPr id="266" name="Oval 265"/>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3" name="Oval 292"/>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Oval 294"/>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0" name="Oval 299"/>
                              <a:cNvSpPr/>
                            </a:nvSpPr>
                            <a:spPr>
                              <a:xfrm flipV="1">
                                <a:off x="9906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3" name="Oval 302"/>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4" name="Oval 303"/>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5" name="Oval 304"/>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6" name="Oval 305"/>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7" name="Oval 306"/>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8" name="Oval 307"/>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3" name="Oval 312"/>
                              <a:cNvSpPr/>
                            </a:nvSpPr>
                            <a:spPr>
                              <a:xfrm flipV="1">
                                <a:off x="6858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9" name="Oval 318"/>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324"/>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2" name="Oval 331"/>
                              <a:cNvSpPr/>
                            </a:nvSpPr>
                            <a:spPr>
                              <a:xfrm flipV="1">
                                <a:off x="11430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7" name="Oval 346"/>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325" name="Group 379"/>
                            <a:cNvGrpSpPr/>
                          </a:nvGrpSpPr>
                          <a:grpSpPr>
                            <a:xfrm>
                              <a:off x="704850" y="5686425"/>
                              <a:ext cx="500538" cy="340994"/>
                              <a:chOff x="704850" y="5686425"/>
                              <a:chExt cx="500538" cy="340994"/>
                            </a:xfrm>
                          </a:grpSpPr>
                          <a:sp>
                            <a:nvSpPr>
                              <a:cNvPr id="323" name="Oval 322"/>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Oval 323"/>
                              <a:cNvSpPr/>
                            </a:nvSpPr>
                            <a:spPr>
                              <a:xfrm flipV="1">
                                <a:off x="1040606" y="583406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6" name="Oval 325"/>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7" name="Oval 326"/>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1" name="Oval 350"/>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1" name="Oval 370"/>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3" name="Oval 372"/>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4" name="Oval 373"/>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5" name="Oval 374"/>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6" name="Oval 375"/>
                              <a:cNvSpPr/>
                            </a:nvSpPr>
                            <a:spPr>
                              <a:xfrm flipV="1">
                                <a:off x="973931" y="58293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7" name="Oval 376"/>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8" name="Oval 377"/>
                              <a:cNvSpPr/>
                            </a:nvSpPr>
                            <a:spPr>
                              <a:xfrm flipV="1">
                                <a:off x="8382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9" name="Oval 378"/>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52" name="Group 382"/>
                          <a:cNvGrpSpPr/>
                        </a:nvGrpSpPr>
                        <a:grpSpPr>
                          <a:xfrm>
                            <a:off x="1585912" y="3271953"/>
                            <a:ext cx="595788" cy="531494"/>
                            <a:chOff x="609600" y="5686425"/>
                            <a:chExt cx="595788" cy="531494"/>
                          </a:xfrm>
                        </a:grpSpPr>
                        <a:grpSp>
                          <a:nvGrpSpPr>
                            <a:cNvPr id="295" name="Group 347"/>
                            <a:cNvGrpSpPr/>
                          </a:nvGrpSpPr>
                          <a:grpSpPr>
                            <a:xfrm>
                              <a:off x="609600" y="5791200"/>
                              <a:ext cx="502919" cy="426719"/>
                              <a:chOff x="609600" y="5791200"/>
                              <a:chExt cx="502919" cy="426719"/>
                            </a:xfrm>
                          </a:grpSpPr>
                          <a:sp>
                            <a:nvSpPr>
                              <a:cNvPr id="399" name="Oval 398"/>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0" name="Oval 399"/>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1" name="Oval 400"/>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2" name="Oval 401"/>
                              <a:cNvSpPr/>
                            </a:nvSpPr>
                            <a:spPr>
                              <a:xfrm flipV="1">
                                <a:off x="9906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3" name="Oval 402"/>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4" name="Oval 403"/>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5" name="Oval 404"/>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6" name="Oval 405"/>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7" name="Oval 406"/>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8" name="Oval 407"/>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9" name="Oval 408"/>
                              <a:cNvSpPr/>
                            </a:nvSpPr>
                            <a:spPr>
                              <a:xfrm flipV="1">
                                <a:off x="6858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0" name="Oval 409"/>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1" name="Oval 410"/>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3" name="Oval 412"/>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96" name="Group 379"/>
                            <a:cNvGrpSpPr/>
                          </a:nvGrpSpPr>
                          <a:grpSpPr>
                            <a:xfrm>
                              <a:off x="704850" y="5686425"/>
                              <a:ext cx="500538" cy="340994"/>
                              <a:chOff x="704850" y="5686425"/>
                              <a:chExt cx="500538" cy="340994"/>
                            </a:xfrm>
                          </a:grpSpPr>
                          <a:sp>
                            <a:nvSpPr>
                              <a:cNvPr id="386" name="Oval 385"/>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7" name="Oval 386"/>
                              <a:cNvSpPr/>
                            </a:nvSpPr>
                            <a:spPr>
                              <a:xfrm flipV="1">
                                <a:off x="1040606" y="583406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8" name="Oval 387"/>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9" name="Oval 388"/>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0" name="Oval 389"/>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1" name="Oval 390"/>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2" name="Oval 391"/>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3" name="Oval 392"/>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4" name="Oval 393"/>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5" name="Oval 394"/>
                              <a:cNvSpPr/>
                            </a:nvSpPr>
                            <a:spPr>
                              <a:xfrm flipV="1">
                                <a:off x="973931" y="58293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6" name="Oval 395"/>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7" name="Oval 396"/>
                              <a:cNvSpPr/>
                            </a:nvSpPr>
                            <a:spPr>
                              <a:xfrm flipV="1">
                                <a:off x="8382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8" name="Oval 397"/>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45" name="Oval 444"/>
                          <a:cNvSpPr/>
                        </a:nvSpPr>
                        <a:spPr>
                          <a:xfrm flipV="1">
                            <a:off x="19050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6" name="Oval 445"/>
                          <a:cNvSpPr/>
                        </a:nvSpPr>
                        <a:spPr>
                          <a:xfrm flipV="1">
                            <a:off x="2057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7" name="Oval 446"/>
                          <a:cNvSpPr/>
                        </a:nvSpPr>
                        <a:spPr>
                          <a:xfrm flipV="1">
                            <a:off x="1981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8" name="Oval 447"/>
                          <a:cNvSpPr/>
                        </a:nvSpPr>
                        <a:spPr>
                          <a:xfrm flipV="1">
                            <a:off x="1828800" y="3541034"/>
                            <a:ext cx="45719" cy="45719"/>
                          </a:xfrm>
                          <a:prstGeom prst="ellipse">
                            <a:avLst/>
                          </a:prstGeom>
                          <a:solidFill>
                            <a:schemeClr val="tx1">
                              <a:lumMod val="95000"/>
                              <a:lumOff val="5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0" name="Oval 449"/>
                          <a:cNvSpPr/>
                        </a:nvSpPr>
                        <a:spPr>
                          <a:xfrm flipV="1">
                            <a:off x="24384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1" name="Oval 450"/>
                          <a:cNvSpPr/>
                        </a:nvSpPr>
                        <a:spPr>
                          <a:xfrm flipV="1">
                            <a:off x="26670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2" name="Oval 451"/>
                          <a:cNvSpPr/>
                        </a:nvSpPr>
                        <a:spPr>
                          <a:xfrm flipV="1">
                            <a:off x="2819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3" name="Oval 452"/>
                          <a:cNvSpPr/>
                        </a:nvSpPr>
                        <a:spPr>
                          <a:xfrm flipV="1">
                            <a:off x="28956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1" name="Group 459"/>
                          <a:cNvGrpSpPr/>
                        </a:nvGrpSpPr>
                        <a:grpSpPr>
                          <a:xfrm>
                            <a:off x="2438400" y="3312434"/>
                            <a:ext cx="595788" cy="531494"/>
                            <a:chOff x="2264569" y="5684044"/>
                            <a:chExt cx="595788" cy="531494"/>
                          </a:xfrm>
                        </a:grpSpPr>
                        <a:grpSp>
                          <a:nvGrpSpPr>
                            <a:cNvPr id="269" name="Group 413"/>
                            <a:cNvGrpSpPr/>
                          </a:nvGrpSpPr>
                          <a:grpSpPr>
                            <a:xfrm>
                              <a:off x="2264569" y="5684044"/>
                              <a:ext cx="595788" cy="531494"/>
                              <a:chOff x="609600" y="5686425"/>
                              <a:chExt cx="595788" cy="531494"/>
                            </a:xfrm>
                          </a:grpSpPr>
                          <a:grpSp>
                            <a:nvGrpSpPr>
                              <a:cNvPr id="273" name="Group 347"/>
                              <a:cNvGrpSpPr/>
                            </a:nvGrpSpPr>
                            <a:grpSpPr>
                              <a:xfrm>
                                <a:off x="609600" y="5791200"/>
                                <a:ext cx="350519" cy="426719"/>
                                <a:chOff x="609600" y="5791200"/>
                                <a:chExt cx="350519" cy="426719"/>
                              </a:xfrm>
                            </a:grpSpPr>
                            <a:sp>
                              <a:nvSpPr>
                                <a:cNvPr id="431" name="Oval 430"/>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2" name="Oval 431"/>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4" name="Oval 433"/>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5" name="Oval 434"/>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6" name="Oval 435"/>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7" name="Oval 436"/>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8" name="Oval 437"/>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1" name="Oval 440"/>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2" name="Oval 441"/>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74" name="Group 379"/>
                              <a:cNvGrpSpPr/>
                            </a:nvGrpSpPr>
                            <a:grpSpPr>
                              <a:xfrm>
                                <a:off x="704850" y="5686425"/>
                                <a:ext cx="500538" cy="340994"/>
                                <a:chOff x="704850" y="5686425"/>
                                <a:chExt cx="500538" cy="340994"/>
                              </a:xfrm>
                            </a:grpSpPr>
                            <a:sp>
                              <a:nvSpPr>
                                <a:cNvPr id="417" name="Oval 416"/>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8" name="Oval 417"/>
                                <a:cNvSpPr/>
                              </a:nvSpPr>
                              <a:spPr>
                                <a:xfrm flipV="1">
                                  <a:off x="1040606" y="583406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9" name="Oval 418"/>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0" name="Oval 419"/>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1" name="Oval 420"/>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2" name="Oval 421"/>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3" name="Oval 422"/>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5" name="Oval 424"/>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7" name="Oval 426"/>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8" name="Oval 427"/>
                                <a:cNvSpPr/>
                              </a:nvSpPr>
                              <a:spPr>
                                <a:xfrm flipV="1">
                                  <a:off x="8382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9" name="Oval 428"/>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54" name="Oval 453"/>
                            <a:cNvSpPr/>
                          </a:nvSpPr>
                          <a:spPr>
                            <a:xfrm flipV="1">
                              <a:off x="25146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7" name="Oval 456"/>
                            <a:cNvSpPr/>
                          </a:nvSpPr>
                          <a:spPr>
                            <a:xfrm flipV="1">
                              <a:off x="2667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8" name="Oval 457"/>
                            <a:cNvSpPr/>
                          </a:nvSpPr>
                          <a:spPr>
                            <a:xfrm flipV="1">
                              <a:off x="2566987" y="593169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459" name="Oval 458"/>
                          <a:cNvSpPr/>
                        </a:nvSpPr>
                        <a:spPr>
                          <a:xfrm flipV="1">
                            <a:off x="28194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3" name="Group 461"/>
                          <a:cNvGrpSpPr/>
                        </a:nvGrpSpPr>
                        <a:grpSpPr>
                          <a:xfrm>
                            <a:off x="3200399" y="3312434"/>
                            <a:ext cx="649472" cy="457200"/>
                            <a:chOff x="2177194" y="5684044"/>
                            <a:chExt cx="744720" cy="531494"/>
                          </a:xfrm>
                        </a:grpSpPr>
                        <a:grpSp>
                          <a:nvGrpSpPr>
                            <a:cNvPr id="234" name="Group 413"/>
                            <a:cNvGrpSpPr/>
                          </a:nvGrpSpPr>
                          <a:grpSpPr>
                            <a:xfrm>
                              <a:off x="2177194" y="5684044"/>
                              <a:ext cx="744720" cy="531494"/>
                              <a:chOff x="522225" y="5686425"/>
                              <a:chExt cx="744720" cy="531494"/>
                            </a:xfrm>
                          </a:grpSpPr>
                          <a:grpSp>
                            <a:nvGrpSpPr>
                              <a:cNvPr id="239" name="Group 347"/>
                              <a:cNvGrpSpPr/>
                            </a:nvGrpSpPr>
                            <a:grpSpPr>
                              <a:xfrm>
                                <a:off x="522225" y="5791200"/>
                                <a:ext cx="744720" cy="426719"/>
                                <a:chOff x="522225" y="5791200"/>
                                <a:chExt cx="744720" cy="426719"/>
                              </a:xfrm>
                            </a:grpSpPr>
                            <a:sp>
                              <a:nvSpPr>
                                <a:cNvPr id="483" name="Oval 482"/>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4" name="Oval 483"/>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5" name="Oval 484"/>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6" name="Oval 485"/>
                                <a:cNvSpPr/>
                              </a:nvSpPr>
                              <a:spPr>
                                <a:xfrm flipV="1">
                                  <a:off x="9906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7" name="Oval 486"/>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8" name="Oval 487"/>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9" name="Oval 488"/>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0" name="Oval 489"/>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1" name="Oval 490"/>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2" name="Oval 491"/>
                                <a:cNvSpPr/>
                              </a:nvSpPr>
                              <a:spPr>
                                <a:xfrm flipV="1">
                                  <a:off x="1133850" y="612934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3" name="Oval 492"/>
                                <a:cNvSpPr/>
                              </a:nvSpPr>
                              <a:spPr>
                                <a:xfrm flipV="1">
                                  <a:off x="6858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4" name="Oval 493"/>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5" name="Oval 494"/>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6" name="Oval 495"/>
                                <a:cNvSpPr/>
                              </a:nvSpPr>
                              <a:spPr>
                                <a:xfrm flipV="1">
                                  <a:off x="1221226" y="6040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7" name="Oval 496"/>
                                <a:cNvSpPr/>
                              </a:nvSpPr>
                              <a:spPr>
                                <a:xfrm flipV="1">
                                  <a:off x="522225" y="586359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40" name="Group 379"/>
                              <a:cNvGrpSpPr/>
                            </a:nvGrpSpPr>
                            <a:grpSpPr>
                              <a:xfrm>
                                <a:off x="704850" y="5686425"/>
                                <a:ext cx="562095" cy="340994"/>
                                <a:chOff x="704850" y="5686425"/>
                                <a:chExt cx="562095" cy="340994"/>
                              </a:xfrm>
                            </a:grpSpPr>
                            <a:sp>
                              <a:nvSpPr>
                                <a:cNvPr id="470" name="Oval 469"/>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1" name="Oval 470"/>
                                <a:cNvSpPr/>
                              </a:nvSpPr>
                              <a:spPr>
                                <a:xfrm flipV="1">
                                  <a:off x="1046475" y="586358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2" name="Oval 471"/>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3" name="Oval 472"/>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4" name="Oval 473"/>
                                <a:cNvSpPr/>
                              </a:nvSpPr>
                              <a:spPr>
                                <a:xfrm flipV="1">
                                  <a:off x="1221226" y="5775007"/>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5" name="Oval 474"/>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6" name="Oval 475"/>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7" name="Oval 476"/>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8" name="Oval 477"/>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9" name="Oval 478"/>
                                <a:cNvSpPr/>
                              </a:nvSpPr>
                              <a:spPr>
                                <a:xfrm flipV="1">
                                  <a:off x="973931" y="58293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0" name="Oval 479"/>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1" name="Oval 480"/>
                                <a:cNvSpPr/>
                              </a:nvSpPr>
                              <a:spPr>
                                <a:xfrm flipV="1">
                                  <a:off x="838200" y="57626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2" name="Oval 481"/>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64" name="Oval 463"/>
                            <a:cNvSpPr/>
                          </a:nvSpPr>
                          <a:spPr>
                            <a:xfrm flipV="1">
                              <a:off x="25146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5" name="Oval 464"/>
                            <a:cNvSpPr/>
                          </a:nvSpPr>
                          <a:spPr>
                            <a:xfrm flipV="1">
                              <a:off x="2514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6" name="Oval 465"/>
                            <a:cNvSpPr/>
                          </a:nvSpPr>
                          <a:spPr>
                            <a:xfrm flipV="1">
                              <a:off x="2667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7" name="Oval 466"/>
                            <a:cNvSpPr/>
                          </a:nvSpPr>
                          <a:spPr>
                            <a:xfrm flipV="1">
                              <a:off x="2566987" y="593169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498" name="Oval 497"/>
                          <a:cNvSpPr/>
                        </a:nvSpPr>
                        <a:spPr>
                          <a:xfrm flipV="1">
                            <a:off x="3429000" y="32362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9" name="Oval 498"/>
                          <a:cNvSpPr/>
                        </a:nvSpPr>
                        <a:spPr>
                          <a:xfrm flipV="1">
                            <a:off x="3200400" y="36172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6" name="Group 351"/>
                          <a:cNvGrpSpPr/>
                        </a:nvGrpSpPr>
                        <a:grpSpPr>
                          <a:xfrm>
                            <a:off x="4114800" y="3312433"/>
                            <a:ext cx="573272" cy="496528"/>
                            <a:chOff x="2264569" y="5684044"/>
                            <a:chExt cx="657345" cy="577213"/>
                          </a:xfrm>
                        </a:grpSpPr>
                        <a:grpSp>
                          <a:nvGrpSpPr>
                            <a:cNvPr id="209" name="Group 413"/>
                            <a:cNvGrpSpPr/>
                          </a:nvGrpSpPr>
                          <a:grpSpPr>
                            <a:xfrm>
                              <a:off x="2264569" y="5684044"/>
                              <a:ext cx="657345" cy="577213"/>
                              <a:chOff x="609600" y="5686425"/>
                              <a:chExt cx="657345" cy="577213"/>
                            </a:xfrm>
                          </a:grpSpPr>
                          <a:grpSp>
                            <a:nvGrpSpPr>
                              <a:cNvPr id="211" name="Group 347"/>
                              <a:cNvGrpSpPr/>
                            </a:nvGrpSpPr>
                            <a:grpSpPr>
                              <a:xfrm>
                                <a:off x="609600" y="5791200"/>
                                <a:ext cx="579119" cy="472438"/>
                                <a:chOff x="609600" y="5791200"/>
                                <a:chExt cx="579119" cy="472438"/>
                              </a:xfrm>
                            </a:grpSpPr>
                            <a:sp>
                              <a:nvSpPr>
                                <a:cNvPr id="517" name="Oval 516"/>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8" name="Oval 517"/>
                                <a:cNvSpPr/>
                              </a:nvSpPr>
                              <a:spPr>
                                <a:xfrm flipV="1">
                                  <a:off x="609600" y="612933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0" name="Oval 519"/>
                                <a:cNvSpPr/>
                              </a:nvSpPr>
                              <a:spPr>
                                <a:xfrm flipV="1">
                                  <a:off x="959100" y="62179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1" name="Oval 520"/>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2" name="Oval 521"/>
                                <a:cNvSpPr/>
                              </a:nvSpPr>
                              <a:spPr>
                                <a:xfrm flipV="1">
                                  <a:off x="609600" y="604075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3" name="Oval 522"/>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5" name="Oval 524"/>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6" name="Oval 525"/>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8" name="Oval 527"/>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0" name="Oval 529"/>
                                <a:cNvSpPr/>
                              </a:nvSpPr>
                              <a:spPr>
                                <a:xfrm flipV="1">
                                  <a:off x="11430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1" name="Oval 530"/>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12" name="Group 379"/>
                              <a:cNvGrpSpPr/>
                            </a:nvGrpSpPr>
                            <a:grpSpPr>
                              <a:xfrm>
                                <a:off x="696976" y="5686425"/>
                                <a:ext cx="569969" cy="311467"/>
                                <a:chOff x="696976" y="5686425"/>
                                <a:chExt cx="569969" cy="311467"/>
                              </a:xfrm>
                            </a:grpSpPr>
                            <a:sp>
                              <a:nvSpPr>
                                <a:cNvPr id="504" name="Oval 503"/>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5" name="Oval 504"/>
                                <a:cNvSpPr/>
                              </a:nvSpPr>
                              <a:spPr>
                                <a:xfrm flipV="1">
                                  <a:off x="1221226" y="577500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7" name="Oval 506"/>
                                <a:cNvSpPr/>
                              </a:nvSpPr>
                              <a:spPr>
                                <a:xfrm flipV="1">
                                  <a:off x="1046475" y="595217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8" name="Oval 507"/>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9" name="Oval 508"/>
                                <a:cNvSpPr/>
                              </a:nvSpPr>
                              <a:spPr>
                                <a:xfrm flipV="1">
                                  <a:off x="696976"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0" name="Oval 509"/>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1" name="Oval 510"/>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2" name="Oval 511"/>
                                <a:cNvSpPr/>
                              </a:nvSpPr>
                              <a:spPr>
                                <a:xfrm flipV="1">
                                  <a:off x="871725" y="58635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4" name="Oval 513"/>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5" name="Oval 514"/>
                                <a:cNvSpPr/>
                              </a:nvSpPr>
                              <a:spPr>
                                <a:xfrm flipV="1">
                                  <a:off x="95910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49" name="Oval 448"/>
                            <a:cNvSpPr/>
                          </a:nvSpPr>
                          <a:spPr>
                            <a:xfrm flipV="1">
                              <a:off x="2439319" y="59497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712" name="Oval 711"/>
                          <a:cNvSpPr/>
                        </a:nvSpPr>
                        <a:spPr>
                          <a:xfrm flipV="1">
                            <a:off x="32766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3" name="Oval 712"/>
                          <a:cNvSpPr/>
                        </a:nvSpPr>
                        <a:spPr>
                          <a:xfrm flipV="1">
                            <a:off x="37338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4" name="Oval 713"/>
                          <a:cNvSpPr/>
                        </a:nvSpPr>
                        <a:spPr>
                          <a:xfrm flipV="1">
                            <a:off x="36576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6" name="Oval 715"/>
                          <a:cNvSpPr/>
                        </a:nvSpPr>
                        <a:spPr>
                          <a:xfrm flipV="1">
                            <a:off x="40386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8" name="Oval 717"/>
                          <a:cNvSpPr/>
                        </a:nvSpPr>
                        <a:spPr>
                          <a:xfrm flipV="1">
                            <a:off x="38100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9" name="Oval 718"/>
                          <a:cNvSpPr/>
                        </a:nvSpPr>
                        <a:spPr>
                          <a:xfrm flipV="1">
                            <a:off x="43434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0" name="Oval 719"/>
                          <a:cNvSpPr/>
                        </a:nvSpPr>
                        <a:spPr>
                          <a:xfrm flipV="1">
                            <a:off x="46482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1" name="Oval 720"/>
                          <a:cNvSpPr/>
                        </a:nvSpPr>
                        <a:spPr>
                          <a:xfrm flipV="1">
                            <a:off x="46482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2" name="Oval 721"/>
                          <a:cNvSpPr/>
                        </a:nvSpPr>
                        <a:spPr>
                          <a:xfrm flipV="1">
                            <a:off x="49530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3" name="Oval 722"/>
                          <a:cNvSpPr/>
                        </a:nvSpPr>
                        <a:spPr>
                          <a:xfrm flipV="1">
                            <a:off x="5334000" y="3693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4" name="Oval 723"/>
                          <a:cNvSpPr/>
                        </a:nvSpPr>
                        <a:spPr>
                          <a:xfrm flipV="1">
                            <a:off x="51816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5" name="Oval 724"/>
                          <a:cNvSpPr/>
                        </a:nvSpPr>
                        <a:spPr>
                          <a:xfrm flipV="1">
                            <a:off x="51054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6" name="Oval 725"/>
                          <a:cNvSpPr/>
                        </a:nvSpPr>
                        <a:spPr>
                          <a:xfrm flipV="1">
                            <a:off x="57150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7" name="Oval 726"/>
                          <a:cNvSpPr/>
                        </a:nvSpPr>
                        <a:spPr>
                          <a:xfrm flipV="1">
                            <a:off x="5791200" y="3693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8" name="Oval 727"/>
                          <a:cNvSpPr/>
                        </a:nvSpPr>
                        <a:spPr>
                          <a:xfrm flipV="1">
                            <a:off x="60960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9" name="Oval 728"/>
                          <a:cNvSpPr/>
                        </a:nvSpPr>
                        <a:spPr>
                          <a:xfrm flipV="1">
                            <a:off x="60198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0" name="Oval 729"/>
                          <a:cNvSpPr/>
                        </a:nvSpPr>
                        <a:spPr>
                          <a:xfrm flipV="1">
                            <a:off x="6553200" y="3388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1" name="Oval 730"/>
                          <a:cNvSpPr/>
                        </a:nvSpPr>
                        <a:spPr>
                          <a:xfrm flipV="1">
                            <a:off x="68580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2" name="Oval 731"/>
                          <a:cNvSpPr/>
                        </a:nvSpPr>
                        <a:spPr>
                          <a:xfrm flipV="1">
                            <a:off x="65532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3" name="Oval 732"/>
                          <a:cNvSpPr/>
                        </a:nvSpPr>
                        <a:spPr>
                          <a:xfrm flipV="1">
                            <a:off x="6629400" y="3693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4" name="Oval 733"/>
                          <a:cNvSpPr/>
                        </a:nvSpPr>
                        <a:spPr>
                          <a:xfrm flipV="1">
                            <a:off x="82296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5" name="Oval 734"/>
                          <a:cNvSpPr/>
                        </a:nvSpPr>
                        <a:spPr>
                          <a:xfrm flipV="1">
                            <a:off x="84582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6" name="Oval 735"/>
                          <a:cNvSpPr/>
                        </a:nvSpPr>
                        <a:spPr>
                          <a:xfrm flipV="1">
                            <a:off x="88392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8" name="Oval 737"/>
                          <a:cNvSpPr/>
                        </a:nvSpPr>
                        <a:spPr>
                          <a:xfrm flipV="1">
                            <a:off x="87630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9" name="Oval 738"/>
                          <a:cNvSpPr/>
                        </a:nvSpPr>
                        <a:spPr>
                          <a:xfrm flipV="1">
                            <a:off x="85344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0" name="Oval 739"/>
                          <a:cNvSpPr/>
                        </a:nvSpPr>
                        <a:spPr>
                          <a:xfrm flipV="1">
                            <a:off x="82296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1" name="Oval 740"/>
                          <a:cNvSpPr/>
                        </a:nvSpPr>
                        <a:spPr>
                          <a:xfrm flipV="1">
                            <a:off x="69342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2" name="Oval 741"/>
                          <a:cNvSpPr/>
                        </a:nvSpPr>
                        <a:spPr>
                          <a:xfrm flipV="1">
                            <a:off x="80010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4" name="Oval 743"/>
                          <a:cNvSpPr/>
                        </a:nvSpPr>
                        <a:spPr>
                          <a:xfrm flipV="1">
                            <a:off x="77724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5" name="Oval 744"/>
                          <a:cNvSpPr/>
                        </a:nvSpPr>
                        <a:spPr>
                          <a:xfrm flipV="1">
                            <a:off x="76962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6" name="Oval 745"/>
                          <a:cNvSpPr/>
                        </a:nvSpPr>
                        <a:spPr>
                          <a:xfrm flipV="1">
                            <a:off x="73914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8" name="Oval 747"/>
                          <a:cNvSpPr/>
                        </a:nvSpPr>
                        <a:spPr>
                          <a:xfrm flipV="1">
                            <a:off x="73914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9" name="Oval 748"/>
                          <a:cNvSpPr/>
                        </a:nvSpPr>
                        <a:spPr>
                          <a:xfrm flipV="1">
                            <a:off x="79248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0" name="Oval 749"/>
                          <a:cNvSpPr/>
                        </a:nvSpPr>
                        <a:spPr>
                          <a:xfrm flipV="1">
                            <a:off x="21336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1" name="Oval 750"/>
                          <a:cNvSpPr/>
                        </a:nvSpPr>
                        <a:spPr>
                          <a:xfrm flipV="1">
                            <a:off x="35814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2" name="Oval 751"/>
                          <a:cNvSpPr/>
                        </a:nvSpPr>
                        <a:spPr>
                          <a:xfrm flipV="1">
                            <a:off x="3276600" y="3693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3" name="Oval 752"/>
                          <a:cNvSpPr/>
                        </a:nvSpPr>
                        <a:spPr>
                          <a:xfrm flipV="1">
                            <a:off x="18288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4" name="Oval 753"/>
                          <a:cNvSpPr/>
                        </a:nvSpPr>
                        <a:spPr>
                          <a:xfrm flipV="1">
                            <a:off x="19812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5" name="Oval 754"/>
                          <a:cNvSpPr/>
                        </a:nvSpPr>
                        <a:spPr>
                          <a:xfrm flipV="1">
                            <a:off x="1219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6" name="Oval 755"/>
                          <a:cNvSpPr/>
                        </a:nvSpPr>
                        <a:spPr>
                          <a:xfrm flipV="1">
                            <a:off x="20574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7" name="Oval 756"/>
                          <a:cNvSpPr/>
                        </a:nvSpPr>
                        <a:spPr>
                          <a:xfrm flipV="1">
                            <a:off x="19050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8" name="Oval 757"/>
                          <a:cNvSpPr/>
                        </a:nvSpPr>
                        <a:spPr>
                          <a:xfrm flipV="1">
                            <a:off x="1600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9" name="Oval 758"/>
                          <a:cNvSpPr/>
                        </a:nvSpPr>
                        <a:spPr>
                          <a:xfrm flipV="1">
                            <a:off x="1981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0" name="Oval 759"/>
                          <a:cNvSpPr/>
                        </a:nvSpPr>
                        <a:spPr>
                          <a:xfrm flipV="1">
                            <a:off x="17526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1" name="Oval 760"/>
                          <a:cNvSpPr/>
                        </a:nvSpPr>
                        <a:spPr>
                          <a:xfrm flipV="1">
                            <a:off x="1752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2" name="Oval 761"/>
                          <a:cNvSpPr/>
                        </a:nvSpPr>
                        <a:spPr>
                          <a:xfrm flipV="1">
                            <a:off x="18288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3" name="Oval 762"/>
                          <a:cNvSpPr/>
                        </a:nvSpPr>
                        <a:spPr>
                          <a:xfrm flipV="1">
                            <a:off x="10668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4" name="Oval 763"/>
                          <a:cNvSpPr/>
                        </a:nvSpPr>
                        <a:spPr>
                          <a:xfrm flipV="1">
                            <a:off x="7620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5" name="Oval 764"/>
                          <a:cNvSpPr/>
                        </a:nvSpPr>
                        <a:spPr>
                          <a:xfrm flipV="1">
                            <a:off x="2871787" y="368152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6" name="Oval 765"/>
                          <a:cNvSpPr/>
                        </a:nvSpPr>
                        <a:spPr>
                          <a:xfrm flipV="1">
                            <a:off x="12954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7" name="Oval 766"/>
                          <a:cNvSpPr/>
                        </a:nvSpPr>
                        <a:spPr>
                          <a:xfrm flipV="1">
                            <a:off x="18288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8" name="Oval 767"/>
                          <a:cNvSpPr/>
                        </a:nvSpPr>
                        <a:spPr>
                          <a:xfrm flipV="1">
                            <a:off x="2514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9" name="Oval 768"/>
                          <a:cNvSpPr/>
                        </a:nvSpPr>
                        <a:spPr>
                          <a:xfrm flipV="1">
                            <a:off x="26670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0" name="Oval 769"/>
                          <a:cNvSpPr/>
                        </a:nvSpPr>
                        <a:spPr>
                          <a:xfrm flipV="1">
                            <a:off x="25908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1" name="Oval 770"/>
                          <a:cNvSpPr/>
                        </a:nvSpPr>
                        <a:spPr>
                          <a:xfrm flipV="1">
                            <a:off x="25146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2" name="Oval 771"/>
                          <a:cNvSpPr/>
                        </a:nvSpPr>
                        <a:spPr>
                          <a:xfrm flipV="1">
                            <a:off x="2819400" y="3769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3" name="Oval 772"/>
                          <a:cNvSpPr/>
                        </a:nvSpPr>
                        <a:spPr>
                          <a:xfrm flipV="1">
                            <a:off x="2133600" y="3693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4" name="Oval 773"/>
                          <a:cNvSpPr/>
                        </a:nvSpPr>
                        <a:spPr>
                          <a:xfrm flipV="1">
                            <a:off x="22098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5" name="Oval 774"/>
                          <a:cNvSpPr/>
                        </a:nvSpPr>
                        <a:spPr>
                          <a:xfrm flipV="1">
                            <a:off x="17526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6" name="Oval 775"/>
                          <a:cNvSpPr/>
                        </a:nvSpPr>
                        <a:spPr>
                          <a:xfrm flipV="1">
                            <a:off x="26670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7" name="Oval 776"/>
                          <a:cNvSpPr/>
                        </a:nvSpPr>
                        <a:spPr>
                          <a:xfrm flipV="1">
                            <a:off x="20574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8" name="Oval 777"/>
                          <a:cNvSpPr/>
                        </a:nvSpPr>
                        <a:spPr>
                          <a:xfrm flipV="1">
                            <a:off x="2362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9" name="Oval 778"/>
                          <a:cNvSpPr/>
                        </a:nvSpPr>
                        <a:spPr>
                          <a:xfrm flipV="1">
                            <a:off x="24384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0" name="Oval 779"/>
                          <a:cNvSpPr/>
                        </a:nvSpPr>
                        <a:spPr>
                          <a:xfrm flipV="1">
                            <a:off x="2743200" y="32362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2" name="Oval 781"/>
                          <a:cNvSpPr/>
                        </a:nvSpPr>
                        <a:spPr>
                          <a:xfrm flipV="1">
                            <a:off x="2971800" y="33886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3" name="Oval 782"/>
                          <a:cNvSpPr/>
                        </a:nvSpPr>
                        <a:spPr>
                          <a:xfrm flipV="1">
                            <a:off x="2895600" y="33886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4" name="Oval 783"/>
                          <a:cNvSpPr/>
                        </a:nvSpPr>
                        <a:spPr>
                          <a:xfrm flipV="1">
                            <a:off x="2895600" y="35410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34" name="Group 784"/>
                          <a:cNvGrpSpPr/>
                        </a:nvGrpSpPr>
                        <a:grpSpPr>
                          <a:xfrm>
                            <a:off x="4953000" y="3312424"/>
                            <a:ext cx="573272" cy="496527"/>
                            <a:chOff x="2264569" y="5684044"/>
                            <a:chExt cx="657345" cy="577213"/>
                          </a:xfrm>
                        </a:grpSpPr>
                        <a:grpSp>
                          <a:nvGrpSpPr>
                            <a:cNvPr id="188" name="Group 413"/>
                            <a:cNvGrpSpPr/>
                          </a:nvGrpSpPr>
                          <a:grpSpPr>
                            <a:xfrm>
                              <a:off x="2264569" y="5684044"/>
                              <a:ext cx="657345" cy="577213"/>
                              <a:chOff x="609600" y="5686425"/>
                              <a:chExt cx="657345" cy="577213"/>
                            </a:xfrm>
                          </a:grpSpPr>
                          <a:grpSp>
                            <a:nvGrpSpPr>
                              <a:cNvPr id="190" name="Group 347"/>
                              <a:cNvGrpSpPr/>
                            </a:nvGrpSpPr>
                            <a:grpSpPr>
                              <a:xfrm>
                                <a:off x="609600" y="5867400"/>
                                <a:ext cx="579119" cy="396238"/>
                                <a:chOff x="609600" y="5867400"/>
                                <a:chExt cx="579119" cy="396238"/>
                              </a:xfrm>
                            </a:grpSpPr>
                            <a:sp>
                              <a:nvSpPr>
                                <a:cNvPr id="800" name="Oval 799"/>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1" name="Oval 800"/>
                                <a:cNvSpPr/>
                              </a:nvSpPr>
                              <a:spPr>
                                <a:xfrm flipV="1">
                                  <a:off x="609600" y="612933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2" name="Oval 801"/>
                                <a:cNvSpPr/>
                              </a:nvSpPr>
                              <a:spPr>
                                <a:xfrm flipV="1">
                                  <a:off x="959100" y="62179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3" name="Oval 802"/>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5" name="Oval 804"/>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6" name="Oval 805"/>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7" name="Oval 806"/>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9" name="Oval 808"/>
                                <a:cNvSpPr/>
                              </a:nvSpPr>
                              <a:spPr>
                                <a:xfrm flipV="1">
                                  <a:off x="11430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0" name="Oval 809"/>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91" name="Group 379"/>
                              <a:cNvGrpSpPr/>
                            </a:nvGrpSpPr>
                            <a:grpSpPr>
                              <a:xfrm>
                                <a:off x="696976" y="5686425"/>
                                <a:ext cx="569969" cy="311466"/>
                                <a:chOff x="696976" y="5686425"/>
                                <a:chExt cx="569969" cy="311466"/>
                              </a:xfrm>
                            </a:grpSpPr>
                            <a:sp>
                              <a:nvSpPr>
                                <a:cNvPr id="790" name="Oval 789"/>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1" name="Oval 790"/>
                                <a:cNvSpPr/>
                              </a:nvSpPr>
                              <a:spPr>
                                <a:xfrm flipV="1">
                                  <a:off x="1221226" y="577500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3" name="Oval 792"/>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4" name="Oval 793"/>
                                <a:cNvSpPr/>
                              </a:nvSpPr>
                              <a:spPr>
                                <a:xfrm flipV="1">
                                  <a:off x="696976"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6" name="Oval 795"/>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7" name="Oval 796"/>
                                <a:cNvSpPr/>
                              </a:nvSpPr>
                              <a:spPr>
                                <a:xfrm flipV="1">
                                  <a:off x="871725" y="58635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8" name="Oval 797"/>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9" name="Oval 798"/>
                                <a:cNvSpPr/>
                              </a:nvSpPr>
                              <a:spPr>
                                <a:xfrm flipV="1">
                                  <a:off x="95910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787" name="Oval 786"/>
                            <a:cNvSpPr/>
                          </a:nvSpPr>
                          <a:spPr>
                            <a:xfrm flipV="1">
                              <a:off x="2439319" y="59497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35" name="Group 810"/>
                          <a:cNvGrpSpPr/>
                        </a:nvGrpSpPr>
                        <a:grpSpPr>
                          <a:xfrm>
                            <a:off x="5715000" y="3312424"/>
                            <a:ext cx="649472" cy="457198"/>
                            <a:chOff x="2177194" y="5684044"/>
                            <a:chExt cx="744720" cy="531493"/>
                          </a:xfrm>
                        </a:grpSpPr>
                        <a:grpSp>
                          <a:nvGrpSpPr>
                            <a:cNvPr id="170" name="Group 413"/>
                            <a:cNvGrpSpPr/>
                          </a:nvGrpSpPr>
                          <a:grpSpPr>
                            <a:xfrm>
                              <a:off x="2177194" y="5684044"/>
                              <a:ext cx="744720" cy="531493"/>
                              <a:chOff x="522225" y="5686425"/>
                              <a:chExt cx="744720" cy="531493"/>
                            </a:xfrm>
                          </a:grpSpPr>
                          <a:grpSp>
                            <a:nvGrpSpPr>
                              <a:cNvPr id="172" name="Group 347"/>
                              <a:cNvGrpSpPr/>
                            </a:nvGrpSpPr>
                            <a:grpSpPr>
                              <a:xfrm>
                                <a:off x="522225" y="5867400"/>
                                <a:ext cx="590294" cy="350518"/>
                                <a:chOff x="522225" y="5867400"/>
                                <a:chExt cx="590294" cy="350518"/>
                              </a:xfrm>
                            </a:grpSpPr>
                            <a:sp>
                              <a:nvSpPr>
                                <a:cNvPr id="824" name="Oval 823"/>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5" name="Oval 824"/>
                                <a:cNvSpPr/>
                              </a:nvSpPr>
                              <a:spPr>
                                <a:xfrm flipV="1">
                                  <a:off x="522225" y="6040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6" name="Oval 825"/>
                                <a:cNvSpPr/>
                              </a:nvSpPr>
                              <a:spPr>
                                <a:xfrm flipV="1">
                                  <a:off x="959100" y="6129337"/>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7" name="Oval 826"/>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8" name="Oval 827"/>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9" name="Oval 828"/>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30" name="Oval 829"/>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32" name="Oval 831"/>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73" name="Group 379"/>
                              <a:cNvGrpSpPr/>
                            </a:nvGrpSpPr>
                            <a:grpSpPr>
                              <a:xfrm>
                                <a:off x="696976" y="5686425"/>
                                <a:ext cx="569969" cy="311466"/>
                                <a:chOff x="696976" y="5686425"/>
                                <a:chExt cx="569969" cy="311466"/>
                              </a:xfrm>
                            </a:grpSpPr>
                            <a:sp>
                              <a:nvSpPr>
                                <a:cNvPr id="816" name="Oval 815"/>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7" name="Oval 816"/>
                                <a:cNvSpPr/>
                              </a:nvSpPr>
                              <a:spPr>
                                <a:xfrm flipV="1">
                                  <a:off x="1221226" y="577500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9" name="Oval 818"/>
                                <a:cNvSpPr/>
                              </a:nvSpPr>
                              <a:spPr>
                                <a:xfrm flipV="1">
                                  <a:off x="696976"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0" name="Oval 819"/>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1" name="Oval 820"/>
                                <a:cNvSpPr/>
                              </a:nvSpPr>
                              <a:spPr>
                                <a:xfrm flipV="1">
                                  <a:off x="871725" y="58635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3" name="Oval 822"/>
                                <a:cNvSpPr/>
                              </a:nvSpPr>
                              <a:spPr>
                                <a:xfrm flipV="1">
                                  <a:off x="95910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813" name="Oval 812"/>
                            <a:cNvSpPr/>
                          </a:nvSpPr>
                          <a:spPr>
                            <a:xfrm flipV="1">
                              <a:off x="2439319" y="59497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833" name="Oval 832"/>
                          <a:cNvSpPr/>
                        </a:nvSpPr>
                        <a:spPr>
                          <a:xfrm flipV="1">
                            <a:off x="69342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37" name="Group 413"/>
                          <a:cNvGrpSpPr/>
                        </a:nvGrpSpPr>
                        <a:grpSpPr>
                          <a:xfrm>
                            <a:off x="6553200" y="3312433"/>
                            <a:ext cx="573270" cy="457198"/>
                            <a:chOff x="522225" y="5686426"/>
                            <a:chExt cx="657344" cy="531492"/>
                          </a:xfrm>
                        </a:grpSpPr>
                        <a:grpSp>
                          <a:nvGrpSpPr>
                            <a:cNvPr id="158" name="Group 347"/>
                            <a:cNvGrpSpPr/>
                          </a:nvGrpSpPr>
                          <a:grpSpPr>
                            <a:xfrm>
                              <a:off x="522225" y="5867400"/>
                              <a:ext cx="657344" cy="350518"/>
                              <a:chOff x="522225" y="5867400"/>
                              <a:chExt cx="657344" cy="350518"/>
                            </a:xfrm>
                          </a:grpSpPr>
                          <a:sp>
                            <a:nvSpPr>
                              <a:cNvPr id="845" name="Oval 844"/>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6" name="Oval 845"/>
                              <a:cNvSpPr/>
                            </a:nvSpPr>
                            <a:spPr>
                              <a:xfrm flipV="1">
                                <a:off x="522225" y="6040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8" name="Oval 847"/>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9" name="Oval 848"/>
                              <a:cNvSpPr/>
                            </a:nvSpPr>
                            <a:spPr>
                              <a:xfrm flipV="1">
                                <a:off x="784350" y="595217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0" name="Oval 849"/>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1" name="Oval 850"/>
                              <a:cNvSpPr/>
                            </a:nvSpPr>
                            <a:spPr>
                              <a:xfrm flipV="1">
                                <a:off x="113385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2" name="Oval 851"/>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59" name="Group 379"/>
                            <a:cNvGrpSpPr/>
                          </a:nvGrpSpPr>
                          <a:grpSpPr>
                            <a:xfrm>
                              <a:off x="784350" y="5686426"/>
                              <a:ext cx="328169" cy="150493"/>
                              <a:chOff x="784350" y="5686426"/>
                              <a:chExt cx="328169" cy="150493"/>
                            </a:xfrm>
                          </a:grpSpPr>
                          <a:sp>
                            <a:nvSpPr>
                              <a:cNvPr id="839" name="Oval 838"/>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2" name="Oval 841"/>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3" name="Oval 842"/>
                              <a:cNvSpPr/>
                            </a:nvSpPr>
                            <a:spPr>
                              <a:xfrm flipV="1">
                                <a:off x="784350" y="577501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138" name="Group 413"/>
                          <a:cNvGrpSpPr/>
                        </a:nvGrpSpPr>
                        <a:grpSpPr>
                          <a:xfrm>
                            <a:off x="7391400" y="3388653"/>
                            <a:ext cx="573270" cy="380998"/>
                            <a:chOff x="522225" y="5775010"/>
                            <a:chExt cx="657344" cy="442908"/>
                          </a:xfrm>
                        </a:grpSpPr>
                        <a:grpSp>
                          <a:nvGrpSpPr>
                            <a:cNvPr id="148" name="Group 347"/>
                            <a:cNvGrpSpPr/>
                          </a:nvGrpSpPr>
                          <a:grpSpPr>
                            <a:xfrm>
                              <a:off x="522225" y="5867400"/>
                              <a:ext cx="657344" cy="350518"/>
                              <a:chOff x="522225" y="5867400"/>
                              <a:chExt cx="657344" cy="350518"/>
                            </a:xfrm>
                          </a:grpSpPr>
                          <a:sp>
                            <a:nvSpPr>
                              <a:cNvPr id="859" name="Oval 858"/>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0" name="Oval 859"/>
                              <a:cNvSpPr/>
                            </a:nvSpPr>
                            <a:spPr>
                              <a:xfrm flipV="1">
                                <a:off x="522225" y="595217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1" name="Oval 860"/>
                              <a:cNvSpPr/>
                            </a:nvSpPr>
                            <a:spPr>
                              <a:xfrm flipV="1">
                                <a:off x="784350" y="595216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3" name="Oval 862"/>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4" name="Oval 863"/>
                              <a:cNvSpPr/>
                            </a:nvSpPr>
                            <a:spPr>
                              <a:xfrm flipV="1">
                                <a:off x="113385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5" name="Oval 864"/>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49" name="Group 379"/>
                            <a:cNvGrpSpPr/>
                          </a:nvGrpSpPr>
                          <a:grpSpPr>
                            <a:xfrm>
                              <a:off x="784350" y="5775010"/>
                              <a:ext cx="328169" cy="61909"/>
                              <a:chOff x="784350" y="5775010"/>
                              <a:chExt cx="328169" cy="61909"/>
                            </a:xfrm>
                          </a:grpSpPr>
                          <a:sp>
                            <a:nvSpPr>
                              <a:cNvPr id="857" name="Oval 856"/>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8" name="Oval 857"/>
                              <a:cNvSpPr/>
                            </a:nvSpPr>
                            <a:spPr>
                              <a:xfrm flipV="1">
                                <a:off x="784350" y="577501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139" name="Group 413"/>
                          <a:cNvGrpSpPr/>
                        </a:nvGrpSpPr>
                        <a:grpSpPr>
                          <a:xfrm>
                            <a:off x="8229600" y="3388631"/>
                            <a:ext cx="497070" cy="380994"/>
                            <a:chOff x="609600" y="5775013"/>
                            <a:chExt cx="569969" cy="442905"/>
                          </a:xfrm>
                        </a:grpSpPr>
                        <a:grpSp>
                          <a:nvGrpSpPr>
                            <a:cNvPr id="140" name="Group 347"/>
                            <a:cNvGrpSpPr/>
                          </a:nvGrpSpPr>
                          <a:grpSpPr>
                            <a:xfrm>
                              <a:off x="609600" y="5775013"/>
                              <a:ext cx="569969" cy="442905"/>
                              <a:chOff x="609600" y="5775013"/>
                              <a:chExt cx="569969" cy="442905"/>
                            </a:xfrm>
                          </a:grpSpPr>
                          <a:sp>
                            <a:nvSpPr>
                              <a:cNvPr id="871" name="Oval 870"/>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2" name="Oval 871"/>
                              <a:cNvSpPr/>
                            </a:nvSpPr>
                            <a:spPr>
                              <a:xfrm flipV="1">
                                <a:off x="609600" y="58635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3" name="Oval 872"/>
                              <a:cNvSpPr/>
                            </a:nvSpPr>
                            <a:spPr>
                              <a:xfrm flipV="1">
                                <a:off x="784350" y="595216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4" name="Oval 873"/>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5" name="Oval 874"/>
                              <a:cNvSpPr/>
                            </a:nvSpPr>
                            <a:spPr>
                              <a:xfrm flipV="1">
                                <a:off x="113385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6" name="Oval 875"/>
                              <a:cNvSpPr/>
                            </a:nvSpPr>
                            <a:spPr>
                              <a:xfrm flipV="1">
                                <a:off x="784350" y="577501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869" name="Oval 868"/>
                            <a:cNvSpPr/>
                          </a:nvSpPr>
                          <a:spPr>
                            <a:xfrm flipV="1">
                              <a:off x="1066800" y="579120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524" name="TextBox 523"/>
                        <a:cNvSpPr txBox="1"/>
                      </a:nvSpPr>
                      <a:spPr>
                        <a:xfrm>
                          <a:off x="152400" y="1905000"/>
                          <a:ext cx="14478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mj-lt"/>
                                <a:cs typeface="Arial" pitchFamily="34" charset="0"/>
                              </a:rPr>
                              <a:t>H</a:t>
                            </a:r>
                            <a:r>
                              <a:rPr lang="en-US" sz="1200" baseline="-25000" dirty="0" smtClean="0">
                                <a:latin typeface="+mj-lt"/>
                                <a:cs typeface="Arial" pitchFamily="34" charset="0"/>
                              </a:rPr>
                              <a:t>2</a:t>
                            </a:r>
                            <a:r>
                              <a:rPr lang="en-US" sz="1200" dirty="0" smtClean="0">
                                <a:latin typeface="+mj-lt"/>
                                <a:cs typeface="Arial" pitchFamily="34" charset="0"/>
                              </a:rPr>
                              <a:t>O</a:t>
                            </a:r>
                            <a:r>
                              <a:rPr lang="en-US" sz="1200" baseline="-25000" dirty="0" smtClean="0">
                                <a:latin typeface="+mj-lt"/>
                                <a:cs typeface="Arial" pitchFamily="34" charset="0"/>
                              </a:rPr>
                              <a:t>2</a:t>
                            </a:r>
                            <a:endParaRPr lang="en-US" sz="1200" dirty="0" smtClean="0">
                              <a:latin typeface="+mj-lt"/>
                              <a:cs typeface="Arial" pitchFamily="34" charset="0"/>
                            </a:endParaRPr>
                          </a:p>
                          <a:p>
                            <a:r>
                              <a:rPr lang="en-US" sz="1200" dirty="0" smtClean="0">
                                <a:latin typeface="+mj-lt"/>
                              </a:rPr>
                              <a:t>Concentration</a:t>
                            </a:r>
                            <a:endParaRPr lang="en-US" sz="1200" baseline="-25000" dirty="0">
                              <a:latin typeface="+mj-lt"/>
                            </a:endParaRPr>
                          </a:p>
                        </a:txBody>
                        <a:useSpRect/>
                      </a:txSp>
                    </a:sp>
                    <a:sp>
                      <a:nvSpPr>
                        <a:cNvPr id="529" name="Right Triangle 528"/>
                        <a:cNvSpPr/>
                      </a:nvSpPr>
                      <a:spPr>
                        <a:xfrm flipH="1">
                          <a:off x="1371600" y="1905000"/>
                          <a:ext cx="7010400" cy="381000"/>
                        </a:xfrm>
                        <a:prstGeom prst="rtTriangle">
                          <a:avLst/>
                        </a:prstGeom>
                        <a:solidFill>
                          <a:schemeClr val="accent1">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2" name="TextBox 531"/>
                        <a:cNvSpPr txBox="1"/>
                      </a:nvSpPr>
                      <a:spPr>
                        <a:xfrm>
                          <a:off x="3442020" y="2362200"/>
                          <a:ext cx="708608"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0.025%</a:t>
                            </a:r>
                            <a:endParaRPr lang="en-US" sz="1200" dirty="0"/>
                          </a:p>
                        </a:txBody>
                        <a:useSpRect/>
                      </a:txSp>
                    </a:sp>
                    <a:sp>
                      <a:nvSpPr>
                        <a:cNvPr id="533" name="TextBox 532"/>
                        <a:cNvSpPr txBox="1"/>
                      </a:nvSpPr>
                      <a:spPr>
                        <a:xfrm>
                          <a:off x="4229362" y="2362200"/>
                          <a:ext cx="629873"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0.05%</a:t>
                            </a:r>
                            <a:endParaRPr lang="en-US" sz="1200" dirty="0"/>
                          </a:p>
                        </a:txBody>
                        <a:useSpRect/>
                      </a:txSp>
                    </a:sp>
                    <a:sp>
                      <a:nvSpPr>
                        <a:cNvPr id="534" name="TextBox 533"/>
                        <a:cNvSpPr txBox="1"/>
                      </a:nvSpPr>
                      <a:spPr>
                        <a:xfrm>
                          <a:off x="4859235" y="2362200"/>
                          <a:ext cx="708608"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0.075%</a:t>
                            </a:r>
                            <a:endParaRPr lang="en-US" sz="1200" dirty="0"/>
                          </a:p>
                        </a:txBody>
                        <a:useSpRect/>
                      </a:txSp>
                    </a:sp>
                    <a:sp>
                      <a:nvSpPr>
                        <a:cNvPr id="535" name="TextBox 534"/>
                        <a:cNvSpPr txBox="1"/>
                      </a:nvSpPr>
                      <a:spPr>
                        <a:xfrm>
                          <a:off x="5646577" y="2362200"/>
                          <a:ext cx="551139"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0.1%</a:t>
                            </a:r>
                            <a:endParaRPr lang="en-US" sz="1200" dirty="0"/>
                          </a:p>
                        </a:txBody>
                        <a:useSpRect/>
                      </a:txSp>
                    </a:sp>
                    <a:sp>
                      <a:nvSpPr>
                        <a:cNvPr id="536" name="TextBox 535"/>
                        <a:cNvSpPr txBox="1"/>
                      </a:nvSpPr>
                      <a:spPr>
                        <a:xfrm>
                          <a:off x="6355185" y="2362200"/>
                          <a:ext cx="629873"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0.15%</a:t>
                            </a:r>
                            <a:endParaRPr lang="en-US" sz="1200" dirty="0"/>
                          </a:p>
                        </a:txBody>
                        <a:useSpRect/>
                      </a:txSp>
                    </a:sp>
                    <a:sp>
                      <a:nvSpPr>
                        <a:cNvPr id="537" name="TextBox 536"/>
                        <a:cNvSpPr txBox="1"/>
                      </a:nvSpPr>
                      <a:spPr>
                        <a:xfrm>
                          <a:off x="7063792" y="2362200"/>
                          <a:ext cx="551139"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0.2%</a:t>
                            </a:r>
                            <a:endParaRPr lang="en-US" sz="1200" dirty="0"/>
                          </a:p>
                        </a:txBody>
                        <a:useSpRect/>
                      </a:txSp>
                    </a:sp>
                    <a:sp>
                      <a:nvSpPr>
                        <a:cNvPr id="538" name="TextBox 537"/>
                        <a:cNvSpPr txBox="1"/>
                      </a:nvSpPr>
                      <a:spPr>
                        <a:xfrm>
                          <a:off x="7772400" y="2362200"/>
                          <a:ext cx="551139"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0.3%</a:t>
                            </a:r>
                            <a:endParaRPr lang="en-US" sz="1200" dirty="0"/>
                          </a:p>
                        </a:txBody>
                        <a:useSpRect/>
                      </a:txSp>
                    </a:sp>
                  </a:grpSp>
                </lc:lockedCanvas>
              </a:graphicData>
            </a:graphic>
          </wp:inline>
        </w:drawing>
      </w:r>
    </w:p>
    <w:p w:rsidR="009F5168" w:rsidRPr="00605020" w:rsidRDefault="009F5168" w:rsidP="00B07A77">
      <w:pPr>
        <w:keepNext/>
        <w:tabs>
          <w:tab w:val="left" w:pos="2265"/>
        </w:tabs>
        <w:spacing w:line="240" w:lineRule="auto"/>
        <w:jc w:val="center"/>
      </w:pPr>
    </w:p>
    <w:p w:rsidR="00AA10D6" w:rsidRDefault="0072137D" w:rsidP="00CE6D2D">
      <w:pPr>
        <w:pStyle w:val="Caption"/>
        <w:spacing w:line="480" w:lineRule="auto"/>
        <w:rPr>
          <w:rFonts w:ascii="Arial" w:hAnsi="Arial" w:cs="Arial"/>
          <w:b w:val="0"/>
          <w:color w:val="auto"/>
          <w:sz w:val="24"/>
          <w:szCs w:val="24"/>
        </w:rPr>
      </w:pPr>
      <w:r w:rsidRPr="00C63FFD">
        <w:rPr>
          <w:rFonts w:ascii="Arial" w:hAnsi="Arial" w:cs="Arial"/>
          <w:color w:val="auto"/>
          <w:sz w:val="24"/>
          <w:szCs w:val="24"/>
        </w:rPr>
        <w:t xml:space="preserve">Figure </w:t>
      </w:r>
      <w:r w:rsidR="00C63FFD" w:rsidRPr="00C63FFD">
        <w:rPr>
          <w:rFonts w:ascii="Arial" w:hAnsi="Arial" w:cs="Arial"/>
          <w:color w:val="auto"/>
          <w:sz w:val="24"/>
          <w:szCs w:val="24"/>
        </w:rPr>
        <w:t>5</w:t>
      </w:r>
      <w:r w:rsidRPr="00C63FFD">
        <w:rPr>
          <w:rFonts w:ascii="Arial" w:hAnsi="Arial" w:cs="Arial"/>
          <w:color w:val="auto"/>
          <w:sz w:val="24"/>
          <w:szCs w:val="24"/>
        </w:rPr>
        <w:t>.</w:t>
      </w:r>
      <w:r w:rsidR="00C63FFD">
        <w:rPr>
          <w:rFonts w:ascii="Arial" w:hAnsi="Arial" w:cs="Arial"/>
          <w:b w:val="0"/>
          <w:color w:val="auto"/>
          <w:sz w:val="24"/>
          <w:szCs w:val="24"/>
        </w:rPr>
        <w:t xml:space="preserve"> </w:t>
      </w:r>
      <w:r w:rsidRPr="0072137D">
        <w:rPr>
          <w:rFonts w:ascii="Arial" w:hAnsi="Arial" w:cs="Arial"/>
          <w:b w:val="0"/>
          <w:color w:val="auto"/>
          <w:sz w:val="24"/>
          <w:szCs w:val="24"/>
        </w:rPr>
        <w:t>Increasing H</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O</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dosage to yeast strains causes a decline in viability (</w:t>
      </w:r>
      <w:proofErr w:type="spellStart"/>
      <w:r w:rsidRPr="0072137D">
        <w:rPr>
          <w:rFonts w:ascii="Arial" w:hAnsi="Arial" w:cs="Arial"/>
          <w:b w:val="0"/>
          <w:color w:val="auto"/>
          <w:sz w:val="24"/>
          <w:szCs w:val="24"/>
        </w:rPr>
        <w:t>C</w:t>
      </w:r>
      <w:r w:rsidRPr="0072137D">
        <w:rPr>
          <w:rFonts w:ascii="Arial" w:hAnsi="Arial" w:cs="Arial"/>
          <w:b w:val="0"/>
          <w:color w:val="auto"/>
          <w:sz w:val="24"/>
          <w:szCs w:val="24"/>
          <w:vertAlign w:val="subscript"/>
        </w:rPr>
        <w:t>v</w:t>
      </w:r>
      <w:proofErr w:type="spellEnd"/>
      <w:r w:rsidRPr="0072137D">
        <w:rPr>
          <w:rFonts w:ascii="Arial" w:hAnsi="Arial" w:cs="Arial"/>
          <w:b w:val="0"/>
          <w:color w:val="auto"/>
          <w:sz w:val="24"/>
          <w:szCs w:val="24"/>
        </w:rPr>
        <w:t>) and an increase in percentage of mutants (</w:t>
      </w:r>
      <w:proofErr w:type="spellStart"/>
      <w:r w:rsidRPr="0072137D">
        <w:rPr>
          <w:rFonts w:ascii="Arial" w:hAnsi="Arial" w:cs="Arial"/>
          <w:b w:val="0"/>
          <w:color w:val="auto"/>
          <w:sz w:val="24"/>
          <w:szCs w:val="24"/>
        </w:rPr>
        <w:t>C</w:t>
      </w:r>
      <w:r w:rsidRPr="0072137D">
        <w:rPr>
          <w:rFonts w:ascii="Arial" w:hAnsi="Arial" w:cs="Arial"/>
          <w:b w:val="0"/>
          <w:color w:val="auto"/>
          <w:sz w:val="24"/>
          <w:szCs w:val="24"/>
          <w:vertAlign w:val="subscript"/>
        </w:rPr>
        <w:t>b</w:t>
      </w:r>
      <w:proofErr w:type="spellEnd"/>
      <w:r w:rsidRPr="0072137D">
        <w:rPr>
          <w:rFonts w:ascii="Arial" w:hAnsi="Arial" w:cs="Arial"/>
          <w:b w:val="0"/>
          <w:color w:val="auto"/>
          <w:sz w:val="24"/>
          <w:szCs w:val="24"/>
        </w:rPr>
        <w:t xml:space="preserve">). </w:t>
      </w:r>
      <w:r w:rsidR="00E84778" w:rsidRPr="00605020">
        <w:rPr>
          <w:rFonts w:ascii="Arial" w:hAnsi="Arial" w:cs="Arial"/>
          <w:b w:val="0"/>
          <w:color w:val="auto"/>
          <w:sz w:val="24"/>
          <w:szCs w:val="24"/>
        </w:rPr>
        <w:t>MET15</w:t>
      </w:r>
      <w:r w:rsidR="00E84778" w:rsidRPr="00605020">
        <w:rPr>
          <w:rFonts w:ascii="Arial" w:hAnsi="Arial" w:cs="Arial"/>
          <w:b w:val="0"/>
          <w:color w:val="auto"/>
          <w:sz w:val="24"/>
          <w:szCs w:val="24"/>
          <w:vertAlign w:val="superscript"/>
        </w:rPr>
        <w:t>+/-</w:t>
      </w:r>
      <w:r w:rsidR="00E84778" w:rsidRPr="00605020">
        <w:rPr>
          <w:rFonts w:ascii="Arial" w:hAnsi="Arial" w:cs="Arial"/>
          <w:b w:val="0"/>
          <w:color w:val="auto"/>
          <w:sz w:val="24"/>
          <w:szCs w:val="24"/>
        </w:rPr>
        <w:t xml:space="preserve"> yeast strains </w:t>
      </w:r>
      <w:r w:rsidR="000273FE" w:rsidRPr="00605020">
        <w:rPr>
          <w:rFonts w:ascii="Arial" w:hAnsi="Arial" w:cs="Arial"/>
          <w:b w:val="0"/>
          <w:color w:val="auto"/>
          <w:sz w:val="24"/>
          <w:szCs w:val="24"/>
        </w:rPr>
        <w:t>were</w:t>
      </w:r>
      <w:r w:rsidR="00AA10D6">
        <w:rPr>
          <w:rFonts w:ascii="Arial" w:hAnsi="Arial" w:cs="Arial"/>
          <w:b w:val="0"/>
          <w:color w:val="auto"/>
          <w:sz w:val="24"/>
          <w:szCs w:val="24"/>
        </w:rPr>
        <w:t xml:space="preserve"> </w:t>
      </w:r>
      <w:r w:rsidR="001B4207" w:rsidRPr="00605020">
        <w:rPr>
          <w:rFonts w:ascii="Arial" w:hAnsi="Arial" w:cs="Arial"/>
          <w:b w:val="0"/>
          <w:color w:val="auto"/>
          <w:sz w:val="24"/>
          <w:szCs w:val="24"/>
        </w:rPr>
        <w:t>treated with respective</w:t>
      </w:r>
      <w:r w:rsidR="00E84778" w:rsidRPr="00605020">
        <w:rPr>
          <w:rFonts w:ascii="Arial" w:hAnsi="Arial" w:cs="Arial"/>
          <w:b w:val="0"/>
          <w:color w:val="auto"/>
          <w:sz w:val="24"/>
          <w:szCs w:val="24"/>
        </w:rPr>
        <w:t xml:space="preserve"> concentrations of </w:t>
      </w:r>
      <w:r w:rsidR="00E8660F" w:rsidRPr="00605020">
        <w:rPr>
          <w:rFonts w:ascii="Arial" w:hAnsi="Arial" w:cs="Arial"/>
          <w:b w:val="0"/>
          <w:color w:val="auto"/>
          <w:sz w:val="24"/>
          <w:szCs w:val="24"/>
        </w:rPr>
        <w:t>H</w:t>
      </w:r>
      <w:r w:rsidR="00E8660F" w:rsidRPr="00605020">
        <w:rPr>
          <w:rFonts w:ascii="Arial" w:hAnsi="Arial" w:cs="Arial"/>
          <w:b w:val="0"/>
          <w:color w:val="auto"/>
          <w:sz w:val="24"/>
          <w:szCs w:val="24"/>
          <w:vertAlign w:val="subscript"/>
        </w:rPr>
        <w:t>2</w:t>
      </w:r>
      <w:r w:rsidR="00E8660F" w:rsidRPr="00605020">
        <w:rPr>
          <w:rFonts w:ascii="Arial" w:hAnsi="Arial" w:cs="Arial"/>
          <w:b w:val="0"/>
          <w:color w:val="auto"/>
          <w:sz w:val="24"/>
          <w:szCs w:val="24"/>
        </w:rPr>
        <w:t>O</w:t>
      </w:r>
      <w:r w:rsidR="00E8660F" w:rsidRPr="00605020">
        <w:rPr>
          <w:rFonts w:ascii="Arial" w:hAnsi="Arial" w:cs="Arial"/>
          <w:b w:val="0"/>
          <w:color w:val="auto"/>
          <w:sz w:val="24"/>
          <w:szCs w:val="24"/>
          <w:vertAlign w:val="subscript"/>
        </w:rPr>
        <w:t>2</w:t>
      </w:r>
      <w:r w:rsidR="00E84778" w:rsidRPr="00605020">
        <w:rPr>
          <w:rFonts w:ascii="Arial" w:hAnsi="Arial" w:cs="Arial"/>
          <w:b w:val="0"/>
          <w:color w:val="auto"/>
          <w:sz w:val="24"/>
          <w:szCs w:val="24"/>
        </w:rPr>
        <w:t>.</w:t>
      </w:r>
      <w:r w:rsidR="00E8660F" w:rsidRPr="00605020">
        <w:rPr>
          <w:rFonts w:ascii="Arial" w:hAnsi="Arial" w:cs="Arial"/>
          <w:b w:val="0"/>
          <w:color w:val="auto"/>
          <w:sz w:val="24"/>
          <w:szCs w:val="24"/>
        </w:rPr>
        <w:t xml:space="preserve"> Cells were</w:t>
      </w:r>
      <w:r w:rsidR="00E84778" w:rsidRPr="00605020">
        <w:rPr>
          <w:rFonts w:ascii="Arial" w:hAnsi="Arial" w:cs="Arial"/>
          <w:b w:val="0"/>
          <w:color w:val="auto"/>
          <w:sz w:val="24"/>
          <w:szCs w:val="24"/>
        </w:rPr>
        <w:t xml:space="preserve"> plated on lead-containing medium. </w:t>
      </w:r>
      <w:r w:rsidR="00E8660F" w:rsidRPr="00605020">
        <w:rPr>
          <w:rFonts w:ascii="Arial" w:hAnsi="Arial" w:cs="Arial"/>
          <w:b w:val="0"/>
          <w:color w:val="auto"/>
          <w:sz w:val="24"/>
          <w:szCs w:val="24"/>
        </w:rPr>
        <w:t>Excess H</w:t>
      </w:r>
      <w:r w:rsidR="00E8660F" w:rsidRPr="00605020">
        <w:rPr>
          <w:rFonts w:ascii="Arial" w:hAnsi="Arial" w:cs="Arial"/>
          <w:b w:val="0"/>
          <w:color w:val="auto"/>
          <w:sz w:val="24"/>
          <w:szCs w:val="24"/>
          <w:vertAlign w:val="subscript"/>
        </w:rPr>
        <w:t>2</w:t>
      </w:r>
      <w:r w:rsidR="00E8660F" w:rsidRPr="00605020">
        <w:rPr>
          <w:rFonts w:ascii="Arial" w:hAnsi="Arial" w:cs="Arial"/>
          <w:b w:val="0"/>
          <w:color w:val="auto"/>
          <w:sz w:val="24"/>
          <w:szCs w:val="24"/>
        </w:rPr>
        <w:t xml:space="preserve">S was generated as a result of alteration of MET15 locus in response to induced oxidative stress. </w:t>
      </w:r>
      <w:r w:rsidR="007F7578" w:rsidRPr="00605020">
        <w:rPr>
          <w:rFonts w:ascii="Arial" w:hAnsi="Arial" w:cs="Arial"/>
          <w:b w:val="0"/>
          <w:color w:val="auto"/>
          <w:sz w:val="24"/>
          <w:szCs w:val="24"/>
        </w:rPr>
        <w:t>The i</w:t>
      </w:r>
      <w:r w:rsidR="009F5168" w:rsidRPr="00605020">
        <w:rPr>
          <w:rFonts w:ascii="Arial" w:hAnsi="Arial" w:cs="Arial"/>
          <w:b w:val="0"/>
          <w:color w:val="auto"/>
          <w:sz w:val="24"/>
          <w:szCs w:val="24"/>
        </w:rPr>
        <w:t>n</w:t>
      </w:r>
      <w:r w:rsidR="0037693C" w:rsidRPr="00605020">
        <w:rPr>
          <w:rFonts w:ascii="Arial" w:hAnsi="Arial" w:cs="Arial"/>
          <w:b w:val="0"/>
          <w:color w:val="auto"/>
          <w:sz w:val="24"/>
          <w:szCs w:val="24"/>
        </w:rPr>
        <w:t>teraction</w:t>
      </w:r>
      <w:r w:rsidR="00E8660F" w:rsidRPr="00605020">
        <w:rPr>
          <w:rFonts w:ascii="Arial" w:hAnsi="Arial" w:cs="Arial"/>
          <w:b w:val="0"/>
          <w:color w:val="auto"/>
          <w:sz w:val="24"/>
          <w:szCs w:val="24"/>
        </w:rPr>
        <w:t xml:space="preserve"> of H</w:t>
      </w:r>
      <w:r w:rsidR="00E8660F" w:rsidRPr="00605020">
        <w:rPr>
          <w:rFonts w:ascii="Arial" w:hAnsi="Arial" w:cs="Arial"/>
          <w:b w:val="0"/>
          <w:color w:val="auto"/>
          <w:sz w:val="24"/>
          <w:szCs w:val="24"/>
          <w:vertAlign w:val="subscript"/>
        </w:rPr>
        <w:t>2</w:t>
      </w:r>
      <w:r w:rsidR="00E8660F" w:rsidRPr="00605020">
        <w:rPr>
          <w:rFonts w:ascii="Arial" w:hAnsi="Arial" w:cs="Arial"/>
          <w:b w:val="0"/>
          <w:color w:val="auto"/>
          <w:sz w:val="24"/>
          <w:szCs w:val="24"/>
        </w:rPr>
        <w:t>S with</w:t>
      </w:r>
      <w:r w:rsidR="0037693C" w:rsidRPr="00605020">
        <w:rPr>
          <w:rFonts w:ascii="Arial" w:hAnsi="Arial" w:cs="Arial"/>
          <w:b w:val="0"/>
          <w:color w:val="auto"/>
          <w:sz w:val="24"/>
          <w:szCs w:val="24"/>
        </w:rPr>
        <w:t xml:space="preserve"> Pb</w:t>
      </w:r>
      <w:r w:rsidR="0037693C" w:rsidRPr="00605020">
        <w:rPr>
          <w:rFonts w:ascii="Arial" w:hAnsi="Arial" w:cs="Arial"/>
          <w:b w:val="0"/>
          <w:color w:val="auto"/>
          <w:sz w:val="24"/>
          <w:szCs w:val="24"/>
          <w:vertAlign w:val="superscript"/>
        </w:rPr>
        <w:t>2+</w:t>
      </w:r>
      <w:r w:rsidR="0037693C" w:rsidRPr="00605020">
        <w:rPr>
          <w:rFonts w:ascii="Arial" w:hAnsi="Arial" w:cs="Arial"/>
          <w:b w:val="0"/>
          <w:color w:val="auto"/>
          <w:sz w:val="24"/>
          <w:szCs w:val="24"/>
        </w:rPr>
        <w:t xml:space="preserve"> on MLA plates formed </w:t>
      </w:r>
      <w:proofErr w:type="spellStart"/>
      <w:r w:rsidR="0037693C" w:rsidRPr="00605020">
        <w:rPr>
          <w:rFonts w:ascii="Arial" w:hAnsi="Arial" w:cs="Arial"/>
          <w:b w:val="0"/>
          <w:color w:val="auto"/>
          <w:sz w:val="24"/>
          <w:szCs w:val="24"/>
        </w:rPr>
        <w:t>PbS</w:t>
      </w:r>
      <w:proofErr w:type="spellEnd"/>
      <w:r w:rsidR="0037693C" w:rsidRPr="00605020">
        <w:rPr>
          <w:rFonts w:ascii="Arial" w:hAnsi="Arial" w:cs="Arial"/>
          <w:b w:val="0"/>
          <w:color w:val="auto"/>
          <w:sz w:val="24"/>
          <w:szCs w:val="24"/>
        </w:rPr>
        <w:t xml:space="preserve">, which </w:t>
      </w:r>
      <w:r w:rsidR="000273FE" w:rsidRPr="00605020">
        <w:rPr>
          <w:rFonts w:ascii="Arial" w:hAnsi="Arial" w:cs="Arial"/>
          <w:b w:val="0"/>
          <w:color w:val="auto"/>
          <w:sz w:val="24"/>
          <w:szCs w:val="24"/>
        </w:rPr>
        <w:t xml:space="preserve">gave colonies their black color. </w:t>
      </w:r>
      <w:r w:rsidR="00621559" w:rsidRPr="00D87C99">
        <w:rPr>
          <w:rFonts w:ascii="Arial" w:hAnsi="Arial" w:cs="Arial"/>
          <w:b w:val="0"/>
          <w:color w:val="auto"/>
          <w:sz w:val="24"/>
          <w:szCs w:val="24"/>
        </w:rPr>
        <w:t>A drop in strain viability corresponds to fewer colonies grown on plates as a result of increase in H</w:t>
      </w:r>
      <w:r w:rsidR="00621559" w:rsidRPr="00D87C99">
        <w:rPr>
          <w:rFonts w:ascii="Arial" w:hAnsi="Arial" w:cs="Arial"/>
          <w:b w:val="0"/>
          <w:color w:val="auto"/>
          <w:sz w:val="24"/>
          <w:szCs w:val="24"/>
          <w:vertAlign w:val="subscript"/>
        </w:rPr>
        <w:t>2</w:t>
      </w:r>
      <w:r w:rsidR="00621559" w:rsidRPr="00D87C99">
        <w:rPr>
          <w:rFonts w:ascii="Arial" w:hAnsi="Arial" w:cs="Arial"/>
          <w:b w:val="0"/>
          <w:color w:val="auto"/>
          <w:sz w:val="24"/>
          <w:szCs w:val="24"/>
        </w:rPr>
        <w:t>O</w:t>
      </w:r>
      <w:r w:rsidR="00621559" w:rsidRPr="00D87C99">
        <w:rPr>
          <w:rFonts w:ascii="Arial" w:hAnsi="Arial" w:cs="Arial"/>
          <w:b w:val="0"/>
          <w:color w:val="auto"/>
          <w:sz w:val="24"/>
          <w:szCs w:val="24"/>
          <w:vertAlign w:val="subscript"/>
        </w:rPr>
        <w:t>2</w:t>
      </w:r>
      <w:r w:rsidR="00621559" w:rsidRPr="00D87C99">
        <w:rPr>
          <w:rFonts w:ascii="Arial" w:hAnsi="Arial" w:cs="Arial"/>
          <w:b w:val="0"/>
          <w:color w:val="auto"/>
          <w:sz w:val="24"/>
          <w:szCs w:val="24"/>
        </w:rPr>
        <w:t>dosage. There is an increase in the percentage of black colonies on each plate, despite a decrease in the total number of colonies.</w:t>
      </w:r>
    </w:p>
    <w:p w:rsidR="00AA10D6" w:rsidRDefault="00AA10D6" w:rsidP="00CE6D2D">
      <w:pPr>
        <w:pStyle w:val="Caption"/>
        <w:spacing w:line="480" w:lineRule="auto"/>
        <w:rPr>
          <w:rFonts w:ascii="Arial" w:hAnsi="Arial" w:cs="Arial"/>
          <w:b w:val="0"/>
          <w:color w:val="auto"/>
          <w:sz w:val="24"/>
          <w:szCs w:val="24"/>
        </w:rPr>
      </w:pPr>
    </w:p>
    <w:p w:rsidR="00C63FFD" w:rsidRDefault="00C63FFD" w:rsidP="00C63FFD"/>
    <w:p w:rsidR="00C63FFD" w:rsidRDefault="00C63FFD" w:rsidP="00C63FFD"/>
    <w:p w:rsidR="00C63FFD" w:rsidRDefault="00C63FFD" w:rsidP="00C63FFD"/>
    <w:p w:rsidR="00C63FFD" w:rsidRDefault="00C63FFD" w:rsidP="00C63FFD"/>
    <w:p w:rsidR="00C63FFD" w:rsidRPr="00C63FFD" w:rsidRDefault="00C63FFD" w:rsidP="00C63FFD"/>
    <w:p w:rsidR="00110F42" w:rsidRPr="00605020" w:rsidRDefault="00AB4211" w:rsidP="00D1595F">
      <w:pPr>
        <w:pStyle w:val="Caption"/>
        <w:spacing w:line="480" w:lineRule="auto"/>
        <w:jc w:val="center"/>
        <w:rPr>
          <w:b w:val="0"/>
          <w:color w:val="auto"/>
        </w:rPr>
      </w:pPr>
      <w:r>
        <w:rPr>
          <w:rFonts w:ascii="Arial" w:hAnsi="Arial" w:cs="Arial"/>
          <w:b w:val="0"/>
          <w:noProof/>
          <w:color w:val="auto"/>
          <w:sz w:val="20"/>
          <w:szCs w:val="20"/>
        </w:rPr>
        <w:drawing>
          <wp:inline distT="0" distB="0" distL="0" distR="0">
            <wp:extent cx="4995493" cy="4857750"/>
            <wp:effectExtent l="19050" t="0" r="0" b="0"/>
            <wp:docPr id="9" name="Picture 1" descr="Plates.jpg"/>
            <wp:cNvGraphicFramePr/>
            <a:graphic xmlns:a="http://schemas.openxmlformats.org/drawingml/2006/main">
              <a:graphicData uri="http://schemas.openxmlformats.org/drawingml/2006/picture">
                <pic:pic xmlns:pic="http://schemas.openxmlformats.org/drawingml/2006/picture">
                  <pic:nvPicPr>
                    <pic:cNvPr id="0" name="Picture 28" descr="Plates.jpg"/>
                    <pic:cNvPicPr>
                      <a:picLocks noChangeAspect="1"/>
                    </pic:cNvPicPr>
                  </pic:nvPicPr>
                  <pic:blipFill>
                    <a:blip r:embed="rId18" cstate="print"/>
                    <a:stretch>
                      <a:fillRect/>
                    </a:stretch>
                  </pic:blipFill>
                  <pic:spPr>
                    <a:xfrm>
                      <a:off x="0" y="0"/>
                      <a:ext cx="4995493" cy="4857750"/>
                    </a:xfrm>
                    <a:prstGeom prst="rect">
                      <a:avLst/>
                    </a:prstGeom>
                  </pic:spPr>
                </pic:pic>
              </a:graphicData>
            </a:graphic>
          </wp:inline>
        </w:drawing>
      </w:r>
    </w:p>
    <w:p w:rsidR="00B01F8F" w:rsidRDefault="00C501A6" w:rsidP="002D3AAA">
      <w:pPr>
        <w:pStyle w:val="Caption"/>
        <w:spacing w:line="480" w:lineRule="auto"/>
        <w:rPr>
          <w:rFonts w:ascii="Arial" w:hAnsi="Arial" w:cs="Arial"/>
          <w:b w:val="0"/>
          <w:color w:val="auto"/>
          <w:sz w:val="24"/>
          <w:szCs w:val="24"/>
        </w:rPr>
      </w:pPr>
      <w:r w:rsidRPr="00C501A6">
        <w:rPr>
          <w:rFonts w:ascii="Arial" w:hAnsi="Arial" w:cs="Arial"/>
          <w:color w:val="auto"/>
          <w:sz w:val="24"/>
          <w:szCs w:val="24"/>
        </w:rPr>
        <w:t>Figure 6</w:t>
      </w:r>
      <w:r w:rsidR="0072137D" w:rsidRPr="0072137D">
        <w:rPr>
          <w:rFonts w:ascii="Arial" w:hAnsi="Arial" w:cs="Arial"/>
          <w:b w:val="0"/>
          <w:color w:val="auto"/>
          <w:sz w:val="24"/>
          <w:szCs w:val="24"/>
        </w:rPr>
        <w:t xml:space="preserve">.MLA plates show black and half-black colonies as a sign of LOH events, an indication of a loss in genomic integrity. </w:t>
      </w:r>
      <w:r w:rsidR="002A00D5" w:rsidRPr="00605020">
        <w:rPr>
          <w:rFonts w:ascii="Arial" w:hAnsi="Arial" w:cs="Arial"/>
          <w:b w:val="0"/>
          <w:color w:val="auto"/>
          <w:sz w:val="24"/>
          <w:szCs w:val="24"/>
        </w:rPr>
        <w:t>Blue arrows point to fully black colonies, whi</w:t>
      </w:r>
      <w:r w:rsidR="00383272" w:rsidRPr="00605020">
        <w:rPr>
          <w:rFonts w:ascii="Arial" w:hAnsi="Arial" w:cs="Arial"/>
          <w:b w:val="0"/>
          <w:color w:val="auto"/>
          <w:sz w:val="24"/>
          <w:szCs w:val="24"/>
        </w:rPr>
        <w:t xml:space="preserve">ch result from LOH </w:t>
      </w:r>
      <w:r w:rsidR="002A00D5" w:rsidRPr="00605020">
        <w:rPr>
          <w:rFonts w:ascii="Arial" w:hAnsi="Arial" w:cs="Arial"/>
          <w:b w:val="0"/>
          <w:color w:val="auto"/>
          <w:sz w:val="24"/>
          <w:szCs w:val="24"/>
        </w:rPr>
        <w:t>in mother cells. Red arrows point to half-black colonies following one or two mitotic events in a mother or daughter cell (Qin et al 200</w:t>
      </w:r>
      <w:r w:rsidR="00E1443B" w:rsidRPr="00605020">
        <w:rPr>
          <w:rFonts w:ascii="Arial" w:hAnsi="Arial" w:cs="Arial"/>
          <w:b w:val="0"/>
          <w:color w:val="auto"/>
          <w:sz w:val="24"/>
          <w:szCs w:val="24"/>
        </w:rPr>
        <w:t xml:space="preserve">8). </w:t>
      </w:r>
      <w:r w:rsidR="0072137D" w:rsidRPr="0072137D">
        <w:rPr>
          <w:rFonts w:ascii="Arial" w:hAnsi="Arial" w:cs="Arial"/>
          <w:b w:val="0"/>
          <w:color w:val="auto"/>
          <w:sz w:val="24"/>
          <w:szCs w:val="24"/>
        </w:rPr>
        <w:t>5A</w:t>
      </w:r>
      <w:r w:rsidR="00E1443B" w:rsidRPr="00605020">
        <w:rPr>
          <w:rFonts w:ascii="Arial" w:hAnsi="Arial" w:cs="Arial"/>
          <w:b w:val="0"/>
          <w:color w:val="auto"/>
          <w:sz w:val="24"/>
          <w:szCs w:val="24"/>
        </w:rPr>
        <w:t xml:space="preserve"> shows strain M1-2* at 0.01% treatment. </w:t>
      </w:r>
      <w:r w:rsidR="0072137D" w:rsidRPr="0072137D">
        <w:rPr>
          <w:rFonts w:ascii="Arial" w:hAnsi="Arial" w:cs="Arial"/>
          <w:b w:val="0"/>
          <w:color w:val="auto"/>
          <w:sz w:val="24"/>
          <w:szCs w:val="24"/>
        </w:rPr>
        <w:t>5B</w:t>
      </w:r>
      <w:r w:rsidR="00E1443B" w:rsidRPr="00605020">
        <w:rPr>
          <w:rFonts w:ascii="Arial" w:hAnsi="Arial" w:cs="Arial"/>
          <w:b w:val="0"/>
          <w:color w:val="auto"/>
          <w:sz w:val="24"/>
          <w:szCs w:val="24"/>
        </w:rPr>
        <w:t xml:space="preserve">shows strain </w:t>
      </w:r>
      <w:r w:rsidR="002A00D5" w:rsidRPr="00605020">
        <w:rPr>
          <w:rFonts w:ascii="Arial" w:hAnsi="Arial" w:cs="Arial"/>
          <w:b w:val="0"/>
          <w:color w:val="auto"/>
          <w:sz w:val="24"/>
          <w:szCs w:val="24"/>
        </w:rPr>
        <w:t xml:space="preserve">M1-2* at 0.51% treatment.  </w:t>
      </w:r>
    </w:p>
    <w:p w:rsidR="00AB4211" w:rsidRDefault="00AB4211"/>
    <w:p w:rsidR="00AB4211" w:rsidRDefault="00AB4211"/>
    <w:p w:rsidR="00AB4211" w:rsidRDefault="00AB4211"/>
    <w:p w:rsidR="00245728" w:rsidRDefault="00245728" w:rsidP="00C63FFD">
      <w:pPr>
        <w:rPr>
          <w:rFonts w:ascii="Arial" w:hAnsi="Arial" w:cs="Arial"/>
          <w:sz w:val="24"/>
          <w:szCs w:val="24"/>
        </w:rPr>
      </w:pPr>
    </w:p>
    <w:p w:rsidR="00E6575D" w:rsidRDefault="00D1595F" w:rsidP="00E6575D">
      <w:pPr>
        <w:keepNext/>
        <w:spacing w:line="240" w:lineRule="auto"/>
        <w:rPr>
          <w:rFonts w:ascii="Arial" w:hAnsi="Arial" w:cs="Arial"/>
          <w:sz w:val="24"/>
          <w:szCs w:val="24"/>
        </w:rPr>
        <w:pPrChange w:id="2634" w:author="bidyut k mohanty" w:date="2012-04-22T08:31:00Z">
          <w:pPr>
            <w:keepNext/>
            <w:spacing w:line="480" w:lineRule="auto"/>
          </w:pPr>
        </w:pPrChange>
      </w:pPr>
      <w:commentRangeStart w:id="2635"/>
      <w:r w:rsidRPr="00D1595F">
        <w:rPr>
          <w:noProof/>
        </w:rPr>
        <w:drawing>
          <wp:anchor distT="0" distB="0" distL="114300" distR="114300" simplePos="0" relativeHeight="251668480" behindDoc="0" locked="0" layoutInCell="1" allowOverlap="1">
            <wp:simplePos x="0" y="0"/>
            <wp:positionH relativeFrom="column">
              <wp:posOffset>1151255</wp:posOffset>
            </wp:positionH>
            <wp:positionV relativeFrom="paragraph">
              <wp:align>top</wp:align>
            </wp:positionV>
            <wp:extent cx="3530600" cy="6332220"/>
            <wp:effectExtent l="19050" t="0" r="0" b="0"/>
            <wp:wrapSquare wrapText="bothSides"/>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3530600" cy="6332220"/>
                    </a:xfrm>
                    <a:prstGeom prst="rect">
                      <a:avLst/>
                    </a:prstGeom>
                    <a:noFill/>
                    <a:ln w="9525">
                      <a:noFill/>
                      <a:miter lim="800000"/>
                      <a:headEnd/>
                      <a:tailEnd/>
                    </a:ln>
                  </pic:spPr>
                </pic:pic>
              </a:graphicData>
            </a:graphic>
          </wp:anchor>
        </w:drawing>
      </w:r>
      <w:commentRangeEnd w:id="2635"/>
      <w:r w:rsidR="00362D95">
        <w:rPr>
          <w:rStyle w:val="CommentReference"/>
        </w:rPr>
        <w:commentReference w:id="2635"/>
      </w:r>
      <w:r>
        <w:br w:type="textWrapping" w:clear="all"/>
      </w:r>
      <w:r w:rsidRPr="00D1595F">
        <w:rPr>
          <w:rFonts w:ascii="Arial" w:hAnsi="Arial" w:cs="Arial"/>
          <w:b/>
          <w:sz w:val="24"/>
          <w:szCs w:val="24"/>
        </w:rPr>
        <w:t>Figure 7.</w:t>
      </w:r>
      <w:r>
        <w:rPr>
          <w:rFonts w:ascii="Arial" w:hAnsi="Arial" w:cs="Arial"/>
          <w:sz w:val="24"/>
          <w:szCs w:val="24"/>
        </w:rPr>
        <w:t xml:space="preserve"> </w:t>
      </w:r>
      <w:ins w:id="2636" w:author="bidyut k mohanty" w:date="2012-04-22T08:31:00Z">
        <w:r w:rsidR="00AE4926">
          <w:rPr>
            <w:rFonts w:ascii="Arial" w:hAnsi="Arial" w:cs="Arial"/>
            <w:sz w:val="24"/>
            <w:szCs w:val="24"/>
          </w:rPr>
          <w:t xml:space="preserve">A) </w:t>
        </w:r>
      </w:ins>
      <w:r w:rsidR="00C63FFD" w:rsidRPr="00D1595F">
        <w:rPr>
          <w:rFonts w:ascii="Arial" w:hAnsi="Arial" w:cs="Arial"/>
          <w:sz w:val="24"/>
          <w:szCs w:val="24"/>
        </w:rPr>
        <w:t xml:space="preserve">At a </w:t>
      </w:r>
      <w:proofErr w:type="spellStart"/>
      <w:r w:rsidR="00C63FFD" w:rsidRPr="00D1595F">
        <w:rPr>
          <w:rFonts w:ascii="Arial" w:hAnsi="Arial" w:cs="Arial"/>
          <w:sz w:val="24"/>
          <w:szCs w:val="24"/>
        </w:rPr>
        <w:t>C</w:t>
      </w:r>
      <w:r w:rsidR="00C63FFD" w:rsidRPr="00D1595F">
        <w:rPr>
          <w:rFonts w:ascii="Arial" w:hAnsi="Arial" w:cs="Arial"/>
          <w:sz w:val="24"/>
          <w:szCs w:val="24"/>
          <w:vertAlign w:val="subscript"/>
        </w:rPr>
        <w:t>v</w:t>
      </w:r>
      <w:proofErr w:type="spellEnd"/>
      <w:r w:rsidR="00C63FFD" w:rsidRPr="00D1595F">
        <w:rPr>
          <w:rFonts w:ascii="Arial" w:hAnsi="Arial" w:cs="Arial"/>
          <w:sz w:val="24"/>
          <w:szCs w:val="24"/>
        </w:rPr>
        <w:t xml:space="preserve"> of 0.05, the initial concentration of colonies decreased by approximately one-half indicated by the blue curve. At a </w:t>
      </w:r>
      <w:proofErr w:type="spellStart"/>
      <w:r w:rsidR="00C63FFD" w:rsidRPr="00D1595F">
        <w:rPr>
          <w:rFonts w:ascii="Arial" w:hAnsi="Arial" w:cs="Arial"/>
          <w:sz w:val="24"/>
          <w:szCs w:val="24"/>
        </w:rPr>
        <w:t>C</w:t>
      </w:r>
      <w:r w:rsidR="00C63FFD" w:rsidRPr="00D1595F">
        <w:rPr>
          <w:rFonts w:ascii="Arial" w:hAnsi="Arial" w:cs="Arial"/>
          <w:sz w:val="24"/>
          <w:szCs w:val="24"/>
          <w:vertAlign w:val="subscript"/>
        </w:rPr>
        <w:t>b</w:t>
      </w:r>
      <w:proofErr w:type="spellEnd"/>
      <w:r w:rsidR="00C63FFD" w:rsidRPr="00D1595F">
        <w:rPr>
          <w:rFonts w:ascii="Arial" w:hAnsi="Arial" w:cs="Arial"/>
          <w:sz w:val="24"/>
          <w:szCs w:val="24"/>
        </w:rPr>
        <w:t xml:space="preserve"> of 0.02, the percentage of black colonies should have doubled from the initial quantity at a 0% H</w:t>
      </w:r>
      <w:r w:rsidR="00C63FFD" w:rsidRPr="00D1595F">
        <w:rPr>
          <w:rFonts w:ascii="Arial" w:hAnsi="Arial" w:cs="Arial"/>
          <w:sz w:val="24"/>
          <w:szCs w:val="24"/>
          <w:vertAlign w:val="subscript"/>
        </w:rPr>
        <w:t>2</w:t>
      </w:r>
      <w:r w:rsidR="00C63FFD" w:rsidRPr="00D1595F">
        <w:rPr>
          <w:rFonts w:ascii="Arial" w:hAnsi="Arial" w:cs="Arial"/>
          <w:sz w:val="24"/>
          <w:szCs w:val="24"/>
        </w:rPr>
        <w:t>O</w:t>
      </w:r>
      <w:r w:rsidR="00C63FFD" w:rsidRPr="00D1595F">
        <w:rPr>
          <w:rFonts w:ascii="Arial" w:hAnsi="Arial" w:cs="Arial"/>
          <w:sz w:val="24"/>
          <w:szCs w:val="24"/>
          <w:vertAlign w:val="subscript"/>
        </w:rPr>
        <w:t xml:space="preserve">2 </w:t>
      </w:r>
      <w:r w:rsidR="00C63FFD" w:rsidRPr="00D1595F">
        <w:rPr>
          <w:rFonts w:ascii="Arial" w:hAnsi="Arial" w:cs="Arial"/>
          <w:sz w:val="24"/>
          <w:szCs w:val="24"/>
        </w:rPr>
        <w:t>dosage.</w:t>
      </w:r>
      <w:ins w:id="2637" w:author="bidyut k mohanty" w:date="2012-04-22T08:31:00Z">
        <w:r w:rsidR="00AE4926">
          <w:rPr>
            <w:rFonts w:ascii="Arial" w:hAnsi="Arial" w:cs="Arial"/>
            <w:sz w:val="24"/>
            <w:szCs w:val="24"/>
          </w:rPr>
          <w:t xml:space="preserve"> </w:t>
        </w:r>
      </w:ins>
    </w:p>
    <w:p w:rsidR="009875F7" w:rsidRDefault="00E6575D" w:rsidP="00D1595F">
      <w:pPr>
        <w:spacing w:line="240" w:lineRule="auto"/>
        <w:rPr>
          <w:ins w:id="2638" w:author="Hong Qin" w:date="2012-04-23T00:08:00Z"/>
          <w:rFonts w:ascii="Arial" w:hAnsi="Arial" w:cs="Arial"/>
          <w:bCs/>
          <w:noProof/>
          <w:sz w:val="20"/>
          <w:szCs w:val="20"/>
        </w:rPr>
      </w:pPr>
      <w:ins w:id="2639" w:author="Hong Qin" w:date="2012-04-23T00:08:00Z">
        <w:r w:rsidRPr="00E6575D">
          <w:rPr>
            <w:noProof/>
          </w:rPr>
          <w:pict>
            <v:shapetype id="_x0000_t202" coordsize="21600,21600" o:spt="202" path="m0,0l0,21600,21600,21600,21600,0xe">
              <v:stroke joinstyle="miter"/>
              <v:path gradientshapeok="t" o:connecttype="rect"/>
            </v:shapetype>
            <v:shape id="_x0000_s1034" type="#_x0000_t202" style="position:absolute;margin-left:-15.7pt;margin-top:344.05pt;width:474.55pt;height:.05pt;z-index:251674624" wrapcoords="-34 0 -34 20855 21600 20855 21600 0 -34 0" stroked="f">
              <v:textbox style="mso-next-textbox:#_x0000_s1034;mso-fit-shape-to-text:t" inset="0,0,0,0">
                <w:txbxContent>
                  <w:p w:rsidR="00CC4923" w:rsidRDefault="00362D95" w:rsidP="00E04ED1">
                    <w:pPr>
                      <w:pStyle w:val="Caption"/>
                      <w:spacing w:line="480" w:lineRule="auto"/>
                      <w:rPr>
                        <w:ins w:id="2640" w:author="Hong Qin" w:date="2012-04-23T00:08:00Z"/>
                        <w:rFonts w:ascii="Arial" w:hAnsi="Arial" w:cs="Arial"/>
                        <w:b w:val="0"/>
                        <w:color w:val="auto"/>
                        <w:sz w:val="24"/>
                        <w:szCs w:val="24"/>
                      </w:rPr>
                    </w:pPr>
                    <w:ins w:id="2641" w:author="Hong Qin" w:date="2012-04-23T00:08:00Z">
                      <w:r w:rsidRPr="00D1743E">
                        <w:rPr>
                          <w:rFonts w:ascii="Arial" w:hAnsi="Arial" w:cs="Arial"/>
                          <w:color w:val="auto"/>
                          <w:sz w:val="24"/>
                          <w:szCs w:val="24"/>
                        </w:rPr>
                        <w:t xml:space="preserve">Figure </w:t>
                      </w:r>
                      <w:r>
                        <w:rPr>
                          <w:rFonts w:ascii="Arial" w:hAnsi="Arial" w:cs="Arial"/>
                          <w:color w:val="auto"/>
                          <w:sz w:val="24"/>
                          <w:szCs w:val="24"/>
                        </w:rPr>
                        <w:t>8. There was a contrasting switching pattern of pat</w:t>
                      </w:r>
                      <w:r w:rsidRPr="00D1743E">
                        <w:rPr>
                          <w:rFonts w:ascii="Arial" w:hAnsi="Arial" w:cs="Arial"/>
                          <w:color w:val="auto"/>
                          <w:sz w:val="24"/>
                          <w:szCs w:val="24"/>
                        </w:rPr>
                        <w:t>tern of H</w:t>
                      </w:r>
                      <w:r w:rsidRPr="00D1743E">
                        <w:rPr>
                          <w:rFonts w:ascii="Arial" w:hAnsi="Arial" w:cs="Arial"/>
                          <w:color w:val="auto"/>
                          <w:sz w:val="24"/>
                          <w:szCs w:val="24"/>
                          <w:vertAlign w:val="subscript"/>
                        </w:rPr>
                        <w:t>2</w:t>
                      </w:r>
                      <w:r w:rsidRPr="00D1743E">
                        <w:rPr>
                          <w:rFonts w:ascii="Arial" w:hAnsi="Arial" w:cs="Arial"/>
                          <w:color w:val="auto"/>
                          <w:sz w:val="24"/>
                          <w:szCs w:val="24"/>
                        </w:rPr>
                        <w:t>O</w:t>
                      </w:r>
                      <w:r w:rsidRPr="00D1743E">
                        <w:rPr>
                          <w:rFonts w:ascii="Arial" w:hAnsi="Arial" w:cs="Arial"/>
                          <w:color w:val="auto"/>
                          <w:sz w:val="24"/>
                          <w:szCs w:val="24"/>
                          <w:vertAlign w:val="subscript"/>
                        </w:rPr>
                        <w:t>2</w:t>
                      </w:r>
                      <w:r>
                        <w:rPr>
                          <w:rFonts w:ascii="Arial" w:hAnsi="Arial" w:cs="Arial"/>
                          <w:color w:val="auto"/>
                          <w:sz w:val="24"/>
                          <w:szCs w:val="24"/>
                        </w:rPr>
                        <w:t xml:space="preserve">and Chronological Aging on LOH. </w:t>
                      </w:r>
                      <w:r>
                        <w:rPr>
                          <w:rFonts w:ascii="Arial" w:hAnsi="Arial" w:cs="Arial"/>
                          <w:b w:val="0"/>
                          <w:color w:val="auto"/>
                          <w:sz w:val="24"/>
                          <w:szCs w:val="24"/>
                        </w:rPr>
                        <w:t>The midpoints of the biological survival curve and the H</w:t>
                      </w:r>
                      <w:r w:rsidRPr="003740FB">
                        <w:rPr>
                          <w:rFonts w:ascii="Arial" w:hAnsi="Arial" w:cs="Arial"/>
                          <w:b w:val="0"/>
                          <w:color w:val="auto"/>
                          <w:sz w:val="24"/>
                          <w:szCs w:val="24"/>
                          <w:vertAlign w:val="subscript"/>
                        </w:rPr>
                        <w:t>2</w:t>
                      </w:r>
                      <w:r>
                        <w:rPr>
                          <w:rFonts w:ascii="Arial" w:hAnsi="Arial" w:cs="Arial"/>
                          <w:b w:val="0"/>
                          <w:color w:val="auto"/>
                          <w:sz w:val="24"/>
                          <w:szCs w:val="24"/>
                        </w:rPr>
                        <w:t>O</w:t>
                      </w:r>
                      <w:r w:rsidRPr="003740FB">
                        <w:rPr>
                          <w:rFonts w:ascii="Arial" w:hAnsi="Arial" w:cs="Arial"/>
                          <w:b w:val="0"/>
                          <w:color w:val="auto"/>
                          <w:sz w:val="24"/>
                          <w:szCs w:val="24"/>
                          <w:vertAlign w:val="subscript"/>
                        </w:rPr>
                        <w:t>2</w:t>
                      </w:r>
                      <w:r>
                        <w:rPr>
                          <w:rFonts w:ascii="Arial" w:hAnsi="Arial" w:cs="Arial"/>
                          <w:b w:val="0"/>
                          <w:color w:val="auto"/>
                          <w:sz w:val="24"/>
                          <w:szCs w:val="24"/>
                        </w:rPr>
                        <w:t xml:space="preserve"> dose-response curve were taken to normalize the data. </w:t>
                      </w:r>
                      <w:r w:rsidRPr="00C23726">
                        <w:rPr>
                          <w:rFonts w:ascii="Arial" w:hAnsi="Arial" w:cs="Arial"/>
                          <w:b w:val="0"/>
                          <w:color w:val="auto"/>
                          <w:sz w:val="24"/>
                          <w:szCs w:val="24"/>
                        </w:rPr>
                        <w:t>A)</w:t>
                      </w:r>
                      <w:r>
                        <w:rPr>
                          <w:rFonts w:ascii="Arial" w:hAnsi="Arial" w:cs="Arial"/>
                          <w:b w:val="0"/>
                          <w:color w:val="auto"/>
                          <w:sz w:val="24"/>
                          <w:szCs w:val="24"/>
                        </w:rPr>
                        <w:t xml:space="preserve"> The H</w:t>
                      </w:r>
                      <w:r w:rsidRPr="003740FB">
                        <w:rPr>
                          <w:rFonts w:ascii="Arial" w:hAnsi="Arial" w:cs="Arial"/>
                          <w:b w:val="0"/>
                          <w:color w:val="auto"/>
                          <w:sz w:val="24"/>
                          <w:szCs w:val="24"/>
                          <w:vertAlign w:val="subscript"/>
                        </w:rPr>
                        <w:t>2</w:t>
                      </w:r>
                      <w:r>
                        <w:rPr>
                          <w:rFonts w:ascii="Arial" w:hAnsi="Arial" w:cs="Arial"/>
                          <w:b w:val="0"/>
                          <w:color w:val="auto"/>
                          <w:sz w:val="24"/>
                          <w:szCs w:val="24"/>
                        </w:rPr>
                        <w:t>O</w:t>
                      </w:r>
                      <w:r w:rsidRPr="003740FB">
                        <w:rPr>
                          <w:rFonts w:ascii="Arial" w:hAnsi="Arial" w:cs="Arial"/>
                          <w:b w:val="0"/>
                          <w:color w:val="auto"/>
                          <w:sz w:val="24"/>
                          <w:szCs w:val="24"/>
                          <w:vertAlign w:val="subscript"/>
                        </w:rPr>
                        <w:t>2</w:t>
                      </w:r>
                      <w:r>
                        <w:rPr>
                          <w:rFonts w:ascii="Arial" w:hAnsi="Arial" w:cs="Arial"/>
                          <w:b w:val="0"/>
                          <w:color w:val="auto"/>
                          <w:sz w:val="24"/>
                          <w:szCs w:val="24"/>
                        </w:rPr>
                        <w:t xml:space="preserve"> dose-response curve suggests that most strains have </w:t>
                      </w:r>
                      <w:proofErr w:type="spellStart"/>
                      <w:r>
                        <w:rPr>
                          <w:rFonts w:ascii="Arial" w:hAnsi="Arial" w:cs="Arial"/>
                          <w:b w:val="0"/>
                          <w:color w:val="auto"/>
                          <w:sz w:val="24"/>
                          <w:szCs w:val="24"/>
                        </w:rPr>
                        <w:t>C</w:t>
                      </w:r>
                      <w:r>
                        <w:rPr>
                          <w:rFonts w:ascii="Arial" w:hAnsi="Arial" w:cs="Arial"/>
                          <w:b w:val="0"/>
                          <w:color w:val="auto"/>
                          <w:sz w:val="24"/>
                          <w:szCs w:val="24"/>
                          <w:vertAlign w:val="subscript"/>
                        </w:rPr>
                        <w:t>b</w:t>
                      </w:r>
                      <w:r>
                        <w:rPr>
                          <w:rFonts w:ascii="Arial" w:hAnsi="Arial" w:cs="Arial"/>
                          <w:b w:val="0"/>
                          <w:color w:val="auto"/>
                          <w:sz w:val="24"/>
                          <w:szCs w:val="24"/>
                        </w:rPr>
                        <w:t>/C</w:t>
                      </w:r>
                      <w:r>
                        <w:rPr>
                          <w:rFonts w:ascii="Arial" w:hAnsi="Arial" w:cs="Arial"/>
                          <w:b w:val="0"/>
                          <w:color w:val="auto"/>
                          <w:sz w:val="24"/>
                          <w:szCs w:val="24"/>
                          <w:vertAlign w:val="subscript"/>
                        </w:rPr>
                        <w:t>v</w:t>
                      </w:r>
                      <w:proofErr w:type="spellEnd"/>
                      <w:r>
                        <w:rPr>
                          <w:rFonts w:ascii="Arial" w:hAnsi="Arial" w:cs="Arial"/>
                          <w:b w:val="0"/>
                          <w:color w:val="auto"/>
                          <w:sz w:val="24"/>
                          <w:szCs w:val="24"/>
                        </w:rPr>
                        <w:t xml:space="preserve"> ratios that are less than one (represented by the black columns). This implies that </w:t>
                      </w:r>
                      <w:proofErr w:type="spellStart"/>
                      <w:r>
                        <w:rPr>
                          <w:rFonts w:ascii="Arial" w:hAnsi="Arial" w:cs="Arial"/>
                          <w:b w:val="0"/>
                          <w:color w:val="auto"/>
                          <w:sz w:val="24"/>
                          <w:szCs w:val="24"/>
                        </w:rPr>
                        <w:t>C</w:t>
                      </w:r>
                      <w:r w:rsidRPr="00292E27">
                        <w:rPr>
                          <w:rFonts w:ascii="Arial" w:hAnsi="Arial" w:cs="Arial"/>
                          <w:b w:val="0"/>
                          <w:color w:val="auto"/>
                          <w:sz w:val="24"/>
                          <w:szCs w:val="24"/>
                          <w:vertAlign w:val="subscript"/>
                        </w:rPr>
                        <w:t>v</w:t>
                      </w:r>
                      <w:proofErr w:type="spellEnd"/>
                      <w:r>
                        <w:rPr>
                          <w:rFonts w:ascii="Arial" w:hAnsi="Arial" w:cs="Arial"/>
                          <w:b w:val="0"/>
                          <w:color w:val="auto"/>
                          <w:sz w:val="24"/>
                          <w:szCs w:val="24"/>
                        </w:rPr>
                        <w:t xml:space="preserve"> generally comes before </w:t>
                      </w:r>
                      <w:proofErr w:type="spellStart"/>
                      <w:r>
                        <w:rPr>
                          <w:rFonts w:ascii="Arial" w:hAnsi="Arial" w:cs="Arial"/>
                          <w:b w:val="0"/>
                          <w:color w:val="auto"/>
                          <w:sz w:val="24"/>
                          <w:szCs w:val="24"/>
                        </w:rPr>
                        <w:t>C</w:t>
                      </w:r>
                      <w:r>
                        <w:rPr>
                          <w:rFonts w:ascii="Arial" w:hAnsi="Arial" w:cs="Arial"/>
                          <w:b w:val="0"/>
                          <w:color w:val="auto"/>
                          <w:sz w:val="24"/>
                          <w:szCs w:val="24"/>
                          <w:vertAlign w:val="subscript"/>
                        </w:rPr>
                        <w:t>b</w:t>
                      </w:r>
                      <w:proofErr w:type="spellEnd"/>
                      <w:r>
                        <w:rPr>
                          <w:rFonts w:ascii="Arial" w:hAnsi="Arial" w:cs="Arial"/>
                          <w:b w:val="0"/>
                          <w:color w:val="auto"/>
                          <w:sz w:val="24"/>
                          <w:szCs w:val="24"/>
                        </w:rPr>
                        <w:t xml:space="preserve">. Data from the biological survival curve (Qin et. al 2008) suggests that strains have </w:t>
                      </w:r>
                      <w:proofErr w:type="spellStart"/>
                      <w:r>
                        <w:rPr>
                          <w:rFonts w:ascii="Arial" w:hAnsi="Arial" w:cs="Arial"/>
                          <w:b w:val="0"/>
                          <w:color w:val="auto"/>
                          <w:sz w:val="24"/>
                          <w:szCs w:val="24"/>
                        </w:rPr>
                        <w:t>T</w:t>
                      </w:r>
                      <w:r w:rsidRPr="00292E27">
                        <w:rPr>
                          <w:rFonts w:ascii="Arial" w:hAnsi="Arial" w:cs="Arial"/>
                          <w:b w:val="0"/>
                          <w:color w:val="auto"/>
                          <w:sz w:val="24"/>
                          <w:szCs w:val="24"/>
                          <w:vertAlign w:val="subscript"/>
                        </w:rPr>
                        <w:t>g</w:t>
                      </w:r>
                      <w:r>
                        <w:rPr>
                          <w:rFonts w:ascii="Arial" w:hAnsi="Arial" w:cs="Arial"/>
                          <w:b w:val="0"/>
                          <w:color w:val="auto"/>
                          <w:sz w:val="24"/>
                          <w:szCs w:val="24"/>
                        </w:rPr>
                        <w:t>/T</w:t>
                      </w:r>
                      <w:r>
                        <w:rPr>
                          <w:rFonts w:ascii="Arial" w:hAnsi="Arial" w:cs="Arial"/>
                          <w:b w:val="0"/>
                          <w:color w:val="auto"/>
                          <w:sz w:val="24"/>
                          <w:szCs w:val="24"/>
                          <w:vertAlign w:val="subscript"/>
                        </w:rPr>
                        <w:t>c</w:t>
                      </w:r>
                      <w:proofErr w:type="spellEnd"/>
                      <w:r>
                        <w:rPr>
                          <w:rFonts w:ascii="Arial" w:hAnsi="Arial" w:cs="Arial"/>
                          <w:b w:val="0"/>
                          <w:color w:val="auto"/>
                          <w:sz w:val="24"/>
                          <w:szCs w:val="24"/>
                        </w:rPr>
                        <w:t xml:space="preserve"> ratios that are greater than (represented by the gray columns). This implies that </w:t>
                      </w:r>
                      <w:proofErr w:type="spellStart"/>
                      <w:r>
                        <w:rPr>
                          <w:rFonts w:ascii="Arial" w:hAnsi="Arial" w:cs="Arial"/>
                          <w:b w:val="0"/>
                          <w:color w:val="auto"/>
                          <w:sz w:val="24"/>
                          <w:szCs w:val="24"/>
                        </w:rPr>
                        <w:t>T</w:t>
                      </w:r>
                      <w:r w:rsidRPr="00292E27">
                        <w:rPr>
                          <w:rFonts w:ascii="Arial" w:hAnsi="Arial" w:cs="Arial"/>
                          <w:b w:val="0"/>
                          <w:color w:val="auto"/>
                          <w:sz w:val="24"/>
                          <w:szCs w:val="24"/>
                          <w:vertAlign w:val="subscript"/>
                        </w:rPr>
                        <w:t>c</w:t>
                      </w:r>
                      <w:proofErr w:type="spellEnd"/>
                      <w:r>
                        <w:rPr>
                          <w:rFonts w:ascii="Arial" w:hAnsi="Arial" w:cs="Arial"/>
                          <w:b w:val="0"/>
                          <w:color w:val="auto"/>
                          <w:sz w:val="24"/>
                          <w:szCs w:val="24"/>
                        </w:rPr>
                        <w:t xml:space="preserve"> comes before </w:t>
                      </w:r>
                      <w:proofErr w:type="spellStart"/>
                      <w:r>
                        <w:rPr>
                          <w:rFonts w:ascii="Arial" w:hAnsi="Arial" w:cs="Arial"/>
                          <w:b w:val="0"/>
                          <w:color w:val="auto"/>
                          <w:sz w:val="24"/>
                          <w:szCs w:val="24"/>
                        </w:rPr>
                        <w:t>T</w:t>
                      </w:r>
                      <w:r w:rsidRPr="00292E27">
                        <w:rPr>
                          <w:rFonts w:ascii="Arial" w:hAnsi="Arial" w:cs="Arial"/>
                          <w:b w:val="0"/>
                          <w:color w:val="auto"/>
                          <w:sz w:val="24"/>
                          <w:szCs w:val="24"/>
                          <w:vertAlign w:val="subscript"/>
                        </w:rPr>
                        <w:t>g</w:t>
                      </w:r>
                      <w:proofErr w:type="spellEnd"/>
                      <w:r>
                        <w:rPr>
                          <w:rFonts w:ascii="Arial" w:hAnsi="Arial" w:cs="Arial"/>
                          <w:b w:val="0"/>
                          <w:color w:val="auto"/>
                          <w:sz w:val="24"/>
                          <w:szCs w:val="24"/>
                        </w:rPr>
                        <w:t xml:space="preserve">. </w:t>
                      </w:r>
                    </w:ins>
                  </w:p>
                </w:txbxContent>
              </v:textbox>
              <w10:wrap type="tight"/>
            </v:shape>
          </w:pict>
        </w:r>
        <w:r w:rsidR="00B278AE">
          <w:rPr>
            <w:rFonts w:ascii="Arial" w:hAnsi="Arial" w:cs="Arial"/>
            <w:noProof/>
            <w:sz w:val="20"/>
            <w:szCs w:val="20"/>
            <w:rPrChange w:id="2642">
              <w:rPr>
                <w:noProof/>
                <w:sz w:val="16"/>
                <w:szCs w:val="16"/>
              </w:rPr>
            </w:rPrChange>
          </w:rPr>
          <w:drawing>
            <wp:anchor distT="0" distB="0" distL="114300" distR="114300" simplePos="0" relativeHeight="251673600" behindDoc="1" locked="0" layoutInCell="1" allowOverlap="1">
              <wp:simplePos x="0" y="0"/>
              <wp:positionH relativeFrom="column">
                <wp:posOffset>-199390</wp:posOffset>
              </wp:positionH>
              <wp:positionV relativeFrom="paragraph">
                <wp:posOffset>395605</wp:posOffset>
              </wp:positionV>
              <wp:extent cx="6026785" cy="3916680"/>
              <wp:effectExtent l="19050" t="0" r="0" b="0"/>
              <wp:wrapTight wrapText="bothSides">
                <wp:wrapPolygon edited="0">
                  <wp:start x="-68" y="0"/>
                  <wp:lineTo x="-68" y="21537"/>
                  <wp:lineTo x="21575" y="21537"/>
                  <wp:lineTo x="21575" y="0"/>
                  <wp:lineTo x="-68" y="0"/>
                </wp:wrapPolygon>
              </wp:wrapTight>
              <wp:docPr id="4" name="Picture 0" descr="Results H2O2 and chronological aging elevate LOH at different m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 H2O2 and chronological aging elevate LOH at different modes.jpg"/>
                      <pic:cNvPicPr/>
                    </pic:nvPicPr>
                    <pic:blipFill>
                      <a:blip r:embed="rId20" cstate="print"/>
                      <a:stretch>
                        <a:fillRect/>
                      </a:stretch>
                    </pic:blipFill>
                    <pic:spPr>
                      <a:xfrm>
                        <a:off x="0" y="0"/>
                        <a:ext cx="6026785" cy="3916680"/>
                      </a:xfrm>
                      <a:prstGeom prst="rect">
                        <a:avLst/>
                      </a:prstGeom>
                    </pic:spPr>
                  </pic:pic>
                </a:graphicData>
              </a:graphic>
            </wp:anchor>
          </w:drawing>
        </w:r>
      </w:ins>
    </w:p>
    <w:p w:rsidR="009875F7" w:rsidRDefault="009875F7" w:rsidP="00D1595F">
      <w:pPr>
        <w:spacing w:line="240" w:lineRule="auto"/>
        <w:rPr>
          <w:ins w:id="2643" w:author="Hong Qin" w:date="2012-04-23T00:08:00Z"/>
          <w:rFonts w:ascii="Arial" w:hAnsi="Arial" w:cs="Arial"/>
          <w:bCs/>
          <w:noProof/>
          <w:sz w:val="20"/>
          <w:szCs w:val="20"/>
        </w:rPr>
      </w:pPr>
    </w:p>
    <w:p w:rsidR="00A010DA" w:rsidRPr="00605020" w:rsidRDefault="00B278AE" w:rsidP="00D1595F">
      <w:pPr>
        <w:spacing w:line="240" w:lineRule="auto"/>
        <w:rPr>
          <w:ins w:id="2644" w:author="Hong Qin" w:date="2012-04-23T00:08:00Z"/>
          <w:b/>
        </w:rPr>
      </w:pPr>
      <w:ins w:id="2645" w:author="Hong Qin" w:date="2012-04-23T00:08:00Z">
        <w:r>
          <w:rPr>
            <w:rFonts w:ascii="Arial" w:hAnsi="Arial" w:cs="Arial"/>
            <w:bCs/>
            <w:noProof/>
            <w:sz w:val="20"/>
            <w:szCs w:val="20"/>
            <w:rPrChange w:id="2646">
              <w:rPr>
                <w:noProof/>
                <w:sz w:val="16"/>
                <w:szCs w:val="16"/>
              </w:rPr>
            </w:rPrChange>
          </w:rPr>
          <w:drawing>
            <wp:inline distT="0" distB="0" distL="0" distR="0">
              <wp:extent cx="5882986" cy="5882986"/>
              <wp:effectExtent l="19050" t="0" r="3464"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901905" cy="5901905"/>
                      </a:xfrm>
                      <a:prstGeom prst="rect">
                        <a:avLst/>
                      </a:prstGeom>
                      <a:noFill/>
                      <a:ln w="9525">
                        <a:noFill/>
                        <a:miter lim="800000"/>
                        <a:headEnd/>
                        <a:tailEnd/>
                      </a:ln>
                    </pic:spPr>
                  </pic:pic>
                </a:graphicData>
              </a:graphic>
            </wp:inline>
          </w:drawing>
        </w:r>
      </w:ins>
    </w:p>
    <w:p w:rsidR="009875F7" w:rsidRDefault="00E6575D" w:rsidP="00D1595F">
      <w:pPr>
        <w:spacing w:line="240" w:lineRule="auto"/>
        <w:rPr>
          <w:ins w:id="2647" w:author="bidyut k mohanty" w:date="2012-04-22T08:31:00Z"/>
          <w:rFonts w:ascii="Arial" w:hAnsi="Arial" w:cs="Arial"/>
          <w:bCs/>
          <w:noProof/>
          <w:sz w:val="20"/>
          <w:szCs w:val="20"/>
        </w:rPr>
      </w:pPr>
      <w:ins w:id="2648" w:author="bidyut k mohanty" w:date="2012-04-22T08:31:00Z">
        <w:r w:rsidRPr="00E6575D">
          <w:rPr>
            <w:noProof/>
          </w:rPr>
          <w:pict>
            <v:shape id="_x0000_s1030" type="#_x0000_t202" style="position:absolute;margin-left:-15.7pt;margin-top:344.05pt;width:474.55pt;height:.05pt;z-index:251671552" wrapcoords="-34 0 -34 20855 21600 20855 21600 0 -34 0" stroked="f">
              <v:textbox style="mso-next-textbox:#_x0000_s1030;mso-fit-shape-to-text:t" inset="0,0,0,0">
                <w:txbxContent>
                  <w:p w:rsidR="001A67B9" w:rsidRDefault="001A67B9" w:rsidP="00E04ED1">
                    <w:pPr>
                      <w:pStyle w:val="Caption"/>
                      <w:spacing w:line="480" w:lineRule="auto"/>
                      <w:rPr>
                        <w:ins w:id="2649" w:author="bidyut k mohanty" w:date="2012-04-22T08:31:00Z"/>
                        <w:rFonts w:ascii="Arial" w:hAnsi="Arial" w:cs="Arial"/>
                        <w:b w:val="0"/>
                        <w:color w:val="auto"/>
                        <w:sz w:val="24"/>
                        <w:szCs w:val="24"/>
                      </w:rPr>
                    </w:pPr>
                    <w:ins w:id="2650" w:author="bidyut k mohanty" w:date="2012-04-22T08:31:00Z">
                      <w:r w:rsidRPr="00D1743E">
                        <w:rPr>
                          <w:rFonts w:ascii="Arial" w:hAnsi="Arial" w:cs="Arial"/>
                          <w:color w:val="auto"/>
                          <w:sz w:val="24"/>
                          <w:szCs w:val="24"/>
                        </w:rPr>
                        <w:t xml:space="preserve">Figure </w:t>
                      </w:r>
                      <w:r>
                        <w:rPr>
                          <w:rFonts w:ascii="Arial" w:hAnsi="Arial" w:cs="Arial"/>
                          <w:color w:val="auto"/>
                          <w:sz w:val="24"/>
                          <w:szCs w:val="24"/>
                        </w:rPr>
                        <w:t>8. There was a contrasting switching pattern of pat</w:t>
                      </w:r>
                      <w:r w:rsidRPr="00D1743E">
                        <w:rPr>
                          <w:rFonts w:ascii="Arial" w:hAnsi="Arial" w:cs="Arial"/>
                          <w:color w:val="auto"/>
                          <w:sz w:val="24"/>
                          <w:szCs w:val="24"/>
                        </w:rPr>
                        <w:t>tern of H</w:t>
                      </w:r>
                      <w:r w:rsidRPr="00D1743E">
                        <w:rPr>
                          <w:rFonts w:ascii="Arial" w:hAnsi="Arial" w:cs="Arial"/>
                          <w:color w:val="auto"/>
                          <w:sz w:val="24"/>
                          <w:szCs w:val="24"/>
                          <w:vertAlign w:val="subscript"/>
                        </w:rPr>
                        <w:t>2</w:t>
                      </w:r>
                      <w:r w:rsidRPr="00D1743E">
                        <w:rPr>
                          <w:rFonts w:ascii="Arial" w:hAnsi="Arial" w:cs="Arial"/>
                          <w:color w:val="auto"/>
                          <w:sz w:val="24"/>
                          <w:szCs w:val="24"/>
                        </w:rPr>
                        <w:t>O</w:t>
                      </w:r>
                      <w:r w:rsidRPr="00D1743E">
                        <w:rPr>
                          <w:rFonts w:ascii="Arial" w:hAnsi="Arial" w:cs="Arial"/>
                          <w:color w:val="auto"/>
                          <w:sz w:val="24"/>
                          <w:szCs w:val="24"/>
                          <w:vertAlign w:val="subscript"/>
                        </w:rPr>
                        <w:t>2</w:t>
                      </w:r>
                      <w:r>
                        <w:rPr>
                          <w:rFonts w:ascii="Arial" w:hAnsi="Arial" w:cs="Arial"/>
                          <w:color w:val="auto"/>
                          <w:sz w:val="24"/>
                          <w:szCs w:val="24"/>
                        </w:rPr>
                        <w:t xml:space="preserve">and Chronological Aging on LOH. </w:t>
                      </w:r>
                      <w:r>
                        <w:rPr>
                          <w:rFonts w:ascii="Arial" w:hAnsi="Arial" w:cs="Arial"/>
                          <w:b w:val="0"/>
                          <w:color w:val="auto"/>
                          <w:sz w:val="24"/>
                          <w:szCs w:val="24"/>
                        </w:rPr>
                        <w:t>The midpoints of the biological survival curve and the H</w:t>
                      </w:r>
                      <w:r w:rsidRPr="003740FB">
                        <w:rPr>
                          <w:rFonts w:ascii="Arial" w:hAnsi="Arial" w:cs="Arial"/>
                          <w:b w:val="0"/>
                          <w:color w:val="auto"/>
                          <w:sz w:val="24"/>
                          <w:szCs w:val="24"/>
                          <w:vertAlign w:val="subscript"/>
                        </w:rPr>
                        <w:t>2</w:t>
                      </w:r>
                      <w:r>
                        <w:rPr>
                          <w:rFonts w:ascii="Arial" w:hAnsi="Arial" w:cs="Arial"/>
                          <w:b w:val="0"/>
                          <w:color w:val="auto"/>
                          <w:sz w:val="24"/>
                          <w:szCs w:val="24"/>
                        </w:rPr>
                        <w:t>O</w:t>
                      </w:r>
                      <w:r w:rsidRPr="003740FB">
                        <w:rPr>
                          <w:rFonts w:ascii="Arial" w:hAnsi="Arial" w:cs="Arial"/>
                          <w:b w:val="0"/>
                          <w:color w:val="auto"/>
                          <w:sz w:val="24"/>
                          <w:szCs w:val="24"/>
                          <w:vertAlign w:val="subscript"/>
                        </w:rPr>
                        <w:t>2</w:t>
                      </w:r>
                      <w:r>
                        <w:rPr>
                          <w:rFonts w:ascii="Arial" w:hAnsi="Arial" w:cs="Arial"/>
                          <w:b w:val="0"/>
                          <w:color w:val="auto"/>
                          <w:sz w:val="24"/>
                          <w:szCs w:val="24"/>
                        </w:rPr>
                        <w:t xml:space="preserve"> dose-response curve were taken to normalize the data. </w:t>
                      </w:r>
                      <w:r w:rsidRPr="00C23726">
                        <w:rPr>
                          <w:rFonts w:ascii="Arial" w:hAnsi="Arial" w:cs="Arial"/>
                          <w:b w:val="0"/>
                          <w:color w:val="auto"/>
                          <w:sz w:val="24"/>
                          <w:szCs w:val="24"/>
                        </w:rPr>
                        <w:t>A)</w:t>
                      </w:r>
                      <w:r>
                        <w:rPr>
                          <w:rFonts w:ascii="Arial" w:hAnsi="Arial" w:cs="Arial"/>
                          <w:b w:val="0"/>
                          <w:color w:val="auto"/>
                          <w:sz w:val="24"/>
                          <w:szCs w:val="24"/>
                        </w:rPr>
                        <w:t xml:space="preserve"> The H</w:t>
                      </w:r>
                      <w:r w:rsidRPr="003740FB">
                        <w:rPr>
                          <w:rFonts w:ascii="Arial" w:hAnsi="Arial" w:cs="Arial"/>
                          <w:b w:val="0"/>
                          <w:color w:val="auto"/>
                          <w:sz w:val="24"/>
                          <w:szCs w:val="24"/>
                          <w:vertAlign w:val="subscript"/>
                        </w:rPr>
                        <w:t>2</w:t>
                      </w:r>
                      <w:r>
                        <w:rPr>
                          <w:rFonts w:ascii="Arial" w:hAnsi="Arial" w:cs="Arial"/>
                          <w:b w:val="0"/>
                          <w:color w:val="auto"/>
                          <w:sz w:val="24"/>
                          <w:szCs w:val="24"/>
                        </w:rPr>
                        <w:t>O</w:t>
                      </w:r>
                      <w:r w:rsidRPr="003740FB">
                        <w:rPr>
                          <w:rFonts w:ascii="Arial" w:hAnsi="Arial" w:cs="Arial"/>
                          <w:b w:val="0"/>
                          <w:color w:val="auto"/>
                          <w:sz w:val="24"/>
                          <w:szCs w:val="24"/>
                          <w:vertAlign w:val="subscript"/>
                        </w:rPr>
                        <w:t>2</w:t>
                      </w:r>
                      <w:r>
                        <w:rPr>
                          <w:rFonts w:ascii="Arial" w:hAnsi="Arial" w:cs="Arial"/>
                          <w:b w:val="0"/>
                          <w:color w:val="auto"/>
                          <w:sz w:val="24"/>
                          <w:szCs w:val="24"/>
                        </w:rPr>
                        <w:t xml:space="preserve"> dose-response curve suggests that most strains have </w:t>
                      </w:r>
                      <w:proofErr w:type="spellStart"/>
                      <w:r>
                        <w:rPr>
                          <w:rFonts w:ascii="Arial" w:hAnsi="Arial" w:cs="Arial"/>
                          <w:b w:val="0"/>
                          <w:color w:val="auto"/>
                          <w:sz w:val="24"/>
                          <w:szCs w:val="24"/>
                        </w:rPr>
                        <w:t>C</w:t>
                      </w:r>
                      <w:r>
                        <w:rPr>
                          <w:rFonts w:ascii="Arial" w:hAnsi="Arial" w:cs="Arial"/>
                          <w:b w:val="0"/>
                          <w:color w:val="auto"/>
                          <w:sz w:val="24"/>
                          <w:szCs w:val="24"/>
                          <w:vertAlign w:val="subscript"/>
                        </w:rPr>
                        <w:t>b</w:t>
                      </w:r>
                      <w:r>
                        <w:rPr>
                          <w:rFonts w:ascii="Arial" w:hAnsi="Arial" w:cs="Arial"/>
                          <w:b w:val="0"/>
                          <w:color w:val="auto"/>
                          <w:sz w:val="24"/>
                          <w:szCs w:val="24"/>
                        </w:rPr>
                        <w:t>/C</w:t>
                      </w:r>
                      <w:r>
                        <w:rPr>
                          <w:rFonts w:ascii="Arial" w:hAnsi="Arial" w:cs="Arial"/>
                          <w:b w:val="0"/>
                          <w:color w:val="auto"/>
                          <w:sz w:val="24"/>
                          <w:szCs w:val="24"/>
                          <w:vertAlign w:val="subscript"/>
                        </w:rPr>
                        <w:t>v</w:t>
                      </w:r>
                      <w:proofErr w:type="spellEnd"/>
                      <w:r>
                        <w:rPr>
                          <w:rFonts w:ascii="Arial" w:hAnsi="Arial" w:cs="Arial"/>
                          <w:b w:val="0"/>
                          <w:color w:val="auto"/>
                          <w:sz w:val="24"/>
                          <w:szCs w:val="24"/>
                        </w:rPr>
                        <w:t xml:space="preserve"> ratios that are less than one (represented by the black columns). This implies that </w:t>
                      </w:r>
                      <w:proofErr w:type="spellStart"/>
                      <w:r>
                        <w:rPr>
                          <w:rFonts w:ascii="Arial" w:hAnsi="Arial" w:cs="Arial"/>
                          <w:b w:val="0"/>
                          <w:color w:val="auto"/>
                          <w:sz w:val="24"/>
                          <w:szCs w:val="24"/>
                        </w:rPr>
                        <w:t>C</w:t>
                      </w:r>
                      <w:r w:rsidRPr="00292E27">
                        <w:rPr>
                          <w:rFonts w:ascii="Arial" w:hAnsi="Arial" w:cs="Arial"/>
                          <w:b w:val="0"/>
                          <w:color w:val="auto"/>
                          <w:sz w:val="24"/>
                          <w:szCs w:val="24"/>
                          <w:vertAlign w:val="subscript"/>
                        </w:rPr>
                        <w:t>v</w:t>
                      </w:r>
                      <w:proofErr w:type="spellEnd"/>
                      <w:r>
                        <w:rPr>
                          <w:rFonts w:ascii="Arial" w:hAnsi="Arial" w:cs="Arial"/>
                          <w:b w:val="0"/>
                          <w:color w:val="auto"/>
                          <w:sz w:val="24"/>
                          <w:szCs w:val="24"/>
                        </w:rPr>
                        <w:t xml:space="preserve"> generally comes before </w:t>
                      </w:r>
                      <w:proofErr w:type="spellStart"/>
                      <w:r>
                        <w:rPr>
                          <w:rFonts w:ascii="Arial" w:hAnsi="Arial" w:cs="Arial"/>
                          <w:b w:val="0"/>
                          <w:color w:val="auto"/>
                          <w:sz w:val="24"/>
                          <w:szCs w:val="24"/>
                        </w:rPr>
                        <w:t>C</w:t>
                      </w:r>
                      <w:r>
                        <w:rPr>
                          <w:rFonts w:ascii="Arial" w:hAnsi="Arial" w:cs="Arial"/>
                          <w:b w:val="0"/>
                          <w:color w:val="auto"/>
                          <w:sz w:val="24"/>
                          <w:szCs w:val="24"/>
                          <w:vertAlign w:val="subscript"/>
                        </w:rPr>
                        <w:t>b</w:t>
                      </w:r>
                      <w:proofErr w:type="spellEnd"/>
                      <w:r>
                        <w:rPr>
                          <w:rFonts w:ascii="Arial" w:hAnsi="Arial" w:cs="Arial"/>
                          <w:b w:val="0"/>
                          <w:color w:val="auto"/>
                          <w:sz w:val="24"/>
                          <w:szCs w:val="24"/>
                        </w:rPr>
                        <w:t xml:space="preserve">. Data from the biological survival curve (Qin et. al 2008) suggests that strains have </w:t>
                      </w:r>
                      <w:proofErr w:type="spellStart"/>
                      <w:r>
                        <w:rPr>
                          <w:rFonts w:ascii="Arial" w:hAnsi="Arial" w:cs="Arial"/>
                          <w:b w:val="0"/>
                          <w:color w:val="auto"/>
                          <w:sz w:val="24"/>
                          <w:szCs w:val="24"/>
                        </w:rPr>
                        <w:t>T</w:t>
                      </w:r>
                      <w:r w:rsidRPr="00292E27">
                        <w:rPr>
                          <w:rFonts w:ascii="Arial" w:hAnsi="Arial" w:cs="Arial"/>
                          <w:b w:val="0"/>
                          <w:color w:val="auto"/>
                          <w:sz w:val="24"/>
                          <w:szCs w:val="24"/>
                          <w:vertAlign w:val="subscript"/>
                        </w:rPr>
                        <w:t>g</w:t>
                      </w:r>
                      <w:r>
                        <w:rPr>
                          <w:rFonts w:ascii="Arial" w:hAnsi="Arial" w:cs="Arial"/>
                          <w:b w:val="0"/>
                          <w:color w:val="auto"/>
                          <w:sz w:val="24"/>
                          <w:szCs w:val="24"/>
                        </w:rPr>
                        <w:t>/T</w:t>
                      </w:r>
                      <w:r>
                        <w:rPr>
                          <w:rFonts w:ascii="Arial" w:hAnsi="Arial" w:cs="Arial"/>
                          <w:b w:val="0"/>
                          <w:color w:val="auto"/>
                          <w:sz w:val="24"/>
                          <w:szCs w:val="24"/>
                          <w:vertAlign w:val="subscript"/>
                        </w:rPr>
                        <w:t>c</w:t>
                      </w:r>
                      <w:proofErr w:type="spellEnd"/>
                      <w:r>
                        <w:rPr>
                          <w:rFonts w:ascii="Arial" w:hAnsi="Arial" w:cs="Arial"/>
                          <w:b w:val="0"/>
                          <w:color w:val="auto"/>
                          <w:sz w:val="24"/>
                          <w:szCs w:val="24"/>
                        </w:rPr>
                        <w:t xml:space="preserve"> ratios that are greater than (represented by the gray columns). This implies that </w:t>
                      </w:r>
                      <w:proofErr w:type="spellStart"/>
                      <w:r>
                        <w:rPr>
                          <w:rFonts w:ascii="Arial" w:hAnsi="Arial" w:cs="Arial"/>
                          <w:b w:val="0"/>
                          <w:color w:val="auto"/>
                          <w:sz w:val="24"/>
                          <w:szCs w:val="24"/>
                        </w:rPr>
                        <w:t>T</w:t>
                      </w:r>
                      <w:r w:rsidRPr="00292E27">
                        <w:rPr>
                          <w:rFonts w:ascii="Arial" w:hAnsi="Arial" w:cs="Arial"/>
                          <w:b w:val="0"/>
                          <w:color w:val="auto"/>
                          <w:sz w:val="24"/>
                          <w:szCs w:val="24"/>
                          <w:vertAlign w:val="subscript"/>
                        </w:rPr>
                        <w:t>c</w:t>
                      </w:r>
                      <w:proofErr w:type="spellEnd"/>
                      <w:r>
                        <w:rPr>
                          <w:rFonts w:ascii="Arial" w:hAnsi="Arial" w:cs="Arial"/>
                          <w:b w:val="0"/>
                          <w:color w:val="auto"/>
                          <w:sz w:val="24"/>
                          <w:szCs w:val="24"/>
                        </w:rPr>
                        <w:t xml:space="preserve"> comes before </w:t>
                      </w:r>
                      <w:proofErr w:type="spellStart"/>
                      <w:r>
                        <w:rPr>
                          <w:rFonts w:ascii="Arial" w:hAnsi="Arial" w:cs="Arial"/>
                          <w:b w:val="0"/>
                          <w:color w:val="auto"/>
                          <w:sz w:val="24"/>
                          <w:szCs w:val="24"/>
                        </w:rPr>
                        <w:t>T</w:t>
                      </w:r>
                      <w:r w:rsidRPr="00292E27">
                        <w:rPr>
                          <w:rFonts w:ascii="Arial" w:hAnsi="Arial" w:cs="Arial"/>
                          <w:b w:val="0"/>
                          <w:color w:val="auto"/>
                          <w:sz w:val="24"/>
                          <w:szCs w:val="24"/>
                          <w:vertAlign w:val="subscript"/>
                        </w:rPr>
                        <w:t>g</w:t>
                      </w:r>
                      <w:proofErr w:type="spellEnd"/>
                      <w:r>
                        <w:rPr>
                          <w:rFonts w:ascii="Arial" w:hAnsi="Arial" w:cs="Arial"/>
                          <w:b w:val="0"/>
                          <w:color w:val="auto"/>
                          <w:sz w:val="24"/>
                          <w:szCs w:val="24"/>
                        </w:rPr>
                        <w:t xml:space="preserve">. </w:t>
                      </w:r>
                    </w:ins>
                  </w:p>
                </w:txbxContent>
              </v:textbox>
              <w10:wrap type="tight"/>
            </v:shape>
          </w:pict>
        </w:r>
        <w:r w:rsidR="00B278AE">
          <w:rPr>
            <w:rFonts w:ascii="Arial" w:hAnsi="Arial" w:cs="Arial"/>
            <w:noProof/>
            <w:sz w:val="20"/>
            <w:szCs w:val="20"/>
            <w:rPrChange w:id="2651">
              <w:rPr>
                <w:noProof/>
                <w:sz w:val="16"/>
                <w:szCs w:val="16"/>
              </w:rPr>
            </w:rPrChange>
          </w:rPr>
          <w:drawing>
            <wp:anchor distT="0" distB="0" distL="114300" distR="114300" simplePos="0" relativeHeight="251670528" behindDoc="1" locked="0" layoutInCell="1" allowOverlap="1">
              <wp:simplePos x="0" y="0"/>
              <wp:positionH relativeFrom="column">
                <wp:posOffset>-199390</wp:posOffset>
              </wp:positionH>
              <wp:positionV relativeFrom="paragraph">
                <wp:posOffset>395605</wp:posOffset>
              </wp:positionV>
              <wp:extent cx="6026785" cy="3916680"/>
              <wp:effectExtent l="19050" t="0" r="0" b="0"/>
              <wp:wrapTight wrapText="bothSides">
                <wp:wrapPolygon edited="0">
                  <wp:start x="-68" y="0"/>
                  <wp:lineTo x="-68" y="21537"/>
                  <wp:lineTo x="21575" y="21537"/>
                  <wp:lineTo x="21575" y="0"/>
                  <wp:lineTo x="-68" y="0"/>
                </wp:wrapPolygon>
              </wp:wrapTight>
              <wp:docPr id="2" name="Picture 0" descr="Results H2O2 and chronological aging elevate LOH at different m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 H2O2 and chronological aging elevate LOH at different modes.jpg"/>
                      <pic:cNvPicPr/>
                    </pic:nvPicPr>
                    <pic:blipFill>
                      <a:blip r:embed="rId20" cstate="print"/>
                      <a:stretch>
                        <a:fillRect/>
                      </a:stretch>
                    </pic:blipFill>
                    <pic:spPr>
                      <a:xfrm>
                        <a:off x="0" y="0"/>
                        <a:ext cx="6026785" cy="3916680"/>
                      </a:xfrm>
                      <a:prstGeom prst="rect">
                        <a:avLst/>
                      </a:prstGeom>
                    </pic:spPr>
                  </pic:pic>
                </a:graphicData>
              </a:graphic>
            </wp:anchor>
          </w:drawing>
        </w:r>
      </w:ins>
    </w:p>
    <w:p w:rsidR="009875F7" w:rsidRDefault="009875F7" w:rsidP="00D1595F">
      <w:pPr>
        <w:spacing w:line="240" w:lineRule="auto"/>
        <w:rPr>
          <w:ins w:id="2652" w:author="bidyut k mohanty" w:date="2012-04-22T08:31:00Z"/>
          <w:rFonts w:ascii="Arial" w:hAnsi="Arial" w:cs="Arial"/>
          <w:bCs/>
          <w:noProof/>
          <w:sz w:val="20"/>
          <w:szCs w:val="20"/>
        </w:rPr>
      </w:pPr>
    </w:p>
    <w:p w:rsidR="00A010DA" w:rsidRPr="00605020" w:rsidRDefault="00B278AE" w:rsidP="00D1595F">
      <w:pPr>
        <w:spacing w:line="240" w:lineRule="auto"/>
        <w:rPr>
          <w:ins w:id="2653" w:author="bidyut k mohanty" w:date="2012-04-22T08:31:00Z"/>
          <w:b/>
        </w:rPr>
      </w:pPr>
      <w:ins w:id="2654" w:author="bidyut k mohanty" w:date="2012-04-22T08:31:00Z">
        <w:r>
          <w:rPr>
            <w:rFonts w:ascii="Arial" w:hAnsi="Arial" w:cs="Arial"/>
            <w:bCs/>
            <w:noProof/>
            <w:sz w:val="20"/>
            <w:szCs w:val="20"/>
            <w:rPrChange w:id="2655">
              <w:rPr>
                <w:noProof/>
                <w:sz w:val="16"/>
                <w:szCs w:val="16"/>
              </w:rPr>
            </w:rPrChange>
          </w:rPr>
          <w:drawing>
            <wp:inline distT="0" distB="0" distL="0" distR="0">
              <wp:extent cx="5882986" cy="5882986"/>
              <wp:effectExtent l="19050" t="0" r="3464"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901905" cy="5901905"/>
                      </a:xfrm>
                      <a:prstGeom prst="rect">
                        <a:avLst/>
                      </a:prstGeom>
                      <a:noFill/>
                      <a:ln w="9525">
                        <a:noFill/>
                        <a:miter lim="800000"/>
                        <a:headEnd/>
                        <a:tailEnd/>
                      </a:ln>
                    </pic:spPr>
                  </pic:pic>
                </a:graphicData>
              </a:graphic>
            </wp:inline>
          </w:drawing>
        </w:r>
      </w:ins>
    </w:p>
    <w:p w:rsidR="009875F7" w:rsidRDefault="00E6575D" w:rsidP="00D1595F">
      <w:pPr>
        <w:spacing w:line="240" w:lineRule="auto"/>
        <w:rPr>
          <w:ins w:id="2656" w:author="bidyut k mohanty" w:date="2012-04-22T08:31:00Z"/>
          <w:rFonts w:ascii="Arial" w:hAnsi="Arial" w:cs="Arial"/>
          <w:bCs/>
          <w:noProof/>
          <w:sz w:val="20"/>
          <w:szCs w:val="20"/>
        </w:rPr>
      </w:pPr>
      <w:ins w:id="2657" w:author="bidyut k mohanty" w:date="2012-04-22T08:31:00Z">
        <w:r w:rsidRPr="00E6575D">
          <w:rPr>
            <w:noProof/>
          </w:rPr>
          <w:pict>
            <v:shape id="_x0000_s1026" type="#_x0000_t202" style="position:absolute;margin-left:-15.7pt;margin-top:344.05pt;width:474.55pt;height:.05pt;z-index:251667456" wrapcoords="-34 0 -34 20855 21600 20855 21600 0 -34 0" stroked="f">
              <v:textbox style="mso-next-textbox:#_x0000_s1026;mso-fit-shape-to-text:t" inset="0,0,0,0">
                <w:txbxContent>
                  <w:p w:rsidR="001A67B9" w:rsidRDefault="001A67B9" w:rsidP="00E04ED1">
                    <w:pPr>
                      <w:pStyle w:val="Caption"/>
                      <w:spacing w:line="480" w:lineRule="auto"/>
                      <w:rPr>
                        <w:ins w:id="2658" w:author="bidyut k mohanty" w:date="2012-04-22T08:31:00Z"/>
                        <w:rFonts w:ascii="Arial" w:hAnsi="Arial" w:cs="Arial"/>
                        <w:b w:val="0"/>
                        <w:color w:val="auto"/>
                        <w:sz w:val="24"/>
                        <w:szCs w:val="24"/>
                      </w:rPr>
                    </w:pPr>
                    <w:ins w:id="2659" w:author="bidyut k mohanty" w:date="2012-04-22T08:31:00Z">
                      <w:r w:rsidRPr="00D1743E">
                        <w:rPr>
                          <w:rFonts w:ascii="Arial" w:hAnsi="Arial" w:cs="Arial"/>
                          <w:color w:val="auto"/>
                          <w:sz w:val="24"/>
                          <w:szCs w:val="24"/>
                        </w:rPr>
                        <w:t xml:space="preserve">Figure </w:t>
                      </w:r>
                      <w:r>
                        <w:rPr>
                          <w:rFonts w:ascii="Arial" w:hAnsi="Arial" w:cs="Arial"/>
                          <w:color w:val="auto"/>
                          <w:sz w:val="24"/>
                          <w:szCs w:val="24"/>
                        </w:rPr>
                        <w:t>8. There was a contrasting switching pattern of pat</w:t>
                      </w:r>
                      <w:r w:rsidRPr="00D1743E">
                        <w:rPr>
                          <w:rFonts w:ascii="Arial" w:hAnsi="Arial" w:cs="Arial"/>
                          <w:color w:val="auto"/>
                          <w:sz w:val="24"/>
                          <w:szCs w:val="24"/>
                        </w:rPr>
                        <w:t>tern of H</w:t>
                      </w:r>
                      <w:r w:rsidRPr="00D1743E">
                        <w:rPr>
                          <w:rFonts w:ascii="Arial" w:hAnsi="Arial" w:cs="Arial"/>
                          <w:color w:val="auto"/>
                          <w:sz w:val="24"/>
                          <w:szCs w:val="24"/>
                          <w:vertAlign w:val="subscript"/>
                        </w:rPr>
                        <w:t>2</w:t>
                      </w:r>
                      <w:r w:rsidRPr="00D1743E">
                        <w:rPr>
                          <w:rFonts w:ascii="Arial" w:hAnsi="Arial" w:cs="Arial"/>
                          <w:color w:val="auto"/>
                          <w:sz w:val="24"/>
                          <w:szCs w:val="24"/>
                        </w:rPr>
                        <w:t>O</w:t>
                      </w:r>
                      <w:r w:rsidRPr="00D1743E">
                        <w:rPr>
                          <w:rFonts w:ascii="Arial" w:hAnsi="Arial" w:cs="Arial"/>
                          <w:color w:val="auto"/>
                          <w:sz w:val="24"/>
                          <w:szCs w:val="24"/>
                          <w:vertAlign w:val="subscript"/>
                        </w:rPr>
                        <w:t>2</w:t>
                      </w:r>
                      <w:r>
                        <w:rPr>
                          <w:rFonts w:ascii="Arial" w:hAnsi="Arial" w:cs="Arial"/>
                          <w:color w:val="auto"/>
                          <w:sz w:val="24"/>
                          <w:szCs w:val="24"/>
                        </w:rPr>
                        <w:t xml:space="preserve">and Chronological Aging on LOH. </w:t>
                      </w:r>
                      <w:r>
                        <w:rPr>
                          <w:rFonts w:ascii="Arial" w:hAnsi="Arial" w:cs="Arial"/>
                          <w:b w:val="0"/>
                          <w:color w:val="auto"/>
                          <w:sz w:val="24"/>
                          <w:szCs w:val="24"/>
                        </w:rPr>
                        <w:t xml:space="preserve">The midpoints of the biological survival curve and the H2O2 dose-response curve were taken to normalize the data. </w:t>
                      </w:r>
                      <w:proofErr w:type="gramStart"/>
                      <w:r w:rsidRPr="00C23726">
                        <w:rPr>
                          <w:rFonts w:ascii="Arial" w:hAnsi="Arial" w:cs="Arial"/>
                          <w:b w:val="0"/>
                          <w:color w:val="auto"/>
                          <w:sz w:val="24"/>
                          <w:szCs w:val="24"/>
                        </w:rPr>
                        <w:t>A)</w:t>
                      </w:r>
                      <w:r>
                        <w:rPr>
                          <w:rFonts w:ascii="Arial" w:hAnsi="Arial" w:cs="Arial"/>
                          <w:b w:val="0"/>
                          <w:color w:val="auto"/>
                          <w:sz w:val="24"/>
                          <w:szCs w:val="24"/>
                        </w:rPr>
                        <w:t>The</w:t>
                      </w:r>
                      <w:proofErr w:type="gramEnd"/>
                      <w:r>
                        <w:rPr>
                          <w:rFonts w:ascii="Arial" w:hAnsi="Arial" w:cs="Arial"/>
                          <w:b w:val="0"/>
                          <w:color w:val="auto"/>
                          <w:sz w:val="24"/>
                          <w:szCs w:val="24"/>
                        </w:rPr>
                        <w:t xml:space="preserve"> H</w:t>
                      </w:r>
                      <w:r w:rsidRPr="003740FB">
                        <w:rPr>
                          <w:rFonts w:ascii="Arial" w:hAnsi="Arial" w:cs="Arial"/>
                          <w:b w:val="0"/>
                          <w:color w:val="auto"/>
                          <w:sz w:val="24"/>
                          <w:szCs w:val="24"/>
                          <w:vertAlign w:val="subscript"/>
                        </w:rPr>
                        <w:t>2</w:t>
                      </w:r>
                      <w:r>
                        <w:rPr>
                          <w:rFonts w:ascii="Arial" w:hAnsi="Arial" w:cs="Arial"/>
                          <w:b w:val="0"/>
                          <w:color w:val="auto"/>
                          <w:sz w:val="24"/>
                          <w:szCs w:val="24"/>
                        </w:rPr>
                        <w:t>O</w:t>
                      </w:r>
                      <w:r w:rsidRPr="003740FB">
                        <w:rPr>
                          <w:rFonts w:ascii="Arial" w:hAnsi="Arial" w:cs="Arial"/>
                          <w:b w:val="0"/>
                          <w:color w:val="auto"/>
                          <w:sz w:val="24"/>
                          <w:szCs w:val="24"/>
                          <w:vertAlign w:val="subscript"/>
                        </w:rPr>
                        <w:t>2</w:t>
                      </w:r>
                      <w:r>
                        <w:rPr>
                          <w:rFonts w:ascii="Arial" w:hAnsi="Arial" w:cs="Arial"/>
                          <w:b w:val="0"/>
                          <w:color w:val="auto"/>
                          <w:sz w:val="24"/>
                          <w:szCs w:val="24"/>
                        </w:rPr>
                        <w:t xml:space="preserve"> dose-response curve suggests that most strains have </w:t>
                      </w:r>
                      <w:proofErr w:type="spellStart"/>
                      <w:r>
                        <w:rPr>
                          <w:rFonts w:ascii="Arial" w:hAnsi="Arial" w:cs="Arial"/>
                          <w:b w:val="0"/>
                          <w:color w:val="auto"/>
                          <w:sz w:val="24"/>
                          <w:szCs w:val="24"/>
                        </w:rPr>
                        <w:t>C</w:t>
                      </w:r>
                      <w:r>
                        <w:rPr>
                          <w:rFonts w:ascii="Arial" w:hAnsi="Arial" w:cs="Arial"/>
                          <w:b w:val="0"/>
                          <w:color w:val="auto"/>
                          <w:sz w:val="24"/>
                          <w:szCs w:val="24"/>
                          <w:vertAlign w:val="subscript"/>
                        </w:rPr>
                        <w:t>b</w:t>
                      </w:r>
                      <w:r>
                        <w:rPr>
                          <w:rFonts w:ascii="Arial" w:hAnsi="Arial" w:cs="Arial"/>
                          <w:b w:val="0"/>
                          <w:color w:val="auto"/>
                          <w:sz w:val="24"/>
                          <w:szCs w:val="24"/>
                        </w:rPr>
                        <w:t>/C</w:t>
                      </w:r>
                      <w:r>
                        <w:rPr>
                          <w:rFonts w:ascii="Arial" w:hAnsi="Arial" w:cs="Arial"/>
                          <w:b w:val="0"/>
                          <w:color w:val="auto"/>
                          <w:sz w:val="24"/>
                          <w:szCs w:val="24"/>
                          <w:vertAlign w:val="subscript"/>
                        </w:rPr>
                        <w:t>v</w:t>
                      </w:r>
                      <w:proofErr w:type="spellEnd"/>
                      <w:r>
                        <w:rPr>
                          <w:rFonts w:ascii="Arial" w:hAnsi="Arial" w:cs="Arial"/>
                          <w:b w:val="0"/>
                          <w:color w:val="auto"/>
                          <w:sz w:val="24"/>
                          <w:szCs w:val="24"/>
                        </w:rPr>
                        <w:t xml:space="preserve"> ratios that are less than one (represented by the black columns). This implies that </w:t>
                      </w:r>
                      <w:proofErr w:type="spellStart"/>
                      <w:r>
                        <w:rPr>
                          <w:rFonts w:ascii="Arial" w:hAnsi="Arial" w:cs="Arial"/>
                          <w:b w:val="0"/>
                          <w:color w:val="auto"/>
                          <w:sz w:val="24"/>
                          <w:szCs w:val="24"/>
                        </w:rPr>
                        <w:t>C</w:t>
                      </w:r>
                      <w:r w:rsidRPr="00292E27">
                        <w:rPr>
                          <w:rFonts w:ascii="Arial" w:hAnsi="Arial" w:cs="Arial"/>
                          <w:b w:val="0"/>
                          <w:color w:val="auto"/>
                          <w:sz w:val="24"/>
                          <w:szCs w:val="24"/>
                          <w:vertAlign w:val="subscript"/>
                        </w:rPr>
                        <w:t>v</w:t>
                      </w:r>
                      <w:proofErr w:type="spellEnd"/>
                      <w:r>
                        <w:rPr>
                          <w:rFonts w:ascii="Arial" w:hAnsi="Arial" w:cs="Arial"/>
                          <w:b w:val="0"/>
                          <w:color w:val="auto"/>
                          <w:sz w:val="24"/>
                          <w:szCs w:val="24"/>
                        </w:rPr>
                        <w:t xml:space="preserve"> generally comes before </w:t>
                      </w:r>
                      <w:proofErr w:type="spellStart"/>
                      <w:proofErr w:type="gramStart"/>
                      <w:r>
                        <w:rPr>
                          <w:rFonts w:ascii="Arial" w:hAnsi="Arial" w:cs="Arial"/>
                          <w:b w:val="0"/>
                          <w:color w:val="auto"/>
                          <w:sz w:val="24"/>
                          <w:szCs w:val="24"/>
                        </w:rPr>
                        <w:t>C</w:t>
                      </w:r>
                      <w:r>
                        <w:rPr>
                          <w:rFonts w:ascii="Arial" w:hAnsi="Arial" w:cs="Arial"/>
                          <w:b w:val="0"/>
                          <w:color w:val="auto"/>
                          <w:sz w:val="24"/>
                          <w:szCs w:val="24"/>
                          <w:vertAlign w:val="subscript"/>
                        </w:rPr>
                        <w:t>b</w:t>
                      </w:r>
                      <w:proofErr w:type="spellEnd"/>
                      <w:r>
                        <w:rPr>
                          <w:rFonts w:ascii="Arial" w:hAnsi="Arial" w:cs="Arial"/>
                          <w:b w:val="0"/>
                          <w:color w:val="auto"/>
                          <w:sz w:val="24"/>
                          <w:szCs w:val="24"/>
                        </w:rPr>
                        <w:t xml:space="preserve"> .</w:t>
                      </w:r>
                      <w:proofErr w:type="gramEnd"/>
                      <w:r>
                        <w:rPr>
                          <w:rFonts w:ascii="Arial" w:hAnsi="Arial" w:cs="Arial"/>
                          <w:b w:val="0"/>
                          <w:color w:val="auto"/>
                          <w:sz w:val="24"/>
                          <w:szCs w:val="24"/>
                        </w:rPr>
                        <w:t xml:space="preserve"> Data from the biological survival curve (Qin et. al 2008) suggests that strains have </w:t>
                      </w:r>
                      <w:proofErr w:type="spellStart"/>
                      <w:r>
                        <w:rPr>
                          <w:rFonts w:ascii="Arial" w:hAnsi="Arial" w:cs="Arial"/>
                          <w:b w:val="0"/>
                          <w:color w:val="auto"/>
                          <w:sz w:val="24"/>
                          <w:szCs w:val="24"/>
                        </w:rPr>
                        <w:t>T</w:t>
                      </w:r>
                      <w:r w:rsidRPr="00292E27">
                        <w:rPr>
                          <w:rFonts w:ascii="Arial" w:hAnsi="Arial" w:cs="Arial"/>
                          <w:b w:val="0"/>
                          <w:color w:val="auto"/>
                          <w:sz w:val="24"/>
                          <w:szCs w:val="24"/>
                          <w:vertAlign w:val="subscript"/>
                        </w:rPr>
                        <w:t>g</w:t>
                      </w:r>
                      <w:r>
                        <w:rPr>
                          <w:rFonts w:ascii="Arial" w:hAnsi="Arial" w:cs="Arial"/>
                          <w:b w:val="0"/>
                          <w:color w:val="auto"/>
                          <w:sz w:val="24"/>
                          <w:szCs w:val="24"/>
                        </w:rPr>
                        <w:t>/T</w:t>
                      </w:r>
                      <w:r>
                        <w:rPr>
                          <w:rFonts w:ascii="Arial" w:hAnsi="Arial" w:cs="Arial"/>
                          <w:b w:val="0"/>
                          <w:color w:val="auto"/>
                          <w:sz w:val="24"/>
                          <w:szCs w:val="24"/>
                          <w:vertAlign w:val="subscript"/>
                        </w:rPr>
                        <w:t>c</w:t>
                      </w:r>
                      <w:proofErr w:type="spellEnd"/>
                      <w:r>
                        <w:rPr>
                          <w:rFonts w:ascii="Arial" w:hAnsi="Arial" w:cs="Arial"/>
                          <w:b w:val="0"/>
                          <w:color w:val="auto"/>
                          <w:sz w:val="24"/>
                          <w:szCs w:val="24"/>
                        </w:rPr>
                        <w:t xml:space="preserve"> ratios that are greater than (represented by the gray columns). This implies that </w:t>
                      </w:r>
                      <w:proofErr w:type="spellStart"/>
                      <w:r>
                        <w:rPr>
                          <w:rFonts w:ascii="Arial" w:hAnsi="Arial" w:cs="Arial"/>
                          <w:b w:val="0"/>
                          <w:color w:val="auto"/>
                          <w:sz w:val="24"/>
                          <w:szCs w:val="24"/>
                        </w:rPr>
                        <w:t>T</w:t>
                      </w:r>
                      <w:r w:rsidRPr="00292E27">
                        <w:rPr>
                          <w:rFonts w:ascii="Arial" w:hAnsi="Arial" w:cs="Arial"/>
                          <w:b w:val="0"/>
                          <w:color w:val="auto"/>
                          <w:sz w:val="24"/>
                          <w:szCs w:val="24"/>
                          <w:vertAlign w:val="subscript"/>
                        </w:rPr>
                        <w:t>c</w:t>
                      </w:r>
                      <w:proofErr w:type="spellEnd"/>
                      <w:r>
                        <w:rPr>
                          <w:rFonts w:ascii="Arial" w:hAnsi="Arial" w:cs="Arial"/>
                          <w:b w:val="0"/>
                          <w:color w:val="auto"/>
                          <w:sz w:val="24"/>
                          <w:szCs w:val="24"/>
                        </w:rPr>
                        <w:t xml:space="preserve"> comes before </w:t>
                      </w:r>
                      <w:proofErr w:type="spellStart"/>
                      <w:r>
                        <w:rPr>
                          <w:rFonts w:ascii="Arial" w:hAnsi="Arial" w:cs="Arial"/>
                          <w:b w:val="0"/>
                          <w:color w:val="auto"/>
                          <w:sz w:val="24"/>
                          <w:szCs w:val="24"/>
                        </w:rPr>
                        <w:t>T</w:t>
                      </w:r>
                      <w:r w:rsidRPr="00292E27">
                        <w:rPr>
                          <w:rFonts w:ascii="Arial" w:hAnsi="Arial" w:cs="Arial"/>
                          <w:b w:val="0"/>
                          <w:color w:val="auto"/>
                          <w:sz w:val="24"/>
                          <w:szCs w:val="24"/>
                          <w:vertAlign w:val="subscript"/>
                        </w:rPr>
                        <w:t>g</w:t>
                      </w:r>
                      <w:proofErr w:type="spellEnd"/>
                      <w:r>
                        <w:rPr>
                          <w:rFonts w:ascii="Arial" w:hAnsi="Arial" w:cs="Arial"/>
                          <w:b w:val="0"/>
                          <w:color w:val="auto"/>
                          <w:sz w:val="24"/>
                          <w:szCs w:val="24"/>
                        </w:rPr>
                        <w:t xml:space="preserve">. </w:t>
                      </w:r>
                    </w:ins>
                  </w:p>
                </w:txbxContent>
              </v:textbox>
              <w10:wrap type="tight"/>
            </v:shape>
          </w:pict>
        </w:r>
      </w:ins>
    </w:p>
    <w:p w:rsidR="009875F7" w:rsidRDefault="00B278AE" w:rsidP="00D1595F">
      <w:pPr>
        <w:spacing w:line="240" w:lineRule="auto"/>
        <w:rPr>
          <w:ins w:id="2660" w:author="bidyut k mohanty" w:date="2012-04-22T08:31:00Z"/>
          <w:rFonts w:ascii="Arial" w:hAnsi="Arial" w:cs="Arial"/>
          <w:bCs/>
          <w:noProof/>
          <w:sz w:val="20"/>
          <w:szCs w:val="20"/>
        </w:rPr>
      </w:pPr>
      <w:ins w:id="2661" w:author="Hong Qin" w:date="2012-04-22T22:58:00Z">
        <w:r>
          <w:rPr>
            <w:rFonts w:ascii="Arial" w:hAnsi="Arial" w:cs="Arial"/>
            <w:bCs/>
            <w:noProof/>
            <w:sz w:val="20"/>
            <w:szCs w:val="20"/>
            <w:rPrChange w:id="2662">
              <w:rPr>
                <w:noProof/>
                <w:sz w:val="16"/>
                <w:szCs w:val="16"/>
              </w:rPr>
            </w:rPrChange>
          </w:rPr>
          <w:drawing>
            <wp:anchor distT="0" distB="0" distL="114300" distR="114300" simplePos="0" relativeHeight="251666432" behindDoc="1" locked="0" layoutInCell="1" allowOverlap="1">
              <wp:simplePos x="0" y="0"/>
              <wp:positionH relativeFrom="column">
                <wp:posOffset>913765</wp:posOffset>
              </wp:positionH>
              <wp:positionV relativeFrom="paragraph">
                <wp:posOffset>-5915025</wp:posOffset>
              </wp:positionV>
              <wp:extent cx="4910455" cy="3190875"/>
              <wp:effectExtent l="25400" t="0" r="0" b="0"/>
              <wp:wrapTight wrapText="bothSides">
                <wp:wrapPolygon edited="0">
                  <wp:start x="-112" y="0"/>
                  <wp:lineTo x="-112" y="21493"/>
                  <wp:lineTo x="21564" y="21493"/>
                  <wp:lineTo x="21564" y="0"/>
                  <wp:lineTo x="-112" y="0"/>
                </wp:wrapPolygon>
              </wp:wrapTight>
              <wp:docPr id="10" name="Picture 0" descr="Results H2O2 and chronological aging elevate LOH at different m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 H2O2 and chronological aging elevate LOH at different modes.jpg"/>
                      <pic:cNvPicPr/>
                    </pic:nvPicPr>
                    <pic:blipFill>
                      <a:blip r:embed="rId20" cstate="print"/>
                      <a:stretch>
                        <a:fillRect/>
                      </a:stretch>
                    </pic:blipFill>
                    <pic:spPr>
                      <a:xfrm>
                        <a:off x="0" y="0"/>
                        <a:ext cx="4910455" cy="3190875"/>
                      </a:xfrm>
                      <a:prstGeom prst="rect">
                        <a:avLst/>
                      </a:prstGeom>
                    </pic:spPr>
                  </pic:pic>
                </a:graphicData>
              </a:graphic>
            </wp:anchor>
          </w:drawing>
        </w:r>
      </w:ins>
    </w:p>
    <w:p w:rsidR="00A010DA" w:rsidRPr="00605020" w:rsidRDefault="00B278AE" w:rsidP="00D1595F">
      <w:pPr>
        <w:spacing w:line="240" w:lineRule="auto"/>
        <w:rPr>
          <w:ins w:id="2663" w:author="bidyut k mohanty" w:date="2012-04-22T08:31:00Z"/>
          <w:b/>
        </w:rPr>
      </w:pPr>
      <w:ins w:id="2664" w:author="bidyut k mohanty" w:date="2012-04-22T08:31:00Z">
        <w:r>
          <w:rPr>
            <w:rFonts w:ascii="Arial" w:hAnsi="Arial" w:cs="Arial"/>
            <w:bCs/>
            <w:noProof/>
            <w:sz w:val="20"/>
            <w:szCs w:val="20"/>
            <w:rPrChange w:id="2665">
              <w:rPr>
                <w:noProof/>
                <w:sz w:val="16"/>
                <w:szCs w:val="16"/>
              </w:rPr>
            </w:rPrChange>
          </w:rPr>
          <w:drawing>
            <wp:inline distT="0" distB="0" distL="0" distR="0">
              <wp:extent cx="3094355" cy="3094355"/>
              <wp:effectExtent l="25400" t="0" r="444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3104793" cy="3104793"/>
                      </a:xfrm>
                      <a:prstGeom prst="rect">
                        <a:avLst/>
                      </a:prstGeom>
                      <a:noFill/>
                      <a:ln w="9525">
                        <a:noFill/>
                        <a:miter lim="800000"/>
                        <a:headEnd/>
                        <a:tailEnd/>
                      </a:ln>
                    </pic:spPr>
                  </pic:pic>
                </a:graphicData>
              </a:graphic>
            </wp:inline>
          </w:drawing>
        </w:r>
      </w:ins>
    </w:p>
    <w:p w:rsidR="006C403E" w:rsidRDefault="0072137D" w:rsidP="009875F7">
      <w:pPr>
        <w:pStyle w:val="Caption"/>
        <w:keepNext/>
        <w:spacing w:line="480" w:lineRule="auto"/>
        <w:rPr>
          <w:ins w:id="2666" w:author="Hong Qin" w:date="2012-04-22T22:58:00Z"/>
          <w:rFonts w:ascii="Arial" w:hAnsi="Arial" w:cs="Arial"/>
          <w:b w:val="0"/>
          <w:color w:val="auto"/>
          <w:sz w:val="24"/>
          <w:szCs w:val="24"/>
        </w:rPr>
      </w:pPr>
      <w:r w:rsidRPr="0072137D">
        <w:rPr>
          <w:rFonts w:ascii="Arial" w:hAnsi="Arial" w:cs="Arial"/>
          <w:b w:val="0"/>
          <w:color w:val="auto"/>
          <w:sz w:val="24"/>
          <w:szCs w:val="24"/>
        </w:rPr>
        <w:t xml:space="preserve">Figure </w:t>
      </w:r>
      <w:r w:rsidR="009875F7">
        <w:rPr>
          <w:rFonts w:ascii="Arial" w:hAnsi="Arial" w:cs="Arial"/>
          <w:b w:val="0"/>
          <w:color w:val="auto"/>
          <w:sz w:val="24"/>
          <w:szCs w:val="24"/>
        </w:rPr>
        <w:t>9</w:t>
      </w:r>
      <w:r w:rsidRPr="0072137D">
        <w:rPr>
          <w:rFonts w:ascii="Arial" w:hAnsi="Arial" w:cs="Arial"/>
          <w:b w:val="0"/>
          <w:color w:val="auto"/>
          <w:sz w:val="24"/>
          <w:szCs w:val="24"/>
        </w:rPr>
        <w:t>. Genome tolerance (</w:t>
      </w:r>
      <w:proofErr w:type="spellStart"/>
      <w:r w:rsidRPr="0072137D">
        <w:rPr>
          <w:rFonts w:ascii="Arial" w:hAnsi="Arial" w:cs="Arial"/>
          <w:b w:val="0"/>
          <w:color w:val="auto"/>
          <w:sz w:val="24"/>
          <w:szCs w:val="24"/>
        </w:rPr>
        <w:t>C</w:t>
      </w:r>
      <w:r w:rsidRPr="0072137D">
        <w:rPr>
          <w:rFonts w:ascii="Arial" w:hAnsi="Arial" w:cs="Arial"/>
          <w:b w:val="0"/>
          <w:color w:val="auto"/>
          <w:sz w:val="24"/>
          <w:szCs w:val="24"/>
          <w:vertAlign w:val="subscript"/>
        </w:rPr>
        <w:t>b</w:t>
      </w:r>
      <w:proofErr w:type="spellEnd"/>
      <w:r w:rsidRPr="0072137D">
        <w:rPr>
          <w:rFonts w:ascii="Arial" w:hAnsi="Arial" w:cs="Arial"/>
          <w:b w:val="0"/>
          <w:color w:val="auto"/>
          <w:sz w:val="24"/>
          <w:szCs w:val="24"/>
        </w:rPr>
        <w:t>) and viability tolerance (</w:t>
      </w:r>
      <w:proofErr w:type="spellStart"/>
      <w:r w:rsidRPr="0072137D">
        <w:rPr>
          <w:rFonts w:ascii="Arial" w:hAnsi="Arial" w:cs="Arial"/>
          <w:b w:val="0"/>
          <w:color w:val="auto"/>
          <w:sz w:val="24"/>
          <w:szCs w:val="24"/>
        </w:rPr>
        <w:t>C</w:t>
      </w:r>
      <w:r w:rsidRPr="0072137D">
        <w:rPr>
          <w:rFonts w:ascii="Arial" w:hAnsi="Arial" w:cs="Arial"/>
          <w:b w:val="0"/>
          <w:color w:val="auto"/>
          <w:sz w:val="24"/>
          <w:szCs w:val="24"/>
          <w:vertAlign w:val="subscript"/>
        </w:rPr>
        <w:t>v</w:t>
      </w:r>
      <w:proofErr w:type="spellEnd"/>
      <w:r w:rsidRPr="0072137D">
        <w:rPr>
          <w:rFonts w:ascii="Arial" w:hAnsi="Arial" w:cs="Arial"/>
          <w:b w:val="0"/>
          <w:color w:val="auto"/>
          <w:sz w:val="24"/>
          <w:szCs w:val="24"/>
        </w:rPr>
        <w:t>) to H</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O</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 xml:space="preserve"> induction varies by strain backgrounds. </w:t>
      </w:r>
      <w:r w:rsidR="002530DC" w:rsidRPr="00605020">
        <w:rPr>
          <w:rFonts w:ascii="Arial" w:hAnsi="Arial" w:cs="Arial"/>
          <w:b w:val="0"/>
          <w:color w:val="auto"/>
          <w:sz w:val="24"/>
          <w:szCs w:val="24"/>
        </w:rPr>
        <w:t>Cells with</w:t>
      </w:r>
      <w:r w:rsidR="00B550F4" w:rsidRPr="00605020">
        <w:rPr>
          <w:rFonts w:ascii="Arial" w:hAnsi="Arial" w:cs="Arial"/>
          <w:b w:val="0"/>
          <w:color w:val="auto"/>
          <w:sz w:val="24"/>
          <w:szCs w:val="24"/>
        </w:rPr>
        <w:t xml:space="preserve"> a greater tolerance to </w:t>
      </w:r>
      <w:r w:rsidR="00061CFC" w:rsidRPr="00605020">
        <w:rPr>
          <w:rFonts w:ascii="Arial" w:hAnsi="Arial" w:cs="Arial"/>
          <w:b w:val="0"/>
          <w:color w:val="auto"/>
          <w:sz w:val="24"/>
          <w:szCs w:val="24"/>
        </w:rPr>
        <w:t>H</w:t>
      </w:r>
      <w:r w:rsidR="00061CFC" w:rsidRPr="00605020">
        <w:rPr>
          <w:rFonts w:ascii="Arial" w:hAnsi="Arial" w:cs="Arial"/>
          <w:b w:val="0"/>
          <w:color w:val="auto"/>
          <w:sz w:val="24"/>
          <w:szCs w:val="24"/>
          <w:vertAlign w:val="subscript"/>
        </w:rPr>
        <w:t>2</w:t>
      </w:r>
      <w:r w:rsidR="00061CFC" w:rsidRPr="00605020">
        <w:rPr>
          <w:rFonts w:ascii="Arial" w:hAnsi="Arial" w:cs="Arial"/>
          <w:b w:val="0"/>
          <w:color w:val="auto"/>
          <w:sz w:val="24"/>
          <w:szCs w:val="24"/>
        </w:rPr>
        <w:t>O</w:t>
      </w:r>
      <w:r w:rsidR="00061CFC" w:rsidRPr="00605020">
        <w:rPr>
          <w:rFonts w:ascii="Arial" w:hAnsi="Arial" w:cs="Arial"/>
          <w:b w:val="0"/>
          <w:color w:val="auto"/>
          <w:sz w:val="24"/>
          <w:szCs w:val="24"/>
          <w:vertAlign w:val="subscript"/>
        </w:rPr>
        <w:t>2</w:t>
      </w:r>
      <w:r w:rsidR="00B550F4" w:rsidRPr="00605020">
        <w:rPr>
          <w:rFonts w:ascii="Arial" w:hAnsi="Arial" w:cs="Arial"/>
          <w:b w:val="0"/>
          <w:color w:val="auto"/>
          <w:sz w:val="24"/>
          <w:szCs w:val="24"/>
        </w:rPr>
        <w:t xml:space="preserve"> have a longer CLS. </w:t>
      </w:r>
      <w:r w:rsidR="00061CFC" w:rsidRPr="00605020">
        <w:rPr>
          <w:rFonts w:ascii="Arial" w:hAnsi="Arial" w:cs="Arial"/>
          <w:b w:val="0"/>
          <w:color w:val="auto"/>
          <w:sz w:val="24"/>
          <w:szCs w:val="24"/>
        </w:rPr>
        <w:t xml:space="preserve">Strain YPS128 has </w:t>
      </w:r>
      <w:r w:rsidR="002C375D" w:rsidRPr="00605020">
        <w:rPr>
          <w:rFonts w:ascii="Arial" w:hAnsi="Arial" w:cs="Arial"/>
          <w:b w:val="0"/>
          <w:color w:val="auto"/>
          <w:sz w:val="24"/>
          <w:szCs w:val="24"/>
        </w:rPr>
        <w:t xml:space="preserve">the shortest </w:t>
      </w:r>
      <w:del w:id="2667" w:author="Hong Qin" w:date="2012-04-19T19:16:00Z">
        <w:r w:rsidR="002C375D" w:rsidRPr="00605020" w:rsidDel="00053B8D">
          <w:rPr>
            <w:rFonts w:ascii="Arial" w:hAnsi="Arial" w:cs="Arial"/>
            <w:b w:val="0"/>
            <w:color w:val="auto"/>
            <w:sz w:val="24"/>
            <w:szCs w:val="24"/>
          </w:rPr>
          <w:delText>lifespan</w:delText>
        </w:r>
      </w:del>
      <w:ins w:id="2668" w:author="Hong Qin" w:date="2012-04-19T19:16:00Z">
        <w:r w:rsidR="00053B8D">
          <w:rPr>
            <w:rFonts w:ascii="Arial" w:hAnsi="Arial" w:cs="Arial"/>
            <w:b w:val="0"/>
            <w:color w:val="auto"/>
            <w:sz w:val="24"/>
            <w:szCs w:val="24"/>
          </w:rPr>
          <w:t>life span</w:t>
        </w:r>
      </w:ins>
      <w:r w:rsidR="002C375D" w:rsidRPr="00605020">
        <w:rPr>
          <w:rFonts w:ascii="Arial" w:hAnsi="Arial" w:cs="Arial"/>
          <w:b w:val="0"/>
          <w:color w:val="auto"/>
          <w:sz w:val="24"/>
          <w:szCs w:val="24"/>
        </w:rPr>
        <w:t xml:space="preserve"> and has the least tolerance to </w:t>
      </w:r>
      <w:r w:rsidR="00EA0285" w:rsidRPr="00605020">
        <w:rPr>
          <w:rFonts w:ascii="Arial" w:hAnsi="Arial" w:cs="Arial"/>
          <w:b w:val="0"/>
          <w:color w:val="auto"/>
          <w:sz w:val="24"/>
          <w:szCs w:val="24"/>
        </w:rPr>
        <w:t>H</w:t>
      </w:r>
      <w:r w:rsidR="00EA0285" w:rsidRPr="00605020">
        <w:rPr>
          <w:rFonts w:ascii="Arial" w:hAnsi="Arial" w:cs="Arial"/>
          <w:b w:val="0"/>
          <w:color w:val="auto"/>
          <w:sz w:val="24"/>
          <w:szCs w:val="24"/>
          <w:vertAlign w:val="subscript"/>
        </w:rPr>
        <w:t>2</w:t>
      </w:r>
      <w:r w:rsidR="00EA0285" w:rsidRPr="00605020">
        <w:rPr>
          <w:rFonts w:ascii="Arial" w:hAnsi="Arial" w:cs="Arial"/>
          <w:b w:val="0"/>
          <w:color w:val="auto"/>
          <w:sz w:val="24"/>
          <w:szCs w:val="24"/>
        </w:rPr>
        <w:t>O</w:t>
      </w:r>
      <w:r w:rsidR="00EA0285" w:rsidRPr="00605020">
        <w:rPr>
          <w:rFonts w:ascii="Arial" w:hAnsi="Arial" w:cs="Arial"/>
          <w:b w:val="0"/>
          <w:color w:val="auto"/>
          <w:sz w:val="24"/>
          <w:szCs w:val="24"/>
          <w:vertAlign w:val="subscript"/>
        </w:rPr>
        <w:t>2</w:t>
      </w:r>
      <w:r w:rsidR="00EA0285" w:rsidRPr="00605020">
        <w:rPr>
          <w:rFonts w:ascii="Arial" w:hAnsi="Arial" w:cs="Arial"/>
          <w:b w:val="0"/>
          <w:color w:val="auto"/>
          <w:sz w:val="24"/>
          <w:szCs w:val="24"/>
        </w:rPr>
        <w:t xml:space="preserve"> </w:t>
      </w:r>
      <w:r w:rsidR="00974750">
        <w:rPr>
          <w:rFonts w:ascii="Arial" w:hAnsi="Arial" w:cs="Arial"/>
          <w:b w:val="0"/>
          <w:color w:val="auto"/>
          <w:sz w:val="24"/>
          <w:szCs w:val="24"/>
        </w:rPr>
        <w:t xml:space="preserve">since it has a larger </w:t>
      </w:r>
      <w:proofErr w:type="spellStart"/>
      <w:r w:rsidR="00974750">
        <w:rPr>
          <w:rFonts w:ascii="Arial" w:hAnsi="Arial" w:cs="Arial"/>
          <w:b w:val="0"/>
          <w:color w:val="auto"/>
          <w:sz w:val="24"/>
          <w:szCs w:val="24"/>
        </w:rPr>
        <w:t>Cb/Cv</w:t>
      </w:r>
      <w:proofErr w:type="spellEnd"/>
      <w:r w:rsidR="00974750">
        <w:rPr>
          <w:rFonts w:ascii="Arial" w:hAnsi="Arial" w:cs="Arial"/>
          <w:b w:val="0"/>
          <w:color w:val="auto"/>
          <w:sz w:val="24"/>
          <w:szCs w:val="24"/>
        </w:rPr>
        <w:t xml:space="preserve"> ratio. </w:t>
      </w:r>
      <w:r w:rsidR="008E52C9" w:rsidRPr="00605020">
        <w:rPr>
          <w:rFonts w:ascii="Arial" w:hAnsi="Arial" w:cs="Arial"/>
          <w:b w:val="0"/>
          <w:color w:val="auto"/>
          <w:sz w:val="24"/>
          <w:szCs w:val="24"/>
        </w:rPr>
        <w:t xml:space="preserve"> </w:t>
      </w:r>
      <w:r w:rsidR="00974750">
        <w:rPr>
          <w:rFonts w:ascii="Arial" w:hAnsi="Arial" w:cs="Arial"/>
          <w:b w:val="0"/>
          <w:color w:val="auto"/>
          <w:sz w:val="24"/>
          <w:szCs w:val="24"/>
        </w:rPr>
        <w:t xml:space="preserve">M13 has the longest </w:t>
      </w:r>
      <w:del w:id="2669" w:author="Hong Qin" w:date="2012-04-19T19:16:00Z">
        <w:r w:rsidR="00974750" w:rsidDel="00053B8D">
          <w:rPr>
            <w:rFonts w:ascii="Arial" w:hAnsi="Arial" w:cs="Arial"/>
            <w:b w:val="0"/>
            <w:color w:val="auto"/>
            <w:sz w:val="24"/>
            <w:szCs w:val="24"/>
          </w:rPr>
          <w:delText>lifespan</w:delText>
        </w:r>
      </w:del>
      <w:ins w:id="2670" w:author="Hong Qin" w:date="2012-04-19T19:16:00Z">
        <w:r w:rsidR="00053B8D">
          <w:rPr>
            <w:rFonts w:ascii="Arial" w:hAnsi="Arial" w:cs="Arial"/>
            <w:b w:val="0"/>
            <w:color w:val="auto"/>
            <w:sz w:val="24"/>
            <w:szCs w:val="24"/>
          </w:rPr>
          <w:t>life span</w:t>
        </w:r>
      </w:ins>
      <w:r w:rsidR="00974750">
        <w:rPr>
          <w:rFonts w:ascii="Arial" w:hAnsi="Arial" w:cs="Arial"/>
          <w:b w:val="0"/>
          <w:color w:val="auto"/>
          <w:sz w:val="24"/>
          <w:szCs w:val="24"/>
        </w:rPr>
        <w:t xml:space="preserve">, which corresponds to a smaller </w:t>
      </w:r>
      <w:proofErr w:type="spellStart"/>
      <w:r w:rsidR="00974750">
        <w:rPr>
          <w:rFonts w:ascii="Arial" w:hAnsi="Arial" w:cs="Arial"/>
          <w:b w:val="0"/>
          <w:color w:val="auto"/>
          <w:sz w:val="24"/>
          <w:szCs w:val="24"/>
        </w:rPr>
        <w:t>Cb/Cv</w:t>
      </w:r>
      <w:proofErr w:type="spellEnd"/>
      <w:r w:rsidR="00974750">
        <w:rPr>
          <w:rFonts w:ascii="Arial" w:hAnsi="Arial" w:cs="Arial"/>
          <w:b w:val="0"/>
          <w:color w:val="auto"/>
          <w:sz w:val="24"/>
          <w:szCs w:val="24"/>
        </w:rPr>
        <w:t xml:space="preserve"> ratio. </w:t>
      </w:r>
    </w:p>
    <w:p w:rsidR="009875F7" w:rsidRDefault="00AB4211" w:rsidP="009875F7">
      <w:pPr>
        <w:pStyle w:val="Caption"/>
        <w:keepNext/>
        <w:numPr>
          <w:ins w:id="2671" w:author="Hong Qin" w:date="2012-04-22T22:58:00Z"/>
        </w:numPr>
        <w:spacing w:line="480" w:lineRule="auto"/>
      </w:pPr>
      <w:r>
        <w:rPr>
          <w:rFonts w:ascii="Arial" w:hAnsi="Arial" w:cs="Arial"/>
          <w:b w:val="0"/>
          <w:noProof/>
          <w:color w:val="auto"/>
          <w:sz w:val="24"/>
          <w:szCs w:val="24"/>
        </w:rPr>
        <w:drawing>
          <wp:inline distT="0" distB="0" distL="0" distR="0">
            <wp:extent cx="3592689" cy="3592689"/>
            <wp:effectExtent l="2540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3597021" cy="3597021"/>
                    </a:xfrm>
                    <a:prstGeom prst="rect">
                      <a:avLst/>
                    </a:prstGeom>
                    <a:noFill/>
                    <a:ln w="9525">
                      <a:noFill/>
                      <a:miter lim="800000"/>
                      <a:headEnd/>
                      <a:tailEnd/>
                    </a:ln>
                  </pic:spPr>
                </pic:pic>
              </a:graphicData>
            </a:graphic>
          </wp:inline>
        </w:drawing>
      </w:r>
    </w:p>
    <w:p w:rsidR="00AB4211" w:rsidRDefault="009875F7">
      <w:pPr>
        <w:keepNext/>
        <w:spacing w:line="480" w:lineRule="auto"/>
        <w:rPr>
          <w:rFonts w:ascii="Arial" w:hAnsi="Arial" w:cs="Arial"/>
          <w:sz w:val="24"/>
          <w:szCs w:val="24"/>
        </w:rPr>
      </w:pPr>
      <w:r w:rsidRPr="009875F7">
        <w:rPr>
          <w:rFonts w:ascii="Arial" w:hAnsi="Arial" w:cs="Arial"/>
          <w:b/>
          <w:sz w:val="24"/>
          <w:szCs w:val="24"/>
        </w:rPr>
        <w:t>Figure 10</w:t>
      </w:r>
      <w:r w:rsidR="008E6F57">
        <w:rPr>
          <w:rFonts w:ascii="Arial" w:hAnsi="Arial" w:cs="Arial"/>
          <w:sz w:val="24"/>
          <w:szCs w:val="24"/>
        </w:rPr>
        <w:t xml:space="preserve">. </w:t>
      </w:r>
      <w:r w:rsidRPr="009875F7">
        <w:rPr>
          <w:rFonts w:ascii="Arial" w:hAnsi="Arial" w:cs="Arial"/>
          <w:sz w:val="24"/>
          <w:szCs w:val="24"/>
        </w:rPr>
        <w:t>Mitotic asymmetry (L</w:t>
      </w:r>
      <w:r w:rsidRPr="009875F7">
        <w:rPr>
          <w:rFonts w:ascii="Arial" w:hAnsi="Arial" w:cs="Arial"/>
          <w:sz w:val="24"/>
          <w:szCs w:val="24"/>
          <w:vertAlign w:val="subscript"/>
        </w:rPr>
        <w:t>0</w:t>
      </w:r>
      <w:r w:rsidRPr="009875F7">
        <w:rPr>
          <w:rFonts w:ascii="Arial" w:hAnsi="Arial" w:cs="Arial"/>
          <w:sz w:val="24"/>
          <w:szCs w:val="24"/>
        </w:rPr>
        <w:t>)</w:t>
      </w:r>
      <w:r w:rsidR="00E4573C">
        <w:rPr>
          <w:rFonts w:ascii="Arial" w:hAnsi="Arial" w:cs="Arial"/>
          <w:sz w:val="24"/>
          <w:szCs w:val="24"/>
        </w:rPr>
        <w:t xml:space="preserve"> </w:t>
      </w:r>
      <w:r w:rsidR="00071821">
        <w:rPr>
          <w:rFonts w:ascii="Arial" w:hAnsi="Arial" w:cs="Arial"/>
          <w:sz w:val="24"/>
          <w:szCs w:val="24"/>
        </w:rPr>
        <w:t xml:space="preserve">is </w:t>
      </w:r>
      <w:r w:rsidR="005D1C39">
        <w:rPr>
          <w:rFonts w:ascii="Arial" w:hAnsi="Arial" w:cs="Arial"/>
          <w:sz w:val="24"/>
          <w:szCs w:val="24"/>
        </w:rPr>
        <w:t>the</w:t>
      </w:r>
      <w:r w:rsidR="007841A0">
        <w:rPr>
          <w:rFonts w:ascii="Arial" w:hAnsi="Arial" w:cs="Arial"/>
          <w:sz w:val="24"/>
          <w:szCs w:val="24"/>
        </w:rPr>
        <w:t xml:space="preserve"> ratio of the frequency of daughter cells by LOH frequency in mother cells. A smaller L</w:t>
      </w:r>
      <w:r w:rsidR="008E6F57">
        <w:rPr>
          <w:rFonts w:ascii="Arial" w:hAnsi="Arial" w:cs="Arial"/>
          <w:sz w:val="24"/>
          <w:szCs w:val="24"/>
          <w:vertAlign w:val="subscript"/>
        </w:rPr>
        <w:t>0</w:t>
      </w:r>
      <w:r w:rsidR="008E6F57">
        <w:rPr>
          <w:rFonts w:ascii="Arial" w:hAnsi="Arial" w:cs="Arial"/>
          <w:sz w:val="24"/>
          <w:szCs w:val="24"/>
        </w:rPr>
        <w:t xml:space="preserve"> </w:t>
      </w:r>
      <w:r w:rsidR="007841A0">
        <w:rPr>
          <w:rFonts w:ascii="Arial" w:hAnsi="Arial" w:cs="Arial"/>
          <w:sz w:val="24"/>
          <w:szCs w:val="24"/>
        </w:rPr>
        <w:t xml:space="preserve">corresponds to better (lower) mitotic asymmetry in daughter cells compared to mother cells. </w:t>
      </w:r>
      <w:r w:rsidR="00FF60E2">
        <w:rPr>
          <w:rFonts w:ascii="Arial" w:hAnsi="Arial" w:cs="Arial"/>
          <w:sz w:val="24"/>
          <w:szCs w:val="24"/>
        </w:rPr>
        <w:t xml:space="preserve"> A lower </w:t>
      </w:r>
      <w:proofErr w:type="spellStart"/>
      <w:r w:rsidR="00FF60E2">
        <w:rPr>
          <w:rFonts w:ascii="Arial" w:hAnsi="Arial" w:cs="Arial"/>
          <w:sz w:val="24"/>
          <w:szCs w:val="24"/>
        </w:rPr>
        <w:t>C</w:t>
      </w:r>
      <w:r w:rsidR="008E6F57">
        <w:rPr>
          <w:rFonts w:ascii="Arial" w:hAnsi="Arial" w:cs="Arial"/>
          <w:sz w:val="24"/>
          <w:szCs w:val="24"/>
          <w:vertAlign w:val="subscript"/>
        </w:rPr>
        <w:t>b</w:t>
      </w:r>
      <w:r w:rsidR="00FF60E2">
        <w:rPr>
          <w:rFonts w:ascii="Arial" w:hAnsi="Arial" w:cs="Arial"/>
          <w:sz w:val="24"/>
          <w:szCs w:val="24"/>
        </w:rPr>
        <w:t>/C</w:t>
      </w:r>
      <w:r w:rsidR="008E6F57">
        <w:rPr>
          <w:rFonts w:ascii="Arial" w:hAnsi="Arial" w:cs="Arial"/>
          <w:sz w:val="24"/>
          <w:szCs w:val="24"/>
          <w:vertAlign w:val="subscript"/>
        </w:rPr>
        <w:t>v</w:t>
      </w:r>
      <w:proofErr w:type="spellEnd"/>
      <w:r w:rsidR="00FF60E2">
        <w:rPr>
          <w:rFonts w:ascii="Arial" w:hAnsi="Arial" w:cs="Arial"/>
          <w:sz w:val="24"/>
          <w:szCs w:val="24"/>
        </w:rPr>
        <w:t xml:space="preserve"> ratio corresponds to a longer </w:t>
      </w:r>
      <w:del w:id="2672" w:author="Hong Qin" w:date="2012-04-19T19:16:00Z">
        <w:r w:rsidR="00FF60E2" w:rsidDel="00053B8D">
          <w:rPr>
            <w:rFonts w:ascii="Arial" w:hAnsi="Arial" w:cs="Arial"/>
            <w:sz w:val="24"/>
            <w:szCs w:val="24"/>
          </w:rPr>
          <w:delText>lifespan</w:delText>
        </w:r>
      </w:del>
      <w:ins w:id="2673" w:author="Hong Qin" w:date="2012-04-19T19:16:00Z">
        <w:r w:rsidR="00053B8D">
          <w:rPr>
            <w:rFonts w:ascii="Arial" w:hAnsi="Arial" w:cs="Arial"/>
            <w:sz w:val="24"/>
            <w:szCs w:val="24"/>
          </w:rPr>
          <w:t>life span</w:t>
        </w:r>
      </w:ins>
      <w:r w:rsidR="007841A0">
        <w:rPr>
          <w:rFonts w:ascii="Arial" w:hAnsi="Arial" w:cs="Arial"/>
          <w:sz w:val="24"/>
          <w:szCs w:val="24"/>
        </w:rPr>
        <w:t xml:space="preserve">. The positive correlation suggests that cells with a better mitotic asymmetry have a longer </w:t>
      </w:r>
      <w:del w:id="2674" w:author="Hong Qin" w:date="2012-04-19T19:16:00Z">
        <w:r w:rsidR="007841A0" w:rsidDel="00053B8D">
          <w:rPr>
            <w:rFonts w:ascii="Arial" w:hAnsi="Arial" w:cs="Arial"/>
            <w:sz w:val="24"/>
            <w:szCs w:val="24"/>
          </w:rPr>
          <w:delText>lifespan</w:delText>
        </w:r>
      </w:del>
      <w:ins w:id="2675" w:author="Hong Qin" w:date="2012-04-19T19:16:00Z">
        <w:r w:rsidR="00053B8D">
          <w:rPr>
            <w:rFonts w:ascii="Arial" w:hAnsi="Arial" w:cs="Arial"/>
            <w:sz w:val="24"/>
            <w:szCs w:val="24"/>
          </w:rPr>
          <w:t>life span</w:t>
        </w:r>
      </w:ins>
      <w:r w:rsidR="008E6F57">
        <w:rPr>
          <w:rFonts w:ascii="Arial" w:hAnsi="Arial" w:cs="Arial"/>
          <w:sz w:val="24"/>
          <w:szCs w:val="24"/>
        </w:rPr>
        <w:t xml:space="preserve"> and better </w:t>
      </w:r>
      <w:r w:rsidR="008E6F57" w:rsidRPr="009875F7">
        <w:rPr>
          <w:rFonts w:ascii="Arial" w:hAnsi="Arial" w:cs="Arial"/>
          <w:sz w:val="24"/>
          <w:szCs w:val="24"/>
        </w:rPr>
        <w:t>H</w:t>
      </w:r>
      <w:r w:rsidR="008E6F57" w:rsidRPr="009875F7">
        <w:rPr>
          <w:rFonts w:ascii="Arial" w:hAnsi="Arial" w:cs="Arial"/>
          <w:sz w:val="24"/>
          <w:szCs w:val="24"/>
          <w:vertAlign w:val="subscript"/>
        </w:rPr>
        <w:t>2</w:t>
      </w:r>
      <w:r w:rsidR="008E6F57" w:rsidRPr="009875F7">
        <w:rPr>
          <w:rFonts w:ascii="Arial" w:hAnsi="Arial" w:cs="Arial"/>
          <w:sz w:val="24"/>
          <w:szCs w:val="24"/>
        </w:rPr>
        <w:t>O</w:t>
      </w:r>
      <w:r w:rsidR="008E6F57" w:rsidRPr="009875F7">
        <w:rPr>
          <w:rFonts w:ascii="Arial" w:hAnsi="Arial" w:cs="Arial"/>
          <w:sz w:val="24"/>
          <w:szCs w:val="24"/>
          <w:vertAlign w:val="subscript"/>
        </w:rPr>
        <w:t>2</w:t>
      </w:r>
      <w:r w:rsidR="008E6F57">
        <w:rPr>
          <w:rFonts w:ascii="Arial" w:hAnsi="Arial" w:cs="Arial"/>
          <w:sz w:val="24"/>
          <w:szCs w:val="24"/>
          <w:vertAlign w:val="subscript"/>
        </w:rPr>
        <w:t xml:space="preserve"> </w:t>
      </w:r>
      <w:r w:rsidR="008E6F57">
        <w:rPr>
          <w:rFonts w:ascii="Arial" w:hAnsi="Arial" w:cs="Arial"/>
          <w:sz w:val="24"/>
          <w:szCs w:val="24"/>
        </w:rPr>
        <w:t xml:space="preserve">viability tolerance. </w:t>
      </w:r>
    </w:p>
    <w:p w:rsidR="005605DE" w:rsidRDefault="00AB4211" w:rsidP="005605DE">
      <w:pPr>
        <w:keepNext/>
        <w:spacing w:line="480" w:lineRule="auto"/>
      </w:pPr>
      <w:r>
        <w:rPr>
          <w:rFonts w:ascii="Arial" w:hAnsi="Arial" w:cs="Arial"/>
          <w:noProof/>
          <w:sz w:val="20"/>
          <w:szCs w:val="20"/>
        </w:rPr>
        <w:drawing>
          <wp:inline distT="0" distB="0" distL="0" distR="0">
            <wp:extent cx="5943600" cy="2425700"/>
            <wp:effectExtent l="0" t="0" r="0" b="0"/>
            <wp:docPr id="37" name="Object 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077200" cy="3296454"/>
                      <a:chOff x="304800" y="2286000"/>
                      <a:chExt cx="8077200" cy="3296454"/>
                    </a:xfrm>
                  </a:grpSpPr>
                  <a:sp>
                    <a:nvSpPr>
                      <a:cNvPr id="5" name="TextBox 4"/>
                      <a:cNvSpPr txBox="1"/>
                    </a:nvSpPr>
                    <a:spPr>
                      <a:xfrm>
                        <a:off x="304800" y="2286000"/>
                        <a:ext cx="2819400" cy="86177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t>Tolerance to oxidative stress</a:t>
                          </a:r>
                          <a:endParaRPr lang="en-US" sz="2500" b="1" dirty="0"/>
                        </a:p>
                      </a:txBody>
                      <a:useSpRect/>
                    </a:txSp>
                  </a:sp>
                  <a:sp>
                    <a:nvSpPr>
                      <a:cNvPr id="6" name="TextBox 5"/>
                      <a:cNvSpPr txBox="1"/>
                    </a:nvSpPr>
                    <a:spPr>
                      <a:xfrm>
                        <a:off x="5638800" y="2286000"/>
                        <a:ext cx="2743200" cy="86177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t>Chronological Lifespan</a:t>
                          </a:r>
                          <a:endParaRPr lang="en-US" sz="2500" b="1" dirty="0"/>
                        </a:p>
                      </a:txBody>
                      <a:useSpRect/>
                    </a:txSp>
                  </a:sp>
                  <a:sp>
                    <a:nvSpPr>
                      <a:cNvPr id="8" name="TextBox 7"/>
                      <a:cNvSpPr txBox="1"/>
                    </a:nvSpPr>
                    <a:spPr>
                      <a:xfrm>
                        <a:off x="2743200" y="5105400"/>
                        <a:ext cx="3581400" cy="4770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t>Mitotic Asymmetry </a:t>
                          </a:r>
                          <a:endParaRPr lang="en-US" sz="2500" b="1" dirty="0"/>
                        </a:p>
                      </a:txBody>
                      <a:useSpRect/>
                    </a:txSp>
                  </a:sp>
                  <a:cxnSp>
                    <a:nvCxnSpPr>
                      <a:cNvPr id="18" name="Straight Arrow Connector 17"/>
                      <a:cNvCxnSpPr/>
                    </a:nvCxnSpPr>
                    <a:spPr>
                      <a:xfrm>
                        <a:off x="3048000" y="2743200"/>
                        <a:ext cx="2362200" cy="1588"/>
                      </a:xfrm>
                      <a:prstGeom prst="straightConnector1">
                        <a:avLst/>
                      </a:prstGeom>
                      <a:ln w="76200" cmpd="dbl">
                        <a:solidFill>
                          <a:srgbClr val="00B050"/>
                        </a:solidFill>
                        <a:tailEnd type="arrow"/>
                      </a:ln>
                    </a:spPr>
                    <a:style>
                      <a:lnRef idx="1">
                        <a:schemeClr val="accent1"/>
                      </a:lnRef>
                      <a:fillRef idx="0">
                        <a:schemeClr val="accent1"/>
                      </a:fillRef>
                      <a:effectRef idx="0">
                        <a:schemeClr val="accent1"/>
                      </a:effectRef>
                      <a:fontRef idx="minor">
                        <a:schemeClr val="tx1"/>
                      </a:fontRef>
                    </a:style>
                  </a:cxnSp>
                  <a:cxnSp>
                    <a:nvCxnSpPr>
                      <a:cNvPr id="21" name="Straight Arrow Connector 20"/>
                      <a:cNvCxnSpPr/>
                    </a:nvCxnSpPr>
                    <a:spPr>
                      <a:xfrm rot="5400000" flipH="1" flipV="1">
                        <a:off x="4953000" y="3581400"/>
                        <a:ext cx="1905000" cy="1143000"/>
                      </a:xfrm>
                      <a:prstGeom prst="straightConnector1">
                        <a:avLst/>
                      </a:prstGeom>
                      <a:ln w="76200" cmpd="dbl">
                        <a:solidFill>
                          <a:srgbClr val="00B050"/>
                        </a:solidFill>
                        <a:tailEnd type="arrow"/>
                      </a:ln>
                    </a:spPr>
                    <a:style>
                      <a:lnRef idx="1">
                        <a:schemeClr val="accent1"/>
                      </a:lnRef>
                      <a:fillRef idx="0">
                        <a:schemeClr val="accent1"/>
                      </a:fillRef>
                      <a:effectRef idx="0">
                        <a:schemeClr val="accent1"/>
                      </a:effectRef>
                      <a:fontRef idx="minor">
                        <a:schemeClr val="tx1"/>
                      </a:fontRef>
                    </a:style>
                  </a:cxnSp>
                  <a:cxnSp>
                    <a:nvCxnSpPr>
                      <a:cNvPr id="24" name="Straight Arrow Connector 23"/>
                      <a:cNvCxnSpPr/>
                    </a:nvCxnSpPr>
                    <a:spPr>
                      <a:xfrm rot="16200000" flipH="1">
                        <a:off x="1866900" y="3619500"/>
                        <a:ext cx="1828800" cy="1295400"/>
                      </a:xfrm>
                      <a:prstGeom prst="straightConnector1">
                        <a:avLst/>
                      </a:prstGeom>
                      <a:ln w="76200" cmpd="dbl">
                        <a:solidFill>
                          <a:srgbClr val="00B050"/>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E6575D" w:rsidRDefault="00E6575D" w:rsidP="00E6575D">
      <w:pPr>
        <w:pStyle w:val="Caption"/>
        <w:spacing w:line="480" w:lineRule="auto"/>
        <w:rPr>
          <w:ins w:id="2676" w:author="Lindsay" w:date="2012-04-21T22:26:00Z"/>
          <w:rFonts w:ascii="Arial" w:hAnsi="Arial" w:cs="Arial"/>
          <w:b w:val="0"/>
          <w:color w:val="auto"/>
          <w:sz w:val="24"/>
          <w:szCs w:val="24"/>
        </w:rPr>
        <w:pPrChange w:id="2677" w:author="Lindsay" w:date="2012-04-21T22:28:00Z">
          <w:pPr>
            <w:pStyle w:val="Caption"/>
          </w:pPr>
        </w:pPrChange>
      </w:pPr>
      <w:r w:rsidRPr="00E6575D">
        <w:rPr>
          <w:rFonts w:ascii="Arial" w:hAnsi="Arial"/>
          <w:b w:val="0"/>
          <w:color w:val="auto"/>
          <w:sz w:val="24"/>
          <w:rPrChange w:id="2678" w:author="bidyut k mohanty" w:date="2012-04-22T08:31:00Z">
            <w:rPr>
              <w:rFonts w:ascii="Arial" w:hAnsi="Arial" w:cs="Arial"/>
              <w:sz w:val="24"/>
              <w:szCs w:val="24"/>
            </w:rPr>
          </w:rPrChange>
        </w:rPr>
        <w:t>Figure 11.</w:t>
      </w:r>
      <w:ins w:id="2679" w:author="hong qin" w:date="2012-04-20T08:36:00Z">
        <w:del w:id="2680" w:author="hong qin" w:date="2012-04-20T08:36:00Z">
          <w:r w:rsidRPr="00E6575D">
            <w:rPr>
              <w:rFonts w:ascii="Arial" w:hAnsi="Arial"/>
              <w:b w:val="0"/>
              <w:color w:val="auto"/>
              <w:sz w:val="24"/>
              <w:rPrChange w:id="2681" w:author="bidyut k mohanty" w:date="2012-04-22T08:31:00Z">
                <w:rPr>
                  <w:rFonts w:ascii="Arial" w:hAnsi="Arial" w:cs="Arial"/>
                  <w:sz w:val="24"/>
                  <w:szCs w:val="24"/>
                </w:rPr>
              </w:rPrChange>
            </w:rPr>
            <w:delText xml:space="preserve"> </w:delText>
          </w:r>
        </w:del>
      </w:ins>
      <w:del w:id="2682" w:author="hong qin" w:date="2012-04-20T08:36:00Z">
        <w:r w:rsidR="000F5189">
          <w:rPr>
            <w:rFonts w:ascii="Arial" w:hAnsi="Arial" w:cs="Arial"/>
            <w:sz w:val="24"/>
            <w:szCs w:val="24"/>
          </w:rPr>
          <w:delText>Lifespan</w:delText>
        </w:r>
      </w:del>
      <w:ins w:id="2683" w:author="hong qin" w:date="2012-04-20T08:36:00Z">
        <w:r w:rsidR="00C501A6" w:rsidRPr="00C501A6">
          <w:rPr>
            <w:rFonts w:ascii="Arial" w:hAnsi="Arial" w:cs="Arial"/>
            <w:sz w:val="24"/>
            <w:szCs w:val="24"/>
          </w:rPr>
          <w:t xml:space="preserve"> </w:t>
        </w:r>
      </w:ins>
      <w:del w:id="2684" w:author="Hong Qin" w:date="2012-04-19T19:16:00Z">
        <w:r w:rsidR="000F5189" w:rsidDel="00053B8D">
          <w:rPr>
            <w:rFonts w:ascii="Arial" w:hAnsi="Arial" w:cs="Arial"/>
            <w:sz w:val="24"/>
            <w:szCs w:val="24"/>
          </w:rPr>
          <w:delText>Lifespan</w:delText>
        </w:r>
      </w:del>
      <w:ins w:id="2685" w:author="Hong Qin" w:date="2012-04-19T19:16:00Z">
        <w:r w:rsidRPr="00E6575D">
          <w:rPr>
            <w:rFonts w:ascii="Arial" w:hAnsi="Arial"/>
            <w:b w:val="0"/>
            <w:color w:val="auto"/>
            <w:sz w:val="24"/>
            <w:rPrChange w:id="2686" w:author="bidyut k mohanty" w:date="2012-04-22T08:31:00Z">
              <w:rPr>
                <w:rFonts w:ascii="Arial" w:hAnsi="Arial" w:cs="Arial"/>
                <w:sz w:val="24"/>
                <w:szCs w:val="24"/>
              </w:rPr>
            </w:rPrChange>
          </w:rPr>
          <w:t>Life span</w:t>
        </w:r>
      </w:ins>
      <w:r w:rsidRPr="00E6575D">
        <w:rPr>
          <w:rFonts w:ascii="Arial" w:hAnsi="Arial"/>
          <w:b w:val="0"/>
          <w:color w:val="auto"/>
          <w:sz w:val="24"/>
          <w:rPrChange w:id="2687" w:author="bidyut k mohanty" w:date="2012-04-22T08:31:00Z">
            <w:rPr>
              <w:rFonts w:ascii="Arial" w:hAnsi="Arial" w:cs="Arial"/>
              <w:sz w:val="24"/>
              <w:szCs w:val="24"/>
            </w:rPr>
          </w:rPrChange>
        </w:rPr>
        <w:t xml:space="preserve"> tolerance, length of CLS, and frequency of mitotic asymmetrical events are interrelated factors in budding yeast. A higher tolerance to oxidative stress is associated with a longer CLS</w:t>
      </w:r>
      <w:ins w:id="2688" w:author="bidyut k mohanty" w:date="2012-04-22T08:31:00Z">
        <w:r w:rsidR="00AE4926" w:rsidRPr="005C4357">
          <w:rPr>
            <w:rFonts w:ascii="Arial" w:hAnsi="Arial" w:cs="Arial"/>
            <w:b w:val="0"/>
            <w:color w:val="auto"/>
            <w:sz w:val="24"/>
            <w:szCs w:val="24"/>
          </w:rPr>
          <w:t xml:space="preserve">. A greater tolerance to oxidative stress corresponds to a lower and better mitotic asymmetry. A better mitotic asymmetry corresponds to a longer CLS. </w:t>
        </w:r>
      </w:ins>
    </w:p>
    <w:p w:rsidR="00E6575D" w:rsidRPr="00E6575D" w:rsidRDefault="00AE4926" w:rsidP="00E6575D">
      <w:pPr>
        <w:tabs>
          <w:tab w:val="left" w:pos="7798"/>
        </w:tabs>
        <w:rPr>
          <w:rPrChange w:id="2689" w:author="Lindsay" w:date="2012-04-22T08:31:00Z">
            <w:rPr>
              <w:rFonts w:ascii="Arial" w:hAnsi="Arial" w:cs="Arial"/>
              <w:sz w:val="24"/>
              <w:szCs w:val="24"/>
            </w:rPr>
          </w:rPrChange>
        </w:rPr>
        <w:pPrChange w:id="2690" w:author="Lindsay" w:date="2012-04-22T08:31:00Z">
          <w:pPr>
            <w:pStyle w:val="Caption"/>
          </w:pPr>
        </w:pPrChange>
      </w:pPr>
      <w:ins w:id="2691" w:author="Lindsay" w:date="2012-04-21T22:26:00Z">
        <w:r>
          <w:tab/>
        </w:r>
      </w:ins>
      <w:ins w:id="2692" w:author="bidyut k mohanty" w:date="2012-04-22T08:31:00Z">
        <w:r w:rsidR="00C03087">
          <w:rPr>
            <w:rFonts w:ascii="Arial" w:hAnsi="Arial" w:cs="Arial"/>
            <w:sz w:val="24"/>
            <w:szCs w:val="24"/>
          </w:rPr>
          <w:t xml:space="preserve">, </w:t>
        </w:r>
      </w:ins>
    </w:p>
    <w:sectPr w:rsidR="00E6575D" w:rsidRPr="00E6575D" w:rsidSect="00AE041D">
      <w:headerReference w:type="default" r:id="rId23"/>
      <w:pgSz w:w="12240" w:h="15840"/>
      <w:pgMar w:top="1440" w:right="1440" w:bottom="1440" w:left="1440" w:gutter="0"/>
      <w:pgNumType w:start="2"/>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ong qin" w:date="2012-04-22T23:59:00Z" w:initials="HQ">
    <w:p w:rsidR="001A67B9" w:rsidRDefault="001A67B9">
      <w:pPr>
        <w:pStyle w:val="CommentText"/>
      </w:pPr>
      <w:r>
        <w:rPr>
          <w:rStyle w:val="CommentReference"/>
        </w:rPr>
        <w:annotationRef/>
      </w:r>
      <w:r>
        <w:t xml:space="preserve">TODO: revise discussion on oxidative stress and cellular aging; implication on human aging;  </w:t>
      </w:r>
    </w:p>
    <w:p w:rsidR="001A67B9" w:rsidRDefault="001A67B9">
      <w:pPr>
        <w:pStyle w:val="CommentText"/>
      </w:pPr>
      <w:proofErr w:type="gramStart"/>
      <w:r>
        <w:t>add</w:t>
      </w:r>
      <w:proofErr w:type="gramEnd"/>
      <w:r>
        <w:t xml:space="preserve"> low H2O2 in CLS in summary diagram. </w:t>
      </w:r>
      <w:r w:rsidR="000973DF">
        <w:t xml:space="preserve"> The arrow on mitotic asymmetry should be revised. </w:t>
      </w:r>
    </w:p>
  </w:comment>
  <w:comment w:id="81" w:author="bidyut k mohanty" w:date="2012-04-22T21:51:00Z" w:initials="bkm">
    <w:p w:rsidR="001A67B9" w:rsidRDefault="001A67B9">
      <w:pPr>
        <w:pStyle w:val="CommentText"/>
      </w:pPr>
      <w:r>
        <w:rPr>
          <w:rStyle w:val="CommentReference"/>
        </w:rPr>
        <w:annotationRef/>
      </w:r>
      <w:r>
        <w:t>Lifespan can be put as one or two words and one looks good.</w:t>
      </w:r>
    </w:p>
  </w:comment>
  <w:comment w:id="435" w:author="hong qin" w:date="2012-04-22T21:51:00Z" w:initials="hq">
    <w:p w:rsidR="001A67B9" w:rsidRDefault="001A67B9">
      <w:pPr>
        <w:pStyle w:val="CommentText"/>
      </w:pPr>
      <w:r>
        <w:rPr>
          <w:rStyle w:val="CommentReference"/>
        </w:rPr>
        <w:annotationRef/>
      </w:r>
      <w:proofErr w:type="gramStart"/>
      <w:r>
        <w:t>this</w:t>
      </w:r>
      <w:proofErr w:type="gramEnd"/>
      <w:r>
        <w:t xml:space="preserve"> is not generally accepted. </w:t>
      </w:r>
    </w:p>
  </w:comment>
  <w:comment w:id="436" w:author="hong qin" w:date="2012-04-22T21:51:00Z" w:initials="hq">
    <w:p w:rsidR="001A67B9" w:rsidRDefault="001A67B9">
      <w:pPr>
        <w:pStyle w:val="CommentText"/>
      </w:pPr>
      <w:r>
        <w:rPr>
          <w:rStyle w:val="CommentReference"/>
        </w:rPr>
        <w:annotationRef/>
      </w:r>
      <w:r>
        <w:t xml:space="preserve">This part has to be revised based on </w:t>
      </w:r>
      <w:proofErr w:type="spellStart"/>
      <w:r>
        <w:t>authorative</w:t>
      </w:r>
      <w:proofErr w:type="spellEnd"/>
      <w:r>
        <w:t xml:space="preserve"> reviews</w:t>
      </w:r>
    </w:p>
  </w:comment>
  <w:comment w:id="448" w:author="hong qin" w:date="2012-04-22T21:51:00Z" w:initials="hq">
    <w:p w:rsidR="001A67B9" w:rsidRDefault="001A67B9" w:rsidP="001C3B43">
      <w:pPr>
        <w:spacing w:after="0" w:line="480" w:lineRule="auto"/>
        <w:ind w:firstLine="720"/>
        <w:rPr>
          <w:rFonts w:ascii="Arial" w:hAnsi="Arial" w:cs="Arial"/>
          <w:sz w:val="24"/>
          <w:szCs w:val="24"/>
        </w:rPr>
      </w:pPr>
      <w:r>
        <w:rPr>
          <w:rStyle w:val="CommentReference"/>
        </w:rPr>
        <w:annotationRef/>
      </w:r>
      <w:r>
        <w:rPr>
          <w:rFonts w:ascii="Arial" w:hAnsi="Arial" w:cs="Arial"/>
          <w:sz w:val="24"/>
          <w:szCs w:val="24"/>
        </w:rPr>
        <w:t>(Qin: There is sudden jump from aging to cellular aging without any explicit discussion on the connection</w:t>
      </w:r>
      <w:proofErr w:type="gramStart"/>
      <w:r>
        <w:rPr>
          <w:rFonts w:ascii="Arial" w:hAnsi="Arial" w:cs="Arial"/>
          <w:sz w:val="24"/>
          <w:szCs w:val="24"/>
        </w:rPr>
        <w:t>. )</w:t>
      </w:r>
      <w:proofErr w:type="gramEnd"/>
      <w:r>
        <w:rPr>
          <w:rFonts w:ascii="Arial" w:hAnsi="Arial" w:cs="Arial"/>
          <w:sz w:val="24"/>
          <w:szCs w:val="24"/>
        </w:rPr>
        <w:tab/>
      </w:r>
    </w:p>
    <w:p w:rsidR="001A67B9" w:rsidRDefault="001A67B9">
      <w:pPr>
        <w:pStyle w:val="CommentText"/>
      </w:pPr>
    </w:p>
  </w:comment>
  <w:comment w:id="460" w:author="bidyut k mohanty" w:date="2012-04-22T21:51:00Z" w:initials="bkm">
    <w:p w:rsidR="001A67B9" w:rsidRDefault="001A67B9">
      <w:pPr>
        <w:pStyle w:val="CommentText"/>
      </w:pPr>
      <w:r>
        <w:rPr>
          <w:rStyle w:val="CommentReference"/>
        </w:rPr>
        <w:annotationRef/>
      </w:r>
      <w:r>
        <w:t>Is this statement necessary?</w:t>
      </w:r>
    </w:p>
  </w:comment>
  <w:comment w:id="464" w:author="hong qin" w:date="2012-04-22T21:51:00Z" w:initials="hq">
    <w:p w:rsidR="001A67B9" w:rsidRDefault="001A67B9">
      <w:pPr>
        <w:pStyle w:val="CommentText"/>
      </w:pPr>
      <w:r>
        <w:rPr>
          <w:rStyle w:val="CommentReference"/>
        </w:rPr>
        <w:annotationRef/>
      </w:r>
      <w:r>
        <w:t xml:space="preserve">This is a yeast aging reference, not </w:t>
      </w:r>
      <w:proofErr w:type="spellStart"/>
      <w:r>
        <w:t>appropraite</w:t>
      </w:r>
      <w:proofErr w:type="spellEnd"/>
      <w:r>
        <w:t xml:space="preserve"> for ROS theory in general. </w:t>
      </w:r>
    </w:p>
  </w:comment>
  <w:comment w:id="503" w:author="hong qin" w:date="2012-04-22T21:51:00Z" w:initials="HQ">
    <w:p w:rsidR="001A67B9" w:rsidRDefault="001A67B9">
      <w:pPr>
        <w:pStyle w:val="CommentText"/>
      </w:pPr>
      <w:r>
        <w:rPr>
          <w:rStyle w:val="CommentReference"/>
        </w:rPr>
        <w:annotationRef/>
      </w:r>
      <w:r>
        <w:t xml:space="preserve">By H2O2 generating reactions catalyzed by </w:t>
      </w:r>
      <w:proofErr w:type="spellStart"/>
      <w:r>
        <w:t>oxidases</w:t>
      </w:r>
      <w:proofErr w:type="spellEnd"/>
      <w:r>
        <w:t xml:space="preserve"> </w:t>
      </w:r>
    </w:p>
  </w:comment>
  <w:comment w:id="1279" w:author="bidyut k mohanty" w:date="2012-04-22T21:51:00Z" w:initials="bkm">
    <w:p w:rsidR="001A67B9" w:rsidRDefault="001A67B9">
      <w:pPr>
        <w:pStyle w:val="CommentText"/>
      </w:pPr>
      <w:r>
        <w:rPr>
          <w:rStyle w:val="CommentReference"/>
        </w:rPr>
        <w:annotationRef/>
      </w:r>
      <w:r>
        <w:t xml:space="preserve">Studies on aging is important. A person will ultimately age and die; therefore, research on increasing longevity and healthy </w:t>
      </w:r>
      <w:proofErr w:type="gramStart"/>
      <w:r>
        <w:t>aging  is</w:t>
      </w:r>
      <w:proofErr w:type="gramEnd"/>
      <w:r>
        <w:t xml:space="preserve"> of prime interest.</w:t>
      </w:r>
    </w:p>
  </w:comment>
  <w:comment w:id="1280" w:author="bidyut k mohanty" w:date="2012-04-22T21:51:00Z" w:initials="bkm">
    <w:p w:rsidR="001A67B9" w:rsidRDefault="001A67B9">
      <w:pPr>
        <w:pStyle w:val="CommentText"/>
      </w:pPr>
      <w:r>
        <w:rPr>
          <w:rStyle w:val="CommentReference"/>
        </w:rPr>
        <w:annotationRef/>
      </w:r>
      <w:r>
        <w:t>This whole part could go up in the introduction.</w:t>
      </w:r>
    </w:p>
  </w:comment>
  <w:comment w:id="1376" w:author="hong qin" w:date="2012-04-22T21:51:00Z" w:initials="HQ">
    <w:p w:rsidR="001A67B9" w:rsidRDefault="001A67B9">
      <w:pPr>
        <w:pStyle w:val="CommentText"/>
      </w:pPr>
      <w:r>
        <w:rPr>
          <w:rStyle w:val="CommentReference"/>
        </w:rPr>
        <w:annotationRef/>
      </w:r>
      <w:r>
        <w:t>Add model</w:t>
      </w:r>
    </w:p>
  </w:comment>
  <w:comment w:id="1545" w:author="hong qin" w:date="2012-04-22T21:51:00Z" w:initials="hq">
    <w:p w:rsidR="001A67B9" w:rsidRDefault="001A67B9">
      <w:pPr>
        <w:pStyle w:val="CommentText"/>
      </w:pPr>
      <w:r>
        <w:rPr>
          <w:rStyle w:val="CommentReference"/>
        </w:rPr>
        <w:annotationRef/>
      </w:r>
      <w:proofErr w:type="gramStart"/>
      <w:r>
        <w:t>need</w:t>
      </w:r>
      <w:proofErr w:type="gramEnd"/>
      <w:r>
        <w:t xml:space="preserve"> figure and data for this claim</w:t>
      </w:r>
    </w:p>
  </w:comment>
  <w:comment w:id="1621" w:author="bidyut k mohanty" w:date="2012-04-22T21:51:00Z" w:initials="bkm">
    <w:p w:rsidR="001A67B9" w:rsidRDefault="001A67B9">
      <w:pPr>
        <w:pStyle w:val="CommentText"/>
      </w:pPr>
      <w:r>
        <w:rPr>
          <w:rStyle w:val="CommentReference"/>
        </w:rPr>
        <w:annotationRef/>
      </w:r>
      <w:r>
        <w:rPr>
          <w:rStyle w:val="CommentReference"/>
        </w:rPr>
        <w:t xml:space="preserve"> The sentence should be stated properly.</w:t>
      </w:r>
    </w:p>
  </w:comment>
  <w:comment w:id="1663" w:author="hong qin" w:date="2012-04-22T21:51:00Z" w:initials="HQ">
    <w:p w:rsidR="001A67B9" w:rsidRDefault="001A67B9">
      <w:pPr>
        <w:pStyle w:val="CommentText"/>
      </w:pPr>
      <w:r>
        <w:rPr>
          <w:rStyle w:val="CommentReference"/>
        </w:rPr>
        <w:annotationRef/>
      </w:r>
      <w:r>
        <w:t xml:space="preserve">A summary diagram </w:t>
      </w:r>
      <w:proofErr w:type="gramStart"/>
      <w:r>
        <w:t>should  be</w:t>
      </w:r>
      <w:proofErr w:type="gramEnd"/>
      <w:r>
        <w:t xml:space="preserve"> added. </w:t>
      </w:r>
    </w:p>
  </w:comment>
  <w:comment w:id="1765" w:author="bidyut k mohanty" w:date="2012-04-22T21:51:00Z" w:initials="bkm">
    <w:p w:rsidR="001A67B9" w:rsidRDefault="001A67B9">
      <w:pPr>
        <w:pStyle w:val="CommentText"/>
      </w:pPr>
      <w:r>
        <w:rPr>
          <w:rStyle w:val="CommentReference"/>
        </w:rPr>
        <w:annotationRef/>
      </w:r>
      <w:r>
        <w:t xml:space="preserve"> Use a better-suited word</w:t>
      </w:r>
    </w:p>
  </w:comment>
  <w:comment w:id="2635" w:author="Lindsay" w:date="2012-04-22T10:58:00Z" w:initials="L">
    <w:p w:rsidR="00757668" w:rsidRDefault="00362D95">
      <w:pPr>
        <w:pStyle w:val="CommentText"/>
      </w:pPr>
      <w:r>
        <w:rPr>
          <w:rStyle w:val="CommentReference"/>
        </w:rPr>
        <w:annotationRef/>
      </w:r>
      <w:r>
        <w:t xml:space="preserve">Remember to at midpoint with red dot on bottom graph and explain trend. </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67B9" w:rsidRDefault="001A67B9" w:rsidP="00F22F20">
      <w:pPr>
        <w:spacing w:after="0" w:line="240" w:lineRule="auto"/>
      </w:pPr>
      <w:r>
        <w:separator/>
      </w:r>
    </w:p>
  </w:endnote>
  <w:endnote w:type="continuationSeparator" w:id="0">
    <w:p w:rsidR="001A67B9" w:rsidRDefault="001A67B9" w:rsidP="00F22F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Wingdings 2">
    <w:panose1 w:val="05020102010507070707"/>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Neue-Roman">
    <w:panose1 w:val="00000000000000000000"/>
    <w:charset w:val="00"/>
    <w:family w:val="swiss"/>
    <w:notTrueType/>
    <w:pitch w:val="default"/>
    <w:sig w:usb0="00000003" w:usb1="00000000" w:usb2="00000000" w:usb3="00000000" w:csb0="00000001" w:csb1="00000000"/>
  </w:font>
  <w:font w:name="AdvPSA189">
    <w:altName w:val="Cambria"/>
    <w:panose1 w:val="00000000000000000000"/>
    <w:charset w:val="4D"/>
    <w:family w:val="roman"/>
    <w:notTrueType/>
    <w:pitch w:val="default"/>
    <w:sig w:usb0="00000003" w:usb1="00000000" w:usb2="00000000" w:usb3="00000000" w:csb0="00000001" w:csb1="00000000"/>
  </w:font>
  <w:font w:name="AdvPSHN-M">
    <w:altName w:val="Cambria"/>
    <w:panose1 w:val="00000000000000000000"/>
    <w:charset w:val="00"/>
    <w:family w:val="swiss"/>
    <w:notTrueType/>
    <w:pitch w:val="default"/>
    <w:sig w:usb0="00000003" w:usb1="00000000" w:usb2="00000000" w:usb3="00000000" w:csb0="00000001" w:csb1="00000000"/>
  </w:font>
  <w:font w:name="AdvPSA183">
    <w:altName w:val="Cambria"/>
    <w:panose1 w:val="00000000000000000000"/>
    <w:charset w:val="00"/>
    <w:family w:val="swiss"/>
    <w:notTrueType/>
    <w:pitch w:val="default"/>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923" w:rsidRDefault="00B278AE">
    <w:pPr>
      <w:pStyle w:val="Footer"/>
      <w:jc w:val="right"/>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67B9" w:rsidRDefault="001A67B9">
    <w:pPr>
      <w:pStyle w:val="Footer"/>
      <w:jc w:val="right"/>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67B9" w:rsidRDefault="001A67B9" w:rsidP="00F22F20">
      <w:pPr>
        <w:spacing w:after="0" w:line="240" w:lineRule="auto"/>
      </w:pPr>
      <w:r>
        <w:separator/>
      </w:r>
    </w:p>
  </w:footnote>
  <w:footnote w:type="continuationSeparator" w:id="0">
    <w:p w:rsidR="001A67B9" w:rsidRDefault="001A67B9" w:rsidP="00F22F20">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923" w:rsidRPr="00F22F20" w:rsidRDefault="00B278AE" w:rsidP="0004409D">
    <w:pPr>
      <w:pStyle w:val="Header"/>
      <w:jc w:val="center"/>
      <w:rPr>
        <w:rFonts w:ascii="Arial" w:hAnsi="Arial" w:cs="Arial"/>
        <w:sz w:val="24"/>
        <w:szCs w:val="24"/>
      </w:rP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67B9" w:rsidRPr="00F22F20" w:rsidRDefault="001A67B9" w:rsidP="0004409D">
    <w:pPr>
      <w:pStyle w:val="Header"/>
      <w:jc w:val="center"/>
      <w:rPr>
        <w:rFonts w:ascii="Arial" w:hAnsi="Arial" w:cs="Arial"/>
        <w:sz w:val="24"/>
        <w:szCs w:val="24"/>
      </w:rPr>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67B9" w:rsidRDefault="001A67B9">
    <w:pPr>
      <w:pStyle w:val="Header"/>
      <w:ind w:right="480"/>
      <w:rPr>
        <w:rFonts w:ascii="Arial" w:hAnsi="Arial" w:cs="Arial"/>
        <w:i/>
      </w:rPr>
    </w:pPr>
    <w:r w:rsidRPr="0072137D">
      <w:rPr>
        <w:rFonts w:ascii="Arial" w:hAnsi="Arial" w:cs="Arial"/>
        <w:i/>
      </w:rPr>
      <w:t>Oxidative Stress and Aging</w:t>
    </w:r>
    <w:del w:id="2693" w:author="hong qin" w:date="2012-04-19T19:20:00Z">
      <w:r w:rsidRPr="0072137D" w:rsidDel="00F73EA3">
        <w:rPr>
          <w:rFonts w:ascii="Arial" w:hAnsi="Arial" w:cs="Arial"/>
          <w:i/>
        </w:rPr>
        <w:tab/>
        <w:delText xml:space="preserve">    </w:delText>
      </w:r>
    </w:del>
    <w:del w:id="2694" w:author="hong qin" w:date="2012-04-19T19:21:00Z">
      <w:r w:rsidRPr="0072137D" w:rsidDel="00F73EA3">
        <w:rPr>
          <w:rFonts w:ascii="Arial" w:hAnsi="Arial" w:cs="Arial"/>
          <w:i/>
        </w:rPr>
        <w:delText xml:space="preserve">   </w:delText>
      </w:r>
    </w:del>
    <w:del w:id="2695" w:author="hong qin" w:date="2012-04-19T19:20:00Z">
      <w:r w:rsidRPr="0072137D" w:rsidDel="00F73EA3">
        <w:rPr>
          <w:rFonts w:ascii="Arial" w:hAnsi="Arial" w:cs="Arial"/>
          <w:i/>
        </w:rPr>
        <w:delText xml:space="preserve">  </w:delText>
      </w:r>
    </w:del>
    <w:del w:id="2696" w:author="hong qin" w:date="2012-04-19T19:21:00Z">
      <w:r w:rsidRPr="0072137D" w:rsidDel="00F73EA3">
        <w:rPr>
          <w:rFonts w:ascii="Arial" w:hAnsi="Arial" w:cs="Arial"/>
          <w:i/>
        </w:rPr>
        <w:delText xml:space="preserve">                          </w:delText>
      </w:r>
      <w:r w:rsidDel="00F73EA3">
        <w:rPr>
          <w:rFonts w:ascii="Arial" w:hAnsi="Arial" w:cs="Arial"/>
          <w:i/>
        </w:rPr>
        <w:delText xml:space="preserve">       </w:delText>
      </w:r>
    </w:del>
    <w:proofErr w:type="gramStart"/>
    <w:r>
      <w:rPr>
        <w:rFonts w:ascii="Arial" w:hAnsi="Arial" w:cs="Arial"/>
        <w:i/>
      </w:rPr>
      <w:t xml:space="preserve">   </w:t>
    </w:r>
    <w:r w:rsidRPr="0072137D">
      <w:rPr>
        <w:rFonts w:ascii="Arial" w:hAnsi="Arial" w:cs="Arial"/>
        <w:i/>
      </w:rPr>
      <w:t xml:space="preserve">                     </w:t>
    </w:r>
    <w:ins w:id="2697" w:author="hong qin" w:date="2012-04-19T19:21:00Z">
      <w:r>
        <w:rPr>
          <w:rFonts w:ascii="Arial" w:hAnsi="Arial" w:cs="Arial"/>
          <w:i/>
        </w:rPr>
        <w:t xml:space="preserve">        </w:t>
      </w:r>
      <w:proofErr w:type="gramEnd"/>
      <w:del w:id="2698" w:author="hong qin" w:date="2012-04-19T11:02:00Z">
        <w:r>
          <w:rPr>
            <w:rFonts w:ascii="Arial" w:hAnsi="Arial" w:cs="Arial"/>
            <w:i/>
          </w:rPr>
          <w:delText xml:space="preserve">                  </w:delText>
        </w:r>
      </w:del>
      <w:r>
        <w:rPr>
          <w:rFonts w:ascii="Arial" w:hAnsi="Arial" w:cs="Arial"/>
          <w:i/>
        </w:rPr>
        <w:t xml:space="preserve">                    </w:t>
      </w:r>
    </w:ins>
    <w:ins w:id="2699" w:author="hong qin" w:date="2012-04-19T11:02:00Z">
      <w:r>
        <w:rPr>
          <w:rFonts w:ascii="Arial" w:hAnsi="Arial" w:cs="Arial"/>
          <w:i/>
        </w:rPr>
        <w:t xml:space="preserve">     </w:t>
      </w:r>
    </w:ins>
    <w:del w:id="2700" w:author="hong qin" w:date="2012-04-19T11:02:00Z">
      <w:r w:rsidRPr="0072137D" w:rsidDel="00813A87">
        <w:rPr>
          <w:rFonts w:ascii="Arial" w:hAnsi="Arial" w:cs="Arial"/>
          <w:i/>
        </w:rPr>
        <w:delText xml:space="preserve">                  </w:delText>
      </w:r>
    </w:del>
    <w:r w:rsidRPr="0072137D">
      <w:rPr>
        <w:rFonts w:ascii="Arial" w:hAnsi="Arial" w:cs="Arial"/>
        <w:i/>
      </w:rPr>
      <w:t>Parnell</w:t>
    </w:r>
    <w:ins w:id="2701" w:author="hong qin" w:date="2012-04-19T11:02:00Z">
      <w:r>
        <w:rPr>
          <w:rFonts w:ascii="Arial" w:hAnsi="Arial" w:cs="Arial"/>
          <w:i/>
        </w:rPr>
        <w:t xml:space="preserve">, Page </w:t>
      </w:r>
    </w:ins>
    <w:del w:id="2702" w:author="hong qin" w:date="2012-04-19T11:02:00Z">
      <w:r w:rsidRPr="0072137D" w:rsidDel="00D72CE5">
        <w:rPr>
          <w:rFonts w:ascii="Arial" w:hAnsi="Arial" w:cs="Arial"/>
          <w:i/>
        </w:rPr>
        <w:delText xml:space="preserve"> </w:delText>
      </w:r>
    </w:del>
    <w:sdt>
      <w:sdtPr>
        <w:rPr>
          <w:rFonts w:ascii="Arial" w:hAnsi="Arial" w:cs="Arial"/>
          <w:i/>
        </w:rPr>
        <w:id w:val="-1541713745"/>
        <w:docPartObj>
          <w:docPartGallery w:val="Page Numbers (Top of Page)"/>
          <w:docPartUnique/>
        </w:docPartObj>
      </w:sdtPr>
      <w:sdtContent>
        <w:fldSimple w:instr=" PAGE   \* MERGEFORMAT ">
          <w:r w:rsidR="00B278AE" w:rsidRPr="00B278AE">
            <w:rPr>
              <w:rFonts w:ascii="Arial" w:hAnsi="Arial" w:cs="Arial"/>
              <w:i/>
              <w:noProof/>
            </w:rPr>
            <w:t>23</w:t>
          </w:r>
        </w:fldSimple>
      </w:sdtContent>
    </w:sdt>
  </w:p>
  <w:p w:rsidR="001A67B9" w:rsidRPr="00F22F20" w:rsidRDefault="001A67B9" w:rsidP="00F22F20">
    <w:pPr>
      <w:pStyle w:val="Header"/>
      <w:jc w:val="right"/>
      <w:rPr>
        <w:rFonts w:ascii="Arial" w:hAnsi="Arial" w:cs="Arial"/>
        <w:sz w:val="24"/>
        <w:szCs w:val="24"/>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90407"/>
    <w:multiLevelType w:val="hybridMultilevel"/>
    <w:tmpl w:val="5D1A33C6"/>
    <w:lvl w:ilvl="0" w:tplc="A2D8CB94">
      <w:start w:val="1"/>
      <w:numFmt w:val="bullet"/>
      <w:lvlText w:val="•"/>
      <w:lvlJc w:val="left"/>
      <w:pPr>
        <w:tabs>
          <w:tab w:val="num" w:pos="720"/>
        </w:tabs>
        <w:ind w:left="720" w:hanging="360"/>
      </w:pPr>
      <w:rPr>
        <w:rFonts w:ascii="Arial" w:hAnsi="Arial" w:hint="default"/>
      </w:rPr>
    </w:lvl>
    <w:lvl w:ilvl="1" w:tplc="8EAA995E">
      <w:start w:val="1152"/>
      <w:numFmt w:val="bullet"/>
      <w:lvlText w:val="–"/>
      <w:lvlJc w:val="left"/>
      <w:pPr>
        <w:tabs>
          <w:tab w:val="num" w:pos="1440"/>
        </w:tabs>
        <w:ind w:left="1440" w:hanging="360"/>
      </w:pPr>
      <w:rPr>
        <w:rFonts w:ascii="Arial" w:hAnsi="Arial" w:hint="default"/>
      </w:rPr>
    </w:lvl>
    <w:lvl w:ilvl="2" w:tplc="508EB96A" w:tentative="1">
      <w:start w:val="1"/>
      <w:numFmt w:val="bullet"/>
      <w:lvlText w:val="•"/>
      <w:lvlJc w:val="left"/>
      <w:pPr>
        <w:tabs>
          <w:tab w:val="num" w:pos="2160"/>
        </w:tabs>
        <w:ind w:left="2160" w:hanging="360"/>
      </w:pPr>
      <w:rPr>
        <w:rFonts w:ascii="Arial" w:hAnsi="Arial" w:hint="default"/>
      </w:rPr>
    </w:lvl>
    <w:lvl w:ilvl="3" w:tplc="A3D4642C" w:tentative="1">
      <w:start w:val="1"/>
      <w:numFmt w:val="bullet"/>
      <w:lvlText w:val="•"/>
      <w:lvlJc w:val="left"/>
      <w:pPr>
        <w:tabs>
          <w:tab w:val="num" w:pos="2880"/>
        </w:tabs>
        <w:ind w:left="2880" w:hanging="360"/>
      </w:pPr>
      <w:rPr>
        <w:rFonts w:ascii="Arial" w:hAnsi="Arial" w:hint="default"/>
      </w:rPr>
    </w:lvl>
    <w:lvl w:ilvl="4" w:tplc="675222C4" w:tentative="1">
      <w:start w:val="1"/>
      <w:numFmt w:val="bullet"/>
      <w:lvlText w:val="•"/>
      <w:lvlJc w:val="left"/>
      <w:pPr>
        <w:tabs>
          <w:tab w:val="num" w:pos="3600"/>
        </w:tabs>
        <w:ind w:left="3600" w:hanging="360"/>
      </w:pPr>
      <w:rPr>
        <w:rFonts w:ascii="Arial" w:hAnsi="Arial" w:hint="default"/>
      </w:rPr>
    </w:lvl>
    <w:lvl w:ilvl="5" w:tplc="2F647D40" w:tentative="1">
      <w:start w:val="1"/>
      <w:numFmt w:val="bullet"/>
      <w:lvlText w:val="•"/>
      <w:lvlJc w:val="left"/>
      <w:pPr>
        <w:tabs>
          <w:tab w:val="num" w:pos="4320"/>
        </w:tabs>
        <w:ind w:left="4320" w:hanging="360"/>
      </w:pPr>
      <w:rPr>
        <w:rFonts w:ascii="Arial" w:hAnsi="Arial" w:hint="default"/>
      </w:rPr>
    </w:lvl>
    <w:lvl w:ilvl="6" w:tplc="84681F6C" w:tentative="1">
      <w:start w:val="1"/>
      <w:numFmt w:val="bullet"/>
      <w:lvlText w:val="•"/>
      <w:lvlJc w:val="left"/>
      <w:pPr>
        <w:tabs>
          <w:tab w:val="num" w:pos="5040"/>
        </w:tabs>
        <w:ind w:left="5040" w:hanging="360"/>
      </w:pPr>
      <w:rPr>
        <w:rFonts w:ascii="Arial" w:hAnsi="Arial" w:hint="default"/>
      </w:rPr>
    </w:lvl>
    <w:lvl w:ilvl="7" w:tplc="E546517C" w:tentative="1">
      <w:start w:val="1"/>
      <w:numFmt w:val="bullet"/>
      <w:lvlText w:val="•"/>
      <w:lvlJc w:val="left"/>
      <w:pPr>
        <w:tabs>
          <w:tab w:val="num" w:pos="5760"/>
        </w:tabs>
        <w:ind w:left="5760" w:hanging="360"/>
      </w:pPr>
      <w:rPr>
        <w:rFonts w:ascii="Arial" w:hAnsi="Arial" w:hint="default"/>
      </w:rPr>
    </w:lvl>
    <w:lvl w:ilvl="8" w:tplc="7D1074B8" w:tentative="1">
      <w:start w:val="1"/>
      <w:numFmt w:val="bullet"/>
      <w:lvlText w:val="•"/>
      <w:lvlJc w:val="left"/>
      <w:pPr>
        <w:tabs>
          <w:tab w:val="num" w:pos="6480"/>
        </w:tabs>
        <w:ind w:left="6480" w:hanging="360"/>
      </w:pPr>
      <w:rPr>
        <w:rFonts w:ascii="Arial" w:hAnsi="Arial" w:hint="default"/>
      </w:rPr>
    </w:lvl>
  </w:abstractNum>
  <w:abstractNum w:abstractNumId="1">
    <w:nsid w:val="02120BFC"/>
    <w:multiLevelType w:val="multilevel"/>
    <w:tmpl w:val="0760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8A156B"/>
    <w:multiLevelType w:val="hybridMultilevel"/>
    <w:tmpl w:val="A432C06A"/>
    <w:lvl w:ilvl="0" w:tplc="4BE60E36">
      <w:start w:val="1"/>
      <w:numFmt w:val="decimal"/>
      <w:lvlText w:val="%1."/>
      <w:lvlJc w:val="left"/>
      <w:pPr>
        <w:tabs>
          <w:tab w:val="num" w:pos="720"/>
        </w:tabs>
        <w:ind w:left="720" w:hanging="360"/>
      </w:pPr>
    </w:lvl>
    <w:lvl w:ilvl="1" w:tplc="87C87EEE" w:tentative="1">
      <w:start w:val="1"/>
      <w:numFmt w:val="decimal"/>
      <w:lvlText w:val="%2."/>
      <w:lvlJc w:val="left"/>
      <w:pPr>
        <w:tabs>
          <w:tab w:val="num" w:pos="1440"/>
        </w:tabs>
        <w:ind w:left="1440" w:hanging="360"/>
      </w:pPr>
    </w:lvl>
    <w:lvl w:ilvl="2" w:tplc="DF206E6E" w:tentative="1">
      <w:start w:val="1"/>
      <w:numFmt w:val="decimal"/>
      <w:lvlText w:val="%3."/>
      <w:lvlJc w:val="left"/>
      <w:pPr>
        <w:tabs>
          <w:tab w:val="num" w:pos="2160"/>
        </w:tabs>
        <w:ind w:left="2160" w:hanging="360"/>
      </w:pPr>
    </w:lvl>
    <w:lvl w:ilvl="3" w:tplc="DA3840EA" w:tentative="1">
      <w:start w:val="1"/>
      <w:numFmt w:val="decimal"/>
      <w:lvlText w:val="%4."/>
      <w:lvlJc w:val="left"/>
      <w:pPr>
        <w:tabs>
          <w:tab w:val="num" w:pos="2880"/>
        </w:tabs>
        <w:ind w:left="2880" w:hanging="360"/>
      </w:pPr>
    </w:lvl>
    <w:lvl w:ilvl="4" w:tplc="A22E2DA2" w:tentative="1">
      <w:start w:val="1"/>
      <w:numFmt w:val="decimal"/>
      <w:lvlText w:val="%5."/>
      <w:lvlJc w:val="left"/>
      <w:pPr>
        <w:tabs>
          <w:tab w:val="num" w:pos="3600"/>
        </w:tabs>
        <w:ind w:left="3600" w:hanging="360"/>
      </w:pPr>
    </w:lvl>
    <w:lvl w:ilvl="5" w:tplc="10528A42" w:tentative="1">
      <w:start w:val="1"/>
      <w:numFmt w:val="decimal"/>
      <w:lvlText w:val="%6."/>
      <w:lvlJc w:val="left"/>
      <w:pPr>
        <w:tabs>
          <w:tab w:val="num" w:pos="4320"/>
        </w:tabs>
        <w:ind w:left="4320" w:hanging="360"/>
      </w:pPr>
    </w:lvl>
    <w:lvl w:ilvl="6" w:tplc="9370BB10" w:tentative="1">
      <w:start w:val="1"/>
      <w:numFmt w:val="decimal"/>
      <w:lvlText w:val="%7."/>
      <w:lvlJc w:val="left"/>
      <w:pPr>
        <w:tabs>
          <w:tab w:val="num" w:pos="5040"/>
        </w:tabs>
        <w:ind w:left="5040" w:hanging="360"/>
      </w:pPr>
    </w:lvl>
    <w:lvl w:ilvl="7" w:tplc="E070D79C" w:tentative="1">
      <w:start w:val="1"/>
      <w:numFmt w:val="decimal"/>
      <w:lvlText w:val="%8."/>
      <w:lvlJc w:val="left"/>
      <w:pPr>
        <w:tabs>
          <w:tab w:val="num" w:pos="5760"/>
        </w:tabs>
        <w:ind w:left="5760" w:hanging="360"/>
      </w:pPr>
    </w:lvl>
    <w:lvl w:ilvl="8" w:tplc="32347DEE" w:tentative="1">
      <w:start w:val="1"/>
      <w:numFmt w:val="decimal"/>
      <w:lvlText w:val="%9."/>
      <w:lvlJc w:val="left"/>
      <w:pPr>
        <w:tabs>
          <w:tab w:val="num" w:pos="6480"/>
        </w:tabs>
        <w:ind w:left="6480" w:hanging="360"/>
      </w:pPr>
    </w:lvl>
  </w:abstractNum>
  <w:abstractNum w:abstractNumId="3">
    <w:nsid w:val="0DA8093A"/>
    <w:multiLevelType w:val="hybridMultilevel"/>
    <w:tmpl w:val="3AA067BE"/>
    <w:lvl w:ilvl="0" w:tplc="75387832">
      <w:start w:val="1"/>
      <w:numFmt w:val="bullet"/>
      <w:lvlText w:val=""/>
      <w:lvlJc w:val="left"/>
      <w:pPr>
        <w:tabs>
          <w:tab w:val="num" w:pos="720"/>
        </w:tabs>
        <w:ind w:left="720" w:hanging="360"/>
      </w:pPr>
      <w:rPr>
        <w:rFonts w:ascii="Wingdings 2" w:hAnsi="Wingdings 2" w:hint="default"/>
      </w:rPr>
    </w:lvl>
    <w:lvl w:ilvl="1" w:tplc="B946238C">
      <w:start w:val="1"/>
      <w:numFmt w:val="bullet"/>
      <w:lvlText w:val=""/>
      <w:lvlJc w:val="left"/>
      <w:pPr>
        <w:tabs>
          <w:tab w:val="num" w:pos="1440"/>
        </w:tabs>
        <w:ind w:left="1440" w:hanging="360"/>
      </w:pPr>
      <w:rPr>
        <w:rFonts w:ascii="Wingdings 2" w:hAnsi="Wingdings 2" w:hint="default"/>
      </w:rPr>
    </w:lvl>
    <w:lvl w:ilvl="2" w:tplc="F9084C1C" w:tentative="1">
      <w:start w:val="1"/>
      <w:numFmt w:val="bullet"/>
      <w:lvlText w:val=""/>
      <w:lvlJc w:val="left"/>
      <w:pPr>
        <w:tabs>
          <w:tab w:val="num" w:pos="2160"/>
        </w:tabs>
        <w:ind w:left="2160" w:hanging="360"/>
      </w:pPr>
      <w:rPr>
        <w:rFonts w:ascii="Wingdings 2" w:hAnsi="Wingdings 2" w:hint="default"/>
      </w:rPr>
    </w:lvl>
    <w:lvl w:ilvl="3" w:tplc="1E1204D0" w:tentative="1">
      <w:start w:val="1"/>
      <w:numFmt w:val="bullet"/>
      <w:lvlText w:val=""/>
      <w:lvlJc w:val="left"/>
      <w:pPr>
        <w:tabs>
          <w:tab w:val="num" w:pos="2880"/>
        </w:tabs>
        <w:ind w:left="2880" w:hanging="360"/>
      </w:pPr>
      <w:rPr>
        <w:rFonts w:ascii="Wingdings 2" w:hAnsi="Wingdings 2" w:hint="default"/>
      </w:rPr>
    </w:lvl>
    <w:lvl w:ilvl="4" w:tplc="E1C24BB6" w:tentative="1">
      <w:start w:val="1"/>
      <w:numFmt w:val="bullet"/>
      <w:lvlText w:val=""/>
      <w:lvlJc w:val="left"/>
      <w:pPr>
        <w:tabs>
          <w:tab w:val="num" w:pos="3600"/>
        </w:tabs>
        <w:ind w:left="3600" w:hanging="360"/>
      </w:pPr>
      <w:rPr>
        <w:rFonts w:ascii="Wingdings 2" w:hAnsi="Wingdings 2" w:hint="default"/>
      </w:rPr>
    </w:lvl>
    <w:lvl w:ilvl="5" w:tplc="03AC2206" w:tentative="1">
      <w:start w:val="1"/>
      <w:numFmt w:val="bullet"/>
      <w:lvlText w:val=""/>
      <w:lvlJc w:val="left"/>
      <w:pPr>
        <w:tabs>
          <w:tab w:val="num" w:pos="4320"/>
        </w:tabs>
        <w:ind w:left="4320" w:hanging="360"/>
      </w:pPr>
      <w:rPr>
        <w:rFonts w:ascii="Wingdings 2" w:hAnsi="Wingdings 2" w:hint="default"/>
      </w:rPr>
    </w:lvl>
    <w:lvl w:ilvl="6" w:tplc="958A49EA" w:tentative="1">
      <w:start w:val="1"/>
      <w:numFmt w:val="bullet"/>
      <w:lvlText w:val=""/>
      <w:lvlJc w:val="left"/>
      <w:pPr>
        <w:tabs>
          <w:tab w:val="num" w:pos="5040"/>
        </w:tabs>
        <w:ind w:left="5040" w:hanging="360"/>
      </w:pPr>
      <w:rPr>
        <w:rFonts w:ascii="Wingdings 2" w:hAnsi="Wingdings 2" w:hint="default"/>
      </w:rPr>
    </w:lvl>
    <w:lvl w:ilvl="7" w:tplc="2834A142" w:tentative="1">
      <w:start w:val="1"/>
      <w:numFmt w:val="bullet"/>
      <w:lvlText w:val=""/>
      <w:lvlJc w:val="left"/>
      <w:pPr>
        <w:tabs>
          <w:tab w:val="num" w:pos="5760"/>
        </w:tabs>
        <w:ind w:left="5760" w:hanging="360"/>
      </w:pPr>
      <w:rPr>
        <w:rFonts w:ascii="Wingdings 2" w:hAnsi="Wingdings 2" w:hint="default"/>
      </w:rPr>
    </w:lvl>
    <w:lvl w:ilvl="8" w:tplc="C9A4312C" w:tentative="1">
      <w:start w:val="1"/>
      <w:numFmt w:val="bullet"/>
      <w:lvlText w:val=""/>
      <w:lvlJc w:val="left"/>
      <w:pPr>
        <w:tabs>
          <w:tab w:val="num" w:pos="6480"/>
        </w:tabs>
        <w:ind w:left="6480" w:hanging="360"/>
      </w:pPr>
      <w:rPr>
        <w:rFonts w:ascii="Wingdings 2" w:hAnsi="Wingdings 2" w:hint="default"/>
      </w:rPr>
    </w:lvl>
  </w:abstractNum>
  <w:abstractNum w:abstractNumId="4">
    <w:nsid w:val="29572014"/>
    <w:multiLevelType w:val="hybridMultilevel"/>
    <w:tmpl w:val="FF68D08E"/>
    <w:lvl w:ilvl="0" w:tplc="41108A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0A4DCB"/>
    <w:multiLevelType w:val="hybridMultilevel"/>
    <w:tmpl w:val="455C6FFE"/>
    <w:lvl w:ilvl="0" w:tplc="EBFE15E2">
      <w:start w:val="1"/>
      <w:numFmt w:val="bullet"/>
      <w:lvlText w:val="•"/>
      <w:lvlJc w:val="left"/>
      <w:pPr>
        <w:tabs>
          <w:tab w:val="num" w:pos="720"/>
        </w:tabs>
        <w:ind w:left="720" w:hanging="360"/>
      </w:pPr>
      <w:rPr>
        <w:rFonts w:ascii="Arial" w:hAnsi="Arial" w:hint="default"/>
      </w:rPr>
    </w:lvl>
    <w:lvl w:ilvl="1" w:tplc="C31EF4DA" w:tentative="1">
      <w:start w:val="1"/>
      <w:numFmt w:val="bullet"/>
      <w:lvlText w:val="•"/>
      <w:lvlJc w:val="left"/>
      <w:pPr>
        <w:tabs>
          <w:tab w:val="num" w:pos="1440"/>
        </w:tabs>
        <w:ind w:left="1440" w:hanging="360"/>
      </w:pPr>
      <w:rPr>
        <w:rFonts w:ascii="Arial" w:hAnsi="Arial" w:hint="default"/>
      </w:rPr>
    </w:lvl>
    <w:lvl w:ilvl="2" w:tplc="E5AEEC58" w:tentative="1">
      <w:start w:val="1"/>
      <w:numFmt w:val="bullet"/>
      <w:lvlText w:val="•"/>
      <w:lvlJc w:val="left"/>
      <w:pPr>
        <w:tabs>
          <w:tab w:val="num" w:pos="2160"/>
        </w:tabs>
        <w:ind w:left="2160" w:hanging="360"/>
      </w:pPr>
      <w:rPr>
        <w:rFonts w:ascii="Arial" w:hAnsi="Arial" w:hint="default"/>
      </w:rPr>
    </w:lvl>
    <w:lvl w:ilvl="3" w:tplc="7DA48CDC" w:tentative="1">
      <w:start w:val="1"/>
      <w:numFmt w:val="bullet"/>
      <w:lvlText w:val="•"/>
      <w:lvlJc w:val="left"/>
      <w:pPr>
        <w:tabs>
          <w:tab w:val="num" w:pos="2880"/>
        </w:tabs>
        <w:ind w:left="2880" w:hanging="360"/>
      </w:pPr>
      <w:rPr>
        <w:rFonts w:ascii="Arial" w:hAnsi="Arial" w:hint="default"/>
      </w:rPr>
    </w:lvl>
    <w:lvl w:ilvl="4" w:tplc="52644E96" w:tentative="1">
      <w:start w:val="1"/>
      <w:numFmt w:val="bullet"/>
      <w:lvlText w:val="•"/>
      <w:lvlJc w:val="left"/>
      <w:pPr>
        <w:tabs>
          <w:tab w:val="num" w:pos="3600"/>
        </w:tabs>
        <w:ind w:left="3600" w:hanging="360"/>
      </w:pPr>
      <w:rPr>
        <w:rFonts w:ascii="Arial" w:hAnsi="Arial" w:hint="default"/>
      </w:rPr>
    </w:lvl>
    <w:lvl w:ilvl="5" w:tplc="3FC0192E" w:tentative="1">
      <w:start w:val="1"/>
      <w:numFmt w:val="bullet"/>
      <w:lvlText w:val="•"/>
      <w:lvlJc w:val="left"/>
      <w:pPr>
        <w:tabs>
          <w:tab w:val="num" w:pos="4320"/>
        </w:tabs>
        <w:ind w:left="4320" w:hanging="360"/>
      </w:pPr>
      <w:rPr>
        <w:rFonts w:ascii="Arial" w:hAnsi="Arial" w:hint="default"/>
      </w:rPr>
    </w:lvl>
    <w:lvl w:ilvl="6" w:tplc="598A90EC" w:tentative="1">
      <w:start w:val="1"/>
      <w:numFmt w:val="bullet"/>
      <w:lvlText w:val="•"/>
      <w:lvlJc w:val="left"/>
      <w:pPr>
        <w:tabs>
          <w:tab w:val="num" w:pos="5040"/>
        </w:tabs>
        <w:ind w:left="5040" w:hanging="360"/>
      </w:pPr>
      <w:rPr>
        <w:rFonts w:ascii="Arial" w:hAnsi="Arial" w:hint="default"/>
      </w:rPr>
    </w:lvl>
    <w:lvl w:ilvl="7" w:tplc="54EEB110" w:tentative="1">
      <w:start w:val="1"/>
      <w:numFmt w:val="bullet"/>
      <w:lvlText w:val="•"/>
      <w:lvlJc w:val="left"/>
      <w:pPr>
        <w:tabs>
          <w:tab w:val="num" w:pos="5760"/>
        </w:tabs>
        <w:ind w:left="5760" w:hanging="360"/>
      </w:pPr>
      <w:rPr>
        <w:rFonts w:ascii="Arial" w:hAnsi="Arial" w:hint="default"/>
      </w:rPr>
    </w:lvl>
    <w:lvl w:ilvl="8" w:tplc="5CA6E724" w:tentative="1">
      <w:start w:val="1"/>
      <w:numFmt w:val="bullet"/>
      <w:lvlText w:val="•"/>
      <w:lvlJc w:val="left"/>
      <w:pPr>
        <w:tabs>
          <w:tab w:val="num" w:pos="6480"/>
        </w:tabs>
        <w:ind w:left="6480" w:hanging="360"/>
      </w:pPr>
      <w:rPr>
        <w:rFonts w:ascii="Arial" w:hAnsi="Arial" w:hint="default"/>
      </w:rPr>
    </w:lvl>
  </w:abstractNum>
  <w:abstractNum w:abstractNumId="6">
    <w:nsid w:val="2CF57778"/>
    <w:multiLevelType w:val="hybridMultilevel"/>
    <w:tmpl w:val="F1EA6166"/>
    <w:lvl w:ilvl="0" w:tplc="ED7E9A94">
      <w:start w:val="1"/>
      <w:numFmt w:val="bullet"/>
      <w:lvlText w:val=""/>
      <w:lvlJc w:val="left"/>
      <w:pPr>
        <w:tabs>
          <w:tab w:val="num" w:pos="720"/>
        </w:tabs>
        <w:ind w:left="720" w:hanging="360"/>
      </w:pPr>
      <w:rPr>
        <w:rFonts w:ascii="Wingdings 2" w:hAnsi="Wingdings 2" w:hint="default"/>
      </w:rPr>
    </w:lvl>
    <w:lvl w:ilvl="1" w:tplc="CEA676DA">
      <w:start w:val="1"/>
      <w:numFmt w:val="bullet"/>
      <w:lvlText w:val=""/>
      <w:lvlJc w:val="left"/>
      <w:pPr>
        <w:tabs>
          <w:tab w:val="num" w:pos="1440"/>
        </w:tabs>
        <w:ind w:left="1440" w:hanging="360"/>
      </w:pPr>
      <w:rPr>
        <w:rFonts w:ascii="Wingdings 2" w:hAnsi="Wingdings 2" w:hint="default"/>
      </w:rPr>
    </w:lvl>
    <w:lvl w:ilvl="2" w:tplc="1484652C" w:tentative="1">
      <w:start w:val="1"/>
      <w:numFmt w:val="bullet"/>
      <w:lvlText w:val=""/>
      <w:lvlJc w:val="left"/>
      <w:pPr>
        <w:tabs>
          <w:tab w:val="num" w:pos="2160"/>
        </w:tabs>
        <w:ind w:left="2160" w:hanging="360"/>
      </w:pPr>
      <w:rPr>
        <w:rFonts w:ascii="Wingdings 2" w:hAnsi="Wingdings 2" w:hint="default"/>
      </w:rPr>
    </w:lvl>
    <w:lvl w:ilvl="3" w:tplc="C5586E9E" w:tentative="1">
      <w:start w:val="1"/>
      <w:numFmt w:val="bullet"/>
      <w:lvlText w:val=""/>
      <w:lvlJc w:val="left"/>
      <w:pPr>
        <w:tabs>
          <w:tab w:val="num" w:pos="2880"/>
        </w:tabs>
        <w:ind w:left="2880" w:hanging="360"/>
      </w:pPr>
      <w:rPr>
        <w:rFonts w:ascii="Wingdings 2" w:hAnsi="Wingdings 2" w:hint="default"/>
      </w:rPr>
    </w:lvl>
    <w:lvl w:ilvl="4" w:tplc="29E0BF9C" w:tentative="1">
      <w:start w:val="1"/>
      <w:numFmt w:val="bullet"/>
      <w:lvlText w:val=""/>
      <w:lvlJc w:val="left"/>
      <w:pPr>
        <w:tabs>
          <w:tab w:val="num" w:pos="3600"/>
        </w:tabs>
        <w:ind w:left="3600" w:hanging="360"/>
      </w:pPr>
      <w:rPr>
        <w:rFonts w:ascii="Wingdings 2" w:hAnsi="Wingdings 2" w:hint="default"/>
      </w:rPr>
    </w:lvl>
    <w:lvl w:ilvl="5" w:tplc="3E40788C" w:tentative="1">
      <w:start w:val="1"/>
      <w:numFmt w:val="bullet"/>
      <w:lvlText w:val=""/>
      <w:lvlJc w:val="left"/>
      <w:pPr>
        <w:tabs>
          <w:tab w:val="num" w:pos="4320"/>
        </w:tabs>
        <w:ind w:left="4320" w:hanging="360"/>
      </w:pPr>
      <w:rPr>
        <w:rFonts w:ascii="Wingdings 2" w:hAnsi="Wingdings 2" w:hint="default"/>
      </w:rPr>
    </w:lvl>
    <w:lvl w:ilvl="6" w:tplc="101685CE" w:tentative="1">
      <w:start w:val="1"/>
      <w:numFmt w:val="bullet"/>
      <w:lvlText w:val=""/>
      <w:lvlJc w:val="left"/>
      <w:pPr>
        <w:tabs>
          <w:tab w:val="num" w:pos="5040"/>
        </w:tabs>
        <w:ind w:left="5040" w:hanging="360"/>
      </w:pPr>
      <w:rPr>
        <w:rFonts w:ascii="Wingdings 2" w:hAnsi="Wingdings 2" w:hint="default"/>
      </w:rPr>
    </w:lvl>
    <w:lvl w:ilvl="7" w:tplc="C4EC13A4" w:tentative="1">
      <w:start w:val="1"/>
      <w:numFmt w:val="bullet"/>
      <w:lvlText w:val=""/>
      <w:lvlJc w:val="left"/>
      <w:pPr>
        <w:tabs>
          <w:tab w:val="num" w:pos="5760"/>
        </w:tabs>
        <w:ind w:left="5760" w:hanging="360"/>
      </w:pPr>
      <w:rPr>
        <w:rFonts w:ascii="Wingdings 2" w:hAnsi="Wingdings 2" w:hint="default"/>
      </w:rPr>
    </w:lvl>
    <w:lvl w:ilvl="8" w:tplc="C45A5702" w:tentative="1">
      <w:start w:val="1"/>
      <w:numFmt w:val="bullet"/>
      <w:lvlText w:val=""/>
      <w:lvlJc w:val="left"/>
      <w:pPr>
        <w:tabs>
          <w:tab w:val="num" w:pos="6480"/>
        </w:tabs>
        <w:ind w:left="6480" w:hanging="360"/>
      </w:pPr>
      <w:rPr>
        <w:rFonts w:ascii="Wingdings 2" w:hAnsi="Wingdings 2" w:hint="default"/>
      </w:rPr>
    </w:lvl>
  </w:abstractNum>
  <w:abstractNum w:abstractNumId="7">
    <w:nsid w:val="2F200FFD"/>
    <w:multiLevelType w:val="hybridMultilevel"/>
    <w:tmpl w:val="131ED09C"/>
    <w:lvl w:ilvl="0" w:tplc="827A1448">
      <w:start w:val="1"/>
      <w:numFmt w:val="bullet"/>
      <w:lvlText w:val="•"/>
      <w:lvlJc w:val="left"/>
      <w:pPr>
        <w:tabs>
          <w:tab w:val="num" w:pos="720"/>
        </w:tabs>
        <w:ind w:left="720" w:hanging="360"/>
      </w:pPr>
      <w:rPr>
        <w:rFonts w:ascii="Arial" w:hAnsi="Arial" w:hint="default"/>
      </w:rPr>
    </w:lvl>
    <w:lvl w:ilvl="1" w:tplc="8C3EA89C" w:tentative="1">
      <w:start w:val="1"/>
      <w:numFmt w:val="bullet"/>
      <w:lvlText w:val="•"/>
      <w:lvlJc w:val="left"/>
      <w:pPr>
        <w:tabs>
          <w:tab w:val="num" w:pos="1440"/>
        </w:tabs>
        <w:ind w:left="1440" w:hanging="360"/>
      </w:pPr>
      <w:rPr>
        <w:rFonts w:ascii="Arial" w:hAnsi="Arial" w:hint="default"/>
      </w:rPr>
    </w:lvl>
    <w:lvl w:ilvl="2" w:tplc="0E9A652A" w:tentative="1">
      <w:start w:val="1"/>
      <w:numFmt w:val="bullet"/>
      <w:lvlText w:val="•"/>
      <w:lvlJc w:val="left"/>
      <w:pPr>
        <w:tabs>
          <w:tab w:val="num" w:pos="2160"/>
        </w:tabs>
        <w:ind w:left="2160" w:hanging="360"/>
      </w:pPr>
      <w:rPr>
        <w:rFonts w:ascii="Arial" w:hAnsi="Arial" w:hint="default"/>
      </w:rPr>
    </w:lvl>
    <w:lvl w:ilvl="3" w:tplc="9064B9B4" w:tentative="1">
      <w:start w:val="1"/>
      <w:numFmt w:val="bullet"/>
      <w:lvlText w:val="•"/>
      <w:lvlJc w:val="left"/>
      <w:pPr>
        <w:tabs>
          <w:tab w:val="num" w:pos="2880"/>
        </w:tabs>
        <w:ind w:left="2880" w:hanging="360"/>
      </w:pPr>
      <w:rPr>
        <w:rFonts w:ascii="Arial" w:hAnsi="Arial" w:hint="default"/>
      </w:rPr>
    </w:lvl>
    <w:lvl w:ilvl="4" w:tplc="E4321422" w:tentative="1">
      <w:start w:val="1"/>
      <w:numFmt w:val="bullet"/>
      <w:lvlText w:val="•"/>
      <w:lvlJc w:val="left"/>
      <w:pPr>
        <w:tabs>
          <w:tab w:val="num" w:pos="3600"/>
        </w:tabs>
        <w:ind w:left="3600" w:hanging="360"/>
      </w:pPr>
      <w:rPr>
        <w:rFonts w:ascii="Arial" w:hAnsi="Arial" w:hint="default"/>
      </w:rPr>
    </w:lvl>
    <w:lvl w:ilvl="5" w:tplc="B6A8F862" w:tentative="1">
      <w:start w:val="1"/>
      <w:numFmt w:val="bullet"/>
      <w:lvlText w:val="•"/>
      <w:lvlJc w:val="left"/>
      <w:pPr>
        <w:tabs>
          <w:tab w:val="num" w:pos="4320"/>
        </w:tabs>
        <w:ind w:left="4320" w:hanging="360"/>
      </w:pPr>
      <w:rPr>
        <w:rFonts w:ascii="Arial" w:hAnsi="Arial" w:hint="default"/>
      </w:rPr>
    </w:lvl>
    <w:lvl w:ilvl="6" w:tplc="6A7A492E" w:tentative="1">
      <w:start w:val="1"/>
      <w:numFmt w:val="bullet"/>
      <w:lvlText w:val="•"/>
      <w:lvlJc w:val="left"/>
      <w:pPr>
        <w:tabs>
          <w:tab w:val="num" w:pos="5040"/>
        </w:tabs>
        <w:ind w:left="5040" w:hanging="360"/>
      </w:pPr>
      <w:rPr>
        <w:rFonts w:ascii="Arial" w:hAnsi="Arial" w:hint="default"/>
      </w:rPr>
    </w:lvl>
    <w:lvl w:ilvl="7" w:tplc="C1D6E3A6" w:tentative="1">
      <w:start w:val="1"/>
      <w:numFmt w:val="bullet"/>
      <w:lvlText w:val="•"/>
      <w:lvlJc w:val="left"/>
      <w:pPr>
        <w:tabs>
          <w:tab w:val="num" w:pos="5760"/>
        </w:tabs>
        <w:ind w:left="5760" w:hanging="360"/>
      </w:pPr>
      <w:rPr>
        <w:rFonts w:ascii="Arial" w:hAnsi="Arial" w:hint="default"/>
      </w:rPr>
    </w:lvl>
    <w:lvl w:ilvl="8" w:tplc="0DF4C044" w:tentative="1">
      <w:start w:val="1"/>
      <w:numFmt w:val="bullet"/>
      <w:lvlText w:val="•"/>
      <w:lvlJc w:val="left"/>
      <w:pPr>
        <w:tabs>
          <w:tab w:val="num" w:pos="6480"/>
        </w:tabs>
        <w:ind w:left="6480" w:hanging="360"/>
      </w:pPr>
      <w:rPr>
        <w:rFonts w:ascii="Arial" w:hAnsi="Arial" w:hint="default"/>
      </w:rPr>
    </w:lvl>
  </w:abstractNum>
  <w:abstractNum w:abstractNumId="8">
    <w:nsid w:val="31E311E8"/>
    <w:multiLevelType w:val="hybridMultilevel"/>
    <w:tmpl w:val="515EDE76"/>
    <w:lvl w:ilvl="0" w:tplc="D7D0D08C">
      <w:start w:val="1"/>
      <w:numFmt w:val="bullet"/>
      <w:lvlText w:val=""/>
      <w:lvlJc w:val="left"/>
      <w:pPr>
        <w:tabs>
          <w:tab w:val="num" w:pos="720"/>
        </w:tabs>
        <w:ind w:left="720" w:hanging="360"/>
      </w:pPr>
      <w:rPr>
        <w:rFonts w:ascii="Wingdings 2" w:hAnsi="Wingdings 2" w:hint="default"/>
      </w:rPr>
    </w:lvl>
    <w:lvl w:ilvl="1" w:tplc="144AB590">
      <w:start w:val="1"/>
      <w:numFmt w:val="bullet"/>
      <w:lvlText w:val=""/>
      <w:lvlJc w:val="left"/>
      <w:pPr>
        <w:tabs>
          <w:tab w:val="num" w:pos="1440"/>
        </w:tabs>
        <w:ind w:left="1440" w:hanging="360"/>
      </w:pPr>
      <w:rPr>
        <w:rFonts w:ascii="Wingdings 2" w:hAnsi="Wingdings 2" w:hint="default"/>
      </w:rPr>
    </w:lvl>
    <w:lvl w:ilvl="2" w:tplc="0428DB62" w:tentative="1">
      <w:start w:val="1"/>
      <w:numFmt w:val="bullet"/>
      <w:lvlText w:val=""/>
      <w:lvlJc w:val="left"/>
      <w:pPr>
        <w:tabs>
          <w:tab w:val="num" w:pos="2160"/>
        </w:tabs>
        <w:ind w:left="2160" w:hanging="360"/>
      </w:pPr>
      <w:rPr>
        <w:rFonts w:ascii="Wingdings 2" w:hAnsi="Wingdings 2" w:hint="default"/>
      </w:rPr>
    </w:lvl>
    <w:lvl w:ilvl="3" w:tplc="D1CC07EA" w:tentative="1">
      <w:start w:val="1"/>
      <w:numFmt w:val="bullet"/>
      <w:lvlText w:val=""/>
      <w:lvlJc w:val="left"/>
      <w:pPr>
        <w:tabs>
          <w:tab w:val="num" w:pos="2880"/>
        </w:tabs>
        <w:ind w:left="2880" w:hanging="360"/>
      </w:pPr>
      <w:rPr>
        <w:rFonts w:ascii="Wingdings 2" w:hAnsi="Wingdings 2" w:hint="default"/>
      </w:rPr>
    </w:lvl>
    <w:lvl w:ilvl="4" w:tplc="029A0E72" w:tentative="1">
      <w:start w:val="1"/>
      <w:numFmt w:val="bullet"/>
      <w:lvlText w:val=""/>
      <w:lvlJc w:val="left"/>
      <w:pPr>
        <w:tabs>
          <w:tab w:val="num" w:pos="3600"/>
        </w:tabs>
        <w:ind w:left="3600" w:hanging="360"/>
      </w:pPr>
      <w:rPr>
        <w:rFonts w:ascii="Wingdings 2" w:hAnsi="Wingdings 2" w:hint="default"/>
      </w:rPr>
    </w:lvl>
    <w:lvl w:ilvl="5" w:tplc="9B208B92" w:tentative="1">
      <w:start w:val="1"/>
      <w:numFmt w:val="bullet"/>
      <w:lvlText w:val=""/>
      <w:lvlJc w:val="left"/>
      <w:pPr>
        <w:tabs>
          <w:tab w:val="num" w:pos="4320"/>
        </w:tabs>
        <w:ind w:left="4320" w:hanging="360"/>
      </w:pPr>
      <w:rPr>
        <w:rFonts w:ascii="Wingdings 2" w:hAnsi="Wingdings 2" w:hint="default"/>
      </w:rPr>
    </w:lvl>
    <w:lvl w:ilvl="6" w:tplc="F3B28002" w:tentative="1">
      <w:start w:val="1"/>
      <w:numFmt w:val="bullet"/>
      <w:lvlText w:val=""/>
      <w:lvlJc w:val="left"/>
      <w:pPr>
        <w:tabs>
          <w:tab w:val="num" w:pos="5040"/>
        </w:tabs>
        <w:ind w:left="5040" w:hanging="360"/>
      </w:pPr>
      <w:rPr>
        <w:rFonts w:ascii="Wingdings 2" w:hAnsi="Wingdings 2" w:hint="default"/>
      </w:rPr>
    </w:lvl>
    <w:lvl w:ilvl="7" w:tplc="297CC1E2" w:tentative="1">
      <w:start w:val="1"/>
      <w:numFmt w:val="bullet"/>
      <w:lvlText w:val=""/>
      <w:lvlJc w:val="left"/>
      <w:pPr>
        <w:tabs>
          <w:tab w:val="num" w:pos="5760"/>
        </w:tabs>
        <w:ind w:left="5760" w:hanging="360"/>
      </w:pPr>
      <w:rPr>
        <w:rFonts w:ascii="Wingdings 2" w:hAnsi="Wingdings 2" w:hint="default"/>
      </w:rPr>
    </w:lvl>
    <w:lvl w:ilvl="8" w:tplc="9040842C" w:tentative="1">
      <w:start w:val="1"/>
      <w:numFmt w:val="bullet"/>
      <w:lvlText w:val=""/>
      <w:lvlJc w:val="left"/>
      <w:pPr>
        <w:tabs>
          <w:tab w:val="num" w:pos="6480"/>
        </w:tabs>
        <w:ind w:left="6480" w:hanging="360"/>
      </w:pPr>
      <w:rPr>
        <w:rFonts w:ascii="Wingdings 2" w:hAnsi="Wingdings 2" w:hint="default"/>
      </w:rPr>
    </w:lvl>
  </w:abstractNum>
  <w:abstractNum w:abstractNumId="9">
    <w:nsid w:val="359F565E"/>
    <w:multiLevelType w:val="multilevel"/>
    <w:tmpl w:val="25DCB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E34358"/>
    <w:multiLevelType w:val="hybridMultilevel"/>
    <w:tmpl w:val="B30EA3DA"/>
    <w:lvl w:ilvl="0" w:tplc="6C78D53E">
      <w:start w:val="1"/>
      <w:numFmt w:val="bullet"/>
      <w:lvlText w:val=""/>
      <w:lvlJc w:val="left"/>
      <w:pPr>
        <w:tabs>
          <w:tab w:val="num" w:pos="720"/>
        </w:tabs>
        <w:ind w:left="720" w:hanging="360"/>
      </w:pPr>
      <w:rPr>
        <w:rFonts w:ascii="Wingdings" w:hAnsi="Wingdings" w:hint="default"/>
      </w:rPr>
    </w:lvl>
    <w:lvl w:ilvl="1" w:tplc="6A8E34AA" w:tentative="1">
      <w:start w:val="1"/>
      <w:numFmt w:val="bullet"/>
      <w:lvlText w:val=""/>
      <w:lvlJc w:val="left"/>
      <w:pPr>
        <w:tabs>
          <w:tab w:val="num" w:pos="1440"/>
        </w:tabs>
        <w:ind w:left="1440" w:hanging="360"/>
      </w:pPr>
      <w:rPr>
        <w:rFonts w:ascii="Wingdings" w:hAnsi="Wingdings" w:hint="default"/>
      </w:rPr>
    </w:lvl>
    <w:lvl w:ilvl="2" w:tplc="E294D39C" w:tentative="1">
      <w:start w:val="1"/>
      <w:numFmt w:val="bullet"/>
      <w:lvlText w:val=""/>
      <w:lvlJc w:val="left"/>
      <w:pPr>
        <w:tabs>
          <w:tab w:val="num" w:pos="2160"/>
        </w:tabs>
        <w:ind w:left="2160" w:hanging="360"/>
      </w:pPr>
      <w:rPr>
        <w:rFonts w:ascii="Wingdings" w:hAnsi="Wingdings" w:hint="default"/>
      </w:rPr>
    </w:lvl>
    <w:lvl w:ilvl="3" w:tplc="AB7C5172" w:tentative="1">
      <w:start w:val="1"/>
      <w:numFmt w:val="bullet"/>
      <w:lvlText w:val=""/>
      <w:lvlJc w:val="left"/>
      <w:pPr>
        <w:tabs>
          <w:tab w:val="num" w:pos="2880"/>
        </w:tabs>
        <w:ind w:left="2880" w:hanging="360"/>
      </w:pPr>
      <w:rPr>
        <w:rFonts w:ascii="Wingdings" w:hAnsi="Wingdings" w:hint="default"/>
      </w:rPr>
    </w:lvl>
    <w:lvl w:ilvl="4" w:tplc="E95E6688" w:tentative="1">
      <w:start w:val="1"/>
      <w:numFmt w:val="bullet"/>
      <w:lvlText w:val=""/>
      <w:lvlJc w:val="left"/>
      <w:pPr>
        <w:tabs>
          <w:tab w:val="num" w:pos="3600"/>
        </w:tabs>
        <w:ind w:left="3600" w:hanging="360"/>
      </w:pPr>
      <w:rPr>
        <w:rFonts w:ascii="Wingdings" w:hAnsi="Wingdings" w:hint="default"/>
      </w:rPr>
    </w:lvl>
    <w:lvl w:ilvl="5" w:tplc="D1AE77B4" w:tentative="1">
      <w:start w:val="1"/>
      <w:numFmt w:val="bullet"/>
      <w:lvlText w:val=""/>
      <w:lvlJc w:val="left"/>
      <w:pPr>
        <w:tabs>
          <w:tab w:val="num" w:pos="4320"/>
        </w:tabs>
        <w:ind w:left="4320" w:hanging="360"/>
      </w:pPr>
      <w:rPr>
        <w:rFonts w:ascii="Wingdings" w:hAnsi="Wingdings" w:hint="default"/>
      </w:rPr>
    </w:lvl>
    <w:lvl w:ilvl="6" w:tplc="D326F2D6" w:tentative="1">
      <w:start w:val="1"/>
      <w:numFmt w:val="bullet"/>
      <w:lvlText w:val=""/>
      <w:lvlJc w:val="left"/>
      <w:pPr>
        <w:tabs>
          <w:tab w:val="num" w:pos="5040"/>
        </w:tabs>
        <w:ind w:left="5040" w:hanging="360"/>
      </w:pPr>
      <w:rPr>
        <w:rFonts w:ascii="Wingdings" w:hAnsi="Wingdings" w:hint="default"/>
      </w:rPr>
    </w:lvl>
    <w:lvl w:ilvl="7" w:tplc="B2D88210" w:tentative="1">
      <w:start w:val="1"/>
      <w:numFmt w:val="bullet"/>
      <w:lvlText w:val=""/>
      <w:lvlJc w:val="left"/>
      <w:pPr>
        <w:tabs>
          <w:tab w:val="num" w:pos="5760"/>
        </w:tabs>
        <w:ind w:left="5760" w:hanging="360"/>
      </w:pPr>
      <w:rPr>
        <w:rFonts w:ascii="Wingdings" w:hAnsi="Wingdings" w:hint="default"/>
      </w:rPr>
    </w:lvl>
    <w:lvl w:ilvl="8" w:tplc="1F92AD2C" w:tentative="1">
      <w:start w:val="1"/>
      <w:numFmt w:val="bullet"/>
      <w:lvlText w:val=""/>
      <w:lvlJc w:val="left"/>
      <w:pPr>
        <w:tabs>
          <w:tab w:val="num" w:pos="6480"/>
        </w:tabs>
        <w:ind w:left="6480" w:hanging="360"/>
      </w:pPr>
      <w:rPr>
        <w:rFonts w:ascii="Wingdings" w:hAnsi="Wingdings" w:hint="default"/>
      </w:rPr>
    </w:lvl>
  </w:abstractNum>
  <w:abstractNum w:abstractNumId="11">
    <w:nsid w:val="3DCD1914"/>
    <w:multiLevelType w:val="hybridMultilevel"/>
    <w:tmpl w:val="B2E8E080"/>
    <w:lvl w:ilvl="0" w:tplc="6F98ACC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9F3A36"/>
    <w:multiLevelType w:val="hybridMultilevel"/>
    <w:tmpl w:val="B0146AE0"/>
    <w:lvl w:ilvl="0" w:tplc="9CF879D6">
      <w:start w:val="1"/>
      <w:numFmt w:val="bullet"/>
      <w:lvlText w:val=""/>
      <w:lvlJc w:val="left"/>
      <w:pPr>
        <w:tabs>
          <w:tab w:val="num" w:pos="720"/>
        </w:tabs>
        <w:ind w:left="720" w:hanging="360"/>
      </w:pPr>
      <w:rPr>
        <w:rFonts w:ascii="Wingdings" w:hAnsi="Wingdings" w:hint="default"/>
      </w:rPr>
    </w:lvl>
    <w:lvl w:ilvl="1" w:tplc="AAE22DFA">
      <w:start w:val="894"/>
      <w:numFmt w:val="bullet"/>
      <w:lvlText w:val=""/>
      <w:lvlJc w:val="left"/>
      <w:pPr>
        <w:tabs>
          <w:tab w:val="num" w:pos="1440"/>
        </w:tabs>
        <w:ind w:left="1440" w:hanging="360"/>
      </w:pPr>
      <w:rPr>
        <w:rFonts w:ascii="Wingdings 2" w:hAnsi="Wingdings 2" w:hint="default"/>
      </w:rPr>
    </w:lvl>
    <w:lvl w:ilvl="2" w:tplc="3F040A7A" w:tentative="1">
      <w:start w:val="1"/>
      <w:numFmt w:val="bullet"/>
      <w:lvlText w:val=""/>
      <w:lvlJc w:val="left"/>
      <w:pPr>
        <w:tabs>
          <w:tab w:val="num" w:pos="2160"/>
        </w:tabs>
        <w:ind w:left="2160" w:hanging="360"/>
      </w:pPr>
      <w:rPr>
        <w:rFonts w:ascii="Wingdings" w:hAnsi="Wingdings" w:hint="default"/>
      </w:rPr>
    </w:lvl>
    <w:lvl w:ilvl="3" w:tplc="4B7ADD7C" w:tentative="1">
      <w:start w:val="1"/>
      <w:numFmt w:val="bullet"/>
      <w:lvlText w:val=""/>
      <w:lvlJc w:val="left"/>
      <w:pPr>
        <w:tabs>
          <w:tab w:val="num" w:pos="2880"/>
        </w:tabs>
        <w:ind w:left="2880" w:hanging="360"/>
      </w:pPr>
      <w:rPr>
        <w:rFonts w:ascii="Wingdings" w:hAnsi="Wingdings" w:hint="default"/>
      </w:rPr>
    </w:lvl>
    <w:lvl w:ilvl="4" w:tplc="6EC62204" w:tentative="1">
      <w:start w:val="1"/>
      <w:numFmt w:val="bullet"/>
      <w:lvlText w:val=""/>
      <w:lvlJc w:val="left"/>
      <w:pPr>
        <w:tabs>
          <w:tab w:val="num" w:pos="3600"/>
        </w:tabs>
        <w:ind w:left="3600" w:hanging="360"/>
      </w:pPr>
      <w:rPr>
        <w:rFonts w:ascii="Wingdings" w:hAnsi="Wingdings" w:hint="default"/>
      </w:rPr>
    </w:lvl>
    <w:lvl w:ilvl="5" w:tplc="487A05AC" w:tentative="1">
      <w:start w:val="1"/>
      <w:numFmt w:val="bullet"/>
      <w:lvlText w:val=""/>
      <w:lvlJc w:val="left"/>
      <w:pPr>
        <w:tabs>
          <w:tab w:val="num" w:pos="4320"/>
        </w:tabs>
        <w:ind w:left="4320" w:hanging="360"/>
      </w:pPr>
      <w:rPr>
        <w:rFonts w:ascii="Wingdings" w:hAnsi="Wingdings" w:hint="default"/>
      </w:rPr>
    </w:lvl>
    <w:lvl w:ilvl="6" w:tplc="D5B05E44" w:tentative="1">
      <w:start w:val="1"/>
      <w:numFmt w:val="bullet"/>
      <w:lvlText w:val=""/>
      <w:lvlJc w:val="left"/>
      <w:pPr>
        <w:tabs>
          <w:tab w:val="num" w:pos="5040"/>
        </w:tabs>
        <w:ind w:left="5040" w:hanging="360"/>
      </w:pPr>
      <w:rPr>
        <w:rFonts w:ascii="Wingdings" w:hAnsi="Wingdings" w:hint="default"/>
      </w:rPr>
    </w:lvl>
    <w:lvl w:ilvl="7" w:tplc="F12E3728" w:tentative="1">
      <w:start w:val="1"/>
      <w:numFmt w:val="bullet"/>
      <w:lvlText w:val=""/>
      <w:lvlJc w:val="left"/>
      <w:pPr>
        <w:tabs>
          <w:tab w:val="num" w:pos="5760"/>
        </w:tabs>
        <w:ind w:left="5760" w:hanging="360"/>
      </w:pPr>
      <w:rPr>
        <w:rFonts w:ascii="Wingdings" w:hAnsi="Wingdings" w:hint="default"/>
      </w:rPr>
    </w:lvl>
    <w:lvl w:ilvl="8" w:tplc="8036231C" w:tentative="1">
      <w:start w:val="1"/>
      <w:numFmt w:val="bullet"/>
      <w:lvlText w:val=""/>
      <w:lvlJc w:val="left"/>
      <w:pPr>
        <w:tabs>
          <w:tab w:val="num" w:pos="6480"/>
        </w:tabs>
        <w:ind w:left="6480" w:hanging="360"/>
      </w:pPr>
      <w:rPr>
        <w:rFonts w:ascii="Wingdings" w:hAnsi="Wingdings" w:hint="default"/>
      </w:rPr>
    </w:lvl>
  </w:abstractNum>
  <w:abstractNum w:abstractNumId="13">
    <w:nsid w:val="504F2C0D"/>
    <w:multiLevelType w:val="hybridMultilevel"/>
    <w:tmpl w:val="749C0792"/>
    <w:lvl w:ilvl="0" w:tplc="D1A8A732">
      <w:start w:val="1"/>
      <w:numFmt w:val="bullet"/>
      <w:lvlText w:val=""/>
      <w:lvlJc w:val="left"/>
      <w:pPr>
        <w:tabs>
          <w:tab w:val="num" w:pos="720"/>
        </w:tabs>
        <w:ind w:left="720" w:hanging="360"/>
      </w:pPr>
      <w:rPr>
        <w:rFonts w:ascii="Wingdings" w:hAnsi="Wingdings" w:hint="default"/>
      </w:rPr>
    </w:lvl>
    <w:lvl w:ilvl="1" w:tplc="CAB8A40E">
      <w:start w:val="901"/>
      <w:numFmt w:val="bullet"/>
      <w:lvlText w:val=""/>
      <w:lvlJc w:val="left"/>
      <w:pPr>
        <w:tabs>
          <w:tab w:val="num" w:pos="1440"/>
        </w:tabs>
        <w:ind w:left="1440" w:hanging="360"/>
      </w:pPr>
      <w:rPr>
        <w:rFonts w:ascii="Wingdings 2" w:hAnsi="Wingdings 2" w:hint="default"/>
      </w:rPr>
    </w:lvl>
    <w:lvl w:ilvl="2" w:tplc="5A004310" w:tentative="1">
      <w:start w:val="1"/>
      <w:numFmt w:val="bullet"/>
      <w:lvlText w:val=""/>
      <w:lvlJc w:val="left"/>
      <w:pPr>
        <w:tabs>
          <w:tab w:val="num" w:pos="2160"/>
        </w:tabs>
        <w:ind w:left="2160" w:hanging="360"/>
      </w:pPr>
      <w:rPr>
        <w:rFonts w:ascii="Wingdings" w:hAnsi="Wingdings" w:hint="default"/>
      </w:rPr>
    </w:lvl>
    <w:lvl w:ilvl="3" w:tplc="100E4AD2" w:tentative="1">
      <w:start w:val="1"/>
      <w:numFmt w:val="bullet"/>
      <w:lvlText w:val=""/>
      <w:lvlJc w:val="left"/>
      <w:pPr>
        <w:tabs>
          <w:tab w:val="num" w:pos="2880"/>
        </w:tabs>
        <w:ind w:left="2880" w:hanging="360"/>
      </w:pPr>
      <w:rPr>
        <w:rFonts w:ascii="Wingdings" w:hAnsi="Wingdings" w:hint="default"/>
      </w:rPr>
    </w:lvl>
    <w:lvl w:ilvl="4" w:tplc="EA0C5406" w:tentative="1">
      <w:start w:val="1"/>
      <w:numFmt w:val="bullet"/>
      <w:lvlText w:val=""/>
      <w:lvlJc w:val="left"/>
      <w:pPr>
        <w:tabs>
          <w:tab w:val="num" w:pos="3600"/>
        </w:tabs>
        <w:ind w:left="3600" w:hanging="360"/>
      </w:pPr>
      <w:rPr>
        <w:rFonts w:ascii="Wingdings" w:hAnsi="Wingdings" w:hint="default"/>
      </w:rPr>
    </w:lvl>
    <w:lvl w:ilvl="5" w:tplc="CA88464E" w:tentative="1">
      <w:start w:val="1"/>
      <w:numFmt w:val="bullet"/>
      <w:lvlText w:val=""/>
      <w:lvlJc w:val="left"/>
      <w:pPr>
        <w:tabs>
          <w:tab w:val="num" w:pos="4320"/>
        </w:tabs>
        <w:ind w:left="4320" w:hanging="360"/>
      </w:pPr>
      <w:rPr>
        <w:rFonts w:ascii="Wingdings" w:hAnsi="Wingdings" w:hint="default"/>
      </w:rPr>
    </w:lvl>
    <w:lvl w:ilvl="6" w:tplc="8A54610A" w:tentative="1">
      <w:start w:val="1"/>
      <w:numFmt w:val="bullet"/>
      <w:lvlText w:val=""/>
      <w:lvlJc w:val="left"/>
      <w:pPr>
        <w:tabs>
          <w:tab w:val="num" w:pos="5040"/>
        </w:tabs>
        <w:ind w:left="5040" w:hanging="360"/>
      </w:pPr>
      <w:rPr>
        <w:rFonts w:ascii="Wingdings" w:hAnsi="Wingdings" w:hint="default"/>
      </w:rPr>
    </w:lvl>
    <w:lvl w:ilvl="7" w:tplc="35B8346A" w:tentative="1">
      <w:start w:val="1"/>
      <w:numFmt w:val="bullet"/>
      <w:lvlText w:val=""/>
      <w:lvlJc w:val="left"/>
      <w:pPr>
        <w:tabs>
          <w:tab w:val="num" w:pos="5760"/>
        </w:tabs>
        <w:ind w:left="5760" w:hanging="360"/>
      </w:pPr>
      <w:rPr>
        <w:rFonts w:ascii="Wingdings" w:hAnsi="Wingdings" w:hint="default"/>
      </w:rPr>
    </w:lvl>
    <w:lvl w:ilvl="8" w:tplc="20F23976" w:tentative="1">
      <w:start w:val="1"/>
      <w:numFmt w:val="bullet"/>
      <w:lvlText w:val=""/>
      <w:lvlJc w:val="left"/>
      <w:pPr>
        <w:tabs>
          <w:tab w:val="num" w:pos="6480"/>
        </w:tabs>
        <w:ind w:left="6480" w:hanging="360"/>
      </w:pPr>
      <w:rPr>
        <w:rFonts w:ascii="Wingdings" w:hAnsi="Wingdings" w:hint="default"/>
      </w:rPr>
    </w:lvl>
  </w:abstractNum>
  <w:abstractNum w:abstractNumId="14">
    <w:nsid w:val="532F76AE"/>
    <w:multiLevelType w:val="hybridMultilevel"/>
    <w:tmpl w:val="98744126"/>
    <w:lvl w:ilvl="0" w:tplc="C9F0A37C">
      <w:start w:val="1"/>
      <w:numFmt w:val="bullet"/>
      <w:lvlText w:val=""/>
      <w:lvlJc w:val="left"/>
      <w:pPr>
        <w:tabs>
          <w:tab w:val="num" w:pos="720"/>
        </w:tabs>
        <w:ind w:left="720" w:hanging="360"/>
      </w:pPr>
      <w:rPr>
        <w:rFonts w:ascii="Wingdings" w:hAnsi="Wingdings" w:hint="default"/>
      </w:rPr>
    </w:lvl>
    <w:lvl w:ilvl="1" w:tplc="65A26206">
      <w:start w:val="1035"/>
      <w:numFmt w:val="bullet"/>
      <w:lvlText w:val=""/>
      <w:lvlJc w:val="left"/>
      <w:pPr>
        <w:tabs>
          <w:tab w:val="num" w:pos="1440"/>
        </w:tabs>
        <w:ind w:left="1440" w:hanging="360"/>
      </w:pPr>
      <w:rPr>
        <w:rFonts w:ascii="Wingdings 2" w:hAnsi="Wingdings 2" w:hint="default"/>
      </w:rPr>
    </w:lvl>
    <w:lvl w:ilvl="2" w:tplc="DC08A216">
      <w:start w:val="1035"/>
      <w:numFmt w:val="bullet"/>
      <w:lvlText w:val=""/>
      <w:lvlJc w:val="left"/>
      <w:pPr>
        <w:tabs>
          <w:tab w:val="num" w:pos="2160"/>
        </w:tabs>
        <w:ind w:left="2160" w:hanging="360"/>
      </w:pPr>
      <w:rPr>
        <w:rFonts w:ascii="Wingdings" w:hAnsi="Wingdings" w:hint="default"/>
      </w:rPr>
    </w:lvl>
    <w:lvl w:ilvl="3" w:tplc="CEBEDA9A" w:tentative="1">
      <w:start w:val="1"/>
      <w:numFmt w:val="bullet"/>
      <w:lvlText w:val=""/>
      <w:lvlJc w:val="left"/>
      <w:pPr>
        <w:tabs>
          <w:tab w:val="num" w:pos="2880"/>
        </w:tabs>
        <w:ind w:left="2880" w:hanging="360"/>
      </w:pPr>
      <w:rPr>
        <w:rFonts w:ascii="Wingdings" w:hAnsi="Wingdings" w:hint="default"/>
      </w:rPr>
    </w:lvl>
    <w:lvl w:ilvl="4" w:tplc="C596C572" w:tentative="1">
      <w:start w:val="1"/>
      <w:numFmt w:val="bullet"/>
      <w:lvlText w:val=""/>
      <w:lvlJc w:val="left"/>
      <w:pPr>
        <w:tabs>
          <w:tab w:val="num" w:pos="3600"/>
        </w:tabs>
        <w:ind w:left="3600" w:hanging="360"/>
      </w:pPr>
      <w:rPr>
        <w:rFonts w:ascii="Wingdings" w:hAnsi="Wingdings" w:hint="default"/>
      </w:rPr>
    </w:lvl>
    <w:lvl w:ilvl="5" w:tplc="1DF6EA88" w:tentative="1">
      <w:start w:val="1"/>
      <w:numFmt w:val="bullet"/>
      <w:lvlText w:val=""/>
      <w:lvlJc w:val="left"/>
      <w:pPr>
        <w:tabs>
          <w:tab w:val="num" w:pos="4320"/>
        </w:tabs>
        <w:ind w:left="4320" w:hanging="360"/>
      </w:pPr>
      <w:rPr>
        <w:rFonts w:ascii="Wingdings" w:hAnsi="Wingdings" w:hint="default"/>
      </w:rPr>
    </w:lvl>
    <w:lvl w:ilvl="6" w:tplc="FEB04AA0" w:tentative="1">
      <w:start w:val="1"/>
      <w:numFmt w:val="bullet"/>
      <w:lvlText w:val=""/>
      <w:lvlJc w:val="left"/>
      <w:pPr>
        <w:tabs>
          <w:tab w:val="num" w:pos="5040"/>
        </w:tabs>
        <w:ind w:left="5040" w:hanging="360"/>
      </w:pPr>
      <w:rPr>
        <w:rFonts w:ascii="Wingdings" w:hAnsi="Wingdings" w:hint="default"/>
      </w:rPr>
    </w:lvl>
    <w:lvl w:ilvl="7" w:tplc="42ECDEB0" w:tentative="1">
      <w:start w:val="1"/>
      <w:numFmt w:val="bullet"/>
      <w:lvlText w:val=""/>
      <w:lvlJc w:val="left"/>
      <w:pPr>
        <w:tabs>
          <w:tab w:val="num" w:pos="5760"/>
        </w:tabs>
        <w:ind w:left="5760" w:hanging="360"/>
      </w:pPr>
      <w:rPr>
        <w:rFonts w:ascii="Wingdings" w:hAnsi="Wingdings" w:hint="default"/>
      </w:rPr>
    </w:lvl>
    <w:lvl w:ilvl="8" w:tplc="956CF1DA" w:tentative="1">
      <w:start w:val="1"/>
      <w:numFmt w:val="bullet"/>
      <w:lvlText w:val=""/>
      <w:lvlJc w:val="left"/>
      <w:pPr>
        <w:tabs>
          <w:tab w:val="num" w:pos="6480"/>
        </w:tabs>
        <w:ind w:left="6480" w:hanging="360"/>
      </w:pPr>
      <w:rPr>
        <w:rFonts w:ascii="Wingdings" w:hAnsi="Wingdings" w:hint="default"/>
      </w:rPr>
    </w:lvl>
  </w:abstractNum>
  <w:abstractNum w:abstractNumId="15">
    <w:nsid w:val="62774837"/>
    <w:multiLevelType w:val="hybridMultilevel"/>
    <w:tmpl w:val="3338592A"/>
    <w:lvl w:ilvl="0" w:tplc="F4CCF2CC">
      <w:start w:val="1"/>
      <w:numFmt w:val="decimal"/>
      <w:lvlText w:val="%1."/>
      <w:lvlJc w:val="left"/>
      <w:pPr>
        <w:tabs>
          <w:tab w:val="num" w:pos="720"/>
        </w:tabs>
        <w:ind w:left="720" w:hanging="360"/>
      </w:pPr>
    </w:lvl>
    <w:lvl w:ilvl="1" w:tplc="40B4C0E4">
      <w:start w:val="901"/>
      <w:numFmt w:val="bullet"/>
      <w:lvlText w:val=""/>
      <w:lvlJc w:val="left"/>
      <w:pPr>
        <w:tabs>
          <w:tab w:val="num" w:pos="1440"/>
        </w:tabs>
        <w:ind w:left="1440" w:hanging="360"/>
      </w:pPr>
      <w:rPr>
        <w:rFonts w:ascii="Wingdings 2" w:hAnsi="Wingdings 2" w:hint="default"/>
      </w:rPr>
    </w:lvl>
    <w:lvl w:ilvl="2" w:tplc="6266657A">
      <w:start w:val="901"/>
      <w:numFmt w:val="bullet"/>
      <w:lvlText w:val=""/>
      <w:lvlJc w:val="left"/>
      <w:pPr>
        <w:tabs>
          <w:tab w:val="num" w:pos="2160"/>
        </w:tabs>
        <w:ind w:left="2160" w:hanging="360"/>
      </w:pPr>
      <w:rPr>
        <w:rFonts w:ascii="Wingdings" w:hAnsi="Wingdings" w:hint="default"/>
      </w:rPr>
    </w:lvl>
    <w:lvl w:ilvl="3" w:tplc="639A8936" w:tentative="1">
      <w:start w:val="1"/>
      <w:numFmt w:val="decimal"/>
      <w:lvlText w:val="%4."/>
      <w:lvlJc w:val="left"/>
      <w:pPr>
        <w:tabs>
          <w:tab w:val="num" w:pos="2880"/>
        </w:tabs>
        <w:ind w:left="2880" w:hanging="360"/>
      </w:pPr>
    </w:lvl>
    <w:lvl w:ilvl="4" w:tplc="81528B62" w:tentative="1">
      <w:start w:val="1"/>
      <w:numFmt w:val="decimal"/>
      <w:lvlText w:val="%5."/>
      <w:lvlJc w:val="left"/>
      <w:pPr>
        <w:tabs>
          <w:tab w:val="num" w:pos="3600"/>
        </w:tabs>
        <w:ind w:left="3600" w:hanging="360"/>
      </w:pPr>
    </w:lvl>
    <w:lvl w:ilvl="5" w:tplc="A04043AA" w:tentative="1">
      <w:start w:val="1"/>
      <w:numFmt w:val="decimal"/>
      <w:lvlText w:val="%6."/>
      <w:lvlJc w:val="left"/>
      <w:pPr>
        <w:tabs>
          <w:tab w:val="num" w:pos="4320"/>
        </w:tabs>
        <w:ind w:left="4320" w:hanging="360"/>
      </w:pPr>
    </w:lvl>
    <w:lvl w:ilvl="6" w:tplc="5454A2FE" w:tentative="1">
      <w:start w:val="1"/>
      <w:numFmt w:val="decimal"/>
      <w:lvlText w:val="%7."/>
      <w:lvlJc w:val="left"/>
      <w:pPr>
        <w:tabs>
          <w:tab w:val="num" w:pos="5040"/>
        </w:tabs>
        <w:ind w:left="5040" w:hanging="360"/>
      </w:pPr>
    </w:lvl>
    <w:lvl w:ilvl="7" w:tplc="8CF05800" w:tentative="1">
      <w:start w:val="1"/>
      <w:numFmt w:val="decimal"/>
      <w:lvlText w:val="%8."/>
      <w:lvlJc w:val="left"/>
      <w:pPr>
        <w:tabs>
          <w:tab w:val="num" w:pos="5760"/>
        </w:tabs>
        <w:ind w:left="5760" w:hanging="360"/>
      </w:pPr>
    </w:lvl>
    <w:lvl w:ilvl="8" w:tplc="6A6A026C" w:tentative="1">
      <w:start w:val="1"/>
      <w:numFmt w:val="decimal"/>
      <w:lvlText w:val="%9."/>
      <w:lvlJc w:val="left"/>
      <w:pPr>
        <w:tabs>
          <w:tab w:val="num" w:pos="6480"/>
        </w:tabs>
        <w:ind w:left="6480" w:hanging="360"/>
      </w:pPr>
    </w:lvl>
  </w:abstractNum>
  <w:abstractNum w:abstractNumId="16">
    <w:nsid w:val="68FE1DCD"/>
    <w:multiLevelType w:val="hybridMultilevel"/>
    <w:tmpl w:val="06987996"/>
    <w:lvl w:ilvl="0" w:tplc="0EE6F184">
      <w:start w:val="1"/>
      <w:numFmt w:val="decimal"/>
      <w:lvlText w:val="%1."/>
      <w:lvlJc w:val="left"/>
      <w:pPr>
        <w:tabs>
          <w:tab w:val="num" w:pos="720"/>
        </w:tabs>
        <w:ind w:left="720" w:hanging="360"/>
      </w:pPr>
    </w:lvl>
    <w:lvl w:ilvl="1" w:tplc="FC9A3356">
      <w:start w:val="694"/>
      <w:numFmt w:val="bullet"/>
      <w:lvlText w:val=""/>
      <w:lvlJc w:val="left"/>
      <w:pPr>
        <w:tabs>
          <w:tab w:val="num" w:pos="1440"/>
        </w:tabs>
        <w:ind w:left="1440" w:hanging="360"/>
      </w:pPr>
      <w:rPr>
        <w:rFonts w:ascii="Wingdings 2" w:hAnsi="Wingdings 2" w:hint="default"/>
      </w:rPr>
    </w:lvl>
    <w:lvl w:ilvl="2" w:tplc="B54E1CEE">
      <w:start w:val="694"/>
      <w:numFmt w:val="bullet"/>
      <w:lvlText w:val=""/>
      <w:lvlJc w:val="left"/>
      <w:pPr>
        <w:tabs>
          <w:tab w:val="num" w:pos="2160"/>
        </w:tabs>
        <w:ind w:left="2160" w:hanging="360"/>
      </w:pPr>
      <w:rPr>
        <w:rFonts w:ascii="Wingdings" w:hAnsi="Wingdings" w:hint="default"/>
      </w:rPr>
    </w:lvl>
    <w:lvl w:ilvl="3" w:tplc="161A555C" w:tentative="1">
      <w:start w:val="1"/>
      <w:numFmt w:val="decimal"/>
      <w:lvlText w:val="%4."/>
      <w:lvlJc w:val="left"/>
      <w:pPr>
        <w:tabs>
          <w:tab w:val="num" w:pos="2880"/>
        </w:tabs>
        <w:ind w:left="2880" w:hanging="360"/>
      </w:pPr>
    </w:lvl>
    <w:lvl w:ilvl="4" w:tplc="0CCA12B4" w:tentative="1">
      <w:start w:val="1"/>
      <w:numFmt w:val="decimal"/>
      <w:lvlText w:val="%5."/>
      <w:lvlJc w:val="left"/>
      <w:pPr>
        <w:tabs>
          <w:tab w:val="num" w:pos="3600"/>
        </w:tabs>
        <w:ind w:left="3600" w:hanging="360"/>
      </w:pPr>
    </w:lvl>
    <w:lvl w:ilvl="5" w:tplc="CFD48978" w:tentative="1">
      <w:start w:val="1"/>
      <w:numFmt w:val="decimal"/>
      <w:lvlText w:val="%6."/>
      <w:lvlJc w:val="left"/>
      <w:pPr>
        <w:tabs>
          <w:tab w:val="num" w:pos="4320"/>
        </w:tabs>
        <w:ind w:left="4320" w:hanging="360"/>
      </w:pPr>
    </w:lvl>
    <w:lvl w:ilvl="6" w:tplc="51C66BDA" w:tentative="1">
      <w:start w:val="1"/>
      <w:numFmt w:val="decimal"/>
      <w:lvlText w:val="%7."/>
      <w:lvlJc w:val="left"/>
      <w:pPr>
        <w:tabs>
          <w:tab w:val="num" w:pos="5040"/>
        </w:tabs>
        <w:ind w:left="5040" w:hanging="360"/>
      </w:pPr>
    </w:lvl>
    <w:lvl w:ilvl="7" w:tplc="24E01734" w:tentative="1">
      <w:start w:val="1"/>
      <w:numFmt w:val="decimal"/>
      <w:lvlText w:val="%8."/>
      <w:lvlJc w:val="left"/>
      <w:pPr>
        <w:tabs>
          <w:tab w:val="num" w:pos="5760"/>
        </w:tabs>
        <w:ind w:left="5760" w:hanging="360"/>
      </w:pPr>
    </w:lvl>
    <w:lvl w:ilvl="8" w:tplc="869C81C0" w:tentative="1">
      <w:start w:val="1"/>
      <w:numFmt w:val="decimal"/>
      <w:lvlText w:val="%9."/>
      <w:lvlJc w:val="left"/>
      <w:pPr>
        <w:tabs>
          <w:tab w:val="num" w:pos="6480"/>
        </w:tabs>
        <w:ind w:left="6480" w:hanging="360"/>
      </w:pPr>
    </w:lvl>
  </w:abstractNum>
  <w:abstractNum w:abstractNumId="17">
    <w:nsid w:val="6D32597D"/>
    <w:multiLevelType w:val="hybridMultilevel"/>
    <w:tmpl w:val="94DE9046"/>
    <w:lvl w:ilvl="0" w:tplc="45AAE65E">
      <w:start w:val="1"/>
      <w:numFmt w:val="bullet"/>
      <w:lvlText w:val=""/>
      <w:lvlJc w:val="left"/>
      <w:pPr>
        <w:tabs>
          <w:tab w:val="num" w:pos="720"/>
        </w:tabs>
        <w:ind w:left="720" w:hanging="360"/>
      </w:pPr>
      <w:rPr>
        <w:rFonts w:ascii="Wingdings" w:hAnsi="Wingdings" w:hint="default"/>
      </w:rPr>
    </w:lvl>
    <w:lvl w:ilvl="1" w:tplc="4AEC9854" w:tentative="1">
      <w:start w:val="1"/>
      <w:numFmt w:val="bullet"/>
      <w:lvlText w:val=""/>
      <w:lvlJc w:val="left"/>
      <w:pPr>
        <w:tabs>
          <w:tab w:val="num" w:pos="1440"/>
        </w:tabs>
        <w:ind w:left="1440" w:hanging="360"/>
      </w:pPr>
      <w:rPr>
        <w:rFonts w:ascii="Wingdings" w:hAnsi="Wingdings" w:hint="default"/>
      </w:rPr>
    </w:lvl>
    <w:lvl w:ilvl="2" w:tplc="7A326236" w:tentative="1">
      <w:start w:val="1"/>
      <w:numFmt w:val="bullet"/>
      <w:lvlText w:val=""/>
      <w:lvlJc w:val="left"/>
      <w:pPr>
        <w:tabs>
          <w:tab w:val="num" w:pos="2160"/>
        </w:tabs>
        <w:ind w:left="2160" w:hanging="360"/>
      </w:pPr>
      <w:rPr>
        <w:rFonts w:ascii="Wingdings" w:hAnsi="Wingdings" w:hint="default"/>
      </w:rPr>
    </w:lvl>
    <w:lvl w:ilvl="3" w:tplc="0978B906" w:tentative="1">
      <w:start w:val="1"/>
      <w:numFmt w:val="bullet"/>
      <w:lvlText w:val=""/>
      <w:lvlJc w:val="left"/>
      <w:pPr>
        <w:tabs>
          <w:tab w:val="num" w:pos="2880"/>
        </w:tabs>
        <w:ind w:left="2880" w:hanging="360"/>
      </w:pPr>
      <w:rPr>
        <w:rFonts w:ascii="Wingdings" w:hAnsi="Wingdings" w:hint="default"/>
      </w:rPr>
    </w:lvl>
    <w:lvl w:ilvl="4" w:tplc="D362D854" w:tentative="1">
      <w:start w:val="1"/>
      <w:numFmt w:val="bullet"/>
      <w:lvlText w:val=""/>
      <w:lvlJc w:val="left"/>
      <w:pPr>
        <w:tabs>
          <w:tab w:val="num" w:pos="3600"/>
        </w:tabs>
        <w:ind w:left="3600" w:hanging="360"/>
      </w:pPr>
      <w:rPr>
        <w:rFonts w:ascii="Wingdings" w:hAnsi="Wingdings" w:hint="default"/>
      </w:rPr>
    </w:lvl>
    <w:lvl w:ilvl="5" w:tplc="BA7EFC74" w:tentative="1">
      <w:start w:val="1"/>
      <w:numFmt w:val="bullet"/>
      <w:lvlText w:val=""/>
      <w:lvlJc w:val="left"/>
      <w:pPr>
        <w:tabs>
          <w:tab w:val="num" w:pos="4320"/>
        </w:tabs>
        <w:ind w:left="4320" w:hanging="360"/>
      </w:pPr>
      <w:rPr>
        <w:rFonts w:ascii="Wingdings" w:hAnsi="Wingdings" w:hint="default"/>
      </w:rPr>
    </w:lvl>
    <w:lvl w:ilvl="6" w:tplc="88F48158" w:tentative="1">
      <w:start w:val="1"/>
      <w:numFmt w:val="bullet"/>
      <w:lvlText w:val=""/>
      <w:lvlJc w:val="left"/>
      <w:pPr>
        <w:tabs>
          <w:tab w:val="num" w:pos="5040"/>
        </w:tabs>
        <w:ind w:left="5040" w:hanging="360"/>
      </w:pPr>
      <w:rPr>
        <w:rFonts w:ascii="Wingdings" w:hAnsi="Wingdings" w:hint="default"/>
      </w:rPr>
    </w:lvl>
    <w:lvl w:ilvl="7" w:tplc="95821076" w:tentative="1">
      <w:start w:val="1"/>
      <w:numFmt w:val="bullet"/>
      <w:lvlText w:val=""/>
      <w:lvlJc w:val="left"/>
      <w:pPr>
        <w:tabs>
          <w:tab w:val="num" w:pos="5760"/>
        </w:tabs>
        <w:ind w:left="5760" w:hanging="360"/>
      </w:pPr>
      <w:rPr>
        <w:rFonts w:ascii="Wingdings" w:hAnsi="Wingdings" w:hint="default"/>
      </w:rPr>
    </w:lvl>
    <w:lvl w:ilvl="8" w:tplc="BF84C39C" w:tentative="1">
      <w:start w:val="1"/>
      <w:numFmt w:val="bullet"/>
      <w:lvlText w:val=""/>
      <w:lvlJc w:val="left"/>
      <w:pPr>
        <w:tabs>
          <w:tab w:val="num" w:pos="6480"/>
        </w:tabs>
        <w:ind w:left="6480" w:hanging="360"/>
      </w:pPr>
      <w:rPr>
        <w:rFonts w:ascii="Wingdings" w:hAnsi="Wingdings" w:hint="default"/>
      </w:rPr>
    </w:lvl>
  </w:abstractNum>
  <w:abstractNum w:abstractNumId="18">
    <w:nsid w:val="6F920124"/>
    <w:multiLevelType w:val="multilevel"/>
    <w:tmpl w:val="F72E5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77C1B3C"/>
    <w:multiLevelType w:val="hybridMultilevel"/>
    <w:tmpl w:val="2C7A8A9A"/>
    <w:lvl w:ilvl="0" w:tplc="D1F41FD6">
      <w:start w:val="1"/>
      <w:numFmt w:val="bullet"/>
      <w:lvlText w:val=""/>
      <w:lvlJc w:val="left"/>
      <w:pPr>
        <w:tabs>
          <w:tab w:val="num" w:pos="720"/>
        </w:tabs>
        <w:ind w:left="720" w:hanging="360"/>
      </w:pPr>
      <w:rPr>
        <w:rFonts w:ascii="Wingdings" w:hAnsi="Wingdings" w:hint="default"/>
      </w:rPr>
    </w:lvl>
    <w:lvl w:ilvl="1" w:tplc="DB420D66" w:tentative="1">
      <w:start w:val="1"/>
      <w:numFmt w:val="bullet"/>
      <w:lvlText w:val=""/>
      <w:lvlJc w:val="left"/>
      <w:pPr>
        <w:tabs>
          <w:tab w:val="num" w:pos="1440"/>
        </w:tabs>
        <w:ind w:left="1440" w:hanging="360"/>
      </w:pPr>
      <w:rPr>
        <w:rFonts w:ascii="Wingdings" w:hAnsi="Wingdings" w:hint="default"/>
      </w:rPr>
    </w:lvl>
    <w:lvl w:ilvl="2" w:tplc="4672FF68" w:tentative="1">
      <w:start w:val="1"/>
      <w:numFmt w:val="bullet"/>
      <w:lvlText w:val=""/>
      <w:lvlJc w:val="left"/>
      <w:pPr>
        <w:tabs>
          <w:tab w:val="num" w:pos="2160"/>
        </w:tabs>
        <w:ind w:left="2160" w:hanging="360"/>
      </w:pPr>
      <w:rPr>
        <w:rFonts w:ascii="Wingdings" w:hAnsi="Wingdings" w:hint="default"/>
      </w:rPr>
    </w:lvl>
    <w:lvl w:ilvl="3" w:tplc="CA909972" w:tentative="1">
      <w:start w:val="1"/>
      <w:numFmt w:val="bullet"/>
      <w:lvlText w:val=""/>
      <w:lvlJc w:val="left"/>
      <w:pPr>
        <w:tabs>
          <w:tab w:val="num" w:pos="2880"/>
        </w:tabs>
        <w:ind w:left="2880" w:hanging="360"/>
      </w:pPr>
      <w:rPr>
        <w:rFonts w:ascii="Wingdings" w:hAnsi="Wingdings" w:hint="default"/>
      </w:rPr>
    </w:lvl>
    <w:lvl w:ilvl="4" w:tplc="487E68C6" w:tentative="1">
      <w:start w:val="1"/>
      <w:numFmt w:val="bullet"/>
      <w:lvlText w:val=""/>
      <w:lvlJc w:val="left"/>
      <w:pPr>
        <w:tabs>
          <w:tab w:val="num" w:pos="3600"/>
        </w:tabs>
        <w:ind w:left="3600" w:hanging="360"/>
      </w:pPr>
      <w:rPr>
        <w:rFonts w:ascii="Wingdings" w:hAnsi="Wingdings" w:hint="default"/>
      </w:rPr>
    </w:lvl>
    <w:lvl w:ilvl="5" w:tplc="0D76DA9E" w:tentative="1">
      <w:start w:val="1"/>
      <w:numFmt w:val="bullet"/>
      <w:lvlText w:val=""/>
      <w:lvlJc w:val="left"/>
      <w:pPr>
        <w:tabs>
          <w:tab w:val="num" w:pos="4320"/>
        </w:tabs>
        <w:ind w:left="4320" w:hanging="360"/>
      </w:pPr>
      <w:rPr>
        <w:rFonts w:ascii="Wingdings" w:hAnsi="Wingdings" w:hint="default"/>
      </w:rPr>
    </w:lvl>
    <w:lvl w:ilvl="6" w:tplc="6C461698" w:tentative="1">
      <w:start w:val="1"/>
      <w:numFmt w:val="bullet"/>
      <w:lvlText w:val=""/>
      <w:lvlJc w:val="left"/>
      <w:pPr>
        <w:tabs>
          <w:tab w:val="num" w:pos="5040"/>
        </w:tabs>
        <w:ind w:left="5040" w:hanging="360"/>
      </w:pPr>
      <w:rPr>
        <w:rFonts w:ascii="Wingdings" w:hAnsi="Wingdings" w:hint="default"/>
      </w:rPr>
    </w:lvl>
    <w:lvl w:ilvl="7" w:tplc="2014ED18" w:tentative="1">
      <w:start w:val="1"/>
      <w:numFmt w:val="bullet"/>
      <w:lvlText w:val=""/>
      <w:lvlJc w:val="left"/>
      <w:pPr>
        <w:tabs>
          <w:tab w:val="num" w:pos="5760"/>
        </w:tabs>
        <w:ind w:left="5760" w:hanging="360"/>
      </w:pPr>
      <w:rPr>
        <w:rFonts w:ascii="Wingdings" w:hAnsi="Wingdings" w:hint="default"/>
      </w:rPr>
    </w:lvl>
    <w:lvl w:ilvl="8" w:tplc="52EC8C4E" w:tentative="1">
      <w:start w:val="1"/>
      <w:numFmt w:val="bullet"/>
      <w:lvlText w:val=""/>
      <w:lvlJc w:val="left"/>
      <w:pPr>
        <w:tabs>
          <w:tab w:val="num" w:pos="6480"/>
        </w:tabs>
        <w:ind w:left="6480" w:hanging="360"/>
      </w:pPr>
      <w:rPr>
        <w:rFonts w:ascii="Wingdings" w:hAnsi="Wingdings" w:hint="default"/>
      </w:rPr>
    </w:lvl>
  </w:abstractNum>
  <w:abstractNum w:abstractNumId="20">
    <w:nsid w:val="7DF153C6"/>
    <w:multiLevelType w:val="multilevel"/>
    <w:tmpl w:val="25FEE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
  </w:num>
  <w:num w:numId="3">
    <w:abstractNumId w:val="0"/>
  </w:num>
  <w:num w:numId="4">
    <w:abstractNumId w:val="2"/>
  </w:num>
  <w:num w:numId="5">
    <w:abstractNumId w:val="9"/>
  </w:num>
  <w:num w:numId="6">
    <w:abstractNumId w:val="20"/>
  </w:num>
  <w:num w:numId="7">
    <w:abstractNumId w:val="16"/>
  </w:num>
  <w:num w:numId="8">
    <w:abstractNumId w:val="15"/>
  </w:num>
  <w:num w:numId="9">
    <w:abstractNumId w:val="7"/>
  </w:num>
  <w:num w:numId="10">
    <w:abstractNumId w:val="10"/>
  </w:num>
  <w:num w:numId="11">
    <w:abstractNumId w:val="17"/>
  </w:num>
  <w:num w:numId="12">
    <w:abstractNumId w:val="13"/>
  </w:num>
  <w:num w:numId="13">
    <w:abstractNumId w:val="3"/>
  </w:num>
  <w:num w:numId="14">
    <w:abstractNumId w:val="8"/>
  </w:num>
  <w:num w:numId="15">
    <w:abstractNumId w:val="6"/>
  </w:num>
  <w:num w:numId="16">
    <w:abstractNumId w:val="4"/>
  </w:num>
  <w:num w:numId="17">
    <w:abstractNumId w:val="12"/>
  </w:num>
  <w:num w:numId="18">
    <w:abstractNumId w:val="14"/>
  </w:num>
  <w:num w:numId="19">
    <w:abstractNumId w:val="11"/>
  </w:num>
  <w:num w:numId="20">
    <w:abstractNumId w:val="5"/>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3"/>
  <w:proofState w:spelling="clean" w:grammar="clean"/>
  <w:trackRevisions/>
  <w:doNotTrackMoves/>
  <w:defaultTabStop w:val="720"/>
  <w:characterSpacingControl w:val="doNotCompress"/>
  <w:hdrShapeDefaults>
    <o:shapedefaults v:ext="edit" spidmax="2050"/>
  </w:hdrShapeDefault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0&lt;/Suspended&gt;&lt;/ENInstantFormat&gt;"/>
    <w:docVar w:name="EN.Layout" w:val="&lt;ENLayout&gt;&lt;Style&gt;Gene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ENLibraries&gt;&lt;Libraries&gt;&lt;item&gt;lp-thesis-ref2.enl&lt;/item&gt;&lt;/Libraries&gt;&lt;/ENLibraries&gt;"/>
  </w:docVars>
  <w:rsids>
    <w:rsidRoot w:val="00BF4D35"/>
    <w:rsid w:val="00000868"/>
    <w:rsid w:val="00001979"/>
    <w:rsid w:val="0000237D"/>
    <w:rsid w:val="000026D8"/>
    <w:rsid w:val="00003F60"/>
    <w:rsid w:val="00003FCE"/>
    <w:rsid w:val="000049C2"/>
    <w:rsid w:val="000061C5"/>
    <w:rsid w:val="000064AA"/>
    <w:rsid w:val="00007230"/>
    <w:rsid w:val="000117FE"/>
    <w:rsid w:val="00012AFD"/>
    <w:rsid w:val="00012B88"/>
    <w:rsid w:val="00013009"/>
    <w:rsid w:val="000131B3"/>
    <w:rsid w:val="00013FB4"/>
    <w:rsid w:val="00014C34"/>
    <w:rsid w:val="000161FA"/>
    <w:rsid w:val="00016387"/>
    <w:rsid w:val="00020953"/>
    <w:rsid w:val="000217AB"/>
    <w:rsid w:val="00021C13"/>
    <w:rsid w:val="00022845"/>
    <w:rsid w:val="00022DE9"/>
    <w:rsid w:val="00024004"/>
    <w:rsid w:val="000250EE"/>
    <w:rsid w:val="00025AE0"/>
    <w:rsid w:val="000273FE"/>
    <w:rsid w:val="00030EEB"/>
    <w:rsid w:val="00031DA7"/>
    <w:rsid w:val="00032EFF"/>
    <w:rsid w:val="00033BE0"/>
    <w:rsid w:val="000351A6"/>
    <w:rsid w:val="000368B3"/>
    <w:rsid w:val="00040C9A"/>
    <w:rsid w:val="0004409D"/>
    <w:rsid w:val="00044C27"/>
    <w:rsid w:val="00045D9B"/>
    <w:rsid w:val="000467EA"/>
    <w:rsid w:val="00047776"/>
    <w:rsid w:val="00051F0A"/>
    <w:rsid w:val="00053B8D"/>
    <w:rsid w:val="000547AC"/>
    <w:rsid w:val="00056061"/>
    <w:rsid w:val="000567EA"/>
    <w:rsid w:val="00056EE3"/>
    <w:rsid w:val="000601E9"/>
    <w:rsid w:val="00060E71"/>
    <w:rsid w:val="00061291"/>
    <w:rsid w:val="00061CFC"/>
    <w:rsid w:val="00062AF0"/>
    <w:rsid w:val="0006321D"/>
    <w:rsid w:val="00063345"/>
    <w:rsid w:val="00063FAB"/>
    <w:rsid w:val="00064DC8"/>
    <w:rsid w:val="00064F20"/>
    <w:rsid w:val="000660D5"/>
    <w:rsid w:val="0006628C"/>
    <w:rsid w:val="0006631E"/>
    <w:rsid w:val="00066C3B"/>
    <w:rsid w:val="00071821"/>
    <w:rsid w:val="00072409"/>
    <w:rsid w:val="00073BE2"/>
    <w:rsid w:val="0007475E"/>
    <w:rsid w:val="00076464"/>
    <w:rsid w:val="000768D5"/>
    <w:rsid w:val="0007710E"/>
    <w:rsid w:val="00080872"/>
    <w:rsid w:val="00082002"/>
    <w:rsid w:val="000826B6"/>
    <w:rsid w:val="0008477C"/>
    <w:rsid w:val="000847C3"/>
    <w:rsid w:val="00086BC5"/>
    <w:rsid w:val="00086D24"/>
    <w:rsid w:val="000902A4"/>
    <w:rsid w:val="000905C8"/>
    <w:rsid w:val="00090C11"/>
    <w:rsid w:val="0009557E"/>
    <w:rsid w:val="00095A9D"/>
    <w:rsid w:val="000973DF"/>
    <w:rsid w:val="000974A6"/>
    <w:rsid w:val="00097F0D"/>
    <w:rsid w:val="000A0F3E"/>
    <w:rsid w:val="000A1949"/>
    <w:rsid w:val="000A3CE4"/>
    <w:rsid w:val="000A3FD6"/>
    <w:rsid w:val="000A4FCF"/>
    <w:rsid w:val="000A5207"/>
    <w:rsid w:val="000A5AB6"/>
    <w:rsid w:val="000A5D62"/>
    <w:rsid w:val="000A613A"/>
    <w:rsid w:val="000A6268"/>
    <w:rsid w:val="000A73DB"/>
    <w:rsid w:val="000B067F"/>
    <w:rsid w:val="000B0B0E"/>
    <w:rsid w:val="000B1029"/>
    <w:rsid w:val="000B1930"/>
    <w:rsid w:val="000B1DBE"/>
    <w:rsid w:val="000B1E94"/>
    <w:rsid w:val="000B26A7"/>
    <w:rsid w:val="000B2A57"/>
    <w:rsid w:val="000B5312"/>
    <w:rsid w:val="000B593C"/>
    <w:rsid w:val="000B674F"/>
    <w:rsid w:val="000C07B7"/>
    <w:rsid w:val="000C4ED1"/>
    <w:rsid w:val="000C5995"/>
    <w:rsid w:val="000C5B77"/>
    <w:rsid w:val="000C7C92"/>
    <w:rsid w:val="000D1059"/>
    <w:rsid w:val="000D319C"/>
    <w:rsid w:val="000D644F"/>
    <w:rsid w:val="000D67C3"/>
    <w:rsid w:val="000D702F"/>
    <w:rsid w:val="000D761C"/>
    <w:rsid w:val="000E2828"/>
    <w:rsid w:val="000E291E"/>
    <w:rsid w:val="000E377A"/>
    <w:rsid w:val="000E4443"/>
    <w:rsid w:val="000E6E7A"/>
    <w:rsid w:val="000E7AA0"/>
    <w:rsid w:val="000F00B7"/>
    <w:rsid w:val="000F238D"/>
    <w:rsid w:val="000F5189"/>
    <w:rsid w:val="000F5B9A"/>
    <w:rsid w:val="000F669C"/>
    <w:rsid w:val="000F6B57"/>
    <w:rsid w:val="001006B5"/>
    <w:rsid w:val="001026EE"/>
    <w:rsid w:val="0010539E"/>
    <w:rsid w:val="00106A93"/>
    <w:rsid w:val="00107186"/>
    <w:rsid w:val="001078DB"/>
    <w:rsid w:val="00110F42"/>
    <w:rsid w:val="0011128A"/>
    <w:rsid w:val="001132AE"/>
    <w:rsid w:val="00113513"/>
    <w:rsid w:val="00113F80"/>
    <w:rsid w:val="0011436F"/>
    <w:rsid w:val="001145E0"/>
    <w:rsid w:val="00114F09"/>
    <w:rsid w:val="0011562E"/>
    <w:rsid w:val="00116A4F"/>
    <w:rsid w:val="00117976"/>
    <w:rsid w:val="00117C13"/>
    <w:rsid w:val="001209A9"/>
    <w:rsid w:val="00120A05"/>
    <w:rsid w:val="00122199"/>
    <w:rsid w:val="00122641"/>
    <w:rsid w:val="00122B63"/>
    <w:rsid w:val="00122E0D"/>
    <w:rsid w:val="001239B6"/>
    <w:rsid w:val="001353B3"/>
    <w:rsid w:val="00136323"/>
    <w:rsid w:val="0013711A"/>
    <w:rsid w:val="00140885"/>
    <w:rsid w:val="001409BF"/>
    <w:rsid w:val="00141592"/>
    <w:rsid w:val="00141746"/>
    <w:rsid w:val="001419ED"/>
    <w:rsid w:val="0014224D"/>
    <w:rsid w:val="001451CA"/>
    <w:rsid w:val="00145B8D"/>
    <w:rsid w:val="00150586"/>
    <w:rsid w:val="0015093D"/>
    <w:rsid w:val="001522E8"/>
    <w:rsid w:val="00153D42"/>
    <w:rsid w:val="0015452A"/>
    <w:rsid w:val="00154EBF"/>
    <w:rsid w:val="001557CD"/>
    <w:rsid w:val="00156225"/>
    <w:rsid w:val="00156568"/>
    <w:rsid w:val="00157806"/>
    <w:rsid w:val="00157924"/>
    <w:rsid w:val="00157D7D"/>
    <w:rsid w:val="00157EE3"/>
    <w:rsid w:val="0016096B"/>
    <w:rsid w:val="00160BF7"/>
    <w:rsid w:val="00161576"/>
    <w:rsid w:val="00161D7A"/>
    <w:rsid w:val="00162B27"/>
    <w:rsid w:val="001643B0"/>
    <w:rsid w:val="00165853"/>
    <w:rsid w:val="00165E4E"/>
    <w:rsid w:val="00165EAA"/>
    <w:rsid w:val="00166825"/>
    <w:rsid w:val="00166A00"/>
    <w:rsid w:val="001672C7"/>
    <w:rsid w:val="00170426"/>
    <w:rsid w:val="00170E9E"/>
    <w:rsid w:val="00170EB9"/>
    <w:rsid w:val="00171226"/>
    <w:rsid w:val="00171D60"/>
    <w:rsid w:val="00172C64"/>
    <w:rsid w:val="0017334E"/>
    <w:rsid w:val="00173535"/>
    <w:rsid w:val="00175881"/>
    <w:rsid w:val="00175CD4"/>
    <w:rsid w:val="001765FC"/>
    <w:rsid w:val="0018292B"/>
    <w:rsid w:val="0018304B"/>
    <w:rsid w:val="00183C3C"/>
    <w:rsid w:val="00184B5F"/>
    <w:rsid w:val="0018578F"/>
    <w:rsid w:val="001877D7"/>
    <w:rsid w:val="00190430"/>
    <w:rsid w:val="00190BE1"/>
    <w:rsid w:val="00190ED9"/>
    <w:rsid w:val="00191984"/>
    <w:rsid w:val="00191DEA"/>
    <w:rsid w:val="0019290B"/>
    <w:rsid w:val="00196154"/>
    <w:rsid w:val="001979B3"/>
    <w:rsid w:val="001A1B71"/>
    <w:rsid w:val="001A2431"/>
    <w:rsid w:val="001A2A84"/>
    <w:rsid w:val="001A40A9"/>
    <w:rsid w:val="001A67B9"/>
    <w:rsid w:val="001B065B"/>
    <w:rsid w:val="001B13C3"/>
    <w:rsid w:val="001B2721"/>
    <w:rsid w:val="001B298C"/>
    <w:rsid w:val="001B2E2E"/>
    <w:rsid w:val="001B367F"/>
    <w:rsid w:val="001B4207"/>
    <w:rsid w:val="001B5079"/>
    <w:rsid w:val="001B5461"/>
    <w:rsid w:val="001B5A76"/>
    <w:rsid w:val="001B6D2B"/>
    <w:rsid w:val="001B7B40"/>
    <w:rsid w:val="001C02C9"/>
    <w:rsid w:val="001C08CD"/>
    <w:rsid w:val="001C0B37"/>
    <w:rsid w:val="001C20EC"/>
    <w:rsid w:val="001C2A44"/>
    <w:rsid w:val="001C2AAA"/>
    <w:rsid w:val="001C2D7D"/>
    <w:rsid w:val="001C3898"/>
    <w:rsid w:val="001C3B43"/>
    <w:rsid w:val="001C3E37"/>
    <w:rsid w:val="001C5B0B"/>
    <w:rsid w:val="001C6B61"/>
    <w:rsid w:val="001C723D"/>
    <w:rsid w:val="001C7689"/>
    <w:rsid w:val="001C7B4B"/>
    <w:rsid w:val="001C7CBA"/>
    <w:rsid w:val="001D03FD"/>
    <w:rsid w:val="001D0609"/>
    <w:rsid w:val="001D0CEE"/>
    <w:rsid w:val="001D1079"/>
    <w:rsid w:val="001D3B25"/>
    <w:rsid w:val="001D3C2F"/>
    <w:rsid w:val="001D4654"/>
    <w:rsid w:val="001D46FD"/>
    <w:rsid w:val="001D72D8"/>
    <w:rsid w:val="001D75A4"/>
    <w:rsid w:val="001D7796"/>
    <w:rsid w:val="001E1491"/>
    <w:rsid w:val="001E1F63"/>
    <w:rsid w:val="001E2628"/>
    <w:rsid w:val="001E2DFE"/>
    <w:rsid w:val="001E323D"/>
    <w:rsid w:val="001E4505"/>
    <w:rsid w:val="001E4A7F"/>
    <w:rsid w:val="001E544D"/>
    <w:rsid w:val="001E70A0"/>
    <w:rsid w:val="001E7D03"/>
    <w:rsid w:val="001F0C2D"/>
    <w:rsid w:val="001F3382"/>
    <w:rsid w:val="001F67A9"/>
    <w:rsid w:val="00200B7C"/>
    <w:rsid w:val="00210298"/>
    <w:rsid w:val="002105BE"/>
    <w:rsid w:val="002108C0"/>
    <w:rsid w:val="00211629"/>
    <w:rsid w:val="00211846"/>
    <w:rsid w:val="0021189E"/>
    <w:rsid w:val="00211E71"/>
    <w:rsid w:val="00212BA6"/>
    <w:rsid w:val="00213571"/>
    <w:rsid w:val="00214E6F"/>
    <w:rsid w:val="00215D6D"/>
    <w:rsid w:val="00217B5D"/>
    <w:rsid w:val="0022265D"/>
    <w:rsid w:val="00223424"/>
    <w:rsid w:val="002234DA"/>
    <w:rsid w:val="002236DE"/>
    <w:rsid w:val="00224D8E"/>
    <w:rsid w:val="00225AB1"/>
    <w:rsid w:val="00225DCC"/>
    <w:rsid w:val="00226D18"/>
    <w:rsid w:val="0022714C"/>
    <w:rsid w:val="002276E4"/>
    <w:rsid w:val="00230B37"/>
    <w:rsid w:val="00230DB4"/>
    <w:rsid w:val="002325D7"/>
    <w:rsid w:val="00233B63"/>
    <w:rsid w:val="00234227"/>
    <w:rsid w:val="002363B7"/>
    <w:rsid w:val="002423C4"/>
    <w:rsid w:val="002430BD"/>
    <w:rsid w:val="00243492"/>
    <w:rsid w:val="00243C0E"/>
    <w:rsid w:val="00244C7F"/>
    <w:rsid w:val="00245447"/>
    <w:rsid w:val="00245728"/>
    <w:rsid w:val="00246909"/>
    <w:rsid w:val="00247A90"/>
    <w:rsid w:val="00252133"/>
    <w:rsid w:val="002530DC"/>
    <w:rsid w:val="0025352A"/>
    <w:rsid w:val="00253A2F"/>
    <w:rsid w:val="00253ED9"/>
    <w:rsid w:val="00254423"/>
    <w:rsid w:val="00254DC9"/>
    <w:rsid w:val="00255C2D"/>
    <w:rsid w:val="00257CB6"/>
    <w:rsid w:val="002625CF"/>
    <w:rsid w:val="002656BD"/>
    <w:rsid w:val="002668DA"/>
    <w:rsid w:val="00266FFE"/>
    <w:rsid w:val="002715ED"/>
    <w:rsid w:val="002718B2"/>
    <w:rsid w:val="002722CA"/>
    <w:rsid w:val="00273A43"/>
    <w:rsid w:val="002741A2"/>
    <w:rsid w:val="002760A5"/>
    <w:rsid w:val="0027790B"/>
    <w:rsid w:val="0028260D"/>
    <w:rsid w:val="002830F2"/>
    <w:rsid w:val="0028313E"/>
    <w:rsid w:val="00283271"/>
    <w:rsid w:val="002849D9"/>
    <w:rsid w:val="002860D3"/>
    <w:rsid w:val="00286288"/>
    <w:rsid w:val="00286824"/>
    <w:rsid w:val="002870DE"/>
    <w:rsid w:val="00287FA2"/>
    <w:rsid w:val="002900CE"/>
    <w:rsid w:val="002915A0"/>
    <w:rsid w:val="00291667"/>
    <w:rsid w:val="00292E27"/>
    <w:rsid w:val="002933EA"/>
    <w:rsid w:val="00294B55"/>
    <w:rsid w:val="002977C1"/>
    <w:rsid w:val="002A00D5"/>
    <w:rsid w:val="002A199E"/>
    <w:rsid w:val="002A1A6D"/>
    <w:rsid w:val="002A2489"/>
    <w:rsid w:val="002A265B"/>
    <w:rsid w:val="002A3ADB"/>
    <w:rsid w:val="002A6D7B"/>
    <w:rsid w:val="002A71F7"/>
    <w:rsid w:val="002B1A76"/>
    <w:rsid w:val="002B2665"/>
    <w:rsid w:val="002B3F09"/>
    <w:rsid w:val="002B4AC0"/>
    <w:rsid w:val="002B524B"/>
    <w:rsid w:val="002B542A"/>
    <w:rsid w:val="002B59D0"/>
    <w:rsid w:val="002B6428"/>
    <w:rsid w:val="002B7ACE"/>
    <w:rsid w:val="002C03F6"/>
    <w:rsid w:val="002C375D"/>
    <w:rsid w:val="002C51B9"/>
    <w:rsid w:val="002C575D"/>
    <w:rsid w:val="002C60FD"/>
    <w:rsid w:val="002C713D"/>
    <w:rsid w:val="002C7590"/>
    <w:rsid w:val="002D0751"/>
    <w:rsid w:val="002D1C84"/>
    <w:rsid w:val="002D1D80"/>
    <w:rsid w:val="002D1DD1"/>
    <w:rsid w:val="002D27C0"/>
    <w:rsid w:val="002D3AAA"/>
    <w:rsid w:val="002D4576"/>
    <w:rsid w:val="002D5151"/>
    <w:rsid w:val="002D6029"/>
    <w:rsid w:val="002D7103"/>
    <w:rsid w:val="002E1662"/>
    <w:rsid w:val="002E1837"/>
    <w:rsid w:val="002E19CA"/>
    <w:rsid w:val="002E1AEB"/>
    <w:rsid w:val="002E2051"/>
    <w:rsid w:val="002E29B3"/>
    <w:rsid w:val="002E2BF8"/>
    <w:rsid w:val="002E2EB0"/>
    <w:rsid w:val="002E3AA3"/>
    <w:rsid w:val="002E4FD5"/>
    <w:rsid w:val="002E5C64"/>
    <w:rsid w:val="002E648B"/>
    <w:rsid w:val="002E7440"/>
    <w:rsid w:val="002E76E6"/>
    <w:rsid w:val="002E7EEC"/>
    <w:rsid w:val="002E7FE4"/>
    <w:rsid w:val="002F0D99"/>
    <w:rsid w:val="002F1EC4"/>
    <w:rsid w:val="002F2DF7"/>
    <w:rsid w:val="002F2F83"/>
    <w:rsid w:val="002F38BF"/>
    <w:rsid w:val="002F6AB8"/>
    <w:rsid w:val="002F7AF1"/>
    <w:rsid w:val="002F7F58"/>
    <w:rsid w:val="00300067"/>
    <w:rsid w:val="003004D6"/>
    <w:rsid w:val="00300E14"/>
    <w:rsid w:val="00302234"/>
    <w:rsid w:val="00302469"/>
    <w:rsid w:val="0030264A"/>
    <w:rsid w:val="00302809"/>
    <w:rsid w:val="003028F9"/>
    <w:rsid w:val="003054C5"/>
    <w:rsid w:val="00305EE8"/>
    <w:rsid w:val="0030606C"/>
    <w:rsid w:val="003064CC"/>
    <w:rsid w:val="00311438"/>
    <w:rsid w:val="00313C7B"/>
    <w:rsid w:val="00313DEA"/>
    <w:rsid w:val="00314145"/>
    <w:rsid w:val="0031443C"/>
    <w:rsid w:val="003149E4"/>
    <w:rsid w:val="00314A48"/>
    <w:rsid w:val="00314CD6"/>
    <w:rsid w:val="00315507"/>
    <w:rsid w:val="0031661D"/>
    <w:rsid w:val="00320134"/>
    <w:rsid w:val="00321701"/>
    <w:rsid w:val="003225BC"/>
    <w:rsid w:val="0032764C"/>
    <w:rsid w:val="003316E9"/>
    <w:rsid w:val="00331B1F"/>
    <w:rsid w:val="00332BEE"/>
    <w:rsid w:val="00334688"/>
    <w:rsid w:val="003351C5"/>
    <w:rsid w:val="00335449"/>
    <w:rsid w:val="0033612A"/>
    <w:rsid w:val="00340580"/>
    <w:rsid w:val="00340847"/>
    <w:rsid w:val="003409D6"/>
    <w:rsid w:val="00340A53"/>
    <w:rsid w:val="0034138A"/>
    <w:rsid w:val="003415AF"/>
    <w:rsid w:val="00341883"/>
    <w:rsid w:val="00341945"/>
    <w:rsid w:val="00344F14"/>
    <w:rsid w:val="003454E7"/>
    <w:rsid w:val="00346372"/>
    <w:rsid w:val="003474E8"/>
    <w:rsid w:val="003504BD"/>
    <w:rsid w:val="0035285D"/>
    <w:rsid w:val="003535AE"/>
    <w:rsid w:val="003546A2"/>
    <w:rsid w:val="00355394"/>
    <w:rsid w:val="00355582"/>
    <w:rsid w:val="00361004"/>
    <w:rsid w:val="00362112"/>
    <w:rsid w:val="00362D95"/>
    <w:rsid w:val="00363AA1"/>
    <w:rsid w:val="003641D7"/>
    <w:rsid w:val="00364B98"/>
    <w:rsid w:val="003654BA"/>
    <w:rsid w:val="00370310"/>
    <w:rsid w:val="00370B55"/>
    <w:rsid w:val="00370BDF"/>
    <w:rsid w:val="0037224E"/>
    <w:rsid w:val="0037226A"/>
    <w:rsid w:val="00373A30"/>
    <w:rsid w:val="003740FB"/>
    <w:rsid w:val="0037434B"/>
    <w:rsid w:val="003750C3"/>
    <w:rsid w:val="00375AB6"/>
    <w:rsid w:val="0037675C"/>
    <w:rsid w:val="0037693C"/>
    <w:rsid w:val="003778AA"/>
    <w:rsid w:val="00381C38"/>
    <w:rsid w:val="003822C1"/>
    <w:rsid w:val="00382D24"/>
    <w:rsid w:val="00383272"/>
    <w:rsid w:val="00383308"/>
    <w:rsid w:val="00383DF5"/>
    <w:rsid w:val="00383FDA"/>
    <w:rsid w:val="00384287"/>
    <w:rsid w:val="00385409"/>
    <w:rsid w:val="0038798B"/>
    <w:rsid w:val="00390FAB"/>
    <w:rsid w:val="003911D6"/>
    <w:rsid w:val="00392B84"/>
    <w:rsid w:val="00392F55"/>
    <w:rsid w:val="00393071"/>
    <w:rsid w:val="003939FA"/>
    <w:rsid w:val="003939FB"/>
    <w:rsid w:val="003957E2"/>
    <w:rsid w:val="003A0460"/>
    <w:rsid w:val="003A08E3"/>
    <w:rsid w:val="003A1F17"/>
    <w:rsid w:val="003A3827"/>
    <w:rsid w:val="003A5848"/>
    <w:rsid w:val="003A62BA"/>
    <w:rsid w:val="003A6733"/>
    <w:rsid w:val="003A77C8"/>
    <w:rsid w:val="003B02E6"/>
    <w:rsid w:val="003B0633"/>
    <w:rsid w:val="003B0E0D"/>
    <w:rsid w:val="003B159D"/>
    <w:rsid w:val="003B1E8F"/>
    <w:rsid w:val="003B3354"/>
    <w:rsid w:val="003B3B17"/>
    <w:rsid w:val="003B43FE"/>
    <w:rsid w:val="003C1CE0"/>
    <w:rsid w:val="003C2287"/>
    <w:rsid w:val="003C23A9"/>
    <w:rsid w:val="003C4ADE"/>
    <w:rsid w:val="003C5CAC"/>
    <w:rsid w:val="003C69A6"/>
    <w:rsid w:val="003C6F61"/>
    <w:rsid w:val="003C7434"/>
    <w:rsid w:val="003D08B2"/>
    <w:rsid w:val="003D0AA7"/>
    <w:rsid w:val="003D254A"/>
    <w:rsid w:val="003D39E5"/>
    <w:rsid w:val="003D42CB"/>
    <w:rsid w:val="003D451C"/>
    <w:rsid w:val="003D5284"/>
    <w:rsid w:val="003D5582"/>
    <w:rsid w:val="003D5F48"/>
    <w:rsid w:val="003E0479"/>
    <w:rsid w:val="003E1A8D"/>
    <w:rsid w:val="003E1C31"/>
    <w:rsid w:val="003E2056"/>
    <w:rsid w:val="003E2955"/>
    <w:rsid w:val="003E3783"/>
    <w:rsid w:val="003E393E"/>
    <w:rsid w:val="003E3940"/>
    <w:rsid w:val="003E4D1A"/>
    <w:rsid w:val="003E5869"/>
    <w:rsid w:val="003E7933"/>
    <w:rsid w:val="003E7A9F"/>
    <w:rsid w:val="003F1A7F"/>
    <w:rsid w:val="003F48E0"/>
    <w:rsid w:val="003F71B8"/>
    <w:rsid w:val="003F77F1"/>
    <w:rsid w:val="004011E5"/>
    <w:rsid w:val="0040137C"/>
    <w:rsid w:val="004018D9"/>
    <w:rsid w:val="004023E1"/>
    <w:rsid w:val="00402EEB"/>
    <w:rsid w:val="00403BE6"/>
    <w:rsid w:val="00404C7A"/>
    <w:rsid w:val="00405E5F"/>
    <w:rsid w:val="00405F25"/>
    <w:rsid w:val="00406326"/>
    <w:rsid w:val="004106D5"/>
    <w:rsid w:val="00412308"/>
    <w:rsid w:val="004138F6"/>
    <w:rsid w:val="00415D73"/>
    <w:rsid w:val="004165B8"/>
    <w:rsid w:val="00417B9E"/>
    <w:rsid w:val="00420922"/>
    <w:rsid w:val="004244D4"/>
    <w:rsid w:val="004246DB"/>
    <w:rsid w:val="00424839"/>
    <w:rsid w:val="0042546D"/>
    <w:rsid w:val="004268DC"/>
    <w:rsid w:val="00427278"/>
    <w:rsid w:val="00427F22"/>
    <w:rsid w:val="00430B7F"/>
    <w:rsid w:val="00432BBA"/>
    <w:rsid w:val="00432FAE"/>
    <w:rsid w:val="004342CE"/>
    <w:rsid w:val="00434573"/>
    <w:rsid w:val="0043542A"/>
    <w:rsid w:val="00435A85"/>
    <w:rsid w:val="00436195"/>
    <w:rsid w:val="004406EC"/>
    <w:rsid w:val="00441010"/>
    <w:rsid w:val="0044104C"/>
    <w:rsid w:val="00443084"/>
    <w:rsid w:val="00443321"/>
    <w:rsid w:val="0044347B"/>
    <w:rsid w:val="00443503"/>
    <w:rsid w:val="00443C2D"/>
    <w:rsid w:val="004442AD"/>
    <w:rsid w:val="0044462A"/>
    <w:rsid w:val="00444B7B"/>
    <w:rsid w:val="00444E9F"/>
    <w:rsid w:val="004457BE"/>
    <w:rsid w:val="00447774"/>
    <w:rsid w:val="00450A02"/>
    <w:rsid w:val="00455796"/>
    <w:rsid w:val="00456BA7"/>
    <w:rsid w:val="00462399"/>
    <w:rsid w:val="004633DD"/>
    <w:rsid w:val="00463F9C"/>
    <w:rsid w:val="004643F2"/>
    <w:rsid w:val="00464A75"/>
    <w:rsid w:val="00464BE4"/>
    <w:rsid w:val="004651DF"/>
    <w:rsid w:val="00465DD3"/>
    <w:rsid w:val="004668C9"/>
    <w:rsid w:val="00466A5A"/>
    <w:rsid w:val="00470E07"/>
    <w:rsid w:val="004710B0"/>
    <w:rsid w:val="00473062"/>
    <w:rsid w:val="00473B90"/>
    <w:rsid w:val="00473F95"/>
    <w:rsid w:val="00473FD8"/>
    <w:rsid w:val="00474A66"/>
    <w:rsid w:val="00474A76"/>
    <w:rsid w:val="00474AC2"/>
    <w:rsid w:val="00476C27"/>
    <w:rsid w:val="004829C3"/>
    <w:rsid w:val="004836CF"/>
    <w:rsid w:val="0048488A"/>
    <w:rsid w:val="00484F2C"/>
    <w:rsid w:val="0048534D"/>
    <w:rsid w:val="00485652"/>
    <w:rsid w:val="00487991"/>
    <w:rsid w:val="004904BD"/>
    <w:rsid w:val="00490C6B"/>
    <w:rsid w:val="00492C2C"/>
    <w:rsid w:val="0049497E"/>
    <w:rsid w:val="00496058"/>
    <w:rsid w:val="004961CF"/>
    <w:rsid w:val="00496F08"/>
    <w:rsid w:val="004974CD"/>
    <w:rsid w:val="004974E2"/>
    <w:rsid w:val="00497E3A"/>
    <w:rsid w:val="004A085D"/>
    <w:rsid w:val="004A4680"/>
    <w:rsid w:val="004A4A63"/>
    <w:rsid w:val="004A4BB4"/>
    <w:rsid w:val="004A4C65"/>
    <w:rsid w:val="004A568A"/>
    <w:rsid w:val="004A5CB3"/>
    <w:rsid w:val="004A6DBF"/>
    <w:rsid w:val="004A7813"/>
    <w:rsid w:val="004B0A0C"/>
    <w:rsid w:val="004B18AA"/>
    <w:rsid w:val="004B4E69"/>
    <w:rsid w:val="004B52DE"/>
    <w:rsid w:val="004B66D1"/>
    <w:rsid w:val="004C15EA"/>
    <w:rsid w:val="004C33CE"/>
    <w:rsid w:val="004C5913"/>
    <w:rsid w:val="004C6920"/>
    <w:rsid w:val="004C695C"/>
    <w:rsid w:val="004C6F5C"/>
    <w:rsid w:val="004C7C68"/>
    <w:rsid w:val="004D0E03"/>
    <w:rsid w:val="004D121D"/>
    <w:rsid w:val="004D2237"/>
    <w:rsid w:val="004D2F08"/>
    <w:rsid w:val="004D4295"/>
    <w:rsid w:val="004D58C9"/>
    <w:rsid w:val="004D73F2"/>
    <w:rsid w:val="004E04E1"/>
    <w:rsid w:val="004E06D1"/>
    <w:rsid w:val="004E270A"/>
    <w:rsid w:val="004E2BDF"/>
    <w:rsid w:val="004E2F00"/>
    <w:rsid w:val="004E36AD"/>
    <w:rsid w:val="004E38E6"/>
    <w:rsid w:val="004E3F3E"/>
    <w:rsid w:val="004E41AD"/>
    <w:rsid w:val="004E4BBC"/>
    <w:rsid w:val="004E55CD"/>
    <w:rsid w:val="004E724C"/>
    <w:rsid w:val="004E748B"/>
    <w:rsid w:val="004F0448"/>
    <w:rsid w:val="004F09BC"/>
    <w:rsid w:val="004F0D19"/>
    <w:rsid w:val="004F0D40"/>
    <w:rsid w:val="004F1EE6"/>
    <w:rsid w:val="004F260B"/>
    <w:rsid w:val="004F2A87"/>
    <w:rsid w:val="004F4318"/>
    <w:rsid w:val="004F447A"/>
    <w:rsid w:val="0050091B"/>
    <w:rsid w:val="00500CA7"/>
    <w:rsid w:val="00500EE8"/>
    <w:rsid w:val="00501F84"/>
    <w:rsid w:val="0050481B"/>
    <w:rsid w:val="0050564D"/>
    <w:rsid w:val="005063E2"/>
    <w:rsid w:val="00511097"/>
    <w:rsid w:val="00511DD7"/>
    <w:rsid w:val="005127FF"/>
    <w:rsid w:val="0051368A"/>
    <w:rsid w:val="00514E87"/>
    <w:rsid w:val="0051513E"/>
    <w:rsid w:val="005159D3"/>
    <w:rsid w:val="00515E6E"/>
    <w:rsid w:val="00515F55"/>
    <w:rsid w:val="005161A1"/>
    <w:rsid w:val="0052018A"/>
    <w:rsid w:val="00520529"/>
    <w:rsid w:val="00521297"/>
    <w:rsid w:val="0052248A"/>
    <w:rsid w:val="00522EFD"/>
    <w:rsid w:val="00523455"/>
    <w:rsid w:val="0052550D"/>
    <w:rsid w:val="00526EAA"/>
    <w:rsid w:val="005270D5"/>
    <w:rsid w:val="005272E8"/>
    <w:rsid w:val="0052771D"/>
    <w:rsid w:val="005347B4"/>
    <w:rsid w:val="00534DEA"/>
    <w:rsid w:val="00534E7F"/>
    <w:rsid w:val="005359EC"/>
    <w:rsid w:val="00536229"/>
    <w:rsid w:val="00540CAE"/>
    <w:rsid w:val="005421DB"/>
    <w:rsid w:val="005436A7"/>
    <w:rsid w:val="00545490"/>
    <w:rsid w:val="00545CF9"/>
    <w:rsid w:val="00547791"/>
    <w:rsid w:val="00547FBF"/>
    <w:rsid w:val="00552377"/>
    <w:rsid w:val="00552E5B"/>
    <w:rsid w:val="00553521"/>
    <w:rsid w:val="00554017"/>
    <w:rsid w:val="00555585"/>
    <w:rsid w:val="005558E4"/>
    <w:rsid w:val="00555EF6"/>
    <w:rsid w:val="00556ACE"/>
    <w:rsid w:val="00556DFF"/>
    <w:rsid w:val="00556E35"/>
    <w:rsid w:val="0055703E"/>
    <w:rsid w:val="005601C0"/>
    <w:rsid w:val="005605DE"/>
    <w:rsid w:val="005615FF"/>
    <w:rsid w:val="005616F9"/>
    <w:rsid w:val="005625A1"/>
    <w:rsid w:val="00563449"/>
    <w:rsid w:val="00564B3F"/>
    <w:rsid w:val="00567001"/>
    <w:rsid w:val="005672D9"/>
    <w:rsid w:val="0057009D"/>
    <w:rsid w:val="005709B9"/>
    <w:rsid w:val="005715FF"/>
    <w:rsid w:val="00571688"/>
    <w:rsid w:val="00571DCF"/>
    <w:rsid w:val="005764AA"/>
    <w:rsid w:val="00580C82"/>
    <w:rsid w:val="0058144A"/>
    <w:rsid w:val="00581B0A"/>
    <w:rsid w:val="005823D4"/>
    <w:rsid w:val="005828C6"/>
    <w:rsid w:val="00582A8A"/>
    <w:rsid w:val="0058418E"/>
    <w:rsid w:val="0058527B"/>
    <w:rsid w:val="00585B6F"/>
    <w:rsid w:val="00585DB3"/>
    <w:rsid w:val="00585E4C"/>
    <w:rsid w:val="0058603C"/>
    <w:rsid w:val="00586903"/>
    <w:rsid w:val="0058785A"/>
    <w:rsid w:val="00587ADA"/>
    <w:rsid w:val="00591DC0"/>
    <w:rsid w:val="005926FF"/>
    <w:rsid w:val="00593269"/>
    <w:rsid w:val="00593EB2"/>
    <w:rsid w:val="00594BCB"/>
    <w:rsid w:val="005968F6"/>
    <w:rsid w:val="00597915"/>
    <w:rsid w:val="005A1067"/>
    <w:rsid w:val="005A175E"/>
    <w:rsid w:val="005A1B49"/>
    <w:rsid w:val="005A20E9"/>
    <w:rsid w:val="005A21AE"/>
    <w:rsid w:val="005A29FF"/>
    <w:rsid w:val="005A31EE"/>
    <w:rsid w:val="005A4723"/>
    <w:rsid w:val="005A4A16"/>
    <w:rsid w:val="005A52D4"/>
    <w:rsid w:val="005A5D9F"/>
    <w:rsid w:val="005A6468"/>
    <w:rsid w:val="005A6A7E"/>
    <w:rsid w:val="005A714A"/>
    <w:rsid w:val="005B1007"/>
    <w:rsid w:val="005B310C"/>
    <w:rsid w:val="005B41DA"/>
    <w:rsid w:val="005B4CD9"/>
    <w:rsid w:val="005B4E8B"/>
    <w:rsid w:val="005B5D15"/>
    <w:rsid w:val="005B686F"/>
    <w:rsid w:val="005C08E4"/>
    <w:rsid w:val="005C18F3"/>
    <w:rsid w:val="005C2A3B"/>
    <w:rsid w:val="005C5534"/>
    <w:rsid w:val="005C5BA9"/>
    <w:rsid w:val="005C642E"/>
    <w:rsid w:val="005C71A4"/>
    <w:rsid w:val="005C72F1"/>
    <w:rsid w:val="005D0231"/>
    <w:rsid w:val="005D08B7"/>
    <w:rsid w:val="005D126A"/>
    <w:rsid w:val="005D1495"/>
    <w:rsid w:val="005D1C39"/>
    <w:rsid w:val="005D1CD7"/>
    <w:rsid w:val="005D21C1"/>
    <w:rsid w:val="005D22A5"/>
    <w:rsid w:val="005D2686"/>
    <w:rsid w:val="005D2E31"/>
    <w:rsid w:val="005D36A2"/>
    <w:rsid w:val="005D3CCA"/>
    <w:rsid w:val="005D3E11"/>
    <w:rsid w:val="005D429E"/>
    <w:rsid w:val="005D4382"/>
    <w:rsid w:val="005D56AE"/>
    <w:rsid w:val="005D7731"/>
    <w:rsid w:val="005D7DD3"/>
    <w:rsid w:val="005E4365"/>
    <w:rsid w:val="005E6A6D"/>
    <w:rsid w:val="005E793D"/>
    <w:rsid w:val="005F05B6"/>
    <w:rsid w:val="005F05C3"/>
    <w:rsid w:val="005F07F3"/>
    <w:rsid w:val="005F0977"/>
    <w:rsid w:val="005F12F5"/>
    <w:rsid w:val="005F1EE1"/>
    <w:rsid w:val="005F396F"/>
    <w:rsid w:val="005F3C62"/>
    <w:rsid w:val="005F403A"/>
    <w:rsid w:val="005F6313"/>
    <w:rsid w:val="005F6EF7"/>
    <w:rsid w:val="005F72C1"/>
    <w:rsid w:val="005F778C"/>
    <w:rsid w:val="00600519"/>
    <w:rsid w:val="006021FC"/>
    <w:rsid w:val="0060335B"/>
    <w:rsid w:val="00603E31"/>
    <w:rsid w:val="006045E5"/>
    <w:rsid w:val="00604A06"/>
    <w:rsid w:val="00605020"/>
    <w:rsid w:val="00605E6B"/>
    <w:rsid w:val="00607083"/>
    <w:rsid w:val="006074CB"/>
    <w:rsid w:val="006108C4"/>
    <w:rsid w:val="0061222D"/>
    <w:rsid w:val="006124E5"/>
    <w:rsid w:val="006126CA"/>
    <w:rsid w:val="00612B9C"/>
    <w:rsid w:val="00612C90"/>
    <w:rsid w:val="00613328"/>
    <w:rsid w:val="0061398A"/>
    <w:rsid w:val="00614DD6"/>
    <w:rsid w:val="00615338"/>
    <w:rsid w:val="0061755E"/>
    <w:rsid w:val="00620AF0"/>
    <w:rsid w:val="006213CC"/>
    <w:rsid w:val="00621559"/>
    <w:rsid w:val="00624E93"/>
    <w:rsid w:val="00626612"/>
    <w:rsid w:val="00626AC3"/>
    <w:rsid w:val="00626FAB"/>
    <w:rsid w:val="00630339"/>
    <w:rsid w:val="00630760"/>
    <w:rsid w:val="0063189B"/>
    <w:rsid w:val="00631FFC"/>
    <w:rsid w:val="00632CEA"/>
    <w:rsid w:val="0063518A"/>
    <w:rsid w:val="00636341"/>
    <w:rsid w:val="00640C99"/>
    <w:rsid w:val="006414C6"/>
    <w:rsid w:val="0064380F"/>
    <w:rsid w:val="006440B6"/>
    <w:rsid w:val="00645116"/>
    <w:rsid w:val="0064659C"/>
    <w:rsid w:val="00646B0C"/>
    <w:rsid w:val="006476C0"/>
    <w:rsid w:val="0065137B"/>
    <w:rsid w:val="00651575"/>
    <w:rsid w:val="00652412"/>
    <w:rsid w:val="006528EC"/>
    <w:rsid w:val="00653D06"/>
    <w:rsid w:val="00653F98"/>
    <w:rsid w:val="006547CF"/>
    <w:rsid w:val="006560FB"/>
    <w:rsid w:val="0065678D"/>
    <w:rsid w:val="00657651"/>
    <w:rsid w:val="00657A74"/>
    <w:rsid w:val="00661A5E"/>
    <w:rsid w:val="0066255B"/>
    <w:rsid w:val="006625A7"/>
    <w:rsid w:val="00662F40"/>
    <w:rsid w:val="00664F04"/>
    <w:rsid w:val="00665FFD"/>
    <w:rsid w:val="00667602"/>
    <w:rsid w:val="00670523"/>
    <w:rsid w:val="00672BA1"/>
    <w:rsid w:val="00673BB7"/>
    <w:rsid w:val="00673FD1"/>
    <w:rsid w:val="00674179"/>
    <w:rsid w:val="006741E5"/>
    <w:rsid w:val="00674DA3"/>
    <w:rsid w:val="00674DF8"/>
    <w:rsid w:val="00675E67"/>
    <w:rsid w:val="00676136"/>
    <w:rsid w:val="00680359"/>
    <w:rsid w:val="0068057B"/>
    <w:rsid w:val="0068168D"/>
    <w:rsid w:val="00684356"/>
    <w:rsid w:val="00684D3E"/>
    <w:rsid w:val="006870E2"/>
    <w:rsid w:val="00687297"/>
    <w:rsid w:val="006902AD"/>
    <w:rsid w:val="00691B49"/>
    <w:rsid w:val="006920DF"/>
    <w:rsid w:val="00693D5E"/>
    <w:rsid w:val="0069418B"/>
    <w:rsid w:val="006946C1"/>
    <w:rsid w:val="00696A9F"/>
    <w:rsid w:val="006A0E78"/>
    <w:rsid w:val="006A0E7F"/>
    <w:rsid w:val="006A303C"/>
    <w:rsid w:val="006A3312"/>
    <w:rsid w:val="006A480A"/>
    <w:rsid w:val="006A56F5"/>
    <w:rsid w:val="006A5971"/>
    <w:rsid w:val="006A670F"/>
    <w:rsid w:val="006A675F"/>
    <w:rsid w:val="006A7173"/>
    <w:rsid w:val="006A7314"/>
    <w:rsid w:val="006B0636"/>
    <w:rsid w:val="006B26AD"/>
    <w:rsid w:val="006B2CD3"/>
    <w:rsid w:val="006B34A3"/>
    <w:rsid w:val="006B3800"/>
    <w:rsid w:val="006B3984"/>
    <w:rsid w:val="006B72E8"/>
    <w:rsid w:val="006B7BE2"/>
    <w:rsid w:val="006B7DE7"/>
    <w:rsid w:val="006C02BC"/>
    <w:rsid w:val="006C294A"/>
    <w:rsid w:val="006C2A5A"/>
    <w:rsid w:val="006C403E"/>
    <w:rsid w:val="006C546F"/>
    <w:rsid w:val="006C596A"/>
    <w:rsid w:val="006D2096"/>
    <w:rsid w:val="006D4ACF"/>
    <w:rsid w:val="006D60AF"/>
    <w:rsid w:val="006E0AC6"/>
    <w:rsid w:val="006E1657"/>
    <w:rsid w:val="006E17EA"/>
    <w:rsid w:val="006E280D"/>
    <w:rsid w:val="006E32D4"/>
    <w:rsid w:val="006E66B3"/>
    <w:rsid w:val="006F249F"/>
    <w:rsid w:val="006F3D20"/>
    <w:rsid w:val="006F4F72"/>
    <w:rsid w:val="006F6DF8"/>
    <w:rsid w:val="006F70E5"/>
    <w:rsid w:val="006F7563"/>
    <w:rsid w:val="00700677"/>
    <w:rsid w:val="00700C39"/>
    <w:rsid w:val="00706525"/>
    <w:rsid w:val="0071160A"/>
    <w:rsid w:val="007116A3"/>
    <w:rsid w:val="00711A3B"/>
    <w:rsid w:val="00713709"/>
    <w:rsid w:val="00714231"/>
    <w:rsid w:val="007157EE"/>
    <w:rsid w:val="00715A20"/>
    <w:rsid w:val="00715E36"/>
    <w:rsid w:val="00716154"/>
    <w:rsid w:val="00716D01"/>
    <w:rsid w:val="007170E4"/>
    <w:rsid w:val="00717709"/>
    <w:rsid w:val="0071775A"/>
    <w:rsid w:val="00720CB8"/>
    <w:rsid w:val="0072137D"/>
    <w:rsid w:val="00721ACE"/>
    <w:rsid w:val="00721D54"/>
    <w:rsid w:val="007239FE"/>
    <w:rsid w:val="007261E3"/>
    <w:rsid w:val="0072661D"/>
    <w:rsid w:val="00726D39"/>
    <w:rsid w:val="00726DC6"/>
    <w:rsid w:val="00726EC6"/>
    <w:rsid w:val="0072701F"/>
    <w:rsid w:val="00727EA4"/>
    <w:rsid w:val="00727FE4"/>
    <w:rsid w:val="0073228C"/>
    <w:rsid w:val="00733579"/>
    <w:rsid w:val="0073599C"/>
    <w:rsid w:val="00735D43"/>
    <w:rsid w:val="00735DF7"/>
    <w:rsid w:val="00736910"/>
    <w:rsid w:val="00740F0F"/>
    <w:rsid w:val="00741096"/>
    <w:rsid w:val="007444E5"/>
    <w:rsid w:val="00745816"/>
    <w:rsid w:val="00745C16"/>
    <w:rsid w:val="00745F76"/>
    <w:rsid w:val="00746BFC"/>
    <w:rsid w:val="00746C74"/>
    <w:rsid w:val="00747ABF"/>
    <w:rsid w:val="00747F50"/>
    <w:rsid w:val="00750023"/>
    <w:rsid w:val="007504C6"/>
    <w:rsid w:val="00751FD2"/>
    <w:rsid w:val="00753D62"/>
    <w:rsid w:val="00754118"/>
    <w:rsid w:val="00754769"/>
    <w:rsid w:val="00755A09"/>
    <w:rsid w:val="00755DA8"/>
    <w:rsid w:val="0075674B"/>
    <w:rsid w:val="0076135E"/>
    <w:rsid w:val="0076199A"/>
    <w:rsid w:val="00762561"/>
    <w:rsid w:val="00763C66"/>
    <w:rsid w:val="0076421E"/>
    <w:rsid w:val="00764931"/>
    <w:rsid w:val="00766C50"/>
    <w:rsid w:val="007671E5"/>
    <w:rsid w:val="00767E40"/>
    <w:rsid w:val="007718B6"/>
    <w:rsid w:val="00772914"/>
    <w:rsid w:val="00773416"/>
    <w:rsid w:val="00773CE0"/>
    <w:rsid w:val="00774203"/>
    <w:rsid w:val="007762C0"/>
    <w:rsid w:val="00780118"/>
    <w:rsid w:val="007809D1"/>
    <w:rsid w:val="0078170B"/>
    <w:rsid w:val="0078170D"/>
    <w:rsid w:val="00781A74"/>
    <w:rsid w:val="00782463"/>
    <w:rsid w:val="0078259E"/>
    <w:rsid w:val="00783E8F"/>
    <w:rsid w:val="007841A0"/>
    <w:rsid w:val="007844E3"/>
    <w:rsid w:val="007901F1"/>
    <w:rsid w:val="00791058"/>
    <w:rsid w:val="007911F4"/>
    <w:rsid w:val="007918BF"/>
    <w:rsid w:val="00791C05"/>
    <w:rsid w:val="0079433A"/>
    <w:rsid w:val="007958B2"/>
    <w:rsid w:val="00795F35"/>
    <w:rsid w:val="00796CC2"/>
    <w:rsid w:val="00797392"/>
    <w:rsid w:val="007A00AD"/>
    <w:rsid w:val="007A07E5"/>
    <w:rsid w:val="007A4A5F"/>
    <w:rsid w:val="007A59FA"/>
    <w:rsid w:val="007A5E35"/>
    <w:rsid w:val="007A5E96"/>
    <w:rsid w:val="007A609B"/>
    <w:rsid w:val="007A65C0"/>
    <w:rsid w:val="007A7985"/>
    <w:rsid w:val="007A7F5A"/>
    <w:rsid w:val="007B0614"/>
    <w:rsid w:val="007B23C7"/>
    <w:rsid w:val="007B2447"/>
    <w:rsid w:val="007B3603"/>
    <w:rsid w:val="007B660B"/>
    <w:rsid w:val="007B6CF1"/>
    <w:rsid w:val="007B7CAA"/>
    <w:rsid w:val="007C0967"/>
    <w:rsid w:val="007C12CE"/>
    <w:rsid w:val="007C1907"/>
    <w:rsid w:val="007C1B69"/>
    <w:rsid w:val="007C2B63"/>
    <w:rsid w:val="007C4B2C"/>
    <w:rsid w:val="007C5521"/>
    <w:rsid w:val="007C6590"/>
    <w:rsid w:val="007C669D"/>
    <w:rsid w:val="007C69B7"/>
    <w:rsid w:val="007C6EF4"/>
    <w:rsid w:val="007C7145"/>
    <w:rsid w:val="007C79BD"/>
    <w:rsid w:val="007C7E3A"/>
    <w:rsid w:val="007D16E4"/>
    <w:rsid w:val="007D1CC1"/>
    <w:rsid w:val="007D36A4"/>
    <w:rsid w:val="007D6124"/>
    <w:rsid w:val="007D63AD"/>
    <w:rsid w:val="007D6612"/>
    <w:rsid w:val="007D6A6A"/>
    <w:rsid w:val="007E1814"/>
    <w:rsid w:val="007E38B2"/>
    <w:rsid w:val="007E543E"/>
    <w:rsid w:val="007E6923"/>
    <w:rsid w:val="007E6937"/>
    <w:rsid w:val="007E73A0"/>
    <w:rsid w:val="007F0CA1"/>
    <w:rsid w:val="007F118D"/>
    <w:rsid w:val="007F1AF4"/>
    <w:rsid w:val="007F1FDC"/>
    <w:rsid w:val="007F2629"/>
    <w:rsid w:val="007F307D"/>
    <w:rsid w:val="007F3A83"/>
    <w:rsid w:val="007F52A1"/>
    <w:rsid w:val="007F5631"/>
    <w:rsid w:val="007F5F9F"/>
    <w:rsid w:val="007F6246"/>
    <w:rsid w:val="007F745E"/>
    <w:rsid w:val="007F7578"/>
    <w:rsid w:val="00801306"/>
    <w:rsid w:val="00801A8A"/>
    <w:rsid w:val="00801AC1"/>
    <w:rsid w:val="00802696"/>
    <w:rsid w:val="008037B0"/>
    <w:rsid w:val="008038B4"/>
    <w:rsid w:val="008050AC"/>
    <w:rsid w:val="008051C3"/>
    <w:rsid w:val="00806826"/>
    <w:rsid w:val="008073D2"/>
    <w:rsid w:val="00807B6C"/>
    <w:rsid w:val="00810309"/>
    <w:rsid w:val="008114DA"/>
    <w:rsid w:val="00812CD6"/>
    <w:rsid w:val="00813A87"/>
    <w:rsid w:val="008146A4"/>
    <w:rsid w:val="00815F77"/>
    <w:rsid w:val="008169B3"/>
    <w:rsid w:val="0082004C"/>
    <w:rsid w:val="0082041B"/>
    <w:rsid w:val="00821720"/>
    <w:rsid w:val="00821901"/>
    <w:rsid w:val="00822126"/>
    <w:rsid w:val="0082212B"/>
    <w:rsid w:val="0082291D"/>
    <w:rsid w:val="00823A01"/>
    <w:rsid w:val="00823AC2"/>
    <w:rsid w:val="0082407F"/>
    <w:rsid w:val="008243C6"/>
    <w:rsid w:val="008244D4"/>
    <w:rsid w:val="0082499D"/>
    <w:rsid w:val="00825255"/>
    <w:rsid w:val="00825626"/>
    <w:rsid w:val="00825F44"/>
    <w:rsid w:val="00826F87"/>
    <w:rsid w:val="00827A4B"/>
    <w:rsid w:val="00827FAF"/>
    <w:rsid w:val="00831437"/>
    <w:rsid w:val="00831556"/>
    <w:rsid w:val="00832292"/>
    <w:rsid w:val="00833DFE"/>
    <w:rsid w:val="0083413F"/>
    <w:rsid w:val="00835C52"/>
    <w:rsid w:val="00836038"/>
    <w:rsid w:val="00836AC5"/>
    <w:rsid w:val="00840516"/>
    <w:rsid w:val="00840AE8"/>
    <w:rsid w:val="008435D7"/>
    <w:rsid w:val="00844479"/>
    <w:rsid w:val="00846075"/>
    <w:rsid w:val="00847BE6"/>
    <w:rsid w:val="00850711"/>
    <w:rsid w:val="008517B9"/>
    <w:rsid w:val="00851A2E"/>
    <w:rsid w:val="00855ED8"/>
    <w:rsid w:val="0085695A"/>
    <w:rsid w:val="00856B48"/>
    <w:rsid w:val="00856F86"/>
    <w:rsid w:val="008570A2"/>
    <w:rsid w:val="00857213"/>
    <w:rsid w:val="00857E4E"/>
    <w:rsid w:val="0086069E"/>
    <w:rsid w:val="00860CCE"/>
    <w:rsid w:val="00861068"/>
    <w:rsid w:val="00862368"/>
    <w:rsid w:val="00862892"/>
    <w:rsid w:val="008639FA"/>
    <w:rsid w:val="0086609A"/>
    <w:rsid w:val="00866A63"/>
    <w:rsid w:val="00866B6B"/>
    <w:rsid w:val="00870CED"/>
    <w:rsid w:val="00871D78"/>
    <w:rsid w:val="00871EC4"/>
    <w:rsid w:val="0087209F"/>
    <w:rsid w:val="008722C2"/>
    <w:rsid w:val="00873260"/>
    <w:rsid w:val="00874C59"/>
    <w:rsid w:val="00874F3E"/>
    <w:rsid w:val="008772FE"/>
    <w:rsid w:val="0087762A"/>
    <w:rsid w:val="00877C39"/>
    <w:rsid w:val="008804B2"/>
    <w:rsid w:val="008817DD"/>
    <w:rsid w:val="008825CA"/>
    <w:rsid w:val="00882D76"/>
    <w:rsid w:val="00883584"/>
    <w:rsid w:val="00884562"/>
    <w:rsid w:val="008852F2"/>
    <w:rsid w:val="00886A2B"/>
    <w:rsid w:val="00886ABD"/>
    <w:rsid w:val="00890299"/>
    <w:rsid w:val="008905A8"/>
    <w:rsid w:val="00891E53"/>
    <w:rsid w:val="00891EEF"/>
    <w:rsid w:val="00892C3D"/>
    <w:rsid w:val="00893E9F"/>
    <w:rsid w:val="00894010"/>
    <w:rsid w:val="00895576"/>
    <w:rsid w:val="00895FF2"/>
    <w:rsid w:val="00896728"/>
    <w:rsid w:val="00897661"/>
    <w:rsid w:val="008978EA"/>
    <w:rsid w:val="008A08BF"/>
    <w:rsid w:val="008A14B7"/>
    <w:rsid w:val="008A2845"/>
    <w:rsid w:val="008A29C8"/>
    <w:rsid w:val="008A300A"/>
    <w:rsid w:val="008A3D8A"/>
    <w:rsid w:val="008A3E3B"/>
    <w:rsid w:val="008A43FE"/>
    <w:rsid w:val="008A4521"/>
    <w:rsid w:val="008A47C1"/>
    <w:rsid w:val="008A4985"/>
    <w:rsid w:val="008A69A3"/>
    <w:rsid w:val="008A7334"/>
    <w:rsid w:val="008B1573"/>
    <w:rsid w:val="008B169E"/>
    <w:rsid w:val="008B3B5D"/>
    <w:rsid w:val="008B5D42"/>
    <w:rsid w:val="008B6DD2"/>
    <w:rsid w:val="008B7186"/>
    <w:rsid w:val="008B741A"/>
    <w:rsid w:val="008B7F98"/>
    <w:rsid w:val="008C0009"/>
    <w:rsid w:val="008C0672"/>
    <w:rsid w:val="008C2D26"/>
    <w:rsid w:val="008C3379"/>
    <w:rsid w:val="008C33CA"/>
    <w:rsid w:val="008C56B1"/>
    <w:rsid w:val="008C66A6"/>
    <w:rsid w:val="008C77DE"/>
    <w:rsid w:val="008C7CAB"/>
    <w:rsid w:val="008D1636"/>
    <w:rsid w:val="008D1A67"/>
    <w:rsid w:val="008D249E"/>
    <w:rsid w:val="008D2690"/>
    <w:rsid w:val="008D2944"/>
    <w:rsid w:val="008D2BAC"/>
    <w:rsid w:val="008D2FF0"/>
    <w:rsid w:val="008D3308"/>
    <w:rsid w:val="008D367E"/>
    <w:rsid w:val="008D39FD"/>
    <w:rsid w:val="008D421E"/>
    <w:rsid w:val="008D453D"/>
    <w:rsid w:val="008D5837"/>
    <w:rsid w:val="008D5E7C"/>
    <w:rsid w:val="008D6257"/>
    <w:rsid w:val="008D6677"/>
    <w:rsid w:val="008D6A4A"/>
    <w:rsid w:val="008E0BDD"/>
    <w:rsid w:val="008E0EC7"/>
    <w:rsid w:val="008E3ECD"/>
    <w:rsid w:val="008E4CF8"/>
    <w:rsid w:val="008E52C9"/>
    <w:rsid w:val="008E6F57"/>
    <w:rsid w:val="008F01B7"/>
    <w:rsid w:val="008F0919"/>
    <w:rsid w:val="008F243D"/>
    <w:rsid w:val="008F4937"/>
    <w:rsid w:val="008F5F47"/>
    <w:rsid w:val="008F7468"/>
    <w:rsid w:val="008F7FD3"/>
    <w:rsid w:val="00900332"/>
    <w:rsid w:val="0090084C"/>
    <w:rsid w:val="0090211B"/>
    <w:rsid w:val="00903491"/>
    <w:rsid w:val="0090364D"/>
    <w:rsid w:val="00907280"/>
    <w:rsid w:val="009075FD"/>
    <w:rsid w:val="00907B28"/>
    <w:rsid w:val="00907C6F"/>
    <w:rsid w:val="00910B9C"/>
    <w:rsid w:val="00910CEE"/>
    <w:rsid w:val="009154AB"/>
    <w:rsid w:val="00917094"/>
    <w:rsid w:val="00917EFB"/>
    <w:rsid w:val="00920729"/>
    <w:rsid w:val="009207CA"/>
    <w:rsid w:val="009208B9"/>
    <w:rsid w:val="00921824"/>
    <w:rsid w:val="009239D8"/>
    <w:rsid w:val="00923DAB"/>
    <w:rsid w:val="00925222"/>
    <w:rsid w:val="0092577D"/>
    <w:rsid w:val="00926187"/>
    <w:rsid w:val="00927560"/>
    <w:rsid w:val="0092778B"/>
    <w:rsid w:val="009300FF"/>
    <w:rsid w:val="009320DA"/>
    <w:rsid w:val="00932109"/>
    <w:rsid w:val="009326BF"/>
    <w:rsid w:val="00932FAC"/>
    <w:rsid w:val="009349B4"/>
    <w:rsid w:val="00936EFB"/>
    <w:rsid w:val="00937376"/>
    <w:rsid w:val="009426F4"/>
    <w:rsid w:val="00942F73"/>
    <w:rsid w:val="00942F83"/>
    <w:rsid w:val="00943115"/>
    <w:rsid w:val="00944219"/>
    <w:rsid w:val="00944C38"/>
    <w:rsid w:val="00944CA7"/>
    <w:rsid w:val="009453D9"/>
    <w:rsid w:val="00945918"/>
    <w:rsid w:val="00947575"/>
    <w:rsid w:val="00952B63"/>
    <w:rsid w:val="00956CC6"/>
    <w:rsid w:val="00961E09"/>
    <w:rsid w:val="00962069"/>
    <w:rsid w:val="00963E56"/>
    <w:rsid w:val="009649F0"/>
    <w:rsid w:val="00965D83"/>
    <w:rsid w:val="0096657F"/>
    <w:rsid w:val="009679D2"/>
    <w:rsid w:val="0097049D"/>
    <w:rsid w:val="00972601"/>
    <w:rsid w:val="00972DCA"/>
    <w:rsid w:val="00972F44"/>
    <w:rsid w:val="00973128"/>
    <w:rsid w:val="00973EC5"/>
    <w:rsid w:val="00974750"/>
    <w:rsid w:val="00974960"/>
    <w:rsid w:val="0097510F"/>
    <w:rsid w:val="009762E2"/>
    <w:rsid w:val="009764BD"/>
    <w:rsid w:val="00977C67"/>
    <w:rsid w:val="009804CF"/>
    <w:rsid w:val="00981901"/>
    <w:rsid w:val="00981FD9"/>
    <w:rsid w:val="0098211F"/>
    <w:rsid w:val="0098388A"/>
    <w:rsid w:val="0098435E"/>
    <w:rsid w:val="00984F93"/>
    <w:rsid w:val="009852A2"/>
    <w:rsid w:val="00986A1F"/>
    <w:rsid w:val="009872D4"/>
    <w:rsid w:val="009875F7"/>
    <w:rsid w:val="00987DFD"/>
    <w:rsid w:val="009914FC"/>
    <w:rsid w:val="00991F9C"/>
    <w:rsid w:val="00992616"/>
    <w:rsid w:val="00992E2B"/>
    <w:rsid w:val="00994205"/>
    <w:rsid w:val="009954A8"/>
    <w:rsid w:val="00997EBE"/>
    <w:rsid w:val="009A498F"/>
    <w:rsid w:val="009A6345"/>
    <w:rsid w:val="009A72BB"/>
    <w:rsid w:val="009A75A7"/>
    <w:rsid w:val="009A7675"/>
    <w:rsid w:val="009A7B38"/>
    <w:rsid w:val="009A7E22"/>
    <w:rsid w:val="009B13F2"/>
    <w:rsid w:val="009B181C"/>
    <w:rsid w:val="009B1A96"/>
    <w:rsid w:val="009B2194"/>
    <w:rsid w:val="009B2A96"/>
    <w:rsid w:val="009B314B"/>
    <w:rsid w:val="009B328A"/>
    <w:rsid w:val="009B329F"/>
    <w:rsid w:val="009B4638"/>
    <w:rsid w:val="009B4A23"/>
    <w:rsid w:val="009B588A"/>
    <w:rsid w:val="009B5EB0"/>
    <w:rsid w:val="009B725C"/>
    <w:rsid w:val="009C139D"/>
    <w:rsid w:val="009C2702"/>
    <w:rsid w:val="009C27AC"/>
    <w:rsid w:val="009C288A"/>
    <w:rsid w:val="009C293D"/>
    <w:rsid w:val="009C2FD8"/>
    <w:rsid w:val="009C3A67"/>
    <w:rsid w:val="009C5D1D"/>
    <w:rsid w:val="009C6612"/>
    <w:rsid w:val="009C6B60"/>
    <w:rsid w:val="009C7761"/>
    <w:rsid w:val="009D1B19"/>
    <w:rsid w:val="009D230A"/>
    <w:rsid w:val="009D2BE1"/>
    <w:rsid w:val="009D40E3"/>
    <w:rsid w:val="009D5117"/>
    <w:rsid w:val="009D54AF"/>
    <w:rsid w:val="009D56C7"/>
    <w:rsid w:val="009D5B99"/>
    <w:rsid w:val="009D75C3"/>
    <w:rsid w:val="009E0496"/>
    <w:rsid w:val="009E0DD2"/>
    <w:rsid w:val="009E11D9"/>
    <w:rsid w:val="009E2BF7"/>
    <w:rsid w:val="009E33BF"/>
    <w:rsid w:val="009E5802"/>
    <w:rsid w:val="009E70DA"/>
    <w:rsid w:val="009E742D"/>
    <w:rsid w:val="009E74B6"/>
    <w:rsid w:val="009F04D8"/>
    <w:rsid w:val="009F0CBD"/>
    <w:rsid w:val="009F13D8"/>
    <w:rsid w:val="009F2068"/>
    <w:rsid w:val="009F2125"/>
    <w:rsid w:val="009F2502"/>
    <w:rsid w:val="009F2A47"/>
    <w:rsid w:val="009F32AA"/>
    <w:rsid w:val="009F5168"/>
    <w:rsid w:val="009F56E8"/>
    <w:rsid w:val="009F5CE0"/>
    <w:rsid w:val="009F6178"/>
    <w:rsid w:val="009F6BC6"/>
    <w:rsid w:val="009F6FD8"/>
    <w:rsid w:val="00A010DA"/>
    <w:rsid w:val="00A01B8D"/>
    <w:rsid w:val="00A01E63"/>
    <w:rsid w:val="00A022E3"/>
    <w:rsid w:val="00A03317"/>
    <w:rsid w:val="00A03CD6"/>
    <w:rsid w:val="00A11C79"/>
    <w:rsid w:val="00A12BB4"/>
    <w:rsid w:val="00A12FD7"/>
    <w:rsid w:val="00A13C94"/>
    <w:rsid w:val="00A16617"/>
    <w:rsid w:val="00A17246"/>
    <w:rsid w:val="00A17AF3"/>
    <w:rsid w:val="00A17B18"/>
    <w:rsid w:val="00A20435"/>
    <w:rsid w:val="00A218D1"/>
    <w:rsid w:val="00A21FFD"/>
    <w:rsid w:val="00A221A0"/>
    <w:rsid w:val="00A24ECE"/>
    <w:rsid w:val="00A25E04"/>
    <w:rsid w:val="00A26537"/>
    <w:rsid w:val="00A26DA4"/>
    <w:rsid w:val="00A270C8"/>
    <w:rsid w:val="00A30702"/>
    <w:rsid w:val="00A310A3"/>
    <w:rsid w:val="00A31ACA"/>
    <w:rsid w:val="00A33A8E"/>
    <w:rsid w:val="00A34410"/>
    <w:rsid w:val="00A35103"/>
    <w:rsid w:val="00A352BD"/>
    <w:rsid w:val="00A358A2"/>
    <w:rsid w:val="00A363CB"/>
    <w:rsid w:val="00A37101"/>
    <w:rsid w:val="00A401E6"/>
    <w:rsid w:val="00A40480"/>
    <w:rsid w:val="00A4438A"/>
    <w:rsid w:val="00A465CD"/>
    <w:rsid w:val="00A47312"/>
    <w:rsid w:val="00A47661"/>
    <w:rsid w:val="00A50538"/>
    <w:rsid w:val="00A50E3F"/>
    <w:rsid w:val="00A52775"/>
    <w:rsid w:val="00A52DCF"/>
    <w:rsid w:val="00A55BE7"/>
    <w:rsid w:val="00A55C02"/>
    <w:rsid w:val="00A55E0E"/>
    <w:rsid w:val="00A56075"/>
    <w:rsid w:val="00A61B68"/>
    <w:rsid w:val="00A61DE2"/>
    <w:rsid w:val="00A63235"/>
    <w:rsid w:val="00A65730"/>
    <w:rsid w:val="00A65807"/>
    <w:rsid w:val="00A66CAB"/>
    <w:rsid w:val="00A67108"/>
    <w:rsid w:val="00A673EB"/>
    <w:rsid w:val="00A674CE"/>
    <w:rsid w:val="00A67955"/>
    <w:rsid w:val="00A679AB"/>
    <w:rsid w:val="00A67E47"/>
    <w:rsid w:val="00A709AD"/>
    <w:rsid w:val="00A712B3"/>
    <w:rsid w:val="00A71811"/>
    <w:rsid w:val="00A72C51"/>
    <w:rsid w:val="00A72D4B"/>
    <w:rsid w:val="00A7310B"/>
    <w:rsid w:val="00A74300"/>
    <w:rsid w:val="00A76344"/>
    <w:rsid w:val="00A77338"/>
    <w:rsid w:val="00A779FD"/>
    <w:rsid w:val="00A81808"/>
    <w:rsid w:val="00A8297A"/>
    <w:rsid w:val="00A832FB"/>
    <w:rsid w:val="00A83747"/>
    <w:rsid w:val="00A839F5"/>
    <w:rsid w:val="00A83ADB"/>
    <w:rsid w:val="00A84CFA"/>
    <w:rsid w:val="00A85AF6"/>
    <w:rsid w:val="00A862A9"/>
    <w:rsid w:val="00A870FB"/>
    <w:rsid w:val="00A8773F"/>
    <w:rsid w:val="00A90D3B"/>
    <w:rsid w:val="00A91BB8"/>
    <w:rsid w:val="00A92941"/>
    <w:rsid w:val="00A9457A"/>
    <w:rsid w:val="00A96514"/>
    <w:rsid w:val="00A96A27"/>
    <w:rsid w:val="00A97AF1"/>
    <w:rsid w:val="00A97B29"/>
    <w:rsid w:val="00AA10D6"/>
    <w:rsid w:val="00AA15DC"/>
    <w:rsid w:val="00AA212A"/>
    <w:rsid w:val="00AA220B"/>
    <w:rsid w:val="00AA4572"/>
    <w:rsid w:val="00AA4A7E"/>
    <w:rsid w:val="00AA593B"/>
    <w:rsid w:val="00AA6803"/>
    <w:rsid w:val="00AB0A7A"/>
    <w:rsid w:val="00AB1DAB"/>
    <w:rsid w:val="00AB2837"/>
    <w:rsid w:val="00AB31F3"/>
    <w:rsid w:val="00AB4211"/>
    <w:rsid w:val="00AB504B"/>
    <w:rsid w:val="00AB69F1"/>
    <w:rsid w:val="00AB75A6"/>
    <w:rsid w:val="00AB7606"/>
    <w:rsid w:val="00AC07E7"/>
    <w:rsid w:val="00AC0B21"/>
    <w:rsid w:val="00AC1834"/>
    <w:rsid w:val="00AC203B"/>
    <w:rsid w:val="00AC2942"/>
    <w:rsid w:val="00AC549B"/>
    <w:rsid w:val="00AC5D1A"/>
    <w:rsid w:val="00AC658D"/>
    <w:rsid w:val="00AC6D54"/>
    <w:rsid w:val="00AC73EE"/>
    <w:rsid w:val="00AD042C"/>
    <w:rsid w:val="00AD1373"/>
    <w:rsid w:val="00AD22BC"/>
    <w:rsid w:val="00AD2962"/>
    <w:rsid w:val="00AD2B57"/>
    <w:rsid w:val="00AD2B80"/>
    <w:rsid w:val="00AD39CE"/>
    <w:rsid w:val="00AD3F25"/>
    <w:rsid w:val="00AD591B"/>
    <w:rsid w:val="00AD6B1D"/>
    <w:rsid w:val="00AE041D"/>
    <w:rsid w:val="00AE14E7"/>
    <w:rsid w:val="00AE38A7"/>
    <w:rsid w:val="00AE3CF5"/>
    <w:rsid w:val="00AE4926"/>
    <w:rsid w:val="00AE6511"/>
    <w:rsid w:val="00AE747D"/>
    <w:rsid w:val="00AF05C8"/>
    <w:rsid w:val="00AF0754"/>
    <w:rsid w:val="00AF0F80"/>
    <w:rsid w:val="00AF2A39"/>
    <w:rsid w:val="00AF3380"/>
    <w:rsid w:val="00AF44D6"/>
    <w:rsid w:val="00AF49DA"/>
    <w:rsid w:val="00AF50A3"/>
    <w:rsid w:val="00AF52CE"/>
    <w:rsid w:val="00AF650A"/>
    <w:rsid w:val="00AF7232"/>
    <w:rsid w:val="00AF7897"/>
    <w:rsid w:val="00AF7984"/>
    <w:rsid w:val="00B01841"/>
    <w:rsid w:val="00B01F8F"/>
    <w:rsid w:val="00B02649"/>
    <w:rsid w:val="00B04F2D"/>
    <w:rsid w:val="00B064AA"/>
    <w:rsid w:val="00B07A6B"/>
    <w:rsid w:val="00B07A77"/>
    <w:rsid w:val="00B10544"/>
    <w:rsid w:val="00B10BF0"/>
    <w:rsid w:val="00B126D9"/>
    <w:rsid w:val="00B157B4"/>
    <w:rsid w:val="00B1584E"/>
    <w:rsid w:val="00B16589"/>
    <w:rsid w:val="00B16C97"/>
    <w:rsid w:val="00B16EAC"/>
    <w:rsid w:val="00B174D5"/>
    <w:rsid w:val="00B175FE"/>
    <w:rsid w:val="00B1791A"/>
    <w:rsid w:val="00B2113A"/>
    <w:rsid w:val="00B225F0"/>
    <w:rsid w:val="00B2413D"/>
    <w:rsid w:val="00B253C5"/>
    <w:rsid w:val="00B278AE"/>
    <w:rsid w:val="00B27D57"/>
    <w:rsid w:val="00B30B96"/>
    <w:rsid w:val="00B32618"/>
    <w:rsid w:val="00B32F39"/>
    <w:rsid w:val="00B3313F"/>
    <w:rsid w:val="00B333B2"/>
    <w:rsid w:val="00B3546D"/>
    <w:rsid w:val="00B3569A"/>
    <w:rsid w:val="00B37AB0"/>
    <w:rsid w:val="00B37B28"/>
    <w:rsid w:val="00B40A3C"/>
    <w:rsid w:val="00B40FCB"/>
    <w:rsid w:val="00B4171A"/>
    <w:rsid w:val="00B41E8E"/>
    <w:rsid w:val="00B4201B"/>
    <w:rsid w:val="00B43320"/>
    <w:rsid w:val="00B43E55"/>
    <w:rsid w:val="00B45533"/>
    <w:rsid w:val="00B47D5A"/>
    <w:rsid w:val="00B50B31"/>
    <w:rsid w:val="00B52D37"/>
    <w:rsid w:val="00B54115"/>
    <w:rsid w:val="00B54828"/>
    <w:rsid w:val="00B54CBE"/>
    <w:rsid w:val="00B550F4"/>
    <w:rsid w:val="00B56DE6"/>
    <w:rsid w:val="00B57B5A"/>
    <w:rsid w:val="00B61A5A"/>
    <w:rsid w:val="00B63752"/>
    <w:rsid w:val="00B65609"/>
    <w:rsid w:val="00B65C1C"/>
    <w:rsid w:val="00B65E03"/>
    <w:rsid w:val="00B66C31"/>
    <w:rsid w:val="00B67475"/>
    <w:rsid w:val="00B67892"/>
    <w:rsid w:val="00B67CC6"/>
    <w:rsid w:val="00B707BB"/>
    <w:rsid w:val="00B71935"/>
    <w:rsid w:val="00B722C9"/>
    <w:rsid w:val="00B7365D"/>
    <w:rsid w:val="00B73741"/>
    <w:rsid w:val="00B749D7"/>
    <w:rsid w:val="00B750C8"/>
    <w:rsid w:val="00B7591D"/>
    <w:rsid w:val="00B76CA1"/>
    <w:rsid w:val="00B77664"/>
    <w:rsid w:val="00B77E2F"/>
    <w:rsid w:val="00B80257"/>
    <w:rsid w:val="00B8106A"/>
    <w:rsid w:val="00B826C4"/>
    <w:rsid w:val="00B84FF8"/>
    <w:rsid w:val="00B8548D"/>
    <w:rsid w:val="00B85585"/>
    <w:rsid w:val="00B86446"/>
    <w:rsid w:val="00B86491"/>
    <w:rsid w:val="00B87DE4"/>
    <w:rsid w:val="00B907AC"/>
    <w:rsid w:val="00B90B34"/>
    <w:rsid w:val="00B90EFD"/>
    <w:rsid w:val="00B92673"/>
    <w:rsid w:val="00B927D2"/>
    <w:rsid w:val="00B92879"/>
    <w:rsid w:val="00B93A29"/>
    <w:rsid w:val="00B941E9"/>
    <w:rsid w:val="00B94BE2"/>
    <w:rsid w:val="00B94C56"/>
    <w:rsid w:val="00B94ED9"/>
    <w:rsid w:val="00B95132"/>
    <w:rsid w:val="00B95490"/>
    <w:rsid w:val="00B962FC"/>
    <w:rsid w:val="00B96558"/>
    <w:rsid w:val="00B97B77"/>
    <w:rsid w:val="00B97BB6"/>
    <w:rsid w:val="00BA0FE8"/>
    <w:rsid w:val="00BA4411"/>
    <w:rsid w:val="00BA4BCA"/>
    <w:rsid w:val="00BA5506"/>
    <w:rsid w:val="00BA60B6"/>
    <w:rsid w:val="00BA73CE"/>
    <w:rsid w:val="00BA7E70"/>
    <w:rsid w:val="00BB014A"/>
    <w:rsid w:val="00BB21E5"/>
    <w:rsid w:val="00BB33F8"/>
    <w:rsid w:val="00BB3972"/>
    <w:rsid w:val="00BB404E"/>
    <w:rsid w:val="00BB6999"/>
    <w:rsid w:val="00BB6E21"/>
    <w:rsid w:val="00BB6FBF"/>
    <w:rsid w:val="00BC0202"/>
    <w:rsid w:val="00BC09EE"/>
    <w:rsid w:val="00BC0FBA"/>
    <w:rsid w:val="00BC4298"/>
    <w:rsid w:val="00BC544D"/>
    <w:rsid w:val="00BC5495"/>
    <w:rsid w:val="00BC5750"/>
    <w:rsid w:val="00BC580E"/>
    <w:rsid w:val="00BC6E00"/>
    <w:rsid w:val="00BC71F1"/>
    <w:rsid w:val="00BC7648"/>
    <w:rsid w:val="00BD1306"/>
    <w:rsid w:val="00BD23BA"/>
    <w:rsid w:val="00BD2B64"/>
    <w:rsid w:val="00BD41DE"/>
    <w:rsid w:val="00BD447B"/>
    <w:rsid w:val="00BD4535"/>
    <w:rsid w:val="00BD636C"/>
    <w:rsid w:val="00BD6DE7"/>
    <w:rsid w:val="00BE1863"/>
    <w:rsid w:val="00BE2887"/>
    <w:rsid w:val="00BE36E9"/>
    <w:rsid w:val="00BE5856"/>
    <w:rsid w:val="00BE689C"/>
    <w:rsid w:val="00BE706B"/>
    <w:rsid w:val="00BE757F"/>
    <w:rsid w:val="00BF06EC"/>
    <w:rsid w:val="00BF3099"/>
    <w:rsid w:val="00BF3481"/>
    <w:rsid w:val="00BF383B"/>
    <w:rsid w:val="00BF412E"/>
    <w:rsid w:val="00BF4D35"/>
    <w:rsid w:val="00BF7C85"/>
    <w:rsid w:val="00C0081D"/>
    <w:rsid w:val="00C03087"/>
    <w:rsid w:val="00C03A83"/>
    <w:rsid w:val="00C049D4"/>
    <w:rsid w:val="00C04DD0"/>
    <w:rsid w:val="00C05E21"/>
    <w:rsid w:val="00C060DC"/>
    <w:rsid w:val="00C06A3E"/>
    <w:rsid w:val="00C06CEF"/>
    <w:rsid w:val="00C10156"/>
    <w:rsid w:val="00C103D6"/>
    <w:rsid w:val="00C10975"/>
    <w:rsid w:val="00C10F9F"/>
    <w:rsid w:val="00C12DBA"/>
    <w:rsid w:val="00C13575"/>
    <w:rsid w:val="00C13A63"/>
    <w:rsid w:val="00C14BB8"/>
    <w:rsid w:val="00C20B59"/>
    <w:rsid w:val="00C21779"/>
    <w:rsid w:val="00C23726"/>
    <w:rsid w:val="00C23997"/>
    <w:rsid w:val="00C23C5B"/>
    <w:rsid w:val="00C25823"/>
    <w:rsid w:val="00C264D3"/>
    <w:rsid w:val="00C26B6D"/>
    <w:rsid w:val="00C26DE2"/>
    <w:rsid w:val="00C27F7B"/>
    <w:rsid w:val="00C3083F"/>
    <w:rsid w:val="00C31821"/>
    <w:rsid w:val="00C332A0"/>
    <w:rsid w:val="00C3341C"/>
    <w:rsid w:val="00C33E44"/>
    <w:rsid w:val="00C341C3"/>
    <w:rsid w:val="00C35274"/>
    <w:rsid w:val="00C4128C"/>
    <w:rsid w:val="00C41704"/>
    <w:rsid w:val="00C45104"/>
    <w:rsid w:val="00C4548A"/>
    <w:rsid w:val="00C46327"/>
    <w:rsid w:val="00C46F34"/>
    <w:rsid w:val="00C501A6"/>
    <w:rsid w:val="00C5113E"/>
    <w:rsid w:val="00C519C5"/>
    <w:rsid w:val="00C51A7F"/>
    <w:rsid w:val="00C526A4"/>
    <w:rsid w:val="00C52841"/>
    <w:rsid w:val="00C5391E"/>
    <w:rsid w:val="00C5450C"/>
    <w:rsid w:val="00C55A01"/>
    <w:rsid w:val="00C56148"/>
    <w:rsid w:val="00C569B9"/>
    <w:rsid w:val="00C56D9E"/>
    <w:rsid w:val="00C5738B"/>
    <w:rsid w:val="00C579A9"/>
    <w:rsid w:val="00C60027"/>
    <w:rsid w:val="00C611FC"/>
    <w:rsid w:val="00C61E1D"/>
    <w:rsid w:val="00C62A3A"/>
    <w:rsid w:val="00C63FFD"/>
    <w:rsid w:val="00C644B4"/>
    <w:rsid w:val="00C6487E"/>
    <w:rsid w:val="00C648EF"/>
    <w:rsid w:val="00C65459"/>
    <w:rsid w:val="00C65A59"/>
    <w:rsid w:val="00C66AAA"/>
    <w:rsid w:val="00C66B83"/>
    <w:rsid w:val="00C70440"/>
    <w:rsid w:val="00C722A6"/>
    <w:rsid w:val="00C73354"/>
    <w:rsid w:val="00C754D3"/>
    <w:rsid w:val="00C757F2"/>
    <w:rsid w:val="00C763F0"/>
    <w:rsid w:val="00C773EE"/>
    <w:rsid w:val="00C8006F"/>
    <w:rsid w:val="00C8259D"/>
    <w:rsid w:val="00C82E4C"/>
    <w:rsid w:val="00C836E4"/>
    <w:rsid w:val="00C85096"/>
    <w:rsid w:val="00C855FC"/>
    <w:rsid w:val="00C85C89"/>
    <w:rsid w:val="00C86406"/>
    <w:rsid w:val="00C91144"/>
    <w:rsid w:val="00C91282"/>
    <w:rsid w:val="00C91363"/>
    <w:rsid w:val="00C9344A"/>
    <w:rsid w:val="00C93932"/>
    <w:rsid w:val="00C93E3C"/>
    <w:rsid w:val="00C947CE"/>
    <w:rsid w:val="00C94D37"/>
    <w:rsid w:val="00C950CE"/>
    <w:rsid w:val="00C953A3"/>
    <w:rsid w:val="00C96DD6"/>
    <w:rsid w:val="00C97668"/>
    <w:rsid w:val="00CA0132"/>
    <w:rsid w:val="00CA059C"/>
    <w:rsid w:val="00CA0FAF"/>
    <w:rsid w:val="00CA20CF"/>
    <w:rsid w:val="00CA2A6B"/>
    <w:rsid w:val="00CA2F00"/>
    <w:rsid w:val="00CA37FD"/>
    <w:rsid w:val="00CA482C"/>
    <w:rsid w:val="00CA558B"/>
    <w:rsid w:val="00CA6728"/>
    <w:rsid w:val="00CA6BB1"/>
    <w:rsid w:val="00CB055D"/>
    <w:rsid w:val="00CB1D0A"/>
    <w:rsid w:val="00CB4338"/>
    <w:rsid w:val="00CB4ECC"/>
    <w:rsid w:val="00CB61EC"/>
    <w:rsid w:val="00CC043E"/>
    <w:rsid w:val="00CC05C5"/>
    <w:rsid w:val="00CC0A84"/>
    <w:rsid w:val="00CC1D4D"/>
    <w:rsid w:val="00CC3712"/>
    <w:rsid w:val="00CC39F6"/>
    <w:rsid w:val="00CC64E3"/>
    <w:rsid w:val="00CC6A9C"/>
    <w:rsid w:val="00CC7454"/>
    <w:rsid w:val="00CC7A33"/>
    <w:rsid w:val="00CD011A"/>
    <w:rsid w:val="00CD01BA"/>
    <w:rsid w:val="00CD148B"/>
    <w:rsid w:val="00CD276D"/>
    <w:rsid w:val="00CD3DE2"/>
    <w:rsid w:val="00CD5B71"/>
    <w:rsid w:val="00CD5FAC"/>
    <w:rsid w:val="00CD676F"/>
    <w:rsid w:val="00CE0E13"/>
    <w:rsid w:val="00CE17A7"/>
    <w:rsid w:val="00CE26FB"/>
    <w:rsid w:val="00CE336C"/>
    <w:rsid w:val="00CE3D99"/>
    <w:rsid w:val="00CE41D8"/>
    <w:rsid w:val="00CE541A"/>
    <w:rsid w:val="00CE587A"/>
    <w:rsid w:val="00CE5AAD"/>
    <w:rsid w:val="00CE6D2D"/>
    <w:rsid w:val="00CF194D"/>
    <w:rsid w:val="00CF1F37"/>
    <w:rsid w:val="00CF1FF6"/>
    <w:rsid w:val="00CF203E"/>
    <w:rsid w:val="00CF32D4"/>
    <w:rsid w:val="00CF4A99"/>
    <w:rsid w:val="00D017A4"/>
    <w:rsid w:val="00D01CFA"/>
    <w:rsid w:val="00D02DB6"/>
    <w:rsid w:val="00D04C71"/>
    <w:rsid w:val="00D05019"/>
    <w:rsid w:val="00D0547D"/>
    <w:rsid w:val="00D1211F"/>
    <w:rsid w:val="00D130C7"/>
    <w:rsid w:val="00D15113"/>
    <w:rsid w:val="00D1595F"/>
    <w:rsid w:val="00D16866"/>
    <w:rsid w:val="00D1743E"/>
    <w:rsid w:val="00D202F0"/>
    <w:rsid w:val="00D206CC"/>
    <w:rsid w:val="00D2150D"/>
    <w:rsid w:val="00D24C72"/>
    <w:rsid w:val="00D24F1E"/>
    <w:rsid w:val="00D25461"/>
    <w:rsid w:val="00D256D9"/>
    <w:rsid w:val="00D25DDB"/>
    <w:rsid w:val="00D26DC7"/>
    <w:rsid w:val="00D27D70"/>
    <w:rsid w:val="00D31EEC"/>
    <w:rsid w:val="00D3254B"/>
    <w:rsid w:val="00D33869"/>
    <w:rsid w:val="00D3460C"/>
    <w:rsid w:val="00D34C0C"/>
    <w:rsid w:val="00D35C57"/>
    <w:rsid w:val="00D4114A"/>
    <w:rsid w:val="00D417FF"/>
    <w:rsid w:val="00D43203"/>
    <w:rsid w:val="00D443B8"/>
    <w:rsid w:val="00D44AE1"/>
    <w:rsid w:val="00D47093"/>
    <w:rsid w:val="00D50DE2"/>
    <w:rsid w:val="00D51678"/>
    <w:rsid w:val="00D51752"/>
    <w:rsid w:val="00D5206C"/>
    <w:rsid w:val="00D53420"/>
    <w:rsid w:val="00D53437"/>
    <w:rsid w:val="00D53B00"/>
    <w:rsid w:val="00D53E4A"/>
    <w:rsid w:val="00D53FFE"/>
    <w:rsid w:val="00D55FC3"/>
    <w:rsid w:val="00D5697A"/>
    <w:rsid w:val="00D56FBA"/>
    <w:rsid w:val="00D60A61"/>
    <w:rsid w:val="00D6261C"/>
    <w:rsid w:val="00D6429E"/>
    <w:rsid w:val="00D64511"/>
    <w:rsid w:val="00D67003"/>
    <w:rsid w:val="00D673FB"/>
    <w:rsid w:val="00D67BE0"/>
    <w:rsid w:val="00D7025A"/>
    <w:rsid w:val="00D7087D"/>
    <w:rsid w:val="00D70972"/>
    <w:rsid w:val="00D709EE"/>
    <w:rsid w:val="00D71CCA"/>
    <w:rsid w:val="00D72B40"/>
    <w:rsid w:val="00D72CE5"/>
    <w:rsid w:val="00D75003"/>
    <w:rsid w:val="00D750F2"/>
    <w:rsid w:val="00D751D1"/>
    <w:rsid w:val="00D76F0C"/>
    <w:rsid w:val="00D7723C"/>
    <w:rsid w:val="00D82022"/>
    <w:rsid w:val="00D82263"/>
    <w:rsid w:val="00D82948"/>
    <w:rsid w:val="00D82C43"/>
    <w:rsid w:val="00D83C2E"/>
    <w:rsid w:val="00D83E6C"/>
    <w:rsid w:val="00D86495"/>
    <w:rsid w:val="00D8693E"/>
    <w:rsid w:val="00D871DB"/>
    <w:rsid w:val="00D87C99"/>
    <w:rsid w:val="00D90C4D"/>
    <w:rsid w:val="00D9278D"/>
    <w:rsid w:val="00D9370F"/>
    <w:rsid w:val="00D94824"/>
    <w:rsid w:val="00D95115"/>
    <w:rsid w:val="00D964E2"/>
    <w:rsid w:val="00DA09AE"/>
    <w:rsid w:val="00DA20B4"/>
    <w:rsid w:val="00DA25E8"/>
    <w:rsid w:val="00DA3F92"/>
    <w:rsid w:val="00DA5485"/>
    <w:rsid w:val="00DA5AF1"/>
    <w:rsid w:val="00DA5F93"/>
    <w:rsid w:val="00DB10A4"/>
    <w:rsid w:val="00DB1834"/>
    <w:rsid w:val="00DB21D5"/>
    <w:rsid w:val="00DB29C9"/>
    <w:rsid w:val="00DB4907"/>
    <w:rsid w:val="00DB56CF"/>
    <w:rsid w:val="00DB58B5"/>
    <w:rsid w:val="00DB5B47"/>
    <w:rsid w:val="00DB5C88"/>
    <w:rsid w:val="00DB6EA8"/>
    <w:rsid w:val="00DB73A4"/>
    <w:rsid w:val="00DC14FD"/>
    <w:rsid w:val="00DC1661"/>
    <w:rsid w:val="00DC1CCA"/>
    <w:rsid w:val="00DC1D7A"/>
    <w:rsid w:val="00DC21FA"/>
    <w:rsid w:val="00DC44A3"/>
    <w:rsid w:val="00DC5172"/>
    <w:rsid w:val="00DD15EA"/>
    <w:rsid w:val="00DD1FDF"/>
    <w:rsid w:val="00DD254B"/>
    <w:rsid w:val="00DD2933"/>
    <w:rsid w:val="00DD2C51"/>
    <w:rsid w:val="00DD5545"/>
    <w:rsid w:val="00DD6564"/>
    <w:rsid w:val="00DE0DAB"/>
    <w:rsid w:val="00DE17B0"/>
    <w:rsid w:val="00DE347A"/>
    <w:rsid w:val="00DE3731"/>
    <w:rsid w:val="00DE4AD2"/>
    <w:rsid w:val="00DE5F15"/>
    <w:rsid w:val="00DF1A0F"/>
    <w:rsid w:val="00DF1F65"/>
    <w:rsid w:val="00DF1FB0"/>
    <w:rsid w:val="00DF22E6"/>
    <w:rsid w:val="00DF29A7"/>
    <w:rsid w:val="00DF403D"/>
    <w:rsid w:val="00DF5778"/>
    <w:rsid w:val="00DF5E42"/>
    <w:rsid w:val="00DF68E1"/>
    <w:rsid w:val="00DF6B73"/>
    <w:rsid w:val="00DF6EBD"/>
    <w:rsid w:val="00E01D29"/>
    <w:rsid w:val="00E038D4"/>
    <w:rsid w:val="00E04726"/>
    <w:rsid w:val="00E04ED1"/>
    <w:rsid w:val="00E050D1"/>
    <w:rsid w:val="00E05995"/>
    <w:rsid w:val="00E05B01"/>
    <w:rsid w:val="00E061C3"/>
    <w:rsid w:val="00E11CCE"/>
    <w:rsid w:val="00E123A4"/>
    <w:rsid w:val="00E12B33"/>
    <w:rsid w:val="00E136C0"/>
    <w:rsid w:val="00E1443B"/>
    <w:rsid w:val="00E15313"/>
    <w:rsid w:val="00E15CF7"/>
    <w:rsid w:val="00E20225"/>
    <w:rsid w:val="00E21305"/>
    <w:rsid w:val="00E2185C"/>
    <w:rsid w:val="00E223EC"/>
    <w:rsid w:val="00E2260B"/>
    <w:rsid w:val="00E2320B"/>
    <w:rsid w:val="00E23479"/>
    <w:rsid w:val="00E269F3"/>
    <w:rsid w:val="00E26BDB"/>
    <w:rsid w:val="00E3347D"/>
    <w:rsid w:val="00E36BB0"/>
    <w:rsid w:val="00E37E81"/>
    <w:rsid w:val="00E41A14"/>
    <w:rsid w:val="00E44D54"/>
    <w:rsid w:val="00E45029"/>
    <w:rsid w:val="00E4573C"/>
    <w:rsid w:val="00E4581E"/>
    <w:rsid w:val="00E46862"/>
    <w:rsid w:val="00E46A1C"/>
    <w:rsid w:val="00E4764A"/>
    <w:rsid w:val="00E476B6"/>
    <w:rsid w:val="00E50C6F"/>
    <w:rsid w:val="00E51737"/>
    <w:rsid w:val="00E52D34"/>
    <w:rsid w:val="00E5674D"/>
    <w:rsid w:val="00E56B81"/>
    <w:rsid w:val="00E56F77"/>
    <w:rsid w:val="00E571E6"/>
    <w:rsid w:val="00E57F0D"/>
    <w:rsid w:val="00E60947"/>
    <w:rsid w:val="00E60C5E"/>
    <w:rsid w:val="00E6178A"/>
    <w:rsid w:val="00E61878"/>
    <w:rsid w:val="00E627D5"/>
    <w:rsid w:val="00E62D8E"/>
    <w:rsid w:val="00E6344E"/>
    <w:rsid w:val="00E636AA"/>
    <w:rsid w:val="00E6379D"/>
    <w:rsid w:val="00E645F7"/>
    <w:rsid w:val="00E6575D"/>
    <w:rsid w:val="00E7186C"/>
    <w:rsid w:val="00E71C8F"/>
    <w:rsid w:val="00E71DFD"/>
    <w:rsid w:val="00E72D93"/>
    <w:rsid w:val="00E72FA0"/>
    <w:rsid w:val="00E765EF"/>
    <w:rsid w:val="00E777BF"/>
    <w:rsid w:val="00E80763"/>
    <w:rsid w:val="00E80FD7"/>
    <w:rsid w:val="00E824D9"/>
    <w:rsid w:val="00E841BC"/>
    <w:rsid w:val="00E84778"/>
    <w:rsid w:val="00E85592"/>
    <w:rsid w:val="00E862E1"/>
    <w:rsid w:val="00E8660F"/>
    <w:rsid w:val="00E8779B"/>
    <w:rsid w:val="00E8784E"/>
    <w:rsid w:val="00E90422"/>
    <w:rsid w:val="00E904C9"/>
    <w:rsid w:val="00E93765"/>
    <w:rsid w:val="00E93F06"/>
    <w:rsid w:val="00E941EB"/>
    <w:rsid w:val="00E9521B"/>
    <w:rsid w:val="00E95512"/>
    <w:rsid w:val="00E95E22"/>
    <w:rsid w:val="00E964DB"/>
    <w:rsid w:val="00EA0285"/>
    <w:rsid w:val="00EA02C5"/>
    <w:rsid w:val="00EA079F"/>
    <w:rsid w:val="00EA13CC"/>
    <w:rsid w:val="00EA2FA6"/>
    <w:rsid w:val="00EA3032"/>
    <w:rsid w:val="00EA35CA"/>
    <w:rsid w:val="00EA3B77"/>
    <w:rsid w:val="00EA3BC9"/>
    <w:rsid w:val="00EB042F"/>
    <w:rsid w:val="00EB15B8"/>
    <w:rsid w:val="00EB15EA"/>
    <w:rsid w:val="00EB32D9"/>
    <w:rsid w:val="00EB351C"/>
    <w:rsid w:val="00EB587A"/>
    <w:rsid w:val="00EB5DC4"/>
    <w:rsid w:val="00EB7ECE"/>
    <w:rsid w:val="00EC0384"/>
    <w:rsid w:val="00EC0733"/>
    <w:rsid w:val="00EC1CC8"/>
    <w:rsid w:val="00EC1E55"/>
    <w:rsid w:val="00EC2341"/>
    <w:rsid w:val="00EC267B"/>
    <w:rsid w:val="00EC452F"/>
    <w:rsid w:val="00EC4858"/>
    <w:rsid w:val="00EC4C4B"/>
    <w:rsid w:val="00EC5909"/>
    <w:rsid w:val="00EC7A22"/>
    <w:rsid w:val="00ED3AE2"/>
    <w:rsid w:val="00ED4D7B"/>
    <w:rsid w:val="00ED57CE"/>
    <w:rsid w:val="00ED5E10"/>
    <w:rsid w:val="00ED7784"/>
    <w:rsid w:val="00ED7CFE"/>
    <w:rsid w:val="00ED7E45"/>
    <w:rsid w:val="00EE02E7"/>
    <w:rsid w:val="00EE1DEC"/>
    <w:rsid w:val="00EE2857"/>
    <w:rsid w:val="00EE2D85"/>
    <w:rsid w:val="00EE3C95"/>
    <w:rsid w:val="00EE4667"/>
    <w:rsid w:val="00EE4EC5"/>
    <w:rsid w:val="00EE6C45"/>
    <w:rsid w:val="00EF0E46"/>
    <w:rsid w:val="00EF0FCE"/>
    <w:rsid w:val="00EF12E7"/>
    <w:rsid w:val="00EF140E"/>
    <w:rsid w:val="00EF1FCA"/>
    <w:rsid w:val="00EF230B"/>
    <w:rsid w:val="00EF366F"/>
    <w:rsid w:val="00EF6736"/>
    <w:rsid w:val="00F00E20"/>
    <w:rsid w:val="00F0157A"/>
    <w:rsid w:val="00F0175E"/>
    <w:rsid w:val="00F01A76"/>
    <w:rsid w:val="00F01EDE"/>
    <w:rsid w:val="00F02902"/>
    <w:rsid w:val="00F02A16"/>
    <w:rsid w:val="00F04BF5"/>
    <w:rsid w:val="00F05A1D"/>
    <w:rsid w:val="00F06FCF"/>
    <w:rsid w:val="00F10D98"/>
    <w:rsid w:val="00F119B1"/>
    <w:rsid w:val="00F1332B"/>
    <w:rsid w:val="00F1398A"/>
    <w:rsid w:val="00F158B8"/>
    <w:rsid w:val="00F16618"/>
    <w:rsid w:val="00F17668"/>
    <w:rsid w:val="00F176BE"/>
    <w:rsid w:val="00F179A2"/>
    <w:rsid w:val="00F21313"/>
    <w:rsid w:val="00F222F4"/>
    <w:rsid w:val="00F22F20"/>
    <w:rsid w:val="00F232C6"/>
    <w:rsid w:val="00F23376"/>
    <w:rsid w:val="00F233B6"/>
    <w:rsid w:val="00F2483D"/>
    <w:rsid w:val="00F259EE"/>
    <w:rsid w:val="00F272B6"/>
    <w:rsid w:val="00F278CA"/>
    <w:rsid w:val="00F30431"/>
    <w:rsid w:val="00F31858"/>
    <w:rsid w:val="00F3325F"/>
    <w:rsid w:val="00F334A2"/>
    <w:rsid w:val="00F3552F"/>
    <w:rsid w:val="00F3643B"/>
    <w:rsid w:val="00F36465"/>
    <w:rsid w:val="00F40AF2"/>
    <w:rsid w:val="00F42331"/>
    <w:rsid w:val="00F424A6"/>
    <w:rsid w:val="00F4347B"/>
    <w:rsid w:val="00F44F8D"/>
    <w:rsid w:val="00F45316"/>
    <w:rsid w:val="00F45D6D"/>
    <w:rsid w:val="00F47451"/>
    <w:rsid w:val="00F51817"/>
    <w:rsid w:val="00F51D23"/>
    <w:rsid w:val="00F52B18"/>
    <w:rsid w:val="00F5332E"/>
    <w:rsid w:val="00F53427"/>
    <w:rsid w:val="00F54011"/>
    <w:rsid w:val="00F541C3"/>
    <w:rsid w:val="00F54896"/>
    <w:rsid w:val="00F56153"/>
    <w:rsid w:val="00F568B9"/>
    <w:rsid w:val="00F57994"/>
    <w:rsid w:val="00F6033D"/>
    <w:rsid w:val="00F604C8"/>
    <w:rsid w:val="00F6236A"/>
    <w:rsid w:val="00F62D9B"/>
    <w:rsid w:val="00F63BF8"/>
    <w:rsid w:val="00F64691"/>
    <w:rsid w:val="00F64CC9"/>
    <w:rsid w:val="00F6508B"/>
    <w:rsid w:val="00F65DF9"/>
    <w:rsid w:val="00F65ED6"/>
    <w:rsid w:val="00F66685"/>
    <w:rsid w:val="00F704EB"/>
    <w:rsid w:val="00F70AAB"/>
    <w:rsid w:val="00F73671"/>
    <w:rsid w:val="00F73EA3"/>
    <w:rsid w:val="00F745D1"/>
    <w:rsid w:val="00F75537"/>
    <w:rsid w:val="00F7590C"/>
    <w:rsid w:val="00F76674"/>
    <w:rsid w:val="00F76FFB"/>
    <w:rsid w:val="00F774A3"/>
    <w:rsid w:val="00F81CCC"/>
    <w:rsid w:val="00F81CE3"/>
    <w:rsid w:val="00F8215C"/>
    <w:rsid w:val="00F82AE0"/>
    <w:rsid w:val="00F840D8"/>
    <w:rsid w:val="00F84E8B"/>
    <w:rsid w:val="00F84FCE"/>
    <w:rsid w:val="00F85EE9"/>
    <w:rsid w:val="00F8624E"/>
    <w:rsid w:val="00F86CE9"/>
    <w:rsid w:val="00F91FDB"/>
    <w:rsid w:val="00F95DF3"/>
    <w:rsid w:val="00F96182"/>
    <w:rsid w:val="00F971D8"/>
    <w:rsid w:val="00FA01F8"/>
    <w:rsid w:val="00FA312A"/>
    <w:rsid w:val="00FA5730"/>
    <w:rsid w:val="00FA7855"/>
    <w:rsid w:val="00FB090E"/>
    <w:rsid w:val="00FB2FE0"/>
    <w:rsid w:val="00FB3BA1"/>
    <w:rsid w:val="00FB3D0E"/>
    <w:rsid w:val="00FB3F7D"/>
    <w:rsid w:val="00FB4062"/>
    <w:rsid w:val="00FB4F65"/>
    <w:rsid w:val="00FB52F9"/>
    <w:rsid w:val="00FB57F5"/>
    <w:rsid w:val="00FB666F"/>
    <w:rsid w:val="00FB6E2C"/>
    <w:rsid w:val="00FC137B"/>
    <w:rsid w:val="00FC1572"/>
    <w:rsid w:val="00FC23C2"/>
    <w:rsid w:val="00FC2732"/>
    <w:rsid w:val="00FC4554"/>
    <w:rsid w:val="00FC4673"/>
    <w:rsid w:val="00FC5709"/>
    <w:rsid w:val="00FC5BCE"/>
    <w:rsid w:val="00FC5F39"/>
    <w:rsid w:val="00FC63DB"/>
    <w:rsid w:val="00FC792D"/>
    <w:rsid w:val="00FD0431"/>
    <w:rsid w:val="00FD0EB5"/>
    <w:rsid w:val="00FD2D43"/>
    <w:rsid w:val="00FD2F85"/>
    <w:rsid w:val="00FD5E62"/>
    <w:rsid w:val="00FE05DE"/>
    <w:rsid w:val="00FE1F0F"/>
    <w:rsid w:val="00FE3915"/>
    <w:rsid w:val="00FE431E"/>
    <w:rsid w:val="00FE4B87"/>
    <w:rsid w:val="00FE599C"/>
    <w:rsid w:val="00FE5ACE"/>
    <w:rsid w:val="00FE5F5B"/>
    <w:rsid w:val="00FE7C06"/>
    <w:rsid w:val="00FE7F45"/>
    <w:rsid w:val="00FF1248"/>
    <w:rsid w:val="00FF35CE"/>
    <w:rsid w:val="00FF37EF"/>
    <w:rsid w:val="00FF3DCA"/>
    <w:rsid w:val="00FF4A4B"/>
    <w:rsid w:val="00FF4E00"/>
    <w:rsid w:val="00FF5FCB"/>
    <w:rsid w:val="00FF60E2"/>
    <w:rsid w:val="00FF7C42"/>
  </w:rsids>
  <m:mathPr>
    <m:mathFont m:val="HelveticaNeue-Roman"/>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annotation text" w:uiPriority="99"/>
    <w:lsdException w:name="header" w:uiPriority="99"/>
    <w:lsdException w:name="footer" w:uiPriority="99"/>
    <w:lsdException w:name="caption" w:uiPriority="35" w:qFormat="1"/>
    <w:lsdException w:name="annotation reference" w:uiPriority="99"/>
    <w:lsdException w:name="Hyperlink" w:uiPriority="99"/>
    <w:lsdException w:name="Emphasis" w:uiPriority="20" w:qFormat="1"/>
    <w:lsdException w:name="Normal (Web)" w:uiPriority="99"/>
    <w:lsdException w:name="HTML Cite" w:uiPriority="99"/>
    <w:lsdException w:name="annotation subject" w:uiPriority="99"/>
    <w:lsdException w:name="Balloon Text" w:uiPriority="99"/>
    <w:lsdException w:name="Table Grid" w:uiPriority="59"/>
    <w:lsdException w:name="No Spacing" w:uiPriority="1" w:qFormat="1"/>
    <w:lsdException w:name="Revision" w:uiPriority="99"/>
    <w:lsdException w:name="List Paragraph" w:uiPriority="34" w:qFormat="1"/>
  </w:latentStyles>
  <w:style w:type="paragraph" w:default="1" w:styleId="Normal">
    <w:name w:val="Normal"/>
    <w:qFormat/>
    <w:rsid w:val="00F31858"/>
  </w:style>
  <w:style w:type="paragraph" w:styleId="Heading1">
    <w:name w:val="heading 1"/>
    <w:basedOn w:val="Normal"/>
    <w:link w:val="Heading1Char"/>
    <w:uiPriority w:val="9"/>
    <w:qFormat/>
    <w:rsid w:val="003504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C5D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C5D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F1A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F22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F20"/>
  </w:style>
  <w:style w:type="paragraph" w:styleId="Footer">
    <w:name w:val="footer"/>
    <w:basedOn w:val="Normal"/>
    <w:link w:val="FooterChar"/>
    <w:uiPriority w:val="99"/>
    <w:semiHidden/>
    <w:unhideWhenUsed/>
    <w:rsid w:val="00F22F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2F20"/>
  </w:style>
  <w:style w:type="character" w:customStyle="1" w:styleId="Heading2Char">
    <w:name w:val="Heading 2 Char"/>
    <w:basedOn w:val="DefaultParagraphFont"/>
    <w:link w:val="Heading2"/>
    <w:uiPriority w:val="9"/>
    <w:semiHidden/>
    <w:rsid w:val="009C5D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C5D1D"/>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1332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63BF8"/>
    <w:pPr>
      <w:ind w:left="720"/>
      <w:contextualSpacing/>
    </w:pPr>
  </w:style>
  <w:style w:type="character" w:customStyle="1" w:styleId="Heading1Char">
    <w:name w:val="Heading 1 Char"/>
    <w:basedOn w:val="DefaultParagraphFont"/>
    <w:link w:val="Heading1"/>
    <w:uiPriority w:val="9"/>
    <w:rsid w:val="003504BD"/>
    <w:rPr>
      <w:rFonts w:ascii="Times New Roman" w:eastAsia="Times New Roman" w:hAnsi="Times New Roman" w:cs="Times New Roman"/>
      <w:b/>
      <w:bCs/>
      <w:kern w:val="36"/>
      <w:sz w:val="48"/>
      <w:szCs w:val="48"/>
    </w:rPr>
  </w:style>
  <w:style w:type="character" w:customStyle="1" w:styleId="name">
    <w:name w:val="name"/>
    <w:basedOn w:val="DefaultParagraphFont"/>
    <w:rsid w:val="003504BD"/>
  </w:style>
  <w:style w:type="character" w:styleId="Hyperlink">
    <w:name w:val="Hyperlink"/>
    <w:basedOn w:val="DefaultParagraphFont"/>
    <w:uiPriority w:val="99"/>
    <w:unhideWhenUsed/>
    <w:rsid w:val="003504BD"/>
    <w:rPr>
      <w:color w:val="0000FF"/>
      <w:u w:val="single"/>
    </w:rPr>
  </w:style>
  <w:style w:type="character" w:customStyle="1" w:styleId="citation-abbreviation">
    <w:name w:val="citation-abbreviation"/>
    <w:basedOn w:val="DefaultParagraphFont"/>
    <w:rsid w:val="000601E9"/>
  </w:style>
  <w:style w:type="character" w:customStyle="1" w:styleId="citation-publication-date">
    <w:name w:val="citation-publication-date"/>
    <w:basedOn w:val="DefaultParagraphFont"/>
    <w:rsid w:val="000601E9"/>
  </w:style>
  <w:style w:type="character" w:customStyle="1" w:styleId="citation-volume">
    <w:name w:val="citation-volume"/>
    <w:basedOn w:val="DefaultParagraphFont"/>
    <w:rsid w:val="000601E9"/>
  </w:style>
  <w:style w:type="character" w:customStyle="1" w:styleId="citation-issue">
    <w:name w:val="citation-issue"/>
    <w:basedOn w:val="DefaultParagraphFont"/>
    <w:rsid w:val="000601E9"/>
  </w:style>
  <w:style w:type="character" w:customStyle="1" w:styleId="citation-flpages">
    <w:name w:val="citation-flpages"/>
    <w:basedOn w:val="DefaultParagraphFont"/>
    <w:rsid w:val="000601E9"/>
  </w:style>
  <w:style w:type="character" w:customStyle="1" w:styleId="fm-vol-iss-date">
    <w:name w:val="fm-vol-iss-date"/>
    <w:basedOn w:val="DefaultParagraphFont"/>
    <w:rsid w:val="000601E9"/>
  </w:style>
  <w:style w:type="character" w:customStyle="1" w:styleId="fm-citation-ids-label">
    <w:name w:val="fm-citation-ids-label"/>
    <w:basedOn w:val="DefaultParagraphFont"/>
    <w:rsid w:val="000601E9"/>
  </w:style>
  <w:style w:type="character" w:customStyle="1" w:styleId="eid1450172">
    <w:name w:val="e_id1450172"/>
    <w:basedOn w:val="DefaultParagraphFont"/>
    <w:rsid w:val="000601E9"/>
  </w:style>
  <w:style w:type="paragraph" w:styleId="BalloonText">
    <w:name w:val="Balloon Text"/>
    <w:basedOn w:val="Normal"/>
    <w:link w:val="BalloonTextChar"/>
    <w:uiPriority w:val="99"/>
    <w:semiHidden/>
    <w:unhideWhenUsed/>
    <w:rsid w:val="000601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1E9"/>
    <w:rPr>
      <w:rFonts w:ascii="Tahoma" w:hAnsi="Tahoma" w:cs="Tahoma"/>
      <w:sz w:val="16"/>
      <w:szCs w:val="16"/>
    </w:rPr>
  </w:style>
  <w:style w:type="character" w:customStyle="1" w:styleId="apple-converted-space">
    <w:name w:val="apple-converted-space"/>
    <w:basedOn w:val="DefaultParagraphFont"/>
    <w:rsid w:val="00624E93"/>
  </w:style>
  <w:style w:type="character" w:customStyle="1" w:styleId="author">
    <w:name w:val="author"/>
    <w:basedOn w:val="DefaultParagraphFont"/>
    <w:rsid w:val="00624E93"/>
  </w:style>
  <w:style w:type="character" w:customStyle="1" w:styleId="add-to-library-buttons">
    <w:name w:val="add-to-library-buttons"/>
    <w:basedOn w:val="DefaultParagraphFont"/>
    <w:rsid w:val="00624E93"/>
  </w:style>
  <w:style w:type="character" w:customStyle="1" w:styleId="button-text">
    <w:name w:val="button-text"/>
    <w:basedOn w:val="DefaultParagraphFont"/>
    <w:rsid w:val="00624E93"/>
  </w:style>
  <w:style w:type="character" w:customStyle="1" w:styleId="container">
    <w:name w:val="container"/>
    <w:basedOn w:val="DefaultParagraphFont"/>
    <w:rsid w:val="00624E93"/>
  </w:style>
  <w:style w:type="character" w:customStyle="1" w:styleId="year">
    <w:name w:val="year"/>
    <w:basedOn w:val="DefaultParagraphFont"/>
    <w:rsid w:val="00624E93"/>
  </w:style>
  <w:style w:type="character" w:customStyle="1" w:styleId="info">
    <w:name w:val="info"/>
    <w:basedOn w:val="DefaultParagraphFont"/>
    <w:rsid w:val="00624E93"/>
  </w:style>
  <w:style w:type="character" w:customStyle="1" w:styleId="volume">
    <w:name w:val="volume"/>
    <w:basedOn w:val="DefaultParagraphFont"/>
    <w:rsid w:val="00624E93"/>
  </w:style>
  <w:style w:type="character" w:customStyle="1" w:styleId="issue">
    <w:name w:val="issue"/>
    <w:basedOn w:val="DefaultParagraphFont"/>
    <w:rsid w:val="00624E93"/>
  </w:style>
  <w:style w:type="character" w:customStyle="1" w:styleId="pages">
    <w:name w:val="pages"/>
    <w:basedOn w:val="DefaultParagraphFont"/>
    <w:rsid w:val="00624E93"/>
  </w:style>
  <w:style w:type="character" w:customStyle="1" w:styleId="Heading4Char">
    <w:name w:val="Heading 4 Char"/>
    <w:basedOn w:val="DefaultParagraphFont"/>
    <w:link w:val="Heading4"/>
    <w:uiPriority w:val="9"/>
    <w:semiHidden/>
    <w:rsid w:val="00DF1A0F"/>
    <w:rPr>
      <w:rFonts w:asciiTheme="majorHAnsi" w:eastAsiaTheme="majorEastAsia" w:hAnsiTheme="majorHAnsi" w:cstheme="majorBidi"/>
      <w:b/>
      <w:bCs/>
      <w:i/>
      <w:iCs/>
      <w:color w:val="4F81BD" w:themeColor="accent1"/>
    </w:rPr>
  </w:style>
  <w:style w:type="character" w:customStyle="1" w:styleId="authors">
    <w:name w:val="authors"/>
    <w:basedOn w:val="DefaultParagraphFont"/>
    <w:rsid w:val="005F6313"/>
  </w:style>
  <w:style w:type="paragraph" w:styleId="NoSpacing">
    <w:name w:val="No Spacing"/>
    <w:uiPriority w:val="1"/>
    <w:qFormat/>
    <w:rsid w:val="00894010"/>
    <w:pPr>
      <w:spacing w:after="0" w:line="240" w:lineRule="auto"/>
    </w:pPr>
  </w:style>
  <w:style w:type="character" w:styleId="CommentReference">
    <w:name w:val="annotation reference"/>
    <w:basedOn w:val="DefaultParagraphFont"/>
    <w:uiPriority w:val="99"/>
    <w:semiHidden/>
    <w:unhideWhenUsed/>
    <w:rsid w:val="00F02A16"/>
    <w:rPr>
      <w:sz w:val="16"/>
      <w:szCs w:val="16"/>
    </w:rPr>
  </w:style>
  <w:style w:type="paragraph" w:styleId="CommentText">
    <w:name w:val="annotation text"/>
    <w:basedOn w:val="Normal"/>
    <w:link w:val="CommentTextChar"/>
    <w:uiPriority w:val="99"/>
    <w:semiHidden/>
    <w:unhideWhenUsed/>
    <w:rsid w:val="00F02A16"/>
    <w:pPr>
      <w:spacing w:line="240" w:lineRule="auto"/>
    </w:pPr>
    <w:rPr>
      <w:sz w:val="20"/>
      <w:szCs w:val="20"/>
    </w:rPr>
  </w:style>
  <w:style w:type="character" w:customStyle="1" w:styleId="CommentTextChar">
    <w:name w:val="Comment Text Char"/>
    <w:basedOn w:val="DefaultParagraphFont"/>
    <w:link w:val="CommentText"/>
    <w:uiPriority w:val="99"/>
    <w:semiHidden/>
    <w:rsid w:val="00F02A16"/>
    <w:rPr>
      <w:sz w:val="20"/>
      <w:szCs w:val="20"/>
    </w:rPr>
  </w:style>
  <w:style w:type="paragraph" w:styleId="CommentSubject">
    <w:name w:val="annotation subject"/>
    <w:basedOn w:val="CommentText"/>
    <w:next w:val="CommentText"/>
    <w:link w:val="CommentSubjectChar"/>
    <w:uiPriority w:val="99"/>
    <w:semiHidden/>
    <w:unhideWhenUsed/>
    <w:rsid w:val="00F02A16"/>
    <w:rPr>
      <w:b/>
      <w:bCs/>
    </w:rPr>
  </w:style>
  <w:style w:type="character" w:customStyle="1" w:styleId="CommentSubjectChar">
    <w:name w:val="Comment Subject Char"/>
    <w:basedOn w:val="CommentTextChar"/>
    <w:link w:val="CommentSubject"/>
    <w:uiPriority w:val="99"/>
    <w:semiHidden/>
    <w:rsid w:val="00F02A16"/>
    <w:rPr>
      <w:b/>
      <w:bCs/>
    </w:rPr>
  </w:style>
  <w:style w:type="paragraph" w:styleId="Caption">
    <w:name w:val="caption"/>
    <w:basedOn w:val="Normal"/>
    <w:next w:val="Normal"/>
    <w:uiPriority w:val="35"/>
    <w:unhideWhenUsed/>
    <w:qFormat/>
    <w:rsid w:val="00B32F39"/>
    <w:pPr>
      <w:spacing w:line="240" w:lineRule="auto"/>
    </w:pPr>
    <w:rPr>
      <w:b/>
      <w:bCs/>
      <w:color w:val="4F81BD" w:themeColor="accent1"/>
      <w:sz w:val="18"/>
      <w:szCs w:val="18"/>
    </w:rPr>
  </w:style>
  <w:style w:type="table" w:styleId="TableGrid">
    <w:name w:val="Table Grid"/>
    <w:basedOn w:val="TableNormal"/>
    <w:uiPriority w:val="59"/>
    <w:rsid w:val="00B356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tro">
    <w:name w:val="intro"/>
    <w:basedOn w:val="Normal"/>
    <w:rsid w:val="007A00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author">
    <w:name w:val="citation_author"/>
    <w:basedOn w:val="DefaultParagraphFont"/>
    <w:rsid w:val="007A00AD"/>
  </w:style>
  <w:style w:type="character" w:customStyle="1" w:styleId="citationdate">
    <w:name w:val="citation_date"/>
    <w:basedOn w:val="DefaultParagraphFont"/>
    <w:rsid w:val="007A00AD"/>
  </w:style>
  <w:style w:type="character" w:customStyle="1" w:styleId="citationarticletitle">
    <w:name w:val="citation_article_title"/>
    <w:basedOn w:val="DefaultParagraphFont"/>
    <w:rsid w:val="007A00AD"/>
  </w:style>
  <w:style w:type="character" w:customStyle="1" w:styleId="citationjournaltitle">
    <w:name w:val="citation_journal_title"/>
    <w:basedOn w:val="DefaultParagraphFont"/>
    <w:rsid w:val="007A00AD"/>
  </w:style>
  <w:style w:type="character" w:customStyle="1" w:styleId="citationissue">
    <w:name w:val="citation_issue"/>
    <w:basedOn w:val="DefaultParagraphFont"/>
    <w:rsid w:val="007A00AD"/>
  </w:style>
  <w:style w:type="character" w:customStyle="1" w:styleId="citationstartpage">
    <w:name w:val="citation_start_page"/>
    <w:basedOn w:val="DefaultParagraphFont"/>
    <w:rsid w:val="007A00AD"/>
  </w:style>
  <w:style w:type="character" w:customStyle="1" w:styleId="citationdoi">
    <w:name w:val="citation_doi"/>
    <w:basedOn w:val="DefaultParagraphFont"/>
    <w:rsid w:val="007A00AD"/>
  </w:style>
  <w:style w:type="character" w:styleId="Emphasis">
    <w:name w:val="Emphasis"/>
    <w:basedOn w:val="DefaultParagraphFont"/>
    <w:uiPriority w:val="20"/>
    <w:qFormat/>
    <w:rsid w:val="00DD2933"/>
    <w:rPr>
      <w:i/>
      <w:iCs/>
    </w:rPr>
  </w:style>
  <w:style w:type="character" w:customStyle="1" w:styleId="st">
    <w:name w:val="st"/>
    <w:basedOn w:val="DefaultParagraphFont"/>
    <w:rsid w:val="00CD276D"/>
  </w:style>
  <w:style w:type="character" w:styleId="HTMLCite">
    <w:name w:val="HTML Cite"/>
    <w:basedOn w:val="DefaultParagraphFont"/>
    <w:uiPriority w:val="99"/>
    <w:semiHidden/>
    <w:unhideWhenUsed/>
    <w:rsid w:val="00A17246"/>
    <w:rPr>
      <w:i/>
      <w:iCs/>
    </w:rPr>
  </w:style>
  <w:style w:type="character" w:customStyle="1" w:styleId="slug-pub-date">
    <w:name w:val="slug-pub-date"/>
    <w:basedOn w:val="DefaultParagraphFont"/>
    <w:rsid w:val="00A17246"/>
  </w:style>
  <w:style w:type="character" w:customStyle="1" w:styleId="slug-vol">
    <w:name w:val="slug-vol"/>
    <w:basedOn w:val="DefaultParagraphFont"/>
    <w:rsid w:val="00A17246"/>
  </w:style>
  <w:style w:type="character" w:customStyle="1" w:styleId="slug-issue">
    <w:name w:val="slug-issue"/>
    <w:basedOn w:val="DefaultParagraphFont"/>
    <w:rsid w:val="00A17246"/>
  </w:style>
  <w:style w:type="character" w:customStyle="1" w:styleId="slug-pages">
    <w:name w:val="slug-pages"/>
    <w:basedOn w:val="DefaultParagraphFont"/>
    <w:rsid w:val="00A17246"/>
  </w:style>
  <w:style w:type="character" w:customStyle="1" w:styleId="slug-doi">
    <w:name w:val="slug-doi"/>
    <w:basedOn w:val="DefaultParagraphFont"/>
    <w:rsid w:val="00A17246"/>
  </w:style>
  <w:style w:type="paragraph" w:styleId="Revision">
    <w:name w:val="Revision"/>
    <w:hidden/>
    <w:uiPriority w:val="99"/>
    <w:semiHidden/>
    <w:rsid w:val="003D254A"/>
    <w:pPr>
      <w:spacing w:after="0" w:line="240" w:lineRule="auto"/>
    </w:pPr>
  </w:style>
  <w:style w:type="paragraph" w:customStyle="1" w:styleId="Default">
    <w:name w:val="Default"/>
    <w:rsid w:val="0092522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609761">
      <w:bodyDiv w:val="1"/>
      <w:marLeft w:val="0"/>
      <w:marRight w:val="0"/>
      <w:marTop w:val="0"/>
      <w:marBottom w:val="0"/>
      <w:divBdr>
        <w:top w:val="none" w:sz="0" w:space="0" w:color="auto"/>
        <w:left w:val="none" w:sz="0" w:space="0" w:color="auto"/>
        <w:bottom w:val="none" w:sz="0" w:space="0" w:color="auto"/>
        <w:right w:val="none" w:sz="0" w:space="0" w:color="auto"/>
      </w:divBdr>
    </w:div>
    <w:div w:id="30425579">
      <w:bodyDiv w:val="1"/>
      <w:marLeft w:val="0"/>
      <w:marRight w:val="0"/>
      <w:marTop w:val="0"/>
      <w:marBottom w:val="0"/>
      <w:divBdr>
        <w:top w:val="none" w:sz="0" w:space="0" w:color="auto"/>
        <w:left w:val="none" w:sz="0" w:space="0" w:color="auto"/>
        <w:bottom w:val="none" w:sz="0" w:space="0" w:color="auto"/>
        <w:right w:val="none" w:sz="0" w:space="0" w:color="auto"/>
      </w:divBdr>
    </w:div>
    <w:div w:id="147479987">
      <w:bodyDiv w:val="1"/>
      <w:marLeft w:val="0"/>
      <w:marRight w:val="0"/>
      <w:marTop w:val="0"/>
      <w:marBottom w:val="0"/>
      <w:divBdr>
        <w:top w:val="none" w:sz="0" w:space="0" w:color="auto"/>
        <w:left w:val="none" w:sz="0" w:space="0" w:color="auto"/>
        <w:bottom w:val="none" w:sz="0" w:space="0" w:color="auto"/>
        <w:right w:val="none" w:sz="0" w:space="0" w:color="auto"/>
      </w:divBdr>
      <w:divsChild>
        <w:div w:id="725372606">
          <w:marLeft w:val="806"/>
          <w:marRight w:val="0"/>
          <w:marTop w:val="120"/>
          <w:marBottom w:val="0"/>
          <w:divBdr>
            <w:top w:val="none" w:sz="0" w:space="0" w:color="auto"/>
            <w:left w:val="none" w:sz="0" w:space="0" w:color="auto"/>
            <w:bottom w:val="none" w:sz="0" w:space="0" w:color="auto"/>
            <w:right w:val="none" w:sz="0" w:space="0" w:color="auto"/>
          </w:divBdr>
        </w:div>
        <w:div w:id="1849636885">
          <w:marLeft w:val="1382"/>
          <w:marRight w:val="0"/>
          <w:marTop w:val="115"/>
          <w:marBottom w:val="0"/>
          <w:divBdr>
            <w:top w:val="none" w:sz="0" w:space="0" w:color="auto"/>
            <w:left w:val="none" w:sz="0" w:space="0" w:color="auto"/>
            <w:bottom w:val="none" w:sz="0" w:space="0" w:color="auto"/>
            <w:right w:val="none" w:sz="0" w:space="0" w:color="auto"/>
          </w:divBdr>
        </w:div>
        <w:div w:id="253975542">
          <w:marLeft w:val="1814"/>
          <w:marRight w:val="0"/>
          <w:marTop w:val="115"/>
          <w:marBottom w:val="0"/>
          <w:divBdr>
            <w:top w:val="none" w:sz="0" w:space="0" w:color="auto"/>
            <w:left w:val="none" w:sz="0" w:space="0" w:color="auto"/>
            <w:bottom w:val="none" w:sz="0" w:space="0" w:color="auto"/>
            <w:right w:val="none" w:sz="0" w:space="0" w:color="auto"/>
          </w:divBdr>
        </w:div>
      </w:divsChild>
    </w:div>
    <w:div w:id="202639174">
      <w:bodyDiv w:val="1"/>
      <w:marLeft w:val="0"/>
      <w:marRight w:val="0"/>
      <w:marTop w:val="0"/>
      <w:marBottom w:val="0"/>
      <w:divBdr>
        <w:top w:val="none" w:sz="0" w:space="0" w:color="auto"/>
        <w:left w:val="none" w:sz="0" w:space="0" w:color="auto"/>
        <w:bottom w:val="none" w:sz="0" w:space="0" w:color="auto"/>
        <w:right w:val="none" w:sz="0" w:space="0" w:color="auto"/>
      </w:divBdr>
    </w:div>
    <w:div w:id="279185892">
      <w:bodyDiv w:val="1"/>
      <w:marLeft w:val="0"/>
      <w:marRight w:val="0"/>
      <w:marTop w:val="0"/>
      <w:marBottom w:val="0"/>
      <w:divBdr>
        <w:top w:val="none" w:sz="0" w:space="0" w:color="auto"/>
        <w:left w:val="none" w:sz="0" w:space="0" w:color="auto"/>
        <w:bottom w:val="none" w:sz="0" w:space="0" w:color="auto"/>
        <w:right w:val="none" w:sz="0" w:space="0" w:color="auto"/>
      </w:divBdr>
    </w:div>
    <w:div w:id="486823076">
      <w:bodyDiv w:val="1"/>
      <w:marLeft w:val="0"/>
      <w:marRight w:val="0"/>
      <w:marTop w:val="0"/>
      <w:marBottom w:val="0"/>
      <w:divBdr>
        <w:top w:val="none" w:sz="0" w:space="0" w:color="auto"/>
        <w:left w:val="none" w:sz="0" w:space="0" w:color="auto"/>
        <w:bottom w:val="none" w:sz="0" w:space="0" w:color="auto"/>
        <w:right w:val="none" w:sz="0" w:space="0" w:color="auto"/>
      </w:divBdr>
      <w:divsChild>
        <w:div w:id="596137125">
          <w:marLeft w:val="806"/>
          <w:marRight w:val="0"/>
          <w:marTop w:val="120"/>
          <w:marBottom w:val="0"/>
          <w:divBdr>
            <w:top w:val="none" w:sz="0" w:space="0" w:color="auto"/>
            <w:left w:val="none" w:sz="0" w:space="0" w:color="auto"/>
            <w:bottom w:val="none" w:sz="0" w:space="0" w:color="auto"/>
            <w:right w:val="none" w:sz="0" w:space="0" w:color="auto"/>
          </w:divBdr>
        </w:div>
        <w:div w:id="1334602180">
          <w:marLeft w:val="806"/>
          <w:marRight w:val="0"/>
          <w:marTop w:val="120"/>
          <w:marBottom w:val="0"/>
          <w:divBdr>
            <w:top w:val="none" w:sz="0" w:space="0" w:color="auto"/>
            <w:left w:val="none" w:sz="0" w:space="0" w:color="auto"/>
            <w:bottom w:val="none" w:sz="0" w:space="0" w:color="auto"/>
            <w:right w:val="none" w:sz="0" w:space="0" w:color="auto"/>
          </w:divBdr>
        </w:div>
        <w:div w:id="904875592">
          <w:marLeft w:val="1382"/>
          <w:marRight w:val="0"/>
          <w:marTop w:val="115"/>
          <w:marBottom w:val="0"/>
          <w:divBdr>
            <w:top w:val="none" w:sz="0" w:space="0" w:color="auto"/>
            <w:left w:val="none" w:sz="0" w:space="0" w:color="auto"/>
            <w:bottom w:val="none" w:sz="0" w:space="0" w:color="auto"/>
            <w:right w:val="none" w:sz="0" w:space="0" w:color="auto"/>
          </w:divBdr>
        </w:div>
        <w:div w:id="820269636">
          <w:marLeft w:val="1814"/>
          <w:marRight w:val="0"/>
          <w:marTop w:val="115"/>
          <w:marBottom w:val="0"/>
          <w:divBdr>
            <w:top w:val="none" w:sz="0" w:space="0" w:color="auto"/>
            <w:left w:val="none" w:sz="0" w:space="0" w:color="auto"/>
            <w:bottom w:val="none" w:sz="0" w:space="0" w:color="auto"/>
            <w:right w:val="none" w:sz="0" w:space="0" w:color="auto"/>
          </w:divBdr>
        </w:div>
      </w:divsChild>
    </w:div>
    <w:div w:id="490560948">
      <w:bodyDiv w:val="1"/>
      <w:marLeft w:val="0"/>
      <w:marRight w:val="0"/>
      <w:marTop w:val="0"/>
      <w:marBottom w:val="0"/>
      <w:divBdr>
        <w:top w:val="none" w:sz="0" w:space="0" w:color="auto"/>
        <w:left w:val="none" w:sz="0" w:space="0" w:color="auto"/>
        <w:bottom w:val="none" w:sz="0" w:space="0" w:color="auto"/>
        <w:right w:val="none" w:sz="0" w:space="0" w:color="auto"/>
      </w:divBdr>
    </w:div>
    <w:div w:id="556014663">
      <w:bodyDiv w:val="1"/>
      <w:marLeft w:val="0"/>
      <w:marRight w:val="0"/>
      <w:marTop w:val="0"/>
      <w:marBottom w:val="0"/>
      <w:divBdr>
        <w:top w:val="none" w:sz="0" w:space="0" w:color="auto"/>
        <w:left w:val="none" w:sz="0" w:space="0" w:color="auto"/>
        <w:bottom w:val="none" w:sz="0" w:space="0" w:color="auto"/>
        <w:right w:val="none" w:sz="0" w:space="0" w:color="auto"/>
      </w:divBdr>
      <w:divsChild>
        <w:div w:id="324363955">
          <w:marLeft w:val="0"/>
          <w:marRight w:val="0"/>
          <w:marTop w:val="0"/>
          <w:marBottom w:val="0"/>
          <w:divBdr>
            <w:top w:val="none" w:sz="0" w:space="0" w:color="auto"/>
            <w:left w:val="none" w:sz="0" w:space="0" w:color="auto"/>
            <w:bottom w:val="none" w:sz="0" w:space="0" w:color="auto"/>
            <w:right w:val="none" w:sz="0" w:space="0" w:color="auto"/>
          </w:divBdr>
        </w:div>
        <w:div w:id="230234659">
          <w:marLeft w:val="0"/>
          <w:marRight w:val="0"/>
          <w:marTop w:val="0"/>
          <w:marBottom w:val="0"/>
          <w:divBdr>
            <w:top w:val="none" w:sz="0" w:space="0" w:color="auto"/>
            <w:left w:val="none" w:sz="0" w:space="0" w:color="auto"/>
            <w:bottom w:val="none" w:sz="0" w:space="0" w:color="auto"/>
            <w:right w:val="none" w:sz="0" w:space="0" w:color="auto"/>
          </w:divBdr>
        </w:div>
        <w:div w:id="1086150901">
          <w:marLeft w:val="0"/>
          <w:marRight w:val="0"/>
          <w:marTop w:val="0"/>
          <w:marBottom w:val="0"/>
          <w:divBdr>
            <w:top w:val="none" w:sz="0" w:space="0" w:color="auto"/>
            <w:left w:val="none" w:sz="0" w:space="0" w:color="auto"/>
            <w:bottom w:val="none" w:sz="0" w:space="0" w:color="auto"/>
            <w:right w:val="none" w:sz="0" w:space="0" w:color="auto"/>
          </w:divBdr>
        </w:div>
        <w:div w:id="1179344826">
          <w:marLeft w:val="0"/>
          <w:marRight w:val="0"/>
          <w:marTop w:val="0"/>
          <w:marBottom w:val="0"/>
          <w:divBdr>
            <w:top w:val="none" w:sz="0" w:space="0" w:color="auto"/>
            <w:left w:val="none" w:sz="0" w:space="0" w:color="auto"/>
            <w:bottom w:val="none" w:sz="0" w:space="0" w:color="auto"/>
            <w:right w:val="none" w:sz="0" w:space="0" w:color="auto"/>
          </w:divBdr>
        </w:div>
        <w:div w:id="25909575">
          <w:marLeft w:val="0"/>
          <w:marRight w:val="0"/>
          <w:marTop w:val="0"/>
          <w:marBottom w:val="0"/>
          <w:divBdr>
            <w:top w:val="none" w:sz="0" w:space="0" w:color="auto"/>
            <w:left w:val="none" w:sz="0" w:space="0" w:color="auto"/>
            <w:bottom w:val="none" w:sz="0" w:space="0" w:color="auto"/>
            <w:right w:val="none" w:sz="0" w:space="0" w:color="auto"/>
          </w:divBdr>
        </w:div>
        <w:div w:id="584417002">
          <w:marLeft w:val="0"/>
          <w:marRight w:val="0"/>
          <w:marTop w:val="0"/>
          <w:marBottom w:val="0"/>
          <w:divBdr>
            <w:top w:val="none" w:sz="0" w:space="0" w:color="auto"/>
            <w:left w:val="none" w:sz="0" w:space="0" w:color="auto"/>
            <w:bottom w:val="none" w:sz="0" w:space="0" w:color="auto"/>
            <w:right w:val="none" w:sz="0" w:space="0" w:color="auto"/>
          </w:divBdr>
        </w:div>
        <w:div w:id="179317230">
          <w:marLeft w:val="0"/>
          <w:marRight w:val="0"/>
          <w:marTop w:val="0"/>
          <w:marBottom w:val="0"/>
          <w:divBdr>
            <w:top w:val="none" w:sz="0" w:space="0" w:color="auto"/>
            <w:left w:val="none" w:sz="0" w:space="0" w:color="auto"/>
            <w:bottom w:val="none" w:sz="0" w:space="0" w:color="auto"/>
            <w:right w:val="none" w:sz="0" w:space="0" w:color="auto"/>
          </w:divBdr>
        </w:div>
      </w:divsChild>
    </w:div>
    <w:div w:id="562958278">
      <w:bodyDiv w:val="1"/>
      <w:marLeft w:val="0"/>
      <w:marRight w:val="0"/>
      <w:marTop w:val="0"/>
      <w:marBottom w:val="0"/>
      <w:divBdr>
        <w:top w:val="none" w:sz="0" w:space="0" w:color="auto"/>
        <w:left w:val="none" w:sz="0" w:space="0" w:color="auto"/>
        <w:bottom w:val="none" w:sz="0" w:space="0" w:color="auto"/>
        <w:right w:val="none" w:sz="0" w:space="0" w:color="auto"/>
      </w:divBdr>
    </w:div>
    <w:div w:id="611593496">
      <w:bodyDiv w:val="1"/>
      <w:marLeft w:val="0"/>
      <w:marRight w:val="0"/>
      <w:marTop w:val="0"/>
      <w:marBottom w:val="0"/>
      <w:divBdr>
        <w:top w:val="none" w:sz="0" w:space="0" w:color="auto"/>
        <w:left w:val="none" w:sz="0" w:space="0" w:color="auto"/>
        <w:bottom w:val="none" w:sz="0" w:space="0" w:color="auto"/>
        <w:right w:val="none" w:sz="0" w:space="0" w:color="auto"/>
      </w:divBdr>
    </w:div>
    <w:div w:id="631058506">
      <w:bodyDiv w:val="1"/>
      <w:marLeft w:val="0"/>
      <w:marRight w:val="0"/>
      <w:marTop w:val="0"/>
      <w:marBottom w:val="0"/>
      <w:divBdr>
        <w:top w:val="none" w:sz="0" w:space="0" w:color="auto"/>
        <w:left w:val="none" w:sz="0" w:space="0" w:color="auto"/>
        <w:bottom w:val="none" w:sz="0" w:space="0" w:color="auto"/>
        <w:right w:val="none" w:sz="0" w:space="0" w:color="auto"/>
      </w:divBdr>
    </w:div>
    <w:div w:id="715392553">
      <w:bodyDiv w:val="1"/>
      <w:marLeft w:val="0"/>
      <w:marRight w:val="0"/>
      <w:marTop w:val="0"/>
      <w:marBottom w:val="0"/>
      <w:divBdr>
        <w:top w:val="none" w:sz="0" w:space="0" w:color="auto"/>
        <w:left w:val="none" w:sz="0" w:space="0" w:color="auto"/>
        <w:bottom w:val="none" w:sz="0" w:space="0" w:color="auto"/>
        <w:right w:val="none" w:sz="0" w:space="0" w:color="auto"/>
      </w:divBdr>
      <w:divsChild>
        <w:div w:id="1744836947">
          <w:marLeft w:val="0"/>
          <w:marRight w:val="0"/>
          <w:marTop w:val="0"/>
          <w:marBottom w:val="0"/>
          <w:divBdr>
            <w:top w:val="none" w:sz="0" w:space="0" w:color="auto"/>
            <w:left w:val="none" w:sz="0" w:space="0" w:color="auto"/>
            <w:bottom w:val="single" w:sz="6" w:space="0" w:color="A4A4A4"/>
            <w:right w:val="none" w:sz="0" w:space="0" w:color="auto"/>
          </w:divBdr>
          <w:divsChild>
            <w:div w:id="416899378">
              <w:marLeft w:val="0"/>
              <w:marRight w:val="0"/>
              <w:marTop w:val="0"/>
              <w:marBottom w:val="0"/>
              <w:divBdr>
                <w:top w:val="none" w:sz="0" w:space="0" w:color="auto"/>
                <w:left w:val="none" w:sz="0" w:space="0" w:color="auto"/>
                <w:bottom w:val="single" w:sz="18" w:space="11" w:color="E7E7E7"/>
                <w:right w:val="none" w:sz="0" w:space="0" w:color="auto"/>
              </w:divBdr>
              <w:divsChild>
                <w:div w:id="2098868658">
                  <w:marLeft w:val="0"/>
                  <w:marRight w:val="0"/>
                  <w:marTop w:val="0"/>
                  <w:marBottom w:val="150"/>
                  <w:divBdr>
                    <w:top w:val="none" w:sz="0" w:space="0" w:color="auto"/>
                    <w:left w:val="none" w:sz="0" w:space="0" w:color="auto"/>
                    <w:bottom w:val="none" w:sz="0" w:space="0" w:color="auto"/>
                    <w:right w:val="none" w:sz="0" w:space="0" w:color="auto"/>
                  </w:divBdr>
                </w:div>
                <w:div w:id="211230193">
                  <w:marLeft w:val="0"/>
                  <w:marRight w:val="0"/>
                  <w:marTop w:val="0"/>
                  <w:marBottom w:val="0"/>
                  <w:divBdr>
                    <w:top w:val="none" w:sz="0" w:space="0" w:color="auto"/>
                    <w:left w:val="none" w:sz="0" w:space="0" w:color="auto"/>
                    <w:bottom w:val="none" w:sz="0" w:space="0" w:color="auto"/>
                    <w:right w:val="none" w:sz="0" w:space="0" w:color="auto"/>
                  </w:divBdr>
                </w:div>
                <w:div w:id="8827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0751">
          <w:marLeft w:val="0"/>
          <w:marRight w:val="15"/>
          <w:marTop w:val="0"/>
          <w:marBottom w:val="0"/>
          <w:divBdr>
            <w:top w:val="none" w:sz="0" w:space="0" w:color="auto"/>
            <w:left w:val="none" w:sz="0" w:space="0" w:color="auto"/>
            <w:bottom w:val="none" w:sz="0" w:space="0" w:color="auto"/>
            <w:right w:val="none" w:sz="0" w:space="0" w:color="auto"/>
          </w:divBdr>
          <w:divsChild>
            <w:div w:id="319388919">
              <w:marLeft w:val="0"/>
              <w:marRight w:val="0"/>
              <w:marTop w:val="0"/>
              <w:marBottom w:val="0"/>
              <w:divBdr>
                <w:top w:val="none" w:sz="0" w:space="0" w:color="auto"/>
                <w:left w:val="none" w:sz="0" w:space="0" w:color="auto"/>
                <w:bottom w:val="none" w:sz="0" w:space="0" w:color="auto"/>
                <w:right w:val="none" w:sz="0" w:space="0" w:color="auto"/>
              </w:divBdr>
            </w:div>
          </w:divsChild>
        </w:div>
        <w:div w:id="1326281153">
          <w:marLeft w:val="0"/>
          <w:marRight w:val="0"/>
          <w:marTop w:val="0"/>
          <w:marBottom w:val="0"/>
          <w:divBdr>
            <w:top w:val="none" w:sz="0" w:space="0" w:color="auto"/>
            <w:left w:val="none" w:sz="0" w:space="0" w:color="auto"/>
            <w:bottom w:val="none" w:sz="0" w:space="0" w:color="auto"/>
            <w:right w:val="none" w:sz="0" w:space="0" w:color="auto"/>
          </w:divBdr>
          <w:divsChild>
            <w:div w:id="2050304086">
              <w:marLeft w:val="0"/>
              <w:marRight w:val="0"/>
              <w:marTop w:val="0"/>
              <w:marBottom w:val="150"/>
              <w:divBdr>
                <w:top w:val="none" w:sz="0" w:space="0" w:color="auto"/>
                <w:left w:val="none" w:sz="0" w:space="0" w:color="auto"/>
                <w:bottom w:val="none" w:sz="0" w:space="0" w:color="auto"/>
                <w:right w:val="none" w:sz="0" w:space="0" w:color="auto"/>
              </w:divBdr>
            </w:div>
            <w:div w:id="18937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2451">
      <w:bodyDiv w:val="1"/>
      <w:marLeft w:val="0"/>
      <w:marRight w:val="0"/>
      <w:marTop w:val="0"/>
      <w:marBottom w:val="0"/>
      <w:divBdr>
        <w:top w:val="none" w:sz="0" w:space="0" w:color="auto"/>
        <w:left w:val="none" w:sz="0" w:space="0" w:color="auto"/>
        <w:bottom w:val="none" w:sz="0" w:space="0" w:color="auto"/>
        <w:right w:val="none" w:sz="0" w:space="0" w:color="auto"/>
      </w:divBdr>
      <w:divsChild>
        <w:div w:id="1782450876">
          <w:marLeft w:val="432"/>
          <w:marRight w:val="0"/>
          <w:marTop w:val="120"/>
          <w:marBottom w:val="0"/>
          <w:divBdr>
            <w:top w:val="none" w:sz="0" w:space="0" w:color="auto"/>
            <w:left w:val="none" w:sz="0" w:space="0" w:color="auto"/>
            <w:bottom w:val="none" w:sz="0" w:space="0" w:color="auto"/>
            <w:right w:val="none" w:sz="0" w:space="0" w:color="auto"/>
          </w:divBdr>
        </w:div>
        <w:div w:id="1373075758">
          <w:marLeft w:val="432"/>
          <w:marRight w:val="0"/>
          <w:marTop w:val="120"/>
          <w:marBottom w:val="0"/>
          <w:divBdr>
            <w:top w:val="none" w:sz="0" w:space="0" w:color="auto"/>
            <w:left w:val="none" w:sz="0" w:space="0" w:color="auto"/>
            <w:bottom w:val="none" w:sz="0" w:space="0" w:color="auto"/>
            <w:right w:val="none" w:sz="0" w:space="0" w:color="auto"/>
          </w:divBdr>
        </w:div>
        <w:div w:id="2095394460">
          <w:marLeft w:val="1008"/>
          <w:marRight w:val="0"/>
          <w:marTop w:val="101"/>
          <w:marBottom w:val="0"/>
          <w:divBdr>
            <w:top w:val="none" w:sz="0" w:space="0" w:color="auto"/>
            <w:left w:val="none" w:sz="0" w:space="0" w:color="auto"/>
            <w:bottom w:val="none" w:sz="0" w:space="0" w:color="auto"/>
            <w:right w:val="none" w:sz="0" w:space="0" w:color="auto"/>
          </w:divBdr>
        </w:div>
        <w:div w:id="525026092">
          <w:marLeft w:val="1440"/>
          <w:marRight w:val="0"/>
          <w:marTop w:val="86"/>
          <w:marBottom w:val="0"/>
          <w:divBdr>
            <w:top w:val="none" w:sz="0" w:space="0" w:color="auto"/>
            <w:left w:val="none" w:sz="0" w:space="0" w:color="auto"/>
            <w:bottom w:val="none" w:sz="0" w:space="0" w:color="auto"/>
            <w:right w:val="none" w:sz="0" w:space="0" w:color="auto"/>
          </w:divBdr>
        </w:div>
        <w:div w:id="2035690993">
          <w:marLeft w:val="1008"/>
          <w:marRight w:val="0"/>
          <w:marTop w:val="101"/>
          <w:marBottom w:val="0"/>
          <w:divBdr>
            <w:top w:val="none" w:sz="0" w:space="0" w:color="auto"/>
            <w:left w:val="none" w:sz="0" w:space="0" w:color="auto"/>
            <w:bottom w:val="none" w:sz="0" w:space="0" w:color="auto"/>
            <w:right w:val="none" w:sz="0" w:space="0" w:color="auto"/>
          </w:divBdr>
        </w:div>
        <w:div w:id="201481357">
          <w:marLeft w:val="1440"/>
          <w:marRight w:val="0"/>
          <w:marTop w:val="86"/>
          <w:marBottom w:val="0"/>
          <w:divBdr>
            <w:top w:val="none" w:sz="0" w:space="0" w:color="auto"/>
            <w:left w:val="none" w:sz="0" w:space="0" w:color="auto"/>
            <w:bottom w:val="none" w:sz="0" w:space="0" w:color="auto"/>
            <w:right w:val="none" w:sz="0" w:space="0" w:color="auto"/>
          </w:divBdr>
        </w:div>
      </w:divsChild>
    </w:div>
    <w:div w:id="762844049">
      <w:bodyDiv w:val="1"/>
      <w:marLeft w:val="0"/>
      <w:marRight w:val="0"/>
      <w:marTop w:val="0"/>
      <w:marBottom w:val="0"/>
      <w:divBdr>
        <w:top w:val="none" w:sz="0" w:space="0" w:color="auto"/>
        <w:left w:val="none" w:sz="0" w:space="0" w:color="auto"/>
        <w:bottom w:val="none" w:sz="0" w:space="0" w:color="auto"/>
        <w:right w:val="none" w:sz="0" w:space="0" w:color="auto"/>
      </w:divBdr>
    </w:div>
    <w:div w:id="775054563">
      <w:bodyDiv w:val="1"/>
      <w:marLeft w:val="0"/>
      <w:marRight w:val="0"/>
      <w:marTop w:val="0"/>
      <w:marBottom w:val="0"/>
      <w:divBdr>
        <w:top w:val="none" w:sz="0" w:space="0" w:color="auto"/>
        <w:left w:val="none" w:sz="0" w:space="0" w:color="auto"/>
        <w:bottom w:val="none" w:sz="0" w:space="0" w:color="auto"/>
        <w:right w:val="none" w:sz="0" w:space="0" w:color="auto"/>
      </w:divBdr>
    </w:div>
    <w:div w:id="841891240">
      <w:bodyDiv w:val="1"/>
      <w:marLeft w:val="0"/>
      <w:marRight w:val="0"/>
      <w:marTop w:val="0"/>
      <w:marBottom w:val="0"/>
      <w:divBdr>
        <w:top w:val="none" w:sz="0" w:space="0" w:color="auto"/>
        <w:left w:val="none" w:sz="0" w:space="0" w:color="auto"/>
        <w:bottom w:val="none" w:sz="0" w:space="0" w:color="auto"/>
        <w:right w:val="none" w:sz="0" w:space="0" w:color="auto"/>
      </w:divBdr>
      <w:divsChild>
        <w:div w:id="406347784">
          <w:marLeft w:val="432"/>
          <w:marRight w:val="0"/>
          <w:marTop w:val="120"/>
          <w:marBottom w:val="0"/>
          <w:divBdr>
            <w:top w:val="none" w:sz="0" w:space="0" w:color="auto"/>
            <w:left w:val="none" w:sz="0" w:space="0" w:color="auto"/>
            <w:bottom w:val="none" w:sz="0" w:space="0" w:color="auto"/>
            <w:right w:val="none" w:sz="0" w:space="0" w:color="auto"/>
          </w:divBdr>
        </w:div>
      </w:divsChild>
    </w:div>
    <w:div w:id="949094070">
      <w:bodyDiv w:val="1"/>
      <w:marLeft w:val="0"/>
      <w:marRight w:val="0"/>
      <w:marTop w:val="0"/>
      <w:marBottom w:val="0"/>
      <w:divBdr>
        <w:top w:val="none" w:sz="0" w:space="0" w:color="auto"/>
        <w:left w:val="none" w:sz="0" w:space="0" w:color="auto"/>
        <w:bottom w:val="none" w:sz="0" w:space="0" w:color="auto"/>
        <w:right w:val="none" w:sz="0" w:space="0" w:color="auto"/>
      </w:divBdr>
    </w:div>
    <w:div w:id="952980157">
      <w:bodyDiv w:val="1"/>
      <w:marLeft w:val="0"/>
      <w:marRight w:val="0"/>
      <w:marTop w:val="0"/>
      <w:marBottom w:val="0"/>
      <w:divBdr>
        <w:top w:val="none" w:sz="0" w:space="0" w:color="auto"/>
        <w:left w:val="none" w:sz="0" w:space="0" w:color="auto"/>
        <w:bottom w:val="none" w:sz="0" w:space="0" w:color="auto"/>
        <w:right w:val="none" w:sz="0" w:space="0" w:color="auto"/>
      </w:divBdr>
    </w:div>
    <w:div w:id="962689280">
      <w:bodyDiv w:val="1"/>
      <w:marLeft w:val="0"/>
      <w:marRight w:val="0"/>
      <w:marTop w:val="0"/>
      <w:marBottom w:val="0"/>
      <w:divBdr>
        <w:top w:val="none" w:sz="0" w:space="0" w:color="auto"/>
        <w:left w:val="none" w:sz="0" w:space="0" w:color="auto"/>
        <w:bottom w:val="none" w:sz="0" w:space="0" w:color="auto"/>
        <w:right w:val="none" w:sz="0" w:space="0" w:color="auto"/>
      </w:divBdr>
      <w:divsChild>
        <w:div w:id="2000040512">
          <w:marLeft w:val="432"/>
          <w:marRight w:val="0"/>
          <w:marTop w:val="120"/>
          <w:marBottom w:val="0"/>
          <w:divBdr>
            <w:top w:val="none" w:sz="0" w:space="0" w:color="auto"/>
            <w:left w:val="none" w:sz="0" w:space="0" w:color="auto"/>
            <w:bottom w:val="none" w:sz="0" w:space="0" w:color="auto"/>
            <w:right w:val="none" w:sz="0" w:space="0" w:color="auto"/>
          </w:divBdr>
        </w:div>
        <w:div w:id="1646278295">
          <w:marLeft w:val="432"/>
          <w:marRight w:val="0"/>
          <w:marTop w:val="120"/>
          <w:marBottom w:val="0"/>
          <w:divBdr>
            <w:top w:val="none" w:sz="0" w:space="0" w:color="auto"/>
            <w:left w:val="none" w:sz="0" w:space="0" w:color="auto"/>
            <w:bottom w:val="none" w:sz="0" w:space="0" w:color="auto"/>
            <w:right w:val="none" w:sz="0" w:space="0" w:color="auto"/>
          </w:divBdr>
        </w:div>
        <w:div w:id="1573076616">
          <w:marLeft w:val="1008"/>
          <w:marRight w:val="0"/>
          <w:marTop w:val="96"/>
          <w:marBottom w:val="0"/>
          <w:divBdr>
            <w:top w:val="none" w:sz="0" w:space="0" w:color="auto"/>
            <w:left w:val="none" w:sz="0" w:space="0" w:color="auto"/>
            <w:bottom w:val="none" w:sz="0" w:space="0" w:color="auto"/>
            <w:right w:val="none" w:sz="0" w:space="0" w:color="auto"/>
          </w:divBdr>
        </w:div>
        <w:div w:id="2028407810">
          <w:marLeft w:val="1008"/>
          <w:marRight w:val="0"/>
          <w:marTop w:val="96"/>
          <w:marBottom w:val="0"/>
          <w:divBdr>
            <w:top w:val="none" w:sz="0" w:space="0" w:color="auto"/>
            <w:left w:val="none" w:sz="0" w:space="0" w:color="auto"/>
            <w:bottom w:val="none" w:sz="0" w:space="0" w:color="auto"/>
            <w:right w:val="none" w:sz="0" w:space="0" w:color="auto"/>
          </w:divBdr>
        </w:div>
        <w:div w:id="21715512">
          <w:marLeft w:val="1008"/>
          <w:marRight w:val="0"/>
          <w:marTop w:val="96"/>
          <w:marBottom w:val="0"/>
          <w:divBdr>
            <w:top w:val="none" w:sz="0" w:space="0" w:color="auto"/>
            <w:left w:val="none" w:sz="0" w:space="0" w:color="auto"/>
            <w:bottom w:val="none" w:sz="0" w:space="0" w:color="auto"/>
            <w:right w:val="none" w:sz="0" w:space="0" w:color="auto"/>
          </w:divBdr>
        </w:div>
        <w:div w:id="753672589">
          <w:marLeft w:val="1008"/>
          <w:marRight w:val="0"/>
          <w:marTop w:val="96"/>
          <w:marBottom w:val="0"/>
          <w:divBdr>
            <w:top w:val="none" w:sz="0" w:space="0" w:color="auto"/>
            <w:left w:val="none" w:sz="0" w:space="0" w:color="auto"/>
            <w:bottom w:val="none" w:sz="0" w:space="0" w:color="auto"/>
            <w:right w:val="none" w:sz="0" w:space="0" w:color="auto"/>
          </w:divBdr>
        </w:div>
      </w:divsChild>
    </w:div>
    <w:div w:id="975069368">
      <w:bodyDiv w:val="1"/>
      <w:marLeft w:val="0"/>
      <w:marRight w:val="0"/>
      <w:marTop w:val="0"/>
      <w:marBottom w:val="0"/>
      <w:divBdr>
        <w:top w:val="none" w:sz="0" w:space="0" w:color="auto"/>
        <w:left w:val="none" w:sz="0" w:space="0" w:color="auto"/>
        <w:bottom w:val="none" w:sz="0" w:space="0" w:color="auto"/>
        <w:right w:val="none" w:sz="0" w:space="0" w:color="auto"/>
      </w:divBdr>
    </w:div>
    <w:div w:id="994451268">
      <w:bodyDiv w:val="1"/>
      <w:marLeft w:val="0"/>
      <w:marRight w:val="0"/>
      <w:marTop w:val="0"/>
      <w:marBottom w:val="0"/>
      <w:divBdr>
        <w:top w:val="none" w:sz="0" w:space="0" w:color="auto"/>
        <w:left w:val="none" w:sz="0" w:space="0" w:color="auto"/>
        <w:bottom w:val="none" w:sz="0" w:space="0" w:color="auto"/>
        <w:right w:val="none" w:sz="0" w:space="0" w:color="auto"/>
      </w:divBdr>
      <w:divsChild>
        <w:div w:id="1833444353">
          <w:marLeft w:val="0"/>
          <w:marRight w:val="0"/>
          <w:marTop w:val="0"/>
          <w:marBottom w:val="0"/>
          <w:divBdr>
            <w:top w:val="none" w:sz="0" w:space="0" w:color="auto"/>
            <w:left w:val="none" w:sz="0" w:space="0" w:color="auto"/>
            <w:bottom w:val="none" w:sz="0" w:space="0" w:color="auto"/>
            <w:right w:val="none" w:sz="0" w:space="0" w:color="auto"/>
          </w:divBdr>
        </w:div>
        <w:div w:id="1042559840">
          <w:marLeft w:val="0"/>
          <w:marRight w:val="0"/>
          <w:marTop w:val="0"/>
          <w:marBottom w:val="0"/>
          <w:divBdr>
            <w:top w:val="none" w:sz="0" w:space="0" w:color="auto"/>
            <w:left w:val="none" w:sz="0" w:space="0" w:color="auto"/>
            <w:bottom w:val="none" w:sz="0" w:space="0" w:color="auto"/>
            <w:right w:val="none" w:sz="0" w:space="0" w:color="auto"/>
          </w:divBdr>
        </w:div>
        <w:div w:id="2106069068">
          <w:marLeft w:val="0"/>
          <w:marRight w:val="0"/>
          <w:marTop w:val="0"/>
          <w:marBottom w:val="0"/>
          <w:divBdr>
            <w:top w:val="none" w:sz="0" w:space="0" w:color="auto"/>
            <w:left w:val="none" w:sz="0" w:space="0" w:color="auto"/>
            <w:bottom w:val="none" w:sz="0" w:space="0" w:color="auto"/>
            <w:right w:val="none" w:sz="0" w:space="0" w:color="auto"/>
          </w:divBdr>
        </w:div>
      </w:divsChild>
    </w:div>
    <w:div w:id="1075130181">
      <w:bodyDiv w:val="1"/>
      <w:marLeft w:val="0"/>
      <w:marRight w:val="0"/>
      <w:marTop w:val="0"/>
      <w:marBottom w:val="0"/>
      <w:divBdr>
        <w:top w:val="none" w:sz="0" w:space="0" w:color="auto"/>
        <w:left w:val="none" w:sz="0" w:space="0" w:color="auto"/>
        <w:bottom w:val="none" w:sz="0" w:space="0" w:color="auto"/>
        <w:right w:val="none" w:sz="0" w:space="0" w:color="auto"/>
      </w:divBdr>
    </w:div>
    <w:div w:id="1148205491">
      <w:bodyDiv w:val="1"/>
      <w:marLeft w:val="0"/>
      <w:marRight w:val="0"/>
      <w:marTop w:val="0"/>
      <w:marBottom w:val="0"/>
      <w:divBdr>
        <w:top w:val="none" w:sz="0" w:space="0" w:color="auto"/>
        <w:left w:val="none" w:sz="0" w:space="0" w:color="auto"/>
        <w:bottom w:val="none" w:sz="0" w:space="0" w:color="auto"/>
        <w:right w:val="none" w:sz="0" w:space="0" w:color="auto"/>
      </w:divBdr>
    </w:div>
    <w:div w:id="1265308315">
      <w:bodyDiv w:val="1"/>
      <w:marLeft w:val="0"/>
      <w:marRight w:val="0"/>
      <w:marTop w:val="0"/>
      <w:marBottom w:val="0"/>
      <w:divBdr>
        <w:top w:val="none" w:sz="0" w:space="0" w:color="auto"/>
        <w:left w:val="none" w:sz="0" w:space="0" w:color="auto"/>
        <w:bottom w:val="none" w:sz="0" w:space="0" w:color="auto"/>
        <w:right w:val="none" w:sz="0" w:space="0" w:color="auto"/>
      </w:divBdr>
      <w:divsChild>
        <w:div w:id="1843158492">
          <w:marLeft w:val="432"/>
          <w:marRight w:val="0"/>
          <w:marTop w:val="120"/>
          <w:marBottom w:val="0"/>
          <w:divBdr>
            <w:top w:val="none" w:sz="0" w:space="0" w:color="auto"/>
            <w:left w:val="none" w:sz="0" w:space="0" w:color="auto"/>
            <w:bottom w:val="none" w:sz="0" w:space="0" w:color="auto"/>
            <w:right w:val="none" w:sz="0" w:space="0" w:color="auto"/>
          </w:divBdr>
        </w:div>
        <w:div w:id="2001807202">
          <w:marLeft w:val="432"/>
          <w:marRight w:val="0"/>
          <w:marTop w:val="120"/>
          <w:marBottom w:val="0"/>
          <w:divBdr>
            <w:top w:val="none" w:sz="0" w:space="0" w:color="auto"/>
            <w:left w:val="none" w:sz="0" w:space="0" w:color="auto"/>
            <w:bottom w:val="none" w:sz="0" w:space="0" w:color="auto"/>
            <w:right w:val="none" w:sz="0" w:space="0" w:color="auto"/>
          </w:divBdr>
        </w:div>
        <w:div w:id="1703745065">
          <w:marLeft w:val="432"/>
          <w:marRight w:val="0"/>
          <w:marTop w:val="120"/>
          <w:marBottom w:val="0"/>
          <w:divBdr>
            <w:top w:val="none" w:sz="0" w:space="0" w:color="auto"/>
            <w:left w:val="none" w:sz="0" w:space="0" w:color="auto"/>
            <w:bottom w:val="none" w:sz="0" w:space="0" w:color="auto"/>
            <w:right w:val="none" w:sz="0" w:space="0" w:color="auto"/>
          </w:divBdr>
        </w:div>
        <w:div w:id="927274294">
          <w:marLeft w:val="432"/>
          <w:marRight w:val="0"/>
          <w:marTop w:val="120"/>
          <w:marBottom w:val="0"/>
          <w:divBdr>
            <w:top w:val="none" w:sz="0" w:space="0" w:color="auto"/>
            <w:left w:val="none" w:sz="0" w:space="0" w:color="auto"/>
            <w:bottom w:val="none" w:sz="0" w:space="0" w:color="auto"/>
            <w:right w:val="none" w:sz="0" w:space="0" w:color="auto"/>
          </w:divBdr>
        </w:div>
      </w:divsChild>
    </w:div>
    <w:div w:id="1372532517">
      <w:bodyDiv w:val="1"/>
      <w:marLeft w:val="0"/>
      <w:marRight w:val="0"/>
      <w:marTop w:val="0"/>
      <w:marBottom w:val="0"/>
      <w:divBdr>
        <w:top w:val="none" w:sz="0" w:space="0" w:color="auto"/>
        <w:left w:val="none" w:sz="0" w:space="0" w:color="auto"/>
        <w:bottom w:val="none" w:sz="0" w:space="0" w:color="auto"/>
        <w:right w:val="none" w:sz="0" w:space="0" w:color="auto"/>
      </w:divBdr>
      <w:divsChild>
        <w:div w:id="694892176">
          <w:marLeft w:val="0"/>
          <w:marRight w:val="0"/>
          <w:marTop w:val="0"/>
          <w:marBottom w:val="0"/>
          <w:divBdr>
            <w:top w:val="none" w:sz="0" w:space="0" w:color="auto"/>
            <w:left w:val="none" w:sz="0" w:space="0" w:color="auto"/>
            <w:bottom w:val="none" w:sz="0" w:space="0" w:color="auto"/>
            <w:right w:val="none" w:sz="0" w:space="0" w:color="auto"/>
          </w:divBdr>
        </w:div>
      </w:divsChild>
    </w:div>
    <w:div w:id="1386023892">
      <w:bodyDiv w:val="1"/>
      <w:marLeft w:val="0"/>
      <w:marRight w:val="0"/>
      <w:marTop w:val="0"/>
      <w:marBottom w:val="0"/>
      <w:divBdr>
        <w:top w:val="none" w:sz="0" w:space="0" w:color="auto"/>
        <w:left w:val="none" w:sz="0" w:space="0" w:color="auto"/>
        <w:bottom w:val="none" w:sz="0" w:space="0" w:color="auto"/>
        <w:right w:val="none" w:sz="0" w:space="0" w:color="auto"/>
      </w:divBdr>
      <w:divsChild>
        <w:div w:id="999386755">
          <w:marLeft w:val="0"/>
          <w:marRight w:val="0"/>
          <w:marTop w:val="0"/>
          <w:marBottom w:val="0"/>
          <w:divBdr>
            <w:top w:val="none" w:sz="0" w:space="0" w:color="auto"/>
            <w:left w:val="none" w:sz="0" w:space="0" w:color="auto"/>
            <w:bottom w:val="none" w:sz="0" w:space="0" w:color="auto"/>
            <w:right w:val="none" w:sz="0" w:space="0" w:color="auto"/>
          </w:divBdr>
        </w:div>
      </w:divsChild>
    </w:div>
    <w:div w:id="1411855392">
      <w:bodyDiv w:val="1"/>
      <w:marLeft w:val="0"/>
      <w:marRight w:val="0"/>
      <w:marTop w:val="0"/>
      <w:marBottom w:val="0"/>
      <w:divBdr>
        <w:top w:val="none" w:sz="0" w:space="0" w:color="auto"/>
        <w:left w:val="none" w:sz="0" w:space="0" w:color="auto"/>
        <w:bottom w:val="none" w:sz="0" w:space="0" w:color="auto"/>
        <w:right w:val="none" w:sz="0" w:space="0" w:color="auto"/>
      </w:divBdr>
    </w:div>
    <w:div w:id="1429765788">
      <w:bodyDiv w:val="1"/>
      <w:marLeft w:val="0"/>
      <w:marRight w:val="0"/>
      <w:marTop w:val="0"/>
      <w:marBottom w:val="0"/>
      <w:divBdr>
        <w:top w:val="none" w:sz="0" w:space="0" w:color="auto"/>
        <w:left w:val="none" w:sz="0" w:space="0" w:color="auto"/>
        <w:bottom w:val="none" w:sz="0" w:space="0" w:color="auto"/>
        <w:right w:val="none" w:sz="0" w:space="0" w:color="auto"/>
      </w:divBdr>
    </w:div>
    <w:div w:id="1475637043">
      <w:bodyDiv w:val="1"/>
      <w:marLeft w:val="0"/>
      <w:marRight w:val="0"/>
      <w:marTop w:val="0"/>
      <w:marBottom w:val="0"/>
      <w:divBdr>
        <w:top w:val="none" w:sz="0" w:space="0" w:color="auto"/>
        <w:left w:val="none" w:sz="0" w:space="0" w:color="auto"/>
        <w:bottom w:val="none" w:sz="0" w:space="0" w:color="auto"/>
        <w:right w:val="none" w:sz="0" w:space="0" w:color="auto"/>
      </w:divBdr>
      <w:divsChild>
        <w:div w:id="761875894">
          <w:marLeft w:val="432"/>
          <w:marRight w:val="0"/>
          <w:marTop w:val="120"/>
          <w:marBottom w:val="0"/>
          <w:divBdr>
            <w:top w:val="none" w:sz="0" w:space="0" w:color="auto"/>
            <w:left w:val="none" w:sz="0" w:space="0" w:color="auto"/>
            <w:bottom w:val="none" w:sz="0" w:space="0" w:color="auto"/>
            <w:right w:val="none" w:sz="0" w:space="0" w:color="auto"/>
          </w:divBdr>
        </w:div>
        <w:div w:id="1833567421">
          <w:marLeft w:val="432"/>
          <w:marRight w:val="0"/>
          <w:marTop w:val="120"/>
          <w:marBottom w:val="0"/>
          <w:divBdr>
            <w:top w:val="none" w:sz="0" w:space="0" w:color="auto"/>
            <w:left w:val="none" w:sz="0" w:space="0" w:color="auto"/>
            <w:bottom w:val="none" w:sz="0" w:space="0" w:color="auto"/>
            <w:right w:val="none" w:sz="0" w:space="0" w:color="auto"/>
          </w:divBdr>
        </w:div>
        <w:div w:id="1488127812">
          <w:marLeft w:val="1008"/>
          <w:marRight w:val="0"/>
          <w:marTop w:val="96"/>
          <w:marBottom w:val="0"/>
          <w:divBdr>
            <w:top w:val="none" w:sz="0" w:space="0" w:color="auto"/>
            <w:left w:val="none" w:sz="0" w:space="0" w:color="auto"/>
            <w:bottom w:val="none" w:sz="0" w:space="0" w:color="auto"/>
            <w:right w:val="none" w:sz="0" w:space="0" w:color="auto"/>
          </w:divBdr>
        </w:div>
        <w:div w:id="1449621094">
          <w:marLeft w:val="1008"/>
          <w:marRight w:val="0"/>
          <w:marTop w:val="96"/>
          <w:marBottom w:val="0"/>
          <w:divBdr>
            <w:top w:val="none" w:sz="0" w:space="0" w:color="auto"/>
            <w:left w:val="none" w:sz="0" w:space="0" w:color="auto"/>
            <w:bottom w:val="none" w:sz="0" w:space="0" w:color="auto"/>
            <w:right w:val="none" w:sz="0" w:space="0" w:color="auto"/>
          </w:divBdr>
        </w:div>
        <w:div w:id="1518277633">
          <w:marLeft w:val="432"/>
          <w:marRight w:val="0"/>
          <w:marTop w:val="120"/>
          <w:marBottom w:val="0"/>
          <w:divBdr>
            <w:top w:val="none" w:sz="0" w:space="0" w:color="auto"/>
            <w:left w:val="none" w:sz="0" w:space="0" w:color="auto"/>
            <w:bottom w:val="none" w:sz="0" w:space="0" w:color="auto"/>
            <w:right w:val="none" w:sz="0" w:space="0" w:color="auto"/>
          </w:divBdr>
        </w:div>
        <w:div w:id="1705595321">
          <w:marLeft w:val="1008"/>
          <w:marRight w:val="0"/>
          <w:marTop w:val="82"/>
          <w:marBottom w:val="0"/>
          <w:divBdr>
            <w:top w:val="none" w:sz="0" w:space="0" w:color="auto"/>
            <w:left w:val="none" w:sz="0" w:space="0" w:color="auto"/>
            <w:bottom w:val="none" w:sz="0" w:space="0" w:color="auto"/>
            <w:right w:val="none" w:sz="0" w:space="0" w:color="auto"/>
          </w:divBdr>
        </w:div>
      </w:divsChild>
    </w:div>
    <w:div w:id="1551917918">
      <w:bodyDiv w:val="1"/>
      <w:marLeft w:val="0"/>
      <w:marRight w:val="0"/>
      <w:marTop w:val="0"/>
      <w:marBottom w:val="0"/>
      <w:divBdr>
        <w:top w:val="none" w:sz="0" w:space="0" w:color="auto"/>
        <w:left w:val="none" w:sz="0" w:space="0" w:color="auto"/>
        <w:bottom w:val="none" w:sz="0" w:space="0" w:color="auto"/>
        <w:right w:val="none" w:sz="0" w:space="0" w:color="auto"/>
      </w:divBdr>
    </w:div>
    <w:div w:id="1563711618">
      <w:bodyDiv w:val="1"/>
      <w:marLeft w:val="0"/>
      <w:marRight w:val="0"/>
      <w:marTop w:val="0"/>
      <w:marBottom w:val="0"/>
      <w:divBdr>
        <w:top w:val="none" w:sz="0" w:space="0" w:color="auto"/>
        <w:left w:val="none" w:sz="0" w:space="0" w:color="auto"/>
        <w:bottom w:val="none" w:sz="0" w:space="0" w:color="auto"/>
        <w:right w:val="none" w:sz="0" w:space="0" w:color="auto"/>
      </w:divBdr>
    </w:div>
    <w:div w:id="1580408836">
      <w:bodyDiv w:val="1"/>
      <w:marLeft w:val="0"/>
      <w:marRight w:val="0"/>
      <w:marTop w:val="0"/>
      <w:marBottom w:val="0"/>
      <w:divBdr>
        <w:top w:val="none" w:sz="0" w:space="0" w:color="auto"/>
        <w:left w:val="none" w:sz="0" w:space="0" w:color="auto"/>
        <w:bottom w:val="none" w:sz="0" w:space="0" w:color="auto"/>
        <w:right w:val="none" w:sz="0" w:space="0" w:color="auto"/>
      </w:divBdr>
    </w:div>
    <w:div w:id="1640379946">
      <w:bodyDiv w:val="1"/>
      <w:marLeft w:val="0"/>
      <w:marRight w:val="0"/>
      <w:marTop w:val="0"/>
      <w:marBottom w:val="0"/>
      <w:divBdr>
        <w:top w:val="none" w:sz="0" w:space="0" w:color="auto"/>
        <w:left w:val="none" w:sz="0" w:space="0" w:color="auto"/>
        <w:bottom w:val="none" w:sz="0" w:space="0" w:color="auto"/>
        <w:right w:val="none" w:sz="0" w:space="0" w:color="auto"/>
      </w:divBdr>
      <w:divsChild>
        <w:div w:id="1331638807">
          <w:marLeft w:val="806"/>
          <w:marRight w:val="0"/>
          <w:marTop w:val="144"/>
          <w:marBottom w:val="0"/>
          <w:divBdr>
            <w:top w:val="none" w:sz="0" w:space="0" w:color="auto"/>
            <w:left w:val="none" w:sz="0" w:space="0" w:color="auto"/>
            <w:bottom w:val="none" w:sz="0" w:space="0" w:color="auto"/>
            <w:right w:val="none" w:sz="0" w:space="0" w:color="auto"/>
          </w:divBdr>
        </w:div>
        <w:div w:id="564412067">
          <w:marLeft w:val="806"/>
          <w:marRight w:val="0"/>
          <w:marTop w:val="144"/>
          <w:marBottom w:val="0"/>
          <w:divBdr>
            <w:top w:val="none" w:sz="0" w:space="0" w:color="auto"/>
            <w:left w:val="none" w:sz="0" w:space="0" w:color="auto"/>
            <w:bottom w:val="none" w:sz="0" w:space="0" w:color="auto"/>
            <w:right w:val="none" w:sz="0" w:space="0" w:color="auto"/>
          </w:divBdr>
        </w:div>
        <w:div w:id="161236397">
          <w:marLeft w:val="806"/>
          <w:marRight w:val="0"/>
          <w:marTop w:val="144"/>
          <w:marBottom w:val="0"/>
          <w:divBdr>
            <w:top w:val="none" w:sz="0" w:space="0" w:color="auto"/>
            <w:left w:val="none" w:sz="0" w:space="0" w:color="auto"/>
            <w:bottom w:val="none" w:sz="0" w:space="0" w:color="auto"/>
            <w:right w:val="none" w:sz="0" w:space="0" w:color="auto"/>
          </w:divBdr>
        </w:div>
        <w:div w:id="676006606">
          <w:marLeft w:val="806"/>
          <w:marRight w:val="0"/>
          <w:marTop w:val="144"/>
          <w:marBottom w:val="0"/>
          <w:divBdr>
            <w:top w:val="none" w:sz="0" w:space="0" w:color="auto"/>
            <w:left w:val="none" w:sz="0" w:space="0" w:color="auto"/>
            <w:bottom w:val="none" w:sz="0" w:space="0" w:color="auto"/>
            <w:right w:val="none" w:sz="0" w:space="0" w:color="auto"/>
          </w:divBdr>
        </w:div>
        <w:div w:id="421417891">
          <w:marLeft w:val="806"/>
          <w:marRight w:val="0"/>
          <w:marTop w:val="144"/>
          <w:marBottom w:val="0"/>
          <w:divBdr>
            <w:top w:val="none" w:sz="0" w:space="0" w:color="auto"/>
            <w:left w:val="none" w:sz="0" w:space="0" w:color="auto"/>
            <w:bottom w:val="none" w:sz="0" w:space="0" w:color="auto"/>
            <w:right w:val="none" w:sz="0" w:space="0" w:color="auto"/>
          </w:divBdr>
        </w:div>
        <w:div w:id="675808599">
          <w:marLeft w:val="806"/>
          <w:marRight w:val="0"/>
          <w:marTop w:val="144"/>
          <w:marBottom w:val="0"/>
          <w:divBdr>
            <w:top w:val="none" w:sz="0" w:space="0" w:color="auto"/>
            <w:left w:val="none" w:sz="0" w:space="0" w:color="auto"/>
            <w:bottom w:val="none" w:sz="0" w:space="0" w:color="auto"/>
            <w:right w:val="none" w:sz="0" w:space="0" w:color="auto"/>
          </w:divBdr>
        </w:div>
      </w:divsChild>
    </w:div>
    <w:div w:id="1708480018">
      <w:bodyDiv w:val="1"/>
      <w:marLeft w:val="0"/>
      <w:marRight w:val="0"/>
      <w:marTop w:val="0"/>
      <w:marBottom w:val="0"/>
      <w:divBdr>
        <w:top w:val="none" w:sz="0" w:space="0" w:color="auto"/>
        <w:left w:val="none" w:sz="0" w:space="0" w:color="auto"/>
        <w:bottom w:val="none" w:sz="0" w:space="0" w:color="auto"/>
        <w:right w:val="none" w:sz="0" w:space="0" w:color="auto"/>
      </w:divBdr>
      <w:divsChild>
        <w:div w:id="543562847">
          <w:marLeft w:val="547"/>
          <w:marRight w:val="0"/>
          <w:marTop w:val="120"/>
          <w:marBottom w:val="0"/>
          <w:divBdr>
            <w:top w:val="none" w:sz="0" w:space="0" w:color="auto"/>
            <w:left w:val="none" w:sz="0" w:space="0" w:color="auto"/>
            <w:bottom w:val="none" w:sz="0" w:space="0" w:color="auto"/>
            <w:right w:val="none" w:sz="0" w:space="0" w:color="auto"/>
          </w:divBdr>
        </w:div>
        <w:div w:id="164906147">
          <w:marLeft w:val="1166"/>
          <w:marRight w:val="0"/>
          <w:marTop w:val="106"/>
          <w:marBottom w:val="0"/>
          <w:divBdr>
            <w:top w:val="none" w:sz="0" w:space="0" w:color="auto"/>
            <w:left w:val="none" w:sz="0" w:space="0" w:color="auto"/>
            <w:bottom w:val="none" w:sz="0" w:space="0" w:color="auto"/>
            <w:right w:val="none" w:sz="0" w:space="0" w:color="auto"/>
          </w:divBdr>
        </w:div>
        <w:div w:id="1137184114">
          <w:marLeft w:val="1166"/>
          <w:marRight w:val="0"/>
          <w:marTop w:val="106"/>
          <w:marBottom w:val="0"/>
          <w:divBdr>
            <w:top w:val="none" w:sz="0" w:space="0" w:color="auto"/>
            <w:left w:val="none" w:sz="0" w:space="0" w:color="auto"/>
            <w:bottom w:val="none" w:sz="0" w:space="0" w:color="auto"/>
            <w:right w:val="none" w:sz="0" w:space="0" w:color="auto"/>
          </w:divBdr>
        </w:div>
        <w:div w:id="1437943300">
          <w:marLeft w:val="1166"/>
          <w:marRight w:val="0"/>
          <w:marTop w:val="106"/>
          <w:marBottom w:val="0"/>
          <w:divBdr>
            <w:top w:val="none" w:sz="0" w:space="0" w:color="auto"/>
            <w:left w:val="none" w:sz="0" w:space="0" w:color="auto"/>
            <w:bottom w:val="none" w:sz="0" w:space="0" w:color="auto"/>
            <w:right w:val="none" w:sz="0" w:space="0" w:color="auto"/>
          </w:divBdr>
        </w:div>
        <w:div w:id="448934394">
          <w:marLeft w:val="1166"/>
          <w:marRight w:val="0"/>
          <w:marTop w:val="106"/>
          <w:marBottom w:val="0"/>
          <w:divBdr>
            <w:top w:val="none" w:sz="0" w:space="0" w:color="auto"/>
            <w:left w:val="none" w:sz="0" w:space="0" w:color="auto"/>
            <w:bottom w:val="none" w:sz="0" w:space="0" w:color="auto"/>
            <w:right w:val="none" w:sz="0" w:space="0" w:color="auto"/>
          </w:divBdr>
        </w:div>
      </w:divsChild>
    </w:div>
    <w:div w:id="1753350840">
      <w:bodyDiv w:val="1"/>
      <w:marLeft w:val="0"/>
      <w:marRight w:val="0"/>
      <w:marTop w:val="0"/>
      <w:marBottom w:val="0"/>
      <w:divBdr>
        <w:top w:val="none" w:sz="0" w:space="0" w:color="auto"/>
        <w:left w:val="none" w:sz="0" w:space="0" w:color="auto"/>
        <w:bottom w:val="none" w:sz="0" w:space="0" w:color="auto"/>
        <w:right w:val="none" w:sz="0" w:space="0" w:color="auto"/>
      </w:divBdr>
    </w:div>
    <w:div w:id="1872915985">
      <w:bodyDiv w:val="1"/>
      <w:marLeft w:val="0"/>
      <w:marRight w:val="0"/>
      <w:marTop w:val="0"/>
      <w:marBottom w:val="0"/>
      <w:divBdr>
        <w:top w:val="none" w:sz="0" w:space="0" w:color="auto"/>
        <w:left w:val="none" w:sz="0" w:space="0" w:color="auto"/>
        <w:bottom w:val="none" w:sz="0" w:space="0" w:color="auto"/>
        <w:right w:val="none" w:sz="0" w:space="0" w:color="auto"/>
      </w:divBdr>
    </w:div>
    <w:div w:id="1944410543">
      <w:bodyDiv w:val="1"/>
      <w:marLeft w:val="0"/>
      <w:marRight w:val="0"/>
      <w:marTop w:val="0"/>
      <w:marBottom w:val="0"/>
      <w:divBdr>
        <w:top w:val="none" w:sz="0" w:space="0" w:color="auto"/>
        <w:left w:val="none" w:sz="0" w:space="0" w:color="auto"/>
        <w:bottom w:val="none" w:sz="0" w:space="0" w:color="auto"/>
        <w:right w:val="none" w:sz="0" w:space="0" w:color="auto"/>
      </w:divBdr>
    </w:div>
    <w:div w:id="1970629362">
      <w:bodyDiv w:val="1"/>
      <w:marLeft w:val="0"/>
      <w:marRight w:val="0"/>
      <w:marTop w:val="0"/>
      <w:marBottom w:val="0"/>
      <w:divBdr>
        <w:top w:val="none" w:sz="0" w:space="0" w:color="auto"/>
        <w:left w:val="none" w:sz="0" w:space="0" w:color="auto"/>
        <w:bottom w:val="none" w:sz="0" w:space="0" w:color="auto"/>
        <w:right w:val="none" w:sz="0" w:space="0" w:color="auto"/>
      </w:divBdr>
    </w:div>
    <w:div w:id="1979604912">
      <w:bodyDiv w:val="1"/>
      <w:marLeft w:val="0"/>
      <w:marRight w:val="0"/>
      <w:marTop w:val="0"/>
      <w:marBottom w:val="0"/>
      <w:divBdr>
        <w:top w:val="none" w:sz="0" w:space="0" w:color="auto"/>
        <w:left w:val="none" w:sz="0" w:space="0" w:color="auto"/>
        <w:bottom w:val="none" w:sz="0" w:space="0" w:color="auto"/>
        <w:right w:val="none" w:sz="0" w:space="0" w:color="auto"/>
      </w:divBdr>
    </w:div>
    <w:div w:id="2039236865">
      <w:bodyDiv w:val="1"/>
      <w:marLeft w:val="0"/>
      <w:marRight w:val="0"/>
      <w:marTop w:val="0"/>
      <w:marBottom w:val="0"/>
      <w:divBdr>
        <w:top w:val="none" w:sz="0" w:space="0" w:color="auto"/>
        <w:left w:val="none" w:sz="0" w:space="0" w:color="auto"/>
        <w:bottom w:val="none" w:sz="0" w:space="0" w:color="auto"/>
        <w:right w:val="none" w:sz="0" w:space="0" w:color="auto"/>
      </w:divBdr>
    </w:div>
    <w:div w:id="2062826314">
      <w:bodyDiv w:val="1"/>
      <w:marLeft w:val="0"/>
      <w:marRight w:val="0"/>
      <w:marTop w:val="0"/>
      <w:marBottom w:val="0"/>
      <w:divBdr>
        <w:top w:val="none" w:sz="0" w:space="0" w:color="auto"/>
        <w:left w:val="none" w:sz="0" w:space="0" w:color="auto"/>
        <w:bottom w:val="none" w:sz="0" w:space="0" w:color="auto"/>
        <w:right w:val="none" w:sz="0" w:space="0" w:color="auto"/>
      </w:divBdr>
      <w:divsChild>
        <w:div w:id="1000885343">
          <w:marLeft w:val="0"/>
          <w:marRight w:val="0"/>
          <w:marTop w:val="0"/>
          <w:marBottom w:val="0"/>
          <w:divBdr>
            <w:top w:val="none" w:sz="0" w:space="0" w:color="auto"/>
            <w:left w:val="none" w:sz="0" w:space="0" w:color="auto"/>
            <w:bottom w:val="none" w:sz="0" w:space="0" w:color="auto"/>
            <w:right w:val="none" w:sz="0" w:space="0" w:color="auto"/>
          </w:divBdr>
          <w:divsChild>
            <w:div w:id="918095202">
              <w:marLeft w:val="0"/>
              <w:marRight w:val="0"/>
              <w:marTop w:val="0"/>
              <w:marBottom w:val="0"/>
              <w:divBdr>
                <w:top w:val="none" w:sz="0" w:space="0" w:color="auto"/>
                <w:left w:val="none" w:sz="0" w:space="0" w:color="auto"/>
                <w:bottom w:val="none" w:sz="0" w:space="0" w:color="auto"/>
                <w:right w:val="none" w:sz="0" w:space="0" w:color="auto"/>
              </w:divBdr>
              <w:divsChild>
                <w:div w:id="1102144040">
                  <w:marLeft w:val="0"/>
                  <w:marRight w:val="0"/>
                  <w:marTop w:val="0"/>
                  <w:marBottom w:val="0"/>
                  <w:divBdr>
                    <w:top w:val="none" w:sz="0" w:space="0" w:color="auto"/>
                    <w:left w:val="none" w:sz="0" w:space="0" w:color="auto"/>
                    <w:bottom w:val="none" w:sz="0" w:space="0" w:color="auto"/>
                    <w:right w:val="none" w:sz="0" w:space="0" w:color="auto"/>
                  </w:divBdr>
                  <w:divsChild>
                    <w:div w:id="1776289002">
                      <w:marLeft w:val="0"/>
                      <w:marRight w:val="0"/>
                      <w:marTop w:val="0"/>
                      <w:marBottom w:val="0"/>
                      <w:divBdr>
                        <w:top w:val="none" w:sz="0" w:space="0" w:color="auto"/>
                        <w:left w:val="none" w:sz="0" w:space="0" w:color="auto"/>
                        <w:bottom w:val="none" w:sz="0" w:space="0" w:color="auto"/>
                        <w:right w:val="none" w:sz="0" w:space="0" w:color="auto"/>
                      </w:divBdr>
                    </w:div>
                    <w:div w:id="4054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31032">
              <w:marLeft w:val="0"/>
              <w:marRight w:val="0"/>
              <w:marTop w:val="0"/>
              <w:marBottom w:val="0"/>
              <w:divBdr>
                <w:top w:val="none" w:sz="0" w:space="0" w:color="auto"/>
                <w:left w:val="none" w:sz="0" w:space="0" w:color="auto"/>
                <w:bottom w:val="none" w:sz="0" w:space="0" w:color="auto"/>
                <w:right w:val="none" w:sz="0" w:space="0" w:color="auto"/>
              </w:divBdr>
            </w:div>
            <w:div w:id="1941523448">
              <w:marLeft w:val="0"/>
              <w:marRight w:val="0"/>
              <w:marTop w:val="0"/>
              <w:marBottom w:val="0"/>
              <w:divBdr>
                <w:top w:val="none" w:sz="0" w:space="0" w:color="auto"/>
                <w:left w:val="none" w:sz="0" w:space="0" w:color="auto"/>
                <w:bottom w:val="none" w:sz="0" w:space="0" w:color="auto"/>
                <w:right w:val="none" w:sz="0" w:space="0" w:color="auto"/>
              </w:divBdr>
            </w:div>
            <w:div w:id="151527591">
              <w:marLeft w:val="0"/>
              <w:marRight w:val="0"/>
              <w:marTop w:val="0"/>
              <w:marBottom w:val="0"/>
              <w:divBdr>
                <w:top w:val="none" w:sz="0" w:space="0" w:color="auto"/>
                <w:left w:val="none" w:sz="0" w:space="0" w:color="auto"/>
                <w:bottom w:val="none" w:sz="0" w:space="0" w:color="auto"/>
                <w:right w:val="none" w:sz="0" w:space="0" w:color="auto"/>
              </w:divBdr>
            </w:div>
            <w:div w:id="958729407">
              <w:marLeft w:val="0"/>
              <w:marRight w:val="0"/>
              <w:marTop w:val="0"/>
              <w:marBottom w:val="0"/>
              <w:divBdr>
                <w:top w:val="none" w:sz="0" w:space="0" w:color="auto"/>
                <w:left w:val="none" w:sz="0" w:space="0" w:color="auto"/>
                <w:bottom w:val="none" w:sz="0" w:space="0" w:color="auto"/>
                <w:right w:val="none" w:sz="0" w:space="0" w:color="auto"/>
              </w:divBdr>
            </w:div>
            <w:div w:id="187643189">
              <w:marLeft w:val="0"/>
              <w:marRight w:val="0"/>
              <w:marTop w:val="0"/>
              <w:marBottom w:val="0"/>
              <w:divBdr>
                <w:top w:val="none" w:sz="0" w:space="0" w:color="auto"/>
                <w:left w:val="none" w:sz="0" w:space="0" w:color="auto"/>
                <w:bottom w:val="none" w:sz="0" w:space="0" w:color="auto"/>
                <w:right w:val="none" w:sz="0" w:space="0" w:color="auto"/>
              </w:divBdr>
            </w:div>
            <w:div w:id="1285231062">
              <w:marLeft w:val="0"/>
              <w:marRight w:val="0"/>
              <w:marTop w:val="0"/>
              <w:marBottom w:val="0"/>
              <w:divBdr>
                <w:top w:val="none" w:sz="0" w:space="0" w:color="auto"/>
                <w:left w:val="none" w:sz="0" w:space="0" w:color="auto"/>
                <w:bottom w:val="none" w:sz="0" w:space="0" w:color="auto"/>
                <w:right w:val="none" w:sz="0" w:space="0" w:color="auto"/>
              </w:divBdr>
            </w:div>
            <w:div w:id="1225488107">
              <w:marLeft w:val="0"/>
              <w:marRight w:val="0"/>
              <w:marTop w:val="0"/>
              <w:marBottom w:val="0"/>
              <w:divBdr>
                <w:top w:val="none" w:sz="0" w:space="0" w:color="auto"/>
                <w:left w:val="none" w:sz="0" w:space="0" w:color="auto"/>
                <w:bottom w:val="none" w:sz="0" w:space="0" w:color="auto"/>
                <w:right w:val="none" w:sz="0" w:space="0" w:color="auto"/>
              </w:divBdr>
              <w:divsChild>
                <w:div w:id="10913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939968">
      <w:bodyDiv w:val="1"/>
      <w:marLeft w:val="0"/>
      <w:marRight w:val="0"/>
      <w:marTop w:val="0"/>
      <w:marBottom w:val="0"/>
      <w:divBdr>
        <w:top w:val="none" w:sz="0" w:space="0" w:color="auto"/>
        <w:left w:val="none" w:sz="0" w:space="0" w:color="auto"/>
        <w:bottom w:val="none" w:sz="0" w:space="0" w:color="auto"/>
        <w:right w:val="none" w:sz="0" w:space="0" w:color="auto"/>
      </w:divBdr>
    </w:div>
    <w:div w:id="2074114632">
      <w:bodyDiv w:val="1"/>
      <w:marLeft w:val="0"/>
      <w:marRight w:val="0"/>
      <w:marTop w:val="0"/>
      <w:marBottom w:val="0"/>
      <w:divBdr>
        <w:top w:val="none" w:sz="0" w:space="0" w:color="auto"/>
        <w:left w:val="none" w:sz="0" w:space="0" w:color="auto"/>
        <w:bottom w:val="none" w:sz="0" w:space="0" w:color="auto"/>
        <w:right w:val="none" w:sz="0" w:space="0" w:color="auto"/>
      </w:divBdr>
      <w:divsChild>
        <w:div w:id="773283918">
          <w:marLeft w:val="0"/>
          <w:marRight w:val="0"/>
          <w:marTop w:val="0"/>
          <w:marBottom w:val="0"/>
          <w:divBdr>
            <w:top w:val="none" w:sz="0" w:space="0" w:color="auto"/>
            <w:left w:val="none" w:sz="0" w:space="0" w:color="auto"/>
            <w:bottom w:val="none" w:sz="0" w:space="0" w:color="auto"/>
            <w:right w:val="none" w:sz="0" w:space="0" w:color="auto"/>
          </w:divBdr>
          <w:divsChild>
            <w:div w:id="1158814052">
              <w:marLeft w:val="0"/>
              <w:marRight w:val="0"/>
              <w:marTop w:val="0"/>
              <w:marBottom w:val="0"/>
              <w:divBdr>
                <w:top w:val="none" w:sz="0" w:space="0" w:color="auto"/>
                <w:left w:val="none" w:sz="0" w:space="0" w:color="auto"/>
                <w:bottom w:val="none" w:sz="0" w:space="0" w:color="auto"/>
                <w:right w:val="none" w:sz="0" w:space="0" w:color="auto"/>
              </w:divBdr>
              <w:divsChild>
                <w:div w:id="1751198444">
                  <w:marLeft w:val="0"/>
                  <w:marRight w:val="0"/>
                  <w:marTop w:val="0"/>
                  <w:marBottom w:val="0"/>
                  <w:divBdr>
                    <w:top w:val="none" w:sz="0" w:space="0" w:color="auto"/>
                    <w:left w:val="none" w:sz="0" w:space="0" w:color="auto"/>
                    <w:bottom w:val="none" w:sz="0" w:space="0" w:color="auto"/>
                    <w:right w:val="none" w:sz="0" w:space="0" w:color="auto"/>
                  </w:divBdr>
                  <w:divsChild>
                    <w:div w:id="472021083">
                      <w:marLeft w:val="0"/>
                      <w:marRight w:val="0"/>
                      <w:marTop w:val="0"/>
                      <w:marBottom w:val="0"/>
                      <w:divBdr>
                        <w:top w:val="none" w:sz="0" w:space="0" w:color="auto"/>
                        <w:left w:val="none" w:sz="0" w:space="0" w:color="auto"/>
                        <w:bottom w:val="none" w:sz="0" w:space="0" w:color="auto"/>
                        <w:right w:val="none" w:sz="0" w:space="0" w:color="auto"/>
                      </w:divBdr>
                      <w:divsChild>
                        <w:div w:id="592126257">
                          <w:marLeft w:val="0"/>
                          <w:marRight w:val="0"/>
                          <w:marTop w:val="0"/>
                          <w:marBottom w:val="0"/>
                          <w:divBdr>
                            <w:top w:val="none" w:sz="0" w:space="0" w:color="auto"/>
                            <w:left w:val="none" w:sz="0" w:space="0" w:color="auto"/>
                            <w:bottom w:val="none" w:sz="0" w:space="0" w:color="auto"/>
                            <w:right w:val="none" w:sz="0" w:space="0" w:color="auto"/>
                          </w:divBdr>
                        </w:div>
                        <w:div w:id="1504320689">
                          <w:marLeft w:val="0"/>
                          <w:marRight w:val="0"/>
                          <w:marTop w:val="0"/>
                          <w:marBottom w:val="0"/>
                          <w:divBdr>
                            <w:top w:val="none" w:sz="0" w:space="0" w:color="auto"/>
                            <w:left w:val="none" w:sz="0" w:space="0" w:color="auto"/>
                            <w:bottom w:val="none" w:sz="0" w:space="0" w:color="auto"/>
                            <w:right w:val="none" w:sz="0" w:space="0" w:color="auto"/>
                          </w:divBdr>
                        </w:div>
                        <w:div w:id="1363358678">
                          <w:marLeft w:val="0"/>
                          <w:marRight w:val="0"/>
                          <w:marTop w:val="0"/>
                          <w:marBottom w:val="0"/>
                          <w:divBdr>
                            <w:top w:val="none" w:sz="0" w:space="0" w:color="auto"/>
                            <w:left w:val="none" w:sz="0" w:space="0" w:color="auto"/>
                            <w:bottom w:val="none" w:sz="0" w:space="0" w:color="auto"/>
                            <w:right w:val="none" w:sz="0" w:space="0" w:color="auto"/>
                          </w:divBdr>
                        </w:div>
                        <w:div w:id="1037393164">
                          <w:marLeft w:val="0"/>
                          <w:marRight w:val="0"/>
                          <w:marTop w:val="0"/>
                          <w:marBottom w:val="0"/>
                          <w:divBdr>
                            <w:top w:val="none" w:sz="0" w:space="0" w:color="auto"/>
                            <w:left w:val="none" w:sz="0" w:space="0" w:color="auto"/>
                            <w:bottom w:val="none" w:sz="0" w:space="0" w:color="auto"/>
                            <w:right w:val="none" w:sz="0" w:space="0" w:color="auto"/>
                          </w:divBdr>
                        </w:div>
                        <w:div w:id="1738360219">
                          <w:marLeft w:val="0"/>
                          <w:marRight w:val="0"/>
                          <w:marTop w:val="0"/>
                          <w:marBottom w:val="0"/>
                          <w:divBdr>
                            <w:top w:val="none" w:sz="0" w:space="0" w:color="auto"/>
                            <w:left w:val="none" w:sz="0" w:space="0" w:color="auto"/>
                            <w:bottom w:val="none" w:sz="0" w:space="0" w:color="auto"/>
                            <w:right w:val="none" w:sz="0" w:space="0" w:color="auto"/>
                          </w:divBdr>
                          <w:divsChild>
                            <w:div w:id="1055154309">
                              <w:marLeft w:val="0"/>
                              <w:marRight w:val="0"/>
                              <w:marTop w:val="0"/>
                              <w:marBottom w:val="0"/>
                              <w:divBdr>
                                <w:top w:val="none" w:sz="0" w:space="0" w:color="auto"/>
                                <w:left w:val="none" w:sz="0" w:space="0" w:color="auto"/>
                                <w:bottom w:val="none" w:sz="0" w:space="0" w:color="auto"/>
                                <w:right w:val="none" w:sz="0" w:space="0" w:color="auto"/>
                              </w:divBdr>
                            </w:div>
                            <w:div w:id="1635524424">
                              <w:marLeft w:val="0"/>
                              <w:marRight w:val="0"/>
                              <w:marTop w:val="0"/>
                              <w:marBottom w:val="0"/>
                              <w:divBdr>
                                <w:top w:val="none" w:sz="0" w:space="0" w:color="auto"/>
                                <w:left w:val="none" w:sz="0" w:space="0" w:color="auto"/>
                                <w:bottom w:val="none" w:sz="0" w:space="0" w:color="auto"/>
                                <w:right w:val="none" w:sz="0" w:space="0" w:color="auto"/>
                              </w:divBdr>
                            </w:div>
                            <w:div w:id="377631453">
                              <w:marLeft w:val="0"/>
                              <w:marRight w:val="0"/>
                              <w:marTop w:val="0"/>
                              <w:marBottom w:val="0"/>
                              <w:divBdr>
                                <w:top w:val="none" w:sz="0" w:space="0" w:color="auto"/>
                                <w:left w:val="none" w:sz="0" w:space="0" w:color="auto"/>
                                <w:bottom w:val="none" w:sz="0" w:space="0" w:color="auto"/>
                                <w:right w:val="none" w:sz="0" w:space="0" w:color="auto"/>
                              </w:divBdr>
                            </w:div>
                            <w:div w:id="1406949209">
                              <w:marLeft w:val="0"/>
                              <w:marRight w:val="0"/>
                              <w:marTop w:val="0"/>
                              <w:marBottom w:val="0"/>
                              <w:divBdr>
                                <w:top w:val="none" w:sz="0" w:space="0" w:color="auto"/>
                                <w:left w:val="none" w:sz="0" w:space="0" w:color="auto"/>
                                <w:bottom w:val="none" w:sz="0" w:space="0" w:color="auto"/>
                                <w:right w:val="none" w:sz="0" w:space="0" w:color="auto"/>
                              </w:divBdr>
                            </w:div>
                            <w:div w:id="407071378">
                              <w:marLeft w:val="0"/>
                              <w:marRight w:val="0"/>
                              <w:marTop w:val="0"/>
                              <w:marBottom w:val="0"/>
                              <w:divBdr>
                                <w:top w:val="none" w:sz="0" w:space="0" w:color="auto"/>
                                <w:left w:val="none" w:sz="0" w:space="0" w:color="auto"/>
                                <w:bottom w:val="none" w:sz="0" w:space="0" w:color="auto"/>
                                <w:right w:val="none" w:sz="0" w:space="0" w:color="auto"/>
                              </w:divBdr>
                            </w:div>
                            <w:div w:id="381828738">
                              <w:marLeft w:val="0"/>
                              <w:marRight w:val="0"/>
                              <w:marTop w:val="0"/>
                              <w:marBottom w:val="0"/>
                              <w:divBdr>
                                <w:top w:val="none" w:sz="0" w:space="0" w:color="auto"/>
                                <w:left w:val="none" w:sz="0" w:space="0" w:color="auto"/>
                                <w:bottom w:val="none" w:sz="0" w:space="0" w:color="auto"/>
                                <w:right w:val="none" w:sz="0" w:space="0" w:color="auto"/>
                              </w:divBdr>
                            </w:div>
                            <w:div w:id="618222874">
                              <w:marLeft w:val="0"/>
                              <w:marRight w:val="0"/>
                              <w:marTop w:val="0"/>
                              <w:marBottom w:val="0"/>
                              <w:divBdr>
                                <w:top w:val="none" w:sz="0" w:space="0" w:color="auto"/>
                                <w:left w:val="none" w:sz="0" w:space="0" w:color="auto"/>
                                <w:bottom w:val="none" w:sz="0" w:space="0" w:color="auto"/>
                                <w:right w:val="none" w:sz="0" w:space="0" w:color="auto"/>
                              </w:divBdr>
                            </w:div>
                          </w:divsChild>
                        </w:div>
                        <w:div w:id="702093770">
                          <w:marLeft w:val="0"/>
                          <w:marRight w:val="0"/>
                          <w:marTop w:val="0"/>
                          <w:marBottom w:val="0"/>
                          <w:divBdr>
                            <w:top w:val="none" w:sz="0" w:space="0" w:color="auto"/>
                            <w:left w:val="none" w:sz="0" w:space="0" w:color="auto"/>
                            <w:bottom w:val="none" w:sz="0" w:space="0" w:color="auto"/>
                            <w:right w:val="none" w:sz="0" w:space="0" w:color="auto"/>
                          </w:divBdr>
                          <w:divsChild>
                            <w:div w:id="1579751430">
                              <w:marLeft w:val="0"/>
                              <w:marRight w:val="0"/>
                              <w:marTop w:val="0"/>
                              <w:marBottom w:val="0"/>
                              <w:divBdr>
                                <w:top w:val="none" w:sz="0" w:space="0" w:color="auto"/>
                                <w:left w:val="none" w:sz="0" w:space="0" w:color="auto"/>
                                <w:bottom w:val="none" w:sz="0" w:space="0" w:color="auto"/>
                                <w:right w:val="none" w:sz="0" w:space="0" w:color="auto"/>
                              </w:divBdr>
                            </w:div>
                          </w:divsChild>
                        </w:div>
                        <w:div w:id="1820077769">
                          <w:marLeft w:val="0"/>
                          <w:marRight w:val="0"/>
                          <w:marTop w:val="0"/>
                          <w:marBottom w:val="0"/>
                          <w:divBdr>
                            <w:top w:val="none" w:sz="0" w:space="0" w:color="auto"/>
                            <w:left w:val="none" w:sz="0" w:space="0" w:color="auto"/>
                            <w:bottom w:val="none" w:sz="0" w:space="0" w:color="auto"/>
                            <w:right w:val="none" w:sz="0" w:space="0" w:color="auto"/>
                          </w:divBdr>
                        </w:div>
                        <w:div w:id="1714689312">
                          <w:marLeft w:val="0"/>
                          <w:marRight w:val="0"/>
                          <w:marTop w:val="0"/>
                          <w:marBottom w:val="0"/>
                          <w:divBdr>
                            <w:top w:val="none" w:sz="0" w:space="0" w:color="auto"/>
                            <w:left w:val="none" w:sz="0" w:space="0" w:color="auto"/>
                            <w:bottom w:val="none" w:sz="0" w:space="0" w:color="auto"/>
                            <w:right w:val="none" w:sz="0" w:space="0" w:color="auto"/>
                          </w:divBdr>
                        </w:div>
                        <w:div w:id="1944220146">
                          <w:marLeft w:val="0"/>
                          <w:marRight w:val="0"/>
                          <w:marTop w:val="0"/>
                          <w:marBottom w:val="0"/>
                          <w:divBdr>
                            <w:top w:val="none" w:sz="0" w:space="0" w:color="auto"/>
                            <w:left w:val="none" w:sz="0" w:space="0" w:color="auto"/>
                            <w:bottom w:val="none" w:sz="0" w:space="0" w:color="auto"/>
                            <w:right w:val="none" w:sz="0" w:space="0" w:color="auto"/>
                          </w:divBdr>
                        </w:div>
                        <w:div w:id="1966278147">
                          <w:marLeft w:val="0"/>
                          <w:marRight w:val="0"/>
                          <w:marTop w:val="0"/>
                          <w:marBottom w:val="0"/>
                          <w:divBdr>
                            <w:top w:val="none" w:sz="0" w:space="0" w:color="auto"/>
                            <w:left w:val="none" w:sz="0" w:space="0" w:color="auto"/>
                            <w:bottom w:val="none" w:sz="0" w:space="0" w:color="auto"/>
                            <w:right w:val="none" w:sz="0" w:space="0" w:color="auto"/>
                          </w:divBdr>
                        </w:div>
                        <w:div w:id="535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68532">
                  <w:marLeft w:val="0"/>
                  <w:marRight w:val="0"/>
                  <w:marTop w:val="0"/>
                  <w:marBottom w:val="0"/>
                  <w:divBdr>
                    <w:top w:val="none" w:sz="0" w:space="0" w:color="auto"/>
                    <w:left w:val="none" w:sz="0" w:space="0" w:color="auto"/>
                    <w:bottom w:val="none" w:sz="0" w:space="0" w:color="auto"/>
                    <w:right w:val="none" w:sz="0" w:space="0" w:color="auto"/>
                  </w:divBdr>
                  <w:divsChild>
                    <w:div w:id="881670077">
                      <w:marLeft w:val="0"/>
                      <w:marRight w:val="0"/>
                      <w:marTop w:val="0"/>
                      <w:marBottom w:val="0"/>
                      <w:divBdr>
                        <w:top w:val="none" w:sz="0" w:space="0" w:color="auto"/>
                        <w:left w:val="none" w:sz="0" w:space="0" w:color="auto"/>
                        <w:bottom w:val="none" w:sz="0" w:space="0" w:color="auto"/>
                        <w:right w:val="none" w:sz="0" w:space="0" w:color="auto"/>
                      </w:divBdr>
                      <w:divsChild>
                        <w:div w:id="725227439">
                          <w:marLeft w:val="0"/>
                          <w:marRight w:val="0"/>
                          <w:marTop w:val="0"/>
                          <w:marBottom w:val="0"/>
                          <w:divBdr>
                            <w:top w:val="none" w:sz="0" w:space="0" w:color="auto"/>
                            <w:left w:val="none" w:sz="0" w:space="0" w:color="auto"/>
                            <w:bottom w:val="none" w:sz="0" w:space="0" w:color="auto"/>
                            <w:right w:val="none" w:sz="0" w:space="0" w:color="auto"/>
                          </w:divBdr>
                          <w:divsChild>
                            <w:div w:id="187237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3202">
                      <w:marLeft w:val="0"/>
                      <w:marRight w:val="0"/>
                      <w:marTop w:val="0"/>
                      <w:marBottom w:val="0"/>
                      <w:divBdr>
                        <w:top w:val="none" w:sz="0" w:space="0" w:color="auto"/>
                        <w:left w:val="none" w:sz="0" w:space="0" w:color="auto"/>
                        <w:bottom w:val="none" w:sz="0" w:space="0" w:color="auto"/>
                        <w:right w:val="none" w:sz="0" w:space="0" w:color="auto"/>
                      </w:divBdr>
                      <w:divsChild>
                        <w:div w:id="742217089">
                          <w:marLeft w:val="0"/>
                          <w:marRight w:val="0"/>
                          <w:marTop w:val="0"/>
                          <w:marBottom w:val="0"/>
                          <w:divBdr>
                            <w:top w:val="none" w:sz="0" w:space="0" w:color="auto"/>
                            <w:left w:val="none" w:sz="0" w:space="0" w:color="auto"/>
                            <w:bottom w:val="none" w:sz="0" w:space="0" w:color="auto"/>
                            <w:right w:val="none" w:sz="0" w:space="0" w:color="auto"/>
                          </w:divBdr>
                          <w:divsChild>
                            <w:div w:id="14845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5843">
                      <w:marLeft w:val="0"/>
                      <w:marRight w:val="0"/>
                      <w:marTop w:val="0"/>
                      <w:marBottom w:val="0"/>
                      <w:divBdr>
                        <w:top w:val="none" w:sz="0" w:space="0" w:color="auto"/>
                        <w:left w:val="none" w:sz="0" w:space="0" w:color="auto"/>
                        <w:bottom w:val="none" w:sz="0" w:space="0" w:color="auto"/>
                        <w:right w:val="none" w:sz="0" w:space="0" w:color="auto"/>
                      </w:divBdr>
                      <w:divsChild>
                        <w:div w:id="1458184853">
                          <w:marLeft w:val="0"/>
                          <w:marRight w:val="0"/>
                          <w:marTop w:val="0"/>
                          <w:marBottom w:val="0"/>
                          <w:divBdr>
                            <w:top w:val="none" w:sz="0" w:space="0" w:color="auto"/>
                            <w:left w:val="none" w:sz="0" w:space="0" w:color="auto"/>
                            <w:bottom w:val="none" w:sz="0" w:space="0" w:color="auto"/>
                            <w:right w:val="none" w:sz="0" w:space="0" w:color="auto"/>
                          </w:divBdr>
                          <w:divsChild>
                            <w:div w:id="7267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9765">
                      <w:marLeft w:val="0"/>
                      <w:marRight w:val="0"/>
                      <w:marTop w:val="0"/>
                      <w:marBottom w:val="0"/>
                      <w:divBdr>
                        <w:top w:val="none" w:sz="0" w:space="0" w:color="auto"/>
                        <w:left w:val="none" w:sz="0" w:space="0" w:color="auto"/>
                        <w:bottom w:val="none" w:sz="0" w:space="0" w:color="auto"/>
                        <w:right w:val="none" w:sz="0" w:space="0" w:color="auto"/>
                      </w:divBdr>
                      <w:divsChild>
                        <w:div w:id="2101289097">
                          <w:marLeft w:val="0"/>
                          <w:marRight w:val="0"/>
                          <w:marTop w:val="0"/>
                          <w:marBottom w:val="0"/>
                          <w:divBdr>
                            <w:top w:val="none" w:sz="0" w:space="0" w:color="auto"/>
                            <w:left w:val="none" w:sz="0" w:space="0" w:color="auto"/>
                            <w:bottom w:val="none" w:sz="0" w:space="0" w:color="auto"/>
                            <w:right w:val="none" w:sz="0" w:space="0" w:color="auto"/>
                          </w:divBdr>
                          <w:divsChild>
                            <w:div w:id="16362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564654">
          <w:marLeft w:val="0"/>
          <w:marRight w:val="0"/>
          <w:marTop w:val="0"/>
          <w:marBottom w:val="0"/>
          <w:divBdr>
            <w:top w:val="none" w:sz="0" w:space="0" w:color="auto"/>
            <w:left w:val="none" w:sz="0" w:space="0" w:color="auto"/>
            <w:bottom w:val="none" w:sz="0" w:space="0" w:color="auto"/>
            <w:right w:val="none" w:sz="0" w:space="0" w:color="auto"/>
          </w:divBdr>
          <w:divsChild>
            <w:div w:id="497429359">
              <w:marLeft w:val="0"/>
              <w:marRight w:val="0"/>
              <w:marTop w:val="0"/>
              <w:marBottom w:val="0"/>
              <w:divBdr>
                <w:top w:val="none" w:sz="0" w:space="0" w:color="auto"/>
                <w:left w:val="none" w:sz="0" w:space="0" w:color="auto"/>
                <w:bottom w:val="none" w:sz="0" w:space="0" w:color="auto"/>
                <w:right w:val="none" w:sz="0" w:space="0" w:color="auto"/>
              </w:divBdr>
            </w:div>
          </w:divsChild>
        </w:div>
        <w:div w:id="462382674">
          <w:marLeft w:val="0"/>
          <w:marRight w:val="0"/>
          <w:marTop w:val="0"/>
          <w:marBottom w:val="0"/>
          <w:divBdr>
            <w:top w:val="none" w:sz="0" w:space="0" w:color="auto"/>
            <w:left w:val="none" w:sz="0" w:space="0" w:color="auto"/>
            <w:bottom w:val="none" w:sz="0" w:space="0" w:color="auto"/>
            <w:right w:val="none" w:sz="0" w:space="0" w:color="auto"/>
          </w:divBdr>
          <w:divsChild>
            <w:div w:id="452022322">
              <w:marLeft w:val="0"/>
              <w:marRight w:val="0"/>
              <w:marTop w:val="0"/>
              <w:marBottom w:val="0"/>
              <w:divBdr>
                <w:top w:val="none" w:sz="0" w:space="0" w:color="auto"/>
                <w:left w:val="none" w:sz="0" w:space="0" w:color="auto"/>
                <w:bottom w:val="none" w:sz="0" w:space="0" w:color="auto"/>
                <w:right w:val="none" w:sz="0" w:space="0" w:color="auto"/>
              </w:divBdr>
              <w:divsChild>
                <w:div w:id="1792434303">
                  <w:marLeft w:val="0"/>
                  <w:marRight w:val="0"/>
                  <w:marTop w:val="0"/>
                  <w:marBottom w:val="0"/>
                  <w:divBdr>
                    <w:top w:val="none" w:sz="0" w:space="0" w:color="auto"/>
                    <w:left w:val="none" w:sz="0" w:space="0" w:color="auto"/>
                    <w:bottom w:val="none" w:sz="0" w:space="0" w:color="auto"/>
                    <w:right w:val="none" w:sz="0" w:space="0" w:color="auto"/>
                  </w:divBdr>
                  <w:divsChild>
                    <w:div w:id="517044442">
                      <w:marLeft w:val="0"/>
                      <w:marRight w:val="0"/>
                      <w:marTop w:val="0"/>
                      <w:marBottom w:val="0"/>
                      <w:divBdr>
                        <w:top w:val="none" w:sz="0" w:space="0" w:color="auto"/>
                        <w:left w:val="none" w:sz="0" w:space="0" w:color="auto"/>
                        <w:bottom w:val="none" w:sz="0" w:space="0" w:color="auto"/>
                        <w:right w:val="none" w:sz="0" w:space="0" w:color="auto"/>
                      </w:divBdr>
                      <w:divsChild>
                        <w:div w:id="144180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332232">
          <w:marLeft w:val="0"/>
          <w:marRight w:val="0"/>
          <w:marTop w:val="0"/>
          <w:marBottom w:val="0"/>
          <w:divBdr>
            <w:top w:val="none" w:sz="0" w:space="0" w:color="auto"/>
            <w:left w:val="none" w:sz="0" w:space="0" w:color="auto"/>
            <w:bottom w:val="none" w:sz="0" w:space="0" w:color="auto"/>
            <w:right w:val="none" w:sz="0" w:space="0" w:color="auto"/>
          </w:divBdr>
          <w:divsChild>
            <w:div w:id="511917892">
              <w:marLeft w:val="0"/>
              <w:marRight w:val="0"/>
              <w:marTop w:val="0"/>
              <w:marBottom w:val="0"/>
              <w:divBdr>
                <w:top w:val="none" w:sz="0" w:space="0" w:color="auto"/>
                <w:left w:val="none" w:sz="0" w:space="0" w:color="auto"/>
                <w:bottom w:val="none" w:sz="0" w:space="0" w:color="auto"/>
                <w:right w:val="none" w:sz="0" w:space="0" w:color="auto"/>
              </w:divBdr>
              <w:divsChild>
                <w:div w:id="521864263">
                  <w:marLeft w:val="0"/>
                  <w:marRight w:val="0"/>
                  <w:marTop w:val="0"/>
                  <w:marBottom w:val="0"/>
                  <w:divBdr>
                    <w:top w:val="none" w:sz="0" w:space="0" w:color="auto"/>
                    <w:left w:val="none" w:sz="0" w:space="0" w:color="auto"/>
                    <w:bottom w:val="none" w:sz="0" w:space="0" w:color="auto"/>
                    <w:right w:val="none" w:sz="0" w:space="0" w:color="auto"/>
                  </w:divBdr>
                  <w:divsChild>
                    <w:div w:id="211852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505306">
          <w:marLeft w:val="0"/>
          <w:marRight w:val="0"/>
          <w:marTop w:val="0"/>
          <w:marBottom w:val="0"/>
          <w:divBdr>
            <w:top w:val="none" w:sz="0" w:space="0" w:color="auto"/>
            <w:left w:val="none" w:sz="0" w:space="0" w:color="auto"/>
            <w:bottom w:val="none" w:sz="0" w:space="0" w:color="auto"/>
            <w:right w:val="none" w:sz="0" w:space="0" w:color="auto"/>
          </w:divBdr>
          <w:divsChild>
            <w:div w:id="1965773442">
              <w:marLeft w:val="0"/>
              <w:marRight w:val="0"/>
              <w:marTop w:val="0"/>
              <w:marBottom w:val="0"/>
              <w:divBdr>
                <w:top w:val="none" w:sz="0" w:space="0" w:color="auto"/>
                <w:left w:val="none" w:sz="0" w:space="0" w:color="auto"/>
                <w:bottom w:val="none" w:sz="0" w:space="0" w:color="auto"/>
                <w:right w:val="none" w:sz="0" w:space="0" w:color="auto"/>
              </w:divBdr>
              <w:divsChild>
                <w:div w:id="391735520">
                  <w:marLeft w:val="0"/>
                  <w:marRight w:val="0"/>
                  <w:marTop w:val="0"/>
                  <w:marBottom w:val="0"/>
                  <w:divBdr>
                    <w:top w:val="none" w:sz="0" w:space="0" w:color="auto"/>
                    <w:left w:val="none" w:sz="0" w:space="0" w:color="auto"/>
                    <w:bottom w:val="none" w:sz="0" w:space="0" w:color="auto"/>
                    <w:right w:val="none" w:sz="0" w:space="0" w:color="auto"/>
                  </w:divBdr>
                  <w:divsChild>
                    <w:div w:id="5754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260585">
          <w:marLeft w:val="0"/>
          <w:marRight w:val="0"/>
          <w:marTop w:val="0"/>
          <w:marBottom w:val="0"/>
          <w:divBdr>
            <w:top w:val="none" w:sz="0" w:space="0" w:color="auto"/>
            <w:left w:val="none" w:sz="0" w:space="0" w:color="auto"/>
            <w:bottom w:val="none" w:sz="0" w:space="0" w:color="auto"/>
            <w:right w:val="none" w:sz="0" w:space="0" w:color="auto"/>
          </w:divBdr>
          <w:divsChild>
            <w:div w:id="1838421937">
              <w:marLeft w:val="0"/>
              <w:marRight w:val="0"/>
              <w:marTop w:val="0"/>
              <w:marBottom w:val="0"/>
              <w:divBdr>
                <w:top w:val="none" w:sz="0" w:space="0" w:color="auto"/>
                <w:left w:val="none" w:sz="0" w:space="0" w:color="auto"/>
                <w:bottom w:val="none" w:sz="0" w:space="0" w:color="auto"/>
                <w:right w:val="none" w:sz="0" w:space="0" w:color="auto"/>
              </w:divBdr>
            </w:div>
            <w:div w:id="1099721645">
              <w:marLeft w:val="0"/>
              <w:marRight w:val="0"/>
              <w:marTop w:val="0"/>
              <w:marBottom w:val="0"/>
              <w:divBdr>
                <w:top w:val="none" w:sz="0" w:space="0" w:color="auto"/>
                <w:left w:val="none" w:sz="0" w:space="0" w:color="auto"/>
                <w:bottom w:val="none" w:sz="0" w:space="0" w:color="auto"/>
                <w:right w:val="none" w:sz="0" w:space="0" w:color="auto"/>
              </w:divBdr>
              <w:divsChild>
                <w:div w:id="342517048">
                  <w:marLeft w:val="0"/>
                  <w:marRight w:val="0"/>
                  <w:marTop w:val="0"/>
                  <w:marBottom w:val="0"/>
                  <w:divBdr>
                    <w:top w:val="none" w:sz="0" w:space="0" w:color="auto"/>
                    <w:left w:val="none" w:sz="0" w:space="0" w:color="auto"/>
                    <w:bottom w:val="none" w:sz="0" w:space="0" w:color="auto"/>
                    <w:right w:val="none" w:sz="0" w:space="0" w:color="auto"/>
                  </w:divBdr>
                  <w:divsChild>
                    <w:div w:id="855733557">
                      <w:marLeft w:val="0"/>
                      <w:marRight w:val="0"/>
                      <w:marTop w:val="0"/>
                      <w:marBottom w:val="0"/>
                      <w:divBdr>
                        <w:top w:val="none" w:sz="0" w:space="0" w:color="auto"/>
                        <w:left w:val="none" w:sz="0" w:space="0" w:color="auto"/>
                        <w:bottom w:val="none" w:sz="0" w:space="0" w:color="auto"/>
                        <w:right w:val="none" w:sz="0" w:space="0" w:color="auto"/>
                      </w:divBdr>
                      <w:divsChild>
                        <w:div w:id="563640237">
                          <w:marLeft w:val="0"/>
                          <w:marRight w:val="0"/>
                          <w:marTop w:val="0"/>
                          <w:marBottom w:val="0"/>
                          <w:divBdr>
                            <w:top w:val="none" w:sz="0" w:space="0" w:color="auto"/>
                            <w:left w:val="none" w:sz="0" w:space="0" w:color="auto"/>
                            <w:bottom w:val="none" w:sz="0" w:space="0" w:color="auto"/>
                            <w:right w:val="none" w:sz="0" w:space="0" w:color="auto"/>
                          </w:divBdr>
                        </w:div>
                        <w:div w:id="8646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589953">
          <w:marLeft w:val="0"/>
          <w:marRight w:val="0"/>
          <w:marTop w:val="0"/>
          <w:marBottom w:val="0"/>
          <w:divBdr>
            <w:top w:val="none" w:sz="0" w:space="0" w:color="auto"/>
            <w:left w:val="none" w:sz="0" w:space="0" w:color="auto"/>
            <w:bottom w:val="none" w:sz="0" w:space="0" w:color="auto"/>
            <w:right w:val="none" w:sz="0" w:space="0" w:color="auto"/>
          </w:divBdr>
          <w:divsChild>
            <w:div w:id="422841625">
              <w:marLeft w:val="0"/>
              <w:marRight w:val="0"/>
              <w:marTop w:val="0"/>
              <w:marBottom w:val="0"/>
              <w:divBdr>
                <w:top w:val="none" w:sz="0" w:space="0" w:color="auto"/>
                <w:left w:val="none" w:sz="0" w:space="0" w:color="auto"/>
                <w:bottom w:val="none" w:sz="0" w:space="0" w:color="auto"/>
                <w:right w:val="none" w:sz="0" w:space="0" w:color="auto"/>
              </w:divBdr>
            </w:div>
          </w:divsChild>
        </w:div>
        <w:div w:id="461701183">
          <w:marLeft w:val="0"/>
          <w:marRight w:val="0"/>
          <w:marTop w:val="0"/>
          <w:marBottom w:val="0"/>
          <w:divBdr>
            <w:top w:val="none" w:sz="0" w:space="0" w:color="auto"/>
            <w:left w:val="none" w:sz="0" w:space="0" w:color="auto"/>
            <w:bottom w:val="none" w:sz="0" w:space="0" w:color="auto"/>
            <w:right w:val="none" w:sz="0" w:space="0" w:color="auto"/>
          </w:divBdr>
        </w:div>
      </w:divsChild>
    </w:div>
    <w:div w:id="2090694168">
      <w:bodyDiv w:val="1"/>
      <w:marLeft w:val="0"/>
      <w:marRight w:val="0"/>
      <w:marTop w:val="0"/>
      <w:marBottom w:val="0"/>
      <w:divBdr>
        <w:top w:val="none" w:sz="0" w:space="0" w:color="auto"/>
        <w:left w:val="none" w:sz="0" w:space="0" w:color="auto"/>
        <w:bottom w:val="none" w:sz="0" w:space="0" w:color="auto"/>
        <w:right w:val="none" w:sz="0" w:space="0" w:color="auto"/>
      </w:divBdr>
    </w:div>
    <w:div w:id="2120029723">
      <w:bodyDiv w:val="1"/>
      <w:marLeft w:val="0"/>
      <w:marRight w:val="0"/>
      <w:marTop w:val="0"/>
      <w:marBottom w:val="0"/>
      <w:divBdr>
        <w:top w:val="none" w:sz="0" w:space="0" w:color="auto"/>
        <w:left w:val="none" w:sz="0" w:space="0" w:color="auto"/>
        <w:bottom w:val="none" w:sz="0" w:space="0" w:color="auto"/>
        <w:right w:val="none" w:sz="0" w:space="0" w:color="auto"/>
      </w:divBdr>
    </w:div>
    <w:div w:id="213682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image" Target="media/image5.jpe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header" Target="header3.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comments" Target="comment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image" Target="media/image1.emf"/><Relationship Id="rId17" Type="http://schemas.openxmlformats.org/officeDocument/2006/relationships/image" Target="media/image2.png"/><Relationship Id="rId18" Type="http://schemas.openxmlformats.org/officeDocument/2006/relationships/image" Target="media/image3.jpeg"/><Relationship Id="rId19" Type="http://schemas.openxmlformats.org/officeDocument/2006/relationships/image" Target="media/image4.e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7EE52-4A33-9644-B3FC-8DC3B2B9255E}">
  <ds:schemaRefs>
    <ds:schemaRef ds:uri="http://schemas.openxmlformats.org/officeDocument/2006/bibliography"/>
  </ds:schemaRefs>
</ds:datastoreItem>
</file>

<file path=customXml/itemProps2.xml><?xml version="1.0" encoding="utf-8"?>
<ds:datastoreItem xmlns:ds="http://schemas.openxmlformats.org/officeDocument/2006/customXml" ds:itemID="{1911D0EA-5D5B-884F-A7BB-3A90A5AF5F1C}">
  <ds:schemaRefs>
    <ds:schemaRef ds:uri="http://schemas.openxmlformats.org/officeDocument/2006/bibliography"/>
  </ds:schemaRefs>
</ds:datastoreItem>
</file>

<file path=customXml/itemProps3.xml><?xml version="1.0" encoding="utf-8"?>
<ds:datastoreItem xmlns:ds="http://schemas.openxmlformats.org/officeDocument/2006/customXml" ds:itemID="{C98A01DD-BE61-C04E-98C9-F0F252D7DBCA}">
  <ds:schemaRefs>
    <ds:schemaRef ds:uri="http://schemas.openxmlformats.org/officeDocument/2006/bibliography"/>
  </ds:schemaRefs>
</ds:datastoreItem>
</file>

<file path=customXml/itemProps4.xml><?xml version="1.0" encoding="utf-8"?>
<ds:datastoreItem xmlns:ds="http://schemas.openxmlformats.org/officeDocument/2006/customXml" ds:itemID="{C713D807-4558-B449-B52D-718F3B5E7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41</Pages>
  <Words>18576</Words>
  <Characters>105886</Characters>
  <Application>Microsoft Macintosh Word</Application>
  <DocSecurity>0</DocSecurity>
  <Lines>882</Lines>
  <Paragraphs>211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130035</CharactersWithSpaces>
  <SharedDoc>false</SharedDoc>
  <HLinks>
    <vt:vector size="264" baseType="variant">
      <vt:variant>
        <vt:i4>4194361</vt:i4>
      </vt:variant>
      <vt:variant>
        <vt:i4>308</vt:i4>
      </vt:variant>
      <vt:variant>
        <vt:i4>0</vt:i4>
      </vt:variant>
      <vt:variant>
        <vt:i4>5</vt:i4>
      </vt:variant>
      <vt:variant>
        <vt:lpwstr/>
      </vt:variant>
      <vt:variant>
        <vt:lpwstr>_ENREF_12</vt:lpwstr>
      </vt:variant>
      <vt:variant>
        <vt:i4>4194355</vt:i4>
      </vt:variant>
      <vt:variant>
        <vt:i4>287</vt:i4>
      </vt:variant>
      <vt:variant>
        <vt:i4>0</vt:i4>
      </vt:variant>
      <vt:variant>
        <vt:i4>5</vt:i4>
      </vt:variant>
      <vt:variant>
        <vt:lpwstr/>
      </vt:variant>
      <vt:variant>
        <vt:lpwstr>_ENREF_18</vt:lpwstr>
      </vt:variant>
      <vt:variant>
        <vt:i4>4194363</vt:i4>
      </vt:variant>
      <vt:variant>
        <vt:i4>277</vt:i4>
      </vt:variant>
      <vt:variant>
        <vt:i4>0</vt:i4>
      </vt:variant>
      <vt:variant>
        <vt:i4>5</vt:i4>
      </vt:variant>
      <vt:variant>
        <vt:lpwstr/>
      </vt:variant>
      <vt:variant>
        <vt:lpwstr>_ENREF_10</vt:lpwstr>
      </vt:variant>
      <vt:variant>
        <vt:i4>4194355</vt:i4>
      </vt:variant>
      <vt:variant>
        <vt:i4>271</vt:i4>
      </vt:variant>
      <vt:variant>
        <vt:i4>0</vt:i4>
      </vt:variant>
      <vt:variant>
        <vt:i4>5</vt:i4>
      </vt:variant>
      <vt:variant>
        <vt:lpwstr/>
      </vt:variant>
      <vt:variant>
        <vt:lpwstr>_ENREF_18</vt:lpwstr>
      </vt:variant>
      <vt:variant>
        <vt:i4>4194355</vt:i4>
      </vt:variant>
      <vt:variant>
        <vt:i4>263</vt:i4>
      </vt:variant>
      <vt:variant>
        <vt:i4>0</vt:i4>
      </vt:variant>
      <vt:variant>
        <vt:i4>5</vt:i4>
      </vt:variant>
      <vt:variant>
        <vt:lpwstr/>
      </vt:variant>
      <vt:variant>
        <vt:lpwstr>_ENREF_18</vt:lpwstr>
      </vt:variant>
      <vt:variant>
        <vt:i4>4194355</vt:i4>
      </vt:variant>
      <vt:variant>
        <vt:i4>253</vt:i4>
      </vt:variant>
      <vt:variant>
        <vt:i4>0</vt:i4>
      </vt:variant>
      <vt:variant>
        <vt:i4>5</vt:i4>
      </vt:variant>
      <vt:variant>
        <vt:lpwstr/>
      </vt:variant>
      <vt:variant>
        <vt:lpwstr>_ENREF_18</vt:lpwstr>
      </vt:variant>
      <vt:variant>
        <vt:i4>4194361</vt:i4>
      </vt:variant>
      <vt:variant>
        <vt:i4>235</vt:i4>
      </vt:variant>
      <vt:variant>
        <vt:i4>0</vt:i4>
      </vt:variant>
      <vt:variant>
        <vt:i4>5</vt:i4>
      </vt:variant>
      <vt:variant>
        <vt:lpwstr/>
      </vt:variant>
      <vt:variant>
        <vt:lpwstr>_ENREF_12</vt:lpwstr>
      </vt:variant>
      <vt:variant>
        <vt:i4>4194361</vt:i4>
      </vt:variant>
      <vt:variant>
        <vt:i4>229</vt:i4>
      </vt:variant>
      <vt:variant>
        <vt:i4>0</vt:i4>
      </vt:variant>
      <vt:variant>
        <vt:i4>5</vt:i4>
      </vt:variant>
      <vt:variant>
        <vt:lpwstr/>
      </vt:variant>
      <vt:variant>
        <vt:lpwstr>_ENREF_12</vt:lpwstr>
      </vt:variant>
      <vt:variant>
        <vt:i4>4194361</vt:i4>
      </vt:variant>
      <vt:variant>
        <vt:i4>223</vt:i4>
      </vt:variant>
      <vt:variant>
        <vt:i4>0</vt:i4>
      </vt:variant>
      <vt:variant>
        <vt:i4>5</vt:i4>
      </vt:variant>
      <vt:variant>
        <vt:lpwstr/>
      </vt:variant>
      <vt:variant>
        <vt:lpwstr>_ENREF_12</vt:lpwstr>
      </vt:variant>
      <vt:variant>
        <vt:i4>4390970</vt:i4>
      </vt:variant>
      <vt:variant>
        <vt:i4>217</vt:i4>
      </vt:variant>
      <vt:variant>
        <vt:i4>0</vt:i4>
      </vt:variant>
      <vt:variant>
        <vt:i4>5</vt:i4>
      </vt:variant>
      <vt:variant>
        <vt:lpwstr/>
      </vt:variant>
      <vt:variant>
        <vt:lpwstr>_ENREF_21</vt:lpwstr>
      </vt:variant>
      <vt:variant>
        <vt:i4>4194361</vt:i4>
      </vt:variant>
      <vt:variant>
        <vt:i4>211</vt:i4>
      </vt:variant>
      <vt:variant>
        <vt:i4>0</vt:i4>
      </vt:variant>
      <vt:variant>
        <vt:i4>5</vt:i4>
      </vt:variant>
      <vt:variant>
        <vt:lpwstr/>
      </vt:variant>
      <vt:variant>
        <vt:lpwstr>_ENREF_12</vt:lpwstr>
      </vt:variant>
      <vt:variant>
        <vt:i4>4194366</vt:i4>
      </vt:variant>
      <vt:variant>
        <vt:i4>205</vt:i4>
      </vt:variant>
      <vt:variant>
        <vt:i4>0</vt:i4>
      </vt:variant>
      <vt:variant>
        <vt:i4>5</vt:i4>
      </vt:variant>
      <vt:variant>
        <vt:lpwstr/>
      </vt:variant>
      <vt:variant>
        <vt:lpwstr>_ENREF_15</vt:lpwstr>
      </vt:variant>
      <vt:variant>
        <vt:i4>4194364</vt:i4>
      </vt:variant>
      <vt:variant>
        <vt:i4>199</vt:i4>
      </vt:variant>
      <vt:variant>
        <vt:i4>0</vt:i4>
      </vt:variant>
      <vt:variant>
        <vt:i4>5</vt:i4>
      </vt:variant>
      <vt:variant>
        <vt:lpwstr/>
      </vt:variant>
      <vt:variant>
        <vt:lpwstr>_ENREF_17</vt:lpwstr>
      </vt:variant>
      <vt:variant>
        <vt:i4>4784139</vt:i4>
      </vt:variant>
      <vt:variant>
        <vt:i4>189</vt:i4>
      </vt:variant>
      <vt:variant>
        <vt:i4>0</vt:i4>
      </vt:variant>
      <vt:variant>
        <vt:i4>5</vt:i4>
      </vt:variant>
      <vt:variant>
        <vt:lpwstr/>
      </vt:variant>
      <vt:variant>
        <vt:lpwstr>_ENREF_8</vt:lpwstr>
      </vt:variant>
      <vt:variant>
        <vt:i4>4653067</vt:i4>
      </vt:variant>
      <vt:variant>
        <vt:i4>186</vt:i4>
      </vt:variant>
      <vt:variant>
        <vt:i4>0</vt:i4>
      </vt:variant>
      <vt:variant>
        <vt:i4>5</vt:i4>
      </vt:variant>
      <vt:variant>
        <vt:lpwstr/>
      </vt:variant>
      <vt:variant>
        <vt:lpwstr>_ENREF_6</vt:lpwstr>
      </vt:variant>
      <vt:variant>
        <vt:i4>4194361</vt:i4>
      </vt:variant>
      <vt:variant>
        <vt:i4>176</vt:i4>
      </vt:variant>
      <vt:variant>
        <vt:i4>0</vt:i4>
      </vt:variant>
      <vt:variant>
        <vt:i4>5</vt:i4>
      </vt:variant>
      <vt:variant>
        <vt:lpwstr/>
      </vt:variant>
      <vt:variant>
        <vt:lpwstr>_ENREF_12</vt:lpwstr>
      </vt:variant>
      <vt:variant>
        <vt:i4>4718603</vt:i4>
      </vt:variant>
      <vt:variant>
        <vt:i4>170</vt:i4>
      </vt:variant>
      <vt:variant>
        <vt:i4>0</vt:i4>
      </vt:variant>
      <vt:variant>
        <vt:i4>5</vt:i4>
      </vt:variant>
      <vt:variant>
        <vt:lpwstr/>
      </vt:variant>
      <vt:variant>
        <vt:lpwstr>_ENREF_9</vt:lpwstr>
      </vt:variant>
      <vt:variant>
        <vt:i4>4784139</vt:i4>
      </vt:variant>
      <vt:variant>
        <vt:i4>167</vt:i4>
      </vt:variant>
      <vt:variant>
        <vt:i4>0</vt:i4>
      </vt:variant>
      <vt:variant>
        <vt:i4>5</vt:i4>
      </vt:variant>
      <vt:variant>
        <vt:lpwstr/>
      </vt:variant>
      <vt:variant>
        <vt:lpwstr>_ENREF_8</vt:lpwstr>
      </vt:variant>
      <vt:variant>
        <vt:i4>4194364</vt:i4>
      </vt:variant>
      <vt:variant>
        <vt:i4>157</vt:i4>
      </vt:variant>
      <vt:variant>
        <vt:i4>0</vt:i4>
      </vt:variant>
      <vt:variant>
        <vt:i4>5</vt:i4>
      </vt:variant>
      <vt:variant>
        <vt:lpwstr/>
      </vt:variant>
      <vt:variant>
        <vt:lpwstr>_ENREF_17</vt:lpwstr>
      </vt:variant>
      <vt:variant>
        <vt:i4>4194362</vt:i4>
      </vt:variant>
      <vt:variant>
        <vt:i4>154</vt:i4>
      </vt:variant>
      <vt:variant>
        <vt:i4>0</vt:i4>
      </vt:variant>
      <vt:variant>
        <vt:i4>5</vt:i4>
      </vt:variant>
      <vt:variant>
        <vt:lpwstr/>
      </vt:variant>
      <vt:variant>
        <vt:lpwstr>_ENREF_11</vt:lpwstr>
      </vt:variant>
      <vt:variant>
        <vt:i4>4390923</vt:i4>
      </vt:variant>
      <vt:variant>
        <vt:i4>151</vt:i4>
      </vt:variant>
      <vt:variant>
        <vt:i4>0</vt:i4>
      </vt:variant>
      <vt:variant>
        <vt:i4>5</vt:i4>
      </vt:variant>
      <vt:variant>
        <vt:lpwstr/>
      </vt:variant>
      <vt:variant>
        <vt:lpwstr>_ENREF_2</vt:lpwstr>
      </vt:variant>
      <vt:variant>
        <vt:i4>4718603</vt:i4>
      </vt:variant>
      <vt:variant>
        <vt:i4>141</vt:i4>
      </vt:variant>
      <vt:variant>
        <vt:i4>0</vt:i4>
      </vt:variant>
      <vt:variant>
        <vt:i4>5</vt:i4>
      </vt:variant>
      <vt:variant>
        <vt:lpwstr/>
      </vt:variant>
      <vt:variant>
        <vt:lpwstr>_ENREF_9</vt:lpwstr>
      </vt:variant>
      <vt:variant>
        <vt:i4>4784139</vt:i4>
      </vt:variant>
      <vt:variant>
        <vt:i4>138</vt:i4>
      </vt:variant>
      <vt:variant>
        <vt:i4>0</vt:i4>
      </vt:variant>
      <vt:variant>
        <vt:i4>5</vt:i4>
      </vt:variant>
      <vt:variant>
        <vt:lpwstr/>
      </vt:variant>
      <vt:variant>
        <vt:lpwstr>_ENREF_8</vt:lpwstr>
      </vt:variant>
      <vt:variant>
        <vt:i4>4718603</vt:i4>
      </vt:variant>
      <vt:variant>
        <vt:i4>128</vt:i4>
      </vt:variant>
      <vt:variant>
        <vt:i4>0</vt:i4>
      </vt:variant>
      <vt:variant>
        <vt:i4>5</vt:i4>
      </vt:variant>
      <vt:variant>
        <vt:lpwstr/>
      </vt:variant>
      <vt:variant>
        <vt:lpwstr>_ENREF_9</vt:lpwstr>
      </vt:variant>
      <vt:variant>
        <vt:i4>4784139</vt:i4>
      </vt:variant>
      <vt:variant>
        <vt:i4>125</vt:i4>
      </vt:variant>
      <vt:variant>
        <vt:i4>0</vt:i4>
      </vt:variant>
      <vt:variant>
        <vt:i4>5</vt:i4>
      </vt:variant>
      <vt:variant>
        <vt:lpwstr/>
      </vt:variant>
      <vt:variant>
        <vt:lpwstr>_ENREF_8</vt:lpwstr>
      </vt:variant>
      <vt:variant>
        <vt:i4>4521995</vt:i4>
      </vt:variant>
      <vt:variant>
        <vt:i4>122</vt:i4>
      </vt:variant>
      <vt:variant>
        <vt:i4>0</vt:i4>
      </vt:variant>
      <vt:variant>
        <vt:i4>5</vt:i4>
      </vt:variant>
      <vt:variant>
        <vt:lpwstr/>
      </vt:variant>
      <vt:variant>
        <vt:lpwstr>_ENREF_4</vt:lpwstr>
      </vt:variant>
      <vt:variant>
        <vt:i4>4194367</vt:i4>
      </vt:variant>
      <vt:variant>
        <vt:i4>112</vt:i4>
      </vt:variant>
      <vt:variant>
        <vt:i4>0</vt:i4>
      </vt:variant>
      <vt:variant>
        <vt:i4>5</vt:i4>
      </vt:variant>
      <vt:variant>
        <vt:lpwstr/>
      </vt:variant>
      <vt:variant>
        <vt:lpwstr>_ENREF_14</vt:lpwstr>
      </vt:variant>
      <vt:variant>
        <vt:i4>4194367</vt:i4>
      </vt:variant>
      <vt:variant>
        <vt:i4>106</vt:i4>
      </vt:variant>
      <vt:variant>
        <vt:i4>0</vt:i4>
      </vt:variant>
      <vt:variant>
        <vt:i4>5</vt:i4>
      </vt:variant>
      <vt:variant>
        <vt:lpwstr/>
      </vt:variant>
      <vt:variant>
        <vt:lpwstr>_ENREF_14</vt:lpwstr>
      </vt:variant>
      <vt:variant>
        <vt:i4>4456459</vt:i4>
      </vt:variant>
      <vt:variant>
        <vt:i4>98</vt:i4>
      </vt:variant>
      <vt:variant>
        <vt:i4>0</vt:i4>
      </vt:variant>
      <vt:variant>
        <vt:i4>5</vt:i4>
      </vt:variant>
      <vt:variant>
        <vt:lpwstr/>
      </vt:variant>
      <vt:variant>
        <vt:lpwstr>_ENREF_5</vt:lpwstr>
      </vt:variant>
      <vt:variant>
        <vt:i4>4194315</vt:i4>
      </vt:variant>
      <vt:variant>
        <vt:i4>92</vt:i4>
      </vt:variant>
      <vt:variant>
        <vt:i4>0</vt:i4>
      </vt:variant>
      <vt:variant>
        <vt:i4>5</vt:i4>
      </vt:variant>
      <vt:variant>
        <vt:lpwstr/>
      </vt:variant>
      <vt:variant>
        <vt:lpwstr>_ENREF_1</vt:lpwstr>
      </vt:variant>
      <vt:variant>
        <vt:i4>4194355</vt:i4>
      </vt:variant>
      <vt:variant>
        <vt:i4>86</vt:i4>
      </vt:variant>
      <vt:variant>
        <vt:i4>0</vt:i4>
      </vt:variant>
      <vt:variant>
        <vt:i4>5</vt:i4>
      </vt:variant>
      <vt:variant>
        <vt:lpwstr/>
      </vt:variant>
      <vt:variant>
        <vt:lpwstr>_ENREF_18</vt:lpwstr>
      </vt:variant>
      <vt:variant>
        <vt:i4>4194360</vt:i4>
      </vt:variant>
      <vt:variant>
        <vt:i4>83</vt:i4>
      </vt:variant>
      <vt:variant>
        <vt:i4>0</vt:i4>
      </vt:variant>
      <vt:variant>
        <vt:i4>5</vt:i4>
      </vt:variant>
      <vt:variant>
        <vt:lpwstr/>
      </vt:variant>
      <vt:variant>
        <vt:lpwstr>_ENREF_13</vt:lpwstr>
      </vt:variant>
      <vt:variant>
        <vt:i4>4390970</vt:i4>
      </vt:variant>
      <vt:variant>
        <vt:i4>73</vt:i4>
      </vt:variant>
      <vt:variant>
        <vt:i4>0</vt:i4>
      </vt:variant>
      <vt:variant>
        <vt:i4>5</vt:i4>
      </vt:variant>
      <vt:variant>
        <vt:lpwstr/>
      </vt:variant>
      <vt:variant>
        <vt:lpwstr>_ENREF_21</vt:lpwstr>
      </vt:variant>
      <vt:variant>
        <vt:i4>4456459</vt:i4>
      </vt:variant>
      <vt:variant>
        <vt:i4>67</vt:i4>
      </vt:variant>
      <vt:variant>
        <vt:i4>0</vt:i4>
      </vt:variant>
      <vt:variant>
        <vt:i4>5</vt:i4>
      </vt:variant>
      <vt:variant>
        <vt:lpwstr/>
      </vt:variant>
      <vt:variant>
        <vt:lpwstr>_ENREF_5</vt:lpwstr>
      </vt:variant>
      <vt:variant>
        <vt:i4>4194365</vt:i4>
      </vt:variant>
      <vt:variant>
        <vt:i4>61</vt:i4>
      </vt:variant>
      <vt:variant>
        <vt:i4>0</vt:i4>
      </vt:variant>
      <vt:variant>
        <vt:i4>5</vt:i4>
      </vt:variant>
      <vt:variant>
        <vt:lpwstr/>
      </vt:variant>
      <vt:variant>
        <vt:lpwstr>_ENREF_16</vt:lpwstr>
      </vt:variant>
      <vt:variant>
        <vt:i4>4194354</vt:i4>
      </vt:variant>
      <vt:variant>
        <vt:i4>55</vt:i4>
      </vt:variant>
      <vt:variant>
        <vt:i4>0</vt:i4>
      </vt:variant>
      <vt:variant>
        <vt:i4>5</vt:i4>
      </vt:variant>
      <vt:variant>
        <vt:lpwstr/>
      </vt:variant>
      <vt:variant>
        <vt:lpwstr>_ENREF_19</vt:lpwstr>
      </vt:variant>
      <vt:variant>
        <vt:i4>4194355</vt:i4>
      </vt:variant>
      <vt:variant>
        <vt:i4>45</vt:i4>
      </vt:variant>
      <vt:variant>
        <vt:i4>0</vt:i4>
      </vt:variant>
      <vt:variant>
        <vt:i4>5</vt:i4>
      </vt:variant>
      <vt:variant>
        <vt:lpwstr/>
      </vt:variant>
      <vt:variant>
        <vt:lpwstr>_ENREF_18</vt:lpwstr>
      </vt:variant>
      <vt:variant>
        <vt:i4>4194364</vt:i4>
      </vt:variant>
      <vt:variant>
        <vt:i4>42</vt:i4>
      </vt:variant>
      <vt:variant>
        <vt:i4>0</vt:i4>
      </vt:variant>
      <vt:variant>
        <vt:i4>5</vt:i4>
      </vt:variant>
      <vt:variant>
        <vt:lpwstr/>
      </vt:variant>
      <vt:variant>
        <vt:lpwstr>_ENREF_17</vt:lpwstr>
      </vt:variant>
      <vt:variant>
        <vt:i4>4587531</vt:i4>
      </vt:variant>
      <vt:variant>
        <vt:i4>32</vt:i4>
      </vt:variant>
      <vt:variant>
        <vt:i4>0</vt:i4>
      </vt:variant>
      <vt:variant>
        <vt:i4>5</vt:i4>
      </vt:variant>
      <vt:variant>
        <vt:lpwstr/>
      </vt:variant>
      <vt:variant>
        <vt:lpwstr>_ENREF_7</vt:lpwstr>
      </vt:variant>
      <vt:variant>
        <vt:i4>4390971</vt:i4>
      </vt:variant>
      <vt:variant>
        <vt:i4>26</vt:i4>
      </vt:variant>
      <vt:variant>
        <vt:i4>0</vt:i4>
      </vt:variant>
      <vt:variant>
        <vt:i4>5</vt:i4>
      </vt:variant>
      <vt:variant>
        <vt:lpwstr/>
      </vt:variant>
      <vt:variant>
        <vt:lpwstr>_ENREF_20</vt:lpwstr>
      </vt:variant>
      <vt:variant>
        <vt:i4>4587531</vt:i4>
      </vt:variant>
      <vt:variant>
        <vt:i4>20</vt:i4>
      </vt:variant>
      <vt:variant>
        <vt:i4>0</vt:i4>
      </vt:variant>
      <vt:variant>
        <vt:i4>5</vt:i4>
      </vt:variant>
      <vt:variant>
        <vt:lpwstr/>
      </vt:variant>
      <vt:variant>
        <vt:lpwstr>_ENREF_7</vt:lpwstr>
      </vt:variant>
      <vt:variant>
        <vt:i4>4390971</vt:i4>
      </vt:variant>
      <vt:variant>
        <vt:i4>14</vt:i4>
      </vt:variant>
      <vt:variant>
        <vt:i4>0</vt:i4>
      </vt:variant>
      <vt:variant>
        <vt:i4>5</vt:i4>
      </vt:variant>
      <vt:variant>
        <vt:lpwstr/>
      </vt:variant>
      <vt:variant>
        <vt:lpwstr>_ENREF_20</vt:lpwstr>
      </vt:variant>
      <vt:variant>
        <vt:i4>4390923</vt:i4>
      </vt:variant>
      <vt:variant>
        <vt:i4>8</vt:i4>
      </vt:variant>
      <vt:variant>
        <vt:i4>0</vt:i4>
      </vt:variant>
      <vt:variant>
        <vt:i4>5</vt:i4>
      </vt:variant>
      <vt:variant>
        <vt:lpwstr/>
      </vt:variant>
      <vt:variant>
        <vt:lpwstr>_ENREF_2</vt:lpwstr>
      </vt:variant>
      <vt:variant>
        <vt:i4>4325387</vt:i4>
      </vt:variant>
      <vt:variant>
        <vt:i4>2</vt:i4>
      </vt:variant>
      <vt:variant>
        <vt:i4>0</vt:i4>
      </vt:variant>
      <vt:variant>
        <vt:i4>5</vt:i4>
      </vt:variant>
      <vt:variant>
        <vt:lpwstr/>
      </vt:variant>
      <vt:variant>
        <vt:lpwstr>_ENREF_3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lparnel1</dc:creator>
  <cp:lastModifiedBy>Hong Qin</cp:lastModifiedBy>
  <cp:revision>12</cp:revision>
  <cp:lastPrinted>2012-04-19T14:46:00Z</cp:lastPrinted>
  <dcterms:created xsi:type="dcterms:W3CDTF">2012-04-23T04:10:00Z</dcterms:created>
  <dcterms:modified xsi:type="dcterms:W3CDTF">2012-04-23T04:54:00Z</dcterms:modified>
</cp:coreProperties>
</file>
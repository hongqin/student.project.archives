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r w:rsidRPr="0072137D">
        <w:rPr>
          <w:rFonts w:ascii="Arial" w:hAnsi="Arial" w:cs="Arial"/>
          <w:bCs/>
          <w:sz w:val="24"/>
          <w:szCs w:val="24"/>
        </w:rPr>
        <w:t xml:space="preserve">The interconnection between oxidative stress, genomic instability, mitotic asymmetry, and 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Default="00B2113A" w:rsidP="00B2113A">
      <w:pPr>
        <w:jc w:val="center"/>
        <w:rPr>
          <w:ins w:id="0" w:author="Lindsay" w:date="2012-04-21T21:58:00Z"/>
          <w:bCs/>
          <w:iCs/>
          <w:sz w:val="24"/>
          <w:szCs w:val="24"/>
        </w:rPr>
      </w:pPr>
    </w:p>
    <w:p w:rsidR="007A592D" w:rsidRDefault="007A592D" w:rsidP="00B2113A">
      <w:pPr>
        <w:jc w:val="center"/>
        <w:rPr>
          <w:ins w:id="1" w:author="Lindsay" w:date="2012-04-21T21:58:00Z"/>
          <w:bCs/>
          <w:iCs/>
          <w:sz w:val="24"/>
          <w:szCs w:val="24"/>
        </w:rPr>
      </w:pPr>
    </w:p>
    <w:p w:rsidR="007A592D" w:rsidRDefault="007A592D" w:rsidP="00B2113A">
      <w:pPr>
        <w:jc w:val="center"/>
        <w:rPr>
          <w:ins w:id="2" w:author="Lindsay" w:date="2012-04-21T21:58:00Z"/>
          <w:bCs/>
          <w:iCs/>
          <w:sz w:val="24"/>
          <w:szCs w:val="24"/>
        </w:rPr>
      </w:pPr>
    </w:p>
    <w:p w:rsidR="007A592D" w:rsidRDefault="007A592D" w:rsidP="00B2113A">
      <w:pPr>
        <w:jc w:val="center"/>
        <w:rPr>
          <w:ins w:id="3" w:author="Lindsay" w:date="2012-04-21T21:58:00Z"/>
          <w:bCs/>
          <w:iCs/>
          <w:sz w:val="24"/>
          <w:szCs w:val="24"/>
        </w:rPr>
      </w:pPr>
    </w:p>
    <w:p w:rsidR="007A592D" w:rsidRDefault="007A592D" w:rsidP="00B2113A">
      <w:pPr>
        <w:jc w:val="center"/>
        <w:rPr>
          <w:ins w:id="4" w:author="Lindsay" w:date="2012-04-21T21:58:00Z"/>
          <w:bCs/>
          <w:iCs/>
          <w:sz w:val="24"/>
          <w:szCs w:val="24"/>
        </w:rPr>
      </w:pPr>
    </w:p>
    <w:p w:rsidR="007A592D" w:rsidRDefault="007A592D" w:rsidP="00B2113A">
      <w:pPr>
        <w:jc w:val="center"/>
        <w:rPr>
          <w:ins w:id="5" w:author="Lindsay" w:date="2012-04-21T21:58:00Z"/>
          <w:bCs/>
          <w:iCs/>
          <w:sz w:val="24"/>
          <w:szCs w:val="24"/>
        </w:rPr>
      </w:pPr>
    </w:p>
    <w:p w:rsidR="007A592D" w:rsidRDefault="007A592D" w:rsidP="00B2113A">
      <w:pPr>
        <w:jc w:val="center"/>
        <w:rPr>
          <w:ins w:id="6" w:author="Lindsay" w:date="2012-04-21T21:58:00Z"/>
          <w:bCs/>
          <w:iCs/>
          <w:sz w:val="24"/>
          <w:szCs w:val="24"/>
        </w:rPr>
      </w:pPr>
    </w:p>
    <w:p w:rsidR="007A592D" w:rsidRDefault="007A592D" w:rsidP="00B2113A">
      <w:pPr>
        <w:jc w:val="center"/>
        <w:rPr>
          <w:ins w:id="7" w:author="Lindsay" w:date="2012-04-21T21:58:00Z"/>
          <w:bCs/>
          <w:iCs/>
          <w:sz w:val="24"/>
          <w:szCs w:val="24"/>
        </w:rPr>
      </w:pPr>
    </w:p>
    <w:p w:rsidR="007A592D" w:rsidRDefault="007A592D" w:rsidP="00B2113A">
      <w:pPr>
        <w:jc w:val="center"/>
        <w:rPr>
          <w:ins w:id="8" w:author="Lindsay" w:date="2012-04-21T21:58:00Z"/>
          <w:bCs/>
          <w:iCs/>
          <w:sz w:val="24"/>
          <w:szCs w:val="24"/>
        </w:rPr>
      </w:pPr>
    </w:p>
    <w:p w:rsidR="007A592D" w:rsidRDefault="007A592D" w:rsidP="00B2113A">
      <w:pPr>
        <w:jc w:val="center"/>
        <w:rPr>
          <w:ins w:id="9" w:author="Lindsay" w:date="2012-04-21T21:58:00Z"/>
          <w:bCs/>
          <w:iCs/>
          <w:sz w:val="24"/>
          <w:szCs w:val="24"/>
        </w:rPr>
      </w:pPr>
    </w:p>
    <w:p w:rsidR="007A592D" w:rsidRDefault="007A592D" w:rsidP="00B2113A">
      <w:pPr>
        <w:jc w:val="center"/>
        <w:rPr>
          <w:ins w:id="10" w:author="Lindsay" w:date="2012-04-21T21:58:00Z"/>
          <w:bCs/>
          <w:iCs/>
          <w:sz w:val="24"/>
          <w:szCs w:val="24"/>
        </w:rPr>
      </w:pPr>
    </w:p>
    <w:p w:rsidR="007A592D" w:rsidRDefault="007A592D" w:rsidP="00B2113A">
      <w:pPr>
        <w:jc w:val="center"/>
        <w:rPr>
          <w:ins w:id="11" w:author="Lindsay" w:date="2012-04-21T21:58:00Z"/>
          <w:bCs/>
          <w:iCs/>
          <w:sz w:val="24"/>
          <w:szCs w:val="24"/>
        </w:rPr>
      </w:pPr>
    </w:p>
    <w:p w:rsidR="007A592D" w:rsidRDefault="007A592D" w:rsidP="00B2113A">
      <w:pPr>
        <w:jc w:val="center"/>
        <w:rPr>
          <w:ins w:id="12" w:author="Lindsay" w:date="2012-04-21T21:58:00Z"/>
          <w:bCs/>
          <w:iCs/>
          <w:sz w:val="24"/>
          <w:szCs w:val="24"/>
        </w:rPr>
      </w:pPr>
    </w:p>
    <w:p w:rsidR="007A592D" w:rsidRDefault="007A592D" w:rsidP="00B2113A">
      <w:pPr>
        <w:jc w:val="center"/>
        <w:rPr>
          <w:ins w:id="13" w:author="Lindsay" w:date="2012-04-21T21:58:00Z"/>
          <w:bCs/>
          <w:iCs/>
          <w:sz w:val="24"/>
          <w:szCs w:val="24"/>
        </w:rPr>
      </w:pPr>
    </w:p>
    <w:p w:rsidR="007A592D" w:rsidRDefault="007A592D" w:rsidP="00B2113A">
      <w:pPr>
        <w:jc w:val="center"/>
        <w:rPr>
          <w:ins w:id="14" w:author="Lindsay" w:date="2012-04-21T21:58:00Z"/>
          <w:bCs/>
          <w:iCs/>
          <w:sz w:val="24"/>
          <w:szCs w:val="24"/>
        </w:rPr>
      </w:pPr>
    </w:p>
    <w:p w:rsidR="007A592D" w:rsidRDefault="007A592D" w:rsidP="00B2113A">
      <w:pPr>
        <w:jc w:val="center"/>
        <w:rPr>
          <w:ins w:id="15" w:author="Lindsay" w:date="2012-04-21T21:58:00Z"/>
          <w:bCs/>
          <w:iCs/>
          <w:sz w:val="24"/>
          <w:szCs w:val="24"/>
        </w:rPr>
      </w:pPr>
    </w:p>
    <w:p w:rsidR="007A592D" w:rsidRDefault="007A592D" w:rsidP="00B2113A">
      <w:pPr>
        <w:jc w:val="center"/>
        <w:rPr>
          <w:ins w:id="16" w:author="Lindsay" w:date="2012-04-21T21:58:00Z"/>
          <w:bCs/>
          <w:iCs/>
          <w:sz w:val="24"/>
          <w:szCs w:val="24"/>
        </w:rPr>
      </w:pPr>
    </w:p>
    <w:p w:rsidR="007A592D" w:rsidRDefault="007A592D" w:rsidP="00B2113A">
      <w:pPr>
        <w:jc w:val="center"/>
        <w:rPr>
          <w:ins w:id="17" w:author="Lindsay" w:date="2012-04-21T21:58:00Z"/>
          <w:bCs/>
          <w:iCs/>
          <w:sz w:val="24"/>
          <w:szCs w:val="24"/>
        </w:rPr>
      </w:pPr>
    </w:p>
    <w:p w:rsidR="007A592D" w:rsidRDefault="007A592D" w:rsidP="00B2113A">
      <w:pPr>
        <w:jc w:val="center"/>
        <w:rPr>
          <w:ins w:id="18" w:author="Lindsay" w:date="2012-04-21T21:58:00Z"/>
          <w:bCs/>
          <w:iCs/>
          <w:sz w:val="24"/>
          <w:szCs w:val="24"/>
        </w:rPr>
      </w:pPr>
    </w:p>
    <w:p w:rsidR="007A592D" w:rsidRDefault="007A592D" w:rsidP="00B2113A">
      <w:pPr>
        <w:jc w:val="center"/>
        <w:rPr>
          <w:ins w:id="19" w:author="Lindsay" w:date="2012-04-21T21:58:00Z"/>
          <w:bCs/>
          <w:iCs/>
          <w:sz w:val="24"/>
          <w:szCs w:val="24"/>
        </w:rPr>
      </w:pPr>
    </w:p>
    <w:p w:rsidR="007A592D" w:rsidRDefault="007A592D" w:rsidP="00B2113A">
      <w:pPr>
        <w:jc w:val="center"/>
        <w:rPr>
          <w:ins w:id="20" w:author="Lindsay" w:date="2012-04-21T21:58:00Z"/>
          <w:bCs/>
          <w:iCs/>
          <w:sz w:val="24"/>
          <w:szCs w:val="24"/>
        </w:rPr>
      </w:pPr>
    </w:p>
    <w:p w:rsidR="007A592D" w:rsidRDefault="007A592D" w:rsidP="00B2113A">
      <w:pPr>
        <w:jc w:val="center"/>
        <w:rPr>
          <w:ins w:id="21" w:author="Lindsay" w:date="2012-04-21T21:58:00Z"/>
          <w:bCs/>
          <w:iCs/>
          <w:sz w:val="24"/>
          <w:szCs w:val="24"/>
        </w:rPr>
      </w:pPr>
    </w:p>
    <w:p w:rsidR="007A592D" w:rsidRDefault="007A592D" w:rsidP="00B2113A">
      <w:pPr>
        <w:jc w:val="center"/>
        <w:rPr>
          <w:ins w:id="22" w:author="Lindsay" w:date="2012-04-21T21:58:00Z"/>
          <w:bCs/>
          <w:iCs/>
          <w:sz w:val="24"/>
          <w:szCs w:val="24"/>
        </w:rPr>
      </w:pPr>
    </w:p>
    <w:p w:rsidR="007A592D" w:rsidRDefault="007A592D" w:rsidP="00B2113A">
      <w:pPr>
        <w:jc w:val="center"/>
        <w:rPr>
          <w:ins w:id="23" w:author="Lindsay" w:date="2012-04-21T21:58:00Z"/>
          <w:bCs/>
          <w:iCs/>
          <w:sz w:val="24"/>
          <w:szCs w:val="24"/>
        </w:rPr>
      </w:pPr>
    </w:p>
    <w:p w:rsidR="007A592D" w:rsidRDefault="007A592D" w:rsidP="00B2113A">
      <w:pPr>
        <w:jc w:val="center"/>
        <w:rPr>
          <w:ins w:id="24" w:author="Lindsay" w:date="2012-04-21T21:58:00Z"/>
          <w:bCs/>
          <w:iCs/>
          <w:sz w:val="24"/>
          <w:szCs w:val="24"/>
        </w:rPr>
      </w:pPr>
    </w:p>
    <w:p w:rsidR="007A592D" w:rsidRDefault="007A592D" w:rsidP="00B2113A">
      <w:pPr>
        <w:jc w:val="center"/>
        <w:rPr>
          <w:ins w:id="25" w:author="Lindsay" w:date="2012-04-21T21:58:00Z"/>
          <w:bCs/>
          <w:iCs/>
          <w:sz w:val="24"/>
          <w:szCs w:val="24"/>
        </w:rPr>
      </w:pPr>
    </w:p>
    <w:p w:rsidR="007A592D" w:rsidRDefault="007A592D" w:rsidP="00B2113A">
      <w:pPr>
        <w:jc w:val="center"/>
        <w:rPr>
          <w:ins w:id="26" w:author="Lindsay" w:date="2012-04-21T21:58:00Z"/>
          <w:bCs/>
          <w:iCs/>
          <w:sz w:val="24"/>
          <w:szCs w:val="24"/>
        </w:rPr>
      </w:pPr>
    </w:p>
    <w:p w:rsidR="007A592D" w:rsidRDefault="007A592D" w:rsidP="00B2113A">
      <w:pPr>
        <w:jc w:val="center"/>
        <w:rPr>
          <w:ins w:id="27" w:author="Lindsay" w:date="2012-04-21T21:58:00Z"/>
          <w:bCs/>
          <w:iCs/>
          <w:sz w:val="24"/>
          <w:szCs w:val="24"/>
        </w:rPr>
      </w:pPr>
    </w:p>
    <w:p w:rsidR="007A592D" w:rsidRDefault="007A592D" w:rsidP="00B2113A">
      <w:pPr>
        <w:jc w:val="center"/>
        <w:rPr>
          <w:ins w:id="28" w:author="Lindsay" w:date="2012-04-21T21:58:00Z"/>
          <w:bCs/>
          <w:iCs/>
          <w:sz w:val="24"/>
          <w:szCs w:val="24"/>
        </w:rPr>
      </w:pPr>
    </w:p>
    <w:p w:rsidR="007A592D" w:rsidRDefault="007A592D" w:rsidP="00B2113A">
      <w:pPr>
        <w:jc w:val="center"/>
        <w:rPr>
          <w:ins w:id="29" w:author="Lindsay" w:date="2012-04-21T21:58:00Z"/>
          <w:bCs/>
          <w:iCs/>
          <w:sz w:val="24"/>
          <w:szCs w:val="24"/>
        </w:rPr>
      </w:pPr>
    </w:p>
    <w:p w:rsidR="007A592D" w:rsidRDefault="007A592D" w:rsidP="00B2113A">
      <w:pPr>
        <w:jc w:val="center"/>
        <w:rPr>
          <w:ins w:id="30" w:author="Lindsay" w:date="2012-04-21T21:58:00Z"/>
          <w:bCs/>
          <w:iCs/>
          <w:sz w:val="24"/>
          <w:szCs w:val="24"/>
        </w:rPr>
      </w:pPr>
    </w:p>
    <w:p w:rsidR="007A592D" w:rsidRDefault="007A592D" w:rsidP="00B2113A">
      <w:pPr>
        <w:jc w:val="center"/>
        <w:rPr>
          <w:ins w:id="31" w:author="Lindsay" w:date="2012-04-21T21:58:00Z"/>
          <w:bCs/>
          <w:iCs/>
          <w:sz w:val="24"/>
          <w:szCs w:val="24"/>
        </w:rPr>
      </w:pPr>
    </w:p>
    <w:p w:rsidR="007A592D" w:rsidRDefault="007A592D" w:rsidP="00B2113A">
      <w:pPr>
        <w:jc w:val="center"/>
        <w:rPr>
          <w:ins w:id="32" w:author="Lindsay" w:date="2012-04-21T21:58:00Z"/>
          <w:bCs/>
          <w:iCs/>
          <w:sz w:val="24"/>
          <w:szCs w:val="24"/>
        </w:rPr>
      </w:pPr>
    </w:p>
    <w:p w:rsidR="007A592D" w:rsidRDefault="007A592D" w:rsidP="00B2113A">
      <w:pPr>
        <w:jc w:val="center"/>
        <w:rPr>
          <w:ins w:id="33" w:author="Lindsay" w:date="2012-04-21T21:58:00Z"/>
          <w:bCs/>
          <w:iCs/>
          <w:sz w:val="24"/>
          <w:szCs w:val="24"/>
        </w:rPr>
      </w:pPr>
    </w:p>
    <w:p w:rsidR="007A592D" w:rsidRDefault="007A592D" w:rsidP="00B2113A">
      <w:pPr>
        <w:jc w:val="center"/>
        <w:rPr>
          <w:ins w:id="34" w:author="Lindsay" w:date="2012-04-21T21:58:00Z"/>
          <w:bCs/>
          <w:iCs/>
          <w:sz w:val="24"/>
          <w:szCs w:val="24"/>
        </w:rPr>
      </w:pPr>
    </w:p>
    <w:p w:rsidR="007A592D" w:rsidRDefault="007A592D" w:rsidP="00B2113A">
      <w:pPr>
        <w:jc w:val="center"/>
        <w:rPr>
          <w:ins w:id="35" w:author="Lindsay" w:date="2012-04-21T21:58:00Z"/>
          <w:bCs/>
          <w:iCs/>
          <w:sz w:val="24"/>
          <w:szCs w:val="24"/>
        </w:rPr>
      </w:pPr>
    </w:p>
    <w:p w:rsidR="007A592D" w:rsidRDefault="007A592D" w:rsidP="00B2113A">
      <w:pPr>
        <w:jc w:val="center"/>
        <w:rPr>
          <w:ins w:id="36" w:author="Lindsay" w:date="2012-04-21T21:58:00Z"/>
          <w:bCs/>
          <w:iCs/>
          <w:sz w:val="24"/>
          <w:szCs w:val="24"/>
        </w:rPr>
      </w:pPr>
    </w:p>
    <w:p w:rsidR="007A592D" w:rsidRDefault="007A592D" w:rsidP="00B2113A">
      <w:pPr>
        <w:jc w:val="center"/>
        <w:rPr>
          <w:ins w:id="37" w:author="Lindsay" w:date="2012-04-21T21:58:00Z"/>
          <w:bCs/>
          <w:iCs/>
          <w:sz w:val="24"/>
          <w:szCs w:val="24"/>
        </w:rPr>
      </w:pPr>
    </w:p>
    <w:p w:rsidR="007A592D" w:rsidRDefault="007A592D" w:rsidP="00B2113A">
      <w:pPr>
        <w:jc w:val="center"/>
        <w:rPr>
          <w:ins w:id="38" w:author="Lindsay" w:date="2012-04-21T21:58:00Z"/>
          <w:bCs/>
          <w:iCs/>
          <w:sz w:val="24"/>
          <w:szCs w:val="24"/>
        </w:rPr>
      </w:pPr>
    </w:p>
    <w:p w:rsidR="007A592D" w:rsidRDefault="007A592D" w:rsidP="00B2113A">
      <w:pPr>
        <w:jc w:val="center"/>
        <w:rPr>
          <w:ins w:id="39" w:author="Lindsay" w:date="2012-04-21T21:58:00Z"/>
          <w:bCs/>
          <w:iCs/>
          <w:sz w:val="24"/>
          <w:szCs w:val="24"/>
        </w:rPr>
      </w:pPr>
    </w:p>
    <w:p w:rsidR="007A592D" w:rsidRDefault="007A592D" w:rsidP="00B2113A">
      <w:pPr>
        <w:jc w:val="center"/>
        <w:rPr>
          <w:ins w:id="40" w:author="Lindsay" w:date="2012-04-21T21:58:00Z"/>
          <w:bCs/>
          <w:iCs/>
          <w:sz w:val="24"/>
          <w:szCs w:val="24"/>
        </w:rPr>
      </w:pPr>
    </w:p>
    <w:p w:rsidR="007A592D" w:rsidRDefault="007A592D" w:rsidP="00B2113A">
      <w:pPr>
        <w:jc w:val="center"/>
        <w:rPr>
          <w:ins w:id="41" w:author="Lindsay" w:date="2012-04-21T21:58:00Z"/>
          <w:bCs/>
          <w:iCs/>
          <w:sz w:val="24"/>
          <w:szCs w:val="24"/>
        </w:rPr>
      </w:pPr>
    </w:p>
    <w:p w:rsidR="007A592D" w:rsidRDefault="007A592D" w:rsidP="00B2113A">
      <w:pPr>
        <w:jc w:val="center"/>
        <w:rPr>
          <w:ins w:id="42" w:author="Lindsay" w:date="2012-04-21T21:58:00Z"/>
          <w:bCs/>
          <w:iCs/>
          <w:sz w:val="24"/>
          <w:szCs w:val="24"/>
        </w:rPr>
      </w:pPr>
    </w:p>
    <w:p w:rsidR="007A592D" w:rsidRDefault="007A592D" w:rsidP="00B2113A">
      <w:pPr>
        <w:jc w:val="center"/>
        <w:rPr>
          <w:ins w:id="43" w:author="Lindsay" w:date="2012-04-21T21:58:00Z"/>
          <w:bCs/>
          <w:iCs/>
          <w:sz w:val="24"/>
          <w:szCs w:val="24"/>
        </w:rPr>
      </w:pPr>
    </w:p>
    <w:p w:rsidR="007A592D" w:rsidRDefault="007A592D" w:rsidP="00B2113A">
      <w:pPr>
        <w:jc w:val="center"/>
        <w:rPr>
          <w:ins w:id="44" w:author="Lindsay" w:date="2012-04-21T21:58:00Z"/>
          <w:bCs/>
          <w:iCs/>
          <w:sz w:val="24"/>
          <w:szCs w:val="24"/>
        </w:rPr>
      </w:pPr>
    </w:p>
    <w:p w:rsidR="007A592D" w:rsidRDefault="007A592D" w:rsidP="00B2113A">
      <w:pPr>
        <w:jc w:val="center"/>
        <w:rPr>
          <w:ins w:id="45" w:author="Lindsay" w:date="2012-04-21T21:58:00Z"/>
          <w:bCs/>
          <w:iCs/>
          <w:sz w:val="24"/>
          <w:szCs w:val="24"/>
        </w:rPr>
      </w:pPr>
    </w:p>
    <w:p w:rsidR="007A592D" w:rsidRDefault="007A592D" w:rsidP="00B2113A">
      <w:pPr>
        <w:jc w:val="center"/>
        <w:rPr>
          <w:ins w:id="46" w:author="Lindsay" w:date="2012-04-21T21:58:00Z"/>
          <w:bCs/>
          <w:iCs/>
          <w:sz w:val="24"/>
          <w:szCs w:val="24"/>
        </w:rPr>
      </w:pPr>
    </w:p>
    <w:p w:rsidR="007A592D" w:rsidRDefault="007A592D" w:rsidP="00B2113A">
      <w:pPr>
        <w:jc w:val="center"/>
        <w:rPr>
          <w:ins w:id="47" w:author="Lindsay" w:date="2012-04-21T21:58:00Z"/>
          <w:bCs/>
          <w:iCs/>
          <w:sz w:val="24"/>
          <w:szCs w:val="24"/>
        </w:rPr>
      </w:pPr>
    </w:p>
    <w:p w:rsidR="007A592D" w:rsidRDefault="007A592D" w:rsidP="00B2113A">
      <w:pPr>
        <w:jc w:val="center"/>
        <w:rPr>
          <w:ins w:id="48" w:author="Lindsay" w:date="2012-04-21T21:58:00Z"/>
          <w:bCs/>
          <w:iCs/>
          <w:sz w:val="24"/>
          <w:szCs w:val="24"/>
        </w:rPr>
      </w:pPr>
    </w:p>
    <w:p w:rsidR="007A592D" w:rsidRDefault="007A592D" w:rsidP="00B2113A">
      <w:pPr>
        <w:jc w:val="center"/>
        <w:rPr>
          <w:ins w:id="49" w:author="Lindsay" w:date="2012-04-21T21:58:00Z"/>
          <w:bCs/>
          <w:iCs/>
          <w:sz w:val="24"/>
          <w:szCs w:val="24"/>
        </w:rPr>
      </w:pPr>
    </w:p>
    <w:p w:rsidR="007A592D" w:rsidRDefault="007A592D" w:rsidP="00B2113A">
      <w:pPr>
        <w:jc w:val="center"/>
        <w:rPr>
          <w:ins w:id="50" w:author="Lindsay" w:date="2012-04-21T21:58:00Z"/>
          <w:bCs/>
          <w:iCs/>
          <w:sz w:val="24"/>
          <w:szCs w:val="24"/>
        </w:rPr>
      </w:pPr>
    </w:p>
    <w:p w:rsidR="007A592D" w:rsidRDefault="007A592D" w:rsidP="00B2113A">
      <w:pPr>
        <w:jc w:val="center"/>
        <w:rPr>
          <w:ins w:id="51" w:author="Lindsay" w:date="2012-04-21T21:58:00Z"/>
          <w:bCs/>
          <w:iCs/>
          <w:sz w:val="24"/>
          <w:szCs w:val="24"/>
        </w:rPr>
      </w:pPr>
    </w:p>
    <w:p w:rsidR="007A592D" w:rsidRDefault="007A592D" w:rsidP="00B2113A">
      <w:pPr>
        <w:jc w:val="center"/>
        <w:rPr>
          <w:ins w:id="52" w:author="Lindsay" w:date="2012-04-21T21:58:00Z"/>
          <w:bCs/>
          <w:iCs/>
          <w:sz w:val="24"/>
          <w:szCs w:val="24"/>
        </w:rPr>
      </w:pPr>
    </w:p>
    <w:p w:rsidR="007A592D" w:rsidRDefault="007A592D" w:rsidP="00B2113A">
      <w:pPr>
        <w:jc w:val="center"/>
        <w:rPr>
          <w:ins w:id="53" w:author="Lindsay" w:date="2012-04-21T21:58:00Z"/>
          <w:bCs/>
          <w:iCs/>
          <w:sz w:val="24"/>
          <w:szCs w:val="24"/>
        </w:rPr>
      </w:pPr>
    </w:p>
    <w:p w:rsidR="007A592D" w:rsidRDefault="007A592D" w:rsidP="00B2113A">
      <w:pPr>
        <w:jc w:val="center"/>
        <w:rPr>
          <w:ins w:id="54" w:author="Lindsay" w:date="2012-04-21T21:58:00Z"/>
          <w:bCs/>
          <w:iCs/>
          <w:sz w:val="24"/>
          <w:szCs w:val="24"/>
        </w:rPr>
      </w:pPr>
    </w:p>
    <w:p w:rsidR="007A592D" w:rsidRDefault="007A592D" w:rsidP="00B2113A">
      <w:pPr>
        <w:jc w:val="center"/>
        <w:rPr>
          <w:ins w:id="55" w:author="Lindsay" w:date="2012-04-21T21:58:00Z"/>
          <w:bCs/>
          <w:iCs/>
          <w:sz w:val="24"/>
          <w:szCs w:val="24"/>
        </w:rPr>
      </w:pPr>
    </w:p>
    <w:p w:rsidR="007A592D" w:rsidRDefault="007A592D" w:rsidP="00B2113A">
      <w:pPr>
        <w:jc w:val="center"/>
        <w:rPr>
          <w:ins w:id="56" w:author="Lindsay" w:date="2012-04-21T21:58:00Z"/>
          <w:bCs/>
          <w:iCs/>
          <w:sz w:val="24"/>
          <w:szCs w:val="24"/>
        </w:rPr>
      </w:pPr>
    </w:p>
    <w:p w:rsidR="007A592D" w:rsidRDefault="007A592D" w:rsidP="00B2113A">
      <w:pPr>
        <w:jc w:val="center"/>
        <w:rPr>
          <w:ins w:id="57" w:author="Lindsay" w:date="2012-04-21T21:58:00Z"/>
          <w:bCs/>
          <w:iCs/>
          <w:sz w:val="24"/>
          <w:szCs w:val="24"/>
        </w:rPr>
      </w:pPr>
    </w:p>
    <w:p w:rsidR="007A592D" w:rsidRDefault="007A592D" w:rsidP="00B2113A">
      <w:pPr>
        <w:jc w:val="center"/>
        <w:rPr>
          <w:ins w:id="58" w:author="Lindsay" w:date="2012-04-21T21:58:00Z"/>
          <w:bCs/>
          <w:iCs/>
          <w:sz w:val="24"/>
          <w:szCs w:val="24"/>
        </w:rPr>
      </w:pPr>
    </w:p>
    <w:p w:rsidR="007A592D" w:rsidRDefault="007A592D" w:rsidP="00B2113A">
      <w:pPr>
        <w:jc w:val="center"/>
        <w:rPr>
          <w:ins w:id="59" w:author="Lindsay" w:date="2012-04-21T21:58:00Z"/>
          <w:bCs/>
          <w:iCs/>
          <w:sz w:val="24"/>
          <w:szCs w:val="24"/>
        </w:rPr>
      </w:pPr>
    </w:p>
    <w:p w:rsidR="007A592D" w:rsidRDefault="007A592D" w:rsidP="00B2113A">
      <w:pPr>
        <w:jc w:val="center"/>
        <w:rPr>
          <w:ins w:id="60" w:author="Lindsay" w:date="2012-04-21T21:58:00Z"/>
          <w:bCs/>
          <w:iCs/>
          <w:sz w:val="24"/>
          <w:szCs w:val="24"/>
        </w:rPr>
      </w:pPr>
    </w:p>
    <w:p w:rsidR="007A592D" w:rsidRDefault="007A592D" w:rsidP="00B2113A">
      <w:pPr>
        <w:jc w:val="center"/>
        <w:rPr>
          <w:ins w:id="61" w:author="Lindsay" w:date="2012-04-21T21:58:00Z"/>
          <w:bCs/>
          <w:iCs/>
          <w:sz w:val="24"/>
          <w:szCs w:val="24"/>
        </w:rPr>
      </w:pPr>
    </w:p>
    <w:p w:rsidR="007A592D" w:rsidRDefault="007A592D" w:rsidP="00B2113A">
      <w:pPr>
        <w:jc w:val="center"/>
        <w:rPr>
          <w:ins w:id="62" w:author="Lindsay" w:date="2012-04-21T21:58:00Z"/>
          <w:bCs/>
          <w:iCs/>
          <w:sz w:val="24"/>
          <w:szCs w:val="24"/>
        </w:rPr>
      </w:pPr>
    </w:p>
    <w:p w:rsidR="007A592D" w:rsidRDefault="007A592D" w:rsidP="00B2113A">
      <w:pPr>
        <w:jc w:val="center"/>
        <w:rPr>
          <w:ins w:id="63" w:author="Lindsay" w:date="2012-04-21T21:58:00Z"/>
          <w:bCs/>
          <w:iCs/>
          <w:sz w:val="24"/>
          <w:szCs w:val="24"/>
        </w:rPr>
      </w:pPr>
    </w:p>
    <w:p w:rsidR="007A592D" w:rsidRDefault="007A592D" w:rsidP="00B2113A">
      <w:pPr>
        <w:jc w:val="center"/>
        <w:rPr>
          <w:ins w:id="64" w:author="Lindsay" w:date="2012-04-21T21:58:00Z"/>
          <w:bCs/>
          <w:iCs/>
          <w:sz w:val="24"/>
          <w:szCs w:val="24"/>
        </w:rPr>
      </w:pPr>
    </w:p>
    <w:p w:rsidR="007A592D" w:rsidRDefault="007A592D" w:rsidP="00B2113A">
      <w:pPr>
        <w:jc w:val="center"/>
        <w:rPr>
          <w:ins w:id="65" w:author="Lindsay" w:date="2012-04-21T21:58:00Z"/>
          <w:bCs/>
          <w:iCs/>
          <w:sz w:val="24"/>
          <w:szCs w:val="24"/>
        </w:rPr>
      </w:pPr>
    </w:p>
    <w:p w:rsidR="007A592D" w:rsidRDefault="007A592D" w:rsidP="00B2113A">
      <w:pPr>
        <w:jc w:val="center"/>
        <w:rPr>
          <w:ins w:id="66" w:author="Lindsay" w:date="2012-04-21T21:58:00Z"/>
          <w:bCs/>
          <w:iCs/>
          <w:sz w:val="24"/>
          <w:szCs w:val="24"/>
        </w:rPr>
      </w:pPr>
    </w:p>
    <w:p w:rsidR="007A592D" w:rsidRPr="00605020" w:rsidRDefault="007A592D" w:rsidP="00B2113A">
      <w:pPr>
        <w:jc w:val="center"/>
        <w:rPr>
          <w:bCs/>
          <w:iCs/>
          <w:sz w:val="24"/>
          <w:szCs w:val="24"/>
        </w:rPr>
      </w:pPr>
    </w:p>
    <w:p w:rsidR="00B2113A" w:rsidRDefault="00B2113A" w:rsidP="00B2113A">
      <w:pPr>
        <w:jc w:val="center"/>
        <w:rPr>
          <w:bCs/>
          <w:iCs/>
          <w:sz w:val="24"/>
          <w:szCs w:val="24"/>
        </w:rPr>
      </w:pPr>
    </w:p>
    <w:p w:rsidR="00002EDF" w:rsidRDefault="00002EDF" w:rsidP="00B2113A">
      <w:pPr>
        <w:jc w:val="center"/>
        <w:rPr>
          <w:bCs/>
          <w:iCs/>
          <w:sz w:val="24"/>
          <w:szCs w:val="24"/>
        </w:rPr>
      </w:pPr>
    </w:p>
    <w:p w:rsidR="00002EDF" w:rsidRDefault="00002EDF" w:rsidP="00B2113A">
      <w:pPr>
        <w:jc w:val="center"/>
        <w:rPr>
          <w:bCs/>
          <w:iCs/>
          <w:sz w:val="24"/>
          <w:szCs w:val="24"/>
        </w:rPr>
      </w:pPr>
    </w:p>
    <w:p w:rsidR="00002EDF" w:rsidRDefault="00002EDF" w:rsidP="00B2113A">
      <w:pPr>
        <w:jc w:val="center"/>
        <w:rPr>
          <w:bCs/>
          <w:iCs/>
          <w:sz w:val="24"/>
          <w:szCs w:val="24"/>
        </w:rPr>
      </w:pPr>
    </w:p>
    <w:p w:rsidR="00002EDF" w:rsidRDefault="00002EDF" w:rsidP="00B2113A">
      <w:pPr>
        <w:jc w:val="center"/>
        <w:rPr>
          <w:bCs/>
          <w:iCs/>
          <w:sz w:val="24"/>
          <w:szCs w:val="24"/>
        </w:rPr>
      </w:pPr>
    </w:p>
    <w:p w:rsidR="00002EDF" w:rsidRPr="00605020" w:rsidRDefault="00002EDF" w:rsidP="00B2113A">
      <w:pPr>
        <w:jc w:val="center"/>
        <w:rPr>
          <w:bCs/>
          <w:iCs/>
          <w:sz w:val="24"/>
          <w:szCs w:val="24"/>
        </w:rPr>
      </w:pPr>
    </w:p>
    <w:p w:rsidR="00AC5D1A" w:rsidRDefault="0072137D" w:rsidP="009E5802">
      <w:pPr>
        <w:jc w:val="center"/>
        <w:rPr>
          <w:rFonts w:ascii="Arial" w:hAnsi="Arial" w:cs="Arial"/>
          <w:bCs/>
          <w:i/>
          <w:iCs/>
          <w:sz w:val="24"/>
          <w:szCs w:val="24"/>
        </w:rPr>
      </w:pPr>
      <w:r w:rsidRPr="0072137D">
        <w:rPr>
          <w:rFonts w:ascii="Arial" w:hAnsi="Arial" w:cs="Arial"/>
          <w:bCs/>
          <w:sz w:val="24"/>
          <w:szCs w:val="24"/>
        </w:rPr>
        <w:lastRenderedPageBreak/>
        <w:t xml:space="preserve">The interconnection between oxidative stress, genomic instability, mitotic asymmetry, and 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B2113A" w:rsidP="009E5802">
      <w:pPr>
        <w:jc w:val="center"/>
        <w:rPr>
          <w:rFonts w:ascii="Arial" w:hAnsi="Arial" w:cs="Arial"/>
          <w:bCs/>
          <w:iCs/>
          <w:sz w:val="24"/>
          <w:szCs w:val="24"/>
        </w:rPr>
      </w:pPr>
      <w:r w:rsidRPr="00605020">
        <w:rPr>
          <w:rFonts w:ascii="Arial" w:hAnsi="Arial" w:cs="Arial"/>
          <w:bCs/>
          <w:iCs/>
          <w:sz w:val="24"/>
          <w:szCs w:val="24"/>
        </w:rPr>
        <w:t>Lindsay</w:t>
      </w:r>
      <w:r w:rsidR="009E5802">
        <w:rPr>
          <w:rFonts w:ascii="Arial" w:hAnsi="Arial" w:cs="Arial"/>
          <w:bCs/>
          <w:iCs/>
          <w:sz w:val="24"/>
          <w:szCs w:val="24"/>
        </w:rPr>
        <w:t xml:space="preserve"> </w:t>
      </w:r>
      <w:r w:rsidR="008905A8">
        <w:rPr>
          <w:rFonts w:ascii="Arial" w:hAnsi="Arial" w:cs="Arial"/>
          <w:bCs/>
          <w:iCs/>
          <w:sz w:val="24"/>
          <w:szCs w:val="24"/>
        </w:rPr>
        <w:t>Alexandra</w:t>
      </w:r>
      <w:r w:rsidR="009E5802">
        <w:rPr>
          <w:rFonts w:ascii="Arial" w:hAnsi="Arial" w:cs="Arial"/>
          <w:bCs/>
          <w:iCs/>
          <w:sz w:val="24"/>
          <w:szCs w:val="24"/>
        </w:rPr>
        <w:t xml:space="preserve"> </w:t>
      </w:r>
      <w:r w:rsidRPr="00605020">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 xml:space="preserve">Submitted to the Department of Biology </w:t>
      </w:r>
      <w:r w:rsidR="00C26B6D" w:rsidRPr="00605020">
        <w:rPr>
          <w:rFonts w:ascii="Arial" w:hAnsi="Arial" w:cs="Arial"/>
          <w:bCs/>
          <w:iCs/>
          <w:sz w:val="24"/>
          <w:szCs w:val="24"/>
        </w:rPr>
        <w:t xml:space="preserve">on </w:t>
      </w:r>
      <w:r w:rsidRPr="00605020">
        <w:rPr>
          <w:rFonts w:ascii="Arial" w:hAnsi="Arial" w:cs="Arial"/>
          <w:bCs/>
          <w:iCs/>
          <w:sz w:val="24"/>
          <w:szCs w:val="24"/>
        </w:rPr>
        <w:t>April 2012 in partial fulfillment for the completion of the Ethel WaddelGithii Honors Program at Spelman College</w:t>
      </w:r>
    </w:p>
    <w:p w:rsidR="009E5802" w:rsidRDefault="009E5802" w:rsidP="009E5802">
      <w:pPr>
        <w:tabs>
          <w:tab w:val="left" w:pos="1280"/>
        </w:tabs>
        <w:jc w:val="center"/>
        <w:rPr>
          <w:rFonts w:ascii="Arial" w:hAnsi="Arial" w:cs="Arial"/>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t>ABSTRACT</w:t>
      </w:r>
    </w:p>
    <w:p w:rsidR="00000000" w:rsidRDefault="00B2113A">
      <w:pPr>
        <w:spacing w:line="480" w:lineRule="auto"/>
        <w:jc w:val="both"/>
        <w:rPr>
          <w:ins w:id="67" w:author="bidyut k mohanty" w:date="2012-04-19T22:02:00Z"/>
          <w:rFonts w:ascii="Arial" w:hAnsi="Arial" w:cs="Arial"/>
          <w:sz w:val="24"/>
          <w:szCs w:val="24"/>
        </w:rPr>
        <w:pPrChange w:id="68" w:author="bidyut k mohanty" w:date="2012-04-19T22:01:00Z">
          <w:pPr>
            <w:spacing w:line="480" w:lineRule="auto"/>
          </w:pPr>
        </w:pPrChange>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 This leadoff 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and positively correlated with a measure of endogenous mitotic asymmetry with an R-squared of 0.43 and a p value of 0.054. This indicated that better resistance to exogenous hydrogen peroxide is associated with a longer chronological </w:t>
      </w:r>
      <w:r w:rsidR="00053B8D">
        <w:rPr>
          <w:rFonts w:ascii="Arial" w:hAnsi="Arial" w:cs="Arial"/>
          <w:sz w:val="24"/>
          <w:szCs w:val="24"/>
        </w:rPr>
        <w:t>life span</w:t>
      </w:r>
      <w:r w:rsidRPr="00605020">
        <w:rPr>
          <w:rFonts w:ascii="Arial" w:hAnsi="Arial" w:cs="Arial"/>
          <w:sz w:val="24"/>
          <w:szCs w:val="24"/>
        </w:rPr>
        <w:t xml:space="preserve"> and better mitotic asymmetry. </w:t>
      </w:r>
      <w:r w:rsidR="00C26B6D" w:rsidRPr="00605020">
        <w:rPr>
          <w:rFonts w:ascii="Arial" w:hAnsi="Arial" w:cs="Arial"/>
          <w:sz w:val="24"/>
          <w:szCs w:val="24"/>
        </w:rPr>
        <w:t>W</w:t>
      </w:r>
      <w:r w:rsidRPr="00605020">
        <w:rPr>
          <w:rFonts w:ascii="Arial" w:hAnsi="Arial" w:cs="Arial"/>
          <w:sz w:val="24"/>
          <w:szCs w:val="24"/>
        </w:rPr>
        <w: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t>
      </w:r>
      <w:r w:rsidR="00C26B6D" w:rsidRPr="00605020">
        <w:rPr>
          <w:rFonts w:ascii="Arial" w:hAnsi="Arial" w:cs="Arial"/>
          <w:sz w:val="24"/>
          <w:szCs w:val="24"/>
        </w:rPr>
        <w:t xml:space="preserve">suppressed </w:t>
      </w:r>
      <w:r w:rsidRPr="00605020">
        <w:rPr>
          <w:rFonts w:ascii="Arial" w:hAnsi="Arial" w:cs="Arial"/>
          <w:sz w:val="24"/>
          <w:szCs w:val="24"/>
        </w:rPr>
        <w:t>up to the dying-off phase during chronological aging.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del w:id="69" w:author="bidyut k mohanty" w:date="2012-04-19T22:02:00Z"/>
          <w:rFonts w:ascii="Arial" w:hAnsi="Arial" w:cs="Arial"/>
          <w:sz w:val="30"/>
          <w:szCs w:val="30"/>
        </w:rPr>
        <w:sectPr w:rsidR="00B2113A" w:rsidRPr="00605020">
          <w:headerReference w:type="default" r:id="rId11"/>
          <w:footerReference w:type="default" r:id="rId12"/>
          <w:pgSz w:w="12240" w:h="15840"/>
          <w:pgMar w:top="1440" w:right="1440" w:bottom="1440" w:left="1440" w:header="720" w:footer="720" w:gutter="0"/>
          <w:cols w:space="720"/>
          <w:docGrid w:linePitch="360"/>
        </w:sectPr>
      </w:pPr>
      <w:r w:rsidRPr="00605020">
        <w:rPr>
          <w:rFonts w:ascii="Arial" w:hAnsi="Arial" w:cs="Arial"/>
          <w:sz w:val="24"/>
          <w:szCs w:val="24"/>
        </w:rPr>
        <w:lastRenderedPageBreak/>
        <w:t xml:space="preserve"> </w:t>
      </w:r>
    </w:p>
    <w:p w:rsidR="00000000" w:rsidRDefault="0072137D">
      <w:pPr>
        <w:spacing w:line="480" w:lineRule="auto"/>
        <w:jc w:val="center"/>
        <w:rPr>
          <w:rFonts w:ascii="Arial" w:hAnsi="Arial" w:cs="Arial"/>
          <w:sz w:val="30"/>
          <w:szCs w:val="30"/>
        </w:rPr>
        <w:pPrChange w:id="70" w:author="hong qin" w:date="2012-04-20T08:36:00Z">
          <w:pPr>
            <w:spacing w:line="480" w:lineRule="auto"/>
            <w:jc w:val="both"/>
          </w:pPr>
        </w:pPrChange>
      </w:pPr>
      <w:r w:rsidRPr="0072137D">
        <w:rPr>
          <w:rFonts w:ascii="Arial" w:hAnsi="Arial" w:cs="Arial"/>
          <w:sz w:val="30"/>
          <w:szCs w:val="30"/>
        </w:rPr>
        <w:lastRenderedPageBreak/>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71" w:author="hong qin" w:date="2012-04-19T11:01:00Z"/>
          <w:rFonts w:ascii="Arial" w:hAnsi="Arial" w:cs="Arial"/>
          <w:sz w:val="30"/>
          <w:szCs w:val="30"/>
        </w:rPr>
      </w:pPr>
      <w:ins w:id="72" w:author="hong qin" w:date="2012-04-19T11:01:00Z">
        <w:r>
          <w:rPr>
            <w:rFonts w:ascii="Arial" w:hAnsi="Arial" w:cs="Arial"/>
            <w:sz w:val="30"/>
            <w:szCs w:val="30"/>
          </w:rPr>
          <w:br w:type="page"/>
        </w:r>
      </w:ins>
    </w:p>
    <w:p w:rsidR="004836CF" w:rsidRPr="003C7434" w:rsidRDefault="007A1662" w:rsidP="00B94BE2">
      <w:pPr>
        <w:spacing w:after="0" w:line="480" w:lineRule="auto"/>
        <w:jc w:val="center"/>
        <w:rPr>
          <w:rFonts w:ascii="Arial" w:hAnsi="Arial" w:cs="Arial"/>
          <w:b/>
          <w:sz w:val="30"/>
          <w:szCs w:val="30"/>
          <w:rPrChange w:id="73" w:author="hong qin" w:date="2012-04-19T11:05:00Z">
            <w:rPr>
              <w:rFonts w:ascii="Arial" w:hAnsi="Arial" w:cs="Arial"/>
              <w:sz w:val="30"/>
              <w:szCs w:val="30"/>
            </w:rPr>
          </w:rPrChange>
        </w:rPr>
      </w:pPr>
      <w:r w:rsidRPr="007A1662">
        <w:rPr>
          <w:rFonts w:ascii="Arial" w:hAnsi="Arial" w:cs="Arial"/>
          <w:b/>
          <w:sz w:val="30"/>
          <w:szCs w:val="30"/>
          <w:rPrChange w:id="74" w:author="hong qin" w:date="2012-04-19T11:05:00Z">
            <w:rPr>
              <w:rFonts w:ascii="Arial" w:hAnsi="Arial" w:cs="Arial"/>
              <w:sz w:val="30"/>
              <w:szCs w:val="30"/>
            </w:rPr>
          </w:rPrChange>
        </w:rPr>
        <w:lastRenderedPageBreak/>
        <w:t>Introduction</w:t>
      </w:r>
    </w:p>
    <w:p w:rsidR="007A592D" w:rsidRDefault="00AD22BC">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7A1662" w:rsidRPr="00605020">
        <w:rPr>
          <w:rFonts w:ascii="Arial" w:hAnsi="Arial" w:cs="Arial"/>
          <w:sz w:val="24"/>
          <w:szCs w:val="24"/>
        </w:rPr>
        <w:fldChar w:fldCharType="begin"/>
      </w:r>
      <w:r w:rsidR="00944CA7" w:rsidRPr="00605020">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7A1662" w:rsidRPr="00605020">
        <w:rPr>
          <w:rFonts w:ascii="Arial" w:hAnsi="Arial" w:cs="Arial"/>
          <w:sz w:val="24"/>
          <w:szCs w:val="24"/>
        </w:rPr>
        <w:fldChar w:fldCharType="separate"/>
      </w:r>
      <w:r w:rsidR="00944CA7" w:rsidRPr="00605020">
        <w:rPr>
          <w:rFonts w:ascii="Arial" w:hAnsi="Arial" w:cs="Arial"/>
          <w:noProof/>
          <w:sz w:val="24"/>
          <w:szCs w:val="24"/>
        </w:rPr>
        <w:t>(</w:t>
      </w:r>
      <w:r w:rsidR="007A1662" w:rsidRPr="007A1662">
        <w:rPr>
          <w:rPrChange w:id="75" w:author="hong qin" w:date="2012-04-20T08:36:00Z">
            <w:rPr>
              <w:rFonts w:ascii="Arial" w:hAnsi="Arial"/>
              <w:sz w:val="24"/>
            </w:rPr>
          </w:rPrChange>
        </w:rPr>
        <w:fldChar w:fldCharType="begin"/>
      </w:r>
      <w:del w:id="76" w:author="hong qin" w:date="2012-04-20T08:36:00Z">
        <w:r w:rsidR="00AC5D1A">
          <w:rPr>
            <w:rFonts w:ascii="Arial" w:hAnsi="Arial" w:cs="Arial"/>
            <w:noProof/>
            <w:sz w:val="24"/>
            <w:szCs w:val="24"/>
          </w:rPr>
          <w:delInstrText xml:space="preserve"> </w:delInstrText>
        </w:r>
      </w:del>
      <w:r w:rsidR="007A1662" w:rsidRPr="007A1662">
        <w:rPr>
          <w:rPrChange w:id="77" w:author="hong qin" w:date="2012-04-20T08:36:00Z">
            <w:rPr>
              <w:rFonts w:ascii="Arial" w:hAnsi="Arial"/>
              <w:sz w:val="24"/>
            </w:rPr>
          </w:rPrChange>
        </w:rPr>
        <w:instrText>HYPERLINK \l "_ENREF_3" \o "Gompertz, 1825 #1151</w:instrText>
      </w:r>
      <w:del w:id="78" w:author="hong qin" w:date="2012-04-20T08:36:00Z">
        <w:r w:rsidR="00AC5D1A">
          <w:rPr>
            <w:rFonts w:ascii="Arial" w:hAnsi="Arial" w:cs="Arial"/>
            <w:noProof/>
            <w:sz w:val="24"/>
            <w:szCs w:val="24"/>
          </w:rPr>
          <w:delInstrText xml:space="preserve">" </w:delInstrText>
        </w:r>
      </w:del>
      <w:ins w:id="79" w:author="hong qin" w:date="2012-04-20T08:36:00Z">
        <w:r w:rsidR="002F2F83">
          <w:instrText>"</w:instrText>
        </w:r>
      </w:ins>
      <w:r w:rsidR="007A1662" w:rsidRPr="007A1662">
        <w:rPr>
          <w:rPrChange w:id="80"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7A1662" w:rsidRPr="007A1662">
        <w:rPr>
          <w:rPrChange w:id="81" w:author="hong qin" w:date="2012-04-20T08:36:00Z">
            <w:rPr>
              <w:rFonts w:ascii="Arial" w:hAnsi="Arial"/>
              <w:sz w:val="24"/>
            </w:rPr>
          </w:rPrChange>
        </w:rPr>
        <w:fldChar w:fldCharType="end"/>
      </w:r>
      <w:r w:rsidR="00944CA7" w:rsidRPr="00605020">
        <w:rPr>
          <w:rFonts w:ascii="Arial" w:hAnsi="Arial" w:cs="Arial"/>
          <w:noProof/>
          <w:sz w:val="24"/>
          <w:szCs w:val="24"/>
        </w:rPr>
        <w:t>)</w:t>
      </w:r>
      <w:r w:rsidR="007A1662"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7A1662"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rsidRPr="007A1662">
        <w:rPr>
          <w:rPrChange w:id="82" w:author="hong qin" w:date="2012-04-20T08:36:00Z">
            <w:rPr>
              <w:rFonts w:ascii="Arial" w:hAnsi="Arial"/>
              <w:sz w:val="24"/>
            </w:rPr>
          </w:rPrChange>
        </w:rPr>
        <w:fldChar w:fldCharType="begin"/>
      </w:r>
      <w:del w:id="83" w:author="hong qin" w:date="2012-04-20T08:36:00Z">
        <w:r w:rsidR="00AC5D1A">
          <w:rPr>
            <w:rFonts w:ascii="Arial" w:hAnsi="Arial" w:cs="Arial"/>
            <w:noProof/>
            <w:sz w:val="24"/>
            <w:szCs w:val="24"/>
          </w:rPr>
          <w:delInstrText xml:space="preserve"> </w:delInstrText>
        </w:r>
      </w:del>
      <w:r w:rsidR="007A1662" w:rsidRPr="007A1662">
        <w:rPr>
          <w:rPrChange w:id="84" w:author="hong qin" w:date="2012-04-20T08:36:00Z">
            <w:rPr>
              <w:rFonts w:ascii="Arial" w:hAnsi="Arial"/>
              <w:sz w:val="24"/>
            </w:rPr>
          </w:rPrChange>
        </w:rPr>
        <w:instrText>HYPERLINK \l "_ENREF_2" \o "Defossez, 1998 #1467</w:instrText>
      </w:r>
      <w:del w:id="85" w:author="hong qin" w:date="2012-04-20T08:36:00Z">
        <w:r w:rsidR="00AC5D1A">
          <w:rPr>
            <w:rFonts w:ascii="Arial" w:hAnsi="Arial" w:cs="Arial"/>
            <w:noProof/>
            <w:sz w:val="24"/>
            <w:szCs w:val="24"/>
          </w:rPr>
          <w:delInstrText xml:space="preserve">" </w:delInstrText>
        </w:r>
      </w:del>
      <w:ins w:id="86" w:author="hong qin" w:date="2012-04-20T08:36:00Z">
        <w:r w:rsidR="002F2F83">
          <w:instrText>"</w:instrText>
        </w:r>
      </w:ins>
      <w:r w:rsidR="007A1662" w:rsidRPr="007A1662">
        <w:rPr>
          <w:rPrChange w:id="87" w:author="hong qin" w:date="2012-04-20T08:36:00Z">
            <w:rPr>
              <w:rFonts w:ascii="Arial" w:hAnsi="Arial"/>
              <w:sz w:val="24"/>
            </w:rPr>
          </w:rPrChange>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7A1662" w:rsidRPr="007A1662">
        <w:rPr>
          <w:rPrChange w:id="88" w:author="hong qin" w:date="2012-04-20T08:36:00Z">
            <w:rPr>
              <w:rFonts w:ascii="Arial" w:hAnsi="Arial"/>
              <w:sz w:val="24"/>
            </w:rPr>
          </w:rPrChange>
        </w:rPr>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7A592D" w:rsidRDefault="009B314B">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7A1662"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7A1662" w:rsidRPr="00605020">
        <w:rPr>
          <w:rFonts w:ascii="Arial" w:hAnsi="Arial" w:cs="Arial"/>
          <w:sz w:val="24"/>
          <w:szCs w:val="24"/>
        </w:rPr>
        <w:fldChar w:fldCharType="separate"/>
      </w:r>
      <w:r w:rsidR="005D1495" w:rsidRPr="00605020">
        <w:rPr>
          <w:rFonts w:ascii="Arial" w:hAnsi="Arial" w:cs="Arial"/>
          <w:noProof/>
          <w:sz w:val="24"/>
          <w:szCs w:val="24"/>
        </w:rPr>
        <w:t>(</w:t>
      </w:r>
      <w:r w:rsidR="007A1662" w:rsidRPr="007A1662">
        <w:rPr>
          <w:rPrChange w:id="89" w:author="hong qin" w:date="2012-04-20T08:36:00Z">
            <w:rPr>
              <w:rFonts w:ascii="Arial" w:hAnsi="Arial"/>
              <w:sz w:val="24"/>
            </w:rPr>
          </w:rPrChange>
        </w:rPr>
        <w:fldChar w:fldCharType="begin"/>
      </w:r>
      <w:del w:id="90" w:author="hong qin" w:date="2012-04-20T08:36:00Z">
        <w:r w:rsidR="00AC5D1A">
          <w:rPr>
            <w:rFonts w:ascii="Arial" w:hAnsi="Arial" w:cs="Arial"/>
            <w:noProof/>
            <w:sz w:val="24"/>
            <w:szCs w:val="24"/>
          </w:rPr>
          <w:delInstrText xml:space="preserve"> </w:delInstrText>
        </w:r>
      </w:del>
      <w:r w:rsidR="007A1662" w:rsidRPr="007A1662">
        <w:rPr>
          <w:rPrChange w:id="91" w:author="hong qin" w:date="2012-04-20T08:36:00Z">
            <w:rPr>
              <w:rFonts w:ascii="Arial" w:hAnsi="Arial"/>
              <w:sz w:val="24"/>
            </w:rPr>
          </w:rPrChange>
        </w:rPr>
        <w:instrText>HYPERLINK \l "_ENREF_20" \o "Williams, 1957 #273</w:instrText>
      </w:r>
      <w:del w:id="92" w:author="hong qin" w:date="2012-04-20T08:36:00Z">
        <w:r w:rsidR="00AC5D1A">
          <w:rPr>
            <w:rFonts w:ascii="Arial" w:hAnsi="Arial" w:cs="Arial"/>
            <w:noProof/>
            <w:sz w:val="24"/>
            <w:szCs w:val="24"/>
          </w:rPr>
          <w:delInstrText xml:space="preserve">" </w:delInstrText>
        </w:r>
      </w:del>
      <w:ins w:id="93" w:author="hong qin" w:date="2012-04-20T08:36:00Z">
        <w:r w:rsidR="002F2F83">
          <w:instrText>"</w:instrText>
        </w:r>
      </w:ins>
      <w:r w:rsidR="007A1662" w:rsidRPr="007A1662">
        <w:rPr>
          <w:rPrChange w:id="94"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7A1662" w:rsidRPr="007A1662">
        <w:rPr>
          <w:rPrChange w:id="95" w:author="hong qin" w:date="2012-04-20T08:36:00Z">
            <w:rPr>
              <w:rFonts w:ascii="Arial" w:hAnsi="Arial"/>
              <w:sz w:val="24"/>
            </w:rPr>
          </w:rPrChange>
        </w:rPr>
        <w:fldChar w:fldCharType="end"/>
      </w:r>
      <w:r w:rsidR="005D1495" w:rsidRPr="00605020">
        <w:rPr>
          <w:rFonts w:ascii="Arial" w:hAnsi="Arial" w:cs="Arial"/>
          <w:noProof/>
          <w:sz w:val="24"/>
          <w:szCs w:val="24"/>
        </w:rPr>
        <w:t>)</w:t>
      </w:r>
      <w:r w:rsidR="007A1662"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7A1662"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7A1662" w:rsidRPr="00605020">
        <w:rPr>
          <w:rFonts w:ascii="Arial" w:hAnsi="Arial" w:cs="Arial"/>
          <w:sz w:val="24"/>
          <w:szCs w:val="24"/>
        </w:rPr>
        <w:fldChar w:fldCharType="separate"/>
      </w:r>
      <w:r w:rsidR="005D1495" w:rsidRPr="00605020">
        <w:rPr>
          <w:rFonts w:ascii="Arial" w:hAnsi="Arial" w:cs="Arial"/>
          <w:noProof/>
          <w:sz w:val="24"/>
          <w:szCs w:val="24"/>
        </w:rPr>
        <w:t>(</w:t>
      </w:r>
      <w:r w:rsidR="007A1662" w:rsidRPr="007A1662">
        <w:rPr>
          <w:rPrChange w:id="96" w:author="hong qin" w:date="2012-04-20T08:36:00Z">
            <w:rPr>
              <w:rFonts w:ascii="Arial" w:hAnsi="Arial"/>
              <w:sz w:val="24"/>
            </w:rPr>
          </w:rPrChange>
        </w:rPr>
        <w:fldChar w:fldCharType="begin"/>
      </w:r>
      <w:del w:id="97" w:author="hong qin" w:date="2012-04-20T08:36:00Z">
        <w:r w:rsidR="00AC5D1A">
          <w:rPr>
            <w:rFonts w:ascii="Arial" w:hAnsi="Arial" w:cs="Arial"/>
            <w:noProof/>
            <w:sz w:val="24"/>
            <w:szCs w:val="24"/>
          </w:rPr>
          <w:delInstrText xml:space="preserve"> </w:delInstrText>
        </w:r>
      </w:del>
      <w:r w:rsidR="007A1662" w:rsidRPr="007A1662">
        <w:rPr>
          <w:rPrChange w:id="98" w:author="hong qin" w:date="2012-04-20T08:36:00Z">
            <w:rPr>
              <w:rFonts w:ascii="Arial" w:hAnsi="Arial"/>
              <w:sz w:val="24"/>
            </w:rPr>
          </w:rPrChange>
        </w:rPr>
        <w:instrText>HYPERLINK \l "_ENREF_7" \o "Kirkwood, 1977 #56</w:instrText>
      </w:r>
      <w:del w:id="99" w:author="hong qin" w:date="2012-04-20T08:36:00Z">
        <w:r w:rsidR="00AC5D1A">
          <w:rPr>
            <w:rFonts w:ascii="Arial" w:hAnsi="Arial" w:cs="Arial"/>
            <w:noProof/>
            <w:sz w:val="24"/>
            <w:szCs w:val="24"/>
          </w:rPr>
          <w:delInstrText xml:space="preserve">" </w:delInstrText>
        </w:r>
      </w:del>
      <w:ins w:id="100" w:author="hong qin" w:date="2012-04-20T08:36:00Z">
        <w:r w:rsidR="002F2F83">
          <w:instrText>"</w:instrText>
        </w:r>
      </w:ins>
      <w:r w:rsidR="007A1662" w:rsidRPr="007A1662">
        <w:rPr>
          <w:rPrChange w:id="101"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7A1662" w:rsidRPr="007A1662">
        <w:rPr>
          <w:rPrChange w:id="102" w:author="hong qin" w:date="2012-04-20T08:36:00Z">
            <w:rPr>
              <w:rFonts w:ascii="Arial" w:hAnsi="Arial"/>
              <w:sz w:val="24"/>
            </w:rPr>
          </w:rPrChange>
        </w:rPr>
        <w:fldChar w:fldCharType="end"/>
      </w:r>
      <w:r w:rsidR="005D1495" w:rsidRPr="00605020">
        <w:rPr>
          <w:rFonts w:ascii="Arial" w:hAnsi="Arial" w:cs="Arial"/>
          <w:noProof/>
          <w:sz w:val="24"/>
          <w:szCs w:val="24"/>
        </w:rPr>
        <w:t>)</w:t>
      </w:r>
      <w:r w:rsidR="007A1662"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it is argued that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7A1662"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7A1662" w:rsidRPr="00605020">
        <w:rPr>
          <w:rFonts w:ascii="Arial" w:hAnsi="Arial" w:cs="Arial"/>
          <w:sz w:val="24"/>
          <w:szCs w:val="24"/>
        </w:rPr>
        <w:fldChar w:fldCharType="separate"/>
      </w:r>
      <w:r w:rsidR="005D1495" w:rsidRPr="00605020">
        <w:rPr>
          <w:rFonts w:ascii="Arial" w:hAnsi="Arial" w:cs="Arial"/>
          <w:noProof/>
          <w:sz w:val="24"/>
          <w:szCs w:val="24"/>
        </w:rPr>
        <w:t>(</w:t>
      </w:r>
      <w:r w:rsidR="007A1662" w:rsidRPr="007A1662">
        <w:rPr>
          <w:rPrChange w:id="103" w:author="hong qin" w:date="2012-04-20T08:36:00Z">
            <w:rPr>
              <w:rFonts w:ascii="Arial" w:hAnsi="Arial"/>
              <w:sz w:val="24"/>
            </w:rPr>
          </w:rPrChange>
        </w:rPr>
        <w:fldChar w:fldCharType="begin"/>
      </w:r>
      <w:del w:id="104" w:author="hong qin" w:date="2012-04-20T08:36:00Z">
        <w:r w:rsidR="00AC5D1A">
          <w:rPr>
            <w:rFonts w:ascii="Arial" w:hAnsi="Arial" w:cs="Arial"/>
            <w:noProof/>
            <w:sz w:val="24"/>
            <w:szCs w:val="24"/>
          </w:rPr>
          <w:delInstrText xml:space="preserve"> </w:delInstrText>
        </w:r>
      </w:del>
      <w:r w:rsidR="007A1662" w:rsidRPr="007A1662">
        <w:rPr>
          <w:rPrChange w:id="105" w:author="hong qin" w:date="2012-04-20T08:36:00Z">
            <w:rPr>
              <w:rFonts w:ascii="Arial" w:hAnsi="Arial"/>
              <w:sz w:val="24"/>
            </w:rPr>
          </w:rPrChange>
        </w:rPr>
        <w:instrText>HYPERLINK \l "_ENREF_20" \o "Williams, 1957 #273</w:instrText>
      </w:r>
      <w:del w:id="106" w:author="hong qin" w:date="2012-04-20T08:36:00Z">
        <w:r w:rsidR="00AC5D1A">
          <w:rPr>
            <w:rFonts w:ascii="Arial" w:hAnsi="Arial" w:cs="Arial"/>
            <w:noProof/>
            <w:sz w:val="24"/>
            <w:szCs w:val="24"/>
          </w:rPr>
          <w:delInstrText xml:space="preserve">" </w:delInstrText>
        </w:r>
      </w:del>
      <w:ins w:id="107" w:author="hong qin" w:date="2012-04-20T08:36:00Z">
        <w:r w:rsidR="002F2F83">
          <w:instrText>"</w:instrText>
        </w:r>
      </w:ins>
      <w:r w:rsidR="007A1662" w:rsidRPr="007A1662">
        <w:rPr>
          <w:rPrChange w:id="108"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7A1662" w:rsidRPr="007A1662">
        <w:rPr>
          <w:rPrChange w:id="109" w:author="hong qin" w:date="2012-04-20T08:36:00Z">
            <w:rPr>
              <w:rFonts w:ascii="Arial" w:hAnsi="Arial"/>
              <w:sz w:val="24"/>
            </w:rPr>
          </w:rPrChange>
        </w:rPr>
        <w:fldChar w:fldCharType="end"/>
      </w:r>
      <w:r w:rsidR="005D1495" w:rsidRPr="00605020">
        <w:rPr>
          <w:rFonts w:ascii="Arial" w:hAnsi="Arial" w:cs="Arial"/>
          <w:noProof/>
          <w:sz w:val="24"/>
          <w:szCs w:val="24"/>
        </w:rPr>
        <w:t>)</w:t>
      </w:r>
      <w:r w:rsidR="007A1662" w:rsidRPr="00605020">
        <w:rPr>
          <w:rFonts w:ascii="Arial" w:hAnsi="Arial" w:cs="Arial"/>
          <w:sz w:val="24"/>
          <w:szCs w:val="24"/>
        </w:rPr>
        <w:fldChar w:fldCharType="end"/>
      </w:r>
      <w:r w:rsidR="0072137D" w:rsidRPr="0072137D">
        <w:rPr>
          <w:rFonts w:ascii="Arial" w:hAnsi="Arial" w:cs="Arial"/>
          <w:sz w:val="24"/>
          <w:szCs w:val="24"/>
        </w:rPr>
        <w:t xml:space="preserve">. This kind of trade-off is also the central argument of the disposable soma theory </w:t>
      </w:r>
      <w:r w:rsidR="007A1662"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7A1662" w:rsidRPr="00605020">
        <w:rPr>
          <w:rFonts w:ascii="Arial" w:hAnsi="Arial" w:cs="Arial"/>
          <w:sz w:val="24"/>
          <w:szCs w:val="24"/>
        </w:rPr>
        <w:fldChar w:fldCharType="separate"/>
      </w:r>
      <w:r w:rsidR="005D1495" w:rsidRPr="00605020">
        <w:rPr>
          <w:rFonts w:ascii="Arial" w:hAnsi="Arial" w:cs="Arial"/>
          <w:noProof/>
          <w:sz w:val="24"/>
          <w:szCs w:val="24"/>
        </w:rPr>
        <w:t>(</w:t>
      </w:r>
      <w:r w:rsidR="007A1662" w:rsidRPr="007A1662">
        <w:rPr>
          <w:rPrChange w:id="110" w:author="hong qin" w:date="2012-04-20T08:36:00Z">
            <w:rPr>
              <w:rFonts w:ascii="Arial" w:hAnsi="Arial"/>
              <w:sz w:val="24"/>
            </w:rPr>
          </w:rPrChange>
        </w:rPr>
        <w:fldChar w:fldCharType="begin"/>
      </w:r>
      <w:del w:id="111" w:author="hong qin" w:date="2012-04-20T08:36:00Z">
        <w:r w:rsidR="00AC5D1A">
          <w:rPr>
            <w:rFonts w:ascii="Arial" w:hAnsi="Arial" w:cs="Arial"/>
            <w:noProof/>
            <w:sz w:val="24"/>
            <w:szCs w:val="24"/>
          </w:rPr>
          <w:delInstrText xml:space="preserve"> </w:delInstrText>
        </w:r>
      </w:del>
      <w:r w:rsidR="007A1662" w:rsidRPr="007A1662">
        <w:rPr>
          <w:rPrChange w:id="112" w:author="hong qin" w:date="2012-04-20T08:36:00Z">
            <w:rPr>
              <w:rFonts w:ascii="Arial" w:hAnsi="Arial"/>
              <w:sz w:val="24"/>
            </w:rPr>
          </w:rPrChange>
        </w:rPr>
        <w:instrText>HYPERLINK \l "_ENREF_7" \o "Kirkwood, 1977 #56</w:instrText>
      </w:r>
      <w:del w:id="113" w:author="hong qin" w:date="2012-04-20T08:36:00Z">
        <w:r w:rsidR="00AC5D1A">
          <w:rPr>
            <w:rFonts w:ascii="Arial" w:hAnsi="Arial" w:cs="Arial"/>
            <w:noProof/>
            <w:sz w:val="24"/>
            <w:szCs w:val="24"/>
          </w:rPr>
          <w:delInstrText xml:space="preserve">" </w:delInstrText>
        </w:r>
      </w:del>
      <w:ins w:id="114" w:author="hong qin" w:date="2012-04-20T08:36:00Z">
        <w:r w:rsidR="002F2F83">
          <w:instrText>"</w:instrText>
        </w:r>
      </w:ins>
      <w:r w:rsidR="007A1662" w:rsidRPr="007A1662">
        <w:rPr>
          <w:rPrChange w:id="115"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7A1662" w:rsidRPr="007A1662">
        <w:rPr>
          <w:rPrChange w:id="116" w:author="hong qin" w:date="2012-04-20T08:36:00Z">
            <w:rPr>
              <w:rFonts w:ascii="Arial" w:hAnsi="Arial"/>
              <w:sz w:val="24"/>
            </w:rPr>
          </w:rPrChange>
        </w:rPr>
        <w:fldChar w:fldCharType="end"/>
      </w:r>
      <w:r w:rsidR="005D1495" w:rsidRPr="00605020">
        <w:rPr>
          <w:rFonts w:ascii="Arial" w:hAnsi="Arial" w:cs="Arial"/>
          <w:noProof/>
          <w:sz w:val="24"/>
          <w:szCs w:val="24"/>
        </w:rPr>
        <w:t>)</w:t>
      </w:r>
      <w:r w:rsidR="007A1662" w:rsidRPr="00605020">
        <w:rPr>
          <w:rFonts w:ascii="Arial" w:hAnsi="Arial" w:cs="Arial"/>
          <w:sz w:val="24"/>
          <w:szCs w:val="24"/>
        </w:rPr>
        <w:fldChar w:fldCharType="end"/>
      </w:r>
      <w:r w:rsidR="0072137D" w:rsidRPr="0072137D">
        <w:rPr>
          <w:rFonts w:ascii="Arial" w:hAnsi="Arial" w:cs="Arial"/>
          <w:sz w:val="24"/>
          <w:szCs w:val="24"/>
        </w:rPr>
        <w:t xml:space="preserve">. </w:t>
      </w:r>
    </w:p>
    <w:p w:rsidR="007850A9" w:rsidRDefault="00605020" w:rsidP="001A0240">
      <w:pPr>
        <w:spacing w:after="0" w:line="480" w:lineRule="auto"/>
        <w:ind w:firstLine="360"/>
        <w:jc w:val="both"/>
        <w:rPr>
          <w:ins w:id="117" w:author="Lindsay" w:date="2012-04-22T12:02:00Z"/>
          <w:rFonts w:ascii="Arial" w:hAnsi="Arial" w:cs="Arial"/>
          <w:sz w:val="24"/>
          <w:szCs w:val="24"/>
        </w:rPr>
      </w:pPr>
      <w:r w:rsidRPr="00605020">
        <w:rPr>
          <w:rFonts w:ascii="Arial" w:hAnsi="Arial" w:cs="Arial"/>
          <w:sz w:val="24"/>
          <w:szCs w:val="24"/>
        </w:rPr>
        <w:t>Aging is a conserved fundamental biological phenomenon.</w:t>
      </w:r>
      <w:r w:rsidR="005F74AA">
        <w:rPr>
          <w:rFonts w:ascii="Arial" w:hAnsi="Arial" w:cs="Arial"/>
          <w:sz w:val="24"/>
          <w:szCs w:val="24"/>
        </w:rPr>
        <w:t xml:space="preserve"> </w:t>
      </w:r>
      <w:ins w:id="118" w:author="Lindsay" w:date="2012-04-22T08:49:00Z">
        <w:r w:rsidR="00635CE5">
          <w:rPr>
            <w:rFonts w:ascii="Arial" w:hAnsi="Arial" w:cs="Arial"/>
            <w:sz w:val="24"/>
            <w:szCs w:val="24"/>
          </w:rPr>
          <w:t>The</w:t>
        </w:r>
      </w:ins>
      <w:ins w:id="119" w:author="Lindsay" w:date="2012-04-22T10:23:00Z">
        <w:r w:rsidR="004A57A8">
          <w:rPr>
            <w:rFonts w:ascii="Arial" w:hAnsi="Arial" w:cs="Arial"/>
            <w:sz w:val="24"/>
            <w:szCs w:val="24"/>
          </w:rPr>
          <w:t xml:space="preserve"> traditional argument for the evolutionary theory of aging contends that </w:t>
        </w:r>
      </w:ins>
      <w:ins w:id="120" w:author="Lindsay" w:date="2012-04-22T08:49:00Z">
        <w:r w:rsidR="00635CE5">
          <w:rPr>
            <w:rFonts w:ascii="Arial" w:hAnsi="Arial" w:cs="Arial"/>
            <w:sz w:val="24"/>
            <w:szCs w:val="24"/>
          </w:rPr>
          <w:t xml:space="preserve">natural selection </w:t>
        </w:r>
        <w:r w:rsidR="00E73EC4">
          <w:rPr>
            <w:rFonts w:ascii="Arial" w:hAnsi="Arial" w:cs="Arial"/>
            <w:sz w:val="24"/>
            <w:szCs w:val="24"/>
          </w:rPr>
          <w:t>works</w:t>
        </w:r>
      </w:ins>
      <w:ins w:id="121" w:author="Lindsay" w:date="2012-04-22T09:26:00Z">
        <w:r w:rsidR="00E73EC4">
          <w:rPr>
            <w:rFonts w:ascii="Arial" w:hAnsi="Arial" w:cs="Arial"/>
            <w:sz w:val="24"/>
            <w:szCs w:val="24"/>
          </w:rPr>
          <w:t xml:space="preserve"> most on younger individuals. </w:t>
        </w:r>
      </w:ins>
      <w:ins w:id="122" w:author="Lindsay" w:date="2012-04-22T08:49:00Z">
        <w:r w:rsidR="00635CE5">
          <w:rPr>
            <w:rFonts w:ascii="Arial" w:hAnsi="Arial" w:cs="Arial"/>
            <w:sz w:val="24"/>
            <w:szCs w:val="24"/>
          </w:rPr>
          <w:t>Natural selection drives the evolution of orga</w:t>
        </w:r>
      </w:ins>
      <w:ins w:id="123" w:author="Lindsay" w:date="2012-04-22T08:50:00Z">
        <w:r w:rsidR="00635CE5">
          <w:rPr>
            <w:rFonts w:ascii="Arial" w:hAnsi="Arial" w:cs="Arial"/>
            <w:sz w:val="24"/>
            <w:szCs w:val="24"/>
          </w:rPr>
          <w:t>nisms by eliminating disadvantageous genotypes and phenotypes before and during the reproductive lifespan</w:t>
        </w:r>
      </w:ins>
      <w:ins w:id="124" w:author="Lindsay" w:date="2012-04-22T08:57:00Z">
        <w:r w:rsidR="00CC4923">
          <w:rPr>
            <w:rFonts w:ascii="Arial" w:hAnsi="Arial" w:cs="Arial"/>
            <w:sz w:val="24"/>
            <w:szCs w:val="24"/>
          </w:rPr>
          <w:t xml:space="preserve">. </w:t>
        </w:r>
      </w:ins>
      <w:ins w:id="125" w:author="Lindsay" w:date="2012-04-22T09:23:00Z">
        <w:r w:rsidR="00E73EC4">
          <w:rPr>
            <w:rFonts w:ascii="Arial" w:hAnsi="Arial" w:cs="Arial"/>
            <w:sz w:val="24"/>
            <w:szCs w:val="24"/>
          </w:rPr>
          <w:t>In essence, nat</w:t>
        </w:r>
      </w:ins>
      <w:ins w:id="126" w:author="Lindsay" w:date="2012-04-22T09:24:00Z">
        <w:r w:rsidR="00E73EC4">
          <w:rPr>
            <w:rFonts w:ascii="Arial" w:hAnsi="Arial" w:cs="Arial"/>
            <w:sz w:val="24"/>
            <w:szCs w:val="24"/>
          </w:rPr>
          <w:t xml:space="preserve">ural selection </w:t>
        </w:r>
      </w:ins>
      <w:ins w:id="127" w:author="Lindsay" w:date="2012-04-22T09:28:00Z">
        <w:r w:rsidR="00ED7F16">
          <w:rPr>
            <w:rFonts w:ascii="Arial" w:hAnsi="Arial" w:cs="Arial"/>
            <w:sz w:val="24"/>
            <w:szCs w:val="24"/>
          </w:rPr>
          <w:t xml:space="preserve">acts more moderately on genes </w:t>
        </w:r>
      </w:ins>
      <w:ins w:id="128" w:author="Lindsay" w:date="2012-04-22T09:30:00Z">
        <w:r w:rsidR="008504D7">
          <w:rPr>
            <w:rFonts w:ascii="Arial" w:hAnsi="Arial" w:cs="Arial"/>
            <w:sz w:val="24"/>
            <w:szCs w:val="24"/>
          </w:rPr>
          <w:t xml:space="preserve">later in life because genes </w:t>
        </w:r>
      </w:ins>
      <w:ins w:id="129" w:author="Lindsay" w:date="2012-04-22T09:31:00Z">
        <w:r w:rsidR="008504D7">
          <w:rPr>
            <w:rFonts w:ascii="Arial" w:hAnsi="Arial" w:cs="Arial"/>
            <w:sz w:val="24"/>
            <w:szCs w:val="24"/>
          </w:rPr>
          <w:t>have already been passed to offspring</w:t>
        </w:r>
      </w:ins>
      <w:ins w:id="130" w:author="Lindsay" w:date="2012-04-22T10:24:00Z">
        <w:r w:rsidR="00CC3B5A">
          <w:rPr>
            <w:rFonts w:ascii="Arial" w:hAnsi="Arial" w:cs="Arial"/>
            <w:sz w:val="24"/>
            <w:szCs w:val="24"/>
          </w:rPr>
          <w:t xml:space="preserve"> at this stage</w:t>
        </w:r>
      </w:ins>
      <w:ins w:id="131" w:author="Lindsay" w:date="2012-04-22T09:31:00Z">
        <w:r w:rsidR="008504D7">
          <w:rPr>
            <w:rFonts w:ascii="Arial" w:hAnsi="Arial" w:cs="Arial"/>
            <w:sz w:val="24"/>
            <w:szCs w:val="24"/>
          </w:rPr>
          <w:t>.</w:t>
        </w:r>
      </w:ins>
      <w:ins w:id="132" w:author="Lindsay" w:date="2012-04-22T10:21:00Z">
        <w:r w:rsidR="001A0240">
          <w:rPr>
            <w:rFonts w:ascii="Arial" w:hAnsi="Arial" w:cs="Arial"/>
            <w:sz w:val="24"/>
            <w:szCs w:val="24"/>
          </w:rPr>
          <w:t xml:space="preserve"> Huntington Disease, for example, is a genetic disease characterized by the decline of the central nervous system. Because of its late onset, individuals with the disease can transfer defective alleles to progeny before</w:t>
        </w:r>
      </w:ins>
      <w:ins w:id="133" w:author="Lindsay" w:date="2012-04-22T11:50:00Z">
        <w:r w:rsidR="00290F80">
          <w:rPr>
            <w:rFonts w:ascii="Arial" w:hAnsi="Arial" w:cs="Arial"/>
            <w:sz w:val="24"/>
            <w:szCs w:val="24"/>
          </w:rPr>
          <w:t xml:space="preserve"> the</w:t>
        </w:r>
      </w:ins>
      <w:ins w:id="134" w:author="Lindsay" w:date="2012-04-22T11:51:00Z">
        <w:r w:rsidR="00290F80">
          <w:rPr>
            <w:rFonts w:ascii="Arial" w:hAnsi="Arial" w:cs="Arial"/>
            <w:sz w:val="24"/>
            <w:szCs w:val="24"/>
          </w:rPr>
          <w:t>ir natural death</w:t>
        </w:r>
      </w:ins>
      <w:ins w:id="135" w:author="Lindsay" w:date="2012-04-22T10:21:00Z">
        <w:r w:rsidR="001A0240">
          <w:rPr>
            <w:rFonts w:ascii="Arial" w:hAnsi="Arial" w:cs="Arial"/>
            <w:sz w:val="24"/>
            <w:szCs w:val="24"/>
          </w:rPr>
          <w:t xml:space="preserve"> </w:t>
        </w:r>
        <w:r w:rsidR="001A0240" w:rsidRPr="0044561E">
          <w:rPr>
            <w:rFonts w:ascii="Arial" w:hAnsi="Arial" w:cs="Arial"/>
            <w:sz w:val="24"/>
            <w:szCs w:val="24"/>
            <w:highlight w:val="yellow"/>
          </w:rPr>
          <w:t>(H</w:t>
        </w:r>
        <w:r w:rsidR="001A0240" w:rsidRPr="0044561E">
          <w:rPr>
            <w:rFonts w:ascii="Arial" w:hAnsi="Arial" w:cs="Arial"/>
            <w:sz w:val="18"/>
            <w:szCs w:val="18"/>
            <w:highlight w:val="yellow"/>
          </w:rPr>
          <w:t>AYDEN</w:t>
        </w:r>
        <w:r w:rsidR="001A0240" w:rsidRPr="0044561E">
          <w:rPr>
            <w:rFonts w:ascii="Arial" w:hAnsi="Arial" w:cs="Arial"/>
            <w:sz w:val="24"/>
            <w:szCs w:val="24"/>
            <w:highlight w:val="yellow"/>
          </w:rPr>
          <w:t xml:space="preserve"> 1938</w:t>
        </w:r>
      </w:ins>
      <w:ins w:id="136" w:author="Lindsay" w:date="2012-04-22T12:00:00Z">
        <w:r w:rsidR="00043CD3">
          <w:rPr>
            <w:rFonts w:ascii="Arial" w:hAnsi="Arial" w:cs="Arial"/>
            <w:sz w:val="24"/>
            <w:szCs w:val="24"/>
            <w:highlight w:val="yellow"/>
          </w:rPr>
          <w:t xml:space="preserve">; </w:t>
        </w:r>
      </w:ins>
      <w:ins w:id="137" w:author="Lindsay" w:date="2012-04-22T10:21:00Z">
        <w:r w:rsidR="001A0240" w:rsidRPr="0044561E">
          <w:rPr>
            <w:rFonts w:ascii="Arial" w:hAnsi="Arial" w:cs="Arial"/>
            <w:sz w:val="24"/>
            <w:szCs w:val="24"/>
            <w:highlight w:val="yellow"/>
          </w:rPr>
          <w:t>C</w:t>
        </w:r>
        <w:r w:rsidR="001A0240" w:rsidRPr="0044561E">
          <w:rPr>
            <w:rFonts w:ascii="Arial" w:hAnsi="Arial" w:cs="Arial"/>
            <w:sz w:val="18"/>
            <w:szCs w:val="18"/>
            <w:highlight w:val="yellow"/>
          </w:rPr>
          <w:t>ONNEALLY</w:t>
        </w:r>
        <w:r w:rsidR="001A0240" w:rsidRPr="0044561E">
          <w:rPr>
            <w:rFonts w:ascii="Arial" w:hAnsi="Arial" w:cs="Arial"/>
            <w:sz w:val="24"/>
            <w:szCs w:val="24"/>
            <w:highlight w:val="yellow"/>
          </w:rPr>
          <w:t xml:space="preserve"> 1984).</w:t>
        </w:r>
        <w:r w:rsidR="001A0240">
          <w:rPr>
            <w:rFonts w:ascii="Arial" w:hAnsi="Arial" w:cs="Arial"/>
            <w:sz w:val="24"/>
            <w:szCs w:val="24"/>
          </w:rPr>
          <w:t xml:space="preserve"> </w:t>
        </w:r>
      </w:ins>
    </w:p>
    <w:p w:rsidR="007A592D" w:rsidRDefault="00605020" w:rsidP="001A0240">
      <w:pPr>
        <w:spacing w:after="0" w:line="480" w:lineRule="auto"/>
        <w:ind w:firstLine="360"/>
        <w:jc w:val="both"/>
        <w:rPr>
          <w:rFonts w:ascii="Arial" w:hAnsi="Arial" w:cs="Arial"/>
          <w:sz w:val="24"/>
          <w:szCs w:val="24"/>
        </w:rPr>
      </w:pPr>
      <w:del w:id="138" w:author="Lindsay" w:date="2012-04-22T10:21:00Z">
        <w:r w:rsidRPr="00605020" w:rsidDel="001A0240">
          <w:rPr>
            <w:rFonts w:ascii="Arial" w:hAnsi="Arial" w:cs="Arial"/>
            <w:sz w:val="24"/>
            <w:szCs w:val="24"/>
          </w:rPr>
          <w:lastRenderedPageBreak/>
          <w:delText xml:space="preserve"> </w:delText>
        </w:r>
      </w:del>
      <w:r w:rsidR="009A34CC">
        <w:rPr>
          <w:rFonts w:ascii="Arial" w:hAnsi="Arial" w:cs="Arial"/>
          <w:sz w:val="24"/>
          <w:szCs w:val="24"/>
        </w:rPr>
        <w:t>C</w:t>
      </w:r>
      <w:r w:rsidR="00165EAA">
        <w:rPr>
          <w:rFonts w:ascii="Arial" w:hAnsi="Arial" w:cs="Arial"/>
          <w:sz w:val="24"/>
          <w:szCs w:val="24"/>
        </w:rPr>
        <w:t xml:space="preserve">alorie </w:t>
      </w:r>
      <w:r w:rsidRPr="00605020">
        <w:rPr>
          <w:rFonts w:ascii="Arial" w:hAnsi="Arial" w:cs="Arial"/>
          <w:sz w:val="24"/>
          <w:szCs w:val="24"/>
        </w:rPr>
        <w:t xml:space="preserve">restriction (CR) </w:t>
      </w:r>
      <w:ins w:id="139" w:author="Lindsay" w:date="2012-04-22T11:18:00Z">
        <w:r w:rsidR="00C022C9">
          <w:rPr>
            <w:rFonts w:ascii="Arial" w:hAnsi="Arial" w:cs="Arial"/>
            <w:sz w:val="24"/>
            <w:szCs w:val="24"/>
          </w:rPr>
          <w:t xml:space="preserve">serves of </w:t>
        </w:r>
      </w:ins>
      <w:ins w:id="140" w:author="Lindsay" w:date="2012-04-22T11:19:00Z">
        <w:r w:rsidR="00C022C9">
          <w:rPr>
            <w:rFonts w:ascii="Arial" w:hAnsi="Arial" w:cs="Arial"/>
            <w:sz w:val="24"/>
            <w:szCs w:val="24"/>
          </w:rPr>
          <w:t xml:space="preserve">evidence for the conservation of aging across several domains of life. It has </w:t>
        </w:r>
      </w:ins>
      <w:ins w:id="141" w:author="Lindsay" w:date="2012-04-22T08:52:00Z">
        <w:r w:rsidR="006B1E6A">
          <w:rPr>
            <w:rFonts w:ascii="Arial" w:hAnsi="Arial" w:cs="Arial"/>
            <w:sz w:val="24"/>
            <w:szCs w:val="24"/>
          </w:rPr>
          <w:t>been shown to</w:t>
        </w:r>
        <w:r w:rsidR="006B1E6A" w:rsidRPr="00605020">
          <w:rPr>
            <w:rFonts w:ascii="Arial" w:hAnsi="Arial" w:cs="Arial"/>
            <w:sz w:val="24"/>
            <w:szCs w:val="24"/>
          </w:rPr>
          <w:t xml:space="preserve"> </w:t>
        </w:r>
      </w:ins>
      <w:r w:rsidRPr="00605020">
        <w:rPr>
          <w:rFonts w:ascii="Arial" w:hAnsi="Arial" w:cs="Arial"/>
          <w:sz w:val="24"/>
          <w:szCs w:val="24"/>
        </w:rPr>
        <w:t xml:space="preserve">extend </w:t>
      </w:r>
      <w:r w:rsidR="00053B8D">
        <w:rPr>
          <w:rFonts w:ascii="Arial" w:hAnsi="Arial" w:cs="Arial"/>
          <w:sz w:val="24"/>
          <w:szCs w:val="24"/>
        </w:rPr>
        <w:t>life span</w:t>
      </w:r>
      <w:r w:rsidRPr="00605020">
        <w:rPr>
          <w:rFonts w:ascii="Arial" w:hAnsi="Arial" w:cs="Arial"/>
          <w:sz w:val="24"/>
          <w:szCs w:val="24"/>
        </w:rPr>
        <w:t xml:space="preserve"> in yeast</w:t>
      </w:r>
      <w:r w:rsidR="000258A3">
        <w:rPr>
          <w:rFonts w:ascii="Arial" w:hAnsi="Arial" w:cs="Arial"/>
          <w:sz w:val="24"/>
          <w:szCs w:val="24"/>
        </w:rPr>
        <w:t xml:space="preserve">, </w:t>
      </w:r>
      <w:ins w:id="142" w:author="Lindsay" w:date="2012-04-22T10:14:00Z">
        <w:r w:rsidR="00621CA2">
          <w:rPr>
            <w:rFonts w:ascii="Arial" w:hAnsi="Arial" w:cs="Arial"/>
            <w:sz w:val="24"/>
            <w:szCs w:val="24"/>
          </w:rPr>
          <w:t>primates</w:t>
        </w:r>
      </w:ins>
      <w:ins w:id="143" w:author="Lindsay" w:date="2012-04-22T11:17:00Z">
        <w:r w:rsidR="0023022A">
          <w:rPr>
            <w:rFonts w:ascii="Arial" w:hAnsi="Arial" w:cs="Arial"/>
            <w:sz w:val="24"/>
            <w:szCs w:val="24"/>
          </w:rPr>
          <w:t>, nematodes</w:t>
        </w:r>
      </w:ins>
      <w:ins w:id="144" w:author="Lindsay" w:date="2012-04-22T10:14:00Z">
        <w:r w:rsidR="00621CA2">
          <w:rPr>
            <w:rFonts w:ascii="Arial" w:hAnsi="Arial" w:cs="Arial"/>
            <w:sz w:val="24"/>
            <w:szCs w:val="24"/>
          </w:rPr>
          <w:t>, r</w:t>
        </w:r>
      </w:ins>
      <w:ins w:id="145" w:author="Lindsay" w:date="2012-04-22T10:15:00Z">
        <w:r w:rsidR="00621CA2">
          <w:rPr>
            <w:rFonts w:ascii="Arial" w:hAnsi="Arial" w:cs="Arial"/>
            <w:sz w:val="24"/>
            <w:szCs w:val="24"/>
          </w:rPr>
          <w:t>odents, and humans.</w:t>
        </w:r>
      </w:ins>
      <w:r w:rsidRPr="00605020">
        <w:rPr>
          <w:rFonts w:ascii="Arial" w:hAnsi="Arial" w:cs="Arial"/>
          <w:sz w:val="24"/>
          <w:szCs w:val="24"/>
        </w:rPr>
        <w:t xml:space="preserve"> Wei et al. reported a 10-fold increase in the </w:t>
      </w:r>
      <w:r w:rsidR="003B69AB">
        <w:rPr>
          <w:rFonts w:ascii="Arial" w:hAnsi="Arial" w:cs="Arial"/>
          <w:sz w:val="24"/>
          <w:szCs w:val="24"/>
        </w:rPr>
        <w:t xml:space="preserve">life </w:t>
      </w:r>
      <w:r w:rsidR="00053B8D">
        <w:rPr>
          <w:rFonts w:ascii="Arial" w:hAnsi="Arial" w:cs="Arial"/>
          <w:sz w:val="24"/>
          <w:szCs w:val="24"/>
        </w:rPr>
        <w:t>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007A1662" w:rsidRPr="007A1662">
        <w:rPr>
          <w:rFonts w:ascii="Arial" w:hAnsi="Arial"/>
          <w:i/>
          <w:sz w:val="24"/>
          <w:rPrChange w:id="146" w:author="bidyut k mohanty" w:date="2012-04-20T08:36:00Z">
            <w:rPr>
              <w:rFonts w:ascii="Arial" w:hAnsi="Arial" w:cs="Arial"/>
              <w:sz w:val="24"/>
              <w:szCs w:val="24"/>
            </w:rPr>
          </w:rPrChange>
        </w:rPr>
        <w:t>RAS2</w:t>
      </w:r>
      <w:r w:rsidRPr="00605020">
        <w:rPr>
          <w:rFonts w:ascii="Arial" w:hAnsi="Arial" w:cs="Arial"/>
          <w:sz w:val="24"/>
          <w:szCs w:val="24"/>
        </w:rPr>
        <w:t xml:space="preserve"> and </w:t>
      </w:r>
      <w:r w:rsidR="007A1662" w:rsidRPr="007A1662">
        <w:rPr>
          <w:rFonts w:ascii="Arial" w:hAnsi="Arial"/>
          <w:i/>
          <w:sz w:val="24"/>
          <w:rPrChange w:id="147" w:author="bidyut k mohanty" w:date="2012-04-20T08:36:00Z">
            <w:rPr>
              <w:rFonts w:ascii="Arial" w:hAnsi="Arial" w:cs="Arial"/>
              <w:sz w:val="24"/>
              <w:szCs w:val="24"/>
            </w:rPr>
          </w:rPrChange>
        </w:rPr>
        <w:t>SCH9</w:t>
      </w:r>
      <w:r w:rsidRPr="00605020">
        <w:rPr>
          <w:rFonts w:ascii="Arial" w:hAnsi="Arial" w:cs="Arial"/>
          <w:sz w:val="24"/>
          <w:szCs w:val="24"/>
        </w:rPr>
        <w:t xml:space="preserve"> genes. Further, the presence of key gene products </w:t>
      </w:r>
      <w:r w:rsidR="00165EAA">
        <w:rPr>
          <w:rFonts w:ascii="Arial" w:hAnsi="Arial" w:cs="Arial"/>
          <w:sz w:val="24"/>
          <w:szCs w:val="24"/>
        </w:rPr>
        <w:t>like</w:t>
      </w:r>
      <w:r w:rsidR="00165EAA" w:rsidRPr="00605020">
        <w:rPr>
          <w:rFonts w:ascii="Arial" w:hAnsi="Arial" w:cs="Arial"/>
          <w:sz w:val="24"/>
          <w:szCs w:val="24"/>
        </w:rPr>
        <w:t xml:space="preserve"> </w:t>
      </w:r>
      <w:r w:rsidRPr="00605020">
        <w:rPr>
          <w:rFonts w:ascii="Arial" w:hAnsi="Arial" w:cs="Arial"/>
          <w:sz w:val="24"/>
          <w:szCs w:val="24"/>
        </w:rPr>
        <w:t xml:space="preserve">Rim15 is shown to promote this </w:t>
      </w:r>
      <w:r w:rsidR="00053B8D">
        <w:rPr>
          <w:rFonts w:ascii="Arial" w:hAnsi="Arial" w:cs="Arial"/>
          <w:sz w:val="24"/>
          <w:szCs w:val="24"/>
        </w:rPr>
        <w:t>life span</w:t>
      </w:r>
      <w:r w:rsidRPr="00605020">
        <w:rPr>
          <w:rFonts w:ascii="Arial" w:hAnsi="Arial" w:cs="Arial"/>
          <w:sz w:val="24"/>
          <w:szCs w:val="24"/>
        </w:rPr>
        <w:t xml:space="preserve"> extension in </w:t>
      </w:r>
      <w:r w:rsidR="00CD6941">
        <w:rPr>
          <w:rFonts w:ascii="Arial" w:hAnsi="Arial" w:cs="Arial"/>
          <w:sz w:val="24"/>
          <w:szCs w:val="24"/>
        </w:rPr>
        <w:t>these mutants</w:t>
      </w:r>
      <w:r w:rsidRPr="00605020">
        <w:rPr>
          <w:rFonts w:ascii="Arial" w:hAnsi="Arial" w:cs="Arial"/>
          <w:sz w:val="24"/>
          <w:szCs w:val="24"/>
        </w:rPr>
        <w:t xml:space="preserve"> </w:t>
      </w:r>
      <w:r w:rsidR="007A1662"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Pr="00605020">
        <w:rPr>
          <w:rFonts w:ascii="Arial" w:hAnsi="Arial" w:cs="Arial"/>
          <w:noProof/>
          <w:sz w:val="24"/>
          <w:szCs w:val="24"/>
        </w:rPr>
        <w:t>(</w:t>
      </w:r>
      <w:r w:rsidR="007A1662" w:rsidRPr="007A1662">
        <w:rPr>
          <w:rPrChange w:id="148" w:author="hong qin" w:date="2012-04-20T08:36:00Z">
            <w:rPr>
              <w:rFonts w:ascii="Arial" w:hAnsi="Arial"/>
              <w:sz w:val="24"/>
            </w:rPr>
          </w:rPrChange>
        </w:rPr>
        <w:fldChar w:fldCharType="begin"/>
      </w:r>
      <w:del w:id="149" w:author="hong qin" w:date="2012-04-20T08:36:00Z">
        <w:r w:rsidR="00AC5D1A">
          <w:rPr>
            <w:rFonts w:ascii="Arial" w:hAnsi="Arial" w:cs="Arial"/>
            <w:noProof/>
            <w:sz w:val="24"/>
            <w:szCs w:val="24"/>
          </w:rPr>
          <w:delInstrText xml:space="preserve"> </w:delInstrText>
        </w:r>
      </w:del>
      <w:r w:rsidR="007A1662" w:rsidRPr="007A1662">
        <w:rPr>
          <w:rPrChange w:id="150" w:author="hong qin" w:date="2012-04-20T08:36:00Z">
            <w:rPr>
              <w:rFonts w:ascii="Arial" w:hAnsi="Arial"/>
              <w:sz w:val="24"/>
            </w:rPr>
          </w:rPrChange>
        </w:rPr>
        <w:instrText>HYPERLINK \l "_ENREF_17" \o "Wei, 2008 #481</w:instrText>
      </w:r>
      <w:del w:id="151" w:author="hong qin" w:date="2012-04-20T08:36:00Z">
        <w:r w:rsidR="00AC5D1A">
          <w:rPr>
            <w:rFonts w:ascii="Arial" w:hAnsi="Arial" w:cs="Arial"/>
            <w:noProof/>
            <w:sz w:val="24"/>
            <w:szCs w:val="24"/>
          </w:rPr>
          <w:delInstrText xml:space="preserve">" </w:delInstrText>
        </w:r>
      </w:del>
      <w:ins w:id="152" w:author="hong qin" w:date="2012-04-20T08:36:00Z">
        <w:r w:rsidR="002F2F83">
          <w:instrText>"</w:instrText>
        </w:r>
      </w:ins>
      <w:r w:rsidR="007A1662" w:rsidRPr="007A1662">
        <w:rPr>
          <w:rPrChange w:id="153"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7A1662" w:rsidRPr="007A1662">
        <w:rPr>
          <w:rPrChange w:id="154" w:author="hong qin" w:date="2012-04-20T08:36:00Z">
            <w:rPr>
              <w:rFonts w:ascii="Arial" w:hAnsi="Arial"/>
              <w:sz w:val="24"/>
            </w:rPr>
          </w:rPrChange>
        </w:rPr>
        <w:fldChar w:fldCharType="end"/>
      </w:r>
      <w:r w:rsidRPr="00605020">
        <w:rPr>
          <w:rFonts w:ascii="Arial" w:hAnsi="Arial" w:cs="Arial"/>
          <w:noProof/>
          <w:sz w:val="24"/>
          <w:szCs w:val="24"/>
        </w:rPr>
        <w:t xml:space="preserve">; </w:t>
      </w:r>
      <w:r w:rsidR="007A1662" w:rsidRPr="007A1662">
        <w:rPr>
          <w:rPrChange w:id="155" w:author="hong qin" w:date="2012-04-20T08:36:00Z">
            <w:rPr>
              <w:rFonts w:ascii="Arial" w:hAnsi="Arial"/>
              <w:sz w:val="24"/>
            </w:rPr>
          </w:rPrChange>
        </w:rPr>
        <w:fldChar w:fldCharType="begin"/>
      </w:r>
      <w:del w:id="156" w:author="hong qin" w:date="2012-04-20T08:36:00Z">
        <w:r w:rsidR="00AC5D1A">
          <w:rPr>
            <w:rFonts w:ascii="Arial" w:hAnsi="Arial" w:cs="Arial"/>
            <w:noProof/>
            <w:sz w:val="24"/>
            <w:szCs w:val="24"/>
          </w:rPr>
          <w:delInstrText xml:space="preserve"> </w:delInstrText>
        </w:r>
      </w:del>
      <w:r w:rsidR="007A1662" w:rsidRPr="007A1662">
        <w:rPr>
          <w:rPrChange w:id="157" w:author="hong qin" w:date="2012-04-20T08:36:00Z">
            <w:rPr>
              <w:rFonts w:ascii="Arial" w:hAnsi="Arial"/>
              <w:sz w:val="24"/>
            </w:rPr>
          </w:rPrChange>
        </w:rPr>
        <w:instrText>HYPERLINK \l "_ENREF_18" \o "Weinberger, 2010 #864</w:instrText>
      </w:r>
      <w:del w:id="158" w:author="hong qin" w:date="2012-04-20T08:36:00Z">
        <w:r w:rsidR="00AC5D1A">
          <w:rPr>
            <w:rFonts w:ascii="Arial" w:hAnsi="Arial" w:cs="Arial"/>
            <w:noProof/>
            <w:sz w:val="24"/>
            <w:szCs w:val="24"/>
          </w:rPr>
          <w:delInstrText xml:space="preserve">" </w:delInstrText>
        </w:r>
      </w:del>
      <w:ins w:id="159" w:author="hong qin" w:date="2012-04-20T08:36:00Z">
        <w:r w:rsidR="002F2F83">
          <w:instrText>"</w:instrText>
        </w:r>
      </w:ins>
      <w:r w:rsidR="007A1662" w:rsidRPr="007A1662">
        <w:rPr>
          <w:rPrChange w:id="160"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7A1662" w:rsidRPr="007A1662">
        <w:rPr>
          <w:rPrChange w:id="161" w:author="hong qin" w:date="2012-04-20T08:36:00Z">
            <w:rPr>
              <w:rFonts w:ascii="Arial" w:hAnsi="Arial"/>
              <w:sz w:val="24"/>
            </w:rPr>
          </w:rPrChange>
        </w:rPr>
        <w:fldChar w:fldCharType="end"/>
      </w:r>
      <w:r w:rsidRPr="00605020">
        <w:rPr>
          <w:rFonts w:ascii="Arial" w:hAnsi="Arial" w:cs="Arial"/>
          <w:noProof/>
          <w:sz w:val="24"/>
          <w:szCs w:val="24"/>
        </w:rPr>
        <w:t>)</w:t>
      </w:r>
      <w:r w:rsidR="007A1662" w:rsidRPr="00605020">
        <w:rPr>
          <w:rFonts w:ascii="Arial" w:hAnsi="Arial" w:cs="Arial"/>
          <w:sz w:val="24"/>
          <w:szCs w:val="24"/>
        </w:rPr>
        <w:fldChar w:fldCharType="end"/>
      </w:r>
      <w:r w:rsidRPr="00605020">
        <w:rPr>
          <w:rFonts w:ascii="Arial" w:hAnsi="Arial" w:cs="Arial"/>
          <w:sz w:val="24"/>
          <w:szCs w:val="24"/>
        </w:rPr>
        <w:t>.</w:t>
      </w:r>
    </w:p>
    <w:p w:rsidR="00976156" w:rsidRDefault="00976156" w:rsidP="00976156">
      <w:pPr>
        <w:spacing w:after="0" w:line="480" w:lineRule="auto"/>
        <w:ind w:firstLine="360"/>
        <w:rPr>
          <w:ins w:id="162" w:author="Lindsay" w:date="2012-04-22T11:57:00Z"/>
          <w:rFonts w:ascii="Arial" w:hAnsi="Arial" w:cs="Arial"/>
          <w:sz w:val="24"/>
          <w:szCs w:val="24"/>
        </w:rPr>
      </w:pPr>
      <w:ins w:id="163" w:author="Lindsay" w:date="2012-04-22T11:57:00Z">
        <w:r w:rsidRPr="00605020">
          <w:rPr>
            <w:rFonts w:ascii="Arial" w:hAnsi="Arial" w:cs="Arial"/>
            <w:sz w:val="24"/>
            <w:szCs w:val="24"/>
          </w:rPr>
          <w:t xml:space="preserve">A thirty-six year follow-up study in 2000 non-smoking Japanese-American men also supports the proposal </w:t>
        </w:r>
        <w:r>
          <w:rPr>
            <w:rFonts w:ascii="Arial" w:hAnsi="Arial" w:cs="Arial"/>
            <w:sz w:val="24"/>
            <w:szCs w:val="24"/>
          </w:rPr>
          <w:t xml:space="preserve">that </w:t>
        </w:r>
        <w:r w:rsidRPr="00605020">
          <w:rPr>
            <w:rFonts w:ascii="Arial" w:hAnsi="Arial" w:cs="Arial"/>
            <w:sz w:val="24"/>
            <w:szCs w:val="24"/>
          </w:rPr>
          <w:t xml:space="preserve">CR can extend </w:t>
        </w:r>
        <w:r>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Pr>
            <w:rFonts w:ascii="Arial" w:hAnsi="Arial" w:cs="Arial"/>
            <w:sz w:val="24"/>
            <w:szCs w:val="24"/>
          </w:rPr>
          <w:t>life span</w:t>
        </w:r>
        <w:r w:rsidRPr="00605020">
          <w:rPr>
            <w:rFonts w:ascii="Arial" w:hAnsi="Arial" w:cs="Arial"/>
            <w:sz w:val="24"/>
            <w:szCs w:val="24"/>
          </w:rPr>
          <w:t xml:space="preserve"> </w:t>
        </w:r>
        <w:r w:rsidR="007A1662"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Pr="00605020">
          <w:rPr>
            <w:rFonts w:ascii="Arial" w:hAnsi="Arial" w:cs="Arial"/>
            <w:noProof/>
            <w:sz w:val="24"/>
            <w:szCs w:val="24"/>
          </w:rPr>
          <w:t>(</w:t>
        </w:r>
        <w:r w:rsidR="007A1662" w:rsidRPr="009C7842">
          <w:fldChar w:fldCharType="begin"/>
        </w:r>
        <w:r w:rsidRPr="009C7842">
          <w:instrText>HYPERLINK \l "_ENREF_19" \o "Willcox, 2004 #1476</w:instrText>
        </w:r>
        <w:r>
          <w:instrText>"</w:instrText>
        </w:r>
        <w:r w:rsidR="007A1662" w:rsidRPr="009C7842">
          <w:fldChar w:fldCharType="separate"/>
        </w:r>
        <w:r w:rsidRPr="00605020">
          <w:rPr>
            <w:rFonts w:ascii="Arial" w:hAnsi="Arial" w:cs="Arial"/>
            <w:noProof/>
            <w:sz w:val="24"/>
            <w:szCs w:val="24"/>
          </w:rPr>
          <w:t>W</w:t>
        </w:r>
        <w:r w:rsidRPr="00605020">
          <w:rPr>
            <w:rFonts w:ascii="Arial" w:hAnsi="Arial" w:cs="Arial"/>
            <w:smallCaps/>
            <w:noProof/>
            <w:sz w:val="24"/>
            <w:szCs w:val="24"/>
          </w:rPr>
          <w:t>illcox</w:t>
        </w:r>
        <w:r w:rsidRPr="00605020">
          <w:rPr>
            <w:rFonts w:ascii="Arial" w:hAnsi="Arial" w:cs="Arial"/>
            <w:i/>
            <w:noProof/>
            <w:sz w:val="24"/>
            <w:szCs w:val="24"/>
          </w:rPr>
          <w:t xml:space="preserve"> et al.</w:t>
        </w:r>
        <w:r w:rsidRPr="00605020">
          <w:rPr>
            <w:rFonts w:ascii="Arial" w:hAnsi="Arial" w:cs="Arial"/>
            <w:noProof/>
            <w:sz w:val="24"/>
            <w:szCs w:val="24"/>
          </w:rPr>
          <w:t xml:space="preserve"> 2004</w:t>
        </w:r>
        <w:r w:rsidR="007A1662" w:rsidRPr="009C7842">
          <w:fldChar w:fldCharType="end"/>
        </w:r>
        <w:r w:rsidRPr="00605020">
          <w:rPr>
            <w:rFonts w:ascii="Arial" w:hAnsi="Arial" w:cs="Arial"/>
            <w:noProof/>
            <w:sz w:val="24"/>
            <w:szCs w:val="24"/>
          </w:rPr>
          <w:t>)</w:t>
        </w:r>
        <w:r w:rsidR="007A1662"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w:t>
        </w:r>
      </w:ins>
    </w:p>
    <w:p w:rsidR="00976156" w:rsidRDefault="004F6EB6" w:rsidP="00976156">
      <w:pPr>
        <w:spacing w:after="0" w:line="480" w:lineRule="auto"/>
        <w:ind w:firstLine="360"/>
        <w:rPr>
          <w:ins w:id="164" w:author="Lindsay" w:date="2012-04-22T11:57:00Z"/>
          <w:rFonts w:ascii="Arial" w:hAnsi="Arial" w:cs="Arial"/>
          <w:sz w:val="24"/>
          <w:szCs w:val="24"/>
        </w:rPr>
      </w:pPr>
      <w:ins w:id="165" w:author="Lindsay" w:date="2012-04-22T10:06:00Z">
        <w:r>
          <w:rPr>
            <w:rFonts w:ascii="Arial" w:hAnsi="Arial" w:cs="Arial"/>
            <w:sz w:val="24"/>
            <w:szCs w:val="24"/>
          </w:rPr>
          <w:t xml:space="preserve">The </w:t>
        </w:r>
        <w:r w:rsidR="00B33645">
          <w:rPr>
            <w:rFonts w:ascii="Arial" w:hAnsi="Arial" w:cs="Arial"/>
            <w:sz w:val="24"/>
            <w:szCs w:val="24"/>
          </w:rPr>
          <w:t xml:space="preserve">Comprehensive Assessment </w:t>
        </w:r>
      </w:ins>
      <w:ins w:id="166" w:author="Lindsay" w:date="2012-04-22T10:07:00Z">
        <w:r w:rsidR="00B33645">
          <w:rPr>
            <w:rFonts w:ascii="Arial" w:hAnsi="Arial" w:cs="Arial"/>
            <w:sz w:val="24"/>
            <w:szCs w:val="24"/>
          </w:rPr>
          <w:t>of Long-term Effects of Reducing Intake of Energy (CALERIE)</w:t>
        </w:r>
      </w:ins>
      <w:ins w:id="167" w:author="Lindsay" w:date="2012-04-22T10:09:00Z">
        <w:r w:rsidR="007D4633">
          <w:rPr>
            <w:rFonts w:ascii="Arial" w:hAnsi="Arial" w:cs="Arial"/>
            <w:sz w:val="24"/>
            <w:szCs w:val="24"/>
          </w:rPr>
          <w:t xml:space="preserve"> </w:t>
        </w:r>
      </w:ins>
      <w:ins w:id="168" w:author="Lindsay" w:date="2012-04-22T10:07:00Z">
        <w:r w:rsidR="00B33645">
          <w:rPr>
            <w:rFonts w:ascii="Arial" w:hAnsi="Arial" w:cs="Arial"/>
            <w:sz w:val="24"/>
            <w:szCs w:val="24"/>
          </w:rPr>
          <w:t>is a</w:t>
        </w:r>
      </w:ins>
      <w:ins w:id="169" w:author="Lindsay" w:date="2012-04-22T10:35:00Z">
        <w:r w:rsidR="00931267">
          <w:rPr>
            <w:rFonts w:ascii="Arial" w:hAnsi="Arial" w:cs="Arial"/>
            <w:sz w:val="24"/>
            <w:szCs w:val="24"/>
          </w:rPr>
          <w:t xml:space="preserve"> longitudinal study conduct</w:t>
        </w:r>
      </w:ins>
      <w:ins w:id="170" w:author="Lindsay" w:date="2012-04-22T10:36:00Z">
        <w:r w:rsidR="00931267">
          <w:rPr>
            <w:rFonts w:ascii="Arial" w:hAnsi="Arial" w:cs="Arial"/>
            <w:sz w:val="24"/>
            <w:szCs w:val="24"/>
          </w:rPr>
          <w:t xml:space="preserve">ed in humans to determine whether CR can reduce </w:t>
        </w:r>
      </w:ins>
      <w:ins w:id="171" w:author="Lindsay" w:date="2012-04-22T11:44:00Z">
        <w:r w:rsidR="00E94CE3">
          <w:rPr>
            <w:rFonts w:ascii="Arial" w:hAnsi="Arial" w:cs="Arial"/>
            <w:sz w:val="24"/>
            <w:szCs w:val="24"/>
          </w:rPr>
          <w:t xml:space="preserve">the </w:t>
        </w:r>
      </w:ins>
      <w:ins w:id="172" w:author="Lindsay" w:date="2012-04-22T10:36:00Z">
        <w:r w:rsidR="00931267">
          <w:rPr>
            <w:rFonts w:ascii="Arial" w:hAnsi="Arial" w:cs="Arial"/>
            <w:sz w:val="24"/>
            <w:szCs w:val="24"/>
          </w:rPr>
          <w:t>health-related consequences of aging</w:t>
        </w:r>
        <w:r w:rsidR="00C656E3">
          <w:rPr>
            <w:rFonts w:ascii="Arial" w:hAnsi="Arial" w:cs="Arial"/>
            <w:sz w:val="24"/>
            <w:szCs w:val="24"/>
          </w:rPr>
          <w:t xml:space="preserve">. </w:t>
        </w:r>
      </w:ins>
      <w:ins w:id="173" w:author="Lindsay" w:date="2012-04-22T10:33:00Z">
        <w:r w:rsidR="00BE65EA">
          <w:rPr>
            <w:rFonts w:ascii="Arial" w:hAnsi="Arial" w:cs="Arial"/>
            <w:sz w:val="24"/>
            <w:szCs w:val="24"/>
          </w:rPr>
          <w:t xml:space="preserve"> </w:t>
        </w:r>
      </w:ins>
      <w:ins w:id="174" w:author="Lindsay" w:date="2012-04-22T10:38:00Z">
        <w:r w:rsidR="00F10FB7">
          <w:rPr>
            <w:rFonts w:ascii="Arial" w:hAnsi="Arial" w:cs="Arial"/>
            <w:sz w:val="24"/>
            <w:szCs w:val="24"/>
          </w:rPr>
          <w:t>Phase I of CALERIE</w:t>
        </w:r>
      </w:ins>
      <w:ins w:id="175" w:author="Lindsay" w:date="2012-04-22T11:43:00Z">
        <w:r w:rsidR="00C855CE">
          <w:rPr>
            <w:rFonts w:ascii="Arial" w:hAnsi="Arial" w:cs="Arial"/>
            <w:sz w:val="24"/>
            <w:szCs w:val="24"/>
          </w:rPr>
          <w:t xml:space="preserve"> revealed </w:t>
        </w:r>
      </w:ins>
      <w:ins w:id="176" w:author="Lindsay" w:date="2012-04-22T10:39:00Z">
        <w:r w:rsidR="00F10FB7">
          <w:rPr>
            <w:rFonts w:ascii="Arial" w:hAnsi="Arial" w:cs="Arial"/>
            <w:sz w:val="24"/>
            <w:szCs w:val="24"/>
          </w:rPr>
          <w:t xml:space="preserve">that humans </w:t>
        </w:r>
      </w:ins>
      <w:ins w:id="177" w:author="Lindsay" w:date="2012-04-22T10:41:00Z">
        <w:r w:rsidR="00F10FB7">
          <w:rPr>
            <w:rFonts w:ascii="Arial" w:hAnsi="Arial" w:cs="Arial"/>
            <w:sz w:val="24"/>
            <w:szCs w:val="24"/>
          </w:rPr>
          <w:t xml:space="preserve">with </w:t>
        </w:r>
      </w:ins>
      <w:ins w:id="178" w:author="Lindsay" w:date="2012-04-22T10:39:00Z">
        <w:r w:rsidR="00F10FB7">
          <w:rPr>
            <w:rFonts w:ascii="Arial" w:hAnsi="Arial" w:cs="Arial"/>
            <w:sz w:val="24"/>
            <w:szCs w:val="24"/>
          </w:rPr>
          <w:t>25% less caloric intake</w:t>
        </w:r>
      </w:ins>
      <w:ins w:id="179" w:author="Lindsay" w:date="2012-04-22T10:40:00Z">
        <w:r w:rsidR="00F10FB7">
          <w:rPr>
            <w:rFonts w:ascii="Arial" w:hAnsi="Arial" w:cs="Arial"/>
            <w:sz w:val="24"/>
            <w:szCs w:val="24"/>
          </w:rPr>
          <w:t xml:space="preserve"> </w:t>
        </w:r>
      </w:ins>
      <w:ins w:id="180" w:author="Lindsay" w:date="2012-04-22T10:41:00Z">
        <w:r w:rsidR="00F10FB7">
          <w:rPr>
            <w:rFonts w:ascii="Arial" w:hAnsi="Arial" w:cs="Arial"/>
            <w:sz w:val="24"/>
            <w:szCs w:val="24"/>
          </w:rPr>
          <w:t>over a 6-month period had reduced levels</w:t>
        </w:r>
      </w:ins>
      <w:ins w:id="181" w:author="Lindsay" w:date="2012-04-22T11:42:00Z">
        <w:r w:rsidR="00902264">
          <w:rPr>
            <w:rFonts w:ascii="Arial" w:hAnsi="Arial" w:cs="Arial"/>
            <w:sz w:val="24"/>
            <w:szCs w:val="24"/>
          </w:rPr>
          <w:t xml:space="preserve"> of LDL,</w:t>
        </w:r>
      </w:ins>
      <w:ins w:id="182" w:author="Lindsay" w:date="2012-04-22T11:54:00Z">
        <w:r w:rsidR="00DA4C26">
          <w:rPr>
            <w:rFonts w:ascii="Arial" w:hAnsi="Arial" w:cs="Arial"/>
            <w:sz w:val="24"/>
            <w:szCs w:val="24"/>
          </w:rPr>
          <w:t xml:space="preserve"> caused</w:t>
        </w:r>
      </w:ins>
      <w:ins w:id="183" w:author="Lindsay" w:date="2012-04-22T11:42:00Z">
        <w:r w:rsidR="00902264">
          <w:rPr>
            <w:rFonts w:ascii="Arial" w:hAnsi="Arial" w:cs="Arial"/>
            <w:sz w:val="24"/>
            <w:szCs w:val="24"/>
          </w:rPr>
          <w:t xml:space="preserve"> substantial weight loss</w:t>
        </w:r>
      </w:ins>
      <w:ins w:id="184" w:author="Lindsay" w:date="2012-04-22T11:54:00Z">
        <w:r w:rsidR="00DA4C26">
          <w:rPr>
            <w:rFonts w:ascii="Arial" w:hAnsi="Arial" w:cs="Arial"/>
            <w:sz w:val="24"/>
            <w:szCs w:val="24"/>
          </w:rPr>
          <w:t xml:space="preserve"> in subjects</w:t>
        </w:r>
      </w:ins>
      <w:ins w:id="185" w:author="Lindsay" w:date="2012-04-22T11:42:00Z">
        <w:r w:rsidR="00902264">
          <w:rPr>
            <w:rFonts w:ascii="Arial" w:hAnsi="Arial" w:cs="Arial"/>
            <w:sz w:val="24"/>
            <w:szCs w:val="24"/>
          </w:rPr>
          <w:t xml:space="preserve">, and </w:t>
        </w:r>
      </w:ins>
      <w:ins w:id="186" w:author="Lindsay" w:date="2012-04-22T11:54:00Z">
        <w:r w:rsidR="00DA4C26">
          <w:rPr>
            <w:rFonts w:ascii="Arial" w:hAnsi="Arial" w:cs="Arial"/>
            <w:sz w:val="24"/>
            <w:szCs w:val="24"/>
          </w:rPr>
          <w:t>c</w:t>
        </w:r>
      </w:ins>
      <w:ins w:id="187" w:author="Lindsay" w:date="2012-04-22T11:55:00Z">
        <w:r w:rsidR="00DA4C26">
          <w:rPr>
            <w:rFonts w:ascii="Arial" w:hAnsi="Arial" w:cs="Arial"/>
            <w:sz w:val="24"/>
            <w:szCs w:val="24"/>
          </w:rPr>
          <w:t xml:space="preserve">ontributed to fewer DNA damages caused by oxidative stress. All of these factors, when elevated, have been linked to the development of cardiovascular </w:t>
        </w:r>
      </w:ins>
      <w:ins w:id="188" w:author="Lindsay" w:date="2012-04-22T11:56:00Z">
        <w:r w:rsidR="00DA4C26">
          <w:rPr>
            <w:rFonts w:ascii="Arial" w:hAnsi="Arial" w:cs="Arial"/>
            <w:sz w:val="24"/>
            <w:szCs w:val="24"/>
          </w:rPr>
          <w:t xml:space="preserve">disease and other age-related diseases </w:t>
        </w:r>
      </w:ins>
      <w:ins w:id="189" w:author="Lindsay" w:date="2012-04-22T10:42:00Z">
        <w:r w:rsidR="00513F30">
          <w:rPr>
            <w:rFonts w:ascii="Arial" w:hAnsi="Arial" w:cs="Arial"/>
            <w:sz w:val="24"/>
            <w:szCs w:val="24"/>
          </w:rPr>
          <w:t>(</w:t>
        </w:r>
      </w:ins>
      <w:ins w:id="190" w:author="Lindsay" w:date="2012-04-22T10:45:00Z">
        <w:r w:rsidR="00E30BD4">
          <w:rPr>
            <w:rFonts w:ascii="Arial" w:hAnsi="Arial" w:cs="Arial"/>
            <w:sz w:val="24"/>
            <w:szCs w:val="24"/>
          </w:rPr>
          <w:t>D</w:t>
        </w:r>
        <w:r w:rsidR="007A1662" w:rsidRPr="007A1662">
          <w:rPr>
            <w:rFonts w:ascii="Arial" w:hAnsi="Arial" w:cs="Arial"/>
            <w:sz w:val="20"/>
            <w:szCs w:val="20"/>
            <w:rPrChange w:id="191" w:author="Lindsay" w:date="2012-04-22T10:46:00Z">
              <w:rPr>
                <w:rFonts w:ascii="Arial" w:hAnsi="Arial" w:cs="Arial"/>
                <w:sz w:val="24"/>
                <w:szCs w:val="24"/>
              </w:rPr>
            </w:rPrChange>
          </w:rPr>
          <w:t>AS</w:t>
        </w:r>
      </w:ins>
      <w:ins w:id="192" w:author="Lindsay" w:date="2012-04-22T10:46:00Z">
        <w:r w:rsidR="00E30BD4">
          <w:rPr>
            <w:rFonts w:ascii="Arial" w:hAnsi="Arial" w:cs="Arial"/>
            <w:sz w:val="24"/>
            <w:szCs w:val="24"/>
          </w:rPr>
          <w:t xml:space="preserve"> </w:t>
        </w:r>
        <w:r w:rsidR="007A1662" w:rsidRPr="007A1662">
          <w:rPr>
            <w:rFonts w:ascii="Arial" w:hAnsi="Arial" w:cs="Arial"/>
            <w:i/>
            <w:sz w:val="24"/>
            <w:szCs w:val="24"/>
            <w:rPrChange w:id="193" w:author="Lindsay" w:date="2012-04-22T10:46:00Z">
              <w:rPr>
                <w:rFonts w:ascii="Arial" w:hAnsi="Arial" w:cs="Arial"/>
                <w:sz w:val="24"/>
                <w:szCs w:val="24"/>
              </w:rPr>
            </w:rPrChange>
          </w:rPr>
          <w:t>et al</w:t>
        </w:r>
        <w:r w:rsidR="00E30BD4">
          <w:rPr>
            <w:rFonts w:ascii="Arial" w:hAnsi="Arial" w:cs="Arial"/>
            <w:sz w:val="24"/>
            <w:szCs w:val="24"/>
          </w:rPr>
          <w:t>.</w:t>
        </w:r>
      </w:ins>
      <w:ins w:id="194" w:author="Lindsay" w:date="2012-04-22T10:45:00Z">
        <w:r w:rsidR="00E30BD4">
          <w:rPr>
            <w:rFonts w:ascii="Arial" w:hAnsi="Arial" w:cs="Arial"/>
            <w:sz w:val="24"/>
            <w:szCs w:val="24"/>
          </w:rPr>
          <w:t xml:space="preserve"> 2007</w:t>
        </w:r>
      </w:ins>
      <w:ins w:id="195" w:author="Lindsay" w:date="2012-04-22T10:42:00Z">
        <w:r w:rsidR="00513F30">
          <w:rPr>
            <w:rFonts w:ascii="Arial" w:hAnsi="Arial" w:cs="Arial"/>
            <w:sz w:val="24"/>
            <w:szCs w:val="24"/>
          </w:rPr>
          <w:t xml:space="preserve">). </w:t>
        </w:r>
      </w:ins>
    </w:p>
    <w:p w:rsidR="002102C4" w:rsidRDefault="001A7ED4" w:rsidP="00095AB8">
      <w:pPr>
        <w:spacing w:after="0" w:line="480" w:lineRule="auto"/>
        <w:ind w:firstLine="360"/>
        <w:rPr>
          <w:ins w:id="196" w:author="Lindsay" w:date="2012-04-22T11:33:00Z"/>
          <w:rFonts w:ascii="Arial" w:hAnsi="Arial" w:cs="Arial"/>
          <w:sz w:val="24"/>
          <w:szCs w:val="24"/>
        </w:rPr>
      </w:pPr>
      <w:ins w:id="197" w:author="Lindsay" w:date="2012-04-22T11:13:00Z">
        <w:r>
          <w:rPr>
            <w:rFonts w:ascii="Arial" w:hAnsi="Arial" w:cs="Arial"/>
            <w:sz w:val="24"/>
            <w:szCs w:val="24"/>
          </w:rPr>
          <w:t xml:space="preserve">These studies align with data that show </w:t>
        </w:r>
      </w:ins>
      <w:ins w:id="198" w:author="Lindsay" w:date="2012-04-22T11:14:00Z">
        <w:r w:rsidR="0023022A">
          <w:rPr>
            <w:rFonts w:ascii="Arial" w:hAnsi="Arial" w:cs="Arial"/>
            <w:sz w:val="24"/>
            <w:szCs w:val="24"/>
          </w:rPr>
          <w:t xml:space="preserve">a </w:t>
        </w:r>
      </w:ins>
      <w:ins w:id="199" w:author="Lindsay" w:date="2012-04-22T11:13:00Z">
        <w:r>
          <w:rPr>
            <w:rFonts w:ascii="Arial" w:hAnsi="Arial" w:cs="Arial"/>
            <w:sz w:val="24"/>
            <w:szCs w:val="24"/>
          </w:rPr>
          <w:t>correlation between obesity and premature death.</w:t>
        </w:r>
      </w:ins>
      <w:r w:rsidR="00605020" w:rsidRPr="00605020">
        <w:rPr>
          <w:rFonts w:ascii="Arial" w:hAnsi="Arial" w:cs="Arial"/>
          <w:sz w:val="24"/>
          <w:szCs w:val="24"/>
        </w:rPr>
        <w:t xml:space="preserve">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ins w:id="200" w:author="bidyut k mohanty" w:date="2012-04-19T22:11:00Z">
        <w:r w:rsidR="00165EAA">
          <w:rPr>
            <w:rFonts w:ascii="Arial" w:hAnsi="Arial" w:cs="Arial"/>
            <w:sz w:val="24"/>
            <w:szCs w:val="24"/>
          </w:rPr>
          <w:t xml:space="preserve"> </w:t>
        </w:r>
      </w:ins>
      <w:r w:rsidR="007A1662" w:rsidRPr="00605020">
        <w:rPr>
          <w:rFonts w:ascii="Arial" w:hAnsi="Arial" w:cs="Arial"/>
          <w:sz w:val="24"/>
          <w:szCs w:val="24"/>
        </w:rPr>
        <w:fldChar w:fldCharType="begin"/>
      </w:r>
      <w:r w:rsidR="00605020" w:rsidRPr="00605020">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7A1662" w:rsidRPr="00605020">
        <w:rPr>
          <w:rFonts w:ascii="Arial" w:hAnsi="Arial" w:cs="Arial"/>
          <w:sz w:val="24"/>
          <w:szCs w:val="24"/>
        </w:rPr>
        <w:fldChar w:fldCharType="separate"/>
      </w:r>
      <w:r w:rsidR="00605020" w:rsidRPr="00605020">
        <w:rPr>
          <w:rFonts w:ascii="Arial" w:hAnsi="Arial" w:cs="Arial"/>
          <w:noProof/>
          <w:sz w:val="24"/>
          <w:szCs w:val="24"/>
        </w:rPr>
        <w:t>(</w:t>
      </w:r>
      <w:r w:rsidR="007A1662" w:rsidRPr="007A1662">
        <w:rPr>
          <w:rPrChange w:id="201" w:author="hong qin" w:date="2012-04-20T08:36:00Z">
            <w:rPr>
              <w:rFonts w:ascii="Arial" w:hAnsi="Arial"/>
              <w:sz w:val="24"/>
            </w:rPr>
          </w:rPrChange>
        </w:rPr>
        <w:fldChar w:fldCharType="begin"/>
      </w:r>
      <w:del w:id="202" w:author="hong qin" w:date="2012-04-20T08:36:00Z">
        <w:r w:rsidR="00AC5D1A">
          <w:rPr>
            <w:rFonts w:ascii="Arial" w:hAnsi="Arial" w:cs="Arial"/>
            <w:noProof/>
            <w:sz w:val="24"/>
            <w:szCs w:val="24"/>
          </w:rPr>
          <w:delInstrText xml:space="preserve"> </w:delInstrText>
        </w:r>
      </w:del>
      <w:r w:rsidR="007A1662" w:rsidRPr="007A1662">
        <w:rPr>
          <w:rPrChange w:id="203" w:author="hong qin" w:date="2012-04-20T08:36:00Z">
            <w:rPr>
              <w:rFonts w:ascii="Arial" w:hAnsi="Arial"/>
              <w:sz w:val="24"/>
            </w:rPr>
          </w:rPrChange>
        </w:rPr>
        <w:instrText>HYPERLINK \l "_ENREF_16" \o "Stanfel, 2009 #797</w:instrText>
      </w:r>
      <w:del w:id="204" w:author="hong qin" w:date="2012-04-20T08:36:00Z">
        <w:r w:rsidR="00AC5D1A">
          <w:rPr>
            <w:rFonts w:ascii="Arial" w:hAnsi="Arial" w:cs="Arial"/>
            <w:noProof/>
            <w:sz w:val="24"/>
            <w:szCs w:val="24"/>
          </w:rPr>
          <w:delInstrText xml:space="preserve">" </w:delInstrText>
        </w:r>
      </w:del>
      <w:ins w:id="205" w:author="hong qin" w:date="2012-04-20T08:36:00Z">
        <w:r w:rsidR="002F2F83">
          <w:instrText>"</w:instrText>
        </w:r>
      </w:ins>
      <w:r w:rsidR="007A1662" w:rsidRPr="007A1662">
        <w:rPr>
          <w:rPrChange w:id="206" w:author="hong qin" w:date="2012-04-20T08:36:00Z">
            <w:rPr>
              <w:rFonts w:ascii="Arial" w:hAnsi="Arial"/>
              <w:sz w:val="24"/>
            </w:rPr>
          </w:rPrChange>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7A1662" w:rsidRPr="007A1662">
        <w:rPr>
          <w:rPrChange w:id="207" w:author="hong qin" w:date="2012-04-20T08:36:00Z">
            <w:rPr>
              <w:rFonts w:ascii="Arial" w:hAnsi="Arial"/>
              <w:sz w:val="24"/>
            </w:rPr>
          </w:rPrChange>
        </w:rPr>
        <w:fldChar w:fldCharType="end"/>
      </w:r>
      <w:r w:rsidR="00605020" w:rsidRPr="00605020">
        <w:rPr>
          <w:rFonts w:ascii="Arial" w:hAnsi="Arial" w:cs="Arial"/>
          <w:noProof/>
          <w:sz w:val="24"/>
          <w:szCs w:val="24"/>
        </w:rPr>
        <w:t>)</w:t>
      </w:r>
      <w:r w:rsidR="007A1662" w:rsidRPr="00605020">
        <w:rPr>
          <w:rFonts w:ascii="Arial" w:hAnsi="Arial" w:cs="Arial"/>
          <w:sz w:val="24"/>
          <w:szCs w:val="24"/>
        </w:rPr>
        <w:fldChar w:fldCharType="end"/>
      </w:r>
      <w:r w:rsidR="00605020" w:rsidRPr="00605020">
        <w:rPr>
          <w:rFonts w:ascii="Arial" w:hAnsi="Arial" w:cs="Arial"/>
          <w:sz w:val="24"/>
          <w:szCs w:val="24"/>
        </w:rPr>
        <w:t>.</w:t>
      </w:r>
      <w:ins w:id="208" w:author="Lindsay" w:date="2012-04-22T11:56:00Z">
        <w:r w:rsidR="00976156">
          <w:rPr>
            <w:rFonts w:ascii="Arial" w:hAnsi="Arial" w:cs="Arial"/>
            <w:sz w:val="24"/>
            <w:szCs w:val="24"/>
          </w:rPr>
          <w:t xml:space="preserve"> </w:t>
        </w:r>
      </w:ins>
    </w:p>
    <w:p w:rsidR="002102C4" w:rsidRDefault="002102C4" w:rsidP="00095AB8">
      <w:pPr>
        <w:spacing w:after="0" w:line="480" w:lineRule="auto"/>
        <w:ind w:firstLine="360"/>
        <w:rPr>
          <w:ins w:id="209" w:author="Lindsay" w:date="2012-04-22T11:33:00Z"/>
          <w:rFonts w:ascii="Arial" w:hAnsi="Arial" w:cs="Arial"/>
          <w:sz w:val="24"/>
          <w:szCs w:val="24"/>
        </w:rPr>
      </w:pPr>
    </w:p>
    <w:p w:rsidR="00000000" w:rsidRDefault="0006772E">
      <w:pPr>
        <w:spacing w:after="0" w:line="480" w:lineRule="auto"/>
        <w:ind w:firstLine="360"/>
        <w:rPr>
          <w:del w:id="210" w:author="Lindsay" w:date="2012-04-22T11:20:00Z"/>
          <w:rFonts w:ascii="Arial" w:hAnsi="Arial" w:cs="Arial"/>
          <w:b/>
          <w:sz w:val="24"/>
          <w:szCs w:val="24"/>
          <w:rPrChange w:id="211" w:author="Lindsay" w:date="2012-04-22T11:33:00Z">
            <w:rPr>
              <w:del w:id="212" w:author="Lindsay" w:date="2012-04-22T11:20:00Z"/>
              <w:rFonts w:ascii="Arial" w:hAnsi="Arial" w:cs="Arial"/>
              <w:sz w:val="24"/>
              <w:szCs w:val="24"/>
            </w:rPr>
          </w:rPrChange>
        </w:rPr>
        <w:pPrChange w:id="213" w:author="Lindsay" w:date="2012-04-22T11:33:00Z">
          <w:pPr>
            <w:spacing w:after="0" w:line="480" w:lineRule="auto"/>
            <w:ind w:firstLine="720"/>
          </w:pPr>
        </w:pPrChange>
      </w:pPr>
      <w:ins w:id="214" w:author="Lindsay" w:date="2012-04-22T11:36:00Z">
        <w:r>
          <w:rPr>
            <w:rFonts w:ascii="Arial" w:hAnsi="Arial" w:cs="Arial"/>
            <w:b/>
            <w:sz w:val="24"/>
            <w:szCs w:val="24"/>
          </w:rPr>
          <w:t xml:space="preserve">Reactive Oxygen Species </w:t>
        </w:r>
      </w:ins>
      <w:ins w:id="215" w:author="Lindsay" w:date="2012-04-22T11:37:00Z">
        <w:r>
          <w:rPr>
            <w:rFonts w:ascii="Arial" w:hAnsi="Arial" w:cs="Arial"/>
            <w:b/>
            <w:sz w:val="24"/>
            <w:szCs w:val="24"/>
          </w:rPr>
          <w:t>are considered to be mechanistic causes of aging</w:t>
        </w:r>
      </w:ins>
    </w:p>
    <w:p w:rsidR="00000000" w:rsidRDefault="001C3B43">
      <w:pPr>
        <w:spacing w:after="0" w:line="480" w:lineRule="auto"/>
        <w:ind w:firstLine="360"/>
        <w:jc w:val="both"/>
        <w:rPr>
          <w:rFonts w:ascii="Arial" w:hAnsi="Arial" w:cs="Arial"/>
          <w:sz w:val="24"/>
          <w:szCs w:val="24"/>
        </w:rPr>
        <w:pPrChange w:id="216" w:author="Lindsay" w:date="2012-04-22T11:33:00Z">
          <w:pPr>
            <w:spacing w:after="0" w:line="480" w:lineRule="auto"/>
            <w:ind w:firstLine="720"/>
          </w:pPr>
        </w:pPrChange>
      </w:pPr>
      <w:r w:rsidRPr="00605020">
        <w:rPr>
          <w:rStyle w:val="CommentReference"/>
        </w:rPr>
        <w:lastRenderedPageBreak/>
        <w:commentReference w:id="217"/>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ins w:id="218" w:author="bidyut k mohanty" w:date="2012-04-19T22:15:00Z">
        <w:r w:rsidR="00BF383B">
          <w:rPr>
            <w:rFonts w:ascii="Arial" w:hAnsi="Arial" w:cs="Arial"/>
            <w:sz w:val="24"/>
            <w:szCs w:val="24"/>
          </w:rPr>
          <w:t xml:space="preserve"> </w:t>
        </w:r>
      </w:ins>
      <w:r w:rsidR="007A1662" w:rsidRPr="00605020">
        <w:rPr>
          <w:rFonts w:ascii="Arial" w:hAnsi="Arial" w:cs="Arial"/>
          <w:sz w:val="24"/>
          <w:szCs w:val="24"/>
        </w:rPr>
        <w:fldChar w:fldCharType="begin"/>
      </w:r>
      <w:r w:rsidR="00C96DD6"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7A1662" w:rsidRPr="00605020">
        <w:rPr>
          <w:rFonts w:ascii="Arial" w:hAnsi="Arial" w:cs="Arial"/>
          <w:sz w:val="24"/>
          <w:szCs w:val="24"/>
        </w:rPr>
        <w:fldChar w:fldCharType="separate"/>
      </w:r>
      <w:r w:rsidR="00C96DD6" w:rsidRPr="00605020">
        <w:rPr>
          <w:rFonts w:ascii="Arial" w:hAnsi="Arial" w:cs="Arial"/>
          <w:noProof/>
          <w:sz w:val="24"/>
          <w:szCs w:val="24"/>
        </w:rPr>
        <w:t>(</w:t>
      </w:r>
      <w:r w:rsidR="007A1662" w:rsidRPr="007A1662">
        <w:rPr>
          <w:rPrChange w:id="219" w:author="hong qin" w:date="2012-04-20T08:36:00Z">
            <w:rPr>
              <w:rFonts w:ascii="Arial" w:hAnsi="Arial"/>
              <w:sz w:val="24"/>
            </w:rPr>
          </w:rPrChange>
        </w:rPr>
        <w:fldChar w:fldCharType="begin"/>
      </w:r>
      <w:del w:id="220" w:author="hong qin" w:date="2012-04-20T08:36:00Z">
        <w:r w:rsidR="00AC5D1A">
          <w:rPr>
            <w:rFonts w:ascii="Arial" w:hAnsi="Arial" w:cs="Arial"/>
            <w:noProof/>
            <w:sz w:val="24"/>
            <w:szCs w:val="24"/>
          </w:rPr>
          <w:delInstrText xml:space="preserve"> </w:delInstrText>
        </w:r>
      </w:del>
      <w:r w:rsidR="007A1662" w:rsidRPr="007A1662">
        <w:rPr>
          <w:rPrChange w:id="221" w:author="hong qin" w:date="2012-04-20T08:36:00Z">
            <w:rPr>
              <w:rFonts w:ascii="Arial" w:hAnsi="Arial"/>
              <w:sz w:val="24"/>
            </w:rPr>
          </w:rPrChange>
        </w:rPr>
        <w:instrText>HYPERLINK \l "_ENREF_5" \o "Harman, 1956 #1036</w:instrText>
      </w:r>
      <w:del w:id="222" w:author="hong qin" w:date="2012-04-20T08:36:00Z">
        <w:r w:rsidR="00AC5D1A">
          <w:rPr>
            <w:rFonts w:ascii="Arial" w:hAnsi="Arial" w:cs="Arial"/>
            <w:noProof/>
            <w:sz w:val="24"/>
            <w:szCs w:val="24"/>
          </w:rPr>
          <w:delInstrText xml:space="preserve">" </w:delInstrText>
        </w:r>
      </w:del>
      <w:ins w:id="223" w:author="hong qin" w:date="2012-04-20T08:36:00Z">
        <w:r w:rsidR="002F2F83">
          <w:instrText>"</w:instrText>
        </w:r>
      </w:ins>
      <w:r w:rsidR="007A1662" w:rsidRPr="007A1662">
        <w:rPr>
          <w:rPrChange w:id="224"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7A1662" w:rsidRPr="007A1662">
        <w:rPr>
          <w:rPrChange w:id="225" w:author="hong qin" w:date="2012-04-20T08:36:00Z">
            <w:rPr>
              <w:rFonts w:ascii="Arial" w:hAnsi="Arial"/>
              <w:sz w:val="24"/>
            </w:rPr>
          </w:rPrChange>
        </w:rPr>
        <w:fldChar w:fldCharType="end"/>
      </w:r>
      <w:r w:rsidR="00C96DD6" w:rsidRPr="00605020">
        <w:rPr>
          <w:rFonts w:ascii="Arial" w:hAnsi="Arial" w:cs="Arial"/>
          <w:noProof/>
          <w:sz w:val="24"/>
          <w:szCs w:val="24"/>
        </w:rPr>
        <w:t>)</w:t>
      </w:r>
      <w:r w:rsidR="007A1662"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This theory suggests 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Free radicals are atoms or ions harboring unpaired electrons with an open shell configuration. 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226"/>
      <w:r w:rsidR="007A1662" w:rsidRPr="00605020">
        <w:rPr>
          <w:rFonts w:ascii="Arial" w:hAnsi="Arial" w:cs="Arial"/>
          <w:sz w:val="24"/>
          <w:szCs w:val="24"/>
        </w:rPr>
        <w:fldChar w:fldCharType="begin"/>
      </w:r>
      <w:r w:rsidR="008F7FD3" w:rsidRPr="00605020">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7A1662" w:rsidRPr="00605020">
        <w:rPr>
          <w:rFonts w:ascii="Arial" w:hAnsi="Arial" w:cs="Arial"/>
          <w:sz w:val="24"/>
          <w:szCs w:val="24"/>
        </w:rPr>
        <w:fldChar w:fldCharType="separate"/>
      </w:r>
      <w:r w:rsidR="008F7FD3" w:rsidRPr="00605020">
        <w:rPr>
          <w:rFonts w:ascii="Arial" w:hAnsi="Arial" w:cs="Arial"/>
          <w:noProof/>
          <w:sz w:val="24"/>
          <w:szCs w:val="24"/>
        </w:rPr>
        <w:t>(</w:t>
      </w:r>
      <w:r w:rsidR="007A1662" w:rsidRPr="007A1662">
        <w:rPr>
          <w:rPrChange w:id="227" w:author="hong qin" w:date="2012-04-20T08:36:00Z">
            <w:rPr>
              <w:rFonts w:ascii="Arial" w:hAnsi="Arial"/>
              <w:sz w:val="24"/>
            </w:rPr>
          </w:rPrChange>
        </w:rPr>
        <w:fldChar w:fldCharType="begin"/>
      </w:r>
      <w:del w:id="228" w:author="hong qin" w:date="2012-04-20T08:36:00Z">
        <w:r w:rsidR="00AC5D1A">
          <w:rPr>
            <w:rFonts w:ascii="Arial" w:hAnsi="Arial" w:cs="Arial"/>
            <w:noProof/>
            <w:sz w:val="24"/>
            <w:szCs w:val="24"/>
          </w:rPr>
          <w:delInstrText xml:space="preserve"> </w:delInstrText>
        </w:r>
      </w:del>
      <w:r w:rsidR="007A1662" w:rsidRPr="007A1662">
        <w:rPr>
          <w:rPrChange w:id="229" w:author="hong qin" w:date="2012-04-20T08:36:00Z">
            <w:rPr>
              <w:rFonts w:ascii="Arial" w:hAnsi="Arial"/>
              <w:sz w:val="24"/>
            </w:rPr>
          </w:rPrChange>
        </w:rPr>
        <w:instrText>HYPERLINK \l "_ENREF_21" \o "Yu, 2012 #1478</w:instrText>
      </w:r>
      <w:del w:id="230" w:author="hong qin" w:date="2012-04-20T08:36:00Z">
        <w:r w:rsidR="00AC5D1A">
          <w:rPr>
            <w:rFonts w:ascii="Arial" w:hAnsi="Arial" w:cs="Arial"/>
            <w:noProof/>
            <w:sz w:val="24"/>
            <w:szCs w:val="24"/>
          </w:rPr>
          <w:delInstrText xml:space="preserve">" </w:delInstrText>
        </w:r>
      </w:del>
      <w:ins w:id="231" w:author="hong qin" w:date="2012-04-20T08:36:00Z">
        <w:r w:rsidR="002F2F83">
          <w:instrText>"</w:instrText>
        </w:r>
      </w:ins>
      <w:r w:rsidR="007A1662" w:rsidRPr="007A1662">
        <w:rPr>
          <w:rPrChange w:id="232" w:author="hong qin" w:date="2012-04-20T08:36:00Z">
            <w:rPr>
              <w:rFonts w:ascii="Arial" w:hAnsi="Arial"/>
              <w:sz w:val="24"/>
            </w:rPr>
          </w:rPrChange>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7A1662" w:rsidRPr="007A1662">
        <w:rPr>
          <w:rPrChange w:id="233" w:author="hong qin" w:date="2012-04-20T08:36:00Z">
            <w:rPr>
              <w:rFonts w:ascii="Arial" w:hAnsi="Arial"/>
              <w:sz w:val="24"/>
            </w:rPr>
          </w:rPrChange>
        </w:rPr>
        <w:fldChar w:fldCharType="end"/>
      </w:r>
      <w:r w:rsidR="008F7FD3" w:rsidRPr="00605020">
        <w:rPr>
          <w:rFonts w:ascii="Arial" w:hAnsi="Arial" w:cs="Arial"/>
          <w:noProof/>
          <w:sz w:val="24"/>
          <w:szCs w:val="24"/>
        </w:rPr>
        <w:t>)</w:t>
      </w:r>
      <w:r w:rsidR="007A1662" w:rsidRPr="00605020">
        <w:rPr>
          <w:rFonts w:ascii="Arial" w:hAnsi="Arial" w:cs="Arial"/>
          <w:sz w:val="24"/>
          <w:szCs w:val="24"/>
        </w:rPr>
        <w:fldChar w:fldCharType="end"/>
      </w:r>
      <w:commentRangeEnd w:id="226"/>
      <w:r w:rsidR="008F7FD3" w:rsidRPr="00605020">
        <w:rPr>
          <w:rStyle w:val="CommentReference"/>
        </w:rPr>
        <w:commentReference w:id="226"/>
      </w:r>
      <w:r w:rsidR="008A47C1" w:rsidRPr="00605020">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7A1662" w:rsidRPr="007A1662">
        <w:rPr>
          <w:rFonts w:ascii="Arial" w:hAnsi="Arial"/>
          <w:sz w:val="24"/>
          <w:vertAlign w:val="subscript"/>
          <w:rPrChange w:id="234" w:author="bidyut k mohanty" w:date="2012-04-20T08:36:00Z">
            <w:rPr>
              <w:rFonts w:ascii="Arial" w:hAnsi="Arial" w:cs="Arial"/>
              <w:sz w:val="24"/>
              <w:szCs w:val="24"/>
            </w:rPr>
          </w:rPrChange>
        </w:rPr>
        <w:t>2</w:t>
      </w:r>
      <w:r w:rsidR="009B13F2" w:rsidRPr="00605020">
        <w:rPr>
          <w:rFonts w:ascii="Arial" w:hAnsi="Arial" w:cs="Arial"/>
          <w:sz w:val="24"/>
          <w:szCs w:val="24"/>
        </w:rPr>
        <w:t>O</w:t>
      </w:r>
      <w:r w:rsidR="007A1662" w:rsidRPr="007A1662">
        <w:rPr>
          <w:rFonts w:ascii="Arial" w:hAnsi="Arial"/>
          <w:sz w:val="24"/>
          <w:vertAlign w:val="subscript"/>
          <w:rPrChange w:id="235" w:author="bidyut k mohanty" w:date="2012-04-20T08:36:00Z">
            <w:rPr>
              <w:rFonts w:ascii="Arial" w:hAnsi="Arial" w:cs="Arial"/>
              <w:sz w:val="24"/>
              <w:szCs w:val="24"/>
            </w:rPr>
          </w:rPrChange>
        </w:rPr>
        <w:t>2</w:t>
      </w:r>
      <w:r w:rsidR="009B13F2" w:rsidRPr="00605020">
        <w:rPr>
          <w:rFonts w:ascii="Arial" w:hAnsi="Arial" w:cs="Arial"/>
          <w:sz w:val="24"/>
          <w:szCs w:val="24"/>
        </w:rPr>
        <w:t xml:space="preserve"> as a defense mechanism. Thus, low levels of H</w:t>
      </w:r>
      <w:r w:rsidR="007A1662" w:rsidRPr="007A1662">
        <w:rPr>
          <w:rFonts w:ascii="Arial" w:hAnsi="Arial"/>
          <w:sz w:val="24"/>
          <w:vertAlign w:val="subscript"/>
          <w:rPrChange w:id="236" w:author="bidyut k mohanty" w:date="2012-04-20T08:36:00Z">
            <w:rPr>
              <w:rFonts w:ascii="Arial" w:hAnsi="Arial" w:cs="Arial"/>
              <w:sz w:val="24"/>
              <w:szCs w:val="24"/>
            </w:rPr>
          </w:rPrChange>
        </w:rPr>
        <w:t>2</w:t>
      </w:r>
      <w:r w:rsidR="009B13F2" w:rsidRPr="00605020">
        <w:rPr>
          <w:rFonts w:ascii="Arial" w:hAnsi="Arial" w:cs="Arial"/>
          <w:sz w:val="24"/>
          <w:szCs w:val="24"/>
        </w:rPr>
        <w:t>O</w:t>
      </w:r>
      <w:r w:rsidR="007A1662" w:rsidRPr="007A1662">
        <w:rPr>
          <w:rFonts w:ascii="Arial" w:hAnsi="Arial"/>
          <w:sz w:val="24"/>
          <w:vertAlign w:val="subscript"/>
          <w:rPrChange w:id="237" w:author="bidyut k mohanty" w:date="2012-04-20T08:36:00Z">
            <w:rPr>
              <w:rFonts w:ascii="Arial" w:hAnsi="Arial" w:cs="Arial"/>
              <w:sz w:val="24"/>
              <w:szCs w:val="24"/>
            </w:rPr>
          </w:rPrChange>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7A1662"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00896728" w:rsidRPr="00605020">
        <w:rPr>
          <w:rFonts w:ascii="Arial" w:hAnsi="Arial" w:cs="Arial"/>
          <w:noProof/>
          <w:sz w:val="24"/>
          <w:szCs w:val="24"/>
        </w:rPr>
        <w:t>(</w:t>
      </w:r>
      <w:r w:rsidR="007A1662" w:rsidRPr="007A1662">
        <w:rPr>
          <w:rPrChange w:id="238" w:author="hong qin" w:date="2012-04-20T08:36:00Z">
            <w:rPr>
              <w:rFonts w:ascii="Arial" w:hAnsi="Arial"/>
              <w:sz w:val="24"/>
            </w:rPr>
          </w:rPrChange>
        </w:rPr>
        <w:fldChar w:fldCharType="begin"/>
      </w:r>
      <w:del w:id="239" w:author="hong qin" w:date="2012-04-20T08:36:00Z">
        <w:r w:rsidR="00AC5D1A">
          <w:rPr>
            <w:rFonts w:ascii="Arial" w:hAnsi="Arial" w:cs="Arial"/>
            <w:noProof/>
            <w:sz w:val="24"/>
            <w:szCs w:val="24"/>
          </w:rPr>
          <w:delInstrText xml:space="preserve"> </w:delInstrText>
        </w:r>
      </w:del>
      <w:r w:rsidR="007A1662" w:rsidRPr="007A1662">
        <w:rPr>
          <w:rPrChange w:id="240" w:author="hong qin" w:date="2012-04-20T08:36:00Z">
            <w:rPr>
              <w:rFonts w:ascii="Arial" w:hAnsi="Arial"/>
              <w:sz w:val="24"/>
            </w:rPr>
          </w:rPrChange>
        </w:rPr>
        <w:instrText>HYPERLINK \l "_ENREF_13" \o "Rahman, 2007 #1468</w:instrText>
      </w:r>
      <w:del w:id="241" w:author="hong qin" w:date="2012-04-20T08:36:00Z">
        <w:r w:rsidR="00AC5D1A">
          <w:rPr>
            <w:rFonts w:ascii="Arial" w:hAnsi="Arial" w:cs="Arial"/>
            <w:noProof/>
            <w:sz w:val="24"/>
            <w:szCs w:val="24"/>
          </w:rPr>
          <w:delInstrText xml:space="preserve">" </w:delInstrText>
        </w:r>
      </w:del>
      <w:ins w:id="242" w:author="hong qin" w:date="2012-04-20T08:36:00Z">
        <w:r w:rsidR="002F2F83">
          <w:instrText>"</w:instrText>
        </w:r>
      </w:ins>
      <w:r w:rsidR="007A1662" w:rsidRPr="007A1662">
        <w:rPr>
          <w:rPrChange w:id="243"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7A1662" w:rsidRPr="007A1662">
        <w:rPr>
          <w:rPrChange w:id="244"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7A1662" w:rsidRPr="007A1662">
        <w:rPr>
          <w:rPrChange w:id="245" w:author="hong qin" w:date="2012-04-20T08:36:00Z">
            <w:rPr>
              <w:rFonts w:ascii="Arial" w:hAnsi="Arial"/>
              <w:sz w:val="24"/>
            </w:rPr>
          </w:rPrChange>
        </w:rPr>
        <w:fldChar w:fldCharType="begin"/>
      </w:r>
      <w:del w:id="246" w:author="hong qin" w:date="2012-04-20T08:36:00Z">
        <w:r w:rsidR="00AC5D1A">
          <w:rPr>
            <w:rFonts w:ascii="Arial" w:hAnsi="Arial" w:cs="Arial"/>
            <w:noProof/>
            <w:sz w:val="24"/>
            <w:szCs w:val="24"/>
          </w:rPr>
          <w:delInstrText xml:space="preserve"> </w:delInstrText>
        </w:r>
      </w:del>
      <w:r w:rsidR="007A1662" w:rsidRPr="007A1662">
        <w:rPr>
          <w:rPrChange w:id="247" w:author="hong qin" w:date="2012-04-20T08:36:00Z">
            <w:rPr>
              <w:rFonts w:ascii="Arial" w:hAnsi="Arial"/>
              <w:sz w:val="24"/>
            </w:rPr>
          </w:rPrChange>
        </w:rPr>
        <w:instrText>HYPERLINK \l "_ENREF_18" \o "Weinberger, 2010 #864</w:instrText>
      </w:r>
      <w:del w:id="248" w:author="hong qin" w:date="2012-04-20T08:36:00Z">
        <w:r w:rsidR="00AC5D1A">
          <w:rPr>
            <w:rFonts w:ascii="Arial" w:hAnsi="Arial" w:cs="Arial"/>
            <w:noProof/>
            <w:sz w:val="24"/>
            <w:szCs w:val="24"/>
          </w:rPr>
          <w:delInstrText xml:space="preserve">" </w:delInstrText>
        </w:r>
      </w:del>
      <w:ins w:id="249" w:author="hong qin" w:date="2012-04-20T08:36:00Z">
        <w:r w:rsidR="002F2F83">
          <w:instrText>"</w:instrText>
        </w:r>
      </w:ins>
      <w:r w:rsidR="007A1662" w:rsidRPr="007A1662">
        <w:rPr>
          <w:rPrChange w:id="250"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7A1662" w:rsidRPr="007A1662">
        <w:rPr>
          <w:rPrChange w:id="251" w:author="hong qin" w:date="2012-04-20T08:36:00Z">
            <w:rPr>
              <w:rFonts w:ascii="Arial" w:hAnsi="Arial"/>
              <w:sz w:val="24"/>
            </w:rPr>
          </w:rPrChange>
        </w:rPr>
        <w:fldChar w:fldCharType="end"/>
      </w:r>
      <w:r w:rsidR="00896728" w:rsidRPr="00605020">
        <w:rPr>
          <w:rFonts w:ascii="Arial" w:hAnsi="Arial" w:cs="Arial"/>
          <w:noProof/>
          <w:sz w:val="24"/>
          <w:szCs w:val="24"/>
        </w:rPr>
        <w:t>)</w:t>
      </w:r>
      <w:r w:rsidR="007A1662" w:rsidRPr="00605020">
        <w:rPr>
          <w:rFonts w:ascii="Arial" w:hAnsi="Arial" w:cs="Arial"/>
          <w:sz w:val="24"/>
          <w:szCs w:val="24"/>
        </w:rPr>
        <w:fldChar w:fldCharType="end"/>
      </w:r>
      <w:r w:rsidR="00896728" w:rsidRPr="00605020">
        <w:rPr>
          <w:rFonts w:ascii="Arial" w:hAnsi="Arial" w:cs="Arial"/>
          <w:sz w:val="24"/>
          <w:szCs w:val="24"/>
        </w:rPr>
        <w:t xml:space="preserve">. </w:t>
      </w:r>
    </w:p>
    <w:p w:rsidR="00000000" w:rsidRDefault="001643B0">
      <w:pPr>
        <w:spacing w:after="0" w:line="480" w:lineRule="auto"/>
        <w:ind w:firstLine="720"/>
        <w:rPr>
          <w:rFonts w:ascii="Arial" w:hAnsi="Arial" w:cs="Arial"/>
          <w:sz w:val="24"/>
          <w:szCs w:val="24"/>
        </w:rPr>
        <w:pPrChange w:id="252" w:author="hong qin" w:date="2012-04-20T08:36:00Z">
          <w:pPr>
            <w:spacing w:after="0" w:line="480" w:lineRule="auto"/>
            <w:ind w:firstLine="720"/>
            <w:jc w:val="both"/>
          </w:pPr>
        </w:pPrChange>
      </w:pPr>
      <w:r w:rsidRPr="00605020">
        <w:rPr>
          <w:rFonts w:ascii="Arial" w:hAnsi="Arial" w:cs="Arial"/>
          <w:sz w:val="24"/>
          <w:szCs w:val="24"/>
        </w:rPr>
        <w:t xml:space="preserve">Reactive oxygen species (ROS) are </w:t>
      </w:r>
      <w:r w:rsidR="003822C1" w:rsidRPr="00605020">
        <w:rPr>
          <w:rFonts w:ascii="Arial" w:hAnsi="Arial" w:cs="Arial"/>
          <w:sz w:val="24"/>
          <w:szCs w:val="24"/>
        </w:rPr>
        <w:t>natural by-products of the respiratory metabolic</w:t>
      </w:r>
      <w:r w:rsidR="00331B1F" w:rsidRPr="00605020">
        <w:rPr>
          <w:rFonts w:ascii="Arial" w:hAnsi="Arial" w:cs="Arial"/>
          <w:sz w:val="24"/>
          <w:szCs w:val="24"/>
        </w:rPr>
        <w:t xml:space="preserve"> reactions</w:t>
      </w:r>
      <w:r w:rsidR="003822C1" w:rsidRPr="00605020">
        <w:rPr>
          <w:rFonts w:ascii="Arial" w:hAnsi="Arial" w:cs="Arial"/>
          <w:sz w:val="24"/>
          <w:szCs w:val="24"/>
        </w:rPr>
        <w:t xml:space="preserve">. </w:t>
      </w:r>
      <w:r w:rsidR="00F23376" w:rsidRPr="00605020">
        <w:rPr>
          <w:rFonts w:ascii="Arial" w:hAnsi="Arial" w:cs="Arial"/>
          <w:sz w:val="24"/>
          <w:szCs w:val="24"/>
        </w:rPr>
        <w:t xml:space="preserve">The </w:t>
      </w:r>
      <w:r w:rsidR="00907C6F" w:rsidRPr="00605020">
        <w:rPr>
          <w:rFonts w:ascii="Arial" w:hAnsi="Arial" w:cs="Arial"/>
          <w:sz w:val="24"/>
          <w:szCs w:val="24"/>
        </w:rPr>
        <w:t>endogenous level of ROS</w:t>
      </w:r>
      <w:r w:rsidR="00F23376" w:rsidRPr="00605020">
        <w:rPr>
          <w:rFonts w:ascii="Arial" w:hAnsi="Arial" w:cs="Arial"/>
          <w:sz w:val="24"/>
          <w:szCs w:val="24"/>
        </w:rPr>
        <w:t xml:space="preserve"> also play</w:t>
      </w:r>
      <w:r w:rsidR="00EB351C" w:rsidRPr="00605020">
        <w:rPr>
          <w:rFonts w:ascii="Arial" w:hAnsi="Arial" w:cs="Arial"/>
          <w:sz w:val="24"/>
          <w:szCs w:val="24"/>
        </w:rPr>
        <w:t>s</w:t>
      </w:r>
      <w:r w:rsidR="00F23376" w:rsidRPr="00605020">
        <w:rPr>
          <w:rFonts w:ascii="Arial" w:hAnsi="Arial" w:cs="Arial"/>
          <w:sz w:val="24"/>
          <w:szCs w:val="24"/>
        </w:rPr>
        <w:t xml:space="preserve"> a role in signaling transduction and normal cell functions</w:t>
      </w:r>
      <w:ins w:id="253" w:author="bidyut k mohanty" w:date="2012-04-19T22:20:00Z">
        <w:r w:rsidR="007A07E5">
          <w:rPr>
            <w:rFonts w:ascii="Arial" w:hAnsi="Arial" w:cs="Arial"/>
            <w:sz w:val="24"/>
            <w:szCs w:val="24"/>
          </w:rPr>
          <w:t xml:space="preserve"> </w:t>
        </w:r>
      </w:ins>
      <w:r w:rsidR="007A1662" w:rsidRPr="00605020">
        <w:rPr>
          <w:rFonts w:ascii="Arial" w:hAnsi="Arial" w:cs="Arial"/>
          <w:sz w:val="24"/>
          <w:szCs w:val="24"/>
        </w:rPr>
        <w:fldChar w:fldCharType="begin"/>
      </w:r>
      <w:r w:rsidR="008D39FD" w:rsidRPr="00605020">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7A1662" w:rsidRPr="00605020">
        <w:rPr>
          <w:rFonts w:ascii="Arial" w:hAnsi="Arial" w:cs="Arial"/>
          <w:sz w:val="24"/>
          <w:szCs w:val="24"/>
        </w:rPr>
        <w:fldChar w:fldCharType="separate"/>
      </w:r>
      <w:r w:rsidR="008D39FD" w:rsidRPr="00605020">
        <w:rPr>
          <w:rFonts w:ascii="Arial" w:hAnsi="Arial" w:cs="Arial"/>
          <w:noProof/>
          <w:sz w:val="24"/>
          <w:szCs w:val="24"/>
        </w:rPr>
        <w:t>(</w:t>
      </w:r>
      <w:r w:rsidR="007A1662" w:rsidRPr="007A1662">
        <w:rPr>
          <w:rPrChange w:id="254" w:author="hong qin" w:date="2012-04-20T08:36:00Z">
            <w:rPr>
              <w:rFonts w:ascii="Arial" w:hAnsi="Arial"/>
              <w:sz w:val="24"/>
            </w:rPr>
          </w:rPrChange>
        </w:rPr>
        <w:fldChar w:fldCharType="begin"/>
      </w:r>
      <w:del w:id="255" w:author="hong qin" w:date="2012-04-20T08:36:00Z">
        <w:r w:rsidR="00AC5D1A">
          <w:rPr>
            <w:rFonts w:ascii="Arial" w:hAnsi="Arial" w:cs="Arial"/>
            <w:noProof/>
            <w:sz w:val="24"/>
            <w:szCs w:val="24"/>
          </w:rPr>
          <w:delInstrText xml:space="preserve"> </w:delInstrText>
        </w:r>
      </w:del>
      <w:r w:rsidR="007A1662" w:rsidRPr="007A1662">
        <w:rPr>
          <w:rPrChange w:id="256" w:author="hong qin" w:date="2012-04-20T08:36:00Z">
            <w:rPr>
              <w:rFonts w:ascii="Arial" w:hAnsi="Arial"/>
              <w:sz w:val="24"/>
            </w:rPr>
          </w:rPrChange>
        </w:rPr>
        <w:instrText>HYPERLINK \l "_ENREF_1" \o "Blagosklonny, 2008 #506</w:instrText>
      </w:r>
      <w:del w:id="257" w:author="hong qin" w:date="2012-04-20T08:36:00Z">
        <w:r w:rsidR="00AC5D1A">
          <w:rPr>
            <w:rFonts w:ascii="Arial" w:hAnsi="Arial" w:cs="Arial"/>
            <w:noProof/>
            <w:sz w:val="24"/>
            <w:szCs w:val="24"/>
          </w:rPr>
          <w:delInstrText xml:space="preserve">" </w:delInstrText>
        </w:r>
      </w:del>
      <w:ins w:id="258" w:author="hong qin" w:date="2012-04-20T08:36:00Z">
        <w:r w:rsidR="002F2F83">
          <w:instrText>"</w:instrText>
        </w:r>
      </w:ins>
      <w:r w:rsidR="007A1662" w:rsidRPr="007A1662">
        <w:rPr>
          <w:rPrChange w:id="259" w:author="hong qin" w:date="2012-04-20T08:36:00Z">
            <w:rPr>
              <w:rFonts w:ascii="Arial" w:hAnsi="Arial"/>
              <w:sz w:val="24"/>
            </w:rPr>
          </w:rPrChange>
        </w:rPr>
        <w:fldChar w:fldCharType="separate"/>
      </w:r>
      <w:r w:rsidR="00AC5D1A" w:rsidRPr="00605020">
        <w:rPr>
          <w:rFonts w:ascii="Arial" w:hAnsi="Arial" w:cs="Arial"/>
          <w:noProof/>
          <w:sz w:val="24"/>
          <w:szCs w:val="24"/>
        </w:rPr>
        <w:t>B</w:t>
      </w:r>
      <w:r w:rsidR="00AC5D1A" w:rsidRPr="00605020">
        <w:rPr>
          <w:rFonts w:ascii="Arial" w:hAnsi="Arial" w:cs="Arial"/>
          <w:smallCaps/>
          <w:noProof/>
          <w:sz w:val="24"/>
          <w:szCs w:val="24"/>
        </w:rPr>
        <w:t>lagosklonny</w:t>
      </w:r>
      <w:r w:rsidR="00AC5D1A" w:rsidRPr="00605020">
        <w:rPr>
          <w:rFonts w:ascii="Arial" w:hAnsi="Arial" w:cs="Arial"/>
          <w:noProof/>
          <w:sz w:val="24"/>
          <w:szCs w:val="24"/>
        </w:rPr>
        <w:t xml:space="preserve"> 2008</w:t>
      </w:r>
      <w:r w:rsidR="007A1662" w:rsidRPr="007A1662">
        <w:rPr>
          <w:rPrChange w:id="260" w:author="hong qin" w:date="2012-04-20T08:36:00Z">
            <w:rPr>
              <w:rFonts w:ascii="Arial" w:hAnsi="Arial"/>
              <w:sz w:val="24"/>
            </w:rPr>
          </w:rPrChange>
        </w:rPr>
        <w:fldChar w:fldCharType="end"/>
      </w:r>
      <w:r w:rsidR="008D39FD" w:rsidRPr="00605020">
        <w:rPr>
          <w:rFonts w:ascii="Arial" w:hAnsi="Arial" w:cs="Arial"/>
          <w:noProof/>
          <w:sz w:val="24"/>
          <w:szCs w:val="24"/>
        </w:rPr>
        <w:t>)</w:t>
      </w:r>
      <w:r w:rsidR="007A1662" w:rsidRPr="00605020">
        <w:rPr>
          <w:rFonts w:ascii="Arial" w:hAnsi="Arial" w:cs="Arial"/>
          <w:sz w:val="24"/>
          <w:szCs w:val="24"/>
        </w:rPr>
        <w:fldChar w:fldCharType="end"/>
      </w:r>
      <w:r w:rsidR="00907C6F" w:rsidRPr="00605020">
        <w:rPr>
          <w:rFonts w:ascii="Arial" w:hAnsi="Arial" w:cs="Arial"/>
          <w:sz w:val="24"/>
          <w:szCs w:val="24"/>
        </w:rPr>
        <w:t xml:space="preserve">. </w:t>
      </w:r>
      <w:r w:rsidR="00992E2B" w:rsidRPr="00605020">
        <w:rPr>
          <w:rFonts w:ascii="Arial" w:hAnsi="Arial" w:cs="Arial"/>
          <w:sz w:val="24"/>
          <w:szCs w:val="24"/>
        </w:rPr>
        <w:t xml:space="preserve">Damage that </w:t>
      </w:r>
      <w:r w:rsidR="007A07E5">
        <w:rPr>
          <w:rFonts w:ascii="Arial" w:hAnsi="Arial" w:cs="Arial"/>
          <w:sz w:val="24"/>
          <w:szCs w:val="24"/>
        </w:rPr>
        <w:t>is</w:t>
      </w:r>
      <w:r w:rsidR="007A07E5" w:rsidRPr="00605020">
        <w:rPr>
          <w:rFonts w:ascii="Arial" w:hAnsi="Arial" w:cs="Arial"/>
          <w:sz w:val="24"/>
          <w:szCs w:val="24"/>
        </w:rPr>
        <w:t xml:space="preserve"> </w:t>
      </w:r>
      <w:r w:rsidR="00992E2B" w:rsidRPr="00605020">
        <w:rPr>
          <w:rFonts w:ascii="Arial" w:hAnsi="Arial" w:cs="Arial"/>
          <w:sz w:val="24"/>
          <w:szCs w:val="24"/>
        </w:rPr>
        <w:t xml:space="preserve">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ins w:id="261" w:author="bidyut k mohanty" w:date="2012-04-19T22:21:00Z">
        <w:r w:rsidR="007A07E5">
          <w:rPr>
            <w:rFonts w:ascii="Arial" w:hAnsi="Arial" w:cs="Arial"/>
            <w:sz w:val="24"/>
            <w:szCs w:val="24"/>
          </w:rPr>
          <w:t xml:space="preserve"> </w:t>
        </w:r>
      </w:ins>
      <w:r w:rsidR="007A1662" w:rsidRPr="00605020">
        <w:rPr>
          <w:rFonts w:ascii="Arial" w:hAnsi="Arial" w:cs="Arial"/>
          <w:sz w:val="24"/>
          <w:szCs w:val="24"/>
        </w:rPr>
        <w:fldChar w:fldCharType="begin"/>
      </w:r>
      <w:r w:rsidR="00003FCE"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7A1662" w:rsidRPr="00605020">
        <w:rPr>
          <w:rFonts w:ascii="Arial" w:hAnsi="Arial" w:cs="Arial"/>
          <w:sz w:val="24"/>
          <w:szCs w:val="24"/>
        </w:rPr>
        <w:fldChar w:fldCharType="separate"/>
      </w:r>
      <w:r w:rsidR="00003FCE" w:rsidRPr="00605020">
        <w:rPr>
          <w:rFonts w:ascii="Arial" w:hAnsi="Arial" w:cs="Arial"/>
          <w:noProof/>
          <w:sz w:val="24"/>
          <w:szCs w:val="24"/>
        </w:rPr>
        <w:t>(</w:t>
      </w:r>
      <w:r w:rsidR="007A1662" w:rsidRPr="007A1662">
        <w:rPr>
          <w:rPrChange w:id="262" w:author="hong qin" w:date="2012-04-20T08:36:00Z">
            <w:rPr>
              <w:rFonts w:ascii="Arial" w:hAnsi="Arial"/>
              <w:sz w:val="24"/>
            </w:rPr>
          </w:rPrChange>
        </w:rPr>
        <w:fldChar w:fldCharType="begin"/>
      </w:r>
      <w:del w:id="263" w:author="hong qin" w:date="2012-04-20T08:36:00Z">
        <w:r w:rsidR="00AC5D1A">
          <w:rPr>
            <w:rFonts w:ascii="Arial" w:hAnsi="Arial" w:cs="Arial"/>
            <w:noProof/>
            <w:sz w:val="24"/>
            <w:szCs w:val="24"/>
          </w:rPr>
          <w:delInstrText xml:space="preserve"> </w:delInstrText>
        </w:r>
      </w:del>
      <w:r w:rsidR="007A1662" w:rsidRPr="007A1662">
        <w:rPr>
          <w:rPrChange w:id="264" w:author="hong qin" w:date="2012-04-20T08:36:00Z">
            <w:rPr>
              <w:rFonts w:ascii="Arial" w:hAnsi="Arial"/>
              <w:sz w:val="24"/>
            </w:rPr>
          </w:rPrChange>
        </w:rPr>
        <w:instrText>HYPERLINK \l "_ENREF_5" \o "Harman, 1956 #1036</w:instrText>
      </w:r>
      <w:del w:id="265" w:author="hong qin" w:date="2012-04-20T08:36:00Z">
        <w:r w:rsidR="00AC5D1A">
          <w:rPr>
            <w:rFonts w:ascii="Arial" w:hAnsi="Arial" w:cs="Arial"/>
            <w:noProof/>
            <w:sz w:val="24"/>
            <w:szCs w:val="24"/>
          </w:rPr>
          <w:delInstrText xml:space="preserve">" </w:delInstrText>
        </w:r>
      </w:del>
      <w:ins w:id="266" w:author="hong qin" w:date="2012-04-20T08:36:00Z">
        <w:r w:rsidR="002F2F83">
          <w:instrText>"</w:instrText>
        </w:r>
      </w:ins>
      <w:r w:rsidR="007A1662" w:rsidRPr="007A1662">
        <w:rPr>
          <w:rPrChange w:id="267"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7A1662" w:rsidRPr="007A1662">
        <w:rPr>
          <w:rPrChange w:id="268" w:author="hong qin" w:date="2012-04-20T08:36:00Z">
            <w:rPr>
              <w:rFonts w:ascii="Arial" w:hAnsi="Arial"/>
              <w:sz w:val="24"/>
            </w:rPr>
          </w:rPrChange>
        </w:rPr>
        <w:fldChar w:fldCharType="end"/>
      </w:r>
      <w:r w:rsidR="00003FCE" w:rsidRPr="00605020">
        <w:rPr>
          <w:rFonts w:ascii="Arial" w:hAnsi="Arial" w:cs="Arial"/>
          <w:noProof/>
          <w:sz w:val="24"/>
          <w:szCs w:val="24"/>
        </w:rPr>
        <w:t>)</w:t>
      </w:r>
      <w:r w:rsidR="007A1662"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r w:rsidR="007A1662"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rPr>
          <w:rFonts w:ascii="Arial" w:hAnsi="Arial" w:cs="Arial"/>
          <w:noProof/>
          <w:sz w:val="24"/>
          <w:szCs w:val="24"/>
        </w:rPr>
        <w:fldChar w:fldCharType="begin"/>
      </w:r>
      <w:r w:rsidR="00AC5D1A">
        <w:rPr>
          <w:rFonts w:ascii="Arial" w:hAnsi="Arial" w:cs="Arial"/>
          <w:noProof/>
          <w:sz w:val="24"/>
          <w:szCs w:val="24"/>
        </w:rPr>
        <w:instrText xml:space="preserve"> HYPERLINK \l "_ENREF_14" \o "Ristow, 2011 #1034" </w:instrText>
      </w:r>
      <w:r w:rsidR="007A1662">
        <w:rPr>
          <w:rFonts w:ascii="Arial" w:hAnsi="Arial" w:cs="Arial"/>
          <w:noProof/>
          <w:sz w:val="24"/>
          <w:szCs w:val="24"/>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istow</w:t>
      </w:r>
      <w:r w:rsidR="00AC5D1A" w:rsidRPr="00605020">
        <w:rPr>
          <w:rFonts w:ascii="Arial" w:hAnsi="Arial" w:cs="Arial"/>
          <w:noProof/>
          <w:sz w:val="24"/>
          <w:szCs w:val="24"/>
        </w:rPr>
        <w:t xml:space="preserve"> and S</w:t>
      </w:r>
      <w:r w:rsidR="00AC5D1A" w:rsidRPr="00605020">
        <w:rPr>
          <w:rFonts w:ascii="Arial" w:hAnsi="Arial" w:cs="Arial"/>
          <w:smallCaps/>
          <w:noProof/>
          <w:sz w:val="24"/>
          <w:szCs w:val="24"/>
        </w:rPr>
        <w:t>chmeisser</w:t>
      </w:r>
      <w:r w:rsidR="00AC5D1A" w:rsidRPr="00605020">
        <w:rPr>
          <w:rFonts w:ascii="Arial" w:hAnsi="Arial" w:cs="Arial"/>
          <w:noProof/>
          <w:sz w:val="24"/>
          <w:szCs w:val="24"/>
        </w:rPr>
        <w:t xml:space="preserve"> 2011</w:t>
      </w:r>
      <w:r w:rsidR="007A1662">
        <w:rPr>
          <w:rFonts w:ascii="Arial" w:hAnsi="Arial" w:cs="Arial"/>
          <w:noProof/>
          <w:sz w:val="24"/>
          <w:szCs w:val="24"/>
        </w:rPr>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7A1662"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fldChar w:fldCharType="begin"/>
      </w:r>
      <w:r w:rsidR="002F2F83">
        <w:instrText>HYPERLINK \l "_ENREF_14" \o "Ristow, 2011 #1034"</w:instrText>
      </w:r>
      <w:r w:rsidR="007A1662">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istow</w:t>
      </w:r>
      <w:r w:rsidR="00AC5D1A" w:rsidRPr="00605020">
        <w:rPr>
          <w:rFonts w:ascii="Arial" w:hAnsi="Arial" w:cs="Arial"/>
          <w:noProof/>
          <w:sz w:val="24"/>
          <w:szCs w:val="24"/>
        </w:rPr>
        <w:t xml:space="preserve"> and S</w:t>
      </w:r>
      <w:r w:rsidR="00AC5D1A" w:rsidRPr="00605020">
        <w:rPr>
          <w:rFonts w:ascii="Arial" w:hAnsi="Arial" w:cs="Arial"/>
          <w:smallCaps/>
          <w:noProof/>
          <w:sz w:val="24"/>
          <w:szCs w:val="24"/>
        </w:rPr>
        <w:t>chmeisser</w:t>
      </w:r>
      <w:r w:rsidR="00AC5D1A" w:rsidRPr="00605020">
        <w:rPr>
          <w:rFonts w:ascii="Arial" w:hAnsi="Arial" w:cs="Arial"/>
          <w:noProof/>
          <w:sz w:val="24"/>
          <w:szCs w:val="24"/>
        </w:rPr>
        <w:t xml:space="preserve"> 2011</w:t>
      </w:r>
      <w:r w:rsidR="007A1662">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79433A" w:rsidRPr="00605020">
        <w:rPr>
          <w:rFonts w:ascii="Arial" w:hAnsi="Arial" w:cs="Arial"/>
          <w:sz w:val="24"/>
          <w:szCs w:val="24"/>
        </w:rPr>
        <w:t>.</w:t>
      </w:r>
    </w:p>
    <w:p w:rsidR="007A592D" w:rsidRDefault="00156568">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002EDF">
        <w:rPr>
          <w:rFonts w:ascii="Arial" w:hAnsi="Arial" w:cs="Arial"/>
          <w:sz w:val="24"/>
          <w:szCs w:val="24"/>
        </w:rPr>
        <w:t>,</w:t>
      </w:r>
      <w:r w:rsidR="007170E4">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002EDF">
        <w:rPr>
          <w:rFonts w:ascii="Arial" w:hAnsi="Arial" w:cs="Arial"/>
          <w:i/>
          <w:sz w:val="24"/>
          <w:szCs w:val="24"/>
        </w:rPr>
        <w:t>ae,</w:t>
      </w:r>
      <w:r w:rsidR="007170E4">
        <w:rPr>
          <w:rFonts w:ascii="Arial" w:hAnsi="Arial" w:cs="Arial"/>
          <w:i/>
          <w:sz w:val="24"/>
          <w:szCs w:val="24"/>
        </w:rPr>
        <w:t xml:space="preserve"> </w:t>
      </w:r>
      <w:r w:rsidRPr="00605020">
        <w:rPr>
          <w:rFonts w:ascii="Arial" w:hAnsi="Arial" w:cs="Arial"/>
          <w:sz w:val="24"/>
          <w:szCs w:val="24"/>
        </w:rPr>
        <w:t xml:space="preserve">is an effective model to study cellular aging </w:t>
      </w:r>
      <w:r w:rsidR="007A1662"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00E636AA" w:rsidRPr="00605020">
        <w:rPr>
          <w:rFonts w:ascii="Arial" w:hAnsi="Arial" w:cs="Arial"/>
          <w:noProof/>
          <w:sz w:val="24"/>
          <w:szCs w:val="24"/>
        </w:rPr>
        <w:t>(</w:t>
      </w:r>
      <w:r w:rsidR="007A1662" w:rsidRPr="007A1662">
        <w:rPr>
          <w:rPrChange w:id="269" w:author="hong qin" w:date="2012-04-20T08:36:00Z">
            <w:rPr>
              <w:rFonts w:ascii="Arial" w:hAnsi="Arial"/>
              <w:sz w:val="24"/>
            </w:rPr>
          </w:rPrChange>
        </w:rPr>
        <w:fldChar w:fldCharType="begin"/>
      </w:r>
      <w:del w:id="270" w:author="hong qin" w:date="2012-04-20T08:36:00Z">
        <w:r w:rsidR="00AC5D1A">
          <w:rPr>
            <w:rFonts w:ascii="Arial" w:hAnsi="Arial" w:cs="Arial"/>
            <w:noProof/>
            <w:sz w:val="24"/>
            <w:szCs w:val="24"/>
          </w:rPr>
          <w:delInstrText xml:space="preserve"> </w:delInstrText>
        </w:r>
      </w:del>
      <w:r w:rsidR="007A1662" w:rsidRPr="007A1662">
        <w:rPr>
          <w:rPrChange w:id="271" w:author="hong qin" w:date="2012-04-20T08:36:00Z">
            <w:rPr>
              <w:rFonts w:ascii="Arial" w:hAnsi="Arial"/>
              <w:sz w:val="24"/>
            </w:rPr>
          </w:rPrChange>
        </w:rPr>
        <w:instrText>HYPERLINK \l "_ENREF_4" \o "Gravel, 2003 #1469</w:instrText>
      </w:r>
      <w:del w:id="272" w:author="hong qin" w:date="2012-04-20T08:36:00Z">
        <w:r w:rsidR="00AC5D1A">
          <w:rPr>
            <w:rFonts w:ascii="Arial" w:hAnsi="Arial" w:cs="Arial"/>
            <w:noProof/>
            <w:sz w:val="24"/>
            <w:szCs w:val="24"/>
          </w:rPr>
          <w:delInstrText xml:space="preserve">" </w:delInstrText>
        </w:r>
      </w:del>
      <w:ins w:id="273" w:author="hong qin" w:date="2012-04-20T08:36:00Z">
        <w:r w:rsidR="002F2F83">
          <w:instrText>"</w:instrText>
        </w:r>
      </w:ins>
      <w:r w:rsidR="007A1662" w:rsidRPr="007A1662">
        <w:rPr>
          <w:rPrChange w:id="274"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7A1662" w:rsidRPr="007A1662">
        <w:rPr>
          <w:rPrChange w:id="275"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7A1662" w:rsidRPr="007A1662">
        <w:rPr>
          <w:rPrChange w:id="276" w:author="hong qin" w:date="2012-04-20T08:36:00Z">
            <w:rPr>
              <w:rFonts w:ascii="Arial" w:hAnsi="Arial"/>
              <w:sz w:val="24"/>
            </w:rPr>
          </w:rPrChange>
        </w:rPr>
        <w:fldChar w:fldCharType="begin"/>
      </w:r>
      <w:del w:id="277" w:author="hong qin" w:date="2012-04-20T08:36:00Z">
        <w:r w:rsidR="00AC5D1A">
          <w:rPr>
            <w:rFonts w:ascii="Arial" w:hAnsi="Arial" w:cs="Arial"/>
            <w:noProof/>
            <w:sz w:val="24"/>
            <w:szCs w:val="24"/>
          </w:rPr>
          <w:delInstrText xml:space="preserve"> </w:delInstrText>
        </w:r>
      </w:del>
      <w:r w:rsidR="007A1662" w:rsidRPr="007A1662">
        <w:rPr>
          <w:rPrChange w:id="278" w:author="hong qin" w:date="2012-04-20T08:36:00Z">
            <w:rPr>
              <w:rFonts w:ascii="Arial" w:hAnsi="Arial"/>
              <w:sz w:val="24"/>
            </w:rPr>
          </w:rPrChange>
        </w:rPr>
        <w:instrText>HYPERLINK \l "_ENREF_8" \o "McMurray, 2003 #244</w:instrText>
      </w:r>
      <w:del w:id="279" w:author="hong qin" w:date="2012-04-20T08:36:00Z">
        <w:r w:rsidR="00AC5D1A">
          <w:rPr>
            <w:rFonts w:ascii="Arial" w:hAnsi="Arial" w:cs="Arial"/>
            <w:noProof/>
            <w:sz w:val="24"/>
            <w:szCs w:val="24"/>
          </w:rPr>
          <w:delInstrText xml:space="preserve">" </w:delInstrText>
        </w:r>
      </w:del>
      <w:ins w:id="280" w:author="hong qin" w:date="2012-04-20T08:36:00Z">
        <w:r w:rsidR="002F2F83">
          <w:instrText>"</w:instrText>
        </w:r>
      </w:ins>
      <w:r w:rsidR="007A1662" w:rsidRPr="007A1662">
        <w:rPr>
          <w:rPrChange w:id="281"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7A1662" w:rsidRPr="007A1662">
        <w:rPr>
          <w:rPrChange w:id="282"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7A1662" w:rsidRPr="007A1662">
        <w:rPr>
          <w:rPrChange w:id="283" w:author="hong qin" w:date="2012-04-20T08:36:00Z">
            <w:rPr>
              <w:rFonts w:ascii="Arial" w:hAnsi="Arial"/>
              <w:sz w:val="24"/>
            </w:rPr>
          </w:rPrChange>
        </w:rPr>
        <w:fldChar w:fldCharType="begin"/>
      </w:r>
      <w:del w:id="284" w:author="hong qin" w:date="2012-04-20T08:36:00Z">
        <w:r w:rsidR="00AC5D1A">
          <w:rPr>
            <w:rFonts w:ascii="Arial" w:hAnsi="Arial" w:cs="Arial"/>
            <w:noProof/>
            <w:sz w:val="24"/>
            <w:szCs w:val="24"/>
          </w:rPr>
          <w:delInstrText xml:space="preserve"> </w:delInstrText>
        </w:r>
      </w:del>
      <w:r w:rsidR="007A1662" w:rsidRPr="007A1662">
        <w:rPr>
          <w:rPrChange w:id="285" w:author="hong qin" w:date="2012-04-20T08:36:00Z">
            <w:rPr>
              <w:rFonts w:ascii="Arial" w:hAnsi="Arial"/>
              <w:sz w:val="24"/>
            </w:rPr>
          </w:rPrChange>
        </w:rPr>
        <w:instrText>HYPERLINK \l "_ENREF_9" \o "McMurray, 2004 #419</w:instrText>
      </w:r>
      <w:del w:id="286" w:author="hong qin" w:date="2012-04-20T08:36:00Z">
        <w:r w:rsidR="00AC5D1A">
          <w:rPr>
            <w:rFonts w:ascii="Arial" w:hAnsi="Arial" w:cs="Arial"/>
            <w:noProof/>
            <w:sz w:val="24"/>
            <w:szCs w:val="24"/>
          </w:rPr>
          <w:delInstrText xml:space="preserve">" </w:delInstrText>
        </w:r>
      </w:del>
      <w:ins w:id="287" w:author="hong qin" w:date="2012-04-20T08:36:00Z">
        <w:r w:rsidR="002F2F83">
          <w:instrText>"</w:instrText>
        </w:r>
      </w:ins>
      <w:r w:rsidR="007A1662" w:rsidRPr="007A1662">
        <w:rPr>
          <w:rPrChange w:id="288"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7A1662" w:rsidRPr="007A1662">
        <w:rPr>
          <w:rPrChange w:id="289" w:author="hong qin" w:date="2012-04-20T08:36:00Z">
            <w:rPr>
              <w:rFonts w:ascii="Arial" w:hAnsi="Arial"/>
              <w:sz w:val="24"/>
            </w:rPr>
          </w:rPrChange>
        </w:rPr>
        <w:fldChar w:fldCharType="end"/>
      </w:r>
      <w:r w:rsidR="00E636AA" w:rsidRPr="00605020">
        <w:rPr>
          <w:rFonts w:ascii="Arial" w:hAnsi="Arial" w:cs="Arial"/>
          <w:noProof/>
          <w:sz w:val="24"/>
          <w:szCs w:val="24"/>
        </w:rPr>
        <w:t>)</w:t>
      </w:r>
      <w:r w:rsidR="007A1662" w:rsidRPr="00605020">
        <w:rPr>
          <w:rFonts w:ascii="Arial" w:hAnsi="Arial" w:cs="Arial"/>
          <w:sz w:val="24"/>
          <w:szCs w:val="24"/>
        </w:rPr>
        <w:fldChar w:fldCharType="end"/>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002EDF">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7170E4">
        <w:rPr>
          <w:rFonts w:ascii="Arial" w:hAnsi="Arial" w:cs="Arial"/>
          <w:sz w:val="24"/>
          <w:szCs w:val="24"/>
        </w:rPr>
        <w:t xml:space="preserve"> </w:t>
      </w:r>
      <w:r w:rsidR="00E9521B" w:rsidRPr="00605020">
        <w:rPr>
          <w:rFonts w:ascii="Arial" w:hAnsi="Arial" w:cs="Arial"/>
          <w:sz w:val="24"/>
          <w:szCs w:val="24"/>
        </w:rPr>
        <w:t>(</w:t>
      </w:r>
      <w:r w:rsidR="0072137D" w:rsidRPr="0072137D">
        <w:rPr>
          <w:rFonts w:ascii="Arial" w:hAnsi="Arial" w:cs="Arial"/>
          <w:sz w:val="24"/>
          <w:szCs w:val="24"/>
        </w:rPr>
        <w:t xml:space="preserve">Figure 1) </w:t>
      </w:r>
      <w:r w:rsidR="007A1662"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rsidRPr="007A1662">
        <w:rPr>
          <w:rPrChange w:id="290" w:author="hong qin" w:date="2012-04-20T08:36:00Z">
            <w:rPr>
              <w:rFonts w:ascii="Arial" w:hAnsi="Arial"/>
              <w:sz w:val="24"/>
            </w:rPr>
          </w:rPrChange>
        </w:rPr>
        <w:fldChar w:fldCharType="begin"/>
      </w:r>
      <w:del w:id="291" w:author="hong qin" w:date="2012-04-20T08:36:00Z">
        <w:r w:rsidR="00AC5D1A">
          <w:rPr>
            <w:rFonts w:ascii="Arial" w:hAnsi="Arial" w:cs="Arial"/>
            <w:noProof/>
            <w:sz w:val="24"/>
            <w:szCs w:val="24"/>
          </w:rPr>
          <w:delInstrText xml:space="preserve"> </w:delInstrText>
        </w:r>
      </w:del>
      <w:r w:rsidR="007A1662" w:rsidRPr="007A1662">
        <w:rPr>
          <w:rPrChange w:id="292" w:author="hong qin" w:date="2012-04-20T08:36:00Z">
            <w:rPr>
              <w:rFonts w:ascii="Arial" w:hAnsi="Arial"/>
              <w:sz w:val="24"/>
            </w:rPr>
          </w:rPrChange>
        </w:rPr>
        <w:instrText>HYPERLINK \l "_ENREF_8" \o "McMurray, 2003 #244</w:instrText>
      </w:r>
      <w:del w:id="293" w:author="hong qin" w:date="2012-04-20T08:36:00Z">
        <w:r w:rsidR="00AC5D1A">
          <w:rPr>
            <w:rFonts w:ascii="Arial" w:hAnsi="Arial" w:cs="Arial"/>
            <w:noProof/>
            <w:sz w:val="24"/>
            <w:szCs w:val="24"/>
          </w:rPr>
          <w:delInstrText xml:space="preserve">" </w:delInstrText>
        </w:r>
      </w:del>
      <w:ins w:id="294" w:author="hong qin" w:date="2012-04-20T08:36:00Z">
        <w:r w:rsidR="002F2F83">
          <w:instrText>"</w:instrText>
        </w:r>
      </w:ins>
      <w:r w:rsidR="007A1662" w:rsidRPr="007A1662">
        <w:rPr>
          <w:rPrChange w:id="295"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7A1662" w:rsidRPr="007A1662">
        <w:rPr>
          <w:rPrChange w:id="296"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7A1662" w:rsidRPr="007A1662">
        <w:rPr>
          <w:rPrChange w:id="297" w:author="hong qin" w:date="2012-04-20T08:36:00Z">
            <w:rPr>
              <w:rFonts w:ascii="Arial" w:hAnsi="Arial"/>
              <w:sz w:val="24"/>
            </w:rPr>
          </w:rPrChange>
        </w:rPr>
        <w:fldChar w:fldCharType="begin"/>
      </w:r>
      <w:del w:id="298" w:author="hong qin" w:date="2012-04-20T08:36:00Z">
        <w:r w:rsidR="00AC5D1A">
          <w:rPr>
            <w:rFonts w:ascii="Arial" w:hAnsi="Arial" w:cs="Arial"/>
            <w:noProof/>
            <w:sz w:val="24"/>
            <w:szCs w:val="24"/>
          </w:rPr>
          <w:delInstrText xml:space="preserve"> </w:delInstrText>
        </w:r>
      </w:del>
      <w:r w:rsidR="007A1662" w:rsidRPr="007A1662">
        <w:rPr>
          <w:rPrChange w:id="299" w:author="hong qin" w:date="2012-04-20T08:36:00Z">
            <w:rPr>
              <w:rFonts w:ascii="Arial" w:hAnsi="Arial"/>
              <w:sz w:val="24"/>
            </w:rPr>
          </w:rPrChange>
        </w:rPr>
        <w:instrText>HYPERLINK \l "_ENREF_9" \o "McMurray, 2004 #419</w:instrText>
      </w:r>
      <w:del w:id="300" w:author="hong qin" w:date="2012-04-20T08:36:00Z">
        <w:r w:rsidR="00AC5D1A">
          <w:rPr>
            <w:rFonts w:ascii="Arial" w:hAnsi="Arial" w:cs="Arial"/>
            <w:noProof/>
            <w:sz w:val="24"/>
            <w:szCs w:val="24"/>
          </w:rPr>
          <w:delInstrText xml:space="preserve">" </w:delInstrText>
        </w:r>
      </w:del>
      <w:ins w:id="301" w:author="hong qin" w:date="2012-04-20T08:36:00Z">
        <w:r w:rsidR="002F2F83">
          <w:instrText>"</w:instrText>
        </w:r>
      </w:ins>
      <w:r w:rsidR="007A1662" w:rsidRPr="007A1662">
        <w:rPr>
          <w:rPrChange w:id="302"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7A1662" w:rsidRPr="007A1662">
        <w:rPr>
          <w:rPrChange w:id="303" w:author="hong qin" w:date="2012-04-20T08:36:00Z">
            <w:rPr>
              <w:rFonts w:ascii="Arial" w:hAnsi="Arial"/>
              <w:sz w:val="24"/>
            </w:rPr>
          </w:rPrChange>
        </w:rPr>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72137D" w:rsidRPr="0072137D">
        <w:rPr>
          <w:rFonts w:ascii="Arial" w:hAnsi="Arial" w:cs="Arial"/>
          <w:sz w:val="24"/>
          <w:szCs w:val="24"/>
        </w:rPr>
        <w:t xml:space="preserve">. </w:t>
      </w:r>
    </w:p>
    <w:p w:rsidR="007A592D" w:rsidRDefault="00E71C8F">
      <w:pPr>
        <w:spacing w:after="0" w:line="480" w:lineRule="auto"/>
        <w:ind w:firstLine="720"/>
        <w:jc w:val="both"/>
        <w:rPr>
          <w:rFonts w:ascii="Arial" w:hAnsi="Arial" w:cs="Arial"/>
          <w:sz w:val="24"/>
          <w:szCs w:val="24"/>
        </w:rPr>
      </w:pPr>
      <w:r w:rsidRPr="00605020">
        <w:rPr>
          <w:rFonts w:ascii="Arial" w:hAnsi="Arial" w:cs="Arial"/>
          <w:i/>
          <w:sz w:val="24"/>
          <w:szCs w:val="24"/>
        </w:rPr>
        <w:lastRenderedPageBreak/>
        <w:t>S. cerevisiae</w:t>
      </w:r>
      <w:r w:rsidRPr="00605020">
        <w:rPr>
          <w:rFonts w:ascii="Arial" w:hAnsi="Arial" w:cs="Arial"/>
          <w:sz w:val="24"/>
          <w:szCs w:val="24"/>
        </w:rPr>
        <w:t xml:space="preserve"> </w:t>
      </w:r>
      <w:r w:rsidR="00932109">
        <w:rPr>
          <w:rFonts w:ascii="Arial" w:hAnsi="Arial" w:cs="Arial"/>
          <w:sz w:val="24"/>
          <w:szCs w:val="24"/>
        </w:rPr>
        <w:t>is a</w:t>
      </w:r>
      <w:r w:rsidR="00932109" w:rsidRPr="00605020">
        <w:rPr>
          <w:rFonts w:ascii="Arial" w:hAnsi="Arial" w:cs="Arial"/>
          <w:sz w:val="24"/>
          <w:szCs w:val="24"/>
        </w:rPr>
        <w:t xml:space="preserve"> eukaryotic </w:t>
      </w:r>
      <w:r w:rsidR="00DC1D7A" w:rsidRPr="00605020">
        <w:rPr>
          <w:rFonts w:ascii="Arial" w:hAnsi="Arial" w:cs="Arial"/>
          <w:sz w:val="24"/>
          <w:szCs w:val="24"/>
        </w:rPr>
        <w:t>fu</w:t>
      </w:r>
      <w:r w:rsidR="000049C2" w:rsidRPr="00605020">
        <w:rPr>
          <w:rFonts w:ascii="Arial" w:hAnsi="Arial" w:cs="Arial"/>
          <w:sz w:val="24"/>
          <w:szCs w:val="24"/>
        </w:rPr>
        <w:t xml:space="preserve">ngal organism </w:t>
      </w:r>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r w:rsidR="008905A8">
        <w:rPr>
          <w:rFonts w:ascii="Arial" w:hAnsi="Arial" w:cs="Arial"/>
          <w:sz w:val="24"/>
          <w:szCs w:val="24"/>
        </w:rPr>
        <w:t xml:space="preserve"> been</w:t>
      </w:r>
      <w:r w:rsidR="00A9457A">
        <w:rPr>
          <w:rFonts w:ascii="Arial" w:hAnsi="Arial" w:cs="Arial"/>
          <w:sz w:val="24"/>
          <w:szCs w:val="24"/>
        </w:rPr>
        <w:t xml:space="preserve"> </w:t>
      </w:r>
      <w:r w:rsidR="00313C7B" w:rsidRPr="00605020">
        <w:rPr>
          <w:rFonts w:ascii="Arial" w:hAnsi="Arial" w:cs="Arial"/>
          <w:sz w:val="24"/>
          <w:szCs w:val="24"/>
        </w:rPr>
        <w:t xml:space="preserve">extensively studied. The </w:t>
      </w:r>
      <w:r w:rsidR="00053B8D">
        <w:rPr>
          <w:rFonts w:ascii="Arial" w:hAnsi="Arial" w:cs="Arial"/>
          <w:sz w:val="24"/>
          <w:szCs w:val="24"/>
        </w:rPr>
        <w:t>life span</w:t>
      </w:r>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 xml:space="preserve">Budding yeast have a replicative </w:t>
      </w:r>
      <w:r w:rsidR="00053B8D">
        <w:rPr>
          <w:rFonts w:ascii="Arial" w:hAnsi="Arial" w:cs="Arial"/>
          <w:sz w:val="24"/>
          <w:szCs w:val="24"/>
        </w:rPr>
        <w:t>life span</w:t>
      </w:r>
      <w:r w:rsidR="00211629" w:rsidRPr="00605020">
        <w:rPr>
          <w:rFonts w:ascii="Arial" w:hAnsi="Arial" w:cs="Arial"/>
          <w:sz w:val="24"/>
          <w:szCs w:val="24"/>
        </w:rPr>
        <w:t xml:space="preserve"> (RLS) and a chronological </w:t>
      </w:r>
      <w:r w:rsidR="00053B8D">
        <w:rPr>
          <w:rFonts w:ascii="Arial" w:hAnsi="Arial" w:cs="Arial"/>
          <w:sz w:val="24"/>
          <w:szCs w:val="24"/>
        </w:rPr>
        <w:t>life span</w:t>
      </w:r>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r w:rsidR="00053B8D">
        <w:rPr>
          <w:rFonts w:ascii="Arial" w:hAnsi="Arial" w:cs="Arial"/>
          <w:sz w:val="24"/>
          <w:szCs w:val="24"/>
        </w:rPr>
        <w:t>life span</w:t>
      </w:r>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7A1662"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rsidRPr="007A1662">
        <w:rPr>
          <w:rPrChange w:id="304" w:author="hong qin" w:date="2012-04-20T08:36:00Z">
            <w:rPr>
              <w:rFonts w:ascii="Arial" w:hAnsi="Arial"/>
              <w:sz w:val="24"/>
            </w:rPr>
          </w:rPrChange>
        </w:rPr>
        <w:fldChar w:fldCharType="begin"/>
      </w:r>
      <w:del w:id="305" w:author="hong qin" w:date="2012-04-20T08:36:00Z">
        <w:r w:rsidR="00AC5D1A">
          <w:rPr>
            <w:rFonts w:ascii="Arial" w:hAnsi="Arial" w:cs="Arial"/>
            <w:noProof/>
            <w:sz w:val="24"/>
            <w:szCs w:val="24"/>
          </w:rPr>
          <w:delInstrText xml:space="preserve"> </w:delInstrText>
        </w:r>
      </w:del>
      <w:r w:rsidR="007A1662" w:rsidRPr="007A1662">
        <w:rPr>
          <w:rPrChange w:id="306" w:author="hong qin" w:date="2012-04-20T08:36:00Z">
            <w:rPr>
              <w:rFonts w:ascii="Arial" w:hAnsi="Arial"/>
              <w:sz w:val="24"/>
            </w:rPr>
          </w:rPrChange>
        </w:rPr>
        <w:instrText>HYPERLINK \l "_ENREF_2" \o "Defossez, 1998 #1467</w:instrText>
      </w:r>
      <w:del w:id="307" w:author="hong qin" w:date="2012-04-20T08:36:00Z">
        <w:r w:rsidR="00AC5D1A">
          <w:rPr>
            <w:rFonts w:ascii="Arial" w:hAnsi="Arial" w:cs="Arial"/>
            <w:noProof/>
            <w:sz w:val="24"/>
            <w:szCs w:val="24"/>
          </w:rPr>
          <w:delInstrText xml:space="preserve">" </w:delInstrText>
        </w:r>
      </w:del>
      <w:ins w:id="308" w:author="hong qin" w:date="2012-04-20T08:36:00Z">
        <w:r w:rsidR="002F2F83">
          <w:instrText>"</w:instrText>
        </w:r>
      </w:ins>
      <w:r w:rsidR="007A1662" w:rsidRPr="007A1662">
        <w:rPr>
          <w:rPrChange w:id="309" w:author="hong qin" w:date="2012-04-20T08:36:00Z">
            <w:rPr>
              <w:rFonts w:ascii="Arial" w:hAnsi="Arial"/>
              <w:sz w:val="24"/>
            </w:rPr>
          </w:rPrChange>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7A1662" w:rsidRPr="007A1662">
        <w:rPr>
          <w:rPrChange w:id="310"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7A1662" w:rsidRPr="007A1662">
        <w:rPr>
          <w:rPrChange w:id="311" w:author="hong qin" w:date="2012-04-20T08:36:00Z">
            <w:rPr>
              <w:rFonts w:ascii="Arial" w:hAnsi="Arial"/>
              <w:sz w:val="24"/>
            </w:rPr>
          </w:rPrChange>
        </w:rPr>
        <w:fldChar w:fldCharType="begin"/>
      </w:r>
      <w:del w:id="312" w:author="hong qin" w:date="2012-04-20T08:36:00Z">
        <w:r w:rsidR="00AC5D1A">
          <w:rPr>
            <w:rFonts w:ascii="Arial" w:hAnsi="Arial" w:cs="Arial"/>
            <w:noProof/>
            <w:sz w:val="24"/>
            <w:szCs w:val="24"/>
          </w:rPr>
          <w:delInstrText xml:space="preserve"> </w:delInstrText>
        </w:r>
      </w:del>
      <w:r w:rsidR="007A1662" w:rsidRPr="007A1662">
        <w:rPr>
          <w:rPrChange w:id="313" w:author="hong qin" w:date="2012-04-20T08:36:00Z">
            <w:rPr>
              <w:rFonts w:ascii="Arial" w:hAnsi="Arial"/>
              <w:sz w:val="24"/>
            </w:rPr>
          </w:rPrChange>
        </w:rPr>
        <w:instrText>HYPERLINK \l "_ENREF_11" \o "Qin, 2006 #461</w:instrText>
      </w:r>
      <w:del w:id="314" w:author="hong qin" w:date="2012-04-20T08:36:00Z">
        <w:r w:rsidR="00AC5D1A">
          <w:rPr>
            <w:rFonts w:ascii="Arial" w:hAnsi="Arial" w:cs="Arial"/>
            <w:noProof/>
            <w:sz w:val="24"/>
            <w:szCs w:val="24"/>
          </w:rPr>
          <w:delInstrText xml:space="preserve">" </w:delInstrText>
        </w:r>
      </w:del>
      <w:ins w:id="315" w:author="hong qin" w:date="2012-04-20T08:36:00Z">
        <w:r w:rsidR="002F2F83">
          <w:instrText>"</w:instrText>
        </w:r>
      </w:ins>
      <w:r w:rsidR="007A1662" w:rsidRPr="007A1662">
        <w:rPr>
          <w:rPrChange w:id="316"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noProof/>
          <w:sz w:val="24"/>
          <w:szCs w:val="24"/>
        </w:rPr>
        <w:t xml:space="preserve"> and L</w:t>
      </w:r>
      <w:r w:rsidR="00AC5D1A" w:rsidRPr="00605020">
        <w:rPr>
          <w:rFonts w:ascii="Arial" w:hAnsi="Arial" w:cs="Arial"/>
          <w:smallCaps/>
          <w:noProof/>
          <w:sz w:val="24"/>
          <w:szCs w:val="24"/>
        </w:rPr>
        <w:t>u</w:t>
      </w:r>
      <w:r w:rsidR="00AC5D1A" w:rsidRPr="00605020">
        <w:rPr>
          <w:rFonts w:ascii="Arial" w:hAnsi="Arial" w:cs="Arial"/>
          <w:noProof/>
          <w:sz w:val="24"/>
          <w:szCs w:val="24"/>
        </w:rPr>
        <w:t xml:space="preserve"> 2006</w:t>
      </w:r>
      <w:r w:rsidR="007A1662" w:rsidRPr="007A1662">
        <w:rPr>
          <w:rPrChange w:id="317"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7A1662" w:rsidRPr="007A1662">
        <w:rPr>
          <w:rPrChange w:id="318" w:author="hong qin" w:date="2012-04-20T08:36:00Z">
            <w:rPr>
              <w:rFonts w:ascii="Arial" w:hAnsi="Arial"/>
              <w:sz w:val="24"/>
            </w:rPr>
          </w:rPrChange>
        </w:rPr>
        <w:fldChar w:fldCharType="begin"/>
      </w:r>
      <w:del w:id="319" w:author="hong qin" w:date="2012-04-20T08:36:00Z">
        <w:r w:rsidR="00AC5D1A">
          <w:rPr>
            <w:rFonts w:ascii="Arial" w:hAnsi="Arial" w:cs="Arial"/>
            <w:noProof/>
            <w:sz w:val="24"/>
            <w:szCs w:val="24"/>
          </w:rPr>
          <w:delInstrText xml:space="preserve"> </w:delInstrText>
        </w:r>
      </w:del>
      <w:r w:rsidR="007A1662" w:rsidRPr="007A1662">
        <w:rPr>
          <w:rPrChange w:id="320" w:author="hong qin" w:date="2012-04-20T08:36:00Z">
            <w:rPr>
              <w:rFonts w:ascii="Arial" w:hAnsi="Arial"/>
              <w:sz w:val="24"/>
            </w:rPr>
          </w:rPrChange>
        </w:rPr>
        <w:instrText>HYPERLINK \l "_ENREF_17" \o "Wei, 2008 #481</w:instrText>
      </w:r>
      <w:del w:id="321" w:author="hong qin" w:date="2012-04-20T08:36:00Z">
        <w:r w:rsidR="00AC5D1A">
          <w:rPr>
            <w:rFonts w:ascii="Arial" w:hAnsi="Arial" w:cs="Arial"/>
            <w:noProof/>
            <w:sz w:val="24"/>
            <w:szCs w:val="24"/>
          </w:rPr>
          <w:delInstrText xml:space="preserve">" </w:delInstrText>
        </w:r>
      </w:del>
      <w:ins w:id="322" w:author="hong qin" w:date="2012-04-20T08:36:00Z">
        <w:r w:rsidR="002F2F83">
          <w:instrText>"</w:instrText>
        </w:r>
      </w:ins>
      <w:r w:rsidR="007A1662" w:rsidRPr="007A1662">
        <w:rPr>
          <w:rPrChange w:id="323"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7A1662" w:rsidRPr="007A1662">
        <w:rPr>
          <w:rPrChange w:id="324" w:author="hong qin" w:date="2012-04-20T08:36:00Z">
            <w:rPr>
              <w:rFonts w:ascii="Arial" w:hAnsi="Arial"/>
              <w:sz w:val="24"/>
            </w:rPr>
          </w:rPrChange>
        </w:rPr>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9804CF" w:rsidRPr="00605020">
        <w:rPr>
          <w:rFonts w:ascii="Arial" w:hAnsi="Arial" w:cs="Arial"/>
          <w:sz w:val="24"/>
          <w:szCs w:val="24"/>
        </w:rPr>
        <w:t xml:space="preserve">. </w:t>
      </w:r>
    </w:p>
    <w:p w:rsidR="007A592D" w:rsidRDefault="00B57B5A">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genomic integrity in yeast</w:t>
      </w:r>
      <w:r w:rsidR="00002EDF">
        <w:rPr>
          <w:rFonts w:ascii="Arial" w:hAnsi="Arial" w:cs="Arial"/>
          <w:sz w:val="24"/>
          <w:szCs w:val="24"/>
        </w:rPr>
        <w:t xml:space="preserve"> </w:t>
      </w:r>
      <w:r w:rsidR="007A1662"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rsidRPr="007A1662">
        <w:rPr>
          <w:rPrChange w:id="325" w:author="hong qin" w:date="2012-04-20T08:36:00Z">
            <w:rPr>
              <w:rFonts w:ascii="Arial" w:hAnsi="Arial"/>
              <w:sz w:val="24"/>
            </w:rPr>
          </w:rPrChange>
        </w:rPr>
        <w:fldChar w:fldCharType="begin"/>
      </w:r>
      <w:del w:id="326" w:author="hong qin" w:date="2012-04-20T08:36:00Z">
        <w:r w:rsidR="00AC5D1A">
          <w:rPr>
            <w:rFonts w:ascii="Arial" w:hAnsi="Arial" w:cs="Arial"/>
            <w:noProof/>
            <w:sz w:val="24"/>
            <w:szCs w:val="24"/>
          </w:rPr>
          <w:delInstrText xml:space="preserve"> </w:delInstrText>
        </w:r>
      </w:del>
      <w:r w:rsidR="007A1662" w:rsidRPr="007A1662">
        <w:rPr>
          <w:rPrChange w:id="327" w:author="hong qin" w:date="2012-04-20T08:36:00Z">
            <w:rPr>
              <w:rFonts w:ascii="Arial" w:hAnsi="Arial"/>
              <w:sz w:val="24"/>
            </w:rPr>
          </w:rPrChange>
        </w:rPr>
        <w:instrText>HYPERLINK \l "_ENREF_8" \o "McMurray, 2003 #244</w:instrText>
      </w:r>
      <w:del w:id="328" w:author="hong qin" w:date="2012-04-20T08:36:00Z">
        <w:r w:rsidR="00AC5D1A">
          <w:rPr>
            <w:rFonts w:ascii="Arial" w:hAnsi="Arial" w:cs="Arial"/>
            <w:noProof/>
            <w:sz w:val="24"/>
            <w:szCs w:val="24"/>
          </w:rPr>
          <w:delInstrText xml:space="preserve">" </w:delInstrText>
        </w:r>
      </w:del>
      <w:ins w:id="329" w:author="hong qin" w:date="2012-04-20T08:36:00Z">
        <w:r w:rsidR="002F2F83">
          <w:instrText>"</w:instrText>
        </w:r>
      </w:ins>
      <w:r w:rsidR="007A1662" w:rsidRPr="007A1662">
        <w:rPr>
          <w:rPrChange w:id="330"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7A1662" w:rsidRPr="007A1662">
        <w:rPr>
          <w:rPrChange w:id="331"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7A1662" w:rsidRPr="007A1662">
        <w:rPr>
          <w:rPrChange w:id="332" w:author="hong qin" w:date="2012-04-20T08:36:00Z">
            <w:rPr>
              <w:rFonts w:ascii="Arial" w:hAnsi="Arial"/>
              <w:sz w:val="24"/>
            </w:rPr>
          </w:rPrChange>
        </w:rPr>
        <w:fldChar w:fldCharType="begin"/>
      </w:r>
      <w:del w:id="333" w:author="hong qin" w:date="2012-04-20T08:36:00Z">
        <w:r w:rsidR="00AC5D1A">
          <w:rPr>
            <w:rFonts w:ascii="Arial" w:hAnsi="Arial" w:cs="Arial"/>
            <w:noProof/>
            <w:sz w:val="24"/>
            <w:szCs w:val="24"/>
          </w:rPr>
          <w:delInstrText xml:space="preserve"> </w:delInstrText>
        </w:r>
      </w:del>
      <w:r w:rsidR="007A1662" w:rsidRPr="007A1662">
        <w:rPr>
          <w:rPrChange w:id="334" w:author="hong qin" w:date="2012-04-20T08:36:00Z">
            <w:rPr>
              <w:rFonts w:ascii="Arial" w:hAnsi="Arial"/>
              <w:sz w:val="24"/>
            </w:rPr>
          </w:rPrChange>
        </w:rPr>
        <w:instrText>HYPERLINK \l "_ENREF_9" \o "McMurray, 2004 #419</w:instrText>
      </w:r>
      <w:del w:id="335" w:author="hong qin" w:date="2012-04-20T08:36:00Z">
        <w:r w:rsidR="00AC5D1A">
          <w:rPr>
            <w:rFonts w:ascii="Arial" w:hAnsi="Arial" w:cs="Arial"/>
            <w:noProof/>
            <w:sz w:val="24"/>
            <w:szCs w:val="24"/>
          </w:rPr>
          <w:delInstrText xml:space="preserve">" </w:delInstrText>
        </w:r>
      </w:del>
      <w:ins w:id="336" w:author="hong qin" w:date="2012-04-20T08:36:00Z">
        <w:r w:rsidR="002F2F83">
          <w:instrText>"</w:instrText>
        </w:r>
      </w:ins>
      <w:r w:rsidR="007A1662" w:rsidRPr="007A1662">
        <w:rPr>
          <w:rPrChange w:id="337"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7A1662" w:rsidRPr="007A1662">
        <w:rPr>
          <w:rPrChange w:id="338" w:author="hong qin" w:date="2012-04-20T08:36:00Z">
            <w:rPr>
              <w:rFonts w:ascii="Arial" w:hAnsi="Arial"/>
              <w:sz w:val="24"/>
            </w:rPr>
          </w:rPrChange>
        </w:rPr>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674DF8" w:rsidRPr="00605020">
        <w:rPr>
          <w:rFonts w:ascii="Arial" w:hAnsi="Arial" w:cs="Arial"/>
          <w:sz w:val="24"/>
          <w:szCs w:val="24"/>
        </w:rPr>
        <w:t xml:space="preserve">. </w:t>
      </w:r>
      <w:r w:rsidR="009D230A" w:rsidRPr="00605020">
        <w:rPr>
          <w:rFonts w:ascii="Arial" w:hAnsi="Arial" w:cs="Arial"/>
          <w:sz w:val="24"/>
          <w:szCs w:val="24"/>
        </w:rPr>
        <w:t>H</w:t>
      </w:r>
      <w:r w:rsidR="00E37E81" w:rsidRPr="00605020">
        <w:rPr>
          <w:rFonts w:ascii="Arial" w:hAnsi="Arial" w:cs="Arial"/>
          <w:sz w:val="24"/>
          <w:szCs w:val="24"/>
        </w:rPr>
        <w:t>eterozygosity</w:t>
      </w:r>
      <w:r w:rsidR="00002EDF">
        <w:rPr>
          <w:rFonts w:ascii="Arial" w:hAnsi="Arial" w:cs="Arial"/>
          <w:sz w:val="24"/>
          <w:szCs w:val="24"/>
        </w:rPr>
        <w:t xml:space="preserve"> </w:t>
      </w:r>
      <w:r w:rsidR="004F4318" w:rsidRPr="00605020">
        <w:rPr>
          <w:rFonts w:ascii="Arial" w:hAnsi="Arial" w:cs="Arial"/>
          <w:sz w:val="24"/>
          <w:szCs w:val="24"/>
        </w:rPr>
        <w:t xml:space="preserve">on the </w:t>
      </w:r>
      <w:r w:rsidR="00002EDF">
        <w:rPr>
          <w:rFonts w:ascii="Arial" w:hAnsi="Arial" w:cs="Arial"/>
          <w:sz w:val="24"/>
          <w:szCs w:val="24"/>
        </w:rPr>
        <w:t>Methianine 15 locus</w:t>
      </w:r>
      <w:r w:rsidR="004F4318" w:rsidRPr="00605020">
        <w:rPr>
          <w:rFonts w:ascii="Arial" w:hAnsi="Arial" w:cs="Arial"/>
          <w:sz w:val="24"/>
          <w:szCs w:val="24"/>
        </w:rPr>
        <w:t xml:space="preserve"> </w:t>
      </w:r>
      <w:r w:rsidR="008905A8">
        <w:rPr>
          <w:rFonts w:ascii="Arial" w:hAnsi="Arial" w:cs="Arial"/>
          <w:sz w:val="24"/>
          <w:szCs w:val="24"/>
        </w:rPr>
        <w:t>(MET15</w:t>
      </w:r>
      <w:r w:rsidR="00C501A6" w:rsidRPr="00C501A6">
        <w:rPr>
          <w:rFonts w:ascii="Arial" w:hAnsi="Arial" w:cs="Arial"/>
          <w:sz w:val="24"/>
          <w:szCs w:val="24"/>
          <w:vertAlign w:val="superscript"/>
        </w:rPr>
        <w:t>+/-</w:t>
      </w:r>
      <w:r w:rsidR="008905A8">
        <w:rPr>
          <w:rFonts w:ascii="Arial" w:hAnsi="Arial" w:cs="Arial"/>
          <w:sz w:val="24"/>
          <w:szCs w:val="24"/>
        </w:rPr>
        <w:t>)</w:t>
      </w:r>
      <w:r w:rsidR="00424EEA">
        <w:rPr>
          <w:rFonts w:ascii="Arial" w:hAnsi="Arial" w:cs="Arial"/>
          <w:sz w:val="24"/>
          <w:szCs w:val="24"/>
        </w:rPr>
        <w:t xml:space="preserve"> </w:t>
      </w:r>
      <w:r w:rsidR="00E37E81" w:rsidRPr="00605020">
        <w:rPr>
          <w:rFonts w:ascii="Arial" w:hAnsi="Arial" w:cs="Arial"/>
          <w:sz w:val="24"/>
          <w:szCs w:val="24"/>
        </w:rPr>
        <w:t xml:space="preserve">is achieved via the knockout of one copy of the wild-type allele by a kanamycin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yeast is plated on lead containing medium, the colors of the colonies change, in a sectional manner, depending on the timing at which the </w:t>
      </w:r>
      <w:r w:rsidR="00A67108">
        <w:rPr>
          <w:rFonts w:ascii="Arial" w:hAnsi="Arial" w:cs="Arial"/>
          <w:sz w:val="24"/>
          <w:szCs w:val="24"/>
        </w:rPr>
        <w:t>LOH</w:t>
      </w:r>
      <w:r w:rsidR="00A67108" w:rsidRPr="00605020">
        <w:rPr>
          <w:rFonts w:ascii="Arial" w:hAnsi="Arial" w:cs="Arial"/>
          <w:sz w:val="24"/>
          <w:szCs w:val="24"/>
        </w:rPr>
        <w:t xml:space="preserve"> </w:t>
      </w:r>
      <w:r w:rsidR="000A5AB6" w:rsidRPr="00605020">
        <w:rPr>
          <w:rFonts w:ascii="Arial" w:hAnsi="Arial" w:cs="Arial"/>
          <w:sz w:val="24"/>
          <w:szCs w:val="24"/>
        </w:rPr>
        <w:t>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w:t>
      </w:r>
      <w:r w:rsidR="00424EEA">
        <w:rPr>
          <w:rFonts w:ascii="Arial" w:hAnsi="Arial" w:cs="Arial"/>
          <w:sz w:val="24"/>
          <w:szCs w:val="24"/>
        </w:rPr>
        <w:t xml:space="preserve"> or cream</w:t>
      </w:r>
      <w:r w:rsidR="000A5AB6" w:rsidRPr="00605020">
        <w:rPr>
          <w:rFonts w:ascii="Arial" w:hAnsi="Arial" w:cs="Arial"/>
          <w:sz w:val="24"/>
          <w:szCs w:val="24"/>
        </w:rPr>
        <w:t xml:space="preserve"> color colonies. As a result, only fifty percent of </w:t>
      </w:r>
      <w:r w:rsidR="00F01A76">
        <w:rPr>
          <w:rFonts w:ascii="Arial" w:hAnsi="Arial" w:cs="Arial"/>
          <w:sz w:val="24"/>
          <w:szCs w:val="24"/>
        </w:rPr>
        <w:t xml:space="preserve">LOH </w:t>
      </w:r>
      <w:r w:rsidR="000A5AB6" w:rsidRPr="00605020">
        <w:rPr>
          <w:rFonts w:ascii="Arial" w:hAnsi="Arial" w:cs="Arial"/>
          <w:sz w:val="24"/>
          <w:szCs w:val="24"/>
        </w:rPr>
        <w:t xml:space="preserve">events are observed because the two latter genotypes are phenotypically indistinguishable. The number of cells that did not undergo </w:t>
      </w:r>
      <w:r w:rsidR="00F01A76">
        <w:rPr>
          <w:rFonts w:ascii="Arial" w:hAnsi="Arial" w:cs="Arial"/>
          <w:sz w:val="24"/>
          <w:szCs w:val="24"/>
        </w:rPr>
        <w:t>LOH</w:t>
      </w:r>
      <w:r w:rsidR="000A5AB6" w:rsidRPr="00605020">
        <w:rPr>
          <w:rFonts w:ascii="Arial" w:hAnsi="Arial" w:cs="Arial"/>
          <w:sz w:val="24"/>
          <w:szCs w:val="24"/>
        </w:rPr>
        <w:t xml:space="preserve"> at the MET15 locus was an indication of robustness, with respect to that specific locus </w:t>
      </w:r>
      <w:r w:rsidR="007A1662"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7A1662" w:rsidRPr="0072137D">
        <w:rPr>
          <w:rFonts w:ascii="Arial" w:hAnsi="Arial" w:cs="Arial"/>
          <w:sz w:val="24"/>
          <w:szCs w:val="24"/>
        </w:rPr>
        <w:fldChar w:fldCharType="separate"/>
      </w:r>
      <w:r w:rsidR="0072137D" w:rsidRPr="0072137D">
        <w:rPr>
          <w:rFonts w:ascii="Arial" w:hAnsi="Arial" w:cs="Arial"/>
          <w:noProof/>
          <w:sz w:val="24"/>
          <w:szCs w:val="24"/>
        </w:rPr>
        <w:t>(</w:t>
      </w:r>
      <w:r w:rsidR="007A1662" w:rsidRPr="007A1662">
        <w:rPr>
          <w:rPrChange w:id="339" w:author="hong qin" w:date="2012-04-20T08:36:00Z">
            <w:rPr>
              <w:rFonts w:ascii="Arial" w:hAnsi="Arial"/>
              <w:sz w:val="24"/>
            </w:rPr>
          </w:rPrChange>
        </w:rPr>
        <w:fldChar w:fldCharType="begin"/>
      </w:r>
      <w:del w:id="340" w:author="hong qin" w:date="2012-04-20T08:36:00Z">
        <w:r w:rsidR="00AC5D1A">
          <w:rPr>
            <w:rFonts w:ascii="Arial" w:hAnsi="Arial" w:cs="Arial"/>
            <w:noProof/>
            <w:sz w:val="24"/>
            <w:szCs w:val="24"/>
          </w:rPr>
          <w:delInstrText xml:space="preserve"> </w:delInstrText>
        </w:r>
      </w:del>
      <w:r w:rsidR="007A1662" w:rsidRPr="007A1662">
        <w:rPr>
          <w:rPrChange w:id="341" w:author="hong qin" w:date="2012-04-20T08:36:00Z">
            <w:rPr>
              <w:rFonts w:ascii="Arial" w:hAnsi="Arial"/>
              <w:sz w:val="24"/>
            </w:rPr>
          </w:rPrChange>
        </w:rPr>
        <w:instrText>HYPERLINK \l "_ENREF_12" \o "Qin, 2008 #516</w:instrText>
      </w:r>
      <w:del w:id="342" w:author="hong qin" w:date="2012-04-20T08:36:00Z">
        <w:r w:rsidR="00AC5D1A">
          <w:rPr>
            <w:rFonts w:ascii="Arial" w:hAnsi="Arial" w:cs="Arial"/>
            <w:noProof/>
            <w:sz w:val="24"/>
            <w:szCs w:val="24"/>
          </w:rPr>
          <w:delInstrText xml:space="preserve">" </w:delInstrText>
        </w:r>
      </w:del>
      <w:ins w:id="343" w:author="hong qin" w:date="2012-04-20T08:36:00Z">
        <w:r w:rsidR="002F2F83">
          <w:instrText>"</w:instrText>
        </w:r>
      </w:ins>
      <w:r w:rsidR="007A1662" w:rsidRPr="007A1662">
        <w:rPr>
          <w:rPrChange w:id="344"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7A1662" w:rsidRPr="007A1662">
        <w:rPr>
          <w:rPrChange w:id="345" w:author="hong qin" w:date="2012-04-20T08:36:00Z">
            <w:rPr>
              <w:rFonts w:ascii="Arial" w:hAnsi="Arial"/>
              <w:sz w:val="24"/>
            </w:rPr>
          </w:rPrChange>
        </w:rPr>
        <w:fldChar w:fldCharType="end"/>
      </w:r>
      <w:r w:rsidR="0072137D" w:rsidRPr="0072137D">
        <w:rPr>
          <w:rFonts w:ascii="Arial" w:hAnsi="Arial" w:cs="Arial"/>
          <w:noProof/>
          <w:sz w:val="24"/>
          <w:szCs w:val="24"/>
        </w:rPr>
        <w:t>)</w:t>
      </w:r>
      <w:r w:rsidR="007A1662" w:rsidRPr="0072137D">
        <w:rPr>
          <w:rFonts w:ascii="Arial" w:hAnsi="Arial" w:cs="Arial"/>
          <w:sz w:val="24"/>
          <w:szCs w:val="24"/>
        </w:rPr>
        <w:fldChar w:fldCharType="end"/>
      </w:r>
      <w:r w:rsidR="0072137D" w:rsidRPr="0072137D">
        <w:rPr>
          <w:rFonts w:ascii="Arial" w:hAnsi="Arial" w:cs="Arial"/>
          <w:sz w:val="24"/>
          <w:szCs w:val="24"/>
        </w:rPr>
        <w:t xml:space="preserve"> (Figure 3).</w:t>
      </w:r>
    </w:p>
    <w:p w:rsidR="007A592D" w:rsidRDefault="00E37E81">
      <w:pPr>
        <w:spacing w:after="0" w:line="480" w:lineRule="auto"/>
        <w:ind w:firstLine="720"/>
        <w:jc w:val="both"/>
        <w:rPr>
          <w:rFonts w:ascii="Arial" w:hAnsi="Arial" w:cs="Arial"/>
          <w:sz w:val="24"/>
          <w:szCs w:val="24"/>
        </w:rPr>
      </w:pPr>
      <w:r w:rsidRPr="00605020">
        <w:rPr>
          <w:rFonts w:ascii="Arial" w:hAnsi="Arial" w:cs="Arial"/>
          <w:sz w:val="24"/>
          <w:szCs w:val="24"/>
        </w:rPr>
        <w:lastRenderedPageBreak/>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06772E">
        <w:rPr>
          <w:rFonts w:ascii="Arial" w:hAnsi="Arial" w:cs="Arial"/>
          <w:sz w:val="24"/>
          <w:szCs w:val="24"/>
        </w:rPr>
        <w:t>-</w:t>
      </w:r>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d="346" w:author="Lindsay" w:date="2012-04-22T11:34:00Z">
        <w:r w:rsidR="0006772E">
          <w:rPr>
            <w:rFonts w:ascii="Arial" w:hAnsi="Arial" w:cs="Arial"/>
            <w:sz w:val="24"/>
            <w:szCs w:val="24"/>
          </w:rPr>
          <w:t xml:space="preserve"> </w:t>
        </w:r>
      </w:ins>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06772E">
        <w:rPr>
          <w:rFonts w:ascii="Arial" w:hAnsi="Arial" w:cs="Arial"/>
          <w:sz w:val="24"/>
          <w:szCs w:val="24"/>
        </w:rPr>
        <w:t xml:space="preserve"> </w:t>
      </w:r>
      <w:r w:rsidR="00791058" w:rsidRPr="00605020">
        <w:rPr>
          <w:rFonts w:ascii="Arial" w:hAnsi="Arial" w:cs="Arial"/>
          <w:sz w:val="24"/>
          <w:szCs w:val="24"/>
        </w:rPr>
        <w:t xml:space="preserve">If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As a result, the goal of MR is to restore the genotype prior to DNA damage</w:t>
      </w:r>
      <w:r w:rsidR="001C70A1">
        <w:rPr>
          <w:rFonts w:ascii="Arial" w:hAnsi="Arial" w:cs="Arial"/>
          <w:sz w:val="24"/>
          <w:szCs w:val="24"/>
        </w:rPr>
        <w:t xml:space="preserve"> </w:t>
      </w:r>
      <w:r w:rsidR="007A1662"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 </w:instrText>
      </w:r>
      <w:r w:rsidR="007A1662"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EN.CITE.DATA </w:instrText>
      </w:r>
      <w:r w:rsidR="007A1662" w:rsidRPr="00605020">
        <w:rPr>
          <w:rFonts w:ascii="Arial" w:hAnsi="Arial" w:cs="Arial"/>
          <w:sz w:val="24"/>
          <w:szCs w:val="24"/>
        </w:rPr>
      </w:r>
      <w:r w:rsidR="007A1662" w:rsidRPr="00605020">
        <w:rPr>
          <w:rFonts w:ascii="Arial" w:hAnsi="Arial" w:cs="Arial"/>
          <w:sz w:val="24"/>
          <w:szCs w:val="24"/>
        </w:rPr>
        <w:fldChar w:fldCharType="end"/>
      </w:r>
      <w:r w:rsidR="007A1662" w:rsidRPr="00605020">
        <w:rPr>
          <w:rFonts w:ascii="Arial" w:hAnsi="Arial" w:cs="Arial"/>
          <w:sz w:val="24"/>
          <w:szCs w:val="24"/>
        </w:rPr>
      </w:r>
      <w:r w:rsidR="007A1662" w:rsidRPr="00605020">
        <w:rPr>
          <w:rFonts w:ascii="Arial" w:hAnsi="Arial" w:cs="Arial"/>
          <w:sz w:val="24"/>
          <w:szCs w:val="24"/>
        </w:rPr>
        <w:fldChar w:fldCharType="separate"/>
      </w:r>
      <w:r w:rsidR="00C27F7B" w:rsidRPr="00605020">
        <w:rPr>
          <w:rFonts w:ascii="Arial" w:hAnsi="Arial" w:cs="Arial"/>
          <w:noProof/>
          <w:sz w:val="24"/>
          <w:szCs w:val="24"/>
        </w:rPr>
        <w:t>(</w:t>
      </w:r>
      <w:r w:rsidR="007A1662" w:rsidRPr="007A1662">
        <w:rPr>
          <w:rPrChange w:id="347" w:author="hong qin" w:date="2012-04-20T08:36:00Z">
            <w:rPr>
              <w:rFonts w:ascii="Arial" w:hAnsi="Arial"/>
              <w:sz w:val="24"/>
            </w:rPr>
          </w:rPrChange>
        </w:rPr>
        <w:fldChar w:fldCharType="begin"/>
      </w:r>
      <w:del w:id="348" w:author="hong qin" w:date="2012-04-20T08:36:00Z">
        <w:r w:rsidR="00AC5D1A">
          <w:rPr>
            <w:rFonts w:ascii="Arial" w:hAnsi="Arial" w:cs="Arial"/>
            <w:noProof/>
            <w:sz w:val="24"/>
            <w:szCs w:val="24"/>
          </w:rPr>
          <w:delInstrText xml:space="preserve"> </w:delInstrText>
        </w:r>
      </w:del>
      <w:r w:rsidR="007A1662" w:rsidRPr="007A1662">
        <w:rPr>
          <w:rPrChange w:id="349" w:author="hong qin" w:date="2012-04-20T08:36:00Z">
            <w:rPr>
              <w:rFonts w:ascii="Arial" w:hAnsi="Arial"/>
              <w:sz w:val="24"/>
            </w:rPr>
          </w:rPrChange>
        </w:rPr>
        <w:instrText>HYPERLINK \l "_ENREF_6" \o "Hiraoka, 2000 #1470</w:instrText>
      </w:r>
      <w:del w:id="350" w:author="hong qin" w:date="2012-04-20T08:36:00Z">
        <w:r w:rsidR="00AC5D1A">
          <w:rPr>
            <w:rFonts w:ascii="Arial" w:hAnsi="Arial" w:cs="Arial"/>
            <w:noProof/>
            <w:sz w:val="24"/>
            <w:szCs w:val="24"/>
          </w:rPr>
          <w:delInstrText xml:space="preserve">" </w:delInstrText>
        </w:r>
      </w:del>
      <w:ins w:id="351" w:author="hong qin" w:date="2012-04-20T08:36:00Z">
        <w:r w:rsidR="002F2F83">
          <w:instrText>"</w:instrText>
        </w:r>
      </w:ins>
      <w:r w:rsidR="007A1662" w:rsidRPr="007A1662">
        <w:rPr>
          <w:rPrChange w:id="352"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iraoka</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2000</w:t>
      </w:r>
      <w:r w:rsidR="007A1662" w:rsidRPr="007A1662">
        <w:rPr>
          <w:rPrChange w:id="353"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7A1662" w:rsidRPr="007A1662">
        <w:rPr>
          <w:rPrChange w:id="354" w:author="hong qin" w:date="2012-04-20T08:36:00Z">
            <w:rPr>
              <w:rFonts w:ascii="Arial" w:hAnsi="Arial"/>
              <w:sz w:val="24"/>
            </w:rPr>
          </w:rPrChange>
        </w:rPr>
        <w:fldChar w:fldCharType="begin"/>
      </w:r>
      <w:del w:id="355" w:author="hong qin" w:date="2012-04-20T08:36:00Z">
        <w:r w:rsidR="00AC5D1A">
          <w:rPr>
            <w:rFonts w:ascii="Arial" w:hAnsi="Arial" w:cs="Arial"/>
            <w:noProof/>
            <w:sz w:val="24"/>
            <w:szCs w:val="24"/>
          </w:rPr>
          <w:delInstrText xml:space="preserve"> </w:delInstrText>
        </w:r>
      </w:del>
      <w:r w:rsidR="007A1662" w:rsidRPr="007A1662">
        <w:rPr>
          <w:rPrChange w:id="356" w:author="hong qin" w:date="2012-04-20T08:36:00Z">
            <w:rPr>
              <w:rFonts w:ascii="Arial" w:hAnsi="Arial"/>
              <w:sz w:val="24"/>
            </w:rPr>
          </w:rPrChange>
        </w:rPr>
        <w:instrText>HYPERLINK \l "_ENREF_8" \o "McMurray, 2003 #244</w:instrText>
      </w:r>
      <w:del w:id="357" w:author="hong qin" w:date="2012-04-20T08:36:00Z">
        <w:r w:rsidR="00AC5D1A">
          <w:rPr>
            <w:rFonts w:ascii="Arial" w:hAnsi="Arial" w:cs="Arial"/>
            <w:noProof/>
            <w:sz w:val="24"/>
            <w:szCs w:val="24"/>
          </w:rPr>
          <w:delInstrText xml:space="preserve">" </w:delInstrText>
        </w:r>
      </w:del>
      <w:ins w:id="358" w:author="hong qin" w:date="2012-04-20T08:36:00Z">
        <w:r w:rsidR="002F2F83">
          <w:instrText>"</w:instrText>
        </w:r>
      </w:ins>
      <w:r w:rsidR="007A1662" w:rsidRPr="007A1662">
        <w:rPr>
          <w:rPrChange w:id="359"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7A1662" w:rsidRPr="007A1662">
        <w:rPr>
          <w:rPrChange w:id="360" w:author="hong qin" w:date="2012-04-20T08:36:00Z">
            <w:rPr>
              <w:rFonts w:ascii="Arial" w:hAnsi="Arial"/>
              <w:sz w:val="24"/>
            </w:rPr>
          </w:rPrChange>
        </w:rPr>
        <w:fldChar w:fldCharType="end"/>
      </w:r>
      <w:r w:rsidR="00C27F7B" w:rsidRPr="00605020">
        <w:rPr>
          <w:rFonts w:ascii="Arial" w:hAnsi="Arial" w:cs="Arial"/>
          <w:noProof/>
          <w:sz w:val="24"/>
          <w:szCs w:val="24"/>
        </w:rPr>
        <w:t>)</w:t>
      </w:r>
      <w:r w:rsidR="007A1662" w:rsidRPr="00605020">
        <w:rPr>
          <w:rFonts w:ascii="Arial" w:hAnsi="Arial" w:cs="Arial"/>
          <w:sz w:val="24"/>
          <w:szCs w:val="24"/>
        </w:rPr>
        <w:fldChar w:fldCharType="end"/>
      </w:r>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p>
    <w:p w:rsidR="007A592D" w:rsidRDefault="00791C05">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7A1662"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 </w:instrText>
      </w:r>
      <w:r w:rsidR="007A1662"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EN.CITE.DATA </w:instrText>
      </w:r>
      <w:r w:rsidR="007A1662" w:rsidRPr="0072137D">
        <w:rPr>
          <w:rFonts w:ascii="Arial" w:hAnsi="Arial" w:cs="Arial"/>
          <w:sz w:val="24"/>
          <w:szCs w:val="24"/>
        </w:rPr>
      </w:r>
      <w:r w:rsidR="007A1662" w:rsidRPr="0072137D">
        <w:rPr>
          <w:rFonts w:ascii="Arial" w:hAnsi="Arial" w:cs="Arial"/>
          <w:sz w:val="24"/>
          <w:szCs w:val="24"/>
        </w:rPr>
        <w:fldChar w:fldCharType="end"/>
      </w:r>
      <w:r w:rsidR="007A1662" w:rsidRPr="0072137D">
        <w:rPr>
          <w:rFonts w:ascii="Arial" w:hAnsi="Arial" w:cs="Arial"/>
          <w:sz w:val="24"/>
          <w:szCs w:val="24"/>
        </w:rPr>
      </w:r>
      <w:r w:rsidR="007A1662" w:rsidRPr="0072137D">
        <w:rPr>
          <w:rFonts w:ascii="Arial" w:hAnsi="Arial" w:cs="Arial"/>
          <w:sz w:val="24"/>
          <w:szCs w:val="24"/>
        </w:rPr>
        <w:fldChar w:fldCharType="separate"/>
      </w:r>
      <w:r w:rsidR="0072137D" w:rsidRPr="0072137D">
        <w:rPr>
          <w:rFonts w:ascii="Arial" w:hAnsi="Arial" w:cs="Arial"/>
          <w:noProof/>
          <w:sz w:val="24"/>
          <w:szCs w:val="24"/>
        </w:rPr>
        <w:t>(</w:t>
      </w:r>
      <w:r w:rsidR="007A1662" w:rsidRPr="007A1662">
        <w:rPr>
          <w:rPrChange w:id="361" w:author="hong qin" w:date="2012-04-20T08:36:00Z">
            <w:rPr>
              <w:rFonts w:ascii="Arial" w:hAnsi="Arial"/>
              <w:sz w:val="24"/>
            </w:rPr>
          </w:rPrChange>
        </w:rPr>
        <w:fldChar w:fldCharType="begin"/>
      </w:r>
      <w:del w:id="362" w:author="hong qin" w:date="2012-04-20T08:36:00Z">
        <w:r w:rsidR="00AC5D1A">
          <w:rPr>
            <w:rFonts w:ascii="Arial" w:hAnsi="Arial" w:cs="Arial"/>
            <w:noProof/>
            <w:sz w:val="24"/>
            <w:szCs w:val="24"/>
          </w:rPr>
          <w:delInstrText xml:space="preserve"> </w:delInstrText>
        </w:r>
      </w:del>
      <w:r w:rsidR="007A1662" w:rsidRPr="007A1662">
        <w:rPr>
          <w:rPrChange w:id="363" w:author="hong qin" w:date="2012-04-20T08:36:00Z">
            <w:rPr>
              <w:rFonts w:ascii="Arial" w:hAnsi="Arial"/>
              <w:sz w:val="24"/>
            </w:rPr>
          </w:rPrChange>
        </w:rPr>
        <w:instrText>HYPERLINK \l "_ENREF_17" \o "Wei, 2008 #481</w:instrText>
      </w:r>
      <w:del w:id="364" w:author="hong qin" w:date="2012-04-20T08:36:00Z">
        <w:r w:rsidR="00AC5D1A">
          <w:rPr>
            <w:rFonts w:ascii="Arial" w:hAnsi="Arial" w:cs="Arial"/>
            <w:noProof/>
            <w:sz w:val="24"/>
            <w:szCs w:val="24"/>
          </w:rPr>
          <w:delInstrText xml:space="preserve">" </w:delInstrText>
        </w:r>
      </w:del>
      <w:ins w:id="365" w:author="hong qin" w:date="2012-04-20T08:36:00Z">
        <w:r w:rsidR="002F2F83">
          <w:instrText>"</w:instrText>
        </w:r>
      </w:ins>
      <w:r w:rsidR="007A1662" w:rsidRPr="007A1662">
        <w:rPr>
          <w:rPrChange w:id="366" w:author="hong qin" w:date="2012-04-20T08:36:00Z">
            <w:rPr>
              <w:rFonts w:ascii="Arial" w:hAnsi="Arial"/>
              <w:sz w:val="24"/>
            </w:rPr>
          </w:rPrChange>
        </w:rPr>
        <w:fldChar w:fldCharType="separate"/>
      </w:r>
      <w:r w:rsidR="00AC5D1A" w:rsidRPr="0072137D">
        <w:rPr>
          <w:rFonts w:ascii="Arial" w:hAnsi="Arial" w:cs="Arial"/>
          <w:noProof/>
          <w:sz w:val="24"/>
          <w:szCs w:val="24"/>
        </w:rPr>
        <w:t>W</w:t>
      </w:r>
      <w:r w:rsidR="00AC5D1A" w:rsidRPr="0072137D">
        <w:rPr>
          <w:rFonts w:ascii="Arial" w:hAnsi="Arial" w:cs="Arial"/>
          <w:smallCaps/>
          <w:noProof/>
          <w:sz w:val="24"/>
          <w:szCs w:val="24"/>
        </w:rPr>
        <w:t>ei</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7A1662" w:rsidRPr="007A1662">
        <w:rPr>
          <w:rPrChange w:id="367" w:author="hong qin" w:date="2012-04-20T08:36:00Z">
            <w:rPr>
              <w:rFonts w:ascii="Arial" w:hAnsi="Arial"/>
              <w:sz w:val="24"/>
            </w:rPr>
          </w:rPrChange>
        </w:rPr>
        <w:fldChar w:fldCharType="end"/>
      </w:r>
      <w:r w:rsidR="0072137D" w:rsidRPr="0072137D">
        <w:rPr>
          <w:rFonts w:ascii="Arial" w:hAnsi="Arial" w:cs="Arial"/>
          <w:noProof/>
          <w:sz w:val="24"/>
          <w:szCs w:val="24"/>
        </w:rPr>
        <w:t>)</w:t>
      </w:r>
      <w:r w:rsidR="007A1662" w:rsidRPr="0072137D">
        <w:rPr>
          <w:rFonts w:ascii="Arial" w:hAnsi="Arial" w:cs="Arial"/>
          <w:sz w:val="24"/>
          <w:szCs w:val="24"/>
        </w:rPr>
        <w:fldChar w:fldCharType="end"/>
      </w:r>
      <w:r w:rsidR="0072137D" w:rsidRPr="0072137D">
        <w:rPr>
          <w:rFonts w:ascii="Arial" w:hAnsi="Arial" w:cs="Arial"/>
          <w:sz w:val="24"/>
          <w:szCs w:val="24"/>
        </w:rPr>
        <w:t>.</w:t>
      </w:r>
    </w:p>
    <w:p w:rsidR="007A592D" w:rsidRDefault="00B92673">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A1662" w:rsidRPr="00605020">
        <w:rPr>
          <w:rFonts w:ascii="Arial" w:hAnsi="Arial" w:cs="Arial"/>
          <w:sz w:val="24"/>
          <w:szCs w:val="24"/>
        </w:rPr>
        <w:fldChar w:fldCharType="begin"/>
      </w:r>
      <w:r w:rsidR="001C5B0B" w:rsidRPr="00605020">
        <w:rPr>
          <w:rFonts w:ascii="Arial" w:hAnsi="Arial" w:cs="Arial"/>
          <w:sz w:val="24"/>
          <w:szCs w:val="24"/>
        </w:rPr>
        <w: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r w:rsidR="007A1662" w:rsidRPr="00605020">
        <w:rPr>
          <w:rFonts w:ascii="Arial" w:hAnsi="Arial" w:cs="Arial"/>
          <w:sz w:val="24"/>
          <w:szCs w:val="24"/>
        </w:rPr>
        <w:fldChar w:fldCharType="separate"/>
      </w:r>
      <w:r w:rsidR="001C5B0B" w:rsidRPr="00605020">
        <w:rPr>
          <w:rFonts w:ascii="Arial" w:hAnsi="Arial" w:cs="Arial"/>
          <w:noProof/>
          <w:sz w:val="24"/>
          <w:szCs w:val="24"/>
        </w:rPr>
        <w:t>(</w:t>
      </w:r>
      <w:r w:rsidR="007A1662" w:rsidRPr="007A1662">
        <w:rPr>
          <w:rPrChange w:id="368" w:author="hong qin" w:date="2012-04-20T08:36:00Z">
            <w:rPr>
              <w:rFonts w:ascii="Arial" w:hAnsi="Arial"/>
              <w:sz w:val="24"/>
            </w:rPr>
          </w:rPrChange>
        </w:rPr>
        <w:fldChar w:fldCharType="begin"/>
      </w:r>
      <w:del w:id="369" w:author="hong qin" w:date="2012-04-20T08:36:00Z">
        <w:r w:rsidR="00AC5D1A">
          <w:rPr>
            <w:rFonts w:ascii="Arial" w:hAnsi="Arial" w:cs="Arial"/>
            <w:noProof/>
            <w:sz w:val="24"/>
            <w:szCs w:val="24"/>
          </w:rPr>
          <w:delInstrText xml:space="preserve"> </w:delInstrText>
        </w:r>
      </w:del>
      <w:r w:rsidR="007A1662" w:rsidRPr="007A1662">
        <w:rPr>
          <w:rPrChange w:id="370" w:author="hong qin" w:date="2012-04-20T08:36:00Z">
            <w:rPr>
              <w:rFonts w:ascii="Arial" w:hAnsi="Arial"/>
              <w:sz w:val="24"/>
            </w:rPr>
          </w:rPrChange>
        </w:rPr>
        <w:instrText>HYPERLINK \l "_ENREF_15" \o "Ruckenstuhl, 2010 #1477</w:instrText>
      </w:r>
      <w:del w:id="371" w:author="hong qin" w:date="2012-04-20T08:36:00Z">
        <w:r w:rsidR="00AC5D1A">
          <w:rPr>
            <w:rFonts w:ascii="Arial" w:hAnsi="Arial" w:cs="Arial"/>
            <w:noProof/>
            <w:sz w:val="24"/>
            <w:szCs w:val="24"/>
          </w:rPr>
          <w:delInstrText xml:space="preserve">" </w:delInstrText>
        </w:r>
      </w:del>
      <w:ins w:id="372" w:author="hong qin" w:date="2012-04-20T08:36:00Z">
        <w:r w:rsidR="002F2F83">
          <w:instrText>"</w:instrText>
        </w:r>
      </w:ins>
      <w:r w:rsidR="007A1662" w:rsidRPr="007A1662">
        <w:rPr>
          <w:rPrChange w:id="373"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uckenstuhl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7A1662" w:rsidRPr="007A1662">
        <w:rPr>
          <w:rPrChange w:id="374" w:author="hong qin" w:date="2012-04-20T08:36:00Z">
            <w:rPr>
              <w:rFonts w:ascii="Arial" w:hAnsi="Arial"/>
              <w:sz w:val="24"/>
            </w:rPr>
          </w:rPrChange>
        </w:rPr>
        <w:fldChar w:fldCharType="end"/>
      </w:r>
      <w:r w:rsidR="001C5B0B" w:rsidRPr="00605020">
        <w:rPr>
          <w:rFonts w:ascii="Arial" w:hAnsi="Arial" w:cs="Arial"/>
          <w:noProof/>
          <w:sz w:val="24"/>
          <w:szCs w:val="24"/>
        </w:rPr>
        <w:t>)</w:t>
      </w:r>
      <w:r w:rsidR="007A1662" w:rsidRPr="00605020">
        <w:rPr>
          <w:rFonts w:ascii="Arial" w:hAnsi="Arial" w:cs="Arial"/>
          <w:sz w:val="24"/>
          <w:szCs w:val="24"/>
        </w:rPr>
        <w:fldChar w:fldCharType="end"/>
      </w:r>
      <w:r w:rsidR="00C644B4" w:rsidRPr="00605020">
        <w:rPr>
          <w:rFonts w:ascii="Arial" w:hAnsi="Arial" w:cs="Arial"/>
          <w:sz w:val="24"/>
          <w:szCs w:val="24"/>
        </w:rPr>
        <w:t xml:space="preserve">. </w:t>
      </w:r>
    </w:p>
    <w:p w:rsidR="00000000" w:rsidRDefault="000768D5">
      <w:pPr>
        <w:spacing w:after="0" w:line="480" w:lineRule="auto"/>
        <w:ind w:firstLine="720"/>
        <w:rPr>
          <w:rFonts w:ascii="Arial" w:hAnsi="Arial" w:cs="Arial"/>
          <w:sz w:val="24"/>
          <w:szCs w:val="24"/>
        </w:rPr>
        <w:pPrChange w:id="375" w:author="hong qin" w:date="2012-04-20T08:36:00Z">
          <w:pPr>
            <w:spacing w:after="0" w:line="480" w:lineRule="auto"/>
            <w:ind w:firstLine="720"/>
            <w:jc w:val="both"/>
          </w:pPr>
        </w:pPrChange>
      </w:pPr>
      <w:r w:rsidRPr="00605020">
        <w:rPr>
          <w:rFonts w:ascii="Arial" w:hAnsi="Arial" w:cs="Arial"/>
          <w:sz w:val="24"/>
          <w:szCs w:val="24"/>
        </w:rPr>
        <w:t>We hypothesize that increasing levels of ROS can increase LOH. By externally increasing H</w:t>
      </w:r>
      <w:r w:rsidR="007A1662" w:rsidRPr="007A1662">
        <w:rPr>
          <w:rFonts w:ascii="Arial" w:hAnsi="Arial"/>
          <w:sz w:val="24"/>
          <w:vertAlign w:val="subscript"/>
          <w:rPrChange w:id="376" w:author="bidyut k mohanty" w:date="2012-04-20T08:36:00Z">
            <w:rPr>
              <w:rFonts w:ascii="Arial" w:hAnsi="Arial"/>
              <w:sz w:val="24"/>
            </w:rPr>
          </w:rPrChange>
        </w:rPr>
        <w:t>2</w:t>
      </w:r>
      <w:r w:rsidRPr="00605020">
        <w:rPr>
          <w:rFonts w:ascii="Arial" w:hAnsi="Arial" w:cs="Arial"/>
          <w:sz w:val="24"/>
          <w:szCs w:val="24"/>
        </w:rPr>
        <w:t>O</w:t>
      </w:r>
      <w:r w:rsidR="007A1662" w:rsidRPr="007A1662">
        <w:rPr>
          <w:rFonts w:ascii="Arial" w:hAnsi="Arial"/>
          <w:sz w:val="24"/>
          <w:vertAlign w:val="subscript"/>
          <w:rPrChange w:id="377" w:author="bidyut k mohanty" w:date="2012-04-20T08:36:00Z">
            <w:rPr>
              <w:rFonts w:ascii="Arial" w:hAnsi="Arial"/>
              <w:sz w:val="24"/>
            </w:rPr>
          </w:rPrChange>
        </w:rPr>
        <w:t>2</w:t>
      </w:r>
      <w:r w:rsidRPr="00605020">
        <w:rPr>
          <w:rFonts w:ascii="Arial" w:hAnsi="Arial" w:cs="Arial"/>
          <w:sz w:val="24"/>
          <w:szCs w:val="24"/>
        </w:rPr>
        <w:t xml:space="preserve"> levels, superoxide dismutase activity will be inhibited through product inhibition. This will raise intracellular ROS levels and caus</w:t>
      </w:r>
      <w:r w:rsidR="00351AC0">
        <w:rPr>
          <w:rFonts w:ascii="Arial" w:hAnsi="Arial" w:cs="Arial"/>
          <w:sz w:val="24"/>
          <w:szCs w:val="24"/>
        </w:rPr>
        <w:t xml:space="preserve">e DNA damage that will induce what is likely a </w:t>
      </w:r>
      <w:r w:rsidRPr="00605020">
        <w:rPr>
          <w:rFonts w:ascii="Arial" w:hAnsi="Arial" w:cs="Arial"/>
          <w:sz w:val="24"/>
          <w:szCs w:val="24"/>
        </w:rPr>
        <w:t>homologous recombination repair-response</w:t>
      </w:r>
      <w:ins w:id="378" w:author="Lindsay" w:date="2012-04-22T11:12:00Z">
        <w:r w:rsidR="004E2C9C">
          <w:rPr>
            <w:rFonts w:ascii="Arial" w:hAnsi="Arial" w:cs="Arial"/>
            <w:sz w:val="24"/>
            <w:szCs w:val="24"/>
          </w:rPr>
          <w:t xml:space="preserve"> (source)</w:t>
        </w:r>
      </w:ins>
      <w:r w:rsidRPr="00605020">
        <w:rPr>
          <w:rFonts w:ascii="Arial" w:hAnsi="Arial" w:cs="Arial"/>
          <w:sz w:val="24"/>
          <w:szCs w:val="24"/>
        </w:rPr>
        <w:t xml:space="preserve">. This will ultimately increase LOH in yeast. Alternatively, we propose that loss of viability will occur as increased ROS levels damage organelles, proteins, and lipids. LOH and </w:t>
      </w:r>
      <w:r w:rsidRPr="00605020">
        <w:rPr>
          <w:rFonts w:ascii="Arial" w:hAnsi="Arial" w:cs="Arial"/>
          <w:sz w:val="24"/>
          <w:szCs w:val="24"/>
        </w:rPr>
        <w:lastRenderedPageBreak/>
        <w:t xml:space="preserve">viability drop have not been shown to be directly linked, it is clear that they are associated events because they are both caused by increasing ROS.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aging</w:t>
      </w:r>
      <w:r w:rsidR="00895576" w:rsidRPr="00605020">
        <w:rPr>
          <w:rFonts w:ascii="Arial" w:hAnsi="Arial" w:cs="Arial"/>
          <w:sz w:val="24"/>
          <w:szCs w:val="24"/>
        </w:rPr>
        <w:t>Figure</w:t>
      </w:r>
      <w:r w:rsidR="00891EEF" w:rsidRPr="00605020">
        <w:rPr>
          <w:rFonts w:ascii="Arial" w:hAnsi="Arial" w:cs="Arial"/>
          <w:sz w:val="24"/>
          <w:szCs w:val="24"/>
        </w:rPr>
        <w:t xml:space="preserve"> (add from powerpoint)</w:t>
      </w:r>
      <w:r w:rsidR="000C5995" w:rsidRPr="00605020">
        <w:rPr>
          <w:rFonts w:ascii="Arial" w:hAnsi="Arial" w:cs="Arial"/>
          <w:sz w:val="24"/>
          <w:szCs w:val="24"/>
        </w:rPr>
        <w:t xml:space="preserve">. </w:t>
      </w:r>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605020">
        <w:rPr>
          <w:rFonts w:ascii="Arial" w:hAnsi="Arial" w:cs="Arial"/>
          <w:sz w:val="24"/>
          <w:szCs w:val="24"/>
        </w:rPr>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atherosclerosis, and diabetes.</w:t>
      </w:r>
      <w:r w:rsidR="00483FDB">
        <w:rPr>
          <w:rFonts w:ascii="Arial" w:hAnsi="Arial" w:cs="Arial"/>
          <w:sz w:val="24"/>
          <w:szCs w:val="24"/>
        </w:rPr>
        <w:t xml:space="preserve"> </w:t>
      </w:r>
      <w:r w:rsidR="000E2828" w:rsidRPr="00605020">
        <w:rPr>
          <w:rFonts w:ascii="Arial" w:hAnsi="Arial" w:cs="Arial"/>
          <w:sz w:val="24"/>
          <w:szCs w:val="24"/>
        </w:rPr>
        <w:t xml:space="preserve">Ultimately, these studies can introduce ways to extend human </w:t>
      </w:r>
      <w:r w:rsidR="00053B8D">
        <w:rPr>
          <w:rFonts w:ascii="Arial" w:hAnsi="Arial" w:cs="Arial"/>
          <w:sz w:val="24"/>
          <w:szCs w:val="24"/>
        </w:rPr>
        <w:t>life span</w:t>
      </w:r>
      <w:r w:rsidR="000E2828" w:rsidRPr="00605020">
        <w:rPr>
          <w:rFonts w:ascii="Arial" w:hAnsi="Arial" w:cs="Arial"/>
          <w:sz w:val="24"/>
          <w:szCs w:val="24"/>
        </w:rPr>
        <w:t xml:space="preserve">. </w:t>
      </w:r>
    </w:p>
    <w:p w:rsidR="00000000" w:rsidRDefault="00F740E5">
      <w:pPr>
        <w:spacing w:after="0" w:line="480" w:lineRule="auto"/>
        <w:jc w:val="both"/>
        <w:rPr>
          <w:rFonts w:ascii="Arial" w:hAnsi="Arial" w:cs="Arial"/>
          <w:sz w:val="24"/>
          <w:szCs w:val="24"/>
        </w:rPr>
        <w:pPrChange w:id="379" w:author="bidyut k mohanty" w:date="2012-04-20T08:36:00Z">
          <w:pPr>
            <w:spacing w:after="0" w:line="480" w:lineRule="auto"/>
            <w:jc w:val="center"/>
          </w:pPr>
        </w:pPrChange>
      </w:pPr>
    </w:p>
    <w:p w:rsidR="00000000" w:rsidRDefault="007A1662">
      <w:pPr>
        <w:spacing w:after="0" w:line="480" w:lineRule="auto"/>
        <w:jc w:val="both"/>
        <w:rPr>
          <w:rFonts w:ascii="Arial" w:hAnsi="Arial" w:cs="Arial"/>
          <w:b/>
          <w:sz w:val="30"/>
          <w:szCs w:val="30"/>
          <w:rPrChange w:id="380" w:author="hong qin" w:date="2012-04-19T11:05:00Z">
            <w:rPr>
              <w:rFonts w:ascii="Arial" w:hAnsi="Arial" w:cs="Arial"/>
              <w:sz w:val="30"/>
              <w:szCs w:val="30"/>
            </w:rPr>
          </w:rPrChange>
        </w:rPr>
        <w:pPrChange w:id="381" w:author="bidyut k mohanty" w:date="2012-04-20T08:36:00Z">
          <w:pPr>
            <w:spacing w:after="0" w:line="480" w:lineRule="auto"/>
            <w:jc w:val="center"/>
          </w:pPr>
        </w:pPrChange>
      </w:pPr>
      <w:r w:rsidRPr="007A1662">
        <w:rPr>
          <w:rFonts w:ascii="Arial" w:hAnsi="Arial" w:cs="Arial"/>
          <w:b/>
          <w:sz w:val="30"/>
          <w:szCs w:val="30"/>
          <w:rPrChange w:id="382" w:author="hong qin" w:date="2012-04-19T11:05:00Z">
            <w:rPr>
              <w:rFonts w:ascii="Arial" w:hAnsi="Arial" w:cs="Arial"/>
              <w:sz w:val="30"/>
              <w:szCs w:val="30"/>
            </w:rPr>
          </w:rPrChange>
        </w:rPr>
        <w:t>Materials and Methods</w:t>
      </w:r>
    </w:p>
    <w:p w:rsidR="007A592D" w:rsidRDefault="00C501A6">
      <w:pPr>
        <w:spacing w:after="0" w:line="480" w:lineRule="auto"/>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7A592D" w:rsidRDefault="0043542A">
      <w:pPr>
        <w:spacing w:after="0" w:line="480" w:lineRule="auto"/>
        <w:ind w:firstLine="720"/>
        <w:rPr>
          <w:rFonts w:ascii="Arial" w:hAnsi="Arial" w:cs="Arial"/>
          <w:sz w:val="24"/>
          <w:szCs w:val="24"/>
        </w:rPr>
      </w:pPr>
      <w:r w:rsidRPr="00605020">
        <w:rPr>
          <w:rFonts w:ascii="Arial" w:hAnsi="Arial" w:cs="Arial"/>
          <w:sz w:val="24"/>
          <w:szCs w:val="24"/>
        </w:rPr>
        <w:t>Strains with heterozygous Met 15 +/- were grown overnight at 30°C in 5 mls of YPD using autoclaved glass tubes.</w:t>
      </w:r>
      <w:r w:rsidR="00E223EC" w:rsidRPr="00605020">
        <w:rPr>
          <w:rFonts w:ascii="Arial" w:hAnsi="Arial" w:cs="Arial"/>
          <w:sz w:val="24"/>
          <w:szCs w:val="24"/>
        </w:rPr>
        <w:t xml:space="preserve"> Strains used with heterozygous Met15+/- were described previously </w:t>
      </w:r>
      <w:r w:rsidR="006F70E5" w:rsidRPr="00605020">
        <w:rPr>
          <w:rFonts w:ascii="Arial" w:hAnsi="Arial" w:cs="Arial"/>
          <w:sz w:val="24"/>
          <w:szCs w:val="24"/>
        </w:rPr>
        <w:t xml:space="preserve">Table 2 </w:t>
      </w:r>
      <w:r w:rsidR="007A1662"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7A1662" w:rsidRPr="0072137D">
        <w:rPr>
          <w:rFonts w:ascii="Arial" w:hAnsi="Arial" w:cs="Arial"/>
          <w:sz w:val="24"/>
          <w:szCs w:val="24"/>
        </w:rPr>
        <w:fldChar w:fldCharType="separate"/>
      </w:r>
      <w:r w:rsidR="0072137D" w:rsidRPr="0072137D">
        <w:rPr>
          <w:rFonts w:ascii="Arial" w:hAnsi="Arial" w:cs="Arial"/>
          <w:noProof/>
          <w:sz w:val="24"/>
          <w:szCs w:val="24"/>
        </w:rPr>
        <w:t>(</w:t>
      </w:r>
      <w:r w:rsidR="007A1662" w:rsidRPr="007A1662">
        <w:rPr>
          <w:rPrChange w:id="383" w:author="hong qin" w:date="2012-04-20T08:36:00Z">
            <w:rPr>
              <w:rFonts w:ascii="Arial" w:hAnsi="Arial"/>
              <w:sz w:val="24"/>
            </w:rPr>
          </w:rPrChange>
        </w:rPr>
        <w:fldChar w:fldCharType="begin"/>
      </w:r>
      <w:del w:id="384" w:author="hong qin" w:date="2012-04-20T08:36:00Z">
        <w:r w:rsidR="00AC5D1A">
          <w:rPr>
            <w:rFonts w:ascii="Arial" w:hAnsi="Arial" w:cs="Arial"/>
            <w:noProof/>
            <w:sz w:val="24"/>
            <w:szCs w:val="24"/>
          </w:rPr>
          <w:delInstrText xml:space="preserve"> </w:delInstrText>
        </w:r>
      </w:del>
      <w:r w:rsidR="007A1662" w:rsidRPr="007A1662">
        <w:rPr>
          <w:rPrChange w:id="385" w:author="hong qin" w:date="2012-04-20T08:36:00Z">
            <w:rPr>
              <w:rFonts w:ascii="Arial" w:hAnsi="Arial"/>
              <w:sz w:val="24"/>
            </w:rPr>
          </w:rPrChange>
        </w:rPr>
        <w:instrText>HYPERLINK \l "_ENREF_12" \o "Qin, 2008 #516</w:instrText>
      </w:r>
      <w:del w:id="386" w:author="hong qin" w:date="2012-04-20T08:36:00Z">
        <w:r w:rsidR="00AC5D1A">
          <w:rPr>
            <w:rFonts w:ascii="Arial" w:hAnsi="Arial" w:cs="Arial"/>
            <w:noProof/>
            <w:sz w:val="24"/>
            <w:szCs w:val="24"/>
          </w:rPr>
          <w:delInstrText xml:space="preserve">" </w:delInstrText>
        </w:r>
      </w:del>
      <w:ins w:id="387" w:author="hong qin" w:date="2012-04-20T08:36:00Z">
        <w:r w:rsidR="002F2F83">
          <w:instrText>"</w:instrText>
        </w:r>
      </w:ins>
      <w:r w:rsidR="007A1662" w:rsidRPr="007A1662">
        <w:rPr>
          <w:rPrChange w:id="388"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7A1662" w:rsidRPr="007A1662">
        <w:rPr>
          <w:rPrChange w:id="389" w:author="hong qin" w:date="2012-04-20T08:36:00Z">
            <w:rPr>
              <w:rFonts w:ascii="Arial" w:hAnsi="Arial"/>
              <w:sz w:val="24"/>
            </w:rPr>
          </w:rPrChange>
        </w:rPr>
        <w:fldChar w:fldCharType="end"/>
      </w:r>
      <w:r w:rsidR="0072137D" w:rsidRPr="0072137D">
        <w:rPr>
          <w:rFonts w:ascii="Arial" w:hAnsi="Arial" w:cs="Arial"/>
          <w:noProof/>
          <w:sz w:val="24"/>
          <w:szCs w:val="24"/>
        </w:rPr>
        <w:t>)</w:t>
      </w:r>
      <w:r w:rsidR="007A1662" w:rsidRPr="0072137D">
        <w:rPr>
          <w:rFonts w:ascii="Arial" w:hAnsi="Arial" w:cs="Arial"/>
          <w:sz w:val="24"/>
          <w:szCs w:val="24"/>
        </w:rPr>
        <w:fldChar w:fldCharType="end"/>
      </w:r>
      <w:r w:rsidR="00255C2D" w:rsidRPr="00605020">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optical density of 600 (OD600). The yeast culture was </w:t>
      </w:r>
      <w:r w:rsidR="008146A4">
        <w:rPr>
          <w:rFonts w:ascii="Arial" w:hAnsi="Arial" w:cs="Arial"/>
          <w:sz w:val="24"/>
          <w:szCs w:val="24"/>
        </w:rPr>
        <w:t>diluted</w:t>
      </w:r>
      <w:r w:rsidR="008146A4" w:rsidRPr="00605020">
        <w:rPr>
          <w:rFonts w:ascii="Arial" w:hAnsi="Arial" w:cs="Arial"/>
          <w:sz w:val="24"/>
          <w:szCs w:val="24"/>
        </w:rPr>
        <w:t xml:space="preserve"> </w:t>
      </w:r>
      <w:r w:rsidRPr="00605020">
        <w:rPr>
          <w:rFonts w:ascii="Arial" w:hAnsi="Arial" w:cs="Arial"/>
          <w:sz w:val="24"/>
          <w:szCs w:val="24"/>
        </w:rPr>
        <w:t xml:space="preserve">to 0.6 </w:t>
      </w:r>
      <w:r w:rsidR="008146A4">
        <w:rPr>
          <w:rFonts w:ascii="Arial" w:hAnsi="Arial" w:cs="Arial"/>
          <w:sz w:val="24"/>
          <w:szCs w:val="24"/>
        </w:rPr>
        <w:t>of</w:t>
      </w:r>
      <w:r w:rsidR="008146A4" w:rsidRPr="00605020">
        <w:rPr>
          <w:rFonts w:ascii="Arial" w:hAnsi="Arial" w:cs="Arial"/>
          <w:sz w:val="24"/>
          <w:szCs w:val="24"/>
        </w:rPr>
        <w:t xml:space="preserve"> </w:t>
      </w:r>
      <w:r w:rsidRPr="00605020">
        <w:rPr>
          <w:rFonts w:ascii="Arial" w:hAnsi="Arial" w:cs="Arial"/>
          <w:sz w:val="24"/>
          <w:szCs w:val="24"/>
        </w:rPr>
        <w:t>OD600 in fresh YPD in new autoclaved glass tubes with a final volume of 4 to 6 mls. Th</w:t>
      </w:r>
      <w:r w:rsidR="008146A4">
        <w:rPr>
          <w:rFonts w:ascii="Arial" w:hAnsi="Arial" w:cs="Arial"/>
          <w:sz w:val="24"/>
          <w:szCs w:val="24"/>
        </w:rPr>
        <w:t>is</w:t>
      </w:r>
      <w:r w:rsidRPr="00605020">
        <w:rPr>
          <w:rFonts w:ascii="Arial" w:hAnsi="Arial" w:cs="Arial"/>
          <w:sz w:val="24"/>
          <w:szCs w:val="24"/>
        </w:rPr>
        <w:t xml:space="preserve"> </w:t>
      </w:r>
      <w:r w:rsidR="008146A4">
        <w:rPr>
          <w:rFonts w:ascii="Arial" w:hAnsi="Arial" w:cs="Arial"/>
          <w:sz w:val="24"/>
          <w:szCs w:val="24"/>
        </w:rPr>
        <w:t xml:space="preserve">diluted </w:t>
      </w:r>
      <w:r w:rsidRPr="00605020">
        <w:rPr>
          <w:rFonts w:ascii="Arial" w:hAnsi="Arial" w:cs="Arial"/>
          <w:sz w:val="24"/>
          <w:szCs w:val="24"/>
        </w:rPr>
        <w:t xml:space="preserve">culture was grown in a 30 °C shaker for an additional two hours, during which the optical density </w:t>
      </w:r>
      <w:r w:rsidR="00384287" w:rsidRPr="00605020">
        <w:rPr>
          <w:rFonts w:ascii="Arial" w:hAnsi="Arial" w:cs="Arial"/>
          <w:sz w:val="24"/>
          <w:szCs w:val="24"/>
        </w:rPr>
        <w:t xml:space="preserve">should have </w:t>
      </w:r>
      <w:r w:rsidR="008146A4">
        <w:rPr>
          <w:rFonts w:ascii="Arial" w:hAnsi="Arial" w:cs="Arial"/>
          <w:sz w:val="24"/>
          <w:szCs w:val="24"/>
        </w:rPr>
        <w:t xml:space="preserve">reached </w:t>
      </w:r>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ml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t>
      </w:r>
      <w:r w:rsidRPr="00605020">
        <w:rPr>
          <w:rFonts w:ascii="Arial" w:hAnsi="Arial" w:cs="Arial"/>
          <w:sz w:val="24"/>
          <w:szCs w:val="24"/>
        </w:rPr>
        <w:lastRenderedPageBreak/>
        <w:t xml:space="preserve">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The eppendorf tubes were immersed into a </w:t>
      </w:r>
      <w:commentRangeStart w:id="390"/>
      <w:r w:rsidR="00D02DB6" w:rsidRPr="00605020">
        <w:rPr>
          <w:rFonts w:ascii="Arial" w:hAnsi="Arial" w:cs="Arial"/>
          <w:sz w:val="24"/>
          <w:szCs w:val="24"/>
        </w:rPr>
        <w:t>water</w:t>
      </w:r>
      <w:r w:rsidR="00D46EA3">
        <w:rPr>
          <w:rFonts w:ascii="Arial" w:hAnsi="Arial" w:cs="Arial"/>
          <w:sz w:val="24"/>
          <w:szCs w:val="24"/>
        </w:rPr>
        <w:t xml:space="preserve"> </w:t>
      </w:r>
      <w:r w:rsidR="00D02DB6" w:rsidRPr="00605020">
        <w:rPr>
          <w:rFonts w:ascii="Arial" w:hAnsi="Arial" w:cs="Arial"/>
          <w:sz w:val="24"/>
          <w:szCs w:val="24"/>
        </w:rPr>
        <w:t>bath</w:t>
      </w:r>
      <w:ins w:id="391" w:author="Hong Qin" w:date="2012-04-19T19:06:00Z">
        <w:r w:rsidR="008146A4">
          <w:rPr>
            <w:rFonts w:ascii="Arial" w:hAnsi="Arial" w:cs="Arial"/>
            <w:sz w:val="24"/>
            <w:szCs w:val="24"/>
          </w:rPr>
          <w:t xml:space="preserve"> </w:t>
        </w:r>
      </w:ins>
      <w:r w:rsidR="00D02DB6" w:rsidRPr="00605020">
        <w:rPr>
          <w:rFonts w:ascii="Arial" w:hAnsi="Arial" w:cs="Arial"/>
          <w:sz w:val="24"/>
          <w:szCs w:val="24"/>
        </w:rPr>
        <w:t xml:space="preserve">sonicator </w:t>
      </w:r>
      <w:commentRangeEnd w:id="390"/>
      <w:r w:rsidR="00C33E44">
        <w:rPr>
          <w:rStyle w:val="CommentReference"/>
          <w:vanish/>
        </w:rPr>
        <w:commentReference w:id="390"/>
      </w:r>
      <w:r w:rsidR="00D02DB6" w:rsidRPr="00605020">
        <w:rPr>
          <w:rFonts w:ascii="Arial" w:hAnsi="Arial" w:cs="Arial"/>
          <w:sz w:val="24"/>
          <w:szCs w:val="24"/>
        </w:rPr>
        <w:t>and 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sample were also sonicated using a point-sonicator. </w:t>
      </w:r>
    </w:p>
    <w:p w:rsidR="007A592D" w:rsidRDefault="00700C39">
      <w:pPr>
        <w:tabs>
          <w:tab w:val="left" w:pos="3660"/>
        </w:tabs>
        <w:spacing w:after="0" w:line="480" w:lineRule="auto"/>
        <w:rPr>
          <w:rFonts w:ascii="Arial" w:hAnsi="Arial" w:cs="Arial"/>
          <w:sz w:val="24"/>
          <w:szCs w:val="24"/>
        </w:rPr>
      </w:pPr>
      <w:r w:rsidRPr="00605020">
        <w:rPr>
          <w:rFonts w:ascii="Arial" w:hAnsi="Arial" w:cs="Arial"/>
          <w:sz w:val="24"/>
          <w:szCs w:val="24"/>
        </w:rPr>
        <w:tab/>
      </w:r>
    </w:p>
    <w:p w:rsidR="007A592D" w:rsidRDefault="00C501A6">
      <w:pPr>
        <w:spacing w:after="0" w:line="480" w:lineRule="auto"/>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000000" w:rsidRDefault="00936EFB">
      <w:pPr>
        <w:spacing w:after="0" w:line="480" w:lineRule="auto"/>
        <w:ind w:firstLine="720"/>
        <w:jc w:val="both"/>
        <w:rPr>
          <w:rFonts w:ascii="Arial" w:hAnsi="Arial" w:cs="Arial"/>
          <w:sz w:val="24"/>
          <w:szCs w:val="24"/>
        </w:rPr>
        <w:pPrChange w:id="392" w:author="bidyut k mohanty" w:date="2012-04-20T08:36:00Z">
          <w:pPr>
            <w:spacing w:after="0" w:line="480" w:lineRule="auto"/>
            <w:ind w:firstLine="720"/>
          </w:pPr>
        </w:pPrChange>
      </w:pPr>
      <w:r w:rsidRPr="00605020">
        <w:rPr>
          <w:rFonts w:ascii="Arial" w:hAnsi="Arial" w:cs="Arial"/>
          <w:sz w:val="24"/>
          <w:szCs w:val="24"/>
        </w:rPr>
        <w:t xml:space="preserve">The protocol used models the </w:t>
      </w:r>
      <w:r w:rsidR="00D95846" w:rsidRPr="00605020">
        <w:rPr>
          <w:rFonts w:ascii="Arial" w:hAnsi="Arial" w:cs="Arial"/>
          <w:sz w:val="24"/>
          <w:szCs w:val="24"/>
        </w:rPr>
        <w:t>H</w:t>
      </w:r>
      <w:r w:rsidR="00D95846" w:rsidRPr="00605020">
        <w:rPr>
          <w:rFonts w:ascii="Arial" w:hAnsi="Arial" w:cs="Arial"/>
          <w:sz w:val="24"/>
          <w:szCs w:val="24"/>
          <w:vertAlign w:val="subscript"/>
        </w:rPr>
        <w:t>2</w:t>
      </w:r>
      <w:r w:rsidR="00D95846" w:rsidRPr="00605020">
        <w:rPr>
          <w:rFonts w:ascii="Arial" w:hAnsi="Arial" w:cs="Arial"/>
          <w:sz w:val="24"/>
          <w:szCs w:val="24"/>
        </w:rPr>
        <w:t>O</w:t>
      </w:r>
      <w:r w:rsidR="00D95846" w:rsidRPr="00605020">
        <w:rPr>
          <w:rFonts w:ascii="Arial" w:hAnsi="Arial" w:cs="Arial"/>
          <w:sz w:val="24"/>
          <w:szCs w:val="24"/>
          <w:vertAlign w:val="subscript"/>
        </w:rPr>
        <w:t>2</w:t>
      </w:r>
      <w:r w:rsidRPr="00605020">
        <w:rPr>
          <w:rFonts w:ascii="Arial" w:hAnsi="Arial" w:cs="Arial"/>
          <w:sz w:val="24"/>
          <w:szCs w:val="24"/>
        </w:rPr>
        <w:t xml:space="preserve"> sensitivity test used in </w:t>
      </w:r>
      <w:r w:rsidR="007A1662"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7A1662" w:rsidRPr="0072137D">
        <w:rPr>
          <w:rFonts w:ascii="Arial" w:hAnsi="Arial" w:cs="Arial"/>
          <w:sz w:val="24"/>
          <w:szCs w:val="24"/>
        </w:rPr>
        <w:fldChar w:fldCharType="separate"/>
      </w:r>
      <w:r w:rsidR="0072137D" w:rsidRPr="0072137D">
        <w:rPr>
          <w:rFonts w:ascii="Arial" w:hAnsi="Arial" w:cs="Arial"/>
          <w:noProof/>
          <w:sz w:val="24"/>
          <w:szCs w:val="24"/>
        </w:rPr>
        <w:t>(</w:t>
      </w:r>
      <w:r w:rsidR="007A1662" w:rsidRPr="007A1662">
        <w:rPr>
          <w:rPrChange w:id="393" w:author="hong qin" w:date="2012-04-20T08:36:00Z">
            <w:rPr>
              <w:rFonts w:ascii="Arial" w:hAnsi="Arial"/>
              <w:sz w:val="24"/>
            </w:rPr>
          </w:rPrChange>
        </w:rPr>
        <w:fldChar w:fldCharType="begin"/>
      </w:r>
      <w:del w:id="394" w:author="hong qin" w:date="2012-04-20T08:36:00Z">
        <w:r w:rsidR="00AC5D1A">
          <w:rPr>
            <w:rFonts w:ascii="Arial" w:hAnsi="Arial" w:cs="Arial"/>
            <w:noProof/>
            <w:sz w:val="24"/>
            <w:szCs w:val="24"/>
          </w:rPr>
          <w:delInstrText xml:space="preserve"> </w:delInstrText>
        </w:r>
      </w:del>
      <w:r w:rsidR="007A1662" w:rsidRPr="007A1662">
        <w:rPr>
          <w:rPrChange w:id="395" w:author="hong qin" w:date="2012-04-20T08:36:00Z">
            <w:rPr>
              <w:rFonts w:ascii="Arial" w:hAnsi="Arial"/>
              <w:sz w:val="24"/>
            </w:rPr>
          </w:rPrChange>
        </w:rPr>
        <w:instrText>HYPERLINK \l "_ENREF_21" \o "Yu, 2012 #1478</w:instrText>
      </w:r>
      <w:del w:id="396" w:author="hong qin" w:date="2012-04-20T08:36:00Z">
        <w:r w:rsidR="00AC5D1A">
          <w:rPr>
            <w:rFonts w:ascii="Arial" w:hAnsi="Arial" w:cs="Arial"/>
            <w:noProof/>
            <w:sz w:val="24"/>
            <w:szCs w:val="24"/>
          </w:rPr>
          <w:delInstrText xml:space="preserve">" </w:delInstrText>
        </w:r>
      </w:del>
      <w:ins w:id="397" w:author="hong qin" w:date="2012-04-20T08:36:00Z">
        <w:r w:rsidR="002F2F83">
          <w:instrText>"</w:instrText>
        </w:r>
      </w:ins>
      <w:r w:rsidR="007A1662" w:rsidRPr="007A1662">
        <w:rPr>
          <w:rPrChange w:id="398" w:author="hong qin" w:date="2012-04-20T08:36:00Z">
            <w:rPr>
              <w:rFonts w:ascii="Arial" w:hAnsi="Arial"/>
              <w:sz w:val="24"/>
            </w:rPr>
          </w:rPrChange>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7A1662" w:rsidRPr="007A1662">
        <w:rPr>
          <w:rPrChange w:id="399" w:author="hong qin" w:date="2012-04-20T08:36:00Z">
            <w:rPr>
              <w:rFonts w:ascii="Arial" w:hAnsi="Arial"/>
              <w:sz w:val="24"/>
            </w:rPr>
          </w:rPrChange>
        </w:rPr>
        <w:fldChar w:fldCharType="end"/>
      </w:r>
      <w:r w:rsidR="0072137D" w:rsidRPr="0072137D">
        <w:rPr>
          <w:rFonts w:ascii="Arial" w:hAnsi="Arial" w:cs="Arial"/>
          <w:noProof/>
          <w:sz w:val="24"/>
          <w:szCs w:val="24"/>
        </w:rPr>
        <w:t>)</w:t>
      </w:r>
      <w:r w:rsidR="007A1662" w:rsidRPr="0072137D">
        <w:rPr>
          <w:rFonts w:ascii="Arial" w:hAnsi="Arial" w:cs="Arial"/>
          <w:sz w:val="24"/>
          <w:szCs w:val="24"/>
        </w:rPr>
        <w:fldChar w:fldCharType="end"/>
      </w:r>
      <w:r w:rsidRPr="00605020">
        <w:rPr>
          <w:rFonts w:ascii="Arial" w:hAnsi="Arial" w:cs="Arial"/>
          <w:sz w:val="24"/>
          <w:szCs w:val="24"/>
        </w:rPr>
        <w:t xml:space="preserve">. </w:t>
      </w:r>
      <w:r w:rsidR="00314A48" w:rsidRPr="00605020">
        <w:rPr>
          <w:rFonts w:ascii="Arial" w:hAnsi="Arial" w:cs="Arial"/>
          <w:sz w:val="24"/>
          <w:szCs w:val="24"/>
        </w:rPr>
        <w:t>Ten concentrations, including 0.3%, 0.2%, 0.15%, 0.1%, 0,075%, 0.05%, 0.025%, 0.01%, and 0.005%, and 0% of 2X H</w:t>
      </w:r>
      <w:r w:rsidR="00314A48" w:rsidRPr="00605020">
        <w:rPr>
          <w:rFonts w:ascii="Arial" w:hAnsi="Arial" w:cs="Arial"/>
          <w:sz w:val="24"/>
          <w:szCs w:val="24"/>
          <w:vertAlign w:val="subscript"/>
        </w:rPr>
        <w:t>2</w:t>
      </w:r>
      <w:r w:rsidR="00314A48" w:rsidRPr="00605020">
        <w:rPr>
          <w:rFonts w:ascii="Arial" w:hAnsi="Arial" w:cs="Arial"/>
          <w:sz w:val="24"/>
          <w:szCs w:val="24"/>
        </w:rPr>
        <w:t>O</w:t>
      </w:r>
      <w:r w:rsidR="00314A48" w:rsidRPr="00605020">
        <w:rPr>
          <w:rFonts w:ascii="Arial" w:hAnsi="Arial" w:cs="Arial"/>
          <w:sz w:val="24"/>
          <w:szCs w:val="24"/>
          <w:vertAlign w:val="subscript"/>
        </w:rPr>
        <w:t>2</w:t>
      </w:r>
      <w:r w:rsidR="00314A48" w:rsidRPr="00605020">
        <w:rPr>
          <w:rFonts w:ascii="Arial" w:hAnsi="Arial" w:cs="Arial"/>
          <w:sz w:val="24"/>
          <w:szCs w:val="24"/>
        </w:rPr>
        <w:t xml:space="preserve"> stock solutions were made. </w:t>
      </w:r>
      <w:r w:rsidR="00157806" w:rsidRPr="00605020">
        <w:rPr>
          <w:rFonts w:ascii="Arial" w:hAnsi="Arial" w:cs="Arial"/>
          <w:sz w:val="24"/>
          <w:szCs w:val="24"/>
        </w:rPr>
        <w:t xml:space="preserve">For each dilution, a 1.5 ml eppendorf tube was acquired and filled with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DD5545" w:rsidRPr="00605020">
        <w:rPr>
          <w:rFonts w:ascii="Arial" w:hAnsi="Arial" w:cs="Arial"/>
          <w:sz w:val="24"/>
          <w:szCs w:val="24"/>
        </w:rPr>
        <w:t xml:space="preserve"> All treatment was done under </w:t>
      </w:r>
      <w:r w:rsidR="00C91282" w:rsidRPr="00605020">
        <w:rPr>
          <w:rFonts w:ascii="Arial" w:hAnsi="Arial" w:cs="Arial"/>
          <w:sz w:val="24"/>
          <w:szCs w:val="24"/>
        </w:rPr>
        <w:t xml:space="preserve">sterile conditions with use of a Bunsen burner. </w:t>
      </w:r>
      <w:r w:rsidR="00750023" w:rsidRPr="00605020">
        <w:rPr>
          <w:rFonts w:ascii="Arial" w:hAnsi="Arial" w:cs="Arial"/>
          <w:sz w:val="24"/>
          <w:szCs w:val="24"/>
        </w:rPr>
        <w:t xml:space="preserve">Each eppendorf tube was vortexed and wrapped in parafilm. The tubes were incubated in a shaker for 3 hours at 30 °C. </w:t>
      </w:r>
      <w:r w:rsidR="00C13A63" w:rsidRPr="00605020">
        <w:rPr>
          <w:rFonts w:ascii="Arial" w:hAnsi="Arial" w:cs="Arial"/>
          <w:sz w:val="24"/>
          <w:szCs w:val="24"/>
        </w:rPr>
        <w:t xml:space="preserve">The reaction was terminated by adding 960 µl of water (50X dilution and chilled on ice. Eppendorf tubes were sonicated in a water bath for 2 minutes. </w:t>
      </w:r>
      <w:r w:rsidR="007E6937" w:rsidRPr="00605020">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 °C incubator for</w:t>
      </w:r>
      <w:r w:rsidR="00B3313F" w:rsidRPr="00605020">
        <w:rPr>
          <w:rFonts w:ascii="Arial" w:hAnsi="Arial" w:cs="Arial"/>
          <w:sz w:val="24"/>
          <w:szCs w:val="24"/>
        </w:rPr>
        <w:t xml:space="preserve"> overnight or two additional days depending on </w:t>
      </w:r>
      <w:r w:rsidR="001C723D" w:rsidRPr="00605020">
        <w:rPr>
          <w:rFonts w:ascii="Arial" w:hAnsi="Arial" w:cs="Arial"/>
          <w:sz w:val="24"/>
          <w:szCs w:val="24"/>
        </w:rPr>
        <w:t xml:space="preserve">observed growth. </w:t>
      </w:r>
    </w:p>
    <w:p w:rsidR="00000000" w:rsidRDefault="00F740E5">
      <w:pPr>
        <w:spacing w:after="0" w:line="480" w:lineRule="auto"/>
        <w:jc w:val="both"/>
        <w:rPr>
          <w:rFonts w:ascii="Arial" w:hAnsi="Arial" w:cs="Arial"/>
          <w:sz w:val="24"/>
          <w:szCs w:val="24"/>
        </w:rPr>
        <w:pPrChange w:id="400" w:author="bidyut k mohanty" w:date="2012-04-20T08:36:00Z">
          <w:pPr>
            <w:spacing w:after="0" w:line="480" w:lineRule="auto"/>
          </w:pPr>
        </w:pPrChange>
      </w:pPr>
    </w:p>
    <w:p w:rsidR="00000000" w:rsidRDefault="00C501A6">
      <w:pPr>
        <w:pStyle w:val="NoSpacing"/>
        <w:spacing w:line="480" w:lineRule="auto"/>
        <w:rPr>
          <w:rFonts w:ascii="Arial" w:hAnsi="Arial"/>
          <w:b/>
          <w:sz w:val="24"/>
        </w:rPr>
        <w:pPrChange w:id="401" w:author="hong qin" w:date="2012-04-20T08:36:00Z">
          <w:pPr>
            <w:pStyle w:val="NoSpacing"/>
            <w:spacing w:line="480" w:lineRule="auto"/>
            <w:jc w:val="both"/>
          </w:pPr>
        </w:pPrChange>
      </w:pPr>
      <w:r w:rsidRPr="00C501A6">
        <w:rPr>
          <w:rFonts w:ascii="Arial" w:hAnsi="Arial"/>
          <w:b/>
          <w:sz w:val="24"/>
        </w:rPr>
        <w:t>Counting Colonies</w:t>
      </w:r>
    </w:p>
    <w:p w:rsidR="00000000" w:rsidRDefault="00DF1FB0">
      <w:pPr>
        <w:pStyle w:val="NoSpacing"/>
        <w:spacing w:line="480" w:lineRule="auto"/>
        <w:ind w:firstLine="720"/>
        <w:rPr>
          <w:rFonts w:ascii="Arial" w:hAnsi="Arial" w:cs="Arial"/>
          <w:sz w:val="24"/>
          <w:szCs w:val="24"/>
        </w:rPr>
        <w:pPrChange w:id="402" w:author="hong qin" w:date="2012-04-20T08:36:00Z">
          <w:pPr>
            <w:pStyle w:val="NoSpacing"/>
            <w:spacing w:line="480" w:lineRule="auto"/>
            <w:ind w:firstLine="720"/>
            <w:jc w:val="both"/>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 xml:space="preserve">Colonies were assessed for any notable characteristics and counted by color-section patterns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w:t>
      </w:r>
      <w:r w:rsidR="003D42CB" w:rsidRPr="00605020">
        <w:rPr>
          <w:rFonts w:ascii="Arial" w:hAnsi="Arial" w:cs="Arial"/>
          <w:sz w:val="24"/>
          <w:szCs w:val="24"/>
        </w:rPr>
        <w:lastRenderedPageBreak/>
        <w:t xml:space="preserve">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 xml:space="preserve">quarter-quarter black, and others were documented. Color-section patterns that were less than one-eighth were ignored. </w:t>
      </w:r>
    </w:p>
    <w:p w:rsidR="00000000" w:rsidRDefault="00F740E5">
      <w:pPr>
        <w:spacing w:after="0" w:line="480" w:lineRule="auto"/>
        <w:jc w:val="both"/>
        <w:rPr>
          <w:rFonts w:ascii="Arial" w:hAnsi="Arial" w:cs="Arial"/>
          <w:sz w:val="24"/>
          <w:szCs w:val="24"/>
        </w:rPr>
        <w:pPrChange w:id="403" w:author="bidyut k mohanty" w:date="2012-04-20T08:36:00Z">
          <w:pPr>
            <w:spacing w:after="0" w:line="480" w:lineRule="auto"/>
          </w:pPr>
        </w:pPrChange>
      </w:pPr>
    </w:p>
    <w:p w:rsidR="00000000" w:rsidRDefault="00C501A6">
      <w:pPr>
        <w:spacing w:after="0" w:line="480" w:lineRule="auto"/>
        <w:rPr>
          <w:rFonts w:ascii="Arial" w:hAnsi="Arial"/>
          <w:b/>
          <w:sz w:val="24"/>
        </w:rPr>
        <w:pPrChange w:id="404" w:author="hong qin" w:date="2012-04-20T08:36:00Z">
          <w:pPr>
            <w:spacing w:after="0" w:line="480" w:lineRule="auto"/>
            <w:jc w:val="both"/>
          </w:pPr>
        </w:pPrChange>
      </w:pPr>
      <w:r w:rsidRPr="00C501A6">
        <w:rPr>
          <w:rFonts w:ascii="Arial" w:hAnsi="Arial"/>
          <w:b/>
          <w:sz w:val="24"/>
        </w:rPr>
        <w:t>Data Analysis</w:t>
      </w:r>
    </w:p>
    <w:p w:rsidR="007A592D" w:rsidRDefault="00E038D4">
      <w:pPr>
        <w:spacing w:after="0" w:line="480" w:lineRule="auto"/>
        <w:ind w:firstLine="720"/>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9D75C3" w:rsidRPr="00605020">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9D75C3" w:rsidRPr="00605020">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Pr="00605020">
        <w:rPr>
          <w:rFonts w:ascii="Arial" w:hAnsi="Arial" w:cs="Arial"/>
          <w:sz w:val="24"/>
          <w:szCs w:val="24"/>
        </w:rPr>
        <w:t>, absorption value</w:t>
      </w:r>
      <w:r w:rsidR="009D75C3">
        <w:rPr>
          <w:rFonts w:ascii="Arial" w:hAnsi="Arial" w:cs="Arial"/>
          <w:sz w:val="24"/>
          <w:szCs w:val="24"/>
        </w:rPr>
        <w:t>s</w:t>
      </w:r>
      <w:r w:rsidRPr="00605020">
        <w:rPr>
          <w:rFonts w:ascii="Arial" w:hAnsi="Arial" w:cs="Arial"/>
          <w:sz w:val="24"/>
          <w:szCs w:val="24"/>
        </w:rPr>
        <w:t xml:space="preserve"> at OD600,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 xml:space="preserve">lor-section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000000" w:rsidRDefault="00F740E5">
      <w:pPr>
        <w:tabs>
          <w:tab w:val="center" w:pos="4680"/>
        </w:tabs>
        <w:spacing w:line="480" w:lineRule="auto"/>
        <w:jc w:val="both"/>
        <w:rPr>
          <w:rFonts w:ascii="Arial" w:eastAsia="Arial" w:hAnsi="Arial" w:cs="Arial"/>
          <w:sz w:val="30"/>
          <w:szCs w:val="30"/>
        </w:rPr>
        <w:pPrChange w:id="405" w:author="bidyut k mohanty" w:date="2012-04-20T08:36:00Z">
          <w:pPr>
            <w:tabs>
              <w:tab w:val="center" w:pos="4680"/>
            </w:tabs>
            <w:spacing w:line="480" w:lineRule="auto"/>
            <w:jc w:val="center"/>
          </w:pPr>
        </w:pPrChange>
      </w:pPr>
    </w:p>
    <w:p w:rsidR="00000000" w:rsidRDefault="007A1662">
      <w:pPr>
        <w:tabs>
          <w:tab w:val="center" w:pos="4680"/>
        </w:tabs>
        <w:spacing w:line="480" w:lineRule="auto"/>
        <w:jc w:val="both"/>
        <w:rPr>
          <w:rFonts w:ascii="Arial" w:eastAsia="Arial" w:hAnsi="Arial" w:cs="Arial"/>
          <w:b/>
          <w:sz w:val="30"/>
          <w:szCs w:val="30"/>
          <w:rPrChange w:id="406" w:author="hong qin" w:date="2012-04-19T11:05:00Z">
            <w:rPr>
              <w:rFonts w:ascii="Arial" w:eastAsia="Arial" w:hAnsi="Arial" w:cs="Arial"/>
              <w:sz w:val="30"/>
              <w:szCs w:val="30"/>
            </w:rPr>
          </w:rPrChange>
        </w:rPr>
        <w:pPrChange w:id="407" w:author="bidyut k mohanty" w:date="2012-04-20T08:36:00Z">
          <w:pPr>
            <w:tabs>
              <w:tab w:val="center" w:pos="4680"/>
            </w:tabs>
            <w:spacing w:line="480" w:lineRule="auto"/>
            <w:jc w:val="center"/>
          </w:pPr>
        </w:pPrChange>
      </w:pPr>
      <w:r w:rsidRPr="007A1662">
        <w:rPr>
          <w:rFonts w:ascii="Arial" w:eastAsia="Arial" w:hAnsi="Arial" w:cs="Arial"/>
          <w:b/>
          <w:sz w:val="30"/>
          <w:szCs w:val="30"/>
          <w:rPrChange w:id="408" w:author="hong qin" w:date="2012-04-19T11:05:00Z">
            <w:rPr>
              <w:rFonts w:ascii="Arial" w:eastAsia="Arial" w:hAnsi="Arial" w:cs="Arial"/>
              <w:sz w:val="30"/>
              <w:szCs w:val="30"/>
            </w:rPr>
          </w:rPrChange>
        </w:rPr>
        <w:t>Results</w:t>
      </w:r>
    </w:p>
    <w:p w:rsidR="00000000" w:rsidRDefault="007F3A83">
      <w:pPr>
        <w:spacing w:line="480" w:lineRule="auto"/>
        <w:ind w:firstLine="720"/>
        <w:rPr>
          <w:rFonts w:ascii="Arial" w:hAnsi="Arial" w:cs="Arial"/>
          <w:sz w:val="24"/>
          <w:szCs w:val="24"/>
        </w:rPr>
        <w:pPrChange w:id="409" w:author="hong qin" w:date="2012-04-20T08:36:00Z">
          <w:pPr>
            <w:spacing w:line="480" w:lineRule="auto"/>
            <w:ind w:firstLine="720"/>
            <w:jc w:val="both"/>
          </w:pPr>
        </w:pPrChange>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000000" w:rsidRDefault="00F740E5">
      <w:pPr>
        <w:spacing w:after="0" w:line="480" w:lineRule="auto"/>
        <w:jc w:val="both"/>
        <w:rPr>
          <w:rFonts w:ascii="Arial" w:hAnsi="Arial"/>
          <w:b/>
          <w:sz w:val="24"/>
        </w:rPr>
        <w:pPrChange w:id="410" w:author="bidyut k mohanty" w:date="2012-04-20T08:36:00Z">
          <w:pPr>
            <w:spacing w:after="0" w:line="480" w:lineRule="auto"/>
          </w:pPr>
        </w:pPrChange>
      </w:pPr>
    </w:p>
    <w:p w:rsidR="007A592D" w:rsidRDefault="00E80763">
      <w:pPr>
        <w:spacing w:after="0" w:line="480" w:lineRule="auto"/>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5A4723">
        <w:rPr>
          <w:rFonts w:ascii="Arial" w:eastAsia="Arial" w:hAnsi="Arial" w:cs="Arial"/>
          <w:b/>
          <w:sz w:val="24"/>
          <w:szCs w:val="24"/>
        </w:rPr>
        <w:t>induced 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7A592D" w:rsidRDefault="000E377A">
      <w:pPr>
        <w:spacing w:after="0" w:line="480" w:lineRule="auto"/>
        <w:ind w:firstLine="720"/>
        <w:rPr>
          <w:rFonts w:ascii="Arial" w:hAnsi="Arial" w:cs="Arial"/>
          <w:sz w:val="24"/>
          <w:szCs w:val="24"/>
        </w:rPr>
      </w:pPr>
      <w:r w:rsidRPr="006528EC">
        <w:rPr>
          <w:rFonts w:ascii="Arial" w:hAnsi="Arial" w:cs="Arial"/>
          <w:sz w:val="24"/>
          <w:szCs w:val="24"/>
        </w:rPr>
        <w:lastRenderedPageBreak/>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dose-dependent change viability and LOH are generally sigmoid</w:t>
      </w:r>
      <w:r w:rsidR="00F64691">
        <w:rPr>
          <w:rFonts w:ascii="Arial" w:hAnsi="Arial" w:cs="Arial"/>
          <w:sz w:val="24"/>
          <w:szCs w:val="24"/>
        </w:rPr>
        <w:t xml:space="preserve"> (</w:t>
      </w:r>
      <w:r w:rsidR="007A1662" w:rsidRPr="007A1662">
        <w:rPr>
          <w:rFonts w:ascii="Arial" w:hAnsi="Arial"/>
          <w:color w:val="FF0000"/>
          <w:sz w:val="24"/>
          <w:rPrChange w:id="411" w:author="Hong Qin" w:date="2012-04-20T08:36:00Z">
            <w:rPr>
              <w:rFonts w:ascii="Arial" w:hAnsi="Arial"/>
              <w:sz w:val="24"/>
            </w:rPr>
          </w:rPrChange>
        </w:rPr>
        <w:t xml:space="preserve">Figure </w:t>
      </w:r>
      <w:del w:id="412" w:author="hong qin" w:date="2012-04-19T19:23:00Z">
        <w:r w:rsidR="007A1662" w:rsidRPr="007A1662">
          <w:rPr>
            <w:rFonts w:ascii="Arial" w:hAnsi="Arial"/>
            <w:color w:val="FF0000"/>
            <w:sz w:val="24"/>
            <w:rPrChange w:id="413" w:author="Hong Qin" w:date="2012-04-20T08:36:00Z">
              <w:rPr>
                <w:rFonts w:ascii="Arial" w:hAnsi="Arial"/>
                <w:sz w:val="24"/>
              </w:rPr>
            </w:rPrChange>
          </w:rPr>
          <w:delText>xx</w:delText>
        </w:r>
      </w:del>
      <w:del w:id="414" w:author="hong qin" w:date="2012-04-20T08:36:00Z">
        <w:r w:rsidR="00F64691">
          <w:rPr>
            <w:rFonts w:ascii="Arial" w:hAnsi="Arial" w:cs="Arial"/>
            <w:sz w:val="24"/>
            <w:szCs w:val="24"/>
          </w:rPr>
          <w:delText>?)</w:delText>
        </w:r>
        <w:r w:rsidR="00DA20B4">
          <w:rPr>
            <w:rFonts w:ascii="Arial" w:hAnsi="Arial" w:cs="Arial"/>
            <w:sz w:val="24"/>
            <w:szCs w:val="24"/>
          </w:rPr>
          <w:delText>,</w:delText>
        </w:r>
      </w:del>
      <w:del w:id="415" w:author="hong qin" w:date="2012-04-19T19:23:00Z">
        <w:r w:rsidR="007A1662" w:rsidRPr="007A1662">
          <w:rPr>
            <w:rFonts w:ascii="Arial" w:hAnsi="Arial" w:cs="Arial"/>
            <w:color w:val="FF0000"/>
            <w:sz w:val="24"/>
            <w:szCs w:val="24"/>
            <w:rPrChange w:id="416" w:author="Hong Qin" w:date="2012-04-19T19:11:00Z">
              <w:rPr>
                <w:rFonts w:ascii="Arial" w:hAnsi="Arial" w:cs="Arial"/>
                <w:sz w:val="24"/>
                <w:szCs w:val="24"/>
              </w:rPr>
            </w:rPrChange>
          </w:rPr>
          <w:delText>?</w:delText>
        </w:r>
      </w:del>
      <w:ins w:id="417" w:author="hong qin" w:date="2012-04-19T19:23:00Z">
        <w:r w:rsidR="008E3ECD">
          <w:rPr>
            <w:rFonts w:ascii="Arial" w:hAnsi="Arial" w:cs="Arial"/>
            <w:color w:val="FF0000"/>
            <w:sz w:val="24"/>
            <w:szCs w:val="24"/>
          </w:rPr>
          <w:t>7</w:t>
        </w:r>
      </w:ins>
      <w:ins w:id="418" w:author="hong qin" w:date="2012-04-20T08:36:00Z">
        <w:r w:rsidR="007A1662" w:rsidRPr="007A1662">
          <w:rPr>
            <w:rFonts w:ascii="Arial" w:hAnsi="Arial" w:cs="Arial"/>
            <w:color w:val="FF0000"/>
            <w:sz w:val="24"/>
            <w:szCs w:val="24"/>
            <w:rPrChange w:id="419" w:author="Hong Qin" w:date="2012-04-19T19:11:00Z">
              <w:rPr>
                <w:rFonts w:ascii="Arial" w:hAnsi="Arial" w:cs="Arial"/>
                <w:sz w:val="24"/>
                <w:szCs w:val="24"/>
              </w:rPr>
            </w:rPrChange>
          </w:rPr>
          <w:t>),</w:t>
        </w:r>
      </w:ins>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ins w:id="420" w:author="Hong Qin" w:date="2012-04-19T19:11:00Z">
        <w:r w:rsidR="00223424">
          <w:rPr>
            <w:rFonts w:ascii="Arial" w:hAnsi="Arial" w:cs="Arial"/>
            <w:sz w:val="24"/>
            <w:szCs w:val="24"/>
          </w:rPr>
          <w:t xml:space="preserve"> </w:t>
        </w:r>
      </w:ins>
      <w:r w:rsidR="007A1662">
        <w:rPr>
          <w:rFonts w:ascii="Arial" w:hAnsi="Arial" w:cs="Arial"/>
          <w:sz w:val="24"/>
          <w:szCs w:val="24"/>
        </w:rPr>
        <w:fldChar w:fldCharType="begin"/>
      </w:r>
      <w:r w:rsidR="00080872">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7A1662">
        <w:rPr>
          <w:rFonts w:ascii="Arial" w:hAnsi="Arial" w:cs="Arial"/>
          <w:sz w:val="24"/>
          <w:szCs w:val="24"/>
        </w:rPr>
        <w:fldChar w:fldCharType="separate"/>
      </w:r>
      <w:r w:rsidR="00080872">
        <w:rPr>
          <w:rFonts w:ascii="Arial" w:hAnsi="Arial" w:cs="Arial"/>
          <w:noProof/>
          <w:sz w:val="24"/>
          <w:szCs w:val="24"/>
        </w:rPr>
        <w:t>(</w:t>
      </w:r>
      <w:r w:rsidR="007A1662" w:rsidRPr="007A1662">
        <w:rPr>
          <w:rPrChange w:id="421" w:author="hong qin" w:date="2012-04-20T08:36:00Z">
            <w:rPr>
              <w:rFonts w:ascii="Arial" w:hAnsi="Arial"/>
              <w:sz w:val="24"/>
            </w:rPr>
          </w:rPrChange>
        </w:rPr>
        <w:fldChar w:fldCharType="begin"/>
      </w:r>
      <w:del w:id="422" w:author="hong qin" w:date="2012-04-20T08:36:00Z">
        <w:r w:rsidR="00AC5D1A">
          <w:rPr>
            <w:rFonts w:ascii="Arial" w:hAnsi="Arial" w:cs="Arial"/>
            <w:noProof/>
            <w:sz w:val="24"/>
            <w:szCs w:val="24"/>
          </w:rPr>
          <w:delInstrText xml:space="preserve"> </w:delInstrText>
        </w:r>
      </w:del>
      <w:r w:rsidR="007A1662" w:rsidRPr="007A1662">
        <w:rPr>
          <w:rPrChange w:id="423" w:author="hong qin" w:date="2012-04-20T08:36:00Z">
            <w:rPr>
              <w:rFonts w:ascii="Arial" w:hAnsi="Arial"/>
              <w:sz w:val="24"/>
            </w:rPr>
          </w:rPrChange>
        </w:rPr>
        <w:instrText>HYPERLINK \l "_ENREF_12" \o "Qin, 2008 #516</w:instrText>
      </w:r>
      <w:del w:id="424" w:author="hong qin" w:date="2012-04-20T08:36:00Z">
        <w:r w:rsidR="00AC5D1A">
          <w:rPr>
            <w:rFonts w:ascii="Arial" w:hAnsi="Arial" w:cs="Arial"/>
            <w:noProof/>
            <w:sz w:val="24"/>
            <w:szCs w:val="24"/>
          </w:rPr>
          <w:delInstrText xml:space="preserve">" </w:delInstrText>
        </w:r>
      </w:del>
      <w:ins w:id="425" w:author="hong qin" w:date="2012-04-20T08:36:00Z">
        <w:r w:rsidR="002F2F83">
          <w:instrText>"</w:instrText>
        </w:r>
      </w:ins>
      <w:r w:rsidR="007A1662" w:rsidRPr="007A1662">
        <w:rPr>
          <w:rPrChange w:id="426" w:author="hong qin" w:date="2012-04-20T08:36:00Z">
            <w:rPr>
              <w:rFonts w:ascii="Arial" w:hAnsi="Arial"/>
              <w:sz w:val="24"/>
            </w:rPr>
          </w:rPrChange>
        </w:rPr>
        <w:fldChar w:fldCharType="separate"/>
      </w:r>
      <w:r w:rsidR="00AC5D1A">
        <w:rPr>
          <w:rFonts w:ascii="Arial" w:hAnsi="Arial" w:cs="Arial"/>
          <w:noProof/>
          <w:sz w:val="24"/>
          <w:szCs w:val="24"/>
        </w:rPr>
        <w:t>Q</w:t>
      </w:r>
      <w:r w:rsidR="00AC5D1A" w:rsidRPr="00080872">
        <w:rPr>
          <w:rFonts w:ascii="Arial" w:hAnsi="Arial" w:cs="Arial"/>
          <w:smallCaps/>
          <w:noProof/>
          <w:sz w:val="24"/>
          <w:szCs w:val="24"/>
        </w:rPr>
        <w:t>in</w:t>
      </w:r>
      <w:r w:rsidR="00AC5D1A" w:rsidRPr="00080872">
        <w:rPr>
          <w:rFonts w:ascii="Arial" w:hAnsi="Arial" w:cs="Arial"/>
          <w:i/>
          <w:noProof/>
          <w:sz w:val="24"/>
          <w:szCs w:val="24"/>
        </w:rPr>
        <w:t xml:space="preserve"> et al.</w:t>
      </w:r>
      <w:r w:rsidR="00AC5D1A">
        <w:rPr>
          <w:rFonts w:ascii="Arial" w:hAnsi="Arial" w:cs="Arial"/>
          <w:noProof/>
          <w:sz w:val="24"/>
          <w:szCs w:val="24"/>
        </w:rPr>
        <w:t xml:space="preserve"> 2008</w:t>
      </w:r>
      <w:r w:rsidR="007A1662" w:rsidRPr="007A1662">
        <w:rPr>
          <w:rPrChange w:id="427" w:author="hong qin" w:date="2012-04-20T08:36:00Z">
            <w:rPr>
              <w:rFonts w:ascii="Arial" w:hAnsi="Arial"/>
              <w:sz w:val="24"/>
            </w:rPr>
          </w:rPrChange>
        </w:rPr>
        <w:fldChar w:fldCharType="end"/>
      </w:r>
      <w:r w:rsidR="00080872">
        <w:rPr>
          <w:rFonts w:ascii="Arial" w:hAnsi="Arial" w:cs="Arial"/>
          <w:noProof/>
          <w:sz w:val="24"/>
          <w:szCs w:val="24"/>
        </w:rPr>
        <w:t>)</w:t>
      </w:r>
      <w:r w:rsidR="007A1662">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ins w:id="428" w:author="Hong Qin" w:date="2012-04-19T19:09:00Z">
        <w:r w:rsidR="00223424">
          <w:rPr>
            <w:rFonts w:ascii="Arial" w:eastAsia="Arial" w:hAnsi="Arial" w:cs="Arial"/>
            <w:sz w:val="24"/>
            <w:szCs w:val="24"/>
            <w:vertAlign w:val="subscript"/>
          </w:rPr>
          <w:t xml:space="preserve"> </w:t>
        </w:r>
      </w:ins>
      <w:r w:rsidR="00116A4F">
        <w:rPr>
          <w:rFonts w:ascii="Arial" w:hAnsi="Arial" w:cs="Arial"/>
          <w:sz w:val="24"/>
          <w:szCs w:val="24"/>
        </w:rPr>
        <w:t xml:space="preserve">must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7A592D" w:rsidRDefault="009872D4">
      <w:pPr>
        <w:spacing w:after="0" w:line="480" w:lineRule="auto"/>
        <w:ind w:firstLine="720"/>
        <w:rPr>
          <w:rFonts w:ascii="Arial" w:hAnsi="Arial" w:cs="Arial"/>
          <w:sz w:val="24"/>
          <w:szCs w:val="24"/>
        </w:rPr>
      </w:pPr>
      <w:commentRangeStart w:id="429"/>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d="430" w:author="Hong Qin" w:date="2012-04-19T19:10:00Z">
        <w:r w:rsidR="00223424">
          <w:rPr>
            <w:rFonts w:ascii="Arial" w:eastAsia="Arial" w:hAnsi="Arial" w:cs="Arial"/>
            <w:sz w:val="24"/>
            <w:szCs w:val="24"/>
            <w:vertAlign w:val="subscript"/>
          </w:rPr>
          <w:t xml:space="preserve"> </w:t>
        </w:r>
      </w:ins>
      <w:r w:rsidR="00BC544D">
        <w:rPr>
          <w:rFonts w:ascii="Arial" w:hAnsi="Arial" w:cs="Arial"/>
          <w:sz w:val="24"/>
          <w:szCs w:val="24"/>
        </w:rPr>
        <w:t xml:space="preserve">level can lead to break-down of mitotic asymmetry. </w:t>
      </w:r>
      <w:commentRangeEnd w:id="429"/>
      <w:r w:rsidR="00593EB2">
        <w:rPr>
          <w:rStyle w:val="CommentReference"/>
        </w:rPr>
        <w:commentReference w:id="429"/>
      </w:r>
    </w:p>
    <w:p w:rsidR="007A592D" w:rsidRDefault="00C501A6">
      <w:pPr>
        <w:spacing w:after="0" w:line="480" w:lineRule="auto"/>
        <w:rPr>
          <w:rFonts w:ascii="Arial" w:hAnsi="Arial" w:cs="Arial"/>
          <w:b/>
          <w:sz w:val="24"/>
          <w:szCs w:val="24"/>
        </w:rPr>
      </w:pPr>
      <w:r w:rsidRPr="00C501A6">
        <w:rPr>
          <w:rFonts w:ascii="Arial" w:hAnsi="Arial" w:cs="Arial"/>
          <w:b/>
          <w:sz w:val="24"/>
          <w:szCs w:val="24"/>
        </w:rPr>
        <w:t xml:space="preserve">Contrasting </w:t>
      </w:r>
      <w:r w:rsidR="005A4723">
        <w:rPr>
          <w:rFonts w:ascii="Arial" w:hAnsi="Arial" w:cs="Arial"/>
          <w:b/>
          <w:sz w:val="24"/>
          <w:szCs w:val="24"/>
        </w:rPr>
        <w:t>s</w:t>
      </w:r>
      <w:r w:rsidRPr="00C501A6">
        <w:rPr>
          <w:rFonts w:ascii="Arial" w:hAnsi="Arial" w:cs="Arial"/>
          <w:b/>
          <w:sz w:val="24"/>
          <w:szCs w:val="24"/>
        </w:rPr>
        <w:t xml:space="preserve">witching </w:t>
      </w:r>
      <w:r w:rsidR="005A4723">
        <w:rPr>
          <w:rFonts w:ascii="Arial" w:hAnsi="Arial" w:cs="Arial"/>
          <w:b/>
          <w:sz w:val="24"/>
          <w:szCs w:val="24"/>
        </w:rPr>
        <w:t>p</w:t>
      </w:r>
      <w:r w:rsidRPr="00C501A6">
        <w:rPr>
          <w:rFonts w:ascii="Arial" w:hAnsi="Arial" w:cs="Arial"/>
          <w:b/>
          <w:sz w:val="24"/>
          <w:szCs w:val="24"/>
        </w:rPr>
        <w:t>attern of 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and </w:t>
      </w:r>
      <w:r w:rsidR="005A4723">
        <w:rPr>
          <w:rFonts w:ascii="Arial" w:hAnsi="Arial" w:cs="Arial"/>
          <w:b/>
          <w:sz w:val="24"/>
          <w:szCs w:val="24"/>
        </w:rPr>
        <w:t>c</w:t>
      </w:r>
      <w:r w:rsidRPr="00C501A6">
        <w:rPr>
          <w:rFonts w:ascii="Arial" w:hAnsi="Arial" w:cs="Arial"/>
          <w:b/>
          <w:sz w:val="24"/>
          <w:szCs w:val="24"/>
        </w:rPr>
        <w:t xml:space="preserve">hronological </w:t>
      </w:r>
      <w:r w:rsidR="005A4723">
        <w:rPr>
          <w:rFonts w:ascii="Arial" w:hAnsi="Arial" w:cs="Arial"/>
          <w:b/>
          <w:sz w:val="24"/>
          <w:szCs w:val="24"/>
        </w:rPr>
        <w:t>a</w:t>
      </w:r>
      <w:r w:rsidRPr="00C501A6">
        <w:rPr>
          <w:rFonts w:ascii="Arial" w:hAnsi="Arial" w:cs="Arial"/>
          <w:b/>
          <w:sz w:val="24"/>
          <w:szCs w:val="24"/>
        </w:rPr>
        <w:t>ging on LOH</w:t>
      </w:r>
    </w:p>
    <w:p w:rsidR="007A592D" w:rsidRDefault="00B7591D">
      <w:pPr>
        <w:spacing w:after="0" w:line="480" w:lineRule="auto"/>
        <w:ind w:firstLine="720"/>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r w:rsidR="00053B8D">
        <w:rPr>
          <w:rFonts w:ascii="Arial" w:hAnsi="Arial" w:cs="Arial"/>
          <w:sz w:val="24"/>
          <w:szCs w:val="24"/>
        </w:rPr>
        <w:t>life span</w:t>
      </w:r>
      <w:r w:rsidR="00AC5D1A">
        <w:rPr>
          <w:rFonts w:ascii="Arial" w:hAnsi="Arial" w:cs="Arial"/>
          <w:sz w:val="24"/>
          <w:szCs w:val="24"/>
        </w:rPr>
        <w:t xml:space="preserve"> </w:t>
      </w:r>
      <w:r w:rsidR="00C501A6" w:rsidRPr="00C501A6">
        <w:rPr>
          <w:rFonts w:ascii="Arial" w:hAnsi="Arial"/>
          <w:sz w:val="24"/>
        </w:rPr>
        <w:t>Figure 2</w:t>
      </w:r>
      <w:r w:rsidR="00AC5D1A">
        <w:rPr>
          <w:rFonts w:ascii="Arial" w:hAnsi="Arial"/>
          <w:sz w:val="24"/>
        </w:rPr>
        <w:t xml:space="preserve"> </w:t>
      </w:r>
      <w:r w:rsidR="007A1662" w:rsidRPr="00605020">
        <w:rPr>
          <w:rFonts w:ascii="Arial" w:hAnsi="Arial" w:cs="Arial"/>
          <w:sz w:val="24"/>
          <w:szCs w:val="24"/>
        </w:rPr>
        <w:fldChar w:fldCharType="begin"/>
      </w:r>
      <w:r w:rsidR="00E6379D" w:rsidRPr="0060502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7A1662" w:rsidRPr="00605020">
        <w:rPr>
          <w:rFonts w:ascii="Arial" w:hAnsi="Arial" w:cs="Arial"/>
          <w:sz w:val="24"/>
          <w:szCs w:val="24"/>
        </w:rPr>
        <w:fldChar w:fldCharType="separate"/>
      </w:r>
      <w:r w:rsidR="00E6379D" w:rsidRPr="00605020">
        <w:rPr>
          <w:rFonts w:ascii="Arial" w:hAnsi="Arial" w:cs="Arial"/>
          <w:noProof/>
          <w:sz w:val="24"/>
          <w:szCs w:val="24"/>
        </w:rPr>
        <w:t>(</w:t>
      </w:r>
      <w:r w:rsidR="007A1662" w:rsidRPr="007A1662">
        <w:rPr>
          <w:rPrChange w:id="431" w:author="hong qin" w:date="2012-04-20T08:36:00Z">
            <w:rPr>
              <w:rFonts w:ascii="Arial" w:hAnsi="Arial"/>
              <w:sz w:val="24"/>
            </w:rPr>
          </w:rPrChange>
        </w:rPr>
        <w:fldChar w:fldCharType="begin"/>
      </w:r>
      <w:del w:id="432" w:author="hong qin" w:date="2012-04-20T08:36:00Z">
        <w:r w:rsidR="00AC5D1A">
          <w:rPr>
            <w:rFonts w:ascii="Arial" w:hAnsi="Arial" w:cs="Arial"/>
            <w:noProof/>
            <w:sz w:val="24"/>
            <w:szCs w:val="24"/>
          </w:rPr>
          <w:delInstrText xml:space="preserve"> </w:delInstrText>
        </w:r>
      </w:del>
      <w:r w:rsidR="007A1662" w:rsidRPr="007A1662">
        <w:rPr>
          <w:rPrChange w:id="433" w:author="hong qin" w:date="2012-04-20T08:36:00Z">
            <w:rPr>
              <w:rFonts w:ascii="Arial" w:hAnsi="Arial"/>
              <w:sz w:val="24"/>
            </w:rPr>
          </w:rPrChange>
        </w:rPr>
        <w:instrText>HYPERLINK \l "_ENREF_12" \o "Qin, 2008 #516</w:instrText>
      </w:r>
      <w:del w:id="434" w:author="hong qin" w:date="2012-04-20T08:36:00Z">
        <w:r w:rsidR="00AC5D1A">
          <w:rPr>
            <w:rFonts w:ascii="Arial" w:hAnsi="Arial" w:cs="Arial"/>
            <w:noProof/>
            <w:sz w:val="24"/>
            <w:szCs w:val="24"/>
          </w:rPr>
          <w:delInstrText xml:space="preserve">" </w:delInstrText>
        </w:r>
      </w:del>
      <w:ins w:id="435" w:author="hong qin" w:date="2012-04-20T08:36:00Z">
        <w:r w:rsidR="002F2F83">
          <w:instrText>"</w:instrText>
        </w:r>
      </w:ins>
      <w:r w:rsidR="007A1662" w:rsidRPr="007A1662">
        <w:rPr>
          <w:rPrChange w:id="436"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7A1662" w:rsidRPr="007A1662">
        <w:rPr>
          <w:rPrChange w:id="437" w:author="hong qin" w:date="2012-04-20T08:36:00Z">
            <w:rPr>
              <w:rFonts w:ascii="Arial" w:hAnsi="Arial"/>
              <w:sz w:val="24"/>
            </w:rPr>
          </w:rPrChange>
        </w:rPr>
        <w:fldChar w:fldCharType="end"/>
      </w:r>
      <w:r w:rsidR="00E6379D" w:rsidRPr="00605020">
        <w:rPr>
          <w:rFonts w:ascii="Arial" w:hAnsi="Arial" w:cs="Arial"/>
          <w:noProof/>
          <w:sz w:val="24"/>
          <w:szCs w:val="24"/>
        </w:rPr>
        <w:t>)</w:t>
      </w:r>
      <w:r w:rsidR="007A1662" w:rsidRPr="00605020">
        <w:rPr>
          <w:rFonts w:ascii="Arial" w:hAnsi="Arial" w:cs="Arial"/>
          <w:sz w:val="24"/>
          <w:szCs w:val="24"/>
        </w:rPr>
        <w:fldChar w:fldCharType="end"/>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B157B4" w:rsidRPr="00605020">
        <w:rPr>
          <w:rFonts w:ascii="Arial" w:hAnsi="Arial" w:cs="Arial"/>
          <w:sz w:val="24"/>
          <w:szCs w:val="24"/>
        </w:rPr>
        <w:t>, which represents mitotic asymmetry</w:t>
      </w:r>
      <w:r w:rsidR="004829C3" w:rsidRPr="00605020">
        <w:rPr>
          <w:rFonts w:ascii="Arial" w:hAnsi="Arial" w:cs="Arial"/>
          <w:sz w:val="24"/>
          <w:szCs w:val="24"/>
        </w:rPr>
        <w:t>.</w:t>
      </w:r>
      <w:r w:rsidR="005255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9844FE">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9844FE">
        <w:rPr>
          <w:rFonts w:ascii="Arial" w:hAnsi="Arial" w:cs="Arial"/>
          <w:sz w:val="24"/>
          <w:szCs w:val="24"/>
          <w:vertAlign w:val="subscript"/>
        </w:rPr>
        <w:t xml:space="preserve"> </w:t>
      </w:r>
      <w:r w:rsidR="00652412" w:rsidRPr="00605020">
        <w:rPr>
          <w:rFonts w:ascii="Arial" w:hAnsi="Arial" w:cs="Arial"/>
          <w:sz w:val="24"/>
          <w:szCs w:val="24"/>
        </w:rPr>
        <w:t xml:space="preserve">represents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w:t>
      </w:r>
      <w:r w:rsidR="000A613A" w:rsidRPr="00605020">
        <w:rPr>
          <w:rFonts w:ascii="Arial" w:hAnsi="Arial" w:cs="Arial"/>
          <w:sz w:val="24"/>
          <w:szCs w:val="24"/>
        </w:rPr>
        <w:lastRenderedPageBreak/>
        <w:t>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52550D">
        <w:rPr>
          <w:rFonts w:ascii="Arial" w:hAnsi="Arial" w:cs="Arial"/>
          <w:sz w:val="24"/>
          <w:szCs w:val="24"/>
        </w:rPr>
        <w:t xml:space="preserve"> </w:t>
      </w:r>
      <w:r w:rsidR="00C501A6" w:rsidRPr="00C501A6">
        <w:rPr>
          <w:rFonts w:ascii="Arial" w:hAnsi="Arial"/>
          <w:sz w:val="24"/>
        </w:rPr>
        <w:t>Figure 4B</w:t>
      </w:r>
      <w:r w:rsidR="000A613A" w:rsidRPr="00605020">
        <w:rPr>
          <w:rFonts w:ascii="Arial" w:hAnsi="Arial" w:cs="Arial"/>
          <w:sz w:val="24"/>
          <w:szCs w:val="24"/>
        </w:rPr>
        <w:t>.</w:t>
      </w:r>
      <w:r w:rsidR="0052550D">
        <w:rPr>
          <w:rFonts w:ascii="Arial" w:hAnsi="Arial" w:cs="Arial"/>
          <w:sz w:val="24"/>
          <w:szCs w:val="24"/>
        </w:rPr>
        <w:t xml:space="preserve"> </w:t>
      </w:r>
      <w:r w:rsidR="008905A8">
        <w:rPr>
          <w:rFonts w:ascii="Arial" w:hAnsi="Arial" w:cs="Arial"/>
          <w:sz w:val="24"/>
          <w:szCs w:val="24"/>
        </w:rPr>
        <w:t xml:space="preserve">This suggests that there is a greater </w:t>
      </w:r>
      <w:r w:rsidR="0052550D">
        <w:rPr>
          <w:rFonts w:ascii="Arial" w:hAnsi="Arial" w:cs="Arial"/>
          <w:sz w:val="24"/>
          <w:szCs w:val="24"/>
        </w:rPr>
        <w:t>probability of</w:t>
      </w:r>
      <w:r w:rsidR="009F13D8" w:rsidRPr="00605020">
        <w:rPr>
          <w:rFonts w:ascii="Arial" w:hAnsi="Arial" w:cs="Arial"/>
          <w:sz w:val="24"/>
          <w:szCs w:val="24"/>
        </w:rPr>
        <w:t xml:space="preserve"> observing a higher frequency of strains with </w:t>
      </w:r>
      <w:r w:rsidR="000A613A" w:rsidRPr="00605020">
        <w:rPr>
          <w:rFonts w:ascii="Arial" w:hAnsi="Arial" w:cs="Arial"/>
          <w:sz w:val="24"/>
          <w:szCs w:val="24"/>
        </w:rPr>
        <w:t>C</w:t>
      </w:r>
      <w:r w:rsidR="000A613A" w:rsidRPr="00605020">
        <w:rPr>
          <w:rFonts w:ascii="Arial" w:hAnsi="Arial" w:cs="Arial"/>
          <w:sz w:val="24"/>
          <w:szCs w:val="24"/>
          <w:vertAlign w:val="subscript"/>
        </w:rPr>
        <w:t>v</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ratio</w:t>
      </w:r>
      <w:r w:rsidR="009F13D8" w:rsidRPr="00605020">
        <w:rPr>
          <w:rFonts w:ascii="Arial" w:hAnsi="Arial" w:cs="Arial"/>
          <w:sz w:val="24"/>
          <w:szCs w:val="24"/>
        </w:rPr>
        <w:t xml:space="preserve">s that are lower than one </w:t>
      </w:r>
      <w:r w:rsidR="009844FE" w:rsidRPr="00483FDB">
        <w:rPr>
          <w:rFonts w:ascii="Arial" w:hAnsi="Arial" w:cs="Arial"/>
          <w:b/>
          <w:sz w:val="24"/>
          <w:szCs w:val="24"/>
        </w:rPr>
        <w:t>(Figure 7</w:t>
      </w:r>
      <w:r w:rsidR="00483FDB" w:rsidRPr="00483FDB">
        <w:rPr>
          <w:rFonts w:ascii="Arial" w:hAnsi="Arial" w:cs="Arial"/>
          <w:b/>
          <w:sz w:val="24"/>
          <w:szCs w:val="24"/>
        </w:rPr>
        <w:t>, Table</w:t>
      </w:r>
      <w:r w:rsidR="009844FE" w:rsidRPr="00483FDB">
        <w:rPr>
          <w:rFonts w:ascii="Arial" w:hAnsi="Arial" w:cs="Arial"/>
          <w:b/>
          <w:sz w:val="24"/>
          <w:szCs w:val="24"/>
        </w:rPr>
        <w:t xml:space="preserve"> </w:t>
      </w:r>
      <w:r w:rsidR="00C501A6" w:rsidRPr="00483FDB">
        <w:rPr>
          <w:rFonts w:ascii="Arial" w:hAnsi="Arial" w:cs="Arial"/>
          <w:b/>
          <w:sz w:val="24"/>
          <w:szCs w:val="24"/>
        </w:rPr>
        <w:t>2</w:t>
      </w:r>
      <w:r w:rsidR="009844FE" w:rsidRPr="00483FDB">
        <w:rPr>
          <w:rFonts w:ascii="Arial" w:hAnsi="Arial" w:cs="Arial"/>
          <w:b/>
          <w:sz w:val="24"/>
          <w:szCs w:val="24"/>
        </w:rPr>
        <w:t>)</w:t>
      </w:r>
      <w:r w:rsidR="006A303C" w:rsidRPr="00605020">
        <w:rPr>
          <w:rFonts w:ascii="Arial" w:hAnsi="Arial" w:cs="Arial"/>
          <w:sz w:val="24"/>
          <w:szCs w:val="24"/>
        </w:rPr>
        <w:t>.</w:t>
      </w:r>
    </w:p>
    <w:p w:rsidR="007A592D" w:rsidRDefault="0072137D">
      <w:pPr>
        <w:spacing w:after="0" w:line="480" w:lineRule="auto"/>
        <w:ind w:firstLine="720"/>
        <w:rPr>
          <w:rFonts w:ascii="Arial" w:hAnsi="Arial" w:cs="Arial"/>
          <w:sz w:val="24"/>
          <w:szCs w:val="24"/>
        </w:rPr>
      </w:pPr>
      <w:r w:rsidRPr="0072137D">
        <w:rPr>
          <w:rFonts w:ascii="Arial" w:eastAsia="Arial" w:hAnsi="Arial" w:cs="Arial"/>
          <w:sz w:val="24"/>
          <w:szCs w:val="24"/>
        </w:rPr>
        <w:t>A regression analysis revealed that genome and viability sensitivity varies with each strain background. 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of 0.024.</w:t>
      </w:r>
      <w:r w:rsidR="00340847">
        <w:rPr>
          <w:rFonts w:ascii="Arial" w:eastAsia="Arial" w:hAnsi="Arial" w:cs="Arial"/>
          <w:sz w:val="24"/>
          <w:szCs w:val="24"/>
        </w:rPr>
        <w:t xml:space="preserve"> </w:t>
      </w:r>
      <w:r w:rsidRPr="0072137D">
        <w:rPr>
          <w:rFonts w:ascii="Arial" w:eastAsia="Arial" w:hAnsi="Arial" w:cs="Arial"/>
          <w:sz w:val="24"/>
          <w:szCs w:val="24"/>
        </w:rPr>
        <w:t>The R-squared value of 0.54 indicates a strong association between these measures.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A ratio less than 1.0</w:t>
      </w:r>
      <w:r w:rsidR="00223424">
        <w:rPr>
          <w:rFonts w:ascii="Arial" w:eastAsia="Arial" w:hAnsi="Arial" w:cs="Arial"/>
          <w:sz w:val="24"/>
          <w:szCs w:val="24"/>
        </w:rPr>
        <w:t xml:space="preserve"> </w:t>
      </w:r>
      <w:r w:rsidRPr="0072137D">
        <w:rPr>
          <w:rFonts w:ascii="Arial" w:eastAsia="Arial" w:hAnsi="Arial" w:cs="Arial"/>
          <w:sz w:val="24"/>
          <w:szCs w:val="24"/>
        </w:rPr>
        <w:t>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and thus a greater dose of hydrogen peroxide 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w:t>
      </w:r>
      <w:r w:rsidR="00125DD1">
        <w:rPr>
          <w:rFonts w:ascii="Arial" w:eastAsia="Arial" w:hAnsi="Arial" w:cs="Arial"/>
          <w:sz w:val="24"/>
          <w:szCs w:val="24"/>
        </w:rPr>
        <w:t>reatment (Figure 9)</w:t>
      </w:r>
      <w:r w:rsidR="00C10156" w:rsidRPr="00605020">
        <w:rPr>
          <w:rFonts w:ascii="Arial" w:eastAsia="Arial" w:hAnsi="Arial" w:cs="Arial"/>
          <w:sz w:val="24"/>
          <w:szCs w:val="24"/>
        </w:rPr>
        <w:t>.</w:t>
      </w:r>
    </w:p>
    <w:p w:rsidR="00000000" w:rsidRDefault="00F740E5">
      <w:pPr>
        <w:spacing w:after="0" w:line="480" w:lineRule="auto"/>
        <w:ind w:firstLine="720"/>
        <w:jc w:val="both"/>
        <w:rPr>
          <w:rFonts w:ascii="Arial" w:hAnsi="Arial" w:cs="Arial"/>
          <w:sz w:val="24"/>
          <w:szCs w:val="24"/>
        </w:rPr>
        <w:pPrChange w:id="438" w:author="bidyut k mohanty" w:date="2012-04-20T08:36:00Z">
          <w:pPr>
            <w:spacing w:after="0" w:line="480" w:lineRule="auto"/>
            <w:ind w:firstLine="720"/>
          </w:pPr>
        </w:pPrChange>
      </w:pPr>
    </w:p>
    <w:p w:rsidR="00000000" w:rsidRDefault="00C501A6">
      <w:pPr>
        <w:spacing w:after="0" w:line="480" w:lineRule="auto"/>
        <w:rPr>
          <w:rFonts w:ascii="Arial" w:eastAsia="Arial" w:hAnsi="Arial" w:cs="Arial"/>
          <w:b/>
          <w:sz w:val="24"/>
          <w:szCs w:val="24"/>
        </w:rPr>
        <w:pPrChange w:id="439" w:author="hong qin" w:date="2012-04-20T08:36:00Z">
          <w:pPr>
            <w:spacing w:after="0" w:line="480" w:lineRule="auto"/>
            <w:jc w:val="both"/>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000000" w:rsidRDefault="00444E9F">
      <w:pPr>
        <w:spacing w:after="0" w:line="480" w:lineRule="auto"/>
        <w:ind w:firstLine="720"/>
        <w:rPr>
          <w:rFonts w:ascii="Arial" w:eastAsia="Arial" w:hAnsi="Arial" w:cs="Arial"/>
          <w:sz w:val="24"/>
          <w:szCs w:val="24"/>
        </w:rPr>
        <w:pPrChange w:id="440" w:author="hong qin" w:date="2012-04-20T08:36:00Z">
          <w:pPr>
            <w:spacing w:after="0" w:line="480" w:lineRule="auto"/>
            <w:ind w:firstLine="720"/>
            <w:jc w:val="both"/>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this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6D2A32">
        <w:rPr>
          <w:rFonts w:ascii="Arial" w:eastAsia="Arial" w:hAnsi="Arial" w:cs="Arial"/>
          <w:sz w:val="24"/>
          <w:szCs w:val="24"/>
          <w:vertAlign w:val="subscript"/>
        </w:rPr>
        <w:t xml:space="preserve"> </w:t>
      </w:r>
      <w:r w:rsidR="00363AA1" w:rsidRPr="00605020">
        <w:rPr>
          <w:rFonts w:ascii="Arial" w:eastAsia="Arial" w:hAnsi="Arial" w:cs="Arial"/>
          <w:sz w:val="24"/>
          <w:szCs w:val="24"/>
        </w:rPr>
        <w:t>is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A ratio 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w:t>
      </w:r>
      <w:r w:rsidR="00AF7984" w:rsidRPr="00605020">
        <w:rPr>
          <w:rFonts w:ascii="Arial" w:eastAsia="Arial" w:hAnsi="Arial" w:cs="Arial"/>
          <w:sz w:val="24"/>
          <w:szCs w:val="24"/>
        </w:rPr>
        <w:lastRenderedPageBreak/>
        <w:t xml:space="preserve">black colonies whereas those strains with ratios greater the 1.0 tend to lose their viability before genomic instability is </w:t>
      </w:r>
      <w:r w:rsidR="00125DD1">
        <w:rPr>
          <w:rFonts w:ascii="Arial" w:eastAsia="Arial" w:hAnsi="Arial" w:cs="Arial"/>
          <w:sz w:val="24"/>
          <w:szCs w:val="24"/>
        </w:rPr>
        <w:t>significant (</w:t>
      </w:r>
      <w:r w:rsidR="0072137D" w:rsidRPr="0072137D">
        <w:rPr>
          <w:rFonts w:ascii="Arial" w:eastAsia="Arial" w:hAnsi="Arial" w:cs="Arial"/>
          <w:sz w:val="24"/>
          <w:szCs w:val="24"/>
        </w:rPr>
        <w:t>Figure</w:t>
      </w:r>
      <w:r w:rsidR="00125DD1">
        <w:rPr>
          <w:rFonts w:ascii="Arial" w:eastAsia="Arial" w:hAnsi="Arial" w:cs="Arial"/>
          <w:sz w:val="24"/>
          <w:szCs w:val="24"/>
        </w:rPr>
        <w:t xml:space="preserve"> 10)</w:t>
      </w:r>
      <w:r w:rsidR="00600519" w:rsidRPr="00605020">
        <w:rPr>
          <w:rFonts w:ascii="Arial" w:eastAsia="Arial" w:hAnsi="Arial" w:cs="Arial"/>
          <w:sz w:val="24"/>
          <w:szCs w:val="24"/>
        </w:rPr>
        <w:t>.</w:t>
      </w:r>
    </w:p>
    <w:p w:rsidR="00000000" w:rsidRDefault="00F740E5">
      <w:pPr>
        <w:spacing w:after="0" w:line="480" w:lineRule="auto"/>
        <w:jc w:val="both"/>
        <w:rPr>
          <w:rFonts w:ascii="Arial" w:eastAsia="Arial" w:hAnsi="Arial" w:cs="Arial"/>
          <w:sz w:val="24"/>
          <w:szCs w:val="24"/>
        </w:rPr>
        <w:pPrChange w:id="441" w:author="bidyut k mohanty" w:date="2012-04-20T08:36:00Z">
          <w:pPr>
            <w:spacing w:after="0" w:line="480" w:lineRule="auto"/>
          </w:pPr>
        </w:pPrChange>
      </w:pPr>
    </w:p>
    <w:p w:rsidR="00000000" w:rsidRDefault="007A1662">
      <w:pPr>
        <w:spacing w:after="0" w:line="480" w:lineRule="auto"/>
        <w:jc w:val="both"/>
        <w:rPr>
          <w:rFonts w:ascii="Arial" w:eastAsia="Arial" w:hAnsi="Arial" w:cs="Arial"/>
          <w:b/>
          <w:sz w:val="30"/>
          <w:szCs w:val="30"/>
          <w:rPrChange w:id="442" w:author="hong qin" w:date="2012-04-19T11:05:00Z">
            <w:rPr>
              <w:rFonts w:ascii="Arial" w:eastAsia="Arial" w:hAnsi="Arial" w:cs="Arial"/>
              <w:sz w:val="30"/>
              <w:szCs w:val="30"/>
            </w:rPr>
          </w:rPrChange>
        </w:rPr>
        <w:pPrChange w:id="443" w:author="bidyut k mohanty" w:date="2012-04-20T08:36:00Z">
          <w:pPr>
            <w:spacing w:after="0" w:line="480" w:lineRule="auto"/>
            <w:jc w:val="center"/>
          </w:pPr>
        </w:pPrChange>
      </w:pPr>
      <w:commentRangeStart w:id="444"/>
      <w:r w:rsidRPr="007A1662">
        <w:rPr>
          <w:rFonts w:ascii="Arial" w:eastAsia="Arial" w:hAnsi="Arial" w:cs="Arial"/>
          <w:b/>
          <w:sz w:val="30"/>
          <w:szCs w:val="30"/>
          <w:rPrChange w:id="445" w:author="hong qin" w:date="2012-04-19T11:05:00Z">
            <w:rPr>
              <w:rFonts w:ascii="Arial" w:eastAsia="Arial" w:hAnsi="Arial" w:cs="Arial"/>
              <w:sz w:val="30"/>
              <w:szCs w:val="30"/>
            </w:rPr>
          </w:rPrChange>
        </w:rPr>
        <w:t>Discussion</w:t>
      </w:r>
      <w:commentRangeEnd w:id="444"/>
      <w:r w:rsidRPr="007A1662">
        <w:rPr>
          <w:rStyle w:val="CommentReference"/>
          <w:b/>
          <w:vanish/>
          <w:rPrChange w:id="446" w:author="hong qin" w:date="2012-04-19T11:05:00Z">
            <w:rPr>
              <w:rStyle w:val="CommentReference"/>
              <w:vanish/>
            </w:rPr>
          </w:rPrChange>
        </w:rPr>
        <w:commentReference w:id="444"/>
      </w:r>
    </w:p>
    <w:p w:rsidR="007A592D" w:rsidRDefault="0072137D">
      <w:pPr>
        <w:spacing w:after="0" w:line="480" w:lineRule="auto"/>
        <w:ind w:firstLine="720"/>
        <w:rPr>
          <w:rFonts w:ascii="Arial" w:eastAsia="Arial" w:hAnsi="Arial" w:cs="Arial"/>
          <w:sz w:val="24"/>
          <w:szCs w:val="24"/>
        </w:rPr>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075EA2">
        <w:rPr>
          <w:rFonts w:ascii="Arial" w:eastAsia="Arial" w:hAnsi="Arial" w:cs="Arial"/>
          <w:sz w:val="24"/>
          <w:szCs w:val="24"/>
        </w:rPr>
        <w:t xml:space="preserve"> </w:t>
      </w:r>
      <w:r w:rsidR="00C868CD">
        <w:rPr>
          <w:rFonts w:ascii="Arial" w:eastAsia="Arial" w:hAnsi="Arial" w:cs="Arial"/>
          <w:sz w:val="24"/>
          <w:szCs w:val="24"/>
        </w:rPr>
        <w:t>Results from the H</w:t>
      </w:r>
      <w:r w:rsidR="004D6106">
        <w:rPr>
          <w:rFonts w:ascii="Arial" w:eastAsia="Arial" w:hAnsi="Arial" w:cs="Arial"/>
          <w:sz w:val="24"/>
          <w:szCs w:val="24"/>
          <w:vertAlign w:val="subscript"/>
        </w:rPr>
        <w:t>2</w:t>
      </w:r>
      <w:r w:rsidR="00C868CD">
        <w:rPr>
          <w:rFonts w:ascii="Arial" w:eastAsia="Arial" w:hAnsi="Arial" w:cs="Arial"/>
          <w:sz w:val="24"/>
          <w:szCs w:val="24"/>
        </w:rPr>
        <w:t>O</w:t>
      </w:r>
      <w:r w:rsidR="00C868CD" w:rsidRPr="00C868CD">
        <w:rPr>
          <w:rFonts w:ascii="Arial" w:eastAsia="Arial" w:hAnsi="Arial" w:cs="Arial"/>
          <w:sz w:val="24"/>
          <w:szCs w:val="24"/>
          <w:vertAlign w:val="subscript"/>
        </w:rPr>
        <w:t>2</w:t>
      </w:r>
      <w:r w:rsidR="004D6106">
        <w:rPr>
          <w:rFonts w:ascii="Arial" w:eastAsia="Arial" w:hAnsi="Arial" w:cs="Arial"/>
          <w:sz w:val="24"/>
          <w:szCs w:val="24"/>
        </w:rPr>
        <w:t xml:space="preserve"> dose-response curve are consistent with the biological survival curve</w:t>
      </w:r>
      <w:r w:rsidR="002412A3">
        <w:rPr>
          <w:rFonts w:ascii="Arial" w:eastAsia="Arial" w:hAnsi="Arial" w:cs="Arial"/>
          <w:sz w:val="24"/>
          <w:szCs w:val="24"/>
        </w:rPr>
        <w:t xml:space="preserve"> in that cells with a higher tolerance ROS have longer </w:t>
      </w:r>
      <w:r w:rsidR="00BE49E2">
        <w:rPr>
          <w:rFonts w:ascii="Arial" w:eastAsia="Arial" w:hAnsi="Arial" w:cs="Arial"/>
          <w:sz w:val="24"/>
          <w:szCs w:val="24"/>
        </w:rPr>
        <w:t>chronological life</w:t>
      </w:r>
      <w:r w:rsidR="00C92B37">
        <w:rPr>
          <w:rFonts w:ascii="Arial" w:eastAsia="Arial" w:hAnsi="Arial" w:cs="Arial"/>
          <w:sz w:val="24"/>
          <w:szCs w:val="24"/>
        </w:rPr>
        <w:t xml:space="preserve"> </w:t>
      </w:r>
      <w:r w:rsidR="00BE49E2">
        <w:rPr>
          <w:rFonts w:ascii="Arial" w:eastAsia="Arial" w:hAnsi="Arial" w:cs="Arial"/>
          <w:sz w:val="24"/>
          <w:szCs w:val="24"/>
        </w:rPr>
        <w:t>spans</w:t>
      </w:r>
      <w:r w:rsidR="002412A3">
        <w:rPr>
          <w:rFonts w:ascii="Arial" w:eastAsia="Arial" w:hAnsi="Arial" w:cs="Arial"/>
          <w:sz w:val="24"/>
          <w:szCs w:val="24"/>
        </w:rPr>
        <w:t xml:space="preserve"> </w:t>
      </w:r>
      <w:r w:rsidR="007A1662" w:rsidRPr="0072137D">
        <w:rPr>
          <w:rFonts w:ascii="Arial" w:hAnsi="Arial" w:cs="Arial"/>
          <w:sz w:val="24"/>
          <w:szCs w:val="24"/>
        </w:rPr>
        <w:fldChar w:fldCharType="begin"/>
      </w:r>
      <w:r w:rsidR="002412A3"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7A1662" w:rsidRPr="0072137D">
        <w:rPr>
          <w:rFonts w:ascii="Arial" w:hAnsi="Arial" w:cs="Arial"/>
          <w:sz w:val="24"/>
          <w:szCs w:val="24"/>
        </w:rPr>
        <w:fldChar w:fldCharType="separate"/>
      </w:r>
      <w:r w:rsidR="002412A3" w:rsidRPr="0072137D">
        <w:rPr>
          <w:rFonts w:ascii="Arial" w:hAnsi="Arial" w:cs="Arial"/>
          <w:noProof/>
          <w:sz w:val="24"/>
          <w:szCs w:val="24"/>
        </w:rPr>
        <w:t>(</w:t>
      </w:r>
      <w:r w:rsidR="007A1662" w:rsidRPr="007A1662">
        <w:rPr>
          <w:rPrChange w:id="447" w:author="hong qin" w:date="2012-04-20T08:36:00Z">
            <w:rPr>
              <w:rFonts w:ascii="Arial" w:hAnsi="Arial"/>
              <w:sz w:val="24"/>
              <w:szCs w:val="16"/>
            </w:rPr>
          </w:rPrChange>
        </w:rPr>
        <w:fldChar w:fldCharType="begin"/>
      </w:r>
      <w:del w:id="448" w:author="hong qin" w:date="2012-04-20T08:36:00Z">
        <w:r w:rsidR="002412A3">
          <w:rPr>
            <w:rFonts w:ascii="Arial" w:hAnsi="Arial" w:cs="Arial"/>
            <w:noProof/>
            <w:sz w:val="24"/>
            <w:szCs w:val="24"/>
          </w:rPr>
          <w:delInstrText xml:space="preserve"> </w:delInstrText>
        </w:r>
      </w:del>
      <w:r w:rsidR="007A1662" w:rsidRPr="007A1662">
        <w:rPr>
          <w:rPrChange w:id="449" w:author="hong qin" w:date="2012-04-20T08:36:00Z">
            <w:rPr>
              <w:rFonts w:ascii="Arial" w:hAnsi="Arial"/>
              <w:sz w:val="24"/>
              <w:szCs w:val="16"/>
            </w:rPr>
          </w:rPrChange>
        </w:rPr>
        <w:instrText>HYPERLINK \l "_ENREF_12" \o "Qin, 2008 #516</w:instrText>
      </w:r>
      <w:del w:id="450" w:author="hong qin" w:date="2012-04-20T08:36:00Z">
        <w:r w:rsidR="002412A3">
          <w:rPr>
            <w:rFonts w:ascii="Arial" w:hAnsi="Arial" w:cs="Arial"/>
            <w:noProof/>
            <w:sz w:val="24"/>
            <w:szCs w:val="24"/>
          </w:rPr>
          <w:delInstrText xml:space="preserve">" </w:delInstrText>
        </w:r>
      </w:del>
      <w:ins w:id="451" w:author="hong qin" w:date="2012-04-20T08:36:00Z">
        <w:r w:rsidR="002412A3">
          <w:instrText>"</w:instrText>
        </w:r>
      </w:ins>
      <w:r w:rsidR="007A1662" w:rsidRPr="007A1662">
        <w:rPr>
          <w:rPrChange w:id="452" w:author="hong qin" w:date="2012-04-20T08:36:00Z">
            <w:rPr>
              <w:rFonts w:ascii="Arial" w:hAnsi="Arial"/>
              <w:sz w:val="24"/>
              <w:szCs w:val="16"/>
            </w:rPr>
          </w:rPrChange>
        </w:rPr>
        <w:fldChar w:fldCharType="separate"/>
      </w:r>
      <w:r w:rsidR="002412A3" w:rsidRPr="0072137D">
        <w:rPr>
          <w:rFonts w:ascii="Arial" w:hAnsi="Arial" w:cs="Arial"/>
          <w:noProof/>
          <w:sz w:val="24"/>
          <w:szCs w:val="24"/>
        </w:rPr>
        <w:t>Q</w:t>
      </w:r>
      <w:r w:rsidR="002412A3" w:rsidRPr="0072137D">
        <w:rPr>
          <w:rFonts w:ascii="Arial" w:hAnsi="Arial" w:cs="Arial"/>
          <w:smallCaps/>
          <w:noProof/>
          <w:sz w:val="24"/>
          <w:szCs w:val="24"/>
        </w:rPr>
        <w:t>in</w:t>
      </w:r>
      <w:r w:rsidR="002412A3" w:rsidRPr="0072137D">
        <w:rPr>
          <w:rFonts w:ascii="Arial" w:hAnsi="Arial" w:cs="Arial"/>
          <w:i/>
          <w:noProof/>
          <w:sz w:val="24"/>
          <w:szCs w:val="24"/>
        </w:rPr>
        <w:t xml:space="preserve"> et al.</w:t>
      </w:r>
      <w:r w:rsidR="002412A3" w:rsidRPr="0072137D">
        <w:rPr>
          <w:rFonts w:ascii="Arial" w:hAnsi="Arial" w:cs="Arial"/>
          <w:noProof/>
          <w:sz w:val="24"/>
          <w:szCs w:val="24"/>
        </w:rPr>
        <w:t xml:space="preserve"> 2008</w:t>
      </w:r>
      <w:r w:rsidR="007A1662" w:rsidRPr="007A1662">
        <w:rPr>
          <w:rPrChange w:id="453" w:author="hong qin" w:date="2012-04-20T08:36:00Z">
            <w:rPr>
              <w:rFonts w:ascii="Arial" w:hAnsi="Arial"/>
              <w:sz w:val="24"/>
              <w:szCs w:val="16"/>
            </w:rPr>
          </w:rPrChange>
        </w:rPr>
        <w:fldChar w:fldCharType="end"/>
      </w:r>
      <w:r w:rsidR="002412A3" w:rsidRPr="0072137D">
        <w:rPr>
          <w:rFonts w:ascii="Arial" w:hAnsi="Arial" w:cs="Arial"/>
          <w:noProof/>
          <w:sz w:val="24"/>
          <w:szCs w:val="24"/>
        </w:rPr>
        <w:t>)</w:t>
      </w:r>
      <w:r w:rsidR="007A1662" w:rsidRPr="0072137D">
        <w:rPr>
          <w:rFonts w:ascii="Arial" w:hAnsi="Arial" w:cs="Arial"/>
          <w:sz w:val="24"/>
          <w:szCs w:val="24"/>
        </w:rPr>
        <w:fldChar w:fldCharType="end"/>
      </w:r>
      <w:r w:rsidR="00C92B37">
        <w:rPr>
          <w:rFonts w:ascii="Arial" w:hAnsi="Arial" w:cs="Arial"/>
          <w:sz w:val="24"/>
          <w:szCs w:val="24"/>
        </w:rPr>
        <w:t>.</w:t>
      </w:r>
      <w:r w:rsidR="004D6106">
        <w:rPr>
          <w:rFonts w:ascii="Arial" w:eastAsia="Arial" w:hAnsi="Arial" w:cs="Arial"/>
          <w:sz w:val="24"/>
          <w:szCs w:val="24"/>
        </w:rPr>
        <w:t xml:space="preserve"> </w:t>
      </w:r>
      <w:r w:rsidR="00C868CD">
        <w:rPr>
          <w:rFonts w:ascii="Arial" w:eastAsia="Arial" w:hAnsi="Arial" w:cs="Arial"/>
          <w:sz w:val="24"/>
          <w:szCs w:val="24"/>
        </w:rPr>
        <w:t xml:space="preserve"> </w:t>
      </w:r>
      <w:r w:rsidR="00BB5A5D">
        <w:rPr>
          <w:rFonts w:ascii="Arial" w:eastAsia="Arial" w:hAnsi="Arial" w:cs="Arial"/>
          <w:sz w:val="24"/>
          <w:szCs w:val="24"/>
        </w:rPr>
        <w:t xml:space="preserve">Daughter cells seem to have a lower mitotic asymmetry and a longer chronological life span compared to mother cells. </w:t>
      </w:r>
      <w:r w:rsidRPr="0072137D">
        <w:rPr>
          <w:rFonts w:ascii="Arial" w:eastAsia="Arial" w:hAnsi="Arial" w:cs="Arial"/>
          <w:sz w:val="24"/>
          <w:szCs w:val="24"/>
        </w:rPr>
        <w:t xml:space="preserve">The LOH assay allowed us to quantify age-dependent changes in response to hydrogen peroxide dosage in previously used strains </w:t>
      </w:r>
      <w:r w:rsidR="00D95846">
        <w:rPr>
          <w:rFonts w:ascii="Arial" w:eastAsia="Arial" w:hAnsi="Arial" w:cs="Arial"/>
          <w:sz w:val="24"/>
          <w:szCs w:val="24"/>
        </w:rPr>
        <w:t>(</w:t>
      </w:r>
      <w:r w:rsidRPr="0072137D">
        <w:rPr>
          <w:rFonts w:ascii="Arial" w:eastAsia="Arial" w:hAnsi="Arial" w:cs="Arial"/>
          <w:sz w:val="24"/>
          <w:szCs w:val="24"/>
        </w:rPr>
        <w:t>Table 1</w:t>
      </w:r>
      <w:r w:rsidR="00D95846">
        <w:rPr>
          <w:rFonts w:ascii="Arial" w:eastAsia="Arial" w:hAnsi="Arial" w:cs="Arial"/>
          <w:sz w:val="24"/>
          <w:szCs w:val="24"/>
        </w:rPr>
        <w:t>)</w:t>
      </w:r>
      <w:r w:rsidRPr="0072137D">
        <w:rPr>
          <w:rFonts w:ascii="Arial" w:eastAsia="Arial" w:hAnsi="Arial" w:cs="Arial"/>
          <w:sz w:val="24"/>
          <w:szCs w:val="24"/>
        </w:rPr>
        <w:t xml:space="preserve">.  </w:t>
      </w:r>
    </w:p>
    <w:p w:rsidR="00000000" w:rsidRDefault="00F740E5">
      <w:pPr>
        <w:spacing w:after="0" w:line="480" w:lineRule="auto"/>
        <w:ind w:firstLine="720"/>
        <w:jc w:val="both"/>
        <w:rPr>
          <w:rFonts w:ascii="Arial" w:eastAsia="Arial" w:hAnsi="Arial" w:cs="Arial"/>
          <w:sz w:val="24"/>
          <w:szCs w:val="24"/>
        </w:rPr>
        <w:pPrChange w:id="454" w:author="bidyut k mohanty" w:date="2012-04-20T08:36:00Z">
          <w:pPr>
            <w:spacing w:after="0" w:line="480" w:lineRule="auto"/>
            <w:ind w:firstLine="720"/>
          </w:pPr>
        </w:pPrChange>
      </w:pPr>
    </w:p>
    <w:p w:rsidR="00000000" w:rsidRDefault="0072137D">
      <w:pPr>
        <w:spacing w:after="0" w:line="480" w:lineRule="auto"/>
        <w:rPr>
          <w:rFonts w:ascii="Arial" w:eastAsia="Arial" w:hAnsi="Arial" w:cs="Arial"/>
          <w:i/>
          <w:sz w:val="24"/>
          <w:szCs w:val="24"/>
        </w:rPr>
        <w:pPrChange w:id="455" w:author="hong qin" w:date="2012-04-20T08:36:00Z">
          <w:pPr>
            <w:spacing w:after="0" w:line="480" w:lineRule="auto"/>
            <w:jc w:val="both"/>
          </w:pPr>
        </w:pPrChange>
      </w:pPr>
      <w:r w:rsidRPr="0072137D">
        <w:rPr>
          <w:rFonts w:ascii="Arial" w:eastAsia="Arial" w:hAnsi="Arial" w:cs="Arial"/>
          <w:i/>
          <w:sz w:val="24"/>
          <w:szCs w:val="24"/>
        </w:rPr>
        <w:t>Assessment of Materials and Methods</w:t>
      </w:r>
    </w:p>
    <w:p w:rsidR="00000000" w:rsidRDefault="0072137D">
      <w:pPr>
        <w:spacing w:after="0" w:line="480" w:lineRule="auto"/>
        <w:ind w:firstLine="720"/>
        <w:rPr>
          <w:rFonts w:ascii="Arial" w:eastAsia="Arial" w:hAnsi="Arial" w:cs="Arial"/>
          <w:sz w:val="24"/>
          <w:szCs w:val="24"/>
        </w:rPr>
        <w:pPrChange w:id="456" w:author="hong qin" w:date="2012-04-20T08:36:00Z">
          <w:pPr>
            <w:spacing w:after="0" w:line="480" w:lineRule="auto"/>
            <w:ind w:firstLine="720"/>
            <w:jc w:val="both"/>
          </w:pPr>
        </w:pPrChange>
      </w:pPr>
      <w:r w:rsidRPr="0072137D">
        <w:rPr>
          <w:rFonts w:ascii="Arial" w:eastAsia="Arial" w:hAnsi="Arial" w:cs="Arial"/>
          <w:sz w:val="24"/>
          <w:szCs w:val="24"/>
        </w:rPr>
        <w:t xml:space="preserve">Early results revealed that cells in their stationary phase were more resistant to oxidative stress. Strains were treated in their log phase, a period of exponential growth, so that differences in responsiveness to hydrogen peroxide would be more apparent. It would be more challenging to compare robustness or tolerance to hydrogen peroxide if all strains were resistance to oxidative stress.   </w:t>
      </w:r>
    </w:p>
    <w:p w:rsidR="00000000" w:rsidRDefault="0072137D">
      <w:pPr>
        <w:spacing w:after="0" w:line="480" w:lineRule="auto"/>
        <w:ind w:firstLine="720"/>
        <w:rPr>
          <w:rFonts w:ascii="Arial" w:eastAsia="Arial" w:hAnsi="Arial" w:cs="Arial"/>
          <w:sz w:val="24"/>
          <w:szCs w:val="24"/>
        </w:rPr>
        <w:pPrChange w:id="457" w:author="hong qin" w:date="2012-04-20T08:36:00Z">
          <w:pPr>
            <w:spacing w:after="0" w:line="480" w:lineRule="auto"/>
            <w:ind w:firstLine="720"/>
            <w:jc w:val="both"/>
          </w:pPr>
        </w:pPrChange>
      </w:pPr>
      <w:r w:rsidRPr="0072137D">
        <w:rPr>
          <w:rFonts w:ascii="Arial" w:eastAsia="Arial" w:hAnsi="Arial" w:cs="Arial"/>
          <w:sz w:val="24"/>
          <w:szCs w:val="24"/>
        </w:rPr>
        <w:t>After culturing the samples were sonicated in order to 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due to the likelihood that cells stuck together during the final incubation period. Without re-</w:t>
      </w:r>
      <w:r w:rsidRPr="0072137D">
        <w:rPr>
          <w:rFonts w:ascii="Arial" w:eastAsia="Arial" w:hAnsi="Arial" w:cs="Arial"/>
          <w:sz w:val="24"/>
          <w:szCs w:val="24"/>
        </w:rPr>
        <w:lastRenderedPageBreak/>
        <w:t>sonification,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000000" w:rsidRDefault="00F740E5">
      <w:pPr>
        <w:spacing w:after="0" w:line="480" w:lineRule="auto"/>
        <w:ind w:firstLine="720"/>
        <w:jc w:val="both"/>
        <w:rPr>
          <w:rFonts w:ascii="Arial" w:eastAsia="Arial" w:hAnsi="Arial" w:cs="Arial"/>
          <w:sz w:val="24"/>
          <w:szCs w:val="24"/>
        </w:rPr>
        <w:pPrChange w:id="458" w:author="bidyut k mohanty" w:date="2012-04-20T08:36:00Z">
          <w:pPr>
            <w:spacing w:after="0" w:line="480" w:lineRule="auto"/>
            <w:ind w:firstLine="720"/>
          </w:pPr>
        </w:pPrChange>
      </w:pPr>
    </w:p>
    <w:p w:rsidR="00000000" w:rsidRDefault="0072137D">
      <w:pPr>
        <w:spacing w:after="0" w:line="480" w:lineRule="auto"/>
        <w:rPr>
          <w:rFonts w:ascii="Arial" w:eastAsia="Arial" w:hAnsi="Arial" w:cs="Arial"/>
          <w:i/>
          <w:sz w:val="24"/>
          <w:szCs w:val="24"/>
        </w:rPr>
        <w:pPrChange w:id="459" w:author="hong qin" w:date="2012-04-20T08:36:00Z">
          <w:pPr>
            <w:spacing w:after="0" w:line="480" w:lineRule="auto"/>
            <w:jc w:val="both"/>
          </w:pPr>
        </w:pPrChange>
      </w:pPr>
      <w:r w:rsidRPr="0072137D">
        <w:rPr>
          <w:rFonts w:ascii="Arial" w:eastAsia="Arial" w:hAnsi="Arial" w:cs="Arial"/>
          <w:i/>
          <w:sz w:val="24"/>
          <w:szCs w:val="24"/>
        </w:rPr>
        <w:t>Assessment of Results</w:t>
      </w:r>
    </w:p>
    <w:p w:rsidR="00000000" w:rsidRDefault="0072137D">
      <w:pPr>
        <w:spacing w:after="0" w:line="480" w:lineRule="auto"/>
        <w:ind w:firstLine="720"/>
        <w:jc w:val="both"/>
        <w:rPr>
          <w:rFonts w:ascii="Arial" w:eastAsia="Arial" w:hAnsi="Arial" w:cs="Arial"/>
          <w:sz w:val="24"/>
          <w:szCs w:val="24"/>
        </w:rPr>
        <w:pPrChange w:id="460" w:author="bidyut k mohanty" w:date="2012-04-20T08:36:00Z">
          <w:pPr>
            <w:spacing w:after="0" w:line="480" w:lineRule="auto"/>
            <w:ind w:firstLine="720"/>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sidR="00F01A76">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the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treated cells dosage has more of an immediate effect on the robustness of the cell. Viability drops more rapidly due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activity (SOD) </w:t>
      </w:r>
      <w:ins w:id="461" w:author="bidyut k mohanty" w:date="2012-04-20T08:36:00Z">
        <w:r w:rsidR="007A1662"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7A1662"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7A1662" w:rsidRPr="0072137D">
          <w:rPr>
            <w:rFonts w:ascii="Arial" w:eastAsia="Arial" w:hAnsi="Arial" w:cs="Arial"/>
            <w:sz w:val="24"/>
            <w:szCs w:val="24"/>
          </w:rPr>
        </w:r>
        <w:r w:rsidR="007A1662" w:rsidRPr="0072137D">
          <w:rPr>
            <w:rFonts w:ascii="Arial" w:eastAsia="Arial" w:hAnsi="Arial" w:cs="Arial"/>
            <w:sz w:val="24"/>
            <w:szCs w:val="24"/>
          </w:rPr>
          <w:fldChar w:fldCharType="end"/>
        </w:r>
        <w:r w:rsidR="007A1662" w:rsidRPr="0072137D">
          <w:rPr>
            <w:rFonts w:ascii="Arial" w:eastAsia="Arial" w:hAnsi="Arial" w:cs="Arial"/>
            <w:sz w:val="24"/>
            <w:szCs w:val="24"/>
          </w:rPr>
        </w:r>
        <w:r w:rsidR="007A1662" w:rsidRPr="0072137D">
          <w:rPr>
            <w:rFonts w:ascii="Arial" w:eastAsia="Arial" w:hAnsi="Arial" w:cs="Arial"/>
            <w:sz w:val="24"/>
            <w:szCs w:val="24"/>
          </w:rPr>
          <w:fldChar w:fldCharType="separate"/>
        </w:r>
        <w:r w:rsidRPr="0072137D">
          <w:rPr>
            <w:rFonts w:ascii="Arial" w:eastAsia="Arial" w:hAnsi="Arial" w:cs="Arial"/>
            <w:noProof/>
            <w:sz w:val="24"/>
            <w:szCs w:val="24"/>
          </w:rPr>
          <w:t>(</w:t>
        </w:r>
        <w:r w:rsidR="007A1662">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7A1662">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7A1662">
          <w:rPr>
            <w:rFonts w:ascii="Arial" w:eastAsia="Arial" w:hAnsi="Arial" w:cs="Arial"/>
            <w:noProof/>
            <w:sz w:val="24"/>
            <w:szCs w:val="24"/>
          </w:rPr>
          <w:fldChar w:fldCharType="end"/>
        </w:r>
        <w:r w:rsidRPr="0072137D">
          <w:rPr>
            <w:rFonts w:ascii="Arial" w:eastAsia="Arial" w:hAnsi="Arial" w:cs="Arial"/>
            <w:noProof/>
            <w:sz w:val="24"/>
            <w:szCs w:val="24"/>
          </w:rPr>
          <w:t>)</w:t>
        </w:r>
        <w:r w:rsidR="007A1662" w:rsidRPr="0072137D">
          <w:rPr>
            <w:rFonts w:ascii="Arial" w:eastAsia="Arial" w:hAnsi="Arial" w:cs="Arial"/>
            <w:sz w:val="24"/>
            <w:szCs w:val="24"/>
          </w:rPr>
          <w:fldChar w:fldCharType="end"/>
        </w:r>
      </w:ins>
      <w:r w:rsidR="00CC0C80">
        <w:rPr>
          <w:rFonts w:ascii="Arial" w:eastAsia="Arial" w:hAnsi="Arial" w:cs="Arial"/>
          <w:sz w:val="24"/>
          <w:szCs w:val="24"/>
        </w:rPr>
        <w:t xml:space="preserve"> (</w:t>
      </w:r>
      <w:r w:rsidR="00CC0C80" w:rsidRPr="0072137D">
        <w:rPr>
          <w:rFonts w:ascii="Arial" w:eastAsia="Arial" w:hAnsi="Arial" w:cs="Arial"/>
          <w:sz w:val="24"/>
          <w:szCs w:val="24"/>
        </w:rPr>
        <w:t>Figure 1</w:t>
      </w:r>
      <w:r w:rsidR="00CC0C80">
        <w:rPr>
          <w:rFonts w:ascii="Arial" w:eastAsia="Arial" w:hAnsi="Arial" w:cs="Arial"/>
          <w:sz w:val="24"/>
          <w:szCs w:val="24"/>
        </w:rPr>
        <w:t xml:space="preserve">).  </w:t>
      </w:r>
    </w:p>
    <w:p w:rsidR="00000000" w:rsidRDefault="00787AAB">
      <w:pPr>
        <w:spacing w:after="0" w:line="480" w:lineRule="auto"/>
        <w:ind w:firstLine="720"/>
        <w:rPr>
          <w:rFonts w:ascii="Arial" w:eastAsia="Arial" w:hAnsi="Arial" w:cs="Arial"/>
          <w:sz w:val="24"/>
          <w:szCs w:val="24"/>
        </w:rPr>
        <w:pPrChange w:id="462" w:author="hong qin" w:date="2012-04-20T08:36:00Z">
          <w:pPr>
            <w:spacing w:after="0" w:line="480" w:lineRule="auto"/>
            <w:ind w:firstLine="720"/>
            <w:jc w:val="both"/>
          </w:pPr>
        </w:pPrChange>
      </w:pPr>
      <w:ins w:id="463" w:author="Lindsay" w:date="2012-04-22T21:51:00Z">
        <w:r>
          <w:rPr>
            <w:rFonts w:ascii="Arial" w:eastAsia="Arial" w:hAnsi="Arial" w:cs="Arial"/>
            <w:sz w:val="24"/>
            <w:szCs w:val="24"/>
          </w:rPr>
          <w:t xml:space="preserve">We also showed that cells with better mitotic </w:t>
        </w:r>
        <w:r>
          <w:rPr>
            <w:rFonts w:ascii="Arial" w:eastAsia="Arial" w:hAnsi="Arial" w:cs="Arial"/>
            <w:sz w:val="24"/>
            <w:szCs w:val="24"/>
          </w:rPr>
          <w:t>asymmetry</w:t>
        </w:r>
        <w:r>
          <w:rPr>
            <w:rFonts w:ascii="Arial" w:eastAsia="Arial" w:hAnsi="Arial" w:cs="Arial"/>
            <w:sz w:val="24"/>
            <w:szCs w:val="24"/>
          </w:rPr>
          <w:t xml:space="preserve"> have a longer life span.</w:t>
        </w:r>
      </w:ins>
      <w:ins w:id="464" w:author="Lindsay" w:date="2012-04-22T21:52:00Z">
        <w:r w:rsidR="00950AEA">
          <w:rPr>
            <w:rFonts w:ascii="Arial" w:eastAsia="Arial" w:hAnsi="Arial" w:cs="Arial"/>
            <w:sz w:val="24"/>
            <w:szCs w:val="24"/>
          </w:rPr>
          <w:t xml:space="preserve"> It is rare that </w:t>
        </w:r>
      </w:ins>
      <w:ins w:id="465" w:author="Lindsay" w:date="2012-04-22T22:00:00Z">
        <w:r w:rsidR="004B516D">
          <w:rPr>
            <w:rFonts w:ascii="Arial" w:eastAsia="Arial" w:hAnsi="Arial" w:cs="Arial"/>
            <w:sz w:val="24"/>
            <w:szCs w:val="24"/>
          </w:rPr>
          <w:t xml:space="preserve">budding produces two identical daughter cells. </w:t>
        </w:r>
      </w:ins>
      <w:ins w:id="466" w:author="Lindsay" w:date="2012-04-22T22:01:00Z">
        <w:r w:rsidR="004B516D">
          <w:rPr>
            <w:rFonts w:ascii="Arial" w:eastAsia="Arial" w:hAnsi="Arial" w:cs="Arial"/>
            <w:sz w:val="24"/>
            <w:szCs w:val="24"/>
          </w:rPr>
          <w:t xml:space="preserve">Daughter cells may harbor the same genetic information, but may have an uneven distribution of proteins and </w:t>
        </w:r>
      </w:ins>
      <w:ins w:id="467" w:author="Lindsay" w:date="2012-04-22T22:02:00Z">
        <w:r w:rsidR="004B516D">
          <w:rPr>
            <w:rFonts w:ascii="Arial" w:eastAsia="Arial" w:hAnsi="Arial" w:cs="Arial"/>
            <w:sz w:val="24"/>
            <w:szCs w:val="24"/>
          </w:rPr>
          <w:t xml:space="preserve">other intracellular molecules (). </w:t>
        </w:r>
      </w:ins>
      <w:ins w:id="468" w:author="Lindsay" w:date="2012-04-22T22:00:00Z">
        <w:r w:rsidR="004B516D">
          <w:rPr>
            <w:rFonts w:ascii="Arial" w:eastAsia="Arial" w:hAnsi="Arial" w:cs="Arial"/>
            <w:sz w:val="24"/>
            <w:szCs w:val="24"/>
          </w:rPr>
          <w:t xml:space="preserve"> </w:t>
        </w:r>
      </w:ins>
      <w:ins w:id="469" w:author="Lindsay" w:date="2012-04-22T21:52:00Z">
        <w:r w:rsidR="00950AEA">
          <w:rPr>
            <w:rFonts w:ascii="Arial" w:eastAsia="Arial" w:hAnsi="Arial" w:cs="Arial"/>
            <w:sz w:val="24"/>
            <w:szCs w:val="24"/>
          </w:rPr>
          <w:t xml:space="preserve"> </w:t>
        </w:r>
      </w:ins>
    </w:p>
    <w:p w:rsidR="007A592D"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MSN2/4 has been shown to be vital to the pathway for extending CLS in yeast. This gene product functions by upregulating</w:t>
      </w:r>
      <w:r w:rsidR="00EA0285">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SOD2 activity, for example, is increased and extends </w:t>
      </w:r>
      <w:r w:rsidR="00053B8D">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CC0C80">
        <w:rPr>
          <w:rFonts w:ascii="Arial" w:eastAsia="Arial" w:hAnsi="Arial" w:cs="Arial"/>
          <w:sz w:val="24"/>
          <w:szCs w:val="24"/>
        </w:rPr>
        <w:t xml:space="preserve"> </w:t>
      </w:r>
      <w:r w:rsidR="007A1662" w:rsidRPr="0072137D">
        <w:rPr>
          <w:rFonts w:ascii="Arial" w:eastAsia="Arial" w:hAnsi="Arial" w:cs="Arial"/>
          <w:sz w:val="24"/>
          <w:szCs w:val="24"/>
        </w:rPr>
        <w:fldChar w:fldCharType="begin"/>
      </w:r>
      <w:r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7A1662" w:rsidRPr="0072137D">
        <w:rPr>
          <w:rFonts w:ascii="Arial" w:eastAsia="Arial" w:hAnsi="Arial" w:cs="Arial"/>
          <w:sz w:val="24"/>
          <w:szCs w:val="24"/>
        </w:rPr>
        <w:fldChar w:fldCharType="separate"/>
      </w:r>
      <w:r w:rsidRPr="0072137D">
        <w:rPr>
          <w:rFonts w:ascii="Arial" w:eastAsia="Arial" w:hAnsi="Arial" w:cs="Arial"/>
          <w:noProof/>
          <w:sz w:val="24"/>
          <w:szCs w:val="24"/>
        </w:rPr>
        <w:t>(</w:t>
      </w:r>
      <w:r w:rsidR="007A1662" w:rsidRPr="007A1662">
        <w:rPr>
          <w:rPrChange w:id="470" w:author="hong qin" w:date="2012-04-20T08:36:00Z">
            <w:rPr>
              <w:rFonts w:ascii="Arial" w:hAnsi="Arial"/>
              <w:sz w:val="24"/>
              <w:szCs w:val="16"/>
            </w:rPr>
          </w:rPrChange>
        </w:rPr>
        <w:fldChar w:fldCharType="begin"/>
      </w:r>
      <w:del w:id="471" w:author="hong qin" w:date="2012-04-20T08:36:00Z">
        <w:r w:rsidR="00AC5D1A">
          <w:rPr>
            <w:rFonts w:ascii="Arial" w:eastAsia="Arial" w:hAnsi="Arial" w:cs="Arial"/>
            <w:noProof/>
            <w:sz w:val="24"/>
            <w:szCs w:val="24"/>
          </w:rPr>
          <w:delInstrText xml:space="preserve"> </w:delInstrText>
        </w:r>
      </w:del>
      <w:r w:rsidR="007A1662" w:rsidRPr="007A1662">
        <w:rPr>
          <w:rPrChange w:id="472" w:author="hong qin" w:date="2012-04-20T08:36:00Z">
            <w:rPr>
              <w:rFonts w:ascii="Arial" w:hAnsi="Arial"/>
              <w:sz w:val="24"/>
              <w:szCs w:val="16"/>
            </w:rPr>
          </w:rPrChange>
        </w:rPr>
        <w:instrText>HYPERLINK \l "_ENREF_10" \o "Medvedik, 2007 #621</w:instrText>
      </w:r>
      <w:del w:id="473" w:author="hong qin" w:date="2012-04-20T08:36:00Z">
        <w:r w:rsidR="00AC5D1A">
          <w:rPr>
            <w:rFonts w:ascii="Arial" w:eastAsia="Arial" w:hAnsi="Arial" w:cs="Arial"/>
            <w:noProof/>
            <w:sz w:val="24"/>
            <w:szCs w:val="24"/>
          </w:rPr>
          <w:delInstrText xml:space="preserve">" </w:delInstrText>
        </w:r>
      </w:del>
      <w:ins w:id="474" w:author="hong qin" w:date="2012-04-20T08:36:00Z">
        <w:r w:rsidR="002F2F83">
          <w:instrText>"</w:instrText>
        </w:r>
      </w:ins>
      <w:r w:rsidR="007A1662" w:rsidRPr="007A1662">
        <w:rPr>
          <w:rPrChange w:id="475"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t>M</w:t>
      </w:r>
      <w:r w:rsidR="00AC5D1A" w:rsidRPr="0072137D">
        <w:rPr>
          <w:rFonts w:ascii="Arial" w:eastAsia="Arial" w:hAnsi="Arial" w:cs="Arial"/>
          <w:smallCaps/>
          <w:noProof/>
          <w:sz w:val="24"/>
          <w:szCs w:val="24"/>
        </w:rPr>
        <w:t>edvedik</w:t>
      </w:r>
      <w:r w:rsidR="00AC5D1A" w:rsidRPr="0072137D">
        <w:rPr>
          <w:rFonts w:ascii="Arial" w:eastAsia="Arial" w:hAnsi="Arial" w:cs="Arial"/>
          <w:noProof/>
          <w:sz w:val="24"/>
          <w:szCs w:val="24"/>
        </w:rPr>
        <w:t xml:space="preserve"> and S</w:t>
      </w:r>
      <w:r w:rsidR="00AC5D1A" w:rsidRPr="0072137D">
        <w:rPr>
          <w:rFonts w:ascii="Arial" w:eastAsia="Arial" w:hAnsi="Arial" w:cs="Arial"/>
          <w:smallCaps/>
          <w:noProof/>
          <w:sz w:val="24"/>
          <w:szCs w:val="24"/>
        </w:rPr>
        <w:t>inclair</w:t>
      </w:r>
      <w:r w:rsidR="00AC5D1A" w:rsidRPr="0072137D">
        <w:rPr>
          <w:rFonts w:ascii="Arial" w:eastAsia="Arial" w:hAnsi="Arial" w:cs="Arial"/>
          <w:noProof/>
          <w:sz w:val="24"/>
          <w:szCs w:val="24"/>
        </w:rPr>
        <w:t xml:space="preserve"> 2007</w:t>
      </w:r>
      <w:r w:rsidR="007A1662" w:rsidRPr="007A1662">
        <w:rPr>
          <w:rPrChange w:id="476" w:author="hong qin" w:date="2012-04-20T08:36:00Z">
            <w:rPr>
              <w:rFonts w:ascii="Arial" w:hAnsi="Arial"/>
              <w:sz w:val="24"/>
              <w:szCs w:val="16"/>
            </w:rPr>
          </w:rPrChange>
        </w:rPr>
        <w:fldChar w:fldCharType="end"/>
      </w:r>
      <w:r w:rsidRPr="0072137D">
        <w:rPr>
          <w:rFonts w:ascii="Arial" w:eastAsia="Arial" w:hAnsi="Arial" w:cs="Arial"/>
          <w:noProof/>
          <w:sz w:val="24"/>
          <w:szCs w:val="24"/>
        </w:rPr>
        <w:t>)</w:t>
      </w:r>
      <w:r w:rsidR="007A1662" w:rsidRPr="0072137D">
        <w:rPr>
          <w:rFonts w:ascii="Arial" w:eastAsia="Arial" w:hAnsi="Arial" w:cs="Arial"/>
          <w:sz w:val="24"/>
          <w:szCs w:val="24"/>
        </w:rPr>
        <w:fldChar w:fldCharType="end"/>
      </w:r>
      <w:r w:rsidRPr="0072137D">
        <w:rPr>
          <w:rFonts w:ascii="Arial" w:eastAsia="Arial" w:hAnsi="Arial" w:cs="Arial"/>
          <w:sz w:val="24"/>
          <w:szCs w:val="24"/>
        </w:rPr>
        <w:t>.Conversely, the Weinberger model proposes that inhibition of SOD activity can result in the increase of ROS levels and reduce CLS in yeast</w:t>
      </w:r>
      <w:ins w:id="477" w:author="Hong Qin" w:date="2012-04-19T19:13:00Z">
        <w:r w:rsidR="00223424">
          <w:rPr>
            <w:rFonts w:ascii="Arial" w:eastAsia="Arial" w:hAnsi="Arial" w:cs="Arial"/>
            <w:sz w:val="24"/>
            <w:szCs w:val="24"/>
          </w:rPr>
          <w:t xml:space="preserve"> </w:t>
        </w:r>
      </w:ins>
      <w:r w:rsidR="007A1662"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7A1662"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7A1662" w:rsidRPr="0072137D">
        <w:rPr>
          <w:rFonts w:ascii="Arial" w:eastAsia="Arial" w:hAnsi="Arial" w:cs="Arial"/>
          <w:sz w:val="24"/>
          <w:szCs w:val="24"/>
        </w:rPr>
      </w:r>
      <w:r w:rsidR="007A1662" w:rsidRPr="0072137D">
        <w:rPr>
          <w:rFonts w:ascii="Arial" w:eastAsia="Arial" w:hAnsi="Arial" w:cs="Arial"/>
          <w:sz w:val="24"/>
          <w:szCs w:val="24"/>
        </w:rPr>
        <w:fldChar w:fldCharType="end"/>
      </w:r>
      <w:r w:rsidR="007A1662" w:rsidRPr="0072137D">
        <w:rPr>
          <w:rFonts w:ascii="Arial" w:eastAsia="Arial" w:hAnsi="Arial" w:cs="Arial"/>
          <w:sz w:val="24"/>
          <w:szCs w:val="24"/>
        </w:rPr>
      </w:r>
      <w:r w:rsidR="007A1662" w:rsidRPr="0072137D">
        <w:rPr>
          <w:rFonts w:ascii="Arial" w:eastAsia="Arial" w:hAnsi="Arial" w:cs="Arial"/>
          <w:sz w:val="24"/>
          <w:szCs w:val="24"/>
        </w:rPr>
        <w:fldChar w:fldCharType="separate"/>
      </w:r>
      <w:r w:rsidRPr="0072137D">
        <w:rPr>
          <w:rFonts w:ascii="Arial" w:eastAsia="Arial" w:hAnsi="Arial" w:cs="Arial"/>
          <w:noProof/>
          <w:sz w:val="24"/>
          <w:szCs w:val="24"/>
        </w:rPr>
        <w:t>(</w:t>
      </w:r>
      <w:r w:rsidR="007A1662" w:rsidRPr="007A1662">
        <w:rPr>
          <w:rPrChange w:id="478" w:author="hong qin" w:date="2012-04-20T08:36:00Z">
            <w:rPr>
              <w:rFonts w:ascii="Arial" w:hAnsi="Arial"/>
              <w:sz w:val="24"/>
              <w:szCs w:val="16"/>
            </w:rPr>
          </w:rPrChange>
        </w:rPr>
        <w:fldChar w:fldCharType="begin"/>
      </w:r>
      <w:del w:id="479" w:author="hong qin" w:date="2012-04-20T08:36:00Z">
        <w:r w:rsidR="00AC5D1A">
          <w:rPr>
            <w:rFonts w:ascii="Arial" w:eastAsia="Arial" w:hAnsi="Arial" w:cs="Arial"/>
            <w:noProof/>
            <w:sz w:val="24"/>
            <w:szCs w:val="24"/>
          </w:rPr>
          <w:delInstrText xml:space="preserve"> </w:delInstrText>
        </w:r>
      </w:del>
      <w:r w:rsidR="007A1662" w:rsidRPr="007A1662">
        <w:rPr>
          <w:rPrChange w:id="480" w:author="hong qin" w:date="2012-04-20T08:36:00Z">
            <w:rPr>
              <w:rFonts w:ascii="Arial" w:hAnsi="Arial"/>
              <w:sz w:val="24"/>
              <w:szCs w:val="16"/>
            </w:rPr>
          </w:rPrChange>
        </w:rPr>
        <w:instrText>HYPERLINK \l "_ENREF_18" \o "Weinberger, 2010 #864</w:instrText>
      </w:r>
      <w:del w:id="481" w:author="hong qin" w:date="2012-04-20T08:36:00Z">
        <w:r w:rsidR="00AC5D1A">
          <w:rPr>
            <w:rFonts w:ascii="Arial" w:eastAsia="Arial" w:hAnsi="Arial" w:cs="Arial"/>
            <w:noProof/>
            <w:sz w:val="24"/>
            <w:szCs w:val="24"/>
          </w:rPr>
          <w:delInstrText xml:space="preserve">" </w:delInstrText>
        </w:r>
      </w:del>
      <w:ins w:id="482" w:author="hong qin" w:date="2012-04-20T08:36:00Z">
        <w:r w:rsidR="002F2F83">
          <w:instrText>"</w:instrText>
        </w:r>
      </w:ins>
      <w:r w:rsidR="007A1662" w:rsidRPr="007A1662">
        <w:rPr>
          <w:rPrChange w:id="483"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7A1662" w:rsidRPr="007A1662">
        <w:rPr>
          <w:rPrChange w:id="484" w:author="hong qin" w:date="2012-04-20T08:36:00Z">
            <w:rPr>
              <w:rFonts w:ascii="Arial" w:hAnsi="Arial"/>
              <w:sz w:val="24"/>
              <w:szCs w:val="16"/>
            </w:rPr>
          </w:rPrChange>
        </w:rPr>
        <w:fldChar w:fldCharType="end"/>
      </w:r>
      <w:r w:rsidRPr="0072137D">
        <w:rPr>
          <w:rFonts w:ascii="Arial" w:eastAsia="Arial" w:hAnsi="Arial" w:cs="Arial"/>
          <w:noProof/>
          <w:sz w:val="24"/>
          <w:szCs w:val="24"/>
        </w:rPr>
        <w:t>)</w:t>
      </w:r>
      <w:r w:rsidR="007A1662"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w:t>
      </w:r>
      <w:r w:rsidRPr="0072137D">
        <w:rPr>
          <w:rFonts w:ascii="Arial" w:eastAsia="Arial" w:hAnsi="Arial" w:cs="Arial"/>
          <w:sz w:val="24"/>
          <w:szCs w:val="24"/>
        </w:rPr>
        <w:lastRenderedPageBreak/>
        <w:t xml:space="preserve">project. Under the same experimental conditions, deleting SOD and eliminating its action may also increase superoxide levels. </w:t>
      </w:r>
    </w:p>
    <w:p w:rsidR="00F407D0" w:rsidRDefault="0072137D">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plans also involve treating strain</w:t>
      </w:r>
      <w:r w:rsidR="00691E65">
        <w:rPr>
          <w:rFonts w:ascii="Arial" w:eastAsia="Arial" w:hAnsi="Arial" w:cs="Arial"/>
          <w:sz w:val="24"/>
          <w:szCs w:val="24"/>
        </w:rPr>
        <w:t>s</w:t>
      </w:r>
      <w:r w:rsidRPr="0072137D">
        <w:rPr>
          <w:rFonts w:ascii="Arial" w:eastAsia="Arial" w:hAnsi="Arial" w:cs="Arial"/>
          <w:sz w:val="24"/>
          <w:szCs w:val="24"/>
        </w:rPr>
        <w:t xml:space="preserve"> with paraquat dichloride (</w:t>
      </w:r>
      <w:r w:rsidR="009C139D" w:rsidRPr="00605020">
        <w:rPr>
          <w:rFonts w:ascii="Arial" w:hAnsi="Arial" w:cs="Arial"/>
          <w:bCs/>
          <w:i/>
          <w:iCs/>
          <w:sz w:val="24"/>
          <w:szCs w:val="24"/>
        </w:rPr>
        <w:t>N</w:t>
      </w:r>
      <w:r w:rsidR="009C139D" w:rsidRPr="00605020">
        <w:rPr>
          <w:rFonts w:ascii="Arial" w:hAnsi="Arial" w:cs="Arial"/>
          <w:bCs/>
          <w:sz w:val="24"/>
          <w:szCs w:val="24"/>
        </w:rPr>
        <w:t>,</w:t>
      </w:r>
      <w:r w:rsidR="009C139D" w:rsidRPr="00605020">
        <w:rPr>
          <w:rFonts w:ascii="Arial" w:hAnsi="Arial" w:cs="Arial"/>
          <w:bCs/>
          <w:i/>
          <w:iCs/>
          <w:sz w:val="24"/>
          <w:szCs w:val="24"/>
        </w:rPr>
        <w:t>N</w:t>
      </w:r>
      <w:r w:rsidR="009C139D" w:rsidRPr="00605020">
        <w:rPr>
          <w:rFonts w:ascii="Arial" w:hAnsi="Arial" w:cs="Arial"/>
          <w:bCs/>
          <w:sz w:val="24"/>
          <w:szCs w:val="24"/>
        </w:rPr>
        <w:t>′-dimethyl-4,4′-bipyridinium dichloride</w:t>
      </w:r>
      <w:r w:rsidRPr="0072137D">
        <w:rPr>
          <w:rFonts w:ascii="Arial" w:eastAsia="Arial" w:hAnsi="Arial" w:cs="Arial"/>
          <w:sz w:val="24"/>
          <w:szCs w:val="24"/>
        </w:rPr>
        <w:t>) to induce superoxides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B07B60" w:rsidDel="00691E65" w:rsidRDefault="00691E65" w:rsidP="00B07B60">
      <w:pPr>
        <w:tabs>
          <w:tab w:val="left" w:pos="4582"/>
          <w:tab w:val="left" w:pos="5461"/>
        </w:tabs>
        <w:spacing w:after="0" w:line="480" w:lineRule="auto"/>
        <w:ind w:firstLine="720"/>
        <w:rPr>
          <w:ins w:id="485" w:author="Lindsay" w:date="2012-04-22T21:42:00Z"/>
          <w:del w:id="486" w:author="Lindsay" w:date="2012-04-22T12:06:00Z"/>
          <w:rFonts w:ascii="Arial" w:eastAsia="Arial" w:hAnsi="Arial" w:cs="Arial"/>
          <w:sz w:val="24"/>
          <w:szCs w:val="24"/>
        </w:rPr>
      </w:pPr>
      <w:ins w:id="487" w:author="Lindsay" w:date="2012-04-22T21:09:00Z">
        <w:r>
          <w:rPr>
            <w:rFonts w:ascii="Arial" w:eastAsia="Arial" w:hAnsi="Arial" w:cs="Arial"/>
            <w:sz w:val="24"/>
            <w:szCs w:val="24"/>
          </w:rPr>
          <w:t xml:space="preserve">H2O2-treated cells will be compared with CR and rapamycin treatment. </w:t>
        </w:r>
      </w:ins>
      <w:ins w:id="488" w:author="Lindsay" w:date="2012-04-22T21:42:00Z">
        <w:r w:rsidR="00B07B60">
          <w:rPr>
            <w:rFonts w:ascii="Arial" w:eastAsia="Arial" w:hAnsi="Arial" w:cs="Arial"/>
            <w:sz w:val="24"/>
            <w:szCs w:val="24"/>
          </w:rPr>
          <w:t>Rapamycin inhibits TOR1 and thus mimics the action of calorie restriction. If Rapamycin is introduced to H</w:t>
        </w:r>
        <w:r w:rsidR="00B07B60" w:rsidRPr="00324E8F">
          <w:rPr>
            <w:rFonts w:ascii="Arial" w:eastAsia="Arial" w:hAnsi="Arial" w:cs="Arial"/>
            <w:sz w:val="24"/>
            <w:szCs w:val="24"/>
            <w:vertAlign w:val="subscript"/>
            <w:rPrChange w:id="489" w:author="Lindsay" w:date="2012-04-22T21:54:00Z">
              <w:rPr>
                <w:rFonts w:ascii="Arial" w:eastAsia="Arial" w:hAnsi="Arial" w:cs="Arial"/>
                <w:sz w:val="24"/>
                <w:szCs w:val="24"/>
              </w:rPr>
            </w:rPrChange>
          </w:rPr>
          <w:t>2</w:t>
        </w:r>
        <w:r w:rsidR="00B07B60">
          <w:rPr>
            <w:rFonts w:ascii="Arial" w:eastAsia="Arial" w:hAnsi="Arial" w:cs="Arial"/>
            <w:sz w:val="24"/>
            <w:szCs w:val="24"/>
          </w:rPr>
          <w:t>O</w:t>
        </w:r>
        <w:r w:rsidR="00B07B60" w:rsidRPr="00324E8F">
          <w:rPr>
            <w:rFonts w:ascii="Arial" w:eastAsia="Arial" w:hAnsi="Arial" w:cs="Arial"/>
            <w:sz w:val="24"/>
            <w:szCs w:val="24"/>
            <w:vertAlign w:val="subscript"/>
            <w:rPrChange w:id="490" w:author="Lindsay" w:date="2012-04-22T21:54:00Z">
              <w:rPr>
                <w:rFonts w:ascii="Arial" w:eastAsia="Arial" w:hAnsi="Arial" w:cs="Arial"/>
                <w:sz w:val="24"/>
                <w:szCs w:val="24"/>
              </w:rPr>
            </w:rPrChange>
          </w:rPr>
          <w:t>2</w:t>
        </w:r>
        <w:r w:rsidR="00B07B60">
          <w:rPr>
            <w:rFonts w:ascii="Arial" w:eastAsia="Arial" w:hAnsi="Arial" w:cs="Arial"/>
            <w:sz w:val="24"/>
            <w:szCs w:val="24"/>
          </w:rPr>
          <w:t xml:space="preserve">-treated cells. </w:t>
        </w:r>
      </w:ins>
    </w:p>
    <w:p w:rsidR="007850A9" w:rsidRDefault="007850A9" w:rsidP="00B07B60">
      <w:pPr>
        <w:spacing w:after="0" w:line="480" w:lineRule="auto"/>
        <w:ind w:firstLine="720"/>
        <w:jc w:val="both"/>
        <w:rPr>
          <w:ins w:id="491" w:author="Lindsay" w:date="2012-04-22T12:06:00Z"/>
          <w:rFonts w:ascii="Arial" w:hAnsi="Arial" w:cs="Arial"/>
          <w:sz w:val="24"/>
          <w:szCs w:val="24"/>
        </w:rPr>
        <w:pPrChange w:id="492" w:author="Lindsay" w:date="2012-04-22T21:43:00Z">
          <w:pPr>
            <w:spacing w:after="0" w:line="480" w:lineRule="auto"/>
            <w:ind w:firstLine="360"/>
            <w:jc w:val="both"/>
          </w:pPr>
        </w:pPrChange>
      </w:pPr>
      <w:ins w:id="493" w:author="Lindsay" w:date="2012-04-22T12:06:00Z">
        <w:r>
          <w:rPr>
            <w:rFonts w:ascii="Arial" w:hAnsi="Arial" w:cs="Arial"/>
            <w:sz w:val="24"/>
            <w:szCs w:val="24"/>
          </w:rPr>
          <w:t>If the average human lifespan were compared in 1800 and 2012, one would see that</w:t>
        </w:r>
      </w:ins>
      <w:ins w:id="494" w:author="Lindsay" w:date="2012-04-22T12:40:00Z">
        <w:r w:rsidR="006262E3">
          <w:rPr>
            <w:rFonts w:ascii="Arial" w:hAnsi="Arial" w:cs="Arial"/>
            <w:sz w:val="24"/>
            <w:szCs w:val="24"/>
          </w:rPr>
          <w:t xml:space="preserve"> a substantial difference. Even from 1960 to 2010,</w:t>
        </w:r>
      </w:ins>
      <w:ins w:id="495" w:author="Lindsay" w:date="2012-04-22T12:45:00Z">
        <w:r w:rsidR="00810AC4">
          <w:rPr>
            <w:rFonts w:ascii="Arial" w:hAnsi="Arial" w:cs="Arial"/>
            <w:sz w:val="24"/>
            <w:szCs w:val="24"/>
          </w:rPr>
          <w:t xml:space="preserve"> </w:t>
        </w:r>
        <w:r w:rsidR="007A1662" w:rsidRPr="007A1662">
          <w:rPr>
            <w:rFonts w:ascii="Arial" w:hAnsi="Arial" w:cs="Arial"/>
            <w:b/>
            <w:sz w:val="24"/>
            <w:szCs w:val="24"/>
            <w:rPrChange w:id="496" w:author="Lindsay" w:date="2012-04-22T12:45:00Z">
              <w:rPr>
                <w:rFonts w:ascii="Arial" w:hAnsi="Arial" w:cs="Arial"/>
                <w:sz w:val="24"/>
                <w:szCs w:val="24"/>
              </w:rPr>
            </w:rPrChange>
          </w:rPr>
          <w:t>Figure 12</w:t>
        </w:r>
        <w:r w:rsidR="00566441">
          <w:rPr>
            <w:rFonts w:ascii="Arial" w:hAnsi="Arial" w:cs="Arial"/>
            <w:sz w:val="24"/>
            <w:szCs w:val="24"/>
          </w:rPr>
          <w:t xml:space="preserve">. </w:t>
        </w:r>
      </w:ins>
      <w:ins w:id="497" w:author="Lindsay" w:date="2012-04-22T12:40:00Z">
        <w:r w:rsidR="006262E3">
          <w:rPr>
            <w:rFonts w:ascii="Arial" w:hAnsi="Arial" w:cs="Arial"/>
            <w:sz w:val="24"/>
            <w:szCs w:val="24"/>
          </w:rPr>
          <w:t>Increased l</w:t>
        </w:r>
      </w:ins>
      <w:ins w:id="498" w:author="Lindsay" w:date="2012-04-22T12:41:00Z">
        <w:r w:rsidR="006262E3">
          <w:rPr>
            <w:rFonts w:ascii="Arial" w:hAnsi="Arial" w:cs="Arial"/>
            <w:sz w:val="24"/>
            <w:szCs w:val="24"/>
          </w:rPr>
          <w:t xml:space="preserve">ife-expectancy can be attributed to the </w:t>
        </w:r>
      </w:ins>
      <w:ins w:id="499" w:author="Lindsay" w:date="2012-04-22T12:42:00Z">
        <w:r w:rsidR="006262E3">
          <w:rPr>
            <w:rFonts w:ascii="Arial" w:hAnsi="Arial" w:cs="Arial"/>
            <w:sz w:val="24"/>
            <w:szCs w:val="24"/>
          </w:rPr>
          <w:t>wide range of</w:t>
        </w:r>
      </w:ins>
      <w:ins w:id="500" w:author="Lindsay" w:date="2012-04-22T12:41:00Z">
        <w:r w:rsidR="006262E3">
          <w:rPr>
            <w:rFonts w:ascii="Arial" w:hAnsi="Arial" w:cs="Arial"/>
            <w:sz w:val="24"/>
            <w:szCs w:val="24"/>
          </w:rPr>
          <w:t xml:space="preserve"> technological advancements and improved public health initiatives</w:t>
        </w:r>
      </w:ins>
      <w:ins w:id="501" w:author="Lindsay" w:date="2012-04-22T12:42:00Z">
        <w:r w:rsidR="006262E3">
          <w:rPr>
            <w:rFonts w:ascii="Arial" w:hAnsi="Arial" w:cs="Arial"/>
            <w:sz w:val="24"/>
            <w:szCs w:val="24"/>
          </w:rPr>
          <w:t xml:space="preserve">. Improved sanitations, new drugs and </w:t>
        </w:r>
      </w:ins>
      <w:ins w:id="502" w:author="Lindsay" w:date="2012-04-22T12:43:00Z">
        <w:r w:rsidR="006262E3">
          <w:rPr>
            <w:rFonts w:ascii="Arial" w:hAnsi="Arial" w:cs="Arial"/>
            <w:sz w:val="24"/>
            <w:szCs w:val="24"/>
          </w:rPr>
          <w:t xml:space="preserve">treatment methods, and many other factors have improved the quality of for humans in many countries. </w:t>
        </w:r>
      </w:ins>
      <w:ins w:id="503" w:author="Lindsay" w:date="2012-04-22T12:39:00Z">
        <w:r w:rsidR="009C2E82">
          <w:rPr>
            <w:rFonts w:ascii="Arial" w:hAnsi="Arial" w:cs="Arial"/>
            <w:sz w:val="24"/>
            <w:szCs w:val="24"/>
          </w:rPr>
          <w:t>We live to see age</w:t>
        </w:r>
      </w:ins>
      <w:ins w:id="504" w:author="Lindsay" w:date="2012-04-22T12:43:00Z">
        <w:r w:rsidR="006262E3">
          <w:rPr>
            <w:rFonts w:ascii="Arial" w:hAnsi="Arial" w:cs="Arial"/>
            <w:sz w:val="24"/>
            <w:szCs w:val="24"/>
          </w:rPr>
          <w:t xml:space="preserve">-related consequences because these advancements </w:t>
        </w:r>
      </w:ins>
      <w:ins w:id="505" w:author="Lindsay" w:date="2012-04-22T12:44:00Z">
        <w:r w:rsidR="006262E3">
          <w:rPr>
            <w:rFonts w:ascii="Arial" w:hAnsi="Arial" w:cs="Arial"/>
            <w:sz w:val="24"/>
            <w:szCs w:val="24"/>
          </w:rPr>
          <w:t>are continually being renewed and modified to delay death</w:t>
        </w:r>
        <w:r w:rsidR="009366CB">
          <w:rPr>
            <w:rFonts w:ascii="Arial" w:hAnsi="Arial" w:cs="Arial"/>
            <w:sz w:val="24"/>
            <w:szCs w:val="24"/>
          </w:rPr>
          <w:t xml:space="preserve">. </w:t>
        </w:r>
      </w:ins>
    </w:p>
    <w:p w:rsidR="00000000" w:rsidRDefault="00F740E5">
      <w:pPr>
        <w:tabs>
          <w:tab w:val="left" w:pos="4582"/>
          <w:tab w:val="left" w:pos="5461"/>
        </w:tabs>
        <w:spacing w:after="0" w:line="480" w:lineRule="auto"/>
        <w:ind w:firstLine="720"/>
        <w:rPr>
          <w:ins w:id="506" w:author="Lindsay" w:date="2012-04-22T12:06:00Z"/>
          <w:rFonts w:ascii="Arial" w:eastAsia="Arial" w:hAnsi="Arial" w:cs="Arial"/>
          <w:sz w:val="24"/>
          <w:szCs w:val="24"/>
        </w:rPr>
        <w:pPrChange w:id="507" w:author="Lindsay" w:date="2012-04-22T12:06:00Z">
          <w:pPr>
            <w:spacing w:line="240" w:lineRule="auto"/>
          </w:pPr>
        </w:pPrChange>
      </w:pPr>
    </w:p>
    <w:p w:rsidR="00000000" w:rsidRDefault="00F740E5">
      <w:pPr>
        <w:tabs>
          <w:tab w:val="left" w:pos="4582"/>
          <w:tab w:val="left" w:pos="5461"/>
        </w:tabs>
        <w:spacing w:after="0" w:line="480" w:lineRule="auto"/>
        <w:ind w:firstLine="720"/>
        <w:rPr>
          <w:rFonts w:ascii="Arial" w:hAnsi="Arial" w:cs="Arial"/>
          <w:sz w:val="28"/>
          <w:szCs w:val="28"/>
        </w:rPr>
        <w:pPrChange w:id="508" w:author="Lindsay" w:date="2012-04-22T12:06:00Z">
          <w:pPr>
            <w:spacing w:line="240" w:lineRule="auto"/>
          </w:pPr>
        </w:pPrChange>
      </w:pPr>
    </w:p>
    <w:p w:rsidR="00000000" w:rsidDel="00417205" w:rsidRDefault="00F740E5" w:rsidP="00417205">
      <w:pPr>
        <w:spacing w:line="240" w:lineRule="auto"/>
        <w:jc w:val="center"/>
        <w:rPr>
          <w:del w:id="509" w:author="Lindsay" w:date="2012-04-22T21:53:00Z"/>
          <w:rFonts w:ascii="Arial" w:hAnsi="Arial" w:cs="Arial"/>
          <w:sz w:val="28"/>
          <w:szCs w:val="28"/>
        </w:rPr>
        <w:pPrChange w:id="510" w:author="Lindsay" w:date="2012-04-22T21:53:00Z">
          <w:pPr>
            <w:spacing w:line="240" w:lineRule="auto"/>
          </w:pPr>
        </w:pPrChange>
      </w:pPr>
    </w:p>
    <w:p w:rsidR="00C3083F" w:rsidRPr="00605020" w:rsidDel="00D24112" w:rsidRDefault="00C3083F" w:rsidP="00CF63BC">
      <w:pPr>
        <w:spacing w:line="240" w:lineRule="auto"/>
        <w:rPr>
          <w:del w:id="511" w:author="Lindsay" w:date="2012-04-22T21:53:00Z"/>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F00454" w:rsidRDefault="0072137D" w:rsidP="006A480A">
      <w:pPr>
        <w:spacing w:line="240" w:lineRule="auto"/>
        <w:rPr>
          <w:rFonts w:ascii="Arial" w:hAnsi="Arial" w:cs="Arial"/>
          <w:sz w:val="28"/>
          <w:szCs w:val="28"/>
        </w:rPr>
      </w:pPr>
      <w:r w:rsidRPr="00F00454">
        <w:rPr>
          <w:rFonts w:ascii="Arial" w:hAnsi="Arial" w:cs="Arial"/>
          <w:sz w:val="28"/>
          <w:szCs w:val="28"/>
        </w:rPr>
        <w:lastRenderedPageBreak/>
        <w:t>References</w:t>
      </w:r>
    </w:p>
    <w:p w:rsidR="00AC5D1A" w:rsidRPr="00F00454" w:rsidRDefault="007A1662" w:rsidP="00AC5D1A">
      <w:pPr>
        <w:spacing w:after="0" w:line="240" w:lineRule="auto"/>
        <w:ind w:left="720" w:hanging="720"/>
        <w:rPr>
          <w:ins w:id="512" w:author="Lindsay" w:date="2012-04-22T09:10:00Z"/>
          <w:rFonts w:ascii="Arial" w:hAnsi="Arial" w:cs="Arial"/>
          <w:noProof/>
          <w:szCs w:val="20"/>
          <w:rPrChange w:id="513" w:author="Lindsay" w:date="2012-04-22T10:48:00Z">
            <w:rPr>
              <w:ins w:id="514" w:author="Lindsay" w:date="2012-04-22T09:10:00Z"/>
              <w:rFonts w:ascii="Calibri" w:hAnsi="Calibri" w:cs="Arial"/>
              <w:noProof/>
              <w:szCs w:val="20"/>
            </w:rPr>
          </w:rPrChange>
        </w:rPr>
      </w:pPr>
      <w:r w:rsidRPr="00F00454">
        <w:rPr>
          <w:rFonts w:ascii="Arial" w:hAnsi="Arial" w:cs="Arial"/>
          <w:sz w:val="20"/>
          <w:szCs w:val="20"/>
        </w:rPr>
        <w:fldChar w:fldCharType="begin"/>
      </w:r>
      <w:r>
        <w:rPr>
          <w:rFonts w:ascii="Arial" w:hAnsi="Arial" w:cs="Arial"/>
          <w:sz w:val="20"/>
          <w:szCs w:val="20"/>
        </w:rPr>
        <w:instrText xml:space="preserve"> ADDIN EN.REFLIST </w:instrText>
      </w:r>
      <w:r w:rsidRPr="00F00454">
        <w:rPr>
          <w:rFonts w:ascii="Arial" w:hAnsi="Arial" w:cs="Arial"/>
          <w:sz w:val="20"/>
          <w:szCs w:val="20"/>
          <w:rPrChange w:id="515" w:author="Lindsay" w:date="2012-04-22T10:48:00Z">
            <w:rPr>
              <w:rFonts w:ascii="Arial" w:hAnsi="Arial" w:cs="Arial"/>
              <w:sz w:val="20"/>
              <w:szCs w:val="20"/>
            </w:rPr>
          </w:rPrChange>
        </w:rPr>
        <w:fldChar w:fldCharType="separate"/>
      </w:r>
      <w:bookmarkStart w:id="516" w:name="_ENREF_1"/>
      <w:r w:rsidRPr="007A1662">
        <w:rPr>
          <w:rFonts w:ascii="Arial" w:hAnsi="Arial" w:cs="Arial"/>
          <w:noProof/>
          <w:szCs w:val="20"/>
          <w:rPrChange w:id="517" w:author="Lindsay" w:date="2012-04-22T10:48:00Z">
            <w:rPr>
              <w:rFonts w:ascii="Calibri" w:hAnsi="Calibri" w:cs="Arial"/>
              <w:noProof/>
              <w:sz w:val="16"/>
              <w:szCs w:val="20"/>
            </w:rPr>
          </w:rPrChange>
        </w:rPr>
        <w:t>B</w:t>
      </w:r>
      <w:r w:rsidRPr="007A1662">
        <w:rPr>
          <w:rFonts w:ascii="Arial" w:hAnsi="Arial" w:cs="Arial"/>
          <w:smallCaps/>
          <w:noProof/>
          <w:szCs w:val="20"/>
          <w:rPrChange w:id="518" w:author="Lindsay" w:date="2012-04-22T10:48:00Z">
            <w:rPr>
              <w:rFonts w:ascii="Calibri" w:hAnsi="Calibri" w:cs="Arial"/>
              <w:smallCaps/>
              <w:noProof/>
              <w:sz w:val="16"/>
              <w:szCs w:val="20"/>
            </w:rPr>
          </w:rPrChange>
        </w:rPr>
        <w:t xml:space="preserve">lagosklonny, </w:t>
      </w:r>
      <w:r w:rsidRPr="007A1662">
        <w:rPr>
          <w:rFonts w:ascii="Arial" w:hAnsi="Arial" w:cs="Arial"/>
          <w:noProof/>
          <w:szCs w:val="20"/>
          <w:rPrChange w:id="519" w:author="Lindsay" w:date="2012-04-22T10:48:00Z">
            <w:rPr>
              <w:rFonts w:ascii="Calibri" w:hAnsi="Calibri" w:cs="Arial"/>
              <w:noProof/>
              <w:sz w:val="16"/>
              <w:szCs w:val="20"/>
            </w:rPr>
          </w:rPrChange>
        </w:rPr>
        <w:t xml:space="preserve">M. V., 2008 Aging: ROS or TOR. Cell Cycle </w:t>
      </w:r>
      <w:r w:rsidRPr="007A1662">
        <w:rPr>
          <w:rFonts w:ascii="Arial" w:hAnsi="Arial" w:cs="Arial"/>
          <w:b/>
          <w:noProof/>
          <w:szCs w:val="20"/>
          <w:rPrChange w:id="520" w:author="Lindsay" w:date="2012-04-22T10:48:00Z">
            <w:rPr>
              <w:rFonts w:ascii="Calibri" w:hAnsi="Calibri" w:cs="Arial"/>
              <w:b/>
              <w:noProof/>
              <w:sz w:val="16"/>
              <w:szCs w:val="20"/>
            </w:rPr>
          </w:rPrChange>
        </w:rPr>
        <w:t>7:</w:t>
      </w:r>
      <w:r w:rsidRPr="007A1662">
        <w:rPr>
          <w:rFonts w:ascii="Arial" w:hAnsi="Arial" w:cs="Arial"/>
          <w:noProof/>
          <w:szCs w:val="20"/>
          <w:rPrChange w:id="521" w:author="Lindsay" w:date="2012-04-22T10:48:00Z">
            <w:rPr>
              <w:rFonts w:ascii="Calibri" w:hAnsi="Calibri" w:cs="Arial"/>
              <w:noProof/>
              <w:sz w:val="16"/>
              <w:szCs w:val="20"/>
            </w:rPr>
          </w:rPrChange>
        </w:rPr>
        <w:t xml:space="preserve"> 3344-3354.</w:t>
      </w:r>
      <w:bookmarkEnd w:id="516"/>
    </w:p>
    <w:p w:rsidR="00000000" w:rsidRDefault="007637CB">
      <w:pPr>
        <w:spacing w:after="0" w:line="240" w:lineRule="auto"/>
        <w:rPr>
          <w:ins w:id="522" w:author="Lindsay" w:date="2012-04-22T10:48:00Z"/>
          <w:rFonts w:ascii="Arial" w:hAnsi="Arial" w:cs="Arial"/>
        </w:rPr>
        <w:pPrChange w:id="523" w:author="Lindsay" w:date="2012-04-22T10:48:00Z">
          <w:pPr>
            <w:spacing w:after="0" w:line="240" w:lineRule="auto"/>
            <w:ind w:left="720" w:hanging="720"/>
          </w:pPr>
        </w:pPrChange>
      </w:pPr>
      <w:ins w:id="524" w:author="Lindsay" w:date="2012-04-22T09:10:00Z">
        <w:r w:rsidRPr="00F00454">
          <w:rPr>
            <w:rFonts w:ascii="Arial" w:hAnsi="Arial" w:cs="Arial"/>
          </w:rPr>
          <w:t>C</w:t>
        </w:r>
        <w:r w:rsidR="007A1662" w:rsidRPr="003C6A53">
          <w:rPr>
            <w:rFonts w:ascii="Arial" w:hAnsi="Arial" w:cs="Arial"/>
            <w:smallCaps/>
            <w:sz w:val="18"/>
            <w:szCs w:val="18"/>
            <w:rPrChange w:id="525" w:author="Lindsay" w:date="2012-04-22T21:54:00Z">
              <w:rPr>
                <w:rFonts w:ascii="Arial" w:hAnsi="Arial" w:cs="Arial"/>
                <w:sz w:val="18"/>
                <w:szCs w:val="18"/>
              </w:rPr>
            </w:rPrChange>
          </w:rPr>
          <w:t>ONNEALLY</w:t>
        </w:r>
        <w:r w:rsidRPr="00F00454">
          <w:rPr>
            <w:rFonts w:ascii="Arial" w:hAnsi="Arial" w:cs="Arial"/>
          </w:rPr>
          <w:t xml:space="preserve">, P.M., 1984 Huntington Disease: </w:t>
        </w:r>
        <w:r w:rsidR="007A1662" w:rsidRPr="007A1662">
          <w:rPr>
            <w:rFonts w:ascii="Arial" w:hAnsi="Arial" w:cs="Arial"/>
            <w:rPrChange w:id="526" w:author="Lindsay" w:date="2012-04-22T10:48:00Z">
              <w:rPr>
                <w:rFonts w:ascii="Arial" w:hAnsi="Arial" w:cs="Arial"/>
                <w:sz w:val="16"/>
                <w:szCs w:val="16"/>
              </w:rPr>
            </w:rPrChange>
          </w:rPr>
          <w:t xml:space="preserve">genetics and epidemiology, American Journal of </w:t>
        </w:r>
      </w:ins>
    </w:p>
    <w:p w:rsidR="00000000" w:rsidRDefault="007637CB">
      <w:pPr>
        <w:spacing w:after="0" w:line="240" w:lineRule="auto"/>
        <w:ind w:firstLine="720"/>
        <w:rPr>
          <w:rFonts w:ascii="Arial" w:hAnsi="Arial" w:cs="Arial"/>
        </w:rPr>
        <w:pPrChange w:id="527" w:author="Lindsay" w:date="2012-04-22T10:48:00Z">
          <w:pPr>
            <w:spacing w:after="0" w:line="240" w:lineRule="auto"/>
            <w:ind w:left="720" w:hanging="720"/>
          </w:pPr>
        </w:pPrChange>
      </w:pPr>
      <w:ins w:id="528" w:author="Lindsay" w:date="2012-04-22T09:10:00Z">
        <w:r w:rsidRPr="00F00454">
          <w:rPr>
            <w:rFonts w:ascii="Arial" w:hAnsi="Arial" w:cs="Arial"/>
          </w:rPr>
          <w:t xml:space="preserve">Human Genetics. </w:t>
        </w:r>
        <w:r w:rsidR="007A1662" w:rsidRPr="007A1662">
          <w:rPr>
            <w:rFonts w:ascii="Arial" w:hAnsi="Arial" w:cs="Arial"/>
            <w:b/>
            <w:rPrChange w:id="529" w:author="Lindsay" w:date="2012-04-22T10:48:00Z">
              <w:rPr>
                <w:rFonts w:ascii="Arial" w:hAnsi="Arial" w:cs="Arial"/>
                <w:sz w:val="16"/>
                <w:szCs w:val="16"/>
              </w:rPr>
            </w:rPrChange>
          </w:rPr>
          <w:t>26</w:t>
        </w:r>
        <w:r w:rsidRPr="00F00454">
          <w:rPr>
            <w:rFonts w:ascii="Arial" w:hAnsi="Arial" w:cs="Arial"/>
          </w:rPr>
          <w:t xml:space="preserve">:506-526. </w:t>
        </w:r>
      </w:ins>
    </w:p>
    <w:p w:rsidR="00DB0C60" w:rsidRPr="00DB0C60" w:rsidRDefault="007A1662" w:rsidP="00DB0C60">
      <w:pPr>
        <w:spacing w:after="0" w:line="240" w:lineRule="auto"/>
        <w:rPr>
          <w:rFonts w:ascii="Arial" w:hAnsi="Arial" w:cs="Arial"/>
        </w:rPr>
      </w:pPr>
      <w:r w:rsidRPr="007A1662">
        <w:rPr>
          <w:rFonts w:ascii="Arial" w:hAnsi="Arial" w:cs="Arial"/>
          <w:rPrChange w:id="530" w:author="Lindsay" w:date="2012-04-22T10:52:00Z">
            <w:rPr>
              <w:rFonts w:ascii="Arial" w:hAnsi="Arial" w:cs="Arial"/>
              <w:sz w:val="24"/>
              <w:szCs w:val="24"/>
            </w:rPr>
          </w:rPrChange>
        </w:rPr>
        <w:t>D</w:t>
      </w:r>
      <w:r w:rsidR="00DB0C60" w:rsidRPr="00DB0C60">
        <w:rPr>
          <w:rFonts w:ascii="Arial" w:hAnsi="Arial" w:cs="Arial"/>
          <w:sz w:val="18"/>
          <w:szCs w:val="18"/>
        </w:rPr>
        <w:t>AS</w:t>
      </w:r>
      <w:r w:rsidRPr="007A1662">
        <w:rPr>
          <w:rFonts w:ascii="Arial" w:hAnsi="Arial" w:cs="Arial"/>
          <w:rPrChange w:id="531" w:author="Lindsay" w:date="2012-04-22T10:52:00Z">
            <w:rPr>
              <w:rFonts w:ascii="Arial" w:hAnsi="Arial" w:cs="Arial"/>
              <w:sz w:val="24"/>
              <w:szCs w:val="24"/>
            </w:rPr>
          </w:rPrChange>
        </w:rPr>
        <w:t xml:space="preserve"> S.A., C G</w:t>
      </w:r>
      <w:r w:rsidRPr="007A1662">
        <w:rPr>
          <w:rFonts w:ascii="Arial" w:hAnsi="Arial" w:cs="Arial"/>
          <w:sz w:val="18"/>
          <w:szCs w:val="18"/>
          <w:rPrChange w:id="532" w:author="Lindsay" w:date="2012-04-22T10:52:00Z">
            <w:rPr>
              <w:rFonts w:ascii="Arial" w:hAnsi="Arial" w:cs="Arial"/>
              <w:sz w:val="24"/>
              <w:szCs w:val="24"/>
            </w:rPr>
          </w:rPrChange>
        </w:rPr>
        <w:t>ILHOOLY</w:t>
      </w:r>
      <w:r w:rsidRPr="007A1662">
        <w:rPr>
          <w:rFonts w:ascii="Arial" w:hAnsi="Arial" w:cs="Arial"/>
          <w:rPrChange w:id="533" w:author="Lindsay" w:date="2012-04-22T10:52:00Z">
            <w:rPr>
              <w:rFonts w:ascii="Arial" w:hAnsi="Arial" w:cs="Arial"/>
              <w:sz w:val="24"/>
              <w:szCs w:val="24"/>
            </w:rPr>
          </w:rPrChange>
        </w:rPr>
        <w:t>, J.K. G</w:t>
      </w:r>
      <w:r w:rsidRPr="007A1662">
        <w:rPr>
          <w:rFonts w:ascii="Arial" w:hAnsi="Arial" w:cs="Arial"/>
          <w:sz w:val="18"/>
          <w:szCs w:val="18"/>
          <w:rPrChange w:id="534" w:author="Lindsay" w:date="2012-04-22T10:52:00Z">
            <w:rPr>
              <w:rFonts w:ascii="Arial" w:hAnsi="Arial" w:cs="Arial"/>
              <w:sz w:val="24"/>
              <w:szCs w:val="24"/>
            </w:rPr>
          </w:rPrChange>
        </w:rPr>
        <w:t>OLDEN</w:t>
      </w:r>
      <w:r w:rsidRPr="007A1662">
        <w:rPr>
          <w:rFonts w:ascii="Arial" w:hAnsi="Arial" w:cs="Arial"/>
          <w:rPrChange w:id="535" w:author="Lindsay" w:date="2012-04-22T10:52:00Z">
            <w:rPr>
              <w:rFonts w:ascii="Arial" w:hAnsi="Arial" w:cs="Arial"/>
              <w:sz w:val="24"/>
              <w:szCs w:val="24"/>
            </w:rPr>
          </w:rPrChange>
        </w:rPr>
        <w:t>, A.G. P</w:t>
      </w:r>
      <w:r w:rsidRPr="007A1662">
        <w:rPr>
          <w:rFonts w:ascii="Arial" w:hAnsi="Arial" w:cs="Arial"/>
          <w:sz w:val="18"/>
          <w:szCs w:val="18"/>
          <w:rPrChange w:id="536" w:author="Lindsay" w:date="2012-04-22T10:52:00Z">
            <w:rPr>
              <w:rFonts w:ascii="Arial" w:hAnsi="Arial" w:cs="Arial"/>
              <w:sz w:val="24"/>
              <w:szCs w:val="24"/>
            </w:rPr>
          </w:rPrChange>
        </w:rPr>
        <w:t>ITTAS</w:t>
      </w:r>
      <w:r w:rsidRPr="007A1662">
        <w:rPr>
          <w:rFonts w:ascii="Arial" w:hAnsi="Arial" w:cs="Arial"/>
          <w:rPrChange w:id="537" w:author="Lindsay" w:date="2012-04-22T10:52:00Z">
            <w:rPr>
              <w:rFonts w:ascii="Arial" w:hAnsi="Arial" w:cs="Arial"/>
              <w:sz w:val="24"/>
              <w:szCs w:val="24"/>
            </w:rPr>
          </w:rPrChange>
        </w:rPr>
        <w:t>, P.J F</w:t>
      </w:r>
      <w:r w:rsidR="00DB0C60" w:rsidRPr="00DB0C60">
        <w:rPr>
          <w:rFonts w:ascii="Arial" w:hAnsi="Arial" w:cs="Arial"/>
          <w:sz w:val="18"/>
          <w:szCs w:val="18"/>
        </w:rPr>
        <w:t>USS</w:t>
      </w:r>
      <w:r w:rsidRPr="007A1662">
        <w:rPr>
          <w:rFonts w:ascii="Arial" w:hAnsi="Arial" w:cs="Arial"/>
          <w:rPrChange w:id="538" w:author="Lindsay" w:date="2012-04-22T10:52:00Z">
            <w:rPr>
              <w:rFonts w:ascii="Arial" w:hAnsi="Arial" w:cs="Arial"/>
              <w:sz w:val="24"/>
              <w:szCs w:val="24"/>
            </w:rPr>
          </w:rPrChange>
        </w:rPr>
        <w:t>, et. al., 2007</w:t>
      </w:r>
      <w:r w:rsidR="00DB0C60" w:rsidRPr="00DB0C60">
        <w:rPr>
          <w:rFonts w:ascii="Arial" w:hAnsi="Arial" w:cs="Arial"/>
        </w:rPr>
        <w:t xml:space="preserve"> </w:t>
      </w:r>
      <w:r w:rsidRPr="007A1662">
        <w:rPr>
          <w:rFonts w:ascii="Arial" w:hAnsi="Arial" w:cs="Arial"/>
          <w:rPrChange w:id="539" w:author="Lindsay" w:date="2012-04-22T10:52:00Z">
            <w:rPr>
              <w:rFonts w:ascii="HelveticaNeue-Roman" w:hAnsi="HelveticaNeue-Roman" w:cs="HelveticaNeue-Roman"/>
              <w:sz w:val="32"/>
              <w:szCs w:val="32"/>
            </w:rPr>
          </w:rPrChange>
        </w:rPr>
        <w:t xml:space="preserve">Long-term effects of 2 </w:t>
      </w:r>
    </w:p>
    <w:p w:rsidR="00DB0C60" w:rsidRPr="00DB0C60" w:rsidRDefault="007A1662" w:rsidP="00DB0C60">
      <w:pPr>
        <w:spacing w:after="0" w:line="240" w:lineRule="auto"/>
        <w:ind w:firstLine="720"/>
        <w:rPr>
          <w:rFonts w:ascii="Arial" w:hAnsi="Arial" w:cs="Arial"/>
        </w:rPr>
      </w:pPr>
      <w:r w:rsidRPr="007A1662">
        <w:rPr>
          <w:rFonts w:ascii="Arial" w:hAnsi="Arial" w:cs="Arial"/>
          <w:rPrChange w:id="540" w:author="Lindsay" w:date="2012-04-22T10:52:00Z">
            <w:rPr>
              <w:rFonts w:ascii="HelveticaNeue-Roman" w:hAnsi="HelveticaNeue-Roman" w:cs="HelveticaNeue-Roman"/>
              <w:sz w:val="32"/>
              <w:szCs w:val="32"/>
            </w:rPr>
          </w:rPrChange>
        </w:rPr>
        <w:t>energy-restricted diets differing in glycemic</w:t>
      </w:r>
      <w:r w:rsidR="00DB0C60" w:rsidRPr="00DB0C60">
        <w:rPr>
          <w:rFonts w:ascii="Arial" w:hAnsi="Arial" w:cs="Arial"/>
        </w:rPr>
        <w:t xml:space="preserve"> </w:t>
      </w:r>
      <w:r w:rsidRPr="007A1662">
        <w:rPr>
          <w:rFonts w:ascii="Arial" w:hAnsi="Arial" w:cs="Arial"/>
          <w:rPrChange w:id="541" w:author="Lindsay" w:date="2012-04-22T10:52:00Z">
            <w:rPr>
              <w:rFonts w:ascii="HelveticaNeue-Roman" w:hAnsi="HelveticaNeue-Roman" w:cs="HelveticaNeue-Roman"/>
              <w:sz w:val="32"/>
              <w:szCs w:val="32"/>
            </w:rPr>
          </w:rPrChange>
        </w:rPr>
        <w:t xml:space="preserve">load on dietary adherence, body </w:t>
      </w:r>
    </w:p>
    <w:p w:rsidR="00DB0C60" w:rsidRPr="00DB0C60" w:rsidRDefault="007A1662" w:rsidP="00DB0C60">
      <w:pPr>
        <w:spacing w:after="0" w:line="240" w:lineRule="auto"/>
        <w:ind w:left="720"/>
        <w:rPr>
          <w:ins w:id="542" w:author="Lindsay" w:date="2012-04-22T10:53:00Z"/>
          <w:rFonts w:ascii="Arial" w:hAnsi="Arial" w:cs="Arial"/>
          <w:sz w:val="20"/>
          <w:szCs w:val="20"/>
        </w:rPr>
      </w:pPr>
      <w:r w:rsidRPr="007A1662">
        <w:rPr>
          <w:rFonts w:ascii="Arial" w:hAnsi="Arial" w:cs="Arial"/>
          <w:rPrChange w:id="543" w:author="Lindsay" w:date="2012-04-22T10:52:00Z">
            <w:rPr>
              <w:rFonts w:ascii="HelveticaNeue-Roman" w:hAnsi="HelveticaNeue-Roman" w:cs="HelveticaNeue-Roman"/>
              <w:sz w:val="32"/>
              <w:szCs w:val="32"/>
            </w:rPr>
          </w:rPrChange>
        </w:rPr>
        <w:t>composition, and metabolism in</w:t>
      </w:r>
      <w:r w:rsidR="00DB0C60" w:rsidRPr="00DB0C60">
        <w:rPr>
          <w:rFonts w:ascii="Arial" w:hAnsi="Arial" w:cs="Arial"/>
        </w:rPr>
        <w:t xml:space="preserve"> </w:t>
      </w:r>
      <w:r w:rsidRPr="007A1662">
        <w:rPr>
          <w:rFonts w:ascii="Arial" w:hAnsi="Arial" w:cs="Arial"/>
          <w:rPrChange w:id="544" w:author="Lindsay" w:date="2012-04-22T10:52:00Z">
            <w:rPr>
              <w:rFonts w:ascii="HelveticaNeue-Roman" w:hAnsi="HelveticaNeue-Roman" w:cs="HelveticaNeue-Roman"/>
              <w:sz w:val="32"/>
              <w:szCs w:val="32"/>
            </w:rPr>
          </w:rPrChange>
        </w:rPr>
        <w:t xml:space="preserve">CALERIE: a 1-y randomized controlled trial. </w:t>
      </w:r>
      <w:r w:rsidR="00DB0C60" w:rsidRPr="00DB0C60">
        <w:rPr>
          <w:rStyle w:val="HTMLCite"/>
          <w:rFonts w:ascii="Arial" w:hAnsi="Arial" w:cs="Arial"/>
          <w:i w:val="0"/>
        </w:rPr>
        <w:t xml:space="preserve">Am J Clin Nutr </w:t>
      </w:r>
      <w:r w:rsidR="00DB0C60" w:rsidRPr="00DB0C60">
        <w:rPr>
          <w:rStyle w:val="slug-vol"/>
          <w:rFonts w:ascii="Arial" w:hAnsi="Arial" w:cs="Arial"/>
          <w:b/>
          <w:iCs/>
        </w:rPr>
        <w:t>85:</w:t>
      </w:r>
      <w:r w:rsidR="00DB0C60" w:rsidRPr="00DB0C60">
        <w:rPr>
          <w:rStyle w:val="slug-vol"/>
          <w:rFonts w:ascii="Arial" w:hAnsi="Arial" w:cs="Arial"/>
          <w:iCs/>
        </w:rPr>
        <w:t xml:space="preserve"> </w:t>
      </w:r>
      <w:r w:rsidR="00DB0C60" w:rsidRPr="00DB0C60">
        <w:rPr>
          <w:rStyle w:val="slug-pages"/>
          <w:rFonts w:ascii="Arial" w:hAnsi="Arial" w:cs="Arial"/>
          <w:iCs/>
        </w:rPr>
        <w:t xml:space="preserve">1023-1030. </w:t>
      </w:r>
      <w:r w:rsidR="00DB0C60" w:rsidRPr="00DB0C60">
        <w:rPr>
          <w:rFonts w:ascii="Arial" w:hAnsi="Arial" w:cs="Arial"/>
          <w:sz w:val="20"/>
          <w:szCs w:val="20"/>
        </w:rPr>
        <w:t xml:space="preserve"> </w:t>
      </w:r>
    </w:p>
    <w:p w:rsidR="00AC5D1A" w:rsidRPr="00F00454" w:rsidRDefault="007A1662" w:rsidP="00AC5D1A">
      <w:pPr>
        <w:spacing w:after="0" w:line="240" w:lineRule="auto"/>
        <w:ind w:left="720" w:hanging="720"/>
        <w:rPr>
          <w:rFonts w:ascii="Arial" w:hAnsi="Arial" w:cs="Arial"/>
          <w:noProof/>
          <w:szCs w:val="20"/>
          <w:rPrChange w:id="545" w:author="Lindsay" w:date="2012-04-22T10:48:00Z">
            <w:rPr>
              <w:rFonts w:ascii="Calibri" w:hAnsi="Calibri" w:cs="Arial"/>
              <w:noProof/>
              <w:szCs w:val="20"/>
            </w:rPr>
          </w:rPrChange>
        </w:rPr>
      </w:pPr>
      <w:bookmarkStart w:id="546" w:name="_ENREF_2"/>
      <w:r w:rsidRPr="007A1662">
        <w:rPr>
          <w:rFonts w:ascii="Arial" w:hAnsi="Arial" w:cs="Arial"/>
          <w:noProof/>
          <w:szCs w:val="20"/>
          <w:rPrChange w:id="547" w:author="Lindsay" w:date="2012-04-22T10:48:00Z">
            <w:rPr>
              <w:rFonts w:ascii="Calibri" w:hAnsi="Calibri" w:cs="Arial"/>
              <w:noProof/>
              <w:sz w:val="16"/>
              <w:szCs w:val="20"/>
            </w:rPr>
          </w:rPrChange>
        </w:rPr>
        <w:t>D</w:t>
      </w:r>
      <w:r w:rsidRPr="007A1662">
        <w:rPr>
          <w:rFonts w:ascii="Arial" w:hAnsi="Arial" w:cs="Arial"/>
          <w:smallCaps/>
          <w:noProof/>
          <w:szCs w:val="20"/>
          <w:rPrChange w:id="548" w:author="Lindsay" w:date="2012-04-22T10:48:00Z">
            <w:rPr>
              <w:rFonts w:ascii="Calibri" w:hAnsi="Calibri" w:cs="Arial"/>
              <w:smallCaps/>
              <w:noProof/>
              <w:sz w:val="16"/>
              <w:szCs w:val="20"/>
            </w:rPr>
          </w:rPrChange>
        </w:rPr>
        <w:t xml:space="preserve">efossez, </w:t>
      </w:r>
      <w:r w:rsidRPr="007A1662">
        <w:rPr>
          <w:rFonts w:ascii="Arial" w:hAnsi="Arial" w:cs="Arial"/>
          <w:noProof/>
          <w:szCs w:val="20"/>
          <w:rPrChange w:id="549" w:author="Lindsay" w:date="2012-04-22T10:48:00Z">
            <w:rPr>
              <w:rFonts w:ascii="Calibri" w:hAnsi="Calibri" w:cs="Arial"/>
              <w:noProof/>
              <w:sz w:val="16"/>
              <w:szCs w:val="20"/>
            </w:rPr>
          </w:rPrChange>
        </w:rPr>
        <w:t>P. A., P. U. P</w:t>
      </w:r>
      <w:r w:rsidRPr="007A1662">
        <w:rPr>
          <w:rFonts w:ascii="Arial" w:hAnsi="Arial" w:cs="Arial"/>
          <w:smallCaps/>
          <w:noProof/>
          <w:szCs w:val="20"/>
          <w:rPrChange w:id="550" w:author="Lindsay" w:date="2012-04-22T10:48:00Z">
            <w:rPr>
              <w:rFonts w:ascii="Calibri" w:hAnsi="Calibri" w:cs="Arial"/>
              <w:smallCaps/>
              <w:noProof/>
              <w:sz w:val="16"/>
              <w:szCs w:val="20"/>
            </w:rPr>
          </w:rPrChange>
        </w:rPr>
        <w:t>ark</w:t>
      </w:r>
      <w:r w:rsidRPr="007A1662">
        <w:rPr>
          <w:rFonts w:ascii="Arial" w:hAnsi="Arial" w:cs="Arial"/>
          <w:noProof/>
          <w:szCs w:val="20"/>
          <w:rPrChange w:id="551" w:author="Lindsay" w:date="2012-04-22T10:48:00Z">
            <w:rPr>
              <w:rFonts w:ascii="Calibri" w:hAnsi="Calibri" w:cs="Arial"/>
              <w:noProof/>
              <w:sz w:val="16"/>
              <w:szCs w:val="20"/>
            </w:rPr>
          </w:rPrChange>
        </w:rPr>
        <w:t xml:space="preserve"> and L. G</w:t>
      </w:r>
      <w:r w:rsidRPr="007A1662">
        <w:rPr>
          <w:rFonts w:ascii="Arial" w:hAnsi="Arial" w:cs="Arial"/>
          <w:smallCaps/>
          <w:noProof/>
          <w:szCs w:val="20"/>
          <w:rPrChange w:id="552" w:author="Lindsay" w:date="2012-04-22T10:48:00Z">
            <w:rPr>
              <w:rFonts w:ascii="Calibri" w:hAnsi="Calibri" w:cs="Arial"/>
              <w:smallCaps/>
              <w:noProof/>
              <w:sz w:val="16"/>
              <w:szCs w:val="20"/>
            </w:rPr>
          </w:rPrChange>
        </w:rPr>
        <w:t>uarente</w:t>
      </w:r>
      <w:r w:rsidRPr="007A1662">
        <w:rPr>
          <w:rFonts w:ascii="Arial" w:hAnsi="Arial" w:cs="Arial"/>
          <w:noProof/>
          <w:szCs w:val="20"/>
          <w:rPrChange w:id="553" w:author="Lindsay" w:date="2012-04-22T10:48:00Z">
            <w:rPr>
              <w:rFonts w:ascii="Calibri" w:hAnsi="Calibri" w:cs="Arial"/>
              <w:noProof/>
              <w:sz w:val="16"/>
              <w:szCs w:val="20"/>
            </w:rPr>
          </w:rPrChange>
        </w:rPr>
        <w:t xml:space="preserve">, 1998 Vicious circles: a mechanism for yeast aging. Curr Opin Microbiol </w:t>
      </w:r>
      <w:r w:rsidRPr="007A1662">
        <w:rPr>
          <w:rFonts w:ascii="Arial" w:hAnsi="Arial" w:cs="Arial"/>
          <w:b/>
          <w:noProof/>
          <w:szCs w:val="20"/>
          <w:rPrChange w:id="554" w:author="Lindsay" w:date="2012-04-22T10:48:00Z">
            <w:rPr>
              <w:rFonts w:ascii="Calibri" w:hAnsi="Calibri" w:cs="Arial"/>
              <w:b/>
              <w:noProof/>
              <w:sz w:val="16"/>
              <w:szCs w:val="20"/>
            </w:rPr>
          </w:rPrChange>
        </w:rPr>
        <w:t>1:</w:t>
      </w:r>
      <w:r w:rsidRPr="007A1662">
        <w:rPr>
          <w:rFonts w:ascii="Arial" w:hAnsi="Arial" w:cs="Arial"/>
          <w:noProof/>
          <w:szCs w:val="20"/>
          <w:rPrChange w:id="555" w:author="Lindsay" w:date="2012-04-22T10:48:00Z">
            <w:rPr>
              <w:rFonts w:ascii="Calibri" w:hAnsi="Calibri" w:cs="Arial"/>
              <w:noProof/>
              <w:sz w:val="16"/>
              <w:szCs w:val="20"/>
            </w:rPr>
          </w:rPrChange>
        </w:rPr>
        <w:t xml:space="preserve"> 707-711.</w:t>
      </w:r>
      <w:bookmarkEnd w:id="546"/>
    </w:p>
    <w:p w:rsidR="00AC5D1A" w:rsidRPr="00F00454" w:rsidRDefault="007A1662" w:rsidP="00AC5D1A">
      <w:pPr>
        <w:spacing w:after="0" w:line="240" w:lineRule="auto"/>
        <w:ind w:left="720" w:hanging="720"/>
        <w:rPr>
          <w:rFonts w:ascii="Arial" w:hAnsi="Arial" w:cs="Arial"/>
          <w:noProof/>
          <w:szCs w:val="20"/>
          <w:rPrChange w:id="556" w:author="Lindsay" w:date="2012-04-22T10:48:00Z">
            <w:rPr>
              <w:rFonts w:ascii="Calibri" w:hAnsi="Calibri" w:cs="Arial"/>
              <w:noProof/>
              <w:szCs w:val="20"/>
            </w:rPr>
          </w:rPrChange>
        </w:rPr>
      </w:pPr>
      <w:bookmarkStart w:id="557" w:name="_ENREF_3"/>
      <w:r w:rsidRPr="007A1662">
        <w:rPr>
          <w:rFonts w:ascii="Arial" w:hAnsi="Arial" w:cs="Arial"/>
          <w:noProof/>
          <w:szCs w:val="20"/>
          <w:rPrChange w:id="558" w:author="Lindsay" w:date="2012-04-22T10:48:00Z">
            <w:rPr>
              <w:rFonts w:ascii="Calibri" w:hAnsi="Calibri" w:cs="Arial"/>
              <w:noProof/>
              <w:sz w:val="16"/>
              <w:szCs w:val="20"/>
            </w:rPr>
          </w:rPrChange>
        </w:rPr>
        <w:t>G</w:t>
      </w:r>
      <w:r w:rsidRPr="007A1662">
        <w:rPr>
          <w:rFonts w:ascii="Arial" w:hAnsi="Arial" w:cs="Arial"/>
          <w:smallCaps/>
          <w:noProof/>
          <w:szCs w:val="20"/>
          <w:rPrChange w:id="559" w:author="Lindsay" w:date="2012-04-22T10:48:00Z">
            <w:rPr>
              <w:rFonts w:ascii="Calibri" w:hAnsi="Calibri" w:cs="Arial"/>
              <w:smallCaps/>
              <w:noProof/>
              <w:sz w:val="16"/>
              <w:szCs w:val="20"/>
            </w:rPr>
          </w:rPrChange>
        </w:rPr>
        <w:t xml:space="preserve">ompertz, </w:t>
      </w:r>
      <w:r w:rsidRPr="007A1662">
        <w:rPr>
          <w:rFonts w:ascii="Arial" w:hAnsi="Arial" w:cs="Arial"/>
          <w:noProof/>
          <w:szCs w:val="20"/>
          <w:rPrChange w:id="560" w:author="Lindsay" w:date="2012-04-22T10:48:00Z">
            <w:rPr>
              <w:rFonts w:ascii="Calibri" w:hAnsi="Calibri" w:cs="Arial"/>
              <w:noProof/>
              <w:sz w:val="16"/>
              <w:szCs w:val="20"/>
            </w:rPr>
          </w:rPrChange>
        </w:rPr>
        <w:t xml:space="preserve">B., 1825 On the Nature of the Function Expressive of the Law of Human Mortality, and on a New Mode of Determining the Value of Life Contingencies. Philosophical Transactions of the Royal Society of London </w:t>
      </w:r>
      <w:r w:rsidRPr="007A1662">
        <w:rPr>
          <w:rFonts w:ascii="Arial" w:hAnsi="Arial" w:cs="Arial"/>
          <w:b/>
          <w:noProof/>
          <w:szCs w:val="20"/>
          <w:rPrChange w:id="561" w:author="Lindsay" w:date="2012-04-22T10:48:00Z">
            <w:rPr>
              <w:rFonts w:ascii="Calibri" w:hAnsi="Calibri" w:cs="Arial"/>
              <w:b/>
              <w:noProof/>
              <w:sz w:val="16"/>
              <w:szCs w:val="20"/>
            </w:rPr>
          </w:rPrChange>
        </w:rPr>
        <w:t>115:</w:t>
      </w:r>
      <w:r w:rsidRPr="007A1662">
        <w:rPr>
          <w:rFonts w:ascii="Arial" w:hAnsi="Arial" w:cs="Arial"/>
          <w:noProof/>
          <w:szCs w:val="20"/>
          <w:rPrChange w:id="562" w:author="Lindsay" w:date="2012-04-22T10:48:00Z">
            <w:rPr>
              <w:rFonts w:ascii="Calibri" w:hAnsi="Calibri" w:cs="Arial"/>
              <w:noProof/>
              <w:sz w:val="16"/>
              <w:szCs w:val="20"/>
            </w:rPr>
          </w:rPrChange>
        </w:rPr>
        <w:t xml:space="preserve"> 513-585.</w:t>
      </w:r>
      <w:bookmarkEnd w:id="557"/>
    </w:p>
    <w:p w:rsidR="00AC5D1A" w:rsidRPr="00F00454" w:rsidRDefault="007A1662" w:rsidP="00AC5D1A">
      <w:pPr>
        <w:spacing w:after="0" w:line="240" w:lineRule="auto"/>
        <w:ind w:left="720" w:hanging="720"/>
        <w:rPr>
          <w:rFonts w:ascii="Arial" w:hAnsi="Arial" w:cs="Arial"/>
          <w:noProof/>
          <w:szCs w:val="20"/>
          <w:rPrChange w:id="563" w:author="Lindsay" w:date="2012-04-22T10:48:00Z">
            <w:rPr>
              <w:rFonts w:ascii="Calibri" w:hAnsi="Calibri" w:cs="Arial"/>
              <w:noProof/>
              <w:szCs w:val="20"/>
            </w:rPr>
          </w:rPrChange>
        </w:rPr>
      </w:pPr>
      <w:bookmarkStart w:id="564" w:name="_ENREF_4"/>
      <w:r w:rsidRPr="007A1662">
        <w:rPr>
          <w:rFonts w:ascii="Arial" w:hAnsi="Arial" w:cs="Arial"/>
          <w:noProof/>
          <w:szCs w:val="20"/>
          <w:rPrChange w:id="565" w:author="Lindsay" w:date="2012-04-22T10:48:00Z">
            <w:rPr>
              <w:rFonts w:ascii="Calibri" w:hAnsi="Calibri" w:cs="Arial"/>
              <w:noProof/>
              <w:sz w:val="16"/>
              <w:szCs w:val="20"/>
            </w:rPr>
          </w:rPrChange>
        </w:rPr>
        <w:t>G</w:t>
      </w:r>
      <w:r w:rsidRPr="007A1662">
        <w:rPr>
          <w:rFonts w:ascii="Arial" w:hAnsi="Arial" w:cs="Arial"/>
          <w:smallCaps/>
          <w:noProof/>
          <w:szCs w:val="20"/>
          <w:rPrChange w:id="566" w:author="Lindsay" w:date="2012-04-22T10:48:00Z">
            <w:rPr>
              <w:rFonts w:ascii="Calibri" w:hAnsi="Calibri" w:cs="Arial"/>
              <w:smallCaps/>
              <w:noProof/>
              <w:sz w:val="16"/>
              <w:szCs w:val="20"/>
            </w:rPr>
          </w:rPrChange>
        </w:rPr>
        <w:t xml:space="preserve">ravel, </w:t>
      </w:r>
      <w:r w:rsidRPr="007A1662">
        <w:rPr>
          <w:rFonts w:ascii="Arial" w:hAnsi="Arial" w:cs="Arial"/>
          <w:noProof/>
          <w:szCs w:val="20"/>
          <w:rPrChange w:id="567" w:author="Lindsay" w:date="2012-04-22T10:48:00Z">
            <w:rPr>
              <w:rFonts w:ascii="Calibri" w:hAnsi="Calibri" w:cs="Arial"/>
              <w:noProof/>
              <w:sz w:val="16"/>
              <w:szCs w:val="20"/>
            </w:rPr>
          </w:rPrChange>
        </w:rPr>
        <w:t>S., and S. P. J</w:t>
      </w:r>
      <w:r w:rsidRPr="007A1662">
        <w:rPr>
          <w:rFonts w:ascii="Arial" w:hAnsi="Arial" w:cs="Arial"/>
          <w:smallCaps/>
          <w:noProof/>
          <w:szCs w:val="20"/>
          <w:rPrChange w:id="568" w:author="Lindsay" w:date="2012-04-22T10:48:00Z">
            <w:rPr>
              <w:rFonts w:ascii="Calibri" w:hAnsi="Calibri" w:cs="Arial"/>
              <w:smallCaps/>
              <w:noProof/>
              <w:sz w:val="16"/>
              <w:szCs w:val="20"/>
            </w:rPr>
          </w:rPrChange>
        </w:rPr>
        <w:t>ackson</w:t>
      </w:r>
      <w:r w:rsidRPr="007A1662">
        <w:rPr>
          <w:rFonts w:ascii="Arial" w:hAnsi="Arial" w:cs="Arial"/>
          <w:noProof/>
          <w:szCs w:val="20"/>
          <w:rPrChange w:id="569" w:author="Lindsay" w:date="2012-04-22T10:48:00Z">
            <w:rPr>
              <w:rFonts w:ascii="Calibri" w:hAnsi="Calibri" w:cs="Arial"/>
              <w:noProof/>
              <w:sz w:val="16"/>
              <w:szCs w:val="20"/>
            </w:rPr>
          </w:rPrChange>
        </w:rPr>
        <w:t xml:space="preserve">, 2003 Increased genome instability in aging yeast. Cell </w:t>
      </w:r>
      <w:r w:rsidRPr="007A1662">
        <w:rPr>
          <w:rFonts w:ascii="Arial" w:hAnsi="Arial" w:cs="Arial"/>
          <w:b/>
          <w:noProof/>
          <w:szCs w:val="20"/>
          <w:rPrChange w:id="570" w:author="Lindsay" w:date="2012-04-22T10:48:00Z">
            <w:rPr>
              <w:rFonts w:ascii="Calibri" w:hAnsi="Calibri" w:cs="Arial"/>
              <w:b/>
              <w:noProof/>
              <w:sz w:val="16"/>
              <w:szCs w:val="20"/>
            </w:rPr>
          </w:rPrChange>
        </w:rPr>
        <w:t>115:</w:t>
      </w:r>
      <w:r w:rsidRPr="007A1662">
        <w:rPr>
          <w:rFonts w:ascii="Arial" w:hAnsi="Arial" w:cs="Arial"/>
          <w:noProof/>
          <w:szCs w:val="20"/>
          <w:rPrChange w:id="571" w:author="Lindsay" w:date="2012-04-22T10:48:00Z">
            <w:rPr>
              <w:rFonts w:ascii="Calibri" w:hAnsi="Calibri" w:cs="Arial"/>
              <w:noProof/>
              <w:sz w:val="16"/>
              <w:szCs w:val="20"/>
            </w:rPr>
          </w:rPrChange>
        </w:rPr>
        <w:t xml:space="preserve"> 1-2.</w:t>
      </w:r>
      <w:bookmarkEnd w:id="564"/>
    </w:p>
    <w:p w:rsidR="00AC5D1A" w:rsidRPr="00F00454" w:rsidRDefault="007A1662" w:rsidP="00AC5D1A">
      <w:pPr>
        <w:spacing w:after="0" w:line="240" w:lineRule="auto"/>
        <w:ind w:left="720" w:hanging="720"/>
        <w:rPr>
          <w:ins w:id="572" w:author="Lindsay" w:date="2012-04-22T09:37:00Z"/>
          <w:rFonts w:ascii="Arial" w:hAnsi="Arial" w:cs="Arial"/>
          <w:noProof/>
          <w:szCs w:val="20"/>
          <w:rPrChange w:id="573" w:author="Lindsay" w:date="2012-04-22T10:48:00Z">
            <w:rPr>
              <w:ins w:id="574" w:author="Lindsay" w:date="2012-04-22T09:37:00Z"/>
              <w:rFonts w:ascii="Calibri" w:hAnsi="Calibri" w:cs="Arial"/>
              <w:noProof/>
              <w:szCs w:val="20"/>
            </w:rPr>
          </w:rPrChange>
        </w:rPr>
      </w:pPr>
      <w:bookmarkStart w:id="575" w:name="_ENREF_5"/>
      <w:r w:rsidRPr="007A1662">
        <w:rPr>
          <w:rFonts w:ascii="Arial" w:hAnsi="Arial" w:cs="Arial"/>
          <w:noProof/>
          <w:szCs w:val="20"/>
          <w:rPrChange w:id="576" w:author="Lindsay" w:date="2012-04-22T10:48:00Z">
            <w:rPr>
              <w:rFonts w:ascii="Calibri" w:hAnsi="Calibri" w:cs="Arial"/>
              <w:noProof/>
              <w:sz w:val="16"/>
              <w:szCs w:val="20"/>
            </w:rPr>
          </w:rPrChange>
        </w:rPr>
        <w:t>H</w:t>
      </w:r>
      <w:r w:rsidRPr="007A1662">
        <w:rPr>
          <w:rFonts w:ascii="Arial" w:hAnsi="Arial" w:cs="Arial"/>
          <w:smallCaps/>
          <w:noProof/>
          <w:szCs w:val="20"/>
          <w:rPrChange w:id="577" w:author="Lindsay" w:date="2012-04-22T10:48:00Z">
            <w:rPr>
              <w:rFonts w:ascii="Calibri" w:hAnsi="Calibri" w:cs="Arial"/>
              <w:smallCaps/>
              <w:noProof/>
              <w:sz w:val="16"/>
              <w:szCs w:val="20"/>
            </w:rPr>
          </w:rPrChange>
        </w:rPr>
        <w:t xml:space="preserve">arman, </w:t>
      </w:r>
      <w:r w:rsidRPr="007A1662">
        <w:rPr>
          <w:rFonts w:ascii="Arial" w:hAnsi="Arial" w:cs="Arial"/>
          <w:noProof/>
          <w:szCs w:val="20"/>
          <w:rPrChange w:id="578" w:author="Lindsay" w:date="2012-04-22T10:48:00Z">
            <w:rPr>
              <w:rFonts w:ascii="Calibri" w:hAnsi="Calibri" w:cs="Arial"/>
              <w:noProof/>
              <w:sz w:val="16"/>
              <w:szCs w:val="20"/>
            </w:rPr>
          </w:rPrChange>
        </w:rPr>
        <w:t xml:space="preserve">D., 1956 Aging: a theory based on free radical and radiation chemistry. J Gerontol </w:t>
      </w:r>
      <w:r w:rsidRPr="007A1662">
        <w:rPr>
          <w:rFonts w:ascii="Arial" w:hAnsi="Arial" w:cs="Arial"/>
          <w:b/>
          <w:noProof/>
          <w:szCs w:val="20"/>
          <w:rPrChange w:id="579" w:author="Lindsay" w:date="2012-04-22T10:48:00Z">
            <w:rPr>
              <w:rFonts w:ascii="Calibri" w:hAnsi="Calibri" w:cs="Arial"/>
              <w:b/>
              <w:noProof/>
              <w:sz w:val="16"/>
              <w:szCs w:val="20"/>
            </w:rPr>
          </w:rPrChange>
        </w:rPr>
        <w:t>11:</w:t>
      </w:r>
      <w:r w:rsidRPr="007A1662">
        <w:rPr>
          <w:rFonts w:ascii="Arial" w:hAnsi="Arial" w:cs="Arial"/>
          <w:noProof/>
          <w:szCs w:val="20"/>
          <w:rPrChange w:id="580" w:author="Lindsay" w:date="2012-04-22T10:48:00Z">
            <w:rPr>
              <w:rFonts w:ascii="Calibri" w:hAnsi="Calibri" w:cs="Arial"/>
              <w:noProof/>
              <w:sz w:val="16"/>
              <w:szCs w:val="20"/>
            </w:rPr>
          </w:rPrChange>
        </w:rPr>
        <w:t xml:space="preserve"> 298-300.</w:t>
      </w:r>
      <w:bookmarkEnd w:id="575"/>
    </w:p>
    <w:p w:rsidR="00A633E3" w:rsidRPr="00F00454" w:rsidRDefault="007A1662" w:rsidP="00AC5D1A">
      <w:pPr>
        <w:spacing w:after="0" w:line="240" w:lineRule="auto"/>
        <w:ind w:left="720" w:hanging="720"/>
        <w:rPr>
          <w:rFonts w:ascii="Arial" w:hAnsi="Arial" w:cs="Arial"/>
          <w:noProof/>
          <w:szCs w:val="20"/>
          <w:rPrChange w:id="581" w:author="Lindsay" w:date="2012-04-22T10:48:00Z">
            <w:rPr>
              <w:rFonts w:ascii="Calibri" w:hAnsi="Calibri" w:cs="Arial"/>
              <w:noProof/>
              <w:szCs w:val="20"/>
            </w:rPr>
          </w:rPrChange>
        </w:rPr>
      </w:pPr>
      <w:ins w:id="582" w:author="Lindsay" w:date="2012-04-22T09:37:00Z">
        <w:r w:rsidRPr="007A1662">
          <w:rPr>
            <w:rFonts w:ascii="Arial" w:hAnsi="Arial" w:cs="Arial"/>
            <w:noProof/>
            <w:szCs w:val="20"/>
            <w:rPrChange w:id="583" w:author="Lindsay" w:date="2012-04-22T10:48:00Z">
              <w:rPr>
                <w:rFonts w:ascii="Calibri" w:hAnsi="Calibri" w:cs="Arial"/>
                <w:noProof/>
                <w:sz w:val="16"/>
                <w:szCs w:val="20"/>
              </w:rPr>
            </w:rPrChange>
          </w:rPr>
          <w:t>H</w:t>
        </w:r>
        <w:r w:rsidRPr="003C6A53">
          <w:rPr>
            <w:rFonts w:ascii="Arial" w:hAnsi="Arial" w:cs="Arial"/>
            <w:noProof/>
            <w:sz w:val="18"/>
            <w:szCs w:val="18"/>
            <w:rPrChange w:id="584" w:author="Lindsay" w:date="2012-04-22T21:54:00Z">
              <w:rPr>
                <w:rFonts w:ascii="Calibri" w:hAnsi="Calibri" w:cs="Arial"/>
                <w:noProof/>
                <w:sz w:val="16"/>
                <w:szCs w:val="20"/>
              </w:rPr>
            </w:rPrChange>
          </w:rPr>
          <w:t>AYDEN</w:t>
        </w:r>
        <w:r w:rsidRPr="007A1662">
          <w:rPr>
            <w:rFonts w:ascii="Arial" w:hAnsi="Arial" w:cs="Arial"/>
            <w:noProof/>
            <w:szCs w:val="20"/>
            <w:rPrChange w:id="585" w:author="Lindsay" w:date="2012-04-22T10:48:00Z">
              <w:rPr>
                <w:rFonts w:ascii="Calibri" w:hAnsi="Calibri" w:cs="Arial"/>
                <w:noProof/>
                <w:sz w:val="16"/>
                <w:szCs w:val="20"/>
              </w:rPr>
            </w:rPrChange>
          </w:rPr>
          <w:t xml:space="preserve">, </w:t>
        </w:r>
      </w:ins>
      <w:ins w:id="586" w:author="Lindsay" w:date="2012-04-22T09:45:00Z">
        <w:r w:rsidRPr="007A1662">
          <w:rPr>
            <w:rFonts w:ascii="Arial" w:hAnsi="Arial" w:cs="Arial"/>
            <w:noProof/>
            <w:szCs w:val="20"/>
            <w:rPrChange w:id="587" w:author="Lindsay" w:date="2012-04-22T10:48:00Z">
              <w:rPr>
                <w:rFonts w:ascii="Calibri" w:hAnsi="Calibri" w:cs="Arial"/>
                <w:noProof/>
                <w:sz w:val="16"/>
                <w:szCs w:val="20"/>
              </w:rPr>
            </w:rPrChange>
          </w:rPr>
          <w:t>J.B.S</w:t>
        </w:r>
      </w:ins>
      <w:ins w:id="588" w:author="Lindsay" w:date="2012-04-22T09:38:00Z">
        <w:r w:rsidRPr="007A1662">
          <w:rPr>
            <w:rFonts w:ascii="Arial" w:hAnsi="Arial" w:cs="Arial"/>
            <w:noProof/>
            <w:szCs w:val="20"/>
            <w:rPrChange w:id="589" w:author="Lindsay" w:date="2012-04-22T10:48:00Z">
              <w:rPr>
                <w:rFonts w:ascii="Calibri" w:hAnsi="Calibri" w:cs="Arial"/>
                <w:noProof/>
                <w:sz w:val="16"/>
                <w:szCs w:val="20"/>
              </w:rPr>
            </w:rPrChange>
          </w:rPr>
          <w:t>., 1</w:t>
        </w:r>
      </w:ins>
      <w:ins w:id="590" w:author="Lindsay" w:date="2012-04-22T09:45:00Z">
        <w:r w:rsidRPr="007A1662">
          <w:rPr>
            <w:rFonts w:ascii="Arial" w:hAnsi="Arial" w:cs="Arial"/>
            <w:noProof/>
            <w:szCs w:val="20"/>
            <w:rPrChange w:id="591" w:author="Lindsay" w:date="2012-04-22T10:48:00Z">
              <w:rPr>
                <w:rFonts w:ascii="Calibri" w:hAnsi="Calibri" w:cs="Arial"/>
                <w:noProof/>
                <w:sz w:val="16"/>
                <w:szCs w:val="20"/>
              </w:rPr>
            </w:rPrChange>
          </w:rPr>
          <w:t>938 T</w:t>
        </w:r>
      </w:ins>
      <w:ins w:id="592" w:author="Lindsay" w:date="2012-04-22T09:46:00Z">
        <w:r w:rsidRPr="007A1662">
          <w:rPr>
            <w:rFonts w:ascii="Arial" w:hAnsi="Arial" w:cs="Arial"/>
            <w:noProof/>
            <w:szCs w:val="20"/>
            <w:rPrChange w:id="593" w:author="Lindsay" w:date="2012-04-22T10:48:00Z">
              <w:rPr>
                <w:rFonts w:ascii="Calibri" w:hAnsi="Calibri" w:cs="Arial"/>
                <w:noProof/>
                <w:sz w:val="16"/>
                <w:szCs w:val="20"/>
              </w:rPr>
            </w:rPrChange>
          </w:rPr>
          <w:t>he estimation of frequencies of recessive conditions in man. Ann Euguen</w:t>
        </w:r>
      </w:ins>
      <w:ins w:id="594" w:author="Lindsay" w:date="2012-04-22T09:47:00Z">
        <w:r w:rsidRPr="007A1662">
          <w:rPr>
            <w:rFonts w:ascii="Arial" w:hAnsi="Arial" w:cs="Arial"/>
            <w:noProof/>
            <w:szCs w:val="20"/>
            <w:rPrChange w:id="595" w:author="Lindsay" w:date="2012-04-22T10:48:00Z">
              <w:rPr>
                <w:rFonts w:ascii="Calibri" w:hAnsi="Calibri" w:cs="Arial"/>
                <w:noProof/>
                <w:sz w:val="16"/>
                <w:szCs w:val="20"/>
              </w:rPr>
            </w:rPrChange>
          </w:rPr>
          <w:t xml:space="preserve">, </w:t>
        </w:r>
        <w:r w:rsidRPr="007A1662">
          <w:rPr>
            <w:rFonts w:ascii="Arial" w:hAnsi="Arial" w:cs="Arial"/>
            <w:b/>
            <w:noProof/>
            <w:szCs w:val="20"/>
            <w:rPrChange w:id="596" w:author="Lindsay" w:date="2012-04-22T10:48:00Z">
              <w:rPr>
                <w:rFonts w:ascii="Calibri" w:hAnsi="Calibri" w:cs="Arial"/>
                <w:noProof/>
                <w:sz w:val="16"/>
                <w:szCs w:val="20"/>
              </w:rPr>
            </w:rPrChange>
          </w:rPr>
          <w:t>8:</w:t>
        </w:r>
        <w:r w:rsidRPr="007A1662">
          <w:rPr>
            <w:rFonts w:ascii="Arial" w:hAnsi="Arial" w:cs="Arial"/>
            <w:noProof/>
            <w:szCs w:val="20"/>
            <w:rPrChange w:id="597" w:author="Lindsay" w:date="2012-04-22T10:48:00Z">
              <w:rPr>
                <w:rFonts w:ascii="Calibri" w:hAnsi="Calibri" w:cs="Arial"/>
                <w:noProof/>
                <w:sz w:val="16"/>
                <w:szCs w:val="20"/>
              </w:rPr>
            </w:rPrChange>
          </w:rPr>
          <w:t xml:space="preserve"> 255-265.</w:t>
        </w:r>
      </w:ins>
    </w:p>
    <w:p w:rsidR="00AC5D1A" w:rsidRPr="00F00454" w:rsidRDefault="007A1662" w:rsidP="00AC5D1A">
      <w:pPr>
        <w:spacing w:after="0" w:line="240" w:lineRule="auto"/>
        <w:ind w:left="720" w:hanging="720"/>
        <w:rPr>
          <w:rFonts w:ascii="Arial" w:hAnsi="Arial" w:cs="Arial"/>
          <w:noProof/>
          <w:szCs w:val="20"/>
          <w:rPrChange w:id="598" w:author="Lindsay" w:date="2012-04-22T10:48:00Z">
            <w:rPr>
              <w:rFonts w:ascii="Calibri" w:hAnsi="Calibri" w:cs="Arial"/>
              <w:noProof/>
              <w:szCs w:val="20"/>
            </w:rPr>
          </w:rPrChange>
        </w:rPr>
      </w:pPr>
      <w:bookmarkStart w:id="599" w:name="_ENREF_6"/>
      <w:r w:rsidRPr="007A1662">
        <w:rPr>
          <w:rFonts w:ascii="Arial" w:hAnsi="Arial" w:cs="Arial"/>
          <w:noProof/>
          <w:szCs w:val="20"/>
          <w:rPrChange w:id="600" w:author="Lindsay" w:date="2012-04-22T10:48:00Z">
            <w:rPr>
              <w:rFonts w:ascii="Calibri" w:hAnsi="Calibri" w:cs="Arial"/>
              <w:noProof/>
              <w:sz w:val="16"/>
              <w:szCs w:val="20"/>
            </w:rPr>
          </w:rPrChange>
        </w:rPr>
        <w:t>H</w:t>
      </w:r>
      <w:r w:rsidRPr="007A1662">
        <w:rPr>
          <w:rFonts w:ascii="Arial" w:hAnsi="Arial" w:cs="Arial"/>
          <w:smallCaps/>
          <w:noProof/>
          <w:szCs w:val="20"/>
          <w:rPrChange w:id="601" w:author="Lindsay" w:date="2012-04-22T10:48:00Z">
            <w:rPr>
              <w:rFonts w:ascii="Calibri" w:hAnsi="Calibri" w:cs="Arial"/>
              <w:smallCaps/>
              <w:noProof/>
              <w:sz w:val="16"/>
              <w:szCs w:val="20"/>
            </w:rPr>
          </w:rPrChange>
        </w:rPr>
        <w:t xml:space="preserve">iraoka, </w:t>
      </w:r>
      <w:r w:rsidRPr="007A1662">
        <w:rPr>
          <w:rFonts w:ascii="Arial" w:hAnsi="Arial" w:cs="Arial"/>
          <w:noProof/>
          <w:szCs w:val="20"/>
          <w:rPrChange w:id="602" w:author="Lindsay" w:date="2012-04-22T10:48:00Z">
            <w:rPr>
              <w:rFonts w:ascii="Calibri" w:hAnsi="Calibri" w:cs="Arial"/>
              <w:noProof/>
              <w:sz w:val="16"/>
              <w:szCs w:val="20"/>
            </w:rPr>
          </w:rPrChange>
        </w:rPr>
        <w:t>M., K. W</w:t>
      </w:r>
      <w:r w:rsidRPr="007A1662">
        <w:rPr>
          <w:rFonts w:ascii="Arial" w:hAnsi="Arial" w:cs="Arial"/>
          <w:smallCaps/>
          <w:noProof/>
          <w:szCs w:val="20"/>
          <w:rPrChange w:id="603" w:author="Lindsay" w:date="2012-04-22T10:48:00Z">
            <w:rPr>
              <w:rFonts w:ascii="Calibri" w:hAnsi="Calibri" w:cs="Arial"/>
              <w:smallCaps/>
              <w:noProof/>
              <w:sz w:val="16"/>
              <w:szCs w:val="20"/>
            </w:rPr>
          </w:rPrChange>
        </w:rPr>
        <w:t>atanabe</w:t>
      </w:r>
      <w:r w:rsidRPr="007A1662">
        <w:rPr>
          <w:rFonts w:ascii="Arial" w:hAnsi="Arial" w:cs="Arial"/>
          <w:noProof/>
          <w:szCs w:val="20"/>
          <w:rPrChange w:id="604" w:author="Lindsay" w:date="2012-04-22T10:48:00Z">
            <w:rPr>
              <w:rFonts w:ascii="Calibri" w:hAnsi="Calibri" w:cs="Arial"/>
              <w:noProof/>
              <w:sz w:val="16"/>
              <w:szCs w:val="20"/>
            </w:rPr>
          </w:rPrChange>
        </w:rPr>
        <w:t>, K. U</w:t>
      </w:r>
      <w:r w:rsidRPr="007A1662">
        <w:rPr>
          <w:rFonts w:ascii="Arial" w:hAnsi="Arial" w:cs="Arial"/>
          <w:smallCaps/>
          <w:noProof/>
          <w:szCs w:val="20"/>
          <w:rPrChange w:id="605" w:author="Lindsay" w:date="2012-04-22T10:48:00Z">
            <w:rPr>
              <w:rFonts w:ascii="Calibri" w:hAnsi="Calibri" w:cs="Arial"/>
              <w:smallCaps/>
              <w:noProof/>
              <w:sz w:val="16"/>
              <w:szCs w:val="20"/>
            </w:rPr>
          </w:rPrChange>
        </w:rPr>
        <w:t>mezu</w:t>
      </w:r>
      <w:r w:rsidRPr="007A1662">
        <w:rPr>
          <w:rFonts w:ascii="Arial" w:hAnsi="Arial" w:cs="Arial"/>
          <w:noProof/>
          <w:szCs w:val="20"/>
          <w:rPrChange w:id="606" w:author="Lindsay" w:date="2012-04-22T10:48:00Z">
            <w:rPr>
              <w:rFonts w:ascii="Calibri" w:hAnsi="Calibri" w:cs="Arial"/>
              <w:noProof/>
              <w:sz w:val="16"/>
              <w:szCs w:val="20"/>
            </w:rPr>
          </w:rPrChange>
        </w:rPr>
        <w:t xml:space="preserve"> and H. M</w:t>
      </w:r>
      <w:r w:rsidRPr="007A1662">
        <w:rPr>
          <w:rFonts w:ascii="Arial" w:hAnsi="Arial" w:cs="Arial"/>
          <w:smallCaps/>
          <w:noProof/>
          <w:szCs w:val="20"/>
          <w:rPrChange w:id="607" w:author="Lindsay" w:date="2012-04-22T10:48:00Z">
            <w:rPr>
              <w:rFonts w:ascii="Calibri" w:hAnsi="Calibri" w:cs="Arial"/>
              <w:smallCaps/>
              <w:noProof/>
              <w:sz w:val="16"/>
              <w:szCs w:val="20"/>
            </w:rPr>
          </w:rPrChange>
        </w:rPr>
        <w:t>aki</w:t>
      </w:r>
      <w:r w:rsidRPr="007A1662">
        <w:rPr>
          <w:rFonts w:ascii="Arial" w:hAnsi="Arial" w:cs="Arial"/>
          <w:noProof/>
          <w:szCs w:val="20"/>
          <w:rPrChange w:id="608" w:author="Lindsay" w:date="2012-04-22T10:48:00Z">
            <w:rPr>
              <w:rFonts w:ascii="Calibri" w:hAnsi="Calibri" w:cs="Arial"/>
              <w:noProof/>
              <w:sz w:val="16"/>
              <w:szCs w:val="20"/>
            </w:rPr>
          </w:rPrChange>
        </w:rPr>
        <w:t xml:space="preserve">, 2000 Spontaneous loss of heterozygosity in diploid Saccharomyces cerevisiae cells. Genetics </w:t>
      </w:r>
      <w:r w:rsidRPr="007A1662">
        <w:rPr>
          <w:rFonts w:ascii="Arial" w:hAnsi="Arial" w:cs="Arial"/>
          <w:b/>
          <w:noProof/>
          <w:szCs w:val="20"/>
          <w:rPrChange w:id="609" w:author="Lindsay" w:date="2012-04-22T10:48:00Z">
            <w:rPr>
              <w:rFonts w:ascii="Calibri" w:hAnsi="Calibri" w:cs="Arial"/>
              <w:b/>
              <w:noProof/>
              <w:sz w:val="16"/>
              <w:szCs w:val="20"/>
            </w:rPr>
          </w:rPrChange>
        </w:rPr>
        <w:t>156:</w:t>
      </w:r>
      <w:r w:rsidRPr="007A1662">
        <w:rPr>
          <w:rFonts w:ascii="Arial" w:hAnsi="Arial" w:cs="Arial"/>
          <w:noProof/>
          <w:szCs w:val="20"/>
          <w:rPrChange w:id="610" w:author="Lindsay" w:date="2012-04-22T10:48:00Z">
            <w:rPr>
              <w:rFonts w:ascii="Calibri" w:hAnsi="Calibri" w:cs="Arial"/>
              <w:noProof/>
              <w:sz w:val="16"/>
              <w:szCs w:val="20"/>
            </w:rPr>
          </w:rPrChange>
        </w:rPr>
        <w:t xml:space="preserve"> 1531-1548.</w:t>
      </w:r>
      <w:bookmarkEnd w:id="599"/>
    </w:p>
    <w:p w:rsidR="00AC5D1A" w:rsidRPr="00F00454" w:rsidRDefault="007A1662" w:rsidP="00AC5D1A">
      <w:pPr>
        <w:spacing w:after="0" w:line="240" w:lineRule="auto"/>
        <w:ind w:left="720" w:hanging="720"/>
        <w:rPr>
          <w:rFonts w:ascii="Arial" w:hAnsi="Arial" w:cs="Arial"/>
          <w:noProof/>
          <w:szCs w:val="20"/>
          <w:rPrChange w:id="611" w:author="Lindsay" w:date="2012-04-22T10:48:00Z">
            <w:rPr>
              <w:rFonts w:ascii="Calibri" w:hAnsi="Calibri" w:cs="Arial"/>
              <w:noProof/>
              <w:szCs w:val="20"/>
            </w:rPr>
          </w:rPrChange>
        </w:rPr>
      </w:pPr>
      <w:bookmarkStart w:id="612" w:name="_ENREF_7"/>
      <w:r w:rsidRPr="007A1662">
        <w:rPr>
          <w:rFonts w:ascii="Arial" w:hAnsi="Arial" w:cs="Arial"/>
          <w:noProof/>
          <w:szCs w:val="20"/>
          <w:rPrChange w:id="613" w:author="Lindsay" w:date="2012-04-22T10:48:00Z">
            <w:rPr>
              <w:rFonts w:ascii="Calibri" w:hAnsi="Calibri" w:cs="Arial"/>
              <w:noProof/>
              <w:sz w:val="16"/>
              <w:szCs w:val="20"/>
            </w:rPr>
          </w:rPrChange>
        </w:rPr>
        <w:t>K</w:t>
      </w:r>
      <w:r w:rsidRPr="007A1662">
        <w:rPr>
          <w:rFonts w:ascii="Arial" w:hAnsi="Arial" w:cs="Arial"/>
          <w:smallCaps/>
          <w:noProof/>
          <w:szCs w:val="20"/>
          <w:rPrChange w:id="614" w:author="Lindsay" w:date="2012-04-22T10:48:00Z">
            <w:rPr>
              <w:rFonts w:ascii="Calibri" w:hAnsi="Calibri" w:cs="Arial"/>
              <w:smallCaps/>
              <w:noProof/>
              <w:sz w:val="16"/>
              <w:szCs w:val="20"/>
            </w:rPr>
          </w:rPrChange>
        </w:rPr>
        <w:t xml:space="preserve">irkwood, </w:t>
      </w:r>
      <w:r w:rsidRPr="007A1662">
        <w:rPr>
          <w:rFonts w:ascii="Arial" w:hAnsi="Arial" w:cs="Arial"/>
          <w:noProof/>
          <w:szCs w:val="20"/>
          <w:rPrChange w:id="615" w:author="Lindsay" w:date="2012-04-22T10:48:00Z">
            <w:rPr>
              <w:rFonts w:ascii="Calibri" w:hAnsi="Calibri" w:cs="Arial"/>
              <w:noProof/>
              <w:sz w:val="16"/>
              <w:szCs w:val="20"/>
            </w:rPr>
          </w:rPrChange>
        </w:rPr>
        <w:t xml:space="preserve">T. B., 1977 Evolution of ageing. Nature </w:t>
      </w:r>
      <w:r w:rsidRPr="007A1662">
        <w:rPr>
          <w:rFonts w:ascii="Arial" w:hAnsi="Arial" w:cs="Arial"/>
          <w:b/>
          <w:noProof/>
          <w:szCs w:val="20"/>
          <w:rPrChange w:id="616" w:author="Lindsay" w:date="2012-04-22T10:48:00Z">
            <w:rPr>
              <w:rFonts w:ascii="Calibri" w:hAnsi="Calibri" w:cs="Arial"/>
              <w:b/>
              <w:noProof/>
              <w:sz w:val="16"/>
              <w:szCs w:val="20"/>
            </w:rPr>
          </w:rPrChange>
        </w:rPr>
        <w:t>270:</w:t>
      </w:r>
      <w:r w:rsidRPr="007A1662">
        <w:rPr>
          <w:rFonts w:ascii="Arial" w:hAnsi="Arial" w:cs="Arial"/>
          <w:noProof/>
          <w:szCs w:val="20"/>
          <w:rPrChange w:id="617" w:author="Lindsay" w:date="2012-04-22T10:48:00Z">
            <w:rPr>
              <w:rFonts w:ascii="Calibri" w:hAnsi="Calibri" w:cs="Arial"/>
              <w:noProof/>
              <w:sz w:val="16"/>
              <w:szCs w:val="20"/>
            </w:rPr>
          </w:rPrChange>
        </w:rPr>
        <w:t xml:space="preserve"> 301-304.</w:t>
      </w:r>
      <w:bookmarkEnd w:id="612"/>
    </w:p>
    <w:p w:rsidR="00AC5D1A" w:rsidRPr="00F00454" w:rsidRDefault="007A1662" w:rsidP="00AC5D1A">
      <w:pPr>
        <w:spacing w:after="0" w:line="240" w:lineRule="auto"/>
        <w:ind w:left="720" w:hanging="720"/>
        <w:rPr>
          <w:rFonts w:ascii="Arial" w:hAnsi="Arial" w:cs="Arial"/>
          <w:noProof/>
          <w:szCs w:val="20"/>
          <w:rPrChange w:id="618" w:author="Lindsay" w:date="2012-04-22T10:48:00Z">
            <w:rPr>
              <w:rFonts w:ascii="Calibri" w:hAnsi="Calibri" w:cs="Arial"/>
              <w:noProof/>
              <w:szCs w:val="20"/>
            </w:rPr>
          </w:rPrChange>
        </w:rPr>
      </w:pPr>
      <w:bookmarkStart w:id="619" w:name="_ENREF_8"/>
      <w:r w:rsidRPr="007A1662">
        <w:rPr>
          <w:rFonts w:ascii="Arial" w:hAnsi="Arial" w:cs="Arial"/>
          <w:noProof/>
          <w:szCs w:val="20"/>
          <w:rPrChange w:id="620" w:author="Lindsay" w:date="2012-04-22T10:48:00Z">
            <w:rPr>
              <w:rFonts w:ascii="Calibri" w:hAnsi="Calibri" w:cs="Arial"/>
              <w:noProof/>
              <w:sz w:val="16"/>
              <w:szCs w:val="20"/>
            </w:rPr>
          </w:rPrChange>
        </w:rPr>
        <w:t>M</w:t>
      </w:r>
      <w:r w:rsidRPr="007A1662">
        <w:rPr>
          <w:rFonts w:ascii="Arial" w:hAnsi="Arial" w:cs="Arial"/>
          <w:smallCaps/>
          <w:noProof/>
          <w:szCs w:val="20"/>
          <w:rPrChange w:id="621" w:author="Lindsay" w:date="2012-04-22T10:48:00Z">
            <w:rPr>
              <w:rFonts w:ascii="Calibri" w:hAnsi="Calibri" w:cs="Arial"/>
              <w:smallCaps/>
              <w:noProof/>
              <w:sz w:val="16"/>
              <w:szCs w:val="20"/>
            </w:rPr>
          </w:rPrChange>
        </w:rPr>
        <w:t>c</w:t>
      </w:r>
      <w:r w:rsidRPr="007A1662">
        <w:rPr>
          <w:rFonts w:ascii="Arial" w:hAnsi="Arial" w:cs="Arial"/>
          <w:noProof/>
          <w:szCs w:val="20"/>
          <w:rPrChange w:id="622" w:author="Lindsay" w:date="2012-04-22T10:48:00Z">
            <w:rPr>
              <w:rFonts w:ascii="Calibri" w:hAnsi="Calibri" w:cs="Arial"/>
              <w:noProof/>
              <w:sz w:val="16"/>
              <w:szCs w:val="20"/>
            </w:rPr>
          </w:rPrChange>
        </w:rPr>
        <w:t>M</w:t>
      </w:r>
      <w:r w:rsidRPr="007A1662">
        <w:rPr>
          <w:rFonts w:ascii="Arial" w:hAnsi="Arial" w:cs="Arial"/>
          <w:smallCaps/>
          <w:noProof/>
          <w:szCs w:val="20"/>
          <w:rPrChange w:id="623" w:author="Lindsay" w:date="2012-04-22T10:48:00Z">
            <w:rPr>
              <w:rFonts w:ascii="Calibri" w:hAnsi="Calibri" w:cs="Arial"/>
              <w:smallCaps/>
              <w:noProof/>
              <w:sz w:val="16"/>
              <w:szCs w:val="20"/>
            </w:rPr>
          </w:rPrChange>
        </w:rPr>
        <w:t xml:space="preserve">urray, </w:t>
      </w:r>
      <w:r w:rsidRPr="007A1662">
        <w:rPr>
          <w:rFonts w:ascii="Arial" w:hAnsi="Arial" w:cs="Arial"/>
          <w:noProof/>
          <w:szCs w:val="20"/>
          <w:rPrChange w:id="624" w:author="Lindsay" w:date="2012-04-22T10:48:00Z">
            <w:rPr>
              <w:rFonts w:ascii="Calibri" w:hAnsi="Calibri" w:cs="Arial"/>
              <w:noProof/>
              <w:sz w:val="16"/>
              <w:szCs w:val="20"/>
            </w:rPr>
          </w:rPrChange>
        </w:rPr>
        <w:t>M. A., and D. E. G</w:t>
      </w:r>
      <w:r w:rsidRPr="007A1662">
        <w:rPr>
          <w:rFonts w:ascii="Arial" w:hAnsi="Arial" w:cs="Arial"/>
          <w:smallCaps/>
          <w:noProof/>
          <w:szCs w:val="20"/>
          <w:rPrChange w:id="625" w:author="Lindsay" w:date="2012-04-22T10:48:00Z">
            <w:rPr>
              <w:rFonts w:ascii="Calibri" w:hAnsi="Calibri" w:cs="Arial"/>
              <w:smallCaps/>
              <w:noProof/>
              <w:sz w:val="16"/>
              <w:szCs w:val="20"/>
            </w:rPr>
          </w:rPrChange>
        </w:rPr>
        <w:t>ottschling</w:t>
      </w:r>
      <w:r w:rsidRPr="007A1662">
        <w:rPr>
          <w:rFonts w:ascii="Arial" w:hAnsi="Arial" w:cs="Arial"/>
          <w:noProof/>
          <w:szCs w:val="20"/>
          <w:rPrChange w:id="626" w:author="Lindsay" w:date="2012-04-22T10:48:00Z">
            <w:rPr>
              <w:rFonts w:ascii="Calibri" w:hAnsi="Calibri" w:cs="Arial"/>
              <w:noProof/>
              <w:sz w:val="16"/>
              <w:szCs w:val="20"/>
            </w:rPr>
          </w:rPrChange>
        </w:rPr>
        <w:t xml:space="preserve">, 2003 An age-induced switch to a hyper-recombinational state. Science </w:t>
      </w:r>
      <w:r w:rsidRPr="007A1662">
        <w:rPr>
          <w:rFonts w:ascii="Arial" w:hAnsi="Arial" w:cs="Arial"/>
          <w:b/>
          <w:noProof/>
          <w:szCs w:val="20"/>
          <w:rPrChange w:id="627" w:author="Lindsay" w:date="2012-04-22T10:48:00Z">
            <w:rPr>
              <w:rFonts w:ascii="Calibri" w:hAnsi="Calibri" w:cs="Arial"/>
              <w:b/>
              <w:noProof/>
              <w:sz w:val="16"/>
              <w:szCs w:val="20"/>
            </w:rPr>
          </w:rPrChange>
        </w:rPr>
        <w:t>301:</w:t>
      </w:r>
      <w:r w:rsidRPr="007A1662">
        <w:rPr>
          <w:rFonts w:ascii="Arial" w:hAnsi="Arial" w:cs="Arial"/>
          <w:noProof/>
          <w:szCs w:val="20"/>
          <w:rPrChange w:id="628" w:author="Lindsay" w:date="2012-04-22T10:48:00Z">
            <w:rPr>
              <w:rFonts w:ascii="Calibri" w:hAnsi="Calibri" w:cs="Arial"/>
              <w:noProof/>
              <w:sz w:val="16"/>
              <w:szCs w:val="20"/>
            </w:rPr>
          </w:rPrChange>
        </w:rPr>
        <w:t xml:space="preserve"> 1908-1911.</w:t>
      </w:r>
      <w:bookmarkEnd w:id="619"/>
    </w:p>
    <w:p w:rsidR="00AC5D1A" w:rsidRPr="00F00454" w:rsidRDefault="007A1662" w:rsidP="00AC5D1A">
      <w:pPr>
        <w:spacing w:after="0" w:line="240" w:lineRule="auto"/>
        <w:ind w:left="720" w:hanging="720"/>
        <w:rPr>
          <w:rFonts w:ascii="Arial" w:hAnsi="Arial" w:cs="Arial"/>
          <w:noProof/>
          <w:szCs w:val="20"/>
          <w:rPrChange w:id="629" w:author="Lindsay" w:date="2012-04-22T10:48:00Z">
            <w:rPr>
              <w:rFonts w:ascii="Calibri" w:hAnsi="Calibri" w:cs="Arial"/>
              <w:noProof/>
              <w:szCs w:val="20"/>
            </w:rPr>
          </w:rPrChange>
        </w:rPr>
      </w:pPr>
      <w:bookmarkStart w:id="630" w:name="_ENREF_9"/>
      <w:r w:rsidRPr="007A1662">
        <w:rPr>
          <w:rFonts w:ascii="Arial" w:hAnsi="Arial" w:cs="Arial"/>
          <w:noProof/>
          <w:szCs w:val="20"/>
          <w:rPrChange w:id="631" w:author="Lindsay" w:date="2012-04-22T10:48:00Z">
            <w:rPr>
              <w:rFonts w:ascii="Calibri" w:hAnsi="Calibri" w:cs="Arial"/>
              <w:noProof/>
              <w:sz w:val="16"/>
              <w:szCs w:val="20"/>
            </w:rPr>
          </w:rPrChange>
        </w:rPr>
        <w:t>M</w:t>
      </w:r>
      <w:r w:rsidRPr="007A1662">
        <w:rPr>
          <w:rFonts w:ascii="Arial" w:hAnsi="Arial" w:cs="Arial"/>
          <w:smallCaps/>
          <w:noProof/>
          <w:szCs w:val="20"/>
          <w:rPrChange w:id="632" w:author="Lindsay" w:date="2012-04-22T10:48:00Z">
            <w:rPr>
              <w:rFonts w:ascii="Calibri" w:hAnsi="Calibri" w:cs="Arial"/>
              <w:smallCaps/>
              <w:noProof/>
              <w:sz w:val="16"/>
              <w:szCs w:val="20"/>
            </w:rPr>
          </w:rPrChange>
        </w:rPr>
        <w:t>c</w:t>
      </w:r>
      <w:r w:rsidRPr="007A1662">
        <w:rPr>
          <w:rFonts w:ascii="Arial" w:hAnsi="Arial" w:cs="Arial"/>
          <w:noProof/>
          <w:szCs w:val="20"/>
          <w:rPrChange w:id="633" w:author="Lindsay" w:date="2012-04-22T10:48:00Z">
            <w:rPr>
              <w:rFonts w:ascii="Calibri" w:hAnsi="Calibri" w:cs="Arial"/>
              <w:noProof/>
              <w:sz w:val="16"/>
              <w:szCs w:val="20"/>
            </w:rPr>
          </w:rPrChange>
        </w:rPr>
        <w:t>M</w:t>
      </w:r>
      <w:r w:rsidRPr="007A1662">
        <w:rPr>
          <w:rFonts w:ascii="Arial" w:hAnsi="Arial" w:cs="Arial"/>
          <w:smallCaps/>
          <w:noProof/>
          <w:szCs w:val="20"/>
          <w:rPrChange w:id="634" w:author="Lindsay" w:date="2012-04-22T10:48:00Z">
            <w:rPr>
              <w:rFonts w:ascii="Calibri" w:hAnsi="Calibri" w:cs="Arial"/>
              <w:smallCaps/>
              <w:noProof/>
              <w:sz w:val="16"/>
              <w:szCs w:val="20"/>
            </w:rPr>
          </w:rPrChange>
        </w:rPr>
        <w:t xml:space="preserve">urray, </w:t>
      </w:r>
      <w:r w:rsidRPr="007A1662">
        <w:rPr>
          <w:rFonts w:ascii="Arial" w:hAnsi="Arial" w:cs="Arial"/>
          <w:noProof/>
          <w:szCs w:val="20"/>
          <w:rPrChange w:id="635" w:author="Lindsay" w:date="2012-04-22T10:48:00Z">
            <w:rPr>
              <w:rFonts w:ascii="Calibri" w:hAnsi="Calibri" w:cs="Arial"/>
              <w:noProof/>
              <w:sz w:val="16"/>
              <w:szCs w:val="20"/>
            </w:rPr>
          </w:rPrChange>
        </w:rPr>
        <w:t>M. A., and D. E. G</w:t>
      </w:r>
      <w:r w:rsidRPr="007A1662">
        <w:rPr>
          <w:rFonts w:ascii="Arial" w:hAnsi="Arial" w:cs="Arial"/>
          <w:smallCaps/>
          <w:noProof/>
          <w:szCs w:val="20"/>
          <w:rPrChange w:id="636" w:author="Lindsay" w:date="2012-04-22T10:48:00Z">
            <w:rPr>
              <w:rFonts w:ascii="Calibri" w:hAnsi="Calibri" w:cs="Arial"/>
              <w:smallCaps/>
              <w:noProof/>
              <w:sz w:val="16"/>
              <w:szCs w:val="20"/>
            </w:rPr>
          </w:rPrChange>
        </w:rPr>
        <w:t>ottschling</w:t>
      </w:r>
      <w:r w:rsidRPr="007A1662">
        <w:rPr>
          <w:rFonts w:ascii="Arial" w:hAnsi="Arial" w:cs="Arial"/>
          <w:noProof/>
          <w:szCs w:val="20"/>
          <w:rPrChange w:id="637" w:author="Lindsay" w:date="2012-04-22T10:48:00Z">
            <w:rPr>
              <w:rFonts w:ascii="Calibri" w:hAnsi="Calibri" w:cs="Arial"/>
              <w:noProof/>
              <w:sz w:val="16"/>
              <w:szCs w:val="20"/>
            </w:rPr>
          </w:rPrChange>
        </w:rPr>
        <w:t xml:space="preserve">, 2004 Aging and genetic instability in yeast. Curr Opin Microbiol </w:t>
      </w:r>
      <w:r w:rsidRPr="007A1662">
        <w:rPr>
          <w:rFonts w:ascii="Arial" w:hAnsi="Arial" w:cs="Arial"/>
          <w:b/>
          <w:noProof/>
          <w:szCs w:val="20"/>
          <w:rPrChange w:id="638" w:author="Lindsay" w:date="2012-04-22T10:48:00Z">
            <w:rPr>
              <w:rFonts w:ascii="Calibri" w:hAnsi="Calibri" w:cs="Arial"/>
              <w:b/>
              <w:noProof/>
              <w:sz w:val="16"/>
              <w:szCs w:val="20"/>
            </w:rPr>
          </w:rPrChange>
        </w:rPr>
        <w:t>7:</w:t>
      </w:r>
      <w:r w:rsidRPr="007A1662">
        <w:rPr>
          <w:rFonts w:ascii="Arial" w:hAnsi="Arial" w:cs="Arial"/>
          <w:noProof/>
          <w:szCs w:val="20"/>
          <w:rPrChange w:id="639" w:author="Lindsay" w:date="2012-04-22T10:48:00Z">
            <w:rPr>
              <w:rFonts w:ascii="Calibri" w:hAnsi="Calibri" w:cs="Arial"/>
              <w:noProof/>
              <w:sz w:val="16"/>
              <w:szCs w:val="20"/>
            </w:rPr>
          </w:rPrChange>
        </w:rPr>
        <w:t xml:space="preserve"> 673-679.</w:t>
      </w:r>
      <w:bookmarkEnd w:id="630"/>
    </w:p>
    <w:p w:rsidR="00AC5D1A" w:rsidRPr="00F00454" w:rsidRDefault="007A1662" w:rsidP="00AC5D1A">
      <w:pPr>
        <w:spacing w:after="0" w:line="240" w:lineRule="auto"/>
        <w:ind w:left="720" w:hanging="720"/>
        <w:rPr>
          <w:rFonts w:ascii="Arial" w:hAnsi="Arial" w:cs="Arial"/>
          <w:noProof/>
          <w:szCs w:val="20"/>
          <w:rPrChange w:id="640" w:author="Lindsay" w:date="2012-04-22T10:48:00Z">
            <w:rPr>
              <w:rFonts w:ascii="Calibri" w:hAnsi="Calibri" w:cs="Arial"/>
              <w:noProof/>
              <w:szCs w:val="20"/>
            </w:rPr>
          </w:rPrChange>
        </w:rPr>
      </w:pPr>
      <w:bookmarkStart w:id="641" w:name="_ENREF_10"/>
      <w:r w:rsidRPr="007A1662">
        <w:rPr>
          <w:rFonts w:ascii="Arial" w:hAnsi="Arial" w:cs="Arial"/>
          <w:noProof/>
          <w:szCs w:val="20"/>
          <w:rPrChange w:id="642" w:author="Lindsay" w:date="2012-04-22T10:48:00Z">
            <w:rPr>
              <w:rFonts w:ascii="Calibri" w:hAnsi="Calibri" w:cs="Arial"/>
              <w:noProof/>
              <w:sz w:val="16"/>
              <w:szCs w:val="20"/>
            </w:rPr>
          </w:rPrChange>
        </w:rPr>
        <w:t>M</w:t>
      </w:r>
      <w:r w:rsidRPr="007A1662">
        <w:rPr>
          <w:rFonts w:ascii="Arial" w:hAnsi="Arial" w:cs="Arial"/>
          <w:smallCaps/>
          <w:noProof/>
          <w:szCs w:val="20"/>
          <w:rPrChange w:id="643" w:author="Lindsay" w:date="2012-04-22T10:48:00Z">
            <w:rPr>
              <w:rFonts w:ascii="Calibri" w:hAnsi="Calibri" w:cs="Arial"/>
              <w:smallCaps/>
              <w:noProof/>
              <w:sz w:val="16"/>
              <w:szCs w:val="20"/>
            </w:rPr>
          </w:rPrChange>
        </w:rPr>
        <w:t xml:space="preserve">edvedik, </w:t>
      </w:r>
      <w:r w:rsidRPr="007A1662">
        <w:rPr>
          <w:rFonts w:ascii="Arial" w:hAnsi="Arial" w:cs="Arial"/>
          <w:noProof/>
          <w:szCs w:val="20"/>
          <w:rPrChange w:id="644" w:author="Lindsay" w:date="2012-04-22T10:48:00Z">
            <w:rPr>
              <w:rFonts w:ascii="Calibri" w:hAnsi="Calibri" w:cs="Arial"/>
              <w:noProof/>
              <w:sz w:val="16"/>
              <w:szCs w:val="20"/>
            </w:rPr>
          </w:rPrChange>
        </w:rPr>
        <w:t>O., and D. A. S</w:t>
      </w:r>
      <w:r w:rsidRPr="007A1662">
        <w:rPr>
          <w:rFonts w:ascii="Arial" w:hAnsi="Arial" w:cs="Arial"/>
          <w:smallCaps/>
          <w:noProof/>
          <w:szCs w:val="20"/>
          <w:rPrChange w:id="645" w:author="Lindsay" w:date="2012-04-22T10:48:00Z">
            <w:rPr>
              <w:rFonts w:ascii="Calibri" w:hAnsi="Calibri" w:cs="Arial"/>
              <w:smallCaps/>
              <w:noProof/>
              <w:sz w:val="16"/>
              <w:szCs w:val="20"/>
            </w:rPr>
          </w:rPrChange>
        </w:rPr>
        <w:t>inclair</w:t>
      </w:r>
      <w:r w:rsidRPr="007A1662">
        <w:rPr>
          <w:rFonts w:ascii="Arial" w:hAnsi="Arial" w:cs="Arial"/>
          <w:noProof/>
          <w:szCs w:val="20"/>
          <w:rPrChange w:id="646" w:author="Lindsay" w:date="2012-04-22T10:48:00Z">
            <w:rPr>
              <w:rFonts w:ascii="Calibri" w:hAnsi="Calibri" w:cs="Arial"/>
              <w:noProof/>
              <w:sz w:val="16"/>
              <w:szCs w:val="20"/>
            </w:rPr>
          </w:rPrChange>
        </w:rPr>
        <w:t xml:space="preserve">, 2007 Caloric restriction and life span determination of yeast cells. Methods Mol Biol </w:t>
      </w:r>
      <w:r w:rsidRPr="007A1662">
        <w:rPr>
          <w:rFonts w:ascii="Arial" w:hAnsi="Arial" w:cs="Arial"/>
          <w:b/>
          <w:noProof/>
          <w:szCs w:val="20"/>
          <w:rPrChange w:id="647" w:author="Lindsay" w:date="2012-04-22T10:48:00Z">
            <w:rPr>
              <w:rFonts w:ascii="Calibri" w:hAnsi="Calibri" w:cs="Arial"/>
              <w:b/>
              <w:noProof/>
              <w:sz w:val="16"/>
              <w:szCs w:val="20"/>
            </w:rPr>
          </w:rPrChange>
        </w:rPr>
        <w:t>371:</w:t>
      </w:r>
      <w:r w:rsidRPr="007A1662">
        <w:rPr>
          <w:rFonts w:ascii="Arial" w:hAnsi="Arial" w:cs="Arial"/>
          <w:noProof/>
          <w:szCs w:val="20"/>
          <w:rPrChange w:id="648" w:author="Lindsay" w:date="2012-04-22T10:48:00Z">
            <w:rPr>
              <w:rFonts w:ascii="Calibri" w:hAnsi="Calibri" w:cs="Arial"/>
              <w:noProof/>
              <w:sz w:val="16"/>
              <w:szCs w:val="20"/>
            </w:rPr>
          </w:rPrChange>
        </w:rPr>
        <w:t xml:space="preserve"> 97-109.</w:t>
      </w:r>
      <w:bookmarkEnd w:id="641"/>
    </w:p>
    <w:p w:rsidR="00AC5D1A" w:rsidRPr="00F00454" w:rsidRDefault="007A1662" w:rsidP="00AC5D1A">
      <w:pPr>
        <w:spacing w:after="0" w:line="240" w:lineRule="auto"/>
        <w:ind w:left="720" w:hanging="720"/>
        <w:rPr>
          <w:rFonts w:ascii="Arial" w:hAnsi="Arial" w:cs="Arial"/>
          <w:noProof/>
          <w:szCs w:val="20"/>
          <w:rPrChange w:id="649" w:author="Lindsay" w:date="2012-04-22T10:48:00Z">
            <w:rPr>
              <w:rFonts w:ascii="Calibri" w:hAnsi="Calibri" w:cs="Arial"/>
              <w:noProof/>
              <w:szCs w:val="20"/>
            </w:rPr>
          </w:rPrChange>
        </w:rPr>
      </w:pPr>
      <w:bookmarkStart w:id="650" w:name="_ENREF_11"/>
      <w:r w:rsidRPr="007A1662">
        <w:rPr>
          <w:rFonts w:ascii="Arial" w:hAnsi="Arial" w:cs="Arial"/>
          <w:noProof/>
          <w:szCs w:val="20"/>
          <w:rPrChange w:id="651" w:author="Lindsay" w:date="2012-04-22T10:48:00Z">
            <w:rPr>
              <w:rFonts w:ascii="Calibri" w:hAnsi="Calibri" w:cs="Arial"/>
              <w:noProof/>
              <w:sz w:val="16"/>
              <w:szCs w:val="20"/>
            </w:rPr>
          </w:rPrChange>
        </w:rPr>
        <w:t>Q</w:t>
      </w:r>
      <w:r w:rsidRPr="007A1662">
        <w:rPr>
          <w:rFonts w:ascii="Arial" w:hAnsi="Arial" w:cs="Arial"/>
          <w:smallCaps/>
          <w:noProof/>
          <w:szCs w:val="20"/>
          <w:rPrChange w:id="652" w:author="Lindsay" w:date="2012-04-22T10:48:00Z">
            <w:rPr>
              <w:rFonts w:ascii="Calibri" w:hAnsi="Calibri" w:cs="Arial"/>
              <w:smallCaps/>
              <w:noProof/>
              <w:sz w:val="16"/>
              <w:szCs w:val="20"/>
            </w:rPr>
          </w:rPrChange>
        </w:rPr>
        <w:t xml:space="preserve">in, </w:t>
      </w:r>
      <w:r w:rsidRPr="007A1662">
        <w:rPr>
          <w:rFonts w:ascii="Arial" w:hAnsi="Arial" w:cs="Arial"/>
          <w:noProof/>
          <w:szCs w:val="20"/>
          <w:rPrChange w:id="653" w:author="Lindsay" w:date="2012-04-22T10:48:00Z">
            <w:rPr>
              <w:rFonts w:ascii="Calibri" w:hAnsi="Calibri" w:cs="Arial"/>
              <w:noProof/>
              <w:sz w:val="16"/>
              <w:szCs w:val="20"/>
            </w:rPr>
          </w:rPrChange>
        </w:rPr>
        <w:t>H., and M. L</w:t>
      </w:r>
      <w:r w:rsidRPr="007A1662">
        <w:rPr>
          <w:rFonts w:ascii="Arial" w:hAnsi="Arial" w:cs="Arial"/>
          <w:smallCaps/>
          <w:noProof/>
          <w:szCs w:val="20"/>
          <w:rPrChange w:id="654" w:author="Lindsay" w:date="2012-04-22T10:48:00Z">
            <w:rPr>
              <w:rFonts w:ascii="Calibri" w:hAnsi="Calibri" w:cs="Arial"/>
              <w:smallCaps/>
              <w:noProof/>
              <w:sz w:val="16"/>
              <w:szCs w:val="20"/>
            </w:rPr>
          </w:rPrChange>
        </w:rPr>
        <w:t>u</w:t>
      </w:r>
      <w:r w:rsidRPr="007A1662">
        <w:rPr>
          <w:rFonts w:ascii="Arial" w:hAnsi="Arial" w:cs="Arial"/>
          <w:noProof/>
          <w:szCs w:val="20"/>
          <w:rPrChange w:id="655" w:author="Lindsay" w:date="2012-04-22T10:48:00Z">
            <w:rPr>
              <w:rFonts w:ascii="Calibri" w:hAnsi="Calibri" w:cs="Arial"/>
              <w:noProof/>
              <w:sz w:val="16"/>
              <w:szCs w:val="20"/>
            </w:rPr>
          </w:rPrChange>
        </w:rPr>
        <w:t xml:space="preserve">, 2006 Natural variation in replicative and chronological life spans of Saccharomyces cerevisiae. Exp Gerontol </w:t>
      </w:r>
      <w:r w:rsidRPr="007A1662">
        <w:rPr>
          <w:rFonts w:ascii="Arial" w:hAnsi="Arial" w:cs="Arial"/>
          <w:b/>
          <w:noProof/>
          <w:szCs w:val="20"/>
          <w:rPrChange w:id="656" w:author="Lindsay" w:date="2012-04-22T10:48:00Z">
            <w:rPr>
              <w:rFonts w:ascii="Calibri" w:hAnsi="Calibri" w:cs="Arial"/>
              <w:b/>
              <w:noProof/>
              <w:sz w:val="16"/>
              <w:szCs w:val="20"/>
            </w:rPr>
          </w:rPrChange>
        </w:rPr>
        <w:t>41:</w:t>
      </w:r>
      <w:r w:rsidRPr="007A1662">
        <w:rPr>
          <w:rFonts w:ascii="Arial" w:hAnsi="Arial" w:cs="Arial"/>
          <w:noProof/>
          <w:szCs w:val="20"/>
          <w:rPrChange w:id="657" w:author="Lindsay" w:date="2012-04-22T10:48:00Z">
            <w:rPr>
              <w:rFonts w:ascii="Calibri" w:hAnsi="Calibri" w:cs="Arial"/>
              <w:noProof/>
              <w:sz w:val="16"/>
              <w:szCs w:val="20"/>
            </w:rPr>
          </w:rPrChange>
        </w:rPr>
        <w:t xml:space="preserve"> 448-456.</w:t>
      </w:r>
      <w:bookmarkEnd w:id="650"/>
    </w:p>
    <w:p w:rsidR="00AC5D1A" w:rsidRPr="00F00454" w:rsidRDefault="007A1662" w:rsidP="00AC5D1A">
      <w:pPr>
        <w:spacing w:after="0" w:line="240" w:lineRule="auto"/>
        <w:ind w:left="720" w:hanging="720"/>
        <w:rPr>
          <w:rFonts w:ascii="Arial" w:hAnsi="Arial" w:cs="Arial"/>
          <w:noProof/>
          <w:szCs w:val="20"/>
          <w:rPrChange w:id="658" w:author="Lindsay" w:date="2012-04-22T10:48:00Z">
            <w:rPr>
              <w:rFonts w:ascii="Calibri" w:hAnsi="Calibri" w:cs="Arial"/>
              <w:noProof/>
              <w:szCs w:val="20"/>
            </w:rPr>
          </w:rPrChange>
        </w:rPr>
      </w:pPr>
      <w:bookmarkStart w:id="659" w:name="_ENREF_12"/>
      <w:r w:rsidRPr="007A1662">
        <w:rPr>
          <w:rFonts w:ascii="Arial" w:hAnsi="Arial" w:cs="Arial"/>
          <w:noProof/>
          <w:szCs w:val="20"/>
          <w:rPrChange w:id="660" w:author="Lindsay" w:date="2012-04-22T10:48:00Z">
            <w:rPr>
              <w:rFonts w:ascii="Calibri" w:hAnsi="Calibri" w:cs="Arial"/>
              <w:noProof/>
              <w:sz w:val="16"/>
              <w:szCs w:val="20"/>
            </w:rPr>
          </w:rPrChange>
        </w:rPr>
        <w:t>Q</w:t>
      </w:r>
      <w:r w:rsidRPr="007A1662">
        <w:rPr>
          <w:rFonts w:ascii="Arial" w:hAnsi="Arial" w:cs="Arial"/>
          <w:smallCaps/>
          <w:noProof/>
          <w:szCs w:val="20"/>
          <w:rPrChange w:id="661" w:author="Lindsay" w:date="2012-04-22T10:48:00Z">
            <w:rPr>
              <w:rFonts w:ascii="Calibri" w:hAnsi="Calibri" w:cs="Arial"/>
              <w:smallCaps/>
              <w:noProof/>
              <w:sz w:val="16"/>
              <w:szCs w:val="20"/>
            </w:rPr>
          </w:rPrChange>
        </w:rPr>
        <w:t xml:space="preserve">in, </w:t>
      </w:r>
      <w:r w:rsidRPr="007A1662">
        <w:rPr>
          <w:rFonts w:ascii="Arial" w:hAnsi="Arial" w:cs="Arial"/>
          <w:noProof/>
          <w:szCs w:val="20"/>
          <w:rPrChange w:id="662" w:author="Lindsay" w:date="2012-04-22T10:48:00Z">
            <w:rPr>
              <w:rFonts w:ascii="Calibri" w:hAnsi="Calibri" w:cs="Arial"/>
              <w:noProof/>
              <w:sz w:val="16"/>
              <w:szCs w:val="20"/>
            </w:rPr>
          </w:rPrChange>
        </w:rPr>
        <w:t>H., M. L</w:t>
      </w:r>
      <w:r w:rsidRPr="007A1662">
        <w:rPr>
          <w:rFonts w:ascii="Arial" w:hAnsi="Arial" w:cs="Arial"/>
          <w:smallCaps/>
          <w:noProof/>
          <w:szCs w:val="20"/>
          <w:rPrChange w:id="663" w:author="Lindsay" w:date="2012-04-22T10:48:00Z">
            <w:rPr>
              <w:rFonts w:ascii="Calibri" w:hAnsi="Calibri" w:cs="Arial"/>
              <w:smallCaps/>
              <w:noProof/>
              <w:sz w:val="16"/>
              <w:szCs w:val="20"/>
            </w:rPr>
          </w:rPrChange>
        </w:rPr>
        <w:t>u</w:t>
      </w:r>
      <w:r w:rsidRPr="007A1662">
        <w:rPr>
          <w:rFonts w:ascii="Arial" w:hAnsi="Arial" w:cs="Arial"/>
          <w:noProof/>
          <w:szCs w:val="20"/>
          <w:rPrChange w:id="664" w:author="Lindsay" w:date="2012-04-22T10:48:00Z">
            <w:rPr>
              <w:rFonts w:ascii="Calibri" w:hAnsi="Calibri" w:cs="Arial"/>
              <w:noProof/>
              <w:sz w:val="16"/>
              <w:szCs w:val="20"/>
            </w:rPr>
          </w:rPrChange>
        </w:rPr>
        <w:t xml:space="preserve"> and D. S. G</w:t>
      </w:r>
      <w:r w:rsidRPr="007A1662">
        <w:rPr>
          <w:rFonts w:ascii="Arial" w:hAnsi="Arial" w:cs="Arial"/>
          <w:smallCaps/>
          <w:noProof/>
          <w:szCs w:val="20"/>
          <w:rPrChange w:id="665" w:author="Lindsay" w:date="2012-04-22T10:48:00Z">
            <w:rPr>
              <w:rFonts w:ascii="Calibri" w:hAnsi="Calibri" w:cs="Arial"/>
              <w:smallCaps/>
              <w:noProof/>
              <w:sz w:val="16"/>
              <w:szCs w:val="20"/>
            </w:rPr>
          </w:rPrChange>
        </w:rPr>
        <w:t>oldfarb</w:t>
      </w:r>
      <w:r w:rsidRPr="007A1662">
        <w:rPr>
          <w:rFonts w:ascii="Arial" w:hAnsi="Arial" w:cs="Arial"/>
          <w:noProof/>
          <w:szCs w:val="20"/>
          <w:rPrChange w:id="666" w:author="Lindsay" w:date="2012-04-22T10:48:00Z">
            <w:rPr>
              <w:rFonts w:ascii="Calibri" w:hAnsi="Calibri" w:cs="Arial"/>
              <w:noProof/>
              <w:sz w:val="16"/>
              <w:szCs w:val="20"/>
            </w:rPr>
          </w:rPrChange>
        </w:rPr>
        <w:t xml:space="preserve">, 2008 Genomic instability is associated with natural life span variation in Saccharomyces cerevisiae. PLoS One </w:t>
      </w:r>
      <w:r w:rsidRPr="007A1662">
        <w:rPr>
          <w:rFonts w:ascii="Arial" w:hAnsi="Arial" w:cs="Arial"/>
          <w:b/>
          <w:noProof/>
          <w:szCs w:val="20"/>
          <w:rPrChange w:id="667" w:author="Lindsay" w:date="2012-04-22T10:48:00Z">
            <w:rPr>
              <w:rFonts w:ascii="Calibri" w:hAnsi="Calibri" w:cs="Arial"/>
              <w:b/>
              <w:noProof/>
              <w:sz w:val="16"/>
              <w:szCs w:val="20"/>
            </w:rPr>
          </w:rPrChange>
        </w:rPr>
        <w:t>3:</w:t>
      </w:r>
      <w:r w:rsidRPr="007A1662">
        <w:rPr>
          <w:rFonts w:ascii="Arial" w:hAnsi="Arial" w:cs="Arial"/>
          <w:noProof/>
          <w:szCs w:val="20"/>
          <w:rPrChange w:id="668" w:author="Lindsay" w:date="2012-04-22T10:48:00Z">
            <w:rPr>
              <w:rFonts w:ascii="Calibri" w:hAnsi="Calibri" w:cs="Arial"/>
              <w:noProof/>
              <w:sz w:val="16"/>
              <w:szCs w:val="20"/>
            </w:rPr>
          </w:rPrChange>
        </w:rPr>
        <w:t xml:space="preserve"> e2670.</w:t>
      </w:r>
      <w:bookmarkEnd w:id="659"/>
    </w:p>
    <w:p w:rsidR="00AC5D1A" w:rsidRPr="00F00454" w:rsidRDefault="007A1662" w:rsidP="00AC5D1A">
      <w:pPr>
        <w:spacing w:after="0" w:line="240" w:lineRule="auto"/>
        <w:ind w:left="720" w:hanging="720"/>
        <w:rPr>
          <w:rFonts w:ascii="Arial" w:hAnsi="Arial" w:cs="Arial"/>
          <w:noProof/>
          <w:szCs w:val="20"/>
          <w:rPrChange w:id="669" w:author="Lindsay" w:date="2012-04-22T10:48:00Z">
            <w:rPr>
              <w:rFonts w:ascii="Calibri" w:hAnsi="Calibri" w:cs="Arial"/>
              <w:noProof/>
              <w:szCs w:val="20"/>
            </w:rPr>
          </w:rPrChange>
        </w:rPr>
      </w:pPr>
      <w:bookmarkStart w:id="670" w:name="_ENREF_13"/>
      <w:r w:rsidRPr="007A1662">
        <w:rPr>
          <w:rFonts w:ascii="Arial" w:hAnsi="Arial" w:cs="Arial"/>
          <w:noProof/>
          <w:szCs w:val="20"/>
          <w:rPrChange w:id="671" w:author="Lindsay" w:date="2012-04-22T10:48:00Z">
            <w:rPr>
              <w:rFonts w:ascii="Calibri" w:hAnsi="Calibri" w:cs="Arial"/>
              <w:noProof/>
              <w:sz w:val="16"/>
              <w:szCs w:val="20"/>
            </w:rPr>
          </w:rPrChange>
        </w:rPr>
        <w:t>R</w:t>
      </w:r>
      <w:r w:rsidRPr="007A1662">
        <w:rPr>
          <w:rFonts w:ascii="Arial" w:hAnsi="Arial" w:cs="Arial"/>
          <w:smallCaps/>
          <w:noProof/>
          <w:szCs w:val="20"/>
          <w:rPrChange w:id="672" w:author="Lindsay" w:date="2012-04-22T10:48:00Z">
            <w:rPr>
              <w:rFonts w:ascii="Calibri" w:hAnsi="Calibri" w:cs="Arial"/>
              <w:smallCaps/>
              <w:noProof/>
              <w:sz w:val="16"/>
              <w:szCs w:val="20"/>
            </w:rPr>
          </w:rPrChange>
        </w:rPr>
        <w:t xml:space="preserve">ahman, </w:t>
      </w:r>
      <w:r w:rsidRPr="007A1662">
        <w:rPr>
          <w:rFonts w:ascii="Arial" w:hAnsi="Arial" w:cs="Arial"/>
          <w:noProof/>
          <w:szCs w:val="20"/>
          <w:rPrChange w:id="673" w:author="Lindsay" w:date="2012-04-22T10:48:00Z">
            <w:rPr>
              <w:rFonts w:ascii="Calibri" w:hAnsi="Calibri" w:cs="Arial"/>
              <w:noProof/>
              <w:sz w:val="16"/>
              <w:szCs w:val="20"/>
            </w:rPr>
          </w:rPrChange>
        </w:rPr>
        <w:t xml:space="preserve">K., 2007 Studies on free radicals, antioxidants, and co-factors. Clin Interv Aging </w:t>
      </w:r>
      <w:r w:rsidRPr="007A1662">
        <w:rPr>
          <w:rFonts w:ascii="Arial" w:hAnsi="Arial" w:cs="Arial"/>
          <w:b/>
          <w:noProof/>
          <w:szCs w:val="20"/>
          <w:rPrChange w:id="674" w:author="Lindsay" w:date="2012-04-22T10:48:00Z">
            <w:rPr>
              <w:rFonts w:ascii="Calibri" w:hAnsi="Calibri" w:cs="Arial"/>
              <w:b/>
              <w:noProof/>
              <w:sz w:val="16"/>
              <w:szCs w:val="20"/>
            </w:rPr>
          </w:rPrChange>
        </w:rPr>
        <w:t>2:</w:t>
      </w:r>
      <w:r w:rsidRPr="007A1662">
        <w:rPr>
          <w:rFonts w:ascii="Arial" w:hAnsi="Arial" w:cs="Arial"/>
          <w:noProof/>
          <w:szCs w:val="20"/>
          <w:rPrChange w:id="675" w:author="Lindsay" w:date="2012-04-22T10:48:00Z">
            <w:rPr>
              <w:rFonts w:ascii="Calibri" w:hAnsi="Calibri" w:cs="Arial"/>
              <w:noProof/>
              <w:sz w:val="16"/>
              <w:szCs w:val="20"/>
            </w:rPr>
          </w:rPrChange>
        </w:rPr>
        <w:t xml:space="preserve"> 219-236.</w:t>
      </w:r>
      <w:bookmarkEnd w:id="670"/>
    </w:p>
    <w:p w:rsidR="00AC5D1A" w:rsidRPr="00F00454" w:rsidRDefault="007A1662" w:rsidP="00AC5D1A">
      <w:pPr>
        <w:spacing w:after="0" w:line="240" w:lineRule="auto"/>
        <w:ind w:left="720" w:hanging="720"/>
        <w:rPr>
          <w:rFonts w:ascii="Arial" w:hAnsi="Arial" w:cs="Arial"/>
          <w:noProof/>
          <w:szCs w:val="20"/>
          <w:rPrChange w:id="676" w:author="Lindsay" w:date="2012-04-22T10:48:00Z">
            <w:rPr>
              <w:rFonts w:ascii="Calibri" w:hAnsi="Calibri" w:cs="Arial"/>
              <w:noProof/>
              <w:szCs w:val="20"/>
            </w:rPr>
          </w:rPrChange>
        </w:rPr>
      </w:pPr>
      <w:bookmarkStart w:id="677" w:name="_ENREF_14"/>
      <w:r w:rsidRPr="007A1662">
        <w:rPr>
          <w:rFonts w:ascii="Arial" w:hAnsi="Arial" w:cs="Arial"/>
          <w:noProof/>
          <w:szCs w:val="20"/>
          <w:rPrChange w:id="678" w:author="Lindsay" w:date="2012-04-22T10:48:00Z">
            <w:rPr>
              <w:rFonts w:ascii="Calibri" w:hAnsi="Calibri" w:cs="Arial"/>
              <w:noProof/>
              <w:sz w:val="16"/>
              <w:szCs w:val="20"/>
            </w:rPr>
          </w:rPrChange>
        </w:rPr>
        <w:t>R</w:t>
      </w:r>
      <w:r w:rsidRPr="007A1662">
        <w:rPr>
          <w:rFonts w:ascii="Arial" w:hAnsi="Arial" w:cs="Arial"/>
          <w:smallCaps/>
          <w:noProof/>
          <w:szCs w:val="20"/>
          <w:rPrChange w:id="679" w:author="Lindsay" w:date="2012-04-22T10:48:00Z">
            <w:rPr>
              <w:rFonts w:ascii="Calibri" w:hAnsi="Calibri" w:cs="Arial"/>
              <w:smallCaps/>
              <w:noProof/>
              <w:sz w:val="16"/>
              <w:szCs w:val="20"/>
            </w:rPr>
          </w:rPrChange>
        </w:rPr>
        <w:t xml:space="preserve">istow, </w:t>
      </w:r>
      <w:r w:rsidRPr="007A1662">
        <w:rPr>
          <w:rFonts w:ascii="Arial" w:hAnsi="Arial" w:cs="Arial"/>
          <w:noProof/>
          <w:szCs w:val="20"/>
          <w:rPrChange w:id="680" w:author="Lindsay" w:date="2012-04-22T10:48:00Z">
            <w:rPr>
              <w:rFonts w:ascii="Calibri" w:hAnsi="Calibri" w:cs="Arial"/>
              <w:noProof/>
              <w:sz w:val="16"/>
              <w:szCs w:val="20"/>
            </w:rPr>
          </w:rPrChange>
        </w:rPr>
        <w:t>M., and S. S</w:t>
      </w:r>
      <w:r w:rsidRPr="007A1662">
        <w:rPr>
          <w:rFonts w:ascii="Arial" w:hAnsi="Arial" w:cs="Arial"/>
          <w:smallCaps/>
          <w:noProof/>
          <w:szCs w:val="20"/>
          <w:rPrChange w:id="681" w:author="Lindsay" w:date="2012-04-22T10:48:00Z">
            <w:rPr>
              <w:rFonts w:ascii="Calibri" w:hAnsi="Calibri" w:cs="Arial"/>
              <w:smallCaps/>
              <w:noProof/>
              <w:sz w:val="16"/>
              <w:szCs w:val="20"/>
            </w:rPr>
          </w:rPrChange>
        </w:rPr>
        <w:t>chmeisser</w:t>
      </w:r>
      <w:r w:rsidRPr="007A1662">
        <w:rPr>
          <w:rFonts w:ascii="Arial" w:hAnsi="Arial" w:cs="Arial"/>
          <w:noProof/>
          <w:szCs w:val="20"/>
          <w:rPrChange w:id="682" w:author="Lindsay" w:date="2012-04-22T10:48:00Z">
            <w:rPr>
              <w:rFonts w:ascii="Calibri" w:hAnsi="Calibri" w:cs="Arial"/>
              <w:noProof/>
              <w:sz w:val="16"/>
              <w:szCs w:val="20"/>
            </w:rPr>
          </w:rPrChange>
        </w:rPr>
        <w:t xml:space="preserve">, 2011 Extending life span by increasing oxidative stress. Free Radic Biol Med </w:t>
      </w:r>
      <w:r w:rsidRPr="007A1662">
        <w:rPr>
          <w:rFonts w:ascii="Arial" w:hAnsi="Arial" w:cs="Arial"/>
          <w:b/>
          <w:noProof/>
          <w:szCs w:val="20"/>
          <w:rPrChange w:id="683" w:author="Lindsay" w:date="2012-04-22T10:48:00Z">
            <w:rPr>
              <w:rFonts w:ascii="Calibri" w:hAnsi="Calibri" w:cs="Arial"/>
              <w:b/>
              <w:noProof/>
              <w:sz w:val="16"/>
              <w:szCs w:val="20"/>
            </w:rPr>
          </w:rPrChange>
        </w:rPr>
        <w:t>51:</w:t>
      </w:r>
      <w:r w:rsidRPr="007A1662">
        <w:rPr>
          <w:rFonts w:ascii="Arial" w:hAnsi="Arial" w:cs="Arial"/>
          <w:noProof/>
          <w:szCs w:val="20"/>
          <w:rPrChange w:id="684" w:author="Lindsay" w:date="2012-04-22T10:48:00Z">
            <w:rPr>
              <w:rFonts w:ascii="Calibri" w:hAnsi="Calibri" w:cs="Arial"/>
              <w:noProof/>
              <w:sz w:val="16"/>
              <w:szCs w:val="20"/>
            </w:rPr>
          </w:rPrChange>
        </w:rPr>
        <w:t xml:space="preserve"> 327-336.</w:t>
      </w:r>
      <w:bookmarkEnd w:id="677"/>
    </w:p>
    <w:p w:rsidR="00AC5D1A" w:rsidRPr="00F00454" w:rsidRDefault="007A1662" w:rsidP="00AC5D1A">
      <w:pPr>
        <w:spacing w:after="0" w:line="240" w:lineRule="auto"/>
        <w:ind w:left="720" w:hanging="720"/>
        <w:rPr>
          <w:rFonts w:ascii="Arial" w:hAnsi="Arial" w:cs="Arial"/>
          <w:noProof/>
          <w:szCs w:val="20"/>
          <w:rPrChange w:id="685" w:author="Lindsay" w:date="2012-04-22T10:48:00Z">
            <w:rPr>
              <w:rFonts w:ascii="Calibri" w:hAnsi="Calibri" w:cs="Arial"/>
              <w:noProof/>
              <w:szCs w:val="20"/>
            </w:rPr>
          </w:rPrChange>
        </w:rPr>
      </w:pPr>
      <w:bookmarkStart w:id="686" w:name="_ENREF_15"/>
      <w:r w:rsidRPr="007A1662">
        <w:rPr>
          <w:rFonts w:ascii="Arial" w:hAnsi="Arial" w:cs="Arial"/>
          <w:noProof/>
          <w:szCs w:val="20"/>
          <w:rPrChange w:id="687" w:author="Lindsay" w:date="2012-04-22T10:48:00Z">
            <w:rPr>
              <w:rFonts w:ascii="Calibri" w:hAnsi="Calibri" w:cs="Arial"/>
              <w:noProof/>
              <w:sz w:val="16"/>
              <w:szCs w:val="20"/>
            </w:rPr>
          </w:rPrChange>
        </w:rPr>
        <w:t>R</w:t>
      </w:r>
      <w:r w:rsidRPr="007A1662">
        <w:rPr>
          <w:rFonts w:ascii="Arial" w:hAnsi="Arial" w:cs="Arial"/>
          <w:smallCaps/>
          <w:noProof/>
          <w:szCs w:val="20"/>
          <w:rPrChange w:id="688" w:author="Lindsay" w:date="2012-04-22T10:48:00Z">
            <w:rPr>
              <w:rFonts w:ascii="Calibri" w:hAnsi="Calibri" w:cs="Arial"/>
              <w:smallCaps/>
              <w:noProof/>
              <w:sz w:val="16"/>
              <w:szCs w:val="20"/>
            </w:rPr>
          </w:rPrChange>
        </w:rPr>
        <w:t xml:space="preserve">uckenstuhl, </w:t>
      </w:r>
      <w:r w:rsidRPr="007A1662">
        <w:rPr>
          <w:rFonts w:ascii="Arial" w:hAnsi="Arial" w:cs="Arial"/>
          <w:noProof/>
          <w:szCs w:val="20"/>
          <w:rPrChange w:id="689" w:author="Lindsay" w:date="2012-04-22T10:48:00Z">
            <w:rPr>
              <w:rFonts w:ascii="Calibri" w:hAnsi="Calibri" w:cs="Arial"/>
              <w:noProof/>
              <w:sz w:val="16"/>
              <w:szCs w:val="20"/>
            </w:rPr>
          </w:rPrChange>
        </w:rPr>
        <w:t>C., D. C</w:t>
      </w:r>
      <w:r w:rsidRPr="007A1662">
        <w:rPr>
          <w:rFonts w:ascii="Arial" w:hAnsi="Arial" w:cs="Arial"/>
          <w:smallCaps/>
          <w:noProof/>
          <w:szCs w:val="20"/>
          <w:rPrChange w:id="690" w:author="Lindsay" w:date="2012-04-22T10:48:00Z">
            <w:rPr>
              <w:rFonts w:ascii="Calibri" w:hAnsi="Calibri" w:cs="Arial"/>
              <w:smallCaps/>
              <w:noProof/>
              <w:sz w:val="16"/>
              <w:szCs w:val="20"/>
            </w:rPr>
          </w:rPrChange>
        </w:rPr>
        <w:t>armona-</w:t>
      </w:r>
      <w:r w:rsidRPr="007A1662">
        <w:rPr>
          <w:rFonts w:ascii="Arial" w:hAnsi="Arial" w:cs="Arial"/>
          <w:noProof/>
          <w:szCs w:val="20"/>
          <w:rPrChange w:id="691" w:author="Lindsay" w:date="2012-04-22T10:48:00Z">
            <w:rPr>
              <w:rFonts w:ascii="Calibri" w:hAnsi="Calibri" w:cs="Arial"/>
              <w:noProof/>
              <w:sz w:val="16"/>
              <w:szCs w:val="20"/>
            </w:rPr>
          </w:rPrChange>
        </w:rPr>
        <w:t>G</w:t>
      </w:r>
      <w:r w:rsidRPr="007A1662">
        <w:rPr>
          <w:rFonts w:ascii="Arial" w:hAnsi="Arial" w:cs="Arial"/>
          <w:smallCaps/>
          <w:noProof/>
          <w:szCs w:val="20"/>
          <w:rPrChange w:id="692" w:author="Lindsay" w:date="2012-04-22T10:48:00Z">
            <w:rPr>
              <w:rFonts w:ascii="Calibri" w:hAnsi="Calibri" w:cs="Arial"/>
              <w:smallCaps/>
              <w:noProof/>
              <w:sz w:val="16"/>
              <w:szCs w:val="20"/>
            </w:rPr>
          </w:rPrChange>
        </w:rPr>
        <w:t>utierrez</w:t>
      </w:r>
      <w:r w:rsidRPr="007A1662">
        <w:rPr>
          <w:rFonts w:ascii="Arial" w:hAnsi="Arial" w:cs="Arial"/>
          <w:noProof/>
          <w:szCs w:val="20"/>
          <w:rPrChange w:id="693" w:author="Lindsay" w:date="2012-04-22T10:48:00Z">
            <w:rPr>
              <w:rFonts w:ascii="Calibri" w:hAnsi="Calibri" w:cs="Arial"/>
              <w:noProof/>
              <w:sz w:val="16"/>
              <w:szCs w:val="20"/>
            </w:rPr>
          </w:rPrChange>
        </w:rPr>
        <w:t xml:space="preserve"> and F. M</w:t>
      </w:r>
      <w:r w:rsidRPr="007A1662">
        <w:rPr>
          <w:rFonts w:ascii="Arial" w:hAnsi="Arial" w:cs="Arial"/>
          <w:smallCaps/>
          <w:noProof/>
          <w:szCs w:val="20"/>
          <w:rPrChange w:id="694" w:author="Lindsay" w:date="2012-04-22T10:48:00Z">
            <w:rPr>
              <w:rFonts w:ascii="Calibri" w:hAnsi="Calibri" w:cs="Arial"/>
              <w:smallCaps/>
              <w:noProof/>
              <w:sz w:val="16"/>
              <w:szCs w:val="20"/>
            </w:rPr>
          </w:rPrChange>
        </w:rPr>
        <w:t>adeo</w:t>
      </w:r>
      <w:r w:rsidRPr="007A1662">
        <w:rPr>
          <w:rFonts w:ascii="Arial" w:hAnsi="Arial" w:cs="Arial"/>
          <w:noProof/>
          <w:szCs w:val="20"/>
          <w:rPrChange w:id="695" w:author="Lindsay" w:date="2012-04-22T10:48:00Z">
            <w:rPr>
              <w:rFonts w:ascii="Calibri" w:hAnsi="Calibri" w:cs="Arial"/>
              <w:noProof/>
              <w:sz w:val="16"/>
              <w:szCs w:val="20"/>
            </w:rPr>
          </w:rPrChange>
        </w:rPr>
        <w:t xml:space="preserve">, 2010 The sweet taste of death: glucose triggers apoptosis during yeast chronological aging. Aging (Albany NY) </w:t>
      </w:r>
      <w:r w:rsidRPr="007A1662">
        <w:rPr>
          <w:rFonts w:ascii="Arial" w:hAnsi="Arial" w:cs="Arial"/>
          <w:b/>
          <w:noProof/>
          <w:szCs w:val="20"/>
          <w:rPrChange w:id="696" w:author="Lindsay" w:date="2012-04-22T10:48:00Z">
            <w:rPr>
              <w:rFonts w:ascii="Calibri" w:hAnsi="Calibri" w:cs="Arial"/>
              <w:b/>
              <w:noProof/>
              <w:sz w:val="16"/>
              <w:szCs w:val="20"/>
            </w:rPr>
          </w:rPrChange>
        </w:rPr>
        <w:t>2:</w:t>
      </w:r>
      <w:r w:rsidRPr="007A1662">
        <w:rPr>
          <w:rFonts w:ascii="Arial" w:hAnsi="Arial" w:cs="Arial"/>
          <w:noProof/>
          <w:szCs w:val="20"/>
          <w:rPrChange w:id="697" w:author="Lindsay" w:date="2012-04-22T10:48:00Z">
            <w:rPr>
              <w:rFonts w:ascii="Calibri" w:hAnsi="Calibri" w:cs="Arial"/>
              <w:noProof/>
              <w:sz w:val="16"/>
              <w:szCs w:val="20"/>
            </w:rPr>
          </w:rPrChange>
        </w:rPr>
        <w:t xml:space="preserve"> 643-649.</w:t>
      </w:r>
      <w:bookmarkEnd w:id="686"/>
    </w:p>
    <w:p w:rsidR="00AC5D1A" w:rsidRPr="00F00454" w:rsidRDefault="007A1662" w:rsidP="00AC5D1A">
      <w:pPr>
        <w:spacing w:after="0" w:line="240" w:lineRule="auto"/>
        <w:ind w:left="720" w:hanging="720"/>
        <w:rPr>
          <w:rFonts w:ascii="Arial" w:hAnsi="Arial" w:cs="Arial"/>
          <w:noProof/>
          <w:szCs w:val="20"/>
          <w:rPrChange w:id="698" w:author="Lindsay" w:date="2012-04-22T10:48:00Z">
            <w:rPr>
              <w:rFonts w:ascii="Calibri" w:hAnsi="Calibri" w:cs="Arial"/>
              <w:noProof/>
              <w:szCs w:val="20"/>
            </w:rPr>
          </w:rPrChange>
        </w:rPr>
      </w:pPr>
      <w:bookmarkStart w:id="699" w:name="_ENREF_16"/>
      <w:r w:rsidRPr="007A1662">
        <w:rPr>
          <w:rFonts w:ascii="Arial" w:hAnsi="Arial" w:cs="Arial"/>
          <w:noProof/>
          <w:szCs w:val="20"/>
          <w:rPrChange w:id="700" w:author="Lindsay" w:date="2012-04-22T10:48:00Z">
            <w:rPr>
              <w:rFonts w:ascii="Calibri" w:hAnsi="Calibri" w:cs="Arial"/>
              <w:noProof/>
              <w:sz w:val="16"/>
              <w:szCs w:val="20"/>
            </w:rPr>
          </w:rPrChange>
        </w:rPr>
        <w:t>S</w:t>
      </w:r>
      <w:r w:rsidRPr="007A1662">
        <w:rPr>
          <w:rFonts w:ascii="Arial" w:hAnsi="Arial" w:cs="Arial"/>
          <w:smallCaps/>
          <w:noProof/>
          <w:szCs w:val="20"/>
          <w:rPrChange w:id="701" w:author="Lindsay" w:date="2012-04-22T10:48:00Z">
            <w:rPr>
              <w:rFonts w:ascii="Calibri" w:hAnsi="Calibri" w:cs="Arial"/>
              <w:smallCaps/>
              <w:noProof/>
              <w:sz w:val="16"/>
              <w:szCs w:val="20"/>
            </w:rPr>
          </w:rPrChange>
        </w:rPr>
        <w:t xml:space="preserve">tanfel, </w:t>
      </w:r>
      <w:r w:rsidRPr="007A1662">
        <w:rPr>
          <w:rFonts w:ascii="Arial" w:hAnsi="Arial" w:cs="Arial"/>
          <w:noProof/>
          <w:szCs w:val="20"/>
          <w:rPrChange w:id="702" w:author="Lindsay" w:date="2012-04-22T10:48:00Z">
            <w:rPr>
              <w:rFonts w:ascii="Calibri" w:hAnsi="Calibri" w:cs="Arial"/>
              <w:noProof/>
              <w:sz w:val="16"/>
              <w:szCs w:val="20"/>
            </w:rPr>
          </w:rPrChange>
        </w:rPr>
        <w:t>M. N., L. S. S</w:t>
      </w:r>
      <w:r w:rsidRPr="007A1662">
        <w:rPr>
          <w:rFonts w:ascii="Arial" w:hAnsi="Arial" w:cs="Arial"/>
          <w:smallCaps/>
          <w:noProof/>
          <w:szCs w:val="20"/>
          <w:rPrChange w:id="703" w:author="Lindsay" w:date="2012-04-22T10:48:00Z">
            <w:rPr>
              <w:rFonts w:ascii="Calibri" w:hAnsi="Calibri" w:cs="Arial"/>
              <w:smallCaps/>
              <w:noProof/>
              <w:sz w:val="16"/>
              <w:szCs w:val="20"/>
            </w:rPr>
          </w:rPrChange>
        </w:rPr>
        <w:t>hamieh</w:t>
      </w:r>
      <w:r w:rsidRPr="007A1662">
        <w:rPr>
          <w:rFonts w:ascii="Arial" w:hAnsi="Arial" w:cs="Arial"/>
          <w:noProof/>
          <w:szCs w:val="20"/>
          <w:rPrChange w:id="704" w:author="Lindsay" w:date="2012-04-22T10:48:00Z">
            <w:rPr>
              <w:rFonts w:ascii="Calibri" w:hAnsi="Calibri" w:cs="Arial"/>
              <w:noProof/>
              <w:sz w:val="16"/>
              <w:szCs w:val="20"/>
            </w:rPr>
          </w:rPrChange>
        </w:rPr>
        <w:t>, M. K</w:t>
      </w:r>
      <w:r w:rsidRPr="007A1662">
        <w:rPr>
          <w:rFonts w:ascii="Arial" w:hAnsi="Arial" w:cs="Arial"/>
          <w:smallCaps/>
          <w:noProof/>
          <w:szCs w:val="20"/>
          <w:rPrChange w:id="705" w:author="Lindsay" w:date="2012-04-22T10:48:00Z">
            <w:rPr>
              <w:rFonts w:ascii="Calibri" w:hAnsi="Calibri" w:cs="Arial"/>
              <w:smallCaps/>
              <w:noProof/>
              <w:sz w:val="16"/>
              <w:szCs w:val="20"/>
            </w:rPr>
          </w:rPrChange>
        </w:rPr>
        <w:t>aeberlein</w:t>
      </w:r>
      <w:r w:rsidRPr="007A1662">
        <w:rPr>
          <w:rFonts w:ascii="Arial" w:hAnsi="Arial" w:cs="Arial"/>
          <w:noProof/>
          <w:szCs w:val="20"/>
          <w:rPrChange w:id="706" w:author="Lindsay" w:date="2012-04-22T10:48:00Z">
            <w:rPr>
              <w:rFonts w:ascii="Calibri" w:hAnsi="Calibri" w:cs="Arial"/>
              <w:noProof/>
              <w:sz w:val="16"/>
              <w:szCs w:val="20"/>
            </w:rPr>
          </w:rPrChange>
        </w:rPr>
        <w:t xml:space="preserve"> and B. K. K</w:t>
      </w:r>
      <w:r w:rsidRPr="007A1662">
        <w:rPr>
          <w:rFonts w:ascii="Arial" w:hAnsi="Arial" w:cs="Arial"/>
          <w:smallCaps/>
          <w:noProof/>
          <w:szCs w:val="20"/>
          <w:rPrChange w:id="707" w:author="Lindsay" w:date="2012-04-22T10:48:00Z">
            <w:rPr>
              <w:rFonts w:ascii="Calibri" w:hAnsi="Calibri" w:cs="Arial"/>
              <w:smallCaps/>
              <w:noProof/>
              <w:sz w:val="16"/>
              <w:szCs w:val="20"/>
            </w:rPr>
          </w:rPrChange>
        </w:rPr>
        <w:t>ennedy</w:t>
      </w:r>
      <w:r w:rsidRPr="007A1662">
        <w:rPr>
          <w:rFonts w:ascii="Arial" w:hAnsi="Arial" w:cs="Arial"/>
          <w:noProof/>
          <w:szCs w:val="20"/>
          <w:rPrChange w:id="708" w:author="Lindsay" w:date="2012-04-22T10:48:00Z">
            <w:rPr>
              <w:rFonts w:ascii="Calibri" w:hAnsi="Calibri" w:cs="Arial"/>
              <w:noProof/>
              <w:sz w:val="16"/>
              <w:szCs w:val="20"/>
            </w:rPr>
          </w:rPrChange>
        </w:rPr>
        <w:t xml:space="preserve">, 2009 The TOR pathway comes of age. Biochim Biophys Acta </w:t>
      </w:r>
      <w:r w:rsidRPr="007A1662">
        <w:rPr>
          <w:rFonts w:ascii="Arial" w:hAnsi="Arial" w:cs="Arial"/>
          <w:b/>
          <w:noProof/>
          <w:szCs w:val="20"/>
          <w:rPrChange w:id="709" w:author="Lindsay" w:date="2012-04-22T10:48:00Z">
            <w:rPr>
              <w:rFonts w:ascii="Calibri" w:hAnsi="Calibri" w:cs="Arial"/>
              <w:b/>
              <w:noProof/>
              <w:sz w:val="16"/>
              <w:szCs w:val="20"/>
            </w:rPr>
          </w:rPrChange>
        </w:rPr>
        <w:t>1790:</w:t>
      </w:r>
      <w:r w:rsidRPr="007A1662">
        <w:rPr>
          <w:rFonts w:ascii="Arial" w:hAnsi="Arial" w:cs="Arial"/>
          <w:noProof/>
          <w:szCs w:val="20"/>
          <w:rPrChange w:id="710" w:author="Lindsay" w:date="2012-04-22T10:48:00Z">
            <w:rPr>
              <w:rFonts w:ascii="Calibri" w:hAnsi="Calibri" w:cs="Arial"/>
              <w:noProof/>
              <w:sz w:val="16"/>
              <w:szCs w:val="20"/>
            </w:rPr>
          </w:rPrChange>
        </w:rPr>
        <w:t xml:space="preserve"> 1067-1074.</w:t>
      </w:r>
      <w:bookmarkEnd w:id="699"/>
    </w:p>
    <w:p w:rsidR="00AC5D1A" w:rsidRPr="00F00454" w:rsidRDefault="007A1662" w:rsidP="00AC5D1A">
      <w:pPr>
        <w:spacing w:after="0" w:line="240" w:lineRule="auto"/>
        <w:ind w:left="720" w:hanging="720"/>
        <w:rPr>
          <w:rFonts w:ascii="Arial" w:hAnsi="Arial" w:cs="Arial"/>
          <w:noProof/>
          <w:szCs w:val="20"/>
          <w:rPrChange w:id="711" w:author="Lindsay" w:date="2012-04-22T10:48:00Z">
            <w:rPr>
              <w:rFonts w:ascii="Calibri" w:hAnsi="Calibri" w:cs="Arial"/>
              <w:noProof/>
              <w:szCs w:val="20"/>
            </w:rPr>
          </w:rPrChange>
        </w:rPr>
      </w:pPr>
      <w:bookmarkStart w:id="712" w:name="_ENREF_17"/>
      <w:r w:rsidRPr="007A1662">
        <w:rPr>
          <w:rFonts w:ascii="Arial" w:hAnsi="Arial" w:cs="Arial"/>
          <w:noProof/>
          <w:szCs w:val="20"/>
          <w:rPrChange w:id="713" w:author="Lindsay" w:date="2012-04-22T10:48:00Z">
            <w:rPr>
              <w:rFonts w:ascii="Calibri" w:hAnsi="Calibri" w:cs="Arial"/>
              <w:noProof/>
              <w:sz w:val="16"/>
              <w:szCs w:val="20"/>
            </w:rPr>
          </w:rPrChange>
        </w:rPr>
        <w:t>W</w:t>
      </w:r>
      <w:r w:rsidRPr="007A1662">
        <w:rPr>
          <w:rFonts w:ascii="Arial" w:hAnsi="Arial" w:cs="Arial"/>
          <w:smallCaps/>
          <w:noProof/>
          <w:szCs w:val="20"/>
          <w:rPrChange w:id="714" w:author="Lindsay" w:date="2012-04-22T10:48:00Z">
            <w:rPr>
              <w:rFonts w:ascii="Calibri" w:hAnsi="Calibri" w:cs="Arial"/>
              <w:smallCaps/>
              <w:noProof/>
              <w:sz w:val="16"/>
              <w:szCs w:val="20"/>
            </w:rPr>
          </w:rPrChange>
        </w:rPr>
        <w:t xml:space="preserve">ei, </w:t>
      </w:r>
      <w:r w:rsidRPr="007A1662">
        <w:rPr>
          <w:rFonts w:ascii="Arial" w:hAnsi="Arial" w:cs="Arial"/>
          <w:noProof/>
          <w:szCs w:val="20"/>
          <w:rPrChange w:id="715" w:author="Lindsay" w:date="2012-04-22T10:48:00Z">
            <w:rPr>
              <w:rFonts w:ascii="Calibri" w:hAnsi="Calibri" w:cs="Arial"/>
              <w:noProof/>
              <w:sz w:val="16"/>
              <w:szCs w:val="20"/>
            </w:rPr>
          </w:rPrChange>
        </w:rPr>
        <w:t>M., P. F</w:t>
      </w:r>
      <w:r w:rsidRPr="007A1662">
        <w:rPr>
          <w:rFonts w:ascii="Arial" w:hAnsi="Arial" w:cs="Arial"/>
          <w:smallCaps/>
          <w:noProof/>
          <w:szCs w:val="20"/>
          <w:rPrChange w:id="716" w:author="Lindsay" w:date="2012-04-22T10:48:00Z">
            <w:rPr>
              <w:rFonts w:ascii="Calibri" w:hAnsi="Calibri" w:cs="Arial"/>
              <w:smallCaps/>
              <w:noProof/>
              <w:sz w:val="16"/>
              <w:szCs w:val="20"/>
            </w:rPr>
          </w:rPrChange>
        </w:rPr>
        <w:t>abrizio</w:t>
      </w:r>
      <w:r w:rsidRPr="007A1662">
        <w:rPr>
          <w:rFonts w:ascii="Arial" w:hAnsi="Arial" w:cs="Arial"/>
          <w:noProof/>
          <w:szCs w:val="20"/>
          <w:rPrChange w:id="717" w:author="Lindsay" w:date="2012-04-22T10:48:00Z">
            <w:rPr>
              <w:rFonts w:ascii="Calibri" w:hAnsi="Calibri" w:cs="Arial"/>
              <w:noProof/>
              <w:sz w:val="16"/>
              <w:szCs w:val="20"/>
            </w:rPr>
          </w:rPrChange>
        </w:rPr>
        <w:t>, J. H</w:t>
      </w:r>
      <w:r w:rsidRPr="007A1662">
        <w:rPr>
          <w:rFonts w:ascii="Arial" w:hAnsi="Arial" w:cs="Arial"/>
          <w:smallCaps/>
          <w:noProof/>
          <w:szCs w:val="20"/>
          <w:rPrChange w:id="718" w:author="Lindsay" w:date="2012-04-22T10:48:00Z">
            <w:rPr>
              <w:rFonts w:ascii="Calibri" w:hAnsi="Calibri" w:cs="Arial"/>
              <w:smallCaps/>
              <w:noProof/>
              <w:sz w:val="16"/>
              <w:szCs w:val="20"/>
            </w:rPr>
          </w:rPrChange>
        </w:rPr>
        <w:t>u</w:t>
      </w:r>
      <w:r w:rsidRPr="007A1662">
        <w:rPr>
          <w:rFonts w:ascii="Arial" w:hAnsi="Arial" w:cs="Arial"/>
          <w:noProof/>
          <w:szCs w:val="20"/>
          <w:rPrChange w:id="719" w:author="Lindsay" w:date="2012-04-22T10:48:00Z">
            <w:rPr>
              <w:rFonts w:ascii="Calibri" w:hAnsi="Calibri" w:cs="Arial"/>
              <w:noProof/>
              <w:sz w:val="16"/>
              <w:szCs w:val="20"/>
            </w:rPr>
          </w:rPrChange>
        </w:rPr>
        <w:t>, H. G</w:t>
      </w:r>
      <w:r w:rsidRPr="007A1662">
        <w:rPr>
          <w:rFonts w:ascii="Arial" w:hAnsi="Arial" w:cs="Arial"/>
          <w:smallCaps/>
          <w:noProof/>
          <w:szCs w:val="20"/>
          <w:rPrChange w:id="720" w:author="Lindsay" w:date="2012-04-22T10:48:00Z">
            <w:rPr>
              <w:rFonts w:ascii="Calibri" w:hAnsi="Calibri" w:cs="Arial"/>
              <w:smallCaps/>
              <w:noProof/>
              <w:sz w:val="16"/>
              <w:szCs w:val="20"/>
            </w:rPr>
          </w:rPrChange>
        </w:rPr>
        <w:t>e</w:t>
      </w:r>
      <w:r w:rsidRPr="007A1662">
        <w:rPr>
          <w:rFonts w:ascii="Arial" w:hAnsi="Arial" w:cs="Arial"/>
          <w:noProof/>
          <w:szCs w:val="20"/>
          <w:rPrChange w:id="721" w:author="Lindsay" w:date="2012-04-22T10:48:00Z">
            <w:rPr>
              <w:rFonts w:ascii="Calibri" w:hAnsi="Calibri" w:cs="Arial"/>
              <w:noProof/>
              <w:sz w:val="16"/>
              <w:szCs w:val="20"/>
            </w:rPr>
          </w:rPrChange>
        </w:rPr>
        <w:t>, C. C</w:t>
      </w:r>
      <w:r w:rsidRPr="007A1662">
        <w:rPr>
          <w:rFonts w:ascii="Arial" w:hAnsi="Arial" w:cs="Arial"/>
          <w:smallCaps/>
          <w:noProof/>
          <w:szCs w:val="20"/>
          <w:rPrChange w:id="722" w:author="Lindsay" w:date="2012-04-22T10:48:00Z">
            <w:rPr>
              <w:rFonts w:ascii="Calibri" w:hAnsi="Calibri" w:cs="Arial"/>
              <w:smallCaps/>
              <w:noProof/>
              <w:sz w:val="16"/>
              <w:szCs w:val="20"/>
            </w:rPr>
          </w:rPrChange>
        </w:rPr>
        <w:t>heng</w:t>
      </w:r>
      <w:r w:rsidRPr="007A1662">
        <w:rPr>
          <w:rFonts w:ascii="Arial" w:hAnsi="Arial" w:cs="Arial"/>
          <w:i/>
          <w:noProof/>
          <w:szCs w:val="20"/>
          <w:rPrChange w:id="723" w:author="Lindsay" w:date="2012-04-22T10:48:00Z">
            <w:rPr>
              <w:rFonts w:ascii="Calibri" w:hAnsi="Calibri" w:cs="Arial"/>
              <w:i/>
              <w:noProof/>
              <w:sz w:val="16"/>
              <w:szCs w:val="20"/>
            </w:rPr>
          </w:rPrChange>
        </w:rPr>
        <w:t xml:space="preserve"> et al.</w:t>
      </w:r>
      <w:r w:rsidRPr="007A1662">
        <w:rPr>
          <w:rFonts w:ascii="Arial" w:hAnsi="Arial" w:cs="Arial"/>
          <w:noProof/>
          <w:szCs w:val="20"/>
          <w:rPrChange w:id="724" w:author="Lindsay" w:date="2012-04-22T10:48:00Z">
            <w:rPr>
              <w:rFonts w:ascii="Calibri" w:hAnsi="Calibri" w:cs="Arial"/>
              <w:noProof/>
              <w:sz w:val="16"/>
              <w:szCs w:val="20"/>
            </w:rPr>
          </w:rPrChange>
        </w:rPr>
        <w:t xml:space="preserve">, 2008 Life span extension by calorie restriction depends on Rim15 and transcription factors downstream of Ras/PKA, Tor, and Sch9. PLoS Genet </w:t>
      </w:r>
      <w:r w:rsidRPr="007A1662">
        <w:rPr>
          <w:rFonts w:ascii="Arial" w:hAnsi="Arial" w:cs="Arial"/>
          <w:b/>
          <w:noProof/>
          <w:szCs w:val="20"/>
          <w:rPrChange w:id="725" w:author="Lindsay" w:date="2012-04-22T10:48:00Z">
            <w:rPr>
              <w:rFonts w:ascii="Calibri" w:hAnsi="Calibri" w:cs="Arial"/>
              <w:b/>
              <w:noProof/>
              <w:sz w:val="16"/>
              <w:szCs w:val="20"/>
            </w:rPr>
          </w:rPrChange>
        </w:rPr>
        <w:t>4:</w:t>
      </w:r>
      <w:r w:rsidRPr="007A1662">
        <w:rPr>
          <w:rFonts w:ascii="Arial" w:hAnsi="Arial" w:cs="Arial"/>
          <w:noProof/>
          <w:szCs w:val="20"/>
          <w:rPrChange w:id="726" w:author="Lindsay" w:date="2012-04-22T10:48:00Z">
            <w:rPr>
              <w:rFonts w:ascii="Calibri" w:hAnsi="Calibri" w:cs="Arial"/>
              <w:noProof/>
              <w:sz w:val="16"/>
              <w:szCs w:val="20"/>
            </w:rPr>
          </w:rPrChange>
        </w:rPr>
        <w:t xml:space="preserve"> e13.</w:t>
      </w:r>
      <w:bookmarkEnd w:id="712"/>
    </w:p>
    <w:p w:rsidR="00AC5D1A" w:rsidRPr="00F00454" w:rsidRDefault="007A1662" w:rsidP="00AC5D1A">
      <w:pPr>
        <w:spacing w:after="0" w:line="240" w:lineRule="auto"/>
        <w:ind w:left="720" w:hanging="720"/>
        <w:rPr>
          <w:rFonts w:ascii="Arial" w:hAnsi="Arial" w:cs="Arial"/>
          <w:noProof/>
          <w:szCs w:val="20"/>
          <w:rPrChange w:id="727" w:author="Lindsay" w:date="2012-04-22T10:48:00Z">
            <w:rPr>
              <w:rFonts w:ascii="Calibri" w:hAnsi="Calibri" w:cs="Arial"/>
              <w:noProof/>
              <w:szCs w:val="20"/>
            </w:rPr>
          </w:rPrChange>
        </w:rPr>
      </w:pPr>
      <w:bookmarkStart w:id="728" w:name="_ENREF_18"/>
      <w:r w:rsidRPr="007A1662">
        <w:rPr>
          <w:rFonts w:ascii="Arial" w:hAnsi="Arial" w:cs="Arial"/>
          <w:noProof/>
          <w:szCs w:val="20"/>
          <w:rPrChange w:id="729" w:author="Lindsay" w:date="2012-04-22T10:48:00Z">
            <w:rPr>
              <w:rFonts w:ascii="Calibri" w:hAnsi="Calibri" w:cs="Arial"/>
              <w:noProof/>
              <w:sz w:val="16"/>
              <w:szCs w:val="20"/>
            </w:rPr>
          </w:rPrChange>
        </w:rPr>
        <w:t>W</w:t>
      </w:r>
      <w:r w:rsidRPr="007A1662">
        <w:rPr>
          <w:rFonts w:ascii="Arial" w:hAnsi="Arial" w:cs="Arial"/>
          <w:smallCaps/>
          <w:noProof/>
          <w:szCs w:val="20"/>
          <w:rPrChange w:id="730" w:author="Lindsay" w:date="2012-04-22T10:48:00Z">
            <w:rPr>
              <w:rFonts w:ascii="Calibri" w:hAnsi="Calibri" w:cs="Arial"/>
              <w:smallCaps/>
              <w:noProof/>
              <w:sz w:val="16"/>
              <w:szCs w:val="20"/>
            </w:rPr>
          </w:rPrChange>
        </w:rPr>
        <w:t xml:space="preserve">einberger, </w:t>
      </w:r>
      <w:r w:rsidRPr="007A1662">
        <w:rPr>
          <w:rFonts w:ascii="Arial" w:hAnsi="Arial" w:cs="Arial"/>
          <w:noProof/>
          <w:szCs w:val="20"/>
          <w:rPrChange w:id="731" w:author="Lindsay" w:date="2012-04-22T10:48:00Z">
            <w:rPr>
              <w:rFonts w:ascii="Calibri" w:hAnsi="Calibri" w:cs="Arial"/>
              <w:noProof/>
              <w:sz w:val="16"/>
              <w:szCs w:val="20"/>
            </w:rPr>
          </w:rPrChange>
        </w:rPr>
        <w:t>M., A. M</w:t>
      </w:r>
      <w:r w:rsidRPr="007A1662">
        <w:rPr>
          <w:rFonts w:ascii="Arial" w:hAnsi="Arial" w:cs="Arial"/>
          <w:smallCaps/>
          <w:noProof/>
          <w:szCs w:val="20"/>
          <w:rPrChange w:id="732" w:author="Lindsay" w:date="2012-04-22T10:48:00Z">
            <w:rPr>
              <w:rFonts w:ascii="Calibri" w:hAnsi="Calibri" w:cs="Arial"/>
              <w:smallCaps/>
              <w:noProof/>
              <w:sz w:val="16"/>
              <w:szCs w:val="20"/>
            </w:rPr>
          </w:rPrChange>
        </w:rPr>
        <w:t>esquita</w:t>
      </w:r>
      <w:r w:rsidRPr="007A1662">
        <w:rPr>
          <w:rFonts w:ascii="Arial" w:hAnsi="Arial" w:cs="Arial"/>
          <w:noProof/>
          <w:szCs w:val="20"/>
          <w:rPrChange w:id="733" w:author="Lindsay" w:date="2012-04-22T10:48:00Z">
            <w:rPr>
              <w:rFonts w:ascii="Calibri" w:hAnsi="Calibri" w:cs="Arial"/>
              <w:noProof/>
              <w:sz w:val="16"/>
              <w:szCs w:val="20"/>
            </w:rPr>
          </w:rPrChange>
        </w:rPr>
        <w:t>, T. C</w:t>
      </w:r>
      <w:r w:rsidRPr="007A1662">
        <w:rPr>
          <w:rFonts w:ascii="Arial" w:hAnsi="Arial" w:cs="Arial"/>
          <w:smallCaps/>
          <w:noProof/>
          <w:szCs w:val="20"/>
          <w:rPrChange w:id="734" w:author="Lindsay" w:date="2012-04-22T10:48:00Z">
            <w:rPr>
              <w:rFonts w:ascii="Calibri" w:hAnsi="Calibri" w:cs="Arial"/>
              <w:smallCaps/>
              <w:noProof/>
              <w:sz w:val="16"/>
              <w:szCs w:val="20"/>
            </w:rPr>
          </w:rPrChange>
        </w:rPr>
        <w:t>aroll</w:t>
      </w:r>
      <w:r w:rsidRPr="007A1662">
        <w:rPr>
          <w:rFonts w:ascii="Arial" w:hAnsi="Arial" w:cs="Arial"/>
          <w:noProof/>
          <w:szCs w:val="20"/>
          <w:rPrChange w:id="735" w:author="Lindsay" w:date="2012-04-22T10:48:00Z">
            <w:rPr>
              <w:rFonts w:ascii="Calibri" w:hAnsi="Calibri" w:cs="Arial"/>
              <w:noProof/>
              <w:sz w:val="16"/>
              <w:szCs w:val="20"/>
            </w:rPr>
          </w:rPrChange>
        </w:rPr>
        <w:t>, L. M</w:t>
      </w:r>
      <w:r w:rsidRPr="007A1662">
        <w:rPr>
          <w:rFonts w:ascii="Arial" w:hAnsi="Arial" w:cs="Arial"/>
          <w:smallCaps/>
          <w:noProof/>
          <w:szCs w:val="20"/>
          <w:rPrChange w:id="736" w:author="Lindsay" w:date="2012-04-22T10:48:00Z">
            <w:rPr>
              <w:rFonts w:ascii="Calibri" w:hAnsi="Calibri" w:cs="Arial"/>
              <w:smallCaps/>
              <w:noProof/>
              <w:sz w:val="16"/>
              <w:szCs w:val="20"/>
            </w:rPr>
          </w:rPrChange>
        </w:rPr>
        <w:t>arks</w:t>
      </w:r>
      <w:r w:rsidRPr="007A1662">
        <w:rPr>
          <w:rFonts w:ascii="Arial" w:hAnsi="Arial" w:cs="Arial"/>
          <w:noProof/>
          <w:szCs w:val="20"/>
          <w:rPrChange w:id="737" w:author="Lindsay" w:date="2012-04-22T10:48:00Z">
            <w:rPr>
              <w:rFonts w:ascii="Calibri" w:hAnsi="Calibri" w:cs="Arial"/>
              <w:noProof/>
              <w:sz w:val="16"/>
              <w:szCs w:val="20"/>
            </w:rPr>
          </w:rPrChange>
        </w:rPr>
        <w:t>, H. Y</w:t>
      </w:r>
      <w:r w:rsidRPr="007A1662">
        <w:rPr>
          <w:rFonts w:ascii="Arial" w:hAnsi="Arial" w:cs="Arial"/>
          <w:smallCaps/>
          <w:noProof/>
          <w:szCs w:val="20"/>
          <w:rPrChange w:id="738" w:author="Lindsay" w:date="2012-04-22T10:48:00Z">
            <w:rPr>
              <w:rFonts w:ascii="Calibri" w:hAnsi="Calibri" w:cs="Arial"/>
              <w:smallCaps/>
              <w:noProof/>
              <w:sz w:val="16"/>
              <w:szCs w:val="20"/>
            </w:rPr>
          </w:rPrChange>
        </w:rPr>
        <w:t>ang</w:t>
      </w:r>
      <w:r w:rsidRPr="007A1662">
        <w:rPr>
          <w:rFonts w:ascii="Arial" w:hAnsi="Arial" w:cs="Arial"/>
          <w:i/>
          <w:noProof/>
          <w:szCs w:val="20"/>
          <w:rPrChange w:id="739" w:author="Lindsay" w:date="2012-04-22T10:48:00Z">
            <w:rPr>
              <w:rFonts w:ascii="Calibri" w:hAnsi="Calibri" w:cs="Arial"/>
              <w:i/>
              <w:noProof/>
              <w:sz w:val="16"/>
              <w:szCs w:val="20"/>
            </w:rPr>
          </w:rPrChange>
        </w:rPr>
        <w:t xml:space="preserve"> et al.</w:t>
      </w:r>
      <w:r w:rsidRPr="007A1662">
        <w:rPr>
          <w:rFonts w:ascii="Arial" w:hAnsi="Arial" w:cs="Arial"/>
          <w:noProof/>
          <w:szCs w:val="20"/>
          <w:rPrChange w:id="740" w:author="Lindsay" w:date="2012-04-22T10:48:00Z">
            <w:rPr>
              <w:rFonts w:ascii="Calibri" w:hAnsi="Calibri" w:cs="Arial"/>
              <w:noProof/>
              <w:sz w:val="16"/>
              <w:szCs w:val="20"/>
            </w:rPr>
          </w:rPrChange>
        </w:rPr>
        <w:t xml:space="preserve">, 2010 Growth signaling promotes chronological aging in budding yeast by inducing superoxide anions that inhibit quiescence. Aging (Albany NY) </w:t>
      </w:r>
      <w:r w:rsidRPr="007A1662">
        <w:rPr>
          <w:rFonts w:ascii="Arial" w:hAnsi="Arial" w:cs="Arial"/>
          <w:b/>
          <w:noProof/>
          <w:szCs w:val="20"/>
          <w:rPrChange w:id="741" w:author="Lindsay" w:date="2012-04-22T10:48:00Z">
            <w:rPr>
              <w:rFonts w:ascii="Calibri" w:hAnsi="Calibri" w:cs="Arial"/>
              <w:b/>
              <w:noProof/>
              <w:sz w:val="16"/>
              <w:szCs w:val="20"/>
            </w:rPr>
          </w:rPrChange>
        </w:rPr>
        <w:t>2:</w:t>
      </w:r>
      <w:r w:rsidRPr="007A1662">
        <w:rPr>
          <w:rFonts w:ascii="Arial" w:hAnsi="Arial" w:cs="Arial"/>
          <w:noProof/>
          <w:szCs w:val="20"/>
          <w:rPrChange w:id="742" w:author="Lindsay" w:date="2012-04-22T10:48:00Z">
            <w:rPr>
              <w:rFonts w:ascii="Calibri" w:hAnsi="Calibri" w:cs="Arial"/>
              <w:noProof/>
              <w:sz w:val="16"/>
              <w:szCs w:val="20"/>
            </w:rPr>
          </w:rPrChange>
        </w:rPr>
        <w:t xml:space="preserve"> 709-726.</w:t>
      </w:r>
      <w:bookmarkEnd w:id="728"/>
    </w:p>
    <w:p w:rsidR="00AC5D1A" w:rsidRPr="00F00454" w:rsidRDefault="007A1662" w:rsidP="00AC5D1A">
      <w:pPr>
        <w:spacing w:after="0" w:line="240" w:lineRule="auto"/>
        <w:ind w:left="720" w:hanging="720"/>
        <w:rPr>
          <w:rFonts w:ascii="Arial" w:hAnsi="Arial" w:cs="Arial"/>
          <w:noProof/>
          <w:szCs w:val="20"/>
          <w:rPrChange w:id="743" w:author="Lindsay" w:date="2012-04-22T10:48:00Z">
            <w:rPr>
              <w:rFonts w:ascii="Calibri" w:hAnsi="Calibri" w:cs="Arial"/>
              <w:noProof/>
              <w:szCs w:val="20"/>
            </w:rPr>
          </w:rPrChange>
        </w:rPr>
      </w:pPr>
      <w:bookmarkStart w:id="744" w:name="_ENREF_19"/>
      <w:r w:rsidRPr="007A1662">
        <w:rPr>
          <w:rFonts w:ascii="Arial" w:hAnsi="Arial" w:cs="Arial"/>
          <w:noProof/>
          <w:szCs w:val="20"/>
          <w:rPrChange w:id="745" w:author="Lindsay" w:date="2012-04-22T10:48:00Z">
            <w:rPr>
              <w:rFonts w:ascii="Calibri" w:hAnsi="Calibri" w:cs="Arial"/>
              <w:noProof/>
              <w:sz w:val="16"/>
              <w:szCs w:val="20"/>
            </w:rPr>
          </w:rPrChange>
        </w:rPr>
        <w:lastRenderedPageBreak/>
        <w:t>W</w:t>
      </w:r>
      <w:r w:rsidRPr="007A1662">
        <w:rPr>
          <w:rFonts w:ascii="Arial" w:hAnsi="Arial" w:cs="Arial"/>
          <w:smallCaps/>
          <w:noProof/>
          <w:szCs w:val="20"/>
          <w:rPrChange w:id="746" w:author="Lindsay" w:date="2012-04-22T10:48:00Z">
            <w:rPr>
              <w:rFonts w:ascii="Calibri" w:hAnsi="Calibri" w:cs="Arial"/>
              <w:smallCaps/>
              <w:noProof/>
              <w:sz w:val="16"/>
              <w:szCs w:val="20"/>
            </w:rPr>
          </w:rPrChange>
        </w:rPr>
        <w:t xml:space="preserve">illcox, </w:t>
      </w:r>
      <w:r w:rsidRPr="007A1662">
        <w:rPr>
          <w:rFonts w:ascii="Arial" w:hAnsi="Arial" w:cs="Arial"/>
          <w:noProof/>
          <w:szCs w:val="20"/>
          <w:rPrChange w:id="747" w:author="Lindsay" w:date="2012-04-22T10:48:00Z">
            <w:rPr>
              <w:rFonts w:ascii="Calibri" w:hAnsi="Calibri" w:cs="Arial"/>
              <w:noProof/>
              <w:sz w:val="16"/>
              <w:szCs w:val="20"/>
            </w:rPr>
          </w:rPrChange>
        </w:rPr>
        <w:t>B. J., K. Y</w:t>
      </w:r>
      <w:r w:rsidRPr="007A1662">
        <w:rPr>
          <w:rFonts w:ascii="Arial" w:hAnsi="Arial" w:cs="Arial"/>
          <w:smallCaps/>
          <w:noProof/>
          <w:szCs w:val="20"/>
          <w:rPrChange w:id="748" w:author="Lindsay" w:date="2012-04-22T10:48:00Z">
            <w:rPr>
              <w:rFonts w:ascii="Calibri" w:hAnsi="Calibri" w:cs="Arial"/>
              <w:smallCaps/>
              <w:noProof/>
              <w:sz w:val="16"/>
              <w:szCs w:val="20"/>
            </w:rPr>
          </w:rPrChange>
        </w:rPr>
        <w:t>ano</w:t>
      </w:r>
      <w:r w:rsidRPr="007A1662">
        <w:rPr>
          <w:rFonts w:ascii="Arial" w:hAnsi="Arial" w:cs="Arial"/>
          <w:noProof/>
          <w:szCs w:val="20"/>
          <w:rPrChange w:id="749" w:author="Lindsay" w:date="2012-04-22T10:48:00Z">
            <w:rPr>
              <w:rFonts w:ascii="Calibri" w:hAnsi="Calibri" w:cs="Arial"/>
              <w:noProof/>
              <w:sz w:val="16"/>
              <w:szCs w:val="20"/>
            </w:rPr>
          </w:rPrChange>
        </w:rPr>
        <w:t>, R. C</w:t>
      </w:r>
      <w:r w:rsidRPr="007A1662">
        <w:rPr>
          <w:rFonts w:ascii="Arial" w:hAnsi="Arial" w:cs="Arial"/>
          <w:smallCaps/>
          <w:noProof/>
          <w:szCs w:val="20"/>
          <w:rPrChange w:id="750" w:author="Lindsay" w:date="2012-04-22T10:48:00Z">
            <w:rPr>
              <w:rFonts w:ascii="Calibri" w:hAnsi="Calibri" w:cs="Arial"/>
              <w:smallCaps/>
              <w:noProof/>
              <w:sz w:val="16"/>
              <w:szCs w:val="20"/>
            </w:rPr>
          </w:rPrChange>
        </w:rPr>
        <w:t>hen</w:t>
      </w:r>
      <w:r w:rsidRPr="007A1662">
        <w:rPr>
          <w:rFonts w:ascii="Arial" w:hAnsi="Arial" w:cs="Arial"/>
          <w:noProof/>
          <w:szCs w:val="20"/>
          <w:rPrChange w:id="751" w:author="Lindsay" w:date="2012-04-22T10:48:00Z">
            <w:rPr>
              <w:rFonts w:ascii="Calibri" w:hAnsi="Calibri" w:cs="Arial"/>
              <w:noProof/>
              <w:sz w:val="16"/>
              <w:szCs w:val="20"/>
            </w:rPr>
          </w:rPrChange>
        </w:rPr>
        <w:t>, D. C. W</w:t>
      </w:r>
      <w:r w:rsidRPr="007A1662">
        <w:rPr>
          <w:rFonts w:ascii="Arial" w:hAnsi="Arial" w:cs="Arial"/>
          <w:smallCaps/>
          <w:noProof/>
          <w:szCs w:val="20"/>
          <w:rPrChange w:id="752" w:author="Lindsay" w:date="2012-04-22T10:48:00Z">
            <w:rPr>
              <w:rFonts w:ascii="Calibri" w:hAnsi="Calibri" w:cs="Arial"/>
              <w:smallCaps/>
              <w:noProof/>
              <w:sz w:val="16"/>
              <w:szCs w:val="20"/>
            </w:rPr>
          </w:rPrChange>
        </w:rPr>
        <w:t>illcox</w:t>
      </w:r>
      <w:r w:rsidRPr="007A1662">
        <w:rPr>
          <w:rFonts w:ascii="Arial" w:hAnsi="Arial" w:cs="Arial"/>
          <w:noProof/>
          <w:szCs w:val="20"/>
          <w:rPrChange w:id="753" w:author="Lindsay" w:date="2012-04-22T10:48:00Z">
            <w:rPr>
              <w:rFonts w:ascii="Calibri" w:hAnsi="Calibri" w:cs="Arial"/>
              <w:noProof/>
              <w:sz w:val="16"/>
              <w:szCs w:val="20"/>
            </w:rPr>
          </w:rPrChange>
        </w:rPr>
        <w:t>, B. L. R</w:t>
      </w:r>
      <w:r w:rsidRPr="007A1662">
        <w:rPr>
          <w:rFonts w:ascii="Arial" w:hAnsi="Arial" w:cs="Arial"/>
          <w:smallCaps/>
          <w:noProof/>
          <w:szCs w:val="20"/>
          <w:rPrChange w:id="754" w:author="Lindsay" w:date="2012-04-22T10:48:00Z">
            <w:rPr>
              <w:rFonts w:ascii="Calibri" w:hAnsi="Calibri" w:cs="Arial"/>
              <w:smallCaps/>
              <w:noProof/>
              <w:sz w:val="16"/>
              <w:szCs w:val="20"/>
            </w:rPr>
          </w:rPrChange>
        </w:rPr>
        <w:t>odriguez</w:t>
      </w:r>
      <w:r w:rsidRPr="007A1662">
        <w:rPr>
          <w:rFonts w:ascii="Arial" w:hAnsi="Arial" w:cs="Arial"/>
          <w:i/>
          <w:noProof/>
          <w:szCs w:val="20"/>
          <w:rPrChange w:id="755" w:author="Lindsay" w:date="2012-04-22T10:48:00Z">
            <w:rPr>
              <w:rFonts w:ascii="Calibri" w:hAnsi="Calibri" w:cs="Arial"/>
              <w:i/>
              <w:noProof/>
              <w:sz w:val="16"/>
              <w:szCs w:val="20"/>
            </w:rPr>
          </w:rPrChange>
        </w:rPr>
        <w:t xml:space="preserve"> et al.</w:t>
      </w:r>
      <w:r w:rsidRPr="007A1662">
        <w:rPr>
          <w:rFonts w:ascii="Arial" w:hAnsi="Arial" w:cs="Arial"/>
          <w:noProof/>
          <w:szCs w:val="20"/>
          <w:rPrChange w:id="756" w:author="Lindsay" w:date="2012-04-22T10:48:00Z">
            <w:rPr>
              <w:rFonts w:ascii="Calibri" w:hAnsi="Calibri" w:cs="Arial"/>
              <w:noProof/>
              <w:sz w:val="16"/>
              <w:szCs w:val="20"/>
            </w:rPr>
          </w:rPrChange>
        </w:rPr>
        <w:t xml:space="preserve">, 2004 How much should we eat? The association between energy intake and mortality in a 36-year follow-up study of Japanese-American men. J Gerontol A Biol Sci Med Sci </w:t>
      </w:r>
      <w:r w:rsidRPr="007A1662">
        <w:rPr>
          <w:rFonts w:ascii="Arial" w:hAnsi="Arial" w:cs="Arial"/>
          <w:b/>
          <w:noProof/>
          <w:szCs w:val="20"/>
          <w:rPrChange w:id="757" w:author="Lindsay" w:date="2012-04-22T10:48:00Z">
            <w:rPr>
              <w:rFonts w:ascii="Calibri" w:hAnsi="Calibri" w:cs="Arial"/>
              <w:b/>
              <w:noProof/>
              <w:sz w:val="16"/>
              <w:szCs w:val="20"/>
            </w:rPr>
          </w:rPrChange>
        </w:rPr>
        <w:t>59:</w:t>
      </w:r>
      <w:r w:rsidRPr="007A1662">
        <w:rPr>
          <w:rFonts w:ascii="Arial" w:hAnsi="Arial" w:cs="Arial"/>
          <w:noProof/>
          <w:szCs w:val="20"/>
          <w:rPrChange w:id="758" w:author="Lindsay" w:date="2012-04-22T10:48:00Z">
            <w:rPr>
              <w:rFonts w:ascii="Calibri" w:hAnsi="Calibri" w:cs="Arial"/>
              <w:noProof/>
              <w:sz w:val="16"/>
              <w:szCs w:val="20"/>
            </w:rPr>
          </w:rPrChange>
        </w:rPr>
        <w:t xml:space="preserve"> 789-795.</w:t>
      </w:r>
      <w:bookmarkEnd w:id="744"/>
    </w:p>
    <w:p w:rsidR="00AC5D1A" w:rsidRPr="00F00454" w:rsidRDefault="007A1662" w:rsidP="00AC5D1A">
      <w:pPr>
        <w:spacing w:after="0" w:line="240" w:lineRule="auto"/>
        <w:ind w:left="720" w:hanging="720"/>
        <w:rPr>
          <w:rFonts w:ascii="Arial" w:hAnsi="Arial" w:cs="Arial"/>
          <w:noProof/>
          <w:szCs w:val="20"/>
          <w:rPrChange w:id="759" w:author="Lindsay" w:date="2012-04-22T10:48:00Z">
            <w:rPr>
              <w:rFonts w:ascii="Calibri" w:hAnsi="Calibri" w:cs="Arial"/>
              <w:noProof/>
              <w:szCs w:val="20"/>
            </w:rPr>
          </w:rPrChange>
        </w:rPr>
      </w:pPr>
      <w:bookmarkStart w:id="760" w:name="_ENREF_20"/>
      <w:r w:rsidRPr="007A1662">
        <w:rPr>
          <w:rFonts w:ascii="Arial" w:hAnsi="Arial" w:cs="Arial"/>
          <w:noProof/>
          <w:szCs w:val="20"/>
          <w:rPrChange w:id="761" w:author="Lindsay" w:date="2012-04-22T10:48:00Z">
            <w:rPr>
              <w:rFonts w:ascii="Calibri" w:hAnsi="Calibri" w:cs="Arial"/>
              <w:noProof/>
              <w:sz w:val="16"/>
              <w:szCs w:val="20"/>
            </w:rPr>
          </w:rPrChange>
        </w:rPr>
        <w:t>W</w:t>
      </w:r>
      <w:r w:rsidRPr="007A1662">
        <w:rPr>
          <w:rFonts w:ascii="Arial" w:hAnsi="Arial" w:cs="Arial"/>
          <w:smallCaps/>
          <w:noProof/>
          <w:szCs w:val="20"/>
          <w:rPrChange w:id="762" w:author="Lindsay" w:date="2012-04-22T10:48:00Z">
            <w:rPr>
              <w:rFonts w:ascii="Calibri" w:hAnsi="Calibri" w:cs="Arial"/>
              <w:smallCaps/>
              <w:noProof/>
              <w:sz w:val="16"/>
              <w:szCs w:val="20"/>
            </w:rPr>
          </w:rPrChange>
        </w:rPr>
        <w:t xml:space="preserve">illiams, </w:t>
      </w:r>
      <w:r w:rsidRPr="007A1662">
        <w:rPr>
          <w:rFonts w:ascii="Arial" w:hAnsi="Arial" w:cs="Arial"/>
          <w:noProof/>
          <w:szCs w:val="20"/>
          <w:rPrChange w:id="763" w:author="Lindsay" w:date="2012-04-22T10:48:00Z">
            <w:rPr>
              <w:rFonts w:ascii="Calibri" w:hAnsi="Calibri" w:cs="Arial"/>
              <w:noProof/>
              <w:sz w:val="16"/>
              <w:szCs w:val="20"/>
            </w:rPr>
          </w:rPrChange>
        </w:rPr>
        <w:t xml:space="preserve">G. C., 1957 Pleiotropy, natural selection and the evolution of senescence. Evolution </w:t>
      </w:r>
      <w:r w:rsidRPr="007A1662">
        <w:rPr>
          <w:rFonts w:ascii="Arial" w:hAnsi="Arial" w:cs="Arial"/>
          <w:b/>
          <w:noProof/>
          <w:szCs w:val="20"/>
          <w:rPrChange w:id="764" w:author="Lindsay" w:date="2012-04-22T10:48:00Z">
            <w:rPr>
              <w:rFonts w:ascii="Calibri" w:hAnsi="Calibri" w:cs="Arial"/>
              <w:b/>
              <w:noProof/>
              <w:sz w:val="16"/>
              <w:szCs w:val="20"/>
            </w:rPr>
          </w:rPrChange>
        </w:rPr>
        <w:t>11:</w:t>
      </w:r>
      <w:r w:rsidRPr="007A1662">
        <w:rPr>
          <w:rFonts w:ascii="Arial" w:hAnsi="Arial" w:cs="Arial"/>
          <w:noProof/>
          <w:szCs w:val="20"/>
          <w:rPrChange w:id="765" w:author="Lindsay" w:date="2012-04-22T10:48:00Z">
            <w:rPr>
              <w:rFonts w:ascii="Calibri" w:hAnsi="Calibri" w:cs="Arial"/>
              <w:noProof/>
              <w:sz w:val="16"/>
              <w:szCs w:val="20"/>
            </w:rPr>
          </w:rPrChange>
        </w:rPr>
        <w:t xml:space="preserve"> 398-411.</w:t>
      </w:r>
      <w:bookmarkEnd w:id="760"/>
    </w:p>
    <w:p w:rsidR="00AC5D1A" w:rsidRPr="00F00454" w:rsidRDefault="007A1662" w:rsidP="00AC5D1A">
      <w:pPr>
        <w:spacing w:line="240" w:lineRule="auto"/>
        <w:ind w:left="720" w:hanging="720"/>
        <w:rPr>
          <w:rFonts w:ascii="Arial" w:hAnsi="Arial" w:cs="Arial"/>
          <w:noProof/>
          <w:szCs w:val="20"/>
          <w:rPrChange w:id="766" w:author="Lindsay" w:date="2012-04-22T10:48:00Z">
            <w:rPr>
              <w:rFonts w:ascii="Calibri" w:hAnsi="Calibri" w:cs="Arial"/>
              <w:noProof/>
              <w:szCs w:val="20"/>
            </w:rPr>
          </w:rPrChange>
        </w:rPr>
      </w:pPr>
      <w:bookmarkStart w:id="767" w:name="_ENREF_21"/>
      <w:r w:rsidRPr="007A1662">
        <w:rPr>
          <w:rFonts w:ascii="Arial" w:hAnsi="Arial" w:cs="Arial"/>
          <w:noProof/>
          <w:szCs w:val="20"/>
          <w:rPrChange w:id="768" w:author="Lindsay" w:date="2012-04-22T10:48:00Z">
            <w:rPr>
              <w:rFonts w:ascii="Calibri" w:hAnsi="Calibri" w:cs="Arial"/>
              <w:noProof/>
              <w:sz w:val="16"/>
              <w:szCs w:val="20"/>
            </w:rPr>
          </w:rPrChange>
        </w:rPr>
        <w:t>Y</w:t>
      </w:r>
      <w:r w:rsidRPr="007A1662">
        <w:rPr>
          <w:rFonts w:ascii="Arial" w:hAnsi="Arial" w:cs="Arial"/>
          <w:smallCaps/>
          <w:noProof/>
          <w:szCs w:val="20"/>
          <w:rPrChange w:id="769" w:author="Lindsay" w:date="2012-04-22T10:48:00Z">
            <w:rPr>
              <w:rFonts w:ascii="Calibri" w:hAnsi="Calibri" w:cs="Arial"/>
              <w:smallCaps/>
              <w:noProof/>
              <w:sz w:val="16"/>
              <w:szCs w:val="20"/>
            </w:rPr>
          </w:rPrChange>
        </w:rPr>
        <w:t xml:space="preserve">u, </w:t>
      </w:r>
      <w:r w:rsidRPr="007A1662">
        <w:rPr>
          <w:rFonts w:ascii="Arial" w:hAnsi="Arial" w:cs="Arial"/>
          <w:noProof/>
          <w:szCs w:val="20"/>
          <w:rPrChange w:id="770" w:author="Lindsay" w:date="2012-04-22T10:48:00Z">
            <w:rPr>
              <w:rFonts w:ascii="Calibri" w:hAnsi="Calibri" w:cs="Arial"/>
              <w:noProof/>
              <w:sz w:val="16"/>
              <w:szCs w:val="20"/>
            </w:rPr>
          </w:rPrChange>
        </w:rPr>
        <w:t>S., X. E. Z</w:t>
      </w:r>
      <w:r w:rsidRPr="007A1662">
        <w:rPr>
          <w:rFonts w:ascii="Arial" w:hAnsi="Arial" w:cs="Arial"/>
          <w:smallCaps/>
          <w:noProof/>
          <w:szCs w:val="20"/>
          <w:rPrChange w:id="771" w:author="Lindsay" w:date="2012-04-22T10:48:00Z">
            <w:rPr>
              <w:rFonts w:ascii="Calibri" w:hAnsi="Calibri" w:cs="Arial"/>
              <w:smallCaps/>
              <w:noProof/>
              <w:sz w:val="16"/>
              <w:szCs w:val="20"/>
            </w:rPr>
          </w:rPrChange>
        </w:rPr>
        <w:t>hang</w:t>
      </w:r>
      <w:r w:rsidRPr="007A1662">
        <w:rPr>
          <w:rFonts w:ascii="Arial" w:hAnsi="Arial" w:cs="Arial"/>
          <w:noProof/>
          <w:szCs w:val="20"/>
          <w:rPrChange w:id="772" w:author="Lindsay" w:date="2012-04-22T10:48:00Z">
            <w:rPr>
              <w:rFonts w:ascii="Calibri" w:hAnsi="Calibri" w:cs="Arial"/>
              <w:noProof/>
              <w:sz w:val="16"/>
              <w:szCs w:val="20"/>
            </w:rPr>
          </w:rPrChange>
        </w:rPr>
        <w:t>, G. C</w:t>
      </w:r>
      <w:r w:rsidRPr="007A1662">
        <w:rPr>
          <w:rFonts w:ascii="Arial" w:hAnsi="Arial" w:cs="Arial"/>
          <w:smallCaps/>
          <w:noProof/>
          <w:szCs w:val="20"/>
          <w:rPrChange w:id="773" w:author="Lindsay" w:date="2012-04-22T10:48:00Z">
            <w:rPr>
              <w:rFonts w:ascii="Calibri" w:hAnsi="Calibri" w:cs="Arial"/>
              <w:smallCaps/>
              <w:noProof/>
              <w:sz w:val="16"/>
              <w:szCs w:val="20"/>
            </w:rPr>
          </w:rPrChange>
        </w:rPr>
        <w:t>hen</w:t>
      </w:r>
      <w:r w:rsidRPr="007A1662">
        <w:rPr>
          <w:rFonts w:ascii="Arial" w:hAnsi="Arial" w:cs="Arial"/>
          <w:noProof/>
          <w:szCs w:val="20"/>
          <w:rPrChange w:id="774" w:author="Lindsay" w:date="2012-04-22T10:48:00Z">
            <w:rPr>
              <w:rFonts w:ascii="Calibri" w:hAnsi="Calibri" w:cs="Arial"/>
              <w:noProof/>
              <w:sz w:val="16"/>
              <w:szCs w:val="20"/>
            </w:rPr>
          </w:rPrChange>
        </w:rPr>
        <w:t xml:space="preserve"> and W. L</w:t>
      </w:r>
      <w:r w:rsidRPr="007A1662">
        <w:rPr>
          <w:rFonts w:ascii="Arial" w:hAnsi="Arial" w:cs="Arial"/>
          <w:smallCaps/>
          <w:noProof/>
          <w:szCs w:val="20"/>
          <w:rPrChange w:id="775" w:author="Lindsay" w:date="2012-04-22T10:48:00Z">
            <w:rPr>
              <w:rFonts w:ascii="Calibri" w:hAnsi="Calibri" w:cs="Arial"/>
              <w:smallCaps/>
              <w:noProof/>
              <w:sz w:val="16"/>
              <w:szCs w:val="20"/>
            </w:rPr>
          </w:rPrChange>
        </w:rPr>
        <w:t>iu</w:t>
      </w:r>
      <w:r w:rsidRPr="007A1662">
        <w:rPr>
          <w:rFonts w:ascii="Arial" w:hAnsi="Arial" w:cs="Arial"/>
          <w:noProof/>
          <w:szCs w:val="20"/>
          <w:rPrChange w:id="776" w:author="Lindsay" w:date="2012-04-22T10:48:00Z">
            <w:rPr>
              <w:rFonts w:ascii="Calibri" w:hAnsi="Calibri" w:cs="Arial"/>
              <w:noProof/>
              <w:sz w:val="16"/>
              <w:szCs w:val="20"/>
            </w:rPr>
          </w:rPrChange>
        </w:rPr>
        <w:t xml:space="preserve">, 2012 Compromised cellular responses to DNA damage accelerate chronological aging by incurring cell wall fragility in Saccharomyces cerevisiae. Mol Biol Rep </w:t>
      </w:r>
      <w:r w:rsidRPr="007A1662">
        <w:rPr>
          <w:rFonts w:ascii="Arial" w:hAnsi="Arial" w:cs="Arial"/>
          <w:b/>
          <w:noProof/>
          <w:szCs w:val="20"/>
          <w:rPrChange w:id="777" w:author="Lindsay" w:date="2012-04-22T10:48:00Z">
            <w:rPr>
              <w:rFonts w:ascii="Calibri" w:hAnsi="Calibri" w:cs="Arial"/>
              <w:b/>
              <w:noProof/>
              <w:sz w:val="16"/>
              <w:szCs w:val="20"/>
            </w:rPr>
          </w:rPrChange>
        </w:rPr>
        <w:t>39:</w:t>
      </w:r>
      <w:r w:rsidRPr="007A1662">
        <w:rPr>
          <w:rFonts w:ascii="Arial" w:hAnsi="Arial" w:cs="Arial"/>
          <w:noProof/>
          <w:szCs w:val="20"/>
          <w:rPrChange w:id="778" w:author="Lindsay" w:date="2012-04-22T10:48:00Z">
            <w:rPr>
              <w:rFonts w:ascii="Calibri" w:hAnsi="Calibri" w:cs="Arial"/>
              <w:noProof/>
              <w:sz w:val="16"/>
              <w:szCs w:val="20"/>
            </w:rPr>
          </w:rPrChange>
        </w:rPr>
        <w:t xml:space="preserve"> 3573-3583.</w:t>
      </w:r>
      <w:bookmarkEnd w:id="767"/>
    </w:p>
    <w:p w:rsidR="00AC5D1A" w:rsidRPr="005C6664" w:rsidRDefault="005C6664" w:rsidP="00AC5D1A">
      <w:pPr>
        <w:spacing w:line="240" w:lineRule="auto"/>
        <w:rPr>
          <w:ins w:id="779" w:author="Lindsay" w:date="2012-04-22T22:03:00Z"/>
          <w:rFonts w:ascii="Arial" w:hAnsi="Arial" w:cs="Arial"/>
          <w:noProof/>
          <w:szCs w:val="20"/>
        </w:rPr>
      </w:pPr>
      <w:ins w:id="780" w:author="Lindsay" w:date="2012-04-22T22:03:00Z">
        <w:r>
          <w:rPr>
            <w:rFonts w:ascii="Arial" w:hAnsi="Arial" w:cs="Arial"/>
            <w:noProof/>
            <w:szCs w:val="20"/>
          </w:rPr>
          <w:t>L</w:t>
        </w:r>
        <w:r w:rsidRPr="005C6664">
          <w:rPr>
            <w:rFonts w:ascii="Arial" w:hAnsi="Arial" w:cs="Arial"/>
            <w:noProof/>
            <w:sz w:val="18"/>
            <w:szCs w:val="18"/>
            <w:rPrChange w:id="781" w:author="Lindsay" w:date="2012-04-22T22:04:00Z">
              <w:rPr>
                <w:rFonts w:ascii="Arial" w:hAnsi="Arial" w:cs="Arial"/>
                <w:noProof/>
                <w:szCs w:val="20"/>
              </w:rPr>
            </w:rPrChange>
          </w:rPr>
          <w:t>IU</w:t>
        </w:r>
        <w:r>
          <w:rPr>
            <w:rFonts w:ascii="Arial" w:hAnsi="Arial" w:cs="Arial"/>
            <w:noProof/>
            <w:szCs w:val="20"/>
          </w:rPr>
          <w:t>, B., L. L</w:t>
        </w:r>
        <w:r w:rsidRPr="005C6664">
          <w:rPr>
            <w:rFonts w:ascii="Arial" w:hAnsi="Arial" w:cs="Arial"/>
            <w:noProof/>
            <w:sz w:val="18"/>
            <w:szCs w:val="18"/>
            <w:rPrChange w:id="782" w:author="Lindsay" w:date="2012-04-22T22:04:00Z">
              <w:rPr>
                <w:rFonts w:ascii="Arial" w:hAnsi="Arial" w:cs="Arial"/>
                <w:noProof/>
                <w:szCs w:val="20"/>
              </w:rPr>
            </w:rPrChange>
          </w:rPr>
          <w:t>ARSSON</w:t>
        </w:r>
        <w:r>
          <w:rPr>
            <w:rFonts w:ascii="Arial" w:hAnsi="Arial" w:cs="Arial"/>
            <w:noProof/>
            <w:szCs w:val="20"/>
          </w:rPr>
          <w:t>, A. C</w:t>
        </w:r>
        <w:r w:rsidRPr="005C6664">
          <w:rPr>
            <w:rFonts w:ascii="Arial" w:hAnsi="Arial" w:cs="Arial"/>
            <w:noProof/>
            <w:sz w:val="18"/>
            <w:szCs w:val="18"/>
            <w:rPrChange w:id="783" w:author="Lindsay" w:date="2012-04-22T22:05:00Z">
              <w:rPr>
                <w:rFonts w:ascii="Arial" w:hAnsi="Arial" w:cs="Arial"/>
                <w:noProof/>
                <w:szCs w:val="20"/>
              </w:rPr>
            </w:rPrChange>
          </w:rPr>
          <w:t>ABALLERO</w:t>
        </w:r>
        <w:r>
          <w:rPr>
            <w:rFonts w:ascii="Arial" w:hAnsi="Arial" w:cs="Arial"/>
            <w:noProof/>
            <w:szCs w:val="20"/>
          </w:rPr>
          <w:t>, X. H</w:t>
        </w:r>
      </w:ins>
      <w:ins w:id="784" w:author="Lindsay" w:date="2012-04-22T22:04:00Z">
        <w:r w:rsidRPr="005C6664">
          <w:rPr>
            <w:rFonts w:ascii="Arial" w:hAnsi="Arial" w:cs="Arial"/>
            <w:noProof/>
            <w:sz w:val="18"/>
            <w:szCs w:val="18"/>
            <w:rPrChange w:id="785" w:author="Lindsay" w:date="2012-04-22T22:05:00Z">
              <w:rPr>
                <w:rFonts w:ascii="Arial" w:hAnsi="Arial" w:cs="Arial"/>
                <w:noProof/>
                <w:szCs w:val="20"/>
              </w:rPr>
            </w:rPrChange>
          </w:rPr>
          <w:t>AO</w:t>
        </w:r>
        <w:r>
          <w:rPr>
            <w:rFonts w:ascii="Arial" w:hAnsi="Arial" w:cs="Arial"/>
            <w:noProof/>
            <w:szCs w:val="20"/>
          </w:rPr>
          <w:t>, D.O. L</w:t>
        </w:r>
        <w:r w:rsidRPr="005C6664">
          <w:rPr>
            <w:rFonts w:ascii="Arial" w:hAnsi="Arial" w:cs="Arial"/>
            <w:noProof/>
            <w:sz w:val="18"/>
            <w:szCs w:val="18"/>
            <w:rPrChange w:id="786" w:author="Lindsay" w:date="2012-04-22T22:05:00Z">
              <w:rPr>
                <w:rFonts w:ascii="Arial" w:hAnsi="Arial" w:cs="Arial"/>
                <w:noProof/>
                <w:szCs w:val="20"/>
              </w:rPr>
            </w:rPrChange>
          </w:rPr>
          <w:t>ING</w:t>
        </w:r>
        <w:r>
          <w:rPr>
            <w:rFonts w:ascii="Arial" w:hAnsi="Arial" w:cs="Arial"/>
            <w:noProof/>
            <w:szCs w:val="20"/>
          </w:rPr>
          <w:t xml:space="preserve"> </w:t>
        </w:r>
        <w:r w:rsidRPr="005C6664">
          <w:rPr>
            <w:rFonts w:ascii="Arial" w:hAnsi="Arial" w:cs="Arial"/>
            <w:i/>
            <w:noProof/>
            <w:szCs w:val="20"/>
            <w:rPrChange w:id="787" w:author="Lindsay" w:date="2012-04-22T22:04:00Z">
              <w:rPr>
                <w:rFonts w:ascii="Arial" w:hAnsi="Arial" w:cs="Arial"/>
                <w:noProof/>
                <w:szCs w:val="20"/>
              </w:rPr>
            </w:rPrChange>
          </w:rPr>
          <w:t>et al.</w:t>
        </w:r>
        <w:r>
          <w:rPr>
            <w:rFonts w:ascii="Arial" w:hAnsi="Arial" w:cs="Arial"/>
            <w:noProof/>
            <w:szCs w:val="20"/>
          </w:rPr>
          <w:t>,</w:t>
        </w:r>
      </w:ins>
    </w:p>
    <w:p w:rsidR="005C6664" w:rsidRPr="00F00454" w:rsidRDefault="005C6664" w:rsidP="00AC5D1A">
      <w:pPr>
        <w:spacing w:line="240" w:lineRule="auto"/>
        <w:rPr>
          <w:rFonts w:ascii="Arial" w:hAnsi="Arial" w:cs="Arial"/>
          <w:noProof/>
          <w:szCs w:val="20"/>
          <w:rPrChange w:id="788" w:author="Lindsay" w:date="2012-04-22T10:48:00Z">
            <w:rPr>
              <w:rFonts w:ascii="Calibri" w:hAnsi="Calibri" w:cs="Arial"/>
              <w:noProof/>
              <w:szCs w:val="20"/>
            </w:rPr>
          </w:rPrChange>
        </w:rPr>
      </w:pPr>
    </w:p>
    <w:p w:rsidR="005C6664" w:rsidRDefault="007A1662" w:rsidP="005C6664">
      <w:pPr>
        <w:autoSpaceDE w:val="0"/>
        <w:autoSpaceDN w:val="0"/>
        <w:adjustRightInd w:val="0"/>
        <w:spacing w:after="0" w:line="240" w:lineRule="auto"/>
        <w:rPr>
          <w:ins w:id="789" w:author="Lindsay" w:date="2012-04-22T22:03:00Z"/>
          <w:rFonts w:ascii="AdvPSA189" w:hAnsi="AdvPSA189" w:cs="AdvPSA189"/>
          <w:color w:val="000000"/>
          <w:sz w:val="50"/>
          <w:szCs w:val="50"/>
        </w:rPr>
      </w:pPr>
      <w:r w:rsidRPr="00F00454">
        <w:rPr>
          <w:rFonts w:ascii="Arial" w:hAnsi="Arial" w:cs="Arial"/>
          <w:sz w:val="20"/>
          <w:szCs w:val="20"/>
        </w:rPr>
        <w:fldChar w:fldCharType="end"/>
      </w:r>
      <w:bookmarkStart w:id="790" w:name="pone.0002670-Wilson1"/>
      <w:bookmarkEnd w:id="790"/>
      <w:r w:rsidR="00DB7D89" w:rsidRPr="00DB0C60">
        <w:rPr>
          <w:rFonts w:ascii="Arial" w:hAnsi="Arial" w:cs="Arial"/>
          <w:sz w:val="20"/>
          <w:szCs w:val="20"/>
        </w:rPr>
        <w:t xml:space="preserve"> </w:t>
      </w:r>
      <w:ins w:id="791" w:author="Lindsay" w:date="2012-04-22T22:03:00Z">
        <w:r w:rsidR="005C6664">
          <w:rPr>
            <w:rFonts w:ascii="AdvPSA189" w:hAnsi="AdvPSA189" w:cs="AdvPSA189"/>
            <w:color w:val="000000"/>
            <w:sz w:val="50"/>
            <w:szCs w:val="50"/>
          </w:rPr>
          <w:t>The Polarisome Is Required</w:t>
        </w:r>
      </w:ins>
    </w:p>
    <w:p w:rsidR="005C6664" w:rsidRDefault="005C6664" w:rsidP="005C6664">
      <w:pPr>
        <w:autoSpaceDE w:val="0"/>
        <w:autoSpaceDN w:val="0"/>
        <w:adjustRightInd w:val="0"/>
        <w:spacing w:after="0" w:line="240" w:lineRule="auto"/>
        <w:rPr>
          <w:ins w:id="792" w:author="Lindsay" w:date="2012-04-22T22:03:00Z"/>
          <w:rFonts w:ascii="AdvPSA189" w:hAnsi="AdvPSA189" w:cs="AdvPSA189"/>
          <w:color w:val="000000"/>
          <w:sz w:val="50"/>
          <w:szCs w:val="50"/>
        </w:rPr>
      </w:pPr>
      <w:ins w:id="793" w:author="Lindsay" w:date="2012-04-22T22:03:00Z">
        <w:r>
          <w:rPr>
            <w:rFonts w:ascii="AdvPSA189" w:hAnsi="AdvPSA189" w:cs="AdvPSA189"/>
            <w:color w:val="000000"/>
            <w:sz w:val="50"/>
            <w:szCs w:val="50"/>
          </w:rPr>
          <w:t>for Segregation and Retrograde</w:t>
        </w:r>
      </w:ins>
    </w:p>
    <w:p w:rsidR="005C6664" w:rsidRDefault="005C6664" w:rsidP="005C6664">
      <w:pPr>
        <w:autoSpaceDE w:val="0"/>
        <w:autoSpaceDN w:val="0"/>
        <w:adjustRightInd w:val="0"/>
        <w:spacing w:after="0" w:line="240" w:lineRule="auto"/>
        <w:rPr>
          <w:ins w:id="794" w:author="Lindsay" w:date="2012-04-22T22:03:00Z"/>
          <w:rFonts w:ascii="AdvPSA189" w:hAnsi="AdvPSA189" w:cs="AdvPSA189"/>
          <w:color w:val="000000"/>
          <w:sz w:val="50"/>
          <w:szCs w:val="50"/>
        </w:rPr>
      </w:pPr>
      <w:ins w:id="795" w:author="Lindsay" w:date="2012-04-22T22:03:00Z">
        <w:r>
          <w:rPr>
            <w:rFonts w:ascii="AdvPSA189" w:hAnsi="AdvPSA189" w:cs="AdvPSA189"/>
            <w:color w:val="000000"/>
            <w:sz w:val="50"/>
            <w:szCs w:val="50"/>
          </w:rPr>
          <w:t>Transport of Protein Aggregates</w:t>
        </w:r>
      </w:ins>
    </w:p>
    <w:p w:rsidR="005C6664" w:rsidRDefault="005C6664" w:rsidP="005C6664">
      <w:pPr>
        <w:autoSpaceDE w:val="0"/>
        <w:autoSpaceDN w:val="0"/>
        <w:adjustRightInd w:val="0"/>
        <w:spacing w:after="0" w:line="240" w:lineRule="auto"/>
        <w:rPr>
          <w:ins w:id="796" w:author="Lindsay" w:date="2012-04-22T22:03:00Z"/>
          <w:rFonts w:ascii="AdvPSHN-M" w:hAnsi="AdvPSHN-M" w:cs="AdvPSHN-M"/>
          <w:color w:val="000066"/>
          <w:sz w:val="18"/>
          <w:szCs w:val="18"/>
        </w:rPr>
      </w:pPr>
      <w:ins w:id="797" w:author="Lindsay" w:date="2012-04-22T22:03:00Z">
        <w:r>
          <w:rPr>
            <w:rFonts w:ascii="AdvPSHN-M" w:hAnsi="AdvPSHN-M" w:cs="AdvPSHN-M"/>
            <w:color w:val="000000"/>
            <w:sz w:val="18"/>
            <w:szCs w:val="18"/>
          </w:rPr>
          <w:t>Beidong Liu,</w:t>
        </w:r>
        <w:r>
          <w:rPr>
            <w:rFonts w:ascii="AdvPSHN-M" w:hAnsi="AdvPSHN-M" w:cs="AdvPSHN-M"/>
            <w:color w:val="000066"/>
            <w:sz w:val="12"/>
            <w:szCs w:val="12"/>
          </w:rPr>
          <w:t>1</w:t>
        </w:r>
        <w:r>
          <w:rPr>
            <w:rFonts w:ascii="AdvPSHN-M" w:hAnsi="AdvPSHN-M" w:cs="AdvPSHN-M"/>
            <w:color w:val="000000"/>
            <w:sz w:val="12"/>
            <w:szCs w:val="12"/>
          </w:rPr>
          <w:t>,</w:t>
        </w:r>
        <w:r>
          <w:rPr>
            <w:rFonts w:ascii="AdvPSHN-M" w:hAnsi="AdvPSHN-M" w:cs="AdvPSHN-M"/>
            <w:color w:val="000066"/>
            <w:sz w:val="18"/>
            <w:szCs w:val="18"/>
          </w:rPr>
          <w:t xml:space="preserve">* </w:t>
        </w:r>
        <w:r>
          <w:rPr>
            <w:rFonts w:ascii="AdvPSHN-M" w:hAnsi="AdvPSHN-M" w:cs="AdvPSHN-M"/>
            <w:color w:val="000000"/>
            <w:sz w:val="18"/>
            <w:szCs w:val="18"/>
          </w:rPr>
          <w:t>Lisa Larsson,</w:t>
        </w:r>
        <w:r>
          <w:rPr>
            <w:rFonts w:ascii="AdvPSHN-M" w:hAnsi="AdvPSHN-M" w:cs="AdvPSHN-M"/>
            <w:color w:val="000066"/>
            <w:sz w:val="12"/>
            <w:szCs w:val="12"/>
          </w:rPr>
          <w:t xml:space="preserve">1 </w:t>
        </w:r>
        <w:r>
          <w:rPr>
            <w:rFonts w:ascii="AdvPSHN-M" w:hAnsi="AdvPSHN-M" w:cs="AdvPSHN-M"/>
            <w:color w:val="000000"/>
            <w:sz w:val="18"/>
            <w:szCs w:val="18"/>
          </w:rPr>
          <w:t>Antonio Caballero,</w:t>
        </w:r>
        <w:r>
          <w:rPr>
            <w:rFonts w:ascii="AdvPSHN-M" w:hAnsi="AdvPSHN-M" w:cs="AdvPSHN-M"/>
            <w:color w:val="000066"/>
            <w:sz w:val="12"/>
            <w:szCs w:val="12"/>
          </w:rPr>
          <w:t xml:space="preserve">1 </w:t>
        </w:r>
        <w:r>
          <w:rPr>
            <w:rFonts w:ascii="AdvPSHN-M" w:hAnsi="AdvPSHN-M" w:cs="AdvPSHN-M"/>
            <w:color w:val="000000"/>
            <w:sz w:val="18"/>
            <w:szCs w:val="18"/>
          </w:rPr>
          <w:t>Xinxin Hao,</w:t>
        </w:r>
        <w:r>
          <w:rPr>
            <w:rFonts w:ascii="AdvPSHN-M" w:hAnsi="AdvPSHN-M" w:cs="AdvPSHN-M"/>
            <w:color w:val="000066"/>
            <w:sz w:val="12"/>
            <w:szCs w:val="12"/>
          </w:rPr>
          <w:t xml:space="preserve">1 </w:t>
        </w:r>
        <w:r>
          <w:rPr>
            <w:rFonts w:ascii="AdvPSHN-M" w:hAnsi="AdvPSHN-M" w:cs="AdvPSHN-M"/>
            <w:color w:val="000000"/>
            <w:sz w:val="18"/>
            <w:szCs w:val="18"/>
          </w:rPr>
          <w:t>David O¨ ling,</w:t>
        </w:r>
        <w:r>
          <w:rPr>
            <w:rFonts w:ascii="AdvPSHN-M" w:hAnsi="AdvPSHN-M" w:cs="AdvPSHN-M"/>
            <w:color w:val="000066"/>
            <w:sz w:val="12"/>
            <w:szCs w:val="12"/>
          </w:rPr>
          <w:t xml:space="preserve">1 </w:t>
        </w:r>
        <w:r>
          <w:rPr>
            <w:rFonts w:ascii="AdvPSHN-M" w:hAnsi="AdvPSHN-M" w:cs="AdvPSHN-M"/>
            <w:color w:val="000000"/>
            <w:sz w:val="18"/>
            <w:szCs w:val="18"/>
          </w:rPr>
          <w:t>Julie Grantham,</w:t>
        </w:r>
        <w:r>
          <w:rPr>
            <w:rFonts w:ascii="AdvPSHN-M" w:hAnsi="AdvPSHN-M" w:cs="AdvPSHN-M"/>
            <w:color w:val="000066"/>
            <w:sz w:val="12"/>
            <w:szCs w:val="12"/>
          </w:rPr>
          <w:t xml:space="preserve">1 </w:t>
        </w:r>
        <w:r>
          <w:rPr>
            <w:rFonts w:ascii="AdvPSHN-M" w:hAnsi="AdvPSHN-M" w:cs="AdvPSHN-M"/>
            <w:color w:val="000000"/>
            <w:sz w:val="18"/>
            <w:szCs w:val="18"/>
          </w:rPr>
          <w:t>and Thomas Nystro¨m</w:t>
        </w:r>
        <w:r>
          <w:rPr>
            <w:rFonts w:ascii="AdvPSHN-M" w:hAnsi="AdvPSHN-M" w:cs="AdvPSHN-M"/>
            <w:color w:val="000066"/>
            <w:sz w:val="12"/>
            <w:szCs w:val="12"/>
          </w:rPr>
          <w:t>1</w:t>
        </w:r>
        <w:r>
          <w:rPr>
            <w:rFonts w:ascii="AdvPSHN-M" w:hAnsi="AdvPSHN-M" w:cs="AdvPSHN-M"/>
            <w:color w:val="000000"/>
            <w:sz w:val="12"/>
            <w:szCs w:val="12"/>
          </w:rPr>
          <w:t>,</w:t>
        </w:r>
        <w:r>
          <w:rPr>
            <w:rFonts w:ascii="AdvPSHN-M" w:hAnsi="AdvPSHN-M" w:cs="AdvPSHN-M"/>
            <w:color w:val="000066"/>
            <w:sz w:val="18"/>
            <w:szCs w:val="18"/>
          </w:rPr>
          <w:t>*</w:t>
        </w:r>
      </w:ins>
    </w:p>
    <w:p w:rsidR="005C6664" w:rsidRDefault="005C6664" w:rsidP="005C6664">
      <w:pPr>
        <w:autoSpaceDE w:val="0"/>
        <w:autoSpaceDN w:val="0"/>
        <w:adjustRightInd w:val="0"/>
        <w:spacing w:after="0" w:line="240" w:lineRule="auto"/>
        <w:rPr>
          <w:ins w:id="798" w:author="Lindsay" w:date="2012-04-22T22:03:00Z"/>
          <w:rFonts w:ascii="AdvPSA183" w:hAnsi="AdvPSA183" w:cs="AdvPSA183"/>
          <w:color w:val="000000"/>
          <w:sz w:val="16"/>
          <w:szCs w:val="16"/>
        </w:rPr>
      </w:pPr>
      <w:ins w:id="799" w:author="Lindsay" w:date="2012-04-22T22:03:00Z">
        <w:r>
          <w:rPr>
            <w:rFonts w:ascii="AdvPSA183" w:hAnsi="AdvPSA183" w:cs="AdvPSA183"/>
            <w:color w:val="000000"/>
            <w:sz w:val="11"/>
            <w:szCs w:val="11"/>
          </w:rPr>
          <w:t>1</w:t>
        </w:r>
        <w:r>
          <w:rPr>
            <w:rFonts w:ascii="AdvPSA183" w:hAnsi="AdvPSA183" w:cs="AdvPSA183"/>
            <w:color w:val="000000"/>
            <w:sz w:val="16"/>
            <w:szCs w:val="16"/>
          </w:rPr>
          <w:t>Department of Cell and Molecular Biology, University of Gothenburg, Medicinaregatan 9C, 413 90 Go¨ teborg, Sweden</w:t>
        </w:r>
      </w:ins>
    </w:p>
    <w:p w:rsidR="005C6664" w:rsidRDefault="005C6664" w:rsidP="005C6664">
      <w:pPr>
        <w:autoSpaceDE w:val="0"/>
        <w:autoSpaceDN w:val="0"/>
        <w:adjustRightInd w:val="0"/>
        <w:spacing w:after="0" w:line="240" w:lineRule="auto"/>
        <w:rPr>
          <w:ins w:id="800" w:author="Lindsay" w:date="2012-04-22T22:03:00Z"/>
          <w:rFonts w:ascii="AdvPSA183" w:hAnsi="AdvPSA183" w:cs="AdvPSA183"/>
          <w:color w:val="000000"/>
          <w:sz w:val="16"/>
          <w:szCs w:val="16"/>
        </w:rPr>
      </w:pPr>
      <w:ins w:id="801" w:author="Lindsay" w:date="2012-04-22T22:03:00Z">
        <w:r>
          <w:rPr>
            <w:rFonts w:ascii="AdvPSA183" w:hAnsi="AdvPSA183" w:cs="AdvPSA183"/>
            <w:color w:val="000000"/>
            <w:sz w:val="16"/>
            <w:szCs w:val="16"/>
          </w:rPr>
          <w:t xml:space="preserve">*Correspondence: </w:t>
        </w:r>
        <w:r>
          <w:rPr>
            <w:rFonts w:ascii="AdvPSA183" w:hAnsi="AdvPSA183" w:cs="AdvPSA183"/>
            <w:color w:val="000066"/>
            <w:sz w:val="16"/>
            <w:szCs w:val="16"/>
          </w:rPr>
          <w:t xml:space="preserve">beidong.liu@cmb.gu.se </w:t>
        </w:r>
        <w:r>
          <w:rPr>
            <w:rFonts w:ascii="AdvPSA183" w:hAnsi="AdvPSA183" w:cs="AdvPSA183"/>
            <w:color w:val="000000"/>
            <w:sz w:val="16"/>
            <w:szCs w:val="16"/>
          </w:rPr>
          <w:t xml:space="preserve">(B.L.), </w:t>
        </w:r>
        <w:r>
          <w:rPr>
            <w:rFonts w:ascii="AdvPSA183" w:hAnsi="AdvPSA183" w:cs="AdvPSA183"/>
            <w:color w:val="000066"/>
            <w:sz w:val="16"/>
            <w:szCs w:val="16"/>
          </w:rPr>
          <w:t xml:space="preserve">thomas.nystrom@cmb.gu.se </w:t>
        </w:r>
        <w:r>
          <w:rPr>
            <w:rFonts w:ascii="AdvPSA183" w:hAnsi="AdvPSA183" w:cs="AdvPSA183"/>
            <w:color w:val="000000"/>
            <w:sz w:val="16"/>
            <w:szCs w:val="16"/>
          </w:rPr>
          <w:t>(T.N.)</w:t>
        </w:r>
      </w:ins>
    </w:p>
    <w:p w:rsidR="00E41A14" w:rsidRPr="00DB0C60" w:rsidRDefault="005C6664" w:rsidP="005C6664">
      <w:pPr>
        <w:spacing w:after="0" w:line="240" w:lineRule="auto"/>
        <w:rPr>
          <w:ins w:id="802" w:author="Lindsay" w:date="2012-04-22T10:53:00Z"/>
          <w:rFonts w:ascii="Arial" w:hAnsi="Arial" w:cs="Arial"/>
          <w:sz w:val="20"/>
          <w:szCs w:val="20"/>
        </w:rPr>
      </w:pPr>
      <w:ins w:id="803" w:author="Lindsay" w:date="2012-04-22T22:03:00Z">
        <w:r>
          <w:rPr>
            <w:rFonts w:ascii="AdvPSA183" w:hAnsi="AdvPSA183" w:cs="AdvPSA183"/>
            <w:color w:val="000000"/>
            <w:sz w:val="16"/>
            <w:szCs w:val="16"/>
          </w:rPr>
          <w:t>DOI 10.1016/j.cell.2009.12.031</w:t>
        </w:r>
      </w:ins>
    </w:p>
    <w:p w:rsidR="00480505" w:rsidRDefault="00480505" w:rsidP="00DB0C60">
      <w:pPr>
        <w:tabs>
          <w:tab w:val="left" w:pos="5180"/>
        </w:tabs>
        <w:spacing w:after="0" w:line="240" w:lineRule="auto"/>
        <w:jc w:val="center"/>
        <w:rPr>
          <w:ins w:id="804" w:author="Lindsay" w:date="2012-04-22T10:53:00Z"/>
          <w:rFonts w:ascii="Arial" w:hAnsi="Arial" w:cs="Arial"/>
          <w:sz w:val="20"/>
          <w:szCs w:val="20"/>
        </w:rPr>
      </w:pPr>
    </w:p>
    <w:p w:rsidR="00480505" w:rsidRDefault="00480505">
      <w:pPr>
        <w:tabs>
          <w:tab w:val="left" w:pos="5180"/>
        </w:tabs>
        <w:spacing w:after="0" w:line="240" w:lineRule="auto"/>
        <w:rPr>
          <w:rFonts w:ascii="Arial" w:hAnsi="Arial" w:cs="Arial"/>
          <w:sz w:val="20"/>
          <w:szCs w:val="20"/>
        </w:rPr>
      </w:pPr>
    </w:p>
    <w:p w:rsidR="00F00454" w:rsidRDefault="00F00454">
      <w:pPr>
        <w:tabs>
          <w:tab w:val="left" w:pos="5180"/>
        </w:tabs>
        <w:spacing w:after="0" w:line="240" w:lineRule="auto"/>
        <w:rPr>
          <w:rFonts w:ascii="Arial" w:hAnsi="Arial" w:cs="Arial"/>
          <w:sz w:val="20"/>
          <w:szCs w:val="20"/>
        </w:rPr>
      </w:pPr>
    </w:p>
    <w:p w:rsidR="00F00454" w:rsidRDefault="00F00454">
      <w:pPr>
        <w:tabs>
          <w:tab w:val="left" w:pos="5180"/>
        </w:tabs>
        <w:spacing w:after="0" w:line="240" w:lineRule="auto"/>
        <w:rPr>
          <w:rFonts w:ascii="Arial" w:hAnsi="Arial" w:cs="Arial"/>
          <w:sz w:val="24"/>
          <w:szCs w:val="24"/>
        </w:rPr>
      </w:pPr>
    </w:p>
    <w:p w:rsidR="004904BD" w:rsidRPr="00605020" w:rsidRDefault="00CD276D" w:rsidP="00B333B2">
      <w:pPr>
        <w:rPr>
          <w:rFonts w:ascii="Arial" w:hAnsi="Arial" w:cs="Arial"/>
          <w:sz w:val="24"/>
          <w:szCs w:val="24"/>
        </w:rPr>
      </w:pPr>
      <w:r w:rsidRPr="00605020">
        <w:rPr>
          <w:rStyle w:val="st"/>
          <w:rFonts w:ascii="Arial" w:hAnsi="Arial" w:cs="Arial"/>
          <w:sz w:val="24"/>
          <w:szCs w:val="24"/>
        </w:rPr>
        <w:t>Ruckenstuhl</w:t>
      </w:r>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F. Madeo</w:t>
      </w:r>
      <w:r w:rsidR="00D43203" w:rsidRPr="00605020">
        <w:rPr>
          <w:rFonts w:ascii="Arial" w:hAnsi="Arial" w:cs="Arial"/>
          <w:sz w:val="24"/>
          <w:szCs w:val="24"/>
        </w:rPr>
        <w:t>.(</w:t>
      </w:r>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ins w:id="805"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(1996)A useful colony colour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2E76E6" w:rsidRPr="00605020" w:rsidRDefault="002E76E6" w:rsidP="00C773EE">
      <w:pPr>
        <w:spacing w:after="0" w:line="240" w:lineRule="auto"/>
        <w:rPr>
          <w:rFonts w:ascii="Arial" w:hAnsi="Arial" w:cs="Arial"/>
          <w:sz w:val="24"/>
          <w:szCs w:val="24"/>
        </w:rPr>
      </w:pPr>
      <w:r w:rsidRPr="00605020">
        <w:rPr>
          <w:rFonts w:ascii="Arial" w:hAnsi="Arial" w:cs="Arial"/>
          <w:sz w:val="24"/>
          <w:szCs w:val="24"/>
        </w:rPr>
        <w:t>LaFave MC, Sekelsky J (2009)</w:t>
      </w:r>
      <w:r w:rsidR="001672C7" w:rsidRPr="00605020">
        <w:rPr>
          <w:rFonts w:ascii="Arial" w:hAnsi="Arial" w:cs="Arial"/>
          <w:sz w:val="24"/>
          <w:szCs w:val="24"/>
        </w:rPr>
        <w:t>.“</w:t>
      </w:r>
      <w:r w:rsidRPr="00605020">
        <w:rPr>
          <w:rFonts w:ascii="Arial" w:hAnsi="Arial" w:cs="Arial"/>
          <w:sz w:val="24"/>
          <w:szCs w:val="24"/>
        </w:rPr>
        <w:t>Mitotic Recombination: Why? When? How? Where?</w:t>
      </w:r>
      <w:r w:rsidR="00A363CB" w:rsidRPr="00605020">
        <w:rPr>
          <w:rFonts w:ascii="Arial" w:hAnsi="Arial" w:cs="Arial"/>
          <w:sz w:val="24"/>
          <w:szCs w:val="24"/>
        </w:rPr>
        <w:t>”</w:t>
      </w:r>
      <w:r w:rsidRPr="00605020">
        <w:rPr>
          <w:rFonts w:ascii="Arial" w:hAnsi="Arial" w:cs="Arial"/>
          <w:sz w:val="24"/>
          <w:szCs w:val="24"/>
          <w:u w:val="single"/>
        </w:rPr>
        <w:t>PLoS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Wienberger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r w:rsidR="00E57F0D" w:rsidRPr="00605020">
        <w:rPr>
          <w:rFonts w:ascii="Arial" w:hAnsi="Arial" w:cs="Arial"/>
          <w:sz w:val="24"/>
          <w:szCs w:val="24"/>
          <w:u w:val="single"/>
        </w:rPr>
        <w:t>Nucleic Acids Research</w:t>
      </w:r>
      <w:r w:rsidR="00822126" w:rsidRPr="00605020">
        <w:rPr>
          <w:rFonts w:ascii="Arial" w:hAnsi="Arial" w:cs="Arial"/>
          <w:sz w:val="24"/>
          <w:szCs w:val="24"/>
        </w:rPr>
        <w:t>.</w:t>
      </w:r>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Del="007637CB" w:rsidRDefault="00EC4858" w:rsidP="005F6313">
      <w:pPr>
        <w:spacing w:after="0" w:line="240" w:lineRule="auto"/>
        <w:rPr>
          <w:del w:id="806"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Del="007637CB" w:rsidRDefault="00F4347B" w:rsidP="005F6313">
      <w:pPr>
        <w:spacing w:after="0" w:line="240" w:lineRule="auto"/>
        <w:rPr>
          <w:del w:id="807" w:author="Lindsay" w:date="2012-04-22T09:10:00Z"/>
          <w:rFonts w:ascii="Arial" w:hAnsi="Arial" w:cs="Arial"/>
        </w:rPr>
      </w:pPr>
    </w:p>
    <w:p w:rsidR="00F4347B" w:rsidRPr="00605020" w:rsidDel="007637CB" w:rsidRDefault="00F4347B" w:rsidP="005F6313">
      <w:pPr>
        <w:spacing w:after="0" w:line="240" w:lineRule="auto"/>
        <w:rPr>
          <w:del w:id="808" w:author="Lindsay" w:date="2012-04-22T09:10:00Z"/>
          <w:rFonts w:ascii="Arial" w:hAnsi="Arial" w:cs="Arial"/>
        </w:rPr>
      </w:pPr>
    </w:p>
    <w:p w:rsidR="00F4347B" w:rsidRPr="00605020" w:rsidDel="007637CB" w:rsidRDefault="00F4347B" w:rsidP="005F6313">
      <w:pPr>
        <w:spacing w:after="0" w:line="240" w:lineRule="auto"/>
        <w:rPr>
          <w:del w:id="809" w:author="Lindsay" w:date="2012-04-22T09:10:00Z"/>
          <w:rFonts w:ascii="Arial" w:hAnsi="Arial" w:cs="Arial"/>
        </w:rPr>
      </w:pPr>
    </w:p>
    <w:p w:rsidR="00F4347B" w:rsidRPr="00605020" w:rsidDel="007637CB" w:rsidRDefault="00F4347B" w:rsidP="005F6313">
      <w:pPr>
        <w:spacing w:after="0" w:line="240" w:lineRule="auto"/>
        <w:rPr>
          <w:del w:id="810" w:author="Lindsay" w:date="2012-04-22T09:10:00Z"/>
          <w:rFonts w:ascii="Arial" w:hAnsi="Arial" w:cs="Arial"/>
        </w:rPr>
      </w:pPr>
    </w:p>
    <w:p w:rsidR="00F4347B" w:rsidRPr="00605020" w:rsidDel="007637CB" w:rsidRDefault="00F4347B" w:rsidP="005F6313">
      <w:pPr>
        <w:spacing w:after="0" w:line="240" w:lineRule="auto"/>
        <w:rPr>
          <w:del w:id="811"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7A1662"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7A1662" w:rsidRPr="00DD2C51">
        <w:rPr>
          <w:rFonts w:ascii="Arial" w:hAnsi="Arial" w:cs="Arial"/>
          <w:b/>
          <w:sz w:val="24"/>
          <w:szCs w:val="24"/>
        </w:rPr>
        <w:fldChar w:fldCharType="separate"/>
      </w:r>
      <w:r w:rsidR="00AB4211">
        <w:rPr>
          <w:rFonts w:ascii="Arial" w:hAnsi="Arial" w:cs="Arial"/>
          <w:b/>
          <w:noProof/>
          <w:sz w:val="24"/>
          <w:szCs w:val="24"/>
        </w:rPr>
        <w:t>1</w:t>
      </w:r>
      <w:r w:rsidR="007A1662"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lastRenderedPageBreak/>
        <w:t xml:space="preserve">Table </w:t>
      </w:r>
      <w:r w:rsidR="007A1662"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7A1662" w:rsidRPr="00C501A6">
        <w:rPr>
          <w:rFonts w:ascii="Arial" w:hAnsi="Arial" w:cs="Arial"/>
          <w:b/>
          <w:sz w:val="24"/>
          <w:szCs w:val="24"/>
        </w:rPr>
        <w:fldChar w:fldCharType="separate"/>
      </w:r>
      <w:r w:rsidR="00AB4211">
        <w:rPr>
          <w:rFonts w:ascii="Arial" w:hAnsi="Arial" w:cs="Arial"/>
          <w:b/>
          <w:noProof/>
          <w:sz w:val="24"/>
          <w:szCs w:val="24"/>
        </w:rPr>
        <w:t>2</w:t>
      </w:r>
      <w:r w:rsidR="007A1662"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Chronological Life</w:t>
            </w:r>
            <w:ins w:id="812" w:author="Hong Qin" w:date="2012-04-19T19:13:00Z">
              <w:r w:rsidR="00233B63">
                <w:rPr>
                  <w:rFonts w:ascii="Arial" w:hAnsi="Arial" w:cs="Arial"/>
                  <w:sz w:val="24"/>
                  <w:szCs w:val="24"/>
                </w:rPr>
                <w:t xml:space="preserve"> </w:t>
              </w:r>
            </w:ins>
            <w:r w:rsidRPr="00605020">
              <w:rPr>
                <w:rFonts w:ascii="Arial" w:hAnsi="Arial" w:cs="Arial"/>
                <w:sz w:val="24"/>
                <w:szCs w:val="24"/>
              </w:rPr>
              <w:t>span</w:t>
            </w:r>
            <w:r w:rsidR="00D6429E">
              <w:rPr>
                <w:rFonts w:ascii="Arial" w:hAnsi="Arial" w:cs="Arial"/>
                <w:sz w:val="24"/>
                <w:szCs w:val="24"/>
              </w:rPr>
              <w:t xml:space="preserve"> </w:t>
            </w:r>
            <w:r w:rsidR="00D27D70" w:rsidRPr="00605020">
              <w:rPr>
                <w:rFonts w:ascii="Arial" w:hAnsi="Arial" w:cs="Arial"/>
                <w:sz w:val="24"/>
                <w:szCs w:val="24"/>
              </w:rPr>
              <w:t>is a measure of life</w:t>
            </w:r>
            <w:ins w:id="813" w:author="Hong Qin" w:date="2012-04-19T19:13:00Z">
              <w:r w:rsidR="00233B63">
                <w:rPr>
                  <w:rFonts w:ascii="Arial" w:hAnsi="Arial" w:cs="Arial"/>
                  <w:sz w:val="24"/>
                  <w:szCs w:val="24"/>
                </w:rPr>
                <w:t xml:space="preserve"> </w:t>
              </w:r>
            </w:ins>
            <w:r w:rsidR="00D27D70" w:rsidRPr="00605020">
              <w:rPr>
                <w:rFonts w:ascii="Arial" w:hAnsi="Arial" w:cs="Arial"/>
                <w:sz w:val="24"/>
                <w:szCs w:val="24"/>
              </w:rPr>
              <w:t xml:space="preserve">span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Replicative Life</w:t>
            </w:r>
            <w:ins w:id="814" w:author="Hong Qin" w:date="2012-04-19T19:13:00Z">
              <w:r w:rsidR="00233B63">
                <w:rPr>
                  <w:rFonts w:ascii="Arial" w:hAnsi="Arial" w:cs="Arial"/>
                  <w:sz w:val="24"/>
                  <w:szCs w:val="24"/>
                </w:rPr>
                <w:t xml:space="preserve"> </w:t>
              </w:r>
            </w:ins>
            <w:r w:rsidRPr="00605020">
              <w:rPr>
                <w:rFonts w:ascii="Arial" w:hAnsi="Arial" w:cs="Arial"/>
                <w:sz w:val="24"/>
                <w:szCs w:val="24"/>
              </w:rPr>
              <w:t>span</w:t>
            </w:r>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kanamycin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biolocial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ins w:id="815" w:author="Hong Qin" w:date="2012-04-19T19:14:00Z">
              <w:r w:rsidR="00A67108">
                <w:rPr>
                  <w:rFonts w:ascii="Arial" w:hAnsi="Arial" w:cs="Arial"/>
                  <w:sz w:val="24"/>
                  <w:szCs w:val="24"/>
                </w:rPr>
                <w:t xml:space="preserve"> </w:t>
              </w:r>
            </w:ins>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Pr="00002EDF" w:rsidRDefault="00DD2C51" w:rsidP="00002EDF">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7A1662"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7A1662" w:rsidRPr="00C501A6">
        <w:rPr>
          <w:rFonts w:ascii="Arial" w:hAnsi="Arial"/>
          <w:b w:val="0"/>
          <w:bCs w:val="0"/>
          <w:sz w:val="24"/>
        </w:rPr>
        <w:fldChar w:fldCharType="separate"/>
      </w:r>
      <w:r w:rsidR="00AB4211">
        <w:rPr>
          <w:rFonts w:ascii="Arial" w:hAnsi="Arial" w:cs="Arial"/>
          <w:noProof/>
          <w:color w:val="auto"/>
          <w:sz w:val="24"/>
          <w:szCs w:val="24"/>
        </w:rPr>
        <w:t>1</w:t>
      </w:r>
      <w:r w:rsidR="007A1662" w:rsidRPr="00C501A6">
        <w:rPr>
          <w:rFonts w:ascii="Arial" w:hAnsi="Arial"/>
          <w:b w:val="0"/>
          <w:bCs w:val="0"/>
          <w:sz w:val="24"/>
        </w:rPr>
        <w:fldChar w:fldCharType="end"/>
      </w:r>
      <w:r w:rsidRPr="00DD2C51">
        <w:rPr>
          <w:rFonts w:ascii="Arial" w:hAnsi="Arial" w:cs="Arial"/>
          <w:color w:val="auto"/>
          <w:sz w:val="24"/>
          <w:szCs w:val="24"/>
        </w:rPr>
        <w:t>.</w:t>
      </w:r>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002EDF">
        <w:rPr>
          <w:rFonts w:ascii="Arial" w:hAnsi="Arial" w:cs="Arial"/>
          <w:b w:val="0"/>
          <w:color w:val="auto"/>
          <w:sz w:val="24"/>
          <w:szCs w:val="24"/>
        </w:rPr>
        <w:t xml:space="preserve">ROS </w:t>
      </w:r>
      <w:r w:rsidR="00FD2F85" w:rsidRPr="00002EDF">
        <w:rPr>
          <w:rFonts w:ascii="Arial" w:hAnsi="Arial" w:cs="Arial"/>
          <w:b w:val="0"/>
          <w:bCs w:val="0"/>
          <w:color w:val="auto"/>
          <w:sz w:val="24"/>
          <w:szCs w:val="24"/>
        </w:rPr>
        <w:t>are natural by-products</w:t>
      </w:r>
      <w:r w:rsidR="00C501A6" w:rsidRPr="00002EDF">
        <w:rPr>
          <w:rFonts w:ascii="Arial" w:hAnsi="Arial"/>
          <w:b w:val="0"/>
          <w:bCs w:val="0"/>
          <w:color w:val="auto"/>
          <w:sz w:val="24"/>
        </w:rPr>
        <w:t xml:space="preserve"> of the respiratory metabolic breakdown of food. There are endogenous levels of ROS in cells. Superoxides are naturally converted into H</w:t>
      </w:r>
      <w:r w:rsidR="00C501A6" w:rsidRPr="00002EDF">
        <w:rPr>
          <w:rFonts w:ascii="Arial" w:hAnsi="Arial"/>
          <w:b w:val="0"/>
          <w:bCs w:val="0"/>
          <w:color w:val="auto"/>
          <w:sz w:val="24"/>
          <w:vertAlign w:val="subscript"/>
        </w:rPr>
        <w:t>2</w:t>
      </w:r>
      <w:r w:rsidR="00FD2F85" w:rsidRPr="00002EDF">
        <w:rPr>
          <w:rFonts w:ascii="Arial" w:hAnsi="Arial" w:cs="Arial"/>
          <w:b w:val="0"/>
          <w:bCs w:val="0"/>
          <w:color w:val="auto"/>
          <w:sz w:val="24"/>
          <w:szCs w:val="24"/>
        </w:rPr>
        <w:t>O</w:t>
      </w:r>
      <w:r w:rsidR="00C501A6" w:rsidRPr="00002EDF">
        <w:rPr>
          <w:rFonts w:ascii="Arial" w:hAnsi="Arial"/>
          <w:b w:val="0"/>
          <w:bCs w:val="0"/>
          <w:color w:val="auto"/>
          <w:sz w:val="24"/>
          <w:vertAlign w:val="subscript"/>
        </w:rPr>
        <w:t>2</w:t>
      </w:r>
      <w:r w:rsidR="00821720" w:rsidRPr="00002EDF">
        <w:rPr>
          <w:rFonts w:ascii="Arial" w:hAnsi="Arial" w:cs="Arial"/>
          <w:color w:val="auto"/>
          <w:sz w:val="24"/>
          <w:szCs w:val="24"/>
        </w:rPr>
        <w:t xml:space="preserve"> </w:t>
      </w:r>
      <w:r w:rsidR="00821720" w:rsidRPr="00002EDF">
        <w:rPr>
          <w:rFonts w:ascii="Arial" w:hAnsi="Arial" w:cs="Arial"/>
          <w:b w:val="0"/>
          <w:color w:val="auto"/>
          <w:sz w:val="24"/>
          <w:szCs w:val="24"/>
        </w:rPr>
        <w:t>via supe</w:t>
      </w:r>
      <w:r w:rsidR="00002EDF">
        <w:rPr>
          <w:rFonts w:ascii="Arial" w:hAnsi="Arial" w:cs="Arial"/>
          <w:b w:val="0"/>
          <w:color w:val="auto"/>
          <w:sz w:val="24"/>
          <w:szCs w:val="24"/>
        </w:rPr>
        <w:t>roxide dismutase activity (SOD)</w:t>
      </w:r>
      <w:r w:rsidR="00821720" w:rsidRPr="00002EDF">
        <w:rPr>
          <w:rFonts w:ascii="Arial" w:hAnsi="Arial" w:cs="Arial"/>
          <w:b w:val="0"/>
          <w:color w:val="auto"/>
          <w:sz w:val="24"/>
          <w:szCs w:val="24"/>
        </w:rPr>
        <w:t>. Thus, natural levels of ROS and H</w:t>
      </w:r>
      <w:r w:rsidR="00821720" w:rsidRPr="00002EDF">
        <w:rPr>
          <w:rFonts w:ascii="Arial" w:hAnsi="Arial" w:cs="Arial"/>
          <w:b w:val="0"/>
          <w:color w:val="auto"/>
          <w:sz w:val="24"/>
          <w:szCs w:val="24"/>
          <w:vertAlign w:val="subscript"/>
        </w:rPr>
        <w:t>2</w:t>
      </w:r>
      <w:r w:rsidR="00821720" w:rsidRPr="00002EDF">
        <w:rPr>
          <w:rFonts w:ascii="Arial" w:hAnsi="Arial" w:cs="Arial"/>
          <w:b w:val="0"/>
          <w:color w:val="auto"/>
          <w:sz w:val="24"/>
          <w:szCs w:val="24"/>
        </w:rPr>
        <w:t>O</w:t>
      </w:r>
      <w:r w:rsidR="00821720" w:rsidRPr="00002EDF">
        <w:rPr>
          <w:rFonts w:ascii="Arial" w:hAnsi="Arial" w:cs="Arial"/>
          <w:b w:val="0"/>
          <w:color w:val="auto"/>
          <w:sz w:val="24"/>
          <w:szCs w:val="24"/>
          <w:vertAlign w:val="subscript"/>
        </w:rPr>
        <w:t>2</w:t>
      </w:r>
      <w:r w:rsidR="00821720" w:rsidRPr="00002EDF">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7A1662"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7A1662" w:rsidRPr="00C264D3">
        <w:rPr>
          <w:rFonts w:ascii="Arial" w:hAnsi="Arial" w:cs="Arial"/>
          <w:color w:val="auto"/>
          <w:sz w:val="24"/>
          <w:szCs w:val="24"/>
        </w:rPr>
        <w:fldChar w:fldCharType="separate"/>
      </w:r>
      <w:r w:rsidR="00AB4211">
        <w:rPr>
          <w:rFonts w:ascii="Arial" w:hAnsi="Arial" w:cs="Arial"/>
          <w:noProof/>
          <w:color w:val="auto"/>
          <w:sz w:val="24"/>
          <w:szCs w:val="24"/>
        </w:rPr>
        <w:t>2</w:t>
      </w:r>
      <w:r w:rsidR="007A1662"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AB4211" w:rsidP="0027790B">
      <w:pPr>
        <w:keepNext/>
        <w:jc w:val="center"/>
      </w:pPr>
      <w:r>
        <w:rPr>
          <w:noProof/>
        </w:rPr>
        <w:lastRenderedPageBreak/>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3</w:t>
      </w:r>
      <w:r w:rsidR="00BF3099">
        <w:rPr>
          <w:rFonts w:ascii="Arial" w:hAnsi="Arial" w:cs="Arial"/>
          <w:color w:val="auto"/>
          <w:sz w:val="24"/>
          <w:szCs w:val="24"/>
        </w:rPr>
        <w:t>.</w:t>
      </w:r>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r w:rsidR="0051368A">
        <w:rPr>
          <w:rFonts w:ascii="Arial" w:hAnsi="Arial" w:cs="Arial"/>
          <w:b w:val="0"/>
          <w:color w:val="auto"/>
          <w:sz w:val="24"/>
          <w:szCs w:val="24"/>
        </w:rPr>
        <w:t xml:space="preserve"> is the midpoint of chronological </w:t>
      </w:r>
      <w:r w:rsidR="00053B8D">
        <w:rPr>
          <w:rFonts w:ascii="Arial" w:hAnsi="Arial" w:cs="Arial"/>
          <w:b w:val="0"/>
          <w:color w:val="auto"/>
          <w:sz w:val="24"/>
          <w:szCs w:val="24"/>
        </w:rPr>
        <w:t>life span</w:t>
      </w:r>
      <w:r w:rsidR="0051368A">
        <w:rPr>
          <w:rFonts w:ascii="Arial" w:hAnsi="Arial" w:cs="Arial"/>
          <w:b w:val="0"/>
          <w:color w:val="auto"/>
          <w:sz w:val="24"/>
          <w:szCs w:val="24"/>
        </w:rPr>
        <w:t xml:space="preserve"> and T</w:t>
      </w:r>
      <w:r w:rsidRPr="00C501A6">
        <w:rPr>
          <w:rFonts w:ascii="Arial" w:hAnsi="Arial" w:cs="Arial"/>
          <w:b w:val="0"/>
          <w:color w:val="auto"/>
          <w:sz w:val="24"/>
          <w:szCs w:val="24"/>
          <w:vertAlign w:val="subscript"/>
        </w:rPr>
        <w:t>g</w:t>
      </w:r>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7A1662" w:rsidRPr="0072137D">
        <w:rPr>
          <w:rFonts w:ascii="Arial" w:hAnsi="Arial" w:cs="Arial"/>
          <w:sz w:val="24"/>
          <w:szCs w:val="24"/>
        </w:rPr>
        <w:fldChar w:fldCharType="begin"/>
      </w:r>
      <w:r w:rsidR="00CC043E"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7A1662"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7A1662"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5"/>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Kanamycin-resistance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5255" w:rsidRPr="00605020">
        <w:rPr>
          <w:rFonts w:ascii="Arial" w:hAnsi="Arial" w:cs="Arial"/>
          <w:b w:val="0"/>
          <w:color w:val="auto"/>
          <w:sz w:val="24"/>
          <w:szCs w:val="24"/>
        </w:rPr>
        <w:t>s</w:t>
      </w:r>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lastRenderedPageBreak/>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PbS,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C63FFD" w:rsidRPr="00D1595F" w:rsidRDefault="00D1595F" w:rsidP="00E943CF">
      <w:pPr>
        <w:keepNext/>
        <w:spacing w:line="240" w:lineRule="auto"/>
        <w:rPr>
          <w:rFonts w:ascii="Arial" w:hAnsi="Arial" w:cs="Arial"/>
          <w:sz w:val="24"/>
          <w:szCs w:val="24"/>
        </w:rPr>
      </w:pPr>
      <w:commentRangeStart w:id="816"/>
      <w:r w:rsidRPr="00D1595F">
        <w:rPr>
          <w:noProof/>
        </w:rPr>
        <w:lastRenderedPageBreak/>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commentRangeEnd w:id="816"/>
      <w:r w:rsidR="00757668">
        <w:rPr>
          <w:rStyle w:val="CommentReference"/>
        </w:rPr>
        <w:commentReference w:id="816"/>
      </w:r>
      <w:r>
        <w:br w:type="textWrapping" w:clear="all"/>
      </w:r>
      <w:r w:rsidRPr="00D1595F">
        <w:rPr>
          <w:rFonts w:ascii="Arial" w:hAnsi="Arial" w:cs="Arial"/>
          <w:b/>
          <w:sz w:val="24"/>
          <w:szCs w:val="24"/>
        </w:rPr>
        <w:t>Figure 7.</w:t>
      </w:r>
      <w:r>
        <w:rPr>
          <w:rFonts w:ascii="Arial" w:hAnsi="Arial" w:cs="Arial"/>
          <w:sz w:val="24"/>
          <w:szCs w:val="24"/>
        </w:rPr>
        <w:t xml:space="preserve"> </w:t>
      </w:r>
      <w:r w:rsidR="00E943CF">
        <w:rPr>
          <w:rFonts w:ascii="Arial" w:hAnsi="Arial" w:cs="Arial"/>
          <w:sz w:val="24"/>
          <w:szCs w:val="24"/>
        </w:rPr>
        <w:t xml:space="preserve">A) </w:t>
      </w:r>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r w:rsidR="00E943CF">
        <w:rPr>
          <w:rFonts w:ascii="Arial" w:hAnsi="Arial" w:cs="Arial"/>
          <w:sz w:val="24"/>
          <w:szCs w:val="24"/>
        </w:rPr>
        <w:t xml:space="preserve"> </w:t>
      </w:r>
    </w:p>
    <w:p w:rsidR="009875F7" w:rsidRDefault="007A1662" w:rsidP="00D1595F">
      <w:pPr>
        <w:spacing w:line="240" w:lineRule="auto"/>
        <w:rPr>
          <w:rFonts w:ascii="Arial" w:hAnsi="Arial" w:cs="Arial"/>
          <w:bCs/>
          <w:noProof/>
          <w:sz w:val="20"/>
          <w:szCs w:val="20"/>
        </w:rPr>
      </w:pPr>
      <w:r w:rsidRPr="007A1662">
        <w:rPr>
          <w:noProof/>
        </w:rPr>
        <w:lastRenderedPageBreak/>
        <w:pict>
          <v:shapetype id="_x0000_t202" coordsize="21600,21600" o:spt="202" path="m,l,21600r21600,l21600,xe">
            <v:stroke joinstyle="miter"/>
            <v:path gradientshapeok="t" o:connecttype="rect"/>
          </v:shapetype>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CC4923" w:rsidRDefault="00CC4923"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ins w:id="817" w:author="Lindsay" w:date="2012-04-21T22:28:00Z">
                    <w:r>
                      <w:rPr>
                        <w:rFonts w:ascii="Arial" w:hAnsi="Arial" w:cs="Arial"/>
                        <w:b w:val="0"/>
                        <w:color w:val="auto"/>
                        <w:sz w:val="24"/>
                        <w:szCs w:val="24"/>
                      </w:rPr>
                      <w:t xml:space="preserve"> </w:t>
                    </w:r>
                  </w:ins>
                  <w:r>
                    <w:rPr>
                      <w:rFonts w:ascii="Arial" w:hAnsi="Arial" w:cs="Arial"/>
                      <w:b w:val="0"/>
                      <w:color w:val="auto"/>
                      <w:sz w:val="24"/>
                      <w:szCs w:val="24"/>
                    </w:rPr>
                    <w:t>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r w:rsidR="00AB4211">
        <w:rPr>
          <w:rFonts w:ascii="Arial" w:hAnsi="Arial" w:cs="Arial"/>
          <w:noProof/>
          <w:sz w:val="20"/>
          <w:szCs w:val="20"/>
        </w:rPr>
        <w:drawing>
          <wp:anchor distT="0" distB="0" distL="114300" distR="114300" simplePos="0" relativeHeight="251666432"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p>
    <w:p w:rsidR="009875F7" w:rsidRDefault="009875F7" w:rsidP="00D1595F">
      <w:pPr>
        <w:spacing w:line="240" w:lineRule="auto"/>
        <w:rPr>
          <w:rFonts w:ascii="Arial" w:hAnsi="Arial" w:cs="Arial"/>
          <w:bCs/>
          <w:noProof/>
          <w:sz w:val="20"/>
          <w:szCs w:val="20"/>
        </w:rPr>
      </w:pPr>
    </w:p>
    <w:p w:rsidR="00A010DA" w:rsidRPr="00605020" w:rsidRDefault="00AB4211" w:rsidP="00D1595F">
      <w:pPr>
        <w:spacing w:line="240" w:lineRule="auto"/>
        <w:rPr>
          <w:b/>
        </w:rPr>
      </w:pPr>
      <w:r>
        <w:rPr>
          <w:rFonts w:ascii="Arial" w:hAnsi="Arial" w:cs="Arial"/>
          <w:bCs/>
          <w:noProof/>
          <w:sz w:val="20"/>
          <w:szCs w:val="20"/>
        </w:rPr>
        <w:lastRenderedPageBreak/>
        <w:drawing>
          <wp:inline distT="0" distB="0" distL="0" distR="0">
            <wp:extent cx="5882986" cy="5882986"/>
            <wp:effectExtent l="19050" t="0" r="3464"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p>
    <w:p w:rsidR="009875F7" w:rsidRDefault="0072137D" w:rsidP="009875F7">
      <w:pPr>
        <w:pStyle w:val="Caption"/>
        <w:keepNext/>
        <w:spacing w:line="480" w:lineRule="auto"/>
      </w:pPr>
      <w:r w:rsidRPr="0072137D">
        <w:rPr>
          <w:rFonts w:ascii="Arial" w:hAnsi="Arial" w:cs="Arial"/>
          <w:b w:val="0"/>
          <w:color w:val="auto"/>
          <w:sz w:val="24"/>
          <w:szCs w:val="24"/>
        </w:rPr>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r w:rsidR="00053B8D">
        <w:rPr>
          <w:rFonts w:ascii="Arial" w:hAnsi="Arial" w:cs="Arial"/>
          <w:b w:val="0"/>
          <w:color w:val="auto"/>
          <w:sz w:val="24"/>
          <w:szCs w:val="24"/>
        </w:rPr>
        <w:t>life span</w:t>
      </w:r>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Cb/Cv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r w:rsidR="00053B8D">
        <w:rPr>
          <w:rFonts w:ascii="Arial" w:hAnsi="Arial" w:cs="Arial"/>
          <w:b w:val="0"/>
          <w:color w:val="auto"/>
          <w:sz w:val="24"/>
          <w:szCs w:val="24"/>
        </w:rPr>
        <w:t>life span</w:t>
      </w:r>
      <w:r w:rsidR="00974750">
        <w:rPr>
          <w:rFonts w:ascii="Arial" w:hAnsi="Arial" w:cs="Arial"/>
          <w:b w:val="0"/>
          <w:color w:val="auto"/>
          <w:sz w:val="24"/>
          <w:szCs w:val="24"/>
        </w:rPr>
        <w:t xml:space="preserve">, which corresponds to a smaller </w:t>
      </w:r>
      <w:r w:rsidR="00974750">
        <w:rPr>
          <w:rFonts w:ascii="Arial" w:hAnsi="Arial" w:cs="Arial"/>
          <w:b w:val="0"/>
          <w:color w:val="auto"/>
          <w:sz w:val="24"/>
          <w:szCs w:val="24"/>
        </w:rPr>
        <w:lastRenderedPageBreak/>
        <w:t xml:space="preserve">Cb/Cv ratio. </w:t>
      </w:r>
      <w:r w:rsidR="00AB4211">
        <w:rPr>
          <w:rFonts w:ascii="Arial" w:hAnsi="Arial" w:cs="Arial"/>
          <w:b w:val="0"/>
          <w:noProof/>
          <w:color w:val="auto"/>
          <w:sz w:val="24"/>
          <w:szCs w:val="24"/>
        </w:rPr>
        <w:drawing>
          <wp:inline distT="0" distB="0" distL="0" distR="0">
            <wp:extent cx="5903562" cy="5903562"/>
            <wp:effectExtent l="19050" t="0" r="1938"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08460" cy="590846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10</w:t>
      </w:r>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lastRenderedPageBreak/>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00000" w:rsidRDefault="00C501A6">
      <w:pPr>
        <w:pStyle w:val="Caption"/>
        <w:spacing w:line="480" w:lineRule="auto"/>
        <w:rPr>
          <w:ins w:id="818" w:author="Lindsay" w:date="2012-04-21T22:26:00Z"/>
          <w:rFonts w:ascii="Arial" w:hAnsi="Arial" w:cs="Arial"/>
          <w:b w:val="0"/>
          <w:color w:val="auto"/>
          <w:sz w:val="24"/>
          <w:szCs w:val="24"/>
        </w:rPr>
        <w:pPrChange w:id="819" w:author="Lindsay" w:date="2012-04-21T22:28:00Z">
          <w:pPr>
            <w:pStyle w:val="Caption"/>
          </w:pPr>
        </w:pPrChange>
      </w:pPr>
      <w:r w:rsidRPr="005C4357">
        <w:rPr>
          <w:rFonts w:ascii="Arial" w:hAnsi="Arial" w:cs="Arial"/>
          <w:b w:val="0"/>
          <w:color w:val="auto"/>
          <w:sz w:val="24"/>
          <w:szCs w:val="24"/>
        </w:rPr>
        <w:t>Figure 11.</w:t>
      </w:r>
      <w:ins w:id="820" w:author="hong qin" w:date="2012-04-20T08:36:00Z">
        <w:r w:rsidRPr="005C4357">
          <w:rPr>
            <w:rFonts w:ascii="Arial" w:hAnsi="Arial" w:cs="Arial"/>
            <w:b w:val="0"/>
            <w:color w:val="auto"/>
            <w:sz w:val="24"/>
            <w:szCs w:val="24"/>
          </w:rPr>
          <w:t xml:space="preserve"> </w:t>
        </w:r>
      </w:ins>
      <w:r w:rsidR="00053B8D" w:rsidRPr="005C4357">
        <w:rPr>
          <w:rFonts w:ascii="Arial" w:hAnsi="Arial" w:cs="Arial"/>
          <w:b w:val="0"/>
          <w:color w:val="auto"/>
          <w:sz w:val="24"/>
          <w:szCs w:val="24"/>
        </w:rPr>
        <w:t>Life span</w:t>
      </w:r>
      <w:r w:rsidR="000F5189" w:rsidRPr="005C4357">
        <w:rPr>
          <w:rFonts w:ascii="Arial" w:hAnsi="Arial" w:cs="Arial"/>
          <w:b w:val="0"/>
          <w:color w:val="auto"/>
          <w:sz w:val="24"/>
          <w:szCs w:val="24"/>
        </w:rPr>
        <w:t xml:space="preserve"> tolerance, length of </w:t>
      </w:r>
      <w:r w:rsidR="00C03087" w:rsidRPr="005C4357">
        <w:rPr>
          <w:rFonts w:ascii="Arial" w:hAnsi="Arial" w:cs="Arial"/>
          <w:b w:val="0"/>
          <w:color w:val="auto"/>
          <w:sz w:val="24"/>
          <w:szCs w:val="24"/>
        </w:rPr>
        <w:t>CLS</w:t>
      </w:r>
      <w:r w:rsidR="000F5189" w:rsidRPr="005C4357">
        <w:rPr>
          <w:rFonts w:ascii="Arial" w:hAnsi="Arial" w:cs="Arial"/>
          <w:b w:val="0"/>
          <w:color w:val="auto"/>
          <w:sz w:val="24"/>
          <w:szCs w:val="24"/>
        </w:rPr>
        <w:t xml:space="preserve">, and frequency of mitotic </w:t>
      </w:r>
      <w:r w:rsidR="00F568B9" w:rsidRPr="005C4357">
        <w:rPr>
          <w:rFonts w:ascii="Arial" w:hAnsi="Arial" w:cs="Arial"/>
          <w:b w:val="0"/>
          <w:color w:val="auto"/>
          <w:sz w:val="24"/>
          <w:szCs w:val="24"/>
        </w:rPr>
        <w:t xml:space="preserve">asymmetrical events are interrelated factors in budding yeast. </w:t>
      </w:r>
      <w:r w:rsidR="00A92941" w:rsidRPr="005C4357">
        <w:rPr>
          <w:rFonts w:ascii="Arial" w:hAnsi="Arial" w:cs="Arial"/>
          <w:b w:val="0"/>
          <w:color w:val="auto"/>
          <w:sz w:val="24"/>
          <w:szCs w:val="24"/>
        </w:rPr>
        <w:t>A</w:t>
      </w:r>
      <w:r w:rsidR="00C03087" w:rsidRPr="005C4357">
        <w:rPr>
          <w:rFonts w:ascii="Arial" w:hAnsi="Arial" w:cs="Arial"/>
          <w:b w:val="0"/>
          <w:color w:val="auto"/>
          <w:sz w:val="24"/>
          <w:szCs w:val="24"/>
        </w:rPr>
        <w:t xml:space="preserve"> higher tolerance to oxidative stress is associated with a longer CLS</w:t>
      </w:r>
      <w:r w:rsidR="003B1F6D"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p>
    <w:p w:rsidR="00F740E5" w:rsidRDefault="003B1F6D">
      <w:pPr>
        <w:tabs>
          <w:tab w:val="left" w:pos="7798"/>
        </w:tabs>
        <w:rPr>
          <w:rPrChange w:id="821" w:author="Lindsay" w:date="2012-04-21T22:26:00Z">
            <w:rPr>
              <w:rFonts w:ascii="Arial" w:hAnsi="Arial" w:cs="Arial"/>
              <w:sz w:val="24"/>
              <w:szCs w:val="24"/>
            </w:rPr>
          </w:rPrChange>
        </w:rPr>
        <w:pPrChange w:id="822" w:author="Lindsay" w:date="2012-04-21T22:26:00Z">
          <w:pPr>
            <w:pStyle w:val="Caption"/>
          </w:pPr>
        </w:pPrChange>
      </w:pPr>
      <w:ins w:id="823" w:author="Lindsay" w:date="2012-04-21T22:26:00Z">
        <w:r>
          <w:tab/>
        </w:r>
      </w:ins>
    </w:p>
    <w:sectPr w:rsidR="00F740E5" w:rsidSect="00AE041D">
      <w:headerReference w:type="default" r:id="rId21"/>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7" w:author="hong qin" w:date="2012-04-18T14:55:00Z" w:initials="hq">
    <w:p w:rsidR="00CC4923" w:rsidRDefault="00CC4923"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 )</w:t>
      </w:r>
      <w:r>
        <w:rPr>
          <w:rFonts w:ascii="Arial" w:hAnsi="Arial" w:cs="Arial"/>
          <w:sz w:val="24"/>
          <w:szCs w:val="24"/>
        </w:rPr>
        <w:tab/>
      </w:r>
    </w:p>
    <w:p w:rsidR="00CC4923" w:rsidRDefault="00CC4923">
      <w:pPr>
        <w:pStyle w:val="CommentText"/>
      </w:pPr>
    </w:p>
  </w:comment>
  <w:comment w:id="226" w:author="hong qin" w:date="2012-04-18T14:55:00Z" w:initials="hq">
    <w:p w:rsidR="00CC4923" w:rsidRDefault="00CC4923">
      <w:pPr>
        <w:pStyle w:val="CommentText"/>
      </w:pPr>
      <w:r>
        <w:rPr>
          <w:rStyle w:val="CommentReference"/>
        </w:rPr>
        <w:annotationRef/>
      </w:r>
      <w:r>
        <w:t xml:space="preserve">This is a yeast aging reference, not appropraite for ROS theory in general. </w:t>
      </w:r>
    </w:p>
  </w:comment>
  <w:comment w:id="390" w:author="hong qin" w:date="2012-04-19T19:07:00Z" w:initials="HQ">
    <w:p w:rsidR="00CC4923" w:rsidRDefault="00CC4923">
      <w:pPr>
        <w:pStyle w:val="CommentText"/>
      </w:pPr>
      <w:r>
        <w:rPr>
          <w:rStyle w:val="CommentReference"/>
        </w:rPr>
        <w:annotationRef/>
      </w:r>
      <w:r>
        <w:t>Add model</w:t>
      </w:r>
    </w:p>
  </w:comment>
  <w:comment w:id="429" w:author="hong qin" w:date="2012-04-18T14:55:00Z" w:initials="hq">
    <w:p w:rsidR="00CC4923" w:rsidRDefault="00CC4923">
      <w:pPr>
        <w:pStyle w:val="CommentText"/>
      </w:pPr>
      <w:r>
        <w:rPr>
          <w:rStyle w:val="CommentReference"/>
        </w:rPr>
        <w:annotationRef/>
      </w:r>
      <w:r>
        <w:t>need figure and data for this claim</w:t>
      </w:r>
    </w:p>
  </w:comment>
  <w:comment w:id="444" w:author="hong qin" w:date="2012-04-18T14:55:00Z" w:initials="HQ">
    <w:p w:rsidR="00CC4923" w:rsidRDefault="00CC4923">
      <w:pPr>
        <w:pStyle w:val="CommentText"/>
      </w:pPr>
      <w:r>
        <w:rPr>
          <w:rStyle w:val="CommentReference"/>
        </w:rPr>
        <w:annotationRef/>
      </w:r>
      <w:r>
        <w:t xml:space="preserve">A summary diagram should  be added. </w:t>
      </w:r>
    </w:p>
  </w:comment>
  <w:comment w:id="816" w:author="Lindsay" w:date="2012-04-22T10:58:00Z" w:initials="L">
    <w:p w:rsidR="00757668" w:rsidRDefault="00757668">
      <w:pPr>
        <w:pStyle w:val="CommentText"/>
      </w:pPr>
      <w:r>
        <w:rPr>
          <w:rStyle w:val="CommentReference"/>
        </w:rPr>
        <w:annotationRef/>
      </w:r>
      <w:r>
        <w:t xml:space="preserve">Remember to at midpoint with red dot on bottom graph and explain trend.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0E5" w:rsidRDefault="00F740E5" w:rsidP="00F22F20">
      <w:pPr>
        <w:spacing w:after="0" w:line="240" w:lineRule="auto"/>
      </w:pPr>
      <w:r>
        <w:separator/>
      </w:r>
    </w:p>
  </w:endnote>
  <w:endnote w:type="continuationSeparator" w:id="1">
    <w:p w:rsidR="00F740E5" w:rsidRDefault="00F740E5"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Neue-Roman">
    <w:panose1 w:val="00000000000000000000"/>
    <w:charset w:val="00"/>
    <w:family w:val="swiss"/>
    <w:notTrueType/>
    <w:pitch w:val="default"/>
    <w:sig w:usb0="00000003" w:usb1="00000000" w:usb2="00000000" w:usb3="00000000" w:csb0="00000001" w:csb1="00000000"/>
  </w:font>
  <w:font w:name="AdvPSA189">
    <w:panose1 w:val="00000000000000000000"/>
    <w:charset w:val="00"/>
    <w:family w:val="swiss"/>
    <w:notTrueType/>
    <w:pitch w:val="default"/>
    <w:sig w:usb0="00000003" w:usb1="00000000" w:usb2="00000000" w:usb3="00000000" w:csb0="00000001" w:csb1="00000000"/>
  </w:font>
  <w:font w:name="AdvPSHN-M">
    <w:panose1 w:val="00000000000000000000"/>
    <w:charset w:val="00"/>
    <w:family w:val="swiss"/>
    <w:notTrueType/>
    <w:pitch w:val="default"/>
    <w:sig w:usb0="00000003" w:usb1="00000000" w:usb2="00000000" w:usb3="00000000" w:csb0="00000001" w:csb1="00000000"/>
  </w:font>
  <w:font w:name="AdvPSA183">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923" w:rsidRDefault="00CC492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0E5" w:rsidRDefault="00F740E5" w:rsidP="00F22F20">
      <w:pPr>
        <w:spacing w:after="0" w:line="240" w:lineRule="auto"/>
      </w:pPr>
      <w:r>
        <w:separator/>
      </w:r>
    </w:p>
  </w:footnote>
  <w:footnote w:type="continuationSeparator" w:id="1">
    <w:p w:rsidR="00F740E5" w:rsidRDefault="00F740E5"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923" w:rsidRPr="00F22F20" w:rsidRDefault="00CC4923"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923" w:rsidRDefault="00CC4923">
    <w:pPr>
      <w:pStyle w:val="Header"/>
      <w:ind w:right="480"/>
      <w:rPr>
        <w:rFonts w:ascii="Arial" w:hAnsi="Arial" w:cs="Arial"/>
        <w:i/>
      </w:rPr>
    </w:pPr>
    <w:r w:rsidRPr="0072137D">
      <w:rPr>
        <w:rFonts w:ascii="Arial" w:hAnsi="Arial" w:cs="Arial"/>
        <w:i/>
      </w:rPr>
      <w:t>Oxidative Stress and Aging</w:t>
    </w:r>
    <w:del w:id="824" w:author="hong qin" w:date="2012-04-19T19:20:00Z">
      <w:r w:rsidRPr="0072137D" w:rsidDel="00F73EA3">
        <w:rPr>
          <w:rFonts w:ascii="Arial" w:hAnsi="Arial" w:cs="Arial"/>
          <w:i/>
        </w:rPr>
        <w:tab/>
        <w:delText xml:space="preserve">    </w:delText>
      </w:r>
    </w:del>
    <w:del w:id="825" w:author="hong qin" w:date="2012-04-19T19:21:00Z">
      <w:r w:rsidRPr="0072137D" w:rsidDel="00F73EA3">
        <w:rPr>
          <w:rFonts w:ascii="Arial" w:hAnsi="Arial" w:cs="Arial"/>
          <w:i/>
        </w:rPr>
        <w:delText xml:space="preserve">   </w:delText>
      </w:r>
    </w:del>
    <w:del w:id="826" w:author="hong qin" w:date="2012-04-19T19:20:00Z">
      <w:r w:rsidRPr="0072137D" w:rsidDel="00F73EA3">
        <w:rPr>
          <w:rFonts w:ascii="Arial" w:hAnsi="Arial" w:cs="Arial"/>
          <w:i/>
        </w:rPr>
        <w:delText xml:space="preserve">  </w:delText>
      </w:r>
    </w:del>
    <w:del w:id="827" w:author="hong qin" w:date="2012-04-19T19:21:00Z">
      <w:r w:rsidRPr="0072137D" w:rsidDel="00F73EA3">
        <w:rPr>
          <w:rFonts w:ascii="Arial" w:hAnsi="Arial" w:cs="Arial"/>
          <w:i/>
        </w:rPr>
        <w:delText xml:space="preserve">                          </w:delText>
      </w:r>
      <w:r w:rsidDel="00F73EA3">
        <w:rPr>
          <w:rFonts w:ascii="Arial" w:hAnsi="Arial" w:cs="Arial"/>
          <w:i/>
        </w:rPr>
        <w:delText xml:space="preserve">       </w:delText>
      </w:r>
    </w:del>
    <w:r>
      <w:rPr>
        <w:rFonts w:ascii="Arial" w:hAnsi="Arial" w:cs="Arial"/>
        <w:i/>
      </w:rPr>
      <w:t xml:space="preserve">   </w:t>
    </w:r>
    <w:r w:rsidRPr="0072137D">
      <w:rPr>
        <w:rFonts w:ascii="Arial" w:hAnsi="Arial" w:cs="Arial"/>
        <w:i/>
      </w:rPr>
      <w:t xml:space="preserve">                     </w:t>
    </w:r>
    <w:ins w:id="828" w:author="hong qin" w:date="2012-04-19T19:21:00Z">
      <w:r>
        <w:rPr>
          <w:rFonts w:ascii="Arial" w:hAnsi="Arial" w:cs="Arial"/>
          <w:i/>
        </w:rPr>
        <w:t xml:space="preserve">        </w:t>
      </w:r>
      <w:del w:id="829" w:author="hong qin" w:date="2012-04-19T11:02:00Z">
        <w:r>
          <w:rPr>
            <w:rFonts w:ascii="Arial" w:hAnsi="Arial" w:cs="Arial"/>
            <w:i/>
          </w:rPr>
          <w:delText xml:space="preserve">                  </w:delText>
        </w:r>
      </w:del>
      <w:r>
        <w:rPr>
          <w:rFonts w:ascii="Arial" w:hAnsi="Arial" w:cs="Arial"/>
          <w:i/>
        </w:rPr>
        <w:t xml:space="preserve">                    </w:t>
      </w:r>
    </w:ins>
    <w:ins w:id="830" w:author="hong qin" w:date="2012-04-19T11:02:00Z">
      <w:r>
        <w:rPr>
          <w:rFonts w:ascii="Arial" w:hAnsi="Arial" w:cs="Arial"/>
          <w:i/>
        </w:rPr>
        <w:t xml:space="preserve">     </w:t>
      </w:r>
    </w:ins>
    <w:del w:id="831" w:author="hong qin" w:date="2012-04-19T11:02:00Z">
      <w:r w:rsidRPr="0072137D" w:rsidDel="00813A87">
        <w:rPr>
          <w:rFonts w:ascii="Arial" w:hAnsi="Arial" w:cs="Arial"/>
          <w:i/>
        </w:rPr>
        <w:delText xml:space="preserve">                  </w:delText>
      </w:r>
    </w:del>
    <w:r w:rsidRPr="0072137D">
      <w:rPr>
        <w:rFonts w:ascii="Arial" w:hAnsi="Arial" w:cs="Arial"/>
        <w:i/>
      </w:rPr>
      <w:t>Parnell</w:t>
    </w:r>
    <w:ins w:id="832" w:author="hong qin" w:date="2012-04-19T11:02:00Z">
      <w:r>
        <w:rPr>
          <w:rFonts w:ascii="Arial" w:hAnsi="Arial" w:cs="Arial"/>
          <w:i/>
        </w:rPr>
        <w:t xml:space="preserve">, Page </w:t>
      </w:r>
    </w:ins>
    <w:del w:id="833" w:author="hong qin" w:date="2012-04-19T11:02:00Z">
      <w:r w:rsidRPr="0072137D" w:rsidDel="00D72CE5">
        <w:rPr>
          <w:rFonts w:ascii="Arial" w:hAnsi="Arial" w:cs="Arial"/>
          <w:i/>
        </w:rPr>
        <w:delText xml:space="preserve"> </w:delText>
      </w:r>
    </w:del>
    <w:sdt>
      <w:sdtPr>
        <w:rPr>
          <w:rFonts w:ascii="Arial" w:hAnsi="Arial" w:cs="Arial"/>
          <w:i/>
        </w:rPr>
        <w:id w:val="-1541713745"/>
        <w:docPartObj>
          <w:docPartGallery w:val="Page Numbers (Top of Page)"/>
          <w:docPartUnique/>
        </w:docPartObj>
      </w:sdtPr>
      <w:sdtContent>
        <w:fldSimple w:instr=" PAGE   \* MERGEFORMAT ">
          <w:r w:rsidR="005C6664" w:rsidRPr="005C6664">
            <w:rPr>
              <w:rFonts w:ascii="Arial" w:hAnsi="Arial" w:cs="Arial"/>
              <w:i/>
              <w:noProof/>
            </w:rPr>
            <w:t>18</w:t>
          </w:r>
        </w:fldSimple>
      </w:sdtContent>
    </w:sdt>
  </w:p>
  <w:p w:rsidR="00CC4923" w:rsidRPr="00F22F20" w:rsidRDefault="00CC4923"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hdrShapeDefaults>
    <o:shapedefaults v:ext="edit" spidmax="9218"/>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BF4D35"/>
    <w:rsid w:val="00000868"/>
    <w:rsid w:val="00001979"/>
    <w:rsid w:val="0000237D"/>
    <w:rsid w:val="000026D8"/>
    <w:rsid w:val="00002EDF"/>
    <w:rsid w:val="00003FCE"/>
    <w:rsid w:val="000049C2"/>
    <w:rsid w:val="000061C5"/>
    <w:rsid w:val="000064AA"/>
    <w:rsid w:val="00007230"/>
    <w:rsid w:val="00007F79"/>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8A3"/>
    <w:rsid w:val="00025AE0"/>
    <w:rsid w:val="000273FE"/>
    <w:rsid w:val="00030EEB"/>
    <w:rsid w:val="00031DA7"/>
    <w:rsid w:val="00032EFF"/>
    <w:rsid w:val="00033BE0"/>
    <w:rsid w:val="000368B3"/>
    <w:rsid w:val="00040C9A"/>
    <w:rsid w:val="00043CD3"/>
    <w:rsid w:val="0004409D"/>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6772E"/>
    <w:rsid w:val="00070B65"/>
    <w:rsid w:val="00071821"/>
    <w:rsid w:val="00072409"/>
    <w:rsid w:val="00073BE2"/>
    <w:rsid w:val="0007475E"/>
    <w:rsid w:val="00075EA2"/>
    <w:rsid w:val="00076464"/>
    <w:rsid w:val="000768D5"/>
    <w:rsid w:val="0007710E"/>
    <w:rsid w:val="00080872"/>
    <w:rsid w:val="00082002"/>
    <w:rsid w:val="000826B6"/>
    <w:rsid w:val="000847C3"/>
    <w:rsid w:val="00086BC5"/>
    <w:rsid w:val="00086D24"/>
    <w:rsid w:val="000902A4"/>
    <w:rsid w:val="000905C8"/>
    <w:rsid w:val="00090C11"/>
    <w:rsid w:val="0009557E"/>
    <w:rsid w:val="00095A9D"/>
    <w:rsid w:val="00095AB8"/>
    <w:rsid w:val="000974A6"/>
    <w:rsid w:val="00097F0D"/>
    <w:rsid w:val="000A0F3E"/>
    <w:rsid w:val="000A1949"/>
    <w:rsid w:val="000A3CE4"/>
    <w:rsid w:val="000A3FD6"/>
    <w:rsid w:val="000A5207"/>
    <w:rsid w:val="000A5AB6"/>
    <w:rsid w:val="000A5D62"/>
    <w:rsid w:val="000A613A"/>
    <w:rsid w:val="000A6268"/>
    <w:rsid w:val="000A73DB"/>
    <w:rsid w:val="000B067F"/>
    <w:rsid w:val="000B0B0E"/>
    <w:rsid w:val="000B1029"/>
    <w:rsid w:val="000B1243"/>
    <w:rsid w:val="000B1930"/>
    <w:rsid w:val="000B1DBE"/>
    <w:rsid w:val="000B26A7"/>
    <w:rsid w:val="000B2A57"/>
    <w:rsid w:val="000B5312"/>
    <w:rsid w:val="000B593C"/>
    <w:rsid w:val="000B674F"/>
    <w:rsid w:val="000C07B7"/>
    <w:rsid w:val="000C4ED1"/>
    <w:rsid w:val="000C5995"/>
    <w:rsid w:val="000C5B77"/>
    <w:rsid w:val="000C7C92"/>
    <w:rsid w:val="000D1059"/>
    <w:rsid w:val="000D2F49"/>
    <w:rsid w:val="000D3184"/>
    <w:rsid w:val="000D644F"/>
    <w:rsid w:val="000D67C3"/>
    <w:rsid w:val="000D702F"/>
    <w:rsid w:val="000D761C"/>
    <w:rsid w:val="000E2828"/>
    <w:rsid w:val="000E291E"/>
    <w:rsid w:val="000E377A"/>
    <w:rsid w:val="000E6E7A"/>
    <w:rsid w:val="000E7AA0"/>
    <w:rsid w:val="000F00B7"/>
    <w:rsid w:val="000F238D"/>
    <w:rsid w:val="000F3F45"/>
    <w:rsid w:val="000F504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25DD1"/>
    <w:rsid w:val="001358D7"/>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5EAA"/>
    <w:rsid w:val="00166825"/>
    <w:rsid w:val="00166A00"/>
    <w:rsid w:val="001672C7"/>
    <w:rsid w:val="00170426"/>
    <w:rsid w:val="00170E9E"/>
    <w:rsid w:val="00171226"/>
    <w:rsid w:val="00171C68"/>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1DEA"/>
    <w:rsid w:val="0019290B"/>
    <w:rsid w:val="00196154"/>
    <w:rsid w:val="00196D6C"/>
    <w:rsid w:val="001A0240"/>
    <w:rsid w:val="001A1B71"/>
    <w:rsid w:val="001A2431"/>
    <w:rsid w:val="001A2A84"/>
    <w:rsid w:val="001A40A9"/>
    <w:rsid w:val="001A7ED4"/>
    <w:rsid w:val="001B065B"/>
    <w:rsid w:val="001B13C3"/>
    <w:rsid w:val="001B298C"/>
    <w:rsid w:val="001B367F"/>
    <w:rsid w:val="001B4207"/>
    <w:rsid w:val="001B5079"/>
    <w:rsid w:val="001B5461"/>
    <w:rsid w:val="001B5A76"/>
    <w:rsid w:val="001B6D2B"/>
    <w:rsid w:val="001B7B40"/>
    <w:rsid w:val="001C02C9"/>
    <w:rsid w:val="001C08CD"/>
    <w:rsid w:val="001C0B37"/>
    <w:rsid w:val="001C2AAA"/>
    <w:rsid w:val="001C2D7D"/>
    <w:rsid w:val="001C3898"/>
    <w:rsid w:val="001C3B43"/>
    <w:rsid w:val="001C3E37"/>
    <w:rsid w:val="001C5B0B"/>
    <w:rsid w:val="001C6B61"/>
    <w:rsid w:val="001C70A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57E2"/>
    <w:rsid w:val="001F67A9"/>
    <w:rsid w:val="001F6F5B"/>
    <w:rsid w:val="00200B7C"/>
    <w:rsid w:val="00210298"/>
    <w:rsid w:val="002102C4"/>
    <w:rsid w:val="002105BE"/>
    <w:rsid w:val="002108C0"/>
    <w:rsid w:val="00211629"/>
    <w:rsid w:val="00211846"/>
    <w:rsid w:val="0021189E"/>
    <w:rsid w:val="00211E71"/>
    <w:rsid w:val="00212BA6"/>
    <w:rsid w:val="00213571"/>
    <w:rsid w:val="00214E6F"/>
    <w:rsid w:val="00215D6D"/>
    <w:rsid w:val="00217B5D"/>
    <w:rsid w:val="0022070C"/>
    <w:rsid w:val="0022265D"/>
    <w:rsid w:val="00223424"/>
    <w:rsid w:val="002234DA"/>
    <w:rsid w:val="002236DE"/>
    <w:rsid w:val="00224D8E"/>
    <w:rsid w:val="00225AB1"/>
    <w:rsid w:val="00225DCC"/>
    <w:rsid w:val="00226D18"/>
    <w:rsid w:val="0022714C"/>
    <w:rsid w:val="002276E4"/>
    <w:rsid w:val="0023022A"/>
    <w:rsid w:val="00230B37"/>
    <w:rsid w:val="00230DB4"/>
    <w:rsid w:val="002325D7"/>
    <w:rsid w:val="00233B63"/>
    <w:rsid w:val="00234227"/>
    <w:rsid w:val="002363B7"/>
    <w:rsid w:val="002412A3"/>
    <w:rsid w:val="002423C4"/>
    <w:rsid w:val="002431BF"/>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49D9"/>
    <w:rsid w:val="002860D3"/>
    <w:rsid w:val="00286288"/>
    <w:rsid w:val="002870DE"/>
    <w:rsid w:val="00287FA2"/>
    <w:rsid w:val="002900CE"/>
    <w:rsid w:val="00290F80"/>
    <w:rsid w:val="002915A0"/>
    <w:rsid w:val="00291667"/>
    <w:rsid w:val="00292E27"/>
    <w:rsid w:val="002933EA"/>
    <w:rsid w:val="00294AD6"/>
    <w:rsid w:val="00294B55"/>
    <w:rsid w:val="002977C1"/>
    <w:rsid w:val="002A00D5"/>
    <w:rsid w:val="002A199E"/>
    <w:rsid w:val="002A1A6D"/>
    <w:rsid w:val="002A2489"/>
    <w:rsid w:val="002A265B"/>
    <w:rsid w:val="002A3ADB"/>
    <w:rsid w:val="002A6D7B"/>
    <w:rsid w:val="002A71F7"/>
    <w:rsid w:val="002B1A76"/>
    <w:rsid w:val="002B3F09"/>
    <w:rsid w:val="002B524B"/>
    <w:rsid w:val="002B542A"/>
    <w:rsid w:val="002B59D0"/>
    <w:rsid w:val="002B6428"/>
    <w:rsid w:val="002B7ACE"/>
    <w:rsid w:val="002C03F6"/>
    <w:rsid w:val="002C375D"/>
    <w:rsid w:val="002C51B9"/>
    <w:rsid w:val="002C575D"/>
    <w:rsid w:val="002C60FD"/>
    <w:rsid w:val="002C7590"/>
    <w:rsid w:val="002D0751"/>
    <w:rsid w:val="002D1C84"/>
    <w:rsid w:val="002D1D80"/>
    <w:rsid w:val="002D1DD1"/>
    <w:rsid w:val="002D2691"/>
    <w:rsid w:val="002D27C0"/>
    <w:rsid w:val="002D3AAA"/>
    <w:rsid w:val="002D4576"/>
    <w:rsid w:val="002D5151"/>
    <w:rsid w:val="002D6029"/>
    <w:rsid w:val="002D7103"/>
    <w:rsid w:val="002E1662"/>
    <w:rsid w:val="002E1837"/>
    <w:rsid w:val="002E19CA"/>
    <w:rsid w:val="002E1AEB"/>
    <w:rsid w:val="002E2051"/>
    <w:rsid w:val="002E29B3"/>
    <w:rsid w:val="002E2BF8"/>
    <w:rsid w:val="002E3AA3"/>
    <w:rsid w:val="002E4FD5"/>
    <w:rsid w:val="002E5C64"/>
    <w:rsid w:val="002E648B"/>
    <w:rsid w:val="002E7440"/>
    <w:rsid w:val="002E76E6"/>
    <w:rsid w:val="002E7EEC"/>
    <w:rsid w:val="002E7FE4"/>
    <w:rsid w:val="002F0015"/>
    <w:rsid w:val="002F0D99"/>
    <w:rsid w:val="002F1EC4"/>
    <w:rsid w:val="002F2DF7"/>
    <w:rsid w:val="002F2F83"/>
    <w:rsid w:val="002F38BF"/>
    <w:rsid w:val="002F6AB8"/>
    <w:rsid w:val="002F7AF1"/>
    <w:rsid w:val="002F7F58"/>
    <w:rsid w:val="00300067"/>
    <w:rsid w:val="00300E14"/>
    <w:rsid w:val="00302234"/>
    <w:rsid w:val="00302469"/>
    <w:rsid w:val="0030264A"/>
    <w:rsid w:val="00302809"/>
    <w:rsid w:val="003028F9"/>
    <w:rsid w:val="003054C5"/>
    <w:rsid w:val="00305EE8"/>
    <w:rsid w:val="0030606C"/>
    <w:rsid w:val="003064CC"/>
    <w:rsid w:val="00311438"/>
    <w:rsid w:val="0031342C"/>
    <w:rsid w:val="00313C7B"/>
    <w:rsid w:val="00313DEA"/>
    <w:rsid w:val="00314145"/>
    <w:rsid w:val="0031443C"/>
    <w:rsid w:val="003149E4"/>
    <w:rsid w:val="00314A48"/>
    <w:rsid w:val="00314CD6"/>
    <w:rsid w:val="00315507"/>
    <w:rsid w:val="0031661D"/>
    <w:rsid w:val="00320134"/>
    <w:rsid w:val="00321701"/>
    <w:rsid w:val="003225BC"/>
    <w:rsid w:val="00324E8F"/>
    <w:rsid w:val="0032764C"/>
    <w:rsid w:val="003316E9"/>
    <w:rsid w:val="0033184C"/>
    <w:rsid w:val="00331B1F"/>
    <w:rsid w:val="00332BEE"/>
    <w:rsid w:val="003351C5"/>
    <w:rsid w:val="00335449"/>
    <w:rsid w:val="0033612A"/>
    <w:rsid w:val="00340580"/>
    <w:rsid w:val="00340682"/>
    <w:rsid w:val="00340847"/>
    <w:rsid w:val="003409D6"/>
    <w:rsid w:val="00340A53"/>
    <w:rsid w:val="0034138A"/>
    <w:rsid w:val="003415AF"/>
    <w:rsid w:val="00341883"/>
    <w:rsid w:val="00341945"/>
    <w:rsid w:val="00344F14"/>
    <w:rsid w:val="003454E7"/>
    <w:rsid w:val="003474E8"/>
    <w:rsid w:val="003504BD"/>
    <w:rsid w:val="00351AC0"/>
    <w:rsid w:val="0035285D"/>
    <w:rsid w:val="003535AE"/>
    <w:rsid w:val="003546A2"/>
    <w:rsid w:val="00355394"/>
    <w:rsid w:val="00355582"/>
    <w:rsid w:val="00360DFA"/>
    <w:rsid w:val="00361004"/>
    <w:rsid w:val="00362112"/>
    <w:rsid w:val="00363752"/>
    <w:rsid w:val="00363AA1"/>
    <w:rsid w:val="003641D7"/>
    <w:rsid w:val="00364B98"/>
    <w:rsid w:val="003654BA"/>
    <w:rsid w:val="003670BB"/>
    <w:rsid w:val="00370310"/>
    <w:rsid w:val="00370B55"/>
    <w:rsid w:val="00370BDF"/>
    <w:rsid w:val="0037224E"/>
    <w:rsid w:val="0037226A"/>
    <w:rsid w:val="00373A30"/>
    <w:rsid w:val="003740FB"/>
    <w:rsid w:val="0037434B"/>
    <w:rsid w:val="003750C3"/>
    <w:rsid w:val="00375AB6"/>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1F6D"/>
    <w:rsid w:val="003B3354"/>
    <w:rsid w:val="003B3B17"/>
    <w:rsid w:val="003B43FE"/>
    <w:rsid w:val="003B69AB"/>
    <w:rsid w:val="003C1CE0"/>
    <w:rsid w:val="003C2287"/>
    <w:rsid w:val="003C23A9"/>
    <w:rsid w:val="003C4ADE"/>
    <w:rsid w:val="003C5CAC"/>
    <w:rsid w:val="003C69A6"/>
    <w:rsid w:val="003C6A53"/>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4C7A"/>
    <w:rsid w:val="00405E5F"/>
    <w:rsid w:val="00405F25"/>
    <w:rsid w:val="00406326"/>
    <w:rsid w:val="004106D5"/>
    <w:rsid w:val="00412308"/>
    <w:rsid w:val="004132CE"/>
    <w:rsid w:val="004138F6"/>
    <w:rsid w:val="00415D73"/>
    <w:rsid w:val="004165B8"/>
    <w:rsid w:val="00417205"/>
    <w:rsid w:val="00417B9E"/>
    <w:rsid w:val="00420922"/>
    <w:rsid w:val="004244D4"/>
    <w:rsid w:val="004246DB"/>
    <w:rsid w:val="00424839"/>
    <w:rsid w:val="00424EEA"/>
    <w:rsid w:val="0042546D"/>
    <w:rsid w:val="004268DC"/>
    <w:rsid w:val="00427278"/>
    <w:rsid w:val="004275E4"/>
    <w:rsid w:val="00427F22"/>
    <w:rsid w:val="00430B7F"/>
    <w:rsid w:val="00432BBA"/>
    <w:rsid w:val="00432FAE"/>
    <w:rsid w:val="004342CE"/>
    <w:rsid w:val="00434573"/>
    <w:rsid w:val="0043542A"/>
    <w:rsid w:val="00435A85"/>
    <w:rsid w:val="00436195"/>
    <w:rsid w:val="004406EC"/>
    <w:rsid w:val="00441010"/>
    <w:rsid w:val="0044104C"/>
    <w:rsid w:val="004421EF"/>
    <w:rsid w:val="00443084"/>
    <w:rsid w:val="00443321"/>
    <w:rsid w:val="0044347B"/>
    <w:rsid w:val="00443503"/>
    <w:rsid w:val="00443C2D"/>
    <w:rsid w:val="004442AD"/>
    <w:rsid w:val="0044462A"/>
    <w:rsid w:val="00444B7B"/>
    <w:rsid w:val="00444E9F"/>
    <w:rsid w:val="0044552E"/>
    <w:rsid w:val="0044561E"/>
    <w:rsid w:val="004457BE"/>
    <w:rsid w:val="00447774"/>
    <w:rsid w:val="00450A02"/>
    <w:rsid w:val="00455796"/>
    <w:rsid w:val="00456BA7"/>
    <w:rsid w:val="00462399"/>
    <w:rsid w:val="004633DD"/>
    <w:rsid w:val="00463F9C"/>
    <w:rsid w:val="004643F2"/>
    <w:rsid w:val="00464A75"/>
    <w:rsid w:val="00464BE4"/>
    <w:rsid w:val="004651DF"/>
    <w:rsid w:val="00465DD3"/>
    <w:rsid w:val="004668C9"/>
    <w:rsid w:val="00470E07"/>
    <w:rsid w:val="004710B0"/>
    <w:rsid w:val="00473062"/>
    <w:rsid w:val="00473B90"/>
    <w:rsid w:val="00473F95"/>
    <w:rsid w:val="00473FD8"/>
    <w:rsid w:val="00474A66"/>
    <w:rsid w:val="00474A76"/>
    <w:rsid w:val="00474AC2"/>
    <w:rsid w:val="00480505"/>
    <w:rsid w:val="004829C3"/>
    <w:rsid w:val="004836CF"/>
    <w:rsid w:val="00483FDB"/>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A085D"/>
    <w:rsid w:val="004A4680"/>
    <w:rsid w:val="004A4A63"/>
    <w:rsid w:val="004A568A"/>
    <w:rsid w:val="004A57A8"/>
    <w:rsid w:val="004A5CB3"/>
    <w:rsid w:val="004A6DBF"/>
    <w:rsid w:val="004B0A0C"/>
    <w:rsid w:val="004B18AA"/>
    <w:rsid w:val="004B4E69"/>
    <w:rsid w:val="004B516D"/>
    <w:rsid w:val="004B66D1"/>
    <w:rsid w:val="004C33CE"/>
    <w:rsid w:val="004C5913"/>
    <w:rsid w:val="004C6920"/>
    <w:rsid w:val="004C695C"/>
    <w:rsid w:val="004C6F5C"/>
    <w:rsid w:val="004C7C68"/>
    <w:rsid w:val="004D0E03"/>
    <w:rsid w:val="004D121D"/>
    <w:rsid w:val="004D2F08"/>
    <w:rsid w:val="004D4295"/>
    <w:rsid w:val="004D6106"/>
    <w:rsid w:val="004D73F2"/>
    <w:rsid w:val="004E06D1"/>
    <w:rsid w:val="004E270A"/>
    <w:rsid w:val="004E2BDF"/>
    <w:rsid w:val="004E2C9C"/>
    <w:rsid w:val="004E2F00"/>
    <w:rsid w:val="004E36AD"/>
    <w:rsid w:val="004E38E6"/>
    <w:rsid w:val="004E3F3E"/>
    <w:rsid w:val="004E41AD"/>
    <w:rsid w:val="004E4BBC"/>
    <w:rsid w:val="004E55CD"/>
    <w:rsid w:val="004E724C"/>
    <w:rsid w:val="004E748B"/>
    <w:rsid w:val="004F0448"/>
    <w:rsid w:val="004F09BC"/>
    <w:rsid w:val="004F0D40"/>
    <w:rsid w:val="004F1EE6"/>
    <w:rsid w:val="004F260B"/>
    <w:rsid w:val="004F2A87"/>
    <w:rsid w:val="004F4318"/>
    <w:rsid w:val="004F447A"/>
    <w:rsid w:val="004F6EB6"/>
    <w:rsid w:val="0050091B"/>
    <w:rsid w:val="00500CA7"/>
    <w:rsid w:val="00500EE8"/>
    <w:rsid w:val="00501F84"/>
    <w:rsid w:val="0050564D"/>
    <w:rsid w:val="005063E2"/>
    <w:rsid w:val="00511097"/>
    <w:rsid w:val="00511DD7"/>
    <w:rsid w:val="005129D0"/>
    <w:rsid w:val="0051368A"/>
    <w:rsid w:val="00513F30"/>
    <w:rsid w:val="00514E87"/>
    <w:rsid w:val="0051513E"/>
    <w:rsid w:val="005159D3"/>
    <w:rsid w:val="00515E6E"/>
    <w:rsid w:val="00515F55"/>
    <w:rsid w:val="005161A1"/>
    <w:rsid w:val="0052018A"/>
    <w:rsid w:val="00520529"/>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52377"/>
    <w:rsid w:val="00552E5B"/>
    <w:rsid w:val="00553521"/>
    <w:rsid w:val="00554017"/>
    <w:rsid w:val="00555585"/>
    <w:rsid w:val="005558E4"/>
    <w:rsid w:val="00555EF6"/>
    <w:rsid w:val="00556ACE"/>
    <w:rsid w:val="00556DFF"/>
    <w:rsid w:val="0055703E"/>
    <w:rsid w:val="005601C0"/>
    <w:rsid w:val="005605DE"/>
    <w:rsid w:val="005615FF"/>
    <w:rsid w:val="005616F9"/>
    <w:rsid w:val="005625A1"/>
    <w:rsid w:val="00564B3F"/>
    <w:rsid w:val="00566441"/>
    <w:rsid w:val="00567001"/>
    <w:rsid w:val="0057009D"/>
    <w:rsid w:val="005709B9"/>
    <w:rsid w:val="005715FF"/>
    <w:rsid w:val="00571688"/>
    <w:rsid w:val="00571DCF"/>
    <w:rsid w:val="005764AA"/>
    <w:rsid w:val="00580C82"/>
    <w:rsid w:val="0058144A"/>
    <w:rsid w:val="00581B0A"/>
    <w:rsid w:val="005823D4"/>
    <w:rsid w:val="005828C6"/>
    <w:rsid w:val="00582A8A"/>
    <w:rsid w:val="0058418E"/>
    <w:rsid w:val="00584C65"/>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41DA"/>
    <w:rsid w:val="005B4A68"/>
    <w:rsid w:val="005B4CD9"/>
    <w:rsid w:val="005B4E8B"/>
    <w:rsid w:val="005B5D15"/>
    <w:rsid w:val="005B686F"/>
    <w:rsid w:val="005C08E4"/>
    <w:rsid w:val="005C18F3"/>
    <w:rsid w:val="005C2A3B"/>
    <w:rsid w:val="005C4357"/>
    <w:rsid w:val="005C5534"/>
    <w:rsid w:val="005C5BA9"/>
    <w:rsid w:val="005C642E"/>
    <w:rsid w:val="005C6664"/>
    <w:rsid w:val="005C71A4"/>
    <w:rsid w:val="005C72F1"/>
    <w:rsid w:val="005D0231"/>
    <w:rsid w:val="005D08B7"/>
    <w:rsid w:val="005D126A"/>
    <w:rsid w:val="005D1495"/>
    <w:rsid w:val="005D1C39"/>
    <w:rsid w:val="005D21C1"/>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4AA"/>
    <w:rsid w:val="005F778C"/>
    <w:rsid w:val="00600519"/>
    <w:rsid w:val="006021FC"/>
    <w:rsid w:val="0060335B"/>
    <w:rsid w:val="00603E31"/>
    <w:rsid w:val="00604A06"/>
    <w:rsid w:val="00605020"/>
    <w:rsid w:val="00605E6B"/>
    <w:rsid w:val="00607083"/>
    <w:rsid w:val="006074CB"/>
    <w:rsid w:val="006108C4"/>
    <w:rsid w:val="0061222D"/>
    <w:rsid w:val="006126CA"/>
    <w:rsid w:val="00612C90"/>
    <w:rsid w:val="00613328"/>
    <w:rsid w:val="0061398A"/>
    <w:rsid w:val="00615338"/>
    <w:rsid w:val="0061755E"/>
    <w:rsid w:val="00617B18"/>
    <w:rsid w:val="00620AF0"/>
    <w:rsid w:val="006213CC"/>
    <w:rsid w:val="00621559"/>
    <w:rsid w:val="00621CA2"/>
    <w:rsid w:val="00624E93"/>
    <w:rsid w:val="006262E3"/>
    <w:rsid w:val="00626612"/>
    <w:rsid w:val="00626AC3"/>
    <w:rsid w:val="00626FAB"/>
    <w:rsid w:val="00627A27"/>
    <w:rsid w:val="00630339"/>
    <w:rsid w:val="006306D8"/>
    <w:rsid w:val="00630760"/>
    <w:rsid w:val="0063189B"/>
    <w:rsid w:val="00631FFC"/>
    <w:rsid w:val="00632CEA"/>
    <w:rsid w:val="0063518A"/>
    <w:rsid w:val="00635CE5"/>
    <w:rsid w:val="00636341"/>
    <w:rsid w:val="00640C99"/>
    <w:rsid w:val="006414C6"/>
    <w:rsid w:val="0064380F"/>
    <w:rsid w:val="006440B6"/>
    <w:rsid w:val="00645116"/>
    <w:rsid w:val="0064659C"/>
    <w:rsid w:val="00646B0C"/>
    <w:rsid w:val="006476C0"/>
    <w:rsid w:val="0065137B"/>
    <w:rsid w:val="00652412"/>
    <w:rsid w:val="006528EC"/>
    <w:rsid w:val="00653D06"/>
    <w:rsid w:val="00653F98"/>
    <w:rsid w:val="006547CF"/>
    <w:rsid w:val="006560FB"/>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1E65"/>
    <w:rsid w:val="006920DF"/>
    <w:rsid w:val="00693D5E"/>
    <w:rsid w:val="0069418B"/>
    <w:rsid w:val="006946C1"/>
    <w:rsid w:val="00696A9F"/>
    <w:rsid w:val="006A0E78"/>
    <w:rsid w:val="006A303C"/>
    <w:rsid w:val="006A3312"/>
    <w:rsid w:val="006A480A"/>
    <w:rsid w:val="006A56F5"/>
    <w:rsid w:val="006A5971"/>
    <w:rsid w:val="006A670F"/>
    <w:rsid w:val="006A675F"/>
    <w:rsid w:val="006A7173"/>
    <w:rsid w:val="006A7314"/>
    <w:rsid w:val="006B0636"/>
    <w:rsid w:val="006B1E6A"/>
    <w:rsid w:val="006B26AD"/>
    <w:rsid w:val="006B2CD3"/>
    <w:rsid w:val="006B34A3"/>
    <w:rsid w:val="006B3800"/>
    <w:rsid w:val="006B3984"/>
    <w:rsid w:val="006B72E8"/>
    <w:rsid w:val="006B7BE2"/>
    <w:rsid w:val="006B7DE7"/>
    <w:rsid w:val="006C02BC"/>
    <w:rsid w:val="006C294A"/>
    <w:rsid w:val="006C2A5A"/>
    <w:rsid w:val="006C546F"/>
    <w:rsid w:val="006C596A"/>
    <w:rsid w:val="006D2096"/>
    <w:rsid w:val="006D2A32"/>
    <w:rsid w:val="006D4ACF"/>
    <w:rsid w:val="006D60AF"/>
    <w:rsid w:val="006E0AC6"/>
    <w:rsid w:val="006E1657"/>
    <w:rsid w:val="006E17EA"/>
    <w:rsid w:val="006E280D"/>
    <w:rsid w:val="006E32D4"/>
    <w:rsid w:val="006E66B3"/>
    <w:rsid w:val="006F249F"/>
    <w:rsid w:val="006F3D20"/>
    <w:rsid w:val="006F4F72"/>
    <w:rsid w:val="006F6DF8"/>
    <w:rsid w:val="006F6F15"/>
    <w:rsid w:val="006F70E5"/>
    <w:rsid w:val="006F7563"/>
    <w:rsid w:val="00700677"/>
    <w:rsid w:val="00700C39"/>
    <w:rsid w:val="0071160A"/>
    <w:rsid w:val="007116A3"/>
    <w:rsid w:val="00711A3B"/>
    <w:rsid w:val="00713709"/>
    <w:rsid w:val="00714231"/>
    <w:rsid w:val="007157EE"/>
    <w:rsid w:val="00715A20"/>
    <w:rsid w:val="00715E36"/>
    <w:rsid w:val="00716154"/>
    <w:rsid w:val="00716D01"/>
    <w:rsid w:val="007170E4"/>
    <w:rsid w:val="00717709"/>
    <w:rsid w:val="0071775A"/>
    <w:rsid w:val="00720CB8"/>
    <w:rsid w:val="0072137D"/>
    <w:rsid w:val="00721ACE"/>
    <w:rsid w:val="00721D54"/>
    <w:rsid w:val="007239FE"/>
    <w:rsid w:val="00724717"/>
    <w:rsid w:val="007261E3"/>
    <w:rsid w:val="0072661D"/>
    <w:rsid w:val="00726D39"/>
    <w:rsid w:val="00726EC6"/>
    <w:rsid w:val="0072701F"/>
    <w:rsid w:val="00727EA4"/>
    <w:rsid w:val="00727FE4"/>
    <w:rsid w:val="0073228C"/>
    <w:rsid w:val="00733579"/>
    <w:rsid w:val="0073599C"/>
    <w:rsid w:val="00735D43"/>
    <w:rsid w:val="00735DF7"/>
    <w:rsid w:val="00736910"/>
    <w:rsid w:val="00740F0F"/>
    <w:rsid w:val="00741096"/>
    <w:rsid w:val="00745816"/>
    <w:rsid w:val="00745C16"/>
    <w:rsid w:val="00745F76"/>
    <w:rsid w:val="00746BFC"/>
    <w:rsid w:val="00746C74"/>
    <w:rsid w:val="00747ABF"/>
    <w:rsid w:val="00747F50"/>
    <w:rsid w:val="00750023"/>
    <w:rsid w:val="00751FD2"/>
    <w:rsid w:val="00754118"/>
    <w:rsid w:val="00754769"/>
    <w:rsid w:val="00755A09"/>
    <w:rsid w:val="00755DA8"/>
    <w:rsid w:val="0075674B"/>
    <w:rsid w:val="00757668"/>
    <w:rsid w:val="0076135E"/>
    <w:rsid w:val="0076199A"/>
    <w:rsid w:val="00762561"/>
    <w:rsid w:val="007632E7"/>
    <w:rsid w:val="007637CB"/>
    <w:rsid w:val="00763C66"/>
    <w:rsid w:val="0076421E"/>
    <w:rsid w:val="00764931"/>
    <w:rsid w:val="00766C50"/>
    <w:rsid w:val="007671E5"/>
    <w:rsid w:val="00767E40"/>
    <w:rsid w:val="007718B6"/>
    <w:rsid w:val="00772914"/>
    <w:rsid w:val="00773416"/>
    <w:rsid w:val="00773CE0"/>
    <w:rsid w:val="00774203"/>
    <w:rsid w:val="007762C0"/>
    <w:rsid w:val="00780118"/>
    <w:rsid w:val="0078170B"/>
    <w:rsid w:val="0078170D"/>
    <w:rsid w:val="00781A74"/>
    <w:rsid w:val="00782463"/>
    <w:rsid w:val="0078259E"/>
    <w:rsid w:val="00783E8F"/>
    <w:rsid w:val="007841A0"/>
    <w:rsid w:val="007844E3"/>
    <w:rsid w:val="007850A9"/>
    <w:rsid w:val="00787AAB"/>
    <w:rsid w:val="007901F1"/>
    <w:rsid w:val="00791058"/>
    <w:rsid w:val="00791C05"/>
    <w:rsid w:val="0079433A"/>
    <w:rsid w:val="007958B2"/>
    <w:rsid w:val="00796CC2"/>
    <w:rsid w:val="00797392"/>
    <w:rsid w:val="007A00AD"/>
    <w:rsid w:val="007A07E5"/>
    <w:rsid w:val="007A1662"/>
    <w:rsid w:val="007A4A5F"/>
    <w:rsid w:val="007A592D"/>
    <w:rsid w:val="007A59FA"/>
    <w:rsid w:val="007A5E35"/>
    <w:rsid w:val="007A5E96"/>
    <w:rsid w:val="007A609B"/>
    <w:rsid w:val="007A65C0"/>
    <w:rsid w:val="007A7985"/>
    <w:rsid w:val="007B0614"/>
    <w:rsid w:val="007B23C7"/>
    <w:rsid w:val="007B2447"/>
    <w:rsid w:val="007B3603"/>
    <w:rsid w:val="007B660B"/>
    <w:rsid w:val="007B6CF1"/>
    <w:rsid w:val="007B7CAA"/>
    <w:rsid w:val="007C0967"/>
    <w:rsid w:val="007C12CE"/>
    <w:rsid w:val="007C1907"/>
    <w:rsid w:val="007C2B63"/>
    <w:rsid w:val="007C388D"/>
    <w:rsid w:val="007C4B2C"/>
    <w:rsid w:val="007C5521"/>
    <w:rsid w:val="007C6590"/>
    <w:rsid w:val="007C669D"/>
    <w:rsid w:val="007C69B7"/>
    <w:rsid w:val="007C6EF4"/>
    <w:rsid w:val="007C7145"/>
    <w:rsid w:val="007C79BD"/>
    <w:rsid w:val="007C7E3A"/>
    <w:rsid w:val="007D16E4"/>
    <w:rsid w:val="007D1CC1"/>
    <w:rsid w:val="007D36A4"/>
    <w:rsid w:val="007D4633"/>
    <w:rsid w:val="007D515A"/>
    <w:rsid w:val="007D6124"/>
    <w:rsid w:val="007D63AD"/>
    <w:rsid w:val="007D6612"/>
    <w:rsid w:val="007E1814"/>
    <w:rsid w:val="007E2DB9"/>
    <w:rsid w:val="007E38B2"/>
    <w:rsid w:val="007E543E"/>
    <w:rsid w:val="007E6923"/>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05A"/>
    <w:rsid w:val="008073D2"/>
    <w:rsid w:val="00807B6C"/>
    <w:rsid w:val="00810309"/>
    <w:rsid w:val="00810AC4"/>
    <w:rsid w:val="008114DA"/>
    <w:rsid w:val="00812CD6"/>
    <w:rsid w:val="00813A87"/>
    <w:rsid w:val="008146A4"/>
    <w:rsid w:val="00815F77"/>
    <w:rsid w:val="008169B3"/>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6F87"/>
    <w:rsid w:val="00827A4B"/>
    <w:rsid w:val="00827FAF"/>
    <w:rsid w:val="00831437"/>
    <w:rsid w:val="00831556"/>
    <w:rsid w:val="0083413F"/>
    <w:rsid w:val="00835BB8"/>
    <w:rsid w:val="00835C52"/>
    <w:rsid w:val="00836038"/>
    <w:rsid w:val="00836AC5"/>
    <w:rsid w:val="00840516"/>
    <w:rsid w:val="00840AE8"/>
    <w:rsid w:val="008435D7"/>
    <w:rsid w:val="00844479"/>
    <w:rsid w:val="00846075"/>
    <w:rsid w:val="00847BE6"/>
    <w:rsid w:val="008504D7"/>
    <w:rsid w:val="008517B9"/>
    <w:rsid w:val="00851A2E"/>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A759F"/>
    <w:rsid w:val="008B1573"/>
    <w:rsid w:val="008B169E"/>
    <w:rsid w:val="008B3B5D"/>
    <w:rsid w:val="008B5D42"/>
    <w:rsid w:val="008B6DD2"/>
    <w:rsid w:val="008B7186"/>
    <w:rsid w:val="008B741A"/>
    <w:rsid w:val="008B7F98"/>
    <w:rsid w:val="008C0009"/>
    <w:rsid w:val="008C0672"/>
    <w:rsid w:val="008C2D26"/>
    <w:rsid w:val="008C3379"/>
    <w:rsid w:val="008C33CA"/>
    <w:rsid w:val="008C3E7A"/>
    <w:rsid w:val="008C56B1"/>
    <w:rsid w:val="008C77DE"/>
    <w:rsid w:val="008C7CAB"/>
    <w:rsid w:val="008D1636"/>
    <w:rsid w:val="008D1A67"/>
    <w:rsid w:val="008D249E"/>
    <w:rsid w:val="008D2690"/>
    <w:rsid w:val="008D2944"/>
    <w:rsid w:val="008D2BAC"/>
    <w:rsid w:val="008D2FF0"/>
    <w:rsid w:val="008D3308"/>
    <w:rsid w:val="008D39FD"/>
    <w:rsid w:val="008D421E"/>
    <w:rsid w:val="008D453D"/>
    <w:rsid w:val="008D5837"/>
    <w:rsid w:val="008D5E7C"/>
    <w:rsid w:val="008D6257"/>
    <w:rsid w:val="008D6677"/>
    <w:rsid w:val="008E0EC7"/>
    <w:rsid w:val="008E3ECD"/>
    <w:rsid w:val="008E4CF8"/>
    <w:rsid w:val="008E52C9"/>
    <w:rsid w:val="008E6F57"/>
    <w:rsid w:val="008F01B7"/>
    <w:rsid w:val="008F0919"/>
    <w:rsid w:val="008F243D"/>
    <w:rsid w:val="008F4937"/>
    <w:rsid w:val="008F7468"/>
    <w:rsid w:val="008F7FD3"/>
    <w:rsid w:val="00900332"/>
    <w:rsid w:val="0090084C"/>
    <w:rsid w:val="009009F5"/>
    <w:rsid w:val="0090211B"/>
    <w:rsid w:val="00902264"/>
    <w:rsid w:val="00903491"/>
    <w:rsid w:val="0090364D"/>
    <w:rsid w:val="00907280"/>
    <w:rsid w:val="009075FD"/>
    <w:rsid w:val="00907B28"/>
    <w:rsid w:val="00907C6F"/>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1267"/>
    <w:rsid w:val="009320DA"/>
    <w:rsid w:val="00932109"/>
    <w:rsid w:val="009326BF"/>
    <w:rsid w:val="00932FAC"/>
    <w:rsid w:val="009349B4"/>
    <w:rsid w:val="009366CB"/>
    <w:rsid w:val="00936EFB"/>
    <w:rsid w:val="00937376"/>
    <w:rsid w:val="009426F4"/>
    <w:rsid w:val="00942F73"/>
    <w:rsid w:val="00942F83"/>
    <w:rsid w:val="00943115"/>
    <w:rsid w:val="00944219"/>
    <w:rsid w:val="00944C38"/>
    <w:rsid w:val="00944CA7"/>
    <w:rsid w:val="00945918"/>
    <w:rsid w:val="00947575"/>
    <w:rsid w:val="00947E26"/>
    <w:rsid w:val="00950AEA"/>
    <w:rsid w:val="00956CC6"/>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6156"/>
    <w:rsid w:val="009762E2"/>
    <w:rsid w:val="009764BD"/>
    <w:rsid w:val="00977C67"/>
    <w:rsid w:val="009804CF"/>
    <w:rsid w:val="00981FD9"/>
    <w:rsid w:val="0098211F"/>
    <w:rsid w:val="0098388A"/>
    <w:rsid w:val="0098435E"/>
    <w:rsid w:val="009844FE"/>
    <w:rsid w:val="00984F93"/>
    <w:rsid w:val="009852A2"/>
    <w:rsid w:val="00986A1F"/>
    <w:rsid w:val="009872D4"/>
    <w:rsid w:val="009875F7"/>
    <w:rsid w:val="00987DFD"/>
    <w:rsid w:val="009914FC"/>
    <w:rsid w:val="00991F9C"/>
    <w:rsid w:val="00992616"/>
    <w:rsid w:val="00992E2B"/>
    <w:rsid w:val="00994205"/>
    <w:rsid w:val="009954A8"/>
    <w:rsid w:val="00997EBE"/>
    <w:rsid w:val="009A34CC"/>
    <w:rsid w:val="009A498F"/>
    <w:rsid w:val="009A6345"/>
    <w:rsid w:val="009A72BB"/>
    <w:rsid w:val="009A75A7"/>
    <w:rsid w:val="009A7675"/>
    <w:rsid w:val="009A7B38"/>
    <w:rsid w:val="009A7E22"/>
    <w:rsid w:val="009B13F2"/>
    <w:rsid w:val="009B181C"/>
    <w:rsid w:val="009B1A96"/>
    <w:rsid w:val="009B1B67"/>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E82"/>
    <w:rsid w:val="009C2FD8"/>
    <w:rsid w:val="009C3A67"/>
    <w:rsid w:val="009C5D1D"/>
    <w:rsid w:val="009C6612"/>
    <w:rsid w:val="009C6B60"/>
    <w:rsid w:val="009C7761"/>
    <w:rsid w:val="009C7842"/>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36FF"/>
    <w:rsid w:val="009F5168"/>
    <w:rsid w:val="009F56E8"/>
    <w:rsid w:val="009F6178"/>
    <w:rsid w:val="009F6FD8"/>
    <w:rsid w:val="00A010DA"/>
    <w:rsid w:val="00A01B8D"/>
    <w:rsid w:val="00A01E63"/>
    <w:rsid w:val="00A022E3"/>
    <w:rsid w:val="00A03317"/>
    <w:rsid w:val="00A03CD6"/>
    <w:rsid w:val="00A11C79"/>
    <w:rsid w:val="00A12BB4"/>
    <w:rsid w:val="00A13C94"/>
    <w:rsid w:val="00A16617"/>
    <w:rsid w:val="00A17246"/>
    <w:rsid w:val="00A17AF3"/>
    <w:rsid w:val="00A17B18"/>
    <w:rsid w:val="00A20435"/>
    <w:rsid w:val="00A218D1"/>
    <w:rsid w:val="00A221A0"/>
    <w:rsid w:val="00A24ECE"/>
    <w:rsid w:val="00A25E04"/>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503B"/>
    <w:rsid w:val="00A47312"/>
    <w:rsid w:val="00A47661"/>
    <w:rsid w:val="00A50538"/>
    <w:rsid w:val="00A50E3F"/>
    <w:rsid w:val="00A52775"/>
    <w:rsid w:val="00A52DCF"/>
    <w:rsid w:val="00A55BE7"/>
    <w:rsid w:val="00A55C02"/>
    <w:rsid w:val="00A55E0E"/>
    <w:rsid w:val="00A56050"/>
    <w:rsid w:val="00A56075"/>
    <w:rsid w:val="00A61B68"/>
    <w:rsid w:val="00A63235"/>
    <w:rsid w:val="00A633E3"/>
    <w:rsid w:val="00A65730"/>
    <w:rsid w:val="00A65807"/>
    <w:rsid w:val="00A66CAB"/>
    <w:rsid w:val="00A67108"/>
    <w:rsid w:val="00A673EB"/>
    <w:rsid w:val="00A674CE"/>
    <w:rsid w:val="00A67955"/>
    <w:rsid w:val="00A679AB"/>
    <w:rsid w:val="00A67E47"/>
    <w:rsid w:val="00A708CA"/>
    <w:rsid w:val="00A709AD"/>
    <w:rsid w:val="00A712B3"/>
    <w:rsid w:val="00A71811"/>
    <w:rsid w:val="00A72C51"/>
    <w:rsid w:val="00A72D4B"/>
    <w:rsid w:val="00A7310B"/>
    <w:rsid w:val="00A74300"/>
    <w:rsid w:val="00A75363"/>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2941"/>
    <w:rsid w:val="00A9457A"/>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606"/>
    <w:rsid w:val="00AC07E7"/>
    <w:rsid w:val="00AC0B21"/>
    <w:rsid w:val="00AC1834"/>
    <w:rsid w:val="00AC203B"/>
    <w:rsid w:val="00AC2942"/>
    <w:rsid w:val="00AC549B"/>
    <w:rsid w:val="00AC5D1A"/>
    <w:rsid w:val="00AC658D"/>
    <w:rsid w:val="00AC6D54"/>
    <w:rsid w:val="00AC73EE"/>
    <w:rsid w:val="00AD042C"/>
    <w:rsid w:val="00AD1373"/>
    <w:rsid w:val="00AD22BC"/>
    <w:rsid w:val="00AD2962"/>
    <w:rsid w:val="00AD2B57"/>
    <w:rsid w:val="00AD2B80"/>
    <w:rsid w:val="00AD39CE"/>
    <w:rsid w:val="00AD3F25"/>
    <w:rsid w:val="00AD591B"/>
    <w:rsid w:val="00AD6B1D"/>
    <w:rsid w:val="00AE041D"/>
    <w:rsid w:val="00AE14E7"/>
    <w:rsid w:val="00AE2D6F"/>
    <w:rsid w:val="00AE38A7"/>
    <w:rsid w:val="00AE3CF5"/>
    <w:rsid w:val="00AE6511"/>
    <w:rsid w:val="00AE747D"/>
    <w:rsid w:val="00AF05C8"/>
    <w:rsid w:val="00AF0754"/>
    <w:rsid w:val="00AF0F80"/>
    <w:rsid w:val="00AF2A39"/>
    <w:rsid w:val="00AF3380"/>
    <w:rsid w:val="00AF44D6"/>
    <w:rsid w:val="00AF49DA"/>
    <w:rsid w:val="00AF52CE"/>
    <w:rsid w:val="00AF7232"/>
    <w:rsid w:val="00AF7897"/>
    <w:rsid w:val="00AF7984"/>
    <w:rsid w:val="00B010F3"/>
    <w:rsid w:val="00B01841"/>
    <w:rsid w:val="00B01F8F"/>
    <w:rsid w:val="00B02649"/>
    <w:rsid w:val="00B04F2D"/>
    <w:rsid w:val="00B064AA"/>
    <w:rsid w:val="00B07A6B"/>
    <w:rsid w:val="00B07A77"/>
    <w:rsid w:val="00B07B60"/>
    <w:rsid w:val="00B10544"/>
    <w:rsid w:val="00B10BF0"/>
    <w:rsid w:val="00B126D9"/>
    <w:rsid w:val="00B157B4"/>
    <w:rsid w:val="00B1584E"/>
    <w:rsid w:val="00B16589"/>
    <w:rsid w:val="00B16C97"/>
    <w:rsid w:val="00B16EAC"/>
    <w:rsid w:val="00B175FE"/>
    <w:rsid w:val="00B202FE"/>
    <w:rsid w:val="00B2113A"/>
    <w:rsid w:val="00B225F0"/>
    <w:rsid w:val="00B2413D"/>
    <w:rsid w:val="00B253C5"/>
    <w:rsid w:val="00B27D57"/>
    <w:rsid w:val="00B30B96"/>
    <w:rsid w:val="00B32618"/>
    <w:rsid w:val="00B32F39"/>
    <w:rsid w:val="00B3313F"/>
    <w:rsid w:val="00B333B2"/>
    <w:rsid w:val="00B33645"/>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1A5A"/>
    <w:rsid w:val="00B65609"/>
    <w:rsid w:val="00B65C1C"/>
    <w:rsid w:val="00B65E03"/>
    <w:rsid w:val="00B66C31"/>
    <w:rsid w:val="00B67475"/>
    <w:rsid w:val="00B67892"/>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5A5D"/>
    <w:rsid w:val="00BB6999"/>
    <w:rsid w:val="00BB6E21"/>
    <w:rsid w:val="00BB6FBF"/>
    <w:rsid w:val="00BC0202"/>
    <w:rsid w:val="00BC09EE"/>
    <w:rsid w:val="00BC0FBA"/>
    <w:rsid w:val="00BC3586"/>
    <w:rsid w:val="00BC544D"/>
    <w:rsid w:val="00BC5495"/>
    <w:rsid w:val="00BC5750"/>
    <w:rsid w:val="00BC580E"/>
    <w:rsid w:val="00BC6E00"/>
    <w:rsid w:val="00BD1306"/>
    <w:rsid w:val="00BD23BA"/>
    <w:rsid w:val="00BD2B64"/>
    <w:rsid w:val="00BD41DE"/>
    <w:rsid w:val="00BD447B"/>
    <w:rsid w:val="00BD4535"/>
    <w:rsid w:val="00BD636C"/>
    <w:rsid w:val="00BE1863"/>
    <w:rsid w:val="00BE36E9"/>
    <w:rsid w:val="00BE49E2"/>
    <w:rsid w:val="00BE5856"/>
    <w:rsid w:val="00BE65EA"/>
    <w:rsid w:val="00BE689C"/>
    <w:rsid w:val="00BE706B"/>
    <w:rsid w:val="00BE757F"/>
    <w:rsid w:val="00BF06EC"/>
    <w:rsid w:val="00BF3099"/>
    <w:rsid w:val="00BF3481"/>
    <w:rsid w:val="00BF383B"/>
    <w:rsid w:val="00BF412E"/>
    <w:rsid w:val="00BF4D35"/>
    <w:rsid w:val="00BF7C85"/>
    <w:rsid w:val="00C0081D"/>
    <w:rsid w:val="00C022C9"/>
    <w:rsid w:val="00C03087"/>
    <w:rsid w:val="00C03A83"/>
    <w:rsid w:val="00C049D4"/>
    <w:rsid w:val="00C04DD0"/>
    <w:rsid w:val="00C05E21"/>
    <w:rsid w:val="00C060DC"/>
    <w:rsid w:val="00C10156"/>
    <w:rsid w:val="00C103D6"/>
    <w:rsid w:val="00C10975"/>
    <w:rsid w:val="00C10F9F"/>
    <w:rsid w:val="00C12DBA"/>
    <w:rsid w:val="00C13575"/>
    <w:rsid w:val="00C13A63"/>
    <w:rsid w:val="00C1684A"/>
    <w:rsid w:val="00C21779"/>
    <w:rsid w:val="00C23726"/>
    <w:rsid w:val="00C23997"/>
    <w:rsid w:val="00C23C5B"/>
    <w:rsid w:val="00C25823"/>
    <w:rsid w:val="00C264D3"/>
    <w:rsid w:val="00C26B6D"/>
    <w:rsid w:val="00C26DE2"/>
    <w:rsid w:val="00C27F7B"/>
    <w:rsid w:val="00C3083F"/>
    <w:rsid w:val="00C31821"/>
    <w:rsid w:val="00C3341C"/>
    <w:rsid w:val="00C33E44"/>
    <w:rsid w:val="00C341C3"/>
    <w:rsid w:val="00C35274"/>
    <w:rsid w:val="00C4128C"/>
    <w:rsid w:val="00C41704"/>
    <w:rsid w:val="00C45104"/>
    <w:rsid w:val="00C4527E"/>
    <w:rsid w:val="00C4548A"/>
    <w:rsid w:val="00C46327"/>
    <w:rsid w:val="00C46F34"/>
    <w:rsid w:val="00C501A6"/>
    <w:rsid w:val="00C50437"/>
    <w:rsid w:val="00C508B0"/>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EF"/>
    <w:rsid w:val="00C65459"/>
    <w:rsid w:val="00C656E3"/>
    <w:rsid w:val="00C65A59"/>
    <w:rsid w:val="00C66AAA"/>
    <w:rsid w:val="00C66B83"/>
    <w:rsid w:val="00C722A6"/>
    <w:rsid w:val="00C73354"/>
    <w:rsid w:val="00C754D3"/>
    <w:rsid w:val="00C757F2"/>
    <w:rsid w:val="00C763F0"/>
    <w:rsid w:val="00C773EE"/>
    <w:rsid w:val="00C8006F"/>
    <w:rsid w:val="00C82108"/>
    <w:rsid w:val="00C8259D"/>
    <w:rsid w:val="00C82E4C"/>
    <w:rsid w:val="00C836E4"/>
    <w:rsid w:val="00C83BF4"/>
    <w:rsid w:val="00C85096"/>
    <w:rsid w:val="00C855CE"/>
    <w:rsid w:val="00C855FC"/>
    <w:rsid w:val="00C85C89"/>
    <w:rsid w:val="00C86406"/>
    <w:rsid w:val="00C868CD"/>
    <w:rsid w:val="00C91144"/>
    <w:rsid w:val="00C91282"/>
    <w:rsid w:val="00C92B37"/>
    <w:rsid w:val="00C9344A"/>
    <w:rsid w:val="00C93932"/>
    <w:rsid w:val="00C947CE"/>
    <w:rsid w:val="00C94D37"/>
    <w:rsid w:val="00C950CE"/>
    <w:rsid w:val="00C953A3"/>
    <w:rsid w:val="00C96DD6"/>
    <w:rsid w:val="00C97668"/>
    <w:rsid w:val="00CA0132"/>
    <w:rsid w:val="00CA03E0"/>
    <w:rsid w:val="00CA059C"/>
    <w:rsid w:val="00CA20CF"/>
    <w:rsid w:val="00CA37FD"/>
    <w:rsid w:val="00CA482C"/>
    <w:rsid w:val="00CA6728"/>
    <w:rsid w:val="00CA6BB1"/>
    <w:rsid w:val="00CB055D"/>
    <w:rsid w:val="00CB1D0A"/>
    <w:rsid w:val="00CB4338"/>
    <w:rsid w:val="00CB4ECC"/>
    <w:rsid w:val="00CB61EC"/>
    <w:rsid w:val="00CB7C3F"/>
    <w:rsid w:val="00CC043E"/>
    <w:rsid w:val="00CC0A84"/>
    <w:rsid w:val="00CC0C80"/>
    <w:rsid w:val="00CC1D4D"/>
    <w:rsid w:val="00CC3712"/>
    <w:rsid w:val="00CC39F6"/>
    <w:rsid w:val="00CC3B5A"/>
    <w:rsid w:val="00CC4923"/>
    <w:rsid w:val="00CC64E3"/>
    <w:rsid w:val="00CC6A9C"/>
    <w:rsid w:val="00CC7454"/>
    <w:rsid w:val="00CC7A33"/>
    <w:rsid w:val="00CD011A"/>
    <w:rsid w:val="00CD01A7"/>
    <w:rsid w:val="00CD01BA"/>
    <w:rsid w:val="00CD276D"/>
    <w:rsid w:val="00CD3DE2"/>
    <w:rsid w:val="00CD5B71"/>
    <w:rsid w:val="00CD5FAC"/>
    <w:rsid w:val="00CD676F"/>
    <w:rsid w:val="00CD6941"/>
    <w:rsid w:val="00CE0D45"/>
    <w:rsid w:val="00CE0E13"/>
    <w:rsid w:val="00CE17A7"/>
    <w:rsid w:val="00CE26FB"/>
    <w:rsid w:val="00CE336C"/>
    <w:rsid w:val="00CE3D99"/>
    <w:rsid w:val="00CE41D8"/>
    <w:rsid w:val="00CE541A"/>
    <w:rsid w:val="00CE587A"/>
    <w:rsid w:val="00CE5AAD"/>
    <w:rsid w:val="00CE6D2D"/>
    <w:rsid w:val="00CF194D"/>
    <w:rsid w:val="00CF1F37"/>
    <w:rsid w:val="00CF203E"/>
    <w:rsid w:val="00CF4A99"/>
    <w:rsid w:val="00CF63BC"/>
    <w:rsid w:val="00D017A4"/>
    <w:rsid w:val="00D01CFA"/>
    <w:rsid w:val="00D02DB6"/>
    <w:rsid w:val="00D04C71"/>
    <w:rsid w:val="00D05019"/>
    <w:rsid w:val="00D1211F"/>
    <w:rsid w:val="00D130C7"/>
    <w:rsid w:val="00D15113"/>
    <w:rsid w:val="00D1595F"/>
    <w:rsid w:val="00D16866"/>
    <w:rsid w:val="00D1743E"/>
    <w:rsid w:val="00D202F0"/>
    <w:rsid w:val="00D206CC"/>
    <w:rsid w:val="00D2150D"/>
    <w:rsid w:val="00D24112"/>
    <w:rsid w:val="00D24C72"/>
    <w:rsid w:val="00D24F1E"/>
    <w:rsid w:val="00D25461"/>
    <w:rsid w:val="00D256D9"/>
    <w:rsid w:val="00D25DDB"/>
    <w:rsid w:val="00D26DC7"/>
    <w:rsid w:val="00D27D70"/>
    <w:rsid w:val="00D31EEC"/>
    <w:rsid w:val="00D3254B"/>
    <w:rsid w:val="00D3460C"/>
    <w:rsid w:val="00D34C0C"/>
    <w:rsid w:val="00D4114A"/>
    <w:rsid w:val="00D417FF"/>
    <w:rsid w:val="00D43203"/>
    <w:rsid w:val="00D443B8"/>
    <w:rsid w:val="00D44AE1"/>
    <w:rsid w:val="00D46EA3"/>
    <w:rsid w:val="00D47093"/>
    <w:rsid w:val="00D50DE2"/>
    <w:rsid w:val="00D51678"/>
    <w:rsid w:val="00D51752"/>
    <w:rsid w:val="00D5206C"/>
    <w:rsid w:val="00D53420"/>
    <w:rsid w:val="00D53437"/>
    <w:rsid w:val="00D53E4A"/>
    <w:rsid w:val="00D53FFE"/>
    <w:rsid w:val="00D55FC3"/>
    <w:rsid w:val="00D5697A"/>
    <w:rsid w:val="00D56FBA"/>
    <w:rsid w:val="00D60A61"/>
    <w:rsid w:val="00D6261C"/>
    <w:rsid w:val="00D6429E"/>
    <w:rsid w:val="00D64511"/>
    <w:rsid w:val="00D67003"/>
    <w:rsid w:val="00D673FB"/>
    <w:rsid w:val="00D7025A"/>
    <w:rsid w:val="00D70972"/>
    <w:rsid w:val="00D709EE"/>
    <w:rsid w:val="00D71233"/>
    <w:rsid w:val="00D71CCA"/>
    <w:rsid w:val="00D72B40"/>
    <w:rsid w:val="00D72CE5"/>
    <w:rsid w:val="00D75003"/>
    <w:rsid w:val="00D750F2"/>
    <w:rsid w:val="00D751D1"/>
    <w:rsid w:val="00D76F0C"/>
    <w:rsid w:val="00D7723C"/>
    <w:rsid w:val="00D82263"/>
    <w:rsid w:val="00D82948"/>
    <w:rsid w:val="00D82C43"/>
    <w:rsid w:val="00D83C2E"/>
    <w:rsid w:val="00D83E6C"/>
    <w:rsid w:val="00D8693E"/>
    <w:rsid w:val="00D871DB"/>
    <w:rsid w:val="00D87C99"/>
    <w:rsid w:val="00D90C4D"/>
    <w:rsid w:val="00D9278D"/>
    <w:rsid w:val="00D94824"/>
    <w:rsid w:val="00D95115"/>
    <w:rsid w:val="00D95846"/>
    <w:rsid w:val="00D964E2"/>
    <w:rsid w:val="00DA09AE"/>
    <w:rsid w:val="00DA1019"/>
    <w:rsid w:val="00DA20B4"/>
    <w:rsid w:val="00DA25E8"/>
    <w:rsid w:val="00DA3F92"/>
    <w:rsid w:val="00DA4C26"/>
    <w:rsid w:val="00DA5485"/>
    <w:rsid w:val="00DA5AF1"/>
    <w:rsid w:val="00DA5F93"/>
    <w:rsid w:val="00DB0C60"/>
    <w:rsid w:val="00DB10A4"/>
    <w:rsid w:val="00DB1834"/>
    <w:rsid w:val="00DB21D5"/>
    <w:rsid w:val="00DB29C9"/>
    <w:rsid w:val="00DB4907"/>
    <w:rsid w:val="00DB56CF"/>
    <w:rsid w:val="00DB58B5"/>
    <w:rsid w:val="00DB5B47"/>
    <w:rsid w:val="00DB5C88"/>
    <w:rsid w:val="00DB6EA8"/>
    <w:rsid w:val="00DB73A4"/>
    <w:rsid w:val="00DB7D89"/>
    <w:rsid w:val="00DC14FD"/>
    <w:rsid w:val="00DC1661"/>
    <w:rsid w:val="00DC1CCA"/>
    <w:rsid w:val="00DC1D7A"/>
    <w:rsid w:val="00DC21FA"/>
    <w:rsid w:val="00DC44A3"/>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E42"/>
    <w:rsid w:val="00DF68E1"/>
    <w:rsid w:val="00DF6B73"/>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5CCC"/>
    <w:rsid w:val="00E269F3"/>
    <w:rsid w:val="00E26BDB"/>
    <w:rsid w:val="00E30BD4"/>
    <w:rsid w:val="00E3347D"/>
    <w:rsid w:val="00E343F9"/>
    <w:rsid w:val="00E36BB0"/>
    <w:rsid w:val="00E37E81"/>
    <w:rsid w:val="00E41A14"/>
    <w:rsid w:val="00E44D54"/>
    <w:rsid w:val="00E45029"/>
    <w:rsid w:val="00E4573C"/>
    <w:rsid w:val="00E46862"/>
    <w:rsid w:val="00E46A1C"/>
    <w:rsid w:val="00E4764A"/>
    <w:rsid w:val="00E476B6"/>
    <w:rsid w:val="00E50C6F"/>
    <w:rsid w:val="00E51737"/>
    <w:rsid w:val="00E5674D"/>
    <w:rsid w:val="00E56F77"/>
    <w:rsid w:val="00E571E6"/>
    <w:rsid w:val="00E57F0D"/>
    <w:rsid w:val="00E60947"/>
    <w:rsid w:val="00E60C5E"/>
    <w:rsid w:val="00E6178A"/>
    <w:rsid w:val="00E61878"/>
    <w:rsid w:val="00E627D5"/>
    <w:rsid w:val="00E62D8E"/>
    <w:rsid w:val="00E6344E"/>
    <w:rsid w:val="00E636AA"/>
    <w:rsid w:val="00E6379D"/>
    <w:rsid w:val="00E645F7"/>
    <w:rsid w:val="00E7186C"/>
    <w:rsid w:val="00E71C8F"/>
    <w:rsid w:val="00E71DFD"/>
    <w:rsid w:val="00E72D93"/>
    <w:rsid w:val="00E72FA0"/>
    <w:rsid w:val="00E73EC4"/>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43CF"/>
    <w:rsid w:val="00E94CE3"/>
    <w:rsid w:val="00E9521B"/>
    <w:rsid w:val="00E95512"/>
    <w:rsid w:val="00E95E22"/>
    <w:rsid w:val="00E964DB"/>
    <w:rsid w:val="00EA0285"/>
    <w:rsid w:val="00EA02C5"/>
    <w:rsid w:val="00EA079F"/>
    <w:rsid w:val="00EA13CC"/>
    <w:rsid w:val="00EA2FA6"/>
    <w:rsid w:val="00EA35CA"/>
    <w:rsid w:val="00EA38A7"/>
    <w:rsid w:val="00EA3BC9"/>
    <w:rsid w:val="00EB027B"/>
    <w:rsid w:val="00EB042F"/>
    <w:rsid w:val="00EB15B8"/>
    <w:rsid w:val="00EB351C"/>
    <w:rsid w:val="00EB587A"/>
    <w:rsid w:val="00EB5DC4"/>
    <w:rsid w:val="00EB7ECE"/>
    <w:rsid w:val="00EC0384"/>
    <w:rsid w:val="00EC0733"/>
    <w:rsid w:val="00EC1CC8"/>
    <w:rsid w:val="00EC1E55"/>
    <w:rsid w:val="00EC2341"/>
    <w:rsid w:val="00EC452F"/>
    <w:rsid w:val="00EC4858"/>
    <w:rsid w:val="00EC4C4B"/>
    <w:rsid w:val="00EC5909"/>
    <w:rsid w:val="00EC7A22"/>
    <w:rsid w:val="00ED3AE2"/>
    <w:rsid w:val="00ED4D7B"/>
    <w:rsid w:val="00ED57CE"/>
    <w:rsid w:val="00ED5E10"/>
    <w:rsid w:val="00ED6A05"/>
    <w:rsid w:val="00ED7784"/>
    <w:rsid w:val="00ED7CFE"/>
    <w:rsid w:val="00ED7E45"/>
    <w:rsid w:val="00ED7F16"/>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454"/>
    <w:rsid w:val="00F00E20"/>
    <w:rsid w:val="00F0157A"/>
    <w:rsid w:val="00F0175E"/>
    <w:rsid w:val="00F01A76"/>
    <w:rsid w:val="00F01EDE"/>
    <w:rsid w:val="00F02902"/>
    <w:rsid w:val="00F02A16"/>
    <w:rsid w:val="00F04BF5"/>
    <w:rsid w:val="00F05A1D"/>
    <w:rsid w:val="00F06FCF"/>
    <w:rsid w:val="00F10D98"/>
    <w:rsid w:val="00F10FB7"/>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0431"/>
    <w:rsid w:val="00F31858"/>
    <w:rsid w:val="00F3325F"/>
    <w:rsid w:val="00F334A2"/>
    <w:rsid w:val="00F3552F"/>
    <w:rsid w:val="00F3643B"/>
    <w:rsid w:val="00F36465"/>
    <w:rsid w:val="00F407D0"/>
    <w:rsid w:val="00F40AF2"/>
    <w:rsid w:val="00F42331"/>
    <w:rsid w:val="00F424A6"/>
    <w:rsid w:val="00F4347B"/>
    <w:rsid w:val="00F44F8D"/>
    <w:rsid w:val="00F45316"/>
    <w:rsid w:val="00F47451"/>
    <w:rsid w:val="00F51817"/>
    <w:rsid w:val="00F51D23"/>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961"/>
    <w:rsid w:val="00F65DF9"/>
    <w:rsid w:val="00F66685"/>
    <w:rsid w:val="00F704EB"/>
    <w:rsid w:val="00F70AAB"/>
    <w:rsid w:val="00F73671"/>
    <w:rsid w:val="00F73EA3"/>
    <w:rsid w:val="00F740E5"/>
    <w:rsid w:val="00F75537"/>
    <w:rsid w:val="00F7590C"/>
    <w:rsid w:val="00F76674"/>
    <w:rsid w:val="00F76FFB"/>
    <w:rsid w:val="00F774A3"/>
    <w:rsid w:val="00F81C37"/>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175"/>
    <w:rsid w:val="00FC5709"/>
    <w:rsid w:val="00FC5BCE"/>
    <w:rsid w:val="00FC5F39"/>
    <w:rsid w:val="00FC63DB"/>
    <w:rsid w:val="00FC792D"/>
    <w:rsid w:val="00FD0431"/>
    <w:rsid w:val="00FD0EB5"/>
    <w:rsid w:val="00FD2D43"/>
    <w:rsid w:val="00FD2F85"/>
    <w:rsid w:val="00FD5E62"/>
    <w:rsid w:val="00FE05DE"/>
    <w:rsid w:val="00FE1F0F"/>
    <w:rsid w:val="00FE3915"/>
    <w:rsid w:val="00FE431E"/>
    <w:rsid w:val="00FE4B87"/>
    <w:rsid w:val="00FE599C"/>
    <w:rsid w:val="00FE5ACE"/>
    <w:rsid w:val="00FE5F5B"/>
    <w:rsid w:val="00FE780D"/>
    <w:rsid w:val="00FE7C06"/>
    <w:rsid w:val="00FF1248"/>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7E2D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35138636">
      <w:bodyDiv w:val="1"/>
      <w:marLeft w:val="0"/>
      <w:marRight w:val="0"/>
      <w:marTop w:val="0"/>
      <w:marBottom w:val="0"/>
      <w:divBdr>
        <w:top w:val="none" w:sz="0" w:space="0" w:color="auto"/>
        <w:left w:val="none" w:sz="0" w:space="0" w:color="auto"/>
        <w:bottom w:val="none" w:sz="0" w:space="0" w:color="auto"/>
        <w:right w:val="none" w:sz="0" w:space="0" w:color="auto"/>
      </w:divBdr>
      <w:divsChild>
        <w:div w:id="800997870">
          <w:marLeft w:val="0"/>
          <w:marRight w:val="0"/>
          <w:marTop w:val="0"/>
          <w:marBottom w:val="0"/>
          <w:divBdr>
            <w:top w:val="none" w:sz="0" w:space="0" w:color="auto"/>
            <w:left w:val="none" w:sz="0" w:space="0" w:color="auto"/>
            <w:bottom w:val="none" w:sz="0" w:space="0" w:color="auto"/>
            <w:right w:val="none" w:sz="0" w:space="0" w:color="auto"/>
          </w:divBdr>
          <w:divsChild>
            <w:div w:id="763572082">
              <w:marLeft w:val="0"/>
              <w:marRight w:val="0"/>
              <w:marTop w:val="0"/>
              <w:marBottom w:val="0"/>
              <w:divBdr>
                <w:top w:val="none" w:sz="0" w:space="0" w:color="auto"/>
                <w:left w:val="none" w:sz="0" w:space="0" w:color="auto"/>
                <w:bottom w:val="none" w:sz="0" w:space="0" w:color="auto"/>
                <w:right w:val="none" w:sz="0" w:space="0" w:color="auto"/>
              </w:divBdr>
              <w:divsChild>
                <w:div w:id="8832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743">
          <w:marLeft w:val="0"/>
          <w:marRight w:val="0"/>
          <w:marTop w:val="0"/>
          <w:marBottom w:val="0"/>
          <w:divBdr>
            <w:top w:val="none" w:sz="0" w:space="0" w:color="auto"/>
            <w:left w:val="none" w:sz="0" w:space="0" w:color="auto"/>
            <w:bottom w:val="none" w:sz="0" w:space="0" w:color="auto"/>
            <w:right w:val="none" w:sz="0" w:space="0" w:color="auto"/>
          </w:divBdr>
        </w:div>
        <w:div w:id="539242741">
          <w:marLeft w:val="0"/>
          <w:marRight w:val="0"/>
          <w:marTop w:val="0"/>
          <w:marBottom w:val="0"/>
          <w:divBdr>
            <w:top w:val="none" w:sz="0" w:space="0" w:color="auto"/>
            <w:left w:val="none" w:sz="0" w:space="0" w:color="auto"/>
            <w:bottom w:val="none" w:sz="0" w:space="0" w:color="auto"/>
            <w:right w:val="none" w:sz="0" w:space="0" w:color="auto"/>
          </w:divBdr>
        </w:div>
        <w:div w:id="1168134380">
          <w:marLeft w:val="0"/>
          <w:marRight w:val="0"/>
          <w:marTop w:val="0"/>
          <w:marBottom w:val="0"/>
          <w:divBdr>
            <w:top w:val="none" w:sz="0" w:space="0" w:color="auto"/>
            <w:left w:val="none" w:sz="0" w:space="0" w:color="auto"/>
            <w:bottom w:val="none" w:sz="0" w:space="0" w:color="auto"/>
            <w:right w:val="none" w:sz="0" w:space="0" w:color="auto"/>
          </w:divBdr>
        </w:div>
        <w:div w:id="150567759">
          <w:marLeft w:val="0"/>
          <w:marRight w:val="0"/>
          <w:marTop w:val="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284456989">
      <w:bodyDiv w:val="1"/>
      <w:marLeft w:val="0"/>
      <w:marRight w:val="0"/>
      <w:marTop w:val="0"/>
      <w:marBottom w:val="0"/>
      <w:divBdr>
        <w:top w:val="none" w:sz="0" w:space="0" w:color="auto"/>
        <w:left w:val="none" w:sz="0" w:space="0" w:color="auto"/>
        <w:bottom w:val="none" w:sz="0" w:space="0" w:color="auto"/>
        <w:right w:val="none" w:sz="0" w:space="0" w:color="auto"/>
      </w:divBdr>
      <w:divsChild>
        <w:div w:id="2128304958">
          <w:marLeft w:val="432"/>
          <w:marRight w:val="0"/>
          <w:marTop w:val="120"/>
          <w:marBottom w:val="0"/>
          <w:divBdr>
            <w:top w:val="none" w:sz="0" w:space="0" w:color="auto"/>
            <w:left w:val="none" w:sz="0" w:space="0" w:color="auto"/>
            <w:bottom w:val="none" w:sz="0" w:space="0" w:color="auto"/>
            <w:right w:val="none" w:sz="0" w:space="0" w:color="auto"/>
          </w:divBdr>
        </w:div>
        <w:div w:id="2138058707">
          <w:marLeft w:val="432"/>
          <w:marRight w:val="0"/>
          <w:marTop w:val="120"/>
          <w:marBottom w:val="0"/>
          <w:divBdr>
            <w:top w:val="none" w:sz="0" w:space="0" w:color="auto"/>
            <w:left w:val="none" w:sz="0" w:space="0" w:color="auto"/>
            <w:bottom w:val="none" w:sz="0" w:space="0" w:color="auto"/>
            <w:right w:val="none" w:sz="0" w:space="0" w:color="auto"/>
          </w:divBdr>
        </w:div>
        <w:div w:id="1300576591">
          <w:marLeft w:val="432"/>
          <w:marRight w:val="0"/>
          <w:marTop w:val="120"/>
          <w:marBottom w:val="0"/>
          <w:divBdr>
            <w:top w:val="none" w:sz="0" w:space="0" w:color="auto"/>
            <w:left w:val="none" w:sz="0" w:space="0" w:color="auto"/>
            <w:bottom w:val="none" w:sz="0" w:space="0" w:color="auto"/>
            <w:right w:val="none" w:sz="0" w:space="0" w:color="auto"/>
          </w:divBdr>
        </w:div>
        <w:div w:id="912593363">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89E49-013C-4913-8CFA-52214F9CF547}">
  <ds:schemaRefs>
    <ds:schemaRef ds:uri="http://schemas.openxmlformats.org/officeDocument/2006/bibliography"/>
  </ds:schemaRefs>
</ds:datastoreItem>
</file>

<file path=customXml/itemProps2.xml><?xml version="1.0" encoding="utf-8"?>
<ds:datastoreItem xmlns:ds="http://schemas.openxmlformats.org/officeDocument/2006/customXml" ds:itemID="{2691A069-7D5F-4949-922B-51EBBAF6881B}">
  <ds:schemaRefs>
    <ds:schemaRef ds:uri="http://schemas.openxmlformats.org/officeDocument/2006/bibliography"/>
  </ds:schemaRefs>
</ds:datastoreItem>
</file>

<file path=customXml/itemProps3.xml><?xml version="1.0" encoding="utf-8"?>
<ds:datastoreItem xmlns:ds="http://schemas.openxmlformats.org/officeDocument/2006/customXml" ds:itemID="{933CA5B6-7199-4D59-B745-D792676AE3C8}">
  <ds:schemaRefs>
    <ds:schemaRef ds:uri="http://schemas.openxmlformats.org/officeDocument/2006/bibliography"/>
  </ds:schemaRefs>
</ds:datastoreItem>
</file>

<file path=customXml/itemProps4.xml><?xml version="1.0" encoding="utf-8"?>
<ds:datastoreItem xmlns:ds="http://schemas.openxmlformats.org/officeDocument/2006/customXml" ds:itemID="{105E89B3-97B8-470C-BEA7-F810A772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37</Pages>
  <Words>10972</Words>
  <Characters>62547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lparnel1</dc:creator>
  <cp:lastModifiedBy>Lindsay</cp:lastModifiedBy>
  <cp:revision>173</cp:revision>
  <cp:lastPrinted>2012-04-19T14:46:00Z</cp:lastPrinted>
  <dcterms:created xsi:type="dcterms:W3CDTF">2012-04-18T19:40:00Z</dcterms:created>
  <dcterms:modified xsi:type="dcterms:W3CDTF">2012-04-23T02:05:00Z</dcterms:modified>
</cp:coreProperties>
</file>
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A11" w:rsidRDefault="007F5425" w:rsidP="00C03D12">
      <w:pPr>
        <w:spacing w:after="0" w:line="240" w:lineRule="auto"/>
        <w:ind w:left="990" w:right="1530"/>
        <w:jc w:val="center"/>
        <w:rPr>
          <w:rFonts w:ascii="Times New Roman" w:hAnsi="Times New Roman" w:cs="Times New Roman"/>
          <w:b/>
        </w:rPr>
      </w:pPr>
      <w:commentRangeStart w:id="0"/>
      <w:r>
        <w:rPr>
          <w:rFonts w:ascii="Times New Roman" w:hAnsi="Times New Roman" w:cs="Times New Roman"/>
          <w:b/>
        </w:rPr>
        <w:t xml:space="preserve">Bioinformatics analysis of human genes associated </w:t>
      </w:r>
      <w:r w:rsidR="001C6748" w:rsidRPr="005A7E8F">
        <w:rPr>
          <w:rFonts w:ascii="Times New Roman" w:hAnsi="Times New Roman" w:cs="Times New Roman"/>
          <w:b/>
        </w:rPr>
        <w:t xml:space="preserve">with </w:t>
      </w:r>
      <w:r>
        <w:rPr>
          <w:rFonts w:ascii="Times New Roman" w:hAnsi="Times New Roman" w:cs="Times New Roman"/>
          <w:b/>
        </w:rPr>
        <w:t>d</w:t>
      </w:r>
      <w:r w:rsidRPr="005A7E8F">
        <w:rPr>
          <w:rFonts w:ascii="Times New Roman" w:hAnsi="Times New Roman" w:cs="Times New Roman"/>
          <w:b/>
        </w:rPr>
        <w:t xml:space="preserve">iseases </w:t>
      </w:r>
      <w:r w:rsidR="001C6748">
        <w:rPr>
          <w:rFonts w:ascii="Times New Roman" w:hAnsi="Times New Roman" w:cs="Times New Roman"/>
          <w:b/>
        </w:rPr>
        <w:t xml:space="preserve">at </w:t>
      </w:r>
      <w:r>
        <w:rPr>
          <w:rFonts w:ascii="Times New Roman" w:hAnsi="Times New Roman" w:cs="Times New Roman"/>
          <w:b/>
        </w:rPr>
        <w:t xml:space="preserve">higher rates </w:t>
      </w:r>
      <w:r w:rsidR="001C6748">
        <w:rPr>
          <w:rFonts w:ascii="Times New Roman" w:hAnsi="Times New Roman" w:cs="Times New Roman"/>
          <w:b/>
        </w:rPr>
        <w:t xml:space="preserve">in </w:t>
      </w:r>
      <w:r w:rsidR="001C6748" w:rsidRPr="005A7E8F">
        <w:rPr>
          <w:rFonts w:ascii="Times New Roman" w:hAnsi="Times New Roman" w:cs="Times New Roman"/>
          <w:b/>
        </w:rPr>
        <w:t>African Americans</w:t>
      </w:r>
      <w:commentRangeEnd w:id="0"/>
      <w:r w:rsidR="00F20A5F">
        <w:rPr>
          <w:rStyle w:val="CommentReference"/>
        </w:rPr>
        <w:commentReference w:id="0"/>
      </w:r>
      <w:r w:rsidR="001C6748" w:rsidRPr="005A7E8F">
        <w:rPr>
          <w:rFonts w:ascii="Times New Roman" w:hAnsi="Times New Roman" w:cs="Times New Roman"/>
          <w:b/>
        </w:rPr>
        <w:t>.</w:t>
      </w:r>
    </w:p>
    <w:p w:rsidR="008C060F" w:rsidRDefault="008C060F" w:rsidP="00C03D12">
      <w:pPr>
        <w:spacing w:after="0" w:line="240" w:lineRule="auto"/>
        <w:rPr>
          <w:rFonts w:ascii="Times New Roman" w:hAnsi="Times New Roman" w:cs="Times New Roman"/>
        </w:rPr>
      </w:pPr>
    </w:p>
    <w:p w:rsidR="001677F0" w:rsidRPr="008C060F" w:rsidRDefault="00BA6592" w:rsidP="00C03D12">
      <w:pPr>
        <w:spacing w:after="0" w:line="240" w:lineRule="auto"/>
        <w:rPr>
          <w:rFonts w:ascii="Times New Roman" w:hAnsi="Times New Roman" w:cs="Times New Roman"/>
        </w:rPr>
      </w:pPr>
      <w:r w:rsidRPr="008C060F">
        <w:rPr>
          <w:rFonts w:ascii="Times New Roman" w:hAnsi="Times New Roman" w:cs="Times New Roman"/>
        </w:rPr>
        <w:t xml:space="preserve">Student Applicants: </w:t>
      </w:r>
      <w:proofErr w:type="spellStart"/>
      <w:r w:rsidRPr="008C060F">
        <w:rPr>
          <w:rFonts w:ascii="Times New Roman" w:hAnsi="Times New Roman" w:cs="Times New Roman"/>
        </w:rPr>
        <w:t>Mislie</w:t>
      </w:r>
      <w:proofErr w:type="spellEnd"/>
      <w:r w:rsidRPr="008C060F">
        <w:rPr>
          <w:rFonts w:ascii="Times New Roman" w:hAnsi="Times New Roman" w:cs="Times New Roman"/>
        </w:rPr>
        <w:t xml:space="preserve"> C. Jean-</w:t>
      </w:r>
      <w:proofErr w:type="spellStart"/>
      <w:r w:rsidRPr="008C060F">
        <w:rPr>
          <w:rFonts w:ascii="Times New Roman" w:hAnsi="Times New Roman" w:cs="Times New Roman"/>
        </w:rPr>
        <w:t>Baptiste</w:t>
      </w:r>
      <w:proofErr w:type="spellEnd"/>
      <w:del w:id="1" w:author="hong qin" w:date="2012-09-11T14:04:00Z">
        <w:r w:rsidRPr="008C060F" w:rsidDel="00B64E5A">
          <w:rPr>
            <w:rFonts w:ascii="Times New Roman" w:hAnsi="Times New Roman" w:cs="Times New Roman"/>
          </w:rPr>
          <w:delText>, Daria P. Clegg</w:delText>
        </w:r>
      </w:del>
    </w:p>
    <w:p w:rsidR="00BA6592" w:rsidRPr="008C060F" w:rsidRDefault="00BA6592" w:rsidP="00C03D12">
      <w:pPr>
        <w:spacing w:after="0" w:line="240" w:lineRule="auto"/>
        <w:rPr>
          <w:rFonts w:ascii="Times New Roman" w:hAnsi="Times New Roman" w:cs="Times New Roman"/>
        </w:rPr>
        <w:pPrChange w:id="2" w:author="hong qin" w:date="2012-09-11T14:06:00Z">
          <w:pPr>
            <w:spacing w:after="0" w:line="240" w:lineRule="auto"/>
          </w:pPr>
        </w:pPrChange>
      </w:pPr>
      <w:r w:rsidRPr="008C060F">
        <w:rPr>
          <w:rFonts w:ascii="Times New Roman" w:hAnsi="Times New Roman" w:cs="Times New Roman"/>
        </w:rPr>
        <w:t>Faculty Advisor: Hong Qin</w:t>
      </w:r>
    </w:p>
    <w:p w:rsidR="00BA6592" w:rsidRDefault="00BA6592" w:rsidP="00C03D12">
      <w:pPr>
        <w:spacing w:after="0" w:line="240" w:lineRule="auto"/>
        <w:jc w:val="center"/>
        <w:rPr>
          <w:rFonts w:ascii="Times New Roman" w:hAnsi="Times New Roman" w:cs="Times New Roman"/>
          <w:b/>
        </w:rPr>
        <w:pPrChange w:id="3" w:author="hong qin" w:date="2012-09-11T14:06:00Z">
          <w:pPr>
            <w:spacing w:after="0" w:line="240" w:lineRule="auto"/>
            <w:jc w:val="center"/>
          </w:pPr>
        </w:pPrChange>
      </w:pPr>
    </w:p>
    <w:p w:rsidR="00942C20" w:rsidRDefault="00206A48" w:rsidP="00C03D1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  <w:pPrChange w:id="4" w:author="hong qin" w:date="2012-09-11T14:06:00Z">
          <w:pPr>
            <w:spacing w:after="0" w:line="240" w:lineRule="auto"/>
            <w:ind w:firstLine="720"/>
            <w:jc w:val="both"/>
          </w:pPr>
        </w:pPrChange>
      </w:pPr>
      <w:r>
        <w:rPr>
          <w:rFonts w:ascii="Times New Roman" w:hAnsi="Times New Roman" w:cs="Times New Roman"/>
        </w:rPr>
        <w:t xml:space="preserve">We seek support to initiate an innovative line of research on health disparity. </w:t>
      </w:r>
      <w:r w:rsidR="005E38ED">
        <w:rPr>
          <w:rFonts w:ascii="Times New Roman" w:hAnsi="Times New Roman" w:cs="Times New Roman"/>
        </w:rPr>
        <w:t xml:space="preserve">Our long-term goal is to develop functional assays in the model organism of </w:t>
      </w:r>
      <w:proofErr w:type="spellStart"/>
      <w:r w:rsidR="00010A11" w:rsidRPr="00010A11">
        <w:rPr>
          <w:rFonts w:ascii="Times New Roman" w:hAnsi="Times New Roman" w:cs="Times New Roman"/>
          <w:i/>
        </w:rPr>
        <w:t>Saccharomyces</w:t>
      </w:r>
      <w:proofErr w:type="spellEnd"/>
      <w:r w:rsidR="00010A11" w:rsidRPr="00010A11">
        <w:rPr>
          <w:rFonts w:ascii="Times New Roman" w:hAnsi="Times New Roman" w:cs="Times New Roman"/>
          <w:i/>
        </w:rPr>
        <w:t xml:space="preserve"> </w:t>
      </w:r>
      <w:proofErr w:type="spellStart"/>
      <w:r w:rsidR="00010A11" w:rsidRPr="00010A11">
        <w:rPr>
          <w:rFonts w:ascii="Times New Roman" w:hAnsi="Times New Roman" w:cs="Times New Roman"/>
          <w:i/>
        </w:rPr>
        <w:t>cerevisiae</w:t>
      </w:r>
      <w:proofErr w:type="spellEnd"/>
      <w:r w:rsidR="005E38ED">
        <w:rPr>
          <w:rFonts w:ascii="Times New Roman" w:hAnsi="Times New Roman" w:cs="Times New Roman"/>
        </w:rPr>
        <w:t xml:space="preserve"> for human genes associated with diseases at higher rates in African Americans</w:t>
      </w:r>
      <w:r w:rsidR="00042FF1">
        <w:rPr>
          <w:rFonts w:ascii="Times New Roman" w:hAnsi="Times New Roman" w:cs="Times New Roman"/>
        </w:rPr>
        <w:t xml:space="preserve"> (DHRAA)</w:t>
      </w:r>
      <w:r w:rsidR="005E38ED">
        <w:rPr>
          <w:rFonts w:ascii="Times New Roman" w:hAnsi="Times New Roman" w:cs="Times New Roman"/>
        </w:rPr>
        <w:t xml:space="preserve">. To achieve this goal, </w:t>
      </w:r>
      <w:del w:id="5" w:author="hong qin" w:date="2012-09-11T14:05:00Z">
        <w:r w:rsidR="005E38ED" w:rsidDel="005571E8">
          <w:rPr>
            <w:rFonts w:ascii="Times New Roman" w:hAnsi="Times New Roman" w:cs="Times New Roman"/>
          </w:rPr>
          <w:delText xml:space="preserve">we will pursue </w:delText>
        </w:r>
        <w:r w:rsidR="00A733D5" w:rsidDel="005571E8">
          <w:rPr>
            <w:rFonts w:ascii="Times New Roman" w:hAnsi="Times New Roman" w:cs="Times New Roman"/>
          </w:rPr>
          <w:delText xml:space="preserve">two </w:delText>
        </w:r>
        <w:r w:rsidR="005E38ED" w:rsidDel="005571E8">
          <w:rPr>
            <w:rFonts w:ascii="Times New Roman" w:hAnsi="Times New Roman" w:cs="Times New Roman"/>
          </w:rPr>
          <w:delText>specific aims</w:delText>
        </w:r>
        <w:r w:rsidR="00042FF1" w:rsidDel="005571E8">
          <w:rPr>
            <w:rFonts w:ascii="Times New Roman" w:hAnsi="Times New Roman" w:cs="Times New Roman"/>
          </w:rPr>
          <w:delText>: the fir</w:delText>
        </w:r>
      </w:del>
      <w:ins w:id="6" w:author="hong qin" w:date="2012-09-11T14:05:00Z">
        <w:r w:rsidR="005571E8">
          <w:rPr>
            <w:rFonts w:ascii="Times New Roman" w:hAnsi="Times New Roman" w:cs="Times New Roman"/>
          </w:rPr>
          <w:t>Miss Jean-</w:t>
        </w:r>
        <w:proofErr w:type="spellStart"/>
        <w:r w:rsidR="005571E8">
          <w:rPr>
            <w:rFonts w:ascii="Times New Roman" w:hAnsi="Times New Roman" w:cs="Times New Roman"/>
          </w:rPr>
          <w:t>Baptiste</w:t>
        </w:r>
      </w:ins>
      <w:r w:rsidR="00042FF1">
        <w:rPr>
          <w:rFonts w:ascii="Times New Roman" w:hAnsi="Times New Roman" w:cs="Times New Roman"/>
        </w:rPr>
        <w:t>st</w:t>
      </w:r>
      <w:proofErr w:type="spellEnd"/>
      <w:r w:rsidR="00042FF1">
        <w:rPr>
          <w:rFonts w:ascii="Times New Roman" w:hAnsi="Times New Roman" w:cs="Times New Roman"/>
        </w:rPr>
        <w:t xml:space="preserve"> </w:t>
      </w:r>
      <w:del w:id="7" w:author="hong qin" w:date="2012-09-11T14:05:00Z">
        <w:r w:rsidR="00042FF1" w:rsidDel="005571E8">
          <w:rPr>
            <w:rFonts w:ascii="Times New Roman" w:hAnsi="Times New Roman" w:cs="Times New Roman"/>
          </w:rPr>
          <w:delText xml:space="preserve">aim is </w:delText>
        </w:r>
      </w:del>
      <w:ins w:id="8" w:author="hong qin" w:date="2012-09-11T14:05:00Z">
        <w:r w:rsidR="005571E8">
          <w:rPr>
            <w:rFonts w:ascii="Times New Roman" w:hAnsi="Times New Roman" w:cs="Times New Roman"/>
          </w:rPr>
          <w:t xml:space="preserve">will conduct </w:t>
        </w:r>
      </w:ins>
      <w:r w:rsidR="00042FF1">
        <w:rPr>
          <w:rFonts w:ascii="Times New Roman" w:hAnsi="Times New Roman" w:cs="Times New Roman"/>
        </w:rPr>
        <w:t>a large scale bioinformatics analysis</w:t>
      </w:r>
      <w:del w:id="9" w:author="hong qin" w:date="2012-09-11T14:05:00Z">
        <w:r w:rsidR="00042FF1" w:rsidDel="005571E8">
          <w:rPr>
            <w:rFonts w:ascii="Times New Roman" w:hAnsi="Times New Roman" w:cs="Times New Roman"/>
          </w:rPr>
          <w:delText>, and the second aim will focus on a list of candidate genes. .</w:delText>
        </w:r>
      </w:del>
      <w:ins w:id="10" w:author="hong qin" w:date="2012-09-11T14:05:00Z">
        <w:r w:rsidR="005571E8">
          <w:rPr>
            <w:rFonts w:ascii="Times New Roman" w:hAnsi="Times New Roman" w:cs="Times New Roman"/>
          </w:rPr>
          <w:t>.</w:t>
        </w:r>
      </w:ins>
      <w:r w:rsidR="005E38ED">
        <w:rPr>
          <w:rFonts w:ascii="Times New Roman" w:hAnsi="Times New Roman" w:cs="Times New Roman"/>
        </w:rPr>
        <w:t xml:space="preserve"> </w:t>
      </w:r>
    </w:p>
    <w:p w:rsidR="001677F0" w:rsidRDefault="004D220D" w:rsidP="00C03D1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  <w:pPrChange w:id="11" w:author="hong qin" w:date="2012-09-11T14:06:00Z">
          <w:pPr>
            <w:spacing w:after="0" w:line="240" w:lineRule="auto"/>
            <w:ind w:firstLine="720"/>
            <w:jc w:val="both"/>
          </w:pPr>
        </w:pPrChange>
      </w:pPr>
      <w:r w:rsidRPr="005A7E8F">
        <w:rPr>
          <w:rFonts w:ascii="Times New Roman" w:hAnsi="Times New Roman" w:cs="Times New Roman"/>
        </w:rPr>
        <w:t xml:space="preserve">Polymorphisms in human genomes are known to be associated with </w:t>
      </w:r>
      <w:r w:rsidR="008344BF">
        <w:rPr>
          <w:rFonts w:ascii="Times New Roman" w:hAnsi="Times New Roman" w:cs="Times New Roman"/>
        </w:rPr>
        <w:t>DHRAA</w:t>
      </w:r>
      <w:r w:rsidRPr="005A7E8F">
        <w:rPr>
          <w:rFonts w:ascii="Times New Roman" w:hAnsi="Times New Roman" w:cs="Times New Roman"/>
        </w:rPr>
        <w:t xml:space="preserve">s. </w:t>
      </w:r>
      <w:r w:rsidR="009D69C9">
        <w:rPr>
          <w:rFonts w:ascii="Times New Roman" w:hAnsi="Times New Roman" w:cs="Times New Roman"/>
        </w:rPr>
        <w:t>For example,</w:t>
      </w:r>
      <w:r w:rsidR="00042FF1">
        <w:rPr>
          <w:rFonts w:ascii="Times New Roman" w:hAnsi="Times New Roman" w:cs="Times New Roman"/>
        </w:rPr>
        <w:t xml:space="preserve"> s</w:t>
      </w:r>
      <w:r w:rsidR="0037558A" w:rsidRPr="005A7E8F">
        <w:rPr>
          <w:rFonts w:ascii="Times New Roman" w:hAnsi="Times New Roman" w:cs="Times New Roman"/>
        </w:rPr>
        <w:t xml:space="preserve">ickle-cell disease is </w:t>
      </w:r>
      <w:r w:rsidR="00E34A1B" w:rsidRPr="005A7E8F">
        <w:rPr>
          <w:rFonts w:ascii="Times New Roman" w:hAnsi="Times New Roman" w:cs="Times New Roman"/>
        </w:rPr>
        <w:t xml:space="preserve">caused by </w:t>
      </w:r>
      <w:r w:rsidR="00906119" w:rsidRPr="005A7E8F">
        <w:rPr>
          <w:rFonts w:ascii="Times New Roman" w:hAnsi="Times New Roman" w:cs="Times New Roman"/>
        </w:rPr>
        <w:t>semi-</w:t>
      </w:r>
      <w:r w:rsidR="00E34A1B" w:rsidRPr="005A7E8F">
        <w:rPr>
          <w:rFonts w:ascii="Times New Roman" w:hAnsi="Times New Roman" w:cs="Times New Roman"/>
        </w:rPr>
        <w:t>recessive mutations in the hemoglobin gene</w:t>
      </w:r>
      <w:r w:rsidR="009B310A" w:rsidRPr="005A7E8F">
        <w:rPr>
          <w:rFonts w:ascii="Times New Roman" w:hAnsi="Times New Roman" w:cs="Times New Roman"/>
        </w:rPr>
        <w:t xml:space="preserve"> </w:t>
      </w:r>
      <w:r w:rsidR="00943D4F">
        <w:rPr>
          <w:rFonts w:ascii="Times New Roman" w:hAnsi="Times New Roman" w:cs="Times New Roman"/>
        </w:rPr>
        <w:fldChar w:fldCharType="begin"/>
      </w:r>
      <w:r w:rsidR="00B6241C">
        <w:rPr>
          <w:rFonts w:ascii="Times New Roman" w:hAnsi="Times New Roman" w:cs="Times New Roman"/>
        </w:rPr>
        <w:instrText xml:space="preserve"> ADDIN EN.CITE &lt;EndNote&gt;&lt;Cite&gt;&lt;Author&gt;Serjeant&lt;/Author&gt;&lt;Year&gt;2010&lt;/Year&gt;&lt;RecNum&gt;744&lt;/RecNum&gt;&lt;DisplayText&gt;[1]&lt;/DisplayText&gt;&lt;record&gt;&lt;rec-number&gt;744&lt;/rec-number&gt;&lt;foreign-keys&gt;&lt;key app="EN" db-id="z5fwa0zdqrwzr5eftaoxzr005ar095s2es95"&gt;744&lt;/key&gt;&lt;/foreign-keys&gt;&lt;ref-type name="Journal Article"&gt;17&lt;/ref-type&gt;&lt;contributors&gt;&lt;authors&gt;&lt;author&gt;Serjeant, G. R.&lt;/author&gt;&lt;/authors&gt;&lt;/contributors&gt;&lt;auth-address&gt;Sickle Cell Trust (Jamaica), Kingston, Jamaica. grserjeant@cwjamaica.com&lt;/auth-address&gt;&lt;titles&gt;&lt;title&gt;One hundred years of sickle cell disease&lt;/title&gt;&lt;secondary-title&gt;Br J Haematol&lt;/secondary-title&gt;&lt;/titles&gt;&lt;periodical&gt;&lt;full-title&gt;Br J Haematol&lt;/full-title&gt;&lt;/periodical&gt;&lt;pages&gt;425-9&lt;/pages&gt;&lt;volume&gt;151&lt;/volume&gt;&lt;number&gt;5&lt;/number&gt;&lt;edition&gt;2010/10/20&lt;/edition&gt;&lt;keywords&gt;&lt;keyword&gt;Adult&lt;/keyword&gt;&lt;keyword&gt;Africa South of the Sahara/epidemiology&lt;/keyword&gt;&lt;keyword&gt;Anemia, Sickle Cell/epidemiology/genetics/*history/prevention &amp;amp; control&lt;/keyword&gt;&lt;keyword&gt;Female&lt;/keyword&gt;&lt;keyword&gt;Genetic Testing&lt;/keyword&gt;&lt;keyword&gt;History, 20th Century&lt;/keyword&gt;&lt;keyword&gt;History, 21st Century&lt;/keyword&gt;&lt;keyword&gt;Humans&lt;/keyword&gt;&lt;keyword&gt;Male&lt;/keyword&gt;&lt;keyword&gt;Young Adult&lt;/keyword&gt;&lt;/keywords&gt;&lt;dates&gt;&lt;year&gt;2010&lt;/year&gt;&lt;pub-dates&gt;&lt;date&gt;Dec&lt;/date&gt;&lt;/pub-dates&gt;&lt;/dates&gt;&lt;isbn&gt;1365-2141 (Electronic)&amp;#xD;0007-1048 (Linking)&lt;/isbn&gt;&lt;accession-num&gt;20955412&lt;/accession-num&gt;&lt;urls&gt;&lt;related-urls&gt;&lt;url&gt;http://www.ncbi.nlm.nih.gov/entrez/query.fcgi?cmd=Retrieve&amp;amp;db=PubMed&amp;amp;dopt=Citation&amp;amp;list_uids=20955412&lt;/url&gt;&lt;/related-urls&gt;&lt;/urls&gt;&lt;electronic-resource-num&gt;10.1111/j.1365-2141.2010.08419.x&lt;/electronic-resource-num&gt;&lt;language&gt;eng&lt;/language&gt;&lt;/record&gt;&lt;/Cite&gt;&lt;/EndNote&gt;</w:instrText>
      </w:r>
      <w:r w:rsidR="00943D4F">
        <w:rPr>
          <w:rFonts w:ascii="Times New Roman" w:hAnsi="Times New Roman" w:cs="Times New Roman"/>
        </w:rPr>
        <w:fldChar w:fldCharType="separate"/>
      </w:r>
      <w:r w:rsidR="00A245C0">
        <w:rPr>
          <w:rFonts w:ascii="Times New Roman" w:hAnsi="Times New Roman" w:cs="Times New Roman"/>
          <w:noProof/>
        </w:rPr>
        <w:t>[</w:t>
      </w:r>
      <w:r w:rsidR="00C03D12">
        <w:rPr>
          <w:rFonts w:ascii="Times New Roman" w:hAnsi="Times New Roman" w:cs="Times New Roman"/>
          <w:noProof/>
        </w:rPr>
        <w:fldChar w:fldCharType="begin"/>
      </w:r>
      <w:r w:rsidR="00C03D12">
        <w:rPr>
          <w:rFonts w:ascii="Times New Roman" w:hAnsi="Times New Roman" w:cs="Times New Roman"/>
          <w:noProof/>
        </w:rPr>
        <w:instrText xml:space="preserve"> HYPERLINK \l "_ENREF_1" \o "Serjeant, 2010 #744" </w:instrText>
      </w:r>
      <w:r w:rsidR="00C03D12">
        <w:rPr>
          <w:rFonts w:ascii="Times New Roman" w:hAnsi="Times New Roman" w:cs="Times New Roman"/>
          <w:noProof/>
        </w:rPr>
      </w:r>
      <w:r w:rsidR="00C03D12">
        <w:rPr>
          <w:rFonts w:ascii="Times New Roman" w:hAnsi="Times New Roman" w:cs="Times New Roman"/>
          <w:noProof/>
        </w:rPr>
        <w:fldChar w:fldCharType="separate"/>
      </w:r>
      <w:r w:rsidR="00C03D12">
        <w:rPr>
          <w:rFonts w:ascii="Times New Roman" w:hAnsi="Times New Roman" w:cs="Times New Roman"/>
          <w:noProof/>
        </w:rPr>
        <w:t>1</w:t>
      </w:r>
      <w:r w:rsidR="00C03D12">
        <w:rPr>
          <w:rFonts w:ascii="Times New Roman" w:hAnsi="Times New Roman" w:cs="Times New Roman"/>
          <w:noProof/>
        </w:rPr>
        <w:fldChar w:fldCharType="end"/>
      </w:r>
      <w:r w:rsidR="00A245C0">
        <w:rPr>
          <w:rFonts w:ascii="Times New Roman" w:hAnsi="Times New Roman" w:cs="Times New Roman"/>
          <w:noProof/>
        </w:rPr>
        <w:t>]</w:t>
      </w:r>
      <w:r w:rsidR="00943D4F">
        <w:rPr>
          <w:rFonts w:ascii="Times New Roman" w:hAnsi="Times New Roman" w:cs="Times New Roman"/>
        </w:rPr>
        <w:fldChar w:fldCharType="end"/>
      </w:r>
      <w:r w:rsidR="00E34A1B" w:rsidRPr="005A7E8F">
        <w:rPr>
          <w:rFonts w:ascii="Times New Roman" w:hAnsi="Times New Roman" w:cs="Times New Roman"/>
        </w:rPr>
        <w:t xml:space="preserve">. </w:t>
      </w:r>
      <w:r w:rsidR="00BB06AB" w:rsidRPr="005A7E8F">
        <w:rPr>
          <w:rFonts w:ascii="Times New Roman" w:hAnsi="Times New Roman" w:cs="Times New Roman"/>
        </w:rPr>
        <w:t xml:space="preserve">This </w:t>
      </w:r>
      <w:r w:rsidR="00DF10D4">
        <w:rPr>
          <w:rFonts w:ascii="Times New Roman" w:hAnsi="Times New Roman" w:cs="Times New Roman"/>
        </w:rPr>
        <w:t xml:space="preserve">disease has </w:t>
      </w:r>
      <w:r w:rsidR="00D446A5" w:rsidRPr="005A7E8F">
        <w:rPr>
          <w:rFonts w:ascii="Times New Roman" w:hAnsi="Times New Roman" w:cs="Times New Roman"/>
        </w:rPr>
        <w:t xml:space="preserve">a high-incidence </w:t>
      </w:r>
      <w:r w:rsidR="00DF10D4">
        <w:rPr>
          <w:rFonts w:ascii="Times New Roman" w:hAnsi="Times New Roman" w:cs="Times New Roman"/>
        </w:rPr>
        <w:t xml:space="preserve">in </w:t>
      </w:r>
      <w:r w:rsidR="00BB06AB" w:rsidRPr="005A7E8F">
        <w:rPr>
          <w:rFonts w:ascii="Times New Roman" w:hAnsi="Times New Roman" w:cs="Times New Roman"/>
        </w:rPr>
        <w:t>AA</w:t>
      </w:r>
      <w:r w:rsidR="003B1BA1" w:rsidRPr="005A7E8F">
        <w:rPr>
          <w:rFonts w:ascii="Times New Roman" w:hAnsi="Times New Roman" w:cs="Times New Roman"/>
        </w:rPr>
        <w:t>D</w:t>
      </w:r>
      <w:r w:rsidR="00BB06AB" w:rsidRPr="005A7E8F">
        <w:rPr>
          <w:rFonts w:ascii="Times New Roman" w:hAnsi="Times New Roman" w:cs="Times New Roman"/>
        </w:rPr>
        <w:t>Ps because the mutant allele</w:t>
      </w:r>
      <w:r w:rsidR="00D446A5" w:rsidRPr="005A7E8F">
        <w:rPr>
          <w:rFonts w:ascii="Times New Roman" w:hAnsi="Times New Roman" w:cs="Times New Roman"/>
        </w:rPr>
        <w:t>s of</w:t>
      </w:r>
      <w:r w:rsidR="00BB06AB" w:rsidRPr="005A7E8F">
        <w:rPr>
          <w:rFonts w:ascii="Times New Roman" w:hAnsi="Times New Roman" w:cs="Times New Roman"/>
        </w:rPr>
        <w:t xml:space="preserve"> </w:t>
      </w:r>
      <w:r w:rsidR="00D446A5" w:rsidRPr="005A7E8F">
        <w:rPr>
          <w:rFonts w:ascii="Times New Roman" w:hAnsi="Times New Roman" w:cs="Times New Roman"/>
        </w:rPr>
        <w:t xml:space="preserve">the </w:t>
      </w:r>
      <w:r w:rsidR="00BB06AB" w:rsidRPr="005A7E8F">
        <w:rPr>
          <w:rFonts w:ascii="Times New Roman" w:hAnsi="Times New Roman" w:cs="Times New Roman"/>
        </w:rPr>
        <w:t xml:space="preserve">hemoglobin genes exist </w:t>
      </w:r>
      <w:r w:rsidR="00D446A5" w:rsidRPr="005A7E8F">
        <w:rPr>
          <w:rFonts w:ascii="Times New Roman" w:hAnsi="Times New Roman" w:cs="Times New Roman"/>
        </w:rPr>
        <w:t>at</w:t>
      </w:r>
      <w:r w:rsidR="00BB06AB" w:rsidRPr="005A7E8F">
        <w:rPr>
          <w:rFonts w:ascii="Times New Roman" w:hAnsi="Times New Roman" w:cs="Times New Roman"/>
        </w:rPr>
        <w:t xml:space="preserve"> high frequencies in AA</w:t>
      </w:r>
      <w:r w:rsidR="003B1BA1" w:rsidRPr="005A7E8F">
        <w:rPr>
          <w:rFonts w:ascii="Times New Roman" w:hAnsi="Times New Roman" w:cs="Times New Roman"/>
        </w:rPr>
        <w:t>D</w:t>
      </w:r>
      <w:r w:rsidR="00BB06AB" w:rsidRPr="005A7E8F">
        <w:rPr>
          <w:rFonts w:ascii="Times New Roman" w:hAnsi="Times New Roman" w:cs="Times New Roman"/>
        </w:rPr>
        <w:t xml:space="preserve">Ps. </w:t>
      </w:r>
      <w:r w:rsidR="008E1148" w:rsidRPr="005A7E8F">
        <w:rPr>
          <w:rFonts w:ascii="Times New Roman" w:hAnsi="Times New Roman" w:cs="Times New Roman"/>
        </w:rPr>
        <w:t xml:space="preserve"> </w:t>
      </w:r>
      <w:r w:rsidR="00E80548" w:rsidRPr="005A7E8F">
        <w:rPr>
          <w:rFonts w:ascii="Times New Roman" w:hAnsi="Times New Roman" w:cs="Times New Roman"/>
        </w:rPr>
        <w:t>The high frequency</w:t>
      </w:r>
      <w:r w:rsidR="007C5A9C" w:rsidRPr="005A7E8F">
        <w:rPr>
          <w:rFonts w:ascii="Times New Roman" w:hAnsi="Times New Roman" w:cs="Times New Roman"/>
        </w:rPr>
        <w:t xml:space="preserve"> of the mutant hemoglobin alleles</w:t>
      </w:r>
      <w:r w:rsidR="00E80548" w:rsidRPr="005A7E8F">
        <w:rPr>
          <w:rFonts w:ascii="Times New Roman" w:hAnsi="Times New Roman" w:cs="Times New Roman"/>
        </w:rPr>
        <w:t xml:space="preserve"> can be attributed to </w:t>
      </w:r>
      <w:r w:rsidR="007C5A9C" w:rsidRPr="005A7E8F">
        <w:rPr>
          <w:rFonts w:ascii="Times New Roman" w:hAnsi="Times New Roman" w:cs="Times New Roman"/>
        </w:rPr>
        <w:t xml:space="preserve">resistance to malaria, an adaptive advantage found in heterozygous </w:t>
      </w:r>
      <w:r w:rsidR="00E80548" w:rsidRPr="005A7E8F">
        <w:rPr>
          <w:rFonts w:ascii="Times New Roman" w:hAnsi="Times New Roman" w:cs="Times New Roman"/>
        </w:rPr>
        <w:t>carriers</w:t>
      </w:r>
      <w:r w:rsidR="00C8073C" w:rsidRPr="005A7E8F">
        <w:rPr>
          <w:rFonts w:ascii="Times New Roman" w:hAnsi="Times New Roman" w:cs="Times New Roman"/>
        </w:rPr>
        <w:t xml:space="preserve"> </w:t>
      </w:r>
      <w:r w:rsidR="00943D4F">
        <w:rPr>
          <w:rFonts w:ascii="Times New Roman" w:hAnsi="Times New Roman" w:cs="Times New Roman"/>
        </w:rPr>
        <w:fldChar w:fldCharType="begin"/>
      </w:r>
      <w:r w:rsidR="00B6241C">
        <w:rPr>
          <w:rFonts w:ascii="Times New Roman" w:hAnsi="Times New Roman" w:cs="Times New Roman"/>
        </w:rPr>
        <w:instrText xml:space="preserve"> ADDIN EN.CITE &lt;EndNote&gt;&lt;Cite&gt;&lt;Author&gt;Serjeant&lt;/Author&gt;&lt;Year&gt;2010&lt;/Year&gt;&lt;RecNum&gt;744&lt;/RecNum&gt;&lt;DisplayText&gt;[1]&lt;/DisplayText&gt;&lt;record&gt;&lt;rec-number&gt;744&lt;/rec-number&gt;&lt;foreign-keys&gt;&lt;key app="EN" db-id="z5fwa0zdqrwzr5eftaoxzr005ar095s2es95"&gt;744&lt;/key&gt;&lt;/foreign-keys&gt;&lt;ref-type name="Journal Article"&gt;17&lt;/ref-type&gt;&lt;contributors&gt;&lt;authors&gt;&lt;author&gt;Serjeant, G. R.&lt;/author&gt;&lt;/authors&gt;&lt;/contributors&gt;&lt;auth-address&gt;Sickle Cell Trust (Jamaica), Kingston, Jamaica. grserjeant@cwjamaica.com&lt;/auth-address&gt;&lt;titles&gt;&lt;title&gt;One hundred years of sickle cell disease&lt;/title&gt;&lt;secondary-title&gt;Br J Haematol&lt;/secondary-title&gt;&lt;/titles&gt;&lt;periodical&gt;&lt;full-title&gt;Br J Haematol&lt;/full-title&gt;&lt;/periodical&gt;&lt;pages&gt;425-9&lt;/pages&gt;&lt;volume&gt;151&lt;/volume&gt;&lt;number&gt;5&lt;/number&gt;&lt;edition&gt;2010/10/20&lt;/edition&gt;&lt;keywords&gt;&lt;keyword&gt;Adult&lt;/keyword&gt;&lt;keyword&gt;Africa South of the Sahara/epidemiology&lt;/keyword&gt;&lt;keyword&gt;Anemia, Sickle Cell/epidemiology/genetics/*history/prevention &amp;amp; control&lt;/keyword&gt;&lt;keyword&gt;Female&lt;/keyword&gt;&lt;keyword&gt;Genetic Testing&lt;/keyword&gt;&lt;keyword&gt;History, 20th Century&lt;/keyword&gt;&lt;keyword&gt;History, 21st Century&lt;/keyword&gt;&lt;keyword&gt;Humans&lt;/keyword&gt;&lt;keyword&gt;Male&lt;/keyword&gt;&lt;keyword&gt;Young Adult&lt;/keyword&gt;&lt;/keywords&gt;&lt;dates&gt;&lt;year&gt;2010&lt;/year&gt;&lt;pub-dates&gt;&lt;date&gt;Dec&lt;/date&gt;&lt;/pub-dates&gt;&lt;/dates&gt;&lt;isbn&gt;1365-2141 (Electronic)&amp;#xD;0007-1048 (Linking)&lt;/isbn&gt;&lt;accession-num&gt;20955412&lt;/accession-num&gt;&lt;urls&gt;&lt;related-urls&gt;&lt;url&gt;http://www.ncbi.nlm.nih.gov/entrez/query.fcgi?cmd=Retrieve&amp;amp;db=PubMed&amp;amp;dopt=Citation&amp;amp;list_uids=20955412&lt;/url&gt;&lt;/related-urls&gt;&lt;/urls&gt;&lt;electronic-resource-num&gt;10.1111/j.1365-2141.2010.08419.x&lt;/electronic-resource-num&gt;&lt;language&gt;eng&lt;/language&gt;&lt;/record&gt;&lt;/Cite&gt;&lt;/EndNote&gt;</w:instrText>
      </w:r>
      <w:r w:rsidR="00943D4F">
        <w:rPr>
          <w:rFonts w:ascii="Times New Roman" w:hAnsi="Times New Roman" w:cs="Times New Roman"/>
        </w:rPr>
        <w:fldChar w:fldCharType="separate"/>
      </w:r>
      <w:r w:rsidR="00A245C0">
        <w:rPr>
          <w:rFonts w:ascii="Times New Roman" w:hAnsi="Times New Roman" w:cs="Times New Roman"/>
          <w:noProof/>
        </w:rPr>
        <w:t>[</w:t>
      </w:r>
      <w:r w:rsidR="00C03D12">
        <w:rPr>
          <w:rFonts w:ascii="Times New Roman" w:hAnsi="Times New Roman" w:cs="Times New Roman"/>
          <w:noProof/>
        </w:rPr>
        <w:fldChar w:fldCharType="begin"/>
      </w:r>
      <w:r w:rsidR="00C03D12">
        <w:rPr>
          <w:rFonts w:ascii="Times New Roman" w:hAnsi="Times New Roman" w:cs="Times New Roman"/>
          <w:noProof/>
        </w:rPr>
        <w:instrText xml:space="preserve"> HYPERLINK \l "_ENREF_1" \o "Serjeant, 2010 #744" </w:instrText>
      </w:r>
      <w:r w:rsidR="00C03D12">
        <w:rPr>
          <w:rFonts w:ascii="Times New Roman" w:hAnsi="Times New Roman" w:cs="Times New Roman"/>
          <w:noProof/>
        </w:rPr>
      </w:r>
      <w:r w:rsidR="00C03D12">
        <w:rPr>
          <w:rFonts w:ascii="Times New Roman" w:hAnsi="Times New Roman" w:cs="Times New Roman"/>
          <w:noProof/>
        </w:rPr>
        <w:fldChar w:fldCharType="separate"/>
      </w:r>
      <w:r w:rsidR="00C03D12">
        <w:rPr>
          <w:rFonts w:ascii="Times New Roman" w:hAnsi="Times New Roman" w:cs="Times New Roman"/>
          <w:noProof/>
        </w:rPr>
        <w:t>1</w:t>
      </w:r>
      <w:r w:rsidR="00C03D12">
        <w:rPr>
          <w:rFonts w:ascii="Times New Roman" w:hAnsi="Times New Roman" w:cs="Times New Roman"/>
          <w:noProof/>
        </w:rPr>
        <w:fldChar w:fldCharType="end"/>
      </w:r>
      <w:r w:rsidR="00A245C0">
        <w:rPr>
          <w:rFonts w:ascii="Times New Roman" w:hAnsi="Times New Roman" w:cs="Times New Roman"/>
          <w:noProof/>
        </w:rPr>
        <w:t>]</w:t>
      </w:r>
      <w:r w:rsidR="00943D4F">
        <w:rPr>
          <w:rFonts w:ascii="Times New Roman" w:hAnsi="Times New Roman" w:cs="Times New Roman"/>
        </w:rPr>
        <w:fldChar w:fldCharType="end"/>
      </w:r>
      <w:r w:rsidR="00E80548" w:rsidRPr="005A7E8F">
        <w:rPr>
          <w:rFonts w:ascii="Times New Roman" w:hAnsi="Times New Roman" w:cs="Times New Roman"/>
        </w:rPr>
        <w:t>.</w:t>
      </w:r>
      <w:r w:rsidR="009D69C9">
        <w:rPr>
          <w:rFonts w:ascii="Times New Roman" w:hAnsi="Times New Roman" w:cs="Times New Roman"/>
        </w:rPr>
        <w:t xml:space="preserve"> </w:t>
      </w:r>
      <w:r w:rsidR="008C172C" w:rsidRPr="005A7E8F">
        <w:rPr>
          <w:rFonts w:ascii="Times New Roman" w:hAnsi="Times New Roman" w:cs="Times New Roman"/>
        </w:rPr>
        <w:t>Kidney diseases occurs disproportionally high in AA</w:t>
      </w:r>
      <w:r w:rsidR="003B1BA1" w:rsidRPr="005A7E8F">
        <w:rPr>
          <w:rFonts w:ascii="Times New Roman" w:hAnsi="Times New Roman" w:cs="Times New Roman"/>
        </w:rPr>
        <w:t>DP</w:t>
      </w:r>
      <w:r w:rsidR="008C172C" w:rsidRPr="005A7E8F">
        <w:rPr>
          <w:rFonts w:ascii="Times New Roman" w:hAnsi="Times New Roman" w:cs="Times New Roman"/>
        </w:rPr>
        <w:t>s, and have been linked to several genetic fa</w:t>
      </w:r>
      <w:r w:rsidR="004944FB" w:rsidRPr="005A7E8F">
        <w:rPr>
          <w:rFonts w:ascii="Times New Roman" w:hAnsi="Times New Roman" w:cs="Times New Roman"/>
        </w:rPr>
        <w:t>c</w:t>
      </w:r>
      <w:r w:rsidR="008C172C" w:rsidRPr="005A7E8F">
        <w:rPr>
          <w:rFonts w:ascii="Times New Roman" w:hAnsi="Times New Roman" w:cs="Times New Roman"/>
        </w:rPr>
        <w:t>tors</w:t>
      </w:r>
      <w:r w:rsidR="004944FB" w:rsidRPr="005A7E8F">
        <w:rPr>
          <w:rFonts w:ascii="Times New Roman" w:hAnsi="Times New Roman" w:cs="Times New Roman"/>
        </w:rPr>
        <w:t xml:space="preserve"> </w:t>
      </w:r>
      <w:r w:rsidR="00943D4F">
        <w:rPr>
          <w:rFonts w:ascii="Times New Roman" w:hAnsi="Times New Roman" w:cs="Times New Roman"/>
        </w:rPr>
        <w:fldChar w:fldCharType="begin"/>
      </w:r>
      <w:r w:rsidR="00B6241C">
        <w:rPr>
          <w:rFonts w:ascii="Times New Roman" w:hAnsi="Times New Roman" w:cs="Times New Roman"/>
        </w:rPr>
        <w:instrText xml:space="preserve"> ADDIN EN.CITE &lt;EndNote&gt;&lt;Cite&gt;&lt;Author&gt;Price&lt;/Author&gt;&lt;Year&gt;2002&lt;/Year&gt;&lt;RecNum&gt;743&lt;/RecNum&gt;&lt;DisplayText&gt;[2]&lt;/DisplayText&gt;&lt;record&gt;&lt;rec-number&gt;743&lt;/rec-number&gt;&lt;foreign-keys&gt;&lt;key app="EN" db-id="z5fwa0zdqrwzr5eftaoxzr005ar095s2es95"&gt;743&lt;/key&gt;&lt;/foreign-keys&gt;&lt;ref-type name="Journal Article"&gt;17&lt;/ref-type&gt;&lt;contributors&gt;&lt;authors&gt;&lt;author&gt;Price, D. A.&lt;/author&gt;&lt;author&gt;Crook, E. D.&lt;/author&gt;&lt;/authors&gt;&lt;/contributors&gt;&lt;auth-address&gt;Department of Medicine, Brigham and Women&amp;apos;s Hospital, Boston, Massachusetts 02115, USA. daprice@partners.org&lt;/auth-address&gt;&lt;titles&gt;&lt;title&gt;Kidney disease in African Americans: genetic considerations&lt;/title&gt;&lt;secondary-title&gt;J Natl Med Assoc&lt;/secondary-title&gt;&lt;/titles&gt;&lt;periodical&gt;&lt;full-title&gt;J Natl Med Assoc&lt;/full-title&gt;&lt;/periodical&gt;&lt;pages&gt;16S-27S&lt;/pages&gt;&lt;volume&gt;94&lt;/volume&gt;&lt;number&gt;8 Suppl&lt;/number&gt;&lt;edition&gt;2002/08/03&lt;/edition&gt;&lt;keywords&gt;&lt;keyword&gt;*African Americans&lt;/keyword&gt;&lt;keyword&gt;African Continental Ancestry Group&lt;/keyword&gt;&lt;keyword&gt;Angiotensinogen/physiology&lt;/keyword&gt;&lt;keyword&gt;Diabetic Nephropathies/ethnology/genetics/physiopathology&lt;/keyword&gt;&lt;keyword&gt;Humans&lt;/keyword&gt;&lt;keyword&gt;Hypertension/genetics&lt;/keyword&gt;&lt;keyword&gt;Kallikreins/genetics&lt;/keyword&gt;&lt;keyword&gt;Kidney Failure, Chronic/*ethnology/genetics&lt;/keyword&gt;&lt;keyword&gt;Peptidyl-Dipeptidase A/genetics&lt;/keyword&gt;&lt;keyword&gt;Polymorphism, Genetic&lt;/keyword&gt;&lt;keyword&gt;Prevalence&lt;/keyword&gt;&lt;keyword&gt;Renin-Angiotensin System/physiology&lt;/keyword&gt;&lt;keyword&gt;United States/epidemiology&lt;/keyword&gt;&lt;/keywords&gt;&lt;dates&gt;&lt;year&gt;2002&lt;/year&gt;&lt;pub-dates&gt;&lt;date&gt;Aug&lt;/date&gt;&lt;/pub-dates&gt;&lt;/dates&gt;&lt;isbn&gt;0027-9684 (Print)&amp;#xD;0027-9684 (Linking)&lt;/isbn&gt;&lt;accession-num&gt;12152908&lt;/accession-num&gt;&lt;urls&gt;&lt;related-urls&gt;&lt;url&gt;http://www.ncbi.nlm.nih.gov/entrez/query.fcgi?cmd=Retrieve&amp;amp;db=PubMed&amp;amp;dopt=Citation&amp;amp;list_uids=12152908&lt;/url&gt;&lt;/related-urls&gt;&lt;/urls&gt;&lt;custom2&gt;2594172&lt;/custom2&gt;&lt;language&gt;eng&lt;/language&gt;&lt;/record&gt;&lt;/Cite&gt;&lt;/EndNote&gt;</w:instrText>
      </w:r>
      <w:r w:rsidR="00943D4F">
        <w:rPr>
          <w:rFonts w:ascii="Times New Roman" w:hAnsi="Times New Roman" w:cs="Times New Roman"/>
        </w:rPr>
        <w:fldChar w:fldCharType="separate"/>
      </w:r>
      <w:r w:rsidR="00A245C0">
        <w:rPr>
          <w:rFonts w:ascii="Times New Roman" w:hAnsi="Times New Roman" w:cs="Times New Roman"/>
          <w:noProof/>
        </w:rPr>
        <w:t>[</w:t>
      </w:r>
      <w:r w:rsidR="00C03D12">
        <w:rPr>
          <w:rFonts w:ascii="Times New Roman" w:hAnsi="Times New Roman" w:cs="Times New Roman"/>
          <w:noProof/>
        </w:rPr>
        <w:fldChar w:fldCharType="begin"/>
      </w:r>
      <w:r w:rsidR="00C03D12">
        <w:rPr>
          <w:rFonts w:ascii="Times New Roman" w:hAnsi="Times New Roman" w:cs="Times New Roman"/>
          <w:noProof/>
        </w:rPr>
        <w:instrText xml:space="preserve"> HYPERLINK \l "_ENREF_2" \o "Price, 2002 #743" </w:instrText>
      </w:r>
      <w:r w:rsidR="00C03D12">
        <w:rPr>
          <w:rFonts w:ascii="Times New Roman" w:hAnsi="Times New Roman" w:cs="Times New Roman"/>
          <w:noProof/>
        </w:rPr>
      </w:r>
      <w:r w:rsidR="00C03D12">
        <w:rPr>
          <w:rFonts w:ascii="Times New Roman" w:hAnsi="Times New Roman" w:cs="Times New Roman"/>
          <w:noProof/>
        </w:rPr>
        <w:fldChar w:fldCharType="separate"/>
      </w:r>
      <w:r w:rsidR="00C03D12">
        <w:rPr>
          <w:rFonts w:ascii="Times New Roman" w:hAnsi="Times New Roman" w:cs="Times New Roman"/>
          <w:noProof/>
        </w:rPr>
        <w:t>2</w:t>
      </w:r>
      <w:r w:rsidR="00C03D12">
        <w:rPr>
          <w:rFonts w:ascii="Times New Roman" w:hAnsi="Times New Roman" w:cs="Times New Roman"/>
          <w:noProof/>
        </w:rPr>
        <w:fldChar w:fldCharType="end"/>
      </w:r>
      <w:r w:rsidR="00A245C0">
        <w:rPr>
          <w:rFonts w:ascii="Times New Roman" w:hAnsi="Times New Roman" w:cs="Times New Roman"/>
          <w:noProof/>
        </w:rPr>
        <w:t>]</w:t>
      </w:r>
      <w:r w:rsidR="00943D4F">
        <w:rPr>
          <w:rFonts w:ascii="Times New Roman" w:hAnsi="Times New Roman" w:cs="Times New Roman"/>
        </w:rPr>
        <w:fldChar w:fldCharType="end"/>
      </w:r>
      <w:r w:rsidR="008C172C" w:rsidRPr="005A7E8F">
        <w:rPr>
          <w:rFonts w:ascii="Times New Roman" w:hAnsi="Times New Roman" w:cs="Times New Roman"/>
        </w:rPr>
        <w:t xml:space="preserve">. Recently, </w:t>
      </w:r>
      <w:r w:rsidR="002330B7" w:rsidRPr="005A7E8F">
        <w:rPr>
          <w:rFonts w:ascii="Times New Roman" w:hAnsi="Times New Roman" w:cs="Times New Roman"/>
        </w:rPr>
        <w:t>o</w:t>
      </w:r>
      <w:r w:rsidR="008C172C" w:rsidRPr="005A7E8F">
        <w:rPr>
          <w:rFonts w:ascii="Times New Roman" w:hAnsi="Times New Roman" w:cs="Times New Roman"/>
        </w:rPr>
        <w:t xml:space="preserve">ne form of kidney disease, a spectrum of </w:t>
      </w:r>
      <w:proofErr w:type="spellStart"/>
      <w:r w:rsidR="008C172C" w:rsidRPr="005A7E8F">
        <w:rPr>
          <w:rFonts w:ascii="Times New Roman" w:hAnsi="Times New Roman" w:cs="Times New Roman"/>
        </w:rPr>
        <w:t>nondiabetic</w:t>
      </w:r>
      <w:proofErr w:type="spellEnd"/>
      <w:r w:rsidR="008C172C" w:rsidRPr="005A7E8F">
        <w:rPr>
          <w:rFonts w:ascii="Times New Roman" w:hAnsi="Times New Roman" w:cs="Times New Roman"/>
        </w:rPr>
        <w:t xml:space="preserve"> end stage kidney disease (ESKD)</w:t>
      </w:r>
      <w:r w:rsidR="002330B7" w:rsidRPr="005A7E8F">
        <w:rPr>
          <w:rFonts w:ascii="Times New Roman" w:hAnsi="Times New Roman" w:cs="Times New Roman"/>
        </w:rPr>
        <w:t xml:space="preserve"> that is a DFHAA, was linked with </w:t>
      </w:r>
      <w:proofErr w:type="spellStart"/>
      <w:r w:rsidR="002330B7" w:rsidRPr="005A7E8F">
        <w:rPr>
          <w:rFonts w:ascii="Times New Roman" w:hAnsi="Times New Roman" w:cs="Times New Roman"/>
        </w:rPr>
        <w:t>missense</w:t>
      </w:r>
      <w:proofErr w:type="spellEnd"/>
      <w:r w:rsidR="002330B7" w:rsidRPr="005A7E8F">
        <w:rPr>
          <w:rFonts w:ascii="Times New Roman" w:hAnsi="Times New Roman" w:cs="Times New Roman"/>
        </w:rPr>
        <w:t xml:space="preserve"> mutations in </w:t>
      </w:r>
      <w:r w:rsidR="002330B7" w:rsidRPr="005A7E8F">
        <w:rPr>
          <w:rFonts w:ascii="Times New Roman" w:hAnsi="Times New Roman" w:cs="Times New Roman"/>
          <w:i/>
        </w:rPr>
        <w:t>APOL1</w:t>
      </w:r>
      <w:r w:rsidR="002330B7" w:rsidRPr="005A7E8F">
        <w:rPr>
          <w:rFonts w:ascii="Times New Roman" w:hAnsi="Times New Roman" w:cs="Times New Roman"/>
        </w:rPr>
        <w:t xml:space="preserve"> gene</w:t>
      </w:r>
      <w:r w:rsidR="007B7A17" w:rsidRPr="005A7E8F">
        <w:rPr>
          <w:rFonts w:ascii="Times New Roman" w:hAnsi="Times New Roman" w:cs="Times New Roman"/>
        </w:rPr>
        <w:t xml:space="preserve"> </w:t>
      </w:r>
      <w:r w:rsidR="00943D4F">
        <w:rPr>
          <w:rFonts w:ascii="Times New Roman" w:hAnsi="Times New Roman" w:cs="Times New Roman"/>
        </w:rPr>
        <w:fldChar w:fldCharType="begin">
          <w:fldData xml:space="preserve">PEVuZE5vdGU+PENpdGU+PEF1dGhvcj5UenVyPC9BdXRob3I+PFllYXI+MjAxMDwvWWVhcj48UmVj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</w:fldData>
        </w:fldChar>
      </w:r>
      <w:r w:rsidR="00B6241C">
        <w:rPr>
          <w:rFonts w:ascii="Times New Roman" w:hAnsi="Times New Roman" w:cs="Times New Roman"/>
        </w:rPr>
        <w:instrText xml:space="preserve"> ADDIN EN.CITE </w:instrText>
      </w:r>
      <w:r w:rsidR="00943D4F">
        <w:rPr>
          <w:rFonts w:ascii="Times New Roman" w:hAnsi="Times New Roman" w:cs="Times New Roman"/>
        </w:rPr>
        <w:fldChar w:fldCharType="begin">
          <w:fldData xml:space="preserve">PEVuZE5vdGU+PENpdGU+PEF1dGhvcj5UenVyPC9BdXRob3I+PFllYXI+MjAxMDwvWWVhcj48UmVj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</w:fldData>
        </w:fldChar>
      </w:r>
      <w:r w:rsidR="00B6241C">
        <w:rPr>
          <w:rFonts w:ascii="Times New Roman" w:hAnsi="Times New Roman" w:cs="Times New Roman"/>
        </w:rPr>
        <w:instrText xml:space="preserve"> ADDIN EN.CITE.DATA </w:instrText>
      </w:r>
      <w:r w:rsidR="00943D4F">
        <w:rPr>
          <w:rFonts w:ascii="Times New Roman" w:hAnsi="Times New Roman" w:cs="Times New Roman"/>
        </w:rPr>
      </w:r>
      <w:r w:rsidR="00943D4F">
        <w:rPr>
          <w:rFonts w:ascii="Times New Roman" w:hAnsi="Times New Roman" w:cs="Times New Roman"/>
        </w:rPr>
        <w:fldChar w:fldCharType="end"/>
      </w:r>
      <w:r w:rsidR="00943D4F">
        <w:rPr>
          <w:rFonts w:ascii="Times New Roman" w:hAnsi="Times New Roman" w:cs="Times New Roman"/>
        </w:rPr>
      </w:r>
      <w:r w:rsidR="00943D4F">
        <w:rPr>
          <w:rFonts w:ascii="Times New Roman" w:hAnsi="Times New Roman" w:cs="Times New Roman"/>
        </w:rPr>
        <w:fldChar w:fldCharType="separate"/>
      </w:r>
      <w:r w:rsidR="00A245C0">
        <w:rPr>
          <w:rFonts w:ascii="Times New Roman" w:hAnsi="Times New Roman" w:cs="Times New Roman"/>
          <w:noProof/>
        </w:rPr>
        <w:t>[</w:t>
      </w:r>
      <w:r w:rsidR="00C03D12">
        <w:rPr>
          <w:rFonts w:ascii="Times New Roman" w:hAnsi="Times New Roman" w:cs="Times New Roman"/>
          <w:noProof/>
        </w:rPr>
        <w:fldChar w:fldCharType="begin"/>
      </w:r>
      <w:r w:rsidR="00C03D12">
        <w:rPr>
          <w:rFonts w:ascii="Times New Roman" w:hAnsi="Times New Roman" w:cs="Times New Roman"/>
          <w:noProof/>
        </w:rPr>
        <w:instrText xml:space="preserve"> HYPERLINK \l "_ENREF_3" \o "Tzur, 2010 #745" </w:instrText>
      </w:r>
      <w:r w:rsidR="00C03D12">
        <w:rPr>
          <w:rFonts w:ascii="Times New Roman" w:hAnsi="Times New Roman" w:cs="Times New Roman"/>
          <w:noProof/>
        </w:rPr>
      </w:r>
      <w:r w:rsidR="00C03D12">
        <w:rPr>
          <w:rFonts w:ascii="Times New Roman" w:hAnsi="Times New Roman" w:cs="Times New Roman"/>
          <w:noProof/>
        </w:rPr>
        <w:fldChar w:fldCharType="separate"/>
      </w:r>
      <w:r w:rsidR="00C03D12">
        <w:rPr>
          <w:rFonts w:ascii="Times New Roman" w:hAnsi="Times New Roman" w:cs="Times New Roman"/>
          <w:noProof/>
        </w:rPr>
        <w:t>3</w:t>
      </w:r>
      <w:r w:rsidR="00C03D12">
        <w:rPr>
          <w:rFonts w:ascii="Times New Roman" w:hAnsi="Times New Roman" w:cs="Times New Roman"/>
          <w:noProof/>
        </w:rPr>
        <w:fldChar w:fldCharType="end"/>
      </w:r>
      <w:r w:rsidR="00A245C0">
        <w:rPr>
          <w:rFonts w:ascii="Times New Roman" w:hAnsi="Times New Roman" w:cs="Times New Roman"/>
          <w:noProof/>
        </w:rPr>
        <w:t>]</w:t>
      </w:r>
      <w:r w:rsidR="00943D4F">
        <w:rPr>
          <w:rFonts w:ascii="Times New Roman" w:hAnsi="Times New Roman" w:cs="Times New Roman"/>
        </w:rPr>
        <w:fldChar w:fldCharType="end"/>
      </w:r>
      <w:commentRangeStart w:id="12"/>
      <w:r w:rsidR="002330B7" w:rsidRPr="005A7E8F">
        <w:rPr>
          <w:rFonts w:ascii="Times New Roman" w:hAnsi="Times New Roman" w:cs="Times New Roman"/>
        </w:rPr>
        <w:t>. These disease variants occur at higher frequencies in two western African populations and have a</w:t>
      </w:r>
      <w:r w:rsidR="00E35783" w:rsidRPr="005A7E8F">
        <w:rPr>
          <w:rFonts w:ascii="Times New Roman" w:hAnsi="Times New Roman" w:cs="Times New Roman"/>
        </w:rPr>
        <w:t xml:space="preserve"> role in fighting parasitic trypanosome</w:t>
      </w:r>
      <w:r w:rsidR="00B96DD8" w:rsidRPr="005A7E8F">
        <w:rPr>
          <w:rFonts w:ascii="Times New Roman" w:hAnsi="Times New Roman" w:cs="Times New Roman"/>
        </w:rPr>
        <w:t xml:space="preserve"> </w:t>
      </w:r>
      <w:commentRangeEnd w:id="12"/>
      <w:r w:rsidR="00943D4F">
        <w:rPr>
          <w:rFonts w:ascii="Times New Roman" w:hAnsi="Times New Roman" w:cs="Times New Roman"/>
        </w:rPr>
        <w:fldChar w:fldCharType="begin">
          <w:fldData xml:space="preserve">PEVuZE5vdGU+PENpdGU+PEF1dGhvcj5UenVyPC9BdXRob3I+PFllYXI+MjAxMDwvWWVhcj48UmVj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</w:fldData>
        </w:fldChar>
      </w:r>
      <w:r w:rsidR="00B6241C">
        <w:rPr>
          <w:rFonts w:ascii="Times New Roman" w:hAnsi="Times New Roman" w:cs="Times New Roman"/>
        </w:rPr>
        <w:instrText xml:space="preserve"> ADDIN EN.CITE </w:instrText>
      </w:r>
      <w:r w:rsidR="00943D4F">
        <w:rPr>
          <w:rFonts w:ascii="Times New Roman" w:hAnsi="Times New Roman" w:cs="Times New Roman"/>
        </w:rPr>
        <w:fldChar w:fldCharType="begin">
          <w:fldData xml:space="preserve">PEVuZE5vdGU+PENpdGU+PEF1dGhvcj5UenVyPC9BdXRob3I+PFllYXI+MjAxMDwvWWVhcj48UmVj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</w:fldData>
        </w:fldChar>
      </w:r>
      <w:r w:rsidR="00B6241C">
        <w:rPr>
          <w:rFonts w:ascii="Times New Roman" w:hAnsi="Times New Roman" w:cs="Times New Roman"/>
        </w:rPr>
        <w:instrText xml:space="preserve"> ADDIN EN.CITE.DATA </w:instrText>
      </w:r>
      <w:r w:rsidR="00943D4F">
        <w:rPr>
          <w:rFonts w:ascii="Times New Roman" w:hAnsi="Times New Roman" w:cs="Times New Roman"/>
        </w:rPr>
      </w:r>
      <w:r w:rsidR="00943D4F">
        <w:rPr>
          <w:rFonts w:ascii="Times New Roman" w:hAnsi="Times New Roman" w:cs="Times New Roman"/>
        </w:rPr>
        <w:fldChar w:fldCharType="end"/>
      </w:r>
      <w:r w:rsidR="00943D4F">
        <w:rPr>
          <w:rFonts w:ascii="Times New Roman" w:hAnsi="Times New Roman" w:cs="Times New Roman"/>
        </w:rPr>
      </w:r>
      <w:r w:rsidR="00943D4F">
        <w:rPr>
          <w:rFonts w:ascii="Times New Roman" w:hAnsi="Times New Roman" w:cs="Times New Roman"/>
        </w:rPr>
        <w:fldChar w:fldCharType="separate"/>
      </w:r>
      <w:r w:rsidR="00A245C0">
        <w:rPr>
          <w:rFonts w:ascii="Times New Roman" w:hAnsi="Times New Roman" w:cs="Times New Roman"/>
          <w:noProof/>
        </w:rPr>
        <w:t>[</w:t>
      </w:r>
      <w:r w:rsidR="00C03D12">
        <w:rPr>
          <w:rFonts w:ascii="Times New Roman" w:hAnsi="Times New Roman" w:cs="Times New Roman"/>
          <w:noProof/>
        </w:rPr>
        <w:fldChar w:fldCharType="begin"/>
      </w:r>
      <w:r w:rsidR="00C03D12">
        <w:rPr>
          <w:rFonts w:ascii="Times New Roman" w:hAnsi="Times New Roman" w:cs="Times New Roman"/>
          <w:noProof/>
        </w:rPr>
        <w:instrText xml:space="preserve"> HYPERLINK \l "_ENREF_3" \o "Tzur, 2010 #745" </w:instrText>
      </w:r>
      <w:r w:rsidR="00C03D12">
        <w:rPr>
          <w:rFonts w:ascii="Times New Roman" w:hAnsi="Times New Roman" w:cs="Times New Roman"/>
          <w:noProof/>
        </w:rPr>
      </w:r>
      <w:r w:rsidR="00C03D12">
        <w:rPr>
          <w:rFonts w:ascii="Times New Roman" w:hAnsi="Times New Roman" w:cs="Times New Roman"/>
          <w:noProof/>
        </w:rPr>
        <w:fldChar w:fldCharType="separate"/>
      </w:r>
      <w:r w:rsidR="00C03D12">
        <w:rPr>
          <w:rFonts w:ascii="Times New Roman" w:hAnsi="Times New Roman" w:cs="Times New Roman"/>
          <w:noProof/>
        </w:rPr>
        <w:t>3</w:t>
      </w:r>
      <w:r w:rsidR="00C03D12">
        <w:rPr>
          <w:rFonts w:ascii="Times New Roman" w:hAnsi="Times New Roman" w:cs="Times New Roman"/>
          <w:noProof/>
        </w:rPr>
        <w:fldChar w:fldCharType="end"/>
      </w:r>
      <w:r w:rsidR="00A245C0">
        <w:rPr>
          <w:rFonts w:ascii="Times New Roman" w:hAnsi="Times New Roman" w:cs="Times New Roman"/>
          <w:noProof/>
        </w:rPr>
        <w:t>]</w:t>
      </w:r>
      <w:r w:rsidR="00943D4F">
        <w:rPr>
          <w:rFonts w:ascii="Times New Roman" w:hAnsi="Times New Roman" w:cs="Times New Roman"/>
        </w:rPr>
        <w:fldChar w:fldCharType="end"/>
      </w:r>
      <w:r w:rsidR="00B655D1" w:rsidRPr="005A7E8F">
        <w:rPr>
          <w:rStyle w:val="CommentReference"/>
          <w:rFonts w:ascii="Times New Roman" w:hAnsi="Times New Roman" w:cs="Times New Roman"/>
          <w:vanish/>
          <w:sz w:val="22"/>
          <w:szCs w:val="22"/>
        </w:rPr>
        <w:commentReference w:id="12"/>
      </w:r>
      <w:r w:rsidR="002330B7" w:rsidRPr="005A7E8F">
        <w:rPr>
          <w:rFonts w:ascii="Times New Roman" w:hAnsi="Times New Roman" w:cs="Times New Roman"/>
        </w:rPr>
        <w:t>.</w:t>
      </w:r>
    </w:p>
    <w:p w:rsidR="001677F0" w:rsidRDefault="00085A30" w:rsidP="00C03D1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  <w:pPrChange w:id="13" w:author="hong qin" w:date="2012-09-11T14:06:00Z">
          <w:pPr>
            <w:spacing w:after="0" w:line="240" w:lineRule="auto"/>
            <w:ind w:firstLine="720"/>
            <w:jc w:val="both"/>
          </w:pPr>
        </w:pPrChange>
      </w:pPr>
      <w:r w:rsidRPr="005A7E8F">
        <w:rPr>
          <w:rFonts w:ascii="Times New Roman" w:hAnsi="Times New Roman" w:cs="Times New Roman"/>
        </w:rPr>
        <w:t>Because most gene variants</w:t>
      </w:r>
      <w:r w:rsidR="00A30970" w:rsidRPr="005A7E8F">
        <w:rPr>
          <w:rFonts w:ascii="Times New Roman" w:hAnsi="Times New Roman" w:cs="Times New Roman"/>
        </w:rPr>
        <w:t xml:space="preserve"> associated with DFHAAs</w:t>
      </w:r>
      <w:r w:rsidRPr="005A7E8F">
        <w:rPr>
          <w:rFonts w:ascii="Times New Roman" w:hAnsi="Times New Roman" w:cs="Times New Roman"/>
        </w:rPr>
        <w:t xml:space="preserve"> likely exist</w:t>
      </w:r>
      <w:r w:rsidR="00A30970" w:rsidRPr="005A7E8F">
        <w:rPr>
          <w:rFonts w:ascii="Times New Roman" w:hAnsi="Times New Roman" w:cs="Times New Roman"/>
        </w:rPr>
        <w:t xml:space="preserve"> in high frequencies in AA</w:t>
      </w:r>
      <w:r w:rsidR="003B1BA1" w:rsidRPr="005A7E8F">
        <w:rPr>
          <w:rFonts w:ascii="Times New Roman" w:hAnsi="Times New Roman" w:cs="Times New Roman"/>
        </w:rPr>
        <w:t>D</w:t>
      </w:r>
      <w:r w:rsidR="00A30970" w:rsidRPr="005A7E8F">
        <w:rPr>
          <w:rFonts w:ascii="Times New Roman" w:hAnsi="Times New Roman" w:cs="Times New Roman"/>
        </w:rPr>
        <w:t>Ps</w:t>
      </w:r>
      <w:r w:rsidR="000E15DC" w:rsidRPr="005A7E8F">
        <w:rPr>
          <w:rFonts w:ascii="Times New Roman" w:hAnsi="Times New Roman" w:cs="Times New Roman"/>
        </w:rPr>
        <w:t>, these</w:t>
      </w:r>
      <w:r w:rsidRPr="005A7E8F">
        <w:rPr>
          <w:rFonts w:ascii="Times New Roman" w:hAnsi="Times New Roman" w:cs="Times New Roman"/>
        </w:rPr>
        <w:t xml:space="preserve"> gene variants </w:t>
      </w:r>
      <w:r w:rsidR="00A30970" w:rsidRPr="005A7E8F">
        <w:rPr>
          <w:rFonts w:ascii="Times New Roman" w:hAnsi="Times New Roman" w:cs="Times New Roman"/>
        </w:rPr>
        <w:t>could be under selection</w:t>
      </w:r>
      <w:r w:rsidRPr="005A7E8F">
        <w:rPr>
          <w:rFonts w:ascii="Times New Roman" w:hAnsi="Times New Roman" w:cs="Times New Roman"/>
        </w:rPr>
        <w:t xml:space="preserve"> and are outcomes </w:t>
      </w:r>
      <w:r w:rsidR="0059544F" w:rsidRPr="005A7E8F">
        <w:rPr>
          <w:rFonts w:ascii="Times New Roman" w:hAnsi="Times New Roman" w:cs="Times New Roman"/>
        </w:rPr>
        <w:t>of trade-off</w:t>
      </w:r>
      <w:r w:rsidR="00530616" w:rsidRPr="005A7E8F">
        <w:rPr>
          <w:rFonts w:ascii="Times New Roman" w:hAnsi="Times New Roman" w:cs="Times New Roman"/>
        </w:rPr>
        <w:t xml:space="preserve"> during evolution</w:t>
      </w:r>
      <w:r w:rsidR="0059544F" w:rsidRPr="005A7E8F">
        <w:rPr>
          <w:rFonts w:ascii="Times New Roman" w:hAnsi="Times New Roman" w:cs="Times New Roman"/>
        </w:rPr>
        <w:t xml:space="preserve">. </w:t>
      </w:r>
      <w:r w:rsidR="00952D81" w:rsidRPr="005A7E8F">
        <w:rPr>
          <w:rFonts w:ascii="Times New Roman" w:hAnsi="Times New Roman" w:cs="Times New Roman"/>
        </w:rPr>
        <w:t>This reasoning lead us to hypothesize that recently selected gene variants in AA</w:t>
      </w:r>
      <w:r w:rsidR="003B1BA1" w:rsidRPr="005A7E8F">
        <w:rPr>
          <w:rFonts w:ascii="Times New Roman" w:hAnsi="Times New Roman" w:cs="Times New Roman"/>
        </w:rPr>
        <w:t>D</w:t>
      </w:r>
      <w:r w:rsidR="001F7177" w:rsidRPr="005A7E8F">
        <w:rPr>
          <w:rFonts w:ascii="Times New Roman" w:hAnsi="Times New Roman" w:cs="Times New Roman"/>
        </w:rPr>
        <w:t xml:space="preserve">Ps may account for some DFHAAs, and will be addressed by the proposed </w:t>
      </w:r>
      <w:r w:rsidR="00B86223" w:rsidRPr="005A7E8F">
        <w:rPr>
          <w:rFonts w:ascii="Times New Roman" w:hAnsi="Times New Roman" w:cs="Times New Roman"/>
        </w:rPr>
        <w:t>activities</w:t>
      </w:r>
      <w:r w:rsidR="001F7177" w:rsidRPr="005A7E8F">
        <w:rPr>
          <w:rFonts w:ascii="Times New Roman" w:hAnsi="Times New Roman" w:cs="Times New Roman"/>
        </w:rPr>
        <w:t>.</w:t>
      </w:r>
    </w:p>
    <w:p w:rsidR="00E528E5" w:rsidRPr="00E528E5" w:rsidRDefault="00E528E5" w:rsidP="00C03D12">
      <w:pPr>
        <w:spacing w:after="0" w:line="240" w:lineRule="auto"/>
        <w:pPrChange w:id="14" w:author="hong qin" w:date="2012-09-11T14:06:00Z">
          <w:pPr>
            <w:spacing w:after="0" w:line="240" w:lineRule="auto"/>
          </w:pPr>
        </w:pPrChange>
      </w:pPr>
    </w:p>
    <w:p w:rsidR="001677F0" w:rsidRDefault="00BF13BE" w:rsidP="00C03D12">
      <w:pPr>
        <w:pStyle w:val="Heading2"/>
        <w:spacing w:before="0" w:line="240" w:lineRule="auto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  <w:pPrChange w:id="15" w:author="hong qin" w:date="2012-09-11T14:06:00Z">
          <w:pPr>
            <w:pStyle w:val="Heading2"/>
            <w:spacing w:before="0" w:line="240" w:lineRule="auto"/>
            <w:jc w:val="both"/>
          </w:pPr>
        </w:pPrChange>
      </w:pPr>
      <w:r w:rsidRPr="005A7E8F">
        <w:rPr>
          <w:rFonts w:ascii="Times New Roman" w:hAnsi="Times New Roman" w:cs="Times New Roman"/>
          <w:color w:val="auto"/>
          <w:sz w:val="22"/>
          <w:szCs w:val="22"/>
        </w:rPr>
        <w:t>Aim</w:t>
      </w:r>
      <w:ins w:id="16" w:author="hong qin" w:date="2012-09-11T14:05:00Z">
        <w:r w:rsidR="005571E8">
          <w:rPr>
            <w:rFonts w:ascii="Times New Roman" w:hAnsi="Times New Roman" w:cs="Times New Roman"/>
            <w:color w:val="auto"/>
            <w:sz w:val="22"/>
            <w:szCs w:val="22"/>
          </w:rPr>
          <w:t>:</w:t>
        </w:r>
      </w:ins>
      <w:r w:rsidRPr="005A7E8F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del w:id="17" w:author="hong qin" w:date="2012-09-11T14:05:00Z">
        <w:r w:rsidRPr="005A7E8F" w:rsidDel="005571E8">
          <w:rPr>
            <w:rFonts w:ascii="Times New Roman" w:hAnsi="Times New Roman" w:cs="Times New Roman"/>
            <w:color w:val="auto"/>
            <w:sz w:val="22"/>
            <w:szCs w:val="22"/>
          </w:rPr>
          <w:delText>1</w:delText>
        </w:r>
      </w:del>
      <w:r w:rsidR="00A4680B" w:rsidRPr="005A7E8F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5C0029" w:rsidRPr="005C002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Perform large-scale computational searches to identify yeast </w:t>
      </w:r>
      <w:proofErr w:type="spellStart"/>
      <w:r w:rsidR="005C0029" w:rsidRPr="005C0029">
        <w:rPr>
          <w:rFonts w:ascii="Times New Roman" w:hAnsi="Times New Roman" w:cs="Times New Roman"/>
          <w:b w:val="0"/>
          <w:color w:val="auto"/>
          <w:sz w:val="22"/>
          <w:szCs w:val="22"/>
        </w:rPr>
        <w:t>homologs</w:t>
      </w:r>
      <w:proofErr w:type="spellEnd"/>
      <w:r w:rsidR="005C0029" w:rsidRPr="005C002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for candidate human genes that are under recent-selection in the in AADPs</w:t>
      </w:r>
      <w:r w:rsidR="00FE7A90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, </w:t>
      </w:r>
      <w:r w:rsidR="00FE7A90" w:rsidRPr="00FE7A90">
        <w:rPr>
          <w:rFonts w:ascii="Times New Roman" w:hAnsi="Times New Roman" w:cs="Times New Roman"/>
          <w:b w:val="0"/>
          <w:color w:val="auto"/>
          <w:sz w:val="22"/>
          <w:szCs w:val="22"/>
        </w:rPr>
        <w:t>and evaluate the population variation of these genes in yeast.</w:t>
      </w:r>
      <w:r w:rsidR="005C0029" w:rsidRPr="005C002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r w:rsidR="00127A8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We </w:t>
      </w:r>
      <w:r w:rsidR="005C0029" w:rsidRPr="005C002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are especially interested in genes with copy-number variations (CNVs), climate-mediated selection, and exceptional longevity in humans.  </w:t>
      </w:r>
    </w:p>
    <w:p w:rsidR="005C0029" w:rsidRDefault="009D75F6" w:rsidP="00C03D12">
      <w:pPr>
        <w:spacing w:after="0" w:line="240" w:lineRule="auto"/>
        <w:jc w:val="both"/>
        <w:rPr>
          <w:rFonts w:ascii="Times New Roman" w:hAnsi="Times New Roman" w:cs="Times New Roman"/>
        </w:rPr>
        <w:pPrChange w:id="18" w:author="hong qin" w:date="2012-09-11T14:06:00Z">
          <w:pPr>
            <w:spacing w:after="0" w:line="240" w:lineRule="auto"/>
            <w:jc w:val="both"/>
          </w:pPr>
        </w:pPrChange>
      </w:pPr>
      <w:r w:rsidRPr="005A7E8F">
        <w:rPr>
          <w:rFonts w:ascii="Times New Roman" w:hAnsi="Times New Roman" w:cs="Times New Roman"/>
          <w:u w:val="single"/>
        </w:rPr>
        <w:t>Rationale</w:t>
      </w:r>
      <w:r w:rsidR="004605A3">
        <w:rPr>
          <w:rFonts w:ascii="Times New Roman" w:hAnsi="Times New Roman" w:cs="Times New Roman"/>
          <w:u w:val="single"/>
        </w:rPr>
        <w:t xml:space="preserve">: </w:t>
      </w:r>
      <w:r w:rsidR="007A630F" w:rsidRPr="005A7E8F">
        <w:rPr>
          <w:rFonts w:ascii="Times New Roman" w:hAnsi="Times New Roman" w:cs="Times New Roman"/>
        </w:rPr>
        <w:t>CNVs</w:t>
      </w:r>
      <w:r w:rsidR="00833F2C" w:rsidRPr="005A7E8F">
        <w:rPr>
          <w:rFonts w:ascii="Times New Roman" w:hAnsi="Times New Roman" w:cs="Times New Roman"/>
        </w:rPr>
        <w:t xml:space="preserve"> have been associated with autisms</w:t>
      </w:r>
      <w:r w:rsidR="006F3993" w:rsidRPr="005A7E8F">
        <w:rPr>
          <w:rFonts w:ascii="Times New Roman" w:hAnsi="Times New Roman" w:cs="Times New Roman"/>
        </w:rPr>
        <w:t>, mental retardation, and schizophrenia</w:t>
      </w:r>
      <w:r w:rsidR="008476C0" w:rsidRPr="005A7E8F">
        <w:rPr>
          <w:rFonts w:ascii="Times New Roman" w:hAnsi="Times New Roman" w:cs="Times New Roman"/>
        </w:rPr>
        <w:t xml:space="preserve"> </w:t>
      </w:r>
      <w:r w:rsidR="00943D4F">
        <w:rPr>
          <w:rFonts w:ascii="Times New Roman" w:hAnsi="Times New Roman" w:cs="Times New Roman"/>
        </w:rPr>
        <w:fldChar w:fldCharType="begin"/>
      </w:r>
      <w:r w:rsidR="00B6241C">
        <w:rPr>
          <w:rFonts w:ascii="Times New Roman" w:hAnsi="Times New Roman" w:cs="Times New Roman"/>
        </w:rPr>
        <w:instrText xml:space="preserve"> ADDIN EN.CITE &lt;EndNote&gt;&lt;Cite&gt;&lt;Author&gt;McCarroll&lt;/Author&gt;&lt;Year&gt;2007&lt;/Year&gt;&lt;RecNum&gt;772&lt;/RecNum&gt;&lt;DisplayText&gt;[4]&lt;/DisplayText&gt;&lt;record&gt;&lt;rec-number&gt;772&lt;/rec-number&gt;&lt;foreign-keys&gt;&lt;key app="EN" db-id="z5fwa0zdqrwzr5eftaoxzr005ar095s2es95"&gt;772&lt;/key&gt;&lt;/foreign-keys&gt;&lt;ref-type name="Journal Article"&gt;17&lt;/ref-type&gt;&lt;contributors&gt;&lt;authors&gt;&lt;author&gt;McCarroll, S. A.&lt;/author&gt;&lt;author&gt;Altshuler, D. M.&lt;/author&gt;&lt;/authors&gt;&lt;/contributors&gt;&lt;auth-address&gt;Program in Medical and Population Genetics, Broad Institute of MIT and Harvard, Cambridge, Massachusetts, USA. smccarro@broad.mit.edu&lt;/auth-address&gt;&lt;titles&gt;&lt;title&gt;Copy-number variation and association studies of human disease&lt;/title&gt;&lt;secondary-title&gt;Nat Genet&lt;/secondary-title&gt;&lt;/titles&gt;&lt;periodical&gt;&lt;full-title&gt;Nat Genet&lt;/full-title&gt;&lt;/periodical&gt;&lt;pages&gt;S37-42&lt;/pages&gt;&lt;volume&gt;39&lt;/volume&gt;&lt;number&gt;7 Suppl&lt;/number&gt;&lt;edition&gt;2007/09/05&lt;/edition&gt;&lt;keywords&gt;&lt;keyword&gt;Bias (Epidemiology)&lt;/keyword&gt;&lt;keyword&gt;*Gene Dosage&lt;/keyword&gt;&lt;keyword&gt;Genetic Diseases, Inborn/genetics&lt;/keyword&gt;&lt;keyword&gt;*Genetic Variation&lt;/keyword&gt;&lt;keyword&gt;Genetics, Medical/statistics &amp;amp; numerical data&lt;/keyword&gt;&lt;keyword&gt;Genotype&lt;/keyword&gt;&lt;keyword&gt;Humans&lt;/keyword&gt;&lt;keyword&gt;Linkage Disequilibrium&lt;/keyword&gt;&lt;keyword&gt;Phenotype&lt;/keyword&gt;&lt;keyword&gt;Polymorphism, Single Nucleotide&lt;/keyword&gt;&lt;/keywords&gt;&lt;dates&gt;&lt;year&gt;2007&lt;/year&gt;&lt;pub-dates&gt;&lt;date&gt;Jul&lt;/date&gt;&lt;/pub-dates&gt;&lt;/dates&gt;&lt;isbn&gt;1061-4036 (Print)&amp;#xD;1061-4036 (Linking)&lt;/isbn&gt;&lt;accession-num&gt;17597780&lt;/accession-num&gt;&lt;urls&gt;&lt;related-urls&gt;&lt;url&gt;http://www.ncbi.nlm.nih.gov/entrez/query.fcgi?cmd=Retrieve&amp;amp;db=PubMed&amp;amp;dopt=Citation&amp;amp;list_uids=17597780&lt;/url&gt;&lt;/related-urls&gt;&lt;/urls&gt;&lt;electronic-resource-num&gt;ng2080 [pii]&amp;#xD;10.1038/ng2080&lt;/electronic-resource-num&gt;&lt;language&gt;eng&lt;/language&gt;&lt;/record&gt;&lt;/Cite&gt;&lt;/EndNote&gt;</w:instrText>
      </w:r>
      <w:r w:rsidR="00943D4F">
        <w:rPr>
          <w:rFonts w:ascii="Times New Roman" w:hAnsi="Times New Roman" w:cs="Times New Roman"/>
        </w:rPr>
        <w:fldChar w:fldCharType="separate"/>
      </w:r>
      <w:r w:rsidR="00B6241C">
        <w:rPr>
          <w:rFonts w:ascii="Times New Roman" w:hAnsi="Times New Roman" w:cs="Times New Roman"/>
          <w:noProof/>
        </w:rPr>
        <w:t>[</w:t>
      </w:r>
      <w:r w:rsidR="00C03D12">
        <w:rPr>
          <w:rFonts w:ascii="Times New Roman" w:hAnsi="Times New Roman" w:cs="Times New Roman"/>
          <w:noProof/>
        </w:rPr>
        <w:fldChar w:fldCharType="begin"/>
      </w:r>
      <w:r w:rsidR="00C03D12">
        <w:rPr>
          <w:rFonts w:ascii="Times New Roman" w:hAnsi="Times New Roman" w:cs="Times New Roman"/>
          <w:noProof/>
        </w:rPr>
        <w:instrText xml:space="preserve"> HYPERLINK \l "_ENREF_4" \o "McCarroll, 2007 #772" </w:instrText>
      </w:r>
      <w:r w:rsidR="00C03D12">
        <w:rPr>
          <w:rFonts w:ascii="Times New Roman" w:hAnsi="Times New Roman" w:cs="Times New Roman"/>
          <w:noProof/>
        </w:rPr>
      </w:r>
      <w:r w:rsidR="00C03D12">
        <w:rPr>
          <w:rFonts w:ascii="Times New Roman" w:hAnsi="Times New Roman" w:cs="Times New Roman"/>
          <w:noProof/>
        </w:rPr>
        <w:fldChar w:fldCharType="separate"/>
      </w:r>
      <w:r w:rsidR="00C03D12">
        <w:rPr>
          <w:rFonts w:ascii="Times New Roman" w:hAnsi="Times New Roman" w:cs="Times New Roman"/>
          <w:noProof/>
        </w:rPr>
        <w:t>4</w:t>
      </w:r>
      <w:r w:rsidR="00C03D12">
        <w:rPr>
          <w:rFonts w:ascii="Times New Roman" w:hAnsi="Times New Roman" w:cs="Times New Roman"/>
          <w:noProof/>
        </w:rPr>
        <w:fldChar w:fldCharType="end"/>
      </w:r>
      <w:r w:rsidR="00B6241C">
        <w:rPr>
          <w:rFonts w:ascii="Times New Roman" w:hAnsi="Times New Roman" w:cs="Times New Roman"/>
          <w:noProof/>
        </w:rPr>
        <w:t>]</w:t>
      </w:r>
      <w:r w:rsidR="00943D4F">
        <w:rPr>
          <w:rFonts w:ascii="Times New Roman" w:hAnsi="Times New Roman" w:cs="Times New Roman"/>
        </w:rPr>
        <w:fldChar w:fldCharType="end"/>
      </w:r>
      <w:r w:rsidR="00833F2C" w:rsidRPr="005A7E8F">
        <w:rPr>
          <w:rFonts w:ascii="Times New Roman" w:hAnsi="Times New Roman" w:cs="Times New Roman"/>
        </w:rPr>
        <w:t xml:space="preserve">. </w:t>
      </w:r>
      <w:r w:rsidR="00660668" w:rsidRPr="005A7E8F">
        <w:rPr>
          <w:rFonts w:ascii="Times New Roman" w:hAnsi="Times New Roman" w:cs="Times New Roman"/>
        </w:rPr>
        <w:t xml:space="preserve">Recent studies have found CNVs with high occurrences in </w:t>
      </w:r>
      <w:r w:rsidR="00DD0279" w:rsidRPr="005A7E8F">
        <w:rPr>
          <w:rFonts w:ascii="Times New Roman" w:hAnsi="Times New Roman" w:cs="Times New Roman"/>
        </w:rPr>
        <w:t>AADPs</w:t>
      </w:r>
      <w:r w:rsidR="00CF1CCF" w:rsidRPr="005A7E8F">
        <w:rPr>
          <w:rFonts w:ascii="Times New Roman" w:hAnsi="Times New Roman" w:cs="Times New Roman"/>
        </w:rPr>
        <w:t xml:space="preserve"> </w:t>
      </w:r>
      <w:r w:rsidR="00943D4F">
        <w:rPr>
          <w:rFonts w:ascii="Times New Roman" w:hAnsi="Times New Roman" w:cs="Times New Roman"/>
        </w:rPr>
        <w:fldChar w:fldCharType="begin"/>
      </w:r>
      <w:r w:rsidR="00B6241C">
        <w:rPr>
          <w:rFonts w:ascii="Times New Roman" w:hAnsi="Times New Roman" w:cs="Times New Roman"/>
        </w:rPr>
        <w:instrText xml:space="preserve"> ADDIN EN.CITE &lt;EndNote&gt;&lt;Cite&gt;&lt;Author&gt;Hancock&lt;/Author&gt;&lt;Year&gt;2011&lt;/Year&gt;&lt;RecNum&gt;713&lt;/RecNum&gt;&lt;DisplayText&gt;[5]&lt;/DisplayText&gt;&lt;record&gt;&lt;rec-number&gt;713&lt;/rec-number&gt;&lt;foreign-keys&gt;&lt;key app="EN" db-id="z5fwa0zdqrwzr5eftaoxzr005ar095s2es95"&gt;713&lt;/key&gt;&lt;/foreign-keys&gt;&lt;ref-type name="Journal Article"&gt;17&lt;/ref-type&gt;&lt;contributors&gt;&lt;authors&gt;&lt;author&gt;Hancock, A. M.&lt;/author&gt;&lt;author&gt;Witonsky, D. B.&lt;/author&gt;&lt;author&gt;Alkorta-Aranburu, G.&lt;/author&gt;&lt;author&gt;Beall, C. M.&lt;/author&gt;&lt;author&gt;Gebremedhin, A.&lt;/author&gt;&lt;author&gt;Sukernik, R.&lt;/author&gt;&lt;author&gt;Utermann, G.&lt;/author&gt;&lt;author&gt;Pritchard, J. K.&lt;/author&gt;&lt;author&gt;Coop, G.&lt;/author&gt;&lt;author&gt;Di Rienzo, A.&lt;/author&gt;&lt;/authors&gt;&lt;/contributors&gt;&lt;auth-address&gt;Department of Human Genetics, University of Chicago, Chicago, Illinois, United States of America.&lt;/auth-address&gt;&lt;titles&gt;&lt;title&gt;Adaptations to climate-mediated selective pressures in humans&lt;/title&gt;&lt;secondary-title&gt;PLoS Genet&lt;/secondary-title&gt;&lt;/titles&gt;&lt;periodical&gt;&lt;full-title&gt;PLoS Genet&lt;/full-title&gt;&lt;/periodical&gt;&lt;pages&gt;e1001375&lt;/pages&gt;&lt;volume&gt;7&lt;/volume&gt;&lt;number&gt;4&lt;/number&gt;&lt;edition&gt;2011/05/03&lt;/edition&gt;&lt;keywords&gt;&lt;keyword&gt;Acclimatization&lt;/keyword&gt;&lt;keyword&gt;*Climate&lt;/keyword&gt;&lt;keyword&gt;Gene Frequency&lt;/keyword&gt;&lt;keyword&gt;*Genetics, Population&lt;/keyword&gt;&lt;keyword&gt;*Genome, Human&lt;/keyword&gt;&lt;keyword&gt;*Genome-Wide Association Study&lt;/keyword&gt;&lt;keyword&gt;Humans&lt;/keyword&gt;&lt;keyword&gt;*Polymorphism, Single Nucleotide&lt;/keyword&gt;&lt;keyword&gt;*Selection, Genetic&lt;/keyword&gt;&lt;keyword&gt;Temperature&lt;/keyword&gt;&lt;keyword&gt;Ultraviolet Rays&lt;/keyword&gt;&lt;/keywords&gt;&lt;dates&gt;&lt;year&gt;2011&lt;/year&gt;&lt;pub-dates&gt;&lt;date&gt;Apr&lt;/date&gt;&lt;/pub-dates&gt;&lt;/dates&gt;&lt;isbn&gt;1553-7404 (Electronic)&amp;#xD;1553-7390 (Linking)&lt;/isbn&gt;&lt;accession-num&gt;21533023&lt;/accession-num&gt;&lt;urls&gt;&lt;related-urls&gt;&lt;url&gt;http://www.ncbi.nlm.nih.gov/entrez/query.fcgi?cmd=Retrieve&amp;amp;db=PubMed&amp;amp;dopt=Citation&amp;amp;list_uids=21533023&lt;/url&gt;&lt;/related-urls&gt;&lt;/urls&gt;&lt;custom2&gt;3080864&lt;/custom2&gt;&lt;electronic-resource-num&gt;10.1371/journal.pgen.1001375&lt;/electronic-resource-num&gt;&lt;language&gt;eng&lt;/language&gt;&lt;/record&gt;&lt;/Cite&gt;&lt;/EndNote&gt;</w:instrText>
      </w:r>
      <w:r w:rsidR="00943D4F">
        <w:rPr>
          <w:rFonts w:ascii="Times New Roman" w:hAnsi="Times New Roman" w:cs="Times New Roman"/>
        </w:rPr>
        <w:fldChar w:fldCharType="separate"/>
      </w:r>
      <w:r w:rsidR="00B6241C">
        <w:rPr>
          <w:rFonts w:ascii="Times New Roman" w:hAnsi="Times New Roman" w:cs="Times New Roman"/>
          <w:noProof/>
        </w:rPr>
        <w:t>[</w:t>
      </w:r>
      <w:r w:rsidR="00C03D12">
        <w:rPr>
          <w:rFonts w:ascii="Times New Roman" w:hAnsi="Times New Roman" w:cs="Times New Roman"/>
          <w:noProof/>
        </w:rPr>
        <w:fldChar w:fldCharType="begin"/>
      </w:r>
      <w:r w:rsidR="00C03D12">
        <w:rPr>
          <w:rFonts w:ascii="Times New Roman" w:hAnsi="Times New Roman" w:cs="Times New Roman"/>
          <w:noProof/>
        </w:rPr>
        <w:instrText xml:space="preserve"> HYPERLINK \l "_ENREF_5" \o "Hancock, 2011 #713" </w:instrText>
      </w:r>
      <w:r w:rsidR="00C03D12">
        <w:rPr>
          <w:rFonts w:ascii="Times New Roman" w:hAnsi="Times New Roman" w:cs="Times New Roman"/>
          <w:noProof/>
        </w:rPr>
      </w:r>
      <w:r w:rsidR="00C03D12">
        <w:rPr>
          <w:rFonts w:ascii="Times New Roman" w:hAnsi="Times New Roman" w:cs="Times New Roman"/>
          <w:noProof/>
        </w:rPr>
        <w:fldChar w:fldCharType="separate"/>
      </w:r>
      <w:r w:rsidR="00C03D12">
        <w:rPr>
          <w:rFonts w:ascii="Times New Roman" w:hAnsi="Times New Roman" w:cs="Times New Roman"/>
          <w:noProof/>
        </w:rPr>
        <w:t>5</w:t>
      </w:r>
      <w:r w:rsidR="00C03D12">
        <w:rPr>
          <w:rFonts w:ascii="Times New Roman" w:hAnsi="Times New Roman" w:cs="Times New Roman"/>
          <w:noProof/>
        </w:rPr>
        <w:fldChar w:fldCharType="end"/>
      </w:r>
      <w:r w:rsidR="00B6241C">
        <w:rPr>
          <w:rFonts w:ascii="Times New Roman" w:hAnsi="Times New Roman" w:cs="Times New Roman"/>
          <w:noProof/>
        </w:rPr>
        <w:t>]</w:t>
      </w:r>
      <w:r w:rsidR="00943D4F">
        <w:rPr>
          <w:rFonts w:ascii="Times New Roman" w:hAnsi="Times New Roman" w:cs="Times New Roman"/>
        </w:rPr>
        <w:fldChar w:fldCharType="end"/>
      </w:r>
      <w:r w:rsidR="006C6736">
        <w:rPr>
          <w:rFonts w:ascii="Times New Roman" w:hAnsi="Times New Roman" w:cs="Times New Roman"/>
        </w:rPr>
        <w:t>,</w:t>
      </w:r>
      <w:r w:rsidR="00CC1D87" w:rsidRPr="005A7E8F">
        <w:rPr>
          <w:rFonts w:ascii="Times New Roman" w:hAnsi="Times New Roman" w:cs="Times New Roman"/>
        </w:rPr>
        <w:t xml:space="preserve"> </w:t>
      </w:r>
      <w:r w:rsidR="006C6736">
        <w:rPr>
          <w:rFonts w:ascii="Times New Roman" w:hAnsi="Times New Roman" w:cs="Times New Roman"/>
        </w:rPr>
        <w:t>and loci</w:t>
      </w:r>
      <w:r w:rsidR="006C6736" w:rsidRPr="005A7E8F">
        <w:rPr>
          <w:rFonts w:ascii="Times New Roman" w:hAnsi="Times New Roman" w:cs="Times New Roman"/>
        </w:rPr>
        <w:t xml:space="preserve"> </w:t>
      </w:r>
      <w:r w:rsidR="006C6736">
        <w:rPr>
          <w:rFonts w:ascii="Times New Roman" w:hAnsi="Times New Roman" w:cs="Times New Roman"/>
        </w:rPr>
        <w:t xml:space="preserve">with these </w:t>
      </w:r>
      <w:r w:rsidR="00DD0279" w:rsidRPr="005A7E8F">
        <w:rPr>
          <w:rFonts w:ascii="Times New Roman" w:hAnsi="Times New Roman" w:cs="Times New Roman"/>
        </w:rPr>
        <w:t xml:space="preserve">CNVs </w:t>
      </w:r>
      <w:r w:rsidR="006C6736">
        <w:rPr>
          <w:rFonts w:ascii="Times New Roman" w:hAnsi="Times New Roman" w:cs="Times New Roman"/>
        </w:rPr>
        <w:t xml:space="preserve">may contain </w:t>
      </w:r>
      <w:r w:rsidR="00C47448" w:rsidRPr="005A7E8F">
        <w:rPr>
          <w:rFonts w:ascii="Times New Roman" w:hAnsi="Times New Roman" w:cs="Times New Roman"/>
        </w:rPr>
        <w:t xml:space="preserve">genes </w:t>
      </w:r>
      <w:r w:rsidR="006C6736">
        <w:rPr>
          <w:rFonts w:ascii="Times New Roman" w:hAnsi="Times New Roman" w:cs="Times New Roman"/>
        </w:rPr>
        <w:t xml:space="preserve">involved in </w:t>
      </w:r>
      <w:r w:rsidR="008344BF">
        <w:rPr>
          <w:rFonts w:ascii="Times New Roman" w:hAnsi="Times New Roman" w:cs="Times New Roman"/>
        </w:rPr>
        <w:t>DHRAA</w:t>
      </w:r>
      <w:r w:rsidR="00DD0279" w:rsidRPr="005A7E8F">
        <w:rPr>
          <w:rFonts w:ascii="Times New Roman" w:hAnsi="Times New Roman" w:cs="Times New Roman"/>
        </w:rPr>
        <w:t>s.</w:t>
      </w:r>
      <w:r w:rsidR="0020786E">
        <w:rPr>
          <w:rFonts w:ascii="Times New Roman" w:hAnsi="Times New Roman" w:cs="Times New Roman"/>
        </w:rPr>
        <w:t xml:space="preserve"> </w:t>
      </w:r>
      <w:r w:rsidR="00A7018F" w:rsidRPr="005A7E8F">
        <w:rPr>
          <w:rFonts w:ascii="Times New Roman" w:hAnsi="Times New Roman" w:cs="Times New Roman"/>
        </w:rPr>
        <w:t>A recent study identif</w:t>
      </w:r>
      <w:r w:rsidR="00C74C37">
        <w:rPr>
          <w:rFonts w:ascii="Times New Roman" w:hAnsi="Times New Roman" w:cs="Times New Roman"/>
        </w:rPr>
        <w:t>ied</w:t>
      </w:r>
      <w:r w:rsidR="00A7018F" w:rsidRPr="005A7E8F">
        <w:rPr>
          <w:rFonts w:ascii="Times New Roman" w:hAnsi="Times New Roman" w:cs="Times New Roman"/>
        </w:rPr>
        <w:t xml:space="preserve"> a list of SNPs associated with climate-mediate selection in human populations </w:t>
      </w:r>
      <w:r w:rsidR="00943D4F">
        <w:rPr>
          <w:rFonts w:ascii="Times New Roman" w:hAnsi="Times New Roman" w:cs="Times New Roman"/>
        </w:rPr>
        <w:fldChar w:fldCharType="begin"/>
      </w:r>
      <w:r w:rsidR="00B6241C">
        <w:rPr>
          <w:rFonts w:ascii="Times New Roman" w:hAnsi="Times New Roman" w:cs="Times New Roman"/>
        </w:rPr>
        <w:instrText xml:space="preserve"> ADDIN EN.CITE &lt;EndNote&gt;&lt;Cite&gt;&lt;Author&gt;Hancock&lt;/Author&gt;&lt;Year&gt;2011&lt;/Year&gt;&lt;RecNum&gt;713&lt;/RecNum&gt;&lt;DisplayText&gt;[5]&lt;/DisplayText&gt;&lt;record&gt;&lt;rec-number&gt;713&lt;/rec-number&gt;&lt;foreign-keys&gt;&lt;key app="EN" db-id="z5fwa0zdqrwzr5eftaoxzr005ar095s2es95"&gt;713&lt;/key&gt;&lt;/foreign-keys&gt;&lt;ref-type name="Journal Article"&gt;17&lt;/ref-type&gt;&lt;contributors&gt;&lt;authors&gt;&lt;author&gt;Hancock, A. M.&lt;/author&gt;&lt;author&gt;Witonsky, D. B.&lt;/author&gt;&lt;author&gt;Alkorta-Aranburu, G.&lt;/author&gt;&lt;author&gt;Beall, C. M.&lt;/author&gt;&lt;author&gt;Gebremedhin, A.&lt;/author&gt;&lt;author&gt;Sukernik, R.&lt;/author&gt;&lt;author&gt;Utermann, G.&lt;/author&gt;&lt;author&gt;Pritchard, J. K.&lt;/author&gt;&lt;author&gt;Coop, G.&lt;/author&gt;&lt;author&gt;Di Rienzo, A.&lt;/author&gt;&lt;/authors&gt;&lt;/contributors&gt;&lt;auth-address&gt;Department of Human Genetics, University of Chicago, Chicago, Illinois, United States of America.&lt;/auth-address&gt;&lt;titles&gt;&lt;title&gt;Adaptations to climate-mediated selective pressures in humans&lt;/title&gt;&lt;secondary-title&gt;PLoS Genet&lt;/secondary-title&gt;&lt;/titles&gt;&lt;periodical&gt;&lt;full-title&gt;PLoS Genet&lt;/full-title&gt;&lt;/periodical&gt;&lt;pages&gt;e1001375&lt;/pages&gt;&lt;volume&gt;7&lt;/volume&gt;&lt;number&gt;4&lt;/number&gt;&lt;edition&gt;2011/05/03&lt;/edition&gt;&lt;keywords&gt;&lt;keyword&gt;Acclimatization&lt;/keyword&gt;&lt;keyword&gt;*Climate&lt;/keyword&gt;&lt;keyword&gt;Gene Frequency&lt;/keyword&gt;&lt;keyword&gt;*Genetics, Population&lt;/keyword&gt;&lt;keyword&gt;*Genome, Human&lt;/keyword&gt;&lt;keyword&gt;*Genome-Wide Association Study&lt;/keyword&gt;&lt;keyword&gt;Humans&lt;/keyword&gt;&lt;keyword&gt;*Polymorphism, Single Nucleotide&lt;/keyword&gt;&lt;keyword&gt;*Selection, Genetic&lt;/keyword&gt;&lt;keyword&gt;Temperature&lt;/keyword&gt;&lt;keyword&gt;Ultraviolet Rays&lt;/keyword&gt;&lt;/keywords&gt;&lt;dates&gt;&lt;year&gt;2011&lt;/year&gt;&lt;pub-dates&gt;&lt;date&gt;Apr&lt;/date&gt;&lt;/pub-dates&gt;&lt;/dates&gt;&lt;isbn&gt;1553-7404 (Electronic)&amp;#xD;1553-7390 (Linking)&lt;/isbn&gt;&lt;accession-num&gt;21533023&lt;/accession-num&gt;&lt;urls&gt;&lt;related-urls&gt;&lt;url&gt;http://www.ncbi.nlm.nih.gov/entrez/query.fcgi?cmd=Retrieve&amp;amp;db=PubMed&amp;amp;dopt=Citation&amp;amp;list_uids=21533023&lt;/url&gt;&lt;/related-urls&gt;&lt;/urls&gt;&lt;custom2&gt;3080864&lt;/custom2&gt;&lt;electronic-resource-num&gt;10.1371/journal.pgen.1001375&lt;/electronic-resource-num&gt;&lt;language&gt;eng&lt;/language&gt;&lt;/record&gt;&lt;/Cite&gt;&lt;/EndNote&gt;</w:instrText>
      </w:r>
      <w:r w:rsidR="00943D4F">
        <w:rPr>
          <w:rFonts w:ascii="Times New Roman" w:hAnsi="Times New Roman" w:cs="Times New Roman"/>
        </w:rPr>
        <w:fldChar w:fldCharType="separate"/>
      </w:r>
      <w:r w:rsidR="00B6241C">
        <w:rPr>
          <w:rFonts w:ascii="Times New Roman" w:hAnsi="Times New Roman" w:cs="Times New Roman"/>
          <w:noProof/>
        </w:rPr>
        <w:t>[</w:t>
      </w:r>
      <w:r w:rsidR="00C03D12">
        <w:rPr>
          <w:rFonts w:ascii="Times New Roman" w:hAnsi="Times New Roman" w:cs="Times New Roman"/>
          <w:noProof/>
        </w:rPr>
        <w:fldChar w:fldCharType="begin"/>
      </w:r>
      <w:r w:rsidR="00C03D12">
        <w:rPr>
          <w:rFonts w:ascii="Times New Roman" w:hAnsi="Times New Roman" w:cs="Times New Roman"/>
          <w:noProof/>
        </w:rPr>
        <w:instrText xml:space="preserve"> HYPERLINK \l "_ENREF_5" \o "Hancock, 2011 #713" </w:instrText>
      </w:r>
      <w:r w:rsidR="00C03D12">
        <w:rPr>
          <w:rFonts w:ascii="Times New Roman" w:hAnsi="Times New Roman" w:cs="Times New Roman"/>
          <w:noProof/>
        </w:rPr>
      </w:r>
      <w:r w:rsidR="00C03D12">
        <w:rPr>
          <w:rFonts w:ascii="Times New Roman" w:hAnsi="Times New Roman" w:cs="Times New Roman"/>
          <w:noProof/>
        </w:rPr>
        <w:fldChar w:fldCharType="separate"/>
      </w:r>
      <w:r w:rsidR="00C03D12">
        <w:rPr>
          <w:rFonts w:ascii="Times New Roman" w:hAnsi="Times New Roman" w:cs="Times New Roman"/>
          <w:noProof/>
        </w:rPr>
        <w:t>5</w:t>
      </w:r>
      <w:r w:rsidR="00C03D12">
        <w:rPr>
          <w:rFonts w:ascii="Times New Roman" w:hAnsi="Times New Roman" w:cs="Times New Roman"/>
          <w:noProof/>
        </w:rPr>
        <w:fldChar w:fldCharType="end"/>
      </w:r>
      <w:r w:rsidR="00B6241C">
        <w:rPr>
          <w:rFonts w:ascii="Times New Roman" w:hAnsi="Times New Roman" w:cs="Times New Roman"/>
          <w:noProof/>
        </w:rPr>
        <w:t>]</w:t>
      </w:r>
      <w:r w:rsidR="00943D4F">
        <w:rPr>
          <w:rFonts w:ascii="Times New Roman" w:hAnsi="Times New Roman" w:cs="Times New Roman"/>
        </w:rPr>
        <w:fldChar w:fldCharType="end"/>
      </w:r>
      <w:r w:rsidR="00A7018F" w:rsidRPr="005A7E8F">
        <w:rPr>
          <w:rFonts w:ascii="Times New Roman" w:hAnsi="Times New Roman" w:cs="Times New Roman"/>
        </w:rPr>
        <w:t xml:space="preserve">. </w:t>
      </w:r>
      <w:r w:rsidR="007375EC" w:rsidRPr="005A7E8F">
        <w:rPr>
          <w:rFonts w:ascii="Times New Roman" w:hAnsi="Times New Roman" w:cs="Times New Roman"/>
        </w:rPr>
        <w:t xml:space="preserve">Some of </w:t>
      </w:r>
      <w:r w:rsidR="006C6736">
        <w:rPr>
          <w:rFonts w:ascii="Times New Roman" w:hAnsi="Times New Roman" w:cs="Times New Roman"/>
        </w:rPr>
        <w:t xml:space="preserve">the </w:t>
      </w:r>
      <w:r w:rsidR="007375EC" w:rsidRPr="005A7E8F">
        <w:rPr>
          <w:rFonts w:ascii="Times New Roman" w:hAnsi="Times New Roman" w:cs="Times New Roman"/>
        </w:rPr>
        <w:t>candidate loci</w:t>
      </w:r>
      <w:r w:rsidR="00F81928" w:rsidRPr="005A7E8F">
        <w:rPr>
          <w:rFonts w:ascii="Times New Roman" w:hAnsi="Times New Roman" w:cs="Times New Roman"/>
        </w:rPr>
        <w:t xml:space="preserve"> are found to be enriched in a sub-Saharan African population. </w:t>
      </w:r>
      <w:r w:rsidR="00053453" w:rsidRPr="005A7E8F">
        <w:rPr>
          <w:rFonts w:ascii="Times New Roman" w:hAnsi="Times New Roman" w:cs="Times New Roman"/>
        </w:rPr>
        <w:t>Climatic variation is a</w:t>
      </w:r>
      <w:r w:rsidR="00371AA1" w:rsidRPr="005A7E8F">
        <w:rPr>
          <w:rFonts w:ascii="Times New Roman" w:hAnsi="Times New Roman" w:cs="Times New Roman"/>
        </w:rPr>
        <w:t>n</w:t>
      </w:r>
      <w:r w:rsidR="00053453" w:rsidRPr="005A7E8F">
        <w:rPr>
          <w:rFonts w:ascii="Times New Roman" w:hAnsi="Times New Roman" w:cs="Times New Roman"/>
        </w:rPr>
        <w:t xml:space="preserve"> environmental factor that has strong impact on human physiology. </w:t>
      </w:r>
      <w:r w:rsidR="005707E9" w:rsidRPr="005A7E8F">
        <w:rPr>
          <w:rFonts w:ascii="Times New Roman" w:hAnsi="Times New Roman" w:cs="Times New Roman"/>
        </w:rPr>
        <w:t xml:space="preserve"> </w:t>
      </w:r>
      <w:r w:rsidR="0062750F" w:rsidRPr="005A7E8F">
        <w:rPr>
          <w:rFonts w:ascii="Times New Roman" w:hAnsi="Times New Roman" w:cs="Times New Roman"/>
        </w:rPr>
        <w:t xml:space="preserve">It is plausible that </w:t>
      </w:r>
      <w:r w:rsidR="00293834" w:rsidRPr="005A7E8F">
        <w:rPr>
          <w:rFonts w:ascii="Times New Roman" w:hAnsi="Times New Roman" w:cs="Times New Roman"/>
        </w:rPr>
        <w:t xml:space="preserve">some </w:t>
      </w:r>
      <w:r w:rsidR="0062750F" w:rsidRPr="005A7E8F">
        <w:rPr>
          <w:rFonts w:ascii="Times New Roman" w:hAnsi="Times New Roman" w:cs="Times New Roman"/>
        </w:rPr>
        <w:t>gene variants selected under hot climate offer fitness advantages to young individuals but lead to age-</w:t>
      </w:r>
      <w:r w:rsidR="006C6736">
        <w:rPr>
          <w:rFonts w:ascii="Times New Roman" w:hAnsi="Times New Roman" w:cs="Times New Roman"/>
        </w:rPr>
        <w:t xml:space="preserve">related </w:t>
      </w:r>
      <w:r w:rsidR="0062750F" w:rsidRPr="005A7E8F">
        <w:rPr>
          <w:rFonts w:ascii="Times New Roman" w:hAnsi="Times New Roman" w:cs="Times New Roman"/>
        </w:rPr>
        <w:t>diseases in elders.</w:t>
      </w:r>
      <w:r w:rsidR="003E3F39">
        <w:rPr>
          <w:rFonts w:ascii="Times New Roman" w:hAnsi="Times New Roman" w:cs="Times New Roman"/>
        </w:rPr>
        <w:t xml:space="preserve"> Another recent study </w:t>
      </w:r>
      <w:r w:rsidR="006E6DC5">
        <w:rPr>
          <w:rFonts w:ascii="Times New Roman" w:hAnsi="Times New Roman" w:cs="Times New Roman"/>
        </w:rPr>
        <w:t xml:space="preserve">found </w:t>
      </w:r>
      <w:r w:rsidR="002B1895">
        <w:rPr>
          <w:rFonts w:ascii="Times New Roman" w:hAnsi="Times New Roman" w:cs="Times New Roman"/>
        </w:rPr>
        <w:t xml:space="preserve">281 SNPs </w:t>
      </w:r>
      <w:r w:rsidR="006E6DC5">
        <w:rPr>
          <w:rFonts w:ascii="Times New Roman" w:hAnsi="Times New Roman" w:cs="Times New Roman"/>
        </w:rPr>
        <w:t xml:space="preserve">associated with exceptional longevity in humans </w:t>
      </w:r>
      <w:r w:rsidR="00943D4F">
        <w:rPr>
          <w:rFonts w:ascii="Times New Roman" w:hAnsi="Times New Roman" w:cs="Times New Roman"/>
        </w:rPr>
        <w:fldChar w:fldCharType="begin">
          <w:fldData xml:space="preserve">PEVuZE5vdGU+PENpdGU+PEF1dGhvcj5TZWJhc3RpYW5pPC9BdXRob3I+PFllYXI+MjAxMDwvWWVh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</w:fldData>
        </w:fldChar>
      </w:r>
      <w:r w:rsidR="00B6241C">
        <w:rPr>
          <w:rFonts w:ascii="Times New Roman" w:hAnsi="Times New Roman" w:cs="Times New Roman"/>
        </w:rPr>
        <w:instrText xml:space="preserve"> ADDIN EN.CITE </w:instrText>
      </w:r>
      <w:r w:rsidR="00943D4F">
        <w:rPr>
          <w:rFonts w:ascii="Times New Roman" w:hAnsi="Times New Roman" w:cs="Times New Roman"/>
        </w:rPr>
        <w:fldChar w:fldCharType="begin">
          <w:fldData xml:space="preserve">PEVuZE5vdGU+PENpdGU+PEF1dGhvcj5TZWJhc3RpYW5pPC9BdXRob3I+PFllYXI+MjAxMDwvWWVh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</w:fldData>
        </w:fldChar>
      </w:r>
      <w:r w:rsidR="00B6241C">
        <w:rPr>
          <w:rFonts w:ascii="Times New Roman" w:hAnsi="Times New Roman" w:cs="Times New Roman"/>
        </w:rPr>
        <w:instrText xml:space="preserve"> ADDIN EN.CITE.DATA </w:instrText>
      </w:r>
      <w:r w:rsidR="00943D4F">
        <w:rPr>
          <w:rFonts w:ascii="Times New Roman" w:hAnsi="Times New Roman" w:cs="Times New Roman"/>
        </w:rPr>
      </w:r>
      <w:r w:rsidR="00943D4F">
        <w:rPr>
          <w:rFonts w:ascii="Times New Roman" w:hAnsi="Times New Roman" w:cs="Times New Roman"/>
        </w:rPr>
        <w:fldChar w:fldCharType="end"/>
      </w:r>
      <w:r w:rsidR="00943D4F">
        <w:rPr>
          <w:rFonts w:ascii="Times New Roman" w:hAnsi="Times New Roman" w:cs="Times New Roman"/>
        </w:rPr>
      </w:r>
      <w:r w:rsidR="00943D4F">
        <w:rPr>
          <w:rFonts w:ascii="Times New Roman" w:hAnsi="Times New Roman" w:cs="Times New Roman"/>
        </w:rPr>
        <w:fldChar w:fldCharType="separate"/>
      </w:r>
      <w:r w:rsidR="00B6241C">
        <w:rPr>
          <w:rFonts w:ascii="Times New Roman" w:hAnsi="Times New Roman" w:cs="Times New Roman"/>
          <w:noProof/>
        </w:rPr>
        <w:t>[</w:t>
      </w:r>
      <w:r w:rsidR="00C03D12">
        <w:rPr>
          <w:rFonts w:ascii="Times New Roman" w:hAnsi="Times New Roman" w:cs="Times New Roman"/>
          <w:noProof/>
        </w:rPr>
        <w:fldChar w:fldCharType="begin"/>
      </w:r>
      <w:r w:rsidR="00C03D12">
        <w:rPr>
          <w:rFonts w:ascii="Times New Roman" w:hAnsi="Times New Roman" w:cs="Times New Roman"/>
          <w:noProof/>
        </w:rPr>
        <w:instrText xml:space="preserve"> HYPERLINK \l "_ENREF_6" \o "Sebastiani, 2010 #826" </w:instrText>
      </w:r>
      <w:r w:rsidR="00C03D12">
        <w:rPr>
          <w:rFonts w:ascii="Times New Roman" w:hAnsi="Times New Roman" w:cs="Times New Roman"/>
          <w:noProof/>
        </w:rPr>
      </w:r>
      <w:r w:rsidR="00C03D12">
        <w:rPr>
          <w:rFonts w:ascii="Times New Roman" w:hAnsi="Times New Roman" w:cs="Times New Roman"/>
          <w:noProof/>
        </w:rPr>
        <w:fldChar w:fldCharType="separate"/>
      </w:r>
      <w:r w:rsidR="00C03D12">
        <w:rPr>
          <w:rFonts w:ascii="Times New Roman" w:hAnsi="Times New Roman" w:cs="Times New Roman"/>
          <w:noProof/>
        </w:rPr>
        <w:t>6-8</w:t>
      </w:r>
      <w:r w:rsidR="00C03D12">
        <w:rPr>
          <w:rFonts w:ascii="Times New Roman" w:hAnsi="Times New Roman" w:cs="Times New Roman"/>
          <w:noProof/>
        </w:rPr>
        <w:fldChar w:fldCharType="end"/>
      </w:r>
      <w:r w:rsidR="00B6241C">
        <w:rPr>
          <w:rFonts w:ascii="Times New Roman" w:hAnsi="Times New Roman" w:cs="Times New Roman"/>
          <w:noProof/>
        </w:rPr>
        <w:t>]</w:t>
      </w:r>
      <w:r w:rsidR="00943D4F">
        <w:rPr>
          <w:rFonts w:ascii="Times New Roman" w:hAnsi="Times New Roman" w:cs="Times New Roman"/>
        </w:rPr>
        <w:fldChar w:fldCharType="end"/>
      </w:r>
      <w:r w:rsidR="007757D0">
        <w:rPr>
          <w:rFonts w:ascii="Times New Roman" w:hAnsi="Times New Roman" w:cs="Times New Roman"/>
        </w:rPr>
        <w:t>.</w:t>
      </w:r>
      <w:r w:rsidR="00BC0DF4">
        <w:rPr>
          <w:rFonts w:ascii="Times New Roman" w:hAnsi="Times New Roman" w:cs="Times New Roman"/>
        </w:rPr>
        <w:t xml:space="preserve"> </w:t>
      </w:r>
      <w:r w:rsidR="007757D0">
        <w:rPr>
          <w:rFonts w:ascii="Times New Roman" w:hAnsi="Times New Roman" w:cs="Times New Roman"/>
        </w:rPr>
        <w:t xml:space="preserve">Some of the SNPs are located in </w:t>
      </w:r>
      <w:r w:rsidR="00BC0DF4">
        <w:rPr>
          <w:rFonts w:ascii="Times New Roman" w:hAnsi="Times New Roman" w:cs="Times New Roman"/>
        </w:rPr>
        <w:t xml:space="preserve">genes that </w:t>
      </w:r>
      <w:r w:rsidR="007757D0">
        <w:rPr>
          <w:rFonts w:ascii="Times New Roman" w:hAnsi="Times New Roman" w:cs="Times New Roman"/>
        </w:rPr>
        <w:t xml:space="preserve">are known to be </w:t>
      </w:r>
      <w:r w:rsidR="00BC0DF4">
        <w:rPr>
          <w:rFonts w:ascii="Times New Roman" w:hAnsi="Times New Roman" w:cs="Times New Roman"/>
        </w:rPr>
        <w:t>associated with aging, such as LMNA, SOD2, and WRN</w:t>
      </w:r>
      <w:r w:rsidR="00F86232">
        <w:rPr>
          <w:rFonts w:ascii="Times New Roman" w:hAnsi="Times New Roman" w:cs="Times New Roman"/>
        </w:rPr>
        <w:t xml:space="preserve">. </w:t>
      </w:r>
    </w:p>
    <w:p w:rsidR="001677F0" w:rsidRDefault="00565856" w:rsidP="00C03D1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  <w:pPrChange w:id="19" w:author="hong qin" w:date="2012-09-11T14:06:00Z">
          <w:pPr>
            <w:spacing w:after="0" w:line="240" w:lineRule="auto"/>
            <w:ind w:firstLine="720"/>
            <w:jc w:val="both"/>
          </w:pPr>
        </w:pPrChange>
      </w:pPr>
      <w:r w:rsidRPr="005A7E8F">
        <w:rPr>
          <w:rFonts w:ascii="Times New Roman" w:hAnsi="Times New Roman" w:cs="Times New Roman"/>
        </w:rPr>
        <w:t xml:space="preserve">Because of evolutionary trade-off and the fact that natural selection mostly acts upon young individuals, gene variants in recent adaptive selection may bear cost in later life, and hence lead to age-related diseases.  </w:t>
      </w:r>
      <w:r>
        <w:rPr>
          <w:rFonts w:ascii="Times New Roman" w:hAnsi="Times New Roman" w:cs="Times New Roman"/>
        </w:rPr>
        <w:t>By investigating potential selection of these genes in yeast and studying their possible phenotypic changes</w:t>
      </w:r>
      <w:r w:rsidR="000B6E62">
        <w:rPr>
          <w:rFonts w:ascii="Times New Roman" w:hAnsi="Times New Roman" w:cs="Times New Roman"/>
        </w:rPr>
        <w:t xml:space="preserve"> in life history traits</w:t>
      </w:r>
      <w:r>
        <w:rPr>
          <w:rFonts w:ascii="Times New Roman" w:hAnsi="Times New Roman" w:cs="Times New Roman"/>
        </w:rPr>
        <w:t xml:space="preserve">, </w:t>
      </w:r>
      <w:r w:rsidR="000B6E62">
        <w:rPr>
          <w:rFonts w:ascii="Times New Roman" w:hAnsi="Times New Roman" w:cs="Times New Roman"/>
        </w:rPr>
        <w:t xml:space="preserve">we may gain insights </w:t>
      </w:r>
      <w:r w:rsidR="008056F4">
        <w:rPr>
          <w:rFonts w:ascii="Times New Roman" w:hAnsi="Times New Roman" w:cs="Times New Roman"/>
        </w:rPr>
        <w:t>on these functional changes associated with allel</w:t>
      </w:r>
      <w:r w:rsidR="00A70866">
        <w:rPr>
          <w:rFonts w:ascii="Times New Roman" w:hAnsi="Times New Roman" w:cs="Times New Roman"/>
        </w:rPr>
        <w:t>ic variations</w:t>
      </w:r>
      <w:r w:rsidR="00521C07">
        <w:rPr>
          <w:rFonts w:ascii="Times New Roman" w:hAnsi="Times New Roman" w:cs="Times New Roman"/>
        </w:rPr>
        <w:t xml:space="preserve"> of these genes</w:t>
      </w:r>
      <w:r w:rsidR="008056F4">
        <w:rPr>
          <w:rFonts w:ascii="Times New Roman" w:hAnsi="Times New Roman" w:cs="Times New Roman"/>
        </w:rPr>
        <w:t xml:space="preserve">. </w:t>
      </w:r>
    </w:p>
    <w:p w:rsidR="005C0029" w:rsidRDefault="005D1DBD" w:rsidP="00C03D12">
      <w:pPr>
        <w:spacing w:after="0" w:line="240" w:lineRule="auto"/>
        <w:jc w:val="both"/>
        <w:rPr>
          <w:rFonts w:ascii="Times New Roman" w:hAnsi="Times New Roman" w:cs="Times New Roman"/>
        </w:rPr>
        <w:pPrChange w:id="20" w:author="hong qin" w:date="2012-09-11T14:06:00Z">
          <w:pPr>
            <w:spacing w:after="0" w:line="240" w:lineRule="auto"/>
            <w:jc w:val="both"/>
          </w:pPr>
        </w:pPrChange>
      </w:pPr>
      <w:proofErr w:type="gramStart"/>
      <w:r w:rsidRPr="005A7E8F">
        <w:rPr>
          <w:rFonts w:ascii="Times New Roman" w:hAnsi="Times New Roman" w:cs="Times New Roman"/>
          <w:u w:val="single"/>
        </w:rPr>
        <w:t xml:space="preserve">Materials and </w:t>
      </w:r>
      <w:r w:rsidR="00030A80" w:rsidRPr="005A7E8F">
        <w:rPr>
          <w:rFonts w:ascii="Times New Roman" w:hAnsi="Times New Roman" w:cs="Times New Roman"/>
          <w:u w:val="single"/>
        </w:rPr>
        <w:t>Methods.</w:t>
      </w:r>
      <w:proofErr w:type="gramEnd"/>
      <w:r w:rsidR="00D37102">
        <w:rPr>
          <w:rFonts w:ascii="Times New Roman" w:hAnsi="Times New Roman" w:cs="Times New Roman"/>
          <w:u w:val="single"/>
        </w:rPr>
        <w:t xml:space="preserve"> </w:t>
      </w:r>
      <w:r w:rsidR="00CA0906" w:rsidRPr="005A7E8F">
        <w:rPr>
          <w:rFonts w:ascii="Times New Roman" w:hAnsi="Times New Roman" w:cs="Times New Roman"/>
        </w:rPr>
        <w:t xml:space="preserve">The </w:t>
      </w:r>
      <w:r w:rsidR="003349FD" w:rsidRPr="005A7E8F">
        <w:rPr>
          <w:rFonts w:ascii="Times New Roman" w:hAnsi="Times New Roman" w:cs="Times New Roman"/>
        </w:rPr>
        <w:t>key</w:t>
      </w:r>
      <w:r w:rsidR="00CA0906" w:rsidRPr="005A7E8F">
        <w:rPr>
          <w:rFonts w:ascii="Times New Roman" w:hAnsi="Times New Roman" w:cs="Times New Roman"/>
        </w:rPr>
        <w:t xml:space="preserve"> data sources </w:t>
      </w:r>
      <w:r w:rsidR="003349FD" w:rsidRPr="005A7E8F">
        <w:rPr>
          <w:rFonts w:ascii="Times New Roman" w:hAnsi="Times New Roman" w:cs="Times New Roman"/>
        </w:rPr>
        <w:t xml:space="preserve">are </w:t>
      </w:r>
      <w:r w:rsidR="00172F97" w:rsidRPr="005A7E8F">
        <w:rPr>
          <w:rFonts w:ascii="Times New Roman" w:hAnsi="Times New Roman" w:cs="Times New Roman"/>
        </w:rPr>
        <w:t xml:space="preserve">the list of </w:t>
      </w:r>
      <w:r w:rsidR="006C6736">
        <w:rPr>
          <w:rFonts w:ascii="Times New Roman" w:hAnsi="Times New Roman" w:cs="Times New Roman"/>
        </w:rPr>
        <w:t xml:space="preserve">CNV </w:t>
      </w:r>
      <w:r w:rsidR="004F4400" w:rsidRPr="005A7E8F">
        <w:rPr>
          <w:rFonts w:ascii="Times New Roman" w:hAnsi="Times New Roman" w:cs="Times New Roman"/>
        </w:rPr>
        <w:t xml:space="preserve">loci </w:t>
      </w:r>
      <w:r w:rsidR="00172F97" w:rsidRPr="005A7E8F">
        <w:rPr>
          <w:rFonts w:ascii="Times New Roman" w:hAnsi="Times New Roman" w:cs="Times New Roman"/>
        </w:rPr>
        <w:t>with high occurrences in AADPs</w:t>
      </w:r>
      <w:r w:rsidR="00D37102">
        <w:rPr>
          <w:rFonts w:ascii="Times New Roman" w:hAnsi="Times New Roman" w:cs="Times New Roman"/>
        </w:rPr>
        <w:t xml:space="preserve">, </w:t>
      </w:r>
      <w:r w:rsidR="00172F97" w:rsidRPr="005A7E8F">
        <w:rPr>
          <w:rFonts w:ascii="Times New Roman" w:hAnsi="Times New Roman" w:cs="Times New Roman"/>
        </w:rPr>
        <w:t xml:space="preserve">the list of SNPs </w:t>
      </w:r>
      <w:r w:rsidR="00B11A45" w:rsidRPr="005A7E8F">
        <w:rPr>
          <w:rFonts w:ascii="Times New Roman" w:hAnsi="Times New Roman" w:cs="Times New Roman"/>
        </w:rPr>
        <w:t xml:space="preserve">under climate-mediated selection </w:t>
      </w:r>
      <w:r w:rsidR="00943D4F">
        <w:rPr>
          <w:rFonts w:ascii="Times New Roman" w:hAnsi="Times New Roman" w:cs="Times New Roman"/>
        </w:rPr>
        <w:fldChar w:fldCharType="begin">
          <w:fldData xml:space="preserve">PEVuZE5vdGU+PENpdGU+PEF1dGhvcj5NY0Vscm95PC9BdXRob3I+PFllYXI+MjAwOTwvWWVhcj48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</w:fldData>
        </w:fldChar>
      </w:r>
      <w:r w:rsidR="00B6241C">
        <w:rPr>
          <w:rFonts w:ascii="Times New Roman" w:hAnsi="Times New Roman" w:cs="Times New Roman"/>
        </w:rPr>
        <w:instrText xml:space="preserve"> ADDIN EN.CITE </w:instrText>
      </w:r>
      <w:r w:rsidR="00943D4F">
        <w:rPr>
          <w:rFonts w:ascii="Times New Roman" w:hAnsi="Times New Roman" w:cs="Times New Roman"/>
        </w:rPr>
        <w:fldChar w:fldCharType="begin">
          <w:fldData xml:space="preserve">PEVuZE5vdGU+PENpdGU+PEF1dGhvcj5NY0Vscm95PC9BdXRob3I+PFllYXI+MjAwOTwvWWVhcj48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</w:fldData>
        </w:fldChar>
      </w:r>
      <w:r w:rsidR="00B6241C">
        <w:rPr>
          <w:rFonts w:ascii="Times New Roman" w:hAnsi="Times New Roman" w:cs="Times New Roman"/>
        </w:rPr>
        <w:instrText xml:space="preserve"> ADDIN EN.CITE.DATA </w:instrText>
      </w:r>
      <w:r w:rsidR="00943D4F">
        <w:rPr>
          <w:rFonts w:ascii="Times New Roman" w:hAnsi="Times New Roman" w:cs="Times New Roman"/>
        </w:rPr>
      </w:r>
      <w:r w:rsidR="00943D4F">
        <w:rPr>
          <w:rFonts w:ascii="Times New Roman" w:hAnsi="Times New Roman" w:cs="Times New Roman"/>
        </w:rPr>
        <w:fldChar w:fldCharType="end"/>
      </w:r>
      <w:r w:rsidR="00943D4F">
        <w:rPr>
          <w:rFonts w:ascii="Times New Roman" w:hAnsi="Times New Roman" w:cs="Times New Roman"/>
        </w:rPr>
      </w:r>
      <w:r w:rsidR="00943D4F">
        <w:rPr>
          <w:rFonts w:ascii="Times New Roman" w:hAnsi="Times New Roman" w:cs="Times New Roman"/>
        </w:rPr>
        <w:fldChar w:fldCharType="separate"/>
      </w:r>
      <w:r w:rsidR="00B6241C">
        <w:rPr>
          <w:rFonts w:ascii="Times New Roman" w:hAnsi="Times New Roman" w:cs="Times New Roman"/>
          <w:noProof/>
        </w:rPr>
        <w:t>[</w:t>
      </w:r>
      <w:r w:rsidR="00C03D12">
        <w:rPr>
          <w:rFonts w:ascii="Times New Roman" w:hAnsi="Times New Roman" w:cs="Times New Roman"/>
          <w:noProof/>
        </w:rPr>
        <w:fldChar w:fldCharType="begin"/>
      </w:r>
      <w:r w:rsidR="00C03D12">
        <w:rPr>
          <w:rFonts w:ascii="Times New Roman" w:hAnsi="Times New Roman" w:cs="Times New Roman"/>
          <w:noProof/>
        </w:rPr>
        <w:instrText xml:space="preserve"> HYPERLINK \l "_ENREF_5" \o "Hancock, 2011 #713" </w:instrText>
      </w:r>
      <w:r w:rsidR="00C03D12">
        <w:rPr>
          <w:rFonts w:ascii="Times New Roman" w:hAnsi="Times New Roman" w:cs="Times New Roman"/>
          <w:noProof/>
        </w:rPr>
      </w:r>
      <w:r w:rsidR="00C03D12">
        <w:rPr>
          <w:rFonts w:ascii="Times New Roman" w:hAnsi="Times New Roman" w:cs="Times New Roman"/>
          <w:noProof/>
        </w:rPr>
        <w:fldChar w:fldCharType="separate"/>
      </w:r>
      <w:r w:rsidR="00C03D12">
        <w:rPr>
          <w:rFonts w:ascii="Times New Roman" w:hAnsi="Times New Roman" w:cs="Times New Roman"/>
          <w:noProof/>
        </w:rPr>
        <w:t>5</w:t>
      </w:r>
      <w:r w:rsidR="00C03D12">
        <w:rPr>
          <w:rFonts w:ascii="Times New Roman" w:hAnsi="Times New Roman" w:cs="Times New Roman"/>
          <w:noProof/>
        </w:rPr>
        <w:fldChar w:fldCharType="end"/>
      </w:r>
      <w:r w:rsidR="00B6241C">
        <w:rPr>
          <w:rFonts w:ascii="Times New Roman" w:hAnsi="Times New Roman" w:cs="Times New Roman"/>
          <w:noProof/>
        </w:rPr>
        <w:t xml:space="preserve">, </w:t>
      </w:r>
      <w:r w:rsidR="00C03D12">
        <w:rPr>
          <w:rFonts w:ascii="Times New Roman" w:hAnsi="Times New Roman" w:cs="Times New Roman"/>
          <w:noProof/>
        </w:rPr>
        <w:fldChar w:fldCharType="begin"/>
      </w:r>
      <w:r w:rsidR="00C03D12">
        <w:rPr>
          <w:rFonts w:ascii="Times New Roman" w:hAnsi="Times New Roman" w:cs="Times New Roman"/>
          <w:noProof/>
        </w:rPr>
        <w:instrText xml:space="preserve"> HYPERLINK \l "_ENREF_9" \o "McElroy, 2009 #706" </w:instrText>
      </w:r>
      <w:r w:rsidR="00C03D12">
        <w:rPr>
          <w:rFonts w:ascii="Times New Roman" w:hAnsi="Times New Roman" w:cs="Times New Roman"/>
          <w:noProof/>
        </w:rPr>
      </w:r>
      <w:r w:rsidR="00C03D12">
        <w:rPr>
          <w:rFonts w:ascii="Times New Roman" w:hAnsi="Times New Roman" w:cs="Times New Roman"/>
          <w:noProof/>
        </w:rPr>
        <w:fldChar w:fldCharType="separate"/>
      </w:r>
      <w:r w:rsidR="00C03D12">
        <w:rPr>
          <w:rFonts w:ascii="Times New Roman" w:hAnsi="Times New Roman" w:cs="Times New Roman"/>
          <w:noProof/>
        </w:rPr>
        <w:t>9</w:t>
      </w:r>
      <w:r w:rsidR="00C03D12">
        <w:rPr>
          <w:rFonts w:ascii="Times New Roman" w:hAnsi="Times New Roman" w:cs="Times New Roman"/>
          <w:noProof/>
        </w:rPr>
        <w:fldChar w:fldCharType="end"/>
      </w:r>
      <w:r w:rsidR="00B6241C">
        <w:rPr>
          <w:rFonts w:ascii="Times New Roman" w:hAnsi="Times New Roman" w:cs="Times New Roman"/>
          <w:noProof/>
        </w:rPr>
        <w:t>]</w:t>
      </w:r>
      <w:r w:rsidR="00943D4F">
        <w:rPr>
          <w:rFonts w:ascii="Times New Roman" w:hAnsi="Times New Roman" w:cs="Times New Roman"/>
        </w:rPr>
        <w:fldChar w:fldCharType="end"/>
      </w:r>
      <w:r w:rsidR="00B526DC">
        <w:rPr>
          <w:rFonts w:ascii="Times New Roman" w:hAnsi="Times New Roman" w:cs="Times New Roman"/>
        </w:rPr>
        <w:t xml:space="preserve"> and are associated with exceptional longevity </w:t>
      </w:r>
      <w:r w:rsidR="00943D4F">
        <w:rPr>
          <w:rFonts w:ascii="Times New Roman" w:hAnsi="Times New Roman" w:cs="Times New Roman"/>
        </w:rPr>
        <w:fldChar w:fldCharType="begin"/>
      </w:r>
      <w:r w:rsidR="00B6241C">
        <w:rPr>
          <w:rFonts w:ascii="Times New Roman" w:hAnsi="Times New Roman" w:cs="Times New Roman"/>
        </w:rPr>
        <w:instrText xml:space="preserve"> ADDIN EN.CITE &lt;EndNote&gt;&lt;Cite&gt;&lt;Author&gt;Sebastiani&lt;/Author&gt;&lt;Year&gt;2012&lt;/Year&gt;&lt;RecNum&gt;821&lt;/RecNum&gt;&lt;DisplayText&gt;[7]&lt;/DisplayText&gt;&lt;record&gt;&lt;rec-number&gt;821&lt;/rec-number&gt;&lt;foreign-keys&gt;&lt;key app="EN" db-id="s09rsdrtmptzf4ep59jxex92s2pdp2wtwttw"&gt;821&lt;/key&gt;&lt;/foreign-keys&gt;&lt;ref-type name="Journal Article"&gt;17&lt;/ref-type&gt;&lt;contributors&gt;&lt;authors&gt;&lt;author&gt;Sebastiani, P.&lt;/author&gt;&lt;author&gt;Solovieff, N.&lt;/author&gt;&lt;author&gt;Dewan, A. T.&lt;/author&gt;&lt;author&gt;Walsh, K. M.&lt;/author&gt;&lt;author&gt;Puca, A.&lt;/author&gt;&lt;author&gt;Hartley, S. W.&lt;/author&gt;&lt;author&gt;Melista, E.&lt;/author&gt;&lt;author&gt;Andersen, S.&lt;/author&gt;&lt;author&gt;Dworkis, D. A.&lt;/author&gt;&lt;author&gt;Wilk, J. B.&lt;/author&gt;&lt;author&gt;Myers, R. H.&lt;/author&gt;&lt;author&gt;Steinberg, M. H.&lt;/author&gt;&lt;author&gt;Montano, M.&lt;/author&gt;&lt;author&gt;Baldwin, C. T.&lt;/author&gt;&lt;author&gt;Hoh, J.&lt;/author&gt;&lt;author&gt;Perls, T. T.&lt;/author&gt;&lt;/authors&gt;&lt;/contributors&gt;&lt;auth-address&gt;Department of Biostatistics, Boston University School of Public Health, Boston, Massachusetts, United States of America.&lt;/auth-address&gt;&lt;titles&gt;&lt;title&gt;Genetic signatures of exceptional longevity in humans&lt;/title&gt;&lt;secondary-title&gt;PLoS One&lt;/secondary-title&gt;&lt;alt-title&gt;PloS one&lt;/alt-title&gt;&lt;/titles&gt;&lt;periodical&gt;&lt;full-title&gt;PLoS One&lt;/full-title&gt;&lt;abbr-1&gt;PloS one&lt;/abbr-1&gt;&lt;/periodical&gt;&lt;alt-periodical&gt;&lt;full-title&gt;PLoS One&lt;/full-title&gt;&lt;abbr-1&gt;PloS one&lt;/abbr-1&gt;&lt;/alt-periodical&gt;&lt;pages&gt;e29848&lt;/pages&gt;&lt;volume&gt;7&lt;/volume&gt;&lt;number&gt;1&lt;/number&gt;&lt;edition&gt;2012/01/27&lt;/edition&gt;&lt;dates&gt;&lt;year&gt;2012&lt;/year&gt;&lt;/dates&gt;&lt;isbn&gt;1932-6203 (Electronic)&amp;#xD;1932-6203 (Linking)&lt;/isbn&gt;&lt;accession-num&gt;22279548&lt;/accession-num&gt;&lt;urls&gt;&lt;related-urls&gt;&lt;url&gt;http://www.ncbi.nlm.nih.gov/pubmed/22279548&lt;/url&gt;&lt;/related-urls&gt;&lt;/urls&gt;&lt;custom2&gt;3261167&lt;/custom2&gt;&lt;electronic-resource-num&gt;10.1371/journal.pone.0029848&lt;/electronic-resource-num&gt;&lt;language&gt;eng&lt;/language&gt;&lt;/record&gt;&lt;/Cite&gt;&lt;/EndNote&gt;</w:instrText>
      </w:r>
      <w:r w:rsidR="00943D4F">
        <w:rPr>
          <w:rFonts w:ascii="Times New Roman" w:hAnsi="Times New Roman" w:cs="Times New Roman"/>
        </w:rPr>
        <w:fldChar w:fldCharType="separate"/>
      </w:r>
      <w:r w:rsidR="00B6241C">
        <w:rPr>
          <w:rFonts w:ascii="Times New Roman" w:hAnsi="Times New Roman" w:cs="Times New Roman"/>
          <w:noProof/>
        </w:rPr>
        <w:t>[</w:t>
      </w:r>
      <w:r w:rsidR="00C03D12">
        <w:rPr>
          <w:rFonts w:ascii="Times New Roman" w:hAnsi="Times New Roman" w:cs="Times New Roman"/>
          <w:noProof/>
        </w:rPr>
        <w:fldChar w:fldCharType="begin"/>
      </w:r>
      <w:r w:rsidR="00C03D12">
        <w:rPr>
          <w:rFonts w:ascii="Times New Roman" w:hAnsi="Times New Roman" w:cs="Times New Roman"/>
          <w:noProof/>
        </w:rPr>
        <w:instrText xml:space="preserve"> HYPERLINK \l "_ENREF_7" \o "Sebastiani, 2012 #821" </w:instrText>
      </w:r>
      <w:r w:rsidR="00C03D12">
        <w:rPr>
          <w:rFonts w:ascii="Times New Roman" w:hAnsi="Times New Roman" w:cs="Times New Roman"/>
          <w:noProof/>
        </w:rPr>
      </w:r>
      <w:r w:rsidR="00C03D12">
        <w:rPr>
          <w:rFonts w:ascii="Times New Roman" w:hAnsi="Times New Roman" w:cs="Times New Roman"/>
          <w:noProof/>
        </w:rPr>
        <w:fldChar w:fldCharType="separate"/>
      </w:r>
      <w:r w:rsidR="00C03D12">
        <w:rPr>
          <w:rFonts w:ascii="Times New Roman" w:hAnsi="Times New Roman" w:cs="Times New Roman"/>
          <w:noProof/>
        </w:rPr>
        <w:t>7</w:t>
      </w:r>
      <w:r w:rsidR="00C03D12">
        <w:rPr>
          <w:rFonts w:ascii="Times New Roman" w:hAnsi="Times New Roman" w:cs="Times New Roman"/>
          <w:noProof/>
        </w:rPr>
        <w:fldChar w:fldCharType="end"/>
      </w:r>
      <w:r w:rsidR="00B6241C">
        <w:rPr>
          <w:rFonts w:ascii="Times New Roman" w:hAnsi="Times New Roman" w:cs="Times New Roman"/>
          <w:noProof/>
        </w:rPr>
        <w:t>]</w:t>
      </w:r>
      <w:r w:rsidR="00943D4F">
        <w:rPr>
          <w:rFonts w:ascii="Times New Roman" w:hAnsi="Times New Roman" w:cs="Times New Roman"/>
        </w:rPr>
        <w:fldChar w:fldCharType="end"/>
      </w:r>
      <w:r w:rsidR="00B11A45" w:rsidRPr="005A7E8F">
        <w:rPr>
          <w:rFonts w:ascii="Times New Roman" w:hAnsi="Times New Roman" w:cs="Times New Roman"/>
        </w:rPr>
        <w:t xml:space="preserve">. </w:t>
      </w:r>
      <w:r w:rsidR="004F4400" w:rsidRPr="005A7E8F">
        <w:rPr>
          <w:rFonts w:ascii="Times New Roman" w:hAnsi="Times New Roman" w:cs="Times New Roman"/>
        </w:rPr>
        <w:t xml:space="preserve">We will identify the genes located in those </w:t>
      </w:r>
      <w:proofErr w:type="gramStart"/>
      <w:r w:rsidR="004F4400" w:rsidRPr="005A7E8F">
        <w:rPr>
          <w:rFonts w:ascii="Times New Roman" w:hAnsi="Times New Roman" w:cs="Times New Roman"/>
        </w:rPr>
        <w:t>loci,</w:t>
      </w:r>
      <w:proofErr w:type="gramEnd"/>
      <w:r w:rsidR="004F4400" w:rsidRPr="005A7E8F">
        <w:rPr>
          <w:rFonts w:ascii="Times New Roman" w:hAnsi="Times New Roman" w:cs="Times New Roman"/>
        </w:rPr>
        <w:t xml:space="preserve"> retrieve the</w:t>
      </w:r>
      <w:r w:rsidR="000810B1" w:rsidRPr="005A7E8F">
        <w:rPr>
          <w:rFonts w:ascii="Times New Roman" w:hAnsi="Times New Roman" w:cs="Times New Roman"/>
        </w:rPr>
        <w:t>ir</w:t>
      </w:r>
      <w:r w:rsidR="004F4400" w:rsidRPr="005A7E8F">
        <w:rPr>
          <w:rFonts w:ascii="Times New Roman" w:hAnsi="Times New Roman" w:cs="Times New Roman"/>
        </w:rPr>
        <w:t xml:space="preserve"> </w:t>
      </w:r>
      <w:r w:rsidR="00CC4C08" w:rsidRPr="005A7E8F">
        <w:rPr>
          <w:rFonts w:ascii="Times New Roman" w:hAnsi="Times New Roman" w:cs="Times New Roman"/>
        </w:rPr>
        <w:t>coding</w:t>
      </w:r>
      <w:r w:rsidR="004F4400" w:rsidRPr="005A7E8F">
        <w:rPr>
          <w:rFonts w:ascii="Times New Roman" w:hAnsi="Times New Roman" w:cs="Times New Roman"/>
        </w:rPr>
        <w:t xml:space="preserve"> sequences</w:t>
      </w:r>
      <w:r w:rsidR="000810B1" w:rsidRPr="005A7E8F">
        <w:rPr>
          <w:rFonts w:ascii="Times New Roman" w:hAnsi="Times New Roman" w:cs="Times New Roman"/>
        </w:rPr>
        <w:t xml:space="preserve"> from </w:t>
      </w:r>
      <w:r w:rsidR="0089757D" w:rsidRPr="005A7E8F">
        <w:rPr>
          <w:rFonts w:ascii="Times New Roman" w:hAnsi="Times New Roman" w:cs="Times New Roman"/>
        </w:rPr>
        <w:t xml:space="preserve">UCSC human genome database </w:t>
      </w:r>
      <w:r w:rsidR="004F245F" w:rsidRPr="005A7E8F">
        <w:rPr>
          <w:rFonts w:ascii="Times New Roman" w:hAnsi="Times New Roman" w:cs="Times New Roman"/>
        </w:rPr>
        <w:t xml:space="preserve">(http://genome.ucsc.edu/) </w:t>
      </w:r>
      <w:r w:rsidR="0089757D" w:rsidRPr="005A7E8F">
        <w:rPr>
          <w:rFonts w:ascii="Times New Roman" w:hAnsi="Times New Roman" w:cs="Times New Roman"/>
        </w:rPr>
        <w:t xml:space="preserve">or </w:t>
      </w:r>
      <w:r w:rsidR="00945B24" w:rsidRPr="005A7E8F">
        <w:rPr>
          <w:rFonts w:ascii="Times New Roman" w:hAnsi="Times New Roman" w:cs="Times New Roman"/>
        </w:rPr>
        <w:t xml:space="preserve">the </w:t>
      </w:r>
      <w:r w:rsidR="0089757D" w:rsidRPr="005A7E8F">
        <w:rPr>
          <w:rFonts w:ascii="Times New Roman" w:hAnsi="Times New Roman" w:cs="Times New Roman"/>
        </w:rPr>
        <w:t>Ensemble</w:t>
      </w:r>
      <w:r w:rsidR="00945B24" w:rsidRPr="005A7E8F">
        <w:rPr>
          <w:rFonts w:ascii="Times New Roman" w:hAnsi="Times New Roman" w:cs="Times New Roman"/>
        </w:rPr>
        <w:t xml:space="preserve"> </w:t>
      </w:r>
      <w:r w:rsidR="004F245F" w:rsidRPr="005A7E8F">
        <w:rPr>
          <w:rFonts w:ascii="Times New Roman" w:hAnsi="Times New Roman" w:cs="Times New Roman"/>
        </w:rPr>
        <w:t xml:space="preserve">human genome </w:t>
      </w:r>
      <w:r w:rsidR="00945B24" w:rsidRPr="005A7E8F">
        <w:rPr>
          <w:rFonts w:ascii="Times New Roman" w:hAnsi="Times New Roman" w:cs="Times New Roman"/>
        </w:rPr>
        <w:t xml:space="preserve">database </w:t>
      </w:r>
      <w:r w:rsidR="0089757D" w:rsidRPr="005A7E8F">
        <w:rPr>
          <w:rFonts w:ascii="Times New Roman" w:hAnsi="Times New Roman" w:cs="Times New Roman"/>
        </w:rPr>
        <w:t>(http://www.ensembl.org/)</w:t>
      </w:r>
      <w:r w:rsidR="00CC4C08" w:rsidRPr="005A7E8F">
        <w:rPr>
          <w:rFonts w:ascii="Times New Roman" w:hAnsi="Times New Roman" w:cs="Times New Roman"/>
        </w:rPr>
        <w:t xml:space="preserve">. </w:t>
      </w:r>
      <w:r w:rsidR="001202E2" w:rsidRPr="005A7E8F">
        <w:rPr>
          <w:rFonts w:ascii="Times New Roman" w:hAnsi="Times New Roman" w:cs="Times New Roman"/>
        </w:rPr>
        <w:t xml:space="preserve"> </w:t>
      </w:r>
      <w:r w:rsidR="00027DE1" w:rsidRPr="005A7E8F">
        <w:rPr>
          <w:rFonts w:ascii="Times New Roman" w:hAnsi="Times New Roman" w:cs="Times New Roman"/>
        </w:rPr>
        <w:t xml:space="preserve">The yeast </w:t>
      </w:r>
      <w:r w:rsidR="00455EF2">
        <w:rPr>
          <w:rFonts w:ascii="Times New Roman" w:hAnsi="Times New Roman" w:cs="Times New Roman"/>
        </w:rPr>
        <w:t xml:space="preserve">resequenced </w:t>
      </w:r>
      <w:r w:rsidR="00027DE1" w:rsidRPr="005A7E8F">
        <w:rPr>
          <w:rFonts w:ascii="Times New Roman" w:hAnsi="Times New Roman" w:cs="Times New Roman"/>
        </w:rPr>
        <w:t>genome</w:t>
      </w:r>
      <w:r w:rsidR="00455EF2">
        <w:rPr>
          <w:rFonts w:ascii="Times New Roman" w:hAnsi="Times New Roman" w:cs="Times New Roman"/>
        </w:rPr>
        <w:t>s</w:t>
      </w:r>
      <w:r w:rsidR="00027DE1" w:rsidRPr="005A7E8F">
        <w:rPr>
          <w:rFonts w:ascii="Times New Roman" w:hAnsi="Times New Roman" w:cs="Times New Roman"/>
        </w:rPr>
        <w:t xml:space="preserve"> </w:t>
      </w:r>
      <w:r w:rsidR="00455EF2">
        <w:rPr>
          <w:rFonts w:ascii="Times New Roman" w:hAnsi="Times New Roman" w:cs="Times New Roman"/>
        </w:rPr>
        <w:t xml:space="preserve">will be obtained from </w:t>
      </w:r>
      <w:r w:rsidR="00B16B13">
        <w:rPr>
          <w:rFonts w:ascii="Times New Roman" w:hAnsi="Times New Roman" w:cs="Times New Roman"/>
        </w:rPr>
        <w:t xml:space="preserve">the </w:t>
      </w:r>
      <w:proofErr w:type="spellStart"/>
      <w:r w:rsidR="00B16B13">
        <w:rPr>
          <w:rFonts w:ascii="Times New Roman" w:hAnsi="Times New Roman" w:cs="Times New Roman"/>
        </w:rPr>
        <w:t>Saccharomyces</w:t>
      </w:r>
      <w:proofErr w:type="spellEnd"/>
      <w:r w:rsidR="00B16B13">
        <w:rPr>
          <w:rFonts w:ascii="Times New Roman" w:hAnsi="Times New Roman" w:cs="Times New Roman"/>
        </w:rPr>
        <w:t xml:space="preserve"> Genome </w:t>
      </w:r>
      <w:proofErr w:type="spellStart"/>
      <w:r w:rsidR="00B16B13">
        <w:rPr>
          <w:rFonts w:ascii="Times New Roman" w:hAnsi="Times New Roman" w:cs="Times New Roman"/>
        </w:rPr>
        <w:t>Resequencing</w:t>
      </w:r>
      <w:proofErr w:type="spellEnd"/>
      <w:r w:rsidR="00B16B13">
        <w:rPr>
          <w:rFonts w:ascii="Times New Roman" w:hAnsi="Times New Roman" w:cs="Times New Roman"/>
        </w:rPr>
        <w:t xml:space="preserve"> project at the </w:t>
      </w:r>
      <w:proofErr w:type="spellStart"/>
      <w:r w:rsidR="00B16B13">
        <w:rPr>
          <w:rFonts w:ascii="Times New Roman" w:hAnsi="Times New Roman" w:cs="Times New Roman"/>
        </w:rPr>
        <w:t>Wellcome</w:t>
      </w:r>
      <w:proofErr w:type="spellEnd"/>
      <w:r w:rsidR="00B16B13">
        <w:rPr>
          <w:rFonts w:ascii="Times New Roman" w:hAnsi="Times New Roman" w:cs="Times New Roman"/>
        </w:rPr>
        <w:t xml:space="preserve"> Trust Sanger Institute</w:t>
      </w:r>
      <w:r w:rsidR="00DA3139">
        <w:rPr>
          <w:rFonts w:ascii="Times New Roman" w:hAnsi="Times New Roman" w:cs="Times New Roman"/>
        </w:rPr>
        <w:t xml:space="preserve"> and</w:t>
      </w:r>
      <w:r w:rsidR="00B16B13">
        <w:rPr>
          <w:rFonts w:ascii="Times New Roman" w:hAnsi="Times New Roman" w:cs="Times New Roman"/>
        </w:rPr>
        <w:t xml:space="preserve"> </w:t>
      </w:r>
      <w:r w:rsidR="00DA3139">
        <w:rPr>
          <w:rFonts w:ascii="Times New Roman" w:hAnsi="Times New Roman" w:cs="Times New Roman"/>
        </w:rPr>
        <w:t>the short reads of resequenced yeast genomes deposited the Sequence Read Archive</w:t>
      </w:r>
      <w:r w:rsidR="004B4BD7">
        <w:rPr>
          <w:rFonts w:ascii="Times New Roman" w:hAnsi="Times New Roman" w:cs="Times New Roman"/>
        </w:rPr>
        <w:t xml:space="preserve"> by the Genome Institute at Washington University</w:t>
      </w:r>
      <w:r w:rsidR="00DA3139">
        <w:rPr>
          <w:rFonts w:ascii="Times New Roman" w:hAnsi="Times New Roman" w:cs="Times New Roman"/>
        </w:rPr>
        <w:t xml:space="preserve">. </w:t>
      </w:r>
      <w:r w:rsidR="00B34656">
        <w:rPr>
          <w:rFonts w:ascii="Times New Roman" w:hAnsi="Times New Roman" w:cs="Times New Roman"/>
        </w:rPr>
        <w:t>The Qin lab ha</w:t>
      </w:r>
      <w:r w:rsidR="00632025">
        <w:rPr>
          <w:rFonts w:ascii="Times New Roman" w:hAnsi="Times New Roman" w:cs="Times New Roman"/>
        </w:rPr>
        <w:t>s</w:t>
      </w:r>
      <w:r w:rsidR="00B34656">
        <w:rPr>
          <w:rFonts w:ascii="Times New Roman" w:hAnsi="Times New Roman" w:cs="Times New Roman"/>
        </w:rPr>
        <w:t xml:space="preserve"> obtained the</w:t>
      </w:r>
      <w:r w:rsidR="009B2828">
        <w:rPr>
          <w:rFonts w:ascii="Times New Roman" w:hAnsi="Times New Roman" w:cs="Times New Roman"/>
        </w:rPr>
        <w:t>se</w:t>
      </w:r>
      <w:r w:rsidR="00B34656">
        <w:rPr>
          <w:rFonts w:ascii="Times New Roman" w:hAnsi="Times New Roman" w:cs="Times New Roman"/>
        </w:rPr>
        <w:t xml:space="preserve"> yeast strains with completely sequenced genomes from the Sanger </w:t>
      </w:r>
      <w:r w:rsidR="00B34656">
        <w:rPr>
          <w:rFonts w:ascii="Times New Roman" w:hAnsi="Times New Roman" w:cs="Times New Roman"/>
        </w:rPr>
        <w:lastRenderedPageBreak/>
        <w:t>Institute and the Washington Universit</w:t>
      </w:r>
      <w:r w:rsidR="003A1BA4">
        <w:rPr>
          <w:rFonts w:ascii="Times New Roman" w:hAnsi="Times New Roman" w:cs="Times New Roman"/>
        </w:rPr>
        <w:t>y</w:t>
      </w:r>
      <w:r w:rsidR="00056DF8">
        <w:rPr>
          <w:rFonts w:ascii="Times New Roman" w:hAnsi="Times New Roman" w:cs="Times New Roman"/>
        </w:rPr>
        <w:t xml:space="preserve">, and is in the process of </w:t>
      </w:r>
      <w:proofErr w:type="spellStart"/>
      <w:r w:rsidR="00056DF8">
        <w:rPr>
          <w:rFonts w:ascii="Times New Roman" w:hAnsi="Times New Roman" w:cs="Times New Roman"/>
        </w:rPr>
        <w:t>phenotyping</w:t>
      </w:r>
      <w:proofErr w:type="spellEnd"/>
      <w:r w:rsidR="00056DF8">
        <w:rPr>
          <w:rFonts w:ascii="Times New Roman" w:hAnsi="Times New Roman" w:cs="Times New Roman"/>
        </w:rPr>
        <w:t xml:space="preserve"> life history traits of these strains. </w:t>
      </w:r>
    </w:p>
    <w:p w:rsidR="001677F0" w:rsidRDefault="006F4721" w:rsidP="00C03D1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  <w:pPrChange w:id="21" w:author="hong qin" w:date="2012-09-11T14:06:00Z">
          <w:pPr>
            <w:spacing w:after="0" w:line="240" w:lineRule="auto"/>
            <w:ind w:firstLine="720"/>
            <w:jc w:val="both"/>
          </w:pPr>
        </w:pPrChange>
      </w:pPr>
      <w:r w:rsidRPr="005A7E8F">
        <w:rPr>
          <w:rFonts w:ascii="Times New Roman" w:hAnsi="Times New Roman" w:cs="Times New Roman"/>
        </w:rPr>
        <w:t xml:space="preserve">Sequence similarity searches will be performed by </w:t>
      </w:r>
      <w:proofErr w:type="spellStart"/>
      <w:r w:rsidRPr="005A7E8F">
        <w:rPr>
          <w:rFonts w:ascii="Times New Roman" w:hAnsi="Times New Roman" w:cs="Times New Roman"/>
        </w:rPr>
        <w:t>pairwise</w:t>
      </w:r>
      <w:proofErr w:type="spellEnd"/>
      <w:r w:rsidRPr="005A7E8F">
        <w:rPr>
          <w:rFonts w:ascii="Times New Roman" w:hAnsi="Times New Roman" w:cs="Times New Roman"/>
        </w:rPr>
        <w:t xml:space="preserve"> BLASTP run on both the human proteins and yeast proteins. </w:t>
      </w:r>
      <w:r w:rsidR="00D36657" w:rsidRPr="005A7E8F">
        <w:rPr>
          <w:rFonts w:ascii="Times New Roman" w:hAnsi="Times New Roman" w:cs="Times New Roman"/>
        </w:rPr>
        <w:t xml:space="preserve">Gene families will be identified by Markov clustering </w:t>
      </w:r>
      <w:r w:rsidR="004E10CD" w:rsidRPr="005A7E8F">
        <w:rPr>
          <w:rFonts w:ascii="Times New Roman" w:hAnsi="Times New Roman" w:cs="Times New Roman"/>
        </w:rPr>
        <w:t xml:space="preserve">based </w:t>
      </w:r>
      <w:r w:rsidR="00D36657" w:rsidRPr="005A7E8F">
        <w:rPr>
          <w:rFonts w:ascii="Times New Roman" w:hAnsi="Times New Roman" w:cs="Times New Roman"/>
        </w:rPr>
        <w:t xml:space="preserve">on similarity scores. </w:t>
      </w:r>
      <w:r w:rsidR="00025423" w:rsidRPr="005A7E8F">
        <w:rPr>
          <w:rFonts w:ascii="Times New Roman" w:hAnsi="Times New Roman" w:cs="Times New Roman"/>
        </w:rPr>
        <w:t>Reciprocal</w:t>
      </w:r>
      <w:r w:rsidR="001C7647" w:rsidRPr="005A7E8F">
        <w:rPr>
          <w:rFonts w:ascii="Times New Roman" w:hAnsi="Times New Roman" w:cs="Times New Roman"/>
        </w:rPr>
        <w:t xml:space="preserve"> best hits will be designated as </w:t>
      </w:r>
      <w:r w:rsidR="00A245C0" w:rsidRPr="005A7E8F">
        <w:rPr>
          <w:rFonts w:ascii="Times New Roman" w:hAnsi="Times New Roman" w:cs="Times New Roman"/>
        </w:rPr>
        <w:t>orthologs</w:t>
      </w:r>
      <w:r w:rsidR="001C7647" w:rsidRPr="005A7E8F">
        <w:rPr>
          <w:rFonts w:ascii="Times New Roman" w:hAnsi="Times New Roman" w:cs="Times New Roman"/>
        </w:rPr>
        <w:t>.</w:t>
      </w:r>
      <w:r w:rsidR="00071ECE">
        <w:rPr>
          <w:rFonts w:ascii="Times New Roman" w:hAnsi="Times New Roman" w:cs="Times New Roman"/>
        </w:rPr>
        <w:t xml:space="preserve"> </w:t>
      </w:r>
      <w:r w:rsidR="007C5610" w:rsidRPr="005A7E8F">
        <w:rPr>
          <w:rFonts w:ascii="Times New Roman" w:hAnsi="Times New Roman" w:cs="Times New Roman"/>
        </w:rPr>
        <w:t xml:space="preserve">The list of human genes will be searched </w:t>
      </w:r>
      <w:r w:rsidR="00DD3DF4" w:rsidRPr="005A7E8F">
        <w:rPr>
          <w:rFonts w:ascii="Times New Roman" w:hAnsi="Times New Roman" w:cs="Times New Roman"/>
        </w:rPr>
        <w:t>against</w:t>
      </w:r>
      <w:r w:rsidR="007C5610" w:rsidRPr="005A7E8F">
        <w:rPr>
          <w:rFonts w:ascii="Times New Roman" w:hAnsi="Times New Roman" w:cs="Times New Roman"/>
        </w:rPr>
        <w:t xml:space="preserve"> the </w:t>
      </w:r>
      <w:r w:rsidR="00DD3DF4" w:rsidRPr="005A7E8F">
        <w:rPr>
          <w:rFonts w:ascii="Times New Roman" w:hAnsi="Times New Roman" w:cs="Times New Roman"/>
        </w:rPr>
        <w:t xml:space="preserve">Genetic Association </w:t>
      </w:r>
      <w:r w:rsidR="000E15DC" w:rsidRPr="005A7E8F">
        <w:rPr>
          <w:rFonts w:ascii="Times New Roman" w:hAnsi="Times New Roman" w:cs="Times New Roman"/>
        </w:rPr>
        <w:t>Database</w:t>
      </w:r>
      <w:r w:rsidR="00DD3DF4" w:rsidRPr="005A7E8F">
        <w:rPr>
          <w:rFonts w:ascii="Times New Roman" w:hAnsi="Times New Roman" w:cs="Times New Roman"/>
        </w:rPr>
        <w:t xml:space="preserve"> (http://</w:t>
      </w:r>
      <w:r w:rsidR="004F4400" w:rsidRPr="005A7E8F">
        <w:rPr>
          <w:rFonts w:ascii="Times New Roman" w:hAnsi="Times New Roman" w:cs="Times New Roman"/>
        </w:rPr>
        <w:t>ncbi.nlm.nih.gov/dbGaP</w:t>
      </w:r>
      <w:r w:rsidR="00DD3DF4" w:rsidRPr="005A7E8F">
        <w:rPr>
          <w:rFonts w:ascii="Times New Roman" w:hAnsi="Times New Roman" w:cs="Times New Roman"/>
        </w:rPr>
        <w:t xml:space="preserve">) to identify genes with known association to human diseases. </w:t>
      </w:r>
      <w:r w:rsidR="000C55EA" w:rsidRPr="005A7E8F">
        <w:rPr>
          <w:rFonts w:ascii="Times New Roman" w:hAnsi="Times New Roman" w:cs="Times New Roman"/>
        </w:rPr>
        <w:t xml:space="preserve">In addition, a search against the </w:t>
      </w:r>
      <w:r w:rsidR="000815AE" w:rsidRPr="005A7E8F">
        <w:rPr>
          <w:rFonts w:ascii="Times New Roman" w:hAnsi="Times New Roman" w:cs="Times New Roman"/>
        </w:rPr>
        <w:t>database of aging genes (http://www.uwaging.org/</w:t>
      </w:r>
      <w:commentRangeStart w:id="22"/>
      <w:r w:rsidR="000815AE" w:rsidRPr="005A7E8F">
        <w:rPr>
          <w:rFonts w:ascii="Times New Roman" w:hAnsi="Times New Roman" w:cs="Times New Roman"/>
        </w:rPr>
        <w:t>genesdb/) will also be conducted</w:t>
      </w:r>
      <w:commentRangeEnd w:id="22"/>
      <w:r w:rsidR="00491C7E">
        <w:rPr>
          <w:rStyle w:val="CommentReference"/>
        </w:rPr>
        <w:commentReference w:id="22"/>
      </w:r>
      <w:r w:rsidR="000815AE" w:rsidRPr="005A7E8F">
        <w:rPr>
          <w:rFonts w:ascii="Times New Roman" w:hAnsi="Times New Roman" w:cs="Times New Roman"/>
        </w:rPr>
        <w:t>.</w:t>
      </w:r>
    </w:p>
    <w:p w:rsidR="001677F0" w:rsidRDefault="005A7309" w:rsidP="00C03D1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  <w:pPrChange w:id="23" w:author="hong qin" w:date="2012-09-11T14:06:00Z">
          <w:pPr>
            <w:spacing w:after="0" w:line="240" w:lineRule="auto"/>
            <w:ind w:firstLine="720"/>
            <w:jc w:val="both"/>
          </w:pPr>
        </w:pPrChange>
      </w:pPr>
      <w:r>
        <w:rPr>
          <w:rFonts w:ascii="Times New Roman" w:hAnsi="Times New Roman" w:cs="Times New Roman"/>
        </w:rPr>
        <w:t>S</w:t>
      </w:r>
      <w:r w:rsidR="005C31C1">
        <w:rPr>
          <w:rFonts w:ascii="Times New Roman" w:hAnsi="Times New Roman" w:cs="Times New Roman"/>
        </w:rPr>
        <w:t xml:space="preserve">election in yeast </w:t>
      </w:r>
      <w:proofErr w:type="spellStart"/>
      <w:r w:rsidR="005C31C1">
        <w:rPr>
          <w:rFonts w:ascii="Times New Roman" w:hAnsi="Times New Roman" w:cs="Times New Roman"/>
        </w:rPr>
        <w:t>homologs</w:t>
      </w:r>
      <w:proofErr w:type="spellEnd"/>
      <w:r w:rsidR="005C31C1">
        <w:rPr>
          <w:rFonts w:ascii="Times New Roman" w:hAnsi="Times New Roman" w:cs="Times New Roman"/>
        </w:rPr>
        <w:t xml:space="preserve"> will </w:t>
      </w:r>
      <w:r>
        <w:rPr>
          <w:rFonts w:ascii="Times New Roman" w:hAnsi="Times New Roman" w:cs="Times New Roman"/>
        </w:rPr>
        <w:t>be evaluated by estimate the joint posterior distribution of multiple parameters</w:t>
      </w:r>
      <w:r w:rsidR="00B75F6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7E63E5">
        <w:rPr>
          <w:rFonts w:ascii="Times New Roman" w:hAnsi="Times New Roman" w:cs="Times New Roman"/>
        </w:rPr>
        <w:t xml:space="preserve">including the </w:t>
      </w:r>
      <w:r>
        <w:rPr>
          <w:rFonts w:ascii="Times New Roman" w:hAnsi="Times New Roman" w:cs="Times New Roman"/>
        </w:rPr>
        <w:t>number of segregating sites (S), a summary of the allele frequency spectrum (</w:t>
      </w:r>
      <w:r w:rsidR="00B75F67">
        <w:rPr>
          <w:rFonts w:ascii="Times New Roman" w:hAnsi="Times New Roman" w:cs="Times New Roman"/>
        </w:rPr>
        <w:t xml:space="preserve">Tajima’s </w:t>
      </w:r>
      <w:r w:rsidR="00B75F67" w:rsidRPr="007E7656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), and a summary of</w:t>
      </w:r>
      <w:r w:rsidR="00B75F67">
        <w:rPr>
          <w:rFonts w:ascii="Times New Roman" w:hAnsi="Times New Roman" w:cs="Times New Roman"/>
        </w:rPr>
        <w:t xml:space="preserve"> distinct </w:t>
      </w:r>
      <w:proofErr w:type="spellStart"/>
      <w:r w:rsidR="00B75F67">
        <w:rPr>
          <w:rFonts w:ascii="Times New Roman" w:hAnsi="Times New Roman" w:cs="Times New Roman"/>
        </w:rPr>
        <w:t>haplotypes</w:t>
      </w:r>
      <w:proofErr w:type="spellEnd"/>
      <w:r w:rsidR="00B75F67">
        <w:rPr>
          <w:rFonts w:ascii="Times New Roman" w:hAnsi="Times New Roman" w:cs="Times New Roman"/>
        </w:rPr>
        <w:t xml:space="preserve"> and linkage </w:t>
      </w:r>
      <w:r w:rsidR="00A245C0">
        <w:rPr>
          <w:rFonts w:ascii="Times New Roman" w:hAnsi="Times New Roman" w:cs="Times New Roman"/>
        </w:rPr>
        <w:t>disequilibrium</w:t>
      </w:r>
      <w:r w:rsidR="00B75F67">
        <w:rPr>
          <w:rFonts w:ascii="Times New Roman" w:hAnsi="Times New Roman" w:cs="Times New Roman"/>
        </w:rPr>
        <w:t xml:space="preserve"> in the sample (</w:t>
      </w:r>
      <w:r w:rsidR="00CC08F4">
        <w:rPr>
          <w:rFonts w:ascii="Times New Roman" w:hAnsi="Times New Roman" w:cs="Times New Roman"/>
        </w:rPr>
        <w:t xml:space="preserve">Fay and Wu’s </w:t>
      </w:r>
      <w:r w:rsidR="00B75F67">
        <w:rPr>
          <w:rFonts w:ascii="Times New Roman" w:hAnsi="Times New Roman" w:cs="Times New Roman"/>
        </w:rPr>
        <w:t>H)</w:t>
      </w:r>
      <w:r w:rsidR="00C4039A">
        <w:rPr>
          <w:rFonts w:ascii="Times New Roman" w:hAnsi="Times New Roman" w:cs="Times New Roman"/>
        </w:rPr>
        <w:t xml:space="preserve"> </w:t>
      </w:r>
      <w:r w:rsidR="00943D4F">
        <w:rPr>
          <w:rFonts w:ascii="Times New Roman" w:hAnsi="Times New Roman" w:cs="Times New Roman"/>
        </w:rPr>
        <w:fldChar w:fldCharType="begin">
          <w:fldData xml:space="preserve">PEVuZE5vdGU+PENpdGU+PEF1dGhvcj5CYXJiYXNoPC9BdXRob3I+PFllYXI+MjAwNDwvWWVhcj48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</w:fldData>
        </w:fldChar>
      </w:r>
      <w:r w:rsidR="00B6241C">
        <w:rPr>
          <w:rFonts w:ascii="Times New Roman" w:hAnsi="Times New Roman" w:cs="Times New Roman"/>
        </w:rPr>
        <w:instrText xml:space="preserve"> ADDIN EN.CITE </w:instrText>
      </w:r>
      <w:r w:rsidR="00943D4F">
        <w:rPr>
          <w:rFonts w:ascii="Times New Roman" w:hAnsi="Times New Roman" w:cs="Times New Roman"/>
        </w:rPr>
        <w:fldChar w:fldCharType="begin">
          <w:fldData xml:space="preserve">PEVuZE5vdGU+PENpdGU+PEF1dGhvcj5CYXJiYXNoPC9BdXRob3I+PFllYXI+MjAwNDwvWWVhcj48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</w:fldData>
        </w:fldChar>
      </w:r>
      <w:r w:rsidR="00B6241C">
        <w:rPr>
          <w:rFonts w:ascii="Times New Roman" w:hAnsi="Times New Roman" w:cs="Times New Roman"/>
        </w:rPr>
        <w:instrText xml:space="preserve"> ADDIN EN.CITE.DATA </w:instrText>
      </w:r>
      <w:r w:rsidR="00943D4F">
        <w:rPr>
          <w:rFonts w:ascii="Times New Roman" w:hAnsi="Times New Roman" w:cs="Times New Roman"/>
        </w:rPr>
      </w:r>
      <w:r w:rsidR="00943D4F">
        <w:rPr>
          <w:rFonts w:ascii="Times New Roman" w:hAnsi="Times New Roman" w:cs="Times New Roman"/>
        </w:rPr>
        <w:fldChar w:fldCharType="end"/>
      </w:r>
      <w:r w:rsidR="00943D4F">
        <w:rPr>
          <w:rFonts w:ascii="Times New Roman" w:hAnsi="Times New Roman" w:cs="Times New Roman"/>
        </w:rPr>
      </w:r>
      <w:r w:rsidR="00943D4F">
        <w:rPr>
          <w:rFonts w:ascii="Times New Roman" w:hAnsi="Times New Roman" w:cs="Times New Roman"/>
        </w:rPr>
        <w:fldChar w:fldCharType="separate"/>
      </w:r>
      <w:r w:rsidR="00B6241C">
        <w:rPr>
          <w:rFonts w:ascii="Times New Roman" w:hAnsi="Times New Roman" w:cs="Times New Roman"/>
          <w:noProof/>
        </w:rPr>
        <w:t>[</w:t>
      </w:r>
      <w:r w:rsidR="00C03D12">
        <w:rPr>
          <w:rFonts w:ascii="Times New Roman" w:hAnsi="Times New Roman" w:cs="Times New Roman"/>
          <w:noProof/>
        </w:rPr>
        <w:fldChar w:fldCharType="begin"/>
      </w:r>
      <w:r w:rsidR="00C03D12">
        <w:rPr>
          <w:rFonts w:ascii="Times New Roman" w:hAnsi="Times New Roman" w:cs="Times New Roman"/>
          <w:noProof/>
        </w:rPr>
        <w:instrText xml:space="preserve"> HYPERLINK \l "_ENREF_10" \o "Barbash, 2004 #836" </w:instrText>
      </w:r>
      <w:r w:rsidR="00C03D12">
        <w:rPr>
          <w:rFonts w:ascii="Times New Roman" w:hAnsi="Times New Roman" w:cs="Times New Roman"/>
          <w:noProof/>
        </w:rPr>
      </w:r>
      <w:r w:rsidR="00C03D12">
        <w:rPr>
          <w:rFonts w:ascii="Times New Roman" w:hAnsi="Times New Roman" w:cs="Times New Roman"/>
          <w:noProof/>
        </w:rPr>
        <w:fldChar w:fldCharType="separate"/>
      </w:r>
      <w:r w:rsidR="00C03D12">
        <w:rPr>
          <w:rFonts w:ascii="Times New Roman" w:hAnsi="Times New Roman" w:cs="Times New Roman"/>
          <w:noProof/>
        </w:rPr>
        <w:t>10</w:t>
      </w:r>
      <w:r w:rsidR="00C03D12">
        <w:rPr>
          <w:rFonts w:ascii="Times New Roman" w:hAnsi="Times New Roman" w:cs="Times New Roman"/>
          <w:noProof/>
        </w:rPr>
        <w:fldChar w:fldCharType="end"/>
      </w:r>
      <w:r w:rsidR="00B6241C">
        <w:rPr>
          <w:rFonts w:ascii="Times New Roman" w:hAnsi="Times New Roman" w:cs="Times New Roman"/>
          <w:noProof/>
        </w:rPr>
        <w:t xml:space="preserve">, </w:t>
      </w:r>
      <w:r w:rsidR="00C03D12">
        <w:rPr>
          <w:rFonts w:ascii="Times New Roman" w:hAnsi="Times New Roman" w:cs="Times New Roman"/>
          <w:noProof/>
        </w:rPr>
        <w:fldChar w:fldCharType="begin"/>
      </w:r>
      <w:r w:rsidR="00C03D12">
        <w:rPr>
          <w:rFonts w:ascii="Times New Roman" w:hAnsi="Times New Roman" w:cs="Times New Roman"/>
          <w:noProof/>
        </w:rPr>
        <w:instrText xml:space="preserve"> HYPERLINK \l "_ENREF_11" \o "Przeworski, 2003 #837" </w:instrText>
      </w:r>
      <w:r w:rsidR="00C03D12">
        <w:rPr>
          <w:rFonts w:ascii="Times New Roman" w:hAnsi="Times New Roman" w:cs="Times New Roman"/>
          <w:noProof/>
        </w:rPr>
      </w:r>
      <w:r w:rsidR="00C03D12">
        <w:rPr>
          <w:rFonts w:ascii="Times New Roman" w:hAnsi="Times New Roman" w:cs="Times New Roman"/>
          <w:noProof/>
        </w:rPr>
        <w:fldChar w:fldCharType="separate"/>
      </w:r>
      <w:r w:rsidR="00C03D12">
        <w:rPr>
          <w:rFonts w:ascii="Times New Roman" w:hAnsi="Times New Roman" w:cs="Times New Roman"/>
          <w:noProof/>
        </w:rPr>
        <w:t>11</w:t>
      </w:r>
      <w:r w:rsidR="00C03D12">
        <w:rPr>
          <w:rFonts w:ascii="Times New Roman" w:hAnsi="Times New Roman" w:cs="Times New Roman"/>
          <w:noProof/>
        </w:rPr>
        <w:fldChar w:fldCharType="end"/>
      </w:r>
      <w:r w:rsidR="00B6241C">
        <w:rPr>
          <w:rFonts w:ascii="Times New Roman" w:hAnsi="Times New Roman" w:cs="Times New Roman"/>
          <w:noProof/>
        </w:rPr>
        <w:t>]</w:t>
      </w:r>
      <w:r w:rsidR="00943D4F">
        <w:rPr>
          <w:rFonts w:ascii="Times New Roman" w:hAnsi="Times New Roman" w:cs="Times New Roman"/>
        </w:rPr>
        <w:fldChar w:fldCharType="end"/>
      </w:r>
      <w:r w:rsidR="005A5D1D">
        <w:rPr>
          <w:rFonts w:ascii="Times New Roman" w:hAnsi="Times New Roman" w:cs="Times New Roman"/>
        </w:rPr>
        <w:t xml:space="preserve">. </w:t>
      </w:r>
      <w:r w:rsidR="00AC15B6">
        <w:rPr>
          <w:rFonts w:ascii="Times New Roman" w:hAnsi="Times New Roman" w:cs="Times New Roman"/>
        </w:rPr>
        <w:t xml:space="preserve">We will use Hudson’s </w:t>
      </w:r>
      <w:r w:rsidR="00AC15B6" w:rsidRPr="00FE1503">
        <w:rPr>
          <w:rFonts w:ascii="Arial" w:hAnsi="Arial" w:cs="Arial"/>
        </w:rPr>
        <w:t>ms</w:t>
      </w:r>
      <w:r w:rsidR="00AC15B6">
        <w:rPr>
          <w:rFonts w:ascii="Times New Roman" w:hAnsi="Times New Roman" w:cs="Times New Roman"/>
        </w:rPr>
        <w:t xml:space="preserve"> software to simulate the neutral evolution and generate the posterior distribution for the null hypothesis</w:t>
      </w:r>
      <w:r w:rsidR="00031C44">
        <w:rPr>
          <w:rFonts w:ascii="Times New Roman" w:hAnsi="Times New Roman" w:cs="Times New Roman"/>
        </w:rPr>
        <w:t xml:space="preserve"> </w:t>
      </w:r>
      <w:r w:rsidR="00943D4F">
        <w:rPr>
          <w:rFonts w:ascii="Times New Roman" w:hAnsi="Times New Roman" w:cs="Times New Roman"/>
        </w:rPr>
        <w:fldChar w:fldCharType="begin"/>
      </w:r>
      <w:r w:rsidR="00B6241C">
        <w:rPr>
          <w:rFonts w:ascii="Times New Roman" w:hAnsi="Times New Roman" w:cs="Times New Roman"/>
        </w:rPr>
        <w:instrText xml:space="preserve"> ADDIN EN.CITE &lt;EndNote&gt;&lt;Cite&gt;&lt;Author&gt;Hudson&lt;/Author&gt;&lt;Year&gt;1983&lt;/Year&gt;&lt;RecNum&gt;843&lt;/RecNum&gt;&lt;DisplayText&gt;[12]&lt;/DisplayText&gt;&lt;record&gt;&lt;rec-number&gt;843&lt;/rec-number&gt;&lt;foreign-keys&gt;&lt;key app="EN" db-id="s09rsdrtmptzf4ep59jxex92s2pdp2wtwttw"&gt;843&lt;/key&gt;&lt;/foreign-keys&gt;&lt;ref-type name="Journal Article"&gt;17&lt;/ref-type&gt;&lt;contributors&gt;&lt;authors&gt;&lt;author&gt;Hudson, R. R.&lt;/author&gt;&lt;/authors&gt;&lt;/contributors&gt;&lt;titles&gt;&lt;title&gt;Properties of a neutral allele model with intragenic recombination&lt;/title&gt;&lt;secondary-title&gt;Theor Popul Biol&lt;/secondary-title&gt;&lt;alt-title&gt;Theoretical population biology&lt;/alt-title&gt;&lt;/titles&gt;&lt;periodical&gt;&lt;full-title&gt;Theor Popul Biol&lt;/full-title&gt;&lt;abbr-1&gt;Theoretical population biology&lt;/abbr-1&gt;&lt;/periodical&gt;&lt;alt-periodical&gt;&lt;full-title&gt;Theor Popul Biol&lt;/full-title&gt;&lt;abbr-1&gt;Theoretical population biology&lt;/abbr-1&gt;&lt;/alt-periodical&gt;&lt;pages&gt;183-201&lt;/pages&gt;&lt;volume&gt;23&lt;/volume&gt;&lt;number&gt;2&lt;/number&gt;&lt;edition&gt;1983/04/01&lt;/edition&gt;&lt;keywords&gt;&lt;keyword&gt;*Alleles&lt;/keyword&gt;&lt;keyword&gt;Computers&lt;/keyword&gt;&lt;keyword&gt;Homozygote&lt;/keyword&gt;&lt;keyword&gt;Models, Biological&lt;/keyword&gt;&lt;keyword&gt;*Recombination, Genetic&lt;/keyword&gt;&lt;/keywords&gt;&lt;dates&gt;&lt;year&gt;1983&lt;/year&gt;&lt;pub-dates&gt;&lt;date&gt;Apr&lt;/date&gt;&lt;/pub-dates&gt;&lt;/dates&gt;&lt;isbn&gt;0040-5809 (Print)&amp;#xD;0040-5809 (Linking)&lt;/isbn&gt;&lt;accession-num&gt;6612631&lt;/accession-num&gt;&lt;work-type&gt;Research Support, U.S. Gov&amp;apos;t, P.H.S.&lt;/work-type&gt;&lt;urls&gt;&lt;related-urls&gt;&lt;url&gt;http://www.ncbi.nlm.nih.gov/pubmed/6612631&lt;/url&gt;&lt;/related-urls&gt;&lt;/urls&gt;&lt;language&gt;eng&lt;/language&gt;&lt;/record&gt;&lt;/Cite&gt;&lt;/EndNote&gt;</w:instrText>
      </w:r>
      <w:r w:rsidR="00943D4F">
        <w:rPr>
          <w:rFonts w:ascii="Times New Roman" w:hAnsi="Times New Roman" w:cs="Times New Roman"/>
        </w:rPr>
        <w:fldChar w:fldCharType="separate"/>
      </w:r>
      <w:r w:rsidR="00B6241C">
        <w:rPr>
          <w:rFonts w:ascii="Times New Roman" w:hAnsi="Times New Roman" w:cs="Times New Roman"/>
          <w:noProof/>
        </w:rPr>
        <w:t>[</w:t>
      </w:r>
      <w:r w:rsidR="00C03D12">
        <w:rPr>
          <w:rFonts w:ascii="Times New Roman" w:hAnsi="Times New Roman" w:cs="Times New Roman"/>
          <w:noProof/>
        </w:rPr>
        <w:fldChar w:fldCharType="begin"/>
      </w:r>
      <w:r w:rsidR="00C03D12">
        <w:rPr>
          <w:rFonts w:ascii="Times New Roman" w:hAnsi="Times New Roman" w:cs="Times New Roman"/>
          <w:noProof/>
        </w:rPr>
        <w:instrText xml:space="preserve"> HYPERLINK \l "_ENREF_12" \o "Hudson, 1983 #843" </w:instrText>
      </w:r>
      <w:r w:rsidR="00C03D12">
        <w:rPr>
          <w:rFonts w:ascii="Times New Roman" w:hAnsi="Times New Roman" w:cs="Times New Roman"/>
          <w:noProof/>
        </w:rPr>
      </w:r>
      <w:r w:rsidR="00C03D12">
        <w:rPr>
          <w:rFonts w:ascii="Times New Roman" w:hAnsi="Times New Roman" w:cs="Times New Roman"/>
          <w:noProof/>
        </w:rPr>
        <w:fldChar w:fldCharType="separate"/>
      </w:r>
      <w:r w:rsidR="00C03D12">
        <w:rPr>
          <w:rFonts w:ascii="Times New Roman" w:hAnsi="Times New Roman" w:cs="Times New Roman"/>
          <w:noProof/>
        </w:rPr>
        <w:t>12</w:t>
      </w:r>
      <w:r w:rsidR="00C03D12">
        <w:rPr>
          <w:rFonts w:ascii="Times New Roman" w:hAnsi="Times New Roman" w:cs="Times New Roman"/>
          <w:noProof/>
        </w:rPr>
        <w:fldChar w:fldCharType="end"/>
      </w:r>
      <w:r w:rsidR="00B6241C">
        <w:rPr>
          <w:rFonts w:ascii="Times New Roman" w:hAnsi="Times New Roman" w:cs="Times New Roman"/>
          <w:noProof/>
        </w:rPr>
        <w:t>]</w:t>
      </w:r>
      <w:r w:rsidR="00943D4F">
        <w:rPr>
          <w:rFonts w:ascii="Times New Roman" w:hAnsi="Times New Roman" w:cs="Times New Roman"/>
        </w:rPr>
        <w:fldChar w:fldCharType="end"/>
      </w:r>
      <w:r w:rsidR="00AC15B6">
        <w:rPr>
          <w:rFonts w:ascii="Times New Roman" w:hAnsi="Times New Roman" w:cs="Times New Roman"/>
        </w:rPr>
        <w:t xml:space="preserve">. </w:t>
      </w:r>
      <w:r w:rsidR="00050B6E">
        <w:rPr>
          <w:rFonts w:ascii="Times New Roman" w:hAnsi="Times New Roman" w:cs="Times New Roman"/>
        </w:rPr>
        <w:t xml:space="preserve">We will use </w:t>
      </w:r>
      <w:proofErr w:type="spellStart"/>
      <w:r w:rsidR="00817D4C" w:rsidRPr="00FE1503">
        <w:rPr>
          <w:rFonts w:ascii="Arial" w:hAnsi="Arial" w:cs="Arial"/>
        </w:rPr>
        <w:t>m</w:t>
      </w:r>
      <w:r w:rsidR="00817D4C">
        <w:rPr>
          <w:rFonts w:ascii="Arial" w:hAnsi="Arial" w:cs="Arial"/>
        </w:rPr>
        <w:t>b</w:t>
      </w:r>
      <w:r w:rsidR="00817D4C" w:rsidRPr="00FE1503">
        <w:rPr>
          <w:rFonts w:ascii="Arial" w:hAnsi="Arial" w:cs="Arial"/>
        </w:rPr>
        <w:t>s</w:t>
      </w:r>
      <w:proofErr w:type="spellEnd"/>
      <w:r w:rsidR="00817D4C">
        <w:rPr>
          <w:rFonts w:ascii="Arial" w:hAnsi="Arial" w:cs="Arial"/>
        </w:rPr>
        <w:t>,</w:t>
      </w:r>
      <w:r w:rsidR="00817D4C">
        <w:rPr>
          <w:rFonts w:ascii="Times New Roman" w:hAnsi="Times New Roman" w:cs="Times New Roman"/>
        </w:rPr>
        <w:t xml:space="preserve"> a </w:t>
      </w:r>
      <w:r w:rsidR="00050B6E">
        <w:rPr>
          <w:rFonts w:ascii="Times New Roman" w:hAnsi="Times New Roman" w:cs="Times New Roman"/>
        </w:rPr>
        <w:t xml:space="preserve">modified version of Hudson’s </w:t>
      </w:r>
      <w:r w:rsidR="005C0029" w:rsidRPr="005C0029">
        <w:rPr>
          <w:rFonts w:ascii="Arial" w:hAnsi="Arial" w:cs="Arial"/>
        </w:rPr>
        <w:t>ms</w:t>
      </w:r>
      <w:r w:rsidR="00050B6E">
        <w:rPr>
          <w:rFonts w:ascii="Times New Roman" w:hAnsi="Times New Roman" w:cs="Times New Roman"/>
        </w:rPr>
        <w:t xml:space="preserve"> software</w:t>
      </w:r>
      <w:r w:rsidR="00817D4C">
        <w:rPr>
          <w:rFonts w:ascii="Times New Roman" w:hAnsi="Times New Roman" w:cs="Times New Roman"/>
        </w:rPr>
        <w:t>,</w:t>
      </w:r>
      <w:r w:rsidR="00050B6E">
        <w:rPr>
          <w:rFonts w:ascii="Times New Roman" w:hAnsi="Times New Roman" w:cs="Times New Roman"/>
        </w:rPr>
        <w:t xml:space="preserve"> </w:t>
      </w:r>
      <w:r w:rsidR="00817D4C">
        <w:rPr>
          <w:rFonts w:ascii="Times New Roman" w:hAnsi="Times New Roman" w:cs="Times New Roman"/>
        </w:rPr>
        <w:t xml:space="preserve">to conduct coalescent simulations </w:t>
      </w:r>
      <w:r w:rsidR="000D1E9F">
        <w:rPr>
          <w:rFonts w:ascii="Times New Roman" w:hAnsi="Times New Roman" w:cs="Times New Roman"/>
        </w:rPr>
        <w:t xml:space="preserve">under selection and </w:t>
      </w:r>
      <w:r w:rsidR="00817D4C">
        <w:rPr>
          <w:rFonts w:ascii="Times New Roman" w:hAnsi="Times New Roman" w:cs="Times New Roman"/>
        </w:rPr>
        <w:t xml:space="preserve">estimate posterior distribution </w:t>
      </w:r>
      <w:r w:rsidR="00AC15B6">
        <w:rPr>
          <w:rFonts w:ascii="Times New Roman" w:hAnsi="Times New Roman" w:cs="Times New Roman"/>
        </w:rPr>
        <w:t xml:space="preserve">of selection </w:t>
      </w:r>
      <w:r w:rsidR="00817D4C">
        <w:rPr>
          <w:rFonts w:ascii="Times New Roman" w:hAnsi="Times New Roman" w:cs="Times New Roman"/>
        </w:rPr>
        <w:t>under various demographic scenarios</w:t>
      </w:r>
      <w:r w:rsidR="00852CC6">
        <w:rPr>
          <w:rFonts w:ascii="Times New Roman" w:hAnsi="Times New Roman" w:cs="Times New Roman"/>
        </w:rPr>
        <w:t xml:space="preserve"> (i.e., the alternative hypotheses)</w:t>
      </w:r>
      <w:r w:rsidR="005F7C2E">
        <w:rPr>
          <w:rFonts w:ascii="Times New Roman" w:hAnsi="Times New Roman" w:cs="Times New Roman"/>
        </w:rPr>
        <w:t xml:space="preserve"> </w:t>
      </w:r>
      <w:r w:rsidR="00943D4F">
        <w:rPr>
          <w:rFonts w:ascii="Times New Roman" w:hAnsi="Times New Roman" w:cs="Times New Roman"/>
        </w:rPr>
        <w:fldChar w:fldCharType="begin"/>
      </w:r>
      <w:r w:rsidR="00B6241C">
        <w:rPr>
          <w:rFonts w:ascii="Times New Roman" w:hAnsi="Times New Roman" w:cs="Times New Roman"/>
        </w:rPr>
        <w:instrText xml:space="preserve"> ADDIN EN.CITE &lt;EndNote&gt;&lt;Cite&gt;&lt;Author&gt;Teshima&lt;/Author&gt;&lt;Year&gt;2009&lt;/Year&gt;&lt;RecNum&gt;839&lt;/RecNum&gt;&lt;DisplayText&gt;[13]&lt;/DisplayText&gt;&lt;record&gt;&lt;rec-number&gt;839&lt;/rec-number&gt;&lt;foreign-keys&gt;&lt;key app="EN" db-id="s09rsdrtmptzf4ep59jxex92s2pdp2wtwttw"&gt;839&lt;/key&gt;&lt;/foreign-keys&gt;&lt;ref-type name="Journal Article"&gt;17&lt;/ref-type&gt;&lt;contributors&gt;&lt;authors&gt;&lt;author&gt;Teshima, K. M.&lt;/author&gt;&lt;author&gt;Innan, H.&lt;/author&gt;&lt;/authors&gt;&lt;/contributors&gt;&lt;auth-address&gt;Hayama Center for Advanced Studies, Graduate University for Advanced Studies, Hayama, Kanagawa 240-0193, Japan. kteshima@soken.ac.jp&lt;/auth-address&gt;&lt;titles&gt;&lt;title&gt;mbs: modifying Hudson&amp;apos;s ms software to generate samples of DNA sequences with a biallelic site under selection&lt;/title&gt;&lt;secondary-title&gt;BMC Bioinformatics&lt;/secondary-title&gt;&lt;alt-title&gt;BMC bioinformatics&lt;/alt-title&gt;&lt;/titles&gt;&lt;periodical&gt;&lt;full-title&gt;BMC Bioinformatics&lt;/full-title&gt;&lt;abbr-1&gt;BMC bioinformatics&lt;/abbr-1&gt;&lt;/periodical&gt;&lt;alt-periodical&gt;&lt;full-title&gt;BMC Bioinformatics&lt;/full-title&gt;&lt;abbr-1&gt;BMC bioinformatics&lt;/abbr-1&gt;&lt;/alt-periodical&gt;&lt;pages&gt;166&lt;/pages&gt;&lt;volume&gt;10&lt;/volume&gt;&lt;edition&gt;2009/06/02&lt;/edition&gt;&lt;keywords&gt;&lt;keyword&gt;*Alleles&lt;/keyword&gt;&lt;keyword&gt;Base Sequence&lt;/keyword&gt;&lt;keyword&gt;Computational Biology/*methods&lt;/keyword&gt;&lt;keyword&gt;DNA/chemistry&lt;/keyword&gt;&lt;keyword&gt;Demography&lt;/keyword&gt;&lt;keyword&gt;Genetics, Population&lt;/keyword&gt;&lt;keyword&gt;*Polymorphism, Single Nucleotide&lt;/keyword&gt;&lt;keyword&gt;*Selection, Genetic&lt;/keyword&gt;&lt;keyword&gt;*Software&lt;/keyword&gt;&lt;/keywords&gt;&lt;dates&gt;&lt;year&gt;2009&lt;/year&gt;&lt;/dates&gt;&lt;isbn&gt;1471-2105 (Electronic)&amp;#xD;1471-2105 (Linking)&lt;/isbn&gt;&lt;accession-num&gt;19480708&lt;/accession-num&gt;&lt;work-type&gt;Research Support, Non-U.S. Gov&amp;apos;t&lt;/work-type&gt;&lt;urls&gt;&lt;related-urls&gt;&lt;url&gt;http://www.ncbi.nlm.nih.gov/pubmed/19480708&lt;/url&gt;&lt;/related-urls&gt;&lt;/urls&gt;&lt;custom2&gt;2693440&lt;/custom2&gt;&lt;electronic-resource-num&gt;10.1186/1471-2105-10-166&lt;/electronic-resource-num&gt;&lt;language&gt;eng&lt;/language&gt;&lt;/record&gt;&lt;/Cite&gt;&lt;/EndNote&gt;</w:instrText>
      </w:r>
      <w:r w:rsidR="00943D4F">
        <w:rPr>
          <w:rFonts w:ascii="Times New Roman" w:hAnsi="Times New Roman" w:cs="Times New Roman"/>
        </w:rPr>
        <w:fldChar w:fldCharType="separate"/>
      </w:r>
      <w:r w:rsidR="00B6241C">
        <w:rPr>
          <w:rFonts w:ascii="Times New Roman" w:hAnsi="Times New Roman" w:cs="Times New Roman"/>
          <w:noProof/>
        </w:rPr>
        <w:t>[</w:t>
      </w:r>
      <w:r w:rsidR="00C03D12">
        <w:rPr>
          <w:rFonts w:ascii="Times New Roman" w:hAnsi="Times New Roman" w:cs="Times New Roman"/>
          <w:noProof/>
        </w:rPr>
        <w:fldChar w:fldCharType="begin"/>
      </w:r>
      <w:r w:rsidR="00C03D12">
        <w:rPr>
          <w:rFonts w:ascii="Times New Roman" w:hAnsi="Times New Roman" w:cs="Times New Roman"/>
          <w:noProof/>
        </w:rPr>
        <w:instrText xml:space="preserve"> HYPERLINK \l "_ENREF_13" \o "Teshima, 2009 #839" </w:instrText>
      </w:r>
      <w:r w:rsidR="00C03D12">
        <w:rPr>
          <w:rFonts w:ascii="Times New Roman" w:hAnsi="Times New Roman" w:cs="Times New Roman"/>
          <w:noProof/>
        </w:rPr>
      </w:r>
      <w:r w:rsidR="00C03D12">
        <w:rPr>
          <w:rFonts w:ascii="Times New Roman" w:hAnsi="Times New Roman" w:cs="Times New Roman"/>
          <w:noProof/>
        </w:rPr>
        <w:fldChar w:fldCharType="separate"/>
      </w:r>
      <w:r w:rsidR="00C03D12">
        <w:rPr>
          <w:rFonts w:ascii="Times New Roman" w:hAnsi="Times New Roman" w:cs="Times New Roman"/>
          <w:noProof/>
        </w:rPr>
        <w:t>13</w:t>
      </w:r>
      <w:r w:rsidR="00C03D12">
        <w:rPr>
          <w:rFonts w:ascii="Times New Roman" w:hAnsi="Times New Roman" w:cs="Times New Roman"/>
          <w:noProof/>
        </w:rPr>
        <w:fldChar w:fldCharType="end"/>
      </w:r>
      <w:r w:rsidR="00B6241C">
        <w:rPr>
          <w:rFonts w:ascii="Times New Roman" w:hAnsi="Times New Roman" w:cs="Times New Roman"/>
          <w:noProof/>
        </w:rPr>
        <w:t>]</w:t>
      </w:r>
      <w:r w:rsidR="00943D4F">
        <w:rPr>
          <w:rFonts w:ascii="Times New Roman" w:hAnsi="Times New Roman" w:cs="Times New Roman"/>
        </w:rPr>
        <w:fldChar w:fldCharType="end"/>
      </w:r>
      <w:r w:rsidR="005F7C2E">
        <w:rPr>
          <w:rFonts w:ascii="Times New Roman" w:hAnsi="Times New Roman" w:cs="Times New Roman"/>
        </w:rPr>
        <w:t xml:space="preserve">. </w:t>
      </w:r>
      <w:r w:rsidR="002A69B1">
        <w:rPr>
          <w:rFonts w:ascii="Times New Roman" w:hAnsi="Times New Roman" w:cs="Times New Roman"/>
        </w:rPr>
        <w:t>This approximate Bayesian approach</w:t>
      </w:r>
      <w:r w:rsidR="00EC4C74">
        <w:rPr>
          <w:rFonts w:ascii="Times New Roman" w:hAnsi="Times New Roman" w:cs="Times New Roman"/>
        </w:rPr>
        <w:t xml:space="preserve"> can take complex demographic structures into account</w:t>
      </w:r>
      <w:r w:rsidR="002A69B1">
        <w:rPr>
          <w:rFonts w:ascii="Times New Roman" w:hAnsi="Times New Roman" w:cs="Times New Roman"/>
        </w:rPr>
        <w:t xml:space="preserve"> </w:t>
      </w:r>
      <w:r w:rsidR="00943D4F">
        <w:rPr>
          <w:rFonts w:ascii="Times New Roman" w:hAnsi="Times New Roman" w:cs="Times New Roman"/>
        </w:rPr>
        <w:fldChar w:fldCharType="begin"/>
      </w:r>
      <w:r w:rsidR="00B6241C">
        <w:rPr>
          <w:rFonts w:ascii="Times New Roman" w:hAnsi="Times New Roman" w:cs="Times New Roman"/>
        </w:rPr>
        <w:instrText xml:space="preserve"> ADDIN EN.CITE &lt;EndNote&gt;&lt;Cite&gt;&lt;Author&gt;Csillery&lt;/Author&gt;&lt;Year&gt;2010&lt;/Year&gt;&lt;RecNum&gt;840&lt;/RecNum&gt;&lt;DisplayText&gt;[14]&lt;/DisplayText&gt;&lt;record&gt;&lt;rec-number&gt;840&lt;/rec-number&gt;&lt;foreign-keys&gt;&lt;key app="EN" db-id="s09rsdrtmptzf4ep59jxex92s2pdp2wtwttw"&gt;840&lt;/key&gt;&lt;/foreign-keys&gt;&lt;ref-type name="Journal Article"&gt;17&lt;/ref-type&gt;&lt;contributors&gt;&lt;authors&gt;&lt;author&gt;Csillery, K.&lt;/author&gt;&lt;author&gt;Blum, M. G.&lt;/author&gt;&lt;author&gt;Gaggiotti, O. E.&lt;/author&gt;&lt;author&gt;Francois, O.&lt;/author&gt;&lt;/authors&gt;&lt;/contributors&gt;&lt;auth-address&gt;Laboratoire Techniques de l&amp;apos;Ingenierie Medicale et de la Complexite, Centre National de la Recherche Scientifique UMR5525, Universite Joseph Fourier, 38706 La Tronche, France. kati.csillery@gmail.com&lt;/auth-address&gt;&lt;titles&gt;&lt;title&gt;Approximate Bayesian Computation (ABC) in practice&lt;/title&gt;&lt;secondary-title&gt;Trends Ecol Evol&lt;/secondary-title&gt;&lt;alt-title&gt;Trends in ecology &amp;amp; evolution&lt;/alt-title&gt;&lt;/titles&gt;&lt;periodical&gt;&lt;full-title&gt;Trends Ecol Evol&lt;/full-title&gt;&lt;abbr-1&gt;Trends in ecology &amp;amp; evolution&lt;/abbr-1&gt;&lt;/periodical&gt;&lt;alt-periodical&gt;&lt;full-title&gt;Trends Ecol Evol&lt;/full-title&gt;&lt;abbr-1&gt;Trends in ecology &amp;amp; evolution&lt;/abbr-1&gt;&lt;/alt-periodical&gt;&lt;pages&gt;410-8&lt;/pages&gt;&lt;volume&gt;25&lt;/volume&gt;&lt;number&gt;7&lt;/number&gt;&lt;edition&gt;2010/05/22&lt;/edition&gt;&lt;keywords&gt;&lt;keyword&gt;Africa&lt;/keyword&gt;&lt;keyword&gt;Algorithms&lt;/keyword&gt;&lt;keyword&gt;Animals&lt;/keyword&gt;&lt;keyword&gt;*Bayes Theorem&lt;/keyword&gt;&lt;keyword&gt;Biodiversity&lt;/keyword&gt;&lt;keyword&gt;*Biological Evolution&lt;/keyword&gt;&lt;keyword&gt;Biostatistics&lt;/keyword&gt;&lt;keyword&gt;Demography&lt;/keyword&gt;&lt;keyword&gt;Drosophila melanogaster/*genetics&lt;/keyword&gt;&lt;keyword&gt;Models, Genetic&lt;/keyword&gt;&lt;/keywords&gt;&lt;dates&gt;&lt;year&gt;2010&lt;/year&gt;&lt;pub-dates&gt;&lt;date&gt;Jul&lt;/date&gt;&lt;/pub-dates&gt;&lt;/dates&gt;&lt;isbn&gt;0169-5347 (Print)&amp;#xD;0169-5347 (Linking)&lt;/isbn&gt;&lt;accession-num&gt;20488578&lt;/accession-num&gt;&lt;work-type&gt;Research Support, Non-U.S. Gov&amp;apos;t&amp;#xD;Review&lt;/work-type&gt;&lt;urls&gt;&lt;related-urls&gt;&lt;url&gt;http://www.ncbi.nlm.nih.gov/pubmed/20488578&lt;/url&gt;&lt;/related-urls&gt;&lt;/urls&gt;&lt;electronic-resource-num&gt;10.1016/j.tree.2010.04.001&lt;/electronic-resource-num&gt;&lt;language&gt;eng&lt;/language&gt;&lt;/record&gt;&lt;/Cite&gt;&lt;/EndNote&gt;</w:instrText>
      </w:r>
      <w:r w:rsidR="00943D4F">
        <w:rPr>
          <w:rFonts w:ascii="Times New Roman" w:hAnsi="Times New Roman" w:cs="Times New Roman"/>
        </w:rPr>
        <w:fldChar w:fldCharType="separate"/>
      </w:r>
      <w:r w:rsidR="00B6241C">
        <w:rPr>
          <w:rFonts w:ascii="Times New Roman" w:hAnsi="Times New Roman" w:cs="Times New Roman"/>
          <w:noProof/>
        </w:rPr>
        <w:t>[</w:t>
      </w:r>
      <w:r w:rsidR="00C03D12">
        <w:rPr>
          <w:rFonts w:ascii="Times New Roman" w:hAnsi="Times New Roman" w:cs="Times New Roman"/>
          <w:noProof/>
        </w:rPr>
        <w:fldChar w:fldCharType="begin"/>
      </w:r>
      <w:r w:rsidR="00C03D12">
        <w:rPr>
          <w:rFonts w:ascii="Times New Roman" w:hAnsi="Times New Roman" w:cs="Times New Roman"/>
          <w:noProof/>
        </w:rPr>
        <w:instrText xml:space="preserve"> HYPERLINK \l "_ENREF_14" \o "Csillery, 2010 #840" </w:instrText>
      </w:r>
      <w:r w:rsidR="00C03D12">
        <w:rPr>
          <w:rFonts w:ascii="Times New Roman" w:hAnsi="Times New Roman" w:cs="Times New Roman"/>
          <w:noProof/>
        </w:rPr>
      </w:r>
      <w:r w:rsidR="00C03D12">
        <w:rPr>
          <w:rFonts w:ascii="Times New Roman" w:hAnsi="Times New Roman" w:cs="Times New Roman"/>
          <w:noProof/>
        </w:rPr>
        <w:fldChar w:fldCharType="separate"/>
      </w:r>
      <w:r w:rsidR="00C03D12">
        <w:rPr>
          <w:rFonts w:ascii="Times New Roman" w:hAnsi="Times New Roman" w:cs="Times New Roman"/>
          <w:noProof/>
        </w:rPr>
        <w:t>14</w:t>
      </w:r>
      <w:r w:rsidR="00C03D12">
        <w:rPr>
          <w:rFonts w:ascii="Times New Roman" w:hAnsi="Times New Roman" w:cs="Times New Roman"/>
          <w:noProof/>
        </w:rPr>
        <w:fldChar w:fldCharType="end"/>
      </w:r>
      <w:r w:rsidR="00B6241C">
        <w:rPr>
          <w:rFonts w:ascii="Times New Roman" w:hAnsi="Times New Roman" w:cs="Times New Roman"/>
          <w:noProof/>
        </w:rPr>
        <w:t>]</w:t>
      </w:r>
      <w:r w:rsidR="00943D4F">
        <w:rPr>
          <w:rFonts w:ascii="Times New Roman" w:hAnsi="Times New Roman" w:cs="Times New Roman"/>
        </w:rPr>
        <w:fldChar w:fldCharType="end"/>
      </w:r>
      <w:r w:rsidR="00DB21A4">
        <w:rPr>
          <w:rFonts w:ascii="Times New Roman" w:hAnsi="Times New Roman" w:cs="Times New Roman"/>
        </w:rPr>
        <w:t xml:space="preserve">, especially given the </w:t>
      </w:r>
      <w:r w:rsidR="00C27956">
        <w:rPr>
          <w:rFonts w:ascii="Times New Roman" w:hAnsi="Times New Roman" w:cs="Times New Roman"/>
        </w:rPr>
        <w:t xml:space="preserve">known </w:t>
      </w:r>
      <w:r w:rsidR="00DB21A4">
        <w:rPr>
          <w:rFonts w:ascii="Times New Roman" w:hAnsi="Times New Roman" w:cs="Times New Roman"/>
        </w:rPr>
        <w:t>population structures in yeast</w:t>
      </w:r>
      <w:r w:rsidR="00187B65">
        <w:rPr>
          <w:rFonts w:ascii="Times New Roman" w:hAnsi="Times New Roman" w:cs="Times New Roman"/>
        </w:rPr>
        <w:t xml:space="preserve"> strains</w:t>
      </w:r>
      <w:r w:rsidR="00AC15B6">
        <w:rPr>
          <w:rFonts w:ascii="Times New Roman" w:hAnsi="Times New Roman" w:cs="Times New Roman"/>
        </w:rPr>
        <w:t xml:space="preserve"> </w:t>
      </w:r>
      <w:r w:rsidR="00943D4F">
        <w:rPr>
          <w:rFonts w:ascii="Times New Roman" w:hAnsi="Times New Roman" w:cs="Times New Roman"/>
        </w:rPr>
        <w:fldChar w:fldCharType="begin">
          <w:fldData xml:space="preserve">PEVuZE5vdGU+PENpdGU+PEF1dGhvcj5TY2hhY2hlcmVyPC9BdXRob3I+PFllYXI+MjAwOTwvWWVh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</w:fldData>
        </w:fldChar>
      </w:r>
      <w:r w:rsidR="00B6241C">
        <w:rPr>
          <w:rFonts w:ascii="Times New Roman" w:hAnsi="Times New Roman" w:cs="Times New Roman"/>
        </w:rPr>
        <w:instrText xml:space="preserve"> ADDIN EN.CITE </w:instrText>
      </w:r>
      <w:r w:rsidR="00943D4F">
        <w:rPr>
          <w:rFonts w:ascii="Times New Roman" w:hAnsi="Times New Roman" w:cs="Times New Roman"/>
        </w:rPr>
        <w:fldChar w:fldCharType="begin">
          <w:fldData xml:space="preserve">PEVuZE5vdGU+PENpdGU+PEF1dGhvcj5TY2hhY2hlcmVyPC9BdXRob3I+PFllYXI+MjAwOTwvWWVh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</w:fldData>
        </w:fldChar>
      </w:r>
      <w:r w:rsidR="00B6241C">
        <w:rPr>
          <w:rFonts w:ascii="Times New Roman" w:hAnsi="Times New Roman" w:cs="Times New Roman"/>
        </w:rPr>
        <w:instrText xml:space="preserve"> ADDIN EN.CITE.DATA </w:instrText>
      </w:r>
      <w:r w:rsidR="00943D4F">
        <w:rPr>
          <w:rFonts w:ascii="Times New Roman" w:hAnsi="Times New Roman" w:cs="Times New Roman"/>
        </w:rPr>
      </w:r>
      <w:r w:rsidR="00943D4F">
        <w:rPr>
          <w:rFonts w:ascii="Times New Roman" w:hAnsi="Times New Roman" w:cs="Times New Roman"/>
        </w:rPr>
        <w:fldChar w:fldCharType="end"/>
      </w:r>
      <w:r w:rsidR="00943D4F">
        <w:rPr>
          <w:rFonts w:ascii="Times New Roman" w:hAnsi="Times New Roman" w:cs="Times New Roman"/>
        </w:rPr>
      </w:r>
      <w:r w:rsidR="00943D4F">
        <w:rPr>
          <w:rFonts w:ascii="Times New Roman" w:hAnsi="Times New Roman" w:cs="Times New Roman"/>
        </w:rPr>
        <w:fldChar w:fldCharType="separate"/>
      </w:r>
      <w:r w:rsidR="00B6241C">
        <w:rPr>
          <w:rFonts w:ascii="Times New Roman" w:hAnsi="Times New Roman" w:cs="Times New Roman"/>
          <w:noProof/>
        </w:rPr>
        <w:t>[</w:t>
      </w:r>
      <w:r w:rsidR="00C03D12">
        <w:rPr>
          <w:rFonts w:ascii="Times New Roman" w:hAnsi="Times New Roman" w:cs="Times New Roman"/>
          <w:noProof/>
        </w:rPr>
        <w:fldChar w:fldCharType="begin"/>
      </w:r>
      <w:r w:rsidR="00C03D12">
        <w:rPr>
          <w:rFonts w:ascii="Times New Roman" w:hAnsi="Times New Roman" w:cs="Times New Roman"/>
          <w:noProof/>
        </w:rPr>
        <w:instrText xml:space="preserve"> HYPERLINK \l "_ENREF_15" \o "Schacherer, 2009 #842" </w:instrText>
      </w:r>
      <w:r w:rsidR="00C03D12">
        <w:rPr>
          <w:rFonts w:ascii="Times New Roman" w:hAnsi="Times New Roman" w:cs="Times New Roman"/>
          <w:noProof/>
        </w:rPr>
      </w:r>
      <w:r w:rsidR="00C03D12">
        <w:rPr>
          <w:rFonts w:ascii="Times New Roman" w:hAnsi="Times New Roman" w:cs="Times New Roman"/>
          <w:noProof/>
        </w:rPr>
        <w:fldChar w:fldCharType="separate"/>
      </w:r>
      <w:r w:rsidR="00C03D12">
        <w:rPr>
          <w:rFonts w:ascii="Times New Roman" w:hAnsi="Times New Roman" w:cs="Times New Roman"/>
          <w:noProof/>
        </w:rPr>
        <w:t>15</w:t>
      </w:r>
      <w:r w:rsidR="00C03D12">
        <w:rPr>
          <w:rFonts w:ascii="Times New Roman" w:hAnsi="Times New Roman" w:cs="Times New Roman"/>
          <w:noProof/>
        </w:rPr>
        <w:fldChar w:fldCharType="end"/>
      </w:r>
      <w:r w:rsidR="00B6241C">
        <w:rPr>
          <w:rFonts w:ascii="Times New Roman" w:hAnsi="Times New Roman" w:cs="Times New Roman"/>
          <w:noProof/>
        </w:rPr>
        <w:t>]</w:t>
      </w:r>
      <w:r w:rsidR="00943D4F">
        <w:rPr>
          <w:rFonts w:ascii="Times New Roman" w:hAnsi="Times New Roman" w:cs="Times New Roman"/>
        </w:rPr>
        <w:fldChar w:fldCharType="end"/>
      </w:r>
      <w:r w:rsidR="00DB21A4">
        <w:rPr>
          <w:rFonts w:ascii="Times New Roman" w:hAnsi="Times New Roman" w:cs="Times New Roman"/>
        </w:rPr>
        <w:t xml:space="preserve">. </w:t>
      </w:r>
    </w:p>
    <w:p w:rsidR="00AB0C14" w:rsidRDefault="00030A80" w:rsidP="00C03D1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  <w:pPrChange w:id="24" w:author="hong qin" w:date="2012-09-11T14:06:00Z">
          <w:pPr>
            <w:spacing w:after="0" w:line="240" w:lineRule="auto"/>
            <w:ind w:firstLine="720"/>
            <w:jc w:val="both"/>
          </w:pPr>
        </w:pPrChange>
      </w:pPr>
      <w:proofErr w:type="gramStart"/>
      <w:r w:rsidRPr="005A7E8F">
        <w:rPr>
          <w:rFonts w:ascii="Times New Roman" w:hAnsi="Times New Roman" w:cs="Times New Roman"/>
          <w:u w:val="single"/>
        </w:rPr>
        <w:t>Expected Results &amp; Limitations.</w:t>
      </w:r>
      <w:proofErr w:type="gramEnd"/>
      <w:r w:rsidR="0045635B">
        <w:rPr>
          <w:rFonts w:ascii="Times New Roman" w:hAnsi="Times New Roman" w:cs="Times New Roman"/>
          <w:u w:val="single"/>
        </w:rPr>
        <w:t xml:space="preserve"> </w:t>
      </w:r>
      <w:r w:rsidR="00134BB0" w:rsidRPr="005A7E8F">
        <w:rPr>
          <w:rFonts w:ascii="Times New Roman" w:hAnsi="Times New Roman" w:cs="Times New Roman"/>
        </w:rPr>
        <w:t xml:space="preserve">Some </w:t>
      </w:r>
      <w:r w:rsidR="00095F37" w:rsidRPr="005A7E8F">
        <w:rPr>
          <w:rFonts w:ascii="Times New Roman" w:hAnsi="Times New Roman" w:cs="Times New Roman"/>
        </w:rPr>
        <w:t xml:space="preserve">human genes are </w:t>
      </w:r>
      <w:r w:rsidR="00134BB0" w:rsidRPr="005A7E8F">
        <w:rPr>
          <w:rFonts w:ascii="Times New Roman" w:hAnsi="Times New Roman" w:cs="Times New Roman"/>
        </w:rPr>
        <w:t xml:space="preserve">well-conserved </w:t>
      </w:r>
      <w:r w:rsidR="00095F37" w:rsidRPr="005A7E8F">
        <w:rPr>
          <w:rFonts w:ascii="Times New Roman" w:hAnsi="Times New Roman" w:cs="Times New Roman"/>
        </w:rPr>
        <w:t xml:space="preserve">and </w:t>
      </w:r>
      <w:r w:rsidR="00134BB0" w:rsidRPr="005A7E8F">
        <w:rPr>
          <w:rFonts w:ascii="Times New Roman" w:hAnsi="Times New Roman" w:cs="Times New Roman"/>
        </w:rPr>
        <w:t xml:space="preserve">are expected to have yeast orthologs, </w:t>
      </w:r>
      <w:r w:rsidR="00095F37" w:rsidRPr="005A7E8F">
        <w:rPr>
          <w:rFonts w:ascii="Times New Roman" w:hAnsi="Times New Roman" w:cs="Times New Roman"/>
        </w:rPr>
        <w:t>but</w:t>
      </w:r>
      <w:r w:rsidR="00134BB0" w:rsidRPr="005A7E8F">
        <w:rPr>
          <w:rFonts w:ascii="Times New Roman" w:hAnsi="Times New Roman" w:cs="Times New Roman"/>
        </w:rPr>
        <w:t xml:space="preserve"> other human </w:t>
      </w:r>
      <w:r w:rsidR="003D65C5" w:rsidRPr="005A7E8F">
        <w:rPr>
          <w:rFonts w:ascii="Times New Roman" w:hAnsi="Times New Roman" w:cs="Times New Roman"/>
        </w:rPr>
        <w:t xml:space="preserve">genes </w:t>
      </w:r>
      <w:r w:rsidR="00134BB0" w:rsidRPr="005A7E8F">
        <w:rPr>
          <w:rFonts w:ascii="Times New Roman" w:hAnsi="Times New Roman" w:cs="Times New Roman"/>
        </w:rPr>
        <w:t>are not expected to have yeast counterparts.</w:t>
      </w:r>
      <w:r w:rsidR="003D65C5" w:rsidRPr="005A7E8F">
        <w:rPr>
          <w:rFonts w:ascii="Times New Roman" w:hAnsi="Times New Roman" w:cs="Times New Roman"/>
        </w:rPr>
        <w:t xml:space="preserve">  </w:t>
      </w:r>
      <w:r w:rsidR="0056184B" w:rsidRPr="005A7E8F">
        <w:rPr>
          <w:rFonts w:ascii="Times New Roman" w:hAnsi="Times New Roman" w:cs="Times New Roman"/>
        </w:rPr>
        <w:t xml:space="preserve">For candidate human DFHAA genes conserved in yeast, </w:t>
      </w:r>
      <w:proofErr w:type="spellStart"/>
      <w:r w:rsidR="0056184B" w:rsidRPr="005A7E8F">
        <w:rPr>
          <w:rFonts w:ascii="Times New Roman" w:hAnsi="Times New Roman" w:cs="Times New Roman"/>
        </w:rPr>
        <w:t>nonsynonymous</w:t>
      </w:r>
      <w:proofErr w:type="spellEnd"/>
      <w:r w:rsidR="0056184B" w:rsidRPr="005A7E8F">
        <w:rPr>
          <w:rFonts w:ascii="Times New Roman" w:hAnsi="Times New Roman" w:cs="Times New Roman"/>
        </w:rPr>
        <w:t xml:space="preserve"> polymorphisms </w:t>
      </w:r>
      <w:r w:rsidR="00801776" w:rsidRPr="005A7E8F">
        <w:rPr>
          <w:rFonts w:ascii="Times New Roman" w:hAnsi="Times New Roman" w:cs="Times New Roman"/>
        </w:rPr>
        <w:t xml:space="preserve">(mutations with amino acid changes) </w:t>
      </w:r>
      <w:r w:rsidR="0056184B" w:rsidRPr="005A7E8F">
        <w:rPr>
          <w:rFonts w:ascii="Times New Roman" w:hAnsi="Times New Roman" w:cs="Times New Roman"/>
        </w:rPr>
        <w:t xml:space="preserve">will be searched in both human genomes and yeast genomes. </w:t>
      </w:r>
      <w:r w:rsidR="001E5FAB" w:rsidRPr="005A7E8F">
        <w:rPr>
          <w:rFonts w:ascii="Times New Roman" w:hAnsi="Times New Roman" w:cs="Times New Roman"/>
        </w:rPr>
        <w:t xml:space="preserve">It is likely amino acids changes in the same protein regions may influence protein functions in similar ways. Phenotypic differences associated with yeast </w:t>
      </w:r>
      <w:proofErr w:type="spellStart"/>
      <w:r w:rsidR="001E5FAB" w:rsidRPr="005A7E8F">
        <w:rPr>
          <w:rFonts w:ascii="Times New Roman" w:hAnsi="Times New Roman" w:cs="Times New Roman"/>
        </w:rPr>
        <w:t>nonsynonymous</w:t>
      </w:r>
      <w:proofErr w:type="spellEnd"/>
      <w:r w:rsidR="001E5FAB" w:rsidRPr="005A7E8F">
        <w:rPr>
          <w:rFonts w:ascii="Times New Roman" w:hAnsi="Times New Roman" w:cs="Times New Roman"/>
        </w:rPr>
        <w:t xml:space="preserve"> </w:t>
      </w:r>
      <w:r w:rsidR="000E15DC" w:rsidRPr="005A7E8F">
        <w:rPr>
          <w:rFonts w:ascii="Times New Roman" w:hAnsi="Times New Roman" w:cs="Times New Roman"/>
        </w:rPr>
        <w:t>polymorphisms</w:t>
      </w:r>
      <w:r w:rsidR="001E5FAB" w:rsidRPr="005A7E8F">
        <w:rPr>
          <w:rFonts w:ascii="Times New Roman" w:hAnsi="Times New Roman" w:cs="Times New Roman"/>
        </w:rPr>
        <w:t xml:space="preserve"> can offer clues </w:t>
      </w:r>
      <w:r w:rsidR="00110078" w:rsidRPr="005A7E8F">
        <w:rPr>
          <w:rFonts w:ascii="Times New Roman" w:hAnsi="Times New Roman" w:cs="Times New Roman"/>
        </w:rPr>
        <w:t>on functional consequences for</w:t>
      </w:r>
      <w:r w:rsidR="001E5FAB" w:rsidRPr="005A7E8F">
        <w:rPr>
          <w:rFonts w:ascii="Times New Roman" w:hAnsi="Times New Roman" w:cs="Times New Roman"/>
        </w:rPr>
        <w:t xml:space="preserve"> </w:t>
      </w:r>
      <w:r w:rsidR="00110078" w:rsidRPr="005A7E8F">
        <w:rPr>
          <w:rFonts w:ascii="Times New Roman" w:hAnsi="Times New Roman" w:cs="Times New Roman"/>
        </w:rPr>
        <w:t xml:space="preserve">similar changes in the human </w:t>
      </w:r>
      <w:proofErr w:type="spellStart"/>
      <w:r w:rsidR="00110078" w:rsidRPr="005A7E8F">
        <w:rPr>
          <w:rFonts w:ascii="Times New Roman" w:hAnsi="Times New Roman" w:cs="Times New Roman"/>
        </w:rPr>
        <w:t>orthologous</w:t>
      </w:r>
      <w:proofErr w:type="spellEnd"/>
      <w:r w:rsidR="00110078" w:rsidRPr="005A7E8F">
        <w:rPr>
          <w:rFonts w:ascii="Times New Roman" w:hAnsi="Times New Roman" w:cs="Times New Roman"/>
        </w:rPr>
        <w:t xml:space="preserve"> proteins.</w:t>
      </w:r>
      <w:r w:rsidR="00603FD7">
        <w:rPr>
          <w:rFonts w:ascii="Times New Roman" w:hAnsi="Times New Roman" w:cs="Times New Roman"/>
        </w:rPr>
        <w:t xml:space="preserve"> </w:t>
      </w:r>
      <w:r w:rsidR="00F45360">
        <w:rPr>
          <w:rFonts w:ascii="Times New Roman" w:hAnsi="Times New Roman" w:cs="Times New Roman"/>
        </w:rPr>
        <w:t xml:space="preserve"> </w:t>
      </w:r>
      <w:r w:rsidR="00F02CB2" w:rsidRPr="005A7E8F">
        <w:rPr>
          <w:rFonts w:ascii="Times New Roman" w:hAnsi="Times New Roman" w:cs="Times New Roman"/>
        </w:rPr>
        <w:t xml:space="preserve">For </w:t>
      </w:r>
      <w:r w:rsidR="00F45360">
        <w:rPr>
          <w:rFonts w:ascii="Times New Roman" w:hAnsi="Times New Roman" w:cs="Times New Roman"/>
        </w:rPr>
        <w:t xml:space="preserve">many </w:t>
      </w:r>
      <w:r w:rsidR="00F02CB2" w:rsidRPr="005A7E8F">
        <w:rPr>
          <w:rFonts w:ascii="Times New Roman" w:hAnsi="Times New Roman" w:cs="Times New Roman"/>
        </w:rPr>
        <w:t xml:space="preserve">of the candidate </w:t>
      </w:r>
      <w:r w:rsidR="008344BF">
        <w:rPr>
          <w:rFonts w:ascii="Times New Roman" w:hAnsi="Times New Roman" w:cs="Times New Roman"/>
        </w:rPr>
        <w:t>DHRAA</w:t>
      </w:r>
      <w:r w:rsidR="00F02CB2" w:rsidRPr="005A7E8F">
        <w:rPr>
          <w:rFonts w:ascii="Times New Roman" w:hAnsi="Times New Roman" w:cs="Times New Roman"/>
        </w:rPr>
        <w:t xml:space="preserve"> SNPs, we expected to find at least one protein-coding gene at or near its chromosomal location, and we will focus on these protein-coding genes during this project. It is quite plausible </w:t>
      </w:r>
      <w:r w:rsidR="006C6736">
        <w:rPr>
          <w:rFonts w:ascii="Times New Roman" w:hAnsi="Times New Roman" w:cs="Times New Roman"/>
        </w:rPr>
        <w:t xml:space="preserve">that </w:t>
      </w:r>
      <w:r w:rsidR="00F02CB2" w:rsidRPr="005A7E8F">
        <w:rPr>
          <w:rFonts w:ascii="Times New Roman" w:hAnsi="Times New Roman" w:cs="Times New Roman"/>
        </w:rPr>
        <w:t xml:space="preserve">non-protein genes, such non-coding RNAs, may play a role in </w:t>
      </w:r>
      <w:r w:rsidR="008344BF">
        <w:rPr>
          <w:rFonts w:ascii="Times New Roman" w:hAnsi="Times New Roman" w:cs="Times New Roman"/>
        </w:rPr>
        <w:t>DHRAA</w:t>
      </w:r>
      <w:r w:rsidR="00F02CB2" w:rsidRPr="005A7E8F">
        <w:rPr>
          <w:rFonts w:ascii="Times New Roman" w:hAnsi="Times New Roman" w:cs="Times New Roman"/>
        </w:rPr>
        <w:t xml:space="preserve">s, but </w:t>
      </w:r>
      <w:r w:rsidR="00071174">
        <w:rPr>
          <w:rFonts w:ascii="Times New Roman" w:hAnsi="Times New Roman" w:cs="Times New Roman"/>
        </w:rPr>
        <w:t xml:space="preserve">they </w:t>
      </w:r>
      <w:r w:rsidR="00F02CB2" w:rsidRPr="005A7E8F">
        <w:rPr>
          <w:rFonts w:ascii="Times New Roman" w:hAnsi="Times New Roman" w:cs="Times New Roman"/>
        </w:rPr>
        <w:t xml:space="preserve">will be pursued in separate studies. </w:t>
      </w:r>
    </w:p>
    <w:p w:rsidR="001677F0" w:rsidRDefault="001677F0" w:rsidP="00C03D12">
      <w:pPr>
        <w:spacing w:after="0" w:line="240" w:lineRule="auto"/>
        <w:ind w:firstLine="720"/>
        <w:jc w:val="both"/>
        <w:rPr>
          <w:rFonts w:ascii="Times New Roman" w:hAnsi="Times New Roman" w:cs="Times New Roman"/>
          <w:u w:val="single"/>
        </w:rPr>
        <w:pPrChange w:id="25" w:author="hong qin" w:date="2012-09-11T14:06:00Z">
          <w:pPr>
            <w:spacing w:after="0" w:line="240" w:lineRule="auto"/>
            <w:ind w:firstLine="720"/>
            <w:jc w:val="both"/>
          </w:pPr>
        </w:pPrChange>
      </w:pPr>
    </w:p>
    <w:p w:rsidR="005C0029" w:rsidDel="005571E8" w:rsidRDefault="00030A80" w:rsidP="00C03D12">
      <w:pPr>
        <w:pStyle w:val="Heading2"/>
        <w:spacing w:before="0" w:line="240" w:lineRule="auto"/>
        <w:jc w:val="both"/>
        <w:rPr>
          <w:del w:id="26" w:author="hong qin" w:date="2012-09-11T14:05:00Z"/>
          <w:rFonts w:ascii="Times New Roman" w:hAnsi="Times New Roman" w:cs="Times New Roman"/>
          <w:b w:val="0"/>
          <w:color w:val="auto"/>
          <w:sz w:val="22"/>
          <w:szCs w:val="22"/>
        </w:rPr>
        <w:pPrChange w:id="27" w:author="hong qin" w:date="2012-09-11T14:06:00Z">
          <w:pPr>
            <w:pStyle w:val="Heading2"/>
            <w:spacing w:before="0" w:line="240" w:lineRule="auto"/>
            <w:jc w:val="both"/>
          </w:pPr>
        </w:pPrChange>
      </w:pPr>
      <w:del w:id="28" w:author="hong qin" w:date="2012-09-11T14:05:00Z">
        <w:r w:rsidRPr="005A7E8F" w:rsidDel="005571E8">
          <w:rPr>
            <w:rFonts w:ascii="Times New Roman" w:hAnsi="Times New Roman" w:cs="Times New Roman"/>
            <w:color w:val="auto"/>
            <w:sz w:val="22"/>
            <w:szCs w:val="22"/>
          </w:rPr>
          <w:delText>Aim 2</w:delText>
        </w:r>
        <w:r w:rsidR="001E2D98" w:rsidRPr="005A7E8F" w:rsidDel="005571E8">
          <w:rPr>
            <w:rFonts w:ascii="Times New Roman" w:hAnsi="Times New Roman" w:cs="Times New Roman"/>
            <w:color w:val="auto"/>
            <w:sz w:val="22"/>
            <w:szCs w:val="22"/>
          </w:rPr>
          <w:delText xml:space="preserve">. </w:delText>
        </w:r>
        <w:r w:rsidR="00010A11" w:rsidRPr="00010A11" w:rsidDel="005571E8">
          <w:rPr>
            <w:rFonts w:ascii="Times New Roman" w:hAnsi="Times New Roman" w:cs="Times New Roman"/>
            <w:b w:val="0"/>
            <w:color w:val="auto"/>
            <w:sz w:val="22"/>
            <w:szCs w:val="22"/>
          </w:rPr>
          <w:delText xml:space="preserve">Evaluate </w:delText>
        </w:r>
        <w:r w:rsidR="00C83275" w:rsidDel="005571E8">
          <w:rPr>
            <w:rFonts w:ascii="Times New Roman" w:hAnsi="Times New Roman" w:cs="Times New Roman"/>
            <w:b w:val="0"/>
            <w:color w:val="auto"/>
            <w:sz w:val="22"/>
            <w:szCs w:val="22"/>
          </w:rPr>
          <w:delText>a list of candidate</w:delText>
        </w:r>
        <w:r w:rsidR="00F85EA6" w:rsidRPr="005A7E8F" w:rsidDel="005571E8">
          <w:rPr>
            <w:rFonts w:ascii="Times New Roman" w:hAnsi="Times New Roman" w:cs="Times New Roman"/>
            <w:b w:val="0"/>
            <w:color w:val="auto"/>
            <w:sz w:val="22"/>
            <w:szCs w:val="22"/>
          </w:rPr>
          <w:delText xml:space="preserve"> human genes and </w:delText>
        </w:r>
        <w:r w:rsidR="00C83275" w:rsidDel="005571E8">
          <w:rPr>
            <w:rFonts w:ascii="Times New Roman" w:hAnsi="Times New Roman" w:cs="Times New Roman"/>
            <w:b w:val="0"/>
            <w:color w:val="auto"/>
            <w:sz w:val="22"/>
            <w:szCs w:val="22"/>
          </w:rPr>
          <w:delText>examine</w:delText>
        </w:r>
        <w:r w:rsidR="00C83275" w:rsidRPr="005A7E8F" w:rsidDel="005571E8">
          <w:rPr>
            <w:rFonts w:ascii="Times New Roman" w:hAnsi="Times New Roman" w:cs="Times New Roman"/>
            <w:b w:val="0"/>
            <w:color w:val="auto"/>
            <w:sz w:val="22"/>
            <w:szCs w:val="22"/>
          </w:rPr>
          <w:delText xml:space="preserve"> </w:delText>
        </w:r>
        <w:r w:rsidR="00F85EA6" w:rsidRPr="005A7E8F" w:rsidDel="005571E8">
          <w:rPr>
            <w:rFonts w:ascii="Times New Roman" w:hAnsi="Times New Roman" w:cs="Times New Roman"/>
            <w:b w:val="0"/>
            <w:color w:val="auto"/>
            <w:sz w:val="22"/>
            <w:szCs w:val="22"/>
          </w:rPr>
          <w:delText xml:space="preserve">their </w:delText>
        </w:r>
        <w:r w:rsidR="00C83275" w:rsidDel="005571E8">
          <w:rPr>
            <w:rFonts w:ascii="Times New Roman" w:hAnsi="Times New Roman" w:cs="Times New Roman"/>
            <w:b w:val="0"/>
            <w:color w:val="auto"/>
            <w:sz w:val="22"/>
            <w:szCs w:val="22"/>
          </w:rPr>
          <w:delText>allele distribution</w:delText>
        </w:r>
        <w:r w:rsidR="00922F99" w:rsidDel="005571E8">
          <w:rPr>
            <w:rFonts w:ascii="Times New Roman" w:hAnsi="Times New Roman" w:cs="Times New Roman"/>
            <w:b w:val="0"/>
            <w:color w:val="auto"/>
            <w:sz w:val="22"/>
            <w:szCs w:val="22"/>
          </w:rPr>
          <w:delText>s</w:delText>
        </w:r>
        <w:r w:rsidR="00C83275" w:rsidDel="005571E8">
          <w:rPr>
            <w:rFonts w:ascii="Times New Roman" w:hAnsi="Times New Roman" w:cs="Times New Roman"/>
            <w:b w:val="0"/>
            <w:color w:val="auto"/>
            <w:sz w:val="22"/>
            <w:szCs w:val="22"/>
          </w:rPr>
          <w:delText xml:space="preserve"> in</w:delText>
        </w:r>
        <w:r w:rsidR="00071174" w:rsidDel="005571E8">
          <w:rPr>
            <w:rFonts w:ascii="Times New Roman" w:hAnsi="Times New Roman" w:cs="Times New Roman"/>
            <w:b w:val="0"/>
            <w:color w:val="auto"/>
            <w:sz w:val="22"/>
            <w:szCs w:val="22"/>
          </w:rPr>
          <w:delText xml:space="preserve"> </w:delText>
        </w:r>
        <w:r w:rsidR="00C83275" w:rsidDel="005571E8">
          <w:rPr>
            <w:rFonts w:ascii="Times New Roman" w:hAnsi="Times New Roman" w:cs="Times New Roman"/>
            <w:b w:val="0"/>
            <w:color w:val="auto"/>
            <w:sz w:val="22"/>
            <w:szCs w:val="22"/>
          </w:rPr>
          <w:delText>AA</w:delText>
        </w:r>
        <w:r w:rsidR="002D53FB" w:rsidDel="005571E8">
          <w:rPr>
            <w:rFonts w:ascii="Times New Roman" w:hAnsi="Times New Roman" w:cs="Times New Roman"/>
            <w:b w:val="0"/>
            <w:color w:val="auto"/>
            <w:sz w:val="22"/>
            <w:szCs w:val="22"/>
          </w:rPr>
          <w:delText>D</w:delText>
        </w:r>
        <w:r w:rsidR="00C83275" w:rsidDel="005571E8">
          <w:rPr>
            <w:rFonts w:ascii="Times New Roman" w:hAnsi="Times New Roman" w:cs="Times New Roman"/>
            <w:b w:val="0"/>
            <w:color w:val="auto"/>
            <w:sz w:val="22"/>
            <w:szCs w:val="22"/>
          </w:rPr>
          <w:delText>Ps</w:delText>
        </w:r>
        <w:r w:rsidR="00F85EA6" w:rsidRPr="005A7E8F" w:rsidDel="005571E8">
          <w:rPr>
            <w:rFonts w:ascii="Times New Roman" w:hAnsi="Times New Roman" w:cs="Times New Roman"/>
            <w:b w:val="0"/>
            <w:color w:val="auto"/>
            <w:sz w:val="22"/>
            <w:szCs w:val="22"/>
          </w:rPr>
          <w:delText>.</w:delText>
        </w:r>
      </w:del>
    </w:p>
    <w:p w:rsidR="001677F0" w:rsidDel="005571E8" w:rsidRDefault="002144EC" w:rsidP="00C03D12">
      <w:pPr>
        <w:spacing w:after="0" w:line="240" w:lineRule="auto"/>
        <w:ind w:firstLine="720"/>
        <w:jc w:val="both"/>
        <w:rPr>
          <w:del w:id="29" w:author="hong qin" w:date="2012-09-11T14:05:00Z"/>
          <w:rFonts w:ascii="Times New Roman" w:hAnsi="Times New Roman" w:cs="Times New Roman"/>
        </w:rPr>
        <w:pPrChange w:id="30" w:author="hong qin" w:date="2012-09-11T14:06:00Z">
          <w:pPr>
            <w:spacing w:after="0" w:line="240" w:lineRule="auto"/>
            <w:ind w:firstLine="720"/>
            <w:jc w:val="both"/>
          </w:pPr>
        </w:pPrChange>
      </w:pPr>
      <w:del w:id="31" w:author="hong qin" w:date="2012-09-11T14:05:00Z">
        <w:r w:rsidRPr="005A7E8F" w:rsidDel="005571E8">
          <w:rPr>
            <w:rFonts w:ascii="Times New Roman" w:hAnsi="Times New Roman" w:cs="Times New Roman"/>
          </w:rPr>
          <w:delText xml:space="preserve">This candidate gene approach is an alternative approach to the </w:delText>
        </w:r>
        <w:r w:rsidR="005868F3" w:rsidDel="005571E8">
          <w:rPr>
            <w:rFonts w:ascii="Times New Roman" w:hAnsi="Times New Roman" w:cs="Times New Roman"/>
          </w:rPr>
          <w:delText>computational</w:delText>
        </w:r>
        <w:r w:rsidR="00B91CC6" w:rsidDel="005571E8">
          <w:rPr>
            <w:rFonts w:ascii="Times New Roman" w:hAnsi="Times New Roman" w:cs="Times New Roman"/>
          </w:rPr>
          <w:delText xml:space="preserve"> </w:delText>
        </w:r>
        <w:r w:rsidRPr="005A7E8F" w:rsidDel="005571E8">
          <w:rPr>
            <w:rFonts w:ascii="Times New Roman" w:hAnsi="Times New Roman" w:cs="Times New Roman"/>
          </w:rPr>
          <w:delText xml:space="preserve">approach in the first aim. </w:delText>
        </w:r>
        <w:r w:rsidR="003B3308" w:rsidRPr="005A7E8F" w:rsidDel="005571E8">
          <w:rPr>
            <w:rFonts w:ascii="Times New Roman" w:hAnsi="Times New Roman" w:cs="Times New Roman"/>
          </w:rPr>
          <w:delText xml:space="preserve">Our tentative list of candidate </w:delText>
        </w:r>
        <w:r w:rsidR="008344BF" w:rsidDel="005571E8">
          <w:rPr>
            <w:rFonts w:ascii="Times New Roman" w:hAnsi="Times New Roman" w:cs="Times New Roman"/>
          </w:rPr>
          <w:delText>DHRAA</w:delText>
        </w:r>
        <w:r w:rsidR="006E0445" w:rsidRPr="005A7E8F" w:rsidDel="005571E8">
          <w:rPr>
            <w:rFonts w:ascii="Times New Roman" w:hAnsi="Times New Roman" w:cs="Times New Roman"/>
          </w:rPr>
          <w:delText xml:space="preserve"> </w:delText>
        </w:r>
        <w:r w:rsidR="003B3308" w:rsidRPr="005A7E8F" w:rsidDel="005571E8">
          <w:rPr>
            <w:rFonts w:ascii="Times New Roman" w:hAnsi="Times New Roman" w:cs="Times New Roman"/>
          </w:rPr>
          <w:delText>gene</w:delText>
        </w:r>
        <w:r w:rsidR="006E0445" w:rsidRPr="005A7E8F" w:rsidDel="005571E8">
          <w:rPr>
            <w:rFonts w:ascii="Times New Roman" w:hAnsi="Times New Roman" w:cs="Times New Roman"/>
          </w:rPr>
          <w:delText xml:space="preserve">s includes </w:delText>
        </w:r>
        <w:r w:rsidR="006D0A1B" w:rsidDel="005571E8">
          <w:rPr>
            <w:rFonts w:ascii="Times New Roman" w:hAnsi="Times New Roman" w:cs="Times New Roman"/>
          </w:rPr>
          <w:delText xml:space="preserve">MSH2, MSH3, </w:delText>
        </w:r>
        <w:r w:rsidR="001774E6" w:rsidDel="005571E8">
          <w:rPr>
            <w:rFonts w:ascii="Times New Roman" w:hAnsi="Times New Roman" w:cs="Times New Roman"/>
          </w:rPr>
          <w:delText xml:space="preserve">WRN, </w:delText>
        </w:r>
        <w:r w:rsidR="00021C30" w:rsidDel="005571E8">
          <w:rPr>
            <w:rFonts w:ascii="Times New Roman" w:hAnsi="Times New Roman" w:cs="Times New Roman"/>
          </w:rPr>
          <w:delText xml:space="preserve">SOD2, </w:delText>
        </w:r>
        <w:r w:rsidR="006E0445" w:rsidRPr="005A7E8F" w:rsidDel="005571E8">
          <w:rPr>
            <w:rFonts w:ascii="Times New Roman" w:hAnsi="Times New Roman" w:cs="Times New Roman"/>
          </w:rPr>
          <w:delText xml:space="preserve">SIRT1, TOR1, </w:delText>
        </w:r>
        <w:commentRangeStart w:id="32"/>
        <w:r w:rsidR="006E0445" w:rsidRPr="005A7E8F" w:rsidDel="005571E8">
          <w:rPr>
            <w:rFonts w:ascii="Times New Roman" w:hAnsi="Times New Roman" w:cs="Times New Roman"/>
          </w:rPr>
          <w:delText>CHECK2,</w:delText>
        </w:r>
        <w:commentRangeEnd w:id="32"/>
        <w:r w:rsidR="00E335CE" w:rsidRPr="005A7E8F" w:rsidDel="005571E8">
          <w:rPr>
            <w:rStyle w:val="CommentReference"/>
            <w:rFonts w:ascii="Times New Roman" w:hAnsi="Times New Roman" w:cs="Times New Roman"/>
            <w:vanish/>
            <w:sz w:val="22"/>
            <w:szCs w:val="22"/>
          </w:rPr>
          <w:commentReference w:id="32"/>
        </w:r>
        <w:r w:rsidR="006E0445" w:rsidRPr="005A7E8F" w:rsidDel="005571E8">
          <w:rPr>
            <w:rFonts w:ascii="Times New Roman" w:hAnsi="Times New Roman" w:cs="Times New Roman"/>
          </w:rPr>
          <w:delText xml:space="preserve"> CYP2D6, </w:delText>
        </w:r>
        <w:r w:rsidR="002D6208" w:rsidRPr="005A7E8F" w:rsidDel="005571E8">
          <w:rPr>
            <w:rFonts w:ascii="Times New Roman" w:hAnsi="Times New Roman" w:cs="Times New Roman"/>
          </w:rPr>
          <w:delText xml:space="preserve">cytochrome b5, </w:delText>
        </w:r>
        <w:r w:rsidR="003B3308" w:rsidRPr="005A7E8F" w:rsidDel="005571E8">
          <w:rPr>
            <w:rFonts w:ascii="Times New Roman" w:hAnsi="Times New Roman" w:cs="Times New Roman"/>
          </w:rPr>
          <w:delText>and p53.</w:delText>
        </w:r>
        <w:r w:rsidR="00922F99" w:rsidDel="005571E8">
          <w:rPr>
            <w:rFonts w:ascii="Times New Roman" w:hAnsi="Times New Roman" w:cs="Times New Roman"/>
          </w:rPr>
          <w:delText xml:space="preserve"> We will retrieve the polymorphism data in these genes from the dbSNP database (</w:delText>
        </w:r>
        <w:r w:rsidR="00922F99" w:rsidRPr="00922F99" w:rsidDel="005571E8">
          <w:rPr>
            <w:rFonts w:ascii="Times New Roman" w:hAnsi="Times New Roman" w:cs="Times New Roman"/>
          </w:rPr>
          <w:delText>http://www.ncbi.nlm.nih.gov/projects/SNP/</w:delText>
        </w:r>
        <w:r w:rsidR="00922F99" w:rsidDel="005571E8">
          <w:rPr>
            <w:rFonts w:ascii="Times New Roman" w:hAnsi="Times New Roman" w:cs="Times New Roman"/>
          </w:rPr>
          <w:delText xml:space="preserve">). </w:delText>
        </w:r>
        <w:r w:rsidR="00E43E69" w:rsidDel="005571E8">
          <w:rPr>
            <w:rFonts w:ascii="Times New Roman" w:hAnsi="Times New Roman" w:cs="Times New Roman"/>
          </w:rPr>
          <w:delText xml:space="preserve">MSH2 and MSH3 are known to cause the </w:delText>
        </w:r>
        <w:r w:rsidR="00B30B1B" w:rsidDel="005571E8">
          <w:rPr>
            <w:rFonts w:ascii="Times New Roman" w:hAnsi="Times New Roman" w:cs="Times New Roman"/>
          </w:rPr>
          <w:delText>hereditary non-polyposis colorectal cancer</w:delText>
        </w:r>
        <w:r w:rsidR="00CB75A5" w:rsidDel="005571E8">
          <w:rPr>
            <w:rFonts w:ascii="Times New Roman" w:hAnsi="Times New Roman" w:cs="Times New Roman"/>
          </w:rPr>
          <w:delText>, and a functional assay for MSH2 has been established in yeast</w:delText>
        </w:r>
        <w:r w:rsidR="00F54E57" w:rsidDel="005571E8">
          <w:rPr>
            <w:rFonts w:ascii="Times New Roman" w:hAnsi="Times New Roman" w:cs="Times New Roman"/>
          </w:rPr>
          <w:delText xml:space="preserve"> </w:delText>
        </w:r>
        <w:r w:rsidR="00943D4F" w:rsidDel="005571E8">
          <w:rPr>
            <w:rFonts w:ascii="Times New Roman" w:hAnsi="Times New Roman" w:cs="Times New Roman"/>
          </w:rPr>
          <w:fldChar w:fldCharType="begin"/>
        </w:r>
        <w:r w:rsidR="00B6241C" w:rsidDel="005571E8">
          <w:rPr>
            <w:rFonts w:ascii="Times New Roman" w:hAnsi="Times New Roman" w:cs="Times New Roman"/>
          </w:rPr>
          <w:delInstrText xml:space="preserve"> ADDIN EN.CITE &lt;EndNote&gt;&lt;Cite&gt;&lt;Author&gt;Gammie&lt;/Author&gt;&lt;Year&gt;2004&lt;/Year&gt;&lt;RecNum&gt;847&lt;/RecNum&gt;&lt;DisplayText&gt;[16]&lt;/DisplayText&gt;&lt;record&gt;&lt;rec-number&gt;847&lt;/rec-number&gt;&lt;foreign-keys&gt;&lt;key app="EN" db-id="s09rsdrtmptzf4ep59jxex92s2pdp2wtwttw"&gt;847&lt;/key&gt;&lt;/foreign-keys&gt;&lt;ref-type name="Journal Article"&gt;17&lt;/ref-type&gt;&lt;contributors&gt;&lt;authors&gt;&lt;author&gt;Gammie, A. E.&lt;/author&gt;&lt;author&gt;Erdeniz, N.&lt;/author&gt;&lt;/authors&gt;&lt;/contributors&gt;&lt;auth-address&gt;Department of Molecular Biology, Princeton University, Princeton, NJ 08544-1014, USA. agammie@molbio.princeton.edu&lt;/auth-address&gt;&lt;titles&gt;&lt;title&gt;Characterization of pathogenic human MSH2 missense mutations using yeast as a model system: a laboratory course in molecular biology&lt;/title&gt;&lt;secondary-title&gt;Cell Biol Educ&lt;/secondary-title&gt;&lt;/titles&gt;&lt;periodical&gt;&lt;full-title&gt;Cell Biol Educ&lt;/full-title&gt;&lt;/periodical&gt;&lt;pages&gt;31-48&lt;/pages&gt;&lt;volume&gt;3&lt;/volume&gt;&lt;number&gt;1&lt;/number&gt;&lt;edition&gt;2004/04/01&lt;/edition&gt;&lt;dates&gt;&lt;year&gt;2004&lt;/year&gt;&lt;pub-dates&gt;&lt;date&gt;Spring&lt;/date&gt;&lt;/pub-dates&gt;&lt;/dates&gt;&lt;isbn&gt;1536-7509 (Electronic)&lt;/isbn&gt;&lt;accession-num&gt;22039344&lt;/accession-num&gt;&lt;urls&gt;&lt;related-urls&gt;&lt;url&gt;http://www.ncbi.nlm.nih.gov/entrez/query.fcgi?cmd=Retrieve&amp;amp;db=PubMed&amp;amp;dopt=Citation&amp;amp;list_uids=22039344&lt;/url&gt;&lt;/related-urls&gt;&lt;/urls&gt;&lt;custom2&gt;3203682&lt;/custom2&gt;&lt;electronic-resource-num&gt;10.1187/cbe.03-08-0006&lt;/electronic-resource-num&gt;&lt;language&gt;eng&lt;/language&gt;&lt;/record&gt;&lt;/Cite&gt;&lt;/EndNote&gt;</w:delInstrText>
        </w:r>
        <w:r w:rsidR="00943D4F" w:rsidDel="005571E8">
          <w:rPr>
            <w:rFonts w:ascii="Times New Roman" w:hAnsi="Times New Roman" w:cs="Times New Roman"/>
          </w:rPr>
          <w:fldChar w:fldCharType="separate"/>
        </w:r>
        <w:r w:rsidR="00B6241C" w:rsidDel="005571E8">
          <w:rPr>
            <w:rFonts w:ascii="Times New Roman" w:hAnsi="Times New Roman" w:cs="Times New Roman"/>
            <w:noProof/>
          </w:rPr>
          <w:delText>[</w:delText>
        </w:r>
        <w:r w:rsidR="00943D4F" w:rsidDel="005571E8">
          <w:fldChar w:fldCharType="begin"/>
        </w:r>
        <w:r w:rsidR="00943D4F" w:rsidDel="005571E8">
          <w:delInstrText>HYPERLINK \l "_ENREF_16" \o "Gammie, 2004 #847"</w:delInstrText>
        </w:r>
        <w:r w:rsidR="00943D4F" w:rsidDel="005571E8">
          <w:fldChar w:fldCharType="separate"/>
        </w:r>
        <w:r w:rsidR="00B6241C" w:rsidDel="005571E8">
          <w:rPr>
            <w:rFonts w:ascii="Times New Roman" w:hAnsi="Times New Roman" w:cs="Times New Roman"/>
            <w:noProof/>
          </w:rPr>
          <w:delText>16</w:delText>
        </w:r>
        <w:r w:rsidR="00943D4F" w:rsidDel="005571E8">
          <w:fldChar w:fldCharType="end"/>
        </w:r>
        <w:r w:rsidR="00B6241C" w:rsidDel="005571E8">
          <w:rPr>
            <w:rFonts w:ascii="Times New Roman" w:hAnsi="Times New Roman" w:cs="Times New Roman"/>
            <w:noProof/>
          </w:rPr>
          <w:delText>]</w:delText>
        </w:r>
        <w:r w:rsidR="00943D4F" w:rsidDel="005571E8">
          <w:rPr>
            <w:rFonts w:ascii="Times New Roman" w:hAnsi="Times New Roman" w:cs="Times New Roman"/>
          </w:rPr>
          <w:fldChar w:fldCharType="end"/>
        </w:r>
        <w:r w:rsidR="00CB75A5" w:rsidDel="005571E8">
          <w:rPr>
            <w:rFonts w:ascii="Times New Roman" w:hAnsi="Times New Roman" w:cs="Times New Roman"/>
          </w:rPr>
          <w:delText xml:space="preserve">. </w:delText>
        </w:r>
        <w:r w:rsidR="00E0433F" w:rsidDel="005571E8">
          <w:rPr>
            <w:rFonts w:ascii="Times New Roman" w:hAnsi="Times New Roman" w:cs="Times New Roman"/>
          </w:rPr>
          <w:delText xml:space="preserve"> Polymorphism in WRN, SOD2, </w:delText>
        </w:r>
        <w:r w:rsidR="00E8495C" w:rsidDel="005571E8">
          <w:rPr>
            <w:rFonts w:ascii="Times New Roman" w:hAnsi="Times New Roman" w:cs="Times New Roman"/>
          </w:rPr>
          <w:delText xml:space="preserve">and </w:delText>
        </w:r>
        <w:r w:rsidR="00E0433F" w:rsidDel="005571E8">
          <w:rPr>
            <w:rFonts w:ascii="Times New Roman" w:hAnsi="Times New Roman" w:cs="Times New Roman"/>
          </w:rPr>
          <w:delText>SIRT1 have been associated with life history traits in humans</w:delText>
        </w:r>
        <w:r w:rsidR="001109BF" w:rsidDel="005571E8">
          <w:rPr>
            <w:rFonts w:ascii="Times New Roman" w:hAnsi="Times New Roman" w:cs="Times New Roman"/>
          </w:rPr>
          <w:delText xml:space="preserve"> </w:delText>
        </w:r>
        <w:r w:rsidR="00943D4F" w:rsidDel="005571E8">
          <w:rPr>
            <w:rFonts w:ascii="Times New Roman" w:hAnsi="Times New Roman" w:cs="Times New Roman"/>
          </w:rPr>
          <w:fldChar w:fldCharType="begin">
            <w:fldData xml:space="preserve">PEVuZE5vdGU+PENpdGU+PEF1dGhvcj5TZWJhc3RpYW5pPC9BdXRob3I+PFllYXI+MjAxMjwvWWVh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</w:fldData>
          </w:fldChar>
        </w:r>
        <w:r w:rsidR="00B6241C" w:rsidDel="005571E8">
          <w:rPr>
            <w:rFonts w:ascii="Times New Roman" w:hAnsi="Times New Roman" w:cs="Times New Roman"/>
          </w:rPr>
          <w:delInstrText xml:space="preserve"> ADDIN EN.CITE </w:delInstrText>
        </w:r>
        <w:r w:rsidR="00943D4F" w:rsidDel="005571E8">
          <w:rPr>
            <w:rFonts w:ascii="Times New Roman" w:hAnsi="Times New Roman" w:cs="Times New Roman"/>
          </w:rPr>
          <w:fldChar w:fldCharType="begin">
            <w:fldData xml:space="preserve">PEVuZE5vdGU+PENpdGU+PEF1dGhvcj5TZWJhc3RpYW5pPC9BdXRob3I+PFllYXI+MjAxMjwvWWVh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</w:fldData>
          </w:fldChar>
        </w:r>
        <w:r w:rsidR="00B6241C" w:rsidDel="005571E8">
          <w:rPr>
            <w:rFonts w:ascii="Times New Roman" w:hAnsi="Times New Roman" w:cs="Times New Roman"/>
          </w:rPr>
          <w:delInstrText xml:space="preserve"> ADDIN EN.CITE.DATA </w:delInstrText>
        </w:r>
        <w:r w:rsidR="00943D4F" w:rsidDel="005571E8">
          <w:rPr>
            <w:rFonts w:ascii="Times New Roman" w:hAnsi="Times New Roman" w:cs="Times New Roman"/>
          </w:rPr>
        </w:r>
        <w:r w:rsidR="00943D4F" w:rsidDel="005571E8">
          <w:rPr>
            <w:rFonts w:ascii="Times New Roman" w:hAnsi="Times New Roman" w:cs="Times New Roman"/>
          </w:rPr>
          <w:fldChar w:fldCharType="end"/>
        </w:r>
        <w:r w:rsidR="00943D4F" w:rsidDel="005571E8">
          <w:rPr>
            <w:rFonts w:ascii="Times New Roman" w:hAnsi="Times New Roman" w:cs="Times New Roman"/>
          </w:rPr>
        </w:r>
        <w:r w:rsidR="00943D4F" w:rsidDel="005571E8">
          <w:rPr>
            <w:rFonts w:ascii="Times New Roman" w:hAnsi="Times New Roman" w:cs="Times New Roman"/>
          </w:rPr>
          <w:fldChar w:fldCharType="separate"/>
        </w:r>
        <w:r w:rsidR="00B6241C" w:rsidDel="005571E8">
          <w:rPr>
            <w:rFonts w:ascii="Times New Roman" w:hAnsi="Times New Roman" w:cs="Times New Roman"/>
            <w:noProof/>
          </w:rPr>
          <w:delText>[</w:delText>
        </w:r>
        <w:r w:rsidR="00943D4F" w:rsidDel="005571E8">
          <w:fldChar w:fldCharType="begin"/>
        </w:r>
        <w:r w:rsidR="00943D4F" w:rsidDel="005571E8">
          <w:delInstrText>HYPERLINK \l "_ENREF_7" \o "Sebastiani, 2012 #821"</w:delInstrText>
        </w:r>
        <w:r w:rsidR="00943D4F" w:rsidDel="005571E8">
          <w:fldChar w:fldCharType="separate"/>
        </w:r>
        <w:r w:rsidR="00B6241C" w:rsidDel="005571E8">
          <w:rPr>
            <w:rFonts w:ascii="Times New Roman" w:hAnsi="Times New Roman" w:cs="Times New Roman"/>
            <w:noProof/>
          </w:rPr>
          <w:delText>7</w:delText>
        </w:r>
        <w:r w:rsidR="00943D4F" w:rsidDel="005571E8">
          <w:fldChar w:fldCharType="end"/>
        </w:r>
        <w:r w:rsidR="00B6241C" w:rsidDel="005571E8">
          <w:rPr>
            <w:rFonts w:ascii="Times New Roman" w:hAnsi="Times New Roman" w:cs="Times New Roman"/>
            <w:noProof/>
          </w:rPr>
          <w:delText xml:space="preserve">, </w:delText>
        </w:r>
        <w:r w:rsidR="00943D4F" w:rsidDel="005571E8">
          <w:fldChar w:fldCharType="begin"/>
        </w:r>
        <w:r w:rsidR="00943D4F" w:rsidDel="005571E8">
          <w:delInstrText>HYPERLINK \l "_ENREF_17" \o "Wan, 2001 #699"</w:delInstrText>
        </w:r>
        <w:r w:rsidR="00943D4F" w:rsidDel="005571E8">
          <w:fldChar w:fldCharType="separate"/>
        </w:r>
        <w:r w:rsidR="00B6241C" w:rsidDel="005571E8">
          <w:rPr>
            <w:rFonts w:ascii="Times New Roman" w:hAnsi="Times New Roman" w:cs="Times New Roman"/>
            <w:noProof/>
          </w:rPr>
          <w:delText>17</w:delText>
        </w:r>
        <w:r w:rsidR="00943D4F" w:rsidDel="005571E8">
          <w:fldChar w:fldCharType="end"/>
        </w:r>
        <w:r w:rsidR="00B6241C" w:rsidDel="005571E8">
          <w:rPr>
            <w:rFonts w:ascii="Times New Roman" w:hAnsi="Times New Roman" w:cs="Times New Roman"/>
            <w:noProof/>
          </w:rPr>
          <w:delText>]</w:delText>
        </w:r>
        <w:r w:rsidR="00943D4F" w:rsidDel="005571E8">
          <w:rPr>
            <w:rFonts w:ascii="Times New Roman" w:hAnsi="Times New Roman" w:cs="Times New Roman"/>
          </w:rPr>
          <w:fldChar w:fldCharType="end"/>
        </w:r>
        <w:r w:rsidR="00C64183" w:rsidDel="005571E8">
          <w:rPr>
            <w:rFonts w:ascii="Times New Roman" w:hAnsi="Times New Roman" w:cs="Times New Roman"/>
          </w:rPr>
          <w:delText xml:space="preserve">. </w:delText>
        </w:r>
        <w:r w:rsidR="00847492" w:rsidRPr="005A7E8F" w:rsidDel="005571E8">
          <w:rPr>
            <w:rFonts w:ascii="Times New Roman" w:hAnsi="Times New Roman" w:cs="Times New Roman"/>
          </w:rPr>
          <w:delText xml:space="preserve">Polymorphism in </w:delText>
        </w:r>
        <w:r w:rsidR="0071260A" w:rsidRPr="005A7E8F" w:rsidDel="005571E8">
          <w:rPr>
            <w:rFonts w:ascii="Times New Roman" w:hAnsi="Times New Roman" w:cs="Times New Roman"/>
          </w:rPr>
          <w:delText>autophagy</w:delText>
        </w:r>
        <w:r w:rsidR="00847492" w:rsidRPr="005A7E8F" w:rsidDel="005571E8">
          <w:rPr>
            <w:rFonts w:ascii="Times New Roman" w:hAnsi="Times New Roman" w:cs="Times New Roman"/>
          </w:rPr>
          <w:delText xml:space="preserve"> pathway is another candidate, because it is recently linked to human aging </w:delText>
        </w:r>
        <w:r w:rsidR="00943D4F" w:rsidDel="005571E8">
          <w:rPr>
            <w:rFonts w:ascii="Times New Roman" w:hAnsi="Times New Roman" w:cs="Times New Roman"/>
            <w:bCs/>
          </w:rPr>
          <w:fldChar w:fldCharType="begin">
            <w:fldData xml:space="preserve">PEVuZE5vdGU+PENpdGU+PEF1dGhvcj5XYWx0ZXI8L0F1dGhvcj48WWVhcj4yMDExPC9ZZWFyPjxS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</w:fldData>
          </w:fldChar>
        </w:r>
        <w:r w:rsidR="00B6241C" w:rsidDel="005571E8">
          <w:rPr>
            <w:rFonts w:ascii="Times New Roman" w:hAnsi="Times New Roman" w:cs="Times New Roman"/>
            <w:bCs/>
          </w:rPr>
          <w:delInstrText xml:space="preserve"> ADDIN EN.CITE </w:delInstrText>
        </w:r>
        <w:r w:rsidR="00943D4F" w:rsidDel="005571E8">
          <w:rPr>
            <w:rFonts w:ascii="Times New Roman" w:hAnsi="Times New Roman" w:cs="Times New Roman"/>
            <w:bCs/>
          </w:rPr>
          <w:fldChar w:fldCharType="begin">
            <w:fldData xml:space="preserve">PEVuZE5vdGU+PENpdGU+PEF1dGhvcj5XYWx0ZXI8L0F1dGhvcj48WWVhcj4yMDExPC9ZZWFyPjxS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</w:fldData>
          </w:fldChar>
        </w:r>
        <w:r w:rsidR="00B6241C" w:rsidDel="005571E8">
          <w:rPr>
            <w:rFonts w:ascii="Times New Roman" w:hAnsi="Times New Roman" w:cs="Times New Roman"/>
            <w:bCs/>
          </w:rPr>
          <w:delInstrText xml:space="preserve"> ADDIN EN.CITE.DATA </w:delInstrText>
        </w:r>
        <w:r w:rsidR="00943D4F" w:rsidDel="005571E8">
          <w:rPr>
            <w:rFonts w:ascii="Times New Roman" w:hAnsi="Times New Roman" w:cs="Times New Roman"/>
            <w:bCs/>
          </w:rPr>
        </w:r>
        <w:r w:rsidR="00943D4F" w:rsidDel="005571E8">
          <w:rPr>
            <w:rFonts w:ascii="Times New Roman" w:hAnsi="Times New Roman" w:cs="Times New Roman"/>
            <w:bCs/>
          </w:rPr>
          <w:fldChar w:fldCharType="end"/>
        </w:r>
        <w:r w:rsidR="00943D4F" w:rsidDel="005571E8">
          <w:rPr>
            <w:rFonts w:ascii="Times New Roman" w:hAnsi="Times New Roman" w:cs="Times New Roman"/>
            <w:bCs/>
          </w:rPr>
        </w:r>
        <w:r w:rsidR="00943D4F" w:rsidDel="005571E8">
          <w:rPr>
            <w:rFonts w:ascii="Times New Roman" w:hAnsi="Times New Roman" w:cs="Times New Roman"/>
            <w:bCs/>
          </w:rPr>
          <w:fldChar w:fldCharType="separate"/>
        </w:r>
        <w:r w:rsidR="00B6241C" w:rsidDel="005571E8">
          <w:rPr>
            <w:rFonts w:ascii="Times New Roman" w:hAnsi="Times New Roman" w:cs="Times New Roman"/>
            <w:bCs/>
            <w:noProof/>
          </w:rPr>
          <w:delText>[</w:delText>
        </w:r>
        <w:r w:rsidR="00943D4F" w:rsidDel="005571E8">
          <w:fldChar w:fldCharType="begin"/>
        </w:r>
        <w:r w:rsidR="00943D4F" w:rsidDel="005571E8">
          <w:delInstrText>HYPERLINK \l "_ENREF_18" \o "Walter, 2011 #695"</w:delInstrText>
        </w:r>
        <w:r w:rsidR="00943D4F" w:rsidDel="005571E8">
          <w:fldChar w:fldCharType="separate"/>
        </w:r>
        <w:r w:rsidR="00B6241C" w:rsidDel="005571E8">
          <w:rPr>
            <w:rFonts w:ascii="Times New Roman" w:hAnsi="Times New Roman" w:cs="Times New Roman"/>
            <w:bCs/>
            <w:noProof/>
          </w:rPr>
          <w:delText>18</w:delText>
        </w:r>
        <w:r w:rsidR="00943D4F" w:rsidDel="005571E8">
          <w:fldChar w:fldCharType="end"/>
        </w:r>
        <w:r w:rsidR="00B6241C" w:rsidDel="005571E8">
          <w:rPr>
            <w:rFonts w:ascii="Times New Roman" w:hAnsi="Times New Roman" w:cs="Times New Roman"/>
            <w:bCs/>
            <w:noProof/>
          </w:rPr>
          <w:delText>]</w:delText>
        </w:r>
        <w:r w:rsidR="00943D4F" w:rsidDel="005571E8">
          <w:rPr>
            <w:rFonts w:ascii="Times New Roman" w:hAnsi="Times New Roman" w:cs="Times New Roman"/>
            <w:bCs/>
          </w:rPr>
          <w:fldChar w:fldCharType="end"/>
        </w:r>
        <w:r w:rsidR="00847492" w:rsidRPr="005A7E8F" w:rsidDel="005571E8">
          <w:rPr>
            <w:rFonts w:ascii="Times New Roman" w:hAnsi="Times New Roman" w:cs="Times New Roman"/>
            <w:bCs/>
          </w:rPr>
          <w:delText xml:space="preserve">. </w:delText>
        </w:r>
        <w:r w:rsidR="00847492" w:rsidRPr="005A7E8F" w:rsidDel="005571E8">
          <w:rPr>
            <w:rFonts w:ascii="Times New Roman" w:hAnsi="Times New Roman" w:cs="Times New Roman"/>
          </w:rPr>
          <w:delText xml:space="preserve">One genetic polymorphism in cytochrome b5 has been reported to be unique in African Americans </w:delText>
        </w:r>
        <w:r w:rsidR="00943D4F" w:rsidDel="005571E8">
          <w:rPr>
            <w:rFonts w:ascii="Times New Roman" w:hAnsi="Times New Roman" w:cs="Times New Roman"/>
          </w:rPr>
          <w:fldChar w:fldCharType="begin"/>
        </w:r>
        <w:r w:rsidR="00B6241C" w:rsidDel="005571E8">
          <w:rPr>
            <w:rFonts w:ascii="Times New Roman" w:hAnsi="Times New Roman" w:cs="Times New Roman"/>
          </w:rPr>
          <w:delInstrText xml:space="preserve"> ADDIN EN.CITE &lt;EndNote&gt;&lt;Cite&gt;&lt;Author&gt;Jenkins&lt;/Author&gt;&lt;Year&gt;1997&lt;/Year&gt;&lt;RecNum&gt;697&lt;/RecNum&gt;&lt;DisplayText&gt;[19]&lt;/DisplayText&gt;&lt;record&gt;&lt;rec-number&gt;697&lt;/rec-number&gt;&lt;foreign-keys&gt;&lt;key app="EN" db-id="z5fwa0zdqrwzr5eftaoxzr005ar095s2es95"&gt;697&lt;/key&gt;&lt;/foreign-keys&gt;&lt;ref-type name="Journal Article"&gt;17&lt;/ref-type&gt;&lt;contributors&gt;&lt;authors&gt;&lt;author&gt;Jenkins, M. M.&lt;/author&gt;&lt;author&gt;Prchal, J. T.&lt;/author&gt;&lt;/authors&gt;&lt;/contributors&gt;&lt;auth-address&gt;Department of Medicine, University of Alabama at Birmingham, USA.&lt;/auth-address&gt;&lt;titles&gt;&lt;title&gt;A high-frequency polymorphism of NADH-cytochrome b5 reductase in African-Americans&lt;/title&gt;&lt;secondary-title&gt;Hum Genet&lt;/secondary-title&gt;&lt;/titles&gt;&lt;periodical&gt;&lt;full-title&gt;Hum Genet&lt;/full-title&gt;&lt;/periodical&gt;&lt;pages&gt;248-50&lt;/pages&gt;&lt;volume&gt;99&lt;/volume&gt;&lt;number&gt;2&lt;/number&gt;&lt;edition&gt;1997/02/01&lt;/edition&gt;&lt;keywords&gt;&lt;keyword&gt;*African Americans&lt;/keyword&gt;&lt;keyword&gt;African Continental Ancestry Group/*genetics&lt;/keyword&gt;&lt;keyword&gt;Alleles&lt;/keyword&gt;&lt;keyword&gt;Cytochrome Reductases/*genetics&lt;/keyword&gt;&lt;keyword&gt;Cytochrome-B(5) Reductase&lt;/keyword&gt;&lt;keyword&gt;Humans&lt;/keyword&gt;&lt;keyword&gt;Polymerase Chain Reaction&lt;/keyword&gt;&lt;keyword&gt;*Polymorphism, Genetic&lt;/keyword&gt;&lt;/keywords&gt;&lt;dates&gt;&lt;year&gt;1997&lt;/year&gt;&lt;pub-dates&gt;&lt;date&gt;Feb&lt;/date&gt;&lt;/pub-dates&gt;&lt;/dates&gt;&lt;isbn&gt;0340-6717 (Print)&amp;#xD;0340-6717 (Linking)&lt;/isbn&gt;&lt;accession-num&gt;9048929&lt;/accession-num&gt;&lt;urls&gt;&lt;related-urls&gt;&lt;url&gt;http://www.ncbi.nlm.nih.gov/entrez/query.fcgi?cmd=Retrieve&amp;amp;db=PubMed&amp;amp;dopt=Citation&amp;amp;list_uids=9048929&lt;/url&gt;&lt;/related-urls&gt;&lt;/urls&gt;&lt;language&gt;eng&lt;/language&gt;&lt;/record&gt;&lt;/Cite&gt;&lt;/EndNote&gt;</w:delInstrText>
        </w:r>
        <w:r w:rsidR="00943D4F" w:rsidDel="005571E8">
          <w:rPr>
            <w:rFonts w:ascii="Times New Roman" w:hAnsi="Times New Roman" w:cs="Times New Roman"/>
          </w:rPr>
          <w:fldChar w:fldCharType="separate"/>
        </w:r>
        <w:r w:rsidR="00B6241C" w:rsidDel="005571E8">
          <w:rPr>
            <w:rFonts w:ascii="Times New Roman" w:hAnsi="Times New Roman" w:cs="Times New Roman"/>
            <w:noProof/>
          </w:rPr>
          <w:delText>[</w:delText>
        </w:r>
        <w:r w:rsidR="00943D4F" w:rsidDel="005571E8">
          <w:fldChar w:fldCharType="begin"/>
        </w:r>
        <w:r w:rsidR="00943D4F" w:rsidDel="005571E8">
          <w:delInstrText>HYPERLINK \l "_ENREF_19" \o "Jenkins, 1997 #697"</w:delInstrText>
        </w:r>
        <w:r w:rsidR="00943D4F" w:rsidDel="005571E8">
          <w:fldChar w:fldCharType="separate"/>
        </w:r>
        <w:r w:rsidR="00B6241C" w:rsidDel="005571E8">
          <w:rPr>
            <w:rFonts w:ascii="Times New Roman" w:hAnsi="Times New Roman" w:cs="Times New Roman"/>
            <w:noProof/>
          </w:rPr>
          <w:delText>19</w:delText>
        </w:r>
        <w:r w:rsidR="00943D4F" w:rsidDel="005571E8">
          <w:fldChar w:fldCharType="end"/>
        </w:r>
        <w:r w:rsidR="00B6241C" w:rsidDel="005571E8">
          <w:rPr>
            <w:rFonts w:ascii="Times New Roman" w:hAnsi="Times New Roman" w:cs="Times New Roman"/>
            <w:noProof/>
          </w:rPr>
          <w:delText>]</w:delText>
        </w:r>
        <w:r w:rsidR="00943D4F" w:rsidDel="005571E8">
          <w:rPr>
            <w:rFonts w:ascii="Times New Roman" w:hAnsi="Times New Roman" w:cs="Times New Roman"/>
          </w:rPr>
          <w:fldChar w:fldCharType="end"/>
        </w:r>
        <w:r w:rsidR="00847492" w:rsidRPr="005A7E8F" w:rsidDel="005571E8">
          <w:rPr>
            <w:rFonts w:ascii="Times New Roman" w:hAnsi="Times New Roman" w:cs="Times New Roman"/>
          </w:rPr>
          <w:delText xml:space="preserve">, and slightly higher activities have been observed in African Americans compared with Caucasians </w:delText>
        </w:r>
        <w:r w:rsidR="00943D4F" w:rsidDel="005571E8">
          <w:rPr>
            <w:rFonts w:ascii="Times New Roman" w:hAnsi="Times New Roman" w:cs="Times New Roman"/>
          </w:rPr>
          <w:fldChar w:fldCharType="begin"/>
        </w:r>
        <w:r w:rsidR="00B6241C" w:rsidDel="005571E8">
          <w:rPr>
            <w:rFonts w:ascii="Times New Roman" w:hAnsi="Times New Roman" w:cs="Times New Roman"/>
          </w:rPr>
          <w:delInstrText xml:space="preserve"> ADDIN EN.CITE &lt;EndNote&gt;&lt;Cite&gt;&lt;Author&gt;Mansouri&lt;/Author&gt;&lt;Year&gt;1998&lt;/Year&gt;&lt;RecNum&gt;698&lt;/RecNum&gt;&lt;DisplayText&gt;[20]&lt;/DisplayText&gt;&lt;record&gt;&lt;rec-number&gt;698&lt;/rec-number&gt;&lt;foreign-keys&gt;&lt;key app="EN" db-id="z5fwa0zdqrwzr5eftaoxzr005ar095s2es95"&gt;698&lt;/key&gt;&lt;/foreign-keys&gt;&lt;ref-type name="Journal Article"&gt;17&lt;/ref-type&gt;&lt;contributors&gt;&lt;authors&gt;&lt;author&gt;Mansouri, A.&lt;/author&gt;&lt;author&gt;Nandy, I.&lt;/author&gt;&lt;/authors&gt;&lt;/contributors&gt;&lt;auth-address&gt;Department of Medicine, University of Arkansas for Medical Sciences, Little Rock, USA.&lt;/auth-address&gt;&lt;titles&gt;&lt;title&gt;NADH-methemoglobin reductase (cytochrome b5 reductase) levels in two groups of American blacks and whites&lt;/title&gt;&lt;secondary-title&gt;J Investig Med&lt;/secondary-title&gt;&lt;/titles&gt;&lt;periodical&gt;&lt;full-title&gt;J Investig Med&lt;/full-title&gt;&lt;/periodical&gt;&lt;pages&gt;82-6&lt;/pages&gt;&lt;volume&gt;46&lt;/volume&gt;&lt;number&gt;2&lt;/number&gt;&lt;edition&gt;1998/04/29&lt;/edition&gt;&lt;keywords&gt;&lt;keyword&gt;Adult&lt;/keyword&gt;&lt;keyword&gt;*African Continental Ancestry Group&lt;/keyword&gt;&lt;keyword&gt;Aged&lt;/keyword&gt;&lt;keyword&gt;Anemia/blood/enzymology&lt;/keyword&gt;&lt;keyword&gt;Cytochrome-B(5) Reductase/*blood&lt;/keyword&gt;&lt;keyword&gt;Erythrocyte Indices&lt;/keyword&gt;&lt;keyword&gt;Erythrocytes/enzymology&lt;/keyword&gt;&lt;keyword&gt;*European Continental Ancestry Group&lt;/keyword&gt;&lt;keyword&gt;Glucosephosphate Dehydrogenase Deficiency/enzymology&lt;/keyword&gt;&lt;keyword&gt;Humans&lt;/keyword&gt;&lt;keyword&gt;Male&lt;/keyword&gt;&lt;keyword&gt;Middle Aged&lt;/keyword&gt;&lt;keyword&gt;Sickle Cell Trait/enzymology&lt;/keyword&gt;&lt;/keywords&gt;&lt;dates&gt;&lt;year&gt;1998&lt;/year&gt;&lt;pub-dates&gt;&lt;date&gt;Feb&lt;/date&gt;&lt;/pub-dates&gt;&lt;/dates&gt;&lt;isbn&gt;1081-5589 (Print)&amp;#xD;1081-5589 (Linking)&lt;/isbn&gt;&lt;accession-num&gt;9549232&lt;/accession-num&gt;&lt;urls&gt;&lt;related-urls&gt;&lt;url&gt;http://www.ncbi.nlm.nih.gov/entrez/query.fcgi?cmd=Retrieve&amp;amp;db=PubMed&amp;amp;dopt=Citation&amp;amp;list_uids=9549232&lt;/url&gt;&lt;/related-urls&gt;&lt;/urls&gt;&lt;language&gt;eng&lt;/language&gt;&lt;/record&gt;&lt;/Cite&gt;&lt;/EndNote&gt;</w:delInstrText>
        </w:r>
        <w:r w:rsidR="00943D4F" w:rsidDel="005571E8">
          <w:rPr>
            <w:rFonts w:ascii="Times New Roman" w:hAnsi="Times New Roman" w:cs="Times New Roman"/>
          </w:rPr>
          <w:fldChar w:fldCharType="separate"/>
        </w:r>
        <w:r w:rsidR="00B6241C" w:rsidDel="005571E8">
          <w:rPr>
            <w:rFonts w:ascii="Times New Roman" w:hAnsi="Times New Roman" w:cs="Times New Roman"/>
            <w:noProof/>
          </w:rPr>
          <w:delText>[</w:delText>
        </w:r>
        <w:r w:rsidR="00943D4F" w:rsidDel="005571E8">
          <w:fldChar w:fldCharType="begin"/>
        </w:r>
        <w:r w:rsidR="00943D4F" w:rsidDel="005571E8">
          <w:delInstrText>HYPERLINK \l "_ENREF_20" \o "Mansouri, 1998 #698"</w:delInstrText>
        </w:r>
        <w:r w:rsidR="00943D4F" w:rsidDel="005571E8">
          <w:fldChar w:fldCharType="separate"/>
        </w:r>
        <w:r w:rsidR="00B6241C" w:rsidDel="005571E8">
          <w:rPr>
            <w:rFonts w:ascii="Times New Roman" w:hAnsi="Times New Roman" w:cs="Times New Roman"/>
            <w:noProof/>
          </w:rPr>
          <w:delText>20</w:delText>
        </w:r>
        <w:r w:rsidR="00943D4F" w:rsidDel="005571E8">
          <w:fldChar w:fldCharType="end"/>
        </w:r>
        <w:r w:rsidR="00B6241C" w:rsidDel="005571E8">
          <w:rPr>
            <w:rFonts w:ascii="Times New Roman" w:hAnsi="Times New Roman" w:cs="Times New Roman"/>
            <w:noProof/>
          </w:rPr>
          <w:delText>]</w:delText>
        </w:r>
        <w:r w:rsidR="00943D4F" w:rsidDel="005571E8">
          <w:rPr>
            <w:rFonts w:ascii="Times New Roman" w:hAnsi="Times New Roman" w:cs="Times New Roman"/>
          </w:rPr>
          <w:fldChar w:fldCharType="end"/>
        </w:r>
        <w:r w:rsidR="00847492" w:rsidRPr="005A7E8F" w:rsidDel="005571E8">
          <w:rPr>
            <w:rFonts w:ascii="Times New Roman" w:hAnsi="Times New Roman" w:cs="Times New Roman"/>
          </w:rPr>
          <w:delText>, although a causal relationship between these two findings has not been established.</w:delText>
        </w:r>
        <w:r w:rsidR="00656C24" w:rsidDel="005571E8">
          <w:rPr>
            <w:rFonts w:ascii="Times New Roman" w:hAnsi="Times New Roman" w:cs="Times New Roman"/>
          </w:rPr>
          <w:delText xml:space="preserve"> We </w:delText>
        </w:r>
        <w:r w:rsidR="0028354C" w:rsidDel="005571E8">
          <w:rPr>
            <w:rFonts w:ascii="Times New Roman" w:hAnsi="Times New Roman" w:cs="Times New Roman"/>
          </w:rPr>
          <w:delText>will</w:delText>
        </w:r>
        <w:r w:rsidR="00656C24" w:rsidDel="005571E8">
          <w:rPr>
            <w:rFonts w:ascii="Times New Roman" w:hAnsi="Times New Roman" w:cs="Times New Roman"/>
          </w:rPr>
          <w:delText xml:space="preserve"> pay special attention to MSH2 alleles that are enriched in African American</w:delText>
        </w:r>
        <w:r w:rsidR="00C34DB9" w:rsidDel="005571E8">
          <w:rPr>
            <w:rFonts w:ascii="Times New Roman" w:hAnsi="Times New Roman" w:cs="Times New Roman"/>
          </w:rPr>
          <w:delText>s</w:delText>
        </w:r>
        <w:r w:rsidR="00656C24" w:rsidDel="005571E8">
          <w:rPr>
            <w:rFonts w:ascii="Times New Roman" w:hAnsi="Times New Roman" w:cs="Times New Roman"/>
          </w:rPr>
          <w:delText>, because our BIO125 course</w:delText>
        </w:r>
        <w:r w:rsidR="00E1001F" w:rsidDel="005571E8">
          <w:rPr>
            <w:rFonts w:ascii="Times New Roman" w:hAnsi="Times New Roman" w:cs="Times New Roman"/>
          </w:rPr>
          <w:delText>, Molecular Biology and Genomics,</w:delText>
        </w:r>
        <w:r w:rsidR="00656C24" w:rsidDel="005571E8">
          <w:rPr>
            <w:rFonts w:ascii="Times New Roman" w:hAnsi="Times New Roman" w:cs="Times New Roman"/>
          </w:rPr>
          <w:delText xml:space="preserve"> has developed a functional assay using humanized yeast with MSH2 pathogenic alleles</w:delText>
        </w:r>
        <w:r w:rsidR="00083A01" w:rsidDel="005571E8">
          <w:rPr>
            <w:rFonts w:ascii="Times New Roman" w:hAnsi="Times New Roman" w:cs="Times New Roman"/>
          </w:rPr>
          <w:delText xml:space="preserve"> </w:delText>
        </w:r>
        <w:r w:rsidR="00943D4F" w:rsidDel="005571E8">
          <w:rPr>
            <w:rFonts w:ascii="Times New Roman" w:hAnsi="Times New Roman" w:cs="Times New Roman"/>
          </w:rPr>
          <w:fldChar w:fldCharType="begin"/>
        </w:r>
        <w:r w:rsidR="00B6241C" w:rsidDel="005571E8">
          <w:rPr>
            <w:rFonts w:ascii="Times New Roman" w:hAnsi="Times New Roman" w:cs="Times New Roman"/>
          </w:rPr>
          <w:delInstrText xml:space="preserve"> ADDIN EN.CITE &lt;EndNote&gt;&lt;Cite&gt;&lt;Author&gt;Gammie&lt;/Author&gt;&lt;Year&gt;2004&lt;/Year&gt;&lt;RecNum&gt;847&lt;/RecNum&gt;&lt;DisplayText&gt;[16]&lt;/DisplayText&gt;&lt;record&gt;&lt;rec-number&gt;847&lt;/rec-number&gt;&lt;foreign-keys&gt;&lt;key app="EN" db-id="s09rsdrtmptzf4ep59jxex92s2pdp2wtwttw"&gt;847&lt;/key&gt;&lt;/foreign-keys&gt;&lt;ref-type name="Journal Article"&gt;17&lt;/ref-type&gt;&lt;contributors&gt;&lt;authors&gt;&lt;author&gt;Gammie, A. E.&lt;/author&gt;&lt;author&gt;Erdeniz, N.&lt;/author&gt;&lt;/authors&gt;&lt;/contributors&gt;&lt;auth-address&gt;Department of Molecular Biology, Princeton University, Princeton, NJ 08544-1014, USA. agammie@molbio.princeton.edu&lt;/auth-address&gt;&lt;titles&gt;&lt;title&gt;Characterization of pathogenic human MSH2 missense mutations using yeast as a model system: a laboratory course in molecular biology&lt;/title&gt;&lt;secondary-title&gt;Cell Biol Educ&lt;/secondary-title&gt;&lt;/titles&gt;&lt;periodical&gt;&lt;full-title&gt;Cell Biol Educ&lt;/full-title&gt;&lt;/periodical&gt;&lt;pages&gt;31-48&lt;/pages&gt;&lt;volume&gt;3&lt;/volume&gt;&lt;number&gt;1&lt;/number&gt;&lt;edition&gt;2004/04/01&lt;/edition&gt;&lt;dates&gt;&lt;year&gt;2004&lt;/year&gt;&lt;pub-dates&gt;&lt;date&gt;Spring&lt;/date&gt;&lt;/pub-dates&gt;&lt;/dates&gt;&lt;isbn&gt;1536-7509 (Electronic)&lt;/isbn&gt;&lt;accession-num&gt;22039344&lt;/accession-num&gt;&lt;urls&gt;&lt;related-urls&gt;&lt;url&gt;http://www.ncbi.nlm.nih.gov/entrez/query.fcgi?cmd=Retrieve&amp;amp;db=PubMed&amp;amp;dopt=Citation&amp;amp;list_uids=22039344&lt;/url&gt;&lt;/related-urls&gt;&lt;/urls&gt;&lt;custom2&gt;3203682&lt;/custom2&gt;&lt;electronic-resource-num&gt;10.1187/cbe.03-08-0006&lt;/electronic-resource-num&gt;&lt;language&gt;eng&lt;/language&gt;&lt;/record&gt;&lt;/Cite&gt;&lt;/EndNote&gt;</w:delInstrText>
        </w:r>
        <w:r w:rsidR="00943D4F" w:rsidDel="005571E8">
          <w:rPr>
            <w:rFonts w:ascii="Times New Roman" w:hAnsi="Times New Roman" w:cs="Times New Roman"/>
          </w:rPr>
          <w:fldChar w:fldCharType="separate"/>
        </w:r>
        <w:r w:rsidR="00B6241C" w:rsidDel="005571E8">
          <w:rPr>
            <w:rFonts w:ascii="Times New Roman" w:hAnsi="Times New Roman" w:cs="Times New Roman"/>
            <w:noProof/>
          </w:rPr>
          <w:delText>[</w:delText>
        </w:r>
        <w:r w:rsidR="00943D4F" w:rsidDel="005571E8">
          <w:fldChar w:fldCharType="begin"/>
        </w:r>
        <w:r w:rsidR="00943D4F" w:rsidDel="005571E8">
          <w:delInstrText>HYPERLINK \l "_ENREF_16" \o "Gammie, 2004 #847"</w:delInstrText>
        </w:r>
        <w:r w:rsidR="00943D4F" w:rsidDel="005571E8">
          <w:fldChar w:fldCharType="separate"/>
        </w:r>
        <w:r w:rsidR="00B6241C" w:rsidDel="005571E8">
          <w:rPr>
            <w:rFonts w:ascii="Times New Roman" w:hAnsi="Times New Roman" w:cs="Times New Roman"/>
            <w:noProof/>
          </w:rPr>
          <w:delText>16</w:delText>
        </w:r>
        <w:r w:rsidR="00943D4F" w:rsidDel="005571E8">
          <w:fldChar w:fldCharType="end"/>
        </w:r>
        <w:r w:rsidR="00B6241C" w:rsidDel="005571E8">
          <w:rPr>
            <w:rFonts w:ascii="Times New Roman" w:hAnsi="Times New Roman" w:cs="Times New Roman"/>
            <w:noProof/>
          </w:rPr>
          <w:delText>]</w:delText>
        </w:r>
        <w:r w:rsidR="00943D4F" w:rsidDel="005571E8">
          <w:rPr>
            <w:rFonts w:ascii="Times New Roman" w:hAnsi="Times New Roman" w:cs="Times New Roman"/>
          </w:rPr>
          <w:fldChar w:fldCharType="end"/>
        </w:r>
        <w:r w:rsidR="00656C24" w:rsidDel="005571E8">
          <w:rPr>
            <w:rFonts w:ascii="Times New Roman" w:hAnsi="Times New Roman" w:cs="Times New Roman"/>
          </w:rPr>
          <w:delText xml:space="preserve">. </w:delText>
        </w:r>
      </w:del>
    </w:p>
    <w:p w:rsidR="001677F0" w:rsidDel="005571E8" w:rsidRDefault="003676E2" w:rsidP="00C03D12">
      <w:pPr>
        <w:spacing w:after="0" w:line="240" w:lineRule="auto"/>
        <w:ind w:firstLine="720"/>
        <w:jc w:val="both"/>
        <w:rPr>
          <w:del w:id="33" w:author="hong qin" w:date="2012-09-11T14:05:00Z"/>
          <w:rFonts w:ascii="Times New Roman" w:hAnsi="Times New Roman" w:cs="Times New Roman"/>
        </w:rPr>
        <w:pPrChange w:id="34" w:author="hong qin" w:date="2012-09-11T14:06:00Z">
          <w:pPr>
            <w:spacing w:after="0" w:line="240" w:lineRule="auto"/>
            <w:ind w:firstLine="720"/>
            <w:jc w:val="both"/>
          </w:pPr>
        </w:pPrChange>
      </w:pPr>
      <w:del w:id="35" w:author="hong qin" w:date="2012-09-11T14:05:00Z">
        <w:r w:rsidDel="005571E8">
          <w:rPr>
            <w:rFonts w:ascii="Times New Roman" w:hAnsi="Times New Roman" w:cs="Times New Roman"/>
          </w:rPr>
          <w:delText xml:space="preserve">As in the first aim, </w:delText>
        </w:r>
        <w:r w:rsidR="005849DA" w:rsidDel="005571E8">
          <w:rPr>
            <w:rFonts w:ascii="Times New Roman" w:hAnsi="Times New Roman" w:cs="Times New Roman"/>
          </w:rPr>
          <w:delText>w</w:delText>
        </w:r>
        <w:r w:rsidR="0071734B" w:rsidDel="005571E8">
          <w:rPr>
            <w:rFonts w:ascii="Times New Roman" w:hAnsi="Times New Roman" w:cs="Times New Roman"/>
          </w:rPr>
          <w:delText xml:space="preserve">e will use </w:delText>
        </w:r>
        <w:r w:rsidR="005C0029" w:rsidRPr="005C0029" w:rsidDel="005571E8">
          <w:rPr>
            <w:rFonts w:ascii="Arial" w:hAnsi="Arial" w:cs="Arial"/>
          </w:rPr>
          <w:delText>ms</w:delText>
        </w:r>
        <w:r w:rsidR="0071734B" w:rsidDel="005571E8">
          <w:rPr>
            <w:rFonts w:ascii="Times New Roman" w:hAnsi="Times New Roman" w:cs="Times New Roman"/>
          </w:rPr>
          <w:delText xml:space="preserve"> and </w:delText>
        </w:r>
        <w:r w:rsidR="005C0029" w:rsidRPr="005C0029" w:rsidDel="005571E8">
          <w:rPr>
            <w:rFonts w:ascii="Arial" w:hAnsi="Arial" w:cs="Arial"/>
          </w:rPr>
          <w:delText>mbs</w:delText>
        </w:r>
        <w:r w:rsidR="0071734B" w:rsidDel="005571E8">
          <w:rPr>
            <w:rFonts w:ascii="Times New Roman" w:hAnsi="Times New Roman" w:cs="Times New Roman"/>
          </w:rPr>
          <w:delText xml:space="preserve"> to </w:delText>
        </w:r>
        <w:r w:rsidR="00103C46" w:rsidDel="005571E8">
          <w:rPr>
            <w:rFonts w:ascii="Times New Roman" w:hAnsi="Times New Roman" w:cs="Times New Roman"/>
          </w:rPr>
          <w:delText>generate posterior distribution</w:delText>
        </w:r>
        <w:r w:rsidR="00C55730" w:rsidDel="005571E8">
          <w:rPr>
            <w:rFonts w:ascii="Times New Roman" w:hAnsi="Times New Roman" w:cs="Times New Roman"/>
          </w:rPr>
          <w:delText>s of both neutral and selective evolution</w:delText>
        </w:r>
        <w:r w:rsidR="00103C46" w:rsidDel="005571E8">
          <w:rPr>
            <w:rFonts w:ascii="Times New Roman" w:hAnsi="Times New Roman" w:cs="Times New Roman"/>
          </w:rPr>
          <w:delText xml:space="preserve"> </w:delText>
        </w:r>
        <w:r w:rsidR="00C55730" w:rsidDel="005571E8">
          <w:rPr>
            <w:rFonts w:ascii="Times New Roman" w:hAnsi="Times New Roman" w:cs="Times New Roman"/>
          </w:rPr>
          <w:delText xml:space="preserve">for </w:delText>
        </w:r>
        <w:r w:rsidR="0071734B" w:rsidDel="005571E8">
          <w:rPr>
            <w:rFonts w:ascii="Times New Roman" w:hAnsi="Times New Roman" w:cs="Times New Roman"/>
          </w:rPr>
          <w:delText>both human and yeast homologs</w:delText>
        </w:r>
        <w:r w:rsidR="00561AEB" w:rsidDel="005571E8">
          <w:rPr>
            <w:rFonts w:ascii="Times New Roman" w:hAnsi="Times New Roman" w:cs="Times New Roman"/>
          </w:rPr>
          <w:delText>, and</w:delText>
        </w:r>
        <w:r w:rsidR="0071734B" w:rsidDel="005571E8">
          <w:rPr>
            <w:rFonts w:ascii="Times New Roman" w:hAnsi="Times New Roman" w:cs="Times New Roman"/>
          </w:rPr>
          <w:delText xml:space="preserve"> </w:delText>
        </w:r>
        <w:r w:rsidR="00561AEB" w:rsidDel="005571E8">
          <w:rPr>
            <w:rFonts w:ascii="Times New Roman" w:hAnsi="Times New Roman" w:cs="Times New Roman"/>
          </w:rPr>
          <w:delText>t</w:delText>
        </w:r>
        <w:r w:rsidR="002E5E36" w:rsidDel="005571E8">
          <w:rPr>
            <w:rFonts w:ascii="Times New Roman" w:hAnsi="Times New Roman" w:cs="Times New Roman"/>
          </w:rPr>
          <w:delText xml:space="preserve">he posterior distributions will be calculated using parameters </w:delText>
        </w:r>
        <w:r w:rsidR="005C0029" w:rsidRPr="005C0029" w:rsidDel="005571E8">
          <w:rPr>
            <w:rFonts w:ascii="Times New Roman" w:hAnsi="Times New Roman" w:cs="Times New Roman"/>
            <w:i/>
          </w:rPr>
          <w:delText>S</w:delText>
        </w:r>
        <w:r w:rsidR="002E5E36" w:rsidDel="005571E8">
          <w:rPr>
            <w:rFonts w:ascii="Times New Roman" w:hAnsi="Times New Roman" w:cs="Times New Roman"/>
          </w:rPr>
          <w:delText xml:space="preserve">, </w:delText>
        </w:r>
        <w:r w:rsidR="005C0029" w:rsidRPr="005C0029" w:rsidDel="005571E8">
          <w:rPr>
            <w:rFonts w:ascii="Times New Roman" w:hAnsi="Times New Roman" w:cs="Times New Roman"/>
            <w:i/>
          </w:rPr>
          <w:delText>D</w:delText>
        </w:r>
        <w:r w:rsidR="002E5E36" w:rsidDel="005571E8">
          <w:rPr>
            <w:rFonts w:ascii="Times New Roman" w:hAnsi="Times New Roman" w:cs="Times New Roman"/>
          </w:rPr>
          <w:delText xml:space="preserve">, and </w:delText>
        </w:r>
        <w:r w:rsidR="005C0029" w:rsidRPr="005C0029" w:rsidDel="005571E8">
          <w:rPr>
            <w:rFonts w:ascii="Times New Roman" w:hAnsi="Times New Roman" w:cs="Times New Roman"/>
            <w:i/>
          </w:rPr>
          <w:delText>H</w:delText>
        </w:r>
        <w:r w:rsidR="002E5E36" w:rsidDel="005571E8">
          <w:rPr>
            <w:rFonts w:ascii="Times New Roman" w:hAnsi="Times New Roman" w:cs="Times New Roman"/>
          </w:rPr>
          <w:delText xml:space="preserve">. </w:delText>
        </w:r>
        <w:r w:rsidR="00AF4D4F" w:rsidDel="005571E8">
          <w:rPr>
            <w:rFonts w:ascii="Times New Roman" w:hAnsi="Times New Roman" w:cs="Times New Roman"/>
          </w:rPr>
          <w:delText xml:space="preserve">Given that whole genome sequences are available in both </w:delText>
        </w:r>
        <w:r w:rsidR="005C0029" w:rsidRPr="005C0029" w:rsidDel="005571E8">
          <w:rPr>
            <w:rFonts w:ascii="Times New Roman" w:hAnsi="Times New Roman" w:cs="Times New Roman"/>
            <w:i/>
          </w:rPr>
          <w:delText>S. cerevisiae</w:delText>
        </w:r>
        <w:r w:rsidR="00AF4D4F" w:rsidDel="005571E8">
          <w:rPr>
            <w:rFonts w:ascii="Times New Roman" w:hAnsi="Times New Roman" w:cs="Times New Roman"/>
          </w:rPr>
          <w:delText xml:space="preserve"> and </w:delText>
        </w:r>
        <w:r w:rsidR="005C0029" w:rsidRPr="005C0029" w:rsidDel="005571E8">
          <w:rPr>
            <w:rFonts w:ascii="Times New Roman" w:hAnsi="Times New Roman" w:cs="Times New Roman"/>
            <w:i/>
          </w:rPr>
          <w:delText>S. paradoxus</w:delText>
        </w:r>
        <w:r w:rsidR="00AF4D4F" w:rsidDel="005571E8">
          <w:rPr>
            <w:rFonts w:ascii="Times New Roman" w:hAnsi="Times New Roman" w:cs="Times New Roman"/>
          </w:rPr>
          <w:delText>, we will also apply the joint coalescence and phylogenic approach to infer natural selection</w:delText>
        </w:r>
        <w:r w:rsidR="00610C85" w:rsidDel="005571E8">
          <w:rPr>
            <w:rFonts w:ascii="Times New Roman" w:hAnsi="Times New Roman" w:cs="Times New Roman"/>
          </w:rPr>
          <w:delText xml:space="preserve"> </w:delText>
        </w:r>
        <w:r w:rsidR="00C545AD" w:rsidDel="005571E8">
          <w:rPr>
            <w:rFonts w:ascii="Times New Roman" w:hAnsi="Times New Roman" w:cs="Times New Roman"/>
          </w:rPr>
          <w:delText xml:space="preserve">– a method that </w:delText>
        </w:r>
        <w:r w:rsidR="00537860" w:rsidDel="005571E8">
          <w:rPr>
            <w:rFonts w:ascii="Times New Roman" w:hAnsi="Times New Roman" w:cs="Times New Roman"/>
          </w:rPr>
          <w:delText xml:space="preserve">is recently developed </w:delText>
        </w:r>
        <w:r w:rsidR="00943D4F" w:rsidDel="005571E8">
          <w:rPr>
            <w:rFonts w:ascii="Times New Roman" w:hAnsi="Times New Roman" w:cs="Times New Roman"/>
          </w:rPr>
          <w:fldChar w:fldCharType="begin"/>
        </w:r>
        <w:r w:rsidR="00B6241C" w:rsidDel="005571E8">
          <w:rPr>
            <w:rFonts w:ascii="Times New Roman" w:hAnsi="Times New Roman" w:cs="Times New Roman"/>
          </w:rPr>
          <w:delInstrText xml:space="preserve"> ADDIN EN.CITE &lt;EndNote&gt;&lt;Cite&gt;&lt;Author&gt;Wilson&lt;/Author&gt;&lt;Year&gt;2011&lt;/Year&gt;&lt;RecNum&gt;844&lt;/RecNum&gt;&lt;DisplayText&gt;[21]&lt;/DisplayText&gt;&lt;record&gt;&lt;rec-number&gt;844&lt;/rec-number&gt;&lt;foreign-keys&gt;&lt;key app="EN" db-id="s09rsdrtmptzf4ep59jxex92s2pdp2wtwttw"&gt;844&lt;/key&gt;&lt;/foreign-keys&gt;&lt;ref-type name="Journal Article"&gt;17&lt;/ref-type&gt;&lt;contributors&gt;&lt;authors&gt;&lt;author&gt;Wilson, D. J.&lt;/author&gt;&lt;author&gt;Hernandez, R. D.&lt;/author&gt;&lt;author&gt;Andolfatto, P.&lt;/author&gt;&lt;author&gt;Przeworski, M.&lt;/author&gt;&lt;/authors&gt;&lt;/contributors&gt;&lt;auth-address&gt;Department of Human Genetics and Department of Ecology and Evolution, University of Chicago, Chicago, Illinois, USA. daniel.wilson@ndm.ox.ac.uk&lt;/auth-address&gt;&lt;titles&gt;&lt;title&gt;A population genetics-phylogenetics approach to inferring natural selection in coding sequences&lt;/title&gt;&lt;secondary-title&gt;PLoS Genet&lt;/secondary-title&gt;&lt;alt-title&gt;PLoS genetics&lt;/alt-title&gt;&lt;/titles&gt;&lt;periodical&gt;&lt;full-title&gt;PLoS Genet&lt;/full-title&gt;&lt;abbr-1&gt;PLoS genetics&lt;/abbr-1&gt;&lt;/periodical&gt;&lt;alt-periodical&gt;&lt;full-title&gt;PLoS Genet&lt;/full-title&gt;&lt;abbr-1&gt;PLoS genetics&lt;/abbr-1&gt;&lt;/alt-periodical&gt;&lt;pages&gt;e1002395&lt;/pages&gt;&lt;volume&gt;7&lt;/volume&gt;&lt;number&gt;12&lt;/number&gt;&lt;edition&gt;2011/12/07&lt;/edition&gt;&lt;dates&gt;&lt;year&gt;2011&lt;/year&gt;&lt;pub-dates&gt;&lt;date&gt;Dec&lt;/date&gt;&lt;/pub-dates&gt;&lt;/dates&gt;&lt;isbn&gt;1553-7404 (Electronic)&amp;#xD;1553-7390 (Linking)&lt;/isbn&gt;&lt;accession-num&gt;22144911&lt;/accession-num&gt;&lt;work-type&gt;Research Support, N.I.H., Extramural&amp;#xD;Research Support, Non-U.S. Gov&amp;apos;t&lt;/work-type&gt;&lt;urls&gt;&lt;related-urls&gt;&lt;url&gt;http://www.ncbi.nlm.nih.gov/pubmed/22144911&lt;/url&gt;&lt;/related-urls&gt;&lt;/urls&gt;&lt;custom2&gt;3228810&lt;/custom2&gt;&lt;electronic-resource-num&gt;10.1371/journal.pgen.1002395&lt;/electronic-resource-num&gt;&lt;language&gt;eng&lt;/language&gt;&lt;/record&gt;&lt;/Cite&gt;&lt;/EndNote&gt;</w:delInstrText>
        </w:r>
        <w:r w:rsidR="00943D4F" w:rsidDel="005571E8">
          <w:rPr>
            <w:rFonts w:ascii="Times New Roman" w:hAnsi="Times New Roman" w:cs="Times New Roman"/>
          </w:rPr>
          <w:fldChar w:fldCharType="separate"/>
        </w:r>
        <w:r w:rsidR="00B6241C" w:rsidDel="005571E8">
          <w:rPr>
            <w:rFonts w:ascii="Times New Roman" w:hAnsi="Times New Roman" w:cs="Times New Roman"/>
            <w:noProof/>
          </w:rPr>
          <w:delText>[</w:delText>
        </w:r>
        <w:r w:rsidR="00943D4F" w:rsidDel="005571E8">
          <w:fldChar w:fldCharType="begin"/>
        </w:r>
        <w:r w:rsidR="00943D4F" w:rsidDel="005571E8">
          <w:delInstrText>HYPERLINK \l "_ENREF_21" \o "Wilson, 2011 #844"</w:delInstrText>
        </w:r>
        <w:r w:rsidR="00943D4F" w:rsidDel="005571E8">
          <w:fldChar w:fldCharType="separate"/>
        </w:r>
        <w:r w:rsidR="00B6241C" w:rsidDel="005571E8">
          <w:rPr>
            <w:rFonts w:ascii="Times New Roman" w:hAnsi="Times New Roman" w:cs="Times New Roman"/>
            <w:noProof/>
          </w:rPr>
          <w:delText>21</w:delText>
        </w:r>
        <w:r w:rsidR="00943D4F" w:rsidDel="005571E8">
          <w:fldChar w:fldCharType="end"/>
        </w:r>
        <w:r w:rsidR="00B6241C" w:rsidDel="005571E8">
          <w:rPr>
            <w:rFonts w:ascii="Times New Roman" w:hAnsi="Times New Roman" w:cs="Times New Roman"/>
            <w:noProof/>
          </w:rPr>
          <w:delText>]</w:delText>
        </w:r>
        <w:r w:rsidR="00943D4F" w:rsidDel="005571E8">
          <w:rPr>
            <w:rFonts w:ascii="Times New Roman" w:hAnsi="Times New Roman" w:cs="Times New Roman"/>
          </w:rPr>
          <w:fldChar w:fldCharType="end"/>
        </w:r>
        <w:r w:rsidR="00610C85" w:rsidDel="005571E8">
          <w:rPr>
            <w:rFonts w:ascii="Times New Roman" w:hAnsi="Times New Roman" w:cs="Times New Roman"/>
          </w:rPr>
          <w:delText xml:space="preserve">. </w:delText>
        </w:r>
      </w:del>
    </w:p>
    <w:p w:rsidR="00B25A46" w:rsidRPr="00E528E5" w:rsidRDefault="00B25A46" w:rsidP="00C03D12">
      <w:pPr>
        <w:spacing w:after="0" w:line="240" w:lineRule="auto"/>
        <w:jc w:val="both"/>
        <w:rPr>
          <w:rFonts w:ascii="Times New Roman" w:hAnsi="Times New Roman" w:cs="Times New Roman"/>
        </w:rPr>
        <w:sectPr w:rsidR="00B25A46" w:rsidRPr="00E528E5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  <w:pPrChange w:id="36" w:author="hong qin" w:date="2012-09-11T14:06:00Z">
          <w:pPr>
            <w:spacing w:after="0" w:line="240" w:lineRule="auto"/>
            <w:jc w:val="both"/>
          </w:pPr>
        </w:pPrChange>
      </w:pPr>
    </w:p>
    <w:p w:rsidR="001677F0" w:rsidRDefault="004A0BE1" w:rsidP="00C03D12">
      <w:pPr>
        <w:pStyle w:val="Heading1"/>
        <w:spacing w:before="0" w:line="240" w:lineRule="auto"/>
        <w:jc w:val="both"/>
        <w:rPr>
          <w:rFonts w:ascii="Times New Roman" w:hAnsi="Times New Roman" w:cs="Times New Roman"/>
          <w:color w:val="auto"/>
          <w:sz w:val="22"/>
          <w:szCs w:val="22"/>
        </w:rPr>
        <w:pPrChange w:id="37" w:author="hong qin" w:date="2012-09-11T14:06:00Z">
          <w:pPr>
            <w:pStyle w:val="Heading1"/>
            <w:spacing w:before="0" w:line="240" w:lineRule="auto"/>
            <w:jc w:val="both"/>
          </w:pPr>
        </w:pPrChange>
      </w:pPr>
      <w:r w:rsidRPr="005A7E8F">
        <w:rPr>
          <w:rFonts w:ascii="Times New Roman" w:hAnsi="Times New Roman" w:cs="Times New Roman"/>
          <w:color w:val="auto"/>
          <w:sz w:val="22"/>
          <w:szCs w:val="22"/>
        </w:rPr>
        <w:lastRenderedPageBreak/>
        <w:t>References</w:t>
      </w:r>
    </w:p>
    <w:p w:rsidR="00C03D12" w:rsidRPr="00C03D12" w:rsidRDefault="00943D4F" w:rsidP="00C03D12">
      <w:pPr>
        <w:pStyle w:val="Heading1"/>
        <w:spacing w:before="0" w:line="240" w:lineRule="auto"/>
        <w:ind w:left="720" w:hanging="720"/>
        <w:jc w:val="both"/>
        <w:rPr>
          <w:rFonts w:ascii="Calibri" w:hAnsi="Calibri" w:cs="Times New Roman"/>
          <w:b w:val="0"/>
          <w:noProof/>
          <w:color w:val="auto"/>
          <w:sz w:val="22"/>
          <w:szCs w:val="22"/>
        </w:rPr>
        <w:pPrChange w:id="38" w:author="hong qin" w:date="2012-09-11T14:06:00Z">
          <w:pPr>
            <w:pStyle w:val="Heading1"/>
            <w:spacing w:line="240" w:lineRule="auto"/>
            <w:ind w:left="720" w:hanging="720"/>
            <w:jc w:val="both"/>
          </w:pPr>
        </w:pPrChange>
      </w:pPr>
      <w:r w:rsidRPr="005C0029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="005C0029" w:rsidRPr="005C0029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ADDIN EN.REFLIST </w:instrText>
      </w:r>
      <w:r w:rsidRPr="005C0029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bookmarkStart w:id="39" w:name="_ENREF_1"/>
      <w:r w:rsidR="00C03D12"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>1.</w:t>
      </w:r>
      <w:r w:rsidR="00C03D12"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ab/>
        <w:t xml:space="preserve">Serjeant, G.R., </w:t>
      </w:r>
      <w:r w:rsidR="00C03D12" w:rsidRPr="00C03D12">
        <w:rPr>
          <w:rFonts w:ascii="Calibri" w:hAnsi="Calibri" w:cs="Times New Roman"/>
          <w:b w:val="0"/>
          <w:i/>
          <w:noProof/>
          <w:color w:val="auto"/>
          <w:sz w:val="22"/>
          <w:szCs w:val="22"/>
        </w:rPr>
        <w:t>One hundred years of sickle cell disease.</w:t>
      </w:r>
      <w:r w:rsidR="00C03D12"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 xml:space="preserve"> Br J Haematol, 2010. </w:t>
      </w:r>
      <w:r w:rsidR="00C03D12" w:rsidRPr="00C03D12">
        <w:rPr>
          <w:rFonts w:ascii="Calibri" w:hAnsi="Calibri" w:cs="Times New Roman"/>
          <w:noProof/>
          <w:color w:val="auto"/>
          <w:sz w:val="22"/>
          <w:szCs w:val="22"/>
        </w:rPr>
        <w:t>151</w:t>
      </w:r>
      <w:r w:rsidR="00C03D12"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>(5): p. 425-9.</w:t>
      </w:r>
      <w:bookmarkEnd w:id="39"/>
    </w:p>
    <w:p w:rsidR="00C03D12" w:rsidRPr="00C03D12" w:rsidRDefault="00C03D12" w:rsidP="00C03D12">
      <w:pPr>
        <w:pStyle w:val="Heading1"/>
        <w:spacing w:before="0" w:line="240" w:lineRule="auto"/>
        <w:ind w:left="720" w:hanging="720"/>
        <w:jc w:val="both"/>
        <w:rPr>
          <w:rFonts w:ascii="Calibri" w:hAnsi="Calibri" w:cs="Times New Roman"/>
          <w:b w:val="0"/>
          <w:noProof/>
          <w:color w:val="auto"/>
          <w:sz w:val="22"/>
          <w:szCs w:val="22"/>
        </w:rPr>
        <w:pPrChange w:id="40" w:author="hong qin" w:date="2012-09-11T14:06:00Z">
          <w:pPr>
            <w:pStyle w:val="Heading1"/>
            <w:spacing w:line="240" w:lineRule="auto"/>
            <w:ind w:left="720" w:hanging="720"/>
            <w:jc w:val="both"/>
          </w:pPr>
        </w:pPrChange>
      </w:pPr>
      <w:bookmarkStart w:id="41" w:name="_ENREF_2"/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>2.</w:t>
      </w:r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ab/>
        <w:t xml:space="preserve">Price, D.A. and E.D. Crook, </w:t>
      </w:r>
      <w:r w:rsidRPr="00C03D12">
        <w:rPr>
          <w:rFonts w:ascii="Calibri" w:hAnsi="Calibri" w:cs="Times New Roman"/>
          <w:b w:val="0"/>
          <w:i/>
          <w:noProof/>
          <w:color w:val="auto"/>
          <w:sz w:val="22"/>
          <w:szCs w:val="22"/>
        </w:rPr>
        <w:t>Kidney disease in African Americans: genetic considerations.</w:t>
      </w:r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 xml:space="preserve"> J Natl Med Assoc, 2002. </w:t>
      </w:r>
      <w:r w:rsidRPr="00C03D12">
        <w:rPr>
          <w:rFonts w:ascii="Calibri" w:hAnsi="Calibri" w:cs="Times New Roman"/>
          <w:noProof/>
          <w:color w:val="auto"/>
          <w:sz w:val="22"/>
          <w:szCs w:val="22"/>
        </w:rPr>
        <w:t>94</w:t>
      </w:r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>(8 Suppl): p. 16S-27S.</w:t>
      </w:r>
      <w:bookmarkEnd w:id="41"/>
    </w:p>
    <w:p w:rsidR="00C03D12" w:rsidRPr="00C03D12" w:rsidRDefault="00C03D12" w:rsidP="00C03D12">
      <w:pPr>
        <w:pStyle w:val="Heading1"/>
        <w:spacing w:before="0" w:line="240" w:lineRule="auto"/>
        <w:ind w:left="720" w:hanging="720"/>
        <w:jc w:val="both"/>
        <w:rPr>
          <w:rFonts w:ascii="Calibri" w:hAnsi="Calibri" w:cs="Times New Roman"/>
          <w:b w:val="0"/>
          <w:noProof/>
          <w:color w:val="auto"/>
          <w:sz w:val="22"/>
          <w:szCs w:val="22"/>
        </w:rPr>
        <w:pPrChange w:id="42" w:author="hong qin" w:date="2012-09-11T14:06:00Z">
          <w:pPr>
            <w:pStyle w:val="Heading1"/>
            <w:spacing w:line="240" w:lineRule="auto"/>
            <w:ind w:left="720" w:hanging="720"/>
            <w:jc w:val="both"/>
          </w:pPr>
        </w:pPrChange>
      </w:pPr>
      <w:bookmarkStart w:id="43" w:name="_ENREF_3"/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>3.</w:t>
      </w:r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ab/>
        <w:t xml:space="preserve">Tzur, S., S. Rosset, R. Shemer, G. Yudkovsky, S. Selig, A. Tarekegn, E. Bekele, N. Bradman, W.G. Wasser, D.M. Behar, and K. Skorecki, </w:t>
      </w:r>
      <w:r w:rsidRPr="00C03D12">
        <w:rPr>
          <w:rFonts w:ascii="Calibri" w:hAnsi="Calibri" w:cs="Times New Roman"/>
          <w:b w:val="0"/>
          <w:i/>
          <w:noProof/>
          <w:color w:val="auto"/>
          <w:sz w:val="22"/>
          <w:szCs w:val="22"/>
        </w:rPr>
        <w:t>Missense mutations in the APOL1 gene are highly associated with end stage kidney disease risk previously attributed to the MYH9 gene.</w:t>
      </w:r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 xml:space="preserve"> Hum Genet, 2010. </w:t>
      </w:r>
      <w:r w:rsidRPr="00C03D12">
        <w:rPr>
          <w:rFonts w:ascii="Calibri" w:hAnsi="Calibri" w:cs="Times New Roman"/>
          <w:noProof/>
          <w:color w:val="auto"/>
          <w:sz w:val="22"/>
          <w:szCs w:val="22"/>
        </w:rPr>
        <w:t>128</w:t>
      </w:r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>(3): p. 345-50.</w:t>
      </w:r>
      <w:bookmarkEnd w:id="43"/>
    </w:p>
    <w:p w:rsidR="00C03D12" w:rsidRPr="00C03D12" w:rsidRDefault="00C03D12" w:rsidP="00C03D12">
      <w:pPr>
        <w:pStyle w:val="Heading1"/>
        <w:spacing w:before="0" w:line="240" w:lineRule="auto"/>
        <w:ind w:left="720" w:hanging="720"/>
        <w:jc w:val="both"/>
        <w:rPr>
          <w:rFonts w:ascii="Calibri" w:hAnsi="Calibri" w:cs="Times New Roman"/>
          <w:b w:val="0"/>
          <w:noProof/>
          <w:color w:val="auto"/>
          <w:sz w:val="22"/>
          <w:szCs w:val="22"/>
        </w:rPr>
        <w:pPrChange w:id="44" w:author="hong qin" w:date="2012-09-11T14:06:00Z">
          <w:pPr>
            <w:pStyle w:val="Heading1"/>
            <w:spacing w:line="240" w:lineRule="auto"/>
            <w:ind w:left="720" w:hanging="720"/>
            <w:jc w:val="both"/>
          </w:pPr>
        </w:pPrChange>
      </w:pPr>
      <w:bookmarkStart w:id="45" w:name="_ENREF_4"/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>4.</w:t>
      </w:r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ab/>
        <w:t xml:space="preserve">McCarroll, S.A. and D.M. Altshuler, </w:t>
      </w:r>
      <w:r w:rsidRPr="00C03D12">
        <w:rPr>
          <w:rFonts w:ascii="Calibri" w:hAnsi="Calibri" w:cs="Times New Roman"/>
          <w:b w:val="0"/>
          <w:i/>
          <w:noProof/>
          <w:color w:val="auto"/>
          <w:sz w:val="22"/>
          <w:szCs w:val="22"/>
        </w:rPr>
        <w:t>Copy-number variation and association studies of human disease.</w:t>
      </w:r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 xml:space="preserve"> Nat Genet, 2007. </w:t>
      </w:r>
      <w:r w:rsidRPr="00C03D12">
        <w:rPr>
          <w:rFonts w:ascii="Calibri" w:hAnsi="Calibri" w:cs="Times New Roman"/>
          <w:noProof/>
          <w:color w:val="auto"/>
          <w:sz w:val="22"/>
          <w:szCs w:val="22"/>
        </w:rPr>
        <w:t>39</w:t>
      </w:r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>(7 Suppl): p. S37-42.</w:t>
      </w:r>
      <w:bookmarkEnd w:id="45"/>
    </w:p>
    <w:p w:rsidR="00C03D12" w:rsidRPr="00C03D12" w:rsidRDefault="00C03D12" w:rsidP="00C03D12">
      <w:pPr>
        <w:pStyle w:val="Heading1"/>
        <w:spacing w:before="0" w:line="240" w:lineRule="auto"/>
        <w:ind w:left="720" w:hanging="720"/>
        <w:jc w:val="both"/>
        <w:rPr>
          <w:rFonts w:ascii="Calibri" w:hAnsi="Calibri" w:cs="Times New Roman"/>
          <w:b w:val="0"/>
          <w:noProof/>
          <w:color w:val="auto"/>
          <w:sz w:val="22"/>
          <w:szCs w:val="22"/>
        </w:rPr>
        <w:pPrChange w:id="46" w:author="hong qin" w:date="2012-09-11T14:06:00Z">
          <w:pPr>
            <w:pStyle w:val="Heading1"/>
            <w:spacing w:line="240" w:lineRule="auto"/>
            <w:ind w:left="720" w:hanging="720"/>
            <w:jc w:val="both"/>
          </w:pPr>
        </w:pPrChange>
      </w:pPr>
      <w:bookmarkStart w:id="47" w:name="_ENREF_5"/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>5.</w:t>
      </w:r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ab/>
        <w:t xml:space="preserve">Hancock, A.M., D.B. Witonsky, G. Alkorta-Aranburu, C.M. Beall, A. Gebremedhin, R. Sukernik, G. Utermann, J.K. Pritchard, G. Coop, and A. Di Rienzo, </w:t>
      </w:r>
      <w:r w:rsidRPr="00C03D12">
        <w:rPr>
          <w:rFonts w:ascii="Calibri" w:hAnsi="Calibri" w:cs="Times New Roman"/>
          <w:b w:val="0"/>
          <w:i/>
          <w:noProof/>
          <w:color w:val="auto"/>
          <w:sz w:val="22"/>
          <w:szCs w:val="22"/>
        </w:rPr>
        <w:t>Adaptations to climate-mediated selective pressures in humans.</w:t>
      </w:r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 xml:space="preserve"> PLoS Genet, 2011. </w:t>
      </w:r>
      <w:r w:rsidRPr="00C03D12">
        <w:rPr>
          <w:rFonts w:ascii="Calibri" w:hAnsi="Calibri" w:cs="Times New Roman"/>
          <w:noProof/>
          <w:color w:val="auto"/>
          <w:sz w:val="22"/>
          <w:szCs w:val="22"/>
        </w:rPr>
        <w:t>7</w:t>
      </w:r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>(4): p. e1001375.</w:t>
      </w:r>
      <w:bookmarkEnd w:id="47"/>
    </w:p>
    <w:p w:rsidR="00C03D12" w:rsidRPr="00C03D12" w:rsidRDefault="00C03D12" w:rsidP="00C03D12">
      <w:pPr>
        <w:pStyle w:val="Heading1"/>
        <w:spacing w:before="0" w:line="240" w:lineRule="auto"/>
        <w:ind w:left="720" w:hanging="720"/>
        <w:jc w:val="both"/>
        <w:rPr>
          <w:rFonts w:ascii="Calibri" w:hAnsi="Calibri" w:cs="Times New Roman"/>
          <w:b w:val="0"/>
          <w:noProof/>
          <w:color w:val="auto"/>
          <w:sz w:val="22"/>
          <w:szCs w:val="22"/>
        </w:rPr>
        <w:pPrChange w:id="48" w:author="hong qin" w:date="2012-09-11T14:06:00Z">
          <w:pPr>
            <w:pStyle w:val="Heading1"/>
            <w:spacing w:line="240" w:lineRule="auto"/>
            <w:ind w:left="720" w:hanging="720"/>
            <w:jc w:val="both"/>
          </w:pPr>
        </w:pPrChange>
      </w:pPr>
      <w:bookmarkStart w:id="49" w:name="_ENREF_6"/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>6.</w:t>
      </w:r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ab/>
        <w:t xml:space="preserve">Sebastiani, P., N. Solovieff, A. Puca, S.W. Hartley, E. Melista, S. Andersen, D.A. Dworkis, J.B. Wilk, R.H. Myers, M.H. Steinberg, M. Montano, C.T. Baldwin, and T.T. Perls, </w:t>
      </w:r>
      <w:r w:rsidRPr="00C03D12">
        <w:rPr>
          <w:rFonts w:ascii="Calibri" w:hAnsi="Calibri" w:cs="Times New Roman"/>
          <w:b w:val="0"/>
          <w:i/>
          <w:noProof/>
          <w:color w:val="auto"/>
          <w:sz w:val="22"/>
          <w:szCs w:val="22"/>
        </w:rPr>
        <w:t>Genetic signatures of exceptional longevity in humans.</w:t>
      </w:r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 xml:space="preserve"> Science, 2010. </w:t>
      </w:r>
      <w:r w:rsidRPr="00C03D12">
        <w:rPr>
          <w:rFonts w:ascii="Calibri" w:hAnsi="Calibri" w:cs="Times New Roman"/>
          <w:noProof/>
          <w:color w:val="auto"/>
          <w:sz w:val="22"/>
          <w:szCs w:val="22"/>
        </w:rPr>
        <w:t>2010</w:t>
      </w:r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>.</w:t>
      </w:r>
      <w:bookmarkEnd w:id="49"/>
    </w:p>
    <w:p w:rsidR="00C03D12" w:rsidRPr="00C03D12" w:rsidRDefault="00C03D12" w:rsidP="00C03D12">
      <w:pPr>
        <w:pStyle w:val="Heading1"/>
        <w:spacing w:before="0" w:line="240" w:lineRule="auto"/>
        <w:ind w:left="720" w:hanging="720"/>
        <w:jc w:val="both"/>
        <w:rPr>
          <w:rFonts w:ascii="Calibri" w:hAnsi="Calibri" w:cs="Times New Roman"/>
          <w:b w:val="0"/>
          <w:noProof/>
          <w:color w:val="auto"/>
          <w:sz w:val="22"/>
          <w:szCs w:val="22"/>
        </w:rPr>
        <w:pPrChange w:id="50" w:author="hong qin" w:date="2012-09-11T14:06:00Z">
          <w:pPr>
            <w:pStyle w:val="Heading1"/>
            <w:spacing w:line="240" w:lineRule="auto"/>
            <w:ind w:left="720" w:hanging="720"/>
            <w:jc w:val="both"/>
          </w:pPr>
        </w:pPrChange>
      </w:pPr>
      <w:bookmarkStart w:id="51" w:name="_ENREF_7"/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>7.</w:t>
      </w:r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ab/>
        <w:t xml:space="preserve">Sebastiani, P., N. Solovieff, A.T. Dewan, K.M. Walsh, A. Puca, S.W. Hartley, E. Melista, S. Andersen, D.A. Dworkis, J.B. Wilk, R.H. Myers, M.H. Steinberg, M. Montano, C.T. Baldwin, J. Hoh, and T.T. Perls, </w:t>
      </w:r>
      <w:r w:rsidRPr="00C03D12">
        <w:rPr>
          <w:rFonts w:ascii="Calibri" w:hAnsi="Calibri" w:cs="Times New Roman"/>
          <w:b w:val="0"/>
          <w:i/>
          <w:noProof/>
          <w:color w:val="auto"/>
          <w:sz w:val="22"/>
          <w:szCs w:val="22"/>
        </w:rPr>
        <w:t>Genetic signatures of exceptional longevity in humans.</w:t>
      </w:r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 xml:space="preserve"> PLoS One, 2012. </w:t>
      </w:r>
      <w:r w:rsidRPr="00C03D12">
        <w:rPr>
          <w:rFonts w:ascii="Calibri" w:hAnsi="Calibri" w:cs="Times New Roman"/>
          <w:noProof/>
          <w:color w:val="auto"/>
          <w:sz w:val="22"/>
          <w:szCs w:val="22"/>
        </w:rPr>
        <w:t>7</w:t>
      </w:r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>(1): p. e29848.</w:t>
      </w:r>
      <w:bookmarkEnd w:id="51"/>
    </w:p>
    <w:p w:rsidR="00C03D12" w:rsidRPr="00C03D12" w:rsidRDefault="00C03D12" w:rsidP="00C03D12">
      <w:pPr>
        <w:pStyle w:val="Heading1"/>
        <w:spacing w:before="0" w:line="240" w:lineRule="auto"/>
        <w:ind w:left="720" w:hanging="720"/>
        <w:jc w:val="both"/>
        <w:rPr>
          <w:rFonts w:ascii="Calibri" w:hAnsi="Calibri" w:cs="Times New Roman"/>
          <w:b w:val="0"/>
          <w:noProof/>
          <w:color w:val="auto"/>
          <w:sz w:val="22"/>
          <w:szCs w:val="22"/>
        </w:rPr>
        <w:pPrChange w:id="52" w:author="hong qin" w:date="2012-09-11T14:06:00Z">
          <w:pPr>
            <w:pStyle w:val="Heading1"/>
            <w:spacing w:line="240" w:lineRule="auto"/>
            <w:ind w:left="720" w:hanging="720"/>
            <w:jc w:val="both"/>
          </w:pPr>
        </w:pPrChange>
      </w:pPr>
      <w:bookmarkStart w:id="53" w:name="_ENREF_8"/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>8.</w:t>
      </w:r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ab/>
        <w:t xml:space="preserve">Sebastiani, P., A. Riva, M. Montano, P. Pham, A. Torkamani, E. Scherba, G. Benson, J.N. Milton, C.T. Baldwin, S. Andersen, N.J. Schork, M.H. Steinberg, and T.T. Perls, </w:t>
      </w:r>
      <w:r w:rsidRPr="00C03D12">
        <w:rPr>
          <w:rFonts w:ascii="Calibri" w:hAnsi="Calibri" w:cs="Times New Roman"/>
          <w:b w:val="0"/>
          <w:i/>
          <w:noProof/>
          <w:color w:val="auto"/>
          <w:sz w:val="22"/>
          <w:szCs w:val="22"/>
        </w:rPr>
        <w:t>Whole genome sequences of a male and female supercentenarian, ages greater than 114 years.</w:t>
      </w:r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 xml:space="preserve"> Front Genet, 2011. </w:t>
      </w:r>
      <w:r w:rsidRPr="00C03D12">
        <w:rPr>
          <w:rFonts w:ascii="Calibri" w:hAnsi="Calibri" w:cs="Times New Roman"/>
          <w:noProof/>
          <w:color w:val="auto"/>
          <w:sz w:val="22"/>
          <w:szCs w:val="22"/>
        </w:rPr>
        <w:t>2</w:t>
      </w:r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>: p. 90.</w:t>
      </w:r>
      <w:bookmarkEnd w:id="53"/>
    </w:p>
    <w:p w:rsidR="00C03D12" w:rsidRPr="00C03D12" w:rsidRDefault="00C03D12" w:rsidP="00C03D12">
      <w:pPr>
        <w:pStyle w:val="Heading1"/>
        <w:spacing w:before="0" w:line="240" w:lineRule="auto"/>
        <w:ind w:left="720" w:hanging="720"/>
        <w:jc w:val="both"/>
        <w:rPr>
          <w:rFonts w:ascii="Calibri" w:hAnsi="Calibri" w:cs="Times New Roman"/>
          <w:b w:val="0"/>
          <w:noProof/>
          <w:color w:val="auto"/>
          <w:sz w:val="22"/>
          <w:szCs w:val="22"/>
        </w:rPr>
        <w:pPrChange w:id="54" w:author="hong qin" w:date="2012-09-11T14:06:00Z">
          <w:pPr>
            <w:pStyle w:val="Heading1"/>
            <w:spacing w:line="240" w:lineRule="auto"/>
            <w:ind w:left="720" w:hanging="720"/>
            <w:jc w:val="both"/>
          </w:pPr>
        </w:pPrChange>
      </w:pPr>
      <w:bookmarkStart w:id="55" w:name="_ENREF_9"/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>9.</w:t>
      </w:r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ab/>
        <w:t xml:space="preserve">McElroy, J.P., M.R. Nelson, S.J. Caillier, and J.R. Oksenberg, </w:t>
      </w:r>
      <w:r w:rsidRPr="00C03D12">
        <w:rPr>
          <w:rFonts w:ascii="Calibri" w:hAnsi="Calibri" w:cs="Times New Roman"/>
          <w:b w:val="0"/>
          <w:i/>
          <w:noProof/>
          <w:color w:val="auto"/>
          <w:sz w:val="22"/>
          <w:szCs w:val="22"/>
        </w:rPr>
        <w:t>Copy number variation in African Americans.</w:t>
      </w:r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 xml:space="preserve"> BMC Genet, 2009. </w:t>
      </w:r>
      <w:r w:rsidRPr="00C03D12">
        <w:rPr>
          <w:rFonts w:ascii="Calibri" w:hAnsi="Calibri" w:cs="Times New Roman"/>
          <w:noProof/>
          <w:color w:val="auto"/>
          <w:sz w:val="22"/>
          <w:szCs w:val="22"/>
        </w:rPr>
        <w:t>10</w:t>
      </w:r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>: p. 15.</w:t>
      </w:r>
      <w:bookmarkEnd w:id="55"/>
    </w:p>
    <w:p w:rsidR="00C03D12" w:rsidRPr="00C03D12" w:rsidRDefault="00C03D12" w:rsidP="00C03D12">
      <w:pPr>
        <w:pStyle w:val="Heading1"/>
        <w:spacing w:before="0" w:line="240" w:lineRule="auto"/>
        <w:ind w:left="720" w:hanging="720"/>
        <w:jc w:val="both"/>
        <w:rPr>
          <w:rFonts w:ascii="Calibri" w:hAnsi="Calibri" w:cs="Times New Roman"/>
          <w:b w:val="0"/>
          <w:noProof/>
          <w:color w:val="auto"/>
          <w:sz w:val="22"/>
          <w:szCs w:val="22"/>
        </w:rPr>
        <w:pPrChange w:id="56" w:author="hong qin" w:date="2012-09-11T14:06:00Z">
          <w:pPr>
            <w:pStyle w:val="Heading1"/>
            <w:spacing w:line="240" w:lineRule="auto"/>
            <w:ind w:left="720" w:hanging="720"/>
            <w:jc w:val="both"/>
          </w:pPr>
        </w:pPrChange>
      </w:pPr>
      <w:bookmarkStart w:id="57" w:name="_ENREF_10"/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>10.</w:t>
      </w:r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ab/>
        <w:t xml:space="preserve">Barbash, D.A., P. Awadalla, and A.M. Tarone, </w:t>
      </w:r>
      <w:r w:rsidRPr="00C03D12">
        <w:rPr>
          <w:rFonts w:ascii="Calibri" w:hAnsi="Calibri" w:cs="Times New Roman"/>
          <w:b w:val="0"/>
          <w:i/>
          <w:noProof/>
          <w:color w:val="auto"/>
          <w:sz w:val="22"/>
          <w:szCs w:val="22"/>
        </w:rPr>
        <w:t>Functional divergence caused by ancient positive selection of a Drosophila hybrid incompatibility locus.</w:t>
      </w:r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 xml:space="preserve"> PLoS Biol, 2004. </w:t>
      </w:r>
      <w:r w:rsidRPr="00C03D12">
        <w:rPr>
          <w:rFonts w:ascii="Calibri" w:hAnsi="Calibri" w:cs="Times New Roman"/>
          <w:noProof/>
          <w:color w:val="auto"/>
          <w:sz w:val="22"/>
          <w:szCs w:val="22"/>
        </w:rPr>
        <w:t>2</w:t>
      </w:r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>(6): p. e142.</w:t>
      </w:r>
      <w:bookmarkEnd w:id="57"/>
    </w:p>
    <w:p w:rsidR="00C03D12" w:rsidRPr="00C03D12" w:rsidRDefault="00C03D12" w:rsidP="00C03D12">
      <w:pPr>
        <w:pStyle w:val="Heading1"/>
        <w:spacing w:before="0" w:line="240" w:lineRule="auto"/>
        <w:ind w:left="720" w:hanging="720"/>
        <w:jc w:val="both"/>
        <w:rPr>
          <w:rFonts w:ascii="Calibri" w:hAnsi="Calibri" w:cs="Times New Roman"/>
          <w:b w:val="0"/>
          <w:noProof/>
          <w:color w:val="auto"/>
          <w:sz w:val="22"/>
          <w:szCs w:val="22"/>
        </w:rPr>
        <w:pPrChange w:id="58" w:author="hong qin" w:date="2012-09-11T14:06:00Z">
          <w:pPr>
            <w:pStyle w:val="Heading1"/>
            <w:spacing w:line="240" w:lineRule="auto"/>
            <w:ind w:left="720" w:hanging="720"/>
            <w:jc w:val="both"/>
          </w:pPr>
        </w:pPrChange>
      </w:pPr>
      <w:bookmarkStart w:id="59" w:name="_ENREF_11"/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>11.</w:t>
      </w:r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ab/>
        <w:t xml:space="preserve">Przeworski, M., </w:t>
      </w:r>
      <w:r w:rsidRPr="00C03D12">
        <w:rPr>
          <w:rFonts w:ascii="Calibri" w:hAnsi="Calibri" w:cs="Times New Roman"/>
          <w:b w:val="0"/>
          <w:i/>
          <w:noProof/>
          <w:color w:val="auto"/>
          <w:sz w:val="22"/>
          <w:szCs w:val="22"/>
        </w:rPr>
        <w:t>Estimating the time since the fixation of a beneficial allele.</w:t>
      </w:r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 xml:space="preserve"> Genetics, 2003. </w:t>
      </w:r>
      <w:r w:rsidRPr="00C03D12">
        <w:rPr>
          <w:rFonts w:ascii="Calibri" w:hAnsi="Calibri" w:cs="Times New Roman"/>
          <w:noProof/>
          <w:color w:val="auto"/>
          <w:sz w:val="22"/>
          <w:szCs w:val="22"/>
        </w:rPr>
        <w:t>164</w:t>
      </w:r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>(4): p. 1667-76.</w:t>
      </w:r>
      <w:bookmarkEnd w:id="59"/>
    </w:p>
    <w:p w:rsidR="00C03D12" w:rsidRPr="00C03D12" w:rsidRDefault="00C03D12" w:rsidP="00C03D12">
      <w:pPr>
        <w:pStyle w:val="Heading1"/>
        <w:spacing w:before="0" w:line="240" w:lineRule="auto"/>
        <w:ind w:left="720" w:hanging="720"/>
        <w:jc w:val="both"/>
        <w:rPr>
          <w:rFonts w:ascii="Calibri" w:hAnsi="Calibri" w:cs="Times New Roman"/>
          <w:b w:val="0"/>
          <w:noProof/>
          <w:color w:val="auto"/>
          <w:sz w:val="22"/>
          <w:szCs w:val="22"/>
        </w:rPr>
        <w:pPrChange w:id="60" w:author="hong qin" w:date="2012-09-11T14:06:00Z">
          <w:pPr>
            <w:pStyle w:val="Heading1"/>
            <w:spacing w:line="240" w:lineRule="auto"/>
            <w:ind w:left="720" w:hanging="720"/>
            <w:jc w:val="both"/>
          </w:pPr>
        </w:pPrChange>
      </w:pPr>
      <w:bookmarkStart w:id="61" w:name="_ENREF_12"/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>12.</w:t>
      </w:r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ab/>
        <w:t xml:space="preserve">Hudson, R.R., </w:t>
      </w:r>
      <w:r w:rsidRPr="00C03D12">
        <w:rPr>
          <w:rFonts w:ascii="Calibri" w:hAnsi="Calibri" w:cs="Times New Roman"/>
          <w:b w:val="0"/>
          <w:i/>
          <w:noProof/>
          <w:color w:val="auto"/>
          <w:sz w:val="22"/>
          <w:szCs w:val="22"/>
        </w:rPr>
        <w:t>Properties of a neutral allele model with intragenic recombination.</w:t>
      </w:r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 xml:space="preserve"> Theor Popul Biol, 1983. </w:t>
      </w:r>
      <w:r w:rsidRPr="00C03D12">
        <w:rPr>
          <w:rFonts w:ascii="Calibri" w:hAnsi="Calibri" w:cs="Times New Roman"/>
          <w:noProof/>
          <w:color w:val="auto"/>
          <w:sz w:val="22"/>
          <w:szCs w:val="22"/>
        </w:rPr>
        <w:t>23</w:t>
      </w:r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>(2): p. 183-201.</w:t>
      </w:r>
      <w:bookmarkEnd w:id="61"/>
    </w:p>
    <w:p w:rsidR="00C03D12" w:rsidRPr="00C03D12" w:rsidRDefault="00C03D12" w:rsidP="00C03D12">
      <w:pPr>
        <w:pStyle w:val="Heading1"/>
        <w:spacing w:before="0" w:line="240" w:lineRule="auto"/>
        <w:ind w:left="720" w:hanging="720"/>
        <w:jc w:val="both"/>
        <w:rPr>
          <w:rFonts w:ascii="Calibri" w:hAnsi="Calibri" w:cs="Times New Roman"/>
          <w:b w:val="0"/>
          <w:noProof/>
          <w:color w:val="auto"/>
          <w:sz w:val="22"/>
          <w:szCs w:val="22"/>
        </w:rPr>
        <w:pPrChange w:id="62" w:author="hong qin" w:date="2012-09-11T14:06:00Z">
          <w:pPr>
            <w:pStyle w:val="Heading1"/>
            <w:spacing w:line="240" w:lineRule="auto"/>
            <w:ind w:left="720" w:hanging="720"/>
            <w:jc w:val="both"/>
          </w:pPr>
        </w:pPrChange>
      </w:pPr>
      <w:bookmarkStart w:id="63" w:name="_ENREF_13"/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>13.</w:t>
      </w:r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ab/>
        <w:t xml:space="preserve">Teshima, K.M. and H. Innan, </w:t>
      </w:r>
      <w:r w:rsidRPr="00C03D12">
        <w:rPr>
          <w:rFonts w:ascii="Calibri" w:hAnsi="Calibri" w:cs="Times New Roman"/>
          <w:b w:val="0"/>
          <w:i/>
          <w:noProof/>
          <w:color w:val="auto"/>
          <w:sz w:val="22"/>
          <w:szCs w:val="22"/>
        </w:rPr>
        <w:t>mbs: modifying Hudson's ms software to generate samples of DNA sequences with a biallelic site under selection.</w:t>
      </w:r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 xml:space="preserve"> BMC Bioinformatics, 2009. </w:t>
      </w:r>
      <w:r w:rsidRPr="00C03D12">
        <w:rPr>
          <w:rFonts w:ascii="Calibri" w:hAnsi="Calibri" w:cs="Times New Roman"/>
          <w:noProof/>
          <w:color w:val="auto"/>
          <w:sz w:val="22"/>
          <w:szCs w:val="22"/>
        </w:rPr>
        <w:t>10</w:t>
      </w:r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>: p. 166.</w:t>
      </w:r>
      <w:bookmarkEnd w:id="63"/>
    </w:p>
    <w:p w:rsidR="00C03D12" w:rsidRPr="00C03D12" w:rsidRDefault="00C03D12" w:rsidP="00C03D12">
      <w:pPr>
        <w:pStyle w:val="Heading1"/>
        <w:spacing w:before="0" w:line="240" w:lineRule="auto"/>
        <w:ind w:left="720" w:hanging="720"/>
        <w:jc w:val="both"/>
        <w:rPr>
          <w:rFonts w:ascii="Calibri" w:hAnsi="Calibri" w:cs="Times New Roman"/>
          <w:b w:val="0"/>
          <w:noProof/>
          <w:color w:val="auto"/>
          <w:sz w:val="22"/>
          <w:szCs w:val="22"/>
        </w:rPr>
        <w:pPrChange w:id="64" w:author="hong qin" w:date="2012-09-11T14:06:00Z">
          <w:pPr>
            <w:pStyle w:val="Heading1"/>
            <w:spacing w:line="240" w:lineRule="auto"/>
            <w:ind w:left="720" w:hanging="720"/>
            <w:jc w:val="both"/>
          </w:pPr>
        </w:pPrChange>
      </w:pPr>
      <w:bookmarkStart w:id="65" w:name="_ENREF_14"/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>14.</w:t>
      </w:r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ab/>
        <w:t xml:space="preserve">Csillery, K., M.G. Blum, O.E. Gaggiotti, and O. Francois, </w:t>
      </w:r>
      <w:r w:rsidRPr="00C03D12">
        <w:rPr>
          <w:rFonts w:ascii="Calibri" w:hAnsi="Calibri" w:cs="Times New Roman"/>
          <w:b w:val="0"/>
          <w:i/>
          <w:noProof/>
          <w:color w:val="auto"/>
          <w:sz w:val="22"/>
          <w:szCs w:val="22"/>
        </w:rPr>
        <w:t>Approximate Bayesian Computation (ABC) in practice.</w:t>
      </w:r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 xml:space="preserve"> Trends Ecol Evol, 2010. </w:t>
      </w:r>
      <w:r w:rsidRPr="00C03D12">
        <w:rPr>
          <w:rFonts w:ascii="Calibri" w:hAnsi="Calibri" w:cs="Times New Roman"/>
          <w:noProof/>
          <w:color w:val="auto"/>
          <w:sz w:val="22"/>
          <w:szCs w:val="22"/>
        </w:rPr>
        <w:t>25</w:t>
      </w:r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>(7): p. 410-8.</w:t>
      </w:r>
      <w:bookmarkEnd w:id="65"/>
    </w:p>
    <w:p w:rsidR="00C03D12" w:rsidRPr="00C03D12" w:rsidRDefault="00C03D12" w:rsidP="00C03D12">
      <w:pPr>
        <w:pStyle w:val="Heading1"/>
        <w:spacing w:before="0" w:line="240" w:lineRule="auto"/>
        <w:ind w:left="720" w:hanging="720"/>
        <w:jc w:val="both"/>
        <w:rPr>
          <w:rFonts w:ascii="Calibri" w:hAnsi="Calibri" w:cs="Times New Roman"/>
          <w:b w:val="0"/>
          <w:noProof/>
          <w:color w:val="auto"/>
          <w:sz w:val="22"/>
          <w:szCs w:val="22"/>
        </w:rPr>
        <w:pPrChange w:id="66" w:author="hong qin" w:date="2012-09-11T14:06:00Z">
          <w:pPr>
            <w:pStyle w:val="Heading1"/>
            <w:spacing w:line="240" w:lineRule="auto"/>
            <w:ind w:left="720" w:hanging="720"/>
            <w:jc w:val="both"/>
          </w:pPr>
        </w:pPrChange>
      </w:pPr>
      <w:bookmarkStart w:id="67" w:name="_ENREF_15"/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>15.</w:t>
      </w:r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ab/>
        <w:t xml:space="preserve">Schacherer, J., J.A. Shapiro, D.M. Ruderfer, and L. Kruglyak, </w:t>
      </w:r>
      <w:r w:rsidRPr="00C03D12">
        <w:rPr>
          <w:rFonts w:ascii="Calibri" w:hAnsi="Calibri" w:cs="Times New Roman"/>
          <w:b w:val="0"/>
          <w:i/>
          <w:noProof/>
          <w:color w:val="auto"/>
          <w:sz w:val="22"/>
          <w:szCs w:val="22"/>
        </w:rPr>
        <w:t>Comprehensive polymorphism survey elucidates population structure of Saccharomyces cerevisiae.</w:t>
      </w:r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 xml:space="preserve"> Nature, 2009. </w:t>
      </w:r>
      <w:r w:rsidRPr="00C03D12">
        <w:rPr>
          <w:rFonts w:ascii="Calibri" w:hAnsi="Calibri" w:cs="Times New Roman"/>
          <w:noProof/>
          <w:color w:val="auto"/>
          <w:sz w:val="22"/>
          <w:szCs w:val="22"/>
        </w:rPr>
        <w:t>458</w:t>
      </w:r>
      <w:r w:rsidRPr="00C03D12">
        <w:rPr>
          <w:rFonts w:ascii="Calibri" w:hAnsi="Calibri" w:cs="Times New Roman"/>
          <w:b w:val="0"/>
          <w:noProof/>
          <w:color w:val="auto"/>
          <w:sz w:val="22"/>
          <w:szCs w:val="22"/>
        </w:rPr>
        <w:t>(7236): p. 342-5.</w:t>
      </w:r>
      <w:bookmarkEnd w:id="67"/>
    </w:p>
    <w:p w:rsidR="00C03D12" w:rsidRDefault="00C03D12" w:rsidP="00C03D12">
      <w:pPr>
        <w:pStyle w:val="Heading1"/>
        <w:spacing w:before="0" w:line="240" w:lineRule="auto"/>
        <w:jc w:val="both"/>
        <w:rPr>
          <w:rFonts w:ascii="Calibri" w:hAnsi="Calibri" w:cs="Times New Roman"/>
          <w:b w:val="0"/>
          <w:noProof/>
          <w:color w:val="auto"/>
          <w:sz w:val="22"/>
          <w:szCs w:val="22"/>
        </w:rPr>
        <w:pPrChange w:id="68" w:author="hong qin" w:date="2012-09-11T14:06:00Z">
          <w:pPr>
            <w:pStyle w:val="Heading1"/>
            <w:spacing w:line="240" w:lineRule="auto"/>
            <w:jc w:val="both"/>
          </w:pPr>
        </w:pPrChange>
      </w:pPr>
    </w:p>
    <w:p w:rsidR="00215894" w:rsidRDefault="00943D4F" w:rsidP="00C03D12">
      <w:pPr>
        <w:pStyle w:val="Heading1"/>
        <w:spacing w:before="0" w:line="240" w:lineRule="auto"/>
        <w:jc w:val="both"/>
        <w:rPr>
          <w:rFonts w:ascii="Times New Roman" w:hAnsi="Times New Roman" w:cs="Times New Roman"/>
          <w:color w:val="auto"/>
          <w:sz w:val="22"/>
          <w:szCs w:val="22"/>
        </w:rPr>
        <w:pPrChange w:id="69" w:author="hong qin" w:date="2012-09-11T14:06:00Z">
          <w:pPr>
            <w:pStyle w:val="Heading1"/>
            <w:spacing w:before="0" w:line="240" w:lineRule="auto"/>
            <w:jc w:val="both"/>
          </w:pPr>
        </w:pPrChange>
      </w:pPr>
      <w:r w:rsidRPr="005C0029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</w:p>
    <w:sectPr w:rsidR="00215894" w:rsidSect="00425F86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hqin" w:date="2012-02-13T12:51:00Z" w:initials="h">
    <w:p w:rsidR="00E74EAC" w:rsidRPr="00010A11" w:rsidRDefault="00E74EAC" w:rsidP="00F20A5F">
      <w:pPr>
        <w:jc w:val="both"/>
        <w:rPr>
          <w:rFonts w:ascii="Times New Roman" w:hAnsi="Times New Roman" w:cs="Times New Roman"/>
        </w:rPr>
      </w:pPr>
      <w:r>
        <w:rPr>
          <w:rStyle w:val="CommentReference"/>
        </w:rPr>
        <w:annotationRef/>
      </w:r>
    </w:p>
    <w:p w:rsidR="00E74EAC" w:rsidRDefault="00E74EAC" w:rsidP="00F20A5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Estimate allele age for detecting recent selection</w:t>
      </w:r>
    </w:p>
    <w:p w:rsidR="00E74EAC" w:rsidRDefault="00E74EAC" w:rsidP="00F20A5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Selection simulation, posterior probability</w:t>
      </w:r>
    </w:p>
    <w:p w:rsidR="00E74EAC" w:rsidRDefault="00E74EAC" w:rsidP="00F20A5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Yeast deep sequencing data</w:t>
      </w:r>
    </w:p>
    <w:p w:rsidR="00E74EAC" w:rsidRPr="00F20A5F" w:rsidRDefault="00E74EAC" w:rsidP="00F20A5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Shorten introduction</w:t>
      </w:r>
    </w:p>
  </w:comment>
  <w:comment w:id="12" w:author="Hong Qin" w:date="2011-12-03T12:42:00Z" w:initials="HQ">
    <w:p w:rsidR="00E74EAC" w:rsidRDefault="00E74EAC">
      <w:pPr>
        <w:pStyle w:val="CommentText"/>
      </w:pPr>
      <w:r>
        <w:rPr>
          <w:rStyle w:val="CommentReference"/>
        </w:rPr>
        <w:annotationRef/>
      </w:r>
      <w:r>
        <w:t xml:space="preserve">398 </w:t>
      </w:r>
      <w:proofErr w:type="spellStart"/>
      <w:r>
        <w:t>aa</w:t>
      </w:r>
      <w:proofErr w:type="spellEnd"/>
      <w:r>
        <w:t xml:space="preserve"> in length. </w:t>
      </w:r>
    </w:p>
  </w:comment>
  <w:comment w:id="22" w:author="hqin" w:date="2011-12-04T10:17:00Z" w:initials="h">
    <w:p w:rsidR="00E74EAC" w:rsidRDefault="00E74EAC">
      <w:pPr>
        <w:pStyle w:val="CommentText"/>
      </w:pPr>
      <w:r>
        <w:rPr>
          <w:rStyle w:val="CommentReference"/>
        </w:rPr>
        <w:annotationRef/>
      </w:r>
      <w:r w:rsidRPr="00491C7E">
        <w:t xml:space="preserve">de </w:t>
      </w:r>
      <w:proofErr w:type="spellStart"/>
      <w:r w:rsidRPr="00491C7E">
        <w:t>Magalhaes</w:t>
      </w:r>
      <w:proofErr w:type="spellEnd"/>
      <w:r w:rsidRPr="00491C7E">
        <w:t xml:space="preserve"> JP, </w:t>
      </w:r>
      <w:proofErr w:type="spellStart"/>
      <w:r w:rsidRPr="00491C7E">
        <w:t>Budovsky</w:t>
      </w:r>
      <w:proofErr w:type="spellEnd"/>
      <w:r w:rsidRPr="00491C7E">
        <w:t xml:space="preserve"> A, Lehmann G, Costa J, Li Y, </w:t>
      </w:r>
      <w:proofErr w:type="spellStart"/>
      <w:r w:rsidRPr="00491C7E">
        <w:t>Fraifeld</w:t>
      </w:r>
      <w:proofErr w:type="spellEnd"/>
      <w:r w:rsidRPr="00491C7E">
        <w:t xml:space="preserve"> V, Church GM: The Human Ageing Genomic Resources: online databases and tools for </w:t>
      </w:r>
      <w:proofErr w:type="spellStart"/>
      <w:r w:rsidRPr="00491C7E">
        <w:t>biogerontologists</w:t>
      </w:r>
      <w:proofErr w:type="spellEnd"/>
      <w:r w:rsidRPr="00491C7E">
        <w:t>. Aging Cell 2009, 8(1):65-72.</w:t>
      </w:r>
    </w:p>
  </w:comment>
  <w:comment w:id="32" w:author="Hong Qin" w:date="2011-12-03T22:04:00Z" w:initials="HQ">
    <w:p w:rsidR="00E74EAC" w:rsidRPr="00F71618" w:rsidRDefault="00E74EAC" w:rsidP="00E335CE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Style w:val="CommentReference"/>
        </w:rPr>
        <w:annotationRef/>
      </w:r>
      <w:r w:rsidRPr="00F71618">
        <w:rPr>
          <w:rFonts w:ascii="Times New Roman" w:hAnsi="Times New Roman" w:cs="Times New Roman"/>
        </w:rPr>
        <w:t xml:space="preserve">CHK2 gene, checkpoint </w:t>
      </w:r>
      <w:proofErr w:type="spellStart"/>
      <w:r w:rsidRPr="00F71618">
        <w:rPr>
          <w:rFonts w:ascii="Times New Roman" w:hAnsi="Times New Roman" w:cs="Times New Roman"/>
        </w:rPr>
        <w:t>kinase</w:t>
      </w:r>
      <w:proofErr w:type="spellEnd"/>
      <w:r w:rsidRPr="00F71618">
        <w:rPr>
          <w:rFonts w:ascii="Times New Roman" w:hAnsi="Times New Roman" w:cs="Times New Roman"/>
        </w:rPr>
        <w:t xml:space="preserve"> 2 ~ type 2 diabetes in multiple populations. </w:t>
      </w:r>
    </w:p>
    <w:p w:rsidR="00E74EAC" w:rsidRDefault="00E74EAC">
      <w:pPr>
        <w:pStyle w:val="CommentText"/>
      </w:pP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341F" w:rsidRDefault="001A341F" w:rsidP="00010A11">
      <w:pPr>
        <w:spacing w:after="0" w:line="240" w:lineRule="auto"/>
      </w:pPr>
      <w:r>
        <w:separator/>
      </w:r>
    </w:p>
  </w:endnote>
  <w:endnote w:type="continuationSeparator" w:id="0">
    <w:p w:rsidR="001A341F" w:rsidRDefault="001A341F" w:rsidP="00010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Grande">
    <w:altName w:val="LuzSans-Book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341F" w:rsidRDefault="001A341F" w:rsidP="00010A11">
      <w:pPr>
        <w:spacing w:after="0" w:line="240" w:lineRule="auto"/>
      </w:pPr>
      <w:r>
        <w:separator/>
      </w:r>
    </w:p>
  </w:footnote>
  <w:footnote w:type="continuationSeparator" w:id="0">
    <w:p w:rsidR="001A341F" w:rsidRDefault="001A341F" w:rsidP="00010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EAC" w:rsidRPr="00FB2944" w:rsidRDefault="004F46D2">
    <w:pPr>
      <w:pStyle w:val="Header"/>
      <w:jc w:val="right"/>
      <w:rPr>
        <w:i/>
      </w:rPr>
    </w:pPr>
    <w:r>
      <w:rPr>
        <w:i/>
      </w:rPr>
      <w:t>ASPIRE</w:t>
    </w:r>
    <w:r w:rsidR="005C0029" w:rsidRPr="005C0029">
      <w:rPr>
        <w:i/>
      </w:rPr>
      <w:t xml:space="preserve">, </w:t>
    </w:r>
    <w:r>
      <w:rPr>
        <w:i/>
      </w:rPr>
      <w:t xml:space="preserve">student research project </w:t>
    </w:r>
    <w:r w:rsidR="00943D4F" w:rsidRPr="005C0029">
      <w:rPr>
        <w:b/>
        <w:i/>
        <w:sz w:val="24"/>
        <w:szCs w:val="24"/>
      </w:rPr>
      <w:fldChar w:fldCharType="begin"/>
    </w:r>
    <w:r w:rsidR="005C0029" w:rsidRPr="005C0029">
      <w:rPr>
        <w:b/>
        <w:i/>
      </w:rPr>
      <w:instrText xml:space="preserve"> PAGE </w:instrText>
    </w:r>
    <w:r w:rsidR="00943D4F" w:rsidRPr="005C0029">
      <w:rPr>
        <w:b/>
        <w:i/>
        <w:sz w:val="24"/>
        <w:szCs w:val="24"/>
      </w:rPr>
      <w:fldChar w:fldCharType="separate"/>
    </w:r>
    <w:r w:rsidR="00C03D12">
      <w:rPr>
        <w:b/>
        <w:i/>
        <w:noProof/>
      </w:rPr>
      <w:t>2</w:t>
    </w:r>
    <w:r w:rsidR="00943D4F" w:rsidRPr="005C0029">
      <w:rPr>
        <w:b/>
        <w:i/>
        <w:sz w:val="24"/>
        <w:szCs w:val="24"/>
      </w:rPr>
      <w:fldChar w:fldCharType="end"/>
    </w:r>
    <w:r w:rsidR="005C0029" w:rsidRPr="005C0029">
      <w:rPr>
        <w:i/>
      </w:rPr>
      <w:t xml:space="preserve"> of </w:t>
    </w:r>
    <w:r w:rsidR="009B6C15">
      <w:rPr>
        <w:i/>
      </w:rPr>
      <w:t>2</w:t>
    </w:r>
  </w:p>
  <w:p w:rsidR="00E74EAC" w:rsidRPr="00FB2944" w:rsidRDefault="00E74EAC">
    <w:pPr>
      <w:pStyle w:val="Header"/>
      <w:rPr>
        <w:i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EAC" w:rsidRPr="00FB2944" w:rsidRDefault="005C0029">
    <w:pPr>
      <w:pStyle w:val="Header"/>
      <w:jc w:val="right"/>
      <w:rPr>
        <w:i/>
      </w:rPr>
    </w:pPr>
    <w:r w:rsidRPr="005C0029">
      <w:rPr>
        <w:i/>
      </w:rPr>
      <w:t xml:space="preserve">Qin, </w:t>
    </w:r>
    <w:r w:rsidR="00E74EAC">
      <w:rPr>
        <w:i/>
      </w:rPr>
      <w:t>References</w:t>
    </w:r>
    <w:r w:rsidRPr="005C0029">
      <w:rPr>
        <w:i/>
      </w:rPr>
      <w:t xml:space="preserve">, </w:t>
    </w:r>
    <w:sdt>
      <w:sdtPr>
        <w:rPr>
          <w:i/>
        </w:rPr>
        <w:id w:val="36816368"/>
        <w:docPartObj>
          <w:docPartGallery w:val="Page Numbers (Top of Page)"/>
          <w:docPartUnique/>
        </w:docPartObj>
      </w:sdtPr>
      <w:sdtContent>
        <w:r w:rsidRPr="005C0029">
          <w:rPr>
            <w:i/>
          </w:rPr>
          <w:t xml:space="preserve">Page </w:t>
        </w:r>
        <w:r w:rsidR="00943D4F" w:rsidRPr="005C0029">
          <w:rPr>
            <w:b/>
            <w:i/>
            <w:sz w:val="24"/>
            <w:szCs w:val="24"/>
          </w:rPr>
          <w:fldChar w:fldCharType="begin"/>
        </w:r>
        <w:r w:rsidRPr="005C0029">
          <w:rPr>
            <w:b/>
            <w:i/>
          </w:rPr>
          <w:instrText xml:space="preserve"> PAGE </w:instrText>
        </w:r>
        <w:r w:rsidR="00943D4F" w:rsidRPr="005C0029">
          <w:rPr>
            <w:b/>
            <w:i/>
            <w:sz w:val="24"/>
            <w:szCs w:val="24"/>
          </w:rPr>
          <w:fldChar w:fldCharType="separate"/>
        </w:r>
        <w:r w:rsidR="00C03D12">
          <w:rPr>
            <w:b/>
            <w:i/>
            <w:noProof/>
          </w:rPr>
          <w:t>1</w:t>
        </w:r>
        <w:r w:rsidR="00943D4F" w:rsidRPr="005C0029">
          <w:rPr>
            <w:b/>
            <w:i/>
            <w:sz w:val="24"/>
            <w:szCs w:val="24"/>
          </w:rPr>
          <w:fldChar w:fldCharType="end"/>
        </w:r>
        <w:r w:rsidRPr="005C0029">
          <w:rPr>
            <w:i/>
          </w:rPr>
          <w:t xml:space="preserve"> of </w:t>
        </w:r>
        <w:r w:rsidR="00E74EAC">
          <w:rPr>
            <w:b/>
            <w:i/>
            <w:sz w:val="24"/>
            <w:szCs w:val="24"/>
          </w:rPr>
          <w:t>2</w:t>
        </w:r>
      </w:sdtContent>
    </w:sdt>
  </w:p>
  <w:p w:rsidR="00E74EAC" w:rsidRPr="00FB2944" w:rsidRDefault="00E74EAC">
    <w:pPr>
      <w:pStyle w:val="Header"/>
      <w:rPr>
        <w:i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trackRevisions/>
  <w:doNotTrackMoves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z5fwa0zdqrwzr5eftaoxzr005ar095s2es95&quot;&gt;humanized-yeast-diseases&lt;record-ids&gt;&lt;item&gt;706&lt;/item&gt;&lt;item&gt;713&lt;/item&gt;&lt;item&gt;743&lt;/item&gt;&lt;item&gt;744&lt;/item&gt;&lt;item&gt;745&lt;/item&gt;&lt;item&gt;772&lt;/item&gt;&lt;/record-ids&gt;&lt;/item&gt;&lt;/Libraries&gt;"/>
  </w:docVars>
  <w:rsids>
    <w:rsidRoot w:val="00F37A6C"/>
    <w:rsid w:val="0000480D"/>
    <w:rsid w:val="0000641B"/>
    <w:rsid w:val="000101B6"/>
    <w:rsid w:val="000101FF"/>
    <w:rsid w:val="00010A11"/>
    <w:rsid w:val="000124F7"/>
    <w:rsid w:val="00012BCA"/>
    <w:rsid w:val="0001420E"/>
    <w:rsid w:val="000217B3"/>
    <w:rsid w:val="00021C30"/>
    <w:rsid w:val="00024F85"/>
    <w:rsid w:val="00025423"/>
    <w:rsid w:val="00025FE9"/>
    <w:rsid w:val="000260E9"/>
    <w:rsid w:val="00027CB0"/>
    <w:rsid w:val="00027DE1"/>
    <w:rsid w:val="00030A61"/>
    <w:rsid w:val="00030A80"/>
    <w:rsid w:val="00031C44"/>
    <w:rsid w:val="00032A69"/>
    <w:rsid w:val="00036D67"/>
    <w:rsid w:val="00037358"/>
    <w:rsid w:val="000427E9"/>
    <w:rsid w:val="000428AD"/>
    <w:rsid w:val="00042FF1"/>
    <w:rsid w:val="00045182"/>
    <w:rsid w:val="00046251"/>
    <w:rsid w:val="00050B6E"/>
    <w:rsid w:val="00051C64"/>
    <w:rsid w:val="00053440"/>
    <w:rsid w:val="00053453"/>
    <w:rsid w:val="00054E4D"/>
    <w:rsid w:val="00055019"/>
    <w:rsid w:val="00056DF8"/>
    <w:rsid w:val="000614CE"/>
    <w:rsid w:val="000648F5"/>
    <w:rsid w:val="00070419"/>
    <w:rsid w:val="00071174"/>
    <w:rsid w:val="000718D7"/>
    <w:rsid w:val="00071ECE"/>
    <w:rsid w:val="0007372D"/>
    <w:rsid w:val="00074286"/>
    <w:rsid w:val="0007606E"/>
    <w:rsid w:val="000810B1"/>
    <w:rsid w:val="000815AE"/>
    <w:rsid w:val="0008221E"/>
    <w:rsid w:val="00083A01"/>
    <w:rsid w:val="0008405B"/>
    <w:rsid w:val="00085663"/>
    <w:rsid w:val="00085A30"/>
    <w:rsid w:val="00085E15"/>
    <w:rsid w:val="00092DAE"/>
    <w:rsid w:val="00095F37"/>
    <w:rsid w:val="00097CBC"/>
    <w:rsid w:val="000A2D2A"/>
    <w:rsid w:val="000A3E3E"/>
    <w:rsid w:val="000A4565"/>
    <w:rsid w:val="000A52C9"/>
    <w:rsid w:val="000A6180"/>
    <w:rsid w:val="000A6316"/>
    <w:rsid w:val="000A655F"/>
    <w:rsid w:val="000B0198"/>
    <w:rsid w:val="000B0FA4"/>
    <w:rsid w:val="000B3ACD"/>
    <w:rsid w:val="000B52E2"/>
    <w:rsid w:val="000B559C"/>
    <w:rsid w:val="000B6E62"/>
    <w:rsid w:val="000B7C68"/>
    <w:rsid w:val="000C01AE"/>
    <w:rsid w:val="000C5244"/>
    <w:rsid w:val="000C55EA"/>
    <w:rsid w:val="000D04E8"/>
    <w:rsid w:val="000D051C"/>
    <w:rsid w:val="000D0892"/>
    <w:rsid w:val="000D1E9F"/>
    <w:rsid w:val="000D2E02"/>
    <w:rsid w:val="000D4E98"/>
    <w:rsid w:val="000D4FE4"/>
    <w:rsid w:val="000E15DC"/>
    <w:rsid w:val="000E23D0"/>
    <w:rsid w:val="000E7E1A"/>
    <w:rsid w:val="000F2C6D"/>
    <w:rsid w:val="000F2E4D"/>
    <w:rsid w:val="000F3F0B"/>
    <w:rsid w:val="0010012B"/>
    <w:rsid w:val="001018E8"/>
    <w:rsid w:val="00101B4B"/>
    <w:rsid w:val="00103C46"/>
    <w:rsid w:val="001052D9"/>
    <w:rsid w:val="00105302"/>
    <w:rsid w:val="00105583"/>
    <w:rsid w:val="00105D28"/>
    <w:rsid w:val="00110078"/>
    <w:rsid w:val="001109BF"/>
    <w:rsid w:val="00110A90"/>
    <w:rsid w:val="001110E2"/>
    <w:rsid w:val="00111C67"/>
    <w:rsid w:val="00115A04"/>
    <w:rsid w:val="001202E2"/>
    <w:rsid w:val="001208F0"/>
    <w:rsid w:val="0012117C"/>
    <w:rsid w:val="00123075"/>
    <w:rsid w:val="00126FA2"/>
    <w:rsid w:val="0012791A"/>
    <w:rsid w:val="00127A8E"/>
    <w:rsid w:val="001335EF"/>
    <w:rsid w:val="001337FA"/>
    <w:rsid w:val="00133BA3"/>
    <w:rsid w:val="00134BB0"/>
    <w:rsid w:val="0014008E"/>
    <w:rsid w:val="001402AC"/>
    <w:rsid w:val="00141A40"/>
    <w:rsid w:val="00145EA1"/>
    <w:rsid w:val="00147821"/>
    <w:rsid w:val="00150219"/>
    <w:rsid w:val="00150757"/>
    <w:rsid w:val="001524F0"/>
    <w:rsid w:val="00152687"/>
    <w:rsid w:val="00153E21"/>
    <w:rsid w:val="00154936"/>
    <w:rsid w:val="00155E4A"/>
    <w:rsid w:val="00162A8D"/>
    <w:rsid w:val="001677F0"/>
    <w:rsid w:val="00167FEC"/>
    <w:rsid w:val="00172F97"/>
    <w:rsid w:val="001774E6"/>
    <w:rsid w:val="001806E0"/>
    <w:rsid w:val="001828B6"/>
    <w:rsid w:val="00187B65"/>
    <w:rsid w:val="0019412D"/>
    <w:rsid w:val="001A341F"/>
    <w:rsid w:val="001A37E6"/>
    <w:rsid w:val="001A5181"/>
    <w:rsid w:val="001A59E8"/>
    <w:rsid w:val="001A7A17"/>
    <w:rsid w:val="001A7DB1"/>
    <w:rsid w:val="001B00B7"/>
    <w:rsid w:val="001B2640"/>
    <w:rsid w:val="001B2658"/>
    <w:rsid w:val="001B2941"/>
    <w:rsid w:val="001B46B6"/>
    <w:rsid w:val="001B5388"/>
    <w:rsid w:val="001C2FE5"/>
    <w:rsid w:val="001C52D2"/>
    <w:rsid w:val="001C58FE"/>
    <w:rsid w:val="001C59A7"/>
    <w:rsid w:val="001C5A0C"/>
    <w:rsid w:val="001C5BBC"/>
    <w:rsid w:val="001C66B8"/>
    <w:rsid w:val="001C6748"/>
    <w:rsid w:val="001C7647"/>
    <w:rsid w:val="001D066D"/>
    <w:rsid w:val="001D06B2"/>
    <w:rsid w:val="001D116A"/>
    <w:rsid w:val="001D5296"/>
    <w:rsid w:val="001D7174"/>
    <w:rsid w:val="001E279F"/>
    <w:rsid w:val="001E2D98"/>
    <w:rsid w:val="001E5B1D"/>
    <w:rsid w:val="001E5FAB"/>
    <w:rsid w:val="001F532E"/>
    <w:rsid w:val="001F6A99"/>
    <w:rsid w:val="001F6E29"/>
    <w:rsid w:val="001F7177"/>
    <w:rsid w:val="0020164D"/>
    <w:rsid w:val="00204063"/>
    <w:rsid w:val="002050AA"/>
    <w:rsid w:val="0020622E"/>
    <w:rsid w:val="00206A48"/>
    <w:rsid w:val="0020786E"/>
    <w:rsid w:val="00212F5E"/>
    <w:rsid w:val="00214149"/>
    <w:rsid w:val="002144EC"/>
    <w:rsid w:val="00215894"/>
    <w:rsid w:val="00216888"/>
    <w:rsid w:val="002168A2"/>
    <w:rsid w:val="00220460"/>
    <w:rsid w:val="002243ED"/>
    <w:rsid w:val="00225050"/>
    <w:rsid w:val="0022677A"/>
    <w:rsid w:val="002322ED"/>
    <w:rsid w:val="00232E6A"/>
    <w:rsid w:val="002330B7"/>
    <w:rsid w:val="00233BBF"/>
    <w:rsid w:val="002514D3"/>
    <w:rsid w:val="002517F7"/>
    <w:rsid w:val="00257CB7"/>
    <w:rsid w:val="00264713"/>
    <w:rsid w:val="00265810"/>
    <w:rsid w:val="00267B0A"/>
    <w:rsid w:val="00274858"/>
    <w:rsid w:val="00276C61"/>
    <w:rsid w:val="002833E7"/>
    <w:rsid w:val="0028354C"/>
    <w:rsid w:val="00291382"/>
    <w:rsid w:val="00292D5E"/>
    <w:rsid w:val="00293763"/>
    <w:rsid w:val="00293834"/>
    <w:rsid w:val="002941BE"/>
    <w:rsid w:val="002A4610"/>
    <w:rsid w:val="002A62D2"/>
    <w:rsid w:val="002A64B4"/>
    <w:rsid w:val="002A69B1"/>
    <w:rsid w:val="002A6CC8"/>
    <w:rsid w:val="002A7333"/>
    <w:rsid w:val="002B1154"/>
    <w:rsid w:val="002B1895"/>
    <w:rsid w:val="002B1FBF"/>
    <w:rsid w:val="002B32B1"/>
    <w:rsid w:val="002B4370"/>
    <w:rsid w:val="002B43B3"/>
    <w:rsid w:val="002B5FD0"/>
    <w:rsid w:val="002B6525"/>
    <w:rsid w:val="002C103A"/>
    <w:rsid w:val="002C1489"/>
    <w:rsid w:val="002C4E91"/>
    <w:rsid w:val="002C78F4"/>
    <w:rsid w:val="002D20BA"/>
    <w:rsid w:val="002D2C59"/>
    <w:rsid w:val="002D3FCF"/>
    <w:rsid w:val="002D53FB"/>
    <w:rsid w:val="002D5C34"/>
    <w:rsid w:val="002D6208"/>
    <w:rsid w:val="002D7BD3"/>
    <w:rsid w:val="002E1B56"/>
    <w:rsid w:val="002E22C0"/>
    <w:rsid w:val="002E28EF"/>
    <w:rsid w:val="002E2FC8"/>
    <w:rsid w:val="002E5E36"/>
    <w:rsid w:val="002E6141"/>
    <w:rsid w:val="002E770F"/>
    <w:rsid w:val="002F1F21"/>
    <w:rsid w:val="002F4B18"/>
    <w:rsid w:val="002F5EFF"/>
    <w:rsid w:val="002F7073"/>
    <w:rsid w:val="00303D16"/>
    <w:rsid w:val="00305B9D"/>
    <w:rsid w:val="003119FC"/>
    <w:rsid w:val="003135A3"/>
    <w:rsid w:val="0031779E"/>
    <w:rsid w:val="00323F18"/>
    <w:rsid w:val="00324CF9"/>
    <w:rsid w:val="0032725E"/>
    <w:rsid w:val="00327AD8"/>
    <w:rsid w:val="00331359"/>
    <w:rsid w:val="00331521"/>
    <w:rsid w:val="0033344C"/>
    <w:rsid w:val="003337FF"/>
    <w:rsid w:val="00334041"/>
    <w:rsid w:val="003349FD"/>
    <w:rsid w:val="00334B67"/>
    <w:rsid w:val="00335E91"/>
    <w:rsid w:val="00336E6B"/>
    <w:rsid w:val="0033725E"/>
    <w:rsid w:val="0034142C"/>
    <w:rsid w:val="00341461"/>
    <w:rsid w:val="00344F43"/>
    <w:rsid w:val="0035029B"/>
    <w:rsid w:val="00350CB9"/>
    <w:rsid w:val="00350DB5"/>
    <w:rsid w:val="00352101"/>
    <w:rsid w:val="0035553F"/>
    <w:rsid w:val="0035757C"/>
    <w:rsid w:val="00360C81"/>
    <w:rsid w:val="0036208A"/>
    <w:rsid w:val="003676E2"/>
    <w:rsid w:val="00371AA1"/>
    <w:rsid w:val="00372753"/>
    <w:rsid w:val="00372C60"/>
    <w:rsid w:val="00374B6F"/>
    <w:rsid w:val="0037558A"/>
    <w:rsid w:val="003779C0"/>
    <w:rsid w:val="00385D39"/>
    <w:rsid w:val="00386428"/>
    <w:rsid w:val="00387CCC"/>
    <w:rsid w:val="0039061A"/>
    <w:rsid w:val="003916C1"/>
    <w:rsid w:val="003930BF"/>
    <w:rsid w:val="003A116E"/>
    <w:rsid w:val="003A1BA4"/>
    <w:rsid w:val="003B1BA1"/>
    <w:rsid w:val="003B1EB4"/>
    <w:rsid w:val="003B2371"/>
    <w:rsid w:val="003B3308"/>
    <w:rsid w:val="003B3480"/>
    <w:rsid w:val="003B3892"/>
    <w:rsid w:val="003B4E90"/>
    <w:rsid w:val="003B4FF7"/>
    <w:rsid w:val="003B68E3"/>
    <w:rsid w:val="003C37CB"/>
    <w:rsid w:val="003C381C"/>
    <w:rsid w:val="003C4EC2"/>
    <w:rsid w:val="003C5C5C"/>
    <w:rsid w:val="003C7690"/>
    <w:rsid w:val="003C76DB"/>
    <w:rsid w:val="003C78EA"/>
    <w:rsid w:val="003D08BE"/>
    <w:rsid w:val="003D0B35"/>
    <w:rsid w:val="003D2139"/>
    <w:rsid w:val="003D3E25"/>
    <w:rsid w:val="003D47D2"/>
    <w:rsid w:val="003D4F27"/>
    <w:rsid w:val="003D65C5"/>
    <w:rsid w:val="003E214B"/>
    <w:rsid w:val="003E244E"/>
    <w:rsid w:val="003E3B40"/>
    <w:rsid w:val="003E3F39"/>
    <w:rsid w:val="003F1E32"/>
    <w:rsid w:val="003F2F99"/>
    <w:rsid w:val="003F4DA9"/>
    <w:rsid w:val="003F6607"/>
    <w:rsid w:val="003F7C60"/>
    <w:rsid w:val="00401EAF"/>
    <w:rsid w:val="00401F1F"/>
    <w:rsid w:val="00403352"/>
    <w:rsid w:val="00407556"/>
    <w:rsid w:val="004077B2"/>
    <w:rsid w:val="00410075"/>
    <w:rsid w:val="00412BBF"/>
    <w:rsid w:val="0041601E"/>
    <w:rsid w:val="00422C2E"/>
    <w:rsid w:val="0042313A"/>
    <w:rsid w:val="00424687"/>
    <w:rsid w:val="00425F86"/>
    <w:rsid w:val="00432BAF"/>
    <w:rsid w:val="004347B2"/>
    <w:rsid w:val="00435257"/>
    <w:rsid w:val="004410EC"/>
    <w:rsid w:val="0044513B"/>
    <w:rsid w:val="00447FB1"/>
    <w:rsid w:val="004524F2"/>
    <w:rsid w:val="00454C45"/>
    <w:rsid w:val="00455EF2"/>
    <w:rsid w:val="0045635B"/>
    <w:rsid w:val="00457962"/>
    <w:rsid w:val="004605A3"/>
    <w:rsid w:val="004634A0"/>
    <w:rsid w:val="004634FF"/>
    <w:rsid w:val="00465E7C"/>
    <w:rsid w:val="00470DC3"/>
    <w:rsid w:val="00474F55"/>
    <w:rsid w:val="004805E0"/>
    <w:rsid w:val="00481628"/>
    <w:rsid w:val="00485BA2"/>
    <w:rsid w:val="00486348"/>
    <w:rsid w:val="004865BE"/>
    <w:rsid w:val="00487CF2"/>
    <w:rsid w:val="00491C7E"/>
    <w:rsid w:val="00492941"/>
    <w:rsid w:val="004944FB"/>
    <w:rsid w:val="00495588"/>
    <w:rsid w:val="004A0BE1"/>
    <w:rsid w:val="004A2E07"/>
    <w:rsid w:val="004A5C8B"/>
    <w:rsid w:val="004B0544"/>
    <w:rsid w:val="004B0CFF"/>
    <w:rsid w:val="004B2B05"/>
    <w:rsid w:val="004B4BD7"/>
    <w:rsid w:val="004B60D9"/>
    <w:rsid w:val="004C00BA"/>
    <w:rsid w:val="004C54B2"/>
    <w:rsid w:val="004D1028"/>
    <w:rsid w:val="004D220D"/>
    <w:rsid w:val="004D2EC3"/>
    <w:rsid w:val="004D5F90"/>
    <w:rsid w:val="004E0987"/>
    <w:rsid w:val="004E10CD"/>
    <w:rsid w:val="004E2106"/>
    <w:rsid w:val="004E2954"/>
    <w:rsid w:val="004E441A"/>
    <w:rsid w:val="004E5421"/>
    <w:rsid w:val="004E5D40"/>
    <w:rsid w:val="004E75EE"/>
    <w:rsid w:val="004F1180"/>
    <w:rsid w:val="004F245F"/>
    <w:rsid w:val="004F2E90"/>
    <w:rsid w:val="004F41DB"/>
    <w:rsid w:val="004F4400"/>
    <w:rsid w:val="004F4505"/>
    <w:rsid w:val="004F46D2"/>
    <w:rsid w:val="004F5122"/>
    <w:rsid w:val="004F5B99"/>
    <w:rsid w:val="0050184D"/>
    <w:rsid w:val="00502108"/>
    <w:rsid w:val="0050533F"/>
    <w:rsid w:val="00513437"/>
    <w:rsid w:val="00515A5B"/>
    <w:rsid w:val="00516F4B"/>
    <w:rsid w:val="00517556"/>
    <w:rsid w:val="0052082D"/>
    <w:rsid w:val="00521C07"/>
    <w:rsid w:val="0052323D"/>
    <w:rsid w:val="00530616"/>
    <w:rsid w:val="00530C1F"/>
    <w:rsid w:val="00537165"/>
    <w:rsid w:val="005371A3"/>
    <w:rsid w:val="00537860"/>
    <w:rsid w:val="00543AEB"/>
    <w:rsid w:val="0054407F"/>
    <w:rsid w:val="00545576"/>
    <w:rsid w:val="00551570"/>
    <w:rsid w:val="005554FA"/>
    <w:rsid w:val="00556F45"/>
    <w:rsid w:val="005571E8"/>
    <w:rsid w:val="00557CD0"/>
    <w:rsid w:val="0056184B"/>
    <w:rsid w:val="00561AEB"/>
    <w:rsid w:val="00565856"/>
    <w:rsid w:val="005671C8"/>
    <w:rsid w:val="005707E9"/>
    <w:rsid w:val="00571BD1"/>
    <w:rsid w:val="00573359"/>
    <w:rsid w:val="00574C85"/>
    <w:rsid w:val="00574D1F"/>
    <w:rsid w:val="005768D9"/>
    <w:rsid w:val="00577A86"/>
    <w:rsid w:val="005817A4"/>
    <w:rsid w:val="00583E7C"/>
    <w:rsid w:val="005849DA"/>
    <w:rsid w:val="005868F3"/>
    <w:rsid w:val="00590AE7"/>
    <w:rsid w:val="00590D11"/>
    <w:rsid w:val="00593F32"/>
    <w:rsid w:val="0059544F"/>
    <w:rsid w:val="00597F8B"/>
    <w:rsid w:val="005A1F3E"/>
    <w:rsid w:val="005A572A"/>
    <w:rsid w:val="005A5D1D"/>
    <w:rsid w:val="005A5EFF"/>
    <w:rsid w:val="005A61BE"/>
    <w:rsid w:val="005A7309"/>
    <w:rsid w:val="005A7E8F"/>
    <w:rsid w:val="005B16B9"/>
    <w:rsid w:val="005B44DB"/>
    <w:rsid w:val="005B5D1A"/>
    <w:rsid w:val="005C0029"/>
    <w:rsid w:val="005C2D06"/>
    <w:rsid w:val="005C31C1"/>
    <w:rsid w:val="005C4ECA"/>
    <w:rsid w:val="005C6F35"/>
    <w:rsid w:val="005D1DBD"/>
    <w:rsid w:val="005E38ED"/>
    <w:rsid w:val="005E6ED6"/>
    <w:rsid w:val="005E7A9C"/>
    <w:rsid w:val="005F15F5"/>
    <w:rsid w:val="005F241E"/>
    <w:rsid w:val="005F2998"/>
    <w:rsid w:val="005F3B31"/>
    <w:rsid w:val="005F46E5"/>
    <w:rsid w:val="005F471F"/>
    <w:rsid w:val="005F4BB9"/>
    <w:rsid w:val="005F4E23"/>
    <w:rsid w:val="005F6564"/>
    <w:rsid w:val="005F7C2E"/>
    <w:rsid w:val="00600DF1"/>
    <w:rsid w:val="00603FD7"/>
    <w:rsid w:val="006059E5"/>
    <w:rsid w:val="00607201"/>
    <w:rsid w:val="00610C85"/>
    <w:rsid w:val="00612AB6"/>
    <w:rsid w:val="006132E4"/>
    <w:rsid w:val="0061345B"/>
    <w:rsid w:val="00616A0A"/>
    <w:rsid w:val="006179DA"/>
    <w:rsid w:val="00617A78"/>
    <w:rsid w:val="00617B04"/>
    <w:rsid w:val="00617FA4"/>
    <w:rsid w:val="00620EA3"/>
    <w:rsid w:val="00622CC6"/>
    <w:rsid w:val="00624898"/>
    <w:rsid w:val="00625507"/>
    <w:rsid w:val="0062750F"/>
    <w:rsid w:val="00632025"/>
    <w:rsid w:val="006340FD"/>
    <w:rsid w:val="00637FAA"/>
    <w:rsid w:val="00643B5C"/>
    <w:rsid w:val="0064629C"/>
    <w:rsid w:val="00647B7F"/>
    <w:rsid w:val="00651CA0"/>
    <w:rsid w:val="006523BB"/>
    <w:rsid w:val="006541F0"/>
    <w:rsid w:val="00654638"/>
    <w:rsid w:val="00656C24"/>
    <w:rsid w:val="00656E71"/>
    <w:rsid w:val="006576F3"/>
    <w:rsid w:val="00660668"/>
    <w:rsid w:val="00661043"/>
    <w:rsid w:val="00662A0F"/>
    <w:rsid w:val="00667F79"/>
    <w:rsid w:val="006730AA"/>
    <w:rsid w:val="006750F0"/>
    <w:rsid w:val="0067557B"/>
    <w:rsid w:val="00680769"/>
    <w:rsid w:val="006829D6"/>
    <w:rsid w:val="00685D0F"/>
    <w:rsid w:val="00690FBE"/>
    <w:rsid w:val="0069238E"/>
    <w:rsid w:val="00695459"/>
    <w:rsid w:val="006964AE"/>
    <w:rsid w:val="00696B97"/>
    <w:rsid w:val="00697B77"/>
    <w:rsid w:val="006A1565"/>
    <w:rsid w:val="006A30FB"/>
    <w:rsid w:val="006A5BA5"/>
    <w:rsid w:val="006A614A"/>
    <w:rsid w:val="006B190E"/>
    <w:rsid w:val="006B4656"/>
    <w:rsid w:val="006B67C9"/>
    <w:rsid w:val="006B7947"/>
    <w:rsid w:val="006B7C49"/>
    <w:rsid w:val="006C0279"/>
    <w:rsid w:val="006C26C6"/>
    <w:rsid w:val="006C54AB"/>
    <w:rsid w:val="006C6736"/>
    <w:rsid w:val="006C7FDB"/>
    <w:rsid w:val="006D0143"/>
    <w:rsid w:val="006D0A1B"/>
    <w:rsid w:val="006D1194"/>
    <w:rsid w:val="006D1888"/>
    <w:rsid w:val="006E0445"/>
    <w:rsid w:val="006E163E"/>
    <w:rsid w:val="006E51A2"/>
    <w:rsid w:val="006E6DC5"/>
    <w:rsid w:val="006F0D8C"/>
    <w:rsid w:val="006F1486"/>
    <w:rsid w:val="006F24B0"/>
    <w:rsid w:val="006F2A05"/>
    <w:rsid w:val="006F3993"/>
    <w:rsid w:val="006F4721"/>
    <w:rsid w:val="006F640B"/>
    <w:rsid w:val="006F68EE"/>
    <w:rsid w:val="006F7D32"/>
    <w:rsid w:val="0070137C"/>
    <w:rsid w:val="00702277"/>
    <w:rsid w:val="00702C07"/>
    <w:rsid w:val="00703300"/>
    <w:rsid w:val="00707572"/>
    <w:rsid w:val="00711460"/>
    <w:rsid w:val="0071260A"/>
    <w:rsid w:val="00716248"/>
    <w:rsid w:val="0071734B"/>
    <w:rsid w:val="00717CF4"/>
    <w:rsid w:val="007201A8"/>
    <w:rsid w:val="00724F73"/>
    <w:rsid w:val="00725B48"/>
    <w:rsid w:val="007351E5"/>
    <w:rsid w:val="00735B5A"/>
    <w:rsid w:val="007375EC"/>
    <w:rsid w:val="00740A5B"/>
    <w:rsid w:val="007422E6"/>
    <w:rsid w:val="00744456"/>
    <w:rsid w:val="00744C81"/>
    <w:rsid w:val="00745A00"/>
    <w:rsid w:val="007466AD"/>
    <w:rsid w:val="0074777E"/>
    <w:rsid w:val="0074796D"/>
    <w:rsid w:val="00752B3B"/>
    <w:rsid w:val="00755C13"/>
    <w:rsid w:val="00756E7A"/>
    <w:rsid w:val="00757001"/>
    <w:rsid w:val="00757E54"/>
    <w:rsid w:val="0076073D"/>
    <w:rsid w:val="00761948"/>
    <w:rsid w:val="00766248"/>
    <w:rsid w:val="00771C76"/>
    <w:rsid w:val="007720A9"/>
    <w:rsid w:val="007757D0"/>
    <w:rsid w:val="00787D5F"/>
    <w:rsid w:val="0079169B"/>
    <w:rsid w:val="00792D7A"/>
    <w:rsid w:val="00797A47"/>
    <w:rsid w:val="007A40CD"/>
    <w:rsid w:val="007A5B13"/>
    <w:rsid w:val="007A630F"/>
    <w:rsid w:val="007A6B5C"/>
    <w:rsid w:val="007A7B24"/>
    <w:rsid w:val="007B396A"/>
    <w:rsid w:val="007B7A17"/>
    <w:rsid w:val="007C0DEB"/>
    <w:rsid w:val="007C26A2"/>
    <w:rsid w:val="007C2986"/>
    <w:rsid w:val="007C38FA"/>
    <w:rsid w:val="007C4C4D"/>
    <w:rsid w:val="007C5610"/>
    <w:rsid w:val="007C5A9C"/>
    <w:rsid w:val="007D3584"/>
    <w:rsid w:val="007D36D1"/>
    <w:rsid w:val="007D5243"/>
    <w:rsid w:val="007D5AFA"/>
    <w:rsid w:val="007D5EDA"/>
    <w:rsid w:val="007E4558"/>
    <w:rsid w:val="007E63E5"/>
    <w:rsid w:val="007E6518"/>
    <w:rsid w:val="007E74D8"/>
    <w:rsid w:val="007E7656"/>
    <w:rsid w:val="007F0E3F"/>
    <w:rsid w:val="007F5407"/>
    <w:rsid w:val="007F5425"/>
    <w:rsid w:val="007F5689"/>
    <w:rsid w:val="007F5770"/>
    <w:rsid w:val="007F6045"/>
    <w:rsid w:val="00801776"/>
    <w:rsid w:val="00802034"/>
    <w:rsid w:val="00802117"/>
    <w:rsid w:val="00802EE7"/>
    <w:rsid w:val="008056F4"/>
    <w:rsid w:val="008067EC"/>
    <w:rsid w:val="00807F65"/>
    <w:rsid w:val="008103C2"/>
    <w:rsid w:val="00811665"/>
    <w:rsid w:val="00813B1D"/>
    <w:rsid w:val="008147BD"/>
    <w:rsid w:val="008159F8"/>
    <w:rsid w:val="00817D4C"/>
    <w:rsid w:val="008205AF"/>
    <w:rsid w:val="0082385D"/>
    <w:rsid w:val="00825525"/>
    <w:rsid w:val="00827365"/>
    <w:rsid w:val="00831436"/>
    <w:rsid w:val="00833ED6"/>
    <w:rsid w:val="00833F2C"/>
    <w:rsid w:val="008344BF"/>
    <w:rsid w:val="00834DCA"/>
    <w:rsid w:val="00836DE6"/>
    <w:rsid w:val="00840BEA"/>
    <w:rsid w:val="0084175F"/>
    <w:rsid w:val="00843756"/>
    <w:rsid w:val="008457A8"/>
    <w:rsid w:val="00847492"/>
    <w:rsid w:val="008476C0"/>
    <w:rsid w:val="00847DFA"/>
    <w:rsid w:val="00852CC6"/>
    <w:rsid w:val="00857C57"/>
    <w:rsid w:val="00864DC3"/>
    <w:rsid w:val="0086537C"/>
    <w:rsid w:val="008658C9"/>
    <w:rsid w:val="00867148"/>
    <w:rsid w:val="0087008B"/>
    <w:rsid w:val="00870554"/>
    <w:rsid w:val="00872CC4"/>
    <w:rsid w:val="008745EF"/>
    <w:rsid w:val="00874D7D"/>
    <w:rsid w:val="00877043"/>
    <w:rsid w:val="008810E6"/>
    <w:rsid w:val="008918B2"/>
    <w:rsid w:val="0089260E"/>
    <w:rsid w:val="0089319F"/>
    <w:rsid w:val="00893668"/>
    <w:rsid w:val="0089757D"/>
    <w:rsid w:val="00897992"/>
    <w:rsid w:val="008A1EB8"/>
    <w:rsid w:val="008A5B1E"/>
    <w:rsid w:val="008A5EB9"/>
    <w:rsid w:val="008B1A24"/>
    <w:rsid w:val="008B4923"/>
    <w:rsid w:val="008B60B5"/>
    <w:rsid w:val="008C060F"/>
    <w:rsid w:val="008C16F2"/>
    <w:rsid w:val="008C172C"/>
    <w:rsid w:val="008C2F1C"/>
    <w:rsid w:val="008D0A4C"/>
    <w:rsid w:val="008D3F08"/>
    <w:rsid w:val="008D4378"/>
    <w:rsid w:val="008D70BA"/>
    <w:rsid w:val="008E1084"/>
    <w:rsid w:val="008E1148"/>
    <w:rsid w:val="008E13D3"/>
    <w:rsid w:val="008E312F"/>
    <w:rsid w:val="008E70A6"/>
    <w:rsid w:val="008E733A"/>
    <w:rsid w:val="008E7456"/>
    <w:rsid w:val="008F2CDB"/>
    <w:rsid w:val="008F4358"/>
    <w:rsid w:val="008F5909"/>
    <w:rsid w:val="008F632E"/>
    <w:rsid w:val="008F6CB0"/>
    <w:rsid w:val="008F6DDE"/>
    <w:rsid w:val="009016F7"/>
    <w:rsid w:val="00902F47"/>
    <w:rsid w:val="00903734"/>
    <w:rsid w:val="00904A57"/>
    <w:rsid w:val="00905B9A"/>
    <w:rsid w:val="00906119"/>
    <w:rsid w:val="00913A6D"/>
    <w:rsid w:val="009216B8"/>
    <w:rsid w:val="00922F99"/>
    <w:rsid w:val="00930808"/>
    <w:rsid w:val="00931F28"/>
    <w:rsid w:val="0093663D"/>
    <w:rsid w:val="00940900"/>
    <w:rsid w:val="00942C20"/>
    <w:rsid w:val="00943D4F"/>
    <w:rsid w:val="00945B24"/>
    <w:rsid w:val="00945E27"/>
    <w:rsid w:val="009464EF"/>
    <w:rsid w:val="009529A9"/>
    <w:rsid w:val="00952D81"/>
    <w:rsid w:val="00956EE3"/>
    <w:rsid w:val="00960B79"/>
    <w:rsid w:val="00960CEB"/>
    <w:rsid w:val="00962079"/>
    <w:rsid w:val="00965FD7"/>
    <w:rsid w:val="00966705"/>
    <w:rsid w:val="009675E8"/>
    <w:rsid w:val="009706DF"/>
    <w:rsid w:val="0097090E"/>
    <w:rsid w:val="009732CB"/>
    <w:rsid w:val="00974924"/>
    <w:rsid w:val="009762DE"/>
    <w:rsid w:val="00976BF0"/>
    <w:rsid w:val="00977DCE"/>
    <w:rsid w:val="00982F3B"/>
    <w:rsid w:val="00986B96"/>
    <w:rsid w:val="00991103"/>
    <w:rsid w:val="00991942"/>
    <w:rsid w:val="00993A61"/>
    <w:rsid w:val="00995DBF"/>
    <w:rsid w:val="00997CBB"/>
    <w:rsid w:val="00997EF9"/>
    <w:rsid w:val="00997F4C"/>
    <w:rsid w:val="00997F80"/>
    <w:rsid w:val="009A0D33"/>
    <w:rsid w:val="009A1A61"/>
    <w:rsid w:val="009A1BD6"/>
    <w:rsid w:val="009A1D35"/>
    <w:rsid w:val="009A6056"/>
    <w:rsid w:val="009A61BB"/>
    <w:rsid w:val="009A69D9"/>
    <w:rsid w:val="009A7B0D"/>
    <w:rsid w:val="009B0133"/>
    <w:rsid w:val="009B121A"/>
    <w:rsid w:val="009B2828"/>
    <w:rsid w:val="009B310A"/>
    <w:rsid w:val="009B3143"/>
    <w:rsid w:val="009B3718"/>
    <w:rsid w:val="009B6C15"/>
    <w:rsid w:val="009C1F6C"/>
    <w:rsid w:val="009C4F75"/>
    <w:rsid w:val="009C5C56"/>
    <w:rsid w:val="009D22EB"/>
    <w:rsid w:val="009D69C9"/>
    <w:rsid w:val="009D75F6"/>
    <w:rsid w:val="009E3485"/>
    <w:rsid w:val="009E49CA"/>
    <w:rsid w:val="009E5149"/>
    <w:rsid w:val="009E6F91"/>
    <w:rsid w:val="009F2F47"/>
    <w:rsid w:val="009F3C43"/>
    <w:rsid w:val="009F3F70"/>
    <w:rsid w:val="009F53A1"/>
    <w:rsid w:val="009F6468"/>
    <w:rsid w:val="00A05E1D"/>
    <w:rsid w:val="00A06C85"/>
    <w:rsid w:val="00A07917"/>
    <w:rsid w:val="00A207A0"/>
    <w:rsid w:val="00A215B1"/>
    <w:rsid w:val="00A2358B"/>
    <w:rsid w:val="00A2432A"/>
    <w:rsid w:val="00A245C0"/>
    <w:rsid w:val="00A262F7"/>
    <w:rsid w:val="00A26F59"/>
    <w:rsid w:val="00A300A6"/>
    <w:rsid w:val="00A30970"/>
    <w:rsid w:val="00A3101A"/>
    <w:rsid w:val="00A34474"/>
    <w:rsid w:val="00A34BA0"/>
    <w:rsid w:val="00A3636A"/>
    <w:rsid w:val="00A43237"/>
    <w:rsid w:val="00A44F70"/>
    <w:rsid w:val="00A4648F"/>
    <w:rsid w:val="00A4680B"/>
    <w:rsid w:val="00A46AFF"/>
    <w:rsid w:val="00A47214"/>
    <w:rsid w:val="00A50DB6"/>
    <w:rsid w:val="00A5137E"/>
    <w:rsid w:val="00A543F2"/>
    <w:rsid w:val="00A64CE7"/>
    <w:rsid w:val="00A65FF1"/>
    <w:rsid w:val="00A66A61"/>
    <w:rsid w:val="00A7018F"/>
    <w:rsid w:val="00A70866"/>
    <w:rsid w:val="00A733D5"/>
    <w:rsid w:val="00A74A55"/>
    <w:rsid w:val="00A765E9"/>
    <w:rsid w:val="00A80B94"/>
    <w:rsid w:val="00A866C9"/>
    <w:rsid w:val="00A9109F"/>
    <w:rsid w:val="00A94EC1"/>
    <w:rsid w:val="00A95262"/>
    <w:rsid w:val="00A95E7C"/>
    <w:rsid w:val="00A96D53"/>
    <w:rsid w:val="00A97294"/>
    <w:rsid w:val="00AA01BF"/>
    <w:rsid w:val="00AA147D"/>
    <w:rsid w:val="00AA40E4"/>
    <w:rsid w:val="00AA4C84"/>
    <w:rsid w:val="00AA5CAD"/>
    <w:rsid w:val="00AB0C14"/>
    <w:rsid w:val="00AB138A"/>
    <w:rsid w:val="00AB1C8B"/>
    <w:rsid w:val="00AB1F2D"/>
    <w:rsid w:val="00AC15B6"/>
    <w:rsid w:val="00AC2E9A"/>
    <w:rsid w:val="00AD0E13"/>
    <w:rsid w:val="00AD1477"/>
    <w:rsid w:val="00AD1908"/>
    <w:rsid w:val="00AD2FA0"/>
    <w:rsid w:val="00AD3314"/>
    <w:rsid w:val="00AD7B1E"/>
    <w:rsid w:val="00AD7CE3"/>
    <w:rsid w:val="00AE2557"/>
    <w:rsid w:val="00AF1296"/>
    <w:rsid w:val="00AF4D4F"/>
    <w:rsid w:val="00AF52B0"/>
    <w:rsid w:val="00AF581C"/>
    <w:rsid w:val="00AF5F5F"/>
    <w:rsid w:val="00AF7A5F"/>
    <w:rsid w:val="00B01B53"/>
    <w:rsid w:val="00B032B4"/>
    <w:rsid w:val="00B032CA"/>
    <w:rsid w:val="00B0390D"/>
    <w:rsid w:val="00B058CF"/>
    <w:rsid w:val="00B1004D"/>
    <w:rsid w:val="00B11A45"/>
    <w:rsid w:val="00B13BCE"/>
    <w:rsid w:val="00B14E9C"/>
    <w:rsid w:val="00B164D4"/>
    <w:rsid w:val="00B16B13"/>
    <w:rsid w:val="00B17748"/>
    <w:rsid w:val="00B210F2"/>
    <w:rsid w:val="00B21934"/>
    <w:rsid w:val="00B25A1D"/>
    <w:rsid w:val="00B25A46"/>
    <w:rsid w:val="00B30311"/>
    <w:rsid w:val="00B30B1B"/>
    <w:rsid w:val="00B31631"/>
    <w:rsid w:val="00B31857"/>
    <w:rsid w:val="00B34656"/>
    <w:rsid w:val="00B41446"/>
    <w:rsid w:val="00B443A4"/>
    <w:rsid w:val="00B44A85"/>
    <w:rsid w:val="00B460F3"/>
    <w:rsid w:val="00B526DC"/>
    <w:rsid w:val="00B53106"/>
    <w:rsid w:val="00B5704B"/>
    <w:rsid w:val="00B570EB"/>
    <w:rsid w:val="00B577F2"/>
    <w:rsid w:val="00B6241C"/>
    <w:rsid w:val="00B64E5A"/>
    <w:rsid w:val="00B655D1"/>
    <w:rsid w:val="00B659C5"/>
    <w:rsid w:val="00B667BB"/>
    <w:rsid w:val="00B710F5"/>
    <w:rsid w:val="00B750E0"/>
    <w:rsid w:val="00B751EE"/>
    <w:rsid w:val="00B75F67"/>
    <w:rsid w:val="00B82E08"/>
    <w:rsid w:val="00B842F0"/>
    <w:rsid w:val="00B85FEF"/>
    <w:rsid w:val="00B86223"/>
    <w:rsid w:val="00B875B2"/>
    <w:rsid w:val="00B90328"/>
    <w:rsid w:val="00B91B24"/>
    <w:rsid w:val="00B91CC6"/>
    <w:rsid w:val="00B92FF6"/>
    <w:rsid w:val="00B93162"/>
    <w:rsid w:val="00B93CBE"/>
    <w:rsid w:val="00B95A8F"/>
    <w:rsid w:val="00B963D2"/>
    <w:rsid w:val="00B96DD8"/>
    <w:rsid w:val="00BA097B"/>
    <w:rsid w:val="00BA1C7F"/>
    <w:rsid w:val="00BA6273"/>
    <w:rsid w:val="00BA6592"/>
    <w:rsid w:val="00BA7824"/>
    <w:rsid w:val="00BB06AB"/>
    <w:rsid w:val="00BB0E5B"/>
    <w:rsid w:val="00BB119B"/>
    <w:rsid w:val="00BB1CF2"/>
    <w:rsid w:val="00BC0DF4"/>
    <w:rsid w:val="00BC0E1E"/>
    <w:rsid w:val="00BC6EE7"/>
    <w:rsid w:val="00BC7F77"/>
    <w:rsid w:val="00BD027C"/>
    <w:rsid w:val="00BD48D4"/>
    <w:rsid w:val="00BE215F"/>
    <w:rsid w:val="00BE5090"/>
    <w:rsid w:val="00BF13BE"/>
    <w:rsid w:val="00BF19A6"/>
    <w:rsid w:val="00BF5390"/>
    <w:rsid w:val="00C03D12"/>
    <w:rsid w:val="00C06908"/>
    <w:rsid w:val="00C0727A"/>
    <w:rsid w:val="00C07591"/>
    <w:rsid w:val="00C07E6F"/>
    <w:rsid w:val="00C12529"/>
    <w:rsid w:val="00C13895"/>
    <w:rsid w:val="00C15BE2"/>
    <w:rsid w:val="00C177C0"/>
    <w:rsid w:val="00C20CC4"/>
    <w:rsid w:val="00C23179"/>
    <w:rsid w:val="00C26DB3"/>
    <w:rsid w:val="00C27956"/>
    <w:rsid w:val="00C3118F"/>
    <w:rsid w:val="00C31BC3"/>
    <w:rsid w:val="00C34AD4"/>
    <w:rsid w:val="00C34AFA"/>
    <w:rsid w:val="00C34DB9"/>
    <w:rsid w:val="00C366CC"/>
    <w:rsid w:val="00C4039A"/>
    <w:rsid w:val="00C40D98"/>
    <w:rsid w:val="00C462AE"/>
    <w:rsid w:val="00C4707D"/>
    <w:rsid w:val="00C47448"/>
    <w:rsid w:val="00C545AD"/>
    <w:rsid w:val="00C54A4D"/>
    <w:rsid w:val="00C55730"/>
    <w:rsid w:val="00C56A8C"/>
    <w:rsid w:val="00C62348"/>
    <w:rsid w:val="00C62A2A"/>
    <w:rsid w:val="00C64183"/>
    <w:rsid w:val="00C642D7"/>
    <w:rsid w:val="00C67168"/>
    <w:rsid w:val="00C704E9"/>
    <w:rsid w:val="00C70590"/>
    <w:rsid w:val="00C7218E"/>
    <w:rsid w:val="00C722F6"/>
    <w:rsid w:val="00C74489"/>
    <w:rsid w:val="00C74C37"/>
    <w:rsid w:val="00C75399"/>
    <w:rsid w:val="00C8073C"/>
    <w:rsid w:val="00C82EEC"/>
    <w:rsid w:val="00C83275"/>
    <w:rsid w:val="00C8335F"/>
    <w:rsid w:val="00C86CD3"/>
    <w:rsid w:val="00C956AB"/>
    <w:rsid w:val="00CA0906"/>
    <w:rsid w:val="00CA0D0F"/>
    <w:rsid w:val="00CA14B0"/>
    <w:rsid w:val="00CA1C55"/>
    <w:rsid w:val="00CA2401"/>
    <w:rsid w:val="00CA29AD"/>
    <w:rsid w:val="00CA7C03"/>
    <w:rsid w:val="00CB478A"/>
    <w:rsid w:val="00CB75A5"/>
    <w:rsid w:val="00CB7B5C"/>
    <w:rsid w:val="00CC06DD"/>
    <w:rsid w:val="00CC08F4"/>
    <w:rsid w:val="00CC1D87"/>
    <w:rsid w:val="00CC32C7"/>
    <w:rsid w:val="00CC454A"/>
    <w:rsid w:val="00CC4969"/>
    <w:rsid w:val="00CC4C08"/>
    <w:rsid w:val="00CC58EC"/>
    <w:rsid w:val="00CC7269"/>
    <w:rsid w:val="00CD377D"/>
    <w:rsid w:val="00CD5EE1"/>
    <w:rsid w:val="00CE0DD4"/>
    <w:rsid w:val="00CF0B01"/>
    <w:rsid w:val="00CF0F52"/>
    <w:rsid w:val="00CF1CCF"/>
    <w:rsid w:val="00CF32C6"/>
    <w:rsid w:val="00CF5B74"/>
    <w:rsid w:val="00CF7201"/>
    <w:rsid w:val="00CF7CFB"/>
    <w:rsid w:val="00D00534"/>
    <w:rsid w:val="00D010A2"/>
    <w:rsid w:val="00D02240"/>
    <w:rsid w:val="00D04023"/>
    <w:rsid w:val="00D04D60"/>
    <w:rsid w:val="00D0562C"/>
    <w:rsid w:val="00D0646A"/>
    <w:rsid w:val="00D06B0B"/>
    <w:rsid w:val="00D119B8"/>
    <w:rsid w:val="00D16A43"/>
    <w:rsid w:val="00D17A41"/>
    <w:rsid w:val="00D26144"/>
    <w:rsid w:val="00D265BD"/>
    <w:rsid w:val="00D27245"/>
    <w:rsid w:val="00D3309D"/>
    <w:rsid w:val="00D3326F"/>
    <w:rsid w:val="00D342B8"/>
    <w:rsid w:val="00D348CA"/>
    <w:rsid w:val="00D348DF"/>
    <w:rsid w:val="00D349F0"/>
    <w:rsid w:val="00D35803"/>
    <w:rsid w:val="00D36657"/>
    <w:rsid w:val="00D3684A"/>
    <w:rsid w:val="00D37102"/>
    <w:rsid w:val="00D41FD6"/>
    <w:rsid w:val="00D42181"/>
    <w:rsid w:val="00D446A5"/>
    <w:rsid w:val="00D45998"/>
    <w:rsid w:val="00D461A1"/>
    <w:rsid w:val="00D50543"/>
    <w:rsid w:val="00D55854"/>
    <w:rsid w:val="00D57425"/>
    <w:rsid w:val="00D6004F"/>
    <w:rsid w:val="00D660E3"/>
    <w:rsid w:val="00D672C2"/>
    <w:rsid w:val="00D678EE"/>
    <w:rsid w:val="00D7030A"/>
    <w:rsid w:val="00D74CBC"/>
    <w:rsid w:val="00D76119"/>
    <w:rsid w:val="00D829EE"/>
    <w:rsid w:val="00D82D2C"/>
    <w:rsid w:val="00D82EC2"/>
    <w:rsid w:val="00D86C4C"/>
    <w:rsid w:val="00D877EE"/>
    <w:rsid w:val="00D8799E"/>
    <w:rsid w:val="00D91F98"/>
    <w:rsid w:val="00D92429"/>
    <w:rsid w:val="00D92ED7"/>
    <w:rsid w:val="00D94A64"/>
    <w:rsid w:val="00D9600C"/>
    <w:rsid w:val="00D96C0B"/>
    <w:rsid w:val="00D97AC5"/>
    <w:rsid w:val="00DA0D36"/>
    <w:rsid w:val="00DA3139"/>
    <w:rsid w:val="00DA413B"/>
    <w:rsid w:val="00DA5662"/>
    <w:rsid w:val="00DA6105"/>
    <w:rsid w:val="00DA6A50"/>
    <w:rsid w:val="00DB1092"/>
    <w:rsid w:val="00DB1EE0"/>
    <w:rsid w:val="00DB21A4"/>
    <w:rsid w:val="00DB563F"/>
    <w:rsid w:val="00DC13E6"/>
    <w:rsid w:val="00DC2C1B"/>
    <w:rsid w:val="00DD0279"/>
    <w:rsid w:val="00DD1E76"/>
    <w:rsid w:val="00DD2785"/>
    <w:rsid w:val="00DD3DF4"/>
    <w:rsid w:val="00DD3E55"/>
    <w:rsid w:val="00DD62C2"/>
    <w:rsid w:val="00DD6849"/>
    <w:rsid w:val="00DD6E6C"/>
    <w:rsid w:val="00DE2B84"/>
    <w:rsid w:val="00DE4FE0"/>
    <w:rsid w:val="00DF0607"/>
    <w:rsid w:val="00DF10D4"/>
    <w:rsid w:val="00DF18FF"/>
    <w:rsid w:val="00DF257D"/>
    <w:rsid w:val="00DF4489"/>
    <w:rsid w:val="00DF6AEE"/>
    <w:rsid w:val="00DF7E50"/>
    <w:rsid w:val="00E01567"/>
    <w:rsid w:val="00E0433F"/>
    <w:rsid w:val="00E04B0D"/>
    <w:rsid w:val="00E05813"/>
    <w:rsid w:val="00E06F56"/>
    <w:rsid w:val="00E07AA5"/>
    <w:rsid w:val="00E1001F"/>
    <w:rsid w:val="00E111CC"/>
    <w:rsid w:val="00E140FF"/>
    <w:rsid w:val="00E211E7"/>
    <w:rsid w:val="00E25220"/>
    <w:rsid w:val="00E25AD3"/>
    <w:rsid w:val="00E2721F"/>
    <w:rsid w:val="00E301FD"/>
    <w:rsid w:val="00E335CE"/>
    <w:rsid w:val="00E34A1B"/>
    <w:rsid w:val="00E34A78"/>
    <w:rsid w:val="00E35783"/>
    <w:rsid w:val="00E361F0"/>
    <w:rsid w:val="00E36809"/>
    <w:rsid w:val="00E369E9"/>
    <w:rsid w:val="00E416CA"/>
    <w:rsid w:val="00E417F0"/>
    <w:rsid w:val="00E41B19"/>
    <w:rsid w:val="00E41FAC"/>
    <w:rsid w:val="00E42CFD"/>
    <w:rsid w:val="00E42E33"/>
    <w:rsid w:val="00E43E69"/>
    <w:rsid w:val="00E528E5"/>
    <w:rsid w:val="00E56558"/>
    <w:rsid w:val="00E566C4"/>
    <w:rsid w:val="00E56D1B"/>
    <w:rsid w:val="00E61F77"/>
    <w:rsid w:val="00E64580"/>
    <w:rsid w:val="00E66C3A"/>
    <w:rsid w:val="00E71AA0"/>
    <w:rsid w:val="00E725E0"/>
    <w:rsid w:val="00E73EC7"/>
    <w:rsid w:val="00E74EAC"/>
    <w:rsid w:val="00E76E27"/>
    <w:rsid w:val="00E77C32"/>
    <w:rsid w:val="00E80548"/>
    <w:rsid w:val="00E80A04"/>
    <w:rsid w:val="00E81077"/>
    <w:rsid w:val="00E81E04"/>
    <w:rsid w:val="00E8495C"/>
    <w:rsid w:val="00E903F0"/>
    <w:rsid w:val="00E90A1F"/>
    <w:rsid w:val="00E933FF"/>
    <w:rsid w:val="00E95959"/>
    <w:rsid w:val="00E96CCF"/>
    <w:rsid w:val="00EA2AD0"/>
    <w:rsid w:val="00EA5971"/>
    <w:rsid w:val="00EA7196"/>
    <w:rsid w:val="00EB1F63"/>
    <w:rsid w:val="00EB307B"/>
    <w:rsid w:val="00EB3677"/>
    <w:rsid w:val="00EB48D5"/>
    <w:rsid w:val="00EB4AA9"/>
    <w:rsid w:val="00EC4C74"/>
    <w:rsid w:val="00EC5914"/>
    <w:rsid w:val="00EC6245"/>
    <w:rsid w:val="00EC6C6B"/>
    <w:rsid w:val="00ED5D06"/>
    <w:rsid w:val="00ED7964"/>
    <w:rsid w:val="00EE316D"/>
    <w:rsid w:val="00EE421A"/>
    <w:rsid w:val="00EE63CE"/>
    <w:rsid w:val="00EE7261"/>
    <w:rsid w:val="00EF456F"/>
    <w:rsid w:val="00F02CB2"/>
    <w:rsid w:val="00F02D4A"/>
    <w:rsid w:val="00F042F2"/>
    <w:rsid w:val="00F046AB"/>
    <w:rsid w:val="00F06AB8"/>
    <w:rsid w:val="00F07CB3"/>
    <w:rsid w:val="00F10C72"/>
    <w:rsid w:val="00F1251E"/>
    <w:rsid w:val="00F15784"/>
    <w:rsid w:val="00F17067"/>
    <w:rsid w:val="00F175D0"/>
    <w:rsid w:val="00F20A5F"/>
    <w:rsid w:val="00F243A5"/>
    <w:rsid w:val="00F254B4"/>
    <w:rsid w:val="00F25E73"/>
    <w:rsid w:val="00F26258"/>
    <w:rsid w:val="00F30D75"/>
    <w:rsid w:val="00F32E79"/>
    <w:rsid w:val="00F33026"/>
    <w:rsid w:val="00F330CC"/>
    <w:rsid w:val="00F33462"/>
    <w:rsid w:val="00F37A6C"/>
    <w:rsid w:val="00F41A90"/>
    <w:rsid w:val="00F45360"/>
    <w:rsid w:val="00F46AA8"/>
    <w:rsid w:val="00F529C3"/>
    <w:rsid w:val="00F54E57"/>
    <w:rsid w:val="00F5712A"/>
    <w:rsid w:val="00F57491"/>
    <w:rsid w:val="00F65350"/>
    <w:rsid w:val="00F71618"/>
    <w:rsid w:val="00F815F7"/>
    <w:rsid w:val="00F81928"/>
    <w:rsid w:val="00F824BE"/>
    <w:rsid w:val="00F8485B"/>
    <w:rsid w:val="00F857E1"/>
    <w:rsid w:val="00F85EA6"/>
    <w:rsid w:val="00F85EAE"/>
    <w:rsid w:val="00F86232"/>
    <w:rsid w:val="00F878E9"/>
    <w:rsid w:val="00F90658"/>
    <w:rsid w:val="00F915A1"/>
    <w:rsid w:val="00F92660"/>
    <w:rsid w:val="00F9679A"/>
    <w:rsid w:val="00FA3132"/>
    <w:rsid w:val="00FA3E09"/>
    <w:rsid w:val="00FB0176"/>
    <w:rsid w:val="00FB07E1"/>
    <w:rsid w:val="00FB2944"/>
    <w:rsid w:val="00FB3955"/>
    <w:rsid w:val="00FB67E1"/>
    <w:rsid w:val="00FB6DDB"/>
    <w:rsid w:val="00FC0DFB"/>
    <w:rsid w:val="00FC11FD"/>
    <w:rsid w:val="00FC1AAA"/>
    <w:rsid w:val="00FC32F5"/>
    <w:rsid w:val="00FD6169"/>
    <w:rsid w:val="00FD6229"/>
    <w:rsid w:val="00FD7A76"/>
    <w:rsid w:val="00FE1503"/>
    <w:rsid w:val="00FE2E5C"/>
    <w:rsid w:val="00FE56DD"/>
    <w:rsid w:val="00FE7A90"/>
    <w:rsid w:val="00FF04DF"/>
    <w:rsid w:val="00FF444E"/>
    <w:rsid w:val="00FF5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header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51A2"/>
  </w:style>
  <w:style w:type="paragraph" w:styleId="Heading1">
    <w:name w:val="heading 1"/>
    <w:basedOn w:val="Normal"/>
    <w:next w:val="Normal"/>
    <w:link w:val="Heading1Char"/>
    <w:uiPriority w:val="9"/>
    <w:qFormat/>
    <w:rsid w:val="00AD33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C177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335E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A6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62A8D"/>
    <w:rPr>
      <w:i/>
      <w:iCs/>
    </w:rPr>
  </w:style>
  <w:style w:type="character" w:styleId="Hyperlink">
    <w:name w:val="Hyperlink"/>
    <w:basedOn w:val="DefaultParagraphFont"/>
    <w:uiPriority w:val="99"/>
    <w:unhideWhenUsed/>
    <w:rsid w:val="00162A8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D33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177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335E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rsid w:val="000101B6"/>
    <w:rPr>
      <w:sz w:val="18"/>
      <w:szCs w:val="18"/>
    </w:rPr>
  </w:style>
  <w:style w:type="paragraph" w:styleId="CommentText">
    <w:name w:val="annotation text"/>
    <w:basedOn w:val="Normal"/>
    <w:link w:val="CommentTextChar"/>
    <w:rsid w:val="000101B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0101B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101B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0101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0101B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101B6"/>
    <w:rPr>
      <w:rFonts w:ascii="Lucida Grande" w:hAnsi="Lucida Grande"/>
      <w:sz w:val="18"/>
      <w:szCs w:val="18"/>
    </w:rPr>
  </w:style>
  <w:style w:type="paragraph" w:styleId="Revision">
    <w:name w:val="Revision"/>
    <w:hidden/>
    <w:rsid w:val="008E70A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8C16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6F2"/>
  </w:style>
  <w:style w:type="paragraph" w:styleId="Footer">
    <w:name w:val="footer"/>
    <w:basedOn w:val="Normal"/>
    <w:link w:val="FooterChar"/>
    <w:rsid w:val="008C16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C16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EBAD88-0C18-4F69-8D1C-F20278012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5819</Words>
  <Characters>33171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hqin</dc:creator>
  <cp:lastModifiedBy>hong qin</cp:lastModifiedBy>
  <cp:revision>5</cp:revision>
  <cp:lastPrinted>2011-12-04T05:29:00Z</cp:lastPrinted>
  <dcterms:created xsi:type="dcterms:W3CDTF">2012-09-11T18:03:00Z</dcterms:created>
  <dcterms:modified xsi:type="dcterms:W3CDTF">2012-09-11T18:06:00Z</dcterms:modified>
</cp:coreProperties>
</file>
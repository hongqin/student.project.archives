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C31F9" w14:textId="77777777" w:rsidR="001C7FC9" w:rsidRPr="002A0697" w:rsidRDefault="001C7FC9" w:rsidP="001C7FC9">
      <w:pPr>
        <w:pStyle w:val="aug"/>
        <w:spacing w:before="0" w:after="0" w:line="240" w:lineRule="auto"/>
        <w:rPr>
          <w:b/>
          <w:szCs w:val="24"/>
          <w:lang w:val="en-US"/>
        </w:rPr>
      </w:pPr>
      <w:commentRangeStart w:id="0"/>
      <w:commentRangeStart w:id="1"/>
      <w:r>
        <w:rPr>
          <w:b/>
          <w:szCs w:val="24"/>
          <w:lang w:val="en-US"/>
        </w:rPr>
        <w:t xml:space="preserve">Contrasting </w:t>
      </w:r>
      <w:r w:rsidRPr="002A0697">
        <w:rPr>
          <w:b/>
          <w:szCs w:val="24"/>
          <w:lang w:val="en-US"/>
        </w:rPr>
        <w:t>evolution</w:t>
      </w:r>
      <w:r>
        <w:rPr>
          <w:b/>
          <w:szCs w:val="24"/>
          <w:lang w:val="en-US"/>
        </w:rPr>
        <w:t>ary pattern</w:t>
      </w:r>
      <w:ins w:id="2" w:author="Hong Qin" w:date="2012-11-09T10:21:00Z">
        <w:r>
          <w:rPr>
            <w:b/>
            <w:szCs w:val="24"/>
            <w:lang w:val="en-US"/>
          </w:rPr>
          <w:t>s</w:t>
        </w:r>
      </w:ins>
      <w:r w:rsidRPr="002A0697">
        <w:rPr>
          <w:b/>
          <w:szCs w:val="24"/>
          <w:lang w:val="en-US"/>
        </w:rPr>
        <w:t xml:space="preserve"> of spore coat</w:t>
      </w:r>
      <w:commentRangeEnd w:id="0"/>
      <w:r w:rsidRPr="002A0697">
        <w:rPr>
          <w:rStyle w:val="CommentReference"/>
          <w:lang w:val="en-US"/>
        </w:rPr>
        <w:commentReference w:id="0"/>
      </w:r>
      <w:r>
        <w:rPr>
          <w:b/>
          <w:szCs w:val="24"/>
          <w:lang w:val="en-US"/>
        </w:rPr>
        <w:t xml:space="preserve"> proteins in two </w:t>
      </w:r>
      <w:r w:rsidRPr="00AF6368">
        <w:rPr>
          <w:b/>
          <w:i/>
          <w:szCs w:val="24"/>
          <w:lang w:val="en-US"/>
        </w:rPr>
        <w:t>Bacillus</w:t>
      </w:r>
      <w:r>
        <w:rPr>
          <w:b/>
          <w:szCs w:val="24"/>
          <w:lang w:val="en-US"/>
        </w:rPr>
        <w:t xml:space="preserve"> species groups </w:t>
      </w:r>
      <w:ins w:id="3" w:author="Hong Qin" w:date="2012-11-09T10:21:00Z">
        <w:r>
          <w:rPr>
            <w:b/>
            <w:szCs w:val="24"/>
            <w:lang w:val="en-US"/>
          </w:rPr>
          <w:t>are</w:t>
        </w:r>
      </w:ins>
      <w:del w:id="4" w:author="Hong Qin" w:date="2012-11-09T10:21:00Z">
        <w:r w:rsidDel="00A22868">
          <w:rPr>
            <w:b/>
            <w:szCs w:val="24"/>
            <w:lang w:val="en-US"/>
          </w:rPr>
          <w:delText>is</w:delText>
        </w:r>
      </w:del>
      <w:r>
        <w:rPr>
          <w:b/>
          <w:szCs w:val="24"/>
          <w:lang w:val="en-US"/>
        </w:rPr>
        <w:t xml:space="preserve"> linked to a cellular structural difference.</w:t>
      </w:r>
      <w:commentRangeEnd w:id="1"/>
      <w:r>
        <w:rPr>
          <w:rStyle w:val="CommentReference"/>
          <w:vanish/>
          <w:lang w:val="en-US"/>
        </w:rPr>
        <w:commentReference w:id="1"/>
      </w:r>
    </w:p>
    <w:p w14:paraId="1DA6077C" w14:textId="77777777" w:rsidR="001C7FC9" w:rsidRPr="002A0697" w:rsidRDefault="001C7FC9" w:rsidP="001C7FC9">
      <w:pPr>
        <w:pStyle w:val="aug"/>
        <w:spacing w:before="0" w:after="0" w:line="240" w:lineRule="auto"/>
        <w:rPr>
          <w:b/>
          <w:szCs w:val="24"/>
          <w:lang w:val="en-US"/>
        </w:rPr>
      </w:pPr>
    </w:p>
    <w:p w14:paraId="0579D46D" w14:textId="77777777" w:rsidR="001C7FC9" w:rsidRPr="002A0697" w:rsidRDefault="001C7FC9" w:rsidP="001C7FC9">
      <w:pPr>
        <w:pStyle w:val="aug"/>
        <w:spacing w:before="0" w:after="0" w:line="480" w:lineRule="auto"/>
        <w:rPr>
          <w:szCs w:val="24"/>
          <w:lang w:val="en-US"/>
        </w:rPr>
      </w:pPr>
      <w:r w:rsidRPr="002A0697">
        <w:rPr>
          <w:szCs w:val="24"/>
          <w:lang w:val="en-US"/>
        </w:rPr>
        <w:t>Hong Qin</w:t>
      </w:r>
      <w:r w:rsidRPr="002A0697">
        <w:rPr>
          <w:szCs w:val="24"/>
          <w:vertAlign w:val="superscript"/>
          <w:lang w:val="en-US"/>
        </w:rPr>
        <w:t>a,</w:t>
      </w:r>
      <w:r w:rsidRPr="002A0697" w:rsidDel="00CA0994">
        <w:rPr>
          <w:szCs w:val="24"/>
          <w:vertAlign w:val="superscript"/>
          <w:lang w:val="en-US"/>
        </w:rPr>
        <w:t xml:space="preserve"> </w:t>
      </w:r>
      <w:r w:rsidRPr="002A0697">
        <w:rPr>
          <w:szCs w:val="24"/>
          <w:vertAlign w:val="superscript"/>
          <w:lang w:val="en-US"/>
        </w:rPr>
        <w:t>*</w:t>
      </w:r>
      <w:r w:rsidRPr="002A0697">
        <w:rPr>
          <w:szCs w:val="24"/>
          <w:lang w:val="en-US"/>
        </w:rPr>
        <w:t>, Adam Driks</w:t>
      </w:r>
      <w:r w:rsidRPr="002A0697">
        <w:rPr>
          <w:szCs w:val="24"/>
          <w:vertAlign w:val="superscript"/>
          <w:lang w:val="en-US"/>
        </w:rPr>
        <w:t>b</w:t>
      </w:r>
    </w:p>
    <w:p w14:paraId="2DD70BCD" w14:textId="77777777" w:rsidR="001C7FC9" w:rsidRPr="002A0697" w:rsidRDefault="001C7FC9" w:rsidP="001C7FC9">
      <w:pPr>
        <w:pStyle w:val="aff"/>
        <w:spacing w:before="0" w:after="0" w:line="480" w:lineRule="auto"/>
        <w:rPr>
          <w:szCs w:val="24"/>
          <w:lang w:val="en-US"/>
        </w:rPr>
      </w:pPr>
      <w:r w:rsidRPr="002A0697">
        <w:rPr>
          <w:szCs w:val="24"/>
          <w:vertAlign w:val="superscript"/>
          <w:lang w:val="en-US"/>
        </w:rPr>
        <w:t>a</w:t>
      </w:r>
      <w:r w:rsidRPr="002A0697">
        <w:rPr>
          <w:szCs w:val="24"/>
          <w:lang w:val="en-US"/>
        </w:rPr>
        <w:t>Department of Biology, Spelman College, Atlanta, GA 30314</w:t>
      </w:r>
    </w:p>
    <w:p w14:paraId="2DEC85C6" w14:textId="77777777" w:rsidR="001C7FC9" w:rsidRPr="002A0697" w:rsidRDefault="001C7FC9" w:rsidP="001C7FC9">
      <w:pPr>
        <w:pStyle w:val="aff"/>
        <w:spacing w:before="0" w:after="0" w:line="480" w:lineRule="auto"/>
        <w:rPr>
          <w:szCs w:val="24"/>
          <w:lang w:val="en-US"/>
        </w:rPr>
      </w:pPr>
      <w:r w:rsidRPr="002A0697">
        <w:rPr>
          <w:szCs w:val="24"/>
          <w:vertAlign w:val="superscript"/>
          <w:lang w:val="en-US"/>
        </w:rPr>
        <w:t>b</w:t>
      </w:r>
      <w:r w:rsidRPr="002A0697">
        <w:rPr>
          <w:szCs w:val="24"/>
          <w:lang w:val="en-US"/>
        </w:rPr>
        <w:t>Department of Microbiology and Immunology, Loyola University Medical Center, Maywood, IL. 60153</w:t>
      </w:r>
    </w:p>
    <w:p w14:paraId="65D4CFA6" w14:textId="77777777" w:rsidR="001C7FC9" w:rsidRPr="002A0697" w:rsidRDefault="001C7FC9" w:rsidP="001C7FC9">
      <w:pPr>
        <w:pStyle w:val="aff"/>
        <w:spacing w:before="0" w:after="0" w:line="240" w:lineRule="auto"/>
        <w:rPr>
          <w:szCs w:val="24"/>
        </w:rPr>
      </w:pPr>
    </w:p>
    <w:p w14:paraId="302F0187" w14:textId="77777777" w:rsidR="001C7FC9" w:rsidRPr="002A0697" w:rsidRDefault="001C7FC9" w:rsidP="001C7FC9">
      <w:pPr>
        <w:pStyle w:val="Header"/>
        <w:spacing w:line="240" w:lineRule="auto"/>
        <w:rPr>
          <w:sz w:val="24"/>
          <w:szCs w:val="24"/>
        </w:rPr>
      </w:pPr>
      <w:r w:rsidRPr="002A0697">
        <w:rPr>
          <w:b/>
          <w:sz w:val="24"/>
          <w:szCs w:val="24"/>
        </w:rPr>
        <w:t>Running Title:</w:t>
      </w:r>
      <w:r w:rsidRPr="002A0697">
        <w:rPr>
          <w:sz w:val="24"/>
          <w:szCs w:val="24"/>
        </w:rPr>
        <w:t xml:space="preserve">  Phylogenomics of Bacillus spore coat.</w:t>
      </w:r>
    </w:p>
    <w:p w14:paraId="165A52F1" w14:textId="77777777" w:rsidR="001C7FC9" w:rsidRPr="002A0697" w:rsidRDefault="001C7FC9" w:rsidP="001C7FC9">
      <w:pPr>
        <w:pStyle w:val="Header"/>
        <w:spacing w:line="240" w:lineRule="auto"/>
        <w:rPr>
          <w:b/>
          <w:sz w:val="24"/>
          <w:szCs w:val="24"/>
        </w:rPr>
      </w:pPr>
    </w:p>
    <w:p w14:paraId="222C9230" w14:textId="77777777" w:rsidR="001C7FC9" w:rsidRPr="002A0697" w:rsidRDefault="001C7FC9" w:rsidP="001C7FC9">
      <w:pPr>
        <w:pStyle w:val="Header"/>
        <w:spacing w:line="240" w:lineRule="auto"/>
        <w:rPr>
          <w:sz w:val="24"/>
          <w:szCs w:val="24"/>
        </w:rPr>
      </w:pPr>
      <w:r w:rsidRPr="002A0697">
        <w:rPr>
          <w:b/>
          <w:sz w:val="24"/>
          <w:szCs w:val="24"/>
        </w:rPr>
        <w:t xml:space="preserve">Key words: </w:t>
      </w:r>
      <w:r w:rsidRPr="002A0697">
        <w:rPr>
          <w:i/>
          <w:sz w:val="24"/>
          <w:szCs w:val="24"/>
        </w:rPr>
        <w:t>Bacillus</w:t>
      </w:r>
      <w:r w:rsidRPr="002A0697">
        <w:rPr>
          <w:sz w:val="24"/>
          <w:szCs w:val="24"/>
        </w:rPr>
        <w:t>, coat proteins, spore, phylogenetic profiles</w:t>
      </w:r>
    </w:p>
    <w:p w14:paraId="22F0FC7A" w14:textId="77777777" w:rsidR="001C7FC9" w:rsidRPr="002A0697" w:rsidRDefault="001C7FC9" w:rsidP="001C7FC9">
      <w:pPr>
        <w:pStyle w:val="Header"/>
        <w:spacing w:line="240" w:lineRule="auto"/>
        <w:rPr>
          <w:b/>
          <w:sz w:val="24"/>
          <w:szCs w:val="24"/>
        </w:rPr>
      </w:pPr>
    </w:p>
    <w:p w14:paraId="1212A146" w14:textId="77777777" w:rsidR="001C7FC9" w:rsidRPr="002A0697" w:rsidRDefault="001C7FC9" w:rsidP="001C7FC9">
      <w:pPr>
        <w:pStyle w:val="Header"/>
        <w:spacing w:line="240" w:lineRule="auto"/>
        <w:rPr>
          <w:b/>
          <w:sz w:val="24"/>
          <w:szCs w:val="24"/>
        </w:rPr>
      </w:pPr>
    </w:p>
    <w:p w14:paraId="6FC1C2CF" w14:textId="77777777" w:rsidR="001C7FC9" w:rsidRPr="002A0697" w:rsidRDefault="001C7FC9" w:rsidP="001C7FC9">
      <w:pPr>
        <w:pStyle w:val="Header"/>
        <w:spacing w:line="240" w:lineRule="auto"/>
        <w:rPr>
          <w:b/>
          <w:sz w:val="24"/>
          <w:szCs w:val="24"/>
        </w:rPr>
      </w:pPr>
    </w:p>
    <w:p w14:paraId="775B6ADE"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vertAlign w:val="superscript"/>
        </w:rPr>
        <w:t xml:space="preserve">* </w:t>
      </w:r>
      <w:r w:rsidRPr="002A0697">
        <w:rPr>
          <w:rFonts w:ascii="Times New Roman" w:hAnsi="Times New Roman"/>
          <w:sz w:val="24"/>
          <w:szCs w:val="24"/>
        </w:rPr>
        <w:t>Corresponding author:</w:t>
      </w:r>
    </w:p>
    <w:p w14:paraId="091FC79B"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Hong Qin</w:t>
      </w:r>
    </w:p>
    <w:p w14:paraId="233929A7"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Department of Biology</w:t>
      </w:r>
    </w:p>
    <w:p w14:paraId="62FFA2D0"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Spelman College</w:t>
      </w:r>
    </w:p>
    <w:p w14:paraId="0415F9C8"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350 Spelman Ln SW, Box 1183</w:t>
      </w:r>
    </w:p>
    <w:p w14:paraId="5A1C1691"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Atlanta, GA 30314</w:t>
      </w:r>
    </w:p>
    <w:p w14:paraId="029A9943" w14:textId="77777777" w:rsidR="001C7FC9" w:rsidRPr="002A0697" w:rsidRDefault="001C7FC9" w:rsidP="001C7FC9">
      <w:pPr>
        <w:pStyle w:val="PlainText"/>
        <w:spacing w:line="480" w:lineRule="auto"/>
        <w:rPr>
          <w:rFonts w:ascii="Times New Roman" w:hAnsi="Times New Roman"/>
          <w:sz w:val="24"/>
          <w:szCs w:val="24"/>
        </w:rPr>
      </w:pPr>
      <w:r w:rsidRPr="002A0697">
        <w:rPr>
          <w:rFonts w:ascii="Times New Roman" w:hAnsi="Times New Roman"/>
          <w:sz w:val="24"/>
          <w:szCs w:val="24"/>
        </w:rPr>
        <w:t>Email: hqin@spelman.edu</w:t>
      </w:r>
    </w:p>
    <w:p w14:paraId="7FF657FB" w14:textId="77777777" w:rsidR="001C7FC9" w:rsidRPr="002A0697" w:rsidRDefault="001C7FC9" w:rsidP="001C7FC9">
      <w:pPr>
        <w:pStyle w:val="PlainText"/>
        <w:rPr>
          <w:rFonts w:ascii="Times New Roman" w:hAnsi="Times New Roman"/>
          <w:sz w:val="24"/>
          <w:szCs w:val="24"/>
        </w:rPr>
      </w:pPr>
      <w:r w:rsidRPr="002A0697">
        <w:rPr>
          <w:rFonts w:ascii="Times New Roman" w:hAnsi="Times New Roman"/>
          <w:sz w:val="24"/>
          <w:szCs w:val="24"/>
        </w:rPr>
        <w:br w:type="page"/>
      </w:r>
    </w:p>
    <w:p w14:paraId="289A44AE" w14:textId="77777777" w:rsidR="00136683" w:rsidRDefault="001C7FC9">
      <w:pPr>
        <w:pStyle w:val="abs"/>
        <w:spacing w:before="0" w:after="0" w:line="240" w:lineRule="auto"/>
        <w:rPr>
          <w:szCs w:val="24"/>
          <w:lang w:val="en-US"/>
        </w:rPr>
      </w:pPr>
      <w:commentRangeStart w:id="5"/>
      <w:r w:rsidRPr="002A0697">
        <w:rPr>
          <w:szCs w:val="24"/>
          <w:lang w:val="en-US"/>
        </w:rPr>
        <w:lastRenderedPageBreak/>
        <w:t xml:space="preserve">Abstract </w:t>
      </w:r>
      <w:commentRangeEnd w:id="5"/>
      <w:r>
        <w:rPr>
          <w:rStyle w:val="CommentReference"/>
          <w:b w:val="0"/>
          <w:lang w:val="en-US"/>
        </w:rPr>
        <w:commentReference w:id="5"/>
      </w:r>
    </w:p>
    <w:p w14:paraId="4149816E" w14:textId="77777777" w:rsidR="0036587D" w:rsidRDefault="0036587D">
      <w:pPr>
        <w:ind w:firstLine="720"/>
        <w:rPr>
          <w:b/>
        </w:rPr>
        <w:pPrChange w:id="6" w:author="hqin" w:date="2013-01-29T09:44:00Z">
          <w:pPr>
            <w:spacing w:line="480" w:lineRule="auto"/>
            <w:ind w:firstLine="720"/>
          </w:pPr>
        </w:pPrChange>
      </w:pPr>
    </w:p>
    <w:p w14:paraId="3BF737F8" w14:textId="77777777" w:rsidR="0036587D" w:rsidRDefault="001C7FC9">
      <w:pPr>
        <w:ind w:firstLine="720"/>
        <w:pPrChange w:id="7" w:author="hqin" w:date="2013-01-29T09:44:00Z">
          <w:pPr>
            <w:spacing w:line="480" w:lineRule="auto"/>
            <w:ind w:firstLine="720"/>
          </w:pPr>
        </w:pPrChange>
      </w:pPr>
      <w:r w:rsidRPr="008115B0">
        <w:rPr>
          <w:b/>
        </w:rPr>
        <w:t>Background</w:t>
      </w:r>
      <w:r>
        <w:rPr>
          <w:b/>
        </w:rPr>
        <w:t xml:space="preserve">: </w:t>
      </w:r>
      <w:r w:rsidRPr="002A0697">
        <w:t xml:space="preserve">When starved, bacteria of </w:t>
      </w:r>
      <w:r w:rsidR="0036587D" w:rsidRPr="0036587D">
        <w:rPr>
          <w:i/>
          <w:rPrChange w:id="8" w:author="Hong Qin" w:date="2011-11-20T15:29:00Z">
            <w:rPr/>
          </w:rPrChange>
        </w:rPr>
        <w:t>Bacillus</w:t>
      </w:r>
      <w:r>
        <w:t xml:space="preserve"> </w:t>
      </w:r>
      <w:r w:rsidRPr="002A0697">
        <w:t>genus produce a highly resistant cell type called a spore encased in a complex protective protein shell called the coat.</w:t>
      </w:r>
      <w:r>
        <w:t xml:space="preserve"> </w:t>
      </w:r>
      <w:r w:rsidRPr="00433331">
        <w:t xml:space="preserve">The </w:t>
      </w:r>
      <w:r w:rsidRPr="00A613DA">
        <w:rPr>
          <w:i/>
        </w:rPr>
        <w:t>B</w:t>
      </w:r>
      <w:r>
        <w:rPr>
          <w:i/>
        </w:rPr>
        <w:t xml:space="preserve">. </w:t>
      </w:r>
      <w:r w:rsidRPr="00A613DA">
        <w:rPr>
          <w:i/>
        </w:rPr>
        <w:t>subtilis</w:t>
      </w:r>
      <w:r>
        <w:t xml:space="preserve"> species group and the </w:t>
      </w:r>
      <w:r w:rsidRPr="00A613DA">
        <w:rPr>
          <w:i/>
        </w:rPr>
        <w:t>B</w:t>
      </w:r>
      <w:r>
        <w:rPr>
          <w:i/>
        </w:rPr>
        <w:t>.</w:t>
      </w:r>
      <w:r w:rsidRPr="00A613DA">
        <w:rPr>
          <w:i/>
        </w:rPr>
        <w:t xml:space="preserve"> cereus</w:t>
      </w:r>
      <w:r>
        <w:t xml:space="preserve"> species group are two well-studied groups in this genus. </w:t>
      </w:r>
      <w:r w:rsidRPr="002A0697">
        <w:t xml:space="preserve"> </w:t>
      </w:r>
      <w:r>
        <w:t xml:space="preserve">Spores of some species, including those of the </w:t>
      </w:r>
      <w:r w:rsidRPr="0074765D">
        <w:rPr>
          <w:i/>
        </w:rPr>
        <w:t>B.</w:t>
      </w:r>
      <w:r>
        <w:t xml:space="preserve"> </w:t>
      </w:r>
      <w:r w:rsidRPr="0074765D">
        <w:rPr>
          <w:i/>
        </w:rPr>
        <w:t>cereus</w:t>
      </w:r>
      <w:del w:id="9" w:author="hqin" w:date="2011-11-30T09:06:00Z">
        <w:r w:rsidDel="007158DC">
          <w:delText>–</w:delText>
        </w:r>
      </w:del>
      <w:ins w:id="10" w:author="hqin" w:date="2011-11-30T09:06:00Z">
        <w:r>
          <w:t>-</w:t>
        </w:r>
      </w:ins>
      <w:r>
        <w:t xml:space="preserve">group, contain an additional outer layer, the exosporium, that encircles the coat. </w:t>
      </w:r>
      <w:r w:rsidRPr="002A0697">
        <w:t xml:space="preserve">The </w:t>
      </w:r>
      <w:r w:rsidRPr="002A0697">
        <w:rPr>
          <w:i/>
        </w:rPr>
        <w:t>B</w:t>
      </w:r>
      <w:r>
        <w:rPr>
          <w:i/>
        </w:rPr>
        <w:t>.</w:t>
      </w:r>
      <w:r w:rsidRPr="002A0697">
        <w:rPr>
          <w:i/>
        </w:rPr>
        <w:t xml:space="preserve"> subtilis</w:t>
      </w:r>
      <w:r w:rsidRPr="002A0697">
        <w:t xml:space="preserve"> </w:t>
      </w:r>
      <w:r>
        <w:t xml:space="preserve">spore </w:t>
      </w:r>
      <w:r w:rsidRPr="002A0697">
        <w:t xml:space="preserve">coat consists of an inner and an outer layer. Here, we </w:t>
      </w:r>
      <w:r>
        <w:t xml:space="preserve">compare </w:t>
      </w:r>
      <w:r w:rsidRPr="002A0697">
        <w:t xml:space="preserve">coat protein evolution </w:t>
      </w:r>
      <w:r>
        <w:t xml:space="preserve">in the </w:t>
      </w:r>
      <w:r w:rsidRPr="002A0697">
        <w:rPr>
          <w:i/>
        </w:rPr>
        <w:t>Bacill</w:t>
      </w:r>
      <w:r>
        <w:rPr>
          <w:i/>
        </w:rPr>
        <w:t>aceae</w:t>
      </w:r>
      <w:r>
        <w:t xml:space="preserve"> and, in particular, between these two species groups, to understand the evolutionary impacts of structural differences in the spores. </w:t>
      </w:r>
    </w:p>
    <w:p w14:paraId="162B0B39" w14:textId="77777777" w:rsidR="0036587D" w:rsidRDefault="001C7FC9">
      <w:pPr>
        <w:ind w:firstLine="720"/>
        <w:pPrChange w:id="11" w:author="hqin" w:date="2013-01-29T09:44:00Z">
          <w:pPr>
            <w:spacing w:line="480" w:lineRule="auto"/>
            <w:ind w:firstLine="720"/>
          </w:pPr>
        </w:pPrChange>
      </w:pPr>
      <w:r w:rsidRPr="008115B0">
        <w:rPr>
          <w:b/>
        </w:rPr>
        <w:t>Results</w:t>
      </w:r>
      <w:r>
        <w:t xml:space="preserve">: </w:t>
      </w:r>
      <w:r w:rsidRPr="002A0697">
        <w:t xml:space="preserve">We curated a list of </w:t>
      </w:r>
      <w:r w:rsidRPr="002A0697">
        <w:rPr>
          <w:i/>
        </w:rPr>
        <w:t>B. subtilis</w:t>
      </w:r>
      <w:r w:rsidRPr="002A0697">
        <w:t xml:space="preserve"> coat proteins and identified orthologs in a group of other </w:t>
      </w:r>
      <w:r w:rsidRPr="002A0697">
        <w:rPr>
          <w:i/>
        </w:rPr>
        <w:t>Bacill</w:t>
      </w:r>
      <w:r>
        <w:rPr>
          <w:i/>
        </w:rPr>
        <w:t>aceae</w:t>
      </w:r>
      <w:r w:rsidRPr="002A0697">
        <w:t xml:space="preserve"> species. </w:t>
      </w:r>
      <w:ins w:id="12" w:author="hqin" w:date="2013-01-31T10:30:00Z">
        <w:r w:rsidR="00A505DF">
          <w:t>Phylogenic profiling show</w:t>
        </w:r>
      </w:ins>
      <w:ins w:id="13" w:author="hqin" w:date="2013-01-31T10:31:00Z">
        <w:r w:rsidR="009C6FC1">
          <w:t>ed</w:t>
        </w:r>
      </w:ins>
      <w:ins w:id="14" w:author="hqin" w:date="2013-01-31T10:30:00Z">
        <w:r w:rsidR="00A505DF">
          <w:t xml:space="preserve"> that coat proteins can be grouped into conserved and labile </w:t>
        </w:r>
      </w:ins>
      <w:ins w:id="15" w:author="hqin" w:date="2013-01-31T10:31:00Z">
        <w:r w:rsidR="00A505DF">
          <w:t>ones</w:t>
        </w:r>
      </w:ins>
      <w:ins w:id="16" w:author="hqin" w:date="2013-01-31T10:30:00Z">
        <w:r w:rsidR="00A505DF">
          <w:t xml:space="preserve">. </w:t>
        </w:r>
      </w:ins>
      <w:r w:rsidRPr="002A0697">
        <w:t xml:space="preserve">We found that </w:t>
      </w:r>
      <w:r>
        <w:t xml:space="preserve">coat </w:t>
      </w:r>
      <w:r w:rsidRPr="002A0697">
        <w:t xml:space="preserve">protein composition is more conserved in the </w:t>
      </w:r>
      <w:r w:rsidRPr="002A0697">
        <w:rPr>
          <w:i/>
        </w:rPr>
        <w:t>B. subtilis</w:t>
      </w:r>
      <w:r w:rsidRPr="002A0697">
        <w:t xml:space="preserve"> inner coat than the outer coat. By comparing the ratio of non-synonymous and synonymous substitution rates, we found that coat proteins </w:t>
      </w:r>
      <w:ins w:id="17" w:author="Daria Clegg" w:date="2013-02-01T09:23:00Z">
        <w:r w:rsidR="00B1155E">
          <w:t xml:space="preserve">have a </w:t>
        </w:r>
      </w:ins>
      <w:del w:id="18" w:author="hqin" w:date="2013-01-29T08:54:00Z">
        <w:r w:rsidRPr="002A0697" w:rsidDel="00BE09F0">
          <w:delText xml:space="preserve">evolve </w:delText>
        </w:r>
      </w:del>
      <w:ins w:id="19" w:author="hqin" w:date="2013-01-29T08:54:00Z">
        <w:r w:rsidR="00BE09F0">
          <w:t xml:space="preserve">higher </w:t>
        </w:r>
      </w:ins>
      <w:ins w:id="20" w:author="hqin" w:date="2013-01-29T08:55:00Z">
        <w:r w:rsidR="00BE09F0">
          <w:t xml:space="preserve">ratio of </w:t>
        </w:r>
      </w:ins>
      <w:ins w:id="21" w:author="hqin" w:date="2013-01-29T08:54:00Z">
        <w:r w:rsidR="00BE09F0">
          <w:t>nonsynonymous</w:t>
        </w:r>
      </w:ins>
      <w:ins w:id="22" w:author="hqin" w:date="2013-01-29T08:55:00Z">
        <w:r w:rsidR="00BE09F0">
          <w:t xml:space="preserve"> versus synonymous substitution rates</w:t>
        </w:r>
      </w:ins>
      <w:ins w:id="23" w:author="hqin" w:date="2013-01-29T08:54:00Z">
        <w:r w:rsidR="00BE09F0">
          <w:t xml:space="preserve"> </w:t>
        </w:r>
      </w:ins>
      <w:del w:id="24" w:author="hqin" w:date="2013-01-29T08:55:00Z">
        <w:r w:rsidRPr="002A0697" w:rsidDel="00BE09F0">
          <w:delText xml:space="preserve">faster </w:delText>
        </w:r>
      </w:del>
      <w:r w:rsidRPr="002A0697">
        <w:t xml:space="preserve">than the rest of the genome only in the </w:t>
      </w:r>
      <w:r w:rsidRPr="002A0697">
        <w:rPr>
          <w:i/>
        </w:rPr>
        <w:t xml:space="preserve">B. </w:t>
      </w:r>
      <w:del w:id="25" w:author="hqin" w:date="2011-11-30T09:06:00Z">
        <w:r w:rsidRPr="002A0697" w:rsidDel="007158DC">
          <w:rPr>
            <w:i/>
          </w:rPr>
          <w:delText>subtilis</w:delText>
        </w:r>
        <w:r w:rsidRPr="002A0697" w:rsidDel="007158DC">
          <w:delText xml:space="preserve"> </w:delText>
        </w:r>
      </w:del>
      <w:ins w:id="26" w:author="hqin" w:date="2011-11-30T09:06:00Z">
        <w:r w:rsidRPr="002A0697">
          <w:rPr>
            <w:i/>
          </w:rPr>
          <w:t>subtilis</w:t>
        </w:r>
        <w:r>
          <w:t>-</w:t>
        </w:r>
      </w:ins>
      <w:r>
        <w:t>group</w:t>
      </w:r>
      <w:del w:id="27" w:author="hqin" w:date="2013-01-31T10:30:00Z">
        <w:r w:rsidRPr="002A0697" w:rsidDel="00A505DF">
          <w:delText xml:space="preserve">, and these differences </w:delText>
        </w:r>
      </w:del>
      <w:del w:id="28" w:author="hqin" w:date="2013-01-29T08:56:00Z">
        <w:r w:rsidDel="00BE09F0">
          <w:delText xml:space="preserve">can be attributed </w:delText>
        </w:r>
        <w:r w:rsidRPr="002A0697" w:rsidDel="00BE09F0">
          <w:delText xml:space="preserve">to </w:delText>
        </w:r>
      </w:del>
      <w:del w:id="29" w:author="hqin" w:date="2013-01-31T10:30:00Z">
        <w:r w:rsidDel="00A505DF">
          <w:delText>relaxed negative selection</w:delText>
        </w:r>
      </w:del>
      <w:del w:id="30" w:author="hqin" w:date="2013-01-29T08:56:00Z">
        <w:r w:rsidRPr="002A0697" w:rsidDel="00BE09F0">
          <w:delText xml:space="preserve"> </w:delText>
        </w:r>
        <w:r w:rsidDel="00BE09F0">
          <w:delText>in</w:delText>
        </w:r>
        <w:r w:rsidRPr="002A0697" w:rsidDel="00BE09F0">
          <w:delText xml:space="preserve"> the leaf branches on the species tree</w:delText>
        </w:r>
      </w:del>
      <w:del w:id="31" w:author="hqin" w:date="2013-01-31T10:30:00Z">
        <w:r w:rsidRPr="002A0697" w:rsidDel="00A505DF">
          <w:delText xml:space="preserve">. </w:delText>
        </w:r>
      </w:del>
      <w:ins w:id="32" w:author="hqin" w:date="2013-01-31T10:30:00Z">
        <w:r w:rsidR="00A505DF">
          <w:t xml:space="preserve">. </w:t>
        </w:r>
      </w:ins>
      <w:r w:rsidRPr="002A0697">
        <w:t>In contrast,</w:t>
      </w:r>
      <w:r>
        <w:t xml:space="preserve"> </w:t>
      </w:r>
      <w:ins w:id="33" w:author="hqin" w:date="2013-01-29T08:58:00Z">
        <w:r w:rsidR="001459EF">
          <w:t xml:space="preserve">similar </w:t>
        </w:r>
      </w:ins>
      <w:del w:id="34" w:author="hqin" w:date="2013-01-29T08:58:00Z">
        <w:r w:rsidDel="001459EF">
          <w:delText>we did not detect</w:delText>
        </w:r>
        <w:r w:rsidRPr="002A0697" w:rsidDel="001459EF">
          <w:delText xml:space="preserve"> significantly </w:delText>
        </w:r>
      </w:del>
      <w:del w:id="35" w:author="hqin" w:date="2013-01-29T08:57:00Z">
        <w:r w:rsidRPr="002A0697" w:rsidDel="001459EF">
          <w:delText xml:space="preserve">faster </w:delText>
        </w:r>
        <w:r w:rsidDel="001459EF">
          <w:delText xml:space="preserve">coat protein </w:delText>
        </w:r>
      </w:del>
      <w:r w:rsidRPr="002A0697">
        <w:t xml:space="preserve">evolution </w:t>
      </w:r>
      <w:ins w:id="36" w:author="hqin" w:date="2013-01-29T08:58:00Z">
        <w:r w:rsidR="001459EF">
          <w:t>pattern</w:t>
        </w:r>
      </w:ins>
      <w:ins w:id="37" w:author="hqin" w:date="2013-01-29T08:59:00Z">
        <w:r w:rsidR="001459EF">
          <w:t>s</w:t>
        </w:r>
      </w:ins>
      <w:ins w:id="38" w:author="hqin" w:date="2013-01-29T08:58:00Z">
        <w:r w:rsidR="001459EF">
          <w:t xml:space="preserve"> of coat proteins we</w:t>
        </w:r>
      </w:ins>
      <w:ins w:id="39" w:author="hqin" w:date="2013-01-29T08:59:00Z">
        <w:r w:rsidR="001459EF">
          <w:t xml:space="preserve">re not observed </w:t>
        </w:r>
      </w:ins>
      <w:r w:rsidRPr="002A0697">
        <w:t xml:space="preserve">in the </w:t>
      </w:r>
      <w:r w:rsidRPr="002A0697">
        <w:rPr>
          <w:i/>
        </w:rPr>
        <w:t xml:space="preserve">B. </w:t>
      </w:r>
      <w:del w:id="40" w:author="hqin" w:date="2011-11-30T09:06:00Z">
        <w:r w:rsidRPr="002A0697" w:rsidDel="007158DC">
          <w:rPr>
            <w:i/>
          </w:rPr>
          <w:delText>cereus</w:delText>
        </w:r>
        <w:r w:rsidRPr="002A0697" w:rsidDel="007158DC">
          <w:delText xml:space="preserve"> </w:delText>
        </w:r>
      </w:del>
      <w:ins w:id="41" w:author="hqin" w:date="2011-11-30T09:06:00Z">
        <w:r w:rsidRPr="002A0697">
          <w:rPr>
            <w:i/>
          </w:rPr>
          <w:t>cereus</w:t>
        </w:r>
        <w:r>
          <w:t>-</w:t>
        </w:r>
      </w:ins>
      <w:r>
        <w:t>group</w:t>
      </w:r>
      <w:r w:rsidRPr="002A0697">
        <w:t xml:space="preserve">. </w:t>
      </w:r>
    </w:p>
    <w:p w14:paraId="0C5A534A" w14:textId="77777777" w:rsidR="0036587D" w:rsidRDefault="001C7FC9">
      <w:pPr>
        <w:ind w:firstLine="720"/>
        <w:rPr>
          <w:b/>
          <w:bCs/>
        </w:rPr>
        <w:pPrChange w:id="42" w:author="hqin" w:date="2013-01-29T09:44:00Z">
          <w:pPr>
            <w:spacing w:line="480" w:lineRule="auto"/>
            <w:ind w:firstLine="720"/>
          </w:pPr>
        </w:pPrChange>
      </w:pPr>
      <w:r w:rsidRPr="008115B0">
        <w:rPr>
          <w:b/>
        </w:rPr>
        <w:t>Conclusions:</w:t>
      </w:r>
      <w:r>
        <w:t xml:space="preserve"> </w:t>
      </w:r>
      <w:r w:rsidRPr="002A0697">
        <w:t xml:space="preserve">We </w:t>
      </w:r>
      <w:r>
        <w:t xml:space="preserve">show </w:t>
      </w:r>
      <w:r w:rsidRPr="00691D24">
        <w:t xml:space="preserve">that coat proteins </w:t>
      </w:r>
      <w:ins w:id="43" w:author="hqin" w:date="2013-01-29T08:59:00Z">
        <w:r w:rsidR="006170F5">
          <w:t xml:space="preserve">are under </w:t>
        </w:r>
      </w:ins>
      <w:ins w:id="44" w:author="hqin" w:date="2013-01-29T09:00:00Z">
        <w:r w:rsidR="006170F5">
          <w:t>contrasting</w:t>
        </w:r>
      </w:ins>
      <w:ins w:id="45" w:author="hqin" w:date="2013-01-29T08:59:00Z">
        <w:r w:rsidR="006170F5">
          <w:t xml:space="preserve"> selective pressures </w:t>
        </w:r>
      </w:ins>
      <w:del w:id="46" w:author="hqin" w:date="2013-01-29T08:59:00Z">
        <w:r w:rsidRPr="00691D24" w:rsidDel="006170F5">
          <w:delText xml:space="preserve">evolve </w:delText>
        </w:r>
        <w:r w:rsidR="0036587D" w:rsidRPr="0036587D">
          <w:rPr>
            <w:rPrChange w:id="47" w:author="hong qin" w:date="2011-11-29T20:41:00Z">
              <w:rPr>
                <w:highlight w:val="yellow"/>
              </w:rPr>
            </w:rPrChange>
          </w:rPr>
          <w:delText xml:space="preserve">faster </w:delText>
        </w:r>
      </w:del>
      <w:del w:id="48" w:author="hqin" w:date="2013-01-29T09:00:00Z">
        <w:r w:rsidR="0036587D" w:rsidRPr="0036587D">
          <w:rPr>
            <w:rPrChange w:id="49" w:author="hong qin" w:date="2011-11-29T20:41:00Z">
              <w:rPr>
                <w:highlight w:val="yellow"/>
              </w:rPr>
            </w:rPrChange>
          </w:rPr>
          <w:delText xml:space="preserve">in </w:delText>
        </w:r>
      </w:del>
      <w:ins w:id="50" w:author="hqin" w:date="2013-01-29T09:00:00Z">
        <w:r w:rsidR="006170F5">
          <w:t xml:space="preserve">between </w:t>
        </w:r>
      </w:ins>
      <w:r w:rsidR="0036587D" w:rsidRPr="0036587D">
        <w:rPr>
          <w:i/>
          <w:rPrChange w:id="51" w:author="hong qin" w:date="2011-11-29T20:41:00Z">
            <w:rPr>
              <w:i/>
              <w:highlight w:val="yellow"/>
            </w:rPr>
          </w:rPrChange>
        </w:rPr>
        <w:t>B. subtilis</w:t>
      </w:r>
      <w:del w:id="52" w:author="hqin" w:date="2011-11-30T09:06:00Z">
        <w:r w:rsidR="0036587D" w:rsidRPr="0036587D">
          <w:rPr>
            <w:rPrChange w:id="53" w:author="hong qin" w:date="2011-11-29T20:41:00Z">
              <w:rPr>
                <w:highlight w:val="yellow"/>
              </w:rPr>
            </w:rPrChange>
          </w:rPr>
          <w:delText>–</w:delText>
        </w:r>
      </w:del>
      <w:ins w:id="54" w:author="hqin" w:date="2011-11-30T09:06:00Z">
        <w:r>
          <w:t>-</w:t>
        </w:r>
      </w:ins>
      <w:r w:rsidR="0036587D" w:rsidRPr="0036587D">
        <w:rPr>
          <w:rPrChange w:id="55" w:author="hong qin" w:date="2011-11-29T20:41:00Z">
            <w:rPr>
              <w:highlight w:val="yellow"/>
            </w:rPr>
          </w:rPrChange>
        </w:rPr>
        <w:t xml:space="preserve">group species </w:t>
      </w:r>
      <w:del w:id="56" w:author="hqin" w:date="2013-01-29T09:00:00Z">
        <w:r w:rsidR="0036587D" w:rsidRPr="0036587D">
          <w:rPr>
            <w:rPrChange w:id="57" w:author="hong qin" w:date="2011-11-29T20:41:00Z">
              <w:rPr>
                <w:highlight w:val="yellow"/>
              </w:rPr>
            </w:rPrChange>
          </w:rPr>
          <w:delText xml:space="preserve">than in </w:delText>
        </w:r>
      </w:del>
      <w:ins w:id="58" w:author="hqin" w:date="2013-01-29T09:00:00Z">
        <w:r w:rsidR="006170F5">
          <w:t xml:space="preserve">and </w:t>
        </w:r>
      </w:ins>
      <w:r w:rsidR="0036587D" w:rsidRPr="0036587D">
        <w:rPr>
          <w:i/>
          <w:rPrChange w:id="59" w:author="hong qin" w:date="2011-11-29T20:41:00Z">
            <w:rPr>
              <w:i/>
              <w:highlight w:val="yellow"/>
            </w:rPr>
          </w:rPrChange>
        </w:rPr>
        <w:t>B. cereus</w:t>
      </w:r>
      <w:r w:rsidR="0036587D" w:rsidRPr="0036587D">
        <w:rPr>
          <w:rPrChange w:id="60" w:author="hong qin" w:date="2011-11-29T20:41:00Z">
            <w:rPr>
              <w:highlight w:val="yellow"/>
            </w:rPr>
          </w:rPrChange>
        </w:rPr>
        <w:t>-group species</w:t>
      </w:r>
      <w:r>
        <w:t xml:space="preserve">. We speculate that this difference in </w:t>
      </w:r>
      <w:del w:id="61" w:author="hqin" w:date="2013-01-29T09:00:00Z">
        <w:r w:rsidDel="00582AA0">
          <w:delText xml:space="preserve">evolutionary rate </w:delText>
        </w:r>
      </w:del>
      <w:ins w:id="62" w:author="hqin" w:date="2013-01-29T09:00:00Z">
        <w:r w:rsidR="00582AA0">
          <w:t xml:space="preserve">selective pressure </w:t>
        </w:r>
      </w:ins>
      <w:r>
        <w:t xml:space="preserve">reflects the fact that in </w:t>
      </w:r>
      <w:r w:rsidRPr="00A07BCE">
        <w:rPr>
          <w:i/>
        </w:rPr>
        <w:t>B. cerues</w:t>
      </w:r>
      <w:r>
        <w:t>-group species, the exosporium, and not the coat, is the outermost spore layer. We further speculate that differences in coat protein evolution between these groups of species are driven, at least in part</w:t>
      </w:r>
      <w:ins w:id="63" w:author="Daria Clegg" w:date="2013-02-01T09:26:00Z">
        <w:r w:rsidR="00251FE9">
          <w:t xml:space="preserve">, </w:t>
        </w:r>
      </w:ins>
      <w:del w:id="64" w:author="Daria Clegg" w:date="2013-02-01T09:26:00Z">
        <w:r w:rsidDel="00251FE9">
          <w:delText xml:space="preserve"> </w:delText>
        </w:r>
      </w:del>
      <w:r>
        <w:t>by the presence or absence of the exosporium</w:t>
      </w:r>
      <w:ins w:id="65" w:author="hqin" w:date="2011-11-30T09:07:00Z">
        <w:r>
          <w:t xml:space="preserve"> in response to different ecological niches</w:t>
        </w:r>
      </w:ins>
      <w:r>
        <w:t>.</w:t>
      </w:r>
    </w:p>
    <w:p w14:paraId="0039FF99" w14:textId="77777777" w:rsidR="0036587D" w:rsidRDefault="001C7FC9">
      <w:pPr>
        <w:rPr>
          <w:b/>
        </w:rPr>
        <w:pPrChange w:id="66" w:author="hqin" w:date="2013-01-29T09:44:00Z">
          <w:pPr>
            <w:spacing w:line="480" w:lineRule="auto"/>
          </w:pPr>
        </w:pPrChange>
      </w:pPr>
      <w:r>
        <w:rPr>
          <w:b/>
          <w:bCs/>
        </w:rPr>
        <w:br w:type="page"/>
      </w:r>
      <w:r w:rsidRPr="002A0697">
        <w:rPr>
          <w:b/>
          <w:bCs/>
        </w:rPr>
        <w:t>1. Introduction</w:t>
      </w:r>
    </w:p>
    <w:p w14:paraId="4C0F4F85" w14:textId="77777777" w:rsidR="0036587D" w:rsidRDefault="001C7FC9">
      <w:pPr>
        <w:ind w:firstLine="720"/>
        <w:pPrChange w:id="67" w:author="hqin" w:date="2013-01-29T09:44:00Z">
          <w:pPr>
            <w:spacing w:line="480" w:lineRule="auto"/>
            <w:ind w:firstLine="720"/>
          </w:pPr>
        </w:pPrChange>
      </w:pPr>
      <w:r w:rsidRPr="002A0697">
        <w:t xml:space="preserve">The defining feature of bacteria of the family Bacillaceae (and the genus Bacillus in particular) is the ability to form a specialized alternate cell type, called the spore, which can withstand a wide range of environmental stresses, including toxic chemicals, heat, ultraviolet radiation and microbial predation </w:t>
      </w:r>
      <w:r w:rsidR="001E1917">
        <w:fldChar w:fldCharType="begin">
          <w:fldData xml:space="preserve">PEVuZE5vdGU+PENpdGU+PEF1dGhvcj5LbG9idXRjaGVyPC9BdXRob3I+PFllYXI+MjAwNjwvWWVh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</w:fldData>
        </w:fldChar>
      </w:r>
      <w:r w:rsidR="001E1917">
        <w:instrText xml:space="preserve"> ADDIN EN.CITE </w:instrText>
      </w:r>
      <w:r w:rsidR="001E1917">
        <w:fldChar w:fldCharType="begin">
          <w:fldData xml:space="preserve">PEVuZE5vdGU+PENpdGU+PEF1dGhvcj5LbG9idXRjaGVyPC9BdXRob3I+PFllYXI+MjAwNjwvWWVh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 \o "Klobutcher, 2006 #159" </w:instrText>
      </w:r>
      <w:r w:rsidR="001E1917">
        <w:rPr>
          <w:noProof/>
        </w:rPr>
        <w:fldChar w:fldCharType="separate"/>
      </w:r>
      <w:r w:rsidR="001E1917">
        <w:rPr>
          <w:noProof/>
        </w:rPr>
        <w:t>1-4</w:t>
      </w:r>
      <w:r w:rsidR="001E1917">
        <w:rPr>
          <w:noProof/>
        </w:rPr>
        <w:fldChar w:fldCharType="end"/>
      </w:r>
      <w:r w:rsidR="001E1917">
        <w:rPr>
          <w:noProof/>
        </w:rPr>
        <w:t>]</w:t>
      </w:r>
      <w:r w:rsidR="001E1917">
        <w:fldChar w:fldCharType="end"/>
      </w:r>
      <w:del w:id="68" w:author="hqin" w:date="2011-11-20T19:52:00Z">
        <w:r w:rsidRPr="002A0697" w:rsidDel="005C2288">
          <w:rPr>
            <w:noProof/>
          </w:rPr>
          <w:delText>(13, 34, 40, 46)</w:delText>
        </w:r>
      </w:del>
      <w:r w:rsidRPr="002A0697">
        <w:t xml:space="preserve">. The spore is essentially metabolically dormant and can remain in this state for extreme periods of time. Nonetheless, the spore can return to active growth once nutrient is available, in a process called germination </w:t>
      </w:r>
      <w:r w:rsidR="001E1917">
        <w:fldChar w:fldCharType="begin"/>
      </w:r>
      <w:r w:rsidR="001E1917">
        <w:instrText xml:space="preserve"> ADDIN EN.CITE &lt;EndNote&gt;&lt;Cite&gt;&lt;Author&gt;Moir&lt;/Author&gt;&lt;Year&gt;2006&lt;/Year&gt;&lt;RecNum&gt;160&lt;/RecNum&gt;&lt;DisplayText&gt;[5]&lt;/DisplayText&gt;&lt;record&gt;&lt;rec-number&gt;160&lt;/rec-number&gt;&lt;foreign-keys&gt;&lt;key app="EN" db-id="02sps2pse5vde9eszr6vesw82vsrpaeerdva"&gt;160&lt;/key&gt;&lt;/foreign-keys&gt;&lt;ref-type name="Journal Article"&gt;17&lt;/ref-type&gt;&lt;contributors&gt;&lt;authors&gt;&lt;author&gt;Moir, A.&lt;/author&gt;&lt;/authors&gt;&lt;/contributors&gt;&lt;auth-address&gt;Department of Molecular Biology and Biotechnology, Krebs Institute, University of Sheffield, Sheffield, UK. a.moir@sheffield.ac.uk&lt;/auth-address&gt;&lt;titles&gt;&lt;title&gt;How do spores germinate?&lt;/title&gt;&lt;secondary-title&gt;J Appl Microbiol&lt;/secondary-title&gt;&lt;/titles&gt;&lt;periodical&gt;&lt;full-title&gt;J Appl Microbiol&lt;/full-title&gt;&lt;/periodical&gt;&lt;pages&gt;526-30&lt;/pages&gt;&lt;volume&gt;101&lt;/volume&gt;&lt;number&gt;3&lt;/number&gt;&lt;edition&gt;2006/08/16&lt;/edition&gt;&lt;keywords&gt;&lt;keyword&gt;Amidohydrolases/metabolism&lt;/keyword&gt;&lt;keyword&gt;Bacterial Proteins/metabolism&lt;/keyword&gt;&lt;keyword&gt;Germination/*physiology&lt;/keyword&gt;&lt;keyword&gt;Hot Temperature&lt;/keyword&gt;&lt;keyword&gt;Hydrolases/metabolism&lt;/keyword&gt;&lt;keyword&gt;Ions/metabolism&lt;/keyword&gt;&lt;keyword&gt;Models, Biological&lt;/keyword&gt;&lt;keyword&gt;Receptors, Drug/physiology&lt;/keyword&gt;&lt;keyword&gt;Spores, Bacterial/*physiology&lt;/keyword&gt;&lt;/keywords&gt;&lt;dates&gt;&lt;year&gt;2006&lt;/year&gt;&lt;pub-dates&gt;&lt;date&gt;Sep&lt;/date&gt;&lt;/pub-dates&gt;&lt;/dates&gt;&lt;isbn&gt;1364-5072 (Print)&lt;/isbn&gt;&lt;accession-num&gt;16907803&lt;/accession-num&gt;&lt;urls&gt;&lt;related-urls&gt;&lt;url&gt;http://www.ncbi.nlm.nih.gov/entrez/query.fcgi?cmd=Retrieve&amp;amp;db=PubMed&amp;amp;dopt=Citation&amp;amp;list_uids=16907803&lt;/url&gt;&lt;/related-urls&gt;&lt;/urls&gt;&lt;electronic-resource-num&gt;JAM2885 [pii]&amp;#xD;10.1111/j.1365-2672.2006.02885.x&lt;/electronic-resource-num&gt;&lt;language&gt;eng&lt;/language&gt;&lt;/record&gt;&lt;/Cite&gt;&lt;/EndNote&gt;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"_ENREF_5" \o "Moir, 2006 #160" </w:instrText>
      </w:r>
      <w:r w:rsidR="001E1917">
        <w:rPr>
          <w:noProof/>
        </w:rPr>
        <w:fldChar w:fldCharType="separate"/>
      </w:r>
      <w:r w:rsidR="001E1917">
        <w:rPr>
          <w:noProof/>
        </w:rPr>
        <w:t>5</w:t>
      </w:r>
      <w:r w:rsidR="001E1917">
        <w:rPr>
          <w:noProof/>
        </w:rPr>
        <w:fldChar w:fldCharType="end"/>
      </w:r>
      <w:r w:rsidR="001E1917">
        <w:rPr>
          <w:noProof/>
        </w:rPr>
        <w:t>]</w:t>
      </w:r>
      <w:r w:rsidR="001E1917">
        <w:fldChar w:fldCharType="end"/>
      </w:r>
      <w:del w:id="69" w:author="hqin" w:date="2011-11-20T19:52:00Z">
        <w:r w:rsidRPr="002A0697" w:rsidDel="005C2288">
          <w:rPr>
            <w:noProof/>
          </w:rPr>
          <w:delText>(43)</w:delText>
        </w:r>
      </w:del>
      <w:r w:rsidRPr="002A0697">
        <w:t xml:space="preserve">. The ability of spores to remain dormant for long time periods and to resist extreme conditions has made this cell type a major model for studies of cellular defenses against stress. </w:t>
      </w:r>
    </w:p>
    <w:p w14:paraId="026A9157" w14:textId="77777777" w:rsidR="0036587D" w:rsidRDefault="001C7FC9">
      <w:pPr>
        <w:ind w:firstLine="720"/>
        <w:pPrChange w:id="70" w:author="hqin" w:date="2013-01-29T09:44:00Z">
          <w:pPr>
            <w:spacing w:line="480" w:lineRule="auto"/>
            <w:ind w:firstLine="720"/>
          </w:pPr>
        </w:pPrChange>
      </w:pPr>
      <w:r w:rsidRPr="002A0697">
        <w:t xml:space="preserve">The </w:t>
      </w:r>
      <w:ins w:id="71" w:author="MI" w:date="2011-11-29T19:07:00Z">
        <w:r w:rsidRPr="002A0697">
          <w:rPr>
            <w:i/>
          </w:rPr>
          <w:t>Bacill</w:t>
        </w:r>
        <w:r>
          <w:rPr>
            <w:i/>
          </w:rPr>
          <w:t xml:space="preserve">aceae </w:t>
        </w:r>
      </w:ins>
      <w:del w:id="72" w:author="MI" w:date="2011-11-29T19:07:00Z">
        <w:r w:rsidRPr="002A0697" w:rsidDel="00176319">
          <w:delText xml:space="preserve">Bacilli </w:delText>
        </w:r>
      </w:del>
      <w:r w:rsidRPr="002A0697">
        <w:t xml:space="preserve">thrive in essentially all environments, and have significant taxonomic and phylogenetic diversity, neither of which are fully characterized </w:t>
      </w:r>
      <w:r w:rsidR="001E1917">
        <w:fldChar w:fldCharType="begin"/>
      </w:r>
      <w:r w:rsidR="001E1917">
        <w:instrText xml:space="preserve"> ADDIN EN.CITE &lt;EndNote&gt;&lt;Cite&gt;&lt;Author&gt;Fritze&lt;/Author&gt;&lt;Year&gt;2004&lt;/Year&gt;&lt;RecNum&gt;189&lt;/RecNum&gt;&lt;DisplayText&gt;[6]&lt;/DisplayText&gt;&lt;record&gt;&lt;rec-number&gt;189&lt;/rec-number&gt;&lt;foreign-keys&gt;&lt;key app="EN" db-id="02sps2pse5vde9eszr6vesw82vsrpaeerdva"&gt;189&lt;/key&gt;&lt;/foreign-keys&gt;&lt;ref-type name="Journal Article"&gt;17&lt;/ref-type&gt;&lt;contributors&gt;&lt;authors&gt;&lt;author&gt;D. Fritze&lt;/author&gt;&lt;/authors&gt;&lt;/contributors&gt;&lt;titles&gt;&lt;title&gt;&lt;style face="normal" font="default" size="100%"&gt;Taxonomy of the Genus &lt;/style&gt;&lt;style face="italic" font="default" size="100%"&gt;Bacillus &lt;/style&gt;&lt;style face="normal" font="default" size="100%"&gt;and Related Genera: The Aerobic Endospore-Forming Bacteria&lt;/style&gt;&lt;/title&gt;&lt;secondary-title&gt;Phytopathology&lt;/secondary-title&gt;&lt;/titles&gt;&lt;periodical&gt;&lt;full-title&gt;Phytopathology&lt;/full-title&gt;&lt;/periodical&gt;&lt;pages&gt;1245-1248&lt;/pages&gt;&lt;volume&gt;94&lt;/volume&gt;&lt;dates&gt;&lt;year&gt;2004&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"_ENREF_6" \o "Fritze, 2004 #189" </w:instrText>
      </w:r>
      <w:r w:rsidR="001E1917">
        <w:rPr>
          <w:noProof/>
        </w:rPr>
        <w:fldChar w:fldCharType="separate"/>
      </w:r>
      <w:r w:rsidR="001E1917">
        <w:rPr>
          <w:noProof/>
        </w:rPr>
        <w:t>6</w:t>
      </w:r>
      <w:r w:rsidR="001E1917">
        <w:rPr>
          <w:noProof/>
        </w:rPr>
        <w:fldChar w:fldCharType="end"/>
      </w:r>
      <w:r w:rsidR="001E1917">
        <w:rPr>
          <w:noProof/>
        </w:rPr>
        <w:t>]</w:t>
      </w:r>
      <w:r w:rsidR="001E1917">
        <w:fldChar w:fldCharType="end"/>
      </w:r>
      <w:del w:id="73" w:author="hqin" w:date="2011-11-20T19:52:00Z">
        <w:r w:rsidRPr="002A0697" w:rsidDel="005C2288">
          <w:rPr>
            <w:noProof/>
          </w:rPr>
          <w:delText>(28)</w:delText>
        </w:r>
      </w:del>
      <w:r w:rsidRPr="002A0697">
        <w:t>. The vast majority of research on the</w:t>
      </w:r>
      <w:del w:id="74" w:author="MI" w:date="2011-11-29T19:07:00Z">
        <w:r w:rsidRPr="002A0697" w:rsidDel="00176319">
          <w:delText xml:space="preserve"> Bacilli</w:delText>
        </w:r>
      </w:del>
      <w:ins w:id="75" w:author="MI" w:date="2011-11-29T19:07:00Z">
        <w:r>
          <w:t>se organisms</w:t>
        </w:r>
      </w:ins>
      <w:r w:rsidRPr="002A0697">
        <w:t xml:space="preserve"> has focused on only two clades. The first of these is the “</w:t>
      </w:r>
      <w:r w:rsidRPr="002A0697">
        <w:rPr>
          <w:i/>
        </w:rPr>
        <w:t>B. cereus</w:t>
      </w:r>
      <w:r w:rsidRPr="002A0697">
        <w:t xml:space="preserve">-group”, which is comprised of the closely related species </w:t>
      </w:r>
      <w:r w:rsidRPr="002A0697">
        <w:rPr>
          <w:i/>
        </w:rPr>
        <w:t>B</w:t>
      </w:r>
      <w:ins w:id="76" w:author="Daria Clegg" w:date="2013-02-01T09:29:00Z">
        <w:r w:rsidR="00251FE9">
          <w:rPr>
            <w:i/>
          </w:rPr>
          <w:t xml:space="preserve">acillus </w:t>
        </w:r>
      </w:ins>
      <w:del w:id="77" w:author="Daria Clegg" w:date="2013-02-01T09:29:00Z">
        <w:r w:rsidRPr="002A0697" w:rsidDel="00251FE9">
          <w:rPr>
            <w:i/>
          </w:rPr>
          <w:delText>.</w:delText>
        </w:r>
      </w:del>
      <w:del w:id="78" w:author="Daria Clegg" w:date="2013-02-01T09:28:00Z">
        <w:r w:rsidRPr="002A0697" w:rsidDel="00251FE9">
          <w:rPr>
            <w:i/>
          </w:rPr>
          <w:delText xml:space="preserve"> </w:delText>
        </w:r>
      </w:del>
      <w:r w:rsidRPr="002A0697">
        <w:rPr>
          <w:i/>
        </w:rPr>
        <w:t>anthracis</w:t>
      </w:r>
      <w:r w:rsidRPr="002A0697">
        <w:t xml:space="preserve">, </w:t>
      </w:r>
      <w:ins w:id="79" w:author="Daria Clegg" w:date="2013-02-01T09:29:00Z">
        <w:r w:rsidR="00251FE9">
          <w:rPr>
            <w:i/>
          </w:rPr>
          <w:t>Bacillus</w:t>
        </w:r>
      </w:ins>
      <w:del w:id="80" w:author="Daria Clegg" w:date="2013-02-01T09:29:00Z">
        <w:r w:rsidRPr="002A0697" w:rsidDel="00251FE9">
          <w:rPr>
            <w:i/>
          </w:rPr>
          <w:delText>B</w:delText>
        </w:r>
      </w:del>
      <w:ins w:id="81" w:author="Daria Clegg" w:date="2013-02-01T09:29:00Z">
        <w:r w:rsidR="00251FE9">
          <w:rPr>
            <w:i/>
          </w:rPr>
          <w:t xml:space="preserve"> </w:t>
        </w:r>
      </w:ins>
      <w:del w:id="82" w:author="Daria Clegg" w:date="2013-02-01T09:29:00Z">
        <w:r w:rsidRPr="002A0697" w:rsidDel="00251FE9">
          <w:rPr>
            <w:i/>
          </w:rPr>
          <w:delText xml:space="preserve">. </w:delText>
        </w:r>
      </w:del>
      <w:r w:rsidRPr="002A0697">
        <w:rPr>
          <w:i/>
        </w:rPr>
        <w:t>cereus</w:t>
      </w:r>
      <w:r w:rsidRPr="002A0697">
        <w:t xml:space="preserve">, </w:t>
      </w:r>
      <w:r w:rsidRPr="002A0697">
        <w:rPr>
          <w:i/>
        </w:rPr>
        <w:t>Bacillus thuringiensis</w:t>
      </w:r>
      <w:r w:rsidRPr="002A0697">
        <w:t xml:space="preserve">, </w:t>
      </w:r>
      <w:r w:rsidRPr="002A0697">
        <w:rPr>
          <w:i/>
        </w:rPr>
        <w:t>Bacillus mycoides</w:t>
      </w:r>
      <w:r w:rsidRPr="002A0697">
        <w:t xml:space="preserve">, </w:t>
      </w:r>
      <w:r w:rsidRPr="002A0697">
        <w:rPr>
          <w:i/>
        </w:rPr>
        <w:t>Bacillus pseudomycoides</w:t>
      </w:r>
      <w:r w:rsidRPr="002A0697">
        <w:t xml:space="preserve"> and </w:t>
      </w:r>
      <w:r w:rsidRPr="002A0697">
        <w:rPr>
          <w:i/>
        </w:rPr>
        <w:t>Bacillus weihenstephanensis</w:t>
      </w:r>
      <w:r w:rsidRPr="002A0697">
        <w:t xml:space="preserve"> </w:t>
      </w:r>
      <w:r w:rsidR="001E1917">
        <w:fldChar w:fldCharType="begin"/>
      </w:r>
      <w:r w:rsidR="001E1917">
        <w:instrText xml:space="preserve"> ADDIN EN.CITE &lt;EndNote&gt;&lt;Cite&gt;&lt;Author&gt;Tourasse&lt;/Author&gt;&lt;Year&gt;2006&lt;/Year&gt;&lt;RecNum&gt;111&lt;/RecNum&gt;&lt;DisplayText&gt;[7]&lt;/DisplayText&gt;&lt;record&gt;&lt;rec-number&gt;111&lt;/rec-number&gt;&lt;foreign-keys&gt;&lt;key app="EN" db-id="02sps2pse5vde9eszr6vesw82vsrpaeerdva"&gt;111&lt;/key&gt;&lt;/foreign-keys&gt;&lt;ref-type name="Journal Article"&gt;17&lt;/ref-type&gt;&lt;contributors&gt;&lt;authors&gt;&lt;author&gt;Tourasse, N. J.&lt;/author&gt;&lt;author&gt;Helgason, E.&lt;/author&gt;&lt;author&gt;Okstad, O. A.&lt;/author&gt;&lt;author&gt;Hegna, I. K.&lt;/author&gt;&lt;author&gt;Kolsto, A. B.&lt;/author&gt;&lt;/authors&gt;&lt;/contributors&gt;&lt;auth-address&gt;Department of Pharmaceutical Biosciences, School of Pharmacy, University of Oslo, Norway.&lt;/auth-address&gt;&lt;titles&gt;&lt;title&gt;&lt;style face="normal" font="default" size="100%"&gt;The &lt;/style&gt;&lt;style face="italic" font="default" size="100%"&gt;Bacillus cereus &lt;/style&gt;&lt;style face="normal" font="default" size="100%"&gt;group: novel aspects of population structure and genome dynamics&lt;/style&gt;&lt;/title&gt;&lt;secondary-title&gt;J Appl Microbiol&lt;/secondary-title&gt;&lt;/titles&gt;&lt;periodical&gt;&lt;full-title&gt;J Appl Microbiol&lt;/full-title&gt;&lt;/periodical&gt;&lt;pages&gt;579-93&lt;/pages&gt;&lt;volume&gt;101&lt;/volume&gt;&lt;number&gt;3&lt;/number&gt;&lt;keywords&gt;&lt;keyword&gt;Bacillus cereus/*genetics&lt;/keyword&gt;&lt;keyword&gt;Bacterial Typing Techniques/methods&lt;/keyword&gt;&lt;keyword&gt;Chromosomes, Bacterial/genetics&lt;/keyword&gt;&lt;keyword&gt;Cloning, Molecular/methods&lt;/keyword&gt;&lt;keyword&gt;Genes, Bacterial/genetics&lt;/keyword&gt;&lt;keyword&gt;Genome, Bacterial/*genetics&lt;/keyword&gt;&lt;keyword&gt;Humans&lt;/keyword&gt;&lt;keyword&gt;Introns/genetics&lt;/keyword&gt;&lt;keyword&gt;Phylogeny&lt;/keyword&gt;&lt;keyword&gt;Plasmids/genetics&lt;/keyword&gt;&lt;keyword&gt;Repetitive Sequences, Nucleic Acid/genetics&lt;/keyword&gt;&lt;keyword&gt;Sequence Alignment/methods&lt;/keyword&gt;&lt;keyword&gt;Sequence Analysis/methods&lt;/keyword&gt;&lt;/keywords&gt;&lt;dates&gt;&lt;year&gt;2006&lt;/year&gt;&lt;pub-dates&gt;&lt;date&gt;Sep&lt;/date&gt;&lt;/pub-dates&gt;&lt;/dates&gt;&lt;accession-num&gt;16907808&lt;/accession-num&gt;&lt;urls&gt;&lt;related-urls&gt;&lt;url&gt;http://www.ncbi.nlm.nih.gov/entrez/query.fcgi?cmd=Retrieve&amp;amp;db=PubMed&amp;amp;dopt=Citation&amp;amp;list_uids=16907808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"_ENREF_7" \o "Tourasse, 2006 #111" </w:instrText>
      </w:r>
      <w:r w:rsidR="001E1917">
        <w:rPr>
          <w:noProof/>
        </w:rPr>
        <w:fldChar w:fldCharType="separate"/>
      </w:r>
      <w:r w:rsidR="001E1917">
        <w:rPr>
          <w:noProof/>
        </w:rPr>
        <w:t>7</w:t>
      </w:r>
      <w:r w:rsidR="001E1917">
        <w:rPr>
          <w:noProof/>
        </w:rPr>
        <w:fldChar w:fldCharType="end"/>
      </w:r>
      <w:r w:rsidR="001E1917">
        <w:rPr>
          <w:noProof/>
        </w:rPr>
        <w:t>]</w:t>
      </w:r>
      <w:r w:rsidR="001E1917">
        <w:fldChar w:fldCharType="end"/>
      </w:r>
      <w:del w:id="83" w:author="hqin" w:date="2011-11-20T19:52:00Z">
        <w:r w:rsidRPr="002A0697" w:rsidDel="005C2288">
          <w:rPr>
            <w:noProof/>
          </w:rPr>
          <w:delText>(65)</w:delText>
        </w:r>
      </w:del>
      <w:r w:rsidRPr="002A0697">
        <w:t xml:space="preserve">. Of these, the best studied are </w:t>
      </w:r>
      <w:r w:rsidRPr="002A0697">
        <w:rPr>
          <w:i/>
        </w:rPr>
        <w:t>B. anthracis</w:t>
      </w:r>
      <w:r w:rsidRPr="002A0697">
        <w:t xml:space="preserve">, the causative agent of anthrax </w:t>
      </w:r>
      <w:r w:rsidR="001E1917">
        <w:fldChar w:fldCharType="begin"/>
      </w:r>
      <w:r w:rsidR="001E1917">
        <w:instrText xml:space="preserve"> ADDIN EN.CITE &lt;EndNote&gt;&lt;Cite&gt;&lt;Author&gt;Mock&lt;/Author&gt;&lt;Year&gt;2001&lt;/Year&gt;&lt;RecNum&gt;176&lt;/RecNum&gt;&lt;DisplayText&gt;[8]&lt;/DisplayText&gt;&lt;record&gt;&lt;rec-number&gt;176&lt;/rec-number&gt;&lt;foreign-keys&gt;&lt;key app="EN" db-id="02sps2pse5vde9eszr6vesw82vsrpaeerdva"&gt;176&lt;/key&gt;&lt;/foreign-keys&gt;&lt;ref-type name="Journal Article"&gt;17&lt;/ref-type&gt;&lt;contributors&gt;&lt;authors&gt;&lt;author&gt;Mock, M.&lt;/author&gt;&lt;author&gt;Fouet, A.&lt;/author&gt;&lt;/authors&gt;&lt;/contributors&gt;&lt;auth-address&gt;Toxines et Pathogenie Bacterienne, (CNRS URA 2172), Institut Pasteur, Paris Cedex 15, France. mmock@pasteur.fr&lt;/auth-address&gt;&lt;titles&gt;&lt;title&gt;Anthrax&lt;/title&gt;&lt;secondary-title&gt;Annu Rev Microbiol&lt;/secondary-title&gt;&lt;/titles&gt;&lt;periodical&gt;&lt;full-title&gt;Annu Rev Microbiol&lt;/full-title&gt;&lt;/periodical&gt;&lt;pages&gt;647-71&lt;/pages&gt;&lt;volume&gt;55&lt;/volume&gt;&lt;edition&gt;2001/09/07&lt;/edition&gt;&lt;keywords&gt;&lt;keyword&gt;Animals&lt;/keyword&gt;&lt;keyword&gt;Anthrax/*microbiology/prevention &amp;amp; control&lt;/keyword&gt;&lt;keyword&gt;Bacillus cereus/immunology/pathogenicity/*physiology&lt;/keyword&gt;&lt;keyword&gt;Bacterial Toxins/immunology/metabolism&lt;/keyword&gt;&lt;keyword&gt;Bacterial Vaccines/administration &amp;amp; dosage&lt;/keyword&gt;&lt;keyword&gt;Humans&lt;/keyword&gt;&lt;keyword&gt;Spores, Bacterial/immunology&lt;/keyword&gt;&lt;keyword&gt;Virulence&lt;/keyword&gt;&lt;/keywords&gt;&lt;dates&gt;&lt;year&gt;2001&lt;/year&gt;&lt;/dates&gt;&lt;isbn&gt;0066-4227 (Print)&lt;/isbn&gt;&lt;accession-num&gt;11544370&lt;/accession-num&gt;&lt;urls&gt;&lt;related-urls&gt;&lt;url&gt;http://www.ncbi.nlm.nih.gov/entrez/query.fcgi?cmd=Retrieve&amp;amp;db=PubMed&amp;amp;dopt=Citation&amp;amp;list_uids=11544370&lt;/url&gt;&lt;/related-urls&gt;&lt;/urls&gt;&lt;electronic-resource-num&gt;10.1146/annurev.micro.55.1.647&amp;#xD;55/1/647 [pii]&lt;/electronic-resource-num&gt;&lt;language&gt;eng&lt;/language&gt;&lt;/record&gt;&lt;/Cite&gt;&lt;/EndNote&gt;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"_ENREF_8" \o "Mock, 2001 #176" </w:instrText>
      </w:r>
      <w:r w:rsidR="001E1917">
        <w:rPr>
          <w:noProof/>
        </w:rPr>
        <w:fldChar w:fldCharType="separate"/>
      </w:r>
      <w:r w:rsidR="001E1917">
        <w:rPr>
          <w:noProof/>
        </w:rPr>
        <w:t>8</w:t>
      </w:r>
      <w:r w:rsidR="001E1917">
        <w:rPr>
          <w:noProof/>
        </w:rPr>
        <w:fldChar w:fldCharType="end"/>
      </w:r>
      <w:r w:rsidR="001E1917">
        <w:rPr>
          <w:noProof/>
        </w:rPr>
        <w:t>]</w:t>
      </w:r>
      <w:r w:rsidR="001E1917">
        <w:fldChar w:fldCharType="end"/>
      </w:r>
      <w:del w:id="84" w:author="hqin" w:date="2011-11-20T19:52:00Z">
        <w:r w:rsidRPr="002A0697" w:rsidDel="005C2288">
          <w:rPr>
            <w:noProof/>
          </w:rPr>
          <w:delText>(42)</w:delText>
        </w:r>
      </w:del>
      <w:r w:rsidRPr="002A0697">
        <w:t xml:space="preserve">, </w:t>
      </w:r>
      <w:r w:rsidRPr="002A0697">
        <w:rPr>
          <w:i/>
        </w:rPr>
        <w:t>B. cereus</w:t>
      </w:r>
      <w:r w:rsidRPr="002A0697">
        <w:t xml:space="preserve">, an important food-borne pathogen </w:t>
      </w:r>
      <w:r w:rsidR="001E1917">
        <w:fldChar w:fldCharType="begin">
          <w:fldData xml:space="preserve">PEVuZE5vdGU+PENpdGU+PEF1dGhvcj5TdGVuZm9ycyBBcm5lc2VuPC9BdXRob3I+PFllYXI+MjAw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</w:fldData>
        </w:fldChar>
      </w:r>
      <w:r w:rsidR="001E1917">
        <w:instrText xml:space="preserve"> ADDIN EN.CITE </w:instrText>
      </w:r>
      <w:r w:rsidR="001E1917">
        <w:fldChar w:fldCharType="begin">
          <w:fldData xml:space="preserve">PEVuZE5vdGU+PENpdGU+PEF1dGhvcj5TdGVuZm9ycyBBcm5lc2VuPC9BdXRob3I+PFllYXI+MjAw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"_ENREF_9" \o "Stenfors Arnesen, 2008 #178" </w:instrText>
      </w:r>
      <w:r w:rsidR="001E1917">
        <w:rPr>
          <w:noProof/>
        </w:rPr>
        <w:fldChar w:fldCharType="separate"/>
      </w:r>
      <w:r w:rsidR="001E1917">
        <w:rPr>
          <w:noProof/>
        </w:rPr>
        <w:t>9</w:t>
      </w:r>
      <w:r w:rsidR="001E1917">
        <w:rPr>
          <w:noProof/>
        </w:rPr>
        <w:fldChar w:fldCharType="end"/>
      </w:r>
      <w:r w:rsidR="001E1917">
        <w:rPr>
          <w:noProof/>
        </w:rPr>
        <w:t>]</w:t>
      </w:r>
      <w:r w:rsidR="001E1917">
        <w:fldChar w:fldCharType="end"/>
      </w:r>
      <w:del w:id="85" w:author="hqin" w:date="2011-11-20T19:52:00Z">
        <w:r w:rsidRPr="002A0697" w:rsidDel="005C2288">
          <w:rPr>
            <w:noProof/>
          </w:rPr>
          <w:delText>(62)</w:delText>
        </w:r>
      </w:del>
      <w:r w:rsidRPr="002A0697">
        <w:t xml:space="preserve">, and </w:t>
      </w:r>
      <w:r w:rsidRPr="002A0697">
        <w:rPr>
          <w:i/>
        </w:rPr>
        <w:t>B. thuringiensis</w:t>
      </w:r>
      <w:r w:rsidRPr="002A0697">
        <w:t xml:space="preserve">, which can produce an insect toxin and, therefore, be used for agricultural biocontrol </w:t>
      </w:r>
      <w:r w:rsidR="001E1917">
        <w:fldChar w:fldCharType="begin"/>
      </w:r>
      <w:r w:rsidR="001E1917">
        <w:instrText xml:space="preserve"> ADDIN EN.CITE &lt;EndNote&gt;&lt;Cite&gt;&lt;Author&gt;Aronson&lt;/Author&gt;&lt;Year&gt;2001&lt;/Year&gt;&lt;RecNum&gt;173&lt;/RecNum&gt;&lt;DisplayText&gt;[10]&lt;/DisplayText&gt;&lt;record&gt;&lt;rec-number&gt;173&lt;/rec-number&gt;&lt;foreign-keys&gt;&lt;key app="EN" db-id="02sps2pse5vde9eszr6vesw82vsrpaeerdva"&gt;173&lt;/key&gt;&lt;/foreign-keys&gt;&lt;ref-type name="Journal Article"&gt;17&lt;/ref-type&gt;&lt;contributors&gt;&lt;authors&gt;&lt;author&gt;Aronson, A. I.&lt;/author&gt;&lt;author&gt;Shai, Y.&lt;/author&gt;&lt;/authors&gt;&lt;/contributors&gt;&lt;auth-address&gt;Department of Biological Sciences, Purdue University, Lafayette, IN 47907, USA.&lt;/auth-address&gt;&lt;titles&gt;&lt;title&gt;&lt;style face="normal" font="default" size="100%"&gt;Why &lt;/style&gt;&lt;style face="italic" font="default" size="100%"&gt;Bacillus thuringiensis &lt;/style&gt;&lt;style face="normal" font="default" size="100%"&gt;insecticidal toxins are so effective: unique features of their mode of action&lt;/style&gt;&lt;/title&gt;&lt;secondary-title&gt;FEMS Microbiol Lett&lt;/secondary-title&gt;&lt;/titles&gt;&lt;periodical&gt;&lt;full-title&gt;FEMS Microbiol Lett&lt;/full-title&gt;&lt;/periodical&gt;&lt;pages&gt;1-8&lt;/pages&gt;&lt;volume&gt;195&lt;/volume&gt;&lt;number&gt;1&lt;/number&gt;&lt;edition&gt;2001/02/13&lt;/edition&gt;&lt;keywords&gt;&lt;keyword&gt;Animals&lt;/keyword&gt;&lt;keyword&gt;Bacillus thuringiensis/*metabolism&lt;/keyword&gt;&lt;keyword&gt;Bacterial Proteins/*pharmacology&lt;/keyword&gt;&lt;keyword&gt;*Bacterial Toxins&lt;/keyword&gt;&lt;keyword&gt;Endotoxins/*pharmacology&lt;/keyword&gt;&lt;keyword&gt;Hemolysin Proteins&lt;/keyword&gt;&lt;keyword&gt;Insects/*drug effects&lt;/keyword&gt;&lt;keyword&gt;Ion Channels/*physiology&lt;/keyword&gt;&lt;keyword&gt;*Pest Control, Biological&lt;/keyword&gt;&lt;/keywords&gt;&lt;dates&gt;&lt;year&gt;2001&lt;/year&gt;&lt;pub-dates&gt;&lt;date&gt;Feb 5&lt;/date&gt;&lt;/pub-dates&gt;&lt;/dates&gt;&lt;isbn&gt;0378-1097 (Print)&lt;/isbn&gt;&lt;accession-num&gt;11166987&lt;/accession-num&gt;&lt;urls&gt;&lt;related-urls&gt;&lt;url&gt;http://www.ncbi.nlm.nih.gov/entrez/query.fcgi?cmd=Retrieve&amp;amp;db=PubMed&amp;amp;dopt=Citation&amp;amp;list_uids=11166987&lt;/url&gt;&lt;/related-urls&gt;&lt;/urls&gt;&lt;electronic-resource-num&gt;S0378-1097(00)00552-8 [pii]&lt;/electronic-resource-num&gt;&lt;language&gt;eng&lt;/language&gt;&lt;/record&gt;&lt;/Cite&gt;&lt;/EndNote&gt;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"_ENREF_10" \o "Aronson, 2001 #173" </w:instrText>
      </w:r>
      <w:r w:rsidR="001E1917">
        <w:rPr>
          <w:noProof/>
        </w:rPr>
        <w:fldChar w:fldCharType="separate"/>
      </w:r>
      <w:r w:rsidR="001E1917">
        <w:rPr>
          <w:noProof/>
        </w:rPr>
        <w:t>10</w:t>
      </w:r>
      <w:r w:rsidR="001E1917">
        <w:rPr>
          <w:noProof/>
        </w:rPr>
        <w:fldChar w:fldCharType="end"/>
      </w:r>
      <w:r w:rsidR="001E1917">
        <w:rPr>
          <w:noProof/>
        </w:rPr>
        <w:t>]</w:t>
      </w:r>
      <w:r w:rsidR="001E1917">
        <w:fldChar w:fldCharType="end"/>
      </w:r>
      <w:del w:id="86" w:author="hqin" w:date="2011-11-20T19:52:00Z">
        <w:r w:rsidRPr="002A0697" w:rsidDel="005C2288">
          <w:rPr>
            <w:noProof/>
          </w:rPr>
          <w:delText>(3)</w:delText>
        </w:r>
      </w:del>
      <w:r w:rsidRPr="002A0697">
        <w:t xml:space="preserve">. The second clade is comprised of </w:t>
      </w:r>
      <w:r w:rsidRPr="002A0697">
        <w:rPr>
          <w:i/>
        </w:rPr>
        <w:t>Bacillus subtilis</w:t>
      </w:r>
      <w:r w:rsidRPr="002A0697">
        <w:t xml:space="preserve"> and its close relatives, </w:t>
      </w:r>
      <w:ins w:id="87" w:author="MI" w:date="2011-11-29T19:07:00Z">
        <w:r>
          <w:t xml:space="preserve">including </w:t>
        </w:r>
      </w:ins>
      <w:ins w:id="88" w:author="hong qin" w:date="2012-09-11T10:12:00Z">
        <w:r w:rsidR="0036587D" w:rsidRPr="0036587D">
          <w:rPr>
            <w:i/>
            <w:rPrChange w:id="89" w:author="hong qin" w:date="2012-09-11T10:12:00Z">
              <w:rPr/>
            </w:rPrChange>
          </w:rPr>
          <w:t>B. lichenniformis</w:t>
        </w:r>
        <w:r>
          <w:t xml:space="preserve">, </w:t>
        </w:r>
        <w:r w:rsidR="0036587D" w:rsidRPr="0036587D">
          <w:rPr>
            <w:i/>
            <w:rPrChange w:id="90" w:author="hong qin" w:date="2012-09-11T10:12:00Z">
              <w:rPr/>
            </w:rPrChange>
          </w:rPr>
          <w:t>B. pumilus</w:t>
        </w:r>
        <w:r>
          <w:t xml:space="preserve">, </w:t>
        </w:r>
      </w:ins>
      <w:r w:rsidRPr="002A0697">
        <w:rPr>
          <w:i/>
        </w:rPr>
        <w:t>B. amyloliquefaciens</w:t>
      </w:r>
      <w:r w:rsidRPr="002A0697">
        <w:t xml:space="preserve">, </w:t>
      </w:r>
      <w:r w:rsidRPr="002A0697">
        <w:rPr>
          <w:i/>
        </w:rPr>
        <w:t>B. atrophaeus</w:t>
      </w:r>
      <w:r w:rsidRPr="002A0697">
        <w:t xml:space="preserve">, </w:t>
      </w:r>
      <w:r w:rsidRPr="002A0697">
        <w:rPr>
          <w:i/>
        </w:rPr>
        <w:t>B. mojavensis</w:t>
      </w:r>
      <w:r w:rsidRPr="002A0697">
        <w:t xml:space="preserve">, and </w:t>
      </w:r>
      <w:r w:rsidRPr="002A0697">
        <w:rPr>
          <w:i/>
        </w:rPr>
        <w:t>B. vallismortis</w:t>
      </w:r>
      <w:r w:rsidRPr="002A0697">
        <w:t xml:space="preserve">. Of these, only </w:t>
      </w:r>
      <w:r w:rsidRPr="002A0697">
        <w:rPr>
          <w:i/>
        </w:rPr>
        <w:t>B. subtilis</w:t>
      </w:r>
      <w:r w:rsidRPr="002A0697">
        <w:t xml:space="preserve"> has received extensive study, making this species the primary model for Gram-positive bacteria and a major model for bacterial development </w:t>
      </w:r>
      <w:r w:rsidR="001E1917">
        <w:fldChar w:fldCharType="begin"/>
      </w:r>
      <w:r w:rsidR="001E1917">
        <w:instrText xml:space="preserve"> ADDIN EN.CITE &lt;EndNote&gt;&lt;Cite&gt;&lt;Author&gt;Sonenshein&lt;/Author&gt;&lt;Year&gt;2002&lt;/Year&gt;&lt;RecNum&gt;190&lt;/RecNum&gt;&lt;DisplayText&gt;[11]&lt;/DisplayText&gt;&lt;record&gt;&lt;rec-number&gt;190&lt;/rec-number&gt;&lt;foreign-keys&gt;&lt;key app="EN" db-id="02sps2pse5vde9eszr6vesw82vsrpaeerdva"&gt;190&lt;/key&gt;&lt;/foreign-keys&gt;&lt;ref-type name="Book"&gt;6&lt;/ref-type&gt;&lt;contributors&gt;&lt;authors&gt;&lt;author&gt;A. L. Sonenshein&lt;/author&gt;&lt;author&gt;J. A. Hoch&lt;/author&gt;&lt;author&gt;R. Losick&lt;/author&gt;&lt;/authors&gt;&lt;/contributors&gt;&lt;titles&gt;&lt;title&gt;&lt;style face="italic" font="default" size="100%"&gt;Bacillus subtilis&lt;/style&gt;&lt;style face="normal" font="default" size="100%"&gt; and its closest relatives&lt;/style&gt;&lt;/title&gt;&lt;/titles&gt;&lt;dates&gt;&lt;year&gt;2002&lt;/year&gt;&lt;/dates&gt;&lt;pub-location&gt;Washington&lt;/pub-location&gt;&lt;publisher&gt;American Society for Microbiology&lt;/publisher&gt;&lt;urls&gt;&lt;/urls&gt;&lt;/record&gt;&lt;/Cite&gt;&lt;/EndNote&gt;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"_ENREF_11" \o "Sonenshein, 2002 #190" </w:instrText>
      </w:r>
      <w:r w:rsidR="001E1917">
        <w:rPr>
          <w:noProof/>
        </w:rPr>
        <w:fldChar w:fldCharType="separate"/>
      </w:r>
      <w:r w:rsidR="001E1917">
        <w:rPr>
          <w:noProof/>
        </w:rPr>
        <w:t>11</w:t>
      </w:r>
      <w:r w:rsidR="001E1917">
        <w:rPr>
          <w:noProof/>
        </w:rPr>
        <w:fldChar w:fldCharType="end"/>
      </w:r>
      <w:r w:rsidR="001E1917">
        <w:rPr>
          <w:noProof/>
        </w:rPr>
        <w:t>]</w:t>
      </w:r>
      <w:r w:rsidR="001E1917">
        <w:fldChar w:fldCharType="end"/>
      </w:r>
      <w:del w:id="91" w:author="hqin" w:date="2011-11-20T19:52:00Z">
        <w:r w:rsidRPr="002A0697" w:rsidDel="005C2288">
          <w:rPr>
            <w:noProof/>
          </w:rPr>
          <w:delText>(61)</w:delText>
        </w:r>
      </w:del>
      <w:r w:rsidRPr="002A0697">
        <w:t xml:space="preserve">. Because the </w:t>
      </w:r>
      <w:r w:rsidRPr="002A0697">
        <w:rPr>
          <w:i/>
        </w:rPr>
        <w:t xml:space="preserve">B. </w:t>
      </w:r>
      <w:del w:id="92" w:author="MI" w:date="2011-11-29T19:07:00Z">
        <w:r w:rsidRPr="002A0697" w:rsidDel="00176319">
          <w:rPr>
            <w:i/>
          </w:rPr>
          <w:delText>cereus</w:delText>
        </w:r>
        <w:r w:rsidRPr="002A0697" w:rsidDel="00176319">
          <w:delText xml:space="preserve"> </w:delText>
        </w:r>
      </w:del>
      <w:ins w:id="93" w:author="MI" w:date="2011-11-29T19:07:00Z">
        <w:r w:rsidRPr="002A0697">
          <w:rPr>
            <w:i/>
          </w:rPr>
          <w:t>cereus</w:t>
        </w:r>
      </w:ins>
      <w:ins w:id="94" w:author="Daria Clegg" w:date="2013-02-01T09:31:00Z">
        <w:r w:rsidR="00251FE9">
          <w:t xml:space="preserve"> </w:t>
        </w:r>
      </w:ins>
      <w:ins w:id="95" w:author="MI" w:date="2011-11-29T19:07:00Z">
        <w:r>
          <w:t>-</w:t>
        </w:r>
      </w:ins>
      <w:r w:rsidRPr="002A0697">
        <w:t xml:space="preserve">group and </w:t>
      </w:r>
      <w:r w:rsidRPr="002A0697">
        <w:rPr>
          <w:i/>
        </w:rPr>
        <w:t xml:space="preserve">B. </w:t>
      </w:r>
      <w:del w:id="96" w:author="MI" w:date="2011-11-29T19:07:00Z">
        <w:r w:rsidRPr="002A0697" w:rsidDel="00176319">
          <w:rPr>
            <w:i/>
          </w:rPr>
          <w:delText>subtilis</w:delText>
        </w:r>
        <w:r w:rsidRPr="002A0697" w:rsidDel="00176319">
          <w:delText xml:space="preserve"> </w:delText>
        </w:r>
      </w:del>
      <w:ins w:id="97" w:author="MI" w:date="2011-11-29T19:07:00Z">
        <w:r w:rsidRPr="002A0697">
          <w:rPr>
            <w:i/>
          </w:rPr>
          <w:t>subtilis</w:t>
        </w:r>
      </w:ins>
      <w:ins w:id="98" w:author="Daria Clegg" w:date="2013-02-01T09:31:00Z">
        <w:r w:rsidR="00251FE9">
          <w:t xml:space="preserve"> </w:t>
        </w:r>
      </w:ins>
      <w:ins w:id="99" w:author="MI" w:date="2011-11-29T19:07:00Z">
        <w:r>
          <w:t>-</w:t>
        </w:r>
      </w:ins>
      <w:r w:rsidRPr="002A0697">
        <w:t xml:space="preserve">group species comprise only a very small subset of the total diversity of the </w:t>
      </w:r>
      <w:ins w:id="100" w:author="MI" w:date="2011-11-29T19:08:00Z">
        <w:r w:rsidRPr="002A0697">
          <w:rPr>
            <w:i/>
          </w:rPr>
          <w:t>Bacill</w:t>
        </w:r>
        <w:r>
          <w:rPr>
            <w:i/>
          </w:rPr>
          <w:t xml:space="preserve">aceae </w:t>
        </w:r>
      </w:ins>
      <w:del w:id="101" w:author="MI" w:date="2011-11-29T19:08:00Z">
        <w:r w:rsidRPr="002A0697" w:rsidDel="009E22FA">
          <w:delText xml:space="preserve">Bacilli </w:delText>
        </w:r>
      </w:del>
      <w:r w:rsidR="001E1917">
        <w:fldChar w:fldCharType="begin"/>
      </w:r>
      <w:r w:rsidR="001E1917">
        <w:instrText xml:space="preserve"> ADDIN EN.CITE &lt;EndNote&gt;&lt;Cite&gt;&lt;Author&gt;Blackwood&lt;/Author&gt;&lt;Year&gt;2004&lt;/Year&gt;&lt;RecNum&gt;50&lt;/RecNum&gt;&lt;DisplayText&gt;[12]&lt;/DisplayText&gt;&lt;record&gt;&lt;rec-number&gt;50&lt;/rec-number&gt;&lt;foreign-keys&gt;&lt;key app="EN" db-id="02sps2pse5vde9eszr6vesw82vsrpaeerdva"&gt;50&lt;/key&gt;&lt;/foreign-keys&gt;&lt;ref-type name="Journal Article"&gt;17&lt;/ref-type&gt;&lt;contributors&gt;&lt;authors&gt;&lt;author&gt;Blackwood, K. S.&lt;/author&gt;&lt;author&gt;Turenne, C. Y.&lt;/author&gt;&lt;author&gt;Harmsen, D.&lt;/author&gt;&lt;author&gt;Kabani, A. M.&lt;/author&gt;&lt;/authors&gt;&lt;/contributors&gt;&lt;auth-address&gt;National Reference Centre for Mycobacteriology, National Microbiology Laboratory, Population and Public Health Branch, Health Canada. kym_blackwood@hc-sc.gc.ca&lt;/auth-address&gt;&lt;titles&gt;&lt;title&gt;&lt;style face="normal" font="default" size="100%"&gt;Reassessment of sequence-based targets for identification of &lt;/style&gt;&lt;style face="italic" font="default" size="100%"&gt;Bacillus &lt;/style&gt;&lt;style face="normal" font="default" size="100%"&gt;species&lt;/style&gt;&lt;/title&gt;&lt;secondary-title&gt;J Clin Microbiol&lt;/secondary-title&gt;&lt;/titles&gt;&lt;periodical&gt;&lt;full-title&gt;J Clin Microbiol&lt;/full-title&gt;&lt;/periodical&gt;&lt;pages&gt;1626-30&lt;/pages&gt;&lt;volume&gt;42&lt;/volume&gt;&lt;number&gt;4&lt;/number&gt;&lt;keywords&gt;&lt;keyword&gt;Bacillus/*classification/*genetics&lt;/keyword&gt;&lt;keyword&gt;Bacterial Typing Techniques&lt;/keyword&gt;&lt;keyword&gt;DNA, Ribosomal/analysis&lt;/keyword&gt;&lt;keyword&gt;DNA, Ribosomal Spacer/genetics&lt;/keyword&gt;&lt;keyword&gt;DNA-Directed RNA Polymerases/*genetics&lt;/keyword&gt;&lt;keyword&gt;Databases, Genetic&lt;/keyword&gt;&lt;keyword&gt;Genes, rRNA&lt;/keyword&gt;&lt;keyword&gt;Humans&lt;/keyword&gt;&lt;keyword&gt;Molecular Sequence Data&lt;/keyword&gt;&lt;keyword&gt;Polymerase Chain Reaction&lt;/keyword&gt;&lt;keyword&gt;RNA, Ribosomal, 16S/*genetics&lt;/keyword&gt;&lt;keyword&gt;*Sequence Analysis, DNA&lt;/keyword&gt;&lt;keyword&gt;Species Specificity&lt;/keyword&gt;&lt;/keywords&gt;&lt;dates&gt;&lt;year&gt;2004&lt;/year&gt;&lt;pub-dates&gt;&lt;date&gt;Apr&lt;/date&gt;&lt;/pub-dates&gt;&lt;/dates&gt;&lt;accession-num&gt;15071016&lt;/accession-num&gt;&lt;urls&gt;&lt;related-urls&gt;&lt;url&gt;http://www.ncbi.nlm.nih.gov/entrez/query.fcgi?cmd=Retrieve&amp;amp;db=PubMed&amp;amp;dopt=Citation&amp;amp;list_uids=15071016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"_ENREF_12" \o "Blackwood, 2004 #50" </w:instrText>
      </w:r>
      <w:r w:rsidR="001E1917">
        <w:rPr>
          <w:noProof/>
        </w:rPr>
        <w:fldChar w:fldCharType="separate"/>
      </w:r>
      <w:r w:rsidR="001E1917">
        <w:rPr>
          <w:noProof/>
        </w:rPr>
        <w:t>12</w:t>
      </w:r>
      <w:r w:rsidR="001E1917">
        <w:rPr>
          <w:noProof/>
        </w:rPr>
        <w:fldChar w:fldCharType="end"/>
      </w:r>
      <w:r w:rsidR="001E1917">
        <w:rPr>
          <w:noProof/>
        </w:rPr>
        <w:t>]</w:t>
      </w:r>
      <w:r w:rsidR="001E1917">
        <w:fldChar w:fldCharType="end"/>
      </w:r>
      <w:del w:id="102" w:author="hqin" w:date="2011-11-20T19:52:00Z">
        <w:r w:rsidRPr="002A0697" w:rsidDel="005C2288">
          <w:rPr>
            <w:noProof/>
          </w:rPr>
          <w:delText>(7)</w:delText>
        </w:r>
      </w:del>
      <w:r w:rsidRPr="002A0697">
        <w:t xml:space="preserve">, the biology of the majority of </w:t>
      </w:r>
      <w:del w:id="103" w:author="MI" w:date="2011-11-29T19:08:00Z">
        <w:r w:rsidRPr="002A0697" w:rsidDel="009E22FA">
          <w:delText xml:space="preserve">Bacilli </w:delText>
        </w:r>
      </w:del>
      <w:ins w:id="104" w:author="MI" w:date="2011-11-29T19:08:00Z">
        <w:r>
          <w:t>these organisms</w:t>
        </w:r>
        <w:r w:rsidRPr="002A0697">
          <w:t xml:space="preserve"> </w:t>
        </w:r>
      </w:ins>
      <w:r w:rsidRPr="002A0697">
        <w:t xml:space="preserve">remains poorly understood </w:t>
      </w:r>
      <w:r w:rsidR="001E1917">
        <w:fldChar w:fldCharType="begin"/>
      </w:r>
      <w:r w:rsidR="001E1917">
        <w:instrText xml:space="preserve"> ADDIN EN.CITE &lt;EndNote&gt;&lt;Cite&gt;&lt;Author&gt;Driks&lt;/Author&gt;&lt;Year&gt;2007&lt;/Year&gt;&lt;RecNum&gt;6&lt;/RecNum&gt;&lt;DisplayText&gt;[13]&lt;/DisplayText&gt;&lt;record&gt;&lt;rec-number&gt;6&lt;/rec-number&gt;&lt;foreign-keys&gt;&lt;key app="EN" db-id="02sps2pse5vde9eszr6vesw82vsrpaeerdva"&gt;6&lt;/key&gt;&lt;/foreign-keys&gt;&lt;ref-type name="Journal Article"&gt;17&lt;/ref-type&gt;&lt;contributors&gt;&lt;authors&gt;&lt;author&gt;Driks, A.&lt;/author&gt;&lt;/authors&gt;&lt;/contributors&gt;&lt;auth-address&gt;Department of Microbiology and Immunology, Loyola University Medical Center, Maywood, IL 60153, USA. adriks@lumc.edu&lt;/auth-address&gt;&lt;titles&gt;&lt;title&gt;Surface appendages of bacterial spores&lt;/title&gt;&lt;secondary-title&gt;Mol Microbiol&lt;/secondary-title&gt;&lt;/titles&gt;&lt;periodical&gt;&lt;full-title&gt;Mol Microbiol&lt;/full-title&gt;&lt;/periodical&gt;&lt;pages&gt;623-5&lt;/pages&gt;&lt;volume&gt;63&lt;/volume&gt;&lt;number&gt;3&lt;/number&gt;&lt;keywords&gt;&lt;keyword&gt;Bacillus/chemistry/genetics/physiology/ultrastructure&lt;/keyword&gt;&lt;keyword&gt;Bacterial Proteins/chemistry/metabolism&lt;/keyword&gt;&lt;keyword&gt;Biodiversity&lt;/keyword&gt;&lt;keyword&gt;Clostridium/chemistry/genetics/*physiology/ultrastructure&lt;/keyword&gt;&lt;keyword&gt;Genetic Techniques&lt;/keyword&gt;&lt;keyword&gt;Spores, Bacterial/chemistry/metabolism/*ultrastructure&lt;/keyword&gt;&lt;/keywords&gt;&lt;dates&gt;&lt;year&gt;2007&lt;/year&gt;&lt;pub-dates&gt;&lt;date&gt;Feb&lt;/date&gt;&lt;/pub-dates&gt;&lt;/dates&gt;&lt;accession-num&gt;17302795&lt;/accession-num&gt;&lt;urls&gt;&lt;related-urls&gt;&lt;url&gt;http://www.ncbi.nlm.nih.gov/entrez/query.fcgi?cmd=Retrieve&amp;amp;db=PubMed&amp;amp;dopt=Citation&amp;amp;list_uids=17302795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"_ENREF_13" \o "Driks, 2007 #6" </w:instrText>
      </w:r>
      <w:r w:rsidR="001E1917">
        <w:rPr>
          <w:noProof/>
        </w:rPr>
        <w:fldChar w:fldCharType="separate"/>
      </w:r>
      <w:r w:rsidR="001E1917">
        <w:rPr>
          <w:noProof/>
        </w:rPr>
        <w:t>13</w:t>
      </w:r>
      <w:r w:rsidR="001E1917">
        <w:rPr>
          <w:noProof/>
        </w:rPr>
        <w:fldChar w:fldCharType="end"/>
      </w:r>
      <w:r w:rsidR="001E1917">
        <w:rPr>
          <w:noProof/>
        </w:rPr>
        <w:t>]</w:t>
      </w:r>
      <w:r w:rsidR="001E1917">
        <w:fldChar w:fldCharType="end"/>
      </w:r>
      <w:del w:id="105" w:author="hqin" w:date="2011-11-20T19:52:00Z">
        <w:r w:rsidRPr="002A0697" w:rsidDel="005C2288">
          <w:rPr>
            <w:noProof/>
          </w:rPr>
          <w:delText>(21)</w:delText>
        </w:r>
      </w:del>
      <w:r w:rsidRPr="002A0697">
        <w:t>.</w:t>
      </w:r>
    </w:p>
    <w:p w14:paraId="4D56674F" w14:textId="77777777" w:rsidR="0036587D" w:rsidRDefault="001C7FC9">
      <w:pPr>
        <w:ind w:firstLine="720"/>
        <w:pPrChange w:id="106" w:author="hqin" w:date="2013-01-29T09:44:00Z">
          <w:pPr>
            <w:spacing w:line="480" w:lineRule="auto"/>
            <w:ind w:firstLine="720"/>
          </w:pPr>
        </w:pPrChange>
      </w:pPr>
      <w:r w:rsidRPr="002A0697">
        <w:t xml:space="preserve">A structure that is found in spores of all </w:t>
      </w:r>
      <w:ins w:id="107" w:author="MI" w:date="2011-11-29T19:08:00Z">
        <w:r w:rsidRPr="002A0697">
          <w:rPr>
            <w:i/>
          </w:rPr>
          <w:t>Bacill</w:t>
        </w:r>
        <w:r>
          <w:rPr>
            <w:i/>
          </w:rPr>
          <w:t>aceae</w:t>
        </w:r>
      </w:ins>
      <w:del w:id="108" w:author="MI" w:date="2011-11-29T19:08:00Z">
        <w:r w:rsidRPr="002A0697" w:rsidDel="009E22FA">
          <w:delText>Bacilli</w:delText>
        </w:r>
      </w:del>
      <w:r w:rsidRPr="002A0697">
        <w:t xml:space="preserve"> (and, indeed, Clostridia as far as is known) is the coat, a protein shell that encapsulates and protects the spore </w:t>
      </w:r>
      <w:r w:rsidR="001E1917">
        <w:fldChar w:fldCharType="begin">
          <w:fldData xml:space="preserve">PEVuZE5vdGU+PENpdGU+PEF1dGhvcj5IZW5yaXF1ZXM8L0F1dGhvcj48WWVhcj4yMDA3PC9ZZWFy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==
</w:fldData>
        </w:fldChar>
      </w:r>
      <w:r w:rsidR="001E1917">
        <w:instrText xml:space="preserve"> ADDIN EN.CITE </w:instrText>
      </w:r>
      <w:r w:rsidR="001E1917">
        <w:fldChar w:fldCharType="begin">
          <w:fldData xml:space="preserve">PEVuZE5vdGU+PENpdGU+PEF1dGhvcj5IZW5yaXF1ZXM8L0F1dGhvcj48WWVhcj4yMDA3PC9ZZWFy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==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"_ENREF_14" \o "Henriques, 2007 #55" </w:instrText>
      </w:r>
      <w:r w:rsidR="001E1917">
        <w:rPr>
          <w:noProof/>
        </w:rPr>
        <w:fldChar w:fldCharType="separate"/>
      </w:r>
      <w:r w:rsidR="001E1917">
        <w:rPr>
          <w:noProof/>
        </w:rPr>
        <w:t>14-17</w:t>
      </w:r>
      <w:r w:rsidR="001E1917">
        <w:rPr>
          <w:noProof/>
        </w:rPr>
        <w:fldChar w:fldCharType="end"/>
      </w:r>
      <w:r w:rsidR="001E1917">
        <w:rPr>
          <w:noProof/>
        </w:rPr>
        <w:t>]</w:t>
      </w:r>
      <w:r w:rsidR="001E1917">
        <w:fldChar w:fldCharType="end"/>
      </w:r>
      <w:del w:id="109" w:author="hqin" w:date="2011-11-20T19:52:00Z">
        <w:r w:rsidRPr="002A0697" w:rsidDel="005C2288">
          <w:rPr>
            <w:noProof/>
          </w:rPr>
          <w:delText>(16, 18, 22, 30)</w:delText>
        </w:r>
      </w:del>
      <w:r w:rsidRPr="002A0697">
        <w:t xml:space="preserve">. In species where it is the outermost spore structure (see below), the coat has the important role of interacting directly with surfaces in the environment. For example, proteins on the coat surface play a critical role in the adhesive properties of the spore </w:t>
      </w:r>
      <w:r w:rsidR="001E1917">
        <w:fldChar w:fldCharType="begin"/>
      </w:r>
      <w:r w:rsidR="001E1917">
        <w:instrText xml:space="preserve"> ADDIN EN.CITE &lt;EndNote&gt;&lt;Cite&gt;&lt;Author&gt;Chen&lt;/Author&gt;&lt;Year&gt;2010&lt;/Year&gt;&lt;RecNum&gt;236&lt;/RecNum&gt;&lt;DisplayText&gt;[18]&lt;/DisplayText&gt;&lt;record&gt;&lt;rec-number&gt;236&lt;/rec-number&gt;&lt;foreign-keys&gt;&lt;key app="EN" db-id="02sps2pse5vde9eszr6vesw82vsrpaeerdva"&gt;236&lt;/key&gt;&lt;/foreign-keys&gt;&lt;ref-type name="Journal Article"&gt;17&lt;/ref-type&gt;&lt;contributors&gt;&lt;authors&gt;&lt;author&gt;Chen,G.&lt;/author&gt;&lt;author&gt;Driks, A.&lt;/author&gt;&lt;author&gt;Tawfig, K.&lt;/author&gt;&lt;author&gt;Mallozzi, M.&lt;/author&gt;&lt;author&gt;Patil, S.&lt;/author&gt;&lt;/authors&gt;&lt;/contributors&gt;&lt;titles&gt;&lt;title&gt;&lt;style face="italic" font="default" size="100%"&gt;Bacillus anthracis&lt;/style&gt;&lt;style face="normal" font="default" size="100%"&gt; and &lt;/style&gt;&lt;style face="italic" font="default" size="100%"&gt;Bacillus subtilis&lt;/style&gt;&lt;style face="normal" font="default" size="100%"&gt; Spore surface properties and transport.&lt;/style&gt;&lt;/title&gt;&lt;secondary-title&gt; Colloids and Surfaces B: Biointerfaces&lt;/secondary-title&gt;&lt;/titles&gt;&lt;pages&gt;512-8&lt;/pages&gt;&lt;volume&gt;76&lt;/volume&gt;&lt;number&gt;2&lt;/number&gt;&lt;keywords&gt;&lt;keyword&gt;Bacillus anthracis/*chemistry/*physiology&lt;/keyword&gt;&lt;keyword&gt;Bacillus subtilis/*chemistry/*physiology&lt;/keyword&gt;&lt;keyword&gt;Bacterial Adhesion/physiology&lt;/keyword&gt;&lt;keyword&gt;Porosity&lt;/keyword&gt;&lt;keyword&gt;Spores, Bacterial/physiology&lt;/keyword&gt;&lt;keyword&gt;Surface Properties&lt;/keyword&gt;&lt;keyword&gt;Thermodynamics&lt;/keyword&gt;&lt;/keywords&gt;&lt;dates&gt;&lt;year&gt;2010&lt;/year&gt;&lt;/dates&gt;&lt;urls&gt;&lt;/urls&gt;&lt;/record&gt;&lt;/Cite&gt;&lt;/EndNote&gt;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"_ENREF_18" \o "Chen, 2010 #236" </w:instrText>
      </w:r>
      <w:r w:rsidR="001E1917">
        <w:rPr>
          <w:noProof/>
        </w:rPr>
        <w:fldChar w:fldCharType="separate"/>
      </w:r>
      <w:r w:rsidR="001E1917">
        <w:rPr>
          <w:noProof/>
        </w:rPr>
        <w:t>18</w:t>
      </w:r>
      <w:r w:rsidR="001E1917">
        <w:rPr>
          <w:noProof/>
        </w:rPr>
        <w:fldChar w:fldCharType="end"/>
      </w:r>
      <w:r w:rsidR="001E1917">
        <w:rPr>
          <w:noProof/>
        </w:rPr>
        <w:t>]</w:t>
      </w:r>
      <w:r w:rsidR="001E1917">
        <w:fldChar w:fldCharType="end"/>
      </w:r>
      <w:del w:id="110" w:author="hqin" w:date="2011-11-20T19:52:00Z">
        <w:r w:rsidRPr="002A0697" w:rsidDel="005C2288">
          <w:rPr>
            <w:noProof/>
          </w:rPr>
          <w:delText>(12)</w:delText>
        </w:r>
      </w:del>
      <w:r w:rsidRPr="002A0697">
        <w:t xml:space="preserve">. </w:t>
      </w:r>
      <w:ins w:id="111" w:author="Daria Clegg" w:date="2013-02-01T09:34:00Z">
        <w:r w:rsidR="00251FE9">
          <w:t xml:space="preserve">It is likely that there are other roles for </w:t>
        </w:r>
        <w:r w:rsidR="00C44BCB">
          <w:t>coat interactions with the environment but they remain undescribed</w:t>
        </w:r>
      </w:ins>
      <w:del w:id="112" w:author="Daria Clegg" w:date="2013-02-01T09:37:00Z">
        <w:r w:rsidRPr="002A0697" w:rsidDel="00C44BCB">
          <w:delText>Other roles for the coat</w:delText>
        </w:r>
      </w:del>
      <w:del w:id="113" w:author="Daria Clegg" w:date="2013-02-01T09:33:00Z">
        <w:r w:rsidRPr="002A0697" w:rsidDel="00251FE9">
          <w:delText xml:space="preserve"> in</w:delText>
        </w:r>
      </w:del>
      <w:del w:id="114" w:author="Daria Clegg" w:date="2013-02-01T09:36:00Z">
        <w:r w:rsidRPr="002A0697" w:rsidDel="00C44BCB">
          <w:delText xml:space="preserve"> interactions with the environment are likely but remain undescribed</w:delText>
        </w:r>
      </w:del>
      <w:r w:rsidRPr="002A0697">
        <w:t xml:space="preserve"> </w:t>
      </w:r>
      <w:r w:rsidR="001E1917">
        <w:fldChar w:fldCharType="begin">
          <w:fldData xml:space="preserve">PEVuZE5vdGU+PENpdGU+PEF1dGhvcj5EcmlrczwvQXV0aG9yPjxZZWFyPjE5OTk8L1llYXI+PFJl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</w:fldData>
        </w:fldChar>
      </w:r>
      <w:r w:rsidR="001E1917">
        <w:instrText xml:space="preserve"> ADDIN EN.CITE </w:instrText>
      </w:r>
      <w:r w:rsidR="001E1917">
        <w:fldChar w:fldCharType="begin">
          <w:fldData xml:space="preserve">PEVuZE5vdGU+PENpdGU+PEF1dGhvcj5EcmlrczwvQXV0aG9yPjxZZWFyPjE5OTk8L1llYXI+PFJl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"_ENREF_15" \o "Driks, 1999 #30" </w:instrText>
      </w:r>
      <w:r w:rsidR="001E1917">
        <w:rPr>
          <w:noProof/>
        </w:rPr>
        <w:fldChar w:fldCharType="separate"/>
      </w:r>
      <w:r w:rsidR="001E1917">
        <w:rPr>
          <w:noProof/>
        </w:rPr>
        <w:t>15</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"_ENREF_18" \o "Chen, 2010 #236" </w:instrText>
      </w:r>
      <w:r w:rsidR="001E1917">
        <w:rPr>
          <w:noProof/>
        </w:rPr>
        <w:fldChar w:fldCharType="separate"/>
      </w:r>
      <w:r w:rsidR="001E1917">
        <w:rPr>
          <w:noProof/>
        </w:rPr>
        <w:t>18-22</w:t>
      </w:r>
      <w:r w:rsidR="001E1917">
        <w:rPr>
          <w:noProof/>
        </w:rPr>
        <w:fldChar w:fldCharType="end"/>
      </w:r>
      <w:r w:rsidR="001E1917">
        <w:rPr>
          <w:noProof/>
        </w:rPr>
        <w:t>]</w:t>
      </w:r>
      <w:r w:rsidR="001E1917">
        <w:fldChar w:fldCharType="end"/>
      </w:r>
      <w:del w:id="115" w:author="hqin" w:date="2011-11-20T19:52:00Z">
        <w:r w:rsidRPr="002A0697" w:rsidDel="005C2288">
          <w:rPr>
            <w:noProof/>
          </w:rPr>
          <w:delText>(5, 12, 16, 53, 55, 58)</w:delText>
        </w:r>
      </w:del>
      <w:r w:rsidRPr="002A0697">
        <w:t xml:space="preserve">. The coat has additional diverse functions, including roles in germination and resistance to environmental stresses, </w:t>
      </w:r>
      <w:ins w:id="116" w:author="Daria Clegg" w:date="2013-02-01T09:38:00Z">
        <w:r w:rsidR="00C44BCB">
          <w:t>like small</w:t>
        </w:r>
      </w:ins>
      <w:del w:id="117" w:author="Daria Clegg" w:date="2013-02-01T09:38:00Z">
        <w:r w:rsidRPr="002A0697" w:rsidDel="00C44BCB">
          <w:delText>including</w:delText>
        </w:r>
      </w:del>
      <w:ins w:id="118" w:author="Daria Clegg" w:date="2013-02-01T09:38:00Z">
        <w:r w:rsidR="00C44BCB">
          <w:t xml:space="preserve"> </w:t>
        </w:r>
      </w:ins>
      <w:del w:id="119" w:author="Daria Clegg" w:date="2013-02-01T09:38:00Z">
        <w:r w:rsidRPr="002A0697" w:rsidDel="00C44BCB">
          <w:delText xml:space="preserve"> </w:delText>
        </w:r>
      </w:del>
      <w:r w:rsidRPr="002A0697">
        <w:t>reactive</w:t>
      </w:r>
      <w:ins w:id="120" w:author="Daria Clegg" w:date="2013-02-01T09:38:00Z">
        <w:r w:rsidR="00C44BCB">
          <w:t xml:space="preserve"> </w:t>
        </w:r>
      </w:ins>
      <w:del w:id="121" w:author="Daria Clegg" w:date="2013-02-01T09:38:00Z">
        <w:r w:rsidRPr="002A0697" w:rsidDel="00C44BCB">
          <w:delText xml:space="preserve"> small </w:delText>
        </w:r>
      </w:del>
      <w:r w:rsidRPr="002A0697">
        <w:t xml:space="preserve">molecules, degradative enzymes, microbial predation and UV radiation </w:t>
      </w:r>
      <w:r w:rsidR="001E1917">
        <w:fldChar w:fldCharType="begin">
          <w:fldData xml:space="preserve">PEVuZE5vdGU+PENpdGU+PEF1dGhvcj5EcmlrczwvQXV0aG9yPjxZZWFyPjE5OTk8L1llYXI+PFJl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</w:fldData>
        </w:fldChar>
      </w:r>
      <w:r w:rsidR="001E1917">
        <w:instrText xml:space="preserve"> ADDIN EN.CITE </w:instrText>
      </w:r>
      <w:r w:rsidR="001E1917">
        <w:fldChar w:fldCharType="begin">
          <w:fldData xml:space="preserve">PEVuZE5vdGU+PENpdGU+PEF1dGhvcj5EcmlrczwvQXV0aG9yPjxZZWFyPjE5OTk8L1llYXI+PFJl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 \o "Klobutcher, 2006 #159" </w:instrText>
      </w:r>
      <w:r w:rsidR="001E1917">
        <w:rPr>
          <w:noProof/>
        </w:rPr>
        <w:fldChar w:fldCharType="separate"/>
      </w:r>
      <w:r w:rsidR="001E1917">
        <w:rPr>
          <w:noProof/>
        </w:rPr>
        <w:t>1</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"_ENREF_15" \o "Driks, 1999 #30" </w:instrText>
      </w:r>
      <w:r w:rsidR="001E1917">
        <w:rPr>
          <w:noProof/>
        </w:rPr>
        <w:fldChar w:fldCharType="separate"/>
      </w:r>
      <w:r w:rsidR="001E1917">
        <w:rPr>
          <w:noProof/>
        </w:rPr>
        <w:t>15</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"_ENREF_19" \o "Ragkousi, 2003 #235" </w:instrText>
      </w:r>
      <w:r w:rsidR="001E1917">
        <w:rPr>
          <w:noProof/>
        </w:rPr>
        <w:fldChar w:fldCharType="separate"/>
      </w:r>
      <w:r w:rsidR="001E1917">
        <w:rPr>
          <w:noProof/>
        </w:rPr>
        <w:t>19</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"_ENREF_20" \o "Riesenman, 2000 #234" </w:instrText>
      </w:r>
      <w:r w:rsidR="001E1917">
        <w:rPr>
          <w:noProof/>
        </w:rPr>
        <w:fldChar w:fldCharType="separate"/>
      </w:r>
      <w:r w:rsidR="001E1917">
        <w:rPr>
          <w:noProof/>
        </w:rPr>
        <w:t>20</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"_ENREF_22" \o "Behravan, 2000 #218" </w:instrText>
      </w:r>
      <w:r w:rsidR="001E1917">
        <w:rPr>
          <w:noProof/>
        </w:rPr>
        <w:fldChar w:fldCharType="separate"/>
      </w:r>
      <w:r w:rsidR="001E1917">
        <w:rPr>
          <w:noProof/>
        </w:rPr>
        <w:t>22</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"_ENREF_23" \o "Setlow, 2006 #228" </w:instrText>
      </w:r>
      <w:r w:rsidR="001E1917">
        <w:rPr>
          <w:noProof/>
        </w:rPr>
        <w:fldChar w:fldCharType="separate"/>
      </w:r>
      <w:r w:rsidR="001E1917">
        <w:rPr>
          <w:noProof/>
        </w:rPr>
        <w:t>23</w:t>
      </w:r>
      <w:r w:rsidR="001E1917">
        <w:rPr>
          <w:noProof/>
        </w:rPr>
        <w:fldChar w:fldCharType="end"/>
      </w:r>
      <w:r w:rsidR="001E1917">
        <w:rPr>
          <w:noProof/>
        </w:rPr>
        <w:t>]</w:t>
      </w:r>
      <w:r w:rsidR="001E1917">
        <w:fldChar w:fldCharType="end"/>
      </w:r>
      <w:del w:id="122" w:author="hqin" w:date="2011-11-20T19:52:00Z">
        <w:r w:rsidRPr="002A0697" w:rsidDel="005C2288">
          <w:rPr>
            <w:noProof/>
          </w:rPr>
          <w:delText>(5, 16, 34, 53, 55, 59)</w:delText>
        </w:r>
      </w:del>
      <w:r w:rsidRPr="002A0697">
        <w:t xml:space="preserve">. It is plausible that any or all of these coat functions could differ among </w:t>
      </w:r>
      <w:ins w:id="123" w:author="MI" w:date="2011-11-29T19:08:00Z">
        <w:r w:rsidRPr="002A0697">
          <w:rPr>
            <w:i/>
          </w:rPr>
          <w:t>Bacill</w:t>
        </w:r>
        <w:r>
          <w:rPr>
            <w:i/>
          </w:rPr>
          <w:t xml:space="preserve">aceae </w:t>
        </w:r>
      </w:ins>
      <w:del w:id="124" w:author="MI" w:date="2011-11-29T19:08:00Z">
        <w:r w:rsidRPr="002A0697" w:rsidDel="009E22FA">
          <w:delText xml:space="preserve">Bacillus </w:delText>
        </w:r>
      </w:del>
      <w:r w:rsidRPr="002A0697">
        <w:t xml:space="preserve">species </w:t>
      </w:r>
      <w:ins w:id="125" w:author="Daria Clegg" w:date="2013-02-01T09:39:00Z">
        <w:r w:rsidR="00C44BCB">
          <w:t xml:space="preserve">that </w:t>
        </w:r>
      </w:ins>
      <w:r w:rsidRPr="002A0697">
        <w:t>inhabit</w:t>
      </w:r>
      <w:del w:id="126" w:author="Daria Clegg" w:date="2013-02-01T09:39:00Z">
        <w:r w:rsidRPr="002A0697" w:rsidDel="00C44BCB">
          <w:delText>ing</w:delText>
        </w:r>
      </w:del>
      <w:r w:rsidRPr="002A0697">
        <w:t xml:space="preserve"> various niches</w:t>
      </w:r>
      <w:ins w:id="127" w:author="Daria Clegg" w:date="2013-02-01T09:40:00Z">
        <w:r w:rsidR="00C44BCB">
          <w:t xml:space="preserve"> and </w:t>
        </w:r>
      </w:ins>
      <w:del w:id="128" w:author="Daria Clegg" w:date="2013-02-01T09:40:00Z">
        <w:r w:rsidRPr="002A0697" w:rsidDel="00C44BCB">
          <w:delText xml:space="preserve">, where </w:delText>
        </w:r>
      </w:del>
      <w:r w:rsidRPr="002A0697">
        <w:t>the challenges faced by</w:t>
      </w:r>
      <w:ins w:id="129" w:author="Daria Clegg" w:date="2013-02-01T09:40:00Z">
        <w:r w:rsidR="00C44BCB">
          <w:t xml:space="preserve"> these</w:t>
        </w:r>
      </w:ins>
      <w:r w:rsidRPr="002A0697">
        <w:t xml:space="preserve"> spores may vary as well. These characteristics are among those making bacterial spores unique in nature and have motivated over 140 years of research </w:t>
      </w:r>
      <w:r w:rsidR="001E1917">
        <w:fldChar w:fldCharType="begin">
          <w:fldData xml:space="preserve">PEVuZE5vdGU+PENpdGU+PEF1dGhvcj5Db2huPC9BdXRob3I+PFllYXI+MTg3NjwvWWVhcj48UmVj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</w:fldData>
        </w:fldChar>
      </w:r>
      <w:r w:rsidR="001E1917">
        <w:instrText xml:space="preserve"> ADDIN EN.CITE </w:instrText>
      </w:r>
      <w:r w:rsidR="001E1917">
        <w:fldChar w:fldCharType="begin">
          <w:fldData xml:space="preserve">PEVuZE5vdGU+PENpdGU+PEF1dGhvcj5Db2huPC9BdXRob3I+PFllYXI+MTg3NjwvWWVhcj48UmVj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"_ENREF_11" \o "Sonenshein, 2002 #190" </w:instrText>
      </w:r>
      <w:r w:rsidR="001E1917">
        <w:rPr>
          <w:noProof/>
        </w:rPr>
        <w:fldChar w:fldCharType="separate"/>
      </w:r>
      <w:r w:rsidR="001E1917">
        <w:rPr>
          <w:noProof/>
        </w:rPr>
        <w:t>11</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"_ENREF_24" \o "Cohn, 1876 #194" </w:instrText>
      </w:r>
      <w:r w:rsidR="001E1917">
        <w:rPr>
          <w:noProof/>
        </w:rPr>
        <w:fldChar w:fldCharType="separate"/>
      </w:r>
      <w:r w:rsidR="001E1917">
        <w:rPr>
          <w:noProof/>
        </w:rPr>
        <w:t>24</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"_ENREF_25" \o "Koch, 1876 #193" </w:instrText>
      </w:r>
      <w:r w:rsidR="001E1917">
        <w:rPr>
          <w:noProof/>
        </w:rPr>
        <w:fldChar w:fldCharType="separate"/>
      </w:r>
      <w:r w:rsidR="001E1917">
        <w:rPr>
          <w:noProof/>
        </w:rPr>
        <w:t>25</w:t>
      </w:r>
      <w:r w:rsidR="001E1917">
        <w:rPr>
          <w:noProof/>
        </w:rPr>
        <w:fldChar w:fldCharType="end"/>
      </w:r>
      <w:r w:rsidR="001E1917">
        <w:rPr>
          <w:noProof/>
        </w:rPr>
        <w:t>]</w:t>
      </w:r>
      <w:r w:rsidR="001E1917">
        <w:fldChar w:fldCharType="end"/>
      </w:r>
      <w:del w:id="130" w:author="hqin" w:date="2011-11-20T19:52:00Z">
        <w:r w:rsidRPr="002A0697" w:rsidDel="005C2288">
          <w:rPr>
            <w:noProof/>
          </w:rPr>
          <w:delText>(15, 35, 61)</w:delText>
        </w:r>
      </w:del>
      <w:r w:rsidRPr="002A0697">
        <w:t>.</w:t>
      </w:r>
    </w:p>
    <w:p w14:paraId="06C61E18" w14:textId="77777777" w:rsidR="0036587D" w:rsidRDefault="001C7FC9">
      <w:pPr>
        <w:ind w:firstLine="720"/>
        <w:pPrChange w:id="131" w:author="hqin" w:date="2013-01-29T09:44:00Z">
          <w:pPr>
            <w:spacing w:line="480" w:lineRule="auto"/>
            <w:ind w:firstLine="720"/>
          </w:pPr>
        </w:pPrChange>
      </w:pPr>
      <w:r w:rsidRPr="002A0697">
        <w:t xml:space="preserve">The coat varies significantly in structure among species </w:t>
      </w:r>
      <w:r w:rsidR="001E1917">
        <w:fldChar w:fldCharType="begin">
          <w:fldData xml:space="preserve">PEVuZE5vdGU+PENpdGU+PEF1dGhvcj5Ib2x0PC9BdXRob3I+PFllYXI+MTk2OTwvWWVhcj48UmVj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</w:fldData>
        </w:fldChar>
      </w:r>
      <w:r w:rsidR="001E1917">
        <w:instrText xml:space="preserve"> ADDIN EN.CITE </w:instrText>
      </w:r>
      <w:r w:rsidR="001E1917">
        <w:fldChar w:fldCharType="begin">
          <w:fldData xml:space="preserve">PEVuZE5vdGU+PENpdGU+PEF1dGhvcj5Ib2x0PC9BdXRob3I+PFllYXI+MTk2OTwvWWVhcj48UmVj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"_ENREF_15" \o "Driks, 1999 #30" </w:instrText>
      </w:r>
      <w:r w:rsidR="001E1917">
        <w:rPr>
          <w:noProof/>
        </w:rPr>
        <w:fldChar w:fldCharType="separate"/>
      </w:r>
      <w:r w:rsidR="001E1917">
        <w:rPr>
          <w:noProof/>
        </w:rPr>
        <w:t>15</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"_ENREF_26" \o "Holt, 1969 #185" </w:instrText>
      </w:r>
      <w:r w:rsidR="001E1917">
        <w:rPr>
          <w:noProof/>
        </w:rPr>
        <w:fldChar w:fldCharType="separate"/>
      </w:r>
      <w:r w:rsidR="001E1917">
        <w:rPr>
          <w:noProof/>
        </w:rPr>
        <w:t>26-28</w:t>
      </w:r>
      <w:r w:rsidR="001E1917">
        <w:rPr>
          <w:noProof/>
        </w:rPr>
        <w:fldChar w:fldCharType="end"/>
      </w:r>
      <w:r w:rsidR="001E1917">
        <w:rPr>
          <w:noProof/>
        </w:rPr>
        <w:t>]</w:t>
      </w:r>
      <w:r w:rsidR="001E1917">
        <w:fldChar w:fldCharType="end"/>
      </w:r>
      <w:del w:id="132" w:author="hqin" w:date="2011-11-20T19:52:00Z">
        <w:r w:rsidRPr="002A0697" w:rsidDel="005C2288">
          <w:rPr>
            <w:noProof/>
          </w:rPr>
          <w:delText>(2, 16, 31, 66)</w:delText>
        </w:r>
      </w:del>
      <w:r w:rsidRPr="002A0697">
        <w:t xml:space="preserve">. In </w:t>
      </w:r>
      <w:r w:rsidRPr="002A0697">
        <w:rPr>
          <w:i/>
        </w:rPr>
        <w:t>B. subtilis</w:t>
      </w:r>
      <w:r w:rsidRPr="002A0697">
        <w:t>, the coat has three major layers distinguishable by thin-section electron microscopy: a lightly staining inner coat</w:t>
      </w:r>
      <w:ins w:id="133" w:author="Daria Clegg" w:date="2013-02-01T09:42:00Z">
        <w:r w:rsidR="00C44BCB">
          <w:t xml:space="preserve"> and a </w:t>
        </w:r>
      </w:ins>
      <w:del w:id="134" w:author="Daria Clegg" w:date="2013-02-01T09:42:00Z">
        <w:r w:rsidRPr="002A0697" w:rsidDel="00C44BCB">
          <w:delText xml:space="preserve">, a </w:delText>
        </w:r>
      </w:del>
      <w:r w:rsidRPr="002A0697">
        <w:t xml:space="preserve">darkly staining outer coat </w:t>
      </w:r>
      <w:ins w:id="135" w:author="Daria Clegg" w:date="2013-02-01T09:42:00Z">
        <w:r w:rsidR="00C44BCB">
          <w:t xml:space="preserve">that </w:t>
        </w:r>
      </w:ins>
      <w:del w:id="136" w:author="Daria Clegg" w:date="2013-02-01T09:42:00Z">
        <w:r w:rsidRPr="002A0697" w:rsidDel="00C44BCB">
          <w:delText>and,</w:delText>
        </w:r>
      </w:del>
      <w:r w:rsidRPr="002A0697">
        <w:t xml:space="preserve"> encas</w:t>
      </w:r>
      <w:ins w:id="137" w:author="Daria Clegg" w:date="2013-02-01T09:42:00Z">
        <w:r w:rsidR="00C44BCB">
          <w:t xml:space="preserve">es </w:t>
        </w:r>
      </w:ins>
      <w:del w:id="138" w:author="Daria Clegg" w:date="2013-02-01T09:42:00Z">
        <w:r w:rsidRPr="002A0697" w:rsidDel="00C44BCB">
          <w:delText xml:space="preserve">ing the outer coat, </w:delText>
        </w:r>
      </w:del>
      <w:r w:rsidRPr="002A0697">
        <w:t xml:space="preserve">a crust </w:t>
      </w:r>
      <w:r w:rsidR="001E1917">
        <w:fldChar w:fldCharType="begin">
          <w:fldData xml:space="preserve">PEVuZE5vdGU+PENpdGU+PEF1dGhvcj5XYXJ0aDwvQXV0aG9yPjxZZWFyPjE5NjM8L1llYXI+PFJl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</w:fldData>
        </w:fldChar>
      </w:r>
      <w:r w:rsidR="001E1917">
        <w:instrText xml:space="preserve"> ADDIN EN.CITE </w:instrText>
      </w:r>
      <w:r w:rsidR="001E1917">
        <w:fldChar w:fldCharType="begin">
          <w:fldData xml:space="preserve">PEVuZE5vdGU+PENpdGU+PEF1dGhvcj5XYXJ0aDwvQXV0aG9yPjxZZWFyPjE5NjM8L1llYXI+PFJl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"_ENREF_29" \o "Warth, 1963 #179" </w:instrText>
      </w:r>
      <w:r w:rsidR="001E1917">
        <w:rPr>
          <w:noProof/>
        </w:rPr>
        <w:fldChar w:fldCharType="separate"/>
      </w:r>
      <w:r w:rsidR="001E1917">
        <w:rPr>
          <w:noProof/>
        </w:rPr>
        <w:t>29</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"_ENREF_30" \o "McKenney, 2010 #256" </w:instrText>
      </w:r>
      <w:r w:rsidR="001E1917">
        <w:rPr>
          <w:noProof/>
        </w:rPr>
        <w:fldChar w:fldCharType="separate"/>
      </w:r>
      <w:r w:rsidR="001E1917">
        <w:rPr>
          <w:noProof/>
        </w:rPr>
        <w:t>30</w:t>
      </w:r>
      <w:r w:rsidR="001E1917">
        <w:rPr>
          <w:noProof/>
        </w:rPr>
        <w:fldChar w:fldCharType="end"/>
      </w:r>
      <w:r w:rsidR="001E1917">
        <w:rPr>
          <w:noProof/>
        </w:rPr>
        <w:t>]</w:t>
      </w:r>
      <w:r w:rsidR="001E1917">
        <w:fldChar w:fldCharType="end"/>
      </w:r>
      <w:del w:id="139" w:author="hqin" w:date="2011-11-20T19:52:00Z">
        <w:r w:rsidRPr="002A0697" w:rsidDel="005C2288">
          <w:rPr>
            <w:noProof/>
          </w:rPr>
          <w:delText>(41, 68)</w:delText>
        </w:r>
      </w:del>
      <w:r w:rsidRPr="002A0697">
        <w:t xml:space="preserve">. The crust is a recently identified structure that is distinct from the outer coat </w:t>
      </w:r>
      <w:r w:rsidR="001E1917">
        <w:fldChar w:fldCharType="begin"/>
      </w:r>
      <w:r w:rsidR="001E1917">
        <w:instrText xml:space="preserve"> ADDIN EN.CITE &lt;EndNote&gt;&lt;Cite&gt;&lt;Author&gt;McKenney&lt;/Author&gt;&lt;Year&gt;2010&lt;/Year&gt;&lt;RecNum&gt;256&lt;/RecNum&gt;&lt;DisplayText&gt;[30]&lt;/DisplayText&gt;&lt;record&gt;&lt;rec-number&gt;256&lt;/rec-number&gt;&lt;foreign-keys&gt;&lt;key app="EN" db-id="02sps2pse5vde9eszr6vesw82vsrpaeerdva"&gt;256&lt;/key&gt;&lt;/foreign-keys&gt;&lt;ref-type name="Journal Article"&gt;17&lt;/ref-type&gt;&lt;contributors&gt;&lt;authors&gt;&lt;author&gt;McKenney, P. T.&lt;/author&gt;&lt;author&gt;Driks, A.&lt;/author&gt;&lt;author&gt;Eskandarian, H. A.&lt;/author&gt;&lt;author&gt;Grabowski, P.&lt;/author&gt;&lt;author&gt;Guberman, J.&lt;/author&gt;&lt;author&gt;Wang, K. H.&lt;/author&gt;&lt;author&gt;Gitai, Z.&lt;/author&gt;&lt;author&gt;Eichenberger, P.&lt;/author&gt;&lt;/authors&gt;&lt;/contributors&gt;&lt;auth-address&gt;Center for Genomics and Systems Biology, Department of Biology, New York University, New York, NY 10003, USA.&lt;/auth-address&gt;&lt;titles&gt;&lt;title&gt;&lt;style face="normal" font="default" size="100%"&gt;A distance-weighted interaction map reveals a previously uncharacterized layer of the &lt;/style&gt;&lt;style face="italic" font="default" size="100%"&gt;Bacillus subtilis &lt;/style&gt;&lt;style face="normal" font="default" size="100%"&gt;spore coat&lt;/style&gt;&lt;/title&gt;&lt;secondary-title&gt;Curr Biol&lt;/secondary-title&gt;&lt;/titles&gt;&lt;periodical&gt;&lt;full-title&gt;Curr Biol&lt;/full-title&gt;&lt;/periodical&gt;&lt;pages&gt;934-8&lt;/pages&gt;&lt;volume&gt;20&lt;/volume&gt;&lt;number&gt;10&lt;/number&gt;&lt;edition&gt;2010/05/11&lt;/edition&gt;&lt;dates&gt;&lt;year&gt;2010&lt;/year&gt;&lt;pub-dates&gt;&lt;date&gt;May 25&lt;/date&gt;&lt;/pub-dates&gt;&lt;/dates&gt;&lt;isbn&gt;1879-0445 (Electronic)&amp;#xD;0960-9822 (Linking)&lt;/isbn&gt;&lt;accession-num&gt;20451384&lt;/accession-num&gt;&lt;urls&gt;&lt;related-urls&gt;&lt;url&gt;http://www.ncbi.nlm.nih.gov/entrez/query.fcgi?cmd=Retrieve&amp;amp;db=PubMed&amp;amp;dopt=Citation&amp;amp;list_uids=20451384&lt;/url&gt;&lt;/related-urls&gt;&lt;/urls&gt;&lt;electronic-resource-num&gt;S0960-9822(10)00386-6 [pii]&amp;#xD;10.1016/j.cub.2010.03.060&lt;/electronic-resource-num&gt;&lt;language&gt;eng&lt;/language&gt;&lt;/record&gt;&lt;/Cite&gt;&lt;/EndNote&gt;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"_ENREF_30" \o "McKenney, 2010 #256" </w:instrText>
      </w:r>
      <w:r w:rsidR="001E1917">
        <w:rPr>
          <w:noProof/>
        </w:rPr>
        <w:fldChar w:fldCharType="separate"/>
      </w:r>
      <w:r w:rsidR="001E1917">
        <w:rPr>
          <w:noProof/>
        </w:rPr>
        <w:t>30</w:t>
      </w:r>
      <w:r w:rsidR="001E1917">
        <w:rPr>
          <w:noProof/>
        </w:rPr>
        <w:fldChar w:fldCharType="end"/>
      </w:r>
      <w:r w:rsidR="001E1917">
        <w:rPr>
          <w:noProof/>
        </w:rPr>
        <w:t>]</w:t>
      </w:r>
      <w:r w:rsidR="001E1917">
        <w:fldChar w:fldCharType="end"/>
      </w:r>
      <w:del w:id="140" w:author="hqin" w:date="2011-11-20T19:52:00Z">
        <w:r w:rsidRPr="002A0697" w:rsidDel="005C2288">
          <w:rPr>
            <w:noProof/>
          </w:rPr>
          <w:delText>(41)</w:delText>
        </w:r>
      </w:del>
      <w:r w:rsidRPr="002A0697">
        <w:t>. Other species, including those of the</w:t>
      </w:r>
      <w:r w:rsidRPr="002A0697">
        <w:rPr>
          <w:i/>
        </w:rPr>
        <w:t xml:space="preserve"> B. cereus</w:t>
      </w:r>
      <w:ins w:id="141" w:author="Daria Clegg" w:date="2013-02-01T09:43:00Z">
        <w:r w:rsidR="00C44BCB">
          <w:t xml:space="preserve"> </w:t>
        </w:r>
      </w:ins>
      <w:r w:rsidRPr="002A0697">
        <w:t xml:space="preserve">-group, have a thinner coat </w:t>
      </w:r>
      <w:r w:rsidR="001E1917">
        <w:fldChar w:fldCharType="begin"/>
      </w:r>
      <w:r w:rsidR="001E1917">
        <w:instrText xml:space="preserve"> ADDIN EN.CITE &lt;EndNote&gt;&lt;Cite&gt;&lt;Author&gt;Aronson&lt;/Author&gt;&lt;Year&gt;1976&lt;/Year&gt;&lt;RecNum&gt;195&lt;/RecNum&gt;&lt;DisplayText&gt;[27]&lt;/DisplayText&gt;&lt;record&gt;&lt;rec-number&gt;195&lt;/rec-number&gt;&lt;foreign-keys&gt;&lt;key app="EN" db-id="02sps2pse5vde9eszr6vesw82vsrpaeerdva"&gt;195&lt;/key&gt;&lt;/foreign-keys&gt;&lt;ref-type name="Journal Article"&gt;17&lt;/ref-type&gt;&lt;contributors&gt;&lt;authors&gt;&lt;author&gt;Aronson, A. I.&lt;/author&gt;&lt;author&gt;Fitz-James, P.&lt;/author&gt;&lt;/authors&gt;&lt;/contributors&gt;&lt;titles&gt;&lt;title&gt;Structure and morphogenesis of the bacterial spore coat&lt;/title&gt;&lt;secondary-title&gt;Bacteriol. Rev.&lt;/secondary-title&gt;&lt;/titles&gt;&lt;periodical&gt;&lt;full-title&gt;Bacteriol. Rev.&lt;/full-title&gt;&lt;/periodical&gt;&lt;pages&gt;360-402&lt;/pages&gt;&lt;volume&gt;40&lt;/volume&gt;&lt;dates&gt;&lt;year&gt;1976&lt;/year&gt;&lt;/dates&gt;&lt;urls&gt;&lt;/urls&gt;&lt;/record&gt;&lt;/Cite&gt;&lt;/EndNote&gt;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"_ENREF_27" \o "Aronson, 1976 #195" </w:instrText>
      </w:r>
      <w:r w:rsidR="001E1917">
        <w:rPr>
          <w:noProof/>
        </w:rPr>
        <w:fldChar w:fldCharType="separate"/>
      </w:r>
      <w:r w:rsidR="001E1917">
        <w:rPr>
          <w:noProof/>
        </w:rPr>
        <w:t>27</w:t>
      </w:r>
      <w:r w:rsidR="001E1917">
        <w:rPr>
          <w:noProof/>
        </w:rPr>
        <w:fldChar w:fldCharType="end"/>
      </w:r>
      <w:r w:rsidR="001E1917">
        <w:rPr>
          <w:noProof/>
        </w:rPr>
        <w:t>]</w:t>
      </w:r>
      <w:r w:rsidR="001E1917">
        <w:fldChar w:fldCharType="end"/>
      </w:r>
      <w:del w:id="142" w:author="hqin" w:date="2011-11-20T19:52:00Z">
        <w:r w:rsidRPr="002A0697" w:rsidDel="005C2288">
          <w:rPr>
            <w:noProof/>
          </w:rPr>
          <w:delText>(2)</w:delText>
        </w:r>
      </w:del>
      <w:r w:rsidRPr="002A0697">
        <w:t xml:space="preserve">. The coat can also possess more complex features, such as the long filamentous structures in </w:t>
      </w:r>
      <w:r w:rsidRPr="002A0697">
        <w:rPr>
          <w:i/>
        </w:rPr>
        <w:t xml:space="preserve">Bacillus clausii </w:t>
      </w:r>
      <w:r w:rsidR="001E1917">
        <w:fldChar w:fldCharType="begin"/>
      </w:r>
      <w:r w:rsidR="001E1917">
        <w:instrText xml:space="preserve"> ADDIN EN.CITE &lt;EndNote&gt;&lt;Cite&gt;&lt;Author&gt;Traag&lt;/Author&gt;&lt;Year&gt;2010&lt;/Year&gt;&lt;RecNum&gt;237&lt;/RecNum&gt;&lt;DisplayText&gt;[28]&lt;/DisplayText&gt;&lt;record&gt;&lt;rec-number&gt;237&lt;/rec-number&gt;&lt;foreign-keys&gt;&lt;key app="EN" db-id="02sps2pse5vde9eszr6vesw82vsrpaeerdva"&gt;237&lt;/key&gt;&lt;/foreign-keys&gt;&lt;ref-type name="Journal Article"&gt;17&lt;/ref-type&gt;&lt;contributors&gt;&lt;authors&gt;&lt;author&gt;Traag, B. A.&lt;/author&gt;&lt;author&gt;Driks, A.&lt;/author&gt;&lt;author&gt;Stragier, P.&lt;/author&gt;&lt;author&gt;Bitter, W.&lt;/author&gt;&lt;author&gt;Broussard, G.&lt;/author&gt;&lt;author&gt;Hatfull, G.&lt;/author&gt;&lt;author&gt;Chu, F.&lt;/author&gt;&lt;author&gt;Adams, K. N.&lt;/author&gt;&lt;author&gt;Ramakrishnan, L.&lt;/author&gt;&lt;author&gt;Losick, R.&lt;/author&gt;&lt;/authors&gt;&lt;/contributors&gt;&lt;auth-address&gt;The Biological Laboratories, Harvard University, Cambridge, MA 02138.&lt;/auth-address&gt;&lt;titles&gt;&lt;title&gt;Do mycobacteria produce endospores?&lt;/title&gt;&lt;secondary-title&gt;Proc Natl Acad Sci U S A&lt;/secondary-title&gt;&lt;/titles&gt;&lt;periodical&gt;&lt;full-title&gt;Proc Natl Acad Sci U S A&lt;/full-title&gt;&lt;/periodical&gt;&lt;pages&gt;878-81&lt;/pages&gt;&lt;volume&gt;107&lt;/volume&gt;&lt;number&gt;2&lt;/number&gt;&lt;edition&gt;2010/01/19&lt;/edition&gt;&lt;dates&gt;&lt;year&gt;2010&lt;/year&gt;&lt;pub-dates&gt;&lt;date&gt;Jan 12&lt;/date&gt;&lt;/pub-dates&gt;&lt;/dates&gt;&lt;isbn&gt;1091-6490 (Electronic)&amp;#xD;1091-6490 (Linking)&lt;/isbn&gt;&lt;accession-num&gt;20080769&lt;/accession-num&gt;&lt;urls&gt;&lt;related-urls&gt;&lt;url&gt;http://www.ncbi.nlm.nih.gov/entrez/query.fcgi?cmd=Retrieve&amp;amp;db=PubMed&amp;amp;dopt=Citation&amp;amp;list_uids=20080769&lt;/url&gt;&lt;/related-urls&gt;&lt;/urls&gt;&lt;electronic-resource-num&gt;0911299107 [pii]&amp;#xD;10.1073/pnas.0911299107&lt;/electronic-resource-num&gt;&lt;language&gt;eng&lt;/language&gt;&lt;/record&gt;&lt;/Cite&gt;&lt;/EndNote&gt;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"_ENREF_28" \o "Traag, 2010 #237" </w:instrText>
      </w:r>
      <w:r w:rsidR="001E1917">
        <w:rPr>
          <w:noProof/>
        </w:rPr>
        <w:fldChar w:fldCharType="separate"/>
      </w:r>
      <w:r w:rsidR="001E1917">
        <w:rPr>
          <w:noProof/>
        </w:rPr>
        <w:t>28</w:t>
      </w:r>
      <w:r w:rsidR="001E1917">
        <w:rPr>
          <w:noProof/>
        </w:rPr>
        <w:fldChar w:fldCharType="end"/>
      </w:r>
      <w:r w:rsidR="001E1917">
        <w:rPr>
          <w:noProof/>
        </w:rPr>
        <w:t>]</w:t>
      </w:r>
      <w:r w:rsidR="001E1917">
        <w:fldChar w:fldCharType="end"/>
      </w:r>
      <w:del w:id="143" w:author="hqin" w:date="2011-11-20T19:52:00Z">
        <w:r w:rsidRPr="002A0697" w:rsidDel="005C2288">
          <w:rPr>
            <w:noProof/>
          </w:rPr>
          <w:delText>(66)</w:delText>
        </w:r>
      </w:del>
      <w:r w:rsidRPr="002A0697">
        <w:t xml:space="preserve">. </w:t>
      </w:r>
      <w:r w:rsidRPr="002A0697">
        <w:rPr>
          <w:i/>
        </w:rPr>
        <w:t>B. cereus</w:t>
      </w:r>
      <w:ins w:id="144" w:author="Daria Clegg" w:date="2013-02-01T09:44:00Z">
        <w:r w:rsidR="00C44BCB">
          <w:t xml:space="preserve"> </w:t>
        </w:r>
      </w:ins>
      <w:r w:rsidRPr="002A0697">
        <w:t xml:space="preserve">-group species, as well as other species including </w:t>
      </w:r>
      <w:r w:rsidRPr="002A0697">
        <w:rPr>
          <w:i/>
        </w:rPr>
        <w:t>B. megaterium</w:t>
      </w:r>
      <w:r w:rsidRPr="002A0697">
        <w:t xml:space="preserve">, </w:t>
      </w:r>
      <w:r w:rsidRPr="002A0697">
        <w:rPr>
          <w:i/>
        </w:rPr>
        <w:t>B. laterosporus</w:t>
      </w:r>
      <w:r w:rsidRPr="002A0697">
        <w:t xml:space="preserve"> and </w:t>
      </w:r>
      <w:r w:rsidRPr="002A0697">
        <w:rPr>
          <w:i/>
        </w:rPr>
        <w:t>B. vedderi</w:t>
      </w:r>
      <w:r w:rsidRPr="002A0697">
        <w:t xml:space="preserve">, possess an additional structure that surrounds the coat, called the exosporium which also varies in structure among species </w:t>
      </w:r>
      <w:r w:rsidR="001E1917">
        <w:fldChar w:fldCharType="begin">
          <w:fldData xml:space="preserve">PEVuZE5vdGU+PENpdGU+PEF1dGhvcj5IZW5yaXF1ZXM8L0F1dGhvcj48WWVhcj4yMDA3PC9ZZWFy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</w:fldData>
        </w:fldChar>
      </w:r>
      <w:r w:rsidR="001E1917">
        <w:instrText xml:space="preserve"> ADDIN EN.CITE </w:instrText>
      </w:r>
      <w:r w:rsidR="001E1917">
        <w:fldChar w:fldCharType="begin">
          <w:fldData xml:space="preserve">PEVuZE5vdGU+PENpdGU+PEF1dGhvcj5IZW5yaXF1ZXM8L0F1dGhvcj48WWVhcj4yMDA3PC9ZZWFy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"_ENREF_14" \o "Henriques, 2007 #55" </w:instrText>
      </w:r>
      <w:r w:rsidR="001E1917">
        <w:rPr>
          <w:noProof/>
        </w:rPr>
        <w:fldChar w:fldCharType="separate"/>
      </w:r>
      <w:r w:rsidR="001E1917">
        <w:rPr>
          <w:noProof/>
        </w:rPr>
        <w:t>14</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"_ENREF_28" \o "Traag, 2010 #237" </w:instrText>
      </w:r>
      <w:r w:rsidR="001E1917">
        <w:rPr>
          <w:noProof/>
        </w:rPr>
        <w:fldChar w:fldCharType="separate"/>
      </w:r>
      <w:r w:rsidR="001E1917">
        <w:rPr>
          <w:noProof/>
        </w:rPr>
        <w:t>28</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"_ENREF_31" \o "Hannay, 1957 #196" </w:instrText>
      </w:r>
      <w:r w:rsidR="001E1917">
        <w:rPr>
          <w:noProof/>
        </w:rPr>
        <w:fldChar w:fldCharType="separate"/>
      </w:r>
      <w:r w:rsidR="001E1917">
        <w:rPr>
          <w:noProof/>
        </w:rPr>
        <w:t>31</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"_ENREF_32" \o "Vary, 1994 #216" </w:instrText>
      </w:r>
      <w:r w:rsidR="001E1917">
        <w:rPr>
          <w:noProof/>
        </w:rPr>
        <w:fldChar w:fldCharType="separate"/>
      </w:r>
      <w:r w:rsidR="001E1917">
        <w:rPr>
          <w:noProof/>
        </w:rPr>
        <w:t>32</w:t>
      </w:r>
      <w:r w:rsidR="001E1917">
        <w:rPr>
          <w:noProof/>
        </w:rPr>
        <w:fldChar w:fldCharType="end"/>
      </w:r>
      <w:r w:rsidR="001E1917">
        <w:rPr>
          <w:noProof/>
        </w:rPr>
        <w:t>]</w:t>
      </w:r>
      <w:r w:rsidR="001E1917">
        <w:fldChar w:fldCharType="end"/>
      </w:r>
      <w:del w:id="145" w:author="hqin" w:date="2011-11-20T19:52:00Z">
        <w:r w:rsidRPr="002A0697" w:rsidDel="005C2288">
          <w:rPr>
            <w:noProof/>
          </w:rPr>
          <w:delText>(29, 30, 66, 67)</w:delText>
        </w:r>
      </w:del>
      <w:r w:rsidRPr="002A0697">
        <w:t xml:space="preserve">. The exosporium is known to have roles in interacting with environmental surfaces and other cells </w:t>
      </w:r>
      <w:r w:rsidR="001E1917">
        <w:fldChar w:fldCharType="begin">
          <w:fldData xml:space="preserve">PEVuZE5vdGU+PENpdGU+PEF1dGhvcj5PbGl2YTwvQXV0aG9yPjxZZWFyPjIwMDg8L1llYXI+PFJl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</w:fldData>
        </w:fldChar>
      </w:r>
      <w:r w:rsidR="001E1917">
        <w:instrText xml:space="preserve"> ADDIN EN.CITE </w:instrText>
      </w:r>
      <w:r w:rsidR="001E1917">
        <w:fldChar w:fldCharType="begin">
          <w:fldData xml:space="preserve">PEVuZE5vdGU+PENpdGU+PEF1dGhvcj5PbGl2YTwvQXV0aG9yPjxZZWFyPjIwMDg8L1llYXI+PFJl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"_ENREF_18" \o "Chen, 2010 #236" </w:instrText>
      </w:r>
      <w:r w:rsidR="001E1917">
        <w:rPr>
          <w:noProof/>
        </w:rPr>
        <w:fldChar w:fldCharType="separate"/>
      </w:r>
      <w:r w:rsidR="001E1917">
        <w:rPr>
          <w:noProof/>
        </w:rPr>
        <w:t>18</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"_ENREF_33" \o "Oliva, 2008 #214" </w:instrText>
      </w:r>
      <w:r w:rsidR="001E1917">
        <w:rPr>
          <w:noProof/>
        </w:rPr>
        <w:fldChar w:fldCharType="separate"/>
      </w:r>
      <w:r w:rsidR="001E1917">
        <w:rPr>
          <w:noProof/>
        </w:rPr>
        <w:t>33</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"_ENREF_34" \o "Bozue, 2007 #181" </w:instrText>
      </w:r>
      <w:r w:rsidR="001E1917">
        <w:rPr>
          <w:noProof/>
        </w:rPr>
        <w:fldChar w:fldCharType="separate"/>
      </w:r>
      <w:r w:rsidR="001E1917">
        <w:rPr>
          <w:noProof/>
        </w:rPr>
        <w:t>34</w:t>
      </w:r>
      <w:r w:rsidR="001E1917">
        <w:rPr>
          <w:noProof/>
        </w:rPr>
        <w:fldChar w:fldCharType="end"/>
      </w:r>
      <w:r w:rsidR="001E1917">
        <w:rPr>
          <w:noProof/>
        </w:rPr>
        <w:t>]</w:t>
      </w:r>
      <w:r w:rsidR="001E1917">
        <w:fldChar w:fldCharType="end"/>
      </w:r>
      <w:del w:id="146" w:author="hqin" w:date="2011-11-20T19:52:00Z">
        <w:r w:rsidRPr="002A0697" w:rsidDel="005C2288">
          <w:rPr>
            <w:noProof/>
          </w:rPr>
          <w:delText>(9, 12, 47)</w:delText>
        </w:r>
      </w:del>
      <w:r w:rsidRPr="002A0697">
        <w:t xml:space="preserve">. It may also have </w:t>
      </w:r>
      <w:del w:id="147" w:author="Daria Clegg" w:date="2013-02-01T09:44:00Z">
        <w:r w:rsidRPr="002A0697" w:rsidDel="0013040F">
          <w:delText xml:space="preserve">as yet </w:delText>
        </w:r>
      </w:del>
      <w:r w:rsidRPr="002A0697">
        <w:t xml:space="preserve">uncharacterized roles in protection of the spore. Importantly, the exosporium is not an impermeable barrier, as it allows passage of small molecules such as sugars and amino acids </w:t>
      </w:r>
      <w:r w:rsidR="001E1917">
        <w:fldChar w:fldCharType="begin"/>
      </w:r>
      <w:r w:rsidR="001E1917">
        <w:instrText xml:space="preserve"> ADDIN EN.CITE &lt;EndNote&gt;&lt;Cite&gt;&lt;Author&gt;Ball&lt;/Author&gt;&lt;Year&gt;2008&lt;/Year&gt;&lt;RecNum&gt;197&lt;/RecNum&gt;&lt;DisplayText&gt;[35]&lt;/DisplayText&gt;&lt;record&gt;&lt;rec-number&gt;197&lt;/rec-number&gt;&lt;foreign-keys&gt;&lt;key app="EN" db-id="02sps2pse5vde9eszr6vesw82vsrpaeerdva"&gt;197&lt;/key&gt;&lt;/foreign-keys&gt;&lt;ref-type name="Journal Article"&gt;17&lt;/ref-type&gt;&lt;contributors&gt;&lt;authors&gt;&lt;author&gt;Ball, D. A.&lt;/author&gt;&lt;author&gt;Taylor, R.&lt;/author&gt;&lt;author&gt;Todd, S. J.&lt;/author&gt;&lt;author&gt;Redmond, C.&lt;/author&gt;&lt;author&gt;Couture-Tosi, E.&lt;/author&gt;&lt;author&gt;Sylvestre, P.&lt;/author&gt;&lt;author&gt;Moir, A.&lt;/author&gt;&lt;author&gt;Bullough, P. A.&lt;/author&gt;&lt;/authors&gt;&lt;/contributors&gt;&lt;auth-address&gt;Krebs Institute for Biomolecular Research, Department of Molecular Biology and Biotechnology, University of Sheffield, Firth Court, Western Bank, Sheffield S10 2TN, UK.&lt;/auth-address&gt;&lt;titles&gt;&lt;title&gt;&lt;style face="normal" font="default" size="100%"&gt;Structure of the exosporium and sublayers of spores of the &lt;/style&gt;&lt;style face="italic" font="default" size="100%"&gt;Bacillus cereus&lt;/style&gt;&lt;style face="normal" font="default" size="100%"&gt; family revealed by electron crystallography&lt;/style&gt;&lt;/title&gt;&lt;secondary-title&gt;Mol. Microbiol.&lt;/secondary-title&gt;&lt;/titles&gt;&lt;periodical&gt;&lt;full-title&gt;Mol. Microbiol.&lt;/full-title&gt;&lt;/periodical&gt;&lt;pages&gt;947-958&lt;/pages&gt;&lt;volume&gt;68&lt;/volume&gt;&lt;keywords&gt;&lt;keyword&gt;Bacillus cereus/chemistry/*physiology/*ultrastructure&lt;/keyword&gt;&lt;keyword&gt;Bacterial Proteins/*analysis&lt;/keyword&gt;&lt;keyword&gt;Crystallography&lt;/keyword&gt;&lt;keyword&gt;Microscopy, Electron&lt;/keyword&gt;&lt;keyword&gt;Spores, Bacterial/chemistry/ultrastructure&lt;/keyword&gt;&lt;/keywords&gt;&lt;dates&gt;&lt;year&gt;2008&lt;/year&gt;&lt;pub-dates&gt;&lt;date&gt;May&lt;/date&gt;&lt;/pub-dates&gt;&lt;/dates&gt;&lt;accession-num&gt;18399937&lt;/accession-num&gt;&lt;urls&gt;&lt;related-urls&gt;&lt;url&gt;http://www.ncbi.nlm.nih.gov/entrez/query.fcgi?cmd=Retrieve&amp;amp;db=PubMed&amp;amp;dopt=Citation&amp;amp;list_uids=18399937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"_ENREF_35" \o "Ball, 2008 #197" </w:instrText>
      </w:r>
      <w:r w:rsidR="001E1917">
        <w:rPr>
          <w:noProof/>
        </w:rPr>
        <w:fldChar w:fldCharType="separate"/>
      </w:r>
      <w:r w:rsidR="001E1917">
        <w:rPr>
          <w:noProof/>
        </w:rPr>
        <w:t>35</w:t>
      </w:r>
      <w:r w:rsidR="001E1917">
        <w:rPr>
          <w:noProof/>
        </w:rPr>
        <w:fldChar w:fldCharType="end"/>
      </w:r>
      <w:r w:rsidR="001E1917">
        <w:rPr>
          <w:noProof/>
        </w:rPr>
        <w:t>]</w:t>
      </w:r>
      <w:r w:rsidR="001E1917">
        <w:fldChar w:fldCharType="end"/>
      </w:r>
      <w:del w:id="148" w:author="hqin" w:date="2011-11-20T19:52:00Z">
        <w:r w:rsidRPr="002A0697" w:rsidDel="005C2288">
          <w:rPr>
            <w:noProof/>
          </w:rPr>
          <w:delText>(4)</w:delText>
        </w:r>
      </w:del>
      <w:r w:rsidRPr="002A0697">
        <w:t xml:space="preserve">. </w:t>
      </w:r>
    </w:p>
    <w:p w14:paraId="797D2168" w14:textId="77777777" w:rsidR="0036587D" w:rsidRDefault="001C7FC9">
      <w:pPr>
        <w:ind w:firstLine="720"/>
        <w:pPrChange w:id="149" w:author="hqin" w:date="2013-01-29T09:44:00Z">
          <w:pPr>
            <w:spacing w:line="480" w:lineRule="auto"/>
            <w:ind w:firstLine="720"/>
          </w:pPr>
        </w:pPrChange>
      </w:pPr>
      <w:r w:rsidRPr="002A0697">
        <w:t>Understanding the forces that guide the evolution of the coat can provide unique insight</w:t>
      </w:r>
      <w:ins w:id="150" w:author="Daria Clegg" w:date="2013-02-01T09:45:00Z">
        <w:r w:rsidR="0013040F">
          <w:t xml:space="preserve"> </w:t>
        </w:r>
      </w:ins>
      <w:del w:id="151" w:author="Daria Clegg" w:date="2013-02-01T09:45:00Z">
        <w:r w:rsidRPr="002A0697" w:rsidDel="0013040F">
          <w:delText xml:space="preserve">s </w:delText>
        </w:r>
      </w:del>
      <w:r w:rsidRPr="002A0697">
        <w:t xml:space="preserve">into coat function and formation. For example, identifying highly conserved coat proteins may reveal those with important functions in coat assembly and function </w:t>
      </w:r>
      <w:r w:rsidR="001E1917">
        <w:fldChar w:fldCharType="begin"/>
      </w:r>
      <w:r w:rsidR="001E1917">
        <w:instrText xml:space="preserve"> ADDIN EN.CITE &lt;EndNote&gt;&lt;Cite&gt;&lt;Author&gt;Driks&lt;/Author&gt;&lt;Year&gt;2002&lt;/Year&gt;&lt;RecNum&gt;17&lt;/RecNum&gt;&lt;DisplayText&gt;[16]&lt;/DisplayText&gt;&lt;record&gt;&lt;rec-number&gt;17&lt;/rec-number&gt;&lt;foreign-keys&gt;&lt;key app="EN" db-id="02sps2pse5vde9eszr6vesw82vsrpaeerdva"&gt;17&lt;/key&gt;&lt;/foreign-keys&gt;&lt;ref-type name="Journal Article"&gt;17&lt;/ref-type&gt;&lt;contributors&gt;&lt;authors&gt;&lt;author&gt;Driks, A.&lt;/author&gt;&lt;/authors&gt;&lt;/contributors&gt;&lt;auth-address&gt;Dept of Microbiology and Immunology, Loyola University Medical Center, 2160 South First Ave, Maywood, IL 60153, USA. adriks@lumc.edu&lt;/auth-address&gt;&lt;titles&gt;&lt;title&gt;Maximum shields: the assembly and function of the bacterial spore coat&lt;/title&gt;&lt;secondary-title&gt;Trends Microbiol&lt;/secondary-title&gt;&lt;/titles&gt;&lt;periodical&gt;&lt;full-title&gt;Trends Microbiol&lt;/full-title&gt;&lt;/periodical&gt;&lt;pages&gt;251-4&lt;/pages&gt;&lt;volume&gt;10&lt;/volume&gt;&lt;number&gt;6&lt;/number&gt;&lt;keywords&gt;&lt;keyword&gt;Bacillus anthracis/physiology&lt;/keyword&gt;&lt;keyword&gt;Bacillus subtilis/*physiology&lt;/keyword&gt;&lt;keyword&gt;Bacterial Proteins/metabolism/*physiology&lt;/keyword&gt;&lt;keyword&gt;Biological Warfare&lt;/keyword&gt;&lt;keyword&gt;Models, Biological&lt;/keyword&gt;&lt;keyword&gt;Morphogenesis&lt;/keyword&gt;&lt;keyword&gt;*Sigma Factor&lt;/keyword&gt;&lt;keyword&gt;Spores, Bacterial/metabolism/*ultrastructure&lt;/keyword&gt;&lt;keyword&gt;*Transcription Factors&lt;/keyword&gt;&lt;/keywords&gt;&lt;dates&gt;&lt;year&gt;2002&lt;/year&gt;&lt;pub-dates&gt;&lt;date&gt;Jun&lt;/date&gt;&lt;/pub-dates&gt;&lt;/dates&gt;&lt;accession-num&gt;12088650&lt;/accession-num&gt;&lt;urls&gt;&lt;related-urls&gt;&lt;url&gt;http://www.ncbi.nlm.nih.gov/entrez/query.fcgi?cmd=Retrieve&amp;amp;db=PubMed&amp;amp;dopt=Citation&amp;amp;list_uids=12088650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"_ENREF_16" \o "Driks, 2002 #17" </w:instrText>
      </w:r>
      <w:r w:rsidR="001E1917">
        <w:rPr>
          <w:noProof/>
        </w:rPr>
        <w:fldChar w:fldCharType="separate"/>
      </w:r>
      <w:r w:rsidR="001E1917">
        <w:rPr>
          <w:noProof/>
        </w:rPr>
        <w:t>16</w:t>
      </w:r>
      <w:r w:rsidR="001E1917">
        <w:rPr>
          <w:noProof/>
        </w:rPr>
        <w:fldChar w:fldCharType="end"/>
      </w:r>
      <w:r w:rsidR="001E1917">
        <w:rPr>
          <w:noProof/>
        </w:rPr>
        <w:t>]</w:t>
      </w:r>
      <w:r w:rsidR="001E1917">
        <w:fldChar w:fldCharType="end"/>
      </w:r>
      <w:del w:id="152" w:author="hqin" w:date="2011-11-20T19:52:00Z">
        <w:r w:rsidRPr="002A0697" w:rsidDel="005C2288">
          <w:rPr>
            <w:noProof/>
          </w:rPr>
          <w:delText>(18)</w:delText>
        </w:r>
      </w:del>
      <w:r w:rsidRPr="002A0697">
        <w:t xml:space="preserve">. This information, in turn, can help identify which coat proteins are more involved in adaptation. This is an especially interesting question given that the majority of the morphological variation among Bacillus spores is in the coat (as well as the exosporium) </w:t>
      </w:r>
      <w:r w:rsidR="001E1917">
        <w:fldChar w:fldCharType="begin">
          <w:fldData xml:space="preserve">PEVuZE5vdGU+PENpdGU+PEF1dGhvcj5UcmFhZzwvQXV0aG9yPjxZZWFyPjIwMTA8L1llYXI+PFJl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</w:fldData>
        </w:fldChar>
      </w:r>
      <w:r w:rsidR="001E1917">
        <w:instrText xml:space="preserve"> ADDIN EN.CITE </w:instrText>
      </w:r>
      <w:r w:rsidR="001E1917">
        <w:fldChar w:fldCharType="begin">
          <w:fldData xml:space="preserve">PEVuZE5vdGU+PENpdGU+PEF1dGhvcj5UcmFhZzwvQXV0aG9yPjxZZWFyPjIwMTA8L1llYXI+PFJl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"_ENREF_26" \o "Holt, 1969 #185" </w:instrText>
      </w:r>
      <w:r w:rsidR="001E1917">
        <w:rPr>
          <w:noProof/>
        </w:rPr>
        <w:fldChar w:fldCharType="separate"/>
      </w:r>
      <w:r w:rsidR="001E1917">
        <w:rPr>
          <w:noProof/>
        </w:rPr>
        <w:t>26-28</w:t>
      </w:r>
      <w:r w:rsidR="001E1917">
        <w:rPr>
          <w:noProof/>
        </w:rPr>
        <w:fldChar w:fldCharType="end"/>
      </w:r>
      <w:r w:rsidR="001E1917">
        <w:rPr>
          <w:noProof/>
        </w:rPr>
        <w:t>]</w:t>
      </w:r>
      <w:r w:rsidR="001E1917">
        <w:fldChar w:fldCharType="end"/>
      </w:r>
      <w:del w:id="153" w:author="hqin" w:date="2011-11-20T19:52:00Z">
        <w:r w:rsidRPr="002A0697" w:rsidDel="005C2288">
          <w:rPr>
            <w:noProof/>
          </w:rPr>
          <w:delText>(2, 31, 66)</w:delText>
        </w:r>
      </w:del>
      <w:r w:rsidRPr="002A0697">
        <w:t xml:space="preserve">. Importantly, by measuring the degree of selection on a coat protein, it may be possible to show that coat proteins have evolutionarily important roles even when the corresponding coat protein gene mutants lack a detectable phenotype in the laboratory </w:t>
      </w:r>
      <w:r w:rsidR="001E1917">
        <w:fldChar w:fldCharType="begin"/>
      </w:r>
      <w:r w:rsidR="001E1917">
        <w:instrText xml:space="preserve"> ADDIN EN.CITE &lt;EndNote&gt;&lt;Cite&gt;&lt;Author&gt;Driks&lt;/Author&gt;&lt;Year&gt;2009&lt;/Year&gt;&lt;RecNum&gt;212&lt;/RecNum&gt;&lt;DisplayText&gt;[17, 36]&lt;/DisplayText&gt;&lt;record&gt;&lt;rec-number&gt;212&lt;/rec-number&gt;&lt;foreign-keys&gt;&lt;key app="EN" db-id="02sps2pse5vde9eszr6vesw82vsrpaeerdva"&gt;212&lt;/key&gt;&lt;/foreign-keys&gt;&lt;ref-type name="Book Section"&gt;5&lt;/ref-type&gt;&lt;contributors&gt;&lt;authors&gt;&lt;author&gt;Driks, A. &lt;/author&gt;&lt;author&gt;Mallozzi, M&lt;/author&gt;&lt;/authors&gt;&lt;secondary-authors&gt;&lt;author&gt;N. Bergman&lt;/author&gt;&lt;/secondary-authors&gt;&lt;/contributors&gt;&lt;titles&gt;&lt;title&gt;&lt;style face="normal" font="default" size="100%"&gt;Outer structures of the &lt;/style&gt;&lt;style face="italic" font="default" size="100%"&gt;Bacillus anthracis&lt;/style&gt;&lt;style face="normal" font="default" size="100%"&gt; spore.&lt;/style&gt;&lt;/title&gt;&lt;secondary-title&gt;Bacillus anthracis and Anthrax&lt;/secondary-title&gt;&lt;/titles&gt;&lt;dates&gt;&lt;year&gt;2009&lt;/year&gt;&lt;/dates&gt;&lt;pub-location&gt;New Jersey&lt;/pub-location&gt;&lt;publisher&gt;John Wiley &amp;amp; Sons&lt;/publisher&gt;&lt;urls&gt;&lt;/urls&gt;&lt;/record&gt;&lt;/Cite&gt;&lt;Cite&gt;&lt;Author&gt;Driks&lt;/Author&gt;&lt;Year&gt;2002&lt;/Year&gt;&lt;RecNum&gt;217&lt;/RecNum&gt;&lt;record&gt;&lt;rec-number&gt;217&lt;/rec-number&gt;&lt;foreign-keys&gt;&lt;key app="EN" db-id="02sps2pse5vde9eszr6vesw82vsrpaeerdva"&gt;217&lt;/key&gt;&lt;/foreign-keys&gt;&lt;ref-type name="Book Section"&gt;5&lt;/ref-type&gt;&lt;contributors&gt;&lt;authors&gt;&lt;author&gt;A. Driks&lt;/author&gt;&lt;/authors&gt;&lt;secondary-authors&gt;&lt;author&gt;A. L. Sonenshein&lt;/author&gt;&lt;author&gt;J. A. Hoch&lt;/author&gt;&lt;author&gt;R. Losick&lt;/author&gt;&lt;/secondary-authors&gt;&lt;/contributors&gt;&lt;titles&gt;&lt;title&gt;Proteins of the spore core and coat&lt;/title&gt;&lt;secondary-title&gt;&lt;style face="italic" font="default" size="100%"&gt;Bacillus subtilis&lt;/style&gt;&lt;style face="normal" font="default" size="100%"&gt; and its closest relatives&lt;/style&gt;&lt;/secondary-title&gt;&lt;/titles&gt;&lt;pages&gt;527-536&lt;/pages&gt;&lt;dates&gt;&lt;year&gt;2002&lt;/year&gt;&lt;/dates&gt;&lt;pub-location&gt;Washington, D.C&lt;/pub-location&gt;&lt;publisher&gt;American Society for Microbiology&lt;/publisher&gt;&lt;urls&gt;&lt;/urls&gt;&lt;/record&gt;&lt;/Cite&gt;&lt;/EndNote&gt;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"_ENREF_17" \o "Driks, 2009 #212" </w:instrText>
      </w:r>
      <w:r w:rsidR="001E1917">
        <w:rPr>
          <w:noProof/>
        </w:rPr>
        <w:fldChar w:fldCharType="separate"/>
      </w:r>
      <w:r w:rsidR="001E1917">
        <w:rPr>
          <w:noProof/>
        </w:rPr>
        <w:t>17</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"_ENREF_36" \o "Driks, 2002 #217" </w:instrText>
      </w:r>
      <w:r w:rsidR="001E1917">
        <w:rPr>
          <w:noProof/>
        </w:rPr>
        <w:fldChar w:fldCharType="separate"/>
      </w:r>
      <w:r w:rsidR="001E1917">
        <w:rPr>
          <w:noProof/>
        </w:rPr>
        <w:t>36</w:t>
      </w:r>
      <w:r w:rsidR="001E1917">
        <w:rPr>
          <w:noProof/>
        </w:rPr>
        <w:fldChar w:fldCharType="end"/>
      </w:r>
      <w:r w:rsidR="001E1917">
        <w:rPr>
          <w:noProof/>
        </w:rPr>
        <w:t>]</w:t>
      </w:r>
      <w:r w:rsidR="001E1917">
        <w:fldChar w:fldCharType="end"/>
      </w:r>
      <w:del w:id="154" w:author="hqin" w:date="2011-11-20T19:52:00Z">
        <w:r w:rsidRPr="002A0697" w:rsidDel="005C2288">
          <w:rPr>
            <w:noProof/>
          </w:rPr>
          <w:delText>(20, 22)</w:delText>
        </w:r>
      </w:del>
      <w:r w:rsidRPr="002A0697">
        <w:t>.</w:t>
      </w:r>
    </w:p>
    <w:p w14:paraId="507796CE" w14:textId="77777777" w:rsidR="0036587D" w:rsidRDefault="001C7FC9">
      <w:pPr>
        <w:ind w:firstLine="720"/>
        <w:pPrChange w:id="155" w:author="hqin" w:date="2013-01-29T09:44:00Z">
          <w:pPr>
            <w:spacing w:line="480" w:lineRule="auto"/>
            <w:ind w:firstLine="720"/>
          </w:pPr>
        </w:pPrChange>
      </w:pPr>
      <w:r w:rsidRPr="002A0697">
        <w:t xml:space="preserve">In this work we first generated a curated list of </w:t>
      </w:r>
      <w:r w:rsidRPr="002A0697">
        <w:rPr>
          <w:i/>
        </w:rPr>
        <w:t>B. subtilis</w:t>
      </w:r>
      <w:r w:rsidRPr="002A0697">
        <w:t xml:space="preserve"> spore coat proteins, allowing us to identify their orthologs based on phylogeny in a group of Bacillus species (10 fully-sequenced and 1 partially-sequenced). We then performed a detailed analysis of the molecular evolution of these proteins. Our results showed that evolutionary differences in spore coat proteins can reflect their locations in spore coat layers and differences in spore structure across species. </w:t>
      </w:r>
    </w:p>
    <w:p w14:paraId="16E138C7" w14:textId="77777777" w:rsidR="00136683" w:rsidRDefault="00136683">
      <w:pPr>
        <w:ind w:firstLine="720"/>
      </w:pPr>
    </w:p>
    <w:p w14:paraId="594BD8E6" w14:textId="77777777" w:rsidR="00136683" w:rsidRDefault="001C7FC9">
      <w:pPr>
        <w:rPr>
          <w:b/>
          <w:bCs/>
        </w:rPr>
      </w:pPr>
      <w:r w:rsidRPr="002A0697">
        <w:rPr>
          <w:b/>
          <w:bCs/>
        </w:rPr>
        <w:t>2. Materials and Methods</w:t>
      </w:r>
    </w:p>
    <w:p w14:paraId="4DCCC8A5" w14:textId="77777777" w:rsidR="0036587D" w:rsidRDefault="0036587D">
      <w:pPr>
        <w:ind w:firstLine="720"/>
        <w:rPr>
          <w:ins w:id="156" w:author="hqin" w:date="2013-01-15T10:05:00Z"/>
        </w:rPr>
        <w:pPrChange w:id="157" w:author="hqin" w:date="2013-01-29T09:44:00Z">
          <w:pPr/>
        </w:pPrChange>
      </w:pPr>
    </w:p>
    <w:p w14:paraId="443A3AA8" w14:textId="77777777" w:rsidR="00136683" w:rsidRDefault="00136683">
      <w:pPr>
        <w:rPr>
          <w:del w:id="158" w:author="hqin" w:date="2013-01-15T10:06:00Z"/>
          <w:b/>
          <w:bCs/>
        </w:rPr>
      </w:pPr>
    </w:p>
    <w:p w14:paraId="08E91B46" w14:textId="77777777" w:rsidR="0036587D" w:rsidRDefault="001C7FC9">
      <w:pPr>
        <w:rPr>
          <w:b/>
        </w:rPr>
        <w:pPrChange w:id="159" w:author="hqin" w:date="2013-01-29T09:44:00Z">
          <w:pPr>
            <w:spacing w:line="480" w:lineRule="auto"/>
          </w:pPr>
        </w:pPrChange>
      </w:pPr>
      <w:r w:rsidRPr="002A0697">
        <w:rPr>
          <w:b/>
        </w:rPr>
        <w:t>2.1 Sequences</w:t>
      </w:r>
    </w:p>
    <w:p w14:paraId="71C7F08B" w14:textId="77777777" w:rsidR="0036587D" w:rsidRDefault="001C7FC9">
      <w:pPr>
        <w:ind w:firstLine="720"/>
        <w:pPrChange w:id="160" w:author="hqin" w:date="2013-01-29T09:44:00Z">
          <w:pPr>
            <w:spacing w:line="480" w:lineRule="auto"/>
            <w:ind w:firstLine="720"/>
          </w:pPr>
        </w:pPrChange>
      </w:pPr>
      <w:r w:rsidRPr="002A0697">
        <w:t xml:space="preserve">Genomes analyzed in this study are summarized in </w:t>
      </w:r>
      <w:r w:rsidR="0036587D" w:rsidRPr="0036587D">
        <w:rPr>
          <w:color w:val="0070C0"/>
          <w:rPrChange w:id="161" w:author="hqin" w:date="2013-01-31T10:32:00Z">
            <w:rPr>
              <w:highlight w:val="yellow"/>
            </w:rPr>
          </w:rPrChange>
        </w:rPr>
        <w:t>Table 1</w:t>
      </w:r>
      <w:r w:rsidRPr="002A0697">
        <w:t xml:space="preserve">. Most of the genomes are the species type-strains. We analyzed 5 </w:t>
      </w:r>
      <w:r w:rsidRPr="002A0697">
        <w:rPr>
          <w:i/>
        </w:rPr>
        <w:t>B. subtilis</w:t>
      </w:r>
      <w:ins w:id="162" w:author="Daria Clegg" w:date="2013-02-01T09:49:00Z">
        <w:r w:rsidR="0013040F">
          <w:t xml:space="preserve"> </w:t>
        </w:r>
      </w:ins>
      <w:r w:rsidRPr="002A0697">
        <w:t xml:space="preserve">-group genomes: </w:t>
      </w:r>
      <w:r w:rsidRPr="002A0697">
        <w:rPr>
          <w:i/>
        </w:rPr>
        <w:t>Bacillus subtilis</w:t>
      </w:r>
      <w:r w:rsidRPr="002A0697">
        <w:t xml:space="preserve"> </w:t>
      </w:r>
      <w:r w:rsidRPr="002A0697">
        <w:rPr>
          <w:i/>
        </w:rPr>
        <w:t>subsp. subtilis str. 168</w:t>
      </w:r>
      <w:r w:rsidRPr="002A0697">
        <w:t xml:space="preserve">, </w:t>
      </w:r>
      <w:r w:rsidRPr="002A0697">
        <w:rPr>
          <w:i/>
        </w:rPr>
        <w:t>Bacillus mojavensis</w:t>
      </w:r>
      <w:r w:rsidRPr="002A0697">
        <w:t xml:space="preserve"> RO-H-1, </w:t>
      </w:r>
      <w:r w:rsidRPr="002A0697">
        <w:rPr>
          <w:rFonts w:eastAsia="Times New Roman"/>
          <w:i/>
          <w:lang w:eastAsia="en-US"/>
        </w:rPr>
        <w:t>Bacillus licheniformis</w:t>
      </w:r>
      <w:r w:rsidRPr="002A0697">
        <w:t xml:space="preserve"> </w:t>
      </w:r>
      <w:r w:rsidRPr="002A0697">
        <w:rPr>
          <w:rFonts w:eastAsia="Times New Roman"/>
          <w:lang w:eastAsia="en-US"/>
        </w:rPr>
        <w:t xml:space="preserve">ATCC 14580, </w:t>
      </w:r>
      <w:r w:rsidRPr="002A0697">
        <w:rPr>
          <w:bCs/>
          <w:i/>
        </w:rPr>
        <w:t>Bacillus amyloliquefaciens</w:t>
      </w:r>
      <w:r w:rsidRPr="002A0697">
        <w:rPr>
          <w:bCs/>
        </w:rPr>
        <w:t xml:space="preserve"> FZB42, and </w:t>
      </w:r>
      <w:commentRangeStart w:id="163"/>
      <w:r w:rsidRPr="002A0697">
        <w:rPr>
          <w:bCs/>
          <w:i/>
        </w:rPr>
        <w:t>Bacillus pumilus</w:t>
      </w:r>
      <w:r w:rsidRPr="002A0697">
        <w:rPr>
          <w:bCs/>
        </w:rPr>
        <w:t xml:space="preserve"> SAFR-032</w:t>
      </w:r>
      <w:commentRangeEnd w:id="163"/>
      <w:r>
        <w:rPr>
          <w:rStyle w:val="CommentReference"/>
        </w:rPr>
        <w:commentReference w:id="163"/>
      </w:r>
      <w:r w:rsidRPr="002A0697">
        <w:rPr>
          <w:bCs/>
        </w:rPr>
        <w:t xml:space="preserve">. We analyzed 6 </w:t>
      </w:r>
      <w:r w:rsidRPr="002A0697">
        <w:rPr>
          <w:i/>
        </w:rPr>
        <w:t>B.</w:t>
      </w:r>
      <w:r w:rsidRPr="002A0697">
        <w:t xml:space="preserve"> </w:t>
      </w:r>
      <w:r w:rsidRPr="002A0697">
        <w:rPr>
          <w:i/>
        </w:rPr>
        <w:t>cereus</w:t>
      </w:r>
      <w:r w:rsidRPr="002A0697">
        <w:t xml:space="preserve">-group genomes: </w:t>
      </w:r>
      <w:r w:rsidRPr="002A0697">
        <w:rPr>
          <w:i/>
        </w:rPr>
        <w:t>Bacillus anthracis str. Ames</w:t>
      </w:r>
      <w:r w:rsidRPr="002A0697">
        <w:t xml:space="preserve">, </w:t>
      </w:r>
      <w:r w:rsidRPr="002A0697">
        <w:rPr>
          <w:i/>
        </w:rPr>
        <w:t>Bacillus cereus</w:t>
      </w:r>
      <w:r w:rsidRPr="002A0697">
        <w:t xml:space="preserve"> ATCC 10987, </w:t>
      </w:r>
      <w:r w:rsidRPr="002A0697">
        <w:rPr>
          <w:i/>
        </w:rPr>
        <w:t>Bacillus cereus</w:t>
      </w:r>
      <w:r w:rsidRPr="002A0697">
        <w:t xml:space="preserve"> ATCC 14579, </w:t>
      </w:r>
      <w:r w:rsidRPr="002A0697">
        <w:rPr>
          <w:i/>
        </w:rPr>
        <w:t>Bacillus cereus</w:t>
      </w:r>
      <w:r w:rsidRPr="002A0697">
        <w:t xml:space="preserve"> E33L, </w:t>
      </w:r>
      <w:r w:rsidRPr="002A0697">
        <w:rPr>
          <w:i/>
        </w:rPr>
        <w:t>Bacillus thuringiensis serovar konkukian</w:t>
      </w:r>
      <w:r w:rsidRPr="002A0697">
        <w:t xml:space="preserve">, and </w:t>
      </w:r>
      <w:r w:rsidRPr="002A0697">
        <w:rPr>
          <w:bCs/>
          <w:i/>
        </w:rPr>
        <w:t>Bacillus weihenstephanensis</w:t>
      </w:r>
      <w:r w:rsidRPr="002A0697">
        <w:rPr>
          <w:bCs/>
        </w:rPr>
        <w:t xml:space="preserve"> KBAB4. We used genomes of </w:t>
      </w:r>
      <w:r w:rsidRPr="002A0697">
        <w:rPr>
          <w:rFonts w:eastAsia="Times New Roman"/>
          <w:i/>
          <w:lang w:eastAsia="en-US"/>
        </w:rPr>
        <w:t>Bacillus clausii</w:t>
      </w:r>
      <w:r w:rsidRPr="002A0697">
        <w:t xml:space="preserve"> </w:t>
      </w:r>
      <w:r w:rsidRPr="002A0697">
        <w:rPr>
          <w:rFonts w:eastAsia="Times New Roman"/>
          <w:lang w:eastAsia="en-US"/>
        </w:rPr>
        <w:t xml:space="preserve">KSM-K16 and </w:t>
      </w:r>
      <w:r w:rsidRPr="002A0697">
        <w:rPr>
          <w:rFonts w:eastAsia="Times New Roman"/>
          <w:i/>
          <w:lang w:eastAsia="en-US"/>
        </w:rPr>
        <w:t>Bacillus halodurans</w:t>
      </w:r>
      <w:r w:rsidRPr="002A0697">
        <w:rPr>
          <w:rFonts w:eastAsia="Times New Roman"/>
          <w:lang w:eastAsia="en-US"/>
        </w:rPr>
        <w:t xml:space="preserve"> C-125 as outgroups. Genes of </w:t>
      </w:r>
      <w:r w:rsidRPr="002A0697">
        <w:t>the draft</w:t>
      </w:r>
      <w:r w:rsidRPr="002A0697">
        <w:rPr>
          <w:i/>
        </w:rPr>
        <w:t xml:space="preserve"> </w:t>
      </w:r>
      <w:r w:rsidRPr="002A0697">
        <w:t>genome of</w:t>
      </w:r>
      <w:r w:rsidRPr="002A0697">
        <w:rPr>
          <w:i/>
        </w:rPr>
        <w:t xml:space="preserve"> Bacillus mojavensis</w:t>
      </w:r>
      <w:r w:rsidRPr="002A0697">
        <w:t xml:space="preserve"> RO-H-1 were predicted by GLIMMER </w:t>
      </w:r>
      <w:r w:rsidR="001E1917">
        <w:fldChar w:fldCharType="begin"/>
      </w:r>
      <w:r w:rsidR="001E1917">
        <w:instrText xml:space="preserve"> ADDIN EN.CITE &lt;EndNote&gt;&lt;Cite&gt;&lt;Author&gt;Salzberg&lt;/Author&gt;&lt;Year&gt;1998&lt;/Year&gt;&lt;RecNum&gt;205&lt;/RecNum&gt;&lt;DisplayText&gt;[37]&lt;/DisplayText&gt;&lt;record&gt;&lt;rec-number&gt;205&lt;/rec-number&gt;&lt;foreign-keys&gt;&lt;key app="EN" db-id="02sps2pse5vde9eszr6vesw82vsrpaeerdva"&gt;205&lt;/key&gt;&lt;/foreign-keys&gt;&lt;ref-type name="Journal Article"&gt;17&lt;/ref-type&gt;&lt;contributors&gt;&lt;authors&gt;&lt;author&gt;Salzberg, S. L.&lt;/author&gt;&lt;author&gt;Delcher, A. L.&lt;/author&gt;&lt;author&gt;Kasif, S.&lt;/author&gt;&lt;author&gt;White, O.&lt;/author&gt;&lt;/authors&gt;&lt;/contributors&gt;&lt;auth-address&gt;The Institute for Genomic Research, 9712 Medical Center Drive, Rockville, MD 20850, USA. salzberg@tigr.org&lt;/auth-address&gt;&lt;titles&gt;&lt;title&gt;Microbial gene identification using interpolated Markov models&lt;/title&gt;&lt;secondary-title&gt;Nucleic Acids Res&lt;/secondary-title&gt;&lt;/titles&gt;&lt;periodical&gt;&lt;full-title&gt;Nucleic Acids Res&lt;/full-title&gt;&lt;/periodical&gt;&lt;pages&gt;544-8&lt;/pages&gt;&lt;volume&gt;26&lt;/volume&gt;&lt;number&gt;2&lt;/number&gt;&lt;edition&gt;1998/02/28&lt;/edition&gt;&lt;keywords&gt;&lt;keyword&gt;Algorithms&lt;/keyword&gt;&lt;keyword&gt;Base Sequence&lt;/keyword&gt;&lt;keyword&gt;DNA, Bacterial/*analysis/chemistry&lt;/keyword&gt;&lt;keyword&gt;Haemophilus influenzae/genetics&lt;/keyword&gt;&lt;keyword&gt;Helicobacter pylori/genetics&lt;/keyword&gt;&lt;keyword&gt;*Markov Chains&lt;/keyword&gt;&lt;keyword&gt;Open Reading Frames&lt;/keyword&gt;&lt;keyword&gt;Sensitivity and Specificity&lt;/keyword&gt;&lt;keyword&gt;Sequence Alignment&lt;/keyword&gt;&lt;keyword&gt;Software&lt;/keyword&gt;&lt;/keywords&gt;&lt;dates&gt;&lt;year&gt;1998&lt;/year&gt;&lt;pub-dates&gt;&lt;date&gt;Jan 15&lt;/date&gt;&lt;/pub-dates&gt;&lt;/dates&gt;&lt;isbn&gt;0305-1048 (Print)&lt;/isbn&gt;&lt;accession-num&gt;9421513&lt;/accession-num&gt;&lt;urls&gt;&lt;related-urls&gt;&lt;url&gt;http://www.ncbi.nlm.nih.gov/entrez/query.fcgi?cmd=Retrieve&amp;amp;db=PubMed&amp;amp;dopt=Citation&amp;amp;list_uids=9421513&lt;/url&gt;&lt;/related-urls&gt;&lt;/urls&gt;&lt;custom2&gt;147303&lt;/custom2&gt;&lt;electronic-resource-num&gt;gkb128 [pii]&lt;/electronic-resource-num&gt;&lt;language&gt;eng&lt;/language&gt;&lt;/record&gt;&lt;/Cite&gt;&lt;/EndNote&gt;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"_ENREF_37" \o "Salzberg, 1998 #205" </w:instrText>
      </w:r>
      <w:r w:rsidR="001E1917">
        <w:rPr>
          <w:noProof/>
        </w:rPr>
        <w:fldChar w:fldCharType="separate"/>
      </w:r>
      <w:r w:rsidR="001E1917">
        <w:rPr>
          <w:noProof/>
        </w:rPr>
        <w:t>37</w:t>
      </w:r>
      <w:r w:rsidR="001E1917">
        <w:rPr>
          <w:noProof/>
        </w:rPr>
        <w:fldChar w:fldCharType="end"/>
      </w:r>
      <w:r w:rsidR="001E1917">
        <w:rPr>
          <w:noProof/>
        </w:rPr>
        <w:t>]</w:t>
      </w:r>
      <w:r w:rsidR="001E1917">
        <w:fldChar w:fldCharType="end"/>
      </w:r>
      <w:del w:id="164" w:author="hqin" w:date="2011-11-20T19:52:00Z">
        <w:r w:rsidRPr="002A0697" w:rsidDel="005C2288">
          <w:rPr>
            <w:noProof/>
          </w:rPr>
          <w:delText>(57)</w:delText>
        </w:r>
      </w:del>
      <w:r w:rsidRPr="002A0697">
        <w:t xml:space="preserve">.  </w:t>
      </w:r>
    </w:p>
    <w:p w14:paraId="1E63F378" w14:textId="77777777" w:rsidR="0036587D" w:rsidRDefault="00580226">
      <w:pPr>
        <w:ind w:firstLine="720"/>
        <w:pPrChange w:id="165" w:author="hqin" w:date="2013-01-29T09:44:00Z">
          <w:pPr>
            <w:spacing w:line="480" w:lineRule="auto"/>
            <w:ind w:firstLine="720"/>
          </w:pPr>
        </w:pPrChange>
      </w:pPr>
      <w:ins w:id="166" w:author="hqin" w:date="2013-01-08T11:13:00Z">
        <w:r>
          <w:t xml:space="preserve">The </w:t>
        </w:r>
      </w:ins>
      <w:r w:rsidR="001C7FC9" w:rsidRPr="002A0697">
        <w:t xml:space="preserve">rRNA sequences were aligned based on structural information using the Ribosomal Database Project II (Release 9.56, http://rdp.cme.msu.edu/). </w:t>
      </w:r>
      <w:moveFromRangeStart w:id="167" w:author="hqin" w:date="2013-01-08T11:13:00Z" w:name="move345406961"/>
      <w:moveFrom w:id="168" w:author="hqin" w:date="2013-01-08T11:13:00Z">
        <w:r w:rsidR="001C7FC9" w:rsidRPr="002A0697" w:rsidDel="00580226">
          <w:t xml:space="preserve">Essential genes were parsed out from Kobayashi et al 2003. </w:t>
        </w:r>
      </w:moveFrom>
      <w:moveFromRangeEnd w:id="167"/>
      <w:r w:rsidR="001C7FC9" w:rsidRPr="002A0697">
        <w:t xml:space="preserve">The annotation of the </w:t>
      </w:r>
      <w:r w:rsidR="001C7FC9" w:rsidRPr="002A0697">
        <w:rPr>
          <w:i/>
        </w:rPr>
        <w:t>B. subtilis</w:t>
      </w:r>
      <w:r w:rsidR="001C7FC9" w:rsidRPr="002A0697">
        <w:t xml:space="preserve"> genome was based on SubtiList (http://genolist.pasteur.fr/SubtiList/) </w:t>
      </w:r>
      <w:r w:rsidR="001E1917">
        <w:fldChar w:fldCharType="begin"/>
      </w:r>
      <w:r w:rsidR="001E1917">
        <w:instrText xml:space="preserve"> ADDIN EN.CITE &lt;EndNote&gt;&lt;Cite&gt;&lt;Author&gt;Moszer&lt;/Author&gt;&lt;Year&gt;2002&lt;/Year&gt;&lt;RecNum&gt;68&lt;/RecNum&gt;&lt;DisplayText&gt;[38]&lt;/DisplayText&gt;&lt;record&gt;&lt;rec-number&gt;68&lt;/rec-number&gt;&lt;foreign-keys&gt;&lt;key app="EN" db-id="02sps2pse5vde9eszr6vesw82vsrpaeerdva"&gt;68&lt;/key&gt;&lt;/foreign-keys&gt;&lt;ref-type name="Journal Article"&gt;17&lt;/ref-type&gt;&lt;contributors&gt;&lt;authors&gt;&lt;author&gt;Moszer, I.&lt;/author&gt;&lt;author&gt;Jones, L. M.&lt;/author&gt;&lt;author&gt;Moreira, S.&lt;/author&gt;&lt;author&gt;Fabry, C.&lt;/author&gt;&lt;author&gt;Danchin, A.&lt;/author&gt;&lt;/authors&gt;&lt;/contributors&gt;&lt;auth-address&gt;Unite de Genetique des Genomes Bacteriens and Logiciels et Banques de Donnees, Institut Pasteur, 28 rue du Docteur Roux, 75724 Paris Cedex 15, France. moszer@pasteur.fr&lt;/auth-address&gt;&lt;titles&gt;&lt;title&gt;&lt;style face="normal" font="default" size="100%"&gt;SubtiList: the reference database for the &lt;/style&gt;&lt;style face="italic" font="default" size="100%"&gt;Bacillus subtilis &lt;/style&gt;&lt;style face="normal" font="default" size="100%"&gt;genome&lt;/style&gt;&lt;/title&gt;&lt;secondary-title&gt;Nucleic Acids Res&lt;/secondary-title&gt;&lt;/titles&gt;&lt;periodical&gt;&lt;full-title&gt;Nucleic Acids Res&lt;/full-title&gt;&lt;/periodical&gt;&lt;pages&gt;62-5&lt;/pages&gt;&lt;volume&gt;30&lt;/volume&gt;&lt;number&gt;1&lt;/number&gt;&lt;keywords&gt;&lt;keyword&gt;Bacillus subtilis/*genetics/physiology&lt;/keyword&gt;&lt;keyword&gt;Bacterial Proteins/genetics/physiology&lt;/keyword&gt;&lt;keyword&gt;Database Management Systems&lt;/keyword&gt;&lt;keyword&gt;*Databases, Genetic&lt;/keyword&gt;&lt;keyword&gt;Forecasting&lt;/keyword&gt;&lt;keyword&gt;*Genome, Bacterial&lt;/keyword&gt;&lt;keyword&gt;Information Storage and Retrieval&lt;/keyword&gt;&lt;keyword&gt;Internet&lt;/keyword&gt;&lt;/keywords&gt;&lt;dates&gt;&lt;year&gt;2002&lt;/year&gt;&lt;pub-dates&gt;&lt;date&gt;Jan 1&lt;/date&gt;&lt;/pub-dates&gt;&lt;/dates&gt;&lt;accession-num&gt;11752255&lt;/accession-num&gt;&lt;urls&gt;&lt;related-urls&gt;&lt;url&gt;http://www.ncbi.nlm.nih.gov/entrez/query.fcgi?cmd=Retrieve&amp;amp;db=PubMed&amp;amp;dopt=Citation&amp;amp;list_uids=11752255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"_ENREF_38" \o "Moszer, 2002 #68" </w:instrText>
      </w:r>
      <w:r w:rsidR="001E1917">
        <w:rPr>
          <w:noProof/>
        </w:rPr>
        <w:fldChar w:fldCharType="separate"/>
      </w:r>
      <w:r w:rsidR="001E1917">
        <w:rPr>
          <w:noProof/>
        </w:rPr>
        <w:t>38</w:t>
      </w:r>
      <w:r w:rsidR="001E1917">
        <w:rPr>
          <w:noProof/>
        </w:rPr>
        <w:fldChar w:fldCharType="end"/>
      </w:r>
      <w:r w:rsidR="001E1917">
        <w:rPr>
          <w:noProof/>
        </w:rPr>
        <w:t>]</w:t>
      </w:r>
      <w:r w:rsidR="001E1917">
        <w:fldChar w:fldCharType="end"/>
      </w:r>
      <w:del w:id="169" w:author="hqin" w:date="2011-11-20T19:52:00Z">
        <w:r w:rsidR="001C7FC9" w:rsidRPr="002A0697" w:rsidDel="005C2288">
          <w:rPr>
            <w:noProof/>
          </w:rPr>
          <w:delText>(45)</w:delText>
        </w:r>
      </w:del>
      <w:r w:rsidR="001C7FC9" w:rsidRPr="002A0697">
        <w:t xml:space="preserve">. </w:t>
      </w:r>
      <w:moveToRangeStart w:id="170" w:author="hqin" w:date="2013-01-08T11:13:00Z" w:name="move345406961"/>
      <w:moveTo w:id="171" w:author="hqin" w:date="2013-01-08T11:13:00Z">
        <w:r w:rsidRPr="002A0697">
          <w:t>Essential genes were parsed out from Kobayashi et al 2003</w:t>
        </w:r>
      </w:moveTo>
      <w:ins w:id="172" w:author="hqin" w:date="2013-01-08T11:14:00Z">
        <w:r w:rsidR="005D082E">
          <w:t xml:space="preserve"> </w:t>
        </w:r>
      </w:ins>
      <w:r w:rsidR="001E1917">
        <w:fldChar w:fldCharType="begin">
          <w:fldData xml:space="preserve">PEVuZE5vdGU+PENpdGU+PEF1dGhvcj5Lb2JheWFzaGk8L0F1dGhvcj48WWVhcj4yMDAzPC9ZZWFy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</w:fldData>
        </w:fldChar>
      </w:r>
      <w:r w:rsidR="001E1917">
        <w:instrText xml:space="preserve"> ADDIN EN.CITE </w:instrText>
      </w:r>
      <w:r w:rsidR="001E1917">
        <w:fldChar w:fldCharType="begin">
          <w:fldData xml:space="preserve">PEVuZE5vdGU+PENpdGU+PEF1dGhvcj5Lb2JheWFzaGk8L0F1dGhvcj48WWVhcj4yMDAzPC9ZZWFy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"_ENREF_39" \o "Kobayashi, 2003 #83" </w:instrText>
      </w:r>
      <w:r w:rsidR="001E1917">
        <w:rPr>
          <w:noProof/>
        </w:rPr>
        <w:fldChar w:fldCharType="separate"/>
      </w:r>
      <w:r w:rsidR="001E1917">
        <w:rPr>
          <w:noProof/>
        </w:rPr>
        <w:t>39</w:t>
      </w:r>
      <w:r w:rsidR="001E1917">
        <w:rPr>
          <w:noProof/>
        </w:rPr>
        <w:fldChar w:fldCharType="end"/>
      </w:r>
      <w:r w:rsidR="001E1917">
        <w:rPr>
          <w:noProof/>
        </w:rPr>
        <w:t>]</w:t>
      </w:r>
      <w:r w:rsidR="001E1917">
        <w:fldChar w:fldCharType="end"/>
      </w:r>
      <w:ins w:id="173" w:author="hqin" w:date="2013-01-08T11:15:00Z">
        <w:r w:rsidR="00C942EE">
          <w:t xml:space="preserve">. Spore coat genes in </w:t>
        </w:r>
        <w:r w:rsidR="0036587D" w:rsidRPr="0036587D">
          <w:rPr>
            <w:i/>
            <w:rPrChange w:id="174" w:author="hqin" w:date="2013-01-08T11:15:00Z">
              <w:rPr/>
            </w:rPrChange>
          </w:rPr>
          <w:t>B. subtlis</w:t>
        </w:r>
        <w:r w:rsidR="00C942EE">
          <w:t xml:space="preserve"> were annotated in</w:t>
        </w:r>
      </w:ins>
      <w:ins w:id="175" w:author="hqin" w:date="2013-01-08T11:16:00Z">
        <w:r w:rsidR="00C942EE">
          <w:t xml:space="preserve"> the Driks group (see below).  </w:t>
        </w:r>
      </w:ins>
      <w:ins w:id="176" w:author="hqin" w:date="2013-01-08T11:18:00Z">
        <w:r w:rsidR="00013E74">
          <w:t xml:space="preserve">After excluding the spore coat </w:t>
        </w:r>
      </w:ins>
      <w:ins w:id="177" w:author="hqin" w:date="2013-01-08T11:19:00Z">
        <w:r w:rsidR="001622D9">
          <w:t xml:space="preserve">genes </w:t>
        </w:r>
      </w:ins>
      <w:ins w:id="178" w:author="hqin" w:date="2013-01-08T11:18:00Z">
        <w:r w:rsidR="00013E74">
          <w:t xml:space="preserve">and essential genes, the remaining genes are referred as </w:t>
        </w:r>
      </w:ins>
      <w:ins w:id="179" w:author="hqin" w:date="2013-01-08T11:16:00Z">
        <w:r w:rsidR="001A246E">
          <w:t xml:space="preserve">non-coat and non-essential </w:t>
        </w:r>
      </w:ins>
      <w:ins w:id="180" w:author="hqin" w:date="2013-01-15T10:04:00Z">
        <w:r w:rsidR="000A0C0D">
          <w:t xml:space="preserve">(nonCE) </w:t>
        </w:r>
      </w:ins>
      <w:ins w:id="181" w:author="hqin" w:date="2013-01-08T11:16:00Z">
        <w:r w:rsidR="001A246E">
          <w:t>genes</w:t>
        </w:r>
      </w:ins>
      <w:ins w:id="182" w:author="hqin" w:date="2013-01-08T11:19:00Z">
        <w:r w:rsidR="00013E74">
          <w:t xml:space="preserve">. </w:t>
        </w:r>
        <w:r w:rsidR="000A0C0D">
          <w:t xml:space="preserve"> </w:t>
        </w:r>
      </w:ins>
      <w:ins w:id="183" w:author="hqin" w:date="2013-01-15T10:04:00Z">
        <w:r w:rsidR="000A0C0D">
          <w:t xml:space="preserve">The lists of </w:t>
        </w:r>
      </w:ins>
      <w:ins w:id="184" w:author="hqin" w:date="2013-01-08T11:19:00Z">
        <w:r w:rsidR="0036587D" w:rsidRPr="0036587D">
          <w:rPr>
            <w:i/>
            <w:rPrChange w:id="185" w:author="hqin" w:date="2013-01-15T10:04:00Z">
              <w:rPr/>
            </w:rPrChange>
          </w:rPr>
          <w:t>B</w:t>
        </w:r>
      </w:ins>
      <w:ins w:id="186" w:author="hqin" w:date="2013-01-15T10:04:00Z">
        <w:r w:rsidR="0036587D" w:rsidRPr="0036587D">
          <w:rPr>
            <w:i/>
            <w:rPrChange w:id="187" w:author="hqin" w:date="2013-01-15T10:04:00Z">
              <w:rPr/>
            </w:rPrChange>
          </w:rPr>
          <w:t>. subtilis</w:t>
        </w:r>
        <w:r w:rsidR="000A0C0D">
          <w:t xml:space="preserve"> spore coat, essential, and nonCE genes are provided in supplementary information. </w:t>
        </w:r>
      </w:ins>
      <w:moveTo w:id="188" w:author="hqin" w:date="2013-01-08T11:13:00Z">
        <w:del w:id="189" w:author="hqin" w:date="2013-01-08T11:15:00Z">
          <w:r w:rsidRPr="002A0697" w:rsidDel="00C942EE">
            <w:delText>.</w:delText>
          </w:r>
        </w:del>
      </w:moveTo>
      <w:moveToRangeEnd w:id="170"/>
    </w:p>
    <w:p w14:paraId="7B7FF684" w14:textId="77777777" w:rsidR="0036587D" w:rsidRDefault="0036587D">
      <w:pPr>
        <w:ind w:firstLine="720"/>
        <w:pPrChange w:id="190" w:author="hqin" w:date="2013-01-29T09:44:00Z">
          <w:pPr>
            <w:spacing w:line="480" w:lineRule="auto"/>
            <w:ind w:firstLine="720"/>
          </w:pPr>
        </w:pPrChange>
      </w:pPr>
    </w:p>
    <w:p w14:paraId="7721216F" w14:textId="77777777" w:rsidR="0036587D" w:rsidRDefault="001C7FC9">
      <w:pPr>
        <w:rPr>
          <w:rFonts w:eastAsia="Times New Roman"/>
          <w:b/>
          <w:bCs/>
          <w:lang w:eastAsia="en-US"/>
        </w:rPr>
        <w:pPrChange w:id="191" w:author="hqin" w:date="2013-01-29T09:44:00Z">
          <w:pPr>
            <w:spacing w:line="480" w:lineRule="auto"/>
          </w:pPr>
        </w:pPrChange>
      </w:pPr>
      <w:r w:rsidRPr="002A0697">
        <w:rPr>
          <w:rFonts w:eastAsia="Times New Roman"/>
          <w:b/>
          <w:bCs/>
          <w:lang w:eastAsia="en-US"/>
        </w:rPr>
        <w:t>2.2 Ortholog</w:t>
      </w:r>
      <w:ins w:id="192" w:author="hqin" w:date="2011-11-17T11:07:00Z">
        <w:r>
          <w:rPr>
            <w:rFonts w:eastAsia="Times New Roman"/>
            <w:b/>
            <w:bCs/>
            <w:lang w:eastAsia="en-US"/>
          </w:rPr>
          <w:t>o</w:t>
        </w:r>
      </w:ins>
      <w:r w:rsidRPr="002A0697">
        <w:rPr>
          <w:rFonts w:eastAsia="Times New Roman"/>
          <w:b/>
          <w:bCs/>
          <w:lang w:eastAsia="en-US"/>
        </w:rPr>
        <w:t>us identification</w:t>
      </w:r>
    </w:p>
    <w:p w14:paraId="4D0C865A" w14:textId="77777777" w:rsidR="0036587D" w:rsidRDefault="001C7FC9">
      <w:pPr>
        <w:pStyle w:val="p-ni"/>
        <w:spacing w:before="0" w:after="0" w:line="240" w:lineRule="auto"/>
        <w:ind w:firstLine="720"/>
        <w:rPr>
          <w:ins w:id="193" w:author="hqin" w:date="2013-01-08T10:39:00Z"/>
          <w:bCs/>
          <w:szCs w:val="24"/>
          <w:lang w:val="en-US"/>
        </w:rPr>
        <w:pPrChange w:id="194" w:author="hqin" w:date="2013-01-29T09:44:00Z">
          <w:pPr>
            <w:pStyle w:val="p-ni"/>
            <w:spacing w:before="0" w:after="0" w:line="480" w:lineRule="auto"/>
            <w:ind w:firstLine="720"/>
          </w:pPr>
        </w:pPrChange>
      </w:pPr>
      <w:r w:rsidRPr="002A0697">
        <w:rPr>
          <w:bCs/>
          <w:szCs w:val="24"/>
          <w:lang w:val="en-US"/>
        </w:rPr>
        <w:t xml:space="preserve">We performed pairwise BLASTP search </w:t>
      </w:r>
      <w:r w:rsidR="001E1917">
        <w:rPr>
          <w:bCs/>
          <w:szCs w:val="24"/>
          <w:lang w:val="en-US"/>
        </w:rPr>
        <w:fldChar w:fldCharType="begin"/>
      </w:r>
      <w:r w:rsidR="001E1917">
        <w:rPr>
          <w:bCs/>
          <w:szCs w:val="24"/>
          <w:lang w:val="en-US"/>
        </w:rPr>
        <w:instrText xml:space="preserve"> ADDIN EN.CITE &lt;EndNote&gt;&lt;Cite&gt;&lt;Author&gt;Altschul&lt;/Author&gt;&lt;Year&gt;1997&lt;/Year&gt;&lt;RecNum&gt;89&lt;/RecNum&gt;&lt;DisplayText&gt;[40]&lt;/DisplayText&gt;&lt;record&gt;&lt;rec-number&gt;89&lt;/rec-number&gt;&lt;foreign-keys&gt;&lt;key app="EN" db-id="02sps2pse5vde9eszr6vesw82vsrpaeerdva"&gt;89&lt;/key&gt;&lt;/foreign-keys&gt;&lt;ref-type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1&lt;/date&gt;&lt;/pub-dates&gt;&lt;/dates&gt;&lt;accession-num&gt;9254694&lt;/accession-num&gt;&lt;urls&gt;&lt;related-urls&gt;&lt;url&gt;http://www.ncbi.nlm.nih.gov/entrez/query.fcgi?cmd=Retrieve&amp;amp;db=PubMed&amp;amp;dopt=Citation&amp;amp;list_uids=9254694 &lt;/url&gt;&lt;/related-urls&gt;&lt;/urls&gt;&lt;/record&gt;&lt;/Cite&gt;&lt;/EndNote&gt;</w:instrText>
      </w:r>
      <w:r w:rsidR="001E1917">
        <w:rPr>
          <w:bCs/>
          <w:szCs w:val="24"/>
          <w:lang w:val="en-US"/>
        </w:rPr>
        <w:fldChar w:fldCharType="separate"/>
      </w:r>
      <w:r w:rsidR="001E1917">
        <w:rPr>
          <w:bCs/>
          <w:noProof/>
          <w:szCs w:val="24"/>
          <w:lang w:val="en-US"/>
        </w:rPr>
        <w:t>[</w:t>
      </w:r>
      <w:r w:rsidR="001E1917">
        <w:rPr>
          <w:bCs/>
          <w:noProof/>
          <w:szCs w:val="24"/>
          <w:lang w:val="en-US"/>
        </w:rPr>
        <w:fldChar w:fldCharType="begin"/>
      </w:r>
      <w:r w:rsidR="001E1917">
        <w:rPr>
          <w:bCs/>
          <w:noProof/>
          <w:szCs w:val="24"/>
          <w:lang w:val="en-US"/>
        </w:rPr>
        <w:instrText xml:space="preserve"> HYPERLINK \l "_ENREF_40" \o "Altschul, 1997 #89" </w:instrText>
      </w:r>
      <w:r w:rsidR="001E1917">
        <w:rPr>
          <w:bCs/>
          <w:noProof/>
          <w:szCs w:val="24"/>
          <w:lang w:val="en-US"/>
        </w:rPr>
        <w:fldChar w:fldCharType="separate"/>
      </w:r>
      <w:r w:rsidR="001E1917">
        <w:rPr>
          <w:bCs/>
          <w:noProof/>
          <w:szCs w:val="24"/>
          <w:lang w:val="en-US"/>
        </w:rPr>
        <w:t>40</w:t>
      </w:r>
      <w:r w:rsidR="001E1917">
        <w:rPr>
          <w:bCs/>
          <w:noProof/>
          <w:szCs w:val="24"/>
          <w:lang w:val="en-US"/>
        </w:rPr>
        <w:fldChar w:fldCharType="end"/>
      </w:r>
      <w:r w:rsidR="001E1917">
        <w:rPr>
          <w:bCs/>
          <w:noProof/>
          <w:szCs w:val="24"/>
          <w:lang w:val="en-US"/>
        </w:rPr>
        <w:t>]</w:t>
      </w:r>
      <w:r w:rsidR="001E1917">
        <w:rPr>
          <w:bCs/>
          <w:szCs w:val="24"/>
          <w:lang w:val="en-US"/>
        </w:rPr>
        <w:fldChar w:fldCharType="end"/>
      </w:r>
      <w:del w:id="195" w:author="hqin" w:date="2011-11-20T19:52:00Z">
        <w:r w:rsidRPr="002A0697" w:rsidDel="005C2288">
          <w:rPr>
            <w:bCs/>
            <w:noProof/>
            <w:szCs w:val="24"/>
            <w:lang w:val="en-US"/>
          </w:rPr>
          <w:delText>(1)</w:delText>
        </w:r>
      </w:del>
      <w:r w:rsidRPr="002A0697">
        <w:rPr>
          <w:bCs/>
          <w:szCs w:val="24"/>
          <w:lang w:val="en-US"/>
        </w:rPr>
        <w:t xml:space="preserve"> for all genomes to find potential homologs</w:t>
      </w:r>
      <w:del w:id="196" w:author="hong qin" w:date="2012-09-04T10:41:00Z">
        <w:r w:rsidRPr="002A0697" w:rsidDel="00BE179E">
          <w:rPr>
            <w:bCs/>
            <w:szCs w:val="24"/>
            <w:lang w:val="en-US"/>
          </w:rPr>
          <w:delText xml:space="preserve"> using an E-value cutoff of 1/5000</w:delText>
        </w:r>
      </w:del>
      <w:r w:rsidRPr="002A0697">
        <w:rPr>
          <w:bCs/>
          <w:szCs w:val="24"/>
          <w:lang w:val="en-US"/>
        </w:rPr>
        <w:t xml:space="preserve">. </w:t>
      </w:r>
      <w:ins w:id="197" w:author="hong qin" w:date="2012-09-04T10:34:00Z">
        <w:r>
          <w:rPr>
            <w:bCs/>
            <w:szCs w:val="24"/>
            <w:lang w:val="en-US"/>
          </w:rPr>
          <w:t xml:space="preserve">Because the </w:t>
        </w:r>
      </w:ins>
      <w:ins w:id="198" w:author="hong qin" w:date="2012-09-04T10:33:00Z">
        <w:r>
          <w:rPr>
            <w:bCs/>
            <w:szCs w:val="24"/>
            <w:lang w:val="en-US"/>
          </w:rPr>
          <w:t xml:space="preserve">BLAST E-value is influenced by </w:t>
        </w:r>
      </w:ins>
      <w:ins w:id="199" w:author="hong qin" w:date="2012-09-04T10:40:00Z">
        <w:r>
          <w:rPr>
            <w:bCs/>
            <w:szCs w:val="24"/>
            <w:lang w:val="en-US"/>
          </w:rPr>
          <w:t xml:space="preserve">particular </w:t>
        </w:r>
      </w:ins>
      <w:ins w:id="200" w:author="hong qin" w:date="2012-09-04T10:33:00Z">
        <w:r>
          <w:rPr>
            <w:bCs/>
            <w:szCs w:val="24"/>
            <w:lang w:val="en-US"/>
          </w:rPr>
          <w:t>database size</w:t>
        </w:r>
      </w:ins>
      <w:ins w:id="201" w:author="hong qin" w:date="2012-09-04T10:35:00Z">
        <w:r>
          <w:rPr>
            <w:bCs/>
            <w:szCs w:val="24"/>
            <w:lang w:val="en-US"/>
          </w:rPr>
          <w:t>s</w:t>
        </w:r>
      </w:ins>
      <w:ins w:id="202" w:author="hong qin" w:date="2012-09-04T10:38:00Z">
        <w:r>
          <w:rPr>
            <w:bCs/>
            <w:szCs w:val="24"/>
            <w:lang w:val="en-US"/>
          </w:rPr>
          <w:t xml:space="preserve"> </w:t>
        </w:r>
      </w:ins>
      <w:r w:rsidR="001E1917">
        <w:rPr>
          <w:bCs/>
          <w:szCs w:val="24"/>
          <w:lang w:val="en-US"/>
        </w:rPr>
        <w:fldChar w:fldCharType="begin"/>
      </w:r>
      <w:r w:rsidR="001E1917">
        <w:rPr>
          <w:bCs/>
          <w:szCs w:val="24"/>
          <w:lang w:val="en-US"/>
        </w:rPr>
        <w:instrText xml:space="preserve"> ADDIN EN.CITE &lt;EndNote&gt;&lt;Cite&gt;&lt;Author&gt;Kerfeld&lt;/Author&gt;&lt;Year&gt;2011&lt;/Year&gt;&lt;RecNum&gt;291&lt;/RecNum&gt;&lt;DisplayText&gt;[41]&lt;/DisplayText&gt;&lt;record&gt;&lt;rec-number&gt;291&lt;/rec-number&gt;&lt;foreign-keys&gt;&lt;key app="EN" db-id="02sps2pse5vde9eszr6vesw82vsrpaeerdva"&gt;291&lt;/key&gt;&lt;/foreign-keys&gt;&lt;ref-type name="Journal Article"&gt;17&lt;/ref-type&gt;&lt;contributors&gt;&lt;authors&gt;&lt;author&gt;Kerfeld, C. A.&lt;/author&gt;&lt;author&gt;Scott, K. M.&lt;/author&gt;&lt;/authors&gt;&lt;/contributors&gt;&lt;auth-address&gt;Joint Genome Institute, Walnut Creek, California, United States of America. CKerfeld@lbl.gov&lt;/auth-address&gt;&lt;titles&gt;&lt;title&gt;Using BLAST to teach &amp;quot;E-value-tionary&amp;quot; concepts&lt;/title&gt;&lt;secondary-title&gt;PLoS Biol&lt;/secondary-title&gt;&lt;alt-title&gt;PLoS biology&lt;/alt-title&gt;&lt;/titles&gt;&lt;periodical&gt;&lt;full-title&gt;PLoS Biol&lt;/full-title&gt;&lt;abbr-1&gt;PLoS biology&lt;/abbr-1&gt;&lt;/periodical&gt;&lt;alt-periodical&gt;&lt;full-title&gt;PLoS Biol&lt;/full-title&gt;&lt;abbr-1&gt;PLoS biology&lt;/abbr-1&gt;&lt;/alt-periodical&gt;&lt;pages&gt;e1001014&lt;/pages&gt;&lt;volume&gt;9&lt;/volume&gt;&lt;number&gt;2&lt;/number&gt;&lt;edition&gt;2011/02/10&lt;/edition&gt;&lt;keywords&gt;&lt;keyword&gt;Algorithms&lt;/keyword&gt;&lt;keyword&gt;Amino Acid Sequence&lt;/keyword&gt;&lt;keyword&gt;Computational Biology&lt;/keyword&gt;&lt;keyword&gt;*Evolution, Molecular&lt;/keyword&gt;&lt;keyword&gt;Molecular Sequence Data&lt;/keyword&gt;&lt;keyword&gt;*Sequence Alignment&lt;/keyword&gt;&lt;keyword&gt;Sequence Analysis&lt;/keyword&gt;&lt;keyword&gt;*Software&lt;/keyword&gt;&lt;keyword&gt;*Teaching&lt;/keyword&gt;&lt;/keywords&gt;&lt;dates&gt;&lt;year&gt;2011&lt;/year&gt;&lt;/dates&gt;&lt;isbn&gt;1545-7885 (Electronic)&amp;#xD;1544-9173 (Linking)&lt;/isbn&gt;&lt;accession-num&gt;21304918&lt;/accession-num&gt;&lt;work-type&gt;Research Support, U.S. Gov&amp;apos;t, Non-P.H.S.&lt;/work-type&gt;&lt;urls&gt;&lt;related-urls&gt;&lt;url&gt;http://www.ncbi.nlm.nih.gov/pubmed/21304918&lt;/url&gt;&lt;/related-urls&gt;&lt;/urls&gt;&lt;custom2&gt;3032543&lt;/custom2&gt;&lt;electronic-resource-num&gt;10.1371/journal.pbio.1001014&lt;/electronic-resource-num&gt;&lt;language&gt;eng&lt;/language&gt;&lt;/record&gt;&lt;/Cite&gt;&lt;/EndNote&gt;</w:instrText>
      </w:r>
      <w:r w:rsidR="001E1917">
        <w:rPr>
          <w:bCs/>
          <w:szCs w:val="24"/>
          <w:lang w:val="en-US"/>
        </w:rPr>
        <w:fldChar w:fldCharType="separate"/>
      </w:r>
      <w:r w:rsidR="001E1917">
        <w:rPr>
          <w:bCs/>
          <w:noProof/>
          <w:szCs w:val="24"/>
          <w:lang w:val="en-US"/>
        </w:rPr>
        <w:t>[</w:t>
      </w:r>
      <w:r w:rsidR="001E1917">
        <w:rPr>
          <w:bCs/>
          <w:noProof/>
          <w:szCs w:val="24"/>
          <w:lang w:val="en-US"/>
        </w:rPr>
        <w:fldChar w:fldCharType="begin"/>
      </w:r>
      <w:r w:rsidR="001E1917">
        <w:rPr>
          <w:bCs/>
          <w:noProof/>
          <w:szCs w:val="24"/>
          <w:lang w:val="en-US"/>
        </w:rPr>
        <w:instrText xml:space="preserve"> HYPERLINK \l "_ENREF_41" \o "Kerfeld, 2011 #291" </w:instrText>
      </w:r>
      <w:r w:rsidR="001E1917">
        <w:rPr>
          <w:bCs/>
          <w:noProof/>
          <w:szCs w:val="24"/>
          <w:lang w:val="en-US"/>
        </w:rPr>
        <w:fldChar w:fldCharType="separate"/>
      </w:r>
      <w:r w:rsidR="001E1917">
        <w:rPr>
          <w:bCs/>
          <w:noProof/>
          <w:szCs w:val="24"/>
          <w:lang w:val="en-US"/>
        </w:rPr>
        <w:t>41</w:t>
      </w:r>
      <w:r w:rsidR="001E1917">
        <w:rPr>
          <w:bCs/>
          <w:noProof/>
          <w:szCs w:val="24"/>
          <w:lang w:val="en-US"/>
        </w:rPr>
        <w:fldChar w:fldCharType="end"/>
      </w:r>
      <w:r w:rsidR="001E1917">
        <w:rPr>
          <w:bCs/>
          <w:noProof/>
          <w:szCs w:val="24"/>
          <w:lang w:val="en-US"/>
        </w:rPr>
        <w:t>]</w:t>
      </w:r>
      <w:r w:rsidR="001E1917">
        <w:rPr>
          <w:bCs/>
          <w:szCs w:val="24"/>
          <w:lang w:val="en-US"/>
        </w:rPr>
        <w:fldChar w:fldCharType="end"/>
      </w:r>
      <w:ins w:id="203" w:author="hong qin" w:date="2012-09-04T10:34:00Z">
        <w:r>
          <w:rPr>
            <w:bCs/>
            <w:szCs w:val="24"/>
            <w:lang w:val="en-US"/>
          </w:rPr>
          <w:t xml:space="preserve">, and </w:t>
        </w:r>
      </w:ins>
      <w:ins w:id="204" w:author="hong qin" w:date="2012-09-04T10:40:00Z">
        <w:r>
          <w:rPr>
            <w:bCs/>
            <w:szCs w:val="24"/>
            <w:lang w:val="en-US"/>
          </w:rPr>
          <w:t xml:space="preserve">because </w:t>
        </w:r>
      </w:ins>
      <w:ins w:id="205" w:author="hong qin" w:date="2012-09-04T10:34:00Z">
        <w:r>
          <w:rPr>
            <w:bCs/>
            <w:szCs w:val="24"/>
            <w:lang w:val="en-US"/>
          </w:rPr>
          <w:t xml:space="preserve">bacterial genomes </w:t>
        </w:r>
        <w:del w:id="206" w:author="hqin" w:date="2013-01-08T10:27:00Z">
          <w:r w:rsidDel="00C759F1">
            <w:rPr>
              <w:bCs/>
              <w:szCs w:val="24"/>
              <w:lang w:val="en-US"/>
            </w:rPr>
            <w:delText>are much smaller than many other genomes</w:delText>
          </w:r>
        </w:del>
      </w:ins>
      <w:ins w:id="207" w:author="hqin" w:date="2013-01-08T10:27:00Z">
        <w:r w:rsidR="00C759F1">
          <w:rPr>
            <w:bCs/>
            <w:szCs w:val="24"/>
            <w:lang w:val="en-US"/>
          </w:rPr>
          <w:t>usually contains about 5000 genes</w:t>
        </w:r>
      </w:ins>
      <w:ins w:id="208" w:author="hong qin" w:date="2012-09-04T10:40:00Z">
        <w:r>
          <w:rPr>
            <w:bCs/>
            <w:szCs w:val="24"/>
            <w:lang w:val="en-US"/>
          </w:rPr>
          <w:t>,</w:t>
        </w:r>
      </w:ins>
      <w:ins w:id="209" w:author="hong qin" w:date="2012-09-04T10:34:00Z">
        <w:r>
          <w:rPr>
            <w:bCs/>
            <w:szCs w:val="24"/>
            <w:lang w:val="en-US"/>
          </w:rPr>
          <w:t xml:space="preserve"> </w:t>
        </w:r>
      </w:ins>
      <w:ins w:id="210" w:author="hong qin" w:date="2012-09-04T10:40:00Z">
        <w:r>
          <w:rPr>
            <w:bCs/>
            <w:szCs w:val="24"/>
            <w:lang w:val="en-US"/>
          </w:rPr>
          <w:t xml:space="preserve">we </w:t>
        </w:r>
        <w:commentRangeStart w:id="211"/>
        <w:r>
          <w:rPr>
            <w:bCs/>
            <w:szCs w:val="24"/>
            <w:lang w:val="en-US"/>
          </w:rPr>
          <w:t>chose a</w:t>
        </w:r>
      </w:ins>
      <w:ins w:id="212" w:author="hong qin" w:date="2012-09-04T10:41:00Z">
        <w:r>
          <w:rPr>
            <w:bCs/>
            <w:szCs w:val="24"/>
            <w:lang w:val="en-US"/>
          </w:rPr>
          <w:t>n</w:t>
        </w:r>
      </w:ins>
      <w:ins w:id="213" w:author="hong qin" w:date="2012-09-04T10:40:00Z">
        <w:r>
          <w:rPr>
            <w:bCs/>
            <w:szCs w:val="24"/>
            <w:lang w:val="en-US"/>
          </w:rPr>
          <w:t xml:space="preserve"> </w:t>
        </w:r>
      </w:ins>
      <w:ins w:id="214" w:author="hong qin" w:date="2012-09-04T10:35:00Z">
        <w:r>
          <w:rPr>
            <w:bCs/>
            <w:szCs w:val="24"/>
            <w:lang w:val="en-US"/>
          </w:rPr>
          <w:t xml:space="preserve">E-value cutoff </w:t>
        </w:r>
      </w:ins>
      <w:ins w:id="215" w:author="hong qin" w:date="2012-09-04T10:41:00Z">
        <w:r w:rsidRPr="002A0697">
          <w:rPr>
            <w:bCs/>
            <w:szCs w:val="24"/>
            <w:lang w:val="en-US"/>
          </w:rPr>
          <w:t>of 1/5000</w:t>
        </w:r>
        <w:r>
          <w:rPr>
            <w:bCs/>
            <w:szCs w:val="24"/>
            <w:lang w:val="en-US"/>
          </w:rPr>
          <w:t xml:space="preserve"> </w:t>
        </w:r>
      </w:ins>
      <w:del w:id="216" w:author="hong qin" w:date="2012-09-04T10:35:00Z">
        <w:r w:rsidRPr="002A0697" w:rsidDel="00D1505C">
          <w:rPr>
            <w:bCs/>
            <w:szCs w:val="24"/>
            <w:lang w:val="en-US"/>
          </w:rPr>
          <w:delText xml:space="preserve">This cutoff </w:delText>
        </w:r>
      </w:del>
      <w:del w:id="217" w:author="hong qin" w:date="2012-09-04T10:41:00Z">
        <w:r w:rsidRPr="002A0697" w:rsidDel="00BE179E">
          <w:rPr>
            <w:bCs/>
            <w:szCs w:val="24"/>
            <w:lang w:val="en-US"/>
          </w:rPr>
          <w:delText xml:space="preserve">means </w:delText>
        </w:r>
      </w:del>
      <w:ins w:id="218" w:author="hong qin" w:date="2012-09-04T10:36:00Z">
        <w:r>
          <w:rPr>
            <w:bCs/>
            <w:szCs w:val="24"/>
            <w:lang w:val="en-US"/>
          </w:rPr>
          <w:t xml:space="preserve">that </w:t>
        </w:r>
      </w:ins>
      <w:del w:id="219" w:author="hong qin" w:date="2012-09-04T10:41:00Z">
        <w:r w:rsidRPr="002A0697" w:rsidDel="00BE179E">
          <w:rPr>
            <w:bCs/>
            <w:szCs w:val="24"/>
            <w:lang w:val="en-US"/>
          </w:rPr>
          <w:delText xml:space="preserve">we expect about </w:delText>
        </w:r>
      </w:del>
      <w:ins w:id="220" w:author="hong qin" w:date="2012-09-04T10:41:00Z">
        <w:r>
          <w:rPr>
            <w:bCs/>
            <w:szCs w:val="24"/>
            <w:lang w:val="en-US"/>
          </w:rPr>
          <w:t xml:space="preserve">means approximately </w:t>
        </w:r>
      </w:ins>
      <w:r w:rsidRPr="002A0697">
        <w:rPr>
          <w:bCs/>
          <w:szCs w:val="24"/>
          <w:lang w:val="en-US"/>
        </w:rPr>
        <w:t>one false positive hit per bacterial genome</w:t>
      </w:r>
      <w:commentRangeEnd w:id="211"/>
      <w:r>
        <w:rPr>
          <w:rStyle w:val="CommentReference"/>
          <w:lang w:val="en-US"/>
        </w:rPr>
        <w:commentReference w:id="211"/>
      </w:r>
      <w:r w:rsidRPr="002A0697">
        <w:rPr>
          <w:bCs/>
          <w:szCs w:val="24"/>
          <w:lang w:val="en-US"/>
        </w:rPr>
        <w:t xml:space="preserve">. </w:t>
      </w:r>
      <w:ins w:id="221" w:author="hqin" w:date="2013-01-08T10:48:00Z">
        <w:r w:rsidR="005844A9">
          <w:rPr>
            <w:bCs/>
            <w:szCs w:val="24"/>
            <w:lang w:val="en-US"/>
          </w:rPr>
          <w:t xml:space="preserve"> It is worth mentioning that E-value</w:t>
        </w:r>
      </w:ins>
      <w:ins w:id="222" w:author="hqin" w:date="2013-01-08T10:53:00Z">
        <w:r w:rsidR="005844A9">
          <w:rPr>
            <w:bCs/>
            <w:szCs w:val="24"/>
            <w:lang w:val="en-US"/>
          </w:rPr>
          <w:t xml:space="preserve"> ranges</w:t>
        </w:r>
      </w:ins>
      <w:ins w:id="223" w:author="hqin" w:date="2013-01-08T10:48:00Z">
        <w:r w:rsidR="005844A9">
          <w:rPr>
            <w:bCs/>
            <w:szCs w:val="24"/>
            <w:lang w:val="en-US"/>
          </w:rPr>
          <w:t xml:space="preserve"> </w:t>
        </w:r>
      </w:ins>
      <w:ins w:id="224" w:author="hqin" w:date="2013-01-08T10:51:00Z">
        <w:r w:rsidR="005844A9">
          <w:rPr>
            <w:bCs/>
            <w:szCs w:val="24"/>
            <w:lang w:val="en-US"/>
          </w:rPr>
          <w:t xml:space="preserve">would </w:t>
        </w:r>
      </w:ins>
      <w:ins w:id="225" w:author="hqin" w:date="2013-01-08T10:53:00Z">
        <w:r w:rsidR="005844A9">
          <w:rPr>
            <w:bCs/>
            <w:szCs w:val="24"/>
            <w:lang w:val="en-US"/>
          </w:rPr>
          <w:t xml:space="preserve">only affect a </w:t>
        </w:r>
      </w:ins>
      <w:ins w:id="226" w:author="hqin" w:date="2013-01-08T10:59:00Z">
        <w:r w:rsidR="003443AE">
          <w:rPr>
            <w:bCs/>
            <w:szCs w:val="24"/>
            <w:lang w:val="en-US"/>
          </w:rPr>
          <w:t xml:space="preserve">tiny fraction </w:t>
        </w:r>
      </w:ins>
      <w:ins w:id="227" w:author="hqin" w:date="2013-01-08T10:54:00Z">
        <w:r w:rsidR="005844A9">
          <w:rPr>
            <w:bCs/>
            <w:szCs w:val="24"/>
            <w:lang w:val="en-US"/>
          </w:rPr>
          <w:t xml:space="preserve">of the BLAST hits. For example, </w:t>
        </w:r>
        <w:r w:rsidR="003443AE">
          <w:rPr>
            <w:bCs/>
            <w:szCs w:val="24"/>
            <w:lang w:val="en-US"/>
          </w:rPr>
          <w:t xml:space="preserve">in </w:t>
        </w:r>
      </w:ins>
      <w:ins w:id="228" w:author="hqin" w:date="2013-01-08T10:42:00Z">
        <w:r w:rsidR="0036587D" w:rsidRPr="0036587D">
          <w:rPr>
            <w:bCs/>
            <w:i/>
            <w:szCs w:val="24"/>
            <w:lang w:val="en-US"/>
            <w:rPrChange w:id="229" w:author="hqin" w:date="2013-01-08T10:42:00Z">
              <w:rPr>
                <w:bCs/>
                <w:szCs w:val="24"/>
                <w:lang w:val="en-US"/>
              </w:rPr>
            </w:rPrChange>
          </w:rPr>
          <w:t>B. subtilis</w:t>
        </w:r>
        <w:r w:rsidR="00681CF1">
          <w:rPr>
            <w:bCs/>
            <w:szCs w:val="24"/>
            <w:lang w:val="en-US"/>
          </w:rPr>
          <w:t xml:space="preserve"> 168 and </w:t>
        </w:r>
      </w:ins>
      <w:ins w:id="230" w:author="hqin" w:date="2013-01-08T10:44:00Z">
        <w:r w:rsidR="005844A9" w:rsidRPr="002A0697">
          <w:rPr>
            <w:bCs/>
            <w:i/>
            <w:szCs w:val="24"/>
            <w:lang w:val="en-US"/>
          </w:rPr>
          <w:t>B</w:t>
        </w:r>
        <w:r w:rsidR="005844A9">
          <w:rPr>
            <w:bCs/>
            <w:i/>
            <w:szCs w:val="24"/>
            <w:lang w:val="en-US"/>
          </w:rPr>
          <w:t>.</w:t>
        </w:r>
        <w:r w:rsidR="005844A9" w:rsidRPr="002A0697">
          <w:rPr>
            <w:bCs/>
            <w:i/>
            <w:szCs w:val="24"/>
            <w:lang w:val="en-US"/>
          </w:rPr>
          <w:t xml:space="preserve"> amyloliquefaciens</w:t>
        </w:r>
        <w:r w:rsidR="005844A9" w:rsidRPr="002A0697">
          <w:rPr>
            <w:bCs/>
            <w:szCs w:val="24"/>
            <w:lang w:val="en-US"/>
          </w:rPr>
          <w:t xml:space="preserve"> FZB42</w:t>
        </w:r>
      </w:ins>
      <w:ins w:id="231" w:author="hqin" w:date="2013-01-08T10:54:00Z">
        <w:r w:rsidR="003443AE">
          <w:rPr>
            <w:bCs/>
            <w:szCs w:val="24"/>
            <w:lang w:val="en-US"/>
          </w:rPr>
          <w:t xml:space="preserve"> comparison</w:t>
        </w:r>
      </w:ins>
      <w:ins w:id="232" w:author="hqin" w:date="2013-01-08T10:44:00Z">
        <w:r w:rsidR="001622D9">
          <w:rPr>
            <w:bCs/>
            <w:szCs w:val="24"/>
            <w:lang w:val="en-US"/>
          </w:rPr>
          <w:t xml:space="preserve">, </w:t>
        </w:r>
      </w:ins>
      <w:ins w:id="233" w:author="hqin" w:date="2013-01-08T10:55:00Z">
        <w:r w:rsidR="003443AE">
          <w:rPr>
            <w:bCs/>
            <w:szCs w:val="24"/>
            <w:lang w:val="en-US"/>
          </w:rPr>
          <w:t>the 90%, 95%, and 99</w:t>
        </w:r>
      </w:ins>
      <w:ins w:id="234" w:author="hqin" w:date="2013-01-08T10:59:00Z">
        <w:r w:rsidR="003443AE">
          <w:rPr>
            <w:bCs/>
            <w:szCs w:val="24"/>
            <w:lang w:val="en-US"/>
          </w:rPr>
          <w:t>.9</w:t>
        </w:r>
      </w:ins>
      <w:ins w:id="235" w:author="hqin" w:date="2013-01-08T10:55:00Z">
        <w:r w:rsidR="003443AE">
          <w:rPr>
            <w:bCs/>
            <w:szCs w:val="24"/>
            <w:lang w:val="en-US"/>
          </w:rPr>
          <w:t xml:space="preserve">% quantiles of </w:t>
        </w:r>
      </w:ins>
      <w:ins w:id="236" w:author="hqin" w:date="2013-01-08T10:41:00Z">
        <w:r w:rsidR="00681CF1">
          <w:rPr>
            <w:bCs/>
            <w:szCs w:val="24"/>
            <w:lang w:val="en-US"/>
          </w:rPr>
          <w:t>BLAST E-value</w:t>
        </w:r>
      </w:ins>
      <w:ins w:id="237" w:author="hqin" w:date="2013-01-08T10:47:00Z">
        <w:r w:rsidR="003443AE">
          <w:rPr>
            <w:bCs/>
            <w:szCs w:val="24"/>
            <w:lang w:val="en-US"/>
          </w:rPr>
          <w:t xml:space="preserve">s are </w:t>
        </w:r>
      </w:ins>
      <w:ins w:id="238" w:author="hqin" w:date="2013-01-08T10:56:00Z">
        <w:r w:rsidR="003443AE">
          <w:rPr>
            <w:bCs/>
            <w:szCs w:val="24"/>
            <w:lang w:val="en-US"/>
          </w:rPr>
          <w:t>2.3x10</w:t>
        </w:r>
        <w:r w:rsidR="003443AE" w:rsidRPr="005844A9">
          <w:rPr>
            <w:bCs/>
            <w:szCs w:val="24"/>
            <w:vertAlign w:val="superscript"/>
            <w:lang w:val="en-US"/>
          </w:rPr>
          <w:t>-6</w:t>
        </w:r>
      </w:ins>
      <w:ins w:id="239" w:author="hqin" w:date="2013-01-08T10:58:00Z">
        <w:r w:rsidR="003443AE">
          <w:rPr>
            <w:bCs/>
            <w:szCs w:val="24"/>
            <w:lang w:val="en-US"/>
          </w:rPr>
          <w:t>,</w:t>
        </w:r>
      </w:ins>
      <w:ins w:id="240" w:author="hqin" w:date="2013-01-08T10:47:00Z">
        <w:r w:rsidR="005844A9">
          <w:rPr>
            <w:bCs/>
            <w:szCs w:val="24"/>
            <w:lang w:val="en-US"/>
          </w:rPr>
          <w:t xml:space="preserve"> </w:t>
        </w:r>
      </w:ins>
      <w:ins w:id="241" w:author="hqin" w:date="2013-01-08T10:58:00Z">
        <w:r w:rsidR="003443AE">
          <w:rPr>
            <w:bCs/>
            <w:szCs w:val="24"/>
            <w:lang w:val="en-US"/>
          </w:rPr>
          <w:t>3.0</w:t>
        </w:r>
      </w:ins>
      <w:ins w:id="242" w:author="hqin" w:date="2013-01-08T10:56:00Z">
        <w:r w:rsidR="003443AE">
          <w:rPr>
            <w:bCs/>
            <w:szCs w:val="24"/>
            <w:lang w:val="en-US"/>
          </w:rPr>
          <w:t>x</w:t>
        </w:r>
      </w:ins>
      <w:ins w:id="243" w:author="hqin" w:date="2013-01-08T10:47:00Z">
        <w:r w:rsidR="005844A9">
          <w:rPr>
            <w:bCs/>
            <w:szCs w:val="24"/>
            <w:lang w:val="en-US"/>
          </w:rPr>
          <w:t>10</w:t>
        </w:r>
        <w:r w:rsidR="0036587D" w:rsidRPr="0036587D">
          <w:rPr>
            <w:bCs/>
            <w:szCs w:val="24"/>
            <w:vertAlign w:val="superscript"/>
            <w:lang w:val="en-US"/>
            <w:rPrChange w:id="244" w:author="hqin" w:date="2013-01-08T10:48:00Z">
              <w:rPr>
                <w:bCs/>
                <w:szCs w:val="24"/>
                <w:lang w:val="en-US"/>
              </w:rPr>
            </w:rPrChange>
          </w:rPr>
          <w:t>-</w:t>
        </w:r>
      </w:ins>
      <w:ins w:id="245" w:author="hqin" w:date="2013-01-08T10:58:00Z">
        <w:r w:rsidR="003443AE">
          <w:rPr>
            <w:bCs/>
            <w:szCs w:val="24"/>
            <w:vertAlign w:val="superscript"/>
            <w:lang w:val="en-US"/>
          </w:rPr>
          <w:t>5</w:t>
        </w:r>
      </w:ins>
      <w:ins w:id="246" w:author="hqin" w:date="2013-01-08T10:47:00Z">
        <w:r w:rsidR="005844A9">
          <w:rPr>
            <w:bCs/>
            <w:szCs w:val="24"/>
            <w:lang w:val="en-US"/>
          </w:rPr>
          <w:t>,</w:t>
        </w:r>
      </w:ins>
      <w:ins w:id="247" w:author="hqin" w:date="2013-01-08T10:58:00Z">
        <w:r w:rsidR="003443AE">
          <w:rPr>
            <w:bCs/>
            <w:szCs w:val="24"/>
            <w:lang w:val="en-US"/>
          </w:rPr>
          <w:t xml:space="preserve"> and 2x10</w:t>
        </w:r>
        <w:r w:rsidR="003443AE" w:rsidRPr="005844A9">
          <w:rPr>
            <w:bCs/>
            <w:szCs w:val="24"/>
            <w:vertAlign w:val="superscript"/>
            <w:lang w:val="en-US"/>
          </w:rPr>
          <w:t>-</w:t>
        </w:r>
        <w:r w:rsidR="003443AE">
          <w:rPr>
            <w:bCs/>
            <w:szCs w:val="24"/>
            <w:vertAlign w:val="superscript"/>
            <w:lang w:val="en-US"/>
          </w:rPr>
          <w:t>4</w:t>
        </w:r>
      </w:ins>
      <w:ins w:id="248" w:author="hqin" w:date="2013-01-08T10:47:00Z">
        <w:r w:rsidR="005844A9">
          <w:rPr>
            <w:bCs/>
            <w:szCs w:val="24"/>
            <w:lang w:val="en-US"/>
          </w:rPr>
          <w:t xml:space="preserve"> respectively</w:t>
        </w:r>
      </w:ins>
      <w:ins w:id="249" w:author="hqin" w:date="2013-01-08T10:59:00Z">
        <w:r w:rsidR="003443AE">
          <w:rPr>
            <w:bCs/>
            <w:szCs w:val="24"/>
            <w:lang w:val="en-US"/>
          </w:rPr>
          <w:t>.</w:t>
        </w:r>
      </w:ins>
      <w:ins w:id="250" w:author="hqin" w:date="2013-01-08T10:47:00Z">
        <w:r w:rsidR="005844A9">
          <w:rPr>
            <w:bCs/>
            <w:szCs w:val="24"/>
            <w:lang w:val="en-US"/>
          </w:rPr>
          <w:t xml:space="preserve"> </w:t>
        </w:r>
      </w:ins>
    </w:p>
    <w:p w14:paraId="748AFB3E" w14:textId="77777777" w:rsidR="0036587D" w:rsidRDefault="0036587D">
      <w:pPr>
        <w:pStyle w:val="p-ni"/>
        <w:spacing w:before="0" w:after="0" w:line="240" w:lineRule="auto"/>
        <w:ind w:firstLine="720"/>
        <w:rPr>
          <w:ins w:id="251" w:author="hong qin" w:date="2012-09-04T10:32:00Z"/>
          <w:del w:id="252" w:author="hqin" w:date="2013-01-08T11:00:00Z"/>
          <w:bCs/>
          <w:szCs w:val="24"/>
          <w:lang w:val="en-US"/>
        </w:rPr>
        <w:pPrChange w:id="253" w:author="hqin" w:date="2013-01-29T09:44:00Z">
          <w:pPr>
            <w:pStyle w:val="p-ni"/>
            <w:spacing w:before="0" w:after="0" w:line="480" w:lineRule="auto"/>
            <w:ind w:firstLine="720"/>
          </w:pPr>
        </w:pPrChange>
      </w:pPr>
    </w:p>
    <w:p w14:paraId="12D55D7B" w14:textId="77777777" w:rsidR="0036587D" w:rsidRDefault="001C7FC9">
      <w:pPr>
        <w:pStyle w:val="p-ni"/>
        <w:spacing w:before="0" w:after="0" w:line="240" w:lineRule="auto"/>
        <w:ind w:firstLine="720"/>
        <w:rPr>
          <w:del w:id="254" w:author="MI" w:date="2011-11-29T19:09:00Z"/>
          <w:bCs/>
          <w:szCs w:val="24"/>
          <w:lang w:val="en-US"/>
        </w:rPr>
        <w:pPrChange w:id="255" w:author="hqin" w:date="2013-01-29T09:44:00Z">
          <w:pPr>
            <w:pStyle w:val="p-ni"/>
            <w:spacing w:before="0" w:after="0" w:line="480" w:lineRule="auto"/>
            <w:ind w:firstLine="720"/>
          </w:pPr>
        </w:pPrChange>
      </w:pPr>
      <w:r w:rsidRPr="002A0697">
        <w:rPr>
          <w:bCs/>
          <w:szCs w:val="24"/>
          <w:lang w:val="en-US"/>
        </w:rPr>
        <w:t xml:space="preserve">Potential orthologs were identified both by Markov clustering (MCL) </w:t>
      </w:r>
      <w:r w:rsidR="001E1917">
        <w:rPr>
          <w:bCs/>
        </w:rPr>
        <w:fldChar w:fldCharType="begin"/>
      </w:r>
      <w:r w:rsidR="001E1917">
        <w:rPr>
          <w:bCs/>
          <w:szCs w:val="24"/>
          <w:lang w:val="en-US"/>
        </w:rPr>
        <w:instrText xml:space="preserve"> ADDIN EN.CITE &lt;EndNote&gt;&lt;Cite&gt;&lt;Author&gt;Enright&lt;/Author&gt;&lt;Year&gt;2002&lt;/Year&gt;&lt;RecNum&gt;86&lt;/RecNum&gt;&lt;DisplayText&gt;[42]&lt;/DisplayText&gt;&lt;record&gt;&lt;rec-number&gt;86&lt;/rec-number&gt;&lt;foreign-keys&gt;&lt;key app="EN" db-id="02sps2pse5vde9eszr6vesw82vsrpaeerdva"&gt;86&lt;/key&gt;&lt;/foreign-keys&gt;&lt;ref-type name="Journal Article"&gt;17&lt;/ref-type&gt;&lt;contributors&gt;&lt;authors&gt;&lt;author&gt;Enright, A. J.&lt;/author&gt;&lt;author&gt;Van Dongen, S.&lt;/author&gt;&lt;author&gt;Ouzounis, C. A.&lt;/author&gt;&lt;/authors&gt;&lt;/contributors&gt;&lt;auth-address&gt;Computational Genomics Group, The European Bioinformatics Institute, EMBL Cambridge Outstation, Cambridge CB10 1SD, UK. anton@ebi.ac.uk&lt;/auth-address&gt;&lt;titles&gt;&lt;title&gt;An efficient algorithm for large-scale detection of protein families&lt;/title&gt;&lt;secondary-title&gt;Nucleic Acids Res&lt;/secondary-title&gt;&lt;/titles&gt;&lt;periodical&gt;&lt;full-title&gt;Nucleic Acids Res&lt;/full-title&gt;&lt;/periodical&gt;&lt;pages&gt;1575-84&lt;/pages&gt;&lt;volume&gt;30&lt;/volume&gt;&lt;number&gt;7&lt;/number&gt;&lt;keywords&gt;&lt;keyword&gt;*Algorithms&lt;/keyword&gt;&lt;keyword&gt;Amino Acid Sequence&lt;/keyword&gt;&lt;keyword&gt;*Databases, Protein&lt;/keyword&gt;&lt;keyword&gt;Genome, Human&lt;/keyword&gt;&lt;keyword&gt;Humans&lt;/keyword&gt;&lt;keyword&gt;Internet&lt;/keyword&gt;&lt;keyword&gt;Molecular Sequence Data&lt;/keyword&gt;&lt;keyword&gt;Proteins/*genetics&lt;/keyword&gt;&lt;keyword&gt;Sequence Alignment&lt;/keyword&gt;&lt;keyword&gt;Sequence Homology, Amino Acid&lt;/keyword&gt;&lt;keyword&gt;Transcription Factor TFIIB&lt;/keyword&gt;&lt;keyword&gt;Transcription Factors/genetics&lt;/keyword&gt;&lt;/keywords&gt;&lt;dates&gt;&lt;year&gt;2002&lt;/year&gt;&lt;pub-dates&gt;&lt;date&gt;Apr 1&lt;/date&gt;&lt;/pub-dates&gt;&lt;/dates&gt;&lt;accession-num&gt;11917018&lt;/accession-num&gt;&lt;urls&gt;&lt;related-urls&gt;&lt;url&gt;http://www.ncbi.nlm.nih.gov/entrez/query.fcgi?cmd=Retrieve&amp;amp;db=PubMed&amp;amp;dopt=Citation&amp;amp;list_uids=11917018 &lt;/url&gt;&lt;/related-urls&gt;&lt;/urls&gt;&lt;/record&gt;&lt;/Cite&gt;&lt;/EndNote&gt;</w:instrText>
      </w:r>
      <w:r w:rsidR="001E1917">
        <w:rPr>
          <w:bCs/>
        </w:rPr>
        <w:fldChar w:fldCharType="separate"/>
      </w:r>
      <w:r w:rsidR="001E1917">
        <w:rPr>
          <w:bCs/>
          <w:noProof/>
          <w:szCs w:val="24"/>
          <w:lang w:val="en-US"/>
        </w:rPr>
        <w:t>[</w:t>
      </w:r>
      <w:r w:rsidR="001E1917">
        <w:rPr>
          <w:bCs/>
          <w:noProof/>
        </w:rPr>
        <w:fldChar w:fldCharType="begin"/>
      </w:r>
      <w:r w:rsidR="001E1917">
        <w:rPr>
          <w:bCs/>
          <w:noProof/>
          <w:szCs w:val="24"/>
          <w:lang w:val="en-US"/>
        </w:rPr>
        <w:instrText xml:space="preserve"> HYPERLINK \l "_ENREF_42" \o "Enright, 2002 #86" </w:instrText>
      </w:r>
      <w:r w:rsidR="001E1917">
        <w:rPr>
          <w:bCs/>
          <w:noProof/>
        </w:rPr>
        <w:fldChar w:fldCharType="separate"/>
      </w:r>
      <w:r w:rsidR="001E1917">
        <w:rPr>
          <w:bCs/>
          <w:noProof/>
          <w:szCs w:val="24"/>
          <w:lang w:val="en-US"/>
        </w:rPr>
        <w:t>42</w:t>
      </w:r>
      <w:r w:rsidR="001E1917">
        <w:rPr>
          <w:bCs/>
          <w:noProof/>
        </w:rPr>
        <w:fldChar w:fldCharType="end"/>
      </w:r>
      <w:r w:rsidR="001E1917">
        <w:rPr>
          <w:bCs/>
          <w:noProof/>
          <w:szCs w:val="24"/>
          <w:lang w:val="en-US"/>
        </w:rPr>
        <w:t>]</w:t>
      </w:r>
      <w:r w:rsidR="001E1917">
        <w:rPr>
          <w:bCs/>
        </w:rPr>
        <w:fldChar w:fldCharType="end"/>
      </w:r>
      <w:del w:id="256" w:author="hqin" w:date="2011-11-20T19:52:00Z">
        <w:r w:rsidRPr="002A0697" w:rsidDel="005C2288">
          <w:rPr>
            <w:bCs/>
            <w:noProof/>
            <w:szCs w:val="24"/>
            <w:lang w:val="en-US"/>
          </w:rPr>
          <w:delText>(25)</w:delText>
        </w:r>
      </w:del>
      <w:r w:rsidRPr="002A0697">
        <w:rPr>
          <w:bCs/>
          <w:szCs w:val="24"/>
          <w:lang w:val="en-US"/>
        </w:rPr>
        <w:t xml:space="preserve"> and reciprocal best hits (RBH) </w:t>
      </w:r>
      <w:r w:rsidR="001E1917">
        <w:rPr>
          <w:bCs/>
        </w:rPr>
        <w:fldChar w:fldCharType="begin">
          <w:fldData xml:space="preserve">PEVuZE5vdGU+PENpdGU+PEF1dGhvcj5Cb3JrPC9BdXRob3I+PFllYXI+MTk5ODwvWWVhcj48UmVj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</w:fldData>
        </w:fldChar>
      </w:r>
      <w:r w:rsidR="001E1917">
        <w:rPr>
          <w:bCs/>
          <w:szCs w:val="24"/>
          <w:lang w:val="en-US"/>
        </w:rPr>
        <w:instrText xml:space="preserve"> ADDIN EN.CITE </w:instrText>
      </w:r>
      <w:r w:rsidR="001E1917">
        <w:rPr>
          <w:bCs/>
        </w:rPr>
        <w:fldChar w:fldCharType="begin">
          <w:fldData xml:space="preserve">PEVuZE5vdGU+PENpdGU+PEF1dGhvcj5Cb3JrPC9BdXRob3I+PFllYXI+MTk5ODwvWWVhcj48UmVj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</w:fldData>
        </w:fldChar>
      </w:r>
      <w:r w:rsidR="001E1917">
        <w:rPr>
          <w:bCs/>
          <w:szCs w:val="24"/>
          <w:lang w:val="en-U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szCs w:val="24"/>
          <w:lang w:val="en-US"/>
        </w:rPr>
        <w:t>[</w:t>
      </w:r>
      <w:r w:rsidR="001E1917">
        <w:rPr>
          <w:bCs/>
          <w:noProof/>
        </w:rPr>
        <w:fldChar w:fldCharType="begin"/>
      </w:r>
      <w:r w:rsidR="001E1917">
        <w:rPr>
          <w:bCs/>
          <w:noProof/>
          <w:szCs w:val="24"/>
          <w:lang w:val="en-US"/>
        </w:rPr>
        <w:instrText xml:space="preserve"> HYPERLINK \l "_ENREF_43" \o "Bork, 1998 #87" </w:instrText>
      </w:r>
      <w:r w:rsidR="001E1917">
        <w:rPr>
          <w:bCs/>
          <w:noProof/>
        </w:rPr>
        <w:fldChar w:fldCharType="separate"/>
      </w:r>
      <w:r w:rsidR="001E1917">
        <w:rPr>
          <w:bCs/>
          <w:noProof/>
          <w:szCs w:val="24"/>
          <w:lang w:val="en-US"/>
        </w:rPr>
        <w:t>43</w:t>
      </w:r>
      <w:r w:rsidR="001E1917">
        <w:rPr>
          <w:bCs/>
          <w:noProof/>
        </w:rPr>
        <w:fldChar w:fldCharType="end"/>
      </w:r>
      <w:r w:rsidR="001E1917">
        <w:rPr>
          <w:bCs/>
          <w:noProof/>
          <w:szCs w:val="24"/>
          <w:lang w:val="en-US"/>
        </w:rPr>
        <w:t xml:space="preserve">, </w:t>
      </w:r>
      <w:r w:rsidR="001E1917">
        <w:rPr>
          <w:bCs/>
          <w:noProof/>
        </w:rPr>
        <w:fldChar w:fldCharType="begin"/>
      </w:r>
      <w:r w:rsidR="001E1917">
        <w:rPr>
          <w:bCs/>
          <w:noProof/>
          <w:szCs w:val="24"/>
          <w:lang w:val="en-US"/>
        </w:rPr>
        <w:instrText xml:space="preserve"> HYPERLINK \l "_ENREF_44" \o "Tatusov, 1997 #88" </w:instrText>
      </w:r>
      <w:r w:rsidR="001E1917">
        <w:rPr>
          <w:bCs/>
          <w:noProof/>
        </w:rPr>
        <w:fldChar w:fldCharType="separate"/>
      </w:r>
      <w:r w:rsidR="001E1917">
        <w:rPr>
          <w:bCs/>
          <w:noProof/>
          <w:szCs w:val="24"/>
          <w:lang w:val="en-US"/>
        </w:rPr>
        <w:t>44</w:t>
      </w:r>
      <w:r w:rsidR="001E1917">
        <w:rPr>
          <w:bCs/>
          <w:noProof/>
        </w:rPr>
        <w:fldChar w:fldCharType="end"/>
      </w:r>
      <w:r w:rsidR="001E1917">
        <w:rPr>
          <w:bCs/>
          <w:noProof/>
          <w:szCs w:val="24"/>
          <w:lang w:val="en-US"/>
        </w:rPr>
        <w:t>]</w:t>
      </w:r>
      <w:r w:rsidR="001E1917">
        <w:rPr>
          <w:bCs/>
        </w:rPr>
        <w:fldChar w:fldCharType="end"/>
      </w:r>
      <w:del w:id="257" w:author="hqin" w:date="2011-11-20T19:52:00Z">
        <w:r w:rsidRPr="002A0697" w:rsidDel="005C2288">
          <w:rPr>
            <w:bCs/>
            <w:noProof/>
            <w:szCs w:val="24"/>
            <w:lang w:val="en-US"/>
          </w:rPr>
          <w:delText>(8, 64)</w:delText>
        </w:r>
      </w:del>
      <w:r w:rsidRPr="002A0697">
        <w:rPr>
          <w:bCs/>
          <w:szCs w:val="24"/>
          <w:lang w:val="en-US"/>
        </w:rPr>
        <w:t xml:space="preserve">. </w:t>
      </w:r>
      <w:r w:rsidRPr="002A0697">
        <w:rPr>
          <w:szCs w:val="24"/>
          <w:lang w:val="en-US"/>
        </w:rPr>
        <w:t>We iterated the Inflation parameter (I) of MCL from 1.1 to 8.0 to explore the granular effect on gene clusters. We started with 73 coat protein genes. We found that a value, I=3.1, is the smallest value that can give the largest number of orthologous groups in the coat protein genes</w:t>
      </w:r>
      <w:ins w:id="258" w:author="hqin" w:date="2013-01-29T09:15:00Z">
        <w:r w:rsidR="00D0694C">
          <w:rPr>
            <w:szCs w:val="24"/>
            <w:lang w:val="en-US"/>
          </w:rPr>
          <w:t>,</w:t>
        </w:r>
      </w:ins>
      <w:r w:rsidRPr="002A0697">
        <w:rPr>
          <w:szCs w:val="24"/>
          <w:lang w:val="en-US"/>
        </w:rPr>
        <w:t xml:space="preserve"> </w:t>
      </w:r>
      <w:del w:id="259" w:author="hqin" w:date="2013-01-29T09:15:00Z">
        <w:r w:rsidRPr="002A0697" w:rsidDel="00D0694C">
          <w:rPr>
            <w:szCs w:val="24"/>
            <w:lang w:val="en-US"/>
          </w:rPr>
          <w:delText>(</w:delText>
        </w:r>
      </w:del>
      <w:r w:rsidRPr="002A0697">
        <w:rPr>
          <w:szCs w:val="24"/>
          <w:lang w:val="en-US"/>
        </w:rPr>
        <w:t>70 clusters</w:t>
      </w:r>
      <w:ins w:id="260" w:author="hqin" w:date="2013-01-29T09:15:00Z">
        <w:r w:rsidR="00D0694C">
          <w:rPr>
            <w:szCs w:val="24"/>
            <w:lang w:val="en-US"/>
          </w:rPr>
          <w:t>,</w:t>
        </w:r>
      </w:ins>
      <w:ins w:id="261" w:author="hqin" w:date="2013-01-29T09:16:00Z">
        <w:r w:rsidR="00D0694C">
          <w:rPr>
            <w:szCs w:val="24"/>
            <w:lang w:val="en-US"/>
          </w:rPr>
          <w:t xml:space="preserve"> </w:t>
        </w:r>
      </w:ins>
      <w:ins w:id="262" w:author="hqin" w:date="2013-01-29T09:15:00Z">
        <w:r w:rsidR="00D0694C">
          <w:rPr>
            <w:szCs w:val="24"/>
            <w:lang w:val="en-US"/>
          </w:rPr>
          <w:t>(</w:t>
        </w:r>
      </w:ins>
      <w:ins w:id="263" w:author="hqin" w:date="2013-01-29T09:14:00Z">
        <w:r w:rsidR="00C409F0">
          <w:rPr>
            <w:szCs w:val="24"/>
            <w:lang w:val="en-US"/>
          </w:rPr>
          <w:t xml:space="preserve">3 cluster </w:t>
        </w:r>
      </w:ins>
      <w:ins w:id="264" w:author="hqin" w:date="2013-01-29T09:16:00Z">
        <w:r w:rsidR="00D0694C">
          <w:rPr>
            <w:szCs w:val="24"/>
            <w:lang w:val="en-US"/>
          </w:rPr>
          <w:t xml:space="preserve">contain </w:t>
        </w:r>
      </w:ins>
      <w:ins w:id="265" w:author="hqin" w:date="2013-01-29T09:14:00Z">
        <w:r w:rsidR="00C409F0">
          <w:rPr>
            <w:szCs w:val="24"/>
            <w:lang w:val="en-US"/>
          </w:rPr>
          <w:t>duplicates</w:t>
        </w:r>
      </w:ins>
      <w:ins w:id="266" w:author="hqin" w:date="2013-01-29T09:16:00Z">
        <w:r w:rsidR="00457BF1">
          <w:rPr>
            <w:szCs w:val="24"/>
            <w:lang w:val="en-US"/>
          </w:rPr>
          <w:t xml:space="preserve"> even at very stringent I values</w:t>
        </w:r>
      </w:ins>
      <w:r w:rsidRPr="002A0697">
        <w:rPr>
          <w:szCs w:val="24"/>
          <w:lang w:val="en-US"/>
        </w:rPr>
        <w:t xml:space="preserve">).  </w:t>
      </w:r>
      <w:r w:rsidRPr="002A0697">
        <w:rPr>
          <w:bCs/>
          <w:szCs w:val="24"/>
          <w:lang w:val="en-US"/>
        </w:rPr>
        <w:t xml:space="preserve">We distinguished orthologs from paralogs by comparing the bootstrapped neighbor-joining trees of the candidate orthologs to the species </w:t>
      </w:r>
      <w:ins w:id="267" w:author="hqin" w:date="2013-01-29T09:19:00Z">
        <w:r w:rsidR="002F50B8">
          <w:rPr>
            <w:bCs/>
            <w:szCs w:val="24"/>
            <w:lang w:val="en-US"/>
          </w:rPr>
          <w:t xml:space="preserve">reference </w:t>
        </w:r>
      </w:ins>
      <w:r w:rsidRPr="002A0697">
        <w:rPr>
          <w:bCs/>
          <w:szCs w:val="24"/>
          <w:lang w:val="en-US"/>
        </w:rPr>
        <w:t xml:space="preserve">trees and its alternatives </w:t>
      </w:r>
      <w:r w:rsidR="0036587D" w:rsidRPr="0036587D">
        <w:rPr>
          <w:bCs/>
          <w:color w:val="0070C0"/>
          <w:rPrChange w:id="268" w:author="hqin" w:date="2013-01-29T09:39:00Z">
            <w:rPr>
              <w:bCs/>
            </w:rPr>
          </w:rPrChange>
        </w:rPr>
        <w:t>(see</w:t>
      </w:r>
      <w:del w:id="269" w:author="hqin" w:date="2013-01-28T08:34:00Z">
        <w:r w:rsidR="0036587D" w:rsidRPr="0036587D">
          <w:rPr>
            <w:bCs/>
            <w:color w:val="0070C0"/>
            <w:rPrChange w:id="270" w:author="hqin" w:date="2013-01-29T09:39:00Z">
              <w:rPr>
                <w:bCs/>
              </w:rPr>
            </w:rPrChange>
          </w:rPr>
          <w:delText xml:space="preserve"> supplementary information, Table S1, and Figure S</w:delText>
        </w:r>
      </w:del>
      <w:ins w:id="271" w:author="hqin" w:date="2013-01-28T08:35:00Z">
        <w:r w:rsidR="0036587D" w:rsidRPr="0036587D">
          <w:rPr>
            <w:bCs/>
            <w:color w:val="0070C0"/>
            <w:rPrChange w:id="272" w:author="hqin" w:date="2013-01-29T09:39:00Z">
              <w:rPr>
                <w:bCs/>
              </w:rPr>
            </w:rPrChange>
          </w:rPr>
          <w:t xml:space="preserve"> also Results section xxx</w:t>
        </w:r>
      </w:ins>
      <w:del w:id="273" w:author="hqin" w:date="2013-01-28T08:34:00Z">
        <w:r w:rsidR="0036587D" w:rsidRPr="0036587D">
          <w:rPr>
            <w:bCs/>
            <w:rPrChange w:id="274" w:author="hqin" w:date="2011-08-26T08:49:00Z">
              <w:rPr>
                <w:bCs/>
                <w:highlight w:val="yellow"/>
              </w:rPr>
            </w:rPrChange>
          </w:rPr>
          <w:delText>1</w:delText>
        </w:r>
      </w:del>
      <w:r w:rsidRPr="002A0697">
        <w:rPr>
          <w:bCs/>
          <w:szCs w:val="24"/>
          <w:lang w:val="en-US"/>
        </w:rPr>
        <w:t>).</w:t>
      </w:r>
      <w:del w:id="275" w:author="hqin" w:date="2013-01-29T09:19:00Z">
        <w:r w:rsidRPr="002A0697" w:rsidDel="002F50B8">
          <w:rPr>
            <w:bCs/>
            <w:szCs w:val="24"/>
            <w:lang w:val="en-US"/>
          </w:rPr>
          <w:delText xml:space="preserve"> Alternative species trees were selected by the AU-test provided in CONSEL</w:delText>
        </w:r>
        <w:r w:rsidR="0036587D" w:rsidDel="002F50B8">
          <w:rPr>
            <w:bCs/>
          </w:rPr>
          <w:fldChar w:fldCharType="begin"/>
        </w:r>
        <w:r w:rsidR="00EF1B77" w:rsidDel="002F50B8">
          <w:rPr>
            <w:bCs/>
            <w:szCs w:val="24"/>
            <w:lang w:val="en-US"/>
          </w:rPr>
          <w:delInstrText xml:space="preserve"> ADDIN EN.CITE &lt;EndNote&gt;&lt;Cite&gt;&lt;Author&gt;Shimodaira&lt;/Author&gt;&lt;Year&gt;2001&lt;/Year&gt;&lt;RecNum&gt;287&lt;/RecNum&gt;&lt;DisplayText&gt;[45]&lt;/DisplayText&gt;&lt;record&gt;&lt;rec-number&gt;287&lt;/rec-number&gt;&lt;foreign-keys&gt;&lt;key app="EN" db-id="02sps2pse5vde9eszr6vesw82vsrpaeerdva"&gt;287&lt;/key&gt;&lt;/foreign-keys&gt;&lt;ref-type name="Journal Article"&gt;17&lt;/ref-type&gt;&lt;contributors&gt;&lt;authors&gt;&lt;author&gt;Shimodaira, H.&lt;/author&gt;&lt;author&gt;Hasegawa, M.&lt;/author&gt;&lt;/authors&gt;&lt;/contributors&gt;&lt;auth-address&gt;The Institute of Statistical Mathematics, 4-6-7 Minami-Azabu, Minatoku, Tokyo 106-8569, Japan. shimo@ism.ac.jp&lt;/auth-address&gt;&lt;titles&gt;&lt;title&gt;CONSEL: for assessing the confidence of phylogenetic tree selection&lt;/title&gt;&lt;secondary-title&gt;Bioinformatics&lt;/secondary-title&gt;&lt;/titles&gt;&lt;periodical&gt;&lt;full-title&gt;Bioinformatics&lt;/full-title&gt;&lt;/periodical&gt;&lt;pages&gt;1246-7&lt;/pages&gt;&lt;volume&gt;17&lt;/volume&gt;&lt;number&gt;12&lt;/number&gt;&lt;edition&gt;2001/12/26&lt;/edition&gt;&lt;keywords&gt;&lt;keyword&gt;*Likelihood Functions&lt;/keyword&gt;&lt;keyword&gt;Phylogeny&lt;/keyword&gt;&lt;keyword&gt;*Software&lt;/keyword&gt;&lt;/keywords&gt;&lt;dates&gt;&lt;year&gt;2001&lt;/year&gt;&lt;pub-dates&gt;&lt;date&gt;Dec&lt;/date&gt;&lt;/pub-dates&gt;&lt;/dates&gt;&lt;isbn&gt;1367-4803 (Print)&amp;#xD;1367-4803 (Linking)&lt;/isbn&gt;&lt;accession-num&gt;11751242&lt;/accession-num&gt;&lt;urls&gt;&lt;related-urls&gt;&lt;url&gt;http://www.ncbi.nlm.nih.gov/entrez/query.fcgi?cmd=Retrieve&amp;amp;db=PubMed&amp;amp;dopt=Citation&amp;amp;list_uids=11751242&lt;/url&gt;&lt;/related-urls&gt;&lt;/urls&gt;&lt;language&gt;eng&lt;/language&gt;&lt;/record&gt;&lt;/Cite&gt;&lt;/EndNote&gt;</w:delInstrText>
        </w:r>
        <w:r w:rsidR="0036587D" w:rsidDel="002F50B8">
          <w:rPr>
            <w:bCs/>
          </w:rPr>
          <w:fldChar w:fldCharType="separate"/>
        </w:r>
        <w:r w:rsidR="00EF1B77" w:rsidDel="002F50B8">
          <w:rPr>
            <w:bCs/>
            <w:noProof/>
            <w:szCs w:val="24"/>
            <w:lang w:val="en-US"/>
          </w:rPr>
          <w:delText>[</w:delText>
        </w:r>
        <w:r w:rsidR="0036587D" w:rsidDel="002F50B8">
          <w:fldChar w:fldCharType="begin"/>
        </w:r>
        <w:r w:rsidR="00E07702" w:rsidDel="002F50B8">
          <w:delInstrText>HYPERLINK \l "_ENREF_45" \o "Shimodaira, 2001 #287"</w:delInstrText>
        </w:r>
        <w:r w:rsidR="0036587D" w:rsidDel="002F50B8">
          <w:fldChar w:fldCharType="separate"/>
        </w:r>
        <w:r w:rsidR="00EF1B77" w:rsidDel="002F50B8">
          <w:rPr>
            <w:bCs/>
            <w:noProof/>
            <w:szCs w:val="24"/>
            <w:lang w:val="en-US"/>
          </w:rPr>
          <w:delText>45</w:delText>
        </w:r>
        <w:r w:rsidR="0036587D" w:rsidDel="002F50B8">
          <w:fldChar w:fldCharType="end"/>
        </w:r>
        <w:r w:rsidR="00EF1B77" w:rsidDel="002F50B8">
          <w:rPr>
            <w:bCs/>
            <w:noProof/>
            <w:szCs w:val="24"/>
            <w:lang w:val="en-US"/>
          </w:rPr>
          <w:delText>]</w:delText>
        </w:r>
        <w:r w:rsidR="0036587D" w:rsidDel="002F50B8">
          <w:rPr>
            <w:bCs/>
          </w:rPr>
          <w:fldChar w:fldCharType="end"/>
        </w:r>
      </w:del>
      <w:del w:id="276" w:author="hqin" w:date="2011-11-20T19:52:00Z">
        <w:r w:rsidRPr="002A0697" w:rsidDel="005C2288">
          <w:rPr>
            <w:bCs/>
            <w:noProof/>
            <w:szCs w:val="24"/>
            <w:lang w:val="en-US"/>
          </w:rPr>
          <w:delText>(60)</w:delText>
        </w:r>
      </w:del>
      <w:del w:id="277" w:author="hqin" w:date="2013-01-29T09:19:00Z">
        <w:r w:rsidRPr="002A0697" w:rsidDel="002F50B8">
          <w:rPr>
            <w:bCs/>
            <w:szCs w:val="24"/>
            <w:lang w:val="en-US"/>
          </w:rPr>
          <w:delText xml:space="preserve"> </w:delText>
        </w:r>
      </w:del>
      <w:del w:id="278" w:author="hqin" w:date="2013-01-31T10:33:00Z">
        <w:r w:rsidRPr="002A0697" w:rsidDel="00E645CC">
          <w:rPr>
            <w:bCs/>
            <w:szCs w:val="24"/>
            <w:lang w:val="en-US"/>
          </w:rPr>
          <w:delText>.</w:delText>
        </w:r>
      </w:del>
      <w:r w:rsidRPr="002A0697">
        <w:rPr>
          <w:bCs/>
          <w:szCs w:val="24"/>
          <w:lang w:val="en-US"/>
        </w:rPr>
        <w:t xml:space="preserve"> Topological comparison of trees was carried out using the program ‘treedist’ from the PHYLIP software package </w:t>
      </w:r>
      <w:r w:rsidR="001E1917">
        <w:rPr>
          <w:bCs/>
        </w:rPr>
        <w:fldChar w:fldCharType="begin"/>
      </w:r>
      <w:r w:rsidR="001E1917">
        <w:rPr>
          <w:bCs/>
          <w:szCs w:val="24"/>
          <w:lang w:val="en-US"/>
        </w:rPr>
        <w:instrText xml:space="preserve"> ADDIN EN.CITE &lt;EndNote&gt;&lt;Cite&gt;&lt;Author&gt;Felsenstein&lt;/Author&gt;&lt;Year&gt;2005&lt;/Year&gt;&lt;RecNum&gt;207&lt;/RecNum&gt;&lt;DisplayText&gt;[45]&lt;/DisplayText&gt;&lt;record&gt;&lt;rec-number&gt;207&lt;/rec-number&gt;&lt;foreign-keys&gt;&lt;key app="EN" db-id="02sps2pse5vde9eszr6vesw82vsrpaeerdva"&gt;207&lt;/key&gt;&lt;/foreign-keys&gt;&lt;ref-type name="Journal Article"&gt;17&lt;/ref-type&gt;&lt;contributors&gt;&lt;authors&gt;&lt;author&gt;Felsenstein, J&lt;/author&gt;&lt;/authors&gt;&lt;/contributors&gt;&lt;titles&gt;&lt;title&gt;PHYLIP (Phylogeny inference package) version 3.6&lt;/title&gt;&lt;secondary-title&gt;Distributed by the author. Department of Genome Sciences, University of Washington, Seattle&lt;/secondary-title&gt;&lt;/titles&gt;&lt;periodical&gt;&lt;full-title&gt;Distributed by the author. Department of Genome Sciences, University of Washington, Seattle&lt;/full-title&gt;&lt;/periodical&gt;&lt;dates&gt;&lt;year&gt;2005&lt;/year&gt;&lt;/dates&gt;&lt;urls&gt;&lt;/urls&gt;&lt;/record&gt;&lt;/Cite&gt;&lt;/EndNote&gt;</w:instrText>
      </w:r>
      <w:r w:rsidR="001E1917">
        <w:rPr>
          <w:bCs/>
        </w:rPr>
        <w:fldChar w:fldCharType="separate"/>
      </w:r>
      <w:r w:rsidR="001E1917">
        <w:rPr>
          <w:bCs/>
          <w:noProof/>
          <w:szCs w:val="24"/>
          <w:lang w:val="en-US"/>
        </w:rPr>
        <w:t>[</w:t>
      </w:r>
      <w:r w:rsidR="001E1917">
        <w:rPr>
          <w:bCs/>
          <w:noProof/>
        </w:rPr>
        <w:fldChar w:fldCharType="begin"/>
      </w:r>
      <w:r w:rsidR="001E1917">
        <w:rPr>
          <w:bCs/>
          <w:noProof/>
          <w:szCs w:val="24"/>
          <w:lang w:val="en-US"/>
        </w:rPr>
        <w:instrText xml:space="preserve"> HYPERLINK \l "_ENREF_45" \o "Felsenstein, 2005 #207" </w:instrText>
      </w:r>
      <w:r w:rsidR="001E1917">
        <w:rPr>
          <w:bCs/>
          <w:noProof/>
        </w:rPr>
        <w:fldChar w:fldCharType="separate"/>
      </w:r>
      <w:r w:rsidR="001E1917">
        <w:rPr>
          <w:bCs/>
          <w:noProof/>
          <w:szCs w:val="24"/>
          <w:lang w:val="en-US"/>
        </w:rPr>
        <w:t>45</w:t>
      </w:r>
      <w:r w:rsidR="001E1917">
        <w:rPr>
          <w:bCs/>
          <w:noProof/>
        </w:rPr>
        <w:fldChar w:fldCharType="end"/>
      </w:r>
      <w:r w:rsidR="001E1917">
        <w:rPr>
          <w:bCs/>
          <w:noProof/>
          <w:szCs w:val="24"/>
          <w:lang w:val="en-US"/>
        </w:rPr>
        <w:t>]</w:t>
      </w:r>
      <w:r w:rsidR="001E1917">
        <w:rPr>
          <w:bCs/>
        </w:rPr>
        <w:fldChar w:fldCharType="end"/>
      </w:r>
      <w:del w:id="279" w:author="hqin" w:date="2011-11-20T19:52:00Z">
        <w:r w:rsidRPr="002A0697" w:rsidDel="005C2288">
          <w:rPr>
            <w:bCs/>
            <w:noProof/>
            <w:szCs w:val="24"/>
            <w:lang w:val="en-US"/>
          </w:rPr>
          <w:delText>(26)</w:delText>
        </w:r>
      </w:del>
      <w:r w:rsidRPr="002A0697">
        <w:rPr>
          <w:bCs/>
          <w:noProof/>
          <w:szCs w:val="24"/>
          <w:lang w:val="en-US"/>
        </w:rPr>
        <w:t xml:space="preserve">. </w:t>
      </w:r>
      <w:r w:rsidRPr="002A0697">
        <w:rPr>
          <w:bCs/>
          <w:szCs w:val="24"/>
          <w:lang w:val="en-US"/>
        </w:rPr>
        <w:t xml:space="preserve"> Examination of the multiple sequence alignments showed that many of the unresolved gene trees are due to repeat sequences, also known as low complexity regions (LCRs), in coat proteins. Because some coat proteins tend to contain a substantial number of repeats, filtering out these repeat regions during BLASTP searches would result in a reduction of the numbers of detectable hits </w:t>
      </w:r>
      <w:r w:rsidR="001E1917">
        <w:rPr>
          <w:bCs/>
        </w:rPr>
        <w:fldChar w:fldCharType="begin"/>
      </w:r>
      <w:r w:rsidR="001E1917">
        <w:rPr>
          <w:bCs/>
          <w:szCs w:val="24"/>
          <w:lang w:val="en-US"/>
        </w:rPr>
        <w:instrText xml:space="preserve"> ADDIN EN.CITE &lt;EndNote&gt;&lt;Cite&gt;&lt;Author&gt;Moreno-Hagelsieb&lt;/Author&gt;&lt;Year&gt;2008&lt;/Year&gt;&lt;RecNum&gt;91&lt;/RecNum&gt;&lt;DisplayText&gt;[46]&lt;/DisplayText&gt;&lt;record&gt;&lt;rec-number&gt;91&lt;/rec-number&gt;&lt;foreign-keys&gt;&lt;key app="EN" db-id="02sps2pse5vde9eszr6vesw82vsrpaeerdva"&gt;91&lt;/key&gt;&lt;/foreign-keys&gt;&lt;ref-type name="Journal Article"&gt;17&lt;/ref-type&gt;&lt;contributors&gt;&lt;authors&gt;&lt;author&gt;Moreno-Hagelsieb, G.&lt;/author&gt;&lt;author&gt;Latimer, K.&lt;/author&gt;&lt;/authors&gt;&lt;/contributors&gt;&lt;auth-address&gt;Department of Biology, Wilfrid Laurier University, 75 University Avenue West, Waterloo, ON, Canada, N2L 3C5. gmoreno@wlu.ca&lt;/auth-address&gt;&lt;titles&gt;&lt;title&gt;Choosing BLAST options for better detection of orthologs as reciprocal best hits&lt;/title&gt;&lt;secondary-title&gt;Bioinformatics&lt;/secondary-title&gt;&lt;/titles&gt;&lt;periodical&gt;&lt;full-title&gt;Bioinformatics&lt;/full-title&gt;&lt;/periodical&gt;&lt;pages&gt;319-24&lt;/pages&gt;&lt;volume&gt;24&lt;/volume&gt;&lt;number&gt;3&lt;/number&gt;&lt;keywords&gt;&lt;keyword&gt;Base Sequence&lt;/keyword&gt;&lt;keyword&gt;Chromosome Mapping/*methods&lt;/keyword&gt;&lt;keyword&gt;DNA, Bacterial/*genetics&lt;/keyword&gt;&lt;keyword&gt;Database Management Systems&lt;/keyword&gt;&lt;keyword&gt;*Databases, Genetic&lt;/keyword&gt;&lt;keyword&gt;Escherichia coli/*genetics&lt;/keyword&gt;&lt;keyword&gt;Molecular Sequence Data&lt;/keyword&gt;&lt;keyword&gt;Proteins/*genetics&lt;/keyword&gt;&lt;keyword&gt;Sequence Alignment/*methods&lt;/keyword&gt;&lt;keyword&gt;Sequence Analysis, DNA/*methods&lt;/keyword&gt;&lt;keyword&gt;Sequence Homology, Nucleic Acid&lt;/keyword&gt;&lt;/keywords&gt;&lt;dates&gt;&lt;year&gt;2008&lt;/year&gt;&lt;pub-dates&gt;&lt;date&gt;Feb 1&lt;/date&gt;&lt;/pub-dates&gt;&lt;/dates&gt;&lt;accession-num&gt;18042555&lt;/accession-num&gt;&lt;urls&gt;&lt;related-urls&gt;&lt;url&gt;http://www.ncbi.nlm.nih.gov/entrez/query.fcgi?cmd=Retrieve&amp;amp;db=PubMed&amp;amp;dopt=Citation&amp;amp;list_uids=18042555 &lt;/url&gt;&lt;/related-urls&gt;&lt;/urls&gt;&lt;/record&gt;&lt;/Cite&gt;&lt;/EndNote&gt;</w:instrText>
      </w:r>
      <w:r w:rsidR="001E1917">
        <w:rPr>
          <w:bCs/>
        </w:rPr>
        <w:fldChar w:fldCharType="separate"/>
      </w:r>
      <w:r w:rsidR="001E1917">
        <w:rPr>
          <w:bCs/>
          <w:noProof/>
          <w:szCs w:val="24"/>
          <w:lang w:val="en-US"/>
        </w:rPr>
        <w:t>[</w:t>
      </w:r>
      <w:r w:rsidR="001E1917">
        <w:rPr>
          <w:bCs/>
          <w:noProof/>
        </w:rPr>
        <w:fldChar w:fldCharType="begin"/>
      </w:r>
      <w:r w:rsidR="001E1917">
        <w:rPr>
          <w:bCs/>
          <w:noProof/>
          <w:szCs w:val="24"/>
          <w:lang w:val="en-US"/>
        </w:rPr>
        <w:instrText xml:space="preserve"> HYPERLINK \l "_ENREF_46" \o "Moreno-Hagelsieb, 2008 #91" </w:instrText>
      </w:r>
      <w:r w:rsidR="001E1917">
        <w:rPr>
          <w:bCs/>
          <w:noProof/>
        </w:rPr>
        <w:fldChar w:fldCharType="separate"/>
      </w:r>
      <w:r w:rsidR="001E1917">
        <w:rPr>
          <w:bCs/>
          <w:noProof/>
          <w:szCs w:val="24"/>
          <w:lang w:val="en-US"/>
        </w:rPr>
        <w:t>46</w:t>
      </w:r>
      <w:r w:rsidR="001E1917">
        <w:rPr>
          <w:bCs/>
          <w:noProof/>
        </w:rPr>
        <w:fldChar w:fldCharType="end"/>
      </w:r>
      <w:r w:rsidR="001E1917">
        <w:rPr>
          <w:bCs/>
          <w:noProof/>
          <w:szCs w:val="24"/>
          <w:lang w:val="en-US"/>
        </w:rPr>
        <w:t>]</w:t>
      </w:r>
      <w:r w:rsidR="001E1917">
        <w:rPr>
          <w:bCs/>
        </w:rPr>
        <w:fldChar w:fldCharType="end"/>
      </w:r>
      <w:del w:id="280" w:author="hqin" w:date="2011-11-20T19:52:00Z">
        <w:r w:rsidRPr="002A0697" w:rsidDel="005C2288">
          <w:rPr>
            <w:bCs/>
            <w:noProof/>
            <w:szCs w:val="24"/>
            <w:lang w:val="en-US"/>
          </w:rPr>
          <w:delText>(44)</w:delText>
        </w:r>
      </w:del>
      <w:r w:rsidRPr="002A0697">
        <w:rPr>
          <w:bCs/>
          <w:szCs w:val="24"/>
          <w:lang w:val="en-US"/>
        </w:rPr>
        <w:t xml:space="preserve">. To avoid this problem, we included repetitive sequence regions during BLASTP searches, used bootstrapping to mitigate </w:t>
      </w:r>
      <w:ins w:id="281" w:author="hqin" w:date="2013-01-29T09:21:00Z">
        <w:r w:rsidR="002F50B8">
          <w:rPr>
            <w:bCs/>
            <w:szCs w:val="24"/>
            <w:lang w:val="en-US"/>
          </w:rPr>
          <w:t xml:space="preserve">the </w:t>
        </w:r>
      </w:ins>
      <w:ins w:id="282" w:author="hqin" w:date="2013-01-29T09:20:00Z">
        <w:r w:rsidR="002F50B8">
          <w:rPr>
            <w:bCs/>
            <w:szCs w:val="24"/>
            <w:lang w:val="en-US"/>
          </w:rPr>
          <w:t xml:space="preserve">topological uncertainly due </w:t>
        </w:r>
      </w:ins>
      <w:ins w:id="283" w:author="hqin" w:date="2013-01-29T09:21:00Z">
        <w:r w:rsidR="002F50B8">
          <w:rPr>
            <w:bCs/>
            <w:szCs w:val="24"/>
            <w:lang w:val="en-US"/>
          </w:rPr>
          <w:t xml:space="preserve">to </w:t>
        </w:r>
      </w:ins>
      <w:del w:id="284" w:author="hqin" w:date="2013-01-29T09:21:00Z">
        <w:r w:rsidRPr="002A0697" w:rsidDel="002F50B8">
          <w:rPr>
            <w:bCs/>
            <w:szCs w:val="24"/>
            <w:lang w:val="en-US"/>
          </w:rPr>
          <w:delText xml:space="preserve">the </w:delText>
        </w:r>
      </w:del>
      <w:r w:rsidRPr="002A0697">
        <w:rPr>
          <w:bCs/>
          <w:szCs w:val="24"/>
          <w:lang w:val="en-US"/>
        </w:rPr>
        <w:t>alignment problem</w:t>
      </w:r>
      <w:ins w:id="285" w:author="hqin" w:date="2013-01-29T09:21:00Z">
        <w:r w:rsidR="002F50B8">
          <w:rPr>
            <w:bCs/>
            <w:szCs w:val="24"/>
            <w:lang w:val="en-US"/>
          </w:rPr>
          <w:t>s</w:t>
        </w:r>
      </w:ins>
      <w:r w:rsidRPr="002A0697">
        <w:rPr>
          <w:bCs/>
          <w:szCs w:val="24"/>
          <w:lang w:val="en-US"/>
        </w:rPr>
        <w:t xml:space="preserve"> caused by repeats, compare</w:t>
      </w:r>
      <w:ins w:id="286" w:author="MI" w:date="2011-11-29T19:09:00Z">
        <w:r>
          <w:rPr>
            <w:bCs/>
            <w:szCs w:val="24"/>
            <w:lang w:val="en-US"/>
          </w:rPr>
          <w:t>d</w:t>
        </w:r>
      </w:ins>
      <w:r w:rsidRPr="002A0697">
        <w:rPr>
          <w:bCs/>
          <w:szCs w:val="24"/>
          <w:lang w:val="en-US"/>
        </w:rPr>
        <w:t xml:space="preserve"> the topology between gene trees and the species tree</w:t>
      </w:r>
      <w:ins w:id="287" w:author="hqin" w:date="2013-01-29T09:22:00Z">
        <w:r w:rsidR="002F50B8">
          <w:rPr>
            <w:bCs/>
            <w:szCs w:val="24"/>
            <w:lang w:val="en-US"/>
          </w:rPr>
          <w:t>s</w:t>
        </w:r>
      </w:ins>
      <w:r w:rsidRPr="002A0697">
        <w:rPr>
          <w:bCs/>
          <w:szCs w:val="24"/>
          <w:lang w:val="en-US"/>
        </w:rPr>
        <w:t>, and exclude</w:t>
      </w:r>
      <w:ins w:id="288" w:author="MI" w:date="2011-11-29T19:09:00Z">
        <w:r>
          <w:rPr>
            <w:bCs/>
            <w:szCs w:val="24"/>
            <w:lang w:val="en-US"/>
          </w:rPr>
          <w:t>d</w:t>
        </w:r>
      </w:ins>
      <w:r w:rsidRPr="002A0697">
        <w:rPr>
          <w:bCs/>
          <w:szCs w:val="24"/>
          <w:lang w:val="en-US"/>
        </w:rPr>
        <w:t xml:space="preserve"> the topological inconsistent hits as ‘false positives’.  In addition, all of the phylogenies of coat protein orthologous groups were double-checked visually. This visual examination led to the identification of a split ORF in one coat </w:t>
      </w:r>
      <w:r w:rsidRPr="002A0697">
        <w:rPr>
          <w:szCs w:val="24"/>
          <w:lang w:val="en-US"/>
        </w:rPr>
        <w:t xml:space="preserve">protein </w:t>
      </w:r>
      <w:r w:rsidRPr="002A0697">
        <w:rPr>
          <w:bCs/>
          <w:szCs w:val="24"/>
          <w:lang w:val="en-US"/>
        </w:rPr>
        <w:t>gene (</w:t>
      </w:r>
      <w:del w:id="289" w:author="hqin" w:date="2013-01-25T09:20:00Z">
        <w:r w:rsidR="0036587D" w:rsidRPr="0036587D">
          <w:rPr>
            <w:bCs/>
            <w:color w:val="0070C0"/>
            <w:rPrChange w:id="290" w:author="hqin" w:date="2013-01-29T09:39:00Z">
              <w:rPr>
                <w:bCs/>
              </w:rPr>
            </w:rPrChange>
          </w:rPr>
          <w:delText>see below</w:delText>
        </w:r>
      </w:del>
      <w:ins w:id="291" w:author="hqin" w:date="2013-01-25T09:20:00Z">
        <w:r w:rsidR="0036587D" w:rsidRPr="0036587D">
          <w:rPr>
            <w:bCs/>
            <w:color w:val="0070C0"/>
            <w:rPrChange w:id="292" w:author="hqin" w:date="2013-01-29T09:39:00Z">
              <w:rPr>
                <w:bCs/>
              </w:rPr>
            </w:rPrChange>
          </w:rPr>
          <w:t>see supporting information</w:t>
        </w:r>
      </w:ins>
      <w:r w:rsidRPr="002A0697">
        <w:rPr>
          <w:bCs/>
          <w:szCs w:val="24"/>
          <w:lang w:val="en-US"/>
        </w:rPr>
        <w:t>)</w:t>
      </w:r>
      <w:r w:rsidRPr="002A0697">
        <w:rPr>
          <w:szCs w:val="24"/>
          <w:lang w:val="en-US"/>
        </w:rPr>
        <w:t>.</w:t>
      </w:r>
      <w:ins w:id="293" w:author="MI" w:date="2011-11-29T19:09:00Z">
        <w:r>
          <w:rPr>
            <w:bCs/>
            <w:szCs w:val="24"/>
            <w:lang w:val="en-US"/>
          </w:rPr>
          <w:t xml:space="preserve"> </w:t>
        </w:r>
      </w:ins>
    </w:p>
    <w:p w14:paraId="1E6FF726" w14:textId="77777777" w:rsidR="0036587D" w:rsidRDefault="0036587D">
      <w:pPr>
        <w:pStyle w:val="p-ni"/>
        <w:spacing w:before="0" w:after="0" w:line="240" w:lineRule="auto"/>
        <w:ind w:firstLine="720"/>
        <w:rPr>
          <w:ins w:id="294" w:author="hqin" w:date="2013-01-25T09:20:00Z"/>
          <w:bCs/>
          <w:szCs w:val="24"/>
          <w:lang w:val="en-US"/>
        </w:rPr>
        <w:pPrChange w:id="295" w:author="hqin" w:date="2013-01-29T09:44:00Z">
          <w:pPr>
            <w:pStyle w:val="p-ni"/>
            <w:spacing w:before="0" w:after="0" w:line="480" w:lineRule="auto"/>
            <w:ind w:firstLine="720"/>
          </w:pPr>
        </w:pPrChange>
      </w:pPr>
    </w:p>
    <w:p w14:paraId="486940E0" w14:textId="77777777" w:rsidR="0036587D" w:rsidRDefault="001C7FC9">
      <w:pPr>
        <w:pStyle w:val="p-ni"/>
        <w:spacing w:before="0" w:after="0" w:line="240" w:lineRule="auto"/>
        <w:ind w:firstLine="720"/>
        <w:rPr>
          <w:bCs/>
          <w:szCs w:val="24"/>
          <w:lang w:val="en-US"/>
        </w:rPr>
        <w:pPrChange w:id="296" w:author="hqin" w:date="2013-01-29T09:44:00Z">
          <w:pPr>
            <w:pStyle w:val="p-ni"/>
            <w:spacing w:before="0" w:after="0" w:line="480" w:lineRule="auto"/>
            <w:ind w:firstLine="720"/>
          </w:pPr>
        </w:pPrChange>
      </w:pPr>
      <w:r w:rsidRPr="002A0697">
        <w:rPr>
          <w:bCs/>
          <w:szCs w:val="24"/>
          <w:lang w:val="en-US"/>
        </w:rPr>
        <w:t xml:space="preserve">For orthologous identification of non-coat protein genes, only automated analyses were used, but the repetitive sequences were filtered out during BLASTP searches to improve specificity. </w:t>
      </w:r>
    </w:p>
    <w:p w14:paraId="08EAA393" w14:textId="77777777" w:rsidR="0036587D" w:rsidRDefault="001C7FC9">
      <w:pPr>
        <w:pStyle w:val="p-ni"/>
        <w:spacing w:before="0" w:after="0" w:line="240" w:lineRule="auto"/>
        <w:ind w:firstLine="720"/>
        <w:rPr>
          <w:bCs/>
          <w:szCs w:val="24"/>
          <w:lang w:val="en-US"/>
        </w:rPr>
        <w:pPrChange w:id="297" w:author="hqin" w:date="2013-01-29T09:44:00Z">
          <w:pPr>
            <w:pStyle w:val="p-ni"/>
            <w:spacing w:before="0" w:after="0" w:line="480" w:lineRule="auto"/>
            <w:ind w:firstLine="720"/>
          </w:pPr>
        </w:pPrChange>
      </w:pPr>
      <w:r w:rsidRPr="002A0697">
        <w:rPr>
          <w:bCs/>
          <w:szCs w:val="24"/>
          <w:lang w:val="en-US"/>
        </w:rPr>
        <w:t xml:space="preserve">We also attempted to use PSI-BLAST </w:t>
      </w:r>
      <w:commentRangeStart w:id="298"/>
      <w:r w:rsidRPr="002A0697">
        <w:rPr>
          <w:bCs/>
          <w:szCs w:val="24"/>
          <w:lang w:val="en-US"/>
        </w:rPr>
        <w:t>(with up to 5 iterations)</w:t>
      </w:r>
      <w:commentRangeEnd w:id="298"/>
      <w:r w:rsidRPr="002A0697">
        <w:rPr>
          <w:rStyle w:val="CommentReference"/>
          <w:lang w:val="en-US"/>
        </w:rPr>
        <w:commentReference w:id="298"/>
      </w:r>
      <w:r w:rsidRPr="002A0697">
        <w:rPr>
          <w:bCs/>
          <w:szCs w:val="24"/>
          <w:lang w:val="en-US"/>
        </w:rPr>
        <w:t xml:space="preserve"> </w:t>
      </w:r>
      <w:r w:rsidR="001E1917">
        <w:rPr>
          <w:bCs/>
          <w:szCs w:val="24"/>
          <w:lang w:val="en-US"/>
        </w:rPr>
        <w:fldChar w:fldCharType="begin"/>
      </w:r>
      <w:r w:rsidR="001E1917">
        <w:rPr>
          <w:bCs/>
          <w:szCs w:val="24"/>
          <w:lang w:val="en-US"/>
        </w:rPr>
        <w:instrText xml:space="preserve"> ADDIN EN.CITE &lt;EndNote&gt;&lt;Cite&gt;&lt;Author&gt;Altschul&lt;/Author&gt;&lt;Year&gt;1997&lt;/Year&gt;&lt;RecNum&gt;89&lt;/RecNum&gt;&lt;DisplayText&gt;[40]&lt;/DisplayText&gt;&lt;record&gt;&lt;rec-number&gt;89&lt;/rec-number&gt;&lt;foreign-keys&gt;&lt;key app="EN" db-id="02sps2pse5vde9eszr6vesw82vsrpaeerdva"&gt;89&lt;/key&gt;&lt;/foreign-keys&gt;&lt;ref-type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1&lt;/date&gt;&lt;/pub-dates&gt;&lt;/dates&gt;&lt;accession-num&gt;9254694&lt;/accession-num&gt;&lt;urls&gt;&lt;related-urls&gt;&lt;url&gt;http://www.ncbi.nlm.nih.gov/entrez/query.fcgi?cmd=Retrieve&amp;amp;db=PubMed&amp;amp;dopt=Citation&amp;amp;list_uids=9254694 &lt;/url&gt;&lt;/related-urls&gt;&lt;/urls&gt;&lt;/record&gt;&lt;/Cite&gt;&lt;/EndNote&gt;</w:instrText>
      </w:r>
      <w:r w:rsidR="001E1917">
        <w:rPr>
          <w:bCs/>
          <w:szCs w:val="24"/>
          <w:lang w:val="en-US"/>
        </w:rPr>
        <w:fldChar w:fldCharType="separate"/>
      </w:r>
      <w:r w:rsidR="001E1917">
        <w:rPr>
          <w:bCs/>
          <w:noProof/>
          <w:szCs w:val="24"/>
          <w:lang w:val="en-US"/>
        </w:rPr>
        <w:t>[</w:t>
      </w:r>
      <w:r w:rsidR="001E1917">
        <w:rPr>
          <w:bCs/>
          <w:noProof/>
          <w:szCs w:val="24"/>
          <w:lang w:val="en-US"/>
        </w:rPr>
        <w:fldChar w:fldCharType="begin"/>
      </w:r>
      <w:r w:rsidR="001E1917">
        <w:rPr>
          <w:bCs/>
          <w:noProof/>
          <w:szCs w:val="24"/>
          <w:lang w:val="en-US"/>
        </w:rPr>
        <w:instrText xml:space="preserve"> HYPERLINK \l "_ENREF_40" \o "Altschul, 1997 #89" </w:instrText>
      </w:r>
      <w:r w:rsidR="001E1917">
        <w:rPr>
          <w:bCs/>
          <w:noProof/>
          <w:szCs w:val="24"/>
          <w:lang w:val="en-US"/>
        </w:rPr>
        <w:fldChar w:fldCharType="separate"/>
      </w:r>
      <w:r w:rsidR="001E1917">
        <w:rPr>
          <w:bCs/>
          <w:noProof/>
          <w:szCs w:val="24"/>
          <w:lang w:val="en-US"/>
        </w:rPr>
        <w:t>40</w:t>
      </w:r>
      <w:r w:rsidR="001E1917">
        <w:rPr>
          <w:bCs/>
          <w:noProof/>
          <w:szCs w:val="24"/>
          <w:lang w:val="en-US"/>
        </w:rPr>
        <w:fldChar w:fldCharType="end"/>
      </w:r>
      <w:r w:rsidR="001E1917">
        <w:rPr>
          <w:bCs/>
          <w:noProof/>
          <w:szCs w:val="24"/>
          <w:lang w:val="en-US"/>
        </w:rPr>
        <w:t>]</w:t>
      </w:r>
      <w:r w:rsidR="001E1917">
        <w:rPr>
          <w:bCs/>
          <w:szCs w:val="24"/>
          <w:lang w:val="en-US"/>
        </w:rPr>
        <w:fldChar w:fldCharType="end"/>
      </w:r>
      <w:del w:id="299" w:author="hqin" w:date="2011-11-20T19:52:00Z">
        <w:r w:rsidRPr="002A0697" w:rsidDel="005C2288">
          <w:rPr>
            <w:bCs/>
            <w:noProof/>
            <w:szCs w:val="24"/>
            <w:lang w:val="en-US"/>
          </w:rPr>
          <w:delText>(1)</w:delText>
        </w:r>
      </w:del>
      <w:r w:rsidRPr="002A0697">
        <w:rPr>
          <w:bCs/>
          <w:szCs w:val="24"/>
          <w:lang w:val="en-US"/>
        </w:rPr>
        <w:t xml:space="preserve"> to search for remote orthologs of coat protein genes. This approach provided fewer than 1% more hits than BLAST </w:t>
      </w:r>
      <w:commentRangeStart w:id="300"/>
      <w:r w:rsidRPr="002A0697">
        <w:rPr>
          <w:bCs/>
          <w:szCs w:val="24"/>
          <w:lang w:val="en-US"/>
        </w:rPr>
        <w:t xml:space="preserve">that </w:t>
      </w:r>
      <w:commentRangeEnd w:id="300"/>
      <w:r w:rsidRPr="002A0697">
        <w:rPr>
          <w:rStyle w:val="CommentReference"/>
          <w:lang w:val="en-US"/>
        </w:rPr>
        <w:commentReference w:id="300"/>
      </w:r>
      <w:r w:rsidRPr="002A0697">
        <w:rPr>
          <w:bCs/>
          <w:szCs w:val="24"/>
          <w:lang w:val="en-US"/>
        </w:rPr>
        <w:t>passed the phylogeny tests, and in many cases grouped together 1-2% of genes in the genome. Therefore, we did not find this approach to be useful for our purposes.</w:t>
      </w:r>
    </w:p>
    <w:p w14:paraId="2C91FBD8" w14:textId="77777777" w:rsidR="0036587D" w:rsidRDefault="001C7FC9">
      <w:pPr>
        <w:pStyle w:val="p-ni"/>
        <w:spacing w:before="0" w:after="0" w:line="240" w:lineRule="auto"/>
        <w:ind w:firstLine="720"/>
        <w:rPr>
          <w:ins w:id="301" w:author="hqin" w:date="2013-01-15T10:07:00Z"/>
          <w:rFonts w:eastAsia="Times New Roman"/>
          <w:bCs/>
        </w:rPr>
        <w:pPrChange w:id="302" w:author="hqin" w:date="2013-01-29T09:44:00Z">
          <w:pPr>
            <w:pStyle w:val="p-ni"/>
            <w:spacing w:before="0" w:after="0" w:line="480" w:lineRule="auto"/>
            <w:ind w:firstLine="720"/>
          </w:pPr>
        </w:pPrChange>
      </w:pPr>
      <w:r w:rsidRPr="002A0697">
        <w:rPr>
          <w:bCs/>
          <w:szCs w:val="24"/>
          <w:lang w:val="en-US"/>
        </w:rPr>
        <w:t xml:space="preserve">Among the 73 coat proteins in </w:t>
      </w:r>
      <w:r w:rsidRPr="002A0697">
        <w:rPr>
          <w:bCs/>
          <w:i/>
          <w:szCs w:val="24"/>
          <w:lang w:val="en-US"/>
        </w:rPr>
        <w:t>B. subtilis</w:t>
      </w:r>
      <w:r w:rsidRPr="002A0697">
        <w:rPr>
          <w:bCs/>
          <w:szCs w:val="24"/>
          <w:lang w:val="en-US"/>
        </w:rPr>
        <w:t xml:space="preserve">, six were </w:t>
      </w:r>
      <w:r w:rsidRPr="002A0697">
        <w:rPr>
          <w:bCs/>
        </w:rPr>
        <w:t xml:space="preserve">closely related </w:t>
      </w:r>
      <w:r w:rsidRPr="002A0697">
        <w:rPr>
          <w:bCs/>
          <w:szCs w:val="24"/>
          <w:lang w:val="en-US"/>
        </w:rPr>
        <w:t>paralogs</w:t>
      </w:r>
      <w:r w:rsidRPr="002A0697">
        <w:rPr>
          <w:bCs/>
        </w:rPr>
        <w:t xml:space="preserve"> that cannot be separated into orthologous groups</w:t>
      </w:r>
      <w:del w:id="303" w:author="hqin" w:date="2013-01-31T10:33:00Z">
        <w:r w:rsidRPr="002A0697" w:rsidDel="00E645CC">
          <w:delText xml:space="preserve"> based on phylogeny</w:delText>
        </w:r>
      </w:del>
      <w:r w:rsidRPr="002A0697">
        <w:rPr>
          <w:bCs/>
          <w:szCs w:val="24"/>
          <w:lang w:val="en-US"/>
        </w:rPr>
        <w:t>. Hence, we obtained 70 orthologous clusters (three clusters contain two orthologous groups).</w:t>
      </w:r>
      <w:r w:rsidRPr="002A0697">
        <w:t xml:space="preserve"> </w:t>
      </w:r>
      <w:r w:rsidRPr="002A0697">
        <w:rPr>
          <w:rFonts w:eastAsia="Times New Roman"/>
          <w:bCs/>
        </w:rPr>
        <w:t xml:space="preserve">The pair BG13471 (CotU) </w:t>
      </w:r>
      <w:r w:rsidRPr="002A0697">
        <w:rPr>
          <w:bCs/>
        </w:rPr>
        <w:t xml:space="preserve">and </w:t>
      </w:r>
      <w:r w:rsidRPr="002A0697">
        <w:rPr>
          <w:rFonts w:eastAsia="Times New Roman"/>
          <w:bCs/>
        </w:rPr>
        <w:t xml:space="preserve">BG10492 (CotC) </w:t>
      </w:r>
      <w:r w:rsidRPr="002A0697">
        <w:rPr>
          <w:bCs/>
        </w:rPr>
        <w:t>are</w:t>
      </w:r>
      <w:r w:rsidRPr="002A0697">
        <w:rPr>
          <w:rFonts w:eastAsia="Times New Roman"/>
          <w:bCs/>
        </w:rPr>
        <w:t xml:space="preserve"> so similar that their </w:t>
      </w:r>
      <w:r w:rsidRPr="002A0697">
        <w:rPr>
          <w:bCs/>
        </w:rPr>
        <w:t>ortholog</w:t>
      </w:r>
      <w:r w:rsidRPr="002A0697">
        <w:rPr>
          <w:rFonts w:eastAsia="Times New Roman"/>
          <w:bCs/>
        </w:rPr>
        <w:t xml:space="preserve">s in </w:t>
      </w:r>
      <w:r w:rsidRPr="002A0697">
        <w:rPr>
          <w:bCs/>
          <w:i/>
          <w:iCs/>
        </w:rPr>
        <w:t>B. licheniformis</w:t>
      </w:r>
      <w:r w:rsidRPr="002A0697">
        <w:rPr>
          <w:rFonts w:eastAsia="Times New Roman"/>
          <w:bCs/>
        </w:rPr>
        <w:t xml:space="preserve"> were arbitrarily chosen for </w:t>
      </w:r>
      <w:del w:id="304" w:author="hqin" w:date="2013-01-29T09:42:00Z">
        <w:r w:rsidRPr="002A0697" w:rsidDel="00E96D02">
          <w:rPr>
            <w:rFonts w:eastAsia="Times New Roman"/>
            <w:bCs/>
          </w:rPr>
          <w:delText xml:space="preserve">clustering </w:delText>
        </w:r>
      </w:del>
      <w:ins w:id="305" w:author="hqin" w:date="2013-01-29T09:42:00Z">
        <w:r w:rsidR="00E96D02">
          <w:rPr>
            <w:rFonts w:eastAsia="Times New Roman"/>
            <w:bCs/>
          </w:rPr>
          <w:t xml:space="preserve">further </w:t>
        </w:r>
      </w:ins>
      <w:r w:rsidRPr="002A0697">
        <w:rPr>
          <w:rFonts w:eastAsia="Times New Roman"/>
          <w:bCs/>
        </w:rPr>
        <w:t>analysis.</w:t>
      </w:r>
    </w:p>
    <w:p w14:paraId="77776535" w14:textId="77777777" w:rsidR="0036587D" w:rsidRDefault="0036587D">
      <w:pPr>
        <w:pStyle w:val="p-ni"/>
        <w:spacing w:before="0" w:after="0" w:line="240" w:lineRule="auto"/>
        <w:ind w:firstLine="720"/>
        <w:rPr>
          <w:del w:id="306" w:author="hqin" w:date="2013-01-15T10:07:00Z"/>
          <w:bCs/>
          <w:szCs w:val="24"/>
          <w:lang w:val="en-US"/>
        </w:rPr>
        <w:pPrChange w:id="307" w:author="hqin" w:date="2013-01-29T09:44:00Z">
          <w:pPr>
            <w:pStyle w:val="p-ni"/>
            <w:spacing w:before="0" w:after="0" w:line="480" w:lineRule="auto"/>
            <w:ind w:firstLine="720"/>
          </w:pPr>
        </w:pPrChange>
      </w:pPr>
    </w:p>
    <w:p w14:paraId="3A7296FE" w14:textId="77777777" w:rsidR="00136683" w:rsidRDefault="00136683">
      <w:pPr>
        <w:rPr>
          <w:b/>
        </w:rPr>
      </w:pPr>
    </w:p>
    <w:p w14:paraId="5917681C" w14:textId="77777777" w:rsidR="0036587D" w:rsidRDefault="001C7FC9">
      <w:pPr>
        <w:pPrChange w:id="308" w:author="hqin" w:date="2013-01-29T09:44:00Z">
          <w:pPr>
            <w:spacing w:line="480" w:lineRule="auto"/>
          </w:pPr>
        </w:pPrChange>
      </w:pPr>
      <w:r w:rsidRPr="002A0697">
        <w:rPr>
          <w:b/>
        </w:rPr>
        <w:t>2.3 Implementation</w:t>
      </w:r>
      <w:r w:rsidRPr="002A0697">
        <w:t xml:space="preserve"> </w:t>
      </w:r>
    </w:p>
    <w:p w14:paraId="7201F234" w14:textId="77777777" w:rsidR="0036587D" w:rsidRDefault="001C7FC9">
      <w:pPr>
        <w:ind w:firstLine="720"/>
        <w:rPr>
          <w:ins w:id="309" w:author="hqin" w:date="2013-01-29T09:34:00Z"/>
        </w:rPr>
        <w:pPrChange w:id="310" w:author="hqin" w:date="2013-01-29T09:44:00Z">
          <w:pPr>
            <w:spacing w:line="480" w:lineRule="auto"/>
            <w:ind w:firstLine="720"/>
          </w:pPr>
        </w:pPrChange>
      </w:pPr>
      <w:r w:rsidRPr="002A0697">
        <w:t xml:space="preserve">Statistical analyses and data visualization were largely performed in the R language and environment </w:t>
      </w:r>
      <w:r w:rsidR="001E1917">
        <w:fldChar w:fldCharType="begin"/>
      </w:r>
      <w:r w:rsidR="001E1917">
        <w:instrText xml:space="preserve"> ADDIN EN.CITE &lt;EndNote&gt;&lt;Cite&gt;&lt;Author&gt;R Development Core Team&lt;/Author&gt;&lt;Year&gt;2009&lt;/Year&gt;&lt;RecNum&gt;206&lt;/RecNum&gt;&lt;DisplayText&gt;[47]&lt;/DisplayText&gt;&lt;record&gt;&lt;rec-number&gt;206&lt;/rec-number&gt;&lt;foreign-keys&gt;&lt;key app="EN" db-id="02sps2pse5vde9eszr6vesw82vsrpaeerdva"&gt;206&lt;/key&gt;&lt;/foreign-keys&gt;&lt;ref-type name="Journal Article"&gt;17&lt;/ref-type&gt;&lt;contributors&gt;&lt;authors&gt;&lt;author&gt;R Development Core Team,&lt;/author&gt;&lt;/authors&gt;&lt;/contributors&gt;&lt;titles&gt;&lt;title&gt;R: A language and environment for statistical computing&lt;/title&gt;&lt;secondary-title&gt;http://www.R-project.org&lt;/secondary-title&gt;&lt;/titles&gt;&lt;periodical&gt;&lt;full-title&gt;http://www.R-project.org&lt;/full-title&gt;&lt;/periodical&gt;&lt;dates&gt;&lt;year&gt;2009&lt;/year&gt;&lt;/dates&gt;&lt;urls&gt;&lt;related-urls&gt;&lt;url&gt;http://www.R-project.org&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"_ENREF_47" \o "R Development Core Team, 2009 #206" </w:instrText>
      </w:r>
      <w:r w:rsidR="001E1917">
        <w:rPr>
          <w:noProof/>
        </w:rPr>
        <w:fldChar w:fldCharType="separate"/>
      </w:r>
      <w:r w:rsidR="001E1917">
        <w:rPr>
          <w:noProof/>
        </w:rPr>
        <w:t>47</w:t>
      </w:r>
      <w:r w:rsidR="001E1917">
        <w:rPr>
          <w:noProof/>
        </w:rPr>
        <w:fldChar w:fldCharType="end"/>
      </w:r>
      <w:r w:rsidR="001E1917">
        <w:rPr>
          <w:noProof/>
        </w:rPr>
        <w:t>]</w:t>
      </w:r>
      <w:r w:rsidR="001E1917">
        <w:fldChar w:fldCharType="end"/>
      </w:r>
      <w:del w:id="311" w:author="hqin" w:date="2011-11-20T19:52:00Z">
        <w:r w:rsidRPr="002A0697" w:rsidDel="005C2288">
          <w:rPr>
            <w:noProof/>
          </w:rPr>
          <w:delText>(52)</w:delText>
        </w:r>
      </w:del>
      <w:r w:rsidRPr="002A0697">
        <w:t>. Batch jobs were automated using PERL and shell scripts in LINUX</w:t>
      </w:r>
      <w:ins w:id="312" w:author="hqin" w:date="2013-01-29T09:24:00Z">
        <w:r w:rsidR="005D4277">
          <w:t>/UNIX</w:t>
        </w:r>
      </w:ins>
      <w:r w:rsidRPr="002A0697">
        <w:t xml:space="preserve"> platforms. Phylogenies were mostly generated by neighbor-joining and evaluated by bootstraps in PHYLIP </w:t>
      </w:r>
      <w:r w:rsidR="001E1917">
        <w:fldChar w:fldCharType="begin"/>
      </w:r>
      <w:r w:rsidR="001E1917">
        <w:instrText xml:space="preserve"> ADDIN EN.CITE &lt;EndNote&gt;&lt;Cite&gt;&lt;Author&gt;Felsenstein&lt;/Author&gt;&lt;Year&gt;2005&lt;/Year&gt;&lt;RecNum&gt;207&lt;/RecNum&gt;&lt;DisplayText&gt;[45]&lt;/DisplayText&gt;&lt;record&gt;&lt;rec-number&gt;207&lt;/rec-number&gt;&lt;foreign-keys&gt;&lt;key app="EN" db-id="02sps2pse5vde9eszr6vesw82vsrpaeerdva"&gt;207&lt;/key&gt;&lt;/foreign-keys&gt;&lt;ref-type name="Journal Article"&gt;17&lt;/ref-type&gt;&lt;contributors&gt;&lt;authors&gt;&lt;author&gt;Felsenstein, J&lt;/author&gt;&lt;/authors&gt;&lt;/contributors&gt;&lt;titles&gt;&lt;title&gt;PHYLIP (Phylogeny inference package) version 3.6&lt;/title&gt;&lt;secondary-title&gt;Distributed by the author. Department of Genome Sciences, University of Washington, Seattle&lt;/secondary-title&gt;&lt;/titles&gt;&lt;periodical&gt;&lt;full-title&gt;Distributed by the author. Department of Genome Sciences, University of Washington, Seattle&lt;/full-title&gt;&lt;/periodical&gt;&lt;dates&gt;&lt;year&gt;2005&lt;/year&gt;&lt;/dates&gt;&lt;urls&gt;&lt;/urls&gt;&lt;/record&gt;&lt;/Cite&gt;&lt;/EndNote&gt;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"_ENREF_45" \o "Felsenstein, 2005 #207" </w:instrText>
      </w:r>
      <w:r w:rsidR="001E1917">
        <w:rPr>
          <w:noProof/>
        </w:rPr>
        <w:fldChar w:fldCharType="separate"/>
      </w:r>
      <w:r w:rsidR="001E1917">
        <w:rPr>
          <w:noProof/>
        </w:rPr>
        <w:t>45</w:t>
      </w:r>
      <w:r w:rsidR="001E1917">
        <w:rPr>
          <w:noProof/>
        </w:rPr>
        <w:fldChar w:fldCharType="end"/>
      </w:r>
      <w:r w:rsidR="001E1917">
        <w:rPr>
          <w:noProof/>
        </w:rPr>
        <w:t>]</w:t>
      </w:r>
      <w:r w:rsidR="001E1917">
        <w:fldChar w:fldCharType="end"/>
      </w:r>
      <w:del w:id="313" w:author="hqin" w:date="2011-11-20T19:52:00Z">
        <w:r w:rsidRPr="002A0697" w:rsidDel="005C2288">
          <w:rPr>
            <w:noProof/>
          </w:rPr>
          <w:delText>(26)</w:delText>
        </w:r>
      </w:del>
      <w:r w:rsidRPr="002A0697">
        <w:t xml:space="preserve"> and APE </w:t>
      </w:r>
      <w:r w:rsidR="001E1917">
        <w:fldChar w:fldCharType="begin"/>
      </w:r>
      <w:r w:rsidR="001E1917">
        <w:instrText xml:space="preserve"> ADDIN EN.CITE &lt;EndNote&gt;&lt;Cite&gt;&lt;Author&gt;Paradis&lt;/Author&gt;&lt;Year&gt;2004&lt;/Year&gt;&lt;RecNum&gt;208&lt;/RecNum&gt;&lt;DisplayText&gt;[48]&lt;/DisplayText&gt;&lt;record&gt;&lt;rec-number&gt;208&lt;/rec-number&gt;&lt;foreign-keys&gt;&lt;key app="EN" db-id="02sps2pse5vde9eszr6vesw82vsrpaeerdva"&gt;208&lt;/key&gt;&lt;/foreign-keys&gt;&lt;ref-type name="Journal Article"&gt;17&lt;/ref-type&gt;&lt;contributors&gt;&lt;authors&gt;&lt;author&gt;Paradis, E.&lt;/author&gt;&lt;author&gt;Claude, J.&lt;/author&gt;&lt;author&gt;Strimmer, K.&lt;/author&gt;&lt;/authors&gt;&lt;/contributors&gt;&lt;titles&gt;&lt;title&gt;APE: analyses of phylogenetics and evolution in R&lt;/title&gt;&lt;secondary-title&gt;Bioinformatics&lt;/secondary-title&gt;&lt;/titles&gt;&lt;periodical&gt;&lt;full-title&gt;Bioinformatics&lt;/full-title&gt;&lt;/periodical&gt;&lt;pages&gt;289-290&lt;/pages&gt;&lt;volume&gt;20&lt;/volume&gt;&lt;dates&gt;&lt;year&gt;2004&lt;/year&gt;&lt;/dates&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"_ENREF_48" \o "Paradis, 2004 #208" </w:instrText>
      </w:r>
      <w:r w:rsidR="001E1917">
        <w:rPr>
          <w:noProof/>
        </w:rPr>
        <w:fldChar w:fldCharType="separate"/>
      </w:r>
      <w:r w:rsidR="001E1917">
        <w:rPr>
          <w:noProof/>
        </w:rPr>
        <w:t>48</w:t>
      </w:r>
      <w:r w:rsidR="001E1917">
        <w:rPr>
          <w:noProof/>
        </w:rPr>
        <w:fldChar w:fldCharType="end"/>
      </w:r>
      <w:r w:rsidR="001E1917">
        <w:rPr>
          <w:noProof/>
        </w:rPr>
        <w:t>]</w:t>
      </w:r>
      <w:r w:rsidR="001E1917">
        <w:fldChar w:fldCharType="end"/>
      </w:r>
      <w:del w:id="314" w:author="hqin" w:date="2011-11-20T19:52:00Z">
        <w:r w:rsidRPr="002A0697" w:rsidDel="005C2288">
          <w:rPr>
            <w:noProof/>
          </w:rPr>
          <w:delText>(48)</w:delText>
        </w:r>
      </w:del>
      <w:r w:rsidRPr="002A0697">
        <w:t xml:space="preserve">. Visualization of phylogeny was done using MEGA </w:t>
      </w:r>
      <w:r w:rsidR="001E1917">
        <w:fldChar w:fldCharType="begin">
          <w:fldData xml:space="preserve">PEVuZE5vdGU+PENpdGU+PEF1dGhvcj5UYW11cmE8L0F1dGhvcj48WWVhcj4yMDA3PC9ZZWFyPjxS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</w:fldData>
        </w:fldChar>
      </w:r>
      <w:r w:rsidR="001E1917">
        <w:instrText xml:space="preserve"> ADDIN EN.CITE </w:instrText>
      </w:r>
      <w:r w:rsidR="001E1917">
        <w:fldChar w:fldCharType="begin">
          <w:fldData xml:space="preserve">PEVuZE5vdGU+PENpdGU+PEF1dGhvcj5UYW11cmE8L0F1dGhvcj48WWVhcj4yMDA3PC9ZZWFyPjxS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"_ENREF_49" \o "Tamura, 2007 #93" </w:instrText>
      </w:r>
      <w:r w:rsidR="001E1917">
        <w:rPr>
          <w:noProof/>
        </w:rPr>
        <w:fldChar w:fldCharType="separate"/>
      </w:r>
      <w:r w:rsidR="001E1917">
        <w:rPr>
          <w:noProof/>
        </w:rPr>
        <w:t>49</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"_ENREF_50" \o "Kumar, 2008 #92" </w:instrText>
      </w:r>
      <w:r w:rsidR="001E1917">
        <w:rPr>
          <w:noProof/>
        </w:rPr>
        <w:fldChar w:fldCharType="separate"/>
      </w:r>
      <w:r w:rsidR="001E1917">
        <w:rPr>
          <w:noProof/>
        </w:rPr>
        <w:t>50</w:t>
      </w:r>
      <w:r w:rsidR="001E1917">
        <w:rPr>
          <w:noProof/>
        </w:rPr>
        <w:fldChar w:fldCharType="end"/>
      </w:r>
      <w:r w:rsidR="001E1917">
        <w:rPr>
          <w:noProof/>
        </w:rPr>
        <w:t>]</w:t>
      </w:r>
      <w:r w:rsidR="001E1917">
        <w:fldChar w:fldCharType="end"/>
      </w:r>
      <w:del w:id="315" w:author="hqin" w:date="2011-11-20T19:52:00Z">
        <w:r w:rsidRPr="002A0697" w:rsidDel="005C2288">
          <w:rPr>
            <w:noProof/>
          </w:rPr>
          <w:delText>(36, 63)</w:delText>
        </w:r>
      </w:del>
      <w:r w:rsidRPr="002A0697">
        <w:t xml:space="preserve">, Dendroscope </w:t>
      </w:r>
      <w:r w:rsidR="001E1917">
        <w:fldChar w:fldCharType="begin"/>
      </w:r>
      <w:r w:rsidR="001E1917">
        <w:instrText xml:space="preserve"> ADDIN EN.CITE &lt;EndNote&gt;&lt;Cite&gt;&lt;Author&gt;Huson&lt;/Author&gt;&lt;Year&gt;2007&lt;/Year&gt;&lt;RecNum&gt;210&lt;/RecNum&gt;&lt;DisplayText&gt;[51]&lt;/DisplayText&gt;&lt;record&gt;&lt;rec-number&gt;210&lt;/rec-number&gt;&lt;foreign-keys&gt;&lt;key app="EN" db-id="02sps2pse5vde9eszr6vesw82vsrpaeerdva"&gt;210&lt;/key&gt;&lt;/foreign-keys&gt;&lt;ref-type name="Journal Article"&gt;17&lt;/ref-type&gt;&lt;contributors&gt;&lt;authors&gt;&lt;author&gt;Huson, D. H.&lt;/author&gt;&lt;author&gt;Richter, D. C.&lt;/author&gt;&lt;author&gt;Rausch, C.&lt;/author&gt;&lt;author&gt;Dezulian, T.&lt;/author&gt;&lt;author&gt;Franz, M.&lt;/author&gt;&lt;author&gt;Rupp, R.&lt;/author&gt;&lt;/authors&gt;&lt;/contributors&gt;&lt;auth-address&gt;Center for Bioinformatics Tubingen (ZBIT), Eberhard-Karls-Universitat Tubingen, Sand 14, 72076 Tubingen, Germany. huson@informatik.uni-tuebingen.de&lt;/auth-address&gt;&lt;titles&gt;&lt;title&gt;Dendroscope: An interactive viewer for large phylogenetic trees&lt;/title&gt;&lt;secondary-title&gt;BMC Bioinformatics&lt;/secondary-title&gt;&lt;/titles&gt;&lt;periodical&gt;&lt;full-title&gt;BMC Bioinformatics&lt;/full-title&gt;&lt;/periodical&gt;&lt;pages&gt;460&lt;/pages&gt;&lt;volume&gt;8&lt;/volume&gt;&lt;edition&gt;2007/11/24&lt;/edition&gt;&lt;keywords&gt;&lt;keyword&gt;*Computer Graphics&lt;/keyword&gt;&lt;keyword&gt;Computer Simulation&lt;/keyword&gt;&lt;keyword&gt;Database Management Systems&lt;/keyword&gt;&lt;keyword&gt;Databases, Genetic&lt;/keyword&gt;&lt;keyword&gt;*Evolution&lt;/keyword&gt;&lt;keyword&gt;Information Storage and Retrieval/methods&lt;/keyword&gt;&lt;keyword&gt;*Models, Genetic&lt;/keyword&gt;&lt;keyword&gt;*Pedigree&lt;/keyword&gt;&lt;keyword&gt;*Phylogeny&lt;/keyword&gt;&lt;keyword&gt;*Software&lt;/keyword&gt;&lt;keyword&gt;*User-Computer Interface&lt;/keyword&gt;&lt;/keywords&gt;&lt;dates&gt;&lt;year&gt;2007&lt;/year&gt;&lt;/dates&gt;&lt;isbn&gt;1471-2105 (Electronic)&lt;/isbn&gt;&lt;accession-num&gt;18034891&lt;/accession-num&gt;&lt;urls&gt;&lt;related-urls&gt;&lt;url&gt;http://www.ncbi.nlm.nih.gov/entrez/query.fcgi?cmd=Retrieve&amp;amp;db=PubMed&amp;amp;dopt=Citation&amp;amp;list_uids=18034891&lt;/url&gt;&lt;/related-urls&gt;&lt;/urls&gt;&lt;custom2&gt;2216043&lt;/custom2&gt;&lt;electronic-resource-num&gt;1471-2105-8-460 [pii]&amp;#xD;10.1186/1471-2105-8-460&lt;/electronic-resource-num&gt;&lt;language&gt;eng&lt;/language&gt;&lt;/record&gt;&lt;/Cite&gt;&lt;/EndNote&gt;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"_ENREF_51" \o "Huson, 2007 #210" </w:instrText>
      </w:r>
      <w:r w:rsidR="001E1917">
        <w:rPr>
          <w:noProof/>
        </w:rPr>
        <w:fldChar w:fldCharType="separate"/>
      </w:r>
      <w:r w:rsidR="001E1917">
        <w:rPr>
          <w:noProof/>
        </w:rPr>
        <w:t>51</w:t>
      </w:r>
      <w:r w:rsidR="001E1917">
        <w:rPr>
          <w:noProof/>
        </w:rPr>
        <w:fldChar w:fldCharType="end"/>
      </w:r>
      <w:r w:rsidR="001E1917">
        <w:rPr>
          <w:noProof/>
        </w:rPr>
        <w:t>]</w:t>
      </w:r>
      <w:r w:rsidR="001E1917">
        <w:fldChar w:fldCharType="end"/>
      </w:r>
      <w:del w:id="316" w:author="hqin" w:date="2011-11-20T19:52:00Z">
        <w:r w:rsidRPr="002A0697" w:rsidDel="005C2288">
          <w:rPr>
            <w:noProof/>
          </w:rPr>
          <w:delText>(32)</w:delText>
        </w:r>
      </w:del>
      <w:r w:rsidRPr="002A0697">
        <w:t xml:space="preserve">, and APE. Nested model tests on adaptive changes were performed using PAML </w:t>
      </w:r>
      <w:r w:rsidR="001E1917">
        <w:fldChar w:fldCharType="begin">
          <w:fldData xml:space="preserve">PEVuZE5vdGU+PENpdGU+PEF1dGhvcj5ZYW5nPC9BdXRob3I+PFllYXI+MjAwNjwvWWVhcj48UmVj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</w:fldData>
        </w:fldChar>
      </w:r>
      <w:r w:rsidR="001E1917">
        <w:instrText xml:space="preserve"> ADDIN EN.CITE </w:instrText>
      </w:r>
      <w:r w:rsidR="001E1917">
        <w:fldChar w:fldCharType="begin">
          <w:fldData xml:space="preserve">PEVuZE5vdGU+PENpdGU+PEF1dGhvcj5ZYW5nPC9BdXRob3I+PFllYXI+MjAwNjwvWWVhcj48UmVj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"_ENREF_52" \o "Yang, 2006 #101" </w:instrText>
      </w:r>
      <w:r w:rsidR="001E1917">
        <w:rPr>
          <w:noProof/>
        </w:rPr>
        <w:fldChar w:fldCharType="separate"/>
      </w:r>
      <w:r w:rsidR="001E1917">
        <w:rPr>
          <w:noProof/>
        </w:rPr>
        <w:t>52-54</w:t>
      </w:r>
      <w:r w:rsidR="001E1917">
        <w:rPr>
          <w:noProof/>
        </w:rPr>
        <w:fldChar w:fldCharType="end"/>
      </w:r>
      <w:r w:rsidR="001E1917">
        <w:rPr>
          <w:noProof/>
        </w:rPr>
        <w:t>]</w:t>
      </w:r>
      <w:r w:rsidR="001E1917">
        <w:fldChar w:fldCharType="end"/>
      </w:r>
      <w:del w:id="317" w:author="hqin" w:date="2011-11-20T19:52:00Z">
        <w:r w:rsidRPr="002A0697" w:rsidDel="005C2288">
          <w:rPr>
            <w:noProof/>
          </w:rPr>
          <w:delText>(6, 70, 71)</w:delText>
        </w:r>
      </w:del>
      <w:r w:rsidRPr="002A0697">
        <w:t xml:space="preserve">. Initial clustering of sequence was done using MCL </w:t>
      </w:r>
      <w:r w:rsidR="001E1917">
        <w:fldChar w:fldCharType="begin"/>
      </w:r>
      <w:r w:rsidR="001E1917">
        <w:instrText xml:space="preserve"> ADDIN EN.CITE &lt;EndNote&gt;&lt;Cite&gt;&lt;Author&gt;Enright&lt;/Author&gt;&lt;Year&gt;2002&lt;/Year&gt;&lt;RecNum&gt;86&lt;/RecNum&gt;&lt;DisplayText&gt;[42]&lt;/DisplayText&gt;&lt;record&gt;&lt;rec-number&gt;86&lt;/rec-number&gt;&lt;foreign-keys&gt;&lt;key app="EN" db-id="02sps2pse5vde9eszr6vesw82vsrpaeerdva"&gt;86&lt;/key&gt;&lt;/foreign-keys&gt;&lt;ref-type name="Journal Article"&gt;17&lt;/ref-type&gt;&lt;contributors&gt;&lt;authors&gt;&lt;author&gt;Enright, A. J.&lt;/author&gt;&lt;author&gt;Van Dongen, S.&lt;/author&gt;&lt;author&gt;Ouzounis, C. A.&lt;/author&gt;&lt;/authors&gt;&lt;/contributors&gt;&lt;auth-address&gt;Computational Genomics Group, The European Bioinformatics Institute, EMBL Cambridge Outstation, Cambridge CB10 1SD, UK. anton@ebi.ac.uk&lt;/auth-address&gt;&lt;titles&gt;&lt;title&gt;An efficient algorithm for large-scale detection of protein families&lt;/title&gt;&lt;secondary-title&gt;Nucleic Acids Res&lt;/secondary-title&gt;&lt;/titles&gt;&lt;periodical&gt;&lt;full-title&gt;Nucleic Acids Res&lt;/full-title&gt;&lt;/periodical&gt;&lt;pages&gt;1575-84&lt;/pages&gt;&lt;volume&gt;30&lt;/volume&gt;&lt;number&gt;7&lt;/number&gt;&lt;keywords&gt;&lt;keyword&gt;*Algorithms&lt;/keyword&gt;&lt;keyword&gt;Amino Acid Sequence&lt;/keyword&gt;&lt;keyword&gt;*Databases, Protein&lt;/keyword&gt;&lt;keyword&gt;Genome, Human&lt;/keyword&gt;&lt;keyword&gt;Humans&lt;/keyword&gt;&lt;keyword&gt;Internet&lt;/keyword&gt;&lt;keyword&gt;Molecular Sequence Data&lt;/keyword&gt;&lt;keyword&gt;Proteins/*genetics&lt;/keyword&gt;&lt;keyword&gt;Sequence Alignment&lt;/keyword&gt;&lt;keyword&gt;Sequence Homology, Amino Acid&lt;/keyword&gt;&lt;keyword&gt;Transcription Factor TFIIB&lt;/keyword&gt;&lt;keyword&gt;Transcription Factors/genetics&lt;/keyword&gt;&lt;/keywords&gt;&lt;dates&gt;&lt;year&gt;2002&lt;/year&gt;&lt;pub-dates&gt;&lt;date&gt;Apr 1&lt;/date&gt;&lt;/pub-dates&gt;&lt;/dates&gt;&lt;accession-num&gt;11917018&lt;/accession-num&gt;&lt;urls&gt;&lt;related-urls&gt;&lt;url&gt;http://www.ncbi.nlm.nih.gov/entrez/query.fcgi?cmd=Retrieve&amp;amp;db=PubMed&amp;amp;dopt=Citation&amp;amp;list_uids=11917018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"_ENREF_42" \o "Enright, 2002 #86" </w:instrText>
      </w:r>
      <w:r w:rsidR="001E1917">
        <w:rPr>
          <w:noProof/>
        </w:rPr>
        <w:fldChar w:fldCharType="separate"/>
      </w:r>
      <w:r w:rsidR="001E1917">
        <w:rPr>
          <w:noProof/>
        </w:rPr>
        <w:t>42</w:t>
      </w:r>
      <w:r w:rsidR="001E1917">
        <w:rPr>
          <w:noProof/>
        </w:rPr>
        <w:fldChar w:fldCharType="end"/>
      </w:r>
      <w:r w:rsidR="001E1917">
        <w:rPr>
          <w:noProof/>
        </w:rPr>
        <w:t>]</w:t>
      </w:r>
      <w:r w:rsidR="001E1917">
        <w:fldChar w:fldCharType="end"/>
      </w:r>
      <w:del w:id="318" w:author="hqin" w:date="2011-11-20T19:52:00Z">
        <w:r w:rsidRPr="002A0697" w:rsidDel="005C2288">
          <w:rPr>
            <w:noProof/>
          </w:rPr>
          <w:delText>(25)</w:delText>
        </w:r>
      </w:del>
      <w:r w:rsidRPr="002A0697">
        <w:t xml:space="preserve"> and PERL scripts.  </w:t>
      </w:r>
      <w:r w:rsidRPr="002A0697">
        <w:rPr>
          <w:bCs/>
        </w:rPr>
        <w:t xml:space="preserve">Protein statistics were calculated by pepstats from EMBOSS </w:t>
      </w:r>
      <w:r w:rsidR="001E1917">
        <w:rPr>
          <w:bCs/>
        </w:rPr>
        <w:fldChar w:fldCharType="begin"/>
      </w:r>
      <w:r w:rsidR="001E1917">
        <w:rPr>
          <w:bCs/>
        </w:rPr>
        <w:instrText xml:space="preserve"> ADDIN EN.CITE &lt;EndNote&gt;&lt;Cite&gt;&lt;Author&gt;Rice&lt;/Author&gt;&lt;Year&gt;2000&lt;/Year&gt;&lt;RecNum&gt;211&lt;/RecNum&gt;&lt;DisplayText&gt;[55]&lt;/DisplayText&gt;&lt;record&gt;&lt;rec-number&gt;211&lt;/rec-number&gt;&lt;foreign-keys&gt;&lt;key app="EN" db-id="02sps2pse5vde9eszr6vesw82vsrpaeerdva"&gt;211&lt;/key&gt;&lt;/foreign-keys&gt;&lt;ref-type name="Journal Article"&gt;17&lt;/ref-type&gt;&lt;contributors&gt;&lt;authors&gt;&lt;author&gt;Rice, P.&lt;/author&gt;&lt;author&gt;Longden, I.&lt;/author&gt;&lt;author&gt;Bleasby, A.&lt;/author&gt;&lt;/authors&gt;&lt;/contributors&gt;&lt;auth-address&gt;The Sanger Centre, Wellcome Trust Genome Campus, Hinxton, Cambridge, UK CB10 1SA.&lt;/auth-address&gt;&lt;titles&gt;&lt;title&gt;EMBOSS: the European Molecular Biology Open Software Suite&lt;/title&gt;&lt;secondary-title&gt;Trends Genet&lt;/secondary-title&gt;&lt;/titles&gt;&lt;periodical&gt;&lt;full-title&gt;Trends Genet&lt;/full-title&gt;&lt;/periodical&gt;&lt;pages&gt;276-7&lt;/pages&gt;&lt;volume&gt;16&lt;/volume&gt;&lt;number&gt;6&lt;/number&gt;&lt;edition&gt;2000/05/29&lt;/edition&gt;&lt;keywords&gt;&lt;keyword&gt;*Internet&lt;/keyword&gt;&lt;keyword&gt;*Molecular Biology&lt;/keyword&gt;&lt;keyword&gt;Sequence Alignment/methods&lt;/keyword&gt;&lt;keyword&gt;*Software&lt;/keyword&gt;&lt;keyword&gt;User-Computer Interface&lt;/keyword&gt;&lt;/keywords&gt;&lt;dates&gt;&lt;year&gt;2000&lt;/year&gt;&lt;pub-dates&gt;&lt;date&gt;Jun&lt;/date&gt;&lt;/pub-dates&gt;&lt;/dates&gt;&lt;isbn&gt;0168-9525 (Print)&lt;/isbn&gt;&lt;accession-num&gt;10827456&lt;/accession-num&gt;&lt;urls&gt;&lt;related-urls&gt;&lt;url&gt;http://www.ncbi.nlm.nih.gov/entrez/query.fcgi?cmd=Retrieve&amp;amp;db=PubMed&amp;amp;dopt=Citation&amp;amp;list_uids=10827456&lt;/url&gt;&lt;/related-urls&gt;&lt;/urls&gt;&lt;electronic-resource-num&gt;S0168-9525(00)02024-2 [pii]&lt;/electronic-resource-num&gt;&lt;language&gt;eng&lt;/language&gt;&lt;/record&gt;&lt;/Cite&gt;&lt;/EndNote&gt;</w:instrText>
      </w:r>
      <w:r w:rsidR="001E1917">
        <w:rPr>
          <w:bCs/>
        </w:rPr>
        <w:fldChar w:fldCharType="separate"/>
      </w:r>
      <w:r w:rsidR="001E1917">
        <w:rPr>
          <w:bCs/>
          <w:noProof/>
        </w:rPr>
        <w:t>[</w:t>
      </w:r>
      <w:r w:rsidR="001E1917">
        <w:rPr>
          <w:bCs/>
          <w:noProof/>
        </w:rPr>
        <w:fldChar w:fldCharType="begin"/>
      </w:r>
      <w:r w:rsidR="001E1917">
        <w:rPr>
          <w:bCs/>
          <w:noProof/>
        </w:rPr>
        <w:instrText xml:space="preserve"> HYPERLINK \l "_ENREF_55" \o "Rice, 2000 #211" </w:instrText>
      </w:r>
      <w:r w:rsidR="001E1917">
        <w:rPr>
          <w:bCs/>
          <w:noProof/>
        </w:rPr>
        <w:fldChar w:fldCharType="separate"/>
      </w:r>
      <w:r w:rsidR="001E1917">
        <w:rPr>
          <w:bCs/>
          <w:noProof/>
        </w:rPr>
        <w:t>55</w:t>
      </w:r>
      <w:r w:rsidR="001E1917">
        <w:rPr>
          <w:bCs/>
          <w:noProof/>
        </w:rPr>
        <w:fldChar w:fldCharType="end"/>
      </w:r>
      <w:r w:rsidR="001E1917">
        <w:rPr>
          <w:bCs/>
          <w:noProof/>
        </w:rPr>
        <w:t>]</w:t>
      </w:r>
      <w:r w:rsidR="001E1917">
        <w:rPr>
          <w:bCs/>
        </w:rPr>
        <w:fldChar w:fldCharType="end"/>
      </w:r>
      <w:del w:id="319" w:author="hqin" w:date="2011-11-20T19:52:00Z">
        <w:r w:rsidRPr="002A0697" w:rsidDel="005C2288">
          <w:rPr>
            <w:bCs/>
            <w:noProof/>
          </w:rPr>
          <w:delText>(54)</w:delText>
        </w:r>
      </w:del>
      <w:r w:rsidRPr="002A0697">
        <w:rPr>
          <w:bCs/>
        </w:rPr>
        <w:t xml:space="preserve">. Disordered regions in proteins were predicted using DisEMBL </w:t>
      </w:r>
      <w:r w:rsidR="001E1917">
        <w:rPr>
          <w:bCs/>
        </w:rPr>
        <w:fldChar w:fldCharType="begin"/>
      </w:r>
      <w:r w:rsidR="001E1917">
        <w:rPr>
          <w:bCs/>
        </w:rPr>
        <w:instrText xml:space="preserve"> ADDIN EN.CITE &lt;EndNote&gt;&lt;Cite&gt;&lt;Author&gt;Linding&lt;/Author&gt;&lt;Year&gt;2003&lt;/Year&gt;&lt;RecNum&gt;243&lt;/RecNum&gt;&lt;DisplayText&gt;[56]&lt;/DisplayText&gt;&lt;record&gt;&lt;rec-number&gt;243&lt;/rec-number&gt;&lt;foreign-keys&gt;&lt;key app="EN" db-id="02sps2pse5vde9eszr6vesw82vsrpaeerdva"&gt;243&lt;/key&gt;&lt;/foreign-keys&gt;&lt;ref-type name="Journal Article"&gt;17&lt;/ref-type&gt;&lt;contributors&gt;&lt;authors&gt;&lt;author&gt;Linding, R.&lt;/author&gt;&lt;author&gt;Jensen, L. J.&lt;/author&gt;&lt;author&gt;Diella, F.&lt;/author&gt;&lt;author&gt;Bork, P.&lt;/author&gt;&lt;author&gt;Gibson, T. J.&lt;/author&gt;&lt;author&gt;Russell, R. B.&lt;/author&gt;&lt;/authors&gt;&lt;/contributors&gt;&lt;auth-address&gt;EMBL, Biocomputing Unit, Meyerhofstr 1, D-69117 Heidelberg, Germany. linding@embl.de&lt;/auth-address&gt;&lt;titles&gt;&lt;title&gt;Protein disorder prediction: implications for structural proteomics&lt;/title&gt;&lt;secondary-title&gt;Structure&lt;/secondary-title&gt;&lt;/titles&gt;&lt;periodical&gt;&lt;full-title&gt;Structure&lt;/full-title&gt;&lt;/periodical&gt;&lt;pages&gt;1453-9&lt;/pages&gt;&lt;volume&gt;11&lt;/volume&gt;&lt;number&gt;11&lt;/number&gt;&lt;edition&gt;2003/11/08&lt;/edition&gt;&lt;keywords&gt;&lt;keyword&gt;Circular Dichroism&lt;/keyword&gt;&lt;keyword&gt;Crystallography, X-Ray&lt;/keyword&gt;&lt;keyword&gt;Humans&lt;/keyword&gt;&lt;keyword&gt;Ligands&lt;/keyword&gt;&lt;keyword&gt;Magnetic Resonance Spectroscopy&lt;/keyword&gt;&lt;keyword&gt;Models, Theoretical&lt;/keyword&gt;&lt;keyword&gt;Neural Networks (Computer)&lt;/keyword&gt;&lt;keyword&gt;Protein Conformation&lt;/keyword&gt;&lt;keyword&gt;Proteins/*chemistry&lt;/keyword&gt;&lt;keyword&gt;Proteome/*chemistry&lt;/keyword&gt;&lt;keyword&gt;Sensitivity and Specificity&lt;/keyword&gt;&lt;keyword&gt;Statistics as Topic&lt;/keyword&gt;&lt;keyword&gt;Temperature&lt;/keyword&gt;&lt;keyword&gt;Ultraviolet Rays&lt;/keyword&gt;&lt;keyword&gt;src Homology Domains&lt;/keyword&gt;&lt;/keywords&gt;&lt;dates&gt;&lt;year&gt;2003&lt;/year&gt;&lt;pub-dates&gt;&lt;date&gt;Nov&lt;/date&gt;&lt;/pub-dates&gt;&lt;/dates&gt;&lt;isbn&gt;0969-2126 (Print)&amp;#xD;0969-2126 (Linking)&lt;/isbn&gt;&lt;accession-num&gt;14604535&lt;/accession-num&gt;&lt;urls&gt;&lt;related-urls&gt;&lt;url&gt;http://www.ncbi.nlm.nih.gov/entrez/query.fcgi?cmd=Retrieve&amp;amp;db=PubMed&amp;amp;dopt=Citation&amp;amp;list_uids=14604535&lt;/url&gt;&lt;/related-urls&gt;&lt;/urls&gt;&lt;electronic-resource-num&gt;S0969212603002351 [pii]&lt;/electronic-resource-num&gt;&lt;language&gt;eng&lt;/language&gt;&lt;/record&gt;&lt;/Cite&gt;&lt;/EndNote&gt;</w:instrText>
      </w:r>
      <w:r w:rsidR="001E1917">
        <w:rPr>
          <w:bCs/>
        </w:rPr>
        <w:fldChar w:fldCharType="separate"/>
      </w:r>
      <w:r w:rsidR="001E1917">
        <w:rPr>
          <w:bCs/>
          <w:noProof/>
        </w:rPr>
        <w:t>[</w:t>
      </w:r>
      <w:r w:rsidR="001E1917">
        <w:rPr>
          <w:bCs/>
          <w:noProof/>
        </w:rPr>
        <w:fldChar w:fldCharType="begin"/>
      </w:r>
      <w:r w:rsidR="001E1917">
        <w:rPr>
          <w:bCs/>
          <w:noProof/>
        </w:rPr>
        <w:instrText xml:space="preserve"> HYPERLINK \l "_ENREF_56" \o "Linding, 2003 #243" </w:instrText>
      </w:r>
      <w:r w:rsidR="001E1917">
        <w:rPr>
          <w:bCs/>
          <w:noProof/>
        </w:rPr>
        <w:fldChar w:fldCharType="separate"/>
      </w:r>
      <w:r w:rsidR="001E1917">
        <w:rPr>
          <w:bCs/>
          <w:noProof/>
        </w:rPr>
        <w:t>56</w:t>
      </w:r>
      <w:r w:rsidR="001E1917">
        <w:rPr>
          <w:bCs/>
          <w:noProof/>
        </w:rPr>
        <w:fldChar w:fldCharType="end"/>
      </w:r>
      <w:r w:rsidR="001E1917">
        <w:rPr>
          <w:bCs/>
          <w:noProof/>
        </w:rPr>
        <w:t>]</w:t>
      </w:r>
      <w:r w:rsidR="001E1917">
        <w:rPr>
          <w:bCs/>
        </w:rPr>
        <w:fldChar w:fldCharType="end"/>
      </w:r>
      <w:del w:id="320" w:author="hqin" w:date="2011-11-20T19:52:00Z">
        <w:r w:rsidRPr="002A0697" w:rsidDel="005C2288">
          <w:rPr>
            <w:bCs/>
            <w:noProof/>
          </w:rPr>
          <w:delText>(39)</w:delText>
        </w:r>
      </w:del>
      <w:r w:rsidRPr="002A0697">
        <w:rPr>
          <w:bCs/>
        </w:rPr>
        <w:t xml:space="preserve">. LCR regions were calculated using xnu </w:t>
      </w:r>
      <w:r w:rsidR="001E1917">
        <w:rPr>
          <w:bCs/>
        </w:rPr>
        <w:fldChar w:fldCharType="begin"/>
      </w:r>
      <w:r w:rsidR="001E1917">
        <w:rPr>
          <w:bCs/>
        </w:rPr>
        <w:instrText xml:space="preserve"> ADDIN EN.CITE &lt;EndNote&gt;&lt;Cite&gt;&lt;Author&gt;Claverie&lt;/Author&gt;&lt;Year&gt;1993&lt;/Year&gt;&lt;RecNum&gt;155&lt;/RecNum&gt;&lt;DisplayText&gt;[57]&lt;/DisplayText&gt;&lt;record&gt;&lt;rec-number&gt;155&lt;/rec-number&gt;&lt;foreign-keys&gt;&lt;key app="EN" db-id="02sps2pse5vde9eszr6vesw82vsrpaeerdva"&gt;155&lt;/key&gt;&lt;/foreign-keys&gt;&lt;ref-type name="Journal Article"&gt;17&lt;/ref-type&gt;&lt;contributors&gt;&lt;authors&gt;&lt;author&gt;Claverie, J. M.&lt;/author&gt;&lt;author&gt;States, D.&lt;/author&gt;&lt;/authors&gt;&lt;/contributors&gt;&lt;auth-address&gt;Genetics Department, Washington University Medical School, St. Louis, MO 63110.&lt;/auth-address&gt;&lt;titles&gt;&lt;title&gt;Information enhancement methods for large scale sequence analysis&lt;/title&gt;&lt;secondary-title&gt;Computers and Chemistry&lt;/secondary-title&gt;&lt;/titles&gt;&lt;periodical&gt;&lt;full-title&gt;Computers and Chemistry&lt;/full-title&gt;&lt;/periodical&gt;&lt;pages&gt;191-201&lt;/pages&gt;&lt;volume&gt;17&lt;/volume&gt;&lt;dates&gt;&lt;year&gt;1993&lt;/year&gt;&lt;/dates&gt;&lt;urls&gt;&lt;/urls&gt;&lt;language&gt;eng&lt;/language&gt;&lt;/record&gt;&lt;/Cite&gt;&lt;/EndNote&gt;</w:instrText>
      </w:r>
      <w:r w:rsidR="001E1917">
        <w:rPr>
          <w:bCs/>
        </w:rPr>
        <w:fldChar w:fldCharType="separate"/>
      </w:r>
      <w:r w:rsidR="001E1917">
        <w:rPr>
          <w:bCs/>
          <w:noProof/>
        </w:rPr>
        <w:t>[</w:t>
      </w:r>
      <w:r w:rsidR="001E1917">
        <w:rPr>
          <w:bCs/>
          <w:noProof/>
        </w:rPr>
        <w:fldChar w:fldCharType="begin"/>
      </w:r>
      <w:r w:rsidR="001E1917">
        <w:rPr>
          <w:bCs/>
          <w:noProof/>
        </w:rPr>
        <w:instrText xml:space="preserve"> HYPERLINK \l "_ENREF_57" \o "Claverie, 1993 #155" </w:instrText>
      </w:r>
      <w:r w:rsidR="001E1917">
        <w:rPr>
          <w:bCs/>
          <w:noProof/>
        </w:rPr>
        <w:fldChar w:fldCharType="separate"/>
      </w:r>
      <w:r w:rsidR="001E1917">
        <w:rPr>
          <w:bCs/>
          <w:noProof/>
        </w:rPr>
        <w:t>57</w:t>
      </w:r>
      <w:r w:rsidR="001E1917">
        <w:rPr>
          <w:bCs/>
          <w:noProof/>
        </w:rPr>
        <w:fldChar w:fldCharType="end"/>
      </w:r>
      <w:r w:rsidR="001E1917">
        <w:rPr>
          <w:bCs/>
          <w:noProof/>
        </w:rPr>
        <w:t>]</w:t>
      </w:r>
      <w:r w:rsidR="001E1917">
        <w:rPr>
          <w:bCs/>
        </w:rPr>
        <w:fldChar w:fldCharType="end"/>
      </w:r>
      <w:del w:id="321" w:author="hqin" w:date="2011-11-20T19:52:00Z">
        <w:r w:rsidRPr="002A0697" w:rsidDel="005C2288">
          <w:rPr>
            <w:bCs/>
            <w:noProof/>
          </w:rPr>
          <w:delText>(14)</w:delText>
        </w:r>
      </w:del>
      <w:r w:rsidRPr="002A0697">
        <w:rPr>
          <w:bCs/>
        </w:rPr>
        <w:t xml:space="preserve">. </w:t>
      </w:r>
      <w:r w:rsidRPr="002A0697">
        <w:t xml:space="preserve">Handling of sequences and automation were </w:t>
      </w:r>
      <w:del w:id="322" w:author="hqin" w:date="2013-01-08T14:06:00Z">
        <w:r w:rsidRPr="002A0697" w:rsidDel="005D5A95">
          <w:delText xml:space="preserve">largely </w:delText>
        </w:r>
      </w:del>
      <w:r w:rsidRPr="002A0697">
        <w:t xml:space="preserve">done </w:t>
      </w:r>
      <w:ins w:id="323" w:author="hqin" w:date="2013-01-08T14:06:00Z">
        <w:r w:rsidR="005D5A95" w:rsidRPr="002A0697">
          <w:t xml:space="preserve">largely </w:t>
        </w:r>
      </w:ins>
      <w:r w:rsidRPr="002A0697">
        <w:t xml:space="preserve">by PERL </w:t>
      </w:r>
      <w:commentRangeStart w:id="324"/>
      <w:r w:rsidRPr="002A0697">
        <w:t>scripts</w:t>
      </w:r>
      <w:commentRangeEnd w:id="324"/>
      <w:r w:rsidR="0040725F">
        <w:rPr>
          <w:rStyle w:val="CommentReference"/>
        </w:rPr>
        <w:commentReference w:id="324"/>
      </w:r>
      <w:ins w:id="325" w:author="hqin" w:date="2013-01-08T14:09:00Z">
        <w:r w:rsidR="00526BE5">
          <w:t xml:space="preserve"> in conjunction with </w:t>
        </w:r>
      </w:ins>
      <w:ins w:id="326" w:author="hqin" w:date="2013-01-29T09:30:00Z">
        <w:r w:rsidR="00654414">
          <w:t>B</w:t>
        </w:r>
      </w:ins>
      <w:ins w:id="327" w:author="hqin" w:date="2013-01-08T14:09:00Z">
        <w:r w:rsidR="00526BE5">
          <w:t xml:space="preserve">ioperl </w:t>
        </w:r>
      </w:ins>
      <w:r w:rsidR="001E1917">
        <w:fldChar w:fldCharType="begin">
          <w:fldData xml:space="preserve">PEVuZE5vdGU+PENpdGU+PEF1dGhvcj5TdGFqaWNoPC9BdXRob3I+PFllYXI+MjAwMjwvWWVhcj48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</w:fldData>
        </w:fldChar>
      </w:r>
      <w:r w:rsidR="001E1917">
        <w:instrText xml:space="preserve"> ADDIN EN.CITE </w:instrText>
      </w:r>
      <w:r w:rsidR="001E1917">
        <w:fldChar w:fldCharType="begin">
          <w:fldData xml:space="preserve">PEVuZE5vdGU+PENpdGU+PEF1dGhvcj5TdGFqaWNoPC9BdXRob3I+PFllYXI+MjAwMjwvWWVhcj48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"_ENREF_58" \o "Stajich, 2002 #304" </w:instrText>
      </w:r>
      <w:r w:rsidR="001E1917">
        <w:rPr>
          <w:noProof/>
        </w:rPr>
        <w:fldChar w:fldCharType="separate"/>
      </w:r>
      <w:r w:rsidR="001E1917">
        <w:rPr>
          <w:noProof/>
        </w:rPr>
        <w:t>58</w:t>
      </w:r>
      <w:r w:rsidR="001E1917">
        <w:rPr>
          <w:noProof/>
        </w:rPr>
        <w:fldChar w:fldCharType="end"/>
      </w:r>
      <w:r w:rsidR="001E1917">
        <w:rPr>
          <w:noProof/>
        </w:rPr>
        <w:t>]</w:t>
      </w:r>
      <w:r w:rsidR="001E1917">
        <w:fldChar w:fldCharType="end"/>
      </w:r>
      <w:ins w:id="328" w:author="hqin" w:date="2013-01-08T14:08:00Z">
        <w:r w:rsidR="00D104C4">
          <w:t>.</w:t>
        </w:r>
      </w:ins>
      <w:ins w:id="329" w:author="hqin" w:date="2013-01-08T14:07:00Z">
        <w:r w:rsidR="00D104C4">
          <w:t xml:space="preserve"> </w:t>
        </w:r>
      </w:ins>
      <w:ins w:id="330" w:author="hqin" w:date="2013-01-08T14:08:00Z">
        <w:r w:rsidR="00D104C4">
          <w:t>A</w:t>
        </w:r>
      </w:ins>
      <w:ins w:id="331" w:author="hqin" w:date="2013-01-08T14:07:00Z">
        <w:r w:rsidR="005D5A95">
          <w:t xml:space="preserve"> small fraction of </w:t>
        </w:r>
      </w:ins>
      <w:ins w:id="332" w:author="hqin" w:date="2013-01-29T09:25:00Z">
        <w:r w:rsidR="007B611C">
          <w:t>P</w:t>
        </w:r>
      </w:ins>
      <w:ins w:id="333" w:author="hqin" w:date="2013-01-08T14:06:00Z">
        <w:r w:rsidR="005D5A95">
          <w:t>ython</w:t>
        </w:r>
      </w:ins>
      <w:ins w:id="334" w:author="hqin" w:date="2013-01-29T09:25:00Z">
        <w:r w:rsidR="007B611C">
          <w:t>/BioPython</w:t>
        </w:r>
      </w:ins>
      <w:ins w:id="335" w:author="hqin" w:date="2013-01-08T14:06:00Z">
        <w:r w:rsidR="005D5A95">
          <w:t xml:space="preserve"> </w:t>
        </w:r>
      </w:ins>
      <w:ins w:id="336" w:author="hqin" w:date="2013-01-08T14:07:00Z">
        <w:r w:rsidR="005D5A95">
          <w:t>codes</w:t>
        </w:r>
      </w:ins>
      <w:ins w:id="337" w:author="hqin" w:date="2013-01-08T14:08:00Z">
        <w:r w:rsidR="00D104C4">
          <w:t xml:space="preserve"> were also </w:t>
        </w:r>
        <w:r w:rsidR="00A80466">
          <w:t>used, especially for the topological analysis</w:t>
        </w:r>
      </w:ins>
      <w:ins w:id="338" w:author="hqin" w:date="2013-01-29T09:30:00Z">
        <w:r w:rsidR="00400027">
          <w:t xml:space="preserve"> </w:t>
        </w:r>
      </w:ins>
      <w:r w:rsidR="001E1917">
        <w:fldChar w:fldCharType="begin">
          <w:fldData xml:space="preserve">PEVuZE5vdGU+PENpdGU+PEF1dGhvcj5UYWxldmljaDwvQXV0aG9yPjxZZWFyPjIwMTI8L1llYXI+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</w:fldData>
        </w:fldChar>
      </w:r>
      <w:r w:rsidR="001E1917">
        <w:instrText xml:space="preserve"> ADDIN EN.CITE </w:instrText>
      </w:r>
      <w:r w:rsidR="001E1917">
        <w:fldChar w:fldCharType="begin">
          <w:fldData xml:space="preserve">PEVuZE5vdGU+PENpdGU+PEF1dGhvcj5UYWxldmljaDwvQXV0aG9yPjxZZWFyPjIwMTI8L1llYXI+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"_ENREF_59" \o "Talevich, 2012 #305" </w:instrText>
      </w:r>
      <w:r w:rsidR="001E1917">
        <w:rPr>
          <w:noProof/>
        </w:rPr>
        <w:fldChar w:fldCharType="separate"/>
      </w:r>
      <w:r w:rsidR="001E1917">
        <w:rPr>
          <w:noProof/>
        </w:rPr>
        <w:t>59</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"_ENREF_60" \o "Cock, 2009 #306" </w:instrText>
      </w:r>
      <w:r w:rsidR="001E1917">
        <w:rPr>
          <w:noProof/>
        </w:rPr>
        <w:fldChar w:fldCharType="separate"/>
      </w:r>
      <w:r w:rsidR="001E1917">
        <w:rPr>
          <w:noProof/>
        </w:rPr>
        <w:t>60</w:t>
      </w:r>
      <w:r w:rsidR="001E1917">
        <w:rPr>
          <w:noProof/>
        </w:rPr>
        <w:fldChar w:fldCharType="end"/>
      </w:r>
      <w:r w:rsidR="001E1917">
        <w:rPr>
          <w:noProof/>
        </w:rPr>
        <w:t>]</w:t>
      </w:r>
      <w:r w:rsidR="001E1917">
        <w:fldChar w:fldCharType="end"/>
      </w:r>
      <w:r w:rsidRPr="002A0697">
        <w:t xml:space="preserve">. </w:t>
      </w:r>
    </w:p>
    <w:p w14:paraId="4FB5B4A5" w14:textId="77777777" w:rsidR="0036587D" w:rsidRDefault="0036587D">
      <w:pPr>
        <w:ind w:firstLine="720"/>
        <w:rPr>
          <w:ins w:id="339" w:author="hqin" w:date="2013-01-15T10:07:00Z"/>
        </w:rPr>
        <w:pPrChange w:id="340" w:author="hqin" w:date="2013-01-29T09:44:00Z">
          <w:pPr>
            <w:spacing w:line="480" w:lineRule="auto"/>
            <w:ind w:firstLine="720"/>
          </w:pPr>
        </w:pPrChange>
      </w:pPr>
    </w:p>
    <w:p w14:paraId="08DFEC3F" w14:textId="77777777" w:rsidR="0036587D" w:rsidRDefault="000A0C0D">
      <w:pPr>
        <w:rPr>
          <w:ins w:id="341" w:author="hqin" w:date="2013-01-15T10:07:00Z"/>
          <w:rFonts w:eastAsia="Times New Roman"/>
          <w:b/>
          <w:bCs/>
          <w:lang w:eastAsia="en-US"/>
        </w:rPr>
        <w:pPrChange w:id="342" w:author="hqin" w:date="2013-01-29T09:44:00Z">
          <w:pPr>
            <w:spacing w:line="480" w:lineRule="auto"/>
          </w:pPr>
        </w:pPrChange>
      </w:pPr>
      <w:ins w:id="343" w:author="hqin" w:date="2013-01-15T10:07:00Z">
        <w:r w:rsidRPr="002A0697">
          <w:rPr>
            <w:rFonts w:eastAsia="Times New Roman"/>
            <w:b/>
            <w:bCs/>
            <w:lang w:eastAsia="en-US"/>
          </w:rPr>
          <w:t>2.</w:t>
        </w:r>
        <w:r>
          <w:rPr>
            <w:rFonts w:eastAsia="Times New Roman"/>
            <w:b/>
            <w:bCs/>
            <w:lang w:eastAsia="en-US"/>
          </w:rPr>
          <w:t>4</w:t>
        </w:r>
        <w:r w:rsidRPr="002A0697">
          <w:rPr>
            <w:rFonts w:eastAsia="Times New Roman"/>
            <w:b/>
            <w:bCs/>
            <w:lang w:eastAsia="en-US"/>
          </w:rPr>
          <w:t xml:space="preserve"> </w:t>
        </w:r>
        <w:r w:rsidR="00F957F0">
          <w:rPr>
            <w:rFonts w:eastAsia="Times New Roman"/>
            <w:b/>
            <w:bCs/>
            <w:lang w:eastAsia="en-US"/>
          </w:rPr>
          <w:t xml:space="preserve">Public project </w:t>
        </w:r>
      </w:ins>
      <w:ins w:id="344" w:author="hqin" w:date="2013-01-15T10:15:00Z">
        <w:r w:rsidR="00F957F0">
          <w:rPr>
            <w:rFonts w:eastAsia="Times New Roman"/>
            <w:b/>
            <w:bCs/>
            <w:lang w:eastAsia="en-US"/>
          </w:rPr>
          <w:t>repository</w:t>
        </w:r>
      </w:ins>
    </w:p>
    <w:p w14:paraId="1176D93F" w14:textId="77777777" w:rsidR="0036587D" w:rsidRDefault="000A0C0D">
      <w:pPr>
        <w:pStyle w:val="p-ni"/>
        <w:spacing w:before="0" w:after="0" w:line="240" w:lineRule="auto"/>
        <w:ind w:firstLine="720"/>
        <w:rPr>
          <w:ins w:id="345" w:author="hqin" w:date="2013-01-15T10:08:00Z"/>
          <w:bCs/>
          <w:szCs w:val="24"/>
          <w:lang w:val="en-US"/>
        </w:rPr>
        <w:pPrChange w:id="346" w:author="hqin" w:date="2013-01-29T09:44:00Z">
          <w:pPr>
            <w:pStyle w:val="p-ni"/>
            <w:spacing w:before="0" w:after="0" w:line="480" w:lineRule="auto"/>
            <w:ind w:firstLine="720"/>
          </w:pPr>
        </w:pPrChange>
      </w:pPr>
      <w:ins w:id="347" w:author="hqin" w:date="2013-01-15T10:09:00Z">
        <w:r>
          <w:rPr>
            <w:bCs/>
            <w:szCs w:val="24"/>
            <w:lang w:val="en-US"/>
          </w:rPr>
          <w:t>In addition to the sup</w:t>
        </w:r>
        <w:r w:rsidR="00F957F0">
          <w:rPr>
            <w:bCs/>
            <w:szCs w:val="24"/>
            <w:lang w:val="en-US"/>
          </w:rPr>
          <w:t>plementary information, we created a</w:t>
        </w:r>
      </w:ins>
      <w:ins w:id="348" w:author="hqin" w:date="2013-01-15T10:10:00Z">
        <w:r>
          <w:rPr>
            <w:bCs/>
            <w:szCs w:val="24"/>
            <w:lang w:val="en-US"/>
          </w:rPr>
          <w:t xml:space="preserve"> GitHub</w:t>
        </w:r>
      </w:ins>
      <w:ins w:id="349" w:author="hqin" w:date="2013-01-15T10:14:00Z">
        <w:r w:rsidR="00F957F0">
          <w:rPr>
            <w:bCs/>
            <w:szCs w:val="24"/>
            <w:lang w:val="en-US"/>
          </w:rPr>
          <w:t xml:space="preserve"> repository</w:t>
        </w:r>
      </w:ins>
      <w:ins w:id="350" w:author="hqin" w:date="2013-01-15T10:10:00Z">
        <w:r>
          <w:rPr>
            <w:bCs/>
            <w:szCs w:val="24"/>
            <w:lang w:val="en-US"/>
          </w:rPr>
          <w:t xml:space="preserve">, https://github.com/hongqin/BacillusSporeCoat. </w:t>
        </w:r>
      </w:ins>
      <w:ins w:id="351" w:author="hqin" w:date="2013-01-15T10:11:00Z">
        <w:r>
          <w:rPr>
            <w:bCs/>
            <w:szCs w:val="24"/>
            <w:lang w:val="en-US"/>
          </w:rPr>
          <w:t xml:space="preserve">This GitHub repository contains the list of </w:t>
        </w:r>
      </w:ins>
      <w:ins w:id="352" w:author="hqin" w:date="2013-01-15T10:12:00Z">
        <w:r>
          <w:rPr>
            <w:bCs/>
            <w:szCs w:val="24"/>
            <w:lang w:val="en-US"/>
          </w:rPr>
          <w:t xml:space="preserve">annotated spore coat </w:t>
        </w:r>
      </w:ins>
      <w:ins w:id="353" w:author="hqin" w:date="2013-01-15T10:11:00Z">
        <w:r>
          <w:rPr>
            <w:bCs/>
            <w:szCs w:val="24"/>
            <w:lang w:val="en-US"/>
          </w:rPr>
          <w:t>genes</w:t>
        </w:r>
      </w:ins>
      <w:ins w:id="354" w:author="hqin" w:date="2013-01-15T10:12:00Z">
        <w:r>
          <w:rPr>
            <w:bCs/>
            <w:szCs w:val="24"/>
            <w:lang w:val="en-US"/>
          </w:rPr>
          <w:t>, their sequences in FASTA format</w:t>
        </w:r>
      </w:ins>
      <w:ins w:id="355" w:author="hqin" w:date="2013-01-15T10:13:00Z">
        <w:r w:rsidR="00E51DE5">
          <w:rPr>
            <w:bCs/>
            <w:szCs w:val="24"/>
            <w:lang w:val="en-US"/>
          </w:rPr>
          <w:t xml:space="preserve">s, </w:t>
        </w:r>
      </w:ins>
      <w:ins w:id="356" w:author="hqin" w:date="2013-01-29T09:36:00Z">
        <w:r w:rsidR="00CF00EA">
          <w:rPr>
            <w:bCs/>
            <w:szCs w:val="24"/>
            <w:lang w:val="en-US"/>
          </w:rPr>
          <w:t xml:space="preserve">gene trees, </w:t>
        </w:r>
        <w:r w:rsidR="00BF7761">
          <w:rPr>
            <w:bCs/>
            <w:szCs w:val="24"/>
            <w:lang w:val="en-US"/>
          </w:rPr>
          <w:t xml:space="preserve">running results, </w:t>
        </w:r>
      </w:ins>
      <w:ins w:id="357" w:author="hqin" w:date="2013-01-15T10:15:00Z">
        <w:r w:rsidR="00F957F0">
          <w:rPr>
            <w:bCs/>
            <w:szCs w:val="24"/>
            <w:lang w:val="en-US"/>
          </w:rPr>
          <w:t xml:space="preserve">and </w:t>
        </w:r>
      </w:ins>
      <w:ins w:id="358" w:author="hqin" w:date="2013-01-15T10:13:00Z">
        <w:r w:rsidR="00E51DE5">
          <w:rPr>
            <w:bCs/>
            <w:szCs w:val="24"/>
            <w:lang w:val="en-US"/>
          </w:rPr>
          <w:t xml:space="preserve">key scripts for data analysis. </w:t>
        </w:r>
      </w:ins>
    </w:p>
    <w:p w14:paraId="17790DBF" w14:textId="77777777" w:rsidR="0036587D" w:rsidRDefault="0036587D">
      <w:pPr>
        <w:ind w:firstLine="720"/>
        <w:pPrChange w:id="359" w:author="hqin" w:date="2013-01-29T09:44:00Z">
          <w:pPr>
            <w:spacing w:line="480" w:lineRule="auto"/>
            <w:ind w:firstLine="720"/>
          </w:pPr>
        </w:pPrChange>
      </w:pPr>
    </w:p>
    <w:p w14:paraId="1A111348" w14:textId="77777777" w:rsidR="0036587D" w:rsidRDefault="001C7FC9">
      <w:pPr>
        <w:pStyle w:val="Heading1"/>
        <w:rPr>
          <w:rFonts w:ascii="Times New Roman" w:hAnsi="Times New Roman"/>
          <w:sz w:val="24"/>
          <w:szCs w:val="24"/>
        </w:rPr>
        <w:pPrChange w:id="360" w:author="hqin" w:date="2013-01-29T09:44:00Z">
          <w:pPr>
            <w:pStyle w:val="Heading1"/>
            <w:spacing w:line="480" w:lineRule="auto"/>
          </w:pPr>
        </w:pPrChange>
      </w:pPr>
      <w:r w:rsidRPr="002A0697">
        <w:rPr>
          <w:rFonts w:ascii="Times New Roman" w:hAnsi="Times New Roman"/>
          <w:bCs w:val="0"/>
          <w:sz w:val="24"/>
          <w:szCs w:val="24"/>
        </w:rPr>
        <w:t>3. Results</w:t>
      </w:r>
      <w:r w:rsidRPr="002A0697">
        <w:rPr>
          <w:rStyle w:val="CommentReference"/>
          <w:rFonts w:ascii="Times New Roman" w:hAnsi="Times New Roman"/>
          <w:b w:val="0"/>
          <w:bCs w:val="0"/>
          <w:kern w:val="0"/>
        </w:rPr>
        <w:commentReference w:id="361"/>
      </w:r>
      <w:ins w:id="362" w:author="hong qin" w:date="2012-09-11T10:16:00Z">
        <w:r>
          <w:rPr>
            <w:rFonts w:ascii="Times New Roman" w:hAnsi="Times New Roman"/>
            <w:bCs w:val="0"/>
            <w:sz w:val="24"/>
            <w:szCs w:val="24"/>
          </w:rPr>
          <w:t xml:space="preserve"> </w:t>
        </w:r>
        <w:del w:id="363" w:author="hqin" w:date="2013-01-30T08:56:00Z">
          <w:r w:rsidR="0036587D" w:rsidRPr="0036587D">
            <w:rPr>
              <w:rFonts w:ascii="Times New Roman" w:hAnsi="Times New Roman"/>
              <w:bCs w:val="0"/>
              <w:color w:val="0070C0"/>
              <w:sz w:val="24"/>
              <w:szCs w:val="24"/>
              <w:rPrChange w:id="364" w:author="hqin" w:date="2013-01-29T09:37:00Z">
                <w:rPr>
                  <w:rFonts w:ascii="Times New Roman" w:hAnsi="Times New Roman"/>
                  <w:bCs w:val="0"/>
                  <w:sz w:val="24"/>
                  <w:szCs w:val="24"/>
                </w:rPr>
              </w:rPrChange>
            </w:rPr>
            <w:delText xml:space="preserve">and Discussion </w:delText>
          </w:r>
        </w:del>
      </w:ins>
      <w:ins w:id="365" w:author="hong qin" w:date="2012-09-04T10:46:00Z">
        <w:del w:id="366" w:author="hqin" w:date="2013-01-30T08:56:00Z">
          <w:r w:rsidR="0036587D" w:rsidRPr="0036587D">
            <w:rPr>
              <w:rFonts w:ascii="Times New Roman" w:hAnsi="Times New Roman"/>
              <w:bCs w:val="0"/>
              <w:color w:val="0070C0"/>
              <w:sz w:val="24"/>
              <w:szCs w:val="24"/>
              <w:rPrChange w:id="367" w:author="hqin" w:date="2013-01-29T09:37:00Z">
                <w:rPr>
                  <w:rFonts w:ascii="Times New Roman" w:hAnsi="Times New Roman"/>
                  <w:bCs w:val="0"/>
                  <w:sz w:val="24"/>
                  <w:szCs w:val="24"/>
                </w:rPr>
              </w:rPrChange>
            </w:rPr>
            <w:delText>[ Add new papers</w:delText>
          </w:r>
          <w:r w:rsidDel="0029315A">
            <w:rPr>
              <w:rFonts w:ascii="Times New Roman" w:hAnsi="Times New Roman"/>
              <w:bCs w:val="0"/>
              <w:sz w:val="24"/>
              <w:szCs w:val="24"/>
            </w:rPr>
            <w:delText xml:space="preserve"> </w:delText>
          </w:r>
        </w:del>
      </w:ins>
      <w:del w:id="368" w:author="hqin" w:date="2013-01-30T08:56:00Z">
        <w:r w:rsidR="0029315A" w:rsidDel="0029315A">
          <w:rPr>
            <w:rFonts w:ascii="Times New Roman" w:hAnsi="Times New Roman"/>
            <w:bCs w:val="0"/>
            <w:sz w:val="24"/>
            <w:szCs w:val="24"/>
            <w:highlight w:val="yellow"/>
          </w:rPr>
          <w:delText>{Imamura, 2011 #295;Imamura, 2012 #293}</w:delText>
        </w:r>
      </w:del>
      <w:ins w:id="369" w:author="hong qin" w:date="2012-09-04T10:46:00Z">
        <w:del w:id="370" w:author="hqin" w:date="2013-01-30T08:56:00Z">
          <w:r w:rsidR="0036587D" w:rsidRPr="0036587D">
            <w:rPr>
              <w:rFonts w:ascii="Times New Roman" w:hAnsi="Times New Roman"/>
              <w:bCs w:val="0"/>
              <w:sz w:val="24"/>
              <w:szCs w:val="24"/>
              <w:highlight w:val="yellow"/>
              <w:rPrChange w:id="371" w:author="hqin" w:date="2013-01-03T09:41:00Z">
                <w:rPr>
                  <w:rFonts w:ascii="Times New Roman" w:hAnsi="Times New Roman"/>
                  <w:bCs w:val="0"/>
                  <w:sz w:val="24"/>
                  <w:szCs w:val="24"/>
                </w:rPr>
              </w:rPrChange>
            </w:rPr>
            <w:delText xml:space="preserve"> ]</w:delText>
          </w:r>
        </w:del>
      </w:ins>
    </w:p>
    <w:p w14:paraId="1C1D8228" w14:textId="77777777" w:rsidR="00136683" w:rsidRDefault="002D789E">
      <w:pPr>
        <w:rPr>
          <w:ins w:id="372" w:author="hqin" w:date="2013-01-03T09:46:00Z"/>
          <w:b/>
        </w:rPr>
      </w:pPr>
      <w:ins w:id="373" w:author="hqin" w:date="2013-01-03T09:46:00Z">
        <w:r>
          <w:rPr>
            <w:b/>
          </w:rPr>
          <w:t xml:space="preserve">3.1 </w:t>
        </w:r>
        <w:r w:rsidRPr="00F67347">
          <w:rPr>
            <w:rFonts w:hint="eastAsia"/>
            <w:b/>
          </w:rPr>
          <w:t xml:space="preserve">Inference of the species </w:t>
        </w:r>
        <w:r w:rsidR="0036587D" w:rsidRPr="0036587D">
          <w:rPr>
            <w:b/>
            <w:highlight w:val="yellow"/>
            <w:rPrChange w:id="374" w:author="hqin" w:date="2013-01-03T09:47:00Z">
              <w:rPr>
                <w:b/>
              </w:rPr>
            </w:rPrChange>
          </w:rPr>
          <w:t>reference</w:t>
        </w:r>
        <w:r>
          <w:rPr>
            <w:b/>
          </w:rPr>
          <w:t xml:space="preserve"> </w:t>
        </w:r>
        <w:r w:rsidRPr="00F67347">
          <w:rPr>
            <w:rFonts w:hint="eastAsia"/>
            <w:b/>
          </w:rPr>
          <w:t>tree</w:t>
        </w:r>
      </w:ins>
      <w:ins w:id="375" w:author="hqin" w:date="2013-01-03T10:08:00Z">
        <w:r w:rsidR="0040725F">
          <w:rPr>
            <w:b/>
          </w:rPr>
          <w:t xml:space="preserve"> </w:t>
        </w:r>
      </w:ins>
    </w:p>
    <w:p w14:paraId="3316F992" w14:textId="77777777" w:rsidR="00136683" w:rsidRDefault="002D789E">
      <w:pPr>
        <w:ind w:firstLine="720"/>
        <w:rPr>
          <w:ins w:id="376" w:author="hqin" w:date="2013-01-03T09:46:00Z"/>
          <w:bCs/>
        </w:rPr>
      </w:pPr>
      <w:ins w:id="377" w:author="hqin" w:date="2013-01-03T09:46:00Z">
        <w:r w:rsidRPr="00F67347">
          <w:rPr>
            <w:bCs/>
          </w:rPr>
          <w:t xml:space="preserve">A defined species </w:t>
        </w:r>
      </w:ins>
      <w:ins w:id="378" w:author="hqin" w:date="2013-01-03T10:09:00Z">
        <w:r w:rsidR="0040725F">
          <w:rPr>
            <w:bCs/>
          </w:rPr>
          <w:t xml:space="preserve">reference </w:t>
        </w:r>
      </w:ins>
      <w:ins w:id="379" w:author="hqin" w:date="2013-01-03T09:46:00Z">
        <w:r w:rsidRPr="00F67347">
          <w:rPr>
            <w:bCs/>
          </w:rPr>
          <w:t xml:space="preserve">tree is important in phylogenetic analysis </w:t>
        </w:r>
      </w:ins>
      <w:r w:rsidR="001E1917">
        <w:rPr>
          <w:bCs/>
        </w:rPr>
        <w:fldChar w:fldCharType="begin"/>
      </w:r>
      <w:r w:rsidR="001E1917">
        <w:rPr>
          <w:bCs/>
        </w:rPr>
        <w:instrText xml:space="preserve"> ADDIN EN.CITE &lt;EndNote&gt;&lt;Cite&gt;&lt;Author&gt;Bielawski&lt;/Author&gt;&lt;Year&gt;2005&lt;/Year&gt;&lt;RecNum&gt;82&lt;/RecNum&gt;&lt;DisplayText&gt;[52, 53]&lt;/DisplayText&gt;&lt;record&gt;&lt;rec-number&gt;82&lt;/rec-number&gt;&lt;foreign-keys&gt;&lt;key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Cite&gt;&lt;Author&gt;Yang&lt;/Author&gt;&lt;Year&gt;2006&lt;/Year&gt;&lt;RecNum&gt;101&lt;/RecNum&gt;&lt;record&gt;&lt;rec-number&gt;101&lt;/rec-number&gt;&lt;foreign-keys&gt;&lt;key app="EN" db-id="02sps2pse5vde9eszr6vesw82vsrpaeerdva"&gt;101&lt;/key&gt;&lt;/foreign-keys&gt;&lt;ref-type name="Book"&gt;6&lt;/ref-type&gt;&lt;contributors&gt;&lt;authors&gt;&lt;author&gt;Yang, Ziheng&lt;/author&gt;&lt;/authors&gt;&lt;secondary-authors&gt;&lt;author&gt;Harvey, Paul H&lt;/author&gt;&lt;author&gt;May, Robert M.&lt;/author&gt;&lt;/secondary-authors&gt;&lt;/contributors&gt;&lt;titles&gt;&lt;title&gt;Computational Molecular Evolution&lt;/title&gt;&lt;secondary-title&gt;Oxford Series in Ecology and Evolution&lt;/secondary-title&gt;&lt;/titles&gt;&lt;pages&gt;357&lt;/pages&gt;&lt;dates&gt;&lt;year&gt;2006&lt;/year&gt;&lt;/dates&gt;&lt;pub-location&gt;Oxford&lt;/pub-location&gt;&lt;publisher&gt;Oxford University Press&lt;/publisher&gt;&lt;isbn&gt;978-0-19-856699-1&lt;/isbn&gt;&lt;urls&gt;&lt;/urls&gt;&lt;/record&gt;&lt;/Cite&gt;&lt;/EndNote&gt;</w:instrText>
      </w:r>
      <w:r w:rsidR="001E1917">
        <w:rPr>
          <w:bCs/>
        </w:rPr>
        <w:fldChar w:fldCharType="separate"/>
      </w:r>
      <w:r w:rsidR="001E1917">
        <w:rPr>
          <w:bCs/>
          <w:noProof/>
        </w:rPr>
        <w:t>[</w:t>
      </w:r>
      <w:hyperlink w:anchor="_ENREF_52" w:tooltip="Yang, 2006 #101" w:history="1">
        <w:r w:rsidR="001E1917">
          <w:rPr>
            <w:bCs/>
            <w:noProof/>
          </w:rPr>
          <w:t>52</w:t>
        </w:r>
      </w:hyperlink>
      <w:r w:rsidR="001E1917">
        <w:rPr>
          <w:bCs/>
          <w:noProof/>
        </w:rPr>
        <w:t xml:space="preserve">, </w:t>
      </w:r>
      <w:hyperlink w:anchor="_ENREF_53" w:tooltip="Bielawski, 2005 #82" w:history="1">
        <w:r w:rsidR="001E1917">
          <w:rPr>
            <w:bCs/>
            <w:noProof/>
          </w:rPr>
          <w:t>53</w:t>
        </w:r>
      </w:hyperlink>
      <w:r w:rsidR="001E1917">
        <w:rPr>
          <w:bCs/>
          <w:noProof/>
        </w:rPr>
        <w:t>]</w:t>
      </w:r>
      <w:r w:rsidR="001E1917">
        <w:rPr>
          <w:bCs/>
        </w:rPr>
        <w:fldChar w:fldCharType="end"/>
      </w:r>
      <w:ins w:id="380" w:author="hqin" w:date="2013-01-03T09:46:00Z">
        <w:r w:rsidRPr="00F67347">
          <w:rPr>
            <w:bCs/>
          </w:rPr>
          <w:t>. However, species tree</w:t>
        </w:r>
        <w:r>
          <w:rPr>
            <w:bCs/>
          </w:rPr>
          <w:t>s</w:t>
        </w:r>
        <w:r w:rsidRPr="00F67347">
          <w:rPr>
            <w:bCs/>
          </w:rPr>
          <w:t xml:space="preserve"> of bacteria </w:t>
        </w:r>
        <w:r>
          <w:rPr>
            <w:bCs/>
          </w:rPr>
          <w:t>are</w:t>
        </w:r>
        <w:r w:rsidRPr="00F67347">
          <w:rPr>
            <w:bCs/>
          </w:rPr>
          <w:t xml:space="preserve"> difficult to construct</w:t>
        </w:r>
        <w:r w:rsidRPr="00F67347">
          <w:rPr>
            <w:rFonts w:hint="eastAsia"/>
            <w:bCs/>
          </w:rPr>
          <w:t xml:space="preserve"> </w:t>
        </w:r>
      </w:ins>
      <w:r w:rsidR="001E1917">
        <w:rPr>
          <w:bCs/>
        </w:rPr>
        <w:fldChar w:fldCharType="begin"/>
      </w:r>
      <w:r w:rsidR="001E1917">
        <w:rPr>
          <w:bCs/>
        </w:rPr>
        <w:instrText xml:space="preserve"> ADDIN EN.CITE &lt;EndNote&gt;&lt;Cite&gt;&lt;Author&gt;Gevers&lt;/Author&gt;&lt;Year&gt;2005&lt;/Year&gt;&lt;RecNum&gt;118&lt;/RecNum&gt;&lt;DisplayText&gt;[61]&lt;/DisplayText&gt;&lt;record&gt;&lt;rec-number&gt;118&lt;/rec-number&gt;&lt;foreign-keys&gt;&lt;key app="EN" db-id="02sps2pse5vde9eszr6vesw82vsrpaeerdva"&gt;118&lt;/key&gt;&lt;/foreign-keys&gt;&lt;ref-type name="Journal Article"&gt;17&lt;/ref-type&gt;&lt;contributors&gt;&lt;authors&gt;&lt;author&gt;Gevers, D.&lt;/author&gt;&lt;author&gt;Cohan, F. M.&lt;/author&gt;&lt;author&gt;Lawrence, J. G.&lt;/author&gt;&lt;author&gt;Spratt, B. G.&lt;/author&gt;&lt;author&gt;Coenye, T.&lt;/author&gt;&lt;author&gt;Feil, E. J.&lt;/author&gt;&lt;author&gt;Stackebrandt, E.&lt;/author&gt;&lt;author&gt;Van de Peer, Y.&lt;/author&gt;&lt;author&gt;Vandamme, P.&lt;/author&gt;&lt;author&gt;Thompson, F. L.&lt;/author&gt;&lt;author&gt;Swings, J.&lt;/author&gt;&lt;/authors&gt;&lt;/contributors&gt;&lt;auth-address&gt;Laboratory of Microbiology and the Bioinformatics and Evolutionary Genomics Research Group, Ghent University/VIB, Ghent, Belgium. dirk.gevers@UGent.be&lt;/auth-address&gt;&lt;titles&gt;&lt;title&gt;Opinion: Re-evaluating prokaryotic species&lt;/title&gt;&lt;secondary-title&gt;Nat Rev Microbiol&lt;/secondary-title&gt;&lt;/titles&gt;&lt;periodical&gt;&lt;full-title&gt;Nat Rev Microbiol&lt;/full-title&gt;&lt;/periodical&gt;&lt;pages&gt;733-9&lt;/pages&gt;&lt;volume&gt;3&lt;/volume&gt;&lt;number&gt;9&lt;/number&gt;&lt;keywords&gt;&lt;keyword&gt;Bacteria/classification/*genetics&lt;/keyword&gt;&lt;keyword&gt;DNA, Bacterial/genetics&lt;/keyword&gt;&lt;keyword&gt;Models, Genetic&lt;/keyword&gt;&lt;keyword&gt;Phylogeny&lt;/keyword&gt;&lt;/keywords&gt;&lt;dates&gt;&lt;year&gt;2005&lt;/year&gt;&lt;pub-dates&gt;&lt;date&gt;Sep&lt;/date&gt;&lt;/pub-dates&gt;&lt;/dates&gt;&lt;accession-num&gt;16138101&lt;/accession-num&gt;&lt;urls&gt;&lt;related-urls&gt;&lt;url&gt;http://www.ncbi.nlm.nih.gov/entrez/query.fcgi?cmd=Retrieve&amp;amp;db=PubMed&amp;amp;dopt=Citation&amp;amp;list_uids=16138101 &lt;/url&gt;&lt;/related-urls&gt;&lt;/urls&gt;&lt;/record&gt;&lt;/Cite&gt;&lt;/EndNote&gt;</w:instrText>
      </w:r>
      <w:r w:rsidR="001E1917">
        <w:rPr>
          <w:bCs/>
        </w:rPr>
        <w:fldChar w:fldCharType="separate"/>
      </w:r>
      <w:r w:rsidR="001E1917">
        <w:rPr>
          <w:bCs/>
          <w:noProof/>
        </w:rPr>
        <w:t>[</w:t>
      </w:r>
      <w:hyperlink w:anchor="_ENREF_61" w:tooltip="Gevers, 2005 #118" w:history="1">
        <w:r w:rsidR="001E1917">
          <w:rPr>
            <w:bCs/>
            <w:noProof/>
          </w:rPr>
          <w:t>61</w:t>
        </w:r>
      </w:hyperlink>
      <w:r w:rsidR="001E1917">
        <w:rPr>
          <w:bCs/>
          <w:noProof/>
        </w:rPr>
        <w:t>]</w:t>
      </w:r>
      <w:r w:rsidR="001E1917">
        <w:rPr>
          <w:bCs/>
        </w:rPr>
        <w:fldChar w:fldCharType="end"/>
      </w:r>
      <w:ins w:id="381" w:author="hqin" w:date="2013-01-03T09:46:00Z">
        <w:r w:rsidRPr="00F67347">
          <w:rPr>
            <w:bCs/>
          </w:rPr>
          <w:t xml:space="preserve">. </w:t>
        </w:r>
        <w:r w:rsidRPr="00F67347">
          <w:rPr>
            <w:rFonts w:hint="eastAsia"/>
            <w:bCs/>
          </w:rPr>
          <w:t>T</w:t>
        </w:r>
        <w:r w:rsidRPr="00F67347">
          <w:rPr>
            <w:bCs/>
          </w:rPr>
          <w:t xml:space="preserve">he </w:t>
        </w:r>
        <w:r w:rsidRPr="00F67347">
          <w:rPr>
            <w:bCs/>
            <w:i/>
          </w:rPr>
          <w:t>B. cereus</w:t>
        </w:r>
        <w:r w:rsidRPr="00F67347">
          <w:rPr>
            <w:bCs/>
          </w:rPr>
          <w:t xml:space="preserve"> sensu lato group </w:t>
        </w:r>
        <w:r w:rsidRPr="00F67347">
          <w:rPr>
            <w:rFonts w:hint="eastAsia"/>
            <w:bCs/>
          </w:rPr>
          <w:t xml:space="preserve">is </w:t>
        </w:r>
        <w:r w:rsidRPr="00F67347">
          <w:rPr>
            <w:bCs/>
          </w:rPr>
          <w:t>known to be very close</w:t>
        </w:r>
        <w:r>
          <w:rPr>
            <w:bCs/>
          </w:rPr>
          <w:t>ly related</w:t>
        </w:r>
        <w:r w:rsidRPr="00F67347">
          <w:rPr>
            <w:bCs/>
          </w:rPr>
          <w:t xml:space="preserve">. </w:t>
        </w:r>
        <w:r w:rsidRPr="00F67347">
          <w:rPr>
            <w:rFonts w:hint="eastAsia"/>
            <w:bCs/>
          </w:rPr>
          <w:t xml:space="preserve">Sequence variations suggest that the </w:t>
        </w:r>
        <w:r w:rsidRPr="00F67347">
          <w:rPr>
            <w:bCs/>
            <w:i/>
          </w:rPr>
          <w:t>B. cereus</w:t>
        </w:r>
        <w:r w:rsidRPr="00F67347">
          <w:rPr>
            <w:bCs/>
          </w:rPr>
          <w:t xml:space="preserve"> sensu lato group</w:t>
        </w:r>
        <w:r w:rsidRPr="00F67347">
          <w:rPr>
            <w:rFonts w:hint="eastAsia"/>
            <w:bCs/>
          </w:rPr>
          <w:t xml:space="preserve"> is a group of asexual clonal lineages </w:t>
        </w:r>
      </w:ins>
      <w:r w:rsidR="001E1917">
        <w:rPr>
          <w:bCs/>
        </w:rPr>
        <w:fldChar w:fldCharType="begin"/>
      </w:r>
      <w:r w:rsidR="001E1917">
        <w:rPr>
          <w:bCs/>
        </w:rPr>
        <w:instrText xml:space="preserve"> ADDIN EN.CITE &lt;EndNote&gt;&lt;Cite&gt;&lt;Author&gt;Priest&lt;/Author&gt;&lt;Year&gt;2004&lt;/Year&gt;&lt;RecNum&gt;128&lt;/RecNum&gt;&lt;DisplayText&gt;[62]&lt;/DisplayText&gt;&lt;record&gt;&lt;rec-number&gt;128&lt;/rec-number&gt;&lt;foreign-keys&gt;&lt;key app="EN" db-id="02sps2pse5vde9eszr6vesw82vsrpaeerdva"&gt;128&lt;/key&gt;&lt;/foreign-keys&gt;&lt;ref-type name="Journal Article"&gt;17&lt;/ref-type&gt;&lt;contributors&gt;&lt;authors&gt;&lt;author&gt;Priest, F. G.&lt;/author&gt;&lt;author&gt;Barker, M.&lt;/author&gt;&lt;author&gt;Baillie, L. W.&lt;/author&gt;&lt;author&gt;Holmes, E. C.&lt;/author&gt;&lt;author&gt;Maiden, M. C.&lt;/author&gt;&lt;/authors&gt;&lt;/contributors&gt;&lt;auth-address&gt;School of Life Sciences, Heriot Watt University, Edinburgh EH14 4AS, UK. f.g.priest@hw.ac.uk&lt;/auth-address&gt;&lt;titles&gt;&lt;title&gt;&lt;style face="normal" font="default" size="100%"&gt;Population structure and evolution of the &lt;/style&gt;&lt;style face="italic" font="default" size="100%"&gt;Bacillus cereus &lt;/style&gt;&lt;style face="normal" font="default" size="100%"&gt;group&lt;/style&gt;&lt;/title&gt;&lt;secondary-title&gt;J Bacteriol&lt;/secondary-title&gt;&lt;/titles&gt;&lt;periodical&gt;&lt;full-title&gt;J Bacteriol&lt;/full-title&gt;&lt;/periodical&gt;&lt;pages&gt;7959-70&lt;/pages&gt;&lt;volume&gt;186&lt;/volume&gt;&lt;number&gt;23&lt;/number&gt;&lt;keywords&gt;&lt;keyword&gt;Bacillus cereus/*classification/genetics&lt;/keyword&gt;&lt;keyword&gt;Evolution&lt;/keyword&gt;&lt;keyword&gt;Phenotype&lt;/keyword&gt;&lt;keyword&gt;Phylogeny&lt;/keyword&gt;&lt;keyword&gt;Polymorphism, Restriction Fragment Length&lt;/keyword&gt;&lt;/keywords&gt;&lt;dates&gt;&lt;year&gt;2004&lt;/year&gt;&lt;pub-dates&gt;&lt;date&gt;Dec&lt;/date&gt;&lt;/pub-dates&gt;&lt;/dates&gt;&lt;accession-num&gt;15547268&lt;/accession-num&gt;&lt;urls&gt;&lt;related-urls&gt;&lt;url&gt;http://www.ncbi.nlm.nih.gov/entrez/query.fcgi?cmd=Retrieve&amp;amp;db=PubMed&amp;amp;dopt=Citation&amp;amp;list_uids=15547268 &lt;/url&gt;&lt;/related-urls&gt;&lt;/urls&gt;&lt;research-notes&gt;***&lt;/research-notes&gt;&lt;/record&gt;&lt;/Cite&gt;&lt;/EndNote&gt;</w:instrText>
      </w:r>
      <w:r w:rsidR="001E1917">
        <w:rPr>
          <w:bCs/>
        </w:rPr>
        <w:fldChar w:fldCharType="separate"/>
      </w:r>
      <w:r w:rsidR="001E1917">
        <w:rPr>
          <w:bCs/>
          <w:noProof/>
        </w:rPr>
        <w:t>[</w:t>
      </w:r>
      <w:hyperlink w:anchor="_ENREF_62" w:tooltip="Priest, 2004 #128" w:history="1">
        <w:r w:rsidR="001E1917">
          <w:rPr>
            <w:bCs/>
            <w:noProof/>
          </w:rPr>
          <w:t>62</w:t>
        </w:r>
      </w:hyperlink>
      <w:r w:rsidR="001E1917">
        <w:rPr>
          <w:bCs/>
          <w:noProof/>
        </w:rPr>
        <w:t>]</w:t>
      </w:r>
      <w:r w:rsidR="001E1917">
        <w:rPr>
          <w:bCs/>
        </w:rPr>
        <w:fldChar w:fldCharType="end"/>
      </w:r>
      <w:ins w:id="382" w:author="hqin" w:date="2013-01-03T09:46:00Z">
        <w:r w:rsidRPr="00F67347">
          <w:rPr>
            <w:rFonts w:hint="eastAsia"/>
            <w:bCs/>
          </w:rPr>
          <w:t xml:space="preserve">. </w:t>
        </w:r>
        <w:r w:rsidRPr="00F67347">
          <w:rPr>
            <w:bCs/>
          </w:rPr>
          <w:t xml:space="preserve">The </w:t>
        </w:r>
        <w:r w:rsidRPr="00F67347">
          <w:rPr>
            <w:bCs/>
            <w:i/>
          </w:rPr>
          <w:t>B. cereus</w:t>
        </w:r>
        <w:r w:rsidRPr="00F67347">
          <w:rPr>
            <w:bCs/>
          </w:rPr>
          <w:t xml:space="preserve"> is also known to be a</w:t>
        </w:r>
        <w:r w:rsidRPr="00F67347">
          <w:rPr>
            <w:rFonts w:hint="eastAsia"/>
            <w:bCs/>
          </w:rPr>
          <w:t>n</w:t>
        </w:r>
        <w:r w:rsidRPr="00F67347">
          <w:rPr>
            <w:bCs/>
          </w:rPr>
          <w:t xml:space="preserve"> intermingled cluster of genetically diverse strains </w:t>
        </w:r>
      </w:ins>
      <w:r w:rsidR="001E1917">
        <w:rPr>
          <w:bCs/>
        </w:rPr>
        <w:fldChar w:fldCharType="begin"/>
      </w:r>
      <w:r w:rsidR="001E1917">
        <w:rPr>
          <w:bCs/>
        </w:rPr>
        <w:instrText xml:space="preserve"> ADDIN EN.CITE &lt;EndNote&gt;&lt;Cite&gt;&lt;Author&gt;Vilas-Boas&lt;/Author&gt;&lt;Year&gt;2007&lt;/Year&gt;&lt;RecNum&gt;103&lt;/RecNum&gt;&lt;DisplayText&gt;[63]&lt;/DisplayText&gt;&lt;record&gt;&lt;rec-number&gt;103&lt;/rec-number&gt;&lt;foreign-keys&gt;&lt;key app="EN" db-id="02sps2pse5vde9eszr6vesw82vsrpaeerdva"&gt;103&lt;/key&gt;&lt;/foreign-keys&gt;&lt;ref-type name="Journal Article"&gt;17&lt;/ref-type&gt;&lt;contributors&gt;&lt;authors&gt;&lt;author&gt;Vilas-Boas, G. T.&lt;/author&gt;&lt;author&gt;Peruca, A. P.&lt;/author&gt;&lt;author&gt;Arantes, O. M.&lt;/author&gt;&lt;/authors&gt;&lt;/contributors&gt;&lt;auth-address&gt;Departamento de Biologia Geral, CCB, UEL, CP 6001, Londrina/PR, 86051-990, Brazil. gvboas@uel.br&lt;/auth-address&gt;&lt;titles&gt;&lt;title&gt;&lt;style face="normal" font="default" size="100%"&gt;Biology and taxonomy of &lt;/style&gt;&lt;style face="italic" font="default" size="100%"&gt;Bacillus cereus&lt;/style&gt;&lt;style face="normal" font="default" size="100%"&gt;, &lt;/style&gt;&lt;style face="italic" font="default" size="100%"&gt;Bacillus anthracis&lt;/style&gt;&lt;style face="normal" font="default" size="100%"&gt;, and &lt;/style&gt;&lt;style face="italic" font="default" size="100%"&gt;Bacillus thuringiensis&lt;/style&gt;&lt;/title&gt;&lt;secondary-title&gt;Can J Microbiol&lt;/secondary-title&gt;&lt;/titles&gt;&lt;periodical&gt;&lt;full-title&gt;Can J Microbiol&lt;/full-title&gt;&lt;/periodical&gt;&lt;pages&gt;673-87&lt;/pages&gt;&lt;volume&gt;53&lt;/volume&gt;&lt;number&gt;6&lt;/number&gt;&lt;keywords&gt;&lt;keyword&gt;Bacillus anthracis/*classification/genetics/metabolism&lt;/keyword&gt;&lt;keyword&gt;Bacillus cereus/*classification/genetics/metabolism&lt;/keyword&gt;&lt;keyword&gt;Bacillus thuringiensis/*classification/genetics/metabolism&lt;/keyword&gt;&lt;keyword&gt;Genome, Bacterial&lt;/keyword&gt;&lt;keyword&gt;Genomics/methods&lt;/keyword&gt;&lt;keyword&gt;Variation (Genetics)&lt;/keyword&gt;&lt;/keywords&gt;&lt;dates&gt;&lt;year&gt;2007&lt;/year&gt;&lt;pub-dates&gt;&lt;date&gt;Jun&lt;/date&gt;&lt;/pub-dates&gt;&lt;/dates&gt;&lt;accession-num&gt;17668027&lt;/accession-num&gt;&lt;urls&gt;&lt;related-urls&gt;&lt;url&gt;http://www.ncbi.nlm.nih.gov/entrez/query.fcgi?cmd=Retrieve&amp;amp;db=PubMed&amp;amp;dopt=Citation&amp;amp;list_uids=17668027 &lt;/url&gt;&lt;/related-urls&gt;&lt;/urls&gt;&lt;research-notes&gt;***&lt;/research-notes&gt;&lt;/record&gt;&lt;/Cite&gt;&lt;/EndNote&gt;</w:instrText>
      </w:r>
      <w:r w:rsidR="001E1917">
        <w:rPr>
          <w:bCs/>
        </w:rPr>
        <w:fldChar w:fldCharType="separate"/>
      </w:r>
      <w:r w:rsidR="001E1917">
        <w:rPr>
          <w:bCs/>
          <w:noProof/>
        </w:rPr>
        <w:t>[</w:t>
      </w:r>
      <w:hyperlink w:anchor="_ENREF_63" w:tooltip="Vilas-Boas, 2007 #103" w:history="1">
        <w:r w:rsidR="001E1917">
          <w:rPr>
            <w:bCs/>
            <w:noProof/>
          </w:rPr>
          <w:t>63</w:t>
        </w:r>
      </w:hyperlink>
      <w:r w:rsidR="001E1917">
        <w:rPr>
          <w:bCs/>
          <w:noProof/>
        </w:rPr>
        <w:t>]</w:t>
      </w:r>
      <w:r w:rsidR="001E1917">
        <w:rPr>
          <w:bCs/>
        </w:rPr>
        <w:fldChar w:fldCharType="end"/>
      </w:r>
      <w:ins w:id="383" w:author="hqin" w:date="2013-01-03T09:46:00Z">
        <w:r w:rsidRPr="00F67347">
          <w:rPr>
            <w:bCs/>
          </w:rPr>
          <w:t xml:space="preserve">. </w:t>
        </w:r>
        <w:r w:rsidRPr="00F67347">
          <w:rPr>
            <w:rFonts w:hint="eastAsia"/>
            <w:bCs/>
          </w:rPr>
          <w:t xml:space="preserve">To </w:t>
        </w:r>
        <w:r w:rsidRPr="00F67347">
          <w:rPr>
            <w:bCs/>
          </w:rPr>
          <w:t>facilitate</w:t>
        </w:r>
        <w:r w:rsidRPr="00F67347">
          <w:rPr>
            <w:rFonts w:hint="eastAsia"/>
            <w:bCs/>
          </w:rPr>
          <w:t xml:space="preserve"> appropriate molecular evolution analysis, o</w:t>
        </w:r>
        <w:r w:rsidRPr="00F67347">
          <w:rPr>
            <w:bCs/>
          </w:rPr>
          <w:t>ur aim here is to infer a species</w:t>
        </w:r>
      </w:ins>
      <w:ins w:id="384" w:author="hqin" w:date="2013-01-03T10:10:00Z">
        <w:r w:rsidR="0040725F">
          <w:rPr>
            <w:bCs/>
          </w:rPr>
          <w:t xml:space="preserve"> reference </w:t>
        </w:r>
      </w:ins>
      <w:ins w:id="385" w:author="hqin" w:date="2013-01-03T09:46:00Z">
        <w:r w:rsidRPr="00F67347">
          <w:rPr>
            <w:bCs/>
          </w:rPr>
          <w:t xml:space="preserve">tree </w:t>
        </w:r>
        <w:r w:rsidRPr="00F67347">
          <w:rPr>
            <w:rFonts w:hint="eastAsia"/>
            <w:bCs/>
          </w:rPr>
          <w:t xml:space="preserve">only </w:t>
        </w:r>
        <w:r w:rsidRPr="00F67347">
          <w:rPr>
            <w:bCs/>
          </w:rPr>
          <w:t xml:space="preserve">for the strains whose complete genomes are available to our study. </w:t>
        </w:r>
      </w:ins>
    </w:p>
    <w:p w14:paraId="137122FE" w14:textId="77777777" w:rsidR="00136683" w:rsidRDefault="002D789E">
      <w:pPr>
        <w:ind w:firstLine="720"/>
        <w:rPr>
          <w:ins w:id="386" w:author="hqin" w:date="2013-01-03T09:46:00Z"/>
          <w:bCs/>
        </w:rPr>
      </w:pPr>
      <w:ins w:id="387" w:author="hqin" w:date="2013-01-03T09:46:00Z">
        <w:r w:rsidRPr="00F67347">
          <w:rPr>
            <w:rFonts w:hint="eastAsia"/>
            <w:bCs/>
          </w:rPr>
          <w:t xml:space="preserve">We tried both the </w:t>
        </w:r>
      </w:ins>
      <w:ins w:id="388" w:author="hqin" w:date="2013-01-29T09:47:00Z">
        <w:r w:rsidR="00BF5008">
          <w:rPr>
            <w:bCs/>
          </w:rPr>
          <w:t xml:space="preserve">16s </w:t>
        </w:r>
      </w:ins>
      <w:ins w:id="389" w:author="hqin" w:date="2013-01-03T09:46:00Z">
        <w:r w:rsidRPr="00F67347">
          <w:rPr>
            <w:rFonts w:hint="eastAsia"/>
            <w:bCs/>
          </w:rPr>
          <w:t xml:space="preserve">rRNA approach and the multi-locus approach </w:t>
        </w:r>
      </w:ins>
      <w:r w:rsidR="001E1917">
        <w:rPr>
          <w:bCs/>
        </w:rPr>
        <w:fldChar w:fldCharType="begin"/>
      </w:r>
      <w:r w:rsidR="001E1917">
        <w:rPr>
          <w:bCs/>
        </w:rPr>
        <w:instrText xml:space="preserve"> ADDIN EN.CITE &lt;EndNote&gt;&lt;Cite&gt;&lt;Author&gt;Gevers&lt;/Author&gt;&lt;Year&gt;2005&lt;/Year&gt;&lt;RecNum&gt;118&lt;/RecNum&gt;&lt;DisplayText&gt;[61]&lt;/DisplayText&gt;&lt;record&gt;&lt;rec-number&gt;118&lt;/rec-number&gt;&lt;foreign-keys&gt;&lt;key app="EN" db-id="02sps2pse5vde9eszr6vesw82vsrpaeerdva"&gt;118&lt;/key&gt;&lt;/foreign-keys&gt;&lt;ref-type name="Journal Article"&gt;17&lt;/ref-type&gt;&lt;contributors&gt;&lt;authors&gt;&lt;author&gt;Gevers, D.&lt;/author&gt;&lt;author&gt;Cohan, F. M.&lt;/author&gt;&lt;author&gt;Lawrence, J. G.&lt;/author&gt;&lt;author&gt;Spratt, B. G.&lt;/author&gt;&lt;author&gt;Coenye, T.&lt;/author&gt;&lt;author&gt;Feil, E. J.&lt;/author&gt;&lt;author&gt;Stackebrandt, E.&lt;/author&gt;&lt;author&gt;Van de Peer, Y.&lt;/author&gt;&lt;author&gt;Vandamme, P.&lt;/author&gt;&lt;author&gt;Thompson, F. L.&lt;/author&gt;&lt;author&gt;Swings, J.&lt;/author&gt;&lt;/authors&gt;&lt;/contributors&gt;&lt;auth-address&gt;Laboratory of Microbiology and the Bioinformatics and Evolutionary Genomics Research Group, Ghent University/VIB, Ghent, Belgium. dirk.gevers@UGent.be&lt;/auth-address&gt;&lt;titles&gt;&lt;title&gt;Opinion: Re-evaluating prokaryotic species&lt;/title&gt;&lt;secondary-title&gt;Nat Rev Microbiol&lt;/secondary-title&gt;&lt;/titles&gt;&lt;periodical&gt;&lt;full-title&gt;Nat Rev Microbiol&lt;/full-title&gt;&lt;/periodical&gt;&lt;pages&gt;733-9&lt;/pages&gt;&lt;volume&gt;3&lt;/volume&gt;&lt;number&gt;9&lt;/number&gt;&lt;keywords&gt;&lt;keyword&gt;Bacteria/classification/*genetics&lt;/keyword&gt;&lt;keyword&gt;DNA, Bacterial/genetics&lt;/keyword&gt;&lt;keyword&gt;Models, Genetic&lt;/keyword&gt;&lt;keyword&gt;Phylogeny&lt;/keyword&gt;&lt;/keywords&gt;&lt;dates&gt;&lt;year&gt;2005&lt;/year&gt;&lt;pub-dates&gt;&lt;date&gt;Sep&lt;/date&gt;&lt;/pub-dates&gt;&lt;/dates&gt;&lt;accession-num&gt;16138101&lt;/accession-num&gt;&lt;urls&gt;&lt;related-urls&gt;&lt;url&gt;http://www.ncbi.nlm.nih.gov/entrez/query.fcgi?cmd=Retrieve&amp;amp;db=PubMed&amp;amp;dopt=Citation&amp;amp;list_uids=16138101 &lt;/url&gt;&lt;/related-urls&gt;&lt;/urls&gt;&lt;/record&gt;&lt;/Cite&gt;&lt;/EndNote&gt;</w:instrText>
      </w:r>
      <w:r w:rsidR="001E1917">
        <w:rPr>
          <w:bCs/>
        </w:rPr>
        <w:fldChar w:fldCharType="separate"/>
      </w:r>
      <w:r w:rsidR="001E1917">
        <w:rPr>
          <w:bCs/>
          <w:noProof/>
        </w:rPr>
        <w:t>[</w:t>
      </w:r>
      <w:hyperlink w:anchor="_ENREF_61" w:tooltip="Gevers, 2005 #118" w:history="1">
        <w:r w:rsidR="001E1917">
          <w:rPr>
            <w:bCs/>
            <w:noProof/>
          </w:rPr>
          <w:t>61</w:t>
        </w:r>
      </w:hyperlink>
      <w:r w:rsidR="001E1917">
        <w:rPr>
          <w:bCs/>
          <w:noProof/>
        </w:rPr>
        <w:t>]</w:t>
      </w:r>
      <w:r w:rsidR="001E1917">
        <w:rPr>
          <w:bCs/>
        </w:rPr>
        <w:fldChar w:fldCharType="end"/>
      </w:r>
      <w:ins w:id="390" w:author="hqin" w:date="2013-01-03T09:46:00Z">
        <w:r w:rsidRPr="00F67347">
          <w:rPr>
            <w:rFonts w:hint="eastAsia"/>
            <w:bCs/>
          </w:rPr>
          <w:t xml:space="preserve">. The </w:t>
        </w:r>
        <w:r w:rsidRPr="00F67347">
          <w:rPr>
            <w:bCs/>
          </w:rPr>
          <w:t xml:space="preserve">16s </w:t>
        </w:r>
        <w:r w:rsidR="00E93B36">
          <w:rPr>
            <w:rFonts w:hint="eastAsia"/>
            <w:bCs/>
          </w:rPr>
          <w:t>r</w:t>
        </w:r>
        <w:r w:rsidRPr="00F67347">
          <w:rPr>
            <w:rFonts w:hint="eastAsia"/>
            <w:bCs/>
          </w:rPr>
          <w:t xml:space="preserve">RNA is often used for species </w:t>
        </w:r>
        <w:r w:rsidRPr="00F67347">
          <w:rPr>
            <w:bCs/>
          </w:rPr>
          <w:t>identification</w:t>
        </w:r>
        <w:r w:rsidRPr="00F67347">
          <w:rPr>
            <w:rFonts w:hint="eastAsia"/>
            <w:bCs/>
          </w:rPr>
          <w:t xml:space="preserve"> in the </w:t>
        </w:r>
        <w:r w:rsidR="0036587D" w:rsidRPr="0036587D">
          <w:rPr>
            <w:bCs/>
            <w:i/>
            <w:rPrChange w:id="391" w:author="hqin" w:date="2013-01-29T09:48:00Z">
              <w:rPr>
                <w:bCs/>
              </w:rPr>
            </w:rPrChange>
          </w:rPr>
          <w:t>Bacillus</w:t>
        </w:r>
        <w:r w:rsidRPr="00F67347">
          <w:rPr>
            <w:rFonts w:hint="eastAsia"/>
            <w:bCs/>
          </w:rPr>
          <w:t xml:space="preserve"> genus </w:t>
        </w:r>
      </w:ins>
      <w:r w:rsidR="001E1917">
        <w:rPr>
          <w:bCs/>
        </w:rPr>
        <w:fldChar w:fldCharType="begin">
          <w:fldData xml:space="preserve">PEVuZE5vdGU+PENpdGU+PEF1dGhvcj5Qcmllc3Q8L0F1dGhvcj48WWVhcj4xOTk0PC9ZZWFyPjxS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</w:fldData>
        </w:fldChar>
      </w:r>
      <w:r w:rsidR="001E1917">
        <w:rPr>
          <w:bCs/>
        </w:rPr>
        <w:instrText xml:space="preserve"> ADDIN EN.CITE </w:instrText>
      </w:r>
      <w:r w:rsidR="001E1917">
        <w:rPr>
          <w:bCs/>
        </w:rPr>
        <w:fldChar w:fldCharType="begin">
          <w:fldData xml:space="preserve">PEVuZE5vdGU+PENpdGU+PEF1dGhvcj5Qcmllc3Q8L0F1dGhvcj48WWVhcj4xOTk0PC9ZZWFyPjxS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12" w:tooltip="Blackwood, 2004 #50" w:history="1">
        <w:r w:rsidR="001E1917">
          <w:rPr>
            <w:bCs/>
            <w:noProof/>
          </w:rPr>
          <w:t>12</w:t>
        </w:r>
      </w:hyperlink>
      <w:r w:rsidR="001E1917">
        <w:rPr>
          <w:bCs/>
          <w:noProof/>
        </w:rPr>
        <w:t xml:space="preserve">, </w:t>
      </w:r>
      <w:hyperlink w:anchor="_ENREF_64" w:tooltip="Priest, 1994 #100" w:history="1">
        <w:r w:rsidR="001E1917">
          <w:rPr>
            <w:bCs/>
            <w:noProof/>
          </w:rPr>
          <w:t>64-66</w:t>
        </w:r>
      </w:hyperlink>
      <w:r w:rsidR="001E1917">
        <w:rPr>
          <w:bCs/>
          <w:noProof/>
        </w:rPr>
        <w:t>]</w:t>
      </w:r>
      <w:r w:rsidR="001E1917">
        <w:rPr>
          <w:bCs/>
        </w:rPr>
        <w:fldChar w:fldCharType="end"/>
      </w:r>
      <w:ins w:id="392" w:author="hqin" w:date="2013-01-03T09:46:00Z">
        <w:r w:rsidRPr="00F67347">
          <w:rPr>
            <w:rFonts w:hint="eastAsia"/>
            <w:bCs/>
          </w:rPr>
          <w:t xml:space="preserve">. </w:t>
        </w:r>
      </w:ins>
      <w:ins w:id="393" w:author="hqin" w:date="2013-01-31T10:33:00Z">
        <w:r w:rsidR="00E645CC">
          <w:rPr>
            <w:bCs/>
          </w:rPr>
          <w:t>W</w:t>
        </w:r>
      </w:ins>
      <w:ins w:id="394" w:author="hqin" w:date="2013-01-03T09:46:00Z">
        <w:r w:rsidRPr="00F67347">
          <w:rPr>
            <w:rFonts w:hint="eastAsia"/>
            <w:bCs/>
          </w:rPr>
          <w:t xml:space="preserve">e </w:t>
        </w:r>
        <w:r w:rsidRPr="00F67347">
          <w:rPr>
            <w:bCs/>
          </w:rPr>
          <w:t>curate</w:t>
        </w:r>
        <w:r w:rsidRPr="00F67347">
          <w:rPr>
            <w:rFonts w:hint="eastAsia"/>
            <w:bCs/>
          </w:rPr>
          <w:t xml:space="preserve">d 148 sequences of the </w:t>
        </w:r>
        <w:r w:rsidRPr="00F67347">
          <w:rPr>
            <w:bCs/>
          </w:rPr>
          <w:t xml:space="preserve">16s </w:t>
        </w:r>
        <w:r w:rsidRPr="00F67347">
          <w:rPr>
            <w:rFonts w:hint="eastAsia"/>
            <w:bCs/>
          </w:rPr>
          <w:t xml:space="preserve">ribosomal RNA sequences for </w:t>
        </w:r>
      </w:ins>
      <w:ins w:id="395" w:author="hqin" w:date="2013-01-31T10:33:00Z">
        <w:r w:rsidR="0036587D" w:rsidRPr="0036587D">
          <w:rPr>
            <w:bCs/>
            <w:i/>
            <w:rPrChange w:id="396" w:author="hqin" w:date="2013-01-31T10:34:00Z">
              <w:rPr>
                <w:bCs/>
              </w:rPr>
            </w:rPrChange>
          </w:rPr>
          <w:t>Bacillaceae</w:t>
        </w:r>
        <w:r w:rsidR="00E645CC">
          <w:rPr>
            <w:bCs/>
          </w:rPr>
          <w:t xml:space="preserve"> </w:t>
        </w:r>
      </w:ins>
      <w:ins w:id="397" w:author="hqin" w:date="2013-01-03T09:46:00Z">
        <w:r w:rsidRPr="00F67347">
          <w:rPr>
            <w:rFonts w:hint="eastAsia"/>
            <w:bCs/>
          </w:rPr>
          <w:t xml:space="preserve">and their related species. </w:t>
        </w:r>
        <w:r w:rsidRPr="00F67347">
          <w:rPr>
            <w:i/>
            <w:iCs/>
          </w:rPr>
          <w:t>Alicyclobacillus acidocaldariu</w:t>
        </w:r>
        <w:r w:rsidRPr="00F67347">
          <w:rPr>
            <w:rFonts w:hint="eastAsia"/>
            <w:i/>
            <w:iCs/>
          </w:rPr>
          <w:t xml:space="preserve"> </w:t>
        </w:r>
        <w:r w:rsidRPr="00F67347">
          <w:rPr>
            <w:rFonts w:hint="eastAsia"/>
          </w:rPr>
          <w:t xml:space="preserve">and </w:t>
        </w:r>
        <w:r w:rsidRPr="00F67347">
          <w:rPr>
            <w:rFonts w:hint="eastAsia"/>
            <w:i/>
            <w:iCs/>
          </w:rPr>
          <w:t>Geobillus kaustophilus</w:t>
        </w:r>
        <w:r w:rsidRPr="00F67347">
          <w:rPr>
            <w:rFonts w:hint="eastAsia"/>
          </w:rPr>
          <w:t xml:space="preserve"> were used outgroups. </w:t>
        </w:r>
        <w:r w:rsidRPr="00F67347">
          <w:rPr>
            <w:rFonts w:hint="eastAsia"/>
            <w:bCs/>
          </w:rPr>
          <w:t>Structure-based alignment of these rRNAs was obtained from the Ribosomal Database Project (</w:t>
        </w:r>
        <w:r w:rsidRPr="00F67347">
          <w:rPr>
            <w:bCs/>
          </w:rPr>
          <w:t>http://rdp.cme.msu.edu/</w:t>
        </w:r>
        <w:r w:rsidRPr="00F67347">
          <w:rPr>
            <w:rFonts w:hint="eastAsia"/>
            <w:bCs/>
          </w:rPr>
          <w:t xml:space="preserve">) </w:t>
        </w:r>
      </w:ins>
      <w:r w:rsidR="001E1917">
        <w:rPr>
          <w:bCs/>
        </w:rPr>
        <w:fldChar w:fldCharType="begin"/>
      </w:r>
      <w:r w:rsidR="001E1917">
        <w:rPr>
          <w:bCs/>
        </w:rPr>
        <w:instrText xml:space="preserve"> ADDIN EN.CITE &lt;EndNote&gt;&lt;Cite&gt;&lt;Author&gt;Cole&lt;/Author&gt;&lt;Year&gt;2007&lt;/Year&gt;&lt;RecNum&gt;90&lt;/RecNum&gt;&lt;DisplayText&gt;[67]&lt;/DisplayText&gt;&lt;record&gt;&lt;rec-number&gt;90&lt;/rec-number&gt;&lt;foreign-keys&gt;&lt;key app="EN" db-id="02sps2pse5vde9eszr6vesw82vsrpaeerdva"&gt;90&lt;/key&gt;&lt;/foreign-keys&gt;&lt;ref-type name="Journal Article"&gt;17&lt;/ref-type&gt;&lt;contributors&gt;&lt;authors&gt;&lt;author&gt;Cole, J. R.&lt;/author&gt;&lt;author&gt;Chai, B.&lt;/author&gt;&lt;author&gt;Farris, R. J.&lt;/author&gt;&lt;author&gt;Wang, Q.&lt;/author&gt;&lt;author&gt;Kulam-Syed-Mohideen, A. S.&lt;/author&gt;&lt;author&gt;McGarrell, D. M.&lt;/author&gt;&lt;author&gt;Bandela, A. M.&lt;/author&gt;&lt;author&gt;Cardenas, E.&lt;/author&gt;&lt;author&gt;Garrity, G. M.&lt;/author&gt;&lt;author&gt;Tiedje, J. M.&lt;/author&gt;&lt;/authors&gt;&lt;/contributors&gt;&lt;auth-address&gt;Center for Microbial Ecology, Biomedical Physical Sciences, Michigan State University, East Lansing, MI 48824-4320, USA. colej@msu.edu&lt;/auth-address&gt;&lt;titles&gt;&lt;title&gt;The ribosomal database project (RDP-II): introducing myRDP space and quality controlled public data&lt;/title&gt;&lt;secondary-title&gt;Nucleic Acids Res&lt;/secondary-title&gt;&lt;/titles&gt;&lt;periodical&gt;&lt;full-title&gt;Nucleic Acids Res&lt;/full-title&gt;&lt;/periodical&gt;&lt;pages&gt;D169-72&lt;/pages&gt;&lt;volume&gt;35&lt;/volume&gt;&lt;number&gt;Database issue&lt;/number&gt;&lt;keywords&gt;&lt;keyword&gt;*Databases, Nucleic Acid&lt;/keyword&gt;&lt;keyword&gt;Internet&lt;/keyword&gt;&lt;keyword&gt;Quality Control&lt;/keyword&gt;&lt;keyword&gt;RNA, Ribosomal/*chemistry&lt;/keyword&gt;&lt;keyword&gt;Sequence Analysis, RNA/standards&lt;/keyword&gt;&lt;keyword&gt;User-Computer Interface&lt;/keyword&gt;&lt;/keywords&gt;&lt;dates&gt;&lt;year&gt;2007&lt;/year&gt;&lt;pub-dates&gt;&lt;date&gt;Jan&lt;/date&gt;&lt;/pub-dates&gt;&lt;/dates&gt;&lt;accession-num&gt;17090583&lt;/accession-num&gt;&lt;urls&gt;&lt;related-urls&gt;&lt;url&gt;http://www.ncbi.nlm.nih.gov/entrez/query.fcgi?cmd=Retrieve&amp;amp;db=PubMed&amp;amp;dopt=Citation&amp;amp;list_uids=17090583 &lt;/url&gt;&lt;/related-urls&gt;&lt;/urls&gt;&lt;/record&gt;&lt;/Cite&gt;&lt;/EndNote&gt;</w:instrText>
      </w:r>
      <w:r w:rsidR="001E1917">
        <w:rPr>
          <w:bCs/>
        </w:rPr>
        <w:fldChar w:fldCharType="separate"/>
      </w:r>
      <w:r w:rsidR="001E1917">
        <w:rPr>
          <w:bCs/>
          <w:noProof/>
        </w:rPr>
        <w:t>[</w:t>
      </w:r>
      <w:hyperlink w:anchor="_ENREF_67" w:tooltip="Cole, 2007 #90" w:history="1">
        <w:r w:rsidR="001E1917">
          <w:rPr>
            <w:bCs/>
            <w:noProof/>
          </w:rPr>
          <w:t>67</w:t>
        </w:r>
      </w:hyperlink>
      <w:r w:rsidR="001E1917">
        <w:rPr>
          <w:bCs/>
          <w:noProof/>
        </w:rPr>
        <w:t>]</w:t>
      </w:r>
      <w:r w:rsidR="001E1917">
        <w:rPr>
          <w:bCs/>
        </w:rPr>
        <w:fldChar w:fldCharType="end"/>
      </w:r>
      <w:ins w:id="398" w:author="hqin" w:date="2013-01-03T09:46:00Z">
        <w:r w:rsidRPr="00F67347">
          <w:rPr>
            <w:rFonts w:hint="eastAsia"/>
            <w:bCs/>
          </w:rPr>
          <w:t xml:space="preserve">. Trees were generated using neighbor-joining, maximal parsimony and Bayesian approaches </w:t>
        </w:r>
      </w:ins>
      <w:r w:rsidR="001E1917">
        <w:rPr>
          <w:bCs/>
        </w:rPr>
        <w:fldChar w:fldCharType="begin">
          <w:fldData xml:space="preserve">PEVuZE5vdGU+PENpdGU+PEF1dGhvcj5LdW1hcjwvQXV0aG9yPjxZZWFyPjIwMDg8L1llYXI+PFJl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</w:fldData>
        </w:fldChar>
      </w:r>
      <w:r w:rsidR="001E1917">
        <w:rPr>
          <w:bCs/>
        </w:rPr>
        <w:instrText xml:space="preserve"> ADDIN EN.CITE </w:instrText>
      </w:r>
      <w:r w:rsidR="001E1917">
        <w:rPr>
          <w:bCs/>
        </w:rPr>
        <w:fldChar w:fldCharType="begin">
          <w:fldData xml:space="preserve">PEVuZE5vdGU+PENpdGU+PEF1dGhvcj5LdW1hcjwvQXV0aG9yPjxZZWFyPjIwMDg8L1llYXI+PFJl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49" w:tooltip="Tamura, 2007 #93" w:history="1">
        <w:r w:rsidR="001E1917">
          <w:rPr>
            <w:bCs/>
            <w:noProof/>
          </w:rPr>
          <w:t>49</w:t>
        </w:r>
      </w:hyperlink>
      <w:r w:rsidR="001E1917">
        <w:rPr>
          <w:bCs/>
          <w:noProof/>
        </w:rPr>
        <w:t xml:space="preserve">, </w:t>
      </w:r>
      <w:hyperlink w:anchor="_ENREF_50" w:tooltip="Kumar, 2008 #92" w:history="1">
        <w:r w:rsidR="001E1917">
          <w:rPr>
            <w:bCs/>
            <w:noProof/>
          </w:rPr>
          <w:t>50</w:t>
        </w:r>
      </w:hyperlink>
      <w:r w:rsidR="001E1917">
        <w:rPr>
          <w:bCs/>
          <w:noProof/>
        </w:rPr>
        <w:t xml:space="preserve">, </w:t>
      </w:r>
      <w:hyperlink w:anchor="_ENREF_68" w:tooltip="Swofford, 2002 #94" w:history="1">
        <w:r w:rsidR="001E1917">
          <w:rPr>
            <w:bCs/>
            <w:noProof/>
          </w:rPr>
          <w:t>68-70</w:t>
        </w:r>
      </w:hyperlink>
      <w:r w:rsidR="001E1917">
        <w:rPr>
          <w:bCs/>
          <w:noProof/>
        </w:rPr>
        <w:t>]</w:t>
      </w:r>
      <w:r w:rsidR="001E1917">
        <w:rPr>
          <w:bCs/>
        </w:rPr>
        <w:fldChar w:fldCharType="end"/>
      </w:r>
      <w:ins w:id="399" w:author="hqin" w:date="2013-01-03T09:46:00Z">
        <w:r w:rsidRPr="00F67347">
          <w:rPr>
            <w:rFonts w:hint="eastAsia"/>
            <w:bCs/>
          </w:rPr>
          <w:t xml:space="preserve">. Neighbor-joining tree was evaluated by bootstrap </w:t>
        </w:r>
      </w:ins>
      <w:r w:rsidR="001E1917">
        <w:rPr>
          <w:bCs/>
        </w:rPr>
        <w:fldChar w:fldCharType="begin"/>
      </w:r>
      <w:r w:rsidR="001E1917">
        <w:rPr>
          <w:bCs/>
        </w:rPr>
        <w:instrText xml:space="preserve"> ADDIN EN.CITE &lt;EndNote&gt;&lt;Cite&gt;&lt;Author&gt;Li&lt;/Author&gt;&lt;Year&gt;1997&lt;/Year&gt;&lt;RecNum&gt;97&lt;/RecNum&gt;&lt;DisplayText&gt;[71]&lt;/DisplayText&gt;&lt;record&gt;&lt;rec-number&gt;97&lt;/rec-number&gt;&lt;foreign-keys&gt;&lt;key app="EN" db-id="02sps2pse5vde9eszr6vesw82vsrpaeerdva"&gt;97&lt;/key&gt;&lt;/foreign-keys&gt;&lt;ref-type name="Book"&gt;6&lt;/ref-type&gt;&lt;contributors&gt;&lt;authors&gt;&lt;author&gt;Li, Wen-Hsiung&lt;/author&gt;&lt;/authors&gt;&lt;/contributors&gt;&lt;titles&gt;&lt;title&gt;Molecular Evolution&lt;/title&gt;&lt;/titles&gt;&lt;pages&gt;487&lt;/pages&gt;&lt;dates&gt;&lt;year&gt;1997&lt;/year&gt;&lt;/dates&gt;&lt;pub-location&gt;Sunderland, Massachusetts&lt;/pub-location&gt;&lt;publisher&gt;Sinauer Associates&lt;/publisher&gt;&lt;urls&gt;&lt;/urls&gt;&lt;/record&gt;&lt;/Cite&gt;&lt;/EndNote&gt;</w:instrText>
      </w:r>
      <w:r w:rsidR="001E1917">
        <w:rPr>
          <w:bCs/>
        </w:rPr>
        <w:fldChar w:fldCharType="separate"/>
      </w:r>
      <w:r w:rsidR="001E1917">
        <w:rPr>
          <w:bCs/>
          <w:noProof/>
        </w:rPr>
        <w:t>[</w:t>
      </w:r>
      <w:hyperlink w:anchor="_ENREF_71" w:tooltip="Li, 1997 #97" w:history="1">
        <w:r w:rsidR="001E1917">
          <w:rPr>
            <w:bCs/>
            <w:noProof/>
          </w:rPr>
          <w:t>71</w:t>
        </w:r>
      </w:hyperlink>
      <w:r w:rsidR="001E1917">
        <w:rPr>
          <w:bCs/>
          <w:noProof/>
        </w:rPr>
        <w:t>]</w:t>
      </w:r>
      <w:r w:rsidR="001E1917">
        <w:rPr>
          <w:bCs/>
        </w:rPr>
        <w:fldChar w:fldCharType="end"/>
      </w:r>
      <w:ins w:id="400" w:author="hqin" w:date="2013-01-03T09:46:00Z">
        <w:r w:rsidRPr="00F67347">
          <w:rPr>
            <w:rFonts w:hint="eastAsia"/>
            <w:bCs/>
          </w:rPr>
          <w:t xml:space="preserve">.  Positioning of </w:t>
        </w:r>
        <w:r w:rsidRPr="00F67347">
          <w:rPr>
            <w:rFonts w:hint="eastAsia"/>
            <w:bCs/>
            <w:i/>
          </w:rPr>
          <w:t>B</w:t>
        </w:r>
        <w:r>
          <w:rPr>
            <w:bCs/>
            <w:i/>
          </w:rPr>
          <w:t>.</w:t>
        </w:r>
        <w:r w:rsidRPr="00F67347">
          <w:rPr>
            <w:rFonts w:hint="eastAsia"/>
            <w:bCs/>
            <w:i/>
          </w:rPr>
          <w:t xml:space="preserve"> cereus ATC 14579</w:t>
        </w:r>
        <w:r w:rsidRPr="00F67347">
          <w:rPr>
            <w:rFonts w:hint="eastAsia"/>
            <w:bCs/>
          </w:rPr>
          <w:t xml:space="preserve"> is inconsistent among neighbor-joining and parsimony, and Bayesian trees. Hence,</w:t>
        </w:r>
      </w:ins>
      <w:ins w:id="401" w:author="hqin" w:date="2013-01-29T09:45:00Z">
        <w:r w:rsidR="00800CBB">
          <w:rPr>
            <w:bCs/>
          </w:rPr>
          <w:t xml:space="preserve"> </w:t>
        </w:r>
      </w:ins>
      <w:ins w:id="402" w:author="hqin" w:date="2013-01-29T09:47:00Z">
        <w:r w:rsidR="00BF5008">
          <w:rPr>
            <w:bCs/>
          </w:rPr>
          <w:t xml:space="preserve">we found that </w:t>
        </w:r>
      </w:ins>
      <w:ins w:id="403" w:author="hqin" w:date="2013-01-29T09:45:00Z">
        <w:r w:rsidR="00800CBB">
          <w:rPr>
            <w:bCs/>
          </w:rPr>
          <w:t>16sRNA</w:t>
        </w:r>
      </w:ins>
      <w:ins w:id="404" w:author="hqin" w:date="2013-01-29T09:47:00Z">
        <w:r w:rsidR="00BF5008">
          <w:rPr>
            <w:bCs/>
          </w:rPr>
          <w:t>s</w:t>
        </w:r>
      </w:ins>
      <w:ins w:id="405" w:author="hqin" w:date="2013-01-29T09:45:00Z">
        <w:r w:rsidR="00800CBB">
          <w:rPr>
            <w:bCs/>
          </w:rPr>
          <w:t xml:space="preserve"> </w:t>
        </w:r>
      </w:ins>
      <w:ins w:id="406" w:author="hqin" w:date="2013-01-29T09:47:00Z">
        <w:r w:rsidR="00BF5008">
          <w:rPr>
            <w:bCs/>
          </w:rPr>
          <w:t xml:space="preserve">could </w:t>
        </w:r>
      </w:ins>
      <w:ins w:id="407" w:author="hqin" w:date="2013-01-29T09:45:00Z">
        <w:r w:rsidR="00800CBB">
          <w:rPr>
            <w:bCs/>
          </w:rPr>
          <w:t>not resolve the branch pattern</w:t>
        </w:r>
      </w:ins>
      <w:ins w:id="408" w:author="hqin" w:date="2013-01-29T09:47:00Z">
        <w:r w:rsidR="00BF5008">
          <w:rPr>
            <w:bCs/>
          </w:rPr>
          <w:t>s</w:t>
        </w:r>
      </w:ins>
      <w:ins w:id="409" w:author="hqin" w:date="2013-01-29T09:45:00Z">
        <w:r w:rsidR="00800CBB">
          <w:rPr>
            <w:bCs/>
          </w:rPr>
          <w:t xml:space="preserve"> within the </w:t>
        </w:r>
        <w:r w:rsidR="0036587D" w:rsidRPr="0036587D">
          <w:rPr>
            <w:bCs/>
            <w:i/>
            <w:rPrChange w:id="410" w:author="hqin" w:date="2013-01-29T09:47:00Z">
              <w:rPr>
                <w:bCs/>
              </w:rPr>
            </w:rPrChange>
          </w:rPr>
          <w:t xml:space="preserve">B. </w:t>
        </w:r>
      </w:ins>
      <w:ins w:id="411" w:author="hqin" w:date="2013-01-29T09:46:00Z">
        <w:r w:rsidR="0036587D" w:rsidRPr="0036587D">
          <w:rPr>
            <w:bCs/>
            <w:i/>
            <w:rPrChange w:id="412" w:author="hqin" w:date="2013-01-29T09:47:00Z">
              <w:rPr>
                <w:bCs/>
              </w:rPr>
            </w:rPrChange>
          </w:rPr>
          <w:t>cereus</w:t>
        </w:r>
        <w:r w:rsidR="00800CBB">
          <w:rPr>
            <w:bCs/>
          </w:rPr>
          <w:t>-group</w:t>
        </w:r>
        <w:r w:rsidR="00197097">
          <w:rPr>
            <w:bCs/>
          </w:rPr>
          <w:t>, even though</w:t>
        </w:r>
      </w:ins>
      <w:ins w:id="413" w:author="hqin" w:date="2013-01-03T09:46:00Z">
        <w:r w:rsidRPr="00F67347">
          <w:rPr>
            <w:rFonts w:hint="eastAsia"/>
            <w:bCs/>
          </w:rPr>
          <w:t xml:space="preserve"> </w:t>
        </w:r>
      </w:ins>
      <w:ins w:id="414" w:author="hqin" w:date="2013-01-29T09:46:00Z">
        <w:r w:rsidR="00197097">
          <w:rPr>
            <w:bCs/>
          </w:rPr>
          <w:t>t</w:t>
        </w:r>
      </w:ins>
      <w:ins w:id="415" w:author="hqin" w:date="2013-01-03T09:46:00Z">
        <w:r w:rsidRPr="00F67347">
          <w:rPr>
            <w:rFonts w:hint="eastAsia"/>
            <w:bCs/>
          </w:rPr>
          <w:t xml:space="preserve">his </w:t>
        </w:r>
        <w:r w:rsidRPr="00F67347">
          <w:rPr>
            <w:bCs/>
          </w:rPr>
          <w:t xml:space="preserve">partially resolved </w:t>
        </w:r>
        <w:r w:rsidRPr="00F67347">
          <w:rPr>
            <w:rFonts w:hint="eastAsia"/>
            <w:bCs/>
          </w:rPr>
          <w:t xml:space="preserve">species tree is generally in agreement with previous results using the 16s rRNAs </w:t>
        </w:r>
      </w:ins>
      <w:r w:rsidR="001E1917">
        <w:rPr>
          <w:bCs/>
        </w:rPr>
        <w:fldChar w:fldCharType="begin">
          <w:fldData xml:space="preserve">PEVuZE5vdGU+PENpdGU+PEF1dGhvcj5Hb3RvPC9BdXRob3I+PFllYXI+MjAwMDwvWWVhcj48UmVj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</w:fldData>
        </w:fldChar>
      </w:r>
      <w:r w:rsidR="001E1917">
        <w:rPr>
          <w:bCs/>
        </w:rPr>
        <w:instrText xml:space="preserve"> ADDIN EN.CITE </w:instrText>
      </w:r>
      <w:r w:rsidR="001E1917">
        <w:rPr>
          <w:bCs/>
        </w:rPr>
        <w:fldChar w:fldCharType="begin">
          <w:fldData xml:space="preserve">PEVuZE5vdGU+PENpdGU+PEF1dGhvcj5Hb3RvPC9BdXRob3I+PFllYXI+MjAwMDwvWWVhcj48UmVj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12" w:tooltip="Blackwood, 2004 #50" w:history="1">
        <w:r w:rsidR="001E1917">
          <w:rPr>
            <w:bCs/>
            <w:noProof/>
          </w:rPr>
          <w:t>12</w:t>
        </w:r>
      </w:hyperlink>
      <w:r w:rsidR="001E1917">
        <w:rPr>
          <w:bCs/>
          <w:noProof/>
        </w:rPr>
        <w:t xml:space="preserve">, </w:t>
      </w:r>
      <w:hyperlink w:anchor="_ENREF_65" w:tooltip="Goto, 2000 #98" w:history="1">
        <w:r w:rsidR="001E1917">
          <w:rPr>
            <w:bCs/>
            <w:noProof/>
          </w:rPr>
          <w:t>65</w:t>
        </w:r>
      </w:hyperlink>
      <w:r w:rsidR="001E1917">
        <w:rPr>
          <w:bCs/>
          <w:noProof/>
        </w:rPr>
        <w:t xml:space="preserve">, </w:t>
      </w:r>
      <w:hyperlink w:anchor="_ENREF_66" w:tooltip="Xu, 2003 #53" w:history="1">
        <w:r w:rsidR="001E1917">
          <w:rPr>
            <w:bCs/>
            <w:noProof/>
          </w:rPr>
          <w:t>66</w:t>
        </w:r>
      </w:hyperlink>
      <w:r w:rsidR="001E1917">
        <w:rPr>
          <w:bCs/>
          <w:noProof/>
        </w:rPr>
        <w:t>]</w:t>
      </w:r>
      <w:r w:rsidR="001E1917">
        <w:rPr>
          <w:bCs/>
        </w:rPr>
        <w:fldChar w:fldCharType="end"/>
      </w:r>
      <w:ins w:id="416" w:author="hqin" w:date="2013-01-03T09:46:00Z">
        <w:r w:rsidRPr="00F67347">
          <w:rPr>
            <w:bCs/>
          </w:rPr>
          <w:t>.</w:t>
        </w:r>
      </w:ins>
    </w:p>
    <w:p w14:paraId="765832A7" w14:textId="77777777" w:rsidR="00136683" w:rsidRDefault="002D789E">
      <w:pPr>
        <w:ind w:firstLine="720"/>
        <w:rPr>
          <w:ins w:id="417" w:author="hqin" w:date="2013-01-03T09:46:00Z"/>
          <w:bCs/>
        </w:rPr>
      </w:pPr>
      <w:ins w:id="418" w:author="hqin" w:date="2013-01-03T09:46:00Z">
        <w:r w:rsidRPr="00F67347">
          <w:rPr>
            <w:rFonts w:hint="eastAsia"/>
            <w:bCs/>
          </w:rPr>
          <w:t xml:space="preserve">For </w:t>
        </w:r>
        <w:r w:rsidRPr="00F67347">
          <w:rPr>
            <w:bCs/>
          </w:rPr>
          <w:t xml:space="preserve">the multi-locus approach, we curated a list of </w:t>
        </w:r>
      </w:ins>
      <w:ins w:id="419" w:author="hqin" w:date="2013-01-03T10:14:00Z">
        <w:r w:rsidR="009A6146">
          <w:rPr>
            <w:bCs/>
          </w:rPr>
          <w:t>34</w:t>
        </w:r>
      </w:ins>
      <w:ins w:id="420" w:author="hqin" w:date="2013-01-31T10:34:00Z">
        <w:r w:rsidR="00E645CC">
          <w:rPr>
            <w:bCs/>
          </w:rPr>
          <w:t xml:space="preserve"> </w:t>
        </w:r>
      </w:ins>
      <w:commentRangeStart w:id="421"/>
      <w:ins w:id="422" w:author="hqin" w:date="2013-01-03T09:46:00Z">
        <w:r w:rsidRPr="00F67347">
          <w:rPr>
            <w:bCs/>
          </w:rPr>
          <w:t xml:space="preserve">essential genes </w:t>
        </w:r>
      </w:ins>
      <w:commentRangeEnd w:id="421"/>
      <w:ins w:id="423" w:author="hqin" w:date="2013-01-03T10:10:00Z">
        <w:r w:rsidR="009A6146">
          <w:rPr>
            <w:rStyle w:val="CommentReference"/>
          </w:rPr>
          <w:commentReference w:id="421"/>
        </w:r>
      </w:ins>
      <w:ins w:id="424" w:author="hqin" w:date="2013-01-03T09:46:00Z">
        <w:r w:rsidRPr="00F67347">
          <w:rPr>
            <w:bCs/>
          </w:rPr>
          <w:t xml:space="preserve">in </w:t>
        </w:r>
        <w:r w:rsidRPr="00F67347">
          <w:rPr>
            <w:bCs/>
            <w:i/>
          </w:rPr>
          <w:t>B. subtilis</w:t>
        </w:r>
        <w:r w:rsidRPr="00F67347">
          <w:rPr>
            <w:bCs/>
          </w:rPr>
          <w:t xml:space="preserve"> that had unequivocally single-orthologs in all of the genomes under study and could yield resolved phylogenetic trees based on bootstrap resample of their protein sequences. </w:t>
        </w:r>
        <w:r>
          <w:rPr>
            <w:rFonts w:hint="eastAsia"/>
            <w:bCs/>
          </w:rPr>
          <w:t xml:space="preserve">We concatenated </w:t>
        </w:r>
      </w:ins>
      <w:ins w:id="425" w:author="hqin" w:date="2013-01-03T10:31:00Z">
        <w:r w:rsidR="00144168">
          <w:rPr>
            <w:bCs/>
          </w:rPr>
          <w:t xml:space="preserve">coding sequences of </w:t>
        </w:r>
      </w:ins>
      <w:ins w:id="426" w:author="hqin" w:date="2013-01-03T09:46:00Z">
        <w:r>
          <w:rPr>
            <w:rFonts w:hint="eastAsia"/>
            <w:bCs/>
          </w:rPr>
          <w:t>these 3</w:t>
        </w:r>
      </w:ins>
      <w:ins w:id="427" w:author="hqin" w:date="2013-01-03T10:30:00Z">
        <w:r w:rsidR="00144168">
          <w:rPr>
            <w:bCs/>
          </w:rPr>
          <w:t>4</w:t>
        </w:r>
      </w:ins>
      <w:ins w:id="428" w:author="hqin" w:date="2013-01-03T09:46:00Z">
        <w:r w:rsidRPr="00F67347">
          <w:rPr>
            <w:rFonts w:hint="eastAsia"/>
            <w:bCs/>
          </w:rPr>
          <w:t xml:space="preserve"> genes and obtained 11 super</w:t>
        </w:r>
      </w:ins>
      <w:ins w:id="429" w:author="hqin" w:date="2013-01-03T10:30:00Z">
        <w:r w:rsidR="00144168">
          <w:rPr>
            <w:bCs/>
          </w:rPr>
          <w:t>-</w:t>
        </w:r>
      </w:ins>
      <w:ins w:id="430" w:author="hqin" w:date="2013-01-03T09:46:00Z">
        <w:r w:rsidRPr="00F67347">
          <w:rPr>
            <w:rFonts w:hint="eastAsia"/>
            <w:bCs/>
          </w:rPr>
          <w:t xml:space="preserve">genes with about 36.6 Kb in length. </w:t>
        </w:r>
        <w:r w:rsidRPr="00F67347">
          <w:rPr>
            <w:bCs/>
          </w:rPr>
          <w:t xml:space="preserve">The neighbor-joining tree of these </w:t>
        </w:r>
      </w:ins>
      <w:ins w:id="431" w:author="hqin" w:date="2013-01-03T10:30:00Z">
        <w:r w:rsidR="00144168">
          <w:rPr>
            <w:bCs/>
          </w:rPr>
          <w:t xml:space="preserve">concatenated </w:t>
        </w:r>
      </w:ins>
      <w:ins w:id="432" w:author="hqin" w:date="2013-01-03T09:46:00Z">
        <w:r w:rsidRPr="00F67347">
          <w:rPr>
            <w:bCs/>
          </w:rPr>
          <w:t xml:space="preserve">sequences is </w:t>
        </w:r>
      </w:ins>
      <w:ins w:id="433" w:author="hqin" w:date="2013-01-31T10:34:00Z">
        <w:r w:rsidR="00E645CC">
          <w:rPr>
            <w:bCs/>
          </w:rPr>
          <w:t>100%</w:t>
        </w:r>
      </w:ins>
      <w:ins w:id="434" w:author="hqin" w:date="2013-01-03T09:46:00Z">
        <w:r w:rsidRPr="00F67347">
          <w:rPr>
            <w:bCs/>
          </w:rPr>
          <w:t xml:space="preserve"> </w:t>
        </w:r>
        <w:r w:rsidRPr="00F67347">
          <w:rPr>
            <w:rFonts w:hint="eastAsia"/>
            <w:bCs/>
          </w:rPr>
          <w:t xml:space="preserve">supported by bootstrap resampling </w:t>
        </w:r>
        <w:r w:rsidRPr="00F67347">
          <w:rPr>
            <w:rFonts w:hint="eastAsia"/>
          </w:rPr>
          <w:t>(</w:t>
        </w:r>
        <w:r w:rsidR="0036587D" w:rsidRPr="0036587D">
          <w:rPr>
            <w:color w:val="0070C0"/>
            <w:highlight w:val="yellow"/>
            <w:rPrChange w:id="435" w:author="hqin" w:date="2013-01-30T08:56:00Z">
              <w:rPr/>
            </w:rPrChange>
          </w:rPr>
          <w:t xml:space="preserve">Figure </w:t>
        </w:r>
      </w:ins>
      <w:ins w:id="436" w:author="hqin" w:date="2013-01-29T09:48:00Z">
        <w:r w:rsidR="0036587D" w:rsidRPr="0036587D">
          <w:rPr>
            <w:color w:val="0070C0"/>
            <w:highlight w:val="yellow"/>
            <w:rPrChange w:id="437" w:author="hqin" w:date="2013-01-30T08:56:00Z">
              <w:rPr/>
            </w:rPrChange>
          </w:rPr>
          <w:t>1</w:t>
        </w:r>
      </w:ins>
      <w:ins w:id="438" w:author="hqin" w:date="2013-01-03T09:46:00Z">
        <w:r w:rsidR="0036587D" w:rsidRPr="0036587D">
          <w:rPr>
            <w:highlight w:val="yellow"/>
            <w:rPrChange w:id="439" w:author="hqin" w:date="2013-01-30T08:56:00Z">
              <w:rPr/>
            </w:rPrChange>
          </w:rPr>
          <w:t>)</w:t>
        </w:r>
        <w:r w:rsidRPr="00F67347">
          <w:t xml:space="preserve"> </w:t>
        </w:r>
        <w:r w:rsidRPr="00F67347">
          <w:rPr>
            <w:bCs/>
          </w:rPr>
          <w:t>and</w:t>
        </w:r>
        <w:r w:rsidRPr="00F67347">
          <w:t xml:space="preserve"> </w:t>
        </w:r>
        <w:r w:rsidRPr="00F67347">
          <w:rPr>
            <w:bCs/>
          </w:rPr>
          <w:t xml:space="preserve">is used as the resolved species </w:t>
        </w:r>
      </w:ins>
      <w:ins w:id="440" w:author="hqin" w:date="2013-01-03T10:31:00Z">
        <w:r w:rsidR="00144168">
          <w:rPr>
            <w:bCs/>
          </w:rPr>
          <w:t xml:space="preserve">reference </w:t>
        </w:r>
      </w:ins>
      <w:ins w:id="441" w:author="hqin" w:date="2013-01-03T09:46:00Z">
        <w:r w:rsidRPr="00F67347">
          <w:rPr>
            <w:bCs/>
          </w:rPr>
          <w:t>tree</w:t>
        </w:r>
        <w:r w:rsidRPr="00F67347">
          <w:rPr>
            <w:rFonts w:hint="eastAsia"/>
            <w:bCs/>
          </w:rPr>
          <w:t>. T</w:t>
        </w:r>
        <w:r w:rsidRPr="00F67347">
          <w:rPr>
            <w:bCs/>
          </w:rPr>
          <w:t>h</w:t>
        </w:r>
        <w:r w:rsidRPr="00F67347">
          <w:rPr>
            <w:rFonts w:hint="eastAsia"/>
            <w:bCs/>
          </w:rPr>
          <w:t xml:space="preserve">is concatenation based approach is the state-of-art method for multi-locus tree inference </w:t>
        </w:r>
      </w:ins>
      <w:r w:rsidR="001E1917">
        <w:rPr>
          <w:bCs/>
        </w:rPr>
        <w:fldChar w:fldCharType="begin"/>
      </w:r>
      <w:r w:rsidR="001E1917">
        <w:rPr>
          <w:bCs/>
        </w:rPr>
        <w:instrText xml:space="preserve"> ADDIN EN.CITE &lt;EndNote&gt;&lt;Cite&gt;&lt;Author&gt;Rannala&lt;/Author&gt;&lt;Year&gt;2008&lt;/Year&gt;&lt;RecNum&gt;120&lt;/RecNum&gt;&lt;DisplayText&gt;[72]&lt;/DisplayText&gt;&lt;record&gt;&lt;rec-number&gt;120&lt;/rec-number&gt;&lt;foreign-keys&gt;&lt;key app="EN" db-id="02sps2pse5vde9eszr6vesw82vsrpaeerdva"&gt;120&lt;/key&gt;&lt;/foreign-keys&gt;&lt;ref-type name="Journal Article"&gt;17&lt;/ref-type&gt;&lt;contributors&gt;&lt;authors&gt;&lt;author&gt;Rannala, B.&lt;/author&gt;&lt;author&gt;Yang, Z.&lt;/author&gt;&lt;/authors&gt;&lt;/contributors&gt;&lt;auth-address&gt;Genome Center and Department of Evolution and Ecology, University of California, Davis, California 95616, USA. bhrannala@ucdavis.edu&lt;/auth-address&gt;&lt;titles&gt;&lt;title&gt;Phylogenetic inference using whole genomes&lt;/title&gt;&lt;secondary-title&gt;Annu Rev Genomics Hum Genet&lt;/secondary-title&gt;&lt;/titles&gt;&lt;periodical&gt;&lt;full-title&gt;Annu Rev Genomics Hum Genet&lt;/full-title&gt;&lt;/periodical&gt;&lt;pages&gt;217-31&lt;/pages&gt;&lt;volume&gt;9&lt;/volume&gt;&lt;dates&gt;&lt;year&gt;2008&lt;/year&gt;&lt;/dates&gt;&lt;accession-num&gt;18767964&lt;/accession-num&gt;&lt;urls&gt;&lt;related-urls&gt;&lt;url&gt;http://www.ncbi.nlm.nih.gov/entrez/query.fcgi?cmd=Retrieve&amp;amp;db=PubMed&amp;amp;dopt=Citation&amp;amp;list_uids=18767964 &lt;/url&gt;&lt;/related-urls&gt;&lt;/urls&gt;&lt;/record&gt;&lt;/Cite&gt;&lt;/EndNote&gt;</w:instrText>
      </w:r>
      <w:r w:rsidR="001E1917">
        <w:rPr>
          <w:bCs/>
        </w:rPr>
        <w:fldChar w:fldCharType="separate"/>
      </w:r>
      <w:r w:rsidR="001E1917">
        <w:rPr>
          <w:bCs/>
          <w:noProof/>
        </w:rPr>
        <w:t>[</w:t>
      </w:r>
      <w:hyperlink w:anchor="_ENREF_72" w:tooltip="Rannala, 2008 #120" w:history="1">
        <w:r w:rsidR="001E1917">
          <w:rPr>
            <w:bCs/>
            <w:noProof/>
          </w:rPr>
          <w:t>72</w:t>
        </w:r>
      </w:hyperlink>
      <w:r w:rsidR="001E1917">
        <w:rPr>
          <w:bCs/>
          <w:noProof/>
        </w:rPr>
        <w:t>]</w:t>
      </w:r>
      <w:r w:rsidR="001E1917">
        <w:rPr>
          <w:bCs/>
        </w:rPr>
        <w:fldChar w:fldCharType="end"/>
      </w:r>
      <w:ins w:id="442" w:author="hqin" w:date="2013-01-03T09:46:00Z">
        <w:r w:rsidRPr="00F67347">
          <w:rPr>
            <w:rFonts w:hint="eastAsia"/>
            <w:bCs/>
          </w:rPr>
          <w:t xml:space="preserve">. </w:t>
        </w:r>
        <w:r w:rsidRPr="00F67347">
          <w:rPr>
            <w:bCs/>
          </w:rPr>
          <w:t xml:space="preserve">In this resolved tree, the ATCC 14579 type strain of </w:t>
        </w:r>
        <w:r w:rsidRPr="00F67347">
          <w:rPr>
            <w:bCs/>
            <w:i/>
          </w:rPr>
          <w:t>B. cereus</w:t>
        </w:r>
        <w:r w:rsidRPr="00F67347">
          <w:rPr>
            <w:bCs/>
          </w:rPr>
          <w:t xml:space="preserve"> is position</w:t>
        </w:r>
        <w:r>
          <w:rPr>
            <w:bCs/>
          </w:rPr>
          <w:t>ed</w:t>
        </w:r>
        <w:r w:rsidRPr="00F67347">
          <w:rPr>
            <w:bCs/>
          </w:rPr>
          <w:t xml:space="preserve"> next to </w:t>
        </w:r>
        <w:r w:rsidRPr="00F67347">
          <w:rPr>
            <w:bCs/>
            <w:i/>
          </w:rPr>
          <w:t>B. weihenstephanesis</w:t>
        </w:r>
        <w:r w:rsidRPr="00F67347">
          <w:rPr>
            <w:bCs/>
          </w:rPr>
          <w:t xml:space="preserve"> KBAB4, and </w:t>
        </w:r>
        <w:r w:rsidRPr="00F67347">
          <w:rPr>
            <w:bCs/>
            <w:i/>
          </w:rPr>
          <w:t>B. anthracis</w:t>
        </w:r>
        <w:r w:rsidRPr="00F67347">
          <w:rPr>
            <w:bCs/>
          </w:rPr>
          <w:t xml:space="preserve"> and </w:t>
        </w:r>
        <w:r w:rsidRPr="00F67347">
          <w:rPr>
            <w:bCs/>
            <w:i/>
          </w:rPr>
          <w:t>B.</w:t>
        </w:r>
        <w:r w:rsidRPr="00F67347">
          <w:rPr>
            <w:bCs/>
          </w:rPr>
          <w:t xml:space="preserve"> </w:t>
        </w:r>
        <w:r w:rsidRPr="00F67347">
          <w:rPr>
            <w:bCs/>
            <w:i/>
          </w:rPr>
          <w:t>thuringiensis</w:t>
        </w:r>
        <w:r w:rsidRPr="00F67347">
          <w:rPr>
            <w:bCs/>
          </w:rPr>
          <w:t xml:space="preserve"> konkukian </w:t>
        </w:r>
        <w:r>
          <w:rPr>
            <w:bCs/>
          </w:rPr>
          <w:t>are</w:t>
        </w:r>
        <w:r w:rsidRPr="00F67347">
          <w:rPr>
            <w:bCs/>
          </w:rPr>
          <w:t xml:space="preserve"> next to each other,</w:t>
        </w:r>
        <w:r w:rsidRPr="00F67347">
          <w:rPr>
            <w:rFonts w:hint="eastAsia"/>
            <w:bCs/>
          </w:rPr>
          <w:t xml:space="preserve"> which is </w:t>
        </w:r>
        <w:r w:rsidRPr="00F67347">
          <w:rPr>
            <w:bCs/>
          </w:rPr>
          <w:t xml:space="preserve">similar to a neighbour-joining tree based on concatenated sequences of 7 house-keeping genes </w:t>
        </w:r>
      </w:ins>
      <w:r w:rsidR="001E1917">
        <w:rPr>
          <w:bCs/>
        </w:rPr>
        <w:fldChar w:fldCharType="begin">
          <w:fldData xml:space="preserve">PEVuZE5vdGU+PENpdGU+PEF1dGhvcj5SYXNrbzwvQXV0aG9yPjxZZWFyPjIwMDQ8L1llYXI+PFJl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</w:fldData>
        </w:fldChar>
      </w:r>
      <w:r w:rsidR="001E1917">
        <w:rPr>
          <w:bCs/>
        </w:rPr>
        <w:instrText xml:space="preserve"> ADDIN EN.CITE </w:instrText>
      </w:r>
      <w:r w:rsidR="001E1917">
        <w:rPr>
          <w:bCs/>
        </w:rPr>
        <w:fldChar w:fldCharType="begin">
          <w:fldData xml:space="preserve">PEVuZE5vdGU+PENpdGU+PEF1dGhvcj5SYXNrbzwvQXV0aG9yPjxZZWFyPjIwMDQ8L1llYXI+PFJl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73" w:tooltip="Rasko, 2004 #114" w:history="1">
        <w:r w:rsidR="001E1917">
          <w:rPr>
            <w:bCs/>
            <w:noProof/>
          </w:rPr>
          <w:t>73</w:t>
        </w:r>
      </w:hyperlink>
      <w:r w:rsidR="001E1917">
        <w:rPr>
          <w:bCs/>
          <w:noProof/>
        </w:rPr>
        <w:t>]</w:t>
      </w:r>
      <w:r w:rsidR="001E1917">
        <w:rPr>
          <w:bCs/>
        </w:rPr>
        <w:fldChar w:fldCharType="end"/>
      </w:r>
      <w:ins w:id="443" w:author="hqin" w:date="2013-01-03T09:46:00Z">
        <w:r w:rsidRPr="00F67347">
          <w:rPr>
            <w:rFonts w:hint="eastAsia"/>
            <w:bCs/>
          </w:rPr>
          <w:t>.</w:t>
        </w:r>
        <w:r w:rsidRPr="00F67347">
          <w:rPr>
            <w:bCs/>
          </w:rPr>
          <w:t xml:space="preserve"> </w:t>
        </w:r>
        <w:r w:rsidRPr="00F67347">
          <w:rPr>
            <w:rFonts w:hint="eastAsia"/>
            <w:bCs/>
          </w:rPr>
          <w:t xml:space="preserve"> This species tree is further </w:t>
        </w:r>
        <w:r w:rsidRPr="00F67347">
          <w:rPr>
            <w:bCs/>
          </w:rPr>
          <w:t xml:space="preserve">supported </w:t>
        </w:r>
        <w:r w:rsidRPr="00F67347">
          <w:rPr>
            <w:rFonts w:hint="eastAsia"/>
            <w:bCs/>
          </w:rPr>
          <w:t xml:space="preserve">by </w:t>
        </w:r>
        <w:r w:rsidRPr="00F67347">
          <w:rPr>
            <w:bCs/>
          </w:rPr>
          <w:t xml:space="preserve">our </w:t>
        </w:r>
        <w:r w:rsidRPr="00F67347">
          <w:rPr>
            <w:rFonts w:hint="eastAsia"/>
            <w:bCs/>
          </w:rPr>
          <w:t>clustering result</w:t>
        </w:r>
        <w:r>
          <w:rPr>
            <w:bCs/>
          </w:rPr>
          <w:t>s,</w:t>
        </w:r>
        <w:r w:rsidRPr="00F67347">
          <w:rPr>
            <w:rFonts w:hint="eastAsia"/>
            <w:bCs/>
          </w:rPr>
          <w:t xml:space="preserve"> based on the coat protein </w:t>
        </w:r>
        <w:r w:rsidRPr="00F67347">
          <w:rPr>
            <w:bCs/>
          </w:rPr>
          <w:t xml:space="preserve">phylogenetic </w:t>
        </w:r>
        <w:r w:rsidRPr="00F67347">
          <w:rPr>
            <w:rFonts w:hint="eastAsia"/>
            <w:bCs/>
          </w:rPr>
          <w:t xml:space="preserve">profile </w:t>
        </w:r>
        <w:r w:rsidR="0036587D" w:rsidRPr="0036587D">
          <w:rPr>
            <w:bCs/>
            <w:color w:val="0070C0"/>
            <w:rPrChange w:id="444" w:author="hqin" w:date="2013-01-29T09:50:00Z">
              <w:rPr>
                <w:bCs/>
              </w:rPr>
            </w:rPrChange>
          </w:rPr>
          <w:t>(</w:t>
        </w:r>
        <w:r w:rsidR="0036587D" w:rsidRPr="0036587D">
          <w:rPr>
            <w:color w:val="0070C0"/>
            <w:highlight w:val="yellow"/>
            <w:rPrChange w:id="445" w:author="hqin" w:date="2013-01-30T08:55:00Z">
              <w:rPr/>
            </w:rPrChange>
          </w:rPr>
          <w:t>Figure 2</w:t>
        </w:r>
        <w:r w:rsidR="0036587D" w:rsidRPr="0036587D">
          <w:rPr>
            <w:bCs/>
            <w:color w:val="0070C0"/>
            <w:highlight w:val="yellow"/>
            <w:rPrChange w:id="446" w:author="hqin" w:date="2013-01-30T08:55:00Z">
              <w:rPr>
                <w:bCs/>
              </w:rPr>
            </w:rPrChange>
          </w:rPr>
          <w:t>)</w:t>
        </w:r>
        <w:r w:rsidR="0036587D" w:rsidRPr="0036587D">
          <w:rPr>
            <w:bCs/>
            <w:highlight w:val="yellow"/>
            <w:rPrChange w:id="447" w:author="hqin" w:date="2013-01-30T08:55:00Z">
              <w:rPr>
                <w:bCs/>
              </w:rPr>
            </w:rPrChange>
          </w:rPr>
          <w:t>.</w:t>
        </w:r>
        <w:r w:rsidRPr="00F67347">
          <w:rPr>
            <w:rFonts w:hint="eastAsia"/>
            <w:bCs/>
          </w:rPr>
          <w:t xml:space="preserve"> </w:t>
        </w:r>
        <w:r w:rsidRPr="00F67347">
          <w:rPr>
            <w:bCs/>
            <w:i/>
          </w:rPr>
          <w:t>B.</w:t>
        </w:r>
        <w:r w:rsidRPr="00F67347">
          <w:rPr>
            <w:bCs/>
          </w:rPr>
          <w:t xml:space="preserve"> </w:t>
        </w:r>
        <w:r w:rsidRPr="00F67347">
          <w:rPr>
            <w:bCs/>
            <w:i/>
          </w:rPr>
          <w:t>thuringiensis</w:t>
        </w:r>
        <w:r w:rsidRPr="00F67347">
          <w:rPr>
            <w:bCs/>
          </w:rPr>
          <w:t xml:space="preserve"> konkukian </w:t>
        </w:r>
        <w:r w:rsidRPr="00F67347">
          <w:rPr>
            <w:rFonts w:hint="eastAsia"/>
            <w:bCs/>
          </w:rPr>
          <w:t xml:space="preserve">is </w:t>
        </w:r>
        <w:r w:rsidRPr="00F67347">
          <w:rPr>
            <w:bCs/>
          </w:rPr>
          <w:t xml:space="preserve">also reported to be </w:t>
        </w:r>
        <w:r w:rsidRPr="00F67347">
          <w:rPr>
            <w:rFonts w:hint="eastAsia"/>
            <w:bCs/>
          </w:rPr>
          <w:t xml:space="preserve">close to </w:t>
        </w:r>
        <w:r w:rsidRPr="00F67347">
          <w:rPr>
            <w:rFonts w:hint="eastAsia"/>
            <w:bCs/>
            <w:i/>
          </w:rPr>
          <w:t>B</w:t>
        </w:r>
        <w:r w:rsidRPr="00F67347">
          <w:rPr>
            <w:bCs/>
            <w:i/>
          </w:rPr>
          <w:t xml:space="preserve">. </w:t>
        </w:r>
        <w:r w:rsidRPr="00F67347">
          <w:rPr>
            <w:rFonts w:hint="eastAsia"/>
            <w:bCs/>
            <w:i/>
          </w:rPr>
          <w:t>an</w:t>
        </w:r>
        <w:r w:rsidRPr="00F67347">
          <w:rPr>
            <w:bCs/>
            <w:i/>
          </w:rPr>
          <w:t>thracis</w:t>
        </w:r>
        <w:r w:rsidRPr="00F67347">
          <w:rPr>
            <w:rFonts w:hint="eastAsia"/>
            <w:bCs/>
          </w:rPr>
          <w:t xml:space="preserve"> </w:t>
        </w:r>
      </w:ins>
      <w:r w:rsidR="001E1917">
        <w:rPr>
          <w:bCs/>
        </w:rPr>
        <w:fldChar w:fldCharType="begin">
          <w:fldData xml:space="preserve">PEVuZE5vdGU+PENpdGU+PEF1dGhvcj5IYW48L0F1dGhvcj48WWVhcj4yMDA2PC9ZZWFyPjxSZWNO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</w:fldData>
        </w:fldChar>
      </w:r>
      <w:r w:rsidR="001E1917">
        <w:rPr>
          <w:bCs/>
        </w:rPr>
        <w:instrText xml:space="preserve"> ADDIN EN.CITE </w:instrText>
      </w:r>
      <w:r w:rsidR="001E1917">
        <w:rPr>
          <w:bCs/>
        </w:rPr>
        <w:fldChar w:fldCharType="begin">
          <w:fldData xml:space="preserve">PEVuZE5vdGU+PENpdGU+PEF1dGhvcj5IYW48L0F1dGhvcj48WWVhcj4yMDA2PC9ZZWFyPjxSZWNO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</w:fldData>
        </w:fldChar>
      </w:r>
      <w:r w:rsidR="001E1917">
        <w:rPr>
          <w:bCs/>
        </w:rPr>
        <w:instrText xml:space="preserve"> ADDIN EN.CITE.DATA </w:instrText>
      </w:r>
      <w:r w:rsidR="001E1917">
        <w:rPr>
          <w:bCs/>
        </w:rPr>
      </w:r>
      <w:r w:rsidR="001E1917">
        <w:rPr>
          <w:bCs/>
        </w:rPr>
        <w:fldChar w:fldCharType="end"/>
      </w:r>
      <w:r w:rsidR="001E1917">
        <w:rPr>
          <w:bCs/>
        </w:rPr>
      </w:r>
      <w:r w:rsidR="001E1917">
        <w:rPr>
          <w:bCs/>
        </w:rPr>
        <w:fldChar w:fldCharType="separate"/>
      </w:r>
      <w:r w:rsidR="001E1917">
        <w:rPr>
          <w:bCs/>
          <w:noProof/>
        </w:rPr>
        <w:t>[</w:t>
      </w:r>
      <w:hyperlink w:anchor="_ENREF_74" w:tooltip="Han, 2006 #125" w:history="1">
        <w:r w:rsidR="001E1917">
          <w:rPr>
            <w:bCs/>
            <w:noProof/>
          </w:rPr>
          <w:t>74</w:t>
        </w:r>
      </w:hyperlink>
      <w:r w:rsidR="001E1917">
        <w:rPr>
          <w:bCs/>
          <w:noProof/>
        </w:rPr>
        <w:t>]</w:t>
      </w:r>
      <w:r w:rsidR="001E1917">
        <w:rPr>
          <w:bCs/>
        </w:rPr>
        <w:fldChar w:fldCharType="end"/>
      </w:r>
      <w:ins w:id="448" w:author="hqin" w:date="2013-01-03T09:46:00Z">
        <w:r w:rsidRPr="00F67347">
          <w:rPr>
            <w:rFonts w:hint="eastAsia"/>
            <w:bCs/>
          </w:rPr>
          <w:t xml:space="preserve">. </w:t>
        </w:r>
      </w:ins>
    </w:p>
    <w:p w14:paraId="309C1C57" w14:textId="77777777" w:rsidR="00136683" w:rsidRDefault="00A5386E">
      <w:pPr>
        <w:ind w:firstLine="720"/>
        <w:rPr>
          <w:ins w:id="449" w:author="hqin" w:date="2013-01-07T10:21:00Z"/>
          <w:bCs/>
        </w:rPr>
      </w:pPr>
      <w:ins w:id="450" w:author="hqin" w:date="2013-01-03T10:31:00Z">
        <w:r>
          <w:rPr>
            <w:bCs/>
          </w:rPr>
          <w:t xml:space="preserve">We are </w:t>
        </w:r>
      </w:ins>
      <w:ins w:id="451" w:author="hqin" w:date="2013-01-03T10:32:00Z">
        <w:r>
          <w:rPr>
            <w:bCs/>
          </w:rPr>
          <w:t>aware</w:t>
        </w:r>
      </w:ins>
      <w:ins w:id="452" w:author="hqin" w:date="2013-01-03T10:31:00Z">
        <w:r>
          <w:rPr>
            <w:bCs/>
          </w:rPr>
          <w:t xml:space="preserve"> that </w:t>
        </w:r>
      </w:ins>
      <w:ins w:id="453" w:author="hqin" w:date="2013-01-03T10:32:00Z">
        <w:r>
          <w:rPr>
            <w:bCs/>
          </w:rPr>
          <w:t xml:space="preserve">many genes in microbial genomes </w:t>
        </w:r>
      </w:ins>
      <w:ins w:id="454" w:author="hqin" w:date="2013-01-03T10:33:00Z">
        <w:r>
          <w:rPr>
            <w:bCs/>
          </w:rPr>
          <w:t xml:space="preserve">can have different </w:t>
        </w:r>
      </w:ins>
      <w:ins w:id="455" w:author="hqin" w:date="2013-01-03T10:32:00Z">
        <w:r>
          <w:rPr>
            <w:bCs/>
          </w:rPr>
          <w:t>gene tree</w:t>
        </w:r>
      </w:ins>
      <w:ins w:id="456" w:author="hqin" w:date="2013-01-03T10:33:00Z">
        <w:r>
          <w:rPr>
            <w:bCs/>
          </w:rPr>
          <w:t>s</w:t>
        </w:r>
        <w:r w:rsidR="00605FF1">
          <w:rPr>
            <w:bCs/>
          </w:rPr>
          <w:t xml:space="preserve">, which can pose a problem if we </w:t>
        </w:r>
      </w:ins>
      <w:ins w:id="457" w:author="hqin" w:date="2013-01-03T10:34:00Z">
        <w:r w:rsidR="00605FF1">
          <w:rPr>
            <w:bCs/>
          </w:rPr>
          <w:t xml:space="preserve">use only one reference gene tree for ortholog identification. </w:t>
        </w:r>
      </w:ins>
      <w:ins w:id="458" w:author="hqin" w:date="2013-01-07T10:24:00Z">
        <w:r w:rsidR="004B6EFD">
          <w:rPr>
            <w:bCs/>
          </w:rPr>
          <w:t>Based on the neighbor-joining trees of indivi</w:t>
        </w:r>
        <w:r w:rsidR="006D65D6">
          <w:rPr>
            <w:bCs/>
          </w:rPr>
          <w:t>dual spore coat genes</w:t>
        </w:r>
        <w:r w:rsidR="004B6EFD">
          <w:rPr>
            <w:bCs/>
          </w:rPr>
          <w:t>, w</w:t>
        </w:r>
      </w:ins>
      <w:ins w:id="459" w:author="hqin" w:date="2013-01-07T10:08:00Z">
        <w:r w:rsidR="005721EC">
          <w:rPr>
            <w:bCs/>
          </w:rPr>
          <w:t xml:space="preserve">e </w:t>
        </w:r>
      </w:ins>
      <w:ins w:id="460" w:author="hqin" w:date="2013-01-07T10:22:00Z">
        <w:r w:rsidR="00165747">
          <w:rPr>
            <w:bCs/>
          </w:rPr>
          <w:t xml:space="preserve">observed </w:t>
        </w:r>
      </w:ins>
      <w:ins w:id="461" w:author="hqin" w:date="2013-01-07T10:23:00Z">
        <w:r w:rsidR="00165747">
          <w:rPr>
            <w:bCs/>
          </w:rPr>
          <w:t xml:space="preserve">that alternative branching patterns </w:t>
        </w:r>
        <w:r w:rsidR="000514B4">
          <w:rPr>
            <w:bCs/>
          </w:rPr>
          <w:t>frequently occur</w:t>
        </w:r>
        <w:r w:rsidR="00165747">
          <w:rPr>
            <w:bCs/>
          </w:rPr>
          <w:t xml:space="preserve"> within the </w:t>
        </w:r>
        <w:r w:rsidR="0036587D" w:rsidRPr="0036587D">
          <w:rPr>
            <w:bCs/>
            <w:i/>
            <w:rPrChange w:id="462" w:author="hqin" w:date="2013-01-07T10:23:00Z">
              <w:rPr>
                <w:bCs/>
              </w:rPr>
            </w:rPrChange>
          </w:rPr>
          <w:t>B. subtilis</w:t>
        </w:r>
        <w:r w:rsidR="00165747">
          <w:rPr>
            <w:bCs/>
          </w:rPr>
          <w:t xml:space="preserve"> and </w:t>
        </w:r>
        <w:r w:rsidR="0036587D" w:rsidRPr="0036587D">
          <w:rPr>
            <w:bCs/>
            <w:i/>
            <w:rPrChange w:id="463" w:author="hqin" w:date="2013-01-07T10:24:00Z">
              <w:rPr>
                <w:bCs/>
              </w:rPr>
            </w:rPrChange>
          </w:rPr>
          <w:t>B. cereus</w:t>
        </w:r>
        <w:r w:rsidR="004B6EFD">
          <w:rPr>
            <w:bCs/>
          </w:rPr>
          <w:t xml:space="preserve"> clades, </w:t>
        </w:r>
      </w:ins>
      <w:ins w:id="464" w:author="hqin" w:date="2013-01-07T10:24:00Z">
        <w:r w:rsidR="004B6EFD">
          <w:rPr>
            <w:bCs/>
          </w:rPr>
          <w:t xml:space="preserve">but not between these two clades. </w:t>
        </w:r>
      </w:ins>
      <w:ins w:id="465" w:author="hqin" w:date="2013-01-07T10:25:00Z">
        <w:r w:rsidR="000514B4">
          <w:rPr>
            <w:bCs/>
          </w:rPr>
          <w:t xml:space="preserve">Hence, we </w:t>
        </w:r>
      </w:ins>
      <w:ins w:id="466" w:author="hqin" w:date="2013-01-07T10:26:00Z">
        <w:r w:rsidR="000514B4">
          <w:rPr>
            <w:bCs/>
          </w:rPr>
          <w:t xml:space="preserve">tested whether these </w:t>
        </w:r>
      </w:ins>
      <w:ins w:id="467" w:author="hqin" w:date="2013-01-07T10:25:00Z">
        <w:r w:rsidR="000514B4">
          <w:rPr>
            <w:bCs/>
          </w:rPr>
          <w:t>a</w:t>
        </w:r>
      </w:ins>
      <w:ins w:id="468" w:author="hqin" w:date="2013-01-07T10:21:00Z">
        <w:r w:rsidR="00165747">
          <w:rPr>
            <w:bCs/>
          </w:rPr>
          <w:t xml:space="preserve">lternative tree topologies </w:t>
        </w:r>
      </w:ins>
      <w:ins w:id="469" w:author="hqin" w:date="2013-01-07T10:26:00Z">
        <w:r w:rsidR="000514B4">
          <w:rPr>
            <w:bCs/>
          </w:rPr>
          <w:t xml:space="preserve">are </w:t>
        </w:r>
      </w:ins>
      <w:ins w:id="470" w:author="hqin" w:date="2013-01-07T10:27:00Z">
        <w:r w:rsidR="000514B4">
          <w:rPr>
            <w:bCs/>
          </w:rPr>
          <w:t xml:space="preserve">statistically acceptable </w:t>
        </w:r>
      </w:ins>
      <w:ins w:id="471" w:author="hqin" w:date="2013-01-31T10:34:00Z">
        <w:r w:rsidR="00E645CC">
          <w:rPr>
            <w:bCs/>
          </w:rPr>
          <w:t xml:space="preserve">using </w:t>
        </w:r>
      </w:ins>
      <w:ins w:id="472" w:author="hqin" w:date="2013-01-07T10:27:00Z">
        <w:r w:rsidR="000514B4">
          <w:rPr>
            <w:bCs/>
          </w:rPr>
          <w:t xml:space="preserve">CONSEL </w:t>
        </w:r>
      </w:ins>
      <w:r w:rsidR="001E1917">
        <w:rPr>
          <w:bCs/>
        </w:rPr>
        <w:fldChar w:fldCharType="begin"/>
      </w:r>
      <w:r w:rsidR="001E1917">
        <w:rPr>
          <w:bCs/>
        </w:rPr>
        <w:instrText xml:space="preserve"> ADDIN EN.CITE &lt;EndNote&gt;&lt;Cite&gt;&lt;Author&gt;Shimodaira&lt;/Author&gt;&lt;Year&gt;2001&lt;/Year&gt;&lt;RecNum&gt;287&lt;/RecNum&gt;&lt;DisplayText&gt;[75]&lt;/DisplayText&gt;&lt;record&gt;&lt;rec-number&gt;287&lt;/rec-number&gt;&lt;foreign-keys&gt;&lt;key app="EN" db-id="02sps2pse5vde9eszr6vesw82vsrpaeerdva"&gt;287&lt;/key&gt;&lt;/foreign-keys&gt;&lt;ref-type name="Journal Article"&gt;17&lt;/ref-type&gt;&lt;contributors&gt;&lt;authors&gt;&lt;author&gt;Shimodaira, H.&lt;/author&gt;&lt;author&gt;Hasegawa, M.&lt;/author&gt;&lt;/authors&gt;&lt;/contributors&gt;&lt;auth-address&gt;The Institute of Statistical Mathematics, 4-6-7 Minami-Azabu, Minatoku, Tokyo 106-8569, Japan. shimo@ism.ac.jp&lt;/auth-address&gt;&lt;titles&gt;&lt;title&gt;CONSEL: for assessing the confidence of phylogenetic tree selection&lt;/title&gt;&lt;secondary-title&gt;Bioinformatics&lt;/secondary-title&gt;&lt;/titles&gt;&lt;periodical&gt;&lt;full-title&gt;Bioinformatics&lt;/full-title&gt;&lt;/periodical&gt;&lt;pages&gt;1246-7&lt;/pages&gt;&lt;volume&gt;17&lt;/volume&gt;&lt;number&gt;12&lt;/number&gt;&lt;edition&gt;2001/12/26&lt;/edition&gt;&lt;keywords&gt;&lt;keyword&gt;*Likelihood Functions&lt;/keyword&gt;&lt;keyword&gt;Phylogeny&lt;/keyword&gt;&lt;keyword&gt;*Software&lt;/keyword&gt;&lt;/keywords&gt;&lt;dates&gt;&lt;year&gt;2001&lt;/year&gt;&lt;pub-dates&gt;&lt;date&gt;Dec&lt;/date&gt;&lt;/pub-dates&gt;&lt;/dates&gt;&lt;isbn&gt;1367-4803 (Print)&amp;#xD;1367-4803 (Linking)&lt;/isbn&gt;&lt;accession-num&gt;11751242&lt;/accession-num&gt;&lt;urls&gt;&lt;related-urls&gt;&lt;url&gt;http://www.ncbi.nlm.nih.gov/entrez/query.fcgi?cmd=Retrieve&amp;amp;db=PubMed&amp;amp;dopt=Citation&amp;amp;list_uids=11751242&lt;/url&gt;&lt;/related-urls&gt;&lt;/urls&gt;&lt;language&gt;eng&lt;/language&gt;&lt;/record&gt;&lt;/Cite&gt;&lt;/EndNote&gt;</w:instrText>
      </w:r>
      <w:r w:rsidR="001E1917">
        <w:rPr>
          <w:bCs/>
        </w:rPr>
        <w:fldChar w:fldCharType="separate"/>
      </w:r>
      <w:r w:rsidR="001E1917">
        <w:rPr>
          <w:bCs/>
          <w:noProof/>
        </w:rPr>
        <w:t>[</w:t>
      </w:r>
      <w:hyperlink w:anchor="_ENREF_75" w:tooltip="Shimodaira, 2001 #287" w:history="1">
        <w:r w:rsidR="001E1917">
          <w:rPr>
            <w:bCs/>
            <w:noProof/>
          </w:rPr>
          <w:t>75</w:t>
        </w:r>
      </w:hyperlink>
      <w:r w:rsidR="001E1917">
        <w:rPr>
          <w:bCs/>
          <w:noProof/>
        </w:rPr>
        <w:t>]</w:t>
      </w:r>
      <w:r w:rsidR="001E1917">
        <w:rPr>
          <w:bCs/>
        </w:rPr>
        <w:fldChar w:fldCharType="end"/>
      </w:r>
      <w:ins w:id="473" w:author="hqin" w:date="2013-01-07T10:28:00Z">
        <w:r w:rsidR="00A07A4B">
          <w:rPr>
            <w:bCs/>
          </w:rPr>
          <w:t xml:space="preserve"> </w:t>
        </w:r>
      </w:ins>
      <w:ins w:id="474" w:author="hqin" w:date="2013-01-07T10:21:00Z">
        <w:r w:rsidR="00A07A4B">
          <w:rPr>
            <w:bCs/>
          </w:rPr>
          <w:t>in the</w:t>
        </w:r>
      </w:ins>
      <w:ins w:id="475" w:author="hqin" w:date="2013-01-07T10:28:00Z">
        <w:r w:rsidR="00A07A4B">
          <w:rPr>
            <w:bCs/>
          </w:rPr>
          <w:t xml:space="preserve"> 34</w:t>
        </w:r>
      </w:ins>
      <w:ins w:id="476" w:author="hqin" w:date="2013-01-07T10:21:00Z">
        <w:r w:rsidR="00A07A4B">
          <w:rPr>
            <w:bCs/>
          </w:rPr>
          <w:t xml:space="preserve"> essential genes</w:t>
        </w:r>
      </w:ins>
      <w:ins w:id="477" w:author="hqin" w:date="2013-01-29T09:51:00Z">
        <w:r w:rsidR="006D65D6">
          <w:rPr>
            <w:bCs/>
          </w:rPr>
          <w:t xml:space="preserve"> </w:t>
        </w:r>
        <w:r w:rsidR="0036587D" w:rsidRPr="0036587D">
          <w:rPr>
            <w:bCs/>
            <w:color w:val="0070C0"/>
            <w:highlight w:val="yellow"/>
            <w:rPrChange w:id="478" w:author="hqin" w:date="2013-01-30T08:55:00Z">
              <w:rPr>
                <w:bCs/>
              </w:rPr>
            </w:rPrChange>
          </w:rPr>
          <w:t>(Table 2</w:t>
        </w:r>
        <w:r w:rsidR="006D65D6">
          <w:rPr>
            <w:bCs/>
          </w:rPr>
          <w:t>)</w:t>
        </w:r>
      </w:ins>
      <w:ins w:id="479" w:author="hqin" w:date="2013-01-07T10:28:00Z">
        <w:r w:rsidR="00A07A4B">
          <w:rPr>
            <w:bCs/>
          </w:rPr>
          <w:t xml:space="preserve">. </w:t>
        </w:r>
      </w:ins>
      <w:ins w:id="480" w:author="hqin" w:date="2013-01-07T10:21:00Z">
        <w:r w:rsidR="00165747">
          <w:rPr>
            <w:bCs/>
          </w:rPr>
          <w:t xml:space="preserve">A total of 10 topologies were tested using the AU-test provided by CONSEL. </w:t>
        </w:r>
      </w:ins>
      <w:ins w:id="481" w:author="hqin" w:date="2013-01-07T10:30:00Z">
        <w:r w:rsidR="00F66E55">
          <w:rPr>
            <w:bCs/>
          </w:rPr>
          <w:t>Overall, alternative branching patterns within the two major clades are often accepted, but those occur between the two major clades</w:t>
        </w:r>
      </w:ins>
      <w:ins w:id="482" w:author="hqin" w:date="2013-01-07T10:31:00Z">
        <w:r w:rsidR="00DE40A2">
          <w:rPr>
            <w:bCs/>
          </w:rPr>
          <w:t xml:space="preserve"> (such as the 10</w:t>
        </w:r>
        <w:r w:rsidR="0036587D" w:rsidRPr="0036587D">
          <w:rPr>
            <w:bCs/>
            <w:vertAlign w:val="superscript"/>
            <w:rPrChange w:id="483" w:author="hqin" w:date="2013-01-07T10:31:00Z">
              <w:rPr>
                <w:bCs/>
              </w:rPr>
            </w:rPrChange>
          </w:rPr>
          <w:t>th</w:t>
        </w:r>
        <w:r w:rsidR="00DE40A2">
          <w:rPr>
            <w:bCs/>
          </w:rPr>
          <w:t xml:space="preserve"> tree topology)</w:t>
        </w:r>
      </w:ins>
      <w:ins w:id="484" w:author="hqin" w:date="2013-01-07T10:30:00Z">
        <w:r w:rsidR="00F66E55">
          <w:rPr>
            <w:bCs/>
          </w:rPr>
          <w:t xml:space="preserve"> are </w:t>
        </w:r>
      </w:ins>
      <w:ins w:id="485" w:author="hqin" w:date="2013-01-07T10:40:00Z">
        <w:r w:rsidR="00AF467F">
          <w:rPr>
            <w:bCs/>
          </w:rPr>
          <w:t xml:space="preserve">consistently </w:t>
        </w:r>
      </w:ins>
      <w:ins w:id="486" w:author="hqin" w:date="2013-01-07T10:30:00Z">
        <w:r w:rsidR="00F66E55">
          <w:rPr>
            <w:bCs/>
          </w:rPr>
          <w:t>rejected</w:t>
        </w:r>
      </w:ins>
      <w:ins w:id="487" w:author="hqin" w:date="2013-01-07T10:40:00Z">
        <w:r w:rsidR="00AF467F">
          <w:rPr>
            <w:bCs/>
          </w:rPr>
          <w:t xml:space="preserve"> at p-value = 0.05 level</w:t>
        </w:r>
      </w:ins>
      <w:ins w:id="488" w:author="hqin" w:date="2013-01-07T10:30:00Z">
        <w:r w:rsidR="00F66E55">
          <w:rPr>
            <w:bCs/>
          </w:rPr>
          <w:t xml:space="preserve">. </w:t>
        </w:r>
      </w:ins>
      <w:ins w:id="489" w:author="hqin" w:date="2013-01-07T10:40:00Z">
        <w:r w:rsidR="00AF467F">
          <w:rPr>
            <w:bCs/>
          </w:rPr>
          <w:t xml:space="preserve">The species </w:t>
        </w:r>
      </w:ins>
      <w:ins w:id="490" w:author="hong qin" w:date="2013-01-31T22:10:00Z">
        <w:r w:rsidR="00363BA6">
          <w:rPr>
            <w:bCs/>
          </w:rPr>
          <w:t xml:space="preserve">reference </w:t>
        </w:r>
      </w:ins>
      <w:ins w:id="491" w:author="hqin" w:date="2013-01-07T10:40:00Z">
        <w:r w:rsidR="00AF467F">
          <w:rPr>
            <w:bCs/>
          </w:rPr>
          <w:t xml:space="preserve">tree in </w:t>
        </w:r>
        <w:r w:rsidR="0036587D" w:rsidRPr="0036587D">
          <w:rPr>
            <w:bCs/>
            <w:color w:val="0070C0"/>
            <w:highlight w:val="yellow"/>
            <w:rPrChange w:id="492" w:author="hqin" w:date="2013-01-30T08:55:00Z">
              <w:rPr>
                <w:bCs/>
              </w:rPr>
            </w:rPrChange>
          </w:rPr>
          <w:t xml:space="preserve">Figure </w:t>
        </w:r>
      </w:ins>
      <w:ins w:id="493" w:author="hqin" w:date="2013-01-29T09:52:00Z">
        <w:r w:rsidR="0036587D" w:rsidRPr="0036587D">
          <w:rPr>
            <w:bCs/>
            <w:color w:val="0070C0"/>
            <w:highlight w:val="yellow"/>
            <w:rPrChange w:id="494" w:author="hqin" w:date="2013-01-30T08:55:00Z">
              <w:rPr>
                <w:bCs/>
              </w:rPr>
            </w:rPrChange>
          </w:rPr>
          <w:t>1</w:t>
        </w:r>
      </w:ins>
      <w:ins w:id="495" w:author="hqin" w:date="2013-01-07T10:40:00Z">
        <w:r w:rsidR="00AF467F">
          <w:rPr>
            <w:bCs/>
          </w:rPr>
          <w:t xml:space="preserve"> (the </w:t>
        </w:r>
      </w:ins>
      <w:ins w:id="496" w:author="hqin" w:date="2013-01-29T09:52:00Z">
        <w:r w:rsidR="007F6FD5">
          <w:rPr>
            <w:bCs/>
          </w:rPr>
          <w:t xml:space="preserve">1st </w:t>
        </w:r>
      </w:ins>
      <w:ins w:id="497" w:author="hqin" w:date="2013-01-07T10:40:00Z">
        <w:r w:rsidR="00AF467F">
          <w:rPr>
            <w:bCs/>
          </w:rPr>
          <w:t xml:space="preserve">tree in </w:t>
        </w:r>
        <w:r w:rsidR="0036587D" w:rsidRPr="0036587D">
          <w:rPr>
            <w:bCs/>
            <w:color w:val="0070C0"/>
            <w:highlight w:val="yellow"/>
            <w:rPrChange w:id="498" w:author="hqin" w:date="2013-01-30T08:55:00Z">
              <w:rPr>
                <w:bCs/>
              </w:rPr>
            </w:rPrChange>
          </w:rPr>
          <w:t xml:space="preserve">Table </w:t>
        </w:r>
      </w:ins>
      <w:ins w:id="499" w:author="hqin" w:date="2013-01-29T09:52:00Z">
        <w:r w:rsidR="0036587D" w:rsidRPr="0036587D">
          <w:rPr>
            <w:bCs/>
            <w:color w:val="0070C0"/>
            <w:highlight w:val="yellow"/>
            <w:rPrChange w:id="500" w:author="hqin" w:date="2013-01-30T08:55:00Z">
              <w:rPr>
                <w:bCs/>
              </w:rPr>
            </w:rPrChange>
          </w:rPr>
          <w:t>2</w:t>
        </w:r>
      </w:ins>
      <w:ins w:id="501" w:author="hqin" w:date="2013-01-07T10:40:00Z">
        <w:r w:rsidR="00AF467F">
          <w:rPr>
            <w:bCs/>
          </w:rPr>
          <w:t xml:space="preserve">) is ranked the highest 20 out of 33 times, and is only rejected 1 out 34 times at p-value = 0.05 level. </w:t>
        </w:r>
      </w:ins>
      <w:ins w:id="502" w:author="hqin" w:date="2013-01-07T10:41:00Z">
        <w:r w:rsidR="001E3F24">
          <w:rPr>
            <w:bCs/>
          </w:rPr>
          <w:t xml:space="preserve">Therefore, for orthologous identification, we accepted trees with alternative branching patterns within the two major clades. </w:t>
        </w:r>
      </w:ins>
    </w:p>
    <w:p w14:paraId="6FF81031" w14:textId="77777777" w:rsidR="00136683" w:rsidRDefault="00136683">
      <w:pPr>
        <w:ind w:firstLine="720"/>
        <w:rPr>
          <w:ins w:id="503" w:author="hqin" w:date="2013-01-03T11:13:00Z"/>
          <w:bCs/>
        </w:rPr>
      </w:pPr>
    </w:p>
    <w:p w14:paraId="1A9218CC" w14:textId="77777777" w:rsidR="0036587D" w:rsidRDefault="001C7FC9">
      <w:pPr>
        <w:pStyle w:val="p-ni"/>
        <w:spacing w:before="0" w:after="0" w:line="240" w:lineRule="auto"/>
        <w:rPr>
          <w:b/>
          <w:szCs w:val="24"/>
          <w:lang w:val="en-US"/>
        </w:rPr>
        <w:pPrChange w:id="504" w:author="hqin" w:date="2013-01-29T09:44:00Z">
          <w:pPr>
            <w:pStyle w:val="p-ni"/>
            <w:spacing w:before="0" w:after="0" w:line="480" w:lineRule="auto"/>
          </w:pPr>
        </w:pPrChange>
      </w:pPr>
      <w:r w:rsidRPr="002A0697">
        <w:rPr>
          <w:b/>
          <w:szCs w:val="24"/>
          <w:lang w:val="en-US"/>
        </w:rPr>
        <w:t>3.</w:t>
      </w:r>
      <w:del w:id="505" w:author="hqin" w:date="2013-01-03T09:46:00Z">
        <w:r w:rsidRPr="002A0697" w:rsidDel="002D789E">
          <w:rPr>
            <w:b/>
            <w:szCs w:val="24"/>
            <w:lang w:val="en-US"/>
          </w:rPr>
          <w:delText xml:space="preserve">1 </w:delText>
        </w:r>
      </w:del>
      <w:ins w:id="506" w:author="hqin" w:date="2013-01-03T09:46:00Z">
        <w:r w:rsidR="002D789E">
          <w:rPr>
            <w:b/>
            <w:szCs w:val="24"/>
            <w:lang w:val="en-US"/>
          </w:rPr>
          <w:t>2</w:t>
        </w:r>
        <w:r w:rsidR="002D789E" w:rsidRPr="002A0697">
          <w:rPr>
            <w:b/>
            <w:szCs w:val="24"/>
            <w:lang w:val="en-US"/>
          </w:rPr>
          <w:t xml:space="preserve"> </w:t>
        </w:r>
      </w:ins>
      <w:del w:id="507" w:author="hqin" w:date="2013-01-31T10:35:00Z">
        <w:r w:rsidRPr="002A0697" w:rsidDel="00EF34C7">
          <w:rPr>
            <w:b/>
            <w:szCs w:val="24"/>
            <w:lang w:val="en-US"/>
          </w:rPr>
          <w:delText xml:space="preserve">Phylogeny-based identification of orthologous </w:delText>
        </w:r>
      </w:del>
      <w:ins w:id="508" w:author="hqin" w:date="2013-01-31T10:35:00Z">
        <w:r w:rsidR="00EF34C7">
          <w:rPr>
            <w:b/>
            <w:szCs w:val="24"/>
            <w:lang w:val="en-US"/>
          </w:rPr>
          <w:t xml:space="preserve">Phylogenetic profiling of </w:t>
        </w:r>
      </w:ins>
      <w:r w:rsidRPr="002A0697">
        <w:rPr>
          <w:b/>
          <w:szCs w:val="24"/>
          <w:lang w:val="en-US"/>
        </w:rPr>
        <w:t xml:space="preserve">spore coat proteins </w:t>
      </w:r>
    </w:p>
    <w:p w14:paraId="71CDFA49" w14:textId="77777777" w:rsidR="0036587D" w:rsidRDefault="001C7FC9">
      <w:pPr>
        <w:ind w:firstLine="720"/>
        <w:pPrChange w:id="509" w:author="hqin" w:date="2013-01-29T09:44:00Z">
          <w:pPr>
            <w:spacing w:line="480" w:lineRule="auto"/>
            <w:ind w:firstLine="720"/>
          </w:pPr>
        </w:pPrChange>
      </w:pPr>
      <w:r w:rsidRPr="002A0697">
        <w:t xml:space="preserve">Previous work shows there are at least forty-five coat proteins in </w:t>
      </w:r>
      <w:r w:rsidRPr="002A0697">
        <w:rPr>
          <w:i/>
        </w:rPr>
        <w:t>B. subtilis</w:t>
      </w:r>
      <w:r w:rsidRPr="002A0697">
        <w:t xml:space="preserve"> </w:t>
      </w:r>
      <w:r w:rsidR="001E1917">
        <w:fldChar w:fldCharType="begin"/>
      </w:r>
      <w:r w:rsidR="001E1917">
        <w:instrText xml:space="preserve"> ADDIN EN.CITE &lt;EndNote&gt;&lt;Cite&gt;&lt;Author&gt;Kim&lt;/Author&gt;&lt;Year&gt;2006&lt;/Year&gt;&lt;RecNum&gt;9&lt;/RecNum&gt;&lt;DisplayText&gt;[76]&lt;/DisplayText&gt;&lt;record&gt;&lt;rec-number&gt;9&lt;/rec-number&gt;&lt;foreign-keys&gt;&lt;key app="EN" db-id="02sps2pse5vde9eszr6vesw82vsrpaeerdva"&gt;9&lt;/key&gt;&lt;/foreign-keys&gt;&lt;ref-type name="Journal Article"&gt;17&lt;/ref-type&gt;&lt;contributors&gt;&lt;authors&gt;&lt;author&gt;Kim, H.&lt;/author&gt;&lt;author&gt;Hahn, M.&lt;/author&gt;&lt;author&gt;Grabowski, P.&lt;/author&gt;&lt;author&gt;McPherson, D. C.&lt;/author&gt;&lt;author&gt;Otte, M. M.&lt;/author&gt;&lt;author&gt;Wang, R.&lt;/author&gt;&lt;author&gt;Ferguson, C. C.&lt;/author&gt;&lt;author&gt;Eichenberger, P.&lt;/author&gt;&lt;author&gt;Driks, A.&lt;/author&gt;&lt;/authors&gt;&lt;/contributors&gt;&lt;auth-address&gt;Department of Microbiology and Immunology, Loyola University Medical Center, Maywood, IL 60153, USA.&lt;/auth-address&gt;&lt;titles&gt;&lt;title&gt;&lt;style face="normal" font="default" size="100%"&gt;The &lt;/style&gt;&lt;style face="italic" font="default" size="100%"&gt;Bacillus subtilis &lt;/style&gt;&lt;style face="normal" font="default" size="100%"&gt;spore coat protein interaction network&lt;/style&gt;&lt;/title&gt;&lt;secondary-title&gt;Mol Microbiol&lt;/secondary-title&gt;&lt;/titles&gt;&lt;periodical&gt;&lt;full-title&gt;Mol Microbiol&lt;/full-title&gt;&lt;/periodical&gt;&lt;pages&gt;487-502&lt;/pages&gt;&lt;volume&gt;59&lt;/volume&gt;&lt;number&gt;2&lt;/number&gt;&lt;keywords&gt;&lt;keyword&gt;Bacillus subtilis/genetics/*metabolism/physiology&lt;/keyword&gt;&lt;keyword&gt;Bacterial Proteins/genetics/*metabolism/physiology&lt;/keyword&gt;&lt;keyword&gt;Electrophoresis, Polyacrylamide Gel&lt;/keyword&gt;&lt;keyword&gt;Gene Deletion&lt;/keyword&gt;&lt;keyword&gt;Protein Binding&lt;/keyword&gt;&lt;keyword&gt;*Spores, Bacterial&lt;/keyword&gt;&lt;/keywords&gt;&lt;dates&gt;&lt;year&gt;2006&lt;/year&gt;&lt;pub-dates&gt;&lt;date&gt;Jan&lt;/date&gt;&lt;/pub-dates&gt;&lt;/dates&gt;&lt;accession-num&gt;16390444&lt;/accession-num&gt;&lt;urls&gt;&lt;related-urls&gt;&lt;url&gt;http://www.ncbi.nlm.nih.gov/entrez/query.fcgi?cmd=Retrieve&amp;amp;db=PubMed&amp;amp;dopt=Citation&amp;amp;list_uids=16390444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"_ENREF_76" \o "Kim, 2006 #9" </w:instrText>
      </w:r>
      <w:r w:rsidR="001E1917">
        <w:rPr>
          <w:noProof/>
        </w:rPr>
        <w:fldChar w:fldCharType="separate"/>
      </w:r>
      <w:r w:rsidR="001E1917">
        <w:rPr>
          <w:noProof/>
        </w:rPr>
        <w:t>76</w:t>
      </w:r>
      <w:r w:rsidR="001E1917">
        <w:rPr>
          <w:noProof/>
        </w:rPr>
        <w:fldChar w:fldCharType="end"/>
      </w:r>
      <w:r w:rsidR="001E1917">
        <w:rPr>
          <w:noProof/>
        </w:rPr>
        <w:t>]</w:t>
      </w:r>
      <w:r w:rsidR="001E1917">
        <w:fldChar w:fldCharType="end"/>
      </w:r>
      <w:del w:id="510" w:author="hqin" w:date="2011-11-20T19:52:00Z">
        <w:r w:rsidRPr="002A0697" w:rsidDel="005C2288">
          <w:rPr>
            <w:noProof/>
          </w:rPr>
          <w:delText>(33)</w:delText>
        </w:r>
      </w:del>
      <w:r w:rsidRPr="002A0697">
        <w:t xml:space="preserve">. Using sequence similarity criteria, and data from microarrays studies identifying genes of unknown function that are expressed late in sporulation </w:t>
      </w:r>
      <w:r w:rsidR="001E1917">
        <w:fldChar w:fldCharType="begin">
          <w:fldData xml:space="preserve">PEVuZE5vdGU+PENpdGU+PEF1dGhvcj5FaWNoZW5iZXJnZXI8L0F1dGhvcj48WWVhcj4yMDA0PC9Z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=
</w:fldData>
        </w:fldChar>
      </w:r>
      <w:r w:rsidR="001E1917">
        <w:instrText xml:space="preserve"> ADDIN EN.CITE </w:instrText>
      </w:r>
      <w:r w:rsidR="001E1917">
        <w:fldChar w:fldCharType="begin">
          <w:fldData xml:space="preserve">PEVuZE5vdGU+PENpdGU+PEF1dGhvcj5FaWNoZW5iZXJnZXI8L0F1dGhvcj48WWVhcj4yMDA0PC9Z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=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"_ENREF_77" \o "Eichenberger, 2004 #198" </w:instrText>
      </w:r>
      <w:r w:rsidR="001E1917">
        <w:rPr>
          <w:noProof/>
        </w:rPr>
        <w:fldChar w:fldCharType="separate"/>
      </w:r>
      <w:r w:rsidR="001E1917">
        <w:rPr>
          <w:noProof/>
        </w:rPr>
        <w:t>77</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"_ENREF_78" \o "Eichenberger, 2003 #215" </w:instrText>
      </w:r>
      <w:r w:rsidR="001E1917">
        <w:rPr>
          <w:noProof/>
        </w:rPr>
        <w:fldChar w:fldCharType="separate"/>
      </w:r>
      <w:r w:rsidR="001E1917">
        <w:rPr>
          <w:noProof/>
        </w:rPr>
        <w:t>78</w:t>
      </w:r>
      <w:r w:rsidR="001E1917">
        <w:rPr>
          <w:noProof/>
        </w:rPr>
        <w:fldChar w:fldCharType="end"/>
      </w:r>
      <w:r w:rsidR="001E1917">
        <w:rPr>
          <w:noProof/>
        </w:rPr>
        <w:t>]</w:t>
      </w:r>
      <w:r w:rsidR="001E1917">
        <w:fldChar w:fldCharType="end"/>
      </w:r>
      <w:del w:id="511" w:author="hqin" w:date="2011-11-20T19:52:00Z">
        <w:r w:rsidRPr="002A0697" w:rsidDel="005C2288">
          <w:rPr>
            <w:noProof/>
          </w:rPr>
          <w:delText>(23, 24)</w:delText>
        </w:r>
      </w:del>
      <w:r w:rsidRPr="002A0697">
        <w:t>, we comp</w:t>
      </w:r>
      <w:del w:id="512" w:author="hqin" w:date="2011-11-17T11:08:00Z">
        <w:r w:rsidRPr="002A0697" w:rsidDel="0070196B">
          <w:delText>l</w:delText>
        </w:r>
      </w:del>
      <w:r w:rsidRPr="002A0697">
        <w:t>i</w:t>
      </w:r>
      <w:ins w:id="513" w:author="hqin" w:date="2011-11-17T11:08:00Z">
        <w:r>
          <w:t>l</w:t>
        </w:r>
      </w:ins>
      <w:r w:rsidRPr="002A0697">
        <w:t>ed an expanded list of 73 genes (see supplementary data</w:t>
      </w:r>
      <w:del w:id="514" w:author="hqin" w:date="2013-01-15T10:09:00Z">
        <w:r w:rsidRPr="002A0697" w:rsidDel="000A0C0D">
          <w:delText xml:space="preserve"> and http://sunrays.spelman.edu/bgd/wiki/index.php/QD10</w:delText>
        </w:r>
      </w:del>
      <w:r w:rsidRPr="002A0697">
        <w:t xml:space="preserve">), that includes genes we regard as strong candidates for coat protein genes </w:t>
      </w:r>
      <w:r w:rsidR="001E1917">
        <w:fldChar w:fldCharType="begin">
          <w:fldData xml:space="preserve">PEVuZE5vdGU+PENpdGU+PEF1dGhvcj5FaWNoZW5iZXJnZXI8L0F1dGhvcj48WWVhcj4yMDA0PC9Z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</w:fldData>
        </w:fldChar>
      </w:r>
      <w:r w:rsidR="001E1917">
        <w:instrText xml:space="preserve"> ADDIN EN.CITE </w:instrText>
      </w:r>
      <w:r w:rsidR="001E1917">
        <w:fldChar w:fldCharType="begin">
          <w:fldData xml:space="preserve">PEVuZE5vdGU+PENpdGU+PEF1dGhvcj5FaWNoZW5iZXJnZXI8L0F1dGhvcj48WWVhcj4yMDA0PC9Z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"_ENREF_76" \o "Kim, 2006 #9" </w:instrText>
      </w:r>
      <w:r w:rsidR="001E1917">
        <w:rPr>
          <w:noProof/>
        </w:rPr>
        <w:fldChar w:fldCharType="separate"/>
      </w:r>
      <w:r w:rsidR="001E1917">
        <w:rPr>
          <w:noProof/>
        </w:rPr>
        <w:t>76</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"_ENREF_77" \o "Eichenberger, 2004 #198" </w:instrText>
      </w:r>
      <w:r w:rsidR="001E1917">
        <w:rPr>
          <w:noProof/>
        </w:rPr>
        <w:fldChar w:fldCharType="separate"/>
      </w:r>
      <w:r w:rsidR="001E1917">
        <w:rPr>
          <w:noProof/>
        </w:rPr>
        <w:t>77</w:t>
      </w:r>
      <w:r w:rsidR="001E1917">
        <w:rPr>
          <w:noProof/>
        </w:rPr>
        <w:fldChar w:fldCharType="end"/>
      </w:r>
      <w:r w:rsidR="001E1917">
        <w:rPr>
          <w:noProof/>
        </w:rPr>
        <w:t>]</w:t>
      </w:r>
      <w:r w:rsidR="001E1917">
        <w:fldChar w:fldCharType="end"/>
      </w:r>
      <w:del w:id="515" w:author="hqin" w:date="2011-11-20T19:52:00Z">
        <w:r w:rsidRPr="002A0697" w:rsidDel="005C2288">
          <w:rPr>
            <w:noProof/>
          </w:rPr>
          <w:delText>(23, 33)</w:delText>
        </w:r>
      </w:del>
      <w:r w:rsidRPr="002A0697">
        <w:t xml:space="preserve">. Over 80% (60 out of 73) of these genes were annotated as spore coat protein genes independently by another group </w:t>
      </w:r>
      <w:r w:rsidR="001E1917">
        <w:fldChar w:fldCharType="begin"/>
      </w:r>
      <w:r w:rsidR="001E1917">
        <w:instrText xml:space="preserve"> ADDIN EN.CITE &lt;EndNote&gt;&lt;Cite&gt;&lt;Author&gt;Henriques&lt;/Author&gt;&lt;Year&gt;2007&lt;/Year&gt;&lt;RecNum&gt;55&lt;/RecNum&gt;&lt;DisplayText&gt;[14]&lt;/DisplayText&gt;&lt;record&gt;&lt;rec-number&gt;55&lt;/rec-number&gt;&lt;foreign-keys&gt;&lt;key app="EN" db-id="02sps2pse5vde9eszr6vesw82vsrpaeerdva"&gt;55&lt;/key&gt;&lt;/foreign-keys&gt;&lt;ref-type name="Journal Article"&gt;17&lt;/ref-type&gt;&lt;contributors&gt;&lt;authors&gt;&lt;author&gt;Henriques, A. O.&lt;/author&gt;&lt;author&gt;Moran, C. P., Jr.&lt;/author&gt;&lt;/authors&gt;&lt;/contributors&gt;&lt;auth-address&gt;Instituto de Tecnologia Quimica e Biologica, Universidade Nova de Lisboa, 2781-901 Oeiras Codex, Portugal. aoh@itqb.unl.pt&lt;/auth-address&gt;&lt;titles&gt;&lt;title&gt;Structure, assembly, and function of the spore surface layers&lt;/title&gt;&lt;secondary-title&gt;Annu Rev Microbiol&lt;/secondary-title&gt;&lt;/titles&gt;&lt;periodical&gt;&lt;full-title&gt;Annu Rev Microbiol&lt;/full-title&gt;&lt;/periodical&gt;&lt;pages&gt;555-88&lt;/pages&gt;&lt;volume&gt;61&lt;/volume&gt;&lt;keywords&gt;&lt;keyword&gt;Bacillus/physiology/*ultrastructure&lt;/keyword&gt;&lt;keyword&gt;Bacterial Proteins/analysis/physiology&lt;/keyword&gt;&lt;keyword&gt;Muramidase/pharmacology&lt;/keyword&gt;&lt;keyword&gt;Quorum Sensing&lt;/keyword&gt;&lt;keyword&gt;Spores, Bacterial/chemistry/*physiology/*ultrastructure&lt;/keyword&gt;&lt;keyword&gt;Surface Properties&lt;/keyword&gt;&lt;/keywords&gt;&lt;dates&gt;&lt;year&gt;2007&lt;/year&gt;&lt;/dates&gt;&lt;accession-num&gt;18035610&lt;/accession-num&gt;&lt;urls&gt;&lt;related-urls&gt;&lt;url&gt;http://www.ncbi.nlm.nih.gov/entrez/query.fcgi?cmd=Retrieve&amp;amp;db=PubMed&amp;amp;dopt=Citation&amp;amp;list_uids=18035610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"_ENREF_14" \o "Henriques, 2007 #55" </w:instrText>
      </w:r>
      <w:r w:rsidR="001E1917">
        <w:rPr>
          <w:noProof/>
        </w:rPr>
        <w:fldChar w:fldCharType="separate"/>
      </w:r>
      <w:r w:rsidR="001E1917">
        <w:rPr>
          <w:noProof/>
        </w:rPr>
        <w:t>14</w:t>
      </w:r>
      <w:r w:rsidR="001E1917">
        <w:rPr>
          <w:noProof/>
        </w:rPr>
        <w:fldChar w:fldCharType="end"/>
      </w:r>
      <w:r w:rsidR="001E1917">
        <w:rPr>
          <w:noProof/>
        </w:rPr>
        <w:t>]</w:t>
      </w:r>
      <w:r w:rsidR="001E1917">
        <w:fldChar w:fldCharType="end"/>
      </w:r>
      <w:del w:id="516" w:author="hqin" w:date="2011-11-20T19:52:00Z">
        <w:r w:rsidRPr="002A0697" w:rsidDel="005C2288">
          <w:rPr>
            <w:noProof/>
          </w:rPr>
          <w:delText>(30)</w:delText>
        </w:r>
      </w:del>
      <w:r w:rsidRPr="002A0697">
        <w:t xml:space="preserve">. </w:t>
      </w:r>
    </w:p>
    <w:p w14:paraId="0607BADC" w14:textId="77777777" w:rsidR="0036587D" w:rsidRDefault="001C7FC9">
      <w:pPr>
        <w:ind w:firstLine="720"/>
        <w:rPr>
          <w:ins w:id="517" w:author="hqin" w:date="2013-01-07T11:09:00Z"/>
        </w:rPr>
        <w:pPrChange w:id="518" w:author="hqin" w:date="2013-01-29T09:44:00Z">
          <w:pPr>
            <w:spacing w:line="480" w:lineRule="auto"/>
            <w:ind w:firstLine="720"/>
          </w:pPr>
        </w:pPrChange>
      </w:pPr>
      <w:r w:rsidRPr="002A0697">
        <w:t xml:space="preserve">Analysis of the distributions of protein orthologs among species, i.e. the phylogenetic profile, can give important insights into evolution of these proteins and help identify those proteins with essential functional roles. </w:t>
      </w:r>
      <w:ins w:id="519" w:author="hqin" w:date="2013-01-07T11:04:00Z">
        <w:r w:rsidR="0055278C">
          <w:t xml:space="preserve">Previous profile </w:t>
        </w:r>
        <w:r w:rsidR="00212D62">
          <w:t>analysis of spore coat genes w</w:t>
        </w:r>
      </w:ins>
      <w:ins w:id="520" w:author="hqin" w:date="2013-01-07T11:11:00Z">
        <w:r w:rsidR="00212D62">
          <w:t>ere</w:t>
        </w:r>
      </w:ins>
      <w:ins w:id="521" w:author="hqin" w:date="2013-01-07T11:04:00Z">
        <w:r w:rsidR="0055278C">
          <w:t xml:space="preserve"> based on </w:t>
        </w:r>
      </w:ins>
      <w:moveToRangeStart w:id="522" w:author="hqin" w:date="2013-01-07T11:04:00Z" w:name="move345319992"/>
      <w:moveTo w:id="523" w:author="hqin" w:date="2013-01-07T11:04:00Z">
        <w:del w:id="524" w:author="hqin" w:date="2013-01-07T11:05:00Z">
          <w:r w:rsidR="0055278C" w:rsidRPr="002A0697" w:rsidDel="0055278C">
            <w:delText xml:space="preserve">However, orthologs are commonly identified in practice by </w:delText>
          </w:r>
        </w:del>
        <w:r w:rsidR="0055278C" w:rsidRPr="002A0697">
          <w:t>sequence similarity approaches</w:t>
        </w:r>
      </w:moveTo>
      <w:ins w:id="525" w:author="hqin" w:date="2013-01-07T11:11:00Z">
        <w:r w:rsidR="002E213F">
          <w:t xml:space="preserve"> </w:t>
        </w:r>
      </w:ins>
      <w:r w:rsidR="001E1917">
        <w:fldChar w:fldCharType="begin"/>
      </w:r>
      <w:r w:rsidR="001E1917">
        <w:instrText xml:space="preserve"> ADDIN EN.CITE &lt;EndNote&gt;&lt;Cite&gt;&lt;Author&gt;Henriques&lt;/Author&gt;&lt;Year&gt;2007&lt;/Year&gt;&lt;RecNum&gt;55&lt;/RecNum&gt;&lt;DisplayText&gt;[14]&lt;/DisplayText&gt;&lt;record&gt;&lt;rec-number&gt;55&lt;/rec-number&gt;&lt;foreign-keys&gt;&lt;key app="EN" db-id="02sps2pse5vde9eszr6vesw82vsrpaeerdva"&gt;55&lt;/key&gt;&lt;/foreign-keys&gt;&lt;ref-type name="Journal Article"&gt;17&lt;/ref-type&gt;&lt;contributors&gt;&lt;authors&gt;&lt;author&gt;Henriques, A. O.&lt;/author&gt;&lt;author&gt;Moran, C. P., Jr.&lt;/author&gt;&lt;/authors&gt;&lt;/contributors&gt;&lt;auth-address&gt;Instituto de Tecnologia Quimica e Biologica, Universidade Nova de Lisboa, 2781-901 Oeiras Codex, Portugal. aoh@itqb.unl.pt&lt;/auth-address&gt;&lt;titles&gt;&lt;title&gt;Structure, assembly, and function of the spore surface layers&lt;/title&gt;&lt;secondary-title&gt;Annu Rev Microbiol&lt;/secondary-title&gt;&lt;/titles&gt;&lt;periodical&gt;&lt;full-title&gt;Annu Rev Microbiol&lt;/full-title&gt;&lt;/periodical&gt;&lt;pages&gt;555-88&lt;/pages&gt;&lt;volume&gt;61&lt;/volume&gt;&lt;keywords&gt;&lt;keyword&gt;Bacillus/physiology/*ultrastructure&lt;/keyword&gt;&lt;keyword&gt;Bacterial Proteins/analysis/physiology&lt;/keyword&gt;&lt;keyword&gt;Muramidase/pharmacology&lt;/keyword&gt;&lt;keyword&gt;Quorum Sensing&lt;/keyword&gt;&lt;keyword&gt;Spores, Bacterial/chemistry/*physiology/*ultrastructure&lt;/keyword&gt;&lt;keyword&gt;Surface Properties&lt;/keyword&gt;&lt;/keywords&gt;&lt;dates&gt;&lt;year&gt;2007&lt;/year&gt;&lt;/dates&gt;&lt;accession-num&gt;18035610&lt;/accession-num&gt;&lt;urls&gt;&lt;related-urls&gt;&lt;url&gt;http://www.ncbi.nlm.nih.gov/entrez/query.fcgi?cmd=Retrieve&amp;amp;db=PubMed&amp;amp;dopt=Citation&amp;amp;list_uids=18035610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"_ENREF_14" \o "Henriques, 2007 #55" </w:instrText>
      </w:r>
      <w:r w:rsidR="001E1917">
        <w:rPr>
          <w:noProof/>
        </w:rPr>
        <w:fldChar w:fldCharType="separate"/>
      </w:r>
      <w:r w:rsidR="001E1917">
        <w:rPr>
          <w:noProof/>
        </w:rPr>
        <w:t>14</w:t>
      </w:r>
      <w:r w:rsidR="001E1917">
        <w:rPr>
          <w:noProof/>
        </w:rPr>
        <w:fldChar w:fldCharType="end"/>
      </w:r>
      <w:r w:rsidR="001E1917">
        <w:rPr>
          <w:noProof/>
        </w:rPr>
        <w:t>]</w:t>
      </w:r>
      <w:r w:rsidR="001E1917">
        <w:fldChar w:fldCharType="end"/>
      </w:r>
      <w:moveTo w:id="526" w:author="hqin" w:date="2013-01-07T11:04:00Z">
        <w:r w:rsidR="0055278C" w:rsidRPr="002A0697">
          <w:t xml:space="preserve">. </w:t>
        </w:r>
        <w:del w:id="527" w:author="hqin" w:date="2013-01-07T11:11:00Z">
          <w:r w:rsidR="0055278C" w:rsidRPr="002A0697" w:rsidDel="00EB1DE8">
            <w:delText xml:space="preserve">Candidates identified this way are not necessarily derived from the same ancestral gene and, therefore, should be regarded only as provisional homologs. </w:delText>
          </w:r>
        </w:del>
      </w:moveTo>
      <w:moveToRangeEnd w:id="522"/>
      <w:ins w:id="528" w:author="hqin" w:date="2013-01-07T11:12:00Z">
        <w:r w:rsidR="00EB1DE8" w:rsidRPr="002A0697">
          <w:t>Because orthologs are genes in different species that are derived from a single ancestral gene</w:t>
        </w:r>
        <w:r w:rsidR="00EB1DE8" w:rsidRPr="002A0697">
          <w:rPr>
            <w:rFonts w:eastAsia="Times New Roman"/>
          </w:rPr>
          <w:t xml:space="preserve"> </w:t>
        </w:r>
      </w:ins>
      <w:r w:rsidR="001E1917">
        <w:fldChar w:fldCharType="begin"/>
      </w:r>
      <w:r w:rsidR="001E1917">
        <w:instrText xml:space="preserve"> ADDIN EN.CITE &lt;EndNote&gt;&lt;Cite&gt;&lt;Author&gt;Fitch&lt;/Author&gt;&lt;Year&gt;2000&lt;/Year&gt;&lt;RecNum&gt;99&lt;/RecNum&gt;&lt;DisplayText&gt;[79]&lt;/DisplayText&gt;&lt;record&gt;&lt;rec-number&gt;99&lt;/rec-number&gt;&lt;foreign-keys&gt;&lt;key app="EN" db-id="02sps2pse5vde9eszr6vesw82vsrpaeerdva"&gt;99&lt;/key&gt;&lt;/foreign-keys&gt;&lt;ref-type name="Journal Article"&gt;17&lt;/ref-type&gt;&lt;contributors&gt;&lt;authors&gt;&lt;author&gt;Fitch, W. M.&lt;/author&gt;&lt;/authors&gt;&lt;/contributors&gt;&lt;auth-address&gt;Department of Ecology and Evolutionary Biology, University of California, Irvine, CA 92697, USA.&lt;/auth-address&gt;&lt;titles&gt;&lt;title&gt;Homology a personal view on some of the problems&lt;/title&gt;&lt;secondary-title&gt;Trends Genet&lt;/secondary-title&gt;&lt;/titles&gt;&lt;periodical&gt;&lt;full-title&gt;Trends Genet&lt;/full-title&gt;&lt;/periodical&gt;&lt;pages&gt;227-31&lt;/pages&gt;&lt;volume&gt;16&lt;/volume&gt;&lt;number&gt;5&lt;/number&gt;&lt;keywords&gt;&lt;keyword&gt;Alleles&lt;/keyword&gt;&lt;keyword&gt;Animals&lt;/keyword&gt;&lt;keyword&gt;Gene Duplication&lt;/keyword&gt;&lt;keyword&gt;Genes&lt;/keyword&gt;&lt;keyword&gt;*Genetics&lt;/keyword&gt;&lt;keyword&gt;Logic&lt;/keyword&gt;&lt;keyword&gt;Recombination, Genetic&lt;/keyword&gt;&lt;keyword&gt;Structure-Activity Relationship&lt;/keyword&gt;&lt;keyword&gt;Tandem Repeat Sequences&lt;/keyword&gt;&lt;keyword&gt;*Terminology as Topic&lt;/keyword&gt;&lt;/keywords&gt;&lt;dates&gt;&lt;year&gt;2000&lt;/year&gt;&lt;pub-dates&gt;&lt;date&gt;May&lt;/date&gt;&lt;/pub-dates&gt;&lt;/dates&gt;&lt;accession-num&gt;10782117&lt;/accession-num&gt;&lt;urls&gt;&lt;related-urls&gt;&lt;url&gt;http://www.ncbi.nlm.nih.gov/entrez/query.fcgi?cmd=Retrieve&amp;amp;db=PubMed&amp;amp;dopt=Citation&amp;amp;list_uids=10782117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"_ENREF_79" \o "Fitch, 2000 #99" </w:instrText>
      </w:r>
      <w:r w:rsidR="001E1917">
        <w:rPr>
          <w:noProof/>
        </w:rPr>
        <w:fldChar w:fldCharType="separate"/>
      </w:r>
      <w:r w:rsidR="001E1917">
        <w:rPr>
          <w:noProof/>
        </w:rPr>
        <w:t>79</w:t>
      </w:r>
      <w:r w:rsidR="001E1917">
        <w:rPr>
          <w:noProof/>
        </w:rPr>
        <w:fldChar w:fldCharType="end"/>
      </w:r>
      <w:r w:rsidR="001E1917">
        <w:rPr>
          <w:noProof/>
        </w:rPr>
        <w:t>]</w:t>
      </w:r>
      <w:r w:rsidR="001E1917">
        <w:fldChar w:fldCharType="end"/>
      </w:r>
      <w:ins w:id="529" w:author="hqin" w:date="2013-01-07T11:12:00Z">
        <w:r w:rsidR="00EB1DE8" w:rsidRPr="002A0697">
          <w:t>, an orthologous relationship is by definition determined by phylogeny, using molecular evolutionary measures of gene distance</w:t>
        </w:r>
        <w:r w:rsidR="00EB1DE8">
          <w:t>s</w:t>
        </w:r>
        <w:r w:rsidR="00EB1DE8" w:rsidRPr="002A0697">
          <w:t xml:space="preserve"> </w:t>
        </w:r>
      </w:ins>
      <w:r w:rsidR="001E1917">
        <w:fldChar w:fldCharType="begin"/>
      </w:r>
      <w:r w:rsidR="001E1917">
        <w:instrText xml:space="preserve"> ADDIN EN.CITE &lt;EndNote&gt;&lt;Cite&gt;&lt;Author&gt;Li&lt;/Author&gt;&lt;Year&gt;1997&lt;/Year&gt;&lt;RecNum&gt;97&lt;/RecNum&gt;&lt;DisplayText&gt;[71]&lt;/DisplayText&gt;&lt;record&gt;&lt;rec-number&gt;97&lt;/rec-number&gt;&lt;foreign-keys&gt;&lt;key app="EN" db-id="02sps2pse5vde9eszr6vesw82vsrpaeerdva"&gt;97&lt;/key&gt;&lt;/foreign-keys&gt;&lt;ref-type name="Book"&gt;6&lt;/ref-type&gt;&lt;contributors&gt;&lt;authors&gt;&lt;author&gt;Li, Wen-Hsiung&lt;/author&gt;&lt;/authors&gt;&lt;/contributors&gt;&lt;titles&gt;&lt;title&gt;Molecular Evolution&lt;/title&gt;&lt;/titles&gt;&lt;pages&gt;487&lt;/pages&gt;&lt;dates&gt;&lt;year&gt;1997&lt;/year&gt;&lt;/dates&gt;&lt;pub-location&gt;Sunderland, Massachusetts&lt;/pub-location&gt;&lt;publisher&gt;Sinauer Associates&lt;/publisher&gt;&lt;urls&gt;&lt;/urls&gt;&lt;/record&gt;&lt;/Cite&gt;&lt;/EndNote&gt;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"_ENREF_71" \o "Li, 1997 #97" </w:instrText>
      </w:r>
      <w:r w:rsidR="001E1917">
        <w:rPr>
          <w:noProof/>
        </w:rPr>
        <w:fldChar w:fldCharType="separate"/>
      </w:r>
      <w:r w:rsidR="001E1917">
        <w:rPr>
          <w:noProof/>
        </w:rPr>
        <w:t>71</w:t>
      </w:r>
      <w:r w:rsidR="001E1917">
        <w:rPr>
          <w:noProof/>
        </w:rPr>
        <w:fldChar w:fldCharType="end"/>
      </w:r>
      <w:r w:rsidR="001E1917">
        <w:rPr>
          <w:noProof/>
        </w:rPr>
        <w:t>]</w:t>
      </w:r>
      <w:r w:rsidR="001E1917">
        <w:fldChar w:fldCharType="end"/>
      </w:r>
      <w:ins w:id="530" w:author="hqin" w:date="2013-01-07T11:12:00Z">
        <w:r w:rsidR="00EB1DE8" w:rsidRPr="002A0697">
          <w:t xml:space="preserve">. Consequently, we used a phylogeny-based approach to identify orthologous distributions of coat proteins (the set of coat protein orthologs among species with sequenced genomes) in 11 </w:t>
        </w:r>
        <w:r w:rsidR="00EB1DE8" w:rsidRPr="002A0697">
          <w:rPr>
            <w:i/>
          </w:rPr>
          <w:t>Bacillus</w:t>
        </w:r>
        <w:r w:rsidR="00EB1DE8" w:rsidRPr="002A0697">
          <w:t xml:space="preserve"> species.</w:t>
        </w:r>
      </w:ins>
    </w:p>
    <w:p w14:paraId="7198329B" w14:textId="77777777" w:rsidR="0036587D" w:rsidRDefault="001C7FC9">
      <w:pPr>
        <w:ind w:firstLine="720"/>
        <w:pPrChange w:id="531" w:author="hqin" w:date="2013-01-29T09:44:00Z">
          <w:pPr>
            <w:spacing w:line="480" w:lineRule="auto"/>
            <w:ind w:firstLine="720"/>
          </w:pPr>
        </w:pPrChange>
      </w:pPr>
      <w:del w:id="532" w:author="hqin" w:date="2013-01-07T11:05:00Z">
        <w:r w:rsidRPr="002A0697" w:rsidDel="0055278C">
          <w:delText xml:space="preserve">However, this type of analysis can be misleading if orthologs are improperly identified. </w:delText>
        </w:r>
      </w:del>
      <w:del w:id="533" w:author="hqin" w:date="2013-01-07T11:12:00Z">
        <w:r w:rsidRPr="002A0697" w:rsidDel="00EB1DE8">
          <w:delText>Because orthologs are genes in different species that are derived from a single ancestral gene</w:delText>
        </w:r>
        <w:r w:rsidRPr="002A0697" w:rsidDel="00EB1DE8">
          <w:rPr>
            <w:rFonts w:eastAsia="Times New Roman"/>
          </w:rPr>
          <w:delText xml:space="preserve"> </w:delText>
        </w:r>
      </w:del>
      <w:del w:id="534" w:author="hqin" w:date="2011-11-20T19:52:00Z">
        <w:r w:rsidRPr="002A0697" w:rsidDel="005C2288">
          <w:rPr>
            <w:noProof/>
          </w:rPr>
          <w:delText>(27)</w:delText>
        </w:r>
      </w:del>
      <w:del w:id="535" w:author="hqin" w:date="2013-01-07T11:12:00Z">
        <w:r w:rsidRPr="002A0697" w:rsidDel="00EB1DE8">
          <w:delText xml:space="preserve">, an orthologous relationship is by definition determined by phylogeny, using molecular evolutionary measures of gene distance </w:delText>
        </w:r>
      </w:del>
      <w:del w:id="536" w:author="hqin" w:date="2011-11-20T19:52:00Z">
        <w:r w:rsidRPr="002A0697" w:rsidDel="005C2288">
          <w:rPr>
            <w:noProof/>
          </w:rPr>
          <w:delText>(38)</w:delText>
        </w:r>
      </w:del>
      <w:del w:id="537" w:author="hqin" w:date="2013-01-07T11:12:00Z">
        <w:r w:rsidRPr="002A0697" w:rsidDel="00EB1DE8">
          <w:delText xml:space="preserve">. </w:delText>
        </w:r>
      </w:del>
      <w:moveFromRangeStart w:id="538" w:author="hqin" w:date="2013-01-07T11:04:00Z" w:name="move345319992"/>
      <w:moveFrom w:id="539" w:author="hqin" w:date="2013-01-07T11:04:00Z">
        <w:del w:id="540" w:author="hqin" w:date="2013-01-07T11:12:00Z">
          <w:r w:rsidRPr="002A0697" w:rsidDel="00EB1DE8">
            <w:delText xml:space="preserve">However, orthologs are commonly identified in practice by sequence similarity approaches. Candidates identified this way are not necessarily derived from the same ancestral gene and, therefore, should be regarded only as provisional homologs. </w:delText>
          </w:r>
        </w:del>
      </w:moveFrom>
      <w:moveFromRangeEnd w:id="538"/>
      <w:del w:id="541" w:author="hqin" w:date="2013-01-07T11:12:00Z">
        <w:r w:rsidRPr="002A0697" w:rsidDel="00EB1DE8">
          <w:delText xml:space="preserve">Consequently, we used a phylogeny-based approach to identify orthologous distributions of coat proteins (the set of coat protein orthologs among species with sequenced genomes) in 11 </w:delText>
        </w:r>
        <w:r w:rsidRPr="002A0697" w:rsidDel="00EB1DE8">
          <w:rPr>
            <w:i/>
          </w:rPr>
          <w:delText>Bacillus</w:delText>
        </w:r>
        <w:r w:rsidRPr="002A0697" w:rsidDel="00EB1DE8">
          <w:delText xml:space="preserve"> species.</w:delText>
        </w:r>
      </w:del>
      <w:del w:id="542" w:author="hqin" w:date="2013-01-07T11:13:00Z">
        <w:r w:rsidRPr="002A0697" w:rsidDel="005873A8">
          <w:delText xml:space="preserve"> </w:delText>
        </w:r>
      </w:del>
      <w:r w:rsidRPr="002A0697">
        <w:t>The resulting coat protein phylogenetic profiles suggest that coat proteins can be partitioned into those that are evolutionarily conserved or labile (</w:t>
      </w:r>
      <w:commentRangeStart w:id="543"/>
      <w:r w:rsidR="0036587D" w:rsidRPr="0036587D">
        <w:rPr>
          <w:color w:val="0070C0"/>
          <w:highlight w:val="yellow"/>
          <w:rPrChange w:id="544" w:author="hqin" w:date="2013-01-30T08:55:00Z">
            <w:rPr>
              <w:highlight w:val="yellow"/>
            </w:rPr>
          </w:rPrChange>
        </w:rPr>
        <w:t xml:space="preserve">Figure </w:t>
      </w:r>
      <w:del w:id="545" w:author="hqin" w:date="2013-01-28T08:44:00Z">
        <w:r w:rsidR="0036587D" w:rsidRPr="0036587D">
          <w:rPr>
            <w:color w:val="0070C0"/>
            <w:highlight w:val="yellow"/>
            <w:rPrChange w:id="546" w:author="hqin" w:date="2013-01-30T08:55:00Z">
              <w:rPr/>
            </w:rPrChange>
          </w:rPr>
          <w:delText>1</w:delText>
        </w:r>
      </w:del>
      <w:commentRangeEnd w:id="543"/>
      <w:ins w:id="547" w:author="hqin" w:date="2013-01-28T08:44:00Z">
        <w:r w:rsidR="0036587D" w:rsidRPr="0036587D">
          <w:rPr>
            <w:color w:val="0070C0"/>
            <w:highlight w:val="yellow"/>
            <w:rPrChange w:id="548" w:author="hqin" w:date="2013-01-30T08:55:00Z">
              <w:rPr/>
            </w:rPrChange>
          </w:rPr>
          <w:t>2</w:t>
        </w:r>
      </w:ins>
      <w:r w:rsidR="0036587D" w:rsidRPr="0036587D">
        <w:rPr>
          <w:rStyle w:val="CommentReference"/>
          <w:color w:val="0070C0"/>
          <w:highlight w:val="yellow"/>
          <w:rPrChange w:id="549" w:author="hqin" w:date="2013-01-30T08:55:00Z">
            <w:rPr>
              <w:rStyle w:val="CommentReference"/>
            </w:rPr>
          </w:rPrChange>
        </w:rPr>
        <w:commentReference w:id="543"/>
      </w:r>
      <w:r w:rsidRPr="002A0697">
        <w:t xml:space="preserve">). The orthologous distribution for each coat protein orthologous group (named after the </w:t>
      </w:r>
      <w:r w:rsidRPr="002A0697">
        <w:rPr>
          <w:i/>
        </w:rPr>
        <w:t>B. subtilis</w:t>
      </w:r>
      <w:r w:rsidRPr="002A0697">
        <w:t xml:space="preserve"> (Bsu) gene IDs) was generated by assigning 1 to each species with detectable orthologous hits and assigning 0 otherwise. The dissimilarities in the coat protein orthologous distributions are significant enough that they can be used to cluster the species in a manner in agreement with the species </w:t>
      </w:r>
      <w:ins w:id="550" w:author="hqin" w:date="2013-01-29T09:59:00Z">
        <w:r w:rsidR="001A417E">
          <w:t xml:space="preserve">reference </w:t>
        </w:r>
      </w:ins>
      <w:r w:rsidRPr="002A0697">
        <w:t>tree (</w:t>
      </w:r>
      <w:r w:rsidR="0036587D" w:rsidRPr="0036587D">
        <w:rPr>
          <w:color w:val="0070C0"/>
          <w:highlight w:val="yellow"/>
          <w:rPrChange w:id="551" w:author="hqin" w:date="2013-01-30T08:55:00Z">
            <w:rPr>
              <w:sz w:val="16"/>
              <w:szCs w:val="16"/>
              <w:highlight w:val="yellow"/>
            </w:rPr>
          </w:rPrChange>
        </w:rPr>
        <w:t xml:space="preserve">Figure </w:t>
      </w:r>
      <w:ins w:id="552" w:author="hqin" w:date="2013-01-28T08:44:00Z">
        <w:r w:rsidR="0036587D" w:rsidRPr="0036587D">
          <w:rPr>
            <w:color w:val="0070C0"/>
            <w:highlight w:val="yellow"/>
            <w:rPrChange w:id="553" w:author="hqin" w:date="2013-01-30T08:55:00Z">
              <w:rPr>
                <w:sz w:val="16"/>
                <w:szCs w:val="16"/>
              </w:rPr>
            </w:rPrChange>
          </w:rPr>
          <w:t>1</w:t>
        </w:r>
      </w:ins>
      <w:del w:id="554" w:author="hqin" w:date="2013-01-28T08:44:00Z">
        <w:r w:rsidR="0036587D" w:rsidRPr="0036587D">
          <w:rPr>
            <w:highlight w:val="yellow"/>
            <w:rPrChange w:id="555" w:author="hqin" w:date="2013-01-30T08:55:00Z">
              <w:rPr>
                <w:sz w:val="16"/>
                <w:szCs w:val="16"/>
              </w:rPr>
            </w:rPrChange>
          </w:rPr>
          <w:delText>S1</w:delText>
        </w:r>
      </w:del>
      <w:r w:rsidR="0036587D" w:rsidRPr="0036587D">
        <w:rPr>
          <w:highlight w:val="yellow"/>
          <w:rPrChange w:id="556" w:author="hqin" w:date="2013-01-30T08:55:00Z">
            <w:rPr>
              <w:sz w:val="16"/>
              <w:szCs w:val="16"/>
            </w:rPr>
          </w:rPrChange>
        </w:rPr>
        <w:t>).</w:t>
      </w:r>
      <w:r w:rsidRPr="002A0697">
        <w:t xml:space="preserve"> </w:t>
      </w:r>
    </w:p>
    <w:p w14:paraId="76DA5659" w14:textId="77777777" w:rsidR="0036587D" w:rsidRDefault="001C7FC9">
      <w:pPr>
        <w:pStyle w:val="p-ni"/>
        <w:spacing w:before="0" w:after="0" w:line="240" w:lineRule="auto"/>
        <w:ind w:firstLine="720"/>
        <w:rPr>
          <w:del w:id="557" w:author="hqin" w:date="2013-01-29T10:00:00Z"/>
          <w:szCs w:val="24"/>
          <w:lang w:val="en-US"/>
        </w:rPr>
        <w:pPrChange w:id="558" w:author="hqin" w:date="2013-01-29T09:44:00Z">
          <w:pPr>
            <w:pStyle w:val="p-ni"/>
            <w:spacing w:before="0" w:after="0" w:line="480" w:lineRule="auto"/>
            <w:ind w:firstLine="720"/>
          </w:pPr>
        </w:pPrChange>
      </w:pPr>
      <w:del w:id="559" w:author="hqin" w:date="2013-01-29T10:00:00Z">
        <w:r w:rsidRPr="002A0697" w:rsidDel="0045542C">
          <w:delText xml:space="preserve">Analysis of sequence characteristics specific to a group of genes can reveal distinctive and shared functional features, as well as evolutionary commonalities. Compared to </w:delText>
        </w:r>
        <w:r w:rsidRPr="002A0697" w:rsidDel="0045542C">
          <w:rPr>
            <w:i/>
          </w:rPr>
          <w:delText>B. subtilis</w:delText>
        </w:r>
        <w:r w:rsidRPr="002A0697" w:rsidDel="0045542C">
          <w:delText xml:space="preserve"> non-coat proteins, coat proteins are shorter than average in length </w:delText>
        </w:r>
        <w:commentRangeStart w:id="560"/>
        <w:r w:rsidRPr="002A0697" w:rsidDel="0045542C">
          <w:delText xml:space="preserve">(p=0.013, one-sided t-test). They contain an average of 6.8% LCRs, </w:delText>
        </w:r>
        <w:commentRangeEnd w:id="560"/>
        <w:r w:rsidRPr="002A0697" w:rsidDel="0045542C">
          <w:rPr>
            <w:rStyle w:val="CommentReference"/>
            <w:lang w:val="en-US"/>
          </w:rPr>
          <w:commentReference w:id="560"/>
        </w:r>
        <w:r w:rsidRPr="002A0697" w:rsidDel="0045542C">
          <w:delText xml:space="preserve">significantly more than do the non-coat proteins (with an average of 3.1%) at a p-value of 0.0088 (Wilcoxon rank sum test). Those coat proteins with a relatively large fraction of LCRs tend to be relatively short, but this is the general trend of all of the proteins in </w:delText>
        </w:r>
        <w:r w:rsidRPr="002A0697" w:rsidDel="0045542C">
          <w:rPr>
            <w:i/>
          </w:rPr>
          <w:delText>B. subtilis</w:delText>
        </w:r>
        <w:r w:rsidRPr="002A0697" w:rsidDel="0045542C">
          <w:delText xml:space="preserve"> (data not shown). </w:delText>
        </w:r>
        <w:r w:rsidRPr="002A0697" w:rsidDel="0045542C">
          <w:rPr>
            <w:szCs w:val="24"/>
            <w:lang w:val="en-US"/>
          </w:rPr>
          <w:delText xml:space="preserve">Among the 73 </w:delText>
        </w:r>
        <w:commentRangeStart w:id="561"/>
        <w:r w:rsidRPr="002A0697" w:rsidDel="0045542C">
          <w:rPr>
            <w:szCs w:val="24"/>
            <w:lang w:val="en-US"/>
          </w:rPr>
          <w:delText>coat proteins, 24 s</w:delText>
        </w:r>
        <w:commentRangeEnd w:id="561"/>
        <w:r w:rsidDel="0045542C">
          <w:rPr>
            <w:rStyle w:val="CommentReference"/>
            <w:lang w:val="en-US"/>
          </w:rPr>
          <w:commentReference w:id="561"/>
        </w:r>
        <w:r w:rsidRPr="002A0697" w:rsidDel="0045542C">
          <w:rPr>
            <w:szCs w:val="24"/>
            <w:lang w:val="en-US"/>
          </w:rPr>
          <w:delText xml:space="preserve">how disordered regions based on the consensus of three independent methods implemented in DisEMBL </w:delText>
        </w:r>
        <w:r w:rsidR="00111A3D" w:rsidDel="0045542C">
          <w:rPr>
            <w:szCs w:val="24"/>
            <w:lang w:val="en-US"/>
          </w:rPr>
          <w:delText>{Linding, 2003 #243}</w:delText>
        </w:r>
      </w:del>
      <w:del w:id="562" w:author="hqin" w:date="2011-11-20T19:52:00Z">
        <w:r w:rsidRPr="002A0697" w:rsidDel="005C2288">
          <w:rPr>
            <w:noProof/>
            <w:szCs w:val="24"/>
            <w:lang w:val="en-US"/>
          </w:rPr>
          <w:delText>(39)</w:delText>
        </w:r>
      </w:del>
      <w:del w:id="563" w:author="hqin" w:date="2013-01-29T10:00:00Z">
        <w:r w:rsidRPr="002A0697" w:rsidDel="0045542C">
          <w:rPr>
            <w:szCs w:val="24"/>
            <w:lang w:val="en-US"/>
          </w:rPr>
          <w:delText>. There is a moderate correlation between LCRs and disordered regions (R</w:delText>
        </w:r>
        <w:r w:rsidRPr="002A0697" w:rsidDel="0045542C">
          <w:rPr>
            <w:szCs w:val="24"/>
            <w:vertAlign w:val="superscript"/>
            <w:lang w:val="en-US"/>
          </w:rPr>
          <w:delText>2</w:delText>
        </w:r>
        <w:r w:rsidRPr="002A0697" w:rsidDel="0045542C">
          <w:rPr>
            <w:szCs w:val="24"/>
            <w:lang w:val="en-US"/>
          </w:rPr>
          <w:delText xml:space="preserve">=0.11, p-value = 0.007), suggesting that only a small number of disordered regions in coat proteins are due to repeats. </w:delText>
        </w:r>
      </w:del>
    </w:p>
    <w:p w14:paraId="312F7FDB" w14:textId="77777777" w:rsidR="0036587D" w:rsidRDefault="0036587D">
      <w:pPr>
        <w:pStyle w:val="p-ni"/>
        <w:spacing w:before="0" w:after="0" w:line="240" w:lineRule="auto"/>
        <w:ind w:firstLine="720"/>
        <w:rPr>
          <w:bCs/>
          <w:szCs w:val="24"/>
          <w:lang w:val="en-US"/>
        </w:rPr>
        <w:pPrChange w:id="564" w:author="hqin" w:date="2013-01-29T09:44:00Z">
          <w:pPr>
            <w:pStyle w:val="p-ni"/>
            <w:spacing w:before="0" w:after="0" w:line="480" w:lineRule="auto"/>
            <w:ind w:firstLine="720"/>
          </w:pPr>
        </w:pPrChange>
      </w:pPr>
    </w:p>
    <w:p w14:paraId="0648C137" w14:textId="77777777" w:rsidR="0036587D" w:rsidRDefault="001C7FC9">
      <w:pPr>
        <w:pStyle w:val="p-ni"/>
        <w:spacing w:before="0" w:after="0" w:line="240" w:lineRule="auto"/>
        <w:rPr>
          <w:del w:id="565" w:author="hong qin" w:date="2012-09-11T10:22:00Z"/>
          <w:b/>
          <w:bCs/>
          <w:szCs w:val="24"/>
          <w:lang w:val="en-US"/>
        </w:rPr>
        <w:pPrChange w:id="566" w:author="hqin" w:date="2013-01-29T09:44:00Z">
          <w:pPr>
            <w:pStyle w:val="p-ni"/>
            <w:spacing w:before="0" w:after="0" w:line="480" w:lineRule="auto"/>
          </w:pPr>
        </w:pPrChange>
      </w:pPr>
      <w:del w:id="567" w:author="hong qin" w:date="2012-09-11T10:22:00Z">
        <w:r w:rsidRPr="002A0697" w:rsidDel="004E5C3E">
          <w:rPr>
            <w:b/>
            <w:bCs/>
            <w:szCs w:val="24"/>
            <w:lang w:val="en-US"/>
          </w:rPr>
          <w:delText>3.2 Improved annotations of coat proteins.</w:delText>
        </w:r>
        <w:r w:rsidRPr="002A0697" w:rsidDel="004E5C3E">
          <w:rPr>
            <w:b/>
            <w:bCs/>
          </w:rPr>
          <w:delText xml:space="preserve"> </w:delText>
        </w:r>
      </w:del>
    </w:p>
    <w:p w14:paraId="3029077D" w14:textId="77777777" w:rsidR="0036587D" w:rsidRDefault="001C7FC9">
      <w:pPr>
        <w:pStyle w:val="p-ni"/>
        <w:spacing w:before="0" w:after="0" w:line="240" w:lineRule="auto"/>
        <w:ind w:firstLine="720"/>
        <w:rPr>
          <w:del w:id="568" w:author="hong qin" w:date="2012-09-11T10:22:00Z"/>
          <w:szCs w:val="24"/>
          <w:lang w:val="en-US"/>
        </w:rPr>
        <w:pPrChange w:id="569" w:author="hqin" w:date="2013-01-29T09:44:00Z">
          <w:pPr>
            <w:pStyle w:val="p-ni"/>
            <w:spacing w:before="0" w:after="0" w:line="480" w:lineRule="auto"/>
            <w:ind w:firstLine="720"/>
          </w:pPr>
        </w:pPrChange>
      </w:pPr>
      <w:del w:id="570" w:author="hong qin" w:date="2012-09-11T10:22:00Z">
        <w:r w:rsidRPr="002A0697" w:rsidDel="004E5C3E">
          <w:delText xml:space="preserve">Our analyses of coat protein phylogeny and orthologous groups allowed us to place coat proteins into phylogenetically meaningful families, and to revisit and improve previous annotations, such as those in the genome databases and in previous studies </w:delText>
        </w:r>
      </w:del>
      <w:ins w:id="571" w:author="hqin" w:date="2011-11-20T20:07:00Z">
        <w:del w:id="572" w:author="hong qin" w:date="2012-09-11T10:22:00Z">
          <w:r w:rsidR="0036587D" w:rsidDel="004E5C3E">
            <w:fldChar w:fldCharType="begin"/>
          </w:r>
        </w:del>
      </w:ins>
      <w:del w:id="573" w:author="hong qin" w:date="2012-09-11T10:22:00Z">
        <w:r w:rsidDel="004E5C3E">
          <w:delInstrText xml:space="preserve"> ADDIN EN.CITE &lt;EndNote&gt;&lt;Cite&gt;&lt;Author&gt;Henriques&lt;/Author&gt;&lt;Year&gt;2007&lt;/Year&gt;&lt;RecNum&gt;55&lt;/RecNum&gt;&lt;DisplayText&gt;[14]&lt;/DisplayText&gt;&lt;record&gt;&lt;rec-number&gt;55&lt;/rec-number&gt;&lt;foreign-keys&gt;&lt;key app="EN" db-id="02sps2pse5vde9eszr6vesw82vsrpaeerdva"&gt;55&lt;/key&gt;&lt;/foreign-keys&gt;&lt;ref-type name="Journal Article"&gt;17&lt;/ref-type&gt;&lt;contributors&gt;&lt;authors&gt;&lt;author&gt;Henriques, A. O.&lt;/author&gt;&lt;author&gt;Moran, C. P., Jr.&lt;/author&gt;&lt;/authors&gt;&lt;/contributors&gt;&lt;auth-address&gt;Instituto de Tecnologia Quimica e Biologica, Universidade Nova de Lisboa, 2781-901 Oeiras Codex, Portugal. aoh@itqb.unl.pt&lt;/auth-address&gt;&lt;titles&gt;&lt;title&gt;Structure, assembly, and function of the spore surface layers&lt;/title&gt;&lt;secondary-title&gt;Annu Rev Microbiol&lt;/secondary-title&gt;&lt;/titles&gt;&lt;periodical&gt;&lt;full-title&gt;Annu Rev Microbiol&lt;/full-title&gt;&lt;/periodical&gt;&lt;pages&gt;555-88&lt;/pages&gt;&lt;volume&gt;61&lt;/volume&gt;&lt;keywords&gt;&lt;keyword&gt;Bacillus/physiology/*ultrastructure&lt;/keyword&gt;&lt;keyword&gt;Bacterial Proteins/analysis/physiology&lt;/keyword&gt;&lt;keyword&gt;Muramidase/pharmacology&lt;/keyword&gt;&lt;keyword&gt;Quorum Sensing&lt;/keyword&gt;&lt;keyword&gt;Spores, Bacterial/chemistry/*physiology/*ultrastructure&lt;/keyword&gt;&lt;keyword&gt;Surface Properties&lt;/keyword&gt;&lt;/keywords&gt;&lt;dates&gt;&lt;year&gt;2007&lt;/year&gt;&lt;/dates&gt;&lt;accession-num&gt;18035610&lt;/accession-num&gt;&lt;urls&gt;&lt;related-urls&gt;&lt;url&gt;http://www.ncbi.nlm.nih.gov/entrez/query.fcgi?cmd=Retrieve&amp;amp;db=PubMed&amp;amp;dopt=Citation&amp;amp;list_uids=18035610 &lt;/url&gt;&lt;/related-urls&gt;&lt;/urls&gt;&lt;/record&gt;&lt;/Cite&gt;&lt;/EndNote&gt;</w:delInstrText>
        </w:r>
        <w:r w:rsidR="0036587D" w:rsidDel="004E5C3E">
          <w:fldChar w:fldCharType="separate"/>
        </w:r>
        <w:r w:rsidDel="004E5C3E">
          <w:rPr>
            <w:noProof/>
          </w:rPr>
          <w:delText>[</w:delText>
        </w:r>
        <w:r w:rsidR="0036587D" w:rsidDel="004E5C3E">
          <w:rPr>
            <w:noProof/>
          </w:rPr>
          <w:fldChar w:fldCharType="begin"/>
        </w:r>
        <w:r w:rsidDel="004E5C3E">
          <w:rPr>
            <w:noProof/>
          </w:rPr>
          <w:delInstrText xml:space="preserve"> HYPERLINK \l "_ENREF_14" \o "Henriques, 2007 #55" </w:delInstrText>
        </w:r>
        <w:r w:rsidR="0036587D" w:rsidDel="004E5C3E">
          <w:rPr>
            <w:noProof/>
          </w:rPr>
          <w:fldChar w:fldCharType="separate"/>
        </w:r>
        <w:r w:rsidDel="004E5C3E">
          <w:rPr>
            <w:noProof/>
          </w:rPr>
          <w:delText>14</w:delText>
        </w:r>
        <w:r w:rsidR="0036587D" w:rsidDel="004E5C3E">
          <w:rPr>
            <w:noProof/>
          </w:rPr>
          <w:fldChar w:fldCharType="end"/>
        </w:r>
        <w:r w:rsidDel="004E5C3E">
          <w:rPr>
            <w:noProof/>
          </w:rPr>
          <w:delText>]</w:delText>
        </w:r>
      </w:del>
      <w:ins w:id="574" w:author="hqin" w:date="2011-11-20T20:07:00Z">
        <w:del w:id="575" w:author="hong qin" w:date="2012-09-11T10:22:00Z">
          <w:r w:rsidR="0036587D" w:rsidDel="004E5C3E">
            <w:fldChar w:fldCharType="end"/>
          </w:r>
        </w:del>
      </w:ins>
      <w:del w:id="576" w:author="hong qin" w:date="2012-09-11T10:22:00Z">
        <w:r w:rsidRPr="002A0697" w:rsidDel="004E5C3E">
          <w:rPr>
            <w:noProof/>
          </w:rPr>
          <w:delText>(30)</w:delText>
        </w:r>
        <w:r w:rsidRPr="002A0697" w:rsidDel="004E5C3E">
          <w:delText>. About 50% of our orthologous profiles differ from those previously published, and in the case of six genes (</w:delText>
        </w:r>
        <w:r w:rsidRPr="002A0697" w:rsidDel="004E5C3E">
          <w:rPr>
            <w:i/>
          </w:rPr>
          <w:delText>cotI</w:delText>
        </w:r>
        <w:r w:rsidRPr="002A0697" w:rsidDel="004E5C3E">
          <w:delText xml:space="preserve">, </w:delText>
        </w:r>
        <w:r w:rsidRPr="002A0697" w:rsidDel="004E5C3E">
          <w:rPr>
            <w:i/>
          </w:rPr>
          <w:delText>cotS</w:delText>
        </w:r>
        <w:r w:rsidRPr="002A0697" w:rsidDel="004E5C3E">
          <w:delText xml:space="preserve">, </w:delText>
        </w:r>
        <w:r w:rsidRPr="002A0697" w:rsidDel="004E5C3E">
          <w:rPr>
            <w:i/>
          </w:rPr>
          <w:delText>cotSA</w:delText>
        </w:r>
        <w:r w:rsidRPr="002A0697" w:rsidDel="004E5C3E">
          <w:delText xml:space="preserve">, </w:delText>
        </w:r>
        <w:r w:rsidRPr="002A0697" w:rsidDel="004E5C3E">
          <w:rPr>
            <w:i/>
          </w:rPr>
          <w:delText>cotV</w:delText>
        </w:r>
        <w:r w:rsidRPr="002A0697" w:rsidDel="004E5C3E">
          <w:delText xml:space="preserve">, and </w:delText>
        </w:r>
        <w:r w:rsidRPr="002A0697" w:rsidDel="004E5C3E">
          <w:rPr>
            <w:i/>
          </w:rPr>
          <w:delText>ymaG</w:delText>
        </w:r>
        <w:r w:rsidRPr="002A0697" w:rsidDel="004E5C3E">
          <w:delText xml:space="preserve">) those profiles are inconsistent in various ways in at least four genomes. For example, we discovered orthologs of YmaG (BG13415) that were not reported previously. We note that </w:delText>
        </w:r>
        <w:r w:rsidRPr="002A0697" w:rsidDel="004E5C3E">
          <w:rPr>
            <w:szCs w:val="24"/>
            <w:lang w:val="en-US"/>
          </w:rPr>
          <w:delText xml:space="preserve">low complexity regions (LCRs), which can be responsible for spurious homology hits, are present in </w:delText>
        </w:r>
        <w:r w:rsidRPr="002A0697" w:rsidDel="004E5C3E">
          <w:delText>YmaG (</w:delText>
        </w:r>
        <w:r w:rsidRPr="002A0697" w:rsidDel="004E5C3E">
          <w:rPr>
            <w:szCs w:val="24"/>
            <w:lang w:val="en-US"/>
          </w:rPr>
          <w:delText>43% LCR, 53 out of 123 amino acids). We included LCRs in BLASTP searches and detected reciprocal-best-hits of YmaG with E-values less than 1x10</w:delText>
        </w:r>
        <w:r w:rsidRPr="002A0697" w:rsidDel="004E5C3E">
          <w:rPr>
            <w:szCs w:val="24"/>
            <w:vertAlign w:val="superscript"/>
            <w:lang w:val="en-US"/>
          </w:rPr>
          <w:delText>-6</w:delText>
        </w:r>
        <w:r w:rsidRPr="002A0697" w:rsidDel="004E5C3E">
          <w:rPr>
            <w:rStyle w:val="CommentReference"/>
            <w:lang w:val="en-US"/>
          </w:rPr>
          <w:commentReference w:id="577"/>
        </w:r>
        <w:r w:rsidRPr="002A0697" w:rsidDel="004E5C3E">
          <w:rPr>
            <w:szCs w:val="24"/>
            <w:lang w:val="en-US"/>
          </w:rPr>
          <w:delText xml:space="preserve"> in all of the studied genomes. We argue </w:delText>
        </w:r>
      </w:del>
      <w:ins w:id="578" w:author="hqin" w:date="2011-11-20T20:03:00Z">
        <w:del w:id="579" w:author="hong qin" w:date="2012-09-11T10:22:00Z">
          <w:r w:rsidDel="004E5C3E">
            <w:rPr>
              <w:szCs w:val="24"/>
              <w:lang w:val="en-US"/>
            </w:rPr>
            <w:delText xml:space="preserve">included these hits </w:delText>
          </w:r>
        </w:del>
      </w:ins>
      <w:del w:id="580" w:author="hong qin" w:date="2012-09-11T10:22:00Z">
        <w:r w:rsidRPr="002A0697" w:rsidDel="004E5C3E">
          <w:rPr>
            <w:szCs w:val="24"/>
            <w:lang w:val="en-US"/>
          </w:rPr>
          <w:delText xml:space="preserve">that </w:delText>
        </w:r>
      </w:del>
      <w:ins w:id="581" w:author="hqin" w:date="2011-11-20T20:03:00Z">
        <w:del w:id="582" w:author="hong qin" w:date="2012-09-11T10:22:00Z">
          <w:r w:rsidDel="004E5C3E">
            <w:rPr>
              <w:szCs w:val="24"/>
              <w:lang w:val="en-US"/>
            </w:rPr>
            <w:delText xml:space="preserve">because </w:delText>
          </w:r>
        </w:del>
      </w:ins>
      <w:del w:id="583" w:author="hong qin" w:date="2012-09-11T10:22:00Z">
        <w:r w:rsidRPr="002A0697" w:rsidDel="004E5C3E">
          <w:rPr>
            <w:szCs w:val="24"/>
            <w:lang w:val="en-US"/>
          </w:rPr>
          <w:delText xml:space="preserve">at least some of these hits </w:delText>
        </w:r>
      </w:del>
      <w:ins w:id="584" w:author="hqin" w:date="2011-11-20T20:04:00Z">
        <w:del w:id="585" w:author="hong qin" w:date="2012-09-11T10:22:00Z">
          <w:r w:rsidDel="004E5C3E">
            <w:rPr>
              <w:szCs w:val="24"/>
              <w:lang w:val="en-US"/>
            </w:rPr>
            <w:delText xml:space="preserve">they probably contain </w:delText>
          </w:r>
        </w:del>
      </w:ins>
      <w:del w:id="586" w:author="hong qin" w:date="2012-09-11T10:22:00Z">
        <w:r w:rsidRPr="002A0697" w:rsidDel="004E5C3E">
          <w:rPr>
            <w:szCs w:val="24"/>
            <w:lang w:val="en-US"/>
          </w:rPr>
          <w:delText xml:space="preserve">are plausible YmaG orthologs. We believe that the inclusion of LCR sequence in the phylogenetic analyses (albeit with caveats) allows us to generate a more complete understanding of coat protein relatedness than previous studies. </w:delText>
        </w:r>
      </w:del>
    </w:p>
    <w:p w14:paraId="31111C34" w14:textId="77777777" w:rsidR="0036587D" w:rsidRDefault="001C7FC9">
      <w:pPr>
        <w:pStyle w:val="p-ni"/>
        <w:spacing w:before="0" w:after="0" w:line="240" w:lineRule="auto"/>
        <w:ind w:firstLine="720"/>
        <w:rPr>
          <w:ins w:id="587" w:author="hqin" w:date="2011-11-20T19:54:00Z"/>
          <w:del w:id="588" w:author="hong qin" w:date="2012-09-11T10:22:00Z"/>
          <w:szCs w:val="24"/>
          <w:lang w:val="en-US"/>
        </w:rPr>
        <w:pPrChange w:id="589" w:author="hqin" w:date="2013-01-29T09:44:00Z">
          <w:pPr>
            <w:pStyle w:val="p-ni"/>
            <w:spacing w:before="0" w:after="0" w:line="480" w:lineRule="auto"/>
            <w:ind w:firstLine="720"/>
          </w:pPr>
        </w:pPrChange>
      </w:pPr>
      <w:del w:id="590" w:author="hong qin" w:date="2012-09-11T10:22:00Z">
        <w:r w:rsidRPr="002A0697" w:rsidDel="004E5C3E">
          <w:rPr>
            <w:lang w:val="en-US"/>
          </w:rPr>
          <w:delText xml:space="preserve">We also generated improved coat protein annotations by more careful analysis of coat protein families. For example, </w:delText>
        </w:r>
        <w:r w:rsidRPr="002A0697" w:rsidDel="004E5C3E">
          <w:rPr>
            <w:szCs w:val="24"/>
            <w:lang w:val="en-US"/>
          </w:rPr>
          <w:delText xml:space="preserve">CotI (BG13821, previously YtaA), CotS (BG11380) and YutH (BG14044) constitute </w:delText>
        </w:r>
      </w:del>
      <w:ins w:id="591" w:author="hqin" w:date="2011-11-20T19:49:00Z">
        <w:del w:id="592" w:author="hong qin" w:date="2012-09-11T10:22:00Z">
          <w:r w:rsidDel="004E5C3E">
            <w:rPr>
              <w:szCs w:val="24"/>
              <w:lang w:val="en-US"/>
            </w:rPr>
            <w:delText xml:space="preserve">are a group of </w:delText>
          </w:r>
        </w:del>
      </w:ins>
      <w:del w:id="593" w:author="hong qin" w:date="2012-09-11T10:22:00Z">
        <w:r w:rsidRPr="002A0697" w:rsidDel="004E5C3E">
          <w:rPr>
            <w:szCs w:val="24"/>
            <w:lang w:val="en-US"/>
          </w:rPr>
          <w:delText>a family</w:delText>
        </w:r>
      </w:del>
      <w:ins w:id="594" w:author="hqin" w:date="2011-11-20T19:50:00Z">
        <w:del w:id="595" w:author="hong qin" w:date="2012-09-11T10:22:00Z">
          <w:r w:rsidDel="004E5C3E">
            <w:rPr>
              <w:szCs w:val="24"/>
              <w:lang w:val="en-US"/>
            </w:rPr>
            <w:delText xml:space="preserve">proteins with </w:delText>
          </w:r>
        </w:del>
      </w:ins>
      <w:del w:id="596" w:author="hong qin" w:date="2012-09-11T10:22:00Z">
        <w:r w:rsidRPr="002A0697" w:rsidDel="004E5C3E">
          <w:rPr>
            <w:szCs w:val="24"/>
            <w:lang w:val="en-US"/>
          </w:rPr>
          <w:delText xml:space="preserve">, based on their </w:delText>
        </w:r>
      </w:del>
      <w:ins w:id="597" w:author="hqin" w:date="2011-11-20T19:50:00Z">
        <w:del w:id="598" w:author="hong qin" w:date="2012-09-11T10:22:00Z">
          <w:r w:rsidDel="004E5C3E">
            <w:rPr>
              <w:szCs w:val="24"/>
              <w:lang w:val="en-US"/>
            </w:rPr>
            <w:delText xml:space="preserve">very </w:delText>
          </w:r>
        </w:del>
      </w:ins>
      <w:del w:id="599" w:author="hong qin" w:date="2012-09-11T10:22:00Z">
        <w:r w:rsidRPr="002A0697" w:rsidDel="004E5C3E">
          <w:rPr>
            <w:szCs w:val="24"/>
            <w:lang w:val="en-US"/>
          </w:rPr>
          <w:delText>similar sequences</w:delText>
        </w:r>
      </w:del>
      <w:ins w:id="600" w:author="hqin" w:date="2011-11-20T19:51:00Z">
        <w:del w:id="601" w:author="hong qin" w:date="2012-09-11T10:22:00Z">
          <w:r w:rsidDel="004E5C3E">
            <w:rPr>
              <w:szCs w:val="24"/>
              <w:lang w:val="en-US"/>
            </w:rPr>
            <w:delText>, as recently reported by another study</w:delText>
          </w:r>
        </w:del>
      </w:ins>
      <w:ins w:id="602" w:author="hqin" w:date="2011-11-20T19:52:00Z">
        <w:del w:id="603" w:author="hong qin" w:date="2012-09-11T10:22:00Z">
          <w:r w:rsidDel="004E5C3E">
            <w:rPr>
              <w:szCs w:val="24"/>
              <w:lang w:val="en-US"/>
            </w:rPr>
            <w:delText xml:space="preserve"> </w:delText>
          </w:r>
        </w:del>
      </w:ins>
      <w:ins w:id="604" w:author="hqin" w:date="2011-11-20T20:07:00Z">
        <w:del w:id="605" w:author="hong qin" w:date="2012-09-11T10:22:00Z">
          <w:r w:rsidR="0036587D" w:rsidDel="004E5C3E">
            <w:fldChar w:fldCharType="begin">
              <w:fldData xml:space="preserve">PEVuZE5vdGU+PENpdGU+PEF1dGhvcj5TY2hlZWZmPC9BdXRob3I+PFllYXI+MjAxMDwvWWVhcj48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=
</w:fldData>
            </w:fldChar>
          </w:r>
        </w:del>
      </w:ins>
      <w:del w:id="606" w:author="hong qin" w:date="2012-09-11T10:22:00Z">
        <w:r w:rsidDel="004E5C3E">
          <w:rPr>
            <w:szCs w:val="24"/>
            <w:lang w:val="en-US"/>
          </w:rPr>
          <w:delInstrText xml:space="preserve"> ADDIN EN.CITE </w:delInstrText>
        </w:r>
        <w:r w:rsidR="0036587D" w:rsidDel="004E5C3E">
          <w:fldChar w:fldCharType="begin">
            <w:fldData xml:space="preserve">PEVuZE5vdGU+PENpdGU+PEF1dGhvcj5TY2hlZWZmPC9BdXRob3I+PFllYXI+MjAxMDwvWWVhcj48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=
</w:fldData>
          </w:fldChar>
        </w:r>
        <w:r w:rsidDel="004E5C3E">
          <w:rPr>
            <w:szCs w:val="24"/>
            <w:lang w:val="en-US"/>
          </w:rPr>
          <w:delInstrText xml:space="preserve"> ADDIN EN.CITE.DATA </w:delInstrText>
        </w:r>
        <w:r w:rsidR="0036587D" w:rsidDel="004E5C3E">
          <w:fldChar w:fldCharType="end"/>
        </w:r>
        <w:r w:rsidR="0036587D" w:rsidDel="004E5C3E">
          <w:fldChar w:fldCharType="separate"/>
        </w:r>
        <w:r w:rsidDel="004E5C3E">
          <w:rPr>
            <w:noProof/>
            <w:szCs w:val="24"/>
            <w:lang w:val="en-US"/>
          </w:rPr>
          <w:delText>[</w:delText>
        </w:r>
        <w:r w:rsidR="0036587D" w:rsidDel="004E5C3E">
          <w:rPr>
            <w:noProof/>
          </w:rPr>
          <w:fldChar w:fldCharType="begin"/>
        </w:r>
        <w:r w:rsidDel="004E5C3E">
          <w:rPr>
            <w:noProof/>
            <w:szCs w:val="24"/>
            <w:lang w:val="en-US"/>
          </w:rPr>
          <w:delInstrText xml:space="preserve"> HYPERLINK \l "_ENREF_62" \o "Scheeff, 2010 #290" </w:delInstrText>
        </w:r>
        <w:r w:rsidR="0036587D" w:rsidDel="004E5C3E">
          <w:rPr>
            <w:noProof/>
          </w:rPr>
          <w:fldChar w:fldCharType="separate"/>
        </w:r>
        <w:r w:rsidDel="004E5C3E">
          <w:rPr>
            <w:noProof/>
            <w:szCs w:val="24"/>
            <w:lang w:val="en-US"/>
          </w:rPr>
          <w:delText>62</w:delText>
        </w:r>
        <w:r w:rsidR="0036587D" w:rsidDel="004E5C3E">
          <w:rPr>
            <w:noProof/>
          </w:rPr>
          <w:fldChar w:fldCharType="end"/>
        </w:r>
        <w:r w:rsidDel="004E5C3E">
          <w:rPr>
            <w:noProof/>
            <w:szCs w:val="24"/>
            <w:lang w:val="en-US"/>
          </w:rPr>
          <w:delText>]</w:delText>
        </w:r>
      </w:del>
      <w:ins w:id="607" w:author="hqin" w:date="2011-11-20T20:07:00Z">
        <w:del w:id="608" w:author="hong qin" w:date="2012-09-11T10:22:00Z">
          <w:r w:rsidR="0036587D" w:rsidDel="004E5C3E">
            <w:fldChar w:fldCharType="end"/>
          </w:r>
        </w:del>
      </w:ins>
      <w:del w:id="609" w:author="hong qin" w:date="2012-09-11T10:22:00Z">
        <w:r w:rsidRPr="002A0697" w:rsidDel="004E5C3E">
          <w:rPr>
            <w:szCs w:val="24"/>
            <w:lang w:val="en-US"/>
          </w:rPr>
          <w:delText>. Although our analysis indicates that CotI and CotS</w:delText>
        </w:r>
        <w:r w:rsidRPr="002A0697" w:rsidDel="004E5C3E">
          <w:rPr>
            <w:i/>
            <w:szCs w:val="24"/>
            <w:lang w:val="en-US"/>
          </w:rPr>
          <w:delText xml:space="preserve"> </w:delText>
        </w:r>
        <w:r w:rsidRPr="002A0697" w:rsidDel="004E5C3E">
          <w:rPr>
            <w:szCs w:val="24"/>
            <w:lang w:val="en-US"/>
          </w:rPr>
          <w:delText xml:space="preserve">are not encoded in the </w:delText>
        </w:r>
        <w:r w:rsidRPr="002A0697" w:rsidDel="004E5C3E">
          <w:rPr>
            <w:i/>
            <w:szCs w:val="24"/>
            <w:lang w:val="en-US"/>
          </w:rPr>
          <w:delText>B. anthracis</w:delText>
        </w:r>
        <w:r w:rsidRPr="002A0697" w:rsidDel="004E5C3E">
          <w:rPr>
            <w:szCs w:val="24"/>
            <w:lang w:val="en-US"/>
          </w:rPr>
          <w:delText xml:space="preserve"> and </w:delText>
        </w:r>
        <w:r w:rsidRPr="002A0697" w:rsidDel="004E5C3E">
          <w:rPr>
            <w:i/>
            <w:szCs w:val="24"/>
            <w:lang w:val="en-US"/>
          </w:rPr>
          <w:delText>B. cereus</w:delText>
        </w:r>
        <w:r w:rsidRPr="002A0697" w:rsidDel="004E5C3E">
          <w:rPr>
            <w:szCs w:val="24"/>
            <w:lang w:val="en-US"/>
          </w:rPr>
          <w:delText xml:space="preserve"> genomes, both genes are annotated in those species. Noticeably, TIGR assigned some coat proteins, including the potential YutH orthologs of </w:delText>
        </w:r>
        <w:r w:rsidRPr="002A0697" w:rsidDel="004E5C3E">
          <w:rPr>
            <w:i/>
            <w:szCs w:val="24"/>
            <w:lang w:val="en-US"/>
          </w:rPr>
          <w:delText>B. thuringiensis</w:delText>
        </w:r>
        <w:r w:rsidRPr="002A0697" w:rsidDel="004E5C3E">
          <w:rPr>
            <w:szCs w:val="24"/>
            <w:lang w:val="en-US"/>
          </w:rPr>
          <w:delText xml:space="preserve">, to both YutH and CotS families using sequence similarity approaches. To better understand this discrepancy, we generated phylogenic trees using the CotS, CotI, and YutH </w:delText>
        </w:r>
        <w:commentRangeStart w:id="610"/>
        <w:r w:rsidRPr="002A0697" w:rsidDel="004E5C3E">
          <w:rPr>
            <w:szCs w:val="24"/>
            <w:lang w:val="en-US"/>
          </w:rPr>
          <w:delText>sequences (</w:delText>
        </w:r>
        <w:r w:rsidR="0036587D" w:rsidRPr="0036587D">
          <w:rPr>
            <w:rPrChange w:id="611" w:author="hqin" w:date="2011-08-26T08:49:00Z">
              <w:rPr>
                <w:sz w:val="16"/>
                <w:szCs w:val="16"/>
                <w:highlight w:val="yellow"/>
              </w:rPr>
            </w:rPrChange>
          </w:rPr>
          <w:delText>Figure</w:delText>
        </w:r>
        <w:r w:rsidRPr="002A0697" w:rsidDel="004E5C3E">
          <w:rPr>
            <w:szCs w:val="24"/>
            <w:lang w:val="en-US"/>
          </w:rPr>
          <w:delText xml:space="preserve"> 2). </w:delText>
        </w:r>
        <w:commentRangeEnd w:id="610"/>
        <w:r w:rsidRPr="002A0697" w:rsidDel="004E5C3E">
          <w:rPr>
            <w:rStyle w:val="CommentReference"/>
            <w:lang w:val="en-US"/>
          </w:rPr>
          <w:commentReference w:id="610"/>
        </w:r>
        <w:r w:rsidRPr="002A0697" w:rsidDel="004E5C3E">
          <w:rPr>
            <w:szCs w:val="24"/>
            <w:lang w:val="en-US"/>
          </w:rPr>
          <w:delText xml:space="preserve">We conclude that the annotated </w:delText>
        </w:r>
        <w:r w:rsidRPr="002A0697" w:rsidDel="004E5C3E">
          <w:rPr>
            <w:i/>
            <w:szCs w:val="24"/>
            <w:lang w:val="en-US"/>
          </w:rPr>
          <w:delText xml:space="preserve">cotI </w:delText>
        </w:r>
        <w:r w:rsidRPr="002A0697" w:rsidDel="004E5C3E">
          <w:rPr>
            <w:szCs w:val="24"/>
            <w:lang w:val="en-US"/>
          </w:rPr>
          <w:delText>and</w:delText>
        </w:r>
        <w:r w:rsidRPr="002A0697" w:rsidDel="004E5C3E">
          <w:rPr>
            <w:i/>
            <w:szCs w:val="24"/>
            <w:lang w:val="en-US"/>
          </w:rPr>
          <w:delText xml:space="preserve"> cotS</w:delText>
        </w:r>
        <w:r w:rsidRPr="002A0697" w:rsidDel="004E5C3E">
          <w:rPr>
            <w:szCs w:val="24"/>
            <w:lang w:val="en-US"/>
          </w:rPr>
          <w:delText xml:space="preserve"> orthologs in the </w:delText>
        </w:r>
        <w:r w:rsidRPr="002A0697" w:rsidDel="004E5C3E">
          <w:rPr>
            <w:i/>
            <w:szCs w:val="24"/>
            <w:lang w:val="en-US"/>
          </w:rPr>
          <w:delText>B. cereus</w:delText>
        </w:r>
        <w:r w:rsidRPr="002A0697" w:rsidDel="004E5C3E">
          <w:rPr>
            <w:szCs w:val="24"/>
            <w:lang w:val="en-US"/>
          </w:rPr>
          <w:delText xml:space="preserve"> group genomes are actually orthologs of </w:delText>
        </w:r>
        <w:r w:rsidRPr="002A0697" w:rsidDel="004E5C3E">
          <w:rPr>
            <w:i/>
            <w:szCs w:val="24"/>
            <w:lang w:val="en-US"/>
          </w:rPr>
          <w:delText>yutH</w:delText>
        </w:r>
        <w:r w:rsidRPr="002A0697" w:rsidDel="004E5C3E">
          <w:rPr>
            <w:szCs w:val="24"/>
            <w:lang w:val="en-US"/>
          </w:rPr>
          <w:delText xml:space="preserve">. </w:delText>
        </w:r>
      </w:del>
      <w:ins w:id="612" w:author="hqin" w:date="2011-11-20T19:36:00Z">
        <w:del w:id="613" w:author="hong qin" w:date="2012-09-11T10:22:00Z">
          <w:r w:rsidDel="004E5C3E">
            <w:rPr>
              <w:szCs w:val="24"/>
              <w:lang w:val="en-US"/>
            </w:rPr>
            <w:delText xml:space="preserve"> It is interesting </w:delText>
          </w:r>
        </w:del>
      </w:ins>
      <w:ins w:id="614" w:author="hqin" w:date="2011-11-20T19:53:00Z">
        <w:del w:id="615" w:author="hong qin" w:date="2012-09-11T10:22:00Z">
          <w:r w:rsidDel="004E5C3E">
            <w:rPr>
              <w:szCs w:val="24"/>
              <w:lang w:val="en-US"/>
            </w:rPr>
            <w:delText xml:space="preserve">to point out </w:delText>
          </w:r>
        </w:del>
      </w:ins>
      <w:ins w:id="616" w:author="hqin" w:date="2011-11-20T19:36:00Z">
        <w:del w:id="617" w:author="hong qin" w:date="2012-09-11T10:22:00Z">
          <w:r w:rsidDel="004E5C3E">
            <w:rPr>
              <w:szCs w:val="24"/>
              <w:lang w:val="en-US"/>
            </w:rPr>
            <w:delText xml:space="preserve">that </w:delText>
          </w:r>
        </w:del>
      </w:ins>
      <w:ins w:id="618" w:author="hqin" w:date="2011-11-20T19:54:00Z">
        <w:del w:id="619" w:author="hong qin" w:date="2012-09-11T10:22:00Z">
          <w:r w:rsidDel="004E5C3E">
            <w:rPr>
              <w:szCs w:val="24"/>
              <w:lang w:val="en-US"/>
            </w:rPr>
            <w:delText>we used a stringent criteria</w:delText>
          </w:r>
        </w:del>
      </w:ins>
      <w:ins w:id="620" w:author="MI" w:date="2011-11-29T19:11:00Z">
        <w:del w:id="621" w:author="hong qin" w:date="2012-09-11T10:22:00Z">
          <w:r w:rsidDel="004E5C3E">
            <w:rPr>
              <w:szCs w:val="24"/>
              <w:lang w:val="en-US"/>
            </w:rPr>
            <w:delText>on</w:delText>
          </w:r>
        </w:del>
      </w:ins>
      <w:ins w:id="622" w:author="hqin" w:date="2011-11-20T19:54:00Z">
        <w:del w:id="623" w:author="hong qin" w:date="2012-09-11T10:22:00Z">
          <w:r w:rsidDel="004E5C3E">
            <w:rPr>
              <w:szCs w:val="24"/>
              <w:lang w:val="en-US"/>
            </w:rPr>
            <w:delText xml:space="preserve"> to detect sequence similarity because we aim</w:delText>
          </w:r>
        </w:del>
      </w:ins>
      <w:ins w:id="624" w:author="hqin" w:date="2011-11-20T19:58:00Z">
        <w:del w:id="625" w:author="hong qin" w:date="2012-09-11T10:22:00Z">
          <w:r w:rsidDel="004E5C3E">
            <w:rPr>
              <w:szCs w:val="24"/>
              <w:lang w:val="en-US"/>
            </w:rPr>
            <w:delText>ed</w:delText>
          </w:r>
        </w:del>
      </w:ins>
      <w:ins w:id="626" w:author="hqin" w:date="2011-11-20T19:54:00Z">
        <w:del w:id="627" w:author="hong qin" w:date="2012-09-11T10:22:00Z">
          <w:r w:rsidDel="004E5C3E">
            <w:rPr>
              <w:szCs w:val="24"/>
              <w:lang w:val="en-US"/>
            </w:rPr>
            <w:delText xml:space="preserve"> to identify</w:delText>
          </w:r>
        </w:del>
      </w:ins>
      <w:ins w:id="628" w:author="hqin" w:date="2011-11-20T19:53:00Z">
        <w:del w:id="629" w:author="hong qin" w:date="2012-09-11T10:22:00Z">
          <w:r w:rsidDel="004E5C3E">
            <w:rPr>
              <w:szCs w:val="24"/>
              <w:lang w:val="en-US"/>
            </w:rPr>
            <w:delText xml:space="preserve"> ortholog</w:delText>
          </w:r>
        </w:del>
      </w:ins>
      <w:ins w:id="630" w:author="hqin" w:date="2011-11-20T19:54:00Z">
        <w:del w:id="631" w:author="hong qin" w:date="2012-09-11T10:22:00Z">
          <w:r w:rsidDel="004E5C3E">
            <w:rPr>
              <w:szCs w:val="24"/>
              <w:lang w:val="en-US"/>
            </w:rPr>
            <w:delText xml:space="preserve">s, whereas the previous study </w:delText>
          </w:r>
        </w:del>
      </w:ins>
      <w:ins w:id="632" w:author="hqin" w:date="2011-11-20T19:56:00Z">
        <w:del w:id="633" w:author="hong qin" w:date="2012-09-11T10:22:00Z">
          <w:r w:rsidDel="004E5C3E">
            <w:rPr>
              <w:szCs w:val="24"/>
              <w:lang w:val="en-US"/>
            </w:rPr>
            <w:delText>used a more sensitive method (Hidden Markov Model) to detect homologs because they aim</w:delText>
          </w:r>
        </w:del>
      </w:ins>
      <w:ins w:id="634" w:author="hqin" w:date="2011-11-20T19:58:00Z">
        <w:del w:id="635" w:author="hong qin" w:date="2012-09-11T10:22:00Z">
          <w:r w:rsidDel="004E5C3E">
            <w:rPr>
              <w:szCs w:val="24"/>
              <w:lang w:val="en-US"/>
            </w:rPr>
            <w:delText>ed</w:delText>
          </w:r>
        </w:del>
      </w:ins>
      <w:ins w:id="636" w:author="hqin" w:date="2011-11-20T19:56:00Z">
        <w:del w:id="637" w:author="hong qin" w:date="2012-09-11T10:22:00Z">
          <w:r w:rsidDel="004E5C3E">
            <w:rPr>
              <w:szCs w:val="24"/>
              <w:lang w:val="en-US"/>
            </w:rPr>
            <w:delText xml:space="preserve"> to detect the size </w:delText>
          </w:r>
        </w:del>
      </w:ins>
      <w:ins w:id="638" w:author="hqin" w:date="2011-11-20T19:57:00Z">
        <w:del w:id="639" w:author="hong qin" w:date="2012-09-11T10:22:00Z">
          <w:r w:rsidDel="004E5C3E">
            <w:rPr>
              <w:szCs w:val="24"/>
              <w:lang w:val="en-US"/>
            </w:rPr>
            <w:delText xml:space="preserve">and distribution </w:delText>
          </w:r>
        </w:del>
      </w:ins>
      <w:ins w:id="640" w:author="hqin" w:date="2011-11-20T19:56:00Z">
        <w:del w:id="641" w:author="hong qin" w:date="2012-09-11T10:22:00Z">
          <w:r w:rsidDel="004E5C3E">
            <w:rPr>
              <w:szCs w:val="24"/>
              <w:lang w:val="en-US"/>
            </w:rPr>
            <w:delText xml:space="preserve">of </w:delText>
          </w:r>
        </w:del>
      </w:ins>
      <w:ins w:id="642" w:author="hqin" w:date="2011-11-20T19:57:00Z">
        <w:del w:id="643" w:author="hong qin" w:date="2012-09-11T10:22:00Z">
          <w:r w:rsidDel="004E5C3E">
            <w:rPr>
              <w:szCs w:val="24"/>
              <w:lang w:val="en-US"/>
            </w:rPr>
            <w:delText xml:space="preserve">the </w:delText>
          </w:r>
        </w:del>
      </w:ins>
      <w:ins w:id="644" w:author="hqin" w:date="2011-11-20T19:56:00Z">
        <w:del w:id="645" w:author="hong qin" w:date="2012-09-11T10:22:00Z">
          <w:r w:rsidDel="004E5C3E">
            <w:rPr>
              <w:szCs w:val="24"/>
              <w:lang w:val="en-US"/>
            </w:rPr>
            <w:delText>gene family</w:delText>
          </w:r>
        </w:del>
      </w:ins>
      <w:ins w:id="646" w:author="hqin" w:date="2011-11-20T19:58:00Z">
        <w:del w:id="647" w:author="hong qin" w:date="2012-09-11T10:22:00Z">
          <w:r w:rsidDel="004E5C3E">
            <w:rPr>
              <w:szCs w:val="24"/>
              <w:lang w:val="en-US"/>
            </w:rPr>
            <w:delText xml:space="preserve"> </w:delText>
          </w:r>
        </w:del>
      </w:ins>
      <w:ins w:id="648" w:author="hqin" w:date="2011-11-20T20:07:00Z">
        <w:del w:id="649" w:author="hong qin" w:date="2012-09-11T10:22:00Z">
          <w:r w:rsidR="0036587D" w:rsidDel="004E5C3E">
            <w:fldChar w:fldCharType="begin">
              <w:fldData xml:space="preserve">PEVuZE5vdGU+PENpdGU+PEF1dGhvcj5TY2hlZWZmPC9BdXRob3I+PFllYXI+MjAxMDwvWWVhcj48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=
</w:fldData>
            </w:fldChar>
          </w:r>
        </w:del>
      </w:ins>
      <w:del w:id="650" w:author="hong qin" w:date="2012-09-11T10:22:00Z">
        <w:r w:rsidDel="004E5C3E">
          <w:rPr>
            <w:szCs w:val="24"/>
            <w:lang w:val="en-US"/>
          </w:rPr>
          <w:delInstrText xml:space="preserve"> ADDIN EN.CITE </w:delInstrText>
        </w:r>
        <w:r w:rsidR="0036587D" w:rsidDel="004E5C3E">
          <w:fldChar w:fldCharType="begin">
            <w:fldData xml:space="preserve">PEVuZE5vdGU+PENpdGU+PEF1dGhvcj5TY2hlZWZmPC9BdXRob3I+PFllYXI+MjAxMDwvWWVhcj48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=
</w:fldData>
          </w:fldChar>
        </w:r>
        <w:r w:rsidDel="004E5C3E">
          <w:rPr>
            <w:szCs w:val="24"/>
            <w:lang w:val="en-US"/>
          </w:rPr>
          <w:delInstrText xml:space="preserve"> ADDIN EN.CITE.DATA </w:delInstrText>
        </w:r>
        <w:r w:rsidR="0036587D" w:rsidDel="004E5C3E">
          <w:fldChar w:fldCharType="end"/>
        </w:r>
        <w:r w:rsidR="0036587D" w:rsidDel="004E5C3E">
          <w:fldChar w:fldCharType="separate"/>
        </w:r>
        <w:r w:rsidDel="004E5C3E">
          <w:rPr>
            <w:noProof/>
            <w:szCs w:val="24"/>
            <w:lang w:val="en-US"/>
          </w:rPr>
          <w:delText>[</w:delText>
        </w:r>
        <w:r w:rsidR="0036587D" w:rsidDel="004E5C3E">
          <w:rPr>
            <w:noProof/>
          </w:rPr>
          <w:fldChar w:fldCharType="begin"/>
        </w:r>
        <w:r w:rsidDel="004E5C3E">
          <w:rPr>
            <w:noProof/>
            <w:szCs w:val="24"/>
            <w:lang w:val="en-US"/>
          </w:rPr>
          <w:delInstrText xml:space="preserve"> HYPERLINK \l "_ENREF_62" \o "Scheeff, 2010 #290" </w:delInstrText>
        </w:r>
        <w:r w:rsidR="0036587D" w:rsidDel="004E5C3E">
          <w:rPr>
            <w:noProof/>
          </w:rPr>
          <w:fldChar w:fldCharType="separate"/>
        </w:r>
        <w:r w:rsidDel="004E5C3E">
          <w:rPr>
            <w:noProof/>
            <w:szCs w:val="24"/>
            <w:lang w:val="en-US"/>
          </w:rPr>
          <w:delText>62</w:delText>
        </w:r>
        <w:r w:rsidR="0036587D" w:rsidDel="004E5C3E">
          <w:rPr>
            <w:noProof/>
          </w:rPr>
          <w:fldChar w:fldCharType="end"/>
        </w:r>
        <w:r w:rsidDel="004E5C3E">
          <w:rPr>
            <w:noProof/>
            <w:szCs w:val="24"/>
            <w:lang w:val="en-US"/>
          </w:rPr>
          <w:delText>]</w:delText>
        </w:r>
      </w:del>
      <w:ins w:id="651" w:author="hqin" w:date="2011-11-20T20:07:00Z">
        <w:del w:id="652" w:author="hong qin" w:date="2012-09-11T10:22:00Z">
          <w:r w:rsidR="0036587D" w:rsidDel="004E5C3E">
            <w:fldChar w:fldCharType="end"/>
          </w:r>
        </w:del>
      </w:ins>
      <w:ins w:id="653" w:author="hqin" w:date="2011-11-20T19:56:00Z">
        <w:del w:id="654" w:author="hong qin" w:date="2012-09-11T10:22:00Z">
          <w:r w:rsidDel="004E5C3E">
            <w:rPr>
              <w:szCs w:val="24"/>
              <w:lang w:val="en-US"/>
            </w:rPr>
            <w:delText xml:space="preserve">. </w:delText>
          </w:r>
        </w:del>
      </w:ins>
    </w:p>
    <w:p w14:paraId="7873CFE7" w14:textId="77777777" w:rsidR="0036587D" w:rsidRDefault="0036587D">
      <w:pPr>
        <w:pStyle w:val="p-ni"/>
        <w:spacing w:before="0" w:after="0" w:line="240" w:lineRule="auto"/>
        <w:ind w:firstLine="720"/>
        <w:rPr>
          <w:del w:id="655" w:author="hong qin" w:date="2012-09-11T10:22:00Z"/>
          <w:szCs w:val="24"/>
          <w:lang w:val="en-US"/>
        </w:rPr>
        <w:pPrChange w:id="656" w:author="hqin" w:date="2013-01-29T09:44:00Z">
          <w:pPr>
            <w:pStyle w:val="p-ni"/>
            <w:spacing w:before="0" w:after="0" w:line="480" w:lineRule="auto"/>
            <w:ind w:firstLine="720"/>
          </w:pPr>
        </w:pPrChange>
      </w:pPr>
    </w:p>
    <w:p w14:paraId="0DFBC908" w14:textId="77777777" w:rsidR="0036587D" w:rsidRDefault="001C7FC9">
      <w:pPr>
        <w:pStyle w:val="p-ni"/>
        <w:spacing w:before="0" w:after="0" w:line="240" w:lineRule="auto"/>
        <w:ind w:firstLine="720"/>
        <w:rPr>
          <w:del w:id="657" w:author="hong qin" w:date="2012-09-11T10:22:00Z"/>
          <w:i/>
          <w:szCs w:val="24"/>
          <w:lang w:val="en-US"/>
        </w:rPr>
        <w:pPrChange w:id="658" w:author="hqin" w:date="2013-01-29T09:44:00Z">
          <w:pPr>
            <w:pStyle w:val="p-ni"/>
            <w:spacing w:before="0" w:after="0" w:line="480" w:lineRule="auto"/>
            <w:ind w:firstLine="720"/>
          </w:pPr>
        </w:pPrChange>
      </w:pPr>
      <w:del w:id="659" w:author="hong qin" w:date="2012-09-11T10:22:00Z">
        <w:r w:rsidRPr="002A0697" w:rsidDel="004E5C3E">
          <w:rPr>
            <w:szCs w:val="24"/>
            <w:lang w:val="en-US"/>
          </w:rPr>
          <w:delText xml:space="preserve">Our analysis of </w:delText>
        </w:r>
        <w:commentRangeStart w:id="660"/>
        <w:r w:rsidRPr="002A0697" w:rsidDel="004E5C3E">
          <w:rPr>
            <w:szCs w:val="24"/>
            <w:lang w:val="en-US"/>
          </w:rPr>
          <w:delText xml:space="preserve">CotV (BG10496) and CotX (BG10500) </w:delText>
        </w:r>
        <w:commentRangeEnd w:id="660"/>
        <w:r w:rsidRPr="002A0697" w:rsidDel="004E5C3E">
          <w:rPr>
            <w:rStyle w:val="CommentReference"/>
            <w:lang w:val="en-US"/>
          </w:rPr>
          <w:commentReference w:id="660"/>
        </w:r>
        <w:r w:rsidRPr="002A0697" w:rsidDel="004E5C3E">
          <w:rPr>
            <w:szCs w:val="24"/>
            <w:lang w:val="en-US"/>
          </w:rPr>
          <w:delText xml:space="preserve">also result in reassessment of annotations. We found </w:delText>
        </w:r>
        <w:r w:rsidRPr="002A0697" w:rsidDel="004E5C3E">
          <w:rPr>
            <w:i/>
            <w:szCs w:val="24"/>
            <w:lang w:val="en-US"/>
          </w:rPr>
          <w:delText>cotX</w:delText>
        </w:r>
        <w:r w:rsidRPr="002A0697" w:rsidDel="004E5C3E">
          <w:rPr>
            <w:szCs w:val="24"/>
            <w:lang w:val="en-US"/>
          </w:rPr>
          <w:delText xml:space="preserve"> in both the </w:delText>
        </w:r>
        <w:r w:rsidRPr="002A0697" w:rsidDel="004E5C3E">
          <w:rPr>
            <w:i/>
            <w:szCs w:val="24"/>
            <w:lang w:val="en-US"/>
          </w:rPr>
          <w:delText>B. subtilis</w:delText>
        </w:r>
        <w:r w:rsidRPr="002A0697" w:rsidDel="004E5C3E">
          <w:rPr>
            <w:szCs w:val="24"/>
            <w:lang w:val="en-US"/>
          </w:rPr>
          <w:delText xml:space="preserve">-group as well as the </w:delText>
        </w:r>
        <w:r w:rsidRPr="002A0697" w:rsidDel="004E5C3E">
          <w:rPr>
            <w:i/>
            <w:szCs w:val="24"/>
            <w:lang w:val="en-US"/>
          </w:rPr>
          <w:delText>B. cereus</w:delText>
        </w:r>
        <w:r w:rsidRPr="002A0697" w:rsidDel="004E5C3E">
          <w:rPr>
            <w:szCs w:val="24"/>
            <w:lang w:val="en-US"/>
          </w:rPr>
          <w:delText>-group, where we found two paralogs, supported by a bootstrap consensus phylogeny (</w:delText>
        </w:r>
        <w:r w:rsidR="0036587D" w:rsidRPr="0036587D">
          <w:rPr>
            <w:bCs/>
            <w:rPrChange w:id="661" w:author="hqin" w:date="2011-08-26T08:49:00Z">
              <w:rPr>
                <w:bCs/>
                <w:sz w:val="16"/>
                <w:szCs w:val="16"/>
                <w:highlight w:val="yellow"/>
              </w:rPr>
            </w:rPrChange>
          </w:rPr>
          <w:delText>Figure</w:delText>
        </w:r>
        <w:r w:rsidRPr="002A0697" w:rsidDel="004E5C3E">
          <w:rPr>
            <w:bCs/>
            <w:szCs w:val="24"/>
            <w:lang w:val="en-US"/>
          </w:rPr>
          <w:delText xml:space="preserve"> S2)</w:delText>
        </w:r>
        <w:r w:rsidRPr="002A0697" w:rsidDel="004E5C3E">
          <w:rPr>
            <w:szCs w:val="24"/>
            <w:lang w:val="en-US"/>
          </w:rPr>
          <w:delText xml:space="preserve">. However we did not find orthologs of </w:delText>
        </w:r>
        <w:r w:rsidRPr="002A0697" w:rsidDel="004E5C3E">
          <w:rPr>
            <w:i/>
            <w:szCs w:val="24"/>
            <w:lang w:val="en-US"/>
          </w:rPr>
          <w:delText>cotV</w:delText>
        </w:r>
        <w:r w:rsidRPr="002A0697" w:rsidDel="004E5C3E">
          <w:rPr>
            <w:szCs w:val="24"/>
            <w:lang w:val="en-US"/>
          </w:rPr>
          <w:delText xml:space="preserve"> in the </w:delText>
        </w:r>
        <w:r w:rsidRPr="002A0697" w:rsidDel="004E5C3E">
          <w:rPr>
            <w:i/>
            <w:szCs w:val="24"/>
            <w:lang w:val="en-US"/>
          </w:rPr>
          <w:delText>B. cereus</w:delText>
        </w:r>
        <w:r w:rsidRPr="002A0697" w:rsidDel="004E5C3E">
          <w:rPr>
            <w:szCs w:val="24"/>
            <w:lang w:val="en-US"/>
          </w:rPr>
          <w:delText xml:space="preserve">-group, or in </w:delText>
        </w:r>
        <w:r w:rsidRPr="002A0697" w:rsidDel="004E5C3E">
          <w:rPr>
            <w:i/>
            <w:szCs w:val="24"/>
            <w:lang w:val="en-US"/>
          </w:rPr>
          <w:delText>B. clausii</w:delText>
        </w:r>
        <w:r w:rsidRPr="002A0697" w:rsidDel="004E5C3E">
          <w:rPr>
            <w:szCs w:val="24"/>
            <w:lang w:val="en-US"/>
          </w:rPr>
          <w:delText xml:space="preserve"> or </w:delText>
        </w:r>
        <w:r w:rsidRPr="002A0697" w:rsidDel="004E5C3E">
          <w:rPr>
            <w:i/>
            <w:szCs w:val="24"/>
            <w:lang w:val="en-US"/>
          </w:rPr>
          <w:delText>B. halodurans</w:delText>
        </w:r>
        <w:r w:rsidRPr="002A0697" w:rsidDel="004E5C3E">
          <w:rPr>
            <w:szCs w:val="24"/>
            <w:lang w:val="en-US"/>
          </w:rPr>
          <w:delText xml:space="preserve">. </w:delText>
        </w:r>
      </w:del>
    </w:p>
    <w:p w14:paraId="0F5BF1FB" w14:textId="77777777" w:rsidR="0036587D" w:rsidRDefault="001C7FC9">
      <w:pPr>
        <w:pStyle w:val="p-ni"/>
        <w:spacing w:before="0" w:after="0" w:line="240" w:lineRule="auto"/>
        <w:ind w:firstLine="720"/>
        <w:rPr>
          <w:del w:id="662" w:author="hong qin" w:date="2012-09-11T10:22:00Z"/>
          <w:szCs w:val="24"/>
          <w:lang w:val="en-US"/>
        </w:rPr>
        <w:pPrChange w:id="663" w:author="hqin" w:date="2013-01-29T09:44:00Z">
          <w:pPr>
            <w:pStyle w:val="p-ni"/>
            <w:spacing w:before="0" w:after="0" w:line="480" w:lineRule="auto"/>
            <w:ind w:firstLine="720"/>
          </w:pPr>
        </w:pPrChange>
      </w:pPr>
      <w:del w:id="664" w:author="hong qin" w:date="2012-09-11T10:22:00Z">
        <w:r w:rsidRPr="002A0697" w:rsidDel="004E5C3E">
          <w:rPr>
            <w:szCs w:val="24"/>
            <w:lang w:val="en-US"/>
          </w:rPr>
          <w:delText xml:space="preserve">CotH (BG11791) and YisJ (BG13097) also constitute a family. Analysis of phylogenetic trees suggests that </w:delText>
        </w:r>
        <w:r w:rsidRPr="002A0697" w:rsidDel="004E5C3E">
          <w:rPr>
            <w:i/>
            <w:szCs w:val="24"/>
            <w:lang w:val="en-US"/>
          </w:rPr>
          <w:delText>cotH</w:delText>
        </w:r>
        <w:r w:rsidRPr="002A0697" w:rsidDel="004E5C3E">
          <w:rPr>
            <w:szCs w:val="24"/>
            <w:lang w:val="en-US"/>
          </w:rPr>
          <w:delText xml:space="preserve"> (bg11791) and </w:delText>
        </w:r>
        <w:r w:rsidRPr="002A0697" w:rsidDel="004E5C3E">
          <w:rPr>
            <w:i/>
            <w:szCs w:val="24"/>
            <w:lang w:val="en-US"/>
          </w:rPr>
          <w:delText>yisJ</w:delText>
        </w:r>
        <w:r w:rsidRPr="002A0697" w:rsidDel="004E5C3E">
          <w:rPr>
            <w:szCs w:val="24"/>
            <w:lang w:val="en-US"/>
          </w:rPr>
          <w:delText xml:space="preserve"> (bg13097) resulted from a gene duplication (</w:delText>
        </w:r>
        <w:r w:rsidR="0036587D" w:rsidRPr="0036587D">
          <w:rPr>
            <w:rPrChange w:id="665" w:author="hqin" w:date="2011-08-26T08:49:00Z">
              <w:rPr>
                <w:sz w:val="16"/>
                <w:szCs w:val="16"/>
                <w:highlight w:val="yellow"/>
              </w:rPr>
            </w:rPrChange>
          </w:rPr>
          <w:delText>Figure</w:delText>
        </w:r>
        <w:r w:rsidRPr="002A0697" w:rsidDel="004E5C3E">
          <w:rPr>
            <w:szCs w:val="24"/>
            <w:lang w:val="en-US"/>
          </w:rPr>
          <w:delText xml:space="preserve"> S3). Therefore, our analysis supports the view that YisJ is a coat protein. </w:delText>
        </w:r>
      </w:del>
    </w:p>
    <w:p w14:paraId="555ED4E4" w14:textId="77777777" w:rsidR="0036587D" w:rsidRDefault="001C7FC9">
      <w:pPr>
        <w:pStyle w:val="p-ni"/>
        <w:spacing w:before="0" w:after="0" w:line="240" w:lineRule="auto"/>
        <w:ind w:firstLine="720"/>
        <w:rPr>
          <w:del w:id="666" w:author="hong qin" w:date="2012-09-11T10:22:00Z"/>
          <w:szCs w:val="24"/>
          <w:lang w:val="en-US"/>
        </w:rPr>
        <w:pPrChange w:id="667" w:author="hqin" w:date="2013-01-29T09:44:00Z">
          <w:pPr>
            <w:pStyle w:val="p-ni"/>
            <w:spacing w:before="0" w:after="0" w:line="480" w:lineRule="auto"/>
            <w:ind w:firstLine="720"/>
          </w:pPr>
        </w:pPrChange>
      </w:pPr>
      <w:del w:id="668" w:author="hong qin" w:date="2012-09-11T10:22:00Z">
        <w:r w:rsidRPr="002A0697" w:rsidDel="004E5C3E">
          <w:rPr>
            <w:szCs w:val="24"/>
            <w:lang w:val="en-US"/>
          </w:rPr>
          <w:delText xml:space="preserve">Our analysis of CotY (BG10498) and CotZ (BG10499), two small, highly related proteins, is a good example of the different results obtained from reciprocal best hits and phylogeny. BA_1234 is currently annotated as CotZ in the </w:delText>
        </w:r>
        <w:r w:rsidRPr="002A0697" w:rsidDel="004E5C3E">
          <w:rPr>
            <w:i/>
            <w:szCs w:val="24"/>
            <w:lang w:val="en-US"/>
          </w:rPr>
          <w:delText>B. anthracis</w:delText>
        </w:r>
        <w:r w:rsidRPr="002A0697" w:rsidDel="004E5C3E">
          <w:rPr>
            <w:szCs w:val="24"/>
            <w:lang w:val="en-US"/>
          </w:rPr>
          <w:delText xml:space="preserve"> Ames genome because it is the reciprocal best hit of CotZ (BG10499). However, based on the bootstrap consensus phylogeny (</w:delText>
        </w:r>
        <w:r w:rsidR="0036587D" w:rsidRPr="0036587D">
          <w:rPr>
            <w:bCs/>
            <w:rPrChange w:id="669" w:author="hqin" w:date="2011-08-26T08:49:00Z">
              <w:rPr>
                <w:bCs/>
                <w:sz w:val="16"/>
                <w:szCs w:val="16"/>
                <w:highlight w:val="yellow"/>
              </w:rPr>
            </w:rPrChange>
          </w:rPr>
          <w:delText>Figure</w:delText>
        </w:r>
        <w:r w:rsidRPr="002A0697" w:rsidDel="004E5C3E">
          <w:rPr>
            <w:bCs/>
            <w:szCs w:val="24"/>
            <w:lang w:val="en-US"/>
          </w:rPr>
          <w:delText xml:space="preserve"> S4</w:delText>
        </w:r>
        <w:r w:rsidRPr="002A0697" w:rsidDel="004E5C3E">
          <w:rPr>
            <w:szCs w:val="24"/>
            <w:lang w:val="en-US"/>
          </w:rPr>
          <w:delText xml:space="preserve">), the ancestral forms of CotY and CotZ appear to exist in </w:delText>
        </w:r>
        <w:r w:rsidRPr="002A0697" w:rsidDel="004E5C3E">
          <w:rPr>
            <w:bCs/>
            <w:i/>
          </w:rPr>
          <w:delText>Oceanobacillus</w:delText>
        </w:r>
        <w:r w:rsidRPr="002A0697" w:rsidDel="004E5C3E">
          <w:rPr>
            <w:i/>
          </w:rPr>
          <w:delText xml:space="preserve"> iheyensi</w:delText>
        </w:r>
        <w:r w:rsidRPr="002A0697" w:rsidDel="004E5C3E">
          <w:rPr>
            <w:szCs w:val="24"/>
            <w:lang w:val="en-US"/>
          </w:rPr>
          <w:delText xml:space="preserve">. Therefore, based on currently available sequence data, it is unclear whether BA_1234 is the ortholog of CotY or CotZ. </w:delText>
        </w:r>
      </w:del>
    </w:p>
    <w:p w14:paraId="321A1D33" w14:textId="77777777" w:rsidR="0036587D" w:rsidRDefault="001C7FC9">
      <w:pPr>
        <w:pStyle w:val="p-ni"/>
        <w:spacing w:before="0" w:after="0" w:line="240" w:lineRule="auto"/>
        <w:ind w:firstLine="720"/>
        <w:rPr>
          <w:del w:id="670" w:author="hong qin" w:date="2012-09-11T10:22:00Z"/>
          <w:szCs w:val="24"/>
          <w:lang w:val="en-US"/>
        </w:rPr>
        <w:pPrChange w:id="671" w:author="hqin" w:date="2013-01-29T09:44:00Z">
          <w:pPr>
            <w:pStyle w:val="p-ni"/>
            <w:spacing w:before="0" w:after="0" w:line="480" w:lineRule="auto"/>
            <w:ind w:firstLine="720"/>
          </w:pPr>
        </w:pPrChange>
      </w:pPr>
      <w:del w:id="672" w:author="hong qin" w:date="2012-09-11T10:22:00Z">
        <w:r w:rsidRPr="002A0697" w:rsidDel="004E5C3E">
          <w:rPr>
            <w:szCs w:val="24"/>
            <w:lang w:val="en-US"/>
          </w:rPr>
          <w:delText xml:space="preserve">Another interesting finding concerns YobN (BG13506). The two best matches in </w:delText>
        </w:r>
        <w:r w:rsidRPr="002A0697" w:rsidDel="004E5C3E">
          <w:rPr>
            <w:i/>
            <w:szCs w:val="24"/>
            <w:lang w:val="en-US"/>
          </w:rPr>
          <w:delText>B. licheniformis</w:delText>
        </w:r>
        <w:r w:rsidRPr="002A0697" w:rsidDel="004E5C3E">
          <w:rPr>
            <w:szCs w:val="24"/>
            <w:lang w:val="en-US"/>
          </w:rPr>
          <w:delText xml:space="preserve"> to </w:delText>
        </w:r>
        <w:r w:rsidRPr="002A0697" w:rsidDel="004E5C3E">
          <w:rPr>
            <w:i/>
            <w:szCs w:val="24"/>
            <w:lang w:val="en-US"/>
          </w:rPr>
          <w:delText>B. subtilis</w:delText>
        </w:r>
        <w:r w:rsidRPr="002A0697" w:rsidDel="004E5C3E">
          <w:rPr>
            <w:szCs w:val="24"/>
            <w:lang w:val="en-US"/>
          </w:rPr>
          <w:delText xml:space="preserve"> YobN are the contiguous genes NT02BL2036 and NT02BL2037, which are highly similar to the 5’and 3’ portions of </w:delText>
        </w:r>
        <w:r w:rsidRPr="002A0697" w:rsidDel="004E5C3E">
          <w:rPr>
            <w:i/>
            <w:szCs w:val="24"/>
            <w:lang w:val="en-US"/>
          </w:rPr>
          <w:delText>yobN</w:delText>
        </w:r>
        <w:r w:rsidRPr="002A0697" w:rsidDel="004E5C3E">
          <w:rPr>
            <w:szCs w:val="24"/>
            <w:lang w:val="en-US"/>
          </w:rPr>
          <w:delText xml:space="preserve">, respectively. This unusual case did not pass the topology comparison and prompted us to examine it </w:delText>
        </w:r>
      </w:del>
      <w:ins w:id="673" w:author="MI" w:date="2011-11-29T19:12:00Z">
        <w:del w:id="674" w:author="hong qin" w:date="2012-09-11T10:22:00Z">
          <w:r w:rsidDel="004E5C3E">
            <w:rPr>
              <w:szCs w:val="24"/>
              <w:lang w:val="en-US"/>
            </w:rPr>
            <w:delText xml:space="preserve">more </w:delText>
          </w:r>
        </w:del>
      </w:ins>
      <w:del w:id="675" w:author="hong qin" w:date="2012-09-11T10:22:00Z">
        <w:r w:rsidRPr="002A0697" w:rsidDel="004E5C3E">
          <w:rPr>
            <w:szCs w:val="24"/>
            <w:lang w:val="en-US"/>
          </w:rPr>
          <w:delText xml:space="preserve">carefully. It turns out that a stop codon at the end of NT02BL2036 introduces an eight-residue gap in the sequence, “splitting” YobN into two ORFs. It is unclear at present whether this is due to a sequencing error or indicates a non-sense mutation with biological implications. </w:delText>
        </w:r>
      </w:del>
    </w:p>
    <w:p w14:paraId="2EDEF65C" w14:textId="77777777" w:rsidR="0036587D" w:rsidRDefault="0036587D">
      <w:pPr>
        <w:pStyle w:val="p-ni"/>
        <w:spacing w:before="0" w:after="0" w:line="240" w:lineRule="auto"/>
        <w:ind w:firstLine="720"/>
        <w:rPr>
          <w:del w:id="676" w:author="hong qin" w:date="2012-09-11T10:22:00Z"/>
          <w:szCs w:val="24"/>
          <w:lang w:val="en-US"/>
        </w:rPr>
        <w:pPrChange w:id="677" w:author="hqin" w:date="2013-01-29T09:44:00Z">
          <w:pPr>
            <w:pStyle w:val="p-ni"/>
            <w:spacing w:before="0" w:after="0" w:line="480" w:lineRule="auto"/>
            <w:ind w:firstLine="720"/>
          </w:pPr>
        </w:pPrChange>
      </w:pPr>
    </w:p>
    <w:p w14:paraId="3A9DF02E" w14:textId="77777777" w:rsidR="0036587D" w:rsidRDefault="001C7FC9">
      <w:pPr>
        <w:pStyle w:val="p-ni"/>
        <w:spacing w:before="0" w:after="0" w:line="240" w:lineRule="auto"/>
        <w:rPr>
          <w:b/>
          <w:szCs w:val="24"/>
          <w:lang w:val="en-US"/>
        </w:rPr>
        <w:pPrChange w:id="678" w:author="hqin" w:date="2013-01-29T09:44:00Z">
          <w:pPr>
            <w:pStyle w:val="p-ni"/>
            <w:spacing w:before="0" w:after="0" w:line="480" w:lineRule="auto"/>
          </w:pPr>
        </w:pPrChange>
      </w:pPr>
      <w:r w:rsidRPr="002A0697">
        <w:rPr>
          <w:b/>
          <w:bCs/>
          <w:szCs w:val="24"/>
          <w:lang w:val="en-US"/>
        </w:rPr>
        <w:t xml:space="preserve">3.3 </w:t>
      </w:r>
      <w:del w:id="679" w:author="hqin" w:date="2013-01-31T10:35:00Z">
        <w:r w:rsidRPr="002A0697" w:rsidDel="0015227B">
          <w:rPr>
            <w:b/>
            <w:szCs w:val="24"/>
            <w:lang w:val="en-US"/>
          </w:rPr>
          <w:delText>Analysis of t</w:delText>
        </w:r>
      </w:del>
      <w:ins w:id="680" w:author="hqin" w:date="2013-01-31T10:35:00Z">
        <w:r w:rsidR="0015227B">
          <w:rPr>
            <w:b/>
            <w:szCs w:val="24"/>
            <w:lang w:val="en-US"/>
          </w:rPr>
          <w:t>T</w:t>
        </w:r>
      </w:ins>
      <w:r w:rsidRPr="002A0697">
        <w:rPr>
          <w:b/>
          <w:szCs w:val="24"/>
          <w:lang w:val="en-US"/>
        </w:rPr>
        <w:t xml:space="preserve">he </w:t>
      </w:r>
      <w:r w:rsidRPr="002A0697">
        <w:rPr>
          <w:b/>
          <w:i/>
          <w:szCs w:val="24"/>
          <w:lang w:val="en-US"/>
        </w:rPr>
        <w:t>B. subtilis</w:t>
      </w:r>
      <w:r w:rsidRPr="002A0697">
        <w:rPr>
          <w:b/>
          <w:szCs w:val="24"/>
          <w:lang w:val="en-US"/>
        </w:rPr>
        <w:t xml:space="preserve"> inner coat </w:t>
      </w:r>
      <w:del w:id="681" w:author="hqin" w:date="2013-01-31T10:35:00Z">
        <w:r w:rsidRPr="002A0697" w:rsidDel="0015227B">
          <w:rPr>
            <w:b/>
            <w:szCs w:val="24"/>
            <w:lang w:val="en-US"/>
          </w:rPr>
          <w:delText xml:space="preserve">and </w:delText>
        </w:r>
      </w:del>
      <w:ins w:id="682" w:author="hqin" w:date="2013-01-31T10:35:00Z">
        <w:r w:rsidR="0015227B">
          <w:rPr>
            <w:b/>
            <w:szCs w:val="24"/>
            <w:lang w:val="en-US"/>
          </w:rPr>
          <w:t xml:space="preserve">is more conserved than </w:t>
        </w:r>
      </w:ins>
      <w:r w:rsidRPr="002A0697">
        <w:rPr>
          <w:b/>
          <w:szCs w:val="24"/>
          <w:lang w:val="en-US"/>
        </w:rPr>
        <w:t>outer coat</w:t>
      </w:r>
      <w:del w:id="683" w:author="hqin" w:date="2013-01-31T10:36:00Z">
        <w:r w:rsidRPr="002A0697" w:rsidDel="0015227B">
          <w:rPr>
            <w:b/>
            <w:szCs w:val="24"/>
            <w:lang w:val="en-US"/>
          </w:rPr>
          <w:delText xml:space="preserve"> </w:delText>
        </w:r>
      </w:del>
      <w:del w:id="684" w:author="hqin" w:date="2013-01-31T10:35:00Z">
        <w:r w:rsidRPr="002A0697" w:rsidDel="0015227B">
          <w:rPr>
            <w:b/>
            <w:szCs w:val="24"/>
            <w:lang w:val="en-US"/>
          </w:rPr>
          <w:delText xml:space="preserve">proteins </w:delText>
        </w:r>
      </w:del>
      <w:del w:id="685" w:author="hqin" w:date="2013-01-31T10:36:00Z">
        <w:r w:rsidRPr="002A0697" w:rsidDel="0015227B">
          <w:rPr>
            <w:b/>
            <w:szCs w:val="24"/>
            <w:lang w:val="en-US"/>
          </w:rPr>
          <w:delText>using phylogenetic profiles</w:delText>
        </w:r>
      </w:del>
      <w:commentRangeStart w:id="686"/>
      <w:r w:rsidRPr="002A0697">
        <w:rPr>
          <w:b/>
          <w:szCs w:val="24"/>
          <w:lang w:val="en-US"/>
        </w:rPr>
        <w:t xml:space="preserve">. </w:t>
      </w:r>
      <w:commentRangeEnd w:id="686"/>
      <w:r w:rsidRPr="002A0697">
        <w:rPr>
          <w:rStyle w:val="CommentReference"/>
          <w:b/>
          <w:lang w:val="en-US"/>
        </w:rPr>
        <w:commentReference w:id="687"/>
      </w:r>
      <w:r w:rsidRPr="002A0697">
        <w:rPr>
          <w:rStyle w:val="CommentReference"/>
          <w:b/>
          <w:lang w:val="en-US"/>
        </w:rPr>
        <w:commentReference w:id="686"/>
      </w:r>
    </w:p>
    <w:p w14:paraId="5813D67F" w14:textId="77777777" w:rsidR="0036587D" w:rsidRDefault="001C7FC9">
      <w:pPr>
        <w:pStyle w:val="p-ni"/>
        <w:spacing w:before="0" w:after="0" w:line="240" w:lineRule="auto"/>
        <w:ind w:firstLine="720"/>
        <w:rPr>
          <w:szCs w:val="24"/>
          <w:lang w:val="en-US"/>
        </w:rPr>
        <w:pPrChange w:id="688" w:author="hqin" w:date="2013-01-29T09:44:00Z">
          <w:pPr>
            <w:pStyle w:val="p-ni"/>
            <w:spacing w:before="0" w:after="0" w:line="480" w:lineRule="auto"/>
            <w:ind w:firstLine="720"/>
          </w:pPr>
        </w:pPrChange>
      </w:pPr>
      <w:r w:rsidRPr="002A0697">
        <w:rPr>
          <w:szCs w:val="24"/>
          <w:lang w:val="en-US"/>
        </w:rPr>
        <w:t>We speculated that proteins comprising the outermost structures of the spore would be more evolutionarily labile, since these proteins would be most likely to make direct contact with the environment. If so, this lability</w:t>
      </w:r>
      <w:ins w:id="689" w:author="Daria Clegg" w:date="2013-02-01T10:07:00Z">
        <w:r w:rsidR="005730D7">
          <w:rPr>
            <w:szCs w:val="24"/>
            <w:lang w:val="en-US"/>
          </w:rPr>
          <w:t xml:space="preserve"> </w:t>
        </w:r>
      </w:ins>
      <w:r w:rsidRPr="002A0697">
        <w:rPr>
          <w:szCs w:val="24"/>
          <w:lang w:val="en-US"/>
        </w:rPr>
        <w:t xml:space="preserve">might be reflected in the coat protein gene phylogenetic profiles. Specifically, we expected to find that coat proteins closer to the spore surface would be more labile than coat proteins at more interior locations. To test this hypothesis, we first analyzed the phylogenetic profiles of the coat proteins in </w:t>
      </w:r>
      <w:r w:rsidRPr="002A0697">
        <w:rPr>
          <w:i/>
          <w:szCs w:val="24"/>
          <w:lang w:val="en-US"/>
        </w:rPr>
        <w:t>B. subtilis</w:t>
      </w:r>
      <w:r w:rsidRPr="002A0697">
        <w:rPr>
          <w:szCs w:val="24"/>
          <w:lang w:val="en-US"/>
        </w:rPr>
        <w:t xml:space="preserve">, because it is already known that that many if not most of the outermost proteins in </w:t>
      </w:r>
      <w:r w:rsidRPr="002A0697">
        <w:rPr>
          <w:i/>
          <w:szCs w:val="24"/>
          <w:lang w:val="en-US"/>
        </w:rPr>
        <w:t>B. subtilis</w:t>
      </w:r>
      <w:r w:rsidRPr="002A0697">
        <w:rPr>
          <w:szCs w:val="24"/>
          <w:lang w:val="en-US"/>
        </w:rPr>
        <w:t xml:space="preserve"> are among the already identified outer coat proteins (or outer coat protein candidates)</w:t>
      </w:r>
      <w:commentRangeStart w:id="690"/>
      <w:r w:rsidRPr="002A0697">
        <w:rPr>
          <w:szCs w:val="24"/>
          <w:lang w:val="en-US"/>
        </w:rPr>
        <w:t xml:space="preserve"> </w:t>
      </w:r>
      <w:commentRangeEnd w:id="690"/>
      <w:r w:rsidR="001E1917">
        <w:rPr>
          <w:szCs w:val="24"/>
          <w:lang w:val="en-US"/>
        </w:rPr>
        <w:fldChar w:fldCharType="begin">
          <w:fldData xml:space="preserve">PEVuZE5vdGU+PENpdGU+PEF1dGhvcj5EcmlrczwvQXV0aG9yPjxZZWFyPjIwMDk8L1llYXI+PFJl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</w:fldData>
        </w:fldChar>
      </w:r>
      <w:r w:rsidR="001E1917">
        <w:rPr>
          <w:szCs w:val="24"/>
          <w:lang w:val="en-US"/>
        </w:rPr>
        <w:instrText xml:space="preserve"> ADDIN EN.CITE </w:instrText>
      </w:r>
      <w:r w:rsidR="001E1917">
        <w:rPr>
          <w:szCs w:val="24"/>
          <w:lang w:val="en-US"/>
        </w:rPr>
        <w:fldChar w:fldCharType="begin">
          <w:fldData xml:space="preserve">PEVuZE5vdGU+PENpdGU+PEF1dGhvcj5EcmlrczwvQXV0aG9yPjxZZWFyPjIwMDk8L1llYXI+PFJl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</w:fldData>
        </w:fldChar>
      </w:r>
      <w:r w:rsidR="001E1917">
        <w:rPr>
          <w:szCs w:val="24"/>
          <w:lang w:val="en-US"/>
        </w:rPr>
        <w:instrText xml:space="preserve"> ADDIN EN.CITE.DATA </w:instrText>
      </w:r>
      <w:r w:rsidR="001E1917">
        <w:rPr>
          <w:szCs w:val="24"/>
          <w:lang w:val="en-US"/>
        </w:rPr>
      </w:r>
      <w:r w:rsidR="001E1917">
        <w:rPr>
          <w:szCs w:val="24"/>
          <w:lang w:val="en-US"/>
        </w:rPr>
        <w:fldChar w:fldCharType="end"/>
      </w:r>
      <w:r w:rsidR="001E1917">
        <w:rPr>
          <w:szCs w:val="24"/>
          <w:lang w:val="en-US"/>
        </w:rPr>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"_ENREF_14" \o "Henriques, 2007 #55" </w:instrText>
      </w:r>
      <w:r w:rsidR="001E1917">
        <w:rPr>
          <w:noProof/>
          <w:szCs w:val="24"/>
          <w:lang w:val="en-US"/>
        </w:rPr>
        <w:fldChar w:fldCharType="separate"/>
      </w:r>
      <w:r w:rsidR="001E1917">
        <w:rPr>
          <w:noProof/>
          <w:szCs w:val="24"/>
          <w:lang w:val="en-US"/>
        </w:rPr>
        <w:t>14</w:t>
      </w:r>
      <w:r w:rsidR="001E1917">
        <w:rPr>
          <w:noProof/>
          <w:szCs w:val="24"/>
          <w:lang w:val="en-US"/>
        </w:rPr>
        <w:fldChar w:fldCharType="end"/>
      </w:r>
      <w:r w:rsidR="001E1917">
        <w:rPr>
          <w:noProof/>
          <w:szCs w:val="24"/>
          <w:lang w:val="en-US"/>
        </w:rPr>
        <w:t xml:space="preserve">, </w:t>
      </w:r>
      <w:r w:rsidR="001E1917">
        <w:rPr>
          <w:noProof/>
          <w:szCs w:val="24"/>
          <w:lang w:val="en-US"/>
        </w:rPr>
        <w:fldChar w:fldCharType="begin"/>
      </w:r>
      <w:r w:rsidR="001E1917">
        <w:rPr>
          <w:noProof/>
          <w:szCs w:val="24"/>
          <w:lang w:val="en-US"/>
        </w:rPr>
        <w:instrText xml:space="preserve"> HYPERLINK \l "_ENREF_17" \o "Driks, 2009 #212" </w:instrText>
      </w:r>
      <w:r w:rsidR="001E1917">
        <w:rPr>
          <w:noProof/>
          <w:szCs w:val="24"/>
          <w:lang w:val="en-US"/>
        </w:rPr>
        <w:fldChar w:fldCharType="separate"/>
      </w:r>
      <w:r w:rsidR="001E1917">
        <w:rPr>
          <w:noProof/>
          <w:szCs w:val="24"/>
          <w:lang w:val="en-US"/>
        </w:rPr>
        <w:t>17</w:t>
      </w:r>
      <w:r w:rsidR="001E1917">
        <w:rPr>
          <w:noProof/>
          <w:szCs w:val="24"/>
          <w:lang w:val="en-US"/>
        </w:rPr>
        <w:fldChar w:fldCharType="end"/>
      </w:r>
      <w:r w:rsidR="001E1917">
        <w:rPr>
          <w:noProof/>
          <w:szCs w:val="24"/>
          <w:lang w:val="en-US"/>
        </w:rPr>
        <w:t xml:space="preserve">, </w:t>
      </w:r>
      <w:r w:rsidR="001E1917">
        <w:rPr>
          <w:noProof/>
          <w:szCs w:val="24"/>
          <w:lang w:val="en-US"/>
        </w:rPr>
        <w:fldChar w:fldCharType="begin"/>
      </w:r>
      <w:r w:rsidR="001E1917">
        <w:rPr>
          <w:noProof/>
          <w:szCs w:val="24"/>
          <w:lang w:val="en-US"/>
        </w:rPr>
        <w:instrText xml:space="preserve"> HYPERLINK \l "_ENREF_76" \o "Kim, 2006 #9" </w:instrText>
      </w:r>
      <w:r w:rsidR="001E1917">
        <w:rPr>
          <w:noProof/>
          <w:szCs w:val="24"/>
          <w:lang w:val="en-US"/>
        </w:rPr>
        <w:fldChar w:fldCharType="separate"/>
      </w:r>
      <w:r w:rsidR="001E1917">
        <w:rPr>
          <w:noProof/>
          <w:szCs w:val="24"/>
          <w:lang w:val="en-US"/>
        </w:rPr>
        <w:t>76</w:t>
      </w:r>
      <w:r w:rsidR="001E1917">
        <w:rPr>
          <w:noProof/>
          <w:szCs w:val="24"/>
          <w:lang w:val="en-US"/>
        </w:rPr>
        <w:fldChar w:fldCharType="end"/>
      </w:r>
      <w:r w:rsidR="001E1917">
        <w:rPr>
          <w:noProof/>
          <w:szCs w:val="24"/>
          <w:lang w:val="en-US"/>
        </w:rPr>
        <w:t xml:space="preserve">, </w:t>
      </w:r>
      <w:r w:rsidR="001E1917">
        <w:rPr>
          <w:noProof/>
          <w:szCs w:val="24"/>
          <w:lang w:val="en-US"/>
        </w:rPr>
        <w:fldChar w:fldCharType="begin"/>
      </w:r>
      <w:r w:rsidR="001E1917">
        <w:rPr>
          <w:noProof/>
          <w:szCs w:val="24"/>
          <w:lang w:val="en-US"/>
        </w:rPr>
        <w:instrText xml:space="preserve"> HYPERLINK \l "_ENREF_80" \o "Driks, 2002 #20" </w:instrText>
      </w:r>
      <w:r w:rsidR="001E1917">
        <w:rPr>
          <w:noProof/>
          <w:szCs w:val="24"/>
          <w:lang w:val="en-US"/>
        </w:rPr>
        <w:fldChar w:fldCharType="separate"/>
      </w:r>
      <w:r w:rsidR="001E1917">
        <w:rPr>
          <w:noProof/>
          <w:szCs w:val="24"/>
          <w:lang w:val="en-US"/>
        </w:rPr>
        <w:t>80</w:t>
      </w:r>
      <w:r w:rsidR="001E1917">
        <w:rPr>
          <w:noProof/>
          <w:szCs w:val="24"/>
          <w:lang w:val="en-US"/>
        </w:rPr>
        <w:fldChar w:fldCharType="end"/>
      </w:r>
      <w:r w:rsidR="001E1917">
        <w:rPr>
          <w:noProof/>
          <w:szCs w:val="24"/>
          <w:lang w:val="en-US"/>
        </w:rPr>
        <w:t>]</w:t>
      </w:r>
      <w:r w:rsidR="001E1917">
        <w:rPr>
          <w:szCs w:val="24"/>
          <w:lang w:val="en-US"/>
        </w:rPr>
        <w:fldChar w:fldCharType="end"/>
      </w:r>
      <w:r>
        <w:rPr>
          <w:rStyle w:val="CommentReference"/>
          <w:lang w:val="en-US"/>
        </w:rPr>
        <w:commentReference w:id="690"/>
      </w:r>
      <w:del w:id="691" w:author="hqin" w:date="2011-11-20T19:52:00Z">
        <w:r w:rsidRPr="002A0697" w:rsidDel="005C2288">
          <w:rPr>
            <w:noProof/>
            <w:szCs w:val="24"/>
            <w:lang w:val="en-US"/>
          </w:rPr>
          <w:delText>(19, 22, 30, 33)</w:delText>
        </w:r>
      </w:del>
      <w:r w:rsidRPr="002A0697">
        <w:rPr>
          <w:szCs w:val="24"/>
          <w:lang w:val="en-US"/>
        </w:rPr>
        <w:t xml:space="preserve">. We note that proteins designated in the literature or in genome annotations as members of the outer coat could also be present in the crust, the recently identified and still poorly characterized coat layer surrounding the outer coat </w:t>
      </w:r>
      <w:r w:rsidR="001E1917">
        <w:rPr>
          <w:szCs w:val="24"/>
          <w:lang w:val="en-US"/>
        </w:rPr>
        <w:fldChar w:fldCharType="begin"/>
      </w:r>
      <w:r w:rsidR="001E1917">
        <w:rPr>
          <w:szCs w:val="24"/>
          <w:lang w:val="en-US"/>
        </w:rPr>
        <w:instrText xml:space="preserve"> ADDIN EN.CITE &lt;EndNote&gt;&lt;Cite&gt;&lt;Author&gt;McKenney&lt;/Author&gt;&lt;Year&gt;2010&lt;/Year&gt;&lt;RecNum&gt;256&lt;/RecNum&gt;&lt;DisplayText&gt;[30]&lt;/DisplayText&gt;&lt;record&gt;&lt;rec-number&gt;256&lt;/rec-number&gt;&lt;foreign-keys&gt;&lt;key app="EN" db-id="02sps2pse5vde9eszr6vesw82vsrpaeerdva"&gt;256&lt;/key&gt;&lt;/foreign-keys&gt;&lt;ref-type name="Journal Article"&gt;17&lt;/ref-type&gt;&lt;contributors&gt;&lt;authors&gt;&lt;author&gt;McKenney, P. T.&lt;/author&gt;&lt;author&gt;Driks, A.&lt;/author&gt;&lt;author&gt;Eskandarian, H. A.&lt;/author&gt;&lt;author&gt;Grabowski, P.&lt;/author&gt;&lt;author&gt;Guberman, J.&lt;/author&gt;&lt;author&gt;Wang, K. H.&lt;/author&gt;&lt;author&gt;Gitai, Z.&lt;/author&gt;&lt;author&gt;Eichenberger, P.&lt;/author&gt;&lt;/authors&gt;&lt;/contributors&gt;&lt;auth-address&gt;Center for Genomics and Systems Biology, Department of Biology, New York University, New York, NY 10003, USA.&lt;/auth-address&gt;&lt;titles&gt;&lt;title&gt;&lt;style face="normal" font="default" size="100%"&gt;A distance-weighted interaction map reveals a previously uncharacterized layer of the &lt;/style&gt;&lt;style face="italic" font="default" size="100%"&gt;Bacillus subtilis &lt;/style&gt;&lt;style face="normal" font="default" size="100%"&gt;spore coat&lt;/style&gt;&lt;/title&gt;&lt;secondary-title&gt;Curr Biol&lt;/secondary-title&gt;&lt;/titles&gt;&lt;periodical&gt;&lt;full-title&gt;Curr Biol&lt;/full-title&gt;&lt;/periodical&gt;&lt;pages&gt;934-8&lt;/pages&gt;&lt;volume&gt;20&lt;/volume&gt;&lt;number&gt;10&lt;/number&gt;&lt;edition&gt;2010/05/11&lt;/edition&gt;&lt;dates&gt;&lt;year&gt;2010&lt;/year&gt;&lt;pub-dates&gt;&lt;date&gt;May 25&lt;/date&gt;&lt;/pub-dates&gt;&lt;/dates&gt;&lt;isbn&gt;1879-0445 (Electronic)&amp;#xD;0960-9822 (Linking)&lt;/isbn&gt;&lt;accession-num&gt;20451384&lt;/accession-num&gt;&lt;urls&gt;&lt;related-urls&gt;&lt;url&gt;http://www.ncbi.nlm.nih.gov/entrez/query.fcgi?cmd=Retrieve&amp;amp;db=PubMed&amp;amp;dopt=Citation&amp;amp;list_uids=20451384&lt;/url&gt;&lt;/related-urls&gt;&lt;/urls&gt;&lt;electronic-resource-num&gt;S0960-9822(10)00386-6 [pii]&amp;#xD;10.1016/j.cub.2010.03.060&lt;/electronic-resource-num&gt;&lt;language&gt;eng&lt;/language&gt;&lt;/record&gt;&lt;/Cite&gt;&lt;/EndNote&gt;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"_ENREF_30" \o "McKenney, 2010 #256" </w:instrText>
      </w:r>
      <w:r w:rsidR="001E1917">
        <w:rPr>
          <w:noProof/>
          <w:szCs w:val="24"/>
          <w:lang w:val="en-US"/>
        </w:rPr>
        <w:fldChar w:fldCharType="separate"/>
      </w:r>
      <w:r w:rsidR="001E1917">
        <w:rPr>
          <w:noProof/>
          <w:szCs w:val="24"/>
          <w:lang w:val="en-US"/>
        </w:rPr>
        <w:t>30</w:t>
      </w:r>
      <w:r w:rsidR="001E1917">
        <w:rPr>
          <w:noProof/>
          <w:szCs w:val="24"/>
          <w:lang w:val="en-US"/>
        </w:rPr>
        <w:fldChar w:fldCharType="end"/>
      </w:r>
      <w:r w:rsidR="001E1917">
        <w:rPr>
          <w:noProof/>
          <w:szCs w:val="24"/>
          <w:lang w:val="en-US"/>
        </w:rPr>
        <w:t>]</w:t>
      </w:r>
      <w:r w:rsidR="001E1917">
        <w:rPr>
          <w:szCs w:val="24"/>
          <w:lang w:val="en-US"/>
        </w:rPr>
        <w:fldChar w:fldCharType="end"/>
      </w:r>
      <w:del w:id="692" w:author="hqin" w:date="2011-11-20T19:52:00Z">
        <w:r w:rsidRPr="002A0697" w:rsidDel="005C2288">
          <w:rPr>
            <w:noProof/>
            <w:szCs w:val="24"/>
            <w:lang w:val="en-US"/>
          </w:rPr>
          <w:delText>(41)</w:delText>
        </w:r>
      </w:del>
      <w:r w:rsidRPr="002A0697">
        <w:rPr>
          <w:szCs w:val="24"/>
          <w:lang w:val="en-US"/>
        </w:rPr>
        <w:t>. Although, in the present study, we chose to avoid confusion with the existing literature by retaining the designation “outer coat proteins” to refer to any coat proteins in layer(s) surrounding the inner coat, we emphasize that future studies are likely to assign at least some of them to the crust, in addition to or instead of the outer coat.</w:t>
      </w:r>
    </w:p>
    <w:p w14:paraId="0C18B269" w14:textId="77777777" w:rsidR="0036587D" w:rsidRDefault="001C7FC9">
      <w:pPr>
        <w:pStyle w:val="p-ni"/>
        <w:spacing w:before="0" w:after="0" w:line="240" w:lineRule="auto"/>
        <w:ind w:firstLine="720"/>
        <w:rPr>
          <w:szCs w:val="24"/>
          <w:lang w:val="en-US"/>
        </w:rPr>
        <w:pPrChange w:id="693" w:author="hqin" w:date="2013-01-29T09:44:00Z">
          <w:pPr>
            <w:pStyle w:val="p-ni"/>
            <w:spacing w:before="0" w:after="0" w:line="480" w:lineRule="auto"/>
            <w:ind w:firstLine="720"/>
          </w:pPr>
        </w:pPrChange>
      </w:pPr>
      <w:r w:rsidRPr="002A0697">
        <w:rPr>
          <w:szCs w:val="24"/>
          <w:lang w:val="en-US"/>
        </w:rPr>
        <w:t xml:space="preserve">We first tested whether the coat protein phylogenetic profiles are associated with their known (or likely) sub-locations within inner or outer coat layers by constructing a two-by-two table and then analyzing the statistical associations </w:t>
      </w:r>
      <w:commentRangeStart w:id="694"/>
      <w:r w:rsidR="0036587D" w:rsidRPr="0036587D">
        <w:rPr>
          <w:szCs w:val="24"/>
          <w:highlight w:val="yellow"/>
          <w:lang w:val="en-US"/>
          <w:rPrChange w:id="695" w:author="hqin" w:date="2013-01-30T08:55:00Z">
            <w:rPr>
              <w:sz w:val="16"/>
              <w:szCs w:val="24"/>
              <w:lang w:val="en-US"/>
            </w:rPr>
          </w:rPrChange>
        </w:rPr>
        <w:t xml:space="preserve">(Table </w:t>
      </w:r>
      <w:del w:id="696" w:author="hqin" w:date="2013-01-28T08:46:00Z">
        <w:r w:rsidR="0036587D" w:rsidRPr="0036587D">
          <w:rPr>
            <w:szCs w:val="24"/>
            <w:highlight w:val="yellow"/>
            <w:lang w:val="en-US"/>
            <w:rPrChange w:id="697" w:author="hqin" w:date="2013-01-30T08:55:00Z">
              <w:rPr>
                <w:sz w:val="16"/>
                <w:szCs w:val="24"/>
                <w:lang w:val="en-US"/>
              </w:rPr>
            </w:rPrChange>
          </w:rPr>
          <w:delText>2</w:delText>
        </w:r>
      </w:del>
      <w:ins w:id="698" w:author="hqin" w:date="2013-01-28T08:46:00Z">
        <w:r w:rsidR="0036587D" w:rsidRPr="0036587D">
          <w:rPr>
            <w:szCs w:val="24"/>
            <w:highlight w:val="yellow"/>
            <w:lang w:val="en-US"/>
            <w:rPrChange w:id="699" w:author="hqin" w:date="2013-01-30T08:55:00Z">
              <w:rPr>
                <w:sz w:val="16"/>
                <w:szCs w:val="24"/>
                <w:lang w:val="en-US"/>
              </w:rPr>
            </w:rPrChange>
          </w:rPr>
          <w:t>3</w:t>
        </w:r>
      </w:ins>
      <w:del w:id="700" w:author="hqin" w:date="2013-01-28T08:45:00Z">
        <w:r w:rsidR="0036587D" w:rsidRPr="0036587D">
          <w:rPr>
            <w:szCs w:val="24"/>
            <w:highlight w:val="yellow"/>
            <w:lang w:val="en-US"/>
            <w:rPrChange w:id="701" w:author="hqin" w:date="2013-01-30T08:55:00Z">
              <w:rPr>
                <w:sz w:val="16"/>
                <w:szCs w:val="24"/>
                <w:lang w:val="en-US"/>
              </w:rPr>
            </w:rPrChange>
          </w:rPr>
          <w:delText>A</w:delText>
        </w:r>
      </w:del>
      <w:r w:rsidR="0036587D" w:rsidRPr="0036587D">
        <w:rPr>
          <w:szCs w:val="24"/>
          <w:highlight w:val="yellow"/>
          <w:lang w:val="en-US"/>
          <w:rPrChange w:id="702" w:author="hqin" w:date="2013-01-30T08:55:00Z">
            <w:rPr>
              <w:sz w:val="16"/>
              <w:szCs w:val="24"/>
              <w:lang w:val="en-US"/>
            </w:rPr>
          </w:rPrChange>
        </w:rPr>
        <w:t xml:space="preserve">). </w:t>
      </w:r>
      <w:commentRangeEnd w:id="694"/>
      <w:r w:rsidR="0036587D" w:rsidRPr="0036587D">
        <w:rPr>
          <w:rStyle w:val="CommentReference"/>
          <w:highlight w:val="yellow"/>
          <w:lang w:val="en-US"/>
          <w:rPrChange w:id="703" w:author="hqin" w:date="2013-01-30T08:55:00Z">
            <w:rPr>
              <w:rStyle w:val="CommentReference"/>
              <w:lang w:val="en-US"/>
            </w:rPr>
          </w:rPrChange>
        </w:rPr>
        <w:commentReference w:id="694"/>
      </w:r>
      <w:r w:rsidRPr="002A0697">
        <w:rPr>
          <w:szCs w:val="24"/>
          <w:lang w:val="en-US"/>
        </w:rPr>
        <w:t xml:space="preserve">In </w:t>
      </w:r>
      <w:r w:rsidR="0036587D" w:rsidRPr="0036587D">
        <w:rPr>
          <w:szCs w:val="24"/>
          <w:highlight w:val="yellow"/>
          <w:lang w:val="en-US"/>
          <w:rPrChange w:id="704" w:author="hqin" w:date="2013-01-30T08:55:00Z">
            <w:rPr>
              <w:sz w:val="16"/>
              <w:szCs w:val="24"/>
              <w:lang w:val="en-US"/>
            </w:rPr>
          </w:rPrChange>
        </w:rPr>
        <w:t xml:space="preserve">Table </w:t>
      </w:r>
      <w:ins w:id="705" w:author="hqin" w:date="2013-01-28T08:46:00Z">
        <w:r w:rsidR="0036587D" w:rsidRPr="0036587D">
          <w:rPr>
            <w:szCs w:val="24"/>
            <w:highlight w:val="yellow"/>
            <w:lang w:val="en-US"/>
            <w:rPrChange w:id="706" w:author="hqin" w:date="2013-01-30T08:55:00Z">
              <w:rPr>
                <w:sz w:val="16"/>
                <w:szCs w:val="24"/>
                <w:lang w:val="en-US"/>
              </w:rPr>
            </w:rPrChange>
          </w:rPr>
          <w:t>3</w:t>
        </w:r>
      </w:ins>
      <w:del w:id="707" w:author="hqin" w:date="2013-01-28T08:46:00Z">
        <w:r w:rsidRPr="002A0697" w:rsidDel="006008F8">
          <w:rPr>
            <w:szCs w:val="24"/>
            <w:lang w:val="en-US"/>
          </w:rPr>
          <w:delText>2</w:delText>
        </w:r>
      </w:del>
      <w:del w:id="708" w:author="hqin" w:date="2013-01-28T08:45:00Z">
        <w:r w:rsidRPr="002A0697" w:rsidDel="00AE2401">
          <w:rPr>
            <w:szCs w:val="24"/>
            <w:lang w:val="en-US"/>
          </w:rPr>
          <w:delText>A</w:delText>
        </w:r>
      </w:del>
      <w:r w:rsidRPr="002A0697">
        <w:rPr>
          <w:szCs w:val="24"/>
          <w:lang w:val="en-US"/>
        </w:rPr>
        <w:t xml:space="preserve">, the conserved coat proteins in the </w:t>
      </w:r>
      <w:r w:rsidRPr="002A0697">
        <w:rPr>
          <w:i/>
          <w:szCs w:val="24"/>
          <w:lang w:val="en-US"/>
        </w:rPr>
        <w:t>B. cereus</w:t>
      </w:r>
      <w:r w:rsidRPr="002A0697">
        <w:rPr>
          <w:szCs w:val="24"/>
          <w:lang w:val="en-US"/>
        </w:rPr>
        <w:t xml:space="preserve">-group are those with orthologous hits in all four species, and the labile coat proteins in the </w:t>
      </w:r>
      <w:r w:rsidRPr="002A0697">
        <w:rPr>
          <w:i/>
          <w:szCs w:val="24"/>
          <w:lang w:val="en-US"/>
        </w:rPr>
        <w:t>B. cereus</w:t>
      </w:r>
      <w:r w:rsidRPr="002A0697">
        <w:rPr>
          <w:szCs w:val="24"/>
          <w:lang w:val="en-US"/>
        </w:rPr>
        <w:t xml:space="preserve">-group are those missing at least one orthologous hit in the </w:t>
      </w:r>
      <w:r w:rsidRPr="002A0697">
        <w:rPr>
          <w:i/>
          <w:szCs w:val="24"/>
          <w:lang w:val="en-US"/>
        </w:rPr>
        <w:t>B. cereus</w:t>
      </w:r>
      <w:r w:rsidRPr="002A0697">
        <w:rPr>
          <w:szCs w:val="24"/>
          <w:lang w:val="en-US"/>
        </w:rPr>
        <w:t xml:space="preserve">-group. Consistent with our hypothesis, the conserved coat proteins are enriched in the inner coat, and the labile coat proteins are enriched in the outer coat (Fisher-exact test, p= 0.025). </w:t>
      </w:r>
    </w:p>
    <w:p w14:paraId="2A812BAE" w14:textId="77777777" w:rsidR="0036587D" w:rsidRDefault="001C7FC9">
      <w:pPr>
        <w:pStyle w:val="p-ni"/>
        <w:spacing w:before="0" w:after="0" w:line="240" w:lineRule="auto"/>
        <w:ind w:firstLine="720"/>
        <w:rPr>
          <w:bCs/>
          <w:szCs w:val="24"/>
          <w:lang w:val="en-US"/>
        </w:rPr>
        <w:pPrChange w:id="709" w:author="hqin" w:date="2013-01-29T09:44:00Z">
          <w:pPr>
            <w:pStyle w:val="p-ni"/>
            <w:spacing w:before="0" w:after="0" w:line="480" w:lineRule="auto"/>
            <w:ind w:firstLine="720"/>
          </w:pPr>
        </w:pPrChange>
      </w:pPr>
      <w:r w:rsidRPr="002A0697">
        <w:rPr>
          <w:szCs w:val="24"/>
          <w:lang w:val="en-US"/>
        </w:rPr>
        <w:t xml:space="preserve">We are aware that the test </w:t>
      </w:r>
      <w:del w:id="710" w:author="hqin" w:date="2013-01-31T10:36:00Z">
        <w:r w:rsidRPr="002A0697" w:rsidDel="00403BFE">
          <w:rPr>
            <w:szCs w:val="24"/>
            <w:lang w:val="en-US"/>
          </w:rPr>
          <w:delText xml:space="preserve">of </w:delText>
        </w:r>
      </w:del>
      <w:ins w:id="711" w:author="hqin" w:date="2013-01-31T10:36:00Z">
        <w:r w:rsidR="00403BFE">
          <w:rPr>
            <w:szCs w:val="24"/>
            <w:lang w:val="en-US"/>
          </w:rPr>
          <w:t>in</w:t>
        </w:r>
        <w:r w:rsidR="00403BFE" w:rsidRPr="002A0697">
          <w:rPr>
            <w:szCs w:val="24"/>
            <w:lang w:val="en-US"/>
          </w:rPr>
          <w:t xml:space="preserve"> </w:t>
        </w:r>
      </w:ins>
      <w:r w:rsidR="0036587D" w:rsidRPr="0036587D">
        <w:rPr>
          <w:szCs w:val="24"/>
          <w:highlight w:val="yellow"/>
          <w:lang w:val="en-US"/>
          <w:rPrChange w:id="712" w:author="hqin" w:date="2013-01-31T10:36:00Z">
            <w:rPr>
              <w:sz w:val="16"/>
              <w:szCs w:val="24"/>
              <w:lang w:val="en-US"/>
            </w:rPr>
          </w:rPrChange>
        </w:rPr>
        <w:t xml:space="preserve">Table </w:t>
      </w:r>
      <w:del w:id="713" w:author="hqin" w:date="2013-01-28T08:46:00Z">
        <w:r w:rsidR="0036587D" w:rsidRPr="0036587D">
          <w:rPr>
            <w:szCs w:val="24"/>
            <w:highlight w:val="yellow"/>
            <w:lang w:val="en-US"/>
            <w:rPrChange w:id="714" w:author="hqin" w:date="2013-01-31T10:36:00Z">
              <w:rPr>
                <w:sz w:val="16"/>
                <w:szCs w:val="24"/>
                <w:lang w:val="en-US"/>
              </w:rPr>
            </w:rPrChange>
          </w:rPr>
          <w:delText>2</w:delText>
        </w:r>
      </w:del>
      <w:ins w:id="715" w:author="hqin" w:date="2013-01-28T08:46:00Z">
        <w:r w:rsidR="0036587D" w:rsidRPr="0036587D">
          <w:rPr>
            <w:szCs w:val="24"/>
            <w:highlight w:val="yellow"/>
            <w:lang w:val="en-US"/>
            <w:rPrChange w:id="716" w:author="hqin" w:date="2013-01-31T10:36:00Z">
              <w:rPr>
                <w:sz w:val="16"/>
                <w:szCs w:val="24"/>
                <w:lang w:val="en-US"/>
              </w:rPr>
            </w:rPrChange>
          </w:rPr>
          <w:t>3</w:t>
        </w:r>
      </w:ins>
      <w:del w:id="717" w:author="hqin" w:date="2013-01-28T08:45:00Z">
        <w:r w:rsidR="0036587D" w:rsidRPr="0036587D">
          <w:rPr>
            <w:szCs w:val="24"/>
            <w:highlight w:val="yellow"/>
            <w:lang w:val="en-US"/>
            <w:rPrChange w:id="718" w:author="hqin" w:date="2013-01-31T10:36:00Z">
              <w:rPr>
                <w:sz w:val="16"/>
                <w:szCs w:val="24"/>
                <w:lang w:val="en-US"/>
              </w:rPr>
            </w:rPrChange>
          </w:rPr>
          <w:delText>A</w:delText>
        </w:r>
      </w:del>
      <w:r w:rsidRPr="002A0697">
        <w:rPr>
          <w:szCs w:val="24"/>
          <w:lang w:val="en-US"/>
        </w:rPr>
        <w:t xml:space="preserve"> can be influenced by the partitioning of coat proteins into conserved and labile categories. To avoid this caveat, we chose to compare the orthologous hits directly </w:t>
      </w:r>
      <w:del w:id="719" w:author="hqin" w:date="2013-01-22T08:05:00Z">
        <w:r w:rsidR="0036587D" w:rsidRPr="0036587D">
          <w:rPr>
            <w:szCs w:val="24"/>
            <w:highlight w:val="yellow"/>
            <w:lang w:val="en-US"/>
            <w:rPrChange w:id="720" w:author="hqin" w:date="2013-01-30T08:55:00Z">
              <w:rPr>
                <w:sz w:val="16"/>
                <w:szCs w:val="24"/>
                <w:lang w:val="en-US"/>
              </w:rPr>
            </w:rPrChange>
          </w:rPr>
          <w:delText>(Table 2B)</w:delText>
        </w:r>
      </w:del>
      <w:ins w:id="721" w:author="hqin" w:date="2013-01-22T08:05:00Z">
        <w:r w:rsidR="0036587D" w:rsidRPr="0036587D">
          <w:rPr>
            <w:szCs w:val="24"/>
            <w:highlight w:val="yellow"/>
            <w:lang w:val="en-US"/>
            <w:rPrChange w:id="722" w:author="hqin" w:date="2013-01-30T08:55:00Z">
              <w:rPr>
                <w:sz w:val="16"/>
                <w:szCs w:val="24"/>
                <w:lang w:val="en-US"/>
              </w:rPr>
            </w:rPrChange>
          </w:rPr>
          <w:t>(Figure</w:t>
        </w:r>
      </w:ins>
      <w:ins w:id="723" w:author="hqin" w:date="2013-01-22T09:33:00Z">
        <w:del w:id="724" w:author="hong qin" w:date="2013-01-31T22:11:00Z">
          <w:r w:rsidR="0036587D" w:rsidRPr="0036587D" w:rsidDel="003E2655">
            <w:rPr>
              <w:szCs w:val="24"/>
              <w:highlight w:val="yellow"/>
              <w:lang w:val="en-US"/>
              <w:rPrChange w:id="725" w:author="hqin" w:date="2013-01-30T08:55:00Z">
                <w:rPr>
                  <w:sz w:val="16"/>
                  <w:szCs w:val="24"/>
                  <w:lang w:val="en-US"/>
                </w:rPr>
              </w:rPrChange>
            </w:rPr>
            <w:delText>, barplotInOut2013jan22.tif</w:delText>
          </w:r>
        </w:del>
      </w:ins>
      <w:ins w:id="726" w:author="hong qin" w:date="2013-01-31T22:11:00Z">
        <w:r w:rsidR="003E2655">
          <w:rPr>
            <w:szCs w:val="24"/>
            <w:highlight w:val="yellow"/>
            <w:lang w:val="en-US"/>
          </w:rPr>
          <w:t xml:space="preserve"> 3</w:t>
        </w:r>
      </w:ins>
      <w:ins w:id="727" w:author="hqin" w:date="2013-01-22T08:05:00Z">
        <w:r w:rsidR="0036587D" w:rsidRPr="0036587D">
          <w:rPr>
            <w:szCs w:val="24"/>
            <w:highlight w:val="yellow"/>
            <w:lang w:val="en-US"/>
            <w:rPrChange w:id="728" w:author="hqin" w:date="2013-01-30T08:55:00Z">
              <w:rPr>
                <w:sz w:val="16"/>
                <w:szCs w:val="24"/>
                <w:lang w:val="en-US"/>
              </w:rPr>
            </w:rPrChange>
          </w:rPr>
          <w:t>)</w:t>
        </w:r>
      </w:ins>
      <w:r w:rsidRPr="002A0697">
        <w:rPr>
          <w:szCs w:val="24"/>
          <w:lang w:val="en-US"/>
        </w:rPr>
        <w:t xml:space="preserve">. Based on the pooled </w:t>
      </w:r>
      <w:r w:rsidRPr="002A0697">
        <w:rPr>
          <w:bCs/>
          <w:szCs w:val="24"/>
          <w:lang w:val="en-US"/>
        </w:rPr>
        <w:t xml:space="preserve">orthologous hits in the four </w:t>
      </w:r>
      <w:r w:rsidRPr="002A0697">
        <w:rPr>
          <w:bCs/>
          <w:i/>
          <w:szCs w:val="24"/>
          <w:lang w:val="en-US"/>
        </w:rPr>
        <w:t>B. cereus</w:t>
      </w:r>
      <w:r w:rsidRPr="002A0697">
        <w:rPr>
          <w:bCs/>
          <w:szCs w:val="24"/>
          <w:lang w:val="en-US"/>
        </w:rPr>
        <w:t xml:space="preserve"> genomes, orthologous hits are significantly over-represented among the inner coat proteins. </w:t>
      </w:r>
    </w:p>
    <w:p w14:paraId="38757B44" w14:textId="77777777" w:rsidR="0036587D" w:rsidRDefault="001C7FC9">
      <w:pPr>
        <w:pStyle w:val="p-ni"/>
        <w:numPr>
          <w:ins w:id="729" w:author="MI" w:date="2011-11-29T18:24:00Z"/>
        </w:numPr>
        <w:spacing w:before="0" w:after="0" w:line="240" w:lineRule="auto"/>
        <w:ind w:firstLine="720"/>
        <w:rPr>
          <w:bCs/>
          <w:szCs w:val="24"/>
          <w:lang w:val="en-US"/>
        </w:rPr>
        <w:pPrChange w:id="730" w:author="hqin" w:date="2013-01-29T09:44:00Z">
          <w:pPr>
            <w:pStyle w:val="p-ni"/>
            <w:spacing w:before="0" w:after="0" w:line="480" w:lineRule="auto"/>
            <w:ind w:firstLine="720"/>
          </w:pPr>
        </w:pPrChange>
      </w:pPr>
      <w:del w:id="731" w:author="hqin" w:date="2013-01-31T10:36:00Z">
        <w:r w:rsidRPr="002A0697" w:rsidDel="00403BFE">
          <w:rPr>
            <w:bCs/>
            <w:szCs w:val="24"/>
            <w:lang w:val="en-US"/>
          </w:rPr>
          <w:delText>Taking all the phylogenetic profile data as a whole</w:delText>
        </w:r>
      </w:del>
      <w:ins w:id="732" w:author="hqin" w:date="2013-01-31T10:36:00Z">
        <w:r w:rsidR="00403BFE">
          <w:rPr>
            <w:bCs/>
            <w:szCs w:val="24"/>
            <w:lang w:val="en-US"/>
          </w:rPr>
          <w:t xml:space="preserve">Based on </w:t>
        </w:r>
      </w:ins>
      <w:ins w:id="733" w:author="hqin" w:date="2013-01-31T10:37:00Z">
        <w:r w:rsidR="00725DFA">
          <w:rPr>
            <w:bCs/>
            <w:szCs w:val="24"/>
            <w:lang w:val="en-US"/>
          </w:rPr>
          <w:t xml:space="preserve">the </w:t>
        </w:r>
        <w:r w:rsidR="00477C79">
          <w:rPr>
            <w:bCs/>
            <w:szCs w:val="24"/>
            <w:lang w:val="en-US"/>
          </w:rPr>
          <w:t xml:space="preserve">above </w:t>
        </w:r>
      </w:ins>
      <w:ins w:id="734" w:author="hqin" w:date="2013-01-31T10:36:00Z">
        <w:r w:rsidR="00403BFE">
          <w:rPr>
            <w:bCs/>
            <w:szCs w:val="24"/>
            <w:lang w:val="en-US"/>
          </w:rPr>
          <w:t>two analyses</w:t>
        </w:r>
      </w:ins>
      <w:r w:rsidRPr="002A0697">
        <w:rPr>
          <w:bCs/>
          <w:szCs w:val="24"/>
          <w:lang w:val="en-US"/>
        </w:rPr>
        <w:t xml:space="preserve">, we concluded that protein compositions are more conserved in the inner coat layer than the outer coat layer between </w:t>
      </w:r>
      <w:r w:rsidRPr="002A0697">
        <w:rPr>
          <w:bCs/>
          <w:i/>
          <w:szCs w:val="24"/>
          <w:lang w:val="en-US"/>
        </w:rPr>
        <w:t>B. subtilis</w:t>
      </w:r>
      <w:r w:rsidRPr="002A0697">
        <w:rPr>
          <w:bCs/>
          <w:szCs w:val="24"/>
          <w:lang w:val="en-US"/>
        </w:rPr>
        <w:t xml:space="preserve">-group and </w:t>
      </w:r>
      <w:r w:rsidRPr="002A0697">
        <w:rPr>
          <w:bCs/>
          <w:i/>
          <w:szCs w:val="24"/>
          <w:lang w:val="en-US"/>
        </w:rPr>
        <w:t>B. cereus</w:t>
      </w:r>
      <w:r w:rsidRPr="002A0697">
        <w:rPr>
          <w:bCs/>
          <w:szCs w:val="24"/>
          <w:lang w:val="en-US"/>
        </w:rPr>
        <w:t>-group species.  We speculate that in all</w:t>
      </w:r>
      <w:r w:rsidRPr="002A0697">
        <w:rPr>
          <w:bCs/>
          <w:i/>
          <w:szCs w:val="24"/>
          <w:lang w:val="en-US"/>
        </w:rPr>
        <w:t xml:space="preserve"> </w:t>
      </w:r>
      <w:r w:rsidRPr="002A0697">
        <w:rPr>
          <w:bCs/>
          <w:szCs w:val="24"/>
          <w:lang w:val="en-US"/>
        </w:rPr>
        <w:t xml:space="preserve">the species analyzed above, the relatively greater lability of the outer layer protein composition is due to an important role for this layer in adaptation to specific niches. </w:t>
      </w:r>
      <w:ins w:id="735" w:author="hqin" w:date="2011-11-20T19:29:00Z">
        <w:r>
          <w:rPr>
            <w:bCs/>
            <w:szCs w:val="24"/>
            <w:lang w:val="en-US"/>
          </w:rPr>
          <w:t xml:space="preserve">It is </w:t>
        </w:r>
      </w:ins>
      <w:ins w:id="736" w:author="MI" w:date="2011-11-29T18:24:00Z">
        <w:r>
          <w:rPr>
            <w:bCs/>
            <w:szCs w:val="24"/>
            <w:lang w:val="en-US"/>
          </w:rPr>
          <w:t>possible that the adaptive features of the spore outer layers are, at least in part, a consequence of many coat protein working together</w:t>
        </w:r>
      </w:ins>
      <w:ins w:id="737" w:author="MI" w:date="2011-11-29T18:25:00Z">
        <w:r>
          <w:rPr>
            <w:bCs/>
            <w:szCs w:val="24"/>
            <w:lang w:val="en-US"/>
          </w:rPr>
          <w:t xml:space="preserve">, for example, by contributing a particular chemical property to the spore surface </w:t>
        </w:r>
      </w:ins>
      <w:r w:rsidR="001E1917">
        <w:rPr>
          <w:bCs/>
          <w:szCs w:val="24"/>
          <w:lang w:val="en-US"/>
        </w:rPr>
        <w:fldChar w:fldCharType="begin"/>
      </w:r>
      <w:r w:rsidR="001E1917">
        <w:rPr>
          <w:bCs/>
          <w:szCs w:val="24"/>
          <w:lang w:val="en-US"/>
        </w:rPr>
        <w:instrText xml:space="preserve"> ADDIN EN.CITE &lt;EndNote&gt;&lt;Cite&gt;&lt;Author&gt;Chen&lt;/Author&gt;&lt;Year&gt;2010&lt;/Year&gt;&lt;RecNum&gt;236&lt;/RecNum&gt;&lt;DisplayText&gt;[18]&lt;/DisplayText&gt;&lt;record&gt;&lt;rec-number&gt;236&lt;/rec-number&gt;&lt;foreign-keys&gt;&lt;key app="EN" db-id="02sps2pse5vde9eszr6vesw82vsrpaeerdva"&gt;236&lt;/key&gt;&lt;/foreign-keys&gt;&lt;ref-type name="Journal Article"&gt;17&lt;/ref-type&gt;&lt;contributors&gt;&lt;authors&gt;&lt;author&gt;Chen,G.&lt;/author&gt;&lt;author&gt;Driks, A.&lt;/author&gt;&lt;author&gt;Tawfig, K.&lt;/author&gt;&lt;author&gt;Mallozzi, M.&lt;/author&gt;&lt;author&gt;Patil, S.&lt;/author&gt;&lt;/authors&gt;&lt;/contributors&gt;&lt;titles&gt;&lt;title&gt;&lt;style face="italic" font="default" size="100%"&gt;Bacillus anthracis&lt;/style&gt;&lt;style face="normal" font="default" size="100%"&gt; and &lt;/style&gt;&lt;style face="italic" font="default" size="100%"&gt;Bacillus subtilis&lt;/style&gt;&lt;style face="normal" font="default" size="100%"&gt; Spore surface properties and transport.&lt;/style&gt;&lt;/title&gt;&lt;secondary-title&gt; Colloids and Surfaces B: Biointerfaces&lt;/secondary-title&gt;&lt;/titles&gt;&lt;pages&gt;512-8&lt;/pages&gt;&lt;volume&gt;76&lt;/volume&gt;&lt;number&gt;2&lt;/number&gt;&lt;keywords&gt;&lt;keyword&gt;Bacillus anthracis/*chemistry/*physiology&lt;/keyword&gt;&lt;keyword&gt;Bacillus subtilis/*chemistry/*physiology&lt;/keyword&gt;&lt;keyword&gt;Bacterial Adhesion/physiology&lt;/keyword&gt;&lt;keyword&gt;Porosity&lt;/keyword&gt;&lt;keyword&gt;Spores, Bacterial/physiology&lt;/keyword&gt;&lt;keyword&gt;Surface Properties&lt;/keyword&gt;&lt;keyword&gt;Thermodynamics&lt;/keyword&gt;&lt;/keywords&gt;&lt;dates&gt;&lt;year&gt;2010&lt;/year&gt;&lt;/dates&gt;&lt;urls&gt;&lt;/urls&gt;&lt;/record&gt;&lt;/Cite&gt;&lt;/EndNote&gt;</w:instrText>
      </w:r>
      <w:r w:rsidR="001E1917">
        <w:rPr>
          <w:bCs/>
          <w:szCs w:val="24"/>
          <w:lang w:val="en-US"/>
        </w:rPr>
        <w:fldChar w:fldCharType="separate"/>
      </w:r>
      <w:r w:rsidR="001E1917">
        <w:rPr>
          <w:bCs/>
          <w:noProof/>
          <w:szCs w:val="24"/>
          <w:lang w:val="en-US"/>
        </w:rPr>
        <w:t>[</w:t>
      </w:r>
      <w:r w:rsidR="001E1917">
        <w:rPr>
          <w:bCs/>
          <w:noProof/>
          <w:szCs w:val="24"/>
          <w:lang w:val="en-US"/>
        </w:rPr>
        <w:fldChar w:fldCharType="begin"/>
      </w:r>
      <w:r w:rsidR="001E1917">
        <w:rPr>
          <w:bCs/>
          <w:noProof/>
          <w:szCs w:val="24"/>
          <w:lang w:val="en-US"/>
        </w:rPr>
        <w:instrText xml:space="preserve"> HYPERLINK \l "_ENREF_18" \o "Chen, 2010 #236" </w:instrText>
      </w:r>
      <w:r w:rsidR="001E1917">
        <w:rPr>
          <w:bCs/>
          <w:noProof/>
          <w:szCs w:val="24"/>
          <w:lang w:val="en-US"/>
        </w:rPr>
        <w:fldChar w:fldCharType="separate"/>
      </w:r>
      <w:r w:rsidR="001E1917">
        <w:rPr>
          <w:bCs/>
          <w:noProof/>
          <w:szCs w:val="24"/>
          <w:lang w:val="en-US"/>
        </w:rPr>
        <w:t>18</w:t>
      </w:r>
      <w:r w:rsidR="001E1917">
        <w:rPr>
          <w:bCs/>
          <w:noProof/>
          <w:szCs w:val="24"/>
          <w:lang w:val="en-US"/>
        </w:rPr>
        <w:fldChar w:fldCharType="end"/>
      </w:r>
      <w:r w:rsidR="001E1917">
        <w:rPr>
          <w:bCs/>
          <w:noProof/>
          <w:szCs w:val="24"/>
          <w:lang w:val="en-US"/>
        </w:rPr>
        <w:t>]</w:t>
      </w:r>
      <w:r w:rsidR="001E1917">
        <w:rPr>
          <w:bCs/>
          <w:szCs w:val="24"/>
          <w:lang w:val="en-US"/>
        </w:rPr>
        <w:fldChar w:fldCharType="end"/>
      </w:r>
      <w:ins w:id="738" w:author="MI" w:date="2011-11-29T18:25:00Z">
        <w:del w:id="739" w:author="hqin" w:date="2011-11-30T09:10:00Z">
          <w:r w:rsidDel="00986AA8">
            <w:rPr>
              <w:bCs/>
              <w:szCs w:val="24"/>
              <w:lang w:val="en-US"/>
            </w:rPr>
            <w:delText xml:space="preserve">(Reference </w:delText>
          </w:r>
        </w:del>
      </w:ins>
      <w:ins w:id="740" w:author="MI" w:date="2011-11-29T18:26:00Z">
        <w:del w:id="741" w:author="hqin" w:date="2011-11-30T09:10:00Z">
          <w:r w:rsidDel="00986AA8">
            <w:rPr>
              <w:bCs/>
              <w:szCs w:val="24"/>
              <w:lang w:val="en-US"/>
            </w:rPr>
            <w:delText>18XXX)</w:delText>
          </w:r>
        </w:del>
        <w:r>
          <w:rPr>
            <w:bCs/>
            <w:szCs w:val="24"/>
            <w:lang w:val="en-US"/>
          </w:rPr>
          <w:t>. This could lead to complex adaptive evolutionary events, including</w:t>
        </w:r>
      </w:ins>
      <w:ins w:id="742" w:author="hqin" w:date="2011-11-20T19:29:00Z">
        <w:del w:id="743" w:author="MI" w:date="2011-11-29T18:26:00Z">
          <w:r w:rsidDel="00330D76">
            <w:rPr>
              <w:bCs/>
              <w:szCs w:val="24"/>
              <w:lang w:val="en-US"/>
            </w:rPr>
            <w:delText>worthy of emphasizing</w:delText>
          </w:r>
        </w:del>
      </w:ins>
      <w:ins w:id="744" w:author="hqin" w:date="2011-11-20T19:28:00Z">
        <w:del w:id="745" w:author="MI" w:date="2011-11-29T18:26:00Z">
          <w:r w:rsidDel="00330D76">
            <w:rPr>
              <w:bCs/>
              <w:szCs w:val="24"/>
              <w:lang w:val="en-US"/>
            </w:rPr>
            <w:delText xml:space="preserve"> that </w:delText>
          </w:r>
        </w:del>
      </w:ins>
      <w:ins w:id="746" w:author="hqin" w:date="2011-11-20T19:30:00Z">
        <w:del w:id="747" w:author="MI" w:date="2011-11-29T18:26:00Z">
          <w:r w:rsidDel="00330D76">
            <w:rPr>
              <w:bCs/>
              <w:szCs w:val="24"/>
              <w:lang w:val="en-US"/>
            </w:rPr>
            <w:delText>an</w:delText>
          </w:r>
        </w:del>
      </w:ins>
      <w:ins w:id="748" w:author="hqin" w:date="2011-11-20T19:29:00Z">
        <w:del w:id="749" w:author="MI" w:date="2011-11-29T18:26:00Z">
          <w:r w:rsidDel="00330D76">
            <w:rPr>
              <w:bCs/>
              <w:szCs w:val="24"/>
              <w:lang w:val="en-US"/>
            </w:rPr>
            <w:delText xml:space="preserve"> adaptive role </w:delText>
          </w:r>
        </w:del>
      </w:ins>
      <w:ins w:id="750" w:author="hqin" w:date="2011-11-20T19:31:00Z">
        <w:del w:id="751" w:author="MI" w:date="2011-11-29T18:26:00Z">
          <w:r w:rsidDel="00330D76">
            <w:rPr>
              <w:bCs/>
              <w:szCs w:val="24"/>
              <w:lang w:val="en-US"/>
            </w:rPr>
            <w:delText xml:space="preserve">is argued </w:delText>
          </w:r>
        </w:del>
      </w:ins>
      <w:ins w:id="752" w:author="hqin" w:date="2011-11-20T19:30:00Z">
        <w:del w:id="753" w:author="MI" w:date="2011-11-29T18:26:00Z">
          <w:r w:rsidDel="00330D76">
            <w:rPr>
              <w:bCs/>
              <w:szCs w:val="24"/>
              <w:lang w:val="en-US"/>
            </w:rPr>
            <w:delText xml:space="preserve">for </w:delText>
          </w:r>
        </w:del>
      </w:ins>
      <w:ins w:id="754" w:author="hqin" w:date="2011-11-29T12:11:00Z">
        <w:del w:id="755" w:author="MI" w:date="2011-11-29T18:26:00Z">
          <w:r w:rsidDel="00330D76">
            <w:rPr>
              <w:bCs/>
              <w:szCs w:val="24"/>
              <w:lang w:val="en-US"/>
            </w:rPr>
            <w:delText xml:space="preserve">the </w:delText>
          </w:r>
        </w:del>
      </w:ins>
      <w:ins w:id="756" w:author="hqin" w:date="2011-11-20T19:30:00Z">
        <w:del w:id="757" w:author="MI" w:date="2011-11-29T18:26:00Z">
          <w:r w:rsidDel="00330D76">
            <w:rPr>
              <w:bCs/>
              <w:szCs w:val="24"/>
              <w:lang w:val="en-US"/>
            </w:rPr>
            <w:delText>structural difference in the spore encasing shell</w:delText>
          </w:r>
        </w:del>
      </w:ins>
      <w:ins w:id="758" w:author="hqin" w:date="2011-11-20T19:35:00Z">
        <w:del w:id="759" w:author="MI" w:date="2011-11-29T18:26:00Z">
          <w:r w:rsidDel="00330D76">
            <w:rPr>
              <w:bCs/>
              <w:szCs w:val="24"/>
              <w:lang w:val="en-US"/>
            </w:rPr>
            <w:delText xml:space="preserve">. </w:delText>
          </w:r>
        </w:del>
      </w:ins>
      <w:ins w:id="760" w:author="hqin" w:date="2011-11-20T19:31:00Z">
        <w:del w:id="761" w:author="MI" w:date="2011-11-29T18:26:00Z">
          <w:r w:rsidDel="00330D76">
            <w:rPr>
              <w:bCs/>
              <w:szCs w:val="24"/>
              <w:lang w:val="en-US"/>
            </w:rPr>
            <w:delText xml:space="preserve"> </w:delText>
          </w:r>
        </w:del>
      </w:ins>
      <w:ins w:id="762" w:author="hqin" w:date="2011-11-20T19:35:00Z">
        <w:del w:id="763" w:author="MI" w:date="2011-11-29T18:26:00Z">
          <w:r w:rsidDel="00330D76">
            <w:rPr>
              <w:bCs/>
              <w:szCs w:val="24"/>
              <w:lang w:val="en-US"/>
            </w:rPr>
            <w:delText xml:space="preserve">This </w:delText>
          </w:r>
        </w:del>
      </w:ins>
      <w:ins w:id="764" w:author="hqin" w:date="2011-11-20T19:31:00Z">
        <w:del w:id="765" w:author="MI" w:date="2011-11-29T18:26:00Z">
          <w:r w:rsidDel="00330D76">
            <w:rPr>
              <w:bCs/>
              <w:szCs w:val="24"/>
              <w:lang w:val="en-US"/>
            </w:rPr>
            <w:delText>adaptation at the cellular structural level may lead to</w:delText>
          </w:r>
        </w:del>
        <w:r>
          <w:rPr>
            <w:bCs/>
            <w:szCs w:val="24"/>
            <w:lang w:val="en-US"/>
          </w:rPr>
          <w:t xml:space="preserve"> positive selection, relaxed negative selection, and loss of negative selection </w:t>
        </w:r>
      </w:ins>
      <w:ins w:id="766" w:author="hqin" w:date="2011-11-20T19:33:00Z">
        <w:r>
          <w:rPr>
            <w:bCs/>
            <w:szCs w:val="24"/>
            <w:lang w:val="en-US"/>
          </w:rPr>
          <w:t xml:space="preserve">at gene levels. </w:t>
        </w:r>
      </w:ins>
      <w:ins w:id="767" w:author="hqin" w:date="2011-11-20T19:34:00Z">
        <w:r>
          <w:rPr>
            <w:bCs/>
            <w:szCs w:val="24"/>
            <w:lang w:val="en-US"/>
          </w:rPr>
          <w:t xml:space="preserve">The loss of negative selection on some genes </w:t>
        </w:r>
      </w:ins>
      <w:ins w:id="768" w:author="hqin" w:date="2011-11-29T12:11:00Z">
        <w:r>
          <w:rPr>
            <w:bCs/>
            <w:szCs w:val="24"/>
            <w:lang w:val="en-US"/>
          </w:rPr>
          <w:t xml:space="preserve">is </w:t>
        </w:r>
      </w:ins>
      <w:ins w:id="769" w:author="hqin" w:date="2011-11-20T19:34:00Z">
        <w:r>
          <w:rPr>
            <w:bCs/>
            <w:szCs w:val="24"/>
            <w:lang w:val="en-US"/>
          </w:rPr>
          <w:t xml:space="preserve">supported by their lack of orthologous hits in some species. </w:t>
        </w:r>
      </w:ins>
    </w:p>
    <w:p w14:paraId="0E06BD5E" w14:textId="77777777" w:rsidR="0036587D" w:rsidRDefault="0036587D">
      <w:pPr>
        <w:pStyle w:val="p-ni"/>
        <w:spacing w:before="0" w:after="0" w:line="240" w:lineRule="auto"/>
        <w:rPr>
          <w:szCs w:val="24"/>
          <w:lang w:val="en-US"/>
        </w:rPr>
        <w:pPrChange w:id="770" w:author="hqin" w:date="2013-01-29T09:44:00Z">
          <w:pPr>
            <w:pStyle w:val="p-ni"/>
            <w:spacing w:before="0" w:after="0" w:line="480" w:lineRule="auto"/>
          </w:pPr>
        </w:pPrChange>
      </w:pPr>
    </w:p>
    <w:p w14:paraId="339B7493" w14:textId="77777777" w:rsidR="0036587D" w:rsidRDefault="001C7FC9">
      <w:pPr>
        <w:pStyle w:val="p-ni"/>
        <w:spacing w:before="0" w:after="0" w:line="240" w:lineRule="auto"/>
        <w:rPr>
          <w:b/>
          <w:szCs w:val="24"/>
          <w:lang w:val="en-US"/>
        </w:rPr>
        <w:pPrChange w:id="771" w:author="hqin" w:date="2013-01-29T09:44:00Z">
          <w:pPr>
            <w:pStyle w:val="p-ni"/>
            <w:spacing w:before="0" w:after="0" w:line="480" w:lineRule="auto"/>
          </w:pPr>
        </w:pPrChange>
      </w:pPr>
      <w:r w:rsidRPr="002A0697">
        <w:rPr>
          <w:b/>
          <w:szCs w:val="24"/>
          <w:lang w:val="en-US"/>
        </w:rPr>
        <w:t xml:space="preserve">3.4 Relatively </w:t>
      </w:r>
      <w:del w:id="772" w:author="hqin" w:date="2013-01-03T09:42:00Z">
        <w:r w:rsidRPr="002A0697" w:rsidDel="00BF489F">
          <w:rPr>
            <w:b/>
            <w:szCs w:val="24"/>
            <w:lang w:val="en-US"/>
          </w:rPr>
          <w:delText xml:space="preserve">faster </w:delText>
        </w:r>
      </w:del>
      <w:ins w:id="773" w:author="hqin" w:date="2013-01-03T09:42:00Z">
        <w:r w:rsidR="00BF489F">
          <w:rPr>
            <w:b/>
            <w:szCs w:val="24"/>
            <w:lang w:val="en-US"/>
          </w:rPr>
          <w:t>high</w:t>
        </w:r>
        <w:r w:rsidR="00BF489F" w:rsidRPr="002A0697">
          <w:rPr>
            <w:b/>
            <w:szCs w:val="24"/>
            <w:lang w:val="en-US"/>
          </w:rPr>
          <w:t xml:space="preserve">er </w:t>
        </w:r>
      </w:ins>
      <w:ins w:id="774" w:author="hqin" w:date="2013-01-07T11:19:00Z">
        <w:r w:rsidR="00360E83">
          <w:rPr>
            <w:b/>
            <w:szCs w:val="24"/>
            <w:lang w:val="en-US"/>
          </w:rPr>
          <w:t xml:space="preserve">dN/dS ratio </w:t>
        </w:r>
      </w:ins>
      <w:del w:id="775" w:author="hqin" w:date="2013-01-03T09:42:00Z">
        <w:r w:rsidRPr="002A0697" w:rsidDel="00BF489F">
          <w:rPr>
            <w:b/>
            <w:szCs w:val="24"/>
            <w:lang w:val="en-US"/>
          </w:rPr>
          <w:delText xml:space="preserve">evolution </w:delText>
        </w:r>
      </w:del>
      <w:r w:rsidRPr="002A0697">
        <w:rPr>
          <w:b/>
          <w:szCs w:val="24"/>
          <w:lang w:val="en-US"/>
        </w:rPr>
        <w:t xml:space="preserve">of </w:t>
      </w:r>
      <w:ins w:id="776" w:author="hqin" w:date="2013-01-07T11:21:00Z">
        <w:r w:rsidR="00943745">
          <w:rPr>
            <w:b/>
            <w:szCs w:val="24"/>
            <w:lang w:val="en-US"/>
          </w:rPr>
          <w:t xml:space="preserve">spore </w:t>
        </w:r>
      </w:ins>
      <w:r w:rsidRPr="002A0697">
        <w:rPr>
          <w:b/>
          <w:szCs w:val="24"/>
          <w:lang w:val="en-US"/>
        </w:rPr>
        <w:t xml:space="preserve">coat </w:t>
      </w:r>
      <w:del w:id="777" w:author="hqin" w:date="2013-01-07T11:19:00Z">
        <w:r w:rsidRPr="002A0697" w:rsidDel="00406E07">
          <w:rPr>
            <w:b/>
            <w:szCs w:val="24"/>
            <w:lang w:val="en-US"/>
          </w:rPr>
          <w:delText xml:space="preserve">proteins </w:delText>
        </w:r>
      </w:del>
      <w:ins w:id="778" w:author="hqin" w:date="2013-01-07T11:19:00Z">
        <w:r w:rsidR="00406E07">
          <w:rPr>
            <w:b/>
            <w:szCs w:val="24"/>
            <w:lang w:val="en-US"/>
          </w:rPr>
          <w:t xml:space="preserve">genes </w:t>
        </w:r>
      </w:ins>
      <w:r w:rsidRPr="002A0697">
        <w:rPr>
          <w:b/>
          <w:szCs w:val="24"/>
          <w:lang w:val="en-US"/>
        </w:rPr>
        <w:t xml:space="preserve">in the </w:t>
      </w:r>
      <w:r w:rsidRPr="002A0697">
        <w:rPr>
          <w:b/>
          <w:i/>
          <w:szCs w:val="24"/>
          <w:lang w:val="en-US"/>
        </w:rPr>
        <w:t>B. subtilis</w:t>
      </w:r>
      <w:r w:rsidRPr="002A0697">
        <w:rPr>
          <w:b/>
          <w:szCs w:val="24"/>
          <w:lang w:val="en-US"/>
        </w:rPr>
        <w:t>-group.</w:t>
      </w:r>
    </w:p>
    <w:p w14:paraId="6DD3F26F" w14:textId="77777777" w:rsidR="0036587D" w:rsidRDefault="001C7FC9">
      <w:pPr>
        <w:ind w:firstLine="720"/>
        <w:pPrChange w:id="779" w:author="hqin" w:date="2013-01-29T09:44:00Z">
          <w:pPr>
            <w:spacing w:line="480" w:lineRule="auto"/>
            <w:ind w:firstLine="720"/>
          </w:pPr>
        </w:pPrChange>
      </w:pPr>
      <w:r w:rsidRPr="002A0697">
        <w:t xml:space="preserve">If the diversity in </w:t>
      </w:r>
      <w:r w:rsidRPr="002A0697">
        <w:rPr>
          <w:i/>
        </w:rPr>
        <w:t>Bacill</w:t>
      </w:r>
      <w:ins w:id="780" w:author="MI" w:date="2011-11-29T18:27:00Z">
        <w:r>
          <w:rPr>
            <w:i/>
          </w:rPr>
          <w:t>aceae</w:t>
        </w:r>
      </w:ins>
      <w:del w:id="781" w:author="MI" w:date="2011-11-29T18:27:00Z">
        <w:r w:rsidRPr="002A0697" w:rsidDel="00DB2A40">
          <w:rPr>
            <w:i/>
          </w:rPr>
          <w:delText>us</w:delText>
        </w:r>
      </w:del>
      <w:r w:rsidRPr="002A0697">
        <w:t xml:space="preserve"> spore coat morphology reflects adaptation of </w:t>
      </w:r>
      <w:del w:id="782" w:author="MI" w:date="2011-11-29T18:27:00Z">
        <w:r w:rsidRPr="002A0697" w:rsidDel="00DB2A40">
          <w:delText xml:space="preserve">Bacillus </w:delText>
        </w:r>
      </w:del>
      <w:ins w:id="783" w:author="MI" w:date="2011-11-29T18:27:00Z">
        <w:r>
          <w:t xml:space="preserve">these </w:t>
        </w:r>
      </w:ins>
      <w:r w:rsidRPr="002A0697">
        <w:t xml:space="preserve">species to a range of environments, then we may be able to detect signatures of selection from the perspective of molecular evolution. We chose to address this by </w:t>
      </w:r>
      <w:del w:id="784" w:author="hqin" w:date="2013-01-08T10:12:00Z">
        <w:r w:rsidRPr="002A0697" w:rsidDel="00A32878">
          <w:delText xml:space="preserve">analysis of </w:delText>
        </w:r>
      </w:del>
      <w:ins w:id="785" w:author="hqin" w:date="2013-01-08T10:12:00Z">
        <w:r w:rsidR="00A32878">
          <w:t xml:space="preserve">estimating </w:t>
        </w:r>
      </w:ins>
      <w:r w:rsidRPr="002A0697">
        <w:t>the ratio of non-synonymous (dN) to synonymous (dS) substitution rates, ω, a proxy for selective pressure</w:t>
      </w:r>
      <w:ins w:id="786" w:author="hqin" w:date="2013-01-08T10:25:00Z">
        <w:r w:rsidR="00084D36">
          <w:t xml:space="preserve"> </w:t>
        </w:r>
      </w:ins>
      <w:r w:rsidR="001E1917">
        <w:fldChar w:fldCharType="begin"/>
      </w:r>
      <w:r w:rsidR="001E1917">
        <w:instrText xml:space="preserve"> ADDIN EN.CITE &lt;EndNote&gt;&lt;Cite&gt;&lt;Author&gt;Hurst&lt;/Author&gt;&lt;Year&gt;2002&lt;/Year&gt;&lt;RecNum&gt;303&lt;/RecNum&gt;&lt;DisplayText&gt;[81]&lt;/DisplayText&gt;&lt;record&gt;&lt;rec-number&gt;303&lt;/rec-number&gt;&lt;foreign-keys&gt;&lt;key app="EN" db-id="02sps2pse5vde9eszr6vesw82vsrpaeerdva"&gt;303&lt;/key&gt;&lt;/foreign-keys&gt;&lt;ref-type name="Journal Article"&gt;17&lt;/ref-type&gt;&lt;contributors&gt;&lt;authors&gt;&lt;author&gt;Hurst, L. D.&lt;/author&gt;&lt;/authors&gt;&lt;/contributors&gt;&lt;auth-address&gt;Department of Biology and Biochemistry, University of Bath, Bath, UK BA2 7AY. bssldh@bath.ac.uk&lt;/auth-address&gt;&lt;titles&gt;&lt;title&gt;The Ka/Ks ratio: diagnosing the form of sequence evolution&lt;/title&gt;&lt;secondary-title&gt;Trends Genet&lt;/secondary-title&gt;&lt;alt-title&gt;Trends in genetics : TIG&lt;/alt-title&gt;&lt;/titles&gt;&lt;periodical&gt;&lt;full-title&gt;Trends Genet&lt;/full-title&gt;&lt;/periodical&gt;&lt;pages&gt;486&lt;/pages&gt;&lt;volume&gt;18&lt;/volume&gt;&lt;number&gt;9&lt;/number&gt;&lt;edition&gt;2002/08/15&lt;/edition&gt;&lt;keywords&gt;&lt;keyword&gt;Animals&lt;/keyword&gt;&lt;keyword&gt;*Evolution, Molecular&lt;/keyword&gt;&lt;keyword&gt;*Genetic Variation&lt;/keyword&gt;&lt;keyword&gt;Humans&lt;/keyword&gt;&lt;keyword&gt;Selection, Genetic&lt;/keyword&gt;&lt;keyword&gt;Sequence Alignment&lt;/keyword&gt;&lt;/keywords&gt;&lt;dates&gt;&lt;year&gt;2002&lt;/year&gt;&lt;pub-dates&gt;&lt;date&gt;Sep&lt;/date&gt;&lt;/pub-dates&gt;&lt;/dates&gt;&lt;isbn&gt;0168-9525 (Print)&amp;#xD;0168-9525 (Linking)&lt;/isbn&gt;&lt;accession-num&gt;12175810&lt;/accession-num&gt;&lt;work-type&gt;Review&lt;/work-type&gt;&lt;urls&gt;&lt;related-urls&gt;&lt;url&gt;http://www.ncbi.nlm.nih.gov/pubmed/12175810&lt;/url&gt;&lt;/related-urls&gt;&lt;/urls&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"_ENREF_81" \o "Hurst, 2002 #303" </w:instrText>
      </w:r>
      <w:r w:rsidR="001E1917">
        <w:rPr>
          <w:noProof/>
        </w:rPr>
        <w:fldChar w:fldCharType="separate"/>
      </w:r>
      <w:r w:rsidR="001E1917">
        <w:rPr>
          <w:noProof/>
        </w:rPr>
        <w:t>81</w:t>
      </w:r>
      <w:r w:rsidR="001E1917">
        <w:rPr>
          <w:noProof/>
        </w:rPr>
        <w:fldChar w:fldCharType="end"/>
      </w:r>
      <w:r w:rsidR="001E1917">
        <w:rPr>
          <w:noProof/>
        </w:rPr>
        <w:t>]</w:t>
      </w:r>
      <w:r w:rsidR="001E1917">
        <w:fldChar w:fldCharType="end"/>
      </w:r>
      <w:r w:rsidRPr="002A0697">
        <w:t xml:space="preserve">. An increase in ω can suggest a </w:t>
      </w:r>
      <w:ins w:id="787" w:author="hqin" w:date="2013-01-25T09:25:00Z">
        <w:r w:rsidR="00260D2D">
          <w:t xml:space="preserve">relatively </w:t>
        </w:r>
      </w:ins>
      <w:r w:rsidRPr="002A0697">
        <w:t xml:space="preserve">faster </w:t>
      </w:r>
      <w:del w:id="788" w:author="hqin" w:date="2013-01-25T09:25:00Z">
        <w:r w:rsidRPr="002A0697" w:rsidDel="00260D2D">
          <w:delText xml:space="preserve">evolutionary </w:delText>
        </w:r>
      </w:del>
      <w:ins w:id="789" w:author="hqin" w:date="2013-01-25T09:26:00Z">
        <w:r w:rsidR="00260D2D" w:rsidRPr="002A0697">
          <w:t xml:space="preserve">non-synonymous </w:t>
        </w:r>
        <w:r w:rsidR="00260D2D">
          <w:t xml:space="preserve">substitution </w:t>
        </w:r>
      </w:ins>
      <w:r w:rsidRPr="002A0697">
        <w:t>rate due to either relaxed negative selection or positive selection</w:t>
      </w:r>
      <w:ins w:id="790" w:author="hqin" w:date="2013-01-08T10:13:00Z">
        <w:r w:rsidR="000866C7">
          <w:t xml:space="preserve"> </w:t>
        </w:r>
        <w:r w:rsidR="0097439A">
          <w:t>in divergent species</w:t>
        </w:r>
        <w:r w:rsidR="00BD535B">
          <w:t xml:space="preserve"> </w:t>
        </w:r>
      </w:ins>
      <w:r w:rsidR="001E1917">
        <w:fldChar w:fldCharType="begin"/>
      </w:r>
      <w:r w:rsidR="001E1917">
        <w:instrText xml:space="preserve"> ADDIN EN.CITE &lt;EndNote&gt;&lt;Cite&gt;&lt;Author&gt;Hurst&lt;/Author&gt;&lt;Year&gt;2002&lt;/Year&gt;&lt;RecNum&gt;303&lt;/RecNum&gt;&lt;DisplayText&gt;[81]&lt;/DisplayText&gt;&lt;record&gt;&lt;rec-number&gt;303&lt;/rec-number&gt;&lt;foreign-keys&gt;&lt;key app="EN" db-id="02sps2pse5vde9eszr6vesw82vsrpaeerdva"&gt;303&lt;/key&gt;&lt;/foreign-keys&gt;&lt;ref-type name="Journal Article"&gt;17&lt;/ref-type&gt;&lt;contributors&gt;&lt;authors&gt;&lt;author&gt;Hurst, L. D.&lt;/author&gt;&lt;/authors&gt;&lt;/contributors&gt;&lt;auth-address&gt;Department of Biology and Biochemistry, University of Bath, Bath, UK BA2 7AY. bssldh@bath.ac.uk&lt;/auth-address&gt;&lt;titles&gt;&lt;title&gt;The Ka/Ks ratio: diagnosing the form of sequence evolution&lt;/title&gt;&lt;secondary-title&gt;Trends Genet&lt;/secondary-title&gt;&lt;alt-title&gt;Trends in genetics : TIG&lt;/alt-title&gt;&lt;/titles&gt;&lt;periodical&gt;&lt;full-title&gt;Trends Genet&lt;/full-title&gt;&lt;/periodical&gt;&lt;pages&gt;486&lt;/pages&gt;&lt;volume&gt;18&lt;/volume&gt;&lt;number&gt;9&lt;/number&gt;&lt;edition&gt;2002/08/15&lt;/edition&gt;&lt;keywords&gt;&lt;keyword&gt;Animals&lt;/keyword&gt;&lt;keyword&gt;*Evolution, Molecular&lt;/keyword&gt;&lt;keyword&gt;*Genetic Variation&lt;/keyword&gt;&lt;keyword&gt;Humans&lt;/keyword&gt;&lt;keyword&gt;Selection, Genetic&lt;/keyword&gt;&lt;keyword&gt;Sequence Alignment&lt;/keyword&gt;&lt;/keywords&gt;&lt;dates&gt;&lt;year&gt;2002&lt;/year&gt;&lt;pub-dates&gt;&lt;date&gt;Sep&lt;/date&gt;&lt;/pub-dates&gt;&lt;/dates&gt;&lt;isbn&gt;0168-9525 (Print)&amp;#xD;0168-9525 (Linking)&lt;/isbn&gt;&lt;accession-num&gt;12175810&lt;/accession-num&gt;&lt;work-type&gt;Review&lt;/work-type&gt;&lt;urls&gt;&lt;related-urls&gt;&lt;url&gt;http://www.ncbi.nlm.nih.gov/pubmed/12175810&lt;/url&gt;&lt;/related-urls&gt;&lt;/urls&gt;&lt;language&gt;eng&lt;/language&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"_ENREF_81" \o "Hurst, 2002 #303" </w:instrText>
      </w:r>
      <w:r w:rsidR="001E1917">
        <w:rPr>
          <w:noProof/>
        </w:rPr>
        <w:fldChar w:fldCharType="separate"/>
      </w:r>
      <w:r w:rsidR="001E1917">
        <w:rPr>
          <w:noProof/>
        </w:rPr>
        <w:t>81</w:t>
      </w:r>
      <w:r w:rsidR="001E1917">
        <w:rPr>
          <w:noProof/>
        </w:rPr>
        <w:fldChar w:fldCharType="end"/>
      </w:r>
      <w:r w:rsidR="001E1917">
        <w:rPr>
          <w:noProof/>
        </w:rPr>
        <w:t>]</w:t>
      </w:r>
      <w:r w:rsidR="001E1917">
        <w:fldChar w:fldCharType="end"/>
      </w:r>
      <w:r w:rsidRPr="002A0697">
        <w:t>.</w:t>
      </w:r>
    </w:p>
    <w:p w14:paraId="77086DA7" w14:textId="77777777" w:rsidR="0036587D" w:rsidRDefault="001C7FC9">
      <w:pPr>
        <w:ind w:firstLine="720"/>
        <w:rPr>
          <w:bCs/>
        </w:rPr>
        <w:pPrChange w:id="791" w:author="hqin" w:date="2013-01-29T09:44:00Z">
          <w:pPr>
            <w:spacing w:line="480" w:lineRule="auto"/>
            <w:ind w:firstLine="720"/>
          </w:pPr>
        </w:pPrChange>
      </w:pPr>
      <w:r w:rsidRPr="002A0697">
        <w:t xml:space="preserve">First, </w:t>
      </w:r>
      <w:commentRangeStart w:id="792"/>
      <w:r w:rsidRPr="002A0697">
        <w:t xml:space="preserve">we compared ω between </w:t>
      </w:r>
      <w:del w:id="793" w:author="MI" w:date="2011-11-29T18:28:00Z">
        <w:r w:rsidRPr="002A0697" w:rsidDel="00DB2A40">
          <w:delText xml:space="preserve">the </w:delText>
        </w:r>
      </w:del>
      <w:r w:rsidRPr="002A0697">
        <w:t xml:space="preserve">coat proteins and </w:t>
      </w:r>
      <w:del w:id="794" w:author="MI" w:date="2011-11-29T18:28:00Z">
        <w:r w:rsidRPr="002A0697" w:rsidDel="00DB2A40">
          <w:delText xml:space="preserve">the </w:delText>
        </w:r>
      </w:del>
      <w:r w:rsidRPr="002A0697">
        <w:t xml:space="preserve">non-coat non-essential (nonCE) proteins among the 10 species </w:t>
      </w:r>
      <w:commentRangeEnd w:id="792"/>
      <w:r w:rsidRPr="002A0697">
        <w:rPr>
          <w:rStyle w:val="CommentReference"/>
        </w:rPr>
        <w:commentReference w:id="792"/>
      </w:r>
      <w:r w:rsidRPr="002A0697">
        <w:t>with complete genomes (</w:t>
      </w:r>
      <w:r w:rsidR="0036587D" w:rsidRPr="0036587D">
        <w:rPr>
          <w:bCs/>
          <w:highlight w:val="yellow"/>
          <w:rPrChange w:id="795" w:author="hqin" w:date="2013-01-31T10:37:00Z">
            <w:rPr>
              <w:bCs/>
              <w:sz w:val="16"/>
              <w:szCs w:val="16"/>
              <w:highlight w:val="yellow"/>
            </w:rPr>
          </w:rPrChange>
        </w:rPr>
        <w:t xml:space="preserve">Figure </w:t>
      </w:r>
      <w:del w:id="796" w:author="hqin" w:date="2013-01-31T10:37:00Z">
        <w:r w:rsidR="0036587D" w:rsidRPr="0036587D">
          <w:rPr>
            <w:bCs/>
            <w:highlight w:val="yellow"/>
            <w:rPrChange w:id="797" w:author="hqin" w:date="2013-01-31T10:37:00Z">
              <w:rPr>
                <w:bCs/>
                <w:sz w:val="16"/>
                <w:szCs w:val="16"/>
              </w:rPr>
            </w:rPrChange>
          </w:rPr>
          <w:delText>3A</w:delText>
        </w:r>
      </w:del>
      <w:ins w:id="798" w:author="hqin" w:date="2013-01-31T10:37:00Z">
        <w:r w:rsidR="0036587D" w:rsidRPr="0036587D">
          <w:rPr>
            <w:bCs/>
            <w:highlight w:val="yellow"/>
            <w:rPrChange w:id="799" w:author="hqin" w:date="2013-01-31T10:37:00Z">
              <w:rPr>
                <w:bCs/>
                <w:sz w:val="16"/>
                <w:szCs w:val="16"/>
              </w:rPr>
            </w:rPrChange>
          </w:rPr>
          <w:t>4A</w:t>
        </w:r>
      </w:ins>
      <w:r w:rsidRPr="002A0697">
        <w:t xml:space="preserve">). We calculated p-values using the one-sided Wilcoxon non-parametric test (alternative hypothesis: coat ω &gt; nonCE ω ). </w:t>
      </w:r>
      <w:r w:rsidRPr="002A0697">
        <w:rPr>
          <w:bCs/>
        </w:rPr>
        <w:t xml:space="preserve">Although simple pairwise comparisons usually can not narrow down evolutionary events to specific branches, the matrix approach used here can detect differences between clades. </w:t>
      </w:r>
      <w:r w:rsidRPr="002A0697">
        <w:t xml:space="preserve">In </w:t>
      </w:r>
      <w:r w:rsidR="0036587D" w:rsidRPr="0036587D">
        <w:rPr>
          <w:highlight w:val="yellow"/>
          <w:rPrChange w:id="800" w:author="hqin" w:date="2013-01-31T10:37:00Z">
            <w:rPr>
              <w:sz w:val="16"/>
              <w:szCs w:val="16"/>
              <w:highlight w:val="yellow"/>
            </w:rPr>
          </w:rPrChange>
        </w:rPr>
        <w:t xml:space="preserve">Figure </w:t>
      </w:r>
      <w:del w:id="801" w:author="hqin" w:date="2013-01-31T10:37:00Z">
        <w:r w:rsidR="0036587D" w:rsidRPr="0036587D">
          <w:rPr>
            <w:highlight w:val="yellow"/>
            <w:rPrChange w:id="802" w:author="hqin" w:date="2013-01-31T10:37:00Z">
              <w:rPr>
                <w:sz w:val="16"/>
                <w:szCs w:val="16"/>
              </w:rPr>
            </w:rPrChange>
          </w:rPr>
          <w:delText>3A</w:delText>
        </w:r>
      </w:del>
      <w:ins w:id="803" w:author="hqin" w:date="2013-01-31T10:37:00Z">
        <w:r w:rsidR="0036587D" w:rsidRPr="0036587D">
          <w:rPr>
            <w:highlight w:val="yellow"/>
            <w:rPrChange w:id="804" w:author="hqin" w:date="2013-01-31T10:37:00Z">
              <w:rPr>
                <w:sz w:val="16"/>
                <w:szCs w:val="16"/>
              </w:rPr>
            </w:rPrChange>
          </w:rPr>
          <w:t>4A</w:t>
        </w:r>
      </w:ins>
      <w:r w:rsidRPr="002A0697">
        <w:t xml:space="preserve">, the patterns in the </w:t>
      </w:r>
      <w:r w:rsidRPr="002A0697">
        <w:rPr>
          <w:i/>
        </w:rPr>
        <w:t>B. subtilis</w:t>
      </w:r>
      <w:r w:rsidRPr="002A0697">
        <w:t xml:space="preserve">-group and the </w:t>
      </w:r>
      <w:r w:rsidRPr="002A0697">
        <w:rPr>
          <w:i/>
        </w:rPr>
        <w:t>B. cereus</w:t>
      </w:r>
      <w:r w:rsidRPr="002A0697">
        <w:t xml:space="preserve">-group are clearly opposite. In the </w:t>
      </w:r>
      <w:r w:rsidRPr="002A0697">
        <w:rPr>
          <w:i/>
        </w:rPr>
        <w:t>B. subtilis</w:t>
      </w:r>
      <w:r w:rsidRPr="002A0697">
        <w:t>-group, the p-values are mostly less than 0.05 and the alternative hypothesis is accepted. Hence, coat protein</w:t>
      </w:r>
      <w:ins w:id="805" w:author="MI" w:date="2011-11-29T18:29:00Z">
        <w:r>
          <w:t>s</w:t>
        </w:r>
      </w:ins>
      <w:r w:rsidRPr="002A0697">
        <w:t xml:space="preserve"> show higher ω than do nonCE proteins. In the </w:t>
      </w:r>
      <w:r w:rsidRPr="002A0697">
        <w:rPr>
          <w:i/>
        </w:rPr>
        <w:t>B. cereus</w:t>
      </w:r>
      <w:r w:rsidRPr="002A0697">
        <w:t xml:space="preserve">-group, the p-values are mostly greater than 0.95, which means the opposite alternative hypothesis, coat ω &lt; nonCE ω, should be accepted. Hence, </w:t>
      </w:r>
      <w:ins w:id="806" w:author="MI" w:date="2011-11-29T18:29:00Z">
        <w:r>
          <w:t xml:space="preserve">the patterns of </w:t>
        </w:r>
      </w:ins>
      <w:r w:rsidRPr="002A0697">
        <w:t>coat protein gene</w:t>
      </w:r>
      <w:del w:id="807" w:author="MI" w:date="2011-11-29T18:29:00Z">
        <w:r w:rsidRPr="002A0697" w:rsidDel="00C26DF2">
          <w:delText>s</w:delText>
        </w:r>
      </w:del>
      <w:r w:rsidRPr="002A0697">
        <w:t xml:space="preserve"> evol</w:t>
      </w:r>
      <w:ins w:id="808" w:author="MI" w:date="2011-11-29T18:29:00Z">
        <w:r>
          <w:t>u</w:t>
        </w:r>
        <w:del w:id="809" w:author="hong qin" w:date="2012-09-04T09:55:00Z">
          <w:r w:rsidDel="00C5666A">
            <w:delText>i</w:delText>
          </w:r>
        </w:del>
        <w:r>
          <w:t xml:space="preserve">tion </w:t>
        </w:r>
      </w:ins>
      <w:del w:id="810" w:author="MI" w:date="2011-11-29T18:29:00Z">
        <w:r w:rsidRPr="002A0697" w:rsidDel="00C26DF2">
          <w:delText>ve in</w:delText>
        </w:r>
      </w:del>
      <w:del w:id="811" w:author="hong qin" w:date="2012-09-04T09:55:00Z">
        <w:r w:rsidRPr="002A0697" w:rsidDel="00C5666A">
          <w:delText xml:space="preserve"> </w:delText>
        </w:r>
      </w:del>
      <w:r w:rsidRPr="002A0697">
        <w:t>differ</w:t>
      </w:r>
      <w:del w:id="812" w:author="hong qin" w:date="2012-09-04T09:55:00Z">
        <w:r w:rsidRPr="002A0697" w:rsidDel="00C5666A">
          <w:delText>ent</w:delText>
        </w:r>
      </w:del>
      <w:r w:rsidRPr="002A0697">
        <w:t xml:space="preserve"> </w:t>
      </w:r>
      <w:del w:id="813" w:author="MI" w:date="2011-11-29T18:29:00Z">
        <w:r w:rsidRPr="002A0697" w:rsidDel="00C26DF2">
          <w:delText xml:space="preserve">patterns </w:delText>
        </w:r>
      </w:del>
      <w:r w:rsidRPr="002A0697">
        <w:t xml:space="preserve">between the </w:t>
      </w:r>
      <w:r w:rsidRPr="002A0697">
        <w:rPr>
          <w:i/>
        </w:rPr>
        <w:t>B. subtilis</w:t>
      </w:r>
      <w:r w:rsidRPr="002A0697">
        <w:t>-</w:t>
      </w:r>
      <w:del w:id="814" w:author="MI" w:date="2011-11-29T18:29:00Z">
        <w:r w:rsidRPr="002A0697" w:rsidDel="00C26DF2">
          <w:delText>group</w:delText>
        </w:r>
      </w:del>
      <w:r w:rsidRPr="002A0697">
        <w:t xml:space="preserve"> and </w:t>
      </w:r>
      <w:del w:id="815" w:author="MI" w:date="2011-11-29T18:29:00Z">
        <w:r w:rsidRPr="002A0697" w:rsidDel="00C26DF2">
          <w:delText xml:space="preserve">the </w:delText>
        </w:r>
      </w:del>
      <w:r w:rsidRPr="002A0697">
        <w:rPr>
          <w:i/>
        </w:rPr>
        <w:t>B. cereus</w:t>
      </w:r>
      <w:r w:rsidRPr="002A0697">
        <w:t>-group</w:t>
      </w:r>
      <w:ins w:id="816" w:author="MI" w:date="2011-11-29T18:29:00Z">
        <w:r>
          <w:t>s</w:t>
        </w:r>
      </w:ins>
      <w:r w:rsidRPr="002A0697">
        <w:t>. The</w:t>
      </w:r>
      <w:ins w:id="817" w:author="MI" w:date="2011-11-29T18:30:00Z">
        <w:r>
          <w:t>se</w:t>
        </w:r>
      </w:ins>
      <w:r w:rsidRPr="002A0697">
        <w:t xml:space="preserve"> contrasting ω patterns </w:t>
      </w:r>
      <w:del w:id="818" w:author="MI" w:date="2011-11-29T18:30:00Z">
        <w:r w:rsidRPr="002A0697" w:rsidDel="0032474B">
          <w:delText xml:space="preserve">in coat protein genes </w:delText>
        </w:r>
      </w:del>
      <w:r w:rsidRPr="002A0697">
        <w:t xml:space="preserve">held when additional </w:t>
      </w:r>
      <w:r w:rsidRPr="002A0697">
        <w:rPr>
          <w:i/>
        </w:rPr>
        <w:t>B. cereus</w:t>
      </w:r>
      <w:r w:rsidRPr="002A0697">
        <w:t xml:space="preserve"> genomes were included </w:t>
      </w:r>
      <w:ins w:id="819" w:author="MI" w:date="2011-11-29T18:30:00Z">
        <w:r>
          <w:t xml:space="preserve">in the analysis </w:t>
        </w:r>
      </w:ins>
      <w:r w:rsidR="0036587D" w:rsidRPr="0036587D">
        <w:rPr>
          <w:highlight w:val="yellow"/>
          <w:rPrChange w:id="820" w:author="hqin" w:date="2013-01-30T08:55:00Z">
            <w:rPr>
              <w:sz w:val="16"/>
              <w:szCs w:val="16"/>
            </w:rPr>
          </w:rPrChange>
        </w:rPr>
        <w:t>(Figure S5A</w:t>
      </w:r>
      <w:ins w:id="821" w:author="hong qin" w:date="2013-01-31T22:11:00Z">
        <w:r w:rsidR="00952469">
          <w:t>??</w:t>
        </w:r>
      </w:ins>
      <w:r w:rsidRPr="002A0697">
        <w:t>). As expected, the contrasting evolutionary patterns of coat protein genes are not pronounced in pairwise tests of dN measures, and are absent in pairwise tests of dS measures (</w:t>
      </w:r>
      <w:r w:rsidR="0036587D" w:rsidRPr="0036587D">
        <w:rPr>
          <w:highlight w:val="yellow"/>
          <w:rPrChange w:id="822" w:author="hqin" w:date="2013-01-30T08:54:00Z">
            <w:rPr>
              <w:sz w:val="16"/>
              <w:szCs w:val="16"/>
              <w:highlight w:val="yellow"/>
            </w:rPr>
          </w:rPrChange>
        </w:rPr>
        <w:t>Figure S5B</w:t>
      </w:r>
      <w:ins w:id="823" w:author="hong qin" w:date="2013-01-31T22:11:00Z">
        <w:r w:rsidR="00952469">
          <w:rPr>
            <w:highlight w:val="yellow"/>
          </w:rPr>
          <w:t>??</w:t>
        </w:r>
      </w:ins>
      <w:r w:rsidR="0036587D" w:rsidRPr="0036587D">
        <w:rPr>
          <w:highlight w:val="yellow"/>
          <w:rPrChange w:id="824" w:author="hqin" w:date="2013-01-30T08:54:00Z">
            <w:rPr>
              <w:sz w:val="16"/>
              <w:szCs w:val="16"/>
              <w:highlight w:val="yellow"/>
            </w:rPr>
          </w:rPrChange>
        </w:rPr>
        <w:t xml:space="preserve"> and S5C</w:t>
      </w:r>
      <w:ins w:id="825" w:author="hong qin" w:date="2013-01-31T22:11:00Z">
        <w:r w:rsidR="00952469">
          <w:t>??</w:t>
        </w:r>
      </w:ins>
      <w:r w:rsidRPr="002A0697">
        <w:t xml:space="preserve">). For comparison, the </w:t>
      </w:r>
      <w:ins w:id="826" w:author="MI" w:date="2011-11-29T18:31:00Z">
        <w:r w:rsidRPr="002A0697">
          <w:t xml:space="preserve">ω </w:t>
        </w:r>
        <w:r>
          <w:t xml:space="preserve">of </w:t>
        </w:r>
      </w:ins>
      <w:r w:rsidRPr="002A0697">
        <w:t xml:space="preserve">essential genes </w:t>
      </w:r>
      <w:ins w:id="827" w:author="MI" w:date="2011-11-29T18:31:00Z">
        <w:r>
          <w:t xml:space="preserve">are </w:t>
        </w:r>
      </w:ins>
      <w:del w:id="828" w:author="Daria Clegg" w:date="2013-02-01T10:15:00Z">
        <w:r w:rsidRPr="002A0697" w:rsidDel="008A63A6">
          <w:delText xml:space="preserve">mostly </w:delText>
        </w:r>
      </w:del>
      <w:del w:id="829" w:author="MI" w:date="2011-11-29T18:31:00Z">
        <w:r w:rsidRPr="002A0697" w:rsidDel="00BE385F">
          <w:delText xml:space="preserve">have </w:delText>
        </w:r>
      </w:del>
      <w:r w:rsidRPr="002A0697">
        <w:t xml:space="preserve">significantly lower </w:t>
      </w:r>
      <w:del w:id="830" w:author="MI" w:date="2011-11-29T18:31:00Z">
        <w:r w:rsidRPr="002A0697" w:rsidDel="00BE385F">
          <w:delText xml:space="preserve">ω </w:delText>
        </w:r>
      </w:del>
      <w:r w:rsidRPr="002A0697">
        <w:t xml:space="preserve">than </w:t>
      </w:r>
      <w:ins w:id="831" w:author="MI" w:date="2011-11-29T18:31:00Z">
        <w:r>
          <w:t xml:space="preserve">those of </w:t>
        </w:r>
      </w:ins>
      <w:r w:rsidRPr="002A0697">
        <w:t xml:space="preserve">nonCE genes (with an exception in the </w:t>
      </w:r>
      <w:r w:rsidRPr="002A0697">
        <w:rPr>
          <w:i/>
        </w:rPr>
        <w:t>B. weihenstephanensis</w:t>
      </w:r>
      <w:r w:rsidRPr="002A0697">
        <w:t xml:space="preserve"> lineage) (</w:t>
      </w:r>
      <w:r w:rsidR="0036587D" w:rsidRPr="0036587D">
        <w:rPr>
          <w:highlight w:val="yellow"/>
          <w:rPrChange w:id="832" w:author="hqin" w:date="2013-01-30T08:54:00Z">
            <w:rPr>
              <w:sz w:val="16"/>
              <w:szCs w:val="16"/>
              <w:highlight w:val="yellow"/>
            </w:rPr>
          </w:rPrChange>
        </w:rPr>
        <w:t xml:space="preserve">Figures </w:t>
      </w:r>
      <w:del w:id="833" w:author="hong qin" w:date="2013-01-31T22:11:00Z">
        <w:r w:rsidR="0036587D" w:rsidRPr="0036587D" w:rsidDel="00014890">
          <w:rPr>
            <w:highlight w:val="yellow"/>
            <w:rPrChange w:id="834" w:author="hqin" w:date="2013-01-30T08:54:00Z">
              <w:rPr>
                <w:sz w:val="16"/>
                <w:szCs w:val="16"/>
                <w:highlight w:val="yellow"/>
              </w:rPr>
            </w:rPrChange>
          </w:rPr>
          <w:delText>3</w:delText>
        </w:r>
      </w:del>
      <w:ins w:id="835" w:author="hong qin" w:date="2013-01-31T22:11:00Z">
        <w:r w:rsidR="00A83DEA">
          <w:rPr>
            <w:highlight w:val="yellow"/>
          </w:rPr>
          <w:t>4</w:t>
        </w:r>
      </w:ins>
      <w:r w:rsidR="0036587D" w:rsidRPr="0036587D">
        <w:rPr>
          <w:highlight w:val="yellow"/>
          <w:rPrChange w:id="836" w:author="hqin" w:date="2013-01-30T08:54:00Z">
            <w:rPr>
              <w:sz w:val="16"/>
              <w:szCs w:val="16"/>
              <w:highlight w:val="yellow"/>
            </w:rPr>
          </w:rPrChange>
        </w:rPr>
        <w:t>B and S5D</w:t>
      </w:r>
      <w:ins w:id="837" w:author="hong qin" w:date="2013-01-31T22:11:00Z">
        <w:r w:rsidR="00014890">
          <w:t>??</w:t>
        </w:r>
      </w:ins>
      <w:r w:rsidRPr="002A0697">
        <w:t>)</w:t>
      </w:r>
      <w:ins w:id="838" w:author="Daria Clegg" w:date="2013-02-01T10:15:00Z">
        <w:r w:rsidR="008A63A6">
          <w:t>, further</w:t>
        </w:r>
      </w:ins>
      <w:del w:id="839" w:author="Daria Clegg" w:date="2013-02-01T10:16:00Z">
        <w:r w:rsidRPr="002A0697" w:rsidDel="008A63A6">
          <w:delText>,</w:delText>
        </w:r>
      </w:del>
      <w:r w:rsidRPr="002A0697">
        <w:t xml:space="preserve"> </w:t>
      </w:r>
      <w:del w:id="840" w:author="MI" w:date="2011-11-29T18:31:00Z">
        <w:r w:rsidRPr="002A0697" w:rsidDel="00BE385F">
          <w:delText xml:space="preserve">which </w:delText>
        </w:r>
      </w:del>
      <w:del w:id="841" w:author="Daria Clegg" w:date="2013-02-01T10:16:00Z">
        <w:r w:rsidRPr="002A0697" w:rsidDel="008A63A6">
          <w:delText>f</w:delText>
        </w:r>
      </w:del>
      <w:del w:id="842" w:author="Daria Clegg" w:date="2013-02-01T10:17:00Z">
        <w:r w:rsidRPr="002A0697" w:rsidDel="008A63A6">
          <w:delText xml:space="preserve">urther </w:delText>
        </w:r>
      </w:del>
      <w:r w:rsidRPr="002A0697">
        <w:t>validat</w:t>
      </w:r>
      <w:ins w:id="843" w:author="MI" w:date="2011-11-29T18:31:00Z">
        <w:r>
          <w:t>ing</w:t>
        </w:r>
      </w:ins>
      <w:del w:id="844" w:author="MI" w:date="2011-11-29T18:31:00Z">
        <w:r w:rsidRPr="002A0697" w:rsidDel="00BE385F">
          <w:delText>es</w:delText>
        </w:r>
      </w:del>
      <w:r w:rsidRPr="002A0697">
        <w:t xml:space="preserve"> this pairwise matrix approach. </w:t>
      </w:r>
      <w:r w:rsidRPr="002A0697">
        <w:rPr>
          <w:bCs/>
        </w:rPr>
        <w:t xml:space="preserve">These results show that negative selection pressure on coat proteins is significantly stronger in the </w:t>
      </w:r>
      <w:r w:rsidRPr="002A0697">
        <w:rPr>
          <w:bCs/>
          <w:i/>
        </w:rPr>
        <w:t>B. cereus</w:t>
      </w:r>
      <w:r w:rsidRPr="002A0697">
        <w:rPr>
          <w:bCs/>
        </w:rPr>
        <w:t xml:space="preserve">-group than in the </w:t>
      </w:r>
      <w:r w:rsidRPr="002A0697">
        <w:rPr>
          <w:bCs/>
          <w:i/>
        </w:rPr>
        <w:t>B. subtilis</w:t>
      </w:r>
      <w:r w:rsidRPr="002A0697">
        <w:rPr>
          <w:bCs/>
        </w:rPr>
        <w:t xml:space="preserve">-group. </w:t>
      </w:r>
    </w:p>
    <w:p w14:paraId="19639E13" w14:textId="77777777" w:rsidR="0036587D" w:rsidRDefault="00347121">
      <w:pPr>
        <w:numPr>
          <w:ins w:id="845" w:author="Hong Qin" w:date="2011-11-29T09:39:00Z"/>
        </w:numPr>
        <w:snapToGrid w:val="0"/>
        <w:ind w:firstLine="720"/>
        <w:rPr>
          <w:ins w:id="846" w:author="hqin" w:date="2013-01-25T11:12:00Z"/>
        </w:rPr>
        <w:pPrChange w:id="847" w:author="hqin" w:date="2013-01-29T09:44:00Z">
          <w:pPr>
            <w:snapToGrid w:val="0"/>
            <w:spacing w:line="480" w:lineRule="auto"/>
            <w:ind w:firstLine="720"/>
          </w:pPr>
        </w:pPrChange>
      </w:pPr>
      <w:ins w:id="848" w:author="hqin" w:date="2013-01-30T09:08:00Z">
        <w:r>
          <w:rPr>
            <w:bCs/>
          </w:rPr>
          <w:t>Second</w:t>
        </w:r>
      </w:ins>
      <w:ins w:id="849" w:author="hqin" w:date="2013-01-30T09:07:00Z">
        <w:r>
          <w:rPr>
            <w:bCs/>
          </w:rPr>
          <w:t xml:space="preserve">, </w:t>
        </w:r>
      </w:ins>
      <w:ins w:id="850" w:author="hqin" w:date="2013-01-25T10:05:00Z">
        <w:r w:rsidR="00ED14A8">
          <w:t xml:space="preserve">we </w:t>
        </w:r>
      </w:ins>
      <w:ins w:id="851" w:author="hqin" w:date="2013-01-15T10:49:00Z">
        <w:r w:rsidR="00A90174">
          <w:t>calculate</w:t>
        </w:r>
      </w:ins>
      <w:ins w:id="852" w:author="hqin" w:date="2013-01-25T10:05:00Z">
        <w:r w:rsidR="00ED14A8">
          <w:t>d</w:t>
        </w:r>
      </w:ins>
      <w:ins w:id="853" w:author="hqin" w:date="2013-01-15T10:49:00Z">
        <w:r w:rsidR="00A90174">
          <w:t xml:space="preserve"> the likelihood </w:t>
        </w:r>
        <w:r w:rsidR="00F51D5D">
          <w:t xml:space="preserve">of </w:t>
        </w:r>
        <w:r w:rsidR="00A90174">
          <w:t>different evolutionary patterns</w:t>
        </w:r>
      </w:ins>
      <w:ins w:id="854" w:author="hqin" w:date="2013-01-15T10:51:00Z">
        <w:r w:rsidR="00F51D5D">
          <w:t xml:space="preserve">, designed in nested </w:t>
        </w:r>
      </w:ins>
      <w:ins w:id="855" w:author="hqin" w:date="2013-01-25T10:05:00Z">
        <w:r w:rsidR="00FD5D86">
          <w:t xml:space="preserve">branch </w:t>
        </w:r>
      </w:ins>
      <w:ins w:id="856" w:author="hqin" w:date="2013-01-15T10:51:00Z">
        <w:r w:rsidR="00F51D5D">
          <w:t>models</w:t>
        </w:r>
      </w:ins>
      <w:ins w:id="857" w:author="hqin" w:date="2013-01-25T10:05:00Z">
        <w:r w:rsidR="00FD5D86">
          <w:t xml:space="preserve"> in </w:t>
        </w:r>
        <w:r w:rsidR="0036587D" w:rsidRPr="0036587D">
          <w:rPr>
            <w:i/>
            <w:rPrChange w:id="858" w:author="hqin" w:date="2013-01-25T10:06:00Z">
              <w:rPr>
                <w:sz w:val="16"/>
                <w:szCs w:val="16"/>
              </w:rPr>
            </w:rPrChange>
          </w:rPr>
          <w:t>codeml</w:t>
        </w:r>
      </w:ins>
      <w:ins w:id="859" w:author="hqin" w:date="2013-01-15T10:51:00Z">
        <w:r w:rsidR="00F51D5D">
          <w:t xml:space="preserve">, and applied </w:t>
        </w:r>
        <w:del w:id="860" w:author="Daria Clegg" w:date="2013-02-01T10:17:00Z">
          <w:r w:rsidR="00F51D5D" w:rsidDel="008A63A6">
            <w:delText xml:space="preserve">apply </w:delText>
          </w:r>
        </w:del>
        <w:r w:rsidR="00F51D5D">
          <w:t>likelihood ratio test</w:t>
        </w:r>
      </w:ins>
      <w:ins w:id="861" w:author="hqin" w:date="2013-01-15T11:11:00Z">
        <w:r w:rsidR="007F21DA">
          <w:t>s</w:t>
        </w:r>
      </w:ins>
      <w:ins w:id="862" w:author="hqin" w:date="2013-01-15T11:10:00Z">
        <w:r w:rsidR="007F21DA">
          <w:t xml:space="preserve"> (LRT</w:t>
        </w:r>
      </w:ins>
      <w:ins w:id="863" w:author="hqin" w:date="2013-01-15T11:11:00Z">
        <w:r w:rsidR="007F21DA">
          <w:t>s</w:t>
        </w:r>
      </w:ins>
      <w:ins w:id="864" w:author="hqin" w:date="2013-01-15T11:10:00Z">
        <w:r w:rsidR="007F21DA">
          <w:t>)</w:t>
        </w:r>
      </w:ins>
      <w:ins w:id="865" w:author="hqin" w:date="2013-01-15T10:52:00Z">
        <w:r w:rsidR="00AE5292">
          <w:t xml:space="preserve"> </w:t>
        </w:r>
      </w:ins>
      <w:r w:rsidR="001E1917">
        <w:fldChar w:fldCharType="begin"/>
      </w:r>
      <w:r w:rsidR="001E1917">
        <w:instrText xml:space="preserve"> ADDIN EN.CITE &lt;EndNote&gt;&lt;Cite&gt;&lt;Author&gt;Bielawski&lt;/Author&gt;&lt;Year&gt;2005&lt;/Year&gt;&lt;RecNum&gt;82&lt;/RecNum&gt;&lt;DisplayText&gt;[53]&lt;/DisplayText&gt;&lt;record&gt;&lt;rec-number&gt;82&lt;/rec-number&gt;&lt;foreign-keys&gt;&lt;key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"_ENREF_53" \o "Bielawski, 2005 #82" </w:instrText>
      </w:r>
      <w:r w:rsidR="001E1917">
        <w:rPr>
          <w:noProof/>
        </w:rPr>
        <w:fldChar w:fldCharType="separate"/>
      </w:r>
      <w:r w:rsidR="001E1917">
        <w:rPr>
          <w:noProof/>
        </w:rPr>
        <w:t>53</w:t>
      </w:r>
      <w:r w:rsidR="001E1917">
        <w:rPr>
          <w:noProof/>
        </w:rPr>
        <w:fldChar w:fldCharType="end"/>
      </w:r>
      <w:r w:rsidR="001E1917">
        <w:rPr>
          <w:noProof/>
        </w:rPr>
        <w:t>]</w:t>
      </w:r>
      <w:r w:rsidR="001E1917">
        <w:fldChar w:fldCharType="end"/>
      </w:r>
      <w:ins w:id="866" w:author="hqin" w:date="2013-01-15T10:51:00Z">
        <w:r w:rsidR="00F51D5D">
          <w:t xml:space="preserve">. </w:t>
        </w:r>
      </w:ins>
      <w:ins w:id="867" w:author="hqin" w:date="2013-01-15T10:49:00Z">
        <w:r w:rsidR="00414FB0">
          <w:t xml:space="preserve"> </w:t>
        </w:r>
      </w:ins>
      <w:ins w:id="868" w:author="hqin" w:date="2013-01-25T11:12:00Z">
        <w:r w:rsidR="004F7757">
          <w:t xml:space="preserve">We are aware that the LRT method detects changes only within each gene family (not between two different groups of genes), and are </w:t>
        </w:r>
      </w:ins>
      <w:ins w:id="869" w:author="Daria Clegg" w:date="2013-02-01T10:18:00Z">
        <w:r w:rsidR="008A63A6">
          <w:t>therefore</w:t>
        </w:r>
      </w:ins>
      <w:ins w:id="870" w:author="hqin" w:date="2013-01-25T11:12:00Z">
        <w:del w:id="871" w:author="Daria Clegg" w:date="2013-02-01T10:18:00Z">
          <w:r w:rsidR="004F7757" w:rsidDel="008A63A6">
            <w:delText>hence</w:delText>
          </w:r>
        </w:del>
        <w:r w:rsidR="004F7757">
          <w:t xml:space="preserve"> more conservative than the pairwise analysis.</w:t>
        </w:r>
        <w:r w:rsidR="004F7757">
          <w:rPr>
            <w:bCs/>
          </w:rPr>
          <w:t xml:space="preserve"> </w:t>
        </w:r>
      </w:ins>
      <w:ins w:id="872" w:author="hong qin" w:date="2012-09-04T10:13:00Z">
        <w:del w:id="873" w:author="hqin" w:date="2013-01-15T10:57:00Z">
          <w:r w:rsidR="001C7FC9" w:rsidRPr="00C548F6" w:rsidDel="00C2228E">
            <w:rPr>
              <w:bCs/>
            </w:rPr>
            <w:delText xml:space="preserve">Finally, we tested several nested models to verify the different </w:delText>
          </w:r>
          <w:r w:rsidR="001C7FC9" w:rsidRPr="00C548F6" w:rsidDel="00C2228E">
            <w:delText xml:space="preserve">molecular evolutionary patterns, detected in the analyses above, between the </w:delText>
          </w:r>
          <w:r w:rsidR="001C7FC9" w:rsidRPr="00C548F6" w:rsidDel="00C2228E">
            <w:rPr>
              <w:i/>
            </w:rPr>
            <w:delText>B. subtilis</w:delText>
          </w:r>
          <w:r w:rsidR="001C7FC9" w:rsidRPr="00C548F6" w:rsidDel="00C2228E">
            <w:delText xml:space="preserve">- and </w:delText>
          </w:r>
          <w:r w:rsidR="001C7FC9" w:rsidRPr="00C548F6" w:rsidDel="00C2228E">
            <w:rPr>
              <w:i/>
            </w:rPr>
            <w:delText>B. cereus</w:delText>
          </w:r>
          <w:r w:rsidR="001C7FC9" w:rsidRPr="00C548F6" w:rsidDel="00C2228E">
            <w:delText xml:space="preserve">-group species. Although this approach </w:delText>
          </w:r>
        </w:del>
        <w:del w:id="874" w:author="hqin" w:date="2013-01-15T11:05:00Z">
          <w:r w:rsidR="001C7FC9" w:rsidRPr="00C548F6" w:rsidDel="002F6402">
            <w:delText xml:space="preserve">is </w:delText>
          </w:r>
        </w:del>
      </w:ins>
      <w:ins w:id="875" w:author="hqin" w:date="2013-01-15T11:07:00Z">
        <w:r w:rsidR="002F6402">
          <w:t>M</w:t>
        </w:r>
      </w:ins>
      <w:ins w:id="876" w:author="hqin" w:date="2013-01-15T11:06:00Z">
        <w:r w:rsidR="002F6402">
          <w:rPr>
            <w:bCs/>
          </w:rPr>
          <w:t xml:space="preserve">eaningful </w:t>
        </w:r>
      </w:ins>
      <w:ins w:id="877" w:author="hqin" w:date="2013-01-15T11:11:00Z">
        <w:r w:rsidR="007F21DA">
          <w:rPr>
            <w:bCs/>
          </w:rPr>
          <w:t>LRTs</w:t>
        </w:r>
      </w:ins>
      <w:ins w:id="878" w:author="hqin" w:date="2013-01-15T11:06:00Z">
        <w:r w:rsidR="002F6402">
          <w:rPr>
            <w:bCs/>
          </w:rPr>
          <w:t xml:space="preserve"> should be done </w:t>
        </w:r>
      </w:ins>
      <w:ins w:id="879" w:author="hong qin" w:date="2012-09-04T10:13:00Z">
        <w:del w:id="880" w:author="hqin" w:date="2013-01-15T11:05:00Z">
          <w:r w:rsidR="001C7FC9" w:rsidRPr="00C548F6" w:rsidDel="002F6402">
            <w:delText xml:space="preserve">limited to </w:delText>
          </w:r>
        </w:del>
      </w:ins>
      <w:ins w:id="881" w:author="hqin" w:date="2013-01-15T11:06:00Z">
        <w:r w:rsidR="002F6402">
          <w:t xml:space="preserve">using </w:t>
        </w:r>
      </w:ins>
      <w:ins w:id="882" w:author="hong qin" w:date="2012-09-04T10:13:00Z">
        <w:del w:id="883" w:author="hqin" w:date="2013-01-15T11:04:00Z">
          <w:r w:rsidR="001C7FC9" w:rsidRPr="00C548F6" w:rsidDel="002F6402">
            <w:delText>the conserved coat proteins</w:delText>
          </w:r>
        </w:del>
      </w:ins>
      <w:ins w:id="884" w:author="hqin" w:date="2013-01-15T11:04:00Z">
        <w:r w:rsidR="002F6402">
          <w:t xml:space="preserve">the same </w:t>
        </w:r>
      </w:ins>
      <w:ins w:id="885" w:author="hqin" w:date="2013-01-30T09:16:00Z">
        <w:r w:rsidR="00136683">
          <w:t xml:space="preserve">model, i.e, the same </w:t>
        </w:r>
      </w:ins>
      <w:ins w:id="886" w:author="hqin" w:date="2013-01-15T11:04:00Z">
        <w:r w:rsidR="002F6402">
          <w:t>tree topology</w:t>
        </w:r>
      </w:ins>
      <w:ins w:id="887" w:author="hong qin" w:date="2012-09-04T10:13:00Z">
        <w:del w:id="888" w:author="hqin" w:date="2013-01-15T10:58:00Z">
          <w:r w:rsidR="001C7FC9" w:rsidRPr="00C548F6" w:rsidDel="00C2228E">
            <w:delText>,</w:delText>
          </w:r>
        </w:del>
      </w:ins>
      <w:ins w:id="889" w:author="hqin" w:date="2013-01-15T11:07:00Z">
        <w:r w:rsidR="002F6402">
          <w:t xml:space="preserve">, which constrained </w:t>
        </w:r>
      </w:ins>
      <w:ins w:id="890" w:author="hqin" w:date="2013-01-15T11:08:00Z">
        <w:r w:rsidR="002F6402">
          <w:t>us to focus LRT</w:t>
        </w:r>
      </w:ins>
      <w:ins w:id="891" w:author="hqin" w:date="2013-01-15T11:11:00Z">
        <w:r w:rsidR="007F21DA">
          <w:t>s</w:t>
        </w:r>
      </w:ins>
      <w:ins w:id="892" w:author="hqin" w:date="2013-01-15T11:08:00Z">
        <w:r w:rsidR="002F6402">
          <w:t xml:space="preserve"> on </w:t>
        </w:r>
      </w:ins>
      <w:ins w:id="893" w:author="hqin" w:date="2013-01-15T11:10:00Z">
        <w:r w:rsidR="002F6402">
          <w:t xml:space="preserve">conserved </w:t>
        </w:r>
      </w:ins>
      <w:ins w:id="894" w:author="hqin" w:date="2013-01-15T11:07:00Z">
        <w:r w:rsidR="002F6402">
          <w:t>genes</w:t>
        </w:r>
      </w:ins>
      <w:ins w:id="895" w:author="hqin" w:date="2013-01-15T11:10:00Z">
        <w:r w:rsidR="002F6402">
          <w:t xml:space="preserve">. </w:t>
        </w:r>
      </w:ins>
      <w:ins w:id="896" w:author="hong qin" w:date="2012-09-04T10:13:00Z">
        <w:del w:id="897" w:author="hqin" w:date="2013-01-15T11:07:00Z">
          <w:r w:rsidR="001C7FC9" w:rsidRPr="00C548F6" w:rsidDel="002F6402">
            <w:delText xml:space="preserve"> </w:delText>
          </w:r>
        </w:del>
      </w:ins>
      <w:ins w:id="898" w:author="hqin" w:date="2013-01-15T11:03:00Z">
        <w:r w:rsidR="002F6402">
          <w:t xml:space="preserve"> </w:t>
        </w:r>
      </w:ins>
      <w:ins w:id="899" w:author="hqin" w:date="2013-01-30T10:21:00Z">
        <w:r w:rsidR="00F214EB">
          <w:t>W</w:t>
        </w:r>
      </w:ins>
      <w:ins w:id="900" w:author="hqin" w:date="2013-01-30T10:20:00Z">
        <w:r w:rsidR="00F214EB">
          <w:t xml:space="preserve">e selected </w:t>
        </w:r>
      </w:ins>
      <w:ins w:id="901" w:author="hqin" w:date="2013-01-30T10:21:00Z">
        <w:r w:rsidR="00F214EB">
          <w:t xml:space="preserve">1174 conserved gene families whose neighbor-joining </w:t>
        </w:r>
      </w:ins>
      <w:ins w:id="902" w:author="hqin" w:date="2013-01-30T10:23:00Z">
        <w:r w:rsidR="00E10037">
          <w:t xml:space="preserve">gene </w:t>
        </w:r>
      </w:ins>
      <w:ins w:id="903" w:author="hqin" w:date="2013-01-30T10:21:00Z">
        <w:r w:rsidR="00F214EB">
          <w:t>tree</w:t>
        </w:r>
      </w:ins>
      <w:ins w:id="904" w:author="hqin" w:date="2013-01-30T10:23:00Z">
        <w:r w:rsidR="00E10037">
          <w:t>s</w:t>
        </w:r>
      </w:ins>
      <w:ins w:id="905" w:author="hqin" w:date="2013-01-30T10:21:00Z">
        <w:r w:rsidR="00F214EB">
          <w:t xml:space="preserve"> </w:t>
        </w:r>
      </w:ins>
      <w:ins w:id="906" w:author="hqin" w:date="2013-01-30T10:23:00Z">
        <w:r w:rsidR="00E10037">
          <w:t xml:space="preserve">agree with </w:t>
        </w:r>
      </w:ins>
      <w:ins w:id="907" w:author="hqin" w:date="2013-01-30T10:22:00Z">
        <w:r w:rsidR="00F214EB">
          <w:t>the species reference tee</w:t>
        </w:r>
      </w:ins>
      <w:ins w:id="908" w:author="hqin" w:date="2013-01-30T10:49:00Z">
        <w:r w:rsidR="007C2AD7">
          <w:t xml:space="preserve">, and also </w:t>
        </w:r>
      </w:ins>
      <w:ins w:id="909" w:author="hqin" w:date="2013-01-30T10:45:00Z">
        <w:r w:rsidR="008B3F5F">
          <w:t xml:space="preserve">contain an orthologous hit in </w:t>
        </w:r>
      </w:ins>
      <w:ins w:id="910" w:author="hqin" w:date="2013-01-30T10:48:00Z">
        <w:r w:rsidR="007C2AD7">
          <w:t xml:space="preserve">the </w:t>
        </w:r>
      </w:ins>
      <w:ins w:id="911" w:author="hqin" w:date="2013-01-30T10:49:00Z">
        <w:r w:rsidR="007C2AD7">
          <w:t xml:space="preserve">outgroup </w:t>
        </w:r>
      </w:ins>
      <w:ins w:id="912" w:author="hqin" w:date="2013-01-30T10:45:00Z">
        <w:r w:rsidR="0036587D" w:rsidRPr="0036587D">
          <w:rPr>
            <w:i/>
            <w:rPrChange w:id="913" w:author="hqin" w:date="2013-01-30T10:49:00Z">
              <w:rPr>
                <w:sz w:val="16"/>
                <w:szCs w:val="16"/>
              </w:rPr>
            </w:rPrChange>
          </w:rPr>
          <w:t>B. ha</w:t>
        </w:r>
      </w:ins>
      <w:ins w:id="914" w:author="hqin" w:date="2013-01-30T10:48:00Z">
        <w:r w:rsidR="0036587D" w:rsidRPr="0036587D">
          <w:rPr>
            <w:i/>
            <w:rPrChange w:id="915" w:author="hqin" w:date="2013-01-30T10:49:00Z">
              <w:rPr>
                <w:sz w:val="16"/>
                <w:szCs w:val="16"/>
              </w:rPr>
            </w:rPrChange>
          </w:rPr>
          <w:t>lodurans</w:t>
        </w:r>
      </w:ins>
      <w:ins w:id="916" w:author="hqin" w:date="2013-01-30T10:49:00Z">
        <w:r w:rsidR="007C2AD7">
          <w:t xml:space="preserve">. </w:t>
        </w:r>
      </w:ins>
      <w:ins w:id="917" w:author="hqin" w:date="2013-01-30T10:48:00Z">
        <w:r w:rsidR="007C2AD7">
          <w:t xml:space="preserve"> </w:t>
        </w:r>
      </w:ins>
      <w:ins w:id="918" w:author="hqin" w:date="2013-01-30T10:50:00Z">
        <w:r w:rsidR="001872B6">
          <w:t xml:space="preserve">These conserved gene families include 19 coat and 182 essential gene families. </w:t>
        </w:r>
      </w:ins>
      <w:ins w:id="919" w:author="hqin" w:date="2013-01-30T10:49:00Z">
        <w:r w:rsidR="007C2AD7">
          <w:t xml:space="preserve">We then </w:t>
        </w:r>
      </w:ins>
      <w:ins w:id="920" w:author="hqin" w:date="2013-01-30T10:25:00Z">
        <w:r w:rsidR="00C61852">
          <w:t xml:space="preserve">calculated their likelihood for </w:t>
        </w:r>
      </w:ins>
      <w:ins w:id="921" w:author="hqin" w:date="2013-01-30T10:26:00Z">
        <w:r w:rsidR="00C61852" w:rsidRPr="00C548F6">
          <w:t xml:space="preserve">four nested </w:t>
        </w:r>
        <w:r w:rsidR="00C61852">
          <w:t xml:space="preserve">branch </w:t>
        </w:r>
        <w:r w:rsidR="007B3F45">
          <w:t>models</w:t>
        </w:r>
      </w:ins>
      <w:ins w:id="922" w:author="hqin" w:date="2013-01-30T10:36:00Z">
        <w:r w:rsidR="007B3F45">
          <w:t>:</w:t>
        </w:r>
      </w:ins>
      <w:ins w:id="923" w:author="hqin" w:date="2013-01-30T10:35:00Z">
        <w:r w:rsidR="007B3F45">
          <w:t xml:space="preserve"> </w:t>
        </w:r>
      </w:ins>
      <w:ins w:id="924" w:author="hqin" w:date="2013-01-30T10:26:00Z">
        <w:r w:rsidR="00C61852" w:rsidRPr="00C548F6">
          <w:t xml:space="preserve">H0, H1c, H1s, </w:t>
        </w:r>
      </w:ins>
      <w:ins w:id="925" w:author="hqin" w:date="2013-01-30T10:35:00Z">
        <w:r w:rsidR="007B3F45">
          <w:t xml:space="preserve">and </w:t>
        </w:r>
      </w:ins>
      <w:ins w:id="926" w:author="hqin" w:date="2013-01-30T10:26:00Z">
        <w:r w:rsidR="00C61852" w:rsidRPr="00C548F6">
          <w:t>H2</w:t>
        </w:r>
      </w:ins>
      <w:ins w:id="927" w:author="hqin" w:date="2013-01-30T10:35:00Z">
        <w:r w:rsidR="007B3F45">
          <w:t xml:space="preserve"> </w:t>
        </w:r>
        <w:r w:rsidR="0036587D" w:rsidRPr="0036587D">
          <w:rPr>
            <w:highlight w:val="yellow"/>
            <w:rPrChange w:id="928" w:author="hqin" w:date="2013-01-30T10:35:00Z">
              <w:rPr>
                <w:sz w:val="16"/>
                <w:szCs w:val="16"/>
              </w:rPr>
            </w:rPrChange>
          </w:rPr>
          <w:t>(Figure 5</w:t>
        </w:r>
      </w:ins>
      <w:ins w:id="929" w:author="hong qin" w:date="2013-01-31T22:12:00Z">
        <w:r w:rsidR="004D09D6">
          <w:rPr>
            <w:highlight w:val="yellow"/>
          </w:rPr>
          <w:t>A</w:t>
        </w:r>
      </w:ins>
      <w:ins w:id="930" w:author="hqin" w:date="2013-01-30T10:35:00Z">
        <w:del w:id="931" w:author="hong qin" w:date="2013-01-31T22:12:00Z">
          <w:r w:rsidR="0036587D" w:rsidRPr="0036587D" w:rsidDel="004D09D6">
            <w:rPr>
              <w:highlight w:val="yellow"/>
              <w:rPrChange w:id="932" w:author="hqin" w:date="2013-01-30T10:35:00Z">
                <w:rPr>
                  <w:sz w:val="16"/>
                  <w:szCs w:val="16"/>
                </w:rPr>
              </w:rPrChange>
            </w:rPr>
            <w:delText>??</w:delText>
          </w:r>
        </w:del>
        <w:r w:rsidR="0036587D" w:rsidRPr="0036587D">
          <w:rPr>
            <w:highlight w:val="yellow"/>
            <w:rPrChange w:id="933" w:author="hqin" w:date="2013-01-30T10:35:00Z">
              <w:rPr>
                <w:sz w:val="16"/>
                <w:szCs w:val="16"/>
              </w:rPr>
            </w:rPrChange>
          </w:rPr>
          <w:t>)</w:t>
        </w:r>
        <w:r w:rsidR="007B3F45">
          <w:t xml:space="preserve"> </w:t>
        </w:r>
      </w:ins>
      <w:ins w:id="934" w:author="hqin" w:date="2013-01-30T10:49:00Z">
        <w:r w:rsidR="007C2AD7">
          <w:t xml:space="preserve"> using </w:t>
        </w:r>
        <w:r w:rsidR="0036587D" w:rsidRPr="0036587D">
          <w:rPr>
            <w:i/>
            <w:rPrChange w:id="935" w:author="hqin" w:date="2013-01-30T10:49:00Z">
              <w:rPr>
                <w:sz w:val="16"/>
                <w:szCs w:val="16"/>
              </w:rPr>
            </w:rPrChange>
          </w:rPr>
          <w:t>codeml</w:t>
        </w:r>
      </w:ins>
      <w:ins w:id="936" w:author="hqin" w:date="2013-01-30T10:34:00Z">
        <w:r w:rsidR="007B3F45">
          <w:t xml:space="preserve"> </w:t>
        </w:r>
      </w:ins>
      <w:r w:rsidR="001E1917">
        <w:fldChar w:fldCharType="begin"/>
      </w:r>
      <w:r w:rsidR="001E1917">
        <w:instrText xml:space="preserve"> ADDIN EN.CITE &lt;EndNote&gt;&lt;Cite&gt;&lt;Author&gt;Bielawski&lt;/Author&gt;&lt;Year&gt;2005&lt;/Year&gt;&lt;RecNum&gt;82&lt;/RecNum&gt;&lt;DisplayText&gt;[53]&lt;/DisplayText&gt;&lt;record&gt;&lt;rec-number&gt;82&lt;/rec-number&gt;&lt;foreign-keys&gt;&lt;key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"_ENREF_53" \o "Bielawski, 2005 #82" </w:instrText>
      </w:r>
      <w:r w:rsidR="001E1917">
        <w:rPr>
          <w:noProof/>
        </w:rPr>
        <w:fldChar w:fldCharType="separate"/>
      </w:r>
      <w:r w:rsidR="001E1917">
        <w:rPr>
          <w:noProof/>
        </w:rPr>
        <w:t>53</w:t>
      </w:r>
      <w:r w:rsidR="001E1917">
        <w:rPr>
          <w:noProof/>
        </w:rPr>
        <w:fldChar w:fldCharType="end"/>
      </w:r>
      <w:r w:rsidR="001E1917">
        <w:rPr>
          <w:noProof/>
        </w:rPr>
        <w:t>]</w:t>
      </w:r>
      <w:r w:rsidR="001E1917">
        <w:fldChar w:fldCharType="end"/>
      </w:r>
      <w:ins w:id="937" w:author="hqin" w:date="2013-01-30T10:26:00Z">
        <w:r w:rsidR="00C61852">
          <w:t xml:space="preserve">. </w:t>
        </w:r>
      </w:ins>
      <w:ins w:id="938" w:author="hong qin" w:date="2012-09-04T10:13:00Z">
        <w:del w:id="939" w:author="hqin" w:date="2013-01-15T11:11:00Z">
          <w:r w:rsidR="001C7FC9" w:rsidRPr="00C548F6" w:rsidDel="006D46D9">
            <w:delText xml:space="preserve">it allows us to </w:delText>
          </w:r>
        </w:del>
        <w:del w:id="940" w:author="hqin" w:date="2013-01-15T10:58:00Z">
          <w:r w:rsidR="001C7FC9" w:rsidRPr="00C548F6" w:rsidDel="00C2228E">
            <w:delText xml:space="preserve">analyze evolutionary patterns </w:delText>
          </w:r>
        </w:del>
        <w:del w:id="941" w:author="hqin" w:date="2013-01-15T11:11:00Z">
          <w:r w:rsidR="001C7FC9" w:rsidRPr="00C548F6" w:rsidDel="006D46D9">
            <w:delText xml:space="preserve">with a different technique than the pairwise analyses already performed. </w:delText>
          </w:r>
        </w:del>
        <w:del w:id="942" w:author="hqin" w:date="2013-01-30T10:37:00Z">
          <w:r w:rsidR="001C7FC9" w:rsidRPr="00C548F6" w:rsidDel="00A30538">
            <w:delText xml:space="preserve">We used the </w:delText>
          </w:r>
        </w:del>
        <w:del w:id="943" w:author="hqin" w:date="2013-01-15T11:11:00Z">
          <w:r w:rsidR="001C7FC9" w:rsidRPr="00C548F6" w:rsidDel="006D46D9">
            <w:delText xml:space="preserve">likelihood ratio test </w:delText>
          </w:r>
        </w:del>
        <w:del w:id="944" w:author="hqin" w:date="2013-01-30T10:37:00Z">
          <w:r w:rsidR="001C7FC9" w:rsidRPr="00C548F6" w:rsidDel="00A30538">
            <w:delText xml:space="preserve">to compare four nested models (H0, H1c, H1s, H2) to ask whether ω changes among selected branches </w:delText>
          </w:r>
        </w:del>
      </w:ins>
      <w:del w:id="945" w:author="hqin" w:date="2013-01-30T10:37:00Z">
        <w:r w:rsidR="0029315A" w:rsidDel="00A30538">
          <w:delText>{Bielawski, 2005 #82}</w:delText>
        </w:r>
      </w:del>
      <w:ins w:id="946" w:author="hong qin" w:date="2012-09-04T10:13:00Z">
        <w:del w:id="947" w:author="hqin" w:date="2013-01-30T10:37:00Z">
          <w:r w:rsidR="001C7FC9" w:rsidRPr="00C548F6" w:rsidDel="00A30538">
            <w:delText xml:space="preserve"> (</w:delText>
          </w:r>
          <w:r w:rsidR="0036587D" w:rsidRPr="0036587D">
            <w:rPr>
              <w:highlight w:val="yellow"/>
              <w:rPrChange w:id="948" w:author="hqin" w:date="2013-01-30T09:09:00Z">
                <w:rPr>
                  <w:sz w:val="16"/>
                  <w:szCs w:val="16"/>
                </w:rPr>
              </w:rPrChange>
            </w:rPr>
            <w:delText>Figure 4A</w:delText>
          </w:r>
          <w:r w:rsidR="001C7FC9" w:rsidRPr="00C548F6" w:rsidDel="00A30538">
            <w:delText xml:space="preserve">). </w:delText>
          </w:r>
        </w:del>
        <w:del w:id="949" w:author="hqin" w:date="2013-01-15T11:12:00Z">
          <w:r w:rsidR="001C7FC9" w:rsidRPr="00C548F6" w:rsidDel="006D46D9">
            <w:delText xml:space="preserve">Likelihood-ratio-test was used to determine which model best explains the observed data </w:delText>
          </w:r>
        </w:del>
      </w:ins>
      <w:del w:id="950" w:author="hqin" w:date="2013-01-15T11:12:00Z">
        <w:r w:rsidR="00FA093D" w:rsidDel="006D46D9">
          <w:delText>{Bielawski, 2005 #82}</w:delText>
        </w:r>
      </w:del>
      <w:ins w:id="951" w:author="hong qin" w:date="2012-09-04T10:13:00Z">
        <w:del w:id="952" w:author="hqin" w:date="2013-01-15T11:12:00Z">
          <w:r w:rsidR="001C7FC9" w:rsidRPr="00C548F6" w:rsidDel="006D46D9">
            <w:delText xml:space="preserve">. </w:delText>
          </w:r>
        </w:del>
        <w:r w:rsidR="001C7FC9" w:rsidRPr="00C548F6">
          <w:t xml:space="preserve">The results at a false-discovery rate of 0.05 are summarized in </w:t>
        </w:r>
        <w:r w:rsidR="0036587D" w:rsidRPr="0036587D">
          <w:rPr>
            <w:highlight w:val="yellow"/>
            <w:rPrChange w:id="953" w:author="hqin" w:date="2013-01-30T10:37:00Z">
              <w:rPr>
                <w:sz w:val="16"/>
                <w:szCs w:val="16"/>
              </w:rPr>
            </w:rPrChange>
          </w:rPr>
          <w:t xml:space="preserve">Figure </w:t>
        </w:r>
        <w:del w:id="954" w:author="hqin" w:date="2013-01-30T10:37:00Z">
          <w:r w:rsidR="0036587D" w:rsidRPr="0036587D">
            <w:rPr>
              <w:highlight w:val="yellow"/>
              <w:rPrChange w:id="955" w:author="hqin" w:date="2013-01-30T10:37:00Z">
                <w:rPr>
                  <w:sz w:val="16"/>
                  <w:szCs w:val="16"/>
                </w:rPr>
              </w:rPrChange>
            </w:rPr>
            <w:delText>4B</w:delText>
          </w:r>
        </w:del>
      </w:ins>
      <w:ins w:id="956" w:author="hqin" w:date="2013-01-30T10:37:00Z">
        <w:r w:rsidR="0036587D" w:rsidRPr="0036587D">
          <w:rPr>
            <w:highlight w:val="yellow"/>
            <w:rPrChange w:id="957" w:author="hqin" w:date="2013-01-30T10:37:00Z">
              <w:rPr>
                <w:sz w:val="16"/>
                <w:szCs w:val="16"/>
              </w:rPr>
            </w:rPrChange>
          </w:rPr>
          <w:t>5B</w:t>
        </w:r>
      </w:ins>
      <w:ins w:id="958" w:author="hong qin" w:date="2012-09-04T10:13:00Z">
        <w:r w:rsidR="001C7FC9" w:rsidRPr="00C548F6">
          <w:t xml:space="preserve">.  </w:t>
        </w:r>
        <w:del w:id="959" w:author="hqin" w:date="2013-01-30T10:38:00Z">
          <w:r w:rsidR="001C7FC9" w:rsidRPr="00C548F6" w:rsidDel="00603A19">
            <w:delText>Among the 1327 studied conserved genes</w:delText>
          </w:r>
        </w:del>
      </w:ins>
      <w:ins w:id="960" w:author="hqin" w:date="2013-01-30T10:38:00Z">
        <w:r w:rsidR="00603A19">
          <w:t>LRT show that</w:t>
        </w:r>
      </w:ins>
      <w:ins w:id="961" w:author="hong qin" w:date="2012-09-04T10:13:00Z">
        <w:del w:id="962" w:author="hqin" w:date="2013-01-30T10:38:00Z">
          <w:r w:rsidR="001C7FC9" w:rsidRPr="00C548F6" w:rsidDel="00603A19">
            <w:delText>,</w:delText>
          </w:r>
        </w:del>
        <w:r w:rsidR="001C7FC9" w:rsidRPr="00C548F6">
          <w:t xml:space="preserve"> </w:t>
        </w:r>
      </w:ins>
      <w:ins w:id="963" w:author="hqin" w:date="2013-01-30T10:39:00Z">
        <w:r w:rsidR="000655F2" w:rsidRPr="004D09D6">
          <w:rPr>
            <w:highlight w:val="yellow"/>
            <w:rPrChange w:id="964" w:author="hong qin" w:date="2013-01-31T22:12:00Z">
              <w:rPr/>
            </w:rPrChange>
          </w:rPr>
          <w:t>xx</w:t>
        </w:r>
      </w:ins>
      <w:ins w:id="965" w:author="hong qin" w:date="2012-09-04T10:13:00Z">
        <w:del w:id="966" w:author="hqin" w:date="2013-01-30T10:39:00Z">
          <w:r w:rsidR="001C7FC9" w:rsidRPr="00C548F6" w:rsidDel="000655F2">
            <w:delText>452</w:delText>
          </w:r>
        </w:del>
        <w:r w:rsidR="001C7FC9" w:rsidRPr="00C548F6">
          <w:t xml:space="preserve"> genes (including </w:t>
        </w:r>
      </w:ins>
      <w:ins w:id="967" w:author="hqin" w:date="2013-01-30T10:39:00Z">
        <w:r w:rsidR="000655F2">
          <w:t>5</w:t>
        </w:r>
      </w:ins>
      <w:ins w:id="968" w:author="hong qin" w:date="2012-09-04T10:13:00Z">
        <w:del w:id="969" w:author="hqin" w:date="2013-01-30T10:39:00Z">
          <w:r w:rsidR="001C7FC9" w:rsidRPr="00C548F6" w:rsidDel="000655F2">
            <w:delText>6</w:delText>
          </w:r>
        </w:del>
        <w:r w:rsidR="001C7FC9" w:rsidRPr="00C548F6">
          <w:t xml:space="preserve"> spore coat protein genes) show significantly different </w:t>
        </w:r>
      </w:ins>
      <w:ins w:id="970" w:author="hqin" w:date="2013-01-15T11:12:00Z">
        <w:r w:rsidR="006D46D9" w:rsidRPr="002A0697">
          <w:t>ω</w:t>
        </w:r>
        <w:r w:rsidR="006D46D9">
          <w:t xml:space="preserve"> </w:t>
        </w:r>
      </w:ins>
      <w:ins w:id="971" w:author="hong qin" w:date="2012-09-04T10:13:00Z">
        <w:del w:id="972" w:author="hqin" w:date="2013-01-15T11:12:00Z">
          <w:r w:rsidR="001C7FC9" w:rsidRPr="00C548F6" w:rsidDel="006D46D9">
            <w:delText xml:space="preserve">omega </w:delText>
          </w:r>
          <w:r w:rsidR="001C7FC9" w:rsidRPr="00C548F6" w:rsidDel="00A23E2E">
            <w:delText xml:space="preserve">values </w:delText>
          </w:r>
        </w:del>
        <w:r w:rsidR="001C7FC9" w:rsidRPr="00C548F6">
          <w:t xml:space="preserve">in the </w:t>
        </w:r>
        <w:r w:rsidR="001C7FC9" w:rsidRPr="00C548F6">
          <w:rPr>
            <w:i/>
          </w:rPr>
          <w:t>B. cereus</w:t>
        </w:r>
        <w:r w:rsidR="001C7FC9" w:rsidRPr="00C548F6">
          <w:t xml:space="preserve">-group (model H1c), and </w:t>
        </w:r>
      </w:ins>
      <w:ins w:id="973" w:author="hqin" w:date="2013-01-30T10:39:00Z">
        <w:r w:rsidR="000655F2" w:rsidRPr="004D09D6">
          <w:rPr>
            <w:highlight w:val="yellow"/>
            <w:rPrChange w:id="974" w:author="hong qin" w:date="2013-01-31T22:12:00Z">
              <w:rPr/>
            </w:rPrChange>
          </w:rPr>
          <w:t>xx</w:t>
        </w:r>
      </w:ins>
      <w:ins w:id="975" w:author="hong qin" w:date="2012-09-04T10:13:00Z">
        <w:del w:id="976" w:author="hqin" w:date="2013-01-30T10:39:00Z">
          <w:r w:rsidR="001C7FC9" w:rsidRPr="004D09D6" w:rsidDel="000655F2">
            <w:rPr>
              <w:highlight w:val="yellow"/>
              <w:rPrChange w:id="977" w:author="hong qin" w:date="2013-01-31T22:12:00Z">
                <w:rPr/>
              </w:rPrChange>
            </w:rPr>
            <w:delText>464</w:delText>
          </w:r>
        </w:del>
        <w:r w:rsidR="001C7FC9" w:rsidRPr="00C548F6">
          <w:t xml:space="preserve"> genes (including </w:t>
        </w:r>
        <w:del w:id="978" w:author="hqin" w:date="2013-01-30T10:39:00Z">
          <w:r w:rsidR="001C7FC9" w:rsidRPr="00C548F6" w:rsidDel="000655F2">
            <w:delText>9</w:delText>
          </w:r>
        </w:del>
      </w:ins>
      <w:ins w:id="979" w:author="hqin" w:date="2013-01-30T10:39:00Z">
        <w:r w:rsidR="000655F2">
          <w:t>8</w:t>
        </w:r>
      </w:ins>
      <w:ins w:id="980" w:author="hong qin" w:date="2012-09-04T10:13:00Z">
        <w:r w:rsidR="001C7FC9" w:rsidRPr="00C548F6">
          <w:t xml:space="preserve"> spore coat protein genes) show significantly different </w:t>
        </w:r>
      </w:ins>
      <w:ins w:id="981" w:author="hqin" w:date="2013-01-15T11:12:00Z">
        <w:r w:rsidR="000D0544" w:rsidRPr="002A0697">
          <w:t>ω</w:t>
        </w:r>
        <w:r w:rsidR="000D0544">
          <w:t xml:space="preserve"> </w:t>
        </w:r>
      </w:ins>
      <w:ins w:id="982" w:author="hong qin" w:date="2012-09-04T10:13:00Z">
        <w:del w:id="983" w:author="hqin" w:date="2013-01-15T11:12:00Z">
          <w:r w:rsidR="001C7FC9" w:rsidRPr="00C548F6" w:rsidDel="000D0544">
            <w:delText xml:space="preserve">omega </w:delText>
          </w:r>
          <w:r w:rsidR="001C7FC9" w:rsidRPr="00C548F6" w:rsidDel="00A23E2E">
            <w:delText xml:space="preserve">values </w:delText>
          </w:r>
        </w:del>
        <w:r w:rsidR="001C7FC9" w:rsidRPr="00C548F6">
          <w:t xml:space="preserve">in the </w:t>
        </w:r>
        <w:r w:rsidR="001C7FC9" w:rsidRPr="00C548F6">
          <w:rPr>
            <w:i/>
          </w:rPr>
          <w:t>B. subtilis</w:t>
        </w:r>
        <w:r w:rsidR="001C7FC9" w:rsidRPr="00C548F6">
          <w:t xml:space="preserve">-group (model H1s). </w:t>
        </w:r>
      </w:ins>
      <w:ins w:id="984" w:author="hqin" w:date="2013-01-15T11:13:00Z">
        <w:r w:rsidR="002D5AAA">
          <w:t xml:space="preserve">We did not observe any spore coat gene </w:t>
        </w:r>
      </w:ins>
      <w:ins w:id="985" w:author="hqin" w:date="2013-01-15T11:14:00Z">
        <w:r w:rsidR="002D5AAA">
          <w:t xml:space="preserve">family with </w:t>
        </w:r>
        <w:r w:rsidR="002D5AAA" w:rsidRPr="002A0697">
          <w:t>ω</w:t>
        </w:r>
        <w:r w:rsidR="002D5AAA">
          <w:t xml:space="preserve"> greater than 1 </w:t>
        </w:r>
        <w:r w:rsidR="00973705">
          <w:t>in any branches.</w:t>
        </w:r>
      </w:ins>
      <w:ins w:id="986" w:author="hqin" w:date="2013-01-15T11:15:00Z">
        <w:r w:rsidR="00973705">
          <w:t xml:space="preserve"> </w:t>
        </w:r>
      </w:ins>
      <w:ins w:id="987" w:author="hqin" w:date="2013-01-15T11:14:00Z">
        <w:r w:rsidR="00973705">
          <w:t xml:space="preserve"> </w:t>
        </w:r>
      </w:ins>
      <w:ins w:id="988" w:author="hqin" w:date="2013-01-25T11:12:00Z">
        <w:r w:rsidR="00345299">
          <w:t xml:space="preserve">Hence, this result is more consistent with the argument of relaxation of negative selection. </w:t>
        </w:r>
        <w:r w:rsidR="00345299">
          <w:rPr>
            <w:rStyle w:val="CommentReference"/>
          </w:rPr>
          <w:commentReference w:id="989"/>
        </w:r>
      </w:ins>
    </w:p>
    <w:p w14:paraId="1DB402DD" w14:textId="77777777" w:rsidR="0036587D" w:rsidRDefault="001C7FC9">
      <w:pPr>
        <w:numPr>
          <w:ins w:id="990" w:author="Hong Qin" w:date="2011-11-29T09:39:00Z"/>
        </w:numPr>
        <w:snapToGrid w:val="0"/>
        <w:ind w:firstLine="720"/>
        <w:rPr>
          <w:ins w:id="991" w:author="hong qin" w:date="2012-09-04T10:13:00Z"/>
          <w:del w:id="992" w:author="hqin" w:date="2013-01-25T11:12:00Z"/>
        </w:rPr>
        <w:pPrChange w:id="993" w:author="hqin" w:date="2013-01-29T09:44:00Z">
          <w:pPr>
            <w:snapToGrid w:val="0"/>
            <w:spacing w:line="480" w:lineRule="auto"/>
            <w:ind w:firstLine="720"/>
          </w:pPr>
        </w:pPrChange>
      </w:pPr>
      <w:ins w:id="994" w:author="hong qin" w:date="2012-09-04T10:13:00Z">
        <w:del w:id="995" w:author="hqin" w:date="2013-01-15T11:16:00Z">
          <w:r w:rsidRPr="00C548F6" w:rsidDel="009B3E01">
            <w:delText xml:space="preserve">This analysis reveals that at least some conserved coat proteins are evolving at differing rates in a comparison of </w:delText>
          </w:r>
          <w:r w:rsidRPr="00C548F6" w:rsidDel="009B3E01">
            <w:rPr>
              <w:i/>
            </w:rPr>
            <w:delText>B. cereus</w:delText>
          </w:r>
          <w:r w:rsidRPr="00C548F6" w:rsidDel="009B3E01">
            <w:delText xml:space="preserve">-group and </w:delText>
          </w:r>
          <w:r w:rsidRPr="00C548F6" w:rsidDel="009B3E01">
            <w:rPr>
              <w:i/>
            </w:rPr>
            <w:delText>B. subtilis</w:delText>
          </w:r>
          <w:r w:rsidRPr="00C548F6" w:rsidDel="009B3E01">
            <w:delText>-group species.</w:delText>
          </w:r>
        </w:del>
      </w:ins>
    </w:p>
    <w:p w14:paraId="1DDEA876" w14:textId="77777777" w:rsidR="0036587D" w:rsidRDefault="001C7FC9">
      <w:pPr>
        <w:snapToGrid w:val="0"/>
        <w:ind w:firstLine="720"/>
        <w:rPr>
          <w:ins w:id="996" w:author="Hong Qin" w:date="2011-11-29T09:42:00Z"/>
          <w:del w:id="997" w:author="hqin" w:date="2013-01-25T10:36:00Z"/>
        </w:rPr>
        <w:pPrChange w:id="998" w:author="hqin" w:date="2013-01-29T09:44:00Z">
          <w:pPr>
            <w:snapToGrid w:val="0"/>
            <w:spacing w:line="480" w:lineRule="auto"/>
            <w:ind w:firstLine="720"/>
          </w:pPr>
        </w:pPrChange>
      </w:pPr>
      <w:del w:id="999" w:author="hqin" w:date="2013-01-15T11:17:00Z">
        <w:r w:rsidRPr="00050B4C" w:rsidDel="009B3E01">
          <w:delText xml:space="preserve">We are aware that </w:delText>
        </w:r>
      </w:del>
      <w:del w:id="1000" w:author="hqin" w:date="2013-01-25T10:36:00Z">
        <w:r w:rsidRPr="00050B4C" w:rsidDel="00F71103">
          <w:delText xml:space="preserve">the above </w:delText>
        </w:r>
      </w:del>
      <w:del w:id="1001" w:author="hqin" w:date="2013-01-15T11:17:00Z">
        <w:r w:rsidRPr="00050B4C" w:rsidDel="009B3E01">
          <w:delText xml:space="preserve">pairwise </w:delText>
        </w:r>
      </w:del>
      <w:del w:id="1002" w:author="hqin" w:date="2013-01-25T10:36:00Z">
        <w:r w:rsidRPr="00050B4C" w:rsidDel="00F71103">
          <w:delText>analyses</w:delText>
        </w:r>
      </w:del>
      <w:del w:id="1003" w:author="hqin" w:date="2013-01-15T11:21:00Z">
        <w:r w:rsidRPr="00050B4C" w:rsidDel="007A267C">
          <w:delText xml:space="preserve"> are not informative about </w:delText>
        </w:r>
        <w:commentRangeStart w:id="1004"/>
        <w:r w:rsidRPr="00050B4C" w:rsidDel="007A267C">
          <w:delText xml:space="preserve">when </w:delText>
        </w:r>
      </w:del>
      <w:ins w:id="1005" w:author="MI" w:date="2011-11-29T18:32:00Z">
        <w:del w:id="1006" w:author="hqin" w:date="2013-01-15T11:21:00Z">
          <w:r w:rsidRPr="00050B4C" w:rsidDel="007A267C">
            <w:delText xml:space="preserve">changes between </w:delText>
          </w:r>
          <w:r w:rsidRPr="00050B4C" w:rsidDel="007A267C">
            <w:rPr>
              <w:bCs/>
              <w:i/>
            </w:rPr>
            <w:delText>B. cereus</w:delText>
          </w:r>
          <w:r w:rsidRPr="00050B4C" w:rsidDel="007A267C">
            <w:rPr>
              <w:bCs/>
            </w:rPr>
            <w:delText xml:space="preserve">- and </w:delText>
          </w:r>
          <w:r w:rsidRPr="00050B4C" w:rsidDel="007A267C">
            <w:rPr>
              <w:bCs/>
              <w:i/>
            </w:rPr>
            <w:delText>B. subtilis</w:delText>
          </w:r>
          <w:r w:rsidRPr="00050B4C" w:rsidDel="007A267C">
            <w:rPr>
              <w:bCs/>
            </w:rPr>
            <w:delText>-group</w:delText>
          </w:r>
          <w:r w:rsidRPr="00050B4C" w:rsidDel="007A267C">
            <w:delText xml:space="preserve"> species </w:delText>
          </w:r>
        </w:del>
        <w:del w:id="1007" w:author="hqin" w:date="2011-11-30T09:12:00Z">
          <w:r w:rsidRPr="00050B4C" w:rsidDel="00941B31">
            <w:delText xml:space="preserve">have </w:delText>
          </w:r>
        </w:del>
        <w:del w:id="1008" w:author="hqin" w:date="2013-01-15T11:21:00Z">
          <w:r w:rsidRPr="00050B4C" w:rsidDel="007A267C">
            <w:delText xml:space="preserve">occurred </w:delText>
          </w:r>
        </w:del>
      </w:ins>
      <w:del w:id="1009" w:author="hqin" w:date="2013-01-15T11:21:00Z">
        <w:r w:rsidRPr="00050B4C" w:rsidDel="007A267C">
          <w:delText xml:space="preserve">during evolution changes have occurred </w:delText>
        </w:r>
        <w:commentRangeEnd w:id="1004"/>
        <w:r w:rsidRPr="00050B4C" w:rsidDel="007A267C">
          <w:rPr>
            <w:rStyle w:val="CommentReference"/>
          </w:rPr>
          <w:commentReference w:id="1004"/>
        </w:r>
        <w:r w:rsidRPr="00050B4C" w:rsidDel="007A267C">
          <w:delText xml:space="preserve">between the </w:delText>
        </w:r>
        <w:r w:rsidRPr="00050B4C" w:rsidDel="007A267C">
          <w:rPr>
            <w:bCs/>
            <w:i/>
          </w:rPr>
          <w:delText>B. cereus</w:delText>
        </w:r>
        <w:r w:rsidRPr="00050B4C" w:rsidDel="007A267C">
          <w:rPr>
            <w:bCs/>
          </w:rPr>
          <w:delText xml:space="preserve">-group and the </w:delText>
        </w:r>
        <w:r w:rsidRPr="00050B4C" w:rsidDel="007A267C">
          <w:rPr>
            <w:bCs/>
            <w:i/>
          </w:rPr>
          <w:delText>B. subtilis</w:delText>
        </w:r>
        <w:r w:rsidRPr="00050B4C" w:rsidDel="007A267C">
          <w:rPr>
            <w:bCs/>
          </w:rPr>
          <w:delText xml:space="preserve">-group. Because </w:delText>
        </w:r>
        <w:r w:rsidRPr="00050B4C" w:rsidDel="007A267C">
          <w:delText>this comparison was between phylogenies of different gene groups, the conventional</w:delText>
        </w:r>
        <w:r w:rsidRPr="002A0697" w:rsidDel="007A267C">
          <w:delText xml:space="preserve"> likelihood-ratio tests of nested models could not be applied here. W</w:delText>
        </w:r>
      </w:del>
      <w:del w:id="1010" w:author="hqin" w:date="2013-01-25T10:36:00Z">
        <w:r w:rsidRPr="002A0697" w:rsidDel="00F71103">
          <w:delText>e chose</w:delText>
        </w:r>
      </w:del>
      <w:del w:id="1011" w:author="hqin" w:date="2013-01-15T11:21:00Z">
        <w:r w:rsidRPr="002A0697" w:rsidDel="007A267C">
          <w:delText>,</w:delText>
        </w:r>
      </w:del>
      <w:del w:id="1012" w:author="hqin" w:date="2013-01-25T10:36:00Z">
        <w:r w:rsidRPr="002A0697" w:rsidDel="00F71103">
          <w:delText xml:space="preserve"> </w:delText>
        </w:r>
      </w:del>
      <w:del w:id="1013" w:author="hqin" w:date="2013-01-15T11:21:00Z">
        <w:r w:rsidRPr="002A0697" w:rsidDel="007A267C">
          <w:delText xml:space="preserve">therefore, </w:delText>
        </w:r>
      </w:del>
      <w:del w:id="1014" w:author="hqin" w:date="2013-01-25T10:36:00Z">
        <w:r w:rsidRPr="002A0697" w:rsidDel="00F71103">
          <w:delText xml:space="preserve">to estimate </w:delText>
        </w:r>
      </w:del>
      <w:del w:id="1015" w:author="hqin" w:date="2013-01-25T09:36:00Z">
        <w:r w:rsidRPr="002A0697" w:rsidDel="001977B9">
          <w:delText xml:space="preserve">the </w:delText>
        </w:r>
      </w:del>
      <w:del w:id="1016" w:author="hqin" w:date="2013-01-25T10:36:00Z">
        <w:r w:rsidRPr="002A0697" w:rsidDel="00F71103">
          <w:delText xml:space="preserve">ω values for each phylogenetic branch </w:delText>
        </w:r>
      </w:del>
      <w:del w:id="1017" w:author="hqin" w:date="2013-01-25T10:12:00Z">
        <w:r w:rsidRPr="002A0697" w:rsidDel="00E151F4">
          <w:delText xml:space="preserve">using </w:delText>
        </w:r>
        <w:r w:rsidRPr="002A0697" w:rsidDel="00E151F4">
          <w:rPr>
            <w:i/>
          </w:rPr>
          <w:delText>codeml</w:delText>
        </w:r>
        <w:r w:rsidRPr="002A0697" w:rsidDel="00E151F4">
          <w:delText xml:space="preserve"> for both coat protein genes and nonCE genes, </w:delText>
        </w:r>
      </w:del>
      <w:del w:id="1018" w:author="hqin" w:date="2013-01-25T10:36:00Z">
        <w:r w:rsidRPr="002A0697" w:rsidDel="00F71103">
          <w:delText xml:space="preserve">and grouped the ω values by different branches in the </w:delText>
        </w:r>
        <w:r w:rsidRPr="002A0697" w:rsidDel="00F71103">
          <w:rPr>
            <w:bCs/>
            <w:i/>
          </w:rPr>
          <w:delText>B. cereus</w:delText>
        </w:r>
        <w:r w:rsidRPr="002A0697" w:rsidDel="00F71103">
          <w:rPr>
            <w:bCs/>
          </w:rPr>
          <w:delText xml:space="preserve">-group and the </w:delText>
        </w:r>
        <w:r w:rsidRPr="002A0697" w:rsidDel="00F71103">
          <w:rPr>
            <w:bCs/>
            <w:i/>
          </w:rPr>
          <w:delText>B. subtilis</w:delText>
        </w:r>
        <w:r w:rsidRPr="002A0697" w:rsidDel="00F71103">
          <w:rPr>
            <w:bCs/>
          </w:rPr>
          <w:delText xml:space="preserve">-group </w:delText>
        </w:r>
        <w:commentRangeStart w:id="1019"/>
        <w:r w:rsidRPr="002A0697" w:rsidDel="00F71103">
          <w:rPr>
            <w:bCs/>
          </w:rPr>
          <w:delText>(</w:delText>
        </w:r>
        <w:r w:rsidR="0036587D" w:rsidRPr="0036587D">
          <w:rPr>
            <w:bCs/>
            <w:rPrChange w:id="1020" w:author="hqin" w:date="2011-08-26T08:49:00Z">
              <w:rPr>
                <w:bCs/>
                <w:sz w:val="16"/>
                <w:szCs w:val="16"/>
                <w:highlight w:val="yellow"/>
              </w:rPr>
            </w:rPrChange>
          </w:rPr>
          <w:delText>Table 3</w:delText>
        </w:r>
        <w:r w:rsidRPr="002A0697" w:rsidDel="00F71103">
          <w:rPr>
            <w:bCs/>
          </w:rPr>
          <w:delText>)</w:delText>
        </w:r>
        <w:r w:rsidRPr="002A0697" w:rsidDel="00F71103">
          <w:delText xml:space="preserve">. </w:delText>
        </w:r>
        <w:commentRangeEnd w:id="1019"/>
        <w:r w:rsidDel="00F71103">
          <w:rPr>
            <w:rStyle w:val="CommentReference"/>
            <w:vanish/>
          </w:rPr>
          <w:commentReference w:id="1019"/>
        </w:r>
        <w:r w:rsidRPr="002A0697" w:rsidDel="00F71103">
          <w:delText xml:space="preserve">We then tested whether coat protein gene branch ω values were significantly greater than nonCE gene branch ω values in the </w:delText>
        </w:r>
        <w:r w:rsidRPr="002A0697" w:rsidDel="00F71103">
          <w:rPr>
            <w:i/>
          </w:rPr>
          <w:delText>B. subtilis-</w:delText>
        </w:r>
        <w:r w:rsidRPr="002A0697" w:rsidDel="00F71103">
          <w:delText xml:space="preserve">group, and whether this significance disappeared in the </w:delText>
        </w:r>
        <w:r w:rsidRPr="002A0697" w:rsidDel="00F71103">
          <w:rPr>
            <w:i/>
          </w:rPr>
          <w:delText>B. cereus</w:delText>
        </w:r>
        <w:r w:rsidRPr="002A0697" w:rsidDel="00F71103">
          <w:delText xml:space="preserve">-group. </w:delText>
        </w:r>
        <w:r w:rsidRPr="002A0697" w:rsidDel="00F71103">
          <w:rPr>
            <w:bCs/>
          </w:rPr>
          <w:delText xml:space="preserve">It is very computationally expensive to do an exhausted comparison of different combinations of phylogenetic branches. Therefore, we focused on the comparison between leaf branches and internal branches. It can be seen that the evolution of coat protein genes outpaced the nonCE genes significantly only in the leaf branches of the </w:delText>
        </w:r>
        <w:r w:rsidRPr="002A0697" w:rsidDel="00F71103">
          <w:rPr>
            <w:bCs/>
            <w:i/>
          </w:rPr>
          <w:delText>B. subtilis</w:delText>
        </w:r>
        <w:r w:rsidRPr="002A0697" w:rsidDel="00F71103">
          <w:rPr>
            <w:bCs/>
          </w:rPr>
          <w:delText xml:space="preserve">-clade </w:delText>
        </w:r>
      </w:del>
      <w:ins w:id="1021" w:author="MI" w:date="2011-11-29T18:34:00Z">
        <w:del w:id="1022" w:author="hqin" w:date="2013-01-25T10:36:00Z">
          <w:r w:rsidDel="00F71103">
            <w:rPr>
              <w:bCs/>
            </w:rPr>
            <w:delText>group</w:delText>
          </w:r>
          <w:r w:rsidRPr="002A0697" w:rsidDel="00F71103">
            <w:rPr>
              <w:bCs/>
            </w:rPr>
            <w:delText xml:space="preserve"> </w:delText>
          </w:r>
        </w:del>
      </w:ins>
      <w:del w:id="1023" w:author="hqin" w:date="2013-01-25T10:36:00Z">
        <w:r w:rsidRPr="002A0697" w:rsidDel="00F71103">
          <w:rPr>
            <w:bCs/>
          </w:rPr>
          <w:delText>(p-value = 0.008) (</w:delText>
        </w:r>
        <w:r w:rsidR="0036587D" w:rsidRPr="0036587D">
          <w:rPr>
            <w:bCs/>
            <w:rPrChange w:id="1024" w:author="hqin" w:date="2011-08-26T08:49:00Z">
              <w:rPr>
                <w:bCs/>
                <w:sz w:val="16"/>
                <w:szCs w:val="16"/>
                <w:highlight w:val="yellow"/>
              </w:rPr>
            </w:rPrChange>
          </w:rPr>
          <w:delText>Table</w:delText>
        </w:r>
        <w:r w:rsidRPr="002A0697" w:rsidDel="00F71103">
          <w:rPr>
            <w:bCs/>
          </w:rPr>
          <w:delText xml:space="preserve"> 3). In contrast, we did not find any branches in the </w:delText>
        </w:r>
        <w:r w:rsidRPr="002A0697" w:rsidDel="00F71103">
          <w:rPr>
            <w:bCs/>
            <w:i/>
          </w:rPr>
          <w:delText>B. cereus</w:delText>
        </w:r>
        <w:r w:rsidRPr="002A0697" w:rsidDel="00F71103">
          <w:rPr>
            <w:bCs/>
          </w:rPr>
          <w:delText xml:space="preserve">-clade </w:delText>
        </w:r>
      </w:del>
      <w:ins w:id="1025" w:author="MI" w:date="2011-11-29T18:34:00Z">
        <w:del w:id="1026" w:author="hqin" w:date="2013-01-25T10:36:00Z">
          <w:r w:rsidDel="00F71103">
            <w:rPr>
              <w:bCs/>
            </w:rPr>
            <w:delText>group</w:delText>
          </w:r>
          <w:r w:rsidRPr="002A0697" w:rsidDel="00F71103">
            <w:rPr>
              <w:bCs/>
            </w:rPr>
            <w:delText xml:space="preserve"> </w:delText>
          </w:r>
        </w:del>
      </w:ins>
      <w:del w:id="1027" w:author="hqin" w:date="2013-01-25T10:36:00Z">
        <w:r w:rsidRPr="002A0697" w:rsidDel="00F71103">
          <w:rPr>
            <w:bCs/>
          </w:rPr>
          <w:delText xml:space="preserve">in which coat protein genes have significantly higher ω values than nonCE genes. </w:delText>
        </w:r>
        <w:r w:rsidDel="00F71103">
          <w:rPr>
            <w:bCs/>
          </w:rPr>
          <w:delText xml:space="preserve">To address </w:delText>
        </w:r>
        <w:r w:rsidDel="00F71103">
          <w:delText xml:space="preserve">whether the </w:delText>
        </w:r>
      </w:del>
      <w:ins w:id="1028" w:author="Hong Qin" w:date="2011-11-29T09:39:00Z">
        <w:del w:id="1029" w:author="hqin" w:date="2013-01-25T10:36:00Z">
          <w:r w:rsidDel="00F71103">
            <w:delText xml:space="preserve">faster evolutionary pace of coat </w:delText>
          </w:r>
        </w:del>
      </w:ins>
      <w:ins w:id="1030" w:author="MI" w:date="2011-11-29T18:34:00Z">
        <w:del w:id="1031" w:author="hqin" w:date="2013-01-25T10:36:00Z">
          <w:r w:rsidDel="00F71103">
            <w:delText xml:space="preserve">protein </w:delText>
          </w:r>
        </w:del>
      </w:ins>
      <w:ins w:id="1032" w:author="Hong Qin" w:date="2011-11-29T09:39:00Z">
        <w:del w:id="1033" w:author="hqin" w:date="2011-11-29T17:13:00Z">
          <w:r w:rsidDel="007A19A8">
            <w:delText xml:space="preserve">proteins </w:delText>
          </w:r>
        </w:del>
      </w:ins>
      <w:ins w:id="1034" w:author="Hong Qin" w:date="2011-11-29T09:40:00Z">
        <w:del w:id="1035" w:author="hqin" w:date="2011-11-29T17:13:00Z">
          <w:r w:rsidDel="007A19A8">
            <w:delText xml:space="preserve">could </w:delText>
          </w:r>
        </w:del>
      </w:ins>
      <w:ins w:id="1036" w:author="Hong Qin" w:date="2011-11-29T09:43:00Z">
        <w:del w:id="1037" w:author="hqin" w:date="2011-11-29T17:13:00Z">
          <w:r w:rsidDel="007A19A8">
            <w:delText xml:space="preserve">be </w:delText>
          </w:r>
        </w:del>
        <w:del w:id="1038" w:author="hqin" w:date="2013-01-25T10:36:00Z">
          <w:r w:rsidDel="00F71103">
            <w:delText>due to</w:delText>
          </w:r>
        </w:del>
      </w:ins>
      <w:ins w:id="1039" w:author="Hong Qin" w:date="2011-11-29T09:40:00Z">
        <w:del w:id="1040" w:author="hqin" w:date="2013-01-25T10:36:00Z">
          <w:r w:rsidDel="00F71103">
            <w:delText xml:space="preserve"> </w:delText>
          </w:r>
        </w:del>
      </w:ins>
      <w:ins w:id="1041" w:author="Hong Qin" w:date="2011-11-29T09:43:00Z">
        <w:del w:id="1042" w:author="hqin" w:date="2011-11-29T17:13:00Z">
          <w:r w:rsidDel="007A19A8">
            <w:delText xml:space="preserve">either </w:delText>
          </w:r>
        </w:del>
      </w:ins>
      <w:ins w:id="1043" w:author="Hong Qin" w:date="2011-11-29T09:40:00Z">
        <w:del w:id="1044" w:author="hqin" w:date="2013-01-25T10:36:00Z">
          <w:r w:rsidDel="00F71103">
            <w:delText>positive selections or relaxed negative selections</w:delText>
          </w:r>
        </w:del>
        <w:del w:id="1045" w:author="hqin" w:date="2011-11-29T17:13:00Z">
          <w:r w:rsidDel="007A19A8">
            <w:delText xml:space="preserve">. </w:delText>
          </w:r>
        </w:del>
      </w:ins>
      <w:ins w:id="1046" w:author="MI" w:date="2011-11-29T18:35:00Z">
        <w:del w:id="1047" w:author="hqin" w:date="2013-01-25T10:36:00Z">
          <w:r w:rsidDel="00F71103">
            <w:delText>group-groupivalues</w:delText>
          </w:r>
        </w:del>
      </w:ins>
    </w:p>
    <w:p w14:paraId="01F177FC" w14:textId="77777777" w:rsidR="0036587D" w:rsidRDefault="0036587D">
      <w:pPr>
        <w:pStyle w:val="p-ni"/>
        <w:numPr>
          <w:ins w:id="1048" w:author="Hong Qin" w:date="2011-11-29T09:42:00Z"/>
        </w:numPr>
        <w:spacing w:before="0" w:after="0" w:line="240" w:lineRule="auto"/>
        <w:ind w:firstLine="720"/>
        <w:rPr>
          <w:ins w:id="1049" w:author="Hong Qin" w:date="2011-11-29T09:39:00Z"/>
          <w:del w:id="1050" w:author="hqin" w:date="2011-11-29T17:26:00Z"/>
          <w:szCs w:val="24"/>
          <w:lang w:val="en-US"/>
        </w:rPr>
        <w:pPrChange w:id="1051" w:author="hqin" w:date="2013-01-29T09:44:00Z">
          <w:pPr>
            <w:pStyle w:val="p-ni"/>
            <w:spacing w:before="0" w:after="0" w:line="480" w:lineRule="auto"/>
            <w:ind w:firstLine="720"/>
          </w:pPr>
        </w:pPrChange>
      </w:pPr>
    </w:p>
    <w:p w14:paraId="2794AC1B" w14:textId="77777777" w:rsidR="0036587D" w:rsidRDefault="0036587D">
      <w:pPr>
        <w:numPr>
          <w:ins w:id="1052" w:author="Hong Qin" w:date="2011-11-29T09:39:00Z"/>
        </w:numPr>
        <w:snapToGrid w:val="0"/>
        <w:ind w:firstLine="720"/>
        <w:rPr>
          <w:ins w:id="1053" w:author="Hong Qin" w:date="2011-11-29T09:39:00Z"/>
          <w:del w:id="1054" w:author="hqin" w:date="2011-11-29T17:34:00Z"/>
        </w:rPr>
        <w:pPrChange w:id="1055" w:author="hqin" w:date="2013-01-29T09:44:00Z">
          <w:pPr>
            <w:snapToGrid w:val="0"/>
            <w:spacing w:line="480" w:lineRule="auto"/>
            <w:ind w:firstLine="720"/>
          </w:pPr>
        </w:pPrChange>
      </w:pPr>
    </w:p>
    <w:p w14:paraId="0D9B4C13" w14:textId="77777777" w:rsidR="0036587D" w:rsidRDefault="001C7FC9">
      <w:pPr>
        <w:snapToGrid w:val="0"/>
        <w:ind w:firstLine="720"/>
        <w:pPrChange w:id="1056" w:author="hqin" w:date="2013-01-29T09:44:00Z">
          <w:pPr>
            <w:snapToGrid w:val="0"/>
            <w:spacing w:line="480" w:lineRule="auto"/>
            <w:ind w:firstLine="720"/>
          </w:pPr>
        </w:pPrChange>
      </w:pPr>
      <w:del w:id="1057" w:author="hqin" w:date="2011-11-30T09:17:00Z">
        <w:r w:rsidRPr="002A0697" w:rsidDel="00C73059">
          <w:delText>Overall</w:delText>
        </w:r>
      </w:del>
      <w:ins w:id="1058" w:author="hqin" w:date="2011-11-30T09:17:00Z">
        <w:r>
          <w:t>In summary</w:t>
        </w:r>
      </w:ins>
      <w:r w:rsidRPr="002A0697">
        <w:t xml:space="preserve">, by comparing the levels </w:t>
      </w:r>
      <w:r w:rsidRPr="00B05522">
        <w:t xml:space="preserve">of selective pressure on coat protein </w:t>
      </w:r>
      <w:ins w:id="1059" w:author="MI" w:date="2011-11-29T18:36:00Z">
        <w:r w:rsidRPr="00B05522">
          <w:t xml:space="preserve">genes </w:t>
        </w:r>
      </w:ins>
      <w:r w:rsidRPr="00B05522">
        <w:t xml:space="preserve">versus nonCE genes among various </w:t>
      </w:r>
      <w:ins w:id="1060" w:author="MI" w:date="2011-11-29T18:36:00Z">
        <w:del w:id="1061" w:author="hqin" w:date="2011-11-30T09:40:00Z">
          <w:r w:rsidRPr="00B05522" w:rsidDel="00B05522">
            <w:rPr>
              <w:i/>
            </w:rPr>
            <w:delText>Bacillaceae</w:delText>
          </w:r>
        </w:del>
      </w:ins>
      <w:ins w:id="1062" w:author="hqin" w:date="2011-11-30T09:40:00Z">
        <w:r w:rsidRPr="00B05522">
          <w:rPr>
            <w:i/>
          </w:rPr>
          <w:t>Bacillus</w:t>
        </w:r>
      </w:ins>
      <w:ins w:id="1063" w:author="MI" w:date="2011-11-29T18:36:00Z">
        <w:r w:rsidRPr="00B05522">
          <w:rPr>
            <w:i/>
          </w:rPr>
          <w:t xml:space="preserve"> </w:t>
        </w:r>
      </w:ins>
      <w:del w:id="1064" w:author="MI" w:date="2011-11-29T18:36:00Z">
        <w:r w:rsidRPr="00B05522" w:rsidDel="00D00D3C">
          <w:delText xml:space="preserve">Bacillus </w:delText>
        </w:r>
      </w:del>
      <w:r w:rsidRPr="00B05522">
        <w:t xml:space="preserve">species and </w:t>
      </w:r>
      <w:commentRangeStart w:id="1065"/>
      <w:r w:rsidRPr="00B05522">
        <w:t>along phylogeny</w:t>
      </w:r>
      <w:commentRangeEnd w:id="1065"/>
      <w:r w:rsidRPr="00B05522">
        <w:rPr>
          <w:rStyle w:val="CommentReference"/>
        </w:rPr>
        <w:commentReference w:id="1065"/>
      </w:r>
      <w:r w:rsidRPr="00B05522">
        <w:t xml:space="preserve">, we can argue there are contrasting patterns of coat protein gene evolution between the </w:t>
      </w:r>
      <w:r w:rsidRPr="00B05522">
        <w:rPr>
          <w:bCs/>
          <w:i/>
        </w:rPr>
        <w:t>B. subtilis-</w:t>
      </w:r>
      <w:r w:rsidRPr="00B05522">
        <w:rPr>
          <w:bCs/>
        </w:rPr>
        <w:t xml:space="preserve"> and </w:t>
      </w:r>
      <w:r w:rsidRPr="00B05522">
        <w:rPr>
          <w:bCs/>
          <w:i/>
        </w:rPr>
        <w:t>B. cereus</w:t>
      </w:r>
      <w:r w:rsidRPr="00B05522">
        <w:rPr>
          <w:bCs/>
        </w:rPr>
        <w:t xml:space="preserve">-groups. </w:t>
      </w:r>
      <w:r w:rsidRPr="00B05522">
        <w:t xml:space="preserve">Because </w:t>
      </w:r>
      <w:r w:rsidRPr="00B05522">
        <w:rPr>
          <w:i/>
        </w:rPr>
        <w:t>B. subtilis</w:t>
      </w:r>
      <w:r w:rsidRPr="00B05522">
        <w:t xml:space="preserve">-group spores lack the exosporium, the </w:t>
      </w:r>
      <w:del w:id="1066" w:author="hqin" w:date="2011-11-29T17:34:00Z">
        <w:r w:rsidRPr="00B05522" w:rsidDel="009A6FF8">
          <w:delText xml:space="preserve">relatively </w:delText>
        </w:r>
      </w:del>
      <w:ins w:id="1067" w:author="hqin" w:date="2011-11-29T17:34:00Z">
        <w:r w:rsidRPr="00B05522">
          <w:t>significantly</w:t>
        </w:r>
        <w:r>
          <w:t xml:space="preserve"> relaxed</w:t>
        </w:r>
        <w:r w:rsidRPr="002A0697">
          <w:t xml:space="preserve"> </w:t>
        </w:r>
      </w:ins>
      <w:del w:id="1068" w:author="hqin" w:date="2011-11-29T17:34:00Z">
        <w:r w:rsidRPr="002A0697" w:rsidDel="009A6FF8">
          <w:delText xml:space="preserve">faster pace of evolution </w:delText>
        </w:r>
      </w:del>
      <w:ins w:id="1069" w:author="hqin" w:date="2011-11-29T17:34:00Z">
        <w:r>
          <w:t xml:space="preserve">negative selection pressure </w:t>
        </w:r>
      </w:ins>
      <w:ins w:id="1070" w:author="hqin" w:date="2011-11-30T09:14:00Z">
        <w:r>
          <w:t xml:space="preserve">in coat genes </w:t>
        </w:r>
      </w:ins>
      <w:ins w:id="1071" w:author="hqin" w:date="2011-11-30T09:13:00Z">
        <w:r>
          <w:t>can be attributed to the removal of a structural constraint</w:t>
        </w:r>
      </w:ins>
      <w:ins w:id="1072" w:author="hqin" w:date="2011-11-30T09:15:00Z">
        <w:r>
          <w:t xml:space="preserve">, and is probably driven by a change of ecological niche, ultimately. </w:t>
        </w:r>
      </w:ins>
      <w:commentRangeStart w:id="1073"/>
      <w:ins w:id="1074" w:author="MI" w:date="2011-11-29T18:39:00Z">
        <w:del w:id="1075" w:author="hqin" w:date="2011-11-30T09:16:00Z">
          <w:r w:rsidDel="00941B31">
            <w:delText>m</w:delText>
          </w:r>
          <w:r w:rsidR="0036587D" w:rsidRPr="0036587D">
            <w:rPr>
              <w:highlight w:val="yellow"/>
              <w:rPrChange w:id="1076" w:author="MI" w:date="2011-11-29T18:40:00Z">
                <w:rPr>
                  <w:sz w:val="16"/>
                  <w:szCs w:val="16"/>
                </w:rPr>
              </w:rPrChange>
            </w:rPr>
            <w:delText xml:space="preserve">ay somehow be a result of </w:delText>
          </w:r>
        </w:del>
      </w:ins>
      <w:ins w:id="1077" w:author="MI" w:date="2011-11-29T18:40:00Z">
        <w:del w:id="1078" w:author="hqin" w:date="2011-11-30T09:16:00Z">
          <w:r w:rsidR="0036587D" w:rsidRPr="0036587D">
            <w:rPr>
              <w:highlight w:val="yellow"/>
              <w:rPrChange w:id="1079" w:author="MI" w:date="2011-11-29T18:40:00Z">
                <w:rPr>
                  <w:sz w:val="16"/>
                  <w:szCs w:val="16"/>
                </w:rPr>
              </w:rPrChange>
            </w:rPr>
            <w:delText>direct interactions between the coat and the environment</w:delText>
          </w:r>
        </w:del>
        <w:commentRangeEnd w:id="1073"/>
        <w:r w:rsidR="0036587D" w:rsidRPr="0036587D">
          <w:rPr>
            <w:rStyle w:val="CommentReference"/>
            <w:highlight w:val="yellow"/>
            <w:rPrChange w:id="1080" w:author="MI" w:date="2011-11-29T18:40:00Z">
              <w:rPr>
                <w:rStyle w:val="CommentReference"/>
              </w:rPr>
            </w:rPrChange>
          </w:rPr>
          <w:commentReference w:id="1073"/>
        </w:r>
        <w:del w:id="1081" w:author="hqin" w:date="2011-11-30T09:16:00Z">
          <w:r w:rsidDel="00941B31">
            <w:delText>.</w:delText>
          </w:r>
        </w:del>
      </w:ins>
      <w:ins w:id="1082" w:author="MI" w:date="2011-11-29T18:41:00Z">
        <w:del w:id="1083" w:author="hqin" w:date="2011-11-30T09:16:00Z">
          <w:r w:rsidDel="00941B31">
            <w:delText xml:space="preserve"> </w:delText>
          </w:r>
        </w:del>
      </w:ins>
      <w:del w:id="1084" w:author="hqin" w:date="2011-11-29T17:34:00Z">
        <w:r w:rsidRPr="002A0697" w:rsidDel="009A6FF8">
          <w:delText xml:space="preserve">of </w:delText>
        </w:r>
      </w:del>
      <w:ins w:id="1085" w:author="hqin" w:date="2011-11-29T17:34:00Z">
        <w:del w:id="1086" w:author="MI" w:date="2011-11-29T18:40:00Z">
          <w:r w:rsidDel="00D00D3C">
            <w:delText xml:space="preserve">on </w:delText>
          </w:r>
        </w:del>
      </w:ins>
      <w:del w:id="1087" w:author="MI" w:date="2011-11-29T18:40:00Z">
        <w:r w:rsidRPr="002A0697" w:rsidDel="00D00D3C">
          <w:delText xml:space="preserve">its coat proteins may be due to </w:delText>
        </w:r>
      </w:del>
      <w:ins w:id="1088" w:author="hqin" w:date="2011-11-29T17:35:00Z">
        <w:del w:id="1089" w:author="MI" w:date="2011-11-29T18:39:00Z">
          <w:r w:rsidDel="00D00D3C">
            <w:delText xml:space="preserve">removal </w:delText>
          </w:r>
        </w:del>
        <w:del w:id="1090" w:author="MI" w:date="2011-11-29T18:40:00Z">
          <w:r w:rsidDel="00D00D3C">
            <w:delText xml:space="preserve">of a structural </w:delText>
          </w:r>
        </w:del>
        <w:del w:id="1091" w:author="MI" w:date="2011-11-29T18:38:00Z">
          <w:r w:rsidDel="00D00D3C">
            <w:delText>constraint</w:delText>
          </w:r>
        </w:del>
        <w:del w:id="1092" w:author="MI" w:date="2011-11-29T18:40:00Z">
          <w:r w:rsidDel="00D00D3C">
            <w:delText xml:space="preserve"> posed by the exosporium. </w:delText>
          </w:r>
        </w:del>
      </w:ins>
      <w:ins w:id="1093" w:author="MI" w:date="2011-11-29T18:41:00Z">
        <w:del w:id="1094" w:author="hqin" w:date="2013-01-25T10:36:00Z">
          <w:r w:rsidDel="003D172B">
            <w:delText>likely to be  view that is</w:delText>
          </w:r>
        </w:del>
      </w:ins>
      <w:del w:id="1095" w:author="hqin" w:date="2011-11-29T17:39:00Z">
        <w:r w:rsidRPr="002A0697" w:rsidDel="009A6FF8">
          <w:delText xml:space="preserve">the direct interaction of the coat with environment in these species. </w:delText>
        </w:r>
        <w:r w:rsidRPr="002A0697" w:rsidDel="009A6FF8">
          <w:rPr>
            <w:bCs/>
          </w:rPr>
          <w:delText xml:space="preserve">This is especially </w:delText>
        </w:r>
      </w:del>
      <w:del w:id="1096" w:author="hqin" w:date="2013-01-25T10:36:00Z">
        <w:r w:rsidRPr="002A0697" w:rsidDel="003D172B">
          <w:rPr>
            <w:bCs/>
          </w:rPr>
          <w:delText xml:space="preserve">supported by the observation that </w:delText>
        </w:r>
      </w:del>
      <w:del w:id="1097" w:author="hqin" w:date="2011-11-29T17:40:00Z">
        <w:r w:rsidRPr="002A0697" w:rsidDel="009A6FF8">
          <w:rPr>
            <w:bCs/>
          </w:rPr>
          <w:delText xml:space="preserve">the relatively faster evolution of coat protein genes </w:delText>
        </w:r>
      </w:del>
      <w:del w:id="1098" w:author="hqin" w:date="2013-01-25T10:36:00Z">
        <w:r w:rsidRPr="002A0697" w:rsidDel="003D172B">
          <w:rPr>
            <w:bCs/>
          </w:rPr>
          <w:delText xml:space="preserve">in the </w:delText>
        </w:r>
        <w:r w:rsidRPr="002A0697" w:rsidDel="003D172B">
          <w:rPr>
            <w:bCs/>
            <w:i/>
          </w:rPr>
          <w:delText>B. subtilis</w:delText>
        </w:r>
        <w:r w:rsidRPr="002A0697" w:rsidDel="003D172B">
          <w:rPr>
            <w:bCs/>
          </w:rPr>
          <w:delText xml:space="preserve"> </w:delText>
        </w:r>
      </w:del>
      <w:ins w:id="1099" w:author="MI" w:date="2011-11-29T18:41:00Z">
        <w:del w:id="1100" w:author="hqin" w:date="2011-11-30T09:16:00Z">
          <w:r w:rsidDel="00C73059">
            <w:rPr>
              <w:bCs/>
            </w:rPr>
            <w:delText>–</w:delText>
          </w:r>
        </w:del>
        <w:del w:id="1101" w:author="hqin" w:date="2013-01-25T10:36:00Z">
          <w:r w:rsidDel="003D172B">
            <w:rPr>
              <w:bCs/>
            </w:rPr>
            <w:delText xml:space="preserve">group </w:delText>
          </w:r>
        </w:del>
      </w:ins>
      <w:del w:id="1102" w:author="hqin" w:date="2013-01-25T10:36:00Z">
        <w:r w:rsidRPr="002A0697" w:rsidDel="003D172B">
          <w:rPr>
            <w:bCs/>
          </w:rPr>
          <w:delText xml:space="preserve">clade only occurred in the leaf branches of the species tree. </w:delText>
        </w:r>
      </w:del>
      <w:ins w:id="1103" w:author="hqin" w:date="2011-11-30T09:17:00Z">
        <w:r>
          <w:rPr>
            <w:bCs/>
          </w:rPr>
          <w:t xml:space="preserve">Overall, </w:t>
        </w:r>
      </w:ins>
      <w:del w:id="1104" w:author="hqin" w:date="2011-11-29T17:44:00Z">
        <w:r w:rsidRPr="002A0697" w:rsidDel="003B7864">
          <w:delText>Therefore, these results</w:delText>
        </w:r>
      </w:del>
      <w:ins w:id="1105" w:author="Hong Qin" w:date="2011-11-29T09:21:00Z">
        <w:del w:id="1106" w:author="hqin" w:date="2011-11-29T17:44:00Z">
          <w:r w:rsidDel="003B7864">
            <w:delText>w</w:delText>
          </w:r>
        </w:del>
      </w:ins>
      <w:ins w:id="1107" w:author="hqin" w:date="2011-11-30T09:17:00Z">
        <w:r>
          <w:t>w</w:t>
        </w:r>
      </w:ins>
      <w:ins w:id="1108" w:author="Hong Qin" w:date="2011-11-29T09:21:00Z">
        <w:r>
          <w:t xml:space="preserve">e </w:t>
        </w:r>
        <w:del w:id="1109" w:author="hqin" w:date="2011-11-29T17:43:00Z">
          <w:r w:rsidDel="007259AC">
            <w:delText xml:space="preserve">argue </w:delText>
          </w:r>
        </w:del>
      </w:ins>
      <w:ins w:id="1110" w:author="hqin" w:date="2011-11-29T17:44:00Z">
        <w:r>
          <w:t xml:space="preserve">postulate </w:t>
        </w:r>
      </w:ins>
      <w:ins w:id="1111" w:author="Hong Qin" w:date="2011-11-29T09:21:00Z">
        <w:del w:id="1112" w:author="hqin" w:date="2011-11-30T09:18:00Z">
          <w:r w:rsidDel="007B3559">
            <w:delText>that</w:delText>
          </w:r>
        </w:del>
      </w:ins>
      <w:del w:id="1113" w:author="hqin" w:date="2011-11-30T09:18:00Z">
        <w:r w:rsidRPr="002A0697" w:rsidDel="007B3559">
          <w:delText xml:space="preserve"> </w:delText>
        </w:r>
      </w:del>
      <w:del w:id="1114" w:author="Hong Qin" w:date="2011-11-29T09:21:00Z">
        <w:r w:rsidRPr="002A0697" w:rsidDel="00065F0F">
          <w:delText xml:space="preserve">suggest </w:delText>
        </w:r>
      </w:del>
      <w:r w:rsidRPr="002A0697">
        <w:t xml:space="preserve">that differential selection pressure on coat protein genes </w:t>
      </w:r>
      <w:del w:id="1115" w:author="hqin" w:date="2011-11-29T17:43:00Z">
        <w:r w:rsidRPr="002A0697" w:rsidDel="007259AC">
          <w:delText xml:space="preserve">is linked to </w:delText>
        </w:r>
      </w:del>
      <w:ins w:id="1116" w:author="Hong Qin" w:date="2011-11-29T09:19:00Z">
        <w:del w:id="1117" w:author="hqin" w:date="2011-11-29T17:43:00Z">
          <w:r w:rsidDel="007259AC">
            <w:delText xml:space="preserve">the structural difference in spore the encasing shell, </w:delText>
          </w:r>
        </w:del>
      </w:ins>
      <w:ins w:id="1118" w:author="Hong Qin" w:date="2011-11-29T09:22:00Z">
        <w:del w:id="1119" w:author="hqin" w:date="2011-11-29T17:43:00Z">
          <w:r w:rsidDel="007259AC">
            <w:delText xml:space="preserve">and </w:delText>
          </w:r>
        </w:del>
        <w:r>
          <w:t>reflect</w:t>
        </w:r>
      </w:ins>
      <w:ins w:id="1120" w:author="Hong Qin" w:date="2011-11-29T09:20:00Z">
        <w:r>
          <w:t xml:space="preserve"> </w:t>
        </w:r>
      </w:ins>
      <w:r w:rsidRPr="002A0697">
        <w:t xml:space="preserve">differences between the ecological life styles of </w:t>
      </w:r>
      <w:r w:rsidRPr="002A0697">
        <w:rPr>
          <w:i/>
        </w:rPr>
        <w:t>B. subtilis</w:t>
      </w:r>
      <w:r w:rsidRPr="002A0697">
        <w:t xml:space="preserve">- and </w:t>
      </w:r>
      <w:r w:rsidRPr="002A0697">
        <w:rPr>
          <w:i/>
        </w:rPr>
        <w:t>B. cereus</w:t>
      </w:r>
      <w:r w:rsidRPr="002A0697">
        <w:t>-group species.</w:t>
      </w:r>
      <w:ins w:id="1121" w:author="Hong Qin" w:date="2011-11-29T09:22:00Z">
        <w:r>
          <w:t xml:space="preserve">  </w:t>
        </w:r>
      </w:ins>
    </w:p>
    <w:p w14:paraId="19C22B3A" w14:textId="77777777" w:rsidR="0036587D" w:rsidRDefault="0036587D">
      <w:pPr>
        <w:pStyle w:val="p-ni"/>
        <w:spacing w:before="0" w:after="0" w:line="240" w:lineRule="auto"/>
        <w:rPr>
          <w:del w:id="1122" w:author="Hong Qin" w:date="2011-11-29T09:39:00Z"/>
          <w:szCs w:val="24"/>
          <w:lang w:val="en-US"/>
        </w:rPr>
        <w:pPrChange w:id="1123" w:author="hqin" w:date="2013-01-29T09:44:00Z">
          <w:pPr>
            <w:pStyle w:val="p-ni"/>
            <w:spacing w:before="0" w:after="0" w:line="480" w:lineRule="auto"/>
            <w:ind w:left="360" w:firstLine="360"/>
          </w:pPr>
        </w:pPrChange>
      </w:pPr>
    </w:p>
    <w:p w14:paraId="49011DFF" w14:textId="77777777" w:rsidR="0036587D" w:rsidRDefault="001C7FC9">
      <w:pPr>
        <w:pStyle w:val="p-ni"/>
        <w:spacing w:before="0" w:after="0" w:line="240" w:lineRule="auto"/>
        <w:rPr>
          <w:del w:id="1124" w:author="Hong Qin" w:date="2011-11-20T15:38:00Z"/>
          <w:b/>
          <w:szCs w:val="24"/>
          <w:lang w:val="en-US"/>
        </w:rPr>
        <w:pPrChange w:id="1125" w:author="hqin" w:date="2013-01-29T09:44:00Z">
          <w:pPr>
            <w:pStyle w:val="p-ni"/>
            <w:spacing w:before="0" w:after="0" w:line="480" w:lineRule="auto"/>
          </w:pPr>
        </w:pPrChange>
      </w:pPr>
      <w:del w:id="1126" w:author="Hong Qin" w:date="2011-11-20T15:38:00Z">
        <w:r w:rsidRPr="002A0697" w:rsidDel="00AC0A86">
          <w:rPr>
            <w:b/>
            <w:szCs w:val="24"/>
            <w:lang w:val="en-US"/>
          </w:rPr>
          <w:delText>3.5</w:delText>
        </w:r>
        <w:r w:rsidRPr="002A0697" w:rsidDel="00AC0A86">
          <w:rPr>
            <w:szCs w:val="24"/>
            <w:lang w:val="en-US"/>
          </w:rPr>
          <w:delText xml:space="preserve"> </w:delText>
        </w:r>
        <w:commentRangeStart w:id="1127"/>
        <w:r w:rsidRPr="002A0697" w:rsidDel="00AC0A86">
          <w:rPr>
            <w:b/>
            <w:szCs w:val="24"/>
            <w:lang w:val="en-US"/>
          </w:rPr>
          <w:delText>Possible adaptive changes in coat proteins</w:delText>
        </w:r>
        <w:commentRangeEnd w:id="1127"/>
        <w:r w:rsidRPr="002A0697" w:rsidDel="00AC0A86">
          <w:rPr>
            <w:rStyle w:val="CommentReference"/>
            <w:lang w:val="en-US"/>
          </w:rPr>
          <w:commentReference w:id="1127"/>
        </w:r>
      </w:del>
    </w:p>
    <w:p w14:paraId="4AE895E1" w14:textId="77777777" w:rsidR="0036587D" w:rsidRDefault="001C7FC9">
      <w:pPr>
        <w:pStyle w:val="p-ni"/>
        <w:spacing w:before="0" w:after="0" w:line="240" w:lineRule="auto"/>
        <w:ind w:firstLine="720"/>
        <w:rPr>
          <w:del w:id="1128" w:author="Hong Qin" w:date="2011-11-20T15:38:00Z"/>
          <w:szCs w:val="24"/>
          <w:lang w:val="en-US"/>
        </w:rPr>
        <w:pPrChange w:id="1129" w:author="hqin" w:date="2013-01-29T09:44:00Z">
          <w:pPr>
            <w:pStyle w:val="p-ni"/>
            <w:spacing w:before="0" w:after="0" w:line="480" w:lineRule="auto"/>
            <w:ind w:firstLine="720"/>
          </w:pPr>
        </w:pPrChange>
      </w:pPr>
      <w:del w:id="1130" w:author="Hong Qin" w:date="2011-11-20T15:38:00Z">
        <w:r w:rsidRPr="002A0697" w:rsidDel="00AC0A86">
          <w:rPr>
            <w:szCs w:val="24"/>
            <w:lang w:val="en-US"/>
          </w:rPr>
          <w:delText xml:space="preserve">Proteins under positive selection are of particular interest because they play especially important roles in adaptation. In the course of the pairwise analysis discussed above, we found that the ω of the coat protein gene </w:delText>
        </w:r>
        <w:r w:rsidRPr="002A0697" w:rsidDel="00AC0A86">
          <w:rPr>
            <w:i/>
            <w:szCs w:val="24"/>
            <w:lang w:val="en-US"/>
          </w:rPr>
          <w:delText>yhaX</w:delText>
        </w:r>
        <w:r w:rsidRPr="002A0697" w:rsidDel="00AC0A86">
          <w:rPr>
            <w:rStyle w:val="CommentReference"/>
            <w:i/>
            <w:lang w:val="en-US"/>
          </w:rPr>
          <w:commentReference w:id="1131"/>
        </w:r>
        <w:r w:rsidRPr="002A0697" w:rsidDel="00AC0A86">
          <w:rPr>
            <w:szCs w:val="24"/>
            <w:lang w:val="en-US"/>
          </w:rPr>
          <w:delText xml:space="preserve"> is 2.7 between </w:delText>
        </w:r>
        <w:r w:rsidRPr="002A0697" w:rsidDel="00AC0A86">
          <w:rPr>
            <w:i/>
            <w:szCs w:val="24"/>
            <w:lang w:val="en-US"/>
          </w:rPr>
          <w:delText>B. cereus</w:delText>
        </w:r>
        <w:r w:rsidRPr="002A0697" w:rsidDel="00AC0A86">
          <w:rPr>
            <w:szCs w:val="24"/>
            <w:lang w:val="en-US"/>
          </w:rPr>
          <w:delText xml:space="preserve"> and </w:delText>
        </w:r>
        <w:r w:rsidRPr="002A0697" w:rsidDel="00AC0A86">
          <w:rPr>
            <w:i/>
            <w:szCs w:val="24"/>
            <w:lang w:val="en-US"/>
          </w:rPr>
          <w:delText>B. weihenstephanensis</w:delText>
        </w:r>
        <w:r w:rsidRPr="002A0697" w:rsidDel="00AC0A86">
          <w:rPr>
            <w:szCs w:val="24"/>
            <w:lang w:val="en-US"/>
          </w:rPr>
          <w:delText xml:space="preserve">, an indication of positive selection. To determine whether omega increased in the </w:delText>
        </w:r>
        <w:r w:rsidRPr="002A0697" w:rsidDel="00AC0A86">
          <w:rPr>
            <w:i/>
            <w:szCs w:val="24"/>
            <w:lang w:val="en-US"/>
          </w:rPr>
          <w:delText>B. weihenstephanensis</w:delText>
        </w:r>
        <w:r w:rsidRPr="002A0697" w:rsidDel="00AC0A86">
          <w:rPr>
            <w:szCs w:val="24"/>
            <w:lang w:val="en-US"/>
          </w:rPr>
          <w:delText xml:space="preserve"> branch or the </w:delText>
        </w:r>
        <w:r w:rsidRPr="002A0697" w:rsidDel="00AC0A86">
          <w:rPr>
            <w:i/>
            <w:szCs w:val="24"/>
            <w:lang w:val="en-US"/>
          </w:rPr>
          <w:delText>B. cereus</w:delText>
        </w:r>
        <w:r w:rsidRPr="002A0697" w:rsidDel="00AC0A86">
          <w:rPr>
            <w:szCs w:val="24"/>
            <w:lang w:val="en-US"/>
          </w:rPr>
          <w:delText xml:space="preserve"> branch, we designed 4 nested models with different scenarios of selection (</w:delText>
        </w:r>
        <w:r w:rsidR="0036587D" w:rsidRPr="0036587D">
          <w:rPr>
            <w:rPrChange w:id="1132" w:author="hqin" w:date="2011-08-26T08:49:00Z">
              <w:rPr>
                <w:sz w:val="16"/>
                <w:szCs w:val="16"/>
                <w:highlight w:val="yellow"/>
              </w:rPr>
            </w:rPrChange>
          </w:rPr>
          <w:delText>Figure</w:delText>
        </w:r>
        <w:r w:rsidRPr="002A0697" w:rsidDel="00AC0A86">
          <w:rPr>
            <w:szCs w:val="24"/>
            <w:lang w:val="en-US"/>
          </w:rPr>
          <w:delText xml:space="preserve"> 4). </w:delText>
        </w:r>
        <w:commentRangeStart w:id="1133"/>
        <w:r w:rsidRPr="002A0697" w:rsidDel="00AC0A86">
          <w:rPr>
            <w:szCs w:val="24"/>
            <w:lang w:val="en-US"/>
          </w:rPr>
          <w:delText xml:space="preserve">The likelihood ratio test suggested that omega increased in the </w:delText>
        </w:r>
        <w:r w:rsidRPr="002A0697" w:rsidDel="00AC0A86">
          <w:rPr>
            <w:i/>
            <w:szCs w:val="24"/>
            <w:lang w:val="en-US"/>
          </w:rPr>
          <w:delText>B. weihenstephanensis</w:delText>
        </w:r>
        <w:r w:rsidRPr="002A0697" w:rsidDel="00AC0A86">
          <w:rPr>
            <w:szCs w:val="24"/>
            <w:lang w:val="en-US"/>
          </w:rPr>
          <w:delText xml:space="preserve"> branch</w:delText>
        </w:r>
        <w:commentRangeEnd w:id="1133"/>
        <w:r w:rsidRPr="002A0697" w:rsidDel="00AC0A86">
          <w:rPr>
            <w:rStyle w:val="CommentReference"/>
            <w:lang w:val="en-US"/>
          </w:rPr>
          <w:commentReference w:id="1133"/>
        </w:r>
        <w:r w:rsidRPr="002A0697" w:rsidDel="00AC0A86">
          <w:rPr>
            <w:szCs w:val="24"/>
            <w:lang w:val="en-US"/>
          </w:rPr>
          <w:delText xml:space="preserve">. Models H1w1 and H1w2 are significantly different than the null model, H0 (p=0.0099), suggesting either relaxation of negative selection or positive selection. With only one sequence from </w:delText>
        </w:r>
        <w:r w:rsidRPr="002A0697" w:rsidDel="00AC0A86">
          <w:rPr>
            <w:i/>
            <w:szCs w:val="24"/>
            <w:lang w:val="en-US"/>
          </w:rPr>
          <w:delText>B. weihenstephanensis</w:delText>
        </w:r>
        <w:r w:rsidRPr="002A0697" w:rsidDel="00AC0A86">
          <w:rPr>
            <w:szCs w:val="24"/>
            <w:lang w:val="en-US"/>
          </w:rPr>
          <w:delText xml:space="preserve">, we could not apply the site-model here. Therefore, we used a branch-site model </w:delText>
        </w:r>
        <w:r w:rsidR="0036587D" w:rsidRPr="002A0697" w:rsidDel="00AC0A86">
          <w:fldChar w:fldCharType="begin"/>
        </w:r>
        <w:r w:rsidRPr="002A0697" w:rsidDel="00AC0A86">
          <w:rPr>
            <w:szCs w:val="24"/>
            <w:lang w:val="en-US"/>
          </w:rPr>
          <w:delInstrText xml:space="preserve"> ADDIN EN.CITE &lt;EndNote&gt;&lt;Cite&gt;&lt;Author&gt;Yang&lt;/Author&gt;&lt;Year&gt;2006&lt;/Year&gt;&lt;RecNum&gt;101&lt;/RecNum&gt;&lt;record&gt;&lt;rec-number&gt;101&lt;/rec-number&gt;&lt;foreign-keys&gt;&lt;key app="EN" db-id="02sps2pse5vde9eszr6vesw82vsrpaeerdva"&gt;101&lt;/key&gt;&lt;/foreign-keys&gt;&lt;ref-type name="Book"&gt;6&lt;/ref-type&gt;&lt;contributors&gt;&lt;authors&gt;&lt;author&gt;Yang, Ziheng&lt;/author&gt;&lt;/authors&gt;&lt;secondary-authors&gt;&lt;author&gt;Harvey, Paul H&lt;/author&gt;&lt;author&gt;May, Robert M.&lt;/author&gt;&lt;/secondary-authors&gt;&lt;/contributors&gt;&lt;titles&gt;&lt;title&gt;Computational Molecular Evolution&lt;/title&gt;&lt;secondary-title&gt;Oxford Series in Ecology and Evolution&lt;/secondary-title&gt;&lt;/titles&gt;&lt;pages&gt;357&lt;/pages&gt;&lt;dates&gt;&lt;year&gt;2006&lt;/year&gt;&lt;/dates&gt;&lt;pub-location&gt;Oxford&lt;/pub-location&gt;&lt;publisher&gt;Oxford University Press&lt;/publisher&gt;&lt;isbn&gt;978-0-19-856699-1&lt;/isbn&gt;&lt;urls&gt;&lt;/urls&gt;&lt;/record&gt;&lt;/Cite&gt;&lt;Cite&gt;&lt;Author&gt;Bielawski&lt;/Author&gt;&lt;Year&gt;2005&lt;/Year&gt;&lt;RecNum&gt;82&lt;/RecNum&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delInstrText>
        </w:r>
        <w:r w:rsidR="0036587D" w:rsidRPr="002A0697" w:rsidDel="00AC0A86">
          <w:fldChar w:fldCharType="separate"/>
        </w:r>
        <w:r w:rsidRPr="002A0697" w:rsidDel="00AC0A86">
          <w:rPr>
            <w:noProof/>
            <w:szCs w:val="24"/>
            <w:lang w:val="en-US"/>
          </w:rPr>
          <w:delText>(6, 70)</w:delText>
        </w:r>
        <w:r w:rsidR="0036587D" w:rsidRPr="002A0697" w:rsidDel="00AC0A86">
          <w:fldChar w:fldCharType="end"/>
        </w:r>
        <w:r w:rsidRPr="002A0697" w:rsidDel="00AC0A86">
          <w:rPr>
            <w:szCs w:val="24"/>
            <w:lang w:val="en-US"/>
          </w:rPr>
          <w:delText xml:space="preserve"> which, we found was also unable to distinguish</w:delText>
        </w:r>
        <w:r w:rsidRPr="002A0697" w:rsidDel="00AC0A86">
          <w:rPr>
            <w:noProof/>
            <w:szCs w:val="24"/>
            <w:lang w:val="en-US"/>
          </w:rPr>
          <w:delText xml:space="preserve"> neutral evolution from positive selection. Nevertheless, we noticed that </w:delText>
        </w:r>
        <w:commentRangeStart w:id="1134"/>
        <w:r w:rsidRPr="002A0697" w:rsidDel="00AC0A86">
          <w:rPr>
            <w:noProof/>
            <w:szCs w:val="24"/>
            <w:lang w:val="en-US"/>
          </w:rPr>
          <w:delText>t</w:delText>
        </w:r>
        <w:r w:rsidRPr="002A0697" w:rsidDel="00AC0A86">
          <w:rPr>
            <w:szCs w:val="24"/>
            <w:lang w:val="en-US"/>
          </w:rPr>
          <w:delText xml:space="preserve">wo residues in </w:delText>
        </w:r>
        <w:r w:rsidRPr="002A0697" w:rsidDel="00AC0A86">
          <w:rPr>
            <w:i/>
            <w:szCs w:val="24"/>
            <w:lang w:val="en-US"/>
          </w:rPr>
          <w:delText>yha</w:delText>
        </w:r>
        <w:r w:rsidRPr="002A0697" w:rsidDel="00AC0A86">
          <w:rPr>
            <w:szCs w:val="24"/>
            <w:lang w:val="en-US"/>
          </w:rPr>
          <w:delText>X, Glu189 and Ser215</w:delText>
        </w:r>
        <w:commentRangeEnd w:id="1134"/>
        <w:r w:rsidRPr="002A0697" w:rsidDel="00AC0A86">
          <w:rPr>
            <w:rStyle w:val="CommentReference"/>
            <w:lang w:val="en-US"/>
          </w:rPr>
          <w:commentReference w:id="1134"/>
        </w:r>
        <w:r w:rsidRPr="002A0697" w:rsidDel="00AC0A86">
          <w:rPr>
            <w:szCs w:val="24"/>
            <w:lang w:val="en-US"/>
          </w:rPr>
          <w:delText xml:space="preserve">, passed Empirical Bayes analysis as potential positive sites in </w:delText>
        </w:r>
        <w:r w:rsidRPr="002A0697" w:rsidDel="00AC0A86">
          <w:rPr>
            <w:i/>
            <w:szCs w:val="24"/>
            <w:lang w:val="en-US"/>
          </w:rPr>
          <w:delText>B. weihenstephanensis</w:delText>
        </w:r>
        <w:r w:rsidRPr="002A0697" w:rsidDel="00AC0A86">
          <w:rPr>
            <w:szCs w:val="24"/>
            <w:lang w:val="en-US"/>
          </w:rPr>
          <w:delText xml:space="preserve">.  We employed homologous modeling to build a structural model for </w:delText>
        </w:r>
        <w:r w:rsidRPr="002A0697" w:rsidDel="00AC0A86">
          <w:rPr>
            <w:i/>
            <w:szCs w:val="24"/>
            <w:lang w:val="en-US"/>
          </w:rPr>
          <w:delText>yha</w:delText>
        </w:r>
        <w:r w:rsidRPr="002A0697" w:rsidDel="00AC0A86">
          <w:rPr>
            <w:szCs w:val="24"/>
            <w:lang w:val="en-US"/>
          </w:rPr>
          <w:delText xml:space="preserve">X from </w:delText>
        </w:r>
        <w:r w:rsidRPr="002A0697" w:rsidDel="00AC0A86">
          <w:rPr>
            <w:i/>
            <w:szCs w:val="24"/>
            <w:lang w:val="en-US"/>
          </w:rPr>
          <w:delText>B. weihenstephanensis</w:delText>
        </w:r>
        <w:r w:rsidRPr="002A0697" w:rsidDel="00AC0A86">
          <w:rPr>
            <w:szCs w:val="24"/>
            <w:lang w:val="en-US"/>
          </w:rPr>
          <w:delText xml:space="preserve"> (</w:delText>
        </w:r>
        <w:r w:rsidR="0036587D" w:rsidRPr="0036587D">
          <w:rPr>
            <w:rPrChange w:id="1135" w:author="hqin" w:date="2011-08-26T08:49:00Z">
              <w:rPr>
                <w:sz w:val="16"/>
                <w:szCs w:val="16"/>
                <w:highlight w:val="yellow"/>
              </w:rPr>
            </w:rPrChange>
          </w:rPr>
          <w:delText>Figure</w:delText>
        </w:r>
        <w:r w:rsidRPr="002A0697" w:rsidDel="00AC0A86">
          <w:rPr>
            <w:szCs w:val="24"/>
            <w:lang w:val="en-US"/>
          </w:rPr>
          <w:delText xml:space="preserve"> S6), using the haloacid adhalogense-like hydrolase 2 from </w:delText>
        </w:r>
        <w:r w:rsidRPr="002A0697" w:rsidDel="00AC0A86">
          <w:rPr>
            <w:i/>
            <w:szCs w:val="24"/>
            <w:lang w:val="en-US"/>
          </w:rPr>
          <w:delText>B. subtilis</w:delText>
        </w:r>
        <w:r w:rsidRPr="002A0697" w:rsidDel="00AC0A86">
          <w:rPr>
            <w:szCs w:val="24"/>
            <w:lang w:val="en-US"/>
          </w:rPr>
          <w:delText xml:space="preserve"> as a template (PDB 1NRW). The two potentially selected sites are located in </w:delText>
        </w:r>
        <w:commentRangeStart w:id="1136"/>
        <w:r w:rsidRPr="002A0697" w:rsidDel="00AC0A86">
          <w:rPr>
            <w:szCs w:val="24"/>
            <w:lang w:val="en-US"/>
          </w:rPr>
          <w:delText xml:space="preserve">the loop regions </w:delText>
        </w:r>
        <w:commentRangeEnd w:id="1136"/>
        <w:r w:rsidRPr="002A0697" w:rsidDel="00AC0A86">
          <w:rPr>
            <w:rStyle w:val="CommentReference"/>
            <w:lang w:val="en-US"/>
          </w:rPr>
          <w:commentReference w:id="1136"/>
        </w:r>
        <w:r w:rsidRPr="002A0697" w:rsidDel="00AC0A86">
          <w:rPr>
            <w:szCs w:val="24"/>
            <w:lang w:val="en-US"/>
          </w:rPr>
          <w:delText xml:space="preserve">in the structural model. </w:delText>
        </w:r>
      </w:del>
    </w:p>
    <w:p w14:paraId="57CAB533" w14:textId="77777777" w:rsidR="0036587D" w:rsidRDefault="001C7FC9">
      <w:pPr>
        <w:pStyle w:val="p-ni"/>
        <w:numPr>
          <w:ins w:id="1137" w:author="Hong Qin" w:date="2011-11-20T15:34:00Z"/>
        </w:numPr>
        <w:spacing w:before="0" w:after="0" w:line="240" w:lineRule="auto"/>
        <w:ind w:firstLine="720"/>
        <w:rPr>
          <w:del w:id="1138" w:author="Hong Qin" w:date="2011-11-20T15:38:00Z"/>
          <w:szCs w:val="24"/>
          <w:lang w:val="en-US"/>
        </w:rPr>
        <w:pPrChange w:id="1139" w:author="hqin" w:date="2013-01-29T09:44:00Z">
          <w:pPr>
            <w:pStyle w:val="p-ni"/>
            <w:spacing w:before="0" w:after="0" w:line="480" w:lineRule="auto"/>
            <w:ind w:firstLine="720"/>
          </w:pPr>
        </w:pPrChange>
      </w:pPr>
      <w:commentRangeStart w:id="1140"/>
      <w:del w:id="1141" w:author="Hong Qin" w:date="2011-11-20T15:38:00Z">
        <w:r w:rsidRPr="002A0697" w:rsidDel="00AC0A86">
          <w:rPr>
            <w:szCs w:val="24"/>
            <w:lang w:val="en-US"/>
          </w:rPr>
          <w:delText xml:space="preserve">We searched for adaptive changes in other coat proteins in the </w:delText>
        </w:r>
        <w:r w:rsidRPr="002A0697" w:rsidDel="00AC0A86">
          <w:rPr>
            <w:i/>
            <w:szCs w:val="24"/>
            <w:lang w:val="en-US"/>
          </w:rPr>
          <w:delText>B. cereus</w:delText>
        </w:r>
        <w:r w:rsidRPr="002A0697" w:rsidDel="00AC0A86">
          <w:rPr>
            <w:szCs w:val="24"/>
            <w:lang w:val="en-US"/>
          </w:rPr>
          <w:delText>-group using the site-model</w:delText>
        </w:r>
        <w:commentRangeEnd w:id="1140"/>
        <w:r w:rsidRPr="002A0697" w:rsidDel="00AC0A86">
          <w:rPr>
            <w:rStyle w:val="CommentReference"/>
            <w:lang w:val="en-US"/>
          </w:rPr>
          <w:commentReference w:id="1140"/>
        </w:r>
        <w:r w:rsidRPr="002A0697" w:rsidDel="00AC0A86">
          <w:rPr>
            <w:szCs w:val="24"/>
            <w:lang w:val="en-US"/>
          </w:rPr>
          <w:delText xml:space="preserve"> implemented in PAML </w:delText>
        </w:r>
        <w:r w:rsidR="0036587D" w:rsidRPr="002A0697" w:rsidDel="00AC0A86">
          <w:fldChar w:fldCharType="begin"/>
        </w:r>
        <w:r w:rsidRPr="002A0697" w:rsidDel="00AC0A86">
          <w:rPr>
            <w:szCs w:val="24"/>
            <w:lang w:val="en-US"/>
          </w:rPr>
          <w:delInstrText xml:space="preserve"> ADDIN EN.CITE &lt;EndNote&gt;&lt;Cite&gt;&lt;Author&gt;Yang&lt;/Author&gt;&lt;Year&gt;2006&lt;/Year&gt;&lt;RecNum&gt;101&lt;/RecNum&gt;&lt;record&gt;&lt;rec-number&gt;101&lt;/rec-number&gt;&lt;foreign-keys&gt;&lt;key app="EN" db-id="02sps2pse5vde9eszr6vesw82vsrpaeerdva"&gt;101&lt;/key&gt;&lt;/foreign-keys&gt;&lt;ref-type name="Book"&gt;6&lt;/ref-type&gt;&lt;contributors&gt;&lt;authors&gt;&lt;author&gt;Yang, Ziheng&lt;/author&gt;&lt;/authors&gt;&lt;secondary-authors&gt;&lt;author&gt;Harvey, Paul H&lt;/author&gt;&lt;author&gt;May, Robert M.&lt;/author&gt;&lt;/secondary-authors&gt;&lt;/contributors&gt;&lt;titles&gt;&lt;title&gt;Computational Molecular Evolution&lt;/title&gt;&lt;secondary-title&gt;Oxford Series in Ecology and Evolution&lt;/secondary-title&gt;&lt;/titles&gt;&lt;pages&gt;357&lt;/pages&gt;&lt;dates&gt;&lt;year&gt;2006&lt;/year&gt;&lt;/dates&gt;&lt;pub-location&gt;Oxford&lt;/pub-location&gt;&lt;publisher&gt;Oxford University Press&lt;/publisher&gt;&lt;isbn&gt;978-0-19-856699-1&lt;/isbn&gt;&lt;urls&gt;&lt;/urls&gt;&lt;/record&gt;&lt;/Cite&gt;&lt;Cite&gt;&lt;Author&gt;Bielawski&lt;/Author&gt;&lt;Year&gt;2005&lt;/Year&gt;&lt;RecNum&gt;82&lt;/RecNum&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delInstrText>
        </w:r>
        <w:r w:rsidR="0036587D" w:rsidRPr="002A0697" w:rsidDel="00AC0A86">
          <w:fldChar w:fldCharType="separate"/>
        </w:r>
        <w:r w:rsidRPr="002A0697" w:rsidDel="00AC0A86">
          <w:rPr>
            <w:noProof/>
            <w:szCs w:val="24"/>
            <w:lang w:val="en-US"/>
          </w:rPr>
          <w:delText>(6, 70)</w:delText>
        </w:r>
        <w:r w:rsidR="0036587D" w:rsidRPr="002A0697" w:rsidDel="00AC0A86">
          <w:fldChar w:fldCharType="end"/>
        </w:r>
        <w:r w:rsidRPr="002A0697" w:rsidDel="00AC0A86">
          <w:rPr>
            <w:szCs w:val="24"/>
            <w:lang w:val="en-US"/>
          </w:rPr>
          <w:delText xml:space="preserve">.  Coat proteins </w:delText>
        </w:r>
        <w:commentRangeStart w:id="1142"/>
        <w:r w:rsidRPr="002A0697" w:rsidDel="00AC0A86">
          <w:rPr>
            <w:szCs w:val="24"/>
            <w:lang w:val="en-US"/>
          </w:rPr>
          <w:delText>SafA</w:delText>
        </w:r>
        <w:commentRangeEnd w:id="1142"/>
        <w:r w:rsidRPr="002A0697" w:rsidDel="00AC0A86">
          <w:rPr>
            <w:rStyle w:val="CommentReference"/>
            <w:lang w:val="en-US"/>
          </w:rPr>
          <w:commentReference w:id="1142"/>
        </w:r>
        <w:r w:rsidRPr="002A0697" w:rsidDel="00AC0A86">
          <w:rPr>
            <w:szCs w:val="24"/>
            <w:lang w:val="en-US"/>
          </w:rPr>
          <w:delText xml:space="preserve"> (BG13781) showed signs of positive selection (p-value &lt; 0.001, </w:delText>
        </w:r>
        <w:r w:rsidR="0036587D" w:rsidRPr="0036587D">
          <w:rPr>
            <w:rPrChange w:id="1143" w:author="hqin" w:date="2011-08-26T08:49:00Z">
              <w:rPr>
                <w:sz w:val="16"/>
                <w:szCs w:val="16"/>
                <w:highlight w:val="yellow"/>
              </w:rPr>
            </w:rPrChange>
          </w:rPr>
          <w:delText>Table</w:delText>
        </w:r>
        <w:r w:rsidRPr="002A0697" w:rsidDel="00AC0A86">
          <w:rPr>
            <w:szCs w:val="24"/>
            <w:lang w:val="en-US"/>
          </w:rPr>
          <w:delText xml:space="preserve"> S2). So far, we have analyzed only four </w:delText>
        </w:r>
        <w:r w:rsidRPr="002A0697" w:rsidDel="00AC0A86">
          <w:rPr>
            <w:i/>
            <w:szCs w:val="24"/>
            <w:lang w:val="en-US"/>
          </w:rPr>
          <w:delText>B. cereus</w:delText>
        </w:r>
        <w:r w:rsidRPr="002A0697" w:rsidDel="00AC0A86">
          <w:rPr>
            <w:szCs w:val="24"/>
            <w:lang w:val="en-US"/>
          </w:rPr>
          <w:delText xml:space="preserve">-group genomes. Future analysis with more genomes may reveal more coat proteins under positive selection. </w:delText>
        </w:r>
      </w:del>
    </w:p>
    <w:p w14:paraId="169644EA" w14:textId="77777777" w:rsidR="0036587D" w:rsidRDefault="0036587D">
      <w:pPr>
        <w:pStyle w:val="p-ni"/>
        <w:spacing w:before="0" w:after="0" w:line="240" w:lineRule="auto"/>
        <w:ind w:left="360" w:firstLine="360"/>
        <w:rPr>
          <w:szCs w:val="24"/>
          <w:lang w:val="en-US"/>
        </w:rPr>
        <w:pPrChange w:id="1144" w:author="hqin" w:date="2013-01-29T09:44:00Z">
          <w:pPr>
            <w:pStyle w:val="p-ni"/>
            <w:spacing w:before="0" w:after="0" w:line="480" w:lineRule="auto"/>
            <w:ind w:left="360" w:firstLine="360"/>
          </w:pPr>
        </w:pPrChange>
      </w:pPr>
    </w:p>
    <w:p w14:paraId="1DDE8141" w14:textId="77777777" w:rsidR="0036587D" w:rsidRDefault="001C7FC9">
      <w:pPr>
        <w:pStyle w:val="p-ni"/>
        <w:spacing w:before="0" w:after="0" w:line="240" w:lineRule="auto"/>
        <w:rPr>
          <w:b/>
          <w:bCs/>
        </w:rPr>
        <w:pPrChange w:id="1145" w:author="hqin" w:date="2013-01-29T09:44:00Z">
          <w:pPr>
            <w:pStyle w:val="p-ni"/>
            <w:spacing w:before="0" w:after="0" w:line="480" w:lineRule="auto"/>
          </w:pPr>
        </w:pPrChange>
      </w:pPr>
      <w:r w:rsidRPr="002A0697">
        <w:rPr>
          <w:b/>
          <w:bCs/>
        </w:rPr>
        <w:t>4. Discussion</w:t>
      </w:r>
    </w:p>
    <w:p w14:paraId="7C114F96" w14:textId="77777777" w:rsidR="0036587D" w:rsidRDefault="001C7FC9">
      <w:pPr>
        <w:pStyle w:val="p-ni"/>
        <w:spacing w:before="0" w:after="0" w:line="240" w:lineRule="auto"/>
        <w:ind w:firstLine="720"/>
        <w:rPr>
          <w:szCs w:val="24"/>
          <w:lang w:val="en-US"/>
        </w:rPr>
        <w:pPrChange w:id="1146" w:author="hqin" w:date="2013-01-29T09:44:00Z">
          <w:pPr>
            <w:pStyle w:val="p-ni"/>
            <w:spacing w:before="0" w:after="0" w:line="480" w:lineRule="auto"/>
            <w:ind w:firstLine="720"/>
          </w:pPr>
        </w:pPrChange>
      </w:pPr>
      <w:del w:id="1147" w:author="hqin" w:date="2013-01-30T11:11:00Z">
        <w:r w:rsidRPr="002A0697" w:rsidDel="003D0F61">
          <w:rPr>
            <w:szCs w:val="24"/>
            <w:lang w:val="en-US"/>
          </w:rPr>
          <w:delText>There are two major findings from this work. First, w</w:delText>
        </w:r>
      </w:del>
      <w:ins w:id="1148" w:author="hqin" w:date="2013-01-30T11:11:00Z">
        <w:r w:rsidR="003D0F61">
          <w:rPr>
            <w:szCs w:val="24"/>
            <w:lang w:val="en-US"/>
          </w:rPr>
          <w:t>W</w:t>
        </w:r>
      </w:ins>
      <w:r w:rsidRPr="002A0697">
        <w:rPr>
          <w:szCs w:val="24"/>
          <w:lang w:val="en-US"/>
        </w:rPr>
        <w:t xml:space="preserve">e demonstrated a strong </w:t>
      </w:r>
      <w:del w:id="1149" w:author="hqin" w:date="2013-01-30T11:11:00Z">
        <w:r w:rsidRPr="002A0697" w:rsidDel="003D0F61">
          <w:rPr>
            <w:szCs w:val="24"/>
            <w:lang w:val="en-US"/>
          </w:rPr>
          <w:delText xml:space="preserve">link </w:delText>
        </w:r>
      </w:del>
      <w:ins w:id="1150" w:author="hqin" w:date="2013-01-30T11:11:00Z">
        <w:r w:rsidR="003D0F61">
          <w:rPr>
            <w:szCs w:val="24"/>
            <w:lang w:val="en-US"/>
          </w:rPr>
          <w:t xml:space="preserve">association </w:t>
        </w:r>
      </w:ins>
      <w:r w:rsidRPr="002A0697">
        <w:rPr>
          <w:szCs w:val="24"/>
          <w:lang w:val="en-US"/>
        </w:rPr>
        <w:t xml:space="preserve">between the structural diversity of the spore coat and the evolutionary patterns of its protein components between the </w:t>
      </w:r>
      <w:r w:rsidRPr="002A0697">
        <w:rPr>
          <w:i/>
          <w:szCs w:val="24"/>
          <w:lang w:val="en-US"/>
        </w:rPr>
        <w:t>B. subtilis</w:t>
      </w:r>
      <w:r w:rsidRPr="002A0697">
        <w:rPr>
          <w:szCs w:val="24"/>
          <w:lang w:val="en-US"/>
        </w:rPr>
        <w:t xml:space="preserve">-group and </w:t>
      </w:r>
      <w:r w:rsidRPr="002A0697">
        <w:rPr>
          <w:i/>
          <w:szCs w:val="24"/>
          <w:lang w:val="en-US"/>
        </w:rPr>
        <w:t>B. cereus</w:t>
      </w:r>
      <w:r w:rsidRPr="002A0697">
        <w:rPr>
          <w:szCs w:val="24"/>
          <w:lang w:val="en-US"/>
        </w:rPr>
        <w:t xml:space="preserve">-group </w:t>
      </w:r>
      <w:r w:rsidR="0036587D" w:rsidRPr="0036587D">
        <w:rPr>
          <w:szCs w:val="24"/>
          <w:highlight w:val="yellow"/>
          <w:lang w:val="en-US"/>
          <w:rPrChange w:id="1151" w:author="hqin" w:date="2013-01-30T08:54:00Z">
            <w:rPr>
              <w:sz w:val="16"/>
              <w:szCs w:val="24"/>
              <w:lang w:val="en-US"/>
            </w:rPr>
          </w:rPrChange>
        </w:rPr>
        <w:t xml:space="preserve">(Figure </w:t>
      </w:r>
      <w:del w:id="1152" w:author="Hong Qin" w:date="2011-11-20T15:43:00Z">
        <w:r w:rsidR="0036587D" w:rsidRPr="0036587D">
          <w:rPr>
            <w:szCs w:val="24"/>
            <w:highlight w:val="yellow"/>
            <w:lang w:val="en-US"/>
            <w:rPrChange w:id="1153" w:author="hqin" w:date="2013-01-30T08:54:00Z">
              <w:rPr>
                <w:sz w:val="16"/>
                <w:szCs w:val="24"/>
                <w:lang w:val="en-US"/>
              </w:rPr>
            </w:rPrChange>
          </w:rPr>
          <w:delText>5</w:delText>
        </w:r>
      </w:del>
      <w:ins w:id="1154" w:author="Hong Qin" w:date="2011-11-20T15:43:00Z">
        <w:del w:id="1155" w:author="hqin" w:date="2013-01-30T11:11:00Z">
          <w:r w:rsidR="0036587D" w:rsidRPr="0036587D">
            <w:rPr>
              <w:szCs w:val="24"/>
              <w:highlight w:val="yellow"/>
              <w:lang w:val="en-US"/>
              <w:rPrChange w:id="1156" w:author="hqin" w:date="2013-01-30T08:54:00Z">
                <w:rPr>
                  <w:sz w:val="16"/>
                  <w:szCs w:val="24"/>
                  <w:lang w:val="en-US"/>
                </w:rPr>
              </w:rPrChange>
            </w:rPr>
            <w:delText>4</w:delText>
          </w:r>
        </w:del>
      </w:ins>
      <w:ins w:id="1157" w:author="hqin" w:date="2013-01-30T11:11:00Z">
        <w:r w:rsidR="003D0F61">
          <w:rPr>
            <w:szCs w:val="24"/>
            <w:lang w:val="en-US"/>
          </w:rPr>
          <w:t>6</w:t>
        </w:r>
        <w:del w:id="1158" w:author="hong qin" w:date="2013-01-31T22:12:00Z">
          <w:r w:rsidR="003D0F61" w:rsidDel="004D09D6">
            <w:rPr>
              <w:szCs w:val="24"/>
              <w:lang w:val="en-US"/>
            </w:rPr>
            <w:delText>??</w:delText>
          </w:r>
        </w:del>
      </w:ins>
      <w:r w:rsidRPr="002A0697">
        <w:rPr>
          <w:szCs w:val="24"/>
          <w:lang w:val="en-US"/>
        </w:rPr>
        <w:t xml:space="preserve">), by </w:t>
      </w:r>
      <w:del w:id="1159" w:author="hqin" w:date="2013-01-30T11:13:00Z">
        <w:r w:rsidRPr="002A0697" w:rsidDel="00FA750A">
          <w:rPr>
            <w:szCs w:val="24"/>
            <w:lang w:val="en-US"/>
          </w:rPr>
          <w:delText xml:space="preserve">three </w:delText>
        </w:r>
      </w:del>
      <w:ins w:id="1160" w:author="hqin" w:date="2013-01-30T11:13:00Z">
        <w:r w:rsidR="00FA750A">
          <w:rPr>
            <w:szCs w:val="24"/>
            <w:lang w:val="en-US"/>
          </w:rPr>
          <w:t>t</w:t>
        </w:r>
      </w:ins>
      <w:ins w:id="1161" w:author="hqin" w:date="2013-01-30T11:14:00Z">
        <w:r w:rsidR="00FA750A">
          <w:rPr>
            <w:szCs w:val="24"/>
            <w:lang w:val="en-US"/>
          </w:rPr>
          <w:t xml:space="preserve">wo </w:t>
        </w:r>
      </w:ins>
      <w:r w:rsidRPr="002A0697">
        <w:rPr>
          <w:szCs w:val="24"/>
          <w:lang w:val="en-US"/>
        </w:rPr>
        <w:t>lines of evidence</w:t>
      </w:r>
      <w:ins w:id="1162" w:author="hqin" w:date="2013-01-30T11:12:00Z">
        <w:r w:rsidR="00F149E5">
          <w:rPr>
            <w:szCs w:val="24"/>
            <w:lang w:val="en-US"/>
          </w:rPr>
          <w:t>s</w:t>
        </w:r>
      </w:ins>
      <w:r w:rsidRPr="002A0697">
        <w:rPr>
          <w:szCs w:val="24"/>
          <w:lang w:val="en-US"/>
        </w:rPr>
        <w:t xml:space="preserve">: 1) In </w:t>
      </w:r>
      <w:r w:rsidRPr="002A0697">
        <w:rPr>
          <w:i/>
          <w:szCs w:val="24"/>
          <w:lang w:val="en-US"/>
        </w:rPr>
        <w:t>B. subtilis</w:t>
      </w:r>
      <w:r w:rsidRPr="002A0697">
        <w:rPr>
          <w:szCs w:val="24"/>
          <w:lang w:val="en-US"/>
        </w:rPr>
        <w:t>, the inner coat is more conserved than the outer coat based on phylogenetic profiles</w:t>
      </w:r>
      <w:ins w:id="1163" w:author="hqin" w:date="2013-01-30T11:13:00Z">
        <w:r w:rsidR="009B4068">
          <w:rPr>
            <w:szCs w:val="24"/>
            <w:lang w:val="en-US"/>
          </w:rPr>
          <w:t xml:space="preserve"> (</w:t>
        </w:r>
        <w:r w:rsidR="0036587D" w:rsidRPr="0036587D">
          <w:rPr>
            <w:szCs w:val="24"/>
            <w:highlight w:val="yellow"/>
            <w:lang w:val="en-US"/>
            <w:rPrChange w:id="1164" w:author="hqin" w:date="2013-01-30T11:13:00Z">
              <w:rPr>
                <w:sz w:val="16"/>
                <w:szCs w:val="24"/>
                <w:lang w:val="en-US"/>
              </w:rPr>
            </w:rPrChange>
          </w:rPr>
          <w:t xml:space="preserve">Table </w:t>
        </w:r>
      </w:ins>
      <w:ins w:id="1165" w:author="hong qin" w:date="2013-01-31T22:13:00Z">
        <w:r w:rsidR="004D09D6">
          <w:rPr>
            <w:szCs w:val="24"/>
            <w:highlight w:val="yellow"/>
            <w:lang w:val="en-US"/>
          </w:rPr>
          <w:t>3 and Figure 3</w:t>
        </w:r>
      </w:ins>
      <w:ins w:id="1166" w:author="hqin" w:date="2013-01-30T11:13:00Z">
        <w:del w:id="1167" w:author="hong qin" w:date="2013-01-31T22:13:00Z">
          <w:r w:rsidR="0036587D" w:rsidRPr="0036587D" w:rsidDel="004D09D6">
            <w:rPr>
              <w:szCs w:val="24"/>
              <w:highlight w:val="yellow"/>
              <w:lang w:val="en-US"/>
              <w:rPrChange w:id="1168" w:author="hqin" w:date="2013-01-30T11:13:00Z">
                <w:rPr>
                  <w:sz w:val="16"/>
                  <w:szCs w:val="24"/>
                  <w:lang w:val="en-US"/>
                </w:rPr>
              </w:rPrChange>
            </w:rPr>
            <w:delText>???</w:delText>
          </w:r>
        </w:del>
        <w:r w:rsidR="009B4068">
          <w:rPr>
            <w:szCs w:val="24"/>
            <w:lang w:val="en-US"/>
          </w:rPr>
          <w:t>)</w:t>
        </w:r>
      </w:ins>
      <w:r w:rsidRPr="002A0697">
        <w:rPr>
          <w:szCs w:val="24"/>
          <w:lang w:val="en-US"/>
        </w:rPr>
        <w:t xml:space="preserve">; 2) Coat protein genes </w:t>
      </w:r>
      <w:del w:id="1169" w:author="hqin" w:date="2013-01-30T11:12:00Z">
        <w:r w:rsidRPr="002A0697" w:rsidDel="009B4068">
          <w:rPr>
            <w:szCs w:val="24"/>
            <w:lang w:val="en-US"/>
          </w:rPr>
          <w:delText xml:space="preserve">evolve </w:delText>
        </w:r>
      </w:del>
      <w:ins w:id="1170" w:author="hqin" w:date="2013-01-30T11:12:00Z">
        <w:r w:rsidR="009B4068">
          <w:rPr>
            <w:szCs w:val="24"/>
            <w:lang w:val="en-US"/>
          </w:rPr>
          <w:t xml:space="preserve">have </w:t>
        </w:r>
      </w:ins>
      <w:r w:rsidRPr="002A0697">
        <w:rPr>
          <w:szCs w:val="24"/>
          <w:lang w:val="en-US"/>
        </w:rPr>
        <w:t xml:space="preserve">significantly </w:t>
      </w:r>
      <w:del w:id="1171" w:author="hqin" w:date="2013-01-30T11:12:00Z">
        <w:r w:rsidRPr="002A0697" w:rsidDel="009B4068">
          <w:rPr>
            <w:szCs w:val="24"/>
            <w:lang w:val="en-US"/>
          </w:rPr>
          <w:delText xml:space="preserve">faster </w:delText>
        </w:r>
      </w:del>
      <w:ins w:id="1172" w:author="hqin" w:date="2013-01-30T11:12:00Z">
        <w:r w:rsidR="009B4068">
          <w:rPr>
            <w:szCs w:val="24"/>
            <w:lang w:val="en-US"/>
          </w:rPr>
          <w:t xml:space="preserve">higher ratio of nonsynonymous versus synonymous substitution rates </w:t>
        </w:r>
      </w:ins>
      <w:r w:rsidRPr="002A0697">
        <w:rPr>
          <w:szCs w:val="24"/>
          <w:lang w:val="en-US"/>
        </w:rPr>
        <w:t xml:space="preserve">than nonCE genes in </w:t>
      </w:r>
      <w:r w:rsidRPr="002A0697">
        <w:rPr>
          <w:i/>
          <w:szCs w:val="24"/>
          <w:lang w:val="en-US"/>
        </w:rPr>
        <w:t>B. subtilis</w:t>
      </w:r>
      <w:r w:rsidRPr="002A0697">
        <w:rPr>
          <w:szCs w:val="24"/>
          <w:lang w:val="en-US"/>
        </w:rPr>
        <w:t xml:space="preserve">-group but not in the </w:t>
      </w:r>
      <w:r w:rsidRPr="002A0697">
        <w:rPr>
          <w:i/>
          <w:szCs w:val="24"/>
          <w:lang w:val="en-US"/>
        </w:rPr>
        <w:t>B. cereus</w:t>
      </w:r>
      <w:r w:rsidRPr="002A0697">
        <w:rPr>
          <w:szCs w:val="24"/>
          <w:lang w:val="en-US"/>
        </w:rPr>
        <w:t>-group</w:t>
      </w:r>
      <w:del w:id="1173" w:author="hqin" w:date="2013-01-30T11:13:00Z">
        <w:r w:rsidRPr="002A0697" w:rsidDel="009B4068">
          <w:rPr>
            <w:szCs w:val="24"/>
            <w:lang w:val="en-US"/>
          </w:rPr>
          <w:delText xml:space="preserve">, based on pairwise comparisons of </w:delText>
        </w:r>
        <w:r w:rsidRPr="002A0697" w:rsidDel="009B4068">
          <w:rPr>
            <w:rFonts w:ascii="Symbol" w:hAnsi="Symbol"/>
            <w:bCs/>
          </w:rPr>
          <w:delText></w:delText>
        </w:r>
        <w:r w:rsidRPr="002A0697" w:rsidDel="009B4068">
          <w:rPr>
            <w:rFonts w:ascii="Symbol" w:hAnsi="Symbol"/>
            <w:bCs/>
          </w:rPr>
          <w:delText></w:delText>
        </w:r>
        <w:r w:rsidRPr="002A0697" w:rsidDel="009B4068">
          <w:rPr>
            <w:szCs w:val="24"/>
            <w:lang w:val="en-US"/>
          </w:rPr>
          <w:delText>between 10 species</w:delText>
        </w:r>
      </w:del>
      <w:ins w:id="1174" w:author="hqin" w:date="2013-01-30T11:13:00Z">
        <w:r w:rsidR="009B4068">
          <w:rPr>
            <w:szCs w:val="24"/>
            <w:lang w:val="en-US"/>
          </w:rPr>
          <w:t xml:space="preserve"> (</w:t>
        </w:r>
        <w:r w:rsidR="0036587D" w:rsidRPr="0036587D">
          <w:rPr>
            <w:szCs w:val="24"/>
            <w:highlight w:val="yellow"/>
            <w:lang w:val="en-US"/>
            <w:rPrChange w:id="1175" w:author="hqin" w:date="2013-01-30T11:13:00Z">
              <w:rPr>
                <w:sz w:val="16"/>
                <w:szCs w:val="24"/>
                <w:lang w:val="en-US"/>
              </w:rPr>
            </w:rPrChange>
          </w:rPr>
          <w:t>Figure</w:t>
        </w:r>
      </w:ins>
      <w:ins w:id="1176" w:author="hong qin" w:date="2013-01-31T22:13:00Z">
        <w:r w:rsidR="004D09D6">
          <w:rPr>
            <w:szCs w:val="24"/>
            <w:highlight w:val="yellow"/>
            <w:lang w:val="en-US"/>
          </w:rPr>
          <w:t xml:space="preserve"> 4</w:t>
        </w:r>
      </w:ins>
      <w:ins w:id="1177" w:author="hqin" w:date="2013-01-30T11:13:00Z">
        <w:del w:id="1178" w:author="hong qin" w:date="2013-01-31T22:13:00Z">
          <w:r w:rsidR="0036587D" w:rsidRPr="0036587D" w:rsidDel="004D09D6">
            <w:rPr>
              <w:szCs w:val="24"/>
              <w:highlight w:val="yellow"/>
              <w:lang w:val="en-US"/>
              <w:rPrChange w:id="1179" w:author="hqin" w:date="2013-01-30T11:13:00Z">
                <w:rPr>
                  <w:sz w:val="16"/>
                  <w:szCs w:val="24"/>
                  <w:lang w:val="en-US"/>
                </w:rPr>
              </w:rPrChange>
            </w:rPr>
            <w:delText>??</w:delText>
          </w:r>
        </w:del>
        <w:r w:rsidR="009B4068">
          <w:rPr>
            <w:szCs w:val="24"/>
            <w:lang w:val="en-US"/>
          </w:rPr>
          <w:t>)</w:t>
        </w:r>
      </w:ins>
      <w:del w:id="1180" w:author="hqin" w:date="2013-01-30T11:14:00Z">
        <w:r w:rsidRPr="002A0697" w:rsidDel="00705EDB">
          <w:rPr>
            <w:szCs w:val="24"/>
            <w:lang w:val="en-US"/>
          </w:rPr>
          <w:delText>;</w:delText>
        </w:r>
      </w:del>
      <w:ins w:id="1181" w:author="hqin" w:date="2013-01-30T11:14:00Z">
        <w:r w:rsidR="00705EDB">
          <w:rPr>
            <w:szCs w:val="24"/>
            <w:lang w:val="en-US"/>
          </w:rPr>
          <w:t xml:space="preserve">, which </w:t>
        </w:r>
      </w:ins>
      <w:del w:id="1182" w:author="hqin" w:date="2013-01-30T11:14:00Z">
        <w:r w:rsidRPr="002A0697" w:rsidDel="00705EDB">
          <w:rPr>
            <w:szCs w:val="24"/>
            <w:lang w:val="en-US"/>
          </w:rPr>
          <w:delText xml:space="preserve"> 3) The relatively faster evolution of coat protein genes in the </w:delText>
        </w:r>
        <w:r w:rsidRPr="002A0697" w:rsidDel="00705EDB">
          <w:rPr>
            <w:i/>
            <w:szCs w:val="24"/>
            <w:lang w:val="en-US"/>
          </w:rPr>
          <w:delText>B. subtilis</w:delText>
        </w:r>
        <w:r w:rsidRPr="002A0697" w:rsidDel="00705EDB">
          <w:rPr>
            <w:szCs w:val="24"/>
            <w:lang w:val="en-US"/>
          </w:rPr>
          <w:delText>-group is only detectable in leaf branches in the species tree</w:delText>
        </w:r>
      </w:del>
      <w:ins w:id="1183" w:author="hqin" w:date="2011-11-29T17:57:00Z">
        <w:r>
          <w:rPr>
            <w:szCs w:val="24"/>
            <w:lang w:val="en-US"/>
          </w:rPr>
          <w:t>can be attributed to relaxed negative selection</w:t>
        </w:r>
      </w:ins>
      <w:ins w:id="1184" w:author="hqin" w:date="2013-01-30T11:15:00Z">
        <w:r w:rsidR="002612F9">
          <w:rPr>
            <w:szCs w:val="24"/>
            <w:lang w:val="en-US"/>
          </w:rPr>
          <w:t xml:space="preserve"> as suggested by nested model analysis (</w:t>
        </w:r>
        <w:r w:rsidR="0036587D" w:rsidRPr="0036587D">
          <w:rPr>
            <w:szCs w:val="24"/>
            <w:highlight w:val="yellow"/>
            <w:lang w:val="en-US"/>
            <w:rPrChange w:id="1185" w:author="hqin" w:date="2013-01-30T11:15:00Z">
              <w:rPr>
                <w:sz w:val="16"/>
                <w:szCs w:val="24"/>
                <w:lang w:val="en-US"/>
              </w:rPr>
            </w:rPrChange>
          </w:rPr>
          <w:t>Figure</w:t>
        </w:r>
      </w:ins>
      <w:ins w:id="1186" w:author="hong qin" w:date="2013-01-31T22:13:00Z">
        <w:r w:rsidR="004D09D6">
          <w:rPr>
            <w:szCs w:val="24"/>
            <w:highlight w:val="yellow"/>
            <w:lang w:val="en-US"/>
          </w:rPr>
          <w:t xml:space="preserve"> </w:t>
        </w:r>
      </w:ins>
      <w:ins w:id="1187" w:author="hqin" w:date="2013-01-30T11:15:00Z">
        <w:r w:rsidR="0036587D" w:rsidRPr="0036587D">
          <w:rPr>
            <w:szCs w:val="24"/>
            <w:highlight w:val="yellow"/>
            <w:lang w:val="en-US"/>
            <w:rPrChange w:id="1188" w:author="hqin" w:date="2013-01-30T11:15:00Z">
              <w:rPr>
                <w:sz w:val="16"/>
                <w:szCs w:val="24"/>
                <w:lang w:val="en-US"/>
              </w:rPr>
            </w:rPrChange>
          </w:rPr>
          <w:t>5</w:t>
        </w:r>
        <w:r w:rsidR="002612F9">
          <w:rPr>
            <w:szCs w:val="24"/>
            <w:lang w:val="en-US"/>
          </w:rPr>
          <w:t>)</w:t>
        </w:r>
      </w:ins>
      <w:r w:rsidRPr="002A0697">
        <w:rPr>
          <w:szCs w:val="24"/>
          <w:lang w:val="en-US"/>
        </w:rPr>
        <w:t xml:space="preserve">. Because species in the </w:t>
      </w:r>
      <w:r w:rsidRPr="002A0697">
        <w:rPr>
          <w:i/>
          <w:szCs w:val="24"/>
          <w:lang w:val="en-US"/>
        </w:rPr>
        <w:t>B. subtilis</w:t>
      </w:r>
      <w:r w:rsidRPr="002A0697">
        <w:rPr>
          <w:szCs w:val="24"/>
          <w:lang w:val="en-US"/>
        </w:rPr>
        <w:t>-group lack</w:t>
      </w:r>
      <w:ins w:id="1189" w:author="MI" w:date="2011-11-29T18:42:00Z">
        <w:r>
          <w:rPr>
            <w:szCs w:val="24"/>
            <w:lang w:val="en-US"/>
          </w:rPr>
          <w:t xml:space="preserve"> the</w:t>
        </w:r>
      </w:ins>
      <w:r w:rsidRPr="002A0697">
        <w:rPr>
          <w:szCs w:val="24"/>
          <w:lang w:val="en-US"/>
        </w:rPr>
        <w:t xml:space="preserve"> exosporium, the </w:t>
      </w:r>
      <w:ins w:id="1190" w:author="hqin" w:date="2011-11-29T17:58:00Z">
        <w:del w:id="1191" w:author="MI" w:date="2011-11-29T18:42:00Z">
          <w:r w:rsidDel="00CA59E5">
            <w:rPr>
              <w:szCs w:val="24"/>
              <w:lang w:val="en-US"/>
            </w:rPr>
            <w:delText xml:space="preserve">spore </w:delText>
          </w:r>
        </w:del>
      </w:ins>
      <w:r w:rsidRPr="002A0697">
        <w:rPr>
          <w:szCs w:val="24"/>
          <w:lang w:val="en-US"/>
        </w:rPr>
        <w:t xml:space="preserve">coat might </w:t>
      </w:r>
      <w:ins w:id="1192" w:author="hqin" w:date="2011-11-29T17:58:00Z">
        <w:r>
          <w:rPr>
            <w:szCs w:val="24"/>
            <w:lang w:val="en-US"/>
          </w:rPr>
          <w:t>have more freedom to evolve</w:t>
        </w:r>
      </w:ins>
      <w:ins w:id="1193" w:author="Daria Clegg" w:date="2013-02-01T10:27:00Z">
        <w:r w:rsidR="002A6F16">
          <w:rPr>
            <w:szCs w:val="24"/>
            <w:lang w:val="en-US"/>
          </w:rPr>
          <w:t>. This is</w:t>
        </w:r>
      </w:ins>
      <w:ins w:id="1194" w:author="MI" w:date="2011-11-29T18:42:00Z">
        <w:del w:id="1195" w:author="Daria Clegg" w:date="2013-02-01T10:27:00Z">
          <w:r w:rsidDel="002A6F16">
            <w:rPr>
              <w:szCs w:val="24"/>
              <w:lang w:val="en-US"/>
            </w:rPr>
            <w:delText>,</w:delText>
          </w:r>
        </w:del>
        <w:r>
          <w:rPr>
            <w:szCs w:val="24"/>
            <w:lang w:val="en-US"/>
          </w:rPr>
          <w:t xml:space="preserve"> an appealing possibility </w:t>
        </w:r>
      </w:ins>
      <w:ins w:id="1196" w:author="MI" w:date="2011-11-29T18:43:00Z">
        <w:r>
          <w:rPr>
            <w:szCs w:val="24"/>
            <w:lang w:val="en-US"/>
          </w:rPr>
          <w:t xml:space="preserve">given its likely importance </w:t>
        </w:r>
      </w:ins>
      <w:ins w:id="1197" w:author="hqin" w:date="2011-11-29T17:58:00Z">
        <w:del w:id="1198" w:author="MI" w:date="2011-11-29T18:43:00Z">
          <w:r w:rsidDel="00CA59E5">
            <w:rPr>
              <w:szCs w:val="24"/>
              <w:lang w:val="en-US"/>
            </w:rPr>
            <w:delText xml:space="preserve"> </w:delText>
          </w:r>
        </w:del>
      </w:ins>
      <w:ins w:id="1199" w:author="hqin" w:date="2011-11-29T17:59:00Z">
        <w:del w:id="1200" w:author="MI" w:date="2011-11-29T18:43:00Z">
          <w:r w:rsidDel="00CA59E5">
            <w:rPr>
              <w:szCs w:val="24"/>
              <w:lang w:val="en-US"/>
            </w:rPr>
            <w:delText xml:space="preserve">and play a bigger role </w:delText>
          </w:r>
        </w:del>
        <w:r>
          <w:rPr>
            <w:szCs w:val="24"/>
            <w:lang w:val="en-US"/>
          </w:rPr>
          <w:t xml:space="preserve">in the interaction with environment </w:t>
        </w:r>
      </w:ins>
      <w:ins w:id="1201" w:author="MI" w:date="2011-11-29T18:43:00Z">
        <w:r>
          <w:rPr>
            <w:szCs w:val="24"/>
            <w:lang w:val="en-US"/>
          </w:rPr>
          <w:t>species without exospori</w:t>
        </w:r>
      </w:ins>
      <w:ins w:id="1202" w:author="MI" w:date="2011-11-29T18:44:00Z">
        <w:r>
          <w:rPr>
            <w:szCs w:val="24"/>
            <w:lang w:val="en-US"/>
          </w:rPr>
          <w:t>a</w:t>
        </w:r>
      </w:ins>
      <w:ins w:id="1203" w:author="MI" w:date="2011-11-29T18:43:00Z">
        <w:r>
          <w:rPr>
            <w:szCs w:val="24"/>
            <w:lang w:val="en-US"/>
          </w:rPr>
          <w:t xml:space="preserve"> </w:t>
        </w:r>
      </w:ins>
      <w:del w:id="1204" w:author="hqin" w:date="2011-11-29T17:58:00Z">
        <w:r w:rsidR="0036587D" w:rsidRPr="0036587D">
          <w:rPr>
            <w:szCs w:val="24"/>
            <w:highlight w:val="yellow"/>
            <w:lang w:val="en-US"/>
            <w:rPrChange w:id="1205" w:author="hqin" w:date="2013-01-30T08:54:00Z">
              <w:rPr>
                <w:sz w:val="16"/>
                <w:szCs w:val="24"/>
                <w:lang w:val="en-US"/>
              </w:rPr>
            </w:rPrChange>
          </w:rPr>
          <w:delText xml:space="preserve">play a more direct role in the interaction with the environment </w:delText>
        </w:r>
      </w:del>
      <w:r w:rsidR="0036587D" w:rsidRPr="0036587D">
        <w:rPr>
          <w:szCs w:val="24"/>
          <w:highlight w:val="yellow"/>
          <w:lang w:val="en-US"/>
          <w:rPrChange w:id="1206" w:author="hqin" w:date="2013-01-30T08:54:00Z">
            <w:rPr>
              <w:sz w:val="16"/>
              <w:szCs w:val="24"/>
              <w:lang w:val="en-US"/>
            </w:rPr>
          </w:rPrChange>
        </w:rPr>
        <w:t xml:space="preserve">(Figure </w:t>
      </w:r>
      <w:del w:id="1207" w:author="Hong Qin" w:date="2011-11-20T15:43:00Z">
        <w:r w:rsidR="0036587D" w:rsidRPr="0036587D">
          <w:rPr>
            <w:szCs w:val="24"/>
            <w:highlight w:val="yellow"/>
            <w:lang w:val="en-US"/>
            <w:rPrChange w:id="1208" w:author="hqin" w:date="2013-01-30T08:54:00Z">
              <w:rPr>
                <w:sz w:val="16"/>
                <w:szCs w:val="24"/>
                <w:lang w:val="en-US"/>
              </w:rPr>
            </w:rPrChange>
          </w:rPr>
          <w:delText>5</w:delText>
        </w:r>
      </w:del>
      <w:ins w:id="1209" w:author="hqin" w:date="2013-01-30T11:15:00Z">
        <w:r w:rsidR="0022772A">
          <w:rPr>
            <w:szCs w:val="24"/>
            <w:highlight w:val="yellow"/>
            <w:lang w:val="en-US"/>
          </w:rPr>
          <w:t>6</w:t>
        </w:r>
        <w:del w:id="1210" w:author="hong qin" w:date="2013-01-31T22:14:00Z">
          <w:r w:rsidR="0022772A" w:rsidDel="00B637B6">
            <w:rPr>
              <w:szCs w:val="24"/>
              <w:highlight w:val="yellow"/>
              <w:lang w:val="en-US"/>
            </w:rPr>
            <w:delText>??</w:delText>
          </w:r>
        </w:del>
      </w:ins>
      <w:ins w:id="1211" w:author="Hong Qin" w:date="2011-11-20T15:43:00Z">
        <w:del w:id="1212" w:author="hqin" w:date="2013-01-30T11:15:00Z">
          <w:r w:rsidR="0036587D" w:rsidRPr="0036587D">
            <w:rPr>
              <w:szCs w:val="24"/>
              <w:highlight w:val="yellow"/>
              <w:lang w:val="en-US"/>
              <w:rPrChange w:id="1213" w:author="hqin" w:date="2013-01-30T08:54:00Z">
                <w:rPr>
                  <w:sz w:val="16"/>
                  <w:szCs w:val="24"/>
                  <w:lang w:val="en-US"/>
                </w:rPr>
              </w:rPrChange>
            </w:rPr>
            <w:delText>4</w:delText>
          </w:r>
        </w:del>
      </w:ins>
      <w:r w:rsidRPr="002A0697">
        <w:rPr>
          <w:szCs w:val="24"/>
          <w:lang w:val="en-US"/>
        </w:rPr>
        <w:t xml:space="preserve">). </w:t>
      </w:r>
      <w:del w:id="1214" w:author="MI" w:date="2011-11-29T18:44:00Z">
        <w:r w:rsidRPr="002A0697" w:rsidDel="0076043C">
          <w:rPr>
            <w:szCs w:val="24"/>
            <w:lang w:val="en-US"/>
          </w:rPr>
          <w:delText xml:space="preserve">It is worth mentioning that </w:delText>
        </w:r>
      </w:del>
      <w:ins w:id="1215" w:author="MI" w:date="2011-11-29T18:44:00Z">
        <w:r>
          <w:rPr>
            <w:szCs w:val="24"/>
            <w:lang w:val="en-US"/>
          </w:rPr>
          <w:t xml:space="preserve">Even </w:t>
        </w:r>
      </w:ins>
      <w:r w:rsidRPr="002A0697">
        <w:rPr>
          <w:szCs w:val="24"/>
          <w:lang w:val="en-US"/>
        </w:rPr>
        <w:t>in exosporium-bearing species</w:t>
      </w:r>
      <w:ins w:id="1216" w:author="MI" w:date="2011-11-29T18:44:00Z">
        <w:r>
          <w:rPr>
            <w:szCs w:val="24"/>
            <w:lang w:val="en-US"/>
          </w:rPr>
          <w:t>,</w:t>
        </w:r>
      </w:ins>
      <w:r w:rsidRPr="002A0697">
        <w:rPr>
          <w:szCs w:val="24"/>
          <w:lang w:val="en-US"/>
        </w:rPr>
        <w:t xml:space="preserve"> the coat still makes significant (albeit </w:t>
      </w:r>
      <w:del w:id="1217" w:author="hqin" w:date="2013-01-30T11:16:00Z">
        <w:r w:rsidRPr="002A0697" w:rsidDel="00A72C03">
          <w:rPr>
            <w:szCs w:val="24"/>
            <w:lang w:val="en-US"/>
          </w:rPr>
          <w:delText xml:space="preserve">not </w:delText>
        </w:r>
      </w:del>
      <w:ins w:id="1218" w:author="hqin" w:date="2013-01-30T11:16:00Z">
        <w:r w:rsidR="00A72C03">
          <w:rPr>
            <w:szCs w:val="24"/>
            <w:lang w:val="en-US"/>
          </w:rPr>
          <w:t>in</w:t>
        </w:r>
      </w:ins>
      <w:r w:rsidRPr="002A0697">
        <w:rPr>
          <w:szCs w:val="24"/>
          <w:lang w:val="en-US"/>
        </w:rPr>
        <w:t xml:space="preserve">direct) contact with the environment, since the exosporium permits diffusion of small molecules. Nonetheless, in the absence of the exosporium, the coat surface likely has </w:t>
      </w:r>
      <w:del w:id="1219" w:author="MI" w:date="2011-11-29T18:44:00Z">
        <w:r w:rsidRPr="002A0697" w:rsidDel="0076043C">
          <w:rPr>
            <w:szCs w:val="24"/>
            <w:lang w:val="en-US"/>
          </w:rPr>
          <w:delText xml:space="preserve">specific </w:delText>
        </w:r>
      </w:del>
      <w:ins w:id="1220" w:author="MI" w:date="2011-11-29T18:44:00Z">
        <w:r>
          <w:rPr>
            <w:szCs w:val="24"/>
            <w:lang w:val="en-US"/>
          </w:rPr>
          <w:t xml:space="preserve">direct </w:t>
        </w:r>
      </w:ins>
      <w:r w:rsidRPr="002A0697">
        <w:rPr>
          <w:szCs w:val="24"/>
          <w:lang w:val="en-US"/>
        </w:rPr>
        <w:t xml:space="preserve">roles in adhesion to surfaces in the environment. As already discussed, </w:t>
      </w:r>
      <w:r w:rsidRPr="002A0697">
        <w:rPr>
          <w:i/>
          <w:szCs w:val="24"/>
          <w:lang w:val="en-US"/>
        </w:rPr>
        <w:t>B. subtilis</w:t>
      </w:r>
      <w:r w:rsidRPr="002A0697">
        <w:rPr>
          <w:szCs w:val="24"/>
          <w:lang w:val="en-US"/>
        </w:rPr>
        <w:t xml:space="preserve"> possesses a recently discovered outermost coat layer called the crust, which is composed, at least in part, of proteins presently designated as outer coat proteins </w:t>
      </w:r>
      <w:r w:rsidR="001E1917">
        <w:rPr>
          <w:szCs w:val="24"/>
          <w:lang w:val="en-US"/>
        </w:rPr>
        <w:fldChar w:fldCharType="begin"/>
      </w:r>
      <w:r w:rsidR="001E1917">
        <w:rPr>
          <w:szCs w:val="24"/>
          <w:lang w:val="en-US"/>
        </w:rPr>
        <w:instrText xml:space="preserve"> ADDIN EN.CITE &lt;EndNote&gt;&lt;Cite&gt;&lt;Author&gt;McKenney&lt;/Author&gt;&lt;Year&gt;2010&lt;/Year&gt;&lt;RecNum&gt;256&lt;/RecNum&gt;&lt;DisplayText&gt;[30]&lt;/DisplayText&gt;&lt;record&gt;&lt;rec-number&gt;256&lt;/rec-number&gt;&lt;foreign-keys&gt;&lt;key app="EN" db-id="02sps2pse5vde9eszr6vesw82vsrpaeerdva"&gt;256&lt;/key&gt;&lt;/foreign-keys&gt;&lt;ref-type name="Journal Article"&gt;17&lt;/ref-type&gt;&lt;contributors&gt;&lt;authors&gt;&lt;author&gt;McKenney, P. T.&lt;/author&gt;&lt;author&gt;Driks, A.&lt;/author&gt;&lt;author&gt;Eskandarian, H. A.&lt;/author&gt;&lt;author&gt;Grabowski, P.&lt;/author&gt;&lt;author&gt;Guberman, J.&lt;/author&gt;&lt;author&gt;Wang, K. H.&lt;/author&gt;&lt;author&gt;Gitai, Z.&lt;/author&gt;&lt;author&gt;Eichenberger, P.&lt;/author&gt;&lt;/authors&gt;&lt;/contributors&gt;&lt;auth-address&gt;Center for Genomics and Systems Biology, Department of Biology, New York University, New York, NY 10003, USA.&lt;/auth-address&gt;&lt;titles&gt;&lt;title&gt;&lt;style face="normal" font="default" size="100%"&gt;A distance-weighted interaction map reveals a previously uncharacterized layer of the &lt;/style&gt;&lt;style face="italic" font="default" size="100%"&gt;Bacillus subtilis &lt;/style&gt;&lt;style face="normal" font="default" size="100%"&gt;spore coat&lt;/style&gt;&lt;/title&gt;&lt;secondary-title&gt;Curr Biol&lt;/secondary-title&gt;&lt;/titles&gt;&lt;periodical&gt;&lt;full-title&gt;Curr Biol&lt;/full-title&gt;&lt;/periodical&gt;&lt;pages&gt;934-8&lt;/pages&gt;&lt;volume&gt;20&lt;/volume&gt;&lt;number&gt;10&lt;/number&gt;&lt;edition&gt;2010/05/11&lt;/edition&gt;&lt;dates&gt;&lt;year&gt;2010&lt;/year&gt;&lt;pub-dates&gt;&lt;date&gt;May 25&lt;/date&gt;&lt;/pub-dates&gt;&lt;/dates&gt;&lt;isbn&gt;1879-0445 (Electronic)&amp;#xD;0960-9822 (Linking)&lt;/isbn&gt;&lt;accession-num&gt;20451384&lt;/accession-num&gt;&lt;urls&gt;&lt;related-urls&gt;&lt;url&gt;http://www.ncbi.nlm.nih.gov/entrez/query.fcgi?cmd=Retrieve&amp;amp;db=PubMed&amp;amp;dopt=Citation&amp;amp;list_uids=20451384&lt;/url&gt;&lt;/related-urls&gt;&lt;/urls&gt;&lt;electronic-resource-num&gt;S0960-9822(10)00386-6 [pii]&amp;#xD;10.1016/j.cub.2010.03.060&lt;/electronic-resource-num&gt;&lt;language&gt;eng&lt;/language&gt;&lt;/record&gt;&lt;/Cite&gt;&lt;/EndNote&gt;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"_ENREF_30" \o "McKenney, 2010 #256" </w:instrText>
      </w:r>
      <w:r w:rsidR="001E1917">
        <w:rPr>
          <w:noProof/>
          <w:szCs w:val="24"/>
          <w:lang w:val="en-US"/>
        </w:rPr>
        <w:fldChar w:fldCharType="separate"/>
      </w:r>
      <w:r w:rsidR="001E1917">
        <w:rPr>
          <w:noProof/>
          <w:szCs w:val="24"/>
          <w:lang w:val="en-US"/>
        </w:rPr>
        <w:t>30</w:t>
      </w:r>
      <w:r w:rsidR="001E1917">
        <w:rPr>
          <w:noProof/>
          <w:szCs w:val="24"/>
          <w:lang w:val="en-US"/>
        </w:rPr>
        <w:fldChar w:fldCharType="end"/>
      </w:r>
      <w:r w:rsidR="001E1917">
        <w:rPr>
          <w:noProof/>
          <w:szCs w:val="24"/>
          <w:lang w:val="en-US"/>
        </w:rPr>
        <w:t>]</w:t>
      </w:r>
      <w:r w:rsidR="001E1917">
        <w:rPr>
          <w:szCs w:val="24"/>
          <w:lang w:val="en-US"/>
        </w:rPr>
        <w:fldChar w:fldCharType="end"/>
      </w:r>
      <w:del w:id="1221" w:author="hqin" w:date="2011-11-20T19:52:00Z">
        <w:r w:rsidRPr="002A0697" w:rsidDel="005C2288">
          <w:rPr>
            <w:noProof/>
            <w:szCs w:val="24"/>
            <w:lang w:val="en-US"/>
          </w:rPr>
          <w:delText>(41)</w:delText>
        </w:r>
      </w:del>
      <w:r w:rsidRPr="002A0697">
        <w:rPr>
          <w:szCs w:val="24"/>
          <w:lang w:val="en-US"/>
        </w:rPr>
        <w:t>. The current ambiguity in assignment of coat proteins to the crust or outer coat layer does not affect the conclusions of our work. However, as the composition of the crust becomes clarified in future studies, we may learn that its evolutionary history has features that distinguish it from the true outer coat.</w:t>
      </w:r>
    </w:p>
    <w:p w14:paraId="3F271771" w14:textId="77777777" w:rsidR="0036587D" w:rsidRDefault="001C7FC9">
      <w:pPr>
        <w:pStyle w:val="p-ni"/>
        <w:spacing w:before="0" w:after="0" w:line="240" w:lineRule="auto"/>
        <w:ind w:firstLine="720"/>
        <w:rPr>
          <w:del w:id="1222" w:author="hqin" w:date="2013-01-30T11:16:00Z"/>
          <w:szCs w:val="24"/>
          <w:lang w:val="en-US"/>
        </w:rPr>
        <w:pPrChange w:id="1223" w:author="hqin" w:date="2013-01-29T09:44:00Z">
          <w:pPr>
            <w:pStyle w:val="p-ni"/>
            <w:spacing w:before="0" w:after="0" w:line="480" w:lineRule="auto"/>
            <w:ind w:firstLine="720"/>
          </w:pPr>
        </w:pPrChange>
      </w:pPr>
      <w:del w:id="1224" w:author="hqin" w:date="2013-01-30T11:16:00Z">
        <w:r w:rsidRPr="002A0697" w:rsidDel="009811C9">
          <w:rPr>
            <w:szCs w:val="24"/>
            <w:lang w:val="en-US"/>
          </w:rPr>
          <w:delText>The second major contribution of this work is the improved identification of coat protein orthologs, a result of employing an especially rigorous methodology. The differences between our annotations and previous ones serves as a caution regarding the use only of sequence-similarity-based approaches (such as MCL or reciprocal best hits) to identify orthologs. We expect our work to serve as the foundation for</w:delText>
        </w:r>
      </w:del>
      <w:ins w:id="1225" w:author="MI" w:date="2011-11-29T18:45:00Z">
        <w:del w:id="1226" w:author="hqin" w:date="2013-01-30T11:16:00Z">
          <w:r w:rsidDel="009811C9">
            <w:rPr>
              <w:szCs w:val="24"/>
              <w:lang w:val="en-US"/>
            </w:rPr>
            <w:delText>guide</w:delText>
          </w:r>
        </w:del>
      </w:ins>
      <w:del w:id="1227" w:author="hqin" w:date="2013-01-30T11:16:00Z">
        <w:r w:rsidRPr="002A0697" w:rsidDel="009811C9">
          <w:rPr>
            <w:szCs w:val="24"/>
            <w:lang w:val="en-US"/>
          </w:rPr>
          <w:delText xml:space="preserve"> future studies incorporating more spore-former genomes. </w:delText>
        </w:r>
      </w:del>
    </w:p>
    <w:p w14:paraId="59BB1DE5" w14:textId="77777777" w:rsidR="0036587D" w:rsidRDefault="001C7FC9">
      <w:pPr>
        <w:pStyle w:val="p-ni"/>
        <w:spacing w:before="0" w:after="0" w:line="240" w:lineRule="auto"/>
        <w:ind w:firstLine="720"/>
        <w:pPrChange w:id="1228" w:author="hqin" w:date="2013-01-29T09:44:00Z">
          <w:pPr>
            <w:pStyle w:val="p-ni"/>
            <w:spacing w:before="0" w:after="0" w:line="480" w:lineRule="auto"/>
            <w:ind w:firstLine="720"/>
          </w:pPr>
        </w:pPrChange>
      </w:pPr>
      <w:r w:rsidRPr="002A0697">
        <w:rPr>
          <w:bCs/>
        </w:rPr>
        <w:t xml:space="preserve">In the interpretations just described, we have assumed that </w:t>
      </w:r>
      <w:r w:rsidRPr="002A0697">
        <w:rPr>
          <w:rFonts w:ascii="Symbol" w:hAnsi="Symbol"/>
          <w:bCs/>
        </w:rPr>
        <w:t></w:t>
      </w:r>
      <w:r w:rsidRPr="002A0697">
        <w:rPr>
          <w:bCs/>
        </w:rPr>
        <w:t xml:space="preserve"> is an accurate reflection of the strength of selection. However, other interpretations are possible. The genomes of the </w:t>
      </w:r>
      <w:r w:rsidRPr="002A0697">
        <w:rPr>
          <w:bCs/>
          <w:i/>
        </w:rPr>
        <w:t>B. cereus</w:t>
      </w:r>
      <w:r w:rsidRPr="002A0697">
        <w:rPr>
          <w:bCs/>
        </w:rPr>
        <w:t xml:space="preserve">-group are </w:t>
      </w:r>
      <w:del w:id="1229" w:author="MI" w:date="2011-11-29T18:46:00Z">
        <w:r w:rsidRPr="002A0697" w:rsidDel="00BB465A">
          <w:rPr>
            <w:bCs/>
          </w:rPr>
          <w:delText xml:space="preserve">more </w:delText>
        </w:r>
      </w:del>
      <w:ins w:id="1230" w:author="MI" w:date="2011-11-29T18:46:00Z">
        <w:r>
          <w:rPr>
            <w:bCs/>
          </w:rPr>
          <w:t>relatively</w:t>
        </w:r>
        <w:r w:rsidRPr="002A0697">
          <w:rPr>
            <w:bCs/>
          </w:rPr>
          <w:t xml:space="preserve"> </w:t>
        </w:r>
      </w:ins>
      <w:r w:rsidRPr="002A0697">
        <w:rPr>
          <w:bCs/>
        </w:rPr>
        <w:t xml:space="preserve">closely related, whereas genomes in </w:t>
      </w:r>
      <w:r w:rsidRPr="002A0697">
        <w:rPr>
          <w:bCs/>
          <w:i/>
        </w:rPr>
        <w:t>B. subtilis</w:t>
      </w:r>
      <w:r w:rsidRPr="002A0697">
        <w:rPr>
          <w:bCs/>
        </w:rPr>
        <w:t xml:space="preserve">– group are more divergent. In closely related bacteria, increased </w:t>
      </w:r>
      <w:r w:rsidRPr="002A0697">
        <w:rPr>
          <w:rFonts w:ascii="Symbol" w:hAnsi="Symbol"/>
          <w:bCs/>
        </w:rPr>
        <w:t></w:t>
      </w:r>
      <w:r w:rsidRPr="002A0697">
        <w:rPr>
          <w:bCs/>
        </w:rPr>
        <w:t xml:space="preserve"> are often observed, which can be attributed to changes in effective population size, relaxation of negative selection, differences in divergent time, or limitation</w:t>
      </w:r>
      <w:ins w:id="1231" w:author="Daria Clegg" w:date="2013-02-01T10:33:00Z">
        <w:r w:rsidR="002A6F16">
          <w:rPr>
            <w:bCs/>
          </w:rPr>
          <w:t>s</w:t>
        </w:r>
      </w:ins>
      <w:r w:rsidRPr="002A0697">
        <w:rPr>
          <w:bCs/>
        </w:rPr>
        <w:t xml:space="preserve"> of </w:t>
      </w:r>
      <w:del w:id="1232" w:author="MI" w:date="2011-11-29T18:46:00Z">
        <w:r w:rsidRPr="002A0697" w:rsidDel="00875AD0">
          <w:rPr>
            <w:bCs/>
          </w:rPr>
          <w:delText xml:space="preserve">the </w:delText>
        </w:r>
      </w:del>
      <w:r w:rsidRPr="002A0697">
        <w:rPr>
          <w:bCs/>
        </w:rPr>
        <w:t xml:space="preserve">parametric evolution models </w:t>
      </w:r>
      <w:r w:rsidR="001E1917">
        <w:rPr>
          <w:bCs/>
        </w:rPr>
        <w:fldChar w:fldCharType="begin"/>
      </w:r>
      <w:r w:rsidR="001E1917">
        <w:rPr>
          <w:bCs/>
        </w:rPr>
        <w:instrText xml:space="preserve"> ADDIN EN.CITE &lt;EndNote&gt;&lt;Cite&gt;&lt;Author&gt;Rocha&lt;/Author&gt;&lt;Year&gt;2006&lt;/Year&gt;&lt;RecNum&gt;152&lt;/RecNum&gt;&lt;DisplayText&gt;[82]&lt;/DisplayText&gt;&lt;record&gt;&lt;rec-number&gt;152&lt;/rec-number&gt;&lt;foreign-keys&gt;&lt;key app="EN" db-id="02sps2pse5vde9eszr6vesw82vsrpaeerdva"&gt;152&lt;/key&gt;&lt;/foreign-keys&gt;&lt;ref-type name="Journal Article"&gt;17&lt;/ref-type&gt;&lt;contributors&gt;&lt;authors&gt;&lt;author&gt;Rocha, E. P.&lt;/author&gt;&lt;author&gt;Smith, J. M.&lt;/author&gt;&lt;author&gt;Hurst, L. D.&lt;/author&gt;&lt;author&gt;Holden, M. T.&lt;/author&gt;&lt;author&gt;Cooper, J. E.&lt;/author&gt;&lt;author&gt;Smith, N. H.&lt;/author&gt;&lt;author&gt;Feil, E. J.&lt;/author&gt;&lt;/authors&gt;&lt;/contributors&gt;&lt;auth-address&gt;Atelier de BioInformatique, Universite Paris VI, 75005 Paris, France.&lt;/auth-address&gt;&lt;titles&gt;&lt;title&gt;Comparisons of dN/dS are time dependent for closely related bacterial genomes&lt;/title&gt;&lt;secondary-title&gt;J Theor Biol&lt;/secondary-title&gt;&lt;/titles&gt;&lt;periodical&gt;&lt;full-title&gt;J Theor Biol&lt;/full-title&gt;&lt;/periodical&gt;&lt;pages&gt;226-35&lt;/pages&gt;&lt;volume&gt;239&lt;/volume&gt;&lt;number&gt;2&lt;/number&gt;&lt;keywords&gt;&lt;keyword&gt;Bacteria/classification/*genetics&lt;/keyword&gt;&lt;keyword&gt;Evolution, Molecular&lt;/keyword&gt;&lt;keyword&gt;Genetic Variation&lt;/keyword&gt;&lt;keyword&gt;*Genome, Bacterial&lt;/keyword&gt;&lt;keyword&gt;*Models, Genetic&lt;/keyword&gt;&lt;keyword&gt;Mutation&lt;/keyword&gt;&lt;keyword&gt;Selection (Genetics)&lt;/keyword&gt;&lt;keyword&gt;Stochastic Processes&lt;/keyword&gt;&lt;/keywords&gt;&lt;dates&gt;&lt;year&gt;2006&lt;/year&gt;&lt;pub-dates&gt;&lt;date&gt;Mar 21&lt;/date&gt;&lt;/pub-dates&gt;&lt;/dates&gt;&lt;accession-num&gt;16239014&lt;/accession-num&gt;&lt;urls&gt;&lt;related-urls&gt;&lt;url&gt;http://www.ncbi.nlm.nih.gov/entrez/query.fcgi?cmd=Retrieve&amp;amp;db=PubMed&amp;amp;dopt=Citation&amp;amp;list_uids=16239014 &lt;/url&gt;&lt;/related-urls&gt;&lt;/urls&gt;&lt;/record&gt;&lt;/Cite&gt;&lt;/EndNote&gt;</w:instrText>
      </w:r>
      <w:r w:rsidR="001E1917">
        <w:rPr>
          <w:bCs/>
        </w:rPr>
        <w:fldChar w:fldCharType="separate"/>
      </w:r>
      <w:r w:rsidR="001E1917">
        <w:rPr>
          <w:bCs/>
          <w:noProof/>
        </w:rPr>
        <w:t>[</w:t>
      </w:r>
      <w:r w:rsidR="001E1917">
        <w:rPr>
          <w:bCs/>
          <w:noProof/>
        </w:rPr>
        <w:fldChar w:fldCharType="begin"/>
      </w:r>
      <w:r w:rsidR="001E1917">
        <w:rPr>
          <w:bCs/>
          <w:noProof/>
        </w:rPr>
        <w:instrText xml:space="preserve"> HYPERLINK \l "_ENREF_82" \o "Rocha, 2006 #152" </w:instrText>
      </w:r>
      <w:r w:rsidR="001E1917">
        <w:rPr>
          <w:bCs/>
          <w:noProof/>
        </w:rPr>
        <w:fldChar w:fldCharType="separate"/>
      </w:r>
      <w:r w:rsidR="001E1917">
        <w:rPr>
          <w:bCs/>
          <w:noProof/>
        </w:rPr>
        <w:t>82</w:t>
      </w:r>
      <w:r w:rsidR="001E1917">
        <w:rPr>
          <w:bCs/>
          <w:noProof/>
        </w:rPr>
        <w:fldChar w:fldCharType="end"/>
      </w:r>
      <w:r w:rsidR="001E1917">
        <w:rPr>
          <w:bCs/>
          <w:noProof/>
        </w:rPr>
        <w:t>]</w:t>
      </w:r>
      <w:r w:rsidR="001E1917">
        <w:rPr>
          <w:bCs/>
        </w:rPr>
        <w:fldChar w:fldCharType="end"/>
      </w:r>
      <w:del w:id="1233" w:author="hqin" w:date="2011-11-20T19:52:00Z">
        <w:r w:rsidRPr="002A0697" w:rsidDel="005C2288">
          <w:rPr>
            <w:bCs/>
            <w:noProof/>
          </w:rPr>
          <w:delText>(56)</w:delText>
        </w:r>
      </w:del>
      <w:r w:rsidRPr="002A0697">
        <w:rPr>
          <w:bCs/>
        </w:rPr>
        <w:t xml:space="preserve">. For closely related genomes of asexual organisms, negative selection will not have enough time to “purify” the deleterious mutations and thereby lead to relatively high </w:t>
      </w:r>
      <w:r w:rsidRPr="002A0697">
        <w:rPr>
          <w:rFonts w:ascii="Symbol" w:hAnsi="Symbol"/>
          <w:bCs/>
        </w:rPr>
        <w:t></w:t>
      </w:r>
      <w:r w:rsidRPr="002A0697">
        <w:rPr>
          <w:bCs/>
        </w:rPr>
        <w:t xml:space="preserve">. This is similar to the mistreatment of standing polymorphism as fixed change in diploid sexual organisms. This problem is at least partially due to a bias in current genome sequencing efforts towards those genomes with perceived medical relevance.  Moreover, </w:t>
      </w:r>
      <w:r w:rsidRPr="002A0697">
        <w:rPr>
          <w:color w:val="000000"/>
        </w:rPr>
        <w:t xml:space="preserve">it is important to emphasize that species identification remains a commonly encountered and </w:t>
      </w:r>
      <w:del w:id="1234" w:author="MI" w:date="2011-11-29T18:47:00Z">
        <w:r w:rsidRPr="002A0697" w:rsidDel="00875AD0">
          <w:rPr>
            <w:color w:val="000000"/>
          </w:rPr>
          <w:delText xml:space="preserve">important </w:delText>
        </w:r>
      </w:del>
      <w:ins w:id="1235" w:author="MI" w:date="2011-11-29T18:47:00Z">
        <w:r>
          <w:rPr>
            <w:color w:val="000000"/>
          </w:rPr>
          <w:t>significant</w:t>
        </w:r>
        <w:r w:rsidRPr="002A0697">
          <w:rPr>
            <w:color w:val="000000"/>
          </w:rPr>
          <w:t xml:space="preserve"> </w:t>
        </w:r>
      </w:ins>
      <w:r w:rsidRPr="002A0697">
        <w:rPr>
          <w:color w:val="000000"/>
        </w:rPr>
        <w:t xml:space="preserve">challenge in bacterial genome analysis.  Species misidentification </w:t>
      </w:r>
      <w:del w:id="1236" w:author="MI" w:date="2011-11-29T18:47:00Z">
        <w:r w:rsidRPr="002A0697" w:rsidDel="005B485E">
          <w:rPr>
            <w:color w:val="000000"/>
          </w:rPr>
          <w:delText xml:space="preserve">remains a problem and </w:delText>
        </w:r>
      </w:del>
      <w:r w:rsidRPr="002A0697">
        <w:rPr>
          <w:color w:val="000000"/>
        </w:rPr>
        <w:t xml:space="preserve">can lead to mistreating polymorphism as divergence which, in turn, </w:t>
      </w:r>
      <w:r w:rsidRPr="002A0697">
        <w:rPr>
          <w:color w:val="000000"/>
          <w:szCs w:val="24"/>
        </w:rPr>
        <w:t>leads</w:t>
      </w:r>
      <w:r w:rsidRPr="002A0697">
        <w:rPr>
          <w:color w:val="000000"/>
        </w:rPr>
        <w:t xml:space="preserve"> to false-positive signatures of selection. </w:t>
      </w:r>
      <w:r w:rsidRPr="002A0697">
        <w:rPr>
          <w:bCs/>
        </w:rPr>
        <w:t xml:space="preserve">We have sought to mitigate this problem by focusing on the genomes of well-established species-type strains. We are aware that genomes of many more Bacillus strains </w:t>
      </w:r>
      <w:r w:rsidRPr="002A0697">
        <w:t>have been sequenced recently. However, most of the</w:t>
      </w:r>
      <w:ins w:id="1237" w:author="MI" w:date="2011-11-29T18:47:00Z">
        <w:r>
          <w:t>se</w:t>
        </w:r>
      </w:ins>
      <w:del w:id="1238" w:author="MI" w:date="2011-11-29T18:47:00Z">
        <w:r w:rsidRPr="002A0697" w:rsidDel="005B485E">
          <w:delText>m</w:delText>
        </w:r>
      </w:del>
      <w:r w:rsidRPr="002A0697">
        <w:t xml:space="preserve"> </w:t>
      </w:r>
      <w:r w:rsidRPr="002A0697">
        <w:rPr>
          <w:color w:val="000000"/>
        </w:rPr>
        <w:t>are assigned to the species that have been studied here, and nucleotide changes in many of these genomes should be treated as polymorphisms.</w:t>
      </w:r>
      <w:r w:rsidRPr="002A0697">
        <w:t xml:space="preserve">  </w:t>
      </w:r>
    </w:p>
    <w:p w14:paraId="7A76BDD8" w14:textId="77777777" w:rsidR="0036587D" w:rsidRDefault="001C7FC9">
      <w:pPr>
        <w:pStyle w:val="p-ni"/>
        <w:spacing w:before="0" w:after="0" w:line="240" w:lineRule="auto"/>
        <w:ind w:firstLine="720"/>
        <w:pPrChange w:id="1239" w:author="hqin" w:date="2013-01-29T09:44:00Z">
          <w:pPr>
            <w:pStyle w:val="p-ni"/>
            <w:spacing w:before="0" w:after="0" w:line="480" w:lineRule="auto"/>
            <w:ind w:firstLine="720"/>
          </w:pPr>
        </w:pPrChange>
      </w:pPr>
      <w:r w:rsidRPr="002A0697">
        <w:t xml:space="preserve">An important outcome from our studies is the finding that most if not all coat proteins are under significant selective pressure. Consequently, even though only a small fraction of coat protein gene mutations have phenotypes that are readily detectable in the laboratory </w:t>
      </w:r>
      <w:r w:rsidR="001E1917">
        <w:fldChar w:fldCharType="begin">
          <w:fldData xml:space="preserve">PEVuZE5vdGU+PENpdGU+PEF1dGhvcj5UcmFhZzwvQXV0aG9yPjxZZWFyPjIwMTA8L1llYXI+PFJl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</w:fldData>
        </w:fldChar>
      </w:r>
      <w:r w:rsidR="001E1917">
        <w:instrText xml:space="preserve"> ADDIN EN.CITE </w:instrText>
      </w:r>
      <w:r w:rsidR="001E1917">
        <w:fldChar w:fldCharType="begin">
          <w:fldData xml:space="preserve">PEVuZE5vdGU+PENpdGU+PEF1dGhvcj5UcmFhZzwvQXV0aG9yPjxZZWFyPjIwMTA8L1llYXI+PFJl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</w:fldData>
        </w:fldChar>
      </w:r>
      <w:r w:rsidR="001E1917">
        <w:instrText xml:space="preserve"> ADDIN EN.CITE.DATA </w:instrText>
      </w:r>
      <w:r w:rsidR="001E1917">
        <w:fldChar w:fldCharType="end"/>
      </w:r>
      <w:r w:rsidR="001E1917">
        <w:fldChar w:fldCharType="separate"/>
      </w:r>
      <w:r w:rsidR="001E1917">
        <w:rPr>
          <w:noProof/>
        </w:rPr>
        <w:t>[</w:t>
      </w:r>
      <w:r w:rsidR="001E1917">
        <w:rPr>
          <w:noProof/>
        </w:rPr>
        <w:fldChar w:fldCharType="begin"/>
      </w:r>
      <w:r w:rsidR="001E1917">
        <w:rPr>
          <w:noProof/>
        </w:rPr>
        <w:instrText xml:space="preserve"> HYPERLINK \l "_ENREF_15" \o "Driks, 1999 #30" </w:instrText>
      </w:r>
      <w:r w:rsidR="001E1917">
        <w:rPr>
          <w:noProof/>
        </w:rPr>
        <w:fldChar w:fldCharType="separate"/>
      </w:r>
      <w:r w:rsidR="001E1917">
        <w:rPr>
          <w:noProof/>
        </w:rPr>
        <w:t>15</w:t>
      </w:r>
      <w:r w:rsidR="001E1917">
        <w:rPr>
          <w:noProof/>
        </w:rPr>
        <w:fldChar w:fldCharType="end"/>
      </w:r>
      <w:r w:rsidR="001E1917">
        <w:rPr>
          <w:noProof/>
        </w:rPr>
        <w:t xml:space="preserve">, </w:t>
      </w:r>
      <w:r w:rsidR="001E1917">
        <w:rPr>
          <w:noProof/>
        </w:rPr>
        <w:fldChar w:fldCharType="begin"/>
      </w:r>
      <w:r w:rsidR="001E1917">
        <w:rPr>
          <w:noProof/>
        </w:rPr>
        <w:instrText xml:space="preserve"> HYPERLINK \l "_ENREF_28" \o "Traag, 2010 #237" </w:instrText>
      </w:r>
      <w:r w:rsidR="001E1917">
        <w:rPr>
          <w:noProof/>
        </w:rPr>
        <w:fldChar w:fldCharType="separate"/>
      </w:r>
      <w:r w:rsidR="001E1917">
        <w:rPr>
          <w:noProof/>
        </w:rPr>
        <w:t>28</w:t>
      </w:r>
      <w:r w:rsidR="001E1917">
        <w:rPr>
          <w:noProof/>
        </w:rPr>
        <w:fldChar w:fldCharType="end"/>
      </w:r>
      <w:r w:rsidR="001E1917">
        <w:rPr>
          <w:noProof/>
        </w:rPr>
        <w:t>]</w:t>
      </w:r>
      <w:r w:rsidR="001E1917">
        <w:fldChar w:fldCharType="end"/>
      </w:r>
      <w:del w:id="1240" w:author="hqin" w:date="2011-11-20T19:52:00Z">
        <w:r w:rsidRPr="002A0697" w:rsidDel="005C2288">
          <w:rPr>
            <w:noProof/>
          </w:rPr>
          <w:delText>(16, 66)</w:delText>
        </w:r>
      </w:del>
      <w:r w:rsidRPr="002A0697">
        <w:t xml:space="preserve">, it is reasonable to assert that most or all coat proteins have functions in the spore and are not, therefore, redundant. We were unable to find a correlation between the known phenotype of each coat protein gene mutation and its degree of conservation. However, this </w:t>
      </w:r>
      <w:ins w:id="1241" w:author="MI" w:date="2011-11-29T18:49:00Z">
        <w:r>
          <w:t xml:space="preserve">is not surprising, as </w:t>
        </w:r>
      </w:ins>
      <w:del w:id="1242" w:author="MI" w:date="2011-11-29T18:50:00Z">
        <w:r w:rsidRPr="002A0697" w:rsidDel="0041006E">
          <w:delText xml:space="preserve">analysis is likely compromised by the fact that </w:delText>
        </w:r>
      </w:del>
      <w:r w:rsidRPr="002A0697">
        <w:t xml:space="preserve">coat protein gene mutants are rarely if ever analyzed using ecologically realistic assays </w:t>
      </w:r>
      <w:r w:rsidR="001E1917">
        <w:fldChar w:fldCharType="begin"/>
      </w:r>
      <w:r w:rsidR="001E1917">
        <w:instrText xml:space="preserve"> ADDIN EN.CITE &lt;EndNote&gt;&lt;Cite&gt;&lt;Author&gt;Driks&lt;/Author&gt;&lt;Year&gt;2009&lt;/Year&gt;&lt;RecNum&gt;212&lt;/RecNum&gt;&lt;DisplayText&gt;[17]&lt;/DisplayText&gt;&lt;record&gt;&lt;rec-number&gt;212&lt;/rec-number&gt;&lt;foreign-keys&gt;&lt;key app="EN" db-id="02sps2pse5vde9eszr6vesw82vsrpaeerdva"&gt;212&lt;/key&gt;&lt;/foreign-keys&gt;&lt;ref-type name="Book Section"&gt;5&lt;/ref-type&gt;&lt;contributors&gt;&lt;authors&gt;&lt;author&gt;Driks, A. &lt;/author&gt;&lt;author&gt;Mallozzi, M&lt;/author&gt;&lt;/authors&gt;&lt;secondary-authors&gt;&lt;author&gt;N. Bergman&lt;/author&gt;&lt;/secondary-authors&gt;&lt;/contributors&gt;&lt;titles&gt;&lt;title&gt;&lt;style face="normal" font="default" size="100%"&gt;Outer structures of the &lt;/style&gt;&lt;style face="italic" font="default" size="100%"&gt;Bacillus anthracis&lt;/style&gt;&lt;style face="normal" font="default" size="100%"&gt; spore.&lt;/style&gt;&lt;/title&gt;&lt;secondary-title&gt;Bacillus anthracis and Anthrax&lt;/secondary-title&gt;&lt;/titles&gt;&lt;dates&gt;&lt;year&gt;2009&lt;/year&gt;&lt;/dates&gt;&lt;pub-location&gt;New Jersey&lt;/pub-location&gt;&lt;publisher&gt;John Wiley &amp;amp; Sons&lt;/publisher&gt;&lt;urls&gt;&lt;/urls&gt;&lt;/record&gt;&lt;/Cite&gt;&lt;/EndNote&gt;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"_ENREF_17" \o "Driks, 2009 #212" </w:instrText>
      </w:r>
      <w:r w:rsidR="001E1917">
        <w:rPr>
          <w:noProof/>
        </w:rPr>
        <w:fldChar w:fldCharType="separate"/>
      </w:r>
      <w:r w:rsidR="001E1917">
        <w:rPr>
          <w:noProof/>
        </w:rPr>
        <w:t>17</w:t>
      </w:r>
      <w:r w:rsidR="001E1917">
        <w:rPr>
          <w:noProof/>
        </w:rPr>
        <w:fldChar w:fldCharType="end"/>
      </w:r>
      <w:r w:rsidR="001E1917">
        <w:rPr>
          <w:noProof/>
        </w:rPr>
        <w:t>]</w:t>
      </w:r>
      <w:r w:rsidR="001E1917">
        <w:fldChar w:fldCharType="end"/>
      </w:r>
      <w:del w:id="1243" w:author="hqin" w:date="2011-11-20T19:52:00Z">
        <w:r w:rsidRPr="002A0697" w:rsidDel="005C2288">
          <w:rPr>
            <w:noProof/>
          </w:rPr>
          <w:delText>(22)</w:delText>
        </w:r>
      </w:del>
      <w:r w:rsidRPr="002A0697">
        <w:t xml:space="preserve">. </w:t>
      </w:r>
    </w:p>
    <w:p w14:paraId="385DF7A3" w14:textId="77777777" w:rsidR="0036587D" w:rsidRDefault="001C7FC9">
      <w:pPr>
        <w:pStyle w:val="p-ni"/>
        <w:spacing w:before="0" w:after="0" w:line="240" w:lineRule="auto"/>
        <w:ind w:firstLine="720"/>
        <w:rPr>
          <w:szCs w:val="24"/>
          <w:lang w:val="en-US"/>
        </w:rPr>
        <w:pPrChange w:id="1244" w:author="hqin" w:date="2013-01-29T09:44:00Z">
          <w:pPr>
            <w:pStyle w:val="p-ni"/>
            <w:spacing w:before="0" w:after="0" w:line="480" w:lineRule="auto"/>
            <w:ind w:firstLine="720"/>
          </w:pPr>
        </w:pPrChange>
      </w:pPr>
      <w:r w:rsidRPr="002A0697">
        <w:rPr>
          <w:szCs w:val="24"/>
          <w:lang w:val="en-US"/>
        </w:rPr>
        <w:t xml:space="preserve">The prevalence of disordered regions in coat proteins </w:t>
      </w:r>
      <w:ins w:id="1245" w:author="MI" w:date="2011-11-29T18:50:00Z">
        <w:r>
          <w:rPr>
            <w:szCs w:val="24"/>
            <w:lang w:val="en-US"/>
          </w:rPr>
          <w:t xml:space="preserve">is notable and </w:t>
        </w:r>
      </w:ins>
      <w:r w:rsidRPr="002A0697">
        <w:rPr>
          <w:szCs w:val="24"/>
          <w:lang w:val="en-US"/>
        </w:rPr>
        <w:t xml:space="preserve">raises the possibility that these regions provide a function needed by most or all coat proteins. We do not know whether this is so, but we note that in some cases (such as the muscle protein titin </w:t>
      </w:r>
      <w:r w:rsidR="001E1917">
        <w:rPr>
          <w:szCs w:val="24"/>
          <w:lang w:val="en-US"/>
        </w:rPr>
        <w:fldChar w:fldCharType="begin"/>
      </w:r>
      <w:r w:rsidR="001E1917">
        <w:rPr>
          <w:szCs w:val="24"/>
          <w:lang w:val="en-US"/>
        </w:rPr>
        <w:instrText xml:space="preserve"> ADDIN EN.CITE &lt;EndNote&gt;&lt;Cite ExcludeYear="1"&gt;&lt;Author&gt;Lee&lt;/Author&gt;&lt;RecNum&gt;251&lt;/RecNum&gt;&lt;DisplayText&gt;[83]&lt;/DisplayText&gt;&lt;record&gt;&lt;rec-number&gt;251&lt;/rec-number&gt;&lt;foreign-keys&gt;&lt;key app="EN" db-id="02sps2pse5vde9eszr6vesw82vsrpaeerdva"&gt;251&lt;/key&gt;&lt;/foreign-keys&gt;&lt;ref-type name="Journal Article"&gt;17&lt;/ref-type&gt;&lt;contributors&gt;&lt;authors&gt;&lt;author&gt;Lee, E. H.&lt;/author&gt;&lt;author&gt;Hsin, J.&lt;/author&gt;&lt;author&gt;von Castelmur, E.&lt;/author&gt;&lt;author&gt;Mayans, O.&lt;/author&gt;&lt;author&gt;Schulten, K.&lt;/author&gt;&lt;/authors&gt;&lt;/contributors&gt;&lt;auth-address&gt;Center for Biophysics and Computational Biology, University of Illinois at Urbana-Champaign, Urbana, Illinois, USA.&lt;/auth-address&gt;&lt;titles&gt;&lt;title&gt;Tertiary and secondary structure elasticity of a six-Ig titin chain&lt;/title&gt;&lt;secondary-title&gt;Biophys J&lt;/secondary-title&gt;&lt;/titles&gt;&lt;periodical&gt;&lt;full-title&gt;Biophys J&lt;/full-title&gt;&lt;/periodical&gt;&lt;pages&gt;1085-95&lt;/pages&gt;&lt;volume&gt;98&lt;/volume&gt;&lt;number&gt;6&lt;/number&gt;&lt;edition&gt;2010/03/23&lt;/edition&gt;&lt;keywords&gt;&lt;keyword&gt;Computer Simulation&lt;/keyword&gt;&lt;keyword&gt;Elastic Modulus&lt;/keyword&gt;&lt;keyword&gt;Immunoglobulin G/*chemistry/*ultrastructure&lt;/keyword&gt;&lt;keyword&gt;*Models, Chemical&lt;/keyword&gt;&lt;keyword&gt;*Models, Molecular&lt;/keyword&gt;&lt;keyword&gt;Muscle Proteins/*chemistry/*ultrastructure&lt;/keyword&gt;&lt;keyword&gt;Protein Kinases/*chemistry/*ultrastructure&lt;/keyword&gt;&lt;keyword&gt;Protein Structure, Tertiary&lt;/keyword&gt;&lt;/keywords&gt;&lt;dates&gt;&lt;year&gt;2010&lt;/year&gt;&lt;pub-dates&gt;&lt;date&gt;Mar 17&lt;/date&gt;&lt;/pub-dates&gt;&lt;/dates&gt;&lt;isbn&gt;1542-0086 (Electronic)&amp;#xD;0006-3495 (Linking)&lt;/isbn&gt;&lt;accession-num&gt;20303866&lt;/accession-num&gt;&lt;urls&gt;&lt;related-urls&gt;&lt;url&gt;http://www.ncbi.nlm.nih.gov/entrez/query.fcgi?cmd=Retrieve&amp;amp;db=PubMed&amp;amp;dopt=Citation&amp;amp;list_uids=20303866&lt;/url&gt;&lt;/related-urls&gt;&lt;/urls&gt;&lt;custom2&gt;2849065&lt;/custom2&gt;&lt;electronic-resource-num&gt;S0006-3495(09)06002-0 [pii]&amp;#xD;10.1016/j.bpj.2009.12.4192&lt;/electronic-resource-num&gt;&lt;language&gt;eng&lt;/language&gt;&lt;/record&gt;&lt;/Cite&gt;&lt;/EndNote&gt;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"_ENREF_83" \o "Lee, 2010 #251" </w:instrText>
      </w:r>
      <w:r w:rsidR="001E1917">
        <w:rPr>
          <w:noProof/>
          <w:szCs w:val="24"/>
          <w:lang w:val="en-US"/>
        </w:rPr>
        <w:fldChar w:fldCharType="separate"/>
      </w:r>
      <w:r w:rsidR="001E1917">
        <w:rPr>
          <w:noProof/>
          <w:szCs w:val="24"/>
          <w:lang w:val="en-US"/>
        </w:rPr>
        <w:t>83</w:t>
      </w:r>
      <w:r w:rsidR="001E1917">
        <w:rPr>
          <w:noProof/>
          <w:szCs w:val="24"/>
          <w:lang w:val="en-US"/>
        </w:rPr>
        <w:fldChar w:fldCharType="end"/>
      </w:r>
      <w:r w:rsidR="001E1917">
        <w:rPr>
          <w:noProof/>
          <w:szCs w:val="24"/>
          <w:lang w:val="en-US"/>
        </w:rPr>
        <w:t>]</w:t>
      </w:r>
      <w:r w:rsidR="001E1917">
        <w:rPr>
          <w:szCs w:val="24"/>
          <w:lang w:val="en-US"/>
        </w:rPr>
        <w:fldChar w:fldCharType="end"/>
      </w:r>
      <w:del w:id="1246" w:author="hqin" w:date="2011-11-20T19:52:00Z">
        <w:r w:rsidRPr="002A0697" w:rsidDel="005C2288">
          <w:rPr>
            <w:noProof/>
            <w:szCs w:val="24"/>
            <w:lang w:val="en-US"/>
          </w:rPr>
          <w:delText>(37)</w:delText>
        </w:r>
      </w:del>
      <w:r w:rsidRPr="002A0697">
        <w:rPr>
          <w:szCs w:val="24"/>
          <w:lang w:val="en-US"/>
        </w:rPr>
        <w:t xml:space="preserve">) disordered regions can act effectively as springs that unfold when stretched by an external force. If this were true for the disordered regions within coat proteins, then such regions could at least partially explain the ability of the coat to fold and unfold like the pleats of an accordion, since this dynamic action likely involves stretching and contract the coat at specific points within each fold </w:t>
      </w:r>
      <w:r w:rsidRPr="002A0697">
        <w:t xml:space="preserve">(Sahin and Driks, unpublished </w:t>
      </w:r>
      <w:commentRangeStart w:id="1247"/>
      <w:r w:rsidRPr="002A0697">
        <w:t>observations</w:t>
      </w:r>
      <w:commentRangeEnd w:id="1247"/>
      <w:r w:rsidRPr="002A0697">
        <w:rPr>
          <w:rStyle w:val="CommentReference"/>
          <w:lang w:val="en-US"/>
        </w:rPr>
        <w:commentReference w:id="1247"/>
      </w:r>
      <w:r w:rsidRPr="002A0697">
        <w:t>)</w:t>
      </w:r>
      <w:r w:rsidRPr="002A0697">
        <w:rPr>
          <w:szCs w:val="24"/>
          <w:lang w:val="en-US"/>
        </w:rPr>
        <w:t xml:space="preserve"> </w:t>
      </w:r>
      <w:r w:rsidR="001E1917">
        <w:rPr>
          <w:szCs w:val="24"/>
          <w:lang w:val="en-US"/>
        </w:rPr>
        <w:fldChar w:fldCharType="begin">
          <w:fldData xml:space="preserve">PEVuZE5vdGU+PENpdGU+PEF1dGhvcj5DaGFkYTwvQXV0aG9yPjxZZWFyPjIwMDM8L1llYXI+PFJl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</w:fldData>
        </w:fldChar>
      </w:r>
      <w:r w:rsidR="001E1917">
        <w:rPr>
          <w:szCs w:val="24"/>
          <w:lang w:val="en-US"/>
        </w:rPr>
        <w:instrText xml:space="preserve"> ADDIN EN.CITE </w:instrText>
      </w:r>
      <w:r w:rsidR="001E1917">
        <w:rPr>
          <w:szCs w:val="24"/>
          <w:lang w:val="en-US"/>
        </w:rPr>
        <w:fldChar w:fldCharType="begin">
          <w:fldData xml:space="preserve">PEVuZE5vdGU+PENpdGU+PEF1dGhvcj5DaGFkYTwvQXV0aG9yPjxZZWFyPjIwMDM8L1llYXI+PFJl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</w:fldData>
        </w:fldChar>
      </w:r>
      <w:r w:rsidR="001E1917">
        <w:rPr>
          <w:szCs w:val="24"/>
          <w:lang w:val="en-US"/>
        </w:rPr>
        <w:instrText xml:space="preserve"> ADDIN EN.CITE.DATA </w:instrText>
      </w:r>
      <w:r w:rsidR="001E1917">
        <w:rPr>
          <w:szCs w:val="24"/>
          <w:lang w:val="en-US"/>
        </w:rPr>
      </w:r>
      <w:r w:rsidR="001E1917">
        <w:rPr>
          <w:szCs w:val="24"/>
          <w:lang w:val="en-US"/>
        </w:rPr>
        <w:fldChar w:fldCharType="end"/>
      </w:r>
      <w:r w:rsidR="001E1917">
        <w:rPr>
          <w:szCs w:val="24"/>
          <w:lang w:val="en-US"/>
        </w:rPr>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"_ENREF_84" \o "Chada, 2003 #14" </w:instrText>
      </w:r>
      <w:r w:rsidR="001E1917">
        <w:rPr>
          <w:noProof/>
          <w:szCs w:val="24"/>
          <w:lang w:val="en-US"/>
        </w:rPr>
        <w:fldChar w:fldCharType="separate"/>
      </w:r>
      <w:r w:rsidR="001E1917">
        <w:rPr>
          <w:noProof/>
          <w:szCs w:val="24"/>
          <w:lang w:val="en-US"/>
        </w:rPr>
        <w:t>84-89</w:t>
      </w:r>
      <w:r w:rsidR="001E1917">
        <w:rPr>
          <w:noProof/>
          <w:szCs w:val="24"/>
          <w:lang w:val="en-US"/>
        </w:rPr>
        <w:fldChar w:fldCharType="end"/>
      </w:r>
      <w:r w:rsidR="001E1917">
        <w:rPr>
          <w:noProof/>
          <w:szCs w:val="24"/>
          <w:lang w:val="en-US"/>
        </w:rPr>
        <w:t>]</w:t>
      </w:r>
      <w:r w:rsidR="001E1917">
        <w:rPr>
          <w:szCs w:val="24"/>
          <w:lang w:val="en-US"/>
        </w:rPr>
        <w:fldChar w:fldCharType="end"/>
      </w:r>
      <w:del w:id="1248" w:author="hqin" w:date="2011-11-20T19:52:00Z">
        <w:r w:rsidRPr="002A0697" w:rsidDel="005C2288">
          <w:rPr>
            <w:noProof/>
            <w:szCs w:val="24"/>
            <w:lang w:val="en-US"/>
          </w:rPr>
          <w:delText>(11, 17, 49-51, 69)</w:delText>
        </w:r>
      </w:del>
      <w:r w:rsidRPr="002A0697">
        <w:rPr>
          <w:szCs w:val="24"/>
          <w:lang w:val="en-US"/>
        </w:rPr>
        <w:t xml:space="preserve">. Interestingly, intrinsically disordered regions of proteins can evolve more rapidly than other regions, because disordered regions have fewer constraints than ordered regions </w:t>
      </w:r>
      <w:r w:rsidR="001E1917">
        <w:rPr>
          <w:szCs w:val="24"/>
          <w:lang w:val="en-US"/>
        </w:rPr>
        <w:fldChar w:fldCharType="begin"/>
      </w:r>
      <w:r w:rsidR="001E1917">
        <w:rPr>
          <w:szCs w:val="24"/>
          <w:lang w:val="en-US"/>
        </w:rPr>
        <w:instrText xml:space="preserve"> ADDIN EN.CITE &lt;EndNote&gt;&lt;Cite&gt;&lt;Author&gt;Brown&lt;/Author&gt;&lt;Year&gt;2010&lt;/Year&gt;&lt;RecNum&gt;241&lt;/RecNum&gt;&lt;DisplayText&gt;[90]&lt;/DisplayText&gt;&lt;record&gt;&lt;rec-number&gt;241&lt;/rec-number&gt;&lt;foreign-keys&gt;&lt;key app="EN" db-id="02sps2pse5vde9eszr6vesw82vsrpaeerdva"&gt;241&lt;/key&gt;&lt;/foreign-keys&gt;&lt;ref-type name="Journal Article"&gt;17&lt;/ref-type&gt;&lt;contributors&gt;&lt;authors&gt;&lt;author&gt;Brown, C. J.&lt;/author&gt;&lt;author&gt;Johnson, A. K.&lt;/author&gt;&lt;author&gt;Daughdrill, G. W.&lt;/author&gt;&lt;/authors&gt;&lt;/contributors&gt;&lt;auth-address&gt;Department of Biological Sciences, University of Idaho, USA. celesteb@uidaho.edu&lt;/auth-address&gt;&lt;titles&gt;&lt;title&gt;Comparing models of evolution for ordered and disordered proteins&lt;/title&gt;&lt;secondary-title&gt;Mol Biol Evol&lt;/secondary-title&gt;&lt;/titles&gt;&lt;periodical&gt;&lt;full-title&gt;Mol Biol Evol&lt;/full-title&gt;&lt;/periodical&gt;&lt;pages&gt;609-21&lt;/pages&gt;&lt;volume&gt;27&lt;/volume&gt;&lt;number&gt;3&lt;/number&gt;&lt;edition&gt;2009/11/20&lt;/edition&gt;&lt;dates&gt;&lt;year&gt;2010&lt;/year&gt;&lt;pub-dates&gt;&lt;date&gt;Mar&lt;/date&gt;&lt;/pub-dates&gt;&lt;/dates&gt;&lt;isbn&gt;1537-1719 (Electronic)&amp;#xD;0737-4038 (Linking)&lt;/isbn&gt;&lt;accession-num&gt;19923193&lt;/accession-num&gt;&lt;urls&gt;&lt;related-urls&gt;&lt;url&gt;http://www.ncbi.nlm.nih.gov/entrez/query.fcgi?cmd=Retrieve&amp;amp;db=PubMed&amp;amp;dopt=Citation&amp;amp;list_uids=19923193&lt;/url&gt;&lt;/related-urls&gt;&lt;/urls&gt;&lt;custom2&gt;2822292&lt;/custom2&gt;&lt;electronic-resource-num&gt;msp277 [pii]&amp;#xD;10.1093/molbev/msp277&lt;/electronic-resource-num&gt;&lt;research-notes&gt;&lt;style face="bold" font="default" size="100%"&gt;* disordered proteins have fewer evolutionary constraints than ordered proteins.&lt;/style&gt;&lt;/research-notes&gt;&lt;language&gt;eng&lt;/language&gt;&lt;/record&gt;&lt;/Cite&gt;&lt;/EndNote&gt;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"_ENREF_90" \o "Brown, 2010 #241" </w:instrText>
      </w:r>
      <w:r w:rsidR="001E1917">
        <w:rPr>
          <w:noProof/>
          <w:szCs w:val="24"/>
          <w:lang w:val="en-US"/>
        </w:rPr>
        <w:fldChar w:fldCharType="separate"/>
      </w:r>
      <w:r w:rsidR="001E1917">
        <w:rPr>
          <w:noProof/>
          <w:szCs w:val="24"/>
          <w:lang w:val="en-US"/>
        </w:rPr>
        <w:t>90</w:t>
      </w:r>
      <w:r w:rsidR="001E1917">
        <w:rPr>
          <w:noProof/>
          <w:szCs w:val="24"/>
          <w:lang w:val="en-US"/>
        </w:rPr>
        <w:fldChar w:fldCharType="end"/>
      </w:r>
      <w:r w:rsidR="001E1917">
        <w:rPr>
          <w:noProof/>
          <w:szCs w:val="24"/>
          <w:lang w:val="en-US"/>
        </w:rPr>
        <w:t>]</w:t>
      </w:r>
      <w:r w:rsidR="001E1917">
        <w:rPr>
          <w:szCs w:val="24"/>
          <w:lang w:val="en-US"/>
        </w:rPr>
        <w:fldChar w:fldCharType="end"/>
      </w:r>
      <w:del w:id="1249" w:author="hqin" w:date="2011-11-20T19:52:00Z">
        <w:r w:rsidRPr="002A0697" w:rsidDel="005C2288">
          <w:rPr>
            <w:noProof/>
            <w:szCs w:val="24"/>
            <w:lang w:val="en-US"/>
          </w:rPr>
          <w:delText>(10)</w:delText>
        </w:r>
      </w:del>
      <w:r w:rsidRPr="002A0697">
        <w:rPr>
          <w:szCs w:val="24"/>
          <w:lang w:val="en-US"/>
        </w:rPr>
        <w:t xml:space="preserve">. However, because the alignment between sequences with intrinsic disorder may be poorer than other regions, evolutionary rates can appear faster than they actually are. Further analysis will be needed to determine whether these regions within coat proteins are, indeed, evolving faster than other regions. </w:t>
      </w:r>
    </w:p>
    <w:p w14:paraId="07F1FEE9" w14:textId="77777777" w:rsidR="0036587D" w:rsidRDefault="001C7FC9">
      <w:pPr>
        <w:pStyle w:val="p-ni"/>
        <w:spacing w:before="0" w:after="0" w:line="240" w:lineRule="auto"/>
        <w:ind w:firstLine="720"/>
        <w:rPr>
          <w:ins w:id="1250" w:author="hqin" w:date="2011-11-30T09:26:00Z"/>
        </w:rPr>
        <w:pPrChange w:id="1251" w:author="hqin" w:date="2013-01-29T09:44:00Z">
          <w:pPr>
            <w:pStyle w:val="p-ni"/>
            <w:spacing w:before="0" w:after="0" w:line="480" w:lineRule="auto"/>
            <w:ind w:firstLine="720"/>
          </w:pPr>
        </w:pPrChange>
      </w:pPr>
      <w:r w:rsidRPr="002A0697">
        <w:t xml:space="preserve">Our work raises several intriguing questions for future studies. First, what are the broader biological and functional implications of the different evolutionary patterns of spore coat proteins among different </w:t>
      </w:r>
      <w:ins w:id="1252" w:author="MI" w:date="2011-11-29T18:51:00Z">
        <w:r w:rsidRPr="002A0697">
          <w:rPr>
            <w:i/>
          </w:rPr>
          <w:t>Bacill</w:t>
        </w:r>
        <w:r>
          <w:rPr>
            <w:i/>
          </w:rPr>
          <w:t xml:space="preserve">aceae </w:t>
        </w:r>
      </w:ins>
      <w:del w:id="1253" w:author="MI" w:date="2011-11-29T18:51:00Z">
        <w:r w:rsidRPr="002A0697" w:rsidDel="003F70A6">
          <w:delText xml:space="preserve">Bacillus </w:delText>
        </w:r>
      </w:del>
      <w:r w:rsidRPr="002A0697">
        <w:t xml:space="preserve">clades? Second, does exosporium protein evolution follow a trend that is similar to the outer coat in </w:t>
      </w:r>
      <w:r w:rsidRPr="002A0697">
        <w:rPr>
          <w:i/>
        </w:rPr>
        <w:t>B. subtilis</w:t>
      </w:r>
      <w:r w:rsidRPr="002A0697">
        <w:t>, as we would predict? In future studies, we will apply the approach described here to those proteins, to determine not only whether they evolve more rapidly than coat proteins, but also whether different rates of evolution can be detected within the exosporium sublayers.</w:t>
      </w:r>
      <w:ins w:id="1254" w:author="hqin" w:date="2011-11-30T09:26:00Z">
        <w:r>
          <w:t xml:space="preserve"> </w:t>
        </w:r>
      </w:ins>
    </w:p>
    <w:p w14:paraId="69CCEA30" w14:textId="77777777" w:rsidR="0036587D" w:rsidRDefault="001C7FC9">
      <w:pPr>
        <w:pStyle w:val="p-ni"/>
        <w:spacing w:before="0" w:after="0" w:line="240" w:lineRule="auto"/>
        <w:ind w:firstLine="720"/>
        <w:rPr>
          <w:ins w:id="1255" w:author="hqin" w:date="2011-11-30T09:26:00Z"/>
        </w:rPr>
        <w:pPrChange w:id="1256" w:author="hqin" w:date="2013-01-29T09:44:00Z">
          <w:pPr>
            <w:pStyle w:val="p-ni"/>
            <w:spacing w:before="0" w:after="0" w:line="480" w:lineRule="auto"/>
            <w:ind w:firstLine="720"/>
          </w:pPr>
        </w:pPrChange>
      </w:pPr>
      <w:commentRangeStart w:id="1257"/>
      <w:ins w:id="1258" w:author="hqin" w:date="2011-11-30T09:26:00Z">
        <w:r w:rsidRPr="00C548F6">
          <w:rPr>
            <w:szCs w:val="24"/>
            <w:lang w:val="en-US"/>
          </w:rPr>
          <w:t xml:space="preserve">We searched for adaptive changes in coat proteins in </w:t>
        </w:r>
        <w:r>
          <w:rPr>
            <w:szCs w:val="24"/>
            <w:lang w:val="en-US"/>
          </w:rPr>
          <w:t xml:space="preserve">the two species </w:t>
        </w:r>
        <w:r w:rsidRPr="00C548F6">
          <w:rPr>
            <w:szCs w:val="24"/>
            <w:lang w:val="en-US"/>
          </w:rPr>
          <w:t>group</w:t>
        </w:r>
        <w:r>
          <w:rPr>
            <w:szCs w:val="24"/>
            <w:lang w:val="en-US"/>
          </w:rPr>
          <w:t>s</w:t>
        </w:r>
        <w:r w:rsidRPr="00C548F6">
          <w:rPr>
            <w:szCs w:val="24"/>
            <w:lang w:val="en-US"/>
          </w:rPr>
          <w:t xml:space="preserve"> using the site-model</w:t>
        </w:r>
        <w:commentRangeEnd w:id="1257"/>
        <w:r>
          <w:rPr>
            <w:rStyle w:val="CommentReference"/>
            <w:lang w:val="en-US"/>
          </w:rPr>
          <w:commentReference w:id="1257"/>
        </w:r>
        <w:r w:rsidRPr="00C548F6">
          <w:rPr>
            <w:szCs w:val="24"/>
            <w:lang w:val="en-US"/>
          </w:rPr>
          <w:t xml:space="preserve"> implemented in PAML </w:t>
        </w:r>
      </w:ins>
      <w:r w:rsidR="001E1917">
        <w:rPr>
          <w:szCs w:val="24"/>
          <w:lang w:val="en-US"/>
        </w:rPr>
        <w:fldChar w:fldCharType="begin"/>
      </w:r>
      <w:r w:rsidR="001E1917">
        <w:rPr>
          <w:szCs w:val="24"/>
          <w:lang w:val="en-US"/>
        </w:rPr>
        <w:instrText xml:space="preserve"> ADDIN EN.CITE &lt;EndNote&gt;&lt;Cite&gt;&lt;Author&gt;Yang&lt;/Author&gt;&lt;Year&gt;2006&lt;/Year&gt;&lt;RecNum&gt;101&lt;/RecNum&gt;&lt;DisplayText&gt;[52, 53]&lt;/DisplayText&gt;&lt;record&gt;&lt;rec-number&gt;101&lt;/rec-number&gt;&lt;foreign-keys&gt;&lt;key app="EN" db-id="02sps2pse5vde9eszr6vesw82vsrpaeerdva"&gt;101&lt;/key&gt;&lt;/foreign-keys&gt;&lt;ref-type name="Book"&gt;6&lt;/ref-type&gt;&lt;contributors&gt;&lt;authors&gt;&lt;author&gt;Yang, Ziheng&lt;/author&gt;&lt;/authors&gt;&lt;secondary-authors&gt;&lt;author&gt;Harvey, Paul H&lt;/author&gt;&lt;author&gt;May, Robert M.&lt;/author&gt;&lt;/secondary-authors&gt;&lt;/contributors&gt;&lt;titles&gt;&lt;title&gt;Computational Molecular Evolution&lt;/title&gt;&lt;secondary-title&gt;Oxford Series in Ecology and Evolution&lt;/secondary-title&gt;&lt;/titles&gt;&lt;pages&gt;357&lt;/pages&gt;&lt;dates&gt;&lt;year&gt;2006&lt;/year&gt;&lt;/dates&gt;&lt;pub-location&gt;Oxford&lt;/pub-location&gt;&lt;publisher&gt;Oxford University Press&lt;/publisher&gt;&lt;isbn&gt;978-0-19-856699-1&lt;/isbn&gt;&lt;urls&gt;&lt;/urls&gt;&lt;/record&gt;&lt;/Cite&gt;&lt;Cite&gt;&lt;Author&gt;Bielawski&lt;/Author&gt;&lt;Year&gt;2005&lt;/Year&gt;&lt;RecNum&gt;82&lt;/RecNum&gt;&lt;record&gt;&lt;rec-number&gt;82&lt;/rec-number&gt;&lt;foreign-keys&gt;&lt;key app="EN" db-id="02sps2pse5vde9eszr6vesw82vsrpaeerdva"&gt;82&lt;/key&gt;&lt;/foreign-keys&gt;&lt;ref-type name="Book Section"&gt;5&lt;/ref-type&gt;&lt;contributors&gt;&lt;authors&gt;&lt;author&gt;Bielawski, Josep P.&lt;/author&gt;&lt;author&gt;Yang, Ziheng&lt;/author&gt;&lt;/authors&gt;&lt;secondary-authors&gt;&lt;author&gt;Nielsen, Rasmus &lt;/author&gt;&lt;/secondary-authors&gt;&lt;/contributors&gt;&lt;titles&gt;&lt;title&gt;Maximum Likelihood Methods for Detecting Adaptive Protein Evolution&lt;/title&gt;&lt;secondary-title&gt;Statistical Methods in Molecular Evolution&lt;/secondary-title&gt;&lt;/titles&gt;&lt;pages&gt;103-124&lt;/pages&gt;&lt;dates&gt;&lt;year&gt;2005&lt;/year&gt;&lt;/dates&gt;&lt;publisher&gt;Springer&lt;/publisher&gt;&lt;urls&gt;&lt;/urls&gt;&lt;/record&gt;&lt;/Cite&gt;&lt;/EndNote&gt;</w:instrText>
      </w:r>
      <w:r w:rsidR="001E1917">
        <w:rPr>
          <w:szCs w:val="24"/>
          <w:lang w:val="en-US"/>
        </w:rPr>
        <w:fldChar w:fldCharType="separate"/>
      </w:r>
      <w:r w:rsidR="001E1917">
        <w:rPr>
          <w:noProof/>
          <w:szCs w:val="24"/>
          <w:lang w:val="en-US"/>
        </w:rPr>
        <w:t>[</w:t>
      </w:r>
      <w:r w:rsidR="001E1917">
        <w:rPr>
          <w:noProof/>
          <w:szCs w:val="24"/>
          <w:lang w:val="en-US"/>
        </w:rPr>
        <w:fldChar w:fldCharType="begin"/>
      </w:r>
      <w:r w:rsidR="001E1917">
        <w:rPr>
          <w:noProof/>
          <w:szCs w:val="24"/>
          <w:lang w:val="en-US"/>
        </w:rPr>
        <w:instrText xml:space="preserve"> HYPERLINK \l "_ENREF_52" \o "Yang, 2006 #101" </w:instrText>
      </w:r>
      <w:r w:rsidR="001E1917">
        <w:rPr>
          <w:noProof/>
          <w:szCs w:val="24"/>
          <w:lang w:val="en-US"/>
        </w:rPr>
        <w:fldChar w:fldCharType="separate"/>
      </w:r>
      <w:r w:rsidR="001E1917">
        <w:rPr>
          <w:noProof/>
          <w:szCs w:val="24"/>
          <w:lang w:val="en-US"/>
        </w:rPr>
        <w:t>52</w:t>
      </w:r>
      <w:r w:rsidR="001E1917">
        <w:rPr>
          <w:noProof/>
          <w:szCs w:val="24"/>
          <w:lang w:val="en-US"/>
        </w:rPr>
        <w:fldChar w:fldCharType="end"/>
      </w:r>
      <w:r w:rsidR="001E1917">
        <w:rPr>
          <w:noProof/>
          <w:szCs w:val="24"/>
          <w:lang w:val="en-US"/>
        </w:rPr>
        <w:t xml:space="preserve">, </w:t>
      </w:r>
      <w:r w:rsidR="001E1917">
        <w:rPr>
          <w:noProof/>
          <w:szCs w:val="24"/>
          <w:lang w:val="en-US"/>
        </w:rPr>
        <w:fldChar w:fldCharType="begin"/>
      </w:r>
      <w:r w:rsidR="001E1917">
        <w:rPr>
          <w:noProof/>
          <w:szCs w:val="24"/>
          <w:lang w:val="en-US"/>
        </w:rPr>
        <w:instrText xml:space="preserve"> HYPERLINK \l "_ENREF_53" \o "Bielawski, 2005 #82" </w:instrText>
      </w:r>
      <w:r w:rsidR="001E1917">
        <w:rPr>
          <w:noProof/>
          <w:szCs w:val="24"/>
          <w:lang w:val="en-US"/>
        </w:rPr>
        <w:fldChar w:fldCharType="separate"/>
      </w:r>
      <w:r w:rsidR="001E1917">
        <w:rPr>
          <w:noProof/>
          <w:szCs w:val="24"/>
          <w:lang w:val="en-US"/>
        </w:rPr>
        <w:t>53</w:t>
      </w:r>
      <w:r w:rsidR="001E1917">
        <w:rPr>
          <w:noProof/>
          <w:szCs w:val="24"/>
          <w:lang w:val="en-US"/>
        </w:rPr>
        <w:fldChar w:fldCharType="end"/>
      </w:r>
      <w:r w:rsidR="001E1917">
        <w:rPr>
          <w:noProof/>
          <w:szCs w:val="24"/>
          <w:lang w:val="en-US"/>
        </w:rPr>
        <w:t>]</w:t>
      </w:r>
      <w:r w:rsidR="001E1917">
        <w:rPr>
          <w:szCs w:val="24"/>
          <w:lang w:val="en-US"/>
        </w:rPr>
        <w:fldChar w:fldCharType="end"/>
      </w:r>
      <w:ins w:id="1259" w:author="hqin" w:date="2011-11-30T09:26:00Z">
        <w:r w:rsidRPr="00C548F6">
          <w:rPr>
            <w:szCs w:val="24"/>
            <w:lang w:val="en-US"/>
          </w:rPr>
          <w:t xml:space="preserve">.  </w:t>
        </w:r>
        <w:r>
          <w:rPr>
            <w:szCs w:val="24"/>
            <w:lang w:val="en-US"/>
          </w:rPr>
          <w:t xml:space="preserve">The current number species in each group is too small to offer a reasonable statistical power. We hope to revisit this question when genomes of many more Bacillus species become available. </w:t>
        </w:r>
      </w:ins>
    </w:p>
    <w:p w14:paraId="75412075" w14:textId="77777777" w:rsidR="0036587D" w:rsidRDefault="0036587D">
      <w:pPr>
        <w:pStyle w:val="p-ni"/>
        <w:spacing w:before="0" w:after="0" w:line="240" w:lineRule="auto"/>
        <w:ind w:firstLine="720"/>
        <w:rPr>
          <w:del w:id="1260" w:author="hqin" w:date="2011-11-30T09:26:00Z"/>
        </w:rPr>
        <w:pPrChange w:id="1261" w:author="hqin" w:date="2013-01-29T09:44:00Z">
          <w:pPr>
            <w:pStyle w:val="p-ni"/>
            <w:spacing w:before="0" w:after="0" w:line="480" w:lineRule="auto"/>
            <w:ind w:firstLine="720"/>
          </w:pPr>
        </w:pPrChange>
      </w:pPr>
    </w:p>
    <w:p w14:paraId="5E870D5B" w14:textId="77777777" w:rsidR="0036587D" w:rsidRDefault="001C7FC9">
      <w:pPr>
        <w:pStyle w:val="p-ni"/>
        <w:spacing w:before="0" w:after="0" w:line="240" w:lineRule="auto"/>
        <w:ind w:firstLine="720"/>
        <w:pPrChange w:id="1262" w:author="hqin" w:date="2013-01-29T09:44:00Z">
          <w:pPr>
            <w:pStyle w:val="p-ni"/>
            <w:spacing w:before="0" w:after="0" w:line="480" w:lineRule="auto"/>
            <w:ind w:firstLine="720"/>
          </w:pPr>
        </w:pPrChange>
      </w:pPr>
      <w:r w:rsidRPr="002A0697">
        <w:rPr>
          <w:szCs w:val="24"/>
          <w:lang w:val="en-US"/>
        </w:rPr>
        <w:t xml:space="preserve">One of the most interesting consequences of this work is the likely role for the outer coat and crust proteins in variation among spores of the Bacillaceae. The phylogenomic approach employed in this study is likely to be very useful to further investigations into the </w:t>
      </w:r>
      <w:commentRangeStart w:id="1263"/>
      <w:r w:rsidRPr="002A0697">
        <w:rPr>
          <w:szCs w:val="24"/>
          <w:lang w:val="en-US"/>
        </w:rPr>
        <w:t xml:space="preserve">divergent ecological histories and patterns of adaptation among spore-forming bacteria. </w:t>
      </w:r>
      <w:r w:rsidRPr="002A0697">
        <w:t xml:space="preserve"> </w:t>
      </w:r>
      <w:commentRangeEnd w:id="1263"/>
      <w:r w:rsidRPr="002A0697">
        <w:rPr>
          <w:rStyle w:val="CommentReference"/>
          <w:lang w:val="en-US"/>
        </w:rPr>
        <w:commentReference w:id="1263"/>
      </w:r>
      <w:r w:rsidRPr="002A0697">
        <w:t xml:space="preserve">We hope that this work prompts deeper investigations into poorly studied species with intriguing lifestyles and poorly studied ecological niches </w:t>
      </w:r>
      <w:r w:rsidR="001E1917">
        <w:fldChar w:fldCharType="begin"/>
      </w:r>
      <w:r w:rsidR="001E1917">
        <w:instrText xml:space="preserve"> ADDIN EN.CITE &lt;EndNote&gt;&lt;Cite&gt;&lt;Author&gt;Driks&lt;/Author&gt;&lt;Year&gt;2007&lt;/Year&gt;&lt;RecNum&gt;6&lt;/RecNum&gt;&lt;DisplayText&gt;[13]&lt;/DisplayText&gt;&lt;record&gt;&lt;rec-number&gt;6&lt;/rec-number&gt;&lt;foreign-keys&gt;&lt;key app="EN" db-id="02sps2pse5vde9eszr6vesw82vsrpaeerdva"&gt;6&lt;/key&gt;&lt;/foreign-keys&gt;&lt;ref-type name="Journal Article"&gt;17&lt;/ref-type&gt;&lt;contributors&gt;&lt;authors&gt;&lt;author&gt;Driks, A.&lt;/author&gt;&lt;/authors&gt;&lt;/contributors&gt;&lt;auth-address&gt;Department of Microbiology and Immunology, Loyola University Medical Center, Maywood, IL 60153, USA. adriks@lumc.edu&lt;/auth-address&gt;&lt;titles&gt;&lt;title&gt;Surface appendages of bacterial spores&lt;/title&gt;&lt;secondary-title&gt;Mol Microbiol&lt;/secondary-title&gt;&lt;/titles&gt;&lt;periodical&gt;&lt;full-title&gt;Mol Microbiol&lt;/full-title&gt;&lt;/periodical&gt;&lt;pages&gt;623-5&lt;/pages&gt;&lt;volume&gt;63&lt;/volume&gt;&lt;number&gt;3&lt;/number&gt;&lt;keywords&gt;&lt;keyword&gt;Bacillus/chemistry/genetics/physiology/ultrastructure&lt;/keyword&gt;&lt;keyword&gt;Bacterial Proteins/chemistry/metabolism&lt;/keyword&gt;&lt;keyword&gt;Biodiversity&lt;/keyword&gt;&lt;keyword&gt;Clostridium/chemistry/genetics/*physiology/ultrastructure&lt;/keyword&gt;&lt;keyword&gt;Genetic Techniques&lt;/keyword&gt;&lt;keyword&gt;Spores, Bacterial/chemistry/metabolism/*ultrastructure&lt;/keyword&gt;&lt;/keywords&gt;&lt;dates&gt;&lt;year&gt;2007&lt;/year&gt;&lt;pub-dates&gt;&lt;date&gt;Feb&lt;/date&gt;&lt;/pub-dates&gt;&lt;/dates&gt;&lt;accession-num&gt;17302795&lt;/accession-num&gt;&lt;urls&gt;&lt;related-urls&gt;&lt;url&gt;http://www.ncbi.nlm.nih.gov/entrez/query.fcgi?cmd=Retrieve&amp;amp;db=PubMed&amp;amp;dopt=Citation&amp;amp;list_uids=17302795 &lt;/url&gt;&lt;/related-urls&gt;&lt;/urls&gt;&lt;/record&gt;&lt;/Cite&gt;&lt;/EndNote&gt;</w:instrText>
      </w:r>
      <w:r w:rsidR="001E1917">
        <w:fldChar w:fldCharType="separate"/>
      </w:r>
      <w:r w:rsidR="001E1917">
        <w:rPr>
          <w:noProof/>
        </w:rPr>
        <w:t>[</w:t>
      </w:r>
      <w:r w:rsidR="001E1917">
        <w:rPr>
          <w:noProof/>
        </w:rPr>
        <w:fldChar w:fldCharType="begin"/>
      </w:r>
      <w:r w:rsidR="001E1917">
        <w:rPr>
          <w:noProof/>
        </w:rPr>
        <w:instrText xml:space="preserve"> HYPERLINK \l "_ENREF_13" \o "Driks, 2007 #6" </w:instrText>
      </w:r>
      <w:r w:rsidR="001E1917">
        <w:rPr>
          <w:noProof/>
        </w:rPr>
        <w:fldChar w:fldCharType="separate"/>
      </w:r>
      <w:r w:rsidR="001E1917">
        <w:rPr>
          <w:noProof/>
        </w:rPr>
        <w:t>13</w:t>
      </w:r>
      <w:r w:rsidR="001E1917">
        <w:rPr>
          <w:noProof/>
        </w:rPr>
        <w:fldChar w:fldCharType="end"/>
      </w:r>
      <w:r w:rsidR="001E1917">
        <w:rPr>
          <w:noProof/>
        </w:rPr>
        <w:t>]</w:t>
      </w:r>
      <w:r w:rsidR="001E1917">
        <w:fldChar w:fldCharType="end"/>
      </w:r>
      <w:del w:id="1264" w:author="hqin" w:date="2011-11-20T19:52:00Z">
        <w:r w:rsidRPr="002A0697" w:rsidDel="005C2288">
          <w:rPr>
            <w:noProof/>
          </w:rPr>
          <w:delText>(21)</w:delText>
        </w:r>
      </w:del>
      <w:r w:rsidRPr="002A0697">
        <w:t xml:space="preserve">. </w:t>
      </w:r>
    </w:p>
    <w:p w14:paraId="7E1848C7" w14:textId="77777777" w:rsidR="0036587D" w:rsidRDefault="0036587D">
      <w:pPr>
        <w:pStyle w:val="p-ni"/>
        <w:spacing w:before="0" w:after="0" w:line="240" w:lineRule="auto"/>
        <w:ind w:firstLine="720"/>
        <w:rPr>
          <w:ins w:id="1265" w:author="hqin" w:date="2011-11-20T20:21:00Z"/>
          <w:bCs/>
          <w:szCs w:val="24"/>
          <w:lang w:val="en-US"/>
        </w:rPr>
        <w:pPrChange w:id="1266" w:author="hqin" w:date="2013-01-29T09:44:00Z">
          <w:pPr>
            <w:pStyle w:val="p-ni"/>
            <w:spacing w:before="0" w:after="0" w:line="480" w:lineRule="auto"/>
            <w:ind w:firstLine="720"/>
          </w:pPr>
        </w:pPrChange>
      </w:pPr>
    </w:p>
    <w:p w14:paraId="04ACE9A4" w14:textId="77777777" w:rsidR="0036587D" w:rsidRDefault="001C7FC9">
      <w:pPr>
        <w:rPr>
          <w:ins w:id="1267" w:author="hqin" w:date="2011-11-20T20:21:00Z"/>
        </w:rPr>
        <w:pPrChange w:id="1268" w:author="hqin" w:date="2013-01-29T09:44:00Z">
          <w:pPr>
            <w:spacing w:line="480" w:lineRule="auto"/>
          </w:pPr>
        </w:pPrChange>
      </w:pPr>
      <w:ins w:id="1269" w:author="hqin" w:date="2011-11-20T20:29:00Z">
        <w:r>
          <w:rPr>
            <w:b/>
          </w:rPr>
          <w:br w:type="page"/>
        </w:r>
      </w:ins>
      <w:ins w:id="1270" w:author="hqin" w:date="2011-11-20T20:21:00Z">
        <w:r w:rsidRPr="002A0697">
          <w:rPr>
            <w:b/>
          </w:rPr>
          <w:t xml:space="preserve">5 </w:t>
        </w:r>
        <w:r w:rsidRPr="00DA12D7">
          <w:rPr>
            <w:b/>
          </w:rPr>
          <w:t>Authors' contributions</w:t>
        </w:r>
        <w:r w:rsidRPr="002A0697">
          <w:rPr>
            <w:b/>
          </w:rPr>
          <w:t>.</w:t>
        </w:r>
        <w:r w:rsidRPr="002A0697">
          <w:t xml:space="preserve"> </w:t>
        </w:r>
      </w:ins>
    </w:p>
    <w:p w14:paraId="788BE90E" w14:textId="77777777" w:rsidR="0036587D" w:rsidRDefault="001C7FC9">
      <w:pPr>
        <w:pStyle w:val="p-ni"/>
        <w:spacing w:before="0" w:after="0" w:line="240" w:lineRule="auto"/>
        <w:ind w:firstLine="720"/>
        <w:rPr>
          <w:ins w:id="1271" w:author="hqin" w:date="2011-11-20T20:21:00Z"/>
        </w:rPr>
        <w:pPrChange w:id="1272" w:author="hqin" w:date="2013-01-29T09:44:00Z">
          <w:pPr>
            <w:pStyle w:val="p-ni"/>
            <w:spacing w:before="0" w:after="0" w:line="480" w:lineRule="auto"/>
            <w:ind w:firstLine="720"/>
          </w:pPr>
        </w:pPrChange>
      </w:pPr>
      <w:ins w:id="1273" w:author="hqin" w:date="2011-11-20T20:28:00Z">
        <w:r>
          <w:t xml:space="preserve">HQ and AD designed the study, HQ </w:t>
        </w:r>
      </w:ins>
      <w:ins w:id="1274" w:author="hqin" w:date="2011-11-20T20:29:00Z">
        <w:r>
          <w:t xml:space="preserve">performed </w:t>
        </w:r>
      </w:ins>
      <w:ins w:id="1275" w:author="hqin" w:date="2011-11-20T20:28:00Z">
        <w:r>
          <w:t xml:space="preserve">the study, </w:t>
        </w:r>
      </w:ins>
      <w:ins w:id="1276" w:author="hqin" w:date="2011-11-20T20:29:00Z">
        <w:r>
          <w:t xml:space="preserve">and HQ and AD wrote the manuscript. </w:t>
        </w:r>
      </w:ins>
    </w:p>
    <w:p w14:paraId="2A78ABEF" w14:textId="77777777" w:rsidR="0036587D" w:rsidRDefault="0036587D">
      <w:pPr>
        <w:pStyle w:val="p-ni"/>
        <w:spacing w:before="0" w:after="0" w:line="240" w:lineRule="auto"/>
        <w:ind w:firstLine="720"/>
        <w:rPr>
          <w:bCs/>
          <w:szCs w:val="24"/>
          <w:lang w:val="en-US"/>
        </w:rPr>
        <w:pPrChange w:id="1277" w:author="hqin" w:date="2013-01-29T09:44:00Z">
          <w:pPr>
            <w:pStyle w:val="p-ni"/>
            <w:spacing w:before="0" w:after="0" w:line="480" w:lineRule="auto"/>
            <w:ind w:firstLine="720"/>
          </w:pPr>
        </w:pPrChange>
      </w:pPr>
    </w:p>
    <w:p w14:paraId="7268AE63" w14:textId="77777777" w:rsidR="0036587D" w:rsidRDefault="001C7FC9">
      <w:pPr>
        <w:pPrChange w:id="1278" w:author="hqin" w:date="2013-01-29T09:44:00Z">
          <w:pPr>
            <w:spacing w:line="480" w:lineRule="auto"/>
          </w:pPr>
        </w:pPrChange>
      </w:pPr>
      <w:ins w:id="1279" w:author="hqin" w:date="2011-11-20T20:21:00Z">
        <w:r>
          <w:rPr>
            <w:b/>
          </w:rPr>
          <w:t>6</w:t>
        </w:r>
      </w:ins>
      <w:del w:id="1280" w:author="hqin" w:date="2011-11-20T20:21:00Z">
        <w:r w:rsidRPr="002A0697" w:rsidDel="00DA12D7">
          <w:rPr>
            <w:b/>
          </w:rPr>
          <w:delText>5</w:delText>
        </w:r>
      </w:del>
      <w:r w:rsidRPr="002A0697">
        <w:rPr>
          <w:b/>
        </w:rPr>
        <w:t xml:space="preserve"> Acknowledgements.</w:t>
      </w:r>
      <w:r w:rsidRPr="002A0697">
        <w:t xml:space="preserve"> </w:t>
      </w:r>
    </w:p>
    <w:p w14:paraId="34F6FF81" w14:textId="77777777" w:rsidR="0036587D" w:rsidRDefault="001C7FC9">
      <w:pPr>
        <w:ind w:firstLine="720"/>
        <w:rPr>
          <w:ins w:id="1281" w:author="hqin" w:date="2011-11-20T20:20:00Z"/>
        </w:rPr>
        <w:pPrChange w:id="1282" w:author="hqin" w:date="2013-01-29T09:44:00Z">
          <w:pPr>
            <w:spacing w:line="480" w:lineRule="auto"/>
            <w:ind w:firstLine="720"/>
          </w:pPr>
        </w:pPrChange>
      </w:pPr>
      <w:r w:rsidRPr="002A0697">
        <w:t xml:space="preserve">We thank Michele Mock and Marie Moya-Nilges for comments, Richard Schultz for enlightening discussions, Emmanuel Paradis for helps on the APE package in R, and Hongwe Wu on usage of MCL. HQ was partially supported by a NCMHD grant (5P20MD000215-05) given to the Spelman Center for Health Disparities Research and Education and a seed grant from </w:t>
      </w:r>
      <w:ins w:id="1283" w:author="hqin" w:date="2011-11-30T09:27:00Z">
        <w:r>
          <w:t xml:space="preserve">the </w:t>
        </w:r>
      </w:ins>
      <w:r w:rsidRPr="002A0697">
        <w:t xml:space="preserve">Spelman ASPIRE program. </w:t>
      </w:r>
    </w:p>
    <w:p w14:paraId="02B4D54E" w14:textId="77777777" w:rsidR="0036587D" w:rsidRDefault="001C7FC9">
      <w:pPr>
        <w:ind w:firstLine="720"/>
        <w:pPrChange w:id="1284" w:author="hqin" w:date="2013-01-29T09:44:00Z">
          <w:pPr>
            <w:spacing w:line="480" w:lineRule="auto"/>
            <w:ind w:firstLine="720"/>
          </w:pPr>
        </w:pPrChange>
      </w:pPr>
      <w:ins w:id="1285" w:author="hqin" w:date="2011-11-20T20:28:00Z">
        <w:r>
          <w:br w:type="page"/>
        </w:r>
      </w:ins>
    </w:p>
    <w:p w14:paraId="6E67B1DA" w14:textId="77777777" w:rsidR="001C7FC9" w:rsidRPr="002A0697" w:rsidRDefault="001C7FC9" w:rsidP="001C7FC9">
      <w:pPr>
        <w:pStyle w:val="Heading1"/>
        <w:rPr>
          <w:rFonts w:ascii="Times New Roman" w:hAnsi="Times New Roman" w:cs="Times New Roman"/>
          <w:sz w:val="24"/>
          <w:szCs w:val="24"/>
        </w:rPr>
      </w:pPr>
      <w:del w:id="1286" w:author="hqin" w:date="2011-11-20T20:22:00Z">
        <w:r w:rsidRPr="002A0697" w:rsidDel="00DA12D7">
          <w:rPr>
            <w:rFonts w:ascii="Times New Roman" w:hAnsi="Times New Roman"/>
            <w:sz w:val="24"/>
            <w:szCs w:val="24"/>
          </w:rPr>
          <w:br w:type="page"/>
        </w:r>
      </w:del>
      <w:ins w:id="1287" w:author="hqin" w:date="2011-11-20T20:22:00Z">
        <w:r>
          <w:rPr>
            <w:rFonts w:ascii="Times New Roman" w:hAnsi="Times New Roman"/>
            <w:sz w:val="24"/>
            <w:szCs w:val="24"/>
          </w:rPr>
          <w:t xml:space="preserve">7. </w:t>
        </w:r>
      </w:ins>
      <w:r w:rsidRPr="002A0697">
        <w:rPr>
          <w:rFonts w:ascii="Times New Roman" w:hAnsi="Times New Roman"/>
          <w:sz w:val="24"/>
          <w:szCs w:val="24"/>
        </w:rPr>
        <w:t>References</w:t>
      </w:r>
    </w:p>
    <w:p w14:paraId="1B1EF1F5" w14:textId="77777777" w:rsidR="001C7FC9" w:rsidRDefault="001C7FC9" w:rsidP="001C7FC9">
      <w:pPr>
        <w:ind w:left="720" w:hanging="720"/>
        <w:rPr>
          <w:ins w:id="1288" w:author="hqin" w:date="2011-11-20T20:27:00Z"/>
        </w:rPr>
      </w:pPr>
    </w:p>
    <w:p w14:paraId="0D3514DB" w14:textId="77777777" w:rsidR="001C7FC9" w:rsidRDefault="001C7FC9" w:rsidP="001C7FC9">
      <w:pPr>
        <w:ind w:left="720" w:hanging="720"/>
        <w:rPr>
          <w:ins w:id="1289" w:author="hqin" w:date="2011-11-20T20:27:00Z"/>
        </w:rPr>
      </w:pPr>
    </w:p>
    <w:p w14:paraId="486DC8A9" w14:textId="77777777" w:rsidR="001C7FC9" w:rsidRDefault="001C7FC9" w:rsidP="001C7FC9">
      <w:pPr>
        <w:ind w:left="720" w:hanging="720"/>
        <w:rPr>
          <w:ins w:id="1290" w:author="hqin" w:date="2011-11-20T20:27:00Z"/>
        </w:rPr>
      </w:pPr>
    </w:p>
    <w:p w14:paraId="36B7D097" w14:textId="77777777" w:rsidR="001C7FC9" w:rsidRDefault="001C7FC9" w:rsidP="001C7FC9">
      <w:pPr>
        <w:ind w:left="720" w:hanging="720"/>
        <w:rPr>
          <w:ins w:id="1291" w:author="hqin" w:date="2011-11-20T20:27:00Z"/>
        </w:rPr>
      </w:pPr>
    </w:p>
    <w:p w14:paraId="44C9F87D" w14:textId="77777777" w:rsidR="001C7FC9" w:rsidRDefault="001C7FC9" w:rsidP="001C7FC9">
      <w:pPr>
        <w:ind w:left="720" w:hanging="720"/>
        <w:rPr>
          <w:ins w:id="1292" w:author="hqin" w:date="2011-11-20T20:27:00Z"/>
        </w:rPr>
      </w:pPr>
    </w:p>
    <w:p w14:paraId="134E9FC4" w14:textId="77777777" w:rsidR="001C7FC9" w:rsidRDefault="001C7FC9" w:rsidP="001C7FC9">
      <w:pPr>
        <w:ind w:left="720" w:hanging="720"/>
        <w:rPr>
          <w:ins w:id="1293" w:author="hqin" w:date="2011-11-20T20:27:00Z"/>
        </w:rPr>
      </w:pPr>
    </w:p>
    <w:p w14:paraId="4A53D933" w14:textId="77777777" w:rsidR="001C7FC9" w:rsidRDefault="001C7FC9" w:rsidP="001C7FC9">
      <w:pPr>
        <w:ind w:left="720" w:hanging="720"/>
        <w:rPr>
          <w:ins w:id="1294" w:author="hqin" w:date="2011-11-20T20:27:00Z"/>
        </w:rPr>
      </w:pPr>
    </w:p>
    <w:p w14:paraId="0DC05FCF" w14:textId="77777777" w:rsidR="001C7FC9" w:rsidRDefault="001C7FC9" w:rsidP="001C7FC9">
      <w:pPr>
        <w:ind w:left="720" w:hanging="720"/>
        <w:rPr>
          <w:ins w:id="1295" w:author="hqin" w:date="2011-11-20T20:27:00Z"/>
        </w:rPr>
      </w:pPr>
    </w:p>
    <w:p w14:paraId="2828395B" w14:textId="77777777" w:rsidR="001C7FC9" w:rsidRPr="008C3194" w:rsidRDefault="001C7FC9" w:rsidP="001C7FC9">
      <w:pPr>
        <w:ind w:left="720" w:hanging="720"/>
        <w:rPr>
          <w:ins w:id="1296" w:author="hqin" w:date="2011-11-20T20:08:00Z"/>
        </w:rPr>
      </w:pPr>
      <w:ins w:id="1297" w:author="hqin" w:date="2011-11-20T20:28:00Z">
        <w:del w:id="1298" w:author="hong qin" w:date="2013-01-31T22:14:00Z">
          <w:r w:rsidDel="00572DE7">
            <w:br w:type="page"/>
          </w:r>
        </w:del>
      </w:ins>
    </w:p>
    <w:p w14:paraId="2A2D1188" w14:textId="77777777" w:rsidR="001C7FC9" w:rsidRPr="002A0697" w:rsidDel="003E4B25" w:rsidRDefault="001C7FC9" w:rsidP="001C7FC9">
      <w:pPr>
        <w:rPr>
          <w:del w:id="1299" w:author="hqin" w:date="2011-11-20T20:08:00Z"/>
          <w:noProof/>
        </w:rPr>
      </w:pPr>
      <w:del w:id="1300" w:author="hqin" w:date="2011-11-20T20:08:00Z">
        <w:r w:rsidRPr="002A0697" w:rsidDel="003E4B25">
          <w:rPr>
            <w:noProof/>
          </w:rPr>
          <w:delText>1.</w:delText>
        </w:r>
        <w:r w:rsidRPr="002A0697" w:rsidDel="003E4B25">
          <w:rPr>
            <w:noProof/>
          </w:rPr>
          <w:tab/>
        </w:r>
        <w:r w:rsidRPr="002A0697" w:rsidDel="003E4B25">
          <w:rPr>
            <w:b/>
            <w:noProof/>
          </w:rPr>
          <w:delText>Altschul, S. F., T. L. Madden, A. A. Schaffer, J. Zhang, Z. Zhang, W. Miller, and D. J. Lipman.</w:delText>
        </w:r>
        <w:r w:rsidRPr="002A0697" w:rsidDel="003E4B25">
          <w:rPr>
            <w:noProof/>
          </w:rPr>
          <w:delText xml:space="preserve"> 1997. Gapped BLAST and PSI-BLAST: a new generation of protein database search programs. Nucleic Acids Res </w:delText>
        </w:r>
        <w:r w:rsidRPr="002A0697" w:rsidDel="003E4B25">
          <w:rPr>
            <w:b/>
            <w:noProof/>
          </w:rPr>
          <w:delText>25:</w:delText>
        </w:r>
        <w:r w:rsidRPr="002A0697" w:rsidDel="003E4B25">
          <w:rPr>
            <w:noProof/>
          </w:rPr>
          <w:delText>3389-402.</w:delText>
        </w:r>
      </w:del>
    </w:p>
    <w:p w14:paraId="1E064E19" w14:textId="77777777" w:rsidR="001C7FC9" w:rsidRPr="002A0697" w:rsidDel="003E4B25" w:rsidRDefault="001C7FC9" w:rsidP="001C7FC9">
      <w:pPr>
        <w:rPr>
          <w:del w:id="1301" w:author="hqin" w:date="2011-11-20T20:08:00Z"/>
          <w:noProof/>
        </w:rPr>
      </w:pPr>
      <w:del w:id="1302" w:author="hqin" w:date="2011-11-20T20:08:00Z">
        <w:r w:rsidRPr="002A0697" w:rsidDel="003E4B25">
          <w:rPr>
            <w:noProof/>
          </w:rPr>
          <w:delText>2.</w:delText>
        </w:r>
        <w:r w:rsidRPr="002A0697" w:rsidDel="003E4B25">
          <w:rPr>
            <w:noProof/>
          </w:rPr>
          <w:tab/>
        </w:r>
        <w:r w:rsidRPr="002A0697" w:rsidDel="003E4B25">
          <w:rPr>
            <w:b/>
            <w:noProof/>
          </w:rPr>
          <w:delText>Aronson, A. I., and P. Fitz-James.</w:delText>
        </w:r>
        <w:r w:rsidRPr="002A0697" w:rsidDel="003E4B25">
          <w:rPr>
            <w:noProof/>
          </w:rPr>
          <w:delText xml:space="preserve"> 1976. Structure and morphogenesis of the bacterial spore coat. Bacteriol. Rev. </w:delText>
        </w:r>
        <w:r w:rsidRPr="002A0697" w:rsidDel="003E4B25">
          <w:rPr>
            <w:b/>
            <w:noProof/>
          </w:rPr>
          <w:delText>40:</w:delText>
        </w:r>
        <w:r w:rsidRPr="002A0697" w:rsidDel="003E4B25">
          <w:rPr>
            <w:noProof/>
          </w:rPr>
          <w:delText>360-402.</w:delText>
        </w:r>
      </w:del>
    </w:p>
    <w:p w14:paraId="72EED7B1" w14:textId="77777777" w:rsidR="001C7FC9" w:rsidRPr="002A0697" w:rsidDel="003E4B25" w:rsidRDefault="001C7FC9" w:rsidP="001C7FC9">
      <w:pPr>
        <w:rPr>
          <w:del w:id="1303" w:author="hqin" w:date="2011-11-20T20:08:00Z"/>
          <w:noProof/>
        </w:rPr>
      </w:pPr>
      <w:del w:id="1304" w:author="hqin" w:date="2011-11-20T20:08:00Z">
        <w:r w:rsidRPr="002A0697" w:rsidDel="003E4B25">
          <w:rPr>
            <w:noProof/>
          </w:rPr>
          <w:delText>3.</w:delText>
        </w:r>
        <w:r w:rsidRPr="002A0697" w:rsidDel="003E4B25">
          <w:rPr>
            <w:noProof/>
          </w:rPr>
          <w:tab/>
        </w:r>
        <w:r w:rsidRPr="002A0697" w:rsidDel="003E4B25">
          <w:rPr>
            <w:b/>
            <w:noProof/>
          </w:rPr>
          <w:delText>Aronson, A. I., and Y. Shai.</w:delText>
        </w:r>
        <w:r w:rsidRPr="002A0697" w:rsidDel="003E4B25">
          <w:rPr>
            <w:noProof/>
          </w:rPr>
          <w:delText xml:space="preserve"> 2001. Why </w:delText>
        </w:r>
        <w:r w:rsidRPr="002A0697" w:rsidDel="003E4B25">
          <w:rPr>
            <w:i/>
            <w:noProof/>
          </w:rPr>
          <w:delText xml:space="preserve">Bacillus thuringiensis </w:delText>
        </w:r>
        <w:r w:rsidRPr="002A0697" w:rsidDel="003E4B25">
          <w:rPr>
            <w:noProof/>
          </w:rPr>
          <w:delText xml:space="preserve">insecticidal toxins are so effective: unique features of their mode of action. FEMS Microbiol Lett </w:delText>
        </w:r>
        <w:r w:rsidRPr="002A0697" w:rsidDel="003E4B25">
          <w:rPr>
            <w:b/>
            <w:noProof/>
          </w:rPr>
          <w:delText>195:</w:delText>
        </w:r>
        <w:r w:rsidRPr="002A0697" w:rsidDel="003E4B25">
          <w:rPr>
            <w:noProof/>
          </w:rPr>
          <w:delText>1-8.</w:delText>
        </w:r>
      </w:del>
    </w:p>
    <w:p w14:paraId="4FD58D7F" w14:textId="77777777" w:rsidR="001C7FC9" w:rsidRPr="002A0697" w:rsidDel="003E4B25" w:rsidRDefault="001C7FC9" w:rsidP="001C7FC9">
      <w:pPr>
        <w:rPr>
          <w:del w:id="1305" w:author="hqin" w:date="2011-11-20T20:08:00Z"/>
          <w:noProof/>
        </w:rPr>
      </w:pPr>
      <w:del w:id="1306" w:author="hqin" w:date="2011-11-20T20:08:00Z">
        <w:r w:rsidRPr="002A0697" w:rsidDel="003E4B25">
          <w:rPr>
            <w:noProof/>
          </w:rPr>
          <w:delText>4.</w:delText>
        </w:r>
        <w:r w:rsidRPr="002A0697" w:rsidDel="003E4B25">
          <w:rPr>
            <w:noProof/>
          </w:rPr>
          <w:tab/>
        </w:r>
        <w:r w:rsidRPr="002A0697" w:rsidDel="003E4B25">
          <w:rPr>
            <w:b/>
            <w:noProof/>
          </w:rPr>
          <w:delText>Ball, D. A., R. Taylor, S. J. Todd, C. Redmond, E. Couture-Tosi, P. Sylvestre, A. Moir, and P. A. Bullough.</w:delText>
        </w:r>
        <w:r w:rsidRPr="002A0697" w:rsidDel="003E4B25">
          <w:rPr>
            <w:noProof/>
          </w:rPr>
          <w:delText xml:space="preserve"> 2008. Structure of the exosporium and sublayers of spores of the </w:delText>
        </w:r>
        <w:r w:rsidRPr="002A0697" w:rsidDel="003E4B25">
          <w:rPr>
            <w:i/>
            <w:noProof/>
          </w:rPr>
          <w:delText>Bacillus cereus</w:delText>
        </w:r>
        <w:r w:rsidRPr="002A0697" w:rsidDel="003E4B25">
          <w:rPr>
            <w:noProof/>
          </w:rPr>
          <w:delText xml:space="preserve"> family revealed by electron crystallography. Mol. Microbiol. </w:delText>
        </w:r>
        <w:r w:rsidRPr="002A0697" w:rsidDel="003E4B25">
          <w:rPr>
            <w:b/>
            <w:noProof/>
          </w:rPr>
          <w:delText>68:</w:delText>
        </w:r>
        <w:r w:rsidRPr="002A0697" w:rsidDel="003E4B25">
          <w:rPr>
            <w:noProof/>
          </w:rPr>
          <w:delText>947-958.</w:delText>
        </w:r>
      </w:del>
    </w:p>
    <w:p w14:paraId="4EA22611" w14:textId="77777777" w:rsidR="001C7FC9" w:rsidRPr="002A0697" w:rsidDel="003E4B25" w:rsidRDefault="001C7FC9" w:rsidP="001C7FC9">
      <w:pPr>
        <w:rPr>
          <w:del w:id="1307" w:author="hqin" w:date="2011-11-20T20:08:00Z"/>
          <w:noProof/>
        </w:rPr>
      </w:pPr>
      <w:del w:id="1308" w:author="hqin" w:date="2011-11-20T20:08:00Z">
        <w:r w:rsidRPr="002A0697" w:rsidDel="003E4B25">
          <w:rPr>
            <w:noProof/>
          </w:rPr>
          <w:delText>5.</w:delText>
        </w:r>
        <w:r w:rsidRPr="002A0697" w:rsidDel="003E4B25">
          <w:rPr>
            <w:noProof/>
          </w:rPr>
          <w:tab/>
        </w:r>
        <w:r w:rsidRPr="002A0697" w:rsidDel="003E4B25">
          <w:rPr>
            <w:b/>
            <w:noProof/>
          </w:rPr>
          <w:delText>Behravan, J., H. Chirakkal, A. Masson, and A. Moir.</w:delText>
        </w:r>
        <w:r w:rsidRPr="002A0697" w:rsidDel="003E4B25">
          <w:rPr>
            <w:noProof/>
          </w:rPr>
          <w:delText xml:space="preserve"> 2000. Mutations in the gerP locus of </w:delText>
        </w:r>
        <w:r w:rsidRPr="002A0697" w:rsidDel="003E4B25">
          <w:rPr>
            <w:i/>
            <w:noProof/>
          </w:rPr>
          <w:delText xml:space="preserve">Bacillus subtilis </w:delText>
        </w:r>
        <w:r w:rsidRPr="002A0697" w:rsidDel="003E4B25">
          <w:rPr>
            <w:noProof/>
          </w:rPr>
          <w:delText xml:space="preserve">and </w:delText>
        </w:r>
        <w:r w:rsidRPr="002A0697" w:rsidDel="003E4B25">
          <w:rPr>
            <w:i/>
            <w:noProof/>
          </w:rPr>
          <w:delText xml:space="preserve">Bacillus cereus </w:delText>
        </w:r>
        <w:r w:rsidRPr="002A0697" w:rsidDel="003E4B25">
          <w:rPr>
            <w:noProof/>
          </w:rPr>
          <w:delText xml:space="preserve">affect access of germinants to their targets in spores. J Bacteriol </w:delText>
        </w:r>
        <w:r w:rsidRPr="002A0697" w:rsidDel="003E4B25">
          <w:rPr>
            <w:b/>
            <w:noProof/>
          </w:rPr>
          <w:delText>182:</w:delText>
        </w:r>
        <w:r w:rsidRPr="002A0697" w:rsidDel="003E4B25">
          <w:rPr>
            <w:noProof/>
          </w:rPr>
          <w:delText>1987-94.</w:delText>
        </w:r>
      </w:del>
    </w:p>
    <w:p w14:paraId="3D9B275A" w14:textId="77777777" w:rsidR="001C7FC9" w:rsidRPr="002A0697" w:rsidDel="003E4B25" w:rsidRDefault="001C7FC9" w:rsidP="001C7FC9">
      <w:pPr>
        <w:rPr>
          <w:del w:id="1309" w:author="hqin" w:date="2011-11-20T20:08:00Z"/>
          <w:noProof/>
        </w:rPr>
      </w:pPr>
      <w:del w:id="1310" w:author="hqin" w:date="2011-11-20T20:08:00Z">
        <w:r w:rsidRPr="002A0697" w:rsidDel="003E4B25">
          <w:rPr>
            <w:noProof/>
          </w:rPr>
          <w:delText>6.</w:delText>
        </w:r>
        <w:r w:rsidRPr="002A0697" w:rsidDel="003E4B25">
          <w:rPr>
            <w:noProof/>
          </w:rPr>
          <w:tab/>
        </w:r>
        <w:r w:rsidRPr="002A0697" w:rsidDel="003E4B25">
          <w:rPr>
            <w:b/>
            <w:noProof/>
          </w:rPr>
          <w:delText>Bielawski, J. P., and Z. Yang.</w:delText>
        </w:r>
        <w:r w:rsidRPr="002A0697" w:rsidDel="003E4B25">
          <w:rPr>
            <w:noProof/>
          </w:rPr>
          <w:delText xml:space="preserve"> 2005. Maximum Likelihood Methods for Detecting Adaptive Protein Evolution, p. 103-124. </w:delText>
        </w:r>
        <w:r w:rsidRPr="002A0697" w:rsidDel="003E4B25">
          <w:rPr>
            <w:i/>
            <w:noProof/>
          </w:rPr>
          <w:delText>In</w:delText>
        </w:r>
        <w:r w:rsidRPr="002A0697" w:rsidDel="003E4B25">
          <w:rPr>
            <w:noProof/>
          </w:rPr>
          <w:delText xml:space="preserve"> R. Nielsen (ed.), Statistical Methods in Molecular Evolution. Springer.</w:delText>
        </w:r>
      </w:del>
    </w:p>
    <w:p w14:paraId="044184FC" w14:textId="77777777" w:rsidR="001C7FC9" w:rsidRPr="002A0697" w:rsidDel="003E4B25" w:rsidRDefault="001C7FC9" w:rsidP="001C7FC9">
      <w:pPr>
        <w:rPr>
          <w:del w:id="1311" w:author="hqin" w:date="2011-11-20T20:08:00Z"/>
          <w:noProof/>
        </w:rPr>
      </w:pPr>
      <w:del w:id="1312" w:author="hqin" w:date="2011-11-20T20:08:00Z">
        <w:r w:rsidRPr="002A0697" w:rsidDel="003E4B25">
          <w:rPr>
            <w:noProof/>
          </w:rPr>
          <w:delText>7.</w:delText>
        </w:r>
        <w:r w:rsidRPr="002A0697" w:rsidDel="003E4B25">
          <w:rPr>
            <w:noProof/>
          </w:rPr>
          <w:tab/>
        </w:r>
        <w:r w:rsidRPr="002A0697" w:rsidDel="003E4B25">
          <w:rPr>
            <w:b/>
            <w:noProof/>
          </w:rPr>
          <w:delText>Blackwood, K. S., C. Y. Turenne, D. Harmsen, and A. M. Kabani.</w:delText>
        </w:r>
        <w:r w:rsidRPr="002A0697" w:rsidDel="003E4B25">
          <w:rPr>
            <w:noProof/>
          </w:rPr>
          <w:delText xml:space="preserve"> 2004. Reassessment of sequence-based targets for identification of </w:delText>
        </w:r>
        <w:r w:rsidRPr="002A0697" w:rsidDel="003E4B25">
          <w:rPr>
            <w:i/>
            <w:noProof/>
          </w:rPr>
          <w:delText xml:space="preserve">Bacillus </w:delText>
        </w:r>
        <w:r w:rsidRPr="002A0697" w:rsidDel="003E4B25">
          <w:rPr>
            <w:noProof/>
          </w:rPr>
          <w:delText xml:space="preserve">species. J Clin Microbiol </w:delText>
        </w:r>
        <w:r w:rsidRPr="002A0697" w:rsidDel="003E4B25">
          <w:rPr>
            <w:b/>
            <w:noProof/>
          </w:rPr>
          <w:delText>42:</w:delText>
        </w:r>
        <w:r w:rsidRPr="002A0697" w:rsidDel="003E4B25">
          <w:rPr>
            <w:noProof/>
          </w:rPr>
          <w:delText>1626-30.</w:delText>
        </w:r>
      </w:del>
    </w:p>
    <w:p w14:paraId="6097707E" w14:textId="77777777" w:rsidR="001C7FC9" w:rsidRPr="002A0697" w:rsidDel="003E4B25" w:rsidRDefault="001C7FC9" w:rsidP="001C7FC9">
      <w:pPr>
        <w:rPr>
          <w:del w:id="1313" w:author="hqin" w:date="2011-11-20T20:08:00Z"/>
          <w:noProof/>
        </w:rPr>
      </w:pPr>
      <w:del w:id="1314" w:author="hqin" w:date="2011-11-20T20:08:00Z">
        <w:r w:rsidRPr="002A0697" w:rsidDel="003E4B25">
          <w:rPr>
            <w:noProof/>
          </w:rPr>
          <w:delText>8.</w:delText>
        </w:r>
        <w:r w:rsidRPr="002A0697" w:rsidDel="003E4B25">
          <w:rPr>
            <w:noProof/>
          </w:rPr>
          <w:tab/>
        </w:r>
        <w:r w:rsidRPr="002A0697" w:rsidDel="003E4B25">
          <w:rPr>
            <w:b/>
            <w:noProof/>
          </w:rPr>
          <w:delText>Bork, P., T. Dandekar, Y. Diaz-Lazcoz, F. Eisenhaber, M. Huynen, and Y. Yuan.</w:delText>
        </w:r>
        <w:r w:rsidRPr="002A0697" w:rsidDel="003E4B25">
          <w:rPr>
            <w:noProof/>
          </w:rPr>
          <w:delText xml:space="preserve"> 1998. Predicting function: from genes to genomes and back. J Mol Biol </w:delText>
        </w:r>
        <w:r w:rsidRPr="002A0697" w:rsidDel="003E4B25">
          <w:rPr>
            <w:b/>
            <w:noProof/>
          </w:rPr>
          <w:delText>283:</w:delText>
        </w:r>
        <w:r w:rsidRPr="002A0697" w:rsidDel="003E4B25">
          <w:rPr>
            <w:noProof/>
          </w:rPr>
          <w:delText>707-25.</w:delText>
        </w:r>
      </w:del>
    </w:p>
    <w:p w14:paraId="2CC36D6A" w14:textId="77777777" w:rsidR="001C7FC9" w:rsidRPr="002A0697" w:rsidDel="003E4B25" w:rsidRDefault="001C7FC9" w:rsidP="001C7FC9">
      <w:pPr>
        <w:rPr>
          <w:del w:id="1315" w:author="hqin" w:date="2011-11-20T20:08:00Z"/>
          <w:noProof/>
        </w:rPr>
      </w:pPr>
      <w:del w:id="1316" w:author="hqin" w:date="2011-11-20T20:08:00Z">
        <w:r w:rsidRPr="002A0697" w:rsidDel="003E4B25">
          <w:rPr>
            <w:noProof/>
          </w:rPr>
          <w:delText>9.</w:delText>
        </w:r>
        <w:r w:rsidRPr="002A0697" w:rsidDel="003E4B25">
          <w:rPr>
            <w:noProof/>
          </w:rPr>
          <w:tab/>
        </w:r>
        <w:r w:rsidRPr="002A0697" w:rsidDel="003E4B25">
          <w:rPr>
            <w:b/>
            <w:noProof/>
          </w:rPr>
          <w:delText>Bozue, J., K. L. Moody, C. K. Cote, B. G. Stiles, A. M. Friedlander, S. L. Welkos, and M. L. Hale.</w:delText>
        </w:r>
        <w:r w:rsidRPr="002A0697" w:rsidDel="003E4B25">
          <w:rPr>
            <w:noProof/>
          </w:rPr>
          <w:delText xml:space="preserve"> 2007. </w:delText>
        </w:r>
        <w:r w:rsidRPr="002A0697" w:rsidDel="003E4B25">
          <w:rPr>
            <w:i/>
            <w:noProof/>
          </w:rPr>
          <w:delText xml:space="preserve">Bacillus anthracis </w:delText>
        </w:r>
        <w:r w:rsidRPr="002A0697" w:rsidDel="003E4B25">
          <w:rPr>
            <w:noProof/>
          </w:rPr>
          <w:delText xml:space="preserve">spores of the bclA mutant exhibit increased adherence to epithelial cells, fibroblasts, and endothelial cells but not to macrophages. Infect Immun </w:delText>
        </w:r>
        <w:r w:rsidRPr="002A0697" w:rsidDel="003E4B25">
          <w:rPr>
            <w:b/>
            <w:noProof/>
          </w:rPr>
          <w:delText>75:</w:delText>
        </w:r>
        <w:r w:rsidRPr="002A0697" w:rsidDel="003E4B25">
          <w:rPr>
            <w:noProof/>
          </w:rPr>
          <w:delText>4498-505.</w:delText>
        </w:r>
      </w:del>
    </w:p>
    <w:p w14:paraId="6049349A" w14:textId="77777777" w:rsidR="001C7FC9" w:rsidRPr="002A0697" w:rsidDel="003E4B25" w:rsidRDefault="001C7FC9" w:rsidP="001C7FC9">
      <w:pPr>
        <w:rPr>
          <w:del w:id="1317" w:author="hqin" w:date="2011-11-20T20:08:00Z"/>
          <w:noProof/>
        </w:rPr>
      </w:pPr>
      <w:del w:id="1318" w:author="hqin" w:date="2011-11-20T20:08:00Z">
        <w:r w:rsidRPr="002A0697" w:rsidDel="003E4B25">
          <w:rPr>
            <w:noProof/>
          </w:rPr>
          <w:delText>10.</w:delText>
        </w:r>
        <w:r w:rsidRPr="002A0697" w:rsidDel="003E4B25">
          <w:rPr>
            <w:noProof/>
          </w:rPr>
          <w:tab/>
        </w:r>
        <w:r w:rsidRPr="002A0697" w:rsidDel="003E4B25">
          <w:rPr>
            <w:b/>
            <w:noProof/>
          </w:rPr>
          <w:delText>Brown, C. J., A. K. Johnson, and G. W. Daughdrill.</w:delText>
        </w:r>
        <w:r w:rsidRPr="002A0697" w:rsidDel="003E4B25">
          <w:rPr>
            <w:noProof/>
          </w:rPr>
          <w:delText xml:space="preserve"> 2010. Comparing models of evolution for ordered and disordered proteins. Mol Biol Evol </w:delText>
        </w:r>
        <w:r w:rsidRPr="002A0697" w:rsidDel="003E4B25">
          <w:rPr>
            <w:b/>
            <w:noProof/>
          </w:rPr>
          <w:delText>27:</w:delText>
        </w:r>
        <w:r w:rsidRPr="002A0697" w:rsidDel="003E4B25">
          <w:rPr>
            <w:noProof/>
          </w:rPr>
          <w:delText>609-21.</w:delText>
        </w:r>
      </w:del>
    </w:p>
    <w:p w14:paraId="7373E184" w14:textId="77777777" w:rsidR="001C7FC9" w:rsidRPr="002A0697" w:rsidDel="003E4B25" w:rsidRDefault="001C7FC9" w:rsidP="001C7FC9">
      <w:pPr>
        <w:rPr>
          <w:del w:id="1319" w:author="hqin" w:date="2011-11-20T20:08:00Z"/>
          <w:noProof/>
        </w:rPr>
      </w:pPr>
      <w:del w:id="1320" w:author="hqin" w:date="2011-11-20T20:08:00Z">
        <w:r w:rsidRPr="002A0697" w:rsidDel="003E4B25">
          <w:rPr>
            <w:noProof/>
          </w:rPr>
          <w:delText>11.</w:delText>
        </w:r>
        <w:r w:rsidRPr="002A0697" w:rsidDel="003E4B25">
          <w:rPr>
            <w:noProof/>
          </w:rPr>
          <w:tab/>
        </w:r>
        <w:r w:rsidRPr="002A0697" w:rsidDel="003E4B25">
          <w:rPr>
            <w:b/>
            <w:noProof/>
          </w:rPr>
          <w:delText>Chada, V. G., E. A. Sanstad, R. Wang, and A. Driks.</w:delText>
        </w:r>
        <w:r w:rsidRPr="002A0697" w:rsidDel="003E4B25">
          <w:rPr>
            <w:noProof/>
          </w:rPr>
          <w:delText xml:space="preserve"> 2003. Morphogenesis of bacillus spore surfaces. J Bacteriol </w:delText>
        </w:r>
        <w:r w:rsidRPr="002A0697" w:rsidDel="003E4B25">
          <w:rPr>
            <w:b/>
            <w:noProof/>
          </w:rPr>
          <w:delText>185:</w:delText>
        </w:r>
        <w:r w:rsidRPr="002A0697" w:rsidDel="003E4B25">
          <w:rPr>
            <w:noProof/>
          </w:rPr>
          <w:delText>6255-61.</w:delText>
        </w:r>
      </w:del>
    </w:p>
    <w:p w14:paraId="3F9F8289" w14:textId="77777777" w:rsidR="001C7FC9" w:rsidRPr="002A0697" w:rsidDel="003E4B25" w:rsidRDefault="001C7FC9" w:rsidP="001C7FC9">
      <w:pPr>
        <w:rPr>
          <w:del w:id="1321" w:author="hqin" w:date="2011-11-20T20:08:00Z"/>
          <w:noProof/>
        </w:rPr>
      </w:pPr>
      <w:del w:id="1322" w:author="hqin" w:date="2011-11-20T20:08:00Z">
        <w:r w:rsidRPr="002A0697" w:rsidDel="003E4B25">
          <w:rPr>
            <w:noProof/>
          </w:rPr>
          <w:delText>12.</w:delText>
        </w:r>
        <w:r w:rsidRPr="002A0697" w:rsidDel="003E4B25">
          <w:rPr>
            <w:noProof/>
          </w:rPr>
          <w:tab/>
        </w:r>
        <w:r w:rsidRPr="002A0697" w:rsidDel="003E4B25">
          <w:rPr>
            <w:b/>
            <w:noProof/>
          </w:rPr>
          <w:delText>Chen, G., A. Driks, K. Tawfig, M. Mallozzi, and S. Patil.</w:delText>
        </w:r>
        <w:r w:rsidRPr="002A0697" w:rsidDel="003E4B25">
          <w:rPr>
            <w:noProof/>
          </w:rPr>
          <w:delText xml:space="preserve"> 2010. </w:delText>
        </w:r>
        <w:r w:rsidRPr="002A0697" w:rsidDel="003E4B25">
          <w:rPr>
            <w:i/>
            <w:noProof/>
          </w:rPr>
          <w:delText>Bacillus anthracis</w:delText>
        </w:r>
        <w:r w:rsidRPr="002A0697" w:rsidDel="003E4B25">
          <w:rPr>
            <w:noProof/>
          </w:rPr>
          <w:delText xml:space="preserve"> and </w:delText>
        </w:r>
        <w:r w:rsidRPr="002A0697" w:rsidDel="003E4B25">
          <w:rPr>
            <w:i/>
            <w:noProof/>
          </w:rPr>
          <w:delText>Bacillus subtilis</w:delText>
        </w:r>
        <w:r w:rsidRPr="002A0697" w:rsidDel="003E4B25">
          <w:rPr>
            <w:noProof/>
          </w:rPr>
          <w:delText xml:space="preserve"> Spore surface properties and transport. Colloids and Surfaces B: Biointerfaces </w:delText>
        </w:r>
        <w:r w:rsidRPr="002A0697" w:rsidDel="003E4B25">
          <w:rPr>
            <w:b/>
            <w:noProof/>
          </w:rPr>
          <w:delText>76:</w:delText>
        </w:r>
        <w:r w:rsidRPr="002A0697" w:rsidDel="003E4B25">
          <w:rPr>
            <w:noProof/>
          </w:rPr>
          <w:delText>512-8.</w:delText>
        </w:r>
      </w:del>
    </w:p>
    <w:p w14:paraId="655F85BA" w14:textId="77777777" w:rsidR="001C7FC9" w:rsidRPr="002A0697" w:rsidDel="003E4B25" w:rsidRDefault="001C7FC9" w:rsidP="001C7FC9">
      <w:pPr>
        <w:rPr>
          <w:del w:id="1323" w:author="hqin" w:date="2011-11-20T20:08:00Z"/>
          <w:noProof/>
        </w:rPr>
      </w:pPr>
      <w:del w:id="1324" w:author="hqin" w:date="2011-11-20T20:08:00Z">
        <w:r w:rsidRPr="002A0697" w:rsidDel="003E4B25">
          <w:rPr>
            <w:noProof/>
          </w:rPr>
          <w:delText>13.</w:delText>
        </w:r>
        <w:r w:rsidRPr="002A0697" w:rsidDel="003E4B25">
          <w:rPr>
            <w:noProof/>
          </w:rPr>
          <w:tab/>
        </w:r>
        <w:r w:rsidRPr="002A0697" w:rsidDel="003E4B25">
          <w:rPr>
            <w:b/>
            <w:noProof/>
          </w:rPr>
          <w:delText>Claus, D., and R. C. W. Berkeley.</w:delText>
        </w:r>
        <w:r w:rsidRPr="002A0697" w:rsidDel="003E4B25">
          <w:rPr>
            <w:noProof/>
          </w:rPr>
          <w:delText xml:space="preserve"> 1986. Genus </w:delText>
        </w:r>
        <w:r w:rsidRPr="002A0697" w:rsidDel="003E4B25">
          <w:rPr>
            <w:i/>
            <w:noProof/>
          </w:rPr>
          <w:delText>Bacillus</w:delText>
        </w:r>
        <w:r w:rsidRPr="002A0697" w:rsidDel="003E4B25">
          <w:rPr>
            <w:noProof/>
          </w:rPr>
          <w:delText xml:space="preserve"> Cohn 1872, p. 1105-1139. </w:delText>
        </w:r>
        <w:r w:rsidRPr="002A0697" w:rsidDel="003E4B25">
          <w:rPr>
            <w:i/>
            <w:noProof/>
          </w:rPr>
          <w:delText>In</w:delText>
        </w:r>
        <w:r w:rsidRPr="002A0697" w:rsidDel="003E4B25">
          <w:rPr>
            <w:noProof/>
          </w:rPr>
          <w:delText xml:space="preserve"> S. P.H.A., N. S. Mair, M. E. Sharpe, and H. J. G. (ed.), Bergey's Manual of Systematic Bacteriology, vol. 2. Williams &amp; Wilkins, Baltimore.</w:delText>
        </w:r>
      </w:del>
    </w:p>
    <w:p w14:paraId="1C9A271C" w14:textId="77777777" w:rsidR="001C7FC9" w:rsidRPr="002A0697" w:rsidDel="003E4B25" w:rsidRDefault="001C7FC9" w:rsidP="001C7FC9">
      <w:pPr>
        <w:rPr>
          <w:del w:id="1325" w:author="hqin" w:date="2011-11-20T20:08:00Z"/>
          <w:noProof/>
        </w:rPr>
      </w:pPr>
      <w:del w:id="1326" w:author="hqin" w:date="2011-11-20T20:08:00Z">
        <w:r w:rsidRPr="002A0697" w:rsidDel="003E4B25">
          <w:rPr>
            <w:noProof/>
          </w:rPr>
          <w:delText>14.</w:delText>
        </w:r>
        <w:r w:rsidRPr="002A0697" w:rsidDel="003E4B25">
          <w:rPr>
            <w:noProof/>
          </w:rPr>
          <w:tab/>
        </w:r>
        <w:r w:rsidRPr="002A0697" w:rsidDel="003E4B25">
          <w:rPr>
            <w:b/>
            <w:noProof/>
          </w:rPr>
          <w:delText>Claverie, J. M., and D. States.</w:delText>
        </w:r>
        <w:r w:rsidRPr="002A0697" w:rsidDel="003E4B25">
          <w:rPr>
            <w:noProof/>
          </w:rPr>
          <w:delText xml:space="preserve"> 1993. Information enhancement methods for large scale sequence analysis. Computers and Chemistry </w:delText>
        </w:r>
        <w:r w:rsidRPr="002A0697" w:rsidDel="003E4B25">
          <w:rPr>
            <w:b/>
            <w:noProof/>
          </w:rPr>
          <w:delText>17:</w:delText>
        </w:r>
        <w:r w:rsidRPr="002A0697" w:rsidDel="003E4B25">
          <w:rPr>
            <w:noProof/>
          </w:rPr>
          <w:delText>191-201.</w:delText>
        </w:r>
      </w:del>
    </w:p>
    <w:p w14:paraId="60DB1E48" w14:textId="77777777" w:rsidR="001C7FC9" w:rsidRPr="002A0697" w:rsidDel="003E4B25" w:rsidRDefault="001C7FC9" w:rsidP="001C7FC9">
      <w:pPr>
        <w:rPr>
          <w:del w:id="1327" w:author="hqin" w:date="2011-11-20T20:08:00Z"/>
          <w:noProof/>
        </w:rPr>
      </w:pPr>
      <w:del w:id="1328" w:author="hqin" w:date="2011-11-20T20:08:00Z">
        <w:r w:rsidRPr="002A0697" w:rsidDel="003E4B25">
          <w:rPr>
            <w:noProof/>
          </w:rPr>
          <w:delText>15.</w:delText>
        </w:r>
        <w:r w:rsidRPr="002A0697" w:rsidDel="003E4B25">
          <w:rPr>
            <w:noProof/>
          </w:rPr>
          <w:tab/>
        </w:r>
        <w:r w:rsidRPr="002A0697" w:rsidDel="003E4B25">
          <w:rPr>
            <w:b/>
            <w:noProof/>
          </w:rPr>
          <w:delText>Cohn, F.</w:delText>
        </w:r>
        <w:r w:rsidRPr="002A0697" w:rsidDel="003E4B25">
          <w:rPr>
            <w:noProof/>
          </w:rPr>
          <w:delText xml:space="preserve"> 1876. Studies on the biology of the </w:delText>
        </w:r>
        <w:r w:rsidRPr="002A0697" w:rsidDel="003E4B25">
          <w:rPr>
            <w:i/>
            <w:noProof/>
          </w:rPr>
          <w:delText>Bacilli</w:delText>
        </w:r>
        <w:r w:rsidRPr="002A0697" w:rsidDel="003E4B25">
          <w:rPr>
            <w:noProof/>
          </w:rPr>
          <w:delText xml:space="preserve">. Beitr. Biol. Pflanz, </w:delText>
        </w:r>
        <w:r w:rsidRPr="002A0697" w:rsidDel="003E4B25">
          <w:rPr>
            <w:b/>
            <w:noProof/>
          </w:rPr>
          <w:delText>2:</w:delText>
        </w:r>
        <w:r w:rsidRPr="002A0697" w:rsidDel="003E4B25">
          <w:rPr>
            <w:noProof/>
          </w:rPr>
          <w:delText>249-276.</w:delText>
        </w:r>
      </w:del>
    </w:p>
    <w:p w14:paraId="5125AA70" w14:textId="77777777" w:rsidR="001C7FC9" w:rsidRPr="002A0697" w:rsidDel="003E4B25" w:rsidRDefault="001C7FC9" w:rsidP="001C7FC9">
      <w:pPr>
        <w:rPr>
          <w:del w:id="1329" w:author="hqin" w:date="2011-11-20T20:08:00Z"/>
          <w:noProof/>
        </w:rPr>
      </w:pPr>
      <w:del w:id="1330" w:author="hqin" w:date="2011-11-20T20:08:00Z">
        <w:r w:rsidRPr="002A0697" w:rsidDel="003E4B25">
          <w:rPr>
            <w:noProof/>
          </w:rPr>
          <w:delText>16.</w:delText>
        </w:r>
        <w:r w:rsidRPr="002A0697" w:rsidDel="003E4B25">
          <w:rPr>
            <w:noProof/>
          </w:rPr>
          <w:tab/>
        </w:r>
        <w:r w:rsidRPr="002A0697" w:rsidDel="003E4B25">
          <w:rPr>
            <w:b/>
            <w:noProof/>
          </w:rPr>
          <w:delText>Driks, A.</w:delText>
        </w:r>
        <w:r w:rsidRPr="002A0697" w:rsidDel="003E4B25">
          <w:rPr>
            <w:noProof/>
          </w:rPr>
          <w:delText xml:space="preserve"> 1999. </w:delText>
        </w:r>
        <w:r w:rsidRPr="002A0697" w:rsidDel="003E4B25">
          <w:rPr>
            <w:i/>
            <w:noProof/>
          </w:rPr>
          <w:delText>Bacillus subtilis</w:delText>
        </w:r>
        <w:r w:rsidRPr="002A0697" w:rsidDel="003E4B25">
          <w:rPr>
            <w:noProof/>
          </w:rPr>
          <w:delText xml:space="preserve"> spore coat. Microbiol Mol Biol Rev </w:delText>
        </w:r>
        <w:r w:rsidRPr="002A0697" w:rsidDel="003E4B25">
          <w:rPr>
            <w:b/>
            <w:noProof/>
          </w:rPr>
          <w:delText>63:</w:delText>
        </w:r>
        <w:r w:rsidRPr="002A0697" w:rsidDel="003E4B25">
          <w:rPr>
            <w:noProof/>
          </w:rPr>
          <w:delText>1-20.</w:delText>
        </w:r>
      </w:del>
    </w:p>
    <w:p w14:paraId="2D087550" w14:textId="77777777" w:rsidR="001C7FC9" w:rsidRPr="002A0697" w:rsidDel="003E4B25" w:rsidRDefault="001C7FC9" w:rsidP="001C7FC9">
      <w:pPr>
        <w:rPr>
          <w:del w:id="1331" w:author="hqin" w:date="2011-11-20T20:08:00Z"/>
          <w:noProof/>
        </w:rPr>
      </w:pPr>
      <w:del w:id="1332" w:author="hqin" w:date="2011-11-20T20:08:00Z">
        <w:r w:rsidRPr="002A0697" w:rsidDel="003E4B25">
          <w:rPr>
            <w:noProof/>
          </w:rPr>
          <w:delText>17.</w:delText>
        </w:r>
        <w:r w:rsidRPr="002A0697" w:rsidDel="003E4B25">
          <w:rPr>
            <w:noProof/>
          </w:rPr>
          <w:tab/>
        </w:r>
        <w:r w:rsidRPr="002A0697" w:rsidDel="003E4B25">
          <w:rPr>
            <w:b/>
            <w:noProof/>
          </w:rPr>
          <w:delText>Driks, A.</w:delText>
        </w:r>
        <w:r w:rsidRPr="002A0697" w:rsidDel="003E4B25">
          <w:rPr>
            <w:noProof/>
          </w:rPr>
          <w:delText xml:space="preserve"> 2003. The dynamic spore. Proc Natl Acad Sci U S A </w:delText>
        </w:r>
        <w:r w:rsidRPr="002A0697" w:rsidDel="003E4B25">
          <w:rPr>
            <w:b/>
            <w:noProof/>
          </w:rPr>
          <w:delText>100:</w:delText>
        </w:r>
        <w:r w:rsidRPr="002A0697" w:rsidDel="003E4B25">
          <w:rPr>
            <w:noProof/>
          </w:rPr>
          <w:delText>3007-9.</w:delText>
        </w:r>
      </w:del>
    </w:p>
    <w:p w14:paraId="388943BF" w14:textId="77777777" w:rsidR="001C7FC9" w:rsidRPr="002A0697" w:rsidDel="003E4B25" w:rsidRDefault="001C7FC9" w:rsidP="001C7FC9">
      <w:pPr>
        <w:rPr>
          <w:del w:id="1333" w:author="hqin" w:date="2011-11-20T20:08:00Z"/>
          <w:noProof/>
        </w:rPr>
      </w:pPr>
      <w:del w:id="1334" w:author="hqin" w:date="2011-11-20T20:08:00Z">
        <w:r w:rsidRPr="002A0697" w:rsidDel="003E4B25">
          <w:rPr>
            <w:noProof/>
          </w:rPr>
          <w:delText>18.</w:delText>
        </w:r>
        <w:r w:rsidRPr="002A0697" w:rsidDel="003E4B25">
          <w:rPr>
            <w:noProof/>
          </w:rPr>
          <w:tab/>
        </w:r>
        <w:r w:rsidRPr="002A0697" w:rsidDel="003E4B25">
          <w:rPr>
            <w:b/>
            <w:noProof/>
          </w:rPr>
          <w:delText>Driks, A.</w:delText>
        </w:r>
        <w:r w:rsidRPr="002A0697" w:rsidDel="003E4B25">
          <w:rPr>
            <w:noProof/>
          </w:rPr>
          <w:delText xml:space="preserve"> 2002. Maximum shields: the assembly and function of the bacterial spore coat. Trends Microbiol </w:delText>
        </w:r>
        <w:r w:rsidRPr="002A0697" w:rsidDel="003E4B25">
          <w:rPr>
            <w:b/>
            <w:noProof/>
          </w:rPr>
          <w:delText>10:</w:delText>
        </w:r>
        <w:r w:rsidRPr="002A0697" w:rsidDel="003E4B25">
          <w:rPr>
            <w:noProof/>
          </w:rPr>
          <w:delText>251-4.</w:delText>
        </w:r>
      </w:del>
    </w:p>
    <w:p w14:paraId="04F8CD62" w14:textId="77777777" w:rsidR="001C7FC9" w:rsidRPr="002A0697" w:rsidDel="003E4B25" w:rsidRDefault="001C7FC9" w:rsidP="001C7FC9">
      <w:pPr>
        <w:rPr>
          <w:del w:id="1335" w:author="hqin" w:date="2011-11-20T20:08:00Z"/>
          <w:noProof/>
        </w:rPr>
      </w:pPr>
      <w:del w:id="1336" w:author="hqin" w:date="2011-11-20T20:08:00Z">
        <w:r w:rsidRPr="002A0697" w:rsidDel="003E4B25">
          <w:rPr>
            <w:noProof/>
          </w:rPr>
          <w:delText>19.</w:delText>
        </w:r>
        <w:r w:rsidRPr="002A0697" w:rsidDel="003E4B25">
          <w:rPr>
            <w:noProof/>
          </w:rPr>
          <w:tab/>
        </w:r>
        <w:r w:rsidRPr="002A0697" w:rsidDel="003E4B25">
          <w:rPr>
            <w:b/>
            <w:noProof/>
          </w:rPr>
          <w:delText>Driks, A.</w:delText>
        </w:r>
        <w:r w:rsidRPr="002A0697" w:rsidDel="003E4B25">
          <w:rPr>
            <w:noProof/>
          </w:rPr>
          <w:delText xml:space="preserve"> 2002. Overview: Development in bacteria: spore formation in </w:delText>
        </w:r>
        <w:r w:rsidRPr="002A0697" w:rsidDel="003E4B25">
          <w:rPr>
            <w:i/>
            <w:noProof/>
          </w:rPr>
          <w:delText>Bacillus subtilis</w:delText>
        </w:r>
        <w:r w:rsidRPr="002A0697" w:rsidDel="003E4B25">
          <w:rPr>
            <w:noProof/>
          </w:rPr>
          <w:delText xml:space="preserve">. Cell Mol Life Sci </w:delText>
        </w:r>
        <w:r w:rsidRPr="002A0697" w:rsidDel="003E4B25">
          <w:rPr>
            <w:b/>
            <w:noProof/>
          </w:rPr>
          <w:delText>59:</w:delText>
        </w:r>
        <w:r w:rsidRPr="002A0697" w:rsidDel="003E4B25">
          <w:rPr>
            <w:noProof/>
          </w:rPr>
          <w:delText>389-91.</w:delText>
        </w:r>
      </w:del>
    </w:p>
    <w:p w14:paraId="57EBD7A8" w14:textId="77777777" w:rsidR="001C7FC9" w:rsidRPr="002A0697" w:rsidDel="003E4B25" w:rsidRDefault="001C7FC9" w:rsidP="001C7FC9">
      <w:pPr>
        <w:rPr>
          <w:del w:id="1337" w:author="hqin" w:date="2011-11-20T20:08:00Z"/>
          <w:noProof/>
        </w:rPr>
      </w:pPr>
      <w:del w:id="1338" w:author="hqin" w:date="2011-11-20T20:08:00Z">
        <w:r w:rsidRPr="002A0697" w:rsidDel="003E4B25">
          <w:rPr>
            <w:noProof/>
          </w:rPr>
          <w:delText>20.</w:delText>
        </w:r>
        <w:r w:rsidRPr="002A0697" w:rsidDel="003E4B25">
          <w:rPr>
            <w:noProof/>
          </w:rPr>
          <w:tab/>
        </w:r>
        <w:r w:rsidRPr="002A0697" w:rsidDel="003E4B25">
          <w:rPr>
            <w:b/>
            <w:noProof/>
          </w:rPr>
          <w:delText>Driks, A.</w:delText>
        </w:r>
        <w:r w:rsidRPr="002A0697" w:rsidDel="003E4B25">
          <w:rPr>
            <w:noProof/>
          </w:rPr>
          <w:delText xml:space="preserve"> 2002. Proteins of the spore core and coat, p. 527-536. </w:delText>
        </w:r>
        <w:r w:rsidRPr="002A0697" w:rsidDel="003E4B25">
          <w:rPr>
            <w:i/>
            <w:noProof/>
          </w:rPr>
          <w:delText>In</w:delText>
        </w:r>
        <w:r w:rsidRPr="002A0697" w:rsidDel="003E4B25">
          <w:rPr>
            <w:noProof/>
          </w:rPr>
          <w:delText xml:space="preserve"> A. L. Sonenshein, J. A. Hoch, and R. Losick (ed.), </w:delText>
        </w:r>
        <w:r w:rsidRPr="002A0697" w:rsidDel="003E4B25">
          <w:rPr>
            <w:i/>
            <w:noProof/>
          </w:rPr>
          <w:delText>Bacillus subtilis</w:delText>
        </w:r>
        <w:r w:rsidRPr="002A0697" w:rsidDel="003E4B25">
          <w:rPr>
            <w:noProof/>
          </w:rPr>
          <w:delText xml:space="preserve"> and its closest relatives. American Society for Microbiology, Washington, D.C.</w:delText>
        </w:r>
      </w:del>
    </w:p>
    <w:p w14:paraId="0DBD2492" w14:textId="77777777" w:rsidR="001C7FC9" w:rsidRPr="002A0697" w:rsidDel="003E4B25" w:rsidRDefault="001C7FC9" w:rsidP="001C7FC9">
      <w:pPr>
        <w:rPr>
          <w:del w:id="1339" w:author="hqin" w:date="2011-11-20T20:08:00Z"/>
          <w:noProof/>
        </w:rPr>
      </w:pPr>
      <w:del w:id="1340" w:author="hqin" w:date="2011-11-20T20:08:00Z">
        <w:r w:rsidRPr="002A0697" w:rsidDel="003E4B25">
          <w:rPr>
            <w:noProof/>
          </w:rPr>
          <w:delText>21.</w:delText>
        </w:r>
        <w:r w:rsidRPr="002A0697" w:rsidDel="003E4B25">
          <w:rPr>
            <w:noProof/>
          </w:rPr>
          <w:tab/>
        </w:r>
        <w:r w:rsidRPr="002A0697" w:rsidDel="003E4B25">
          <w:rPr>
            <w:b/>
            <w:noProof/>
          </w:rPr>
          <w:delText>Driks, A.</w:delText>
        </w:r>
        <w:r w:rsidRPr="002A0697" w:rsidDel="003E4B25">
          <w:rPr>
            <w:noProof/>
          </w:rPr>
          <w:delText xml:space="preserve"> 2007. Surface appendages of bacterial spores. Mol Microbiol </w:delText>
        </w:r>
        <w:r w:rsidRPr="002A0697" w:rsidDel="003E4B25">
          <w:rPr>
            <w:b/>
            <w:noProof/>
          </w:rPr>
          <w:delText>63:</w:delText>
        </w:r>
        <w:r w:rsidRPr="002A0697" w:rsidDel="003E4B25">
          <w:rPr>
            <w:noProof/>
          </w:rPr>
          <w:delText>623-5.</w:delText>
        </w:r>
      </w:del>
    </w:p>
    <w:p w14:paraId="2C30B508" w14:textId="77777777" w:rsidR="001C7FC9" w:rsidRPr="002A0697" w:rsidDel="003E4B25" w:rsidRDefault="001C7FC9" w:rsidP="001C7FC9">
      <w:pPr>
        <w:rPr>
          <w:del w:id="1341" w:author="hqin" w:date="2011-11-20T20:08:00Z"/>
          <w:noProof/>
        </w:rPr>
      </w:pPr>
      <w:del w:id="1342" w:author="hqin" w:date="2011-11-20T20:08:00Z">
        <w:r w:rsidRPr="002A0697" w:rsidDel="003E4B25">
          <w:rPr>
            <w:noProof/>
          </w:rPr>
          <w:delText>22.</w:delText>
        </w:r>
        <w:r w:rsidRPr="002A0697" w:rsidDel="003E4B25">
          <w:rPr>
            <w:noProof/>
          </w:rPr>
          <w:tab/>
        </w:r>
        <w:r w:rsidRPr="002A0697" w:rsidDel="003E4B25">
          <w:rPr>
            <w:b/>
            <w:noProof/>
          </w:rPr>
          <w:delText>Driks, A., and M. Mallozzi.</w:delText>
        </w:r>
        <w:r w:rsidRPr="002A0697" w:rsidDel="003E4B25">
          <w:rPr>
            <w:noProof/>
          </w:rPr>
          <w:delText xml:space="preserve"> 2009. Outer structures of the </w:delText>
        </w:r>
        <w:r w:rsidRPr="002A0697" w:rsidDel="003E4B25">
          <w:rPr>
            <w:i/>
            <w:noProof/>
          </w:rPr>
          <w:delText>Bacillus anthracis</w:delText>
        </w:r>
        <w:r w:rsidRPr="002A0697" w:rsidDel="003E4B25">
          <w:rPr>
            <w:noProof/>
          </w:rPr>
          <w:delText xml:space="preserve"> spore. </w:delText>
        </w:r>
        <w:r w:rsidRPr="002A0697" w:rsidDel="003E4B25">
          <w:rPr>
            <w:i/>
            <w:noProof/>
          </w:rPr>
          <w:delText>In</w:delText>
        </w:r>
        <w:r w:rsidRPr="002A0697" w:rsidDel="003E4B25">
          <w:rPr>
            <w:noProof/>
          </w:rPr>
          <w:delText xml:space="preserve"> N. Bergman (ed.), Bacillus anthracis and Anthrax. John Wiley &amp; Sons, New Jersey.</w:delText>
        </w:r>
      </w:del>
    </w:p>
    <w:p w14:paraId="639DAC07" w14:textId="77777777" w:rsidR="001C7FC9" w:rsidRPr="002A0697" w:rsidDel="003E4B25" w:rsidRDefault="001C7FC9" w:rsidP="001C7FC9">
      <w:pPr>
        <w:rPr>
          <w:del w:id="1343" w:author="hqin" w:date="2011-11-20T20:08:00Z"/>
          <w:noProof/>
        </w:rPr>
      </w:pPr>
      <w:del w:id="1344" w:author="hqin" w:date="2011-11-20T20:08:00Z">
        <w:r w:rsidRPr="002A0697" w:rsidDel="003E4B25">
          <w:rPr>
            <w:noProof/>
          </w:rPr>
          <w:delText>23.</w:delText>
        </w:r>
        <w:r w:rsidRPr="002A0697" w:rsidDel="003E4B25">
          <w:rPr>
            <w:noProof/>
          </w:rPr>
          <w:tab/>
        </w:r>
        <w:r w:rsidRPr="002A0697" w:rsidDel="003E4B25">
          <w:rPr>
            <w:b/>
            <w:noProof/>
          </w:rPr>
          <w:delText>Eichenberger, P., M. Fujita, S. T. Jensen, E. M. Conlon, D. Z. Rudner, S. T. Wang, C. Ferguson, K. Haga, T. Sato, J. S. Liu, and R. Losick.</w:delText>
        </w:r>
        <w:r w:rsidRPr="002A0697" w:rsidDel="003E4B25">
          <w:rPr>
            <w:noProof/>
          </w:rPr>
          <w:delText xml:space="preserve"> 2004. The program of gene transcription for a single differentiating cell type during sporulation in </w:delText>
        </w:r>
        <w:r w:rsidRPr="002A0697" w:rsidDel="003E4B25">
          <w:rPr>
            <w:i/>
            <w:noProof/>
          </w:rPr>
          <w:delText>Bacillus subtilis</w:delText>
        </w:r>
        <w:r w:rsidRPr="002A0697" w:rsidDel="003E4B25">
          <w:rPr>
            <w:noProof/>
          </w:rPr>
          <w:delText xml:space="preserve">. PLoS Biol. </w:delText>
        </w:r>
        <w:r w:rsidRPr="002A0697" w:rsidDel="003E4B25">
          <w:rPr>
            <w:b/>
            <w:noProof/>
          </w:rPr>
          <w:delText>2:</w:delText>
        </w:r>
        <w:r w:rsidRPr="002A0697" w:rsidDel="003E4B25">
          <w:rPr>
            <w:noProof/>
          </w:rPr>
          <w:delText>e328.</w:delText>
        </w:r>
      </w:del>
    </w:p>
    <w:p w14:paraId="32DD6442" w14:textId="77777777" w:rsidR="001C7FC9" w:rsidRPr="002A0697" w:rsidDel="003E4B25" w:rsidRDefault="001C7FC9" w:rsidP="001C7FC9">
      <w:pPr>
        <w:rPr>
          <w:del w:id="1345" w:author="hqin" w:date="2011-11-20T20:08:00Z"/>
          <w:noProof/>
        </w:rPr>
      </w:pPr>
      <w:del w:id="1346" w:author="hqin" w:date="2011-11-20T20:08:00Z">
        <w:r w:rsidRPr="002A0697" w:rsidDel="003E4B25">
          <w:rPr>
            <w:noProof/>
          </w:rPr>
          <w:delText>24.</w:delText>
        </w:r>
        <w:r w:rsidRPr="002A0697" w:rsidDel="003E4B25">
          <w:rPr>
            <w:noProof/>
          </w:rPr>
          <w:tab/>
        </w:r>
        <w:r w:rsidRPr="002A0697" w:rsidDel="003E4B25">
          <w:rPr>
            <w:b/>
            <w:noProof/>
          </w:rPr>
          <w:delText>Eichenberger, P., S. T. Jensen, E. M. Conlon, C. van Ooij, J. Silvaggi, J. E. Gonzalez-Pastor, M. Fujita, S. Ben-Yehuda, P. Stragier, J. S. Liu, and R. Losick.</w:delText>
        </w:r>
        <w:r w:rsidRPr="002A0697" w:rsidDel="003E4B25">
          <w:rPr>
            <w:noProof/>
          </w:rPr>
          <w:delText xml:space="preserve"> 2003. The sigmaE regulon and the identification of additional sporulation genes in </w:delText>
        </w:r>
        <w:r w:rsidRPr="002A0697" w:rsidDel="003E4B25">
          <w:rPr>
            <w:i/>
            <w:noProof/>
          </w:rPr>
          <w:delText>Bacillus subtilis</w:delText>
        </w:r>
        <w:r w:rsidRPr="002A0697" w:rsidDel="003E4B25">
          <w:rPr>
            <w:noProof/>
          </w:rPr>
          <w:delText xml:space="preserve">. J. Mol. Biol. </w:delText>
        </w:r>
        <w:r w:rsidRPr="002A0697" w:rsidDel="003E4B25">
          <w:rPr>
            <w:b/>
            <w:noProof/>
          </w:rPr>
          <w:delText>327:</w:delText>
        </w:r>
        <w:r w:rsidRPr="002A0697" w:rsidDel="003E4B25">
          <w:rPr>
            <w:noProof/>
          </w:rPr>
          <w:delText>945-972.</w:delText>
        </w:r>
      </w:del>
    </w:p>
    <w:p w14:paraId="725BF80A" w14:textId="77777777" w:rsidR="001C7FC9" w:rsidRPr="002A0697" w:rsidDel="003E4B25" w:rsidRDefault="001C7FC9" w:rsidP="001C7FC9">
      <w:pPr>
        <w:rPr>
          <w:del w:id="1347" w:author="hqin" w:date="2011-11-20T20:08:00Z"/>
          <w:noProof/>
        </w:rPr>
      </w:pPr>
      <w:del w:id="1348" w:author="hqin" w:date="2011-11-20T20:08:00Z">
        <w:r w:rsidRPr="002A0697" w:rsidDel="003E4B25">
          <w:rPr>
            <w:noProof/>
          </w:rPr>
          <w:delText>25.</w:delText>
        </w:r>
        <w:r w:rsidRPr="002A0697" w:rsidDel="003E4B25">
          <w:rPr>
            <w:noProof/>
          </w:rPr>
          <w:tab/>
        </w:r>
        <w:r w:rsidRPr="002A0697" w:rsidDel="003E4B25">
          <w:rPr>
            <w:b/>
            <w:noProof/>
          </w:rPr>
          <w:delText>Enright, A. J., S. Van Dongen, and C. A. Ouzounis.</w:delText>
        </w:r>
        <w:r w:rsidRPr="002A0697" w:rsidDel="003E4B25">
          <w:rPr>
            <w:noProof/>
          </w:rPr>
          <w:delText xml:space="preserve"> 2002. An efficient algorithm for large-scale detection of protein families. Nucleic Acids Res </w:delText>
        </w:r>
        <w:r w:rsidRPr="002A0697" w:rsidDel="003E4B25">
          <w:rPr>
            <w:b/>
            <w:noProof/>
          </w:rPr>
          <w:delText>30:</w:delText>
        </w:r>
        <w:r w:rsidRPr="002A0697" w:rsidDel="003E4B25">
          <w:rPr>
            <w:noProof/>
          </w:rPr>
          <w:delText>1575-84.</w:delText>
        </w:r>
      </w:del>
    </w:p>
    <w:p w14:paraId="4D477D16" w14:textId="77777777" w:rsidR="001C7FC9" w:rsidRPr="002A0697" w:rsidDel="003E4B25" w:rsidRDefault="001C7FC9" w:rsidP="001C7FC9">
      <w:pPr>
        <w:rPr>
          <w:del w:id="1349" w:author="hqin" w:date="2011-11-20T20:08:00Z"/>
          <w:noProof/>
        </w:rPr>
      </w:pPr>
      <w:del w:id="1350" w:author="hqin" w:date="2011-11-20T20:08:00Z">
        <w:r w:rsidRPr="002A0697" w:rsidDel="003E4B25">
          <w:rPr>
            <w:noProof/>
          </w:rPr>
          <w:delText>26.</w:delText>
        </w:r>
        <w:r w:rsidRPr="002A0697" w:rsidDel="003E4B25">
          <w:rPr>
            <w:noProof/>
          </w:rPr>
          <w:tab/>
        </w:r>
        <w:r w:rsidRPr="002A0697" w:rsidDel="003E4B25">
          <w:rPr>
            <w:b/>
            <w:noProof/>
          </w:rPr>
          <w:delText>Felsenstein, J.</w:delText>
        </w:r>
        <w:r w:rsidRPr="002A0697" w:rsidDel="003E4B25">
          <w:rPr>
            <w:noProof/>
          </w:rPr>
          <w:delText xml:space="preserve"> 2005. PHYLIP (Phylogeny inference package) version 3.6. Distributed by the author. Department of Genome Sciences, University of Washington, Seattle.</w:delText>
        </w:r>
      </w:del>
    </w:p>
    <w:p w14:paraId="4A968CBC" w14:textId="77777777" w:rsidR="001C7FC9" w:rsidRPr="002A0697" w:rsidDel="003E4B25" w:rsidRDefault="001C7FC9" w:rsidP="001C7FC9">
      <w:pPr>
        <w:rPr>
          <w:del w:id="1351" w:author="hqin" w:date="2011-11-20T20:08:00Z"/>
          <w:noProof/>
        </w:rPr>
      </w:pPr>
      <w:del w:id="1352" w:author="hqin" w:date="2011-11-20T20:08:00Z">
        <w:r w:rsidRPr="002A0697" w:rsidDel="003E4B25">
          <w:rPr>
            <w:noProof/>
          </w:rPr>
          <w:delText>27.</w:delText>
        </w:r>
        <w:r w:rsidRPr="002A0697" w:rsidDel="003E4B25">
          <w:rPr>
            <w:noProof/>
          </w:rPr>
          <w:tab/>
        </w:r>
        <w:r w:rsidRPr="002A0697" w:rsidDel="003E4B25">
          <w:rPr>
            <w:b/>
            <w:noProof/>
          </w:rPr>
          <w:delText>Fitch, W. M.</w:delText>
        </w:r>
        <w:r w:rsidRPr="002A0697" w:rsidDel="003E4B25">
          <w:rPr>
            <w:noProof/>
          </w:rPr>
          <w:delText xml:space="preserve"> 2000. Homology a personal view on some of the problems. Trends Genet </w:delText>
        </w:r>
        <w:r w:rsidRPr="002A0697" w:rsidDel="003E4B25">
          <w:rPr>
            <w:b/>
            <w:noProof/>
          </w:rPr>
          <w:delText>16:</w:delText>
        </w:r>
        <w:r w:rsidRPr="002A0697" w:rsidDel="003E4B25">
          <w:rPr>
            <w:noProof/>
          </w:rPr>
          <w:delText>227-31.</w:delText>
        </w:r>
      </w:del>
    </w:p>
    <w:p w14:paraId="0CA1D6AD" w14:textId="77777777" w:rsidR="001C7FC9" w:rsidRPr="002A0697" w:rsidDel="003E4B25" w:rsidRDefault="001C7FC9" w:rsidP="001C7FC9">
      <w:pPr>
        <w:rPr>
          <w:del w:id="1353" w:author="hqin" w:date="2011-11-20T20:08:00Z"/>
          <w:noProof/>
        </w:rPr>
      </w:pPr>
      <w:del w:id="1354" w:author="hqin" w:date="2011-11-20T20:08:00Z">
        <w:r w:rsidRPr="002A0697" w:rsidDel="003E4B25">
          <w:rPr>
            <w:noProof/>
          </w:rPr>
          <w:delText>28.</w:delText>
        </w:r>
        <w:r w:rsidRPr="002A0697" w:rsidDel="003E4B25">
          <w:rPr>
            <w:noProof/>
          </w:rPr>
          <w:tab/>
        </w:r>
        <w:r w:rsidRPr="002A0697" w:rsidDel="003E4B25">
          <w:rPr>
            <w:b/>
            <w:noProof/>
          </w:rPr>
          <w:delText>Fritze, D.</w:delText>
        </w:r>
        <w:r w:rsidRPr="002A0697" w:rsidDel="003E4B25">
          <w:rPr>
            <w:noProof/>
          </w:rPr>
          <w:delText xml:space="preserve"> 2004. Taxonomy of the Genus </w:delText>
        </w:r>
        <w:r w:rsidRPr="002A0697" w:rsidDel="003E4B25">
          <w:rPr>
            <w:i/>
            <w:noProof/>
          </w:rPr>
          <w:delText xml:space="preserve">Bacillus </w:delText>
        </w:r>
        <w:r w:rsidRPr="002A0697" w:rsidDel="003E4B25">
          <w:rPr>
            <w:noProof/>
          </w:rPr>
          <w:delText xml:space="preserve">and Related Genera: The Aerobic Endospore-Forming Bacteria. Phytopathology </w:delText>
        </w:r>
        <w:r w:rsidRPr="002A0697" w:rsidDel="003E4B25">
          <w:rPr>
            <w:b/>
            <w:noProof/>
          </w:rPr>
          <w:delText>94:</w:delText>
        </w:r>
        <w:r w:rsidRPr="002A0697" w:rsidDel="003E4B25">
          <w:rPr>
            <w:noProof/>
          </w:rPr>
          <w:delText>1245-1248.</w:delText>
        </w:r>
      </w:del>
    </w:p>
    <w:p w14:paraId="37B55E2D" w14:textId="77777777" w:rsidR="001C7FC9" w:rsidRPr="002A0697" w:rsidDel="003E4B25" w:rsidRDefault="001C7FC9" w:rsidP="001C7FC9">
      <w:pPr>
        <w:rPr>
          <w:del w:id="1355" w:author="hqin" w:date="2011-11-20T20:08:00Z"/>
          <w:noProof/>
        </w:rPr>
      </w:pPr>
      <w:del w:id="1356" w:author="hqin" w:date="2011-11-20T20:08:00Z">
        <w:r w:rsidRPr="002A0697" w:rsidDel="003E4B25">
          <w:rPr>
            <w:noProof/>
          </w:rPr>
          <w:delText>29.</w:delText>
        </w:r>
        <w:r w:rsidRPr="002A0697" w:rsidDel="003E4B25">
          <w:rPr>
            <w:noProof/>
          </w:rPr>
          <w:tab/>
        </w:r>
        <w:r w:rsidRPr="002A0697" w:rsidDel="003E4B25">
          <w:rPr>
            <w:b/>
            <w:noProof/>
          </w:rPr>
          <w:delText>Hannay, C. L.</w:delText>
        </w:r>
        <w:r w:rsidRPr="002A0697" w:rsidDel="003E4B25">
          <w:rPr>
            <w:noProof/>
          </w:rPr>
          <w:delText xml:space="preserve"> 1957. The parasporal body of </w:delText>
        </w:r>
        <w:r w:rsidRPr="002A0697" w:rsidDel="003E4B25">
          <w:rPr>
            <w:i/>
            <w:noProof/>
          </w:rPr>
          <w:delText>Bacillus laterosporus</w:delText>
        </w:r>
        <w:r w:rsidRPr="002A0697" w:rsidDel="003E4B25">
          <w:rPr>
            <w:noProof/>
          </w:rPr>
          <w:delText xml:space="preserve"> Laubach. J. Biophys. Biochem. Cytol. </w:delText>
        </w:r>
        <w:r w:rsidRPr="002A0697" w:rsidDel="003E4B25">
          <w:rPr>
            <w:b/>
            <w:noProof/>
          </w:rPr>
          <w:delText>3:</w:delText>
        </w:r>
        <w:r w:rsidRPr="002A0697" w:rsidDel="003E4B25">
          <w:rPr>
            <w:noProof/>
          </w:rPr>
          <w:delText>1001-1010.</w:delText>
        </w:r>
      </w:del>
    </w:p>
    <w:p w14:paraId="43EAA815" w14:textId="77777777" w:rsidR="001C7FC9" w:rsidRPr="002A0697" w:rsidDel="003E4B25" w:rsidRDefault="001C7FC9" w:rsidP="001C7FC9">
      <w:pPr>
        <w:rPr>
          <w:del w:id="1357" w:author="hqin" w:date="2011-11-20T20:08:00Z"/>
          <w:noProof/>
        </w:rPr>
      </w:pPr>
      <w:del w:id="1358" w:author="hqin" w:date="2011-11-20T20:08:00Z">
        <w:r w:rsidRPr="002A0697" w:rsidDel="003E4B25">
          <w:rPr>
            <w:noProof/>
          </w:rPr>
          <w:delText>30.</w:delText>
        </w:r>
        <w:r w:rsidRPr="002A0697" w:rsidDel="003E4B25">
          <w:rPr>
            <w:noProof/>
          </w:rPr>
          <w:tab/>
        </w:r>
        <w:r w:rsidRPr="002A0697" w:rsidDel="003E4B25">
          <w:rPr>
            <w:b/>
            <w:noProof/>
          </w:rPr>
          <w:delText>Henriques, A. O., and C. P. Moran, Jr.</w:delText>
        </w:r>
        <w:r w:rsidRPr="002A0697" w:rsidDel="003E4B25">
          <w:rPr>
            <w:noProof/>
          </w:rPr>
          <w:delText xml:space="preserve"> 2007. Structure, assembly, and function of the spore surface layers. Annu Rev Microbiol </w:delText>
        </w:r>
        <w:r w:rsidRPr="002A0697" w:rsidDel="003E4B25">
          <w:rPr>
            <w:b/>
            <w:noProof/>
          </w:rPr>
          <w:delText>61:</w:delText>
        </w:r>
        <w:r w:rsidRPr="002A0697" w:rsidDel="003E4B25">
          <w:rPr>
            <w:noProof/>
          </w:rPr>
          <w:delText>555-88.</w:delText>
        </w:r>
      </w:del>
    </w:p>
    <w:p w14:paraId="1C3F0F43" w14:textId="77777777" w:rsidR="001C7FC9" w:rsidRPr="002A0697" w:rsidDel="003E4B25" w:rsidRDefault="001C7FC9" w:rsidP="001C7FC9">
      <w:pPr>
        <w:rPr>
          <w:del w:id="1359" w:author="hqin" w:date="2011-11-20T20:08:00Z"/>
          <w:noProof/>
        </w:rPr>
      </w:pPr>
      <w:del w:id="1360" w:author="hqin" w:date="2011-11-20T20:08:00Z">
        <w:r w:rsidRPr="002A0697" w:rsidDel="003E4B25">
          <w:rPr>
            <w:noProof/>
          </w:rPr>
          <w:delText>31.</w:delText>
        </w:r>
        <w:r w:rsidRPr="002A0697" w:rsidDel="003E4B25">
          <w:rPr>
            <w:noProof/>
          </w:rPr>
          <w:tab/>
        </w:r>
        <w:r w:rsidRPr="002A0697" w:rsidDel="003E4B25">
          <w:rPr>
            <w:b/>
            <w:noProof/>
          </w:rPr>
          <w:delText>Holt, S. C., and E. R. Leadbetter.</w:delText>
        </w:r>
        <w:r w:rsidRPr="002A0697" w:rsidDel="003E4B25">
          <w:rPr>
            <w:noProof/>
          </w:rPr>
          <w:delText xml:space="preserve"> 1969. Comparative ultrastructure of selected aerobic spore-forming bacteria: a freeze-etching study. Bacteriol Rev </w:delText>
        </w:r>
        <w:r w:rsidRPr="002A0697" w:rsidDel="003E4B25">
          <w:rPr>
            <w:b/>
            <w:noProof/>
          </w:rPr>
          <w:delText>33:</w:delText>
        </w:r>
        <w:r w:rsidRPr="002A0697" w:rsidDel="003E4B25">
          <w:rPr>
            <w:noProof/>
          </w:rPr>
          <w:delText>346-78.</w:delText>
        </w:r>
      </w:del>
    </w:p>
    <w:p w14:paraId="3A394AD1" w14:textId="77777777" w:rsidR="001C7FC9" w:rsidRPr="002A0697" w:rsidDel="003E4B25" w:rsidRDefault="001C7FC9" w:rsidP="001C7FC9">
      <w:pPr>
        <w:rPr>
          <w:del w:id="1361" w:author="hqin" w:date="2011-11-20T20:08:00Z"/>
          <w:noProof/>
        </w:rPr>
      </w:pPr>
      <w:del w:id="1362" w:author="hqin" w:date="2011-11-20T20:08:00Z">
        <w:r w:rsidRPr="002A0697" w:rsidDel="003E4B25">
          <w:rPr>
            <w:noProof/>
          </w:rPr>
          <w:delText>32.</w:delText>
        </w:r>
        <w:r w:rsidRPr="002A0697" w:rsidDel="003E4B25">
          <w:rPr>
            <w:noProof/>
          </w:rPr>
          <w:tab/>
        </w:r>
        <w:r w:rsidRPr="002A0697" w:rsidDel="003E4B25">
          <w:rPr>
            <w:b/>
            <w:noProof/>
          </w:rPr>
          <w:delText>Huson, D. H., D. C. Richter, C. Rausch, T. Dezulian, M. Franz, and R. Rupp.</w:delText>
        </w:r>
        <w:r w:rsidRPr="002A0697" w:rsidDel="003E4B25">
          <w:rPr>
            <w:noProof/>
          </w:rPr>
          <w:delText xml:space="preserve"> 2007. Dendroscope: An interactive viewer for large phylogenetic trees. BMC Bioinformatics </w:delText>
        </w:r>
        <w:r w:rsidRPr="002A0697" w:rsidDel="003E4B25">
          <w:rPr>
            <w:b/>
            <w:noProof/>
          </w:rPr>
          <w:delText>8:</w:delText>
        </w:r>
        <w:r w:rsidRPr="002A0697" w:rsidDel="003E4B25">
          <w:rPr>
            <w:noProof/>
          </w:rPr>
          <w:delText>460.</w:delText>
        </w:r>
      </w:del>
    </w:p>
    <w:p w14:paraId="42F806B9" w14:textId="77777777" w:rsidR="001C7FC9" w:rsidRPr="002A0697" w:rsidDel="003E4B25" w:rsidRDefault="001C7FC9" w:rsidP="001C7FC9">
      <w:pPr>
        <w:rPr>
          <w:del w:id="1363" w:author="hqin" w:date="2011-11-20T20:08:00Z"/>
          <w:noProof/>
        </w:rPr>
      </w:pPr>
      <w:del w:id="1364" w:author="hqin" w:date="2011-11-20T20:08:00Z">
        <w:r w:rsidRPr="002A0697" w:rsidDel="003E4B25">
          <w:rPr>
            <w:noProof/>
          </w:rPr>
          <w:delText>33.</w:delText>
        </w:r>
        <w:r w:rsidRPr="002A0697" w:rsidDel="003E4B25">
          <w:rPr>
            <w:noProof/>
          </w:rPr>
          <w:tab/>
        </w:r>
        <w:r w:rsidRPr="002A0697" w:rsidDel="003E4B25">
          <w:rPr>
            <w:b/>
            <w:noProof/>
          </w:rPr>
          <w:delText>Kim, H., M. Hahn, P. Grabowski, D. C. McPherson, M. M. Otte, R. Wang, C. C. Ferguson, P. Eichenberger, and A. Driks.</w:delText>
        </w:r>
        <w:r w:rsidRPr="002A0697" w:rsidDel="003E4B25">
          <w:rPr>
            <w:noProof/>
          </w:rPr>
          <w:delText xml:space="preserve"> 2006. The </w:delText>
        </w:r>
        <w:r w:rsidRPr="002A0697" w:rsidDel="003E4B25">
          <w:rPr>
            <w:i/>
            <w:noProof/>
          </w:rPr>
          <w:delText xml:space="preserve">Bacillus subtilis </w:delText>
        </w:r>
        <w:r w:rsidRPr="002A0697" w:rsidDel="003E4B25">
          <w:rPr>
            <w:noProof/>
          </w:rPr>
          <w:delText xml:space="preserve">spore coat protein interaction network. Mol Microbiol </w:delText>
        </w:r>
        <w:r w:rsidRPr="002A0697" w:rsidDel="003E4B25">
          <w:rPr>
            <w:b/>
            <w:noProof/>
          </w:rPr>
          <w:delText>59:</w:delText>
        </w:r>
        <w:r w:rsidRPr="002A0697" w:rsidDel="003E4B25">
          <w:rPr>
            <w:noProof/>
          </w:rPr>
          <w:delText>487-502.</w:delText>
        </w:r>
      </w:del>
    </w:p>
    <w:p w14:paraId="4026B608" w14:textId="77777777" w:rsidR="001C7FC9" w:rsidRPr="002A0697" w:rsidDel="003E4B25" w:rsidRDefault="001C7FC9" w:rsidP="001C7FC9">
      <w:pPr>
        <w:rPr>
          <w:del w:id="1365" w:author="hqin" w:date="2011-11-20T20:08:00Z"/>
          <w:noProof/>
        </w:rPr>
      </w:pPr>
      <w:del w:id="1366" w:author="hqin" w:date="2011-11-20T20:08:00Z">
        <w:r w:rsidRPr="002A0697" w:rsidDel="003E4B25">
          <w:rPr>
            <w:noProof/>
          </w:rPr>
          <w:delText>34.</w:delText>
        </w:r>
        <w:r w:rsidRPr="002A0697" w:rsidDel="003E4B25">
          <w:rPr>
            <w:noProof/>
          </w:rPr>
          <w:tab/>
        </w:r>
        <w:r w:rsidRPr="002A0697" w:rsidDel="003E4B25">
          <w:rPr>
            <w:b/>
            <w:noProof/>
          </w:rPr>
          <w:delText>Klobutcher, L. A., K. Ragkousi, and P. Setlow.</w:delText>
        </w:r>
        <w:r w:rsidRPr="002A0697" w:rsidDel="003E4B25">
          <w:rPr>
            <w:noProof/>
          </w:rPr>
          <w:delText xml:space="preserve"> 2006. The </w:delText>
        </w:r>
        <w:r w:rsidRPr="002A0697" w:rsidDel="003E4B25">
          <w:rPr>
            <w:i/>
            <w:noProof/>
          </w:rPr>
          <w:delText xml:space="preserve">Bacillus subtilis </w:delText>
        </w:r>
        <w:r w:rsidRPr="002A0697" w:rsidDel="003E4B25">
          <w:rPr>
            <w:noProof/>
          </w:rPr>
          <w:delText xml:space="preserve">spore coat provides "eat resistance" during phagocytic predation by the protozoan </w:delText>
        </w:r>
        <w:r w:rsidRPr="002A0697" w:rsidDel="003E4B25">
          <w:rPr>
            <w:i/>
            <w:noProof/>
          </w:rPr>
          <w:delText>Tetrahymena thermophila</w:delText>
        </w:r>
        <w:r w:rsidRPr="002A0697" w:rsidDel="003E4B25">
          <w:rPr>
            <w:noProof/>
          </w:rPr>
          <w:delText xml:space="preserve">. Proc Natl Acad Sci U S A </w:delText>
        </w:r>
        <w:r w:rsidRPr="002A0697" w:rsidDel="003E4B25">
          <w:rPr>
            <w:b/>
            <w:noProof/>
          </w:rPr>
          <w:delText>103:</w:delText>
        </w:r>
        <w:r w:rsidRPr="002A0697" w:rsidDel="003E4B25">
          <w:rPr>
            <w:noProof/>
          </w:rPr>
          <w:delText>165-70.</w:delText>
        </w:r>
      </w:del>
    </w:p>
    <w:p w14:paraId="28222E0B" w14:textId="77777777" w:rsidR="001C7FC9" w:rsidRPr="002A0697" w:rsidDel="003E4B25" w:rsidRDefault="001C7FC9" w:rsidP="001C7FC9">
      <w:pPr>
        <w:rPr>
          <w:del w:id="1367" w:author="hqin" w:date="2011-11-20T20:08:00Z"/>
          <w:noProof/>
        </w:rPr>
      </w:pPr>
      <w:del w:id="1368" w:author="hqin" w:date="2011-11-20T20:08:00Z">
        <w:r w:rsidRPr="002A0697" w:rsidDel="003E4B25">
          <w:rPr>
            <w:noProof/>
          </w:rPr>
          <w:delText>35.</w:delText>
        </w:r>
        <w:r w:rsidRPr="002A0697" w:rsidDel="003E4B25">
          <w:rPr>
            <w:noProof/>
          </w:rPr>
          <w:tab/>
        </w:r>
        <w:r w:rsidRPr="002A0697" w:rsidDel="003E4B25">
          <w:rPr>
            <w:b/>
            <w:noProof/>
          </w:rPr>
          <w:delText>Koch, R.</w:delText>
        </w:r>
        <w:r w:rsidRPr="002A0697" w:rsidDel="003E4B25">
          <w:rPr>
            <w:noProof/>
          </w:rPr>
          <w:delText xml:space="preserve"> 1876. The etiology of anthrax, based on the life history of </w:delText>
        </w:r>
        <w:r w:rsidRPr="002A0697" w:rsidDel="003E4B25">
          <w:rPr>
            <w:i/>
            <w:noProof/>
          </w:rPr>
          <w:delText>Bacillus anthracis</w:delText>
        </w:r>
        <w:r w:rsidRPr="002A0697" w:rsidDel="003E4B25">
          <w:rPr>
            <w:noProof/>
          </w:rPr>
          <w:delText xml:space="preserve">. Beitr. Biol. Pflanz, </w:delText>
        </w:r>
        <w:r w:rsidRPr="002A0697" w:rsidDel="003E4B25">
          <w:rPr>
            <w:b/>
            <w:noProof/>
          </w:rPr>
          <w:delText>2:</w:delText>
        </w:r>
        <w:r w:rsidRPr="002A0697" w:rsidDel="003E4B25">
          <w:rPr>
            <w:noProof/>
          </w:rPr>
          <w:delText>277-310.</w:delText>
        </w:r>
      </w:del>
    </w:p>
    <w:p w14:paraId="424D2D5E" w14:textId="77777777" w:rsidR="001C7FC9" w:rsidRPr="002A0697" w:rsidDel="003E4B25" w:rsidRDefault="001C7FC9" w:rsidP="001C7FC9">
      <w:pPr>
        <w:rPr>
          <w:del w:id="1369" w:author="hqin" w:date="2011-11-20T20:08:00Z"/>
          <w:noProof/>
        </w:rPr>
      </w:pPr>
      <w:del w:id="1370" w:author="hqin" w:date="2011-11-20T20:08:00Z">
        <w:r w:rsidRPr="002A0697" w:rsidDel="003E4B25">
          <w:rPr>
            <w:noProof/>
          </w:rPr>
          <w:delText>36.</w:delText>
        </w:r>
        <w:r w:rsidRPr="002A0697" w:rsidDel="003E4B25">
          <w:rPr>
            <w:noProof/>
          </w:rPr>
          <w:tab/>
        </w:r>
        <w:r w:rsidRPr="002A0697" w:rsidDel="003E4B25">
          <w:rPr>
            <w:b/>
            <w:noProof/>
          </w:rPr>
          <w:delText>Kumar, S., M. Nei, J. Dudley, and K. Tamura.</w:delText>
        </w:r>
        <w:r w:rsidRPr="002A0697" w:rsidDel="003E4B25">
          <w:rPr>
            <w:noProof/>
          </w:rPr>
          <w:delText xml:space="preserve"> 2008. MEGA: a biologist-centric software for evolutionary analysis of DNA and protein sequences. Brief Bioinform </w:delText>
        </w:r>
        <w:r w:rsidRPr="002A0697" w:rsidDel="003E4B25">
          <w:rPr>
            <w:b/>
            <w:noProof/>
          </w:rPr>
          <w:delText>9:</w:delText>
        </w:r>
        <w:r w:rsidRPr="002A0697" w:rsidDel="003E4B25">
          <w:rPr>
            <w:noProof/>
          </w:rPr>
          <w:delText>299-306.</w:delText>
        </w:r>
      </w:del>
    </w:p>
    <w:p w14:paraId="25D25308" w14:textId="77777777" w:rsidR="001C7FC9" w:rsidRPr="002A0697" w:rsidDel="003E4B25" w:rsidRDefault="001C7FC9" w:rsidP="001C7FC9">
      <w:pPr>
        <w:rPr>
          <w:del w:id="1371" w:author="hqin" w:date="2011-11-20T20:08:00Z"/>
          <w:noProof/>
        </w:rPr>
      </w:pPr>
      <w:del w:id="1372" w:author="hqin" w:date="2011-11-20T20:08:00Z">
        <w:r w:rsidRPr="002A0697" w:rsidDel="003E4B25">
          <w:rPr>
            <w:noProof/>
          </w:rPr>
          <w:delText>37.</w:delText>
        </w:r>
        <w:r w:rsidRPr="002A0697" w:rsidDel="003E4B25">
          <w:rPr>
            <w:noProof/>
          </w:rPr>
          <w:tab/>
        </w:r>
        <w:r w:rsidRPr="002A0697" w:rsidDel="003E4B25">
          <w:rPr>
            <w:b/>
            <w:noProof/>
          </w:rPr>
          <w:delText>Lee, E. H., J. Hsin, E. von Castelmur, O. Mayans, and K. Schulten.</w:delText>
        </w:r>
        <w:r w:rsidRPr="002A0697" w:rsidDel="003E4B25">
          <w:rPr>
            <w:noProof/>
          </w:rPr>
          <w:delText xml:space="preserve"> 2010. Tertiary and secondary structure elasticity of a six-Ig titin chain. Biophys J </w:delText>
        </w:r>
        <w:r w:rsidRPr="002A0697" w:rsidDel="003E4B25">
          <w:rPr>
            <w:b/>
            <w:noProof/>
          </w:rPr>
          <w:delText>98:</w:delText>
        </w:r>
        <w:r w:rsidRPr="002A0697" w:rsidDel="003E4B25">
          <w:rPr>
            <w:noProof/>
          </w:rPr>
          <w:delText>1085-95.</w:delText>
        </w:r>
      </w:del>
    </w:p>
    <w:p w14:paraId="10C81241" w14:textId="77777777" w:rsidR="001C7FC9" w:rsidRPr="002A0697" w:rsidDel="003E4B25" w:rsidRDefault="001C7FC9" w:rsidP="001C7FC9">
      <w:pPr>
        <w:rPr>
          <w:del w:id="1373" w:author="hqin" w:date="2011-11-20T20:08:00Z"/>
          <w:noProof/>
        </w:rPr>
      </w:pPr>
      <w:del w:id="1374" w:author="hqin" w:date="2011-11-20T20:08:00Z">
        <w:r w:rsidRPr="002A0697" w:rsidDel="003E4B25">
          <w:rPr>
            <w:noProof/>
          </w:rPr>
          <w:delText>38.</w:delText>
        </w:r>
        <w:r w:rsidRPr="002A0697" w:rsidDel="003E4B25">
          <w:rPr>
            <w:noProof/>
          </w:rPr>
          <w:tab/>
        </w:r>
        <w:r w:rsidRPr="002A0697" w:rsidDel="003E4B25">
          <w:rPr>
            <w:b/>
            <w:noProof/>
          </w:rPr>
          <w:delText>Li, W.-H.</w:delText>
        </w:r>
        <w:r w:rsidRPr="002A0697" w:rsidDel="003E4B25">
          <w:rPr>
            <w:noProof/>
          </w:rPr>
          <w:delText xml:space="preserve"> 1997. Molecular Evolution. Sinauer Associates, Sunderland, Massachusetts.</w:delText>
        </w:r>
      </w:del>
    </w:p>
    <w:p w14:paraId="667111DD" w14:textId="77777777" w:rsidR="001C7FC9" w:rsidRPr="002A0697" w:rsidDel="003E4B25" w:rsidRDefault="001C7FC9" w:rsidP="001C7FC9">
      <w:pPr>
        <w:rPr>
          <w:del w:id="1375" w:author="hqin" w:date="2011-11-20T20:08:00Z"/>
          <w:noProof/>
        </w:rPr>
      </w:pPr>
      <w:del w:id="1376" w:author="hqin" w:date="2011-11-20T20:08:00Z">
        <w:r w:rsidRPr="002A0697" w:rsidDel="003E4B25">
          <w:rPr>
            <w:noProof/>
          </w:rPr>
          <w:delText>39.</w:delText>
        </w:r>
        <w:r w:rsidRPr="002A0697" w:rsidDel="003E4B25">
          <w:rPr>
            <w:noProof/>
          </w:rPr>
          <w:tab/>
        </w:r>
        <w:r w:rsidRPr="002A0697" w:rsidDel="003E4B25">
          <w:rPr>
            <w:b/>
            <w:noProof/>
          </w:rPr>
          <w:delText>Linding, R., L. J. Jensen, F. Diella, P. Bork, T. J. Gibson, and R. B. Russell.</w:delText>
        </w:r>
        <w:r w:rsidRPr="002A0697" w:rsidDel="003E4B25">
          <w:rPr>
            <w:noProof/>
          </w:rPr>
          <w:delText xml:space="preserve"> 2003. Protein disorder prediction: implications for structural proteomics. Structure </w:delText>
        </w:r>
        <w:r w:rsidRPr="002A0697" w:rsidDel="003E4B25">
          <w:rPr>
            <w:b/>
            <w:noProof/>
          </w:rPr>
          <w:delText>11:</w:delText>
        </w:r>
        <w:r w:rsidRPr="002A0697" w:rsidDel="003E4B25">
          <w:rPr>
            <w:noProof/>
          </w:rPr>
          <w:delText>1453-9.</w:delText>
        </w:r>
      </w:del>
    </w:p>
    <w:p w14:paraId="1AC74BB7" w14:textId="77777777" w:rsidR="001C7FC9" w:rsidRPr="002A0697" w:rsidDel="003E4B25" w:rsidRDefault="001C7FC9" w:rsidP="001C7FC9">
      <w:pPr>
        <w:rPr>
          <w:del w:id="1377" w:author="hqin" w:date="2011-11-20T20:08:00Z"/>
          <w:noProof/>
        </w:rPr>
      </w:pPr>
      <w:del w:id="1378" w:author="hqin" w:date="2011-11-20T20:08:00Z">
        <w:r w:rsidRPr="002A0697" w:rsidDel="003E4B25">
          <w:rPr>
            <w:noProof/>
          </w:rPr>
          <w:delText>40.</w:delText>
        </w:r>
        <w:r w:rsidRPr="002A0697" w:rsidDel="003E4B25">
          <w:rPr>
            <w:noProof/>
          </w:rPr>
          <w:tab/>
        </w:r>
        <w:r w:rsidRPr="002A0697" w:rsidDel="003E4B25">
          <w:rPr>
            <w:b/>
            <w:noProof/>
          </w:rPr>
          <w:delText>Losick, R., P. Youngman, and P. J. Piggot.</w:delText>
        </w:r>
        <w:r w:rsidRPr="002A0697" w:rsidDel="003E4B25">
          <w:rPr>
            <w:noProof/>
          </w:rPr>
          <w:delText xml:space="preserve"> 1986. Genetics of endospore formation in </w:delText>
        </w:r>
        <w:r w:rsidRPr="002A0697" w:rsidDel="003E4B25">
          <w:rPr>
            <w:i/>
            <w:noProof/>
          </w:rPr>
          <w:delText>Bacillus subtilis</w:delText>
        </w:r>
        <w:r w:rsidRPr="002A0697" w:rsidDel="003E4B25">
          <w:rPr>
            <w:noProof/>
          </w:rPr>
          <w:delText xml:space="preserve">. Annu Rev Genet </w:delText>
        </w:r>
        <w:r w:rsidRPr="002A0697" w:rsidDel="003E4B25">
          <w:rPr>
            <w:b/>
            <w:noProof/>
          </w:rPr>
          <w:delText>20:</w:delText>
        </w:r>
        <w:r w:rsidRPr="002A0697" w:rsidDel="003E4B25">
          <w:rPr>
            <w:noProof/>
          </w:rPr>
          <w:delText>625-69.</w:delText>
        </w:r>
      </w:del>
    </w:p>
    <w:p w14:paraId="6AB06BB1" w14:textId="77777777" w:rsidR="001C7FC9" w:rsidRPr="002A0697" w:rsidDel="003E4B25" w:rsidRDefault="001C7FC9" w:rsidP="001C7FC9">
      <w:pPr>
        <w:rPr>
          <w:del w:id="1379" w:author="hqin" w:date="2011-11-20T20:08:00Z"/>
          <w:noProof/>
        </w:rPr>
      </w:pPr>
      <w:del w:id="1380" w:author="hqin" w:date="2011-11-20T20:08:00Z">
        <w:r w:rsidRPr="002A0697" w:rsidDel="003E4B25">
          <w:rPr>
            <w:noProof/>
          </w:rPr>
          <w:delText>41.</w:delText>
        </w:r>
        <w:r w:rsidRPr="002A0697" w:rsidDel="003E4B25">
          <w:rPr>
            <w:noProof/>
          </w:rPr>
          <w:tab/>
        </w:r>
        <w:r w:rsidRPr="002A0697" w:rsidDel="003E4B25">
          <w:rPr>
            <w:b/>
            <w:noProof/>
          </w:rPr>
          <w:delText>McKenney, P. T., A. Driks, H. A. Eskandarian, P. Grabowski, J. Guberman, K. H. Wang, Z. Gitai, and P. Eichenberger.</w:delText>
        </w:r>
        <w:r w:rsidRPr="002A0697" w:rsidDel="003E4B25">
          <w:rPr>
            <w:noProof/>
          </w:rPr>
          <w:delText xml:space="preserve"> 2010. A distance-weighted interaction map reveals a previously uncharacterized layer of the </w:delText>
        </w:r>
        <w:r w:rsidRPr="002A0697" w:rsidDel="003E4B25">
          <w:rPr>
            <w:i/>
            <w:noProof/>
          </w:rPr>
          <w:delText xml:space="preserve">Bacillus subtilis </w:delText>
        </w:r>
        <w:r w:rsidRPr="002A0697" w:rsidDel="003E4B25">
          <w:rPr>
            <w:noProof/>
          </w:rPr>
          <w:delText xml:space="preserve">spore coat. Curr Biol </w:delText>
        </w:r>
        <w:r w:rsidRPr="002A0697" w:rsidDel="003E4B25">
          <w:rPr>
            <w:b/>
            <w:noProof/>
          </w:rPr>
          <w:delText>20:</w:delText>
        </w:r>
        <w:r w:rsidRPr="002A0697" w:rsidDel="003E4B25">
          <w:rPr>
            <w:noProof/>
          </w:rPr>
          <w:delText>934-8.</w:delText>
        </w:r>
      </w:del>
    </w:p>
    <w:p w14:paraId="0D2058B2" w14:textId="77777777" w:rsidR="001C7FC9" w:rsidRPr="002A0697" w:rsidDel="003E4B25" w:rsidRDefault="001C7FC9" w:rsidP="001C7FC9">
      <w:pPr>
        <w:rPr>
          <w:del w:id="1381" w:author="hqin" w:date="2011-11-20T20:08:00Z"/>
          <w:noProof/>
        </w:rPr>
      </w:pPr>
      <w:del w:id="1382" w:author="hqin" w:date="2011-11-20T20:08:00Z">
        <w:r w:rsidRPr="002A0697" w:rsidDel="003E4B25">
          <w:rPr>
            <w:noProof/>
          </w:rPr>
          <w:delText>42.</w:delText>
        </w:r>
        <w:r w:rsidRPr="002A0697" w:rsidDel="003E4B25">
          <w:rPr>
            <w:noProof/>
          </w:rPr>
          <w:tab/>
        </w:r>
        <w:r w:rsidRPr="002A0697" w:rsidDel="003E4B25">
          <w:rPr>
            <w:b/>
            <w:noProof/>
          </w:rPr>
          <w:delText>Mock, M., and A. Fouet.</w:delText>
        </w:r>
        <w:r w:rsidRPr="002A0697" w:rsidDel="003E4B25">
          <w:rPr>
            <w:noProof/>
          </w:rPr>
          <w:delText xml:space="preserve"> 2001. Anthrax. Annu Rev Microbiol </w:delText>
        </w:r>
        <w:r w:rsidRPr="002A0697" w:rsidDel="003E4B25">
          <w:rPr>
            <w:b/>
            <w:noProof/>
          </w:rPr>
          <w:delText>55:</w:delText>
        </w:r>
        <w:r w:rsidRPr="002A0697" w:rsidDel="003E4B25">
          <w:rPr>
            <w:noProof/>
          </w:rPr>
          <w:delText>647-71.</w:delText>
        </w:r>
      </w:del>
    </w:p>
    <w:p w14:paraId="2CF74DA7" w14:textId="77777777" w:rsidR="001C7FC9" w:rsidRPr="002A0697" w:rsidDel="003E4B25" w:rsidRDefault="001C7FC9" w:rsidP="001C7FC9">
      <w:pPr>
        <w:rPr>
          <w:del w:id="1383" w:author="hqin" w:date="2011-11-20T20:08:00Z"/>
          <w:noProof/>
        </w:rPr>
      </w:pPr>
      <w:del w:id="1384" w:author="hqin" w:date="2011-11-20T20:08:00Z">
        <w:r w:rsidRPr="002A0697" w:rsidDel="003E4B25">
          <w:rPr>
            <w:noProof/>
          </w:rPr>
          <w:delText>43.</w:delText>
        </w:r>
        <w:r w:rsidRPr="002A0697" w:rsidDel="003E4B25">
          <w:rPr>
            <w:noProof/>
          </w:rPr>
          <w:tab/>
        </w:r>
        <w:r w:rsidRPr="002A0697" w:rsidDel="003E4B25">
          <w:rPr>
            <w:b/>
            <w:noProof/>
          </w:rPr>
          <w:delText>Moir, A.</w:delText>
        </w:r>
        <w:r w:rsidRPr="002A0697" w:rsidDel="003E4B25">
          <w:rPr>
            <w:noProof/>
          </w:rPr>
          <w:delText xml:space="preserve"> 2006. How do spores germinate? J Appl Microbiol </w:delText>
        </w:r>
        <w:r w:rsidRPr="002A0697" w:rsidDel="003E4B25">
          <w:rPr>
            <w:b/>
            <w:noProof/>
          </w:rPr>
          <w:delText>101:</w:delText>
        </w:r>
        <w:r w:rsidRPr="002A0697" w:rsidDel="003E4B25">
          <w:rPr>
            <w:noProof/>
          </w:rPr>
          <w:delText>526-30.</w:delText>
        </w:r>
      </w:del>
    </w:p>
    <w:p w14:paraId="266AC0DC" w14:textId="77777777" w:rsidR="001C7FC9" w:rsidRPr="002A0697" w:rsidDel="003E4B25" w:rsidRDefault="001C7FC9" w:rsidP="001C7FC9">
      <w:pPr>
        <w:rPr>
          <w:del w:id="1385" w:author="hqin" w:date="2011-11-20T20:08:00Z"/>
          <w:noProof/>
        </w:rPr>
      </w:pPr>
      <w:del w:id="1386" w:author="hqin" w:date="2011-11-20T20:08:00Z">
        <w:r w:rsidRPr="002A0697" w:rsidDel="003E4B25">
          <w:rPr>
            <w:noProof/>
          </w:rPr>
          <w:delText>44.</w:delText>
        </w:r>
        <w:r w:rsidRPr="002A0697" w:rsidDel="003E4B25">
          <w:rPr>
            <w:noProof/>
          </w:rPr>
          <w:tab/>
        </w:r>
        <w:r w:rsidRPr="002A0697" w:rsidDel="003E4B25">
          <w:rPr>
            <w:b/>
            <w:noProof/>
          </w:rPr>
          <w:delText>Moreno-Hagelsieb, G., and K. Latimer.</w:delText>
        </w:r>
        <w:r w:rsidRPr="002A0697" w:rsidDel="003E4B25">
          <w:rPr>
            <w:noProof/>
          </w:rPr>
          <w:delText xml:space="preserve"> 2008. Choosing BLAST options for better detection of orthologs as reciprocal best hits. Bioinformatics </w:delText>
        </w:r>
        <w:r w:rsidRPr="002A0697" w:rsidDel="003E4B25">
          <w:rPr>
            <w:b/>
            <w:noProof/>
          </w:rPr>
          <w:delText>24:</w:delText>
        </w:r>
        <w:r w:rsidRPr="002A0697" w:rsidDel="003E4B25">
          <w:rPr>
            <w:noProof/>
          </w:rPr>
          <w:delText>319-24.</w:delText>
        </w:r>
      </w:del>
    </w:p>
    <w:p w14:paraId="68756C72" w14:textId="77777777" w:rsidR="001C7FC9" w:rsidRPr="002A0697" w:rsidDel="003E4B25" w:rsidRDefault="001C7FC9" w:rsidP="001C7FC9">
      <w:pPr>
        <w:rPr>
          <w:del w:id="1387" w:author="hqin" w:date="2011-11-20T20:08:00Z"/>
          <w:noProof/>
        </w:rPr>
      </w:pPr>
      <w:del w:id="1388" w:author="hqin" w:date="2011-11-20T20:08:00Z">
        <w:r w:rsidRPr="002A0697" w:rsidDel="003E4B25">
          <w:rPr>
            <w:noProof/>
          </w:rPr>
          <w:delText>45.</w:delText>
        </w:r>
        <w:r w:rsidRPr="002A0697" w:rsidDel="003E4B25">
          <w:rPr>
            <w:noProof/>
          </w:rPr>
          <w:tab/>
        </w:r>
        <w:r w:rsidRPr="002A0697" w:rsidDel="003E4B25">
          <w:rPr>
            <w:b/>
            <w:noProof/>
          </w:rPr>
          <w:delText>Moszer, I., L. M. Jones, S. Moreira, C. Fabry, and A. Danchin.</w:delText>
        </w:r>
        <w:r w:rsidRPr="002A0697" w:rsidDel="003E4B25">
          <w:rPr>
            <w:noProof/>
          </w:rPr>
          <w:delText xml:space="preserve"> 2002. SubtiList: the reference database for the </w:delText>
        </w:r>
        <w:r w:rsidRPr="002A0697" w:rsidDel="003E4B25">
          <w:rPr>
            <w:i/>
            <w:noProof/>
          </w:rPr>
          <w:delText xml:space="preserve">Bacillus subtilis </w:delText>
        </w:r>
        <w:r w:rsidRPr="002A0697" w:rsidDel="003E4B25">
          <w:rPr>
            <w:noProof/>
          </w:rPr>
          <w:delText xml:space="preserve">genome. Nucleic Acids Res </w:delText>
        </w:r>
        <w:r w:rsidRPr="002A0697" w:rsidDel="003E4B25">
          <w:rPr>
            <w:b/>
            <w:noProof/>
          </w:rPr>
          <w:delText>30:</w:delText>
        </w:r>
        <w:r w:rsidRPr="002A0697" w:rsidDel="003E4B25">
          <w:rPr>
            <w:noProof/>
          </w:rPr>
          <w:delText>62-5.</w:delText>
        </w:r>
      </w:del>
    </w:p>
    <w:p w14:paraId="7BCE37EA" w14:textId="77777777" w:rsidR="001C7FC9" w:rsidRPr="002A0697" w:rsidDel="003E4B25" w:rsidRDefault="001C7FC9" w:rsidP="001C7FC9">
      <w:pPr>
        <w:rPr>
          <w:del w:id="1389" w:author="hqin" w:date="2011-11-20T20:08:00Z"/>
          <w:noProof/>
        </w:rPr>
      </w:pPr>
      <w:del w:id="1390" w:author="hqin" w:date="2011-11-20T20:08:00Z">
        <w:r w:rsidRPr="002A0697" w:rsidDel="003E4B25">
          <w:rPr>
            <w:noProof/>
          </w:rPr>
          <w:delText>46.</w:delText>
        </w:r>
        <w:r w:rsidRPr="002A0697" w:rsidDel="003E4B25">
          <w:rPr>
            <w:noProof/>
          </w:rPr>
          <w:tab/>
        </w:r>
        <w:r w:rsidRPr="002A0697" w:rsidDel="003E4B25">
          <w:rPr>
            <w:b/>
            <w:noProof/>
          </w:rPr>
          <w:delText>Nicholson, W. L., N. Munakata, G. Horneck, H. J. Melosh, and P. Setlow.</w:delText>
        </w:r>
        <w:r w:rsidRPr="002A0697" w:rsidDel="003E4B25">
          <w:rPr>
            <w:noProof/>
          </w:rPr>
          <w:delText xml:space="preserve"> 2000. Resistance of </w:delText>
        </w:r>
        <w:r w:rsidRPr="002A0697" w:rsidDel="003E4B25">
          <w:rPr>
            <w:i/>
            <w:noProof/>
          </w:rPr>
          <w:delText xml:space="preserve">Bacillus </w:delText>
        </w:r>
        <w:r w:rsidRPr="002A0697" w:rsidDel="003E4B25">
          <w:rPr>
            <w:noProof/>
          </w:rPr>
          <w:delText xml:space="preserve">endospores to extreme terrestrial and extraterrestrial environments. Microbiol Mol Biol Rev </w:delText>
        </w:r>
        <w:r w:rsidRPr="002A0697" w:rsidDel="003E4B25">
          <w:rPr>
            <w:b/>
            <w:noProof/>
          </w:rPr>
          <w:delText>64:</w:delText>
        </w:r>
        <w:r w:rsidRPr="002A0697" w:rsidDel="003E4B25">
          <w:rPr>
            <w:noProof/>
          </w:rPr>
          <w:delText>548-72.</w:delText>
        </w:r>
      </w:del>
    </w:p>
    <w:p w14:paraId="3143F86E" w14:textId="77777777" w:rsidR="001C7FC9" w:rsidRPr="002A0697" w:rsidDel="003E4B25" w:rsidRDefault="001C7FC9" w:rsidP="001C7FC9">
      <w:pPr>
        <w:rPr>
          <w:del w:id="1391" w:author="hqin" w:date="2011-11-20T20:08:00Z"/>
          <w:noProof/>
        </w:rPr>
      </w:pPr>
      <w:del w:id="1392" w:author="hqin" w:date="2011-11-20T20:08:00Z">
        <w:r w:rsidRPr="002A0697" w:rsidDel="003E4B25">
          <w:rPr>
            <w:noProof/>
          </w:rPr>
          <w:delText>47.</w:delText>
        </w:r>
        <w:r w:rsidRPr="002A0697" w:rsidDel="003E4B25">
          <w:rPr>
            <w:noProof/>
          </w:rPr>
          <w:tab/>
        </w:r>
        <w:r w:rsidRPr="002A0697" w:rsidDel="003E4B25">
          <w:rPr>
            <w:b/>
            <w:noProof/>
          </w:rPr>
          <w:delText>Oliva, C. R., M. K. Swiecki, C. E. Griguer, M. W. Lisanby, D. C. Bullard, C. L. Turnbough, Jr., and J. F. Kearney.</w:delText>
        </w:r>
        <w:r w:rsidRPr="002A0697" w:rsidDel="003E4B25">
          <w:rPr>
            <w:noProof/>
          </w:rPr>
          <w:delText xml:space="preserve"> 2008. The integrin Mac-1 (CR3) mediates internalization and directs </w:delText>
        </w:r>
        <w:r w:rsidRPr="002A0697" w:rsidDel="003E4B25">
          <w:rPr>
            <w:i/>
            <w:noProof/>
          </w:rPr>
          <w:delText>Bacillus anthracis</w:delText>
        </w:r>
        <w:r w:rsidRPr="002A0697" w:rsidDel="003E4B25">
          <w:rPr>
            <w:noProof/>
          </w:rPr>
          <w:delText xml:space="preserve"> spores into professional phagocytes. Proc. Natl. Acad. Sci. U S A </w:delText>
        </w:r>
        <w:r w:rsidRPr="002A0697" w:rsidDel="003E4B25">
          <w:rPr>
            <w:b/>
            <w:noProof/>
          </w:rPr>
          <w:delText>105:</w:delText>
        </w:r>
        <w:r w:rsidRPr="002A0697" w:rsidDel="003E4B25">
          <w:rPr>
            <w:noProof/>
          </w:rPr>
          <w:delText>1261-1266.</w:delText>
        </w:r>
      </w:del>
    </w:p>
    <w:p w14:paraId="179E6782" w14:textId="77777777" w:rsidR="001C7FC9" w:rsidRPr="002A0697" w:rsidDel="003E4B25" w:rsidRDefault="001C7FC9" w:rsidP="001C7FC9">
      <w:pPr>
        <w:rPr>
          <w:del w:id="1393" w:author="hqin" w:date="2011-11-20T20:08:00Z"/>
          <w:noProof/>
        </w:rPr>
      </w:pPr>
      <w:del w:id="1394" w:author="hqin" w:date="2011-11-20T20:08:00Z">
        <w:r w:rsidRPr="002A0697" w:rsidDel="003E4B25">
          <w:rPr>
            <w:noProof/>
          </w:rPr>
          <w:delText>48.</w:delText>
        </w:r>
        <w:r w:rsidRPr="002A0697" w:rsidDel="003E4B25">
          <w:rPr>
            <w:noProof/>
          </w:rPr>
          <w:tab/>
        </w:r>
        <w:r w:rsidRPr="002A0697" w:rsidDel="003E4B25">
          <w:rPr>
            <w:b/>
            <w:noProof/>
          </w:rPr>
          <w:delText>Paradis, E., J. Claude, and K. Strimmer.</w:delText>
        </w:r>
        <w:r w:rsidRPr="002A0697" w:rsidDel="003E4B25">
          <w:rPr>
            <w:noProof/>
          </w:rPr>
          <w:delText xml:space="preserve"> 2004. APE: analyses of phylogenetics and evolution in R. Bioinformatics </w:delText>
        </w:r>
        <w:r w:rsidRPr="002A0697" w:rsidDel="003E4B25">
          <w:rPr>
            <w:b/>
            <w:noProof/>
          </w:rPr>
          <w:delText>20:</w:delText>
        </w:r>
        <w:r w:rsidRPr="002A0697" w:rsidDel="003E4B25">
          <w:rPr>
            <w:noProof/>
          </w:rPr>
          <w:delText>289-290.</w:delText>
        </w:r>
      </w:del>
    </w:p>
    <w:p w14:paraId="32F5AE02" w14:textId="77777777" w:rsidR="001C7FC9" w:rsidRPr="002A0697" w:rsidDel="003E4B25" w:rsidRDefault="001C7FC9" w:rsidP="001C7FC9">
      <w:pPr>
        <w:rPr>
          <w:del w:id="1395" w:author="hqin" w:date="2011-11-20T20:08:00Z"/>
          <w:noProof/>
        </w:rPr>
      </w:pPr>
      <w:del w:id="1396" w:author="hqin" w:date="2011-11-20T20:08:00Z">
        <w:r w:rsidRPr="002A0697" w:rsidDel="003E4B25">
          <w:rPr>
            <w:noProof/>
          </w:rPr>
          <w:delText>49.</w:delText>
        </w:r>
        <w:r w:rsidRPr="002A0697" w:rsidDel="003E4B25">
          <w:rPr>
            <w:noProof/>
          </w:rPr>
          <w:tab/>
        </w:r>
        <w:r w:rsidRPr="002A0697" w:rsidDel="003E4B25">
          <w:rPr>
            <w:b/>
            <w:noProof/>
          </w:rPr>
          <w:delText>Plomp, M., T. J. Leighton, K. E. Wheeler, and A. J. Malkin.</w:delText>
        </w:r>
        <w:r w:rsidRPr="002A0697" w:rsidDel="003E4B25">
          <w:rPr>
            <w:noProof/>
          </w:rPr>
          <w:delText xml:space="preserve"> 2005. Architecture and high-resolution structure of </w:delText>
        </w:r>
        <w:r w:rsidRPr="002A0697" w:rsidDel="003E4B25">
          <w:rPr>
            <w:i/>
            <w:noProof/>
          </w:rPr>
          <w:delText xml:space="preserve">Bacillus thuringiensis </w:delText>
        </w:r>
        <w:r w:rsidRPr="002A0697" w:rsidDel="003E4B25">
          <w:rPr>
            <w:noProof/>
          </w:rPr>
          <w:delText xml:space="preserve">and </w:delText>
        </w:r>
        <w:r w:rsidRPr="002A0697" w:rsidDel="003E4B25">
          <w:rPr>
            <w:i/>
            <w:noProof/>
          </w:rPr>
          <w:delText xml:space="preserve">Bacillus cereus </w:delText>
        </w:r>
        <w:r w:rsidRPr="002A0697" w:rsidDel="003E4B25">
          <w:rPr>
            <w:noProof/>
          </w:rPr>
          <w:delText xml:space="preserve">spore coat surfaces. Langmuir </w:delText>
        </w:r>
        <w:r w:rsidRPr="002A0697" w:rsidDel="003E4B25">
          <w:rPr>
            <w:b/>
            <w:noProof/>
          </w:rPr>
          <w:delText>21:</w:delText>
        </w:r>
        <w:r w:rsidRPr="002A0697" w:rsidDel="003E4B25">
          <w:rPr>
            <w:noProof/>
          </w:rPr>
          <w:delText>7892-8.</w:delText>
        </w:r>
      </w:del>
    </w:p>
    <w:p w14:paraId="16215D05" w14:textId="77777777" w:rsidR="001C7FC9" w:rsidRPr="002A0697" w:rsidDel="003E4B25" w:rsidRDefault="001C7FC9" w:rsidP="001C7FC9">
      <w:pPr>
        <w:rPr>
          <w:del w:id="1397" w:author="hqin" w:date="2011-11-20T20:08:00Z"/>
          <w:noProof/>
        </w:rPr>
      </w:pPr>
      <w:del w:id="1398" w:author="hqin" w:date="2011-11-20T20:08:00Z">
        <w:r w:rsidRPr="002A0697" w:rsidDel="003E4B25">
          <w:rPr>
            <w:noProof/>
          </w:rPr>
          <w:delText>50.</w:delText>
        </w:r>
        <w:r w:rsidRPr="002A0697" w:rsidDel="003E4B25">
          <w:rPr>
            <w:noProof/>
          </w:rPr>
          <w:tab/>
        </w:r>
        <w:r w:rsidRPr="002A0697" w:rsidDel="003E4B25">
          <w:rPr>
            <w:b/>
            <w:noProof/>
          </w:rPr>
          <w:delText>Plomp, M., T. J. Leighton, K. E. Wheeler, and A. J. Malkin.</w:delText>
        </w:r>
        <w:r w:rsidRPr="002A0697" w:rsidDel="003E4B25">
          <w:rPr>
            <w:noProof/>
          </w:rPr>
          <w:delText xml:space="preserve"> 2005. The high-resolution architecture and structural dynamics of </w:delText>
        </w:r>
        <w:r w:rsidRPr="002A0697" w:rsidDel="003E4B25">
          <w:rPr>
            <w:i/>
            <w:noProof/>
          </w:rPr>
          <w:delText>Bacillus</w:delText>
        </w:r>
        <w:r w:rsidRPr="002A0697" w:rsidDel="003E4B25">
          <w:rPr>
            <w:noProof/>
          </w:rPr>
          <w:delText xml:space="preserve"> spores. Biophys J </w:delText>
        </w:r>
        <w:r w:rsidRPr="002A0697" w:rsidDel="003E4B25">
          <w:rPr>
            <w:b/>
            <w:noProof/>
          </w:rPr>
          <w:delText>88:</w:delText>
        </w:r>
        <w:r w:rsidRPr="002A0697" w:rsidDel="003E4B25">
          <w:rPr>
            <w:noProof/>
          </w:rPr>
          <w:delText>603-8.</w:delText>
        </w:r>
      </w:del>
    </w:p>
    <w:p w14:paraId="18FA3793" w14:textId="77777777" w:rsidR="001C7FC9" w:rsidRPr="002A0697" w:rsidDel="003E4B25" w:rsidRDefault="001C7FC9" w:rsidP="001C7FC9">
      <w:pPr>
        <w:rPr>
          <w:del w:id="1399" w:author="hqin" w:date="2011-11-20T20:08:00Z"/>
          <w:noProof/>
        </w:rPr>
      </w:pPr>
      <w:del w:id="1400" w:author="hqin" w:date="2011-11-20T20:08:00Z">
        <w:r w:rsidRPr="002A0697" w:rsidDel="003E4B25">
          <w:rPr>
            <w:noProof/>
          </w:rPr>
          <w:delText>51.</w:delText>
        </w:r>
        <w:r w:rsidRPr="002A0697" w:rsidDel="003E4B25">
          <w:rPr>
            <w:noProof/>
          </w:rPr>
          <w:tab/>
        </w:r>
        <w:r w:rsidRPr="002A0697" w:rsidDel="003E4B25">
          <w:rPr>
            <w:b/>
            <w:noProof/>
          </w:rPr>
          <w:delText>Plomp, M., T. J. Leighton, K. E. Wheeler, M. E. Pitesky, and A. J. Malkin.</w:delText>
        </w:r>
        <w:r w:rsidRPr="002A0697" w:rsidDel="003E4B25">
          <w:rPr>
            <w:noProof/>
          </w:rPr>
          <w:delText xml:space="preserve"> 2005. </w:delText>
        </w:r>
        <w:r w:rsidRPr="002A0697" w:rsidDel="003E4B25">
          <w:rPr>
            <w:i/>
            <w:noProof/>
          </w:rPr>
          <w:delText>Bacillus atrophaeus</w:delText>
        </w:r>
        <w:r w:rsidRPr="002A0697" w:rsidDel="003E4B25">
          <w:rPr>
            <w:noProof/>
          </w:rPr>
          <w:delText xml:space="preserve"> outer spore coat assembly and ultrastructure. Langmuir </w:delText>
        </w:r>
        <w:r w:rsidRPr="002A0697" w:rsidDel="003E4B25">
          <w:rPr>
            <w:b/>
            <w:noProof/>
          </w:rPr>
          <w:delText>21:</w:delText>
        </w:r>
        <w:r w:rsidRPr="002A0697" w:rsidDel="003E4B25">
          <w:rPr>
            <w:noProof/>
          </w:rPr>
          <w:delText>10710-6.</w:delText>
        </w:r>
      </w:del>
    </w:p>
    <w:p w14:paraId="5232C311" w14:textId="77777777" w:rsidR="001C7FC9" w:rsidRPr="002A0697" w:rsidDel="003E4B25" w:rsidRDefault="001C7FC9" w:rsidP="001C7FC9">
      <w:pPr>
        <w:rPr>
          <w:del w:id="1401" w:author="hqin" w:date="2011-11-20T20:08:00Z"/>
          <w:noProof/>
        </w:rPr>
      </w:pPr>
      <w:del w:id="1402" w:author="hqin" w:date="2011-11-20T20:08:00Z">
        <w:r w:rsidRPr="002A0697" w:rsidDel="003E4B25">
          <w:rPr>
            <w:noProof/>
          </w:rPr>
          <w:delText>52.</w:delText>
        </w:r>
        <w:r w:rsidRPr="002A0697" w:rsidDel="003E4B25">
          <w:rPr>
            <w:noProof/>
          </w:rPr>
          <w:tab/>
        </w:r>
        <w:r w:rsidRPr="002A0697" w:rsidDel="003E4B25">
          <w:rPr>
            <w:b/>
            <w:noProof/>
          </w:rPr>
          <w:delText>R Development Core Team.</w:delText>
        </w:r>
        <w:r w:rsidRPr="002A0697" w:rsidDel="003E4B25">
          <w:rPr>
            <w:noProof/>
          </w:rPr>
          <w:delText xml:space="preserve"> 2009. R: A language and environment for statistical computing. </w:delText>
        </w:r>
        <w:r w:rsidR="0036587D" w:rsidRPr="002A0697" w:rsidDel="003E4B25">
          <w:rPr>
            <w:noProof/>
          </w:rPr>
          <w:fldChar w:fldCharType="begin"/>
        </w:r>
        <w:r w:rsidRPr="002A0697" w:rsidDel="003E4B25">
          <w:rPr>
            <w:noProof/>
          </w:rPr>
          <w:delInstrText xml:space="preserve"> HYPERLINK "http://www.R-project.org" </w:delInstrText>
        </w:r>
        <w:r w:rsidR="0036587D" w:rsidRPr="002A0697" w:rsidDel="003E4B25">
          <w:rPr>
            <w:noProof/>
          </w:rPr>
          <w:fldChar w:fldCharType="separate"/>
        </w:r>
        <w:r w:rsidRPr="002A0697" w:rsidDel="003E4B25">
          <w:rPr>
            <w:rStyle w:val="Hyperlink"/>
            <w:noProof/>
          </w:rPr>
          <w:delText>http://www.R-project.org</w:delText>
        </w:r>
        <w:r w:rsidR="0036587D" w:rsidRPr="002A0697" w:rsidDel="003E4B25">
          <w:rPr>
            <w:noProof/>
          </w:rPr>
          <w:fldChar w:fldCharType="end"/>
        </w:r>
        <w:r w:rsidRPr="002A0697" w:rsidDel="003E4B25">
          <w:rPr>
            <w:noProof/>
          </w:rPr>
          <w:delText>.</w:delText>
        </w:r>
      </w:del>
    </w:p>
    <w:p w14:paraId="007233A7" w14:textId="77777777" w:rsidR="001C7FC9" w:rsidRPr="002A0697" w:rsidDel="003E4B25" w:rsidRDefault="001C7FC9" w:rsidP="001C7FC9">
      <w:pPr>
        <w:rPr>
          <w:del w:id="1403" w:author="hqin" w:date="2011-11-20T20:08:00Z"/>
          <w:noProof/>
        </w:rPr>
      </w:pPr>
      <w:del w:id="1404" w:author="hqin" w:date="2011-11-20T20:08:00Z">
        <w:r w:rsidRPr="002A0697" w:rsidDel="003E4B25">
          <w:rPr>
            <w:noProof/>
          </w:rPr>
          <w:delText>53.</w:delText>
        </w:r>
        <w:r w:rsidRPr="002A0697" w:rsidDel="003E4B25">
          <w:rPr>
            <w:noProof/>
          </w:rPr>
          <w:tab/>
        </w:r>
        <w:r w:rsidRPr="002A0697" w:rsidDel="003E4B25">
          <w:rPr>
            <w:b/>
            <w:noProof/>
          </w:rPr>
          <w:delText>Ragkousi, K., P. Eichenberger, C. van Ooij, and P. Setlow.</w:delText>
        </w:r>
        <w:r w:rsidRPr="002A0697" w:rsidDel="003E4B25">
          <w:rPr>
            <w:noProof/>
          </w:rPr>
          <w:delText xml:space="preserve"> 2003. Identification of a new gene essential for germination of </w:delText>
        </w:r>
        <w:r w:rsidRPr="002A0697" w:rsidDel="003E4B25">
          <w:rPr>
            <w:i/>
            <w:noProof/>
          </w:rPr>
          <w:delText>Bacillus subtilis</w:delText>
        </w:r>
        <w:r w:rsidRPr="002A0697" w:rsidDel="003E4B25">
          <w:rPr>
            <w:noProof/>
          </w:rPr>
          <w:delText xml:space="preserve"> spores with Ca</w:delText>
        </w:r>
        <w:r w:rsidRPr="002A0697" w:rsidDel="003E4B25">
          <w:rPr>
            <w:noProof/>
            <w:vertAlign w:val="superscript"/>
          </w:rPr>
          <w:delText>2+</w:delText>
        </w:r>
        <w:r w:rsidRPr="002A0697" w:rsidDel="003E4B25">
          <w:rPr>
            <w:noProof/>
          </w:rPr>
          <w:delText xml:space="preserve">-dipicolinate. J Bacteriol </w:delText>
        </w:r>
        <w:r w:rsidRPr="002A0697" w:rsidDel="003E4B25">
          <w:rPr>
            <w:b/>
            <w:noProof/>
          </w:rPr>
          <w:delText>185:</w:delText>
        </w:r>
        <w:r w:rsidRPr="002A0697" w:rsidDel="003E4B25">
          <w:rPr>
            <w:noProof/>
          </w:rPr>
          <w:delText>2315-29.</w:delText>
        </w:r>
      </w:del>
    </w:p>
    <w:p w14:paraId="3834444B" w14:textId="77777777" w:rsidR="001C7FC9" w:rsidRPr="002A0697" w:rsidDel="003E4B25" w:rsidRDefault="001C7FC9" w:rsidP="001C7FC9">
      <w:pPr>
        <w:rPr>
          <w:del w:id="1405" w:author="hqin" w:date="2011-11-20T20:08:00Z"/>
          <w:noProof/>
        </w:rPr>
      </w:pPr>
      <w:del w:id="1406" w:author="hqin" w:date="2011-11-20T20:08:00Z">
        <w:r w:rsidRPr="002A0697" w:rsidDel="003E4B25">
          <w:rPr>
            <w:noProof/>
          </w:rPr>
          <w:delText>54.</w:delText>
        </w:r>
        <w:r w:rsidRPr="002A0697" w:rsidDel="003E4B25">
          <w:rPr>
            <w:noProof/>
          </w:rPr>
          <w:tab/>
        </w:r>
        <w:r w:rsidRPr="002A0697" w:rsidDel="003E4B25">
          <w:rPr>
            <w:b/>
            <w:noProof/>
          </w:rPr>
          <w:delText>Rice, P., I. Longden, and A. Bleasby.</w:delText>
        </w:r>
        <w:r w:rsidRPr="002A0697" w:rsidDel="003E4B25">
          <w:rPr>
            <w:noProof/>
          </w:rPr>
          <w:delText xml:space="preserve"> 2000. EMBOSS: the European Molecular Biology Open Software Suite. Trends Genet </w:delText>
        </w:r>
        <w:r w:rsidRPr="002A0697" w:rsidDel="003E4B25">
          <w:rPr>
            <w:b/>
            <w:noProof/>
          </w:rPr>
          <w:delText>16:</w:delText>
        </w:r>
        <w:r w:rsidRPr="002A0697" w:rsidDel="003E4B25">
          <w:rPr>
            <w:noProof/>
          </w:rPr>
          <w:delText>276-7.</w:delText>
        </w:r>
      </w:del>
    </w:p>
    <w:p w14:paraId="482CB4AF" w14:textId="77777777" w:rsidR="001C7FC9" w:rsidRPr="002A0697" w:rsidDel="003E4B25" w:rsidRDefault="001C7FC9" w:rsidP="001C7FC9">
      <w:pPr>
        <w:rPr>
          <w:del w:id="1407" w:author="hqin" w:date="2011-11-20T20:08:00Z"/>
          <w:noProof/>
        </w:rPr>
      </w:pPr>
      <w:del w:id="1408" w:author="hqin" w:date="2011-11-20T20:08:00Z">
        <w:r w:rsidRPr="002A0697" w:rsidDel="003E4B25">
          <w:rPr>
            <w:noProof/>
          </w:rPr>
          <w:delText>55.</w:delText>
        </w:r>
        <w:r w:rsidRPr="002A0697" w:rsidDel="003E4B25">
          <w:rPr>
            <w:noProof/>
          </w:rPr>
          <w:tab/>
        </w:r>
        <w:r w:rsidRPr="002A0697" w:rsidDel="003E4B25">
          <w:rPr>
            <w:b/>
            <w:noProof/>
          </w:rPr>
          <w:delText>Riesenman, P. J., and W. L. Nicholson.</w:delText>
        </w:r>
        <w:r w:rsidRPr="002A0697" w:rsidDel="003E4B25">
          <w:rPr>
            <w:noProof/>
          </w:rPr>
          <w:delText xml:space="preserve"> 2000. Role of the spore coat layers in </w:delText>
        </w:r>
        <w:r w:rsidRPr="002A0697" w:rsidDel="003E4B25">
          <w:rPr>
            <w:i/>
            <w:noProof/>
          </w:rPr>
          <w:delText>Bacillus subtilis</w:delText>
        </w:r>
        <w:r w:rsidRPr="002A0697" w:rsidDel="003E4B25">
          <w:rPr>
            <w:noProof/>
          </w:rPr>
          <w:delText xml:space="preserve"> spore resistance to hydrogen peroxide, artificial UV-C, UV-B, and solar UV radiation. Appl Environ Microbiol </w:delText>
        </w:r>
        <w:r w:rsidRPr="002A0697" w:rsidDel="003E4B25">
          <w:rPr>
            <w:b/>
            <w:noProof/>
          </w:rPr>
          <w:delText>66:</w:delText>
        </w:r>
        <w:r w:rsidRPr="002A0697" w:rsidDel="003E4B25">
          <w:rPr>
            <w:noProof/>
          </w:rPr>
          <w:delText>620-6.</w:delText>
        </w:r>
      </w:del>
    </w:p>
    <w:p w14:paraId="761C6ECB" w14:textId="77777777" w:rsidR="001C7FC9" w:rsidRPr="002A0697" w:rsidDel="003E4B25" w:rsidRDefault="001C7FC9" w:rsidP="001C7FC9">
      <w:pPr>
        <w:rPr>
          <w:del w:id="1409" w:author="hqin" w:date="2011-11-20T20:08:00Z"/>
          <w:noProof/>
        </w:rPr>
      </w:pPr>
      <w:del w:id="1410" w:author="hqin" w:date="2011-11-20T20:08:00Z">
        <w:r w:rsidRPr="002A0697" w:rsidDel="003E4B25">
          <w:rPr>
            <w:noProof/>
          </w:rPr>
          <w:delText>56.</w:delText>
        </w:r>
        <w:r w:rsidRPr="002A0697" w:rsidDel="003E4B25">
          <w:rPr>
            <w:noProof/>
          </w:rPr>
          <w:tab/>
        </w:r>
        <w:r w:rsidRPr="002A0697" w:rsidDel="003E4B25">
          <w:rPr>
            <w:b/>
            <w:noProof/>
          </w:rPr>
          <w:delText>Rocha, E. P., J. M. Smith, L. D. Hurst, M. T. Holden, J. E. Cooper, N. H. Smith, and E. J. Feil.</w:delText>
        </w:r>
        <w:r w:rsidRPr="002A0697" w:rsidDel="003E4B25">
          <w:rPr>
            <w:noProof/>
          </w:rPr>
          <w:delText xml:space="preserve"> 2006. Comparisons of dN/dS are time dependent for closely related bacterial genomes. J Theor Biol </w:delText>
        </w:r>
        <w:r w:rsidRPr="002A0697" w:rsidDel="003E4B25">
          <w:rPr>
            <w:b/>
            <w:noProof/>
          </w:rPr>
          <w:delText>239:</w:delText>
        </w:r>
        <w:r w:rsidRPr="002A0697" w:rsidDel="003E4B25">
          <w:rPr>
            <w:noProof/>
          </w:rPr>
          <w:delText>226-35.</w:delText>
        </w:r>
      </w:del>
    </w:p>
    <w:p w14:paraId="3BD35E0D" w14:textId="77777777" w:rsidR="001C7FC9" w:rsidRPr="002A0697" w:rsidDel="003E4B25" w:rsidRDefault="001C7FC9" w:rsidP="001C7FC9">
      <w:pPr>
        <w:rPr>
          <w:del w:id="1411" w:author="hqin" w:date="2011-11-20T20:08:00Z"/>
          <w:noProof/>
        </w:rPr>
      </w:pPr>
      <w:del w:id="1412" w:author="hqin" w:date="2011-11-20T20:08:00Z">
        <w:r w:rsidRPr="002A0697" w:rsidDel="003E4B25">
          <w:rPr>
            <w:noProof/>
          </w:rPr>
          <w:delText>57.</w:delText>
        </w:r>
        <w:r w:rsidRPr="002A0697" w:rsidDel="003E4B25">
          <w:rPr>
            <w:noProof/>
          </w:rPr>
          <w:tab/>
        </w:r>
        <w:r w:rsidRPr="002A0697" w:rsidDel="003E4B25">
          <w:rPr>
            <w:b/>
            <w:noProof/>
          </w:rPr>
          <w:delText>Salzberg, S. L., A. L. Delcher, S. Kasif, and O. White.</w:delText>
        </w:r>
        <w:r w:rsidRPr="002A0697" w:rsidDel="003E4B25">
          <w:rPr>
            <w:noProof/>
          </w:rPr>
          <w:delText xml:space="preserve"> 1998. Microbial gene identification using interpolated Markov models. Nucleic Acids Res </w:delText>
        </w:r>
        <w:r w:rsidRPr="002A0697" w:rsidDel="003E4B25">
          <w:rPr>
            <w:b/>
            <w:noProof/>
          </w:rPr>
          <w:delText>26:</w:delText>
        </w:r>
        <w:r w:rsidRPr="002A0697" w:rsidDel="003E4B25">
          <w:rPr>
            <w:noProof/>
          </w:rPr>
          <w:delText>544-8.</w:delText>
        </w:r>
      </w:del>
    </w:p>
    <w:p w14:paraId="36CBFFC0" w14:textId="77777777" w:rsidR="001C7FC9" w:rsidRPr="002A0697" w:rsidDel="003E4B25" w:rsidRDefault="001C7FC9" w:rsidP="001C7FC9">
      <w:pPr>
        <w:rPr>
          <w:del w:id="1413" w:author="hqin" w:date="2011-11-20T20:08:00Z"/>
          <w:noProof/>
        </w:rPr>
      </w:pPr>
      <w:del w:id="1414" w:author="hqin" w:date="2011-11-20T20:08:00Z">
        <w:r w:rsidRPr="002A0697" w:rsidDel="003E4B25">
          <w:rPr>
            <w:noProof/>
          </w:rPr>
          <w:delText>58.</w:delText>
        </w:r>
        <w:r w:rsidRPr="002A0697" w:rsidDel="003E4B25">
          <w:rPr>
            <w:noProof/>
          </w:rPr>
          <w:tab/>
        </w:r>
        <w:r w:rsidRPr="002A0697" w:rsidDel="003E4B25">
          <w:rPr>
            <w:b/>
            <w:noProof/>
          </w:rPr>
          <w:delText>Setlow, B., S. Atluri, R. Kitchel, K. Koziol-Dube, and P. Setlow.</w:delText>
        </w:r>
        <w:r w:rsidRPr="002A0697" w:rsidDel="003E4B25">
          <w:rPr>
            <w:noProof/>
          </w:rPr>
          <w:delText xml:space="preserve"> 2006. Role of dipicolinic acid in resistance and stability of spores of </w:delText>
        </w:r>
        <w:r w:rsidRPr="002A0697" w:rsidDel="003E4B25">
          <w:rPr>
            <w:i/>
            <w:noProof/>
          </w:rPr>
          <w:delText xml:space="preserve">Bacillus subtilis </w:delText>
        </w:r>
        <w:r w:rsidRPr="002A0697" w:rsidDel="003E4B25">
          <w:rPr>
            <w:noProof/>
          </w:rPr>
          <w:delText xml:space="preserve">with or without DNA-protective alpha/beta-type small acid-soluble proteins. J Bacteriol </w:delText>
        </w:r>
        <w:r w:rsidRPr="002A0697" w:rsidDel="003E4B25">
          <w:rPr>
            <w:b/>
            <w:noProof/>
          </w:rPr>
          <w:delText>188:</w:delText>
        </w:r>
        <w:r w:rsidRPr="002A0697" w:rsidDel="003E4B25">
          <w:rPr>
            <w:noProof/>
          </w:rPr>
          <w:delText>3740-7.</w:delText>
        </w:r>
      </w:del>
    </w:p>
    <w:p w14:paraId="4B1F3939" w14:textId="77777777" w:rsidR="001C7FC9" w:rsidRPr="002A0697" w:rsidDel="003E4B25" w:rsidRDefault="001C7FC9" w:rsidP="001C7FC9">
      <w:pPr>
        <w:rPr>
          <w:del w:id="1415" w:author="hqin" w:date="2011-11-20T20:08:00Z"/>
          <w:noProof/>
        </w:rPr>
      </w:pPr>
      <w:del w:id="1416" w:author="hqin" w:date="2011-11-20T20:08:00Z">
        <w:r w:rsidRPr="002A0697" w:rsidDel="003E4B25">
          <w:rPr>
            <w:noProof/>
          </w:rPr>
          <w:delText>59.</w:delText>
        </w:r>
        <w:r w:rsidRPr="002A0697" w:rsidDel="003E4B25">
          <w:rPr>
            <w:noProof/>
          </w:rPr>
          <w:tab/>
        </w:r>
        <w:r w:rsidRPr="002A0697" w:rsidDel="003E4B25">
          <w:rPr>
            <w:b/>
            <w:noProof/>
          </w:rPr>
          <w:delText>Setlow, P.</w:delText>
        </w:r>
        <w:r w:rsidRPr="002A0697" w:rsidDel="003E4B25">
          <w:rPr>
            <w:noProof/>
          </w:rPr>
          <w:delText xml:space="preserve"> 2006. Spores of </w:delText>
        </w:r>
        <w:r w:rsidRPr="002A0697" w:rsidDel="003E4B25">
          <w:rPr>
            <w:i/>
            <w:noProof/>
          </w:rPr>
          <w:delText>Bacillus subtilis</w:delText>
        </w:r>
        <w:r w:rsidRPr="002A0697" w:rsidDel="003E4B25">
          <w:rPr>
            <w:noProof/>
          </w:rPr>
          <w:delText xml:space="preserve">: their resistance to and killing by radiation, heat and chemicals. J Appl Microbiol </w:delText>
        </w:r>
        <w:r w:rsidRPr="002A0697" w:rsidDel="003E4B25">
          <w:rPr>
            <w:b/>
            <w:noProof/>
          </w:rPr>
          <w:delText>101:</w:delText>
        </w:r>
        <w:r w:rsidRPr="002A0697" w:rsidDel="003E4B25">
          <w:rPr>
            <w:noProof/>
          </w:rPr>
          <w:delText>514-25.</w:delText>
        </w:r>
      </w:del>
    </w:p>
    <w:p w14:paraId="07E31CB2" w14:textId="77777777" w:rsidR="001C7FC9" w:rsidRPr="002A0697" w:rsidDel="003E4B25" w:rsidRDefault="001C7FC9" w:rsidP="001C7FC9">
      <w:pPr>
        <w:rPr>
          <w:del w:id="1417" w:author="hqin" w:date="2011-11-20T20:08:00Z"/>
          <w:noProof/>
        </w:rPr>
      </w:pPr>
      <w:del w:id="1418" w:author="hqin" w:date="2011-11-20T20:08:00Z">
        <w:r w:rsidRPr="002A0697" w:rsidDel="003E4B25">
          <w:rPr>
            <w:noProof/>
          </w:rPr>
          <w:delText>60.</w:delText>
        </w:r>
        <w:r w:rsidRPr="002A0697" w:rsidDel="003E4B25">
          <w:rPr>
            <w:noProof/>
          </w:rPr>
          <w:tab/>
        </w:r>
        <w:r w:rsidRPr="002A0697" w:rsidDel="003E4B25">
          <w:rPr>
            <w:b/>
            <w:noProof/>
          </w:rPr>
          <w:delText>Shimodaira, H., and M. Hasegawa.</w:delText>
        </w:r>
        <w:r w:rsidRPr="002A0697" w:rsidDel="003E4B25">
          <w:rPr>
            <w:noProof/>
          </w:rPr>
          <w:delText xml:space="preserve"> 2001. CONSEL: for assessing the confidence of phylogenetic tree selection. Bioinformatics </w:delText>
        </w:r>
        <w:r w:rsidRPr="002A0697" w:rsidDel="003E4B25">
          <w:rPr>
            <w:b/>
            <w:noProof/>
          </w:rPr>
          <w:delText>17:</w:delText>
        </w:r>
        <w:r w:rsidRPr="002A0697" w:rsidDel="003E4B25">
          <w:rPr>
            <w:noProof/>
          </w:rPr>
          <w:delText>1246-7.</w:delText>
        </w:r>
      </w:del>
    </w:p>
    <w:p w14:paraId="2ED09C1A" w14:textId="77777777" w:rsidR="001C7FC9" w:rsidRPr="002A0697" w:rsidDel="003E4B25" w:rsidRDefault="001C7FC9" w:rsidP="001C7FC9">
      <w:pPr>
        <w:rPr>
          <w:del w:id="1419" w:author="hqin" w:date="2011-11-20T20:08:00Z"/>
          <w:noProof/>
        </w:rPr>
      </w:pPr>
      <w:del w:id="1420" w:author="hqin" w:date="2011-11-20T20:08:00Z">
        <w:r w:rsidRPr="002A0697" w:rsidDel="003E4B25">
          <w:rPr>
            <w:noProof/>
          </w:rPr>
          <w:delText>61.</w:delText>
        </w:r>
        <w:r w:rsidRPr="002A0697" w:rsidDel="003E4B25">
          <w:rPr>
            <w:noProof/>
          </w:rPr>
          <w:tab/>
        </w:r>
        <w:r w:rsidRPr="002A0697" w:rsidDel="003E4B25">
          <w:rPr>
            <w:b/>
            <w:noProof/>
          </w:rPr>
          <w:delText>Sonenshein, A. L., J. A. Hoch, and R. Losick.</w:delText>
        </w:r>
        <w:r w:rsidRPr="002A0697" w:rsidDel="003E4B25">
          <w:rPr>
            <w:noProof/>
          </w:rPr>
          <w:delText xml:space="preserve"> 2002. </w:delText>
        </w:r>
        <w:r w:rsidRPr="002A0697" w:rsidDel="003E4B25">
          <w:rPr>
            <w:i/>
            <w:noProof/>
          </w:rPr>
          <w:delText>Bacillus subtilis</w:delText>
        </w:r>
        <w:r w:rsidRPr="002A0697" w:rsidDel="003E4B25">
          <w:rPr>
            <w:noProof/>
          </w:rPr>
          <w:delText xml:space="preserve"> and its closest relatives. American Society for Microbiology, Washington.</w:delText>
        </w:r>
      </w:del>
    </w:p>
    <w:p w14:paraId="14015735" w14:textId="77777777" w:rsidR="001C7FC9" w:rsidRPr="002A0697" w:rsidDel="003E4B25" w:rsidRDefault="001C7FC9" w:rsidP="001C7FC9">
      <w:pPr>
        <w:rPr>
          <w:del w:id="1421" w:author="hqin" w:date="2011-11-20T20:08:00Z"/>
          <w:noProof/>
        </w:rPr>
      </w:pPr>
      <w:del w:id="1422" w:author="hqin" w:date="2011-11-20T20:08:00Z">
        <w:r w:rsidRPr="002A0697" w:rsidDel="003E4B25">
          <w:rPr>
            <w:noProof/>
          </w:rPr>
          <w:delText>62.</w:delText>
        </w:r>
        <w:r w:rsidRPr="002A0697" w:rsidDel="003E4B25">
          <w:rPr>
            <w:noProof/>
          </w:rPr>
          <w:tab/>
        </w:r>
        <w:r w:rsidRPr="002A0697" w:rsidDel="003E4B25">
          <w:rPr>
            <w:b/>
            <w:noProof/>
          </w:rPr>
          <w:delText>Stenfors Arnesen, L. P., A. Fagerlund, and P. E. Granum.</w:delText>
        </w:r>
        <w:r w:rsidRPr="002A0697" w:rsidDel="003E4B25">
          <w:rPr>
            <w:noProof/>
          </w:rPr>
          <w:delText xml:space="preserve"> 2008. From soil to gut: </w:delText>
        </w:r>
        <w:r w:rsidRPr="002A0697" w:rsidDel="003E4B25">
          <w:rPr>
            <w:i/>
            <w:noProof/>
          </w:rPr>
          <w:delText xml:space="preserve">Bacillus cereus </w:delText>
        </w:r>
        <w:r w:rsidRPr="002A0697" w:rsidDel="003E4B25">
          <w:rPr>
            <w:noProof/>
          </w:rPr>
          <w:delText xml:space="preserve">and its food poisoning toxins. FEMS Microbiol Rev </w:delText>
        </w:r>
        <w:r w:rsidRPr="002A0697" w:rsidDel="003E4B25">
          <w:rPr>
            <w:b/>
            <w:noProof/>
          </w:rPr>
          <w:delText>32:</w:delText>
        </w:r>
        <w:r w:rsidRPr="002A0697" w:rsidDel="003E4B25">
          <w:rPr>
            <w:noProof/>
          </w:rPr>
          <w:delText>579-606.</w:delText>
        </w:r>
      </w:del>
    </w:p>
    <w:p w14:paraId="127B43DB" w14:textId="77777777" w:rsidR="001C7FC9" w:rsidRPr="002A0697" w:rsidDel="003E4B25" w:rsidRDefault="001C7FC9" w:rsidP="001C7FC9">
      <w:pPr>
        <w:rPr>
          <w:del w:id="1423" w:author="hqin" w:date="2011-11-20T20:08:00Z"/>
          <w:noProof/>
        </w:rPr>
      </w:pPr>
      <w:del w:id="1424" w:author="hqin" w:date="2011-11-20T20:08:00Z">
        <w:r w:rsidRPr="002A0697" w:rsidDel="003E4B25">
          <w:rPr>
            <w:noProof/>
          </w:rPr>
          <w:delText>63.</w:delText>
        </w:r>
        <w:r w:rsidRPr="002A0697" w:rsidDel="003E4B25">
          <w:rPr>
            <w:noProof/>
          </w:rPr>
          <w:tab/>
        </w:r>
        <w:r w:rsidRPr="002A0697" w:rsidDel="003E4B25">
          <w:rPr>
            <w:b/>
            <w:noProof/>
          </w:rPr>
          <w:delText>Tamura, K., J. Dudley, M. Nei, and S. Kumar.</w:delText>
        </w:r>
        <w:r w:rsidRPr="002A0697" w:rsidDel="003E4B25">
          <w:rPr>
            <w:noProof/>
          </w:rPr>
          <w:delText xml:space="preserve"> 2007. MEGA4: Molecular Evolutionary Genetics Analysis (MEGA) software version 4.0. Mol Biol Evol </w:delText>
        </w:r>
        <w:r w:rsidRPr="002A0697" w:rsidDel="003E4B25">
          <w:rPr>
            <w:b/>
            <w:noProof/>
          </w:rPr>
          <w:delText>24:</w:delText>
        </w:r>
        <w:r w:rsidRPr="002A0697" w:rsidDel="003E4B25">
          <w:rPr>
            <w:noProof/>
          </w:rPr>
          <w:delText>1596-9.</w:delText>
        </w:r>
      </w:del>
    </w:p>
    <w:p w14:paraId="1DE6D37F" w14:textId="77777777" w:rsidR="001C7FC9" w:rsidRPr="002A0697" w:rsidDel="003E4B25" w:rsidRDefault="001C7FC9" w:rsidP="001C7FC9">
      <w:pPr>
        <w:rPr>
          <w:del w:id="1425" w:author="hqin" w:date="2011-11-20T20:08:00Z"/>
          <w:noProof/>
        </w:rPr>
      </w:pPr>
      <w:del w:id="1426" w:author="hqin" w:date="2011-11-20T20:08:00Z">
        <w:r w:rsidRPr="002A0697" w:rsidDel="003E4B25">
          <w:rPr>
            <w:noProof/>
          </w:rPr>
          <w:delText>64.</w:delText>
        </w:r>
        <w:r w:rsidRPr="002A0697" w:rsidDel="003E4B25">
          <w:rPr>
            <w:noProof/>
          </w:rPr>
          <w:tab/>
        </w:r>
        <w:r w:rsidRPr="002A0697" w:rsidDel="003E4B25">
          <w:rPr>
            <w:b/>
            <w:noProof/>
          </w:rPr>
          <w:delText>Tatusov, R. L., E. V. Koonin, and D. J. Lipman.</w:delText>
        </w:r>
        <w:r w:rsidRPr="002A0697" w:rsidDel="003E4B25">
          <w:rPr>
            <w:noProof/>
          </w:rPr>
          <w:delText xml:space="preserve"> 1997. A genomic perspective on protein families. Science </w:delText>
        </w:r>
        <w:r w:rsidRPr="002A0697" w:rsidDel="003E4B25">
          <w:rPr>
            <w:b/>
            <w:noProof/>
          </w:rPr>
          <w:delText>278:</w:delText>
        </w:r>
        <w:r w:rsidRPr="002A0697" w:rsidDel="003E4B25">
          <w:rPr>
            <w:noProof/>
          </w:rPr>
          <w:delText>631-7.</w:delText>
        </w:r>
      </w:del>
    </w:p>
    <w:p w14:paraId="3B4C65AF" w14:textId="77777777" w:rsidR="001C7FC9" w:rsidRPr="002A0697" w:rsidDel="003E4B25" w:rsidRDefault="001C7FC9" w:rsidP="001C7FC9">
      <w:pPr>
        <w:rPr>
          <w:del w:id="1427" w:author="hqin" w:date="2011-11-20T20:08:00Z"/>
          <w:noProof/>
        </w:rPr>
      </w:pPr>
      <w:del w:id="1428" w:author="hqin" w:date="2011-11-20T20:08:00Z">
        <w:r w:rsidRPr="002A0697" w:rsidDel="003E4B25">
          <w:rPr>
            <w:noProof/>
          </w:rPr>
          <w:delText>65.</w:delText>
        </w:r>
        <w:r w:rsidRPr="002A0697" w:rsidDel="003E4B25">
          <w:rPr>
            <w:noProof/>
          </w:rPr>
          <w:tab/>
        </w:r>
        <w:r w:rsidRPr="002A0697" w:rsidDel="003E4B25">
          <w:rPr>
            <w:b/>
            <w:noProof/>
          </w:rPr>
          <w:delText>Tourasse, N. J., E. Helgason, O. A. Okstad, I. K. Hegna, and A. B. Kolsto.</w:delText>
        </w:r>
        <w:r w:rsidRPr="002A0697" w:rsidDel="003E4B25">
          <w:rPr>
            <w:noProof/>
          </w:rPr>
          <w:delText xml:space="preserve"> 2006. The </w:delText>
        </w:r>
        <w:r w:rsidRPr="002A0697" w:rsidDel="003E4B25">
          <w:rPr>
            <w:i/>
            <w:noProof/>
          </w:rPr>
          <w:delText xml:space="preserve">Bacillus cereus </w:delText>
        </w:r>
        <w:r w:rsidRPr="002A0697" w:rsidDel="003E4B25">
          <w:rPr>
            <w:noProof/>
          </w:rPr>
          <w:delText xml:space="preserve">group: novel aspects of population structure and genome dynamics. J Appl Microbiol </w:delText>
        </w:r>
        <w:r w:rsidRPr="002A0697" w:rsidDel="003E4B25">
          <w:rPr>
            <w:b/>
            <w:noProof/>
          </w:rPr>
          <w:delText>101:</w:delText>
        </w:r>
        <w:r w:rsidRPr="002A0697" w:rsidDel="003E4B25">
          <w:rPr>
            <w:noProof/>
          </w:rPr>
          <w:delText>579-93.</w:delText>
        </w:r>
      </w:del>
    </w:p>
    <w:p w14:paraId="7CE5CD67" w14:textId="77777777" w:rsidR="001C7FC9" w:rsidRPr="002A0697" w:rsidDel="003E4B25" w:rsidRDefault="001C7FC9" w:rsidP="001C7FC9">
      <w:pPr>
        <w:rPr>
          <w:del w:id="1429" w:author="hqin" w:date="2011-11-20T20:08:00Z"/>
          <w:noProof/>
        </w:rPr>
      </w:pPr>
      <w:del w:id="1430" w:author="hqin" w:date="2011-11-20T20:08:00Z">
        <w:r w:rsidRPr="002A0697" w:rsidDel="003E4B25">
          <w:rPr>
            <w:noProof/>
          </w:rPr>
          <w:delText>66.</w:delText>
        </w:r>
        <w:r w:rsidRPr="002A0697" w:rsidDel="003E4B25">
          <w:rPr>
            <w:noProof/>
          </w:rPr>
          <w:tab/>
        </w:r>
        <w:r w:rsidRPr="002A0697" w:rsidDel="003E4B25">
          <w:rPr>
            <w:b/>
            <w:noProof/>
          </w:rPr>
          <w:delText>Traag, B. A., A. Driks, P. Stragier, W. Bitter, G. Broussard, G. Hatfull, F. Chu, K. N. Adams, L. Ramakrishnan, and R. Losick.</w:delText>
        </w:r>
        <w:r w:rsidRPr="002A0697" w:rsidDel="003E4B25">
          <w:rPr>
            <w:noProof/>
          </w:rPr>
          <w:delText xml:space="preserve"> 2010. Do mycobacteria produce endospores? Proc Natl Acad Sci U S A </w:delText>
        </w:r>
        <w:r w:rsidRPr="002A0697" w:rsidDel="003E4B25">
          <w:rPr>
            <w:b/>
            <w:noProof/>
          </w:rPr>
          <w:delText>107:</w:delText>
        </w:r>
        <w:r w:rsidRPr="002A0697" w:rsidDel="003E4B25">
          <w:rPr>
            <w:noProof/>
          </w:rPr>
          <w:delText>878-81.</w:delText>
        </w:r>
      </w:del>
    </w:p>
    <w:p w14:paraId="1705D8AA" w14:textId="77777777" w:rsidR="001C7FC9" w:rsidRPr="002A0697" w:rsidDel="003E4B25" w:rsidRDefault="001C7FC9" w:rsidP="001C7FC9">
      <w:pPr>
        <w:rPr>
          <w:del w:id="1431" w:author="hqin" w:date="2011-11-20T20:08:00Z"/>
          <w:noProof/>
        </w:rPr>
      </w:pPr>
      <w:del w:id="1432" w:author="hqin" w:date="2011-11-20T20:08:00Z">
        <w:r w:rsidRPr="002A0697" w:rsidDel="003E4B25">
          <w:rPr>
            <w:noProof/>
          </w:rPr>
          <w:delText>67.</w:delText>
        </w:r>
        <w:r w:rsidRPr="002A0697" w:rsidDel="003E4B25">
          <w:rPr>
            <w:noProof/>
          </w:rPr>
          <w:tab/>
        </w:r>
        <w:r w:rsidRPr="002A0697" w:rsidDel="003E4B25">
          <w:rPr>
            <w:b/>
            <w:noProof/>
          </w:rPr>
          <w:delText>Vary, P. S.</w:delText>
        </w:r>
        <w:r w:rsidRPr="002A0697" w:rsidDel="003E4B25">
          <w:rPr>
            <w:noProof/>
          </w:rPr>
          <w:delText xml:space="preserve"> 1994. Prime time for </w:delText>
        </w:r>
        <w:r w:rsidRPr="002A0697" w:rsidDel="003E4B25">
          <w:rPr>
            <w:i/>
            <w:noProof/>
          </w:rPr>
          <w:delText>Bacillus megaterium</w:delText>
        </w:r>
        <w:r w:rsidRPr="002A0697" w:rsidDel="003E4B25">
          <w:rPr>
            <w:noProof/>
          </w:rPr>
          <w:delText xml:space="preserve">. Microbiology </w:delText>
        </w:r>
        <w:r w:rsidRPr="002A0697" w:rsidDel="003E4B25">
          <w:rPr>
            <w:b/>
            <w:noProof/>
          </w:rPr>
          <w:delText>140 ( Pt 5):</w:delText>
        </w:r>
        <w:r w:rsidRPr="002A0697" w:rsidDel="003E4B25">
          <w:rPr>
            <w:noProof/>
          </w:rPr>
          <w:delText>1001-1013.</w:delText>
        </w:r>
      </w:del>
    </w:p>
    <w:p w14:paraId="5655A921" w14:textId="77777777" w:rsidR="001C7FC9" w:rsidRPr="002A0697" w:rsidDel="003E4B25" w:rsidRDefault="001C7FC9" w:rsidP="001C7FC9">
      <w:pPr>
        <w:rPr>
          <w:del w:id="1433" w:author="hqin" w:date="2011-11-20T20:08:00Z"/>
          <w:noProof/>
        </w:rPr>
      </w:pPr>
      <w:del w:id="1434" w:author="hqin" w:date="2011-11-20T20:08:00Z">
        <w:r w:rsidRPr="002A0697" w:rsidDel="003E4B25">
          <w:rPr>
            <w:noProof/>
          </w:rPr>
          <w:delText>68.</w:delText>
        </w:r>
        <w:r w:rsidRPr="002A0697" w:rsidDel="003E4B25">
          <w:rPr>
            <w:noProof/>
          </w:rPr>
          <w:tab/>
        </w:r>
        <w:r w:rsidRPr="002A0697" w:rsidDel="003E4B25">
          <w:rPr>
            <w:b/>
            <w:noProof/>
          </w:rPr>
          <w:delText>Warth, A. D., D. F. Ohye, and W. G. Murrell.</w:delText>
        </w:r>
        <w:r w:rsidRPr="002A0697" w:rsidDel="003E4B25">
          <w:rPr>
            <w:noProof/>
          </w:rPr>
          <w:delText xml:space="preserve"> 1963. Location and composition of spore mucopeptide in </w:delText>
        </w:r>
        <w:r w:rsidRPr="002A0697" w:rsidDel="003E4B25">
          <w:rPr>
            <w:i/>
            <w:noProof/>
          </w:rPr>
          <w:delText xml:space="preserve">Bacillus </w:delText>
        </w:r>
        <w:r w:rsidRPr="002A0697" w:rsidDel="003E4B25">
          <w:rPr>
            <w:noProof/>
          </w:rPr>
          <w:delText xml:space="preserve">species. J Cell Biol </w:delText>
        </w:r>
        <w:r w:rsidRPr="002A0697" w:rsidDel="003E4B25">
          <w:rPr>
            <w:b/>
            <w:noProof/>
          </w:rPr>
          <w:delText>16:</w:delText>
        </w:r>
        <w:r w:rsidRPr="002A0697" w:rsidDel="003E4B25">
          <w:rPr>
            <w:noProof/>
          </w:rPr>
          <w:delText>593-609.</w:delText>
        </w:r>
      </w:del>
    </w:p>
    <w:p w14:paraId="2F4639BF" w14:textId="77777777" w:rsidR="001C7FC9" w:rsidRPr="002A0697" w:rsidDel="003E4B25" w:rsidRDefault="001C7FC9" w:rsidP="001C7FC9">
      <w:pPr>
        <w:rPr>
          <w:del w:id="1435" w:author="hqin" w:date="2011-11-20T20:08:00Z"/>
          <w:noProof/>
        </w:rPr>
      </w:pPr>
      <w:del w:id="1436" w:author="hqin" w:date="2011-11-20T20:08:00Z">
        <w:r w:rsidRPr="002A0697" w:rsidDel="003E4B25">
          <w:rPr>
            <w:noProof/>
          </w:rPr>
          <w:delText>69.</w:delText>
        </w:r>
        <w:r w:rsidRPr="002A0697" w:rsidDel="003E4B25">
          <w:rPr>
            <w:noProof/>
          </w:rPr>
          <w:tab/>
        </w:r>
        <w:r w:rsidRPr="002A0697" w:rsidDel="003E4B25">
          <w:rPr>
            <w:b/>
            <w:noProof/>
          </w:rPr>
          <w:delText>Westphal, A. J., P. B. Price, T. J. Leighton, and K. E. Wheeler.</w:delText>
        </w:r>
        <w:r w:rsidRPr="002A0697" w:rsidDel="003E4B25">
          <w:rPr>
            <w:noProof/>
          </w:rPr>
          <w:delText xml:space="preserve"> 2003. Kinetics of size changes of individual </w:delText>
        </w:r>
        <w:r w:rsidRPr="002A0697" w:rsidDel="003E4B25">
          <w:rPr>
            <w:i/>
            <w:noProof/>
          </w:rPr>
          <w:delText xml:space="preserve">Bacillus thuringiensis </w:delText>
        </w:r>
        <w:r w:rsidRPr="002A0697" w:rsidDel="003E4B25">
          <w:rPr>
            <w:noProof/>
          </w:rPr>
          <w:delText xml:space="preserve">spores in response to changes in relative humidity. Proc Natl Acad Sci U S A </w:delText>
        </w:r>
        <w:r w:rsidRPr="002A0697" w:rsidDel="003E4B25">
          <w:rPr>
            <w:b/>
            <w:noProof/>
          </w:rPr>
          <w:delText>100:</w:delText>
        </w:r>
        <w:r w:rsidRPr="002A0697" w:rsidDel="003E4B25">
          <w:rPr>
            <w:noProof/>
          </w:rPr>
          <w:delText>3461-6.</w:delText>
        </w:r>
      </w:del>
    </w:p>
    <w:p w14:paraId="3422174C" w14:textId="77777777" w:rsidR="001C7FC9" w:rsidRPr="002A0697" w:rsidDel="003E4B25" w:rsidRDefault="001C7FC9" w:rsidP="001C7FC9">
      <w:pPr>
        <w:rPr>
          <w:del w:id="1437" w:author="hqin" w:date="2011-11-20T20:08:00Z"/>
          <w:noProof/>
        </w:rPr>
      </w:pPr>
      <w:del w:id="1438" w:author="hqin" w:date="2011-11-20T20:08:00Z">
        <w:r w:rsidRPr="002A0697" w:rsidDel="003E4B25">
          <w:rPr>
            <w:noProof/>
          </w:rPr>
          <w:delText>70.</w:delText>
        </w:r>
        <w:r w:rsidRPr="002A0697" w:rsidDel="003E4B25">
          <w:rPr>
            <w:noProof/>
          </w:rPr>
          <w:tab/>
        </w:r>
        <w:r w:rsidRPr="002A0697" w:rsidDel="003E4B25">
          <w:rPr>
            <w:b/>
            <w:noProof/>
          </w:rPr>
          <w:delText>Yang, Z.</w:delText>
        </w:r>
        <w:r w:rsidRPr="002A0697" w:rsidDel="003E4B25">
          <w:rPr>
            <w:noProof/>
          </w:rPr>
          <w:delText xml:space="preserve"> 2006. Computational Molecular Evolution. Oxford University Press, Oxford.</w:delText>
        </w:r>
      </w:del>
    </w:p>
    <w:p w14:paraId="1AE4A052" w14:textId="77777777" w:rsidR="001C7FC9" w:rsidRPr="002A0697" w:rsidDel="003E4B25" w:rsidRDefault="001C7FC9" w:rsidP="001C7FC9">
      <w:pPr>
        <w:rPr>
          <w:del w:id="1439" w:author="hqin" w:date="2011-11-20T20:08:00Z"/>
          <w:noProof/>
        </w:rPr>
      </w:pPr>
      <w:del w:id="1440" w:author="hqin" w:date="2011-11-20T20:08:00Z">
        <w:r w:rsidRPr="002A0697" w:rsidDel="003E4B25">
          <w:rPr>
            <w:noProof/>
          </w:rPr>
          <w:delText>71.</w:delText>
        </w:r>
        <w:r w:rsidRPr="002A0697" w:rsidDel="003E4B25">
          <w:rPr>
            <w:noProof/>
          </w:rPr>
          <w:tab/>
        </w:r>
        <w:r w:rsidRPr="002A0697" w:rsidDel="003E4B25">
          <w:rPr>
            <w:b/>
            <w:noProof/>
          </w:rPr>
          <w:delText>Yang, Z.</w:delText>
        </w:r>
        <w:r w:rsidRPr="002A0697" w:rsidDel="003E4B25">
          <w:rPr>
            <w:noProof/>
          </w:rPr>
          <w:delText xml:space="preserve"> 1997. PAML: a program package for phylogenetic analysis by maximum likelihood. CABIOS </w:delText>
        </w:r>
        <w:r w:rsidRPr="002A0697" w:rsidDel="003E4B25">
          <w:rPr>
            <w:b/>
            <w:noProof/>
          </w:rPr>
          <w:delText>13:</w:delText>
        </w:r>
        <w:r w:rsidRPr="002A0697" w:rsidDel="003E4B25">
          <w:rPr>
            <w:noProof/>
          </w:rPr>
          <w:delText>555-556.</w:delText>
        </w:r>
      </w:del>
    </w:p>
    <w:p w14:paraId="4FE717DF" w14:textId="77777777" w:rsidR="001C7FC9" w:rsidRPr="002A0697" w:rsidRDefault="001C7FC9" w:rsidP="001C7FC9">
      <w:pPr>
        <w:spacing w:line="480" w:lineRule="auto"/>
        <w:rPr>
          <w:ins w:id="1441" w:author="hqin" w:date="2011-11-20T20:22:00Z"/>
        </w:rPr>
      </w:pPr>
      <w:del w:id="1442" w:author="hqin" w:date="2011-11-20T20:27:00Z">
        <w:r w:rsidRPr="002A0697" w:rsidDel="00602CFD">
          <w:br w:type="page"/>
        </w:r>
      </w:del>
      <w:ins w:id="1443" w:author="hqin" w:date="2011-11-20T20:22:00Z">
        <w:r>
          <w:rPr>
            <w:b/>
          </w:rPr>
          <w:t>8</w:t>
        </w:r>
        <w:r w:rsidRPr="002A0697">
          <w:rPr>
            <w:b/>
          </w:rPr>
          <w:t xml:space="preserve"> </w:t>
        </w:r>
        <w:r>
          <w:rPr>
            <w:b/>
          </w:rPr>
          <w:t>Links</w:t>
        </w:r>
        <w:r w:rsidRPr="002A0697">
          <w:rPr>
            <w:b/>
          </w:rPr>
          <w:t>.</w:t>
        </w:r>
        <w:r w:rsidRPr="002A0697">
          <w:t xml:space="preserve"> </w:t>
        </w:r>
      </w:ins>
    </w:p>
    <w:p w14:paraId="6F8B94AF" w14:textId="77777777" w:rsidR="001C7FC9" w:rsidRDefault="001C7FC9" w:rsidP="001C7FC9">
      <w:pPr>
        <w:ind w:left="360" w:hanging="360"/>
        <w:rPr>
          <w:ins w:id="1444" w:author="hqin" w:date="2011-11-20T20:26:00Z"/>
        </w:rPr>
      </w:pPr>
    </w:p>
    <w:p w14:paraId="58D3F323" w14:textId="77777777" w:rsidR="001C7FC9" w:rsidRDefault="001C7FC9" w:rsidP="001C7FC9">
      <w:pPr>
        <w:ind w:left="360" w:hanging="360"/>
        <w:rPr>
          <w:ins w:id="1445" w:author="hqin" w:date="2011-11-20T20:26:00Z"/>
        </w:rPr>
      </w:pPr>
      <w:ins w:id="1446" w:author="hqin" w:date="2011-11-20T20:26:00Z">
        <w:r>
          <w:t>Sequences, al</w:t>
        </w:r>
      </w:ins>
      <w:ins w:id="1447" w:author="hqin" w:date="2011-11-20T20:27:00Z">
        <w:r>
          <w:t xml:space="preserve">ignment for the annotated spore coat proteins can be downloaded at the following site: </w:t>
        </w:r>
      </w:ins>
    </w:p>
    <w:p w14:paraId="56235F67" w14:textId="77777777" w:rsidR="001C7FC9" w:rsidRDefault="001C7FC9" w:rsidP="001C7FC9">
      <w:pPr>
        <w:ind w:left="360" w:hanging="360"/>
        <w:rPr>
          <w:ins w:id="1448" w:author="hqin" w:date="2011-11-20T20:27:00Z"/>
        </w:rPr>
      </w:pPr>
    </w:p>
    <w:p w14:paraId="260FDC85" w14:textId="77777777" w:rsidR="001C7FC9" w:rsidRDefault="007233D9" w:rsidP="001C7FC9">
      <w:pPr>
        <w:ind w:left="360" w:hanging="360"/>
        <w:rPr>
          <w:ins w:id="1449" w:author="hqin" w:date="2011-11-20T20:26:00Z"/>
        </w:rPr>
      </w:pPr>
      <w:ins w:id="1450" w:author="hqin" w:date="2013-01-28T08:37:00Z">
        <w:r>
          <w:t>GitHub</w:t>
        </w:r>
        <w:r w:rsidR="00805FCB">
          <w:t xml:space="preserve"> xxxxx</w:t>
        </w:r>
      </w:ins>
    </w:p>
    <w:p w14:paraId="498B9596" w14:textId="77777777" w:rsidR="001C7FC9" w:rsidRDefault="001C7FC9" w:rsidP="001C7FC9">
      <w:pPr>
        <w:ind w:left="360" w:hanging="360"/>
        <w:rPr>
          <w:ins w:id="1451" w:author="hqin" w:date="2011-11-20T20:22:00Z"/>
        </w:rPr>
      </w:pPr>
    </w:p>
    <w:p w14:paraId="0AF668F9" w14:textId="77777777" w:rsidR="001C7FC9" w:rsidRDefault="001C7FC9" w:rsidP="001C7FC9">
      <w:pPr>
        <w:ind w:left="360" w:hanging="360"/>
        <w:rPr>
          <w:ins w:id="1452" w:author="hqin" w:date="2011-11-20T20:22:00Z"/>
        </w:rPr>
      </w:pPr>
    </w:p>
    <w:p w14:paraId="2A25C4E4" w14:textId="77777777" w:rsidR="001C7FC9" w:rsidRDefault="001C7FC9" w:rsidP="001C7FC9">
      <w:pPr>
        <w:ind w:left="360" w:hanging="360"/>
        <w:rPr>
          <w:ins w:id="1453" w:author="hqin" w:date="2011-11-20T20:22:00Z"/>
        </w:rPr>
      </w:pPr>
      <w:ins w:id="1454" w:author="hqin" w:date="2011-11-20T20:27:00Z">
        <w:r>
          <w:br w:type="page"/>
        </w:r>
      </w:ins>
    </w:p>
    <w:p w14:paraId="05FF2DA8" w14:textId="77777777" w:rsidR="001C7FC9" w:rsidRPr="002A0697" w:rsidRDefault="0036587D" w:rsidP="001C7FC9">
      <w:pPr>
        <w:ind w:left="360" w:hanging="360"/>
        <w:rPr>
          <w:lang w:eastAsia="en-US"/>
        </w:rPr>
      </w:pPr>
      <w:r w:rsidRPr="0036587D">
        <w:rPr>
          <w:b/>
          <w:bCs/>
          <w:lang w:eastAsia="en-US"/>
          <w:rPrChange w:id="1455" w:author="hqin" w:date="2011-08-26T08:49:00Z">
            <w:rPr>
              <w:b/>
              <w:bCs/>
              <w:sz w:val="16"/>
              <w:szCs w:val="16"/>
              <w:highlight w:val="yellow"/>
              <w:lang w:eastAsia="en-US"/>
            </w:rPr>
          </w:rPrChange>
        </w:rPr>
        <w:t>Table</w:t>
      </w:r>
      <w:r w:rsidR="001C7FC9" w:rsidRPr="002A0697">
        <w:rPr>
          <w:b/>
          <w:bCs/>
          <w:lang w:eastAsia="en-US"/>
        </w:rPr>
        <w:t xml:space="preserve"> 1</w:t>
      </w:r>
      <w:r w:rsidR="001C7FC9" w:rsidRPr="002A0697">
        <w:rPr>
          <w:lang w:eastAsia="en-US"/>
        </w:rPr>
        <w:t xml:space="preserve">. Key genomes analyzed in this study. </w:t>
      </w:r>
    </w:p>
    <w:p w14:paraId="29873CCE" w14:textId="77777777" w:rsidR="001C7FC9" w:rsidRPr="002A0697" w:rsidRDefault="001C7FC9" w:rsidP="001C7FC9">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1440"/>
        <w:gridCol w:w="2430"/>
      </w:tblGrid>
      <w:tr w:rsidR="001C7FC9" w:rsidRPr="002A0697" w14:paraId="34C29411" w14:textId="77777777">
        <w:tc>
          <w:tcPr>
            <w:tcW w:w="3870" w:type="dxa"/>
            <w:tcBorders>
              <w:top w:val="single" w:sz="4" w:space="0" w:color="auto"/>
              <w:left w:val="single" w:sz="4" w:space="0" w:color="auto"/>
              <w:bottom w:val="single" w:sz="4" w:space="0" w:color="auto"/>
              <w:right w:val="single" w:sz="4" w:space="0" w:color="auto"/>
            </w:tcBorders>
          </w:tcPr>
          <w:p w14:paraId="44347C35" w14:textId="77777777" w:rsidR="001C7FC9" w:rsidRPr="002A0697" w:rsidRDefault="001C7FC9" w:rsidP="001C7FC9">
            <w:pPr>
              <w:pStyle w:val="LEGEND"/>
              <w:spacing w:after="0" w:line="480" w:lineRule="auto"/>
              <w:rPr>
                <w:rFonts w:ascii="Times New Roman" w:hAnsi="Times New Roman"/>
                <w:szCs w:val="24"/>
                <w:lang w:val="en-US"/>
              </w:rPr>
            </w:pPr>
            <w:r w:rsidRPr="002A0697">
              <w:rPr>
                <w:rFonts w:ascii="Times New Roman" w:hAnsi="Times New Roman"/>
                <w:szCs w:val="24"/>
                <w:lang w:val="en-US"/>
              </w:rPr>
              <w:t>Genome</w:t>
            </w:r>
          </w:p>
        </w:tc>
        <w:tc>
          <w:tcPr>
            <w:tcW w:w="1440" w:type="dxa"/>
            <w:tcBorders>
              <w:top w:val="single" w:sz="4" w:space="0" w:color="auto"/>
              <w:left w:val="single" w:sz="4" w:space="0" w:color="auto"/>
              <w:bottom w:val="single" w:sz="4" w:space="0" w:color="auto"/>
              <w:right w:val="single" w:sz="4" w:space="0" w:color="auto"/>
            </w:tcBorders>
          </w:tcPr>
          <w:p w14:paraId="2C8DE123" w14:textId="77777777" w:rsidR="001C7FC9" w:rsidRPr="002A0697" w:rsidRDefault="001C7FC9" w:rsidP="001C7FC9">
            <w:pPr>
              <w:pStyle w:val="LEGEND"/>
              <w:spacing w:after="0" w:line="480" w:lineRule="auto"/>
              <w:rPr>
                <w:rFonts w:ascii="Times New Roman" w:hAnsi="Times New Roman"/>
                <w:sz w:val="22"/>
                <w:szCs w:val="22"/>
                <w:lang w:val="en-US"/>
              </w:rPr>
            </w:pPr>
            <w:r w:rsidRPr="002A0697">
              <w:rPr>
                <w:rFonts w:ascii="Times New Roman" w:hAnsi="Times New Roman"/>
                <w:sz w:val="22"/>
                <w:szCs w:val="22"/>
                <w:lang w:val="en-US"/>
              </w:rPr>
              <w:t>Abbreviation</w:t>
            </w:r>
          </w:p>
        </w:tc>
        <w:tc>
          <w:tcPr>
            <w:tcW w:w="2430" w:type="dxa"/>
            <w:tcBorders>
              <w:top w:val="single" w:sz="4" w:space="0" w:color="auto"/>
              <w:left w:val="single" w:sz="4" w:space="0" w:color="auto"/>
              <w:bottom w:val="single" w:sz="4" w:space="0" w:color="auto"/>
              <w:right w:val="single" w:sz="4" w:space="0" w:color="auto"/>
            </w:tcBorders>
          </w:tcPr>
          <w:p w14:paraId="5A02B40F" w14:textId="77777777" w:rsidR="001C7FC9" w:rsidRPr="002A0697" w:rsidRDefault="001C7FC9" w:rsidP="001C7FC9">
            <w:pPr>
              <w:pStyle w:val="LEGEND"/>
              <w:spacing w:after="0" w:line="480" w:lineRule="auto"/>
              <w:rPr>
                <w:rFonts w:ascii="Times New Roman" w:hAnsi="Times New Roman"/>
                <w:sz w:val="22"/>
                <w:szCs w:val="22"/>
                <w:lang w:val="en-US"/>
              </w:rPr>
            </w:pPr>
            <w:r w:rsidRPr="002A0697">
              <w:rPr>
                <w:rFonts w:ascii="Times New Roman" w:hAnsi="Times New Roman"/>
                <w:sz w:val="22"/>
                <w:szCs w:val="22"/>
                <w:lang w:val="en-US"/>
              </w:rPr>
              <w:t>Source</w:t>
            </w:r>
          </w:p>
        </w:tc>
      </w:tr>
      <w:tr w:rsidR="001C7FC9" w:rsidRPr="002A0697" w14:paraId="10C51E4A" w14:textId="77777777">
        <w:tc>
          <w:tcPr>
            <w:tcW w:w="3870" w:type="dxa"/>
            <w:tcBorders>
              <w:top w:val="single" w:sz="4" w:space="0" w:color="auto"/>
              <w:left w:val="single" w:sz="4" w:space="0" w:color="auto"/>
              <w:bottom w:val="single" w:sz="4" w:space="0" w:color="auto"/>
              <w:right w:val="single" w:sz="4" w:space="0" w:color="auto"/>
            </w:tcBorders>
          </w:tcPr>
          <w:p w14:paraId="27B72A3E" w14:textId="77777777" w:rsidR="001C7FC9" w:rsidRPr="002A0697" w:rsidRDefault="001C7FC9" w:rsidP="001C7FC9">
            <w:pPr>
              <w:pStyle w:val="LEGEND"/>
              <w:spacing w:after="0" w:line="480" w:lineRule="auto"/>
              <w:rPr>
                <w:rFonts w:ascii="Times New Roman" w:hAnsi="Times New Roman"/>
                <w:szCs w:val="24"/>
                <w:lang w:val="en-US"/>
              </w:rPr>
            </w:pPr>
            <w:r w:rsidRPr="002A0697">
              <w:rPr>
                <w:rFonts w:ascii="Times New Roman" w:hAnsi="Times New Roman"/>
                <w:bCs/>
                <w:i/>
                <w:szCs w:val="24"/>
                <w:lang w:val="en-US"/>
              </w:rPr>
              <w:t>Bacillus amyloliquefaciens</w:t>
            </w:r>
            <w:r w:rsidRPr="002A0697">
              <w:rPr>
                <w:rFonts w:ascii="Times New Roman" w:hAnsi="Times New Roman"/>
                <w:bCs/>
                <w:szCs w:val="24"/>
                <w:lang w:val="en-US"/>
              </w:rPr>
              <w:t xml:space="preserve"> FZB42</w:t>
            </w:r>
          </w:p>
        </w:tc>
        <w:tc>
          <w:tcPr>
            <w:tcW w:w="1440" w:type="dxa"/>
            <w:tcBorders>
              <w:top w:val="single" w:sz="4" w:space="0" w:color="auto"/>
              <w:left w:val="single" w:sz="4" w:space="0" w:color="auto"/>
              <w:bottom w:val="single" w:sz="4" w:space="0" w:color="auto"/>
              <w:right w:val="single" w:sz="4" w:space="0" w:color="auto"/>
            </w:tcBorders>
          </w:tcPr>
          <w:p w14:paraId="38DC4CBD" w14:textId="77777777" w:rsidR="001C7FC9" w:rsidRPr="002A0697" w:rsidRDefault="001C7FC9" w:rsidP="001C7FC9">
            <w:pPr>
              <w:pStyle w:val="LEGEND"/>
              <w:spacing w:after="0" w:line="480" w:lineRule="auto"/>
              <w:rPr>
                <w:rFonts w:ascii="Times New Roman" w:hAnsi="Times New Roman"/>
                <w:sz w:val="22"/>
                <w:szCs w:val="22"/>
                <w:lang w:val="en-US"/>
              </w:rPr>
            </w:pPr>
            <w:r w:rsidRPr="002A0697">
              <w:rPr>
                <w:rFonts w:ascii="Times New Roman" w:hAnsi="Times New Roman"/>
                <w:sz w:val="22"/>
                <w:szCs w:val="22"/>
                <w:lang w:val="en-US"/>
              </w:rPr>
              <w:t>Bam</w:t>
            </w:r>
          </w:p>
        </w:tc>
        <w:tc>
          <w:tcPr>
            <w:tcW w:w="2430" w:type="dxa"/>
            <w:tcBorders>
              <w:top w:val="single" w:sz="4" w:space="0" w:color="auto"/>
              <w:left w:val="single" w:sz="4" w:space="0" w:color="auto"/>
              <w:bottom w:val="single" w:sz="4" w:space="0" w:color="auto"/>
              <w:right w:val="single" w:sz="4" w:space="0" w:color="auto"/>
            </w:tcBorders>
          </w:tcPr>
          <w:p w14:paraId="7678BBAF" w14:textId="77777777" w:rsidR="001C7FC9" w:rsidRPr="002A0697" w:rsidRDefault="001C7FC9" w:rsidP="001C7FC9">
            <w:pPr>
              <w:pStyle w:val="LEGEND"/>
              <w:spacing w:after="0" w:line="480" w:lineRule="auto"/>
              <w:rPr>
                <w:rFonts w:ascii="Times New Roman" w:hAnsi="Times New Roman"/>
                <w:sz w:val="22"/>
                <w:szCs w:val="22"/>
                <w:lang w:val="en-US"/>
              </w:rPr>
            </w:pPr>
            <w:r w:rsidRPr="002A0697">
              <w:rPr>
                <w:rFonts w:ascii="Times New Roman" w:hAnsi="Times New Roman"/>
                <w:sz w:val="22"/>
                <w:szCs w:val="22"/>
                <w:lang w:val="en-US"/>
              </w:rPr>
              <w:t>Genbank NC_009725</w:t>
            </w:r>
          </w:p>
        </w:tc>
      </w:tr>
      <w:tr w:rsidR="001C7FC9" w:rsidRPr="002A0697" w14:paraId="2C6EF273" w14:textId="77777777">
        <w:tc>
          <w:tcPr>
            <w:tcW w:w="3870" w:type="dxa"/>
            <w:tcBorders>
              <w:top w:val="single" w:sz="4" w:space="0" w:color="auto"/>
              <w:left w:val="single" w:sz="4" w:space="0" w:color="auto"/>
              <w:bottom w:val="single" w:sz="4" w:space="0" w:color="auto"/>
              <w:right w:val="single" w:sz="4" w:space="0" w:color="auto"/>
            </w:tcBorders>
          </w:tcPr>
          <w:p w14:paraId="7527BE24" w14:textId="77777777" w:rsidR="001C7FC9" w:rsidRPr="002A0697" w:rsidRDefault="001C7FC9" w:rsidP="001C7FC9">
            <w:pPr>
              <w:pStyle w:val="LEGEND"/>
              <w:spacing w:after="0" w:line="480" w:lineRule="auto"/>
              <w:rPr>
                <w:rFonts w:ascii="Times New Roman" w:hAnsi="Times New Roman"/>
                <w:szCs w:val="24"/>
                <w:lang w:val="en-US"/>
              </w:rPr>
            </w:pPr>
            <w:r w:rsidRPr="002A0697">
              <w:rPr>
                <w:rFonts w:ascii="Times New Roman" w:hAnsi="Times New Roman"/>
                <w:bCs/>
                <w:i/>
                <w:szCs w:val="24"/>
                <w:lang w:val="en-US"/>
              </w:rPr>
              <w:t>Bacillus anthracis</w:t>
            </w:r>
            <w:r w:rsidRPr="002A0697">
              <w:rPr>
                <w:rFonts w:ascii="Times New Roman" w:hAnsi="Times New Roman"/>
                <w:bCs/>
                <w:szCs w:val="24"/>
                <w:lang w:val="en-US"/>
              </w:rPr>
              <w:t xml:space="preserve"> Ames </w:t>
            </w:r>
            <w:r w:rsidRPr="002A0697">
              <w:rPr>
                <w:rStyle w:val="CommentReference"/>
                <w:rFonts w:ascii="Times New Roman" w:hAnsi="Times New Roman"/>
                <w:lang w:val="en-US"/>
              </w:rPr>
              <w:commentReference w:id="1456"/>
            </w:r>
          </w:p>
        </w:tc>
        <w:tc>
          <w:tcPr>
            <w:tcW w:w="1440" w:type="dxa"/>
            <w:tcBorders>
              <w:top w:val="single" w:sz="4" w:space="0" w:color="auto"/>
              <w:left w:val="single" w:sz="4" w:space="0" w:color="auto"/>
              <w:bottom w:val="single" w:sz="4" w:space="0" w:color="auto"/>
              <w:right w:val="single" w:sz="4" w:space="0" w:color="auto"/>
            </w:tcBorders>
          </w:tcPr>
          <w:p w14:paraId="10B6734D"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Ban</w:t>
            </w:r>
          </w:p>
        </w:tc>
        <w:tc>
          <w:tcPr>
            <w:tcW w:w="2430" w:type="dxa"/>
            <w:tcBorders>
              <w:top w:val="single" w:sz="4" w:space="0" w:color="auto"/>
              <w:left w:val="single" w:sz="4" w:space="0" w:color="auto"/>
              <w:bottom w:val="single" w:sz="4" w:space="0" w:color="auto"/>
              <w:right w:val="single" w:sz="4" w:space="0" w:color="auto"/>
            </w:tcBorders>
          </w:tcPr>
          <w:p w14:paraId="42720D24"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 xml:space="preserve">JCVI CMR </w:t>
            </w:r>
          </w:p>
        </w:tc>
      </w:tr>
      <w:tr w:rsidR="001C7FC9" w:rsidRPr="002A0697" w14:paraId="23AED89E" w14:textId="77777777">
        <w:tc>
          <w:tcPr>
            <w:tcW w:w="3870" w:type="dxa"/>
            <w:tcBorders>
              <w:top w:val="single" w:sz="4" w:space="0" w:color="auto"/>
              <w:left w:val="single" w:sz="4" w:space="0" w:color="auto"/>
              <w:bottom w:val="single" w:sz="4" w:space="0" w:color="auto"/>
              <w:right w:val="single" w:sz="4" w:space="0" w:color="auto"/>
            </w:tcBorders>
          </w:tcPr>
          <w:p w14:paraId="3757ED7C"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cereus</w:t>
            </w:r>
            <w:r w:rsidRPr="002A0697">
              <w:rPr>
                <w:rFonts w:ascii="Times New Roman" w:hAnsi="Times New Roman"/>
                <w:bCs/>
                <w:szCs w:val="24"/>
                <w:lang w:val="en-US"/>
              </w:rPr>
              <w:t xml:space="preserve"> ATCC 14579</w:t>
            </w:r>
            <w:r w:rsidRPr="002A0697">
              <w:rPr>
                <w:rStyle w:val="CommentReference"/>
                <w:rFonts w:ascii="Times New Roman" w:hAnsi="Times New Roman"/>
                <w:lang w:val="en-US"/>
              </w:rPr>
              <w:commentReference w:id="1457"/>
            </w:r>
          </w:p>
        </w:tc>
        <w:tc>
          <w:tcPr>
            <w:tcW w:w="1440" w:type="dxa"/>
            <w:tcBorders>
              <w:top w:val="single" w:sz="4" w:space="0" w:color="auto"/>
              <w:left w:val="single" w:sz="4" w:space="0" w:color="auto"/>
              <w:bottom w:val="single" w:sz="4" w:space="0" w:color="auto"/>
              <w:right w:val="single" w:sz="4" w:space="0" w:color="auto"/>
            </w:tcBorders>
          </w:tcPr>
          <w:p w14:paraId="433E815E"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Bce</w:t>
            </w:r>
          </w:p>
        </w:tc>
        <w:tc>
          <w:tcPr>
            <w:tcW w:w="2430" w:type="dxa"/>
            <w:tcBorders>
              <w:top w:val="single" w:sz="4" w:space="0" w:color="auto"/>
              <w:left w:val="single" w:sz="4" w:space="0" w:color="auto"/>
              <w:bottom w:val="single" w:sz="4" w:space="0" w:color="auto"/>
              <w:right w:val="single" w:sz="4" w:space="0" w:color="auto"/>
            </w:tcBorders>
          </w:tcPr>
          <w:p w14:paraId="4FF5CC63"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34386FFA" w14:textId="77777777">
        <w:tc>
          <w:tcPr>
            <w:tcW w:w="3870" w:type="dxa"/>
            <w:tcBorders>
              <w:top w:val="single" w:sz="4" w:space="0" w:color="auto"/>
              <w:left w:val="single" w:sz="4" w:space="0" w:color="auto"/>
              <w:bottom w:val="single" w:sz="4" w:space="0" w:color="auto"/>
              <w:right w:val="single" w:sz="4" w:space="0" w:color="auto"/>
            </w:tcBorders>
          </w:tcPr>
          <w:p w14:paraId="05B8F966"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cereus</w:t>
            </w:r>
            <w:r w:rsidRPr="002A0697">
              <w:rPr>
                <w:rFonts w:ascii="Times New Roman" w:hAnsi="Times New Roman"/>
                <w:bCs/>
                <w:szCs w:val="24"/>
                <w:lang w:val="en-US"/>
              </w:rPr>
              <w:t xml:space="preserve"> ATCC 10987</w:t>
            </w:r>
          </w:p>
        </w:tc>
        <w:tc>
          <w:tcPr>
            <w:tcW w:w="1440" w:type="dxa"/>
            <w:tcBorders>
              <w:top w:val="single" w:sz="4" w:space="0" w:color="auto"/>
              <w:left w:val="single" w:sz="4" w:space="0" w:color="auto"/>
              <w:bottom w:val="single" w:sz="4" w:space="0" w:color="auto"/>
              <w:right w:val="single" w:sz="4" w:space="0" w:color="auto"/>
            </w:tcBorders>
          </w:tcPr>
          <w:p w14:paraId="244462EC"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Bce87</w:t>
            </w:r>
          </w:p>
        </w:tc>
        <w:tc>
          <w:tcPr>
            <w:tcW w:w="2430" w:type="dxa"/>
            <w:tcBorders>
              <w:top w:val="single" w:sz="4" w:space="0" w:color="auto"/>
              <w:left w:val="single" w:sz="4" w:space="0" w:color="auto"/>
              <w:bottom w:val="single" w:sz="4" w:space="0" w:color="auto"/>
              <w:right w:val="single" w:sz="4" w:space="0" w:color="auto"/>
            </w:tcBorders>
          </w:tcPr>
          <w:p w14:paraId="6E93B94B"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7438A0A0" w14:textId="77777777">
        <w:tc>
          <w:tcPr>
            <w:tcW w:w="3870" w:type="dxa"/>
            <w:tcBorders>
              <w:top w:val="single" w:sz="4" w:space="0" w:color="auto"/>
              <w:left w:val="single" w:sz="4" w:space="0" w:color="auto"/>
              <w:bottom w:val="single" w:sz="4" w:space="0" w:color="auto"/>
              <w:right w:val="single" w:sz="4" w:space="0" w:color="auto"/>
            </w:tcBorders>
          </w:tcPr>
          <w:p w14:paraId="742C9BDD"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cereus</w:t>
            </w:r>
            <w:r w:rsidRPr="002A0697">
              <w:rPr>
                <w:rFonts w:ascii="Times New Roman" w:hAnsi="Times New Roman"/>
                <w:bCs/>
                <w:szCs w:val="24"/>
                <w:lang w:val="en-US"/>
              </w:rPr>
              <w:t xml:space="preserve"> ATCC E33L</w:t>
            </w:r>
          </w:p>
        </w:tc>
        <w:tc>
          <w:tcPr>
            <w:tcW w:w="1440" w:type="dxa"/>
            <w:tcBorders>
              <w:top w:val="single" w:sz="4" w:space="0" w:color="auto"/>
              <w:left w:val="single" w:sz="4" w:space="0" w:color="auto"/>
              <w:bottom w:val="single" w:sz="4" w:space="0" w:color="auto"/>
              <w:right w:val="single" w:sz="4" w:space="0" w:color="auto"/>
            </w:tcBorders>
          </w:tcPr>
          <w:p w14:paraId="6E646984"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Bce3L</w:t>
            </w:r>
          </w:p>
        </w:tc>
        <w:tc>
          <w:tcPr>
            <w:tcW w:w="2430" w:type="dxa"/>
            <w:tcBorders>
              <w:top w:val="single" w:sz="4" w:space="0" w:color="auto"/>
              <w:left w:val="single" w:sz="4" w:space="0" w:color="auto"/>
              <w:bottom w:val="single" w:sz="4" w:space="0" w:color="auto"/>
              <w:right w:val="single" w:sz="4" w:space="0" w:color="auto"/>
            </w:tcBorders>
          </w:tcPr>
          <w:p w14:paraId="1D30CD17"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0336B23C" w14:textId="77777777">
        <w:tc>
          <w:tcPr>
            <w:tcW w:w="3870" w:type="dxa"/>
            <w:tcBorders>
              <w:top w:val="single" w:sz="4" w:space="0" w:color="auto"/>
              <w:left w:val="single" w:sz="4" w:space="0" w:color="auto"/>
              <w:bottom w:val="single" w:sz="4" w:space="0" w:color="auto"/>
              <w:right w:val="single" w:sz="4" w:space="0" w:color="auto"/>
            </w:tcBorders>
          </w:tcPr>
          <w:p w14:paraId="3B771FF3"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clausii</w:t>
            </w:r>
            <w:r w:rsidRPr="002A0697">
              <w:rPr>
                <w:rFonts w:ascii="Times New Roman" w:hAnsi="Times New Roman"/>
                <w:bCs/>
                <w:szCs w:val="24"/>
                <w:lang w:val="en-US"/>
              </w:rPr>
              <w:t xml:space="preserve"> KSM-K16</w:t>
            </w:r>
          </w:p>
        </w:tc>
        <w:tc>
          <w:tcPr>
            <w:tcW w:w="1440" w:type="dxa"/>
            <w:tcBorders>
              <w:top w:val="single" w:sz="4" w:space="0" w:color="auto"/>
              <w:left w:val="single" w:sz="4" w:space="0" w:color="auto"/>
              <w:bottom w:val="single" w:sz="4" w:space="0" w:color="auto"/>
              <w:right w:val="single" w:sz="4" w:space="0" w:color="auto"/>
            </w:tcBorders>
          </w:tcPr>
          <w:p w14:paraId="641170A3"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Bcl</w:t>
            </w:r>
          </w:p>
        </w:tc>
        <w:tc>
          <w:tcPr>
            <w:tcW w:w="2430" w:type="dxa"/>
            <w:tcBorders>
              <w:top w:val="single" w:sz="4" w:space="0" w:color="auto"/>
              <w:left w:val="single" w:sz="4" w:space="0" w:color="auto"/>
              <w:bottom w:val="single" w:sz="4" w:space="0" w:color="auto"/>
              <w:right w:val="single" w:sz="4" w:space="0" w:color="auto"/>
            </w:tcBorders>
          </w:tcPr>
          <w:p w14:paraId="0C1B025F"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1108E423" w14:textId="77777777">
        <w:tc>
          <w:tcPr>
            <w:tcW w:w="3870" w:type="dxa"/>
            <w:tcBorders>
              <w:top w:val="single" w:sz="4" w:space="0" w:color="auto"/>
              <w:left w:val="single" w:sz="4" w:space="0" w:color="auto"/>
              <w:bottom w:val="single" w:sz="4" w:space="0" w:color="auto"/>
              <w:right w:val="single" w:sz="4" w:space="0" w:color="auto"/>
            </w:tcBorders>
          </w:tcPr>
          <w:p w14:paraId="6460525B"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halodurans</w:t>
            </w:r>
            <w:r w:rsidRPr="002A0697">
              <w:rPr>
                <w:rFonts w:ascii="Times New Roman" w:hAnsi="Times New Roman"/>
                <w:bCs/>
                <w:szCs w:val="24"/>
                <w:lang w:val="en-US"/>
              </w:rPr>
              <w:t xml:space="preserve"> C-125</w:t>
            </w:r>
          </w:p>
        </w:tc>
        <w:tc>
          <w:tcPr>
            <w:tcW w:w="1440" w:type="dxa"/>
            <w:tcBorders>
              <w:top w:val="single" w:sz="4" w:space="0" w:color="auto"/>
              <w:left w:val="single" w:sz="4" w:space="0" w:color="auto"/>
              <w:bottom w:val="single" w:sz="4" w:space="0" w:color="auto"/>
              <w:right w:val="single" w:sz="4" w:space="0" w:color="auto"/>
            </w:tcBorders>
          </w:tcPr>
          <w:p w14:paraId="5E444D7E"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Bha</w:t>
            </w:r>
          </w:p>
        </w:tc>
        <w:tc>
          <w:tcPr>
            <w:tcW w:w="2430" w:type="dxa"/>
            <w:tcBorders>
              <w:top w:val="single" w:sz="4" w:space="0" w:color="auto"/>
              <w:left w:val="single" w:sz="4" w:space="0" w:color="auto"/>
              <w:bottom w:val="single" w:sz="4" w:space="0" w:color="auto"/>
              <w:right w:val="single" w:sz="4" w:space="0" w:color="auto"/>
            </w:tcBorders>
          </w:tcPr>
          <w:p w14:paraId="7D5DC2D8"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195B1E94" w14:textId="77777777">
        <w:tc>
          <w:tcPr>
            <w:tcW w:w="3870" w:type="dxa"/>
            <w:tcBorders>
              <w:top w:val="single" w:sz="4" w:space="0" w:color="auto"/>
              <w:left w:val="single" w:sz="4" w:space="0" w:color="auto"/>
              <w:bottom w:val="single" w:sz="4" w:space="0" w:color="auto"/>
              <w:right w:val="single" w:sz="4" w:space="0" w:color="auto"/>
            </w:tcBorders>
          </w:tcPr>
          <w:p w14:paraId="1D24DC5F"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licheniformis</w:t>
            </w:r>
            <w:r w:rsidRPr="002A0697">
              <w:rPr>
                <w:rFonts w:ascii="Times New Roman" w:hAnsi="Times New Roman"/>
                <w:bCs/>
                <w:szCs w:val="24"/>
                <w:lang w:val="en-US"/>
              </w:rPr>
              <w:t xml:space="preserve"> ATCC14580</w:t>
            </w:r>
          </w:p>
        </w:tc>
        <w:tc>
          <w:tcPr>
            <w:tcW w:w="1440" w:type="dxa"/>
            <w:tcBorders>
              <w:top w:val="single" w:sz="4" w:space="0" w:color="auto"/>
              <w:left w:val="single" w:sz="4" w:space="0" w:color="auto"/>
              <w:bottom w:val="single" w:sz="4" w:space="0" w:color="auto"/>
              <w:right w:val="single" w:sz="4" w:space="0" w:color="auto"/>
            </w:tcBorders>
          </w:tcPr>
          <w:p w14:paraId="2A26F132"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Bli</w:t>
            </w:r>
          </w:p>
        </w:tc>
        <w:tc>
          <w:tcPr>
            <w:tcW w:w="2430" w:type="dxa"/>
            <w:tcBorders>
              <w:top w:val="single" w:sz="4" w:space="0" w:color="auto"/>
              <w:left w:val="single" w:sz="4" w:space="0" w:color="auto"/>
              <w:bottom w:val="single" w:sz="4" w:space="0" w:color="auto"/>
              <w:right w:val="single" w:sz="4" w:space="0" w:color="auto"/>
            </w:tcBorders>
          </w:tcPr>
          <w:p w14:paraId="32FFC5FC"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 xml:space="preserve">JCVI CMR </w:t>
            </w:r>
          </w:p>
        </w:tc>
      </w:tr>
      <w:tr w:rsidR="001C7FC9" w:rsidRPr="002A0697" w14:paraId="52BD7FAA" w14:textId="77777777">
        <w:tc>
          <w:tcPr>
            <w:tcW w:w="3870" w:type="dxa"/>
            <w:tcBorders>
              <w:top w:val="single" w:sz="4" w:space="0" w:color="auto"/>
              <w:left w:val="single" w:sz="4" w:space="0" w:color="auto"/>
              <w:bottom w:val="single" w:sz="4" w:space="0" w:color="auto"/>
              <w:right w:val="single" w:sz="4" w:space="0" w:color="auto"/>
            </w:tcBorders>
          </w:tcPr>
          <w:p w14:paraId="57B0D8EC"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pumilus</w:t>
            </w:r>
            <w:r w:rsidRPr="002A0697">
              <w:rPr>
                <w:rFonts w:ascii="Times New Roman" w:hAnsi="Times New Roman"/>
                <w:bCs/>
                <w:szCs w:val="24"/>
                <w:lang w:val="en-US"/>
              </w:rPr>
              <w:t xml:space="preserve"> SAFR-032</w:t>
            </w:r>
          </w:p>
        </w:tc>
        <w:tc>
          <w:tcPr>
            <w:tcW w:w="1440" w:type="dxa"/>
            <w:tcBorders>
              <w:top w:val="single" w:sz="4" w:space="0" w:color="auto"/>
              <w:left w:val="single" w:sz="4" w:space="0" w:color="auto"/>
              <w:bottom w:val="single" w:sz="4" w:space="0" w:color="auto"/>
              <w:right w:val="single" w:sz="4" w:space="0" w:color="auto"/>
            </w:tcBorders>
          </w:tcPr>
          <w:p w14:paraId="367EC8AD"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Bpu</w:t>
            </w:r>
          </w:p>
        </w:tc>
        <w:tc>
          <w:tcPr>
            <w:tcW w:w="2430" w:type="dxa"/>
            <w:tcBorders>
              <w:top w:val="single" w:sz="4" w:space="0" w:color="auto"/>
              <w:left w:val="single" w:sz="4" w:space="0" w:color="auto"/>
              <w:bottom w:val="single" w:sz="4" w:space="0" w:color="auto"/>
              <w:right w:val="single" w:sz="4" w:space="0" w:color="auto"/>
            </w:tcBorders>
          </w:tcPr>
          <w:p w14:paraId="38E560C0"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Genbank NC_009848</w:t>
            </w:r>
          </w:p>
        </w:tc>
      </w:tr>
      <w:tr w:rsidR="001C7FC9" w:rsidRPr="002A0697" w14:paraId="58601158" w14:textId="77777777">
        <w:tc>
          <w:tcPr>
            <w:tcW w:w="3870" w:type="dxa"/>
            <w:tcBorders>
              <w:top w:val="single" w:sz="4" w:space="0" w:color="auto"/>
              <w:left w:val="single" w:sz="4" w:space="0" w:color="auto"/>
              <w:bottom w:val="single" w:sz="4" w:space="0" w:color="auto"/>
              <w:right w:val="single" w:sz="4" w:space="0" w:color="auto"/>
            </w:tcBorders>
          </w:tcPr>
          <w:p w14:paraId="4AD77566" w14:textId="77777777" w:rsidR="001C7FC9" w:rsidRPr="002A0697" w:rsidRDefault="001C7FC9" w:rsidP="001C7FC9">
            <w:pPr>
              <w:pStyle w:val="LEGEND"/>
              <w:keepNext/>
              <w:spacing w:after="0" w:line="480" w:lineRule="auto"/>
              <w:outlineLvl w:val="0"/>
              <w:rPr>
                <w:rFonts w:ascii="Times New Roman" w:hAnsi="Times New Roman"/>
                <w:szCs w:val="24"/>
                <w:lang w:val="en-US"/>
              </w:rPr>
            </w:pPr>
            <w:r w:rsidRPr="002A0697">
              <w:rPr>
                <w:rFonts w:ascii="Times New Roman" w:hAnsi="Times New Roman"/>
                <w:bCs/>
                <w:i/>
                <w:szCs w:val="24"/>
                <w:lang w:val="en-US"/>
              </w:rPr>
              <w:t>Bacillus subtilis</w:t>
            </w:r>
            <w:r w:rsidRPr="002A0697">
              <w:rPr>
                <w:rFonts w:ascii="Times New Roman" w:hAnsi="Times New Roman"/>
                <w:bCs/>
                <w:szCs w:val="24"/>
                <w:lang w:val="en-US"/>
              </w:rPr>
              <w:t xml:space="preserve"> 168</w:t>
            </w:r>
          </w:p>
        </w:tc>
        <w:tc>
          <w:tcPr>
            <w:tcW w:w="1440" w:type="dxa"/>
            <w:tcBorders>
              <w:top w:val="single" w:sz="4" w:space="0" w:color="auto"/>
              <w:left w:val="single" w:sz="4" w:space="0" w:color="auto"/>
              <w:bottom w:val="single" w:sz="4" w:space="0" w:color="auto"/>
              <w:right w:val="single" w:sz="4" w:space="0" w:color="auto"/>
            </w:tcBorders>
          </w:tcPr>
          <w:p w14:paraId="46BF9F53"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Bsu</w:t>
            </w:r>
          </w:p>
        </w:tc>
        <w:tc>
          <w:tcPr>
            <w:tcW w:w="2430" w:type="dxa"/>
            <w:tcBorders>
              <w:top w:val="single" w:sz="4" w:space="0" w:color="auto"/>
              <w:left w:val="single" w:sz="4" w:space="0" w:color="auto"/>
              <w:bottom w:val="single" w:sz="4" w:space="0" w:color="auto"/>
              <w:right w:val="single" w:sz="4" w:space="0" w:color="auto"/>
            </w:tcBorders>
          </w:tcPr>
          <w:p w14:paraId="405001C1"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 xml:space="preserve">SubtiList </w:t>
            </w:r>
          </w:p>
        </w:tc>
      </w:tr>
      <w:tr w:rsidR="001C7FC9" w:rsidRPr="002A0697" w14:paraId="17C10FEE" w14:textId="77777777">
        <w:tc>
          <w:tcPr>
            <w:tcW w:w="3870" w:type="dxa"/>
            <w:tcBorders>
              <w:top w:val="single" w:sz="4" w:space="0" w:color="auto"/>
              <w:left w:val="single" w:sz="4" w:space="0" w:color="auto"/>
              <w:bottom w:val="single" w:sz="4" w:space="0" w:color="auto"/>
              <w:right w:val="single" w:sz="4" w:space="0" w:color="auto"/>
            </w:tcBorders>
          </w:tcPr>
          <w:p w14:paraId="78863AB3" w14:textId="77777777" w:rsidR="001C7FC9" w:rsidRPr="002A0697" w:rsidRDefault="001C7FC9" w:rsidP="001C7FC9">
            <w:pPr>
              <w:pStyle w:val="LEGEND"/>
              <w:keepNext/>
              <w:spacing w:after="0" w:line="480" w:lineRule="auto"/>
              <w:outlineLvl w:val="0"/>
              <w:rPr>
                <w:rFonts w:ascii="Times New Roman" w:hAnsi="Times New Roman"/>
                <w:bCs/>
                <w:szCs w:val="24"/>
                <w:lang w:val="en-US"/>
              </w:rPr>
            </w:pPr>
            <w:r w:rsidRPr="002A0697">
              <w:rPr>
                <w:rFonts w:ascii="Times New Roman" w:hAnsi="Times New Roman"/>
                <w:bCs/>
                <w:i/>
                <w:szCs w:val="24"/>
                <w:lang w:val="en-US"/>
              </w:rPr>
              <w:t>Bacillus thuringiensis</w:t>
            </w:r>
            <w:r w:rsidRPr="002A0697">
              <w:rPr>
                <w:rFonts w:ascii="Times New Roman" w:hAnsi="Times New Roman"/>
                <w:bCs/>
                <w:szCs w:val="24"/>
                <w:lang w:val="en-US"/>
              </w:rPr>
              <w:t xml:space="preserve"> konkukian </w:t>
            </w:r>
          </w:p>
        </w:tc>
        <w:tc>
          <w:tcPr>
            <w:tcW w:w="1440" w:type="dxa"/>
            <w:tcBorders>
              <w:top w:val="single" w:sz="4" w:space="0" w:color="auto"/>
              <w:left w:val="single" w:sz="4" w:space="0" w:color="auto"/>
              <w:bottom w:val="single" w:sz="4" w:space="0" w:color="auto"/>
              <w:right w:val="single" w:sz="4" w:space="0" w:color="auto"/>
            </w:tcBorders>
          </w:tcPr>
          <w:p w14:paraId="5086EE25"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Bth</w:t>
            </w:r>
          </w:p>
        </w:tc>
        <w:tc>
          <w:tcPr>
            <w:tcW w:w="2430" w:type="dxa"/>
            <w:tcBorders>
              <w:top w:val="single" w:sz="4" w:space="0" w:color="auto"/>
              <w:left w:val="single" w:sz="4" w:space="0" w:color="auto"/>
              <w:bottom w:val="single" w:sz="4" w:space="0" w:color="auto"/>
              <w:right w:val="single" w:sz="4" w:space="0" w:color="auto"/>
            </w:tcBorders>
          </w:tcPr>
          <w:p w14:paraId="636AEADD"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r w:rsidR="001C7FC9" w:rsidRPr="002A0697" w14:paraId="06583334" w14:textId="77777777">
        <w:tc>
          <w:tcPr>
            <w:tcW w:w="3870" w:type="dxa"/>
            <w:tcBorders>
              <w:top w:val="single" w:sz="4" w:space="0" w:color="auto"/>
              <w:left w:val="single" w:sz="4" w:space="0" w:color="auto"/>
              <w:bottom w:val="single" w:sz="4" w:space="0" w:color="auto"/>
              <w:right w:val="single" w:sz="4" w:space="0" w:color="auto"/>
            </w:tcBorders>
          </w:tcPr>
          <w:p w14:paraId="648CE9A9" w14:textId="77777777" w:rsidR="001C7FC9" w:rsidRPr="002A0697" w:rsidRDefault="001C7FC9" w:rsidP="001C7FC9">
            <w:pPr>
              <w:pStyle w:val="LEGEND"/>
              <w:keepNext/>
              <w:spacing w:after="0" w:line="480" w:lineRule="auto"/>
              <w:outlineLvl w:val="0"/>
              <w:rPr>
                <w:rFonts w:ascii="Times New Roman" w:hAnsi="Times New Roman"/>
                <w:bCs/>
                <w:i/>
                <w:szCs w:val="24"/>
                <w:lang w:val="en-US"/>
              </w:rPr>
            </w:pPr>
            <w:r w:rsidRPr="002A0697">
              <w:rPr>
                <w:rFonts w:ascii="Times New Roman" w:hAnsi="Times New Roman"/>
                <w:bCs/>
                <w:i/>
                <w:szCs w:val="24"/>
                <w:lang w:val="en-US"/>
              </w:rPr>
              <w:t>Bacillus weihenstephanensis</w:t>
            </w:r>
            <w:r w:rsidRPr="002A0697">
              <w:rPr>
                <w:rFonts w:ascii="Times New Roman" w:hAnsi="Times New Roman"/>
                <w:bCs/>
                <w:szCs w:val="24"/>
                <w:lang w:val="en-US"/>
              </w:rPr>
              <w:t xml:space="preserve"> KBAB4</w:t>
            </w:r>
          </w:p>
        </w:tc>
        <w:tc>
          <w:tcPr>
            <w:tcW w:w="1440" w:type="dxa"/>
            <w:tcBorders>
              <w:top w:val="single" w:sz="4" w:space="0" w:color="auto"/>
              <w:left w:val="single" w:sz="4" w:space="0" w:color="auto"/>
              <w:bottom w:val="single" w:sz="4" w:space="0" w:color="auto"/>
              <w:right w:val="single" w:sz="4" w:space="0" w:color="auto"/>
            </w:tcBorders>
          </w:tcPr>
          <w:p w14:paraId="0CECEE2F"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Bwe</w:t>
            </w:r>
          </w:p>
        </w:tc>
        <w:tc>
          <w:tcPr>
            <w:tcW w:w="2430" w:type="dxa"/>
            <w:tcBorders>
              <w:top w:val="single" w:sz="4" w:space="0" w:color="auto"/>
              <w:left w:val="single" w:sz="4" w:space="0" w:color="auto"/>
              <w:bottom w:val="single" w:sz="4" w:space="0" w:color="auto"/>
              <w:right w:val="single" w:sz="4" w:space="0" w:color="auto"/>
            </w:tcBorders>
          </w:tcPr>
          <w:p w14:paraId="787A493A"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Genbank NC_010184</w:t>
            </w:r>
            <w:r w:rsidRPr="002A0697">
              <w:rPr>
                <w:rStyle w:val="CommentReference"/>
                <w:rFonts w:ascii="Times New Roman" w:hAnsi="Times New Roman"/>
                <w:lang w:val="en-US"/>
              </w:rPr>
              <w:commentReference w:id="1458"/>
            </w:r>
          </w:p>
        </w:tc>
      </w:tr>
      <w:tr w:rsidR="001C7FC9" w:rsidRPr="002A0697" w14:paraId="3EC4F5A0" w14:textId="77777777">
        <w:tc>
          <w:tcPr>
            <w:tcW w:w="3870" w:type="dxa"/>
            <w:tcBorders>
              <w:top w:val="single" w:sz="4" w:space="0" w:color="auto"/>
              <w:left w:val="single" w:sz="4" w:space="0" w:color="auto"/>
              <w:bottom w:val="single" w:sz="4" w:space="0" w:color="auto"/>
              <w:right w:val="single" w:sz="4" w:space="0" w:color="auto"/>
            </w:tcBorders>
          </w:tcPr>
          <w:p w14:paraId="00B1128F" w14:textId="77777777" w:rsidR="001C7FC9" w:rsidRPr="002A0697" w:rsidRDefault="001C7FC9" w:rsidP="001C7FC9">
            <w:pPr>
              <w:pStyle w:val="LEGEND"/>
              <w:keepNext/>
              <w:spacing w:after="0" w:line="480" w:lineRule="auto"/>
              <w:outlineLvl w:val="0"/>
              <w:rPr>
                <w:rFonts w:ascii="Times New Roman" w:hAnsi="Times New Roman"/>
                <w:bCs/>
                <w:i/>
                <w:szCs w:val="24"/>
                <w:lang w:val="en-US"/>
              </w:rPr>
            </w:pPr>
            <w:r w:rsidRPr="002A0697">
              <w:rPr>
                <w:rFonts w:ascii="Times New Roman" w:hAnsi="Times New Roman"/>
                <w:bCs/>
                <w:i/>
                <w:szCs w:val="24"/>
                <w:lang w:val="en-US"/>
              </w:rPr>
              <w:t>Bacillus mojavensis</w:t>
            </w:r>
            <w:r w:rsidRPr="002A0697">
              <w:rPr>
                <w:rFonts w:ascii="Times New Roman" w:hAnsi="Times New Roman"/>
                <w:bCs/>
                <w:szCs w:val="24"/>
                <w:lang w:val="en-US"/>
              </w:rPr>
              <w:t xml:space="preserve"> RO-H-1</w:t>
            </w:r>
          </w:p>
        </w:tc>
        <w:tc>
          <w:tcPr>
            <w:tcW w:w="1440" w:type="dxa"/>
            <w:tcBorders>
              <w:top w:val="single" w:sz="4" w:space="0" w:color="auto"/>
              <w:left w:val="single" w:sz="4" w:space="0" w:color="auto"/>
              <w:bottom w:val="single" w:sz="4" w:space="0" w:color="auto"/>
              <w:right w:val="single" w:sz="4" w:space="0" w:color="auto"/>
            </w:tcBorders>
          </w:tcPr>
          <w:p w14:paraId="2421A210"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Bmo</w:t>
            </w:r>
          </w:p>
        </w:tc>
        <w:tc>
          <w:tcPr>
            <w:tcW w:w="2430" w:type="dxa"/>
            <w:tcBorders>
              <w:top w:val="single" w:sz="4" w:space="0" w:color="auto"/>
              <w:left w:val="single" w:sz="4" w:space="0" w:color="auto"/>
              <w:bottom w:val="single" w:sz="4" w:space="0" w:color="auto"/>
              <w:right w:val="single" w:sz="4" w:space="0" w:color="auto"/>
            </w:tcBorders>
          </w:tcPr>
          <w:p w14:paraId="3952F670" w14:textId="77777777" w:rsidR="001C7FC9" w:rsidRPr="002A0697" w:rsidRDefault="001C7FC9" w:rsidP="001C7FC9">
            <w:pPr>
              <w:pStyle w:val="LEGEND"/>
              <w:keepNext/>
              <w:spacing w:after="0" w:line="480" w:lineRule="auto"/>
              <w:outlineLvl w:val="0"/>
              <w:rPr>
                <w:rFonts w:ascii="Times New Roman" w:hAnsi="Times New Roman"/>
                <w:sz w:val="22"/>
                <w:szCs w:val="22"/>
                <w:lang w:val="en-US"/>
              </w:rPr>
            </w:pPr>
            <w:r w:rsidRPr="002A0697">
              <w:rPr>
                <w:rFonts w:ascii="Times New Roman" w:hAnsi="Times New Roman"/>
                <w:sz w:val="22"/>
                <w:szCs w:val="22"/>
                <w:lang w:val="en-US"/>
              </w:rPr>
              <w:t>JCVI CMR</w:t>
            </w:r>
          </w:p>
        </w:tc>
      </w:tr>
    </w:tbl>
    <w:p w14:paraId="250FCF7F" w14:textId="77777777" w:rsidR="001C7FC9" w:rsidRPr="002A0697" w:rsidRDefault="001C7FC9" w:rsidP="001C7FC9">
      <w:pPr>
        <w:pStyle w:val="LEGEND"/>
        <w:spacing w:after="0" w:line="480" w:lineRule="auto"/>
        <w:rPr>
          <w:rFonts w:ascii="Times New Roman" w:hAnsi="Times New Roman"/>
          <w:szCs w:val="24"/>
          <w:lang w:val="en-US"/>
        </w:rPr>
      </w:pPr>
      <w:r w:rsidRPr="002A0697">
        <w:rPr>
          <w:rFonts w:ascii="Times New Roman" w:hAnsi="Times New Roman"/>
          <w:sz w:val="22"/>
          <w:szCs w:val="22"/>
          <w:lang w:val="fr-FR"/>
        </w:rPr>
        <w:t xml:space="preserve">SubtiList: http://genolist.pasteur.fr/SubtiList/ </w:t>
      </w:r>
      <w:r w:rsidR="001E1917">
        <w:rPr>
          <w:rFonts w:ascii="Times New Roman" w:hAnsi="Times New Roman"/>
          <w:sz w:val="22"/>
          <w:szCs w:val="22"/>
          <w:lang w:val="fr-FR"/>
        </w:rPr>
        <w:fldChar w:fldCharType="begin"/>
      </w:r>
      <w:r w:rsidR="001E1917">
        <w:rPr>
          <w:rFonts w:ascii="Times New Roman" w:hAnsi="Times New Roman"/>
          <w:sz w:val="22"/>
          <w:szCs w:val="22"/>
          <w:lang w:val="fr-FR"/>
        </w:rPr>
        <w:instrText xml:space="preserve"> ADDIN EN.CITE &lt;EndNote&gt;&lt;Cite&gt;&lt;Author&gt;Moszer&lt;/Author&gt;&lt;Year&gt;2002&lt;/Year&gt;&lt;RecNum&gt;68&lt;/RecNum&gt;&lt;DisplayText&gt;[38]&lt;/DisplayText&gt;&lt;record&gt;&lt;rec-number&gt;68&lt;/rec-number&gt;&lt;foreign-keys&gt;&lt;key app="EN" db-id="02sps2pse5vde9eszr6vesw82vsrpaeerdva"&gt;68&lt;/key&gt;&lt;/foreign-keys&gt;&lt;ref-type name="Journal Article"&gt;17&lt;/ref-type&gt;&lt;contributors&gt;&lt;authors&gt;&lt;author&gt;Moszer, I.&lt;/author&gt;&lt;author&gt;Jones, L. M.&lt;/author&gt;&lt;author&gt;Moreira, S.&lt;/author&gt;&lt;author&gt;Fabry, C.&lt;/author&gt;&lt;author&gt;Danchin, A.&lt;/author&gt;&lt;/authors&gt;&lt;/contributors&gt;&lt;auth-address&gt;Unite de Genetique des Genomes Bacteriens and Logiciels et Banques de Donnees, Institut Pasteur, 28 rue du Docteur Roux, 75724 Paris Cedex 15, France. moszer@pasteur.fr&lt;/auth-address&gt;&lt;titles&gt;&lt;title&gt;&lt;style face="normal" font="default" size="100%"&gt;SubtiList: the reference database for the &lt;/style&gt;&lt;style face="italic" font="default" size="100%"&gt;Bacillus subtilis &lt;/style&gt;&lt;style face="normal" font="default" size="100%"&gt;genome&lt;/style&gt;&lt;/title&gt;&lt;secondary-title&gt;Nucleic Acids Res&lt;/secondary-title&gt;&lt;/titles&gt;&lt;periodical&gt;&lt;full-title&gt;Nucleic Acids Res&lt;/full-title&gt;&lt;/periodical&gt;&lt;pages&gt;62-5&lt;/pages&gt;&lt;volume&gt;30&lt;/volume&gt;&lt;number&gt;1&lt;/number&gt;&lt;keywords&gt;&lt;keyword&gt;Bacillus subtilis/*genetics/physiology&lt;/keyword&gt;&lt;keyword&gt;Bacterial Proteins/genetics/physiology&lt;/keyword&gt;&lt;keyword&gt;Database Management Systems&lt;/keyword&gt;&lt;keyword&gt;*Databases, Genetic&lt;/keyword&gt;&lt;keyword&gt;Forecasting&lt;/keyword&gt;&lt;keyword&gt;*Genome, Bacterial&lt;/keyword&gt;&lt;keyword&gt;Information Storage and Retrieval&lt;/keyword&gt;&lt;keyword&gt;Internet&lt;/keyword&gt;&lt;/keywords&gt;&lt;dates&gt;&lt;year&gt;2002&lt;/year&gt;&lt;pub-dates&gt;&lt;date&gt;Jan 1&lt;/date&gt;&lt;/pub-dates&gt;&lt;/dates&gt;&lt;accession-num&gt;11752255&lt;/accession-num&gt;&lt;urls&gt;&lt;related-urls&gt;&lt;url&gt;http://www.ncbi.nlm.nih.gov/entrez/query.fcgi?cmd=Retrieve&amp;amp;db=PubMed&amp;amp;dopt=Citation&amp;amp;list_uids=11752255 &lt;/url&gt;&lt;/related-urls&gt;&lt;/urls&gt;&lt;/record&gt;&lt;/Cite&gt;&lt;/EndNote&gt;</w:instrText>
      </w:r>
      <w:r w:rsidR="001E1917">
        <w:rPr>
          <w:rFonts w:ascii="Times New Roman" w:hAnsi="Times New Roman"/>
          <w:sz w:val="22"/>
          <w:szCs w:val="22"/>
          <w:lang w:val="fr-FR"/>
        </w:rPr>
        <w:fldChar w:fldCharType="separate"/>
      </w:r>
      <w:r w:rsidR="001E1917">
        <w:rPr>
          <w:rFonts w:ascii="Times New Roman" w:hAnsi="Times New Roman"/>
          <w:noProof/>
          <w:sz w:val="22"/>
          <w:szCs w:val="22"/>
          <w:lang w:val="fr-FR"/>
        </w:rPr>
        <w:t>[</w:t>
      </w:r>
      <w:hyperlink w:anchor="_ENREF_38" w:tooltip="Moszer, 2002 #68" w:history="1">
        <w:r w:rsidR="001E1917">
          <w:rPr>
            <w:rFonts w:ascii="Times New Roman" w:hAnsi="Times New Roman"/>
            <w:noProof/>
            <w:sz w:val="22"/>
            <w:szCs w:val="22"/>
            <w:lang w:val="fr-FR"/>
          </w:rPr>
          <w:t>38</w:t>
        </w:r>
      </w:hyperlink>
      <w:r w:rsidR="001E1917">
        <w:rPr>
          <w:rFonts w:ascii="Times New Roman" w:hAnsi="Times New Roman"/>
          <w:noProof/>
          <w:sz w:val="22"/>
          <w:szCs w:val="22"/>
          <w:lang w:val="fr-FR"/>
        </w:rPr>
        <w:t>]</w:t>
      </w:r>
      <w:r w:rsidR="001E1917">
        <w:rPr>
          <w:rFonts w:ascii="Times New Roman" w:hAnsi="Times New Roman"/>
          <w:sz w:val="22"/>
          <w:szCs w:val="22"/>
          <w:lang w:val="fr-FR"/>
        </w:rPr>
        <w:fldChar w:fldCharType="end"/>
      </w:r>
      <w:del w:id="1459" w:author="hqin" w:date="2011-11-20T19:52:00Z">
        <w:r w:rsidRPr="002A0697" w:rsidDel="005C2288">
          <w:rPr>
            <w:rFonts w:ascii="Times New Roman" w:hAnsi="Times New Roman"/>
            <w:noProof/>
            <w:sz w:val="22"/>
            <w:szCs w:val="22"/>
            <w:lang w:val="fr-FR"/>
          </w:rPr>
          <w:delText>(45)</w:delText>
        </w:r>
      </w:del>
      <w:r w:rsidRPr="002A0697">
        <w:rPr>
          <w:rFonts w:ascii="Times New Roman" w:hAnsi="Times New Roman"/>
          <w:sz w:val="22"/>
          <w:szCs w:val="22"/>
          <w:lang w:val="fr-FR"/>
        </w:rPr>
        <w:t>; J</w:t>
      </w:r>
      <w:r w:rsidRPr="002A0697">
        <w:rPr>
          <w:rFonts w:ascii="Times New Roman" w:hAnsi="Times New Roman"/>
          <w:szCs w:val="24"/>
          <w:lang w:val="fr-FR"/>
        </w:rPr>
        <w:t xml:space="preserve">CVI CMR: http://cmr.jcvi.org/. </w:t>
      </w:r>
      <w:r w:rsidRPr="002A0697">
        <w:rPr>
          <w:rFonts w:ascii="Times New Roman" w:hAnsi="Times New Roman"/>
          <w:bCs/>
          <w:sz w:val="22"/>
          <w:szCs w:val="22"/>
          <w:lang w:val="en-US"/>
        </w:rPr>
        <w:t xml:space="preserve">Our analysis of the partial genome of </w:t>
      </w:r>
      <w:r w:rsidRPr="002A0697">
        <w:rPr>
          <w:rFonts w:ascii="Times New Roman" w:hAnsi="Times New Roman"/>
          <w:bCs/>
          <w:i/>
          <w:sz w:val="22"/>
          <w:szCs w:val="22"/>
          <w:lang w:val="en-US"/>
        </w:rPr>
        <w:t>Bacillus mojavensis</w:t>
      </w:r>
      <w:r w:rsidRPr="002A0697">
        <w:rPr>
          <w:rFonts w:ascii="Times New Roman" w:hAnsi="Times New Roman"/>
          <w:bCs/>
          <w:sz w:val="22"/>
          <w:szCs w:val="22"/>
          <w:lang w:val="en-US"/>
        </w:rPr>
        <w:t xml:space="preserve"> RO-H-1 is limited to coat protein orthologs.  Except Bce87 and Bce3L, all other genomes are type strains of each species. </w:t>
      </w:r>
    </w:p>
    <w:p w14:paraId="6A9802D7" w14:textId="77777777" w:rsidR="001C7FC9" w:rsidRPr="002A0697" w:rsidRDefault="001C7FC9">
      <w:pPr>
        <w:rPr>
          <w:rFonts w:eastAsia="Times New Roman"/>
        </w:rPr>
      </w:pPr>
      <w:r w:rsidRPr="002A0697">
        <w:br w:type="page"/>
      </w:r>
    </w:p>
    <w:p w14:paraId="64B1EBC9" w14:textId="77777777" w:rsidR="00000D58" w:rsidRPr="006015EB" w:rsidRDefault="00000D58" w:rsidP="00000D58">
      <w:pPr>
        <w:rPr>
          <w:ins w:id="1460" w:author="hqin" w:date="2013-01-15T10:29:00Z"/>
          <w:lang w:eastAsia="en-US"/>
        </w:rPr>
      </w:pPr>
      <w:ins w:id="1461" w:author="hqin" w:date="2013-01-15T10:29:00Z">
        <w:r w:rsidRPr="00633BAF">
          <w:rPr>
            <w:b/>
            <w:bCs/>
            <w:lang w:eastAsia="en-US"/>
          </w:rPr>
          <w:t xml:space="preserve">Table </w:t>
        </w:r>
      </w:ins>
      <w:ins w:id="1462" w:author="hqin" w:date="2013-01-28T08:45:00Z">
        <w:r w:rsidR="006008F8">
          <w:rPr>
            <w:b/>
            <w:bCs/>
            <w:lang w:eastAsia="en-US"/>
          </w:rPr>
          <w:t>2</w:t>
        </w:r>
      </w:ins>
      <w:ins w:id="1463" w:author="hqin" w:date="2013-01-15T10:29:00Z">
        <w:r w:rsidRPr="006015EB">
          <w:rPr>
            <w:lang w:eastAsia="en-US"/>
          </w:rPr>
          <w:t xml:space="preserve">. </w:t>
        </w:r>
        <w:r>
          <w:rPr>
            <w:lang w:eastAsia="en-US"/>
          </w:rPr>
          <w:t xml:space="preserve">Topologies tested by CONSEL in 34 essential genes. Alternative branching patterns with the </w:t>
        </w:r>
        <w:r w:rsidRPr="005621F9">
          <w:rPr>
            <w:i/>
            <w:lang w:eastAsia="en-US"/>
          </w:rPr>
          <w:t>B subtilis</w:t>
        </w:r>
        <w:r>
          <w:rPr>
            <w:lang w:eastAsia="en-US"/>
          </w:rPr>
          <w:t xml:space="preserve">-clade or </w:t>
        </w:r>
        <w:r w:rsidRPr="005621F9">
          <w:rPr>
            <w:i/>
            <w:lang w:eastAsia="en-US"/>
          </w:rPr>
          <w:t xml:space="preserve">B </w:t>
        </w:r>
        <w:r>
          <w:rPr>
            <w:i/>
            <w:lang w:eastAsia="en-US"/>
          </w:rPr>
          <w:t>cereus</w:t>
        </w:r>
        <w:r>
          <w:rPr>
            <w:lang w:eastAsia="en-US"/>
          </w:rPr>
          <w:t>-clade were often accepted. Alternative branching patterns violating the two major clades, such as in the 10</w:t>
        </w:r>
        <w:r w:rsidRPr="005621F9">
          <w:rPr>
            <w:vertAlign w:val="superscript"/>
            <w:lang w:eastAsia="en-US"/>
          </w:rPr>
          <w:t>th</w:t>
        </w:r>
        <w:r>
          <w:rPr>
            <w:lang w:eastAsia="en-US"/>
          </w:rPr>
          <w:t xml:space="preserve"> tree, was consistently rejected. </w:t>
        </w:r>
      </w:ins>
    </w:p>
    <w:p w14:paraId="18AF7DA0" w14:textId="77777777" w:rsidR="00000D58" w:rsidRPr="006015EB" w:rsidRDefault="00000D58" w:rsidP="00000D58">
      <w:pPr>
        <w:rPr>
          <w:ins w:id="1464" w:author="hqin" w:date="2013-01-15T10:29:00Z"/>
          <w:lang w:eastAsia="en-US"/>
        </w:rPr>
      </w:pPr>
    </w:p>
    <w:tbl>
      <w:tblPr>
        <w:tblW w:w="9060" w:type="dxa"/>
        <w:tblInd w:w="99" w:type="dxa"/>
        <w:tblLayout w:type="fixed"/>
        <w:tblLook w:val="04A0" w:firstRow="1" w:lastRow="0" w:firstColumn="1" w:lastColumn="0" w:noHBand="0" w:noVBand="1"/>
        <w:tblPrChange w:id="1465" w:author="hqin" w:date="2013-01-15T10:39:00Z">
          <w:tblPr>
            <w:tblW w:w="9060" w:type="dxa"/>
            <w:tblInd w:w="99" w:type="dxa"/>
            <w:tblLook w:val="04A0" w:firstRow="1" w:lastRow="0" w:firstColumn="1" w:lastColumn="0" w:noHBand="0" w:noVBand="1"/>
          </w:tblPr>
        </w:tblPrChange>
      </w:tblPr>
      <w:tblGrid>
        <w:gridCol w:w="549"/>
        <w:gridCol w:w="5565"/>
        <w:gridCol w:w="1472"/>
        <w:gridCol w:w="1474"/>
        <w:tblGridChange w:id="1466">
          <w:tblGrid>
            <w:gridCol w:w="570"/>
            <w:gridCol w:w="5544"/>
            <w:gridCol w:w="1472"/>
            <w:gridCol w:w="1474"/>
          </w:tblGrid>
        </w:tblGridChange>
      </w:tblGrid>
      <w:tr w:rsidR="00E07605" w:rsidRPr="00E07605" w14:paraId="69FC8F47" w14:textId="77777777" w:rsidTr="00E07605">
        <w:trPr>
          <w:trHeight w:val="615"/>
          <w:ins w:id="1467" w:author="hqin" w:date="2013-01-15T10:39:00Z"/>
          <w:trPrChange w:id="1468" w:author="hqin" w:date="2013-01-15T10:39:00Z">
            <w:trPr>
              <w:trHeight w:val="615"/>
            </w:trPr>
          </w:trPrChange>
        </w:trPr>
        <w:tc>
          <w:tcPr>
            <w:tcW w:w="549" w:type="dxa"/>
            <w:tcBorders>
              <w:top w:val="single" w:sz="4" w:space="0" w:color="auto"/>
              <w:left w:val="single" w:sz="4" w:space="0" w:color="auto"/>
              <w:bottom w:val="single" w:sz="4" w:space="0" w:color="auto"/>
              <w:right w:val="single" w:sz="4" w:space="0" w:color="auto"/>
            </w:tcBorders>
            <w:shd w:val="clear" w:color="auto" w:fill="auto"/>
            <w:hideMark/>
            <w:tcPrChange w:id="1469" w:author="hqin" w:date="2013-01-15T10:39:00Z">
              <w:tcPr>
                <w:tcW w:w="52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73236A" w14:textId="77777777" w:rsidR="0036587D" w:rsidRPr="0036587D" w:rsidRDefault="0036587D">
            <w:pPr>
              <w:jc w:val="center"/>
              <w:rPr>
                <w:ins w:id="1470" w:author="hqin" w:date="2013-01-15T10:39:00Z"/>
                <w:rFonts w:eastAsia="Times New Roman"/>
                <w:b/>
                <w:color w:val="000000"/>
                <w:sz w:val="18"/>
                <w:szCs w:val="18"/>
                <w:rPrChange w:id="1471" w:author="hqin" w:date="2013-01-15T10:40:00Z">
                  <w:rPr>
                    <w:ins w:id="1472" w:author="hqin" w:date="2013-01-15T10:39:00Z"/>
                    <w:rFonts w:eastAsia="Times New Roman"/>
                    <w:color w:val="000000"/>
                  </w:rPr>
                </w:rPrChange>
              </w:rPr>
              <w:pPrChange w:id="1473" w:author="hqin" w:date="2013-01-15T10:40:00Z">
                <w:pPr/>
              </w:pPrChange>
            </w:pPr>
            <w:ins w:id="1474" w:author="hqin" w:date="2013-01-15T10:39:00Z">
              <w:r w:rsidRPr="0036587D">
                <w:rPr>
                  <w:rFonts w:eastAsia="Times New Roman"/>
                  <w:b/>
                  <w:color w:val="000000"/>
                  <w:sz w:val="18"/>
                  <w:szCs w:val="18"/>
                  <w:rPrChange w:id="1475" w:author="hqin" w:date="2013-01-15T10:40:00Z">
                    <w:rPr>
                      <w:rFonts w:eastAsia="Times New Roman"/>
                      <w:color w:val="000000"/>
                      <w:sz w:val="16"/>
                      <w:szCs w:val="16"/>
                    </w:rPr>
                  </w:rPrChange>
                </w:rPr>
                <w:t>No.</w:t>
              </w:r>
            </w:ins>
          </w:p>
        </w:tc>
        <w:tc>
          <w:tcPr>
            <w:tcW w:w="5565" w:type="dxa"/>
            <w:tcBorders>
              <w:top w:val="single" w:sz="4" w:space="0" w:color="auto"/>
              <w:left w:val="nil"/>
              <w:bottom w:val="single" w:sz="4" w:space="0" w:color="auto"/>
              <w:right w:val="single" w:sz="4" w:space="0" w:color="auto"/>
            </w:tcBorders>
            <w:shd w:val="clear" w:color="auto" w:fill="auto"/>
            <w:hideMark/>
            <w:tcPrChange w:id="1476" w:author="hqin" w:date="2013-01-15T10:39:00Z">
              <w:tcPr>
                <w:tcW w:w="5580" w:type="dxa"/>
                <w:tcBorders>
                  <w:top w:val="single" w:sz="4" w:space="0" w:color="auto"/>
                  <w:left w:val="nil"/>
                  <w:bottom w:val="single" w:sz="4" w:space="0" w:color="auto"/>
                  <w:right w:val="single" w:sz="4" w:space="0" w:color="auto"/>
                </w:tcBorders>
                <w:shd w:val="clear" w:color="auto" w:fill="auto"/>
                <w:hideMark/>
              </w:tcPr>
            </w:tcPrChange>
          </w:tcPr>
          <w:p w14:paraId="1F226D81" w14:textId="77777777" w:rsidR="0036587D" w:rsidRPr="0036587D" w:rsidRDefault="0036587D">
            <w:pPr>
              <w:jc w:val="center"/>
              <w:rPr>
                <w:ins w:id="1477" w:author="hqin" w:date="2013-01-15T10:39:00Z"/>
                <w:rFonts w:eastAsia="Times New Roman"/>
                <w:b/>
                <w:color w:val="000000"/>
                <w:sz w:val="18"/>
                <w:szCs w:val="18"/>
                <w:rPrChange w:id="1478" w:author="hqin" w:date="2013-01-15T10:40:00Z">
                  <w:rPr>
                    <w:ins w:id="1479" w:author="hqin" w:date="2013-01-15T10:39:00Z"/>
                    <w:rFonts w:eastAsia="Times New Roman"/>
                    <w:color w:val="000000"/>
                    <w:sz w:val="22"/>
                    <w:szCs w:val="22"/>
                  </w:rPr>
                </w:rPrChange>
              </w:rPr>
              <w:pPrChange w:id="1480" w:author="hqin" w:date="2013-01-15T10:40:00Z">
                <w:pPr/>
              </w:pPrChange>
            </w:pPr>
            <w:ins w:id="1481" w:author="hqin" w:date="2013-01-15T10:39:00Z">
              <w:r w:rsidRPr="0036587D">
                <w:rPr>
                  <w:rFonts w:eastAsia="Times New Roman"/>
                  <w:b/>
                  <w:color w:val="000000"/>
                  <w:sz w:val="18"/>
                  <w:szCs w:val="18"/>
                  <w:rPrChange w:id="1482" w:author="hqin" w:date="2013-01-15T10:40:00Z">
                    <w:rPr>
                      <w:rFonts w:eastAsia="Times New Roman"/>
                      <w:color w:val="000000"/>
                      <w:sz w:val="22"/>
                      <w:szCs w:val="22"/>
                    </w:rPr>
                  </w:rPrChange>
                </w:rPr>
                <w:t>Trees in Newick format</w:t>
              </w:r>
            </w:ins>
          </w:p>
        </w:tc>
        <w:tc>
          <w:tcPr>
            <w:tcW w:w="2946" w:type="dxa"/>
            <w:gridSpan w:val="2"/>
            <w:tcBorders>
              <w:top w:val="single" w:sz="4" w:space="0" w:color="auto"/>
              <w:left w:val="nil"/>
              <w:bottom w:val="single" w:sz="4" w:space="0" w:color="auto"/>
              <w:right w:val="single" w:sz="4" w:space="0" w:color="auto"/>
            </w:tcBorders>
            <w:shd w:val="clear" w:color="auto" w:fill="auto"/>
            <w:hideMark/>
            <w:tcPrChange w:id="1483" w:author="hqin" w:date="2013-01-15T10:39:00Z">
              <w:tcPr>
                <w:tcW w:w="2960" w:type="dxa"/>
                <w:gridSpan w:val="2"/>
                <w:tcBorders>
                  <w:top w:val="single" w:sz="4" w:space="0" w:color="auto"/>
                  <w:left w:val="nil"/>
                  <w:bottom w:val="single" w:sz="4" w:space="0" w:color="auto"/>
                  <w:right w:val="single" w:sz="4" w:space="0" w:color="auto"/>
                </w:tcBorders>
                <w:shd w:val="clear" w:color="auto" w:fill="auto"/>
                <w:hideMark/>
              </w:tcPr>
            </w:tcPrChange>
          </w:tcPr>
          <w:p w14:paraId="06CFB918" w14:textId="77777777" w:rsidR="00E07605" w:rsidRPr="00E07605" w:rsidRDefault="0036587D" w:rsidP="00E07605">
            <w:pPr>
              <w:jc w:val="center"/>
              <w:rPr>
                <w:ins w:id="1484" w:author="hqin" w:date="2013-01-15T10:39:00Z"/>
                <w:rFonts w:eastAsia="Times New Roman"/>
                <w:b/>
                <w:color w:val="000000"/>
                <w:sz w:val="18"/>
                <w:szCs w:val="18"/>
                <w:rPrChange w:id="1485" w:author="hqin" w:date="2013-01-15T10:40:00Z">
                  <w:rPr>
                    <w:ins w:id="1486" w:author="hqin" w:date="2013-01-15T10:39:00Z"/>
                    <w:rFonts w:eastAsia="Times New Roman"/>
                    <w:color w:val="000000"/>
                    <w:sz w:val="22"/>
                    <w:szCs w:val="22"/>
                  </w:rPr>
                </w:rPrChange>
              </w:rPr>
            </w:pPr>
            <w:ins w:id="1487" w:author="hqin" w:date="2013-01-15T10:39:00Z">
              <w:r w:rsidRPr="0036587D">
                <w:rPr>
                  <w:rFonts w:eastAsia="Times New Roman"/>
                  <w:b/>
                  <w:color w:val="000000"/>
                  <w:sz w:val="18"/>
                  <w:szCs w:val="18"/>
                  <w:rPrChange w:id="1488" w:author="hqin" w:date="2013-01-15T10:40:00Z">
                    <w:rPr>
                      <w:rFonts w:eastAsia="Times New Roman"/>
                      <w:color w:val="000000"/>
                      <w:sz w:val="22"/>
                      <w:szCs w:val="22"/>
                    </w:rPr>
                  </w:rPrChange>
                </w:rPr>
                <w:t>AU test summary</w:t>
              </w:r>
            </w:ins>
          </w:p>
        </w:tc>
      </w:tr>
      <w:tr w:rsidR="00E07605" w:rsidRPr="00E07605" w14:paraId="18156AC8" w14:textId="77777777" w:rsidTr="00E07605">
        <w:trPr>
          <w:trHeight w:val="765"/>
          <w:ins w:id="1489" w:author="hqin" w:date="2013-01-15T10:39:00Z"/>
          <w:trPrChange w:id="1490"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491"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19119486" w14:textId="77777777" w:rsidR="00E07605" w:rsidRPr="00E07605" w:rsidRDefault="0036587D" w:rsidP="00E07605">
            <w:pPr>
              <w:jc w:val="right"/>
              <w:rPr>
                <w:ins w:id="1492" w:author="hqin" w:date="2013-01-15T10:39:00Z"/>
                <w:rFonts w:eastAsia="Times New Roman"/>
                <w:color w:val="000000"/>
                <w:sz w:val="18"/>
                <w:szCs w:val="18"/>
                <w:rPrChange w:id="1493" w:author="hqin" w:date="2013-01-15T10:39:00Z">
                  <w:rPr>
                    <w:ins w:id="1494" w:author="hqin" w:date="2013-01-15T10:39:00Z"/>
                    <w:rFonts w:eastAsia="Times New Roman"/>
                    <w:color w:val="000000"/>
                    <w:sz w:val="20"/>
                    <w:szCs w:val="20"/>
                  </w:rPr>
                </w:rPrChange>
              </w:rPr>
            </w:pPr>
            <w:ins w:id="1495" w:author="hqin" w:date="2013-01-15T10:39:00Z">
              <w:r w:rsidRPr="0036587D">
                <w:rPr>
                  <w:rFonts w:eastAsia="Times New Roman"/>
                  <w:color w:val="000000"/>
                  <w:sz w:val="18"/>
                  <w:szCs w:val="18"/>
                  <w:rPrChange w:id="1496" w:author="hqin" w:date="2013-01-15T10:39:00Z">
                    <w:rPr>
                      <w:rFonts w:eastAsia="Times New Roman"/>
                      <w:color w:val="000000"/>
                      <w:sz w:val="20"/>
                      <w:szCs w:val="20"/>
                    </w:rPr>
                  </w:rPrChange>
                </w:rPr>
                <w:t>1</w:t>
              </w:r>
            </w:ins>
          </w:p>
        </w:tc>
        <w:tc>
          <w:tcPr>
            <w:tcW w:w="5565" w:type="dxa"/>
            <w:tcBorders>
              <w:top w:val="nil"/>
              <w:left w:val="nil"/>
              <w:bottom w:val="single" w:sz="4" w:space="0" w:color="auto"/>
              <w:right w:val="single" w:sz="4" w:space="0" w:color="auto"/>
            </w:tcBorders>
            <w:shd w:val="clear" w:color="auto" w:fill="auto"/>
            <w:hideMark/>
            <w:tcPrChange w:id="1497" w:author="hqin" w:date="2013-01-15T10:39:00Z">
              <w:tcPr>
                <w:tcW w:w="5580" w:type="dxa"/>
                <w:tcBorders>
                  <w:top w:val="nil"/>
                  <w:left w:val="nil"/>
                  <w:bottom w:val="single" w:sz="4" w:space="0" w:color="auto"/>
                  <w:right w:val="single" w:sz="4" w:space="0" w:color="auto"/>
                </w:tcBorders>
                <w:shd w:val="clear" w:color="auto" w:fill="auto"/>
                <w:hideMark/>
              </w:tcPr>
            </w:tcPrChange>
          </w:tcPr>
          <w:p w14:paraId="527BAA93" w14:textId="77777777" w:rsidR="00E07605" w:rsidRPr="00E07605" w:rsidRDefault="0036587D" w:rsidP="00E07605">
            <w:pPr>
              <w:rPr>
                <w:ins w:id="1498" w:author="hqin" w:date="2013-01-15T10:39:00Z"/>
                <w:rFonts w:eastAsia="Times New Roman"/>
                <w:color w:val="000000"/>
                <w:sz w:val="18"/>
                <w:szCs w:val="18"/>
                <w:rPrChange w:id="1499" w:author="hqin" w:date="2013-01-15T10:39:00Z">
                  <w:rPr>
                    <w:ins w:id="1500" w:author="hqin" w:date="2013-01-15T10:39:00Z"/>
                    <w:rFonts w:eastAsia="Times New Roman"/>
                    <w:color w:val="000000"/>
                    <w:sz w:val="20"/>
                    <w:szCs w:val="20"/>
                  </w:rPr>
                </w:rPrChange>
              </w:rPr>
            </w:pPr>
            <w:ins w:id="1501" w:author="hqin" w:date="2013-01-15T10:39:00Z">
              <w:r w:rsidRPr="0036587D">
                <w:rPr>
                  <w:rFonts w:eastAsia="Times New Roman"/>
                  <w:color w:val="000000"/>
                  <w:sz w:val="18"/>
                  <w:szCs w:val="18"/>
                  <w:rPrChange w:id="1502" w:author="hqin" w:date="2013-01-15T10:39:00Z">
                    <w:rPr>
                      <w:rFonts w:eastAsia="Times New Roman"/>
                      <w:color w:val="000000"/>
                      <w:sz w:val="20"/>
                      <w:szCs w:val="20"/>
                    </w:rPr>
                  </w:rPrChange>
                </w:rPr>
                <w:t>((Bha,Bcl), (Bpu,(Bli,(Bam,(Bmo,Bsu)))),  (Bwe,(Bce,(Ban,Bth))));</w:t>
              </w:r>
            </w:ins>
          </w:p>
        </w:tc>
        <w:tc>
          <w:tcPr>
            <w:tcW w:w="1472" w:type="dxa"/>
            <w:tcBorders>
              <w:top w:val="nil"/>
              <w:left w:val="nil"/>
              <w:bottom w:val="single" w:sz="4" w:space="0" w:color="auto"/>
              <w:right w:val="single" w:sz="4" w:space="0" w:color="auto"/>
            </w:tcBorders>
            <w:shd w:val="clear" w:color="auto" w:fill="auto"/>
            <w:hideMark/>
            <w:tcPrChange w:id="1503" w:author="hqin" w:date="2013-01-15T10:39:00Z">
              <w:tcPr>
                <w:tcW w:w="1480" w:type="dxa"/>
                <w:tcBorders>
                  <w:top w:val="nil"/>
                  <w:left w:val="nil"/>
                  <w:bottom w:val="single" w:sz="4" w:space="0" w:color="auto"/>
                  <w:right w:val="single" w:sz="4" w:space="0" w:color="auto"/>
                </w:tcBorders>
                <w:shd w:val="clear" w:color="auto" w:fill="auto"/>
                <w:hideMark/>
              </w:tcPr>
            </w:tcPrChange>
          </w:tcPr>
          <w:p w14:paraId="6D4BB7B2" w14:textId="77777777" w:rsidR="00E07605" w:rsidRPr="00E07605" w:rsidRDefault="0036587D" w:rsidP="00E07605">
            <w:pPr>
              <w:rPr>
                <w:ins w:id="1504" w:author="hqin" w:date="2013-01-15T10:39:00Z"/>
                <w:rFonts w:eastAsia="Times New Roman"/>
                <w:color w:val="000000"/>
                <w:sz w:val="18"/>
                <w:szCs w:val="18"/>
                <w:rPrChange w:id="1505" w:author="hqin" w:date="2013-01-15T10:39:00Z">
                  <w:rPr>
                    <w:ins w:id="1506" w:author="hqin" w:date="2013-01-15T10:39:00Z"/>
                    <w:rFonts w:eastAsia="Times New Roman"/>
                    <w:color w:val="000000"/>
                    <w:sz w:val="20"/>
                    <w:szCs w:val="20"/>
                  </w:rPr>
                </w:rPrChange>
              </w:rPr>
            </w:pPr>
            <w:ins w:id="1507" w:author="hqin" w:date="2013-01-15T10:39:00Z">
              <w:r w:rsidRPr="0036587D">
                <w:rPr>
                  <w:rFonts w:eastAsia="Times New Roman"/>
                  <w:color w:val="000000"/>
                  <w:sz w:val="18"/>
                  <w:szCs w:val="18"/>
                  <w:rPrChange w:id="1508" w:author="hqin" w:date="2013-01-15T10:39:00Z">
                    <w:rPr>
                      <w:rFonts w:eastAsia="Times New Roman"/>
                      <w:color w:val="000000"/>
                      <w:sz w:val="20"/>
                      <w:szCs w:val="20"/>
                    </w:rPr>
                  </w:rPrChange>
                </w:rPr>
                <w:t xml:space="preserve">Ranked highest in 20 genes. </w:t>
              </w:r>
            </w:ins>
          </w:p>
        </w:tc>
        <w:tc>
          <w:tcPr>
            <w:tcW w:w="1474" w:type="dxa"/>
            <w:tcBorders>
              <w:top w:val="nil"/>
              <w:left w:val="nil"/>
              <w:bottom w:val="single" w:sz="4" w:space="0" w:color="auto"/>
              <w:right w:val="single" w:sz="4" w:space="0" w:color="auto"/>
            </w:tcBorders>
            <w:shd w:val="clear" w:color="auto" w:fill="auto"/>
            <w:hideMark/>
            <w:tcPrChange w:id="1509" w:author="hqin" w:date="2013-01-15T10:39:00Z">
              <w:tcPr>
                <w:tcW w:w="1480" w:type="dxa"/>
                <w:tcBorders>
                  <w:top w:val="nil"/>
                  <w:left w:val="nil"/>
                  <w:bottom w:val="single" w:sz="4" w:space="0" w:color="auto"/>
                  <w:right w:val="single" w:sz="4" w:space="0" w:color="auto"/>
                </w:tcBorders>
                <w:shd w:val="clear" w:color="auto" w:fill="auto"/>
                <w:hideMark/>
              </w:tcPr>
            </w:tcPrChange>
          </w:tcPr>
          <w:p w14:paraId="0CD30FE5" w14:textId="77777777" w:rsidR="00E07605" w:rsidRPr="00E07605" w:rsidRDefault="0036587D" w:rsidP="00E07605">
            <w:pPr>
              <w:rPr>
                <w:ins w:id="1510" w:author="hqin" w:date="2013-01-15T10:39:00Z"/>
                <w:rFonts w:eastAsia="Times New Roman"/>
                <w:color w:val="000000"/>
                <w:sz w:val="18"/>
                <w:szCs w:val="18"/>
                <w:rPrChange w:id="1511" w:author="hqin" w:date="2013-01-15T10:39:00Z">
                  <w:rPr>
                    <w:ins w:id="1512" w:author="hqin" w:date="2013-01-15T10:39:00Z"/>
                    <w:rFonts w:eastAsia="Times New Roman"/>
                    <w:color w:val="000000"/>
                    <w:sz w:val="20"/>
                    <w:szCs w:val="20"/>
                  </w:rPr>
                </w:rPrChange>
              </w:rPr>
            </w:pPr>
            <w:ins w:id="1513" w:author="hqin" w:date="2013-01-15T10:39:00Z">
              <w:r w:rsidRPr="0036587D">
                <w:rPr>
                  <w:rFonts w:eastAsia="Times New Roman"/>
                  <w:color w:val="000000"/>
                  <w:sz w:val="18"/>
                  <w:szCs w:val="18"/>
                  <w:rPrChange w:id="1514" w:author="hqin" w:date="2013-01-15T10:39:00Z">
                    <w:rPr>
                      <w:rFonts w:eastAsia="Times New Roman"/>
                      <w:color w:val="000000"/>
                      <w:sz w:val="20"/>
                      <w:szCs w:val="20"/>
                    </w:rPr>
                  </w:rPrChange>
                </w:rPr>
                <w:t>Accepted in 33 genes</w:t>
              </w:r>
            </w:ins>
          </w:p>
        </w:tc>
      </w:tr>
      <w:tr w:rsidR="00E07605" w:rsidRPr="00E07605" w14:paraId="09A25E69" w14:textId="77777777" w:rsidTr="00E07605">
        <w:trPr>
          <w:trHeight w:val="765"/>
          <w:ins w:id="1515" w:author="hqin" w:date="2013-01-15T10:39:00Z"/>
          <w:trPrChange w:id="1516"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517"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08AE430A" w14:textId="77777777" w:rsidR="00E07605" w:rsidRPr="00E07605" w:rsidRDefault="0036587D" w:rsidP="00E07605">
            <w:pPr>
              <w:jc w:val="right"/>
              <w:rPr>
                <w:ins w:id="1518" w:author="hqin" w:date="2013-01-15T10:39:00Z"/>
                <w:rFonts w:eastAsia="Times New Roman"/>
                <w:color w:val="000000"/>
                <w:sz w:val="18"/>
                <w:szCs w:val="18"/>
                <w:rPrChange w:id="1519" w:author="hqin" w:date="2013-01-15T10:39:00Z">
                  <w:rPr>
                    <w:ins w:id="1520" w:author="hqin" w:date="2013-01-15T10:39:00Z"/>
                    <w:rFonts w:eastAsia="Times New Roman"/>
                    <w:color w:val="000000"/>
                    <w:sz w:val="20"/>
                    <w:szCs w:val="20"/>
                  </w:rPr>
                </w:rPrChange>
              </w:rPr>
            </w:pPr>
            <w:ins w:id="1521" w:author="hqin" w:date="2013-01-15T10:39:00Z">
              <w:r w:rsidRPr="0036587D">
                <w:rPr>
                  <w:rFonts w:eastAsia="Times New Roman"/>
                  <w:color w:val="000000"/>
                  <w:sz w:val="18"/>
                  <w:szCs w:val="18"/>
                  <w:rPrChange w:id="1522" w:author="hqin" w:date="2013-01-15T10:39:00Z">
                    <w:rPr>
                      <w:rFonts w:eastAsia="Times New Roman"/>
                      <w:color w:val="000000"/>
                      <w:sz w:val="20"/>
                      <w:szCs w:val="20"/>
                    </w:rPr>
                  </w:rPrChange>
                </w:rPr>
                <w:t>2</w:t>
              </w:r>
            </w:ins>
          </w:p>
        </w:tc>
        <w:tc>
          <w:tcPr>
            <w:tcW w:w="5565" w:type="dxa"/>
            <w:tcBorders>
              <w:top w:val="nil"/>
              <w:left w:val="nil"/>
              <w:bottom w:val="single" w:sz="4" w:space="0" w:color="auto"/>
              <w:right w:val="single" w:sz="4" w:space="0" w:color="auto"/>
            </w:tcBorders>
            <w:shd w:val="clear" w:color="auto" w:fill="auto"/>
            <w:hideMark/>
            <w:tcPrChange w:id="1523" w:author="hqin" w:date="2013-01-15T10:39:00Z">
              <w:tcPr>
                <w:tcW w:w="5580" w:type="dxa"/>
                <w:tcBorders>
                  <w:top w:val="nil"/>
                  <w:left w:val="nil"/>
                  <w:bottom w:val="single" w:sz="4" w:space="0" w:color="auto"/>
                  <w:right w:val="single" w:sz="4" w:space="0" w:color="auto"/>
                </w:tcBorders>
                <w:shd w:val="clear" w:color="auto" w:fill="auto"/>
                <w:hideMark/>
              </w:tcPr>
            </w:tcPrChange>
          </w:tcPr>
          <w:p w14:paraId="204E9BF2" w14:textId="77777777" w:rsidR="00E07605" w:rsidRPr="00E07605" w:rsidRDefault="0036587D" w:rsidP="00E07605">
            <w:pPr>
              <w:rPr>
                <w:ins w:id="1524" w:author="hqin" w:date="2013-01-15T10:39:00Z"/>
                <w:rFonts w:eastAsia="Times New Roman"/>
                <w:color w:val="000000"/>
                <w:sz w:val="18"/>
                <w:szCs w:val="18"/>
                <w:rPrChange w:id="1525" w:author="hqin" w:date="2013-01-15T10:39:00Z">
                  <w:rPr>
                    <w:ins w:id="1526" w:author="hqin" w:date="2013-01-15T10:39:00Z"/>
                    <w:rFonts w:eastAsia="Times New Roman"/>
                    <w:color w:val="000000"/>
                    <w:sz w:val="20"/>
                    <w:szCs w:val="20"/>
                  </w:rPr>
                </w:rPrChange>
              </w:rPr>
            </w:pPr>
            <w:ins w:id="1527" w:author="hqin" w:date="2013-01-15T10:39:00Z">
              <w:r w:rsidRPr="0036587D">
                <w:rPr>
                  <w:rFonts w:eastAsia="Times New Roman"/>
                  <w:color w:val="000000"/>
                  <w:sz w:val="18"/>
                  <w:szCs w:val="18"/>
                  <w:rPrChange w:id="1528" w:author="hqin" w:date="2013-01-15T10:39:00Z">
                    <w:rPr>
                      <w:rFonts w:eastAsia="Times New Roman"/>
                      <w:color w:val="000000"/>
                      <w:sz w:val="20"/>
                      <w:szCs w:val="20"/>
                    </w:rPr>
                  </w:rPrChange>
                </w:rPr>
                <w:t>((Bha,Bcl), (Bpu,(Bli,(Bam,(Bmo,Bsu)))),  ((Bwe,Bce),(Ban,Bth)));</w:t>
              </w:r>
            </w:ins>
          </w:p>
        </w:tc>
        <w:tc>
          <w:tcPr>
            <w:tcW w:w="1472" w:type="dxa"/>
            <w:tcBorders>
              <w:top w:val="nil"/>
              <w:left w:val="nil"/>
              <w:bottom w:val="single" w:sz="4" w:space="0" w:color="auto"/>
              <w:right w:val="single" w:sz="4" w:space="0" w:color="auto"/>
            </w:tcBorders>
            <w:shd w:val="clear" w:color="auto" w:fill="auto"/>
            <w:hideMark/>
            <w:tcPrChange w:id="1529" w:author="hqin" w:date="2013-01-15T10:39:00Z">
              <w:tcPr>
                <w:tcW w:w="1480" w:type="dxa"/>
                <w:tcBorders>
                  <w:top w:val="nil"/>
                  <w:left w:val="nil"/>
                  <w:bottom w:val="single" w:sz="4" w:space="0" w:color="auto"/>
                  <w:right w:val="single" w:sz="4" w:space="0" w:color="auto"/>
                </w:tcBorders>
                <w:shd w:val="clear" w:color="auto" w:fill="auto"/>
                <w:hideMark/>
              </w:tcPr>
            </w:tcPrChange>
          </w:tcPr>
          <w:p w14:paraId="02C14711" w14:textId="77777777" w:rsidR="00E07605" w:rsidRPr="00E07605" w:rsidRDefault="0036587D" w:rsidP="00E07605">
            <w:pPr>
              <w:rPr>
                <w:ins w:id="1530" w:author="hqin" w:date="2013-01-15T10:39:00Z"/>
                <w:rFonts w:eastAsia="Times New Roman"/>
                <w:color w:val="000000"/>
                <w:sz w:val="18"/>
                <w:szCs w:val="18"/>
                <w:rPrChange w:id="1531" w:author="hqin" w:date="2013-01-15T10:39:00Z">
                  <w:rPr>
                    <w:ins w:id="1532" w:author="hqin" w:date="2013-01-15T10:39:00Z"/>
                    <w:rFonts w:eastAsia="Times New Roman"/>
                    <w:color w:val="000000"/>
                    <w:sz w:val="20"/>
                    <w:szCs w:val="20"/>
                  </w:rPr>
                </w:rPrChange>
              </w:rPr>
            </w:pPr>
            <w:ins w:id="1533" w:author="hqin" w:date="2013-01-15T10:39:00Z">
              <w:r w:rsidRPr="0036587D">
                <w:rPr>
                  <w:rFonts w:eastAsia="Times New Roman"/>
                  <w:color w:val="000000"/>
                  <w:sz w:val="18"/>
                  <w:szCs w:val="18"/>
                  <w:rPrChange w:id="1534" w:author="hqin" w:date="2013-01-15T10:39:00Z">
                    <w:rPr>
                      <w:rFonts w:eastAsia="Times New Roman"/>
                      <w:color w:val="000000"/>
                      <w:sz w:val="20"/>
                      <w:szCs w:val="20"/>
                    </w:rPr>
                  </w:rPrChange>
                </w:rPr>
                <w:t xml:space="preserve">Ranked highest in 7 genes. </w:t>
              </w:r>
            </w:ins>
          </w:p>
        </w:tc>
        <w:tc>
          <w:tcPr>
            <w:tcW w:w="1474" w:type="dxa"/>
            <w:tcBorders>
              <w:top w:val="nil"/>
              <w:left w:val="nil"/>
              <w:bottom w:val="single" w:sz="4" w:space="0" w:color="auto"/>
              <w:right w:val="single" w:sz="4" w:space="0" w:color="auto"/>
            </w:tcBorders>
            <w:shd w:val="clear" w:color="auto" w:fill="auto"/>
            <w:hideMark/>
            <w:tcPrChange w:id="1535" w:author="hqin" w:date="2013-01-15T10:39:00Z">
              <w:tcPr>
                <w:tcW w:w="1480" w:type="dxa"/>
                <w:tcBorders>
                  <w:top w:val="nil"/>
                  <w:left w:val="nil"/>
                  <w:bottom w:val="single" w:sz="4" w:space="0" w:color="auto"/>
                  <w:right w:val="single" w:sz="4" w:space="0" w:color="auto"/>
                </w:tcBorders>
                <w:shd w:val="clear" w:color="auto" w:fill="auto"/>
                <w:hideMark/>
              </w:tcPr>
            </w:tcPrChange>
          </w:tcPr>
          <w:p w14:paraId="4BD01AD6" w14:textId="77777777" w:rsidR="00E07605" w:rsidRPr="00E07605" w:rsidRDefault="0036587D" w:rsidP="00E07605">
            <w:pPr>
              <w:rPr>
                <w:ins w:id="1536" w:author="hqin" w:date="2013-01-15T10:39:00Z"/>
                <w:rFonts w:eastAsia="Times New Roman"/>
                <w:color w:val="000000"/>
                <w:sz w:val="18"/>
                <w:szCs w:val="18"/>
                <w:rPrChange w:id="1537" w:author="hqin" w:date="2013-01-15T10:39:00Z">
                  <w:rPr>
                    <w:ins w:id="1538" w:author="hqin" w:date="2013-01-15T10:39:00Z"/>
                    <w:rFonts w:eastAsia="Times New Roman"/>
                    <w:color w:val="000000"/>
                    <w:sz w:val="20"/>
                    <w:szCs w:val="20"/>
                  </w:rPr>
                </w:rPrChange>
              </w:rPr>
            </w:pPr>
            <w:ins w:id="1539" w:author="hqin" w:date="2013-01-15T10:39:00Z">
              <w:r w:rsidRPr="0036587D">
                <w:rPr>
                  <w:rFonts w:eastAsia="Times New Roman"/>
                  <w:color w:val="000000"/>
                  <w:sz w:val="18"/>
                  <w:szCs w:val="18"/>
                  <w:rPrChange w:id="1540" w:author="hqin" w:date="2013-01-15T10:39:00Z">
                    <w:rPr>
                      <w:rFonts w:eastAsia="Times New Roman"/>
                      <w:color w:val="000000"/>
                      <w:sz w:val="20"/>
                      <w:szCs w:val="20"/>
                    </w:rPr>
                  </w:rPrChange>
                </w:rPr>
                <w:t>Accepted in 33 genes</w:t>
              </w:r>
            </w:ins>
          </w:p>
        </w:tc>
      </w:tr>
      <w:tr w:rsidR="00E07605" w:rsidRPr="00E07605" w14:paraId="04F32A34" w14:textId="77777777" w:rsidTr="00E07605">
        <w:trPr>
          <w:trHeight w:val="510"/>
          <w:ins w:id="1541" w:author="hqin" w:date="2013-01-15T10:39:00Z"/>
          <w:trPrChange w:id="1542"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543"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350CA462" w14:textId="77777777" w:rsidR="00E07605" w:rsidRPr="00E07605" w:rsidRDefault="0036587D" w:rsidP="00E07605">
            <w:pPr>
              <w:jc w:val="right"/>
              <w:rPr>
                <w:ins w:id="1544" w:author="hqin" w:date="2013-01-15T10:39:00Z"/>
                <w:rFonts w:eastAsia="Times New Roman"/>
                <w:color w:val="000000"/>
                <w:sz w:val="18"/>
                <w:szCs w:val="18"/>
                <w:rPrChange w:id="1545" w:author="hqin" w:date="2013-01-15T10:39:00Z">
                  <w:rPr>
                    <w:ins w:id="1546" w:author="hqin" w:date="2013-01-15T10:39:00Z"/>
                    <w:rFonts w:eastAsia="Times New Roman"/>
                    <w:color w:val="000000"/>
                    <w:sz w:val="20"/>
                    <w:szCs w:val="20"/>
                  </w:rPr>
                </w:rPrChange>
              </w:rPr>
            </w:pPr>
            <w:ins w:id="1547" w:author="hqin" w:date="2013-01-15T10:39:00Z">
              <w:r w:rsidRPr="0036587D">
                <w:rPr>
                  <w:rFonts w:eastAsia="Times New Roman"/>
                  <w:color w:val="000000"/>
                  <w:sz w:val="18"/>
                  <w:szCs w:val="18"/>
                  <w:rPrChange w:id="1548" w:author="hqin" w:date="2013-01-15T10:39:00Z">
                    <w:rPr>
                      <w:rFonts w:eastAsia="Times New Roman"/>
                      <w:color w:val="000000"/>
                      <w:sz w:val="20"/>
                      <w:szCs w:val="20"/>
                    </w:rPr>
                  </w:rPrChange>
                </w:rPr>
                <w:t>3</w:t>
              </w:r>
            </w:ins>
          </w:p>
        </w:tc>
        <w:tc>
          <w:tcPr>
            <w:tcW w:w="5565" w:type="dxa"/>
            <w:tcBorders>
              <w:top w:val="nil"/>
              <w:left w:val="nil"/>
              <w:bottom w:val="single" w:sz="4" w:space="0" w:color="auto"/>
              <w:right w:val="single" w:sz="4" w:space="0" w:color="auto"/>
            </w:tcBorders>
            <w:shd w:val="clear" w:color="auto" w:fill="auto"/>
            <w:hideMark/>
            <w:tcPrChange w:id="1549" w:author="hqin" w:date="2013-01-15T10:39:00Z">
              <w:tcPr>
                <w:tcW w:w="5580" w:type="dxa"/>
                <w:tcBorders>
                  <w:top w:val="nil"/>
                  <w:left w:val="nil"/>
                  <w:bottom w:val="single" w:sz="4" w:space="0" w:color="auto"/>
                  <w:right w:val="single" w:sz="4" w:space="0" w:color="auto"/>
                </w:tcBorders>
                <w:shd w:val="clear" w:color="auto" w:fill="auto"/>
                <w:hideMark/>
              </w:tcPr>
            </w:tcPrChange>
          </w:tcPr>
          <w:p w14:paraId="410B0CF5" w14:textId="77777777" w:rsidR="00E07605" w:rsidRPr="00E07605" w:rsidRDefault="0036587D" w:rsidP="00E07605">
            <w:pPr>
              <w:rPr>
                <w:ins w:id="1550" w:author="hqin" w:date="2013-01-15T10:39:00Z"/>
                <w:rFonts w:eastAsia="Times New Roman"/>
                <w:color w:val="000000"/>
                <w:sz w:val="18"/>
                <w:szCs w:val="18"/>
                <w:rPrChange w:id="1551" w:author="hqin" w:date="2013-01-15T10:39:00Z">
                  <w:rPr>
                    <w:ins w:id="1552" w:author="hqin" w:date="2013-01-15T10:39:00Z"/>
                    <w:rFonts w:eastAsia="Times New Roman"/>
                    <w:color w:val="000000"/>
                    <w:sz w:val="20"/>
                    <w:szCs w:val="20"/>
                  </w:rPr>
                </w:rPrChange>
              </w:rPr>
            </w:pPr>
            <w:ins w:id="1553" w:author="hqin" w:date="2013-01-15T10:39:00Z">
              <w:r w:rsidRPr="0036587D">
                <w:rPr>
                  <w:rFonts w:eastAsia="Times New Roman"/>
                  <w:color w:val="000000"/>
                  <w:sz w:val="18"/>
                  <w:szCs w:val="18"/>
                  <w:rPrChange w:id="1554" w:author="hqin" w:date="2013-01-15T10:39:00Z">
                    <w:rPr>
                      <w:rFonts w:eastAsia="Times New Roman"/>
                      <w:color w:val="000000"/>
                      <w:sz w:val="20"/>
                      <w:szCs w:val="20"/>
                    </w:rPr>
                  </w:rPrChange>
                </w:rPr>
                <w:t>((Bha,Bcl), (Bpu,(Bli,(Bam,(Bmo,Bsu)))),  (Bwe,(Bth,(Bce,Ban))));</w:t>
              </w:r>
            </w:ins>
          </w:p>
        </w:tc>
        <w:tc>
          <w:tcPr>
            <w:tcW w:w="1472" w:type="dxa"/>
            <w:tcBorders>
              <w:top w:val="nil"/>
              <w:left w:val="nil"/>
              <w:bottom w:val="single" w:sz="4" w:space="0" w:color="auto"/>
              <w:right w:val="single" w:sz="4" w:space="0" w:color="auto"/>
            </w:tcBorders>
            <w:shd w:val="clear" w:color="auto" w:fill="auto"/>
            <w:hideMark/>
            <w:tcPrChange w:id="1555" w:author="hqin" w:date="2013-01-15T10:39:00Z">
              <w:tcPr>
                <w:tcW w:w="1480" w:type="dxa"/>
                <w:tcBorders>
                  <w:top w:val="nil"/>
                  <w:left w:val="nil"/>
                  <w:bottom w:val="single" w:sz="4" w:space="0" w:color="auto"/>
                  <w:right w:val="single" w:sz="4" w:space="0" w:color="auto"/>
                </w:tcBorders>
                <w:shd w:val="clear" w:color="auto" w:fill="auto"/>
                <w:hideMark/>
              </w:tcPr>
            </w:tcPrChange>
          </w:tcPr>
          <w:p w14:paraId="5FFCE62C" w14:textId="77777777" w:rsidR="00E07605" w:rsidRPr="00E07605" w:rsidRDefault="0036587D" w:rsidP="00E07605">
            <w:pPr>
              <w:rPr>
                <w:ins w:id="1556" w:author="hqin" w:date="2013-01-15T10:39:00Z"/>
                <w:rFonts w:eastAsia="Times New Roman"/>
                <w:color w:val="000000"/>
                <w:sz w:val="18"/>
                <w:szCs w:val="18"/>
                <w:rPrChange w:id="1557" w:author="hqin" w:date="2013-01-15T10:39:00Z">
                  <w:rPr>
                    <w:ins w:id="1558" w:author="hqin" w:date="2013-01-15T10:39:00Z"/>
                    <w:rFonts w:eastAsia="Times New Roman"/>
                    <w:color w:val="000000"/>
                    <w:sz w:val="20"/>
                    <w:szCs w:val="20"/>
                  </w:rPr>
                </w:rPrChange>
              </w:rPr>
            </w:pPr>
            <w:ins w:id="1559" w:author="hqin" w:date="2013-01-15T10:39:00Z">
              <w:r w:rsidRPr="0036587D">
                <w:rPr>
                  <w:rFonts w:eastAsia="Times New Roman"/>
                  <w:color w:val="000000"/>
                  <w:sz w:val="18"/>
                  <w:szCs w:val="18"/>
                  <w:rPrChange w:id="1560"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561" w:author="hqin" w:date="2013-01-15T10:39:00Z">
              <w:tcPr>
                <w:tcW w:w="1480" w:type="dxa"/>
                <w:tcBorders>
                  <w:top w:val="nil"/>
                  <w:left w:val="nil"/>
                  <w:bottom w:val="single" w:sz="4" w:space="0" w:color="auto"/>
                  <w:right w:val="single" w:sz="4" w:space="0" w:color="auto"/>
                </w:tcBorders>
                <w:shd w:val="clear" w:color="auto" w:fill="auto"/>
                <w:hideMark/>
              </w:tcPr>
            </w:tcPrChange>
          </w:tcPr>
          <w:p w14:paraId="041717A8" w14:textId="77777777" w:rsidR="00E07605" w:rsidRPr="00E07605" w:rsidRDefault="0036587D" w:rsidP="00E07605">
            <w:pPr>
              <w:rPr>
                <w:ins w:id="1562" w:author="hqin" w:date="2013-01-15T10:39:00Z"/>
                <w:rFonts w:eastAsia="Times New Roman"/>
                <w:color w:val="000000"/>
                <w:sz w:val="18"/>
                <w:szCs w:val="18"/>
                <w:rPrChange w:id="1563" w:author="hqin" w:date="2013-01-15T10:39:00Z">
                  <w:rPr>
                    <w:ins w:id="1564" w:author="hqin" w:date="2013-01-15T10:39:00Z"/>
                    <w:rFonts w:eastAsia="Times New Roman"/>
                    <w:color w:val="000000"/>
                    <w:sz w:val="20"/>
                    <w:szCs w:val="20"/>
                  </w:rPr>
                </w:rPrChange>
              </w:rPr>
            </w:pPr>
            <w:ins w:id="1565" w:author="hqin" w:date="2013-01-15T10:39:00Z">
              <w:r w:rsidRPr="0036587D">
                <w:rPr>
                  <w:rFonts w:eastAsia="Times New Roman"/>
                  <w:color w:val="000000"/>
                  <w:sz w:val="18"/>
                  <w:szCs w:val="18"/>
                  <w:rPrChange w:id="1566" w:author="hqin" w:date="2013-01-15T10:39:00Z">
                    <w:rPr>
                      <w:rFonts w:eastAsia="Times New Roman"/>
                      <w:color w:val="000000"/>
                      <w:sz w:val="20"/>
                      <w:szCs w:val="20"/>
                    </w:rPr>
                  </w:rPrChange>
                </w:rPr>
                <w:t>Accepted in 5 genes</w:t>
              </w:r>
            </w:ins>
          </w:p>
        </w:tc>
      </w:tr>
      <w:tr w:rsidR="00E07605" w:rsidRPr="00E07605" w14:paraId="0EDFF8C1" w14:textId="77777777" w:rsidTr="00E07605">
        <w:trPr>
          <w:trHeight w:val="510"/>
          <w:ins w:id="1567" w:author="hqin" w:date="2013-01-15T10:39:00Z"/>
          <w:trPrChange w:id="1568"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569"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7FA6B9C5" w14:textId="77777777" w:rsidR="00E07605" w:rsidRPr="00E07605" w:rsidRDefault="0036587D" w:rsidP="00E07605">
            <w:pPr>
              <w:jc w:val="right"/>
              <w:rPr>
                <w:ins w:id="1570" w:author="hqin" w:date="2013-01-15T10:39:00Z"/>
                <w:rFonts w:eastAsia="Times New Roman"/>
                <w:color w:val="000000"/>
                <w:sz w:val="18"/>
                <w:szCs w:val="18"/>
                <w:rPrChange w:id="1571" w:author="hqin" w:date="2013-01-15T10:39:00Z">
                  <w:rPr>
                    <w:ins w:id="1572" w:author="hqin" w:date="2013-01-15T10:39:00Z"/>
                    <w:rFonts w:eastAsia="Times New Roman"/>
                    <w:color w:val="000000"/>
                    <w:sz w:val="20"/>
                    <w:szCs w:val="20"/>
                  </w:rPr>
                </w:rPrChange>
              </w:rPr>
            </w:pPr>
            <w:ins w:id="1573" w:author="hqin" w:date="2013-01-15T10:39:00Z">
              <w:r w:rsidRPr="0036587D">
                <w:rPr>
                  <w:rFonts w:eastAsia="Times New Roman"/>
                  <w:color w:val="000000"/>
                  <w:sz w:val="18"/>
                  <w:szCs w:val="18"/>
                  <w:rPrChange w:id="1574" w:author="hqin" w:date="2013-01-15T10:39:00Z">
                    <w:rPr>
                      <w:rFonts w:eastAsia="Times New Roman"/>
                      <w:color w:val="000000"/>
                      <w:sz w:val="20"/>
                      <w:szCs w:val="20"/>
                    </w:rPr>
                  </w:rPrChange>
                </w:rPr>
                <w:t>4</w:t>
              </w:r>
            </w:ins>
          </w:p>
        </w:tc>
        <w:tc>
          <w:tcPr>
            <w:tcW w:w="5565" w:type="dxa"/>
            <w:tcBorders>
              <w:top w:val="nil"/>
              <w:left w:val="nil"/>
              <w:bottom w:val="single" w:sz="4" w:space="0" w:color="auto"/>
              <w:right w:val="single" w:sz="4" w:space="0" w:color="auto"/>
            </w:tcBorders>
            <w:shd w:val="clear" w:color="auto" w:fill="auto"/>
            <w:hideMark/>
            <w:tcPrChange w:id="1575" w:author="hqin" w:date="2013-01-15T10:39:00Z">
              <w:tcPr>
                <w:tcW w:w="5580" w:type="dxa"/>
                <w:tcBorders>
                  <w:top w:val="nil"/>
                  <w:left w:val="nil"/>
                  <w:bottom w:val="single" w:sz="4" w:space="0" w:color="auto"/>
                  <w:right w:val="single" w:sz="4" w:space="0" w:color="auto"/>
                </w:tcBorders>
                <w:shd w:val="clear" w:color="auto" w:fill="auto"/>
                <w:hideMark/>
              </w:tcPr>
            </w:tcPrChange>
          </w:tcPr>
          <w:p w14:paraId="3A31B334" w14:textId="77777777" w:rsidR="00E07605" w:rsidRPr="00E07605" w:rsidRDefault="0036587D" w:rsidP="00E07605">
            <w:pPr>
              <w:rPr>
                <w:ins w:id="1576" w:author="hqin" w:date="2013-01-15T10:39:00Z"/>
                <w:rFonts w:eastAsia="Times New Roman"/>
                <w:color w:val="000000"/>
                <w:sz w:val="18"/>
                <w:szCs w:val="18"/>
                <w:rPrChange w:id="1577" w:author="hqin" w:date="2013-01-15T10:39:00Z">
                  <w:rPr>
                    <w:ins w:id="1578" w:author="hqin" w:date="2013-01-15T10:39:00Z"/>
                    <w:rFonts w:eastAsia="Times New Roman"/>
                    <w:color w:val="000000"/>
                    <w:sz w:val="20"/>
                    <w:szCs w:val="20"/>
                  </w:rPr>
                </w:rPrChange>
              </w:rPr>
            </w:pPr>
            <w:ins w:id="1579" w:author="hqin" w:date="2013-01-15T10:39:00Z">
              <w:r w:rsidRPr="0036587D">
                <w:rPr>
                  <w:rFonts w:eastAsia="Times New Roman"/>
                  <w:color w:val="000000"/>
                  <w:sz w:val="18"/>
                  <w:szCs w:val="18"/>
                  <w:rPrChange w:id="1580" w:author="hqin" w:date="2013-01-15T10:39:00Z">
                    <w:rPr>
                      <w:rFonts w:eastAsia="Times New Roman"/>
                      <w:color w:val="000000"/>
                      <w:sz w:val="20"/>
                      <w:szCs w:val="20"/>
                    </w:rPr>
                  </w:rPrChange>
                </w:rPr>
                <w:t>((Bha,Bcl), ((Bpu,Bli),(Bam,(Bmo,Bsu))),  (Bwe,(Bth,(Bce,Ban))));</w:t>
              </w:r>
            </w:ins>
          </w:p>
        </w:tc>
        <w:tc>
          <w:tcPr>
            <w:tcW w:w="1472" w:type="dxa"/>
            <w:tcBorders>
              <w:top w:val="nil"/>
              <w:left w:val="nil"/>
              <w:bottom w:val="single" w:sz="4" w:space="0" w:color="auto"/>
              <w:right w:val="single" w:sz="4" w:space="0" w:color="auto"/>
            </w:tcBorders>
            <w:shd w:val="clear" w:color="auto" w:fill="auto"/>
            <w:hideMark/>
            <w:tcPrChange w:id="1581" w:author="hqin" w:date="2013-01-15T10:39:00Z">
              <w:tcPr>
                <w:tcW w:w="1480" w:type="dxa"/>
                <w:tcBorders>
                  <w:top w:val="nil"/>
                  <w:left w:val="nil"/>
                  <w:bottom w:val="single" w:sz="4" w:space="0" w:color="auto"/>
                  <w:right w:val="single" w:sz="4" w:space="0" w:color="auto"/>
                </w:tcBorders>
                <w:shd w:val="clear" w:color="auto" w:fill="auto"/>
                <w:hideMark/>
              </w:tcPr>
            </w:tcPrChange>
          </w:tcPr>
          <w:p w14:paraId="1FB49674" w14:textId="77777777" w:rsidR="00E07605" w:rsidRPr="00E07605" w:rsidRDefault="0036587D" w:rsidP="00E07605">
            <w:pPr>
              <w:rPr>
                <w:ins w:id="1582" w:author="hqin" w:date="2013-01-15T10:39:00Z"/>
                <w:rFonts w:eastAsia="Times New Roman"/>
                <w:color w:val="000000"/>
                <w:sz w:val="18"/>
                <w:szCs w:val="18"/>
                <w:rPrChange w:id="1583" w:author="hqin" w:date="2013-01-15T10:39:00Z">
                  <w:rPr>
                    <w:ins w:id="1584" w:author="hqin" w:date="2013-01-15T10:39:00Z"/>
                    <w:rFonts w:eastAsia="Times New Roman"/>
                    <w:color w:val="000000"/>
                    <w:sz w:val="20"/>
                    <w:szCs w:val="20"/>
                  </w:rPr>
                </w:rPrChange>
              </w:rPr>
            </w:pPr>
            <w:ins w:id="1585" w:author="hqin" w:date="2013-01-15T10:39:00Z">
              <w:r w:rsidRPr="0036587D">
                <w:rPr>
                  <w:rFonts w:eastAsia="Times New Roman"/>
                  <w:color w:val="000000"/>
                  <w:sz w:val="18"/>
                  <w:szCs w:val="18"/>
                  <w:rPrChange w:id="1586"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587" w:author="hqin" w:date="2013-01-15T10:39:00Z">
              <w:tcPr>
                <w:tcW w:w="1480" w:type="dxa"/>
                <w:tcBorders>
                  <w:top w:val="nil"/>
                  <w:left w:val="nil"/>
                  <w:bottom w:val="single" w:sz="4" w:space="0" w:color="auto"/>
                  <w:right w:val="single" w:sz="4" w:space="0" w:color="auto"/>
                </w:tcBorders>
                <w:shd w:val="clear" w:color="auto" w:fill="auto"/>
                <w:hideMark/>
              </w:tcPr>
            </w:tcPrChange>
          </w:tcPr>
          <w:p w14:paraId="6DFC9B55" w14:textId="77777777" w:rsidR="00E07605" w:rsidRPr="00E07605" w:rsidRDefault="0036587D" w:rsidP="00E07605">
            <w:pPr>
              <w:rPr>
                <w:ins w:id="1588" w:author="hqin" w:date="2013-01-15T10:39:00Z"/>
                <w:rFonts w:eastAsia="Times New Roman"/>
                <w:color w:val="000000"/>
                <w:sz w:val="18"/>
                <w:szCs w:val="18"/>
                <w:rPrChange w:id="1589" w:author="hqin" w:date="2013-01-15T10:39:00Z">
                  <w:rPr>
                    <w:ins w:id="1590" w:author="hqin" w:date="2013-01-15T10:39:00Z"/>
                    <w:rFonts w:eastAsia="Times New Roman"/>
                    <w:color w:val="000000"/>
                    <w:sz w:val="20"/>
                    <w:szCs w:val="20"/>
                  </w:rPr>
                </w:rPrChange>
              </w:rPr>
            </w:pPr>
            <w:ins w:id="1591" w:author="hqin" w:date="2013-01-15T10:39:00Z">
              <w:r w:rsidRPr="0036587D">
                <w:rPr>
                  <w:rFonts w:eastAsia="Times New Roman"/>
                  <w:color w:val="000000"/>
                  <w:sz w:val="18"/>
                  <w:szCs w:val="18"/>
                  <w:rPrChange w:id="1592" w:author="hqin" w:date="2013-01-15T10:39:00Z">
                    <w:rPr>
                      <w:rFonts w:eastAsia="Times New Roman"/>
                      <w:color w:val="000000"/>
                      <w:sz w:val="20"/>
                      <w:szCs w:val="20"/>
                    </w:rPr>
                  </w:rPrChange>
                </w:rPr>
                <w:t>Accepted in 7 genes</w:t>
              </w:r>
            </w:ins>
          </w:p>
        </w:tc>
      </w:tr>
      <w:tr w:rsidR="00E07605" w:rsidRPr="00E07605" w14:paraId="467DF9F4" w14:textId="77777777" w:rsidTr="00E07605">
        <w:trPr>
          <w:trHeight w:val="510"/>
          <w:ins w:id="1593" w:author="hqin" w:date="2013-01-15T10:39:00Z"/>
          <w:trPrChange w:id="1594"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595"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4156B4BE" w14:textId="77777777" w:rsidR="00E07605" w:rsidRPr="00E07605" w:rsidRDefault="0036587D" w:rsidP="00E07605">
            <w:pPr>
              <w:jc w:val="right"/>
              <w:rPr>
                <w:ins w:id="1596" w:author="hqin" w:date="2013-01-15T10:39:00Z"/>
                <w:rFonts w:eastAsia="Times New Roman"/>
                <w:color w:val="000000"/>
                <w:sz w:val="18"/>
                <w:szCs w:val="18"/>
                <w:rPrChange w:id="1597" w:author="hqin" w:date="2013-01-15T10:39:00Z">
                  <w:rPr>
                    <w:ins w:id="1598" w:author="hqin" w:date="2013-01-15T10:39:00Z"/>
                    <w:rFonts w:eastAsia="Times New Roman"/>
                    <w:color w:val="000000"/>
                    <w:sz w:val="20"/>
                    <w:szCs w:val="20"/>
                  </w:rPr>
                </w:rPrChange>
              </w:rPr>
            </w:pPr>
            <w:ins w:id="1599" w:author="hqin" w:date="2013-01-15T10:39:00Z">
              <w:r w:rsidRPr="0036587D">
                <w:rPr>
                  <w:rFonts w:eastAsia="Times New Roman"/>
                  <w:color w:val="000000"/>
                  <w:sz w:val="18"/>
                  <w:szCs w:val="18"/>
                  <w:rPrChange w:id="1600" w:author="hqin" w:date="2013-01-15T10:39:00Z">
                    <w:rPr>
                      <w:rFonts w:eastAsia="Times New Roman"/>
                      <w:color w:val="000000"/>
                      <w:sz w:val="20"/>
                      <w:szCs w:val="20"/>
                    </w:rPr>
                  </w:rPrChange>
                </w:rPr>
                <w:t>5</w:t>
              </w:r>
            </w:ins>
          </w:p>
        </w:tc>
        <w:tc>
          <w:tcPr>
            <w:tcW w:w="5565" w:type="dxa"/>
            <w:tcBorders>
              <w:top w:val="nil"/>
              <w:left w:val="nil"/>
              <w:bottom w:val="single" w:sz="4" w:space="0" w:color="auto"/>
              <w:right w:val="single" w:sz="4" w:space="0" w:color="auto"/>
            </w:tcBorders>
            <w:shd w:val="clear" w:color="auto" w:fill="auto"/>
            <w:hideMark/>
            <w:tcPrChange w:id="1601" w:author="hqin" w:date="2013-01-15T10:39:00Z">
              <w:tcPr>
                <w:tcW w:w="5580" w:type="dxa"/>
                <w:tcBorders>
                  <w:top w:val="nil"/>
                  <w:left w:val="nil"/>
                  <w:bottom w:val="single" w:sz="4" w:space="0" w:color="auto"/>
                  <w:right w:val="single" w:sz="4" w:space="0" w:color="auto"/>
                </w:tcBorders>
                <w:shd w:val="clear" w:color="auto" w:fill="auto"/>
                <w:hideMark/>
              </w:tcPr>
            </w:tcPrChange>
          </w:tcPr>
          <w:p w14:paraId="3660B271" w14:textId="77777777" w:rsidR="00E07605" w:rsidRPr="00E07605" w:rsidRDefault="0036587D" w:rsidP="00E07605">
            <w:pPr>
              <w:rPr>
                <w:ins w:id="1602" w:author="hqin" w:date="2013-01-15T10:39:00Z"/>
                <w:rFonts w:eastAsia="Times New Roman"/>
                <w:color w:val="000000"/>
                <w:sz w:val="18"/>
                <w:szCs w:val="18"/>
                <w:rPrChange w:id="1603" w:author="hqin" w:date="2013-01-15T10:39:00Z">
                  <w:rPr>
                    <w:ins w:id="1604" w:author="hqin" w:date="2013-01-15T10:39:00Z"/>
                    <w:rFonts w:eastAsia="Times New Roman"/>
                    <w:color w:val="000000"/>
                    <w:sz w:val="20"/>
                    <w:szCs w:val="20"/>
                  </w:rPr>
                </w:rPrChange>
              </w:rPr>
            </w:pPr>
            <w:ins w:id="1605" w:author="hqin" w:date="2013-01-15T10:39:00Z">
              <w:r w:rsidRPr="0036587D">
                <w:rPr>
                  <w:rFonts w:eastAsia="Times New Roman"/>
                  <w:color w:val="000000"/>
                  <w:sz w:val="18"/>
                  <w:szCs w:val="18"/>
                  <w:rPrChange w:id="1606" w:author="hqin" w:date="2013-01-15T10:39:00Z">
                    <w:rPr>
                      <w:rFonts w:eastAsia="Times New Roman"/>
                      <w:color w:val="000000"/>
                      <w:sz w:val="20"/>
                      <w:szCs w:val="20"/>
                    </w:rPr>
                  </w:rPrChange>
                </w:rPr>
                <w:t>((Bha,Bcl), ((Bpu,Bli),(Bam,(Bmo,Bsu))),  ((Bwe,Bth),(Bce,Ban)));</w:t>
              </w:r>
            </w:ins>
          </w:p>
        </w:tc>
        <w:tc>
          <w:tcPr>
            <w:tcW w:w="1472" w:type="dxa"/>
            <w:tcBorders>
              <w:top w:val="nil"/>
              <w:left w:val="nil"/>
              <w:bottom w:val="single" w:sz="4" w:space="0" w:color="auto"/>
              <w:right w:val="single" w:sz="4" w:space="0" w:color="auto"/>
            </w:tcBorders>
            <w:shd w:val="clear" w:color="auto" w:fill="auto"/>
            <w:hideMark/>
            <w:tcPrChange w:id="1607" w:author="hqin" w:date="2013-01-15T10:39:00Z">
              <w:tcPr>
                <w:tcW w:w="1480" w:type="dxa"/>
                <w:tcBorders>
                  <w:top w:val="nil"/>
                  <w:left w:val="nil"/>
                  <w:bottom w:val="single" w:sz="4" w:space="0" w:color="auto"/>
                  <w:right w:val="single" w:sz="4" w:space="0" w:color="auto"/>
                </w:tcBorders>
                <w:shd w:val="clear" w:color="auto" w:fill="auto"/>
                <w:hideMark/>
              </w:tcPr>
            </w:tcPrChange>
          </w:tcPr>
          <w:p w14:paraId="36AA7597" w14:textId="77777777" w:rsidR="00E07605" w:rsidRPr="00E07605" w:rsidRDefault="0036587D" w:rsidP="00E07605">
            <w:pPr>
              <w:rPr>
                <w:ins w:id="1608" w:author="hqin" w:date="2013-01-15T10:39:00Z"/>
                <w:rFonts w:eastAsia="Times New Roman"/>
                <w:color w:val="000000"/>
                <w:sz w:val="18"/>
                <w:szCs w:val="18"/>
                <w:rPrChange w:id="1609" w:author="hqin" w:date="2013-01-15T10:39:00Z">
                  <w:rPr>
                    <w:ins w:id="1610" w:author="hqin" w:date="2013-01-15T10:39:00Z"/>
                    <w:rFonts w:eastAsia="Times New Roman"/>
                    <w:color w:val="000000"/>
                    <w:sz w:val="20"/>
                    <w:szCs w:val="20"/>
                  </w:rPr>
                </w:rPrChange>
              </w:rPr>
            </w:pPr>
            <w:ins w:id="1611" w:author="hqin" w:date="2013-01-15T10:39:00Z">
              <w:r w:rsidRPr="0036587D">
                <w:rPr>
                  <w:rFonts w:eastAsia="Times New Roman"/>
                  <w:color w:val="000000"/>
                  <w:sz w:val="18"/>
                  <w:szCs w:val="18"/>
                  <w:rPrChange w:id="1612"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613" w:author="hqin" w:date="2013-01-15T10:39:00Z">
              <w:tcPr>
                <w:tcW w:w="1480" w:type="dxa"/>
                <w:tcBorders>
                  <w:top w:val="nil"/>
                  <w:left w:val="nil"/>
                  <w:bottom w:val="single" w:sz="4" w:space="0" w:color="auto"/>
                  <w:right w:val="single" w:sz="4" w:space="0" w:color="auto"/>
                </w:tcBorders>
                <w:shd w:val="clear" w:color="auto" w:fill="auto"/>
                <w:hideMark/>
              </w:tcPr>
            </w:tcPrChange>
          </w:tcPr>
          <w:p w14:paraId="446DE1D8" w14:textId="77777777" w:rsidR="00E07605" w:rsidRPr="00E07605" w:rsidRDefault="0036587D" w:rsidP="00E07605">
            <w:pPr>
              <w:rPr>
                <w:ins w:id="1614" w:author="hqin" w:date="2013-01-15T10:39:00Z"/>
                <w:rFonts w:eastAsia="Times New Roman"/>
                <w:color w:val="000000"/>
                <w:sz w:val="18"/>
                <w:szCs w:val="18"/>
                <w:rPrChange w:id="1615" w:author="hqin" w:date="2013-01-15T10:39:00Z">
                  <w:rPr>
                    <w:ins w:id="1616" w:author="hqin" w:date="2013-01-15T10:39:00Z"/>
                    <w:rFonts w:eastAsia="Times New Roman"/>
                    <w:color w:val="000000"/>
                    <w:sz w:val="20"/>
                    <w:szCs w:val="20"/>
                  </w:rPr>
                </w:rPrChange>
              </w:rPr>
            </w:pPr>
            <w:ins w:id="1617" w:author="hqin" w:date="2013-01-15T10:39:00Z">
              <w:r w:rsidRPr="0036587D">
                <w:rPr>
                  <w:rFonts w:eastAsia="Times New Roman"/>
                  <w:color w:val="000000"/>
                  <w:sz w:val="18"/>
                  <w:szCs w:val="18"/>
                  <w:rPrChange w:id="1618" w:author="hqin" w:date="2013-01-15T10:39:00Z">
                    <w:rPr>
                      <w:rFonts w:eastAsia="Times New Roman"/>
                      <w:color w:val="000000"/>
                      <w:sz w:val="20"/>
                      <w:szCs w:val="20"/>
                    </w:rPr>
                  </w:rPrChange>
                </w:rPr>
                <w:t>Accepted in 4 genes</w:t>
              </w:r>
            </w:ins>
          </w:p>
        </w:tc>
      </w:tr>
      <w:tr w:rsidR="00E07605" w:rsidRPr="00E07605" w14:paraId="739A0714" w14:textId="77777777" w:rsidTr="00E07605">
        <w:trPr>
          <w:trHeight w:val="765"/>
          <w:ins w:id="1619" w:author="hqin" w:date="2013-01-15T10:39:00Z"/>
          <w:trPrChange w:id="1620"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621"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69EAE15A" w14:textId="77777777" w:rsidR="00E07605" w:rsidRPr="00E07605" w:rsidRDefault="0036587D" w:rsidP="00E07605">
            <w:pPr>
              <w:jc w:val="right"/>
              <w:rPr>
                <w:ins w:id="1622" w:author="hqin" w:date="2013-01-15T10:39:00Z"/>
                <w:rFonts w:eastAsia="Times New Roman"/>
                <w:color w:val="000000"/>
                <w:sz w:val="18"/>
                <w:szCs w:val="18"/>
                <w:rPrChange w:id="1623" w:author="hqin" w:date="2013-01-15T10:39:00Z">
                  <w:rPr>
                    <w:ins w:id="1624" w:author="hqin" w:date="2013-01-15T10:39:00Z"/>
                    <w:rFonts w:eastAsia="Times New Roman"/>
                    <w:color w:val="000000"/>
                    <w:sz w:val="20"/>
                    <w:szCs w:val="20"/>
                  </w:rPr>
                </w:rPrChange>
              </w:rPr>
            </w:pPr>
            <w:ins w:id="1625" w:author="hqin" w:date="2013-01-15T10:39:00Z">
              <w:r w:rsidRPr="0036587D">
                <w:rPr>
                  <w:rFonts w:eastAsia="Times New Roman"/>
                  <w:color w:val="000000"/>
                  <w:sz w:val="18"/>
                  <w:szCs w:val="18"/>
                  <w:rPrChange w:id="1626" w:author="hqin" w:date="2013-01-15T10:39:00Z">
                    <w:rPr>
                      <w:rFonts w:eastAsia="Times New Roman"/>
                      <w:color w:val="000000"/>
                      <w:sz w:val="20"/>
                      <w:szCs w:val="20"/>
                    </w:rPr>
                  </w:rPrChange>
                </w:rPr>
                <w:t>6</w:t>
              </w:r>
            </w:ins>
          </w:p>
        </w:tc>
        <w:tc>
          <w:tcPr>
            <w:tcW w:w="5565" w:type="dxa"/>
            <w:tcBorders>
              <w:top w:val="nil"/>
              <w:left w:val="nil"/>
              <w:bottom w:val="single" w:sz="4" w:space="0" w:color="auto"/>
              <w:right w:val="single" w:sz="4" w:space="0" w:color="auto"/>
            </w:tcBorders>
            <w:shd w:val="clear" w:color="auto" w:fill="auto"/>
            <w:hideMark/>
            <w:tcPrChange w:id="1627" w:author="hqin" w:date="2013-01-15T10:39:00Z">
              <w:tcPr>
                <w:tcW w:w="5580" w:type="dxa"/>
                <w:tcBorders>
                  <w:top w:val="nil"/>
                  <w:left w:val="nil"/>
                  <w:bottom w:val="single" w:sz="4" w:space="0" w:color="auto"/>
                  <w:right w:val="single" w:sz="4" w:space="0" w:color="auto"/>
                </w:tcBorders>
                <w:shd w:val="clear" w:color="auto" w:fill="auto"/>
                <w:hideMark/>
              </w:tcPr>
            </w:tcPrChange>
          </w:tcPr>
          <w:p w14:paraId="72D4201F" w14:textId="77777777" w:rsidR="00E07605" w:rsidRPr="00E07605" w:rsidRDefault="0036587D" w:rsidP="00E07605">
            <w:pPr>
              <w:rPr>
                <w:ins w:id="1628" w:author="hqin" w:date="2013-01-15T10:39:00Z"/>
                <w:rFonts w:eastAsia="Times New Roman"/>
                <w:color w:val="000000"/>
                <w:sz w:val="18"/>
                <w:szCs w:val="18"/>
                <w:rPrChange w:id="1629" w:author="hqin" w:date="2013-01-15T10:39:00Z">
                  <w:rPr>
                    <w:ins w:id="1630" w:author="hqin" w:date="2013-01-15T10:39:00Z"/>
                    <w:rFonts w:eastAsia="Times New Roman"/>
                    <w:color w:val="000000"/>
                    <w:sz w:val="20"/>
                    <w:szCs w:val="20"/>
                  </w:rPr>
                </w:rPrChange>
              </w:rPr>
            </w:pPr>
            <w:ins w:id="1631" w:author="hqin" w:date="2013-01-15T10:39:00Z">
              <w:r w:rsidRPr="0036587D">
                <w:rPr>
                  <w:rFonts w:eastAsia="Times New Roman"/>
                  <w:color w:val="000000"/>
                  <w:sz w:val="18"/>
                  <w:szCs w:val="18"/>
                  <w:rPrChange w:id="1632" w:author="hqin" w:date="2013-01-15T10:39:00Z">
                    <w:rPr>
                      <w:rFonts w:eastAsia="Times New Roman"/>
                      <w:color w:val="000000"/>
                      <w:sz w:val="20"/>
                      <w:szCs w:val="20"/>
                    </w:rPr>
                  </w:rPrChange>
                </w:rPr>
                <w:t>((Bha,Bcl), (Bli,(Bpu,(Bam,(Bmo,Bsu)))),  (Bwe,(Bce,(Ban,Bth))));</w:t>
              </w:r>
            </w:ins>
          </w:p>
        </w:tc>
        <w:tc>
          <w:tcPr>
            <w:tcW w:w="1472" w:type="dxa"/>
            <w:tcBorders>
              <w:top w:val="nil"/>
              <w:left w:val="nil"/>
              <w:bottom w:val="single" w:sz="4" w:space="0" w:color="auto"/>
              <w:right w:val="single" w:sz="4" w:space="0" w:color="auto"/>
            </w:tcBorders>
            <w:shd w:val="clear" w:color="auto" w:fill="auto"/>
            <w:hideMark/>
            <w:tcPrChange w:id="1633" w:author="hqin" w:date="2013-01-15T10:39:00Z">
              <w:tcPr>
                <w:tcW w:w="1480" w:type="dxa"/>
                <w:tcBorders>
                  <w:top w:val="nil"/>
                  <w:left w:val="nil"/>
                  <w:bottom w:val="single" w:sz="4" w:space="0" w:color="auto"/>
                  <w:right w:val="single" w:sz="4" w:space="0" w:color="auto"/>
                </w:tcBorders>
                <w:shd w:val="clear" w:color="auto" w:fill="auto"/>
                <w:hideMark/>
              </w:tcPr>
            </w:tcPrChange>
          </w:tcPr>
          <w:p w14:paraId="4EE12AB7" w14:textId="77777777" w:rsidR="00E07605" w:rsidRPr="00E07605" w:rsidRDefault="0036587D" w:rsidP="00E07605">
            <w:pPr>
              <w:rPr>
                <w:ins w:id="1634" w:author="hqin" w:date="2013-01-15T10:39:00Z"/>
                <w:rFonts w:eastAsia="Times New Roman"/>
                <w:color w:val="000000"/>
                <w:sz w:val="18"/>
                <w:szCs w:val="18"/>
                <w:rPrChange w:id="1635" w:author="hqin" w:date="2013-01-15T10:39:00Z">
                  <w:rPr>
                    <w:ins w:id="1636" w:author="hqin" w:date="2013-01-15T10:39:00Z"/>
                    <w:rFonts w:eastAsia="Times New Roman"/>
                    <w:color w:val="000000"/>
                    <w:sz w:val="20"/>
                    <w:szCs w:val="20"/>
                  </w:rPr>
                </w:rPrChange>
              </w:rPr>
            </w:pPr>
            <w:ins w:id="1637" w:author="hqin" w:date="2013-01-15T10:39:00Z">
              <w:r w:rsidRPr="0036587D">
                <w:rPr>
                  <w:rFonts w:eastAsia="Times New Roman"/>
                  <w:color w:val="000000"/>
                  <w:sz w:val="18"/>
                  <w:szCs w:val="18"/>
                  <w:rPrChange w:id="1638" w:author="hqin" w:date="2013-01-15T10:39:00Z">
                    <w:rPr>
                      <w:rFonts w:eastAsia="Times New Roman"/>
                      <w:color w:val="000000"/>
                      <w:sz w:val="20"/>
                      <w:szCs w:val="20"/>
                    </w:rPr>
                  </w:rPrChange>
                </w:rPr>
                <w:t xml:space="preserve">Ranked highest in 6 genes. </w:t>
              </w:r>
            </w:ins>
          </w:p>
        </w:tc>
        <w:tc>
          <w:tcPr>
            <w:tcW w:w="1474" w:type="dxa"/>
            <w:tcBorders>
              <w:top w:val="nil"/>
              <w:left w:val="nil"/>
              <w:bottom w:val="single" w:sz="4" w:space="0" w:color="auto"/>
              <w:right w:val="single" w:sz="4" w:space="0" w:color="auto"/>
            </w:tcBorders>
            <w:shd w:val="clear" w:color="auto" w:fill="auto"/>
            <w:hideMark/>
            <w:tcPrChange w:id="1639" w:author="hqin" w:date="2013-01-15T10:39:00Z">
              <w:tcPr>
                <w:tcW w:w="1480" w:type="dxa"/>
                <w:tcBorders>
                  <w:top w:val="nil"/>
                  <w:left w:val="nil"/>
                  <w:bottom w:val="single" w:sz="4" w:space="0" w:color="auto"/>
                  <w:right w:val="single" w:sz="4" w:space="0" w:color="auto"/>
                </w:tcBorders>
                <w:shd w:val="clear" w:color="auto" w:fill="auto"/>
                <w:hideMark/>
              </w:tcPr>
            </w:tcPrChange>
          </w:tcPr>
          <w:p w14:paraId="2F308639" w14:textId="77777777" w:rsidR="00E07605" w:rsidRPr="00E07605" w:rsidRDefault="0036587D" w:rsidP="00E07605">
            <w:pPr>
              <w:rPr>
                <w:ins w:id="1640" w:author="hqin" w:date="2013-01-15T10:39:00Z"/>
                <w:rFonts w:eastAsia="Times New Roman"/>
                <w:color w:val="000000"/>
                <w:sz w:val="18"/>
                <w:szCs w:val="18"/>
                <w:rPrChange w:id="1641" w:author="hqin" w:date="2013-01-15T10:39:00Z">
                  <w:rPr>
                    <w:ins w:id="1642" w:author="hqin" w:date="2013-01-15T10:39:00Z"/>
                    <w:rFonts w:eastAsia="Times New Roman"/>
                    <w:color w:val="000000"/>
                    <w:sz w:val="20"/>
                    <w:szCs w:val="20"/>
                  </w:rPr>
                </w:rPrChange>
              </w:rPr>
            </w:pPr>
            <w:ins w:id="1643" w:author="hqin" w:date="2013-01-15T10:39:00Z">
              <w:r w:rsidRPr="0036587D">
                <w:rPr>
                  <w:rFonts w:eastAsia="Times New Roman"/>
                  <w:color w:val="000000"/>
                  <w:sz w:val="18"/>
                  <w:szCs w:val="18"/>
                  <w:rPrChange w:id="1644" w:author="hqin" w:date="2013-01-15T10:39:00Z">
                    <w:rPr>
                      <w:rFonts w:eastAsia="Times New Roman"/>
                      <w:color w:val="000000"/>
                      <w:sz w:val="20"/>
                      <w:szCs w:val="20"/>
                    </w:rPr>
                  </w:rPrChange>
                </w:rPr>
                <w:t>Accepted in 26 genes</w:t>
              </w:r>
            </w:ins>
          </w:p>
        </w:tc>
      </w:tr>
      <w:tr w:rsidR="00E07605" w:rsidRPr="00E07605" w14:paraId="5C3AAE05" w14:textId="77777777" w:rsidTr="00E07605">
        <w:trPr>
          <w:trHeight w:val="765"/>
          <w:ins w:id="1645" w:author="hqin" w:date="2013-01-15T10:39:00Z"/>
          <w:trPrChange w:id="1646"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647"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770E8A51" w14:textId="77777777" w:rsidR="00E07605" w:rsidRPr="00E07605" w:rsidRDefault="0036587D" w:rsidP="00E07605">
            <w:pPr>
              <w:jc w:val="right"/>
              <w:rPr>
                <w:ins w:id="1648" w:author="hqin" w:date="2013-01-15T10:39:00Z"/>
                <w:rFonts w:eastAsia="Times New Roman"/>
                <w:color w:val="000000"/>
                <w:sz w:val="18"/>
                <w:szCs w:val="18"/>
                <w:rPrChange w:id="1649" w:author="hqin" w:date="2013-01-15T10:39:00Z">
                  <w:rPr>
                    <w:ins w:id="1650" w:author="hqin" w:date="2013-01-15T10:39:00Z"/>
                    <w:rFonts w:eastAsia="Times New Roman"/>
                    <w:color w:val="000000"/>
                    <w:sz w:val="20"/>
                    <w:szCs w:val="20"/>
                  </w:rPr>
                </w:rPrChange>
              </w:rPr>
            </w:pPr>
            <w:ins w:id="1651" w:author="hqin" w:date="2013-01-15T10:39:00Z">
              <w:r w:rsidRPr="0036587D">
                <w:rPr>
                  <w:rFonts w:eastAsia="Times New Roman"/>
                  <w:color w:val="000000"/>
                  <w:sz w:val="18"/>
                  <w:szCs w:val="18"/>
                  <w:rPrChange w:id="1652" w:author="hqin" w:date="2013-01-15T10:39:00Z">
                    <w:rPr>
                      <w:rFonts w:eastAsia="Times New Roman"/>
                      <w:color w:val="000000"/>
                      <w:sz w:val="20"/>
                      <w:szCs w:val="20"/>
                    </w:rPr>
                  </w:rPrChange>
                </w:rPr>
                <w:t>7</w:t>
              </w:r>
            </w:ins>
          </w:p>
        </w:tc>
        <w:tc>
          <w:tcPr>
            <w:tcW w:w="5565" w:type="dxa"/>
            <w:tcBorders>
              <w:top w:val="nil"/>
              <w:left w:val="nil"/>
              <w:bottom w:val="single" w:sz="4" w:space="0" w:color="auto"/>
              <w:right w:val="single" w:sz="4" w:space="0" w:color="auto"/>
            </w:tcBorders>
            <w:shd w:val="clear" w:color="auto" w:fill="auto"/>
            <w:hideMark/>
            <w:tcPrChange w:id="1653" w:author="hqin" w:date="2013-01-15T10:39:00Z">
              <w:tcPr>
                <w:tcW w:w="5580" w:type="dxa"/>
                <w:tcBorders>
                  <w:top w:val="nil"/>
                  <w:left w:val="nil"/>
                  <w:bottom w:val="single" w:sz="4" w:space="0" w:color="auto"/>
                  <w:right w:val="single" w:sz="4" w:space="0" w:color="auto"/>
                </w:tcBorders>
                <w:shd w:val="clear" w:color="auto" w:fill="auto"/>
                <w:hideMark/>
              </w:tcPr>
            </w:tcPrChange>
          </w:tcPr>
          <w:p w14:paraId="03DD2F9A" w14:textId="77777777" w:rsidR="00E07605" w:rsidRPr="00E07605" w:rsidRDefault="0036587D" w:rsidP="00E07605">
            <w:pPr>
              <w:rPr>
                <w:ins w:id="1654" w:author="hqin" w:date="2013-01-15T10:39:00Z"/>
                <w:rFonts w:eastAsia="Times New Roman"/>
                <w:color w:val="000000"/>
                <w:sz w:val="18"/>
                <w:szCs w:val="18"/>
                <w:rPrChange w:id="1655" w:author="hqin" w:date="2013-01-15T10:39:00Z">
                  <w:rPr>
                    <w:ins w:id="1656" w:author="hqin" w:date="2013-01-15T10:39:00Z"/>
                    <w:rFonts w:eastAsia="Times New Roman"/>
                    <w:color w:val="000000"/>
                    <w:sz w:val="20"/>
                    <w:szCs w:val="20"/>
                  </w:rPr>
                </w:rPrChange>
              </w:rPr>
            </w:pPr>
            <w:ins w:id="1657" w:author="hqin" w:date="2013-01-15T10:39:00Z">
              <w:r w:rsidRPr="0036587D">
                <w:rPr>
                  <w:rFonts w:eastAsia="Times New Roman"/>
                  <w:color w:val="000000"/>
                  <w:sz w:val="18"/>
                  <w:szCs w:val="18"/>
                  <w:rPrChange w:id="1658" w:author="hqin" w:date="2013-01-15T10:39:00Z">
                    <w:rPr>
                      <w:rFonts w:eastAsia="Times New Roman"/>
                      <w:color w:val="000000"/>
                      <w:sz w:val="20"/>
                      <w:szCs w:val="20"/>
                    </w:rPr>
                  </w:rPrChange>
                </w:rPr>
                <w:t>((Bha,Bcl), (Bli,(Bpu,(Bam,(Bmo,Bsu)))),  ((Bwe,Bce),(Ban,Bth)));</w:t>
              </w:r>
            </w:ins>
          </w:p>
        </w:tc>
        <w:tc>
          <w:tcPr>
            <w:tcW w:w="1472" w:type="dxa"/>
            <w:tcBorders>
              <w:top w:val="nil"/>
              <w:left w:val="nil"/>
              <w:bottom w:val="single" w:sz="4" w:space="0" w:color="auto"/>
              <w:right w:val="single" w:sz="4" w:space="0" w:color="auto"/>
            </w:tcBorders>
            <w:shd w:val="clear" w:color="auto" w:fill="auto"/>
            <w:hideMark/>
            <w:tcPrChange w:id="1659" w:author="hqin" w:date="2013-01-15T10:39:00Z">
              <w:tcPr>
                <w:tcW w:w="1480" w:type="dxa"/>
                <w:tcBorders>
                  <w:top w:val="nil"/>
                  <w:left w:val="nil"/>
                  <w:bottom w:val="single" w:sz="4" w:space="0" w:color="auto"/>
                  <w:right w:val="single" w:sz="4" w:space="0" w:color="auto"/>
                </w:tcBorders>
                <w:shd w:val="clear" w:color="auto" w:fill="auto"/>
                <w:hideMark/>
              </w:tcPr>
            </w:tcPrChange>
          </w:tcPr>
          <w:p w14:paraId="5777E941" w14:textId="77777777" w:rsidR="00E07605" w:rsidRPr="00E07605" w:rsidRDefault="0036587D" w:rsidP="00E07605">
            <w:pPr>
              <w:rPr>
                <w:ins w:id="1660" w:author="hqin" w:date="2013-01-15T10:39:00Z"/>
                <w:rFonts w:eastAsia="Times New Roman"/>
                <w:color w:val="000000"/>
                <w:sz w:val="18"/>
                <w:szCs w:val="18"/>
                <w:rPrChange w:id="1661" w:author="hqin" w:date="2013-01-15T10:39:00Z">
                  <w:rPr>
                    <w:ins w:id="1662" w:author="hqin" w:date="2013-01-15T10:39:00Z"/>
                    <w:rFonts w:eastAsia="Times New Roman"/>
                    <w:color w:val="000000"/>
                    <w:sz w:val="20"/>
                    <w:szCs w:val="20"/>
                  </w:rPr>
                </w:rPrChange>
              </w:rPr>
            </w:pPr>
            <w:ins w:id="1663" w:author="hqin" w:date="2013-01-15T10:39:00Z">
              <w:r w:rsidRPr="0036587D">
                <w:rPr>
                  <w:rFonts w:eastAsia="Times New Roman"/>
                  <w:color w:val="000000"/>
                  <w:sz w:val="18"/>
                  <w:szCs w:val="18"/>
                  <w:rPrChange w:id="1664" w:author="hqin" w:date="2013-01-15T10:39:00Z">
                    <w:rPr>
                      <w:rFonts w:eastAsia="Times New Roman"/>
                      <w:color w:val="000000"/>
                      <w:sz w:val="20"/>
                      <w:szCs w:val="20"/>
                    </w:rPr>
                  </w:rPrChange>
                </w:rPr>
                <w:t xml:space="preserve">Ranked highest in 1 gene. </w:t>
              </w:r>
            </w:ins>
          </w:p>
        </w:tc>
        <w:tc>
          <w:tcPr>
            <w:tcW w:w="1474" w:type="dxa"/>
            <w:tcBorders>
              <w:top w:val="nil"/>
              <w:left w:val="nil"/>
              <w:bottom w:val="single" w:sz="4" w:space="0" w:color="auto"/>
              <w:right w:val="single" w:sz="4" w:space="0" w:color="auto"/>
            </w:tcBorders>
            <w:shd w:val="clear" w:color="auto" w:fill="auto"/>
            <w:hideMark/>
            <w:tcPrChange w:id="1665" w:author="hqin" w:date="2013-01-15T10:39:00Z">
              <w:tcPr>
                <w:tcW w:w="1480" w:type="dxa"/>
                <w:tcBorders>
                  <w:top w:val="nil"/>
                  <w:left w:val="nil"/>
                  <w:bottom w:val="single" w:sz="4" w:space="0" w:color="auto"/>
                  <w:right w:val="single" w:sz="4" w:space="0" w:color="auto"/>
                </w:tcBorders>
                <w:shd w:val="clear" w:color="auto" w:fill="auto"/>
                <w:hideMark/>
              </w:tcPr>
            </w:tcPrChange>
          </w:tcPr>
          <w:p w14:paraId="2E3C594D" w14:textId="77777777" w:rsidR="00E07605" w:rsidRPr="00E07605" w:rsidRDefault="0036587D" w:rsidP="00E07605">
            <w:pPr>
              <w:rPr>
                <w:ins w:id="1666" w:author="hqin" w:date="2013-01-15T10:39:00Z"/>
                <w:rFonts w:eastAsia="Times New Roman"/>
                <w:color w:val="000000"/>
                <w:sz w:val="18"/>
                <w:szCs w:val="18"/>
                <w:rPrChange w:id="1667" w:author="hqin" w:date="2013-01-15T10:39:00Z">
                  <w:rPr>
                    <w:ins w:id="1668" w:author="hqin" w:date="2013-01-15T10:39:00Z"/>
                    <w:rFonts w:eastAsia="Times New Roman"/>
                    <w:color w:val="000000"/>
                    <w:sz w:val="20"/>
                    <w:szCs w:val="20"/>
                  </w:rPr>
                </w:rPrChange>
              </w:rPr>
            </w:pPr>
            <w:ins w:id="1669" w:author="hqin" w:date="2013-01-15T10:39:00Z">
              <w:r w:rsidRPr="0036587D">
                <w:rPr>
                  <w:rFonts w:eastAsia="Times New Roman"/>
                  <w:color w:val="000000"/>
                  <w:sz w:val="18"/>
                  <w:szCs w:val="18"/>
                  <w:rPrChange w:id="1670" w:author="hqin" w:date="2013-01-15T10:39:00Z">
                    <w:rPr>
                      <w:rFonts w:eastAsia="Times New Roman"/>
                      <w:color w:val="000000"/>
                      <w:sz w:val="20"/>
                      <w:szCs w:val="20"/>
                    </w:rPr>
                  </w:rPrChange>
                </w:rPr>
                <w:t>Accepted in 22 genes</w:t>
              </w:r>
            </w:ins>
          </w:p>
        </w:tc>
      </w:tr>
      <w:tr w:rsidR="00E07605" w:rsidRPr="00E07605" w14:paraId="134C2B0B" w14:textId="77777777" w:rsidTr="00E07605">
        <w:trPr>
          <w:trHeight w:val="510"/>
          <w:ins w:id="1671" w:author="hqin" w:date="2013-01-15T10:39:00Z"/>
          <w:trPrChange w:id="1672"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673"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5232E7DB" w14:textId="77777777" w:rsidR="00E07605" w:rsidRPr="00E07605" w:rsidRDefault="0036587D" w:rsidP="00E07605">
            <w:pPr>
              <w:jc w:val="right"/>
              <w:rPr>
                <w:ins w:id="1674" w:author="hqin" w:date="2013-01-15T10:39:00Z"/>
                <w:rFonts w:eastAsia="Times New Roman"/>
                <w:color w:val="000000"/>
                <w:sz w:val="18"/>
                <w:szCs w:val="18"/>
                <w:rPrChange w:id="1675" w:author="hqin" w:date="2013-01-15T10:39:00Z">
                  <w:rPr>
                    <w:ins w:id="1676" w:author="hqin" w:date="2013-01-15T10:39:00Z"/>
                    <w:rFonts w:eastAsia="Times New Roman"/>
                    <w:color w:val="000000"/>
                    <w:sz w:val="20"/>
                    <w:szCs w:val="20"/>
                  </w:rPr>
                </w:rPrChange>
              </w:rPr>
            </w:pPr>
            <w:ins w:id="1677" w:author="hqin" w:date="2013-01-15T10:39:00Z">
              <w:r w:rsidRPr="0036587D">
                <w:rPr>
                  <w:rFonts w:eastAsia="Times New Roman"/>
                  <w:color w:val="000000"/>
                  <w:sz w:val="18"/>
                  <w:szCs w:val="18"/>
                  <w:rPrChange w:id="1678" w:author="hqin" w:date="2013-01-15T10:39:00Z">
                    <w:rPr>
                      <w:rFonts w:eastAsia="Times New Roman"/>
                      <w:color w:val="000000"/>
                      <w:sz w:val="20"/>
                      <w:szCs w:val="20"/>
                    </w:rPr>
                  </w:rPrChange>
                </w:rPr>
                <w:t>8</w:t>
              </w:r>
            </w:ins>
          </w:p>
        </w:tc>
        <w:tc>
          <w:tcPr>
            <w:tcW w:w="5565" w:type="dxa"/>
            <w:tcBorders>
              <w:top w:val="nil"/>
              <w:left w:val="nil"/>
              <w:bottom w:val="single" w:sz="4" w:space="0" w:color="auto"/>
              <w:right w:val="single" w:sz="4" w:space="0" w:color="auto"/>
            </w:tcBorders>
            <w:shd w:val="clear" w:color="auto" w:fill="auto"/>
            <w:hideMark/>
            <w:tcPrChange w:id="1679" w:author="hqin" w:date="2013-01-15T10:39:00Z">
              <w:tcPr>
                <w:tcW w:w="5580" w:type="dxa"/>
                <w:tcBorders>
                  <w:top w:val="nil"/>
                  <w:left w:val="nil"/>
                  <w:bottom w:val="single" w:sz="4" w:space="0" w:color="auto"/>
                  <w:right w:val="single" w:sz="4" w:space="0" w:color="auto"/>
                </w:tcBorders>
                <w:shd w:val="clear" w:color="auto" w:fill="auto"/>
                <w:hideMark/>
              </w:tcPr>
            </w:tcPrChange>
          </w:tcPr>
          <w:p w14:paraId="05F5A7EF" w14:textId="77777777" w:rsidR="00E07605" w:rsidRPr="00E07605" w:rsidRDefault="0036587D" w:rsidP="00E07605">
            <w:pPr>
              <w:rPr>
                <w:ins w:id="1680" w:author="hqin" w:date="2013-01-15T10:39:00Z"/>
                <w:rFonts w:eastAsia="Times New Roman"/>
                <w:color w:val="000000"/>
                <w:sz w:val="18"/>
                <w:szCs w:val="18"/>
                <w:rPrChange w:id="1681" w:author="hqin" w:date="2013-01-15T10:39:00Z">
                  <w:rPr>
                    <w:ins w:id="1682" w:author="hqin" w:date="2013-01-15T10:39:00Z"/>
                    <w:rFonts w:eastAsia="Times New Roman"/>
                    <w:color w:val="000000"/>
                    <w:sz w:val="20"/>
                    <w:szCs w:val="20"/>
                  </w:rPr>
                </w:rPrChange>
              </w:rPr>
            </w:pPr>
            <w:ins w:id="1683" w:author="hqin" w:date="2013-01-15T10:39:00Z">
              <w:r w:rsidRPr="0036587D">
                <w:rPr>
                  <w:rFonts w:eastAsia="Times New Roman"/>
                  <w:color w:val="000000"/>
                  <w:sz w:val="18"/>
                  <w:szCs w:val="18"/>
                  <w:rPrChange w:id="1684" w:author="hqin" w:date="2013-01-15T10:39:00Z">
                    <w:rPr>
                      <w:rFonts w:eastAsia="Times New Roman"/>
                      <w:color w:val="000000"/>
                      <w:sz w:val="20"/>
                      <w:szCs w:val="20"/>
                    </w:rPr>
                  </w:rPrChange>
                </w:rPr>
                <w:t>((Bha,Bcl), (Bam,(Bli,(Bpu,(Bmo,Bsu)))),  (Bwe,(Bce,(Ban,Bth))));</w:t>
              </w:r>
            </w:ins>
          </w:p>
        </w:tc>
        <w:tc>
          <w:tcPr>
            <w:tcW w:w="1472" w:type="dxa"/>
            <w:tcBorders>
              <w:top w:val="nil"/>
              <w:left w:val="nil"/>
              <w:bottom w:val="single" w:sz="4" w:space="0" w:color="auto"/>
              <w:right w:val="single" w:sz="4" w:space="0" w:color="auto"/>
            </w:tcBorders>
            <w:shd w:val="clear" w:color="auto" w:fill="auto"/>
            <w:hideMark/>
            <w:tcPrChange w:id="1685" w:author="hqin" w:date="2013-01-15T10:39:00Z">
              <w:tcPr>
                <w:tcW w:w="1480" w:type="dxa"/>
                <w:tcBorders>
                  <w:top w:val="nil"/>
                  <w:left w:val="nil"/>
                  <w:bottom w:val="single" w:sz="4" w:space="0" w:color="auto"/>
                  <w:right w:val="single" w:sz="4" w:space="0" w:color="auto"/>
                </w:tcBorders>
                <w:shd w:val="clear" w:color="auto" w:fill="auto"/>
                <w:hideMark/>
              </w:tcPr>
            </w:tcPrChange>
          </w:tcPr>
          <w:p w14:paraId="3C383A77" w14:textId="77777777" w:rsidR="00E07605" w:rsidRPr="00E07605" w:rsidRDefault="0036587D" w:rsidP="00E07605">
            <w:pPr>
              <w:rPr>
                <w:ins w:id="1686" w:author="hqin" w:date="2013-01-15T10:39:00Z"/>
                <w:rFonts w:eastAsia="Times New Roman"/>
                <w:color w:val="000000"/>
                <w:sz w:val="18"/>
                <w:szCs w:val="18"/>
                <w:rPrChange w:id="1687" w:author="hqin" w:date="2013-01-15T10:39:00Z">
                  <w:rPr>
                    <w:ins w:id="1688" w:author="hqin" w:date="2013-01-15T10:39:00Z"/>
                    <w:rFonts w:eastAsia="Times New Roman"/>
                    <w:color w:val="000000"/>
                    <w:sz w:val="20"/>
                    <w:szCs w:val="20"/>
                  </w:rPr>
                </w:rPrChange>
              </w:rPr>
            </w:pPr>
            <w:ins w:id="1689" w:author="hqin" w:date="2013-01-15T10:39:00Z">
              <w:r w:rsidRPr="0036587D">
                <w:rPr>
                  <w:rFonts w:eastAsia="Times New Roman"/>
                  <w:color w:val="000000"/>
                  <w:sz w:val="18"/>
                  <w:szCs w:val="18"/>
                  <w:rPrChange w:id="1690"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691" w:author="hqin" w:date="2013-01-15T10:39:00Z">
              <w:tcPr>
                <w:tcW w:w="1480" w:type="dxa"/>
                <w:tcBorders>
                  <w:top w:val="nil"/>
                  <w:left w:val="nil"/>
                  <w:bottom w:val="single" w:sz="4" w:space="0" w:color="auto"/>
                  <w:right w:val="single" w:sz="4" w:space="0" w:color="auto"/>
                </w:tcBorders>
                <w:shd w:val="clear" w:color="auto" w:fill="auto"/>
                <w:hideMark/>
              </w:tcPr>
            </w:tcPrChange>
          </w:tcPr>
          <w:p w14:paraId="5427BB60" w14:textId="77777777" w:rsidR="00E07605" w:rsidRPr="00E07605" w:rsidRDefault="0036587D" w:rsidP="00E07605">
            <w:pPr>
              <w:rPr>
                <w:ins w:id="1692" w:author="hqin" w:date="2013-01-15T10:39:00Z"/>
                <w:rFonts w:eastAsia="Times New Roman"/>
                <w:color w:val="000000"/>
                <w:sz w:val="18"/>
                <w:szCs w:val="18"/>
                <w:rPrChange w:id="1693" w:author="hqin" w:date="2013-01-15T10:39:00Z">
                  <w:rPr>
                    <w:ins w:id="1694" w:author="hqin" w:date="2013-01-15T10:39:00Z"/>
                    <w:rFonts w:eastAsia="Times New Roman"/>
                    <w:color w:val="000000"/>
                    <w:sz w:val="20"/>
                    <w:szCs w:val="20"/>
                  </w:rPr>
                </w:rPrChange>
              </w:rPr>
            </w:pPr>
            <w:ins w:id="1695" w:author="hqin" w:date="2013-01-15T10:39:00Z">
              <w:r w:rsidRPr="0036587D">
                <w:rPr>
                  <w:rFonts w:eastAsia="Times New Roman"/>
                  <w:color w:val="000000"/>
                  <w:sz w:val="18"/>
                  <w:szCs w:val="18"/>
                  <w:rPrChange w:id="1696" w:author="hqin" w:date="2013-01-15T10:39:00Z">
                    <w:rPr>
                      <w:rFonts w:eastAsia="Times New Roman"/>
                      <w:color w:val="000000"/>
                      <w:sz w:val="20"/>
                      <w:szCs w:val="20"/>
                    </w:rPr>
                  </w:rPrChange>
                </w:rPr>
                <w:t>Accepted in 5 genes</w:t>
              </w:r>
            </w:ins>
          </w:p>
        </w:tc>
      </w:tr>
      <w:tr w:rsidR="00E07605" w:rsidRPr="00E07605" w14:paraId="4CC47744" w14:textId="77777777" w:rsidTr="00E07605">
        <w:trPr>
          <w:trHeight w:val="510"/>
          <w:ins w:id="1697" w:author="hqin" w:date="2013-01-15T10:39:00Z"/>
          <w:trPrChange w:id="1698" w:author="hqin" w:date="2013-01-15T10:39:00Z">
            <w:trPr>
              <w:trHeight w:val="510"/>
            </w:trPr>
          </w:trPrChange>
        </w:trPr>
        <w:tc>
          <w:tcPr>
            <w:tcW w:w="549" w:type="dxa"/>
            <w:tcBorders>
              <w:top w:val="nil"/>
              <w:left w:val="single" w:sz="4" w:space="0" w:color="auto"/>
              <w:bottom w:val="single" w:sz="4" w:space="0" w:color="auto"/>
              <w:right w:val="single" w:sz="4" w:space="0" w:color="auto"/>
            </w:tcBorders>
            <w:shd w:val="clear" w:color="auto" w:fill="auto"/>
            <w:hideMark/>
            <w:tcPrChange w:id="1699"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6C1BFE50" w14:textId="77777777" w:rsidR="00E07605" w:rsidRPr="00E07605" w:rsidRDefault="0036587D" w:rsidP="00E07605">
            <w:pPr>
              <w:jc w:val="right"/>
              <w:rPr>
                <w:ins w:id="1700" w:author="hqin" w:date="2013-01-15T10:39:00Z"/>
                <w:rFonts w:eastAsia="Times New Roman"/>
                <w:color w:val="000000"/>
                <w:sz w:val="18"/>
                <w:szCs w:val="18"/>
                <w:rPrChange w:id="1701" w:author="hqin" w:date="2013-01-15T10:39:00Z">
                  <w:rPr>
                    <w:ins w:id="1702" w:author="hqin" w:date="2013-01-15T10:39:00Z"/>
                    <w:rFonts w:eastAsia="Times New Roman"/>
                    <w:color w:val="000000"/>
                    <w:sz w:val="20"/>
                    <w:szCs w:val="20"/>
                  </w:rPr>
                </w:rPrChange>
              </w:rPr>
            </w:pPr>
            <w:ins w:id="1703" w:author="hqin" w:date="2013-01-15T10:39:00Z">
              <w:r w:rsidRPr="0036587D">
                <w:rPr>
                  <w:rFonts w:eastAsia="Times New Roman"/>
                  <w:color w:val="000000"/>
                  <w:sz w:val="18"/>
                  <w:szCs w:val="18"/>
                  <w:rPrChange w:id="1704" w:author="hqin" w:date="2013-01-15T10:39:00Z">
                    <w:rPr>
                      <w:rFonts w:eastAsia="Times New Roman"/>
                      <w:color w:val="000000"/>
                      <w:sz w:val="20"/>
                      <w:szCs w:val="20"/>
                    </w:rPr>
                  </w:rPrChange>
                </w:rPr>
                <w:t>9</w:t>
              </w:r>
            </w:ins>
          </w:p>
        </w:tc>
        <w:tc>
          <w:tcPr>
            <w:tcW w:w="5565" w:type="dxa"/>
            <w:tcBorders>
              <w:top w:val="nil"/>
              <w:left w:val="nil"/>
              <w:bottom w:val="single" w:sz="4" w:space="0" w:color="auto"/>
              <w:right w:val="single" w:sz="4" w:space="0" w:color="auto"/>
            </w:tcBorders>
            <w:shd w:val="clear" w:color="auto" w:fill="auto"/>
            <w:hideMark/>
            <w:tcPrChange w:id="1705" w:author="hqin" w:date="2013-01-15T10:39:00Z">
              <w:tcPr>
                <w:tcW w:w="5580" w:type="dxa"/>
                <w:tcBorders>
                  <w:top w:val="nil"/>
                  <w:left w:val="nil"/>
                  <w:bottom w:val="single" w:sz="4" w:space="0" w:color="auto"/>
                  <w:right w:val="single" w:sz="4" w:space="0" w:color="auto"/>
                </w:tcBorders>
                <w:shd w:val="clear" w:color="auto" w:fill="auto"/>
                <w:hideMark/>
              </w:tcPr>
            </w:tcPrChange>
          </w:tcPr>
          <w:p w14:paraId="08F8418C" w14:textId="77777777" w:rsidR="00E07605" w:rsidRPr="00E07605" w:rsidRDefault="0036587D" w:rsidP="00E07605">
            <w:pPr>
              <w:rPr>
                <w:ins w:id="1706" w:author="hqin" w:date="2013-01-15T10:39:00Z"/>
                <w:rFonts w:eastAsia="Times New Roman"/>
                <w:color w:val="000000"/>
                <w:sz w:val="18"/>
                <w:szCs w:val="18"/>
                <w:rPrChange w:id="1707" w:author="hqin" w:date="2013-01-15T10:39:00Z">
                  <w:rPr>
                    <w:ins w:id="1708" w:author="hqin" w:date="2013-01-15T10:39:00Z"/>
                    <w:rFonts w:eastAsia="Times New Roman"/>
                    <w:color w:val="000000"/>
                    <w:sz w:val="20"/>
                    <w:szCs w:val="20"/>
                  </w:rPr>
                </w:rPrChange>
              </w:rPr>
            </w:pPr>
            <w:ins w:id="1709" w:author="hqin" w:date="2013-01-15T10:39:00Z">
              <w:r w:rsidRPr="0036587D">
                <w:rPr>
                  <w:rFonts w:eastAsia="Times New Roman"/>
                  <w:color w:val="000000"/>
                  <w:sz w:val="18"/>
                  <w:szCs w:val="18"/>
                  <w:rPrChange w:id="1710" w:author="hqin" w:date="2013-01-15T10:39:00Z">
                    <w:rPr>
                      <w:rFonts w:eastAsia="Times New Roman"/>
                      <w:color w:val="000000"/>
                      <w:sz w:val="20"/>
                      <w:szCs w:val="20"/>
                    </w:rPr>
                  </w:rPrChange>
                </w:rPr>
                <w:t>((Bha,Bcl), (Bam,(Bpu,(Bli,(Bmo,Bsu)))),  (Bwe,(Bce,(Ban,Bth))));</w:t>
              </w:r>
            </w:ins>
          </w:p>
        </w:tc>
        <w:tc>
          <w:tcPr>
            <w:tcW w:w="1472" w:type="dxa"/>
            <w:tcBorders>
              <w:top w:val="nil"/>
              <w:left w:val="nil"/>
              <w:bottom w:val="single" w:sz="4" w:space="0" w:color="auto"/>
              <w:right w:val="single" w:sz="4" w:space="0" w:color="auto"/>
            </w:tcBorders>
            <w:shd w:val="clear" w:color="auto" w:fill="auto"/>
            <w:hideMark/>
            <w:tcPrChange w:id="1711" w:author="hqin" w:date="2013-01-15T10:39:00Z">
              <w:tcPr>
                <w:tcW w:w="1480" w:type="dxa"/>
                <w:tcBorders>
                  <w:top w:val="nil"/>
                  <w:left w:val="nil"/>
                  <w:bottom w:val="single" w:sz="4" w:space="0" w:color="auto"/>
                  <w:right w:val="single" w:sz="4" w:space="0" w:color="auto"/>
                </w:tcBorders>
                <w:shd w:val="clear" w:color="auto" w:fill="auto"/>
                <w:hideMark/>
              </w:tcPr>
            </w:tcPrChange>
          </w:tcPr>
          <w:p w14:paraId="36F73C5A" w14:textId="77777777" w:rsidR="00E07605" w:rsidRPr="00E07605" w:rsidRDefault="0036587D" w:rsidP="00E07605">
            <w:pPr>
              <w:rPr>
                <w:ins w:id="1712" w:author="hqin" w:date="2013-01-15T10:39:00Z"/>
                <w:rFonts w:eastAsia="Times New Roman"/>
                <w:color w:val="000000"/>
                <w:sz w:val="18"/>
                <w:szCs w:val="18"/>
                <w:rPrChange w:id="1713" w:author="hqin" w:date="2013-01-15T10:39:00Z">
                  <w:rPr>
                    <w:ins w:id="1714" w:author="hqin" w:date="2013-01-15T10:39:00Z"/>
                    <w:rFonts w:eastAsia="Times New Roman"/>
                    <w:color w:val="000000"/>
                    <w:sz w:val="20"/>
                    <w:szCs w:val="20"/>
                  </w:rPr>
                </w:rPrChange>
              </w:rPr>
            </w:pPr>
            <w:ins w:id="1715" w:author="hqin" w:date="2013-01-15T10:39:00Z">
              <w:r w:rsidRPr="0036587D">
                <w:rPr>
                  <w:rFonts w:eastAsia="Times New Roman"/>
                  <w:color w:val="000000"/>
                  <w:sz w:val="18"/>
                  <w:szCs w:val="18"/>
                  <w:rPrChange w:id="1716" w:author="hqin" w:date="2013-01-15T10:39:00Z">
                    <w:rPr>
                      <w:rFonts w:eastAsia="Times New Roman"/>
                      <w:color w:val="000000"/>
                      <w:sz w:val="20"/>
                      <w:szCs w:val="20"/>
                    </w:rPr>
                  </w:rPrChange>
                </w:rPr>
                <w:t> </w:t>
              </w:r>
            </w:ins>
          </w:p>
        </w:tc>
        <w:tc>
          <w:tcPr>
            <w:tcW w:w="1474" w:type="dxa"/>
            <w:tcBorders>
              <w:top w:val="nil"/>
              <w:left w:val="nil"/>
              <w:bottom w:val="single" w:sz="4" w:space="0" w:color="auto"/>
              <w:right w:val="single" w:sz="4" w:space="0" w:color="auto"/>
            </w:tcBorders>
            <w:shd w:val="clear" w:color="auto" w:fill="auto"/>
            <w:hideMark/>
            <w:tcPrChange w:id="1717" w:author="hqin" w:date="2013-01-15T10:39:00Z">
              <w:tcPr>
                <w:tcW w:w="1480" w:type="dxa"/>
                <w:tcBorders>
                  <w:top w:val="nil"/>
                  <w:left w:val="nil"/>
                  <w:bottom w:val="single" w:sz="4" w:space="0" w:color="auto"/>
                  <w:right w:val="single" w:sz="4" w:space="0" w:color="auto"/>
                </w:tcBorders>
                <w:shd w:val="clear" w:color="auto" w:fill="auto"/>
                <w:hideMark/>
              </w:tcPr>
            </w:tcPrChange>
          </w:tcPr>
          <w:p w14:paraId="45D30DC7" w14:textId="77777777" w:rsidR="00E07605" w:rsidRPr="00E07605" w:rsidRDefault="0036587D" w:rsidP="00E07605">
            <w:pPr>
              <w:rPr>
                <w:ins w:id="1718" w:author="hqin" w:date="2013-01-15T10:39:00Z"/>
                <w:rFonts w:eastAsia="Times New Roman"/>
                <w:color w:val="000000"/>
                <w:sz w:val="18"/>
                <w:szCs w:val="18"/>
                <w:rPrChange w:id="1719" w:author="hqin" w:date="2013-01-15T10:39:00Z">
                  <w:rPr>
                    <w:ins w:id="1720" w:author="hqin" w:date="2013-01-15T10:39:00Z"/>
                    <w:rFonts w:eastAsia="Times New Roman"/>
                    <w:color w:val="000000"/>
                    <w:sz w:val="20"/>
                    <w:szCs w:val="20"/>
                  </w:rPr>
                </w:rPrChange>
              </w:rPr>
            </w:pPr>
            <w:ins w:id="1721" w:author="hqin" w:date="2013-01-15T10:39:00Z">
              <w:r w:rsidRPr="0036587D">
                <w:rPr>
                  <w:rFonts w:eastAsia="Times New Roman"/>
                  <w:color w:val="000000"/>
                  <w:sz w:val="18"/>
                  <w:szCs w:val="18"/>
                  <w:rPrChange w:id="1722" w:author="hqin" w:date="2013-01-15T10:39:00Z">
                    <w:rPr>
                      <w:rFonts w:eastAsia="Times New Roman"/>
                      <w:color w:val="000000"/>
                      <w:sz w:val="20"/>
                      <w:szCs w:val="20"/>
                    </w:rPr>
                  </w:rPrChange>
                </w:rPr>
                <w:t>Accepted in 4 genes</w:t>
              </w:r>
            </w:ins>
          </w:p>
        </w:tc>
      </w:tr>
      <w:tr w:rsidR="00E07605" w:rsidRPr="00E07605" w14:paraId="793F8C94" w14:textId="77777777" w:rsidTr="00E07605">
        <w:trPr>
          <w:trHeight w:val="765"/>
          <w:ins w:id="1723" w:author="hqin" w:date="2013-01-15T10:39:00Z"/>
          <w:trPrChange w:id="1724" w:author="hqin" w:date="2013-01-15T10:39:00Z">
            <w:trPr>
              <w:trHeight w:val="765"/>
            </w:trPr>
          </w:trPrChange>
        </w:trPr>
        <w:tc>
          <w:tcPr>
            <w:tcW w:w="549" w:type="dxa"/>
            <w:tcBorders>
              <w:top w:val="nil"/>
              <w:left w:val="single" w:sz="4" w:space="0" w:color="auto"/>
              <w:bottom w:val="single" w:sz="4" w:space="0" w:color="auto"/>
              <w:right w:val="single" w:sz="4" w:space="0" w:color="auto"/>
            </w:tcBorders>
            <w:shd w:val="clear" w:color="auto" w:fill="auto"/>
            <w:hideMark/>
            <w:tcPrChange w:id="1725" w:author="hqin" w:date="2013-01-15T10:39:00Z">
              <w:tcPr>
                <w:tcW w:w="520" w:type="dxa"/>
                <w:tcBorders>
                  <w:top w:val="nil"/>
                  <w:left w:val="single" w:sz="4" w:space="0" w:color="auto"/>
                  <w:bottom w:val="single" w:sz="4" w:space="0" w:color="auto"/>
                  <w:right w:val="single" w:sz="4" w:space="0" w:color="auto"/>
                </w:tcBorders>
                <w:shd w:val="clear" w:color="auto" w:fill="auto"/>
                <w:hideMark/>
              </w:tcPr>
            </w:tcPrChange>
          </w:tcPr>
          <w:p w14:paraId="28203BBA" w14:textId="77777777" w:rsidR="00E07605" w:rsidRPr="00E07605" w:rsidRDefault="0036587D" w:rsidP="00E07605">
            <w:pPr>
              <w:jc w:val="right"/>
              <w:rPr>
                <w:ins w:id="1726" w:author="hqin" w:date="2013-01-15T10:39:00Z"/>
                <w:rFonts w:eastAsia="Times New Roman"/>
                <w:color w:val="000000"/>
                <w:sz w:val="18"/>
                <w:szCs w:val="18"/>
                <w:rPrChange w:id="1727" w:author="hqin" w:date="2013-01-15T10:39:00Z">
                  <w:rPr>
                    <w:ins w:id="1728" w:author="hqin" w:date="2013-01-15T10:39:00Z"/>
                    <w:rFonts w:eastAsia="Times New Roman"/>
                    <w:color w:val="000000"/>
                    <w:sz w:val="20"/>
                    <w:szCs w:val="20"/>
                  </w:rPr>
                </w:rPrChange>
              </w:rPr>
            </w:pPr>
            <w:ins w:id="1729" w:author="hqin" w:date="2013-01-15T10:39:00Z">
              <w:r w:rsidRPr="0036587D">
                <w:rPr>
                  <w:rFonts w:eastAsia="Times New Roman"/>
                  <w:color w:val="000000"/>
                  <w:sz w:val="18"/>
                  <w:szCs w:val="18"/>
                  <w:rPrChange w:id="1730" w:author="hqin" w:date="2013-01-15T10:39:00Z">
                    <w:rPr>
                      <w:rFonts w:eastAsia="Times New Roman"/>
                      <w:color w:val="000000"/>
                      <w:sz w:val="20"/>
                      <w:szCs w:val="20"/>
                    </w:rPr>
                  </w:rPrChange>
                </w:rPr>
                <w:t>10</w:t>
              </w:r>
            </w:ins>
          </w:p>
        </w:tc>
        <w:tc>
          <w:tcPr>
            <w:tcW w:w="5565" w:type="dxa"/>
            <w:tcBorders>
              <w:top w:val="nil"/>
              <w:left w:val="nil"/>
              <w:bottom w:val="single" w:sz="4" w:space="0" w:color="auto"/>
              <w:right w:val="single" w:sz="4" w:space="0" w:color="auto"/>
            </w:tcBorders>
            <w:shd w:val="clear" w:color="auto" w:fill="auto"/>
            <w:hideMark/>
            <w:tcPrChange w:id="1731" w:author="hqin" w:date="2013-01-15T10:39:00Z">
              <w:tcPr>
                <w:tcW w:w="5580" w:type="dxa"/>
                <w:tcBorders>
                  <w:top w:val="nil"/>
                  <w:left w:val="nil"/>
                  <w:bottom w:val="single" w:sz="4" w:space="0" w:color="auto"/>
                  <w:right w:val="single" w:sz="4" w:space="0" w:color="auto"/>
                </w:tcBorders>
                <w:shd w:val="clear" w:color="auto" w:fill="auto"/>
                <w:hideMark/>
              </w:tcPr>
            </w:tcPrChange>
          </w:tcPr>
          <w:p w14:paraId="77A0281B" w14:textId="77777777" w:rsidR="00E07605" w:rsidRPr="00E07605" w:rsidRDefault="0036587D" w:rsidP="00E07605">
            <w:pPr>
              <w:rPr>
                <w:ins w:id="1732" w:author="hqin" w:date="2013-01-15T10:39:00Z"/>
                <w:rFonts w:eastAsia="Times New Roman"/>
                <w:color w:val="000000"/>
                <w:sz w:val="18"/>
                <w:szCs w:val="18"/>
                <w:rPrChange w:id="1733" w:author="hqin" w:date="2013-01-15T10:39:00Z">
                  <w:rPr>
                    <w:ins w:id="1734" w:author="hqin" w:date="2013-01-15T10:39:00Z"/>
                    <w:rFonts w:eastAsia="Times New Roman"/>
                    <w:color w:val="000000"/>
                    <w:sz w:val="20"/>
                    <w:szCs w:val="20"/>
                  </w:rPr>
                </w:rPrChange>
              </w:rPr>
            </w:pPr>
            <w:ins w:id="1735" w:author="hqin" w:date="2013-01-15T10:39:00Z">
              <w:r w:rsidRPr="0036587D">
                <w:rPr>
                  <w:rFonts w:eastAsia="Times New Roman"/>
                  <w:color w:val="000000"/>
                  <w:sz w:val="18"/>
                  <w:szCs w:val="18"/>
                  <w:rPrChange w:id="1736" w:author="hqin" w:date="2013-01-15T10:39:00Z">
                    <w:rPr>
                      <w:rFonts w:eastAsia="Times New Roman"/>
                      <w:color w:val="000000"/>
                      <w:sz w:val="20"/>
                      <w:szCs w:val="20"/>
                    </w:rPr>
                  </w:rPrChange>
                </w:rPr>
                <w:t>((Bha,Bcl), (Bwe,(Bli,(Bam,(Bmo,Bsu)))),  (Bpu,(Bce,(Ban,Bth))));</w:t>
              </w:r>
            </w:ins>
          </w:p>
        </w:tc>
        <w:tc>
          <w:tcPr>
            <w:tcW w:w="1472" w:type="dxa"/>
            <w:tcBorders>
              <w:top w:val="nil"/>
              <w:left w:val="nil"/>
              <w:bottom w:val="single" w:sz="4" w:space="0" w:color="auto"/>
              <w:right w:val="single" w:sz="4" w:space="0" w:color="auto"/>
            </w:tcBorders>
            <w:shd w:val="clear" w:color="auto" w:fill="auto"/>
            <w:hideMark/>
            <w:tcPrChange w:id="1737" w:author="hqin" w:date="2013-01-15T10:39:00Z">
              <w:tcPr>
                <w:tcW w:w="1480" w:type="dxa"/>
                <w:tcBorders>
                  <w:top w:val="nil"/>
                  <w:left w:val="nil"/>
                  <w:bottom w:val="single" w:sz="4" w:space="0" w:color="auto"/>
                  <w:right w:val="single" w:sz="4" w:space="0" w:color="auto"/>
                </w:tcBorders>
                <w:shd w:val="clear" w:color="auto" w:fill="auto"/>
                <w:hideMark/>
              </w:tcPr>
            </w:tcPrChange>
          </w:tcPr>
          <w:p w14:paraId="562F9655" w14:textId="77777777" w:rsidR="00E07605" w:rsidRPr="00E07605" w:rsidRDefault="0036587D" w:rsidP="00E07605">
            <w:pPr>
              <w:rPr>
                <w:ins w:id="1738" w:author="hqin" w:date="2013-01-15T10:39:00Z"/>
                <w:rFonts w:eastAsia="Times New Roman"/>
                <w:color w:val="000000"/>
                <w:sz w:val="18"/>
                <w:szCs w:val="18"/>
                <w:rPrChange w:id="1739" w:author="hqin" w:date="2013-01-15T10:39:00Z">
                  <w:rPr>
                    <w:ins w:id="1740" w:author="hqin" w:date="2013-01-15T10:39:00Z"/>
                    <w:rFonts w:eastAsia="Times New Roman"/>
                    <w:color w:val="000000"/>
                    <w:sz w:val="20"/>
                    <w:szCs w:val="20"/>
                  </w:rPr>
                </w:rPrChange>
              </w:rPr>
            </w:pPr>
            <w:ins w:id="1741" w:author="hqin" w:date="2013-01-15T10:39:00Z">
              <w:r w:rsidRPr="0036587D">
                <w:rPr>
                  <w:rFonts w:eastAsia="Times New Roman"/>
                  <w:color w:val="000000"/>
                  <w:sz w:val="18"/>
                  <w:szCs w:val="18"/>
                  <w:rPrChange w:id="1742" w:author="hqin" w:date="2013-01-15T10:39:00Z">
                    <w:rPr>
                      <w:rFonts w:eastAsia="Times New Roman"/>
                      <w:color w:val="000000"/>
                      <w:sz w:val="20"/>
                      <w:szCs w:val="20"/>
                    </w:rPr>
                  </w:rPrChange>
                </w:rPr>
                <w:t xml:space="preserve">Ranked lowest in 33 genes. </w:t>
              </w:r>
            </w:ins>
          </w:p>
        </w:tc>
        <w:tc>
          <w:tcPr>
            <w:tcW w:w="1474" w:type="dxa"/>
            <w:tcBorders>
              <w:top w:val="nil"/>
              <w:left w:val="nil"/>
              <w:bottom w:val="single" w:sz="4" w:space="0" w:color="auto"/>
              <w:right w:val="single" w:sz="4" w:space="0" w:color="auto"/>
            </w:tcBorders>
            <w:shd w:val="clear" w:color="auto" w:fill="auto"/>
            <w:hideMark/>
            <w:tcPrChange w:id="1743" w:author="hqin" w:date="2013-01-15T10:39:00Z">
              <w:tcPr>
                <w:tcW w:w="1480" w:type="dxa"/>
                <w:tcBorders>
                  <w:top w:val="nil"/>
                  <w:left w:val="nil"/>
                  <w:bottom w:val="single" w:sz="4" w:space="0" w:color="auto"/>
                  <w:right w:val="single" w:sz="4" w:space="0" w:color="auto"/>
                </w:tcBorders>
                <w:shd w:val="clear" w:color="auto" w:fill="auto"/>
                <w:hideMark/>
              </w:tcPr>
            </w:tcPrChange>
          </w:tcPr>
          <w:p w14:paraId="7AA724E6" w14:textId="77777777" w:rsidR="00E07605" w:rsidRPr="00E07605" w:rsidRDefault="0036587D" w:rsidP="00E07605">
            <w:pPr>
              <w:rPr>
                <w:ins w:id="1744" w:author="hqin" w:date="2013-01-15T10:39:00Z"/>
                <w:rFonts w:eastAsia="Times New Roman"/>
                <w:color w:val="000000"/>
                <w:sz w:val="18"/>
                <w:szCs w:val="18"/>
                <w:rPrChange w:id="1745" w:author="hqin" w:date="2013-01-15T10:39:00Z">
                  <w:rPr>
                    <w:ins w:id="1746" w:author="hqin" w:date="2013-01-15T10:39:00Z"/>
                    <w:rFonts w:eastAsia="Times New Roman"/>
                    <w:color w:val="000000"/>
                    <w:sz w:val="20"/>
                    <w:szCs w:val="20"/>
                  </w:rPr>
                </w:rPrChange>
              </w:rPr>
            </w:pPr>
            <w:ins w:id="1747" w:author="hqin" w:date="2013-01-15T10:39:00Z">
              <w:r w:rsidRPr="0036587D">
                <w:rPr>
                  <w:rFonts w:eastAsia="Times New Roman"/>
                  <w:color w:val="000000"/>
                  <w:sz w:val="18"/>
                  <w:szCs w:val="18"/>
                  <w:rPrChange w:id="1748" w:author="hqin" w:date="2013-01-15T10:39:00Z">
                    <w:rPr>
                      <w:rFonts w:eastAsia="Times New Roman"/>
                      <w:color w:val="000000"/>
                      <w:sz w:val="20"/>
                      <w:szCs w:val="20"/>
                    </w:rPr>
                  </w:rPrChange>
                </w:rPr>
                <w:t>Accepted in 0 genes</w:t>
              </w:r>
            </w:ins>
          </w:p>
        </w:tc>
      </w:tr>
    </w:tbl>
    <w:p w14:paraId="160101E1" w14:textId="77777777" w:rsidR="00000D58" w:rsidRDefault="00000D58" w:rsidP="00000D58">
      <w:pPr>
        <w:rPr>
          <w:ins w:id="1749" w:author="hqin" w:date="2013-01-15T10:29:00Z"/>
        </w:rPr>
      </w:pPr>
    </w:p>
    <w:p w14:paraId="3FB1CECF" w14:textId="77777777" w:rsidR="00000D58" w:rsidRPr="00F67347" w:rsidRDefault="00000D58" w:rsidP="00000D58">
      <w:pPr>
        <w:rPr>
          <w:ins w:id="1750" w:author="hqin" w:date="2013-01-15T10:29:00Z"/>
        </w:rPr>
      </w:pPr>
    </w:p>
    <w:p w14:paraId="2357AC46" w14:textId="77777777" w:rsidR="00113A5A" w:rsidRDefault="00113A5A">
      <w:pPr>
        <w:rPr>
          <w:ins w:id="1751" w:author="hqin" w:date="2013-01-15T10:27:00Z"/>
          <w:b/>
        </w:rPr>
      </w:pPr>
      <w:ins w:id="1752" w:author="hqin" w:date="2013-01-15T10:27:00Z">
        <w:r>
          <w:rPr>
            <w:b/>
          </w:rPr>
          <w:br w:type="page"/>
        </w:r>
      </w:ins>
    </w:p>
    <w:p w14:paraId="7578C16F" w14:textId="77777777" w:rsidR="00113A5A" w:rsidRDefault="00113A5A" w:rsidP="001C7FC9">
      <w:pPr>
        <w:pStyle w:val="LEGEND"/>
        <w:spacing w:after="0" w:line="240" w:lineRule="auto"/>
        <w:ind w:left="720" w:hanging="720"/>
        <w:rPr>
          <w:ins w:id="1753" w:author="hqin" w:date="2013-01-15T10:26:00Z"/>
          <w:rFonts w:ascii="Times New Roman" w:hAnsi="Times New Roman"/>
          <w:b/>
          <w:szCs w:val="24"/>
          <w:lang w:val="en-US"/>
        </w:rPr>
      </w:pPr>
    </w:p>
    <w:p w14:paraId="34A1AE85" w14:textId="77777777" w:rsidR="001C7FC9" w:rsidRPr="008048A8" w:rsidDel="008048A8" w:rsidRDefault="0036587D" w:rsidP="001C7FC9">
      <w:pPr>
        <w:pStyle w:val="LEGEND"/>
        <w:spacing w:after="0" w:line="240" w:lineRule="auto"/>
        <w:ind w:left="720" w:hanging="720"/>
        <w:rPr>
          <w:del w:id="1754" w:author="hqin" w:date="2013-01-22T09:54:00Z"/>
          <w:rFonts w:ascii="Times New Roman" w:hAnsi="Times New Roman"/>
          <w:szCs w:val="24"/>
          <w:lang w:val="en-US"/>
          <w:rPrChange w:id="1755" w:author="hqin" w:date="2013-01-22T09:54:00Z">
            <w:rPr>
              <w:del w:id="1756" w:author="hqin" w:date="2013-01-22T09:54:00Z"/>
              <w:rFonts w:ascii="Times New Roman" w:hAnsi="Times New Roman"/>
              <w:b/>
              <w:szCs w:val="24"/>
              <w:lang w:val="en-US"/>
            </w:rPr>
          </w:rPrChange>
        </w:rPr>
      </w:pPr>
      <w:commentRangeStart w:id="1757"/>
      <w:r w:rsidRPr="0036587D">
        <w:rPr>
          <w:b/>
          <w:rPrChange w:id="1758" w:author="hqin" w:date="2011-08-26T08:49:00Z">
            <w:rPr>
              <w:b/>
              <w:sz w:val="16"/>
              <w:szCs w:val="16"/>
              <w:highlight w:val="yellow"/>
            </w:rPr>
          </w:rPrChange>
        </w:rPr>
        <w:t>Table</w:t>
      </w:r>
      <w:r w:rsidR="001C7FC9" w:rsidRPr="002A0697">
        <w:rPr>
          <w:rFonts w:ascii="Times New Roman" w:hAnsi="Times New Roman"/>
          <w:b/>
          <w:szCs w:val="24"/>
          <w:lang w:val="en-US"/>
        </w:rPr>
        <w:t xml:space="preserve"> </w:t>
      </w:r>
      <w:del w:id="1759" w:author="hqin" w:date="2013-01-28T08:46:00Z">
        <w:r w:rsidR="001C7FC9" w:rsidRPr="002A0697" w:rsidDel="006008F8">
          <w:rPr>
            <w:rFonts w:ascii="Times New Roman" w:hAnsi="Times New Roman"/>
            <w:b/>
            <w:szCs w:val="24"/>
            <w:lang w:val="en-US"/>
          </w:rPr>
          <w:delText xml:space="preserve">2 </w:delText>
        </w:r>
      </w:del>
      <w:ins w:id="1760" w:author="hqin" w:date="2013-01-28T08:46:00Z">
        <w:r w:rsidR="006008F8">
          <w:rPr>
            <w:rFonts w:ascii="Times New Roman" w:hAnsi="Times New Roman"/>
            <w:b/>
            <w:szCs w:val="24"/>
            <w:lang w:val="en-US"/>
          </w:rPr>
          <w:t>3</w:t>
        </w:r>
        <w:r w:rsidR="006008F8" w:rsidRPr="002A0697">
          <w:rPr>
            <w:rFonts w:ascii="Times New Roman" w:hAnsi="Times New Roman"/>
            <w:b/>
            <w:szCs w:val="24"/>
            <w:lang w:val="en-US"/>
          </w:rPr>
          <w:t xml:space="preserve"> </w:t>
        </w:r>
      </w:ins>
      <w:del w:id="1761" w:author="hqin" w:date="2013-01-22T09:52:00Z">
        <w:r w:rsidRPr="0036587D">
          <w:rPr>
            <w:rPrChange w:id="1762" w:author="hqin" w:date="2013-01-22T09:54:00Z">
              <w:rPr>
                <w:b/>
                <w:sz w:val="16"/>
                <w:szCs w:val="16"/>
              </w:rPr>
            </w:rPrChange>
          </w:rPr>
          <w:delText xml:space="preserve">Inner coat proteins are more conserved than outer coat proteins. </w:delText>
        </w:r>
        <w:commentRangeEnd w:id="1757"/>
        <w:r w:rsidR="00260A10">
          <w:rPr>
            <w:rStyle w:val="CommentReference"/>
          </w:rPr>
          <w:commentReference w:id="1757"/>
        </w:r>
      </w:del>
    </w:p>
    <w:p w14:paraId="39B0ED13" w14:textId="77777777" w:rsidR="00667679" w:rsidRDefault="00667679">
      <w:pPr>
        <w:pStyle w:val="LEGEND"/>
        <w:spacing w:after="0" w:line="240" w:lineRule="auto"/>
        <w:ind w:left="720" w:hanging="720"/>
        <w:rPr>
          <w:del w:id="1763" w:author="hqin" w:date="2013-01-22T09:54:00Z"/>
          <w:rFonts w:ascii="Times New Roman" w:hAnsi="Times New Roman"/>
          <w:szCs w:val="24"/>
          <w:lang w:val="en-US"/>
        </w:rPr>
      </w:pPr>
    </w:p>
    <w:p w14:paraId="5383B3B0" w14:textId="77777777" w:rsidR="0036587D" w:rsidRPr="0036587D" w:rsidRDefault="0036587D">
      <w:pPr>
        <w:pStyle w:val="LEGEND"/>
        <w:rPr>
          <w:bCs/>
          <w:szCs w:val="24"/>
          <w:lang w:val="en-US"/>
          <w:rPrChange w:id="1764" w:author="hqin" w:date="2013-01-22T09:54:00Z">
            <w:rPr>
              <w:b/>
              <w:bCs/>
              <w:szCs w:val="24"/>
              <w:lang w:val="en-US"/>
            </w:rPr>
          </w:rPrChange>
        </w:rPr>
        <w:pPrChange w:id="1765" w:author="hqin" w:date="2013-01-22T09:54:00Z">
          <w:pPr>
            <w:pStyle w:val="p-ni"/>
            <w:spacing w:before="0" w:after="0" w:line="240" w:lineRule="auto"/>
          </w:pPr>
        </w:pPrChange>
      </w:pPr>
      <w:del w:id="1766" w:author="hqin" w:date="2013-01-22T09:54:00Z">
        <w:r w:rsidRPr="0036587D">
          <w:rPr>
            <w:rFonts w:ascii="Times New Roman" w:hAnsi="Times New Roman"/>
            <w:bCs/>
            <w:szCs w:val="24"/>
            <w:lang w:val="en-US"/>
            <w:rPrChange w:id="1767" w:author="hqin" w:date="2013-01-22T09:54:00Z">
              <w:rPr>
                <w:b/>
                <w:bCs/>
                <w:sz w:val="16"/>
                <w:szCs w:val="24"/>
                <w:lang w:val="en-US"/>
              </w:rPr>
            </w:rPrChange>
          </w:rPr>
          <w:delText>Table 2</w:delText>
        </w:r>
      </w:del>
      <w:del w:id="1768" w:author="hqin" w:date="2013-01-22T09:52:00Z">
        <w:r w:rsidRPr="0036587D">
          <w:rPr>
            <w:rFonts w:ascii="Times New Roman" w:hAnsi="Times New Roman"/>
            <w:bCs/>
            <w:szCs w:val="24"/>
            <w:lang w:val="en-US"/>
            <w:rPrChange w:id="1769" w:author="hqin" w:date="2013-01-22T09:54:00Z">
              <w:rPr>
                <w:b/>
                <w:bCs/>
                <w:sz w:val="16"/>
                <w:szCs w:val="24"/>
                <w:lang w:val="en-US"/>
              </w:rPr>
            </w:rPrChange>
          </w:rPr>
          <w:delText>A</w:delText>
        </w:r>
      </w:del>
      <w:del w:id="1770" w:author="hqin" w:date="2013-01-22T09:54:00Z">
        <w:r w:rsidRPr="0036587D">
          <w:rPr>
            <w:rFonts w:ascii="Times New Roman" w:hAnsi="Times New Roman"/>
            <w:bCs/>
            <w:szCs w:val="24"/>
            <w:lang w:val="en-US"/>
            <w:rPrChange w:id="1771" w:author="hqin" w:date="2013-01-22T09:54:00Z">
              <w:rPr>
                <w:b/>
                <w:bCs/>
                <w:sz w:val="16"/>
                <w:szCs w:val="24"/>
                <w:lang w:val="en-US"/>
              </w:rPr>
            </w:rPrChange>
          </w:rPr>
          <w:delText xml:space="preserve"> </w:delText>
        </w:r>
      </w:del>
      <w:ins w:id="1772" w:author="hqin" w:date="2013-01-22T09:52:00Z">
        <w:r w:rsidRPr="0036587D">
          <w:rPr>
            <w:rFonts w:ascii="Times New Roman" w:hAnsi="Times New Roman"/>
            <w:szCs w:val="24"/>
            <w:lang w:val="en-US"/>
            <w:rPrChange w:id="1773" w:author="hqin" w:date="2013-01-22T09:54:00Z">
              <w:rPr>
                <w:b/>
                <w:sz w:val="16"/>
                <w:szCs w:val="24"/>
                <w:lang w:val="en-US"/>
              </w:rPr>
            </w:rPrChange>
          </w:rPr>
          <w:t xml:space="preserve">Inner coat </w:t>
        </w:r>
      </w:ins>
      <w:ins w:id="1774" w:author="hqin" w:date="2013-01-22T09:53:00Z">
        <w:r w:rsidRPr="0036587D">
          <w:rPr>
            <w:rFonts w:ascii="Times New Roman" w:hAnsi="Times New Roman"/>
            <w:szCs w:val="24"/>
            <w:lang w:val="en-US"/>
            <w:rPrChange w:id="1775" w:author="hqin" w:date="2013-01-22T09:54:00Z">
              <w:rPr>
                <w:b/>
                <w:sz w:val="16"/>
                <w:szCs w:val="24"/>
                <w:lang w:val="en-US"/>
              </w:rPr>
            </w:rPrChange>
          </w:rPr>
          <w:t>genes</w:t>
        </w:r>
      </w:ins>
      <w:ins w:id="1776" w:author="hqin" w:date="2013-01-22T09:52:00Z">
        <w:r w:rsidRPr="0036587D">
          <w:rPr>
            <w:rFonts w:ascii="Times New Roman" w:hAnsi="Times New Roman"/>
            <w:szCs w:val="24"/>
            <w:lang w:val="en-US"/>
            <w:rPrChange w:id="1777" w:author="hqin" w:date="2013-01-22T09:54:00Z">
              <w:rPr>
                <w:b/>
                <w:sz w:val="16"/>
                <w:szCs w:val="24"/>
                <w:lang w:val="en-US"/>
              </w:rPr>
            </w:rPrChange>
          </w:rPr>
          <w:t xml:space="preserve"> are more conserved than outer coat </w:t>
        </w:r>
      </w:ins>
      <w:ins w:id="1778" w:author="hqin" w:date="2013-01-22T09:53:00Z">
        <w:r w:rsidRPr="0036587D">
          <w:rPr>
            <w:rFonts w:ascii="Times New Roman" w:hAnsi="Times New Roman"/>
            <w:szCs w:val="24"/>
            <w:lang w:val="en-US"/>
            <w:rPrChange w:id="1779" w:author="hqin" w:date="2013-01-22T09:54:00Z">
              <w:rPr>
                <w:b/>
                <w:sz w:val="16"/>
                <w:szCs w:val="24"/>
                <w:lang w:val="en-US"/>
              </w:rPr>
            </w:rPrChange>
          </w:rPr>
          <w:t>genes</w:t>
        </w:r>
      </w:ins>
      <w:ins w:id="1780" w:author="hqin" w:date="2013-01-22T09:52:00Z">
        <w:r w:rsidRPr="0036587D">
          <w:rPr>
            <w:rFonts w:ascii="Times New Roman" w:hAnsi="Times New Roman"/>
            <w:szCs w:val="24"/>
            <w:lang w:val="en-US"/>
            <w:rPrChange w:id="1781" w:author="hqin" w:date="2013-01-22T09:54:00Z">
              <w:rPr>
                <w:b/>
                <w:sz w:val="16"/>
                <w:szCs w:val="24"/>
                <w:lang w:val="en-US"/>
              </w:rPr>
            </w:rPrChange>
          </w:rPr>
          <w:t xml:space="preserve">, as shown by the </w:t>
        </w:r>
        <w:r w:rsidR="00260A10">
          <w:rPr>
            <w:rStyle w:val="CommentReference"/>
            <w:rFonts w:ascii="Times New Roman" w:hAnsi="Times New Roman"/>
            <w:lang w:val="en-US"/>
          </w:rPr>
          <w:commentReference w:id="1782"/>
        </w:r>
        <w:r w:rsidRPr="0036587D">
          <w:rPr>
            <w:rFonts w:ascii="Times New Roman" w:hAnsi="Times New Roman"/>
            <w:szCs w:val="24"/>
            <w:lang w:val="en-US"/>
            <w:rPrChange w:id="1783" w:author="hqin" w:date="2013-01-22T09:54:00Z">
              <w:rPr>
                <w:b/>
                <w:sz w:val="16"/>
                <w:szCs w:val="24"/>
                <w:lang w:val="en-US"/>
              </w:rPr>
            </w:rPrChange>
          </w:rPr>
          <w:t>spore coat l</w:t>
        </w:r>
      </w:ins>
      <w:del w:id="1784" w:author="hqin" w:date="2013-01-22T09:52:00Z">
        <w:r w:rsidRPr="0036587D">
          <w:rPr>
            <w:rFonts w:ascii="Times New Roman" w:hAnsi="Times New Roman"/>
            <w:szCs w:val="24"/>
            <w:lang w:val="en-US"/>
            <w:rPrChange w:id="1785" w:author="hqin" w:date="2013-01-22T09:54:00Z">
              <w:rPr>
                <w:sz w:val="16"/>
                <w:szCs w:val="24"/>
                <w:lang w:val="en-US"/>
              </w:rPr>
            </w:rPrChange>
          </w:rPr>
          <w:delText>L</w:delText>
        </w:r>
      </w:del>
      <w:r w:rsidRPr="0036587D">
        <w:rPr>
          <w:rFonts w:ascii="Times New Roman" w:hAnsi="Times New Roman"/>
          <w:szCs w:val="24"/>
          <w:lang w:val="en-US"/>
          <w:rPrChange w:id="1786" w:author="hqin" w:date="2013-01-22T09:54:00Z">
            <w:rPr>
              <w:sz w:val="16"/>
              <w:szCs w:val="24"/>
              <w:lang w:val="en-US"/>
            </w:rPr>
          </w:rPrChange>
        </w:rPr>
        <w:t xml:space="preserve">ocation of the evolutionary conserved and labile coat </w:t>
      </w:r>
      <w:del w:id="1787" w:author="hqin" w:date="2013-01-22T09:52:00Z">
        <w:r w:rsidRPr="0036587D">
          <w:rPr>
            <w:rFonts w:ascii="Times New Roman" w:hAnsi="Times New Roman"/>
            <w:szCs w:val="24"/>
            <w:lang w:val="en-US"/>
            <w:rPrChange w:id="1788" w:author="hqin" w:date="2013-01-22T09:54:00Z">
              <w:rPr>
                <w:sz w:val="16"/>
                <w:szCs w:val="24"/>
                <w:lang w:val="en-US"/>
              </w:rPr>
            </w:rPrChange>
          </w:rPr>
          <w:delText xml:space="preserve">proteins </w:delText>
        </w:r>
      </w:del>
      <w:ins w:id="1789" w:author="hqin" w:date="2013-01-22T09:52:00Z">
        <w:r w:rsidRPr="0036587D">
          <w:rPr>
            <w:rFonts w:ascii="Times New Roman" w:hAnsi="Times New Roman"/>
            <w:szCs w:val="24"/>
            <w:lang w:val="en-US"/>
            <w:rPrChange w:id="1790" w:author="hqin" w:date="2013-01-22T09:54:00Z">
              <w:rPr>
                <w:sz w:val="16"/>
                <w:szCs w:val="24"/>
                <w:lang w:val="en-US"/>
              </w:rPr>
            </w:rPrChange>
          </w:rPr>
          <w:t>genes</w:t>
        </w:r>
      </w:ins>
      <w:ins w:id="1791" w:author="hqin" w:date="2013-01-22T09:54:00Z">
        <w:r w:rsidR="008048A8">
          <w:rPr>
            <w:rFonts w:ascii="Times New Roman" w:hAnsi="Times New Roman"/>
            <w:szCs w:val="24"/>
            <w:lang w:val="en-US"/>
          </w:rPr>
          <w:t>.</w:t>
        </w:r>
      </w:ins>
      <w:ins w:id="1792" w:author="hqin" w:date="2013-01-22T09:52:00Z">
        <w:r w:rsidRPr="0036587D">
          <w:rPr>
            <w:rFonts w:ascii="Times New Roman" w:hAnsi="Times New Roman"/>
            <w:szCs w:val="24"/>
            <w:lang w:val="en-US"/>
            <w:rPrChange w:id="1793" w:author="hqin" w:date="2013-01-22T09:54:00Z">
              <w:rPr>
                <w:sz w:val="16"/>
                <w:szCs w:val="24"/>
                <w:lang w:val="en-US"/>
              </w:rPr>
            </w:rPrChange>
          </w:rPr>
          <w:t xml:space="preserve"> </w:t>
        </w:r>
      </w:ins>
    </w:p>
    <w:p w14:paraId="7E915335" w14:textId="77777777" w:rsidR="001C7FC9" w:rsidRPr="002A0697" w:rsidRDefault="001C7FC9" w:rsidP="001C7F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8"/>
        <w:gridCol w:w="1440"/>
        <w:gridCol w:w="1863"/>
      </w:tblGrid>
      <w:tr w:rsidR="001C7FC9" w:rsidRPr="002A0697" w14:paraId="68E936EF" w14:textId="77777777">
        <w:tc>
          <w:tcPr>
            <w:tcW w:w="5238" w:type="dxa"/>
            <w:tcBorders>
              <w:top w:val="single" w:sz="4" w:space="0" w:color="auto"/>
              <w:left w:val="single" w:sz="4" w:space="0" w:color="auto"/>
              <w:bottom w:val="single" w:sz="4" w:space="0" w:color="auto"/>
              <w:right w:val="single" w:sz="4" w:space="0" w:color="auto"/>
            </w:tcBorders>
          </w:tcPr>
          <w:p w14:paraId="28320427" w14:textId="77777777" w:rsidR="001C7FC9" w:rsidRPr="002A0697" w:rsidRDefault="001C7FC9" w:rsidP="001C7FC9">
            <w:pPr>
              <w:pStyle w:val="p-ni"/>
              <w:spacing w:before="0" w:after="0" w:line="480" w:lineRule="auto"/>
              <w:rPr>
                <w:szCs w:val="24"/>
                <w:lang w:val="en-US"/>
              </w:rPr>
            </w:pPr>
            <w:r w:rsidRPr="002A0697">
              <w:t xml:space="preserve">Coat Proteins </w:t>
            </w:r>
          </w:p>
        </w:tc>
        <w:tc>
          <w:tcPr>
            <w:tcW w:w="1440" w:type="dxa"/>
            <w:tcBorders>
              <w:top w:val="single" w:sz="4" w:space="0" w:color="auto"/>
              <w:left w:val="single" w:sz="4" w:space="0" w:color="auto"/>
              <w:bottom w:val="single" w:sz="4" w:space="0" w:color="auto"/>
              <w:right w:val="single" w:sz="4" w:space="0" w:color="auto"/>
            </w:tcBorders>
          </w:tcPr>
          <w:p w14:paraId="21D6153A" w14:textId="77777777" w:rsidR="001C7FC9" w:rsidRPr="002A0697" w:rsidRDefault="001C7FC9" w:rsidP="001C7FC9">
            <w:pPr>
              <w:pStyle w:val="p-ni"/>
              <w:spacing w:before="0" w:after="0" w:line="480" w:lineRule="auto"/>
              <w:rPr>
                <w:szCs w:val="24"/>
                <w:lang w:val="en-US"/>
              </w:rPr>
            </w:pPr>
            <w:r w:rsidRPr="002A0697">
              <w:rPr>
                <w:bCs/>
              </w:rPr>
              <w:t>Inner Coat</w:t>
            </w:r>
          </w:p>
        </w:tc>
        <w:tc>
          <w:tcPr>
            <w:tcW w:w="1863" w:type="dxa"/>
            <w:tcBorders>
              <w:top w:val="single" w:sz="4" w:space="0" w:color="auto"/>
              <w:left w:val="single" w:sz="4" w:space="0" w:color="auto"/>
              <w:bottom w:val="single" w:sz="4" w:space="0" w:color="auto"/>
              <w:right w:val="single" w:sz="4" w:space="0" w:color="auto"/>
            </w:tcBorders>
          </w:tcPr>
          <w:p w14:paraId="2CF9095E" w14:textId="77777777" w:rsidR="001C7FC9" w:rsidRPr="002A0697" w:rsidRDefault="001C7FC9" w:rsidP="001C7FC9">
            <w:pPr>
              <w:pStyle w:val="p-ni"/>
              <w:spacing w:before="0" w:after="0" w:line="480" w:lineRule="auto"/>
              <w:rPr>
                <w:szCs w:val="24"/>
                <w:lang w:val="en-US"/>
              </w:rPr>
            </w:pPr>
            <w:r w:rsidRPr="002A0697">
              <w:rPr>
                <w:bCs/>
              </w:rPr>
              <w:t>Outer Coat</w:t>
            </w:r>
          </w:p>
        </w:tc>
      </w:tr>
      <w:tr w:rsidR="001C7FC9" w:rsidRPr="002A0697" w14:paraId="1D803BD8" w14:textId="77777777">
        <w:tc>
          <w:tcPr>
            <w:tcW w:w="5238" w:type="dxa"/>
            <w:tcBorders>
              <w:top w:val="single" w:sz="4" w:space="0" w:color="auto"/>
              <w:left w:val="single" w:sz="4" w:space="0" w:color="auto"/>
              <w:bottom w:val="single" w:sz="4" w:space="0" w:color="auto"/>
              <w:right w:val="single" w:sz="4" w:space="0" w:color="auto"/>
            </w:tcBorders>
          </w:tcPr>
          <w:p w14:paraId="55ED5C38" w14:textId="77777777" w:rsidR="001C7FC9" w:rsidRPr="002A0697" w:rsidRDefault="001C7FC9" w:rsidP="001C7FC9">
            <w:pPr>
              <w:pStyle w:val="p-ni"/>
              <w:spacing w:before="0" w:after="0" w:line="480" w:lineRule="auto"/>
              <w:rPr>
                <w:i/>
                <w:szCs w:val="24"/>
                <w:lang w:val="fr-FR"/>
              </w:rPr>
            </w:pPr>
            <w:r w:rsidRPr="002A0697">
              <w:t xml:space="preserve">Conserved in the </w:t>
            </w:r>
            <w:r w:rsidRPr="002A0697">
              <w:rPr>
                <w:i/>
              </w:rPr>
              <w:t>B. cereus</w:t>
            </w:r>
            <w:r w:rsidRPr="002A0697">
              <w:t xml:space="preserve">-group </w:t>
            </w:r>
          </w:p>
        </w:tc>
        <w:tc>
          <w:tcPr>
            <w:tcW w:w="1440" w:type="dxa"/>
            <w:tcBorders>
              <w:top w:val="single" w:sz="4" w:space="0" w:color="auto"/>
              <w:left w:val="single" w:sz="4" w:space="0" w:color="auto"/>
              <w:bottom w:val="single" w:sz="4" w:space="0" w:color="auto"/>
              <w:right w:val="single" w:sz="4" w:space="0" w:color="auto"/>
            </w:tcBorders>
          </w:tcPr>
          <w:p w14:paraId="0DF7B1AE" w14:textId="77777777" w:rsidR="001C7FC9" w:rsidRPr="002A0697" w:rsidRDefault="001C7FC9" w:rsidP="001C7FC9">
            <w:pPr>
              <w:pStyle w:val="p-ni"/>
              <w:spacing w:before="0" w:after="0" w:line="480" w:lineRule="auto"/>
              <w:rPr>
                <w:szCs w:val="24"/>
                <w:lang w:val="en-US"/>
              </w:rPr>
            </w:pPr>
            <w:r w:rsidRPr="002A0697">
              <w:rPr>
                <w:bCs/>
              </w:rPr>
              <w:t>17</w:t>
            </w:r>
          </w:p>
        </w:tc>
        <w:tc>
          <w:tcPr>
            <w:tcW w:w="1863" w:type="dxa"/>
            <w:tcBorders>
              <w:top w:val="single" w:sz="4" w:space="0" w:color="auto"/>
              <w:left w:val="single" w:sz="4" w:space="0" w:color="auto"/>
              <w:bottom w:val="single" w:sz="4" w:space="0" w:color="auto"/>
              <w:right w:val="single" w:sz="4" w:space="0" w:color="auto"/>
            </w:tcBorders>
          </w:tcPr>
          <w:p w14:paraId="726811D0" w14:textId="77777777" w:rsidR="001C7FC9" w:rsidRPr="002A0697" w:rsidRDefault="001C7FC9" w:rsidP="001C7FC9">
            <w:pPr>
              <w:pStyle w:val="p-ni"/>
              <w:spacing w:before="0" w:after="0" w:line="480" w:lineRule="auto"/>
              <w:rPr>
                <w:szCs w:val="24"/>
                <w:lang w:val="en-US"/>
              </w:rPr>
            </w:pPr>
            <w:r w:rsidRPr="002A0697">
              <w:rPr>
                <w:bCs/>
              </w:rPr>
              <w:t xml:space="preserve">  8</w:t>
            </w:r>
          </w:p>
        </w:tc>
      </w:tr>
      <w:tr w:rsidR="001C7FC9" w:rsidRPr="002A0697" w14:paraId="391B367C" w14:textId="77777777">
        <w:tc>
          <w:tcPr>
            <w:tcW w:w="5238" w:type="dxa"/>
            <w:tcBorders>
              <w:top w:val="single" w:sz="4" w:space="0" w:color="auto"/>
              <w:left w:val="single" w:sz="4" w:space="0" w:color="auto"/>
              <w:bottom w:val="single" w:sz="4" w:space="0" w:color="auto"/>
              <w:right w:val="single" w:sz="4" w:space="0" w:color="auto"/>
            </w:tcBorders>
          </w:tcPr>
          <w:p w14:paraId="5B849ADE" w14:textId="77777777" w:rsidR="001C7FC9" w:rsidRPr="002A0697" w:rsidRDefault="001C7FC9" w:rsidP="001C7FC9">
            <w:pPr>
              <w:pStyle w:val="p-ni"/>
              <w:spacing w:before="0" w:after="0" w:line="480" w:lineRule="auto"/>
              <w:rPr>
                <w:i/>
                <w:szCs w:val="24"/>
                <w:lang w:val="de-DE"/>
              </w:rPr>
            </w:pPr>
            <w:r w:rsidRPr="002A0697">
              <w:t xml:space="preserve">Labile in the </w:t>
            </w:r>
            <w:r w:rsidRPr="002A0697">
              <w:rPr>
                <w:i/>
              </w:rPr>
              <w:t>B. cereus</w:t>
            </w:r>
            <w:r w:rsidRPr="002A0697">
              <w:t xml:space="preserve">-group </w:t>
            </w:r>
          </w:p>
        </w:tc>
        <w:tc>
          <w:tcPr>
            <w:tcW w:w="1440" w:type="dxa"/>
            <w:tcBorders>
              <w:top w:val="single" w:sz="4" w:space="0" w:color="auto"/>
              <w:left w:val="single" w:sz="4" w:space="0" w:color="auto"/>
              <w:bottom w:val="single" w:sz="4" w:space="0" w:color="auto"/>
              <w:right w:val="single" w:sz="4" w:space="0" w:color="auto"/>
            </w:tcBorders>
          </w:tcPr>
          <w:p w14:paraId="093628D8" w14:textId="77777777" w:rsidR="001C7FC9" w:rsidRPr="002A0697" w:rsidRDefault="001C7FC9" w:rsidP="001C7FC9">
            <w:pPr>
              <w:pStyle w:val="p-ni"/>
              <w:spacing w:before="0" w:after="0" w:line="480" w:lineRule="auto"/>
              <w:rPr>
                <w:szCs w:val="24"/>
                <w:lang w:val="en-US"/>
              </w:rPr>
            </w:pPr>
            <w:r w:rsidRPr="002A0697">
              <w:rPr>
                <w:bCs/>
              </w:rPr>
              <w:t xml:space="preserve">  6</w:t>
            </w:r>
          </w:p>
        </w:tc>
        <w:tc>
          <w:tcPr>
            <w:tcW w:w="1863" w:type="dxa"/>
            <w:tcBorders>
              <w:top w:val="single" w:sz="4" w:space="0" w:color="auto"/>
              <w:left w:val="single" w:sz="4" w:space="0" w:color="auto"/>
              <w:bottom w:val="single" w:sz="4" w:space="0" w:color="auto"/>
              <w:right w:val="single" w:sz="4" w:space="0" w:color="auto"/>
            </w:tcBorders>
          </w:tcPr>
          <w:p w14:paraId="7DC9930C" w14:textId="77777777" w:rsidR="001C7FC9" w:rsidRPr="002A0697" w:rsidRDefault="001C7FC9" w:rsidP="001C7FC9">
            <w:pPr>
              <w:pStyle w:val="p-ni"/>
              <w:spacing w:before="0" w:after="0" w:line="480" w:lineRule="auto"/>
              <w:rPr>
                <w:szCs w:val="24"/>
                <w:lang w:val="en-US"/>
              </w:rPr>
            </w:pPr>
            <w:r w:rsidRPr="002A0697">
              <w:rPr>
                <w:bCs/>
              </w:rPr>
              <w:t>12</w:t>
            </w:r>
          </w:p>
        </w:tc>
      </w:tr>
      <w:tr w:rsidR="001C7FC9" w:rsidRPr="002A0697" w14:paraId="7461C70E" w14:textId="77777777">
        <w:tc>
          <w:tcPr>
            <w:tcW w:w="5238" w:type="dxa"/>
            <w:tcBorders>
              <w:top w:val="single" w:sz="4" w:space="0" w:color="auto"/>
              <w:left w:val="single" w:sz="4" w:space="0" w:color="auto"/>
              <w:bottom w:val="single" w:sz="4" w:space="0" w:color="auto"/>
              <w:right w:val="single" w:sz="4" w:space="0" w:color="auto"/>
            </w:tcBorders>
          </w:tcPr>
          <w:p w14:paraId="64060817" w14:textId="77777777" w:rsidR="001C7FC9" w:rsidRPr="002A0697" w:rsidRDefault="001C7FC9" w:rsidP="001C7FC9">
            <w:pPr>
              <w:pStyle w:val="p-ni"/>
              <w:spacing w:before="0" w:after="0" w:line="480" w:lineRule="auto"/>
              <w:rPr>
                <w:i/>
                <w:szCs w:val="24"/>
                <w:lang w:val="en-US"/>
              </w:rPr>
            </w:pPr>
            <w:r w:rsidRPr="002A0697">
              <w:t xml:space="preserve">Subtotal </w:t>
            </w:r>
          </w:p>
        </w:tc>
        <w:tc>
          <w:tcPr>
            <w:tcW w:w="1440" w:type="dxa"/>
            <w:tcBorders>
              <w:top w:val="single" w:sz="4" w:space="0" w:color="auto"/>
              <w:left w:val="single" w:sz="4" w:space="0" w:color="auto"/>
              <w:bottom w:val="single" w:sz="4" w:space="0" w:color="auto"/>
              <w:right w:val="single" w:sz="4" w:space="0" w:color="auto"/>
            </w:tcBorders>
          </w:tcPr>
          <w:p w14:paraId="56713A6A" w14:textId="77777777" w:rsidR="001C7FC9" w:rsidRPr="002A0697" w:rsidRDefault="001C7FC9" w:rsidP="001C7FC9">
            <w:pPr>
              <w:pStyle w:val="p-ni"/>
              <w:spacing w:before="0" w:after="0" w:line="480" w:lineRule="auto"/>
              <w:rPr>
                <w:szCs w:val="24"/>
                <w:lang w:val="en-US"/>
              </w:rPr>
            </w:pPr>
            <w:r w:rsidRPr="002A0697">
              <w:rPr>
                <w:bCs/>
              </w:rPr>
              <w:t>23</w:t>
            </w:r>
          </w:p>
        </w:tc>
        <w:tc>
          <w:tcPr>
            <w:tcW w:w="1863" w:type="dxa"/>
            <w:tcBorders>
              <w:top w:val="single" w:sz="4" w:space="0" w:color="auto"/>
              <w:left w:val="single" w:sz="4" w:space="0" w:color="auto"/>
              <w:bottom w:val="single" w:sz="4" w:space="0" w:color="auto"/>
              <w:right w:val="single" w:sz="4" w:space="0" w:color="auto"/>
            </w:tcBorders>
          </w:tcPr>
          <w:p w14:paraId="50DAC91A" w14:textId="77777777" w:rsidR="001C7FC9" w:rsidRPr="002A0697" w:rsidRDefault="001C7FC9" w:rsidP="001C7FC9">
            <w:pPr>
              <w:pStyle w:val="p-ni"/>
              <w:spacing w:before="0" w:after="0" w:line="480" w:lineRule="auto"/>
              <w:rPr>
                <w:szCs w:val="24"/>
                <w:lang w:val="en-US"/>
              </w:rPr>
            </w:pPr>
            <w:r w:rsidRPr="002A0697">
              <w:rPr>
                <w:bCs/>
              </w:rPr>
              <w:t>20</w:t>
            </w:r>
          </w:p>
        </w:tc>
      </w:tr>
      <w:tr w:rsidR="001C7FC9" w:rsidRPr="002A0697" w14:paraId="3425DD39" w14:textId="77777777">
        <w:tc>
          <w:tcPr>
            <w:tcW w:w="8541" w:type="dxa"/>
            <w:gridSpan w:val="3"/>
            <w:tcBorders>
              <w:top w:val="single" w:sz="4" w:space="0" w:color="auto"/>
              <w:left w:val="single" w:sz="4" w:space="0" w:color="auto"/>
              <w:bottom w:val="single" w:sz="4" w:space="0" w:color="auto"/>
              <w:right w:val="single" w:sz="4" w:space="0" w:color="auto"/>
            </w:tcBorders>
          </w:tcPr>
          <w:p w14:paraId="661E5168" w14:textId="77777777" w:rsidR="001C7FC9" w:rsidRPr="002A0697" w:rsidRDefault="001C7FC9" w:rsidP="001C7FC9">
            <w:pPr>
              <w:pStyle w:val="p-ni"/>
              <w:spacing w:before="0" w:after="0" w:line="480" w:lineRule="auto"/>
              <w:rPr>
                <w:szCs w:val="24"/>
                <w:lang w:val="en-US"/>
              </w:rPr>
            </w:pPr>
            <w:r w:rsidRPr="002A0697">
              <w:t xml:space="preserve">                     One sided Fisher’s exact test, p-value=0.025</w:t>
            </w:r>
          </w:p>
        </w:tc>
      </w:tr>
    </w:tbl>
    <w:p w14:paraId="2BA49067" w14:textId="77777777" w:rsidR="001C7FC9" w:rsidRPr="002A0697" w:rsidRDefault="001C7FC9" w:rsidP="001C7FC9"/>
    <w:p w14:paraId="634477D6" w14:textId="77777777" w:rsidR="001C7FC9" w:rsidRPr="002A0697" w:rsidRDefault="001C7FC9" w:rsidP="001C7FC9">
      <w:pPr>
        <w:pStyle w:val="LEGEND"/>
        <w:spacing w:before="0" w:after="0" w:line="360" w:lineRule="auto"/>
        <w:rPr>
          <w:rFonts w:ascii="Times New Roman" w:hAnsi="Times New Roman"/>
          <w:szCs w:val="24"/>
          <w:lang w:val="en-US"/>
        </w:rPr>
      </w:pPr>
      <w:r w:rsidRPr="002A0697">
        <w:rPr>
          <w:rFonts w:ascii="Times New Roman" w:hAnsi="Times New Roman"/>
          <w:szCs w:val="24"/>
          <w:lang w:val="en-US"/>
        </w:rPr>
        <w:t xml:space="preserve">The “conserved” </w:t>
      </w:r>
      <w:ins w:id="1794" w:author="hqin" w:date="2013-01-22T09:53:00Z">
        <w:r w:rsidR="00140598">
          <w:rPr>
            <w:rFonts w:ascii="Times New Roman" w:hAnsi="Times New Roman"/>
            <w:szCs w:val="24"/>
            <w:lang w:val="en-US"/>
          </w:rPr>
          <w:t xml:space="preserve">coat </w:t>
        </w:r>
      </w:ins>
      <w:del w:id="1795" w:author="hqin" w:date="2013-01-22T09:53:00Z">
        <w:r w:rsidRPr="002A0697" w:rsidDel="00140598">
          <w:rPr>
            <w:rFonts w:ascii="Times New Roman" w:hAnsi="Times New Roman"/>
            <w:szCs w:val="24"/>
            <w:lang w:val="en-US"/>
          </w:rPr>
          <w:delText xml:space="preserve">proteins </w:delText>
        </w:r>
      </w:del>
      <w:ins w:id="1796" w:author="hqin" w:date="2013-01-22T09:53:00Z">
        <w:r w:rsidR="00140598">
          <w:rPr>
            <w:rFonts w:ascii="Times New Roman" w:hAnsi="Times New Roman"/>
            <w:szCs w:val="24"/>
            <w:lang w:val="en-US"/>
          </w:rPr>
          <w:t>genes</w:t>
        </w:r>
        <w:r w:rsidR="00140598" w:rsidRPr="002A0697">
          <w:rPr>
            <w:rFonts w:ascii="Times New Roman" w:hAnsi="Times New Roman"/>
            <w:szCs w:val="24"/>
            <w:lang w:val="en-US"/>
          </w:rPr>
          <w:t xml:space="preserve"> </w:t>
        </w:r>
      </w:ins>
      <w:r w:rsidRPr="002A0697">
        <w:rPr>
          <w:rFonts w:ascii="Times New Roman" w:hAnsi="Times New Roman"/>
          <w:szCs w:val="24"/>
          <w:lang w:val="en-US"/>
        </w:rPr>
        <w:t xml:space="preserve">are those with orthologous in all of the four species in the </w:t>
      </w:r>
      <w:r w:rsidRPr="002A0697">
        <w:rPr>
          <w:rFonts w:ascii="Times New Roman" w:hAnsi="Times New Roman"/>
          <w:i/>
          <w:szCs w:val="24"/>
          <w:lang w:val="en-US"/>
        </w:rPr>
        <w:t>B</w:t>
      </w:r>
      <w:r w:rsidRPr="002A0697">
        <w:rPr>
          <w:rFonts w:ascii="Times New Roman" w:hAnsi="Times New Roman"/>
          <w:szCs w:val="24"/>
          <w:lang w:val="en-US"/>
        </w:rPr>
        <w:t xml:space="preserve">. </w:t>
      </w:r>
      <w:r w:rsidRPr="002A0697">
        <w:rPr>
          <w:rFonts w:ascii="Times New Roman" w:hAnsi="Times New Roman"/>
          <w:i/>
          <w:szCs w:val="24"/>
          <w:lang w:val="en-US"/>
        </w:rPr>
        <w:t>cereus</w:t>
      </w:r>
      <w:r w:rsidRPr="002A0697">
        <w:rPr>
          <w:rFonts w:ascii="Times New Roman" w:hAnsi="Times New Roman"/>
          <w:szCs w:val="24"/>
          <w:lang w:val="en-US"/>
        </w:rPr>
        <w:t xml:space="preserve">-group. The “labile” </w:t>
      </w:r>
      <w:del w:id="1797" w:author="hqin" w:date="2013-01-22T09:53:00Z">
        <w:r w:rsidRPr="002A0697" w:rsidDel="00140598">
          <w:rPr>
            <w:rFonts w:ascii="Times New Roman" w:hAnsi="Times New Roman"/>
            <w:szCs w:val="24"/>
            <w:lang w:val="en-US"/>
          </w:rPr>
          <w:delText xml:space="preserve">proteins </w:delText>
        </w:r>
      </w:del>
      <w:ins w:id="1798" w:author="hqin" w:date="2013-01-22T09:53:00Z">
        <w:r w:rsidR="00140598">
          <w:rPr>
            <w:rFonts w:ascii="Times New Roman" w:hAnsi="Times New Roman"/>
            <w:szCs w:val="24"/>
            <w:lang w:val="en-US"/>
          </w:rPr>
          <w:t>coat genes</w:t>
        </w:r>
        <w:r w:rsidR="00140598" w:rsidRPr="002A0697">
          <w:rPr>
            <w:rFonts w:ascii="Times New Roman" w:hAnsi="Times New Roman"/>
            <w:szCs w:val="24"/>
            <w:lang w:val="en-US"/>
          </w:rPr>
          <w:t xml:space="preserve"> </w:t>
        </w:r>
      </w:ins>
      <w:r w:rsidRPr="002A0697">
        <w:rPr>
          <w:rFonts w:ascii="Times New Roman" w:hAnsi="Times New Roman"/>
          <w:szCs w:val="24"/>
          <w:lang w:val="en-US"/>
        </w:rPr>
        <w:t xml:space="preserve">are those with at least one missing orthologous hit in the </w:t>
      </w:r>
      <w:r w:rsidRPr="002A0697">
        <w:rPr>
          <w:rFonts w:ascii="Times New Roman" w:hAnsi="Times New Roman"/>
          <w:i/>
          <w:szCs w:val="24"/>
          <w:lang w:val="en-US"/>
        </w:rPr>
        <w:t>B. cereus</w:t>
      </w:r>
      <w:r w:rsidRPr="002A0697">
        <w:rPr>
          <w:rFonts w:ascii="Times New Roman" w:hAnsi="Times New Roman"/>
          <w:szCs w:val="24"/>
          <w:lang w:val="en-US"/>
        </w:rPr>
        <w:t xml:space="preserve">-group. </w:t>
      </w:r>
    </w:p>
    <w:p w14:paraId="54B64454" w14:textId="77777777" w:rsidR="001C7FC9" w:rsidRPr="002A0697" w:rsidRDefault="001C7FC9" w:rsidP="001C7FC9"/>
    <w:p w14:paraId="6F682075" w14:textId="77777777" w:rsidR="001C7FC9" w:rsidRPr="002A0697" w:rsidRDefault="001C7FC9" w:rsidP="001C7FC9">
      <w:pPr>
        <w:pStyle w:val="LEGEND"/>
        <w:spacing w:after="0" w:line="240" w:lineRule="auto"/>
        <w:ind w:left="720" w:hanging="720"/>
        <w:rPr>
          <w:rFonts w:ascii="Times New Roman" w:hAnsi="Times New Roman"/>
          <w:szCs w:val="24"/>
          <w:lang w:val="en-US"/>
        </w:rPr>
      </w:pPr>
      <w:r w:rsidRPr="002A0697">
        <w:rPr>
          <w:rFonts w:ascii="Times New Roman" w:hAnsi="Times New Roman"/>
          <w:szCs w:val="24"/>
          <w:lang w:val="en-US"/>
        </w:rPr>
        <w:br w:type="page"/>
      </w:r>
    </w:p>
    <w:p w14:paraId="08B20F76" w14:textId="77777777" w:rsidR="001C7FC9" w:rsidRPr="002A0697" w:rsidDel="00D640E8" w:rsidRDefault="001C7FC9" w:rsidP="001C7FC9">
      <w:pPr>
        <w:pStyle w:val="p-ni"/>
        <w:spacing w:before="0" w:after="0" w:line="240" w:lineRule="auto"/>
        <w:rPr>
          <w:del w:id="1799" w:author="hqin" w:date="2013-01-28T10:06:00Z"/>
          <w:b/>
          <w:bCs/>
          <w:szCs w:val="24"/>
          <w:lang w:val="en-US"/>
        </w:rPr>
      </w:pPr>
      <w:del w:id="1800" w:author="hqin" w:date="2013-01-28T08:17:00Z">
        <w:r w:rsidRPr="002A0697" w:rsidDel="00405679">
          <w:rPr>
            <w:b/>
            <w:bCs/>
            <w:szCs w:val="24"/>
            <w:lang w:val="en-US"/>
          </w:rPr>
          <w:delText xml:space="preserve">Table </w:delText>
        </w:r>
        <w:r w:rsidRPr="002A0697" w:rsidDel="004B13F3">
          <w:rPr>
            <w:b/>
            <w:bCs/>
            <w:szCs w:val="24"/>
            <w:lang w:val="en-US"/>
          </w:rPr>
          <w:delText xml:space="preserve">2B </w:delText>
        </w:r>
      </w:del>
      <w:del w:id="1801" w:author="hqin" w:date="2013-01-28T10:06:00Z">
        <w:r w:rsidRPr="002A0697" w:rsidDel="00D640E8">
          <w:rPr>
            <w:szCs w:val="24"/>
            <w:lang w:val="en-US"/>
          </w:rPr>
          <w:delText>Orthologous</w:delText>
        </w:r>
        <w:r w:rsidRPr="002A0697" w:rsidDel="00D640E8">
          <w:rPr>
            <w:b/>
            <w:bCs/>
            <w:szCs w:val="24"/>
            <w:lang w:val="en-US"/>
          </w:rPr>
          <w:delText xml:space="preserve"> </w:delText>
        </w:r>
        <w:r w:rsidRPr="002A0697" w:rsidDel="00D640E8">
          <w:rPr>
            <w:szCs w:val="24"/>
            <w:lang w:val="en-US"/>
          </w:rPr>
          <w:delText xml:space="preserve">hits of </w:delText>
        </w:r>
        <w:r w:rsidRPr="002A0697" w:rsidDel="00D640E8">
          <w:rPr>
            <w:i/>
            <w:iCs/>
            <w:szCs w:val="24"/>
            <w:lang w:val="en-US"/>
          </w:rPr>
          <w:delText>B. subtilis</w:delText>
        </w:r>
        <w:r w:rsidRPr="002A0697" w:rsidDel="00D640E8">
          <w:rPr>
            <w:szCs w:val="24"/>
            <w:lang w:val="en-US"/>
          </w:rPr>
          <w:delText xml:space="preserve"> coat proteins in the </w:delText>
        </w:r>
        <w:r w:rsidRPr="002A0697" w:rsidDel="00D640E8">
          <w:rPr>
            <w:i/>
            <w:szCs w:val="24"/>
            <w:lang w:val="en-US"/>
          </w:rPr>
          <w:delText>B. cereus</w:delText>
        </w:r>
        <w:r w:rsidRPr="002A0697" w:rsidDel="00D640E8">
          <w:rPr>
            <w:szCs w:val="24"/>
            <w:lang w:val="en-US"/>
          </w:rPr>
          <w:delText xml:space="preserve">-group. </w:delText>
        </w:r>
      </w:del>
    </w:p>
    <w:p w14:paraId="3207C529" w14:textId="77777777" w:rsidR="001C7FC9" w:rsidRPr="002A0697" w:rsidDel="00D640E8" w:rsidRDefault="001C7FC9" w:rsidP="001C7FC9">
      <w:pPr>
        <w:pStyle w:val="p-ni"/>
        <w:spacing w:before="0" w:after="0" w:line="240" w:lineRule="auto"/>
        <w:rPr>
          <w:del w:id="1802" w:author="hqin" w:date="2013-01-28T10:06:00Z"/>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689"/>
        <w:gridCol w:w="1440"/>
        <w:gridCol w:w="1440"/>
        <w:gridCol w:w="1863"/>
      </w:tblGrid>
      <w:tr w:rsidR="001C7FC9" w:rsidRPr="002A0697" w:rsidDel="000A50F1" w14:paraId="0C708CAF" w14:textId="77777777" w:rsidTr="00B17691">
        <w:trPr>
          <w:del w:id="1803" w:author="hqin" w:date="2013-01-28T08:18:00Z"/>
        </w:trPr>
        <w:tc>
          <w:tcPr>
            <w:tcW w:w="1998" w:type="dxa"/>
            <w:tcBorders>
              <w:top w:val="single" w:sz="4" w:space="0" w:color="auto"/>
              <w:left w:val="single" w:sz="4" w:space="0" w:color="auto"/>
              <w:bottom w:val="single" w:sz="4" w:space="0" w:color="auto"/>
              <w:right w:val="single" w:sz="4" w:space="0" w:color="auto"/>
            </w:tcBorders>
          </w:tcPr>
          <w:p w14:paraId="6F237E93" w14:textId="77777777" w:rsidR="001C7FC9" w:rsidRPr="002A0697" w:rsidDel="000A50F1" w:rsidRDefault="001C7FC9" w:rsidP="001C7FC9">
            <w:pPr>
              <w:pStyle w:val="p-ni"/>
              <w:spacing w:before="0" w:after="0" w:line="480" w:lineRule="auto"/>
              <w:rPr>
                <w:del w:id="1804" w:author="hqin" w:date="2013-01-28T08:18:00Z"/>
                <w:szCs w:val="24"/>
                <w:lang w:val="en-US"/>
              </w:rPr>
            </w:pPr>
            <w:del w:id="1805" w:author="hqin" w:date="2013-01-28T08:18:00Z">
              <w:r w:rsidRPr="002A0697" w:rsidDel="000A50F1">
                <w:rPr>
                  <w:szCs w:val="24"/>
                  <w:lang w:val="en-US"/>
                </w:rPr>
                <w:delText>Comparison</w:delText>
              </w:r>
            </w:del>
          </w:p>
        </w:tc>
        <w:tc>
          <w:tcPr>
            <w:tcW w:w="1689" w:type="dxa"/>
            <w:tcBorders>
              <w:top w:val="single" w:sz="4" w:space="0" w:color="auto"/>
              <w:left w:val="single" w:sz="4" w:space="0" w:color="auto"/>
              <w:bottom w:val="single" w:sz="4" w:space="0" w:color="auto"/>
              <w:right w:val="single" w:sz="4" w:space="0" w:color="auto"/>
            </w:tcBorders>
          </w:tcPr>
          <w:p w14:paraId="3FBBAE96" w14:textId="77777777" w:rsidR="001C7FC9" w:rsidRPr="002A0697" w:rsidDel="000A50F1" w:rsidRDefault="001C7FC9" w:rsidP="001C7FC9">
            <w:pPr>
              <w:pStyle w:val="p-ni"/>
              <w:spacing w:before="0" w:after="0" w:line="480" w:lineRule="auto"/>
              <w:rPr>
                <w:del w:id="1806" w:author="hqin" w:date="2013-01-28T08:18:00Z"/>
                <w:szCs w:val="24"/>
                <w:lang w:val="en-US"/>
              </w:rPr>
            </w:pPr>
          </w:p>
        </w:tc>
        <w:tc>
          <w:tcPr>
            <w:tcW w:w="1440" w:type="dxa"/>
            <w:tcBorders>
              <w:top w:val="single" w:sz="4" w:space="0" w:color="auto"/>
              <w:left w:val="single" w:sz="4" w:space="0" w:color="auto"/>
              <w:bottom w:val="single" w:sz="4" w:space="0" w:color="auto"/>
              <w:right w:val="single" w:sz="4" w:space="0" w:color="auto"/>
            </w:tcBorders>
          </w:tcPr>
          <w:p w14:paraId="1E257A99" w14:textId="77777777" w:rsidR="001C7FC9" w:rsidRPr="002A0697" w:rsidDel="000A50F1" w:rsidRDefault="001C7FC9" w:rsidP="001C7FC9">
            <w:pPr>
              <w:pStyle w:val="p-ni"/>
              <w:spacing w:before="0" w:after="0" w:line="480" w:lineRule="auto"/>
              <w:rPr>
                <w:del w:id="1807" w:author="hqin" w:date="2013-01-28T08:18:00Z"/>
                <w:szCs w:val="24"/>
                <w:lang w:val="en-US"/>
              </w:rPr>
            </w:pPr>
            <w:del w:id="1808" w:author="hqin" w:date="2013-01-28T08:18:00Z">
              <w:r w:rsidRPr="002A0697" w:rsidDel="000A50F1">
                <w:rPr>
                  <w:szCs w:val="24"/>
                  <w:lang w:val="en-US"/>
                </w:rPr>
                <w:delText>Inner Coat</w:delText>
              </w:r>
            </w:del>
          </w:p>
        </w:tc>
        <w:tc>
          <w:tcPr>
            <w:tcW w:w="1440" w:type="dxa"/>
            <w:tcBorders>
              <w:top w:val="single" w:sz="4" w:space="0" w:color="auto"/>
              <w:left w:val="single" w:sz="4" w:space="0" w:color="auto"/>
              <w:bottom w:val="single" w:sz="4" w:space="0" w:color="auto"/>
              <w:right w:val="single" w:sz="4" w:space="0" w:color="auto"/>
            </w:tcBorders>
          </w:tcPr>
          <w:p w14:paraId="1EDD0BB6" w14:textId="77777777" w:rsidR="001C7FC9" w:rsidRPr="002A0697" w:rsidDel="000A50F1" w:rsidRDefault="001C7FC9" w:rsidP="001C7FC9">
            <w:pPr>
              <w:pStyle w:val="p-ni"/>
              <w:spacing w:before="0" w:after="0" w:line="480" w:lineRule="auto"/>
              <w:rPr>
                <w:del w:id="1809" w:author="hqin" w:date="2013-01-28T08:18:00Z"/>
                <w:szCs w:val="24"/>
                <w:lang w:val="en-US"/>
              </w:rPr>
            </w:pPr>
            <w:del w:id="1810" w:author="hqin" w:date="2013-01-28T08:18:00Z">
              <w:r w:rsidRPr="002A0697" w:rsidDel="000A50F1">
                <w:rPr>
                  <w:szCs w:val="24"/>
                  <w:lang w:val="en-US"/>
                </w:rPr>
                <w:delText>Outer Coat</w:delText>
              </w:r>
            </w:del>
          </w:p>
        </w:tc>
        <w:tc>
          <w:tcPr>
            <w:tcW w:w="1863" w:type="dxa"/>
            <w:tcBorders>
              <w:top w:val="single" w:sz="4" w:space="0" w:color="auto"/>
              <w:left w:val="single" w:sz="4" w:space="0" w:color="auto"/>
              <w:bottom w:val="single" w:sz="4" w:space="0" w:color="auto"/>
              <w:right w:val="single" w:sz="4" w:space="0" w:color="auto"/>
            </w:tcBorders>
          </w:tcPr>
          <w:p w14:paraId="21170D93" w14:textId="77777777" w:rsidR="001C7FC9" w:rsidRPr="002A0697" w:rsidDel="000A50F1" w:rsidRDefault="001C7FC9" w:rsidP="001C7FC9">
            <w:pPr>
              <w:pStyle w:val="p-ni"/>
              <w:spacing w:before="0" w:after="0" w:line="480" w:lineRule="auto"/>
              <w:rPr>
                <w:del w:id="1811" w:author="hqin" w:date="2013-01-28T08:18:00Z"/>
                <w:szCs w:val="24"/>
                <w:lang w:val="en-US"/>
              </w:rPr>
            </w:pPr>
            <w:del w:id="1812" w:author="hqin" w:date="2013-01-28T08:18:00Z">
              <w:r w:rsidRPr="002A0697" w:rsidDel="000A50F1">
                <w:rPr>
                  <w:szCs w:val="24"/>
                  <w:lang w:val="en-US"/>
                </w:rPr>
                <w:delText xml:space="preserve">p-value </w:delText>
              </w:r>
            </w:del>
          </w:p>
        </w:tc>
      </w:tr>
      <w:tr w:rsidR="001C7FC9" w:rsidRPr="002A0697" w:rsidDel="000A50F1" w14:paraId="5F70E2E6" w14:textId="77777777" w:rsidTr="00B17691">
        <w:trPr>
          <w:del w:id="1813" w:author="hqin" w:date="2013-01-28T08:18:00Z"/>
        </w:trPr>
        <w:tc>
          <w:tcPr>
            <w:tcW w:w="1998" w:type="dxa"/>
            <w:tcBorders>
              <w:top w:val="single" w:sz="4" w:space="0" w:color="auto"/>
              <w:left w:val="single" w:sz="4" w:space="0" w:color="auto"/>
              <w:bottom w:val="single" w:sz="4" w:space="0" w:color="auto"/>
              <w:right w:val="single" w:sz="4" w:space="0" w:color="auto"/>
            </w:tcBorders>
          </w:tcPr>
          <w:p w14:paraId="54D1C59A" w14:textId="77777777" w:rsidR="001C7FC9" w:rsidRPr="002A0697" w:rsidDel="000A50F1" w:rsidRDefault="001C7FC9" w:rsidP="001C7FC9">
            <w:pPr>
              <w:pStyle w:val="p-ni"/>
              <w:spacing w:before="0" w:after="0" w:line="480" w:lineRule="auto"/>
              <w:rPr>
                <w:del w:id="1814" w:author="hqin" w:date="2013-01-28T08:18:00Z"/>
                <w:szCs w:val="24"/>
                <w:lang w:val="en-US"/>
              </w:rPr>
            </w:pPr>
            <w:del w:id="1815" w:author="hqin" w:date="2013-01-28T08:18:00Z">
              <w:r w:rsidRPr="002A0697" w:rsidDel="000A50F1">
                <w:rPr>
                  <w:i/>
                  <w:szCs w:val="24"/>
                  <w:lang w:val="en-US"/>
                </w:rPr>
                <w:delText>B. subtilis</w:delText>
              </w:r>
              <w:r w:rsidRPr="002A0697" w:rsidDel="000A50F1">
                <w:rPr>
                  <w:szCs w:val="24"/>
                  <w:lang w:val="en-US"/>
                </w:rPr>
                <w:delText xml:space="preserve"> vs. </w:delText>
              </w:r>
            </w:del>
          </w:p>
          <w:p w14:paraId="0E968F59" w14:textId="77777777" w:rsidR="001C7FC9" w:rsidRPr="002A0697" w:rsidDel="000A50F1" w:rsidRDefault="001C7FC9" w:rsidP="001C7FC9">
            <w:pPr>
              <w:pStyle w:val="p-ni"/>
              <w:spacing w:before="0" w:after="0" w:line="480" w:lineRule="auto"/>
              <w:rPr>
                <w:del w:id="1816" w:author="hqin" w:date="2013-01-28T08:18:00Z"/>
                <w:szCs w:val="24"/>
                <w:lang w:val="en-US"/>
              </w:rPr>
            </w:pPr>
            <w:del w:id="1817" w:author="hqin" w:date="2013-01-28T08:18:00Z">
              <w:r w:rsidRPr="002A0697" w:rsidDel="000A50F1">
                <w:rPr>
                  <w:i/>
                  <w:szCs w:val="24"/>
                  <w:lang w:val="en-US"/>
                </w:rPr>
                <w:delText>B. cereus</w:delText>
              </w:r>
              <w:r w:rsidRPr="002A0697" w:rsidDel="000A50F1">
                <w:rPr>
                  <w:szCs w:val="24"/>
                  <w:lang w:val="en-US"/>
                </w:rPr>
                <w:delText>-group</w:delText>
              </w:r>
            </w:del>
          </w:p>
        </w:tc>
        <w:tc>
          <w:tcPr>
            <w:tcW w:w="1689" w:type="dxa"/>
            <w:tcBorders>
              <w:top w:val="single" w:sz="4" w:space="0" w:color="auto"/>
              <w:left w:val="single" w:sz="4" w:space="0" w:color="auto"/>
              <w:bottom w:val="single" w:sz="4" w:space="0" w:color="auto"/>
              <w:right w:val="single" w:sz="4" w:space="0" w:color="auto"/>
            </w:tcBorders>
          </w:tcPr>
          <w:p w14:paraId="4105FA1C" w14:textId="77777777" w:rsidR="001C7FC9" w:rsidRPr="002A0697" w:rsidDel="000A50F1" w:rsidRDefault="001C7FC9" w:rsidP="001C7FC9">
            <w:pPr>
              <w:pStyle w:val="p-ni"/>
              <w:spacing w:before="0" w:after="0" w:line="480" w:lineRule="auto"/>
              <w:rPr>
                <w:del w:id="1818" w:author="hqin" w:date="2013-01-28T08:18:00Z"/>
                <w:szCs w:val="24"/>
                <w:lang w:val="en-US"/>
              </w:rPr>
            </w:pPr>
            <w:del w:id="1819" w:author="hqin" w:date="2013-01-28T08:18:00Z">
              <w:r w:rsidRPr="002A0697" w:rsidDel="000A50F1">
                <w:rPr>
                  <w:szCs w:val="24"/>
                  <w:lang w:val="en-US"/>
                </w:rPr>
                <w:delText>Mean # of Hits</w:delText>
              </w:r>
            </w:del>
          </w:p>
          <w:p w14:paraId="1D58E787" w14:textId="77777777" w:rsidR="001C7FC9" w:rsidRPr="002A0697" w:rsidDel="000A50F1" w:rsidRDefault="001C7FC9" w:rsidP="001C7FC9">
            <w:pPr>
              <w:pStyle w:val="p-ni"/>
              <w:spacing w:before="0" w:after="0" w:line="480" w:lineRule="auto"/>
              <w:rPr>
                <w:del w:id="1820" w:author="hqin" w:date="2013-01-28T08:18:00Z"/>
                <w:szCs w:val="24"/>
                <w:lang w:val="en-US"/>
              </w:rPr>
            </w:pPr>
          </w:p>
        </w:tc>
        <w:tc>
          <w:tcPr>
            <w:tcW w:w="1440" w:type="dxa"/>
            <w:tcBorders>
              <w:top w:val="single" w:sz="4" w:space="0" w:color="auto"/>
              <w:left w:val="single" w:sz="4" w:space="0" w:color="auto"/>
              <w:bottom w:val="single" w:sz="4" w:space="0" w:color="auto"/>
              <w:right w:val="single" w:sz="4" w:space="0" w:color="auto"/>
            </w:tcBorders>
          </w:tcPr>
          <w:p w14:paraId="76B6FA56" w14:textId="77777777" w:rsidR="001C7FC9" w:rsidRPr="002A0697" w:rsidDel="000A50F1" w:rsidRDefault="001C7FC9" w:rsidP="001C7FC9">
            <w:pPr>
              <w:pStyle w:val="p-ni"/>
              <w:spacing w:before="0" w:after="0" w:line="480" w:lineRule="auto"/>
              <w:rPr>
                <w:del w:id="1821" w:author="hqin" w:date="2013-01-28T08:18:00Z"/>
                <w:szCs w:val="24"/>
                <w:lang w:val="en-US"/>
              </w:rPr>
            </w:pPr>
            <w:del w:id="1822" w:author="hqin" w:date="2013-01-28T08:18:00Z">
              <w:r w:rsidRPr="002A0697" w:rsidDel="000A50F1">
                <w:rPr>
                  <w:szCs w:val="24"/>
                  <w:lang w:val="en-US"/>
                </w:rPr>
                <w:delText>3.1 ± 1.7</w:delText>
              </w:r>
            </w:del>
          </w:p>
        </w:tc>
        <w:tc>
          <w:tcPr>
            <w:tcW w:w="1440" w:type="dxa"/>
            <w:tcBorders>
              <w:top w:val="single" w:sz="4" w:space="0" w:color="auto"/>
              <w:left w:val="single" w:sz="4" w:space="0" w:color="auto"/>
              <w:bottom w:val="single" w:sz="4" w:space="0" w:color="auto"/>
              <w:right w:val="single" w:sz="4" w:space="0" w:color="auto"/>
            </w:tcBorders>
          </w:tcPr>
          <w:p w14:paraId="64AE9C57" w14:textId="77777777" w:rsidR="001C7FC9" w:rsidRPr="002A0697" w:rsidDel="000A50F1" w:rsidRDefault="001C7FC9" w:rsidP="001C7FC9">
            <w:pPr>
              <w:pStyle w:val="p-ni"/>
              <w:spacing w:before="0" w:after="0" w:line="480" w:lineRule="auto"/>
              <w:rPr>
                <w:del w:id="1823" w:author="hqin" w:date="2013-01-28T08:18:00Z"/>
                <w:szCs w:val="24"/>
                <w:lang w:val="en-US"/>
              </w:rPr>
            </w:pPr>
            <w:del w:id="1824" w:author="hqin" w:date="2013-01-28T08:18:00Z">
              <w:r w:rsidRPr="002A0697" w:rsidDel="000A50F1">
                <w:rPr>
                  <w:szCs w:val="24"/>
                  <w:lang w:val="en-US"/>
                </w:rPr>
                <w:delText>2.1 ± 1.8</w:delText>
              </w:r>
            </w:del>
          </w:p>
        </w:tc>
        <w:tc>
          <w:tcPr>
            <w:tcW w:w="1863" w:type="dxa"/>
            <w:tcBorders>
              <w:top w:val="single" w:sz="4" w:space="0" w:color="auto"/>
              <w:left w:val="single" w:sz="4" w:space="0" w:color="auto"/>
              <w:bottom w:val="single" w:sz="4" w:space="0" w:color="auto"/>
              <w:right w:val="single" w:sz="4" w:space="0" w:color="auto"/>
            </w:tcBorders>
          </w:tcPr>
          <w:p w14:paraId="19B0B36A" w14:textId="77777777" w:rsidR="001C7FC9" w:rsidRPr="002A0697" w:rsidDel="000A50F1" w:rsidRDefault="001C7FC9" w:rsidP="001C7FC9">
            <w:pPr>
              <w:pStyle w:val="p-ni"/>
              <w:spacing w:before="0" w:after="0" w:line="480" w:lineRule="auto"/>
              <w:rPr>
                <w:del w:id="1825" w:author="hqin" w:date="2013-01-28T08:18:00Z"/>
                <w:szCs w:val="24"/>
                <w:lang w:val="en-US"/>
              </w:rPr>
            </w:pPr>
            <w:del w:id="1826" w:author="hqin" w:date="2013-01-28T08:18:00Z">
              <w:r w:rsidRPr="002A0697" w:rsidDel="000A50F1">
                <w:rPr>
                  <w:szCs w:val="24"/>
                  <w:lang w:val="en-US"/>
                </w:rPr>
                <w:delText>0.039(Wilcoxon)</w:delText>
              </w:r>
            </w:del>
          </w:p>
          <w:p w14:paraId="2ADF9C03" w14:textId="77777777" w:rsidR="001C7FC9" w:rsidRPr="002A0697" w:rsidDel="000A50F1" w:rsidRDefault="001C7FC9" w:rsidP="001C7FC9">
            <w:pPr>
              <w:pStyle w:val="p-ni"/>
              <w:spacing w:before="0" w:after="0" w:line="480" w:lineRule="auto"/>
              <w:rPr>
                <w:del w:id="1827" w:author="hqin" w:date="2013-01-28T08:18:00Z"/>
                <w:szCs w:val="24"/>
                <w:lang w:val="en-US"/>
              </w:rPr>
            </w:pPr>
            <w:del w:id="1828" w:author="hqin" w:date="2013-01-28T08:18:00Z">
              <w:r w:rsidRPr="002A0697" w:rsidDel="000A50F1">
                <w:rPr>
                  <w:szCs w:val="24"/>
                  <w:lang w:val="en-US"/>
                </w:rPr>
                <w:delText>0.049(t-test)</w:delText>
              </w:r>
            </w:del>
          </w:p>
        </w:tc>
      </w:tr>
    </w:tbl>
    <w:p w14:paraId="08BD7A29" w14:textId="77777777" w:rsidR="001C7FC9" w:rsidRPr="002A0697" w:rsidDel="000A50F1" w:rsidRDefault="001C7FC9" w:rsidP="001C7FC9">
      <w:pPr>
        <w:pStyle w:val="LEGEND"/>
        <w:spacing w:before="0" w:after="0" w:line="480" w:lineRule="auto"/>
        <w:rPr>
          <w:del w:id="1829" w:author="hqin" w:date="2013-01-28T08:18:00Z"/>
          <w:rFonts w:ascii="Times New Roman" w:hAnsi="Times New Roman"/>
          <w:szCs w:val="24"/>
          <w:lang w:val="en-US"/>
        </w:rPr>
      </w:pPr>
    </w:p>
    <w:p w14:paraId="680419E2" w14:textId="77777777" w:rsidR="001C7FC9" w:rsidRPr="002A0697" w:rsidRDefault="001C7FC9" w:rsidP="001C7FC9">
      <w:pPr>
        <w:pStyle w:val="LEGEND"/>
        <w:spacing w:before="0" w:after="0" w:line="480" w:lineRule="auto"/>
        <w:rPr>
          <w:rFonts w:ascii="Times New Roman" w:hAnsi="Times New Roman"/>
          <w:szCs w:val="24"/>
          <w:lang w:val="en-US"/>
        </w:rPr>
      </w:pPr>
      <w:del w:id="1830" w:author="hqin" w:date="2013-01-28T10:06:00Z">
        <w:r w:rsidRPr="002A0697" w:rsidDel="00D640E8">
          <w:rPr>
            <w:rFonts w:ascii="Times New Roman" w:hAnsi="Times New Roman"/>
            <w:szCs w:val="24"/>
            <w:lang w:val="en-US"/>
          </w:rPr>
          <w:delText xml:space="preserve">The p-values are calculated by one-sided Fisher’s exact test, Wilcoxon test, and t-test. The number of orthologous hits for each coat protein gene in the </w:delText>
        </w:r>
        <w:r w:rsidRPr="002A0697" w:rsidDel="00D640E8">
          <w:rPr>
            <w:rFonts w:ascii="Times New Roman" w:hAnsi="Times New Roman"/>
            <w:i/>
            <w:szCs w:val="24"/>
            <w:lang w:val="en-US"/>
          </w:rPr>
          <w:delText>B. cereus</w:delText>
        </w:r>
      </w:del>
      <w:ins w:id="1831" w:author="MI" w:date="2011-11-29T18:59:00Z">
        <w:del w:id="1832" w:author="hqin" w:date="2013-01-28T10:06:00Z">
          <w:r w:rsidR="0036587D" w:rsidRPr="0036587D">
            <w:rPr>
              <w:rFonts w:ascii="Times New Roman" w:hAnsi="Times New Roman"/>
              <w:szCs w:val="24"/>
              <w:lang w:val="en-US"/>
              <w:rPrChange w:id="1833" w:author="MI" w:date="2011-11-29T18:59:00Z">
                <w:rPr>
                  <w:rFonts w:ascii="Times New Roman" w:hAnsi="Times New Roman"/>
                  <w:i/>
                  <w:sz w:val="16"/>
                  <w:szCs w:val="24"/>
                  <w:lang w:val="en-US"/>
                </w:rPr>
              </w:rPrChange>
            </w:rPr>
            <w:delText>-group</w:delText>
          </w:r>
        </w:del>
      </w:ins>
      <w:del w:id="1834" w:author="hqin" w:date="2013-01-28T10:06:00Z">
        <w:r w:rsidRPr="002A0697" w:rsidDel="00D640E8">
          <w:rPr>
            <w:rFonts w:ascii="Times New Roman" w:hAnsi="Times New Roman"/>
            <w:szCs w:val="24"/>
            <w:lang w:val="en-US"/>
          </w:rPr>
          <w:delText xml:space="preserve"> clade is the sum of the hits in </w:delText>
        </w:r>
        <w:r w:rsidRPr="002A0697" w:rsidDel="00D640E8">
          <w:rPr>
            <w:rFonts w:ascii="Times New Roman" w:hAnsi="Times New Roman"/>
            <w:i/>
            <w:szCs w:val="24"/>
            <w:lang w:val="en-US"/>
          </w:rPr>
          <w:delText>B. anthracis</w:delText>
        </w:r>
        <w:r w:rsidRPr="002A0697" w:rsidDel="00D640E8">
          <w:rPr>
            <w:rFonts w:ascii="Times New Roman" w:hAnsi="Times New Roman"/>
            <w:szCs w:val="24"/>
            <w:lang w:val="en-US"/>
          </w:rPr>
          <w:delText xml:space="preserve">, </w:delText>
        </w:r>
        <w:r w:rsidRPr="002A0697" w:rsidDel="00D640E8">
          <w:rPr>
            <w:rFonts w:ascii="Times New Roman" w:hAnsi="Times New Roman"/>
            <w:i/>
            <w:szCs w:val="24"/>
            <w:lang w:val="en-US"/>
          </w:rPr>
          <w:delText>B. thuringiensis</w:delText>
        </w:r>
        <w:r w:rsidRPr="002A0697" w:rsidDel="00D640E8">
          <w:rPr>
            <w:rFonts w:ascii="Times New Roman" w:hAnsi="Times New Roman"/>
            <w:szCs w:val="24"/>
            <w:lang w:val="en-US"/>
          </w:rPr>
          <w:delText xml:space="preserve">, </w:delText>
        </w:r>
        <w:r w:rsidRPr="002A0697" w:rsidDel="00D640E8">
          <w:rPr>
            <w:rFonts w:ascii="Times New Roman" w:hAnsi="Times New Roman"/>
            <w:i/>
            <w:szCs w:val="24"/>
            <w:lang w:val="en-US"/>
          </w:rPr>
          <w:delText>B. cereus</w:delText>
        </w:r>
        <w:r w:rsidRPr="002A0697" w:rsidDel="00D640E8">
          <w:rPr>
            <w:rFonts w:ascii="Times New Roman" w:hAnsi="Times New Roman"/>
            <w:szCs w:val="24"/>
            <w:lang w:val="en-US"/>
          </w:rPr>
          <w:delText xml:space="preserve">, and </w:delText>
        </w:r>
        <w:r w:rsidRPr="002A0697" w:rsidDel="00D640E8">
          <w:rPr>
            <w:rFonts w:ascii="Times New Roman" w:hAnsi="Times New Roman"/>
            <w:i/>
            <w:szCs w:val="24"/>
            <w:lang w:val="en-US"/>
          </w:rPr>
          <w:delText>B. weihenstephanensis</w:delText>
        </w:r>
        <w:r w:rsidRPr="002A0697" w:rsidDel="00D640E8">
          <w:rPr>
            <w:rFonts w:ascii="Times New Roman" w:hAnsi="Times New Roman"/>
            <w:szCs w:val="24"/>
            <w:lang w:val="en-US"/>
          </w:rPr>
          <w:delText>.</w:delText>
        </w:r>
      </w:del>
    </w:p>
    <w:p w14:paraId="0061ECA4" w14:textId="77777777" w:rsidR="001C7FC9" w:rsidRDefault="001C7FC9" w:rsidP="001C7FC9">
      <w:pPr>
        <w:pStyle w:val="LEGEND"/>
        <w:spacing w:after="0" w:line="240" w:lineRule="auto"/>
        <w:ind w:left="720" w:hanging="720"/>
        <w:rPr>
          <w:ins w:id="1835" w:author="hqin" w:date="2013-01-28T08:37:00Z"/>
          <w:rFonts w:ascii="Times New Roman" w:hAnsi="Times New Roman"/>
          <w:szCs w:val="24"/>
          <w:lang w:val="en-US"/>
        </w:rPr>
      </w:pPr>
    </w:p>
    <w:p w14:paraId="47BFF485" w14:textId="77777777" w:rsidR="00805FCB" w:rsidRDefault="00805FCB" w:rsidP="001C7FC9">
      <w:pPr>
        <w:pStyle w:val="LEGEND"/>
        <w:spacing w:after="0" w:line="240" w:lineRule="auto"/>
        <w:ind w:left="720" w:hanging="720"/>
        <w:rPr>
          <w:ins w:id="1836" w:author="hqin" w:date="2013-01-28T08:38:00Z"/>
          <w:rFonts w:ascii="Times New Roman" w:hAnsi="Times New Roman"/>
          <w:szCs w:val="24"/>
          <w:lang w:val="en-US"/>
        </w:rPr>
      </w:pPr>
      <w:ins w:id="1837" w:author="hqin" w:date="2013-01-28T08:37:00Z">
        <w:r>
          <w:rPr>
            <w:rFonts w:ascii="Times New Roman" w:hAnsi="Times New Roman"/>
            <w:szCs w:val="24"/>
            <w:lang w:val="en-US"/>
          </w:rPr>
          <w:t>Figure 1, species reference tree</w:t>
        </w:r>
      </w:ins>
    </w:p>
    <w:p w14:paraId="2A145ADA" w14:textId="77777777" w:rsidR="007D5943" w:rsidRPr="00F67347" w:rsidRDefault="007D5943" w:rsidP="007D5943">
      <w:pPr>
        <w:rPr>
          <w:ins w:id="1838" w:author="hqin" w:date="2013-01-28T09:34:00Z"/>
          <w:rFonts w:ascii="Courier New" w:hAnsi="Courier New" w:cs="Courier New"/>
        </w:rPr>
      </w:pPr>
      <w:ins w:id="1839" w:author="hqin" w:date="2013-01-28T09:34:00Z">
        <w:r w:rsidRPr="00AD4EE6">
          <w:rPr>
            <w:b/>
          </w:rPr>
          <w:t>Figure S1</w:t>
        </w:r>
        <w:r>
          <w:rPr>
            <w:b/>
          </w:rPr>
          <w:t xml:space="preserve"> </w:t>
        </w:r>
      </w:ins>
      <w:ins w:id="1840" w:author="hqin" w:date="2013-01-28T09:48:00Z">
        <w:r w:rsidR="006E1DA5">
          <w:rPr>
            <w:b/>
          </w:rPr>
          <w:t xml:space="preserve">The </w:t>
        </w:r>
        <w:r w:rsidR="006E1DA5">
          <w:t>s</w:t>
        </w:r>
      </w:ins>
      <w:ins w:id="1841" w:author="hqin" w:date="2013-01-28T09:34:00Z">
        <w:r w:rsidRPr="00F67347">
          <w:t>pecies</w:t>
        </w:r>
      </w:ins>
      <w:ins w:id="1842" w:author="hqin" w:date="2013-01-28T09:48:00Z">
        <w:r w:rsidR="006E1DA5">
          <w:t xml:space="preserve">/reference </w:t>
        </w:r>
      </w:ins>
      <w:ins w:id="1843" w:author="hqin" w:date="2013-01-28T09:34:00Z">
        <w:r w:rsidRPr="00F67347">
          <w:t xml:space="preserve">tree of the </w:t>
        </w:r>
        <w:r w:rsidRPr="00F67347">
          <w:rPr>
            <w:i/>
            <w:iCs/>
          </w:rPr>
          <w:t>Bacillus</w:t>
        </w:r>
        <w:r w:rsidRPr="00F67347">
          <w:t xml:space="preserve"> genomes under study based on 34 concatenated essential genes. </w:t>
        </w:r>
      </w:ins>
      <w:ins w:id="1844" w:author="hqin" w:date="2013-01-28T09:49:00Z">
        <w:r w:rsidR="008A2A5B" w:rsidRPr="00F67347">
          <w:t>The Newick format of the species tree is  (((Bpu,(Bli,(Bam,(Bmo,Bsu)))),(Bwe,(Bce,Ban,Bth))),</w:t>
        </w:r>
        <w:r w:rsidR="008A2A5B">
          <w:t>(</w:t>
        </w:r>
        <w:r w:rsidR="008A2A5B" w:rsidRPr="00F67347">
          <w:t>Bha,Bcl)</w:t>
        </w:r>
        <w:r w:rsidR="008A2A5B">
          <w:t>)</w:t>
        </w:r>
        <w:r w:rsidR="008A2A5B" w:rsidRPr="00F67347">
          <w:t xml:space="preserve">.  </w:t>
        </w:r>
      </w:ins>
      <w:ins w:id="1845" w:author="hqin" w:date="2013-01-28T09:34:00Z">
        <w:r w:rsidRPr="00F67347">
          <w:t xml:space="preserve">The evolutionary </w:t>
        </w:r>
        <w:r w:rsidR="000C727F">
          <w:t xml:space="preserve">history was inferred using the </w:t>
        </w:r>
      </w:ins>
      <w:ins w:id="1846" w:author="hqin" w:date="2013-01-30T10:25:00Z">
        <w:r w:rsidR="000C727F">
          <w:t>n</w:t>
        </w:r>
      </w:ins>
      <w:ins w:id="1847" w:author="hqin" w:date="2013-01-28T09:34:00Z">
        <w:r w:rsidR="000C727F">
          <w:t>eighbor-</w:t>
        </w:r>
      </w:ins>
      <w:ins w:id="1848" w:author="hqin" w:date="2013-01-30T10:25:00Z">
        <w:r w:rsidR="000C727F">
          <w:t>j</w:t>
        </w:r>
      </w:ins>
      <w:ins w:id="1849" w:author="hqin" w:date="2013-01-28T09:34:00Z">
        <w:r w:rsidRPr="00F67347">
          <w:t xml:space="preserve">oining method </w:t>
        </w:r>
      </w:ins>
      <w:r w:rsidR="001E1917">
        <w:fldChar w:fldCharType="begin">
          <w:fldData xml:space="preserve">PEVuZE5vdGU+PENpdGU+PEF1dGhvcj5TYWl0b3U8L0F1dGhvcj48WWVhcj4xOTg3PC9ZZWFyPjxS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</w:fldData>
        </w:fldChar>
      </w:r>
      <w:r w:rsidR="001E1917">
        <w:instrText xml:space="preserve"> ADDIN EN.CITE </w:instrText>
      </w:r>
      <w:r w:rsidR="001E1917">
        <w:fldChar w:fldCharType="begin">
          <w:fldData xml:space="preserve">PEVuZE5vdGU+PENpdGU+PEF1dGhvcj5TYWl0b3U8L0F1dGhvcj48WWVhcj4xOTg3PC9ZZWFyPjxS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</w:fldData>
        </w:fldChar>
      </w:r>
      <w:r w:rsidR="001E1917">
        <w:instrText xml:space="preserve"> ADDIN EN.CITE.DATA </w:instrText>
      </w:r>
      <w:r w:rsidR="001E1917">
        <w:fldChar w:fldCharType="end"/>
      </w:r>
      <w:r w:rsidR="001E1917">
        <w:fldChar w:fldCharType="separate"/>
      </w:r>
      <w:r w:rsidR="001E1917">
        <w:rPr>
          <w:noProof/>
        </w:rPr>
        <w:t>[</w:t>
      </w:r>
      <w:hyperlink w:anchor="_ENREF_91" w:tooltip="Saitou, 1987 #285" w:history="1">
        <w:r w:rsidR="001E1917">
          <w:rPr>
            <w:noProof/>
          </w:rPr>
          <w:t>91</w:t>
        </w:r>
      </w:hyperlink>
      <w:r w:rsidR="001E1917">
        <w:rPr>
          <w:noProof/>
        </w:rPr>
        <w:t xml:space="preserve">, </w:t>
      </w:r>
      <w:hyperlink w:anchor="_ENREF_92" w:tooltip="Studier, 1988 #244" w:history="1">
        <w:r w:rsidR="001E1917">
          <w:rPr>
            <w:noProof/>
          </w:rPr>
          <w:t>92</w:t>
        </w:r>
      </w:hyperlink>
      <w:r w:rsidR="001E1917">
        <w:rPr>
          <w:noProof/>
        </w:rPr>
        <w:t>]</w:t>
      </w:r>
      <w:r w:rsidR="001E1917">
        <w:fldChar w:fldCharType="end"/>
      </w:r>
      <w:ins w:id="1850" w:author="hqin" w:date="2013-01-28T09:34:00Z">
        <w:r w:rsidRPr="00F67347">
          <w:t>. The optimal tree with the sum of branch length = 1.5</w:t>
        </w:r>
      </w:ins>
      <w:ins w:id="1851" w:author="hqin" w:date="2013-01-28T09:49:00Z">
        <w:r w:rsidR="002401F0">
          <w:t>8</w:t>
        </w:r>
      </w:ins>
      <w:ins w:id="1852" w:author="hqin" w:date="2013-01-28T09:34:00Z">
        <w:r w:rsidRPr="00F67347">
          <w:t xml:space="preserve"> is shown. The percentage of replicate trees in which the associated taxa clustered together in the bootstrap test (1000 replicates) are shown next to the branches. The tree is drawn to scale, with branch lengths in the same units as those of the evolutionary distances used to infer the phylogenetic tree. The evolutionary distances were computed using the JTT matrix-based method and are in the units of the number of amino acid substitutions per site. All positions containing gaps and missing data were eliminated from the dataset (Complete deletion option). There were a total of 11302 positions in the final dataset. Phylogenetic analyses were conducted in MEGA4 </w:t>
        </w:r>
      </w:ins>
      <w:r w:rsidR="001E1917">
        <w:fldChar w:fldCharType="begin"/>
      </w:r>
      <w:r w:rsidR="001E1917">
        <w:instrText xml:space="preserve"> ADDIN EN.CITE &lt;EndNote&gt;&lt;Cite&gt;&lt;Author&gt;Tamura&lt;/Author&gt;&lt;Year&gt;2007&lt;/Year&gt;&lt;RecNum&gt;93&lt;/RecNum&gt;&lt;DisplayText&gt;[49]&lt;/DisplayText&gt;&lt;record&gt;&lt;rec-number&gt;93&lt;/rec-number&gt;&lt;foreign-keys&gt;&lt;key app="EN" db-id="02sps2pse5vde9eszr6vesw82vsrpaeerdva"&gt;93&lt;/key&gt;&lt;/foreign-keys&gt;&lt;ref-type name="Journal Article"&gt;17&lt;/ref-type&gt;&lt;contributors&gt;&lt;authors&gt;&lt;author&gt;Tamura, K.&lt;/author&gt;&lt;author&gt;Dudley, J.&lt;/author&gt;&lt;author&gt;Nei, M.&lt;/author&gt;&lt;author&gt;Kumar, S.&lt;/author&gt;&lt;/authors&gt;&lt;/contributors&gt;&lt;auth-address&gt;Center for Evolutionary Functional Genomics, The Biodesign Institute, Arizona State University, AZ, USA.&lt;/auth-address&gt;&lt;titles&gt;&lt;title&gt;MEGA4: Molecular Evolutionary Genetics Analysis (MEGA) software version 4.0&lt;/title&gt;&lt;secondary-title&gt;Mol Biol Evol&lt;/secondary-title&gt;&lt;/titles&gt;&lt;periodical&gt;&lt;full-title&gt;Mol Biol Evol&lt;/full-title&gt;&lt;/periodical&gt;&lt;pages&gt;1596-9&lt;/pages&gt;&lt;volume&gt;24&lt;/volume&gt;&lt;number&gt;8&lt;/number&gt;&lt;keywords&gt;&lt;keyword&gt;Databases, Genetic&lt;/keyword&gt;&lt;keyword&gt;*Evolution, Molecular&lt;/keyword&gt;&lt;keyword&gt;Internet&lt;/keyword&gt;&lt;keyword&gt;Phylogeny&lt;/keyword&gt;&lt;keyword&gt;*Sequence Alignment/methods&lt;/keyword&gt;&lt;keyword&gt;Sequence Analysis, DNA&lt;/keyword&gt;&lt;keyword&gt;Sequence Analysis, Protein&lt;/keyword&gt;&lt;keyword&gt;Software&lt;/keyword&gt;&lt;/keywords&gt;&lt;dates&gt;&lt;year&gt;2007&lt;/year&gt;&lt;pub-dates&gt;&lt;date&gt;Aug&lt;/date&gt;&lt;/pub-dates&gt;&lt;/dates&gt;&lt;accession-num&gt;17488738&lt;/accession-num&gt;&lt;urls&gt;&lt;related-urls&gt;&lt;url&gt;http://www.ncbi.nlm.nih.gov/entrez/query.fcgi?cmd=Retrieve&amp;amp;db=PubMed&amp;amp;dopt=Citation&amp;amp;list_uids=17488738 &lt;/url&gt;&lt;/related-urls&gt;&lt;/urls&gt;&lt;/record&gt;&lt;/Cite&gt;&lt;/EndNote&gt;</w:instrText>
      </w:r>
      <w:r w:rsidR="001E1917">
        <w:fldChar w:fldCharType="separate"/>
      </w:r>
      <w:r w:rsidR="001E1917">
        <w:rPr>
          <w:noProof/>
        </w:rPr>
        <w:t>[</w:t>
      </w:r>
      <w:hyperlink w:anchor="_ENREF_49" w:tooltip="Tamura, 2007 #93" w:history="1">
        <w:r w:rsidR="001E1917">
          <w:rPr>
            <w:noProof/>
          </w:rPr>
          <w:t>49</w:t>
        </w:r>
      </w:hyperlink>
      <w:r w:rsidR="001E1917">
        <w:rPr>
          <w:noProof/>
        </w:rPr>
        <w:t>]</w:t>
      </w:r>
      <w:r w:rsidR="001E1917">
        <w:fldChar w:fldCharType="end"/>
      </w:r>
      <w:ins w:id="1853" w:author="hqin" w:date="2013-01-28T09:34:00Z">
        <w:r w:rsidRPr="00F67347">
          <w:t xml:space="preserve">. </w:t>
        </w:r>
      </w:ins>
    </w:p>
    <w:p w14:paraId="69EE1876" w14:textId="77777777" w:rsidR="00805FCB" w:rsidRPr="002A0697" w:rsidDel="00DC0A0F" w:rsidRDefault="00805FCB" w:rsidP="001C7FC9">
      <w:pPr>
        <w:pStyle w:val="LEGEND"/>
        <w:spacing w:after="0" w:line="240" w:lineRule="auto"/>
        <w:ind w:left="720" w:hanging="720"/>
        <w:rPr>
          <w:del w:id="1854" w:author="hqin" w:date="2013-01-28T09:49:00Z"/>
          <w:rFonts w:ascii="Times New Roman" w:hAnsi="Times New Roman"/>
          <w:szCs w:val="24"/>
          <w:lang w:val="en-US"/>
        </w:rPr>
      </w:pPr>
    </w:p>
    <w:p w14:paraId="6E2D5AB4" w14:textId="77777777" w:rsidR="001C7FC9" w:rsidRPr="002A0697" w:rsidRDefault="001C7FC9" w:rsidP="001C7FC9">
      <w:pPr>
        <w:pStyle w:val="LEGEND"/>
        <w:spacing w:after="0" w:line="240" w:lineRule="auto"/>
        <w:ind w:left="720" w:hanging="720"/>
        <w:rPr>
          <w:rFonts w:ascii="Times New Roman" w:hAnsi="Times New Roman"/>
          <w:szCs w:val="24"/>
          <w:lang w:val="en-US"/>
        </w:rPr>
      </w:pPr>
    </w:p>
    <w:p w14:paraId="5CFDA48C" w14:textId="77777777" w:rsidR="00E07702" w:rsidRDefault="001C7FC9">
      <w:pPr>
        <w:pStyle w:val="LEGEND"/>
        <w:spacing w:after="0" w:line="240" w:lineRule="auto"/>
        <w:ind w:left="720" w:hanging="720"/>
        <w:rPr>
          <w:del w:id="1855" w:author="hqin" w:date="2013-01-28T08:18:00Z"/>
          <w:rFonts w:ascii="Times New Roman" w:hAnsi="Times New Roman"/>
          <w:b/>
          <w:szCs w:val="24"/>
          <w:lang w:val="en-US"/>
        </w:rPr>
      </w:pPr>
      <w:del w:id="1856" w:author="hqin" w:date="2011-11-29T12:13:00Z">
        <w:r w:rsidRPr="002A0697" w:rsidDel="001C0DE2">
          <w:br w:type="page"/>
        </w:r>
      </w:del>
      <w:commentRangeStart w:id="1857"/>
      <w:commentRangeStart w:id="1858"/>
      <w:del w:id="1859" w:author="hqin" w:date="2013-01-28T08:18:00Z">
        <w:r w:rsidRPr="002A0697" w:rsidDel="000A50F1">
          <w:rPr>
            <w:rFonts w:ascii="Times New Roman" w:hAnsi="Times New Roman"/>
            <w:b/>
            <w:szCs w:val="24"/>
            <w:lang w:val="en-US"/>
          </w:rPr>
          <w:delText xml:space="preserve">Table 3.  Summary of </w:delText>
        </w:r>
      </w:del>
      <w:ins w:id="1860" w:author="hong qin" w:date="2013-01-23T17:34:00Z">
        <w:del w:id="1861" w:author="hqin" w:date="2013-01-28T08:18:00Z">
          <w:r w:rsidR="00C16B30" w:rsidRPr="003E24AF" w:rsidDel="000A50F1">
            <w:rPr>
              <w:b/>
              <w:color w:val="000000"/>
              <w:sz w:val="22"/>
              <w:szCs w:val="22"/>
            </w:rPr>
            <w:delText>ω</w:delText>
          </w:r>
          <w:r w:rsidR="00C16B30" w:rsidRPr="002A0697" w:rsidDel="000A50F1">
            <w:rPr>
              <w:rFonts w:ascii="Times New Roman" w:hAnsi="Times New Roman"/>
              <w:b/>
              <w:szCs w:val="24"/>
              <w:lang w:val="en-US"/>
            </w:rPr>
            <w:delText xml:space="preserve"> </w:delText>
          </w:r>
        </w:del>
      </w:ins>
      <w:del w:id="1862" w:author="hqin" w:date="2013-01-28T08:18:00Z">
        <w:r w:rsidRPr="002A0697" w:rsidDel="000A50F1">
          <w:rPr>
            <w:rFonts w:ascii="Times New Roman" w:hAnsi="Times New Roman"/>
            <w:b/>
            <w:szCs w:val="24"/>
            <w:lang w:val="en-US"/>
          </w:rPr>
          <w:delText xml:space="preserve">omega values along branches.  </w:delText>
        </w:r>
        <w:commentRangeEnd w:id="1857"/>
        <w:r w:rsidRPr="002A0697" w:rsidDel="000A50F1">
          <w:rPr>
            <w:rStyle w:val="CommentReference"/>
            <w:rFonts w:ascii="Times New Roman" w:hAnsi="Times New Roman"/>
            <w:lang w:val="en-US"/>
          </w:rPr>
          <w:commentReference w:id="1857"/>
        </w:r>
      </w:del>
      <w:commentRangeEnd w:id="1858"/>
      <w:ins w:id="1863" w:author="hong qin" w:date="2013-01-23T16:53:00Z">
        <w:del w:id="1864" w:author="hqin" w:date="2013-01-28T08:18:00Z">
          <w:r w:rsidR="006D635D" w:rsidDel="000A50F1">
            <w:rPr>
              <w:rFonts w:ascii="Times New Roman" w:hAnsi="Times New Roman"/>
              <w:b/>
              <w:szCs w:val="24"/>
              <w:lang w:val="en-US"/>
            </w:rPr>
            <w:delText>(omega &gt;10 were removed. How many of them? )</w:delText>
          </w:r>
        </w:del>
      </w:ins>
      <w:del w:id="1865" w:author="hqin" w:date="2013-01-28T08:18:00Z">
        <w:r w:rsidDel="000A50F1">
          <w:rPr>
            <w:rStyle w:val="CommentReference"/>
            <w:rFonts w:ascii="Times New Roman" w:hAnsi="Times New Roman"/>
            <w:vanish/>
            <w:lang w:val="en-US"/>
          </w:rPr>
          <w:commentReference w:id="1858"/>
        </w:r>
      </w:del>
    </w:p>
    <w:p w14:paraId="099E8420" w14:textId="77777777" w:rsidR="003D172B" w:rsidDel="000A50F1" w:rsidRDefault="006F6AB7">
      <w:pPr>
        <w:spacing w:line="360" w:lineRule="auto"/>
        <w:jc w:val="center"/>
        <w:rPr>
          <w:ins w:id="1866" w:author="hong qin" w:date="2013-01-23T17:11:00Z"/>
          <w:del w:id="1867" w:author="hqin" w:date="2013-01-28T08:18:00Z"/>
          <w:color w:val="000000"/>
          <w:sz w:val="22"/>
          <w:szCs w:val="22"/>
        </w:rPr>
      </w:pPr>
      <w:ins w:id="1868" w:author="hong qin" w:date="2013-01-23T17:10:00Z">
        <w:del w:id="1869" w:author="hqin" w:date="2013-01-28T08:18:00Z">
          <m:oMathPara>
            <m:oMath>
              <m:r>
                <w:rPr>
                  <w:rFonts w:ascii="Cambria Math" w:hAnsi="Cambria Math"/>
                  <w:color w:val="000000"/>
                  <w:sz w:val="22"/>
                  <w:szCs w:val="22"/>
                </w:rPr>
                <m:t>∈[1,10]</m:t>
              </m:r>
            </m:oMath>
          </m:oMathPara>
        </w:del>
      </w:ins>
    </w:p>
    <w:p w14:paraId="213F7D5E" w14:textId="77777777" w:rsidR="00E37636" w:rsidDel="000A50F1" w:rsidRDefault="00E37636" w:rsidP="00FA6FA0">
      <w:pPr>
        <w:spacing w:line="360" w:lineRule="auto"/>
        <w:jc w:val="center"/>
        <w:rPr>
          <w:ins w:id="1870" w:author="hong qin" w:date="2013-01-23T17:11:00Z"/>
          <w:del w:id="1871" w:author="hqin" w:date="2013-01-28T08:18:00Z"/>
          <w:color w:val="000000"/>
          <w:sz w:val="22"/>
          <w:szCs w:val="22"/>
        </w:rPr>
      </w:pPr>
      <w:ins w:id="1872" w:author="hong qin" w:date="2013-01-23T17:11:00Z">
        <w:del w:id="1873" w:author="hqin" w:date="2013-01-28T08:18:00Z">
          <w:r w:rsidRPr="008B6840" w:rsidDel="000A50F1">
            <w:rPr>
              <w:color w:val="000000"/>
              <w:sz w:val="22"/>
              <w:szCs w:val="22"/>
            </w:rPr>
            <w:delText xml:space="preserve"> ω</w:delText>
          </w:r>
          <m:oMath>
            <m:r>
              <w:rPr>
                <w:rFonts w:ascii="Cambria Math" w:hAnsi="Cambria Math"/>
                <w:color w:val="000000"/>
                <w:sz w:val="22"/>
                <w:szCs w:val="22"/>
              </w:rPr>
              <m:t>∈[1,10]</m:t>
            </m:r>
          </m:oMath>
          <w:r w:rsidDel="000A50F1">
            <w:rPr>
              <w:color w:val="000000"/>
              <w:sz w:val="22"/>
              <w:szCs w:val="22"/>
            </w:rPr>
            <w:delText xml:space="preserve"> </w:delText>
          </w:r>
        </w:del>
      </w:ins>
    </w:p>
    <w:p w14:paraId="1BB94C67" w14:textId="77777777" w:rsidR="006F6AB7" w:rsidDel="000A50F1" w:rsidRDefault="0036587D" w:rsidP="001C7FC9">
      <w:pPr>
        <w:rPr>
          <w:ins w:id="1874" w:author="hong qin" w:date="2013-01-23T17:10:00Z"/>
          <w:del w:id="1875" w:author="hqin" w:date="2013-01-28T08:18:00Z"/>
        </w:rPr>
      </w:pPr>
      <w:ins w:id="1876" w:author="hong qin" w:date="2013-01-23T16:55:00Z">
        <w:del w:id="1877" w:author="hqin" w:date="2013-01-28T08:18:00Z">
          <w:r w:rsidRPr="0036587D">
            <w:rPr>
              <w:b/>
              <w:color w:val="000000"/>
              <w:sz w:val="22"/>
              <w:szCs w:val="22"/>
              <w:rPrChange w:id="1878" w:author="hong qin" w:date="2013-01-23T16:56:00Z">
                <w:rPr>
                  <w:color w:val="000000"/>
                  <w:sz w:val="22"/>
                  <w:szCs w:val="22"/>
                </w:rPr>
              </w:rPrChange>
            </w:rPr>
            <w:delText>0.087390.18</w:delText>
          </w:r>
        </w:del>
      </w:ins>
      <w:ins w:id="1879" w:author="hong qin" w:date="2013-01-23T17:03:00Z">
        <w:del w:id="1880" w:author="hqin" w:date="2013-01-28T08:18:00Z">
          <w:r w:rsidRPr="0036587D">
            <w:rPr>
              <w:b/>
              <w:color w:val="000000"/>
              <w:sz w:val="22"/>
              <w:szCs w:val="22"/>
              <w:rPrChange w:id="1881" w:author="hong qin" w:date="2013-01-23T17:03:00Z">
                <w:rPr>
                  <w:color w:val="000000"/>
                  <w:sz w:val="22"/>
                  <w:szCs w:val="22"/>
                </w:rPr>
              </w:rPrChange>
            </w:rPr>
            <w:delText>5738</w:delText>
          </w:r>
        </w:del>
      </w:ins>
      <w:ins w:id="1882" w:author="hong qin" w:date="2013-01-23T17:02:00Z">
        <w:del w:id="1883" w:author="hqin" w:date="2013-01-28T08:18:00Z">
          <w:r w:rsidRPr="0036587D">
            <w:rPr>
              <w:b/>
              <w:color w:val="000000"/>
              <w:sz w:val="22"/>
              <w:szCs w:val="22"/>
              <w:rPrChange w:id="1884" w:author="hong qin" w:date="2013-01-23T17:03:00Z">
                <w:rPr>
                  <w:color w:val="000000"/>
                  <w:sz w:val="22"/>
                  <w:szCs w:val="22"/>
                </w:rPr>
              </w:rPrChange>
            </w:rPr>
            <w:delText>757</w:delText>
          </w:r>
        </w:del>
      </w:ins>
      <w:ins w:id="1885" w:author="hong qin" w:date="2013-01-23T17:12:00Z">
        <w:del w:id="1886" w:author="hqin" w:date="2013-01-28T08:18:00Z">
          <w:r w:rsidRPr="0036587D">
            <w:rPr>
              <w:b/>
              <w:color w:val="000000"/>
              <w:sz w:val="22"/>
              <w:szCs w:val="22"/>
              <w:rPrChange w:id="1887" w:author="hong qin" w:date="2013-01-23T17:13:00Z">
                <w:rPr>
                  <w:color w:val="000000"/>
                  <w:sz w:val="22"/>
                  <w:szCs w:val="22"/>
                </w:rPr>
              </w:rPrChange>
            </w:rPr>
            <w:delText>4.042.816.65</w:delText>
          </w:r>
        </w:del>
      </w:ins>
      <w:ins w:id="1888" w:author="hong qin" w:date="2013-01-23T17:11:00Z">
        <w:del w:id="1889" w:author="hqin" w:date="2013-01-28T08:18:00Z">
          <w:r w:rsidRPr="0036587D">
            <w:rPr>
              <w:b/>
              <w:color w:val="000000"/>
              <w:sz w:val="22"/>
              <w:szCs w:val="22"/>
              <w:rPrChange w:id="1890" w:author="hong qin" w:date="2013-01-23T17:13:00Z">
                <w:rPr>
                  <w:color w:val="000000"/>
                  <w:sz w:val="22"/>
                  <w:szCs w:val="22"/>
                </w:rPr>
              </w:rPrChange>
            </w:rPr>
            <w:delText>7.</w:delText>
          </w:r>
        </w:del>
      </w:ins>
      <w:ins w:id="1891" w:author="hong qin" w:date="2013-01-23T17:12:00Z">
        <w:del w:id="1892" w:author="hqin" w:date="2013-01-28T08:18:00Z">
          <w:r w:rsidRPr="0036587D">
            <w:rPr>
              <w:b/>
              <w:color w:val="000000"/>
              <w:sz w:val="22"/>
              <w:szCs w:val="22"/>
              <w:rPrChange w:id="1893" w:author="hong qin" w:date="2013-01-23T17:13:00Z">
                <w:rPr>
                  <w:color w:val="000000"/>
                  <w:sz w:val="22"/>
                  <w:szCs w:val="22"/>
                </w:rPr>
              </w:rPrChange>
            </w:rPr>
            <w:delText>28</w:delText>
          </w:r>
        </w:del>
      </w:ins>
      <w:ins w:id="1894" w:author="hong qin" w:date="2013-01-23T16:28:00Z">
        <w:del w:id="1895" w:author="hqin" w:date="2013-01-28T08:18:00Z">
          <w:r w:rsidR="00FF77E0" w:rsidDel="000A50F1">
            <w:rPr>
              <w:b/>
              <w:color w:val="000000"/>
              <w:sz w:val="22"/>
              <w:szCs w:val="22"/>
            </w:rPr>
            <w:delText>3.7x10</w:delText>
          </w:r>
          <w:r w:rsidRPr="0036587D">
            <w:rPr>
              <w:b/>
              <w:color w:val="000000"/>
              <w:sz w:val="22"/>
              <w:szCs w:val="22"/>
              <w:vertAlign w:val="superscript"/>
              <w:rPrChange w:id="1896" w:author="hong qin" w:date="2013-01-23T16:56:00Z">
                <w:rPr>
                  <w:b/>
                  <w:color w:val="000000"/>
                  <w:sz w:val="22"/>
                  <w:szCs w:val="22"/>
                </w:rPr>
              </w:rPrChange>
            </w:rPr>
            <w:delText>-5</w:delText>
          </w:r>
        </w:del>
      </w:ins>
      <w:ins w:id="1897" w:author="hong qin" w:date="2013-01-23T17:03:00Z">
        <w:del w:id="1898" w:author="hqin" w:date="2013-01-28T08:18:00Z">
          <w:r w:rsidR="00FF77E0" w:rsidDel="000A50F1">
            <w:rPr>
              <w:b/>
              <w:color w:val="000000"/>
              <w:sz w:val="22"/>
              <w:szCs w:val="22"/>
            </w:rPr>
            <w:delText>6.4x10</w:delText>
          </w:r>
          <w:r w:rsidRPr="0036587D">
            <w:rPr>
              <w:b/>
              <w:color w:val="000000"/>
              <w:sz w:val="22"/>
              <w:szCs w:val="22"/>
              <w:vertAlign w:val="superscript"/>
              <w:rPrChange w:id="1899" w:author="hong qin" w:date="2013-01-23T17:03:00Z">
                <w:rPr>
                  <w:b/>
                  <w:color w:val="000000"/>
                  <w:sz w:val="22"/>
                  <w:szCs w:val="22"/>
                </w:rPr>
              </w:rPrChange>
            </w:rPr>
            <w:delText>-5</w:delText>
          </w:r>
        </w:del>
      </w:ins>
      <w:ins w:id="1900" w:author="hong qin" w:date="2013-01-23T17:12:00Z">
        <w:del w:id="1901" w:author="hqin" w:date="2013-01-28T08:18:00Z">
          <w:r w:rsidRPr="0036587D">
            <w:rPr>
              <w:b/>
              <w:color w:val="000000"/>
              <w:sz w:val="22"/>
              <w:szCs w:val="22"/>
              <w:rPrChange w:id="1902" w:author="hong qin" w:date="2013-01-23T17:13:00Z">
                <w:rPr>
                  <w:color w:val="000000"/>
                  <w:sz w:val="22"/>
                  <w:szCs w:val="22"/>
                </w:rPr>
              </w:rPrChange>
            </w:rPr>
            <w:delText>063</w:delText>
          </w:r>
        </w:del>
      </w:ins>
      <w:ins w:id="1903" w:author="hong qin" w:date="2013-01-23T17:21:00Z">
        <w:del w:id="1904" w:author="hqin" w:date="2013-01-28T08:18:00Z">
          <w:r w:rsidRPr="0036587D">
            <w:rPr>
              <w:b/>
              <w:color w:val="000000"/>
              <w:sz w:val="22"/>
              <w:szCs w:val="22"/>
              <w:rPrChange w:id="1905" w:author="hong qin" w:date="2013-01-23T17:22:00Z">
                <w:rPr>
                  <w:color w:val="000000"/>
                  <w:sz w:val="22"/>
                  <w:szCs w:val="22"/>
                </w:rPr>
              </w:rPrChange>
            </w:rPr>
            <w:delText>0.430210.2224</w:delText>
          </w:r>
        </w:del>
      </w:ins>
      <w:ins w:id="1906" w:author="hong qin" w:date="2013-01-23T17:23:00Z">
        <w:del w:id="1907" w:author="hqin" w:date="2013-01-28T08:18:00Z">
          <w:r w:rsidRPr="0036587D">
            <w:rPr>
              <w:b/>
              <w:color w:val="000000"/>
              <w:sz w:val="22"/>
              <w:szCs w:val="22"/>
              <w:rPrChange w:id="1908" w:author="hong qin" w:date="2013-01-23T17:27:00Z">
                <w:rPr>
                  <w:color w:val="000000"/>
                  <w:sz w:val="22"/>
                  <w:szCs w:val="22"/>
                </w:rPr>
              </w:rPrChange>
            </w:rPr>
            <w:delText>14822</w:delText>
          </w:r>
        </w:del>
      </w:ins>
      <w:ins w:id="1909" w:author="hong qin" w:date="2013-01-23T17:28:00Z">
        <w:del w:id="1910" w:author="hqin" w:date="2013-01-28T08:18:00Z">
          <w:r w:rsidRPr="0036587D">
            <w:rPr>
              <w:b/>
              <w:color w:val="000000"/>
              <w:sz w:val="22"/>
              <w:szCs w:val="22"/>
              <w:rPrChange w:id="1911" w:author="hong qin" w:date="2013-01-23T17:29:00Z">
                <w:rPr>
                  <w:color w:val="000000"/>
                  <w:sz w:val="22"/>
                  <w:szCs w:val="22"/>
                </w:rPr>
              </w:rPrChange>
            </w:rPr>
            <w:delText>4.423.93+3.712.7</w:delText>
          </w:r>
        </w:del>
      </w:ins>
      <w:ins w:id="1912" w:author="hong qin" w:date="2013-01-23T17:21:00Z">
        <w:del w:id="1913" w:author="hqin" w:date="2013-01-28T08:18:00Z">
          <w:r w:rsidRPr="0036587D">
            <w:rPr>
              <w:b/>
              <w:color w:val="000000"/>
              <w:sz w:val="22"/>
              <w:szCs w:val="22"/>
              <w:rPrChange w:id="1914" w:author="hong qin" w:date="2013-01-23T17:22:00Z">
                <w:rPr>
                  <w:color w:val="000000"/>
                  <w:sz w:val="22"/>
                  <w:szCs w:val="22"/>
                </w:rPr>
              </w:rPrChange>
            </w:rPr>
            <w:delText>58</w:delText>
          </w:r>
        </w:del>
      </w:ins>
      <w:ins w:id="1915" w:author="hong qin" w:date="2013-01-23T17:24:00Z">
        <w:del w:id="1916" w:author="hqin" w:date="2013-01-28T08:18:00Z">
          <w:r w:rsidRPr="0036587D">
            <w:rPr>
              <w:b/>
              <w:color w:val="000000"/>
              <w:sz w:val="22"/>
              <w:szCs w:val="22"/>
              <w:rPrChange w:id="1917" w:author="hong qin" w:date="2013-01-23T17:27:00Z">
                <w:rPr>
                  <w:color w:val="000000"/>
                  <w:sz w:val="22"/>
                  <w:szCs w:val="22"/>
                </w:rPr>
              </w:rPrChange>
            </w:rPr>
            <w:delText>28</w:delText>
          </w:r>
        </w:del>
      </w:ins>
      <w:ins w:id="1918" w:author="hong qin" w:date="2013-01-23T17:29:00Z">
        <w:del w:id="1919" w:author="hqin" w:date="2013-01-28T08:18:00Z">
          <w:r w:rsidRPr="0036587D">
            <w:rPr>
              <w:b/>
              <w:color w:val="000000"/>
              <w:sz w:val="22"/>
              <w:szCs w:val="22"/>
              <w:rPrChange w:id="1920" w:author="hong qin" w:date="2013-01-23T17:29:00Z">
                <w:rPr>
                  <w:color w:val="000000"/>
                  <w:sz w:val="22"/>
                  <w:szCs w:val="22"/>
                </w:rPr>
              </w:rPrChange>
            </w:rPr>
            <w:delText>79</w:delText>
          </w:r>
        </w:del>
      </w:ins>
      <w:ins w:id="1921" w:author="hong qin" w:date="2013-01-23T17:33:00Z">
        <w:del w:id="1922" w:author="hqin" w:date="2013-01-28T08:18:00Z">
          <w:r w:rsidRPr="0036587D">
            <w:rPr>
              <w:b/>
              <w:color w:val="000000"/>
              <w:sz w:val="22"/>
              <w:szCs w:val="22"/>
              <w:rPrChange w:id="1923" w:author="hong qin" w:date="2013-01-23T17:33:00Z">
                <w:rPr>
                  <w:color w:val="000000"/>
                  <w:sz w:val="22"/>
                  <w:szCs w:val="22"/>
                </w:rPr>
              </w:rPrChange>
            </w:rPr>
            <w:delText>0.20280.1819</w:delText>
          </w:r>
        </w:del>
      </w:ins>
      <w:ins w:id="1924" w:author="hong qin" w:date="2013-01-23T17:36:00Z">
        <w:del w:id="1925" w:author="hqin" w:date="2013-01-28T08:18:00Z">
          <w:r w:rsidRPr="0036587D">
            <w:rPr>
              <w:b/>
              <w:color w:val="000000"/>
              <w:sz w:val="22"/>
              <w:szCs w:val="22"/>
              <w:rPrChange w:id="1926" w:author="hong qin" w:date="2013-01-23T17:36:00Z">
                <w:rPr>
                  <w:color w:val="000000"/>
                  <w:sz w:val="22"/>
                  <w:szCs w:val="22"/>
                </w:rPr>
              </w:rPrChange>
            </w:rPr>
            <w:delText>642601</w:delText>
          </w:r>
        </w:del>
      </w:ins>
      <w:ins w:id="1927" w:author="hong qin" w:date="2013-01-23T17:38:00Z">
        <w:del w:id="1928" w:author="hqin" w:date="2013-01-28T08:18:00Z">
          <w:r w:rsidRPr="0036587D">
            <w:rPr>
              <w:b/>
              <w:color w:val="000000"/>
              <w:sz w:val="22"/>
              <w:szCs w:val="22"/>
              <w:rPrChange w:id="1929" w:author="hong qin" w:date="2013-01-23T17:38:00Z">
                <w:rPr>
                  <w:color w:val="000000"/>
                  <w:sz w:val="22"/>
                  <w:szCs w:val="22"/>
                </w:rPr>
              </w:rPrChange>
            </w:rPr>
            <w:delText>4.30</w:delText>
          </w:r>
        </w:del>
      </w:ins>
      <w:ins w:id="1930" w:author="hong qin" w:date="2013-01-23T17:37:00Z">
        <w:del w:id="1931" w:author="hqin" w:date="2013-01-28T08:18:00Z">
          <w:r w:rsidRPr="0036587D">
            <w:rPr>
              <w:b/>
              <w:color w:val="000000"/>
              <w:sz w:val="22"/>
              <w:szCs w:val="22"/>
              <w:rPrChange w:id="1932" w:author="hong qin" w:date="2013-01-23T17:38:00Z">
                <w:rPr>
                  <w:color w:val="000000"/>
                  <w:sz w:val="22"/>
                  <w:szCs w:val="22"/>
                </w:rPr>
              </w:rPrChange>
            </w:rPr>
            <w:delText>3.88</w:delText>
          </w:r>
        </w:del>
      </w:ins>
      <w:ins w:id="1933" w:author="hong qin" w:date="2013-01-23T17:38:00Z">
        <w:del w:id="1934" w:author="hqin" w:date="2013-01-28T08:18:00Z">
          <w:r w:rsidRPr="0036587D">
            <w:rPr>
              <w:b/>
              <w:color w:val="000000"/>
              <w:sz w:val="22"/>
              <w:szCs w:val="22"/>
              <w:rPrChange w:id="1935" w:author="hong qin" w:date="2013-01-23T17:38:00Z">
                <w:rPr>
                  <w:color w:val="000000"/>
                  <w:sz w:val="22"/>
                  <w:szCs w:val="22"/>
                </w:rPr>
              </w:rPrChange>
            </w:rPr>
            <w:delText>6.78</w:delText>
          </w:r>
        </w:del>
      </w:ins>
      <w:ins w:id="1936" w:author="hong qin" w:date="2013-01-23T17:37:00Z">
        <w:del w:id="1937" w:author="hqin" w:date="2013-01-28T08:18:00Z">
          <w:r w:rsidRPr="0036587D">
            <w:rPr>
              <w:b/>
              <w:color w:val="000000"/>
              <w:sz w:val="22"/>
              <w:szCs w:val="22"/>
              <w:rPrChange w:id="1938" w:author="hong qin" w:date="2013-01-23T17:38:00Z">
                <w:rPr>
                  <w:color w:val="000000"/>
                  <w:sz w:val="22"/>
                  <w:szCs w:val="22"/>
                </w:rPr>
              </w:rPrChange>
            </w:rPr>
            <w:delText>6.78</w:delText>
          </w:r>
        </w:del>
      </w:ins>
      <w:ins w:id="1939" w:author="hong qin" w:date="2013-01-23T17:33:00Z">
        <w:del w:id="1940" w:author="hqin" w:date="2013-01-28T08:18:00Z">
          <w:r w:rsidRPr="0036587D">
            <w:rPr>
              <w:b/>
              <w:color w:val="000000"/>
              <w:sz w:val="22"/>
              <w:szCs w:val="22"/>
              <w:rPrChange w:id="1941" w:author="hong qin" w:date="2013-01-23T17:33:00Z">
                <w:rPr>
                  <w:color w:val="000000"/>
                  <w:sz w:val="22"/>
                  <w:szCs w:val="22"/>
                </w:rPr>
              </w:rPrChange>
            </w:rPr>
            <w:delText>81</w:delText>
          </w:r>
        </w:del>
      </w:ins>
      <w:ins w:id="1942" w:author="hong qin" w:date="2013-01-23T17:36:00Z">
        <w:del w:id="1943" w:author="hqin" w:date="2013-01-28T08:18:00Z">
          <w:r w:rsidRPr="0036587D">
            <w:rPr>
              <w:b/>
              <w:color w:val="000000"/>
              <w:sz w:val="22"/>
              <w:szCs w:val="22"/>
              <w:rPrChange w:id="1944" w:author="hong qin" w:date="2013-01-23T17:36:00Z">
                <w:rPr>
                  <w:color w:val="000000"/>
                  <w:sz w:val="22"/>
                  <w:szCs w:val="22"/>
                </w:rPr>
              </w:rPrChange>
            </w:rPr>
            <w:delText>72</w:delText>
          </w:r>
        </w:del>
      </w:ins>
      <w:ins w:id="1945" w:author="hong qin" w:date="2013-01-23T17:38:00Z">
        <w:del w:id="1946" w:author="hqin" w:date="2013-01-28T08:18:00Z">
          <w:r w:rsidRPr="0036587D">
            <w:rPr>
              <w:b/>
              <w:color w:val="000000"/>
              <w:sz w:val="22"/>
              <w:szCs w:val="22"/>
              <w:rPrChange w:id="1947" w:author="hong qin" w:date="2013-01-23T17:38:00Z">
                <w:rPr>
                  <w:color w:val="000000"/>
                  <w:sz w:val="22"/>
                  <w:szCs w:val="22"/>
                </w:rPr>
              </w:rPrChange>
            </w:rPr>
            <w:delText>076</w:delText>
          </w:r>
        </w:del>
      </w:ins>
      <w:ins w:id="1948" w:author="hong qin" w:date="2013-01-23T17:45:00Z">
        <w:del w:id="1949" w:author="hqin" w:date="2013-01-28T08:18:00Z">
          <w:r w:rsidR="00DC5240" w:rsidDel="000A50F1">
            <w:rPr>
              <w:color w:val="000000"/>
              <w:sz w:val="22"/>
              <w:szCs w:val="22"/>
            </w:rPr>
            <w:delText>0.21240.06620</w:delText>
          </w:r>
        </w:del>
      </w:ins>
      <w:ins w:id="1950" w:author="hong qin" w:date="2013-01-23T17:47:00Z">
        <w:del w:id="1951" w:author="hqin" w:date="2013-01-28T08:18:00Z">
          <w:r w:rsidR="00526A3D" w:rsidDel="000A50F1">
            <w:rPr>
              <w:color w:val="000000"/>
              <w:sz w:val="22"/>
              <w:szCs w:val="22"/>
            </w:rPr>
            <w:delText>1</w:delText>
          </w:r>
        </w:del>
      </w:ins>
      <w:ins w:id="1952" w:author="hong qin" w:date="2013-01-23T17:46:00Z">
        <w:del w:id="1953" w:author="hqin" w:date="2013-01-28T08:18:00Z">
          <w:r w:rsidR="00526A3D" w:rsidDel="000A50F1">
            <w:rPr>
              <w:color w:val="000000"/>
              <w:sz w:val="22"/>
              <w:szCs w:val="22"/>
            </w:rPr>
            <w:delText>2</w:delText>
          </w:r>
        </w:del>
      </w:ins>
      <w:ins w:id="1954" w:author="hong qin" w:date="2013-01-23T17:47:00Z">
        <w:del w:id="1955" w:author="hqin" w:date="2013-01-28T08:18:00Z">
          <w:r w:rsidR="00526A3D" w:rsidDel="000A50F1">
            <w:rPr>
              <w:color w:val="000000"/>
              <w:sz w:val="22"/>
              <w:szCs w:val="22"/>
            </w:rPr>
            <w:delText>66</w:delText>
          </w:r>
        </w:del>
      </w:ins>
      <w:ins w:id="1956" w:author="hong qin" w:date="2013-01-23T17:46:00Z">
        <w:del w:id="1957" w:author="hqin" w:date="2013-01-28T08:18:00Z">
          <w:r w:rsidR="00526A3D" w:rsidDel="000A50F1">
            <w:rPr>
              <w:color w:val="000000"/>
              <w:sz w:val="22"/>
              <w:szCs w:val="22"/>
            </w:rPr>
            <w:delText>0</w:delText>
          </w:r>
        </w:del>
      </w:ins>
      <w:ins w:id="1958" w:author="hong qin" w:date="2013-01-23T17:51:00Z">
        <w:del w:id="1959" w:author="hqin" w:date="2013-01-28T08:18:00Z">
          <w:r w:rsidR="009753E2" w:rsidDel="000A50F1">
            <w:rPr>
              <w:color w:val="000000"/>
              <w:sz w:val="22"/>
              <w:szCs w:val="22"/>
            </w:rPr>
            <w:delText>4.453.82</w:delText>
          </w:r>
        </w:del>
      </w:ins>
      <w:ins w:id="1960" w:author="hong qin" w:date="2013-01-23T17:50:00Z">
        <w:del w:id="1961" w:author="hqin" w:date="2013-01-28T08:18:00Z">
          <w:r w:rsidR="00076078" w:rsidDel="000A50F1">
            <w:rPr>
              <w:color w:val="000000"/>
              <w:sz w:val="22"/>
              <w:szCs w:val="22"/>
            </w:rPr>
            <w:delText>NANA</w:delText>
          </w:r>
        </w:del>
      </w:ins>
      <w:ins w:id="1962" w:author="hong qin" w:date="2013-01-23T17:46:00Z">
        <w:del w:id="1963" w:author="hqin" w:date="2013-01-28T08:18:00Z">
          <w:r w:rsidR="00FD1232" w:rsidDel="000A50F1">
            <w:rPr>
              <w:color w:val="000000"/>
              <w:sz w:val="22"/>
              <w:szCs w:val="22"/>
            </w:rPr>
            <w:delText>83</w:delText>
          </w:r>
        </w:del>
      </w:ins>
      <w:ins w:id="1964" w:author="hong qin" w:date="2013-01-23T17:47:00Z">
        <w:del w:id="1965" w:author="hqin" w:date="2013-01-28T08:18:00Z">
          <w:r w:rsidR="003F103A" w:rsidDel="000A50F1">
            <w:rPr>
              <w:color w:val="000000"/>
              <w:sz w:val="22"/>
              <w:szCs w:val="22"/>
            </w:rPr>
            <w:delText>64</w:delText>
          </w:r>
        </w:del>
      </w:ins>
      <w:ins w:id="1966" w:author="hong qin" w:date="2013-01-23T17:50:00Z">
        <w:del w:id="1967" w:author="hqin" w:date="2013-01-28T08:18:00Z">
          <w:r w:rsidR="00D15B47" w:rsidDel="000A50F1">
            <w:rPr>
              <w:color w:val="000000"/>
              <w:sz w:val="22"/>
              <w:szCs w:val="22"/>
            </w:rPr>
            <w:delText xml:space="preserve">= </w:delText>
          </w:r>
          <w:r w:rsidR="00AD2742" w:rsidDel="000A50F1">
            <w:rPr>
              <w:color w:val="000000"/>
              <w:sz w:val="22"/>
              <w:szCs w:val="22"/>
            </w:rPr>
            <w:delText>NA</w:delText>
          </w:r>
        </w:del>
      </w:ins>
    </w:p>
    <w:p w14:paraId="2EB4C94F" w14:textId="77777777" w:rsidR="001220BB" w:rsidDel="000A50F1" w:rsidRDefault="001220BB" w:rsidP="001C7FC9">
      <w:pPr>
        <w:rPr>
          <w:ins w:id="1968" w:author="hong qin" w:date="2013-01-23T17:10:00Z"/>
          <w:del w:id="1969" w:author="hqin" w:date="2013-01-28T08:18:00Z"/>
        </w:rPr>
      </w:pPr>
    </w:p>
    <w:p w14:paraId="689BB6E3" w14:textId="77777777" w:rsidR="00AB3978" w:rsidDel="000A50F1" w:rsidRDefault="00AB3978" w:rsidP="001C7FC9">
      <w:pPr>
        <w:rPr>
          <w:ins w:id="1970" w:author="hong qin" w:date="2013-01-23T17:09:00Z"/>
          <w:del w:id="1971" w:author="hqin" w:date="2013-01-28T08:18:00Z"/>
        </w:rPr>
      </w:pPr>
    </w:p>
    <w:p w14:paraId="38C3FE7A" w14:textId="77777777" w:rsidR="006F6AB7" w:rsidRPr="002A0697" w:rsidDel="000A50F1" w:rsidRDefault="00AB3978" w:rsidP="001C7FC9">
      <w:pPr>
        <w:rPr>
          <w:del w:id="1972" w:author="hqin" w:date="2013-01-28T08:18:00Z"/>
        </w:rPr>
      </w:pPr>
      <w:ins w:id="1973" w:author="hong qin" w:date="2013-01-23T17:10:00Z">
        <w:del w:id="1974" w:author="hqin" w:date="2013-01-28T08:18:00Z">
          <w:r w:rsidDel="000A50F1">
            <w:delText>(Analysis before removing overly high omegas)</w:delText>
          </w:r>
        </w:del>
      </w:ins>
    </w:p>
    <w:tbl>
      <w:tblPr>
        <w:tblW w:w="12794" w:type="dxa"/>
        <w:tblInd w:w="194" w:type="dxa"/>
        <w:tblCellMar>
          <w:left w:w="14" w:type="dxa"/>
          <w:right w:w="14" w:type="dxa"/>
        </w:tblCellMar>
        <w:tblLook w:val="04A0" w:firstRow="1" w:lastRow="0" w:firstColumn="1" w:lastColumn="0" w:noHBand="0" w:noVBand="1"/>
        <w:tblPrChange w:id="1975" w:author="hqin" w:date="2011-11-30T09:38:00Z">
          <w:tblPr>
            <w:tblW w:w="12794" w:type="dxa"/>
            <w:tblInd w:w="194" w:type="dxa"/>
            <w:tblCellMar>
              <w:left w:w="14" w:type="dxa"/>
              <w:right w:w="14" w:type="dxa"/>
            </w:tblCellMar>
            <w:tblLook w:val="04A0" w:firstRow="1" w:lastRow="0" w:firstColumn="1" w:lastColumn="0" w:noHBand="0" w:noVBand="1"/>
          </w:tblPr>
        </w:tblPrChange>
      </w:tblPr>
      <w:tblGrid>
        <w:gridCol w:w="1980"/>
        <w:gridCol w:w="1710"/>
        <w:gridCol w:w="1710"/>
        <w:gridCol w:w="1980"/>
        <w:gridCol w:w="1800"/>
        <w:gridCol w:w="1800"/>
        <w:gridCol w:w="1814"/>
        <w:tblGridChange w:id="1976">
          <w:tblGrid>
            <w:gridCol w:w="1980"/>
            <w:gridCol w:w="1710"/>
            <w:gridCol w:w="1890"/>
            <w:gridCol w:w="1800"/>
            <w:gridCol w:w="1800"/>
            <w:gridCol w:w="1800"/>
            <w:gridCol w:w="1814"/>
          </w:tblGrid>
        </w:tblGridChange>
      </w:tblGrid>
      <w:tr w:rsidR="001C7FC9" w:rsidRPr="008B6840" w:rsidDel="000A50F1" w14:paraId="69D2499D" w14:textId="77777777">
        <w:trPr>
          <w:trHeight w:val="645"/>
          <w:del w:id="1977" w:author="hqin" w:date="2013-01-28T08:18:00Z"/>
          <w:trPrChange w:id="1978" w:author="hqin" w:date="2011-11-30T09:38:00Z">
            <w:trPr>
              <w:trHeight w:val="645"/>
            </w:trPr>
          </w:trPrChange>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Change w:id="1979" w:author="hqin" w:date="2011-11-30T09:38:00Z">
              <w:tcPr>
                <w:tcW w:w="198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2066A42" w14:textId="77777777" w:rsidR="001C7FC9" w:rsidRPr="008B6840" w:rsidDel="000A50F1" w:rsidRDefault="00525EA0" w:rsidP="001C7FC9">
            <w:pPr>
              <w:spacing w:line="360" w:lineRule="auto"/>
              <w:jc w:val="center"/>
              <w:rPr>
                <w:del w:id="1980" w:author="hqin" w:date="2013-01-28T08:18:00Z"/>
                <w:color w:val="000000"/>
                <w:sz w:val="22"/>
                <w:szCs w:val="22"/>
              </w:rPr>
            </w:pPr>
            <w:ins w:id="1981" w:author="hong qin" w:date="2013-01-23T17:22:00Z">
              <w:del w:id="1982" w:author="hqin" w:date="2013-01-28T08:18:00Z">
                <w:r w:rsidDel="000A50F1">
                  <w:rPr>
                    <w:color w:val="000000"/>
                    <w:sz w:val="22"/>
                    <w:szCs w:val="22"/>
                  </w:rPr>
                  <w:delText>OLD table</w:delText>
                </w:r>
                <w:r w:rsidR="001037B9" w:rsidDel="000A50F1">
                  <w:rPr>
                    <w:color w:val="000000"/>
                    <w:sz w:val="22"/>
                    <w:szCs w:val="22"/>
                  </w:rPr>
                  <w:delText>, 2011</w:delText>
                </w:r>
              </w:del>
            </w:ins>
          </w:p>
        </w:tc>
        <w:tc>
          <w:tcPr>
            <w:tcW w:w="1710" w:type="dxa"/>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1983" w:author="hqin" w:date="2011-11-30T09:38:00Z">
              <w:tcPr>
                <w:tcW w:w="1710" w:type="dxa"/>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5B273AF2" w14:textId="77777777" w:rsidR="001C7FC9" w:rsidRPr="008B6840" w:rsidDel="000A50F1" w:rsidRDefault="001C7FC9" w:rsidP="001C7FC9">
            <w:pPr>
              <w:spacing w:line="360" w:lineRule="auto"/>
              <w:jc w:val="center"/>
              <w:rPr>
                <w:del w:id="1984" w:author="hqin" w:date="2013-01-28T08:18:00Z"/>
                <w:color w:val="000000"/>
                <w:sz w:val="22"/>
                <w:szCs w:val="22"/>
              </w:rPr>
            </w:pPr>
            <w:del w:id="1985" w:author="hqin" w:date="2013-01-28T08:18:00Z">
              <w:r w:rsidRPr="008B6840" w:rsidDel="000A50F1">
                <w:rPr>
                  <w:color w:val="000000"/>
                  <w:sz w:val="22"/>
                  <w:szCs w:val="22"/>
                </w:rPr>
                <w:delText>NonCE genes</w:delText>
              </w:r>
            </w:del>
          </w:p>
        </w:tc>
        <w:tc>
          <w:tcPr>
            <w:tcW w:w="1710" w:type="dxa"/>
            <w:tcBorders>
              <w:top w:val="single" w:sz="4" w:space="0" w:color="auto"/>
              <w:left w:val="nil"/>
              <w:bottom w:val="single" w:sz="4" w:space="0" w:color="auto"/>
              <w:right w:val="single" w:sz="4" w:space="0" w:color="auto"/>
            </w:tcBorders>
            <w:shd w:val="clear" w:color="auto" w:fill="auto"/>
            <w:tcMar>
              <w:top w:w="11" w:type="dxa"/>
              <w:left w:w="11" w:type="dxa"/>
              <w:bottom w:w="14" w:type="dxa"/>
              <w:right w:w="11" w:type="dxa"/>
            </w:tcMar>
            <w:vAlign w:val="bottom"/>
            <w:tcPrChange w:id="1986" w:author="hqin" w:date="2011-11-30T09:38:00Z">
              <w:tcPr>
                <w:tcW w:w="1890" w:type="dxa"/>
                <w:tcBorders>
                  <w:top w:val="single" w:sz="4" w:space="0" w:color="auto"/>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0B0D2F02" w14:textId="77777777" w:rsidR="001C7FC9" w:rsidRPr="008B6840" w:rsidDel="000A50F1" w:rsidRDefault="001C7FC9" w:rsidP="001C7FC9">
            <w:pPr>
              <w:spacing w:line="360" w:lineRule="auto"/>
              <w:jc w:val="center"/>
              <w:rPr>
                <w:del w:id="1987" w:author="hqin" w:date="2013-01-28T08:18:00Z"/>
                <w:color w:val="000000"/>
                <w:sz w:val="22"/>
                <w:szCs w:val="22"/>
              </w:rPr>
            </w:pPr>
            <w:del w:id="1988" w:author="hqin" w:date="2013-01-28T08:18:00Z">
              <w:r w:rsidRPr="008B6840" w:rsidDel="000A50F1">
                <w:rPr>
                  <w:color w:val="000000"/>
                  <w:sz w:val="22"/>
                  <w:szCs w:val="22"/>
                </w:rPr>
                <w:delText xml:space="preserve">Coat </w:delText>
              </w:r>
            </w:del>
            <w:del w:id="1989" w:author="hqin" w:date="2011-11-30T09:38:00Z">
              <w:r w:rsidDel="00211FC4">
                <w:rPr>
                  <w:color w:val="000000"/>
                  <w:sz w:val="22"/>
                  <w:szCs w:val="22"/>
                </w:rPr>
                <w:delText xml:space="preserve">protein </w:delText>
              </w:r>
            </w:del>
            <w:del w:id="1990" w:author="hqin" w:date="2013-01-28T08:18:00Z">
              <w:r w:rsidRPr="008B6840" w:rsidDel="000A50F1">
                <w:rPr>
                  <w:color w:val="000000"/>
                  <w:sz w:val="22"/>
                  <w:szCs w:val="22"/>
                </w:rPr>
                <w:delText>genes</w:delText>
              </w:r>
            </w:del>
          </w:p>
        </w:tc>
        <w:tc>
          <w:tcPr>
            <w:tcW w:w="1980" w:type="dxa"/>
            <w:tcBorders>
              <w:top w:val="single" w:sz="4" w:space="0" w:color="auto"/>
              <w:left w:val="nil"/>
              <w:bottom w:val="single" w:sz="4" w:space="0" w:color="auto"/>
              <w:right w:val="single" w:sz="4" w:space="0" w:color="auto"/>
            </w:tcBorders>
            <w:vAlign w:val="bottom"/>
            <w:tcPrChange w:id="1991" w:author="hqin" w:date="2011-11-30T09:38:00Z">
              <w:tcPr>
                <w:tcW w:w="1800" w:type="dxa"/>
                <w:tcBorders>
                  <w:top w:val="single" w:sz="4" w:space="0" w:color="auto"/>
                  <w:left w:val="nil"/>
                  <w:bottom w:val="single" w:sz="4" w:space="0" w:color="auto"/>
                  <w:right w:val="single" w:sz="4" w:space="0" w:color="auto"/>
                </w:tcBorders>
                <w:vAlign w:val="bottom"/>
              </w:tcPr>
            </w:tcPrChange>
          </w:tcPr>
          <w:p w14:paraId="13D11215" w14:textId="77777777" w:rsidR="001C7FC9" w:rsidRPr="008B6840" w:rsidDel="000A50F1" w:rsidRDefault="001C7FC9" w:rsidP="001C7FC9">
            <w:pPr>
              <w:spacing w:line="360" w:lineRule="auto"/>
              <w:jc w:val="center"/>
              <w:rPr>
                <w:del w:id="1992" w:author="hqin" w:date="2013-01-28T08:18:00Z"/>
                <w:color w:val="000000"/>
                <w:sz w:val="22"/>
                <w:szCs w:val="22"/>
              </w:rPr>
            </w:pPr>
            <w:del w:id="1993" w:author="hqin" w:date="2013-01-28T08:18:00Z">
              <w:r w:rsidDel="000A50F1">
                <w:rPr>
                  <w:color w:val="000000"/>
                  <w:sz w:val="22"/>
                  <w:szCs w:val="22"/>
                </w:rPr>
                <w:delText xml:space="preserve">Branches </w:delText>
              </w:r>
              <w:r w:rsidRPr="008B6840" w:rsidDel="000A50F1">
                <w:rPr>
                  <w:color w:val="000000"/>
                  <w:sz w:val="22"/>
                  <w:szCs w:val="22"/>
                </w:rPr>
                <w:delText xml:space="preserve">with </w:delText>
              </w:r>
              <w:r w:rsidDel="000A50F1">
                <w:rPr>
                  <w:color w:val="000000"/>
                  <w:sz w:val="22"/>
                  <w:szCs w:val="22"/>
                </w:rPr>
                <w:delText>ω&lt;</w:delText>
              </w:r>
              <w:r w:rsidRPr="008B6840" w:rsidDel="000A50F1">
                <w:rPr>
                  <w:color w:val="000000"/>
                  <w:sz w:val="22"/>
                  <w:szCs w:val="22"/>
                </w:rPr>
                <w:delText>1</w:delText>
              </w:r>
              <w:r w:rsidDel="000A50F1">
                <w:rPr>
                  <w:color w:val="000000"/>
                  <w:sz w:val="22"/>
                  <w:szCs w:val="22"/>
                </w:rPr>
                <w:delText xml:space="preserve"> in nonCE genes</w:delText>
              </w:r>
            </w:del>
          </w:p>
        </w:tc>
        <w:tc>
          <w:tcPr>
            <w:tcW w:w="1800" w:type="dxa"/>
            <w:tcBorders>
              <w:top w:val="single" w:sz="4" w:space="0" w:color="auto"/>
              <w:left w:val="nil"/>
              <w:bottom w:val="single" w:sz="4" w:space="0" w:color="auto"/>
              <w:right w:val="single" w:sz="4" w:space="0" w:color="auto"/>
            </w:tcBorders>
            <w:vAlign w:val="bottom"/>
            <w:tcPrChange w:id="1994" w:author="hqin" w:date="2011-11-30T09:38:00Z">
              <w:tcPr>
                <w:tcW w:w="1800" w:type="dxa"/>
                <w:tcBorders>
                  <w:top w:val="single" w:sz="4" w:space="0" w:color="auto"/>
                  <w:left w:val="nil"/>
                  <w:bottom w:val="single" w:sz="4" w:space="0" w:color="auto"/>
                  <w:right w:val="single" w:sz="4" w:space="0" w:color="auto"/>
                </w:tcBorders>
                <w:vAlign w:val="bottom"/>
              </w:tcPr>
            </w:tcPrChange>
          </w:tcPr>
          <w:p w14:paraId="56AF6580" w14:textId="77777777" w:rsidR="001C7FC9" w:rsidRPr="008B6840" w:rsidDel="000A50F1" w:rsidRDefault="001C7FC9" w:rsidP="001C7FC9">
            <w:pPr>
              <w:spacing w:line="360" w:lineRule="auto"/>
              <w:jc w:val="center"/>
              <w:rPr>
                <w:del w:id="1995" w:author="hqin" w:date="2013-01-28T08:18:00Z"/>
                <w:color w:val="000000"/>
                <w:sz w:val="22"/>
                <w:szCs w:val="22"/>
              </w:rPr>
            </w:pPr>
            <w:del w:id="1996" w:author="hqin" w:date="2013-01-28T08:18:00Z">
              <w:r w:rsidDel="000A50F1">
                <w:rPr>
                  <w:color w:val="000000"/>
                  <w:sz w:val="22"/>
                  <w:szCs w:val="22"/>
                </w:rPr>
                <w:delText>Branches</w:delText>
              </w:r>
              <w:r w:rsidRPr="008B6840" w:rsidDel="000A50F1">
                <w:rPr>
                  <w:color w:val="000000"/>
                  <w:sz w:val="22"/>
                  <w:szCs w:val="22"/>
                </w:rPr>
                <w:delText xml:space="preserve"> </w:delText>
              </w:r>
              <w:r w:rsidDel="000A50F1">
                <w:rPr>
                  <w:color w:val="000000"/>
                  <w:sz w:val="22"/>
                  <w:szCs w:val="22"/>
                </w:rPr>
                <w:delText>with ω&lt;</w:delText>
              </w:r>
              <w:r w:rsidRPr="008B6840" w:rsidDel="000A50F1">
                <w:rPr>
                  <w:color w:val="000000"/>
                  <w:sz w:val="22"/>
                  <w:szCs w:val="22"/>
                </w:rPr>
                <w:delText>1</w:delText>
              </w:r>
              <w:r w:rsidDel="000A50F1">
                <w:rPr>
                  <w:color w:val="000000"/>
                  <w:sz w:val="22"/>
                  <w:szCs w:val="22"/>
                </w:rPr>
                <w:delText xml:space="preserve"> in coat </w:delText>
              </w:r>
            </w:del>
            <w:del w:id="1997" w:author="hqin" w:date="2011-11-30T09:39:00Z">
              <w:r w:rsidDel="00211FC4">
                <w:rPr>
                  <w:color w:val="000000"/>
                  <w:sz w:val="22"/>
                  <w:szCs w:val="22"/>
                </w:rPr>
                <w:delText xml:space="preserve">protein </w:delText>
              </w:r>
            </w:del>
            <w:del w:id="1998" w:author="hqin" w:date="2013-01-28T08:18:00Z">
              <w:r w:rsidDel="000A50F1">
                <w:rPr>
                  <w:color w:val="000000"/>
                  <w:sz w:val="22"/>
                  <w:szCs w:val="22"/>
                </w:rPr>
                <w:delText>genes</w:delText>
              </w:r>
            </w:del>
          </w:p>
        </w:tc>
        <w:tc>
          <w:tcPr>
            <w:tcW w:w="1800" w:type="dxa"/>
            <w:tcBorders>
              <w:top w:val="single" w:sz="4" w:space="0" w:color="auto"/>
              <w:left w:val="nil"/>
              <w:bottom w:val="single" w:sz="4" w:space="0" w:color="auto"/>
              <w:right w:val="single" w:sz="4" w:space="0" w:color="auto"/>
            </w:tcBorders>
            <w:vAlign w:val="bottom"/>
            <w:tcPrChange w:id="1999" w:author="hqin" w:date="2011-11-30T09:38:00Z">
              <w:tcPr>
                <w:tcW w:w="1800" w:type="dxa"/>
                <w:tcBorders>
                  <w:top w:val="single" w:sz="4" w:space="0" w:color="auto"/>
                  <w:left w:val="nil"/>
                  <w:bottom w:val="single" w:sz="4" w:space="0" w:color="auto"/>
                  <w:right w:val="single" w:sz="4" w:space="0" w:color="auto"/>
                </w:tcBorders>
                <w:vAlign w:val="bottom"/>
              </w:tcPr>
            </w:tcPrChange>
          </w:tcPr>
          <w:p w14:paraId="21D5D058" w14:textId="77777777" w:rsidR="001C7FC9" w:rsidRPr="008B6840" w:rsidDel="000A50F1" w:rsidRDefault="001C7FC9" w:rsidP="001C7FC9">
            <w:pPr>
              <w:spacing w:line="360" w:lineRule="auto"/>
              <w:jc w:val="center"/>
              <w:rPr>
                <w:del w:id="2000" w:author="hqin" w:date="2013-01-28T08:18:00Z"/>
                <w:color w:val="000000"/>
                <w:sz w:val="22"/>
                <w:szCs w:val="22"/>
              </w:rPr>
            </w:pPr>
            <w:del w:id="2001" w:author="hqin" w:date="2013-01-28T08:18:00Z">
              <w:r w:rsidDel="000A50F1">
                <w:rPr>
                  <w:color w:val="000000"/>
                  <w:sz w:val="22"/>
                  <w:szCs w:val="22"/>
                </w:rPr>
                <w:delText xml:space="preserve">Branches </w:delText>
              </w:r>
              <w:r w:rsidRPr="008B6840" w:rsidDel="000A50F1">
                <w:rPr>
                  <w:color w:val="000000"/>
                  <w:sz w:val="22"/>
                  <w:szCs w:val="22"/>
                </w:rPr>
                <w:delText>with ω</w:delText>
              </w:r>
              <w:r w:rsidDel="000A50F1">
                <w:rPr>
                  <w:color w:val="000000"/>
                  <w:sz w:val="22"/>
                  <w:szCs w:val="22"/>
                </w:rPr>
                <w:delText>&gt;1 in nonCE genes</w:delText>
              </w:r>
            </w:del>
          </w:p>
        </w:tc>
        <w:tc>
          <w:tcPr>
            <w:tcW w:w="1814" w:type="dxa"/>
            <w:tcBorders>
              <w:top w:val="single" w:sz="4" w:space="0" w:color="auto"/>
              <w:left w:val="nil"/>
              <w:bottom w:val="single" w:sz="4" w:space="0" w:color="auto"/>
              <w:right w:val="single" w:sz="4" w:space="0" w:color="auto"/>
            </w:tcBorders>
            <w:vAlign w:val="bottom"/>
            <w:tcPrChange w:id="2002" w:author="hqin" w:date="2011-11-30T09:38:00Z">
              <w:tcPr>
                <w:tcW w:w="1814" w:type="dxa"/>
                <w:tcBorders>
                  <w:top w:val="single" w:sz="4" w:space="0" w:color="auto"/>
                  <w:left w:val="nil"/>
                  <w:bottom w:val="single" w:sz="4" w:space="0" w:color="auto"/>
                  <w:right w:val="single" w:sz="4" w:space="0" w:color="auto"/>
                </w:tcBorders>
                <w:vAlign w:val="bottom"/>
              </w:tcPr>
            </w:tcPrChange>
          </w:tcPr>
          <w:p w14:paraId="22A68894" w14:textId="77777777" w:rsidR="001C7FC9" w:rsidRPr="008B6840" w:rsidDel="000A50F1" w:rsidRDefault="001C7FC9" w:rsidP="001C7FC9">
            <w:pPr>
              <w:spacing w:line="360" w:lineRule="auto"/>
              <w:jc w:val="center"/>
              <w:rPr>
                <w:del w:id="2003" w:author="hqin" w:date="2013-01-28T08:18:00Z"/>
                <w:color w:val="000000"/>
                <w:sz w:val="22"/>
                <w:szCs w:val="22"/>
              </w:rPr>
            </w:pPr>
            <w:del w:id="2004" w:author="hqin" w:date="2013-01-28T08:18:00Z">
              <w:r w:rsidDel="000A50F1">
                <w:rPr>
                  <w:color w:val="000000"/>
                  <w:sz w:val="22"/>
                  <w:szCs w:val="22"/>
                </w:rPr>
                <w:delText>Branches</w:delText>
              </w:r>
              <w:r w:rsidRPr="008B6840" w:rsidDel="000A50F1">
                <w:rPr>
                  <w:color w:val="000000"/>
                  <w:sz w:val="22"/>
                  <w:szCs w:val="22"/>
                </w:rPr>
                <w:delText xml:space="preserve"> </w:delText>
              </w:r>
              <w:r w:rsidDel="000A50F1">
                <w:rPr>
                  <w:color w:val="000000"/>
                  <w:sz w:val="22"/>
                  <w:szCs w:val="22"/>
                </w:rPr>
                <w:delText>with</w:delText>
              </w:r>
              <w:r w:rsidRPr="008B6840" w:rsidDel="000A50F1">
                <w:rPr>
                  <w:color w:val="000000"/>
                  <w:sz w:val="22"/>
                  <w:szCs w:val="22"/>
                </w:rPr>
                <w:delText xml:space="preserve"> ω</w:delText>
              </w:r>
              <w:r w:rsidDel="000A50F1">
                <w:rPr>
                  <w:color w:val="000000"/>
                  <w:sz w:val="22"/>
                  <w:szCs w:val="22"/>
                </w:rPr>
                <w:delText xml:space="preserve">&gt;1 in coat </w:delText>
              </w:r>
            </w:del>
            <w:del w:id="2005" w:author="hqin" w:date="2011-11-30T09:39:00Z">
              <w:r w:rsidDel="00211FC4">
                <w:rPr>
                  <w:color w:val="000000"/>
                  <w:sz w:val="22"/>
                  <w:szCs w:val="22"/>
                </w:rPr>
                <w:delText xml:space="preserve">protein </w:delText>
              </w:r>
            </w:del>
            <w:del w:id="2006" w:author="hqin" w:date="2013-01-28T08:18:00Z">
              <w:r w:rsidDel="000A50F1">
                <w:rPr>
                  <w:color w:val="000000"/>
                  <w:sz w:val="22"/>
                  <w:szCs w:val="22"/>
                </w:rPr>
                <w:delText>genes</w:delText>
              </w:r>
            </w:del>
          </w:p>
        </w:tc>
      </w:tr>
      <w:tr w:rsidR="001C7FC9" w:rsidRPr="008B6840" w:rsidDel="000A50F1" w14:paraId="0BB89701" w14:textId="77777777">
        <w:trPr>
          <w:trHeight w:val="853"/>
          <w:del w:id="2007" w:author="hqin" w:date="2013-01-28T08:18:00Z"/>
          <w:trPrChange w:id="2008" w:author="hqin" w:date="2011-11-30T09:38:00Z">
            <w:trPr>
              <w:trHeight w:val="853"/>
            </w:trPr>
          </w:trPrChange>
        </w:trPr>
        <w:tc>
          <w:tcPr>
            <w:tcW w:w="1980" w:type="dxa"/>
            <w:vMerge w:val="restart"/>
            <w:tcBorders>
              <w:top w:val="nil"/>
              <w:left w:val="single" w:sz="4" w:space="0" w:color="auto"/>
              <w:right w:val="single" w:sz="4" w:space="0" w:color="auto"/>
            </w:tcBorders>
            <w:shd w:val="clear" w:color="auto" w:fill="auto"/>
            <w:vAlign w:val="center"/>
            <w:tcPrChange w:id="2009" w:author="hqin" w:date="2011-11-30T09:38:00Z">
              <w:tcPr>
                <w:tcW w:w="1980" w:type="dxa"/>
                <w:vMerge w:val="restart"/>
                <w:tcBorders>
                  <w:top w:val="nil"/>
                  <w:left w:val="single" w:sz="4" w:space="0" w:color="auto"/>
                  <w:right w:val="single" w:sz="4" w:space="0" w:color="auto"/>
                </w:tcBorders>
                <w:shd w:val="clear" w:color="auto" w:fill="auto"/>
                <w:vAlign w:val="center"/>
              </w:tcPr>
            </w:tcPrChange>
          </w:tcPr>
          <w:p w14:paraId="435F008C" w14:textId="77777777" w:rsidR="001C7FC9" w:rsidRPr="008B6840" w:rsidDel="000A50F1" w:rsidRDefault="001C7FC9" w:rsidP="001C7FC9">
            <w:pPr>
              <w:spacing w:line="360" w:lineRule="auto"/>
              <w:rPr>
                <w:del w:id="2010" w:author="hqin" w:date="2013-01-28T08:18:00Z"/>
                <w:color w:val="000000"/>
                <w:sz w:val="22"/>
                <w:szCs w:val="22"/>
              </w:rPr>
            </w:pPr>
            <w:del w:id="2011" w:author="hqin" w:date="2013-01-28T08:18:00Z">
              <w:r w:rsidRPr="008B6840" w:rsidDel="000A50F1">
                <w:rPr>
                  <w:color w:val="000000"/>
                  <w:sz w:val="22"/>
                  <w:szCs w:val="22"/>
                </w:rPr>
                <w:delText xml:space="preserve">Leaf branches of </w:delText>
              </w:r>
            </w:del>
          </w:p>
          <w:p w14:paraId="2EA4E602" w14:textId="77777777" w:rsidR="001C7FC9" w:rsidRPr="008B6840" w:rsidDel="000A50F1" w:rsidRDefault="001C7FC9" w:rsidP="001C7FC9">
            <w:pPr>
              <w:spacing w:line="360" w:lineRule="auto"/>
              <w:rPr>
                <w:del w:id="2012" w:author="hqin" w:date="2013-01-28T08:18:00Z"/>
                <w:color w:val="000000"/>
                <w:sz w:val="22"/>
                <w:szCs w:val="22"/>
              </w:rPr>
            </w:pPr>
            <w:del w:id="2013" w:author="hqin" w:date="2013-01-28T08:18:00Z">
              <w:r w:rsidRPr="008B6840" w:rsidDel="000A50F1">
                <w:rPr>
                  <w:i/>
                  <w:color w:val="000000"/>
                  <w:sz w:val="22"/>
                  <w:szCs w:val="22"/>
                </w:rPr>
                <w:delText>B. subtilis</w:delText>
              </w:r>
              <w:r w:rsidRPr="008B6840" w:rsidDel="000A50F1">
                <w:rPr>
                  <w:color w:val="000000"/>
                  <w:sz w:val="22"/>
                  <w:szCs w:val="22"/>
                </w:rPr>
                <w:delText xml:space="preserve"> </w:delText>
              </w:r>
              <w:r w:rsidDel="000A50F1">
                <w:rPr>
                  <w:color w:val="000000"/>
                  <w:sz w:val="22"/>
                  <w:szCs w:val="22"/>
                </w:rPr>
                <w:delText>-group</w:delText>
              </w:r>
            </w:del>
          </w:p>
        </w:tc>
        <w:tc>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014" w:author="hqin" w:date="2011-11-30T09:38:00Z">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0718AAD4" w14:textId="77777777" w:rsidR="001C7FC9" w:rsidRPr="008B6840" w:rsidDel="000A50F1" w:rsidRDefault="001C7FC9" w:rsidP="001C7FC9">
            <w:pPr>
              <w:spacing w:line="360" w:lineRule="auto"/>
              <w:rPr>
                <w:del w:id="2015" w:author="hqin" w:date="2013-01-28T08:18:00Z"/>
                <w:color w:val="000000"/>
                <w:sz w:val="22"/>
                <w:szCs w:val="22"/>
              </w:rPr>
            </w:pPr>
            <w:del w:id="2016" w:author="hqin" w:date="2013-01-28T08:18:00Z">
              <w:r w:rsidRPr="008B6840" w:rsidDel="000A50F1">
                <w:rPr>
                  <w:color w:val="000000"/>
                  <w:sz w:val="22"/>
                  <w:szCs w:val="22"/>
                </w:rPr>
                <w:delText>mean ω=17.6</w:delText>
              </w:r>
            </w:del>
          </w:p>
          <w:p w14:paraId="585E4129" w14:textId="77777777" w:rsidR="001C7FC9" w:rsidRPr="008B6840" w:rsidDel="000A50F1" w:rsidRDefault="001C7FC9" w:rsidP="001C7FC9">
            <w:pPr>
              <w:spacing w:line="360" w:lineRule="auto"/>
              <w:rPr>
                <w:del w:id="2017" w:author="hqin" w:date="2013-01-28T08:18:00Z"/>
                <w:color w:val="000000"/>
                <w:sz w:val="22"/>
                <w:szCs w:val="22"/>
              </w:rPr>
            </w:pPr>
            <w:del w:id="2018" w:author="hqin" w:date="2013-01-28T08:18:00Z">
              <w:r w:rsidRPr="008B6840" w:rsidDel="000A50F1">
                <w:rPr>
                  <w:color w:val="000000"/>
                  <w:sz w:val="22"/>
                  <w:szCs w:val="22"/>
                </w:rPr>
                <w:delText>median ω=0.044</w:delText>
              </w:r>
            </w:del>
          </w:p>
        </w:tc>
        <w:tc>
          <w:tcPr>
            <w:tcW w:w="171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Change w:id="2019" w:author="hqin" w:date="2011-11-30T09:38:00Z">
              <w:tcPr>
                <w:tcW w:w="189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32F699F0" w14:textId="77777777" w:rsidR="001C7FC9" w:rsidRPr="008B6840" w:rsidDel="000A50F1" w:rsidRDefault="001C7FC9" w:rsidP="001C7FC9">
            <w:pPr>
              <w:spacing w:line="360" w:lineRule="auto"/>
              <w:rPr>
                <w:del w:id="2020" w:author="hqin" w:date="2013-01-28T08:18:00Z"/>
                <w:color w:val="000000"/>
                <w:sz w:val="22"/>
                <w:szCs w:val="22"/>
              </w:rPr>
            </w:pPr>
            <w:del w:id="2021" w:author="hqin" w:date="2013-01-28T08:18:00Z">
              <w:r w:rsidRPr="008B6840" w:rsidDel="000A50F1">
                <w:rPr>
                  <w:color w:val="000000"/>
                  <w:sz w:val="22"/>
                  <w:szCs w:val="22"/>
                </w:rPr>
                <w:delText>mean ω=27.3</w:delText>
              </w:r>
            </w:del>
          </w:p>
          <w:p w14:paraId="397C5013" w14:textId="77777777" w:rsidR="001C7FC9" w:rsidRPr="008B6840" w:rsidDel="000A50F1" w:rsidRDefault="001C7FC9" w:rsidP="001C7FC9">
            <w:pPr>
              <w:spacing w:line="360" w:lineRule="auto"/>
              <w:rPr>
                <w:del w:id="2022" w:author="hqin" w:date="2013-01-28T08:18:00Z"/>
                <w:b/>
                <w:color w:val="000000"/>
                <w:sz w:val="22"/>
                <w:szCs w:val="22"/>
              </w:rPr>
            </w:pPr>
            <w:del w:id="2023" w:author="hqin" w:date="2013-01-28T08:18:00Z">
              <w:r w:rsidRPr="008B6840" w:rsidDel="000A50F1">
                <w:rPr>
                  <w:color w:val="000000"/>
                  <w:sz w:val="22"/>
                  <w:szCs w:val="22"/>
                </w:rPr>
                <w:delText xml:space="preserve">median ω=0.058   </w:delText>
              </w:r>
            </w:del>
          </w:p>
        </w:tc>
        <w:tc>
          <w:tcPr>
            <w:tcW w:w="1980" w:type="dxa"/>
            <w:tcBorders>
              <w:top w:val="nil"/>
              <w:left w:val="nil"/>
              <w:bottom w:val="single" w:sz="4" w:space="0" w:color="auto"/>
              <w:right w:val="single" w:sz="4" w:space="0" w:color="auto"/>
            </w:tcBorders>
            <w:vAlign w:val="bottom"/>
            <w:tcPrChange w:id="2024" w:author="hqin" w:date="2011-11-30T09:38:00Z">
              <w:tcPr>
                <w:tcW w:w="1800" w:type="dxa"/>
                <w:tcBorders>
                  <w:top w:val="nil"/>
                  <w:left w:val="nil"/>
                  <w:bottom w:val="single" w:sz="4" w:space="0" w:color="auto"/>
                  <w:right w:val="single" w:sz="4" w:space="0" w:color="auto"/>
                </w:tcBorders>
                <w:vAlign w:val="bottom"/>
              </w:tcPr>
            </w:tcPrChange>
          </w:tcPr>
          <w:p w14:paraId="7118B21B" w14:textId="77777777" w:rsidR="001C7FC9" w:rsidRPr="008B6840" w:rsidDel="000A50F1" w:rsidRDefault="001C7FC9" w:rsidP="001C7FC9">
            <w:pPr>
              <w:spacing w:line="360" w:lineRule="auto"/>
              <w:rPr>
                <w:del w:id="2025" w:author="hqin" w:date="2013-01-28T08:18:00Z"/>
                <w:color w:val="000000"/>
                <w:sz w:val="22"/>
                <w:szCs w:val="22"/>
              </w:rPr>
            </w:pPr>
            <w:del w:id="2026" w:author="hqin" w:date="2013-01-28T08:18:00Z">
              <w:r w:rsidRPr="008B6840" w:rsidDel="000A50F1">
                <w:rPr>
                  <w:color w:val="000000"/>
                  <w:sz w:val="22"/>
                  <w:szCs w:val="22"/>
                </w:rPr>
                <w:delText>mean ω=0.06</w:delText>
              </w:r>
              <w:r w:rsidDel="000A50F1">
                <w:rPr>
                  <w:color w:val="000000"/>
                  <w:sz w:val="22"/>
                  <w:szCs w:val="22"/>
                </w:rPr>
                <w:delText>0</w:delText>
              </w:r>
            </w:del>
          </w:p>
          <w:p w14:paraId="5B75A167" w14:textId="77777777" w:rsidR="001C7FC9" w:rsidRPr="008B6840" w:rsidDel="000A50F1" w:rsidRDefault="001C7FC9" w:rsidP="001C7FC9">
            <w:pPr>
              <w:spacing w:line="360" w:lineRule="auto"/>
              <w:rPr>
                <w:del w:id="2027" w:author="hqin" w:date="2013-01-28T08:18:00Z"/>
                <w:color w:val="000000"/>
                <w:sz w:val="22"/>
                <w:szCs w:val="22"/>
              </w:rPr>
            </w:pPr>
            <w:del w:id="2028" w:author="hqin" w:date="2013-01-28T08:18:00Z">
              <w:r w:rsidRPr="008B6840" w:rsidDel="000A50F1">
                <w:rPr>
                  <w:color w:val="000000"/>
                  <w:sz w:val="22"/>
                  <w:szCs w:val="22"/>
                </w:rPr>
                <w:delText>median ω=0.042</w:delText>
              </w:r>
            </w:del>
          </w:p>
        </w:tc>
        <w:tc>
          <w:tcPr>
            <w:tcW w:w="1800" w:type="dxa"/>
            <w:tcBorders>
              <w:top w:val="nil"/>
              <w:left w:val="nil"/>
              <w:bottom w:val="single" w:sz="4" w:space="0" w:color="auto"/>
              <w:right w:val="single" w:sz="4" w:space="0" w:color="auto"/>
            </w:tcBorders>
            <w:vAlign w:val="bottom"/>
            <w:tcPrChange w:id="2029" w:author="hqin" w:date="2011-11-30T09:38:00Z">
              <w:tcPr>
                <w:tcW w:w="1800" w:type="dxa"/>
                <w:tcBorders>
                  <w:top w:val="nil"/>
                  <w:left w:val="nil"/>
                  <w:bottom w:val="single" w:sz="4" w:space="0" w:color="auto"/>
                  <w:right w:val="single" w:sz="4" w:space="0" w:color="auto"/>
                </w:tcBorders>
                <w:vAlign w:val="bottom"/>
              </w:tcPr>
            </w:tcPrChange>
          </w:tcPr>
          <w:p w14:paraId="4ABDE653" w14:textId="77777777" w:rsidR="001C7FC9" w:rsidRPr="008B6840" w:rsidDel="000A50F1" w:rsidRDefault="001C7FC9" w:rsidP="001C7FC9">
            <w:pPr>
              <w:spacing w:line="360" w:lineRule="auto"/>
              <w:rPr>
                <w:del w:id="2030" w:author="hqin" w:date="2013-01-28T08:18:00Z"/>
                <w:color w:val="000000"/>
                <w:sz w:val="22"/>
                <w:szCs w:val="22"/>
              </w:rPr>
            </w:pPr>
            <w:del w:id="2031" w:author="hqin" w:date="2013-01-28T08:18:00Z">
              <w:r w:rsidRPr="008B6840" w:rsidDel="000A50F1">
                <w:rPr>
                  <w:color w:val="000000"/>
                  <w:sz w:val="22"/>
                  <w:szCs w:val="22"/>
                </w:rPr>
                <w:delText>mean ω=0.083</w:delText>
              </w:r>
            </w:del>
          </w:p>
          <w:p w14:paraId="7239EC4B" w14:textId="77777777" w:rsidR="001C7FC9" w:rsidRPr="008B6840" w:rsidDel="000A50F1" w:rsidRDefault="001C7FC9" w:rsidP="001C7FC9">
            <w:pPr>
              <w:spacing w:line="360" w:lineRule="auto"/>
              <w:rPr>
                <w:del w:id="2032" w:author="hqin" w:date="2013-01-28T08:18:00Z"/>
                <w:color w:val="000000"/>
                <w:sz w:val="22"/>
                <w:szCs w:val="22"/>
              </w:rPr>
            </w:pPr>
            <w:del w:id="2033" w:author="hqin" w:date="2013-01-28T08:18:00Z">
              <w:r w:rsidRPr="008B6840" w:rsidDel="000A50F1">
                <w:rPr>
                  <w:color w:val="000000"/>
                  <w:sz w:val="22"/>
                  <w:szCs w:val="22"/>
                </w:rPr>
                <w:delText>median ω=0.056</w:delText>
              </w:r>
            </w:del>
          </w:p>
        </w:tc>
        <w:tc>
          <w:tcPr>
            <w:tcW w:w="1800" w:type="dxa"/>
            <w:tcBorders>
              <w:top w:val="nil"/>
              <w:left w:val="nil"/>
              <w:bottom w:val="single" w:sz="4" w:space="0" w:color="auto"/>
              <w:right w:val="single" w:sz="4" w:space="0" w:color="auto"/>
            </w:tcBorders>
            <w:vAlign w:val="bottom"/>
            <w:tcPrChange w:id="2034" w:author="hqin" w:date="2011-11-30T09:38:00Z">
              <w:tcPr>
                <w:tcW w:w="1800" w:type="dxa"/>
                <w:tcBorders>
                  <w:top w:val="nil"/>
                  <w:left w:val="nil"/>
                  <w:bottom w:val="single" w:sz="4" w:space="0" w:color="auto"/>
                  <w:right w:val="single" w:sz="4" w:space="0" w:color="auto"/>
                </w:tcBorders>
                <w:vAlign w:val="bottom"/>
              </w:tcPr>
            </w:tcPrChange>
          </w:tcPr>
          <w:p w14:paraId="332AF9E6" w14:textId="77777777" w:rsidR="001C7FC9" w:rsidRPr="008B6840" w:rsidDel="000A50F1" w:rsidRDefault="001C7FC9" w:rsidP="001C7FC9">
            <w:pPr>
              <w:spacing w:line="360" w:lineRule="auto"/>
              <w:rPr>
                <w:del w:id="2035" w:author="hqin" w:date="2013-01-28T08:18:00Z"/>
                <w:color w:val="000000"/>
                <w:sz w:val="22"/>
                <w:szCs w:val="22"/>
              </w:rPr>
            </w:pPr>
            <w:del w:id="2036" w:author="hqin" w:date="2013-01-28T08:18:00Z">
              <w:r w:rsidRPr="008B6840" w:rsidDel="000A50F1">
                <w:rPr>
                  <w:color w:val="000000"/>
                  <w:sz w:val="22"/>
                  <w:szCs w:val="22"/>
                </w:rPr>
                <w:delText>mean ω=526</w:delText>
              </w:r>
              <w:r w:rsidRPr="008B6840" w:rsidDel="000A50F1">
                <w:rPr>
                  <w:color w:val="000000"/>
                  <w:sz w:val="22"/>
                  <w:szCs w:val="22"/>
                  <w:vertAlign w:val="superscript"/>
                </w:rPr>
                <w:delText>*</w:delText>
              </w:r>
            </w:del>
          </w:p>
          <w:p w14:paraId="12C1C1C0" w14:textId="77777777" w:rsidR="001C7FC9" w:rsidRPr="008B6840" w:rsidDel="000A50F1" w:rsidRDefault="001C7FC9" w:rsidP="001C7FC9">
            <w:pPr>
              <w:spacing w:line="360" w:lineRule="auto"/>
              <w:rPr>
                <w:del w:id="2037" w:author="hqin" w:date="2013-01-28T08:18:00Z"/>
                <w:color w:val="000000"/>
                <w:sz w:val="22"/>
                <w:szCs w:val="22"/>
              </w:rPr>
            </w:pPr>
            <w:del w:id="2038" w:author="hqin" w:date="2013-01-28T08:18:00Z">
              <w:r w:rsidRPr="008B6840" w:rsidDel="000A50F1">
                <w:rPr>
                  <w:color w:val="000000"/>
                  <w:sz w:val="22"/>
                  <w:szCs w:val="22"/>
                </w:rPr>
                <w:delText>median ω=546</w:delText>
              </w:r>
              <w:r w:rsidRPr="008B6840" w:rsidDel="000A50F1">
                <w:rPr>
                  <w:color w:val="000000"/>
                  <w:sz w:val="22"/>
                  <w:szCs w:val="22"/>
                  <w:vertAlign w:val="superscript"/>
                </w:rPr>
                <w:delText>*</w:delText>
              </w:r>
            </w:del>
          </w:p>
        </w:tc>
        <w:tc>
          <w:tcPr>
            <w:tcW w:w="1814" w:type="dxa"/>
            <w:tcBorders>
              <w:top w:val="nil"/>
              <w:left w:val="nil"/>
              <w:bottom w:val="single" w:sz="4" w:space="0" w:color="auto"/>
              <w:right w:val="single" w:sz="4" w:space="0" w:color="auto"/>
            </w:tcBorders>
            <w:vAlign w:val="bottom"/>
            <w:tcPrChange w:id="2039" w:author="hqin" w:date="2011-11-30T09:38:00Z">
              <w:tcPr>
                <w:tcW w:w="1814" w:type="dxa"/>
                <w:tcBorders>
                  <w:top w:val="nil"/>
                  <w:left w:val="nil"/>
                  <w:bottom w:val="single" w:sz="4" w:space="0" w:color="auto"/>
                  <w:right w:val="single" w:sz="4" w:space="0" w:color="auto"/>
                </w:tcBorders>
                <w:vAlign w:val="bottom"/>
              </w:tcPr>
            </w:tcPrChange>
          </w:tcPr>
          <w:p w14:paraId="2E32AA62" w14:textId="77777777" w:rsidR="001C7FC9" w:rsidRPr="008B6840" w:rsidDel="000A50F1" w:rsidRDefault="001C7FC9" w:rsidP="001C7FC9">
            <w:pPr>
              <w:spacing w:line="360" w:lineRule="auto"/>
              <w:rPr>
                <w:del w:id="2040" w:author="hqin" w:date="2013-01-28T08:18:00Z"/>
                <w:color w:val="000000"/>
                <w:sz w:val="22"/>
                <w:szCs w:val="22"/>
              </w:rPr>
            </w:pPr>
            <w:del w:id="2041" w:author="hqin" w:date="2013-01-28T08:18:00Z">
              <w:r w:rsidRPr="008B6840" w:rsidDel="000A50F1">
                <w:rPr>
                  <w:color w:val="000000"/>
                  <w:sz w:val="22"/>
                  <w:szCs w:val="22"/>
                </w:rPr>
                <w:delText>mean ω=673</w:delText>
              </w:r>
              <w:r w:rsidRPr="008B6840" w:rsidDel="000A50F1">
                <w:rPr>
                  <w:color w:val="000000"/>
                  <w:sz w:val="22"/>
                  <w:szCs w:val="22"/>
                  <w:vertAlign w:val="superscript"/>
                </w:rPr>
                <w:delText>*</w:delText>
              </w:r>
            </w:del>
          </w:p>
          <w:p w14:paraId="68BF3DF4" w14:textId="77777777" w:rsidR="001C7FC9" w:rsidRPr="008B6840" w:rsidDel="000A50F1" w:rsidRDefault="001C7FC9" w:rsidP="001C7FC9">
            <w:pPr>
              <w:spacing w:line="360" w:lineRule="auto"/>
              <w:rPr>
                <w:del w:id="2042" w:author="hqin" w:date="2013-01-28T08:18:00Z"/>
                <w:color w:val="000000"/>
                <w:sz w:val="22"/>
                <w:szCs w:val="22"/>
              </w:rPr>
            </w:pPr>
            <w:del w:id="2043" w:author="hqin" w:date="2013-01-28T08:18:00Z">
              <w:r w:rsidRPr="008B6840" w:rsidDel="000A50F1">
                <w:rPr>
                  <w:color w:val="000000"/>
                  <w:sz w:val="22"/>
                  <w:szCs w:val="22"/>
                </w:rPr>
                <w:delText>median ω=999</w:delText>
              </w:r>
              <w:r w:rsidRPr="008B6840" w:rsidDel="000A50F1">
                <w:rPr>
                  <w:color w:val="000000"/>
                  <w:sz w:val="22"/>
                  <w:szCs w:val="22"/>
                  <w:vertAlign w:val="superscript"/>
                </w:rPr>
                <w:delText>*</w:delText>
              </w:r>
              <w:r w:rsidRPr="008B6840" w:rsidDel="000A50F1">
                <w:rPr>
                  <w:color w:val="000000"/>
                  <w:sz w:val="22"/>
                  <w:szCs w:val="22"/>
                </w:rPr>
                <w:delText xml:space="preserve"> </w:delText>
              </w:r>
            </w:del>
          </w:p>
        </w:tc>
      </w:tr>
      <w:tr w:rsidR="001C7FC9" w:rsidRPr="008B6840" w:rsidDel="000A50F1" w14:paraId="06EDFA5A" w14:textId="77777777">
        <w:trPr>
          <w:trHeight w:val="321"/>
          <w:del w:id="2044" w:author="hqin" w:date="2013-01-28T08:18:00Z"/>
          <w:trPrChange w:id="2045" w:author="hqin" w:date="2011-11-30T09:38:00Z">
            <w:trPr>
              <w:trHeight w:val="321"/>
            </w:trPr>
          </w:trPrChange>
        </w:trPr>
        <w:tc>
          <w:tcPr>
            <w:tcW w:w="1980" w:type="dxa"/>
            <w:vMerge/>
            <w:tcBorders>
              <w:left w:val="single" w:sz="4" w:space="0" w:color="auto"/>
              <w:bottom w:val="single" w:sz="4" w:space="0" w:color="auto"/>
              <w:right w:val="single" w:sz="4" w:space="0" w:color="auto"/>
            </w:tcBorders>
            <w:shd w:val="clear" w:color="auto" w:fill="auto"/>
            <w:vAlign w:val="center"/>
            <w:tcPrChange w:id="2046" w:author="hqin" w:date="2011-11-30T09:38:00Z">
              <w:tcPr>
                <w:tcW w:w="1980" w:type="dxa"/>
                <w:vMerge/>
                <w:tcBorders>
                  <w:left w:val="single" w:sz="4" w:space="0" w:color="auto"/>
                  <w:bottom w:val="single" w:sz="4" w:space="0" w:color="auto"/>
                  <w:right w:val="single" w:sz="4" w:space="0" w:color="auto"/>
                </w:tcBorders>
                <w:shd w:val="clear" w:color="auto" w:fill="auto"/>
                <w:vAlign w:val="center"/>
              </w:tcPr>
            </w:tcPrChange>
          </w:tcPr>
          <w:p w14:paraId="4385C147" w14:textId="77777777" w:rsidR="001C7FC9" w:rsidRPr="008B6840" w:rsidDel="000A50F1" w:rsidRDefault="001C7FC9" w:rsidP="001C7FC9">
            <w:pPr>
              <w:spacing w:line="360" w:lineRule="auto"/>
              <w:rPr>
                <w:del w:id="2047" w:author="hqin" w:date="2013-01-28T08:18:00Z"/>
                <w:color w:val="000000"/>
                <w:sz w:val="22"/>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048" w:author="hqin" w:date="2011-11-30T09:38:00Z">
              <w:tcPr>
                <w:tcW w:w="360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7D54984E" w14:textId="77777777" w:rsidR="001C7FC9" w:rsidRPr="008B6840" w:rsidDel="000A50F1" w:rsidRDefault="001C7FC9" w:rsidP="001C7FC9">
            <w:pPr>
              <w:spacing w:line="360" w:lineRule="auto"/>
              <w:jc w:val="center"/>
              <w:rPr>
                <w:del w:id="2049" w:author="hqin" w:date="2013-01-28T08:18:00Z"/>
                <w:color w:val="000000"/>
                <w:sz w:val="22"/>
                <w:szCs w:val="22"/>
              </w:rPr>
            </w:pPr>
            <w:del w:id="2050" w:author="hqin" w:date="2013-01-28T08:18:00Z">
              <w:r w:rsidRPr="008B6840" w:rsidDel="000A50F1">
                <w:rPr>
                  <w:color w:val="000000"/>
                  <w:sz w:val="22"/>
                  <w:szCs w:val="22"/>
                </w:rPr>
                <w:delText>p-value=</w:delText>
              </w:r>
              <w:r w:rsidRPr="008B6840" w:rsidDel="000A50F1">
                <w:rPr>
                  <w:b/>
                  <w:color w:val="000000"/>
                  <w:sz w:val="22"/>
                  <w:szCs w:val="22"/>
                </w:rPr>
                <w:delText>0.008</w:delText>
              </w:r>
            </w:del>
          </w:p>
        </w:tc>
        <w:tc>
          <w:tcPr>
            <w:tcW w:w="3780" w:type="dxa"/>
            <w:gridSpan w:val="2"/>
            <w:tcBorders>
              <w:top w:val="single" w:sz="4" w:space="0" w:color="auto"/>
              <w:left w:val="nil"/>
              <w:bottom w:val="single" w:sz="4" w:space="0" w:color="auto"/>
              <w:right w:val="single" w:sz="4" w:space="0" w:color="auto"/>
            </w:tcBorders>
            <w:vAlign w:val="bottom"/>
            <w:tcPrChange w:id="2051" w:author="hqin" w:date="2011-11-30T09:38:00Z">
              <w:tcPr>
                <w:tcW w:w="3600" w:type="dxa"/>
                <w:gridSpan w:val="2"/>
                <w:tcBorders>
                  <w:top w:val="single" w:sz="4" w:space="0" w:color="auto"/>
                  <w:left w:val="nil"/>
                  <w:bottom w:val="single" w:sz="4" w:space="0" w:color="auto"/>
                  <w:right w:val="single" w:sz="4" w:space="0" w:color="auto"/>
                </w:tcBorders>
                <w:vAlign w:val="bottom"/>
              </w:tcPr>
            </w:tcPrChange>
          </w:tcPr>
          <w:p w14:paraId="3163EE89" w14:textId="77777777" w:rsidR="001C7FC9" w:rsidRPr="008B6840" w:rsidDel="000A50F1" w:rsidRDefault="001C7FC9" w:rsidP="001C7FC9">
            <w:pPr>
              <w:spacing w:line="360" w:lineRule="auto"/>
              <w:jc w:val="center"/>
              <w:rPr>
                <w:del w:id="2052" w:author="hqin" w:date="2013-01-28T08:18:00Z"/>
                <w:color w:val="000000"/>
                <w:sz w:val="22"/>
                <w:szCs w:val="22"/>
              </w:rPr>
            </w:pPr>
            <w:del w:id="2053" w:author="hqin" w:date="2013-01-28T08:18:00Z">
              <w:r w:rsidRPr="008B6840" w:rsidDel="000A50F1">
                <w:rPr>
                  <w:color w:val="000000"/>
                  <w:sz w:val="22"/>
                  <w:szCs w:val="22"/>
                </w:rPr>
                <w:delText xml:space="preserve">p-value = </w:delText>
              </w:r>
              <w:r w:rsidRPr="00767C88" w:rsidDel="000A50F1">
                <w:rPr>
                  <w:b/>
                  <w:color w:val="000000"/>
                  <w:sz w:val="22"/>
                  <w:szCs w:val="22"/>
                </w:rPr>
                <w:delText>0.009</w:delText>
              </w:r>
              <w:r w:rsidDel="000A50F1">
                <w:rPr>
                  <w:color w:val="000000"/>
                  <w:sz w:val="22"/>
                  <w:szCs w:val="22"/>
                </w:rPr>
                <w:delText xml:space="preserve"> </w:delText>
              </w:r>
            </w:del>
          </w:p>
        </w:tc>
        <w:tc>
          <w:tcPr>
            <w:tcW w:w="3614" w:type="dxa"/>
            <w:gridSpan w:val="2"/>
            <w:tcBorders>
              <w:top w:val="single" w:sz="4" w:space="0" w:color="auto"/>
              <w:left w:val="nil"/>
              <w:bottom w:val="single" w:sz="4" w:space="0" w:color="auto"/>
              <w:right w:val="single" w:sz="4" w:space="0" w:color="auto"/>
            </w:tcBorders>
            <w:vAlign w:val="bottom"/>
            <w:tcPrChange w:id="2054" w:author="hqin" w:date="2011-11-30T09:38:00Z">
              <w:tcPr>
                <w:tcW w:w="3614" w:type="dxa"/>
                <w:gridSpan w:val="2"/>
                <w:tcBorders>
                  <w:top w:val="single" w:sz="4" w:space="0" w:color="auto"/>
                  <w:left w:val="nil"/>
                  <w:bottom w:val="single" w:sz="4" w:space="0" w:color="auto"/>
                  <w:right w:val="single" w:sz="4" w:space="0" w:color="auto"/>
                </w:tcBorders>
                <w:vAlign w:val="bottom"/>
              </w:tcPr>
            </w:tcPrChange>
          </w:tcPr>
          <w:p w14:paraId="61C2BD88" w14:textId="77777777" w:rsidR="001C7FC9" w:rsidRPr="008B6840" w:rsidDel="000A50F1" w:rsidRDefault="001C7FC9" w:rsidP="001C7FC9">
            <w:pPr>
              <w:spacing w:line="360" w:lineRule="auto"/>
              <w:jc w:val="center"/>
              <w:rPr>
                <w:del w:id="2055" w:author="hqin" w:date="2013-01-28T08:18:00Z"/>
                <w:color w:val="000000"/>
                <w:sz w:val="22"/>
                <w:szCs w:val="22"/>
              </w:rPr>
            </w:pPr>
            <w:del w:id="2056" w:author="hqin" w:date="2013-01-28T08:18:00Z">
              <w:r w:rsidRPr="008B6840" w:rsidDel="000A50F1">
                <w:rPr>
                  <w:color w:val="000000"/>
                  <w:sz w:val="22"/>
                  <w:szCs w:val="22"/>
                </w:rPr>
                <w:delText>p-value =</w:delText>
              </w:r>
              <w:r w:rsidRPr="00183EC3" w:rsidDel="000A50F1">
                <w:rPr>
                  <w:color w:val="000000"/>
                  <w:sz w:val="22"/>
                  <w:szCs w:val="22"/>
                </w:rPr>
                <w:delText xml:space="preserve"> 0.17</w:delText>
              </w:r>
              <w:r w:rsidRPr="008B6840" w:rsidDel="000A50F1">
                <w:rPr>
                  <w:color w:val="000000"/>
                  <w:sz w:val="22"/>
                  <w:szCs w:val="22"/>
                </w:rPr>
                <w:delText xml:space="preserve"> </w:delText>
              </w:r>
            </w:del>
          </w:p>
        </w:tc>
      </w:tr>
      <w:tr w:rsidR="001C7FC9" w:rsidRPr="008B6840" w:rsidDel="000A50F1" w14:paraId="24D9C3A9" w14:textId="77777777">
        <w:trPr>
          <w:trHeight w:val="817"/>
          <w:del w:id="2057" w:author="hqin" w:date="2013-01-28T08:18:00Z"/>
          <w:trPrChange w:id="2058" w:author="hqin" w:date="2011-11-30T09:38:00Z">
            <w:trPr>
              <w:trHeight w:val="817"/>
            </w:trPr>
          </w:trPrChange>
        </w:trPr>
        <w:tc>
          <w:tcPr>
            <w:tcW w:w="1980" w:type="dxa"/>
            <w:vMerge w:val="restart"/>
            <w:tcBorders>
              <w:top w:val="nil"/>
              <w:left w:val="single" w:sz="4" w:space="0" w:color="auto"/>
              <w:right w:val="single" w:sz="4" w:space="0" w:color="auto"/>
            </w:tcBorders>
            <w:shd w:val="clear" w:color="auto" w:fill="auto"/>
            <w:vAlign w:val="center"/>
            <w:tcPrChange w:id="2059" w:author="hqin" w:date="2011-11-30T09:38:00Z">
              <w:tcPr>
                <w:tcW w:w="1980" w:type="dxa"/>
                <w:vMerge w:val="restart"/>
                <w:tcBorders>
                  <w:top w:val="nil"/>
                  <w:left w:val="single" w:sz="4" w:space="0" w:color="auto"/>
                  <w:right w:val="single" w:sz="4" w:space="0" w:color="auto"/>
                </w:tcBorders>
                <w:shd w:val="clear" w:color="auto" w:fill="auto"/>
                <w:vAlign w:val="center"/>
              </w:tcPr>
            </w:tcPrChange>
          </w:tcPr>
          <w:p w14:paraId="72AA1068" w14:textId="77777777" w:rsidR="001C7FC9" w:rsidRPr="008B6840" w:rsidDel="000A50F1" w:rsidRDefault="001C7FC9" w:rsidP="001C7FC9">
            <w:pPr>
              <w:spacing w:line="360" w:lineRule="auto"/>
              <w:rPr>
                <w:del w:id="2060" w:author="hqin" w:date="2013-01-28T08:18:00Z"/>
                <w:color w:val="000000"/>
                <w:sz w:val="22"/>
                <w:szCs w:val="22"/>
              </w:rPr>
            </w:pPr>
            <w:del w:id="2061" w:author="hqin" w:date="2013-01-28T08:18:00Z">
              <w:r w:rsidRPr="008B6840" w:rsidDel="000A50F1">
                <w:rPr>
                  <w:color w:val="000000"/>
                  <w:sz w:val="22"/>
                  <w:szCs w:val="22"/>
                </w:rPr>
                <w:delText xml:space="preserve">Internal branches of </w:delText>
              </w:r>
              <w:r w:rsidRPr="008B6840" w:rsidDel="000A50F1">
                <w:rPr>
                  <w:i/>
                  <w:color w:val="000000"/>
                  <w:sz w:val="22"/>
                  <w:szCs w:val="22"/>
                </w:rPr>
                <w:delText>B. subtilis</w:delText>
              </w:r>
              <w:r w:rsidDel="000A50F1">
                <w:rPr>
                  <w:color w:val="000000"/>
                  <w:sz w:val="22"/>
                  <w:szCs w:val="22"/>
                </w:rPr>
                <w:delText>-group</w:delText>
              </w:r>
            </w:del>
          </w:p>
        </w:tc>
        <w:tc>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062" w:author="hqin" w:date="2011-11-30T09:38:00Z">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01444B17" w14:textId="77777777" w:rsidR="001C7FC9" w:rsidRPr="008B6840" w:rsidDel="000A50F1" w:rsidRDefault="001C7FC9" w:rsidP="001C7FC9">
            <w:pPr>
              <w:spacing w:line="360" w:lineRule="auto"/>
              <w:rPr>
                <w:del w:id="2063" w:author="hqin" w:date="2013-01-28T08:18:00Z"/>
                <w:color w:val="000000"/>
                <w:sz w:val="22"/>
                <w:szCs w:val="22"/>
              </w:rPr>
            </w:pPr>
            <w:del w:id="2064" w:author="hqin" w:date="2013-01-28T08:18:00Z">
              <w:r w:rsidRPr="008B6840" w:rsidDel="000A50F1">
                <w:rPr>
                  <w:color w:val="000000"/>
                  <w:sz w:val="22"/>
                  <w:szCs w:val="22"/>
                </w:rPr>
                <w:delText xml:space="preserve">mean ω=104.0 </w:delText>
              </w:r>
            </w:del>
          </w:p>
          <w:p w14:paraId="340154A6" w14:textId="77777777" w:rsidR="001C7FC9" w:rsidRPr="008B6840" w:rsidDel="000A50F1" w:rsidRDefault="001C7FC9" w:rsidP="001C7FC9">
            <w:pPr>
              <w:spacing w:line="360" w:lineRule="auto"/>
              <w:rPr>
                <w:del w:id="2065" w:author="hqin" w:date="2013-01-28T08:18:00Z"/>
                <w:color w:val="000000"/>
                <w:sz w:val="22"/>
                <w:szCs w:val="22"/>
              </w:rPr>
            </w:pPr>
            <w:del w:id="2066" w:author="hqin" w:date="2013-01-28T08:18:00Z">
              <w:r w:rsidRPr="008B6840" w:rsidDel="000A50F1">
                <w:rPr>
                  <w:color w:val="000000"/>
                  <w:sz w:val="22"/>
                  <w:szCs w:val="22"/>
                </w:rPr>
                <w:delText>median ω=0.052</w:delText>
              </w:r>
            </w:del>
          </w:p>
        </w:tc>
        <w:tc>
          <w:tcPr>
            <w:tcW w:w="171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Change w:id="2067" w:author="hqin" w:date="2011-11-30T09:38:00Z">
              <w:tcPr>
                <w:tcW w:w="189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32192CFD" w14:textId="77777777" w:rsidR="001C7FC9" w:rsidRPr="008B6840" w:rsidDel="000A50F1" w:rsidRDefault="001C7FC9" w:rsidP="001C7FC9">
            <w:pPr>
              <w:spacing w:line="360" w:lineRule="auto"/>
              <w:rPr>
                <w:del w:id="2068" w:author="hqin" w:date="2013-01-28T08:18:00Z"/>
                <w:color w:val="000000"/>
                <w:sz w:val="22"/>
                <w:szCs w:val="22"/>
              </w:rPr>
            </w:pPr>
            <w:del w:id="2069" w:author="hqin" w:date="2013-01-28T08:18:00Z">
              <w:r w:rsidRPr="008B6840" w:rsidDel="000A50F1">
                <w:rPr>
                  <w:color w:val="000000"/>
                  <w:sz w:val="22"/>
                  <w:szCs w:val="22"/>
                </w:rPr>
                <w:delText>mean ω=98.6</w:delText>
              </w:r>
            </w:del>
          </w:p>
          <w:p w14:paraId="0ADFAC3C" w14:textId="77777777" w:rsidR="001C7FC9" w:rsidRPr="008B6840" w:rsidDel="000A50F1" w:rsidRDefault="001C7FC9" w:rsidP="001C7FC9">
            <w:pPr>
              <w:spacing w:line="360" w:lineRule="auto"/>
              <w:rPr>
                <w:del w:id="2070" w:author="hqin" w:date="2013-01-28T08:18:00Z"/>
                <w:color w:val="000000"/>
                <w:sz w:val="22"/>
                <w:szCs w:val="22"/>
              </w:rPr>
            </w:pPr>
            <w:del w:id="2071" w:author="hqin" w:date="2013-01-28T08:18:00Z">
              <w:r w:rsidRPr="008B6840" w:rsidDel="000A50F1">
                <w:rPr>
                  <w:color w:val="000000"/>
                  <w:sz w:val="22"/>
                  <w:szCs w:val="22"/>
                </w:rPr>
                <w:delText xml:space="preserve">median ω=0.072    </w:delText>
              </w:r>
            </w:del>
          </w:p>
        </w:tc>
        <w:tc>
          <w:tcPr>
            <w:tcW w:w="1980" w:type="dxa"/>
            <w:tcBorders>
              <w:top w:val="nil"/>
              <w:left w:val="nil"/>
              <w:bottom w:val="single" w:sz="4" w:space="0" w:color="auto"/>
              <w:right w:val="single" w:sz="4" w:space="0" w:color="auto"/>
            </w:tcBorders>
            <w:vAlign w:val="bottom"/>
            <w:tcPrChange w:id="2072" w:author="hqin" w:date="2011-11-30T09:38:00Z">
              <w:tcPr>
                <w:tcW w:w="1800" w:type="dxa"/>
                <w:tcBorders>
                  <w:top w:val="nil"/>
                  <w:left w:val="nil"/>
                  <w:bottom w:val="single" w:sz="4" w:space="0" w:color="auto"/>
                  <w:right w:val="single" w:sz="4" w:space="0" w:color="auto"/>
                </w:tcBorders>
                <w:vAlign w:val="bottom"/>
              </w:tcPr>
            </w:tcPrChange>
          </w:tcPr>
          <w:p w14:paraId="41DF2C1D" w14:textId="77777777" w:rsidR="001C7FC9" w:rsidRPr="008B6840" w:rsidDel="000A50F1" w:rsidRDefault="001C7FC9" w:rsidP="001C7FC9">
            <w:pPr>
              <w:spacing w:line="360" w:lineRule="auto"/>
              <w:rPr>
                <w:del w:id="2073" w:author="hqin" w:date="2013-01-28T08:18:00Z"/>
                <w:color w:val="000000"/>
                <w:sz w:val="22"/>
                <w:szCs w:val="22"/>
              </w:rPr>
            </w:pPr>
            <w:del w:id="2074" w:author="hqin" w:date="2013-01-28T08:18:00Z">
              <w:r w:rsidRPr="008B6840" w:rsidDel="000A50F1">
                <w:rPr>
                  <w:color w:val="000000"/>
                  <w:sz w:val="22"/>
                  <w:szCs w:val="22"/>
                </w:rPr>
                <w:delText>mean ω=0.075</w:delText>
              </w:r>
            </w:del>
          </w:p>
          <w:p w14:paraId="29AC1A1C" w14:textId="77777777" w:rsidR="001C7FC9" w:rsidRPr="008B6840" w:rsidDel="000A50F1" w:rsidRDefault="001C7FC9" w:rsidP="001C7FC9">
            <w:pPr>
              <w:spacing w:line="360" w:lineRule="auto"/>
              <w:rPr>
                <w:del w:id="2075" w:author="hqin" w:date="2013-01-28T08:18:00Z"/>
                <w:color w:val="000000"/>
                <w:sz w:val="22"/>
                <w:szCs w:val="22"/>
              </w:rPr>
            </w:pPr>
            <w:del w:id="2076" w:author="hqin" w:date="2013-01-28T08:18:00Z">
              <w:r w:rsidRPr="008B6840" w:rsidDel="000A50F1">
                <w:rPr>
                  <w:color w:val="000000"/>
                  <w:sz w:val="22"/>
                  <w:szCs w:val="22"/>
                </w:rPr>
                <w:delText>median ω=0.015</w:delText>
              </w:r>
            </w:del>
          </w:p>
        </w:tc>
        <w:tc>
          <w:tcPr>
            <w:tcW w:w="1800" w:type="dxa"/>
            <w:tcBorders>
              <w:top w:val="nil"/>
              <w:left w:val="nil"/>
              <w:bottom w:val="single" w:sz="4" w:space="0" w:color="auto"/>
              <w:right w:val="single" w:sz="4" w:space="0" w:color="auto"/>
            </w:tcBorders>
            <w:vAlign w:val="bottom"/>
            <w:tcPrChange w:id="2077" w:author="hqin" w:date="2011-11-30T09:38:00Z">
              <w:tcPr>
                <w:tcW w:w="1800" w:type="dxa"/>
                <w:tcBorders>
                  <w:top w:val="nil"/>
                  <w:left w:val="nil"/>
                  <w:bottom w:val="single" w:sz="4" w:space="0" w:color="auto"/>
                  <w:right w:val="single" w:sz="4" w:space="0" w:color="auto"/>
                </w:tcBorders>
                <w:vAlign w:val="bottom"/>
              </w:tcPr>
            </w:tcPrChange>
          </w:tcPr>
          <w:p w14:paraId="4A725D91" w14:textId="77777777" w:rsidR="001C7FC9" w:rsidRPr="008B6840" w:rsidDel="000A50F1" w:rsidRDefault="001C7FC9" w:rsidP="001C7FC9">
            <w:pPr>
              <w:spacing w:line="360" w:lineRule="auto"/>
              <w:rPr>
                <w:del w:id="2078" w:author="hqin" w:date="2013-01-28T08:18:00Z"/>
                <w:color w:val="000000"/>
                <w:sz w:val="22"/>
                <w:szCs w:val="22"/>
              </w:rPr>
            </w:pPr>
            <w:del w:id="2079" w:author="hqin" w:date="2013-01-28T08:18:00Z">
              <w:r w:rsidRPr="008B6840" w:rsidDel="000A50F1">
                <w:rPr>
                  <w:color w:val="000000"/>
                  <w:sz w:val="22"/>
                  <w:szCs w:val="22"/>
                </w:rPr>
                <w:delText>mean ω=0.062</w:delText>
              </w:r>
            </w:del>
          </w:p>
          <w:p w14:paraId="207C62C3" w14:textId="77777777" w:rsidR="001C7FC9" w:rsidRPr="008B6840" w:rsidDel="000A50F1" w:rsidRDefault="001C7FC9" w:rsidP="001C7FC9">
            <w:pPr>
              <w:spacing w:line="360" w:lineRule="auto"/>
              <w:rPr>
                <w:del w:id="2080" w:author="hqin" w:date="2013-01-28T08:18:00Z"/>
                <w:color w:val="000000"/>
                <w:sz w:val="22"/>
                <w:szCs w:val="22"/>
              </w:rPr>
            </w:pPr>
            <w:del w:id="2081" w:author="hqin" w:date="2013-01-28T08:18:00Z">
              <w:r w:rsidRPr="008B6840" w:rsidDel="000A50F1">
                <w:rPr>
                  <w:color w:val="000000"/>
                  <w:sz w:val="22"/>
                  <w:szCs w:val="22"/>
                </w:rPr>
                <w:delText xml:space="preserve">median ω=0.010 </w:delText>
              </w:r>
            </w:del>
          </w:p>
        </w:tc>
        <w:tc>
          <w:tcPr>
            <w:tcW w:w="1800" w:type="dxa"/>
            <w:tcBorders>
              <w:top w:val="nil"/>
              <w:left w:val="nil"/>
              <w:bottom w:val="single" w:sz="4" w:space="0" w:color="auto"/>
              <w:right w:val="single" w:sz="4" w:space="0" w:color="auto"/>
            </w:tcBorders>
            <w:vAlign w:val="bottom"/>
            <w:tcPrChange w:id="2082" w:author="hqin" w:date="2011-11-30T09:38:00Z">
              <w:tcPr>
                <w:tcW w:w="1800" w:type="dxa"/>
                <w:tcBorders>
                  <w:top w:val="nil"/>
                  <w:left w:val="nil"/>
                  <w:bottom w:val="single" w:sz="4" w:space="0" w:color="auto"/>
                  <w:right w:val="single" w:sz="4" w:space="0" w:color="auto"/>
                </w:tcBorders>
                <w:vAlign w:val="bottom"/>
              </w:tcPr>
            </w:tcPrChange>
          </w:tcPr>
          <w:p w14:paraId="5EE59992" w14:textId="77777777" w:rsidR="001C7FC9" w:rsidRPr="008B6840" w:rsidDel="000A50F1" w:rsidRDefault="001C7FC9" w:rsidP="001C7FC9">
            <w:pPr>
              <w:spacing w:line="360" w:lineRule="auto"/>
              <w:rPr>
                <w:del w:id="2083" w:author="hqin" w:date="2013-01-28T08:18:00Z"/>
                <w:color w:val="000000"/>
                <w:sz w:val="22"/>
                <w:szCs w:val="22"/>
              </w:rPr>
            </w:pPr>
            <w:del w:id="2084" w:author="hqin" w:date="2013-01-28T08:18:00Z">
              <w:r w:rsidRPr="008B6840" w:rsidDel="000A50F1">
                <w:rPr>
                  <w:color w:val="000000"/>
                  <w:sz w:val="22"/>
                  <w:szCs w:val="22"/>
                </w:rPr>
                <w:delText>mean ω=522</w:delText>
              </w:r>
              <w:r w:rsidRPr="008B6840" w:rsidDel="000A50F1">
                <w:rPr>
                  <w:color w:val="000000"/>
                  <w:sz w:val="22"/>
                  <w:szCs w:val="22"/>
                  <w:vertAlign w:val="superscript"/>
                </w:rPr>
                <w:delText>*</w:delText>
              </w:r>
            </w:del>
          </w:p>
          <w:p w14:paraId="294161DD" w14:textId="77777777" w:rsidR="001C7FC9" w:rsidRPr="008B6840" w:rsidDel="000A50F1" w:rsidRDefault="001C7FC9" w:rsidP="001C7FC9">
            <w:pPr>
              <w:spacing w:line="360" w:lineRule="auto"/>
              <w:rPr>
                <w:del w:id="2085" w:author="hqin" w:date="2013-01-28T08:18:00Z"/>
                <w:color w:val="000000"/>
                <w:sz w:val="22"/>
                <w:szCs w:val="22"/>
              </w:rPr>
            </w:pPr>
            <w:del w:id="2086" w:author="hqin" w:date="2013-01-28T08:18:00Z">
              <w:r w:rsidRPr="008B6840" w:rsidDel="000A50F1">
                <w:rPr>
                  <w:color w:val="000000"/>
                  <w:sz w:val="22"/>
                  <w:szCs w:val="22"/>
                </w:rPr>
                <w:delText>median ω=502</w:delText>
              </w:r>
              <w:r w:rsidRPr="008B6840" w:rsidDel="000A50F1">
                <w:rPr>
                  <w:color w:val="000000"/>
                  <w:sz w:val="22"/>
                  <w:szCs w:val="22"/>
                  <w:vertAlign w:val="superscript"/>
                </w:rPr>
                <w:delText>*</w:delText>
              </w:r>
            </w:del>
          </w:p>
        </w:tc>
        <w:tc>
          <w:tcPr>
            <w:tcW w:w="1814" w:type="dxa"/>
            <w:tcBorders>
              <w:top w:val="nil"/>
              <w:left w:val="nil"/>
              <w:bottom w:val="single" w:sz="4" w:space="0" w:color="auto"/>
              <w:right w:val="single" w:sz="4" w:space="0" w:color="auto"/>
            </w:tcBorders>
            <w:vAlign w:val="bottom"/>
            <w:tcPrChange w:id="2087" w:author="hqin" w:date="2011-11-30T09:38:00Z">
              <w:tcPr>
                <w:tcW w:w="1814" w:type="dxa"/>
                <w:tcBorders>
                  <w:top w:val="nil"/>
                  <w:left w:val="nil"/>
                  <w:bottom w:val="single" w:sz="4" w:space="0" w:color="auto"/>
                  <w:right w:val="single" w:sz="4" w:space="0" w:color="auto"/>
                </w:tcBorders>
                <w:vAlign w:val="bottom"/>
              </w:tcPr>
            </w:tcPrChange>
          </w:tcPr>
          <w:p w14:paraId="4C541D5F" w14:textId="77777777" w:rsidR="001C7FC9" w:rsidRPr="008B6840" w:rsidDel="000A50F1" w:rsidRDefault="001C7FC9" w:rsidP="001C7FC9">
            <w:pPr>
              <w:spacing w:line="360" w:lineRule="auto"/>
              <w:rPr>
                <w:del w:id="2088" w:author="hqin" w:date="2013-01-28T08:18:00Z"/>
                <w:color w:val="000000"/>
                <w:sz w:val="22"/>
                <w:szCs w:val="22"/>
              </w:rPr>
            </w:pPr>
            <w:del w:id="2089" w:author="hqin" w:date="2013-01-28T08:18:00Z">
              <w:r w:rsidRPr="008B6840" w:rsidDel="000A50F1">
                <w:rPr>
                  <w:color w:val="000000"/>
                  <w:sz w:val="22"/>
                  <w:szCs w:val="22"/>
                </w:rPr>
                <w:delText>mean ω=523</w:delText>
              </w:r>
              <w:r w:rsidRPr="008B6840" w:rsidDel="000A50F1">
                <w:rPr>
                  <w:color w:val="000000"/>
                  <w:sz w:val="22"/>
                  <w:szCs w:val="22"/>
                  <w:vertAlign w:val="superscript"/>
                </w:rPr>
                <w:delText>*</w:delText>
              </w:r>
            </w:del>
          </w:p>
          <w:p w14:paraId="51F7A74B" w14:textId="77777777" w:rsidR="001C7FC9" w:rsidRPr="008B6840" w:rsidDel="000A50F1" w:rsidRDefault="001C7FC9" w:rsidP="001C7FC9">
            <w:pPr>
              <w:spacing w:line="360" w:lineRule="auto"/>
              <w:rPr>
                <w:del w:id="2090" w:author="hqin" w:date="2013-01-28T08:18:00Z"/>
                <w:color w:val="000000"/>
                <w:sz w:val="22"/>
                <w:szCs w:val="22"/>
              </w:rPr>
            </w:pPr>
            <w:del w:id="2091" w:author="hqin" w:date="2013-01-28T08:18:00Z">
              <w:r w:rsidRPr="008B6840" w:rsidDel="000A50F1">
                <w:rPr>
                  <w:color w:val="000000"/>
                  <w:sz w:val="22"/>
                  <w:szCs w:val="22"/>
                </w:rPr>
                <w:delText xml:space="preserve">median ω=416 </w:delText>
              </w:r>
              <w:r w:rsidRPr="008B6840" w:rsidDel="000A50F1">
                <w:rPr>
                  <w:color w:val="000000"/>
                  <w:sz w:val="22"/>
                  <w:szCs w:val="22"/>
                  <w:vertAlign w:val="superscript"/>
                </w:rPr>
                <w:delText>*</w:delText>
              </w:r>
              <w:r w:rsidRPr="008B6840" w:rsidDel="000A50F1">
                <w:rPr>
                  <w:color w:val="000000"/>
                  <w:sz w:val="22"/>
                  <w:szCs w:val="22"/>
                </w:rPr>
                <w:delText xml:space="preserve">   </w:delText>
              </w:r>
            </w:del>
          </w:p>
        </w:tc>
      </w:tr>
      <w:tr w:rsidR="001C7FC9" w:rsidRPr="008B6840" w:rsidDel="000A50F1" w14:paraId="56D44868" w14:textId="77777777">
        <w:trPr>
          <w:trHeight w:val="321"/>
          <w:del w:id="2092" w:author="hqin" w:date="2013-01-28T08:18:00Z"/>
          <w:trPrChange w:id="2093" w:author="hqin" w:date="2011-11-30T09:38:00Z">
            <w:trPr>
              <w:trHeight w:val="321"/>
            </w:trPr>
          </w:trPrChange>
        </w:trPr>
        <w:tc>
          <w:tcPr>
            <w:tcW w:w="1980" w:type="dxa"/>
            <w:vMerge/>
            <w:tcBorders>
              <w:left w:val="single" w:sz="4" w:space="0" w:color="auto"/>
              <w:bottom w:val="single" w:sz="4" w:space="0" w:color="auto"/>
              <w:right w:val="single" w:sz="4" w:space="0" w:color="auto"/>
            </w:tcBorders>
            <w:shd w:val="clear" w:color="auto" w:fill="auto"/>
            <w:vAlign w:val="center"/>
            <w:tcPrChange w:id="2094" w:author="hqin" w:date="2011-11-30T09:38:00Z">
              <w:tcPr>
                <w:tcW w:w="1980" w:type="dxa"/>
                <w:vMerge/>
                <w:tcBorders>
                  <w:left w:val="single" w:sz="4" w:space="0" w:color="auto"/>
                  <w:bottom w:val="single" w:sz="4" w:space="0" w:color="auto"/>
                  <w:right w:val="single" w:sz="4" w:space="0" w:color="auto"/>
                </w:tcBorders>
                <w:shd w:val="clear" w:color="auto" w:fill="auto"/>
                <w:vAlign w:val="center"/>
              </w:tcPr>
            </w:tcPrChange>
          </w:tcPr>
          <w:p w14:paraId="5133F4F3" w14:textId="77777777" w:rsidR="001C7FC9" w:rsidRPr="008B6840" w:rsidDel="000A50F1" w:rsidRDefault="001C7FC9" w:rsidP="001C7FC9">
            <w:pPr>
              <w:spacing w:line="360" w:lineRule="auto"/>
              <w:rPr>
                <w:del w:id="2095" w:author="hqin" w:date="2013-01-28T08:18:00Z"/>
                <w:color w:val="000000"/>
                <w:sz w:val="22"/>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096" w:author="hqin" w:date="2011-11-30T09:38:00Z">
              <w:tcPr>
                <w:tcW w:w="360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5148DDDA" w14:textId="77777777" w:rsidR="001C7FC9" w:rsidRPr="008B6840" w:rsidDel="000A50F1" w:rsidRDefault="001C7FC9" w:rsidP="001C7FC9">
            <w:pPr>
              <w:spacing w:line="360" w:lineRule="auto"/>
              <w:jc w:val="center"/>
              <w:rPr>
                <w:del w:id="2097" w:author="hqin" w:date="2013-01-28T08:18:00Z"/>
                <w:color w:val="000000"/>
                <w:sz w:val="22"/>
                <w:szCs w:val="22"/>
              </w:rPr>
            </w:pPr>
            <w:del w:id="2098" w:author="hqin" w:date="2013-01-28T08:18:00Z">
              <w:r w:rsidRPr="008B6840" w:rsidDel="000A50F1">
                <w:rPr>
                  <w:color w:val="000000"/>
                  <w:sz w:val="22"/>
                  <w:szCs w:val="22"/>
                </w:rPr>
                <w:delText>p-value = 0.27</w:delText>
              </w:r>
            </w:del>
          </w:p>
        </w:tc>
        <w:tc>
          <w:tcPr>
            <w:tcW w:w="3780" w:type="dxa"/>
            <w:gridSpan w:val="2"/>
            <w:tcBorders>
              <w:top w:val="single" w:sz="4" w:space="0" w:color="auto"/>
              <w:left w:val="nil"/>
              <w:bottom w:val="single" w:sz="4" w:space="0" w:color="auto"/>
              <w:right w:val="single" w:sz="4" w:space="0" w:color="auto"/>
            </w:tcBorders>
            <w:vAlign w:val="bottom"/>
            <w:tcPrChange w:id="2099" w:author="hqin" w:date="2011-11-30T09:38:00Z">
              <w:tcPr>
                <w:tcW w:w="3600" w:type="dxa"/>
                <w:gridSpan w:val="2"/>
                <w:tcBorders>
                  <w:top w:val="single" w:sz="4" w:space="0" w:color="auto"/>
                  <w:left w:val="nil"/>
                  <w:bottom w:val="single" w:sz="4" w:space="0" w:color="auto"/>
                  <w:right w:val="single" w:sz="4" w:space="0" w:color="auto"/>
                </w:tcBorders>
                <w:vAlign w:val="bottom"/>
              </w:tcPr>
            </w:tcPrChange>
          </w:tcPr>
          <w:p w14:paraId="7373CA49" w14:textId="77777777" w:rsidR="001C7FC9" w:rsidRPr="008B6840" w:rsidDel="000A50F1" w:rsidRDefault="001C7FC9" w:rsidP="001C7FC9">
            <w:pPr>
              <w:spacing w:line="360" w:lineRule="auto"/>
              <w:jc w:val="center"/>
              <w:rPr>
                <w:del w:id="2100" w:author="hqin" w:date="2013-01-28T08:18:00Z"/>
                <w:color w:val="000000"/>
                <w:sz w:val="22"/>
                <w:szCs w:val="22"/>
              </w:rPr>
            </w:pPr>
            <w:del w:id="2101" w:author="hqin" w:date="2013-01-28T08:18:00Z">
              <w:r w:rsidRPr="008B6840" w:rsidDel="000A50F1">
                <w:rPr>
                  <w:color w:val="000000"/>
                  <w:sz w:val="22"/>
                  <w:szCs w:val="22"/>
                </w:rPr>
                <w:delText>p-value =0.56</w:delText>
              </w:r>
            </w:del>
          </w:p>
        </w:tc>
        <w:tc>
          <w:tcPr>
            <w:tcW w:w="3614" w:type="dxa"/>
            <w:gridSpan w:val="2"/>
            <w:tcBorders>
              <w:top w:val="single" w:sz="4" w:space="0" w:color="auto"/>
              <w:left w:val="nil"/>
              <w:bottom w:val="single" w:sz="4" w:space="0" w:color="auto"/>
              <w:right w:val="single" w:sz="4" w:space="0" w:color="auto"/>
            </w:tcBorders>
            <w:vAlign w:val="bottom"/>
            <w:tcPrChange w:id="2102" w:author="hqin" w:date="2011-11-30T09:38:00Z">
              <w:tcPr>
                <w:tcW w:w="3614" w:type="dxa"/>
                <w:gridSpan w:val="2"/>
                <w:tcBorders>
                  <w:top w:val="single" w:sz="4" w:space="0" w:color="auto"/>
                  <w:left w:val="nil"/>
                  <w:bottom w:val="single" w:sz="4" w:space="0" w:color="auto"/>
                  <w:right w:val="single" w:sz="4" w:space="0" w:color="auto"/>
                </w:tcBorders>
                <w:vAlign w:val="bottom"/>
              </w:tcPr>
            </w:tcPrChange>
          </w:tcPr>
          <w:p w14:paraId="3C244769" w14:textId="77777777" w:rsidR="001C7FC9" w:rsidRPr="008B6840" w:rsidDel="000A50F1" w:rsidRDefault="001C7FC9" w:rsidP="001C7FC9">
            <w:pPr>
              <w:spacing w:line="360" w:lineRule="auto"/>
              <w:jc w:val="center"/>
              <w:rPr>
                <w:del w:id="2103" w:author="hqin" w:date="2013-01-28T08:18:00Z"/>
                <w:color w:val="000000"/>
                <w:sz w:val="22"/>
                <w:szCs w:val="22"/>
              </w:rPr>
            </w:pPr>
            <w:del w:id="2104" w:author="hqin" w:date="2013-01-28T08:18:00Z">
              <w:r w:rsidRPr="008B6840" w:rsidDel="000A50F1">
                <w:rPr>
                  <w:color w:val="000000"/>
                  <w:sz w:val="22"/>
                  <w:szCs w:val="22"/>
                </w:rPr>
                <w:delText xml:space="preserve">p-value =0.25 </w:delText>
              </w:r>
            </w:del>
          </w:p>
        </w:tc>
      </w:tr>
      <w:tr w:rsidR="001C7FC9" w:rsidRPr="008B6840" w:rsidDel="000A50F1" w14:paraId="4B6D2777" w14:textId="77777777">
        <w:trPr>
          <w:trHeight w:val="826"/>
          <w:del w:id="2105" w:author="hqin" w:date="2013-01-28T08:18:00Z"/>
          <w:trPrChange w:id="2106" w:author="hqin" w:date="2011-11-30T09:38:00Z">
            <w:trPr>
              <w:trHeight w:val="826"/>
            </w:trPr>
          </w:trPrChange>
        </w:trPr>
        <w:tc>
          <w:tcPr>
            <w:tcW w:w="1980" w:type="dxa"/>
            <w:vMerge w:val="restart"/>
            <w:tcBorders>
              <w:top w:val="nil"/>
              <w:left w:val="single" w:sz="4" w:space="0" w:color="auto"/>
              <w:right w:val="single" w:sz="4" w:space="0" w:color="auto"/>
            </w:tcBorders>
            <w:shd w:val="clear" w:color="auto" w:fill="auto"/>
            <w:vAlign w:val="center"/>
            <w:tcPrChange w:id="2107" w:author="hqin" w:date="2011-11-30T09:38:00Z">
              <w:tcPr>
                <w:tcW w:w="1980" w:type="dxa"/>
                <w:vMerge w:val="restart"/>
                <w:tcBorders>
                  <w:top w:val="nil"/>
                  <w:left w:val="single" w:sz="4" w:space="0" w:color="auto"/>
                  <w:right w:val="single" w:sz="4" w:space="0" w:color="auto"/>
                </w:tcBorders>
                <w:shd w:val="clear" w:color="auto" w:fill="auto"/>
                <w:vAlign w:val="center"/>
              </w:tcPr>
            </w:tcPrChange>
          </w:tcPr>
          <w:p w14:paraId="28EA9FA4" w14:textId="77777777" w:rsidR="001C7FC9" w:rsidRPr="008B6840" w:rsidDel="000A50F1" w:rsidRDefault="001C7FC9" w:rsidP="001C7FC9">
            <w:pPr>
              <w:spacing w:line="360" w:lineRule="auto"/>
              <w:rPr>
                <w:del w:id="2108" w:author="hqin" w:date="2013-01-28T08:18:00Z"/>
                <w:color w:val="000000"/>
                <w:sz w:val="22"/>
                <w:szCs w:val="22"/>
              </w:rPr>
            </w:pPr>
            <w:del w:id="2109" w:author="hqin" w:date="2013-01-28T08:18:00Z">
              <w:r w:rsidRPr="008B6840" w:rsidDel="000A50F1">
                <w:rPr>
                  <w:color w:val="000000"/>
                  <w:sz w:val="22"/>
                  <w:szCs w:val="22"/>
                </w:rPr>
                <w:delText xml:space="preserve">Leaf branches of </w:delText>
              </w:r>
            </w:del>
          </w:p>
          <w:p w14:paraId="4BFB1298" w14:textId="77777777" w:rsidR="001C7FC9" w:rsidRPr="008B6840" w:rsidDel="000A50F1" w:rsidRDefault="001C7FC9" w:rsidP="001C7FC9">
            <w:pPr>
              <w:spacing w:line="360" w:lineRule="auto"/>
              <w:rPr>
                <w:del w:id="2110" w:author="hqin" w:date="2013-01-28T08:18:00Z"/>
                <w:color w:val="000000"/>
                <w:sz w:val="22"/>
                <w:szCs w:val="22"/>
              </w:rPr>
            </w:pPr>
            <w:del w:id="2111" w:author="hqin" w:date="2013-01-28T08:18:00Z">
              <w:r w:rsidRPr="008B6840" w:rsidDel="000A50F1">
                <w:rPr>
                  <w:i/>
                  <w:color w:val="000000"/>
                  <w:sz w:val="22"/>
                  <w:szCs w:val="22"/>
                </w:rPr>
                <w:delText>B. cereus</w:delText>
              </w:r>
              <w:r w:rsidDel="000A50F1">
                <w:rPr>
                  <w:color w:val="000000"/>
                  <w:sz w:val="22"/>
                  <w:szCs w:val="22"/>
                </w:rPr>
                <w:delText>-group</w:delText>
              </w:r>
            </w:del>
          </w:p>
        </w:tc>
        <w:tc>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112" w:author="hqin" w:date="2011-11-30T09:38:00Z">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7A053E03" w14:textId="77777777" w:rsidR="001C7FC9" w:rsidRPr="008B6840" w:rsidDel="000A50F1" w:rsidRDefault="001C7FC9" w:rsidP="001C7FC9">
            <w:pPr>
              <w:spacing w:line="360" w:lineRule="auto"/>
              <w:rPr>
                <w:del w:id="2113" w:author="hqin" w:date="2013-01-28T08:18:00Z"/>
                <w:color w:val="000000"/>
                <w:sz w:val="22"/>
                <w:szCs w:val="22"/>
              </w:rPr>
            </w:pPr>
            <w:del w:id="2114" w:author="hqin" w:date="2013-01-28T08:18:00Z">
              <w:r w:rsidRPr="008B6840" w:rsidDel="000A50F1">
                <w:rPr>
                  <w:color w:val="000000"/>
                  <w:sz w:val="22"/>
                  <w:szCs w:val="22"/>
                </w:rPr>
                <w:delText>mean ω=</w:delText>
              </w:r>
              <w:r w:rsidDel="000A50F1">
                <w:rPr>
                  <w:color w:val="000000"/>
                  <w:sz w:val="22"/>
                  <w:szCs w:val="22"/>
                </w:rPr>
                <w:delText>78</w:delText>
              </w:r>
            </w:del>
          </w:p>
          <w:p w14:paraId="3628EF67" w14:textId="77777777" w:rsidR="001C7FC9" w:rsidRPr="008B6840" w:rsidDel="000A50F1" w:rsidRDefault="001C7FC9" w:rsidP="001C7FC9">
            <w:pPr>
              <w:spacing w:line="360" w:lineRule="auto"/>
              <w:rPr>
                <w:del w:id="2115" w:author="hqin" w:date="2013-01-28T08:18:00Z"/>
                <w:color w:val="000000"/>
                <w:sz w:val="22"/>
                <w:szCs w:val="22"/>
              </w:rPr>
            </w:pPr>
            <w:del w:id="2116" w:author="hqin" w:date="2013-01-28T08:18:00Z">
              <w:r w:rsidRPr="008B6840" w:rsidDel="000A50F1">
                <w:rPr>
                  <w:color w:val="000000"/>
                  <w:sz w:val="22"/>
                  <w:szCs w:val="22"/>
                </w:rPr>
                <w:delText>median ω=</w:delText>
              </w:r>
              <w:r w:rsidDel="000A50F1">
                <w:rPr>
                  <w:color w:val="000000"/>
                  <w:sz w:val="22"/>
                  <w:szCs w:val="22"/>
                </w:rPr>
                <w:delText>0.049</w:delText>
              </w:r>
            </w:del>
          </w:p>
        </w:tc>
        <w:tc>
          <w:tcPr>
            <w:tcW w:w="171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Change w:id="2117" w:author="hqin" w:date="2011-11-30T09:38:00Z">
              <w:tcPr>
                <w:tcW w:w="189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5B751510" w14:textId="77777777" w:rsidR="001C7FC9" w:rsidRPr="008B6840" w:rsidDel="000A50F1" w:rsidRDefault="001C7FC9" w:rsidP="001C7FC9">
            <w:pPr>
              <w:spacing w:line="360" w:lineRule="auto"/>
              <w:rPr>
                <w:del w:id="2118" w:author="hqin" w:date="2013-01-28T08:18:00Z"/>
                <w:color w:val="000000"/>
                <w:sz w:val="22"/>
                <w:szCs w:val="22"/>
              </w:rPr>
            </w:pPr>
            <w:del w:id="2119" w:author="hqin" w:date="2013-01-28T08:18:00Z">
              <w:r w:rsidRPr="008B6840" w:rsidDel="000A50F1">
                <w:rPr>
                  <w:color w:val="000000"/>
                  <w:sz w:val="22"/>
                  <w:szCs w:val="22"/>
                </w:rPr>
                <w:delText xml:space="preserve">mean ω= </w:delText>
              </w:r>
              <w:r w:rsidDel="000A50F1">
                <w:rPr>
                  <w:color w:val="000000"/>
                  <w:sz w:val="22"/>
                  <w:szCs w:val="22"/>
                </w:rPr>
                <w:delText>62</w:delText>
              </w:r>
            </w:del>
          </w:p>
          <w:p w14:paraId="35B5EE11" w14:textId="77777777" w:rsidR="001C7FC9" w:rsidRPr="008B6840" w:rsidDel="000A50F1" w:rsidRDefault="001C7FC9" w:rsidP="001C7FC9">
            <w:pPr>
              <w:spacing w:line="360" w:lineRule="auto"/>
              <w:rPr>
                <w:del w:id="2120" w:author="hqin" w:date="2013-01-28T08:18:00Z"/>
                <w:color w:val="000000"/>
                <w:sz w:val="22"/>
                <w:szCs w:val="22"/>
              </w:rPr>
            </w:pPr>
            <w:del w:id="2121" w:author="hqin" w:date="2013-01-28T08:18:00Z">
              <w:r w:rsidRPr="008B6840" w:rsidDel="000A50F1">
                <w:rPr>
                  <w:color w:val="000000"/>
                  <w:sz w:val="22"/>
                  <w:szCs w:val="22"/>
                </w:rPr>
                <w:delText>median ω=</w:delText>
              </w:r>
              <w:r w:rsidDel="000A50F1">
                <w:rPr>
                  <w:color w:val="000000"/>
                  <w:sz w:val="22"/>
                  <w:szCs w:val="22"/>
                </w:rPr>
                <w:delText>0.057</w:delText>
              </w:r>
            </w:del>
          </w:p>
        </w:tc>
        <w:tc>
          <w:tcPr>
            <w:tcW w:w="1980" w:type="dxa"/>
            <w:tcBorders>
              <w:top w:val="nil"/>
              <w:left w:val="nil"/>
              <w:bottom w:val="single" w:sz="4" w:space="0" w:color="auto"/>
              <w:right w:val="single" w:sz="4" w:space="0" w:color="auto"/>
            </w:tcBorders>
            <w:vAlign w:val="bottom"/>
            <w:tcPrChange w:id="2122" w:author="hqin" w:date="2011-11-30T09:38:00Z">
              <w:tcPr>
                <w:tcW w:w="1800" w:type="dxa"/>
                <w:tcBorders>
                  <w:top w:val="nil"/>
                  <w:left w:val="nil"/>
                  <w:bottom w:val="single" w:sz="4" w:space="0" w:color="auto"/>
                  <w:right w:val="single" w:sz="4" w:space="0" w:color="auto"/>
                </w:tcBorders>
                <w:vAlign w:val="bottom"/>
              </w:tcPr>
            </w:tcPrChange>
          </w:tcPr>
          <w:p w14:paraId="1F7AC131" w14:textId="77777777" w:rsidR="001C7FC9" w:rsidRPr="008B6840" w:rsidDel="000A50F1" w:rsidRDefault="001C7FC9" w:rsidP="001C7FC9">
            <w:pPr>
              <w:spacing w:line="360" w:lineRule="auto"/>
              <w:rPr>
                <w:del w:id="2123" w:author="hqin" w:date="2013-01-28T08:18:00Z"/>
                <w:color w:val="000000"/>
                <w:sz w:val="22"/>
                <w:szCs w:val="22"/>
              </w:rPr>
            </w:pPr>
            <w:del w:id="2124" w:author="hqin" w:date="2013-01-28T08:18:00Z">
              <w:r w:rsidRPr="008B6840" w:rsidDel="000A50F1">
                <w:rPr>
                  <w:color w:val="000000"/>
                  <w:sz w:val="22"/>
                  <w:szCs w:val="22"/>
                </w:rPr>
                <w:delText>mean ω=</w:delText>
              </w:r>
              <w:r w:rsidDel="000A50F1">
                <w:rPr>
                  <w:color w:val="000000"/>
                  <w:sz w:val="22"/>
                  <w:szCs w:val="22"/>
                </w:rPr>
                <w:delText>0.071</w:delText>
              </w:r>
            </w:del>
          </w:p>
          <w:p w14:paraId="4352456C" w14:textId="77777777" w:rsidR="001C7FC9" w:rsidRPr="008B6840" w:rsidDel="000A50F1" w:rsidRDefault="001C7FC9" w:rsidP="001C7FC9">
            <w:pPr>
              <w:spacing w:line="360" w:lineRule="auto"/>
              <w:rPr>
                <w:del w:id="2125" w:author="hqin" w:date="2013-01-28T08:18:00Z"/>
                <w:color w:val="000000"/>
                <w:sz w:val="22"/>
                <w:szCs w:val="22"/>
              </w:rPr>
            </w:pPr>
            <w:del w:id="2126" w:author="hqin" w:date="2013-01-28T08:18:00Z">
              <w:r w:rsidRPr="008B6840" w:rsidDel="000A50F1">
                <w:rPr>
                  <w:color w:val="000000"/>
                  <w:sz w:val="22"/>
                  <w:szCs w:val="22"/>
                </w:rPr>
                <w:delText>median ω=</w:delText>
              </w:r>
              <w:r w:rsidDel="000A50F1">
                <w:rPr>
                  <w:color w:val="000000"/>
                  <w:sz w:val="22"/>
                  <w:szCs w:val="22"/>
                </w:rPr>
                <w:delText>0.032</w:delText>
              </w:r>
            </w:del>
          </w:p>
        </w:tc>
        <w:tc>
          <w:tcPr>
            <w:tcW w:w="1800" w:type="dxa"/>
            <w:tcBorders>
              <w:top w:val="nil"/>
              <w:left w:val="nil"/>
              <w:bottom w:val="single" w:sz="4" w:space="0" w:color="auto"/>
              <w:right w:val="single" w:sz="4" w:space="0" w:color="auto"/>
            </w:tcBorders>
            <w:vAlign w:val="bottom"/>
            <w:tcPrChange w:id="2127" w:author="hqin" w:date="2011-11-30T09:38:00Z">
              <w:tcPr>
                <w:tcW w:w="1800" w:type="dxa"/>
                <w:tcBorders>
                  <w:top w:val="nil"/>
                  <w:left w:val="nil"/>
                  <w:bottom w:val="single" w:sz="4" w:space="0" w:color="auto"/>
                  <w:right w:val="single" w:sz="4" w:space="0" w:color="auto"/>
                </w:tcBorders>
                <w:vAlign w:val="bottom"/>
              </w:tcPr>
            </w:tcPrChange>
          </w:tcPr>
          <w:p w14:paraId="463E2B28" w14:textId="77777777" w:rsidR="001C7FC9" w:rsidRPr="008B6840" w:rsidDel="000A50F1" w:rsidRDefault="001C7FC9" w:rsidP="001C7FC9">
            <w:pPr>
              <w:spacing w:line="360" w:lineRule="auto"/>
              <w:rPr>
                <w:del w:id="2128" w:author="hqin" w:date="2013-01-28T08:18:00Z"/>
                <w:color w:val="000000"/>
                <w:sz w:val="22"/>
                <w:szCs w:val="22"/>
              </w:rPr>
            </w:pPr>
            <w:del w:id="2129" w:author="hqin" w:date="2013-01-28T08:18:00Z">
              <w:r w:rsidRPr="008B6840" w:rsidDel="000A50F1">
                <w:rPr>
                  <w:color w:val="000000"/>
                  <w:sz w:val="22"/>
                  <w:szCs w:val="22"/>
                </w:rPr>
                <w:delText>mean ω=</w:delText>
              </w:r>
              <w:r w:rsidDel="000A50F1">
                <w:rPr>
                  <w:color w:val="000000"/>
                  <w:sz w:val="22"/>
                  <w:szCs w:val="22"/>
                </w:rPr>
                <w:delText>0.083</w:delText>
              </w:r>
            </w:del>
          </w:p>
          <w:p w14:paraId="5A0A7F16" w14:textId="77777777" w:rsidR="001C7FC9" w:rsidRPr="008B6840" w:rsidDel="000A50F1" w:rsidRDefault="001C7FC9" w:rsidP="001C7FC9">
            <w:pPr>
              <w:spacing w:line="360" w:lineRule="auto"/>
              <w:rPr>
                <w:del w:id="2130" w:author="hqin" w:date="2013-01-28T08:18:00Z"/>
                <w:color w:val="000000"/>
                <w:sz w:val="22"/>
                <w:szCs w:val="22"/>
              </w:rPr>
            </w:pPr>
            <w:del w:id="2131" w:author="hqin" w:date="2013-01-28T08:18:00Z">
              <w:r w:rsidRPr="008B6840" w:rsidDel="000A50F1">
                <w:rPr>
                  <w:color w:val="000000"/>
                  <w:sz w:val="22"/>
                  <w:szCs w:val="22"/>
                </w:rPr>
                <w:delText>median ω=</w:delText>
              </w:r>
              <w:r w:rsidDel="000A50F1">
                <w:rPr>
                  <w:color w:val="000000"/>
                  <w:sz w:val="22"/>
                  <w:szCs w:val="22"/>
                </w:rPr>
                <w:delText>0.038</w:delText>
              </w:r>
            </w:del>
          </w:p>
        </w:tc>
        <w:tc>
          <w:tcPr>
            <w:tcW w:w="1800" w:type="dxa"/>
            <w:tcBorders>
              <w:top w:val="nil"/>
              <w:left w:val="nil"/>
              <w:bottom w:val="single" w:sz="4" w:space="0" w:color="auto"/>
              <w:right w:val="single" w:sz="4" w:space="0" w:color="auto"/>
            </w:tcBorders>
            <w:vAlign w:val="bottom"/>
            <w:tcPrChange w:id="2132" w:author="hqin" w:date="2011-11-30T09:38:00Z">
              <w:tcPr>
                <w:tcW w:w="1800" w:type="dxa"/>
                <w:tcBorders>
                  <w:top w:val="nil"/>
                  <w:left w:val="nil"/>
                  <w:bottom w:val="single" w:sz="4" w:space="0" w:color="auto"/>
                  <w:right w:val="single" w:sz="4" w:space="0" w:color="auto"/>
                </w:tcBorders>
                <w:vAlign w:val="bottom"/>
              </w:tcPr>
            </w:tcPrChange>
          </w:tcPr>
          <w:p w14:paraId="5FBA5BDD" w14:textId="77777777" w:rsidR="001C7FC9" w:rsidRPr="008B6840" w:rsidDel="000A50F1" w:rsidRDefault="001C7FC9" w:rsidP="001C7FC9">
            <w:pPr>
              <w:spacing w:line="360" w:lineRule="auto"/>
              <w:rPr>
                <w:del w:id="2133" w:author="hqin" w:date="2013-01-28T08:18:00Z"/>
                <w:color w:val="000000"/>
                <w:sz w:val="22"/>
                <w:szCs w:val="22"/>
              </w:rPr>
            </w:pPr>
            <w:del w:id="2134" w:author="hqin" w:date="2013-01-28T08:18:00Z">
              <w:r w:rsidRPr="008B6840" w:rsidDel="000A50F1">
                <w:rPr>
                  <w:color w:val="000000"/>
                  <w:sz w:val="22"/>
                  <w:szCs w:val="22"/>
                </w:rPr>
                <w:delText>mean ω=</w:delText>
              </w:r>
              <w:r w:rsidDel="000A50F1">
                <w:rPr>
                  <w:color w:val="000000"/>
                  <w:sz w:val="22"/>
                  <w:szCs w:val="22"/>
                </w:rPr>
                <w:delText>460</w:delText>
              </w:r>
            </w:del>
          </w:p>
          <w:p w14:paraId="0B630435" w14:textId="77777777" w:rsidR="001C7FC9" w:rsidRPr="008B6840" w:rsidDel="000A50F1" w:rsidRDefault="001C7FC9" w:rsidP="001C7FC9">
            <w:pPr>
              <w:spacing w:line="360" w:lineRule="auto"/>
              <w:rPr>
                <w:del w:id="2135" w:author="hqin" w:date="2013-01-28T08:18:00Z"/>
                <w:color w:val="000000"/>
                <w:sz w:val="22"/>
                <w:szCs w:val="22"/>
              </w:rPr>
            </w:pPr>
            <w:del w:id="2136" w:author="hqin" w:date="2013-01-28T08:18:00Z">
              <w:r w:rsidRPr="008B6840" w:rsidDel="000A50F1">
                <w:rPr>
                  <w:color w:val="000000"/>
                  <w:sz w:val="22"/>
                  <w:szCs w:val="22"/>
                </w:rPr>
                <w:delText>median ω=</w:delText>
              </w:r>
              <w:r w:rsidDel="000A50F1">
                <w:rPr>
                  <w:color w:val="000000"/>
                  <w:sz w:val="22"/>
                  <w:szCs w:val="22"/>
                </w:rPr>
                <w:delText>227</w:delText>
              </w:r>
            </w:del>
          </w:p>
        </w:tc>
        <w:tc>
          <w:tcPr>
            <w:tcW w:w="1814" w:type="dxa"/>
            <w:tcBorders>
              <w:top w:val="nil"/>
              <w:left w:val="nil"/>
              <w:bottom w:val="single" w:sz="4" w:space="0" w:color="auto"/>
              <w:right w:val="single" w:sz="4" w:space="0" w:color="auto"/>
            </w:tcBorders>
            <w:vAlign w:val="bottom"/>
            <w:tcPrChange w:id="2137" w:author="hqin" w:date="2011-11-30T09:38:00Z">
              <w:tcPr>
                <w:tcW w:w="1814" w:type="dxa"/>
                <w:tcBorders>
                  <w:top w:val="nil"/>
                  <w:left w:val="nil"/>
                  <w:bottom w:val="single" w:sz="4" w:space="0" w:color="auto"/>
                  <w:right w:val="single" w:sz="4" w:space="0" w:color="auto"/>
                </w:tcBorders>
                <w:vAlign w:val="bottom"/>
              </w:tcPr>
            </w:tcPrChange>
          </w:tcPr>
          <w:p w14:paraId="70A50D57" w14:textId="77777777" w:rsidR="001C7FC9" w:rsidRPr="008B6840" w:rsidDel="000A50F1" w:rsidRDefault="001C7FC9" w:rsidP="001C7FC9">
            <w:pPr>
              <w:spacing w:line="360" w:lineRule="auto"/>
              <w:rPr>
                <w:del w:id="2138" w:author="hqin" w:date="2013-01-28T08:18:00Z"/>
                <w:color w:val="000000"/>
                <w:sz w:val="22"/>
                <w:szCs w:val="22"/>
              </w:rPr>
            </w:pPr>
            <w:del w:id="2139" w:author="hqin" w:date="2013-01-28T08:18:00Z">
              <w:r w:rsidRPr="008B6840" w:rsidDel="000A50F1">
                <w:rPr>
                  <w:color w:val="000000"/>
                  <w:sz w:val="22"/>
                  <w:szCs w:val="22"/>
                </w:rPr>
                <w:delText>mean ω=</w:delText>
              </w:r>
              <w:r w:rsidDel="000A50F1">
                <w:rPr>
                  <w:color w:val="000000"/>
                  <w:sz w:val="22"/>
                  <w:szCs w:val="22"/>
                </w:rPr>
                <w:delText>402</w:delText>
              </w:r>
            </w:del>
          </w:p>
          <w:p w14:paraId="06FDA344" w14:textId="77777777" w:rsidR="001C7FC9" w:rsidRPr="008B6840" w:rsidDel="000A50F1" w:rsidRDefault="001C7FC9" w:rsidP="001C7FC9">
            <w:pPr>
              <w:spacing w:line="360" w:lineRule="auto"/>
              <w:rPr>
                <w:del w:id="2140" w:author="hqin" w:date="2013-01-28T08:18:00Z"/>
                <w:color w:val="000000"/>
                <w:sz w:val="22"/>
                <w:szCs w:val="22"/>
              </w:rPr>
            </w:pPr>
            <w:del w:id="2141" w:author="hqin" w:date="2013-01-28T08:18:00Z">
              <w:r w:rsidRPr="008B6840" w:rsidDel="000A50F1">
                <w:rPr>
                  <w:color w:val="000000"/>
                  <w:sz w:val="22"/>
                  <w:szCs w:val="22"/>
                </w:rPr>
                <w:delText>median ω=</w:delText>
              </w:r>
              <w:r w:rsidDel="000A50F1">
                <w:rPr>
                  <w:color w:val="000000"/>
                  <w:sz w:val="22"/>
                  <w:szCs w:val="22"/>
                </w:rPr>
                <w:delText>255</w:delText>
              </w:r>
            </w:del>
          </w:p>
        </w:tc>
      </w:tr>
      <w:tr w:rsidR="001C7FC9" w:rsidRPr="008B6840" w:rsidDel="000A50F1" w14:paraId="5A1AC33F" w14:textId="77777777">
        <w:trPr>
          <w:trHeight w:val="303"/>
          <w:del w:id="2142" w:author="hqin" w:date="2013-01-28T08:18:00Z"/>
          <w:trPrChange w:id="2143" w:author="hqin" w:date="2011-11-30T09:38:00Z">
            <w:trPr>
              <w:trHeight w:val="303"/>
            </w:trPr>
          </w:trPrChange>
        </w:trPr>
        <w:tc>
          <w:tcPr>
            <w:tcW w:w="1980" w:type="dxa"/>
            <w:vMerge/>
            <w:tcBorders>
              <w:left w:val="single" w:sz="4" w:space="0" w:color="auto"/>
              <w:bottom w:val="single" w:sz="4" w:space="0" w:color="auto"/>
              <w:right w:val="single" w:sz="4" w:space="0" w:color="auto"/>
            </w:tcBorders>
            <w:shd w:val="clear" w:color="auto" w:fill="auto"/>
            <w:vAlign w:val="center"/>
            <w:tcPrChange w:id="2144" w:author="hqin" w:date="2011-11-30T09:38:00Z">
              <w:tcPr>
                <w:tcW w:w="1980" w:type="dxa"/>
                <w:vMerge/>
                <w:tcBorders>
                  <w:left w:val="single" w:sz="4" w:space="0" w:color="auto"/>
                  <w:bottom w:val="single" w:sz="4" w:space="0" w:color="auto"/>
                  <w:right w:val="single" w:sz="4" w:space="0" w:color="auto"/>
                </w:tcBorders>
                <w:shd w:val="clear" w:color="auto" w:fill="auto"/>
                <w:vAlign w:val="center"/>
              </w:tcPr>
            </w:tcPrChange>
          </w:tcPr>
          <w:p w14:paraId="358FF02D" w14:textId="77777777" w:rsidR="001C7FC9" w:rsidRPr="008B6840" w:rsidDel="000A50F1" w:rsidRDefault="001C7FC9" w:rsidP="001C7FC9">
            <w:pPr>
              <w:spacing w:line="360" w:lineRule="auto"/>
              <w:rPr>
                <w:del w:id="2145" w:author="hqin" w:date="2013-01-28T08:18:00Z"/>
                <w:color w:val="000000"/>
                <w:sz w:val="22"/>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146" w:author="hqin" w:date="2011-11-30T09:38:00Z">
              <w:tcPr>
                <w:tcW w:w="360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6DFDB00F" w14:textId="77777777" w:rsidR="001C7FC9" w:rsidRPr="008B6840" w:rsidDel="000A50F1" w:rsidRDefault="001C7FC9" w:rsidP="001C7FC9">
            <w:pPr>
              <w:spacing w:line="360" w:lineRule="auto"/>
              <w:jc w:val="center"/>
              <w:rPr>
                <w:del w:id="2147" w:author="hqin" w:date="2013-01-28T08:18:00Z"/>
                <w:color w:val="000000"/>
                <w:sz w:val="22"/>
                <w:szCs w:val="22"/>
              </w:rPr>
            </w:pPr>
            <w:del w:id="2148" w:author="hqin" w:date="2013-01-28T08:18:00Z">
              <w:r w:rsidRPr="008B6840" w:rsidDel="000A50F1">
                <w:rPr>
                  <w:color w:val="000000"/>
                  <w:sz w:val="22"/>
                  <w:szCs w:val="22"/>
                </w:rPr>
                <w:delText xml:space="preserve">p-value = </w:delText>
              </w:r>
              <w:r w:rsidDel="000A50F1">
                <w:rPr>
                  <w:color w:val="000000"/>
                  <w:sz w:val="22"/>
                  <w:szCs w:val="22"/>
                </w:rPr>
                <w:delText>0.40</w:delText>
              </w:r>
            </w:del>
          </w:p>
        </w:tc>
        <w:tc>
          <w:tcPr>
            <w:tcW w:w="3780" w:type="dxa"/>
            <w:gridSpan w:val="2"/>
            <w:tcBorders>
              <w:top w:val="single" w:sz="4" w:space="0" w:color="auto"/>
              <w:left w:val="nil"/>
              <w:bottom w:val="single" w:sz="4" w:space="0" w:color="auto"/>
              <w:right w:val="single" w:sz="4" w:space="0" w:color="auto"/>
            </w:tcBorders>
            <w:vAlign w:val="bottom"/>
            <w:tcPrChange w:id="2149" w:author="hqin" w:date="2011-11-30T09:38:00Z">
              <w:tcPr>
                <w:tcW w:w="3600" w:type="dxa"/>
                <w:gridSpan w:val="2"/>
                <w:tcBorders>
                  <w:top w:val="single" w:sz="4" w:space="0" w:color="auto"/>
                  <w:left w:val="nil"/>
                  <w:bottom w:val="single" w:sz="4" w:space="0" w:color="auto"/>
                  <w:right w:val="single" w:sz="4" w:space="0" w:color="auto"/>
                </w:tcBorders>
                <w:vAlign w:val="bottom"/>
              </w:tcPr>
            </w:tcPrChange>
          </w:tcPr>
          <w:p w14:paraId="385814C1" w14:textId="77777777" w:rsidR="001C7FC9" w:rsidRPr="008B6840" w:rsidDel="000A50F1" w:rsidRDefault="001C7FC9" w:rsidP="001C7FC9">
            <w:pPr>
              <w:spacing w:line="360" w:lineRule="auto"/>
              <w:jc w:val="center"/>
              <w:rPr>
                <w:del w:id="2150" w:author="hqin" w:date="2013-01-28T08:18:00Z"/>
                <w:color w:val="000000"/>
                <w:sz w:val="22"/>
                <w:szCs w:val="22"/>
              </w:rPr>
            </w:pPr>
            <w:del w:id="2151" w:author="hqin" w:date="2013-01-28T08:18:00Z">
              <w:r w:rsidRPr="008B6840" w:rsidDel="000A50F1">
                <w:rPr>
                  <w:color w:val="000000"/>
                  <w:sz w:val="22"/>
                  <w:szCs w:val="22"/>
                </w:rPr>
                <w:delText>p-value =</w:delText>
              </w:r>
              <w:r w:rsidDel="000A50F1">
                <w:rPr>
                  <w:color w:val="000000"/>
                  <w:sz w:val="22"/>
                  <w:szCs w:val="22"/>
                </w:rPr>
                <w:delText xml:space="preserve">0.11 </w:delText>
              </w:r>
            </w:del>
          </w:p>
        </w:tc>
        <w:tc>
          <w:tcPr>
            <w:tcW w:w="3614" w:type="dxa"/>
            <w:gridSpan w:val="2"/>
            <w:tcBorders>
              <w:top w:val="single" w:sz="4" w:space="0" w:color="auto"/>
              <w:left w:val="nil"/>
              <w:bottom w:val="single" w:sz="4" w:space="0" w:color="auto"/>
              <w:right w:val="single" w:sz="4" w:space="0" w:color="auto"/>
            </w:tcBorders>
            <w:vAlign w:val="bottom"/>
            <w:tcPrChange w:id="2152" w:author="hqin" w:date="2011-11-30T09:38:00Z">
              <w:tcPr>
                <w:tcW w:w="3614" w:type="dxa"/>
                <w:gridSpan w:val="2"/>
                <w:tcBorders>
                  <w:top w:val="single" w:sz="4" w:space="0" w:color="auto"/>
                  <w:left w:val="nil"/>
                  <w:bottom w:val="single" w:sz="4" w:space="0" w:color="auto"/>
                  <w:right w:val="single" w:sz="4" w:space="0" w:color="auto"/>
                </w:tcBorders>
                <w:vAlign w:val="bottom"/>
              </w:tcPr>
            </w:tcPrChange>
          </w:tcPr>
          <w:p w14:paraId="2620F9C5" w14:textId="77777777" w:rsidR="001C7FC9" w:rsidRPr="008B6840" w:rsidDel="000A50F1" w:rsidRDefault="001C7FC9" w:rsidP="001C7FC9">
            <w:pPr>
              <w:spacing w:line="360" w:lineRule="auto"/>
              <w:jc w:val="center"/>
              <w:rPr>
                <w:del w:id="2153" w:author="hqin" w:date="2013-01-28T08:18:00Z"/>
                <w:color w:val="000000"/>
                <w:sz w:val="22"/>
                <w:szCs w:val="22"/>
              </w:rPr>
            </w:pPr>
            <w:del w:id="2154" w:author="hqin" w:date="2013-01-28T08:18:00Z">
              <w:r w:rsidRPr="008B6840" w:rsidDel="000A50F1">
                <w:rPr>
                  <w:color w:val="000000"/>
                  <w:sz w:val="22"/>
                  <w:szCs w:val="22"/>
                </w:rPr>
                <w:delText>p-value =</w:delText>
              </w:r>
              <w:r w:rsidDel="000A50F1">
                <w:rPr>
                  <w:color w:val="000000"/>
                  <w:sz w:val="22"/>
                  <w:szCs w:val="22"/>
                </w:rPr>
                <w:delText>0.79</w:delText>
              </w:r>
            </w:del>
          </w:p>
        </w:tc>
      </w:tr>
      <w:tr w:rsidR="001C7FC9" w:rsidRPr="008B6840" w:rsidDel="000A50F1" w14:paraId="70B8EAC7" w14:textId="77777777">
        <w:trPr>
          <w:trHeight w:val="727"/>
          <w:del w:id="2155" w:author="hqin" w:date="2013-01-28T08:18:00Z"/>
          <w:trPrChange w:id="2156" w:author="hqin" w:date="2011-11-30T09:38:00Z">
            <w:trPr>
              <w:trHeight w:val="727"/>
            </w:trPr>
          </w:trPrChange>
        </w:trPr>
        <w:tc>
          <w:tcPr>
            <w:tcW w:w="1980" w:type="dxa"/>
            <w:vMerge w:val="restart"/>
            <w:tcBorders>
              <w:top w:val="nil"/>
              <w:left w:val="single" w:sz="4" w:space="0" w:color="auto"/>
              <w:right w:val="single" w:sz="4" w:space="0" w:color="auto"/>
            </w:tcBorders>
            <w:shd w:val="clear" w:color="auto" w:fill="auto"/>
            <w:vAlign w:val="center"/>
            <w:tcPrChange w:id="2157" w:author="hqin" w:date="2011-11-30T09:38:00Z">
              <w:tcPr>
                <w:tcW w:w="1980" w:type="dxa"/>
                <w:vMerge w:val="restart"/>
                <w:tcBorders>
                  <w:top w:val="nil"/>
                  <w:left w:val="single" w:sz="4" w:space="0" w:color="auto"/>
                  <w:right w:val="single" w:sz="4" w:space="0" w:color="auto"/>
                </w:tcBorders>
                <w:shd w:val="clear" w:color="auto" w:fill="auto"/>
                <w:vAlign w:val="center"/>
              </w:tcPr>
            </w:tcPrChange>
          </w:tcPr>
          <w:p w14:paraId="4FC12911" w14:textId="77777777" w:rsidR="001C7FC9" w:rsidRPr="008B6840" w:rsidDel="000A50F1" w:rsidRDefault="001C7FC9" w:rsidP="001C7FC9">
            <w:pPr>
              <w:spacing w:line="360" w:lineRule="auto"/>
              <w:rPr>
                <w:del w:id="2158" w:author="hqin" w:date="2013-01-28T08:18:00Z"/>
                <w:color w:val="000000"/>
                <w:sz w:val="22"/>
                <w:szCs w:val="22"/>
              </w:rPr>
            </w:pPr>
            <w:del w:id="2159" w:author="hqin" w:date="2013-01-28T08:18:00Z">
              <w:r w:rsidRPr="008B6840" w:rsidDel="000A50F1">
                <w:rPr>
                  <w:color w:val="000000"/>
                  <w:sz w:val="22"/>
                  <w:szCs w:val="22"/>
                </w:rPr>
                <w:delText xml:space="preserve">Internal branches of </w:delText>
              </w:r>
            </w:del>
          </w:p>
          <w:p w14:paraId="40516192" w14:textId="77777777" w:rsidR="001C7FC9" w:rsidRPr="008B6840" w:rsidDel="000A50F1" w:rsidRDefault="001C7FC9" w:rsidP="001C7FC9">
            <w:pPr>
              <w:spacing w:line="360" w:lineRule="auto"/>
              <w:rPr>
                <w:del w:id="2160" w:author="hqin" w:date="2013-01-28T08:18:00Z"/>
                <w:color w:val="000000"/>
                <w:sz w:val="22"/>
                <w:szCs w:val="22"/>
              </w:rPr>
            </w:pPr>
            <w:del w:id="2161" w:author="hqin" w:date="2013-01-28T08:18:00Z">
              <w:r w:rsidRPr="008B6840" w:rsidDel="000A50F1">
                <w:rPr>
                  <w:i/>
                  <w:color w:val="000000"/>
                  <w:sz w:val="22"/>
                  <w:szCs w:val="22"/>
                </w:rPr>
                <w:delText>B. cereus</w:delText>
              </w:r>
              <w:r w:rsidDel="000A50F1">
                <w:rPr>
                  <w:color w:val="000000"/>
                  <w:sz w:val="22"/>
                  <w:szCs w:val="22"/>
                </w:rPr>
                <w:delText>-group</w:delText>
              </w:r>
            </w:del>
          </w:p>
        </w:tc>
        <w:tc>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162" w:author="hqin" w:date="2011-11-30T09:38:00Z">
              <w:tcPr>
                <w:tcW w:w="1710" w:type="dxa"/>
                <w:tcBorders>
                  <w:top w:val="nil"/>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0D18E334" w14:textId="77777777" w:rsidR="001C7FC9" w:rsidRPr="008B6840" w:rsidDel="000A50F1" w:rsidRDefault="001C7FC9" w:rsidP="001C7FC9">
            <w:pPr>
              <w:spacing w:line="360" w:lineRule="auto"/>
              <w:rPr>
                <w:del w:id="2163" w:author="hqin" w:date="2013-01-28T08:18:00Z"/>
                <w:color w:val="000000"/>
                <w:sz w:val="22"/>
                <w:szCs w:val="22"/>
              </w:rPr>
            </w:pPr>
            <w:del w:id="2164" w:author="hqin" w:date="2013-01-28T08:18:00Z">
              <w:r w:rsidRPr="008B6840" w:rsidDel="000A50F1">
                <w:rPr>
                  <w:color w:val="000000"/>
                  <w:sz w:val="22"/>
                  <w:szCs w:val="22"/>
                </w:rPr>
                <w:delText xml:space="preserve">mean ω= </w:delText>
              </w:r>
              <w:r w:rsidDel="000A50F1">
                <w:rPr>
                  <w:color w:val="000000"/>
                  <w:sz w:val="22"/>
                  <w:szCs w:val="22"/>
                </w:rPr>
                <w:delText>69.2</w:delText>
              </w:r>
            </w:del>
          </w:p>
          <w:p w14:paraId="0ED0E81B" w14:textId="77777777" w:rsidR="001C7FC9" w:rsidRPr="008B6840" w:rsidDel="000A50F1" w:rsidRDefault="001C7FC9" w:rsidP="001C7FC9">
            <w:pPr>
              <w:spacing w:line="360" w:lineRule="auto"/>
              <w:rPr>
                <w:del w:id="2165" w:author="hqin" w:date="2013-01-28T08:18:00Z"/>
                <w:color w:val="000000"/>
                <w:sz w:val="22"/>
                <w:szCs w:val="22"/>
              </w:rPr>
            </w:pPr>
            <w:del w:id="2166" w:author="hqin" w:date="2013-01-28T08:18:00Z">
              <w:r w:rsidRPr="008B6840" w:rsidDel="000A50F1">
                <w:rPr>
                  <w:color w:val="000000"/>
                  <w:sz w:val="22"/>
                  <w:szCs w:val="22"/>
                </w:rPr>
                <w:delText>median ω=</w:delText>
              </w:r>
              <w:r w:rsidDel="000A50F1">
                <w:rPr>
                  <w:color w:val="000000"/>
                  <w:sz w:val="22"/>
                  <w:szCs w:val="22"/>
                </w:rPr>
                <w:delText>0.035</w:delText>
              </w:r>
            </w:del>
          </w:p>
        </w:tc>
        <w:tc>
          <w:tcPr>
            <w:tcW w:w="171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Change w:id="2167" w:author="hqin" w:date="2011-11-30T09:38:00Z">
              <w:tcPr>
                <w:tcW w:w="1890" w:type="dxa"/>
                <w:tcBorders>
                  <w:top w:val="nil"/>
                  <w:left w:val="nil"/>
                  <w:bottom w:val="single" w:sz="4" w:space="0" w:color="auto"/>
                  <w:right w:val="single" w:sz="4" w:space="0" w:color="auto"/>
                </w:tcBorders>
                <w:shd w:val="clear" w:color="auto" w:fill="auto"/>
                <w:tcMar>
                  <w:top w:w="11" w:type="dxa"/>
                  <w:left w:w="11" w:type="dxa"/>
                  <w:bottom w:w="14" w:type="dxa"/>
                  <w:right w:w="11" w:type="dxa"/>
                </w:tcMar>
                <w:vAlign w:val="bottom"/>
              </w:tcPr>
            </w:tcPrChange>
          </w:tcPr>
          <w:p w14:paraId="7F651FB5" w14:textId="77777777" w:rsidR="001C7FC9" w:rsidRPr="008B6840" w:rsidDel="000A50F1" w:rsidRDefault="001C7FC9" w:rsidP="001C7FC9">
            <w:pPr>
              <w:spacing w:line="360" w:lineRule="auto"/>
              <w:rPr>
                <w:del w:id="2168" w:author="hqin" w:date="2013-01-28T08:18:00Z"/>
                <w:color w:val="000000"/>
                <w:sz w:val="22"/>
                <w:szCs w:val="22"/>
              </w:rPr>
            </w:pPr>
            <w:del w:id="2169" w:author="hqin" w:date="2013-01-28T08:18:00Z">
              <w:r w:rsidRPr="008B6840" w:rsidDel="000A50F1">
                <w:rPr>
                  <w:color w:val="000000"/>
                  <w:sz w:val="22"/>
                  <w:szCs w:val="22"/>
                </w:rPr>
                <w:delText>mean ω=</w:delText>
              </w:r>
              <w:r w:rsidDel="000A50F1">
                <w:rPr>
                  <w:color w:val="000000"/>
                  <w:sz w:val="22"/>
                  <w:szCs w:val="22"/>
                </w:rPr>
                <w:delText>89.1</w:delText>
              </w:r>
            </w:del>
          </w:p>
          <w:p w14:paraId="657E6307" w14:textId="77777777" w:rsidR="001C7FC9" w:rsidRPr="008B6840" w:rsidDel="000A50F1" w:rsidRDefault="001C7FC9" w:rsidP="001C7FC9">
            <w:pPr>
              <w:spacing w:line="360" w:lineRule="auto"/>
              <w:rPr>
                <w:del w:id="2170" w:author="hqin" w:date="2013-01-28T08:18:00Z"/>
                <w:color w:val="000000"/>
                <w:sz w:val="22"/>
                <w:szCs w:val="22"/>
              </w:rPr>
            </w:pPr>
            <w:del w:id="2171" w:author="hqin" w:date="2013-01-28T08:18:00Z">
              <w:r w:rsidRPr="008B6840" w:rsidDel="000A50F1">
                <w:rPr>
                  <w:color w:val="000000"/>
                  <w:sz w:val="22"/>
                  <w:szCs w:val="22"/>
                </w:rPr>
                <w:delText>median ω=</w:delText>
              </w:r>
              <w:r w:rsidDel="000A50F1">
                <w:rPr>
                  <w:color w:val="000000"/>
                  <w:sz w:val="22"/>
                  <w:szCs w:val="22"/>
                </w:rPr>
                <w:delText>0.047</w:delText>
              </w:r>
            </w:del>
          </w:p>
        </w:tc>
        <w:tc>
          <w:tcPr>
            <w:tcW w:w="1980" w:type="dxa"/>
            <w:tcBorders>
              <w:top w:val="nil"/>
              <w:left w:val="nil"/>
              <w:bottom w:val="single" w:sz="4" w:space="0" w:color="auto"/>
              <w:right w:val="single" w:sz="4" w:space="0" w:color="auto"/>
            </w:tcBorders>
            <w:vAlign w:val="bottom"/>
            <w:tcPrChange w:id="2172" w:author="hqin" w:date="2011-11-30T09:38:00Z">
              <w:tcPr>
                <w:tcW w:w="1800" w:type="dxa"/>
                <w:tcBorders>
                  <w:top w:val="nil"/>
                  <w:left w:val="nil"/>
                  <w:bottom w:val="single" w:sz="4" w:space="0" w:color="auto"/>
                  <w:right w:val="single" w:sz="4" w:space="0" w:color="auto"/>
                </w:tcBorders>
                <w:vAlign w:val="bottom"/>
              </w:tcPr>
            </w:tcPrChange>
          </w:tcPr>
          <w:p w14:paraId="3CAA028C" w14:textId="77777777" w:rsidR="001C7FC9" w:rsidRPr="008B6840" w:rsidDel="000A50F1" w:rsidRDefault="001C7FC9" w:rsidP="001C7FC9">
            <w:pPr>
              <w:spacing w:line="360" w:lineRule="auto"/>
              <w:rPr>
                <w:del w:id="2173" w:author="hqin" w:date="2013-01-28T08:18:00Z"/>
                <w:color w:val="000000"/>
                <w:sz w:val="22"/>
                <w:szCs w:val="22"/>
              </w:rPr>
            </w:pPr>
            <w:del w:id="2174" w:author="hqin" w:date="2013-01-28T08:18:00Z">
              <w:r w:rsidRPr="008B6840" w:rsidDel="000A50F1">
                <w:rPr>
                  <w:color w:val="000000"/>
                  <w:sz w:val="22"/>
                  <w:szCs w:val="22"/>
                </w:rPr>
                <w:delText>mean ω=</w:delText>
              </w:r>
              <w:r w:rsidDel="000A50F1">
                <w:rPr>
                  <w:color w:val="000000"/>
                  <w:sz w:val="22"/>
                  <w:szCs w:val="22"/>
                </w:rPr>
                <w:delText>0.052</w:delText>
              </w:r>
            </w:del>
          </w:p>
          <w:p w14:paraId="61308A20" w14:textId="77777777" w:rsidR="001C7FC9" w:rsidRPr="008B6840" w:rsidDel="000A50F1" w:rsidRDefault="001C7FC9" w:rsidP="001C7FC9">
            <w:pPr>
              <w:spacing w:line="360" w:lineRule="auto"/>
              <w:rPr>
                <w:del w:id="2175" w:author="hqin" w:date="2013-01-28T08:18:00Z"/>
                <w:color w:val="000000"/>
                <w:sz w:val="22"/>
                <w:szCs w:val="22"/>
              </w:rPr>
            </w:pPr>
            <w:del w:id="2176" w:author="hqin" w:date="2013-01-28T08:18:00Z">
              <w:r w:rsidRPr="008B6840" w:rsidDel="000A50F1">
                <w:rPr>
                  <w:color w:val="000000"/>
                  <w:sz w:val="22"/>
                  <w:szCs w:val="22"/>
                </w:rPr>
                <w:delText>median ω=</w:delText>
              </w:r>
              <w:r w:rsidDel="000A50F1">
                <w:rPr>
                  <w:color w:val="000000"/>
                  <w:sz w:val="22"/>
                  <w:szCs w:val="22"/>
                </w:rPr>
                <w:delText>0.024</w:delText>
              </w:r>
            </w:del>
          </w:p>
        </w:tc>
        <w:tc>
          <w:tcPr>
            <w:tcW w:w="1800" w:type="dxa"/>
            <w:tcBorders>
              <w:top w:val="nil"/>
              <w:left w:val="nil"/>
              <w:bottom w:val="single" w:sz="4" w:space="0" w:color="auto"/>
              <w:right w:val="single" w:sz="4" w:space="0" w:color="auto"/>
            </w:tcBorders>
            <w:vAlign w:val="bottom"/>
            <w:tcPrChange w:id="2177" w:author="hqin" w:date="2011-11-30T09:38:00Z">
              <w:tcPr>
                <w:tcW w:w="1800" w:type="dxa"/>
                <w:tcBorders>
                  <w:top w:val="nil"/>
                  <w:left w:val="nil"/>
                  <w:bottom w:val="single" w:sz="4" w:space="0" w:color="auto"/>
                  <w:right w:val="single" w:sz="4" w:space="0" w:color="auto"/>
                </w:tcBorders>
                <w:vAlign w:val="bottom"/>
              </w:tcPr>
            </w:tcPrChange>
          </w:tcPr>
          <w:p w14:paraId="1E2FE297" w14:textId="77777777" w:rsidR="001C7FC9" w:rsidRPr="008B6840" w:rsidDel="000A50F1" w:rsidRDefault="001C7FC9" w:rsidP="001C7FC9">
            <w:pPr>
              <w:spacing w:line="360" w:lineRule="auto"/>
              <w:rPr>
                <w:del w:id="2178" w:author="hqin" w:date="2013-01-28T08:18:00Z"/>
                <w:color w:val="000000"/>
                <w:sz w:val="22"/>
                <w:szCs w:val="22"/>
              </w:rPr>
            </w:pPr>
            <w:del w:id="2179" w:author="hqin" w:date="2013-01-28T08:18:00Z">
              <w:r w:rsidRPr="008B6840" w:rsidDel="000A50F1">
                <w:rPr>
                  <w:color w:val="000000"/>
                  <w:sz w:val="22"/>
                  <w:szCs w:val="22"/>
                </w:rPr>
                <w:delText>mean ω=</w:delText>
              </w:r>
              <w:r w:rsidDel="000A50F1">
                <w:rPr>
                  <w:color w:val="000000"/>
                  <w:sz w:val="22"/>
                  <w:szCs w:val="22"/>
                </w:rPr>
                <w:delText>0.071</w:delText>
              </w:r>
            </w:del>
          </w:p>
          <w:p w14:paraId="2E148316" w14:textId="77777777" w:rsidR="001C7FC9" w:rsidRPr="008B6840" w:rsidDel="000A50F1" w:rsidRDefault="001C7FC9" w:rsidP="001C7FC9">
            <w:pPr>
              <w:spacing w:line="360" w:lineRule="auto"/>
              <w:rPr>
                <w:del w:id="2180" w:author="hqin" w:date="2013-01-28T08:18:00Z"/>
                <w:color w:val="000000"/>
                <w:sz w:val="22"/>
                <w:szCs w:val="22"/>
              </w:rPr>
            </w:pPr>
            <w:del w:id="2181" w:author="hqin" w:date="2013-01-28T08:18:00Z">
              <w:r w:rsidRPr="008B6840" w:rsidDel="000A50F1">
                <w:rPr>
                  <w:color w:val="000000"/>
                  <w:sz w:val="22"/>
                  <w:szCs w:val="22"/>
                </w:rPr>
                <w:delText>median ω=</w:delText>
              </w:r>
              <w:r w:rsidDel="000A50F1">
                <w:rPr>
                  <w:color w:val="000000"/>
                  <w:sz w:val="22"/>
                  <w:szCs w:val="22"/>
                </w:rPr>
                <w:delText>0.028</w:delText>
              </w:r>
            </w:del>
          </w:p>
        </w:tc>
        <w:tc>
          <w:tcPr>
            <w:tcW w:w="1800" w:type="dxa"/>
            <w:tcBorders>
              <w:top w:val="nil"/>
              <w:left w:val="nil"/>
              <w:bottom w:val="single" w:sz="4" w:space="0" w:color="auto"/>
              <w:right w:val="single" w:sz="4" w:space="0" w:color="auto"/>
            </w:tcBorders>
            <w:vAlign w:val="bottom"/>
            <w:tcPrChange w:id="2182" w:author="hqin" w:date="2011-11-30T09:38:00Z">
              <w:tcPr>
                <w:tcW w:w="1800" w:type="dxa"/>
                <w:tcBorders>
                  <w:top w:val="nil"/>
                  <w:left w:val="nil"/>
                  <w:bottom w:val="single" w:sz="4" w:space="0" w:color="auto"/>
                  <w:right w:val="single" w:sz="4" w:space="0" w:color="auto"/>
                </w:tcBorders>
                <w:vAlign w:val="bottom"/>
              </w:tcPr>
            </w:tcPrChange>
          </w:tcPr>
          <w:p w14:paraId="63F5C0BA" w14:textId="77777777" w:rsidR="001C7FC9" w:rsidRPr="008B6840" w:rsidDel="000A50F1" w:rsidRDefault="001C7FC9" w:rsidP="001C7FC9">
            <w:pPr>
              <w:spacing w:line="360" w:lineRule="auto"/>
              <w:rPr>
                <w:del w:id="2183" w:author="hqin" w:date="2013-01-28T08:18:00Z"/>
                <w:color w:val="000000"/>
                <w:sz w:val="22"/>
                <w:szCs w:val="22"/>
              </w:rPr>
            </w:pPr>
            <w:del w:id="2184" w:author="hqin" w:date="2013-01-28T08:18:00Z">
              <w:r w:rsidRPr="008B6840" w:rsidDel="000A50F1">
                <w:rPr>
                  <w:color w:val="000000"/>
                  <w:sz w:val="22"/>
                  <w:szCs w:val="22"/>
                </w:rPr>
                <w:delText>mean ω=</w:delText>
              </w:r>
              <w:r w:rsidDel="000A50F1">
                <w:rPr>
                  <w:color w:val="000000"/>
                  <w:sz w:val="22"/>
                  <w:szCs w:val="22"/>
                </w:rPr>
                <w:delText>437</w:delText>
              </w:r>
            </w:del>
          </w:p>
          <w:p w14:paraId="65EF8253" w14:textId="77777777" w:rsidR="001C7FC9" w:rsidRPr="008B6840" w:rsidDel="000A50F1" w:rsidRDefault="001C7FC9" w:rsidP="001C7FC9">
            <w:pPr>
              <w:spacing w:line="360" w:lineRule="auto"/>
              <w:rPr>
                <w:del w:id="2185" w:author="hqin" w:date="2013-01-28T08:18:00Z"/>
                <w:color w:val="000000"/>
                <w:sz w:val="22"/>
                <w:szCs w:val="22"/>
              </w:rPr>
            </w:pPr>
            <w:del w:id="2186" w:author="hqin" w:date="2013-01-28T08:18:00Z">
              <w:r w:rsidRPr="008B6840" w:rsidDel="000A50F1">
                <w:rPr>
                  <w:color w:val="000000"/>
                  <w:sz w:val="22"/>
                  <w:szCs w:val="22"/>
                </w:rPr>
                <w:delText>median ω=</w:delText>
              </w:r>
              <w:r w:rsidDel="000A50F1">
                <w:rPr>
                  <w:color w:val="000000"/>
                  <w:sz w:val="22"/>
                  <w:szCs w:val="22"/>
                </w:rPr>
                <w:delText>163</w:delText>
              </w:r>
            </w:del>
          </w:p>
        </w:tc>
        <w:tc>
          <w:tcPr>
            <w:tcW w:w="1814" w:type="dxa"/>
            <w:tcBorders>
              <w:top w:val="nil"/>
              <w:left w:val="nil"/>
              <w:bottom w:val="single" w:sz="4" w:space="0" w:color="auto"/>
              <w:right w:val="single" w:sz="4" w:space="0" w:color="auto"/>
            </w:tcBorders>
            <w:vAlign w:val="bottom"/>
            <w:tcPrChange w:id="2187" w:author="hqin" w:date="2011-11-30T09:38:00Z">
              <w:tcPr>
                <w:tcW w:w="1814" w:type="dxa"/>
                <w:tcBorders>
                  <w:top w:val="nil"/>
                  <w:left w:val="nil"/>
                  <w:bottom w:val="single" w:sz="4" w:space="0" w:color="auto"/>
                  <w:right w:val="single" w:sz="4" w:space="0" w:color="auto"/>
                </w:tcBorders>
                <w:vAlign w:val="bottom"/>
              </w:tcPr>
            </w:tcPrChange>
          </w:tcPr>
          <w:p w14:paraId="3067936E" w14:textId="77777777" w:rsidR="001C7FC9" w:rsidRPr="008B6840" w:rsidDel="000A50F1" w:rsidRDefault="001C7FC9" w:rsidP="001C7FC9">
            <w:pPr>
              <w:spacing w:line="360" w:lineRule="auto"/>
              <w:rPr>
                <w:del w:id="2188" w:author="hqin" w:date="2013-01-28T08:18:00Z"/>
                <w:color w:val="000000"/>
                <w:sz w:val="22"/>
                <w:szCs w:val="22"/>
              </w:rPr>
            </w:pPr>
            <w:del w:id="2189" w:author="hqin" w:date="2013-01-28T08:18:00Z">
              <w:r w:rsidRPr="008B6840" w:rsidDel="000A50F1">
                <w:rPr>
                  <w:color w:val="000000"/>
                  <w:sz w:val="22"/>
                  <w:szCs w:val="22"/>
                </w:rPr>
                <w:delText>mean ω=</w:delText>
              </w:r>
              <w:r w:rsidDel="000A50F1">
                <w:rPr>
                  <w:color w:val="000000"/>
                  <w:sz w:val="22"/>
                  <w:szCs w:val="22"/>
                </w:rPr>
                <w:delText>634</w:delText>
              </w:r>
            </w:del>
          </w:p>
          <w:p w14:paraId="108F9E4F" w14:textId="77777777" w:rsidR="001C7FC9" w:rsidRPr="008B6840" w:rsidDel="000A50F1" w:rsidRDefault="001C7FC9" w:rsidP="001C7FC9">
            <w:pPr>
              <w:spacing w:line="360" w:lineRule="auto"/>
              <w:rPr>
                <w:del w:id="2190" w:author="hqin" w:date="2013-01-28T08:18:00Z"/>
                <w:color w:val="000000"/>
                <w:sz w:val="22"/>
                <w:szCs w:val="22"/>
              </w:rPr>
            </w:pPr>
            <w:del w:id="2191" w:author="hqin" w:date="2013-01-28T08:18:00Z">
              <w:r w:rsidRPr="008B6840" w:rsidDel="000A50F1">
                <w:rPr>
                  <w:color w:val="000000"/>
                  <w:sz w:val="22"/>
                  <w:szCs w:val="22"/>
                </w:rPr>
                <w:delText>median ω=</w:delText>
              </w:r>
              <w:r w:rsidDel="000A50F1">
                <w:rPr>
                  <w:color w:val="000000"/>
                  <w:sz w:val="22"/>
                  <w:szCs w:val="22"/>
                </w:rPr>
                <w:delText>999</w:delText>
              </w:r>
            </w:del>
          </w:p>
        </w:tc>
      </w:tr>
      <w:tr w:rsidR="001C7FC9" w:rsidRPr="008B6840" w:rsidDel="000A50F1" w14:paraId="6019D5E4" w14:textId="77777777">
        <w:trPr>
          <w:trHeight w:val="285"/>
          <w:del w:id="2192" w:author="hqin" w:date="2013-01-28T08:18:00Z"/>
          <w:trPrChange w:id="2193" w:author="hqin" w:date="2011-11-30T09:38:00Z">
            <w:trPr>
              <w:trHeight w:val="285"/>
            </w:trPr>
          </w:trPrChange>
        </w:trPr>
        <w:tc>
          <w:tcPr>
            <w:tcW w:w="1980" w:type="dxa"/>
            <w:vMerge/>
            <w:tcBorders>
              <w:left w:val="single" w:sz="4" w:space="0" w:color="auto"/>
              <w:bottom w:val="single" w:sz="4" w:space="0" w:color="auto"/>
              <w:right w:val="single" w:sz="4" w:space="0" w:color="auto"/>
            </w:tcBorders>
            <w:shd w:val="clear" w:color="auto" w:fill="auto"/>
            <w:vAlign w:val="bottom"/>
            <w:tcPrChange w:id="2194" w:author="hqin" w:date="2011-11-30T09:38:00Z">
              <w:tcPr>
                <w:tcW w:w="1980" w:type="dxa"/>
                <w:vMerge/>
                <w:tcBorders>
                  <w:left w:val="single" w:sz="4" w:space="0" w:color="auto"/>
                  <w:bottom w:val="single" w:sz="4" w:space="0" w:color="auto"/>
                  <w:right w:val="single" w:sz="4" w:space="0" w:color="auto"/>
                </w:tcBorders>
                <w:shd w:val="clear" w:color="auto" w:fill="auto"/>
                <w:vAlign w:val="bottom"/>
              </w:tcPr>
            </w:tcPrChange>
          </w:tcPr>
          <w:p w14:paraId="0113C956" w14:textId="77777777" w:rsidR="001C7FC9" w:rsidRPr="008B6840" w:rsidDel="000A50F1" w:rsidRDefault="001C7FC9" w:rsidP="001C7FC9">
            <w:pPr>
              <w:spacing w:line="360" w:lineRule="auto"/>
              <w:rPr>
                <w:del w:id="2195" w:author="hqin" w:date="2013-01-28T08:18:00Z"/>
                <w:color w:val="000000"/>
                <w:sz w:val="22"/>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Change w:id="2196" w:author="hqin" w:date="2011-11-30T09:38:00Z">
              <w:tcPr>
                <w:tcW w:w="3600" w:type="dxa"/>
                <w:gridSpan w:val="2"/>
                <w:tcBorders>
                  <w:top w:val="single" w:sz="4" w:space="0" w:color="auto"/>
                  <w:left w:val="single" w:sz="4" w:space="0" w:color="auto"/>
                  <w:bottom w:val="single" w:sz="4" w:space="0" w:color="auto"/>
                  <w:right w:val="single" w:sz="4" w:space="0" w:color="auto"/>
                </w:tcBorders>
                <w:shd w:val="clear" w:color="auto" w:fill="auto"/>
                <w:tcMar>
                  <w:top w:w="11" w:type="dxa"/>
                  <w:left w:w="43" w:type="dxa"/>
                  <w:bottom w:w="14" w:type="dxa"/>
                  <w:right w:w="11" w:type="dxa"/>
                </w:tcMar>
                <w:vAlign w:val="bottom"/>
              </w:tcPr>
            </w:tcPrChange>
          </w:tcPr>
          <w:p w14:paraId="6F1F913A" w14:textId="77777777" w:rsidR="001C7FC9" w:rsidRPr="008B6840" w:rsidDel="000A50F1" w:rsidRDefault="001C7FC9" w:rsidP="001C7FC9">
            <w:pPr>
              <w:spacing w:line="360" w:lineRule="auto"/>
              <w:jc w:val="center"/>
              <w:rPr>
                <w:del w:id="2197" w:author="hqin" w:date="2013-01-28T08:18:00Z"/>
                <w:color w:val="000000"/>
                <w:sz w:val="22"/>
                <w:szCs w:val="22"/>
              </w:rPr>
            </w:pPr>
            <w:del w:id="2198" w:author="hqin" w:date="2013-01-28T08:18:00Z">
              <w:r w:rsidRPr="008B6840" w:rsidDel="000A50F1">
                <w:rPr>
                  <w:color w:val="000000"/>
                  <w:sz w:val="22"/>
                  <w:szCs w:val="22"/>
                </w:rPr>
                <w:delText xml:space="preserve">p-value = </w:delText>
              </w:r>
              <w:r w:rsidDel="000A50F1">
                <w:rPr>
                  <w:color w:val="000000"/>
                  <w:sz w:val="22"/>
                  <w:szCs w:val="22"/>
                </w:rPr>
                <w:delText>0.21</w:delText>
              </w:r>
            </w:del>
          </w:p>
        </w:tc>
        <w:tc>
          <w:tcPr>
            <w:tcW w:w="3780" w:type="dxa"/>
            <w:gridSpan w:val="2"/>
            <w:tcBorders>
              <w:top w:val="single" w:sz="4" w:space="0" w:color="auto"/>
              <w:left w:val="nil"/>
              <w:bottom w:val="single" w:sz="4" w:space="0" w:color="auto"/>
              <w:right w:val="single" w:sz="4" w:space="0" w:color="auto"/>
            </w:tcBorders>
            <w:vAlign w:val="bottom"/>
            <w:tcPrChange w:id="2199" w:author="hqin" w:date="2011-11-30T09:38:00Z">
              <w:tcPr>
                <w:tcW w:w="3600" w:type="dxa"/>
                <w:gridSpan w:val="2"/>
                <w:tcBorders>
                  <w:top w:val="single" w:sz="4" w:space="0" w:color="auto"/>
                  <w:left w:val="nil"/>
                  <w:bottom w:val="single" w:sz="4" w:space="0" w:color="auto"/>
                  <w:right w:val="single" w:sz="4" w:space="0" w:color="auto"/>
                </w:tcBorders>
                <w:vAlign w:val="bottom"/>
              </w:tcPr>
            </w:tcPrChange>
          </w:tcPr>
          <w:p w14:paraId="291345A0" w14:textId="77777777" w:rsidR="001C7FC9" w:rsidRPr="008B6840" w:rsidDel="000A50F1" w:rsidRDefault="001C7FC9" w:rsidP="001C7FC9">
            <w:pPr>
              <w:spacing w:line="360" w:lineRule="auto"/>
              <w:jc w:val="center"/>
              <w:rPr>
                <w:del w:id="2200" w:author="hqin" w:date="2013-01-28T08:18:00Z"/>
                <w:color w:val="000000"/>
                <w:sz w:val="22"/>
                <w:szCs w:val="22"/>
              </w:rPr>
            </w:pPr>
            <w:del w:id="2201" w:author="hqin" w:date="2013-01-28T08:18:00Z">
              <w:r w:rsidRPr="008B6840" w:rsidDel="000A50F1">
                <w:rPr>
                  <w:color w:val="000000"/>
                  <w:sz w:val="22"/>
                  <w:szCs w:val="22"/>
                </w:rPr>
                <w:delText>p-value =</w:delText>
              </w:r>
              <w:r w:rsidDel="000A50F1">
                <w:rPr>
                  <w:color w:val="000000"/>
                  <w:sz w:val="22"/>
                  <w:szCs w:val="22"/>
                </w:rPr>
                <w:delText>0.09</w:delText>
              </w:r>
            </w:del>
          </w:p>
        </w:tc>
        <w:tc>
          <w:tcPr>
            <w:tcW w:w="3614" w:type="dxa"/>
            <w:gridSpan w:val="2"/>
            <w:tcBorders>
              <w:top w:val="single" w:sz="4" w:space="0" w:color="auto"/>
              <w:left w:val="nil"/>
              <w:bottom w:val="single" w:sz="4" w:space="0" w:color="auto"/>
              <w:right w:val="single" w:sz="4" w:space="0" w:color="auto"/>
            </w:tcBorders>
            <w:vAlign w:val="bottom"/>
            <w:tcPrChange w:id="2202" w:author="hqin" w:date="2011-11-30T09:38:00Z">
              <w:tcPr>
                <w:tcW w:w="3614" w:type="dxa"/>
                <w:gridSpan w:val="2"/>
                <w:tcBorders>
                  <w:top w:val="single" w:sz="4" w:space="0" w:color="auto"/>
                  <w:left w:val="nil"/>
                  <w:bottom w:val="single" w:sz="4" w:space="0" w:color="auto"/>
                  <w:right w:val="single" w:sz="4" w:space="0" w:color="auto"/>
                </w:tcBorders>
                <w:vAlign w:val="bottom"/>
              </w:tcPr>
            </w:tcPrChange>
          </w:tcPr>
          <w:p w14:paraId="6362CB30" w14:textId="77777777" w:rsidR="001C7FC9" w:rsidRPr="008B6840" w:rsidDel="000A50F1" w:rsidRDefault="001C7FC9" w:rsidP="001C7FC9">
            <w:pPr>
              <w:spacing w:line="360" w:lineRule="auto"/>
              <w:jc w:val="center"/>
              <w:rPr>
                <w:del w:id="2203" w:author="hqin" w:date="2013-01-28T08:18:00Z"/>
                <w:color w:val="000000"/>
                <w:sz w:val="22"/>
                <w:szCs w:val="22"/>
              </w:rPr>
            </w:pPr>
            <w:del w:id="2204" w:author="hqin" w:date="2013-01-28T08:18:00Z">
              <w:r w:rsidRPr="008B6840" w:rsidDel="000A50F1">
                <w:rPr>
                  <w:color w:val="000000"/>
                  <w:sz w:val="22"/>
                  <w:szCs w:val="22"/>
                </w:rPr>
                <w:delText>p-value =</w:delText>
              </w:r>
              <w:r w:rsidDel="000A50F1">
                <w:rPr>
                  <w:color w:val="000000"/>
                  <w:sz w:val="22"/>
                  <w:szCs w:val="22"/>
                </w:rPr>
                <w:delText>0.11</w:delText>
              </w:r>
            </w:del>
          </w:p>
        </w:tc>
      </w:tr>
    </w:tbl>
    <w:p w14:paraId="5A2F636B" w14:textId="77777777" w:rsidR="001C7FC9" w:rsidRPr="002A0697" w:rsidDel="000A50F1" w:rsidRDefault="001C7FC9" w:rsidP="001C7FC9">
      <w:pPr>
        <w:spacing w:line="360" w:lineRule="auto"/>
        <w:rPr>
          <w:del w:id="2205" w:author="hqin" w:date="2013-01-28T08:18:00Z"/>
        </w:rPr>
      </w:pPr>
    </w:p>
    <w:p w14:paraId="6705E6AC" w14:textId="77777777" w:rsidR="001C7FC9" w:rsidDel="000A50F1" w:rsidRDefault="001C7FC9" w:rsidP="001C7FC9">
      <w:pPr>
        <w:spacing w:line="480" w:lineRule="auto"/>
        <w:rPr>
          <w:del w:id="2206" w:author="hqin" w:date="2013-01-28T08:18:00Z"/>
        </w:rPr>
      </w:pPr>
      <w:del w:id="2207" w:author="hqin" w:date="2013-01-28T08:18:00Z">
        <w:r w:rsidRPr="002A0697" w:rsidDel="000A50F1">
          <w:delText xml:space="preserve">The p-values </w:delText>
        </w:r>
        <w:r w:rsidDel="000A50F1">
          <w:delText>were</w:delText>
        </w:r>
        <w:r w:rsidRPr="002A0697" w:rsidDel="000A50F1">
          <w:delText xml:space="preserve"> calculated </w:delText>
        </w:r>
        <w:r w:rsidDel="000A50F1">
          <w:delText>by Wilcoxon rank sun test</w:delText>
        </w:r>
        <w:r w:rsidRPr="002A0697" w:rsidDel="000A50F1">
          <w:delText xml:space="preserve"> (alternative hypothesis: mean ω in coat protein genes &gt; mean ω in nonCE genes)</w:delText>
        </w:r>
        <w:r w:rsidDel="000A50F1">
          <w:delText xml:space="preserve">.  The p-values less than 0.01 are highlighted. </w:delText>
        </w:r>
      </w:del>
    </w:p>
    <w:p w14:paraId="686F366A" w14:textId="77777777" w:rsidR="001C7FC9" w:rsidDel="000A50F1" w:rsidRDefault="001C7FC9" w:rsidP="001C7FC9">
      <w:pPr>
        <w:spacing w:line="480" w:lineRule="auto"/>
        <w:rPr>
          <w:del w:id="2208" w:author="hqin" w:date="2013-01-28T08:18:00Z"/>
        </w:rPr>
        <w:sectPr w:rsidR="001C7FC9" w:rsidDel="000A50F1" w:rsidSect="001C7FC9">
          <w:footerReference w:type="default" r:id="rId10"/>
          <w:pgSz w:w="15840" w:h="12240" w:orient="landscape"/>
          <w:pgMar w:top="1800" w:right="1440" w:bottom="1800" w:left="1440" w:header="720" w:footer="720" w:gutter="0"/>
          <w:cols w:space="720"/>
          <w:docGrid w:linePitch="360"/>
        </w:sectPr>
      </w:pPr>
      <w:del w:id="2209" w:author="hqin" w:date="2013-01-28T08:18:00Z">
        <w:r w:rsidDel="000A50F1">
          <w:delText xml:space="preserve">* Many branches </w:delText>
        </w:r>
        <w:r w:rsidDel="000A50F1">
          <w:rPr>
            <w:color w:val="000000"/>
          </w:rPr>
          <w:delText>have extremely high ω values, and these extremely high values are not as reliable as the small values.</w:delText>
        </w:r>
      </w:del>
      <w:del w:id="2210" w:author="hqin" w:date="2013-01-28T08:57:00Z">
        <w:r w:rsidDel="00C57844">
          <w:rPr>
            <w:color w:val="000000"/>
          </w:rPr>
          <w:delText xml:space="preserve"> </w:delText>
        </w:r>
      </w:del>
    </w:p>
    <w:p w14:paraId="0D8769DC" w14:textId="77777777" w:rsidR="0036587D" w:rsidRDefault="001C7FC9">
      <w:pPr>
        <w:spacing w:line="480" w:lineRule="auto"/>
        <w:rPr>
          <w:del w:id="2211" w:author="hqin" w:date="2011-11-29T12:47:00Z"/>
        </w:rPr>
        <w:pPrChange w:id="2212" w:author="hqin" w:date="2013-01-28T08:18:00Z">
          <w:pPr/>
        </w:pPrChange>
      </w:pPr>
      <w:del w:id="2213" w:author="hqin" w:date="2011-11-29T12:14:00Z">
        <w:r w:rsidRPr="002A0697" w:rsidDel="001C0DE2">
          <w:br w:type="page"/>
        </w:r>
      </w:del>
      <w:del w:id="2214" w:author="hqin" w:date="2013-01-28T08:39:00Z">
        <w:r w:rsidRPr="002A0697" w:rsidDel="0043097E">
          <w:delText xml:space="preserve"> </w:delText>
        </w:r>
      </w:del>
    </w:p>
    <w:p w14:paraId="1EF4DF3C" w14:textId="77777777" w:rsidR="0036587D" w:rsidRDefault="0036587D">
      <w:pPr>
        <w:rPr>
          <w:del w:id="2215" w:author="hqin" w:date="2011-11-29T12:47:00Z"/>
        </w:rPr>
        <w:pPrChange w:id="2216" w:author="hqin" w:date="2013-01-28T08:18:00Z">
          <w:pPr>
            <w:spacing w:line="480" w:lineRule="auto"/>
          </w:pPr>
        </w:pPrChange>
      </w:pPr>
    </w:p>
    <w:p w14:paraId="3324D11F" w14:textId="5EE666AD" w:rsidR="0036587D" w:rsidRDefault="0036587D">
      <w:pPr>
        <w:rPr>
          <w:ins w:id="2217" w:author="hqin" w:date="2011-08-23T18:57:00Z"/>
        </w:rPr>
        <w:pPrChange w:id="2218" w:author="hqin" w:date="2013-01-28T08:18:00Z">
          <w:pPr>
            <w:pStyle w:val="LEGEND"/>
            <w:spacing w:after="0" w:line="480" w:lineRule="auto"/>
          </w:pPr>
        </w:pPrChange>
      </w:pPr>
      <w:r w:rsidRPr="0036587D">
        <w:rPr>
          <w:rPrChange w:id="2219" w:author="hqin" w:date="2011-08-26T08:49:00Z">
            <w:rPr>
              <w:sz w:val="16"/>
              <w:szCs w:val="16"/>
              <w:highlight w:val="yellow"/>
            </w:rPr>
          </w:rPrChange>
        </w:rPr>
        <w:t>Figure</w:t>
      </w:r>
      <w:r w:rsidR="001C7FC9" w:rsidRPr="002A0697">
        <w:t xml:space="preserve"> </w:t>
      </w:r>
      <w:ins w:id="2220" w:author="hqin" w:date="2013-01-28T08:56:00Z">
        <w:r w:rsidR="00783CE2">
          <w:t>2</w:t>
        </w:r>
      </w:ins>
      <w:del w:id="2221" w:author="hqin" w:date="2013-01-28T08:56:00Z">
        <w:r w:rsidR="001C7FC9" w:rsidRPr="002A0697" w:rsidDel="00783CE2">
          <w:delText>1</w:delText>
        </w:r>
      </w:del>
      <w:r w:rsidR="001C7FC9" w:rsidRPr="002A0697">
        <w:t>. Orthologous profiling of coat proteins. Blue indicates ‘1’ (the presence of orthologous hits) and red indicates ‘0’ (the absence of detectable orthologous hits). Hierarchical clustering using average linkage and hamming distances is applied both by row, which yields groups of coat proteins, and by column, which show relatedness of species.</w:t>
      </w:r>
      <w:ins w:id="2222" w:author="Daria Clegg" w:date="2013-02-08T10:06:00Z">
        <w:r w:rsidR="00B865AE">
          <w:t xml:space="preserve"> Each row is for one spore coat protein. </w:t>
        </w:r>
      </w:ins>
      <w:ins w:id="2223" w:author="Daria Clegg" w:date="2013-02-08T10:11:00Z">
        <w:r w:rsidR="00514B92">
          <w:t>(add conserved and labile grouping into the figure).</w:t>
        </w:r>
      </w:ins>
    </w:p>
    <w:p w14:paraId="26776150" w14:textId="77777777" w:rsidR="001C7FC9" w:rsidRDefault="001C7FC9" w:rsidP="001C7FC9">
      <w:pPr>
        <w:pStyle w:val="LEGEND"/>
        <w:spacing w:after="0" w:line="480" w:lineRule="auto"/>
        <w:rPr>
          <w:ins w:id="2224" w:author="hqin" w:date="2013-01-28T08:56:00Z"/>
          <w:rFonts w:ascii="Times New Roman" w:hAnsi="Times New Roman"/>
          <w:szCs w:val="24"/>
          <w:lang w:val="en-US"/>
        </w:rPr>
      </w:pPr>
    </w:p>
    <w:p w14:paraId="2ADD9C95" w14:textId="297DEDAD" w:rsidR="00437E2D" w:rsidDel="00437E2D" w:rsidRDefault="00783CE2" w:rsidP="00437E2D">
      <w:pPr>
        <w:pStyle w:val="LEGEND"/>
        <w:spacing w:after="0" w:line="480" w:lineRule="auto"/>
        <w:rPr>
          <w:del w:id="2225" w:author="Daria Clegg" w:date="2013-02-08T10:27:00Z"/>
          <w:rFonts w:ascii="Times New Roman" w:hAnsi="Times New Roman"/>
          <w:szCs w:val="24"/>
          <w:lang w:val="en-US"/>
        </w:rPr>
      </w:pPr>
      <w:ins w:id="2226" w:author="hqin" w:date="2013-01-28T08:56:00Z">
        <w:r w:rsidRPr="00B03DE9">
          <w:rPr>
            <w:rFonts w:ascii="Times New Roman" w:hAnsi="Times New Roman"/>
            <w:szCs w:val="24"/>
            <w:lang w:val="en-US"/>
          </w:rPr>
          <w:t>Figure 3</w:t>
        </w:r>
      </w:ins>
      <w:ins w:id="2227" w:author="hqin" w:date="2013-01-28T09:00:00Z">
        <w:r w:rsidR="00782066" w:rsidRPr="00B03DE9">
          <w:rPr>
            <w:rFonts w:ascii="Times New Roman" w:hAnsi="Times New Roman"/>
            <w:szCs w:val="24"/>
            <w:lang w:val="en-US"/>
          </w:rPr>
          <w:t xml:space="preserve"> </w:t>
        </w:r>
      </w:ins>
      <w:commentRangeStart w:id="2228"/>
      <w:ins w:id="2229" w:author="hqin" w:date="2013-01-28T09:02:00Z">
        <w:del w:id="2230" w:author="Daria Clegg" w:date="2013-02-08T10:22:00Z">
          <w:r w:rsidR="0036587D" w:rsidRPr="0036587D" w:rsidDel="007D206E">
            <w:rPr>
              <w:rFonts w:ascii="Times New Roman" w:hAnsi="Times New Roman"/>
              <w:i/>
              <w:iCs/>
              <w:szCs w:val="24"/>
              <w:lang w:val="en-US"/>
              <w:rPrChange w:id="2231" w:author="hqin" w:date="2013-01-28T09:03:00Z">
                <w:rPr>
                  <w:i/>
                  <w:iCs/>
                  <w:sz w:val="16"/>
                  <w:szCs w:val="24"/>
                  <w:lang w:val="en-US"/>
                </w:rPr>
              </w:rPrChange>
            </w:rPr>
            <w:delText>B. subtilis</w:delText>
          </w:r>
          <w:r w:rsidR="0036587D" w:rsidRPr="0036587D" w:rsidDel="007D206E">
            <w:rPr>
              <w:rFonts w:ascii="Times New Roman" w:hAnsi="Times New Roman"/>
              <w:szCs w:val="24"/>
              <w:lang w:val="en-US"/>
              <w:rPrChange w:id="2232" w:author="hqin" w:date="2013-01-28T09:03:00Z">
                <w:rPr>
                  <w:sz w:val="16"/>
                  <w:szCs w:val="24"/>
                  <w:lang w:val="en-US"/>
                </w:rPr>
              </w:rPrChange>
            </w:rPr>
            <w:delText xml:space="preserve"> </w:delText>
          </w:r>
          <w:r w:rsidR="00550A5C" w:rsidRPr="00B03DE9" w:rsidDel="007D206E">
            <w:rPr>
              <w:rFonts w:ascii="Times New Roman" w:hAnsi="Times New Roman"/>
              <w:szCs w:val="24"/>
              <w:lang w:val="en-US"/>
            </w:rPr>
            <w:delText>i</w:delText>
          </w:r>
        </w:del>
      </w:ins>
      <w:ins w:id="2233" w:author="hqin" w:date="2013-01-28T09:00:00Z">
        <w:del w:id="2234" w:author="Daria Clegg" w:date="2013-02-08T10:22:00Z">
          <w:r w:rsidR="00782066" w:rsidRPr="00B03DE9" w:rsidDel="007D206E">
            <w:rPr>
              <w:rFonts w:ascii="Times New Roman" w:hAnsi="Times New Roman"/>
              <w:szCs w:val="24"/>
              <w:lang w:val="en-US"/>
            </w:rPr>
            <w:delText xml:space="preserve">nner coat </w:delText>
          </w:r>
        </w:del>
      </w:ins>
      <w:ins w:id="2235" w:author="hqin" w:date="2013-01-28T09:01:00Z">
        <w:del w:id="2236" w:author="Daria Clegg" w:date="2013-02-08T10:22:00Z">
          <w:r w:rsidR="00782066" w:rsidRPr="00B03DE9" w:rsidDel="007D206E">
            <w:rPr>
              <w:rFonts w:ascii="Times New Roman" w:hAnsi="Times New Roman"/>
              <w:szCs w:val="24"/>
              <w:lang w:val="en-US"/>
            </w:rPr>
            <w:delText>contain</w:delText>
          </w:r>
        </w:del>
      </w:ins>
      <w:ins w:id="2237" w:author="hqin" w:date="2013-01-28T09:02:00Z">
        <w:del w:id="2238" w:author="Daria Clegg" w:date="2013-02-08T10:22:00Z">
          <w:r w:rsidR="00550A5C" w:rsidRPr="00B03DE9" w:rsidDel="007D206E">
            <w:rPr>
              <w:rFonts w:ascii="Times New Roman" w:hAnsi="Times New Roman"/>
              <w:szCs w:val="24"/>
              <w:lang w:val="en-US"/>
            </w:rPr>
            <w:delText>s</w:delText>
          </w:r>
        </w:del>
      </w:ins>
      <w:ins w:id="2239" w:author="hqin" w:date="2013-01-28T09:01:00Z">
        <w:del w:id="2240" w:author="Daria Clegg" w:date="2013-02-08T10:22:00Z">
          <w:r w:rsidR="00782066" w:rsidRPr="00B03DE9" w:rsidDel="007D206E">
            <w:rPr>
              <w:rFonts w:ascii="Times New Roman" w:hAnsi="Times New Roman"/>
              <w:szCs w:val="24"/>
              <w:lang w:val="en-US"/>
            </w:rPr>
            <w:delText xml:space="preserve"> </w:delText>
          </w:r>
          <w:r w:rsidR="0095515E" w:rsidRPr="00B03DE9" w:rsidDel="007D206E">
            <w:rPr>
              <w:rFonts w:ascii="Times New Roman" w:hAnsi="Times New Roman"/>
              <w:szCs w:val="24"/>
              <w:lang w:val="en-US"/>
            </w:rPr>
            <w:delText xml:space="preserve">more </w:delText>
          </w:r>
        </w:del>
      </w:ins>
      <w:ins w:id="2241" w:author="hqin" w:date="2013-01-28T09:02:00Z">
        <w:del w:id="2242" w:author="Daria Clegg" w:date="2013-02-08T10:22:00Z">
          <w:r w:rsidR="0095515E" w:rsidRPr="00B03DE9" w:rsidDel="007D206E">
            <w:rPr>
              <w:rFonts w:ascii="Times New Roman" w:hAnsi="Times New Roman"/>
              <w:szCs w:val="24"/>
              <w:lang w:val="en-US"/>
            </w:rPr>
            <w:delText>conserved proteins</w:delText>
          </w:r>
          <w:r w:rsidR="00550A5C" w:rsidRPr="00B03DE9" w:rsidDel="007D206E">
            <w:rPr>
              <w:rFonts w:ascii="Times New Roman" w:hAnsi="Times New Roman"/>
              <w:szCs w:val="24"/>
              <w:lang w:val="en-US"/>
            </w:rPr>
            <w:delText xml:space="preserve"> than outer </w:delText>
          </w:r>
        </w:del>
      </w:ins>
      <w:ins w:id="2243" w:author="hqin" w:date="2013-01-28T09:03:00Z">
        <w:del w:id="2244" w:author="Daria Clegg" w:date="2013-02-08T10:22:00Z">
          <w:r w:rsidR="00001795" w:rsidRPr="00B03DE9" w:rsidDel="007D206E">
            <w:rPr>
              <w:rFonts w:ascii="Times New Roman" w:hAnsi="Times New Roman"/>
              <w:szCs w:val="24"/>
              <w:lang w:val="en-US"/>
            </w:rPr>
            <w:delText xml:space="preserve">coat, </w:delText>
          </w:r>
        </w:del>
        <w:del w:id="2245" w:author="Daria Clegg" w:date="2013-02-08T10:23:00Z">
          <w:r w:rsidR="00001795" w:rsidRPr="00B03DE9" w:rsidDel="00EF45D8">
            <w:rPr>
              <w:rFonts w:ascii="Times New Roman" w:hAnsi="Times New Roman"/>
              <w:szCs w:val="24"/>
              <w:lang w:val="en-US"/>
            </w:rPr>
            <w:delText>based</w:delText>
          </w:r>
        </w:del>
      </w:ins>
      <w:commentRangeEnd w:id="2228"/>
      <w:del w:id="2246" w:author="Daria Clegg" w:date="2013-02-08T10:23:00Z">
        <w:r w:rsidR="007D206E" w:rsidDel="00EF45D8">
          <w:rPr>
            <w:rStyle w:val="CommentReference"/>
            <w:rFonts w:ascii="Times New Roman" w:hAnsi="Times New Roman"/>
            <w:lang w:val="en-US"/>
          </w:rPr>
          <w:commentReference w:id="2228"/>
        </w:r>
      </w:del>
      <w:ins w:id="2247" w:author="hqin" w:date="2013-01-28T09:03:00Z">
        <w:del w:id="2248" w:author="Daria Clegg" w:date="2013-02-08T10:23:00Z">
          <w:r w:rsidR="00001795" w:rsidRPr="00B03DE9" w:rsidDel="00EF45D8">
            <w:rPr>
              <w:rFonts w:ascii="Times New Roman" w:hAnsi="Times New Roman"/>
              <w:szCs w:val="24"/>
              <w:lang w:val="en-US"/>
            </w:rPr>
            <w:delText xml:space="preserve"> on</w:delText>
          </w:r>
        </w:del>
      </w:ins>
      <w:ins w:id="2249" w:author="Daria Clegg" w:date="2013-02-08T10:21:00Z">
        <w:r w:rsidR="00EF45D8">
          <w:rPr>
            <w:rFonts w:ascii="Times New Roman" w:hAnsi="Times New Roman"/>
            <w:szCs w:val="24"/>
            <w:lang w:val="en-US"/>
          </w:rPr>
          <w:t>C</w:t>
        </w:r>
        <w:r w:rsidR="00022988">
          <w:rPr>
            <w:rFonts w:ascii="Times New Roman" w:hAnsi="Times New Roman"/>
            <w:szCs w:val="24"/>
            <w:lang w:val="en-US"/>
          </w:rPr>
          <w:t xml:space="preserve">omparison of </w:t>
        </w:r>
      </w:ins>
      <w:ins w:id="2250" w:author="Daria Clegg" w:date="2013-02-08T10:23:00Z">
        <w:r w:rsidR="00EF45D8">
          <w:rPr>
            <w:rFonts w:ascii="Times New Roman" w:hAnsi="Times New Roman"/>
            <w:szCs w:val="24"/>
            <w:lang w:val="en-US"/>
          </w:rPr>
          <w:t xml:space="preserve">orthologous hits per gene between inner and outer coat layers. </w:t>
        </w:r>
      </w:ins>
      <w:ins w:id="2251" w:author="Daria Clegg" w:date="2013-02-08T10:25:00Z">
        <w:r w:rsidR="00EF45D8">
          <w:rPr>
            <w:rFonts w:ascii="Times New Roman" w:hAnsi="Times New Roman"/>
            <w:szCs w:val="24"/>
            <w:lang w:val="en-US"/>
          </w:rPr>
          <w:t>F</w:t>
        </w:r>
        <w:r w:rsidR="00EF45D8">
          <w:rPr>
            <w:rFonts w:ascii="Times New Roman" w:hAnsi="Times New Roman"/>
            <w:szCs w:val="24"/>
            <w:lang w:val="en-US"/>
          </w:rPr>
          <w:t xml:space="preserve">or each </w:t>
        </w:r>
        <w:r w:rsidR="00EF45D8" w:rsidRPr="00BA0B3C">
          <w:rPr>
            <w:rFonts w:ascii="Times New Roman" w:hAnsi="Times New Roman"/>
            <w:i/>
            <w:iCs/>
            <w:szCs w:val="24"/>
            <w:lang w:val="en-US"/>
          </w:rPr>
          <w:t>B. subtilis</w:t>
        </w:r>
        <w:r w:rsidR="00EF45D8" w:rsidRPr="00BA0B3C">
          <w:rPr>
            <w:rFonts w:ascii="Times New Roman" w:hAnsi="Times New Roman"/>
            <w:szCs w:val="24"/>
            <w:lang w:val="en-US"/>
          </w:rPr>
          <w:t xml:space="preserve"> coat protein</w:t>
        </w:r>
        <w:r w:rsidR="00EF45D8">
          <w:rPr>
            <w:rFonts w:ascii="Times New Roman" w:hAnsi="Times New Roman"/>
            <w:szCs w:val="24"/>
            <w:lang w:val="en-US"/>
          </w:rPr>
          <w:t>,</w:t>
        </w:r>
        <w:r w:rsidR="00EF45D8" w:rsidRPr="00BA0B3C">
          <w:rPr>
            <w:rFonts w:ascii="Times New Roman" w:hAnsi="Times New Roman"/>
            <w:szCs w:val="24"/>
            <w:lang w:val="en-US"/>
          </w:rPr>
          <w:t xml:space="preserve"> </w:t>
        </w:r>
      </w:ins>
      <w:ins w:id="2252" w:author="hqin" w:date="2013-01-28T09:03:00Z">
        <w:del w:id="2253" w:author="Daria Clegg" w:date="2013-02-08T10:20:00Z">
          <w:r w:rsidR="00001795" w:rsidRPr="00B03DE9" w:rsidDel="00022988">
            <w:rPr>
              <w:rFonts w:ascii="Times New Roman" w:hAnsi="Times New Roman"/>
              <w:szCs w:val="24"/>
              <w:lang w:val="en-US"/>
            </w:rPr>
            <w:delText xml:space="preserve"> </w:delText>
          </w:r>
        </w:del>
        <w:del w:id="2254" w:author="Daria Clegg" w:date="2013-02-08T10:27:00Z">
          <w:r w:rsidR="0036587D" w:rsidRPr="0036587D" w:rsidDel="00437E2D">
            <w:rPr>
              <w:rFonts w:ascii="Times New Roman" w:hAnsi="Times New Roman"/>
              <w:szCs w:val="24"/>
              <w:lang w:val="en-US"/>
              <w:rPrChange w:id="2255" w:author="hqin" w:date="2013-01-28T09:03:00Z">
                <w:rPr>
                  <w:sz w:val="16"/>
                  <w:szCs w:val="24"/>
                  <w:lang w:val="en-US"/>
                </w:rPr>
              </w:rPrChange>
            </w:rPr>
            <w:delText>o</w:delText>
          </w:r>
        </w:del>
      </w:ins>
      <w:ins w:id="2256" w:author="hqin" w:date="2013-01-28T09:00:00Z">
        <w:del w:id="2257" w:author="Daria Clegg" w:date="2013-02-08T10:27:00Z">
          <w:r w:rsidR="0036587D" w:rsidRPr="0036587D" w:rsidDel="00437E2D">
            <w:rPr>
              <w:rFonts w:ascii="Times New Roman" w:hAnsi="Times New Roman"/>
              <w:szCs w:val="24"/>
              <w:lang w:val="en-US"/>
              <w:rPrChange w:id="2258" w:author="hqin" w:date="2013-01-28T09:03:00Z">
                <w:rPr>
                  <w:sz w:val="16"/>
                  <w:szCs w:val="24"/>
                  <w:lang w:val="en-US"/>
                </w:rPr>
              </w:rPrChange>
            </w:rPr>
            <w:delText>rthologous</w:delText>
          </w:r>
          <w:r w:rsidR="0036587D" w:rsidRPr="0036587D" w:rsidDel="00437E2D">
            <w:rPr>
              <w:rFonts w:ascii="Times New Roman" w:hAnsi="Times New Roman"/>
              <w:b/>
              <w:bCs/>
              <w:szCs w:val="24"/>
              <w:lang w:val="en-US"/>
              <w:rPrChange w:id="2259" w:author="hqin" w:date="2013-01-28T09:03:00Z">
                <w:rPr>
                  <w:b/>
                  <w:bCs/>
                  <w:sz w:val="16"/>
                  <w:szCs w:val="24"/>
                  <w:lang w:val="en-US"/>
                </w:rPr>
              </w:rPrChange>
            </w:rPr>
            <w:delText xml:space="preserve"> </w:delText>
          </w:r>
          <w:r w:rsidR="0036587D" w:rsidRPr="0036587D" w:rsidDel="00437E2D">
            <w:rPr>
              <w:rFonts w:ascii="Times New Roman" w:hAnsi="Times New Roman"/>
              <w:szCs w:val="24"/>
              <w:lang w:val="en-US"/>
              <w:rPrChange w:id="2260" w:author="hqin" w:date="2013-01-28T09:03:00Z">
                <w:rPr>
                  <w:sz w:val="16"/>
                  <w:szCs w:val="24"/>
                  <w:lang w:val="en-US"/>
                </w:rPr>
              </w:rPrChange>
            </w:rPr>
            <w:delText xml:space="preserve">hits </w:delText>
          </w:r>
        </w:del>
        <w:del w:id="2261" w:author="Daria Clegg" w:date="2013-02-08T10:20:00Z">
          <w:r w:rsidR="0036587D" w:rsidRPr="0036587D" w:rsidDel="00022988">
            <w:rPr>
              <w:rFonts w:ascii="Times New Roman" w:hAnsi="Times New Roman"/>
              <w:szCs w:val="24"/>
              <w:lang w:val="en-US"/>
              <w:rPrChange w:id="2262" w:author="hqin" w:date="2013-01-28T09:03:00Z">
                <w:rPr>
                  <w:sz w:val="16"/>
                  <w:szCs w:val="24"/>
                  <w:lang w:val="en-US"/>
                </w:rPr>
              </w:rPrChange>
            </w:rPr>
            <w:delText xml:space="preserve">of </w:delText>
          </w:r>
        </w:del>
        <w:del w:id="2263" w:author="Daria Clegg" w:date="2013-02-08T10:25:00Z">
          <w:r w:rsidR="0036587D" w:rsidRPr="0036587D" w:rsidDel="00EF45D8">
            <w:rPr>
              <w:rFonts w:ascii="Times New Roman" w:hAnsi="Times New Roman"/>
              <w:i/>
              <w:iCs/>
              <w:szCs w:val="24"/>
              <w:lang w:val="en-US"/>
              <w:rPrChange w:id="2264" w:author="hqin" w:date="2013-01-28T09:03:00Z">
                <w:rPr>
                  <w:i/>
                  <w:iCs/>
                  <w:sz w:val="16"/>
                  <w:szCs w:val="24"/>
                  <w:lang w:val="en-US"/>
                </w:rPr>
              </w:rPrChange>
            </w:rPr>
            <w:delText>B. subtilis</w:delText>
          </w:r>
          <w:r w:rsidR="0036587D" w:rsidRPr="0036587D" w:rsidDel="00EF45D8">
            <w:rPr>
              <w:rFonts w:ascii="Times New Roman" w:hAnsi="Times New Roman"/>
              <w:szCs w:val="24"/>
              <w:lang w:val="en-US"/>
              <w:rPrChange w:id="2265" w:author="hqin" w:date="2013-01-28T09:03:00Z">
                <w:rPr>
                  <w:sz w:val="16"/>
                  <w:szCs w:val="24"/>
                  <w:lang w:val="en-US"/>
                </w:rPr>
              </w:rPrChange>
            </w:rPr>
            <w:delText xml:space="preserve"> coat protein</w:delText>
          </w:r>
        </w:del>
        <w:del w:id="2266" w:author="Daria Clegg" w:date="2013-02-08T10:20:00Z">
          <w:r w:rsidR="0036587D" w:rsidRPr="0036587D" w:rsidDel="00022988">
            <w:rPr>
              <w:rFonts w:ascii="Times New Roman" w:hAnsi="Times New Roman"/>
              <w:szCs w:val="24"/>
              <w:lang w:val="en-US"/>
              <w:rPrChange w:id="2267" w:author="hqin" w:date="2013-01-28T09:03:00Z">
                <w:rPr>
                  <w:sz w:val="16"/>
                  <w:szCs w:val="24"/>
                  <w:lang w:val="en-US"/>
                </w:rPr>
              </w:rPrChange>
            </w:rPr>
            <w:delText>s</w:delText>
          </w:r>
        </w:del>
        <w:del w:id="2268" w:author="Daria Clegg" w:date="2013-02-08T10:25:00Z">
          <w:r w:rsidR="0036587D" w:rsidRPr="0036587D" w:rsidDel="00EF45D8">
            <w:rPr>
              <w:rFonts w:ascii="Times New Roman" w:hAnsi="Times New Roman"/>
              <w:szCs w:val="24"/>
              <w:lang w:val="en-US"/>
              <w:rPrChange w:id="2269" w:author="hqin" w:date="2013-01-28T09:03:00Z">
                <w:rPr>
                  <w:sz w:val="16"/>
                  <w:szCs w:val="24"/>
                  <w:lang w:val="en-US"/>
                </w:rPr>
              </w:rPrChange>
            </w:rPr>
            <w:delText xml:space="preserve"> </w:delText>
          </w:r>
        </w:del>
        <w:del w:id="2270" w:author="Daria Clegg" w:date="2013-02-08T10:27:00Z">
          <w:r w:rsidR="0036587D" w:rsidRPr="0036587D" w:rsidDel="00437E2D">
            <w:rPr>
              <w:rFonts w:ascii="Times New Roman" w:hAnsi="Times New Roman"/>
              <w:szCs w:val="24"/>
              <w:lang w:val="en-US"/>
              <w:rPrChange w:id="2271" w:author="hqin" w:date="2013-01-28T09:03:00Z">
                <w:rPr>
                  <w:sz w:val="16"/>
                  <w:szCs w:val="24"/>
                  <w:lang w:val="en-US"/>
                </w:rPr>
              </w:rPrChange>
            </w:rPr>
            <w:delText xml:space="preserve">in the </w:delText>
          </w:r>
          <w:r w:rsidR="0036587D" w:rsidRPr="0036587D" w:rsidDel="00437E2D">
            <w:rPr>
              <w:rFonts w:ascii="Times New Roman" w:hAnsi="Times New Roman"/>
              <w:i/>
              <w:szCs w:val="24"/>
              <w:lang w:val="en-US"/>
              <w:rPrChange w:id="2272" w:author="hqin" w:date="2013-01-28T09:03:00Z">
                <w:rPr>
                  <w:i/>
                  <w:sz w:val="16"/>
                  <w:szCs w:val="24"/>
                  <w:lang w:val="en-US"/>
                </w:rPr>
              </w:rPrChange>
            </w:rPr>
            <w:delText>B. cereus</w:delText>
          </w:r>
          <w:r w:rsidR="0036587D" w:rsidRPr="0036587D" w:rsidDel="00437E2D">
            <w:rPr>
              <w:rFonts w:ascii="Times New Roman" w:hAnsi="Times New Roman"/>
              <w:szCs w:val="24"/>
              <w:lang w:val="en-US"/>
              <w:rPrChange w:id="2273" w:author="hqin" w:date="2013-01-28T09:03:00Z">
                <w:rPr>
                  <w:sz w:val="16"/>
                  <w:szCs w:val="24"/>
                  <w:lang w:val="en-US"/>
                </w:rPr>
              </w:rPrChange>
            </w:rPr>
            <w:delText xml:space="preserve">-group. </w:delText>
          </w:r>
        </w:del>
      </w:ins>
      <w:ins w:id="2274" w:author="Daria Clegg" w:date="2013-02-08T10:27:00Z">
        <w:r w:rsidR="00437E2D">
          <w:rPr>
            <w:rFonts w:ascii="Times New Roman" w:hAnsi="Times New Roman"/>
            <w:szCs w:val="24"/>
            <w:lang w:val="en-US"/>
          </w:rPr>
          <w:t>t</w:t>
        </w:r>
      </w:ins>
      <w:moveToRangeStart w:id="2275" w:author="Daria Clegg" w:date="2013-02-08T10:26:00Z" w:name="move221938547"/>
      <w:moveTo w:id="2276" w:author="Daria Clegg" w:date="2013-02-08T10:26:00Z">
        <w:del w:id="2277" w:author="Daria Clegg" w:date="2013-02-08T10:27:00Z">
          <w:r w:rsidR="00437E2D" w:rsidRPr="00B03DE9" w:rsidDel="00437E2D">
            <w:rPr>
              <w:rFonts w:ascii="Times New Roman" w:hAnsi="Times New Roman"/>
              <w:szCs w:val="24"/>
              <w:lang w:val="en-US"/>
            </w:rPr>
            <w:delText>T</w:delText>
          </w:r>
        </w:del>
        <w:r w:rsidR="00437E2D" w:rsidRPr="00B03DE9">
          <w:rPr>
            <w:rFonts w:ascii="Times New Roman" w:hAnsi="Times New Roman"/>
            <w:szCs w:val="24"/>
            <w:lang w:val="en-US"/>
          </w:rPr>
          <w:t xml:space="preserve">he number of orthologous hits for each coat protein in the </w:t>
        </w:r>
        <w:r w:rsidR="00437E2D" w:rsidRPr="00B03DE9">
          <w:rPr>
            <w:rFonts w:ascii="Times New Roman" w:hAnsi="Times New Roman"/>
            <w:i/>
            <w:szCs w:val="24"/>
            <w:lang w:val="en-US"/>
          </w:rPr>
          <w:t>B. cereus</w:t>
        </w:r>
        <w:r w:rsidR="00437E2D" w:rsidRPr="00B03DE9">
          <w:rPr>
            <w:rFonts w:ascii="Times New Roman" w:hAnsi="Times New Roman"/>
            <w:szCs w:val="24"/>
            <w:lang w:val="en-US"/>
          </w:rPr>
          <w:t xml:space="preserve">-group is the sum of the hits in </w:t>
        </w:r>
        <w:r w:rsidR="00437E2D" w:rsidRPr="00B03DE9">
          <w:rPr>
            <w:rFonts w:ascii="Times New Roman" w:hAnsi="Times New Roman"/>
            <w:i/>
            <w:szCs w:val="24"/>
            <w:lang w:val="en-US"/>
          </w:rPr>
          <w:t>B. anthracis</w:t>
        </w:r>
        <w:r w:rsidR="00437E2D" w:rsidRPr="00B03DE9">
          <w:rPr>
            <w:rFonts w:ascii="Times New Roman" w:hAnsi="Times New Roman"/>
            <w:szCs w:val="24"/>
            <w:lang w:val="en-US"/>
          </w:rPr>
          <w:t xml:space="preserve">, </w:t>
        </w:r>
        <w:r w:rsidR="00437E2D" w:rsidRPr="00B03DE9">
          <w:rPr>
            <w:rFonts w:ascii="Times New Roman" w:hAnsi="Times New Roman"/>
            <w:i/>
            <w:szCs w:val="24"/>
            <w:lang w:val="en-US"/>
          </w:rPr>
          <w:t>B. thuringiensis</w:t>
        </w:r>
        <w:r w:rsidR="00437E2D" w:rsidRPr="00B03DE9">
          <w:rPr>
            <w:rFonts w:ascii="Times New Roman" w:hAnsi="Times New Roman"/>
            <w:szCs w:val="24"/>
            <w:lang w:val="en-US"/>
          </w:rPr>
          <w:t xml:space="preserve">, </w:t>
        </w:r>
        <w:r w:rsidR="00437E2D" w:rsidRPr="00B03DE9">
          <w:rPr>
            <w:rFonts w:ascii="Times New Roman" w:hAnsi="Times New Roman"/>
            <w:i/>
            <w:szCs w:val="24"/>
            <w:lang w:val="en-US"/>
          </w:rPr>
          <w:t>B. cereus</w:t>
        </w:r>
        <w:r w:rsidR="00437E2D" w:rsidRPr="00B03DE9">
          <w:rPr>
            <w:rFonts w:ascii="Times New Roman" w:hAnsi="Times New Roman"/>
            <w:szCs w:val="24"/>
            <w:lang w:val="en-US"/>
          </w:rPr>
          <w:t xml:space="preserve">, and </w:t>
        </w:r>
        <w:r w:rsidR="00437E2D" w:rsidRPr="00B03DE9">
          <w:rPr>
            <w:rFonts w:ascii="Times New Roman" w:hAnsi="Times New Roman"/>
            <w:i/>
            <w:szCs w:val="24"/>
            <w:lang w:val="en-US"/>
          </w:rPr>
          <w:t>B. weihenstephanensis</w:t>
        </w:r>
        <w:r w:rsidR="00437E2D" w:rsidRPr="00B03DE9">
          <w:rPr>
            <w:rFonts w:ascii="Times New Roman" w:hAnsi="Times New Roman"/>
            <w:szCs w:val="24"/>
            <w:lang w:val="en-US"/>
          </w:rPr>
          <w:t>.</w:t>
        </w:r>
      </w:moveTo>
      <w:ins w:id="2278" w:author="Daria Clegg" w:date="2013-02-08T10:27:00Z">
        <w:r w:rsidR="00437E2D">
          <w:rPr>
            <w:rFonts w:ascii="Times New Roman" w:hAnsi="Times New Roman"/>
            <w:szCs w:val="24"/>
            <w:lang w:val="en-US"/>
          </w:rPr>
          <w:t xml:space="preserve"> </w:t>
        </w:r>
      </w:ins>
    </w:p>
    <w:moveToRangeEnd w:id="2275"/>
    <w:p w14:paraId="3B847544" w14:textId="3B17F588" w:rsidR="00EF45D8" w:rsidRDefault="00EF45D8" w:rsidP="00EF45D8">
      <w:pPr>
        <w:pStyle w:val="LEGEND"/>
        <w:spacing w:after="0" w:line="480" w:lineRule="auto"/>
        <w:rPr>
          <w:ins w:id="2279" w:author="Daria Clegg" w:date="2013-02-08T10:25:00Z"/>
          <w:rFonts w:ascii="Times New Roman" w:hAnsi="Times New Roman"/>
          <w:szCs w:val="24"/>
          <w:lang w:val="en-US"/>
        </w:rPr>
        <w:pPrChange w:id="2280" w:author="Daria Clegg" w:date="2013-02-08T10:24:00Z">
          <w:pPr>
            <w:pStyle w:val="LEGEND"/>
            <w:spacing w:before="0" w:after="0" w:line="480" w:lineRule="auto"/>
          </w:pPr>
        </w:pPrChange>
      </w:pPr>
      <w:ins w:id="2281" w:author="Daria Clegg" w:date="2013-02-08T10:25:00Z">
        <w:r>
          <w:rPr>
            <w:rFonts w:ascii="Times New Roman" w:hAnsi="Times New Roman"/>
            <w:szCs w:val="24"/>
            <w:lang w:val="en-US"/>
          </w:rPr>
          <w:t xml:space="preserve">Each bin represent the number of B. </w:t>
        </w:r>
      </w:ins>
      <w:ins w:id="2282" w:author="Daria Clegg" w:date="2013-02-08T10:26:00Z">
        <w:r>
          <w:rPr>
            <w:rFonts w:ascii="Times New Roman" w:hAnsi="Times New Roman"/>
            <w:szCs w:val="24"/>
            <w:lang w:val="en-US"/>
          </w:rPr>
          <w:t xml:space="preserve">subtilis coat protein with the indicated number of otherohlogus hits. </w:t>
        </w:r>
      </w:ins>
      <w:ins w:id="2283" w:author="Daria Clegg" w:date="2013-02-08T10:28:00Z">
        <w:r w:rsidR="009A76F2">
          <w:rPr>
            <w:rFonts w:ascii="Times New Roman" w:hAnsi="Times New Roman"/>
            <w:szCs w:val="24"/>
            <w:lang w:val="en-US"/>
          </w:rPr>
          <w:t xml:space="preserve"> (XXXXXXwork here</w:t>
        </w:r>
        <w:bookmarkStart w:id="2284" w:name="_GoBack"/>
        <w:bookmarkEnd w:id="2284"/>
        <w:r w:rsidR="009A76F2">
          <w:rPr>
            <w:rFonts w:ascii="Times New Roman" w:hAnsi="Times New Roman"/>
            <w:szCs w:val="24"/>
            <w:lang w:val="en-US"/>
          </w:rPr>
          <w:t>)</w:t>
        </w:r>
      </w:ins>
    </w:p>
    <w:p w14:paraId="4CDD05BD" w14:textId="23248ED6" w:rsidR="0036587D" w:rsidDel="00437E2D" w:rsidRDefault="00782066" w:rsidP="00EF45D8">
      <w:pPr>
        <w:pStyle w:val="LEGEND"/>
        <w:spacing w:after="0" w:line="480" w:lineRule="auto"/>
        <w:rPr>
          <w:ins w:id="2285" w:author="hqin" w:date="2013-01-28T08:59:00Z"/>
          <w:rFonts w:ascii="Times New Roman" w:hAnsi="Times New Roman"/>
          <w:szCs w:val="24"/>
          <w:lang w:val="en-US"/>
        </w:rPr>
        <w:pPrChange w:id="2286" w:author="Daria Clegg" w:date="2013-02-08T10:24:00Z">
          <w:pPr>
            <w:pStyle w:val="LEGEND"/>
            <w:spacing w:before="0" w:after="0" w:line="480" w:lineRule="auto"/>
          </w:pPr>
        </w:pPrChange>
      </w:pPr>
      <w:moveFromRangeStart w:id="2287" w:author="Daria Clegg" w:date="2013-02-08T10:26:00Z" w:name="move221938547"/>
      <w:moveFrom w:id="2288" w:author="Daria Clegg" w:date="2013-02-08T10:26:00Z">
        <w:ins w:id="2289" w:author="hqin" w:date="2013-01-28T08:59:00Z">
          <w:r w:rsidRPr="00B03DE9" w:rsidDel="00437E2D">
            <w:rPr>
              <w:rFonts w:ascii="Times New Roman" w:hAnsi="Times New Roman"/>
              <w:szCs w:val="24"/>
              <w:lang w:val="en-US"/>
            </w:rPr>
            <w:t xml:space="preserve">The number of orthologous hits for each coat protein in the </w:t>
          </w:r>
          <w:r w:rsidRPr="00B03DE9" w:rsidDel="00437E2D">
            <w:rPr>
              <w:rFonts w:ascii="Times New Roman" w:hAnsi="Times New Roman"/>
              <w:i/>
              <w:szCs w:val="24"/>
              <w:lang w:val="en-US"/>
            </w:rPr>
            <w:t>B. cereus</w:t>
          </w:r>
          <w:r w:rsidRPr="00B03DE9" w:rsidDel="00437E2D">
            <w:rPr>
              <w:rFonts w:ascii="Times New Roman" w:hAnsi="Times New Roman"/>
              <w:szCs w:val="24"/>
              <w:lang w:val="en-US"/>
            </w:rPr>
            <w:t xml:space="preserve">-group is the sum of the hits in </w:t>
          </w:r>
          <w:r w:rsidRPr="00B03DE9" w:rsidDel="00437E2D">
            <w:rPr>
              <w:rFonts w:ascii="Times New Roman" w:hAnsi="Times New Roman"/>
              <w:i/>
              <w:szCs w:val="24"/>
              <w:lang w:val="en-US"/>
            </w:rPr>
            <w:t>B. anthracis</w:t>
          </w:r>
          <w:r w:rsidRPr="00B03DE9" w:rsidDel="00437E2D">
            <w:rPr>
              <w:rFonts w:ascii="Times New Roman" w:hAnsi="Times New Roman"/>
              <w:szCs w:val="24"/>
              <w:lang w:val="en-US"/>
            </w:rPr>
            <w:t xml:space="preserve">, </w:t>
          </w:r>
          <w:r w:rsidRPr="00B03DE9" w:rsidDel="00437E2D">
            <w:rPr>
              <w:rFonts w:ascii="Times New Roman" w:hAnsi="Times New Roman"/>
              <w:i/>
              <w:szCs w:val="24"/>
              <w:lang w:val="en-US"/>
            </w:rPr>
            <w:t>B. thuringiensis</w:t>
          </w:r>
          <w:r w:rsidRPr="00B03DE9" w:rsidDel="00437E2D">
            <w:rPr>
              <w:rFonts w:ascii="Times New Roman" w:hAnsi="Times New Roman"/>
              <w:szCs w:val="24"/>
              <w:lang w:val="en-US"/>
            </w:rPr>
            <w:t xml:space="preserve">, </w:t>
          </w:r>
          <w:r w:rsidRPr="00B03DE9" w:rsidDel="00437E2D">
            <w:rPr>
              <w:rFonts w:ascii="Times New Roman" w:hAnsi="Times New Roman"/>
              <w:i/>
              <w:szCs w:val="24"/>
              <w:lang w:val="en-US"/>
            </w:rPr>
            <w:t>B. cereus</w:t>
          </w:r>
          <w:r w:rsidRPr="00B03DE9" w:rsidDel="00437E2D">
            <w:rPr>
              <w:rFonts w:ascii="Times New Roman" w:hAnsi="Times New Roman"/>
              <w:szCs w:val="24"/>
              <w:lang w:val="en-US"/>
            </w:rPr>
            <w:t xml:space="preserve">, and </w:t>
          </w:r>
          <w:r w:rsidRPr="00B03DE9" w:rsidDel="00437E2D">
            <w:rPr>
              <w:rFonts w:ascii="Times New Roman" w:hAnsi="Times New Roman"/>
              <w:i/>
              <w:szCs w:val="24"/>
              <w:lang w:val="en-US"/>
            </w:rPr>
            <w:t>B. weihenstephanensis</w:t>
          </w:r>
          <w:r w:rsidRPr="00B03DE9" w:rsidDel="00437E2D">
            <w:rPr>
              <w:rFonts w:ascii="Times New Roman" w:hAnsi="Times New Roman"/>
              <w:szCs w:val="24"/>
              <w:lang w:val="en-US"/>
            </w:rPr>
            <w:t>.</w:t>
          </w:r>
        </w:ins>
      </w:moveFrom>
    </w:p>
    <w:moveFromRangeEnd w:id="2287"/>
    <w:p w14:paraId="56320F08" w14:textId="77777777" w:rsidR="000E3DF9" w:rsidRPr="002A0697" w:rsidRDefault="000E3DF9" w:rsidP="001C7FC9">
      <w:pPr>
        <w:pStyle w:val="LEGEND"/>
        <w:spacing w:after="0" w:line="480" w:lineRule="auto"/>
        <w:rPr>
          <w:rFonts w:ascii="Times New Roman" w:hAnsi="Times New Roman"/>
          <w:szCs w:val="24"/>
          <w:lang w:val="en-US"/>
        </w:rPr>
      </w:pPr>
    </w:p>
    <w:p w14:paraId="59778AE9" w14:textId="77777777" w:rsidR="001C7FC9" w:rsidRPr="002A0697" w:rsidDel="00594299" w:rsidRDefault="0036587D" w:rsidP="001C7FC9">
      <w:pPr>
        <w:spacing w:line="480" w:lineRule="auto"/>
        <w:rPr>
          <w:del w:id="2290" w:author="hqin" w:date="2013-01-28T08:23:00Z"/>
        </w:rPr>
      </w:pPr>
      <w:del w:id="2291" w:author="hqin" w:date="2013-01-28T08:23:00Z">
        <w:r w:rsidRPr="0036587D">
          <w:rPr>
            <w:rPrChange w:id="2292" w:author="hqin" w:date="2011-08-26T08:49:00Z">
              <w:rPr>
                <w:sz w:val="16"/>
                <w:szCs w:val="16"/>
                <w:highlight w:val="yellow"/>
              </w:rPr>
            </w:rPrChange>
          </w:rPr>
          <w:delText>Figure</w:delText>
        </w:r>
        <w:r w:rsidR="001C7FC9" w:rsidRPr="002A0697" w:rsidDel="00594299">
          <w:delText xml:space="preserve"> 2. Bootstrap consensus tree of </w:delText>
        </w:r>
      </w:del>
      <w:ins w:id="2293" w:author="MI" w:date="2011-11-29T18:54:00Z">
        <w:del w:id="2294" w:author="hqin" w:date="2013-01-28T08:23:00Z">
          <w:r w:rsidR="001C7FC9" w:rsidDel="00594299">
            <w:delText xml:space="preserve">the </w:delText>
          </w:r>
        </w:del>
      </w:ins>
      <w:del w:id="2295" w:author="hqin" w:date="2013-01-28T08:23:00Z">
        <w:r w:rsidR="001C7FC9" w:rsidRPr="002A0697" w:rsidDel="00594299">
          <w:delText xml:space="preserve">CotS-CotI-YutH family. Homologs from </w:delText>
        </w:r>
        <w:r w:rsidR="001C7FC9" w:rsidRPr="002A0697" w:rsidDel="00594299">
          <w:rPr>
            <w:i/>
          </w:rPr>
          <w:delText>Bacillus</w:delText>
        </w:r>
        <w:r w:rsidR="001C7FC9" w:rsidRPr="002A0697" w:rsidDel="00594299">
          <w:delText xml:space="preserve"> genomes including </w:delText>
        </w:r>
        <w:commentRangeStart w:id="2296"/>
        <w:r w:rsidR="001C7FC9" w:rsidRPr="002A0697" w:rsidDel="00594299">
          <w:rPr>
            <w:i/>
          </w:rPr>
          <w:delText>B. ocenobacillus</w:delText>
        </w:r>
        <w:r w:rsidR="001C7FC9" w:rsidRPr="002A0697" w:rsidDel="00594299">
          <w:delText xml:space="preserve"> </w:delText>
        </w:r>
        <w:commentRangeEnd w:id="2296"/>
        <w:r w:rsidR="001C7FC9" w:rsidDel="00594299">
          <w:rPr>
            <w:rStyle w:val="CommentReference"/>
          </w:rPr>
          <w:commentReference w:id="2296"/>
        </w:r>
        <w:r w:rsidR="001C7FC9" w:rsidRPr="002A0697" w:rsidDel="00594299">
          <w:delText xml:space="preserve">and </w:delText>
        </w:r>
        <w:r w:rsidR="001C7FC9" w:rsidRPr="002A0697" w:rsidDel="00594299">
          <w:rPr>
            <w:i/>
          </w:rPr>
          <w:delText>Geobacillus</w:delText>
        </w:r>
        <w:r w:rsidR="001C7FC9" w:rsidRPr="002A0697" w:rsidDel="00594299">
          <w:delText xml:space="preserve"> species are included. Seed proteins for the TIGR CotS and YutH families for Hidden Markov Modeling are included for comparison (labeled as “seed tigr CotS” and “seed tigr YutH”). Genes </w:delText>
        </w:r>
      </w:del>
      <w:ins w:id="2297" w:author="MI" w:date="2011-11-29T18:56:00Z">
        <w:del w:id="2298" w:author="hqin" w:date="2013-01-28T08:23:00Z">
          <w:r w:rsidR="001C7FC9" w:rsidDel="00594299">
            <w:delText>Proteins</w:delText>
          </w:r>
          <w:r w:rsidR="001C7FC9" w:rsidRPr="002A0697" w:rsidDel="00594299">
            <w:delText xml:space="preserve"> </w:delText>
          </w:r>
        </w:del>
      </w:ins>
      <w:del w:id="2299" w:author="hqin" w:date="2013-01-28T08:23:00Z">
        <w:r w:rsidR="001C7FC9" w:rsidRPr="002A0697" w:rsidDel="00594299">
          <w:delText xml:space="preserve">identified as CotS-CotI or YutH orthologs by us are labeled as “qin CotSCotI” and “qin YutH”, respectively. The CotS family and the YutH family form two clades. The doted box indicates the </w:delText>
        </w:r>
        <w:r w:rsidRPr="0036587D">
          <w:rPr>
            <w:i/>
            <w:rPrChange w:id="2300" w:author="MI" w:date="2011-11-29T18:56:00Z">
              <w:rPr>
                <w:sz w:val="16"/>
                <w:szCs w:val="16"/>
              </w:rPr>
            </w:rPrChange>
          </w:rPr>
          <w:delText>Y</w:delText>
        </w:r>
      </w:del>
      <w:ins w:id="2301" w:author="MI" w:date="2011-11-29T18:56:00Z">
        <w:del w:id="2302" w:author="hqin" w:date="2013-01-28T08:23:00Z">
          <w:r w:rsidRPr="0036587D">
            <w:rPr>
              <w:i/>
              <w:rPrChange w:id="2303" w:author="MI" w:date="2011-11-29T18:56:00Z">
                <w:rPr>
                  <w:sz w:val="16"/>
                  <w:szCs w:val="16"/>
                </w:rPr>
              </w:rPrChange>
            </w:rPr>
            <w:delText>y</w:delText>
          </w:r>
        </w:del>
      </w:ins>
      <w:del w:id="2304" w:author="hqin" w:date="2013-01-28T08:23:00Z">
        <w:r w:rsidRPr="0036587D">
          <w:rPr>
            <w:i/>
            <w:rPrChange w:id="2305" w:author="MI" w:date="2011-11-29T18:56:00Z">
              <w:rPr>
                <w:sz w:val="16"/>
                <w:szCs w:val="16"/>
              </w:rPr>
            </w:rPrChange>
          </w:rPr>
          <w:delText>utH</w:delText>
        </w:r>
        <w:r w:rsidR="001C7FC9" w:rsidRPr="002A0697" w:rsidDel="00594299">
          <w:delText xml:space="preserve"> genes </w:delText>
        </w:r>
      </w:del>
      <w:ins w:id="2306" w:author="MI" w:date="2011-11-29T18:56:00Z">
        <w:del w:id="2307" w:author="hqin" w:date="2013-01-28T08:23:00Z">
          <w:r w:rsidR="001C7FC9" w:rsidDel="00594299">
            <w:delText>genes</w:delText>
          </w:r>
          <w:r w:rsidR="001C7FC9" w:rsidRPr="002A0697" w:rsidDel="00594299">
            <w:delText xml:space="preserve"> </w:delText>
          </w:r>
        </w:del>
      </w:ins>
      <w:del w:id="2308" w:author="hqin" w:date="2013-01-28T08:23:00Z">
        <w:r w:rsidR="001C7FC9" w:rsidRPr="002A0697" w:rsidDel="00594299">
          <w:delText>that are misannotated as “</w:delText>
        </w:r>
        <w:r w:rsidRPr="0036587D">
          <w:rPr>
            <w:i/>
            <w:rPrChange w:id="2309" w:author="MI" w:date="2011-11-29T18:56:00Z">
              <w:rPr>
                <w:sz w:val="16"/>
                <w:szCs w:val="16"/>
              </w:rPr>
            </w:rPrChange>
          </w:rPr>
          <w:delText>CotS</w:delText>
        </w:r>
      </w:del>
      <w:ins w:id="2310" w:author="MI" w:date="2011-11-29T18:56:00Z">
        <w:del w:id="2311" w:author="hqin" w:date="2013-01-28T08:23:00Z">
          <w:r w:rsidRPr="0036587D">
            <w:rPr>
              <w:i/>
              <w:rPrChange w:id="2312" w:author="MI" w:date="2011-11-29T18:56:00Z">
                <w:rPr>
                  <w:sz w:val="16"/>
                  <w:szCs w:val="16"/>
                </w:rPr>
              </w:rPrChange>
            </w:rPr>
            <w:delText>cotS</w:delText>
          </w:r>
        </w:del>
      </w:ins>
      <w:del w:id="2313" w:author="hqin" w:date="2013-01-28T08:23:00Z">
        <w:r w:rsidR="001C7FC9" w:rsidRPr="002A0697" w:rsidDel="00594299">
          <w:delText xml:space="preserve">” in many </w:delText>
        </w:r>
        <w:r w:rsidR="001C7FC9" w:rsidRPr="002A0697" w:rsidDel="00594299">
          <w:rPr>
            <w:i/>
          </w:rPr>
          <w:delText>B. cereus</w:delText>
        </w:r>
        <w:r w:rsidR="001C7FC9" w:rsidRPr="002A0697" w:rsidDel="00594299">
          <w:delText xml:space="preserve">-group genomes (3 strains of </w:delText>
        </w:r>
        <w:r w:rsidR="001C7FC9" w:rsidRPr="002A0697" w:rsidDel="00594299">
          <w:rPr>
            <w:i/>
          </w:rPr>
          <w:delText>B. cereus</w:delText>
        </w:r>
        <w:r w:rsidR="001C7FC9" w:rsidRPr="002A0697" w:rsidDel="00594299">
          <w:delText xml:space="preserve">, one strain of </w:delText>
        </w:r>
        <w:r w:rsidR="001C7FC9" w:rsidRPr="002A0697" w:rsidDel="00594299">
          <w:rPr>
            <w:i/>
          </w:rPr>
          <w:delText>B. thuringiensis</w:delText>
        </w:r>
        <w:r w:rsidR="001C7FC9" w:rsidRPr="002A0697" w:rsidDel="00594299">
          <w:delText xml:space="preserve">, and 8 strains of </w:delText>
        </w:r>
        <w:r w:rsidR="001C7FC9" w:rsidRPr="002A0697" w:rsidDel="00594299">
          <w:rPr>
            <w:i/>
          </w:rPr>
          <w:delText>B. anthracis</w:delText>
        </w:r>
        <w:r w:rsidR="001C7FC9" w:rsidRPr="002A0697" w:rsidDel="00594299">
          <w:delText>).</w:delText>
        </w:r>
      </w:del>
    </w:p>
    <w:p w14:paraId="5A18E0CA" w14:textId="77777777" w:rsidR="001C7FC9" w:rsidRPr="002A0697" w:rsidDel="0043097E" w:rsidRDefault="001C7FC9" w:rsidP="001C7FC9">
      <w:pPr>
        <w:spacing w:line="480" w:lineRule="auto"/>
        <w:rPr>
          <w:del w:id="2314" w:author="hqin" w:date="2013-01-28T08:39:00Z"/>
        </w:rPr>
      </w:pPr>
    </w:p>
    <w:p w14:paraId="07747E8D" w14:textId="77777777" w:rsidR="001C7FC9" w:rsidRDefault="0036587D" w:rsidP="001C7FC9">
      <w:pPr>
        <w:spacing w:line="480" w:lineRule="auto"/>
        <w:rPr>
          <w:ins w:id="2315" w:author="hqin" w:date="2013-01-28T08:26:00Z"/>
        </w:rPr>
      </w:pPr>
      <w:r w:rsidRPr="0036587D">
        <w:rPr>
          <w:rPrChange w:id="2316" w:author="hqin" w:date="2011-08-26T08:49:00Z">
            <w:rPr>
              <w:sz w:val="16"/>
              <w:szCs w:val="16"/>
              <w:highlight w:val="yellow"/>
            </w:rPr>
          </w:rPrChange>
        </w:rPr>
        <w:t>Figure</w:t>
      </w:r>
      <w:r w:rsidR="001C7FC9" w:rsidRPr="002A0697">
        <w:t xml:space="preserve"> </w:t>
      </w:r>
      <w:ins w:id="2317" w:author="hqin" w:date="2013-01-28T08:56:00Z">
        <w:r w:rsidR="00783CE2">
          <w:t>4</w:t>
        </w:r>
      </w:ins>
      <w:del w:id="2318" w:author="hqin" w:date="2013-01-28T08:56:00Z">
        <w:r w:rsidR="001C7FC9" w:rsidRPr="002A0697" w:rsidDel="00783CE2">
          <w:delText>3</w:delText>
        </w:r>
      </w:del>
      <w:r w:rsidR="001C7FC9" w:rsidRPr="002A0697">
        <w:t xml:space="preserve">. </w:t>
      </w:r>
      <w:ins w:id="2319" w:author="hqin" w:date="2013-01-28T08:25:00Z">
        <w:r w:rsidR="0042244A">
          <w:t xml:space="preserve">The dN/dS ratio, </w:t>
        </w:r>
        <w:r w:rsidR="0042244A" w:rsidRPr="002A0697">
          <w:t>ω</w:t>
        </w:r>
        <w:r w:rsidR="0042244A">
          <w:t xml:space="preserve">,  of </w:t>
        </w:r>
      </w:ins>
      <w:commentRangeStart w:id="2320"/>
      <w:del w:id="2321" w:author="hqin" w:date="2013-01-28T08:25:00Z">
        <w:r w:rsidR="001C7FC9" w:rsidRPr="002A0697" w:rsidDel="0042244A">
          <w:delText xml:space="preserve">Coat </w:delText>
        </w:r>
      </w:del>
      <w:ins w:id="2322" w:author="hqin" w:date="2013-01-28T08:25:00Z">
        <w:r w:rsidR="0042244A">
          <w:t>c</w:t>
        </w:r>
        <w:r w:rsidR="0042244A" w:rsidRPr="002A0697">
          <w:t xml:space="preserve">oat </w:t>
        </w:r>
      </w:ins>
      <w:r w:rsidR="001C7FC9" w:rsidRPr="002A0697">
        <w:t xml:space="preserve">proteins </w:t>
      </w:r>
      <w:del w:id="2323" w:author="hqin" w:date="2013-01-28T08:24:00Z">
        <w:r w:rsidR="001C7FC9" w:rsidRPr="002A0697" w:rsidDel="00594299">
          <w:delText xml:space="preserve">evolve </w:delText>
        </w:r>
      </w:del>
      <w:ins w:id="2324" w:author="hqin" w:date="2013-01-28T08:25:00Z">
        <w:r w:rsidR="0042244A">
          <w:t xml:space="preserve">is </w:t>
        </w:r>
      </w:ins>
      <w:ins w:id="2325" w:author="hqin" w:date="2013-01-28T08:24:00Z">
        <w:r w:rsidR="00594299">
          <w:t xml:space="preserve">higher </w:t>
        </w:r>
      </w:ins>
      <w:del w:id="2326" w:author="hqin" w:date="2013-01-28T08:24:00Z">
        <w:r w:rsidR="001C7FC9" w:rsidRPr="002A0697" w:rsidDel="00594299">
          <w:delText xml:space="preserve">faster </w:delText>
        </w:r>
      </w:del>
      <w:r w:rsidR="001C7FC9" w:rsidRPr="002A0697">
        <w:t xml:space="preserve">than average in the </w:t>
      </w:r>
      <w:r w:rsidR="001C7FC9" w:rsidRPr="002A0697">
        <w:rPr>
          <w:i/>
        </w:rPr>
        <w:t>B. subtilis</w:t>
      </w:r>
      <w:r w:rsidR="001C7FC9" w:rsidRPr="002A0697">
        <w:t xml:space="preserve">-group but not in the </w:t>
      </w:r>
      <w:r w:rsidR="001C7FC9" w:rsidRPr="002A0697">
        <w:rPr>
          <w:i/>
        </w:rPr>
        <w:t>B. cereus</w:t>
      </w:r>
      <w:r w:rsidR="001C7FC9" w:rsidRPr="002A0697">
        <w:t>-group. (</w:t>
      </w:r>
      <w:r w:rsidR="001C7FC9" w:rsidRPr="002A0697">
        <w:rPr>
          <w:b/>
        </w:rPr>
        <w:t>A</w:t>
      </w:r>
      <w:r w:rsidR="001C7FC9" w:rsidRPr="002A0697">
        <w:t xml:space="preserve">) The p-values of pairwise Wilcoxon non-parametric tests of coat proteins between genomes (Alternative hypothesis: coat protein gene ω &gt; nonCE gene ω). Coat proteins have higher ω than non-coat non-essential proteins in most genomes but lower ω than non-coat non-essential proteins in </w:t>
      </w:r>
      <w:r w:rsidR="001C7FC9" w:rsidRPr="002A0697">
        <w:rPr>
          <w:i/>
        </w:rPr>
        <w:t>B. cereus</w:t>
      </w:r>
      <w:r w:rsidR="001C7FC9" w:rsidRPr="002A0697">
        <w:t xml:space="preserve">-group genomes. </w:t>
      </w:r>
      <w:commentRangeEnd w:id="2320"/>
      <w:r w:rsidR="001C7FC9">
        <w:rPr>
          <w:rStyle w:val="CommentReference"/>
        </w:rPr>
        <w:commentReference w:id="2320"/>
      </w:r>
      <w:r w:rsidR="001C7FC9" w:rsidRPr="002A0697">
        <w:t xml:space="preserve">Each cell represents the p-value of a one-sided Wilcoxon non-parametric test between two genomes. Most cells within the </w:t>
      </w:r>
      <w:r w:rsidR="001C7FC9" w:rsidRPr="002A0697">
        <w:rPr>
          <w:i/>
        </w:rPr>
        <w:t>B. subtilis</w:t>
      </w:r>
      <w:r w:rsidR="001C7FC9" w:rsidRPr="002A0697">
        <w:t xml:space="preserve">-group are in red with p-values less than 0.05, indicating </w:t>
      </w:r>
      <w:ins w:id="2327" w:author="MI" w:date="2011-11-29T18:57:00Z">
        <w:r w:rsidR="001C7FC9">
          <w:t xml:space="preserve">the </w:t>
        </w:r>
      </w:ins>
      <w:r w:rsidR="001C7FC9" w:rsidRPr="002A0697">
        <w:t xml:space="preserve">coat protein gene ω &gt; </w:t>
      </w:r>
      <w:ins w:id="2328" w:author="MI" w:date="2011-11-29T18:57:00Z">
        <w:r w:rsidR="001C7FC9">
          <w:t xml:space="preserve">the </w:t>
        </w:r>
      </w:ins>
      <w:r w:rsidR="001C7FC9" w:rsidRPr="002A0697">
        <w:t xml:space="preserve">nonCE gene ω. Most cells within the </w:t>
      </w:r>
      <w:r w:rsidR="001C7FC9" w:rsidRPr="002A0697">
        <w:rPr>
          <w:i/>
        </w:rPr>
        <w:t>B. cereus</w:t>
      </w:r>
      <w:r w:rsidR="001C7FC9" w:rsidRPr="002A0697">
        <w:t>-group are green with p-values greater than 0.95, indicating the opposite is significant: coat protein gene ω &lt; nonCE gene ω. The diagonal cells would suggest self-comparison and</w:t>
      </w:r>
      <w:ins w:id="2329" w:author="MI" w:date="2011-11-29T18:58:00Z">
        <w:r w:rsidR="001C7FC9">
          <w:t>,</w:t>
        </w:r>
        <w:r w:rsidR="001C7FC9" w:rsidRPr="00E531CA">
          <w:t xml:space="preserve"> </w:t>
        </w:r>
        <w:r w:rsidR="001C7FC9" w:rsidRPr="002A0697">
          <w:t>hence</w:t>
        </w:r>
        <w:r w:rsidR="001C7FC9">
          <w:t>,</w:t>
        </w:r>
      </w:ins>
      <w:r w:rsidR="001C7FC9" w:rsidRPr="002A0697">
        <w:t xml:space="preserve"> are </w:t>
      </w:r>
      <w:del w:id="2330" w:author="MI" w:date="2011-11-29T18:58:00Z">
        <w:r w:rsidR="001C7FC9" w:rsidRPr="002A0697" w:rsidDel="00E531CA">
          <w:delText xml:space="preserve">hence </w:delText>
        </w:r>
      </w:del>
      <w:r w:rsidR="001C7FC9" w:rsidRPr="002A0697">
        <w:t>excluded. (</w:t>
      </w:r>
      <w:r w:rsidR="001C7FC9" w:rsidRPr="002A0697">
        <w:rPr>
          <w:b/>
        </w:rPr>
        <w:t>B</w:t>
      </w:r>
      <w:r w:rsidR="001C7FC9" w:rsidRPr="002A0697">
        <w:t>) The p-values of pairwise Wilconxon non-parametric tests of essential genes between genomes (Alternative hypothesis: essential gene ω &gt; nonCE gene ω).  Essential genes generally have smaller ω and evolve</w:t>
      </w:r>
      <w:del w:id="2331" w:author="MI" w:date="2011-11-29T18:58:00Z">
        <w:r w:rsidR="001C7FC9" w:rsidRPr="002A0697" w:rsidDel="00380C33">
          <w:delText>s</w:delText>
        </w:r>
      </w:del>
      <w:r w:rsidR="001C7FC9" w:rsidRPr="002A0697">
        <w:t xml:space="preserve"> slower than nonCE genes. An exception occurs in the </w:t>
      </w:r>
      <w:r w:rsidR="001C7FC9" w:rsidRPr="002A0697">
        <w:rPr>
          <w:i/>
        </w:rPr>
        <w:t>B. weihenstephanensis</w:t>
      </w:r>
      <w:r w:rsidR="001C7FC9" w:rsidRPr="002A0697">
        <w:t xml:space="preserve"> branch, where essential genes have higher ω than nonCE genes. </w:t>
      </w:r>
    </w:p>
    <w:p w14:paraId="1B27A08C" w14:textId="77777777" w:rsidR="00A9070D" w:rsidRPr="002A0697" w:rsidRDefault="00A9070D" w:rsidP="001C7FC9">
      <w:pPr>
        <w:spacing w:line="480" w:lineRule="auto"/>
      </w:pPr>
    </w:p>
    <w:p w14:paraId="5A46CC9C" w14:textId="77777777" w:rsidR="001C7FC9" w:rsidDel="00066335" w:rsidRDefault="001C7FC9" w:rsidP="001C7FC9">
      <w:pPr>
        <w:spacing w:line="480" w:lineRule="auto"/>
        <w:rPr>
          <w:del w:id="2332" w:author="Unknown"/>
        </w:rPr>
      </w:pPr>
    </w:p>
    <w:p w14:paraId="69246DE3" w14:textId="77777777" w:rsidR="006B202D" w:rsidRDefault="00783CE2" w:rsidP="006B202D">
      <w:pPr>
        <w:numPr>
          <w:ins w:id="2333" w:author="Unknown"/>
        </w:numPr>
        <w:spacing w:line="480" w:lineRule="auto"/>
        <w:rPr>
          <w:ins w:id="2334" w:author="hqin" w:date="2013-01-28T08:30:00Z"/>
        </w:rPr>
      </w:pPr>
      <w:ins w:id="2335" w:author="hqin" w:date="2013-01-28T08:26:00Z">
        <w:r>
          <w:t xml:space="preserve">Figure </w:t>
        </w:r>
      </w:ins>
      <w:ins w:id="2336" w:author="hqin" w:date="2013-01-28T08:57:00Z">
        <w:r>
          <w:t>5</w:t>
        </w:r>
      </w:ins>
      <w:ins w:id="2337" w:author="hqin" w:date="2013-01-28T08:26:00Z">
        <w:r w:rsidR="00066335">
          <w:t>,</w:t>
        </w:r>
      </w:ins>
      <w:ins w:id="2338" w:author="hqin" w:date="2013-01-28T08:30:00Z">
        <w:r w:rsidR="006B202D">
          <w:t xml:space="preserve"> Differential selective pressures between the </w:t>
        </w:r>
        <w:r w:rsidR="006B202D" w:rsidRPr="00D56FF2">
          <w:rPr>
            <w:i/>
          </w:rPr>
          <w:t>B. subtilis</w:t>
        </w:r>
        <w:r w:rsidR="006B202D" w:rsidRPr="00AD45A9">
          <w:t>-group</w:t>
        </w:r>
        <w:r w:rsidR="006B202D">
          <w:t xml:space="preserve"> and the </w:t>
        </w:r>
        <w:r w:rsidR="006B202D" w:rsidRPr="00D56FF2">
          <w:rPr>
            <w:i/>
          </w:rPr>
          <w:t>B. cereus</w:t>
        </w:r>
        <w:r w:rsidR="006D016E" w:rsidRPr="00AD45A9">
          <w:t>-</w:t>
        </w:r>
        <w:r w:rsidR="006B202D">
          <w:t>group using nested models and likelihood ratio tests. (A) Specification of ω</w:t>
        </w:r>
        <w:r w:rsidR="006B202D" w:rsidDel="007E7A1B">
          <w:t xml:space="preserve"> </w:t>
        </w:r>
        <w:r w:rsidR="006B202D">
          <w:t xml:space="preserve">along branches. (B) The </w:t>
        </w:r>
        <w:commentRangeStart w:id="2339"/>
        <w:r w:rsidR="006B202D">
          <w:t xml:space="preserve">number of genes that accept the alternative models (H1c, H1s, H2) are listed in their circles, respectively. </w:t>
        </w:r>
      </w:ins>
      <w:commentRangeEnd w:id="2339"/>
      <w:ins w:id="2340" w:author="hqin" w:date="2013-01-28T08:31:00Z">
        <w:r w:rsidR="001E6C0D">
          <w:rPr>
            <w:rStyle w:val="CommentReference"/>
          </w:rPr>
          <w:commentReference w:id="2339"/>
        </w:r>
      </w:ins>
      <w:ins w:id="2341" w:author="hqin" w:date="2013-01-30T09:56:00Z">
        <w:r w:rsidR="0036587D" w:rsidRPr="0036587D">
          <w:rPr>
            <w:highlight w:val="yellow"/>
            <w:rPrChange w:id="2342" w:author="hqin" w:date="2013-01-30T09:56:00Z">
              <w:rPr>
                <w:sz w:val="16"/>
                <w:szCs w:val="16"/>
              </w:rPr>
            </w:rPrChange>
          </w:rPr>
          <w:t>XXXXadd more here on LRT results. Explain dashed line, circles, etc. XXXX</w:t>
        </w:r>
      </w:ins>
    </w:p>
    <w:p w14:paraId="359888EA" w14:textId="77777777" w:rsidR="001C7FC9" w:rsidRPr="002A0697" w:rsidDel="0021403D" w:rsidRDefault="001C7FC9" w:rsidP="001C7FC9">
      <w:pPr>
        <w:spacing w:line="480" w:lineRule="auto"/>
        <w:rPr>
          <w:ins w:id="2343" w:author="Hong Qin" w:date="2011-11-20T15:41:00Z"/>
        </w:rPr>
      </w:pPr>
    </w:p>
    <w:p w14:paraId="37C93E9E" w14:textId="77777777" w:rsidR="001C7FC9" w:rsidRPr="002A0697" w:rsidDel="0021403D" w:rsidRDefault="0036587D" w:rsidP="001C7FC9">
      <w:pPr>
        <w:spacing w:line="480" w:lineRule="auto"/>
        <w:rPr>
          <w:del w:id="2344" w:author="Hong Qin" w:date="2011-11-20T15:41:00Z"/>
        </w:rPr>
      </w:pPr>
      <w:del w:id="2345" w:author="Hong Qin" w:date="2011-11-20T15:41:00Z">
        <w:r w:rsidRPr="0036587D">
          <w:rPr>
            <w:rPrChange w:id="2346" w:author="hqin" w:date="2011-08-26T08:49:00Z">
              <w:rPr>
                <w:sz w:val="16"/>
                <w:szCs w:val="16"/>
                <w:highlight w:val="yellow"/>
              </w:rPr>
            </w:rPrChange>
          </w:rPr>
          <w:delText>Figure</w:delText>
        </w:r>
        <w:r w:rsidR="001C7FC9" w:rsidRPr="002A0697" w:rsidDel="0021403D">
          <w:delText xml:space="preserve"> 4. A Nested model to detect changes of omega along branches in </w:delText>
        </w:r>
        <w:r w:rsidR="001C7FC9" w:rsidRPr="002A0697" w:rsidDel="0021403D">
          <w:rPr>
            <w:i/>
          </w:rPr>
          <w:delText>yha</w:delText>
        </w:r>
        <w:r w:rsidR="001C7FC9" w:rsidRPr="002A0697" w:rsidDel="0021403D">
          <w:delText>X</w:delText>
        </w:r>
      </w:del>
    </w:p>
    <w:p w14:paraId="3E74036C" w14:textId="77777777" w:rsidR="001C7FC9" w:rsidRPr="002A0697" w:rsidDel="0021403D" w:rsidRDefault="001C7FC9" w:rsidP="001C7FC9">
      <w:pPr>
        <w:spacing w:line="480" w:lineRule="auto"/>
        <w:rPr>
          <w:del w:id="2347" w:author="Hong Qin" w:date="2011-11-20T15:41:00Z"/>
        </w:rPr>
      </w:pPr>
      <w:del w:id="2348" w:author="Hong Qin" w:date="2011-11-20T15:41:00Z">
        <w:r w:rsidRPr="002A0697" w:rsidDel="0021403D">
          <w:delText xml:space="preserve">(A) Specifications of ω of the branches. (B) Summary of nested models and test results. Approximate confidence interval was estimated based on 100 independent runs. </w:delText>
        </w:r>
      </w:del>
    </w:p>
    <w:p w14:paraId="03B41FC7" w14:textId="77777777" w:rsidR="001C7FC9" w:rsidRPr="002A0697" w:rsidDel="0021403D" w:rsidRDefault="001C7FC9" w:rsidP="001C7FC9">
      <w:pPr>
        <w:spacing w:line="480" w:lineRule="auto"/>
        <w:rPr>
          <w:del w:id="2349" w:author="Hong Qin" w:date="2011-11-20T15:41:00Z"/>
        </w:rPr>
      </w:pPr>
    </w:p>
    <w:p w14:paraId="3033CB18" w14:textId="77777777" w:rsidR="001C7FC9" w:rsidRPr="002A0697" w:rsidRDefault="0036587D" w:rsidP="001C7FC9">
      <w:pPr>
        <w:spacing w:line="480" w:lineRule="auto"/>
      </w:pPr>
      <w:r w:rsidRPr="0036587D">
        <w:rPr>
          <w:rPrChange w:id="2350" w:author="hqin" w:date="2011-08-26T08:49:00Z">
            <w:rPr>
              <w:sz w:val="16"/>
              <w:szCs w:val="16"/>
              <w:highlight w:val="yellow"/>
            </w:rPr>
          </w:rPrChange>
        </w:rPr>
        <w:t>Figure</w:t>
      </w:r>
      <w:r w:rsidR="001C7FC9" w:rsidRPr="002A0697">
        <w:t xml:space="preserve"> </w:t>
      </w:r>
      <w:ins w:id="2351" w:author="hqin" w:date="2013-01-28T08:57:00Z">
        <w:r w:rsidR="00783CE2">
          <w:t>6</w:t>
        </w:r>
      </w:ins>
      <w:ins w:id="2352" w:author="Hong Qin" w:date="2011-11-20T15:41:00Z">
        <w:del w:id="2353" w:author="hqin" w:date="2013-01-28T08:57:00Z">
          <w:r w:rsidR="001C7FC9" w:rsidDel="00783CE2">
            <w:delText>4</w:delText>
          </w:r>
        </w:del>
      </w:ins>
      <w:del w:id="2354" w:author="Hong Qin" w:date="2011-11-20T15:41:00Z">
        <w:r w:rsidR="001C7FC9" w:rsidRPr="002A0697" w:rsidDel="0021403D">
          <w:delText>5</w:delText>
        </w:r>
      </w:del>
      <w:r w:rsidR="001C7FC9" w:rsidRPr="002A0697">
        <w:t xml:space="preserve">. </w:t>
      </w:r>
      <w:del w:id="2355" w:author="MI" w:date="2011-11-29T18:58:00Z">
        <w:r w:rsidR="001C7FC9" w:rsidRPr="002A0697" w:rsidDel="00380C33">
          <w:delText>The s</w:delText>
        </w:r>
      </w:del>
      <w:ins w:id="2356" w:author="MI" w:date="2011-11-29T18:58:00Z">
        <w:r w:rsidR="001C7FC9">
          <w:t>S</w:t>
        </w:r>
      </w:ins>
      <w:r w:rsidR="001C7FC9" w:rsidRPr="002A0697">
        <w:t>tructur</w:t>
      </w:r>
      <w:ins w:id="2357" w:author="MI" w:date="2011-11-29T18:58:00Z">
        <w:r w:rsidR="001C7FC9">
          <w:t>al</w:t>
        </w:r>
      </w:ins>
      <w:del w:id="2358" w:author="MI" w:date="2011-11-29T18:58:00Z">
        <w:r w:rsidR="001C7FC9" w:rsidRPr="002A0697" w:rsidDel="00380C33">
          <w:delText>e</w:delText>
        </w:r>
      </w:del>
      <w:r w:rsidR="001C7FC9" w:rsidRPr="002A0697">
        <w:t xml:space="preserve"> differences in </w:t>
      </w:r>
      <w:del w:id="2359" w:author="MI" w:date="2011-11-29T18:59:00Z">
        <w:r w:rsidR="001C7FC9" w:rsidRPr="002A0697" w:rsidDel="00380C33">
          <w:delText xml:space="preserve">outer </w:delText>
        </w:r>
      </w:del>
      <w:ins w:id="2360" w:author="MI" w:date="2011-11-29T18:59:00Z">
        <w:r w:rsidR="001C7FC9" w:rsidRPr="002A0697">
          <w:t>outer</w:t>
        </w:r>
        <w:r w:rsidR="001C7FC9">
          <w:t>-</w:t>
        </w:r>
      </w:ins>
      <w:r w:rsidR="001C7FC9" w:rsidRPr="002A0697">
        <w:t xml:space="preserve">spore layers are plausible causes for the observed evolutionary differences in coat protein genes between the </w:t>
      </w:r>
      <w:r w:rsidR="001C7FC9" w:rsidRPr="002A0697">
        <w:rPr>
          <w:i/>
        </w:rPr>
        <w:t>B. subtilis</w:t>
      </w:r>
      <w:r w:rsidR="001C7FC9" w:rsidRPr="002A0697">
        <w:t xml:space="preserve">-group and </w:t>
      </w:r>
      <w:r w:rsidR="001C7FC9" w:rsidRPr="002A0697">
        <w:rPr>
          <w:i/>
        </w:rPr>
        <w:t>B. cereus</w:t>
      </w:r>
      <w:r w:rsidR="001C7FC9" w:rsidRPr="002A0697">
        <w:t xml:space="preserve">-group. </w:t>
      </w:r>
    </w:p>
    <w:p w14:paraId="4E031B3B" w14:textId="77777777" w:rsidR="001C7FC9" w:rsidRPr="002A0697" w:rsidDel="00A0284F" w:rsidRDefault="001C7FC9" w:rsidP="001C7FC9">
      <w:pPr>
        <w:rPr>
          <w:del w:id="2361" w:author="hqin" w:date="2011-11-30T09:39:00Z"/>
        </w:rPr>
      </w:pPr>
    </w:p>
    <w:p w14:paraId="68387328" w14:textId="77777777" w:rsidR="001C7FC9" w:rsidRPr="002A0697" w:rsidDel="00A0284F" w:rsidRDefault="001C7FC9" w:rsidP="001C7FC9">
      <w:pPr>
        <w:spacing w:line="480" w:lineRule="auto"/>
        <w:rPr>
          <w:del w:id="2362" w:author="hqin" w:date="2011-11-30T09:39:00Z"/>
        </w:rPr>
      </w:pPr>
    </w:p>
    <w:p w14:paraId="58A6C5BB" w14:textId="77777777" w:rsidR="001C7FC9" w:rsidRPr="002A0697" w:rsidDel="00A0284F" w:rsidRDefault="001C7FC9" w:rsidP="001C7FC9">
      <w:pPr>
        <w:rPr>
          <w:del w:id="2363" w:author="hqin" w:date="2011-11-30T09:39:00Z"/>
        </w:rPr>
      </w:pPr>
    </w:p>
    <w:p w14:paraId="10FC8EF9" w14:textId="77777777" w:rsidR="001C7FC9" w:rsidRPr="002A0697" w:rsidDel="00A0284F" w:rsidRDefault="001C7FC9" w:rsidP="001C7FC9">
      <w:pPr>
        <w:rPr>
          <w:del w:id="2364" w:author="hqin" w:date="2011-11-30T09:39:00Z"/>
        </w:rPr>
      </w:pPr>
    </w:p>
    <w:p w14:paraId="4405997C" w14:textId="77777777" w:rsidR="001C7FC9" w:rsidRPr="002A0697" w:rsidDel="005C2288" w:rsidRDefault="0036587D" w:rsidP="001C7FC9">
      <w:pPr>
        <w:ind w:left="720" w:hanging="720"/>
        <w:rPr>
          <w:del w:id="2365" w:author="hqin" w:date="2011-11-20T19:52:00Z"/>
          <w:noProof/>
        </w:rPr>
      </w:pPr>
      <w:del w:id="2366" w:author="hqin" w:date="2011-11-20T19:52:00Z">
        <w:r w:rsidRPr="002A0697" w:rsidDel="005C2288">
          <w:fldChar w:fldCharType="begin"/>
        </w:r>
        <w:r w:rsidR="001C7FC9" w:rsidRPr="002A0697" w:rsidDel="005C2288">
          <w:delInstrText xml:space="preserve"> ADDIN EN.REFLIST </w:delInstrText>
        </w:r>
        <w:r w:rsidRPr="002A0697" w:rsidDel="005C2288">
          <w:fldChar w:fldCharType="separate"/>
        </w:r>
      </w:del>
    </w:p>
    <w:p w14:paraId="25DDF846" w14:textId="77777777" w:rsidR="001C7FC9" w:rsidRPr="002A0697" w:rsidDel="005C2288" w:rsidRDefault="001C7FC9" w:rsidP="001C7FC9">
      <w:pPr>
        <w:ind w:left="720" w:hanging="720"/>
        <w:rPr>
          <w:del w:id="2367" w:author="hqin" w:date="2011-11-20T19:52:00Z"/>
          <w:noProof/>
        </w:rPr>
      </w:pPr>
    </w:p>
    <w:p w14:paraId="4F8A612E" w14:textId="77777777" w:rsidR="00E0251F" w:rsidRDefault="0036587D">
      <w:pPr>
        <w:ind w:left="720" w:hanging="720"/>
      </w:pPr>
      <w:del w:id="2368" w:author="hqin" w:date="2011-11-20T19:52:00Z">
        <w:r w:rsidRPr="002A0697" w:rsidDel="005C2288">
          <w:fldChar w:fldCharType="end"/>
        </w:r>
      </w:del>
    </w:p>
    <w:p w14:paraId="0ABF140E" w14:textId="77777777" w:rsidR="00E0251F" w:rsidRDefault="00E0251F">
      <w:pPr>
        <w:ind w:left="720" w:hanging="720"/>
      </w:pPr>
    </w:p>
    <w:p w14:paraId="5F71179A" w14:textId="77777777" w:rsidR="00E07702" w:rsidRDefault="0036587D">
      <w:pPr>
        <w:ind w:left="720" w:hanging="720"/>
        <w:rPr>
          <w:del w:id="2369" w:author="hqin" w:date="2013-01-28T08:41:00Z"/>
          <w:noProof/>
        </w:rPr>
      </w:pPr>
      <w:del w:id="2370" w:author="hqin" w:date="2013-01-28T08:41:00Z">
        <w:r w:rsidDel="0043097E">
          <w:fldChar w:fldCharType="begin"/>
        </w:r>
        <w:r w:rsidR="00E0251F" w:rsidDel="0043097E">
          <w:delInstrText xml:space="preserve"> ADDIN EN.REFLIST </w:delInstrText>
        </w:r>
        <w:r w:rsidDel="0043097E">
          <w:fldChar w:fldCharType="separate"/>
        </w:r>
        <w:r w:rsidR="00E0251F" w:rsidDel="0043097E">
          <w:rPr>
            <w:noProof/>
          </w:rPr>
          <w:delText>1.</w:delText>
        </w:r>
        <w:r w:rsidR="00E0251F" w:rsidDel="0043097E">
          <w:rPr>
            <w:noProof/>
          </w:rPr>
          <w:tab/>
          <w:delText xml:space="preserve">Klobutcher LA, Ragkousi K, Setlow P: </w:delText>
        </w:r>
        <w:r w:rsidR="00E0251F" w:rsidRPr="00E0251F" w:rsidDel="0043097E">
          <w:rPr>
            <w:b/>
            <w:noProof/>
          </w:rPr>
          <w:delText xml:space="preserve">The </w:delText>
        </w:r>
        <w:r w:rsidR="00E0251F" w:rsidRPr="00E0251F" w:rsidDel="0043097E">
          <w:rPr>
            <w:b/>
            <w:i/>
            <w:noProof/>
          </w:rPr>
          <w:delText xml:space="preserve">Bacillus subtilis </w:delText>
        </w:r>
        <w:r w:rsidR="00E0251F" w:rsidRPr="00E0251F" w:rsidDel="0043097E">
          <w:rPr>
            <w:b/>
            <w:noProof/>
          </w:rPr>
          <w:delText xml:space="preserve">spore coat provides "eat resistance" during phagocytic predation by the protozoan </w:delText>
        </w:r>
        <w:r w:rsidR="00E0251F" w:rsidRPr="00E0251F" w:rsidDel="0043097E">
          <w:rPr>
            <w:b/>
            <w:i/>
            <w:noProof/>
          </w:rPr>
          <w:delText>Tetrahymena thermophila</w:delText>
        </w:r>
        <w:r w:rsidR="00E0251F" w:rsidDel="0043097E">
          <w:rPr>
            <w:noProof/>
          </w:rPr>
          <w:delText xml:space="preserve">. </w:delText>
        </w:r>
        <w:r w:rsidR="00E0251F" w:rsidRPr="00E0251F" w:rsidDel="0043097E">
          <w:rPr>
            <w:i/>
            <w:noProof/>
          </w:rPr>
          <w:delText xml:space="preserve">Proc Natl Acad Sci U S A </w:delText>
        </w:r>
        <w:r w:rsidR="00E0251F" w:rsidDel="0043097E">
          <w:rPr>
            <w:noProof/>
          </w:rPr>
          <w:delText xml:space="preserve">2006, </w:delText>
        </w:r>
        <w:r w:rsidR="00E0251F" w:rsidRPr="00E0251F" w:rsidDel="0043097E">
          <w:rPr>
            <w:b/>
            <w:noProof/>
          </w:rPr>
          <w:delText>103</w:delText>
        </w:r>
        <w:r w:rsidR="00E0251F" w:rsidDel="0043097E">
          <w:rPr>
            <w:noProof/>
          </w:rPr>
          <w:delText>(1):165-170.</w:delText>
        </w:r>
      </w:del>
    </w:p>
    <w:p w14:paraId="10A369D5" w14:textId="77777777" w:rsidR="00E07702" w:rsidRDefault="00E0251F">
      <w:pPr>
        <w:ind w:left="720" w:hanging="720"/>
        <w:rPr>
          <w:del w:id="2371" w:author="hqin" w:date="2013-01-28T08:41:00Z"/>
          <w:noProof/>
        </w:rPr>
      </w:pPr>
      <w:del w:id="2372" w:author="hqin" w:date="2013-01-28T08:41:00Z">
        <w:r w:rsidDel="0043097E">
          <w:rPr>
            <w:noProof/>
          </w:rPr>
          <w:delText>2.</w:delText>
        </w:r>
        <w:r w:rsidDel="0043097E">
          <w:rPr>
            <w:noProof/>
          </w:rPr>
          <w:tab/>
          <w:delText xml:space="preserve">Nicholson WL, Munakata N, Horneck G, Melosh HJ, Setlow P: </w:delText>
        </w:r>
        <w:r w:rsidRPr="00E0251F" w:rsidDel="0043097E">
          <w:rPr>
            <w:b/>
            <w:noProof/>
          </w:rPr>
          <w:delText xml:space="preserve">Resistance of </w:delText>
        </w:r>
        <w:r w:rsidRPr="00E0251F" w:rsidDel="0043097E">
          <w:rPr>
            <w:b/>
            <w:i/>
            <w:noProof/>
          </w:rPr>
          <w:delText xml:space="preserve">Bacillus </w:delText>
        </w:r>
        <w:r w:rsidRPr="00E0251F" w:rsidDel="0043097E">
          <w:rPr>
            <w:b/>
            <w:noProof/>
          </w:rPr>
          <w:delText>endospores to extreme terrestrial and extraterrestrial environments</w:delText>
        </w:r>
        <w:r w:rsidDel="0043097E">
          <w:rPr>
            <w:noProof/>
          </w:rPr>
          <w:delText xml:space="preserve">. </w:delText>
        </w:r>
        <w:r w:rsidRPr="00E0251F" w:rsidDel="0043097E">
          <w:rPr>
            <w:i/>
            <w:noProof/>
          </w:rPr>
          <w:delText xml:space="preserve">Microbiol Mol Biol Rev </w:delText>
        </w:r>
        <w:r w:rsidDel="0043097E">
          <w:rPr>
            <w:noProof/>
          </w:rPr>
          <w:delText xml:space="preserve">2000, </w:delText>
        </w:r>
        <w:r w:rsidRPr="00E0251F" w:rsidDel="0043097E">
          <w:rPr>
            <w:b/>
            <w:noProof/>
          </w:rPr>
          <w:delText>64</w:delText>
        </w:r>
        <w:r w:rsidDel="0043097E">
          <w:rPr>
            <w:noProof/>
          </w:rPr>
          <w:delText>(3):548-572.</w:delText>
        </w:r>
      </w:del>
    </w:p>
    <w:p w14:paraId="681FBFA8" w14:textId="77777777" w:rsidR="00E07702" w:rsidRDefault="00E0251F">
      <w:pPr>
        <w:ind w:left="720" w:hanging="720"/>
        <w:rPr>
          <w:del w:id="2373" w:author="hqin" w:date="2013-01-28T08:41:00Z"/>
          <w:noProof/>
        </w:rPr>
      </w:pPr>
      <w:del w:id="2374" w:author="hqin" w:date="2013-01-28T08:41:00Z">
        <w:r w:rsidDel="0043097E">
          <w:rPr>
            <w:noProof/>
          </w:rPr>
          <w:delText>3.</w:delText>
        </w:r>
        <w:r w:rsidDel="0043097E">
          <w:rPr>
            <w:noProof/>
          </w:rPr>
          <w:tab/>
          <w:delText xml:space="preserve">Losick R, Youngman P, Piggot PJ: </w:delText>
        </w:r>
        <w:r w:rsidRPr="00E0251F" w:rsidDel="0043097E">
          <w:rPr>
            <w:b/>
            <w:noProof/>
          </w:rPr>
          <w:delText xml:space="preserve">Genetics of endospore formation in </w:delText>
        </w:r>
        <w:r w:rsidRPr="00E0251F" w:rsidDel="0043097E">
          <w:rPr>
            <w:b/>
            <w:i/>
            <w:noProof/>
          </w:rPr>
          <w:delText>Bacillus subtilis</w:delText>
        </w:r>
        <w:r w:rsidDel="0043097E">
          <w:rPr>
            <w:noProof/>
          </w:rPr>
          <w:delText xml:space="preserve">. </w:delText>
        </w:r>
        <w:r w:rsidRPr="00E0251F" w:rsidDel="0043097E">
          <w:rPr>
            <w:i/>
            <w:noProof/>
          </w:rPr>
          <w:delText xml:space="preserve">Annu Rev Genet </w:delText>
        </w:r>
        <w:r w:rsidDel="0043097E">
          <w:rPr>
            <w:noProof/>
          </w:rPr>
          <w:delText xml:space="preserve">1986, </w:delText>
        </w:r>
        <w:r w:rsidRPr="00E0251F" w:rsidDel="0043097E">
          <w:rPr>
            <w:b/>
            <w:noProof/>
          </w:rPr>
          <w:delText>20</w:delText>
        </w:r>
        <w:r w:rsidDel="0043097E">
          <w:rPr>
            <w:noProof/>
          </w:rPr>
          <w:delText>:625-669.</w:delText>
        </w:r>
      </w:del>
    </w:p>
    <w:p w14:paraId="2508817A" w14:textId="77777777" w:rsidR="00E07702" w:rsidRDefault="00E0251F">
      <w:pPr>
        <w:ind w:left="720" w:hanging="720"/>
        <w:rPr>
          <w:del w:id="2375" w:author="hqin" w:date="2013-01-28T08:41:00Z"/>
          <w:noProof/>
        </w:rPr>
      </w:pPr>
      <w:del w:id="2376" w:author="hqin" w:date="2013-01-28T08:41:00Z">
        <w:r w:rsidDel="0043097E">
          <w:rPr>
            <w:noProof/>
          </w:rPr>
          <w:delText>4.</w:delText>
        </w:r>
        <w:r w:rsidDel="0043097E">
          <w:rPr>
            <w:noProof/>
          </w:rPr>
          <w:tab/>
          <w:delText xml:space="preserve">Claus D, Berkeley RCW: </w:delText>
        </w:r>
        <w:r w:rsidRPr="00E0251F" w:rsidDel="0043097E">
          <w:rPr>
            <w:b/>
            <w:noProof/>
          </w:rPr>
          <w:delText xml:space="preserve">Genus </w:delText>
        </w:r>
        <w:r w:rsidRPr="00E0251F" w:rsidDel="0043097E">
          <w:rPr>
            <w:b/>
            <w:i/>
            <w:noProof/>
          </w:rPr>
          <w:delText>Bacillus</w:delText>
        </w:r>
        <w:r w:rsidRPr="00E0251F" w:rsidDel="0043097E">
          <w:rPr>
            <w:b/>
            <w:noProof/>
          </w:rPr>
          <w:delText xml:space="preserve"> Cohn 1872</w:delText>
        </w:r>
        <w:r w:rsidDel="0043097E">
          <w:rPr>
            <w:noProof/>
          </w:rPr>
          <w:delText xml:space="preserve">. In: </w:delText>
        </w:r>
        <w:r w:rsidRPr="00E0251F" w:rsidDel="0043097E">
          <w:rPr>
            <w:i/>
            <w:noProof/>
          </w:rPr>
          <w:delText>Bergey's Manual of Systematic Bacteriology.</w:delText>
        </w:r>
        <w:r w:rsidDel="0043097E">
          <w:rPr>
            <w:noProof/>
          </w:rPr>
          <w:delText xml:space="preserve"> Edited by P.H.A. S, Mair NS, Sharpe ME, G. HJ, vol. 2. Baltimore: Williams &amp; Wilkins; 1986: 1105-1139.</w:delText>
        </w:r>
      </w:del>
    </w:p>
    <w:p w14:paraId="525BD8F2" w14:textId="77777777" w:rsidR="00E07702" w:rsidRDefault="00E0251F">
      <w:pPr>
        <w:ind w:left="720" w:hanging="720"/>
        <w:rPr>
          <w:del w:id="2377" w:author="hqin" w:date="2013-01-28T08:41:00Z"/>
          <w:noProof/>
        </w:rPr>
      </w:pPr>
      <w:del w:id="2378" w:author="hqin" w:date="2013-01-28T08:41:00Z">
        <w:r w:rsidDel="0043097E">
          <w:rPr>
            <w:noProof/>
          </w:rPr>
          <w:delText>5.</w:delText>
        </w:r>
        <w:r w:rsidDel="0043097E">
          <w:rPr>
            <w:noProof/>
          </w:rPr>
          <w:tab/>
          <w:delText xml:space="preserve">Moir A: </w:delText>
        </w:r>
        <w:r w:rsidRPr="00E0251F" w:rsidDel="0043097E">
          <w:rPr>
            <w:b/>
            <w:noProof/>
          </w:rPr>
          <w:delText>How do spores germinate?</w:delText>
        </w:r>
        <w:r w:rsidDel="0043097E">
          <w:rPr>
            <w:noProof/>
          </w:rPr>
          <w:delText xml:space="preserve"> </w:delText>
        </w:r>
        <w:r w:rsidRPr="00E0251F" w:rsidDel="0043097E">
          <w:rPr>
            <w:i/>
            <w:noProof/>
          </w:rPr>
          <w:delText xml:space="preserve">J Appl Microbiol </w:delText>
        </w:r>
        <w:r w:rsidDel="0043097E">
          <w:rPr>
            <w:noProof/>
          </w:rPr>
          <w:delText xml:space="preserve">2006, </w:delText>
        </w:r>
        <w:r w:rsidRPr="00E0251F" w:rsidDel="0043097E">
          <w:rPr>
            <w:b/>
            <w:noProof/>
          </w:rPr>
          <w:delText>101</w:delText>
        </w:r>
        <w:r w:rsidDel="0043097E">
          <w:rPr>
            <w:noProof/>
          </w:rPr>
          <w:delText>(3):526-530.</w:delText>
        </w:r>
      </w:del>
    </w:p>
    <w:p w14:paraId="289E9B86" w14:textId="77777777" w:rsidR="00E07702" w:rsidRDefault="00E0251F">
      <w:pPr>
        <w:ind w:left="720" w:hanging="720"/>
        <w:rPr>
          <w:del w:id="2379" w:author="hqin" w:date="2013-01-28T08:41:00Z"/>
          <w:noProof/>
        </w:rPr>
      </w:pPr>
      <w:del w:id="2380" w:author="hqin" w:date="2013-01-28T08:41:00Z">
        <w:r w:rsidDel="0043097E">
          <w:rPr>
            <w:noProof/>
          </w:rPr>
          <w:delText>6.</w:delText>
        </w:r>
        <w:r w:rsidDel="0043097E">
          <w:rPr>
            <w:noProof/>
          </w:rPr>
          <w:tab/>
          <w:delText xml:space="preserve">Fritze D: </w:delText>
        </w:r>
        <w:r w:rsidRPr="00E0251F" w:rsidDel="0043097E">
          <w:rPr>
            <w:b/>
            <w:noProof/>
          </w:rPr>
          <w:delText xml:space="preserve">Taxonomy of the Genus </w:delText>
        </w:r>
        <w:r w:rsidRPr="00E0251F" w:rsidDel="0043097E">
          <w:rPr>
            <w:b/>
            <w:i/>
            <w:noProof/>
          </w:rPr>
          <w:delText xml:space="preserve">Bacillus </w:delText>
        </w:r>
        <w:r w:rsidRPr="00E0251F" w:rsidDel="0043097E">
          <w:rPr>
            <w:b/>
            <w:noProof/>
          </w:rPr>
          <w:delText>and Related Genera: The Aerobic Endospore-Forming Bacteria</w:delText>
        </w:r>
        <w:r w:rsidDel="0043097E">
          <w:rPr>
            <w:noProof/>
          </w:rPr>
          <w:delText xml:space="preserve">. </w:delText>
        </w:r>
        <w:r w:rsidRPr="00E0251F" w:rsidDel="0043097E">
          <w:rPr>
            <w:i/>
            <w:noProof/>
          </w:rPr>
          <w:delText xml:space="preserve">Phytopathology </w:delText>
        </w:r>
        <w:r w:rsidDel="0043097E">
          <w:rPr>
            <w:noProof/>
          </w:rPr>
          <w:delText xml:space="preserve">2004, </w:delText>
        </w:r>
        <w:r w:rsidRPr="00E0251F" w:rsidDel="0043097E">
          <w:rPr>
            <w:b/>
            <w:noProof/>
          </w:rPr>
          <w:delText>94</w:delText>
        </w:r>
        <w:r w:rsidDel="0043097E">
          <w:rPr>
            <w:noProof/>
          </w:rPr>
          <w:delText>:1245-1248.</w:delText>
        </w:r>
      </w:del>
    </w:p>
    <w:p w14:paraId="67C134D3" w14:textId="77777777" w:rsidR="00E07702" w:rsidRDefault="00E0251F">
      <w:pPr>
        <w:ind w:left="720" w:hanging="720"/>
        <w:rPr>
          <w:del w:id="2381" w:author="hqin" w:date="2013-01-28T08:41:00Z"/>
          <w:noProof/>
        </w:rPr>
      </w:pPr>
      <w:del w:id="2382" w:author="hqin" w:date="2013-01-28T08:41:00Z">
        <w:r w:rsidDel="0043097E">
          <w:rPr>
            <w:noProof/>
          </w:rPr>
          <w:delText>7.</w:delText>
        </w:r>
        <w:r w:rsidDel="0043097E">
          <w:rPr>
            <w:noProof/>
          </w:rPr>
          <w:tab/>
          <w:delText xml:space="preserve">Tourasse NJ, Helgason E, Okstad OA, Hegna IK, Kolsto AB: </w:delText>
        </w:r>
        <w:r w:rsidRPr="00E0251F" w:rsidDel="0043097E">
          <w:rPr>
            <w:b/>
            <w:noProof/>
          </w:rPr>
          <w:delText xml:space="preserve">The </w:delText>
        </w:r>
        <w:r w:rsidRPr="00E0251F" w:rsidDel="0043097E">
          <w:rPr>
            <w:b/>
            <w:i/>
            <w:noProof/>
          </w:rPr>
          <w:delText xml:space="preserve">Bacillus cereus </w:delText>
        </w:r>
        <w:r w:rsidRPr="00E0251F" w:rsidDel="0043097E">
          <w:rPr>
            <w:b/>
            <w:noProof/>
          </w:rPr>
          <w:delText>group: novel aspects of population structure and genome dynamics</w:delText>
        </w:r>
        <w:r w:rsidDel="0043097E">
          <w:rPr>
            <w:noProof/>
          </w:rPr>
          <w:delText xml:space="preserve">. </w:delText>
        </w:r>
        <w:r w:rsidRPr="00E0251F" w:rsidDel="0043097E">
          <w:rPr>
            <w:i/>
            <w:noProof/>
          </w:rPr>
          <w:delText xml:space="preserve">J Appl Microbiol </w:delText>
        </w:r>
        <w:r w:rsidDel="0043097E">
          <w:rPr>
            <w:noProof/>
          </w:rPr>
          <w:delText xml:space="preserve">2006, </w:delText>
        </w:r>
        <w:r w:rsidRPr="00E0251F" w:rsidDel="0043097E">
          <w:rPr>
            <w:b/>
            <w:noProof/>
          </w:rPr>
          <w:delText>101</w:delText>
        </w:r>
        <w:r w:rsidDel="0043097E">
          <w:rPr>
            <w:noProof/>
          </w:rPr>
          <w:delText>(3):579-593.</w:delText>
        </w:r>
      </w:del>
    </w:p>
    <w:p w14:paraId="7A1477FD" w14:textId="77777777" w:rsidR="00E07702" w:rsidRDefault="00E0251F">
      <w:pPr>
        <w:ind w:left="720" w:hanging="720"/>
        <w:rPr>
          <w:del w:id="2383" w:author="hqin" w:date="2013-01-28T08:41:00Z"/>
          <w:noProof/>
        </w:rPr>
      </w:pPr>
      <w:del w:id="2384" w:author="hqin" w:date="2013-01-28T08:41:00Z">
        <w:r w:rsidDel="0043097E">
          <w:rPr>
            <w:noProof/>
          </w:rPr>
          <w:delText>8.</w:delText>
        </w:r>
        <w:r w:rsidDel="0043097E">
          <w:rPr>
            <w:noProof/>
          </w:rPr>
          <w:tab/>
          <w:delText xml:space="preserve">Mock M, Fouet A: </w:delText>
        </w:r>
        <w:r w:rsidRPr="00E0251F" w:rsidDel="0043097E">
          <w:rPr>
            <w:b/>
            <w:noProof/>
          </w:rPr>
          <w:delText>Anthrax</w:delText>
        </w:r>
        <w:r w:rsidDel="0043097E">
          <w:rPr>
            <w:noProof/>
          </w:rPr>
          <w:delText xml:space="preserve">. </w:delText>
        </w:r>
        <w:r w:rsidRPr="00E0251F" w:rsidDel="0043097E">
          <w:rPr>
            <w:i/>
            <w:noProof/>
          </w:rPr>
          <w:delText xml:space="preserve">Annu Rev Microbiol </w:delText>
        </w:r>
        <w:r w:rsidDel="0043097E">
          <w:rPr>
            <w:noProof/>
          </w:rPr>
          <w:delText xml:space="preserve">2001, </w:delText>
        </w:r>
        <w:r w:rsidRPr="00E0251F" w:rsidDel="0043097E">
          <w:rPr>
            <w:b/>
            <w:noProof/>
          </w:rPr>
          <w:delText>55</w:delText>
        </w:r>
        <w:r w:rsidDel="0043097E">
          <w:rPr>
            <w:noProof/>
          </w:rPr>
          <w:delText>:647-671.</w:delText>
        </w:r>
      </w:del>
    </w:p>
    <w:p w14:paraId="7E4C0FFB" w14:textId="77777777" w:rsidR="00E07702" w:rsidRDefault="00E0251F">
      <w:pPr>
        <w:ind w:left="720" w:hanging="720"/>
        <w:rPr>
          <w:del w:id="2385" w:author="hqin" w:date="2013-01-28T08:41:00Z"/>
          <w:noProof/>
        </w:rPr>
      </w:pPr>
      <w:del w:id="2386" w:author="hqin" w:date="2013-01-28T08:41:00Z">
        <w:r w:rsidDel="0043097E">
          <w:rPr>
            <w:noProof/>
          </w:rPr>
          <w:delText>9.</w:delText>
        </w:r>
        <w:r w:rsidDel="0043097E">
          <w:rPr>
            <w:noProof/>
          </w:rPr>
          <w:tab/>
          <w:delText xml:space="preserve">Stenfors Arnesen LP, Fagerlund A, Granum PE: </w:delText>
        </w:r>
        <w:r w:rsidRPr="00E0251F" w:rsidDel="0043097E">
          <w:rPr>
            <w:b/>
            <w:noProof/>
          </w:rPr>
          <w:delText xml:space="preserve">From soil to gut: </w:delText>
        </w:r>
        <w:r w:rsidRPr="00E0251F" w:rsidDel="0043097E">
          <w:rPr>
            <w:b/>
            <w:i/>
            <w:noProof/>
          </w:rPr>
          <w:delText xml:space="preserve">Bacillus cereus </w:delText>
        </w:r>
        <w:r w:rsidRPr="00E0251F" w:rsidDel="0043097E">
          <w:rPr>
            <w:b/>
            <w:noProof/>
          </w:rPr>
          <w:delText>and its food poisoning toxins</w:delText>
        </w:r>
        <w:r w:rsidDel="0043097E">
          <w:rPr>
            <w:noProof/>
          </w:rPr>
          <w:delText xml:space="preserve">. </w:delText>
        </w:r>
        <w:r w:rsidRPr="00E0251F" w:rsidDel="0043097E">
          <w:rPr>
            <w:i/>
            <w:noProof/>
          </w:rPr>
          <w:delText xml:space="preserve">FEMS Microbiol Rev </w:delText>
        </w:r>
        <w:r w:rsidDel="0043097E">
          <w:rPr>
            <w:noProof/>
          </w:rPr>
          <w:delText xml:space="preserve">2008, </w:delText>
        </w:r>
        <w:r w:rsidRPr="00E0251F" w:rsidDel="0043097E">
          <w:rPr>
            <w:b/>
            <w:noProof/>
          </w:rPr>
          <w:delText>32</w:delText>
        </w:r>
        <w:r w:rsidDel="0043097E">
          <w:rPr>
            <w:noProof/>
          </w:rPr>
          <w:delText>(4):579-606.</w:delText>
        </w:r>
      </w:del>
    </w:p>
    <w:p w14:paraId="470DFFC0" w14:textId="77777777" w:rsidR="00E07702" w:rsidRDefault="00E0251F">
      <w:pPr>
        <w:ind w:left="720" w:hanging="720"/>
        <w:rPr>
          <w:del w:id="2387" w:author="hqin" w:date="2013-01-28T08:41:00Z"/>
          <w:noProof/>
        </w:rPr>
      </w:pPr>
      <w:del w:id="2388" w:author="hqin" w:date="2013-01-28T08:41:00Z">
        <w:r w:rsidDel="0043097E">
          <w:rPr>
            <w:noProof/>
          </w:rPr>
          <w:delText>10.</w:delText>
        </w:r>
        <w:r w:rsidDel="0043097E">
          <w:rPr>
            <w:noProof/>
          </w:rPr>
          <w:tab/>
          <w:delText xml:space="preserve">Aronson AI, Shai Y: </w:delText>
        </w:r>
        <w:r w:rsidRPr="00E0251F" w:rsidDel="0043097E">
          <w:rPr>
            <w:b/>
            <w:noProof/>
          </w:rPr>
          <w:delText xml:space="preserve">Why </w:delText>
        </w:r>
        <w:r w:rsidRPr="00E0251F" w:rsidDel="0043097E">
          <w:rPr>
            <w:b/>
            <w:i/>
            <w:noProof/>
          </w:rPr>
          <w:delText xml:space="preserve">Bacillus thuringiensis </w:delText>
        </w:r>
        <w:r w:rsidRPr="00E0251F" w:rsidDel="0043097E">
          <w:rPr>
            <w:b/>
            <w:noProof/>
          </w:rPr>
          <w:delText>insecticidal toxins are so effective: unique features of their mode of action</w:delText>
        </w:r>
        <w:r w:rsidDel="0043097E">
          <w:rPr>
            <w:noProof/>
          </w:rPr>
          <w:delText xml:space="preserve">. </w:delText>
        </w:r>
        <w:r w:rsidRPr="00E0251F" w:rsidDel="0043097E">
          <w:rPr>
            <w:i/>
            <w:noProof/>
          </w:rPr>
          <w:delText xml:space="preserve">FEMS Microbiol Lett </w:delText>
        </w:r>
        <w:r w:rsidDel="0043097E">
          <w:rPr>
            <w:noProof/>
          </w:rPr>
          <w:delText xml:space="preserve">2001, </w:delText>
        </w:r>
        <w:r w:rsidRPr="00E0251F" w:rsidDel="0043097E">
          <w:rPr>
            <w:b/>
            <w:noProof/>
          </w:rPr>
          <w:delText>195</w:delText>
        </w:r>
        <w:r w:rsidDel="0043097E">
          <w:rPr>
            <w:noProof/>
          </w:rPr>
          <w:delText>(1):1-8.</w:delText>
        </w:r>
      </w:del>
    </w:p>
    <w:p w14:paraId="7F19546B" w14:textId="77777777" w:rsidR="00E07702" w:rsidRDefault="00E0251F">
      <w:pPr>
        <w:ind w:left="720" w:hanging="720"/>
        <w:rPr>
          <w:del w:id="2389" w:author="hqin" w:date="2013-01-28T08:41:00Z"/>
          <w:noProof/>
        </w:rPr>
      </w:pPr>
      <w:del w:id="2390" w:author="hqin" w:date="2013-01-28T08:41:00Z">
        <w:r w:rsidDel="0043097E">
          <w:rPr>
            <w:noProof/>
          </w:rPr>
          <w:delText>11.</w:delText>
        </w:r>
        <w:r w:rsidDel="0043097E">
          <w:rPr>
            <w:noProof/>
          </w:rPr>
          <w:tab/>
          <w:delText xml:space="preserve">Sonenshein AL, Hoch JA, Losick R: </w:delText>
        </w:r>
        <w:r w:rsidRPr="00E0251F" w:rsidDel="0043097E">
          <w:rPr>
            <w:b/>
            <w:i/>
            <w:noProof/>
          </w:rPr>
          <w:delText>Bacillus subtilis</w:delText>
        </w:r>
        <w:r w:rsidRPr="00E0251F" w:rsidDel="0043097E">
          <w:rPr>
            <w:b/>
            <w:noProof/>
          </w:rPr>
          <w:delText xml:space="preserve"> and its closest relatives</w:delText>
        </w:r>
        <w:r w:rsidDel="0043097E">
          <w:rPr>
            <w:noProof/>
          </w:rPr>
          <w:delText>. Washington: American Society for Microbiology; 2002.</w:delText>
        </w:r>
      </w:del>
    </w:p>
    <w:p w14:paraId="09C88DC0" w14:textId="77777777" w:rsidR="00E07702" w:rsidRDefault="00E0251F">
      <w:pPr>
        <w:ind w:left="720" w:hanging="720"/>
        <w:rPr>
          <w:del w:id="2391" w:author="hqin" w:date="2013-01-28T08:41:00Z"/>
          <w:noProof/>
        </w:rPr>
      </w:pPr>
      <w:del w:id="2392" w:author="hqin" w:date="2013-01-28T08:41:00Z">
        <w:r w:rsidDel="0043097E">
          <w:rPr>
            <w:noProof/>
          </w:rPr>
          <w:delText>12.</w:delText>
        </w:r>
        <w:r w:rsidDel="0043097E">
          <w:rPr>
            <w:noProof/>
          </w:rPr>
          <w:tab/>
          <w:delText xml:space="preserve">Blackwood KS, Turenne CY, Harmsen D, Kabani AM: </w:delText>
        </w:r>
        <w:r w:rsidRPr="00E0251F" w:rsidDel="0043097E">
          <w:rPr>
            <w:b/>
            <w:noProof/>
          </w:rPr>
          <w:delText xml:space="preserve">Reassessment of sequence-based targets for identification of </w:delText>
        </w:r>
        <w:r w:rsidRPr="00E0251F" w:rsidDel="0043097E">
          <w:rPr>
            <w:b/>
            <w:i/>
            <w:noProof/>
          </w:rPr>
          <w:delText xml:space="preserve">Bacillus </w:delText>
        </w:r>
        <w:r w:rsidRPr="00E0251F" w:rsidDel="0043097E">
          <w:rPr>
            <w:b/>
            <w:noProof/>
          </w:rPr>
          <w:delText>species</w:delText>
        </w:r>
        <w:r w:rsidDel="0043097E">
          <w:rPr>
            <w:noProof/>
          </w:rPr>
          <w:delText xml:space="preserve">. </w:delText>
        </w:r>
        <w:r w:rsidRPr="00E0251F" w:rsidDel="0043097E">
          <w:rPr>
            <w:i/>
            <w:noProof/>
          </w:rPr>
          <w:delText xml:space="preserve">J Clin Microbiol </w:delText>
        </w:r>
        <w:r w:rsidDel="0043097E">
          <w:rPr>
            <w:noProof/>
          </w:rPr>
          <w:delText xml:space="preserve">2004, </w:delText>
        </w:r>
        <w:r w:rsidRPr="00E0251F" w:rsidDel="0043097E">
          <w:rPr>
            <w:b/>
            <w:noProof/>
          </w:rPr>
          <w:delText>42</w:delText>
        </w:r>
        <w:r w:rsidDel="0043097E">
          <w:rPr>
            <w:noProof/>
          </w:rPr>
          <w:delText>(4):1626-1630.</w:delText>
        </w:r>
      </w:del>
    </w:p>
    <w:p w14:paraId="6DF2C268" w14:textId="77777777" w:rsidR="00E07702" w:rsidRDefault="00E0251F">
      <w:pPr>
        <w:ind w:left="720" w:hanging="720"/>
        <w:rPr>
          <w:del w:id="2393" w:author="hqin" w:date="2013-01-28T08:41:00Z"/>
          <w:noProof/>
        </w:rPr>
      </w:pPr>
      <w:del w:id="2394" w:author="hqin" w:date="2013-01-28T08:41:00Z">
        <w:r w:rsidDel="0043097E">
          <w:rPr>
            <w:noProof/>
          </w:rPr>
          <w:delText>13.</w:delText>
        </w:r>
        <w:r w:rsidDel="0043097E">
          <w:rPr>
            <w:noProof/>
          </w:rPr>
          <w:tab/>
          <w:delText xml:space="preserve">Driks A: </w:delText>
        </w:r>
        <w:r w:rsidRPr="00E0251F" w:rsidDel="0043097E">
          <w:rPr>
            <w:b/>
            <w:noProof/>
          </w:rPr>
          <w:delText>Surface appendages of bacterial spores</w:delText>
        </w:r>
        <w:r w:rsidDel="0043097E">
          <w:rPr>
            <w:noProof/>
          </w:rPr>
          <w:delText xml:space="preserve">. </w:delText>
        </w:r>
        <w:r w:rsidRPr="00E0251F" w:rsidDel="0043097E">
          <w:rPr>
            <w:i/>
            <w:noProof/>
          </w:rPr>
          <w:delText xml:space="preserve">Mol Microbiol </w:delText>
        </w:r>
        <w:r w:rsidDel="0043097E">
          <w:rPr>
            <w:noProof/>
          </w:rPr>
          <w:delText xml:space="preserve">2007, </w:delText>
        </w:r>
        <w:r w:rsidRPr="00E0251F" w:rsidDel="0043097E">
          <w:rPr>
            <w:b/>
            <w:noProof/>
          </w:rPr>
          <w:delText>63</w:delText>
        </w:r>
        <w:r w:rsidDel="0043097E">
          <w:rPr>
            <w:noProof/>
          </w:rPr>
          <w:delText>(3):623-625.</w:delText>
        </w:r>
      </w:del>
    </w:p>
    <w:p w14:paraId="151910D0" w14:textId="77777777" w:rsidR="00E07702" w:rsidRDefault="00E0251F">
      <w:pPr>
        <w:ind w:left="720" w:hanging="720"/>
        <w:rPr>
          <w:del w:id="2395" w:author="hqin" w:date="2013-01-28T08:41:00Z"/>
          <w:noProof/>
        </w:rPr>
      </w:pPr>
      <w:del w:id="2396" w:author="hqin" w:date="2013-01-28T08:41:00Z">
        <w:r w:rsidDel="0043097E">
          <w:rPr>
            <w:noProof/>
          </w:rPr>
          <w:delText>14.</w:delText>
        </w:r>
        <w:r w:rsidDel="0043097E">
          <w:rPr>
            <w:noProof/>
          </w:rPr>
          <w:tab/>
          <w:delText xml:space="preserve">Henriques AO, Moran CP, Jr.: </w:delText>
        </w:r>
        <w:r w:rsidRPr="00E0251F" w:rsidDel="0043097E">
          <w:rPr>
            <w:b/>
            <w:noProof/>
          </w:rPr>
          <w:delText>Structure, assembly, and function of the spore surface layers</w:delText>
        </w:r>
        <w:r w:rsidDel="0043097E">
          <w:rPr>
            <w:noProof/>
          </w:rPr>
          <w:delText xml:space="preserve">. </w:delText>
        </w:r>
        <w:r w:rsidRPr="00E0251F" w:rsidDel="0043097E">
          <w:rPr>
            <w:i/>
            <w:noProof/>
          </w:rPr>
          <w:delText xml:space="preserve">Annu Rev Microbiol </w:delText>
        </w:r>
        <w:r w:rsidDel="0043097E">
          <w:rPr>
            <w:noProof/>
          </w:rPr>
          <w:delText xml:space="preserve">2007, </w:delText>
        </w:r>
        <w:r w:rsidRPr="00E0251F" w:rsidDel="0043097E">
          <w:rPr>
            <w:b/>
            <w:noProof/>
          </w:rPr>
          <w:delText>61</w:delText>
        </w:r>
        <w:r w:rsidDel="0043097E">
          <w:rPr>
            <w:noProof/>
          </w:rPr>
          <w:delText>:555-588.</w:delText>
        </w:r>
      </w:del>
    </w:p>
    <w:p w14:paraId="7DA6A6F1" w14:textId="77777777" w:rsidR="00E07702" w:rsidRDefault="00E0251F">
      <w:pPr>
        <w:ind w:left="720" w:hanging="720"/>
        <w:rPr>
          <w:del w:id="2397" w:author="hqin" w:date="2013-01-28T08:41:00Z"/>
          <w:noProof/>
        </w:rPr>
      </w:pPr>
      <w:del w:id="2398" w:author="hqin" w:date="2013-01-28T08:41:00Z">
        <w:r w:rsidDel="0043097E">
          <w:rPr>
            <w:noProof/>
          </w:rPr>
          <w:delText>15.</w:delText>
        </w:r>
        <w:r w:rsidDel="0043097E">
          <w:rPr>
            <w:noProof/>
          </w:rPr>
          <w:tab/>
          <w:delText xml:space="preserve">Driks A: </w:delText>
        </w:r>
        <w:r w:rsidRPr="00E0251F" w:rsidDel="0043097E">
          <w:rPr>
            <w:b/>
            <w:i/>
            <w:noProof/>
          </w:rPr>
          <w:delText>Bacillus subtilis</w:delText>
        </w:r>
        <w:r w:rsidRPr="00E0251F" w:rsidDel="0043097E">
          <w:rPr>
            <w:b/>
            <w:noProof/>
          </w:rPr>
          <w:delText xml:space="preserve"> spore coat</w:delText>
        </w:r>
        <w:r w:rsidDel="0043097E">
          <w:rPr>
            <w:noProof/>
          </w:rPr>
          <w:delText xml:space="preserve">. </w:delText>
        </w:r>
        <w:r w:rsidRPr="00E0251F" w:rsidDel="0043097E">
          <w:rPr>
            <w:i/>
            <w:noProof/>
          </w:rPr>
          <w:delText xml:space="preserve">Microbiol Mol Biol Rev </w:delText>
        </w:r>
        <w:r w:rsidDel="0043097E">
          <w:rPr>
            <w:noProof/>
          </w:rPr>
          <w:delText xml:space="preserve">1999, </w:delText>
        </w:r>
        <w:r w:rsidRPr="00E0251F" w:rsidDel="0043097E">
          <w:rPr>
            <w:b/>
            <w:noProof/>
          </w:rPr>
          <w:delText>63</w:delText>
        </w:r>
        <w:r w:rsidDel="0043097E">
          <w:rPr>
            <w:noProof/>
          </w:rPr>
          <w:delText>(1):1-20.</w:delText>
        </w:r>
      </w:del>
    </w:p>
    <w:p w14:paraId="7D5F7245" w14:textId="77777777" w:rsidR="00E07702" w:rsidRDefault="00E0251F">
      <w:pPr>
        <w:ind w:left="720" w:hanging="720"/>
        <w:rPr>
          <w:del w:id="2399" w:author="hqin" w:date="2013-01-28T08:41:00Z"/>
          <w:noProof/>
        </w:rPr>
      </w:pPr>
      <w:del w:id="2400" w:author="hqin" w:date="2013-01-28T08:41:00Z">
        <w:r w:rsidDel="0043097E">
          <w:rPr>
            <w:noProof/>
          </w:rPr>
          <w:delText>16.</w:delText>
        </w:r>
        <w:r w:rsidDel="0043097E">
          <w:rPr>
            <w:noProof/>
          </w:rPr>
          <w:tab/>
          <w:delText xml:space="preserve">Driks A: </w:delText>
        </w:r>
        <w:r w:rsidRPr="00E0251F" w:rsidDel="0043097E">
          <w:rPr>
            <w:b/>
            <w:noProof/>
          </w:rPr>
          <w:delText>Maximum shields: the assembly and function of the bacterial spore coat</w:delText>
        </w:r>
        <w:r w:rsidDel="0043097E">
          <w:rPr>
            <w:noProof/>
          </w:rPr>
          <w:delText xml:space="preserve">. </w:delText>
        </w:r>
        <w:r w:rsidRPr="00E0251F" w:rsidDel="0043097E">
          <w:rPr>
            <w:i/>
            <w:noProof/>
          </w:rPr>
          <w:delText xml:space="preserve">Trends Microbiol </w:delText>
        </w:r>
        <w:r w:rsidDel="0043097E">
          <w:rPr>
            <w:noProof/>
          </w:rPr>
          <w:delText xml:space="preserve">2002, </w:delText>
        </w:r>
        <w:r w:rsidRPr="00E0251F" w:rsidDel="0043097E">
          <w:rPr>
            <w:b/>
            <w:noProof/>
          </w:rPr>
          <w:delText>10</w:delText>
        </w:r>
        <w:r w:rsidDel="0043097E">
          <w:rPr>
            <w:noProof/>
          </w:rPr>
          <w:delText>(6):251-254.</w:delText>
        </w:r>
      </w:del>
    </w:p>
    <w:p w14:paraId="51AFB1AF" w14:textId="77777777" w:rsidR="00E07702" w:rsidRDefault="00E0251F">
      <w:pPr>
        <w:ind w:left="720" w:hanging="720"/>
        <w:rPr>
          <w:del w:id="2401" w:author="hqin" w:date="2013-01-28T08:41:00Z"/>
          <w:noProof/>
        </w:rPr>
      </w:pPr>
      <w:del w:id="2402" w:author="hqin" w:date="2013-01-28T08:41:00Z">
        <w:r w:rsidDel="0043097E">
          <w:rPr>
            <w:noProof/>
          </w:rPr>
          <w:delText>17.</w:delText>
        </w:r>
        <w:r w:rsidDel="0043097E">
          <w:rPr>
            <w:noProof/>
          </w:rPr>
          <w:tab/>
          <w:delText xml:space="preserve">Driks A, Mallozzi M: </w:delText>
        </w:r>
        <w:r w:rsidRPr="00E0251F" w:rsidDel="0043097E">
          <w:rPr>
            <w:b/>
            <w:noProof/>
          </w:rPr>
          <w:delText xml:space="preserve">Outer structures of the </w:delText>
        </w:r>
        <w:r w:rsidRPr="00E0251F" w:rsidDel="0043097E">
          <w:rPr>
            <w:b/>
            <w:i/>
            <w:noProof/>
          </w:rPr>
          <w:delText>Bacillus anthracis</w:delText>
        </w:r>
        <w:r w:rsidRPr="00E0251F" w:rsidDel="0043097E">
          <w:rPr>
            <w:b/>
            <w:noProof/>
          </w:rPr>
          <w:delText xml:space="preserve"> spore.</w:delText>
        </w:r>
        <w:r w:rsidDel="0043097E">
          <w:rPr>
            <w:noProof/>
          </w:rPr>
          <w:delText xml:space="preserve"> In: </w:delText>
        </w:r>
        <w:r w:rsidRPr="00E0251F" w:rsidDel="0043097E">
          <w:rPr>
            <w:i/>
            <w:noProof/>
          </w:rPr>
          <w:delText>Bacillus anthracis and Anthrax.</w:delText>
        </w:r>
        <w:r w:rsidDel="0043097E">
          <w:rPr>
            <w:noProof/>
          </w:rPr>
          <w:delText xml:space="preserve"> Edited by Bergman N. New Jersey: John Wiley &amp; Sons; 2009.</w:delText>
        </w:r>
      </w:del>
    </w:p>
    <w:p w14:paraId="5C4060B6" w14:textId="77777777" w:rsidR="00E07702" w:rsidRDefault="00E0251F">
      <w:pPr>
        <w:ind w:left="720" w:hanging="720"/>
        <w:rPr>
          <w:del w:id="2403" w:author="hqin" w:date="2013-01-28T08:41:00Z"/>
          <w:noProof/>
        </w:rPr>
      </w:pPr>
      <w:del w:id="2404" w:author="hqin" w:date="2013-01-28T08:41:00Z">
        <w:r w:rsidDel="0043097E">
          <w:rPr>
            <w:noProof/>
          </w:rPr>
          <w:delText>18.</w:delText>
        </w:r>
        <w:r w:rsidDel="0043097E">
          <w:rPr>
            <w:noProof/>
          </w:rPr>
          <w:tab/>
          <w:delText xml:space="preserve">Chen G, Driks A, Tawfig K, Mallozzi M, Patil S: </w:delText>
        </w:r>
        <w:r w:rsidRPr="00E0251F" w:rsidDel="0043097E">
          <w:rPr>
            <w:b/>
            <w:i/>
            <w:noProof/>
          </w:rPr>
          <w:delText>Bacillus anthracis</w:delText>
        </w:r>
        <w:r w:rsidRPr="00E0251F" w:rsidDel="0043097E">
          <w:rPr>
            <w:b/>
            <w:noProof/>
          </w:rPr>
          <w:delText xml:space="preserve"> and </w:delText>
        </w:r>
        <w:r w:rsidRPr="00E0251F" w:rsidDel="0043097E">
          <w:rPr>
            <w:b/>
            <w:i/>
            <w:noProof/>
          </w:rPr>
          <w:delText>Bacillus subtilis</w:delText>
        </w:r>
        <w:r w:rsidRPr="00E0251F" w:rsidDel="0043097E">
          <w:rPr>
            <w:b/>
            <w:noProof/>
          </w:rPr>
          <w:delText xml:space="preserve"> Spore surface properties and transport.</w:delText>
        </w:r>
        <w:r w:rsidRPr="00E0251F" w:rsidDel="0043097E">
          <w:rPr>
            <w:i/>
            <w:noProof/>
          </w:rPr>
          <w:delText xml:space="preserve"> Colloids and Surfaces B: Biointerfaces </w:delText>
        </w:r>
        <w:r w:rsidDel="0043097E">
          <w:rPr>
            <w:noProof/>
          </w:rPr>
          <w:delText xml:space="preserve">2010, </w:delText>
        </w:r>
        <w:r w:rsidRPr="00E0251F" w:rsidDel="0043097E">
          <w:rPr>
            <w:b/>
            <w:noProof/>
          </w:rPr>
          <w:delText>76</w:delText>
        </w:r>
        <w:r w:rsidDel="0043097E">
          <w:rPr>
            <w:noProof/>
          </w:rPr>
          <w:delText>(2):512-518.</w:delText>
        </w:r>
      </w:del>
    </w:p>
    <w:p w14:paraId="2CCB13AA" w14:textId="77777777" w:rsidR="00E07702" w:rsidRDefault="00E0251F">
      <w:pPr>
        <w:ind w:left="720" w:hanging="720"/>
        <w:rPr>
          <w:del w:id="2405" w:author="hqin" w:date="2013-01-28T08:41:00Z"/>
          <w:noProof/>
        </w:rPr>
      </w:pPr>
      <w:del w:id="2406" w:author="hqin" w:date="2013-01-28T08:41:00Z">
        <w:r w:rsidDel="0043097E">
          <w:rPr>
            <w:noProof/>
          </w:rPr>
          <w:delText>19.</w:delText>
        </w:r>
        <w:r w:rsidDel="0043097E">
          <w:rPr>
            <w:noProof/>
          </w:rPr>
          <w:tab/>
          <w:delText xml:space="preserve">Ragkousi K, Eichenberger P, van Ooij C, Setlow P: </w:delText>
        </w:r>
        <w:r w:rsidRPr="00E0251F" w:rsidDel="0043097E">
          <w:rPr>
            <w:b/>
            <w:noProof/>
          </w:rPr>
          <w:delText xml:space="preserve">Identification of a new gene essential for germination of </w:delText>
        </w:r>
        <w:r w:rsidRPr="00E0251F" w:rsidDel="0043097E">
          <w:rPr>
            <w:b/>
            <w:i/>
            <w:noProof/>
          </w:rPr>
          <w:delText>Bacillus subtilis</w:delText>
        </w:r>
        <w:r w:rsidRPr="00E0251F" w:rsidDel="0043097E">
          <w:rPr>
            <w:b/>
            <w:noProof/>
          </w:rPr>
          <w:delText xml:space="preserve"> spores with Ca</w:delText>
        </w:r>
        <w:r w:rsidRPr="00E0251F" w:rsidDel="0043097E">
          <w:rPr>
            <w:b/>
            <w:noProof/>
            <w:vertAlign w:val="superscript"/>
          </w:rPr>
          <w:delText>2+</w:delText>
        </w:r>
        <w:r w:rsidRPr="00E0251F" w:rsidDel="0043097E">
          <w:rPr>
            <w:b/>
            <w:noProof/>
          </w:rPr>
          <w:delText>-dipicolinate</w:delText>
        </w:r>
        <w:r w:rsidDel="0043097E">
          <w:rPr>
            <w:noProof/>
          </w:rPr>
          <w:delText xml:space="preserve">. </w:delText>
        </w:r>
        <w:r w:rsidRPr="00E0251F" w:rsidDel="0043097E">
          <w:rPr>
            <w:i/>
            <w:noProof/>
          </w:rPr>
          <w:delText xml:space="preserve">J Bacteriol </w:delText>
        </w:r>
        <w:r w:rsidDel="0043097E">
          <w:rPr>
            <w:noProof/>
          </w:rPr>
          <w:delText xml:space="preserve">2003, </w:delText>
        </w:r>
        <w:r w:rsidRPr="00E0251F" w:rsidDel="0043097E">
          <w:rPr>
            <w:b/>
            <w:noProof/>
          </w:rPr>
          <w:delText>185</w:delText>
        </w:r>
        <w:r w:rsidDel="0043097E">
          <w:rPr>
            <w:noProof/>
          </w:rPr>
          <w:delText>(7):2315-2329.</w:delText>
        </w:r>
      </w:del>
    </w:p>
    <w:p w14:paraId="05BE29AB" w14:textId="77777777" w:rsidR="00E07702" w:rsidRDefault="00E0251F">
      <w:pPr>
        <w:ind w:left="720" w:hanging="720"/>
        <w:rPr>
          <w:del w:id="2407" w:author="hqin" w:date="2013-01-28T08:41:00Z"/>
          <w:noProof/>
        </w:rPr>
      </w:pPr>
      <w:del w:id="2408" w:author="hqin" w:date="2013-01-28T08:41:00Z">
        <w:r w:rsidDel="0043097E">
          <w:rPr>
            <w:noProof/>
          </w:rPr>
          <w:delText>20.</w:delText>
        </w:r>
        <w:r w:rsidDel="0043097E">
          <w:rPr>
            <w:noProof/>
          </w:rPr>
          <w:tab/>
          <w:delText xml:space="preserve">Riesenman PJ, Nicholson WL: </w:delText>
        </w:r>
        <w:r w:rsidRPr="00E0251F" w:rsidDel="0043097E">
          <w:rPr>
            <w:b/>
            <w:noProof/>
          </w:rPr>
          <w:delText xml:space="preserve">Role of the spore coat layers in </w:delText>
        </w:r>
        <w:r w:rsidRPr="00E0251F" w:rsidDel="0043097E">
          <w:rPr>
            <w:b/>
            <w:i/>
            <w:noProof/>
          </w:rPr>
          <w:delText>Bacillus subtilis</w:delText>
        </w:r>
        <w:r w:rsidRPr="00E0251F" w:rsidDel="0043097E">
          <w:rPr>
            <w:b/>
            <w:noProof/>
          </w:rPr>
          <w:delText xml:space="preserve"> spore resistance to hydrogen peroxide, artificial UV-C, UV-B, and solar UV radiation</w:delText>
        </w:r>
        <w:r w:rsidDel="0043097E">
          <w:rPr>
            <w:noProof/>
          </w:rPr>
          <w:delText xml:space="preserve">. </w:delText>
        </w:r>
        <w:r w:rsidRPr="00E0251F" w:rsidDel="0043097E">
          <w:rPr>
            <w:i/>
            <w:noProof/>
          </w:rPr>
          <w:delText xml:space="preserve">Appl Environ Microbiol </w:delText>
        </w:r>
        <w:r w:rsidDel="0043097E">
          <w:rPr>
            <w:noProof/>
          </w:rPr>
          <w:delText xml:space="preserve">2000, </w:delText>
        </w:r>
        <w:r w:rsidRPr="00E0251F" w:rsidDel="0043097E">
          <w:rPr>
            <w:b/>
            <w:noProof/>
          </w:rPr>
          <w:delText>66</w:delText>
        </w:r>
        <w:r w:rsidDel="0043097E">
          <w:rPr>
            <w:noProof/>
          </w:rPr>
          <w:delText>(2):620-626.</w:delText>
        </w:r>
      </w:del>
    </w:p>
    <w:p w14:paraId="6B512E7B" w14:textId="77777777" w:rsidR="00E07702" w:rsidRDefault="00E0251F">
      <w:pPr>
        <w:ind w:left="720" w:hanging="720"/>
        <w:rPr>
          <w:del w:id="2409" w:author="hqin" w:date="2013-01-28T08:41:00Z"/>
          <w:noProof/>
        </w:rPr>
      </w:pPr>
      <w:del w:id="2410" w:author="hqin" w:date="2013-01-28T08:41:00Z">
        <w:r w:rsidDel="0043097E">
          <w:rPr>
            <w:noProof/>
          </w:rPr>
          <w:delText>21.</w:delText>
        </w:r>
        <w:r w:rsidDel="0043097E">
          <w:rPr>
            <w:noProof/>
          </w:rPr>
          <w:tab/>
          <w:delText xml:space="preserve">Setlow B, Atluri S, Kitchel R, Koziol-Dube K, Setlow P: </w:delText>
        </w:r>
        <w:r w:rsidRPr="00E0251F" w:rsidDel="0043097E">
          <w:rPr>
            <w:b/>
            <w:noProof/>
          </w:rPr>
          <w:delText xml:space="preserve">Role of dipicolinic acid in resistance and stability of spores of </w:delText>
        </w:r>
        <w:r w:rsidRPr="00E0251F" w:rsidDel="0043097E">
          <w:rPr>
            <w:b/>
            <w:i/>
            <w:noProof/>
          </w:rPr>
          <w:delText xml:space="preserve">Bacillus subtilis </w:delText>
        </w:r>
        <w:r w:rsidRPr="00E0251F" w:rsidDel="0043097E">
          <w:rPr>
            <w:b/>
            <w:noProof/>
          </w:rPr>
          <w:delText>with or without DNA-protective alpha/beta-type small acid-soluble proteins</w:delText>
        </w:r>
        <w:r w:rsidDel="0043097E">
          <w:rPr>
            <w:noProof/>
          </w:rPr>
          <w:delText xml:space="preserve">. </w:delText>
        </w:r>
        <w:r w:rsidRPr="00E0251F" w:rsidDel="0043097E">
          <w:rPr>
            <w:i/>
            <w:noProof/>
          </w:rPr>
          <w:delText xml:space="preserve">J Bacteriol </w:delText>
        </w:r>
        <w:r w:rsidDel="0043097E">
          <w:rPr>
            <w:noProof/>
          </w:rPr>
          <w:delText xml:space="preserve">2006, </w:delText>
        </w:r>
        <w:r w:rsidRPr="00E0251F" w:rsidDel="0043097E">
          <w:rPr>
            <w:b/>
            <w:noProof/>
          </w:rPr>
          <w:delText>188</w:delText>
        </w:r>
        <w:r w:rsidDel="0043097E">
          <w:rPr>
            <w:noProof/>
          </w:rPr>
          <w:delText>(11):3740-3747.</w:delText>
        </w:r>
      </w:del>
    </w:p>
    <w:p w14:paraId="247108B7" w14:textId="77777777" w:rsidR="00E07702" w:rsidRDefault="00E0251F">
      <w:pPr>
        <w:ind w:left="720" w:hanging="720"/>
        <w:rPr>
          <w:del w:id="2411" w:author="hqin" w:date="2013-01-28T08:41:00Z"/>
          <w:noProof/>
        </w:rPr>
      </w:pPr>
      <w:del w:id="2412" w:author="hqin" w:date="2013-01-28T08:41:00Z">
        <w:r w:rsidDel="0043097E">
          <w:rPr>
            <w:noProof/>
          </w:rPr>
          <w:delText>22.</w:delText>
        </w:r>
        <w:r w:rsidDel="0043097E">
          <w:rPr>
            <w:noProof/>
          </w:rPr>
          <w:tab/>
          <w:delText xml:space="preserve">Behravan J, Chirakkal H, Masson A, Moir A: </w:delText>
        </w:r>
        <w:r w:rsidRPr="00E0251F" w:rsidDel="0043097E">
          <w:rPr>
            <w:b/>
            <w:noProof/>
          </w:rPr>
          <w:delText xml:space="preserve">Mutations in the gerP locus of </w:delText>
        </w:r>
        <w:r w:rsidRPr="00E0251F" w:rsidDel="0043097E">
          <w:rPr>
            <w:b/>
            <w:i/>
            <w:noProof/>
          </w:rPr>
          <w:delText xml:space="preserve">Bacillus subtilis </w:delText>
        </w:r>
        <w:r w:rsidRPr="00E0251F" w:rsidDel="0043097E">
          <w:rPr>
            <w:b/>
            <w:noProof/>
          </w:rPr>
          <w:delText xml:space="preserve">and </w:delText>
        </w:r>
        <w:r w:rsidRPr="00E0251F" w:rsidDel="0043097E">
          <w:rPr>
            <w:b/>
            <w:i/>
            <w:noProof/>
          </w:rPr>
          <w:delText xml:space="preserve">Bacillus cereus </w:delText>
        </w:r>
        <w:r w:rsidRPr="00E0251F" w:rsidDel="0043097E">
          <w:rPr>
            <w:b/>
            <w:noProof/>
          </w:rPr>
          <w:delText>affect access of germinants to their targets in spores</w:delText>
        </w:r>
        <w:r w:rsidDel="0043097E">
          <w:rPr>
            <w:noProof/>
          </w:rPr>
          <w:delText xml:space="preserve">. </w:delText>
        </w:r>
        <w:r w:rsidRPr="00E0251F" w:rsidDel="0043097E">
          <w:rPr>
            <w:i/>
            <w:noProof/>
          </w:rPr>
          <w:delText xml:space="preserve">J Bacteriol </w:delText>
        </w:r>
        <w:r w:rsidDel="0043097E">
          <w:rPr>
            <w:noProof/>
          </w:rPr>
          <w:delText xml:space="preserve">2000, </w:delText>
        </w:r>
        <w:r w:rsidRPr="00E0251F" w:rsidDel="0043097E">
          <w:rPr>
            <w:b/>
            <w:noProof/>
          </w:rPr>
          <w:delText>182</w:delText>
        </w:r>
        <w:r w:rsidDel="0043097E">
          <w:rPr>
            <w:noProof/>
          </w:rPr>
          <w:delText>(7):1987-1994.</w:delText>
        </w:r>
      </w:del>
    </w:p>
    <w:p w14:paraId="1F681AD7" w14:textId="77777777" w:rsidR="00E07702" w:rsidRDefault="00E0251F">
      <w:pPr>
        <w:ind w:left="720" w:hanging="720"/>
        <w:rPr>
          <w:del w:id="2413" w:author="hqin" w:date="2013-01-28T08:41:00Z"/>
          <w:noProof/>
        </w:rPr>
      </w:pPr>
      <w:del w:id="2414" w:author="hqin" w:date="2013-01-28T08:41:00Z">
        <w:r w:rsidDel="0043097E">
          <w:rPr>
            <w:noProof/>
          </w:rPr>
          <w:delText>23.</w:delText>
        </w:r>
        <w:r w:rsidDel="0043097E">
          <w:rPr>
            <w:noProof/>
          </w:rPr>
          <w:tab/>
          <w:delText xml:space="preserve">Setlow P: </w:delText>
        </w:r>
        <w:r w:rsidRPr="00E0251F" w:rsidDel="0043097E">
          <w:rPr>
            <w:b/>
            <w:noProof/>
          </w:rPr>
          <w:delText xml:space="preserve">Spores of </w:delText>
        </w:r>
        <w:r w:rsidRPr="00E0251F" w:rsidDel="0043097E">
          <w:rPr>
            <w:b/>
            <w:i/>
            <w:noProof/>
          </w:rPr>
          <w:delText>Bacillus subtilis</w:delText>
        </w:r>
        <w:r w:rsidRPr="00E0251F" w:rsidDel="0043097E">
          <w:rPr>
            <w:b/>
            <w:noProof/>
          </w:rPr>
          <w:delText>: their resistance to and killing by radiation, heat and chemicals</w:delText>
        </w:r>
        <w:r w:rsidDel="0043097E">
          <w:rPr>
            <w:noProof/>
          </w:rPr>
          <w:delText xml:space="preserve">. </w:delText>
        </w:r>
        <w:r w:rsidRPr="00E0251F" w:rsidDel="0043097E">
          <w:rPr>
            <w:i/>
            <w:noProof/>
          </w:rPr>
          <w:delText xml:space="preserve">J Appl Microbiol </w:delText>
        </w:r>
        <w:r w:rsidDel="0043097E">
          <w:rPr>
            <w:noProof/>
          </w:rPr>
          <w:delText xml:space="preserve">2006, </w:delText>
        </w:r>
        <w:r w:rsidRPr="00E0251F" w:rsidDel="0043097E">
          <w:rPr>
            <w:b/>
            <w:noProof/>
          </w:rPr>
          <w:delText>101</w:delText>
        </w:r>
        <w:r w:rsidDel="0043097E">
          <w:rPr>
            <w:noProof/>
          </w:rPr>
          <w:delText>(3):514-525.</w:delText>
        </w:r>
      </w:del>
    </w:p>
    <w:p w14:paraId="77DA7315" w14:textId="77777777" w:rsidR="00E07702" w:rsidRDefault="00E0251F">
      <w:pPr>
        <w:ind w:left="720" w:hanging="720"/>
        <w:rPr>
          <w:del w:id="2415" w:author="hqin" w:date="2013-01-28T08:41:00Z"/>
          <w:noProof/>
        </w:rPr>
      </w:pPr>
      <w:del w:id="2416" w:author="hqin" w:date="2013-01-28T08:41:00Z">
        <w:r w:rsidDel="0043097E">
          <w:rPr>
            <w:noProof/>
          </w:rPr>
          <w:delText>24.</w:delText>
        </w:r>
        <w:r w:rsidDel="0043097E">
          <w:rPr>
            <w:noProof/>
          </w:rPr>
          <w:tab/>
          <w:delText xml:space="preserve">Cohn F: </w:delText>
        </w:r>
        <w:r w:rsidRPr="00E0251F" w:rsidDel="0043097E">
          <w:rPr>
            <w:b/>
            <w:noProof/>
          </w:rPr>
          <w:delText xml:space="preserve">Studies on the biology of the </w:delText>
        </w:r>
        <w:r w:rsidRPr="00E0251F" w:rsidDel="0043097E">
          <w:rPr>
            <w:b/>
            <w:i/>
            <w:noProof/>
          </w:rPr>
          <w:delText>Bacilli</w:delText>
        </w:r>
        <w:r w:rsidDel="0043097E">
          <w:rPr>
            <w:noProof/>
          </w:rPr>
          <w:delText xml:space="preserve">. </w:delText>
        </w:r>
        <w:r w:rsidRPr="00E0251F" w:rsidDel="0043097E">
          <w:rPr>
            <w:i/>
            <w:noProof/>
          </w:rPr>
          <w:delText xml:space="preserve">Beiträge zur Biologie der Pflanzen </w:delText>
        </w:r>
        <w:r w:rsidDel="0043097E">
          <w:rPr>
            <w:noProof/>
          </w:rPr>
          <w:delText xml:space="preserve">1876, </w:delText>
        </w:r>
        <w:r w:rsidRPr="00E0251F" w:rsidDel="0043097E">
          <w:rPr>
            <w:b/>
            <w:noProof/>
          </w:rPr>
          <w:delText>2</w:delText>
        </w:r>
        <w:r w:rsidDel="0043097E">
          <w:rPr>
            <w:noProof/>
          </w:rPr>
          <w:delText>:249-276.</w:delText>
        </w:r>
      </w:del>
    </w:p>
    <w:p w14:paraId="127DE9B0" w14:textId="77777777" w:rsidR="00E07702" w:rsidRDefault="00E0251F">
      <w:pPr>
        <w:ind w:left="720" w:hanging="720"/>
        <w:rPr>
          <w:del w:id="2417" w:author="hqin" w:date="2013-01-28T08:41:00Z"/>
          <w:noProof/>
        </w:rPr>
      </w:pPr>
      <w:del w:id="2418" w:author="hqin" w:date="2013-01-28T08:41:00Z">
        <w:r w:rsidDel="0043097E">
          <w:rPr>
            <w:noProof/>
          </w:rPr>
          <w:delText>25.</w:delText>
        </w:r>
        <w:r w:rsidDel="0043097E">
          <w:rPr>
            <w:noProof/>
          </w:rPr>
          <w:tab/>
          <w:delText xml:space="preserve">Koch R: </w:delText>
        </w:r>
        <w:r w:rsidRPr="00E0251F" w:rsidDel="0043097E">
          <w:rPr>
            <w:b/>
            <w:noProof/>
          </w:rPr>
          <w:delText xml:space="preserve">The etiology of anthrax, based on the life history of </w:delText>
        </w:r>
        <w:r w:rsidRPr="00E0251F" w:rsidDel="0043097E">
          <w:rPr>
            <w:b/>
            <w:i/>
            <w:noProof/>
          </w:rPr>
          <w:delText>Bacillus anthracis</w:delText>
        </w:r>
        <w:r w:rsidDel="0043097E">
          <w:rPr>
            <w:noProof/>
          </w:rPr>
          <w:delText xml:space="preserve">. </w:delText>
        </w:r>
        <w:r w:rsidRPr="00E0251F" w:rsidDel="0043097E">
          <w:rPr>
            <w:i/>
            <w:noProof/>
          </w:rPr>
          <w:delText xml:space="preserve">Beiträge zur Biologie der Pflanzen </w:delText>
        </w:r>
        <w:r w:rsidDel="0043097E">
          <w:rPr>
            <w:noProof/>
          </w:rPr>
          <w:delText xml:space="preserve">1876, </w:delText>
        </w:r>
        <w:r w:rsidRPr="00E0251F" w:rsidDel="0043097E">
          <w:rPr>
            <w:b/>
            <w:noProof/>
          </w:rPr>
          <w:delText>2</w:delText>
        </w:r>
        <w:r w:rsidDel="0043097E">
          <w:rPr>
            <w:noProof/>
          </w:rPr>
          <w:delText>:277-310.</w:delText>
        </w:r>
      </w:del>
    </w:p>
    <w:p w14:paraId="037ABE90" w14:textId="77777777" w:rsidR="00E07702" w:rsidRDefault="00E0251F">
      <w:pPr>
        <w:ind w:left="720" w:hanging="720"/>
        <w:rPr>
          <w:del w:id="2419" w:author="hqin" w:date="2013-01-28T08:41:00Z"/>
          <w:noProof/>
        </w:rPr>
      </w:pPr>
      <w:del w:id="2420" w:author="hqin" w:date="2013-01-28T08:41:00Z">
        <w:r w:rsidDel="0043097E">
          <w:rPr>
            <w:noProof/>
          </w:rPr>
          <w:delText>26.</w:delText>
        </w:r>
        <w:r w:rsidDel="0043097E">
          <w:rPr>
            <w:noProof/>
          </w:rPr>
          <w:tab/>
          <w:delText xml:space="preserve">Holt SC, Leadbetter ER: </w:delText>
        </w:r>
        <w:r w:rsidRPr="00E0251F" w:rsidDel="0043097E">
          <w:rPr>
            <w:b/>
            <w:noProof/>
          </w:rPr>
          <w:delText>Comparative ultrastructure of selected aerobic spore-forming bacteria: a freeze-etching study</w:delText>
        </w:r>
        <w:r w:rsidDel="0043097E">
          <w:rPr>
            <w:noProof/>
          </w:rPr>
          <w:delText xml:space="preserve">. </w:delText>
        </w:r>
        <w:r w:rsidRPr="00E0251F" w:rsidDel="0043097E">
          <w:rPr>
            <w:i/>
            <w:noProof/>
          </w:rPr>
          <w:delText xml:space="preserve">Bacteriol Rev </w:delText>
        </w:r>
        <w:r w:rsidDel="0043097E">
          <w:rPr>
            <w:noProof/>
          </w:rPr>
          <w:delText xml:space="preserve">1969, </w:delText>
        </w:r>
        <w:r w:rsidRPr="00E0251F" w:rsidDel="0043097E">
          <w:rPr>
            <w:b/>
            <w:noProof/>
          </w:rPr>
          <w:delText>33</w:delText>
        </w:r>
        <w:r w:rsidDel="0043097E">
          <w:rPr>
            <w:noProof/>
          </w:rPr>
          <w:delText>(2):346-378.</w:delText>
        </w:r>
      </w:del>
    </w:p>
    <w:p w14:paraId="16ED4194" w14:textId="77777777" w:rsidR="00E07702" w:rsidRDefault="00E0251F">
      <w:pPr>
        <w:ind w:left="720" w:hanging="720"/>
        <w:rPr>
          <w:del w:id="2421" w:author="hqin" w:date="2013-01-28T08:41:00Z"/>
          <w:noProof/>
        </w:rPr>
      </w:pPr>
      <w:del w:id="2422" w:author="hqin" w:date="2013-01-28T08:41:00Z">
        <w:r w:rsidDel="0043097E">
          <w:rPr>
            <w:noProof/>
          </w:rPr>
          <w:delText>27.</w:delText>
        </w:r>
        <w:r w:rsidDel="0043097E">
          <w:rPr>
            <w:noProof/>
          </w:rPr>
          <w:tab/>
          <w:delText xml:space="preserve">Aronson AI, Fitz-James P: </w:delText>
        </w:r>
        <w:r w:rsidRPr="00E0251F" w:rsidDel="0043097E">
          <w:rPr>
            <w:b/>
            <w:noProof/>
          </w:rPr>
          <w:delText>Structure and morphogenesis of the bacterial spore coat</w:delText>
        </w:r>
        <w:r w:rsidDel="0043097E">
          <w:rPr>
            <w:noProof/>
          </w:rPr>
          <w:delText xml:space="preserve">. </w:delText>
        </w:r>
        <w:r w:rsidRPr="00E0251F" w:rsidDel="0043097E">
          <w:rPr>
            <w:i/>
            <w:noProof/>
          </w:rPr>
          <w:delText xml:space="preserve">Bacteriol Rev </w:delText>
        </w:r>
        <w:r w:rsidDel="0043097E">
          <w:rPr>
            <w:noProof/>
          </w:rPr>
          <w:delText xml:space="preserve">1976, </w:delText>
        </w:r>
        <w:r w:rsidRPr="00E0251F" w:rsidDel="0043097E">
          <w:rPr>
            <w:b/>
            <w:noProof/>
          </w:rPr>
          <w:delText>40</w:delText>
        </w:r>
        <w:r w:rsidDel="0043097E">
          <w:rPr>
            <w:noProof/>
          </w:rPr>
          <w:delText>:360-402.</w:delText>
        </w:r>
      </w:del>
    </w:p>
    <w:p w14:paraId="26F98523" w14:textId="77777777" w:rsidR="00E07702" w:rsidRDefault="00E0251F">
      <w:pPr>
        <w:ind w:left="720" w:hanging="720"/>
        <w:rPr>
          <w:del w:id="2423" w:author="hqin" w:date="2013-01-28T08:41:00Z"/>
          <w:noProof/>
        </w:rPr>
      </w:pPr>
      <w:del w:id="2424" w:author="hqin" w:date="2013-01-28T08:41:00Z">
        <w:r w:rsidDel="0043097E">
          <w:rPr>
            <w:noProof/>
          </w:rPr>
          <w:delText>28.</w:delText>
        </w:r>
        <w:r w:rsidDel="0043097E">
          <w:rPr>
            <w:noProof/>
          </w:rPr>
          <w:tab/>
          <w:delText xml:space="preserve">Traag BA, Driks A, Stragier P, Bitter W, Broussard G, Hatfull G, Chu F, Adams KN, Ramakrishnan L, Losick R: </w:delText>
        </w:r>
        <w:r w:rsidRPr="00E0251F" w:rsidDel="0043097E">
          <w:rPr>
            <w:b/>
            <w:noProof/>
          </w:rPr>
          <w:delText>Do mycobacteria produce endospores?</w:delText>
        </w:r>
        <w:r w:rsidDel="0043097E">
          <w:rPr>
            <w:noProof/>
          </w:rPr>
          <w:delText xml:space="preserve"> </w:delText>
        </w:r>
        <w:r w:rsidRPr="00E0251F" w:rsidDel="0043097E">
          <w:rPr>
            <w:i/>
            <w:noProof/>
          </w:rPr>
          <w:delText xml:space="preserve">Proc Natl Acad Sci U S A </w:delText>
        </w:r>
        <w:r w:rsidDel="0043097E">
          <w:rPr>
            <w:noProof/>
          </w:rPr>
          <w:delText xml:space="preserve">2010, </w:delText>
        </w:r>
        <w:r w:rsidRPr="00E0251F" w:rsidDel="0043097E">
          <w:rPr>
            <w:b/>
            <w:noProof/>
          </w:rPr>
          <w:delText>107</w:delText>
        </w:r>
        <w:r w:rsidDel="0043097E">
          <w:rPr>
            <w:noProof/>
          </w:rPr>
          <w:delText>(2):878-881.</w:delText>
        </w:r>
      </w:del>
    </w:p>
    <w:p w14:paraId="4D75564C" w14:textId="77777777" w:rsidR="00E07702" w:rsidRDefault="00E0251F">
      <w:pPr>
        <w:ind w:left="720" w:hanging="720"/>
        <w:rPr>
          <w:del w:id="2425" w:author="hqin" w:date="2013-01-28T08:41:00Z"/>
          <w:noProof/>
        </w:rPr>
      </w:pPr>
      <w:del w:id="2426" w:author="hqin" w:date="2013-01-28T08:41:00Z">
        <w:r w:rsidDel="0043097E">
          <w:rPr>
            <w:noProof/>
          </w:rPr>
          <w:delText>29.</w:delText>
        </w:r>
        <w:r w:rsidDel="0043097E">
          <w:rPr>
            <w:noProof/>
          </w:rPr>
          <w:tab/>
          <w:delText xml:space="preserve">Warth AD, Ohye DF, Murrell WG: </w:delText>
        </w:r>
        <w:r w:rsidRPr="00E0251F" w:rsidDel="0043097E">
          <w:rPr>
            <w:b/>
            <w:noProof/>
          </w:rPr>
          <w:delText xml:space="preserve">Location and composition of spore mucopeptide in </w:delText>
        </w:r>
        <w:r w:rsidRPr="00E0251F" w:rsidDel="0043097E">
          <w:rPr>
            <w:b/>
            <w:i/>
            <w:noProof/>
          </w:rPr>
          <w:delText xml:space="preserve">Bacillus </w:delText>
        </w:r>
        <w:r w:rsidRPr="00E0251F" w:rsidDel="0043097E">
          <w:rPr>
            <w:b/>
            <w:noProof/>
          </w:rPr>
          <w:delText>species</w:delText>
        </w:r>
        <w:r w:rsidDel="0043097E">
          <w:rPr>
            <w:noProof/>
          </w:rPr>
          <w:delText xml:space="preserve">. </w:delText>
        </w:r>
        <w:r w:rsidRPr="00E0251F" w:rsidDel="0043097E">
          <w:rPr>
            <w:i/>
            <w:noProof/>
          </w:rPr>
          <w:delText xml:space="preserve">J Cell Biol </w:delText>
        </w:r>
        <w:r w:rsidDel="0043097E">
          <w:rPr>
            <w:noProof/>
          </w:rPr>
          <w:delText xml:space="preserve">1963, </w:delText>
        </w:r>
        <w:r w:rsidRPr="00E0251F" w:rsidDel="0043097E">
          <w:rPr>
            <w:b/>
            <w:noProof/>
          </w:rPr>
          <w:delText>16</w:delText>
        </w:r>
        <w:r w:rsidDel="0043097E">
          <w:rPr>
            <w:noProof/>
          </w:rPr>
          <w:delText>:593-609.</w:delText>
        </w:r>
      </w:del>
    </w:p>
    <w:p w14:paraId="297C7F7F" w14:textId="77777777" w:rsidR="00E07702" w:rsidRDefault="00E0251F">
      <w:pPr>
        <w:ind w:left="720" w:hanging="720"/>
        <w:rPr>
          <w:del w:id="2427" w:author="hqin" w:date="2013-01-28T08:41:00Z"/>
          <w:noProof/>
        </w:rPr>
      </w:pPr>
      <w:del w:id="2428" w:author="hqin" w:date="2013-01-28T08:41:00Z">
        <w:r w:rsidDel="0043097E">
          <w:rPr>
            <w:noProof/>
          </w:rPr>
          <w:delText>30.</w:delText>
        </w:r>
        <w:r w:rsidDel="0043097E">
          <w:rPr>
            <w:noProof/>
          </w:rPr>
          <w:tab/>
          <w:delText xml:space="preserve">McKenney PT, Driks A, Eskandarian HA, Grabowski P, Guberman J, Wang KH, Gitai Z, Eichenberger P: </w:delText>
        </w:r>
        <w:r w:rsidRPr="00E0251F" w:rsidDel="0043097E">
          <w:rPr>
            <w:b/>
            <w:noProof/>
          </w:rPr>
          <w:delText xml:space="preserve">A distance-weighted interaction map reveals a previously uncharacterized layer of the </w:delText>
        </w:r>
        <w:r w:rsidRPr="00E0251F" w:rsidDel="0043097E">
          <w:rPr>
            <w:b/>
            <w:i/>
            <w:noProof/>
          </w:rPr>
          <w:delText xml:space="preserve">Bacillus subtilis </w:delText>
        </w:r>
        <w:r w:rsidRPr="00E0251F" w:rsidDel="0043097E">
          <w:rPr>
            <w:b/>
            <w:noProof/>
          </w:rPr>
          <w:delText>spore coat</w:delText>
        </w:r>
        <w:r w:rsidDel="0043097E">
          <w:rPr>
            <w:noProof/>
          </w:rPr>
          <w:delText xml:space="preserve">. </w:delText>
        </w:r>
        <w:r w:rsidRPr="00E0251F" w:rsidDel="0043097E">
          <w:rPr>
            <w:i/>
            <w:noProof/>
          </w:rPr>
          <w:delText xml:space="preserve">Curr Biol </w:delText>
        </w:r>
        <w:r w:rsidDel="0043097E">
          <w:rPr>
            <w:noProof/>
          </w:rPr>
          <w:delText xml:space="preserve">2010, </w:delText>
        </w:r>
        <w:r w:rsidRPr="00E0251F" w:rsidDel="0043097E">
          <w:rPr>
            <w:b/>
            <w:noProof/>
          </w:rPr>
          <w:delText>20</w:delText>
        </w:r>
        <w:r w:rsidDel="0043097E">
          <w:rPr>
            <w:noProof/>
          </w:rPr>
          <w:delText>(10):934-938.</w:delText>
        </w:r>
      </w:del>
    </w:p>
    <w:p w14:paraId="2833F578" w14:textId="77777777" w:rsidR="00E07702" w:rsidRDefault="00E0251F">
      <w:pPr>
        <w:ind w:left="720" w:hanging="720"/>
        <w:rPr>
          <w:del w:id="2429" w:author="hqin" w:date="2013-01-28T08:41:00Z"/>
          <w:noProof/>
        </w:rPr>
      </w:pPr>
      <w:del w:id="2430" w:author="hqin" w:date="2013-01-28T08:41:00Z">
        <w:r w:rsidDel="0043097E">
          <w:rPr>
            <w:noProof/>
          </w:rPr>
          <w:delText>31.</w:delText>
        </w:r>
        <w:r w:rsidDel="0043097E">
          <w:rPr>
            <w:noProof/>
          </w:rPr>
          <w:tab/>
          <w:delText xml:space="preserve">Hannay CL: </w:delText>
        </w:r>
        <w:r w:rsidRPr="00E0251F" w:rsidDel="0043097E">
          <w:rPr>
            <w:b/>
            <w:noProof/>
          </w:rPr>
          <w:delText xml:space="preserve">The parasporal body of </w:delText>
        </w:r>
        <w:r w:rsidRPr="00E0251F" w:rsidDel="0043097E">
          <w:rPr>
            <w:b/>
            <w:i/>
            <w:noProof/>
          </w:rPr>
          <w:delText>Bacillus laterosporus</w:delText>
        </w:r>
        <w:r w:rsidRPr="00E0251F" w:rsidDel="0043097E">
          <w:rPr>
            <w:b/>
            <w:noProof/>
          </w:rPr>
          <w:delText xml:space="preserve"> Laubach</w:delText>
        </w:r>
        <w:r w:rsidDel="0043097E">
          <w:rPr>
            <w:noProof/>
          </w:rPr>
          <w:delText xml:space="preserve">. </w:delText>
        </w:r>
        <w:r w:rsidRPr="00E0251F" w:rsidDel="0043097E">
          <w:rPr>
            <w:i/>
            <w:noProof/>
          </w:rPr>
          <w:delText xml:space="preserve">J Biophys Biochem Cytol </w:delText>
        </w:r>
        <w:r w:rsidDel="0043097E">
          <w:rPr>
            <w:noProof/>
          </w:rPr>
          <w:delText xml:space="preserve">1957, </w:delText>
        </w:r>
        <w:r w:rsidRPr="00E0251F" w:rsidDel="0043097E">
          <w:rPr>
            <w:b/>
            <w:noProof/>
          </w:rPr>
          <w:delText>3</w:delText>
        </w:r>
        <w:r w:rsidDel="0043097E">
          <w:rPr>
            <w:noProof/>
          </w:rPr>
          <w:delText>:1001-1010.</w:delText>
        </w:r>
      </w:del>
    </w:p>
    <w:p w14:paraId="6C5CB743" w14:textId="77777777" w:rsidR="00E07702" w:rsidRDefault="00E0251F">
      <w:pPr>
        <w:ind w:left="720" w:hanging="720"/>
        <w:rPr>
          <w:del w:id="2431" w:author="hqin" w:date="2013-01-28T08:41:00Z"/>
          <w:noProof/>
        </w:rPr>
      </w:pPr>
      <w:del w:id="2432" w:author="hqin" w:date="2013-01-28T08:41:00Z">
        <w:r w:rsidDel="0043097E">
          <w:rPr>
            <w:noProof/>
          </w:rPr>
          <w:delText>32.</w:delText>
        </w:r>
        <w:r w:rsidDel="0043097E">
          <w:rPr>
            <w:noProof/>
          </w:rPr>
          <w:tab/>
          <w:delText xml:space="preserve">Vary PS: </w:delText>
        </w:r>
        <w:r w:rsidRPr="00E0251F" w:rsidDel="0043097E">
          <w:rPr>
            <w:b/>
            <w:noProof/>
          </w:rPr>
          <w:delText xml:space="preserve">Prime time for </w:delText>
        </w:r>
        <w:r w:rsidRPr="00E0251F" w:rsidDel="0043097E">
          <w:rPr>
            <w:b/>
            <w:i/>
            <w:noProof/>
          </w:rPr>
          <w:delText>Bacillus megaterium</w:delText>
        </w:r>
        <w:r w:rsidDel="0043097E">
          <w:rPr>
            <w:noProof/>
          </w:rPr>
          <w:delText xml:space="preserve">. </w:delText>
        </w:r>
        <w:r w:rsidRPr="00E0251F" w:rsidDel="0043097E">
          <w:rPr>
            <w:i/>
            <w:noProof/>
          </w:rPr>
          <w:delText xml:space="preserve">Microbiology </w:delText>
        </w:r>
        <w:r w:rsidDel="0043097E">
          <w:rPr>
            <w:noProof/>
          </w:rPr>
          <w:delText xml:space="preserve">1994, </w:delText>
        </w:r>
        <w:r w:rsidRPr="00E0251F" w:rsidDel="0043097E">
          <w:rPr>
            <w:b/>
            <w:noProof/>
          </w:rPr>
          <w:delText>140 ( Pt 5)</w:delText>
        </w:r>
        <w:r w:rsidDel="0043097E">
          <w:rPr>
            <w:noProof/>
          </w:rPr>
          <w:delText>:1001-1013.</w:delText>
        </w:r>
      </w:del>
    </w:p>
    <w:p w14:paraId="3BEF67CC" w14:textId="77777777" w:rsidR="00E07702" w:rsidRDefault="00E0251F">
      <w:pPr>
        <w:ind w:left="720" w:hanging="720"/>
        <w:rPr>
          <w:del w:id="2433" w:author="hqin" w:date="2013-01-28T08:41:00Z"/>
          <w:noProof/>
        </w:rPr>
      </w:pPr>
      <w:del w:id="2434" w:author="hqin" w:date="2013-01-28T08:41:00Z">
        <w:r w:rsidDel="0043097E">
          <w:rPr>
            <w:noProof/>
          </w:rPr>
          <w:delText>33.</w:delText>
        </w:r>
        <w:r w:rsidDel="0043097E">
          <w:rPr>
            <w:noProof/>
          </w:rPr>
          <w:tab/>
          <w:delText xml:space="preserve">Oliva CR, Swiecki MK, Griguer CE, Lisanby MW, Bullard DC, Turnbough CL, Jr., Kearney JF: </w:delText>
        </w:r>
        <w:r w:rsidRPr="00E0251F" w:rsidDel="0043097E">
          <w:rPr>
            <w:b/>
            <w:noProof/>
          </w:rPr>
          <w:delText xml:space="preserve">The integrin Mac-1 (CR3) mediates internalization and directs </w:delText>
        </w:r>
        <w:r w:rsidRPr="00E0251F" w:rsidDel="0043097E">
          <w:rPr>
            <w:b/>
            <w:i/>
            <w:noProof/>
          </w:rPr>
          <w:delText>Bacillus anthracis</w:delText>
        </w:r>
        <w:r w:rsidRPr="00E0251F" w:rsidDel="0043097E">
          <w:rPr>
            <w:b/>
            <w:noProof/>
          </w:rPr>
          <w:delText xml:space="preserve"> spores into professional phagocytes</w:delText>
        </w:r>
        <w:r w:rsidDel="0043097E">
          <w:rPr>
            <w:noProof/>
          </w:rPr>
          <w:delText xml:space="preserve">. </w:delText>
        </w:r>
        <w:r w:rsidRPr="00E0251F" w:rsidDel="0043097E">
          <w:rPr>
            <w:i/>
            <w:noProof/>
          </w:rPr>
          <w:delText xml:space="preserve">Proc Natl Acad Sci U S A </w:delText>
        </w:r>
        <w:r w:rsidDel="0043097E">
          <w:rPr>
            <w:noProof/>
          </w:rPr>
          <w:delText xml:space="preserve">2008, </w:delText>
        </w:r>
        <w:r w:rsidRPr="00E0251F" w:rsidDel="0043097E">
          <w:rPr>
            <w:b/>
            <w:noProof/>
          </w:rPr>
          <w:delText>105</w:delText>
        </w:r>
        <w:r w:rsidDel="0043097E">
          <w:rPr>
            <w:noProof/>
          </w:rPr>
          <w:delText>:1261-1266.</w:delText>
        </w:r>
      </w:del>
    </w:p>
    <w:p w14:paraId="6A6DCAA8" w14:textId="77777777" w:rsidR="00E07702" w:rsidRDefault="00E0251F">
      <w:pPr>
        <w:ind w:left="720" w:hanging="720"/>
        <w:rPr>
          <w:del w:id="2435" w:author="hqin" w:date="2013-01-28T08:41:00Z"/>
          <w:noProof/>
        </w:rPr>
      </w:pPr>
      <w:del w:id="2436" w:author="hqin" w:date="2013-01-28T08:41:00Z">
        <w:r w:rsidDel="0043097E">
          <w:rPr>
            <w:noProof/>
          </w:rPr>
          <w:delText>34.</w:delText>
        </w:r>
        <w:r w:rsidDel="0043097E">
          <w:rPr>
            <w:noProof/>
          </w:rPr>
          <w:tab/>
          <w:delText xml:space="preserve">Bozue J, Moody KL, Cote CK, Stiles BG, Friedlander AM, Welkos SL, Hale ML: </w:delText>
        </w:r>
        <w:r w:rsidRPr="00E0251F" w:rsidDel="0043097E">
          <w:rPr>
            <w:b/>
            <w:i/>
            <w:noProof/>
          </w:rPr>
          <w:delText xml:space="preserve">Bacillus anthracis </w:delText>
        </w:r>
        <w:r w:rsidRPr="00E0251F" w:rsidDel="0043097E">
          <w:rPr>
            <w:b/>
            <w:noProof/>
          </w:rPr>
          <w:delText>spores of the bclA mutant exhibit increased adherence to epithelial cells, fibroblasts, and endothelial cells but not to macrophages</w:delText>
        </w:r>
        <w:r w:rsidDel="0043097E">
          <w:rPr>
            <w:noProof/>
          </w:rPr>
          <w:delText xml:space="preserve">. </w:delText>
        </w:r>
        <w:r w:rsidRPr="00E0251F" w:rsidDel="0043097E">
          <w:rPr>
            <w:i/>
            <w:noProof/>
          </w:rPr>
          <w:delText xml:space="preserve">Infect Immun </w:delText>
        </w:r>
        <w:r w:rsidDel="0043097E">
          <w:rPr>
            <w:noProof/>
          </w:rPr>
          <w:delText xml:space="preserve">2007, </w:delText>
        </w:r>
        <w:r w:rsidRPr="00E0251F" w:rsidDel="0043097E">
          <w:rPr>
            <w:b/>
            <w:noProof/>
          </w:rPr>
          <w:delText>75</w:delText>
        </w:r>
        <w:r w:rsidDel="0043097E">
          <w:rPr>
            <w:noProof/>
          </w:rPr>
          <w:delText>(9):4498-4505.</w:delText>
        </w:r>
      </w:del>
    </w:p>
    <w:p w14:paraId="11048F29" w14:textId="77777777" w:rsidR="00E07702" w:rsidRDefault="00E0251F">
      <w:pPr>
        <w:ind w:left="720" w:hanging="720"/>
        <w:rPr>
          <w:del w:id="2437" w:author="hqin" w:date="2013-01-28T08:41:00Z"/>
          <w:noProof/>
        </w:rPr>
      </w:pPr>
      <w:del w:id="2438" w:author="hqin" w:date="2013-01-28T08:41:00Z">
        <w:r w:rsidDel="0043097E">
          <w:rPr>
            <w:noProof/>
          </w:rPr>
          <w:delText>35.</w:delText>
        </w:r>
        <w:r w:rsidDel="0043097E">
          <w:rPr>
            <w:noProof/>
          </w:rPr>
          <w:tab/>
          <w:delText xml:space="preserve">Ball DA, Taylor R, Todd SJ, Redmond C, Couture-Tosi E, Sylvestre P, Moir A, Bullough PA: </w:delText>
        </w:r>
        <w:r w:rsidRPr="00E0251F" w:rsidDel="0043097E">
          <w:rPr>
            <w:b/>
            <w:noProof/>
          </w:rPr>
          <w:delText xml:space="preserve">Structure of the exosporium and sublayers of spores of the </w:delText>
        </w:r>
        <w:r w:rsidRPr="00E0251F" w:rsidDel="0043097E">
          <w:rPr>
            <w:b/>
            <w:i/>
            <w:noProof/>
          </w:rPr>
          <w:delText>Bacillus cereus</w:delText>
        </w:r>
        <w:r w:rsidRPr="00E0251F" w:rsidDel="0043097E">
          <w:rPr>
            <w:b/>
            <w:noProof/>
          </w:rPr>
          <w:delText xml:space="preserve"> family revealed by electron crystallography</w:delText>
        </w:r>
        <w:r w:rsidDel="0043097E">
          <w:rPr>
            <w:noProof/>
          </w:rPr>
          <w:delText xml:space="preserve">. </w:delText>
        </w:r>
        <w:r w:rsidRPr="00E0251F" w:rsidDel="0043097E">
          <w:rPr>
            <w:i/>
            <w:noProof/>
          </w:rPr>
          <w:delText xml:space="preserve">Mol Microbiol </w:delText>
        </w:r>
        <w:r w:rsidDel="0043097E">
          <w:rPr>
            <w:noProof/>
          </w:rPr>
          <w:delText xml:space="preserve">2008, </w:delText>
        </w:r>
        <w:r w:rsidRPr="00E0251F" w:rsidDel="0043097E">
          <w:rPr>
            <w:b/>
            <w:noProof/>
          </w:rPr>
          <w:delText>68</w:delText>
        </w:r>
        <w:r w:rsidDel="0043097E">
          <w:rPr>
            <w:noProof/>
          </w:rPr>
          <w:delText>:947-958.</w:delText>
        </w:r>
      </w:del>
    </w:p>
    <w:p w14:paraId="76F4E298" w14:textId="77777777" w:rsidR="00E07702" w:rsidRDefault="00E0251F">
      <w:pPr>
        <w:ind w:left="720" w:hanging="720"/>
        <w:rPr>
          <w:del w:id="2439" w:author="hqin" w:date="2013-01-28T08:41:00Z"/>
          <w:noProof/>
        </w:rPr>
      </w:pPr>
      <w:del w:id="2440" w:author="hqin" w:date="2013-01-28T08:41:00Z">
        <w:r w:rsidDel="0043097E">
          <w:rPr>
            <w:noProof/>
          </w:rPr>
          <w:delText>36.</w:delText>
        </w:r>
        <w:r w:rsidDel="0043097E">
          <w:rPr>
            <w:noProof/>
          </w:rPr>
          <w:tab/>
          <w:delText xml:space="preserve">Driks A: </w:delText>
        </w:r>
        <w:r w:rsidRPr="00E0251F" w:rsidDel="0043097E">
          <w:rPr>
            <w:b/>
            <w:noProof/>
          </w:rPr>
          <w:delText>Proteins of the spore core and coat</w:delText>
        </w:r>
        <w:r w:rsidDel="0043097E">
          <w:rPr>
            <w:noProof/>
          </w:rPr>
          <w:delText xml:space="preserve">. In: </w:delText>
        </w:r>
        <w:r w:rsidRPr="00E0251F" w:rsidDel="0043097E">
          <w:rPr>
            <w:i/>
            <w:noProof/>
          </w:rPr>
          <w:delText>Bacillus subtilis and its closest relatives.</w:delText>
        </w:r>
        <w:r w:rsidDel="0043097E">
          <w:rPr>
            <w:noProof/>
          </w:rPr>
          <w:delText xml:space="preserve"> Edited by Sonenshein AL, Hoch JA, Losick R. Washington, D.C: American Society for Microbiology; 2002: 527-536.</w:delText>
        </w:r>
      </w:del>
    </w:p>
    <w:p w14:paraId="2BA5E518" w14:textId="77777777" w:rsidR="00E07702" w:rsidRDefault="00E0251F">
      <w:pPr>
        <w:ind w:left="720" w:hanging="720"/>
        <w:rPr>
          <w:del w:id="2441" w:author="hqin" w:date="2013-01-28T08:41:00Z"/>
          <w:noProof/>
        </w:rPr>
      </w:pPr>
      <w:del w:id="2442" w:author="hqin" w:date="2013-01-28T08:41:00Z">
        <w:r w:rsidDel="0043097E">
          <w:rPr>
            <w:noProof/>
          </w:rPr>
          <w:delText>37.</w:delText>
        </w:r>
        <w:r w:rsidDel="0043097E">
          <w:rPr>
            <w:noProof/>
          </w:rPr>
          <w:tab/>
          <w:delText xml:space="preserve">Salzberg SL, Delcher AL, Kasif S, White O: </w:delText>
        </w:r>
        <w:r w:rsidRPr="00E0251F" w:rsidDel="0043097E">
          <w:rPr>
            <w:b/>
            <w:noProof/>
          </w:rPr>
          <w:delText>Microbial gene identification using interpolated Markov models</w:delText>
        </w:r>
        <w:r w:rsidDel="0043097E">
          <w:rPr>
            <w:noProof/>
          </w:rPr>
          <w:delText xml:space="preserve">. </w:delText>
        </w:r>
        <w:r w:rsidRPr="00E0251F" w:rsidDel="0043097E">
          <w:rPr>
            <w:i/>
            <w:noProof/>
          </w:rPr>
          <w:delText xml:space="preserve">Nucleic Acids Res </w:delText>
        </w:r>
        <w:r w:rsidDel="0043097E">
          <w:rPr>
            <w:noProof/>
          </w:rPr>
          <w:delText xml:space="preserve">1998, </w:delText>
        </w:r>
        <w:r w:rsidRPr="00E0251F" w:rsidDel="0043097E">
          <w:rPr>
            <w:b/>
            <w:noProof/>
          </w:rPr>
          <w:delText>26</w:delText>
        </w:r>
        <w:r w:rsidDel="0043097E">
          <w:rPr>
            <w:noProof/>
          </w:rPr>
          <w:delText>(2):544-548.</w:delText>
        </w:r>
      </w:del>
    </w:p>
    <w:p w14:paraId="16529792" w14:textId="77777777" w:rsidR="00E07702" w:rsidRDefault="00E0251F">
      <w:pPr>
        <w:ind w:left="720" w:hanging="720"/>
        <w:rPr>
          <w:del w:id="2443" w:author="hqin" w:date="2013-01-28T08:41:00Z"/>
          <w:noProof/>
        </w:rPr>
      </w:pPr>
      <w:del w:id="2444" w:author="hqin" w:date="2013-01-28T08:41:00Z">
        <w:r w:rsidDel="0043097E">
          <w:rPr>
            <w:noProof/>
          </w:rPr>
          <w:delText>38.</w:delText>
        </w:r>
        <w:r w:rsidDel="0043097E">
          <w:rPr>
            <w:noProof/>
          </w:rPr>
          <w:tab/>
          <w:delText xml:space="preserve">Moszer I, Jones LM, Moreira S, Fabry C, Danchin A: </w:delText>
        </w:r>
        <w:r w:rsidRPr="00E0251F" w:rsidDel="0043097E">
          <w:rPr>
            <w:b/>
            <w:noProof/>
          </w:rPr>
          <w:delText xml:space="preserve">SubtiList: the reference database for the </w:delText>
        </w:r>
        <w:r w:rsidRPr="00E0251F" w:rsidDel="0043097E">
          <w:rPr>
            <w:b/>
            <w:i/>
            <w:noProof/>
          </w:rPr>
          <w:delText xml:space="preserve">Bacillus subtilis </w:delText>
        </w:r>
        <w:r w:rsidRPr="00E0251F" w:rsidDel="0043097E">
          <w:rPr>
            <w:b/>
            <w:noProof/>
          </w:rPr>
          <w:delText>genome</w:delText>
        </w:r>
        <w:r w:rsidDel="0043097E">
          <w:rPr>
            <w:noProof/>
          </w:rPr>
          <w:delText xml:space="preserve">. </w:delText>
        </w:r>
        <w:r w:rsidRPr="00E0251F" w:rsidDel="0043097E">
          <w:rPr>
            <w:i/>
            <w:noProof/>
          </w:rPr>
          <w:delText xml:space="preserve">Nucleic Acids Res </w:delText>
        </w:r>
        <w:r w:rsidDel="0043097E">
          <w:rPr>
            <w:noProof/>
          </w:rPr>
          <w:delText xml:space="preserve">2002, </w:delText>
        </w:r>
        <w:r w:rsidRPr="00E0251F" w:rsidDel="0043097E">
          <w:rPr>
            <w:b/>
            <w:noProof/>
          </w:rPr>
          <w:delText>30</w:delText>
        </w:r>
        <w:r w:rsidDel="0043097E">
          <w:rPr>
            <w:noProof/>
          </w:rPr>
          <w:delText>(1):62-65.</w:delText>
        </w:r>
      </w:del>
    </w:p>
    <w:p w14:paraId="798D8B4F" w14:textId="77777777" w:rsidR="00E07702" w:rsidRDefault="00E0251F">
      <w:pPr>
        <w:ind w:left="720" w:hanging="720"/>
        <w:rPr>
          <w:del w:id="2445" w:author="hqin" w:date="2013-01-28T08:41:00Z"/>
          <w:noProof/>
        </w:rPr>
      </w:pPr>
      <w:del w:id="2446" w:author="hqin" w:date="2013-01-28T08:41:00Z">
        <w:r w:rsidDel="0043097E">
          <w:rPr>
            <w:noProof/>
          </w:rPr>
          <w:delText>39.</w:delText>
        </w:r>
        <w:r w:rsidDel="0043097E">
          <w:rPr>
            <w:noProof/>
          </w:rPr>
          <w:tab/>
          <w:delText xml:space="preserve">Altschul SF, Madden TL, Schaffer AA, Zhang J, Zhang Z, Miller W, Lipman DJ: </w:delText>
        </w:r>
        <w:r w:rsidRPr="00E0251F" w:rsidDel="0043097E">
          <w:rPr>
            <w:b/>
            <w:noProof/>
          </w:rPr>
          <w:delText>Gapped BLAST and PSI-BLAST: a new generation of protein database search programs</w:delText>
        </w:r>
        <w:r w:rsidDel="0043097E">
          <w:rPr>
            <w:noProof/>
          </w:rPr>
          <w:delText xml:space="preserve">. </w:delText>
        </w:r>
        <w:r w:rsidRPr="00E0251F" w:rsidDel="0043097E">
          <w:rPr>
            <w:i/>
            <w:noProof/>
          </w:rPr>
          <w:delText xml:space="preserve">Nucleic Acids Res </w:delText>
        </w:r>
        <w:r w:rsidDel="0043097E">
          <w:rPr>
            <w:noProof/>
          </w:rPr>
          <w:delText xml:space="preserve">1997, </w:delText>
        </w:r>
        <w:r w:rsidRPr="00E0251F" w:rsidDel="0043097E">
          <w:rPr>
            <w:b/>
            <w:noProof/>
          </w:rPr>
          <w:delText>25</w:delText>
        </w:r>
        <w:r w:rsidDel="0043097E">
          <w:rPr>
            <w:noProof/>
          </w:rPr>
          <w:delText>(17):3389-3402.</w:delText>
        </w:r>
      </w:del>
    </w:p>
    <w:p w14:paraId="46265CA5" w14:textId="77777777" w:rsidR="00E07702" w:rsidRDefault="00E0251F">
      <w:pPr>
        <w:ind w:left="720" w:hanging="720"/>
        <w:rPr>
          <w:del w:id="2447" w:author="hqin" w:date="2013-01-28T08:41:00Z"/>
          <w:noProof/>
        </w:rPr>
      </w:pPr>
      <w:del w:id="2448" w:author="hqin" w:date="2013-01-28T08:41:00Z">
        <w:r w:rsidDel="0043097E">
          <w:rPr>
            <w:noProof/>
          </w:rPr>
          <w:delText>40.</w:delText>
        </w:r>
        <w:r w:rsidDel="0043097E">
          <w:rPr>
            <w:noProof/>
          </w:rPr>
          <w:tab/>
          <w:delText xml:space="preserve">Kerfeld CA, Scott KM: </w:delText>
        </w:r>
        <w:r w:rsidRPr="00E0251F" w:rsidDel="0043097E">
          <w:rPr>
            <w:b/>
            <w:noProof/>
          </w:rPr>
          <w:delText>Using BLAST to teach "E-value-tionary" concepts</w:delText>
        </w:r>
        <w:r w:rsidDel="0043097E">
          <w:rPr>
            <w:noProof/>
          </w:rPr>
          <w:delText xml:space="preserve">. </w:delText>
        </w:r>
        <w:r w:rsidRPr="00E0251F" w:rsidDel="0043097E">
          <w:rPr>
            <w:i/>
            <w:noProof/>
          </w:rPr>
          <w:delText xml:space="preserve">PLoS biology </w:delText>
        </w:r>
        <w:r w:rsidDel="0043097E">
          <w:rPr>
            <w:noProof/>
          </w:rPr>
          <w:delText xml:space="preserve">2011, </w:delText>
        </w:r>
        <w:r w:rsidRPr="00E0251F" w:rsidDel="0043097E">
          <w:rPr>
            <w:b/>
            <w:noProof/>
          </w:rPr>
          <w:delText>9</w:delText>
        </w:r>
        <w:r w:rsidDel="0043097E">
          <w:rPr>
            <w:noProof/>
          </w:rPr>
          <w:delText>(2):e1001014.</w:delText>
        </w:r>
      </w:del>
    </w:p>
    <w:p w14:paraId="48BD0506" w14:textId="77777777" w:rsidR="00E07702" w:rsidRDefault="00E0251F">
      <w:pPr>
        <w:ind w:left="720" w:hanging="720"/>
        <w:rPr>
          <w:del w:id="2449" w:author="hqin" w:date="2013-01-28T08:41:00Z"/>
          <w:noProof/>
        </w:rPr>
      </w:pPr>
      <w:del w:id="2450" w:author="hqin" w:date="2013-01-28T08:41:00Z">
        <w:r w:rsidDel="0043097E">
          <w:rPr>
            <w:noProof/>
          </w:rPr>
          <w:delText>41.</w:delText>
        </w:r>
        <w:r w:rsidDel="0043097E">
          <w:rPr>
            <w:noProof/>
          </w:rPr>
          <w:tab/>
          <w:delText xml:space="preserve">Enright AJ, Van Dongen S, Ouzounis CA: </w:delText>
        </w:r>
        <w:r w:rsidRPr="00E0251F" w:rsidDel="0043097E">
          <w:rPr>
            <w:b/>
            <w:noProof/>
          </w:rPr>
          <w:delText>An efficient algorithm for large-scale detection of protein families</w:delText>
        </w:r>
        <w:r w:rsidDel="0043097E">
          <w:rPr>
            <w:noProof/>
          </w:rPr>
          <w:delText xml:space="preserve">. </w:delText>
        </w:r>
        <w:r w:rsidRPr="00E0251F" w:rsidDel="0043097E">
          <w:rPr>
            <w:i/>
            <w:noProof/>
          </w:rPr>
          <w:delText xml:space="preserve">Nucleic Acids Res </w:delText>
        </w:r>
        <w:r w:rsidDel="0043097E">
          <w:rPr>
            <w:noProof/>
          </w:rPr>
          <w:delText xml:space="preserve">2002, </w:delText>
        </w:r>
        <w:r w:rsidRPr="00E0251F" w:rsidDel="0043097E">
          <w:rPr>
            <w:b/>
            <w:noProof/>
          </w:rPr>
          <w:delText>30</w:delText>
        </w:r>
        <w:r w:rsidDel="0043097E">
          <w:rPr>
            <w:noProof/>
          </w:rPr>
          <w:delText>(7):1575-1584.</w:delText>
        </w:r>
      </w:del>
    </w:p>
    <w:p w14:paraId="1676A447" w14:textId="77777777" w:rsidR="00E07702" w:rsidRDefault="00E0251F">
      <w:pPr>
        <w:ind w:left="720" w:hanging="720"/>
        <w:rPr>
          <w:del w:id="2451" w:author="hqin" w:date="2013-01-28T08:41:00Z"/>
          <w:noProof/>
        </w:rPr>
      </w:pPr>
      <w:del w:id="2452" w:author="hqin" w:date="2013-01-28T08:41:00Z">
        <w:r w:rsidDel="0043097E">
          <w:rPr>
            <w:noProof/>
          </w:rPr>
          <w:delText>42.</w:delText>
        </w:r>
        <w:r w:rsidDel="0043097E">
          <w:rPr>
            <w:noProof/>
          </w:rPr>
          <w:tab/>
          <w:delText xml:space="preserve">Bork P, Dandekar T, Diaz-Lazcoz Y, Eisenhaber F, Huynen M, Yuan Y: </w:delText>
        </w:r>
        <w:r w:rsidRPr="00E0251F" w:rsidDel="0043097E">
          <w:rPr>
            <w:b/>
            <w:noProof/>
          </w:rPr>
          <w:delText>Predicting function: from genes to genomes and back</w:delText>
        </w:r>
        <w:r w:rsidDel="0043097E">
          <w:rPr>
            <w:noProof/>
          </w:rPr>
          <w:delText xml:space="preserve">. </w:delText>
        </w:r>
        <w:r w:rsidRPr="00E0251F" w:rsidDel="0043097E">
          <w:rPr>
            <w:i/>
            <w:noProof/>
          </w:rPr>
          <w:delText xml:space="preserve">J Mol Biol </w:delText>
        </w:r>
        <w:r w:rsidDel="0043097E">
          <w:rPr>
            <w:noProof/>
          </w:rPr>
          <w:delText xml:space="preserve">1998, </w:delText>
        </w:r>
        <w:r w:rsidRPr="00E0251F" w:rsidDel="0043097E">
          <w:rPr>
            <w:b/>
            <w:noProof/>
          </w:rPr>
          <w:delText>283</w:delText>
        </w:r>
        <w:r w:rsidDel="0043097E">
          <w:rPr>
            <w:noProof/>
          </w:rPr>
          <w:delText>(4):707-725.</w:delText>
        </w:r>
      </w:del>
    </w:p>
    <w:p w14:paraId="6088FD40" w14:textId="77777777" w:rsidR="00E07702" w:rsidRDefault="00E0251F">
      <w:pPr>
        <w:ind w:left="720" w:hanging="720"/>
        <w:rPr>
          <w:del w:id="2453" w:author="hqin" w:date="2013-01-28T08:41:00Z"/>
          <w:noProof/>
        </w:rPr>
      </w:pPr>
      <w:del w:id="2454" w:author="hqin" w:date="2013-01-28T08:41:00Z">
        <w:r w:rsidDel="0043097E">
          <w:rPr>
            <w:noProof/>
          </w:rPr>
          <w:delText>43.</w:delText>
        </w:r>
        <w:r w:rsidDel="0043097E">
          <w:rPr>
            <w:noProof/>
          </w:rPr>
          <w:tab/>
          <w:delText xml:space="preserve">Tatusov RL, Koonin EV, Lipman DJ: </w:delText>
        </w:r>
        <w:r w:rsidRPr="00E0251F" w:rsidDel="0043097E">
          <w:rPr>
            <w:b/>
            <w:noProof/>
          </w:rPr>
          <w:delText>A genomic perspective on protein families</w:delText>
        </w:r>
        <w:r w:rsidDel="0043097E">
          <w:rPr>
            <w:noProof/>
          </w:rPr>
          <w:delText xml:space="preserve">. </w:delText>
        </w:r>
        <w:r w:rsidRPr="00E0251F" w:rsidDel="0043097E">
          <w:rPr>
            <w:i/>
            <w:noProof/>
          </w:rPr>
          <w:delText xml:space="preserve">Science </w:delText>
        </w:r>
        <w:r w:rsidDel="0043097E">
          <w:rPr>
            <w:noProof/>
          </w:rPr>
          <w:delText xml:space="preserve">1997, </w:delText>
        </w:r>
        <w:r w:rsidRPr="00E0251F" w:rsidDel="0043097E">
          <w:rPr>
            <w:b/>
            <w:noProof/>
          </w:rPr>
          <w:delText>278</w:delText>
        </w:r>
        <w:r w:rsidDel="0043097E">
          <w:rPr>
            <w:noProof/>
          </w:rPr>
          <w:delText>(5338):631-637.</w:delText>
        </w:r>
      </w:del>
    </w:p>
    <w:p w14:paraId="026868B4" w14:textId="77777777" w:rsidR="00E07702" w:rsidRDefault="00E0251F">
      <w:pPr>
        <w:ind w:left="720" w:hanging="720"/>
        <w:rPr>
          <w:del w:id="2455" w:author="hqin" w:date="2013-01-28T08:41:00Z"/>
          <w:noProof/>
        </w:rPr>
      </w:pPr>
      <w:del w:id="2456" w:author="hqin" w:date="2013-01-28T08:41:00Z">
        <w:r w:rsidDel="0043097E">
          <w:rPr>
            <w:noProof/>
          </w:rPr>
          <w:delText>44.</w:delText>
        </w:r>
        <w:r w:rsidDel="0043097E">
          <w:rPr>
            <w:noProof/>
          </w:rPr>
          <w:tab/>
          <w:delText xml:space="preserve">Shimodaira H, Hasegawa M: </w:delText>
        </w:r>
        <w:r w:rsidRPr="00E0251F" w:rsidDel="0043097E">
          <w:rPr>
            <w:b/>
            <w:noProof/>
          </w:rPr>
          <w:delText>CONSEL: for assessing the confidence of phylogenetic tree selection</w:delText>
        </w:r>
        <w:r w:rsidDel="0043097E">
          <w:rPr>
            <w:noProof/>
          </w:rPr>
          <w:delText xml:space="preserve">. </w:delText>
        </w:r>
        <w:r w:rsidRPr="00E0251F" w:rsidDel="0043097E">
          <w:rPr>
            <w:i/>
            <w:noProof/>
          </w:rPr>
          <w:delText xml:space="preserve">Bioinformatics </w:delText>
        </w:r>
        <w:r w:rsidDel="0043097E">
          <w:rPr>
            <w:noProof/>
          </w:rPr>
          <w:delText xml:space="preserve">2001, </w:delText>
        </w:r>
        <w:r w:rsidRPr="00E0251F" w:rsidDel="0043097E">
          <w:rPr>
            <w:b/>
            <w:noProof/>
          </w:rPr>
          <w:delText>17</w:delText>
        </w:r>
        <w:r w:rsidDel="0043097E">
          <w:rPr>
            <w:noProof/>
          </w:rPr>
          <w:delText>(12):1246-1247.</w:delText>
        </w:r>
      </w:del>
    </w:p>
    <w:p w14:paraId="7A857CCE" w14:textId="77777777" w:rsidR="00E07702" w:rsidRDefault="00E0251F">
      <w:pPr>
        <w:ind w:left="720" w:hanging="720"/>
        <w:rPr>
          <w:del w:id="2457" w:author="hqin" w:date="2013-01-28T08:41:00Z"/>
          <w:noProof/>
        </w:rPr>
      </w:pPr>
      <w:del w:id="2458" w:author="hqin" w:date="2013-01-28T08:41:00Z">
        <w:r w:rsidDel="0043097E">
          <w:rPr>
            <w:noProof/>
          </w:rPr>
          <w:delText>45.</w:delText>
        </w:r>
        <w:r w:rsidDel="0043097E">
          <w:rPr>
            <w:noProof/>
          </w:rPr>
          <w:tab/>
          <w:delText xml:space="preserve">Felsenstein J: </w:delText>
        </w:r>
        <w:r w:rsidRPr="00E0251F" w:rsidDel="0043097E">
          <w:rPr>
            <w:b/>
            <w:noProof/>
          </w:rPr>
          <w:delText>PHYLIP (Phylogeny inference package) version 3.6</w:delText>
        </w:r>
        <w:r w:rsidDel="0043097E">
          <w:rPr>
            <w:noProof/>
          </w:rPr>
          <w:delText xml:space="preserve">. </w:delText>
        </w:r>
        <w:r w:rsidRPr="00E0251F" w:rsidDel="0043097E">
          <w:rPr>
            <w:i/>
            <w:noProof/>
          </w:rPr>
          <w:delText xml:space="preserve">Distributed by the author Department of Genome Sciences, University of Washington, Seattle </w:delText>
        </w:r>
        <w:r w:rsidDel="0043097E">
          <w:rPr>
            <w:noProof/>
          </w:rPr>
          <w:delText>2005.</w:delText>
        </w:r>
      </w:del>
    </w:p>
    <w:p w14:paraId="6E11EC9D" w14:textId="77777777" w:rsidR="00E07702" w:rsidRDefault="00E0251F">
      <w:pPr>
        <w:ind w:left="720" w:hanging="720"/>
        <w:rPr>
          <w:del w:id="2459" w:author="hqin" w:date="2013-01-28T08:41:00Z"/>
          <w:noProof/>
        </w:rPr>
      </w:pPr>
      <w:del w:id="2460" w:author="hqin" w:date="2013-01-28T08:41:00Z">
        <w:r w:rsidDel="0043097E">
          <w:rPr>
            <w:noProof/>
          </w:rPr>
          <w:delText>46.</w:delText>
        </w:r>
        <w:r w:rsidDel="0043097E">
          <w:rPr>
            <w:noProof/>
          </w:rPr>
          <w:tab/>
          <w:delText xml:space="preserve">Moreno-Hagelsieb G, Latimer K: </w:delText>
        </w:r>
        <w:r w:rsidRPr="00E0251F" w:rsidDel="0043097E">
          <w:rPr>
            <w:b/>
            <w:noProof/>
          </w:rPr>
          <w:delText>Choosing BLAST options for better detection of orthologs as reciprocal best hits</w:delText>
        </w:r>
        <w:r w:rsidDel="0043097E">
          <w:rPr>
            <w:noProof/>
          </w:rPr>
          <w:delText xml:space="preserve">. </w:delText>
        </w:r>
        <w:r w:rsidRPr="00E0251F" w:rsidDel="0043097E">
          <w:rPr>
            <w:i/>
            <w:noProof/>
          </w:rPr>
          <w:delText xml:space="preserve">Bioinformatics </w:delText>
        </w:r>
        <w:r w:rsidDel="0043097E">
          <w:rPr>
            <w:noProof/>
          </w:rPr>
          <w:delText xml:space="preserve">2008, </w:delText>
        </w:r>
        <w:r w:rsidRPr="00E0251F" w:rsidDel="0043097E">
          <w:rPr>
            <w:b/>
            <w:noProof/>
          </w:rPr>
          <w:delText>24</w:delText>
        </w:r>
        <w:r w:rsidDel="0043097E">
          <w:rPr>
            <w:noProof/>
          </w:rPr>
          <w:delText>(3):319-324.</w:delText>
        </w:r>
      </w:del>
    </w:p>
    <w:p w14:paraId="40AF24AB" w14:textId="77777777" w:rsidR="00E07702" w:rsidRDefault="00E0251F">
      <w:pPr>
        <w:ind w:left="720" w:hanging="720"/>
        <w:rPr>
          <w:del w:id="2461" w:author="hqin" w:date="2013-01-28T08:41:00Z"/>
          <w:noProof/>
        </w:rPr>
      </w:pPr>
      <w:del w:id="2462" w:author="hqin" w:date="2013-01-28T08:41:00Z">
        <w:r w:rsidDel="0043097E">
          <w:rPr>
            <w:noProof/>
          </w:rPr>
          <w:delText>47.</w:delText>
        </w:r>
        <w:r w:rsidDel="0043097E">
          <w:rPr>
            <w:noProof/>
          </w:rPr>
          <w:tab/>
          <w:delText xml:space="preserve">R Development Core Team: </w:delText>
        </w:r>
        <w:r w:rsidRPr="00E0251F" w:rsidDel="0043097E">
          <w:rPr>
            <w:b/>
            <w:noProof/>
          </w:rPr>
          <w:delText>R: A language and environment for statistical computing</w:delText>
        </w:r>
        <w:r w:rsidDel="0043097E">
          <w:rPr>
            <w:noProof/>
          </w:rPr>
          <w:delText xml:space="preserve">. </w:delText>
        </w:r>
        <w:r w:rsidR="0036587D" w:rsidDel="0043097E">
          <w:fldChar w:fldCharType="begin"/>
        </w:r>
        <w:r w:rsidR="009F2655" w:rsidDel="0043097E">
          <w:delInstrText>HYPERLINK "http://wwwR-projectorg"</w:delInstrText>
        </w:r>
        <w:r w:rsidR="0036587D" w:rsidDel="0043097E">
          <w:fldChar w:fldCharType="separate"/>
        </w:r>
        <w:r w:rsidRPr="00E0251F" w:rsidDel="0043097E">
          <w:rPr>
            <w:rStyle w:val="Hyperlink"/>
            <w:i/>
            <w:noProof/>
          </w:rPr>
          <w:delText>http://wwwR-projectorg</w:delText>
        </w:r>
        <w:r w:rsidR="0036587D" w:rsidDel="0043097E">
          <w:fldChar w:fldCharType="end"/>
        </w:r>
        <w:r w:rsidRPr="00E0251F" w:rsidDel="0043097E">
          <w:rPr>
            <w:i/>
            <w:noProof/>
          </w:rPr>
          <w:delText xml:space="preserve"> </w:delText>
        </w:r>
        <w:r w:rsidDel="0043097E">
          <w:rPr>
            <w:noProof/>
          </w:rPr>
          <w:delText>2009.</w:delText>
        </w:r>
      </w:del>
    </w:p>
    <w:p w14:paraId="1A1E81AD" w14:textId="77777777" w:rsidR="00E07702" w:rsidRDefault="00E0251F">
      <w:pPr>
        <w:ind w:left="720" w:hanging="720"/>
        <w:rPr>
          <w:del w:id="2463" w:author="hqin" w:date="2013-01-28T08:41:00Z"/>
          <w:noProof/>
        </w:rPr>
      </w:pPr>
      <w:del w:id="2464" w:author="hqin" w:date="2013-01-28T08:41:00Z">
        <w:r w:rsidDel="0043097E">
          <w:rPr>
            <w:noProof/>
          </w:rPr>
          <w:delText>48.</w:delText>
        </w:r>
        <w:r w:rsidDel="0043097E">
          <w:rPr>
            <w:noProof/>
          </w:rPr>
          <w:tab/>
          <w:delText xml:space="preserve">Paradis E, Claude J, Strimmer K: </w:delText>
        </w:r>
        <w:r w:rsidRPr="00E0251F" w:rsidDel="0043097E">
          <w:rPr>
            <w:b/>
            <w:noProof/>
          </w:rPr>
          <w:delText>APE: analyses of phylogenetics and evolution in R</w:delText>
        </w:r>
        <w:r w:rsidDel="0043097E">
          <w:rPr>
            <w:noProof/>
          </w:rPr>
          <w:delText xml:space="preserve">. </w:delText>
        </w:r>
        <w:r w:rsidRPr="00E0251F" w:rsidDel="0043097E">
          <w:rPr>
            <w:i/>
            <w:noProof/>
          </w:rPr>
          <w:delText xml:space="preserve">Bioinformatics </w:delText>
        </w:r>
        <w:r w:rsidDel="0043097E">
          <w:rPr>
            <w:noProof/>
          </w:rPr>
          <w:delText xml:space="preserve">2004, </w:delText>
        </w:r>
        <w:r w:rsidRPr="00E0251F" w:rsidDel="0043097E">
          <w:rPr>
            <w:b/>
            <w:noProof/>
          </w:rPr>
          <w:delText>20</w:delText>
        </w:r>
        <w:r w:rsidDel="0043097E">
          <w:rPr>
            <w:noProof/>
          </w:rPr>
          <w:delText>:289-290.</w:delText>
        </w:r>
      </w:del>
    </w:p>
    <w:p w14:paraId="1F617D40" w14:textId="77777777" w:rsidR="00E07702" w:rsidRDefault="00E0251F">
      <w:pPr>
        <w:ind w:left="720" w:hanging="720"/>
        <w:rPr>
          <w:del w:id="2465" w:author="hqin" w:date="2013-01-28T08:41:00Z"/>
          <w:noProof/>
        </w:rPr>
      </w:pPr>
      <w:del w:id="2466" w:author="hqin" w:date="2013-01-28T08:41:00Z">
        <w:r w:rsidDel="0043097E">
          <w:rPr>
            <w:noProof/>
          </w:rPr>
          <w:delText>49.</w:delText>
        </w:r>
        <w:r w:rsidDel="0043097E">
          <w:rPr>
            <w:noProof/>
          </w:rPr>
          <w:tab/>
          <w:delText xml:space="preserve">Tamura K, Dudley J, Nei M, Kumar S: </w:delText>
        </w:r>
        <w:r w:rsidRPr="00E0251F" w:rsidDel="0043097E">
          <w:rPr>
            <w:b/>
            <w:noProof/>
          </w:rPr>
          <w:delText>MEGA4: Molecular Evolutionary Genetics Analysis (MEGA) software version 4.0</w:delText>
        </w:r>
        <w:r w:rsidDel="0043097E">
          <w:rPr>
            <w:noProof/>
          </w:rPr>
          <w:delText xml:space="preserve">. </w:delText>
        </w:r>
        <w:r w:rsidRPr="00E0251F" w:rsidDel="0043097E">
          <w:rPr>
            <w:i/>
            <w:noProof/>
          </w:rPr>
          <w:delText xml:space="preserve">Mol Biol Evol </w:delText>
        </w:r>
        <w:r w:rsidDel="0043097E">
          <w:rPr>
            <w:noProof/>
          </w:rPr>
          <w:delText xml:space="preserve">2007, </w:delText>
        </w:r>
        <w:r w:rsidRPr="00E0251F" w:rsidDel="0043097E">
          <w:rPr>
            <w:b/>
            <w:noProof/>
          </w:rPr>
          <w:delText>24</w:delText>
        </w:r>
        <w:r w:rsidDel="0043097E">
          <w:rPr>
            <w:noProof/>
          </w:rPr>
          <w:delText>(8):1596-1599.</w:delText>
        </w:r>
      </w:del>
    </w:p>
    <w:p w14:paraId="7A0ECAF3" w14:textId="77777777" w:rsidR="00E07702" w:rsidRDefault="00E0251F">
      <w:pPr>
        <w:ind w:left="720" w:hanging="720"/>
        <w:rPr>
          <w:del w:id="2467" w:author="hqin" w:date="2013-01-28T08:41:00Z"/>
          <w:noProof/>
        </w:rPr>
      </w:pPr>
      <w:del w:id="2468" w:author="hqin" w:date="2013-01-28T08:41:00Z">
        <w:r w:rsidDel="0043097E">
          <w:rPr>
            <w:noProof/>
          </w:rPr>
          <w:delText>50.</w:delText>
        </w:r>
        <w:r w:rsidDel="0043097E">
          <w:rPr>
            <w:noProof/>
          </w:rPr>
          <w:tab/>
          <w:delText xml:space="preserve">Kumar S, Nei M, Dudley J, Tamura K: </w:delText>
        </w:r>
        <w:r w:rsidRPr="00E0251F" w:rsidDel="0043097E">
          <w:rPr>
            <w:b/>
            <w:noProof/>
          </w:rPr>
          <w:delText>MEGA: a biologist-centric software for evolutionary analysis of DNA and protein sequences</w:delText>
        </w:r>
        <w:r w:rsidDel="0043097E">
          <w:rPr>
            <w:noProof/>
          </w:rPr>
          <w:delText xml:space="preserve">. </w:delText>
        </w:r>
        <w:r w:rsidRPr="00E0251F" w:rsidDel="0043097E">
          <w:rPr>
            <w:i/>
            <w:noProof/>
          </w:rPr>
          <w:delText xml:space="preserve">Brief Bioinform </w:delText>
        </w:r>
        <w:r w:rsidDel="0043097E">
          <w:rPr>
            <w:noProof/>
          </w:rPr>
          <w:delText xml:space="preserve">2008, </w:delText>
        </w:r>
        <w:r w:rsidRPr="00E0251F" w:rsidDel="0043097E">
          <w:rPr>
            <w:b/>
            <w:noProof/>
          </w:rPr>
          <w:delText>9</w:delText>
        </w:r>
        <w:r w:rsidDel="0043097E">
          <w:rPr>
            <w:noProof/>
          </w:rPr>
          <w:delText>(4):299-306.</w:delText>
        </w:r>
      </w:del>
    </w:p>
    <w:p w14:paraId="248CD027" w14:textId="77777777" w:rsidR="00E07702" w:rsidRDefault="00E0251F">
      <w:pPr>
        <w:ind w:left="720" w:hanging="720"/>
        <w:rPr>
          <w:del w:id="2469" w:author="hqin" w:date="2013-01-28T08:41:00Z"/>
          <w:noProof/>
        </w:rPr>
      </w:pPr>
      <w:del w:id="2470" w:author="hqin" w:date="2013-01-28T08:41:00Z">
        <w:r w:rsidDel="0043097E">
          <w:rPr>
            <w:noProof/>
          </w:rPr>
          <w:delText>51.</w:delText>
        </w:r>
        <w:r w:rsidDel="0043097E">
          <w:rPr>
            <w:noProof/>
          </w:rPr>
          <w:tab/>
          <w:delText xml:space="preserve">Huson DH, Richter DC, Rausch C, Dezulian T, Franz M, Rupp R: </w:delText>
        </w:r>
        <w:r w:rsidRPr="00E0251F" w:rsidDel="0043097E">
          <w:rPr>
            <w:b/>
            <w:noProof/>
          </w:rPr>
          <w:delText>Dendroscope: An interactive viewer for large phylogenetic trees</w:delText>
        </w:r>
        <w:r w:rsidDel="0043097E">
          <w:rPr>
            <w:noProof/>
          </w:rPr>
          <w:delText xml:space="preserve">. </w:delText>
        </w:r>
        <w:r w:rsidRPr="00E0251F" w:rsidDel="0043097E">
          <w:rPr>
            <w:i/>
            <w:noProof/>
          </w:rPr>
          <w:delText xml:space="preserve">BMC Bioinformatics </w:delText>
        </w:r>
        <w:r w:rsidDel="0043097E">
          <w:rPr>
            <w:noProof/>
          </w:rPr>
          <w:delText xml:space="preserve">2007, </w:delText>
        </w:r>
        <w:r w:rsidRPr="00E0251F" w:rsidDel="0043097E">
          <w:rPr>
            <w:b/>
            <w:noProof/>
          </w:rPr>
          <w:delText>8</w:delText>
        </w:r>
        <w:r w:rsidDel="0043097E">
          <w:rPr>
            <w:noProof/>
          </w:rPr>
          <w:delText>:460.</w:delText>
        </w:r>
      </w:del>
    </w:p>
    <w:p w14:paraId="491A3605" w14:textId="77777777" w:rsidR="00E07702" w:rsidRDefault="00E0251F">
      <w:pPr>
        <w:ind w:left="720" w:hanging="720"/>
        <w:rPr>
          <w:del w:id="2471" w:author="hqin" w:date="2013-01-28T08:41:00Z"/>
          <w:noProof/>
        </w:rPr>
      </w:pPr>
      <w:del w:id="2472" w:author="hqin" w:date="2013-01-28T08:41:00Z">
        <w:r w:rsidDel="0043097E">
          <w:rPr>
            <w:noProof/>
          </w:rPr>
          <w:delText>52.</w:delText>
        </w:r>
        <w:r w:rsidDel="0043097E">
          <w:rPr>
            <w:noProof/>
          </w:rPr>
          <w:tab/>
          <w:delText xml:space="preserve">Yang Z: </w:delText>
        </w:r>
        <w:r w:rsidRPr="00E0251F" w:rsidDel="0043097E">
          <w:rPr>
            <w:b/>
            <w:noProof/>
          </w:rPr>
          <w:delText>Computational Molecular Evolution</w:delText>
        </w:r>
        <w:r w:rsidDel="0043097E">
          <w:rPr>
            <w:noProof/>
          </w:rPr>
          <w:delText>. Oxford: Oxford University Press; 2006.</w:delText>
        </w:r>
      </w:del>
    </w:p>
    <w:p w14:paraId="0D972D18" w14:textId="77777777" w:rsidR="00E07702" w:rsidRDefault="00E0251F">
      <w:pPr>
        <w:ind w:left="720" w:hanging="720"/>
        <w:rPr>
          <w:del w:id="2473" w:author="hqin" w:date="2013-01-28T08:41:00Z"/>
          <w:noProof/>
        </w:rPr>
      </w:pPr>
      <w:del w:id="2474" w:author="hqin" w:date="2013-01-28T08:41:00Z">
        <w:r w:rsidDel="0043097E">
          <w:rPr>
            <w:noProof/>
          </w:rPr>
          <w:delText>53.</w:delText>
        </w:r>
        <w:r w:rsidDel="0043097E">
          <w:rPr>
            <w:noProof/>
          </w:rPr>
          <w:tab/>
          <w:delText xml:space="preserve">Bielawski JP, Yang Z: </w:delText>
        </w:r>
        <w:r w:rsidRPr="00E0251F" w:rsidDel="0043097E">
          <w:rPr>
            <w:b/>
            <w:noProof/>
          </w:rPr>
          <w:delText>Maximum Likelihood Methods for Detecting Adaptive Protein Evolution</w:delText>
        </w:r>
        <w:r w:rsidDel="0043097E">
          <w:rPr>
            <w:noProof/>
          </w:rPr>
          <w:delText xml:space="preserve">. In: </w:delText>
        </w:r>
        <w:r w:rsidRPr="00E0251F" w:rsidDel="0043097E">
          <w:rPr>
            <w:i/>
            <w:noProof/>
          </w:rPr>
          <w:delText>Statistical Methods in Molecular Evolution.</w:delText>
        </w:r>
        <w:r w:rsidDel="0043097E">
          <w:rPr>
            <w:noProof/>
          </w:rPr>
          <w:delText xml:space="preserve"> Edited by Nielsen R: Springer; 2005: 103-124.</w:delText>
        </w:r>
      </w:del>
    </w:p>
    <w:p w14:paraId="7BA9ABEF" w14:textId="77777777" w:rsidR="00E07702" w:rsidRDefault="00E0251F">
      <w:pPr>
        <w:ind w:left="720" w:hanging="720"/>
        <w:rPr>
          <w:del w:id="2475" w:author="hqin" w:date="2013-01-28T08:41:00Z"/>
          <w:noProof/>
        </w:rPr>
      </w:pPr>
      <w:del w:id="2476" w:author="hqin" w:date="2013-01-28T08:41:00Z">
        <w:r w:rsidDel="0043097E">
          <w:rPr>
            <w:noProof/>
          </w:rPr>
          <w:delText>54.</w:delText>
        </w:r>
        <w:r w:rsidDel="0043097E">
          <w:rPr>
            <w:noProof/>
          </w:rPr>
          <w:tab/>
          <w:delText xml:space="preserve">Yang Z: </w:delText>
        </w:r>
        <w:r w:rsidRPr="00E0251F" w:rsidDel="0043097E">
          <w:rPr>
            <w:b/>
            <w:noProof/>
          </w:rPr>
          <w:delText>PAML: a program package for phylogenetic analysis by maximum likelihood</w:delText>
        </w:r>
        <w:r w:rsidDel="0043097E">
          <w:rPr>
            <w:noProof/>
          </w:rPr>
          <w:delText xml:space="preserve">. </w:delText>
        </w:r>
        <w:r w:rsidRPr="00E0251F" w:rsidDel="0043097E">
          <w:rPr>
            <w:i/>
            <w:noProof/>
          </w:rPr>
          <w:delText xml:space="preserve">CABIOS </w:delText>
        </w:r>
        <w:r w:rsidDel="0043097E">
          <w:rPr>
            <w:noProof/>
          </w:rPr>
          <w:delText xml:space="preserve">1997, </w:delText>
        </w:r>
        <w:r w:rsidRPr="00E0251F" w:rsidDel="0043097E">
          <w:rPr>
            <w:b/>
            <w:noProof/>
          </w:rPr>
          <w:delText>13</w:delText>
        </w:r>
        <w:r w:rsidDel="0043097E">
          <w:rPr>
            <w:noProof/>
          </w:rPr>
          <w:delText>:555-556.</w:delText>
        </w:r>
      </w:del>
    </w:p>
    <w:p w14:paraId="3735F533" w14:textId="77777777" w:rsidR="00E07702" w:rsidRDefault="00E0251F">
      <w:pPr>
        <w:ind w:left="720" w:hanging="720"/>
        <w:rPr>
          <w:del w:id="2477" w:author="hqin" w:date="2013-01-28T08:41:00Z"/>
          <w:noProof/>
        </w:rPr>
      </w:pPr>
      <w:del w:id="2478" w:author="hqin" w:date="2013-01-28T08:41:00Z">
        <w:r w:rsidDel="0043097E">
          <w:rPr>
            <w:noProof/>
          </w:rPr>
          <w:delText>55.</w:delText>
        </w:r>
        <w:r w:rsidDel="0043097E">
          <w:rPr>
            <w:noProof/>
          </w:rPr>
          <w:tab/>
          <w:delText xml:space="preserve">Rice P, Longden I, Bleasby A: </w:delText>
        </w:r>
        <w:r w:rsidRPr="00E0251F" w:rsidDel="0043097E">
          <w:rPr>
            <w:b/>
            <w:noProof/>
          </w:rPr>
          <w:delText>EMBOSS: the European Molecular Biology Open Software Suite</w:delText>
        </w:r>
        <w:r w:rsidDel="0043097E">
          <w:rPr>
            <w:noProof/>
          </w:rPr>
          <w:delText xml:space="preserve">. </w:delText>
        </w:r>
        <w:r w:rsidRPr="00E0251F" w:rsidDel="0043097E">
          <w:rPr>
            <w:i/>
            <w:noProof/>
          </w:rPr>
          <w:delText xml:space="preserve">Trends Genet </w:delText>
        </w:r>
        <w:r w:rsidDel="0043097E">
          <w:rPr>
            <w:noProof/>
          </w:rPr>
          <w:delText xml:space="preserve">2000, </w:delText>
        </w:r>
        <w:r w:rsidRPr="00E0251F" w:rsidDel="0043097E">
          <w:rPr>
            <w:b/>
            <w:noProof/>
          </w:rPr>
          <w:delText>16</w:delText>
        </w:r>
        <w:r w:rsidDel="0043097E">
          <w:rPr>
            <w:noProof/>
          </w:rPr>
          <w:delText>(6):276-277.</w:delText>
        </w:r>
      </w:del>
    </w:p>
    <w:p w14:paraId="2C0C654B" w14:textId="77777777" w:rsidR="00E07702" w:rsidRDefault="00E0251F">
      <w:pPr>
        <w:ind w:left="720" w:hanging="720"/>
        <w:rPr>
          <w:del w:id="2479" w:author="hqin" w:date="2013-01-28T08:41:00Z"/>
          <w:noProof/>
        </w:rPr>
      </w:pPr>
      <w:del w:id="2480" w:author="hqin" w:date="2013-01-28T08:41:00Z">
        <w:r w:rsidDel="0043097E">
          <w:rPr>
            <w:noProof/>
          </w:rPr>
          <w:delText>56.</w:delText>
        </w:r>
        <w:r w:rsidDel="0043097E">
          <w:rPr>
            <w:noProof/>
          </w:rPr>
          <w:tab/>
          <w:delText xml:space="preserve">Linding R, Jensen LJ, Diella F, Bork P, Gibson TJ, Russell RB: </w:delText>
        </w:r>
        <w:r w:rsidRPr="00E0251F" w:rsidDel="0043097E">
          <w:rPr>
            <w:b/>
            <w:noProof/>
          </w:rPr>
          <w:delText>Protein disorder prediction: implications for structural proteomics</w:delText>
        </w:r>
        <w:r w:rsidDel="0043097E">
          <w:rPr>
            <w:noProof/>
          </w:rPr>
          <w:delText xml:space="preserve">. </w:delText>
        </w:r>
        <w:r w:rsidRPr="00E0251F" w:rsidDel="0043097E">
          <w:rPr>
            <w:i/>
            <w:noProof/>
          </w:rPr>
          <w:delText xml:space="preserve">Structure </w:delText>
        </w:r>
        <w:r w:rsidDel="0043097E">
          <w:rPr>
            <w:noProof/>
          </w:rPr>
          <w:delText xml:space="preserve">2003, </w:delText>
        </w:r>
        <w:r w:rsidRPr="00E0251F" w:rsidDel="0043097E">
          <w:rPr>
            <w:b/>
            <w:noProof/>
          </w:rPr>
          <w:delText>11</w:delText>
        </w:r>
        <w:r w:rsidDel="0043097E">
          <w:rPr>
            <w:noProof/>
          </w:rPr>
          <w:delText>(11):1453-1459.</w:delText>
        </w:r>
      </w:del>
    </w:p>
    <w:p w14:paraId="7296B7D3" w14:textId="77777777" w:rsidR="00E07702" w:rsidRDefault="00E0251F">
      <w:pPr>
        <w:ind w:left="720" w:hanging="720"/>
        <w:rPr>
          <w:del w:id="2481" w:author="hqin" w:date="2013-01-28T08:41:00Z"/>
          <w:noProof/>
        </w:rPr>
      </w:pPr>
      <w:del w:id="2482" w:author="hqin" w:date="2013-01-28T08:41:00Z">
        <w:r w:rsidDel="0043097E">
          <w:rPr>
            <w:noProof/>
          </w:rPr>
          <w:delText>57.</w:delText>
        </w:r>
        <w:r w:rsidDel="0043097E">
          <w:rPr>
            <w:noProof/>
          </w:rPr>
          <w:tab/>
          <w:delText xml:space="preserve">Claverie JM, States D: </w:delText>
        </w:r>
        <w:r w:rsidRPr="00E0251F" w:rsidDel="0043097E">
          <w:rPr>
            <w:b/>
            <w:noProof/>
          </w:rPr>
          <w:delText>Information enhancement methods for large scale sequence analysis</w:delText>
        </w:r>
        <w:r w:rsidDel="0043097E">
          <w:rPr>
            <w:noProof/>
          </w:rPr>
          <w:delText xml:space="preserve">. </w:delText>
        </w:r>
        <w:r w:rsidRPr="00E0251F" w:rsidDel="0043097E">
          <w:rPr>
            <w:i/>
            <w:noProof/>
          </w:rPr>
          <w:delText xml:space="preserve">Computers and Chemistry </w:delText>
        </w:r>
        <w:r w:rsidDel="0043097E">
          <w:rPr>
            <w:noProof/>
          </w:rPr>
          <w:delText xml:space="preserve">1993, </w:delText>
        </w:r>
        <w:r w:rsidRPr="00E0251F" w:rsidDel="0043097E">
          <w:rPr>
            <w:b/>
            <w:noProof/>
          </w:rPr>
          <w:delText>17</w:delText>
        </w:r>
        <w:r w:rsidDel="0043097E">
          <w:rPr>
            <w:noProof/>
          </w:rPr>
          <w:delText>:191-201.</w:delText>
        </w:r>
      </w:del>
    </w:p>
    <w:p w14:paraId="1B1701BB" w14:textId="77777777" w:rsidR="00E07702" w:rsidRDefault="00E0251F">
      <w:pPr>
        <w:ind w:left="720" w:hanging="720"/>
        <w:rPr>
          <w:del w:id="2483" w:author="hqin" w:date="2013-01-28T08:41:00Z"/>
          <w:noProof/>
        </w:rPr>
      </w:pPr>
      <w:del w:id="2484" w:author="hqin" w:date="2013-01-28T08:41:00Z">
        <w:r w:rsidDel="0043097E">
          <w:rPr>
            <w:noProof/>
          </w:rPr>
          <w:delText>58.</w:delText>
        </w:r>
        <w:r w:rsidDel="0043097E">
          <w:rPr>
            <w:noProof/>
          </w:rPr>
          <w:tab/>
          <w:delText xml:space="preserve">Imamura D, Kuwana R, Takamatsu H, Watabe K: </w:delText>
        </w:r>
        <w:r w:rsidRPr="00E0251F" w:rsidDel="0043097E">
          <w:rPr>
            <w:b/>
            <w:noProof/>
          </w:rPr>
          <w:delText>Proteins involved in formation of the outermost layer of Bacillus subtilis spores</w:delText>
        </w:r>
        <w:r w:rsidDel="0043097E">
          <w:rPr>
            <w:noProof/>
          </w:rPr>
          <w:delText xml:space="preserve">. </w:delText>
        </w:r>
        <w:r w:rsidRPr="00E0251F" w:rsidDel="0043097E">
          <w:rPr>
            <w:i/>
            <w:noProof/>
          </w:rPr>
          <w:delText xml:space="preserve">J Bacteriol </w:delText>
        </w:r>
        <w:r w:rsidDel="0043097E">
          <w:rPr>
            <w:noProof/>
          </w:rPr>
          <w:delText xml:space="preserve">2011, </w:delText>
        </w:r>
        <w:r w:rsidRPr="00E0251F" w:rsidDel="0043097E">
          <w:rPr>
            <w:b/>
            <w:noProof/>
          </w:rPr>
          <w:delText>193</w:delText>
        </w:r>
        <w:r w:rsidDel="0043097E">
          <w:rPr>
            <w:noProof/>
          </w:rPr>
          <w:delText>(16):4075-4080.</w:delText>
        </w:r>
      </w:del>
    </w:p>
    <w:p w14:paraId="5CAA21F2" w14:textId="77777777" w:rsidR="00E07702" w:rsidRDefault="00E0251F">
      <w:pPr>
        <w:ind w:left="720" w:hanging="720"/>
        <w:rPr>
          <w:del w:id="2485" w:author="hqin" w:date="2013-01-28T08:41:00Z"/>
          <w:noProof/>
        </w:rPr>
      </w:pPr>
      <w:del w:id="2486" w:author="hqin" w:date="2013-01-28T08:41:00Z">
        <w:r w:rsidDel="0043097E">
          <w:rPr>
            <w:noProof/>
          </w:rPr>
          <w:delText>59.</w:delText>
        </w:r>
        <w:r w:rsidDel="0043097E">
          <w:rPr>
            <w:noProof/>
          </w:rPr>
          <w:tab/>
          <w:delText xml:space="preserve">Imamura D: </w:delText>
        </w:r>
        <w:r w:rsidRPr="00E0251F" w:rsidDel="0043097E">
          <w:rPr>
            <w:b/>
            <w:noProof/>
          </w:rPr>
          <w:delText>Identification and Characterization of the Outermost Layer of &lt;i&gt;Bacillus subtilis&lt;/i&gt; Spores</w:delText>
        </w:r>
        <w:r w:rsidDel="0043097E">
          <w:rPr>
            <w:noProof/>
          </w:rPr>
          <w:delText xml:space="preserve">. </w:delText>
        </w:r>
        <w:r w:rsidRPr="00E0251F" w:rsidDel="0043097E">
          <w:rPr>
            <w:i/>
            <w:noProof/>
          </w:rPr>
          <w:delText xml:space="preserve">Yakugaku zasshi : Journal of the Pharmaceutical Society of Japan </w:delText>
        </w:r>
        <w:r w:rsidDel="0043097E">
          <w:rPr>
            <w:noProof/>
          </w:rPr>
          <w:delText xml:space="preserve">2012, </w:delText>
        </w:r>
        <w:r w:rsidRPr="00E0251F" w:rsidDel="0043097E">
          <w:rPr>
            <w:b/>
            <w:noProof/>
          </w:rPr>
          <w:delText>132</w:delText>
        </w:r>
        <w:r w:rsidDel="0043097E">
          <w:rPr>
            <w:noProof/>
          </w:rPr>
          <w:delText>(8):919-924.</w:delText>
        </w:r>
      </w:del>
    </w:p>
    <w:p w14:paraId="05E537E7" w14:textId="77777777" w:rsidR="00E07702" w:rsidRDefault="00E0251F">
      <w:pPr>
        <w:ind w:left="720" w:hanging="720"/>
        <w:rPr>
          <w:del w:id="2487" w:author="hqin" w:date="2013-01-28T08:41:00Z"/>
          <w:noProof/>
        </w:rPr>
      </w:pPr>
      <w:del w:id="2488" w:author="hqin" w:date="2013-01-28T08:41:00Z">
        <w:r w:rsidDel="0043097E">
          <w:rPr>
            <w:noProof/>
          </w:rPr>
          <w:delText>60.</w:delText>
        </w:r>
        <w:r w:rsidDel="0043097E">
          <w:rPr>
            <w:noProof/>
          </w:rPr>
          <w:tab/>
          <w:delText>Gevers D, Cohan FM, Lawrence JG, Spratt BG, Coenye T, Feil EJ, Stackebrandt E, Van de Peer Y, Vandamme P, Thompson FL</w:delText>
        </w:r>
        <w:r w:rsidRPr="00E0251F" w:rsidDel="0043097E">
          <w:rPr>
            <w:i/>
            <w:noProof/>
          </w:rPr>
          <w:delText xml:space="preserve"> et al</w:delText>
        </w:r>
        <w:r w:rsidDel="0043097E">
          <w:rPr>
            <w:noProof/>
          </w:rPr>
          <w:delText xml:space="preserve">: </w:delText>
        </w:r>
        <w:r w:rsidRPr="00E0251F" w:rsidDel="0043097E">
          <w:rPr>
            <w:b/>
            <w:noProof/>
          </w:rPr>
          <w:delText>Opinion: Re-evaluating prokaryotic species</w:delText>
        </w:r>
        <w:r w:rsidDel="0043097E">
          <w:rPr>
            <w:noProof/>
          </w:rPr>
          <w:delText xml:space="preserve">. </w:delText>
        </w:r>
        <w:r w:rsidRPr="00E0251F" w:rsidDel="0043097E">
          <w:rPr>
            <w:i/>
            <w:noProof/>
          </w:rPr>
          <w:delText xml:space="preserve">Nat Rev Microbiol </w:delText>
        </w:r>
        <w:r w:rsidDel="0043097E">
          <w:rPr>
            <w:noProof/>
          </w:rPr>
          <w:delText xml:space="preserve">2005, </w:delText>
        </w:r>
        <w:r w:rsidRPr="00E0251F" w:rsidDel="0043097E">
          <w:rPr>
            <w:b/>
            <w:noProof/>
          </w:rPr>
          <w:delText>3</w:delText>
        </w:r>
        <w:r w:rsidDel="0043097E">
          <w:rPr>
            <w:noProof/>
          </w:rPr>
          <w:delText>(9):733-739.</w:delText>
        </w:r>
      </w:del>
    </w:p>
    <w:p w14:paraId="459E5D7A" w14:textId="77777777" w:rsidR="00E07702" w:rsidRDefault="00E0251F">
      <w:pPr>
        <w:ind w:left="720" w:hanging="720"/>
        <w:rPr>
          <w:del w:id="2489" w:author="hqin" w:date="2013-01-28T08:41:00Z"/>
          <w:noProof/>
        </w:rPr>
      </w:pPr>
      <w:del w:id="2490" w:author="hqin" w:date="2013-01-28T08:41:00Z">
        <w:r w:rsidDel="0043097E">
          <w:rPr>
            <w:noProof/>
          </w:rPr>
          <w:delText>61.</w:delText>
        </w:r>
        <w:r w:rsidDel="0043097E">
          <w:rPr>
            <w:noProof/>
          </w:rPr>
          <w:tab/>
          <w:delText xml:space="preserve">Priest FG, Barker M, Baillie LW, Holmes EC, Maiden MC: </w:delText>
        </w:r>
        <w:r w:rsidRPr="00E0251F" w:rsidDel="0043097E">
          <w:rPr>
            <w:b/>
            <w:noProof/>
          </w:rPr>
          <w:delText xml:space="preserve">Population structure and evolution of the </w:delText>
        </w:r>
        <w:r w:rsidRPr="00E0251F" w:rsidDel="0043097E">
          <w:rPr>
            <w:b/>
            <w:i/>
            <w:noProof/>
          </w:rPr>
          <w:delText xml:space="preserve">Bacillus cereus </w:delText>
        </w:r>
        <w:r w:rsidRPr="00E0251F" w:rsidDel="0043097E">
          <w:rPr>
            <w:b/>
            <w:noProof/>
          </w:rPr>
          <w:delText>group</w:delText>
        </w:r>
        <w:r w:rsidDel="0043097E">
          <w:rPr>
            <w:noProof/>
          </w:rPr>
          <w:delText xml:space="preserve">. </w:delText>
        </w:r>
        <w:r w:rsidRPr="00E0251F" w:rsidDel="0043097E">
          <w:rPr>
            <w:i/>
            <w:noProof/>
          </w:rPr>
          <w:delText xml:space="preserve">J Bacteriol </w:delText>
        </w:r>
        <w:r w:rsidDel="0043097E">
          <w:rPr>
            <w:noProof/>
          </w:rPr>
          <w:delText xml:space="preserve">2004, </w:delText>
        </w:r>
        <w:r w:rsidRPr="00E0251F" w:rsidDel="0043097E">
          <w:rPr>
            <w:b/>
            <w:noProof/>
          </w:rPr>
          <w:delText>186</w:delText>
        </w:r>
        <w:r w:rsidDel="0043097E">
          <w:rPr>
            <w:noProof/>
          </w:rPr>
          <w:delText>(23):7959-7970.</w:delText>
        </w:r>
      </w:del>
    </w:p>
    <w:p w14:paraId="6774F2E0" w14:textId="77777777" w:rsidR="00E07702" w:rsidRDefault="00E0251F">
      <w:pPr>
        <w:ind w:left="720" w:hanging="720"/>
        <w:rPr>
          <w:del w:id="2491" w:author="hqin" w:date="2013-01-28T08:41:00Z"/>
          <w:noProof/>
        </w:rPr>
      </w:pPr>
      <w:del w:id="2492" w:author="hqin" w:date="2013-01-28T08:41:00Z">
        <w:r w:rsidDel="0043097E">
          <w:rPr>
            <w:noProof/>
          </w:rPr>
          <w:delText>62.</w:delText>
        </w:r>
        <w:r w:rsidDel="0043097E">
          <w:rPr>
            <w:noProof/>
          </w:rPr>
          <w:tab/>
          <w:delText xml:space="preserve">Vilas-Boas GT, Peruca AP, Arantes OM: </w:delText>
        </w:r>
        <w:r w:rsidRPr="00E0251F" w:rsidDel="0043097E">
          <w:rPr>
            <w:b/>
            <w:noProof/>
          </w:rPr>
          <w:delText xml:space="preserve">Biology and taxonomy of </w:delText>
        </w:r>
        <w:r w:rsidRPr="00E0251F" w:rsidDel="0043097E">
          <w:rPr>
            <w:b/>
            <w:i/>
            <w:noProof/>
          </w:rPr>
          <w:delText>Bacillus cereus</w:delText>
        </w:r>
        <w:r w:rsidRPr="00E0251F" w:rsidDel="0043097E">
          <w:rPr>
            <w:b/>
            <w:noProof/>
          </w:rPr>
          <w:delText xml:space="preserve">, </w:delText>
        </w:r>
        <w:r w:rsidRPr="00E0251F" w:rsidDel="0043097E">
          <w:rPr>
            <w:b/>
            <w:i/>
            <w:noProof/>
          </w:rPr>
          <w:delText>Bacillus anthracis</w:delText>
        </w:r>
        <w:r w:rsidRPr="00E0251F" w:rsidDel="0043097E">
          <w:rPr>
            <w:b/>
            <w:noProof/>
          </w:rPr>
          <w:delText xml:space="preserve">, and </w:delText>
        </w:r>
        <w:r w:rsidRPr="00E0251F" w:rsidDel="0043097E">
          <w:rPr>
            <w:b/>
            <w:i/>
            <w:noProof/>
          </w:rPr>
          <w:delText>Bacillus thuringiensis</w:delText>
        </w:r>
        <w:r w:rsidDel="0043097E">
          <w:rPr>
            <w:noProof/>
          </w:rPr>
          <w:delText xml:space="preserve">. </w:delText>
        </w:r>
        <w:r w:rsidRPr="00E0251F" w:rsidDel="0043097E">
          <w:rPr>
            <w:i/>
            <w:noProof/>
          </w:rPr>
          <w:delText xml:space="preserve">Can J Microbiol </w:delText>
        </w:r>
        <w:r w:rsidDel="0043097E">
          <w:rPr>
            <w:noProof/>
          </w:rPr>
          <w:delText xml:space="preserve">2007, </w:delText>
        </w:r>
        <w:r w:rsidRPr="00E0251F" w:rsidDel="0043097E">
          <w:rPr>
            <w:b/>
            <w:noProof/>
          </w:rPr>
          <w:delText>53</w:delText>
        </w:r>
        <w:r w:rsidDel="0043097E">
          <w:rPr>
            <w:noProof/>
          </w:rPr>
          <w:delText>(6):673-687.</w:delText>
        </w:r>
      </w:del>
    </w:p>
    <w:p w14:paraId="0C966840" w14:textId="77777777" w:rsidR="00E07702" w:rsidRDefault="00E0251F">
      <w:pPr>
        <w:ind w:left="720" w:hanging="720"/>
        <w:rPr>
          <w:del w:id="2493" w:author="hqin" w:date="2013-01-28T08:41:00Z"/>
          <w:noProof/>
        </w:rPr>
      </w:pPr>
      <w:del w:id="2494" w:author="hqin" w:date="2013-01-28T08:41:00Z">
        <w:r w:rsidDel="0043097E">
          <w:rPr>
            <w:noProof/>
          </w:rPr>
          <w:delText>63.</w:delText>
        </w:r>
        <w:r w:rsidDel="0043097E">
          <w:rPr>
            <w:noProof/>
          </w:rPr>
          <w:tab/>
          <w:delText xml:space="preserve">Priest FG, Kaji DA, Rosato YB, Canhos VP: </w:delText>
        </w:r>
        <w:r w:rsidRPr="00E0251F" w:rsidDel="0043097E">
          <w:rPr>
            <w:b/>
            <w:noProof/>
          </w:rPr>
          <w:delText xml:space="preserve">Characterization of </w:delText>
        </w:r>
        <w:r w:rsidRPr="00E0251F" w:rsidDel="0043097E">
          <w:rPr>
            <w:b/>
            <w:i/>
            <w:noProof/>
          </w:rPr>
          <w:delText xml:space="preserve">Bacillus thuringiensis </w:delText>
        </w:r>
        <w:r w:rsidRPr="00E0251F" w:rsidDel="0043097E">
          <w:rPr>
            <w:b/>
            <w:noProof/>
          </w:rPr>
          <w:delText>and related bacteria by ribosomal RNA gene restriction fragment length polymorphisms</w:delText>
        </w:r>
        <w:r w:rsidDel="0043097E">
          <w:rPr>
            <w:noProof/>
          </w:rPr>
          <w:delText xml:space="preserve">. </w:delText>
        </w:r>
        <w:r w:rsidRPr="00E0251F" w:rsidDel="0043097E">
          <w:rPr>
            <w:i/>
            <w:noProof/>
          </w:rPr>
          <w:delText xml:space="preserve">Microbiology </w:delText>
        </w:r>
        <w:r w:rsidDel="0043097E">
          <w:rPr>
            <w:noProof/>
          </w:rPr>
          <w:delText xml:space="preserve">1994, </w:delText>
        </w:r>
        <w:r w:rsidRPr="00E0251F" w:rsidDel="0043097E">
          <w:rPr>
            <w:b/>
            <w:noProof/>
          </w:rPr>
          <w:delText>140 ( Pt 5)</w:delText>
        </w:r>
        <w:r w:rsidDel="0043097E">
          <w:rPr>
            <w:noProof/>
          </w:rPr>
          <w:delText>:1015-1022.</w:delText>
        </w:r>
      </w:del>
    </w:p>
    <w:p w14:paraId="012A0FCF" w14:textId="77777777" w:rsidR="00E07702" w:rsidRDefault="00E0251F">
      <w:pPr>
        <w:ind w:left="720" w:hanging="720"/>
        <w:rPr>
          <w:del w:id="2495" w:author="hqin" w:date="2013-01-28T08:41:00Z"/>
          <w:noProof/>
        </w:rPr>
      </w:pPr>
      <w:del w:id="2496" w:author="hqin" w:date="2013-01-28T08:41:00Z">
        <w:r w:rsidDel="0043097E">
          <w:rPr>
            <w:noProof/>
          </w:rPr>
          <w:delText>64.</w:delText>
        </w:r>
        <w:r w:rsidDel="0043097E">
          <w:rPr>
            <w:noProof/>
          </w:rPr>
          <w:tab/>
          <w:delText xml:space="preserve">Goto K, Omura T, Hara Y, Sadaie Y: </w:delText>
        </w:r>
        <w:r w:rsidRPr="00E0251F" w:rsidDel="0043097E">
          <w:rPr>
            <w:b/>
            <w:noProof/>
          </w:rPr>
          <w:delText xml:space="preserve">Application of the partial 16S rDNA sequence as an index for rapid identification of species in the genus </w:delText>
        </w:r>
        <w:r w:rsidRPr="00E0251F" w:rsidDel="0043097E">
          <w:rPr>
            <w:b/>
            <w:i/>
            <w:noProof/>
          </w:rPr>
          <w:delText>Bacillus</w:delText>
        </w:r>
        <w:r w:rsidDel="0043097E">
          <w:rPr>
            <w:noProof/>
          </w:rPr>
          <w:delText xml:space="preserve">. </w:delText>
        </w:r>
        <w:r w:rsidRPr="00E0251F" w:rsidDel="0043097E">
          <w:rPr>
            <w:i/>
            <w:noProof/>
          </w:rPr>
          <w:delText xml:space="preserve">J Gen Appl Microbiol </w:delText>
        </w:r>
        <w:r w:rsidDel="0043097E">
          <w:rPr>
            <w:noProof/>
          </w:rPr>
          <w:delText xml:space="preserve">2000, </w:delText>
        </w:r>
        <w:r w:rsidRPr="00E0251F" w:rsidDel="0043097E">
          <w:rPr>
            <w:b/>
            <w:noProof/>
          </w:rPr>
          <w:delText>46</w:delText>
        </w:r>
        <w:r w:rsidDel="0043097E">
          <w:rPr>
            <w:noProof/>
          </w:rPr>
          <w:delText>(1):1-8.</w:delText>
        </w:r>
      </w:del>
    </w:p>
    <w:p w14:paraId="45AD2049" w14:textId="77777777" w:rsidR="00E07702" w:rsidRDefault="00E0251F">
      <w:pPr>
        <w:ind w:left="720" w:hanging="720"/>
        <w:rPr>
          <w:del w:id="2497" w:author="hqin" w:date="2013-01-28T08:41:00Z"/>
          <w:noProof/>
        </w:rPr>
      </w:pPr>
      <w:del w:id="2498" w:author="hqin" w:date="2013-01-28T08:41:00Z">
        <w:r w:rsidDel="0043097E">
          <w:rPr>
            <w:noProof/>
          </w:rPr>
          <w:delText>65.</w:delText>
        </w:r>
        <w:r w:rsidDel="0043097E">
          <w:rPr>
            <w:noProof/>
          </w:rPr>
          <w:tab/>
          <w:delText xml:space="preserve">Xu D, Cote JC: </w:delText>
        </w:r>
        <w:r w:rsidRPr="00E0251F" w:rsidDel="0043097E">
          <w:rPr>
            <w:b/>
            <w:noProof/>
          </w:rPr>
          <w:delText xml:space="preserve">Phylogenetic relationships between </w:delText>
        </w:r>
        <w:r w:rsidRPr="00E0251F" w:rsidDel="0043097E">
          <w:rPr>
            <w:b/>
            <w:i/>
            <w:noProof/>
          </w:rPr>
          <w:delText xml:space="preserve">Bacillus </w:delText>
        </w:r>
        <w:r w:rsidRPr="00E0251F" w:rsidDel="0043097E">
          <w:rPr>
            <w:b/>
            <w:noProof/>
          </w:rPr>
          <w:delText>species and related genera inferred from comparison of 3' end 16S rDNA and 5' end 16S-23S ITS nucleotide sequences</w:delText>
        </w:r>
        <w:r w:rsidDel="0043097E">
          <w:rPr>
            <w:noProof/>
          </w:rPr>
          <w:delText xml:space="preserve">. </w:delText>
        </w:r>
        <w:r w:rsidRPr="00E0251F" w:rsidDel="0043097E">
          <w:rPr>
            <w:i/>
            <w:noProof/>
          </w:rPr>
          <w:delText xml:space="preserve">Int J Syst Evol Microbiol </w:delText>
        </w:r>
        <w:r w:rsidDel="0043097E">
          <w:rPr>
            <w:noProof/>
          </w:rPr>
          <w:delText xml:space="preserve">2003, </w:delText>
        </w:r>
        <w:r w:rsidRPr="00E0251F" w:rsidDel="0043097E">
          <w:rPr>
            <w:b/>
            <w:noProof/>
          </w:rPr>
          <w:delText>53</w:delText>
        </w:r>
        <w:r w:rsidDel="0043097E">
          <w:rPr>
            <w:noProof/>
          </w:rPr>
          <w:delText>(Pt 3):695-704.</w:delText>
        </w:r>
      </w:del>
    </w:p>
    <w:p w14:paraId="1DBC712E" w14:textId="77777777" w:rsidR="00E07702" w:rsidRDefault="00E0251F">
      <w:pPr>
        <w:ind w:left="720" w:hanging="720"/>
        <w:rPr>
          <w:del w:id="2499" w:author="hqin" w:date="2013-01-28T08:41:00Z"/>
          <w:noProof/>
        </w:rPr>
      </w:pPr>
      <w:del w:id="2500" w:author="hqin" w:date="2013-01-28T08:41:00Z">
        <w:r w:rsidDel="0043097E">
          <w:rPr>
            <w:noProof/>
          </w:rPr>
          <w:delText>66.</w:delText>
        </w:r>
        <w:r w:rsidDel="0043097E">
          <w:rPr>
            <w:noProof/>
          </w:rPr>
          <w:tab/>
          <w:delText xml:space="preserve">Cole JR, Chai B, Farris RJ, Wang Q, Kulam-Syed-Mohideen AS, McGarrell DM, Bandela AM, Cardenas E, Garrity GM, Tiedje JM: </w:delText>
        </w:r>
        <w:r w:rsidRPr="00E0251F" w:rsidDel="0043097E">
          <w:rPr>
            <w:b/>
            <w:noProof/>
          </w:rPr>
          <w:delText>The ribosomal database project (RDP-II): introducing myRDP space and quality controlled public data</w:delText>
        </w:r>
        <w:r w:rsidDel="0043097E">
          <w:rPr>
            <w:noProof/>
          </w:rPr>
          <w:delText xml:space="preserve">. </w:delText>
        </w:r>
        <w:r w:rsidRPr="00E0251F" w:rsidDel="0043097E">
          <w:rPr>
            <w:i/>
            <w:noProof/>
          </w:rPr>
          <w:delText xml:space="preserve">Nucleic Acids Res </w:delText>
        </w:r>
        <w:r w:rsidDel="0043097E">
          <w:rPr>
            <w:noProof/>
          </w:rPr>
          <w:delText xml:space="preserve">2007, </w:delText>
        </w:r>
        <w:r w:rsidRPr="00E0251F" w:rsidDel="0043097E">
          <w:rPr>
            <w:b/>
            <w:noProof/>
          </w:rPr>
          <w:delText>35</w:delText>
        </w:r>
        <w:r w:rsidDel="0043097E">
          <w:rPr>
            <w:noProof/>
          </w:rPr>
          <w:delText>(Database issue):D169-172.</w:delText>
        </w:r>
      </w:del>
    </w:p>
    <w:p w14:paraId="614EBCCA" w14:textId="77777777" w:rsidR="00E07702" w:rsidRDefault="00E0251F">
      <w:pPr>
        <w:ind w:left="720" w:hanging="720"/>
        <w:rPr>
          <w:del w:id="2501" w:author="hqin" w:date="2013-01-28T08:41:00Z"/>
          <w:noProof/>
        </w:rPr>
      </w:pPr>
      <w:del w:id="2502" w:author="hqin" w:date="2013-01-28T08:41:00Z">
        <w:r w:rsidDel="0043097E">
          <w:rPr>
            <w:noProof/>
          </w:rPr>
          <w:delText>67.</w:delText>
        </w:r>
        <w:r w:rsidDel="0043097E">
          <w:rPr>
            <w:noProof/>
          </w:rPr>
          <w:tab/>
          <w:delText xml:space="preserve">Swofford DL: </w:delText>
        </w:r>
        <w:r w:rsidRPr="00E0251F" w:rsidDel="0043097E">
          <w:rPr>
            <w:b/>
            <w:noProof/>
          </w:rPr>
          <w:delText>PAUP*. Phylogennetic Analysis Using Parsimony(* and Other Methods). Version 4.</w:delText>
        </w:r>
        <w:r w:rsidDel="0043097E">
          <w:rPr>
            <w:noProof/>
          </w:rPr>
          <w:delText xml:space="preserve"> In</w:delText>
        </w:r>
        <w:r w:rsidRPr="00E0251F" w:rsidDel="0043097E">
          <w:rPr>
            <w:i/>
            <w:noProof/>
          </w:rPr>
          <w:delText>.</w:delText>
        </w:r>
        <w:r w:rsidDel="0043097E">
          <w:rPr>
            <w:noProof/>
          </w:rPr>
          <w:delText xml:space="preserve"> Sunderland, Massachusetts: Sinauer Assocates; 2002.</w:delText>
        </w:r>
      </w:del>
    </w:p>
    <w:p w14:paraId="24AD6B60" w14:textId="77777777" w:rsidR="00E07702" w:rsidRDefault="00E0251F">
      <w:pPr>
        <w:ind w:left="720" w:hanging="720"/>
        <w:rPr>
          <w:del w:id="2503" w:author="hqin" w:date="2013-01-28T08:41:00Z"/>
          <w:noProof/>
        </w:rPr>
      </w:pPr>
      <w:del w:id="2504" w:author="hqin" w:date="2013-01-28T08:41:00Z">
        <w:r w:rsidDel="0043097E">
          <w:rPr>
            <w:noProof/>
          </w:rPr>
          <w:delText>68.</w:delText>
        </w:r>
        <w:r w:rsidDel="0043097E">
          <w:rPr>
            <w:noProof/>
          </w:rPr>
          <w:tab/>
          <w:delText xml:space="preserve">Ronquist F, Huelsenbeck JP: </w:delText>
        </w:r>
        <w:r w:rsidRPr="00E0251F" w:rsidDel="0043097E">
          <w:rPr>
            <w:b/>
            <w:noProof/>
          </w:rPr>
          <w:delText>MrBayes 3: Bayesian phylogenetic inference under mixed models</w:delText>
        </w:r>
        <w:r w:rsidDel="0043097E">
          <w:rPr>
            <w:noProof/>
          </w:rPr>
          <w:delText xml:space="preserve">. </w:delText>
        </w:r>
        <w:r w:rsidRPr="00E0251F" w:rsidDel="0043097E">
          <w:rPr>
            <w:i/>
            <w:noProof/>
          </w:rPr>
          <w:delText xml:space="preserve">Bioinformatics </w:delText>
        </w:r>
        <w:r w:rsidDel="0043097E">
          <w:rPr>
            <w:noProof/>
          </w:rPr>
          <w:delText xml:space="preserve">2003, </w:delText>
        </w:r>
        <w:r w:rsidRPr="00E0251F" w:rsidDel="0043097E">
          <w:rPr>
            <w:b/>
            <w:noProof/>
          </w:rPr>
          <w:delText>19</w:delText>
        </w:r>
        <w:r w:rsidDel="0043097E">
          <w:rPr>
            <w:noProof/>
          </w:rPr>
          <w:delText>(12):1572-1574.</w:delText>
        </w:r>
      </w:del>
    </w:p>
    <w:p w14:paraId="2BFCFB1F" w14:textId="77777777" w:rsidR="00E07702" w:rsidRDefault="00E0251F">
      <w:pPr>
        <w:ind w:left="720" w:hanging="720"/>
        <w:rPr>
          <w:del w:id="2505" w:author="hqin" w:date="2013-01-28T08:41:00Z"/>
          <w:noProof/>
        </w:rPr>
      </w:pPr>
      <w:del w:id="2506" w:author="hqin" w:date="2013-01-28T08:41:00Z">
        <w:r w:rsidDel="0043097E">
          <w:rPr>
            <w:noProof/>
          </w:rPr>
          <w:delText>69.</w:delText>
        </w:r>
        <w:r w:rsidDel="0043097E">
          <w:rPr>
            <w:noProof/>
          </w:rPr>
          <w:tab/>
          <w:delText xml:space="preserve">Huelsenbeck JP, Ronquist F: </w:delText>
        </w:r>
        <w:r w:rsidRPr="00E0251F" w:rsidDel="0043097E">
          <w:rPr>
            <w:b/>
            <w:noProof/>
          </w:rPr>
          <w:delText>MRBAYES: Bayesian inference of phylogenetic trees</w:delText>
        </w:r>
        <w:r w:rsidDel="0043097E">
          <w:rPr>
            <w:noProof/>
          </w:rPr>
          <w:delText xml:space="preserve">. </w:delText>
        </w:r>
        <w:r w:rsidRPr="00E0251F" w:rsidDel="0043097E">
          <w:rPr>
            <w:i/>
            <w:noProof/>
          </w:rPr>
          <w:delText xml:space="preserve">Bioinformatics </w:delText>
        </w:r>
        <w:r w:rsidDel="0043097E">
          <w:rPr>
            <w:noProof/>
          </w:rPr>
          <w:delText xml:space="preserve">2001, </w:delText>
        </w:r>
        <w:r w:rsidRPr="00E0251F" w:rsidDel="0043097E">
          <w:rPr>
            <w:b/>
            <w:noProof/>
          </w:rPr>
          <w:delText>17</w:delText>
        </w:r>
        <w:r w:rsidDel="0043097E">
          <w:rPr>
            <w:noProof/>
          </w:rPr>
          <w:delText>(8):754-755.</w:delText>
        </w:r>
      </w:del>
    </w:p>
    <w:p w14:paraId="233AA569" w14:textId="77777777" w:rsidR="00E07702" w:rsidRDefault="00E0251F">
      <w:pPr>
        <w:ind w:left="720" w:hanging="720"/>
        <w:rPr>
          <w:del w:id="2507" w:author="hqin" w:date="2013-01-28T08:41:00Z"/>
          <w:noProof/>
        </w:rPr>
      </w:pPr>
      <w:del w:id="2508" w:author="hqin" w:date="2013-01-28T08:41:00Z">
        <w:r w:rsidDel="0043097E">
          <w:rPr>
            <w:noProof/>
          </w:rPr>
          <w:delText>70.</w:delText>
        </w:r>
        <w:r w:rsidDel="0043097E">
          <w:rPr>
            <w:noProof/>
          </w:rPr>
          <w:tab/>
          <w:delText xml:space="preserve">Li W-H: </w:delText>
        </w:r>
        <w:r w:rsidRPr="00E0251F" w:rsidDel="0043097E">
          <w:rPr>
            <w:b/>
            <w:noProof/>
          </w:rPr>
          <w:delText>Molecular Evolution</w:delText>
        </w:r>
        <w:r w:rsidDel="0043097E">
          <w:rPr>
            <w:noProof/>
          </w:rPr>
          <w:delText>. Sunderland, Massachusetts: Sinauer Associates; 1997.</w:delText>
        </w:r>
      </w:del>
    </w:p>
    <w:p w14:paraId="1BE87C1F" w14:textId="77777777" w:rsidR="00E07702" w:rsidRDefault="00E0251F">
      <w:pPr>
        <w:ind w:left="720" w:hanging="720"/>
        <w:rPr>
          <w:del w:id="2509" w:author="hqin" w:date="2013-01-28T08:41:00Z"/>
          <w:noProof/>
        </w:rPr>
      </w:pPr>
      <w:del w:id="2510" w:author="hqin" w:date="2013-01-28T08:41:00Z">
        <w:r w:rsidDel="0043097E">
          <w:rPr>
            <w:noProof/>
          </w:rPr>
          <w:delText>71.</w:delText>
        </w:r>
        <w:r w:rsidDel="0043097E">
          <w:rPr>
            <w:noProof/>
          </w:rPr>
          <w:tab/>
          <w:delText xml:space="preserve">Rannala B, Yang Z: </w:delText>
        </w:r>
        <w:r w:rsidRPr="00E0251F" w:rsidDel="0043097E">
          <w:rPr>
            <w:b/>
            <w:noProof/>
          </w:rPr>
          <w:delText>Phylogenetic inference using whole genomes</w:delText>
        </w:r>
        <w:r w:rsidDel="0043097E">
          <w:rPr>
            <w:noProof/>
          </w:rPr>
          <w:delText xml:space="preserve">. </w:delText>
        </w:r>
        <w:r w:rsidRPr="00E0251F" w:rsidDel="0043097E">
          <w:rPr>
            <w:i/>
            <w:noProof/>
          </w:rPr>
          <w:delText xml:space="preserve">Annu Rev Genomics Hum Genet </w:delText>
        </w:r>
        <w:r w:rsidDel="0043097E">
          <w:rPr>
            <w:noProof/>
          </w:rPr>
          <w:delText xml:space="preserve">2008, </w:delText>
        </w:r>
        <w:r w:rsidRPr="00E0251F" w:rsidDel="0043097E">
          <w:rPr>
            <w:b/>
            <w:noProof/>
          </w:rPr>
          <w:delText>9</w:delText>
        </w:r>
        <w:r w:rsidDel="0043097E">
          <w:rPr>
            <w:noProof/>
          </w:rPr>
          <w:delText>:217-231.</w:delText>
        </w:r>
      </w:del>
    </w:p>
    <w:p w14:paraId="40EE75F9" w14:textId="77777777" w:rsidR="00E07702" w:rsidRDefault="00E0251F">
      <w:pPr>
        <w:ind w:left="720" w:hanging="720"/>
        <w:rPr>
          <w:del w:id="2511" w:author="hqin" w:date="2013-01-28T08:41:00Z"/>
          <w:noProof/>
        </w:rPr>
      </w:pPr>
      <w:del w:id="2512" w:author="hqin" w:date="2013-01-28T08:41:00Z">
        <w:r w:rsidDel="0043097E">
          <w:rPr>
            <w:noProof/>
          </w:rPr>
          <w:delText>72.</w:delText>
        </w:r>
        <w:r w:rsidDel="0043097E">
          <w:rPr>
            <w:noProof/>
          </w:rPr>
          <w:tab/>
          <w:delText>Rasko DA, Ravel J, Okstad OA, Helgason E, Cer RZ, Jiang L, Shores KA, Fouts DE, Tourasse NJ, Angiuoli SV</w:delText>
        </w:r>
        <w:r w:rsidRPr="00E0251F" w:rsidDel="0043097E">
          <w:rPr>
            <w:i/>
            <w:noProof/>
          </w:rPr>
          <w:delText xml:space="preserve"> et al</w:delText>
        </w:r>
        <w:r w:rsidDel="0043097E">
          <w:rPr>
            <w:noProof/>
          </w:rPr>
          <w:delText xml:space="preserve">: </w:delText>
        </w:r>
        <w:r w:rsidRPr="00E0251F" w:rsidDel="0043097E">
          <w:rPr>
            <w:b/>
            <w:noProof/>
          </w:rPr>
          <w:delText xml:space="preserve">The genome sequence of </w:delText>
        </w:r>
        <w:r w:rsidRPr="00E0251F" w:rsidDel="0043097E">
          <w:rPr>
            <w:b/>
            <w:i/>
            <w:noProof/>
          </w:rPr>
          <w:delText xml:space="preserve">Bacillus cereus </w:delText>
        </w:r>
        <w:r w:rsidRPr="00E0251F" w:rsidDel="0043097E">
          <w:rPr>
            <w:b/>
            <w:noProof/>
          </w:rPr>
          <w:delText xml:space="preserve">ATCC 10987 reveals metabolic adaptations and a large plasmid related to </w:delText>
        </w:r>
        <w:r w:rsidRPr="00E0251F" w:rsidDel="0043097E">
          <w:rPr>
            <w:b/>
            <w:i/>
            <w:noProof/>
          </w:rPr>
          <w:delText xml:space="preserve">Bacillus anthracis </w:delText>
        </w:r>
        <w:r w:rsidRPr="00E0251F" w:rsidDel="0043097E">
          <w:rPr>
            <w:b/>
            <w:noProof/>
          </w:rPr>
          <w:delText>pXO1</w:delText>
        </w:r>
        <w:r w:rsidDel="0043097E">
          <w:rPr>
            <w:noProof/>
          </w:rPr>
          <w:delText xml:space="preserve">. </w:delText>
        </w:r>
        <w:r w:rsidRPr="00E0251F" w:rsidDel="0043097E">
          <w:rPr>
            <w:i/>
            <w:noProof/>
          </w:rPr>
          <w:delText xml:space="preserve">Nucleic Acids Res </w:delText>
        </w:r>
        <w:r w:rsidDel="0043097E">
          <w:rPr>
            <w:noProof/>
          </w:rPr>
          <w:delText xml:space="preserve">2004, </w:delText>
        </w:r>
        <w:r w:rsidRPr="00E0251F" w:rsidDel="0043097E">
          <w:rPr>
            <w:b/>
            <w:noProof/>
          </w:rPr>
          <w:delText>32</w:delText>
        </w:r>
        <w:r w:rsidDel="0043097E">
          <w:rPr>
            <w:noProof/>
          </w:rPr>
          <w:delText>(3):977-988.</w:delText>
        </w:r>
      </w:del>
    </w:p>
    <w:p w14:paraId="17309A97" w14:textId="77777777" w:rsidR="00E0251F" w:rsidDel="0043097E" w:rsidRDefault="00E0251F" w:rsidP="0043097E">
      <w:pPr>
        <w:ind w:left="720" w:hanging="720"/>
        <w:rPr>
          <w:del w:id="2513" w:author="hqin" w:date="2013-01-28T08:41:00Z"/>
          <w:noProof/>
        </w:rPr>
      </w:pPr>
      <w:del w:id="2514" w:author="hqin" w:date="2013-01-28T08:41:00Z">
        <w:r w:rsidDel="0043097E">
          <w:rPr>
            <w:noProof/>
          </w:rPr>
          <w:delText>73.</w:delText>
        </w:r>
        <w:r w:rsidDel="0043097E">
          <w:rPr>
            <w:noProof/>
          </w:rPr>
          <w:tab/>
          <w:delText>Han CS, Xie G, Challacombe JF, Altherr MR, Bhotika SS, Brown N, Bruce D, Campbell CS, Campbell ML, Chen J</w:delText>
        </w:r>
        <w:r w:rsidRPr="00E0251F" w:rsidDel="0043097E">
          <w:rPr>
            <w:i/>
            <w:noProof/>
          </w:rPr>
          <w:delText xml:space="preserve"> et al</w:delText>
        </w:r>
        <w:r w:rsidDel="0043097E">
          <w:rPr>
            <w:noProof/>
          </w:rPr>
          <w:delText xml:space="preserve">: </w:delText>
        </w:r>
        <w:r w:rsidRPr="00E0251F" w:rsidDel="0043097E">
          <w:rPr>
            <w:b/>
            <w:noProof/>
          </w:rPr>
          <w:delText xml:space="preserve">Pathogenomic sequence analysis of </w:delText>
        </w:r>
        <w:r w:rsidRPr="00E0251F" w:rsidDel="0043097E">
          <w:rPr>
            <w:b/>
            <w:i/>
            <w:noProof/>
          </w:rPr>
          <w:delText xml:space="preserve">Bacillus cereus </w:delText>
        </w:r>
        <w:r w:rsidRPr="00E0251F" w:rsidDel="0043097E">
          <w:rPr>
            <w:b/>
            <w:noProof/>
          </w:rPr>
          <w:delText xml:space="preserve">and </w:delText>
        </w:r>
        <w:r w:rsidRPr="00E0251F" w:rsidDel="0043097E">
          <w:rPr>
            <w:b/>
            <w:i/>
            <w:noProof/>
          </w:rPr>
          <w:delText xml:space="preserve">Bacillus thuringiensis </w:delText>
        </w:r>
        <w:r w:rsidRPr="00E0251F" w:rsidDel="0043097E">
          <w:rPr>
            <w:b/>
            <w:noProof/>
          </w:rPr>
          <w:delText xml:space="preserve">isolates closely related to </w:delText>
        </w:r>
        <w:r w:rsidRPr="00E0251F" w:rsidDel="0043097E">
          <w:rPr>
            <w:b/>
            <w:i/>
            <w:noProof/>
          </w:rPr>
          <w:delText>Bacillus anthracis</w:delText>
        </w:r>
        <w:r w:rsidDel="0043097E">
          <w:rPr>
            <w:noProof/>
          </w:rPr>
          <w:delText xml:space="preserve">. </w:delText>
        </w:r>
        <w:r w:rsidRPr="00E0251F" w:rsidDel="0043097E">
          <w:rPr>
            <w:i/>
            <w:noProof/>
          </w:rPr>
          <w:delText xml:space="preserve">J Bacteriol </w:delText>
        </w:r>
        <w:r w:rsidDel="0043097E">
          <w:rPr>
            <w:noProof/>
          </w:rPr>
          <w:delText xml:space="preserve">2006, </w:delText>
        </w:r>
        <w:r w:rsidRPr="00E0251F" w:rsidDel="0043097E">
          <w:rPr>
            <w:b/>
            <w:noProof/>
          </w:rPr>
          <w:delText>188</w:delText>
        </w:r>
        <w:r w:rsidDel="0043097E">
          <w:rPr>
            <w:noProof/>
          </w:rPr>
          <w:delText>(9):3382-3390.</w:delText>
        </w:r>
      </w:del>
    </w:p>
    <w:p w14:paraId="3EA7511F" w14:textId="77777777" w:rsidR="00E0251F" w:rsidDel="0043097E" w:rsidRDefault="00E0251F" w:rsidP="00E0251F">
      <w:pPr>
        <w:ind w:left="720" w:hanging="720"/>
        <w:rPr>
          <w:del w:id="2515" w:author="hqin" w:date="2013-01-28T08:41:00Z"/>
          <w:noProof/>
        </w:rPr>
      </w:pPr>
      <w:del w:id="2516" w:author="hqin" w:date="2013-01-28T08:41:00Z">
        <w:r w:rsidDel="0043097E">
          <w:rPr>
            <w:noProof/>
          </w:rPr>
          <w:delText>74.</w:delText>
        </w:r>
        <w:r w:rsidDel="0043097E">
          <w:rPr>
            <w:noProof/>
          </w:rPr>
          <w:tab/>
          <w:delText xml:space="preserve">Kim H, Hahn M, Grabowski P, McPherson DC, Otte MM, Wang R, Ferguson CC, Eichenberger P, Driks A: </w:delText>
        </w:r>
        <w:r w:rsidRPr="00E0251F" w:rsidDel="0043097E">
          <w:rPr>
            <w:b/>
            <w:noProof/>
          </w:rPr>
          <w:delText xml:space="preserve">The </w:delText>
        </w:r>
        <w:r w:rsidRPr="00E0251F" w:rsidDel="0043097E">
          <w:rPr>
            <w:b/>
            <w:i/>
            <w:noProof/>
          </w:rPr>
          <w:delText xml:space="preserve">Bacillus subtilis </w:delText>
        </w:r>
        <w:r w:rsidRPr="00E0251F" w:rsidDel="0043097E">
          <w:rPr>
            <w:b/>
            <w:noProof/>
          </w:rPr>
          <w:delText>spore coat protein interaction network</w:delText>
        </w:r>
        <w:r w:rsidDel="0043097E">
          <w:rPr>
            <w:noProof/>
          </w:rPr>
          <w:delText xml:space="preserve">. </w:delText>
        </w:r>
        <w:r w:rsidRPr="00E0251F" w:rsidDel="0043097E">
          <w:rPr>
            <w:i/>
            <w:noProof/>
          </w:rPr>
          <w:delText xml:space="preserve">Mol Microbiol </w:delText>
        </w:r>
        <w:r w:rsidDel="0043097E">
          <w:rPr>
            <w:noProof/>
          </w:rPr>
          <w:delText xml:space="preserve">2006, </w:delText>
        </w:r>
        <w:r w:rsidRPr="00E0251F" w:rsidDel="0043097E">
          <w:rPr>
            <w:b/>
            <w:noProof/>
          </w:rPr>
          <w:delText>59</w:delText>
        </w:r>
        <w:r w:rsidDel="0043097E">
          <w:rPr>
            <w:noProof/>
          </w:rPr>
          <w:delText>(2):487-502.</w:delText>
        </w:r>
      </w:del>
    </w:p>
    <w:p w14:paraId="33DFE9EE" w14:textId="77777777" w:rsidR="00E0251F" w:rsidDel="0043097E" w:rsidRDefault="00E0251F" w:rsidP="00E0251F">
      <w:pPr>
        <w:ind w:left="720" w:hanging="720"/>
        <w:rPr>
          <w:del w:id="2517" w:author="hqin" w:date="2013-01-28T08:41:00Z"/>
          <w:noProof/>
        </w:rPr>
      </w:pPr>
      <w:del w:id="2518" w:author="hqin" w:date="2013-01-28T08:41:00Z">
        <w:r w:rsidDel="0043097E">
          <w:rPr>
            <w:noProof/>
          </w:rPr>
          <w:delText>75.</w:delText>
        </w:r>
        <w:r w:rsidDel="0043097E">
          <w:rPr>
            <w:noProof/>
          </w:rPr>
          <w:tab/>
          <w:delText>Eichenberger P, Fujita M, Jensen ST, Conlon EM, Rudner DZ, Wang ST, Ferguson C, Haga K, Sato T, Liu JS</w:delText>
        </w:r>
        <w:r w:rsidRPr="00E0251F" w:rsidDel="0043097E">
          <w:rPr>
            <w:i/>
            <w:noProof/>
          </w:rPr>
          <w:delText xml:space="preserve"> et al</w:delText>
        </w:r>
        <w:r w:rsidDel="0043097E">
          <w:rPr>
            <w:noProof/>
          </w:rPr>
          <w:delText xml:space="preserve">: </w:delText>
        </w:r>
        <w:r w:rsidRPr="00E0251F" w:rsidDel="0043097E">
          <w:rPr>
            <w:b/>
            <w:noProof/>
          </w:rPr>
          <w:delText xml:space="preserve">The program of gene transcription for a single differentiating cell type during sporulation in </w:delText>
        </w:r>
        <w:r w:rsidRPr="00E0251F" w:rsidDel="0043097E">
          <w:rPr>
            <w:b/>
            <w:i/>
            <w:noProof/>
          </w:rPr>
          <w:delText>Bacillus subtilis</w:delText>
        </w:r>
        <w:r w:rsidDel="0043097E">
          <w:rPr>
            <w:noProof/>
          </w:rPr>
          <w:delText xml:space="preserve">. </w:delText>
        </w:r>
        <w:r w:rsidRPr="00E0251F" w:rsidDel="0043097E">
          <w:rPr>
            <w:i/>
            <w:noProof/>
          </w:rPr>
          <w:delText xml:space="preserve">PLoS Biol </w:delText>
        </w:r>
        <w:r w:rsidDel="0043097E">
          <w:rPr>
            <w:noProof/>
          </w:rPr>
          <w:delText xml:space="preserve">2004, </w:delText>
        </w:r>
        <w:r w:rsidRPr="00E0251F" w:rsidDel="0043097E">
          <w:rPr>
            <w:b/>
            <w:noProof/>
          </w:rPr>
          <w:delText>2</w:delText>
        </w:r>
        <w:r w:rsidDel="0043097E">
          <w:rPr>
            <w:noProof/>
          </w:rPr>
          <w:delText>:e328.</w:delText>
        </w:r>
      </w:del>
    </w:p>
    <w:p w14:paraId="301E16DE" w14:textId="77777777" w:rsidR="00E0251F" w:rsidDel="0043097E" w:rsidRDefault="00E0251F" w:rsidP="00E0251F">
      <w:pPr>
        <w:ind w:left="720" w:hanging="720"/>
        <w:rPr>
          <w:del w:id="2519" w:author="hqin" w:date="2013-01-28T08:41:00Z"/>
          <w:noProof/>
        </w:rPr>
      </w:pPr>
      <w:del w:id="2520" w:author="hqin" w:date="2013-01-28T08:41:00Z">
        <w:r w:rsidDel="0043097E">
          <w:rPr>
            <w:noProof/>
          </w:rPr>
          <w:delText>76.</w:delText>
        </w:r>
        <w:r w:rsidDel="0043097E">
          <w:rPr>
            <w:noProof/>
          </w:rPr>
          <w:tab/>
          <w:delText>Eichenberger P, Jensen ST, Conlon EM, van Ooij C, Silvaggi J, Gonzalez-Pastor JE, Fujita M, Ben-Yehuda S, Stragier P, Liu JS</w:delText>
        </w:r>
        <w:r w:rsidRPr="00E0251F" w:rsidDel="0043097E">
          <w:rPr>
            <w:i/>
            <w:noProof/>
          </w:rPr>
          <w:delText xml:space="preserve"> et al</w:delText>
        </w:r>
        <w:r w:rsidDel="0043097E">
          <w:rPr>
            <w:noProof/>
          </w:rPr>
          <w:delText xml:space="preserve">: </w:delText>
        </w:r>
        <w:r w:rsidRPr="00E0251F" w:rsidDel="0043097E">
          <w:rPr>
            <w:b/>
            <w:noProof/>
          </w:rPr>
          <w:delText xml:space="preserve">The sigmaE regulon and the identification of additional sporulation genes in </w:delText>
        </w:r>
        <w:r w:rsidRPr="00E0251F" w:rsidDel="0043097E">
          <w:rPr>
            <w:b/>
            <w:i/>
            <w:noProof/>
          </w:rPr>
          <w:delText>Bacillus subtilis</w:delText>
        </w:r>
        <w:r w:rsidDel="0043097E">
          <w:rPr>
            <w:noProof/>
          </w:rPr>
          <w:delText xml:space="preserve">. </w:delText>
        </w:r>
        <w:r w:rsidRPr="00E0251F" w:rsidDel="0043097E">
          <w:rPr>
            <w:i/>
            <w:noProof/>
          </w:rPr>
          <w:delText xml:space="preserve">J Mol Biol </w:delText>
        </w:r>
        <w:r w:rsidDel="0043097E">
          <w:rPr>
            <w:noProof/>
          </w:rPr>
          <w:delText xml:space="preserve">2003, </w:delText>
        </w:r>
        <w:r w:rsidRPr="00E0251F" w:rsidDel="0043097E">
          <w:rPr>
            <w:b/>
            <w:noProof/>
          </w:rPr>
          <w:delText>327</w:delText>
        </w:r>
        <w:r w:rsidDel="0043097E">
          <w:rPr>
            <w:noProof/>
          </w:rPr>
          <w:delText>(5):945-972.</w:delText>
        </w:r>
      </w:del>
    </w:p>
    <w:p w14:paraId="0D602076" w14:textId="77777777" w:rsidR="00E0251F" w:rsidDel="0043097E" w:rsidRDefault="00E0251F" w:rsidP="00E0251F">
      <w:pPr>
        <w:ind w:left="720" w:hanging="720"/>
        <w:rPr>
          <w:del w:id="2521" w:author="hqin" w:date="2013-01-28T08:41:00Z"/>
          <w:noProof/>
        </w:rPr>
      </w:pPr>
      <w:del w:id="2522" w:author="hqin" w:date="2013-01-28T08:41:00Z">
        <w:r w:rsidDel="0043097E">
          <w:rPr>
            <w:noProof/>
          </w:rPr>
          <w:delText>77.</w:delText>
        </w:r>
        <w:r w:rsidDel="0043097E">
          <w:rPr>
            <w:noProof/>
          </w:rPr>
          <w:tab/>
          <w:delText xml:space="preserve">Fitch WM: </w:delText>
        </w:r>
        <w:r w:rsidRPr="00E0251F" w:rsidDel="0043097E">
          <w:rPr>
            <w:b/>
            <w:noProof/>
          </w:rPr>
          <w:delText>Homology a personal view on some of the problems</w:delText>
        </w:r>
        <w:r w:rsidDel="0043097E">
          <w:rPr>
            <w:noProof/>
          </w:rPr>
          <w:delText xml:space="preserve">. </w:delText>
        </w:r>
        <w:r w:rsidRPr="00E0251F" w:rsidDel="0043097E">
          <w:rPr>
            <w:i/>
            <w:noProof/>
          </w:rPr>
          <w:delText xml:space="preserve">Trends Genet </w:delText>
        </w:r>
        <w:r w:rsidDel="0043097E">
          <w:rPr>
            <w:noProof/>
          </w:rPr>
          <w:delText xml:space="preserve">2000, </w:delText>
        </w:r>
        <w:r w:rsidRPr="00E0251F" w:rsidDel="0043097E">
          <w:rPr>
            <w:b/>
            <w:noProof/>
          </w:rPr>
          <w:delText>16</w:delText>
        </w:r>
        <w:r w:rsidDel="0043097E">
          <w:rPr>
            <w:noProof/>
          </w:rPr>
          <w:delText>(5):227-231.</w:delText>
        </w:r>
      </w:del>
    </w:p>
    <w:p w14:paraId="3BCA123A" w14:textId="77777777" w:rsidR="00E0251F" w:rsidDel="0043097E" w:rsidRDefault="00E0251F" w:rsidP="00E0251F">
      <w:pPr>
        <w:ind w:left="720" w:hanging="720"/>
        <w:rPr>
          <w:del w:id="2523" w:author="hqin" w:date="2013-01-28T08:41:00Z"/>
          <w:noProof/>
        </w:rPr>
      </w:pPr>
      <w:del w:id="2524" w:author="hqin" w:date="2013-01-28T08:41:00Z">
        <w:r w:rsidDel="0043097E">
          <w:rPr>
            <w:noProof/>
          </w:rPr>
          <w:delText>78.</w:delText>
        </w:r>
        <w:r w:rsidDel="0043097E">
          <w:rPr>
            <w:noProof/>
          </w:rPr>
          <w:tab/>
          <w:delText xml:space="preserve">Driks A: </w:delText>
        </w:r>
        <w:r w:rsidRPr="00E0251F" w:rsidDel="0043097E">
          <w:rPr>
            <w:b/>
            <w:noProof/>
          </w:rPr>
          <w:delText xml:space="preserve">Overview: Development in bacteria: spore formation in </w:delText>
        </w:r>
        <w:r w:rsidRPr="00E0251F" w:rsidDel="0043097E">
          <w:rPr>
            <w:b/>
            <w:i/>
            <w:noProof/>
          </w:rPr>
          <w:delText>Bacillus subtilis</w:delText>
        </w:r>
        <w:r w:rsidDel="0043097E">
          <w:rPr>
            <w:noProof/>
          </w:rPr>
          <w:delText xml:space="preserve">. </w:delText>
        </w:r>
        <w:r w:rsidRPr="00E0251F" w:rsidDel="0043097E">
          <w:rPr>
            <w:i/>
            <w:noProof/>
          </w:rPr>
          <w:delText xml:space="preserve">Cell Mol Life Sci </w:delText>
        </w:r>
        <w:r w:rsidDel="0043097E">
          <w:rPr>
            <w:noProof/>
          </w:rPr>
          <w:delText xml:space="preserve">2002, </w:delText>
        </w:r>
        <w:r w:rsidRPr="00E0251F" w:rsidDel="0043097E">
          <w:rPr>
            <w:b/>
            <w:noProof/>
          </w:rPr>
          <w:delText>59</w:delText>
        </w:r>
        <w:r w:rsidDel="0043097E">
          <w:rPr>
            <w:noProof/>
          </w:rPr>
          <w:delText>(3):389-391.</w:delText>
        </w:r>
      </w:del>
    </w:p>
    <w:p w14:paraId="522A2039" w14:textId="77777777" w:rsidR="00E0251F" w:rsidDel="0043097E" w:rsidRDefault="00E0251F" w:rsidP="00E0251F">
      <w:pPr>
        <w:ind w:left="720" w:hanging="720"/>
        <w:rPr>
          <w:del w:id="2525" w:author="hqin" w:date="2013-01-28T08:41:00Z"/>
          <w:noProof/>
        </w:rPr>
      </w:pPr>
      <w:del w:id="2526" w:author="hqin" w:date="2013-01-28T08:41:00Z">
        <w:r w:rsidDel="0043097E">
          <w:rPr>
            <w:noProof/>
          </w:rPr>
          <w:delText>79.</w:delText>
        </w:r>
        <w:r w:rsidDel="0043097E">
          <w:rPr>
            <w:noProof/>
          </w:rPr>
          <w:tab/>
          <w:delText xml:space="preserve">Hurst LD: </w:delText>
        </w:r>
        <w:r w:rsidRPr="00E0251F" w:rsidDel="0043097E">
          <w:rPr>
            <w:b/>
            <w:noProof/>
          </w:rPr>
          <w:delText>The Ka/Ks ratio: diagnosing the form of sequence evolution</w:delText>
        </w:r>
        <w:r w:rsidDel="0043097E">
          <w:rPr>
            <w:noProof/>
          </w:rPr>
          <w:delText xml:space="preserve">. </w:delText>
        </w:r>
        <w:r w:rsidRPr="00E0251F" w:rsidDel="0043097E">
          <w:rPr>
            <w:i/>
            <w:noProof/>
          </w:rPr>
          <w:delText xml:space="preserve">Trends Genet </w:delText>
        </w:r>
        <w:r w:rsidDel="0043097E">
          <w:rPr>
            <w:noProof/>
          </w:rPr>
          <w:delText xml:space="preserve">2002, </w:delText>
        </w:r>
        <w:r w:rsidRPr="00E0251F" w:rsidDel="0043097E">
          <w:rPr>
            <w:b/>
            <w:noProof/>
          </w:rPr>
          <w:delText>18</w:delText>
        </w:r>
        <w:r w:rsidDel="0043097E">
          <w:rPr>
            <w:noProof/>
          </w:rPr>
          <w:delText>(9):486.</w:delText>
        </w:r>
      </w:del>
    </w:p>
    <w:p w14:paraId="35230CCA" w14:textId="77777777" w:rsidR="00E0251F" w:rsidDel="0043097E" w:rsidRDefault="00E0251F" w:rsidP="00E0251F">
      <w:pPr>
        <w:ind w:left="720" w:hanging="720"/>
        <w:rPr>
          <w:del w:id="2527" w:author="hqin" w:date="2013-01-28T08:41:00Z"/>
          <w:noProof/>
        </w:rPr>
      </w:pPr>
      <w:del w:id="2528" w:author="hqin" w:date="2013-01-28T08:41:00Z">
        <w:r w:rsidDel="0043097E">
          <w:rPr>
            <w:noProof/>
          </w:rPr>
          <w:delText>80.</w:delText>
        </w:r>
        <w:r w:rsidDel="0043097E">
          <w:rPr>
            <w:noProof/>
          </w:rPr>
          <w:tab/>
          <w:delText xml:space="preserve">Rocha EP, Smith JM, Hurst LD, Holden MT, Cooper JE, Smith NH, Feil EJ: </w:delText>
        </w:r>
        <w:r w:rsidRPr="00E0251F" w:rsidDel="0043097E">
          <w:rPr>
            <w:b/>
            <w:noProof/>
          </w:rPr>
          <w:delText>Comparisons of dN/dS are time dependent for closely related bacterial genomes</w:delText>
        </w:r>
        <w:r w:rsidDel="0043097E">
          <w:rPr>
            <w:noProof/>
          </w:rPr>
          <w:delText xml:space="preserve">. </w:delText>
        </w:r>
        <w:r w:rsidRPr="00E0251F" w:rsidDel="0043097E">
          <w:rPr>
            <w:i/>
            <w:noProof/>
          </w:rPr>
          <w:delText xml:space="preserve">J Theor Biol </w:delText>
        </w:r>
        <w:r w:rsidDel="0043097E">
          <w:rPr>
            <w:noProof/>
          </w:rPr>
          <w:delText xml:space="preserve">2006, </w:delText>
        </w:r>
        <w:r w:rsidRPr="00E0251F" w:rsidDel="0043097E">
          <w:rPr>
            <w:b/>
            <w:noProof/>
          </w:rPr>
          <w:delText>239</w:delText>
        </w:r>
        <w:r w:rsidDel="0043097E">
          <w:rPr>
            <w:noProof/>
          </w:rPr>
          <w:delText>(2):226-235.</w:delText>
        </w:r>
      </w:del>
    </w:p>
    <w:p w14:paraId="1CAE724F" w14:textId="77777777" w:rsidR="00E0251F" w:rsidDel="0043097E" w:rsidRDefault="00E0251F" w:rsidP="00E0251F">
      <w:pPr>
        <w:ind w:left="720" w:hanging="720"/>
        <w:rPr>
          <w:del w:id="2529" w:author="hqin" w:date="2013-01-28T08:41:00Z"/>
          <w:noProof/>
        </w:rPr>
      </w:pPr>
      <w:del w:id="2530" w:author="hqin" w:date="2013-01-28T08:41:00Z">
        <w:r w:rsidDel="0043097E">
          <w:rPr>
            <w:noProof/>
          </w:rPr>
          <w:delText>81.</w:delText>
        </w:r>
        <w:r w:rsidDel="0043097E">
          <w:rPr>
            <w:noProof/>
          </w:rPr>
          <w:tab/>
          <w:delText xml:space="preserve">Lee EH, Hsin J, von Castelmur E, Mayans O, Schulten K: </w:delText>
        </w:r>
        <w:r w:rsidRPr="00E0251F" w:rsidDel="0043097E">
          <w:rPr>
            <w:b/>
            <w:noProof/>
          </w:rPr>
          <w:delText>Tertiary and secondary structure elasticity of a six-Ig titin chain</w:delText>
        </w:r>
        <w:r w:rsidDel="0043097E">
          <w:rPr>
            <w:noProof/>
          </w:rPr>
          <w:delText xml:space="preserve">. </w:delText>
        </w:r>
        <w:r w:rsidRPr="00E0251F" w:rsidDel="0043097E">
          <w:rPr>
            <w:i/>
            <w:noProof/>
          </w:rPr>
          <w:delText xml:space="preserve">Biophys J </w:delText>
        </w:r>
        <w:r w:rsidDel="0043097E">
          <w:rPr>
            <w:noProof/>
          </w:rPr>
          <w:delText xml:space="preserve">2010, </w:delText>
        </w:r>
        <w:r w:rsidRPr="00E0251F" w:rsidDel="0043097E">
          <w:rPr>
            <w:b/>
            <w:noProof/>
          </w:rPr>
          <w:delText>98</w:delText>
        </w:r>
        <w:r w:rsidDel="0043097E">
          <w:rPr>
            <w:noProof/>
          </w:rPr>
          <w:delText>(6):1085-1095.</w:delText>
        </w:r>
      </w:del>
    </w:p>
    <w:p w14:paraId="6B63FAC4" w14:textId="77777777" w:rsidR="00E0251F" w:rsidDel="0043097E" w:rsidRDefault="00E0251F" w:rsidP="00E0251F">
      <w:pPr>
        <w:ind w:left="720" w:hanging="720"/>
        <w:rPr>
          <w:del w:id="2531" w:author="hqin" w:date="2013-01-28T08:41:00Z"/>
          <w:noProof/>
        </w:rPr>
      </w:pPr>
      <w:del w:id="2532" w:author="hqin" w:date="2013-01-28T08:41:00Z">
        <w:r w:rsidDel="0043097E">
          <w:rPr>
            <w:noProof/>
          </w:rPr>
          <w:delText>82.</w:delText>
        </w:r>
        <w:r w:rsidDel="0043097E">
          <w:rPr>
            <w:noProof/>
          </w:rPr>
          <w:tab/>
          <w:delText xml:space="preserve">Chada VG, Sanstad EA, Wang R, Driks A: </w:delText>
        </w:r>
        <w:r w:rsidRPr="00E0251F" w:rsidDel="0043097E">
          <w:rPr>
            <w:b/>
            <w:noProof/>
          </w:rPr>
          <w:delText>Morphogenesis of bacillus spore surfaces</w:delText>
        </w:r>
        <w:r w:rsidDel="0043097E">
          <w:rPr>
            <w:noProof/>
          </w:rPr>
          <w:delText xml:space="preserve">. </w:delText>
        </w:r>
        <w:r w:rsidRPr="00E0251F" w:rsidDel="0043097E">
          <w:rPr>
            <w:i/>
            <w:noProof/>
          </w:rPr>
          <w:delText xml:space="preserve">J Bacteriol </w:delText>
        </w:r>
        <w:r w:rsidDel="0043097E">
          <w:rPr>
            <w:noProof/>
          </w:rPr>
          <w:delText xml:space="preserve">2003, </w:delText>
        </w:r>
        <w:r w:rsidRPr="00E0251F" w:rsidDel="0043097E">
          <w:rPr>
            <w:b/>
            <w:noProof/>
          </w:rPr>
          <w:delText>185</w:delText>
        </w:r>
        <w:r w:rsidDel="0043097E">
          <w:rPr>
            <w:noProof/>
          </w:rPr>
          <w:delText>(21):6255-6261.</w:delText>
        </w:r>
      </w:del>
    </w:p>
    <w:p w14:paraId="759828A3" w14:textId="77777777" w:rsidR="00E0251F" w:rsidDel="0043097E" w:rsidRDefault="00E0251F" w:rsidP="00E0251F">
      <w:pPr>
        <w:ind w:left="720" w:hanging="720"/>
        <w:rPr>
          <w:del w:id="2533" w:author="hqin" w:date="2013-01-28T08:41:00Z"/>
          <w:noProof/>
        </w:rPr>
      </w:pPr>
      <w:del w:id="2534" w:author="hqin" w:date="2013-01-28T08:41:00Z">
        <w:r w:rsidDel="0043097E">
          <w:rPr>
            <w:noProof/>
          </w:rPr>
          <w:delText>83.</w:delText>
        </w:r>
        <w:r w:rsidDel="0043097E">
          <w:rPr>
            <w:noProof/>
          </w:rPr>
          <w:tab/>
          <w:delText xml:space="preserve">Driks A: </w:delText>
        </w:r>
        <w:r w:rsidRPr="00E0251F" w:rsidDel="0043097E">
          <w:rPr>
            <w:b/>
            <w:noProof/>
          </w:rPr>
          <w:delText>The dynamic spore</w:delText>
        </w:r>
        <w:r w:rsidDel="0043097E">
          <w:rPr>
            <w:noProof/>
          </w:rPr>
          <w:delText xml:space="preserve">. </w:delText>
        </w:r>
        <w:r w:rsidRPr="00E0251F" w:rsidDel="0043097E">
          <w:rPr>
            <w:i/>
            <w:noProof/>
          </w:rPr>
          <w:delText xml:space="preserve">Proc Natl Acad Sci U S A </w:delText>
        </w:r>
        <w:r w:rsidDel="0043097E">
          <w:rPr>
            <w:noProof/>
          </w:rPr>
          <w:delText xml:space="preserve">2003, </w:delText>
        </w:r>
        <w:r w:rsidRPr="00E0251F" w:rsidDel="0043097E">
          <w:rPr>
            <w:b/>
            <w:noProof/>
          </w:rPr>
          <w:delText>100</w:delText>
        </w:r>
        <w:r w:rsidDel="0043097E">
          <w:rPr>
            <w:noProof/>
          </w:rPr>
          <w:delText>(6):3007-3009.</w:delText>
        </w:r>
      </w:del>
    </w:p>
    <w:p w14:paraId="695BE3BB" w14:textId="77777777" w:rsidR="00E0251F" w:rsidDel="0043097E" w:rsidRDefault="00E0251F" w:rsidP="00E0251F">
      <w:pPr>
        <w:ind w:left="720" w:hanging="720"/>
        <w:rPr>
          <w:del w:id="2535" w:author="hqin" w:date="2013-01-28T08:41:00Z"/>
          <w:noProof/>
        </w:rPr>
      </w:pPr>
      <w:del w:id="2536" w:author="hqin" w:date="2013-01-28T08:41:00Z">
        <w:r w:rsidDel="0043097E">
          <w:rPr>
            <w:noProof/>
          </w:rPr>
          <w:delText>84.</w:delText>
        </w:r>
        <w:r w:rsidDel="0043097E">
          <w:rPr>
            <w:noProof/>
          </w:rPr>
          <w:tab/>
          <w:delText xml:space="preserve">Plomp M, Leighton TJ, Wheeler KE, Pitesky ME, Malkin AJ: </w:delText>
        </w:r>
        <w:r w:rsidRPr="00E0251F" w:rsidDel="0043097E">
          <w:rPr>
            <w:b/>
            <w:i/>
            <w:noProof/>
          </w:rPr>
          <w:delText>Bacillus atrophaeus</w:delText>
        </w:r>
        <w:r w:rsidRPr="00E0251F" w:rsidDel="0043097E">
          <w:rPr>
            <w:b/>
            <w:noProof/>
          </w:rPr>
          <w:delText xml:space="preserve"> outer spore coat assembly and ultrastructure</w:delText>
        </w:r>
        <w:r w:rsidDel="0043097E">
          <w:rPr>
            <w:noProof/>
          </w:rPr>
          <w:delText xml:space="preserve">. </w:delText>
        </w:r>
        <w:r w:rsidRPr="00E0251F" w:rsidDel="0043097E">
          <w:rPr>
            <w:i/>
            <w:noProof/>
          </w:rPr>
          <w:delText xml:space="preserve">Langmuir </w:delText>
        </w:r>
        <w:r w:rsidDel="0043097E">
          <w:rPr>
            <w:noProof/>
          </w:rPr>
          <w:delText xml:space="preserve">2005, </w:delText>
        </w:r>
        <w:r w:rsidRPr="00E0251F" w:rsidDel="0043097E">
          <w:rPr>
            <w:b/>
            <w:noProof/>
          </w:rPr>
          <w:delText>21</w:delText>
        </w:r>
        <w:r w:rsidDel="0043097E">
          <w:rPr>
            <w:noProof/>
          </w:rPr>
          <w:delText>(23):10710-10716.</w:delText>
        </w:r>
      </w:del>
    </w:p>
    <w:p w14:paraId="053C7A25" w14:textId="77777777" w:rsidR="00E0251F" w:rsidDel="0043097E" w:rsidRDefault="00E0251F" w:rsidP="00E0251F">
      <w:pPr>
        <w:ind w:left="720" w:hanging="720"/>
        <w:rPr>
          <w:del w:id="2537" w:author="hqin" w:date="2013-01-28T08:41:00Z"/>
          <w:noProof/>
        </w:rPr>
      </w:pPr>
      <w:del w:id="2538" w:author="hqin" w:date="2013-01-28T08:41:00Z">
        <w:r w:rsidDel="0043097E">
          <w:rPr>
            <w:noProof/>
          </w:rPr>
          <w:delText>85.</w:delText>
        </w:r>
        <w:r w:rsidDel="0043097E">
          <w:rPr>
            <w:noProof/>
          </w:rPr>
          <w:tab/>
          <w:delText xml:space="preserve">Plomp M, Leighton TJ, Wheeler KE, Malkin AJ: </w:delText>
        </w:r>
        <w:r w:rsidRPr="00E0251F" w:rsidDel="0043097E">
          <w:rPr>
            <w:b/>
            <w:noProof/>
          </w:rPr>
          <w:delText xml:space="preserve">The high-resolution architecture and structural dynamics of </w:delText>
        </w:r>
        <w:r w:rsidRPr="00E0251F" w:rsidDel="0043097E">
          <w:rPr>
            <w:b/>
            <w:i/>
            <w:noProof/>
          </w:rPr>
          <w:delText>Bacillus</w:delText>
        </w:r>
        <w:r w:rsidRPr="00E0251F" w:rsidDel="0043097E">
          <w:rPr>
            <w:b/>
            <w:noProof/>
          </w:rPr>
          <w:delText xml:space="preserve"> spores</w:delText>
        </w:r>
        <w:r w:rsidDel="0043097E">
          <w:rPr>
            <w:noProof/>
          </w:rPr>
          <w:delText xml:space="preserve">. </w:delText>
        </w:r>
        <w:r w:rsidRPr="00E0251F" w:rsidDel="0043097E">
          <w:rPr>
            <w:i/>
            <w:noProof/>
          </w:rPr>
          <w:delText xml:space="preserve">Biophys J </w:delText>
        </w:r>
        <w:r w:rsidDel="0043097E">
          <w:rPr>
            <w:noProof/>
          </w:rPr>
          <w:delText xml:space="preserve">2005, </w:delText>
        </w:r>
        <w:r w:rsidRPr="00E0251F" w:rsidDel="0043097E">
          <w:rPr>
            <w:b/>
            <w:noProof/>
          </w:rPr>
          <w:delText>88</w:delText>
        </w:r>
        <w:r w:rsidDel="0043097E">
          <w:rPr>
            <w:noProof/>
          </w:rPr>
          <w:delText>(1):603-608.</w:delText>
        </w:r>
      </w:del>
    </w:p>
    <w:p w14:paraId="7C267E8E" w14:textId="77777777" w:rsidR="00E0251F" w:rsidDel="0043097E" w:rsidRDefault="00E0251F" w:rsidP="00E0251F">
      <w:pPr>
        <w:ind w:left="720" w:hanging="720"/>
        <w:rPr>
          <w:del w:id="2539" w:author="hqin" w:date="2013-01-28T08:41:00Z"/>
          <w:noProof/>
        </w:rPr>
      </w:pPr>
      <w:del w:id="2540" w:author="hqin" w:date="2013-01-28T08:41:00Z">
        <w:r w:rsidDel="0043097E">
          <w:rPr>
            <w:noProof/>
          </w:rPr>
          <w:delText>86.</w:delText>
        </w:r>
        <w:r w:rsidDel="0043097E">
          <w:rPr>
            <w:noProof/>
          </w:rPr>
          <w:tab/>
          <w:delText xml:space="preserve">Plomp M, Leighton TJ, Wheeler KE, Malkin AJ: </w:delText>
        </w:r>
        <w:r w:rsidRPr="00E0251F" w:rsidDel="0043097E">
          <w:rPr>
            <w:b/>
            <w:noProof/>
          </w:rPr>
          <w:delText xml:space="preserve">Architecture and high-resolution structure of </w:delText>
        </w:r>
        <w:r w:rsidRPr="00E0251F" w:rsidDel="0043097E">
          <w:rPr>
            <w:b/>
            <w:i/>
            <w:noProof/>
          </w:rPr>
          <w:delText xml:space="preserve">Bacillus thuringiensis </w:delText>
        </w:r>
        <w:r w:rsidRPr="00E0251F" w:rsidDel="0043097E">
          <w:rPr>
            <w:b/>
            <w:noProof/>
          </w:rPr>
          <w:delText xml:space="preserve">and </w:delText>
        </w:r>
        <w:r w:rsidRPr="00E0251F" w:rsidDel="0043097E">
          <w:rPr>
            <w:b/>
            <w:i/>
            <w:noProof/>
          </w:rPr>
          <w:delText xml:space="preserve">Bacillus cereus </w:delText>
        </w:r>
        <w:r w:rsidRPr="00E0251F" w:rsidDel="0043097E">
          <w:rPr>
            <w:b/>
            <w:noProof/>
          </w:rPr>
          <w:delText>spore coat surfaces</w:delText>
        </w:r>
        <w:r w:rsidDel="0043097E">
          <w:rPr>
            <w:noProof/>
          </w:rPr>
          <w:delText xml:space="preserve">. </w:delText>
        </w:r>
        <w:r w:rsidRPr="00E0251F" w:rsidDel="0043097E">
          <w:rPr>
            <w:i/>
            <w:noProof/>
          </w:rPr>
          <w:delText xml:space="preserve">Langmuir </w:delText>
        </w:r>
        <w:r w:rsidDel="0043097E">
          <w:rPr>
            <w:noProof/>
          </w:rPr>
          <w:delText xml:space="preserve">2005, </w:delText>
        </w:r>
        <w:r w:rsidRPr="00E0251F" w:rsidDel="0043097E">
          <w:rPr>
            <w:b/>
            <w:noProof/>
          </w:rPr>
          <w:delText>21</w:delText>
        </w:r>
        <w:r w:rsidDel="0043097E">
          <w:rPr>
            <w:noProof/>
          </w:rPr>
          <w:delText>(17):7892-7898.</w:delText>
        </w:r>
      </w:del>
    </w:p>
    <w:p w14:paraId="6BD218BA" w14:textId="77777777" w:rsidR="00E0251F" w:rsidDel="0043097E" w:rsidRDefault="00E0251F" w:rsidP="00E0251F">
      <w:pPr>
        <w:ind w:left="720" w:hanging="720"/>
        <w:rPr>
          <w:del w:id="2541" w:author="hqin" w:date="2013-01-28T08:41:00Z"/>
          <w:noProof/>
        </w:rPr>
      </w:pPr>
      <w:del w:id="2542" w:author="hqin" w:date="2013-01-28T08:41:00Z">
        <w:r w:rsidDel="0043097E">
          <w:rPr>
            <w:noProof/>
          </w:rPr>
          <w:delText>87.</w:delText>
        </w:r>
        <w:r w:rsidDel="0043097E">
          <w:rPr>
            <w:noProof/>
          </w:rPr>
          <w:tab/>
          <w:delText xml:space="preserve">Westphal AJ, Price PB, Leighton TJ, Wheeler KE: </w:delText>
        </w:r>
        <w:r w:rsidRPr="00E0251F" w:rsidDel="0043097E">
          <w:rPr>
            <w:b/>
            <w:noProof/>
          </w:rPr>
          <w:delText xml:space="preserve">Kinetics of size changes of individual </w:delText>
        </w:r>
        <w:r w:rsidRPr="00E0251F" w:rsidDel="0043097E">
          <w:rPr>
            <w:b/>
            <w:i/>
            <w:noProof/>
          </w:rPr>
          <w:delText xml:space="preserve">Bacillus thuringiensis </w:delText>
        </w:r>
        <w:r w:rsidRPr="00E0251F" w:rsidDel="0043097E">
          <w:rPr>
            <w:b/>
            <w:noProof/>
          </w:rPr>
          <w:delText>spores in response to changes in relative humidity</w:delText>
        </w:r>
        <w:r w:rsidDel="0043097E">
          <w:rPr>
            <w:noProof/>
          </w:rPr>
          <w:delText xml:space="preserve">. </w:delText>
        </w:r>
        <w:r w:rsidRPr="00E0251F" w:rsidDel="0043097E">
          <w:rPr>
            <w:i/>
            <w:noProof/>
          </w:rPr>
          <w:delText xml:space="preserve">Proc Natl Acad Sci U S A </w:delText>
        </w:r>
        <w:r w:rsidDel="0043097E">
          <w:rPr>
            <w:noProof/>
          </w:rPr>
          <w:delText xml:space="preserve">2003, </w:delText>
        </w:r>
        <w:r w:rsidRPr="00E0251F" w:rsidDel="0043097E">
          <w:rPr>
            <w:b/>
            <w:noProof/>
          </w:rPr>
          <w:delText>100</w:delText>
        </w:r>
        <w:r w:rsidDel="0043097E">
          <w:rPr>
            <w:noProof/>
          </w:rPr>
          <w:delText>(6):3461-3466.</w:delText>
        </w:r>
      </w:del>
    </w:p>
    <w:p w14:paraId="760B7D3F" w14:textId="77777777" w:rsidR="00E0251F" w:rsidDel="0043097E" w:rsidRDefault="00E0251F" w:rsidP="00E0251F">
      <w:pPr>
        <w:ind w:left="720" w:hanging="720"/>
        <w:rPr>
          <w:del w:id="2543" w:author="hqin" w:date="2013-01-28T08:41:00Z"/>
          <w:noProof/>
        </w:rPr>
      </w:pPr>
      <w:del w:id="2544" w:author="hqin" w:date="2013-01-28T08:41:00Z">
        <w:r w:rsidDel="0043097E">
          <w:rPr>
            <w:noProof/>
          </w:rPr>
          <w:delText>88.</w:delText>
        </w:r>
        <w:r w:rsidDel="0043097E">
          <w:rPr>
            <w:noProof/>
          </w:rPr>
          <w:tab/>
          <w:delText xml:space="preserve">Brown CJ, Johnson AK, Daughdrill GW: </w:delText>
        </w:r>
        <w:r w:rsidRPr="00E0251F" w:rsidDel="0043097E">
          <w:rPr>
            <w:b/>
            <w:noProof/>
          </w:rPr>
          <w:delText>Comparing models of evolution for ordered and disordered proteins</w:delText>
        </w:r>
        <w:r w:rsidDel="0043097E">
          <w:rPr>
            <w:noProof/>
          </w:rPr>
          <w:delText xml:space="preserve">. </w:delText>
        </w:r>
        <w:r w:rsidRPr="00E0251F" w:rsidDel="0043097E">
          <w:rPr>
            <w:i/>
            <w:noProof/>
          </w:rPr>
          <w:delText xml:space="preserve">Mol Biol Evol </w:delText>
        </w:r>
        <w:r w:rsidDel="0043097E">
          <w:rPr>
            <w:noProof/>
          </w:rPr>
          <w:delText xml:space="preserve">2010, </w:delText>
        </w:r>
        <w:r w:rsidRPr="00E0251F" w:rsidDel="0043097E">
          <w:rPr>
            <w:b/>
            <w:noProof/>
          </w:rPr>
          <w:delText>27</w:delText>
        </w:r>
        <w:r w:rsidDel="0043097E">
          <w:rPr>
            <w:noProof/>
          </w:rPr>
          <w:delText>(3):609-621.</w:delText>
        </w:r>
      </w:del>
    </w:p>
    <w:p w14:paraId="31D0C676" w14:textId="77777777" w:rsidR="00E0251F" w:rsidDel="0043097E" w:rsidRDefault="00E0251F" w:rsidP="00E0251F">
      <w:pPr>
        <w:rPr>
          <w:del w:id="2545" w:author="hqin" w:date="2013-01-28T08:41:00Z"/>
          <w:noProof/>
        </w:rPr>
      </w:pPr>
    </w:p>
    <w:p w14:paraId="315A57FD" w14:textId="77777777" w:rsidR="001E1917" w:rsidRDefault="0036587D">
      <w:pPr>
        <w:ind w:left="720" w:hanging="720"/>
      </w:pPr>
      <w:del w:id="2546" w:author="hqin" w:date="2013-01-28T08:41:00Z">
        <w:r w:rsidDel="0043097E">
          <w:fldChar w:fldCharType="end"/>
        </w:r>
      </w:del>
    </w:p>
    <w:p w14:paraId="71EE4472" w14:textId="77777777" w:rsidR="001E1917" w:rsidRDefault="001E1917">
      <w:pPr>
        <w:ind w:left="720" w:hanging="720"/>
      </w:pPr>
    </w:p>
    <w:p w14:paraId="5CC4CAD0" w14:textId="77777777" w:rsidR="001E1917" w:rsidRDefault="001E1917" w:rsidP="001E1917">
      <w:pPr>
        <w:ind w:left="720" w:hanging="720"/>
        <w:rPr>
          <w:noProof/>
        </w:rPr>
      </w:pPr>
      <w:r>
        <w:fldChar w:fldCharType="begin"/>
      </w:r>
      <w:r>
        <w:instrText xml:space="preserve"> ADDIN EN.REFLIST </w:instrText>
      </w:r>
      <w:r>
        <w:fldChar w:fldCharType="separate"/>
      </w:r>
      <w:bookmarkStart w:id="2547" w:name="_ENREF_1"/>
      <w:r>
        <w:rPr>
          <w:noProof/>
        </w:rPr>
        <w:t>1.</w:t>
      </w:r>
      <w:r>
        <w:rPr>
          <w:noProof/>
        </w:rPr>
        <w:tab/>
        <w:t xml:space="preserve">Klobutcher LA, Ragkousi K, Setlow P: </w:t>
      </w:r>
      <w:r w:rsidRPr="001E1917">
        <w:rPr>
          <w:b/>
          <w:noProof/>
        </w:rPr>
        <w:t xml:space="preserve">The </w:t>
      </w:r>
      <w:r w:rsidRPr="001E1917">
        <w:rPr>
          <w:b/>
          <w:i/>
          <w:noProof/>
        </w:rPr>
        <w:t xml:space="preserve">Bacillus subtilis </w:t>
      </w:r>
      <w:r w:rsidRPr="001E1917">
        <w:rPr>
          <w:b/>
          <w:noProof/>
        </w:rPr>
        <w:t xml:space="preserve">spore coat provides "eat resistance" during phagocytic predation by the protozoan </w:t>
      </w:r>
      <w:r w:rsidRPr="001E1917">
        <w:rPr>
          <w:b/>
          <w:i/>
          <w:noProof/>
        </w:rPr>
        <w:t>Tetrahymena thermophila</w:t>
      </w:r>
      <w:r>
        <w:rPr>
          <w:noProof/>
        </w:rPr>
        <w:t xml:space="preserve">. </w:t>
      </w:r>
      <w:r w:rsidRPr="001E1917">
        <w:rPr>
          <w:i/>
          <w:noProof/>
        </w:rPr>
        <w:t xml:space="preserve">Proc Natl Acad Sci U S A </w:t>
      </w:r>
      <w:r>
        <w:rPr>
          <w:noProof/>
        </w:rPr>
        <w:t xml:space="preserve">2006, </w:t>
      </w:r>
      <w:r w:rsidRPr="001E1917">
        <w:rPr>
          <w:b/>
          <w:noProof/>
        </w:rPr>
        <w:t>103</w:t>
      </w:r>
      <w:r>
        <w:rPr>
          <w:noProof/>
        </w:rPr>
        <w:t>(1):165-170.</w:t>
      </w:r>
      <w:bookmarkEnd w:id="2547"/>
    </w:p>
    <w:p w14:paraId="04A58214" w14:textId="77777777" w:rsidR="001E1917" w:rsidRDefault="001E1917" w:rsidP="001E1917">
      <w:pPr>
        <w:ind w:left="720" w:hanging="720"/>
        <w:rPr>
          <w:noProof/>
        </w:rPr>
      </w:pPr>
      <w:bookmarkStart w:id="2548" w:name="_ENREF_2"/>
      <w:r>
        <w:rPr>
          <w:noProof/>
        </w:rPr>
        <w:t>2.</w:t>
      </w:r>
      <w:r>
        <w:rPr>
          <w:noProof/>
        </w:rPr>
        <w:tab/>
        <w:t xml:space="preserve">Nicholson WL, Munakata N, Horneck G, Melosh HJ, Setlow P: </w:t>
      </w:r>
      <w:r w:rsidRPr="001E1917">
        <w:rPr>
          <w:b/>
          <w:noProof/>
        </w:rPr>
        <w:t xml:space="preserve">Resistance of </w:t>
      </w:r>
      <w:r w:rsidRPr="001E1917">
        <w:rPr>
          <w:b/>
          <w:i/>
          <w:noProof/>
        </w:rPr>
        <w:t xml:space="preserve">Bacillus </w:t>
      </w:r>
      <w:r w:rsidRPr="001E1917">
        <w:rPr>
          <w:b/>
          <w:noProof/>
        </w:rPr>
        <w:t>endospores to extreme terrestrial and extraterrestrial environments</w:t>
      </w:r>
      <w:r>
        <w:rPr>
          <w:noProof/>
        </w:rPr>
        <w:t xml:space="preserve">. </w:t>
      </w:r>
      <w:r w:rsidRPr="001E1917">
        <w:rPr>
          <w:i/>
          <w:noProof/>
        </w:rPr>
        <w:t xml:space="preserve">Microbiol Mol Biol Rev </w:t>
      </w:r>
      <w:r>
        <w:rPr>
          <w:noProof/>
        </w:rPr>
        <w:t xml:space="preserve">2000, </w:t>
      </w:r>
      <w:r w:rsidRPr="001E1917">
        <w:rPr>
          <w:b/>
          <w:noProof/>
        </w:rPr>
        <w:t>64</w:t>
      </w:r>
      <w:r>
        <w:rPr>
          <w:noProof/>
        </w:rPr>
        <w:t>(3):548-572.</w:t>
      </w:r>
      <w:bookmarkEnd w:id="2548"/>
    </w:p>
    <w:p w14:paraId="5C7BFE0C" w14:textId="77777777" w:rsidR="001E1917" w:rsidRDefault="001E1917" w:rsidP="001E1917">
      <w:pPr>
        <w:ind w:left="720" w:hanging="720"/>
        <w:rPr>
          <w:noProof/>
        </w:rPr>
      </w:pPr>
      <w:bookmarkStart w:id="2549" w:name="_ENREF_3"/>
      <w:r>
        <w:rPr>
          <w:noProof/>
        </w:rPr>
        <w:t>3.</w:t>
      </w:r>
      <w:r>
        <w:rPr>
          <w:noProof/>
        </w:rPr>
        <w:tab/>
        <w:t xml:space="preserve">Losick R, Youngman P, Piggot PJ: </w:t>
      </w:r>
      <w:r w:rsidRPr="001E1917">
        <w:rPr>
          <w:b/>
          <w:noProof/>
        </w:rPr>
        <w:t xml:space="preserve">Genetics of endospore formation in </w:t>
      </w:r>
      <w:r w:rsidRPr="001E1917">
        <w:rPr>
          <w:b/>
          <w:i/>
          <w:noProof/>
        </w:rPr>
        <w:t>Bacillus subtilis</w:t>
      </w:r>
      <w:r>
        <w:rPr>
          <w:noProof/>
        </w:rPr>
        <w:t xml:space="preserve">. </w:t>
      </w:r>
      <w:r w:rsidRPr="001E1917">
        <w:rPr>
          <w:i/>
          <w:noProof/>
        </w:rPr>
        <w:t xml:space="preserve">Annu Rev Genet </w:t>
      </w:r>
      <w:r>
        <w:rPr>
          <w:noProof/>
        </w:rPr>
        <w:t xml:space="preserve">1986, </w:t>
      </w:r>
      <w:r w:rsidRPr="001E1917">
        <w:rPr>
          <w:b/>
          <w:noProof/>
        </w:rPr>
        <w:t>20</w:t>
      </w:r>
      <w:r>
        <w:rPr>
          <w:noProof/>
        </w:rPr>
        <w:t>:625-669.</w:t>
      </w:r>
      <w:bookmarkEnd w:id="2549"/>
    </w:p>
    <w:p w14:paraId="1BCE08D3" w14:textId="77777777" w:rsidR="001E1917" w:rsidRDefault="001E1917" w:rsidP="001E1917">
      <w:pPr>
        <w:ind w:left="720" w:hanging="720"/>
        <w:rPr>
          <w:noProof/>
        </w:rPr>
      </w:pPr>
      <w:bookmarkStart w:id="2550" w:name="_ENREF_4"/>
      <w:r>
        <w:rPr>
          <w:noProof/>
        </w:rPr>
        <w:t>4.</w:t>
      </w:r>
      <w:r>
        <w:rPr>
          <w:noProof/>
        </w:rPr>
        <w:tab/>
        <w:t xml:space="preserve">Claus D, Berkeley RCW: </w:t>
      </w:r>
      <w:r w:rsidRPr="001E1917">
        <w:rPr>
          <w:b/>
          <w:noProof/>
        </w:rPr>
        <w:t xml:space="preserve">Genus </w:t>
      </w:r>
      <w:r w:rsidRPr="001E1917">
        <w:rPr>
          <w:b/>
          <w:i/>
          <w:noProof/>
        </w:rPr>
        <w:t>Bacillus</w:t>
      </w:r>
      <w:r w:rsidRPr="001E1917">
        <w:rPr>
          <w:b/>
          <w:noProof/>
        </w:rPr>
        <w:t xml:space="preserve"> Cohn 1872</w:t>
      </w:r>
      <w:r>
        <w:rPr>
          <w:noProof/>
        </w:rPr>
        <w:t xml:space="preserve">. In: </w:t>
      </w:r>
      <w:r w:rsidRPr="001E1917">
        <w:rPr>
          <w:i/>
          <w:noProof/>
        </w:rPr>
        <w:t>Bergey's Manual of Systematic Bacteriology.</w:t>
      </w:r>
      <w:r>
        <w:rPr>
          <w:noProof/>
        </w:rPr>
        <w:t xml:space="preserve"> Edited by P.H.A. S, Mair NS, Sharpe ME, G. HJ, vol. 2. Baltimore: Williams &amp; Wilkins; 1986: 1105-1139.</w:t>
      </w:r>
      <w:bookmarkEnd w:id="2550"/>
    </w:p>
    <w:p w14:paraId="4A3540CC" w14:textId="77777777" w:rsidR="001E1917" w:rsidRDefault="001E1917" w:rsidP="001E1917">
      <w:pPr>
        <w:ind w:left="720" w:hanging="720"/>
        <w:rPr>
          <w:noProof/>
        </w:rPr>
      </w:pPr>
      <w:bookmarkStart w:id="2551" w:name="_ENREF_5"/>
      <w:r>
        <w:rPr>
          <w:noProof/>
        </w:rPr>
        <w:t>5.</w:t>
      </w:r>
      <w:r>
        <w:rPr>
          <w:noProof/>
        </w:rPr>
        <w:tab/>
        <w:t xml:space="preserve">Moir A: </w:t>
      </w:r>
      <w:r w:rsidRPr="001E1917">
        <w:rPr>
          <w:b/>
          <w:noProof/>
        </w:rPr>
        <w:t>How do spores germinate?</w:t>
      </w:r>
      <w:r>
        <w:rPr>
          <w:noProof/>
        </w:rPr>
        <w:t xml:space="preserve"> </w:t>
      </w:r>
      <w:r w:rsidRPr="001E1917">
        <w:rPr>
          <w:i/>
          <w:noProof/>
        </w:rPr>
        <w:t xml:space="preserve">J Appl Microbiol </w:t>
      </w:r>
      <w:r>
        <w:rPr>
          <w:noProof/>
        </w:rPr>
        <w:t xml:space="preserve">2006, </w:t>
      </w:r>
      <w:r w:rsidRPr="001E1917">
        <w:rPr>
          <w:b/>
          <w:noProof/>
        </w:rPr>
        <w:t>101</w:t>
      </w:r>
      <w:r>
        <w:rPr>
          <w:noProof/>
        </w:rPr>
        <w:t>(3):526-530.</w:t>
      </w:r>
      <w:bookmarkEnd w:id="2551"/>
    </w:p>
    <w:p w14:paraId="7803AA26" w14:textId="77777777" w:rsidR="001E1917" w:rsidRDefault="001E1917" w:rsidP="001E1917">
      <w:pPr>
        <w:ind w:left="720" w:hanging="720"/>
        <w:rPr>
          <w:noProof/>
        </w:rPr>
      </w:pPr>
      <w:bookmarkStart w:id="2552" w:name="_ENREF_6"/>
      <w:r>
        <w:rPr>
          <w:noProof/>
        </w:rPr>
        <w:t>6.</w:t>
      </w:r>
      <w:r>
        <w:rPr>
          <w:noProof/>
        </w:rPr>
        <w:tab/>
        <w:t xml:space="preserve">Fritze D: </w:t>
      </w:r>
      <w:r w:rsidRPr="001E1917">
        <w:rPr>
          <w:b/>
          <w:noProof/>
        </w:rPr>
        <w:t xml:space="preserve">Taxonomy of the Genus </w:t>
      </w:r>
      <w:r w:rsidRPr="001E1917">
        <w:rPr>
          <w:b/>
          <w:i/>
          <w:noProof/>
        </w:rPr>
        <w:t xml:space="preserve">Bacillus </w:t>
      </w:r>
      <w:r w:rsidRPr="001E1917">
        <w:rPr>
          <w:b/>
          <w:noProof/>
        </w:rPr>
        <w:t>and Related Genera: The Aerobic Endospore-Forming Bacteria</w:t>
      </w:r>
      <w:r>
        <w:rPr>
          <w:noProof/>
        </w:rPr>
        <w:t xml:space="preserve">. </w:t>
      </w:r>
      <w:r w:rsidRPr="001E1917">
        <w:rPr>
          <w:i/>
          <w:noProof/>
        </w:rPr>
        <w:t xml:space="preserve">Phytopathology </w:t>
      </w:r>
      <w:r>
        <w:rPr>
          <w:noProof/>
        </w:rPr>
        <w:t xml:space="preserve">2004, </w:t>
      </w:r>
      <w:r w:rsidRPr="001E1917">
        <w:rPr>
          <w:b/>
          <w:noProof/>
        </w:rPr>
        <w:t>94</w:t>
      </w:r>
      <w:r>
        <w:rPr>
          <w:noProof/>
        </w:rPr>
        <w:t>:1245-1248.</w:t>
      </w:r>
      <w:bookmarkEnd w:id="2552"/>
    </w:p>
    <w:p w14:paraId="3FA35E0E" w14:textId="77777777" w:rsidR="001E1917" w:rsidRDefault="001E1917" w:rsidP="001E1917">
      <w:pPr>
        <w:ind w:left="720" w:hanging="720"/>
        <w:rPr>
          <w:noProof/>
        </w:rPr>
      </w:pPr>
      <w:bookmarkStart w:id="2553" w:name="_ENREF_7"/>
      <w:r>
        <w:rPr>
          <w:noProof/>
        </w:rPr>
        <w:t>7.</w:t>
      </w:r>
      <w:r>
        <w:rPr>
          <w:noProof/>
        </w:rPr>
        <w:tab/>
        <w:t xml:space="preserve">Tourasse NJ, Helgason E, Okstad OA, Hegna IK, Kolsto AB: </w:t>
      </w:r>
      <w:r w:rsidRPr="001E1917">
        <w:rPr>
          <w:b/>
          <w:noProof/>
        </w:rPr>
        <w:t xml:space="preserve">The </w:t>
      </w:r>
      <w:r w:rsidRPr="001E1917">
        <w:rPr>
          <w:b/>
          <w:i/>
          <w:noProof/>
        </w:rPr>
        <w:t xml:space="preserve">Bacillus cereus </w:t>
      </w:r>
      <w:r w:rsidRPr="001E1917">
        <w:rPr>
          <w:b/>
          <w:noProof/>
        </w:rPr>
        <w:t>group: novel aspects of population structure and genome dynamics</w:t>
      </w:r>
      <w:r>
        <w:rPr>
          <w:noProof/>
        </w:rPr>
        <w:t xml:space="preserve">. </w:t>
      </w:r>
      <w:r w:rsidRPr="001E1917">
        <w:rPr>
          <w:i/>
          <w:noProof/>
        </w:rPr>
        <w:t xml:space="preserve">J Appl Microbiol </w:t>
      </w:r>
      <w:r>
        <w:rPr>
          <w:noProof/>
        </w:rPr>
        <w:t xml:space="preserve">2006, </w:t>
      </w:r>
      <w:r w:rsidRPr="001E1917">
        <w:rPr>
          <w:b/>
          <w:noProof/>
        </w:rPr>
        <w:t>101</w:t>
      </w:r>
      <w:r>
        <w:rPr>
          <w:noProof/>
        </w:rPr>
        <w:t>(3):579-593.</w:t>
      </w:r>
      <w:bookmarkEnd w:id="2553"/>
    </w:p>
    <w:p w14:paraId="795C0870" w14:textId="77777777" w:rsidR="001E1917" w:rsidRDefault="001E1917" w:rsidP="001E1917">
      <w:pPr>
        <w:ind w:left="720" w:hanging="720"/>
        <w:rPr>
          <w:noProof/>
        </w:rPr>
      </w:pPr>
      <w:bookmarkStart w:id="2554" w:name="_ENREF_8"/>
      <w:r>
        <w:rPr>
          <w:noProof/>
        </w:rPr>
        <w:t>8.</w:t>
      </w:r>
      <w:r>
        <w:rPr>
          <w:noProof/>
        </w:rPr>
        <w:tab/>
        <w:t xml:space="preserve">Mock M, Fouet A: </w:t>
      </w:r>
      <w:r w:rsidRPr="001E1917">
        <w:rPr>
          <w:b/>
          <w:noProof/>
        </w:rPr>
        <w:t>Anthrax</w:t>
      </w:r>
      <w:r>
        <w:rPr>
          <w:noProof/>
        </w:rPr>
        <w:t xml:space="preserve">. </w:t>
      </w:r>
      <w:r w:rsidRPr="001E1917">
        <w:rPr>
          <w:i/>
          <w:noProof/>
        </w:rPr>
        <w:t xml:space="preserve">Annu Rev Microbiol </w:t>
      </w:r>
      <w:r>
        <w:rPr>
          <w:noProof/>
        </w:rPr>
        <w:t xml:space="preserve">2001, </w:t>
      </w:r>
      <w:r w:rsidRPr="001E1917">
        <w:rPr>
          <w:b/>
          <w:noProof/>
        </w:rPr>
        <w:t>55</w:t>
      </w:r>
      <w:r>
        <w:rPr>
          <w:noProof/>
        </w:rPr>
        <w:t>:647-671.</w:t>
      </w:r>
      <w:bookmarkEnd w:id="2554"/>
    </w:p>
    <w:p w14:paraId="5ABCAA38" w14:textId="77777777" w:rsidR="001E1917" w:rsidRDefault="001E1917" w:rsidP="001E1917">
      <w:pPr>
        <w:ind w:left="720" w:hanging="720"/>
        <w:rPr>
          <w:noProof/>
        </w:rPr>
      </w:pPr>
      <w:bookmarkStart w:id="2555" w:name="_ENREF_9"/>
      <w:r>
        <w:rPr>
          <w:noProof/>
        </w:rPr>
        <w:t>9.</w:t>
      </w:r>
      <w:r>
        <w:rPr>
          <w:noProof/>
        </w:rPr>
        <w:tab/>
        <w:t xml:space="preserve">Stenfors Arnesen LP, Fagerlund A, Granum PE: </w:t>
      </w:r>
      <w:r w:rsidRPr="001E1917">
        <w:rPr>
          <w:b/>
          <w:noProof/>
        </w:rPr>
        <w:t xml:space="preserve">From soil to gut: </w:t>
      </w:r>
      <w:r w:rsidRPr="001E1917">
        <w:rPr>
          <w:b/>
          <w:i/>
          <w:noProof/>
        </w:rPr>
        <w:t xml:space="preserve">Bacillus cereus </w:t>
      </w:r>
      <w:r w:rsidRPr="001E1917">
        <w:rPr>
          <w:b/>
          <w:noProof/>
        </w:rPr>
        <w:t>and its food poisoning toxins</w:t>
      </w:r>
      <w:r>
        <w:rPr>
          <w:noProof/>
        </w:rPr>
        <w:t xml:space="preserve">. </w:t>
      </w:r>
      <w:r w:rsidRPr="001E1917">
        <w:rPr>
          <w:i/>
          <w:noProof/>
        </w:rPr>
        <w:t xml:space="preserve">FEMS Microbiol Rev </w:t>
      </w:r>
      <w:r>
        <w:rPr>
          <w:noProof/>
        </w:rPr>
        <w:t xml:space="preserve">2008, </w:t>
      </w:r>
      <w:r w:rsidRPr="001E1917">
        <w:rPr>
          <w:b/>
          <w:noProof/>
        </w:rPr>
        <w:t>32</w:t>
      </w:r>
      <w:r>
        <w:rPr>
          <w:noProof/>
        </w:rPr>
        <w:t>(4):579-606.</w:t>
      </w:r>
      <w:bookmarkEnd w:id="2555"/>
    </w:p>
    <w:p w14:paraId="12DB182A" w14:textId="77777777" w:rsidR="001E1917" w:rsidRDefault="001E1917" w:rsidP="001E1917">
      <w:pPr>
        <w:ind w:left="720" w:hanging="720"/>
        <w:rPr>
          <w:noProof/>
        </w:rPr>
      </w:pPr>
      <w:bookmarkStart w:id="2556" w:name="_ENREF_10"/>
      <w:r>
        <w:rPr>
          <w:noProof/>
        </w:rPr>
        <w:t>10.</w:t>
      </w:r>
      <w:r>
        <w:rPr>
          <w:noProof/>
        </w:rPr>
        <w:tab/>
        <w:t xml:space="preserve">Aronson AI, Shai Y: </w:t>
      </w:r>
      <w:r w:rsidRPr="001E1917">
        <w:rPr>
          <w:b/>
          <w:noProof/>
        </w:rPr>
        <w:t xml:space="preserve">Why </w:t>
      </w:r>
      <w:r w:rsidRPr="001E1917">
        <w:rPr>
          <w:b/>
          <w:i/>
          <w:noProof/>
        </w:rPr>
        <w:t xml:space="preserve">Bacillus thuringiensis </w:t>
      </w:r>
      <w:r w:rsidRPr="001E1917">
        <w:rPr>
          <w:b/>
          <w:noProof/>
        </w:rPr>
        <w:t>insecticidal toxins are so effective: unique features of their mode of action</w:t>
      </w:r>
      <w:r>
        <w:rPr>
          <w:noProof/>
        </w:rPr>
        <w:t xml:space="preserve">. </w:t>
      </w:r>
      <w:r w:rsidRPr="001E1917">
        <w:rPr>
          <w:i/>
          <w:noProof/>
        </w:rPr>
        <w:t xml:space="preserve">FEMS Microbiol Lett </w:t>
      </w:r>
      <w:r>
        <w:rPr>
          <w:noProof/>
        </w:rPr>
        <w:t xml:space="preserve">2001, </w:t>
      </w:r>
      <w:r w:rsidRPr="001E1917">
        <w:rPr>
          <w:b/>
          <w:noProof/>
        </w:rPr>
        <w:t>195</w:t>
      </w:r>
      <w:r>
        <w:rPr>
          <w:noProof/>
        </w:rPr>
        <w:t>(1):1-8.</w:t>
      </w:r>
      <w:bookmarkEnd w:id="2556"/>
    </w:p>
    <w:p w14:paraId="7A3AB35C" w14:textId="77777777" w:rsidR="001E1917" w:rsidRDefault="001E1917" w:rsidP="001E1917">
      <w:pPr>
        <w:ind w:left="720" w:hanging="720"/>
        <w:rPr>
          <w:noProof/>
        </w:rPr>
      </w:pPr>
      <w:bookmarkStart w:id="2557" w:name="_ENREF_11"/>
      <w:r>
        <w:rPr>
          <w:noProof/>
        </w:rPr>
        <w:t>11.</w:t>
      </w:r>
      <w:r>
        <w:rPr>
          <w:noProof/>
        </w:rPr>
        <w:tab/>
        <w:t xml:space="preserve">Sonenshein AL, Hoch JA, Losick R: </w:t>
      </w:r>
      <w:r w:rsidRPr="001E1917">
        <w:rPr>
          <w:b/>
          <w:i/>
          <w:noProof/>
        </w:rPr>
        <w:t>Bacillus subtilis</w:t>
      </w:r>
      <w:r w:rsidRPr="001E1917">
        <w:rPr>
          <w:b/>
          <w:noProof/>
        </w:rPr>
        <w:t xml:space="preserve"> and its closest relatives</w:t>
      </w:r>
      <w:r>
        <w:rPr>
          <w:noProof/>
        </w:rPr>
        <w:t>. Washington: American Society for Microbiology; 2002.</w:t>
      </w:r>
      <w:bookmarkEnd w:id="2557"/>
    </w:p>
    <w:p w14:paraId="38FFC1CA" w14:textId="77777777" w:rsidR="001E1917" w:rsidRDefault="001E1917" w:rsidP="001E1917">
      <w:pPr>
        <w:ind w:left="720" w:hanging="720"/>
        <w:rPr>
          <w:noProof/>
        </w:rPr>
      </w:pPr>
      <w:bookmarkStart w:id="2558" w:name="_ENREF_12"/>
      <w:r>
        <w:rPr>
          <w:noProof/>
        </w:rPr>
        <w:t>12.</w:t>
      </w:r>
      <w:r>
        <w:rPr>
          <w:noProof/>
        </w:rPr>
        <w:tab/>
        <w:t xml:space="preserve">Blackwood KS, Turenne CY, Harmsen D, Kabani AM: </w:t>
      </w:r>
      <w:r w:rsidRPr="001E1917">
        <w:rPr>
          <w:b/>
          <w:noProof/>
        </w:rPr>
        <w:t xml:space="preserve">Reassessment of sequence-based targets for identification of </w:t>
      </w:r>
      <w:r w:rsidRPr="001E1917">
        <w:rPr>
          <w:b/>
          <w:i/>
          <w:noProof/>
        </w:rPr>
        <w:t xml:space="preserve">Bacillus </w:t>
      </w:r>
      <w:r w:rsidRPr="001E1917">
        <w:rPr>
          <w:b/>
          <w:noProof/>
        </w:rPr>
        <w:t>species</w:t>
      </w:r>
      <w:r>
        <w:rPr>
          <w:noProof/>
        </w:rPr>
        <w:t xml:space="preserve">. </w:t>
      </w:r>
      <w:r w:rsidRPr="001E1917">
        <w:rPr>
          <w:i/>
          <w:noProof/>
        </w:rPr>
        <w:t xml:space="preserve">J Clin Microbiol </w:t>
      </w:r>
      <w:r>
        <w:rPr>
          <w:noProof/>
        </w:rPr>
        <w:t xml:space="preserve">2004, </w:t>
      </w:r>
      <w:r w:rsidRPr="001E1917">
        <w:rPr>
          <w:b/>
          <w:noProof/>
        </w:rPr>
        <w:t>42</w:t>
      </w:r>
      <w:r>
        <w:rPr>
          <w:noProof/>
        </w:rPr>
        <w:t>(4):1626-1630.</w:t>
      </w:r>
      <w:bookmarkEnd w:id="2558"/>
    </w:p>
    <w:p w14:paraId="46BA357A" w14:textId="77777777" w:rsidR="001E1917" w:rsidRDefault="001E1917" w:rsidP="001E1917">
      <w:pPr>
        <w:ind w:left="720" w:hanging="720"/>
        <w:rPr>
          <w:noProof/>
        </w:rPr>
      </w:pPr>
      <w:bookmarkStart w:id="2559" w:name="_ENREF_13"/>
      <w:r>
        <w:rPr>
          <w:noProof/>
        </w:rPr>
        <w:t>13.</w:t>
      </w:r>
      <w:r>
        <w:rPr>
          <w:noProof/>
        </w:rPr>
        <w:tab/>
        <w:t xml:space="preserve">Driks A: </w:t>
      </w:r>
      <w:r w:rsidRPr="001E1917">
        <w:rPr>
          <w:b/>
          <w:noProof/>
        </w:rPr>
        <w:t>Surface appendages of bacterial spores</w:t>
      </w:r>
      <w:r>
        <w:rPr>
          <w:noProof/>
        </w:rPr>
        <w:t xml:space="preserve">. </w:t>
      </w:r>
      <w:r w:rsidRPr="001E1917">
        <w:rPr>
          <w:i/>
          <w:noProof/>
        </w:rPr>
        <w:t xml:space="preserve">Mol Microbiol </w:t>
      </w:r>
      <w:r>
        <w:rPr>
          <w:noProof/>
        </w:rPr>
        <w:t xml:space="preserve">2007, </w:t>
      </w:r>
      <w:r w:rsidRPr="001E1917">
        <w:rPr>
          <w:b/>
          <w:noProof/>
        </w:rPr>
        <w:t>63</w:t>
      </w:r>
      <w:r>
        <w:rPr>
          <w:noProof/>
        </w:rPr>
        <w:t>(3):623-625.</w:t>
      </w:r>
      <w:bookmarkEnd w:id="2559"/>
    </w:p>
    <w:p w14:paraId="70A27404" w14:textId="77777777" w:rsidR="001E1917" w:rsidRDefault="001E1917" w:rsidP="001E1917">
      <w:pPr>
        <w:ind w:left="720" w:hanging="720"/>
        <w:rPr>
          <w:noProof/>
        </w:rPr>
      </w:pPr>
      <w:bookmarkStart w:id="2560" w:name="_ENREF_14"/>
      <w:r>
        <w:rPr>
          <w:noProof/>
        </w:rPr>
        <w:t>14.</w:t>
      </w:r>
      <w:r>
        <w:rPr>
          <w:noProof/>
        </w:rPr>
        <w:tab/>
        <w:t xml:space="preserve">Henriques AO, Moran CP, Jr.: </w:t>
      </w:r>
      <w:r w:rsidRPr="001E1917">
        <w:rPr>
          <w:b/>
          <w:noProof/>
        </w:rPr>
        <w:t>Structure, assembly, and function of the spore surface layers</w:t>
      </w:r>
      <w:r>
        <w:rPr>
          <w:noProof/>
        </w:rPr>
        <w:t xml:space="preserve">. </w:t>
      </w:r>
      <w:r w:rsidRPr="001E1917">
        <w:rPr>
          <w:i/>
          <w:noProof/>
        </w:rPr>
        <w:t xml:space="preserve">Annu Rev Microbiol </w:t>
      </w:r>
      <w:r>
        <w:rPr>
          <w:noProof/>
        </w:rPr>
        <w:t xml:space="preserve">2007, </w:t>
      </w:r>
      <w:r w:rsidRPr="001E1917">
        <w:rPr>
          <w:b/>
          <w:noProof/>
        </w:rPr>
        <w:t>61</w:t>
      </w:r>
      <w:r>
        <w:rPr>
          <w:noProof/>
        </w:rPr>
        <w:t>:555-588.</w:t>
      </w:r>
      <w:bookmarkEnd w:id="2560"/>
    </w:p>
    <w:p w14:paraId="2349B078" w14:textId="77777777" w:rsidR="001E1917" w:rsidRDefault="001E1917" w:rsidP="001E1917">
      <w:pPr>
        <w:ind w:left="720" w:hanging="720"/>
        <w:rPr>
          <w:noProof/>
        </w:rPr>
      </w:pPr>
      <w:bookmarkStart w:id="2561" w:name="_ENREF_15"/>
      <w:r>
        <w:rPr>
          <w:noProof/>
        </w:rPr>
        <w:t>15.</w:t>
      </w:r>
      <w:r>
        <w:rPr>
          <w:noProof/>
        </w:rPr>
        <w:tab/>
        <w:t xml:space="preserve">Driks A: </w:t>
      </w:r>
      <w:r w:rsidRPr="001E1917">
        <w:rPr>
          <w:b/>
          <w:i/>
          <w:noProof/>
        </w:rPr>
        <w:t>Bacillus subtilis</w:t>
      </w:r>
      <w:r w:rsidRPr="001E1917">
        <w:rPr>
          <w:b/>
          <w:noProof/>
        </w:rPr>
        <w:t xml:space="preserve"> spore coat</w:t>
      </w:r>
      <w:r>
        <w:rPr>
          <w:noProof/>
        </w:rPr>
        <w:t xml:space="preserve">. </w:t>
      </w:r>
      <w:r w:rsidRPr="001E1917">
        <w:rPr>
          <w:i/>
          <w:noProof/>
        </w:rPr>
        <w:t xml:space="preserve">Microbiol Mol Biol Rev </w:t>
      </w:r>
      <w:r>
        <w:rPr>
          <w:noProof/>
        </w:rPr>
        <w:t xml:space="preserve">1999, </w:t>
      </w:r>
      <w:r w:rsidRPr="001E1917">
        <w:rPr>
          <w:b/>
          <w:noProof/>
        </w:rPr>
        <w:t>63</w:t>
      </w:r>
      <w:r>
        <w:rPr>
          <w:noProof/>
        </w:rPr>
        <w:t>(1):1-20.</w:t>
      </w:r>
      <w:bookmarkEnd w:id="2561"/>
    </w:p>
    <w:p w14:paraId="5D03BE8A" w14:textId="77777777" w:rsidR="001E1917" w:rsidRDefault="001E1917" w:rsidP="001E1917">
      <w:pPr>
        <w:ind w:left="720" w:hanging="720"/>
        <w:rPr>
          <w:noProof/>
        </w:rPr>
      </w:pPr>
      <w:bookmarkStart w:id="2562" w:name="_ENREF_16"/>
      <w:r>
        <w:rPr>
          <w:noProof/>
        </w:rPr>
        <w:t>16.</w:t>
      </w:r>
      <w:r>
        <w:rPr>
          <w:noProof/>
        </w:rPr>
        <w:tab/>
        <w:t xml:space="preserve">Driks A: </w:t>
      </w:r>
      <w:r w:rsidRPr="001E1917">
        <w:rPr>
          <w:b/>
          <w:noProof/>
        </w:rPr>
        <w:t>Maximum shields: the assembly and function of the bacterial spore coat</w:t>
      </w:r>
      <w:r>
        <w:rPr>
          <w:noProof/>
        </w:rPr>
        <w:t xml:space="preserve">. </w:t>
      </w:r>
      <w:r w:rsidRPr="001E1917">
        <w:rPr>
          <w:i/>
          <w:noProof/>
        </w:rPr>
        <w:t xml:space="preserve">Trends Microbiol </w:t>
      </w:r>
      <w:r>
        <w:rPr>
          <w:noProof/>
        </w:rPr>
        <w:t xml:space="preserve">2002, </w:t>
      </w:r>
      <w:r w:rsidRPr="001E1917">
        <w:rPr>
          <w:b/>
          <w:noProof/>
        </w:rPr>
        <w:t>10</w:t>
      </w:r>
      <w:r>
        <w:rPr>
          <w:noProof/>
        </w:rPr>
        <w:t>(6):251-254.</w:t>
      </w:r>
      <w:bookmarkEnd w:id="2562"/>
    </w:p>
    <w:p w14:paraId="73B190E4" w14:textId="77777777" w:rsidR="001E1917" w:rsidRDefault="001E1917" w:rsidP="001E1917">
      <w:pPr>
        <w:ind w:left="720" w:hanging="720"/>
        <w:rPr>
          <w:noProof/>
        </w:rPr>
      </w:pPr>
      <w:bookmarkStart w:id="2563" w:name="_ENREF_17"/>
      <w:r>
        <w:rPr>
          <w:noProof/>
        </w:rPr>
        <w:t>17.</w:t>
      </w:r>
      <w:r>
        <w:rPr>
          <w:noProof/>
        </w:rPr>
        <w:tab/>
        <w:t xml:space="preserve">Driks A, Mallozzi M: </w:t>
      </w:r>
      <w:r w:rsidRPr="001E1917">
        <w:rPr>
          <w:b/>
          <w:noProof/>
        </w:rPr>
        <w:t xml:space="preserve">Outer structures of the </w:t>
      </w:r>
      <w:r w:rsidRPr="001E1917">
        <w:rPr>
          <w:b/>
          <w:i/>
          <w:noProof/>
        </w:rPr>
        <w:t>Bacillus anthracis</w:t>
      </w:r>
      <w:r w:rsidRPr="001E1917">
        <w:rPr>
          <w:b/>
          <w:noProof/>
        </w:rPr>
        <w:t xml:space="preserve"> spore.</w:t>
      </w:r>
      <w:r>
        <w:rPr>
          <w:noProof/>
        </w:rPr>
        <w:t xml:space="preserve"> In: </w:t>
      </w:r>
      <w:r w:rsidRPr="001E1917">
        <w:rPr>
          <w:i/>
          <w:noProof/>
        </w:rPr>
        <w:t>Bacillus anthracis and Anthrax.</w:t>
      </w:r>
      <w:r>
        <w:rPr>
          <w:noProof/>
        </w:rPr>
        <w:t xml:space="preserve"> Edited by Bergman N. New Jersey: John Wiley &amp; Sons; 2009.</w:t>
      </w:r>
      <w:bookmarkEnd w:id="2563"/>
    </w:p>
    <w:p w14:paraId="7E107615" w14:textId="77777777" w:rsidR="001E1917" w:rsidRDefault="001E1917" w:rsidP="001E1917">
      <w:pPr>
        <w:ind w:left="720" w:hanging="720"/>
        <w:rPr>
          <w:noProof/>
        </w:rPr>
      </w:pPr>
      <w:bookmarkStart w:id="2564" w:name="_ENREF_18"/>
      <w:r>
        <w:rPr>
          <w:noProof/>
        </w:rPr>
        <w:t>18.</w:t>
      </w:r>
      <w:r>
        <w:rPr>
          <w:noProof/>
        </w:rPr>
        <w:tab/>
        <w:t xml:space="preserve">Chen G, Driks A, Tawfig K, Mallozzi M, Patil S: </w:t>
      </w:r>
      <w:r w:rsidRPr="001E1917">
        <w:rPr>
          <w:b/>
          <w:i/>
          <w:noProof/>
        </w:rPr>
        <w:t>Bacillus anthracis</w:t>
      </w:r>
      <w:r w:rsidRPr="001E1917">
        <w:rPr>
          <w:b/>
          <w:noProof/>
        </w:rPr>
        <w:t xml:space="preserve"> and </w:t>
      </w:r>
      <w:r w:rsidRPr="001E1917">
        <w:rPr>
          <w:b/>
          <w:i/>
          <w:noProof/>
        </w:rPr>
        <w:t>Bacillus subtilis</w:t>
      </w:r>
      <w:r w:rsidRPr="001E1917">
        <w:rPr>
          <w:b/>
          <w:noProof/>
        </w:rPr>
        <w:t xml:space="preserve"> Spore surface properties and transport.</w:t>
      </w:r>
      <w:r w:rsidRPr="001E1917">
        <w:rPr>
          <w:i/>
          <w:noProof/>
        </w:rPr>
        <w:t xml:space="preserve"> Colloids and Surfaces B: Biointerfaces </w:t>
      </w:r>
      <w:r>
        <w:rPr>
          <w:noProof/>
        </w:rPr>
        <w:t xml:space="preserve">2010, </w:t>
      </w:r>
      <w:r w:rsidRPr="001E1917">
        <w:rPr>
          <w:b/>
          <w:noProof/>
        </w:rPr>
        <w:t>76</w:t>
      </w:r>
      <w:r>
        <w:rPr>
          <w:noProof/>
        </w:rPr>
        <w:t>(2):512-518.</w:t>
      </w:r>
      <w:bookmarkEnd w:id="2564"/>
    </w:p>
    <w:p w14:paraId="588EFC30" w14:textId="77777777" w:rsidR="001E1917" w:rsidRDefault="001E1917" w:rsidP="001E1917">
      <w:pPr>
        <w:ind w:left="720" w:hanging="720"/>
        <w:rPr>
          <w:noProof/>
        </w:rPr>
      </w:pPr>
      <w:bookmarkStart w:id="2565" w:name="_ENREF_19"/>
      <w:r>
        <w:rPr>
          <w:noProof/>
        </w:rPr>
        <w:t>19.</w:t>
      </w:r>
      <w:r>
        <w:rPr>
          <w:noProof/>
        </w:rPr>
        <w:tab/>
        <w:t xml:space="preserve">Ragkousi K, Eichenberger P, van Ooij C, Setlow P: </w:t>
      </w:r>
      <w:r w:rsidRPr="001E1917">
        <w:rPr>
          <w:b/>
          <w:noProof/>
        </w:rPr>
        <w:t xml:space="preserve">Identification of a new gene essential for germination of </w:t>
      </w:r>
      <w:r w:rsidRPr="001E1917">
        <w:rPr>
          <w:b/>
          <w:i/>
          <w:noProof/>
        </w:rPr>
        <w:t>Bacillus subtilis</w:t>
      </w:r>
      <w:r w:rsidRPr="001E1917">
        <w:rPr>
          <w:b/>
          <w:noProof/>
        </w:rPr>
        <w:t xml:space="preserve"> spores with Ca</w:t>
      </w:r>
      <w:r w:rsidRPr="001E1917">
        <w:rPr>
          <w:b/>
          <w:noProof/>
          <w:vertAlign w:val="superscript"/>
        </w:rPr>
        <w:t>2+</w:t>
      </w:r>
      <w:r w:rsidRPr="001E1917">
        <w:rPr>
          <w:b/>
          <w:noProof/>
        </w:rPr>
        <w:t>-dipicolinate</w:t>
      </w:r>
      <w:r>
        <w:rPr>
          <w:noProof/>
        </w:rPr>
        <w:t xml:space="preserve">. </w:t>
      </w:r>
      <w:r w:rsidRPr="001E1917">
        <w:rPr>
          <w:i/>
          <w:noProof/>
        </w:rPr>
        <w:t xml:space="preserve">J Bacteriol </w:t>
      </w:r>
      <w:r>
        <w:rPr>
          <w:noProof/>
        </w:rPr>
        <w:t xml:space="preserve">2003, </w:t>
      </w:r>
      <w:r w:rsidRPr="001E1917">
        <w:rPr>
          <w:b/>
          <w:noProof/>
        </w:rPr>
        <w:t>185</w:t>
      </w:r>
      <w:r>
        <w:rPr>
          <w:noProof/>
        </w:rPr>
        <w:t>(7):2315-2329.</w:t>
      </w:r>
      <w:bookmarkEnd w:id="2565"/>
    </w:p>
    <w:p w14:paraId="006DA152" w14:textId="77777777" w:rsidR="001E1917" w:rsidRDefault="001E1917" w:rsidP="001E1917">
      <w:pPr>
        <w:ind w:left="720" w:hanging="720"/>
        <w:rPr>
          <w:noProof/>
        </w:rPr>
      </w:pPr>
      <w:bookmarkStart w:id="2566" w:name="_ENREF_20"/>
      <w:r>
        <w:rPr>
          <w:noProof/>
        </w:rPr>
        <w:t>20.</w:t>
      </w:r>
      <w:r>
        <w:rPr>
          <w:noProof/>
        </w:rPr>
        <w:tab/>
        <w:t xml:space="preserve">Riesenman PJ, Nicholson WL: </w:t>
      </w:r>
      <w:r w:rsidRPr="001E1917">
        <w:rPr>
          <w:b/>
          <w:noProof/>
        </w:rPr>
        <w:t xml:space="preserve">Role of the spore coat layers in </w:t>
      </w:r>
      <w:r w:rsidRPr="001E1917">
        <w:rPr>
          <w:b/>
          <w:i/>
          <w:noProof/>
        </w:rPr>
        <w:t>Bacillus subtilis</w:t>
      </w:r>
      <w:r w:rsidRPr="001E1917">
        <w:rPr>
          <w:b/>
          <w:noProof/>
        </w:rPr>
        <w:t xml:space="preserve"> spore resistance to hydrogen peroxide, artificial UV-C, UV-B, and solar UV radiation</w:t>
      </w:r>
      <w:r>
        <w:rPr>
          <w:noProof/>
        </w:rPr>
        <w:t xml:space="preserve">. </w:t>
      </w:r>
      <w:r w:rsidRPr="001E1917">
        <w:rPr>
          <w:i/>
          <w:noProof/>
        </w:rPr>
        <w:t xml:space="preserve">Appl Environ Microbiol </w:t>
      </w:r>
      <w:r>
        <w:rPr>
          <w:noProof/>
        </w:rPr>
        <w:t xml:space="preserve">2000, </w:t>
      </w:r>
      <w:r w:rsidRPr="001E1917">
        <w:rPr>
          <w:b/>
          <w:noProof/>
        </w:rPr>
        <w:t>66</w:t>
      </w:r>
      <w:r>
        <w:rPr>
          <w:noProof/>
        </w:rPr>
        <w:t>(2):620-626.</w:t>
      </w:r>
      <w:bookmarkEnd w:id="2566"/>
    </w:p>
    <w:p w14:paraId="08D27F24" w14:textId="77777777" w:rsidR="001E1917" w:rsidRDefault="001E1917" w:rsidP="001E1917">
      <w:pPr>
        <w:ind w:left="720" w:hanging="720"/>
        <w:rPr>
          <w:noProof/>
        </w:rPr>
      </w:pPr>
      <w:bookmarkStart w:id="2567" w:name="_ENREF_21"/>
      <w:r>
        <w:rPr>
          <w:noProof/>
        </w:rPr>
        <w:t>21.</w:t>
      </w:r>
      <w:r>
        <w:rPr>
          <w:noProof/>
        </w:rPr>
        <w:tab/>
        <w:t xml:space="preserve">Setlow B, Atluri S, Kitchel R, Koziol-Dube K, Setlow P: </w:t>
      </w:r>
      <w:r w:rsidRPr="001E1917">
        <w:rPr>
          <w:b/>
          <w:noProof/>
        </w:rPr>
        <w:t xml:space="preserve">Role of dipicolinic acid in resistance and stability of spores of </w:t>
      </w:r>
      <w:r w:rsidRPr="001E1917">
        <w:rPr>
          <w:b/>
          <w:i/>
          <w:noProof/>
        </w:rPr>
        <w:t xml:space="preserve">Bacillus subtilis </w:t>
      </w:r>
      <w:r w:rsidRPr="001E1917">
        <w:rPr>
          <w:b/>
          <w:noProof/>
        </w:rPr>
        <w:t>with or without DNA-protective alpha/beta-type small acid-soluble proteins</w:t>
      </w:r>
      <w:r>
        <w:rPr>
          <w:noProof/>
        </w:rPr>
        <w:t xml:space="preserve">. </w:t>
      </w:r>
      <w:r w:rsidRPr="001E1917">
        <w:rPr>
          <w:i/>
          <w:noProof/>
        </w:rPr>
        <w:t xml:space="preserve">J Bacteriol </w:t>
      </w:r>
      <w:r>
        <w:rPr>
          <w:noProof/>
        </w:rPr>
        <w:t xml:space="preserve">2006, </w:t>
      </w:r>
      <w:r w:rsidRPr="001E1917">
        <w:rPr>
          <w:b/>
          <w:noProof/>
        </w:rPr>
        <w:t>188</w:t>
      </w:r>
      <w:r>
        <w:rPr>
          <w:noProof/>
        </w:rPr>
        <w:t>(11):3740-3747.</w:t>
      </w:r>
      <w:bookmarkEnd w:id="2567"/>
    </w:p>
    <w:p w14:paraId="0E642BF9" w14:textId="77777777" w:rsidR="001E1917" w:rsidRDefault="001E1917" w:rsidP="001E1917">
      <w:pPr>
        <w:ind w:left="720" w:hanging="720"/>
        <w:rPr>
          <w:noProof/>
        </w:rPr>
      </w:pPr>
      <w:bookmarkStart w:id="2568" w:name="_ENREF_22"/>
      <w:r>
        <w:rPr>
          <w:noProof/>
        </w:rPr>
        <w:t>22.</w:t>
      </w:r>
      <w:r>
        <w:rPr>
          <w:noProof/>
        </w:rPr>
        <w:tab/>
        <w:t xml:space="preserve">Behravan J, Chirakkal H, Masson A, Moir A: </w:t>
      </w:r>
      <w:r w:rsidRPr="001E1917">
        <w:rPr>
          <w:b/>
          <w:noProof/>
        </w:rPr>
        <w:t xml:space="preserve">Mutations in the gerP locus of </w:t>
      </w:r>
      <w:r w:rsidRPr="001E1917">
        <w:rPr>
          <w:b/>
          <w:i/>
          <w:noProof/>
        </w:rPr>
        <w:t xml:space="preserve">Bacillus subtilis </w:t>
      </w:r>
      <w:r w:rsidRPr="001E1917">
        <w:rPr>
          <w:b/>
          <w:noProof/>
        </w:rPr>
        <w:t xml:space="preserve">and </w:t>
      </w:r>
      <w:r w:rsidRPr="001E1917">
        <w:rPr>
          <w:b/>
          <w:i/>
          <w:noProof/>
        </w:rPr>
        <w:t xml:space="preserve">Bacillus cereus </w:t>
      </w:r>
      <w:r w:rsidRPr="001E1917">
        <w:rPr>
          <w:b/>
          <w:noProof/>
        </w:rPr>
        <w:t>affect access of germinants to their targets in spores</w:t>
      </w:r>
      <w:r>
        <w:rPr>
          <w:noProof/>
        </w:rPr>
        <w:t xml:space="preserve">. </w:t>
      </w:r>
      <w:r w:rsidRPr="001E1917">
        <w:rPr>
          <w:i/>
          <w:noProof/>
        </w:rPr>
        <w:t xml:space="preserve">J Bacteriol </w:t>
      </w:r>
      <w:r>
        <w:rPr>
          <w:noProof/>
        </w:rPr>
        <w:t xml:space="preserve">2000, </w:t>
      </w:r>
      <w:r w:rsidRPr="001E1917">
        <w:rPr>
          <w:b/>
          <w:noProof/>
        </w:rPr>
        <w:t>182</w:t>
      </w:r>
      <w:r>
        <w:rPr>
          <w:noProof/>
        </w:rPr>
        <w:t>(7):1987-1994.</w:t>
      </w:r>
      <w:bookmarkEnd w:id="2568"/>
    </w:p>
    <w:p w14:paraId="33F7AEA9" w14:textId="77777777" w:rsidR="001E1917" w:rsidRDefault="001E1917" w:rsidP="001E1917">
      <w:pPr>
        <w:ind w:left="720" w:hanging="720"/>
        <w:rPr>
          <w:noProof/>
        </w:rPr>
      </w:pPr>
      <w:bookmarkStart w:id="2569" w:name="_ENREF_23"/>
      <w:r>
        <w:rPr>
          <w:noProof/>
        </w:rPr>
        <w:t>23.</w:t>
      </w:r>
      <w:r>
        <w:rPr>
          <w:noProof/>
        </w:rPr>
        <w:tab/>
        <w:t xml:space="preserve">Setlow P: </w:t>
      </w:r>
      <w:r w:rsidRPr="001E1917">
        <w:rPr>
          <w:b/>
          <w:noProof/>
        </w:rPr>
        <w:t xml:space="preserve">Spores of </w:t>
      </w:r>
      <w:r w:rsidRPr="001E1917">
        <w:rPr>
          <w:b/>
          <w:i/>
          <w:noProof/>
        </w:rPr>
        <w:t>Bacillus subtilis</w:t>
      </w:r>
      <w:r w:rsidRPr="001E1917">
        <w:rPr>
          <w:b/>
          <w:noProof/>
        </w:rPr>
        <w:t>: their resistance to and killing by radiation, heat and chemicals</w:t>
      </w:r>
      <w:r>
        <w:rPr>
          <w:noProof/>
        </w:rPr>
        <w:t xml:space="preserve">. </w:t>
      </w:r>
      <w:r w:rsidRPr="001E1917">
        <w:rPr>
          <w:i/>
          <w:noProof/>
        </w:rPr>
        <w:t xml:space="preserve">J Appl Microbiol </w:t>
      </w:r>
      <w:r>
        <w:rPr>
          <w:noProof/>
        </w:rPr>
        <w:t xml:space="preserve">2006, </w:t>
      </w:r>
      <w:r w:rsidRPr="001E1917">
        <w:rPr>
          <w:b/>
          <w:noProof/>
        </w:rPr>
        <w:t>101</w:t>
      </w:r>
      <w:r>
        <w:rPr>
          <w:noProof/>
        </w:rPr>
        <w:t>(3):514-525.</w:t>
      </w:r>
      <w:bookmarkEnd w:id="2569"/>
    </w:p>
    <w:p w14:paraId="3FF45842" w14:textId="77777777" w:rsidR="001E1917" w:rsidRDefault="001E1917" w:rsidP="001E1917">
      <w:pPr>
        <w:ind w:left="720" w:hanging="720"/>
        <w:rPr>
          <w:noProof/>
        </w:rPr>
      </w:pPr>
      <w:bookmarkStart w:id="2570" w:name="_ENREF_24"/>
      <w:r>
        <w:rPr>
          <w:noProof/>
        </w:rPr>
        <w:t>24.</w:t>
      </w:r>
      <w:r>
        <w:rPr>
          <w:noProof/>
        </w:rPr>
        <w:tab/>
        <w:t xml:space="preserve">Cohn F: </w:t>
      </w:r>
      <w:r w:rsidRPr="001E1917">
        <w:rPr>
          <w:b/>
          <w:noProof/>
        </w:rPr>
        <w:t xml:space="preserve">Studies on the biology of the </w:t>
      </w:r>
      <w:r w:rsidRPr="001E1917">
        <w:rPr>
          <w:b/>
          <w:i/>
          <w:noProof/>
        </w:rPr>
        <w:t>Bacilli</w:t>
      </w:r>
      <w:r>
        <w:rPr>
          <w:noProof/>
        </w:rPr>
        <w:t xml:space="preserve">. </w:t>
      </w:r>
      <w:r w:rsidRPr="001E1917">
        <w:rPr>
          <w:i/>
          <w:noProof/>
        </w:rPr>
        <w:t xml:space="preserve">Beiträge zur Biologie der Pflanzen </w:t>
      </w:r>
      <w:r>
        <w:rPr>
          <w:noProof/>
        </w:rPr>
        <w:t xml:space="preserve">1876, </w:t>
      </w:r>
      <w:r w:rsidRPr="001E1917">
        <w:rPr>
          <w:b/>
          <w:noProof/>
        </w:rPr>
        <w:t>2</w:t>
      </w:r>
      <w:r>
        <w:rPr>
          <w:noProof/>
        </w:rPr>
        <w:t>:249-276.</w:t>
      </w:r>
      <w:bookmarkEnd w:id="2570"/>
    </w:p>
    <w:p w14:paraId="1BEAA96B" w14:textId="77777777" w:rsidR="001E1917" w:rsidRDefault="001E1917" w:rsidP="001E1917">
      <w:pPr>
        <w:ind w:left="720" w:hanging="720"/>
        <w:rPr>
          <w:noProof/>
        </w:rPr>
      </w:pPr>
      <w:bookmarkStart w:id="2571" w:name="_ENREF_25"/>
      <w:r>
        <w:rPr>
          <w:noProof/>
        </w:rPr>
        <w:t>25.</w:t>
      </w:r>
      <w:r>
        <w:rPr>
          <w:noProof/>
        </w:rPr>
        <w:tab/>
        <w:t xml:space="preserve">Koch R: </w:t>
      </w:r>
      <w:r w:rsidRPr="001E1917">
        <w:rPr>
          <w:b/>
          <w:noProof/>
        </w:rPr>
        <w:t xml:space="preserve">The etiology of anthrax, based on the life history of </w:t>
      </w:r>
      <w:r w:rsidRPr="001E1917">
        <w:rPr>
          <w:b/>
          <w:i/>
          <w:noProof/>
        </w:rPr>
        <w:t>Bacillus anthracis</w:t>
      </w:r>
      <w:r>
        <w:rPr>
          <w:noProof/>
        </w:rPr>
        <w:t xml:space="preserve">. </w:t>
      </w:r>
      <w:r w:rsidRPr="001E1917">
        <w:rPr>
          <w:i/>
          <w:noProof/>
        </w:rPr>
        <w:t xml:space="preserve">Beiträge zur Biologie der Pflanzen </w:t>
      </w:r>
      <w:r>
        <w:rPr>
          <w:noProof/>
        </w:rPr>
        <w:t xml:space="preserve">1876, </w:t>
      </w:r>
      <w:r w:rsidRPr="001E1917">
        <w:rPr>
          <w:b/>
          <w:noProof/>
        </w:rPr>
        <w:t>2</w:t>
      </w:r>
      <w:r>
        <w:rPr>
          <w:noProof/>
        </w:rPr>
        <w:t>:277-310.</w:t>
      </w:r>
      <w:bookmarkEnd w:id="2571"/>
    </w:p>
    <w:p w14:paraId="147229F7" w14:textId="77777777" w:rsidR="001E1917" w:rsidRDefault="001E1917" w:rsidP="001E1917">
      <w:pPr>
        <w:ind w:left="720" w:hanging="720"/>
        <w:rPr>
          <w:noProof/>
        </w:rPr>
      </w:pPr>
      <w:bookmarkStart w:id="2572" w:name="_ENREF_26"/>
      <w:r>
        <w:rPr>
          <w:noProof/>
        </w:rPr>
        <w:t>26.</w:t>
      </w:r>
      <w:r>
        <w:rPr>
          <w:noProof/>
        </w:rPr>
        <w:tab/>
        <w:t xml:space="preserve">Holt SC, Leadbetter ER: </w:t>
      </w:r>
      <w:r w:rsidRPr="001E1917">
        <w:rPr>
          <w:b/>
          <w:noProof/>
        </w:rPr>
        <w:t>Comparative ultrastructure of selected aerobic spore-forming bacteria: a freeze-etching study</w:t>
      </w:r>
      <w:r>
        <w:rPr>
          <w:noProof/>
        </w:rPr>
        <w:t xml:space="preserve">. </w:t>
      </w:r>
      <w:r w:rsidRPr="001E1917">
        <w:rPr>
          <w:i/>
          <w:noProof/>
        </w:rPr>
        <w:t xml:space="preserve">Bacteriol Rev </w:t>
      </w:r>
      <w:r>
        <w:rPr>
          <w:noProof/>
        </w:rPr>
        <w:t xml:space="preserve">1969, </w:t>
      </w:r>
      <w:r w:rsidRPr="001E1917">
        <w:rPr>
          <w:b/>
          <w:noProof/>
        </w:rPr>
        <w:t>33</w:t>
      </w:r>
      <w:r>
        <w:rPr>
          <w:noProof/>
        </w:rPr>
        <w:t>(2):346-378.</w:t>
      </w:r>
      <w:bookmarkEnd w:id="2572"/>
    </w:p>
    <w:p w14:paraId="7AC0B621" w14:textId="77777777" w:rsidR="001E1917" w:rsidRDefault="001E1917" w:rsidP="001E1917">
      <w:pPr>
        <w:ind w:left="720" w:hanging="720"/>
        <w:rPr>
          <w:noProof/>
        </w:rPr>
      </w:pPr>
      <w:bookmarkStart w:id="2573" w:name="_ENREF_27"/>
      <w:r>
        <w:rPr>
          <w:noProof/>
        </w:rPr>
        <w:t>27.</w:t>
      </w:r>
      <w:r>
        <w:rPr>
          <w:noProof/>
        </w:rPr>
        <w:tab/>
        <w:t xml:space="preserve">Aronson AI, Fitz-James P: </w:t>
      </w:r>
      <w:r w:rsidRPr="001E1917">
        <w:rPr>
          <w:b/>
          <w:noProof/>
        </w:rPr>
        <w:t>Structure and morphogenesis of the bacterial spore coat</w:t>
      </w:r>
      <w:r>
        <w:rPr>
          <w:noProof/>
        </w:rPr>
        <w:t xml:space="preserve">. </w:t>
      </w:r>
      <w:r w:rsidRPr="001E1917">
        <w:rPr>
          <w:i/>
          <w:noProof/>
        </w:rPr>
        <w:t xml:space="preserve">Bacteriol Rev </w:t>
      </w:r>
      <w:r>
        <w:rPr>
          <w:noProof/>
        </w:rPr>
        <w:t xml:space="preserve">1976, </w:t>
      </w:r>
      <w:r w:rsidRPr="001E1917">
        <w:rPr>
          <w:b/>
          <w:noProof/>
        </w:rPr>
        <w:t>40</w:t>
      </w:r>
      <w:r>
        <w:rPr>
          <w:noProof/>
        </w:rPr>
        <w:t>:360-402.</w:t>
      </w:r>
      <w:bookmarkEnd w:id="2573"/>
    </w:p>
    <w:p w14:paraId="4E18022E" w14:textId="77777777" w:rsidR="001E1917" w:rsidRDefault="001E1917" w:rsidP="001E1917">
      <w:pPr>
        <w:ind w:left="720" w:hanging="720"/>
        <w:rPr>
          <w:noProof/>
        </w:rPr>
      </w:pPr>
      <w:bookmarkStart w:id="2574" w:name="_ENREF_28"/>
      <w:r>
        <w:rPr>
          <w:noProof/>
        </w:rPr>
        <w:t>28.</w:t>
      </w:r>
      <w:r>
        <w:rPr>
          <w:noProof/>
        </w:rPr>
        <w:tab/>
        <w:t xml:space="preserve">Traag BA, Driks A, Stragier P, Bitter W, Broussard G, Hatfull G, Chu F, Adams KN, Ramakrishnan L, Losick R: </w:t>
      </w:r>
      <w:r w:rsidRPr="001E1917">
        <w:rPr>
          <w:b/>
          <w:noProof/>
        </w:rPr>
        <w:t>Do mycobacteria produce endospores?</w:t>
      </w:r>
      <w:r>
        <w:rPr>
          <w:noProof/>
        </w:rPr>
        <w:t xml:space="preserve"> </w:t>
      </w:r>
      <w:r w:rsidRPr="001E1917">
        <w:rPr>
          <w:i/>
          <w:noProof/>
        </w:rPr>
        <w:t xml:space="preserve">Proc Natl Acad Sci U S A </w:t>
      </w:r>
      <w:r>
        <w:rPr>
          <w:noProof/>
        </w:rPr>
        <w:t xml:space="preserve">2010, </w:t>
      </w:r>
      <w:r w:rsidRPr="001E1917">
        <w:rPr>
          <w:b/>
          <w:noProof/>
        </w:rPr>
        <w:t>107</w:t>
      </w:r>
      <w:r>
        <w:rPr>
          <w:noProof/>
        </w:rPr>
        <w:t>(2):878-881.</w:t>
      </w:r>
      <w:bookmarkEnd w:id="2574"/>
    </w:p>
    <w:p w14:paraId="0A1871A9" w14:textId="77777777" w:rsidR="001E1917" w:rsidRDefault="001E1917" w:rsidP="001E1917">
      <w:pPr>
        <w:ind w:left="720" w:hanging="720"/>
        <w:rPr>
          <w:noProof/>
        </w:rPr>
      </w:pPr>
      <w:bookmarkStart w:id="2575" w:name="_ENREF_29"/>
      <w:r>
        <w:rPr>
          <w:noProof/>
        </w:rPr>
        <w:t>29.</w:t>
      </w:r>
      <w:r>
        <w:rPr>
          <w:noProof/>
        </w:rPr>
        <w:tab/>
        <w:t xml:space="preserve">Warth AD, Ohye DF, Murrell WG: </w:t>
      </w:r>
      <w:r w:rsidRPr="001E1917">
        <w:rPr>
          <w:b/>
          <w:noProof/>
        </w:rPr>
        <w:t xml:space="preserve">Location and composition of spore mucopeptide in </w:t>
      </w:r>
      <w:r w:rsidRPr="001E1917">
        <w:rPr>
          <w:b/>
          <w:i/>
          <w:noProof/>
        </w:rPr>
        <w:t xml:space="preserve">Bacillus </w:t>
      </w:r>
      <w:r w:rsidRPr="001E1917">
        <w:rPr>
          <w:b/>
          <w:noProof/>
        </w:rPr>
        <w:t>species</w:t>
      </w:r>
      <w:r>
        <w:rPr>
          <w:noProof/>
        </w:rPr>
        <w:t xml:space="preserve">. </w:t>
      </w:r>
      <w:r w:rsidRPr="001E1917">
        <w:rPr>
          <w:i/>
          <w:noProof/>
        </w:rPr>
        <w:t xml:space="preserve">J Cell Biol </w:t>
      </w:r>
      <w:r>
        <w:rPr>
          <w:noProof/>
        </w:rPr>
        <w:t xml:space="preserve">1963, </w:t>
      </w:r>
      <w:r w:rsidRPr="001E1917">
        <w:rPr>
          <w:b/>
          <w:noProof/>
        </w:rPr>
        <w:t>16</w:t>
      </w:r>
      <w:r>
        <w:rPr>
          <w:noProof/>
        </w:rPr>
        <w:t>:593-609.</w:t>
      </w:r>
      <w:bookmarkEnd w:id="2575"/>
    </w:p>
    <w:p w14:paraId="66CD16CA" w14:textId="77777777" w:rsidR="001E1917" w:rsidRDefault="001E1917" w:rsidP="001E1917">
      <w:pPr>
        <w:ind w:left="720" w:hanging="720"/>
        <w:rPr>
          <w:noProof/>
        </w:rPr>
      </w:pPr>
      <w:bookmarkStart w:id="2576" w:name="_ENREF_30"/>
      <w:r>
        <w:rPr>
          <w:noProof/>
        </w:rPr>
        <w:t>30.</w:t>
      </w:r>
      <w:r>
        <w:rPr>
          <w:noProof/>
        </w:rPr>
        <w:tab/>
        <w:t xml:space="preserve">McKenney PT, Driks A, Eskandarian HA, Grabowski P, Guberman J, Wang KH, Gitai Z, Eichenberger P: </w:t>
      </w:r>
      <w:r w:rsidRPr="001E1917">
        <w:rPr>
          <w:b/>
          <w:noProof/>
        </w:rPr>
        <w:t xml:space="preserve">A distance-weighted interaction map reveals a previously uncharacterized layer of the </w:t>
      </w:r>
      <w:r w:rsidRPr="001E1917">
        <w:rPr>
          <w:b/>
          <w:i/>
          <w:noProof/>
        </w:rPr>
        <w:t xml:space="preserve">Bacillus subtilis </w:t>
      </w:r>
      <w:r w:rsidRPr="001E1917">
        <w:rPr>
          <w:b/>
          <w:noProof/>
        </w:rPr>
        <w:t>spore coat</w:t>
      </w:r>
      <w:r>
        <w:rPr>
          <w:noProof/>
        </w:rPr>
        <w:t xml:space="preserve">. </w:t>
      </w:r>
      <w:r w:rsidRPr="001E1917">
        <w:rPr>
          <w:i/>
          <w:noProof/>
        </w:rPr>
        <w:t xml:space="preserve">Curr Biol </w:t>
      </w:r>
      <w:r>
        <w:rPr>
          <w:noProof/>
        </w:rPr>
        <w:t xml:space="preserve">2010, </w:t>
      </w:r>
      <w:r w:rsidRPr="001E1917">
        <w:rPr>
          <w:b/>
          <w:noProof/>
        </w:rPr>
        <w:t>20</w:t>
      </w:r>
      <w:r>
        <w:rPr>
          <w:noProof/>
        </w:rPr>
        <w:t>(10):934-938.</w:t>
      </w:r>
      <w:bookmarkEnd w:id="2576"/>
    </w:p>
    <w:p w14:paraId="64F03EA3" w14:textId="77777777" w:rsidR="001E1917" w:rsidRDefault="001E1917" w:rsidP="001E1917">
      <w:pPr>
        <w:ind w:left="720" w:hanging="720"/>
        <w:rPr>
          <w:noProof/>
        </w:rPr>
      </w:pPr>
      <w:bookmarkStart w:id="2577" w:name="_ENREF_31"/>
      <w:r>
        <w:rPr>
          <w:noProof/>
        </w:rPr>
        <w:t>31.</w:t>
      </w:r>
      <w:r>
        <w:rPr>
          <w:noProof/>
        </w:rPr>
        <w:tab/>
        <w:t xml:space="preserve">Hannay CL: </w:t>
      </w:r>
      <w:r w:rsidRPr="001E1917">
        <w:rPr>
          <w:b/>
          <w:noProof/>
        </w:rPr>
        <w:t xml:space="preserve">The parasporal body of </w:t>
      </w:r>
      <w:r w:rsidRPr="001E1917">
        <w:rPr>
          <w:b/>
          <w:i/>
          <w:noProof/>
        </w:rPr>
        <w:t>Bacillus laterosporus</w:t>
      </w:r>
      <w:r w:rsidRPr="001E1917">
        <w:rPr>
          <w:b/>
          <w:noProof/>
        </w:rPr>
        <w:t xml:space="preserve"> Laubach</w:t>
      </w:r>
      <w:r>
        <w:rPr>
          <w:noProof/>
        </w:rPr>
        <w:t xml:space="preserve">. </w:t>
      </w:r>
      <w:r w:rsidRPr="001E1917">
        <w:rPr>
          <w:i/>
          <w:noProof/>
        </w:rPr>
        <w:t xml:space="preserve">J Biophys Biochem Cytol </w:t>
      </w:r>
      <w:r>
        <w:rPr>
          <w:noProof/>
        </w:rPr>
        <w:t xml:space="preserve">1957, </w:t>
      </w:r>
      <w:r w:rsidRPr="001E1917">
        <w:rPr>
          <w:b/>
          <w:noProof/>
        </w:rPr>
        <w:t>3</w:t>
      </w:r>
      <w:r>
        <w:rPr>
          <w:noProof/>
        </w:rPr>
        <w:t>:1001-1010.</w:t>
      </w:r>
      <w:bookmarkEnd w:id="2577"/>
    </w:p>
    <w:p w14:paraId="6F9FEBB2" w14:textId="77777777" w:rsidR="001E1917" w:rsidRDefault="001E1917" w:rsidP="001E1917">
      <w:pPr>
        <w:ind w:left="720" w:hanging="720"/>
        <w:rPr>
          <w:noProof/>
        </w:rPr>
      </w:pPr>
      <w:bookmarkStart w:id="2578" w:name="_ENREF_32"/>
      <w:r>
        <w:rPr>
          <w:noProof/>
        </w:rPr>
        <w:t>32.</w:t>
      </w:r>
      <w:r>
        <w:rPr>
          <w:noProof/>
        </w:rPr>
        <w:tab/>
        <w:t xml:space="preserve">Vary PS: </w:t>
      </w:r>
      <w:r w:rsidRPr="001E1917">
        <w:rPr>
          <w:b/>
          <w:noProof/>
        </w:rPr>
        <w:t xml:space="preserve">Prime time for </w:t>
      </w:r>
      <w:r w:rsidRPr="001E1917">
        <w:rPr>
          <w:b/>
          <w:i/>
          <w:noProof/>
        </w:rPr>
        <w:t>Bacillus megaterium</w:t>
      </w:r>
      <w:r>
        <w:rPr>
          <w:noProof/>
        </w:rPr>
        <w:t xml:space="preserve">. </w:t>
      </w:r>
      <w:r w:rsidRPr="001E1917">
        <w:rPr>
          <w:i/>
          <w:noProof/>
        </w:rPr>
        <w:t xml:space="preserve">Microbiology </w:t>
      </w:r>
      <w:r>
        <w:rPr>
          <w:noProof/>
        </w:rPr>
        <w:t xml:space="preserve">1994, </w:t>
      </w:r>
      <w:r w:rsidRPr="001E1917">
        <w:rPr>
          <w:b/>
          <w:noProof/>
        </w:rPr>
        <w:t>140 ( Pt 5)</w:t>
      </w:r>
      <w:r>
        <w:rPr>
          <w:noProof/>
        </w:rPr>
        <w:t>:1001-1013.</w:t>
      </w:r>
      <w:bookmarkEnd w:id="2578"/>
    </w:p>
    <w:p w14:paraId="65220EDD" w14:textId="77777777" w:rsidR="001E1917" w:rsidRDefault="001E1917" w:rsidP="001E1917">
      <w:pPr>
        <w:ind w:left="720" w:hanging="720"/>
        <w:rPr>
          <w:noProof/>
        </w:rPr>
      </w:pPr>
      <w:bookmarkStart w:id="2579" w:name="_ENREF_33"/>
      <w:r>
        <w:rPr>
          <w:noProof/>
        </w:rPr>
        <w:t>33.</w:t>
      </w:r>
      <w:r>
        <w:rPr>
          <w:noProof/>
        </w:rPr>
        <w:tab/>
        <w:t xml:space="preserve">Oliva CR, Swiecki MK, Griguer CE, Lisanby MW, Bullard DC, Turnbough CL, Jr., Kearney JF: </w:t>
      </w:r>
      <w:r w:rsidRPr="001E1917">
        <w:rPr>
          <w:b/>
          <w:noProof/>
        </w:rPr>
        <w:t xml:space="preserve">The integrin Mac-1 (CR3) mediates internalization and directs </w:t>
      </w:r>
      <w:r w:rsidRPr="001E1917">
        <w:rPr>
          <w:b/>
          <w:i/>
          <w:noProof/>
        </w:rPr>
        <w:t>Bacillus anthracis</w:t>
      </w:r>
      <w:r w:rsidRPr="001E1917">
        <w:rPr>
          <w:b/>
          <w:noProof/>
        </w:rPr>
        <w:t xml:space="preserve"> spores into professional phagocytes</w:t>
      </w:r>
      <w:r>
        <w:rPr>
          <w:noProof/>
        </w:rPr>
        <w:t xml:space="preserve">. </w:t>
      </w:r>
      <w:r w:rsidRPr="001E1917">
        <w:rPr>
          <w:i/>
          <w:noProof/>
        </w:rPr>
        <w:t xml:space="preserve">Proc Natl Acad Sci U S A </w:t>
      </w:r>
      <w:r>
        <w:rPr>
          <w:noProof/>
        </w:rPr>
        <w:t xml:space="preserve">2008, </w:t>
      </w:r>
      <w:r w:rsidRPr="001E1917">
        <w:rPr>
          <w:b/>
          <w:noProof/>
        </w:rPr>
        <w:t>105</w:t>
      </w:r>
      <w:r>
        <w:rPr>
          <w:noProof/>
        </w:rPr>
        <w:t>:1261-1266.</w:t>
      </w:r>
      <w:bookmarkEnd w:id="2579"/>
    </w:p>
    <w:p w14:paraId="66A11038" w14:textId="77777777" w:rsidR="001E1917" w:rsidRDefault="001E1917" w:rsidP="001E1917">
      <w:pPr>
        <w:ind w:left="720" w:hanging="720"/>
        <w:rPr>
          <w:noProof/>
        </w:rPr>
      </w:pPr>
      <w:bookmarkStart w:id="2580" w:name="_ENREF_34"/>
      <w:r>
        <w:rPr>
          <w:noProof/>
        </w:rPr>
        <w:t>34.</w:t>
      </w:r>
      <w:r>
        <w:rPr>
          <w:noProof/>
        </w:rPr>
        <w:tab/>
        <w:t xml:space="preserve">Bozue J, Moody KL, Cote CK, Stiles BG, Friedlander AM, Welkos SL, Hale ML: </w:t>
      </w:r>
      <w:r w:rsidRPr="001E1917">
        <w:rPr>
          <w:b/>
          <w:i/>
          <w:noProof/>
        </w:rPr>
        <w:t xml:space="preserve">Bacillus anthracis </w:t>
      </w:r>
      <w:r w:rsidRPr="001E1917">
        <w:rPr>
          <w:b/>
          <w:noProof/>
        </w:rPr>
        <w:t>spores of the bclA mutant exhibit increased adherence to epithelial cells, fibroblasts, and endothelial cells but not to macrophages</w:t>
      </w:r>
      <w:r>
        <w:rPr>
          <w:noProof/>
        </w:rPr>
        <w:t xml:space="preserve">. </w:t>
      </w:r>
      <w:r w:rsidRPr="001E1917">
        <w:rPr>
          <w:i/>
          <w:noProof/>
        </w:rPr>
        <w:t xml:space="preserve">Infect Immun </w:t>
      </w:r>
      <w:r>
        <w:rPr>
          <w:noProof/>
        </w:rPr>
        <w:t xml:space="preserve">2007, </w:t>
      </w:r>
      <w:r w:rsidRPr="001E1917">
        <w:rPr>
          <w:b/>
          <w:noProof/>
        </w:rPr>
        <w:t>75</w:t>
      </w:r>
      <w:r>
        <w:rPr>
          <w:noProof/>
        </w:rPr>
        <w:t>(9):4498-4505.</w:t>
      </w:r>
      <w:bookmarkEnd w:id="2580"/>
    </w:p>
    <w:p w14:paraId="4BF82FAD" w14:textId="77777777" w:rsidR="001E1917" w:rsidRDefault="001E1917" w:rsidP="001E1917">
      <w:pPr>
        <w:ind w:left="720" w:hanging="720"/>
        <w:rPr>
          <w:noProof/>
        </w:rPr>
      </w:pPr>
      <w:bookmarkStart w:id="2581" w:name="_ENREF_35"/>
      <w:r>
        <w:rPr>
          <w:noProof/>
        </w:rPr>
        <w:t>35.</w:t>
      </w:r>
      <w:r>
        <w:rPr>
          <w:noProof/>
        </w:rPr>
        <w:tab/>
        <w:t xml:space="preserve">Ball DA, Taylor R, Todd SJ, Redmond C, Couture-Tosi E, Sylvestre P, Moir A, Bullough PA: </w:t>
      </w:r>
      <w:r w:rsidRPr="001E1917">
        <w:rPr>
          <w:b/>
          <w:noProof/>
        </w:rPr>
        <w:t xml:space="preserve">Structure of the exosporium and sublayers of spores of the </w:t>
      </w:r>
      <w:r w:rsidRPr="001E1917">
        <w:rPr>
          <w:b/>
          <w:i/>
          <w:noProof/>
        </w:rPr>
        <w:t>Bacillus cereus</w:t>
      </w:r>
      <w:r w:rsidRPr="001E1917">
        <w:rPr>
          <w:b/>
          <w:noProof/>
        </w:rPr>
        <w:t xml:space="preserve"> family revealed by electron crystallography</w:t>
      </w:r>
      <w:r>
        <w:rPr>
          <w:noProof/>
        </w:rPr>
        <w:t xml:space="preserve">. </w:t>
      </w:r>
      <w:r w:rsidRPr="001E1917">
        <w:rPr>
          <w:i/>
          <w:noProof/>
        </w:rPr>
        <w:t xml:space="preserve">Mol Microbiol </w:t>
      </w:r>
      <w:r>
        <w:rPr>
          <w:noProof/>
        </w:rPr>
        <w:t xml:space="preserve">2008, </w:t>
      </w:r>
      <w:r w:rsidRPr="001E1917">
        <w:rPr>
          <w:b/>
          <w:noProof/>
        </w:rPr>
        <w:t>68</w:t>
      </w:r>
      <w:r>
        <w:rPr>
          <w:noProof/>
        </w:rPr>
        <w:t>:947-958.</w:t>
      </w:r>
      <w:bookmarkEnd w:id="2581"/>
    </w:p>
    <w:p w14:paraId="0B49D8F1" w14:textId="77777777" w:rsidR="001E1917" w:rsidRDefault="001E1917" w:rsidP="001E1917">
      <w:pPr>
        <w:ind w:left="720" w:hanging="720"/>
        <w:rPr>
          <w:noProof/>
        </w:rPr>
      </w:pPr>
      <w:bookmarkStart w:id="2582" w:name="_ENREF_36"/>
      <w:r>
        <w:rPr>
          <w:noProof/>
        </w:rPr>
        <w:t>36.</w:t>
      </w:r>
      <w:r>
        <w:rPr>
          <w:noProof/>
        </w:rPr>
        <w:tab/>
        <w:t xml:space="preserve">Driks A: </w:t>
      </w:r>
      <w:r w:rsidRPr="001E1917">
        <w:rPr>
          <w:b/>
          <w:noProof/>
        </w:rPr>
        <w:t>Proteins of the spore core and coat</w:t>
      </w:r>
      <w:r>
        <w:rPr>
          <w:noProof/>
        </w:rPr>
        <w:t xml:space="preserve">. In: </w:t>
      </w:r>
      <w:r w:rsidRPr="001E1917">
        <w:rPr>
          <w:i/>
          <w:noProof/>
        </w:rPr>
        <w:t>Bacillus subtilis and its closest relatives.</w:t>
      </w:r>
      <w:r>
        <w:rPr>
          <w:noProof/>
        </w:rPr>
        <w:t xml:space="preserve"> Edited by Sonenshein AL, Hoch JA, Losick R. Washington, D.C: American Society for Microbiology; 2002: 527-536.</w:t>
      </w:r>
      <w:bookmarkEnd w:id="2582"/>
    </w:p>
    <w:p w14:paraId="2B1447E7" w14:textId="77777777" w:rsidR="001E1917" w:rsidRDefault="001E1917" w:rsidP="001E1917">
      <w:pPr>
        <w:ind w:left="720" w:hanging="720"/>
        <w:rPr>
          <w:noProof/>
        </w:rPr>
      </w:pPr>
      <w:bookmarkStart w:id="2583" w:name="_ENREF_37"/>
      <w:r>
        <w:rPr>
          <w:noProof/>
        </w:rPr>
        <w:t>37.</w:t>
      </w:r>
      <w:r>
        <w:rPr>
          <w:noProof/>
        </w:rPr>
        <w:tab/>
        <w:t xml:space="preserve">Salzberg SL, Delcher AL, Kasif S, White O: </w:t>
      </w:r>
      <w:r w:rsidRPr="001E1917">
        <w:rPr>
          <w:b/>
          <w:noProof/>
        </w:rPr>
        <w:t>Microbial gene identification using interpolated Markov models</w:t>
      </w:r>
      <w:r>
        <w:rPr>
          <w:noProof/>
        </w:rPr>
        <w:t xml:space="preserve">. </w:t>
      </w:r>
      <w:r w:rsidRPr="001E1917">
        <w:rPr>
          <w:i/>
          <w:noProof/>
        </w:rPr>
        <w:t xml:space="preserve">Nucleic Acids Res </w:t>
      </w:r>
      <w:r>
        <w:rPr>
          <w:noProof/>
        </w:rPr>
        <w:t xml:space="preserve">1998, </w:t>
      </w:r>
      <w:r w:rsidRPr="001E1917">
        <w:rPr>
          <w:b/>
          <w:noProof/>
        </w:rPr>
        <w:t>26</w:t>
      </w:r>
      <w:r>
        <w:rPr>
          <w:noProof/>
        </w:rPr>
        <w:t>(2):544-548.</w:t>
      </w:r>
      <w:bookmarkEnd w:id="2583"/>
    </w:p>
    <w:p w14:paraId="44174528" w14:textId="77777777" w:rsidR="001E1917" w:rsidRDefault="001E1917" w:rsidP="001E1917">
      <w:pPr>
        <w:ind w:left="720" w:hanging="720"/>
        <w:rPr>
          <w:noProof/>
        </w:rPr>
      </w:pPr>
      <w:bookmarkStart w:id="2584" w:name="_ENREF_38"/>
      <w:r>
        <w:rPr>
          <w:noProof/>
        </w:rPr>
        <w:t>38.</w:t>
      </w:r>
      <w:r>
        <w:rPr>
          <w:noProof/>
        </w:rPr>
        <w:tab/>
        <w:t xml:space="preserve">Moszer I, Jones LM, Moreira S, Fabry C, Danchin A: </w:t>
      </w:r>
      <w:r w:rsidRPr="001E1917">
        <w:rPr>
          <w:b/>
          <w:noProof/>
        </w:rPr>
        <w:t xml:space="preserve">SubtiList: the reference database for the </w:t>
      </w:r>
      <w:r w:rsidRPr="001E1917">
        <w:rPr>
          <w:b/>
          <w:i/>
          <w:noProof/>
        </w:rPr>
        <w:t xml:space="preserve">Bacillus subtilis </w:t>
      </w:r>
      <w:r w:rsidRPr="001E1917">
        <w:rPr>
          <w:b/>
          <w:noProof/>
        </w:rPr>
        <w:t>genome</w:t>
      </w:r>
      <w:r>
        <w:rPr>
          <w:noProof/>
        </w:rPr>
        <w:t xml:space="preserve">. </w:t>
      </w:r>
      <w:r w:rsidRPr="001E1917">
        <w:rPr>
          <w:i/>
          <w:noProof/>
        </w:rPr>
        <w:t xml:space="preserve">Nucleic Acids Res </w:t>
      </w:r>
      <w:r>
        <w:rPr>
          <w:noProof/>
        </w:rPr>
        <w:t xml:space="preserve">2002, </w:t>
      </w:r>
      <w:r w:rsidRPr="001E1917">
        <w:rPr>
          <w:b/>
          <w:noProof/>
        </w:rPr>
        <w:t>30</w:t>
      </w:r>
      <w:r>
        <w:rPr>
          <w:noProof/>
        </w:rPr>
        <w:t>(1):62-65.</w:t>
      </w:r>
      <w:bookmarkEnd w:id="2584"/>
    </w:p>
    <w:p w14:paraId="4BC4DA02" w14:textId="77777777" w:rsidR="001E1917" w:rsidRDefault="001E1917" w:rsidP="001E1917">
      <w:pPr>
        <w:ind w:left="720" w:hanging="720"/>
        <w:rPr>
          <w:noProof/>
        </w:rPr>
      </w:pPr>
      <w:bookmarkStart w:id="2585" w:name="_ENREF_39"/>
      <w:r>
        <w:rPr>
          <w:noProof/>
        </w:rPr>
        <w:t>39.</w:t>
      </w:r>
      <w:r>
        <w:rPr>
          <w:noProof/>
        </w:rPr>
        <w:tab/>
        <w:t>Kobayashi K, Ehrlich SD, Albertini A, Amati G, Andersen KK, Arnaud M, Asai K, Ashikaga S, Aymerich S, Bessieres P</w:t>
      </w:r>
      <w:r w:rsidRPr="001E1917">
        <w:rPr>
          <w:i/>
          <w:noProof/>
        </w:rPr>
        <w:t xml:space="preserve"> et al</w:t>
      </w:r>
      <w:r>
        <w:rPr>
          <w:noProof/>
        </w:rPr>
        <w:t xml:space="preserve">: </w:t>
      </w:r>
      <w:r w:rsidRPr="001E1917">
        <w:rPr>
          <w:b/>
          <w:noProof/>
        </w:rPr>
        <w:t xml:space="preserve">Essential </w:t>
      </w:r>
      <w:r w:rsidRPr="001E1917">
        <w:rPr>
          <w:b/>
          <w:i/>
          <w:noProof/>
        </w:rPr>
        <w:t xml:space="preserve">Bacillus subtilis </w:t>
      </w:r>
      <w:r w:rsidRPr="001E1917">
        <w:rPr>
          <w:b/>
          <w:noProof/>
        </w:rPr>
        <w:t>genes</w:t>
      </w:r>
      <w:r>
        <w:rPr>
          <w:noProof/>
        </w:rPr>
        <w:t xml:space="preserve">. </w:t>
      </w:r>
      <w:r w:rsidRPr="001E1917">
        <w:rPr>
          <w:i/>
          <w:noProof/>
        </w:rPr>
        <w:t xml:space="preserve">Proc Natl Acad Sci U S A </w:t>
      </w:r>
      <w:r>
        <w:rPr>
          <w:noProof/>
        </w:rPr>
        <w:t xml:space="preserve">2003, </w:t>
      </w:r>
      <w:r w:rsidRPr="001E1917">
        <w:rPr>
          <w:b/>
          <w:noProof/>
        </w:rPr>
        <w:t>100</w:t>
      </w:r>
      <w:r>
        <w:rPr>
          <w:noProof/>
        </w:rPr>
        <w:t>(8):4678-4683.</w:t>
      </w:r>
      <w:bookmarkEnd w:id="2585"/>
    </w:p>
    <w:p w14:paraId="59EC6DB2" w14:textId="77777777" w:rsidR="001E1917" w:rsidRDefault="001E1917" w:rsidP="001E1917">
      <w:pPr>
        <w:ind w:left="720" w:hanging="720"/>
        <w:rPr>
          <w:noProof/>
        </w:rPr>
      </w:pPr>
      <w:bookmarkStart w:id="2586" w:name="_ENREF_40"/>
      <w:r>
        <w:rPr>
          <w:noProof/>
        </w:rPr>
        <w:t>40.</w:t>
      </w:r>
      <w:r>
        <w:rPr>
          <w:noProof/>
        </w:rPr>
        <w:tab/>
        <w:t xml:space="preserve">Altschul SF, Madden TL, Schaffer AA, Zhang J, Zhang Z, Miller W, Lipman DJ: </w:t>
      </w:r>
      <w:r w:rsidRPr="001E1917">
        <w:rPr>
          <w:b/>
          <w:noProof/>
        </w:rPr>
        <w:t>Gapped BLAST and PSI-BLAST: a new generation of protein database search programs</w:t>
      </w:r>
      <w:r>
        <w:rPr>
          <w:noProof/>
        </w:rPr>
        <w:t xml:space="preserve">. </w:t>
      </w:r>
      <w:r w:rsidRPr="001E1917">
        <w:rPr>
          <w:i/>
          <w:noProof/>
        </w:rPr>
        <w:t xml:space="preserve">Nucleic Acids Res </w:t>
      </w:r>
      <w:r>
        <w:rPr>
          <w:noProof/>
        </w:rPr>
        <w:t xml:space="preserve">1997, </w:t>
      </w:r>
      <w:r w:rsidRPr="001E1917">
        <w:rPr>
          <w:b/>
          <w:noProof/>
        </w:rPr>
        <w:t>25</w:t>
      </w:r>
      <w:r>
        <w:rPr>
          <w:noProof/>
        </w:rPr>
        <w:t>(17):3389-3402.</w:t>
      </w:r>
      <w:bookmarkEnd w:id="2586"/>
    </w:p>
    <w:p w14:paraId="5E391FE0" w14:textId="77777777" w:rsidR="001E1917" w:rsidRDefault="001E1917" w:rsidP="001E1917">
      <w:pPr>
        <w:ind w:left="720" w:hanging="720"/>
        <w:rPr>
          <w:noProof/>
        </w:rPr>
      </w:pPr>
      <w:bookmarkStart w:id="2587" w:name="_ENREF_41"/>
      <w:r>
        <w:rPr>
          <w:noProof/>
        </w:rPr>
        <w:t>41.</w:t>
      </w:r>
      <w:r>
        <w:rPr>
          <w:noProof/>
        </w:rPr>
        <w:tab/>
        <w:t xml:space="preserve">Kerfeld CA, Scott KM: </w:t>
      </w:r>
      <w:r w:rsidRPr="001E1917">
        <w:rPr>
          <w:b/>
          <w:noProof/>
        </w:rPr>
        <w:t>Using BLAST to teach "E-value-tionary" concepts</w:t>
      </w:r>
      <w:r>
        <w:rPr>
          <w:noProof/>
        </w:rPr>
        <w:t xml:space="preserve">. </w:t>
      </w:r>
      <w:r w:rsidRPr="001E1917">
        <w:rPr>
          <w:i/>
          <w:noProof/>
        </w:rPr>
        <w:t xml:space="preserve">PLoS biology </w:t>
      </w:r>
      <w:r>
        <w:rPr>
          <w:noProof/>
        </w:rPr>
        <w:t xml:space="preserve">2011, </w:t>
      </w:r>
      <w:r w:rsidRPr="001E1917">
        <w:rPr>
          <w:b/>
          <w:noProof/>
        </w:rPr>
        <w:t>9</w:t>
      </w:r>
      <w:r>
        <w:rPr>
          <w:noProof/>
        </w:rPr>
        <w:t>(2):e1001014.</w:t>
      </w:r>
      <w:bookmarkEnd w:id="2587"/>
    </w:p>
    <w:p w14:paraId="5088C8E3" w14:textId="77777777" w:rsidR="001E1917" w:rsidRDefault="001E1917" w:rsidP="001E1917">
      <w:pPr>
        <w:ind w:left="720" w:hanging="720"/>
        <w:rPr>
          <w:noProof/>
        </w:rPr>
      </w:pPr>
      <w:bookmarkStart w:id="2588" w:name="_ENREF_42"/>
      <w:r>
        <w:rPr>
          <w:noProof/>
        </w:rPr>
        <w:t>42.</w:t>
      </w:r>
      <w:r>
        <w:rPr>
          <w:noProof/>
        </w:rPr>
        <w:tab/>
        <w:t xml:space="preserve">Enright AJ, Van Dongen S, Ouzounis CA: </w:t>
      </w:r>
      <w:r w:rsidRPr="001E1917">
        <w:rPr>
          <w:b/>
          <w:noProof/>
        </w:rPr>
        <w:t>An efficient algorithm for large-scale detection of protein families</w:t>
      </w:r>
      <w:r>
        <w:rPr>
          <w:noProof/>
        </w:rPr>
        <w:t xml:space="preserve">. </w:t>
      </w:r>
      <w:r w:rsidRPr="001E1917">
        <w:rPr>
          <w:i/>
          <w:noProof/>
        </w:rPr>
        <w:t xml:space="preserve">Nucleic Acids Res </w:t>
      </w:r>
      <w:r>
        <w:rPr>
          <w:noProof/>
        </w:rPr>
        <w:t xml:space="preserve">2002, </w:t>
      </w:r>
      <w:r w:rsidRPr="001E1917">
        <w:rPr>
          <w:b/>
          <w:noProof/>
        </w:rPr>
        <w:t>30</w:t>
      </w:r>
      <w:r>
        <w:rPr>
          <w:noProof/>
        </w:rPr>
        <w:t>(7):1575-1584.</w:t>
      </w:r>
      <w:bookmarkEnd w:id="2588"/>
    </w:p>
    <w:p w14:paraId="2A8F979D" w14:textId="77777777" w:rsidR="001E1917" w:rsidRDefault="001E1917" w:rsidP="001E1917">
      <w:pPr>
        <w:ind w:left="720" w:hanging="720"/>
        <w:rPr>
          <w:noProof/>
        </w:rPr>
      </w:pPr>
      <w:bookmarkStart w:id="2589" w:name="_ENREF_43"/>
      <w:r>
        <w:rPr>
          <w:noProof/>
        </w:rPr>
        <w:t>43.</w:t>
      </w:r>
      <w:r>
        <w:rPr>
          <w:noProof/>
        </w:rPr>
        <w:tab/>
        <w:t xml:space="preserve">Bork P, Dandekar T, Diaz-Lazcoz Y, Eisenhaber F, Huynen M, Yuan Y: </w:t>
      </w:r>
      <w:r w:rsidRPr="001E1917">
        <w:rPr>
          <w:b/>
          <w:noProof/>
        </w:rPr>
        <w:t>Predicting function: from genes to genomes and back</w:t>
      </w:r>
      <w:r>
        <w:rPr>
          <w:noProof/>
        </w:rPr>
        <w:t xml:space="preserve">. </w:t>
      </w:r>
      <w:r w:rsidRPr="001E1917">
        <w:rPr>
          <w:i/>
          <w:noProof/>
        </w:rPr>
        <w:t xml:space="preserve">J Mol Biol </w:t>
      </w:r>
      <w:r>
        <w:rPr>
          <w:noProof/>
        </w:rPr>
        <w:t xml:space="preserve">1998, </w:t>
      </w:r>
      <w:r w:rsidRPr="001E1917">
        <w:rPr>
          <w:b/>
          <w:noProof/>
        </w:rPr>
        <w:t>283</w:t>
      </w:r>
      <w:r>
        <w:rPr>
          <w:noProof/>
        </w:rPr>
        <w:t>(4):707-725.</w:t>
      </w:r>
      <w:bookmarkEnd w:id="2589"/>
    </w:p>
    <w:p w14:paraId="61B83222" w14:textId="77777777" w:rsidR="001E1917" w:rsidRDefault="001E1917" w:rsidP="001E1917">
      <w:pPr>
        <w:ind w:left="720" w:hanging="720"/>
        <w:rPr>
          <w:noProof/>
        </w:rPr>
      </w:pPr>
      <w:bookmarkStart w:id="2590" w:name="_ENREF_44"/>
      <w:r>
        <w:rPr>
          <w:noProof/>
        </w:rPr>
        <w:t>44.</w:t>
      </w:r>
      <w:r>
        <w:rPr>
          <w:noProof/>
        </w:rPr>
        <w:tab/>
        <w:t xml:space="preserve">Tatusov RL, Koonin EV, Lipman DJ: </w:t>
      </w:r>
      <w:r w:rsidRPr="001E1917">
        <w:rPr>
          <w:b/>
          <w:noProof/>
        </w:rPr>
        <w:t>A genomic perspective on protein families</w:t>
      </w:r>
      <w:r>
        <w:rPr>
          <w:noProof/>
        </w:rPr>
        <w:t xml:space="preserve">. </w:t>
      </w:r>
      <w:r w:rsidRPr="001E1917">
        <w:rPr>
          <w:i/>
          <w:noProof/>
        </w:rPr>
        <w:t xml:space="preserve">Science </w:t>
      </w:r>
      <w:r>
        <w:rPr>
          <w:noProof/>
        </w:rPr>
        <w:t xml:space="preserve">1997, </w:t>
      </w:r>
      <w:r w:rsidRPr="001E1917">
        <w:rPr>
          <w:b/>
          <w:noProof/>
        </w:rPr>
        <w:t>278</w:t>
      </w:r>
      <w:r>
        <w:rPr>
          <w:noProof/>
        </w:rPr>
        <w:t>(5338):631-637.</w:t>
      </w:r>
      <w:bookmarkEnd w:id="2590"/>
    </w:p>
    <w:p w14:paraId="726822DB" w14:textId="77777777" w:rsidR="001E1917" w:rsidRDefault="001E1917" w:rsidP="001E1917">
      <w:pPr>
        <w:ind w:left="720" w:hanging="720"/>
        <w:rPr>
          <w:noProof/>
        </w:rPr>
      </w:pPr>
      <w:bookmarkStart w:id="2591" w:name="_ENREF_45"/>
      <w:r>
        <w:rPr>
          <w:noProof/>
        </w:rPr>
        <w:t>45.</w:t>
      </w:r>
      <w:r>
        <w:rPr>
          <w:noProof/>
        </w:rPr>
        <w:tab/>
        <w:t xml:space="preserve">Felsenstein J: </w:t>
      </w:r>
      <w:r w:rsidRPr="001E1917">
        <w:rPr>
          <w:b/>
          <w:noProof/>
        </w:rPr>
        <w:t>PHYLIP (Phylogeny inference package) version 3.6</w:t>
      </w:r>
      <w:r>
        <w:rPr>
          <w:noProof/>
        </w:rPr>
        <w:t xml:space="preserve">. </w:t>
      </w:r>
      <w:r w:rsidRPr="001E1917">
        <w:rPr>
          <w:i/>
          <w:noProof/>
        </w:rPr>
        <w:t xml:space="preserve">Distributed by the author Department of Genome Sciences, University of Washington, Seattle </w:t>
      </w:r>
      <w:r>
        <w:rPr>
          <w:noProof/>
        </w:rPr>
        <w:t>2005.</w:t>
      </w:r>
      <w:bookmarkEnd w:id="2591"/>
    </w:p>
    <w:p w14:paraId="200E29F7" w14:textId="77777777" w:rsidR="001E1917" w:rsidRDefault="001E1917" w:rsidP="001E1917">
      <w:pPr>
        <w:ind w:left="720" w:hanging="720"/>
        <w:rPr>
          <w:noProof/>
        </w:rPr>
      </w:pPr>
      <w:bookmarkStart w:id="2592" w:name="_ENREF_46"/>
      <w:r>
        <w:rPr>
          <w:noProof/>
        </w:rPr>
        <w:t>46.</w:t>
      </w:r>
      <w:r>
        <w:rPr>
          <w:noProof/>
        </w:rPr>
        <w:tab/>
        <w:t xml:space="preserve">Moreno-Hagelsieb G, Latimer K: </w:t>
      </w:r>
      <w:r w:rsidRPr="001E1917">
        <w:rPr>
          <w:b/>
          <w:noProof/>
        </w:rPr>
        <w:t>Choosing BLAST options for better detection of orthologs as reciprocal best hits</w:t>
      </w:r>
      <w:r>
        <w:rPr>
          <w:noProof/>
        </w:rPr>
        <w:t xml:space="preserve">. </w:t>
      </w:r>
      <w:r w:rsidRPr="001E1917">
        <w:rPr>
          <w:i/>
          <w:noProof/>
        </w:rPr>
        <w:t xml:space="preserve">Bioinformatics </w:t>
      </w:r>
      <w:r>
        <w:rPr>
          <w:noProof/>
        </w:rPr>
        <w:t xml:space="preserve">2008, </w:t>
      </w:r>
      <w:r w:rsidRPr="001E1917">
        <w:rPr>
          <w:b/>
          <w:noProof/>
        </w:rPr>
        <w:t>24</w:t>
      </w:r>
      <w:r>
        <w:rPr>
          <w:noProof/>
        </w:rPr>
        <w:t>(3):319-324.</w:t>
      </w:r>
      <w:bookmarkEnd w:id="2592"/>
    </w:p>
    <w:p w14:paraId="5A6CACB0" w14:textId="77777777" w:rsidR="001E1917" w:rsidRDefault="001E1917" w:rsidP="001E1917">
      <w:pPr>
        <w:ind w:left="720" w:hanging="720"/>
        <w:rPr>
          <w:noProof/>
        </w:rPr>
      </w:pPr>
      <w:bookmarkStart w:id="2593" w:name="_ENREF_47"/>
      <w:r>
        <w:rPr>
          <w:noProof/>
        </w:rPr>
        <w:t>47.</w:t>
      </w:r>
      <w:r>
        <w:rPr>
          <w:noProof/>
        </w:rPr>
        <w:tab/>
        <w:t xml:space="preserve">R Development Core Team: </w:t>
      </w:r>
      <w:r w:rsidRPr="001E1917">
        <w:rPr>
          <w:b/>
          <w:noProof/>
        </w:rPr>
        <w:t>R: A language and environment for statistical computing</w:t>
      </w:r>
      <w:r>
        <w:rPr>
          <w:noProof/>
        </w:rPr>
        <w:t xml:space="preserve">. </w:t>
      </w:r>
      <w:hyperlink r:id="rId11" w:history="1">
        <w:r w:rsidRPr="001E1917">
          <w:rPr>
            <w:rStyle w:val="Hyperlink"/>
            <w:i/>
            <w:noProof/>
          </w:rPr>
          <w:t>http://wwwR-projectorg</w:t>
        </w:r>
      </w:hyperlink>
      <w:r w:rsidRPr="001E1917">
        <w:rPr>
          <w:i/>
          <w:noProof/>
        </w:rPr>
        <w:t xml:space="preserve"> </w:t>
      </w:r>
      <w:r>
        <w:rPr>
          <w:noProof/>
        </w:rPr>
        <w:t>2009.</w:t>
      </w:r>
      <w:bookmarkEnd w:id="2593"/>
    </w:p>
    <w:p w14:paraId="1629D27A" w14:textId="77777777" w:rsidR="001E1917" w:rsidRDefault="001E1917" w:rsidP="001E1917">
      <w:pPr>
        <w:ind w:left="720" w:hanging="720"/>
        <w:rPr>
          <w:noProof/>
        </w:rPr>
      </w:pPr>
      <w:bookmarkStart w:id="2594" w:name="_ENREF_48"/>
      <w:r>
        <w:rPr>
          <w:noProof/>
        </w:rPr>
        <w:t>48.</w:t>
      </w:r>
      <w:r>
        <w:rPr>
          <w:noProof/>
        </w:rPr>
        <w:tab/>
        <w:t xml:space="preserve">Paradis E, Claude J, Strimmer K: </w:t>
      </w:r>
      <w:r w:rsidRPr="001E1917">
        <w:rPr>
          <w:b/>
          <w:noProof/>
        </w:rPr>
        <w:t>APE: analyses of phylogenetics and evolution in R</w:t>
      </w:r>
      <w:r>
        <w:rPr>
          <w:noProof/>
        </w:rPr>
        <w:t xml:space="preserve">. </w:t>
      </w:r>
      <w:r w:rsidRPr="001E1917">
        <w:rPr>
          <w:i/>
          <w:noProof/>
        </w:rPr>
        <w:t xml:space="preserve">Bioinformatics </w:t>
      </w:r>
      <w:r>
        <w:rPr>
          <w:noProof/>
        </w:rPr>
        <w:t xml:space="preserve">2004, </w:t>
      </w:r>
      <w:r w:rsidRPr="001E1917">
        <w:rPr>
          <w:b/>
          <w:noProof/>
        </w:rPr>
        <w:t>20</w:t>
      </w:r>
      <w:r>
        <w:rPr>
          <w:noProof/>
        </w:rPr>
        <w:t>:289-290.</w:t>
      </w:r>
      <w:bookmarkEnd w:id="2594"/>
    </w:p>
    <w:p w14:paraId="5D7C536E" w14:textId="77777777" w:rsidR="001E1917" w:rsidRDefault="001E1917" w:rsidP="001E1917">
      <w:pPr>
        <w:ind w:left="720" w:hanging="720"/>
        <w:rPr>
          <w:noProof/>
        </w:rPr>
      </w:pPr>
      <w:bookmarkStart w:id="2595" w:name="_ENREF_49"/>
      <w:r>
        <w:rPr>
          <w:noProof/>
        </w:rPr>
        <w:t>49.</w:t>
      </w:r>
      <w:r>
        <w:rPr>
          <w:noProof/>
        </w:rPr>
        <w:tab/>
        <w:t xml:space="preserve">Tamura K, Dudley J, Nei M, Kumar S: </w:t>
      </w:r>
      <w:r w:rsidRPr="001E1917">
        <w:rPr>
          <w:b/>
          <w:noProof/>
        </w:rPr>
        <w:t>MEGA4: Molecular Evolutionary Genetics Analysis (MEGA) software version 4.0</w:t>
      </w:r>
      <w:r>
        <w:rPr>
          <w:noProof/>
        </w:rPr>
        <w:t xml:space="preserve">. </w:t>
      </w:r>
      <w:r w:rsidRPr="001E1917">
        <w:rPr>
          <w:i/>
          <w:noProof/>
        </w:rPr>
        <w:t xml:space="preserve">Mol Biol Evol </w:t>
      </w:r>
      <w:r>
        <w:rPr>
          <w:noProof/>
        </w:rPr>
        <w:t xml:space="preserve">2007, </w:t>
      </w:r>
      <w:r w:rsidRPr="001E1917">
        <w:rPr>
          <w:b/>
          <w:noProof/>
        </w:rPr>
        <w:t>24</w:t>
      </w:r>
      <w:r>
        <w:rPr>
          <w:noProof/>
        </w:rPr>
        <w:t>(8):1596-1599.</w:t>
      </w:r>
      <w:bookmarkEnd w:id="2595"/>
    </w:p>
    <w:p w14:paraId="05999D3F" w14:textId="77777777" w:rsidR="001E1917" w:rsidRDefault="001E1917" w:rsidP="001E1917">
      <w:pPr>
        <w:ind w:left="720" w:hanging="720"/>
        <w:rPr>
          <w:noProof/>
        </w:rPr>
      </w:pPr>
      <w:bookmarkStart w:id="2596" w:name="_ENREF_50"/>
      <w:r>
        <w:rPr>
          <w:noProof/>
        </w:rPr>
        <w:t>50.</w:t>
      </w:r>
      <w:r>
        <w:rPr>
          <w:noProof/>
        </w:rPr>
        <w:tab/>
        <w:t xml:space="preserve">Kumar S, Nei M, Dudley J, Tamura K: </w:t>
      </w:r>
      <w:r w:rsidRPr="001E1917">
        <w:rPr>
          <w:b/>
          <w:noProof/>
        </w:rPr>
        <w:t>MEGA: a biologist-centric software for evolutionary analysis of DNA and protein sequences</w:t>
      </w:r>
      <w:r>
        <w:rPr>
          <w:noProof/>
        </w:rPr>
        <w:t xml:space="preserve">. </w:t>
      </w:r>
      <w:r w:rsidRPr="001E1917">
        <w:rPr>
          <w:i/>
          <w:noProof/>
        </w:rPr>
        <w:t xml:space="preserve">Brief Bioinform </w:t>
      </w:r>
      <w:r>
        <w:rPr>
          <w:noProof/>
        </w:rPr>
        <w:t xml:space="preserve">2008, </w:t>
      </w:r>
      <w:r w:rsidRPr="001E1917">
        <w:rPr>
          <w:b/>
          <w:noProof/>
        </w:rPr>
        <w:t>9</w:t>
      </w:r>
      <w:r>
        <w:rPr>
          <w:noProof/>
        </w:rPr>
        <w:t>(4):299-306.</w:t>
      </w:r>
      <w:bookmarkEnd w:id="2596"/>
    </w:p>
    <w:p w14:paraId="71323E25" w14:textId="77777777" w:rsidR="001E1917" w:rsidRDefault="001E1917" w:rsidP="001E1917">
      <w:pPr>
        <w:ind w:left="720" w:hanging="720"/>
        <w:rPr>
          <w:noProof/>
        </w:rPr>
      </w:pPr>
      <w:bookmarkStart w:id="2597" w:name="_ENREF_51"/>
      <w:r>
        <w:rPr>
          <w:noProof/>
        </w:rPr>
        <w:t>51.</w:t>
      </w:r>
      <w:r>
        <w:rPr>
          <w:noProof/>
        </w:rPr>
        <w:tab/>
        <w:t xml:space="preserve">Huson DH, Richter DC, Rausch C, Dezulian T, Franz M, Rupp R: </w:t>
      </w:r>
      <w:r w:rsidRPr="001E1917">
        <w:rPr>
          <w:b/>
          <w:noProof/>
        </w:rPr>
        <w:t>Dendroscope: An interactive viewer for large phylogenetic trees</w:t>
      </w:r>
      <w:r>
        <w:rPr>
          <w:noProof/>
        </w:rPr>
        <w:t xml:space="preserve">. </w:t>
      </w:r>
      <w:r w:rsidRPr="001E1917">
        <w:rPr>
          <w:i/>
          <w:noProof/>
        </w:rPr>
        <w:t xml:space="preserve">BMC Bioinformatics </w:t>
      </w:r>
      <w:r>
        <w:rPr>
          <w:noProof/>
        </w:rPr>
        <w:t xml:space="preserve">2007, </w:t>
      </w:r>
      <w:r w:rsidRPr="001E1917">
        <w:rPr>
          <w:b/>
          <w:noProof/>
        </w:rPr>
        <w:t>8</w:t>
      </w:r>
      <w:r>
        <w:rPr>
          <w:noProof/>
        </w:rPr>
        <w:t>:460.</w:t>
      </w:r>
      <w:bookmarkEnd w:id="2597"/>
    </w:p>
    <w:p w14:paraId="2F86FD7D" w14:textId="77777777" w:rsidR="001E1917" w:rsidRDefault="001E1917" w:rsidP="001E1917">
      <w:pPr>
        <w:ind w:left="720" w:hanging="720"/>
        <w:rPr>
          <w:noProof/>
        </w:rPr>
      </w:pPr>
      <w:bookmarkStart w:id="2598" w:name="_ENREF_52"/>
      <w:r>
        <w:rPr>
          <w:noProof/>
        </w:rPr>
        <w:t>52.</w:t>
      </w:r>
      <w:r>
        <w:rPr>
          <w:noProof/>
        </w:rPr>
        <w:tab/>
        <w:t xml:space="preserve">Yang Z: </w:t>
      </w:r>
      <w:r w:rsidRPr="001E1917">
        <w:rPr>
          <w:b/>
          <w:noProof/>
        </w:rPr>
        <w:t>Computational Molecular Evolution</w:t>
      </w:r>
      <w:r>
        <w:rPr>
          <w:noProof/>
        </w:rPr>
        <w:t>. Oxford: Oxford University Press; 2006.</w:t>
      </w:r>
      <w:bookmarkEnd w:id="2598"/>
    </w:p>
    <w:p w14:paraId="68B77B8D" w14:textId="77777777" w:rsidR="001E1917" w:rsidRDefault="001E1917" w:rsidP="001E1917">
      <w:pPr>
        <w:ind w:left="720" w:hanging="720"/>
        <w:rPr>
          <w:noProof/>
        </w:rPr>
      </w:pPr>
      <w:bookmarkStart w:id="2599" w:name="_ENREF_53"/>
      <w:r>
        <w:rPr>
          <w:noProof/>
        </w:rPr>
        <w:t>53.</w:t>
      </w:r>
      <w:r>
        <w:rPr>
          <w:noProof/>
        </w:rPr>
        <w:tab/>
        <w:t xml:space="preserve">Bielawski JP, Yang Z: </w:t>
      </w:r>
      <w:r w:rsidRPr="001E1917">
        <w:rPr>
          <w:b/>
          <w:noProof/>
        </w:rPr>
        <w:t>Maximum Likelihood Methods for Detecting Adaptive Protein Evolution</w:t>
      </w:r>
      <w:r>
        <w:rPr>
          <w:noProof/>
        </w:rPr>
        <w:t xml:space="preserve">. In: </w:t>
      </w:r>
      <w:r w:rsidRPr="001E1917">
        <w:rPr>
          <w:i/>
          <w:noProof/>
        </w:rPr>
        <w:t>Statistical Methods in Molecular Evolution.</w:t>
      </w:r>
      <w:r>
        <w:rPr>
          <w:noProof/>
        </w:rPr>
        <w:t xml:space="preserve"> Edited by Nielsen R: Springer; 2005: 103-124.</w:t>
      </w:r>
      <w:bookmarkEnd w:id="2599"/>
    </w:p>
    <w:p w14:paraId="620BB393" w14:textId="77777777" w:rsidR="001E1917" w:rsidRDefault="001E1917" w:rsidP="001E1917">
      <w:pPr>
        <w:ind w:left="720" w:hanging="720"/>
        <w:rPr>
          <w:noProof/>
        </w:rPr>
      </w:pPr>
      <w:bookmarkStart w:id="2600" w:name="_ENREF_54"/>
      <w:r>
        <w:rPr>
          <w:noProof/>
        </w:rPr>
        <w:t>54.</w:t>
      </w:r>
      <w:r>
        <w:rPr>
          <w:noProof/>
        </w:rPr>
        <w:tab/>
        <w:t xml:space="preserve">Yang Z: </w:t>
      </w:r>
      <w:r w:rsidRPr="001E1917">
        <w:rPr>
          <w:b/>
          <w:noProof/>
        </w:rPr>
        <w:t>PAML: a program package for phylogenetic analysis by maximum likelihood</w:t>
      </w:r>
      <w:r>
        <w:rPr>
          <w:noProof/>
        </w:rPr>
        <w:t xml:space="preserve">. </w:t>
      </w:r>
      <w:r w:rsidRPr="001E1917">
        <w:rPr>
          <w:i/>
          <w:noProof/>
        </w:rPr>
        <w:t xml:space="preserve">CABIOS </w:t>
      </w:r>
      <w:r>
        <w:rPr>
          <w:noProof/>
        </w:rPr>
        <w:t xml:space="preserve">1997, </w:t>
      </w:r>
      <w:r w:rsidRPr="001E1917">
        <w:rPr>
          <w:b/>
          <w:noProof/>
        </w:rPr>
        <w:t>13</w:t>
      </w:r>
      <w:r>
        <w:rPr>
          <w:noProof/>
        </w:rPr>
        <w:t>:555-556.</w:t>
      </w:r>
      <w:bookmarkEnd w:id="2600"/>
    </w:p>
    <w:p w14:paraId="75F5090F" w14:textId="77777777" w:rsidR="001E1917" w:rsidRDefault="001E1917" w:rsidP="001E1917">
      <w:pPr>
        <w:ind w:left="720" w:hanging="720"/>
        <w:rPr>
          <w:noProof/>
        </w:rPr>
      </w:pPr>
      <w:bookmarkStart w:id="2601" w:name="_ENREF_55"/>
      <w:r>
        <w:rPr>
          <w:noProof/>
        </w:rPr>
        <w:t>55.</w:t>
      </w:r>
      <w:r>
        <w:rPr>
          <w:noProof/>
        </w:rPr>
        <w:tab/>
        <w:t xml:space="preserve">Rice P, Longden I, Bleasby A: </w:t>
      </w:r>
      <w:r w:rsidRPr="001E1917">
        <w:rPr>
          <w:b/>
          <w:noProof/>
        </w:rPr>
        <w:t>EMBOSS: the European Molecular Biology Open Software Suite</w:t>
      </w:r>
      <w:r>
        <w:rPr>
          <w:noProof/>
        </w:rPr>
        <w:t xml:space="preserve">. </w:t>
      </w:r>
      <w:r w:rsidRPr="001E1917">
        <w:rPr>
          <w:i/>
          <w:noProof/>
        </w:rPr>
        <w:t xml:space="preserve">Trends Genet </w:t>
      </w:r>
      <w:r>
        <w:rPr>
          <w:noProof/>
        </w:rPr>
        <w:t xml:space="preserve">2000, </w:t>
      </w:r>
      <w:r w:rsidRPr="001E1917">
        <w:rPr>
          <w:b/>
          <w:noProof/>
        </w:rPr>
        <w:t>16</w:t>
      </w:r>
      <w:r>
        <w:rPr>
          <w:noProof/>
        </w:rPr>
        <w:t>(6):276-277.</w:t>
      </w:r>
      <w:bookmarkEnd w:id="2601"/>
    </w:p>
    <w:p w14:paraId="54696B8D" w14:textId="77777777" w:rsidR="001E1917" w:rsidRDefault="001E1917" w:rsidP="001E1917">
      <w:pPr>
        <w:ind w:left="720" w:hanging="720"/>
        <w:rPr>
          <w:noProof/>
        </w:rPr>
      </w:pPr>
      <w:bookmarkStart w:id="2602" w:name="_ENREF_56"/>
      <w:r>
        <w:rPr>
          <w:noProof/>
        </w:rPr>
        <w:t>56.</w:t>
      </w:r>
      <w:r>
        <w:rPr>
          <w:noProof/>
        </w:rPr>
        <w:tab/>
        <w:t xml:space="preserve">Linding R, Jensen LJ, Diella F, Bork P, Gibson TJ, Russell RB: </w:t>
      </w:r>
      <w:r w:rsidRPr="001E1917">
        <w:rPr>
          <w:b/>
          <w:noProof/>
        </w:rPr>
        <w:t>Protein disorder prediction: implications for structural proteomics</w:t>
      </w:r>
      <w:r>
        <w:rPr>
          <w:noProof/>
        </w:rPr>
        <w:t xml:space="preserve">. </w:t>
      </w:r>
      <w:r w:rsidRPr="001E1917">
        <w:rPr>
          <w:i/>
          <w:noProof/>
        </w:rPr>
        <w:t xml:space="preserve">Structure </w:t>
      </w:r>
      <w:r>
        <w:rPr>
          <w:noProof/>
        </w:rPr>
        <w:t xml:space="preserve">2003, </w:t>
      </w:r>
      <w:r w:rsidRPr="001E1917">
        <w:rPr>
          <w:b/>
          <w:noProof/>
        </w:rPr>
        <w:t>11</w:t>
      </w:r>
      <w:r>
        <w:rPr>
          <w:noProof/>
        </w:rPr>
        <w:t>(11):1453-1459.</w:t>
      </w:r>
      <w:bookmarkEnd w:id="2602"/>
    </w:p>
    <w:p w14:paraId="6B4FD7A9" w14:textId="77777777" w:rsidR="001E1917" w:rsidRDefault="001E1917" w:rsidP="001E1917">
      <w:pPr>
        <w:ind w:left="720" w:hanging="720"/>
        <w:rPr>
          <w:noProof/>
        </w:rPr>
      </w:pPr>
      <w:bookmarkStart w:id="2603" w:name="_ENREF_57"/>
      <w:r>
        <w:rPr>
          <w:noProof/>
        </w:rPr>
        <w:t>57.</w:t>
      </w:r>
      <w:r>
        <w:rPr>
          <w:noProof/>
        </w:rPr>
        <w:tab/>
        <w:t xml:space="preserve">Claverie JM, States D: </w:t>
      </w:r>
      <w:r w:rsidRPr="001E1917">
        <w:rPr>
          <w:b/>
          <w:noProof/>
        </w:rPr>
        <w:t>Information enhancement methods for large scale sequence analysis</w:t>
      </w:r>
      <w:r>
        <w:rPr>
          <w:noProof/>
        </w:rPr>
        <w:t xml:space="preserve">. </w:t>
      </w:r>
      <w:r w:rsidRPr="001E1917">
        <w:rPr>
          <w:i/>
          <w:noProof/>
        </w:rPr>
        <w:t xml:space="preserve">Computers and Chemistry </w:t>
      </w:r>
      <w:r>
        <w:rPr>
          <w:noProof/>
        </w:rPr>
        <w:t xml:space="preserve">1993, </w:t>
      </w:r>
      <w:r w:rsidRPr="001E1917">
        <w:rPr>
          <w:b/>
          <w:noProof/>
        </w:rPr>
        <w:t>17</w:t>
      </w:r>
      <w:r>
        <w:rPr>
          <w:noProof/>
        </w:rPr>
        <w:t>:191-201.</w:t>
      </w:r>
      <w:bookmarkEnd w:id="2603"/>
    </w:p>
    <w:p w14:paraId="71116D9F" w14:textId="77777777" w:rsidR="001E1917" w:rsidRDefault="001E1917" w:rsidP="001E1917">
      <w:pPr>
        <w:ind w:left="720" w:hanging="720"/>
        <w:rPr>
          <w:noProof/>
        </w:rPr>
      </w:pPr>
      <w:bookmarkStart w:id="2604" w:name="_ENREF_58"/>
      <w:r>
        <w:rPr>
          <w:noProof/>
        </w:rPr>
        <w:t>58.</w:t>
      </w:r>
      <w:r>
        <w:rPr>
          <w:noProof/>
        </w:rPr>
        <w:tab/>
        <w:t>Stajich JE, Block D, Boulez K, Brenner SE, Chervitz SA, Dagdigian C, Fuellen G, Gilbert JG, Korf I, Lapp H</w:t>
      </w:r>
      <w:r w:rsidRPr="001E1917">
        <w:rPr>
          <w:i/>
          <w:noProof/>
        </w:rPr>
        <w:t xml:space="preserve"> et al</w:t>
      </w:r>
      <w:r>
        <w:rPr>
          <w:noProof/>
        </w:rPr>
        <w:t xml:space="preserve">: </w:t>
      </w:r>
      <w:r w:rsidRPr="001E1917">
        <w:rPr>
          <w:b/>
          <w:noProof/>
        </w:rPr>
        <w:t>The Bioperl toolkit: Perl modules for the life sciences</w:t>
      </w:r>
      <w:r>
        <w:rPr>
          <w:noProof/>
        </w:rPr>
        <w:t xml:space="preserve">. </w:t>
      </w:r>
      <w:r w:rsidRPr="001E1917">
        <w:rPr>
          <w:i/>
          <w:noProof/>
        </w:rPr>
        <w:t xml:space="preserve">Genome research </w:t>
      </w:r>
      <w:r>
        <w:rPr>
          <w:noProof/>
        </w:rPr>
        <w:t xml:space="preserve">2002, </w:t>
      </w:r>
      <w:r w:rsidRPr="001E1917">
        <w:rPr>
          <w:b/>
          <w:noProof/>
        </w:rPr>
        <w:t>12</w:t>
      </w:r>
      <w:r>
        <w:rPr>
          <w:noProof/>
        </w:rPr>
        <w:t>(10):1611-1618.</w:t>
      </w:r>
      <w:bookmarkEnd w:id="2604"/>
    </w:p>
    <w:p w14:paraId="44A75716" w14:textId="77777777" w:rsidR="001E1917" w:rsidRDefault="001E1917" w:rsidP="001E1917">
      <w:pPr>
        <w:ind w:left="720" w:hanging="720"/>
        <w:rPr>
          <w:noProof/>
        </w:rPr>
      </w:pPr>
      <w:bookmarkStart w:id="2605" w:name="_ENREF_59"/>
      <w:r>
        <w:rPr>
          <w:noProof/>
        </w:rPr>
        <w:t>59.</w:t>
      </w:r>
      <w:r>
        <w:rPr>
          <w:noProof/>
        </w:rPr>
        <w:tab/>
        <w:t xml:space="preserve">Talevich E, Invergo BM, Cock PJ, Chapman BA: </w:t>
      </w:r>
      <w:r w:rsidRPr="001E1917">
        <w:rPr>
          <w:b/>
          <w:noProof/>
        </w:rPr>
        <w:t>Bio.Phylo: a unified toolkit for processing, analyzing and visualizing phylogenetic trees in Biopython</w:t>
      </w:r>
      <w:r>
        <w:rPr>
          <w:noProof/>
        </w:rPr>
        <w:t xml:space="preserve">. </w:t>
      </w:r>
      <w:r w:rsidRPr="001E1917">
        <w:rPr>
          <w:i/>
          <w:noProof/>
        </w:rPr>
        <w:t xml:space="preserve">BMC Bioinformatics </w:t>
      </w:r>
      <w:r>
        <w:rPr>
          <w:noProof/>
        </w:rPr>
        <w:t xml:space="preserve">2012, </w:t>
      </w:r>
      <w:r w:rsidRPr="001E1917">
        <w:rPr>
          <w:b/>
          <w:noProof/>
        </w:rPr>
        <w:t>13</w:t>
      </w:r>
      <w:r>
        <w:rPr>
          <w:noProof/>
        </w:rPr>
        <w:t>:209.</w:t>
      </w:r>
      <w:bookmarkEnd w:id="2605"/>
    </w:p>
    <w:p w14:paraId="62C4B73D" w14:textId="77777777" w:rsidR="001E1917" w:rsidRDefault="001E1917" w:rsidP="001E1917">
      <w:pPr>
        <w:ind w:left="720" w:hanging="720"/>
        <w:rPr>
          <w:noProof/>
        </w:rPr>
      </w:pPr>
      <w:bookmarkStart w:id="2606" w:name="_ENREF_60"/>
      <w:r>
        <w:rPr>
          <w:noProof/>
        </w:rPr>
        <w:t>60.</w:t>
      </w:r>
      <w:r>
        <w:rPr>
          <w:noProof/>
        </w:rPr>
        <w:tab/>
        <w:t>Cock PJ, Antao T, Chang JT, Chapman BA, Cox CJ, Dalke A, Friedberg I, Hamelryck T, Kauff F, Wilczynski B</w:t>
      </w:r>
      <w:r w:rsidRPr="001E1917">
        <w:rPr>
          <w:i/>
          <w:noProof/>
        </w:rPr>
        <w:t xml:space="preserve"> et al</w:t>
      </w:r>
      <w:r>
        <w:rPr>
          <w:noProof/>
        </w:rPr>
        <w:t xml:space="preserve">: </w:t>
      </w:r>
      <w:r w:rsidRPr="001E1917">
        <w:rPr>
          <w:b/>
          <w:noProof/>
        </w:rPr>
        <w:t>Biopython: freely available Python tools for computational molecular biology and bioinformatics</w:t>
      </w:r>
      <w:r>
        <w:rPr>
          <w:noProof/>
        </w:rPr>
        <w:t xml:space="preserve">. </w:t>
      </w:r>
      <w:r w:rsidRPr="001E1917">
        <w:rPr>
          <w:i/>
          <w:noProof/>
        </w:rPr>
        <w:t xml:space="preserve">Bioinformatics </w:t>
      </w:r>
      <w:r>
        <w:rPr>
          <w:noProof/>
        </w:rPr>
        <w:t xml:space="preserve">2009, </w:t>
      </w:r>
      <w:r w:rsidRPr="001E1917">
        <w:rPr>
          <w:b/>
          <w:noProof/>
        </w:rPr>
        <w:t>25</w:t>
      </w:r>
      <w:r>
        <w:rPr>
          <w:noProof/>
        </w:rPr>
        <w:t>(11):1422-1423.</w:t>
      </w:r>
      <w:bookmarkEnd w:id="2606"/>
    </w:p>
    <w:p w14:paraId="2FB68D9B" w14:textId="77777777" w:rsidR="001E1917" w:rsidRDefault="001E1917" w:rsidP="001E1917">
      <w:pPr>
        <w:ind w:left="720" w:hanging="720"/>
        <w:rPr>
          <w:noProof/>
        </w:rPr>
      </w:pPr>
      <w:bookmarkStart w:id="2607" w:name="_ENREF_61"/>
      <w:r>
        <w:rPr>
          <w:noProof/>
        </w:rPr>
        <w:t>61.</w:t>
      </w:r>
      <w:r>
        <w:rPr>
          <w:noProof/>
        </w:rPr>
        <w:tab/>
        <w:t>Gevers D, Cohan FM, Lawrence JG, Spratt BG, Coenye T, Feil EJ, Stackebrandt E, Van de Peer Y, Vandamme P, Thompson FL</w:t>
      </w:r>
      <w:r w:rsidRPr="001E1917">
        <w:rPr>
          <w:i/>
          <w:noProof/>
        </w:rPr>
        <w:t xml:space="preserve"> et al</w:t>
      </w:r>
      <w:r>
        <w:rPr>
          <w:noProof/>
        </w:rPr>
        <w:t xml:space="preserve">: </w:t>
      </w:r>
      <w:r w:rsidRPr="001E1917">
        <w:rPr>
          <w:b/>
          <w:noProof/>
        </w:rPr>
        <w:t>Opinion: Re-evaluating prokaryotic species</w:t>
      </w:r>
      <w:r>
        <w:rPr>
          <w:noProof/>
        </w:rPr>
        <w:t xml:space="preserve">. </w:t>
      </w:r>
      <w:r w:rsidRPr="001E1917">
        <w:rPr>
          <w:i/>
          <w:noProof/>
        </w:rPr>
        <w:t xml:space="preserve">Nat Rev Microbiol </w:t>
      </w:r>
      <w:r>
        <w:rPr>
          <w:noProof/>
        </w:rPr>
        <w:t xml:space="preserve">2005, </w:t>
      </w:r>
      <w:r w:rsidRPr="001E1917">
        <w:rPr>
          <w:b/>
          <w:noProof/>
        </w:rPr>
        <w:t>3</w:t>
      </w:r>
      <w:r>
        <w:rPr>
          <w:noProof/>
        </w:rPr>
        <w:t>(9):733-739.</w:t>
      </w:r>
      <w:bookmarkEnd w:id="2607"/>
    </w:p>
    <w:p w14:paraId="0963431C" w14:textId="77777777" w:rsidR="001E1917" w:rsidRDefault="001E1917" w:rsidP="001E1917">
      <w:pPr>
        <w:ind w:left="720" w:hanging="720"/>
        <w:rPr>
          <w:noProof/>
        </w:rPr>
      </w:pPr>
      <w:bookmarkStart w:id="2608" w:name="_ENREF_62"/>
      <w:r>
        <w:rPr>
          <w:noProof/>
        </w:rPr>
        <w:t>62.</w:t>
      </w:r>
      <w:r>
        <w:rPr>
          <w:noProof/>
        </w:rPr>
        <w:tab/>
        <w:t xml:space="preserve">Priest FG, Barker M, Baillie LW, Holmes EC, Maiden MC: </w:t>
      </w:r>
      <w:r w:rsidRPr="001E1917">
        <w:rPr>
          <w:b/>
          <w:noProof/>
        </w:rPr>
        <w:t xml:space="preserve">Population structure and evolution of the </w:t>
      </w:r>
      <w:r w:rsidRPr="001E1917">
        <w:rPr>
          <w:b/>
          <w:i/>
          <w:noProof/>
        </w:rPr>
        <w:t xml:space="preserve">Bacillus cereus </w:t>
      </w:r>
      <w:r w:rsidRPr="001E1917">
        <w:rPr>
          <w:b/>
          <w:noProof/>
        </w:rPr>
        <w:t>group</w:t>
      </w:r>
      <w:r>
        <w:rPr>
          <w:noProof/>
        </w:rPr>
        <w:t xml:space="preserve">. </w:t>
      </w:r>
      <w:r w:rsidRPr="001E1917">
        <w:rPr>
          <w:i/>
          <w:noProof/>
        </w:rPr>
        <w:t xml:space="preserve">J Bacteriol </w:t>
      </w:r>
      <w:r>
        <w:rPr>
          <w:noProof/>
        </w:rPr>
        <w:t xml:space="preserve">2004, </w:t>
      </w:r>
      <w:r w:rsidRPr="001E1917">
        <w:rPr>
          <w:b/>
          <w:noProof/>
        </w:rPr>
        <w:t>186</w:t>
      </w:r>
      <w:r>
        <w:rPr>
          <w:noProof/>
        </w:rPr>
        <w:t>(23):7959-7970.</w:t>
      </w:r>
      <w:bookmarkEnd w:id="2608"/>
    </w:p>
    <w:p w14:paraId="40124DCE" w14:textId="77777777" w:rsidR="001E1917" w:rsidRDefault="001E1917" w:rsidP="001E1917">
      <w:pPr>
        <w:ind w:left="720" w:hanging="720"/>
        <w:rPr>
          <w:noProof/>
        </w:rPr>
      </w:pPr>
      <w:bookmarkStart w:id="2609" w:name="_ENREF_63"/>
      <w:r>
        <w:rPr>
          <w:noProof/>
        </w:rPr>
        <w:t>63.</w:t>
      </w:r>
      <w:r>
        <w:rPr>
          <w:noProof/>
        </w:rPr>
        <w:tab/>
        <w:t xml:space="preserve">Vilas-Boas GT, Peruca AP, Arantes OM: </w:t>
      </w:r>
      <w:r w:rsidRPr="001E1917">
        <w:rPr>
          <w:b/>
          <w:noProof/>
        </w:rPr>
        <w:t xml:space="preserve">Biology and taxonomy of </w:t>
      </w:r>
      <w:r w:rsidRPr="001E1917">
        <w:rPr>
          <w:b/>
          <w:i/>
          <w:noProof/>
        </w:rPr>
        <w:t>Bacillus cereus</w:t>
      </w:r>
      <w:r w:rsidRPr="001E1917">
        <w:rPr>
          <w:b/>
          <w:noProof/>
        </w:rPr>
        <w:t xml:space="preserve">, </w:t>
      </w:r>
      <w:r w:rsidRPr="001E1917">
        <w:rPr>
          <w:b/>
          <w:i/>
          <w:noProof/>
        </w:rPr>
        <w:t>Bacillus anthracis</w:t>
      </w:r>
      <w:r w:rsidRPr="001E1917">
        <w:rPr>
          <w:b/>
          <w:noProof/>
        </w:rPr>
        <w:t xml:space="preserve">, and </w:t>
      </w:r>
      <w:r w:rsidRPr="001E1917">
        <w:rPr>
          <w:b/>
          <w:i/>
          <w:noProof/>
        </w:rPr>
        <w:t>Bacillus thuringiensis</w:t>
      </w:r>
      <w:r>
        <w:rPr>
          <w:noProof/>
        </w:rPr>
        <w:t xml:space="preserve">. </w:t>
      </w:r>
      <w:r w:rsidRPr="001E1917">
        <w:rPr>
          <w:i/>
          <w:noProof/>
        </w:rPr>
        <w:t xml:space="preserve">Can J Microbiol </w:t>
      </w:r>
      <w:r>
        <w:rPr>
          <w:noProof/>
        </w:rPr>
        <w:t xml:space="preserve">2007, </w:t>
      </w:r>
      <w:r w:rsidRPr="001E1917">
        <w:rPr>
          <w:b/>
          <w:noProof/>
        </w:rPr>
        <w:t>53</w:t>
      </w:r>
      <w:r>
        <w:rPr>
          <w:noProof/>
        </w:rPr>
        <w:t>(6):673-687.</w:t>
      </w:r>
      <w:bookmarkEnd w:id="2609"/>
    </w:p>
    <w:p w14:paraId="193FC05D" w14:textId="77777777" w:rsidR="001E1917" w:rsidRDefault="001E1917" w:rsidP="001E1917">
      <w:pPr>
        <w:ind w:left="720" w:hanging="720"/>
        <w:rPr>
          <w:noProof/>
        </w:rPr>
      </w:pPr>
      <w:bookmarkStart w:id="2610" w:name="_ENREF_64"/>
      <w:r>
        <w:rPr>
          <w:noProof/>
        </w:rPr>
        <w:t>64.</w:t>
      </w:r>
      <w:r>
        <w:rPr>
          <w:noProof/>
        </w:rPr>
        <w:tab/>
        <w:t xml:space="preserve">Priest FG, Kaji DA, Rosato YB, Canhos VP: </w:t>
      </w:r>
      <w:r w:rsidRPr="001E1917">
        <w:rPr>
          <w:b/>
          <w:noProof/>
        </w:rPr>
        <w:t xml:space="preserve">Characterization of </w:t>
      </w:r>
      <w:r w:rsidRPr="001E1917">
        <w:rPr>
          <w:b/>
          <w:i/>
          <w:noProof/>
        </w:rPr>
        <w:t xml:space="preserve">Bacillus thuringiensis </w:t>
      </w:r>
      <w:r w:rsidRPr="001E1917">
        <w:rPr>
          <w:b/>
          <w:noProof/>
        </w:rPr>
        <w:t>and related bacteria by ribosomal RNA gene restriction fragment length polymorphisms</w:t>
      </w:r>
      <w:r>
        <w:rPr>
          <w:noProof/>
        </w:rPr>
        <w:t xml:space="preserve">. </w:t>
      </w:r>
      <w:r w:rsidRPr="001E1917">
        <w:rPr>
          <w:i/>
          <w:noProof/>
        </w:rPr>
        <w:t xml:space="preserve">Microbiology </w:t>
      </w:r>
      <w:r>
        <w:rPr>
          <w:noProof/>
        </w:rPr>
        <w:t xml:space="preserve">1994, </w:t>
      </w:r>
      <w:r w:rsidRPr="001E1917">
        <w:rPr>
          <w:b/>
          <w:noProof/>
        </w:rPr>
        <w:t>140 ( Pt 5)</w:t>
      </w:r>
      <w:r>
        <w:rPr>
          <w:noProof/>
        </w:rPr>
        <w:t>:1015-1022.</w:t>
      </w:r>
      <w:bookmarkEnd w:id="2610"/>
    </w:p>
    <w:p w14:paraId="3DC3722C" w14:textId="77777777" w:rsidR="001E1917" w:rsidRDefault="001E1917" w:rsidP="001E1917">
      <w:pPr>
        <w:ind w:left="720" w:hanging="720"/>
        <w:rPr>
          <w:noProof/>
        </w:rPr>
      </w:pPr>
      <w:bookmarkStart w:id="2611" w:name="_ENREF_65"/>
      <w:r>
        <w:rPr>
          <w:noProof/>
        </w:rPr>
        <w:t>65.</w:t>
      </w:r>
      <w:r>
        <w:rPr>
          <w:noProof/>
        </w:rPr>
        <w:tab/>
        <w:t xml:space="preserve">Goto K, Omura T, Hara Y, Sadaie Y: </w:t>
      </w:r>
      <w:r w:rsidRPr="001E1917">
        <w:rPr>
          <w:b/>
          <w:noProof/>
        </w:rPr>
        <w:t xml:space="preserve">Application of the partial 16S rDNA sequence as an index for rapid identification of species in the genus </w:t>
      </w:r>
      <w:r w:rsidRPr="001E1917">
        <w:rPr>
          <w:b/>
          <w:i/>
          <w:noProof/>
        </w:rPr>
        <w:t>Bacillus</w:t>
      </w:r>
      <w:r>
        <w:rPr>
          <w:noProof/>
        </w:rPr>
        <w:t xml:space="preserve">. </w:t>
      </w:r>
      <w:r w:rsidRPr="001E1917">
        <w:rPr>
          <w:i/>
          <w:noProof/>
        </w:rPr>
        <w:t xml:space="preserve">J Gen Appl Microbiol </w:t>
      </w:r>
      <w:r>
        <w:rPr>
          <w:noProof/>
        </w:rPr>
        <w:t xml:space="preserve">2000, </w:t>
      </w:r>
      <w:r w:rsidRPr="001E1917">
        <w:rPr>
          <w:b/>
          <w:noProof/>
        </w:rPr>
        <w:t>46</w:t>
      </w:r>
      <w:r>
        <w:rPr>
          <w:noProof/>
        </w:rPr>
        <w:t>(1):1-8.</w:t>
      </w:r>
      <w:bookmarkEnd w:id="2611"/>
    </w:p>
    <w:p w14:paraId="0DFFD947" w14:textId="77777777" w:rsidR="001E1917" w:rsidRDefault="001E1917" w:rsidP="001E1917">
      <w:pPr>
        <w:ind w:left="720" w:hanging="720"/>
        <w:rPr>
          <w:noProof/>
        </w:rPr>
      </w:pPr>
      <w:bookmarkStart w:id="2612" w:name="_ENREF_66"/>
      <w:r>
        <w:rPr>
          <w:noProof/>
        </w:rPr>
        <w:t>66.</w:t>
      </w:r>
      <w:r>
        <w:rPr>
          <w:noProof/>
        </w:rPr>
        <w:tab/>
        <w:t xml:space="preserve">Xu D, Cote JC: </w:t>
      </w:r>
      <w:r w:rsidRPr="001E1917">
        <w:rPr>
          <w:b/>
          <w:noProof/>
        </w:rPr>
        <w:t xml:space="preserve">Phylogenetic relationships between </w:t>
      </w:r>
      <w:r w:rsidRPr="001E1917">
        <w:rPr>
          <w:b/>
          <w:i/>
          <w:noProof/>
        </w:rPr>
        <w:t xml:space="preserve">Bacillus </w:t>
      </w:r>
      <w:r w:rsidRPr="001E1917">
        <w:rPr>
          <w:b/>
          <w:noProof/>
        </w:rPr>
        <w:t>species and related genera inferred from comparison of 3' end 16S rDNA and 5' end 16S-23S ITS nucleotide sequences</w:t>
      </w:r>
      <w:r>
        <w:rPr>
          <w:noProof/>
        </w:rPr>
        <w:t xml:space="preserve">. </w:t>
      </w:r>
      <w:r w:rsidRPr="001E1917">
        <w:rPr>
          <w:i/>
          <w:noProof/>
        </w:rPr>
        <w:t xml:space="preserve">Int J Syst Evol Microbiol </w:t>
      </w:r>
      <w:r>
        <w:rPr>
          <w:noProof/>
        </w:rPr>
        <w:t xml:space="preserve">2003, </w:t>
      </w:r>
      <w:r w:rsidRPr="001E1917">
        <w:rPr>
          <w:b/>
          <w:noProof/>
        </w:rPr>
        <w:t>53</w:t>
      </w:r>
      <w:r>
        <w:rPr>
          <w:noProof/>
        </w:rPr>
        <w:t>(Pt 3):695-704.</w:t>
      </w:r>
      <w:bookmarkEnd w:id="2612"/>
    </w:p>
    <w:p w14:paraId="2B3F43B9" w14:textId="77777777" w:rsidR="001E1917" w:rsidRDefault="001E1917" w:rsidP="001E1917">
      <w:pPr>
        <w:ind w:left="720" w:hanging="720"/>
        <w:rPr>
          <w:noProof/>
        </w:rPr>
      </w:pPr>
      <w:bookmarkStart w:id="2613" w:name="_ENREF_67"/>
      <w:r>
        <w:rPr>
          <w:noProof/>
        </w:rPr>
        <w:t>67.</w:t>
      </w:r>
      <w:r>
        <w:rPr>
          <w:noProof/>
        </w:rPr>
        <w:tab/>
        <w:t xml:space="preserve">Cole JR, Chai B, Farris RJ, Wang Q, Kulam-Syed-Mohideen AS, McGarrell DM, Bandela AM, Cardenas E, Garrity GM, Tiedje JM: </w:t>
      </w:r>
      <w:r w:rsidRPr="001E1917">
        <w:rPr>
          <w:b/>
          <w:noProof/>
        </w:rPr>
        <w:t>The ribosomal database project (RDP-II): introducing myRDP space and quality controlled public data</w:t>
      </w:r>
      <w:r>
        <w:rPr>
          <w:noProof/>
        </w:rPr>
        <w:t xml:space="preserve">. </w:t>
      </w:r>
      <w:r w:rsidRPr="001E1917">
        <w:rPr>
          <w:i/>
          <w:noProof/>
        </w:rPr>
        <w:t xml:space="preserve">Nucleic Acids Res </w:t>
      </w:r>
      <w:r>
        <w:rPr>
          <w:noProof/>
        </w:rPr>
        <w:t xml:space="preserve">2007, </w:t>
      </w:r>
      <w:r w:rsidRPr="001E1917">
        <w:rPr>
          <w:b/>
          <w:noProof/>
        </w:rPr>
        <w:t>35</w:t>
      </w:r>
      <w:r>
        <w:rPr>
          <w:noProof/>
        </w:rPr>
        <w:t>(Database issue):D169-172.</w:t>
      </w:r>
      <w:bookmarkEnd w:id="2613"/>
    </w:p>
    <w:p w14:paraId="3515DC43" w14:textId="77777777" w:rsidR="001E1917" w:rsidRDefault="001E1917" w:rsidP="001E1917">
      <w:pPr>
        <w:ind w:left="720" w:hanging="720"/>
        <w:rPr>
          <w:noProof/>
        </w:rPr>
      </w:pPr>
      <w:bookmarkStart w:id="2614" w:name="_ENREF_68"/>
      <w:r>
        <w:rPr>
          <w:noProof/>
        </w:rPr>
        <w:t>68.</w:t>
      </w:r>
      <w:r>
        <w:rPr>
          <w:noProof/>
        </w:rPr>
        <w:tab/>
        <w:t xml:space="preserve">Swofford DL: </w:t>
      </w:r>
      <w:r w:rsidRPr="001E1917">
        <w:rPr>
          <w:b/>
          <w:noProof/>
        </w:rPr>
        <w:t>PAUP*. Phylogennetic Analysis Using Parsimony(* and Other Methods). Version 4.</w:t>
      </w:r>
      <w:r>
        <w:rPr>
          <w:noProof/>
        </w:rPr>
        <w:t xml:space="preserve"> In</w:t>
      </w:r>
      <w:r w:rsidRPr="001E1917">
        <w:rPr>
          <w:i/>
          <w:noProof/>
        </w:rPr>
        <w:t>.</w:t>
      </w:r>
      <w:r>
        <w:rPr>
          <w:noProof/>
        </w:rPr>
        <w:t xml:space="preserve"> Sunderland, Massachusetts: Sinauer Assocates; 2002.</w:t>
      </w:r>
      <w:bookmarkEnd w:id="2614"/>
    </w:p>
    <w:p w14:paraId="22AFB7D4" w14:textId="77777777" w:rsidR="001E1917" w:rsidRDefault="001E1917" w:rsidP="001E1917">
      <w:pPr>
        <w:ind w:left="720" w:hanging="720"/>
        <w:rPr>
          <w:noProof/>
        </w:rPr>
      </w:pPr>
      <w:bookmarkStart w:id="2615" w:name="_ENREF_69"/>
      <w:r>
        <w:rPr>
          <w:noProof/>
        </w:rPr>
        <w:t>69.</w:t>
      </w:r>
      <w:r>
        <w:rPr>
          <w:noProof/>
        </w:rPr>
        <w:tab/>
        <w:t xml:space="preserve">Ronquist F, Huelsenbeck JP: </w:t>
      </w:r>
      <w:r w:rsidRPr="001E1917">
        <w:rPr>
          <w:b/>
          <w:noProof/>
        </w:rPr>
        <w:t>MrBayes 3: Bayesian phylogenetic inference under mixed models</w:t>
      </w:r>
      <w:r>
        <w:rPr>
          <w:noProof/>
        </w:rPr>
        <w:t xml:space="preserve">. </w:t>
      </w:r>
      <w:r w:rsidRPr="001E1917">
        <w:rPr>
          <w:i/>
          <w:noProof/>
        </w:rPr>
        <w:t xml:space="preserve">Bioinformatics </w:t>
      </w:r>
      <w:r>
        <w:rPr>
          <w:noProof/>
        </w:rPr>
        <w:t xml:space="preserve">2003, </w:t>
      </w:r>
      <w:r w:rsidRPr="001E1917">
        <w:rPr>
          <w:b/>
          <w:noProof/>
        </w:rPr>
        <w:t>19</w:t>
      </w:r>
      <w:r>
        <w:rPr>
          <w:noProof/>
        </w:rPr>
        <w:t>(12):1572-1574.</w:t>
      </w:r>
      <w:bookmarkEnd w:id="2615"/>
    </w:p>
    <w:p w14:paraId="4A2C106A" w14:textId="77777777" w:rsidR="001E1917" w:rsidRDefault="001E1917" w:rsidP="001E1917">
      <w:pPr>
        <w:ind w:left="720" w:hanging="720"/>
        <w:rPr>
          <w:noProof/>
        </w:rPr>
      </w:pPr>
      <w:bookmarkStart w:id="2616" w:name="_ENREF_70"/>
      <w:r>
        <w:rPr>
          <w:noProof/>
        </w:rPr>
        <w:t>70.</w:t>
      </w:r>
      <w:r>
        <w:rPr>
          <w:noProof/>
        </w:rPr>
        <w:tab/>
        <w:t xml:space="preserve">Huelsenbeck JP, Ronquist F: </w:t>
      </w:r>
      <w:r w:rsidRPr="001E1917">
        <w:rPr>
          <w:b/>
          <w:noProof/>
        </w:rPr>
        <w:t>MRBAYES: Bayesian inference of phylogenetic trees</w:t>
      </w:r>
      <w:r>
        <w:rPr>
          <w:noProof/>
        </w:rPr>
        <w:t xml:space="preserve">. </w:t>
      </w:r>
      <w:r w:rsidRPr="001E1917">
        <w:rPr>
          <w:i/>
          <w:noProof/>
        </w:rPr>
        <w:t xml:space="preserve">Bioinformatics </w:t>
      </w:r>
      <w:r>
        <w:rPr>
          <w:noProof/>
        </w:rPr>
        <w:t xml:space="preserve">2001, </w:t>
      </w:r>
      <w:r w:rsidRPr="001E1917">
        <w:rPr>
          <w:b/>
          <w:noProof/>
        </w:rPr>
        <w:t>17</w:t>
      </w:r>
      <w:r>
        <w:rPr>
          <w:noProof/>
        </w:rPr>
        <w:t>(8):754-755.</w:t>
      </w:r>
      <w:bookmarkEnd w:id="2616"/>
    </w:p>
    <w:p w14:paraId="177E8887" w14:textId="77777777" w:rsidR="001E1917" w:rsidRDefault="001E1917" w:rsidP="001E1917">
      <w:pPr>
        <w:ind w:left="720" w:hanging="720"/>
        <w:rPr>
          <w:noProof/>
        </w:rPr>
      </w:pPr>
      <w:bookmarkStart w:id="2617" w:name="_ENREF_71"/>
      <w:r>
        <w:rPr>
          <w:noProof/>
        </w:rPr>
        <w:t>71.</w:t>
      </w:r>
      <w:r>
        <w:rPr>
          <w:noProof/>
        </w:rPr>
        <w:tab/>
        <w:t xml:space="preserve">Li W-H: </w:t>
      </w:r>
      <w:r w:rsidRPr="001E1917">
        <w:rPr>
          <w:b/>
          <w:noProof/>
        </w:rPr>
        <w:t>Molecular Evolution</w:t>
      </w:r>
      <w:r>
        <w:rPr>
          <w:noProof/>
        </w:rPr>
        <w:t>. Sunderland, Massachusetts: Sinauer Associates; 1997.</w:t>
      </w:r>
      <w:bookmarkEnd w:id="2617"/>
    </w:p>
    <w:p w14:paraId="6C486A99" w14:textId="77777777" w:rsidR="001E1917" w:rsidRDefault="001E1917" w:rsidP="001E1917">
      <w:pPr>
        <w:ind w:left="720" w:hanging="720"/>
        <w:rPr>
          <w:noProof/>
        </w:rPr>
      </w:pPr>
      <w:bookmarkStart w:id="2618" w:name="_ENREF_72"/>
      <w:r>
        <w:rPr>
          <w:noProof/>
        </w:rPr>
        <w:t>72.</w:t>
      </w:r>
      <w:r>
        <w:rPr>
          <w:noProof/>
        </w:rPr>
        <w:tab/>
        <w:t xml:space="preserve">Rannala B, Yang Z: </w:t>
      </w:r>
      <w:r w:rsidRPr="001E1917">
        <w:rPr>
          <w:b/>
          <w:noProof/>
        </w:rPr>
        <w:t>Phylogenetic inference using whole genomes</w:t>
      </w:r>
      <w:r>
        <w:rPr>
          <w:noProof/>
        </w:rPr>
        <w:t xml:space="preserve">. </w:t>
      </w:r>
      <w:r w:rsidRPr="001E1917">
        <w:rPr>
          <w:i/>
          <w:noProof/>
        </w:rPr>
        <w:t xml:space="preserve">Annu Rev Genomics Hum Genet </w:t>
      </w:r>
      <w:r>
        <w:rPr>
          <w:noProof/>
        </w:rPr>
        <w:t xml:space="preserve">2008, </w:t>
      </w:r>
      <w:r w:rsidRPr="001E1917">
        <w:rPr>
          <w:b/>
          <w:noProof/>
        </w:rPr>
        <w:t>9</w:t>
      </w:r>
      <w:r>
        <w:rPr>
          <w:noProof/>
        </w:rPr>
        <w:t>:217-231.</w:t>
      </w:r>
      <w:bookmarkEnd w:id="2618"/>
    </w:p>
    <w:p w14:paraId="312E5B55" w14:textId="77777777" w:rsidR="001E1917" w:rsidRDefault="001E1917" w:rsidP="001E1917">
      <w:pPr>
        <w:ind w:left="720" w:hanging="720"/>
        <w:rPr>
          <w:noProof/>
        </w:rPr>
      </w:pPr>
      <w:bookmarkStart w:id="2619" w:name="_ENREF_73"/>
      <w:r>
        <w:rPr>
          <w:noProof/>
        </w:rPr>
        <w:t>73.</w:t>
      </w:r>
      <w:r>
        <w:rPr>
          <w:noProof/>
        </w:rPr>
        <w:tab/>
        <w:t>Rasko DA, Ravel J, Okstad OA, Helgason E, Cer RZ, Jiang L, Shores KA, Fouts DE, Tourasse NJ, Angiuoli SV</w:t>
      </w:r>
      <w:r w:rsidRPr="001E1917">
        <w:rPr>
          <w:i/>
          <w:noProof/>
        </w:rPr>
        <w:t xml:space="preserve"> et al</w:t>
      </w:r>
      <w:r>
        <w:rPr>
          <w:noProof/>
        </w:rPr>
        <w:t xml:space="preserve">: </w:t>
      </w:r>
      <w:r w:rsidRPr="001E1917">
        <w:rPr>
          <w:b/>
          <w:noProof/>
        </w:rPr>
        <w:t xml:space="preserve">The genome sequence of </w:t>
      </w:r>
      <w:r w:rsidRPr="001E1917">
        <w:rPr>
          <w:b/>
          <w:i/>
          <w:noProof/>
        </w:rPr>
        <w:t xml:space="preserve">Bacillus cereus </w:t>
      </w:r>
      <w:r w:rsidRPr="001E1917">
        <w:rPr>
          <w:b/>
          <w:noProof/>
        </w:rPr>
        <w:t xml:space="preserve">ATCC 10987 reveals metabolic adaptations and a large plasmid related to </w:t>
      </w:r>
      <w:r w:rsidRPr="001E1917">
        <w:rPr>
          <w:b/>
          <w:i/>
          <w:noProof/>
        </w:rPr>
        <w:t xml:space="preserve">Bacillus anthracis </w:t>
      </w:r>
      <w:r w:rsidRPr="001E1917">
        <w:rPr>
          <w:b/>
          <w:noProof/>
        </w:rPr>
        <w:t>pXO1</w:t>
      </w:r>
      <w:r>
        <w:rPr>
          <w:noProof/>
        </w:rPr>
        <w:t xml:space="preserve">. </w:t>
      </w:r>
      <w:r w:rsidRPr="001E1917">
        <w:rPr>
          <w:i/>
          <w:noProof/>
        </w:rPr>
        <w:t xml:space="preserve">Nucleic Acids Res </w:t>
      </w:r>
      <w:r>
        <w:rPr>
          <w:noProof/>
        </w:rPr>
        <w:t xml:space="preserve">2004, </w:t>
      </w:r>
      <w:r w:rsidRPr="001E1917">
        <w:rPr>
          <w:b/>
          <w:noProof/>
        </w:rPr>
        <w:t>32</w:t>
      </w:r>
      <w:r>
        <w:rPr>
          <w:noProof/>
        </w:rPr>
        <w:t>(3):977-988.</w:t>
      </w:r>
      <w:bookmarkEnd w:id="2619"/>
    </w:p>
    <w:p w14:paraId="5A728725" w14:textId="77777777" w:rsidR="001E1917" w:rsidRDefault="001E1917" w:rsidP="001E1917">
      <w:pPr>
        <w:ind w:left="720" w:hanging="720"/>
        <w:rPr>
          <w:noProof/>
        </w:rPr>
      </w:pPr>
      <w:bookmarkStart w:id="2620" w:name="_ENREF_74"/>
      <w:r>
        <w:rPr>
          <w:noProof/>
        </w:rPr>
        <w:t>74.</w:t>
      </w:r>
      <w:r>
        <w:rPr>
          <w:noProof/>
        </w:rPr>
        <w:tab/>
        <w:t>Han CS, Xie G, Challacombe JF, Altherr MR, Bhotika SS, Brown N, Bruce D, Campbell CS, Campbell ML, Chen J</w:t>
      </w:r>
      <w:r w:rsidRPr="001E1917">
        <w:rPr>
          <w:i/>
          <w:noProof/>
        </w:rPr>
        <w:t xml:space="preserve"> et al</w:t>
      </w:r>
      <w:r>
        <w:rPr>
          <w:noProof/>
        </w:rPr>
        <w:t xml:space="preserve">: </w:t>
      </w:r>
      <w:r w:rsidRPr="001E1917">
        <w:rPr>
          <w:b/>
          <w:noProof/>
        </w:rPr>
        <w:t xml:space="preserve">Pathogenomic sequence analysis of </w:t>
      </w:r>
      <w:r w:rsidRPr="001E1917">
        <w:rPr>
          <w:b/>
          <w:i/>
          <w:noProof/>
        </w:rPr>
        <w:t xml:space="preserve">Bacillus cereus </w:t>
      </w:r>
      <w:r w:rsidRPr="001E1917">
        <w:rPr>
          <w:b/>
          <w:noProof/>
        </w:rPr>
        <w:t xml:space="preserve">and </w:t>
      </w:r>
      <w:r w:rsidRPr="001E1917">
        <w:rPr>
          <w:b/>
          <w:i/>
          <w:noProof/>
        </w:rPr>
        <w:t xml:space="preserve">Bacillus thuringiensis </w:t>
      </w:r>
      <w:r w:rsidRPr="001E1917">
        <w:rPr>
          <w:b/>
          <w:noProof/>
        </w:rPr>
        <w:t xml:space="preserve">isolates closely related to </w:t>
      </w:r>
      <w:r w:rsidRPr="001E1917">
        <w:rPr>
          <w:b/>
          <w:i/>
          <w:noProof/>
        </w:rPr>
        <w:t>Bacillus anthracis</w:t>
      </w:r>
      <w:r>
        <w:rPr>
          <w:noProof/>
        </w:rPr>
        <w:t xml:space="preserve">. </w:t>
      </w:r>
      <w:r w:rsidRPr="001E1917">
        <w:rPr>
          <w:i/>
          <w:noProof/>
        </w:rPr>
        <w:t xml:space="preserve">J Bacteriol </w:t>
      </w:r>
      <w:r>
        <w:rPr>
          <w:noProof/>
        </w:rPr>
        <w:t xml:space="preserve">2006, </w:t>
      </w:r>
      <w:r w:rsidRPr="001E1917">
        <w:rPr>
          <w:b/>
          <w:noProof/>
        </w:rPr>
        <w:t>188</w:t>
      </w:r>
      <w:r>
        <w:rPr>
          <w:noProof/>
        </w:rPr>
        <w:t>(9):3382-3390.</w:t>
      </w:r>
      <w:bookmarkEnd w:id="2620"/>
    </w:p>
    <w:p w14:paraId="76B78A47" w14:textId="77777777" w:rsidR="001E1917" w:rsidRDefault="001E1917" w:rsidP="001E1917">
      <w:pPr>
        <w:ind w:left="720" w:hanging="720"/>
        <w:rPr>
          <w:noProof/>
        </w:rPr>
      </w:pPr>
      <w:bookmarkStart w:id="2621" w:name="_ENREF_75"/>
      <w:r>
        <w:rPr>
          <w:noProof/>
        </w:rPr>
        <w:t>75.</w:t>
      </w:r>
      <w:r>
        <w:rPr>
          <w:noProof/>
        </w:rPr>
        <w:tab/>
        <w:t xml:space="preserve">Shimodaira H, Hasegawa M: </w:t>
      </w:r>
      <w:r w:rsidRPr="001E1917">
        <w:rPr>
          <w:b/>
          <w:noProof/>
        </w:rPr>
        <w:t>CONSEL: for assessing the confidence of phylogenetic tree selection</w:t>
      </w:r>
      <w:r>
        <w:rPr>
          <w:noProof/>
        </w:rPr>
        <w:t xml:space="preserve">. </w:t>
      </w:r>
      <w:r w:rsidRPr="001E1917">
        <w:rPr>
          <w:i/>
          <w:noProof/>
        </w:rPr>
        <w:t xml:space="preserve">Bioinformatics </w:t>
      </w:r>
      <w:r>
        <w:rPr>
          <w:noProof/>
        </w:rPr>
        <w:t xml:space="preserve">2001, </w:t>
      </w:r>
      <w:r w:rsidRPr="001E1917">
        <w:rPr>
          <w:b/>
          <w:noProof/>
        </w:rPr>
        <w:t>17</w:t>
      </w:r>
      <w:r>
        <w:rPr>
          <w:noProof/>
        </w:rPr>
        <w:t>(12):1246-1247.</w:t>
      </w:r>
      <w:bookmarkEnd w:id="2621"/>
    </w:p>
    <w:p w14:paraId="7A40BEF3" w14:textId="77777777" w:rsidR="001E1917" w:rsidRDefault="001E1917" w:rsidP="001E1917">
      <w:pPr>
        <w:ind w:left="720" w:hanging="720"/>
        <w:rPr>
          <w:noProof/>
        </w:rPr>
      </w:pPr>
      <w:bookmarkStart w:id="2622" w:name="_ENREF_76"/>
      <w:r>
        <w:rPr>
          <w:noProof/>
        </w:rPr>
        <w:t>76.</w:t>
      </w:r>
      <w:r>
        <w:rPr>
          <w:noProof/>
        </w:rPr>
        <w:tab/>
        <w:t xml:space="preserve">Kim H, Hahn M, Grabowski P, McPherson DC, Otte MM, Wang R, Ferguson CC, Eichenberger P, Driks A: </w:t>
      </w:r>
      <w:r w:rsidRPr="001E1917">
        <w:rPr>
          <w:b/>
          <w:noProof/>
        </w:rPr>
        <w:t xml:space="preserve">The </w:t>
      </w:r>
      <w:r w:rsidRPr="001E1917">
        <w:rPr>
          <w:b/>
          <w:i/>
          <w:noProof/>
        </w:rPr>
        <w:t xml:space="preserve">Bacillus subtilis </w:t>
      </w:r>
      <w:r w:rsidRPr="001E1917">
        <w:rPr>
          <w:b/>
          <w:noProof/>
        </w:rPr>
        <w:t>spore coat protein interaction network</w:t>
      </w:r>
      <w:r>
        <w:rPr>
          <w:noProof/>
        </w:rPr>
        <w:t xml:space="preserve">. </w:t>
      </w:r>
      <w:r w:rsidRPr="001E1917">
        <w:rPr>
          <w:i/>
          <w:noProof/>
        </w:rPr>
        <w:t xml:space="preserve">Mol Microbiol </w:t>
      </w:r>
      <w:r>
        <w:rPr>
          <w:noProof/>
        </w:rPr>
        <w:t xml:space="preserve">2006, </w:t>
      </w:r>
      <w:r w:rsidRPr="001E1917">
        <w:rPr>
          <w:b/>
          <w:noProof/>
        </w:rPr>
        <w:t>59</w:t>
      </w:r>
      <w:r>
        <w:rPr>
          <w:noProof/>
        </w:rPr>
        <w:t>(2):487-502.</w:t>
      </w:r>
      <w:bookmarkEnd w:id="2622"/>
    </w:p>
    <w:p w14:paraId="20EA658B" w14:textId="77777777" w:rsidR="001E1917" w:rsidRDefault="001E1917" w:rsidP="001E1917">
      <w:pPr>
        <w:ind w:left="720" w:hanging="720"/>
        <w:rPr>
          <w:noProof/>
        </w:rPr>
      </w:pPr>
      <w:bookmarkStart w:id="2623" w:name="_ENREF_77"/>
      <w:r>
        <w:rPr>
          <w:noProof/>
        </w:rPr>
        <w:t>77.</w:t>
      </w:r>
      <w:r>
        <w:rPr>
          <w:noProof/>
        </w:rPr>
        <w:tab/>
        <w:t>Eichenberger P, Fujita M, Jensen ST, Conlon EM, Rudner DZ, Wang ST, Ferguson C, Haga K, Sato T, Liu JS</w:t>
      </w:r>
      <w:r w:rsidRPr="001E1917">
        <w:rPr>
          <w:i/>
          <w:noProof/>
        </w:rPr>
        <w:t xml:space="preserve"> et al</w:t>
      </w:r>
      <w:r>
        <w:rPr>
          <w:noProof/>
        </w:rPr>
        <w:t xml:space="preserve">: </w:t>
      </w:r>
      <w:r w:rsidRPr="001E1917">
        <w:rPr>
          <w:b/>
          <w:noProof/>
        </w:rPr>
        <w:t xml:space="preserve">The program of gene transcription for a single differentiating cell type during sporulation in </w:t>
      </w:r>
      <w:r w:rsidRPr="001E1917">
        <w:rPr>
          <w:b/>
          <w:i/>
          <w:noProof/>
        </w:rPr>
        <w:t>Bacillus subtilis</w:t>
      </w:r>
      <w:r>
        <w:rPr>
          <w:noProof/>
        </w:rPr>
        <w:t xml:space="preserve">. </w:t>
      </w:r>
      <w:r w:rsidRPr="001E1917">
        <w:rPr>
          <w:i/>
          <w:noProof/>
        </w:rPr>
        <w:t xml:space="preserve">PLoS Biol </w:t>
      </w:r>
      <w:r>
        <w:rPr>
          <w:noProof/>
        </w:rPr>
        <w:t xml:space="preserve">2004, </w:t>
      </w:r>
      <w:r w:rsidRPr="001E1917">
        <w:rPr>
          <w:b/>
          <w:noProof/>
        </w:rPr>
        <w:t>2</w:t>
      </w:r>
      <w:r>
        <w:rPr>
          <w:noProof/>
        </w:rPr>
        <w:t>:e328.</w:t>
      </w:r>
      <w:bookmarkEnd w:id="2623"/>
    </w:p>
    <w:p w14:paraId="5B464350" w14:textId="77777777" w:rsidR="001E1917" w:rsidRDefault="001E1917" w:rsidP="001E1917">
      <w:pPr>
        <w:ind w:left="720" w:hanging="720"/>
        <w:rPr>
          <w:noProof/>
        </w:rPr>
      </w:pPr>
      <w:bookmarkStart w:id="2624" w:name="_ENREF_78"/>
      <w:r>
        <w:rPr>
          <w:noProof/>
        </w:rPr>
        <w:t>78.</w:t>
      </w:r>
      <w:r>
        <w:rPr>
          <w:noProof/>
        </w:rPr>
        <w:tab/>
        <w:t>Eichenberger P, Jensen ST, Conlon EM, van Ooij C, Silvaggi J, Gonzalez-Pastor JE, Fujita M, Ben-Yehuda S, Stragier P, Liu JS</w:t>
      </w:r>
      <w:r w:rsidRPr="001E1917">
        <w:rPr>
          <w:i/>
          <w:noProof/>
        </w:rPr>
        <w:t xml:space="preserve"> et al</w:t>
      </w:r>
      <w:r>
        <w:rPr>
          <w:noProof/>
        </w:rPr>
        <w:t xml:space="preserve">: </w:t>
      </w:r>
      <w:r w:rsidRPr="001E1917">
        <w:rPr>
          <w:b/>
          <w:noProof/>
        </w:rPr>
        <w:t xml:space="preserve">The sigmaE regulon and the identification of additional sporulation genes in </w:t>
      </w:r>
      <w:r w:rsidRPr="001E1917">
        <w:rPr>
          <w:b/>
          <w:i/>
          <w:noProof/>
        </w:rPr>
        <w:t>Bacillus subtilis</w:t>
      </w:r>
      <w:r>
        <w:rPr>
          <w:noProof/>
        </w:rPr>
        <w:t xml:space="preserve">. </w:t>
      </w:r>
      <w:r w:rsidRPr="001E1917">
        <w:rPr>
          <w:i/>
          <w:noProof/>
        </w:rPr>
        <w:t xml:space="preserve">J Mol Biol </w:t>
      </w:r>
      <w:r>
        <w:rPr>
          <w:noProof/>
        </w:rPr>
        <w:t xml:space="preserve">2003, </w:t>
      </w:r>
      <w:r w:rsidRPr="001E1917">
        <w:rPr>
          <w:b/>
          <w:noProof/>
        </w:rPr>
        <w:t>327</w:t>
      </w:r>
      <w:r>
        <w:rPr>
          <w:noProof/>
        </w:rPr>
        <w:t>(5):945-972.</w:t>
      </w:r>
      <w:bookmarkEnd w:id="2624"/>
    </w:p>
    <w:p w14:paraId="31912848" w14:textId="77777777" w:rsidR="001E1917" w:rsidRDefault="001E1917" w:rsidP="001E1917">
      <w:pPr>
        <w:ind w:left="720" w:hanging="720"/>
        <w:rPr>
          <w:noProof/>
        </w:rPr>
      </w:pPr>
      <w:bookmarkStart w:id="2625" w:name="_ENREF_79"/>
      <w:r>
        <w:rPr>
          <w:noProof/>
        </w:rPr>
        <w:t>79.</w:t>
      </w:r>
      <w:r>
        <w:rPr>
          <w:noProof/>
        </w:rPr>
        <w:tab/>
        <w:t xml:space="preserve">Fitch WM: </w:t>
      </w:r>
      <w:r w:rsidRPr="001E1917">
        <w:rPr>
          <w:b/>
          <w:noProof/>
        </w:rPr>
        <w:t>Homology a personal view on some of the problems</w:t>
      </w:r>
      <w:r>
        <w:rPr>
          <w:noProof/>
        </w:rPr>
        <w:t xml:space="preserve">. </w:t>
      </w:r>
      <w:r w:rsidRPr="001E1917">
        <w:rPr>
          <w:i/>
          <w:noProof/>
        </w:rPr>
        <w:t xml:space="preserve">Trends Genet </w:t>
      </w:r>
      <w:r>
        <w:rPr>
          <w:noProof/>
        </w:rPr>
        <w:t xml:space="preserve">2000, </w:t>
      </w:r>
      <w:r w:rsidRPr="001E1917">
        <w:rPr>
          <w:b/>
          <w:noProof/>
        </w:rPr>
        <w:t>16</w:t>
      </w:r>
      <w:r>
        <w:rPr>
          <w:noProof/>
        </w:rPr>
        <w:t>(5):227-231.</w:t>
      </w:r>
      <w:bookmarkEnd w:id="2625"/>
    </w:p>
    <w:p w14:paraId="28C3324A" w14:textId="77777777" w:rsidR="001E1917" w:rsidRDefault="001E1917" w:rsidP="001E1917">
      <w:pPr>
        <w:ind w:left="720" w:hanging="720"/>
        <w:rPr>
          <w:noProof/>
        </w:rPr>
      </w:pPr>
      <w:bookmarkStart w:id="2626" w:name="_ENREF_80"/>
      <w:r>
        <w:rPr>
          <w:noProof/>
        </w:rPr>
        <w:t>80.</w:t>
      </w:r>
      <w:r>
        <w:rPr>
          <w:noProof/>
        </w:rPr>
        <w:tab/>
        <w:t xml:space="preserve">Driks A: </w:t>
      </w:r>
      <w:r w:rsidRPr="001E1917">
        <w:rPr>
          <w:b/>
          <w:noProof/>
        </w:rPr>
        <w:t xml:space="preserve">Overview: Development in bacteria: spore formation in </w:t>
      </w:r>
      <w:r w:rsidRPr="001E1917">
        <w:rPr>
          <w:b/>
          <w:i/>
          <w:noProof/>
        </w:rPr>
        <w:t>Bacillus subtilis</w:t>
      </w:r>
      <w:r>
        <w:rPr>
          <w:noProof/>
        </w:rPr>
        <w:t xml:space="preserve">. </w:t>
      </w:r>
      <w:r w:rsidRPr="001E1917">
        <w:rPr>
          <w:i/>
          <w:noProof/>
        </w:rPr>
        <w:t xml:space="preserve">Cell Mol Life Sci </w:t>
      </w:r>
      <w:r>
        <w:rPr>
          <w:noProof/>
        </w:rPr>
        <w:t xml:space="preserve">2002, </w:t>
      </w:r>
      <w:r w:rsidRPr="001E1917">
        <w:rPr>
          <w:b/>
          <w:noProof/>
        </w:rPr>
        <w:t>59</w:t>
      </w:r>
      <w:r>
        <w:rPr>
          <w:noProof/>
        </w:rPr>
        <w:t>(3):389-391.</w:t>
      </w:r>
      <w:bookmarkEnd w:id="2626"/>
    </w:p>
    <w:p w14:paraId="636D1C71" w14:textId="77777777" w:rsidR="001E1917" w:rsidRDefault="001E1917" w:rsidP="001E1917">
      <w:pPr>
        <w:ind w:left="720" w:hanging="720"/>
        <w:rPr>
          <w:noProof/>
        </w:rPr>
      </w:pPr>
      <w:bookmarkStart w:id="2627" w:name="_ENREF_81"/>
      <w:r>
        <w:rPr>
          <w:noProof/>
        </w:rPr>
        <w:t>81.</w:t>
      </w:r>
      <w:r>
        <w:rPr>
          <w:noProof/>
        </w:rPr>
        <w:tab/>
        <w:t xml:space="preserve">Hurst LD: </w:t>
      </w:r>
      <w:r w:rsidRPr="001E1917">
        <w:rPr>
          <w:b/>
          <w:noProof/>
        </w:rPr>
        <w:t>The Ka/Ks ratio: diagnosing the form of sequence evolution</w:t>
      </w:r>
      <w:r>
        <w:rPr>
          <w:noProof/>
        </w:rPr>
        <w:t xml:space="preserve">. </w:t>
      </w:r>
      <w:r w:rsidRPr="001E1917">
        <w:rPr>
          <w:i/>
          <w:noProof/>
        </w:rPr>
        <w:t xml:space="preserve">Trends Genet </w:t>
      </w:r>
      <w:r>
        <w:rPr>
          <w:noProof/>
        </w:rPr>
        <w:t xml:space="preserve">2002, </w:t>
      </w:r>
      <w:r w:rsidRPr="001E1917">
        <w:rPr>
          <w:b/>
          <w:noProof/>
        </w:rPr>
        <w:t>18</w:t>
      </w:r>
      <w:r>
        <w:rPr>
          <w:noProof/>
        </w:rPr>
        <w:t>(9):486.</w:t>
      </w:r>
      <w:bookmarkEnd w:id="2627"/>
    </w:p>
    <w:p w14:paraId="6BE919E7" w14:textId="77777777" w:rsidR="001E1917" w:rsidRDefault="001E1917" w:rsidP="001E1917">
      <w:pPr>
        <w:ind w:left="720" w:hanging="720"/>
        <w:rPr>
          <w:noProof/>
        </w:rPr>
      </w:pPr>
      <w:bookmarkStart w:id="2628" w:name="_ENREF_82"/>
      <w:r>
        <w:rPr>
          <w:noProof/>
        </w:rPr>
        <w:t>82.</w:t>
      </w:r>
      <w:r>
        <w:rPr>
          <w:noProof/>
        </w:rPr>
        <w:tab/>
        <w:t xml:space="preserve">Rocha EP, Smith JM, Hurst LD, Holden MT, Cooper JE, Smith NH, Feil EJ: </w:t>
      </w:r>
      <w:r w:rsidRPr="001E1917">
        <w:rPr>
          <w:b/>
          <w:noProof/>
        </w:rPr>
        <w:t>Comparisons of dN/dS are time dependent for closely related bacterial genomes</w:t>
      </w:r>
      <w:r>
        <w:rPr>
          <w:noProof/>
        </w:rPr>
        <w:t xml:space="preserve">. </w:t>
      </w:r>
      <w:r w:rsidRPr="001E1917">
        <w:rPr>
          <w:i/>
          <w:noProof/>
        </w:rPr>
        <w:t xml:space="preserve">J Theor Biol </w:t>
      </w:r>
      <w:r>
        <w:rPr>
          <w:noProof/>
        </w:rPr>
        <w:t xml:space="preserve">2006, </w:t>
      </w:r>
      <w:r w:rsidRPr="001E1917">
        <w:rPr>
          <w:b/>
          <w:noProof/>
        </w:rPr>
        <w:t>239</w:t>
      </w:r>
      <w:r>
        <w:rPr>
          <w:noProof/>
        </w:rPr>
        <w:t>(2):226-235.</w:t>
      </w:r>
      <w:bookmarkEnd w:id="2628"/>
    </w:p>
    <w:p w14:paraId="6893A09C" w14:textId="77777777" w:rsidR="001E1917" w:rsidRDefault="001E1917" w:rsidP="001E1917">
      <w:pPr>
        <w:ind w:left="720" w:hanging="720"/>
        <w:rPr>
          <w:noProof/>
        </w:rPr>
      </w:pPr>
      <w:bookmarkStart w:id="2629" w:name="_ENREF_83"/>
      <w:r>
        <w:rPr>
          <w:noProof/>
        </w:rPr>
        <w:t>83.</w:t>
      </w:r>
      <w:r>
        <w:rPr>
          <w:noProof/>
        </w:rPr>
        <w:tab/>
        <w:t xml:space="preserve">Lee EH, Hsin J, von Castelmur E, Mayans O, Schulten K: </w:t>
      </w:r>
      <w:r w:rsidRPr="001E1917">
        <w:rPr>
          <w:b/>
          <w:noProof/>
        </w:rPr>
        <w:t>Tertiary and secondary structure elasticity of a six-Ig titin chain</w:t>
      </w:r>
      <w:r>
        <w:rPr>
          <w:noProof/>
        </w:rPr>
        <w:t xml:space="preserve">. </w:t>
      </w:r>
      <w:r w:rsidRPr="001E1917">
        <w:rPr>
          <w:i/>
          <w:noProof/>
        </w:rPr>
        <w:t xml:space="preserve">Biophys J </w:t>
      </w:r>
      <w:r>
        <w:rPr>
          <w:noProof/>
        </w:rPr>
        <w:t xml:space="preserve">2010, </w:t>
      </w:r>
      <w:r w:rsidRPr="001E1917">
        <w:rPr>
          <w:b/>
          <w:noProof/>
        </w:rPr>
        <w:t>98</w:t>
      </w:r>
      <w:r>
        <w:rPr>
          <w:noProof/>
        </w:rPr>
        <w:t>(6):1085-1095.</w:t>
      </w:r>
      <w:bookmarkEnd w:id="2629"/>
    </w:p>
    <w:p w14:paraId="02857DE2" w14:textId="77777777" w:rsidR="001E1917" w:rsidRDefault="001E1917" w:rsidP="001E1917">
      <w:pPr>
        <w:ind w:left="720" w:hanging="720"/>
        <w:rPr>
          <w:noProof/>
        </w:rPr>
      </w:pPr>
      <w:bookmarkStart w:id="2630" w:name="_ENREF_84"/>
      <w:r>
        <w:rPr>
          <w:noProof/>
        </w:rPr>
        <w:t>84.</w:t>
      </w:r>
      <w:r>
        <w:rPr>
          <w:noProof/>
        </w:rPr>
        <w:tab/>
        <w:t xml:space="preserve">Chada VG, Sanstad EA, Wang R, Driks A: </w:t>
      </w:r>
      <w:r w:rsidRPr="001E1917">
        <w:rPr>
          <w:b/>
          <w:noProof/>
        </w:rPr>
        <w:t>Morphogenesis of bacillus spore surfaces</w:t>
      </w:r>
      <w:r>
        <w:rPr>
          <w:noProof/>
        </w:rPr>
        <w:t xml:space="preserve">. </w:t>
      </w:r>
      <w:r w:rsidRPr="001E1917">
        <w:rPr>
          <w:i/>
          <w:noProof/>
        </w:rPr>
        <w:t xml:space="preserve">J Bacteriol </w:t>
      </w:r>
      <w:r>
        <w:rPr>
          <w:noProof/>
        </w:rPr>
        <w:t xml:space="preserve">2003, </w:t>
      </w:r>
      <w:r w:rsidRPr="001E1917">
        <w:rPr>
          <w:b/>
          <w:noProof/>
        </w:rPr>
        <w:t>185</w:t>
      </w:r>
      <w:r>
        <w:rPr>
          <w:noProof/>
        </w:rPr>
        <w:t>(21):6255-6261.</w:t>
      </w:r>
      <w:bookmarkEnd w:id="2630"/>
    </w:p>
    <w:p w14:paraId="563AE838" w14:textId="77777777" w:rsidR="001E1917" w:rsidRDefault="001E1917" w:rsidP="001E1917">
      <w:pPr>
        <w:ind w:left="720" w:hanging="720"/>
        <w:rPr>
          <w:noProof/>
        </w:rPr>
      </w:pPr>
      <w:bookmarkStart w:id="2631" w:name="_ENREF_85"/>
      <w:r>
        <w:rPr>
          <w:noProof/>
        </w:rPr>
        <w:t>85.</w:t>
      </w:r>
      <w:r>
        <w:rPr>
          <w:noProof/>
        </w:rPr>
        <w:tab/>
        <w:t xml:space="preserve">Driks A: </w:t>
      </w:r>
      <w:r w:rsidRPr="001E1917">
        <w:rPr>
          <w:b/>
          <w:noProof/>
        </w:rPr>
        <w:t>The dynamic spore</w:t>
      </w:r>
      <w:r>
        <w:rPr>
          <w:noProof/>
        </w:rPr>
        <w:t xml:space="preserve">. </w:t>
      </w:r>
      <w:r w:rsidRPr="001E1917">
        <w:rPr>
          <w:i/>
          <w:noProof/>
        </w:rPr>
        <w:t xml:space="preserve">Proc Natl Acad Sci U S A </w:t>
      </w:r>
      <w:r>
        <w:rPr>
          <w:noProof/>
        </w:rPr>
        <w:t xml:space="preserve">2003, </w:t>
      </w:r>
      <w:r w:rsidRPr="001E1917">
        <w:rPr>
          <w:b/>
          <w:noProof/>
        </w:rPr>
        <w:t>100</w:t>
      </w:r>
      <w:r>
        <w:rPr>
          <w:noProof/>
        </w:rPr>
        <w:t>(6):3007-3009.</w:t>
      </w:r>
      <w:bookmarkEnd w:id="2631"/>
    </w:p>
    <w:p w14:paraId="2CEB9120" w14:textId="77777777" w:rsidR="001E1917" w:rsidRDefault="001E1917" w:rsidP="001E1917">
      <w:pPr>
        <w:ind w:left="720" w:hanging="720"/>
        <w:rPr>
          <w:noProof/>
        </w:rPr>
      </w:pPr>
      <w:bookmarkStart w:id="2632" w:name="_ENREF_86"/>
      <w:r>
        <w:rPr>
          <w:noProof/>
        </w:rPr>
        <w:t>86.</w:t>
      </w:r>
      <w:r>
        <w:rPr>
          <w:noProof/>
        </w:rPr>
        <w:tab/>
        <w:t xml:space="preserve">Plomp M, Leighton TJ, Wheeler KE, Pitesky ME, Malkin AJ: </w:t>
      </w:r>
      <w:r w:rsidRPr="001E1917">
        <w:rPr>
          <w:b/>
          <w:i/>
          <w:noProof/>
        </w:rPr>
        <w:t>Bacillus atrophaeus</w:t>
      </w:r>
      <w:r w:rsidRPr="001E1917">
        <w:rPr>
          <w:b/>
          <w:noProof/>
        </w:rPr>
        <w:t xml:space="preserve"> outer spore coat assembly and ultrastructure</w:t>
      </w:r>
      <w:r>
        <w:rPr>
          <w:noProof/>
        </w:rPr>
        <w:t xml:space="preserve">. </w:t>
      </w:r>
      <w:r w:rsidRPr="001E1917">
        <w:rPr>
          <w:i/>
          <w:noProof/>
        </w:rPr>
        <w:t xml:space="preserve">Langmuir </w:t>
      </w:r>
      <w:r>
        <w:rPr>
          <w:noProof/>
        </w:rPr>
        <w:t xml:space="preserve">2005, </w:t>
      </w:r>
      <w:r w:rsidRPr="001E1917">
        <w:rPr>
          <w:b/>
          <w:noProof/>
        </w:rPr>
        <w:t>21</w:t>
      </w:r>
      <w:r>
        <w:rPr>
          <w:noProof/>
        </w:rPr>
        <w:t>(23):10710-10716.</w:t>
      </w:r>
      <w:bookmarkEnd w:id="2632"/>
    </w:p>
    <w:p w14:paraId="642B4EDE" w14:textId="77777777" w:rsidR="001E1917" w:rsidRDefault="001E1917" w:rsidP="001E1917">
      <w:pPr>
        <w:ind w:left="720" w:hanging="720"/>
        <w:rPr>
          <w:noProof/>
        </w:rPr>
      </w:pPr>
      <w:bookmarkStart w:id="2633" w:name="_ENREF_87"/>
      <w:r>
        <w:rPr>
          <w:noProof/>
        </w:rPr>
        <w:t>87.</w:t>
      </w:r>
      <w:r>
        <w:rPr>
          <w:noProof/>
        </w:rPr>
        <w:tab/>
        <w:t xml:space="preserve">Plomp M, Leighton TJ, Wheeler KE, Malkin AJ: </w:t>
      </w:r>
      <w:r w:rsidRPr="001E1917">
        <w:rPr>
          <w:b/>
          <w:noProof/>
        </w:rPr>
        <w:t xml:space="preserve">The high-resolution architecture and structural dynamics of </w:t>
      </w:r>
      <w:r w:rsidRPr="001E1917">
        <w:rPr>
          <w:b/>
          <w:i/>
          <w:noProof/>
        </w:rPr>
        <w:t>Bacillus</w:t>
      </w:r>
      <w:r w:rsidRPr="001E1917">
        <w:rPr>
          <w:b/>
          <w:noProof/>
        </w:rPr>
        <w:t xml:space="preserve"> spores</w:t>
      </w:r>
      <w:r>
        <w:rPr>
          <w:noProof/>
        </w:rPr>
        <w:t xml:space="preserve">. </w:t>
      </w:r>
      <w:r w:rsidRPr="001E1917">
        <w:rPr>
          <w:i/>
          <w:noProof/>
        </w:rPr>
        <w:t xml:space="preserve">Biophys J </w:t>
      </w:r>
      <w:r>
        <w:rPr>
          <w:noProof/>
        </w:rPr>
        <w:t xml:space="preserve">2005, </w:t>
      </w:r>
      <w:r w:rsidRPr="001E1917">
        <w:rPr>
          <w:b/>
          <w:noProof/>
        </w:rPr>
        <w:t>88</w:t>
      </w:r>
      <w:r>
        <w:rPr>
          <w:noProof/>
        </w:rPr>
        <w:t>(1):603-608.</w:t>
      </w:r>
      <w:bookmarkEnd w:id="2633"/>
    </w:p>
    <w:p w14:paraId="6C7D771C" w14:textId="77777777" w:rsidR="001E1917" w:rsidRDefault="001E1917" w:rsidP="001E1917">
      <w:pPr>
        <w:ind w:left="720" w:hanging="720"/>
        <w:rPr>
          <w:noProof/>
        </w:rPr>
      </w:pPr>
      <w:bookmarkStart w:id="2634" w:name="_ENREF_88"/>
      <w:r>
        <w:rPr>
          <w:noProof/>
        </w:rPr>
        <w:t>88.</w:t>
      </w:r>
      <w:r>
        <w:rPr>
          <w:noProof/>
        </w:rPr>
        <w:tab/>
        <w:t xml:space="preserve">Plomp M, Leighton TJ, Wheeler KE, Malkin AJ: </w:t>
      </w:r>
      <w:r w:rsidRPr="001E1917">
        <w:rPr>
          <w:b/>
          <w:noProof/>
        </w:rPr>
        <w:t xml:space="preserve">Architecture and high-resolution structure of </w:t>
      </w:r>
      <w:r w:rsidRPr="001E1917">
        <w:rPr>
          <w:b/>
          <w:i/>
          <w:noProof/>
        </w:rPr>
        <w:t xml:space="preserve">Bacillus thuringiensis </w:t>
      </w:r>
      <w:r w:rsidRPr="001E1917">
        <w:rPr>
          <w:b/>
          <w:noProof/>
        </w:rPr>
        <w:t xml:space="preserve">and </w:t>
      </w:r>
      <w:r w:rsidRPr="001E1917">
        <w:rPr>
          <w:b/>
          <w:i/>
          <w:noProof/>
        </w:rPr>
        <w:t xml:space="preserve">Bacillus cereus </w:t>
      </w:r>
      <w:r w:rsidRPr="001E1917">
        <w:rPr>
          <w:b/>
          <w:noProof/>
        </w:rPr>
        <w:t>spore coat surfaces</w:t>
      </w:r>
      <w:r>
        <w:rPr>
          <w:noProof/>
        </w:rPr>
        <w:t xml:space="preserve">. </w:t>
      </w:r>
      <w:r w:rsidRPr="001E1917">
        <w:rPr>
          <w:i/>
          <w:noProof/>
        </w:rPr>
        <w:t xml:space="preserve">Langmuir </w:t>
      </w:r>
      <w:r>
        <w:rPr>
          <w:noProof/>
        </w:rPr>
        <w:t xml:space="preserve">2005, </w:t>
      </w:r>
      <w:r w:rsidRPr="001E1917">
        <w:rPr>
          <w:b/>
          <w:noProof/>
        </w:rPr>
        <w:t>21</w:t>
      </w:r>
      <w:r>
        <w:rPr>
          <w:noProof/>
        </w:rPr>
        <w:t>(17):7892-7898.</w:t>
      </w:r>
      <w:bookmarkEnd w:id="2634"/>
    </w:p>
    <w:p w14:paraId="244F4C8F" w14:textId="77777777" w:rsidR="001E1917" w:rsidRDefault="001E1917" w:rsidP="001E1917">
      <w:pPr>
        <w:ind w:left="720" w:hanging="720"/>
        <w:rPr>
          <w:noProof/>
        </w:rPr>
      </w:pPr>
      <w:bookmarkStart w:id="2635" w:name="_ENREF_89"/>
      <w:r>
        <w:rPr>
          <w:noProof/>
        </w:rPr>
        <w:t>89.</w:t>
      </w:r>
      <w:r>
        <w:rPr>
          <w:noProof/>
        </w:rPr>
        <w:tab/>
        <w:t xml:space="preserve">Westphal AJ, Price PB, Leighton TJ, Wheeler KE: </w:t>
      </w:r>
      <w:r w:rsidRPr="001E1917">
        <w:rPr>
          <w:b/>
          <w:noProof/>
        </w:rPr>
        <w:t xml:space="preserve">Kinetics of size changes of individual </w:t>
      </w:r>
      <w:r w:rsidRPr="001E1917">
        <w:rPr>
          <w:b/>
          <w:i/>
          <w:noProof/>
        </w:rPr>
        <w:t xml:space="preserve">Bacillus thuringiensis </w:t>
      </w:r>
      <w:r w:rsidRPr="001E1917">
        <w:rPr>
          <w:b/>
          <w:noProof/>
        </w:rPr>
        <w:t>spores in response to changes in relative humidity</w:t>
      </w:r>
      <w:r>
        <w:rPr>
          <w:noProof/>
        </w:rPr>
        <w:t xml:space="preserve">. </w:t>
      </w:r>
      <w:r w:rsidRPr="001E1917">
        <w:rPr>
          <w:i/>
          <w:noProof/>
        </w:rPr>
        <w:t xml:space="preserve">Proc Natl Acad Sci U S A </w:t>
      </w:r>
      <w:r>
        <w:rPr>
          <w:noProof/>
        </w:rPr>
        <w:t xml:space="preserve">2003, </w:t>
      </w:r>
      <w:r w:rsidRPr="001E1917">
        <w:rPr>
          <w:b/>
          <w:noProof/>
        </w:rPr>
        <w:t>100</w:t>
      </w:r>
      <w:r>
        <w:rPr>
          <w:noProof/>
        </w:rPr>
        <w:t>(6):3461-3466.</w:t>
      </w:r>
      <w:bookmarkEnd w:id="2635"/>
    </w:p>
    <w:p w14:paraId="1138C645" w14:textId="77777777" w:rsidR="001E1917" w:rsidRDefault="001E1917" w:rsidP="001E1917">
      <w:pPr>
        <w:ind w:left="720" w:hanging="720"/>
        <w:rPr>
          <w:noProof/>
        </w:rPr>
      </w:pPr>
      <w:bookmarkStart w:id="2636" w:name="_ENREF_90"/>
      <w:r>
        <w:rPr>
          <w:noProof/>
        </w:rPr>
        <w:t>90.</w:t>
      </w:r>
      <w:r>
        <w:rPr>
          <w:noProof/>
        </w:rPr>
        <w:tab/>
        <w:t xml:space="preserve">Brown CJ, Johnson AK, Daughdrill GW: </w:t>
      </w:r>
      <w:r w:rsidRPr="001E1917">
        <w:rPr>
          <w:b/>
          <w:noProof/>
        </w:rPr>
        <w:t>Comparing models of evolution for ordered and disordered proteins</w:t>
      </w:r>
      <w:r>
        <w:rPr>
          <w:noProof/>
        </w:rPr>
        <w:t xml:space="preserve">. </w:t>
      </w:r>
      <w:r w:rsidRPr="001E1917">
        <w:rPr>
          <w:i/>
          <w:noProof/>
        </w:rPr>
        <w:t xml:space="preserve">Mol Biol Evol </w:t>
      </w:r>
      <w:r>
        <w:rPr>
          <w:noProof/>
        </w:rPr>
        <w:t xml:space="preserve">2010, </w:t>
      </w:r>
      <w:r w:rsidRPr="001E1917">
        <w:rPr>
          <w:b/>
          <w:noProof/>
        </w:rPr>
        <w:t>27</w:t>
      </w:r>
      <w:r>
        <w:rPr>
          <w:noProof/>
        </w:rPr>
        <w:t>(3):609-621.</w:t>
      </w:r>
      <w:bookmarkEnd w:id="2636"/>
    </w:p>
    <w:p w14:paraId="4A1B0102" w14:textId="77777777" w:rsidR="001E1917" w:rsidRDefault="001E1917" w:rsidP="001E1917">
      <w:pPr>
        <w:ind w:left="720" w:hanging="720"/>
        <w:rPr>
          <w:noProof/>
        </w:rPr>
      </w:pPr>
      <w:bookmarkStart w:id="2637" w:name="_ENREF_91"/>
      <w:r>
        <w:rPr>
          <w:noProof/>
        </w:rPr>
        <w:t>91.</w:t>
      </w:r>
      <w:r>
        <w:rPr>
          <w:noProof/>
        </w:rPr>
        <w:tab/>
        <w:t xml:space="preserve">Saitou N, Nei M: </w:t>
      </w:r>
      <w:r w:rsidRPr="001E1917">
        <w:rPr>
          <w:b/>
          <w:noProof/>
        </w:rPr>
        <w:t>The neighbor-joining method: a new method for reconstructing phylogenetic trees</w:t>
      </w:r>
      <w:r>
        <w:rPr>
          <w:noProof/>
        </w:rPr>
        <w:t xml:space="preserve">. </w:t>
      </w:r>
      <w:r w:rsidRPr="001E1917">
        <w:rPr>
          <w:i/>
          <w:noProof/>
        </w:rPr>
        <w:t xml:space="preserve">Mol Biol Evol </w:t>
      </w:r>
      <w:r>
        <w:rPr>
          <w:noProof/>
        </w:rPr>
        <w:t xml:space="preserve">1987, </w:t>
      </w:r>
      <w:r w:rsidRPr="001E1917">
        <w:rPr>
          <w:b/>
          <w:noProof/>
        </w:rPr>
        <w:t>4</w:t>
      </w:r>
      <w:r>
        <w:rPr>
          <w:noProof/>
        </w:rPr>
        <w:t>(4):406-425.</w:t>
      </w:r>
      <w:bookmarkEnd w:id="2637"/>
    </w:p>
    <w:p w14:paraId="09028F8F" w14:textId="77777777" w:rsidR="001E1917" w:rsidRDefault="001E1917" w:rsidP="001E1917">
      <w:pPr>
        <w:ind w:left="720" w:hanging="720"/>
        <w:rPr>
          <w:noProof/>
        </w:rPr>
      </w:pPr>
      <w:bookmarkStart w:id="2638" w:name="_ENREF_92"/>
      <w:r>
        <w:rPr>
          <w:noProof/>
        </w:rPr>
        <w:t>92.</w:t>
      </w:r>
      <w:r>
        <w:rPr>
          <w:noProof/>
        </w:rPr>
        <w:tab/>
        <w:t xml:space="preserve">Studier JA, Keppler KJ: </w:t>
      </w:r>
      <w:r w:rsidRPr="001E1917">
        <w:rPr>
          <w:b/>
          <w:noProof/>
        </w:rPr>
        <w:t>A note on the neighbor-joining algorithm of Saitou and Nei</w:t>
      </w:r>
      <w:r>
        <w:rPr>
          <w:noProof/>
        </w:rPr>
        <w:t xml:space="preserve">. </w:t>
      </w:r>
      <w:r w:rsidRPr="001E1917">
        <w:rPr>
          <w:i/>
          <w:noProof/>
        </w:rPr>
        <w:t xml:space="preserve">Mol Biol Evol </w:t>
      </w:r>
      <w:r>
        <w:rPr>
          <w:noProof/>
        </w:rPr>
        <w:t xml:space="preserve">1988, </w:t>
      </w:r>
      <w:r w:rsidRPr="001E1917">
        <w:rPr>
          <w:b/>
          <w:noProof/>
        </w:rPr>
        <w:t>5</w:t>
      </w:r>
      <w:r>
        <w:rPr>
          <w:noProof/>
        </w:rPr>
        <w:t>(6):729-731.</w:t>
      </w:r>
      <w:bookmarkEnd w:id="2638"/>
    </w:p>
    <w:p w14:paraId="424A0EA8" w14:textId="77777777" w:rsidR="001E1917" w:rsidRDefault="001E1917" w:rsidP="001E1917">
      <w:pPr>
        <w:rPr>
          <w:noProof/>
        </w:rPr>
      </w:pPr>
    </w:p>
    <w:p w14:paraId="2E21153B" w14:textId="77777777" w:rsidR="00EF1B77" w:rsidRDefault="001E1917">
      <w:pPr>
        <w:ind w:left="720" w:hanging="720"/>
      </w:pPr>
      <w:r>
        <w:fldChar w:fldCharType="end"/>
      </w:r>
    </w:p>
    <w:sectPr w:rsidR="00EF1B77" w:rsidSect="001C7FC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qin" w:date="2013-01-28T08:31:00Z" w:initials="h">
    <w:p w14:paraId="463835E0" w14:textId="77777777" w:rsidR="00504B74" w:rsidRDefault="00504B74">
      <w:pPr>
        <w:pStyle w:val="CommentText"/>
      </w:pPr>
      <w:r>
        <w:rPr>
          <w:rStyle w:val="CommentReference"/>
        </w:rPr>
        <w:annotationRef/>
      </w:r>
    </w:p>
    <w:p w14:paraId="7577AA1D" w14:textId="77777777" w:rsidR="00504B74" w:rsidRDefault="00504B74">
      <w:pPr>
        <w:pStyle w:val="CommentText"/>
      </w:pPr>
    </w:p>
    <w:p w14:paraId="0AC60F47" w14:textId="77777777" w:rsidR="00504B74" w:rsidRDefault="00504B74">
      <w:pPr>
        <w:pStyle w:val="CommentText"/>
      </w:pPr>
      <w:r>
        <w:t>Reorganize results and discussion</w:t>
      </w:r>
    </w:p>
    <w:p w14:paraId="6B44CA44" w14:textId="77777777" w:rsidR="00504B74" w:rsidRDefault="00504B74">
      <w:pPr>
        <w:pStyle w:val="CommentText"/>
      </w:pPr>
      <w:r>
        <w:t>Add LRT paml back</w:t>
      </w:r>
    </w:p>
    <w:p w14:paraId="49108ABD" w14:textId="77777777" w:rsidR="00504B74" w:rsidRDefault="00504B74">
      <w:pPr>
        <w:pStyle w:val="CommentText"/>
      </w:pPr>
      <w:r>
        <w:t>Move annotation to support doc</w:t>
      </w:r>
    </w:p>
    <w:p w14:paraId="1AA74E34" w14:textId="77777777" w:rsidR="00504B74" w:rsidRDefault="00504B74">
      <w:pPr>
        <w:pStyle w:val="CommentText"/>
      </w:pPr>
    </w:p>
    <w:p w14:paraId="1F6FD6B1" w14:textId="77777777" w:rsidR="00504B74" w:rsidRPr="00104CC0" w:rsidRDefault="00504B74">
      <w:pPr>
        <w:pStyle w:val="CommentText"/>
        <w:rPr>
          <w:b/>
        </w:rPr>
      </w:pPr>
      <w:r w:rsidRPr="00104CC0">
        <w:rPr>
          <w:b/>
        </w:rPr>
        <w:t>Omega python results analysis</w:t>
      </w:r>
    </w:p>
    <w:p w14:paraId="208C07D0" w14:textId="77777777" w:rsidR="00504B74" w:rsidRDefault="00504B74">
      <w:pPr>
        <w:pStyle w:val="CommentText"/>
      </w:pPr>
    </w:p>
    <w:p w14:paraId="3714834A" w14:textId="77777777" w:rsidR="00504B74" w:rsidRDefault="00504B74">
      <w:pPr>
        <w:pStyle w:val="CommentText"/>
      </w:pPr>
      <w:r>
        <w:t>Check figures, table, numbering</w:t>
      </w:r>
    </w:p>
    <w:p w14:paraId="28FD87B9" w14:textId="77777777" w:rsidR="00504B74" w:rsidRDefault="00504B74">
      <w:pPr>
        <w:pStyle w:val="CommentText"/>
      </w:pPr>
    </w:p>
    <w:p w14:paraId="214C95E2" w14:textId="77777777" w:rsidR="00504B74" w:rsidRDefault="00504B74">
      <w:pPr>
        <w:pStyle w:val="CommentText"/>
      </w:pPr>
      <w:r>
        <w:t xml:space="preserve">New references, japan papers, update coat location data. </w:t>
      </w:r>
    </w:p>
    <w:p w14:paraId="121EB222" w14:textId="77777777" w:rsidR="00504B74" w:rsidRDefault="00504B74">
      <w:pPr>
        <w:pStyle w:val="CommentText"/>
      </w:pPr>
    </w:p>
    <w:p w14:paraId="3EA46A37" w14:textId="77777777" w:rsidR="00504B74" w:rsidRDefault="00504B74">
      <w:pPr>
        <w:pStyle w:val="CommentText"/>
      </w:pPr>
      <w:r>
        <w:t>Proof read supp materials</w:t>
      </w:r>
    </w:p>
    <w:p w14:paraId="448B8BBC" w14:textId="77777777" w:rsidR="00504B74" w:rsidRDefault="00504B74">
      <w:pPr>
        <w:pStyle w:val="CommentText"/>
      </w:pPr>
    </w:p>
    <w:p w14:paraId="387C7746" w14:textId="77777777" w:rsidR="00504B74" w:rsidRDefault="00504B74" w:rsidP="001C7FC9">
      <w:pPr>
        <w:pStyle w:val="CommentText"/>
        <w:numPr>
          <w:ilvl w:val="0"/>
          <w:numId w:val="19"/>
        </w:numPr>
      </w:pPr>
      <w:r>
        <w:t>Add protein refrence for cots, cotI</w:t>
      </w:r>
    </w:p>
    <w:p w14:paraId="19F89951" w14:textId="77777777" w:rsidR="00504B74" w:rsidRDefault="00504B74" w:rsidP="001C7FC9">
      <w:pPr>
        <w:pStyle w:val="CommentText"/>
        <w:numPr>
          <w:ilvl w:val="0"/>
          <w:numId w:val="19"/>
        </w:numPr>
      </w:pPr>
      <w:r>
        <w:t xml:space="preserve"> Italics species names in references</w:t>
      </w:r>
    </w:p>
    <w:p w14:paraId="711E6694" w14:textId="77777777" w:rsidR="00504B74" w:rsidRDefault="00504B74" w:rsidP="001C7FC9">
      <w:pPr>
        <w:pStyle w:val="CommentText"/>
        <w:numPr>
          <w:ilvl w:val="0"/>
          <w:numId w:val="19"/>
        </w:numPr>
      </w:pPr>
    </w:p>
    <w:p w14:paraId="365237C6" w14:textId="77777777" w:rsidR="00504B74" w:rsidRDefault="00504B74" w:rsidP="001C7FC9">
      <w:pPr>
        <w:pStyle w:val="CommentText"/>
      </w:pPr>
    </w:p>
  </w:comment>
  <w:comment w:id="1" w:author="Hong Qin" w:date="2013-01-28T08:31:00Z" w:initials="HQ">
    <w:p w14:paraId="0B327216" w14:textId="77777777" w:rsidR="00504B74" w:rsidRDefault="00504B74">
      <w:pPr>
        <w:pStyle w:val="CommentText"/>
      </w:pPr>
      <w:r>
        <w:rPr>
          <w:rStyle w:val="CommentReference"/>
        </w:rPr>
        <w:annotationRef/>
      </w:r>
      <w:r>
        <w:t>excel supplement table</w:t>
      </w:r>
    </w:p>
  </w:comment>
  <w:comment w:id="5" w:author="hqin" w:date="2013-01-28T08:31:00Z" w:initials="h">
    <w:p w14:paraId="294F7096" w14:textId="77777777" w:rsidR="00504B74" w:rsidRDefault="00504B74">
      <w:pPr>
        <w:pStyle w:val="CommentText"/>
      </w:pPr>
      <w:r>
        <w:rPr>
          <w:rStyle w:val="CommentReference"/>
        </w:rPr>
        <w:annotationRef/>
      </w:r>
      <w:r>
        <w:t>&lt;350 words</w:t>
      </w:r>
    </w:p>
  </w:comment>
  <w:comment w:id="163" w:author="MI" w:date="2013-01-28T08:31:00Z" w:initials="M">
    <w:p w14:paraId="679F05FA" w14:textId="77777777" w:rsidR="00504B74" w:rsidRDefault="00504B74">
      <w:pPr>
        <w:pStyle w:val="CommentText"/>
      </w:pPr>
      <w:r>
        <w:rPr>
          <w:rStyle w:val="CommentReference"/>
        </w:rPr>
        <w:annotationRef/>
      </w:r>
      <w:r>
        <w:t>I didn’t think this was usually considered a B subtilis-group species</w:t>
      </w:r>
    </w:p>
  </w:comment>
  <w:comment w:id="211" w:author="Hong Qin" w:date="2013-01-28T08:31:00Z" w:initials="hq">
    <w:p w14:paraId="5AB53FB4" w14:textId="77777777" w:rsidR="00504B74" w:rsidRDefault="00504B74">
      <w:pPr>
        <w:pStyle w:val="CommentText"/>
      </w:pPr>
      <w:r>
        <w:rPr>
          <w:rStyle w:val="CommentReference"/>
        </w:rPr>
        <w:annotationRef/>
      </w:r>
      <w:r>
        <w:t>add a distogram of E-value here</w:t>
      </w:r>
    </w:p>
  </w:comment>
  <w:comment w:id="298" w:author="MI" w:date="2013-01-28T08:31:00Z" w:initials="M">
    <w:p w14:paraId="7659CE34" w14:textId="77777777" w:rsidR="00504B74" w:rsidRDefault="00504B74">
      <w:pPr>
        <w:pStyle w:val="CommentText"/>
      </w:pPr>
      <w:r>
        <w:rPr>
          <w:rStyle w:val="CommentReference"/>
        </w:rPr>
        <w:annotationRef/>
      </w:r>
      <w:r>
        <w:t>OK?</w:t>
      </w:r>
    </w:p>
  </w:comment>
  <w:comment w:id="300" w:author="MI" w:date="2013-01-28T08:31:00Z" w:initials="M">
    <w:p w14:paraId="6E489DB8" w14:textId="77777777" w:rsidR="00504B74" w:rsidRDefault="00504B74">
      <w:pPr>
        <w:pStyle w:val="CommentText"/>
      </w:pPr>
      <w:r>
        <w:rPr>
          <w:rStyle w:val="CommentReference"/>
        </w:rPr>
        <w:annotationRef/>
      </w:r>
      <w:r>
        <w:t>OK?</w:t>
      </w:r>
    </w:p>
  </w:comment>
  <w:comment w:id="324" w:author="hqin" w:date="2013-01-28T08:31:00Z" w:initials="h">
    <w:p w14:paraId="72D78D5B" w14:textId="77777777" w:rsidR="00504B74" w:rsidRDefault="00504B74">
      <w:pPr>
        <w:pStyle w:val="CommentText"/>
      </w:pPr>
      <w:r>
        <w:rPr>
          <w:rStyle w:val="CommentReference"/>
        </w:rPr>
        <w:annotationRef/>
      </w:r>
    </w:p>
  </w:comment>
  <w:comment w:id="361" w:author="Hong Qin" w:date="2013-01-28T08:31:00Z" w:initials="hq">
    <w:p w14:paraId="5256E374" w14:textId="77777777" w:rsidR="00504B74" w:rsidRDefault="00504B74" w:rsidP="001C7FC9">
      <w:pPr>
        <w:pStyle w:val="p-ni"/>
        <w:spacing w:before="0" w:after="0" w:line="240" w:lineRule="auto"/>
        <w:rPr>
          <w:bCs/>
          <w:szCs w:val="24"/>
          <w:lang w:val="en-US"/>
        </w:rPr>
      </w:pPr>
      <w:r>
        <w:rPr>
          <w:rStyle w:val="CommentReference"/>
        </w:rPr>
        <w:annotationRef/>
      </w:r>
      <w:r>
        <w:rPr>
          <w:bCs/>
          <w:szCs w:val="24"/>
          <w:lang w:val="en-US"/>
        </w:rPr>
        <w:t>Geobacillus is selected as the outgroup. (Geobacillus is more close to bacillus than Alicyclobacillus acidocaldarious used in Goto et al 2000)</w:t>
      </w:r>
    </w:p>
    <w:p w14:paraId="6A60BBAB" w14:textId="77777777" w:rsidR="00504B74" w:rsidRDefault="00504B74" w:rsidP="001C7FC9">
      <w:pPr>
        <w:pStyle w:val="p-ni"/>
        <w:spacing w:before="0" w:after="0" w:line="240" w:lineRule="auto"/>
        <w:rPr>
          <w:bCs/>
          <w:szCs w:val="24"/>
          <w:lang w:val="en-US"/>
        </w:rPr>
      </w:pPr>
      <w:r w:rsidRPr="0071269E">
        <w:rPr>
          <w:bCs/>
          <w:szCs w:val="24"/>
          <w:lang w:val="en-US"/>
        </w:rPr>
        <w:t>There</w:t>
      </w:r>
      <w:r>
        <w:rPr>
          <w:bCs/>
          <w:szCs w:val="24"/>
          <w:lang w:val="en-US"/>
        </w:rPr>
        <w:t xml:space="preserve"> are five GEO gene expression data sets on B. subtilis sporulation process: </w:t>
      </w:r>
    </w:p>
    <w:p w14:paraId="1C0C89DB" w14:textId="77777777" w:rsidR="00504B74" w:rsidRDefault="00504B74" w:rsidP="001C7FC9">
      <w:pPr>
        <w:pStyle w:val="p-ni"/>
        <w:spacing w:before="0" w:after="0" w:line="240" w:lineRule="auto"/>
        <w:rPr>
          <w:bCs/>
          <w:szCs w:val="24"/>
          <w:lang w:val="en-US"/>
        </w:rPr>
      </w:pPr>
      <w:r>
        <w:rPr>
          <w:bCs/>
          <w:szCs w:val="24"/>
          <w:lang w:val="en-US"/>
        </w:rPr>
        <w:t xml:space="preserve">GSE1620, </w:t>
      </w:r>
    </w:p>
    <w:p w14:paraId="28115E44" w14:textId="77777777" w:rsidR="00504B74" w:rsidRDefault="00504B74" w:rsidP="001C7FC9">
      <w:pPr>
        <w:pStyle w:val="p-ni"/>
        <w:spacing w:before="0" w:after="0" w:line="240" w:lineRule="auto"/>
        <w:rPr>
          <w:bCs/>
          <w:szCs w:val="24"/>
          <w:lang w:val="en-US"/>
        </w:rPr>
      </w:pPr>
      <w:r>
        <w:rPr>
          <w:bCs/>
          <w:szCs w:val="24"/>
          <w:lang w:val="en-US"/>
        </w:rPr>
        <w:t>GSE6598, comparison of wild-type and spo0J mutant (no paper?)</w:t>
      </w:r>
    </w:p>
    <w:p w14:paraId="3D5A2A06" w14:textId="77777777" w:rsidR="00504B74" w:rsidRDefault="00504B74" w:rsidP="001C7FC9">
      <w:pPr>
        <w:pStyle w:val="p-ni"/>
        <w:spacing w:before="0" w:after="0" w:line="240" w:lineRule="auto"/>
        <w:rPr>
          <w:bCs/>
          <w:szCs w:val="24"/>
          <w:lang w:val="en-US"/>
        </w:rPr>
      </w:pPr>
      <w:r>
        <w:rPr>
          <w:bCs/>
          <w:szCs w:val="24"/>
          <w:lang w:val="en-US"/>
        </w:rPr>
        <w:t>GSE6865, time series of germination and outgrowth.</w:t>
      </w:r>
    </w:p>
    <w:p w14:paraId="470B016B" w14:textId="77777777" w:rsidR="00504B74" w:rsidRDefault="00504B74" w:rsidP="001C7FC9">
      <w:pPr>
        <w:pStyle w:val="p-ni"/>
        <w:spacing w:before="0" w:after="0" w:line="240" w:lineRule="auto"/>
        <w:rPr>
          <w:bCs/>
          <w:szCs w:val="24"/>
          <w:lang w:val="en-US"/>
        </w:rPr>
      </w:pPr>
      <w:r>
        <w:rPr>
          <w:bCs/>
          <w:szCs w:val="24"/>
          <w:lang w:val="en-US"/>
        </w:rPr>
        <w:t>GSE9266, comparison of spore and non-spores.</w:t>
      </w:r>
    </w:p>
    <w:p w14:paraId="0C424C87" w14:textId="77777777" w:rsidR="00504B74" w:rsidRDefault="00504B74" w:rsidP="001C7FC9">
      <w:pPr>
        <w:pStyle w:val="CommentText"/>
      </w:pPr>
      <w:r>
        <w:rPr>
          <w:bCs/>
          <w:szCs w:val="24"/>
        </w:rPr>
        <w:t>GSE4469, 6000 generation of selection.</w:t>
      </w:r>
    </w:p>
  </w:comment>
  <w:comment w:id="421" w:author="hqin" w:date="2013-01-28T08:31:00Z" w:initials="h">
    <w:p w14:paraId="667E84AC" w14:textId="77777777" w:rsidR="00504B74" w:rsidRDefault="00504B74">
      <w:pPr>
        <w:pStyle w:val="CommentText"/>
      </w:pPr>
      <w:r>
        <w:rPr>
          <w:rStyle w:val="CommentReference"/>
        </w:rPr>
        <w:annotationRef/>
      </w:r>
      <w:r>
        <w:t>Add these to supporint files</w:t>
      </w:r>
    </w:p>
    <w:p w14:paraId="1EB4AC14" w14:textId="77777777" w:rsidR="00504B74" w:rsidRDefault="00504B74">
      <w:pPr>
        <w:pStyle w:val="CommentText"/>
      </w:pPr>
      <w:r>
        <w:t xml:space="preserve">. I found 34 BG essential genes in the concated tree directory. </w:t>
      </w:r>
    </w:p>
  </w:comment>
  <w:comment w:id="543" w:author="hqin" w:date="2013-01-28T08:31:00Z" w:initials="h">
    <w:p w14:paraId="143A3CD5" w14:textId="77777777" w:rsidR="00504B74" w:rsidRDefault="00504B74">
      <w:pPr>
        <w:pStyle w:val="CommentText"/>
      </w:pPr>
      <w:r>
        <w:rPr>
          <w:rStyle w:val="CommentReference"/>
        </w:rPr>
        <w:annotationRef/>
      </w:r>
      <w:r>
        <w:t>\ortholog.analysis\compare.profile\</w:t>
      </w:r>
    </w:p>
  </w:comment>
  <w:comment w:id="560" w:author="hqin" w:date="2013-01-28T08:31:00Z" w:initials="h">
    <w:p w14:paraId="193C6862" w14:textId="77777777" w:rsidR="00504B74" w:rsidRDefault="00504B74">
      <w:pPr>
        <w:pStyle w:val="CommentText"/>
      </w:pPr>
      <w:r>
        <w:rPr>
          <w:rStyle w:val="CommentReference"/>
        </w:rPr>
        <w:annotationRef/>
      </w:r>
      <w:r>
        <w:t>Add nonCE genes</w:t>
      </w:r>
    </w:p>
  </w:comment>
  <w:comment w:id="561" w:author="MI" w:date="2013-01-28T08:31:00Z" w:initials="M">
    <w:p w14:paraId="3D7D4980" w14:textId="77777777" w:rsidR="00504B74" w:rsidRDefault="00504B74">
      <w:pPr>
        <w:pStyle w:val="CommentText"/>
      </w:pPr>
      <w:r>
        <w:rPr>
          <w:rStyle w:val="CommentReference"/>
        </w:rPr>
        <w:annotationRef/>
      </w:r>
      <w:r>
        <w:t>Are these proteins indicated in the figure? This would be good to have.</w:t>
      </w:r>
    </w:p>
  </w:comment>
  <w:comment w:id="577" w:author="Hong Qin" w:date="2013-01-28T08:31:00Z" w:initials="hq">
    <w:p w14:paraId="0A797B6F" w14:textId="77777777" w:rsidR="00504B74" w:rsidRDefault="00504B74" w:rsidP="001C7FC9">
      <w:pPr>
        <w:pStyle w:val="CommentText"/>
      </w:pPr>
      <w:r>
        <w:rPr>
          <w:rStyle w:val="CommentReference"/>
        </w:rPr>
        <w:annotationRef/>
      </w:r>
      <w:r>
        <w:t xml:space="preserve">Double-check this by FT, MUSCLE alignment,etc. </w:t>
      </w:r>
    </w:p>
  </w:comment>
  <w:comment w:id="610" w:author="hqin" w:date="2013-01-28T08:31:00Z" w:initials="h">
    <w:p w14:paraId="7181132F" w14:textId="77777777" w:rsidR="00504B74" w:rsidRDefault="00504B74" w:rsidP="001C7FC9">
      <w:pPr>
        <w:pStyle w:val="CommentText"/>
      </w:pPr>
      <w:r>
        <w:rPr>
          <w:rStyle w:val="CommentReference"/>
        </w:rPr>
        <w:annotationRef/>
      </w:r>
      <w:r>
        <w:t>HQ needs to redo this figure, to highlight mixed TIGR seed proteins</w:t>
      </w:r>
    </w:p>
  </w:comment>
  <w:comment w:id="660" w:author="hqin" w:date="2013-01-28T08:31:00Z" w:initials="h">
    <w:p w14:paraId="7FC9E54F" w14:textId="77777777" w:rsidR="00504B74" w:rsidRDefault="00504B74" w:rsidP="001C7FC9">
      <w:pPr>
        <w:pStyle w:val="CommentText"/>
      </w:pPr>
      <w:r>
        <w:rPr>
          <w:rStyle w:val="CommentReference"/>
        </w:rPr>
        <w:annotationRef/>
      </w:r>
      <w:r>
        <w:t>Seq of CotW is not related to CotV and CotX. CotW is related to CotY,Z, but still distant.</w:t>
      </w:r>
    </w:p>
    <w:p w14:paraId="7F6F15FC" w14:textId="77777777" w:rsidR="00504B74" w:rsidRDefault="00504B74" w:rsidP="001C7FC9">
      <w:pPr>
        <w:pStyle w:val="CommentText"/>
      </w:pPr>
    </w:p>
  </w:comment>
  <w:comment w:id="687" w:author="hqin" w:date="2013-01-28T08:31:00Z" w:initials="h">
    <w:p w14:paraId="63AB625A" w14:textId="77777777" w:rsidR="00504B74" w:rsidRDefault="00504B74">
      <w:pPr>
        <w:pStyle w:val="CommentText"/>
      </w:pPr>
      <w:r>
        <w:rPr>
          <w:rStyle w:val="CommentReference"/>
        </w:rPr>
        <w:annotationRef/>
      </w:r>
      <w:r w:rsidRPr="003D02F7">
        <w:rPr>
          <w:szCs w:val="24"/>
        </w:rPr>
        <w:t xml:space="preserve">This is a highlight, so a tree-based partition can strengthen the point. Except, it is not clear what is the best way. </w:t>
      </w:r>
    </w:p>
  </w:comment>
  <w:comment w:id="686" w:author="hqin" w:date="2013-01-28T08:31:00Z" w:initials="h">
    <w:p w14:paraId="40E8EFA3" w14:textId="77777777" w:rsidR="00504B74" w:rsidRDefault="00504B74">
      <w:pPr>
        <w:pStyle w:val="CommentText"/>
      </w:pPr>
      <w:r>
        <w:rPr>
          <w:rStyle w:val="CommentReference"/>
        </w:rPr>
        <w:annotationRef/>
      </w:r>
      <w:r w:rsidRPr="003D02F7">
        <w:rPr>
          <w:szCs w:val="24"/>
        </w:rPr>
        <w:t xml:space="preserve">This is a highlight, so a tree-based partition can strengthen the point. Except, it is not clear what is the best way. </w:t>
      </w:r>
    </w:p>
  </w:comment>
  <w:comment w:id="690" w:author="MI" w:date="2013-01-28T08:31:00Z" w:initials="M">
    <w:p w14:paraId="433E0AFE" w14:textId="77777777" w:rsidR="00504B74" w:rsidRDefault="00504B74">
      <w:pPr>
        <w:pStyle w:val="CommentText"/>
      </w:pPr>
      <w:r>
        <w:rPr>
          <w:rStyle w:val="CommentReference"/>
        </w:rPr>
        <w:annotationRef/>
      </w:r>
      <w:r>
        <w:t>Include latest Eichenberger and Watanabe</w:t>
      </w:r>
    </w:p>
  </w:comment>
  <w:comment w:id="694" w:author="hqin" w:date="2013-01-28T08:31:00Z" w:initials="h">
    <w:p w14:paraId="3E3896C1" w14:textId="77777777" w:rsidR="00504B74" w:rsidRDefault="00504B74">
      <w:pPr>
        <w:pStyle w:val="CommentText"/>
      </w:pPr>
      <w:r>
        <w:rPr>
          <w:rStyle w:val="CommentReference"/>
        </w:rPr>
        <w:annotationRef/>
      </w:r>
      <w:r>
        <w:t>~/compare.profile/010209.inner.outer.R for Table 2</w:t>
      </w:r>
    </w:p>
  </w:comment>
  <w:comment w:id="792" w:author="hqin" w:date="2013-01-28T08:31:00Z" w:initials="h">
    <w:p w14:paraId="1BFC33D8" w14:textId="77777777" w:rsidR="00504B74" w:rsidRDefault="00504B74">
      <w:pPr>
        <w:pStyle w:val="CommentText"/>
      </w:pPr>
      <w:r>
        <w:rPr>
          <w:rStyle w:val="CommentReference"/>
        </w:rPr>
        <w:annotationRef/>
      </w:r>
      <w:r>
        <w:t>two different groups genes not even on the same tree.</w:t>
      </w:r>
    </w:p>
  </w:comment>
  <w:comment w:id="989" w:author="hqin" w:date="2013-01-28T08:31:00Z" w:initials="h">
    <w:p w14:paraId="355DB51E" w14:textId="77777777" w:rsidR="00504B74" w:rsidRDefault="00504B74" w:rsidP="00345299">
      <w:pPr>
        <w:pStyle w:val="CommentText"/>
      </w:pPr>
      <w:r>
        <w:rPr>
          <w:rStyle w:val="CommentReference"/>
        </w:rPr>
        <w:annotationRef/>
      </w:r>
      <w:r>
        <w:t>DOUBL check figure legends</w:t>
      </w:r>
    </w:p>
  </w:comment>
  <w:comment w:id="1004" w:author="MI" w:date="2013-01-28T08:31:00Z" w:initials="M">
    <w:p w14:paraId="66FA1CF5" w14:textId="77777777" w:rsidR="00504B74" w:rsidRDefault="00504B74">
      <w:pPr>
        <w:pStyle w:val="CommentText"/>
      </w:pPr>
      <w:r>
        <w:rPr>
          <w:rStyle w:val="CommentReference"/>
        </w:rPr>
        <w:annotationRef/>
      </w:r>
      <w:r>
        <w:t>The previous sentence did not make sense. Please have a look at the present version-I am not confident that I have the correct meaning.</w:t>
      </w:r>
    </w:p>
  </w:comment>
  <w:comment w:id="1019" w:author="Hong Qin" w:date="2013-01-28T08:31:00Z" w:initials="HQ">
    <w:p w14:paraId="2435D3C6" w14:textId="77777777" w:rsidR="00504B74" w:rsidRDefault="00504B74" w:rsidP="001C7FC9">
      <w:pPr>
        <w:pStyle w:val="CommentText"/>
      </w:pPr>
      <w:r>
        <w:rPr>
          <w:rStyle w:val="CommentReference"/>
        </w:rPr>
        <w:annotationRef/>
      </w:r>
    </w:p>
    <w:p w14:paraId="400A1491" w14:textId="77777777" w:rsidR="00504B74" w:rsidRDefault="00504B74" w:rsidP="001C7FC9">
      <w:pPr>
        <w:pStyle w:val="CommentText"/>
      </w:pPr>
      <w:r>
        <w:t>/Users/hongqin/coat.protein07/ortholog.analysis/nonCE.codeml.21Jan2011/output.summary/R</w:t>
      </w:r>
    </w:p>
    <w:p w14:paraId="5DC3DD02" w14:textId="77777777" w:rsidR="00504B74" w:rsidRDefault="00504B74" w:rsidP="001C7FC9">
      <w:pPr>
        <w:pStyle w:val="CommentText"/>
      </w:pPr>
      <w:r>
        <w:t>_c2.3.get.lnL.omega.7March2011.pl</w:t>
      </w:r>
    </w:p>
    <w:p w14:paraId="3E0289DE" w14:textId="77777777" w:rsidR="00504B74" w:rsidRDefault="00504B74" w:rsidP="001C7FC9">
      <w:pPr>
        <w:pStyle w:val="CommentText"/>
      </w:pPr>
      <w:r>
        <w:t>Coatpaml/test.nearlyAll,Jan18,2011</w:t>
      </w:r>
    </w:p>
    <w:p w14:paraId="026FD1F5" w14:textId="77777777" w:rsidR="00504B74" w:rsidRDefault="00504B74" w:rsidP="001C7FC9">
      <w:pPr>
        <w:pStyle w:val="CommentText"/>
      </w:pPr>
      <w:r>
        <w:t>_c2.3.getLnL.omega,6March2011.pl</w:t>
      </w:r>
    </w:p>
  </w:comment>
  <w:comment w:id="1065" w:author="MI" w:date="2013-01-28T08:31:00Z" w:initials="M">
    <w:p w14:paraId="16D66259" w14:textId="77777777" w:rsidR="00504B74" w:rsidRDefault="00504B74">
      <w:pPr>
        <w:pStyle w:val="CommentText"/>
      </w:pPr>
      <w:r>
        <w:rPr>
          <w:rStyle w:val="CommentReference"/>
        </w:rPr>
        <w:annotationRef/>
      </w:r>
      <w:r>
        <w:t>This sounds odd grammatically. But maybe it is the way this is normally stated.  I just want to confirm that you feel this the correct way to state the point. I still think this could be an issue. Is this OK?</w:t>
      </w:r>
    </w:p>
  </w:comment>
  <w:comment w:id="1073" w:author="MI" w:date="2013-01-28T08:31:00Z" w:initials="M">
    <w:p w14:paraId="3987A89B" w14:textId="77777777" w:rsidR="00504B74" w:rsidRDefault="00504B74">
      <w:pPr>
        <w:pStyle w:val="CommentText"/>
      </w:pPr>
      <w:r>
        <w:rPr>
          <w:rStyle w:val="CommentReference"/>
        </w:rPr>
        <w:annotationRef/>
      </w:r>
      <w:r>
        <w:t>Is this argument too much a suggestions of adaptation? I think it may be OK….</w:t>
      </w:r>
    </w:p>
  </w:comment>
  <w:comment w:id="1127" w:author="hqin" w:date="2013-01-28T08:31:00Z" w:initials="h">
    <w:p w14:paraId="245C1C99" w14:textId="77777777" w:rsidR="00504B74" w:rsidRDefault="00504B74">
      <w:pPr>
        <w:pStyle w:val="CommentText"/>
      </w:pPr>
      <w:r>
        <w:rPr>
          <w:rStyle w:val="CommentReference"/>
        </w:rPr>
        <w:annotationRef/>
      </w:r>
      <w:r>
        <w:t>site/model/YhaX/</w:t>
      </w:r>
    </w:p>
  </w:comment>
  <w:comment w:id="1131" w:author="hqin" w:date="2013-01-28T08:31:00Z" w:initials="h">
    <w:p w14:paraId="7CC1EEB2" w14:textId="77777777" w:rsidR="00504B74" w:rsidRDefault="00504B74">
      <w:pPr>
        <w:pStyle w:val="CommentText"/>
      </w:pPr>
      <w:r>
        <w:rPr>
          <w:rStyle w:val="CommentReference"/>
        </w:rPr>
        <w:annotationRef/>
      </w:r>
      <w:r>
        <w:t>site.model/YahX.011209</w:t>
      </w:r>
    </w:p>
  </w:comment>
  <w:comment w:id="1133" w:author="hqin" w:date="2013-01-28T08:31:00Z" w:initials="h">
    <w:p w14:paraId="36EF300E" w14:textId="77777777" w:rsidR="00504B74" w:rsidRDefault="00504B74">
      <w:pPr>
        <w:pStyle w:val="CommentText"/>
      </w:pPr>
      <w:r>
        <w:rPr>
          <w:rStyle w:val="CommentReference"/>
        </w:rPr>
        <w:annotationRef/>
      </w:r>
      <w:r>
        <w:t>011009log</w:t>
      </w:r>
    </w:p>
  </w:comment>
  <w:comment w:id="1134" w:author="hqin" w:date="2013-01-28T08:31:00Z" w:initials="h">
    <w:p w14:paraId="111359A3" w14:textId="77777777" w:rsidR="00504B74" w:rsidRDefault="00504B74">
      <w:pPr>
        <w:pStyle w:val="CommentText"/>
      </w:pPr>
      <w:r>
        <w:rPr>
          <w:rStyle w:val="CommentReference"/>
        </w:rPr>
        <w:annotationRef/>
      </w:r>
      <w:r>
        <w:t>add omega values</w:t>
      </w:r>
    </w:p>
  </w:comment>
  <w:comment w:id="1136" w:author="hqin" w:date="2013-01-28T08:31:00Z" w:initials="h">
    <w:p w14:paraId="2E627FCF" w14:textId="77777777" w:rsidR="00504B74" w:rsidRDefault="00504B74" w:rsidP="001C7FC9">
      <w:pPr>
        <w:pStyle w:val="p-ni"/>
        <w:spacing w:before="0" w:after="0" w:line="240" w:lineRule="auto"/>
        <w:ind w:firstLine="720"/>
        <w:rPr>
          <w:szCs w:val="24"/>
          <w:lang w:val="en-US"/>
        </w:rPr>
      </w:pPr>
      <w:r>
        <w:rPr>
          <w:rStyle w:val="CommentReference"/>
        </w:rPr>
        <w:annotationRef/>
      </w:r>
      <w:r>
        <w:rPr>
          <w:szCs w:val="24"/>
          <w:lang w:val="en-US"/>
        </w:rPr>
        <w:t xml:space="preserve">XXXstate what these loop are, or why they might be of interest, and provide some interpretation here XXX </w:t>
      </w:r>
    </w:p>
    <w:p w14:paraId="13CDE784" w14:textId="77777777" w:rsidR="00504B74" w:rsidRDefault="00504B74" w:rsidP="001C7FC9">
      <w:pPr>
        <w:pStyle w:val="p-ni"/>
        <w:spacing w:before="0" w:after="0" w:line="240" w:lineRule="auto"/>
        <w:ind w:firstLine="720"/>
      </w:pPr>
    </w:p>
  </w:comment>
  <w:comment w:id="1140" w:author="hqin" w:date="2013-01-28T08:31:00Z" w:initials="h">
    <w:p w14:paraId="5D377916" w14:textId="77777777" w:rsidR="00504B74" w:rsidRDefault="00504B74">
      <w:pPr>
        <w:pStyle w:val="CommentText"/>
      </w:pPr>
      <w:r>
        <w:rPr>
          <w:rStyle w:val="CommentReference"/>
        </w:rPr>
        <w:annotationRef/>
      </w:r>
      <w:r>
        <w:t>011509 Nsites log, coatpaml/Bha10g/</w:t>
      </w:r>
    </w:p>
  </w:comment>
  <w:comment w:id="1142" w:author="hqin" w:date="2013-01-28T08:31:00Z" w:initials="h">
    <w:p w14:paraId="342D1B6F" w14:textId="77777777" w:rsidR="00504B74" w:rsidRDefault="00504B74">
      <w:pPr>
        <w:pStyle w:val="CommentText"/>
      </w:pPr>
      <w:r>
        <w:rPr>
          <w:rStyle w:val="CommentReference"/>
        </w:rPr>
        <w:annotationRef/>
      </w:r>
      <w:r>
        <w:t>no PDB homolog for SafA</w:t>
      </w:r>
    </w:p>
  </w:comment>
  <w:comment w:id="1247" w:author="hqin" w:date="2013-01-28T08:31:00Z" w:initials="h">
    <w:p w14:paraId="41822E04" w14:textId="77777777" w:rsidR="00504B74" w:rsidRDefault="00504B74">
      <w:pPr>
        <w:pStyle w:val="CommentText"/>
      </w:pPr>
      <w:r>
        <w:rPr>
          <w:rStyle w:val="CommentReference"/>
        </w:rPr>
        <w:annotationRef/>
      </w:r>
    </w:p>
  </w:comment>
  <w:comment w:id="1257" w:author="hqin" w:date="2013-01-28T08:31:00Z" w:initials="h">
    <w:p w14:paraId="3A2C2E3D" w14:textId="77777777" w:rsidR="00504B74" w:rsidRDefault="00504B74" w:rsidP="001C7FC9">
      <w:pPr>
        <w:pStyle w:val="CommentText"/>
      </w:pPr>
      <w:r>
        <w:rPr>
          <w:rStyle w:val="CommentReference"/>
        </w:rPr>
        <w:annotationRef/>
      </w:r>
      <w:r>
        <w:t>011509 Nsites log, coatpaml/Bha10g/</w:t>
      </w:r>
    </w:p>
  </w:comment>
  <w:comment w:id="1263" w:author="hqin" w:date="2013-01-28T08:31:00Z" w:initials="h">
    <w:p w14:paraId="4BF6AB62" w14:textId="77777777" w:rsidR="00504B74" w:rsidRDefault="00504B74">
      <w:pPr>
        <w:pStyle w:val="CommentText"/>
      </w:pPr>
      <w:r>
        <w:rPr>
          <w:rStyle w:val="CommentReference"/>
        </w:rPr>
        <w:annotationRef/>
      </w:r>
      <w:r>
        <w:t>a stronger closing???</w:t>
      </w:r>
    </w:p>
  </w:comment>
  <w:comment w:id="1456" w:author="Hong Qin" w:date="2013-01-28T08:31:00Z" w:initials="hq">
    <w:p w14:paraId="5119A48B" w14:textId="77777777" w:rsidR="00504B74" w:rsidRDefault="00504B74">
      <w:pPr>
        <w:pStyle w:val="CommentText"/>
      </w:pPr>
      <w:r>
        <w:rPr>
          <w:rStyle w:val="CommentReference"/>
        </w:rPr>
        <w:annotationRef/>
      </w:r>
      <w:r>
        <w:t xml:space="preserve">Dead cow, Texas. </w:t>
      </w:r>
    </w:p>
  </w:comment>
  <w:comment w:id="1457" w:author="Hong Qin" w:date="2013-01-28T08:31:00Z" w:initials="hq">
    <w:p w14:paraId="5FCA4F72" w14:textId="77777777" w:rsidR="00504B74" w:rsidRDefault="00504B74" w:rsidP="001C7FC9">
      <w:pPr>
        <w:pStyle w:val="CommentText"/>
      </w:pPr>
      <w:r>
        <w:rPr>
          <w:rStyle w:val="CommentReference"/>
        </w:rPr>
        <w:annotationRef/>
      </w:r>
      <w:r>
        <w:t>this is strain is close to Bwe</w:t>
      </w:r>
    </w:p>
  </w:comment>
  <w:comment w:id="1458" w:author="Hong Qin" w:date="2013-01-28T08:31:00Z" w:initials="hq">
    <w:p w14:paraId="6F56B848" w14:textId="77777777" w:rsidR="00504B74" w:rsidRDefault="00504B74">
      <w:pPr>
        <w:pStyle w:val="CommentText"/>
      </w:pPr>
      <w:r>
        <w:rPr>
          <w:rStyle w:val="CommentReference"/>
        </w:rPr>
        <w:annotationRef/>
      </w:r>
      <w:r>
        <w:t>forest soil near Vaersailles, France</w:t>
      </w:r>
    </w:p>
  </w:comment>
  <w:comment w:id="1757" w:author="hqin" w:date="2013-01-28T08:31:00Z" w:initials="h">
    <w:p w14:paraId="6CE88343" w14:textId="77777777" w:rsidR="00504B74" w:rsidRDefault="00504B74">
      <w:pPr>
        <w:pStyle w:val="CommentText"/>
      </w:pPr>
      <w:r>
        <w:rPr>
          <w:rStyle w:val="CommentReference"/>
        </w:rPr>
        <w:annotationRef/>
      </w:r>
      <w:r>
        <w:t>orthog.analysis/compare.profiles/010209 log</w:t>
      </w:r>
    </w:p>
  </w:comment>
  <w:comment w:id="1782" w:author="hqin" w:date="2013-01-28T08:31:00Z" w:initials="h">
    <w:p w14:paraId="2F008AC4" w14:textId="77777777" w:rsidR="00504B74" w:rsidRDefault="00504B74" w:rsidP="008878F8">
      <w:pPr>
        <w:pStyle w:val="CommentText"/>
      </w:pPr>
      <w:r>
        <w:rPr>
          <w:rStyle w:val="CommentReference"/>
        </w:rPr>
        <w:annotationRef/>
      </w:r>
      <w:r>
        <w:t>orthog.analysis/compare.profiles/010209 log</w:t>
      </w:r>
    </w:p>
  </w:comment>
  <w:comment w:id="1857" w:author="hqin" w:date="2013-01-28T08:31:00Z" w:initials="h">
    <w:p w14:paraId="42D84A8F" w14:textId="77777777" w:rsidR="00504B74" w:rsidRDefault="00504B74" w:rsidP="001C7FC9">
      <w:pPr>
        <w:pStyle w:val="CommentText"/>
      </w:pPr>
      <w:r>
        <w:rPr>
          <w:rStyle w:val="CommentReference"/>
        </w:rPr>
        <w:annotationRef/>
      </w:r>
      <w:r>
        <w:t>orthog.analysis/compare.profiles/010209 log</w:t>
      </w:r>
    </w:p>
  </w:comment>
  <w:comment w:id="1858" w:author="Hong Qin" w:date="2013-01-28T08:31:00Z" w:initials="HQ">
    <w:p w14:paraId="7EB1231E" w14:textId="77777777" w:rsidR="00504B74" w:rsidRDefault="00504B74">
      <w:pPr>
        <w:pStyle w:val="CommentText"/>
      </w:pPr>
      <w:r>
        <w:rPr>
          <w:rStyle w:val="CommentReference"/>
        </w:rPr>
        <w:annotationRef/>
      </w:r>
      <w:r>
        <w:t xml:space="preserve">remove high omega branchs and redo this analysis. </w:t>
      </w:r>
    </w:p>
  </w:comment>
  <w:comment w:id="2228" w:author="Daria Clegg" w:date="2013-02-08T10:22:00Z" w:initials="DC">
    <w:p w14:paraId="1529FD4A" w14:textId="5EA35DC0" w:rsidR="007D206E" w:rsidRDefault="007D206E">
      <w:pPr>
        <w:pStyle w:val="CommentText"/>
      </w:pPr>
      <w:r>
        <w:rPr>
          <w:rStyle w:val="CommentReference"/>
        </w:rPr>
        <w:annotationRef/>
      </w:r>
      <w:r w:rsidRPr="00BA0B3C">
        <w:rPr>
          <w:i/>
          <w:iCs/>
          <w:sz w:val="24"/>
          <w:szCs w:val="24"/>
        </w:rPr>
        <w:t>B. subtilis</w:t>
      </w:r>
      <w:r w:rsidRPr="00BA0B3C">
        <w:rPr>
          <w:sz w:val="24"/>
          <w:szCs w:val="24"/>
        </w:rPr>
        <w:t xml:space="preserve"> </w:t>
      </w:r>
      <w:r w:rsidRPr="00B03DE9">
        <w:rPr>
          <w:szCs w:val="24"/>
        </w:rPr>
        <w:t>inner coat contains more conserved proteins than outer coat,</w:t>
      </w:r>
    </w:p>
  </w:comment>
  <w:comment w:id="2296" w:author="MI" w:date="2013-01-28T08:31:00Z" w:initials="M">
    <w:p w14:paraId="6C9D2790" w14:textId="77777777" w:rsidR="00504B74" w:rsidRDefault="00504B74">
      <w:pPr>
        <w:pStyle w:val="CommentText"/>
      </w:pPr>
      <w:r>
        <w:rPr>
          <w:rStyle w:val="CommentReference"/>
        </w:rPr>
        <w:annotationRef/>
      </w:r>
      <w:r>
        <w:t>This is wrong</w:t>
      </w:r>
    </w:p>
  </w:comment>
  <w:comment w:id="2320" w:author="MI" w:date="2013-01-28T08:31:00Z" w:initials="M">
    <w:p w14:paraId="6403AE48" w14:textId="77777777" w:rsidR="00504B74" w:rsidRDefault="00504B74">
      <w:pPr>
        <w:pStyle w:val="CommentText"/>
      </w:pPr>
      <w:r>
        <w:rPr>
          <w:rStyle w:val="CommentReference"/>
        </w:rPr>
        <w:annotationRef/>
      </w:r>
      <w:r>
        <w:t>Here and elsewhere: is it acceptable to switch between “gene” and “protein” in a single paragraph?</w:t>
      </w:r>
    </w:p>
  </w:comment>
  <w:comment w:id="2339" w:author="hqin" w:date="2013-01-28T08:31:00Z" w:initials="h">
    <w:p w14:paraId="7C41DA71" w14:textId="77777777" w:rsidR="00504B74" w:rsidRDefault="00504B74">
      <w:pPr>
        <w:pStyle w:val="CommentText"/>
      </w:pPr>
      <w:r>
        <w:rPr>
          <w:rStyle w:val="CommentReference"/>
        </w:rPr>
        <w:annotationRef/>
      </w:r>
      <w:r>
        <w:t>More details???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80314" w14:textId="77777777" w:rsidR="00504B74" w:rsidRDefault="00504B74">
      <w:r>
        <w:separator/>
      </w:r>
    </w:p>
  </w:endnote>
  <w:endnote w:type="continuationSeparator" w:id="0">
    <w:p w14:paraId="60386895" w14:textId="77777777" w:rsidR="00504B74" w:rsidRDefault="0050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1B755" w14:textId="77777777" w:rsidR="00504B74" w:rsidRDefault="00504B74" w:rsidP="001C7FC9">
    <w:pPr>
      <w:pStyle w:val="Footer"/>
      <w:jc w:val="right"/>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A76F2">
      <w:rPr>
        <w:rStyle w:val="PageNumber"/>
        <w:noProof/>
      </w:rPr>
      <w:t>17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1746F" w14:textId="77777777" w:rsidR="00504B74" w:rsidRDefault="00504B74">
      <w:r>
        <w:separator/>
      </w:r>
    </w:p>
  </w:footnote>
  <w:footnote w:type="continuationSeparator" w:id="0">
    <w:p w14:paraId="5FF1ED18" w14:textId="77777777" w:rsidR="00504B74" w:rsidRDefault="00504B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3CFE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0B6C0F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FD42CF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8B6BEB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2B286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D27D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5A605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B984F2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28ECD4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AA95F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1">
    <w:nsid w:val="09C914D9"/>
    <w:multiLevelType w:val="hybridMultilevel"/>
    <w:tmpl w:val="A9DCF5BE"/>
    <w:lvl w:ilvl="0" w:tplc="E806EF30">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AB050CE"/>
    <w:multiLevelType w:val="hybridMultilevel"/>
    <w:tmpl w:val="55F8A2F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5F395BBD"/>
    <w:multiLevelType w:val="multilevel"/>
    <w:tmpl w:val="57D04B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nsid w:val="71A05613"/>
    <w:multiLevelType w:val="multilevel"/>
    <w:tmpl w:val="A398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nsid w:val="7EFF4BC7"/>
    <w:multiLevelType w:val="multilevel"/>
    <w:tmpl w:val="37006362"/>
    <w:lvl w:ilvl="0">
      <w:start w:val="1"/>
      <w:numFmt w:val="decimal"/>
      <w:lvlText w:val="2.%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9"/>
  </w:num>
  <w:num w:numId="2">
    <w:abstractNumId w:val="9"/>
  </w:num>
  <w:num w:numId="3">
    <w:abstractNumId w:val="9"/>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3"/>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oNotHyphenateCaps/>
  <w:drawingGridHorizontalSpacing w:val="120"/>
  <w:displayHorizontalDrawingGridEvery w:val="2"/>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BMC Evolutionary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2sps2pse5vde9eszr6vesw82vsrpaeerdva&quot;&gt;bacillus.coat2012Jan31&lt;record-ids&gt;&lt;item&gt;6&lt;/item&gt;&lt;item&gt;9&lt;/item&gt;&lt;item&gt;14&lt;/item&gt;&lt;item&gt;15&lt;/item&gt;&lt;item&gt;17&lt;/item&gt;&lt;item&gt;20&lt;/item&gt;&lt;item&gt;30&lt;/item&gt;&lt;item&gt;50&lt;/item&gt;&lt;item&gt;53&lt;/item&gt;&lt;item&gt;55&lt;/item&gt;&lt;item&gt;68&lt;/item&gt;&lt;item&gt;82&lt;/item&gt;&lt;item&gt;83&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3&lt;/item&gt;&lt;item&gt;111&lt;/item&gt;&lt;item&gt;114&lt;/item&gt;&lt;item&gt;118&lt;/item&gt;&lt;item&gt;120&lt;/item&gt;&lt;item&gt;125&lt;/item&gt;&lt;item&gt;128&lt;/item&gt;&lt;item&gt;152&lt;/item&gt;&lt;item&gt;155&lt;/item&gt;&lt;item&gt;156&lt;/item&gt;&lt;item&gt;157&lt;/item&gt;&lt;item&gt;158&lt;/item&gt;&lt;item&gt;159&lt;/item&gt;&lt;item&gt;160&lt;/item&gt;&lt;item&gt;173&lt;/item&gt;&lt;item&gt;176&lt;/item&gt;&lt;item&gt;178&lt;/item&gt;&lt;item&gt;179&lt;/item&gt;&lt;item&gt;181&lt;/item&gt;&lt;item&gt;185&lt;/item&gt;&lt;item&gt;189&lt;/item&gt;&lt;item&gt;190&lt;/item&gt;&lt;item&gt;193&lt;/item&gt;&lt;item&gt;194&lt;/item&gt;&lt;item&gt;195&lt;/item&gt;&lt;item&gt;196&lt;/item&gt;&lt;item&gt;197&lt;/item&gt;&lt;item&gt;198&lt;/item&gt;&lt;item&gt;205&lt;/item&gt;&lt;item&gt;206&lt;/item&gt;&lt;item&gt;207&lt;/item&gt;&lt;item&gt;208&lt;/item&gt;&lt;item&gt;209&lt;/item&gt;&lt;item&gt;210&lt;/item&gt;&lt;item&gt;211&lt;/item&gt;&lt;item&gt;212&lt;/item&gt;&lt;item&gt;214&lt;/item&gt;&lt;item&gt;215&lt;/item&gt;&lt;item&gt;216&lt;/item&gt;&lt;item&gt;217&lt;/item&gt;&lt;item&gt;218&lt;/item&gt;&lt;item&gt;225&lt;/item&gt;&lt;item&gt;228&lt;/item&gt;&lt;item&gt;234&lt;/item&gt;&lt;item&gt;235&lt;/item&gt;&lt;item&gt;236&lt;/item&gt;&lt;item&gt;237&lt;/item&gt;&lt;item&gt;241&lt;/item&gt;&lt;item&gt;243&lt;/item&gt;&lt;item&gt;244&lt;/item&gt;&lt;item&gt;245&lt;/item&gt;&lt;item&gt;246&lt;/item&gt;&lt;item&gt;248&lt;/item&gt;&lt;item&gt;251&lt;/item&gt;&lt;item&gt;256&lt;/item&gt;&lt;item&gt;261&lt;/item&gt;&lt;item&gt;285&lt;/item&gt;&lt;item&gt;287&lt;/item&gt;&lt;item&gt;291&lt;/item&gt;&lt;item&gt;303&lt;/item&gt;&lt;item&gt;304&lt;/item&gt;&lt;item&gt;305&lt;/item&gt;&lt;item&gt;306&lt;/item&gt;&lt;/record-ids&gt;&lt;/item&gt;&lt;/Libraries&gt;"/>
  </w:docVars>
  <w:rsids>
    <w:rsidRoot w:val="00424852"/>
    <w:rsid w:val="00000D58"/>
    <w:rsid w:val="00001795"/>
    <w:rsid w:val="00005D4C"/>
    <w:rsid w:val="00013E74"/>
    <w:rsid w:val="00014890"/>
    <w:rsid w:val="00016E1D"/>
    <w:rsid w:val="00022988"/>
    <w:rsid w:val="00031E02"/>
    <w:rsid w:val="00033EB7"/>
    <w:rsid w:val="00036C27"/>
    <w:rsid w:val="00037F42"/>
    <w:rsid w:val="000514B4"/>
    <w:rsid w:val="000655F2"/>
    <w:rsid w:val="00066335"/>
    <w:rsid w:val="00066ED6"/>
    <w:rsid w:val="00076078"/>
    <w:rsid w:val="00077AF4"/>
    <w:rsid w:val="00083465"/>
    <w:rsid w:val="00084D36"/>
    <w:rsid w:val="000866C7"/>
    <w:rsid w:val="0009126A"/>
    <w:rsid w:val="000A0C0D"/>
    <w:rsid w:val="000A50F1"/>
    <w:rsid w:val="000A56E5"/>
    <w:rsid w:val="000A5766"/>
    <w:rsid w:val="000B01F4"/>
    <w:rsid w:val="000C727F"/>
    <w:rsid w:val="000D0544"/>
    <w:rsid w:val="000D2757"/>
    <w:rsid w:val="000D429A"/>
    <w:rsid w:val="000D712A"/>
    <w:rsid w:val="000E3DF9"/>
    <w:rsid w:val="000F5054"/>
    <w:rsid w:val="000F5502"/>
    <w:rsid w:val="00100E8D"/>
    <w:rsid w:val="001037B9"/>
    <w:rsid w:val="00104CC0"/>
    <w:rsid w:val="0010578A"/>
    <w:rsid w:val="00111A3D"/>
    <w:rsid w:val="00113A5A"/>
    <w:rsid w:val="00115B03"/>
    <w:rsid w:val="001220BB"/>
    <w:rsid w:val="00127712"/>
    <w:rsid w:val="0013040F"/>
    <w:rsid w:val="00134B78"/>
    <w:rsid w:val="00136683"/>
    <w:rsid w:val="00140598"/>
    <w:rsid w:val="001417F9"/>
    <w:rsid w:val="00141DE7"/>
    <w:rsid w:val="00144168"/>
    <w:rsid w:val="001459EF"/>
    <w:rsid w:val="0015227B"/>
    <w:rsid w:val="001536F5"/>
    <w:rsid w:val="001622D9"/>
    <w:rsid w:val="001650AF"/>
    <w:rsid w:val="00165747"/>
    <w:rsid w:val="00173A60"/>
    <w:rsid w:val="0018393A"/>
    <w:rsid w:val="001872B6"/>
    <w:rsid w:val="00192932"/>
    <w:rsid w:val="001932A1"/>
    <w:rsid w:val="00197097"/>
    <w:rsid w:val="001977B9"/>
    <w:rsid w:val="001A0045"/>
    <w:rsid w:val="001A246E"/>
    <w:rsid w:val="001A417E"/>
    <w:rsid w:val="001B147A"/>
    <w:rsid w:val="001B3647"/>
    <w:rsid w:val="001C0535"/>
    <w:rsid w:val="001C7FC9"/>
    <w:rsid w:val="001D1449"/>
    <w:rsid w:val="001D3747"/>
    <w:rsid w:val="001E1917"/>
    <w:rsid w:val="001E3F24"/>
    <w:rsid w:val="001E6C0D"/>
    <w:rsid w:val="001F0251"/>
    <w:rsid w:val="00212D62"/>
    <w:rsid w:val="0022772A"/>
    <w:rsid w:val="00234DB5"/>
    <w:rsid w:val="002401F0"/>
    <w:rsid w:val="00251FE9"/>
    <w:rsid w:val="00260A10"/>
    <w:rsid w:val="00260D2D"/>
    <w:rsid w:val="002612F9"/>
    <w:rsid w:val="00265255"/>
    <w:rsid w:val="002803CF"/>
    <w:rsid w:val="00282CA0"/>
    <w:rsid w:val="002911F7"/>
    <w:rsid w:val="0029315A"/>
    <w:rsid w:val="002A6F16"/>
    <w:rsid w:val="002B5462"/>
    <w:rsid w:val="002C62E2"/>
    <w:rsid w:val="002D4253"/>
    <w:rsid w:val="002D5AAA"/>
    <w:rsid w:val="002D789E"/>
    <w:rsid w:val="002E213F"/>
    <w:rsid w:val="002F50B8"/>
    <w:rsid w:val="002F6402"/>
    <w:rsid w:val="00321AD3"/>
    <w:rsid w:val="0032608A"/>
    <w:rsid w:val="00332F92"/>
    <w:rsid w:val="003365AA"/>
    <w:rsid w:val="003443AE"/>
    <w:rsid w:val="00345299"/>
    <w:rsid w:val="00347121"/>
    <w:rsid w:val="00347B25"/>
    <w:rsid w:val="003547FB"/>
    <w:rsid w:val="00360E83"/>
    <w:rsid w:val="00363BA6"/>
    <w:rsid w:val="0036587D"/>
    <w:rsid w:val="00385D72"/>
    <w:rsid w:val="00387831"/>
    <w:rsid w:val="003A4EB7"/>
    <w:rsid w:val="003D0F61"/>
    <w:rsid w:val="003D172B"/>
    <w:rsid w:val="003D2500"/>
    <w:rsid w:val="003D7050"/>
    <w:rsid w:val="003E24AF"/>
    <w:rsid w:val="003E2655"/>
    <w:rsid w:val="003E6168"/>
    <w:rsid w:val="003F103A"/>
    <w:rsid w:val="00400027"/>
    <w:rsid w:val="004035F3"/>
    <w:rsid w:val="00403BFE"/>
    <w:rsid w:val="00405679"/>
    <w:rsid w:val="004059CB"/>
    <w:rsid w:val="00405D18"/>
    <w:rsid w:val="00406E07"/>
    <w:rsid w:val="0040725F"/>
    <w:rsid w:val="00414FB0"/>
    <w:rsid w:val="0042073D"/>
    <w:rsid w:val="0042244A"/>
    <w:rsid w:val="00424852"/>
    <w:rsid w:val="0043097E"/>
    <w:rsid w:val="00432C9A"/>
    <w:rsid w:val="004359BA"/>
    <w:rsid w:val="00437E2D"/>
    <w:rsid w:val="00454521"/>
    <w:rsid w:val="0045542C"/>
    <w:rsid w:val="00457BF1"/>
    <w:rsid w:val="004630EF"/>
    <w:rsid w:val="004651A2"/>
    <w:rsid w:val="00477C79"/>
    <w:rsid w:val="00485723"/>
    <w:rsid w:val="004B13F3"/>
    <w:rsid w:val="004B2FAB"/>
    <w:rsid w:val="004B6EFD"/>
    <w:rsid w:val="004C0D0F"/>
    <w:rsid w:val="004D09D6"/>
    <w:rsid w:val="004D4D8F"/>
    <w:rsid w:val="004F7757"/>
    <w:rsid w:val="005019A4"/>
    <w:rsid w:val="00504B74"/>
    <w:rsid w:val="00504CAE"/>
    <w:rsid w:val="00505759"/>
    <w:rsid w:val="00514B92"/>
    <w:rsid w:val="00525EA0"/>
    <w:rsid w:val="00526A3D"/>
    <w:rsid w:val="00526BE5"/>
    <w:rsid w:val="005456DE"/>
    <w:rsid w:val="00550A5C"/>
    <w:rsid w:val="0055278C"/>
    <w:rsid w:val="00562538"/>
    <w:rsid w:val="005721EC"/>
    <w:rsid w:val="00572DE7"/>
    <w:rsid w:val="005730D7"/>
    <w:rsid w:val="005746F1"/>
    <w:rsid w:val="00577DB0"/>
    <w:rsid w:val="00580226"/>
    <w:rsid w:val="00582AA0"/>
    <w:rsid w:val="005844A9"/>
    <w:rsid w:val="005873A8"/>
    <w:rsid w:val="00594299"/>
    <w:rsid w:val="005975A6"/>
    <w:rsid w:val="005C2FEA"/>
    <w:rsid w:val="005C41E9"/>
    <w:rsid w:val="005C5289"/>
    <w:rsid w:val="005D0418"/>
    <w:rsid w:val="005D082E"/>
    <w:rsid w:val="005D4277"/>
    <w:rsid w:val="005D5A95"/>
    <w:rsid w:val="005E0808"/>
    <w:rsid w:val="005F1A89"/>
    <w:rsid w:val="005F1F8C"/>
    <w:rsid w:val="006008F8"/>
    <w:rsid w:val="00603A19"/>
    <w:rsid w:val="00605FF1"/>
    <w:rsid w:val="00606DD5"/>
    <w:rsid w:val="006141B9"/>
    <w:rsid w:val="00616CA1"/>
    <w:rsid w:val="006170F5"/>
    <w:rsid w:val="006474BB"/>
    <w:rsid w:val="00654414"/>
    <w:rsid w:val="00667679"/>
    <w:rsid w:val="00680DCE"/>
    <w:rsid w:val="00681CF1"/>
    <w:rsid w:val="006908EB"/>
    <w:rsid w:val="006930C3"/>
    <w:rsid w:val="006B202D"/>
    <w:rsid w:val="006C1172"/>
    <w:rsid w:val="006D016E"/>
    <w:rsid w:val="006D46D9"/>
    <w:rsid w:val="006D635D"/>
    <w:rsid w:val="006D65D6"/>
    <w:rsid w:val="006E1DA5"/>
    <w:rsid w:val="006F2243"/>
    <w:rsid w:val="006F58C3"/>
    <w:rsid w:val="006F6AB7"/>
    <w:rsid w:val="00700DCC"/>
    <w:rsid w:val="0070354B"/>
    <w:rsid w:val="00705EDB"/>
    <w:rsid w:val="007233D9"/>
    <w:rsid w:val="00725DFA"/>
    <w:rsid w:val="00757FC5"/>
    <w:rsid w:val="00767029"/>
    <w:rsid w:val="00777391"/>
    <w:rsid w:val="00782066"/>
    <w:rsid w:val="00783CE2"/>
    <w:rsid w:val="00793B9E"/>
    <w:rsid w:val="00796C12"/>
    <w:rsid w:val="007A267C"/>
    <w:rsid w:val="007A2D61"/>
    <w:rsid w:val="007B3F45"/>
    <w:rsid w:val="007B611C"/>
    <w:rsid w:val="007C0AA2"/>
    <w:rsid w:val="007C2AD7"/>
    <w:rsid w:val="007C4558"/>
    <w:rsid w:val="007D051F"/>
    <w:rsid w:val="007D206E"/>
    <w:rsid w:val="007D5943"/>
    <w:rsid w:val="007F21DA"/>
    <w:rsid w:val="007F6FD5"/>
    <w:rsid w:val="00800CBB"/>
    <w:rsid w:val="008031E0"/>
    <w:rsid w:val="008048A8"/>
    <w:rsid w:val="00805FCB"/>
    <w:rsid w:val="0082365E"/>
    <w:rsid w:val="00825383"/>
    <w:rsid w:val="00846476"/>
    <w:rsid w:val="00853EC0"/>
    <w:rsid w:val="00880354"/>
    <w:rsid w:val="008815C4"/>
    <w:rsid w:val="00884E4C"/>
    <w:rsid w:val="008862B6"/>
    <w:rsid w:val="008878F8"/>
    <w:rsid w:val="008A2A5B"/>
    <w:rsid w:val="008A63A6"/>
    <w:rsid w:val="008B3F5F"/>
    <w:rsid w:val="008C07B3"/>
    <w:rsid w:val="008C0B4C"/>
    <w:rsid w:val="008C3192"/>
    <w:rsid w:val="008C406A"/>
    <w:rsid w:val="008D1D5E"/>
    <w:rsid w:val="008E3F68"/>
    <w:rsid w:val="008F34CB"/>
    <w:rsid w:val="008F6F5D"/>
    <w:rsid w:val="009004DC"/>
    <w:rsid w:val="00907B0C"/>
    <w:rsid w:val="00920E6D"/>
    <w:rsid w:val="00943745"/>
    <w:rsid w:val="00952469"/>
    <w:rsid w:val="0095515E"/>
    <w:rsid w:val="009731E8"/>
    <w:rsid w:val="00973705"/>
    <w:rsid w:val="0097439A"/>
    <w:rsid w:val="009753E2"/>
    <w:rsid w:val="009811C9"/>
    <w:rsid w:val="00990352"/>
    <w:rsid w:val="00991009"/>
    <w:rsid w:val="009A6146"/>
    <w:rsid w:val="009A76F2"/>
    <w:rsid w:val="009B0A51"/>
    <w:rsid w:val="009B3E01"/>
    <w:rsid w:val="009B4068"/>
    <w:rsid w:val="009C0351"/>
    <w:rsid w:val="009C0734"/>
    <w:rsid w:val="009C2619"/>
    <w:rsid w:val="009C6FC1"/>
    <w:rsid w:val="009C78B2"/>
    <w:rsid w:val="009D1049"/>
    <w:rsid w:val="009D18EB"/>
    <w:rsid w:val="009E0355"/>
    <w:rsid w:val="009F2655"/>
    <w:rsid w:val="00A07A4B"/>
    <w:rsid w:val="00A07C01"/>
    <w:rsid w:val="00A17A26"/>
    <w:rsid w:val="00A20F75"/>
    <w:rsid w:val="00A23E2E"/>
    <w:rsid w:val="00A253FB"/>
    <w:rsid w:val="00A30538"/>
    <w:rsid w:val="00A32878"/>
    <w:rsid w:val="00A505DF"/>
    <w:rsid w:val="00A5386E"/>
    <w:rsid w:val="00A72C03"/>
    <w:rsid w:val="00A80466"/>
    <w:rsid w:val="00A83DEA"/>
    <w:rsid w:val="00A85782"/>
    <w:rsid w:val="00A90174"/>
    <w:rsid w:val="00A9070D"/>
    <w:rsid w:val="00AB3978"/>
    <w:rsid w:val="00AB5A2C"/>
    <w:rsid w:val="00AD2742"/>
    <w:rsid w:val="00AD754F"/>
    <w:rsid w:val="00AD7B76"/>
    <w:rsid w:val="00AE2401"/>
    <w:rsid w:val="00AE5292"/>
    <w:rsid w:val="00AF467F"/>
    <w:rsid w:val="00AF69FF"/>
    <w:rsid w:val="00B03DE9"/>
    <w:rsid w:val="00B1155E"/>
    <w:rsid w:val="00B17691"/>
    <w:rsid w:val="00B22DE5"/>
    <w:rsid w:val="00B428EF"/>
    <w:rsid w:val="00B50022"/>
    <w:rsid w:val="00B50121"/>
    <w:rsid w:val="00B53D9B"/>
    <w:rsid w:val="00B54645"/>
    <w:rsid w:val="00B637B6"/>
    <w:rsid w:val="00B731CE"/>
    <w:rsid w:val="00B755FF"/>
    <w:rsid w:val="00B76634"/>
    <w:rsid w:val="00B865AE"/>
    <w:rsid w:val="00B92E9C"/>
    <w:rsid w:val="00B96E93"/>
    <w:rsid w:val="00BB27B8"/>
    <w:rsid w:val="00BB5FF9"/>
    <w:rsid w:val="00BD535B"/>
    <w:rsid w:val="00BD7B30"/>
    <w:rsid w:val="00BE09F0"/>
    <w:rsid w:val="00BF00B5"/>
    <w:rsid w:val="00BF1460"/>
    <w:rsid w:val="00BF1C36"/>
    <w:rsid w:val="00BF231A"/>
    <w:rsid w:val="00BF489F"/>
    <w:rsid w:val="00BF5008"/>
    <w:rsid w:val="00BF7761"/>
    <w:rsid w:val="00C1380B"/>
    <w:rsid w:val="00C16B30"/>
    <w:rsid w:val="00C2228E"/>
    <w:rsid w:val="00C2764F"/>
    <w:rsid w:val="00C359CE"/>
    <w:rsid w:val="00C402E9"/>
    <w:rsid w:val="00C409F0"/>
    <w:rsid w:val="00C41EE5"/>
    <w:rsid w:val="00C44BCB"/>
    <w:rsid w:val="00C56F3E"/>
    <w:rsid w:val="00C57844"/>
    <w:rsid w:val="00C61852"/>
    <w:rsid w:val="00C75731"/>
    <w:rsid w:val="00C759F1"/>
    <w:rsid w:val="00C77046"/>
    <w:rsid w:val="00C900DF"/>
    <w:rsid w:val="00C90511"/>
    <w:rsid w:val="00C91B24"/>
    <w:rsid w:val="00C928A6"/>
    <w:rsid w:val="00C942EE"/>
    <w:rsid w:val="00CA07CA"/>
    <w:rsid w:val="00CA3971"/>
    <w:rsid w:val="00CA517E"/>
    <w:rsid w:val="00CB269D"/>
    <w:rsid w:val="00CC18DF"/>
    <w:rsid w:val="00CC579E"/>
    <w:rsid w:val="00CF00EA"/>
    <w:rsid w:val="00CF3633"/>
    <w:rsid w:val="00CF4ADF"/>
    <w:rsid w:val="00D032FF"/>
    <w:rsid w:val="00D0694C"/>
    <w:rsid w:val="00D104C4"/>
    <w:rsid w:val="00D15B47"/>
    <w:rsid w:val="00D441C8"/>
    <w:rsid w:val="00D640E8"/>
    <w:rsid w:val="00D6671B"/>
    <w:rsid w:val="00D67E9C"/>
    <w:rsid w:val="00D7092C"/>
    <w:rsid w:val="00D710CC"/>
    <w:rsid w:val="00D713A9"/>
    <w:rsid w:val="00D908B6"/>
    <w:rsid w:val="00DA4101"/>
    <w:rsid w:val="00DB181D"/>
    <w:rsid w:val="00DB3DC3"/>
    <w:rsid w:val="00DC0946"/>
    <w:rsid w:val="00DC0A0F"/>
    <w:rsid w:val="00DC0FBF"/>
    <w:rsid w:val="00DC5240"/>
    <w:rsid w:val="00DE40A2"/>
    <w:rsid w:val="00E0251F"/>
    <w:rsid w:val="00E07605"/>
    <w:rsid w:val="00E07702"/>
    <w:rsid w:val="00E10037"/>
    <w:rsid w:val="00E12EFC"/>
    <w:rsid w:val="00E139B4"/>
    <w:rsid w:val="00E14958"/>
    <w:rsid w:val="00E151F4"/>
    <w:rsid w:val="00E32536"/>
    <w:rsid w:val="00E37636"/>
    <w:rsid w:val="00E4110C"/>
    <w:rsid w:val="00E51DE5"/>
    <w:rsid w:val="00E5431E"/>
    <w:rsid w:val="00E56627"/>
    <w:rsid w:val="00E645CC"/>
    <w:rsid w:val="00E72E89"/>
    <w:rsid w:val="00E73EA7"/>
    <w:rsid w:val="00E74620"/>
    <w:rsid w:val="00E75A22"/>
    <w:rsid w:val="00E82171"/>
    <w:rsid w:val="00E92916"/>
    <w:rsid w:val="00E93B36"/>
    <w:rsid w:val="00E96D02"/>
    <w:rsid w:val="00EB1DE8"/>
    <w:rsid w:val="00EC4323"/>
    <w:rsid w:val="00ED14A8"/>
    <w:rsid w:val="00ED4D3D"/>
    <w:rsid w:val="00EF1B77"/>
    <w:rsid w:val="00EF34C7"/>
    <w:rsid w:val="00EF45D8"/>
    <w:rsid w:val="00F149E5"/>
    <w:rsid w:val="00F20438"/>
    <w:rsid w:val="00F206E0"/>
    <w:rsid w:val="00F214EB"/>
    <w:rsid w:val="00F21C9E"/>
    <w:rsid w:val="00F2395E"/>
    <w:rsid w:val="00F250CD"/>
    <w:rsid w:val="00F33025"/>
    <w:rsid w:val="00F3452C"/>
    <w:rsid w:val="00F51D5D"/>
    <w:rsid w:val="00F54CFE"/>
    <w:rsid w:val="00F55936"/>
    <w:rsid w:val="00F66E55"/>
    <w:rsid w:val="00F67D9A"/>
    <w:rsid w:val="00F71103"/>
    <w:rsid w:val="00F715E9"/>
    <w:rsid w:val="00F7451A"/>
    <w:rsid w:val="00F823CD"/>
    <w:rsid w:val="00F8711D"/>
    <w:rsid w:val="00F9236F"/>
    <w:rsid w:val="00F957F0"/>
    <w:rsid w:val="00F97A2C"/>
    <w:rsid w:val="00FA093D"/>
    <w:rsid w:val="00FA3107"/>
    <w:rsid w:val="00FA6FA0"/>
    <w:rsid w:val="00FA750A"/>
    <w:rsid w:val="00FB082A"/>
    <w:rsid w:val="00FC70D7"/>
    <w:rsid w:val="00FD1232"/>
    <w:rsid w:val="00FD3ECD"/>
    <w:rsid w:val="00FD5D86"/>
    <w:rsid w:val="00FE1C7E"/>
    <w:rsid w:val="00FF02E0"/>
    <w:rsid w:val="00FF7104"/>
    <w:rsid w:val="00FF77E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A4F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 List"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37552"/>
    <w:rPr>
      <w:sz w:val="24"/>
      <w:szCs w:val="24"/>
    </w:rPr>
  </w:style>
  <w:style w:type="paragraph" w:styleId="Heading1">
    <w:name w:val="heading 1"/>
    <w:basedOn w:val="Normal"/>
    <w:next w:val="Normal"/>
    <w:qFormat/>
    <w:rsid w:val="0042485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24852"/>
    <w:pPr>
      <w:keepNext/>
      <w:suppressAutoHyphens/>
      <w:spacing w:line="480" w:lineRule="auto"/>
      <w:outlineLvl w:val="1"/>
    </w:pPr>
    <w:rPr>
      <w:b/>
      <w:bCs/>
      <w:sz w:val="36"/>
      <w:szCs w:val="36"/>
    </w:rPr>
  </w:style>
  <w:style w:type="paragraph" w:styleId="Heading3">
    <w:name w:val="heading 3"/>
    <w:basedOn w:val="Normal"/>
    <w:next w:val="Normal"/>
    <w:qFormat/>
    <w:rsid w:val="00424852"/>
    <w:pPr>
      <w:keepNext/>
      <w:suppressAutoHyphens/>
      <w:spacing w:before="240" w:after="60" w:line="480" w:lineRule="auto"/>
      <w:outlineLvl w:val="2"/>
    </w:pPr>
    <w:rPr>
      <w:rFonts w:ascii="Arial" w:hAnsi="Arial" w:cs="Arial"/>
      <w:b/>
      <w:bCs/>
      <w:sz w:val="26"/>
      <w:szCs w:val="26"/>
    </w:rPr>
  </w:style>
  <w:style w:type="paragraph" w:styleId="Heading4">
    <w:name w:val="heading 4"/>
    <w:basedOn w:val="Normal"/>
    <w:next w:val="Normal"/>
    <w:qFormat/>
    <w:rsid w:val="00424852"/>
    <w:pPr>
      <w:keepNext/>
      <w:spacing w:line="480" w:lineRule="auto"/>
      <w:jc w:val="center"/>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424852"/>
    <w:rPr>
      <w:rFonts w:ascii="Times New Roman" w:hAnsi="Times New Roman"/>
      <w:sz w:val="22"/>
    </w:rPr>
  </w:style>
  <w:style w:type="character" w:customStyle="1" w:styleId="WW-DefaultParagraphFont">
    <w:name w:val="WW-Default Paragraph Font"/>
    <w:rsid w:val="00424852"/>
  </w:style>
  <w:style w:type="character" w:styleId="PageNumber">
    <w:name w:val="page number"/>
    <w:basedOn w:val="WW-DefaultParagraphFont"/>
    <w:rsid w:val="00424852"/>
    <w:rPr>
      <w:rFonts w:cs="Times New Roman"/>
    </w:rPr>
  </w:style>
  <w:style w:type="character" w:styleId="Hyperlink">
    <w:name w:val="Hyperlink"/>
    <w:basedOn w:val="WW-DefaultParagraphFont"/>
    <w:rsid w:val="00424852"/>
    <w:rPr>
      <w:rFonts w:cs="Times New Roman"/>
      <w:color w:val="0000FF"/>
      <w:u w:val="single"/>
    </w:rPr>
  </w:style>
  <w:style w:type="paragraph" w:customStyle="1" w:styleId="Heading">
    <w:name w:val="Heading"/>
    <w:basedOn w:val="Normal"/>
    <w:next w:val="BodyText"/>
    <w:rsid w:val="00424852"/>
    <w:pPr>
      <w:keepNext/>
      <w:suppressAutoHyphens/>
      <w:spacing w:before="240" w:after="120" w:line="480" w:lineRule="auto"/>
    </w:pPr>
    <w:rPr>
      <w:rFonts w:ascii="Albany" w:hAnsi="Albany"/>
      <w:sz w:val="28"/>
      <w:szCs w:val="20"/>
    </w:rPr>
  </w:style>
  <w:style w:type="paragraph" w:styleId="BodyText">
    <w:name w:val="Body Text"/>
    <w:basedOn w:val="Normal"/>
    <w:rsid w:val="00424852"/>
    <w:pPr>
      <w:suppressAutoHyphens/>
      <w:spacing w:after="120" w:line="480" w:lineRule="auto"/>
    </w:pPr>
    <w:rPr>
      <w:szCs w:val="20"/>
    </w:rPr>
  </w:style>
  <w:style w:type="paragraph" w:customStyle="1" w:styleId="p">
    <w:name w:val="p"/>
    <w:rsid w:val="00424852"/>
    <w:pPr>
      <w:suppressAutoHyphens/>
      <w:spacing w:before="44" w:after="360" w:line="480" w:lineRule="atLeast"/>
      <w:ind w:firstLine="567"/>
    </w:pPr>
    <w:rPr>
      <w:sz w:val="24"/>
      <w:lang w:val="en-GB"/>
    </w:rPr>
  </w:style>
  <w:style w:type="paragraph" w:customStyle="1" w:styleId="p-ni">
    <w:name w:val="p-ni"/>
    <w:basedOn w:val="p"/>
    <w:rsid w:val="00424852"/>
    <w:pPr>
      <w:spacing w:after="240"/>
      <w:ind w:firstLine="0"/>
    </w:pPr>
  </w:style>
  <w:style w:type="paragraph" w:customStyle="1" w:styleId="arttitle">
    <w:name w:val="arttitle"/>
    <w:basedOn w:val="p-ni"/>
    <w:rsid w:val="00424852"/>
    <w:rPr>
      <w:rFonts w:ascii="Arial" w:hAnsi="Arial"/>
      <w:b/>
      <w:sz w:val="32"/>
    </w:rPr>
  </w:style>
  <w:style w:type="paragraph" w:customStyle="1" w:styleId="aug">
    <w:name w:val="aug"/>
    <w:basedOn w:val="p-ni"/>
    <w:rsid w:val="00424852"/>
  </w:style>
  <w:style w:type="paragraph" w:customStyle="1" w:styleId="aff">
    <w:name w:val="aff"/>
    <w:basedOn w:val="p-ni"/>
    <w:rsid w:val="00424852"/>
    <w:rPr>
      <w:i/>
    </w:rPr>
  </w:style>
  <w:style w:type="paragraph" w:customStyle="1" w:styleId="abs">
    <w:name w:val="abs"/>
    <w:basedOn w:val="p-ni"/>
    <w:next w:val="p"/>
    <w:rsid w:val="00424852"/>
    <w:rPr>
      <w:b/>
    </w:rPr>
  </w:style>
  <w:style w:type="paragraph" w:customStyle="1" w:styleId="bibcit">
    <w:name w:val="bibcit"/>
    <w:basedOn w:val="p-ni"/>
    <w:rsid w:val="00424852"/>
    <w:pPr>
      <w:spacing w:after="120"/>
    </w:pPr>
  </w:style>
  <w:style w:type="paragraph" w:customStyle="1" w:styleId="ack">
    <w:name w:val="ack"/>
    <w:basedOn w:val="p-ni"/>
    <w:rsid w:val="00424852"/>
    <w:rPr>
      <w:sz w:val="20"/>
    </w:rPr>
  </w:style>
  <w:style w:type="paragraph" w:customStyle="1" w:styleId="meth1hd">
    <w:name w:val="meth1hd"/>
    <w:basedOn w:val="p-ni"/>
    <w:next w:val="meth1"/>
    <w:rsid w:val="00424852"/>
  </w:style>
  <w:style w:type="paragraph" w:customStyle="1" w:styleId="meth1">
    <w:name w:val="meth1"/>
    <w:basedOn w:val="meth1hd"/>
    <w:rsid w:val="00424852"/>
    <w:pPr>
      <w:ind w:firstLine="567"/>
    </w:pPr>
  </w:style>
  <w:style w:type="paragraph" w:customStyle="1" w:styleId="meth1ttl">
    <w:name w:val="meth1ttl"/>
    <w:basedOn w:val="meth1hd"/>
    <w:rsid w:val="00424852"/>
    <w:rPr>
      <w:b/>
    </w:rPr>
  </w:style>
  <w:style w:type="paragraph" w:customStyle="1" w:styleId="received">
    <w:name w:val="received"/>
    <w:basedOn w:val="p-ni"/>
    <w:rsid w:val="00424852"/>
    <w:rPr>
      <w:sz w:val="20"/>
    </w:rPr>
  </w:style>
  <w:style w:type="paragraph" w:customStyle="1" w:styleId="corr">
    <w:name w:val="corr"/>
    <w:basedOn w:val="meth1ttl"/>
    <w:rsid w:val="00424852"/>
    <w:rPr>
      <w:b w:val="0"/>
      <w:sz w:val="20"/>
    </w:rPr>
  </w:style>
  <w:style w:type="paragraph" w:customStyle="1" w:styleId="LEGEND">
    <w:name w:val="LEGEND"/>
    <w:basedOn w:val="p-ni"/>
    <w:rsid w:val="00424852"/>
    <w:rPr>
      <w:rFonts w:ascii="Arial" w:hAnsi="Arial"/>
    </w:rPr>
  </w:style>
  <w:style w:type="paragraph" w:customStyle="1" w:styleId="TBLROW">
    <w:name w:val="TBLROW"/>
    <w:basedOn w:val="p-ni"/>
    <w:rsid w:val="00424852"/>
    <w:pPr>
      <w:spacing w:before="53" w:line="360" w:lineRule="atLeast"/>
    </w:pPr>
    <w:rPr>
      <w:rFonts w:ascii="Arial" w:hAnsi="Arial"/>
      <w:sz w:val="20"/>
    </w:rPr>
  </w:style>
  <w:style w:type="paragraph" w:customStyle="1" w:styleId="TBLTTL">
    <w:name w:val="TBLTTL"/>
    <w:basedOn w:val="TBLROW"/>
    <w:rsid w:val="00424852"/>
    <w:rPr>
      <w:b/>
      <w:sz w:val="24"/>
    </w:rPr>
  </w:style>
  <w:style w:type="paragraph" w:customStyle="1" w:styleId="TBLFN">
    <w:name w:val="TBLFN"/>
    <w:basedOn w:val="TBLROW"/>
    <w:rsid w:val="00424852"/>
  </w:style>
  <w:style w:type="paragraph" w:customStyle="1" w:styleId="footnote">
    <w:name w:val="footnote"/>
    <w:basedOn w:val="p-ni"/>
    <w:rsid w:val="00424852"/>
    <w:rPr>
      <w:sz w:val="20"/>
    </w:rPr>
  </w:style>
  <w:style w:type="paragraph" w:customStyle="1" w:styleId="sec1ttl">
    <w:name w:val="sec1ttl"/>
    <w:basedOn w:val="abs"/>
    <w:rsid w:val="00424852"/>
  </w:style>
  <w:style w:type="paragraph" w:customStyle="1" w:styleId="fd">
    <w:name w:val="fd"/>
    <w:basedOn w:val="p-ni"/>
    <w:rsid w:val="00424852"/>
    <w:pPr>
      <w:tabs>
        <w:tab w:val="right" w:pos="8505"/>
      </w:tabs>
    </w:pPr>
  </w:style>
  <w:style w:type="paragraph" w:customStyle="1" w:styleId="BX">
    <w:name w:val="BX"/>
    <w:basedOn w:val="LEGEND"/>
    <w:rsid w:val="00424852"/>
  </w:style>
  <w:style w:type="paragraph" w:customStyle="1" w:styleId="supp">
    <w:name w:val="supp"/>
    <w:basedOn w:val="ack"/>
    <w:rsid w:val="00424852"/>
  </w:style>
  <w:style w:type="paragraph" w:styleId="Header">
    <w:name w:val="header"/>
    <w:basedOn w:val="Normal"/>
    <w:rsid w:val="00424852"/>
    <w:pPr>
      <w:suppressAutoHyphens/>
      <w:spacing w:line="480" w:lineRule="auto"/>
    </w:pPr>
    <w:rPr>
      <w:sz w:val="20"/>
      <w:szCs w:val="20"/>
    </w:rPr>
  </w:style>
  <w:style w:type="paragraph" w:styleId="Footer">
    <w:name w:val="footer"/>
    <w:basedOn w:val="Normal"/>
    <w:rsid w:val="00424852"/>
    <w:pPr>
      <w:suppressAutoHyphens/>
      <w:spacing w:line="480" w:lineRule="auto"/>
    </w:pPr>
    <w:rPr>
      <w:sz w:val="20"/>
      <w:szCs w:val="20"/>
    </w:rPr>
  </w:style>
  <w:style w:type="paragraph" w:styleId="NormalWeb">
    <w:name w:val="Normal (Web)"/>
    <w:basedOn w:val="Normal"/>
    <w:rsid w:val="00424852"/>
    <w:pPr>
      <w:spacing w:before="100" w:beforeAutospacing="1" w:after="100" w:afterAutospacing="1"/>
    </w:pPr>
    <w:rPr>
      <w:lang w:eastAsia="en-US"/>
    </w:rPr>
  </w:style>
  <w:style w:type="character" w:styleId="Strong">
    <w:name w:val="Strong"/>
    <w:basedOn w:val="DefaultParagraphFont"/>
    <w:qFormat/>
    <w:rsid w:val="00424852"/>
    <w:rPr>
      <w:rFonts w:cs="Times New Roman"/>
      <w:b/>
      <w:bCs/>
    </w:rPr>
  </w:style>
  <w:style w:type="character" w:styleId="FollowedHyperlink">
    <w:name w:val="FollowedHyperlink"/>
    <w:basedOn w:val="DefaultParagraphFont"/>
    <w:rsid w:val="00424852"/>
    <w:rPr>
      <w:rFonts w:cs="Times New Roman"/>
      <w:color w:val="800080"/>
      <w:u w:val="single"/>
    </w:rPr>
  </w:style>
  <w:style w:type="paragraph" w:customStyle="1" w:styleId="DataField11pt">
    <w:name w:val="Data Field 11pt"/>
    <w:basedOn w:val="Normal"/>
    <w:rsid w:val="00424852"/>
    <w:pPr>
      <w:autoSpaceDE w:val="0"/>
      <w:autoSpaceDN w:val="0"/>
      <w:spacing w:line="300" w:lineRule="exact"/>
    </w:pPr>
    <w:rPr>
      <w:rFonts w:ascii="Arial" w:hAnsi="Arial" w:cs="Arial"/>
      <w:sz w:val="22"/>
      <w:szCs w:val="20"/>
      <w:lang w:eastAsia="en-US"/>
    </w:rPr>
  </w:style>
  <w:style w:type="paragraph" w:customStyle="1" w:styleId="FormFooterBorder">
    <w:name w:val="FormFooter/Border"/>
    <w:basedOn w:val="Footer"/>
    <w:rsid w:val="00424852"/>
    <w:pPr>
      <w:pBdr>
        <w:top w:val="single" w:sz="6" w:space="1" w:color="auto"/>
      </w:pBdr>
      <w:tabs>
        <w:tab w:val="center" w:pos="5400"/>
        <w:tab w:val="right" w:pos="10800"/>
      </w:tabs>
      <w:suppressAutoHyphens w:val="0"/>
      <w:autoSpaceDE w:val="0"/>
      <w:autoSpaceDN w:val="0"/>
      <w:spacing w:line="240" w:lineRule="auto"/>
    </w:pPr>
    <w:rPr>
      <w:rFonts w:ascii="Arial" w:hAnsi="Arial" w:cs="Arial"/>
      <w:sz w:val="16"/>
      <w:szCs w:val="16"/>
      <w:lang w:eastAsia="en-US"/>
    </w:rPr>
  </w:style>
  <w:style w:type="paragraph" w:styleId="ListBullet">
    <w:name w:val="List Bullet"/>
    <w:basedOn w:val="Normal"/>
    <w:autoRedefine/>
    <w:rsid w:val="00424852"/>
    <w:pPr>
      <w:suppressAutoHyphens/>
      <w:spacing w:line="480" w:lineRule="auto"/>
      <w:ind w:left="360" w:hanging="360"/>
    </w:pPr>
    <w:rPr>
      <w:szCs w:val="20"/>
    </w:rPr>
  </w:style>
  <w:style w:type="paragraph" w:styleId="BodyTextIndent">
    <w:name w:val="Body Text Indent"/>
    <w:basedOn w:val="Normal"/>
    <w:rsid w:val="00424852"/>
    <w:pPr>
      <w:suppressAutoHyphens/>
      <w:ind w:firstLine="720"/>
    </w:pPr>
  </w:style>
  <w:style w:type="table" w:styleId="TableGrid">
    <w:name w:val="Table Grid"/>
    <w:basedOn w:val="TableNormal"/>
    <w:rsid w:val="0042485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424852"/>
    <w:rPr>
      <w:rFonts w:ascii="Courier New" w:hAnsi="Courier New"/>
      <w:sz w:val="20"/>
      <w:szCs w:val="20"/>
      <w:lang w:eastAsia="en-US"/>
    </w:rPr>
  </w:style>
  <w:style w:type="character" w:styleId="Emphasis">
    <w:name w:val="Emphasis"/>
    <w:basedOn w:val="DefaultParagraphFont"/>
    <w:qFormat/>
    <w:rsid w:val="00D37552"/>
    <w:rPr>
      <w:rFonts w:cs="Times New Roman"/>
      <w:i/>
      <w:iCs/>
    </w:rPr>
  </w:style>
  <w:style w:type="character" w:styleId="CommentReference">
    <w:name w:val="annotation reference"/>
    <w:basedOn w:val="DefaultParagraphFont"/>
    <w:semiHidden/>
    <w:rsid w:val="00D37552"/>
    <w:rPr>
      <w:rFonts w:cs="Times New Roman"/>
      <w:sz w:val="16"/>
      <w:szCs w:val="16"/>
    </w:rPr>
  </w:style>
  <w:style w:type="paragraph" w:styleId="CommentText">
    <w:name w:val="annotation text"/>
    <w:basedOn w:val="Normal"/>
    <w:semiHidden/>
    <w:rsid w:val="00D37552"/>
    <w:rPr>
      <w:sz w:val="20"/>
      <w:szCs w:val="20"/>
    </w:rPr>
  </w:style>
  <w:style w:type="paragraph" w:styleId="CommentSubject">
    <w:name w:val="annotation subject"/>
    <w:basedOn w:val="CommentText"/>
    <w:next w:val="CommentText"/>
    <w:semiHidden/>
    <w:rsid w:val="00D37552"/>
    <w:rPr>
      <w:b/>
      <w:bCs/>
    </w:rPr>
  </w:style>
  <w:style w:type="paragraph" w:styleId="BalloonText">
    <w:name w:val="Balloon Text"/>
    <w:basedOn w:val="Normal"/>
    <w:semiHidden/>
    <w:rsid w:val="00D37552"/>
    <w:rPr>
      <w:rFonts w:ascii="Tahoma" w:hAnsi="Tahoma" w:cs="Tahoma"/>
      <w:sz w:val="16"/>
      <w:szCs w:val="16"/>
    </w:rPr>
  </w:style>
  <w:style w:type="character" w:customStyle="1" w:styleId="ti">
    <w:name w:val="ti"/>
    <w:basedOn w:val="DefaultParagraphFont"/>
    <w:rsid w:val="00D37552"/>
    <w:rPr>
      <w:rFonts w:cs="Times New Roman"/>
    </w:rPr>
  </w:style>
  <w:style w:type="character" w:customStyle="1" w:styleId="featuredlinkouts">
    <w:name w:val="featured_linkouts"/>
    <w:basedOn w:val="DefaultParagraphFont"/>
    <w:rsid w:val="00D37552"/>
    <w:rPr>
      <w:rFonts w:cs="Times New Roman"/>
    </w:rPr>
  </w:style>
  <w:style w:type="character" w:customStyle="1" w:styleId="linkbar">
    <w:name w:val="linkbar"/>
    <w:basedOn w:val="DefaultParagraphFont"/>
    <w:rsid w:val="00D37552"/>
    <w:rPr>
      <w:rFonts w:cs="Times New Roman"/>
    </w:rPr>
  </w:style>
  <w:style w:type="paragraph" w:customStyle="1" w:styleId="affiliation">
    <w:name w:val="affiliation"/>
    <w:basedOn w:val="Normal"/>
    <w:rsid w:val="00D37552"/>
    <w:pPr>
      <w:spacing w:before="100" w:beforeAutospacing="1" w:after="100" w:afterAutospacing="1"/>
    </w:pPr>
  </w:style>
  <w:style w:type="paragraph" w:customStyle="1" w:styleId="reference">
    <w:name w:val="reference"/>
    <w:basedOn w:val="Normal"/>
    <w:rsid w:val="00D37552"/>
    <w:pPr>
      <w:spacing w:before="13" w:after="13"/>
      <w:ind w:hanging="240"/>
    </w:pPr>
    <w:rPr>
      <w:sz w:val="8"/>
      <w:szCs w:val="8"/>
    </w:rPr>
  </w:style>
  <w:style w:type="paragraph" w:customStyle="1" w:styleId="ColorfulShading-Accent11">
    <w:name w:val="Colorful Shading - Accent 11"/>
    <w:hidden/>
    <w:semiHidden/>
    <w:rsid w:val="00D37552"/>
    <w:rPr>
      <w:sz w:val="24"/>
      <w:szCs w:val="24"/>
    </w:rPr>
  </w:style>
  <w:style w:type="paragraph" w:customStyle="1" w:styleId="ColorfulShading-Accent12">
    <w:name w:val="Colorful Shading - Accent 12"/>
    <w:hidden/>
    <w:semiHidden/>
    <w:rsid w:val="00CF481D"/>
    <w:rPr>
      <w:sz w:val="24"/>
      <w:szCs w:val="24"/>
    </w:rPr>
  </w:style>
  <w:style w:type="paragraph" w:customStyle="1" w:styleId="ColorfulShading-Accent111">
    <w:name w:val="Colorful Shading - Accent 111"/>
    <w:hidden/>
    <w:semiHidden/>
    <w:rsid w:val="007C3936"/>
    <w:rPr>
      <w:sz w:val="24"/>
      <w:szCs w:val="24"/>
    </w:rPr>
  </w:style>
  <w:style w:type="paragraph" w:customStyle="1" w:styleId="rprtbody">
    <w:name w:val="rprtbody"/>
    <w:basedOn w:val="Normal"/>
    <w:rsid w:val="00442B0E"/>
    <w:pPr>
      <w:spacing w:before="100" w:beforeAutospacing="1" w:after="100" w:afterAutospacing="1"/>
    </w:pPr>
    <w:rPr>
      <w:lang w:eastAsia="en-US"/>
    </w:rPr>
  </w:style>
  <w:style w:type="character" w:customStyle="1" w:styleId="src">
    <w:name w:val="src"/>
    <w:basedOn w:val="DefaultParagraphFont"/>
    <w:rsid w:val="00442B0E"/>
    <w:rPr>
      <w:rFonts w:cs="Times New Roman"/>
    </w:rPr>
  </w:style>
  <w:style w:type="character" w:customStyle="1" w:styleId="jrnl">
    <w:name w:val="jrnl"/>
    <w:basedOn w:val="DefaultParagraphFont"/>
    <w:rsid w:val="00442B0E"/>
    <w:rPr>
      <w:rFonts w:cs="Times New Roman"/>
    </w:rPr>
  </w:style>
  <w:style w:type="character" w:styleId="LineNumber">
    <w:name w:val="line number"/>
    <w:basedOn w:val="DefaultParagraphFont"/>
    <w:rsid w:val="004F7432"/>
    <w:rPr>
      <w:rFonts w:cs="Times New Roman"/>
    </w:rPr>
  </w:style>
  <w:style w:type="paragraph" w:customStyle="1" w:styleId="MediumList2-Accent21">
    <w:name w:val="Medium List 2 - Accent 21"/>
    <w:hidden/>
    <w:uiPriority w:val="99"/>
    <w:semiHidden/>
    <w:rsid w:val="00695496"/>
    <w:rPr>
      <w:sz w:val="24"/>
      <w:szCs w:val="24"/>
    </w:rPr>
  </w:style>
  <w:style w:type="paragraph" w:customStyle="1" w:styleId="ColorfulShading-Accent13">
    <w:name w:val="Colorful Shading - Accent 13"/>
    <w:hidden/>
    <w:uiPriority w:val="99"/>
    <w:semiHidden/>
    <w:rsid w:val="003571F0"/>
    <w:rPr>
      <w:sz w:val="24"/>
      <w:szCs w:val="24"/>
    </w:rPr>
  </w:style>
  <w:style w:type="paragraph" w:customStyle="1" w:styleId="ColorfulShading-Accent14">
    <w:name w:val="Colorful Shading - Accent 14"/>
    <w:hidden/>
    <w:uiPriority w:val="71"/>
    <w:rsid w:val="006D1D09"/>
    <w:rPr>
      <w:sz w:val="24"/>
      <w:szCs w:val="24"/>
    </w:rPr>
  </w:style>
  <w:style w:type="paragraph" w:styleId="Revision">
    <w:name w:val="Revision"/>
    <w:hidden/>
    <w:uiPriority w:val="71"/>
    <w:rsid w:val="0040725F"/>
    <w:rPr>
      <w:sz w:val="24"/>
      <w:szCs w:val="24"/>
    </w:rPr>
  </w:style>
  <w:style w:type="character" w:styleId="PlaceholderText">
    <w:name w:val="Placeholder Text"/>
    <w:basedOn w:val="DefaultParagraphFont"/>
    <w:uiPriority w:val="99"/>
    <w:unhideWhenUsed/>
    <w:rsid w:val="00E3763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86"/>
      <w:marRight w:val="86"/>
      <w:marTop w:val="32"/>
      <w:marBottom w:val="32"/>
      <w:divBdr>
        <w:top w:val="none" w:sz="0" w:space="0" w:color="auto"/>
        <w:left w:val="none" w:sz="0" w:space="0" w:color="auto"/>
        <w:bottom w:val="none" w:sz="0" w:space="0" w:color="auto"/>
        <w:right w:val="none" w:sz="0" w:space="0" w:color="auto"/>
      </w:divBdr>
      <w:divsChild>
        <w:div w:id="30">
          <w:marLeft w:val="172"/>
          <w:marRight w:val="172"/>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88"/>
      <w:marRight w:val="88"/>
      <w:marTop w:val="33"/>
      <w:marBottom w:val="33"/>
      <w:divBdr>
        <w:top w:val="none" w:sz="0" w:space="0" w:color="auto"/>
        <w:left w:val="none" w:sz="0" w:space="0" w:color="auto"/>
        <w:bottom w:val="none" w:sz="0" w:space="0" w:color="auto"/>
        <w:right w:val="none" w:sz="0" w:space="0" w:color="auto"/>
      </w:divBdr>
      <w:divsChild>
        <w:div w:id="2">
          <w:marLeft w:val="176"/>
          <w:marRight w:val="176"/>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
    <w:div w:id="907494405">
      <w:bodyDiv w:val="1"/>
      <w:marLeft w:val="0"/>
      <w:marRight w:val="0"/>
      <w:marTop w:val="0"/>
      <w:marBottom w:val="0"/>
      <w:divBdr>
        <w:top w:val="none" w:sz="0" w:space="0" w:color="auto"/>
        <w:left w:val="none" w:sz="0" w:space="0" w:color="auto"/>
        <w:bottom w:val="none" w:sz="0" w:space="0" w:color="auto"/>
        <w:right w:val="none" w:sz="0" w:space="0" w:color="auto"/>
      </w:divBdr>
    </w:div>
    <w:div w:id="10537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project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E0C41-10FA-3543-B601-08445D60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29952</Words>
  <Characters>170729</Characters>
  <Application>Microsoft Macintosh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The coat proteins in Bacillus genomes</vt:lpstr>
    </vt:vector>
  </TitlesOfParts>
  <Company/>
  <LinksUpToDate>false</LinksUpToDate>
  <CharactersWithSpaces>200281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coat proteins in Bacillus genomes</dc:title>
  <dc:creator>Hong Qin</dc:creator>
  <cp:lastModifiedBy>Daria Clegg</cp:lastModifiedBy>
  <cp:revision>41</cp:revision>
  <cp:lastPrinted>2011-11-29T22:35:00Z</cp:lastPrinted>
  <dcterms:created xsi:type="dcterms:W3CDTF">2013-01-31T15:25:00Z</dcterms:created>
  <dcterms:modified xsi:type="dcterms:W3CDTF">2013-02-08T15:28:00Z</dcterms:modified>
</cp:coreProperties>
</file>
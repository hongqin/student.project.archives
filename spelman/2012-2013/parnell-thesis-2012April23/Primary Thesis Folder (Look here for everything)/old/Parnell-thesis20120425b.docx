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2776D1" w:rsidRDefault="001808F4" w:rsidP="00B2113A">
      <w:pPr>
        <w:jc w:val="center"/>
        <w:rPr>
          <w:rFonts w:ascii="Arial" w:hAnsi="Arial" w:cs="Arial"/>
          <w:bCs/>
          <w:i/>
          <w:iCs/>
          <w:sz w:val="28"/>
          <w:szCs w:val="28"/>
        </w:rPr>
      </w:pPr>
      <w:commentRangeStart w:id="0"/>
      <w:r w:rsidRPr="001808F4">
        <w:rPr>
          <w:rFonts w:ascii="Arial" w:hAnsi="Arial" w:cs="Arial"/>
          <w:bCs/>
          <w:sz w:val="28"/>
          <w:szCs w:val="28"/>
        </w:rPr>
        <w:t xml:space="preserve">The interconnection between oxidative stress, genomic instability, mitotic asymmetry, and </w:t>
      </w:r>
      <w:commentRangeEnd w:id="0"/>
      <w:r w:rsidRPr="001808F4">
        <w:rPr>
          <w:rStyle w:val="CommentReference"/>
          <w:rFonts w:ascii="Arial" w:hAnsi="Arial" w:cs="Arial"/>
          <w:vanish/>
          <w:sz w:val="28"/>
          <w:szCs w:val="28"/>
        </w:rPr>
        <w:commentReference w:id="0"/>
      </w:r>
      <w:r w:rsidRPr="001808F4">
        <w:rPr>
          <w:rFonts w:ascii="Arial" w:hAnsi="Arial" w:cs="Arial"/>
          <w:bCs/>
          <w:sz w:val="28"/>
          <w:szCs w:val="28"/>
        </w:rPr>
        <w:t xml:space="preserve">chronological life span in </w:t>
      </w:r>
      <w:r w:rsidRPr="001808F4">
        <w:rPr>
          <w:rFonts w:ascii="Arial" w:hAnsi="Arial" w:cs="Arial"/>
          <w:bCs/>
          <w:i/>
          <w:iCs/>
          <w:sz w:val="28"/>
          <w:szCs w:val="28"/>
        </w:rPr>
        <w:t xml:space="preserve">Saccharomyces </w:t>
      </w:r>
      <w:commentRangeStart w:id="1"/>
      <w:r w:rsidRPr="001808F4">
        <w:rPr>
          <w:rFonts w:ascii="Arial" w:hAnsi="Arial" w:cs="Arial"/>
          <w:bCs/>
          <w:i/>
          <w:iCs/>
          <w:sz w:val="28"/>
          <w:szCs w:val="28"/>
        </w:rPr>
        <w:t>cerevisiae</w:t>
      </w:r>
      <w:commentRangeEnd w:id="1"/>
      <w:r w:rsidRPr="001808F4">
        <w:rPr>
          <w:rStyle w:val="CommentReference"/>
          <w:rFonts w:ascii="Arial" w:hAnsi="Arial" w:cs="Arial"/>
          <w:sz w:val="28"/>
          <w:szCs w:val="28"/>
        </w:rPr>
        <w:commentReference w:id="1"/>
      </w:r>
    </w:p>
    <w:p w:rsidR="002776D1" w:rsidRDefault="002776D1" w:rsidP="00B2113A">
      <w:pPr>
        <w:jc w:val="center"/>
        <w:rPr>
          <w:rFonts w:ascii="Arial" w:hAnsi="Arial" w:cs="Arial"/>
          <w:bCs/>
          <w:iCs/>
          <w:sz w:val="24"/>
          <w:szCs w:val="24"/>
        </w:rPr>
      </w:pP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1930CD" w:rsidRDefault="001930CD">
      <w:pPr>
        <w:rPr>
          <w:bCs/>
          <w:iCs/>
          <w:sz w:val="24"/>
          <w:szCs w:val="24"/>
        </w:rPr>
      </w:pPr>
      <w:r>
        <w:rPr>
          <w:bCs/>
          <w:iCs/>
          <w:sz w:val="24"/>
          <w:szCs w:val="24"/>
        </w:rPr>
        <w:br w:type="page"/>
      </w:r>
    </w:p>
    <w:p w:rsidR="00B2113A" w:rsidRPr="00605020" w:rsidRDefault="0072137D" w:rsidP="001930CD">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Pr>
          <w:rFonts w:ascii="Arial" w:hAnsi="Arial" w:cs="Arial"/>
          <w:sz w:val="24"/>
          <w:szCs w:val="24"/>
        </w:rPr>
        <w:t xml:space="preserve"> (H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w:t>
      </w:r>
      <w:r w:rsidRPr="00605020">
        <w:rPr>
          <w:rFonts w:ascii="Arial" w:hAnsi="Arial" w:cs="Arial"/>
          <w:sz w:val="24"/>
          <w:szCs w:val="24"/>
        </w:rPr>
        <w:t xml:space="preserve">, and monitored the frequencies of loss of heterozygosity (LOH) in response to </w:t>
      </w:r>
      <w:r w:rsidR="00BD5C2E">
        <w:rPr>
          <w:rFonts w:ascii="Arial" w:hAnsi="Arial" w:cs="Arial"/>
          <w:sz w:val="24"/>
          <w:szCs w:val="24"/>
        </w:rPr>
        <w:t>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 xml:space="preserve"> concentration</w:t>
      </w:r>
      <w:r w:rsidRPr="00605020">
        <w:rPr>
          <w:rFonts w:ascii="Arial" w:hAnsi="Arial" w:cs="Arial"/>
          <w:sz w:val="24"/>
          <w:szCs w:val="24"/>
        </w:rPr>
        <w:t xml:space="preserve">. We found that the increase of </w:t>
      </w:r>
      <w:r w:rsidR="0003662B">
        <w:rPr>
          <w:rFonts w:ascii="Arial" w:hAnsi="Arial" w:cs="Arial"/>
          <w:sz w:val="24"/>
          <w:szCs w:val="24"/>
        </w:rPr>
        <w:t>H</w:t>
      </w:r>
      <w:r w:rsidR="0003662B" w:rsidRPr="00614DD6">
        <w:rPr>
          <w:rFonts w:ascii="Arial" w:hAnsi="Arial" w:cs="Arial"/>
          <w:sz w:val="24"/>
          <w:szCs w:val="24"/>
          <w:vertAlign w:val="subscript"/>
        </w:rPr>
        <w:t>2</w:t>
      </w:r>
      <w:r w:rsidR="0003662B">
        <w:rPr>
          <w:rFonts w:ascii="Arial" w:hAnsi="Arial" w:cs="Arial"/>
          <w:sz w:val="24"/>
          <w:szCs w:val="24"/>
        </w:rPr>
        <w:t>O</w:t>
      </w:r>
      <w:r w:rsidR="0003662B" w:rsidRPr="00614DD6">
        <w:rPr>
          <w:rFonts w:ascii="Arial" w:hAnsi="Arial" w:cs="Arial"/>
          <w:sz w:val="24"/>
          <w:szCs w:val="24"/>
          <w:vertAlign w:val="subscript"/>
        </w:rPr>
        <w:t>2</w:t>
      </w:r>
      <w:r w:rsidRPr="00605020">
        <w:rPr>
          <w:rFonts w:ascii="Arial" w:hAnsi="Arial" w:cs="Arial"/>
          <w:sz w:val="24"/>
          <w:szCs w:val="24"/>
        </w:rPr>
        <w:t>-dependent genomic instability occurs before a drop in viability.</w:t>
      </w:r>
      <w:r w:rsidR="008639E2">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03662B">
        <w:rPr>
          <w:rFonts w:ascii="Arial" w:hAnsi="Arial" w:cs="Arial"/>
          <w:sz w:val="24"/>
          <w:szCs w:val="24"/>
        </w:rPr>
        <w:t>-</w:t>
      </w:r>
      <w:r w:rsidR="006625A7">
        <w:rPr>
          <w:rFonts w:ascii="Arial" w:hAnsi="Arial" w:cs="Arial"/>
          <w:sz w:val="24"/>
          <w:szCs w:val="24"/>
        </w:rPr>
        <w:t xml:space="preserve">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8639E2">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w:t>
      </w:r>
      <w:r w:rsidR="00B703BF">
        <w:rPr>
          <w:rFonts w:ascii="Arial" w:hAnsi="Arial" w:cs="Arial"/>
          <w:sz w:val="24"/>
          <w:szCs w:val="24"/>
        </w:rPr>
        <w:t>H</w:t>
      </w:r>
      <w:r w:rsidR="00B703BF" w:rsidRPr="00614DD6">
        <w:rPr>
          <w:rFonts w:ascii="Arial" w:hAnsi="Arial" w:cs="Arial"/>
          <w:sz w:val="24"/>
          <w:szCs w:val="24"/>
          <w:vertAlign w:val="subscript"/>
        </w:rPr>
        <w:t>2</w:t>
      </w:r>
      <w:r w:rsidR="00B703BF">
        <w:rPr>
          <w:rFonts w:ascii="Arial" w:hAnsi="Arial" w:cs="Arial"/>
          <w:sz w:val="24"/>
          <w:szCs w:val="24"/>
        </w:rPr>
        <w:t>O</w:t>
      </w:r>
      <w:r w:rsidR="00B703BF" w:rsidRPr="00614DD6">
        <w:rPr>
          <w:rFonts w:ascii="Arial" w:hAnsi="Arial" w:cs="Arial"/>
          <w:sz w:val="24"/>
          <w:szCs w:val="24"/>
          <w:vertAlign w:val="subscript"/>
        </w:rPr>
        <w:t>2</w:t>
      </w:r>
      <w:r w:rsidR="0003662B">
        <w:rPr>
          <w:rFonts w:ascii="Arial" w:hAnsi="Arial" w:cs="Arial"/>
          <w:sz w:val="24"/>
          <w:szCs w:val="24"/>
        </w:rPr>
        <w:t>-</w:t>
      </w:r>
      <w:r w:rsidR="005D15F6">
        <w:rPr>
          <w:rFonts w:ascii="Arial" w:hAnsi="Arial" w:cs="Arial"/>
          <w:sz w:val="24"/>
          <w:szCs w:val="24"/>
        </w:rPr>
        <w:t xml:space="preserve">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w:t>
      </w:r>
      <w:r w:rsidR="00B703BF">
        <w:rPr>
          <w:rFonts w:ascii="Arial" w:hAnsi="Arial" w:cs="Arial"/>
          <w:sz w:val="24"/>
          <w:szCs w:val="24"/>
        </w:rPr>
        <w:t>-</w:t>
      </w:r>
      <w:r w:rsidRPr="00605020">
        <w:rPr>
          <w:rFonts w:ascii="Arial" w:hAnsi="Arial" w:cs="Arial"/>
          <w:sz w:val="24"/>
          <w:szCs w:val="24"/>
        </w:rPr>
        <w:t>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8639E2">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8968E0">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1930CD" w:rsidRDefault="001930CD">
      <w:pPr>
        <w:rPr>
          <w:rFonts w:ascii="Arial" w:hAnsi="Arial" w:cs="Arial"/>
          <w:b/>
          <w:sz w:val="30"/>
          <w:szCs w:val="30"/>
        </w:rPr>
      </w:pPr>
      <w:r>
        <w:rPr>
          <w:rFonts w:ascii="Arial" w:hAnsi="Arial" w:cs="Arial"/>
          <w:b/>
          <w:sz w:val="30"/>
          <w:szCs w:val="30"/>
        </w:rPr>
        <w:br w:type="page"/>
      </w: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8968E0">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8968E0">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1930CD" w:rsidRDefault="001930CD">
      <w:pPr>
        <w:rPr>
          <w:rFonts w:ascii="Arial" w:hAnsi="Arial" w:cs="Arial"/>
          <w:sz w:val="24"/>
          <w:szCs w:val="24"/>
        </w:rPr>
      </w:pPr>
      <w:r>
        <w:rPr>
          <w:rFonts w:ascii="Arial" w:hAnsi="Arial" w:cs="Arial"/>
          <w:sz w:val="24"/>
          <w:szCs w:val="24"/>
        </w:rPr>
        <w:br w:type="page"/>
      </w:r>
    </w:p>
    <w:p w:rsidR="004836CF" w:rsidRPr="001930CD" w:rsidRDefault="00161743" w:rsidP="001930CD">
      <w:pPr>
        <w:jc w:val="center"/>
        <w:rPr>
          <w:rFonts w:ascii="Arial" w:hAnsi="Arial" w:cs="Arial"/>
          <w:sz w:val="30"/>
          <w:szCs w:val="30"/>
        </w:rPr>
      </w:pPr>
      <w:r w:rsidRPr="00161743">
        <w:rPr>
          <w:rFonts w:ascii="Arial" w:hAnsi="Arial" w:cs="Arial"/>
          <w:b/>
          <w:sz w:val="30"/>
          <w:szCs w:val="30"/>
        </w:rPr>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8968E0">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583AD3">
        <w:rPr>
          <w:rFonts w:ascii="Arial" w:hAnsi="Arial" w:cs="Arial"/>
          <w:sz w:val="24"/>
          <w:szCs w:val="24"/>
        </w:rPr>
        <w:t xml:space="preserv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D61177"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8968E0">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D61177"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D61177"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D61177"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D61177"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w:t>
      </w:r>
      <w:r w:rsidR="0003662B">
        <w:rPr>
          <w:rFonts w:ascii="Arial" w:hAnsi="Arial" w:cs="Arial"/>
          <w:sz w:val="24"/>
          <w:szCs w:val="24"/>
        </w:rPr>
        <w:t xml:space="preserve">in the functionality of the central nervous system. </w:t>
      </w:r>
      <w:r w:rsidR="00286824">
        <w:rPr>
          <w:rFonts w:ascii="Arial" w:hAnsi="Arial" w:cs="Arial"/>
          <w:sz w:val="24"/>
          <w:szCs w:val="24"/>
        </w:rPr>
        <w:t xml:space="preserve">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8968E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5E61CB">
        <w:rPr>
          <w:rFonts w:ascii="Arial" w:hAnsi="Arial" w:cs="Arial"/>
          <w:sz w:val="24"/>
          <w:szCs w:val="24"/>
        </w:rPr>
        <w:t xml:space="preserve"> </w:t>
      </w:r>
      <w:r w:rsidR="00D61177">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D61177">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D61177"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8968E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D61177">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D61177">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D61177">
        <w:rPr>
          <w:rFonts w:ascii="Arial" w:hAnsi="Arial" w:cs="Arial"/>
          <w:sz w:val="24"/>
          <w:szCs w:val="24"/>
        </w:rPr>
        <w:fldChar w:fldCharType="end"/>
      </w:r>
      <w:r w:rsidR="00AC2DC2">
        <w:rPr>
          <w:rFonts w:ascii="Arial" w:hAnsi="Arial" w:cs="Arial"/>
          <w:sz w:val="24"/>
          <w:szCs w:val="24"/>
        </w:rPr>
        <w:t>.</w:t>
      </w:r>
    </w:p>
    <w:p w:rsidR="003E78D6" w:rsidRPr="003E78D6" w:rsidRDefault="00655C02" w:rsidP="00052BBF">
      <w:pPr>
        <w:spacing w:after="0" w:line="480" w:lineRule="auto"/>
        <w:ind w:firstLine="720"/>
        <w:jc w:val="both"/>
      </w:pPr>
      <w:r>
        <w:rPr>
          <w:rFonts w:ascii="Arial" w:hAnsi="Arial" w:cs="Arial"/>
          <w:sz w:val="24"/>
          <w:szCs w:val="24"/>
        </w:rPr>
        <w:t>The effect of c</w:t>
      </w:r>
      <w:r w:rsidR="00165EAA">
        <w:rPr>
          <w:rFonts w:ascii="Arial" w:hAnsi="Arial" w:cs="Arial"/>
          <w:sz w:val="24"/>
          <w:szCs w:val="24"/>
        </w:rPr>
        <w:t xml:space="preserve">alorie </w:t>
      </w:r>
      <w:r w:rsidR="00605020" w:rsidRPr="00605020">
        <w:rPr>
          <w:rFonts w:ascii="Arial" w:hAnsi="Arial" w:cs="Arial"/>
          <w:sz w:val="24"/>
          <w:szCs w:val="24"/>
        </w:rPr>
        <w:t>restriction (CR)</w:t>
      </w:r>
      <w:r w:rsidR="00424C0C">
        <w:rPr>
          <w:rFonts w:ascii="Arial" w:hAnsi="Arial" w:cs="Arial"/>
          <w:sz w:val="24"/>
          <w:szCs w:val="24"/>
        </w:rPr>
        <w:t xml:space="preserve"> on life span is </w:t>
      </w:r>
      <w:r w:rsidR="00E604CC">
        <w:rPr>
          <w:rFonts w:ascii="Arial" w:hAnsi="Arial" w:cs="Arial"/>
          <w:sz w:val="24"/>
          <w:szCs w:val="24"/>
        </w:rPr>
        <w:t xml:space="preserve">conserved </w:t>
      </w:r>
      <w:r w:rsidR="00362D95">
        <w:rPr>
          <w:rFonts w:ascii="Arial" w:hAnsi="Arial" w:cs="Arial"/>
          <w:sz w:val="24"/>
          <w:szCs w:val="24"/>
        </w:rPr>
        <w:t xml:space="preserve">across several domains of life. </w:t>
      </w:r>
      <w:r w:rsidR="00E604CC">
        <w:rPr>
          <w:rFonts w:ascii="Arial" w:hAnsi="Arial" w:cs="Arial"/>
          <w:sz w:val="24"/>
          <w:szCs w:val="24"/>
        </w:rPr>
        <w:t>CR</w:t>
      </w:r>
      <w:r w:rsidR="00362D95">
        <w:rPr>
          <w:rFonts w:ascii="Arial" w:hAnsi="Arial" w:cs="Arial"/>
          <w:sz w:val="24"/>
          <w:szCs w:val="24"/>
        </w:rPr>
        <w:t xml:space="preserve"> has been shown to</w:t>
      </w:r>
      <w:r w:rsidR="008968E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8968E0">
        <w:rPr>
          <w:rFonts w:ascii="Arial" w:hAnsi="Arial" w:cs="Arial"/>
          <w:sz w:val="24"/>
          <w:szCs w:val="24"/>
        </w:rPr>
        <w:t xml:space="preserve"> </w:t>
      </w:r>
      <w:r w:rsidR="00362D95">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w:t>
      </w:r>
      <w:r w:rsidR="00F33937">
        <w:rPr>
          <w:rFonts w:ascii="Arial" w:hAnsi="Arial" w:cs="Arial"/>
          <w:sz w:val="24"/>
          <w:szCs w:val="24"/>
        </w:rPr>
        <w:t>ubiquitous</w:t>
      </w:r>
      <w:r w:rsidR="00B66231">
        <w:rPr>
          <w:rFonts w:ascii="Arial" w:hAnsi="Arial" w:cs="Arial"/>
          <w:sz w:val="24"/>
          <w:szCs w:val="24"/>
        </w:rPr>
        <w:t xml:space="preserve">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w:t>
      </w:r>
      <w:r w:rsidR="0003662B">
        <w:rPr>
          <w:rFonts w:ascii="Arial" w:hAnsi="Arial" w:cs="Arial"/>
          <w:sz w:val="24"/>
          <w:szCs w:val="24"/>
        </w:rPr>
        <w:t xml:space="preserve">their </w:t>
      </w:r>
      <w:r w:rsidR="00B66231">
        <w:rPr>
          <w:rFonts w:ascii="Arial" w:hAnsi="Arial" w:cs="Arial"/>
          <w:sz w:val="24"/>
          <w:szCs w:val="24"/>
        </w:rPr>
        <w:t xml:space="preserve">natural environment. </w:t>
      </w:r>
      <w:r w:rsidR="003E78D6">
        <w:rPr>
          <w:rFonts w:ascii="Arial" w:hAnsi="Arial" w:cs="Arial"/>
          <w:sz w:val="24"/>
          <w:szCs w:val="24"/>
        </w:rPr>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F33937">
        <w:rPr>
          <w:rFonts w:ascii="Arial" w:hAnsi="Arial" w:cs="Arial"/>
          <w:sz w:val="24"/>
          <w:szCs w:val="24"/>
        </w:rPr>
        <w:t xml:space="preserve"> </w:t>
      </w:r>
      <w:r w:rsidR="00D61177">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2A3B2F">
          <w:rPr>
            <w:rFonts w:ascii="Arial" w:hAnsi="Arial" w:cs="Arial"/>
            <w:noProof/>
            <w:sz w:val="24"/>
            <w:szCs w:val="24"/>
          </w:rPr>
          <w:t xml:space="preserve"> </w:t>
        </w:r>
        <w:r w:rsidR="005C2D60">
          <w:rPr>
            <w:rFonts w:ascii="Arial" w:hAnsi="Arial" w:cs="Arial"/>
            <w:noProof/>
            <w:sz w:val="24"/>
            <w:szCs w:val="24"/>
          </w:rPr>
          <w:t>1989</w:t>
        </w:r>
      </w:hyperlink>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D61177">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A9793D">
        <w:rPr>
          <w:rFonts w:ascii="Arial" w:hAnsi="Arial" w:cs="Arial"/>
          <w:sz w:val="24"/>
          <w:szCs w:val="24"/>
        </w:rPr>
        <w:t xml:space="preserve"> </w:t>
      </w:r>
      <w:r w:rsidR="00D61177"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D61177" w:rsidRPr="00605020">
        <w:rPr>
          <w:rFonts w:ascii="Arial" w:hAnsi="Arial" w:cs="Arial"/>
          <w:sz w:val="24"/>
          <w:szCs w:val="24"/>
        </w:rPr>
        <w:fldChar w:fldCharType="end"/>
      </w:r>
      <w:r w:rsidRPr="00605020">
        <w:rPr>
          <w:rFonts w:ascii="Arial" w:hAnsi="Arial" w:cs="Arial"/>
          <w:sz w:val="24"/>
          <w:szCs w:val="24"/>
        </w:rPr>
        <w:t>.</w:t>
      </w:r>
      <w:r w:rsidR="00362D95">
        <w:rPr>
          <w:rFonts w:ascii="Arial" w:hAnsi="Arial" w:cs="Arial"/>
          <w:sz w:val="24"/>
          <w:szCs w:val="24"/>
        </w:rPr>
        <w:t>The Comprehensive Assessment of Long-term Effects of Reducing Intake of Energy (CALERIE)</w:t>
      </w:r>
      <w:r w:rsidR="001B4DA0">
        <w:rPr>
          <w:rFonts w:ascii="Arial" w:hAnsi="Arial" w:cs="Arial"/>
          <w:sz w:val="24"/>
          <w:szCs w:val="24"/>
        </w:rPr>
        <w:t xml:space="preserve"> </w:t>
      </w:r>
      <w:r w:rsidR="00362D95">
        <w:rPr>
          <w:rFonts w:ascii="Arial" w:hAnsi="Arial" w:cs="Arial"/>
          <w:sz w:val="24"/>
          <w:szCs w:val="24"/>
        </w:rPr>
        <w:t xml:space="preserve">is a longitudinal study conducted in humans to </w:t>
      </w:r>
      <w:r w:rsidR="00F325F0">
        <w:rPr>
          <w:rFonts w:ascii="Arial" w:hAnsi="Arial" w:cs="Arial"/>
          <w:sz w:val="24"/>
          <w:szCs w:val="24"/>
        </w:rPr>
        <w:t xml:space="preserve">determine whether CR data </w:t>
      </w:r>
      <w:r w:rsidRPr="00605020">
        <w:rPr>
          <w:rFonts w:ascii="Arial" w:hAnsi="Arial" w:cs="Arial"/>
          <w:sz w:val="24"/>
          <w:szCs w:val="24"/>
        </w:rPr>
        <w:t>align</w:t>
      </w:r>
      <w:r w:rsidR="00F325F0">
        <w:rPr>
          <w:rFonts w:ascii="Arial" w:hAnsi="Arial" w:cs="Arial"/>
          <w:sz w:val="24"/>
          <w:szCs w:val="24"/>
        </w:rPr>
        <w:t>s</w:t>
      </w:r>
      <w:r w:rsidRPr="00605020">
        <w:rPr>
          <w:rFonts w:ascii="Arial" w:hAnsi="Arial" w:cs="Arial"/>
          <w:sz w:val="24"/>
          <w:szCs w:val="24"/>
        </w:rPr>
        <w:t xml:space="preserve"> with </w:t>
      </w:r>
      <w:r w:rsidR="00F325F0">
        <w:rPr>
          <w:rFonts w:ascii="Arial" w:hAnsi="Arial" w:cs="Arial"/>
          <w:sz w:val="24"/>
          <w:szCs w:val="24"/>
        </w:rPr>
        <w:t>reduced</w:t>
      </w:r>
      <w:r w:rsidR="008968E0">
        <w:rPr>
          <w:rFonts w:ascii="Arial" w:hAnsi="Arial" w:cs="Arial"/>
          <w:sz w:val="24"/>
          <w:szCs w:val="24"/>
        </w:rPr>
        <w:t xml:space="preserve"> </w:t>
      </w:r>
      <w:r w:rsidR="00362D95">
        <w:rPr>
          <w:rFonts w:ascii="Arial" w:hAnsi="Arial" w:cs="Arial"/>
          <w:sz w:val="24"/>
          <w:szCs w:val="24"/>
        </w:rPr>
        <w:t>health-related consequences of aging. Phase I of CALERIE revealed that humans with 25% less caloric intake</w:t>
      </w:r>
      <w:r w:rsidR="008968E0">
        <w:rPr>
          <w:rFonts w:ascii="Arial" w:hAnsi="Arial" w:cs="Arial"/>
          <w:sz w:val="24"/>
          <w:szCs w:val="24"/>
        </w:rPr>
        <w:t xml:space="preserve"> </w:t>
      </w:r>
      <w:r w:rsidR="00362D95">
        <w:rPr>
          <w:rFonts w:ascii="Arial" w:hAnsi="Arial" w:cs="Arial"/>
          <w:sz w:val="24"/>
          <w:szCs w:val="24"/>
        </w:rPr>
        <w:t xml:space="preserve">over a 6-month period had reduced levels of LDL, substantial weight loss in subjects, and fewer DNA damages caused by oxidative stress. All of these factors, when elevated, have been linked to the development of cardiovascular disease and other age-related diseases </w:t>
      </w:r>
      <w:r w:rsidR="00D61177">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D61177">
        <w:rPr>
          <w:rFonts w:ascii="Arial" w:hAnsi="Arial" w:cs="Arial"/>
          <w:sz w:val="24"/>
          <w:szCs w:val="24"/>
        </w:rPr>
        <w:fldChar w:fldCharType="end"/>
      </w:r>
      <w:r w:rsidR="00362D95">
        <w:rPr>
          <w:rFonts w:ascii="Arial" w:hAnsi="Arial" w:cs="Arial"/>
          <w:sz w:val="24"/>
          <w:szCs w:val="24"/>
        </w:rPr>
        <w:t xml:space="preserve">. </w:t>
      </w:r>
    </w:p>
    <w:p w:rsidR="00EC68F6"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sidR="003776C5">
        <w:rPr>
          <w:rFonts w:ascii="Arial" w:hAnsi="Arial" w:cs="Arial"/>
          <w:sz w:val="24"/>
          <w:szCs w:val="24"/>
        </w:rPr>
        <w:t xml:space="preserve">also </w:t>
      </w:r>
      <w:r>
        <w:rPr>
          <w:rFonts w:ascii="Arial" w:hAnsi="Arial" w:cs="Arial"/>
          <w:sz w:val="24"/>
          <w:szCs w:val="24"/>
        </w:rPr>
        <w:t xml:space="preserve">align with data </w:t>
      </w:r>
      <w:r w:rsidR="003776C5">
        <w:rPr>
          <w:rFonts w:ascii="Arial" w:hAnsi="Arial" w:cs="Arial"/>
          <w:sz w:val="24"/>
          <w:szCs w:val="24"/>
        </w:rPr>
        <w:t>that show</w:t>
      </w:r>
      <w:r w:rsidR="00605020" w:rsidRPr="00605020">
        <w:rPr>
          <w:rFonts w:ascii="Arial" w:hAnsi="Arial" w:cs="Arial"/>
          <w:sz w:val="24"/>
          <w:szCs w:val="24"/>
        </w:rPr>
        <w:t xml:space="preserve">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EC68F6">
        <w:rPr>
          <w:rFonts w:ascii="Arial" w:hAnsi="Arial" w:cs="Arial"/>
          <w:sz w:val="24"/>
          <w:szCs w:val="24"/>
        </w:rPr>
        <w:t xml:space="preserv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D61177"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 xml:space="preserve">The processes undergone </w:t>
      </w:r>
      <w:commentRangeStart w:id="2"/>
      <w:r w:rsidR="00351156">
        <w:rPr>
          <w:rFonts w:ascii="Arial" w:hAnsi="Arial" w:cs="Arial"/>
          <w:sz w:val="24"/>
          <w:szCs w:val="24"/>
        </w:rPr>
        <w:t>by individual</w:t>
      </w:r>
      <w:r w:rsidR="00BA541D">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5F0120">
        <w:rPr>
          <w:rFonts w:ascii="Arial" w:hAnsi="Arial" w:cs="Arial"/>
          <w:sz w:val="24"/>
          <w:szCs w:val="24"/>
        </w:rPr>
        <w:t xml:space="preserve"> </w:t>
      </w:r>
      <w:r w:rsidR="0003662B">
        <w:rPr>
          <w:rFonts w:ascii="Arial" w:hAnsi="Arial" w:cs="Arial"/>
          <w:sz w:val="24"/>
          <w:szCs w:val="24"/>
        </w:rPr>
        <w:t>fecundity</w:t>
      </w:r>
      <w:r w:rsidR="00E57FD9">
        <w:rPr>
          <w:rFonts w:ascii="Arial" w:hAnsi="Arial" w:cs="Arial"/>
          <w:sz w:val="24"/>
          <w:szCs w:val="24"/>
        </w:rPr>
        <w:t xml:space="preserve">, this can lead to detrimental consequences in </w:t>
      </w:r>
      <w:r w:rsidR="00CC0E8D">
        <w:rPr>
          <w:rFonts w:ascii="Arial" w:hAnsi="Arial" w:cs="Arial"/>
          <w:sz w:val="24"/>
          <w:szCs w:val="24"/>
        </w:rPr>
        <w:t>the entire organisms.</w:t>
      </w:r>
      <w:commentRangeEnd w:id="2"/>
      <w:r w:rsidR="00CC0E8D">
        <w:rPr>
          <w:rStyle w:val="CommentReference"/>
          <w:vanish/>
        </w:rPr>
        <w:commentReference w:id="2"/>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7A084B">
        <w:rPr>
          <w:rFonts w:ascii="Arial" w:hAnsi="Arial" w:cs="Arial"/>
          <w:sz w:val="24"/>
          <w:szCs w:val="24"/>
        </w:rPr>
        <w:t xml:space="preserv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D61177"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58078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F9482C">
          <w:rPr>
            <w:rFonts w:ascii="Arial" w:hAnsi="Arial" w:cs="Arial"/>
            <w:noProof/>
            <w:sz w:val="24"/>
            <w:szCs w:val="24"/>
          </w:rPr>
          <w:t>H</w:t>
        </w:r>
        <w:r w:rsidR="00F9482C" w:rsidRPr="00EF341F">
          <w:rPr>
            <w:rFonts w:ascii="Arial" w:hAnsi="Arial" w:cs="Arial"/>
            <w:smallCaps/>
            <w:noProof/>
            <w:sz w:val="24"/>
            <w:szCs w:val="24"/>
          </w:rPr>
          <w:t>arman</w:t>
        </w:r>
        <w:r w:rsidR="00F9482C">
          <w:rPr>
            <w:rFonts w:ascii="Arial" w:hAnsi="Arial" w:cs="Arial"/>
            <w:noProof/>
            <w:sz w:val="24"/>
            <w:szCs w:val="24"/>
          </w:rPr>
          <w:t xml:space="preserve"> 1956</w:t>
        </w:r>
      </w:hyperlink>
      <w:r w:rsidR="00F9482C">
        <w:t xml:space="preserve">; </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D61177" w:rsidRPr="00605020">
        <w:rPr>
          <w:rFonts w:ascii="Arial" w:hAnsi="Arial" w:cs="Arial"/>
          <w:sz w:val="24"/>
          <w:szCs w:val="24"/>
        </w:rPr>
        <w:fldChar w:fldCharType="end"/>
      </w:r>
      <w:r w:rsidR="00D91EF2">
        <w:rPr>
          <w:rFonts w:ascii="Arial" w:hAnsi="Arial" w:cs="Arial"/>
          <w:sz w:val="24"/>
          <w:szCs w:val="24"/>
        </w:rPr>
        <w:t>.</w:t>
      </w:r>
    </w:p>
    <w:p w:rsidR="00F5384D"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a form of f</w:t>
      </w:r>
      <w:r w:rsidR="00CE16D3">
        <w:rPr>
          <w:rFonts w:ascii="Arial" w:hAnsi="Arial" w:cs="Arial"/>
          <w:sz w:val="24"/>
          <w:szCs w:val="24"/>
        </w:rPr>
        <w:t xml:space="preserve">ree </w:t>
      </w:r>
      <w:r w:rsidR="00273FE0">
        <w:rPr>
          <w:rFonts w:ascii="Arial" w:hAnsi="Arial" w:cs="Arial"/>
          <w:sz w:val="24"/>
          <w:szCs w:val="24"/>
        </w:rPr>
        <w:t xml:space="preserv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oxidase-catalyzed reactions. </w:t>
      </w:r>
      <w:r w:rsidRPr="00605020">
        <w:rPr>
          <w:rFonts w:ascii="Arial" w:hAnsi="Arial" w:cs="Arial"/>
          <w:sz w:val="24"/>
          <w:szCs w:val="24"/>
        </w:rPr>
        <w:t>The endogenous level of ROS also plays a</w:t>
      </w:r>
      <w:r w:rsidR="00F5719A">
        <w:rPr>
          <w:rFonts w:ascii="Arial" w:hAnsi="Arial" w:cs="Arial"/>
          <w:sz w:val="24"/>
          <w:szCs w:val="24"/>
        </w:rPr>
        <w:t xml:space="preserve"> role in signaling transduction, defense</w:t>
      </w:r>
      <w:r w:rsidR="001F14D4">
        <w:rPr>
          <w:rFonts w:ascii="Arial" w:hAnsi="Arial" w:cs="Arial"/>
          <w:sz w:val="24"/>
          <w:szCs w:val="24"/>
        </w:rPr>
        <w:t xml:space="preserve">, and other </w:t>
      </w:r>
      <w:r w:rsidR="001F14D4" w:rsidRPr="00605020">
        <w:rPr>
          <w:rFonts w:ascii="Arial" w:hAnsi="Arial" w:cs="Arial"/>
          <w:sz w:val="24"/>
          <w:szCs w:val="24"/>
        </w:rPr>
        <w:t>normal cell functions</w:t>
      </w:r>
      <w:r w:rsidR="0071519C">
        <w:rPr>
          <w:rFonts w:ascii="Arial" w:hAnsi="Arial" w:cs="Arial"/>
          <w:sz w:val="24"/>
          <w:szCs w:val="24"/>
        </w:rPr>
        <w:t xml:space="preserve"> </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D61177"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w:t>
      </w:r>
      <w:r w:rsidR="00B522E6" w:rsidRPr="00605020">
        <w:rPr>
          <w:rFonts w:ascii="Arial" w:hAnsi="Arial" w:cs="Arial"/>
          <w:sz w:val="24"/>
          <w:szCs w:val="24"/>
        </w:rPr>
        <w:t>Thus, low levels of H</w:t>
      </w:r>
      <w:r w:rsidR="00B522E6" w:rsidRPr="00AA02C3">
        <w:rPr>
          <w:rFonts w:ascii="Arial" w:hAnsi="Arial"/>
          <w:sz w:val="24"/>
          <w:vertAlign w:val="subscript"/>
        </w:rPr>
        <w:t>2</w:t>
      </w:r>
      <w:r w:rsidR="00B522E6" w:rsidRPr="00605020">
        <w:rPr>
          <w:rFonts w:ascii="Arial" w:hAnsi="Arial" w:cs="Arial"/>
          <w:sz w:val="24"/>
          <w:szCs w:val="24"/>
        </w:rPr>
        <w:t>O</w:t>
      </w:r>
      <w:r w:rsidR="00B522E6" w:rsidRPr="00AA02C3">
        <w:rPr>
          <w:rFonts w:ascii="Arial" w:hAnsi="Arial"/>
          <w:sz w:val="24"/>
          <w:vertAlign w:val="subscript"/>
        </w:rPr>
        <w:t>2</w:t>
      </w:r>
      <w:r w:rsidR="00B522E6" w:rsidRPr="00605020">
        <w:rPr>
          <w:rFonts w:ascii="Arial" w:hAnsi="Arial" w:cs="Arial"/>
          <w:sz w:val="24"/>
          <w:szCs w:val="24"/>
        </w:rPr>
        <w:t xml:space="preserve"> and ROS can be beneficial to the cell</w:t>
      </w:r>
      <w:r w:rsidR="00B522E6">
        <w:rPr>
          <w:rFonts w:ascii="Arial" w:hAnsi="Arial" w:cs="Arial"/>
          <w:sz w:val="24"/>
          <w:szCs w:val="24"/>
        </w:rPr>
        <w:t xml:space="preserve"> </w:t>
      </w:r>
      <w:r w:rsidR="00D61177"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B522E6">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B522E6">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B522E6">
        <w:rPr>
          <w:rFonts w:ascii="Arial" w:hAnsi="Arial" w:cs="Arial"/>
          <w:noProof/>
          <w:sz w:val="24"/>
          <w:szCs w:val="24"/>
        </w:rPr>
        <w:t>(</w:t>
      </w:r>
      <w:hyperlink w:anchor="_ENREF_24" w:tooltip="Rahman, 2007 #1468" w:history="1">
        <w:r w:rsidR="00B522E6">
          <w:rPr>
            <w:rFonts w:ascii="Arial" w:hAnsi="Arial" w:cs="Arial"/>
            <w:noProof/>
            <w:sz w:val="24"/>
            <w:szCs w:val="24"/>
          </w:rPr>
          <w:t>R</w:t>
        </w:r>
        <w:r w:rsidR="00B522E6" w:rsidRPr="00EF341F">
          <w:rPr>
            <w:rFonts w:ascii="Arial" w:hAnsi="Arial" w:cs="Arial"/>
            <w:smallCaps/>
            <w:noProof/>
            <w:sz w:val="24"/>
            <w:szCs w:val="24"/>
          </w:rPr>
          <w:t>ahman</w:t>
        </w:r>
        <w:r w:rsidR="00B522E6">
          <w:rPr>
            <w:rFonts w:ascii="Arial" w:hAnsi="Arial" w:cs="Arial"/>
            <w:noProof/>
            <w:sz w:val="24"/>
            <w:szCs w:val="24"/>
          </w:rPr>
          <w:t xml:space="preserve"> 2007</w:t>
        </w:r>
      </w:hyperlink>
      <w:r w:rsidR="00B522E6">
        <w:rPr>
          <w:rFonts w:ascii="Arial" w:hAnsi="Arial" w:cs="Arial"/>
          <w:noProof/>
          <w:sz w:val="24"/>
          <w:szCs w:val="24"/>
        </w:rPr>
        <w:t xml:space="preserve">; </w:t>
      </w:r>
      <w:hyperlink w:anchor="_ENREF_30" w:tooltip="Weinberger, 2010 #864" w:history="1">
        <w:r w:rsidR="00B522E6">
          <w:rPr>
            <w:rFonts w:ascii="Arial" w:hAnsi="Arial" w:cs="Arial"/>
            <w:noProof/>
            <w:sz w:val="24"/>
            <w:szCs w:val="24"/>
          </w:rPr>
          <w:t>W</w:t>
        </w:r>
        <w:r w:rsidR="00B522E6" w:rsidRPr="00EF341F">
          <w:rPr>
            <w:rFonts w:ascii="Arial" w:hAnsi="Arial" w:cs="Arial"/>
            <w:smallCaps/>
            <w:noProof/>
            <w:sz w:val="24"/>
            <w:szCs w:val="24"/>
          </w:rPr>
          <w:t>einberger</w:t>
        </w:r>
        <w:r w:rsidR="00B522E6" w:rsidRPr="00EF341F">
          <w:rPr>
            <w:rFonts w:ascii="Arial" w:hAnsi="Arial" w:cs="Arial"/>
            <w:i/>
            <w:noProof/>
            <w:sz w:val="24"/>
            <w:szCs w:val="24"/>
          </w:rPr>
          <w:t xml:space="preserve"> et al.</w:t>
        </w:r>
        <w:r w:rsidR="00B522E6">
          <w:rPr>
            <w:rFonts w:ascii="Arial" w:hAnsi="Arial" w:cs="Arial"/>
            <w:noProof/>
            <w:sz w:val="24"/>
            <w:szCs w:val="24"/>
          </w:rPr>
          <w:t xml:space="preserve"> 2010</w:t>
        </w:r>
      </w:hyperlink>
      <w:r w:rsidR="00B522E6">
        <w:rPr>
          <w:rFonts w:ascii="Arial" w:hAnsi="Arial" w:cs="Arial"/>
          <w:noProof/>
          <w:sz w:val="24"/>
          <w:szCs w:val="24"/>
        </w:rPr>
        <w:t>)</w:t>
      </w:r>
      <w:r w:rsidR="00D61177" w:rsidRPr="00605020">
        <w:rPr>
          <w:rFonts w:ascii="Arial" w:hAnsi="Arial" w:cs="Arial"/>
          <w:sz w:val="24"/>
          <w:szCs w:val="24"/>
        </w:rPr>
        <w:fldChar w:fldCharType="end"/>
      </w:r>
      <w:r w:rsidR="00B522E6">
        <w:rPr>
          <w:rFonts w:ascii="Arial" w:hAnsi="Arial" w:cs="Arial"/>
          <w:sz w:val="24"/>
          <w:szCs w:val="24"/>
        </w:rPr>
        <w:t xml:space="preserve"> (Figure 1)</w:t>
      </w:r>
      <w:r w:rsidR="00B522E6" w:rsidRPr="00605020">
        <w:rPr>
          <w:rFonts w:ascii="Arial" w:hAnsi="Arial" w:cs="Arial"/>
          <w:sz w:val="24"/>
          <w:szCs w:val="24"/>
        </w:rPr>
        <w:t xml:space="preserve">. </w:t>
      </w:r>
      <w:r w:rsidR="00F5719A">
        <w:rPr>
          <w:rFonts w:ascii="Arial" w:hAnsi="Arial" w:cs="Arial"/>
          <w:sz w:val="24"/>
          <w:szCs w:val="24"/>
        </w:rPr>
        <w:t xml:space="preserve"> </w:t>
      </w:r>
    </w:p>
    <w:p w:rsidR="00273FE0" w:rsidRDefault="00E916EF" w:rsidP="00052BBF">
      <w:pPr>
        <w:spacing w:after="0" w:line="480" w:lineRule="auto"/>
        <w:ind w:firstLine="720"/>
        <w:jc w:val="both"/>
        <w:rPr>
          <w:rFonts w:ascii="Arial" w:hAnsi="Arial" w:cs="Arial"/>
          <w:sz w:val="24"/>
          <w:szCs w:val="24"/>
        </w:rPr>
      </w:pPr>
      <w:r>
        <w:rPr>
          <w:rFonts w:ascii="Arial" w:hAnsi="Arial" w:cs="Arial"/>
          <w:sz w:val="24"/>
          <w:szCs w:val="24"/>
        </w:rPr>
        <w:t xml:space="preserve">However, </w:t>
      </w:r>
      <w:r w:rsidR="00607DFE">
        <w:rPr>
          <w:rFonts w:ascii="Arial" w:hAnsi="Arial" w:cs="Arial"/>
          <w:sz w:val="24"/>
          <w:szCs w:val="24"/>
        </w:rPr>
        <w:t>s</w:t>
      </w:r>
      <w:r w:rsidR="006E75E1">
        <w:rPr>
          <w:rFonts w:ascii="Arial" w:hAnsi="Arial" w:cs="Arial"/>
          <w:sz w:val="24"/>
          <w:szCs w:val="24"/>
        </w:rPr>
        <w:t>upero</w:t>
      </w:r>
      <w:r w:rsidR="004F098B">
        <w:rPr>
          <w:rFonts w:ascii="Arial" w:hAnsi="Arial" w:cs="Arial"/>
          <w:sz w:val="24"/>
          <w:szCs w:val="24"/>
        </w:rPr>
        <w:t>xide</w:t>
      </w:r>
      <w:r w:rsidR="006E75E1">
        <w:rPr>
          <w:rFonts w:ascii="Arial" w:hAnsi="Arial" w:cs="Arial"/>
          <w:sz w:val="24"/>
          <w:szCs w:val="24"/>
        </w:rPr>
        <w:t xml:space="preserve">, </w:t>
      </w:r>
      <w:r w:rsidR="00B51A32">
        <w:rPr>
          <w:rFonts w:ascii="Arial" w:hAnsi="Arial" w:cs="Arial"/>
          <w:sz w:val="24"/>
          <w:szCs w:val="24"/>
        </w:rPr>
        <w:t>H</w:t>
      </w:r>
      <w:r w:rsidR="00B51A32" w:rsidRPr="0011735A">
        <w:rPr>
          <w:rFonts w:ascii="Arial" w:hAnsi="Arial" w:cs="Arial"/>
          <w:sz w:val="24"/>
          <w:szCs w:val="24"/>
          <w:vertAlign w:val="subscript"/>
        </w:rPr>
        <w:t>2</w:t>
      </w:r>
      <w:r w:rsidR="00B51A32">
        <w:rPr>
          <w:rFonts w:ascii="Arial" w:hAnsi="Arial" w:cs="Arial"/>
          <w:sz w:val="24"/>
          <w:szCs w:val="24"/>
        </w:rPr>
        <w:t>O</w:t>
      </w:r>
      <w:r w:rsidR="00B51A32" w:rsidRPr="0011735A">
        <w:rPr>
          <w:rFonts w:ascii="Arial" w:hAnsi="Arial" w:cs="Arial"/>
          <w:sz w:val="24"/>
          <w:szCs w:val="24"/>
          <w:vertAlign w:val="subscript"/>
        </w:rPr>
        <w:t>2</w:t>
      </w:r>
      <w:r w:rsidR="00B51A32">
        <w:rPr>
          <w:rFonts w:ascii="Arial" w:hAnsi="Arial" w:cs="Arial"/>
          <w:sz w:val="24"/>
          <w:szCs w:val="24"/>
        </w:rPr>
        <w:t>,</w:t>
      </w:r>
      <w:r w:rsidR="006E75E1" w:rsidRPr="00C572C8">
        <w:rPr>
          <w:rFonts w:ascii="Arial" w:hAnsi="Arial" w:cs="Arial"/>
          <w:sz w:val="24"/>
          <w:szCs w:val="24"/>
        </w:rPr>
        <w:t xml:space="preserve"> and singlet oxygen can also oxidize lipids, proteins</w:t>
      </w:r>
      <w:r w:rsidR="001A6659">
        <w:rPr>
          <w:rFonts w:ascii="Arial" w:hAnsi="Arial" w:cs="Arial"/>
          <w:sz w:val="24"/>
          <w:szCs w:val="24"/>
        </w:rPr>
        <w:t>,</w:t>
      </w:r>
      <w:r w:rsidR="00580782">
        <w:rPr>
          <w:rFonts w:ascii="Arial" w:hAnsi="Arial" w:cs="Arial"/>
          <w:sz w:val="24"/>
          <w:szCs w:val="24"/>
        </w:rPr>
        <w:t xml:space="preserve"> </w:t>
      </w:r>
      <w:r w:rsidR="006E75E1" w:rsidRPr="00C572C8">
        <w:rPr>
          <w:rFonts w:ascii="Arial" w:hAnsi="Arial" w:cs="Arial"/>
          <w:sz w:val="24"/>
          <w:szCs w:val="24"/>
        </w:rPr>
        <w:t xml:space="preserve">and nucleic acids </w:t>
      </w:r>
      <w:r>
        <w:rPr>
          <w:rFonts w:ascii="Arial" w:hAnsi="Arial" w:cs="Arial"/>
          <w:sz w:val="24"/>
          <w:szCs w:val="24"/>
        </w:rPr>
        <w:t>if they accumulate in the cell</w:t>
      </w:r>
      <w:r w:rsidR="006578E5">
        <w:rPr>
          <w:rFonts w:ascii="Arial" w:hAnsi="Arial" w:cs="Arial"/>
          <w:sz w:val="24"/>
          <w:szCs w:val="24"/>
        </w:rPr>
        <w:t xml:space="preserve">. Over time, this can lead to </w:t>
      </w:r>
      <w:r w:rsidR="00EA31F1">
        <w:rPr>
          <w:rFonts w:ascii="Arial" w:hAnsi="Arial" w:cs="Arial"/>
          <w:sz w:val="24"/>
          <w:szCs w:val="24"/>
        </w:rPr>
        <w:t>oxidative</w:t>
      </w:r>
      <w:r w:rsidR="006578E5">
        <w:rPr>
          <w:rFonts w:ascii="Arial" w:hAnsi="Arial" w:cs="Arial"/>
          <w:sz w:val="24"/>
          <w:szCs w:val="24"/>
        </w:rPr>
        <w:t xml:space="preserve"> stress</w:t>
      </w:r>
      <w:r>
        <w:rPr>
          <w:rFonts w:ascii="Arial" w:hAnsi="Arial" w:cs="Arial"/>
          <w:sz w:val="24"/>
          <w:szCs w:val="24"/>
        </w:rPr>
        <w:t xml:space="preserve"> </w:t>
      </w:r>
      <w:r w:rsidR="00D61177"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D61177"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D61177" w:rsidRPr="00C572C8">
        <w:rPr>
          <w:rFonts w:ascii="Arial" w:hAnsi="Arial" w:cs="Arial"/>
          <w:sz w:val="24"/>
          <w:szCs w:val="24"/>
        </w:rPr>
        <w:fldChar w:fldCharType="end"/>
      </w:r>
      <w:r>
        <w:rPr>
          <w:rFonts w:ascii="Arial" w:hAnsi="Arial" w:cs="Arial"/>
          <w:sz w:val="24"/>
          <w:szCs w:val="24"/>
        </w:rPr>
        <w:t>. This damage</w:t>
      </w:r>
      <w:r w:rsidR="00607DFE">
        <w:rPr>
          <w:rFonts w:ascii="Arial" w:hAnsi="Arial" w:cs="Arial"/>
          <w:sz w:val="24"/>
          <w:szCs w:val="24"/>
        </w:rPr>
        <w:t xml:space="preserve"> and</w:t>
      </w:r>
      <w:r>
        <w:rPr>
          <w:rFonts w:ascii="Arial" w:hAnsi="Arial" w:cs="Arial"/>
          <w:sz w:val="24"/>
          <w:szCs w:val="24"/>
        </w:rPr>
        <w:t xml:space="preserve"> t</w:t>
      </w:r>
      <w:r w:rsidR="006311A6">
        <w:rPr>
          <w:rFonts w:ascii="Arial" w:hAnsi="Arial" w:cs="Arial"/>
          <w:sz w:val="24"/>
          <w:szCs w:val="24"/>
        </w:rPr>
        <w:t>he non-replacement of impaired cellular sites</w:t>
      </w:r>
      <w:r w:rsidR="009C7576">
        <w:rPr>
          <w:rFonts w:ascii="Arial" w:hAnsi="Arial" w:cs="Arial"/>
          <w:sz w:val="24"/>
          <w:szCs w:val="24"/>
        </w:rPr>
        <w:t xml:space="preserve"> </w:t>
      </w:r>
      <w:r w:rsidR="00EA31F1">
        <w:rPr>
          <w:rFonts w:ascii="Arial" w:hAnsi="Arial" w:cs="Arial"/>
          <w:sz w:val="24"/>
          <w:szCs w:val="24"/>
        </w:rPr>
        <w:t>results in</w:t>
      </w:r>
      <w:r w:rsidR="009C7576">
        <w:rPr>
          <w:rFonts w:ascii="Arial" w:hAnsi="Arial" w:cs="Arial"/>
          <w:sz w:val="24"/>
          <w:szCs w:val="24"/>
        </w:rPr>
        <w:t xml:space="preserve"> altered metabolic homeostasis and abnormal cell growth</w:t>
      </w:r>
      <w:r w:rsidR="0022668A">
        <w:rPr>
          <w:rFonts w:ascii="Arial" w:hAnsi="Arial" w:cs="Arial"/>
          <w:sz w:val="24"/>
          <w:szCs w:val="24"/>
        </w:rPr>
        <w:t>, which can onset the aging process</w:t>
      </w:r>
      <w:r w:rsidR="00830DFE">
        <w:rPr>
          <w:rFonts w:ascii="Arial" w:hAnsi="Arial" w:cs="Arial"/>
          <w:sz w:val="24"/>
          <w:szCs w:val="24"/>
        </w:rPr>
        <w:t xml:space="preserve"> </w:t>
      </w:r>
      <w:r w:rsidR="00D61177" w:rsidRPr="00605020">
        <w:rPr>
          <w:rFonts w:ascii="Arial" w:hAnsi="Arial" w:cs="Arial"/>
          <w:sz w:val="24"/>
          <w:szCs w:val="24"/>
        </w:rPr>
        <w:fldChar w:fldCharType="begin"/>
      </w:r>
      <w:r w:rsidR="00D5152B">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D61177" w:rsidRPr="00605020">
        <w:rPr>
          <w:rFonts w:ascii="Arial" w:hAnsi="Arial" w:cs="Arial"/>
          <w:sz w:val="24"/>
          <w:szCs w:val="24"/>
        </w:rPr>
        <w:fldChar w:fldCharType="separate"/>
      </w:r>
      <w:r w:rsidR="00D5152B">
        <w:rPr>
          <w:rFonts w:ascii="Arial" w:hAnsi="Arial" w:cs="Arial"/>
          <w:noProof/>
          <w:sz w:val="24"/>
          <w:szCs w:val="24"/>
        </w:rPr>
        <w:t>(</w:t>
      </w:r>
      <w:hyperlink w:anchor="_ENREF_10" w:tooltip="Harman, 1956 #1036" w:history="1">
        <w:r w:rsidR="00D5152B">
          <w:rPr>
            <w:rFonts w:ascii="Arial" w:hAnsi="Arial" w:cs="Arial"/>
            <w:noProof/>
            <w:sz w:val="24"/>
            <w:szCs w:val="24"/>
          </w:rPr>
          <w:t>H</w:t>
        </w:r>
        <w:r w:rsidR="00D5152B" w:rsidRPr="00EF341F">
          <w:rPr>
            <w:rFonts w:ascii="Arial" w:hAnsi="Arial" w:cs="Arial"/>
            <w:smallCaps/>
            <w:noProof/>
            <w:sz w:val="24"/>
            <w:szCs w:val="24"/>
          </w:rPr>
          <w:t>arman</w:t>
        </w:r>
        <w:r w:rsidR="00D5152B">
          <w:rPr>
            <w:rFonts w:ascii="Arial" w:hAnsi="Arial" w:cs="Arial"/>
            <w:noProof/>
            <w:sz w:val="24"/>
            <w:szCs w:val="24"/>
          </w:rPr>
          <w:t xml:space="preserve"> 1956</w:t>
        </w:r>
      </w:hyperlink>
      <w:r w:rsidR="000C781A">
        <w:t xml:space="preserve">;  </w:t>
      </w:r>
      <w:r w:rsidR="00D61177" w:rsidRPr="00605020">
        <w:rPr>
          <w:rFonts w:ascii="Arial" w:hAnsi="Arial" w:cs="Arial"/>
          <w:sz w:val="24"/>
          <w:szCs w:val="24"/>
        </w:rPr>
        <w:fldChar w:fldCharType="end"/>
      </w:r>
      <w:r w:rsidR="00D61177"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D5152B">
        <w:rPr>
          <w:rFonts w:ascii="Arial" w:hAnsi="Arial"/>
          <w:sz w:val="24"/>
        </w:rPr>
        <w:instrText xml:space="preserve"> ADDIN EN.CITE </w:instrText>
      </w:r>
      <w:r w:rsidR="00D61177">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D5152B">
        <w:rPr>
          <w:rFonts w:ascii="Arial" w:hAnsi="Arial"/>
          <w:sz w:val="24"/>
        </w:rPr>
        <w:instrText xml:space="preserve"> ADDIN EN.CITE.DATA </w:instrText>
      </w:r>
      <w:r w:rsidR="003E77F0" w:rsidRPr="00D61177">
        <w:rPr>
          <w:rFonts w:ascii="Arial" w:hAnsi="Arial"/>
          <w:sz w:val="24"/>
        </w:rPr>
      </w:r>
      <w:r w:rsidR="00D61177">
        <w:rPr>
          <w:rFonts w:ascii="Arial" w:hAnsi="Arial"/>
          <w:sz w:val="24"/>
        </w:rPr>
        <w:fldChar w:fldCharType="end"/>
      </w:r>
      <w:r w:rsidR="003E77F0" w:rsidRPr="00D61177">
        <w:rPr>
          <w:rFonts w:ascii="Arial" w:hAnsi="Arial"/>
          <w:sz w:val="24"/>
        </w:rPr>
      </w:r>
      <w:r w:rsidR="00D61177" w:rsidRPr="00AA02C3">
        <w:rPr>
          <w:rFonts w:ascii="Arial" w:hAnsi="Arial"/>
          <w:sz w:val="24"/>
        </w:rPr>
        <w:fldChar w:fldCharType="separate"/>
      </w:r>
      <w:hyperlink w:anchor="_ENREF_27" w:tooltip="Ristow, 2011 #1034" w:history="1">
        <w:r w:rsidR="00D5152B">
          <w:rPr>
            <w:rFonts w:ascii="Arial" w:hAnsi="Arial"/>
            <w:noProof/>
            <w:sz w:val="24"/>
          </w:rPr>
          <w:t>R</w:t>
        </w:r>
        <w:r w:rsidR="00D5152B" w:rsidRPr="00EF341F">
          <w:rPr>
            <w:rFonts w:ascii="Arial" w:hAnsi="Arial"/>
            <w:smallCaps/>
            <w:noProof/>
            <w:sz w:val="24"/>
          </w:rPr>
          <w:t>istow</w:t>
        </w:r>
        <w:r w:rsidR="00D5152B">
          <w:rPr>
            <w:rFonts w:ascii="Arial" w:hAnsi="Arial"/>
            <w:noProof/>
            <w:sz w:val="24"/>
          </w:rPr>
          <w:t xml:space="preserve"> and S</w:t>
        </w:r>
        <w:r w:rsidR="00D5152B" w:rsidRPr="00EF341F">
          <w:rPr>
            <w:rFonts w:ascii="Arial" w:hAnsi="Arial"/>
            <w:smallCaps/>
            <w:noProof/>
            <w:sz w:val="24"/>
          </w:rPr>
          <w:t>chmeisser</w:t>
        </w:r>
        <w:r w:rsidR="00D5152B">
          <w:rPr>
            <w:rFonts w:ascii="Arial" w:hAnsi="Arial"/>
            <w:noProof/>
            <w:sz w:val="24"/>
          </w:rPr>
          <w:t xml:space="preserve"> 2011</w:t>
        </w:r>
      </w:hyperlink>
      <w:r w:rsidR="00D5152B">
        <w:rPr>
          <w:rFonts w:ascii="Arial" w:hAnsi="Arial"/>
          <w:noProof/>
          <w:sz w:val="24"/>
        </w:rPr>
        <w:t>)</w:t>
      </w:r>
      <w:r w:rsidR="00D61177" w:rsidRPr="00AA02C3">
        <w:rPr>
          <w:rFonts w:ascii="Arial" w:hAnsi="Arial"/>
          <w:sz w:val="24"/>
        </w:rPr>
        <w:fldChar w:fldCharType="end"/>
      </w:r>
      <w:r w:rsidR="00F5384D">
        <w:rPr>
          <w:rFonts w:ascii="Arial" w:hAnsi="Arial" w:cs="Arial"/>
          <w:sz w:val="24"/>
          <w:szCs w:val="24"/>
        </w:rPr>
        <w:t xml:space="preserve">. </w:t>
      </w:r>
      <w:r w:rsidR="00813DCD" w:rsidRPr="00605020">
        <w:rPr>
          <w:rFonts w:ascii="Arial" w:hAnsi="Arial" w:cs="Arial"/>
          <w:sz w:val="24"/>
          <w:szCs w:val="24"/>
        </w:rPr>
        <w:t xml:space="preserve">The positive correlation between age and the increased probability of developing </w:t>
      </w:r>
      <w:r w:rsidR="00813DCD">
        <w:rPr>
          <w:rFonts w:ascii="Arial" w:hAnsi="Arial" w:cs="Arial"/>
          <w:sz w:val="24"/>
          <w:szCs w:val="24"/>
        </w:rPr>
        <w:t>disease</w:t>
      </w:r>
      <w:r w:rsidR="00813DCD" w:rsidRPr="00605020">
        <w:rPr>
          <w:rFonts w:ascii="Arial" w:hAnsi="Arial" w:cs="Arial"/>
          <w:sz w:val="24"/>
          <w:szCs w:val="24"/>
        </w:rPr>
        <w:t xml:space="preserve"> can serve as evidence of detrimental effect of the loss of genomic integrity</w:t>
      </w:r>
      <w:r w:rsidR="00813DCD">
        <w:rPr>
          <w:rFonts w:ascii="Arial" w:hAnsi="Arial" w:cs="Arial"/>
          <w:sz w:val="24"/>
          <w:szCs w:val="24"/>
        </w:rPr>
        <w:t xml:space="preserve"> </w:t>
      </w:r>
      <w:r w:rsidR="00D61177"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813DCD">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813DCD">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A51E2F">
        <w:rPr>
          <w:rFonts w:ascii="Arial" w:hAnsi="Arial" w:cs="Arial"/>
          <w:sz w:val="24"/>
          <w:szCs w:val="24"/>
        </w:rPr>
        <w:fldChar w:fldCharType="separate"/>
      </w:r>
      <w:r w:rsidR="00813DCD">
        <w:rPr>
          <w:rFonts w:ascii="Arial" w:hAnsi="Arial" w:cs="Arial"/>
          <w:noProof/>
          <w:sz w:val="24"/>
          <w:szCs w:val="24"/>
        </w:rPr>
        <w:t>(</w:t>
      </w:r>
      <w:hyperlink w:anchor="_ENREF_9" w:tooltip="Gravel, 2003 #1469" w:history="1">
        <w:r w:rsidR="00813DCD">
          <w:rPr>
            <w:rFonts w:ascii="Arial" w:hAnsi="Arial" w:cs="Arial"/>
            <w:noProof/>
            <w:sz w:val="24"/>
            <w:szCs w:val="24"/>
          </w:rPr>
          <w:t>G</w:t>
        </w:r>
        <w:r w:rsidR="00813DCD" w:rsidRPr="00EF341F">
          <w:rPr>
            <w:rFonts w:ascii="Arial" w:hAnsi="Arial" w:cs="Arial"/>
            <w:smallCaps/>
            <w:noProof/>
            <w:sz w:val="24"/>
            <w:szCs w:val="24"/>
          </w:rPr>
          <w:t>ravel</w:t>
        </w:r>
        <w:r w:rsidR="00813DCD">
          <w:rPr>
            <w:rFonts w:ascii="Arial" w:hAnsi="Arial" w:cs="Arial"/>
            <w:noProof/>
            <w:sz w:val="24"/>
            <w:szCs w:val="24"/>
          </w:rPr>
          <w:t xml:space="preserve"> and J</w:t>
        </w:r>
        <w:r w:rsidR="00813DCD" w:rsidRPr="00EF341F">
          <w:rPr>
            <w:rFonts w:ascii="Arial" w:hAnsi="Arial" w:cs="Arial"/>
            <w:smallCaps/>
            <w:noProof/>
            <w:sz w:val="24"/>
            <w:szCs w:val="24"/>
          </w:rPr>
          <w:t>ackson</w:t>
        </w:r>
        <w:r w:rsidR="00813DCD">
          <w:rPr>
            <w:rFonts w:ascii="Arial" w:hAnsi="Arial" w:cs="Arial"/>
            <w:noProof/>
            <w:sz w:val="24"/>
            <w:szCs w:val="24"/>
          </w:rPr>
          <w:t xml:space="preserve"> 2003</w:t>
        </w:r>
      </w:hyperlink>
      <w:r w:rsidR="00813DCD">
        <w:rPr>
          <w:rFonts w:ascii="Arial" w:hAnsi="Arial" w:cs="Arial"/>
          <w:noProof/>
          <w:sz w:val="24"/>
          <w:szCs w:val="24"/>
        </w:rPr>
        <w:t xml:space="preserve">; </w:t>
      </w:r>
      <w:hyperlink w:anchor="_ENREF_17" w:tooltip="McMurray, 2003 #244" w:history="1">
        <w:r w:rsidR="00813DCD">
          <w:rPr>
            <w:rFonts w:ascii="Arial" w:hAnsi="Arial" w:cs="Arial"/>
            <w:noProof/>
            <w:sz w:val="24"/>
            <w:szCs w:val="24"/>
          </w:rPr>
          <w:t>M</w:t>
        </w:r>
        <w:r w:rsidR="00813DCD" w:rsidRPr="00EF341F">
          <w:rPr>
            <w:rFonts w:ascii="Arial" w:hAnsi="Arial" w:cs="Arial"/>
            <w:smallCaps/>
            <w:noProof/>
            <w:sz w:val="24"/>
            <w:szCs w:val="24"/>
          </w:rPr>
          <w:t>c</w:t>
        </w:r>
        <w:r w:rsidR="00813DCD">
          <w:rPr>
            <w:rFonts w:ascii="Arial" w:hAnsi="Arial" w:cs="Arial"/>
            <w:noProof/>
            <w:sz w:val="24"/>
            <w:szCs w:val="24"/>
          </w:rPr>
          <w:t>M</w:t>
        </w:r>
        <w:r w:rsidR="00813DCD" w:rsidRPr="00EF341F">
          <w:rPr>
            <w:rFonts w:ascii="Arial" w:hAnsi="Arial" w:cs="Arial"/>
            <w:smallCaps/>
            <w:noProof/>
            <w:sz w:val="24"/>
            <w:szCs w:val="24"/>
          </w:rPr>
          <w:t>urray</w:t>
        </w:r>
        <w:r w:rsidR="00813DCD">
          <w:rPr>
            <w:rFonts w:ascii="Arial" w:hAnsi="Arial" w:cs="Arial"/>
            <w:noProof/>
            <w:sz w:val="24"/>
            <w:szCs w:val="24"/>
          </w:rPr>
          <w:t xml:space="preserve"> and G</w:t>
        </w:r>
        <w:r w:rsidR="00813DCD" w:rsidRPr="00EF341F">
          <w:rPr>
            <w:rFonts w:ascii="Arial" w:hAnsi="Arial" w:cs="Arial"/>
            <w:smallCaps/>
            <w:noProof/>
            <w:sz w:val="24"/>
            <w:szCs w:val="24"/>
          </w:rPr>
          <w:t>ottschling</w:t>
        </w:r>
        <w:r w:rsidR="00813DCD">
          <w:rPr>
            <w:rFonts w:ascii="Arial" w:hAnsi="Arial" w:cs="Arial"/>
            <w:noProof/>
            <w:sz w:val="24"/>
            <w:szCs w:val="24"/>
          </w:rPr>
          <w:t xml:space="preserve"> 2003</w:t>
        </w:r>
      </w:hyperlink>
      <w:r w:rsidR="00813DCD">
        <w:rPr>
          <w:rFonts w:ascii="Arial" w:hAnsi="Arial" w:cs="Arial"/>
          <w:noProof/>
          <w:sz w:val="24"/>
          <w:szCs w:val="24"/>
        </w:rPr>
        <w:t xml:space="preserve">; </w:t>
      </w:r>
      <w:hyperlink w:anchor="_ENREF_18" w:tooltip="McMurray, 2004 #419" w:history="1">
        <w:r w:rsidR="00813DCD">
          <w:rPr>
            <w:rFonts w:ascii="Arial" w:hAnsi="Arial" w:cs="Arial"/>
            <w:noProof/>
            <w:sz w:val="24"/>
            <w:szCs w:val="24"/>
          </w:rPr>
          <w:t>M</w:t>
        </w:r>
        <w:r w:rsidR="00813DCD" w:rsidRPr="00EF341F">
          <w:rPr>
            <w:rFonts w:ascii="Arial" w:hAnsi="Arial" w:cs="Arial"/>
            <w:smallCaps/>
            <w:noProof/>
            <w:sz w:val="24"/>
            <w:szCs w:val="24"/>
          </w:rPr>
          <w:t>c</w:t>
        </w:r>
        <w:r w:rsidR="00813DCD">
          <w:rPr>
            <w:rFonts w:ascii="Arial" w:hAnsi="Arial" w:cs="Arial"/>
            <w:noProof/>
            <w:sz w:val="24"/>
            <w:szCs w:val="24"/>
          </w:rPr>
          <w:t>M</w:t>
        </w:r>
        <w:r w:rsidR="00813DCD" w:rsidRPr="00EF341F">
          <w:rPr>
            <w:rFonts w:ascii="Arial" w:hAnsi="Arial" w:cs="Arial"/>
            <w:smallCaps/>
            <w:noProof/>
            <w:sz w:val="24"/>
            <w:szCs w:val="24"/>
          </w:rPr>
          <w:t>urray</w:t>
        </w:r>
        <w:r w:rsidR="00813DCD">
          <w:rPr>
            <w:rFonts w:ascii="Arial" w:hAnsi="Arial" w:cs="Arial"/>
            <w:noProof/>
            <w:sz w:val="24"/>
            <w:szCs w:val="24"/>
          </w:rPr>
          <w:t xml:space="preserve"> and G</w:t>
        </w:r>
        <w:r w:rsidR="00813DCD" w:rsidRPr="00EF341F">
          <w:rPr>
            <w:rFonts w:ascii="Arial" w:hAnsi="Arial" w:cs="Arial"/>
            <w:smallCaps/>
            <w:noProof/>
            <w:sz w:val="24"/>
            <w:szCs w:val="24"/>
          </w:rPr>
          <w:t>ottschling</w:t>
        </w:r>
        <w:r w:rsidR="00813DCD">
          <w:rPr>
            <w:rFonts w:ascii="Arial" w:hAnsi="Arial" w:cs="Arial"/>
            <w:noProof/>
            <w:sz w:val="24"/>
            <w:szCs w:val="24"/>
          </w:rPr>
          <w:t xml:space="preserve"> 2004</w:t>
        </w:r>
      </w:hyperlink>
      <w:r w:rsidR="00813DCD">
        <w:rPr>
          <w:rFonts w:ascii="Arial" w:hAnsi="Arial" w:cs="Arial"/>
          <w:noProof/>
          <w:sz w:val="24"/>
          <w:szCs w:val="24"/>
        </w:rPr>
        <w:t>)</w:t>
      </w:r>
      <w:r w:rsidR="00D61177" w:rsidRPr="00A51E2F">
        <w:rPr>
          <w:rFonts w:ascii="Arial" w:hAnsi="Arial" w:cs="Arial"/>
          <w:sz w:val="24"/>
          <w:szCs w:val="24"/>
        </w:rPr>
        <w:fldChar w:fldCharType="end"/>
      </w:r>
      <w:r w:rsidR="00813DCD">
        <w:rPr>
          <w:rFonts w:ascii="Arial" w:hAnsi="Arial" w:cs="Arial"/>
          <w:sz w:val="24"/>
          <w:szCs w:val="24"/>
        </w:rPr>
        <w:t>.</w:t>
      </w:r>
    </w:p>
    <w:p w:rsidR="00860AF0" w:rsidRDefault="00156568" w:rsidP="00813DCD">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580782">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580782">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432702" w:rsidRPr="00605020">
        <w:rPr>
          <w:rFonts w:ascii="Arial" w:hAnsi="Arial" w:cs="Arial"/>
          <w:i/>
          <w:sz w:val="24"/>
          <w:szCs w:val="24"/>
        </w:rPr>
        <w:t>S.cerevisiae</w:t>
      </w:r>
      <w:r w:rsidR="00580782">
        <w:rPr>
          <w:rFonts w:ascii="Arial" w:hAnsi="Arial" w:cs="Arial"/>
          <w:i/>
          <w:sz w:val="24"/>
          <w:szCs w:val="24"/>
        </w:rPr>
        <w:t xml:space="preserve"> </w:t>
      </w:r>
      <w:r w:rsidR="00432702">
        <w:rPr>
          <w:rFonts w:ascii="Arial" w:hAnsi="Arial" w:cs="Arial"/>
          <w:sz w:val="24"/>
          <w:szCs w:val="24"/>
        </w:rPr>
        <w:t>is</w:t>
      </w:r>
      <w:r w:rsidR="00BD74B5">
        <w:rPr>
          <w:rFonts w:ascii="Arial" w:hAnsi="Arial" w:cs="Arial"/>
          <w:sz w:val="24"/>
          <w:szCs w:val="24"/>
        </w:rPr>
        <w:t xml:space="preserve"> a </w:t>
      </w:r>
      <w:r w:rsidR="00432702" w:rsidRPr="00605020">
        <w:rPr>
          <w:rFonts w:ascii="Arial" w:hAnsi="Arial" w:cs="Arial"/>
          <w:sz w:val="24"/>
          <w:szCs w:val="24"/>
        </w:rPr>
        <w:t>eukaryotic fung</w:t>
      </w:r>
      <w:r w:rsidR="00432702">
        <w:rPr>
          <w:rFonts w:ascii="Arial" w:hAnsi="Arial" w:cs="Arial"/>
          <w:sz w:val="24"/>
          <w:szCs w:val="24"/>
        </w:rPr>
        <w:t>us</w:t>
      </w:r>
      <w:r w:rsidR="00580782">
        <w:rPr>
          <w:rFonts w:ascii="Arial" w:hAnsi="Arial" w:cs="Arial"/>
          <w:sz w:val="24"/>
          <w:szCs w:val="24"/>
        </w:rPr>
        <w:t xml:space="preserve"> </w:t>
      </w:r>
      <w:r w:rsidR="00432702">
        <w:rPr>
          <w:rFonts w:ascii="Arial" w:hAnsi="Arial" w:cs="Arial"/>
          <w:sz w:val="24"/>
          <w:szCs w:val="24"/>
        </w:rPr>
        <w:t>that has served as a paradigm in aging research</w:t>
      </w:r>
      <w:r w:rsidR="00432702" w:rsidRPr="00605020">
        <w:rPr>
          <w:rFonts w:ascii="Arial" w:hAnsi="Arial" w:cs="Arial"/>
          <w:sz w:val="24"/>
          <w:szCs w:val="24"/>
        </w:rPr>
        <w:t xml:space="preserve">. The </w:t>
      </w:r>
      <w:r w:rsidR="00432702">
        <w:rPr>
          <w:rFonts w:ascii="Arial" w:hAnsi="Arial" w:cs="Arial"/>
          <w:sz w:val="24"/>
          <w:szCs w:val="24"/>
        </w:rPr>
        <w:t>life span</w:t>
      </w:r>
      <w:r w:rsidR="00432702" w:rsidRPr="00605020">
        <w:rPr>
          <w:rFonts w:ascii="Arial" w:hAnsi="Arial" w:cs="Arial"/>
          <w:sz w:val="24"/>
          <w:szCs w:val="24"/>
        </w:rPr>
        <w:t xml:space="preserve"> of budding yeast can be quantified under experimental conditions over short periods of time. Budding yeast have a replicative </w:t>
      </w:r>
      <w:r w:rsidR="00432702">
        <w:rPr>
          <w:rFonts w:ascii="Arial" w:hAnsi="Arial" w:cs="Arial"/>
          <w:sz w:val="24"/>
          <w:szCs w:val="24"/>
        </w:rPr>
        <w:t>life span</w:t>
      </w:r>
      <w:r w:rsidR="00432702" w:rsidRPr="00605020">
        <w:rPr>
          <w:rFonts w:ascii="Arial" w:hAnsi="Arial" w:cs="Arial"/>
          <w:sz w:val="24"/>
          <w:szCs w:val="24"/>
        </w:rPr>
        <w:t xml:space="preserve"> (RLS) and a chronological </w:t>
      </w:r>
      <w:r w:rsidR="00432702">
        <w:rPr>
          <w:rFonts w:ascii="Arial" w:hAnsi="Arial" w:cs="Arial"/>
          <w:sz w:val="24"/>
          <w:szCs w:val="24"/>
        </w:rPr>
        <w:t>life span</w:t>
      </w:r>
      <w:r w:rsidR="00432702" w:rsidRPr="00605020">
        <w:rPr>
          <w:rFonts w:ascii="Arial" w:hAnsi="Arial" w:cs="Arial"/>
          <w:sz w:val="24"/>
          <w:szCs w:val="24"/>
        </w:rPr>
        <w:t xml:space="preserve"> (CLS). RLS and CLS are distinguished by the ways in which </w:t>
      </w:r>
      <w:r w:rsidR="00432702">
        <w:rPr>
          <w:rFonts w:ascii="Arial" w:hAnsi="Arial" w:cs="Arial"/>
          <w:sz w:val="24"/>
          <w:szCs w:val="24"/>
        </w:rPr>
        <w:t>life span</w:t>
      </w:r>
      <w:r w:rsidR="00432702"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D61177"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D61177" w:rsidRPr="00605020">
        <w:rPr>
          <w:rFonts w:ascii="Arial" w:hAnsi="Arial" w:cs="Arial"/>
          <w:sz w:val="24"/>
          <w:szCs w:val="24"/>
        </w:rPr>
        <w:fldChar w:fldCharType="end"/>
      </w:r>
      <w:r w:rsidR="00432702" w:rsidRPr="00605020">
        <w:rPr>
          <w:rFonts w:ascii="Arial" w:hAnsi="Arial" w:cs="Arial"/>
          <w:sz w:val="24"/>
          <w:szCs w:val="24"/>
        </w:rPr>
        <w:t xml:space="preserve">. </w:t>
      </w:r>
    </w:p>
    <w:p w:rsidR="00432702" w:rsidRDefault="00432702" w:rsidP="00813DCD">
      <w:pPr>
        <w:spacing w:after="0" w:line="480" w:lineRule="auto"/>
        <w:ind w:firstLine="720"/>
        <w:jc w:val="both"/>
        <w:rPr>
          <w:rFonts w:ascii="Arial" w:hAnsi="Arial" w:cs="Arial"/>
          <w:sz w:val="24"/>
          <w:szCs w:val="24"/>
        </w:rPr>
      </w:pPr>
      <w:r w:rsidRPr="00605020">
        <w:rPr>
          <w:rFonts w:ascii="Arial" w:hAnsi="Arial" w:cs="Arial"/>
          <w:sz w:val="24"/>
          <w:szCs w:val="24"/>
        </w:rPr>
        <w:t>Heterozygosity</w:t>
      </w:r>
      <w:r w:rsidR="00580782">
        <w:rPr>
          <w:rFonts w:ascii="Arial" w:hAnsi="Arial" w:cs="Arial"/>
          <w:sz w:val="24"/>
          <w:szCs w:val="24"/>
        </w:rPr>
        <w:t xml:space="preserve"> </w:t>
      </w:r>
      <w:r w:rsidRPr="00605020">
        <w:rPr>
          <w:rFonts w:ascii="Arial" w:hAnsi="Arial" w:cs="Arial"/>
          <w:sz w:val="24"/>
          <w:szCs w:val="24"/>
        </w:rPr>
        <w:t xml:space="preserve">on the </w:t>
      </w:r>
      <w:r w:rsidR="00596800" w:rsidRPr="00596800">
        <w:rPr>
          <w:rFonts w:ascii="Arial" w:hAnsi="Arial" w:cs="Arial"/>
          <w:i/>
          <w:sz w:val="24"/>
          <w:szCs w:val="24"/>
        </w:rPr>
        <w:t>MET15</w:t>
      </w:r>
      <w:r>
        <w:rPr>
          <w:rFonts w:ascii="Arial" w:hAnsi="Arial" w:cs="Arial"/>
          <w:sz w:val="24"/>
          <w:szCs w:val="24"/>
        </w:rPr>
        <w:t xml:space="preserve"> locus</w:t>
      </w:r>
      <w:r w:rsidR="00580782">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5E1DA6">
        <w:rPr>
          <w:rFonts w:ascii="Arial" w:hAnsi="Arial" w:cs="Arial"/>
          <w:sz w:val="24"/>
          <w:szCs w:val="24"/>
        </w:rPr>
        <w:t>a kanamycin-</w:t>
      </w:r>
      <w:r w:rsidR="00710418" w:rsidRPr="00605020">
        <w:rPr>
          <w:rFonts w:ascii="Arial" w:hAnsi="Arial" w:cs="Arial"/>
          <w:sz w:val="24"/>
          <w:szCs w:val="24"/>
        </w:rPr>
        <w:t xml:space="preserve">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A31396">
        <w:rPr>
          <w:rFonts w:ascii="Arial" w:hAnsi="Arial" w:cs="Arial"/>
          <w:sz w:val="24"/>
          <w:szCs w:val="24"/>
        </w:rPr>
        <w:t>yeast strains are</w:t>
      </w:r>
      <w:r w:rsidR="00580782">
        <w:rPr>
          <w:rFonts w:ascii="Arial" w:hAnsi="Arial" w:cs="Arial"/>
          <w:sz w:val="24"/>
          <w:szCs w:val="24"/>
        </w:rPr>
        <w:t xml:space="preserve"> </w:t>
      </w:r>
      <w:r w:rsidR="00710418" w:rsidRPr="00605020">
        <w:rPr>
          <w:rFonts w:ascii="Arial" w:hAnsi="Arial" w:cs="Arial"/>
          <w:sz w:val="24"/>
          <w:szCs w:val="24"/>
        </w:rPr>
        <w:t xml:space="preserve">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573D1B">
        <w:rPr>
          <w:rFonts w:ascii="Arial" w:hAnsi="Arial"/>
          <w:i/>
          <w:sz w:val="24"/>
          <w:vertAlign w:val="superscript"/>
        </w:rPr>
        <w:t xml:space="preserve"> </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D61177"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D61177"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 xml:space="preserve">Thus, LOH can be used as a sign of genomic alteration on the </w:t>
      </w:r>
      <w:r w:rsidR="00710418" w:rsidRPr="002865B8">
        <w:rPr>
          <w:rFonts w:ascii="Arial" w:hAnsi="Arial" w:cs="Arial"/>
          <w:i/>
          <w:sz w:val="24"/>
          <w:szCs w:val="24"/>
        </w:rPr>
        <w:t>MET15</w:t>
      </w:r>
      <w:r w:rsidR="00710418" w:rsidRPr="00605020">
        <w:rPr>
          <w:rFonts w:ascii="Arial" w:hAnsi="Arial" w:cs="Arial"/>
          <w:sz w:val="24"/>
          <w:szCs w:val="24"/>
        </w:rPr>
        <w:t xml:space="preserve"> locus</w:t>
      </w:r>
      <w:r w:rsidR="009278C3">
        <w:rPr>
          <w:rFonts w:ascii="Arial" w:hAnsi="Arial" w:cs="Arial"/>
          <w:sz w:val="24"/>
          <w:szCs w:val="24"/>
        </w:rPr>
        <w:t xml:space="preserve"> (Figure 2</w:t>
      </w:r>
      <w:r w:rsidR="00D82DED">
        <w:rPr>
          <w:rFonts w:ascii="Arial" w:hAnsi="Arial" w:cs="Arial"/>
          <w:sz w:val="24"/>
          <w:szCs w:val="24"/>
        </w:rPr>
        <w:t>)</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D61177"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D61177"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cerevisiae</w:t>
      </w:r>
      <w:r w:rsidR="00A27538">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D61177"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D61177"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A27538">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A27538">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A27538">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A27538">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A27538">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D61177"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D61177"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525129">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525129">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sidR="00525129">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AF0DDC">
        <w:rPr>
          <w:rFonts w:ascii="Arial" w:hAnsi="Arial" w:cs="Arial"/>
          <w:sz w:val="24"/>
          <w:szCs w:val="24"/>
        </w:rPr>
        <w:t xml:space="preserve"> (Figure 3</w:t>
      </w:r>
      <w:r w:rsidR="007F64DF">
        <w:rPr>
          <w:rFonts w:ascii="Arial" w:hAnsi="Arial" w:cs="Arial"/>
          <w:sz w:val="24"/>
          <w:szCs w:val="24"/>
        </w:rPr>
        <w:t>)</w:t>
      </w:r>
      <w:r w:rsidR="00582833">
        <w:rPr>
          <w:rFonts w:ascii="Arial" w:hAnsi="Arial" w:cs="Arial"/>
          <w:sz w:val="24"/>
          <w:szCs w:val="24"/>
        </w:rPr>
        <w:t xml:space="preserve">. </w:t>
      </w: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D61177"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D61177"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Pr="00605020">
        <w:rPr>
          <w:rFonts w:ascii="Arial" w:hAnsi="Arial" w:cs="Arial"/>
          <w:sz w:val="24"/>
          <w:szCs w:val="24"/>
        </w:rPr>
        <w:t>to</w:t>
      </w:r>
      <w:r w:rsidR="00C20B59">
        <w:rPr>
          <w:rFonts w:ascii="Arial" w:hAnsi="Arial" w:cs="Arial"/>
          <w:sz w:val="24"/>
          <w:szCs w:val="24"/>
        </w:rPr>
        <w:t>A</w:t>
      </w:r>
      <w:r w:rsidR="00C20B59" w:rsidRPr="008C66A6">
        <w:rPr>
          <w:rFonts w:ascii="Arial" w:hAnsi="Arial" w:cs="Arial"/>
          <w:sz w:val="24"/>
          <w:szCs w:val="24"/>
          <w:vertAlign w:val="subscript"/>
        </w:rPr>
        <w:t>600</w:t>
      </w:r>
      <w:r w:rsidR="00161890">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525129">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EF341F">
        <w:rPr>
          <w:rFonts w:ascii="Arial" w:hAnsi="Arial" w:cs="Arial"/>
          <w:sz w:val="24"/>
          <w:szCs w:val="24"/>
        </w:rPr>
        <w:t>lE</w:t>
      </w:r>
      <w:r w:rsidR="00EF341F" w:rsidRPr="00605020">
        <w:rPr>
          <w:rFonts w:ascii="Arial" w:hAnsi="Arial" w:cs="Arial"/>
          <w:sz w:val="24"/>
          <w:szCs w:val="24"/>
        </w:rPr>
        <w:t xml:space="preserve">ppendorf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D61177"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D61177"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D61177"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w:t>
      </w:r>
      <w:r w:rsidR="00EF341F">
        <w:rPr>
          <w:rFonts w:ascii="Arial" w:hAnsi="Arial" w:cs="Arial"/>
          <w:sz w:val="24"/>
          <w:szCs w:val="24"/>
        </w:rPr>
        <w:t>E</w:t>
      </w:r>
      <w:r w:rsidR="00EF341F" w:rsidRPr="00605020">
        <w:rPr>
          <w:rFonts w:ascii="Arial" w:hAnsi="Arial" w:cs="Arial"/>
          <w:sz w:val="24"/>
          <w:szCs w:val="24"/>
        </w:rPr>
        <w:t xml:space="preserve">ppendorf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525129">
        <w:rPr>
          <w:rFonts w:ascii="Arial" w:hAnsi="Arial" w:cs="Arial"/>
          <w:sz w:val="24"/>
          <w:szCs w:val="24"/>
        </w:rPr>
        <w:t xml:space="preserve"> </w:t>
      </w:r>
      <w:r w:rsidR="00EF341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525129">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525129">
        <w:rPr>
          <w:rFonts w:ascii="Arial" w:hAnsi="Arial" w:cs="Arial"/>
          <w:sz w:val="24"/>
          <w:szCs w:val="24"/>
        </w:rPr>
        <w:t xml:space="preserve"> </w:t>
      </w:r>
      <w:r w:rsidR="00651575">
        <w:rPr>
          <w:rFonts w:ascii="Arial" w:hAnsi="Arial" w:cs="Arial"/>
          <w:sz w:val="24"/>
          <w:szCs w:val="24"/>
        </w:rPr>
        <w:t>was</w:t>
      </w:r>
      <w:r w:rsidR="00525129">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w:t>
      </w:r>
      <w:r w:rsidR="00525129">
        <w:rPr>
          <w:rFonts w:ascii="Arial" w:hAnsi="Arial" w:cs="Arial"/>
          <w:sz w:val="24"/>
          <w:szCs w:val="24"/>
        </w:rPr>
        <w:t xml:space="preserve"> </w:t>
      </w:r>
      <w:r w:rsidR="00211E71" w:rsidRPr="00605020">
        <w:rPr>
          <w:rFonts w:ascii="Arial" w:hAnsi="Arial" w:cs="Arial"/>
          <w:sz w:val="24"/>
          <w:szCs w:val="24"/>
        </w:rPr>
        <w:t>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525129">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525129">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491241" w:rsidRDefault="00491241" w:rsidP="00052BBF">
      <w:pPr>
        <w:tabs>
          <w:tab w:val="center" w:pos="4680"/>
        </w:tabs>
        <w:spacing w:line="480" w:lineRule="auto"/>
        <w:jc w:val="center"/>
        <w:rPr>
          <w:rFonts w:ascii="Arial" w:eastAsia="Arial" w:hAnsi="Arial" w:cs="Arial"/>
          <w:b/>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w:t>
      </w:r>
      <w:r w:rsidR="00525129">
        <w:rPr>
          <w:rFonts w:ascii="Arial" w:hAnsi="Arial" w:cs="Arial"/>
          <w:i/>
          <w:sz w:val="24"/>
          <w:szCs w:val="24"/>
        </w:rPr>
        <w:t xml:space="preserve">. </w:t>
      </w:r>
      <w:r w:rsidR="00C501A6" w:rsidRPr="00C501A6">
        <w:rPr>
          <w:rFonts w:ascii="Arial" w:hAnsi="Arial" w:cs="Arial"/>
          <w:i/>
          <w:sz w:val="24"/>
          <w:szCs w:val="24"/>
        </w:rPr>
        <w:t>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on lead-containing plates</w:t>
      </w:r>
      <w:r w:rsidR="000250EE" w:rsidRPr="00DE4992">
        <w:rPr>
          <w:rFonts w:ascii="Arial" w:hAnsi="Arial" w:cs="Arial"/>
          <w:sz w:val="24"/>
          <w:szCs w:val="24"/>
        </w:rPr>
        <w:t xml:space="preserve"> were used to detect and quantify </w:t>
      </w:r>
      <w:r w:rsidR="002D4576" w:rsidRPr="00DE4992">
        <w:rPr>
          <w:rFonts w:ascii="Arial" w:hAnsi="Arial" w:cs="Arial"/>
          <w:sz w:val="24"/>
          <w:szCs w:val="24"/>
        </w:rPr>
        <w:t>LOH</w:t>
      </w:r>
      <w:r w:rsidR="000250EE" w:rsidRPr="00DE4992">
        <w:rPr>
          <w:rFonts w:ascii="Arial" w:hAnsi="Arial" w:cs="Arial"/>
          <w:sz w:val="24"/>
          <w:szCs w:val="24"/>
        </w:rPr>
        <w:t xml:space="preserve"> during </w:t>
      </w:r>
      <w:r w:rsidR="00226D18" w:rsidRPr="00DE4992">
        <w:rPr>
          <w:rFonts w:ascii="Arial" w:hAnsi="Arial" w:cs="Arial"/>
          <w:sz w:val="24"/>
          <w:szCs w:val="24"/>
        </w:rPr>
        <w:t xml:space="preserve">a </w:t>
      </w:r>
      <w:r w:rsidR="00DB10A4" w:rsidRPr="00DE4992">
        <w:rPr>
          <w:rFonts w:ascii="Arial" w:hAnsi="Arial" w:cs="Arial"/>
          <w:sz w:val="24"/>
          <w:szCs w:val="24"/>
        </w:rPr>
        <w:t xml:space="preserve">yeast </w:t>
      </w:r>
      <w:r w:rsidR="00226D18" w:rsidRPr="00DE4992">
        <w:rPr>
          <w:rFonts w:ascii="Arial" w:hAnsi="Arial" w:cs="Arial"/>
          <w:sz w:val="24"/>
          <w:szCs w:val="24"/>
        </w:rPr>
        <w:t xml:space="preserve">CLS. </w:t>
      </w:r>
      <w:r w:rsidR="00B95345">
        <w:rPr>
          <w:rFonts w:ascii="Arial" w:hAnsi="Arial" w:cs="Arial"/>
          <w:sz w:val="24"/>
          <w:szCs w:val="24"/>
        </w:rPr>
        <w:t xml:space="preserve">The primary objective </w:t>
      </w:r>
      <w:r w:rsidR="00596800" w:rsidRPr="00596800">
        <w:rPr>
          <w:rFonts w:ascii="Arial" w:hAnsi="Arial" w:cs="Arial"/>
          <w:sz w:val="24"/>
          <w:szCs w:val="24"/>
        </w:rPr>
        <w:t>of the study was to compare the H</w:t>
      </w:r>
      <w:r w:rsidR="00596800" w:rsidRPr="00596800">
        <w:rPr>
          <w:rFonts w:ascii="Arial" w:hAnsi="Arial" w:cs="Arial"/>
          <w:sz w:val="24"/>
          <w:szCs w:val="24"/>
          <w:vertAlign w:val="subscript"/>
        </w:rPr>
        <w:t>2</w:t>
      </w:r>
      <w:r w:rsidR="00596800" w:rsidRPr="00596800">
        <w:rPr>
          <w:rFonts w:ascii="Arial" w:hAnsi="Arial" w:cs="Arial"/>
          <w:sz w:val="24"/>
          <w:szCs w:val="24"/>
        </w:rPr>
        <w:t>O</w:t>
      </w:r>
      <w:r w:rsidR="00596800" w:rsidRPr="00596800">
        <w:rPr>
          <w:rFonts w:ascii="Arial" w:hAnsi="Arial" w:cs="Arial"/>
          <w:sz w:val="24"/>
          <w:szCs w:val="24"/>
          <w:vertAlign w:val="subscript"/>
        </w:rPr>
        <w:t>2</w:t>
      </w:r>
      <w:r w:rsidR="00596800" w:rsidRPr="00596800">
        <w:rPr>
          <w:rFonts w:ascii="Arial" w:hAnsi="Arial" w:cs="Arial"/>
          <w:sz w:val="24"/>
          <w:szCs w:val="24"/>
        </w:rPr>
        <w:t xml:space="preserve"> dose-response curves of LOH and viability with the viability change in normal aging.</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B80843">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B80843">
        <w:rPr>
          <w:rFonts w:ascii="Arial" w:hAnsi="Arial" w:cs="Arial"/>
          <w:sz w:val="24"/>
          <w:szCs w:val="24"/>
        </w:rPr>
        <w:t xml:space="preserve"> </w:t>
      </w:r>
      <w:r w:rsidR="00B90A95">
        <w:rPr>
          <w:rFonts w:ascii="Arial" w:hAnsi="Arial" w:cs="Arial"/>
          <w:sz w:val="24"/>
          <w:szCs w:val="24"/>
        </w:rPr>
        <w:t xml:space="preserve">(Figure </w:t>
      </w:r>
      <w:r w:rsidR="00596800" w:rsidRPr="00596800">
        <w:rPr>
          <w:rFonts w:ascii="Arial" w:hAnsi="Arial" w:cs="Arial"/>
          <w:sz w:val="24"/>
          <w:szCs w:val="24"/>
        </w:rPr>
        <w:t>8</w:t>
      </w:r>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491241">
        <w:rPr>
          <w:rFonts w:ascii="Arial" w:eastAsia="Arial" w:hAnsi="Arial" w:cs="Arial"/>
          <w:sz w:val="24"/>
          <w:szCs w:val="24"/>
          <w:vertAlign w:val="subscript"/>
        </w:rPr>
        <w:t xml:space="preserve"> </w:t>
      </w:r>
      <w:r w:rsidR="00BC544D">
        <w:rPr>
          <w:rFonts w:ascii="Arial" w:hAnsi="Arial" w:cs="Arial"/>
          <w:sz w:val="24"/>
          <w:szCs w:val="24"/>
        </w:rPr>
        <w:t xml:space="preserve">level can lead to break-down of mitotic </w:t>
      </w:r>
      <w:commentRangeStart w:id="3"/>
      <w:r w:rsidR="00BC544D">
        <w:rPr>
          <w:rFonts w:ascii="Arial" w:hAnsi="Arial" w:cs="Arial"/>
          <w:sz w:val="24"/>
          <w:szCs w:val="24"/>
        </w:rPr>
        <w:t>asymmetry</w:t>
      </w:r>
      <w:commentRangeEnd w:id="3"/>
      <w:r w:rsidR="00302D7E">
        <w:rPr>
          <w:rStyle w:val="CommentReference"/>
        </w:rPr>
        <w:commentReference w:id="3"/>
      </w:r>
      <w:r w:rsidR="009B508B">
        <w:rPr>
          <w:rFonts w:ascii="Arial" w:hAnsi="Arial" w:cs="Arial"/>
          <w:sz w:val="24"/>
          <w:szCs w:val="24"/>
        </w:rPr>
        <w:t xml:space="preserve">. </w:t>
      </w:r>
    </w:p>
    <w:p w:rsidR="00273FE0" w:rsidRDefault="00B7591D"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B80843">
        <w:rPr>
          <w:rFonts w:ascii="Arial" w:hAnsi="Arial" w:cs="Arial"/>
          <w:sz w:val="24"/>
          <w:szCs w:val="24"/>
        </w:rPr>
        <w:t xml:space="preserve"> </w:t>
      </w:r>
      <w:r w:rsidR="00CD676F" w:rsidRPr="00605020">
        <w:rPr>
          <w:rFonts w:ascii="Arial" w:hAnsi="Arial" w:cs="Arial"/>
          <w:sz w:val="24"/>
          <w:szCs w:val="24"/>
        </w:rPr>
        <w:t>with</w:t>
      </w:r>
      <w:r w:rsidR="00B80843">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B80843">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D61177"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D61177"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B80843">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80843">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B80843">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B80843">
        <w:rPr>
          <w:rFonts w:ascii="Arial" w:hAnsi="Arial" w:cs="Arial"/>
          <w:sz w:val="24"/>
          <w:szCs w:val="24"/>
          <w:vertAlign w:val="subscript"/>
        </w:rPr>
        <w:t xml:space="preserve"> </w:t>
      </w:r>
      <w:r w:rsidR="00652412" w:rsidRPr="00605020">
        <w:rPr>
          <w:rFonts w:ascii="Arial" w:hAnsi="Arial" w:cs="Arial"/>
          <w:sz w:val="24"/>
          <w:szCs w:val="24"/>
        </w:rPr>
        <w:t>represents</w:t>
      </w:r>
      <w:r w:rsidR="00B80843">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B80843">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B80843">
        <w:rPr>
          <w:rFonts w:ascii="Arial" w:hAnsi="Arial" w:cs="Arial"/>
          <w:sz w:val="24"/>
          <w:szCs w:val="24"/>
          <w:vertAlign w:val="subscript"/>
        </w:rPr>
        <w:t xml:space="preserve"> </w:t>
      </w:r>
      <w:r w:rsidR="000A613A" w:rsidRPr="00605020">
        <w:rPr>
          <w:rFonts w:ascii="Arial" w:hAnsi="Arial" w:cs="Arial"/>
          <w:sz w:val="24"/>
          <w:szCs w:val="24"/>
        </w:rPr>
        <w:t>ratio</w:t>
      </w:r>
      <w:r w:rsidR="00B80843">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w:t>
      </w:r>
      <w:r w:rsidR="00B80843">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r w:rsidR="0072137D"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0072137D"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0072137D" w:rsidRPr="0072137D">
        <w:rPr>
          <w:rFonts w:ascii="Arial" w:eastAsia="Arial" w:hAnsi="Arial" w:cs="Arial"/>
          <w:sz w:val="24"/>
          <w:szCs w:val="24"/>
        </w:rPr>
        <w:t>here is a significant association between CLS and the C</w:t>
      </w:r>
      <w:r w:rsidR="0072137D" w:rsidRPr="0072137D">
        <w:rPr>
          <w:rFonts w:ascii="Arial" w:eastAsia="Arial" w:hAnsi="Arial" w:cs="Arial"/>
          <w:sz w:val="24"/>
          <w:szCs w:val="24"/>
          <w:vertAlign w:val="subscript"/>
        </w:rPr>
        <w:t>b</w:t>
      </w:r>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r w:rsidR="0072137D"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r w:rsidR="000352CC">
        <w:rPr>
          <w:rFonts w:ascii="Arial" w:eastAsia="Arial" w:hAnsi="Arial" w:cs="Arial"/>
          <w:sz w:val="24"/>
          <w:szCs w:val="24"/>
        </w:rPr>
        <w:t>an</w:t>
      </w:r>
      <w:r w:rsidR="0072137D" w:rsidRPr="0072137D">
        <w:rPr>
          <w:rFonts w:ascii="Arial" w:eastAsia="Arial" w:hAnsi="Arial" w:cs="Arial"/>
          <w:sz w:val="24"/>
          <w:szCs w:val="24"/>
        </w:rPr>
        <w:t>R-squared value of 0.54. A longer CLS corresponds to a smaller C</w:t>
      </w:r>
      <w:r w:rsidR="0072137D" w:rsidRPr="0072137D">
        <w:rPr>
          <w:rFonts w:ascii="Arial" w:eastAsia="Arial" w:hAnsi="Arial" w:cs="Arial"/>
          <w:sz w:val="24"/>
          <w:szCs w:val="24"/>
          <w:vertAlign w:val="subscript"/>
        </w:rPr>
        <w:t>b</w:t>
      </w:r>
      <w:r w:rsidR="0072137D" w:rsidRPr="0072137D">
        <w:rPr>
          <w:rFonts w:ascii="Arial" w:eastAsia="Arial" w:hAnsi="Arial" w:cs="Arial"/>
          <w:sz w:val="24"/>
          <w:szCs w:val="24"/>
        </w:rPr>
        <w:t>/</w:t>
      </w:r>
      <w:r w:rsidR="0072137D" w:rsidRPr="0072137D">
        <w:rPr>
          <w:rFonts w:ascii="Arial" w:eastAsia="Arial" w:hAnsi="Arial" w:cs="Arial"/>
          <w:sz w:val="24"/>
          <w:szCs w:val="24"/>
          <w:vertAlign w:val="subscript"/>
        </w:rPr>
        <w:t>Cv</w:t>
      </w:r>
      <w:r w:rsidR="0072137D"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0072137D" w:rsidRPr="0072137D">
        <w:rPr>
          <w:rFonts w:ascii="Arial" w:eastAsia="Arial" w:hAnsi="Arial" w:cs="Arial"/>
          <w:sz w:val="24"/>
          <w:szCs w:val="24"/>
        </w:rPr>
        <w:t>less than 1.0indicates that C</w:t>
      </w:r>
      <w:r w:rsidR="0072137D" w:rsidRPr="0072137D">
        <w:rPr>
          <w:rFonts w:ascii="Arial" w:eastAsia="Arial" w:hAnsi="Arial" w:cs="Arial"/>
          <w:sz w:val="24"/>
          <w:szCs w:val="24"/>
          <w:vertAlign w:val="subscript"/>
        </w:rPr>
        <w:t>b</w:t>
      </w:r>
      <w:r w:rsidR="0072137D" w:rsidRPr="0072137D">
        <w:rPr>
          <w:rFonts w:ascii="Arial" w:eastAsia="Arial" w:hAnsi="Arial" w:cs="Arial"/>
          <w:sz w:val="24"/>
          <w:szCs w:val="24"/>
        </w:rPr>
        <w:t xml:space="preserve"> comes before C</w:t>
      </w:r>
      <w:r w:rsidR="0072137D" w:rsidRPr="0072137D">
        <w:rPr>
          <w:rFonts w:ascii="Arial" w:eastAsia="Arial" w:hAnsi="Arial" w:cs="Arial"/>
          <w:sz w:val="24"/>
          <w:szCs w:val="24"/>
          <w:vertAlign w:val="subscript"/>
        </w:rPr>
        <w:t>v</w:t>
      </w:r>
      <w:r w:rsidR="0072137D"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72137D" w:rsidRPr="0072137D">
        <w:rPr>
          <w:rFonts w:ascii="Arial" w:eastAsia="Arial" w:hAnsi="Arial" w:cs="Arial"/>
          <w:sz w:val="24"/>
          <w:szCs w:val="24"/>
        </w:rPr>
        <w:t>is required to kill the cell. Thus, strains with lower ratios are more tolerant to hydrogen peroxide with respect to viability. A C</w:t>
      </w:r>
      <w:r w:rsidR="0072137D" w:rsidRPr="0072137D">
        <w:rPr>
          <w:rFonts w:ascii="Arial" w:eastAsia="Arial" w:hAnsi="Arial" w:cs="Arial"/>
          <w:sz w:val="24"/>
          <w:szCs w:val="24"/>
          <w:vertAlign w:val="subscript"/>
        </w:rPr>
        <w:t>b</w:t>
      </w:r>
      <w:r w:rsidR="0072137D" w:rsidRPr="0072137D">
        <w:rPr>
          <w:rFonts w:ascii="Arial" w:eastAsia="Arial" w:hAnsi="Arial" w:cs="Arial"/>
          <w:sz w:val="24"/>
          <w:szCs w:val="24"/>
        </w:rPr>
        <w:t>/C</w:t>
      </w:r>
      <w:r w:rsidR="0072137D" w:rsidRPr="0072137D">
        <w:rPr>
          <w:rFonts w:ascii="Arial" w:eastAsia="Arial" w:hAnsi="Arial" w:cs="Arial"/>
          <w:sz w:val="24"/>
          <w:szCs w:val="24"/>
          <w:vertAlign w:val="subscript"/>
        </w:rPr>
        <w:t>v</w:t>
      </w:r>
      <w:r w:rsidR="00B80843">
        <w:rPr>
          <w:rFonts w:ascii="Arial" w:eastAsia="Arial" w:hAnsi="Arial" w:cs="Arial"/>
          <w:sz w:val="24"/>
          <w:szCs w:val="24"/>
          <w:vertAlign w:val="subscript"/>
        </w:rPr>
        <w:t xml:space="preserve"> </w:t>
      </w:r>
      <w:r w:rsidR="00223424">
        <w:rPr>
          <w:rFonts w:ascii="Arial" w:eastAsia="Arial" w:hAnsi="Arial" w:cs="Arial"/>
          <w:sz w:val="24"/>
          <w:szCs w:val="24"/>
        </w:rPr>
        <w:t>value g</w:t>
      </w:r>
      <w:r w:rsidR="0072137D" w:rsidRPr="0072137D">
        <w:rPr>
          <w:rFonts w:ascii="Arial" w:eastAsia="Arial" w:hAnsi="Arial" w:cs="Arial"/>
          <w:sz w:val="24"/>
          <w:szCs w:val="24"/>
        </w:rPr>
        <w:t>reater than 1.0 indicates that C</w:t>
      </w:r>
      <w:r w:rsidR="0072137D" w:rsidRPr="0072137D">
        <w:rPr>
          <w:rFonts w:ascii="Arial" w:eastAsia="Arial" w:hAnsi="Arial" w:cs="Arial"/>
          <w:sz w:val="24"/>
          <w:szCs w:val="24"/>
          <w:vertAlign w:val="subscript"/>
        </w:rPr>
        <w:t>b</w:t>
      </w:r>
      <w:r w:rsidR="0072137D" w:rsidRPr="0072137D">
        <w:rPr>
          <w:rFonts w:ascii="Arial" w:eastAsia="Arial" w:hAnsi="Arial" w:cs="Arial"/>
          <w:sz w:val="24"/>
          <w:szCs w:val="24"/>
        </w:rPr>
        <w:t xml:space="preserve"> comes after C</w:t>
      </w:r>
      <w:r w:rsidR="0072137D" w:rsidRPr="0072137D">
        <w:rPr>
          <w:rFonts w:ascii="Arial" w:eastAsia="Arial" w:hAnsi="Arial" w:cs="Arial"/>
          <w:sz w:val="24"/>
          <w:szCs w:val="24"/>
          <w:vertAlign w:val="subscript"/>
        </w:rPr>
        <w:t>v</w:t>
      </w:r>
      <w:r w:rsidR="0072137D"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0072137D" w:rsidRPr="0072137D">
        <w:rPr>
          <w:rFonts w:ascii="Arial" w:eastAsia="Arial" w:hAnsi="Arial" w:cs="Arial"/>
          <w:sz w:val="24"/>
          <w:szCs w:val="24"/>
          <w:vertAlign w:val="subscript"/>
        </w:rPr>
        <w:t>2</w:t>
      </w:r>
      <w:r w:rsidR="0072137D" w:rsidRPr="0072137D">
        <w:rPr>
          <w:rFonts w:ascii="Arial" w:eastAsia="Arial" w:hAnsi="Arial" w:cs="Arial"/>
          <w:sz w:val="24"/>
          <w:szCs w:val="24"/>
        </w:rPr>
        <w:t>O</w:t>
      </w:r>
      <w:r w:rsidR="0072137D" w:rsidRPr="0072137D">
        <w:rPr>
          <w:rFonts w:ascii="Arial" w:eastAsia="Arial" w:hAnsi="Arial" w:cs="Arial"/>
          <w:sz w:val="24"/>
          <w:szCs w:val="24"/>
          <w:vertAlign w:val="subscript"/>
        </w:rPr>
        <w:t>2</w:t>
      </w:r>
      <w:r w:rsidR="0072137D" w:rsidRPr="0072137D">
        <w:rPr>
          <w:rFonts w:ascii="Arial" w:eastAsia="Arial" w:hAnsi="Arial" w:cs="Arial"/>
          <w:sz w:val="24"/>
          <w:szCs w:val="24"/>
        </w:rPr>
        <w:t xml:space="preserve"> treatment </w:t>
      </w:r>
      <w:r w:rsidR="00220AE1">
        <w:rPr>
          <w:rFonts w:ascii="Arial" w:eastAsia="Arial" w:hAnsi="Arial" w:cs="Arial"/>
          <w:sz w:val="24"/>
          <w:szCs w:val="24"/>
        </w:rPr>
        <w:t>(</w:t>
      </w:r>
      <w:r w:rsidR="0072137D"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1930CD" w:rsidRDefault="00ED1204">
      <w:pPr>
        <w:spacing w:after="0" w:line="480" w:lineRule="auto"/>
        <w:rPr>
          <w:rFonts w:ascii="Arial" w:hAnsi="Arial" w:cs="Arial"/>
          <w:sz w:val="24"/>
          <w:szCs w:val="24"/>
        </w:rPr>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491241">
        <w:rPr>
          <w:rFonts w:ascii="Arial" w:eastAsia="Arial" w:hAnsi="Arial" w:cs="Arial"/>
          <w:sz w:val="24"/>
          <w:szCs w:val="24"/>
          <w:vertAlign w:val="subscript"/>
        </w:rPr>
        <w:t xml:space="preserve">v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91241">
        <w:rPr>
          <w:rFonts w:ascii="Arial" w:eastAsia="Arial" w:hAnsi="Arial" w:cs="Arial"/>
          <w:sz w:val="24"/>
          <w:szCs w:val="24"/>
          <w:vertAlign w:val="subscript"/>
        </w:rPr>
        <w:t>v</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B80843">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B80843">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FF4187">
      <w:pPr>
        <w:spacing w:after="0" w:line="480" w:lineRule="auto"/>
        <w:jc w:val="center"/>
        <w:rPr>
          <w:rFonts w:ascii="Arial" w:eastAsia="Arial" w:hAnsi="Arial" w:cs="Arial"/>
          <w:b/>
          <w:sz w:val="30"/>
          <w:szCs w:val="30"/>
        </w:rPr>
      </w:pPr>
      <w:r w:rsidRPr="00AA02C3">
        <w:rPr>
          <w:rFonts w:ascii="Arial" w:eastAsia="Arial" w:hAnsi="Arial" w:cs="Arial"/>
          <w:b/>
          <w:sz w:val="30"/>
          <w:szCs w:val="30"/>
        </w:rPr>
        <w:t>Discussion</w:t>
      </w:r>
      <w:r w:rsidR="005050EB">
        <w:rPr>
          <w:rFonts w:ascii="Arial" w:eastAsia="Arial" w:hAnsi="Arial" w:cs="Arial"/>
          <w:b/>
          <w:sz w:val="30"/>
          <w:szCs w:val="30"/>
        </w:rPr>
        <w:t xml:space="preserve"> </w:t>
      </w:r>
      <w:r w:rsidR="00F67392">
        <w:rPr>
          <w:rFonts w:ascii="Arial" w:eastAsia="Arial" w:hAnsi="Arial" w:cs="Arial"/>
          <w:b/>
          <w:sz w:val="30"/>
          <w:szCs w:val="30"/>
        </w:rPr>
        <w:t>and Conclusion</w:t>
      </w:r>
      <w:r w:rsidR="00835FFA">
        <w:rPr>
          <w:rFonts w:ascii="Arial" w:eastAsia="Arial" w:hAnsi="Arial" w:cs="Arial"/>
          <w:b/>
          <w:sz w:val="30"/>
          <w:szCs w:val="30"/>
        </w:rPr>
        <w:t>s</w:t>
      </w:r>
    </w:p>
    <w:p w:rsidR="001930CD" w:rsidRDefault="00C43A8D" w:rsidP="002F4E7F">
      <w:pPr>
        <w:spacing w:after="0" w:line="480" w:lineRule="auto"/>
        <w:ind w:firstLine="720"/>
        <w:jc w:val="both"/>
        <w:rPr>
          <w:rFonts w:ascii="Arial" w:eastAsia="Arial" w:hAnsi="Arial" w:cs="Arial"/>
          <w:sz w:val="24"/>
          <w:szCs w:val="24"/>
        </w:rPr>
      </w:pPr>
      <w:r>
        <w:rPr>
          <w:rFonts w:ascii="Arial" w:eastAsia="Arial" w:hAnsi="Arial" w:cs="Arial"/>
          <w:sz w:val="24"/>
          <w:szCs w:val="24"/>
        </w:rPr>
        <w:t>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D61177"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D61177" w:rsidRPr="0072137D">
        <w:rPr>
          <w:rFonts w:ascii="Arial" w:hAnsi="Arial" w:cs="Arial"/>
          <w:sz w:val="24"/>
          <w:szCs w:val="24"/>
        </w:rPr>
        <w:fldChar w:fldCharType="end"/>
      </w:r>
      <w:r>
        <w:rPr>
          <w:rFonts w:ascii="Arial" w:hAnsi="Arial" w:cs="Arial"/>
          <w:sz w:val="24"/>
          <w:szCs w:val="24"/>
        </w:rPr>
        <w:t xml:space="preserve">. </w:t>
      </w:r>
      <w:r w:rsidR="00D2200A">
        <w:rPr>
          <w:rFonts w:ascii="Arial" w:eastAsia="Arial" w:hAnsi="Arial" w:cs="Arial"/>
          <w:sz w:val="24"/>
          <w:szCs w:val="24"/>
        </w:rPr>
        <w:t xml:space="preserve">However, we report that the biological survival curve </w:t>
      </w:r>
      <w:r w:rsidR="00D2200A" w:rsidRPr="0072137D">
        <w:rPr>
          <w:rFonts w:ascii="Arial" w:eastAsia="Arial" w:hAnsi="Arial" w:cs="Arial"/>
          <w:sz w:val="24"/>
          <w:szCs w:val="24"/>
        </w:rPr>
        <w:t>results and theH</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O</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 xml:space="preserve"> dose-response curve exhibit contrasting swi</w:t>
      </w:r>
      <w:r w:rsidR="00D2200A">
        <w:rPr>
          <w:rFonts w:ascii="Arial" w:eastAsia="Arial" w:hAnsi="Arial" w:cs="Arial"/>
          <w:sz w:val="24"/>
          <w:szCs w:val="24"/>
        </w:rPr>
        <w:t xml:space="preserve">tching patterns, which </w:t>
      </w:r>
      <w:r w:rsidR="00D2200A" w:rsidRPr="0072137D">
        <w:rPr>
          <w:rFonts w:ascii="Arial" w:eastAsia="Arial" w:hAnsi="Arial" w:cs="Arial"/>
          <w:sz w:val="24"/>
          <w:szCs w:val="24"/>
        </w:rPr>
        <w:t>suggest</w:t>
      </w:r>
      <w:r w:rsidR="00D2200A">
        <w:rPr>
          <w:rFonts w:ascii="Arial" w:eastAsia="Arial" w:hAnsi="Arial" w:cs="Arial"/>
          <w:sz w:val="24"/>
          <w:szCs w:val="24"/>
        </w:rPr>
        <w:t>s</w:t>
      </w:r>
      <w:r w:rsidR="00D2200A" w:rsidRPr="0072137D">
        <w:rPr>
          <w:rFonts w:ascii="Arial" w:eastAsia="Arial" w:hAnsi="Arial" w:cs="Arial"/>
          <w:sz w:val="24"/>
          <w:szCs w:val="24"/>
        </w:rPr>
        <w:t xml:space="preserve"> that there is opposite timing of genomic instability with regards to viability.</w:t>
      </w:r>
      <w:r w:rsidR="00B80843">
        <w:rPr>
          <w:rFonts w:ascii="Arial" w:eastAsia="Arial" w:hAnsi="Arial" w:cs="Arial"/>
          <w:sz w:val="24"/>
          <w:szCs w:val="24"/>
        </w:rPr>
        <w:t xml:space="preserve"> </w:t>
      </w:r>
      <w:r w:rsidR="00F77DAA">
        <w:rPr>
          <w:rFonts w:ascii="Arial" w:hAnsi="Arial" w:cs="Arial"/>
          <w:sz w:val="24"/>
          <w:szCs w:val="24"/>
        </w:rPr>
        <w:t xml:space="preserve">Additionally, mitotic asymmetry is </w:t>
      </w:r>
      <w:r w:rsidR="003C4D3D">
        <w:rPr>
          <w:rFonts w:ascii="Arial" w:hAnsi="Arial" w:cs="Arial"/>
          <w:sz w:val="24"/>
          <w:szCs w:val="24"/>
        </w:rPr>
        <w:t xml:space="preserve">positively correlated with chronological lifespan. </w:t>
      </w:r>
    </w:p>
    <w:p w:rsidR="00C43A8D" w:rsidRDefault="00C43A8D" w:rsidP="00C43A8D">
      <w:pPr>
        <w:spacing w:after="0" w:line="480" w:lineRule="auto"/>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Materials and Methods</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sidR="00B80843">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B703BF" w:rsidRDefault="00C43A8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sonicated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B703BF" w:rsidRDefault="00B703BF">
      <w:pPr>
        <w:spacing w:after="0" w:line="480" w:lineRule="auto"/>
        <w:ind w:firstLine="720"/>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Results</w:t>
      </w:r>
    </w:p>
    <w:p w:rsidR="00B703BF" w:rsidRDefault="000B2CBD">
      <w:pPr>
        <w:spacing w:after="0" w:line="480" w:lineRule="auto"/>
        <w:ind w:firstLine="720"/>
        <w:jc w:val="both"/>
        <w:rPr>
          <w:rFonts w:ascii="Arial" w:eastAsia="Arial" w:hAnsi="Arial" w:cs="Arial"/>
          <w:sz w:val="24"/>
          <w:szCs w:val="24"/>
        </w:rPr>
      </w:pPr>
      <w:r>
        <w:rPr>
          <w:rFonts w:ascii="Arial" w:eastAsia="Arial" w:hAnsi="Arial" w:cs="Arial"/>
          <w:sz w:val="24"/>
          <w:szCs w:val="24"/>
        </w:rPr>
        <w:t>We report that an</w:t>
      </w:r>
      <w:r w:rsidR="00C43A8D" w:rsidRPr="0072137D">
        <w:rPr>
          <w:rFonts w:ascii="Arial" w:eastAsia="Arial" w:hAnsi="Arial" w:cs="Arial"/>
          <w:sz w:val="24"/>
          <w:szCs w:val="24"/>
        </w:rPr>
        <w:t xml:space="preserve"> increase in black colonies is relative to the viability drop. In biological aging, ROS must be low enough such that </w:t>
      </w:r>
      <w:r w:rsidR="00C43A8D">
        <w:rPr>
          <w:rFonts w:ascii="Arial" w:eastAsia="Arial" w:hAnsi="Arial" w:cs="Arial"/>
          <w:sz w:val="24"/>
          <w:szCs w:val="24"/>
        </w:rPr>
        <w:t xml:space="preserve">DNA damage </w:t>
      </w:r>
      <w:r w:rsidR="00C43A8D" w:rsidRPr="0072137D">
        <w:rPr>
          <w:rFonts w:ascii="Arial" w:eastAsia="Arial" w:hAnsi="Arial" w:cs="Arial"/>
          <w:sz w:val="24"/>
          <w:szCs w:val="24"/>
        </w:rPr>
        <w:t>is suppressed before there is a substantial drop in viability. Conversely,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51B65">
        <w:rPr>
          <w:rFonts w:ascii="Arial" w:eastAsia="Arial" w:hAnsi="Arial" w:cs="Arial"/>
          <w:sz w:val="24"/>
          <w:szCs w:val="24"/>
          <w:vertAlign w:val="subscript"/>
        </w:rPr>
        <w:t xml:space="preserve"> </w:t>
      </w:r>
      <w:r w:rsidR="00C43A8D" w:rsidRPr="0072137D">
        <w:rPr>
          <w:rFonts w:ascii="Arial" w:eastAsia="Arial" w:hAnsi="Arial" w:cs="Arial"/>
          <w:sz w:val="24"/>
          <w:szCs w:val="24"/>
        </w:rPr>
        <w:t>dosage has more of an immediate effect on the robustness of the cell. Viability drops more rapidly in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-treated cells because ROS levels are increased via the external elevation of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the inhibition of superoxide dismutase (SOD) </w:t>
      </w:r>
      <w:r w:rsidR="00C43A8D">
        <w:rPr>
          <w:rFonts w:ascii="Arial" w:eastAsia="Arial" w:hAnsi="Arial" w:cs="Arial"/>
          <w:sz w:val="24"/>
          <w:szCs w:val="24"/>
        </w:rPr>
        <w:t xml:space="preserve">activity </w:t>
      </w:r>
      <w:r w:rsidR="00D61177"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D61177" w:rsidRPr="0072137D">
        <w:rPr>
          <w:rFonts w:ascii="Arial" w:eastAsia="Arial" w:hAnsi="Arial" w:cs="Arial"/>
          <w:sz w:val="24"/>
          <w:szCs w:val="24"/>
        </w:rPr>
        <w:fldChar w:fldCharType="end"/>
      </w:r>
      <w:r w:rsidR="00C43A8D">
        <w:rPr>
          <w:rFonts w:ascii="Arial" w:eastAsia="Arial" w:hAnsi="Arial" w:cs="Arial"/>
          <w:sz w:val="24"/>
          <w:szCs w:val="24"/>
        </w:rPr>
        <w:t xml:space="preserve"> (</w:t>
      </w:r>
      <w:r w:rsidR="00C43A8D" w:rsidRPr="0072137D">
        <w:rPr>
          <w:rFonts w:ascii="Arial" w:eastAsia="Arial" w:hAnsi="Arial" w:cs="Arial"/>
          <w:sz w:val="24"/>
          <w:szCs w:val="24"/>
        </w:rPr>
        <w:t>Figure 1</w:t>
      </w:r>
      <w:r w:rsidR="00C43A8D">
        <w:rPr>
          <w:rFonts w:ascii="Arial" w:eastAsia="Arial" w:hAnsi="Arial" w:cs="Arial"/>
          <w:sz w:val="24"/>
          <w:szCs w:val="24"/>
        </w:rPr>
        <w:t>).</w:t>
      </w:r>
    </w:p>
    <w:p w:rsidR="00B703BF" w:rsidRDefault="00374ED0">
      <w:pPr>
        <w:spacing w:after="0" w:line="480" w:lineRule="auto"/>
        <w:ind w:firstLine="720"/>
        <w:jc w:val="both"/>
        <w:rPr>
          <w:rFonts w:ascii="Arial" w:hAnsi="Arial" w:cs="Arial"/>
          <w:sz w:val="24"/>
          <w:szCs w:val="24"/>
        </w:rPr>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in daughter cells are returned to the mother cells before </w:t>
      </w:r>
      <w:r w:rsidR="00FF163C">
        <w:rPr>
          <w:rFonts w:ascii="Arial" w:eastAsia="Arial" w:hAnsi="Arial" w:cs="Arial"/>
          <w:sz w:val="24"/>
          <w:szCs w:val="24"/>
        </w:rPr>
        <w:t xml:space="preserve">complete </w:t>
      </w:r>
      <w:r w:rsidR="00283310">
        <w:rPr>
          <w:rFonts w:ascii="Arial" w:eastAsia="Arial" w:hAnsi="Arial" w:cs="Arial"/>
          <w:sz w:val="24"/>
          <w:szCs w:val="24"/>
        </w:rPr>
        <w:t>separation</w:t>
      </w:r>
      <w:r w:rsidR="00FF163C">
        <w:rPr>
          <w:rFonts w:ascii="Arial" w:eastAsia="Arial" w:hAnsi="Arial" w:cs="Arial"/>
          <w:sz w:val="24"/>
          <w:szCs w:val="24"/>
        </w:rPr>
        <w:t xml:space="preserve"> of the</w:t>
      </w:r>
      <w:r w:rsidR="00283310">
        <w:rPr>
          <w:rFonts w:ascii="Arial" w:eastAsia="Arial" w:hAnsi="Arial" w:cs="Arial"/>
          <w:sz w:val="24"/>
          <w:szCs w:val="24"/>
        </w:rPr>
        <w:t xml:space="preserve"> cells</w:t>
      </w:r>
      <w:r w:rsidR="00C43A8D">
        <w:rPr>
          <w:rFonts w:ascii="Arial" w:eastAsia="Arial" w:hAnsi="Arial" w:cs="Arial"/>
          <w:sz w:val="24"/>
          <w:szCs w:val="24"/>
        </w:rPr>
        <w:t xml:space="preserve"> (L</w:t>
      </w:r>
      <w:r w:rsidR="00C43A8D" w:rsidRPr="00084C29">
        <w:rPr>
          <w:rFonts w:ascii="Arial" w:eastAsia="Arial" w:hAnsi="Arial" w:cs="Arial"/>
        </w:rPr>
        <w:t>IU</w:t>
      </w:r>
      <w:r w:rsidR="00C43A8D">
        <w:rPr>
          <w:rFonts w:ascii="Arial" w:eastAsia="Arial" w:hAnsi="Arial" w:cs="Arial"/>
          <w:sz w:val="24"/>
          <w:szCs w:val="24"/>
        </w:rPr>
        <w:t xml:space="preserve"> et. al 2010). </w:t>
      </w:r>
      <w:r w:rsidR="00FF163C">
        <w:rPr>
          <w:rFonts w:ascii="Arial" w:eastAsia="Arial" w:hAnsi="Arial" w:cs="Arial"/>
          <w:sz w:val="24"/>
          <w:szCs w:val="24"/>
        </w:rPr>
        <w:t>This may explain why</w:t>
      </w:r>
      <w:r w:rsidR="00C43A8D">
        <w:rPr>
          <w:rFonts w:ascii="Arial" w:eastAsia="Arial" w:hAnsi="Arial" w:cs="Arial"/>
          <w:sz w:val="24"/>
          <w:szCs w:val="24"/>
        </w:rPr>
        <w:t xml:space="preserve"> daughter cells with a lower mitotic asymmetry have a </w:t>
      </w:r>
      <w:r w:rsidR="008F6CB5">
        <w:rPr>
          <w:rFonts w:ascii="Arial" w:eastAsia="Arial" w:hAnsi="Arial" w:cs="Arial"/>
          <w:sz w:val="24"/>
          <w:szCs w:val="24"/>
        </w:rPr>
        <w:t xml:space="preserve">longer </w:t>
      </w:r>
      <w:r w:rsidR="00C43A8D">
        <w:rPr>
          <w:rFonts w:ascii="Arial" w:eastAsia="Arial" w:hAnsi="Arial" w:cs="Arial"/>
          <w:sz w:val="24"/>
          <w:szCs w:val="24"/>
        </w:rPr>
        <w:t>chronological lifespan</w:t>
      </w:r>
      <w:r w:rsidR="008F6CB5">
        <w:rPr>
          <w:rFonts w:ascii="Arial" w:eastAsia="Arial" w:hAnsi="Arial" w:cs="Arial"/>
          <w:sz w:val="24"/>
          <w:szCs w:val="24"/>
        </w:rPr>
        <w:t xml:space="preserve"> and are able to </w:t>
      </w:r>
      <w:r w:rsidR="00D914A3">
        <w:rPr>
          <w:rFonts w:ascii="Arial" w:eastAsia="Arial" w:hAnsi="Arial" w:cs="Arial"/>
          <w:sz w:val="24"/>
          <w:szCs w:val="24"/>
        </w:rPr>
        <w:t>maintain their replicative potential</w:t>
      </w:r>
      <w:r w:rsidR="00C43A8D">
        <w:rPr>
          <w:rFonts w:ascii="Arial" w:eastAsia="Arial" w:hAnsi="Arial" w:cs="Arial"/>
          <w:sz w:val="24"/>
          <w:szCs w:val="24"/>
        </w:rPr>
        <w:t xml:space="preserve">. </w:t>
      </w:r>
    </w:p>
    <w:p w:rsidR="00B703BF" w:rsidRDefault="00C43A8D">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sidR="00B80843">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C51B65">
        <w:rPr>
          <w:rFonts w:ascii="Arial" w:eastAsia="Arial" w:hAnsi="Arial" w:cs="Arial"/>
          <w:sz w:val="24"/>
          <w:szCs w:val="24"/>
        </w:rPr>
        <w:t xml:space="preserve"> </w:t>
      </w:r>
      <w:r w:rsidR="00D61177"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D61177"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19" w:tooltip="Medvedik, 2007 #621" w:history="1">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hyperlink>
      <w:r w:rsidR="00EF341F">
        <w:rPr>
          <w:rFonts w:ascii="Arial" w:eastAsia="Arial" w:hAnsi="Arial" w:cs="Arial"/>
          <w:noProof/>
          <w:sz w:val="24"/>
          <w:szCs w:val="24"/>
        </w:rPr>
        <w:t>)</w:t>
      </w:r>
      <w:r w:rsidR="00D61177" w:rsidRPr="0072137D">
        <w:rPr>
          <w:rFonts w:ascii="Arial" w:eastAsia="Arial" w:hAnsi="Arial" w:cs="Arial"/>
          <w:sz w:val="24"/>
          <w:szCs w:val="24"/>
        </w:rPr>
        <w:fldChar w:fldCharType="end"/>
      </w:r>
      <w:r w:rsidRPr="0072137D">
        <w:rPr>
          <w:rFonts w:ascii="Arial" w:eastAsia="Arial" w:hAnsi="Arial" w:cs="Arial"/>
          <w:sz w:val="24"/>
          <w:szCs w:val="24"/>
        </w:rPr>
        <w:t>.</w:t>
      </w:r>
      <w:r w:rsidR="00C51B65">
        <w:rPr>
          <w:rFonts w:ascii="Arial" w:eastAsia="Arial" w:hAnsi="Arial" w:cs="Arial"/>
          <w:sz w:val="24"/>
          <w:szCs w:val="24"/>
        </w:rPr>
        <w:t xml:space="preserve"> </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w:t>
      </w:r>
      <w:r w:rsidR="001930CD">
        <w:rPr>
          <w:rFonts w:ascii="Arial" w:eastAsia="Arial" w:hAnsi="Arial" w:cs="Arial"/>
          <w:sz w:val="24"/>
          <w:szCs w:val="24"/>
        </w:rPr>
        <w:t xml:space="preserve">D activity and increase in CLS </w:t>
      </w:r>
      <w:r>
        <w:rPr>
          <w:rFonts w:ascii="Arial" w:eastAsia="Arial" w:hAnsi="Arial" w:cs="Arial"/>
          <w:sz w:val="24"/>
          <w:szCs w:val="24"/>
        </w:rPr>
        <w:t>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D61177">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Pr>
          <w:rFonts w:ascii="Arial" w:eastAsia="Arial" w:hAnsi="Arial" w:cs="Arial"/>
          <w:sz w:val="24"/>
          <w:szCs w:val="24"/>
        </w:rPr>
        <w:fldChar w:fldCharType="separate"/>
      </w:r>
      <w:r w:rsidR="000352CC">
        <w:rPr>
          <w:rFonts w:ascii="Arial" w:eastAsia="Arial" w:hAnsi="Arial" w:cs="Arial"/>
          <w:noProof/>
          <w:sz w:val="24"/>
          <w:szCs w:val="24"/>
        </w:rPr>
        <w:t>(</w:t>
      </w:r>
      <w:hyperlink w:anchor="_ENREF_20" w:tooltip="Mesquita, 2010 #851" w:history="1">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0352CC">
        <w:rPr>
          <w:rFonts w:ascii="Arial" w:eastAsia="Arial" w:hAnsi="Arial" w:cs="Arial"/>
          <w:noProof/>
          <w:sz w:val="24"/>
          <w:szCs w:val="24"/>
        </w:rPr>
        <w:t>)</w:t>
      </w:r>
      <w:r w:rsidR="00D61177">
        <w:rPr>
          <w:rFonts w:ascii="Arial" w:eastAsia="Arial" w:hAnsi="Arial" w:cs="Arial"/>
          <w:sz w:val="24"/>
          <w:szCs w:val="24"/>
        </w:rPr>
        <w:fldChar w:fldCharType="end"/>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sidR="00C51B65">
        <w:rPr>
          <w:rFonts w:ascii="Arial" w:eastAsia="Arial" w:hAnsi="Arial" w:cs="Arial"/>
          <w:sz w:val="24"/>
          <w:szCs w:val="24"/>
        </w:rPr>
        <w:t xml:space="preserve"> </w:t>
      </w:r>
      <w:r w:rsidR="00D61177"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D61177"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Default="00280E42">
      <w:pPr>
        <w:spacing w:after="0" w:line="480" w:lineRule="auto"/>
        <w:ind w:firstLine="720"/>
        <w:jc w:val="both"/>
        <w:rPr>
          <w:rFonts w:ascii="Arial" w:eastAsia="Arial" w:hAnsi="Arial" w:cs="Arial"/>
          <w:sz w:val="24"/>
          <w:szCs w:val="24"/>
        </w:rPr>
      </w:pPr>
      <w:r>
        <w:rPr>
          <w:rFonts w:ascii="Arial" w:eastAsia="Arial" w:hAnsi="Arial" w:cs="Arial"/>
          <w:sz w:val="24"/>
          <w:szCs w:val="24"/>
        </w:rPr>
        <w:t>Further, we can assess the effect</w:t>
      </w:r>
      <w:r w:rsidR="00C43A8D">
        <w:rPr>
          <w:rFonts w:ascii="Arial" w:eastAsia="Arial" w:hAnsi="Arial" w:cs="Arial"/>
          <w:sz w:val="24"/>
          <w:szCs w:val="24"/>
        </w:rPr>
        <w:t xml:space="preserve"> of CR or rapamycin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5C626E">
        <w:rPr>
          <w:rFonts w:ascii="Arial" w:eastAsia="Arial" w:hAnsi="Arial" w:cs="Arial"/>
          <w:sz w:val="24"/>
          <w:szCs w:val="24"/>
        </w:rPr>
        <w:t>C</w:t>
      </w:r>
      <w:r w:rsidR="00C43A8D" w:rsidRPr="007444E5">
        <w:rPr>
          <w:rFonts w:ascii="Arial" w:eastAsia="Arial" w:hAnsi="Arial" w:cs="Arial"/>
          <w:sz w:val="24"/>
          <w:szCs w:val="24"/>
        </w:rPr>
        <w:t xml:space="preserve">R also increases respiration and boosts mitochondrial functions, decreases protonleakage and ROS production in the mitochondria </w:t>
      </w:r>
      <w:r w:rsidR="00D61177">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Pr>
          <w:rFonts w:ascii="Arial" w:eastAsia="Arial" w:hAnsi="Arial" w:cs="Arial"/>
          <w:sz w:val="24"/>
          <w:szCs w:val="24"/>
        </w:rPr>
        <w:fldChar w:fldCharType="separate"/>
      </w:r>
      <w:r w:rsidR="002E05FF">
        <w:rPr>
          <w:rFonts w:ascii="Arial" w:eastAsia="Arial" w:hAnsi="Arial" w:cs="Arial"/>
          <w:noProof/>
          <w:sz w:val="24"/>
          <w:szCs w:val="24"/>
        </w:rPr>
        <w:t>(</w:t>
      </w:r>
      <w:hyperlink w:anchor="_ENREF_1" w:tooltip="Barros, 2004 #399" w:history="1">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 xml:space="preserve">; </w:t>
      </w:r>
      <w:hyperlink w:anchor="_ENREF_16" w:tooltip="Lin, 2002 #87" w:history="1">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hyperlink>
      <w:r w:rsidR="002E05FF">
        <w:rPr>
          <w:rFonts w:ascii="Arial" w:eastAsia="Arial" w:hAnsi="Arial" w:cs="Arial"/>
          <w:noProof/>
          <w:sz w:val="24"/>
          <w:szCs w:val="24"/>
        </w:rPr>
        <w:t>)</w:t>
      </w:r>
      <w:r w:rsidR="00D61177">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D61177">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Pr>
          <w:rFonts w:ascii="Arial" w:eastAsia="Arial" w:hAnsi="Arial" w:cs="Arial"/>
          <w:sz w:val="24"/>
          <w:szCs w:val="24"/>
        </w:rPr>
        <w:fldChar w:fldCharType="separate"/>
      </w:r>
      <w:r w:rsidR="002E05FF">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w:t>
      </w:r>
      <w:r w:rsidR="00D61177">
        <w:rPr>
          <w:rFonts w:ascii="Arial" w:eastAsia="Arial" w:hAnsi="Arial" w:cs="Arial"/>
          <w:sz w:val="24"/>
          <w:szCs w:val="24"/>
        </w:rPr>
        <w:fldChar w:fldCharType="end"/>
      </w:r>
      <w:r w:rsidR="00C43A8D" w:rsidRPr="007444E5">
        <w:rPr>
          <w:rFonts w:ascii="Arial" w:eastAsia="Arial" w:hAnsi="Arial" w:cs="Arial"/>
          <w:sz w:val="24"/>
          <w:szCs w:val="24"/>
        </w:rPr>
        <w:t>.</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sidR="00B80843">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r w:rsidR="00B80843">
        <w:rPr>
          <w:rFonts w:ascii="Arial" w:eastAsia="Arial" w:hAnsi="Arial" w:cs="Arial"/>
          <w:sz w:val="24"/>
          <w:szCs w:val="24"/>
        </w:rPr>
        <w:t xml:space="preserve"> </w:t>
      </w:r>
      <w:r w:rsidRPr="00AF650A">
        <w:rPr>
          <w:rFonts w:ascii="Arial" w:eastAsia="Arial" w:hAnsi="Arial" w:cs="Arial"/>
          <w:sz w:val="24"/>
          <w:szCs w:val="24"/>
        </w:rPr>
        <w:t>level of iron and of lipid peroxidation, through</w:t>
      </w:r>
      <w:r w:rsidR="00B80843">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w:t>
      </w:r>
      <w:r w:rsidR="00C51B65">
        <w:rPr>
          <w:rFonts w:ascii="Arial" w:eastAsia="Arial" w:hAnsi="Arial" w:cs="Arial"/>
          <w:sz w:val="24"/>
          <w:szCs w:val="24"/>
        </w:rPr>
        <w:t xml:space="preserve"> </w:t>
      </w:r>
      <w:r w:rsidRPr="00AF650A">
        <w:rPr>
          <w:rFonts w:ascii="Arial" w:eastAsia="Arial" w:hAnsi="Arial" w:cs="Arial"/>
          <w:sz w:val="24"/>
          <w:szCs w:val="24"/>
        </w:rPr>
        <w:t xml:space="preserve">(Sod1, Sod2) </w:t>
      </w:r>
      <w:r w:rsidR="00D61177">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D61177">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3E77F0" w:rsidRPr="00D61177">
        <w:rPr>
          <w:rFonts w:ascii="Arial" w:eastAsia="Arial" w:hAnsi="Arial" w:cs="Arial"/>
          <w:sz w:val="24"/>
          <w:szCs w:val="24"/>
        </w:rPr>
      </w:r>
      <w:r w:rsidR="00D61177">
        <w:rPr>
          <w:rFonts w:ascii="Arial" w:eastAsia="Arial" w:hAnsi="Arial" w:cs="Arial"/>
          <w:sz w:val="24"/>
          <w:szCs w:val="24"/>
        </w:rPr>
        <w:fldChar w:fldCharType="end"/>
      </w:r>
      <w:r w:rsidR="003E77F0" w:rsidRPr="00D61177">
        <w:rPr>
          <w:rFonts w:ascii="Arial" w:eastAsia="Arial" w:hAnsi="Arial" w:cs="Arial"/>
          <w:sz w:val="24"/>
          <w:szCs w:val="24"/>
        </w:rPr>
      </w:r>
      <w:r w:rsidR="00D61177">
        <w:rPr>
          <w:rFonts w:ascii="Arial" w:eastAsia="Arial" w:hAnsi="Arial" w:cs="Arial"/>
          <w:sz w:val="24"/>
          <w:szCs w:val="24"/>
        </w:rPr>
        <w:fldChar w:fldCharType="separate"/>
      </w:r>
      <w:r w:rsidR="00903579">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903579">
        <w:rPr>
          <w:rFonts w:ascii="Arial" w:eastAsia="Arial" w:hAnsi="Arial" w:cs="Arial"/>
          <w:noProof/>
          <w:sz w:val="24"/>
          <w:szCs w:val="24"/>
        </w:rPr>
        <w:t>)</w:t>
      </w:r>
      <w:r w:rsidR="00D61177">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CTT1, SOD1, SOD2, isc1 mutants may be informative. </w:t>
      </w:r>
    </w:p>
    <w:p w:rsidR="00B703BF" w:rsidRDefault="004D6C7C">
      <w:pPr>
        <w:tabs>
          <w:tab w:val="left" w:pos="4582"/>
          <w:tab w:val="left" w:pos="5461"/>
        </w:tabs>
        <w:spacing w:after="0" w:line="480" w:lineRule="auto"/>
        <w:ind w:firstLine="720"/>
        <w:rPr>
          <w:rFonts w:ascii="Arial" w:eastAsia="Arial" w:hAnsi="Arial" w:cs="Arial"/>
          <w:sz w:val="24"/>
          <w:szCs w:val="24"/>
        </w:rPr>
      </w:pPr>
      <w:r>
        <w:rPr>
          <w:rFonts w:ascii="Arial" w:eastAsia="Arial" w:hAnsi="Arial" w:cs="Arial"/>
          <w:sz w:val="24"/>
          <w:szCs w:val="24"/>
        </w:rPr>
        <w:t>Finally</w:t>
      </w:r>
      <w:r w:rsidR="00C43A8D" w:rsidRPr="0072137D">
        <w:rPr>
          <w:rFonts w:ascii="Arial" w:eastAsia="Arial" w:hAnsi="Arial" w:cs="Arial"/>
          <w:sz w:val="24"/>
          <w:szCs w:val="24"/>
        </w:rPr>
        <w:t xml:space="preserve"> strain</w:t>
      </w:r>
      <w:r w:rsidR="00C43A8D">
        <w:rPr>
          <w:rFonts w:ascii="Arial" w:eastAsia="Arial" w:hAnsi="Arial" w:cs="Arial"/>
          <w:sz w:val="24"/>
          <w:szCs w:val="24"/>
        </w:rPr>
        <w:t>s</w:t>
      </w:r>
      <w:r w:rsidR="00B80843">
        <w:rPr>
          <w:rFonts w:ascii="Arial" w:eastAsia="Arial" w:hAnsi="Arial" w:cs="Arial"/>
          <w:sz w:val="24"/>
          <w:szCs w:val="24"/>
        </w:rPr>
        <w:t xml:space="preserve"> </w:t>
      </w:r>
      <w:r>
        <w:rPr>
          <w:rFonts w:ascii="Arial" w:eastAsia="Arial" w:hAnsi="Arial" w:cs="Arial"/>
          <w:sz w:val="24"/>
          <w:szCs w:val="24"/>
        </w:rPr>
        <w:t xml:space="preserve">will be treated </w:t>
      </w:r>
      <w:r w:rsidR="00C43A8D" w:rsidRPr="0072137D">
        <w:rPr>
          <w:rFonts w:ascii="Arial" w:eastAsia="Arial" w:hAnsi="Arial" w:cs="Arial"/>
          <w:sz w:val="24"/>
          <w:szCs w:val="24"/>
        </w:rPr>
        <w:t>with paraquat</w:t>
      </w:r>
      <w:r w:rsidR="005C361C">
        <w:rPr>
          <w:rFonts w:ascii="Arial" w:eastAsia="Arial" w:hAnsi="Arial" w:cs="Arial"/>
          <w:sz w:val="24"/>
          <w:szCs w:val="24"/>
        </w:rPr>
        <w:t xml:space="preserve"> (methyl </w:t>
      </w:r>
      <w:r w:rsidR="00DF79A6">
        <w:rPr>
          <w:rFonts w:ascii="Arial" w:eastAsia="Arial" w:hAnsi="Arial" w:cs="Arial"/>
          <w:sz w:val="24"/>
          <w:szCs w:val="24"/>
        </w:rPr>
        <w:t xml:space="preserve">viologen)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2F4E7F">
        <w:rPr>
          <w:rFonts w:ascii="Arial" w:eastAsia="Arial" w:hAnsi="Arial" w:cs="Arial"/>
          <w:sz w:val="24"/>
          <w:szCs w:val="24"/>
          <w:vertAlign w:val="subscript"/>
        </w:rPr>
        <w:t xml:space="preserve"> </w:t>
      </w:r>
      <w:r w:rsidR="00DF79A6">
        <w:rPr>
          <w:rFonts w:ascii="Arial" w:eastAsia="Arial" w:hAnsi="Arial" w:cs="Arial"/>
          <w:sz w:val="24"/>
          <w:szCs w:val="24"/>
        </w:rPr>
        <w:t>in order to directly induce superoxide production</w:t>
      </w:r>
      <w:r w:rsidR="00263B5E">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7902A5">
        <w:rPr>
          <w:rFonts w:ascii="Arial" w:eastAsia="Arial" w:hAnsi="Arial" w:cs="Arial"/>
          <w:sz w:val="24"/>
          <w:szCs w:val="24"/>
        </w:rPr>
        <w:t xml:space="preserve"> </w:t>
      </w:r>
      <w:r w:rsidR="00CD2D1E">
        <w:rPr>
          <w:rFonts w:ascii="Arial" w:eastAsia="Arial" w:hAnsi="Arial" w:cs="Arial"/>
          <w:sz w:val="24"/>
          <w:szCs w:val="24"/>
        </w:rPr>
        <w:t xml:space="preserve">Paraquat was not used before because it is unstable in water, which would have been difficult to work with. However, we would like to compare LOH and viability pattern of each inducer.  </w:t>
      </w:r>
      <w:r w:rsidR="00C43A8D" w:rsidRPr="0072137D">
        <w:rPr>
          <w:rFonts w:ascii="Arial" w:eastAsia="Arial" w:hAnsi="Arial" w:cs="Arial"/>
          <w:sz w:val="24"/>
          <w:szCs w:val="24"/>
        </w:rPr>
        <w:t>Superoxide levels when cells are treated with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paraquat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7F2134" w:rsidRDefault="00917DAC" w:rsidP="00C51B65">
      <w:pPr>
        <w:spacing w:after="0" w:line="480" w:lineRule="auto"/>
        <w:rPr>
          <w:rFonts w:ascii="Arial" w:hAnsi="Arial" w:cs="Arial"/>
          <w:sz w:val="24"/>
          <w:szCs w:val="24"/>
        </w:rPr>
      </w:pPr>
      <w:r>
        <w:rPr>
          <w:rFonts w:ascii="Arial" w:hAnsi="Arial" w:cs="Arial"/>
          <w:sz w:val="24"/>
          <w:szCs w:val="24"/>
        </w:rPr>
        <w:tab/>
      </w:r>
      <w:r w:rsidR="00C51B65">
        <w:rPr>
          <w:rFonts w:ascii="Arial" w:hAnsi="Arial" w:cs="Arial"/>
          <w:sz w:val="24"/>
          <w:szCs w:val="24"/>
        </w:rPr>
        <w:t>We have shown that oxidative stress, mitotic asymmetry, and the length of chronological lifespan are interconnected factors that contribute to understanding of cellular aging</w:t>
      </w:r>
      <w:r w:rsidR="00FF4187">
        <w:rPr>
          <w:rFonts w:ascii="Arial" w:hAnsi="Arial" w:cs="Arial"/>
          <w:sz w:val="24"/>
          <w:szCs w:val="24"/>
        </w:rPr>
        <w:t xml:space="preserve"> (Figure 12)</w:t>
      </w:r>
      <w:r w:rsidR="00C51B65">
        <w:rPr>
          <w:rFonts w:ascii="Arial" w:hAnsi="Arial" w:cs="Arial"/>
          <w:sz w:val="24"/>
          <w:szCs w:val="24"/>
        </w:rPr>
        <w:t xml:space="preserve">. Cellular aging is the basis of physiological aging of humans. </w:t>
      </w:r>
      <w:r w:rsidR="004F2D9B">
        <w:rPr>
          <w:rFonts w:ascii="Arial" w:hAnsi="Arial" w:cs="Arial"/>
          <w:sz w:val="24"/>
          <w:szCs w:val="24"/>
        </w:rPr>
        <w:t xml:space="preserve">For example, </w:t>
      </w:r>
      <w:r w:rsidR="0021027E">
        <w:rPr>
          <w:rFonts w:ascii="Arial" w:hAnsi="Arial" w:cs="Arial"/>
          <w:sz w:val="24"/>
          <w:szCs w:val="24"/>
        </w:rPr>
        <w:t>abnormal redox activit</w:t>
      </w:r>
      <w:r w:rsidR="00C51B65">
        <w:rPr>
          <w:rFonts w:ascii="Arial" w:hAnsi="Arial" w:cs="Arial"/>
          <w:sz w:val="24"/>
          <w:szCs w:val="24"/>
        </w:rPr>
        <w:t>ies</w:t>
      </w:r>
      <w:r w:rsidR="0021027E">
        <w:rPr>
          <w:rFonts w:ascii="Arial" w:hAnsi="Arial" w:cs="Arial"/>
          <w:sz w:val="24"/>
          <w:szCs w:val="24"/>
        </w:rPr>
        <w:t xml:space="preserve"> of hemoglobin and myoglobin have been linked with hypertension and kidney dysfunction</w:t>
      </w:r>
      <w:r w:rsidR="005E373C">
        <w:rPr>
          <w:rFonts w:ascii="Arial" w:hAnsi="Arial" w:cs="Arial"/>
          <w:sz w:val="24"/>
          <w:szCs w:val="24"/>
        </w:rPr>
        <w:t>,</w:t>
      </w:r>
      <w:r w:rsidR="00B80843">
        <w:rPr>
          <w:rFonts w:ascii="Arial" w:hAnsi="Arial" w:cs="Arial"/>
          <w:sz w:val="24"/>
          <w:szCs w:val="24"/>
        </w:rPr>
        <w:t xml:space="preserve"> </w:t>
      </w:r>
      <w:r w:rsidR="005E373C">
        <w:rPr>
          <w:rFonts w:ascii="Arial" w:hAnsi="Arial" w:cs="Arial"/>
          <w:sz w:val="24"/>
          <w:szCs w:val="24"/>
        </w:rPr>
        <w:t>both consequences of aging</w:t>
      </w:r>
      <w:r w:rsidR="00A61A7E">
        <w:rPr>
          <w:rFonts w:ascii="Arial" w:hAnsi="Arial" w:cs="Arial"/>
          <w:sz w:val="24"/>
          <w:szCs w:val="24"/>
        </w:rPr>
        <w:t xml:space="preserve"> </w:t>
      </w:r>
      <w:r w:rsidR="00D61177">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 </w:instrText>
      </w:r>
      <w:r w:rsidR="00D61177">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EN.CITE.DATA </w:instrText>
      </w:r>
      <w:r w:rsidR="003E77F0" w:rsidRPr="00D61177">
        <w:rPr>
          <w:rFonts w:ascii="Arial" w:hAnsi="Arial" w:cs="Arial"/>
          <w:sz w:val="24"/>
          <w:szCs w:val="24"/>
        </w:rPr>
      </w:r>
      <w:r w:rsidR="00D61177">
        <w:rPr>
          <w:rFonts w:ascii="Arial" w:hAnsi="Arial" w:cs="Arial"/>
          <w:sz w:val="24"/>
          <w:szCs w:val="24"/>
        </w:rPr>
        <w:fldChar w:fldCharType="end"/>
      </w:r>
      <w:r w:rsidR="003E77F0" w:rsidRPr="00D61177">
        <w:rPr>
          <w:rFonts w:ascii="Arial" w:hAnsi="Arial" w:cs="Arial"/>
          <w:sz w:val="24"/>
          <w:szCs w:val="24"/>
        </w:rPr>
      </w:r>
      <w:r w:rsidR="00D61177">
        <w:rPr>
          <w:rFonts w:ascii="Arial" w:hAnsi="Arial" w:cs="Arial"/>
          <w:sz w:val="24"/>
          <w:szCs w:val="24"/>
        </w:rPr>
        <w:fldChar w:fldCharType="separate"/>
      </w:r>
      <w:r w:rsidR="0021027E">
        <w:rPr>
          <w:rFonts w:ascii="Arial" w:hAnsi="Arial" w:cs="Arial"/>
          <w:noProof/>
          <w:sz w:val="24"/>
          <w:szCs w:val="24"/>
        </w:rPr>
        <w:t>(</w:t>
      </w:r>
      <w:hyperlink w:anchor="_ENREF_25" w:tooltip="Reeder, 2010 #1501" w:history="1">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hyperlink>
      <w:r w:rsidR="0021027E">
        <w:rPr>
          <w:rFonts w:ascii="Arial" w:hAnsi="Arial" w:cs="Arial"/>
          <w:noProof/>
          <w:sz w:val="24"/>
          <w:szCs w:val="24"/>
        </w:rPr>
        <w:t>)</w:t>
      </w:r>
      <w:r w:rsidR="00D61177">
        <w:rPr>
          <w:rFonts w:ascii="Arial" w:hAnsi="Arial" w:cs="Arial"/>
          <w:sz w:val="24"/>
          <w:szCs w:val="24"/>
        </w:rPr>
        <w:fldChar w:fldCharType="end"/>
      </w:r>
      <w:r w:rsidR="0021027E">
        <w:rPr>
          <w:rFonts w:ascii="Arial" w:hAnsi="Arial" w:cs="Arial"/>
          <w:sz w:val="24"/>
          <w:szCs w:val="24"/>
        </w:rPr>
        <w:t xml:space="preserve">. </w:t>
      </w:r>
      <w:r w:rsidR="00050510">
        <w:rPr>
          <w:rFonts w:ascii="Arial" w:hAnsi="Arial" w:cs="Arial"/>
          <w:sz w:val="24"/>
          <w:szCs w:val="24"/>
        </w:rPr>
        <w:t xml:space="preserve">The chronological aging of yeast is a model of senescence </w:t>
      </w:r>
      <w:r w:rsidR="003721EB">
        <w:rPr>
          <w:rFonts w:ascii="Arial" w:hAnsi="Arial" w:cs="Arial"/>
          <w:sz w:val="24"/>
          <w:szCs w:val="24"/>
        </w:rPr>
        <w:t>in</w:t>
      </w:r>
      <w:r w:rsidR="00050510">
        <w:rPr>
          <w:rFonts w:ascii="Arial" w:hAnsi="Arial" w:cs="Arial"/>
          <w:sz w:val="24"/>
          <w:szCs w:val="24"/>
        </w:rPr>
        <w:t xml:space="preserve"> non-dividing cells. Hence, this study provide</w:t>
      </w:r>
      <w:r w:rsidR="003721EB">
        <w:rPr>
          <w:rFonts w:ascii="Arial" w:hAnsi="Arial" w:cs="Arial"/>
          <w:sz w:val="24"/>
          <w:szCs w:val="24"/>
        </w:rPr>
        <w:t>s</w:t>
      </w:r>
      <w:r w:rsidR="00050510">
        <w:rPr>
          <w:rFonts w:ascii="Arial" w:hAnsi="Arial" w:cs="Arial"/>
          <w:sz w:val="24"/>
          <w:szCs w:val="24"/>
        </w:rPr>
        <w:t xml:space="preserve"> useful information on the cellular senescence </w:t>
      </w:r>
      <w:r w:rsidR="003721EB">
        <w:rPr>
          <w:rFonts w:ascii="Arial" w:hAnsi="Arial" w:cs="Arial"/>
          <w:sz w:val="24"/>
          <w:szCs w:val="24"/>
        </w:rPr>
        <w:t>in</w:t>
      </w:r>
      <w:r w:rsidR="00050510">
        <w:rPr>
          <w:rFonts w:ascii="Arial" w:hAnsi="Arial" w:cs="Arial"/>
          <w:sz w:val="24"/>
          <w:szCs w:val="24"/>
        </w:rPr>
        <w:t xml:space="preserve"> non-dividing cells in human</w:t>
      </w:r>
      <w:r w:rsidR="003721EB">
        <w:rPr>
          <w:rFonts w:ascii="Arial" w:hAnsi="Arial" w:cs="Arial"/>
          <w:sz w:val="24"/>
          <w:szCs w:val="24"/>
        </w:rPr>
        <w:t>s</w:t>
      </w:r>
      <w:r w:rsidR="00050510">
        <w:rPr>
          <w:rFonts w:ascii="Arial" w:hAnsi="Arial" w:cs="Arial"/>
          <w:sz w:val="24"/>
          <w:szCs w:val="24"/>
        </w:rPr>
        <w:t xml:space="preserve">, such as erythrocytes and neurons. </w:t>
      </w:r>
    </w:p>
    <w:p w:rsidR="001930CD" w:rsidRDefault="001930CD" w:rsidP="001930CD">
      <w:pPr>
        <w:numPr>
          <w:ins w:id="4" w:author="Unknown"/>
        </w:numPr>
        <w:spacing w:after="0" w:line="240" w:lineRule="auto"/>
        <w:rPr>
          <w:rFonts w:ascii="Arial" w:hAnsi="Arial" w:cs="Arial"/>
          <w:noProof/>
          <w:szCs w:val="20"/>
        </w:rPr>
      </w:pPr>
      <w:commentRangeStart w:id="5"/>
      <w:ins w:id="6" w:author="Hong Qin" w:date="2012-04-23T14:39: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r w:rsidRPr="0003258E">
          <w:rPr>
            <w:rFonts w:ascii="Arial" w:hAnsi="Arial" w:cs="Arial"/>
            <w:i/>
            <w:noProof/>
            <w:szCs w:val="20"/>
          </w:rPr>
          <w:t>et al.</w:t>
        </w:r>
        <w:r w:rsidRPr="0003258E">
          <w:rPr>
            <w:rFonts w:ascii="Arial" w:hAnsi="Arial" w:cs="Arial"/>
            <w:noProof/>
            <w:szCs w:val="20"/>
          </w:rPr>
          <w:t xml:space="preserve">, 2010 The Polarisome is required </w:t>
        </w:r>
      </w:ins>
    </w:p>
    <w:p w:rsidR="001930CD" w:rsidRDefault="001930CD" w:rsidP="001930CD">
      <w:pPr>
        <w:spacing w:after="0" w:line="240" w:lineRule="auto"/>
        <w:ind w:firstLine="720"/>
        <w:rPr>
          <w:rFonts w:ascii="Arial" w:hAnsi="Arial" w:cs="Arial"/>
          <w:noProof/>
          <w:szCs w:val="20"/>
        </w:rPr>
      </w:pPr>
      <w:ins w:id="7" w:author="Hong Qin" w:date="2012-04-23T14:39:00Z">
        <w:r w:rsidRPr="0003258E">
          <w:rPr>
            <w:rFonts w:ascii="Arial" w:hAnsi="Arial" w:cs="Arial"/>
            <w:noProof/>
            <w:szCs w:val="20"/>
          </w:rPr>
          <w:t xml:space="preserve">for segregation and retrograde transport of protein aggregates. Cell </w:t>
        </w:r>
        <w:r w:rsidR="00D61177" w:rsidRPr="00D61177">
          <w:rPr>
            <w:rFonts w:ascii="Arial" w:hAnsi="Arial" w:cs="Arial"/>
            <w:b/>
            <w:noProof/>
            <w:szCs w:val="20"/>
            <w:rPrChange w:id="8" w:author="Lindsay" w:date="2012-04-23T12:30:00Z">
              <w:rPr>
                <w:rFonts w:cs="Arial"/>
                <w:noProof/>
                <w:sz w:val="16"/>
                <w:szCs w:val="20"/>
              </w:rPr>
            </w:rPrChange>
          </w:rPr>
          <w:t>120:</w:t>
        </w:r>
        <w:r w:rsidRPr="0003258E">
          <w:rPr>
            <w:rFonts w:ascii="Arial" w:hAnsi="Arial" w:cs="Arial"/>
            <w:noProof/>
            <w:szCs w:val="20"/>
          </w:rPr>
          <w:t xml:space="preserve"> 257-267.</w:t>
        </w:r>
      </w:ins>
    </w:p>
    <w:p w:rsidR="001930CD" w:rsidRDefault="001930CD" w:rsidP="001930CD">
      <w:pPr>
        <w:spacing w:after="0" w:line="240" w:lineRule="auto"/>
        <w:ind w:firstLine="720"/>
        <w:rPr>
          <w:rFonts w:ascii="Arial" w:hAnsi="Arial" w:cs="Arial"/>
          <w:noProof/>
          <w:szCs w:val="20"/>
        </w:rPr>
      </w:pPr>
    </w:p>
    <w:p w:rsidR="004F7F78" w:rsidRDefault="001930CD" w:rsidP="001930CD">
      <w:pPr>
        <w:spacing w:after="0" w:line="240" w:lineRule="auto"/>
        <w:ind w:left="720" w:hanging="720"/>
        <w:rPr>
          <w:rFonts w:ascii="Arial" w:hAnsi="Arial" w:cs="Arial"/>
          <w:sz w:val="24"/>
          <w:szCs w:val="24"/>
        </w:rPr>
      </w:pPr>
      <w:r w:rsidRPr="00C94F61">
        <w:rPr>
          <w:rFonts w:ascii="Arial" w:eastAsia="Arial" w:hAnsi="Arial" w:cs="Arial"/>
        </w:rPr>
        <w:t>H</w:t>
      </w:r>
      <w:r w:rsidRPr="00C94F61">
        <w:rPr>
          <w:rFonts w:ascii="Arial" w:eastAsia="Arial" w:hAnsi="Arial" w:cs="Arial"/>
          <w:sz w:val="20"/>
          <w:szCs w:val="20"/>
        </w:rPr>
        <w:t>A</w:t>
      </w:r>
      <w:r>
        <w:rPr>
          <w:rFonts w:ascii="Arial" w:eastAsia="Arial" w:hAnsi="Arial" w:cs="Arial"/>
          <w:sz w:val="20"/>
          <w:szCs w:val="20"/>
        </w:rPr>
        <w:t>N</w:t>
      </w:r>
      <w:r w:rsidRPr="00C94F61">
        <w:rPr>
          <w:rFonts w:ascii="Arial" w:eastAsia="Arial" w:hAnsi="Arial" w:cs="Arial"/>
          <w:sz w:val="20"/>
          <w:szCs w:val="20"/>
        </w:rPr>
        <w:t>SS</w:t>
      </w:r>
      <w:r>
        <w:rPr>
          <w:rFonts w:ascii="Arial" w:eastAsia="Arial" w:hAnsi="Arial" w:cs="Arial"/>
          <w:sz w:val="20"/>
          <w:szCs w:val="20"/>
        </w:rPr>
        <w:t>O</w:t>
      </w:r>
      <w:r w:rsidRPr="00C94F61">
        <w:rPr>
          <w:rFonts w:ascii="Arial" w:eastAsia="Arial" w:hAnsi="Arial" w:cs="Arial"/>
          <w:sz w:val="20"/>
          <w:szCs w:val="20"/>
        </w:rPr>
        <w:t>N</w:t>
      </w:r>
      <w:r>
        <w:rPr>
          <w:rFonts w:ascii="Arial" w:eastAsia="Arial" w:hAnsi="Arial" w:cs="Arial"/>
          <w:sz w:val="20"/>
          <w:szCs w:val="20"/>
        </w:rPr>
        <w:t xml:space="preserve">, </w:t>
      </w:r>
      <w:r>
        <w:rPr>
          <w:rFonts w:ascii="Arial" w:eastAsia="Arial" w:hAnsi="Arial" w:cs="Arial"/>
        </w:rPr>
        <w:t>L.</w:t>
      </w:r>
      <w:r w:rsidRPr="00C94F61">
        <w:rPr>
          <w:rFonts w:ascii="Arial" w:eastAsia="Arial" w:hAnsi="Arial" w:cs="Arial"/>
        </w:rPr>
        <w:t xml:space="preserve"> and</w:t>
      </w:r>
      <w:r>
        <w:rPr>
          <w:rFonts w:ascii="Arial" w:eastAsia="Arial" w:hAnsi="Arial" w:cs="Arial"/>
        </w:rPr>
        <w:t xml:space="preserve"> M.H</w:t>
      </w:r>
      <w:r w:rsidRPr="00C94F61">
        <w:rPr>
          <w:rFonts w:ascii="Arial" w:eastAsia="Arial" w:hAnsi="Arial" w:cs="Arial"/>
        </w:rPr>
        <w:t xml:space="preserve"> </w:t>
      </w:r>
      <w:r>
        <w:rPr>
          <w:rFonts w:ascii="Arial" w:eastAsia="Arial" w:hAnsi="Arial" w:cs="Arial"/>
        </w:rPr>
        <w:t>H</w:t>
      </w:r>
      <w:r>
        <w:rPr>
          <w:rFonts w:ascii="Arial" w:eastAsia="Arial" w:hAnsi="Arial" w:cs="Arial"/>
          <w:sz w:val="20"/>
          <w:szCs w:val="20"/>
        </w:rPr>
        <w:t>AGGSTROM,</w:t>
      </w:r>
      <w:r w:rsidRPr="00C94F61">
        <w:rPr>
          <w:rFonts w:ascii="Arial" w:eastAsia="Arial" w:hAnsi="Arial" w:cs="Arial"/>
        </w:rPr>
        <w:t xml:space="preserve"> 19</w:t>
      </w:r>
      <w:r>
        <w:rPr>
          <w:rFonts w:ascii="Arial" w:eastAsia="Arial" w:hAnsi="Arial" w:cs="Arial"/>
        </w:rPr>
        <w:t xml:space="preserve">86 The Metabolic Effects of Paraquat on Saccharomyces cerevisiae. Current Microbiology </w:t>
      </w:r>
      <w:r w:rsidRPr="00634E38">
        <w:rPr>
          <w:rFonts w:ascii="Arial" w:eastAsia="Arial" w:hAnsi="Arial" w:cs="Arial"/>
          <w:b/>
        </w:rPr>
        <w:t>13</w:t>
      </w:r>
      <w:r w:rsidRPr="006E474D">
        <w:rPr>
          <w:rFonts w:ascii="Arial" w:eastAsia="Arial" w:hAnsi="Arial" w:cs="Arial"/>
        </w:rPr>
        <w:t>(2):</w:t>
      </w:r>
      <w:r>
        <w:rPr>
          <w:rFonts w:ascii="Arial" w:eastAsia="Arial" w:hAnsi="Arial" w:cs="Arial"/>
        </w:rPr>
        <w:t xml:space="preserve"> 81-83.</w:t>
      </w:r>
    </w:p>
    <w:commentRangeEnd w:id="5"/>
    <w:p w:rsidR="001930CD" w:rsidRDefault="001930CD" w:rsidP="00F96A40">
      <w:pPr>
        <w:spacing w:after="0" w:line="480" w:lineRule="auto"/>
        <w:ind w:firstLine="720"/>
        <w:rPr>
          <w:rFonts w:ascii="Arial" w:hAnsi="Arial" w:cs="Arial"/>
          <w:sz w:val="24"/>
          <w:szCs w:val="24"/>
        </w:rPr>
      </w:pPr>
      <w:r>
        <w:rPr>
          <w:rStyle w:val="CommentReference"/>
        </w:rPr>
        <w:commentReference w:id="5"/>
      </w:r>
    </w:p>
    <w:p w:rsidR="001930CD" w:rsidRDefault="00987738">
      <w:pPr>
        <w:jc w:val="center"/>
        <w:rPr>
          <w:rFonts w:ascii="Arial" w:hAnsi="Arial" w:cs="Arial"/>
          <w:sz w:val="28"/>
          <w:szCs w:val="28"/>
        </w:rPr>
      </w:pPr>
      <w:r>
        <w:tab/>
      </w:r>
      <w:r w:rsidR="0072137D" w:rsidRPr="00FC251B">
        <w:rPr>
          <w:rFonts w:ascii="Arial" w:hAnsi="Arial" w:cs="Arial"/>
          <w:sz w:val="28"/>
          <w:szCs w:val="28"/>
        </w:rPr>
        <w:t>References</w:t>
      </w:r>
    </w:p>
    <w:p w:rsidR="001930CD" w:rsidRDefault="00D61177">
      <w:pPr>
        <w:spacing w:after="0" w:line="480" w:lineRule="auto"/>
        <w:ind w:left="720" w:hanging="720"/>
        <w:rPr>
          <w:rFonts w:ascii="Arial" w:hAnsi="Arial" w:cs="Arial"/>
          <w:noProof/>
          <w:sz w:val="24"/>
          <w:szCs w:val="24"/>
        </w:rPr>
      </w:pPr>
      <w:r w:rsidRPr="00596800">
        <w:rPr>
          <w:rFonts w:ascii="Arial" w:hAnsi="Arial" w:cs="Arial"/>
          <w:sz w:val="24"/>
          <w:szCs w:val="24"/>
        </w:rPr>
        <w:fldChar w:fldCharType="begin"/>
      </w:r>
      <w:r w:rsidR="00596800" w:rsidRPr="00596800">
        <w:rPr>
          <w:rFonts w:ascii="Arial" w:hAnsi="Arial" w:cs="Arial"/>
          <w:sz w:val="24"/>
          <w:szCs w:val="24"/>
        </w:rPr>
        <w:instrText xml:space="preserve"> ADDIN EN.REFLIST </w:instrText>
      </w:r>
      <w:r w:rsidRPr="00596800">
        <w:rPr>
          <w:rFonts w:ascii="Arial" w:hAnsi="Arial" w:cs="Arial"/>
          <w:sz w:val="24"/>
          <w:szCs w:val="24"/>
        </w:rPr>
        <w:fldChar w:fldCharType="separate"/>
      </w:r>
      <w:bookmarkStart w:id="9" w:name="_ENREF_1"/>
      <w:r w:rsidR="00596800" w:rsidRPr="00596800">
        <w:rPr>
          <w:rFonts w:ascii="Arial" w:hAnsi="Arial" w:cs="Arial"/>
          <w:noProof/>
          <w:sz w:val="24"/>
          <w:szCs w:val="24"/>
        </w:rPr>
        <w:t>B</w:t>
      </w:r>
      <w:r w:rsidR="00596800" w:rsidRPr="00596800">
        <w:rPr>
          <w:rFonts w:ascii="Arial" w:hAnsi="Arial" w:cs="Arial"/>
          <w:smallCaps/>
          <w:noProof/>
          <w:sz w:val="24"/>
          <w:szCs w:val="24"/>
        </w:rPr>
        <w:t xml:space="preserve">arros, </w:t>
      </w:r>
      <w:r w:rsidR="00596800" w:rsidRPr="00596800">
        <w:rPr>
          <w:rFonts w:ascii="Arial" w:hAnsi="Arial" w:cs="Arial"/>
          <w:noProof/>
          <w:sz w:val="24"/>
          <w:szCs w:val="24"/>
        </w:rPr>
        <w:t>M. H., B. B</w:t>
      </w:r>
      <w:r w:rsidR="00596800" w:rsidRPr="00596800">
        <w:rPr>
          <w:rFonts w:ascii="Arial" w:hAnsi="Arial" w:cs="Arial"/>
          <w:smallCaps/>
          <w:noProof/>
          <w:sz w:val="24"/>
          <w:szCs w:val="24"/>
        </w:rPr>
        <w:t>andy</w:t>
      </w:r>
      <w:r w:rsidR="00596800" w:rsidRPr="00596800">
        <w:rPr>
          <w:rFonts w:ascii="Arial" w:hAnsi="Arial" w:cs="Arial"/>
          <w:noProof/>
          <w:sz w:val="24"/>
          <w:szCs w:val="24"/>
        </w:rPr>
        <w:t>, E. B. T</w:t>
      </w:r>
      <w:r w:rsidR="00596800" w:rsidRPr="00596800">
        <w:rPr>
          <w:rFonts w:ascii="Arial" w:hAnsi="Arial" w:cs="Arial"/>
          <w:smallCaps/>
          <w:noProof/>
          <w:sz w:val="24"/>
          <w:szCs w:val="24"/>
        </w:rPr>
        <w:t>ahara</w:t>
      </w:r>
      <w:r w:rsidR="00596800" w:rsidRPr="00596800">
        <w:rPr>
          <w:rFonts w:ascii="Arial" w:hAnsi="Arial" w:cs="Arial"/>
          <w:noProof/>
          <w:sz w:val="24"/>
          <w:szCs w:val="24"/>
        </w:rPr>
        <w:t xml:space="preserve"> and A. J. K</w:t>
      </w:r>
      <w:r w:rsidR="00596800" w:rsidRPr="00596800">
        <w:rPr>
          <w:rFonts w:ascii="Arial" w:hAnsi="Arial" w:cs="Arial"/>
          <w:smallCaps/>
          <w:noProof/>
          <w:sz w:val="24"/>
          <w:szCs w:val="24"/>
        </w:rPr>
        <w:t>owaltowski</w:t>
      </w:r>
      <w:r w:rsidR="00596800" w:rsidRPr="00596800">
        <w:rPr>
          <w:rFonts w:ascii="Arial" w:hAnsi="Arial" w:cs="Arial"/>
          <w:noProof/>
          <w:sz w:val="24"/>
          <w:szCs w:val="24"/>
        </w:rPr>
        <w:t xml:space="preserve">, 2004 Higher respiratory activity decreases mitochondrial reactive oxygen release and increases life span in Saccharomyces cerevisiae. J Biol Chem </w:t>
      </w:r>
      <w:r w:rsidR="00596800" w:rsidRPr="00596800">
        <w:rPr>
          <w:rFonts w:ascii="Arial" w:hAnsi="Arial" w:cs="Arial"/>
          <w:b/>
          <w:noProof/>
          <w:sz w:val="24"/>
          <w:szCs w:val="24"/>
        </w:rPr>
        <w:t>279:</w:t>
      </w:r>
      <w:r w:rsidR="00596800" w:rsidRPr="00596800">
        <w:rPr>
          <w:rFonts w:ascii="Arial" w:hAnsi="Arial" w:cs="Arial"/>
          <w:noProof/>
          <w:sz w:val="24"/>
          <w:szCs w:val="24"/>
        </w:rPr>
        <w:t xml:space="preserve"> 49883-49888.</w:t>
      </w:r>
      <w:bookmarkEnd w:id="9"/>
    </w:p>
    <w:p w:rsidR="001930CD" w:rsidRDefault="00596800">
      <w:pPr>
        <w:spacing w:after="0" w:line="480" w:lineRule="auto"/>
        <w:ind w:left="720" w:hanging="720"/>
        <w:rPr>
          <w:rFonts w:ascii="Arial" w:hAnsi="Arial" w:cs="Arial"/>
          <w:noProof/>
          <w:sz w:val="24"/>
          <w:szCs w:val="24"/>
        </w:rPr>
      </w:pPr>
      <w:bookmarkStart w:id="10" w:name="_ENREF_2"/>
      <w:r w:rsidRPr="00596800">
        <w:rPr>
          <w:rFonts w:ascii="Arial" w:hAnsi="Arial" w:cs="Arial"/>
          <w:noProof/>
          <w:sz w:val="24"/>
          <w:szCs w:val="24"/>
        </w:rPr>
        <w:t>B</w:t>
      </w:r>
      <w:r w:rsidRPr="00596800">
        <w:rPr>
          <w:rFonts w:ascii="Arial" w:hAnsi="Arial" w:cs="Arial"/>
          <w:smallCaps/>
          <w:noProof/>
          <w:sz w:val="24"/>
          <w:szCs w:val="24"/>
        </w:rPr>
        <w:t xml:space="preserve">lagosklonny, </w:t>
      </w:r>
      <w:r w:rsidRPr="00596800">
        <w:rPr>
          <w:rFonts w:ascii="Arial" w:hAnsi="Arial" w:cs="Arial"/>
          <w:noProof/>
          <w:sz w:val="24"/>
          <w:szCs w:val="24"/>
        </w:rPr>
        <w:t xml:space="preserve">M. V., 2008 Aging: ROS or TOR. Cell Cycle </w:t>
      </w:r>
      <w:r w:rsidRPr="00596800">
        <w:rPr>
          <w:rFonts w:ascii="Arial" w:hAnsi="Arial" w:cs="Arial"/>
          <w:b/>
          <w:noProof/>
          <w:sz w:val="24"/>
          <w:szCs w:val="24"/>
        </w:rPr>
        <w:t>7:</w:t>
      </w:r>
      <w:r w:rsidRPr="00596800">
        <w:rPr>
          <w:rFonts w:ascii="Arial" w:hAnsi="Arial" w:cs="Arial"/>
          <w:noProof/>
          <w:sz w:val="24"/>
          <w:szCs w:val="24"/>
        </w:rPr>
        <w:t xml:space="preserve"> 3344-3354.</w:t>
      </w:r>
      <w:bookmarkEnd w:id="10"/>
    </w:p>
    <w:p w:rsidR="001930CD" w:rsidRDefault="00596800">
      <w:pPr>
        <w:spacing w:after="0" w:line="480" w:lineRule="auto"/>
        <w:ind w:left="720" w:hanging="720"/>
        <w:rPr>
          <w:rFonts w:ascii="Arial" w:hAnsi="Arial" w:cs="Arial"/>
          <w:noProof/>
          <w:sz w:val="24"/>
          <w:szCs w:val="24"/>
        </w:rPr>
      </w:pPr>
      <w:bookmarkStart w:id="11" w:name="_ENREF_3"/>
      <w:r w:rsidRPr="00596800">
        <w:rPr>
          <w:rFonts w:ascii="Arial" w:hAnsi="Arial" w:cs="Arial"/>
          <w:noProof/>
          <w:sz w:val="24"/>
          <w:szCs w:val="24"/>
        </w:rPr>
        <w:t>C</w:t>
      </w:r>
      <w:r w:rsidRPr="00596800">
        <w:rPr>
          <w:rFonts w:ascii="Arial" w:hAnsi="Arial" w:cs="Arial"/>
          <w:smallCaps/>
          <w:noProof/>
          <w:sz w:val="24"/>
          <w:szCs w:val="24"/>
        </w:rPr>
        <w:t xml:space="preserve">harlesworth, </w:t>
      </w:r>
      <w:r w:rsidRPr="00596800">
        <w:rPr>
          <w:rFonts w:ascii="Arial" w:hAnsi="Arial" w:cs="Arial"/>
          <w:noProof/>
          <w:sz w:val="24"/>
          <w:szCs w:val="24"/>
        </w:rPr>
        <w:t xml:space="preserve">B., 1994 </w:t>
      </w:r>
      <w:r w:rsidRPr="00596800">
        <w:rPr>
          <w:rFonts w:ascii="Arial" w:hAnsi="Arial" w:cs="Arial"/>
          <w:i/>
          <w:noProof/>
          <w:sz w:val="24"/>
          <w:szCs w:val="24"/>
        </w:rPr>
        <w:t>Evolution in Age-structured Populations</w:t>
      </w:r>
      <w:r w:rsidRPr="00596800">
        <w:rPr>
          <w:rFonts w:ascii="Arial" w:hAnsi="Arial" w:cs="Arial"/>
          <w:noProof/>
          <w:sz w:val="24"/>
          <w:szCs w:val="24"/>
        </w:rPr>
        <w:t>. Cambridge University Press, Cambridge.</w:t>
      </w:r>
      <w:bookmarkEnd w:id="11"/>
    </w:p>
    <w:p w:rsidR="001930CD" w:rsidRDefault="00596800">
      <w:pPr>
        <w:spacing w:after="0" w:line="480" w:lineRule="auto"/>
        <w:ind w:left="720" w:hanging="720"/>
        <w:rPr>
          <w:rFonts w:ascii="Arial" w:hAnsi="Arial" w:cs="Arial"/>
          <w:noProof/>
          <w:sz w:val="24"/>
          <w:szCs w:val="24"/>
        </w:rPr>
      </w:pPr>
      <w:bookmarkStart w:id="12" w:name="_ENREF_4"/>
      <w:r w:rsidRPr="00596800">
        <w:rPr>
          <w:rFonts w:ascii="Arial" w:hAnsi="Arial" w:cs="Arial"/>
          <w:noProof/>
          <w:sz w:val="24"/>
          <w:szCs w:val="24"/>
        </w:rPr>
        <w:t>C</w:t>
      </w:r>
      <w:r w:rsidRPr="00596800">
        <w:rPr>
          <w:rFonts w:ascii="Arial" w:hAnsi="Arial" w:cs="Arial"/>
          <w:smallCaps/>
          <w:noProof/>
          <w:sz w:val="24"/>
          <w:szCs w:val="24"/>
        </w:rPr>
        <w:t xml:space="preserve">onneally, </w:t>
      </w:r>
      <w:r w:rsidRPr="00596800">
        <w:rPr>
          <w:rFonts w:ascii="Arial" w:hAnsi="Arial" w:cs="Arial"/>
          <w:noProof/>
          <w:sz w:val="24"/>
          <w:szCs w:val="24"/>
        </w:rPr>
        <w:t xml:space="preserve">P. M., 1984 Huntington disease: genetics and epidemiology. Am J Hum Genet </w:t>
      </w:r>
      <w:r w:rsidRPr="00596800">
        <w:rPr>
          <w:rFonts w:ascii="Arial" w:hAnsi="Arial" w:cs="Arial"/>
          <w:b/>
          <w:noProof/>
          <w:sz w:val="24"/>
          <w:szCs w:val="24"/>
        </w:rPr>
        <w:t>36:</w:t>
      </w:r>
      <w:r w:rsidRPr="00596800">
        <w:rPr>
          <w:rFonts w:ascii="Arial" w:hAnsi="Arial" w:cs="Arial"/>
          <w:noProof/>
          <w:sz w:val="24"/>
          <w:szCs w:val="24"/>
        </w:rPr>
        <w:t xml:space="preserve"> 506-526.</w:t>
      </w:r>
      <w:bookmarkEnd w:id="12"/>
    </w:p>
    <w:p w:rsidR="001930CD" w:rsidRDefault="00596800">
      <w:pPr>
        <w:spacing w:after="0" w:line="480" w:lineRule="auto"/>
        <w:ind w:left="720" w:hanging="720"/>
        <w:rPr>
          <w:rFonts w:ascii="Arial" w:hAnsi="Arial" w:cs="Arial"/>
          <w:noProof/>
          <w:sz w:val="24"/>
          <w:szCs w:val="24"/>
        </w:rPr>
      </w:pPr>
      <w:bookmarkStart w:id="13" w:name="_ENREF_5"/>
      <w:r w:rsidRPr="00596800">
        <w:rPr>
          <w:rFonts w:ascii="Arial" w:hAnsi="Arial" w:cs="Arial"/>
          <w:noProof/>
          <w:sz w:val="24"/>
          <w:szCs w:val="24"/>
        </w:rPr>
        <w:t>D</w:t>
      </w:r>
      <w:r w:rsidRPr="00596800">
        <w:rPr>
          <w:rFonts w:ascii="Arial" w:hAnsi="Arial" w:cs="Arial"/>
          <w:smallCaps/>
          <w:noProof/>
          <w:sz w:val="24"/>
          <w:szCs w:val="24"/>
        </w:rPr>
        <w:t xml:space="preserve">as, </w:t>
      </w:r>
      <w:r w:rsidRPr="00596800">
        <w:rPr>
          <w:rFonts w:ascii="Arial" w:hAnsi="Arial" w:cs="Arial"/>
          <w:noProof/>
          <w:sz w:val="24"/>
          <w:szCs w:val="24"/>
        </w:rPr>
        <w:t>S. K., C. H. G</w:t>
      </w:r>
      <w:r w:rsidRPr="00596800">
        <w:rPr>
          <w:rFonts w:ascii="Arial" w:hAnsi="Arial" w:cs="Arial"/>
          <w:smallCaps/>
          <w:noProof/>
          <w:sz w:val="24"/>
          <w:szCs w:val="24"/>
        </w:rPr>
        <w:t>ilhooly</w:t>
      </w:r>
      <w:r w:rsidRPr="00596800">
        <w:rPr>
          <w:rFonts w:ascii="Arial" w:hAnsi="Arial" w:cs="Arial"/>
          <w:noProof/>
          <w:sz w:val="24"/>
          <w:szCs w:val="24"/>
        </w:rPr>
        <w:t>, J. K. G</w:t>
      </w:r>
      <w:r w:rsidRPr="00596800">
        <w:rPr>
          <w:rFonts w:ascii="Arial" w:hAnsi="Arial" w:cs="Arial"/>
          <w:smallCaps/>
          <w:noProof/>
          <w:sz w:val="24"/>
          <w:szCs w:val="24"/>
        </w:rPr>
        <w:t>olden</w:t>
      </w:r>
      <w:r w:rsidRPr="00596800">
        <w:rPr>
          <w:rFonts w:ascii="Arial" w:hAnsi="Arial" w:cs="Arial"/>
          <w:noProof/>
          <w:sz w:val="24"/>
          <w:szCs w:val="24"/>
        </w:rPr>
        <w:t>, A. G. P</w:t>
      </w:r>
      <w:r w:rsidRPr="00596800">
        <w:rPr>
          <w:rFonts w:ascii="Arial" w:hAnsi="Arial" w:cs="Arial"/>
          <w:smallCaps/>
          <w:noProof/>
          <w:sz w:val="24"/>
          <w:szCs w:val="24"/>
        </w:rPr>
        <w:t>ittas</w:t>
      </w:r>
      <w:r w:rsidRPr="00596800">
        <w:rPr>
          <w:rFonts w:ascii="Arial" w:hAnsi="Arial" w:cs="Arial"/>
          <w:noProof/>
          <w:sz w:val="24"/>
          <w:szCs w:val="24"/>
        </w:rPr>
        <w:t>, P. J. F</w:t>
      </w:r>
      <w:r w:rsidRPr="00596800">
        <w:rPr>
          <w:rFonts w:ascii="Arial" w:hAnsi="Arial" w:cs="Arial"/>
          <w:smallCaps/>
          <w:noProof/>
          <w:sz w:val="24"/>
          <w:szCs w:val="24"/>
        </w:rPr>
        <w:t>uss</w:t>
      </w:r>
      <w:r w:rsidRPr="00596800">
        <w:rPr>
          <w:rFonts w:ascii="Arial" w:hAnsi="Arial" w:cs="Arial"/>
          <w:i/>
          <w:noProof/>
          <w:sz w:val="24"/>
          <w:szCs w:val="24"/>
        </w:rPr>
        <w:t xml:space="preserve"> et al.</w:t>
      </w:r>
      <w:r w:rsidRPr="00596800">
        <w:rPr>
          <w:rFonts w:ascii="Arial" w:hAnsi="Arial" w:cs="Arial"/>
          <w:noProof/>
          <w:sz w:val="24"/>
          <w:szCs w:val="24"/>
        </w:rPr>
        <w:t xml:space="preserve">, 2007 Long-term effects of 2 energy-restricted diets differing in glycemic load on dietary adherence, body composition, and metabolism in CALERIE: a 1-y randomized controlled trial. Am J Clin Nutr </w:t>
      </w:r>
      <w:r w:rsidRPr="00596800">
        <w:rPr>
          <w:rFonts w:ascii="Arial" w:hAnsi="Arial" w:cs="Arial"/>
          <w:b/>
          <w:noProof/>
          <w:sz w:val="24"/>
          <w:szCs w:val="24"/>
        </w:rPr>
        <w:t>85:</w:t>
      </w:r>
      <w:r w:rsidRPr="00596800">
        <w:rPr>
          <w:rFonts w:ascii="Arial" w:hAnsi="Arial" w:cs="Arial"/>
          <w:noProof/>
          <w:sz w:val="24"/>
          <w:szCs w:val="24"/>
        </w:rPr>
        <w:t xml:space="preserve"> 1023-1030.</w:t>
      </w:r>
      <w:bookmarkEnd w:id="13"/>
    </w:p>
    <w:p w:rsidR="001930CD" w:rsidRDefault="00596800">
      <w:pPr>
        <w:spacing w:after="0" w:line="480" w:lineRule="auto"/>
        <w:ind w:left="720" w:hanging="720"/>
        <w:rPr>
          <w:rFonts w:ascii="Arial" w:hAnsi="Arial" w:cs="Arial"/>
          <w:noProof/>
          <w:sz w:val="24"/>
          <w:szCs w:val="24"/>
        </w:rPr>
      </w:pPr>
      <w:bookmarkStart w:id="14" w:name="_ENREF_6"/>
      <w:r w:rsidRPr="00596800">
        <w:rPr>
          <w:rFonts w:ascii="Arial" w:hAnsi="Arial" w:cs="Arial"/>
          <w:noProof/>
          <w:sz w:val="24"/>
          <w:szCs w:val="24"/>
        </w:rPr>
        <w:t>D</w:t>
      </w:r>
      <w:r w:rsidRPr="00596800">
        <w:rPr>
          <w:rFonts w:ascii="Arial" w:hAnsi="Arial" w:cs="Arial"/>
          <w:smallCaps/>
          <w:noProof/>
          <w:sz w:val="24"/>
          <w:szCs w:val="24"/>
        </w:rPr>
        <w:t xml:space="preserve">efossez, </w:t>
      </w:r>
      <w:r w:rsidRPr="00596800">
        <w:rPr>
          <w:rFonts w:ascii="Arial" w:hAnsi="Arial" w:cs="Arial"/>
          <w:noProof/>
          <w:sz w:val="24"/>
          <w:szCs w:val="24"/>
        </w:rPr>
        <w:t>P. A., P. U. P</w:t>
      </w:r>
      <w:r w:rsidRPr="00596800">
        <w:rPr>
          <w:rFonts w:ascii="Arial" w:hAnsi="Arial" w:cs="Arial"/>
          <w:smallCaps/>
          <w:noProof/>
          <w:sz w:val="24"/>
          <w:szCs w:val="24"/>
        </w:rPr>
        <w:t>ark</w:t>
      </w:r>
      <w:r w:rsidRPr="00596800">
        <w:rPr>
          <w:rFonts w:ascii="Arial" w:hAnsi="Arial" w:cs="Arial"/>
          <w:noProof/>
          <w:sz w:val="24"/>
          <w:szCs w:val="24"/>
        </w:rPr>
        <w:t xml:space="preserve"> and L. G</w:t>
      </w:r>
      <w:r w:rsidRPr="00596800">
        <w:rPr>
          <w:rFonts w:ascii="Arial" w:hAnsi="Arial" w:cs="Arial"/>
          <w:smallCaps/>
          <w:noProof/>
          <w:sz w:val="24"/>
          <w:szCs w:val="24"/>
        </w:rPr>
        <w:t>uarente</w:t>
      </w:r>
      <w:r w:rsidRPr="00596800">
        <w:rPr>
          <w:rFonts w:ascii="Arial" w:hAnsi="Arial" w:cs="Arial"/>
          <w:noProof/>
          <w:sz w:val="24"/>
          <w:szCs w:val="24"/>
        </w:rPr>
        <w:t xml:space="preserve">, 1998 Vicious circles: a mechanism for yeast aging. Curr Opin Microbiol </w:t>
      </w:r>
      <w:r w:rsidRPr="00596800">
        <w:rPr>
          <w:rFonts w:ascii="Arial" w:hAnsi="Arial" w:cs="Arial"/>
          <w:b/>
          <w:noProof/>
          <w:sz w:val="24"/>
          <w:szCs w:val="24"/>
        </w:rPr>
        <w:t>1:</w:t>
      </w:r>
      <w:r w:rsidRPr="00596800">
        <w:rPr>
          <w:rFonts w:ascii="Arial" w:hAnsi="Arial" w:cs="Arial"/>
          <w:noProof/>
          <w:sz w:val="24"/>
          <w:szCs w:val="24"/>
        </w:rPr>
        <w:t xml:space="preserve"> 707-711.</w:t>
      </w:r>
      <w:bookmarkEnd w:id="14"/>
    </w:p>
    <w:p w:rsidR="001930CD" w:rsidRDefault="00596800">
      <w:pPr>
        <w:spacing w:after="0" w:line="480" w:lineRule="auto"/>
        <w:ind w:left="720" w:hanging="720"/>
        <w:rPr>
          <w:rFonts w:ascii="Arial" w:hAnsi="Arial" w:cs="Arial"/>
          <w:noProof/>
          <w:sz w:val="24"/>
          <w:szCs w:val="24"/>
        </w:rPr>
      </w:pPr>
      <w:bookmarkStart w:id="15" w:name="_ENREF_7"/>
      <w:r w:rsidRPr="00596800">
        <w:rPr>
          <w:rFonts w:ascii="Arial" w:hAnsi="Arial" w:cs="Arial"/>
          <w:noProof/>
          <w:sz w:val="24"/>
          <w:szCs w:val="24"/>
        </w:rPr>
        <w:t>F</w:t>
      </w:r>
      <w:r w:rsidRPr="00596800">
        <w:rPr>
          <w:rFonts w:ascii="Arial" w:hAnsi="Arial" w:cs="Arial"/>
          <w:smallCaps/>
          <w:noProof/>
          <w:sz w:val="24"/>
          <w:szCs w:val="24"/>
        </w:rPr>
        <w:t xml:space="preserve">arrer, </w:t>
      </w:r>
      <w:r w:rsidRPr="00596800">
        <w:rPr>
          <w:rFonts w:ascii="Arial" w:hAnsi="Arial" w:cs="Arial"/>
          <w:noProof/>
          <w:sz w:val="24"/>
          <w:szCs w:val="24"/>
        </w:rPr>
        <w:t>L. A., P. M. C</w:t>
      </w:r>
      <w:r w:rsidRPr="00596800">
        <w:rPr>
          <w:rFonts w:ascii="Arial" w:hAnsi="Arial" w:cs="Arial"/>
          <w:smallCaps/>
          <w:noProof/>
          <w:sz w:val="24"/>
          <w:szCs w:val="24"/>
        </w:rPr>
        <w:t>onneally</w:t>
      </w:r>
      <w:r w:rsidRPr="00596800">
        <w:rPr>
          <w:rFonts w:ascii="Arial" w:hAnsi="Arial" w:cs="Arial"/>
          <w:noProof/>
          <w:sz w:val="24"/>
          <w:szCs w:val="24"/>
        </w:rPr>
        <w:t xml:space="preserve"> and P. L. Y</w:t>
      </w:r>
      <w:r w:rsidRPr="00596800">
        <w:rPr>
          <w:rFonts w:ascii="Arial" w:hAnsi="Arial" w:cs="Arial"/>
          <w:smallCaps/>
          <w:noProof/>
          <w:sz w:val="24"/>
          <w:szCs w:val="24"/>
        </w:rPr>
        <w:t>u</w:t>
      </w:r>
      <w:r w:rsidRPr="00596800">
        <w:rPr>
          <w:rFonts w:ascii="Arial" w:hAnsi="Arial" w:cs="Arial"/>
          <w:noProof/>
          <w:sz w:val="24"/>
          <w:szCs w:val="24"/>
        </w:rPr>
        <w:t xml:space="preserve">, 1984 The natural history of Huntington disease: possible role of "aging genes". Am J Med Genet </w:t>
      </w:r>
      <w:r w:rsidRPr="00596800">
        <w:rPr>
          <w:rFonts w:ascii="Arial" w:hAnsi="Arial" w:cs="Arial"/>
          <w:b/>
          <w:noProof/>
          <w:sz w:val="24"/>
          <w:szCs w:val="24"/>
        </w:rPr>
        <w:t>18:</w:t>
      </w:r>
      <w:r w:rsidRPr="00596800">
        <w:rPr>
          <w:rFonts w:ascii="Arial" w:hAnsi="Arial" w:cs="Arial"/>
          <w:noProof/>
          <w:sz w:val="24"/>
          <w:szCs w:val="24"/>
        </w:rPr>
        <w:t xml:space="preserve"> 115-123.</w:t>
      </w:r>
      <w:bookmarkEnd w:id="15"/>
    </w:p>
    <w:p w:rsidR="001930CD" w:rsidRDefault="00596800">
      <w:pPr>
        <w:spacing w:after="0" w:line="480" w:lineRule="auto"/>
        <w:ind w:left="720" w:hanging="720"/>
        <w:rPr>
          <w:rFonts w:ascii="Arial" w:hAnsi="Arial" w:cs="Arial"/>
          <w:noProof/>
          <w:sz w:val="24"/>
          <w:szCs w:val="24"/>
        </w:rPr>
      </w:pPr>
      <w:bookmarkStart w:id="16" w:name="_ENREF_8"/>
      <w:r w:rsidRPr="00596800">
        <w:rPr>
          <w:rFonts w:ascii="Arial" w:hAnsi="Arial" w:cs="Arial"/>
          <w:noProof/>
          <w:sz w:val="24"/>
          <w:szCs w:val="24"/>
        </w:rPr>
        <w:t>G</w:t>
      </w:r>
      <w:r w:rsidRPr="00596800">
        <w:rPr>
          <w:rFonts w:ascii="Arial" w:hAnsi="Arial" w:cs="Arial"/>
          <w:smallCaps/>
          <w:noProof/>
          <w:sz w:val="24"/>
          <w:szCs w:val="24"/>
        </w:rPr>
        <w:t xml:space="preserve">ompertz, </w:t>
      </w:r>
      <w:r w:rsidRPr="00596800">
        <w:rPr>
          <w:rFonts w:ascii="Arial" w:hAnsi="Arial" w:cs="Arial"/>
          <w:noProof/>
          <w:sz w:val="24"/>
          <w:szCs w:val="24"/>
        </w:rPr>
        <w:t xml:space="preserve">B., 1825 On the Nature of the Function Expressive of the Law of Human Mortality, and on a New Mode of Determining the Value of Life Contingencies. Philosophical Transactions of the Royal Society of London </w:t>
      </w:r>
      <w:r w:rsidRPr="00596800">
        <w:rPr>
          <w:rFonts w:ascii="Arial" w:hAnsi="Arial" w:cs="Arial"/>
          <w:b/>
          <w:noProof/>
          <w:sz w:val="24"/>
          <w:szCs w:val="24"/>
        </w:rPr>
        <w:t>115:</w:t>
      </w:r>
      <w:r w:rsidRPr="00596800">
        <w:rPr>
          <w:rFonts w:ascii="Arial" w:hAnsi="Arial" w:cs="Arial"/>
          <w:noProof/>
          <w:sz w:val="24"/>
          <w:szCs w:val="24"/>
        </w:rPr>
        <w:t xml:space="preserve"> 513-585.</w:t>
      </w:r>
      <w:bookmarkEnd w:id="16"/>
    </w:p>
    <w:p w:rsidR="001930CD" w:rsidRDefault="00596800">
      <w:pPr>
        <w:spacing w:after="0" w:line="480" w:lineRule="auto"/>
        <w:ind w:left="720" w:hanging="720"/>
        <w:rPr>
          <w:rFonts w:ascii="Arial" w:hAnsi="Arial" w:cs="Arial"/>
          <w:noProof/>
          <w:sz w:val="24"/>
          <w:szCs w:val="24"/>
        </w:rPr>
      </w:pPr>
      <w:bookmarkStart w:id="17" w:name="_ENREF_9"/>
      <w:r w:rsidRPr="00596800">
        <w:rPr>
          <w:rFonts w:ascii="Arial" w:hAnsi="Arial" w:cs="Arial"/>
          <w:noProof/>
          <w:sz w:val="24"/>
          <w:szCs w:val="24"/>
        </w:rPr>
        <w:t>G</w:t>
      </w:r>
      <w:r w:rsidRPr="00596800">
        <w:rPr>
          <w:rFonts w:ascii="Arial" w:hAnsi="Arial" w:cs="Arial"/>
          <w:smallCaps/>
          <w:noProof/>
          <w:sz w:val="24"/>
          <w:szCs w:val="24"/>
        </w:rPr>
        <w:t xml:space="preserve">ravel, </w:t>
      </w:r>
      <w:r w:rsidRPr="00596800">
        <w:rPr>
          <w:rFonts w:ascii="Arial" w:hAnsi="Arial" w:cs="Arial"/>
          <w:noProof/>
          <w:sz w:val="24"/>
          <w:szCs w:val="24"/>
        </w:rPr>
        <w:t>S., and S. P. J</w:t>
      </w:r>
      <w:r w:rsidRPr="00596800">
        <w:rPr>
          <w:rFonts w:ascii="Arial" w:hAnsi="Arial" w:cs="Arial"/>
          <w:smallCaps/>
          <w:noProof/>
          <w:sz w:val="24"/>
          <w:szCs w:val="24"/>
        </w:rPr>
        <w:t>ackson</w:t>
      </w:r>
      <w:r w:rsidRPr="00596800">
        <w:rPr>
          <w:rFonts w:ascii="Arial" w:hAnsi="Arial" w:cs="Arial"/>
          <w:noProof/>
          <w:sz w:val="24"/>
          <w:szCs w:val="24"/>
        </w:rPr>
        <w:t xml:space="preserve">, 2003 Increased genome instability in aging yeast. Cell </w:t>
      </w:r>
      <w:r w:rsidRPr="00596800">
        <w:rPr>
          <w:rFonts w:ascii="Arial" w:hAnsi="Arial" w:cs="Arial"/>
          <w:b/>
          <w:noProof/>
          <w:sz w:val="24"/>
          <w:szCs w:val="24"/>
        </w:rPr>
        <w:t>115:</w:t>
      </w:r>
      <w:r w:rsidRPr="00596800">
        <w:rPr>
          <w:rFonts w:ascii="Arial" w:hAnsi="Arial" w:cs="Arial"/>
          <w:noProof/>
          <w:sz w:val="24"/>
          <w:szCs w:val="24"/>
        </w:rPr>
        <w:t xml:space="preserve"> 1-2.</w:t>
      </w:r>
      <w:bookmarkEnd w:id="17"/>
    </w:p>
    <w:p w:rsidR="001930CD" w:rsidRDefault="00596800">
      <w:pPr>
        <w:spacing w:after="0" w:line="480" w:lineRule="auto"/>
        <w:ind w:left="720" w:hanging="720"/>
        <w:rPr>
          <w:rFonts w:ascii="Arial" w:hAnsi="Arial" w:cs="Arial"/>
          <w:noProof/>
          <w:sz w:val="24"/>
          <w:szCs w:val="24"/>
        </w:rPr>
      </w:pPr>
      <w:bookmarkStart w:id="18" w:name="_ENREF_10"/>
      <w:r w:rsidRPr="00596800">
        <w:rPr>
          <w:rFonts w:ascii="Arial" w:hAnsi="Arial" w:cs="Arial"/>
          <w:noProof/>
          <w:sz w:val="24"/>
          <w:szCs w:val="24"/>
        </w:rPr>
        <w:t>H</w:t>
      </w:r>
      <w:r w:rsidRPr="00596800">
        <w:rPr>
          <w:rFonts w:ascii="Arial" w:hAnsi="Arial" w:cs="Arial"/>
          <w:smallCaps/>
          <w:noProof/>
          <w:sz w:val="24"/>
          <w:szCs w:val="24"/>
        </w:rPr>
        <w:t xml:space="preserve">arman, </w:t>
      </w:r>
      <w:r w:rsidRPr="00596800">
        <w:rPr>
          <w:rFonts w:ascii="Arial" w:hAnsi="Arial" w:cs="Arial"/>
          <w:noProof/>
          <w:sz w:val="24"/>
          <w:szCs w:val="24"/>
        </w:rPr>
        <w:t xml:space="preserve">D., 1956 Aging: a theory based on free radical and radiation chemistry. J Gerontol </w:t>
      </w:r>
      <w:r w:rsidRPr="00596800">
        <w:rPr>
          <w:rFonts w:ascii="Arial" w:hAnsi="Arial" w:cs="Arial"/>
          <w:b/>
          <w:noProof/>
          <w:sz w:val="24"/>
          <w:szCs w:val="24"/>
        </w:rPr>
        <w:t>11:</w:t>
      </w:r>
      <w:r w:rsidRPr="00596800">
        <w:rPr>
          <w:rFonts w:ascii="Arial" w:hAnsi="Arial" w:cs="Arial"/>
          <w:noProof/>
          <w:sz w:val="24"/>
          <w:szCs w:val="24"/>
        </w:rPr>
        <w:t xml:space="preserve"> 298-300.</w:t>
      </w:r>
      <w:bookmarkEnd w:id="18"/>
    </w:p>
    <w:p w:rsidR="001930CD" w:rsidRDefault="00596800">
      <w:pPr>
        <w:spacing w:after="0" w:line="480" w:lineRule="auto"/>
        <w:ind w:left="720" w:hanging="720"/>
        <w:rPr>
          <w:rFonts w:ascii="Arial" w:hAnsi="Arial" w:cs="Arial"/>
          <w:noProof/>
          <w:sz w:val="24"/>
          <w:szCs w:val="24"/>
        </w:rPr>
      </w:pPr>
      <w:bookmarkStart w:id="19" w:name="_ENREF_11"/>
      <w:r w:rsidRPr="00596800">
        <w:rPr>
          <w:rFonts w:ascii="Arial" w:hAnsi="Arial" w:cs="Arial"/>
          <w:noProof/>
          <w:sz w:val="24"/>
          <w:szCs w:val="24"/>
        </w:rPr>
        <w:t>H</w:t>
      </w:r>
      <w:r w:rsidRPr="00596800">
        <w:rPr>
          <w:rFonts w:ascii="Arial" w:hAnsi="Arial" w:cs="Arial"/>
          <w:smallCaps/>
          <w:noProof/>
          <w:sz w:val="24"/>
          <w:szCs w:val="24"/>
        </w:rPr>
        <w:t xml:space="preserve">arrison, </w:t>
      </w:r>
      <w:r w:rsidRPr="00596800">
        <w:rPr>
          <w:rFonts w:ascii="Arial" w:hAnsi="Arial" w:cs="Arial"/>
          <w:noProof/>
          <w:sz w:val="24"/>
          <w:szCs w:val="24"/>
        </w:rPr>
        <w:t>D. E., and J. R. A</w:t>
      </w:r>
      <w:r w:rsidRPr="00596800">
        <w:rPr>
          <w:rFonts w:ascii="Arial" w:hAnsi="Arial" w:cs="Arial"/>
          <w:smallCaps/>
          <w:noProof/>
          <w:sz w:val="24"/>
          <w:szCs w:val="24"/>
        </w:rPr>
        <w:t>rcher</w:t>
      </w:r>
      <w:r w:rsidRPr="00596800">
        <w:rPr>
          <w:rFonts w:ascii="Arial" w:hAnsi="Arial" w:cs="Arial"/>
          <w:noProof/>
          <w:sz w:val="24"/>
          <w:szCs w:val="24"/>
        </w:rPr>
        <w:t xml:space="preserve">, 1989 Natural selection for extended longevity from food restriction. Growth Dev Aging </w:t>
      </w:r>
      <w:r w:rsidRPr="00596800">
        <w:rPr>
          <w:rFonts w:ascii="Arial" w:hAnsi="Arial" w:cs="Arial"/>
          <w:b/>
          <w:noProof/>
          <w:sz w:val="24"/>
          <w:szCs w:val="24"/>
        </w:rPr>
        <w:t>53:</w:t>
      </w:r>
      <w:r w:rsidRPr="00596800">
        <w:rPr>
          <w:rFonts w:ascii="Arial" w:hAnsi="Arial" w:cs="Arial"/>
          <w:noProof/>
          <w:sz w:val="24"/>
          <w:szCs w:val="24"/>
        </w:rPr>
        <w:t xml:space="preserve"> 3.</w:t>
      </w:r>
      <w:bookmarkEnd w:id="19"/>
    </w:p>
    <w:p w:rsidR="001930CD" w:rsidRDefault="00596800">
      <w:pPr>
        <w:spacing w:after="0" w:line="480" w:lineRule="auto"/>
        <w:ind w:left="720" w:hanging="720"/>
        <w:rPr>
          <w:rFonts w:ascii="Arial" w:hAnsi="Arial" w:cs="Arial"/>
          <w:noProof/>
          <w:sz w:val="24"/>
          <w:szCs w:val="24"/>
        </w:rPr>
      </w:pPr>
      <w:bookmarkStart w:id="20" w:name="_ENREF_12"/>
      <w:r w:rsidRPr="00596800">
        <w:rPr>
          <w:rFonts w:ascii="Arial" w:hAnsi="Arial" w:cs="Arial"/>
          <w:noProof/>
          <w:sz w:val="24"/>
          <w:szCs w:val="24"/>
        </w:rPr>
        <w:t>H</w:t>
      </w:r>
      <w:r w:rsidRPr="00596800">
        <w:rPr>
          <w:rFonts w:ascii="Arial" w:hAnsi="Arial" w:cs="Arial"/>
          <w:smallCaps/>
          <w:noProof/>
          <w:sz w:val="24"/>
          <w:szCs w:val="24"/>
        </w:rPr>
        <w:t xml:space="preserve">iraoka, </w:t>
      </w:r>
      <w:r w:rsidRPr="00596800">
        <w:rPr>
          <w:rFonts w:ascii="Arial" w:hAnsi="Arial" w:cs="Arial"/>
          <w:noProof/>
          <w:sz w:val="24"/>
          <w:szCs w:val="24"/>
        </w:rPr>
        <w:t>M., K. W</w:t>
      </w:r>
      <w:r w:rsidRPr="00596800">
        <w:rPr>
          <w:rFonts w:ascii="Arial" w:hAnsi="Arial" w:cs="Arial"/>
          <w:smallCaps/>
          <w:noProof/>
          <w:sz w:val="24"/>
          <w:szCs w:val="24"/>
        </w:rPr>
        <w:t>atanabe</w:t>
      </w:r>
      <w:r w:rsidRPr="00596800">
        <w:rPr>
          <w:rFonts w:ascii="Arial" w:hAnsi="Arial" w:cs="Arial"/>
          <w:noProof/>
          <w:sz w:val="24"/>
          <w:szCs w:val="24"/>
        </w:rPr>
        <w:t>, K. U</w:t>
      </w:r>
      <w:r w:rsidRPr="00596800">
        <w:rPr>
          <w:rFonts w:ascii="Arial" w:hAnsi="Arial" w:cs="Arial"/>
          <w:smallCaps/>
          <w:noProof/>
          <w:sz w:val="24"/>
          <w:szCs w:val="24"/>
        </w:rPr>
        <w:t>mezu</w:t>
      </w:r>
      <w:r w:rsidRPr="00596800">
        <w:rPr>
          <w:rFonts w:ascii="Arial" w:hAnsi="Arial" w:cs="Arial"/>
          <w:noProof/>
          <w:sz w:val="24"/>
          <w:szCs w:val="24"/>
        </w:rPr>
        <w:t xml:space="preserve"> and H. M</w:t>
      </w:r>
      <w:r w:rsidRPr="00596800">
        <w:rPr>
          <w:rFonts w:ascii="Arial" w:hAnsi="Arial" w:cs="Arial"/>
          <w:smallCaps/>
          <w:noProof/>
          <w:sz w:val="24"/>
          <w:szCs w:val="24"/>
        </w:rPr>
        <w:t>aki</w:t>
      </w:r>
      <w:r w:rsidRPr="00596800">
        <w:rPr>
          <w:rFonts w:ascii="Arial" w:hAnsi="Arial" w:cs="Arial"/>
          <w:noProof/>
          <w:sz w:val="24"/>
          <w:szCs w:val="24"/>
        </w:rPr>
        <w:t xml:space="preserve">, 2000 Spontaneous loss of heterozygosity in diploid Saccharomyces cerevisiae cells. Genetics </w:t>
      </w:r>
      <w:r w:rsidRPr="00596800">
        <w:rPr>
          <w:rFonts w:ascii="Arial" w:hAnsi="Arial" w:cs="Arial"/>
          <w:b/>
          <w:noProof/>
          <w:sz w:val="24"/>
          <w:szCs w:val="24"/>
        </w:rPr>
        <w:t>156:</w:t>
      </w:r>
      <w:r w:rsidRPr="00596800">
        <w:rPr>
          <w:rFonts w:ascii="Arial" w:hAnsi="Arial" w:cs="Arial"/>
          <w:noProof/>
          <w:sz w:val="24"/>
          <w:szCs w:val="24"/>
        </w:rPr>
        <w:t xml:space="preserve"> 1531-1548.</w:t>
      </w:r>
      <w:bookmarkStart w:id="21" w:name="_ENREF_13"/>
      <w:bookmarkEnd w:id="20"/>
    </w:p>
    <w:p w:rsidR="001930CD" w:rsidRDefault="00596800">
      <w:pPr>
        <w:spacing w:after="0" w:line="480" w:lineRule="auto"/>
        <w:ind w:left="720" w:hanging="720"/>
        <w:rPr>
          <w:rFonts w:ascii="Arial" w:hAnsi="Arial" w:cs="Arial"/>
          <w:noProof/>
          <w:sz w:val="24"/>
          <w:szCs w:val="24"/>
        </w:rPr>
      </w:pPr>
      <w:r w:rsidRPr="00596800">
        <w:rPr>
          <w:rFonts w:ascii="Arial" w:hAnsi="Arial" w:cs="Arial"/>
          <w:noProof/>
          <w:sz w:val="24"/>
          <w:szCs w:val="24"/>
        </w:rPr>
        <w:t>H</w:t>
      </w:r>
      <w:r w:rsidRPr="00596800">
        <w:rPr>
          <w:rFonts w:ascii="Arial" w:hAnsi="Arial" w:cs="Arial"/>
          <w:smallCaps/>
          <w:noProof/>
          <w:sz w:val="24"/>
          <w:szCs w:val="24"/>
        </w:rPr>
        <w:t xml:space="preserve">olliday, </w:t>
      </w:r>
      <w:r w:rsidRPr="00596800">
        <w:rPr>
          <w:rFonts w:ascii="Arial" w:hAnsi="Arial" w:cs="Arial"/>
          <w:noProof/>
          <w:sz w:val="24"/>
          <w:szCs w:val="24"/>
        </w:rPr>
        <w:t xml:space="preserve">R., 1989 Food, reproduction and longevity: is the extended lifespan of calorie-restricted animals an evolutionary adaptation? Bioessays </w:t>
      </w:r>
      <w:r w:rsidRPr="00596800">
        <w:rPr>
          <w:rFonts w:ascii="Arial" w:hAnsi="Arial" w:cs="Arial"/>
          <w:b/>
          <w:noProof/>
          <w:sz w:val="24"/>
          <w:szCs w:val="24"/>
        </w:rPr>
        <w:t>10:</w:t>
      </w:r>
      <w:r w:rsidRPr="00596800">
        <w:rPr>
          <w:rFonts w:ascii="Arial" w:hAnsi="Arial" w:cs="Arial"/>
          <w:noProof/>
          <w:sz w:val="24"/>
          <w:szCs w:val="24"/>
        </w:rPr>
        <w:t xml:space="preserve"> 125-127.</w:t>
      </w:r>
      <w:bookmarkEnd w:id="21"/>
    </w:p>
    <w:p w:rsidR="001930CD" w:rsidRDefault="00596800">
      <w:pPr>
        <w:spacing w:after="0" w:line="480" w:lineRule="auto"/>
        <w:ind w:left="720" w:hanging="720"/>
        <w:rPr>
          <w:rFonts w:ascii="Arial" w:hAnsi="Arial" w:cs="Arial"/>
          <w:noProof/>
          <w:sz w:val="24"/>
          <w:szCs w:val="24"/>
        </w:rPr>
      </w:pPr>
      <w:bookmarkStart w:id="22" w:name="_ENREF_14"/>
      <w:r w:rsidRPr="00596800">
        <w:rPr>
          <w:rFonts w:ascii="Arial" w:hAnsi="Arial" w:cs="Arial"/>
          <w:noProof/>
          <w:sz w:val="24"/>
          <w:szCs w:val="24"/>
        </w:rPr>
        <w:t>K</w:t>
      </w:r>
      <w:r w:rsidRPr="00596800">
        <w:rPr>
          <w:rFonts w:ascii="Arial" w:hAnsi="Arial" w:cs="Arial"/>
          <w:smallCaps/>
          <w:noProof/>
          <w:sz w:val="24"/>
          <w:szCs w:val="24"/>
        </w:rPr>
        <w:t xml:space="preserve">irkwood, </w:t>
      </w:r>
      <w:r w:rsidRPr="00596800">
        <w:rPr>
          <w:rFonts w:ascii="Arial" w:hAnsi="Arial" w:cs="Arial"/>
          <w:noProof/>
          <w:sz w:val="24"/>
          <w:szCs w:val="24"/>
        </w:rPr>
        <w:t xml:space="preserve">T. B., 1977 Evolution of ageing. Nature </w:t>
      </w:r>
      <w:r w:rsidRPr="00596800">
        <w:rPr>
          <w:rFonts w:ascii="Arial" w:hAnsi="Arial" w:cs="Arial"/>
          <w:b/>
          <w:noProof/>
          <w:sz w:val="24"/>
          <w:szCs w:val="24"/>
        </w:rPr>
        <w:t>270:</w:t>
      </w:r>
      <w:r w:rsidRPr="00596800">
        <w:rPr>
          <w:rFonts w:ascii="Arial" w:hAnsi="Arial" w:cs="Arial"/>
          <w:noProof/>
          <w:sz w:val="24"/>
          <w:szCs w:val="24"/>
        </w:rPr>
        <w:t xml:space="preserve"> 301-304.</w:t>
      </w:r>
      <w:bookmarkEnd w:id="22"/>
    </w:p>
    <w:p w:rsidR="001930CD" w:rsidRDefault="00596800">
      <w:pPr>
        <w:spacing w:after="0" w:line="480" w:lineRule="auto"/>
        <w:ind w:left="720" w:hanging="720"/>
        <w:rPr>
          <w:rFonts w:ascii="Arial" w:hAnsi="Arial" w:cs="Arial"/>
          <w:noProof/>
          <w:sz w:val="24"/>
          <w:szCs w:val="24"/>
        </w:rPr>
      </w:pPr>
      <w:bookmarkStart w:id="23" w:name="_ENREF_15"/>
      <w:r w:rsidRPr="00596800">
        <w:rPr>
          <w:rFonts w:ascii="Arial" w:hAnsi="Arial" w:cs="Arial"/>
          <w:noProof/>
          <w:sz w:val="24"/>
          <w:szCs w:val="24"/>
        </w:rPr>
        <w:t>K</w:t>
      </w:r>
      <w:r w:rsidRPr="00596800">
        <w:rPr>
          <w:rFonts w:ascii="Arial" w:hAnsi="Arial" w:cs="Arial"/>
          <w:smallCaps/>
          <w:noProof/>
          <w:sz w:val="24"/>
          <w:szCs w:val="24"/>
        </w:rPr>
        <w:t xml:space="preserve">oubova, </w:t>
      </w:r>
      <w:r w:rsidRPr="00596800">
        <w:rPr>
          <w:rFonts w:ascii="Arial" w:hAnsi="Arial" w:cs="Arial"/>
          <w:noProof/>
          <w:sz w:val="24"/>
          <w:szCs w:val="24"/>
        </w:rPr>
        <w:t>J., and L. G</w:t>
      </w:r>
      <w:r w:rsidRPr="00596800">
        <w:rPr>
          <w:rFonts w:ascii="Arial" w:hAnsi="Arial" w:cs="Arial"/>
          <w:smallCaps/>
          <w:noProof/>
          <w:sz w:val="24"/>
          <w:szCs w:val="24"/>
        </w:rPr>
        <w:t>uarente</w:t>
      </w:r>
      <w:r w:rsidRPr="00596800">
        <w:rPr>
          <w:rFonts w:ascii="Arial" w:hAnsi="Arial" w:cs="Arial"/>
          <w:noProof/>
          <w:sz w:val="24"/>
          <w:szCs w:val="24"/>
        </w:rPr>
        <w:t xml:space="preserve">, 2003 How does calorie restriction work? Genes Dev </w:t>
      </w:r>
      <w:r w:rsidRPr="00596800">
        <w:rPr>
          <w:rFonts w:ascii="Arial" w:hAnsi="Arial" w:cs="Arial"/>
          <w:b/>
          <w:noProof/>
          <w:sz w:val="24"/>
          <w:szCs w:val="24"/>
        </w:rPr>
        <w:t>17:</w:t>
      </w:r>
      <w:r w:rsidRPr="00596800">
        <w:rPr>
          <w:rFonts w:ascii="Arial" w:hAnsi="Arial" w:cs="Arial"/>
          <w:noProof/>
          <w:sz w:val="24"/>
          <w:szCs w:val="24"/>
        </w:rPr>
        <w:t xml:space="preserve"> 313-321.</w:t>
      </w:r>
      <w:bookmarkEnd w:id="23"/>
    </w:p>
    <w:p w:rsidR="001930CD" w:rsidRDefault="00596800">
      <w:pPr>
        <w:spacing w:after="0" w:line="480" w:lineRule="auto"/>
        <w:ind w:left="720" w:hanging="720"/>
        <w:rPr>
          <w:rFonts w:ascii="Arial" w:hAnsi="Arial" w:cs="Arial"/>
          <w:noProof/>
          <w:sz w:val="24"/>
          <w:szCs w:val="24"/>
        </w:rPr>
      </w:pPr>
      <w:bookmarkStart w:id="24" w:name="_ENREF_16"/>
      <w:r w:rsidRPr="00596800">
        <w:rPr>
          <w:rFonts w:ascii="Arial" w:hAnsi="Arial" w:cs="Arial"/>
          <w:noProof/>
          <w:sz w:val="24"/>
          <w:szCs w:val="24"/>
        </w:rPr>
        <w:t>L</w:t>
      </w:r>
      <w:r w:rsidRPr="00596800">
        <w:rPr>
          <w:rFonts w:ascii="Arial" w:hAnsi="Arial" w:cs="Arial"/>
          <w:smallCaps/>
          <w:noProof/>
          <w:sz w:val="24"/>
          <w:szCs w:val="24"/>
        </w:rPr>
        <w:t xml:space="preserve">in, </w:t>
      </w:r>
      <w:r w:rsidRPr="00596800">
        <w:rPr>
          <w:rFonts w:ascii="Arial" w:hAnsi="Arial" w:cs="Arial"/>
          <w:noProof/>
          <w:sz w:val="24"/>
          <w:szCs w:val="24"/>
        </w:rPr>
        <w:t>S. J., M. K</w:t>
      </w:r>
      <w:r w:rsidRPr="00596800">
        <w:rPr>
          <w:rFonts w:ascii="Arial" w:hAnsi="Arial" w:cs="Arial"/>
          <w:smallCaps/>
          <w:noProof/>
          <w:sz w:val="24"/>
          <w:szCs w:val="24"/>
        </w:rPr>
        <w:t>aeberlein</w:t>
      </w:r>
      <w:r w:rsidRPr="00596800">
        <w:rPr>
          <w:rFonts w:ascii="Arial" w:hAnsi="Arial" w:cs="Arial"/>
          <w:noProof/>
          <w:sz w:val="24"/>
          <w:szCs w:val="24"/>
        </w:rPr>
        <w:t>, A. A. A</w:t>
      </w:r>
      <w:r w:rsidRPr="00596800">
        <w:rPr>
          <w:rFonts w:ascii="Arial" w:hAnsi="Arial" w:cs="Arial"/>
          <w:smallCaps/>
          <w:noProof/>
          <w:sz w:val="24"/>
          <w:szCs w:val="24"/>
        </w:rPr>
        <w:t>ndalis</w:t>
      </w:r>
      <w:r w:rsidRPr="00596800">
        <w:rPr>
          <w:rFonts w:ascii="Arial" w:hAnsi="Arial" w:cs="Arial"/>
          <w:noProof/>
          <w:sz w:val="24"/>
          <w:szCs w:val="24"/>
        </w:rPr>
        <w:t>, L. A. S</w:t>
      </w:r>
      <w:r w:rsidRPr="00596800">
        <w:rPr>
          <w:rFonts w:ascii="Arial" w:hAnsi="Arial" w:cs="Arial"/>
          <w:smallCaps/>
          <w:noProof/>
          <w:sz w:val="24"/>
          <w:szCs w:val="24"/>
        </w:rPr>
        <w:t>turtz</w:t>
      </w:r>
      <w:r w:rsidRPr="00596800">
        <w:rPr>
          <w:rFonts w:ascii="Arial" w:hAnsi="Arial" w:cs="Arial"/>
          <w:noProof/>
          <w:sz w:val="24"/>
          <w:szCs w:val="24"/>
        </w:rPr>
        <w:t>, P. A. D</w:t>
      </w:r>
      <w:r w:rsidRPr="00596800">
        <w:rPr>
          <w:rFonts w:ascii="Arial" w:hAnsi="Arial" w:cs="Arial"/>
          <w:smallCaps/>
          <w:noProof/>
          <w:sz w:val="24"/>
          <w:szCs w:val="24"/>
        </w:rPr>
        <w:t>efossez</w:t>
      </w:r>
      <w:r w:rsidRPr="00596800">
        <w:rPr>
          <w:rFonts w:ascii="Arial" w:hAnsi="Arial" w:cs="Arial"/>
          <w:i/>
          <w:noProof/>
          <w:sz w:val="24"/>
          <w:szCs w:val="24"/>
        </w:rPr>
        <w:t xml:space="preserve"> et al.</w:t>
      </w:r>
      <w:r w:rsidRPr="00596800">
        <w:rPr>
          <w:rFonts w:ascii="Arial" w:hAnsi="Arial" w:cs="Arial"/>
          <w:noProof/>
          <w:sz w:val="24"/>
          <w:szCs w:val="24"/>
        </w:rPr>
        <w:t xml:space="preserve">, 2002 Calorie restriction extends Saccharomyces cerevisiae lifespan by increasing respiration. Nature </w:t>
      </w:r>
      <w:r w:rsidRPr="00596800">
        <w:rPr>
          <w:rFonts w:ascii="Arial" w:hAnsi="Arial" w:cs="Arial"/>
          <w:b/>
          <w:noProof/>
          <w:sz w:val="24"/>
          <w:szCs w:val="24"/>
        </w:rPr>
        <w:t>418:</w:t>
      </w:r>
      <w:r w:rsidRPr="00596800">
        <w:rPr>
          <w:rFonts w:ascii="Arial" w:hAnsi="Arial" w:cs="Arial"/>
          <w:noProof/>
          <w:sz w:val="24"/>
          <w:szCs w:val="24"/>
        </w:rPr>
        <w:t xml:space="preserve"> 344-348.</w:t>
      </w:r>
      <w:bookmarkEnd w:id="24"/>
    </w:p>
    <w:p w:rsidR="001930CD" w:rsidRDefault="00596800">
      <w:pPr>
        <w:spacing w:after="0" w:line="480" w:lineRule="auto"/>
        <w:ind w:left="720" w:hanging="720"/>
        <w:rPr>
          <w:rFonts w:ascii="Arial" w:hAnsi="Arial" w:cs="Arial"/>
          <w:noProof/>
          <w:sz w:val="24"/>
          <w:szCs w:val="24"/>
        </w:rPr>
      </w:pPr>
      <w:bookmarkStart w:id="25" w:name="_ENREF_17"/>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2003 An age-induced switch to a hyper-recombinational state. Science </w:t>
      </w:r>
      <w:r w:rsidRPr="00596800">
        <w:rPr>
          <w:rFonts w:ascii="Arial" w:hAnsi="Arial" w:cs="Arial"/>
          <w:b/>
          <w:noProof/>
          <w:sz w:val="24"/>
          <w:szCs w:val="24"/>
        </w:rPr>
        <w:t>301:</w:t>
      </w:r>
      <w:r w:rsidRPr="00596800">
        <w:rPr>
          <w:rFonts w:ascii="Arial" w:hAnsi="Arial" w:cs="Arial"/>
          <w:noProof/>
          <w:sz w:val="24"/>
          <w:szCs w:val="24"/>
        </w:rPr>
        <w:t xml:space="preserve"> 1908-1911.</w:t>
      </w:r>
      <w:bookmarkEnd w:id="25"/>
    </w:p>
    <w:p w:rsidR="001930CD" w:rsidRDefault="00596800">
      <w:pPr>
        <w:spacing w:after="0" w:line="480" w:lineRule="auto"/>
        <w:ind w:left="720" w:hanging="720"/>
        <w:rPr>
          <w:rFonts w:ascii="Arial" w:hAnsi="Arial" w:cs="Arial"/>
          <w:noProof/>
          <w:sz w:val="24"/>
          <w:szCs w:val="24"/>
        </w:rPr>
      </w:pPr>
      <w:bookmarkStart w:id="26" w:name="_ENREF_18"/>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2004 Aging and genetic instability in yeast. Curr Opin Microbiol </w:t>
      </w:r>
      <w:r w:rsidRPr="00596800">
        <w:rPr>
          <w:rFonts w:ascii="Arial" w:hAnsi="Arial" w:cs="Arial"/>
          <w:b/>
          <w:noProof/>
          <w:sz w:val="24"/>
          <w:szCs w:val="24"/>
        </w:rPr>
        <w:t>7:</w:t>
      </w:r>
      <w:r w:rsidRPr="00596800">
        <w:rPr>
          <w:rFonts w:ascii="Arial" w:hAnsi="Arial" w:cs="Arial"/>
          <w:noProof/>
          <w:sz w:val="24"/>
          <w:szCs w:val="24"/>
        </w:rPr>
        <w:t xml:space="preserve"> 673-679.</w:t>
      </w:r>
      <w:bookmarkEnd w:id="26"/>
    </w:p>
    <w:p w:rsidR="001930CD" w:rsidRDefault="00596800">
      <w:pPr>
        <w:spacing w:after="0" w:line="480" w:lineRule="auto"/>
        <w:ind w:left="720" w:hanging="720"/>
        <w:rPr>
          <w:rFonts w:ascii="Arial" w:hAnsi="Arial" w:cs="Arial"/>
          <w:noProof/>
          <w:sz w:val="24"/>
          <w:szCs w:val="24"/>
        </w:rPr>
      </w:pPr>
      <w:bookmarkStart w:id="27" w:name="_ENREF_19"/>
      <w:r w:rsidRPr="00596800">
        <w:rPr>
          <w:rFonts w:ascii="Arial" w:hAnsi="Arial" w:cs="Arial"/>
          <w:noProof/>
          <w:sz w:val="24"/>
          <w:szCs w:val="24"/>
        </w:rPr>
        <w:t>M</w:t>
      </w:r>
      <w:r w:rsidRPr="00596800">
        <w:rPr>
          <w:rFonts w:ascii="Arial" w:hAnsi="Arial" w:cs="Arial"/>
          <w:smallCaps/>
          <w:noProof/>
          <w:sz w:val="24"/>
          <w:szCs w:val="24"/>
        </w:rPr>
        <w:t xml:space="preserve">edvedik, </w:t>
      </w:r>
      <w:r w:rsidRPr="00596800">
        <w:rPr>
          <w:rFonts w:ascii="Arial" w:hAnsi="Arial" w:cs="Arial"/>
          <w:noProof/>
          <w:sz w:val="24"/>
          <w:szCs w:val="24"/>
        </w:rPr>
        <w:t>O., and D. A. S</w:t>
      </w:r>
      <w:r w:rsidRPr="00596800">
        <w:rPr>
          <w:rFonts w:ascii="Arial" w:hAnsi="Arial" w:cs="Arial"/>
          <w:smallCaps/>
          <w:noProof/>
          <w:sz w:val="24"/>
          <w:szCs w:val="24"/>
        </w:rPr>
        <w:t>inclair</w:t>
      </w:r>
      <w:r w:rsidRPr="00596800">
        <w:rPr>
          <w:rFonts w:ascii="Arial" w:hAnsi="Arial" w:cs="Arial"/>
          <w:noProof/>
          <w:sz w:val="24"/>
          <w:szCs w:val="24"/>
        </w:rPr>
        <w:t xml:space="preserve">, 2007 Caloric restriction and life span determination of yeast cells. Methods Mol Biol </w:t>
      </w:r>
      <w:r w:rsidRPr="00596800">
        <w:rPr>
          <w:rFonts w:ascii="Arial" w:hAnsi="Arial" w:cs="Arial"/>
          <w:b/>
          <w:noProof/>
          <w:sz w:val="24"/>
          <w:szCs w:val="24"/>
        </w:rPr>
        <w:t>371:</w:t>
      </w:r>
      <w:r w:rsidRPr="00596800">
        <w:rPr>
          <w:rFonts w:ascii="Arial" w:hAnsi="Arial" w:cs="Arial"/>
          <w:noProof/>
          <w:sz w:val="24"/>
          <w:szCs w:val="24"/>
        </w:rPr>
        <w:t xml:space="preserve"> 97-109.</w:t>
      </w:r>
      <w:bookmarkEnd w:id="27"/>
    </w:p>
    <w:p w:rsidR="001930CD" w:rsidRDefault="00596800">
      <w:pPr>
        <w:spacing w:after="0" w:line="480" w:lineRule="auto"/>
        <w:ind w:left="720" w:hanging="720"/>
        <w:rPr>
          <w:rFonts w:ascii="Arial" w:hAnsi="Arial" w:cs="Arial"/>
          <w:noProof/>
          <w:sz w:val="24"/>
          <w:szCs w:val="24"/>
        </w:rPr>
      </w:pPr>
      <w:bookmarkStart w:id="28" w:name="_ENREF_20"/>
      <w:r w:rsidRPr="00596800">
        <w:rPr>
          <w:rFonts w:ascii="Arial" w:hAnsi="Arial" w:cs="Arial"/>
          <w:noProof/>
          <w:sz w:val="24"/>
          <w:szCs w:val="24"/>
        </w:rPr>
        <w:t>M</w:t>
      </w:r>
      <w:r w:rsidRPr="00596800">
        <w:rPr>
          <w:rFonts w:ascii="Arial" w:hAnsi="Arial" w:cs="Arial"/>
          <w:smallCaps/>
          <w:noProof/>
          <w:sz w:val="24"/>
          <w:szCs w:val="24"/>
        </w:rPr>
        <w:t xml:space="preserve">esquita, </w:t>
      </w:r>
      <w:r w:rsidRPr="00596800">
        <w:rPr>
          <w:rFonts w:ascii="Arial" w:hAnsi="Arial" w:cs="Arial"/>
          <w:noProof/>
          <w:sz w:val="24"/>
          <w:szCs w:val="24"/>
        </w:rPr>
        <w:t>A., M. W</w:t>
      </w:r>
      <w:r w:rsidRPr="00596800">
        <w:rPr>
          <w:rFonts w:ascii="Arial" w:hAnsi="Arial" w:cs="Arial"/>
          <w:smallCaps/>
          <w:noProof/>
          <w:sz w:val="24"/>
          <w:szCs w:val="24"/>
        </w:rPr>
        <w:t>einberger</w:t>
      </w:r>
      <w:r w:rsidRPr="00596800">
        <w:rPr>
          <w:rFonts w:ascii="Arial" w:hAnsi="Arial" w:cs="Arial"/>
          <w:noProof/>
          <w:sz w:val="24"/>
          <w:szCs w:val="24"/>
        </w:rPr>
        <w:t>, A. S</w:t>
      </w:r>
      <w:r w:rsidRPr="00596800">
        <w:rPr>
          <w:rFonts w:ascii="Arial" w:hAnsi="Arial" w:cs="Arial"/>
          <w:smallCaps/>
          <w:noProof/>
          <w:sz w:val="24"/>
          <w:szCs w:val="24"/>
        </w:rPr>
        <w:t>ilva</w:t>
      </w:r>
      <w:r w:rsidRPr="00596800">
        <w:rPr>
          <w:rFonts w:ascii="Arial" w:hAnsi="Arial" w:cs="Arial"/>
          <w:noProof/>
          <w:sz w:val="24"/>
          <w:szCs w:val="24"/>
        </w:rPr>
        <w:t>, B. S</w:t>
      </w:r>
      <w:r w:rsidRPr="00596800">
        <w:rPr>
          <w:rFonts w:ascii="Arial" w:hAnsi="Arial" w:cs="Arial"/>
          <w:smallCaps/>
          <w:noProof/>
          <w:sz w:val="24"/>
          <w:szCs w:val="24"/>
        </w:rPr>
        <w:t>ampaio-</w:t>
      </w:r>
      <w:r w:rsidRPr="00596800">
        <w:rPr>
          <w:rFonts w:ascii="Arial" w:hAnsi="Arial" w:cs="Arial"/>
          <w:noProof/>
          <w:sz w:val="24"/>
          <w:szCs w:val="24"/>
        </w:rPr>
        <w:t>M</w:t>
      </w:r>
      <w:r w:rsidRPr="00596800">
        <w:rPr>
          <w:rFonts w:ascii="Arial" w:hAnsi="Arial" w:cs="Arial"/>
          <w:smallCaps/>
          <w:noProof/>
          <w:sz w:val="24"/>
          <w:szCs w:val="24"/>
        </w:rPr>
        <w:t>arques</w:t>
      </w:r>
      <w:r w:rsidRPr="00596800">
        <w:rPr>
          <w:rFonts w:ascii="Arial" w:hAnsi="Arial" w:cs="Arial"/>
          <w:noProof/>
          <w:sz w:val="24"/>
          <w:szCs w:val="24"/>
        </w:rPr>
        <w:t>, B. A</w:t>
      </w:r>
      <w:r w:rsidRPr="00596800">
        <w:rPr>
          <w:rFonts w:ascii="Arial" w:hAnsi="Arial" w:cs="Arial"/>
          <w:smallCaps/>
          <w:noProof/>
          <w:sz w:val="24"/>
          <w:szCs w:val="24"/>
        </w:rPr>
        <w:t>lmeida</w:t>
      </w:r>
      <w:r w:rsidRPr="00596800">
        <w:rPr>
          <w:rFonts w:ascii="Arial" w:hAnsi="Arial" w:cs="Arial"/>
          <w:i/>
          <w:noProof/>
          <w:sz w:val="24"/>
          <w:szCs w:val="24"/>
        </w:rPr>
        <w:t xml:space="preserve"> et al.</w:t>
      </w:r>
      <w:r w:rsidRPr="00596800">
        <w:rPr>
          <w:rFonts w:ascii="Arial" w:hAnsi="Arial" w:cs="Arial"/>
          <w:noProof/>
          <w:sz w:val="24"/>
          <w:szCs w:val="24"/>
        </w:rPr>
        <w:t xml:space="preserve">, 2010 Caloric restriction or catalase inactivation extends yeast chronological lifespan by inducing H2O2 and superoxide dismutase activity. Proc Natl Acad Sci U S A </w:t>
      </w:r>
      <w:r w:rsidRPr="00596800">
        <w:rPr>
          <w:rFonts w:ascii="Arial" w:hAnsi="Arial" w:cs="Arial"/>
          <w:b/>
          <w:noProof/>
          <w:sz w:val="24"/>
          <w:szCs w:val="24"/>
        </w:rPr>
        <w:t>107:</w:t>
      </w:r>
      <w:r w:rsidRPr="00596800">
        <w:rPr>
          <w:rFonts w:ascii="Arial" w:hAnsi="Arial" w:cs="Arial"/>
          <w:noProof/>
          <w:sz w:val="24"/>
          <w:szCs w:val="24"/>
        </w:rPr>
        <w:t xml:space="preserve"> 15123-15128.</w:t>
      </w:r>
      <w:bookmarkEnd w:id="28"/>
    </w:p>
    <w:p w:rsidR="001930CD" w:rsidRDefault="00596800">
      <w:pPr>
        <w:spacing w:after="0" w:line="480" w:lineRule="auto"/>
        <w:ind w:left="720" w:hanging="720"/>
        <w:rPr>
          <w:rFonts w:ascii="Arial" w:hAnsi="Arial" w:cs="Arial"/>
          <w:noProof/>
          <w:sz w:val="24"/>
          <w:szCs w:val="24"/>
        </w:rPr>
      </w:pPr>
      <w:bookmarkStart w:id="29" w:name="_ENREF_21"/>
      <w:r w:rsidRPr="00596800">
        <w:rPr>
          <w:rFonts w:ascii="Arial" w:hAnsi="Arial" w:cs="Arial"/>
          <w:noProof/>
          <w:sz w:val="24"/>
          <w:szCs w:val="24"/>
        </w:rPr>
        <w:t>M</w:t>
      </w:r>
      <w:r w:rsidRPr="00596800">
        <w:rPr>
          <w:rFonts w:ascii="Arial" w:hAnsi="Arial" w:cs="Arial"/>
          <w:smallCaps/>
          <w:noProof/>
          <w:sz w:val="24"/>
          <w:szCs w:val="24"/>
        </w:rPr>
        <w:t>oradas-</w:t>
      </w:r>
      <w:r w:rsidRPr="00596800">
        <w:rPr>
          <w:rFonts w:ascii="Arial" w:hAnsi="Arial" w:cs="Arial"/>
          <w:noProof/>
          <w:sz w:val="24"/>
          <w:szCs w:val="24"/>
        </w:rPr>
        <w:t>F</w:t>
      </w:r>
      <w:r w:rsidRPr="00596800">
        <w:rPr>
          <w:rFonts w:ascii="Arial" w:hAnsi="Arial" w:cs="Arial"/>
          <w:smallCaps/>
          <w:noProof/>
          <w:sz w:val="24"/>
          <w:szCs w:val="24"/>
        </w:rPr>
        <w:t xml:space="preserve">erreira, </w:t>
      </w:r>
      <w:r w:rsidRPr="00596800">
        <w:rPr>
          <w:rFonts w:ascii="Arial" w:hAnsi="Arial" w:cs="Arial"/>
          <w:noProof/>
          <w:sz w:val="24"/>
          <w:szCs w:val="24"/>
        </w:rPr>
        <w:t>P., V. C</w:t>
      </w:r>
      <w:r w:rsidRPr="00596800">
        <w:rPr>
          <w:rFonts w:ascii="Arial" w:hAnsi="Arial" w:cs="Arial"/>
          <w:smallCaps/>
          <w:noProof/>
          <w:sz w:val="24"/>
          <w:szCs w:val="24"/>
        </w:rPr>
        <w:t>osta</w:t>
      </w:r>
      <w:r w:rsidRPr="00596800">
        <w:rPr>
          <w:rFonts w:ascii="Arial" w:hAnsi="Arial" w:cs="Arial"/>
          <w:noProof/>
          <w:sz w:val="24"/>
          <w:szCs w:val="24"/>
        </w:rPr>
        <w:t>, P. P</w:t>
      </w:r>
      <w:r w:rsidRPr="00596800">
        <w:rPr>
          <w:rFonts w:ascii="Arial" w:hAnsi="Arial" w:cs="Arial"/>
          <w:smallCaps/>
          <w:noProof/>
          <w:sz w:val="24"/>
          <w:szCs w:val="24"/>
        </w:rPr>
        <w:t>iper</w:t>
      </w:r>
      <w:r w:rsidRPr="00596800">
        <w:rPr>
          <w:rFonts w:ascii="Arial" w:hAnsi="Arial" w:cs="Arial"/>
          <w:noProof/>
          <w:sz w:val="24"/>
          <w:szCs w:val="24"/>
        </w:rPr>
        <w:t xml:space="preserve"> and W. M</w:t>
      </w:r>
      <w:r w:rsidRPr="00596800">
        <w:rPr>
          <w:rFonts w:ascii="Arial" w:hAnsi="Arial" w:cs="Arial"/>
          <w:smallCaps/>
          <w:noProof/>
          <w:sz w:val="24"/>
          <w:szCs w:val="24"/>
        </w:rPr>
        <w:t>ager</w:t>
      </w:r>
      <w:r w:rsidRPr="00596800">
        <w:rPr>
          <w:rFonts w:ascii="Arial" w:hAnsi="Arial" w:cs="Arial"/>
          <w:noProof/>
          <w:sz w:val="24"/>
          <w:szCs w:val="24"/>
        </w:rPr>
        <w:t xml:space="preserve">, 1996 The molecular defences against reactive oxygen species in yeast. Mol Microbiol </w:t>
      </w:r>
      <w:r w:rsidRPr="00596800">
        <w:rPr>
          <w:rFonts w:ascii="Arial" w:hAnsi="Arial" w:cs="Arial"/>
          <w:b/>
          <w:noProof/>
          <w:sz w:val="24"/>
          <w:szCs w:val="24"/>
        </w:rPr>
        <w:t>19:</w:t>
      </w:r>
      <w:r w:rsidRPr="00596800">
        <w:rPr>
          <w:rFonts w:ascii="Arial" w:hAnsi="Arial" w:cs="Arial"/>
          <w:noProof/>
          <w:sz w:val="24"/>
          <w:szCs w:val="24"/>
        </w:rPr>
        <w:t xml:space="preserve"> 651-658.</w:t>
      </w:r>
      <w:bookmarkEnd w:id="29"/>
    </w:p>
    <w:p w:rsidR="001930CD" w:rsidRDefault="00596800">
      <w:pPr>
        <w:spacing w:after="0" w:line="480" w:lineRule="auto"/>
        <w:ind w:left="720" w:hanging="720"/>
        <w:rPr>
          <w:rFonts w:ascii="Arial" w:hAnsi="Arial" w:cs="Arial"/>
          <w:noProof/>
          <w:sz w:val="24"/>
          <w:szCs w:val="24"/>
        </w:rPr>
      </w:pPr>
      <w:bookmarkStart w:id="30" w:name="_ENREF_22"/>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and M. L</w:t>
      </w:r>
      <w:r w:rsidRPr="00596800">
        <w:rPr>
          <w:rFonts w:ascii="Arial" w:hAnsi="Arial" w:cs="Arial"/>
          <w:smallCaps/>
          <w:noProof/>
          <w:sz w:val="24"/>
          <w:szCs w:val="24"/>
        </w:rPr>
        <w:t>u</w:t>
      </w:r>
      <w:r w:rsidRPr="00596800">
        <w:rPr>
          <w:rFonts w:ascii="Arial" w:hAnsi="Arial" w:cs="Arial"/>
          <w:noProof/>
          <w:sz w:val="24"/>
          <w:szCs w:val="24"/>
        </w:rPr>
        <w:t xml:space="preserve">, 2006 Natural variation in replicative and chronological life spans of Saccharomyces cerevisiae. Exp Gerontol </w:t>
      </w:r>
      <w:r w:rsidRPr="00596800">
        <w:rPr>
          <w:rFonts w:ascii="Arial" w:hAnsi="Arial" w:cs="Arial"/>
          <w:b/>
          <w:noProof/>
          <w:sz w:val="24"/>
          <w:szCs w:val="24"/>
        </w:rPr>
        <w:t>41:</w:t>
      </w:r>
      <w:r w:rsidRPr="00596800">
        <w:rPr>
          <w:rFonts w:ascii="Arial" w:hAnsi="Arial" w:cs="Arial"/>
          <w:noProof/>
          <w:sz w:val="24"/>
          <w:szCs w:val="24"/>
        </w:rPr>
        <w:t xml:space="preserve"> 448-456.</w:t>
      </w:r>
      <w:bookmarkEnd w:id="30"/>
    </w:p>
    <w:p w:rsidR="001930CD" w:rsidRDefault="00596800">
      <w:pPr>
        <w:spacing w:after="0" w:line="480" w:lineRule="auto"/>
        <w:ind w:left="720" w:hanging="720"/>
        <w:rPr>
          <w:rFonts w:ascii="Arial" w:hAnsi="Arial" w:cs="Arial"/>
          <w:noProof/>
          <w:sz w:val="24"/>
          <w:szCs w:val="24"/>
        </w:rPr>
      </w:pPr>
      <w:bookmarkStart w:id="31" w:name="_ENREF_23"/>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M. L</w:t>
      </w:r>
      <w:r w:rsidRPr="00596800">
        <w:rPr>
          <w:rFonts w:ascii="Arial" w:hAnsi="Arial" w:cs="Arial"/>
          <w:smallCaps/>
          <w:noProof/>
          <w:sz w:val="24"/>
          <w:szCs w:val="24"/>
        </w:rPr>
        <w:t>u</w:t>
      </w:r>
      <w:r w:rsidRPr="00596800">
        <w:rPr>
          <w:rFonts w:ascii="Arial" w:hAnsi="Arial" w:cs="Arial"/>
          <w:noProof/>
          <w:sz w:val="24"/>
          <w:szCs w:val="24"/>
        </w:rPr>
        <w:t xml:space="preserve"> and D. S. G</w:t>
      </w:r>
      <w:r w:rsidRPr="00596800">
        <w:rPr>
          <w:rFonts w:ascii="Arial" w:hAnsi="Arial" w:cs="Arial"/>
          <w:smallCaps/>
          <w:noProof/>
          <w:sz w:val="24"/>
          <w:szCs w:val="24"/>
        </w:rPr>
        <w:t>oldfarb</w:t>
      </w:r>
      <w:r w:rsidRPr="00596800">
        <w:rPr>
          <w:rFonts w:ascii="Arial" w:hAnsi="Arial" w:cs="Arial"/>
          <w:noProof/>
          <w:sz w:val="24"/>
          <w:szCs w:val="24"/>
        </w:rPr>
        <w:t xml:space="preserve">, 2008 Genomic instability is associated with natural life span variation in Saccharomyces cerevisiae. PLoS One </w:t>
      </w:r>
      <w:r w:rsidRPr="00596800">
        <w:rPr>
          <w:rFonts w:ascii="Arial" w:hAnsi="Arial" w:cs="Arial"/>
          <w:b/>
          <w:noProof/>
          <w:sz w:val="24"/>
          <w:szCs w:val="24"/>
        </w:rPr>
        <w:t>3:</w:t>
      </w:r>
      <w:r w:rsidRPr="00596800">
        <w:rPr>
          <w:rFonts w:ascii="Arial" w:hAnsi="Arial" w:cs="Arial"/>
          <w:noProof/>
          <w:sz w:val="24"/>
          <w:szCs w:val="24"/>
        </w:rPr>
        <w:t xml:space="preserve"> e2670.</w:t>
      </w:r>
      <w:bookmarkEnd w:id="31"/>
    </w:p>
    <w:p w:rsidR="001930CD" w:rsidRDefault="00596800">
      <w:pPr>
        <w:spacing w:after="0" w:line="480" w:lineRule="auto"/>
        <w:ind w:left="720" w:hanging="720"/>
        <w:rPr>
          <w:rFonts w:ascii="Arial" w:hAnsi="Arial" w:cs="Arial"/>
          <w:noProof/>
          <w:sz w:val="24"/>
          <w:szCs w:val="24"/>
        </w:rPr>
      </w:pPr>
      <w:bookmarkStart w:id="32" w:name="_ENREF_24"/>
      <w:r w:rsidRPr="00596800">
        <w:rPr>
          <w:rFonts w:ascii="Arial" w:hAnsi="Arial" w:cs="Arial"/>
          <w:noProof/>
          <w:sz w:val="24"/>
          <w:szCs w:val="24"/>
        </w:rPr>
        <w:t>R</w:t>
      </w:r>
      <w:r w:rsidRPr="00596800">
        <w:rPr>
          <w:rFonts w:ascii="Arial" w:hAnsi="Arial" w:cs="Arial"/>
          <w:smallCaps/>
          <w:noProof/>
          <w:sz w:val="24"/>
          <w:szCs w:val="24"/>
        </w:rPr>
        <w:t xml:space="preserve">ahman, </w:t>
      </w:r>
      <w:r w:rsidRPr="00596800">
        <w:rPr>
          <w:rFonts w:ascii="Arial" w:hAnsi="Arial" w:cs="Arial"/>
          <w:noProof/>
          <w:sz w:val="24"/>
          <w:szCs w:val="24"/>
        </w:rPr>
        <w:t xml:space="preserve">K., 2007 Studies on free radicals, antioxidants, and co-factors. Clin Interv Aging </w:t>
      </w:r>
      <w:r w:rsidRPr="00596800">
        <w:rPr>
          <w:rFonts w:ascii="Arial" w:hAnsi="Arial" w:cs="Arial"/>
          <w:b/>
          <w:noProof/>
          <w:sz w:val="24"/>
          <w:szCs w:val="24"/>
        </w:rPr>
        <w:t>2:</w:t>
      </w:r>
      <w:r w:rsidRPr="00596800">
        <w:rPr>
          <w:rFonts w:ascii="Arial" w:hAnsi="Arial" w:cs="Arial"/>
          <w:noProof/>
          <w:sz w:val="24"/>
          <w:szCs w:val="24"/>
        </w:rPr>
        <w:t xml:space="preserve"> 219-236.</w:t>
      </w:r>
      <w:bookmarkEnd w:id="32"/>
    </w:p>
    <w:p w:rsidR="001930CD" w:rsidRDefault="00596800">
      <w:pPr>
        <w:spacing w:after="0" w:line="480" w:lineRule="auto"/>
        <w:ind w:left="720" w:hanging="720"/>
        <w:rPr>
          <w:rFonts w:ascii="Arial" w:hAnsi="Arial" w:cs="Arial"/>
          <w:noProof/>
          <w:sz w:val="24"/>
          <w:szCs w:val="24"/>
        </w:rPr>
      </w:pPr>
      <w:bookmarkStart w:id="33" w:name="_ENREF_25"/>
      <w:r w:rsidRPr="00596800">
        <w:rPr>
          <w:rFonts w:ascii="Arial" w:hAnsi="Arial" w:cs="Arial"/>
          <w:noProof/>
          <w:sz w:val="24"/>
          <w:szCs w:val="24"/>
        </w:rPr>
        <w:t>R</w:t>
      </w:r>
      <w:r w:rsidRPr="00596800">
        <w:rPr>
          <w:rFonts w:ascii="Arial" w:hAnsi="Arial" w:cs="Arial"/>
          <w:smallCaps/>
          <w:noProof/>
          <w:sz w:val="24"/>
          <w:szCs w:val="24"/>
        </w:rPr>
        <w:t xml:space="preserve">eeder, </w:t>
      </w:r>
      <w:r w:rsidRPr="00596800">
        <w:rPr>
          <w:rFonts w:ascii="Arial" w:hAnsi="Arial" w:cs="Arial"/>
          <w:noProof/>
          <w:sz w:val="24"/>
          <w:szCs w:val="24"/>
        </w:rPr>
        <w:t xml:space="preserve">B. J., 2010 The redox activity of hemoglobins: from physiologic functions to pathologic mechanisms. Antioxid Redox Signal </w:t>
      </w:r>
      <w:r w:rsidRPr="00596800">
        <w:rPr>
          <w:rFonts w:ascii="Arial" w:hAnsi="Arial" w:cs="Arial"/>
          <w:b/>
          <w:noProof/>
          <w:sz w:val="24"/>
          <w:szCs w:val="24"/>
        </w:rPr>
        <w:t>13:</w:t>
      </w:r>
      <w:r w:rsidRPr="00596800">
        <w:rPr>
          <w:rFonts w:ascii="Arial" w:hAnsi="Arial" w:cs="Arial"/>
          <w:noProof/>
          <w:sz w:val="24"/>
          <w:szCs w:val="24"/>
        </w:rPr>
        <w:t xml:space="preserve"> 1087-1123.</w:t>
      </w:r>
      <w:bookmarkEnd w:id="33"/>
    </w:p>
    <w:p w:rsidR="001930CD" w:rsidRDefault="00596800">
      <w:pPr>
        <w:spacing w:after="0" w:line="480" w:lineRule="auto"/>
        <w:ind w:left="720" w:hanging="720"/>
        <w:rPr>
          <w:rFonts w:ascii="Arial" w:hAnsi="Arial" w:cs="Arial"/>
          <w:noProof/>
          <w:sz w:val="24"/>
          <w:szCs w:val="24"/>
        </w:rPr>
      </w:pPr>
      <w:bookmarkStart w:id="34" w:name="_ENREF_26"/>
      <w:r w:rsidRPr="00596800">
        <w:rPr>
          <w:rFonts w:ascii="Arial" w:hAnsi="Arial" w:cs="Arial"/>
          <w:noProof/>
          <w:sz w:val="24"/>
          <w:szCs w:val="24"/>
        </w:rPr>
        <w:t>R</w:t>
      </w:r>
      <w:r w:rsidRPr="00596800">
        <w:rPr>
          <w:rFonts w:ascii="Arial" w:hAnsi="Arial" w:cs="Arial"/>
          <w:smallCaps/>
          <w:noProof/>
          <w:sz w:val="24"/>
          <w:szCs w:val="24"/>
        </w:rPr>
        <w:t>everter-</w:t>
      </w:r>
      <w:r w:rsidRPr="00596800">
        <w:rPr>
          <w:rFonts w:ascii="Arial" w:hAnsi="Arial" w:cs="Arial"/>
          <w:noProof/>
          <w:sz w:val="24"/>
          <w:szCs w:val="24"/>
        </w:rPr>
        <w:t>B</w:t>
      </w:r>
      <w:r w:rsidRPr="00596800">
        <w:rPr>
          <w:rFonts w:ascii="Arial" w:hAnsi="Arial" w:cs="Arial"/>
          <w:smallCaps/>
          <w:noProof/>
          <w:sz w:val="24"/>
          <w:szCs w:val="24"/>
        </w:rPr>
        <w:t xml:space="preserve">ranchat, </w:t>
      </w:r>
      <w:r w:rsidRPr="00596800">
        <w:rPr>
          <w:rFonts w:ascii="Arial" w:hAnsi="Arial" w:cs="Arial"/>
          <w:noProof/>
          <w:sz w:val="24"/>
          <w:szCs w:val="24"/>
        </w:rPr>
        <w:t>G., E. C</w:t>
      </w:r>
      <w:r w:rsidRPr="00596800">
        <w:rPr>
          <w:rFonts w:ascii="Arial" w:hAnsi="Arial" w:cs="Arial"/>
          <w:smallCaps/>
          <w:noProof/>
          <w:sz w:val="24"/>
          <w:szCs w:val="24"/>
        </w:rPr>
        <w:t>abiscol</w:t>
      </w:r>
      <w:r w:rsidRPr="00596800">
        <w:rPr>
          <w:rFonts w:ascii="Arial" w:hAnsi="Arial" w:cs="Arial"/>
          <w:noProof/>
          <w:sz w:val="24"/>
          <w:szCs w:val="24"/>
        </w:rPr>
        <w:t>, J. T</w:t>
      </w:r>
      <w:r w:rsidRPr="00596800">
        <w:rPr>
          <w:rFonts w:ascii="Arial" w:hAnsi="Arial" w:cs="Arial"/>
          <w:smallCaps/>
          <w:noProof/>
          <w:sz w:val="24"/>
          <w:szCs w:val="24"/>
        </w:rPr>
        <w:t>amarit</w:t>
      </w:r>
      <w:r w:rsidRPr="00596800">
        <w:rPr>
          <w:rFonts w:ascii="Arial" w:hAnsi="Arial" w:cs="Arial"/>
          <w:noProof/>
          <w:sz w:val="24"/>
          <w:szCs w:val="24"/>
        </w:rPr>
        <w:t xml:space="preserve"> and J. R</w:t>
      </w:r>
      <w:r w:rsidRPr="00596800">
        <w:rPr>
          <w:rFonts w:ascii="Arial" w:hAnsi="Arial" w:cs="Arial"/>
          <w:smallCaps/>
          <w:noProof/>
          <w:sz w:val="24"/>
          <w:szCs w:val="24"/>
        </w:rPr>
        <w:t>os</w:t>
      </w:r>
      <w:r w:rsidRPr="00596800">
        <w:rPr>
          <w:rFonts w:ascii="Arial" w:hAnsi="Arial" w:cs="Arial"/>
          <w:noProof/>
          <w:sz w:val="24"/>
          <w:szCs w:val="24"/>
        </w:rPr>
        <w:t xml:space="preserve">, 2004 Oxidative damage to specific proteins in replicative and chronological-aged Saccharomyces cerevisiae: common targets and prevention by calorie restriction. J Biol Chem </w:t>
      </w:r>
      <w:r w:rsidRPr="00596800">
        <w:rPr>
          <w:rFonts w:ascii="Arial" w:hAnsi="Arial" w:cs="Arial"/>
          <w:b/>
          <w:noProof/>
          <w:sz w:val="24"/>
          <w:szCs w:val="24"/>
        </w:rPr>
        <w:t>279:</w:t>
      </w:r>
      <w:r w:rsidRPr="00596800">
        <w:rPr>
          <w:rFonts w:ascii="Arial" w:hAnsi="Arial" w:cs="Arial"/>
          <w:noProof/>
          <w:sz w:val="24"/>
          <w:szCs w:val="24"/>
        </w:rPr>
        <w:t xml:space="preserve"> 31983-31989.</w:t>
      </w:r>
      <w:bookmarkEnd w:id="34"/>
    </w:p>
    <w:p w:rsidR="001930CD" w:rsidRDefault="00596800">
      <w:pPr>
        <w:spacing w:after="0" w:line="480" w:lineRule="auto"/>
        <w:ind w:left="720" w:hanging="720"/>
        <w:rPr>
          <w:rFonts w:ascii="Arial" w:hAnsi="Arial" w:cs="Arial"/>
          <w:noProof/>
          <w:sz w:val="24"/>
          <w:szCs w:val="24"/>
        </w:rPr>
      </w:pPr>
      <w:bookmarkStart w:id="35" w:name="_ENREF_27"/>
      <w:r w:rsidRPr="00596800">
        <w:rPr>
          <w:rFonts w:ascii="Arial" w:hAnsi="Arial" w:cs="Arial"/>
          <w:noProof/>
          <w:sz w:val="24"/>
          <w:szCs w:val="24"/>
        </w:rPr>
        <w:t>R</w:t>
      </w:r>
      <w:r w:rsidRPr="00596800">
        <w:rPr>
          <w:rFonts w:ascii="Arial" w:hAnsi="Arial" w:cs="Arial"/>
          <w:smallCaps/>
          <w:noProof/>
          <w:sz w:val="24"/>
          <w:szCs w:val="24"/>
        </w:rPr>
        <w:t xml:space="preserve">istow, </w:t>
      </w:r>
      <w:r w:rsidRPr="00596800">
        <w:rPr>
          <w:rFonts w:ascii="Arial" w:hAnsi="Arial" w:cs="Arial"/>
          <w:noProof/>
          <w:sz w:val="24"/>
          <w:szCs w:val="24"/>
        </w:rPr>
        <w:t>M., and S. S</w:t>
      </w:r>
      <w:r w:rsidRPr="00596800">
        <w:rPr>
          <w:rFonts w:ascii="Arial" w:hAnsi="Arial" w:cs="Arial"/>
          <w:smallCaps/>
          <w:noProof/>
          <w:sz w:val="24"/>
          <w:szCs w:val="24"/>
        </w:rPr>
        <w:t>chmeisser</w:t>
      </w:r>
      <w:r w:rsidRPr="00596800">
        <w:rPr>
          <w:rFonts w:ascii="Arial" w:hAnsi="Arial" w:cs="Arial"/>
          <w:noProof/>
          <w:sz w:val="24"/>
          <w:szCs w:val="24"/>
        </w:rPr>
        <w:t xml:space="preserve">, 2011 Extending life span by increasing oxidative stress. Free Radic Biol Med </w:t>
      </w:r>
      <w:r w:rsidRPr="00596800">
        <w:rPr>
          <w:rFonts w:ascii="Arial" w:hAnsi="Arial" w:cs="Arial"/>
          <w:b/>
          <w:noProof/>
          <w:sz w:val="24"/>
          <w:szCs w:val="24"/>
        </w:rPr>
        <w:t>51:</w:t>
      </w:r>
      <w:r w:rsidRPr="00596800">
        <w:rPr>
          <w:rFonts w:ascii="Arial" w:hAnsi="Arial" w:cs="Arial"/>
          <w:noProof/>
          <w:sz w:val="24"/>
          <w:szCs w:val="24"/>
        </w:rPr>
        <w:t xml:space="preserve"> 327-336.</w:t>
      </w:r>
      <w:bookmarkEnd w:id="35"/>
    </w:p>
    <w:p w:rsidR="001930CD" w:rsidRDefault="00596800">
      <w:pPr>
        <w:spacing w:after="0" w:line="480" w:lineRule="auto"/>
        <w:ind w:left="720" w:hanging="720"/>
        <w:rPr>
          <w:rFonts w:ascii="Arial" w:hAnsi="Arial" w:cs="Arial"/>
          <w:noProof/>
          <w:sz w:val="24"/>
          <w:szCs w:val="24"/>
        </w:rPr>
      </w:pPr>
      <w:bookmarkStart w:id="36" w:name="_ENREF_28"/>
      <w:r w:rsidRPr="00596800">
        <w:rPr>
          <w:rFonts w:ascii="Arial" w:hAnsi="Arial" w:cs="Arial"/>
          <w:noProof/>
          <w:sz w:val="24"/>
          <w:szCs w:val="24"/>
        </w:rPr>
        <w:t>S</w:t>
      </w:r>
      <w:r w:rsidRPr="00596800">
        <w:rPr>
          <w:rFonts w:ascii="Arial" w:hAnsi="Arial" w:cs="Arial"/>
          <w:smallCaps/>
          <w:noProof/>
          <w:sz w:val="24"/>
          <w:szCs w:val="24"/>
        </w:rPr>
        <w:t xml:space="preserve">tanfel, </w:t>
      </w:r>
      <w:r w:rsidRPr="00596800">
        <w:rPr>
          <w:rFonts w:ascii="Arial" w:hAnsi="Arial" w:cs="Arial"/>
          <w:noProof/>
          <w:sz w:val="24"/>
          <w:szCs w:val="24"/>
        </w:rPr>
        <w:t>M. N., L. S. S</w:t>
      </w:r>
      <w:r w:rsidRPr="00596800">
        <w:rPr>
          <w:rFonts w:ascii="Arial" w:hAnsi="Arial" w:cs="Arial"/>
          <w:smallCaps/>
          <w:noProof/>
          <w:sz w:val="24"/>
          <w:szCs w:val="24"/>
        </w:rPr>
        <w:t>hamieh</w:t>
      </w:r>
      <w:r w:rsidRPr="00596800">
        <w:rPr>
          <w:rFonts w:ascii="Arial" w:hAnsi="Arial" w:cs="Arial"/>
          <w:noProof/>
          <w:sz w:val="24"/>
          <w:szCs w:val="24"/>
        </w:rPr>
        <w:t>, M. K</w:t>
      </w:r>
      <w:r w:rsidRPr="00596800">
        <w:rPr>
          <w:rFonts w:ascii="Arial" w:hAnsi="Arial" w:cs="Arial"/>
          <w:smallCaps/>
          <w:noProof/>
          <w:sz w:val="24"/>
          <w:szCs w:val="24"/>
        </w:rPr>
        <w:t>aeberlein</w:t>
      </w:r>
      <w:r w:rsidRPr="00596800">
        <w:rPr>
          <w:rFonts w:ascii="Arial" w:hAnsi="Arial" w:cs="Arial"/>
          <w:noProof/>
          <w:sz w:val="24"/>
          <w:szCs w:val="24"/>
        </w:rPr>
        <w:t xml:space="preserve"> and B. K. K</w:t>
      </w:r>
      <w:r w:rsidRPr="00596800">
        <w:rPr>
          <w:rFonts w:ascii="Arial" w:hAnsi="Arial" w:cs="Arial"/>
          <w:smallCaps/>
          <w:noProof/>
          <w:sz w:val="24"/>
          <w:szCs w:val="24"/>
        </w:rPr>
        <w:t>ennedy</w:t>
      </w:r>
      <w:r w:rsidRPr="00596800">
        <w:rPr>
          <w:rFonts w:ascii="Arial" w:hAnsi="Arial" w:cs="Arial"/>
          <w:noProof/>
          <w:sz w:val="24"/>
          <w:szCs w:val="24"/>
        </w:rPr>
        <w:t xml:space="preserve">, 2009 The TOR pathway comes of age. Biochim Biophys Acta </w:t>
      </w:r>
      <w:r w:rsidRPr="00596800">
        <w:rPr>
          <w:rFonts w:ascii="Arial" w:hAnsi="Arial" w:cs="Arial"/>
          <w:b/>
          <w:noProof/>
          <w:sz w:val="24"/>
          <w:szCs w:val="24"/>
        </w:rPr>
        <w:t>1790:</w:t>
      </w:r>
      <w:r w:rsidRPr="00596800">
        <w:rPr>
          <w:rFonts w:ascii="Arial" w:hAnsi="Arial" w:cs="Arial"/>
          <w:noProof/>
          <w:sz w:val="24"/>
          <w:szCs w:val="24"/>
        </w:rPr>
        <w:t xml:space="preserve"> 1067-1074.</w:t>
      </w:r>
      <w:bookmarkEnd w:id="36"/>
    </w:p>
    <w:p w:rsidR="001930CD" w:rsidRDefault="00596800">
      <w:pPr>
        <w:spacing w:after="0" w:line="480" w:lineRule="auto"/>
        <w:ind w:left="720" w:hanging="720"/>
        <w:rPr>
          <w:rFonts w:ascii="Arial" w:hAnsi="Arial" w:cs="Arial"/>
          <w:noProof/>
          <w:sz w:val="24"/>
          <w:szCs w:val="24"/>
        </w:rPr>
      </w:pPr>
      <w:bookmarkStart w:id="37" w:name="_ENREF_29"/>
      <w:r w:rsidRPr="00596800">
        <w:rPr>
          <w:rFonts w:ascii="Arial" w:hAnsi="Arial" w:cs="Arial"/>
          <w:noProof/>
          <w:sz w:val="24"/>
          <w:szCs w:val="24"/>
        </w:rPr>
        <w:t>W</w:t>
      </w:r>
      <w:r w:rsidRPr="00596800">
        <w:rPr>
          <w:rFonts w:ascii="Arial" w:hAnsi="Arial" w:cs="Arial"/>
          <w:smallCaps/>
          <w:noProof/>
          <w:sz w:val="24"/>
          <w:szCs w:val="24"/>
        </w:rPr>
        <w:t xml:space="preserve">ei, </w:t>
      </w:r>
      <w:r w:rsidRPr="00596800">
        <w:rPr>
          <w:rFonts w:ascii="Arial" w:hAnsi="Arial" w:cs="Arial"/>
          <w:noProof/>
          <w:sz w:val="24"/>
          <w:szCs w:val="24"/>
        </w:rPr>
        <w:t>M., P. F</w:t>
      </w:r>
      <w:r w:rsidRPr="00596800">
        <w:rPr>
          <w:rFonts w:ascii="Arial" w:hAnsi="Arial" w:cs="Arial"/>
          <w:smallCaps/>
          <w:noProof/>
          <w:sz w:val="24"/>
          <w:szCs w:val="24"/>
        </w:rPr>
        <w:t>abrizio</w:t>
      </w:r>
      <w:r w:rsidRPr="00596800">
        <w:rPr>
          <w:rFonts w:ascii="Arial" w:hAnsi="Arial" w:cs="Arial"/>
          <w:noProof/>
          <w:sz w:val="24"/>
          <w:szCs w:val="24"/>
        </w:rPr>
        <w:t>, J. H</w:t>
      </w:r>
      <w:r w:rsidRPr="00596800">
        <w:rPr>
          <w:rFonts w:ascii="Arial" w:hAnsi="Arial" w:cs="Arial"/>
          <w:smallCaps/>
          <w:noProof/>
          <w:sz w:val="24"/>
          <w:szCs w:val="24"/>
        </w:rPr>
        <w:t>u</w:t>
      </w:r>
      <w:r w:rsidRPr="00596800">
        <w:rPr>
          <w:rFonts w:ascii="Arial" w:hAnsi="Arial" w:cs="Arial"/>
          <w:noProof/>
          <w:sz w:val="24"/>
          <w:szCs w:val="24"/>
        </w:rPr>
        <w:t>, H. G</w:t>
      </w:r>
      <w:r w:rsidRPr="00596800">
        <w:rPr>
          <w:rFonts w:ascii="Arial" w:hAnsi="Arial" w:cs="Arial"/>
          <w:smallCaps/>
          <w:noProof/>
          <w:sz w:val="24"/>
          <w:szCs w:val="24"/>
        </w:rPr>
        <w:t>e</w:t>
      </w:r>
      <w:r w:rsidRPr="00596800">
        <w:rPr>
          <w:rFonts w:ascii="Arial" w:hAnsi="Arial" w:cs="Arial"/>
          <w:noProof/>
          <w:sz w:val="24"/>
          <w:szCs w:val="24"/>
        </w:rPr>
        <w:t>, C. C</w:t>
      </w:r>
      <w:r w:rsidRPr="00596800">
        <w:rPr>
          <w:rFonts w:ascii="Arial" w:hAnsi="Arial" w:cs="Arial"/>
          <w:smallCaps/>
          <w:noProof/>
          <w:sz w:val="24"/>
          <w:szCs w:val="24"/>
        </w:rPr>
        <w:t>heng</w:t>
      </w:r>
      <w:r w:rsidRPr="00596800">
        <w:rPr>
          <w:rFonts w:ascii="Arial" w:hAnsi="Arial" w:cs="Arial"/>
          <w:i/>
          <w:noProof/>
          <w:sz w:val="24"/>
          <w:szCs w:val="24"/>
        </w:rPr>
        <w:t xml:space="preserve"> et al.</w:t>
      </w:r>
      <w:r w:rsidRPr="00596800">
        <w:rPr>
          <w:rFonts w:ascii="Arial" w:hAnsi="Arial" w:cs="Arial"/>
          <w:noProof/>
          <w:sz w:val="24"/>
          <w:szCs w:val="24"/>
        </w:rPr>
        <w:t xml:space="preserve">, 2008 Life span extension by calorie restriction depends on Rim15 and transcription factors downstream of Ras/PKA, Tor, and Sch9. PLoS Genet </w:t>
      </w:r>
      <w:r w:rsidRPr="00596800">
        <w:rPr>
          <w:rFonts w:ascii="Arial" w:hAnsi="Arial" w:cs="Arial"/>
          <w:b/>
          <w:noProof/>
          <w:sz w:val="24"/>
          <w:szCs w:val="24"/>
        </w:rPr>
        <w:t>4:</w:t>
      </w:r>
      <w:r w:rsidRPr="00596800">
        <w:rPr>
          <w:rFonts w:ascii="Arial" w:hAnsi="Arial" w:cs="Arial"/>
          <w:noProof/>
          <w:sz w:val="24"/>
          <w:szCs w:val="24"/>
        </w:rPr>
        <w:t xml:space="preserve"> e13.</w:t>
      </w:r>
      <w:bookmarkEnd w:id="37"/>
    </w:p>
    <w:p w:rsidR="001930CD" w:rsidRDefault="00596800">
      <w:pPr>
        <w:spacing w:after="0" w:line="480" w:lineRule="auto"/>
        <w:ind w:left="720" w:hanging="720"/>
        <w:rPr>
          <w:rFonts w:ascii="Arial" w:hAnsi="Arial" w:cs="Arial"/>
          <w:noProof/>
          <w:sz w:val="24"/>
          <w:szCs w:val="24"/>
        </w:rPr>
      </w:pPr>
      <w:bookmarkStart w:id="38" w:name="_ENREF_30"/>
      <w:r w:rsidRPr="00596800">
        <w:rPr>
          <w:rFonts w:ascii="Arial" w:hAnsi="Arial" w:cs="Arial"/>
          <w:noProof/>
          <w:sz w:val="24"/>
          <w:szCs w:val="24"/>
        </w:rPr>
        <w:t>W</w:t>
      </w:r>
      <w:r w:rsidRPr="00596800">
        <w:rPr>
          <w:rFonts w:ascii="Arial" w:hAnsi="Arial" w:cs="Arial"/>
          <w:smallCaps/>
          <w:noProof/>
          <w:sz w:val="24"/>
          <w:szCs w:val="24"/>
        </w:rPr>
        <w:t xml:space="preserve">einberger, </w:t>
      </w:r>
      <w:r w:rsidRPr="00596800">
        <w:rPr>
          <w:rFonts w:ascii="Arial" w:hAnsi="Arial" w:cs="Arial"/>
          <w:noProof/>
          <w:sz w:val="24"/>
          <w:szCs w:val="24"/>
        </w:rPr>
        <w:t>M., A. M</w:t>
      </w:r>
      <w:r w:rsidRPr="00596800">
        <w:rPr>
          <w:rFonts w:ascii="Arial" w:hAnsi="Arial" w:cs="Arial"/>
          <w:smallCaps/>
          <w:noProof/>
          <w:sz w:val="24"/>
          <w:szCs w:val="24"/>
        </w:rPr>
        <w:t>esquita</w:t>
      </w:r>
      <w:r w:rsidRPr="00596800">
        <w:rPr>
          <w:rFonts w:ascii="Arial" w:hAnsi="Arial" w:cs="Arial"/>
          <w:noProof/>
          <w:sz w:val="24"/>
          <w:szCs w:val="24"/>
        </w:rPr>
        <w:t>, T. C</w:t>
      </w:r>
      <w:r w:rsidRPr="00596800">
        <w:rPr>
          <w:rFonts w:ascii="Arial" w:hAnsi="Arial" w:cs="Arial"/>
          <w:smallCaps/>
          <w:noProof/>
          <w:sz w:val="24"/>
          <w:szCs w:val="24"/>
        </w:rPr>
        <w:t>aroll</w:t>
      </w:r>
      <w:r w:rsidRPr="00596800">
        <w:rPr>
          <w:rFonts w:ascii="Arial" w:hAnsi="Arial" w:cs="Arial"/>
          <w:noProof/>
          <w:sz w:val="24"/>
          <w:szCs w:val="24"/>
        </w:rPr>
        <w:t>, L. M</w:t>
      </w:r>
      <w:r w:rsidRPr="00596800">
        <w:rPr>
          <w:rFonts w:ascii="Arial" w:hAnsi="Arial" w:cs="Arial"/>
          <w:smallCaps/>
          <w:noProof/>
          <w:sz w:val="24"/>
          <w:szCs w:val="24"/>
        </w:rPr>
        <w:t>arks</w:t>
      </w:r>
      <w:r w:rsidRPr="00596800">
        <w:rPr>
          <w:rFonts w:ascii="Arial" w:hAnsi="Arial" w:cs="Arial"/>
          <w:noProof/>
          <w:sz w:val="24"/>
          <w:szCs w:val="24"/>
        </w:rPr>
        <w:t>, H. Y</w:t>
      </w:r>
      <w:r w:rsidRPr="00596800">
        <w:rPr>
          <w:rFonts w:ascii="Arial" w:hAnsi="Arial" w:cs="Arial"/>
          <w:smallCaps/>
          <w:noProof/>
          <w:sz w:val="24"/>
          <w:szCs w:val="24"/>
        </w:rPr>
        <w:t>ang</w:t>
      </w:r>
      <w:r w:rsidRPr="00596800">
        <w:rPr>
          <w:rFonts w:ascii="Arial" w:hAnsi="Arial" w:cs="Arial"/>
          <w:i/>
          <w:noProof/>
          <w:sz w:val="24"/>
          <w:szCs w:val="24"/>
        </w:rPr>
        <w:t xml:space="preserve"> et al.</w:t>
      </w:r>
      <w:r w:rsidRPr="00596800">
        <w:rPr>
          <w:rFonts w:ascii="Arial" w:hAnsi="Arial" w:cs="Arial"/>
          <w:noProof/>
          <w:sz w:val="24"/>
          <w:szCs w:val="24"/>
        </w:rPr>
        <w:t xml:space="preserve">, 2010 Growth signaling promotes chronological aging in budding yeast by inducing superoxide anions that inhibit quiescence. Aging (Albany NY) </w:t>
      </w:r>
      <w:r w:rsidRPr="00596800">
        <w:rPr>
          <w:rFonts w:ascii="Arial" w:hAnsi="Arial" w:cs="Arial"/>
          <w:b/>
          <w:noProof/>
          <w:sz w:val="24"/>
          <w:szCs w:val="24"/>
        </w:rPr>
        <w:t>2:</w:t>
      </w:r>
      <w:r w:rsidRPr="00596800">
        <w:rPr>
          <w:rFonts w:ascii="Arial" w:hAnsi="Arial" w:cs="Arial"/>
          <w:noProof/>
          <w:sz w:val="24"/>
          <w:szCs w:val="24"/>
        </w:rPr>
        <w:t xml:space="preserve"> 709-726.</w:t>
      </w:r>
      <w:bookmarkEnd w:id="38"/>
    </w:p>
    <w:p w:rsidR="001930CD" w:rsidRDefault="00596800">
      <w:pPr>
        <w:spacing w:after="0" w:line="480" w:lineRule="auto"/>
        <w:ind w:left="720" w:hanging="720"/>
        <w:rPr>
          <w:rFonts w:ascii="Arial" w:hAnsi="Arial" w:cs="Arial"/>
          <w:noProof/>
          <w:sz w:val="24"/>
          <w:szCs w:val="24"/>
        </w:rPr>
      </w:pPr>
      <w:bookmarkStart w:id="39" w:name="_ENREF_31"/>
      <w:r w:rsidRPr="00596800">
        <w:rPr>
          <w:rFonts w:ascii="Arial" w:hAnsi="Arial" w:cs="Arial"/>
          <w:noProof/>
          <w:sz w:val="24"/>
          <w:szCs w:val="24"/>
        </w:rPr>
        <w:t>W</w:t>
      </w:r>
      <w:r w:rsidRPr="00596800">
        <w:rPr>
          <w:rFonts w:ascii="Arial" w:hAnsi="Arial" w:cs="Arial"/>
          <w:smallCaps/>
          <w:noProof/>
          <w:sz w:val="24"/>
          <w:szCs w:val="24"/>
        </w:rPr>
        <w:t xml:space="preserve">illcox, </w:t>
      </w:r>
      <w:r w:rsidRPr="00596800">
        <w:rPr>
          <w:rFonts w:ascii="Arial" w:hAnsi="Arial" w:cs="Arial"/>
          <w:noProof/>
          <w:sz w:val="24"/>
          <w:szCs w:val="24"/>
        </w:rPr>
        <w:t>B. J., K. Y</w:t>
      </w:r>
      <w:r w:rsidRPr="00596800">
        <w:rPr>
          <w:rFonts w:ascii="Arial" w:hAnsi="Arial" w:cs="Arial"/>
          <w:smallCaps/>
          <w:noProof/>
          <w:sz w:val="24"/>
          <w:szCs w:val="24"/>
        </w:rPr>
        <w:t>ano</w:t>
      </w:r>
      <w:r w:rsidRPr="00596800">
        <w:rPr>
          <w:rFonts w:ascii="Arial" w:hAnsi="Arial" w:cs="Arial"/>
          <w:noProof/>
          <w:sz w:val="24"/>
          <w:szCs w:val="24"/>
        </w:rPr>
        <w:t>, R. C</w:t>
      </w:r>
      <w:r w:rsidRPr="00596800">
        <w:rPr>
          <w:rFonts w:ascii="Arial" w:hAnsi="Arial" w:cs="Arial"/>
          <w:smallCaps/>
          <w:noProof/>
          <w:sz w:val="24"/>
          <w:szCs w:val="24"/>
        </w:rPr>
        <w:t>hen</w:t>
      </w:r>
      <w:r w:rsidRPr="00596800">
        <w:rPr>
          <w:rFonts w:ascii="Arial" w:hAnsi="Arial" w:cs="Arial"/>
          <w:noProof/>
          <w:sz w:val="24"/>
          <w:szCs w:val="24"/>
        </w:rPr>
        <w:t>, D. C. W</w:t>
      </w:r>
      <w:r w:rsidRPr="00596800">
        <w:rPr>
          <w:rFonts w:ascii="Arial" w:hAnsi="Arial" w:cs="Arial"/>
          <w:smallCaps/>
          <w:noProof/>
          <w:sz w:val="24"/>
          <w:szCs w:val="24"/>
        </w:rPr>
        <w:t>illcox</w:t>
      </w:r>
      <w:r w:rsidRPr="00596800">
        <w:rPr>
          <w:rFonts w:ascii="Arial" w:hAnsi="Arial" w:cs="Arial"/>
          <w:noProof/>
          <w:sz w:val="24"/>
          <w:szCs w:val="24"/>
        </w:rPr>
        <w:t>, B. L. R</w:t>
      </w:r>
      <w:r w:rsidRPr="00596800">
        <w:rPr>
          <w:rFonts w:ascii="Arial" w:hAnsi="Arial" w:cs="Arial"/>
          <w:smallCaps/>
          <w:noProof/>
          <w:sz w:val="24"/>
          <w:szCs w:val="24"/>
        </w:rPr>
        <w:t>odriguez</w:t>
      </w:r>
      <w:r w:rsidRPr="00596800">
        <w:rPr>
          <w:rFonts w:ascii="Arial" w:hAnsi="Arial" w:cs="Arial"/>
          <w:i/>
          <w:noProof/>
          <w:sz w:val="24"/>
          <w:szCs w:val="24"/>
        </w:rPr>
        <w:t xml:space="preserve"> et al.</w:t>
      </w:r>
      <w:r w:rsidRPr="00596800">
        <w:rPr>
          <w:rFonts w:ascii="Arial" w:hAnsi="Arial" w:cs="Arial"/>
          <w:noProof/>
          <w:sz w:val="24"/>
          <w:szCs w:val="24"/>
        </w:rPr>
        <w:t xml:space="preserve">, 2004 How much should we eat? The association between energy intake and mortality in a 36-year follow-up study of Japanese-American men. J Gerontol A Biol Sci Med Sci </w:t>
      </w:r>
      <w:r w:rsidRPr="00596800">
        <w:rPr>
          <w:rFonts w:ascii="Arial" w:hAnsi="Arial" w:cs="Arial"/>
          <w:b/>
          <w:noProof/>
          <w:sz w:val="24"/>
          <w:szCs w:val="24"/>
        </w:rPr>
        <w:t>59:</w:t>
      </w:r>
      <w:r w:rsidRPr="00596800">
        <w:rPr>
          <w:rFonts w:ascii="Arial" w:hAnsi="Arial" w:cs="Arial"/>
          <w:noProof/>
          <w:sz w:val="24"/>
          <w:szCs w:val="24"/>
        </w:rPr>
        <w:t xml:space="preserve"> 789-795.</w:t>
      </w:r>
      <w:bookmarkEnd w:id="39"/>
    </w:p>
    <w:p w:rsidR="001930CD" w:rsidRDefault="00596800">
      <w:pPr>
        <w:spacing w:after="0" w:line="480" w:lineRule="auto"/>
        <w:ind w:left="720" w:hanging="720"/>
        <w:rPr>
          <w:rFonts w:ascii="Arial" w:hAnsi="Arial" w:cs="Arial"/>
          <w:noProof/>
          <w:sz w:val="24"/>
          <w:szCs w:val="24"/>
        </w:rPr>
      </w:pPr>
      <w:bookmarkStart w:id="40" w:name="_ENREF_32"/>
      <w:r w:rsidRPr="00596800">
        <w:rPr>
          <w:rFonts w:ascii="Arial" w:hAnsi="Arial" w:cs="Arial"/>
          <w:noProof/>
          <w:sz w:val="24"/>
          <w:szCs w:val="24"/>
        </w:rPr>
        <w:t>W</w:t>
      </w:r>
      <w:r w:rsidRPr="00596800">
        <w:rPr>
          <w:rFonts w:ascii="Arial" w:hAnsi="Arial" w:cs="Arial"/>
          <w:smallCaps/>
          <w:noProof/>
          <w:sz w:val="24"/>
          <w:szCs w:val="24"/>
        </w:rPr>
        <w:t xml:space="preserve">illiams, </w:t>
      </w:r>
      <w:r w:rsidRPr="00596800">
        <w:rPr>
          <w:rFonts w:ascii="Arial" w:hAnsi="Arial" w:cs="Arial"/>
          <w:noProof/>
          <w:sz w:val="24"/>
          <w:szCs w:val="24"/>
        </w:rPr>
        <w:t xml:space="preserve">G. C., 1957 Pleiotropy, natural selection and the evolution of senescence. Evolution </w:t>
      </w:r>
      <w:r w:rsidRPr="00596800">
        <w:rPr>
          <w:rFonts w:ascii="Arial" w:hAnsi="Arial" w:cs="Arial"/>
          <w:b/>
          <w:noProof/>
          <w:sz w:val="24"/>
          <w:szCs w:val="24"/>
        </w:rPr>
        <w:t>11:</w:t>
      </w:r>
      <w:r w:rsidRPr="00596800">
        <w:rPr>
          <w:rFonts w:ascii="Arial" w:hAnsi="Arial" w:cs="Arial"/>
          <w:noProof/>
          <w:sz w:val="24"/>
          <w:szCs w:val="24"/>
        </w:rPr>
        <w:t xml:space="preserve"> 398-411.</w:t>
      </w:r>
      <w:bookmarkEnd w:id="40"/>
    </w:p>
    <w:p w:rsidR="00EA42C8" w:rsidRDefault="00596800" w:rsidP="00EA42C8">
      <w:pPr>
        <w:tabs>
          <w:tab w:val="left" w:pos="2032"/>
        </w:tabs>
        <w:autoSpaceDE w:val="0"/>
        <w:autoSpaceDN w:val="0"/>
        <w:adjustRightInd w:val="0"/>
        <w:spacing w:after="0" w:line="480" w:lineRule="auto"/>
        <w:rPr>
          <w:rFonts w:ascii="Arial" w:hAnsi="Arial" w:cs="Arial"/>
          <w:noProof/>
          <w:sz w:val="24"/>
          <w:szCs w:val="24"/>
        </w:rPr>
      </w:pPr>
      <w:bookmarkStart w:id="41" w:name="_ENREF_33"/>
      <w:r w:rsidRPr="00596800">
        <w:rPr>
          <w:rFonts w:ascii="Arial" w:hAnsi="Arial" w:cs="Arial"/>
          <w:noProof/>
          <w:sz w:val="24"/>
          <w:szCs w:val="24"/>
        </w:rPr>
        <w:t>Y</w:t>
      </w:r>
      <w:r w:rsidRPr="00596800">
        <w:rPr>
          <w:rFonts w:ascii="Arial" w:hAnsi="Arial" w:cs="Arial"/>
          <w:smallCaps/>
          <w:noProof/>
          <w:sz w:val="24"/>
          <w:szCs w:val="24"/>
        </w:rPr>
        <w:t xml:space="preserve">u, </w:t>
      </w:r>
      <w:r w:rsidRPr="00596800">
        <w:rPr>
          <w:rFonts w:ascii="Arial" w:hAnsi="Arial" w:cs="Arial"/>
          <w:noProof/>
          <w:sz w:val="24"/>
          <w:szCs w:val="24"/>
        </w:rPr>
        <w:t>S., X. E. Z</w:t>
      </w:r>
      <w:r w:rsidRPr="00596800">
        <w:rPr>
          <w:rFonts w:ascii="Arial" w:hAnsi="Arial" w:cs="Arial"/>
          <w:smallCaps/>
          <w:noProof/>
          <w:sz w:val="24"/>
          <w:szCs w:val="24"/>
        </w:rPr>
        <w:t>hang</w:t>
      </w:r>
      <w:r w:rsidRPr="00596800">
        <w:rPr>
          <w:rFonts w:ascii="Arial" w:hAnsi="Arial" w:cs="Arial"/>
          <w:noProof/>
          <w:sz w:val="24"/>
          <w:szCs w:val="24"/>
        </w:rPr>
        <w:t>, G. C</w:t>
      </w:r>
      <w:r w:rsidRPr="00596800">
        <w:rPr>
          <w:rFonts w:ascii="Arial" w:hAnsi="Arial" w:cs="Arial"/>
          <w:smallCaps/>
          <w:noProof/>
          <w:sz w:val="24"/>
          <w:szCs w:val="24"/>
        </w:rPr>
        <w:t>hen</w:t>
      </w:r>
      <w:r w:rsidRPr="00596800">
        <w:rPr>
          <w:rFonts w:ascii="Arial" w:hAnsi="Arial" w:cs="Arial"/>
          <w:noProof/>
          <w:sz w:val="24"/>
          <w:szCs w:val="24"/>
        </w:rPr>
        <w:t xml:space="preserve"> and W. L</w:t>
      </w:r>
      <w:r w:rsidRPr="00596800">
        <w:rPr>
          <w:rFonts w:ascii="Arial" w:hAnsi="Arial" w:cs="Arial"/>
          <w:smallCaps/>
          <w:noProof/>
          <w:sz w:val="24"/>
          <w:szCs w:val="24"/>
        </w:rPr>
        <w:t>iu</w:t>
      </w:r>
      <w:r w:rsidRPr="00596800">
        <w:rPr>
          <w:rFonts w:ascii="Arial" w:hAnsi="Arial" w:cs="Arial"/>
          <w:noProof/>
          <w:sz w:val="24"/>
          <w:szCs w:val="24"/>
        </w:rPr>
        <w:t xml:space="preserve">, 2012 Compromised cellular responses to </w:t>
      </w:r>
    </w:p>
    <w:p w:rsidR="00B934B7" w:rsidRDefault="00596800" w:rsidP="00EA42C8">
      <w:pPr>
        <w:tabs>
          <w:tab w:val="left" w:pos="720"/>
          <w:tab w:val="left" w:pos="2160"/>
        </w:tabs>
        <w:autoSpaceDE w:val="0"/>
        <w:autoSpaceDN w:val="0"/>
        <w:adjustRightInd w:val="0"/>
        <w:spacing w:after="0" w:line="480" w:lineRule="auto"/>
        <w:ind w:left="720"/>
        <w:rPr>
          <w:rFonts w:ascii="Arial" w:hAnsi="Arial" w:cs="Arial"/>
          <w:sz w:val="24"/>
          <w:szCs w:val="24"/>
        </w:rPr>
      </w:pPr>
      <w:r w:rsidRPr="00596800">
        <w:rPr>
          <w:rFonts w:ascii="Arial" w:hAnsi="Arial" w:cs="Arial"/>
          <w:noProof/>
          <w:sz w:val="24"/>
          <w:szCs w:val="24"/>
        </w:rPr>
        <w:t xml:space="preserve">DNA damage accelerate chronological aging by incurring cell wall fragility in Saccharomyces cerevisiae. Mol Biol Rep </w:t>
      </w:r>
      <w:r w:rsidRPr="00596800">
        <w:rPr>
          <w:rFonts w:ascii="Arial" w:hAnsi="Arial" w:cs="Arial"/>
          <w:b/>
          <w:noProof/>
          <w:sz w:val="24"/>
          <w:szCs w:val="24"/>
        </w:rPr>
        <w:t>39:</w:t>
      </w:r>
      <w:r w:rsidRPr="00596800">
        <w:rPr>
          <w:rFonts w:ascii="Arial" w:hAnsi="Arial" w:cs="Arial"/>
          <w:noProof/>
          <w:sz w:val="24"/>
          <w:szCs w:val="24"/>
        </w:rPr>
        <w:t xml:space="preserve"> 3573-3583.</w:t>
      </w:r>
      <w:bookmarkEnd w:id="41"/>
      <w:r w:rsidR="00D61177" w:rsidRPr="00596800">
        <w:rPr>
          <w:rFonts w:ascii="Arial" w:hAnsi="Arial" w:cs="Arial"/>
          <w:sz w:val="24"/>
          <w:szCs w:val="24"/>
        </w:rPr>
        <w:fldChar w:fldCharType="end"/>
      </w:r>
      <w:bookmarkStart w:id="42" w:name="pone.0002670-Wilson1"/>
      <w:bookmarkEnd w:id="42"/>
      <w:r w:rsidR="00B934B7">
        <w:rPr>
          <w:rFonts w:ascii="Arial" w:hAnsi="Arial" w:cs="Arial"/>
          <w:sz w:val="24"/>
          <w:szCs w:val="24"/>
        </w:rPr>
        <w:br/>
      </w: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2D687F" w:rsidRDefault="002D687F"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715E36" w:rsidRDefault="00DD2C51" w:rsidP="00B934B7">
      <w:pPr>
        <w:tabs>
          <w:tab w:val="left" w:pos="2032"/>
        </w:tabs>
        <w:autoSpaceDE w:val="0"/>
        <w:autoSpaceDN w:val="0"/>
        <w:adjustRightInd w:val="0"/>
        <w:spacing w:after="0" w:line="240" w:lineRule="auto"/>
        <w:rPr>
          <w:rFonts w:ascii="Arial" w:hAnsi="Arial" w:cs="Arial"/>
          <w:b/>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D61177"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D61177" w:rsidRPr="00DD2C51">
        <w:rPr>
          <w:rFonts w:ascii="Arial" w:hAnsi="Arial" w:cs="Arial"/>
          <w:b/>
          <w:sz w:val="24"/>
          <w:szCs w:val="24"/>
        </w:rPr>
        <w:fldChar w:fldCharType="separate"/>
      </w:r>
      <w:r w:rsidR="00C51B65">
        <w:rPr>
          <w:rFonts w:ascii="Arial" w:hAnsi="Arial" w:cs="Arial"/>
          <w:b/>
          <w:noProof/>
          <w:sz w:val="24"/>
          <w:szCs w:val="24"/>
        </w:rPr>
        <w:t>1</w:t>
      </w:r>
      <w:r w:rsidR="00D61177"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p w:rsidR="00571576" w:rsidRDefault="00571576" w:rsidP="00B934B7">
      <w:pPr>
        <w:tabs>
          <w:tab w:val="left" w:pos="2032"/>
        </w:tabs>
        <w:autoSpaceDE w:val="0"/>
        <w:autoSpaceDN w:val="0"/>
        <w:adjustRightInd w:val="0"/>
        <w:spacing w:after="0" w:line="240" w:lineRule="auto"/>
        <w:rPr>
          <w:rFonts w:ascii="Arial" w:hAnsi="Arial" w:cs="Arial"/>
          <w:sz w:val="24"/>
          <w:szCs w:val="24"/>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t xml:space="preserve">Table </w:t>
      </w:r>
      <w:r w:rsidR="00D61177"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D61177" w:rsidRPr="00C501A6">
        <w:rPr>
          <w:rFonts w:ascii="Arial" w:hAnsi="Arial" w:cs="Arial"/>
          <w:b/>
          <w:sz w:val="24"/>
          <w:szCs w:val="24"/>
        </w:rPr>
        <w:fldChar w:fldCharType="separate"/>
      </w:r>
      <w:r w:rsidR="00C51B65">
        <w:rPr>
          <w:rFonts w:ascii="Arial" w:hAnsi="Arial" w:cs="Arial"/>
          <w:b/>
          <w:noProof/>
          <w:sz w:val="24"/>
          <w:szCs w:val="24"/>
        </w:rPr>
        <w:t>2</w:t>
      </w:r>
      <w:r w:rsidR="00D61177" w:rsidRPr="00C501A6">
        <w:rPr>
          <w:rFonts w:ascii="Arial" w:hAnsi="Arial" w:cs="Arial"/>
          <w:b/>
          <w:sz w:val="24"/>
          <w:szCs w:val="24"/>
        </w:rPr>
        <w:fldChar w:fldCharType="end"/>
      </w:r>
      <w:r w:rsidRPr="00C501A6">
        <w:rPr>
          <w:rFonts w:ascii="Arial" w:hAnsi="Arial" w:cs="Arial"/>
          <w:b/>
          <w:sz w:val="24"/>
          <w:szCs w:val="24"/>
        </w:rPr>
        <w:t>.Summary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F83D7D">
            <w:pPr>
              <w:rPr>
                <w:rFonts w:ascii="Arial" w:hAnsi="Arial" w:cs="Arial"/>
                <w:sz w:val="24"/>
                <w:szCs w:val="24"/>
              </w:rPr>
            </w:pPr>
            <w:r w:rsidRPr="00605020">
              <w:rPr>
                <w:rFonts w:ascii="Arial" w:hAnsi="Arial" w:cs="Arial"/>
                <w:sz w:val="24"/>
                <w:szCs w:val="24"/>
              </w:rPr>
              <w:t xml:space="preserve">Chronological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 xml:space="preserve">is a measure of amount of time taken for a single </w:t>
            </w:r>
            <w:r w:rsidR="00F83D7D" w:rsidRPr="00F83D7D">
              <w:rPr>
                <w:rFonts w:ascii="Arial" w:hAnsi="Arial" w:cs="Arial"/>
                <w:i/>
                <w:sz w:val="24"/>
                <w:szCs w:val="24"/>
              </w:rPr>
              <w:t>S. cerevisiae</w:t>
            </w:r>
            <w:r w:rsidR="00F83D7D">
              <w:rPr>
                <w:rFonts w:ascii="Arial" w:hAnsi="Arial" w:cs="Arial"/>
                <w:sz w:val="24"/>
                <w:szCs w:val="24"/>
              </w:rPr>
              <w:t xml:space="preserve"> mother cell to stay alive.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F83D7D">
            <w:pPr>
              <w:rPr>
                <w:rFonts w:ascii="Arial" w:hAnsi="Arial" w:cs="Arial"/>
                <w:sz w:val="24"/>
                <w:szCs w:val="24"/>
              </w:rPr>
            </w:pPr>
            <w:r w:rsidRPr="00605020">
              <w:rPr>
                <w:rFonts w:ascii="Arial" w:hAnsi="Arial" w:cs="Arial"/>
                <w:sz w:val="24"/>
                <w:szCs w:val="24"/>
              </w:rPr>
              <w:t xml:space="preserve">Replicative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measures the number</w:t>
            </w:r>
            <w:r w:rsidR="00B54828" w:rsidRPr="00605020">
              <w:rPr>
                <w:rFonts w:ascii="Arial" w:hAnsi="Arial" w:cs="Arial"/>
                <w:sz w:val="24"/>
                <w:szCs w:val="24"/>
              </w:rPr>
              <w:t xml:space="preserve">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261C87">
              <w:rPr>
                <w:rFonts w:ascii="Arial" w:hAnsi="Arial" w:cs="Arial"/>
                <w:sz w:val="24"/>
                <w:szCs w:val="24"/>
              </w:rPr>
              <w:t xml:space="preserve"> </w:t>
            </w:r>
            <w:r w:rsidR="00FC5F39" w:rsidRPr="00605020">
              <w:rPr>
                <w:rFonts w:ascii="Arial" w:hAnsi="Arial" w:cs="Arial"/>
                <w:sz w:val="24"/>
                <w:szCs w:val="24"/>
              </w:rPr>
              <w:t>refers to the exchange of genetic information</w:t>
            </w:r>
            <w:r w:rsidR="00261C87">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w:t>
            </w:r>
            <w:r w:rsidR="00BA5E24">
              <w:rPr>
                <w:rFonts w:ascii="Arial" w:hAnsi="Arial" w:cs="Arial"/>
                <w:sz w:val="24"/>
                <w:szCs w:val="24"/>
              </w:rPr>
              <w:t>.</w:t>
            </w:r>
            <w:r w:rsidR="00450A02" w:rsidRPr="00605020">
              <w:rPr>
                <w:rFonts w:ascii="Arial" w:hAnsi="Arial" w:cs="Arial"/>
                <w:sz w:val="24"/>
                <w:szCs w:val="24"/>
              </w:rPr>
              <w:t xml:space="preserve">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a group of molecules or atoms that have a free radical. ROS are a natural by-product of metabolic processes, but can be elevated under certain conditions and</w:t>
            </w:r>
            <w:r w:rsidR="00BA5E24">
              <w:rPr>
                <w:rFonts w:ascii="Arial" w:hAnsi="Arial" w:cs="Arial"/>
                <w:sz w:val="24"/>
                <w:szCs w:val="24"/>
              </w:rPr>
              <w:t xml:space="preserve"> can</w:t>
            </w:r>
            <w:r w:rsidR="00A72D4B" w:rsidRPr="00605020">
              <w:rPr>
                <w:rFonts w:ascii="Arial" w:hAnsi="Arial" w:cs="Arial"/>
                <w:sz w:val="24"/>
                <w:szCs w:val="24"/>
              </w:rPr>
              <w:t xml:space="preserve">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261C8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261C8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506609">
              <w:rPr>
                <w:rFonts w:ascii="Arial" w:hAnsi="Arial" w:cs="Arial"/>
                <w:i/>
                <w:sz w:val="24"/>
                <w:szCs w:val="24"/>
              </w:rPr>
              <w:t>MET</w:t>
            </w:r>
            <w:r w:rsidR="00511097" w:rsidRPr="00506609">
              <w:rPr>
                <w:rFonts w:ascii="Arial" w:hAnsi="Arial" w:cs="Arial"/>
                <w:i/>
                <w:sz w:val="24"/>
                <w:szCs w:val="24"/>
              </w:rPr>
              <w:t>15</w:t>
            </w:r>
            <w:r w:rsidR="00464BE4" w:rsidRPr="00605020">
              <w:rPr>
                <w:rFonts w:ascii="Arial" w:hAnsi="Arial" w:cs="Arial"/>
                <w:sz w:val="24"/>
                <w:szCs w:val="24"/>
              </w:rPr>
              <w:t xml:space="preserve"> locus</w:t>
            </w:r>
          </w:p>
        </w:tc>
        <w:tc>
          <w:tcPr>
            <w:tcW w:w="6120" w:type="dxa"/>
          </w:tcPr>
          <w:p w:rsidR="00511097" w:rsidRPr="00605020" w:rsidRDefault="00C1264D" w:rsidP="00C1264D">
            <w:pPr>
              <w:keepNext/>
              <w:rPr>
                <w:rFonts w:ascii="Arial" w:hAnsi="Arial" w:cs="Arial"/>
                <w:sz w:val="24"/>
                <w:szCs w:val="24"/>
              </w:rPr>
            </w:pPr>
            <w:r>
              <w:rPr>
                <w:rFonts w:ascii="Arial" w:hAnsi="Arial" w:cs="Arial"/>
                <w:sz w:val="24"/>
                <w:szCs w:val="24"/>
              </w:rPr>
              <w:t>A genetic l</w:t>
            </w:r>
            <w:r w:rsidR="002B1A76" w:rsidRPr="00605020">
              <w:rPr>
                <w:rFonts w:ascii="Arial" w:hAnsi="Arial" w:cs="Arial"/>
                <w:sz w:val="24"/>
                <w:szCs w:val="24"/>
              </w:rPr>
              <w:t xml:space="preserve">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w:t>
            </w:r>
            <w:r w:rsidR="00DA6E79" w:rsidRPr="00605020">
              <w:rPr>
                <w:rFonts w:ascii="Arial" w:hAnsi="Arial" w:cs="Arial"/>
                <w:sz w:val="24"/>
                <w:szCs w:val="24"/>
              </w:rPr>
              <w:t>H</w:t>
            </w:r>
            <w:r w:rsidR="00DA6E79" w:rsidRPr="00605020">
              <w:rPr>
                <w:rFonts w:ascii="Arial" w:hAnsi="Arial" w:cs="Arial"/>
                <w:sz w:val="24"/>
                <w:szCs w:val="24"/>
                <w:vertAlign w:val="subscript"/>
              </w:rPr>
              <w:t>2</w:t>
            </w:r>
            <w:r w:rsidR="00DA6E79" w:rsidRPr="00605020">
              <w:rPr>
                <w:rFonts w:ascii="Arial" w:hAnsi="Arial" w:cs="Arial"/>
                <w:sz w:val="24"/>
                <w:szCs w:val="24"/>
              </w:rPr>
              <w:t>O</w:t>
            </w:r>
            <w:r w:rsidR="00DA6E79" w:rsidRPr="00605020">
              <w:rPr>
                <w:rFonts w:ascii="Arial" w:hAnsi="Arial" w:cs="Arial"/>
                <w:sz w:val="24"/>
                <w:szCs w:val="24"/>
                <w:vertAlign w:val="subscript"/>
              </w:rPr>
              <w:t>2</w:t>
            </w:r>
            <w:r w:rsidR="00DB29C9" w:rsidRPr="00605020">
              <w:rPr>
                <w:rFonts w:ascii="Arial" w:hAnsi="Arial" w:cs="Arial"/>
                <w:sz w:val="24"/>
                <w:szCs w:val="24"/>
              </w:rPr>
              <w:t xml:space="preserve">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00D61177"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D61177" w:rsidRPr="005576F5">
              <w:rPr>
                <w:rFonts w:ascii="Arial" w:hAnsi="Arial" w:cs="Arial"/>
                <w:b/>
                <w:sz w:val="24"/>
                <w:szCs w:val="24"/>
              </w:rPr>
              <w:fldChar w:fldCharType="end"/>
            </w:r>
            <w:r w:rsidRPr="00605020">
              <w:rPr>
                <w:rFonts w:ascii="Arial" w:hAnsi="Arial" w:cs="Arial"/>
                <w:sz w:val="24"/>
                <w:szCs w:val="24"/>
              </w:rPr>
              <w:t xml:space="preserve">.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261C8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w:t>
            </w:r>
            <w:r w:rsidR="00D61177"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D61177" w:rsidRPr="005576F5">
              <w:rPr>
                <w:rFonts w:ascii="Arial" w:hAnsi="Arial" w:cs="Arial"/>
                <w:b/>
                <w:sz w:val="24"/>
                <w:szCs w:val="24"/>
              </w:rPr>
              <w:fldChar w:fldCharType="end"/>
            </w:r>
            <w:r w:rsidR="00506609">
              <w:rPr>
                <w:rFonts w:ascii="Arial" w:hAnsi="Arial" w:cs="Arial"/>
                <w:b/>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BF79A4" w:rsidP="008A29C8">
            <w:pPr>
              <w:keepNext/>
              <w:rPr>
                <w:rFonts w:ascii="Arial" w:hAnsi="Arial" w:cs="Arial"/>
                <w:sz w:val="24"/>
                <w:szCs w:val="24"/>
              </w:rPr>
            </w:pPr>
            <w:r>
              <w:rPr>
                <w:rFonts w:ascii="Arial" w:hAnsi="Arial" w:cs="Arial"/>
                <w:sz w:val="24"/>
                <w:szCs w:val="24"/>
              </w:rPr>
              <w:t xml:space="preserve">A ratio that measures the frequency of LOH events in daughter cells by the frequency of LOH events in mother cells. </w:t>
            </w:r>
            <w:r w:rsidR="002D7103" w:rsidRPr="00605020">
              <w:rPr>
                <w:rFonts w:ascii="Arial" w:hAnsi="Arial" w:cs="Arial"/>
                <w:sz w:val="24"/>
                <w:szCs w:val="24"/>
              </w:rPr>
              <w:t xml:space="preserve">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D61177"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D61177" w:rsidRPr="00C501A6">
        <w:rPr>
          <w:rFonts w:ascii="Arial" w:hAnsi="Arial"/>
          <w:b w:val="0"/>
          <w:bCs w:val="0"/>
          <w:sz w:val="24"/>
        </w:rPr>
        <w:fldChar w:fldCharType="separate"/>
      </w:r>
      <w:r w:rsidR="00C51B65">
        <w:rPr>
          <w:rFonts w:ascii="Arial" w:hAnsi="Arial" w:cs="Arial"/>
          <w:noProof/>
          <w:color w:val="auto"/>
          <w:sz w:val="24"/>
          <w:szCs w:val="24"/>
        </w:rPr>
        <w:t>1</w:t>
      </w:r>
      <w:r w:rsidR="00D61177" w:rsidRPr="00C501A6">
        <w:rPr>
          <w:rFonts w:ascii="Arial" w:hAnsi="Arial"/>
          <w:b w:val="0"/>
          <w:bCs w:val="0"/>
          <w:sz w:val="24"/>
        </w:rPr>
        <w:fldChar w:fldCharType="end"/>
      </w:r>
      <w:r w:rsidRPr="00DD2C51">
        <w:rPr>
          <w:rFonts w:ascii="Arial" w:hAnsi="Arial" w:cs="Arial"/>
          <w:color w:val="auto"/>
          <w:sz w:val="24"/>
          <w:szCs w:val="24"/>
        </w:rPr>
        <w:t>.</w:t>
      </w:r>
      <w:r w:rsidR="00515673">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0D05DA" w:rsidRDefault="000D05DA" w:rsidP="000D05DA"/>
    <w:p w:rsidR="000D05DA" w:rsidRDefault="000D05DA" w:rsidP="000D05DA"/>
    <w:p w:rsidR="000D05DA" w:rsidRPr="00605020" w:rsidRDefault="000D05DA" w:rsidP="000D05DA">
      <w:pPr>
        <w:keepNext/>
      </w:pPr>
      <w:r>
        <w:rPr>
          <w:noProof/>
        </w:rPr>
        <w:drawing>
          <wp:inline distT="0" distB="0" distL="0" distR="0">
            <wp:extent cx="5943600" cy="3630295"/>
            <wp:effectExtent l="19050" t="0" r="0" b="0"/>
            <wp:docPr id="4"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2"/>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D05DA" w:rsidRDefault="000D05DA" w:rsidP="000D05DA">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2</w:t>
      </w:r>
      <w:r w:rsidRPr="00C63FFD">
        <w:rPr>
          <w:rFonts w:ascii="Arial" w:hAnsi="Arial" w:cs="Arial"/>
          <w:color w:val="auto"/>
          <w:sz w:val="24"/>
          <w:szCs w:val="24"/>
        </w:rPr>
        <w:t>.</w:t>
      </w:r>
      <w:r>
        <w:rPr>
          <w:rFonts w:ascii="Arial" w:hAnsi="Arial" w:cs="Arial"/>
          <w:color w:val="auto"/>
          <w:sz w:val="24"/>
          <w:szCs w:val="24"/>
        </w:rPr>
        <w:t xml:space="preserve"> </w:t>
      </w:r>
      <w:r>
        <w:rPr>
          <w:rFonts w:ascii="Arial" w:hAnsi="Arial" w:cs="Arial"/>
          <w:b w:val="0"/>
          <w:color w:val="auto"/>
          <w:sz w:val="24"/>
          <w:szCs w:val="24"/>
        </w:rPr>
        <w:t xml:space="preserve">LOH was used to measure genome integrity. </w:t>
      </w:r>
      <w:r w:rsidRPr="00605020">
        <w:rPr>
          <w:rFonts w:ascii="Arial" w:hAnsi="Arial" w:cs="Arial"/>
          <w:b w:val="0"/>
          <w:color w:val="auto"/>
          <w:sz w:val="24"/>
          <w:szCs w:val="24"/>
        </w:rPr>
        <w:t xml:space="preserve">A </w:t>
      </w:r>
      <w:r>
        <w:rPr>
          <w:rFonts w:ascii="Arial" w:hAnsi="Arial" w:cs="Arial"/>
          <w:b w:val="0"/>
          <w:color w:val="auto"/>
          <w:sz w:val="24"/>
          <w:szCs w:val="24"/>
        </w:rPr>
        <w:t>k</w:t>
      </w:r>
      <w:r w:rsidRPr="00605020">
        <w:rPr>
          <w:rFonts w:ascii="Arial" w:hAnsi="Arial" w:cs="Arial"/>
          <w:b w:val="0"/>
          <w:color w:val="auto"/>
          <w:sz w:val="24"/>
          <w:szCs w:val="24"/>
        </w:rPr>
        <w:t xml:space="preserve">anamycin-resistance marker was used to knock-out one copy of the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Pr="00C82805">
        <w:rPr>
          <w:rFonts w:ascii="Arial" w:hAnsi="Arial" w:cs="Arial"/>
          <w:b w:val="0"/>
          <w:i/>
          <w:color w:val="auto"/>
          <w:sz w:val="24"/>
          <w:szCs w:val="24"/>
        </w:rPr>
        <w:t>MET15</w:t>
      </w:r>
      <w:r w:rsidR="00060472">
        <w:rPr>
          <w:rFonts w:ascii="Arial" w:hAnsi="Arial" w:cs="Arial"/>
          <w:b w:val="0"/>
          <w:i/>
          <w:color w:val="auto"/>
          <w:sz w:val="24"/>
          <w:szCs w:val="24"/>
        </w:rPr>
        <w:t xml:space="preserve"> </w:t>
      </w:r>
      <w:r w:rsidRPr="00605020">
        <w:rPr>
          <w:rFonts w:ascii="Arial" w:hAnsi="Arial" w:cs="Arial"/>
          <w:b w:val="0"/>
          <w:color w:val="auto"/>
          <w:sz w:val="24"/>
          <w:szCs w:val="24"/>
        </w:rPr>
        <w:t xml:space="preserve">gene and the chromosome with the black segment </w:t>
      </w:r>
      <w:r>
        <w:rPr>
          <w:rFonts w:ascii="Arial" w:hAnsi="Arial" w:cs="Arial"/>
          <w:b w:val="0"/>
          <w:color w:val="auto"/>
          <w:sz w:val="24"/>
          <w:szCs w:val="24"/>
        </w:rPr>
        <w:t xml:space="preserve">has </w:t>
      </w:r>
      <w:r w:rsidRPr="00605020">
        <w:rPr>
          <w:rFonts w:ascii="Arial" w:hAnsi="Arial" w:cs="Arial"/>
          <w:b w:val="0"/>
          <w:color w:val="auto"/>
          <w:sz w:val="24"/>
          <w:szCs w:val="24"/>
        </w:rPr>
        <w:t>the</w:t>
      </w:r>
      <w:r>
        <w:rPr>
          <w:rFonts w:ascii="Arial" w:hAnsi="Arial" w:cs="Arial"/>
          <w:b w:val="0"/>
          <w:color w:val="auto"/>
          <w:sz w:val="24"/>
          <w:szCs w:val="24"/>
        </w:rPr>
        <w:t xml:space="preserve"> </w:t>
      </w:r>
      <w:r w:rsidRPr="00605020">
        <w:rPr>
          <w:rFonts w:ascii="Arial" w:hAnsi="Arial" w:cs="Arial"/>
          <w:b w:val="0"/>
          <w:color w:val="auto"/>
          <w:sz w:val="24"/>
          <w:szCs w:val="24"/>
        </w:rPr>
        <w:t>gene knock</w:t>
      </w:r>
      <w:r>
        <w:rPr>
          <w:rFonts w:ascii="Arial" w:hAnsi="Arial" w:cs="Arial"/>
          <w:b w:val="0"/>
          <w:color w:val="auto"/>
          <w:sz w:val="24"/>
          <w:szCs w:val="24"/>
        </w:rPr>
        <w:t>ed</w:t>
      </w:r>
      <w:r w:rsidRPr="00605020">
        <w:rPr>
          <w:rFonts w:ascii="Arial" w:hAnsi="Arial" w:cs="Arial"/>
          <w:b w:val="0"/>
          <w:color w:val="auto"/>
          <w:sz w:val="24"/>
          <w:szCs w:val="24"/>
        </w:rPr>
        <w:t xml:space="preserve">-out. During CLS, a mother cell may produce daughter cells without </w:t>
      </w:r>
      <w:r>
        <w:rPr>
          <w:rFonts w:ascii="Arial" w:hAnsi="Arial" w:cs="Arial"/>
          <w:b w:val="0"/>
          <w:color w:val="auto"/>
          <w:sz w:val="24"/>
          <w:szCs w:val="24"/>
        </w:rPr>
        <w:t>LOH</w:t>
      </w:r>
      <w:r w:rsidRPr="00605020">
        <w:rPr>
          <w:rFonts w:ascii="Arial" w:hAnsi="Arial" w:cs="Arial"/>
          <w:b w:val="0"/>
          <w:color w:val="auto"/>
          <w:sz w:val="24"/>
          <w:szCs w:val="24"/>
        </w:rPr>
        <w:t xml:space="preserve">s on the target locus, whereby white colonies form. White-colored colonies may also form if </w:t>
      </w:r>
      <w:r>
        <w:rPr>
          <w:rFonts w:ascii="Arial" w:hAnsi="Arial" w:cs="Arial"/>
          <w:b w:val="0"/>
          <w:color w:val="auto"/>
          <w:sz w:val="24"/>
          <w:szCs w:val="24"/>
        </w:rPr>
        <w:t>LOH</w:t>
      </w:r>
      <w:r w:rsidRPr="00605020">
        <w:rPr>
          <w:rFonts w:ascii="Arial" w:hAnsi="Arial" w:cs="Arial"/>
          <w:b w:val="0"/>
          <w:color w:val="auto"/>
          <w:sz w:val="24"/>
          <w:szCs w:val="24"/>
        </w:rPr>
        <w:t xml:space="preserve"> occur</w:t>
      </w:r>
      <w:r>
        <w:rPr>
          <w:rFonts w:ascii="Arial" w:hAnsi="Arial" w:cs="Arial"/>
          <w:b w:val="0"/>
          <w:color w:val="auto"/>
          <w:sz w:val="24"/>
          <w:szCs w:val="24"/>
        </w:rPr>
        <w:t>s</w:t>
      </w:r>
      <w:r w:rsidRPr="00605020">
        <w:rPr>
          <w:rFonts w:ascii="Arial" w:hAnsi="Arial" w:cs="Arial"/>
          <w:b w:val="0"/>
          <w:color w:val="auto"/>
          <w:sz w:val="24"/>
          <w:szCs w:val="24"/>
        </w:rPr>
        <w:t xml:space="preserve"> and yield daughter cells </w:t>
      </w:r>
      <w:r w:rsidRPr="00AA02C3">
        <w:rPr>
          <w:rFonts w:ascii="Arial" w:hAnsi="Arial" w:cs="Arial"/>
          <w:b w:val="0"/>
          <w:i/>
          <w:color w:val="auto"/>
          <w:sz w:val="24"/>
          <w:szCs w:val="24"/>
        </w:rPr>
        <w:t xml:space="preserve">MET15 </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genotype. Only 50% of the </w:t>
      </w:r>
      <w:r>
        <w:rPr>
          <w:rFonts w:ascii="Arial" w:hAnsi="Arial" w:cs="Arial"/>
          <w:b w:val="0"/>
          <w:color w:val="auto"/>
          <w:sz w:val="24"/>
          <w:szCs w:val="24"/>
        </w:rPr>
        <w:t>LOH</w:t>
      </w:r>
      <w:r w:rsidRPr="00605020">
        <w:rPr>
          <w:rFonts w:ascii="Arial" w:hAnsi="Arial" w:cs="Arial"/>
          <w:b w:val="0"/>
          <w:color w:val="auto"/>
          <w:sz w:val="24"/>
          <w:szCs w:val="24"/>
        </w:rPr>
        <w:t xml:space="preserve"> events are observed because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and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are indistinguishable. Fully black colonies are homozygous recessive at the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 xml:space="preserve">) and represent LOH as a result of a </w:t>
      </w:r>
      <w:r>
        <w:rPr>
          <w:rFonts w:ascii="Arial" w:hAnsi="Arial" w:cs="Arial"/>
          <w:b w:val="0"/>
          <w:color w:val="auto"/>
          <w:sz w:val="24"/>
          <w:szCs w:val="24"/>
        </w:rPr>
        <w:t xml:space="preserve">LOH </w:t>
      </w:r>
      <w:r w:rsidRPr="00605020">
        <w:rPr>
          <w:rFonts w:ascii="Arial" w:hAnsi="Arial" w:cs="Arial"/>
          <w:b w:val="0"/>
          <w:color w:val="auto"/>
          <w:sz w:val="24"/>
          <w:szCs w:val="24"/>
        </w:rPr>
        <w:t xml:space="preserve">event that is most likely linked to mitotic recombination. </w:t>
      </w:r>
    </w:p>
    <w:p w:rsidR="000D05DA" w:rsidRPr="000D05DA" w:rsidRDefault="000D05DA" w:rsidP="000D05DA"/>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A42357">
        <w:rPr>
          <w:rFonts w:ascii="Arial" w:hAnsi="Arial" w:cs="Arial"/>
          <w:color w:val="auto"/>
          <w:sz w:val="24"/>
          <w:szCs w:val="24"/>
        </w:rPr>
        <w:t>3</w:t>
      </w:r>
      <w:r w:rsidR="003911D6" w:rsidRPr="00C264D3">
        <w:rPr>
          <w:rFonts w:ascii="Arial" w:hAnsi="Arial" w:cs="Arial"/>
          <w:b w:val="0"/>
          <w:color w:val="auto"/>
          <w:sz w:val="24"/>
          <w:szCs w:val="24"/>
        </w:rPr>
        <w:t>.</w:t>
      </w:r>
      <w:r w:rsidR="005A0130">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2766F9" w:rsidRDefault="002766F9" w:rsidP="002766F9"/>
    <w:p w:rsidR="002766F9" w:rsidRDefault="002766F9" w:rsidP="002766F9"/>
    <w:p w:rsidR="000120CC" w:rsidRDefault="000120CC" w:rsidP="002766F9">
      <w:pPr>
        <w:rPr>
          <w:b/>
        </w:rPr>
      </w:pPr>
    </w:p>
    <w:p w:rsidR="001930CD" w:rsidRDefault="001930CD">
      <w:pPr>
        <w:jc w:val="center"/>
        <w:rPr>
          <w:b/>
        </w:rPr>
      </w:pPr>
      <w:r>
        <w:rPr>
          <w:b/>
          <w:noProof/>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p>
    <w:p w:rsidR="002766F9" w:rsidRPr="00C648A1" w:rsidRDefault="002766F9" w:rsidP="002766F9">
      <w:pPr>
        <w:rPr>
          <w:sz w:val="24"/>
          <w:szCs w:val="24"/>
        </w:rPr>
      </w:pPr>
      <w:r w:rsidRPr="00C648A1">
        <w:rPr>
          <w:b/>
          <w:sz w:val="24"/>
          <w:szCs w:val="24"/>
        </w:rPr>
        <w:t>Figure 4:</w:t>
      </w:r>
      <w:r w:rsidR="0038065D">
        <w:rPr>
          <w:b/>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sonicator</w:t>
      </w:r>
      <w:r w:rsidR="00D23AA9" w:rsidRPr="00C648A1">
        <w:rPr>
          <w:sz w:val="24"/>
          <w:szCs w:val="24"/>
        </w:rPr>
        <w:t xml:space="preserve"> was used in this project</w:t>
      </w:r>
      <w:r w:rsidRPr="00C648A1">
        <w:rPr>
          <w:sz w:val="24"/>
          <w:szCs w:val="24"/>
        </w:rPr>
        <w:t xml:space="preserve">. </w:t>
      </w:r>
    </w:p>
    <w:p w:rsidR="004B416E" w:rsidRDefault="004B416E" w:rsidP="00C648A1">
      <w:pPr>
        <w:jc w:val="center"/>
      </w:pPr>
    </w:p>
    <w:p w:rsidR="004B416E" w:rsidRDefault="004B416E" w:rsidP="004B416E"/>
    <w:p w:rsidR="004B416E" w:rsidRPr="00605020" w:rsidRDefault="004B416E" w:rsidP="004B416E">
      <w:pPr>
        <w:jc w:val="center"/>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sidR="0038065D">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00CE5569">
        <w:rPr>
          <w:rFonts w:ascii="Arial" w:hAnsi="Arial" w:cs="Arial"/>
          <w:b w:val="0"/>
          <w:color w:val="auto"/>
          <w:sz w:val="24"/>
          <w:szCs w:val="24"/>
          <w:vertAlign w:val="subscript"/>
        </w:rPr>
        <w:t xml:space="preserve"> </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D61177" w:rsidP="00D1595F">
      <w:pPr>
        <w:pStyle w:val="Caption"/>
        <w:spacing w:line="480" w:lineRule="auto"/>
        <w:jc w:val="center"/>
        <w:rPr>
          <w:b w:val="0"/>
          <w:color w:val="auto"/>
        </w:rPr>
      </w:pPr>
      <w:r>
        <w:rPr>
          <w:b w:val="0"/>
          <w:noProof/>
          <w:color w:val="auto"/>
        </w:rPr>
        <w:pict>
          <v:shapetype id="_x0000_t202" coordsize="21600,21600" o:spt="202" path="m0,0l0,21600,21600,21600,21600,0xe">
            <v:stroke joinstyle="miter"/>
            <v:path gradientshapeok="t" o:connecttype="rect"/>
          </v:shapetype>
          <v:shape id="_x0000_s1037" type="#_x0000_t202" style="position:absolute;left:0;text-align:left;margin-left:52.15pt;margin-top:354.85pt;width:26.1pt;height:25.6pt;z-index:251681792;mso-width-relative:margin;mso-height-relative:margin" filled="f" stroked="f">
            <v:textbox>
              <w:txbxContent>
                <w:p w:rsidR="001930CD" w:rsidRPr="0068295A" w:rsidRDefault="001930CD" w:rsidP="0068295A">
                  <w:pPr>
                    <w:rPr>
                      <w:rFonts w:ascii="Arial" w:hAnsi="Arial" w:cs="Arial"/>
                      <w:b/>
                      <w:sz w:val="30"/>
                      <w:szCs w:val="30"/>
                    </w:rPr>
                  </w:pPr>
                  <w:r>
                    <w:rPr>
                      <w:rFonts w:ascii="Arial" w:hAnsi="Arial" w:cs="Arial"/>
                      <w:b/>
                      <w:sz w:val="30"/>
                      <w:szCs w:val="30"/>
                    </w:rPr>
                    <w:t>B</w:t>
                  </w:r>
                </w:p>
              </w:txbxContent>
            </v:textbox>
          </v:shape>
        </w:pict>
      </w:r>
      <w:r>
        <w:rPr>
          <w:b w:val="0"/>
          <w:noProof/>
          <w:color w:val="auto"/>
          <w:lang w:eastAsia="zh-TW"/>
        </w:rPr>
        <w:pict>
          <v:shape id="_x0000_s1036" type="#_x0000_t202" style="position:absolute;left:0;text-align:left;margin-left:52.15pt;margin-top:168pt;width:26.1pt;height:25.6pt;z-index:251680768;mso-width-relative:margin;mso-height-relative:margin" filled="f" stroked="f">
            <v:textbox>
              <w:txbxContent>
                <w:p w:rsidR="001930CD" w:rsidRPr="0068295A" w:rsidRDefault="001930CD">
                  <w:pPr>
                    <w:rPr>
                      <w:rFonts w:ascii="Arial" w:hAnsi="Arial" w:cs="Arial"/>
                      <w:b/>
                      <w:sz w:val="30"/>
                      <w:szCs w:val="30"/>
                    </w:rPr>
                  </w:pPr>
                  <w:r w:rsidRPr="0068295A">
                    <w:rPr>
                      <w:rFonts w:ascii="Arial" w:hAnsi="Arial" w:cs="Arial"/>
                      <w:b/>
                      <w:sz w:val="30"/>
                      <w:szCs w:val="30"/>
                    </w:rPr>
                    <w:t>A</w:t>
                  </w:r>
                </w:p>
              </w:txbxContent>
            </v:textbox>
          </v:shape>
        </w:pict>
      </w:r>
      <w:r w:rsidR="00AB4211">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4"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w:t>
      </w:r>
      <w:r w:rsidR="0038065D">
        <w:rPr>
          <w:rFonts w:ascii="Arial" w:hAnsi="Arial" w:cs="Arial"/>
          <w:b w:val="0"/>
          <w:color w:val="auto"/>
          <w:sz w:val="24"/>
          <w:szCs w:val="24"/>
        </w:rPr>
        <w:t xml:space="preserve"> </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 xml:space="preserve">in mother cells. Red arrows point to half-black colonies following one or two mitotic events in a mother or daughter cell </w:t>
      </w:r>
      <w:r w:rsidR="00D61177" w:rsidRPr="005576F5">
        <w:rPr>
          <w:rFonts w:ascii="Arial" w:hAnsi="Arial" w:cs="Arial"/>
          <w:b w:val="0"/>
          <w:color w:val="auto"/>
          <w:sz w:val="24"/>
          <w:szCs w:val="24"/>
        </w:rPr>
        <w:fldChar w:fldCharType="begin"/>
      </w:r>
      <w:r w:rsidR="00B50D9C">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5576F5">
        <w:rPr>
          <w:rFonts w:ascii="Arial" w:hAnsi="Arial" w:cs="Arial"/>
          <w:b w:val="0"/>
          <w:color w:val="auto"/>
          <w:sz w:val="24"/>
          <w:szCs w:val="24"/>
        </w:rPr>
        <w:fldChar w:fldCharType="separate"/>
      </w:r>
      <w:r w:rsidR="00B50D9C">
        <w:rPr>
          <w:rFonts w:ascii="Arial" w:hAnsi="Arial" w:cs="Arial"/>
          <w:b w:val="0"/>
          <w:noProof/>
          <w:color w:val="auto"/>
          <w:sz w:val="24"/>
          <w:szCs w:val="24"/>
        </w:rPr>
        <w:t>(</w:t>
      </w:r>
      <w:hyperlink w:anchor="_ENREF_23" w:tooltip="Qin, 2008 #516" w:history="1">
        <w:r w:rsidR="00B50D9C">
          <w:rPr>
            <w:rFonts w:ascii="Arial" w:hAnsi="Arial" w:cs="Arial"/>
            <w:b w:val="0"/>
            <w:noProof/>
            <w:color w:val="auto"/>
            <w:sz w:val="24"/>
            <w:szCs w:val="24"/>
          </w:rPr>
          <w:t>Q</w:t>
        </w:r>
        <w:r w:rsidR="00B50D9C" w:rsidRPr="00EF341F">
          <w:rPr>
            <w:rFonts w:ascii="Arial" w:hAnsi="Arial" w:cs="Arial"/>
            <w:b w:val="0"/>
            <w:smallCaps/>
            <w:noProof/>
            <w:color w:val="auto"/>
            <w:sz w:val="24"/>
            <w:szCs w:val="24"/>
          </w:rPr>
          <w:t>in</w:t>
        </w:r>
        <w:r w:rsidR="00B50D9C" w:rsidRPr="00EF341F">
          <w:rPr>
            <w:rFonts w:ascii="Arial" w:hAnsi="Arial" w:cs="Arial"/>
            <w:b w:val="0"/>
            <w:i/>
            <w:noProof/>
            <w:color w:val="auto"/>
            <w:sz w:val="24"/>
            <w:szCs w:val="24"/>
          </w:rPr>
          <w:t xml:space="preserve"> et al.</w:t>
        </w:r>
        <w:r w:rsidR="00B50D9C">
          <w:rPr>
            <w:rFonts w:ascii="Arial" w:hAnsi="Arial" w:cs="Arial"/>
            <w:b w:val="0"/>
            <w:noProof/>
            <w:color w:val="auto"/>
            <w:sz w:val="24"/>
            <w:szCs w:val="24"/>
          </w:rPr>
          <w:t xml:space="preserve"> 2008</w:t>
        </w:r>
      </w:hyperlink>
      <w:r w:rsidR="00B50D9C">
        <w:rPr>
          <w:rFonts w:ascii="Arial" w:hAnsi="Arial" w:cs="Arial"/>
          <w:b w:val="0"/>
          <w:noProof/>
          <w:color w:val="auto"/>
          <w:sz w:val="24"/>
          <w:szCs w:val="24"/>
        </w:rPr>
        <w:t>)</w:t>
      </w:r>
      <w:r w:rsidR="00D61177" w:rsidRPr="005576F5">
        <w:rPr>
          <w:rFonts w:ascii="Arial" w:hAnsi="Arial" w:cs="Arial"/>
          <w:b w:val="0"/>
          <w:color w:val="auto"/>
          <w:sz w:val="24"/>
          <w:szCs w:val="24"/>
        </w:rPr>
        <w:fldChar w:fldCharType="end"/>
      </w:r>
      <w:r w:rsidR="00E1443B" w:rsidRPr="00605020">
        <w:rPr>
          <w:rFonts w:ascii="Arial" w:hAnsi="Arial" w:cs="Arial"/>
          <w:b w:val="0"/>
          <w:color w:val="auto"/>
          <w:sz w:val="24"/>
          <w:szCs w:val="24"/>
        </w:rPr>
        <w:t xml:space="preserve">. </w:t>
      </w:r>
      <w:r w:rsidR="0072137D" w:rsidRPr="000B54BC">
        <w:rPr>
          <w:rFonts w:ascii="Arial" w:hAnsi="Arial" w:cs="Arial"/>
          <w:color w:val="auto"/>
          <w:sz w:val="24"/>
          <w:szCs w:val="24"/>
        </w:rPr>
        <w:t>A</w:t>
      </w:r>
      <w:r w:rsidR="00E1443B" w:rsidRPr="00605020">
        <w:rPr>
          <w:rFonts w:ascii="Arial" w:hAnsi="Arial" w:cs="Arial"/>
          <w:b w:val="0"/>
          <w:color w:val="auto"/>
          <w:sz w:val="24"/>
          <w:szCs w:val="24"/>
        </w:rPr>
        <w:t xml:space="preserve"> shows strain M1-2* at 0.01% treatment</w:t>
      </w:r>
      <w:r w:rsidR="00190F0E">
        <w:rPr>
          <w:rFonts w:ascii="Arial" w:hAnsi="Arial" w:cs="Arial"/>
          <w:b w:val="0"/>
          <w:color w:val="auto"/>
          <w:sz w:val="24"/>
          <w:szCs w:val="24"/>
        </w:rPr>
        <w:t xml:space="preserve"> of H</w:t>
      </w:r>
      <w:r w:rsidR="00190F0E" w:rsidRPr="001F5BC8">
        <w:rPr>
          <w:rFonts w:ascii="Arial" w:hAnsi="Arial" w:cs="Arial"/>
          <w:b w:val="0"/>
          <w:color w:val="auto"/>
          <w:sz w:val="24"/>
          <w:szCs w:val="24"/>
          <w:vertAlign w:val="subscript"/>
        </w:rPr>
        <w:t>2</w:t>
      </w:r>
      <w:r w:rsidR="00190F0E">
        <w:rPr>
          <w:rFonts w:ascii="Arial" w:hAnsi="Arial" w:cs="Arial"/>
          <w:b w:val="0"/>
          <w:color w:val="auto"/>
          <w:sz w:val="24"/>
          <w:szCs w:val="24"/>
        </w:rPr>
        <w:t>O</w:t>
      </w:r>
      <w:r w:rsidR="00190F0E" w:rsidRPr="001F5BC8">
        <w:rPr>
          <w:rFonts w:ascii="Arial" w:hAnsi="Arial" w:cs="Arial"/>
          <w:b w:val="0"/>
          <w:color w:val="auto"/>
          <w:sz w:val="24"/>
          <w:szCs w:val="24"/>
          <w:vertAlign w:val="subscript"/>
        </w:rPr>
        <w:t>2</w:t>
      </w:r>
      <w:r w:rsidR="00E1443B" w:rsidRPr="00605020">
        <w:rPr>
          <w:rFonts w:ascii="Arial" w:hAnsi="Arial" w:cs="Arial"/>
          <w:b w:val="0"/>
          <w:color w:val="auto"/>
          <w:sz w:val="24"/>
          <w:szCs w:val="24"/>
        </w:rPr>
        <w:t xml:space="preserve">. </w:t>
      </w:r>
      <w:r w:rsidR="0072137D" w:rsidRPr="00190F0E">
        <w:rPr>
          <w:rFonts w:ascii="Arial" w:hAnsi="Arial" w:cs="Arial"/>
          <w:color w:val="auto"/>
          <w:sz w:val="24"/>
          <w:szCs w:val="24"/>
        </w:rPr>
        <w:t>B</w:t>
      </w:r>
      <w:r w:rsidR="000B54BC">
        <w:rPr>
          <w:rFonts w:ascii="Arial" w:hAnsi="Arial" w:cs="Arial"/>
          <w:b w:val="0"/>
          <w:color w:val="auto"/>
          <w:sz w:val="24"/>
          <w:szCs w:val="24"/>
        </w:rPr>
        <w:t xml:space="preserve"> </w:t>
      </w:r>
      <w:r w:rsidR="00E1443B" w:rsidRPr="00605020">
        <w:rPr>
          <w:rFonts w:ascii="Arial" w:hAnsi="Arial" w:cs="Arial"/>
          <w:b w:val="0"/>
          <w:color w:val="auto"/>
          <w:sz w:val="24"/>
          <w:szCs w:val="24"/>
        </w:rPr>
        <w:t xml:space="preserve">shows strain </w:t>
      </w:r>
      <w:r w:rsidR="00190F0E">
        <w:rPr>
          <w:rFonts w:ascii="Arial" w:hAnsi="Arial" w:cs="Arial"/>
          <w:b w:val="0"/>
          <w:color w:val="auto"/>
          <w:sz w:val="24"/>
          <w:szCs w:val="24"/>
        </w:rPr>
        <w:t>M1-2* at 0.15</w:t>
      </w:r>
      <w:r w:rsidR="002A00D5" w:rsidRPr="00605020">
        <w:rPr>
          <w:rFonts w:ascii="Arial" w:hAnsi="Arial" w:cs="Arial"/>
          <w:b w:val="0"/>
          <w:color w:val="auto"/>
          <w:sz w:val="24"/>
          <w:szCs w:val="24"/>
        </w:rPr>
        <w:t>% treatment</w:t>
      </w:r>
      <w:r w:rsidR="001F5BC8">
        <w:rPr>
          <w:rFonts w:ascii="Arial" w:hAnsi="Arial" w:cs="Arial"/>
          <w:b w:val="0"/>
          <w:color w:val="auto"/>
          <w:sz w:val="24"/>
          <w:szCs w:val="24"/>
        </w:rPr>
        <w:t xml:space="preserve"> of H</w:t>
      </w:r>
      <w:r w:rsidR="001F5BC8" w:rsidRPr="001F5BC8">
        <w:rPr>
          <w:rFonts w:ascii="Arial" w:hAnsi="Arial" w:cs="Arial"/>
          <w:b w:val="0"/>
          <w:color w:val="auto"/>
          <w:sz w:val="24"/>
          <w:szCs w:val="24"/>
          <w:vertAlign w:val="subscript"/>
        </w:rPr>
        <w:t>2</w:t>
      </w:r>
      <w:r w:rsidR="001F5BC8">
        <w:rPr>
          <w:rFonts w:ascii="Arial" w:hAnsi="Arial" w:cs="Arial"/>
          <w:b w:val="0"/>
          <w:color w:val="auto"/>
          <w:sz w:val="24"/>
          <w:szCs w:val="24"/>
        </w:rPr>
        <w:t>O</w:t>
      </w:r>
      <w:r w:rsidR="001F5BC8" w:rsidRPr="001F5BC8">
        <w:rPr>
          <w:rFonts w:ascii="Arial" w:hAnsi="Arial" w:cs="Arial"/>
          <w:b w:val="0"/>
          <w:color w:val="auto"/>
          <w:sz w:val="24"/>
          <w:szCs w:val="24"/>
          <w:vertAlign w:val="subscript"/>
        </w:rPr>
        <w:t>2</w:t>
      </w:r>
      <w:r w:rsidR="002A00D5" w:rsidRPr="00605020">
        <w:rPr>
          <w:rFonts w:ascii="Arial" w:hAnsi="Arial" w:cs="Arial"/>
          <w:b w:val="0"/>
          <w:color w:val="auto"/>
          <w:sz w:val="24"/>
          <w:szCs w:val="24"/>
        </w:rPr>
        <w:t xml:space="preserve">.  </w:t>
      </w:r>
    </w:p>
    <w:p w:rsidR="00D306C5" w:rsidRDefault="00D306C5" w:rsidP="00D306C5"/>
    <w:p w:rsidR="00D306C5" w:rsidRPr="00605020" w:rsidRDefault="00D306C5" w:rsidP="00D306C5">
      <w:pPr>
        <w:keepNext/>
        <w:jc w:val="center"/>
      </w:pPr>
      <w:r>
        <w:rPr>
          <w:noProof/>
        </w:rPr>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D61177"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sidR="00EF341F">
        <w:rPr>
          <w:rFonts w:ascii="Arial" w:hAnsi="Arial" w:cs="Arial"/>
          <w:b w:val="0"/>
          <w:noProof/>
          <w:color w:val="auto"/>
          <w:sz w:val="24"/>
          <w:szCs w:val="24"/>
        </w:rPr>
        <w:t>)</w:t>
      </w:r>
      <w:r w:rsidR="00D61177"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rPr>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6"/>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7B44AF">
        <w:rPr>
          <w:rFonts w:ascii="Arial" w:hAnsi="Arial" w:cs="Arial"/>
          <w:b/>
          <w:sz w:val="24"/>
          <w:szCs w:val="24"/>
        </w:rPr>
        <w:t xml:space="preserve"> </w:t>
      </w:r>
      <w:r w:rsidR="003D39CA" w:rsidRPr="00310511">
        <w:rPr>
          <w:rFonts w:ascii="Arial" w:hAnsi="Arial" w:cs="Arial"/>
          <w:b/>
          <w:sz w:val="24"/>
          <w:szCs w:val="24"/>
        </w:rPr>
        <w:t>A</w:t>
      </w:r>
      <w:r w:rsidR="00310511" w:rsidRPr="00310511">
        <w:rPr>
          <w:rFonts w:ascii="Arial" w:hAnsi="Arial" w:cs="Arial"/>
          <w:sz w:val="24"/>
          <w:szCs w:val="24"/>
        </w:rPr>
        <w:t xml:space="preserve"> s</w:t>
      </w:r>
      <w:r w:rsidR="003D39CA" w:rsidRPr="00310511">
        <w:rPr>
          <w:rFonts w:ascii="Arial" w:hAnsi="Arial" w:cs="Arial"/>
          <w:sz w:val="24"/>
          <w:szCs w:val="24"/>
        </w:rPr>
        <w:t>hows the general sigmoidal trend of viability and genomic integrity</w:t>
      </w:r>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r w:rsidR="003D39CA" w:rsidRPr="00310511">
        <w:rPr>
          <w:rFonts w:ascii="Arial" w:hAnsi="Arial" w:cs="Arial"/>
          <w:sz w:val="24"/>
          <w:szCs w:val="24"/>
        </w:rPr>
        <w:t xml:space="preserve">. </w:t>
      </w:r>
      <w:r w:rsidR="003D39CA" w:rsidRPr="00310511">
        <w:rPr>
          <w:rFonts w:ascii="Arial" w:hAnsi="Arial" w:cs="Arial"/>
          <w:b/>
          <w:sz w:val="24"/>
          <w:szCs w:val="24"/>
        </w:rPr>
        <w:t>B</w:t>
      </w:r>
      <w:r w:rsidR="00310511" w:rsidRPr="00310511">
        <w:rPr>
          <w:rFonts w:ascii="Arial" w:hAnsi="Arial" w:cs="Arial"/>
          <w:sz w:val="24"/>
          <w:szCs w:val="24"/>
        </w:rPr>
        <w:t xml:space="preserve"> s</w:t>
      </w:r>
      <w:r w:rsidR="003D39CA" w:rsidRPr="00310511">
        <w:rPr>
          <w:rFonts w:ascii="Arial" w:hAnsi="Arial" w:cs="Arial"/>
          <w:sz w:val="24"/>
          <w:szCs w:val="24"/>
        </w:rPr>
        <w:t xml:space="preserve">hows the </w:t>
      </w:r>
      <w:r w:rsidR="00464F5C" w:rsidRPr="00310511">
        <w:rPr>
          <w:rFonts w:ascii="Arial" w:hAnsi="Arial" w:cs="Arial"/>
          <w:sz w:val="24"/>
          <w:szCs w:val="24"/>
        </w:rPr>
        <w:t>H</w:t>
      </w:r>
      <w:r w:rsidR="00464F5C" w:rsidRPr="00310511">
        <w:rPr>
          <w:rFonts w:ascii="Arial" w:hAnsi="Arial" w:cs="Arial"/>
          <w:sz w:val="24"/>
          <w:szCs w:val="24"/>
          <w:vertAlign w:val="subscript"/>
        </w:rPr>
        <w:t>2</w:t>
      </w:r>
      <w:r w:rsidR="00464F5C" w:rsidRPr="00310511">
        <w:rPr>
          <w:rFonts w:ascii="Arial" w:hAnsi="Arial" w:cs="Arial"/>
          <w:sz w:val="24"/>
          <w:szCs w:val="24"/>
        </w:rPr>
        <w:t>O</w:t>
      </w:r>
      <w:r w:rsidR="00464F5C" w:rsidRPr="00310511">
        <w:rPr>
          <w:rFonts w:ascii="Arial" w:hAnsi="Arial" w:cs="Arial"/>
          <w:sz w:val="24"/>
          <w:szCs w:val="24"/>
          <w:vertAlign w:val="subscript"/>
        </w:rPr>
        <w:t>2</w:t>
      </w:r>
      <w:r w:rsidR="003D39CA" w:rsidRPr="00310511">
        <w:rPr>
          <w:rFonts w:ascii="Arial" w:hAnsi="Arial" w:cs="Arial"/>
          <w:sz w:val="24"/>
          <w:szCs w:val="24"/>
        </w:rPr>
        <w:t xml:space="preserve"> dose</w:t>
      </w:r>
      <w:r w:rsidR="0047711C" w:rsidRPr="00310511">
        <w:rPr>
          <w:rFonts w:ascii="Arial" w:hAnsi="Arial" w:cs="Arial"/>
          <w:sz w:val="24"/>
          <w:szCs w:val="24"/>
        </w:rPr>
        <w:t>-</w:t>
      </w:r>
      <w:r w:rsidR="003D39CA" w:rsidRPr="00310511">
        <w:rPr>
          <w:rFonts w:ascii="Arial" w:hAnsi="Arial" w:cs="Arial"/>
          <w:sz w:val="24"/>
          <w:szCs w:val="24"/>
        </w:rPr>
        <w:t>response curve of strain</w:t>
      </w:r>
      <w:r w:rsidR="00B91937">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At a C</w:t>
      </w:r>
      <w:r w:rsidR="00310511" w:rsidRPr="00310511">
        <w:rPr>
          <w:rFonts w:ascii="Arial" w:hAnsi="Arial" w:cs="Arial"/>
          <w:sz w:val="24"/>
          <w:szCs w:val="24"/>
          <w:vertAlign w:val="subscript"/>
        </w:rPr>
        <w:t>b</w:t>
      </w:r>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0E375F">
        <w:rPr>
          <w:rFonts w:ascii="Arial" w:hAnsi="Arial" w:cs="Arial"/>
          <w:sz w:val="24"/>
          <w:szCs w:val="24"/>
        </w:rPr>
        <w:t xml:space="preserve"> </w:t>
      </w:r>
      <w:r w:rsidR="00C63FFD" w:rsidRPr="00310511">
        <w:rPr>
          <w:rFonts w:ascii="Arial" w:hAnsi="Arial" w:cs="Arial"/>
          <w:sz w:val="24"/>
          <w:szCs w:val="24"/>
        </w:rPr>
        <w:t>At a C</w:t>
      </w:r>
      <w:r w:rsidR="00C63FFD" w:rsidRPr="00310511">
        <w:rPr>
          <w:rFonts w:ascii="Arial" w:hAnsi="Arial" w:cs="Arial"/>
          <w:sz w:val="24"/>
          <w:szCs w:val="24"/>
          <w:vertAlign w:val="subscript"/>
        </w:rPr>
        <w:t>v</w:t>
      </w:r>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rPr>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7"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D61177" w:rsidP="00D1595F">
      <w:pPr>
        <w:spacing w:line="240" w:lineRule="auto"/>
        <w:rPr>
          <w:rFonts w:ascii="Arial" w:hAnsi="Arial" w:cs="Arial"/>
          <w:bCs/>
          <w:noProof/>
          <w:sz w:val="20"/>
          <w:szCs w:val="20"/>
        </w:rPr>
      </w:pPr>
      <w:r w:rsidRPr="00D61177">
        <w:rPr>
          <w:noProof/>
        </w:rPr>
        <w:pict>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1930CD" w:rsidRDefault="001930CD"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D61177"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D61177"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Pr>
                        <w:rFonts w:ascii="Arial" w:hAnsi="Arial" w:cs="Arial"/>
                        <w:b w:val="0"/>
                        <w:noProof/>
                        <w:color w:val="auto"/>
                        <w:sz w:val="24"/>
                        <w:szCs w:val="24"/>
                      </w:rPr>
                      <w:t>Q</w:t>
                    </w:r>
                    <w:r w:rsidRPr="00EF341F">
                      <w:rPr>
                        <w:rFonts w:ascii="Arial" w:hAnsi="Arial" w:cs="Arial"/>
                        <w:b w:val="0"/>
                        <w:smallCaps/>
                        <w:noProof/>
                        <w:color w:val="auto"/>
                        <w:sz w:val="24"/>
                        <w:szCs w:val="24"/>
                      </w:rPr>
                      <w:t>in</w:t>
                    </w:r>
                    <w:r w:rsidRPr="00EF341F">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D61177"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p>
    <w:p w:rsidR="008455BD" w:rsidRDefault="00C167BF" w:rsidP="008455BD">
      <w:pPr>
        <w:pStyle w:val="Caption"/>
        <w:keepNext/>
        <w:spacing w:line="480" w:lineRule="auto"/>
        <w:jc w:val="center"/>
      </w:pPr>
      <w:r w:rsidRPr="00C167BF">
        <w:rPr>
          <w:rFonts w:ascii="Arial" w:hAnsi="Arial" w:cs="Arial"/>
          <w:b w:val="0"/>
          <w:noProof/>
          <w:color w:val="auto"/>
          <w:sz w:val="24"/>
          <w:szCs w:val="24"/>
        </w:rPr>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since it has a larger 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r>
        <w:rPr>
          <w:rFonts w:ascii="Arial" w:hAnsi="Arial" w:cs="Arial"/>
          <w:b w:val="0"/>
          <w:color w:val="auto"/>
          <w:sz w:val="24"/>
          <w:szCs w:val="24"/>
        </w:rPr>
        <w:t xml:space="preserve"> ratio. M13 has the longest life span, which corresponds to a smaller 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r>
        <w:rPr>
          <w:rFonts w:ascii="Arial" w:hAnsi="Arial" w:cs="Arial"/>
          <w:b w:val="0"/>
          <w:color w:val="auto"/>
          <w:sz w:val="24"/>
          <w:szCs w:val="24"/>
        </w:rPr>
        <w:t xml:space="preserve"> ratio. </w:t>
      </w:r>
    </w:p>
    <w:p w:rsidR="009875F7" w:rsidRDefault="00AB4211" w:rsidP="00C167BF">
      <w:pPr>
        <w:pStyle w:val="Caption"/>
        <w:keepNext/>
        <w:spacing w:line="480" w:lineRule="auto"/>
        <w:jc w:val="center"/>
      </w:pPr>
      <w:r>
        <w:rPr>
          <w:rFonts w:ascii="Arial" w:hAnsi="Arial" w:cs="Arial"/>
          <w:b w:val="0"/>
          <w:noProof/>
          <w:color w:val="auto"/>
          <w:sz w:val="24"/>
          <w:szCs w:val="24"/>
        </w:rPr>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0E375F">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E375F">
        <w:rPr>
          <w:rFonts w:ascii="Arial" w:hAnsi="Arial" w:cs="Arial"/>
          <w:sz w:val="24"/>
          <w:szCs w:val="24"/>
        </w:rPr>
        <w:t xml:space="preserve"> </w:t>
      </w:r>
      <w:r w:rsidR="00071821">
        <w:rPr>
          <w:rFonts w:ascii="Arial" w:hAnsi="Arial" w:cs="Arial"/>
          <w:sz w:val="24"/>
          <w:szCs w:val="24"/>
        </w:rPr>
        <w:t>is</w:t>
      </w:r>
      <w:r w:rsidR="000E375F">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7B44AF" w:rsidP="005605DE">
      <w:pPr>
        <w:keepNext/>
        <w:spacing w:line="480" w:lineRule="auto"/>
      </w:pPr>
      <w:r w:rsidRPr="007B44AF">
        <w:rPr>
          <w:noProof/>
        </w:rPr>
        <w:drawing>
          <wp:inline distT="0" distB="0" distL="0" distR="0">
            <wp:extent cx="5943600" cy="229489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4648200"/>
                      <a:chOff x="-1219200" y="1066800"/>
                      <a:chExt cx="12039600" cy="4648200"/>
                    </a:xfrm>
                  </a:grpSpPr>
                  <a:grpSp>
                    <a:nvGrpSpPr>
                      <a:cNvPr id="4" name="Group 3"/>
                      <a:cNvGrpSpPr/>
                    </a:nvGrpSpPr>
                    <a:grpSpPr>
                      <a:xfrm>
                        <a:off x="-1219200" y="1066800"/>
                        <a:ext cx="12039600" cy="4648200"/>
                        <a:chOff x="-1433051" y="266700"/>
                        <a:chExt cx="12039600" cy="4648200"/>
                      </a:xfrm>
                    </a:grpSpPr>
                    <a:grpSp>
                      <a:nvGrpSpPr>
                        <a:cNvPr id="3" name="Group 4"/>
                        <a:cNvGrpSpPr/>
                      </a:nvGrpSpPr>
                      <a:grpSpPr>
                        <a:xfrm>
                          <a:off x="-1433051" y="266700"/>
                          <a:ext cx="11582400" cy="4648200"/>
                          <a:chOff x="-1433051" y="266700"/>
                          <a:chExt cx="11582400" cy="4648200"/>
                        </a:xfrm>
                      </a:grpSpPr>
                      <a:sp>
                        <a:nvSpPr>
                          <a:cNvPr id="13" name="Rectangle 12"/>
                          <a:cNvSpPr/>
                        </a:nvSpPr>
                        <a:spPr>
                          <a:xfrm>
                            <a:off x="2072149" y="2667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4"/>
                          <a:cNvSpPr txBox="1"/>
                        </a:nvSpPr>
                        <a:spPr>
                          <a:xfrm>
                            <a:off x="-1433051" y="1943100"/>
                            <a:ext cx="304799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Level of 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 and strain background</a:t>
                              </a:r>
                              <a:endParaRPr lang="en-US" sz="2500" b="1" dirty="0">
                                <a:latin typeface="Arial" pitchFamily="34" charset="0"/>
                                <a:cs typeface="Arial" pitchFamily="34" charset="0"/>
                              </a:endParaRPr>
                            </a:p>
                          </a:txBody>
                          <a:useSpRect/>
                        </a:txSp>
                      </a:sp>
                      <a:cxnSp>
                        <a:nvCxnSpPr>
                          <a:cNvPr id="15" name="Straight Arrow Connector 14"/>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5" name="Group 5"/>
                        <a:cNvGrpSpPr/>
                      </a:nvGrpSpPr>
                      <a:grpSpPr>
                        <a:xfrm>
                          <a:off x="2605549" y="800100"/>
                          <a:ext cx="8001000" cy="3639354"/>
                          <a:chOff x="877530" y="1043449"/>
                          <a:chExt cx="8001000" cy="3639354"/>
                        </a:xfrm>
                      </a:grpSpPr>
                      <a:sp>
                        <a:nvSpPr>
                          <a:cNvPr id="7" name="TextBox 4"/>
                          <a:cNvSpPr txBox="1"/>
                        </a:nvSpPr>
                        <a:spPr>
                          <a:xfrm>
                            <a:off x="877530" y="1119649"/>
                            <a:ext cx="2642419"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Tolerance to </a:t>
                              </a:r>
                              <a:r>
                                <a:rPr lang="en-US" sz="2500" b="1" dirty="0" smtClean="0">
                                  <a:latin typeface="Arial" pitchFamily="34" charset="0"/>
                                  <a:cs typeface="Arial" pitchFamily="34" charset="0"/>
                                </a:rPr>
                                <a:t>oxidative stress</a:t>
                              </a:r>
                              <a:endParaRPr lang="en-US" sz="2500" b="1" dirty="0">
                                <a:latin typeface="Arial" pitchFamily="34" charset="0"/>
                                <a:cs typeface="Arial" pitchFamily="34" charset="0"/>
                              </a:endParaRPr>
                            </a:p>
                          </a:txBody>
                          <a:useSpRect/>
                        </a:txSp>
                      </a:sp>
                      <a:sp>
                        <a:nvSpPr>
                          <a:cNvPr id="8" name="TextBox 5"/>
                          <a:cNvSpPr txBox="1"/>
                        </a:nvSpPr>
                        <a:spPr>
                          <a:xfrm>
                            <a:off x="6135330" y="1043449"/>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Chronological life span</a:t>
                              </a:r>
                              <a:endParaRPr lang="en-US" sz="2500" b="1" dirty="0">
                                <a:latin typeface="Arial" pitchFamily="34" charset="0"/>
                                <a:cs typeface="Arial" pitchFamily="34" charset="0"/>
                              </a:endParaRPr>
                            </a:p>
                          </a:txBody>
                          <a:useSpRect/>
                        </a:txSp>
                      </a:sp>
                      <a:sp>
                        <a:nvSpPr>
                          <a:cNvPr id="9" name="TextBox 7"/>
                          <a:cNvSpPr txBox="1"/>
                        </a:nvSpPr>
                        <a:spPr>
                          <a:xfrm>
                            <a:off x="3682181" y="4205749"/>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Mitotic asymmetry </a:t>
                              </a:r>
                              <a:endParaRPr lang="en-US" sz="2500" b="1" dirty="0">
                                <a:latin typeface="Arial" pitchFamily="34" charset="0"/>
                                <a:cs typeface="Arial" pitchFamily="34" charset="0"/>
                              </a:endParaRPr>
                            </a:p>
                          </a:txBody>
                          <a:useSpRect/>
                        </a:txSp>
                      </a:sp>
                      <a:cxnSp>
                        <a:nvCxnSpPr>
                          <a:cNvPr id="10" name="Straight Arrow Connector 9"/>
                          <a:cNvCxnSpPr/>
                        </a:nvCxnSpPr>
                        <a:spPr>
                          <a:xfrm>
                            <a:off x="3544529" y="1632155"/>
                            <a:ext cx="2590801" cy="20894"/>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2195668" y="2239912"/>
                            <a:ext cx="2036507" cy="1624781"/>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43"/>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D6433B">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43"/>
      <w:r w:rsidR="00814075">
        <w:rPr>
          <w:rStyle w:val="CommentReference"/>
          <w:b w:val="0"/>
          <w:bCs w:val="0"/>
          <w:vanish/>
          <w:color w:val="auto"/>
        </w:rPr>
        <w:commentReference w:id="43"/>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0"/>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1930CD" w:rsidRDefault="001930CD">
      <w:pPr>
        <w:pStyle w:val="CommentText"/>
      </w:pPr>
      <w:r>
        <w:rPr>
          <w:rStyle w:val="CommentReference"/>
        </w:rPr>
        <w:annotationRef/>
      </w:r>
      <w:r>
        <w:t>TODO: reorder figures</w:t>
      </w:r>
    </w:p>
    <w:p w:rsidR="001930CD" w:rsidRDefault="001930CD">
      <w:pPr>
        <w:pStyle w:val="CommentText"/>
      </w:pPr>
      <w:r>
        <w:t xml:space="preserve">revise discussion on oxidative stress and cellular aging; implication on human aging;  </w:t>
      </w:r>
    </w:p>
    <w:p w:rsidR="001930CD" w:rsidRDefault="001930CD">
      <w:pPr>
        <w:pStyle w:val="CommentText"/>
      </w:pPr>
      <w:r>
        <w:t xml:space="preserve">add low H2O2 in CLS in summary diagram.  The arrow on mitotic asymmetry should be revised. </w:t>
      </w:r>
    </w:p>
  </w:comment>
  <w:comment w:id="1" w:author="Lindsay" w:date="2012-04-24T11:32:00Z" w:initials="L">
    <w:p w:rsidR="001930CD" w:rsidRDefault="001930CD">
      <w:pPr>
        <w:pStyle w:val="CommentText"/>
      </w:pPr>
      <w:r>
        <w:rPr>
          <w:rStyle w:val="CommentReference"/>
        </w:rPr>
        <w:annotationRef/>
      </w:r>
      <w:r>
        <w:t>As of 11:31 am 4/24/2012: Arrows for mitotic asymmetry has been revised. I reordered figures. Discussion still needs to be improved</w:t>
      </w:r>
    </w:p>
  </w:comment>
  <w:comment w:id="2" w:author="hong qin" w:date="2012-04-24T23:52:00Z" w:initials="HQ">
    <w:p w:rsidR="001930CD" w:rsidRDefault="001930CD">
      <w:pPr>
        <w:pStyle w:val="CommentText"/>
      </w:pPr>
      <w:r>
        <w:rPr>
          <w:rStyle w:val="CommentReference"/>
        </w:rPr>
        <w:annotationRef/>
      </w:r>
      <w:r>
        <w:t xml:space="preserve">This is very basic. </w:t>
      </w:r>
    </w:p>
  </w:comment>
  <w:comment w:id="3" w:author="Lindsay" w:date="2012-04-23T21:16:00Z" w:initials="L">
    <w:p w:rsidR="001930CD" w:rsidRDefault="001930CD">
      <w:pPr>
        <w:pStyle w:val="CommentText"/>
      </w:pPr>
      <w:r>
        <w:rPr>
          <w:rStyle w:val="CommentReference"/>
        </w:rPr>
        <w:annotationRef/>
      </w:r>
      <w:r>
        <w:t>(What figure should I add???</w:t>
      </w:r>
    </w:p>
  </w:comment>
  <w:comment w:id="5" w:author="lparnel1" w:date="2012-04-25T10:54:00Z" w:initials="l">
    <w:p w:rsidR="001930CD" w:rsidRDefault="001930CD">
      <w:pPr>
        <w:pStyle w:val="CommentText"/>
      </w:pPr>
      <w:r>
        <w:rPr>
          <w:rStyle w:val="CommentReference"/>
        </w:rPr>
        <w:annotationRef/>
      </w:r>
      <w:r>
        <w:t>Add to references please</w:t>
      </w:r>
    </w:p>
  </w:comment>
  <w:comment w:id="43" w:author="hong qin" w:date="2012-04-24T23:22:00Z" w:initials="HQ">
    <w:p w:rsidR="001930CD" w:rsidRDefault="001930CD">
      <w:pPr>
        <w:pStyle w:val="CommentText"/>
      </w:pPr>
      <w:r>
        <w:rPr>
          <w:rStyle w:val="CommentReference"/>
        </w:rPr>
        <w:annotationRef/>
      </w:r>
      <w:r>
        <w:t>This is Not a diagram that I have in mind, but it is OK for thesis.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B5D" w:rsidRDefault="005B4B5D" w:rsidP="00F22F20">
      <w:pPr>
        <w:spacing w:after="0" w:line="240" w:lineRule="auto"/>
      </w:pPr>
      <w:r>
        <w:separator/>
      </w:r>
    </w:p>
  </w:endnote>
  <w:endnote w:type="continuationSeparator" w:id="0">
    <w:p w:rsidR="005B4B5D" w:rsidRDefault="005B4B5D"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B5D" w:rsidRDefault="005B4B5D" w:rsidP="00F22F20">
      <w:pPr>
        <w:spacing w:after="0" w:line="240" w:lineRule="auto"/>
      </w:pPr>
      <w:r>
        <w:separator/>
      </w:r>
    </w:p>
  </w:footnote>
  <w:footnote w:type="continuationSeparator" w:id="0">
    <w:p w:rsidR="005B4B5D" w:rsidRDefault="005B4B5D"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0CD" w:rsidRDefault="001930CD">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3E77F0" w:rsidRPr="003E77F0">
            <w:rPr>
              <w:rFonts w:ascii="Arial" w:hAnsi="Arial" w:cs="Arial"/>
              <w:i/>
              <w:noProof/>
            </w:rPr>
            <w:t>17</w:t>
          </w:r>
        </w:fldSimple>
      </w:sdtContent>
    </w:sdt>
  </w:p>
  <w:p w:rsidR="001930CD" w:rsidRPr="00F22F20" w:rsidRDefault="001930CD"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0510"/>
    <w:rsid w:val="00051F0A"/>
    <w:rsid w:val="00052BBF"/>
    <w:rsid w:val="00053B8D"/>
    <w:rsid w:val="000547AC"/>
    <w:rsid w:val="00056061"/>
    <w:rsid w:val="000567EA"/>
    <w:rsid w:val="00056EE3"/>
    <w:rsid w:val="00057381"/>
    <w:rsid w:val="000601E9"/>
    <w:rsid w:val="00060472"/>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312"/>
    <w:rsid w:val="000B54BC"/>
    <w:rsid w:val="000B593C"/>
    <w:rsid w:val="000B674F"/>
    <w:rsid w:val="000C07B7"/>
    <w:rsid w:val="000C3BCA"/>
    <w:rsid w:val="000C4ED1"/>
    <w:rsid w:val="000C54BF"/>
    <w:rsid w:val="000C5995"/>
    <w:rsid w:val="000C5B77"/>
    <w:rsid w:val="000C6B63"/>
    <w:rsid w:val="000C6D89"/>
    <w:rsid w:val="000C781A"/>
    <w:rsid w:val="000C7C92"/>
    <w:rsid w:val="000D05DA"/>
    <w:rsid w:val="000D1059"/>
    <w:rsid w:val="000D1335"/>
    <w:rsid w:val="000D319C"/>
    <w:rsid w:val="000D644F"/>
    <w:rsid w:val="000D67C3"/>
    <w:rsid w:val="000D702F"/>
    <w:rsid w:val="000D761C"/>
    <w:rsid w:val="000E1B91"/>
    <w:rsid w:val="000E2828"/>
    <w:rsid w:val="000E291E"/>
    <w:rsid w:val="000E375F"/>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890"/>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0F0E"/>
    <w:rsid w:val="00191984"/>
    <w:rsid w:val="00191988"/>
    <w:rsid w:val="00191DEA"/>
    <w:rsid w:val="0019290B"/>
    <w:rsid w:val="001930CD"/>
    <w:rsid w:val="00196154"/>
    <w:rsid w:val="001979B3"/>
    <w:rsid w:val="001A1B71"/>
    <w:rsid w:val="001A2431"/>
    <w:rsid w:val="001A2A84"/>
    <w:rsid w:val="001A40A9"/>
    <w:rsid w:val="001A6659"/>
    <w:rsid w:val="001A67B9"/>
    <w:rsid w:val="001B065B"/>
    <w:rsid w:val="001B13C3"/>
    <w:rsid w:val="001B2721"/>
    <w:rsid w:val="001B298C"/>
    <w:rsid w:val="001B2E2E"/>
    <w:rsid w:val="001B367F"/>
    <w:rsid w:val="001B4207"/>
    <w:rsid w:val="001B4DA0"/>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14D4"/>
    <w:rsid w:val="001F2F5D"/>
    <w:rsid w:val="001F3382"/>
    <w:rsid w:val="001F54C2"/>
    <w:rsid w:val="001F580B"/>
    <w:rsid w:val="001F5BC8"/>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68A"/>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1C87"/>
    <w:rsid w:val="002625CF"/>
    <w:rsid w:val="00263B5E"/>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5B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3B2F"/>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687F"/>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0D"/>
    <w:rsid w:val="002F2F83"/>
    <w:rsid w:val="002F38BF"/>
    <w:rsid w:val="002F410E"/>
    <w:rsid w:val="002F4E7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6"/>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1EB"/>
    <w:rsid w:val="0037224E"/>
    <w:rsid w:val="0037226A"/>
    <w:rsid w:val="00373A30"/>
    <w:rsid w:val="003740FB"/>
    <w:rsid w:val="0037434B"/>
    <w:rsid w:val="00374ED0"/>
    <w:rsid w:val="003750C3"/>
    <w:rsid w:val="00375AB6"/>
    <w:rsid w:val="0037675C"/>
    <w:rsid w:val="0037693C"/>
    <w:rsid w:val="00376A02"/>
    <w:rsid w:val="003776C5"/>
    <w:rsid w:val="003778AA"/>
    <w:rsid w:val="0038065D"/>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7F0"/>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571"/>
    <w:rsid w:val="00420922"/>
    <w:rsid w:val="004244D4"/>
    <w:rsid w:val="004246DB"/>
    <w:rsid w:val="00424839"/>
    <w:rsid w:val="00424C0C"/>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4F5C"/>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544"/>
    <w:rsid w:val="00490C6B"/>
    <w:rsid w:val="00490FCC"/>
    <w:rsid w:val="00491241"/>
    <w:rsid w:val="00492C2C"/>
    <w:rsid w:val="00492E66"/>
    <w:rsid w:val="00493B5E"/>
    <w:rsid w:val="00493E30"/>
    <w:rsid w:val="0049481E"/>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0EB"/>
    <w:rsid w:val="0050564D"/>
    <w:rsid w:val="005063E2"/>
    <w:rsid w:val="00506609"/>
    <w:rsid w:val="00511097"/>
    <w:rsid w:val="00511DD7"/>
    <w:rsid w:val="005120A0"/>
    <w:rsid w:val="005127FF"/>
    <w:rsid w:val="00512B81"/>
    <w:rsid w:val="0051368A"/>
    <w:rsid w:val="00514E87"/>
    <w:rsid w:val="0051513E"/>
    <w:rsid w:val="00515673"/>
    <w:rsid w:val="005159D3"/>
    <w:rsid w:val="00515E6E"/>
    <w:rsid w:val="00515F55"/>
    <w:rsid w:val="005161A1"/>
    <w:rsid w:val="0052018A"/>
    <w:rsid w:val="00520529"/>
    <w:rsid w:val="0052056B"/>
    <w:rsid w:val="00521297"/>
    <w:rsid w:val="0052248A"/>
    <w:rsid w:val="00522D0A"/>
    <w:rsid w:val="00522EFD"/>
    <w:rsid w:val="00523455"/>
    <w:rsid w:val="00525129"/>
    <w:rsid w:val="0052550D"/>
    <w:rsid w:val="00526EAA"/>
    <w:rsid w:val="005270D5"/>
    <w:rsid w:val="005272E8"/>
    <w:rsid w:val="0052771D"/>
    <w:rsid w:val="00527AC7"/>
    <w:rsid w:val="005347B4"/>
    <w:rsid w:val="00534DEA"/>
    <w:rsid w:val="00534E7F"/>
    <w:rsid w:val="005359EC"/>
    <w:rsid w:val="00536229"/>
    <w:rsid w:val="00540CAE"/>
    <w:rsid w:val="005421DB"/>
    <w:rsid w:val="00542CEE"/>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76"/>
    <w:rsid w:val="005715FF"/>
    <w:rsid w:val="00571688"/>
    <w:rsid w:val="00571DCF"/>
    <w:rsid w:val="00572DE2"/>
    <w:rsid w:val="00573D1B"/>
    <w:rsid w:val="005741F9"/>
    <w:rsid w:val="005764AA"/>
    <w:rsid w:val="00577DCF"/>
    <w:rsid w:val="00580782"/>
    <w:rsid w:val="00580C82"/>
    <w:rsid w:val="0058144A"/>
    <w:rsid w:val="00581788"/>
    <w:rsid w:val="00581B0A"/>
    <w:rsid w:val="005823D4"/>
    <w:rsid w:val="00582833"/>
    <w:rsid w:val="005828C6"/>
    <w:rsid w:val="00582A8A"/>
    <w:rsid w:val="00583AD3"/>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00"/>
    <w:rsid w:val="005968F6"/>
    <w:rsid w:val="00597915"/>
    <w:rsid w:val="005A0130"/>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B5D"/>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1DA6"/>
    <w:rsid w:val="005E373C"/>
    <w:rsid w:val="005E4365"/>
    <w:rsid w:val="005E61CB"/>
    <w:rsid w:val="005E6A6D"/>
    <w:rsid w:val="005E793D"/>
    <w:rsid w:val="005F0120"/>
    <w:rsid w:val="005F05B6"/>
    <w:rsid w:val="005F05C3"/>
    <w:rsid w:val="005F07F3"/>
    <w:rsid w:val="005F0977"/>
    <w:rsid w:val="005F12F5"/>
    <w:rsid w:val="005F1EE1"/>
    <w:rsid w:val="005F396F"/>
    <w:rsid w:val="005F3C62"/>
    <w:rsid w:val="005F403A"/>
    <w:rsid w:val="005F5B51"/>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07DFE"/>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1A6"/>
    <w:rsid w:val="0063189B"/>
    <w:rsid w:val="00631FFC"/>
    <w:rsid w:val="006325B2"/>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5C02"/>
    <w:rsid w:val="006560FB"/>
    <w:rsid w:val="0065678D"/>
    <w:rsid w:val="00657651"/>
    <w:rsid w:val="006578E5"/>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359"/>
    <w:rsid w:val="0068057B"/>
    <w:rsid w:val="0068168D"/>
    <w:rsid w:val="0068295A"/>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12C8"/>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49D"/>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4DC7"/>
    <w:rsid w:val="0071519C"/>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2425"/>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6A95"/>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02A5"/>
    <w:rsid w:val="00791058"/>
    <w:rsid w:val="007911F4"/>
    <w:rsid w:val="00791706"/>
    <w:rsid w:val="007918BF"/>
    <w:rsid w:val="00791C05"/>
    <w:rsid w:val="00793FAA"/>
    <w:rsid w:val="0079433A"/>
    <w:rsid w:val="007958B2"/>
    <w:rsid w:val="00795F35"/>
    <w:rsid w:val="00796CC2"/>
    <w:rsid w:val="00797392"/>
    <w:rsid w:val="007A00AD"/>
    <w:rsid w:val="007A07E5"/>
    <w:rsid w:val="007A084B"/>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4AF"/>
    <w:rsid w:val="007B49B8"/>
    <w:rsid w:val="007B660B"/>
    <w:rsid w:val="007B6C3F"/>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0634"/>
    <w:rsid w:val="008114DA"/>
    <w:rsid w:val="00812CD6"/>
    <w:rsid w:val="0081346B"/>
    <w:rsid w:val="00813A87"/>
    <w:rsid w:val="00813DCD"/>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A97"/>
    <w:rsid w:val="00825F44"/>
    <w:rsid w:val="00826F87"/>
    <w:rsid w:val="00827A4B"/>
    <w:rsid w:val="00827FAF"/>
    <w:rsid w:val="00830DFE"/>
    <w:rsid w:val="00831437"/>
    <w:rsid w:val="00831556"/>
    <w:rsid w:val="00832292"/>
    <w:rsid w:val="00833DFE"/>
    <w:rsid w:val="0083413F"/>
    <w:rsid w:val="00835C52"/>
    <w:rsid w:val="00835FFA"/>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AF0"/>
    <w:rsid w:val="00860CCE"/>
    <w:rsid w:val="00861068"/>
    <w:rsid w:val="0086153E"/>
    <w:rsid w:val="00861753"/>
    <w:rsid w:val="00861E8A"/>
    <w:rsid w:val="00862368"/>
    <w:rsid w:val="00862892"/>
    <w:rsid w:val="008639E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87EF6"/>
    <w:rsid w:val="00890299"/>
    <w:rsid w:val="00890567"/>
    <w:rsid w:val="008905A8"/>
    <w:rsid w:val="00891E53"/>
    <w:rsid w:val="00891EEF"/>
    <w:rsid w:val="00892C3D"/>
    <w:rsid w:val="00893E9F"/>
    <w:rsid w:val="00894010"/>
    <w:rsid w:val="00895576"/>
    <w:rsid w:val="00895FF2"/>
    <w:rsid w:val="00896728"/>
    <w:rsid w:val="008968E0"/>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3491"/>
    <w:rsid w:val="00903579"/>
    <w:rsid w:val="0090364D"/>
    <w:rsid w:val="00904809"/>
    <w:rsid w:val="009061EB"/>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278C3"/>
    <w:rsid w:val="009300FF"/>
    <w:rsid w:val="009320DA"/>
    <w:rsid w:val="00932109"/>
    <w:rsid w:val="009326BF"/>
    <w:rsid w:val="00932FAC"/>
    <w:rsid w:val="00934356"/>
    <w:rsid w:val="009349B4"/>
    <w:rsid w:val="00934A0A"/>
    <w:rsid w:val="00936EFB"/>
    <w:rsid w:val="00937376"/>
    <w:rsid w:val="0093760E"/>
    <w:rsid w:val="00937E7E"/>
    <w:rsid w:val="0094122D"/>
    <w:rsid w:val="009426F4"/>
    <w:rsid w:val="00942F73"/>
    <w:rsid w:val="00942F83"/>
    <w:rsid w:val="00943115"/>
    <w:rsid w:val="00944219"/>
    <w:rsid w:val="00944C38"/>
    <w:rsid w:val="00944CA7"/>
    <w:rsid w:val="009453D9"/>
    <w:rsid w:val="00945918"/>
    <w:rsid w:val="00947575"/>
    <w:rsid w:val="00950233"/>
    <w:rsid w:val="00951E09"/>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576"/>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1C8"/>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2753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2357"/>
    <w:rsid w:val="00A43723"/>
    <w:rsid w:val="00A4438A"/>
    <w:rsid w:val="00A4632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A7E"/>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F98"/>
    <w:rsid w:val="00A9457A"/>
    <w:rsid w:val="00A96514"/>
    <w:rsid w:val="00A96A27"/>
    <w:rsid w:val="00A9793D"/>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A8B"/>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DDC"/>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0D9C"/>
    <w:rsid w:val="00B51A32"/>
    <w:rsid w:val="00B522E6"/>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0843"/>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1937"/>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09E"/>
    <w:rsid w:val="00BA0FE8"/>
    <w:rsid w:val="00BA2061"/>
    <w:rsid w:val="00BA4411"/>
    <w:rsid w:val="00BA4B2B"/>
    <w:rsid w:val="00BA4BCA"/>
    <w:rsid w:val="00BA541D"/>
    <w:rsid w:val="00BA5506"/>
    <w:rsid w:val="00BA5E24"/>
    <w:rsid w:val="00BA60B6"/>
    <w:rsid w:val="00BA73CE"/>
    <w:rsid w:val="00BA7E70"/>
    <w:rsid w:val="00BB014A"/>
    <w:rsid w:val="00BB091F"/>
    <w:rsid w:val="00BB21E5"/>
    <w:rsid w:val="00BB30A7"/>
    <w:rsid w:val="00BB33F8"/>
    <w:rsid w:val="00BB3972"/>
    <w:rsid w:val="00BB404E"/>
    <w:rsid w:val="00BB6999"/>
    <w:rsid w:val="00BB6E21"/>
    <w:rsid w:val="00BB6FBF"/>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2DC0"/>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9A4"/>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64D"/>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1B65"/>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517"/>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0E8D"/>
    <w:rsid w:val="00CC1D4D"/>
    <w:rsid w:val="00CC36C8"/>
    <w:rsid w:val="00CC3712"/>
    <w:rsid w:val="00CC39F6"/>
    <w:rsid w:val="00CC64E3"/>
    <w:rsid w:val="00CC6A9C"/>
    <w:rsid w:val="00CC7454"/>
    <w:rsid w:val="00CC7A33"/>
    <w:rsid w:val="00CD011A"/>
    <w:rsid w:val="00CD01BA"/>
    <w:rsid w:val="00CD03E7"/>
    <w:rsid w:val="00CD06D9"/>
    <w:rsid w:val="00CD148B"/>
    <w:rsid w:val="00CD2684"/>
    <w:rsid w:val="00CD276D"/>
    <w:rsid w:val="00CD2D1E"/>
    <w:rsid w:val="00CD3DE2"/>
    <w:rsid w:val="00CD5B71"/>
    <w:rsid w:val="00CD5FAC"/>
    <w:rsid w:val="00CD676F"/>
    <w:rsid w:val="00CD7415"/>
    <w:rsid w:val="00CE05AF"/>
    <w:rsid w:val="00CE0E13"/>
    <w:rsid w:val="00CE16D3"/>
    <w:rsid w:val="00CE17A7"/>
    <w:rsid w:val="00CE21E4"/>
    <w:rsid w:val="00CE26FB"/>
    <w:rsid w:val="00CE336C"/>
    <w:rsid w:val="00CE3D99"/>
    <w:rsid w:val="00CE41D8"/>
    <w:rsid w:val="00CE541A"/>
    <w:rsid w:val="00CE5569"/>
    <w:rsid w:val="00CE587A"/>
    <w:rsid w:val="00CE5AAD"/>
    <w:rsid w:val="00CE63B5"/>
    <w:rsid w:val="00CE6D2D"/>
    <w:rsid w:val="00CF194D"/>
    <w:rsid w:val="00CF1F37"/>
    <w:rsid w:val="00CF1FF6"/>
    <w:rsid w:val="00CF203E"/>
    <w:rsid w:val="00CF280B"/>
    <w:rsid w:val="00CF32D4"/>
    <w:rsid w:val="00CF4A99"/>
    <w:rsid w:val="00D01222"/>
    <w:rsid w:val="00D017A4"/>
    <w:rsid w:val="00D01CFA"/>
    <w:rsid w:val="00D0220B"/>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4C72"/>
    <w:rsid w:val="00D24F1E"/>
    <w:rsid w:val="00D25461"/>
    <w:rsid w:val="00D256D9"/>
    <w:rsid w:val="00D25DDB"/>
    <w:rsid w:val="00D26DC7"/>
    <w:rsid w:val="00D273A1"/>
    <w:rsid w:val="00D27C19"/>
    <w:rsid w:val="00D27D70"/>
    <w:rsid w:val="00D306C5"/>
    <w:rsid w:val="00D31743"/>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52B"/>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1177"/>
    <w:rsid w:val="00D6261C"/>
    <w:rsid w:val="00D6429E"/>
    <w:rsid w:val="00D6433B"/>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272"/>
    <w:rsid w:val="00DA25E8"/>
    <w:rsid w:val="00DA2A71"/>
    <w:rsid w:val="00DA38F8"/>
    <w:rsid w:val="00DA3F92"/>
    <w:rsid w:val="00DA5485"/>
    <w:rsid w:val="00DA5AF1"/>
    <w:rsid w:val="00DA5F93"/>
    <w:rsid w:val="00DA6E79"/>
    <w:rsid w:val="00DB10A4"/>
    <w:rsid w:val="00DB1834"/>
    <w:rsid w:val="00DB21D5"/>
    <w:rsid w:val="00DB29C9"/>
    <w:rsid w:val="00DB4907"/>
    <w:rsid w:val="00DB56CF"/>
    <w:rsid w:val="00DB58B5"/>
    <w:rsid w:val="00DB5B47"/>
    <w:rsid w:val="00DB5C88"/>
    <w:rsid w:val="00DB6EA8"/>
    <w:rsid w:val="00DB73A4"/>
    <w:rsid w:val="00DC1148"/>
    <w:rsid w:val="00DC14FD"/>
    <w:rsid w:val="00DC1661"/>
    <w:rsid w:val="00DC1CCA"/>
    <w:rsid w:val="00DC1D7A"/>
    <w:rsid w:val="00DC21FA"/>
    <w:rsid w:val="00DC3D39"/>
    <w:rsid w:val="00DC44A3"/>
    <w:rsid w:val="00DC4FC1"/>
    <w:rsid w:val="00DC5172"/>
    <w:rsid w:val="00DC7934"/>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074FA"/>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5EB"/>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A8F"/>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6EF"/>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1F1"/>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68F6"/>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3937"/>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384D"/>
    <w:rsid w:val="00F54011"/>
    <w:rsid w:val="00F541C3"/>
    <w:rsid w:val="00F54896"/>
    <w:rsid w:val="00F56153"/>
    <w:rsid w:val="00F568B9"/>
    <w:rsid w:val="00F5719A"/>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67392"/>
    <w:rsid w:val="00F704EB"/>
    <w:rsid w:val="00F70AAB"/>
    <w:rsid w:val="00F73671"/>
    <w:rsid w:val="00F73EA3"/>
    <w:rsid w:val="00F745D1"/>
    <w:rsid w:val="00F753E2"/>
    <w:rsid w:val="00F75537"/>
    <w:rsid w:val="00F7590C"/>
    <w:rsid w:val="00F76674"/>
    <w:rsid w:val="00F76FFB"/>
    <w:rsid w:val="00F774A3"/>
    <w:rsid w:val="00F77DAA"/>
    <w:rsid w:val="00F81CCC"/>
    <w:rsid w:val="00F81CE3"/>
    <w:rsid w:val="00F8215C"/>
    <w:rsid w:val="00F82AE0"/>
    <w:rsid w:val="00F83D7D"/>
    <w:rsid w:val="00F840D8"/>
    <w:rsid w:val="00F84E8B"/>
    <w:rsid w:val="00F84FCE"/>
    <w:rsid w:val="00F855A9"/>
    <w:rsid w:val="00F85EE9"/>
    <w:rsid w:val="00F8624E"/>
    <w:rsid w:val="00F86CE9"/>
    <w:rsid w:val="00F91FDB"/>
    <w:rsid w:val="00F9482C"/>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554"/>
    <w:rsid w:val="00FC4673"/>
    <w:rsid w:val="00FC5709"/>
    <w:rsid w:val="00FC5BCE"/>
    <w:rsid w:val="00FC5F39"/>
    <w:rsid w:val="00FC63DB"/>
    <w:rsid w:val="00FC792D"/>
    <w:rsid w:val="00FD0431"/>
    <w:rsid w:val="00FD0EB5"/>
    <w:rsid w:val="00FD2684"/>
    <w:rsid w:val="00FD2A9E"/>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187"/>
    <w:rsid w:val="00FF4A4B"/>
    <w:rsid w:val="00FF4E00"/>
    <w:rsid w:val="00FF5FCB"/>
    <w:rsid w:val="00FF60E2"/>
    <w:rsid w:val="00FF7C42"/>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43A8C-DB0B-D14C-97AD-F1A995B5E2DD}">
  <ds:schemaRefs>
    <ds:schemaRef ds:uri="http://schemas.openxmlformats.org/officeDocument/2006/bibliography"/>
  </ds:schemaRefs>
</ds:datastoreItem>
</file>

<file path=customXml/itemProps2.xml><?xml version="1.0" encoding="utf-8"?>
<ds:datastoreItem xmlns:ds="http://schemas.openxmlformats.org/officeDocument/2006/customXml" ds:itemID="{46394168-9B7D-4B47-A8AF-13C54B00E8E5}">
  <ds:schemaRefs>
    <ds:schemaRef ds:uri="http://schemas.openxmlformats.org/officeDocument/2006/bibliography"/>
  </ds:schemaRefs>
</ds:datastoreItem>
</file>

<file path=customXml/itemProps3.xml><?xml version="1.0" encoding="utf-8"?>
<ds:datastoreItem xmlns:ds="http://schemas.openxmlformats.org/officeDocument/2006/customXml" ds:itemID="{891F1838-A151-334F-9115-93576A91A215}">
  <ds:schemaRefs>
    <ds:schemaRef ds:uri="http://schemas.openxmlformats.org/officeDocument/2006/bibliography"/>
  </ds:schemaRefs>
</ds:datastoreItem>
</file>

<file path=customXml/itemProps4.xml><?xml version="1.0" encoding="utf-8"?>
<ds:datastoreItem xmlns:ds="http://schemas.openxmlformats.org/officeDocument/2006/customXml" ds:itemID="{3039A106-C013-E74A-9738-5178505D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10743</Words>
  <Characters>61236</Characters>
  <Application>Microsoft Macintosh Word</Application>
  <DocSecurity>0</DocSecurity>
  <Lines>510</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75202</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cp:revision>
  <cp:lastPrinted>2012-04-25T14:26:00Z</cp:lastPrinted>
  <dcterms:created xsi:type="dcterms:W3CDTF">2012-04-25T16:00:00Z</dcterms:created>
  <dcterms:modified xsi:type="dcterms:W3CDTF">2012-04-25T16:00:00Z</dcterms:modified>
</cp:coreProperties>
</file>
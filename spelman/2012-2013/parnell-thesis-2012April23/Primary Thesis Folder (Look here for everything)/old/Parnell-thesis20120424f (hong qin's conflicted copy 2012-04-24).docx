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2776D1" w:rsidRDefault="001808F4" w:rsidP="00B2113A">
      <w:pPr>
        <w:jc w:val="center"/>
        <w:rPr>
          <w:rFonts w:ascii="Arial" w:hAnsi="Arial" w:cs="Arial"/>
          <w:bCs/>
          <w:i/>
          <w:iCs/>
          <w:sz w:val="28"/>
          <w:szCs w:val="28"/>
        </w:rPr>
      </w:pPr>
      <w:commentRangeStart w:id="0"/>
      <w:r w:rsidRPr="001808F4">
        <w:rPr>
          <w:rFonts w:ascii="Arial" w:hAnsi="Arial" w:cs="Arial"/>
          <w:bCs/>
          <w:sz w:val="28"/>
          <w:szCs w:val="28"/>
        </w:rPr>
        <w:t xml:space="preserve">The interconnection between oxidative stress, genomic instability, mitotic asymmetry, and </w:t>
      </w:r>
      <w:commentRangeEnd w:id="0"/>
      <w:r w:rsidRPr="001808F4">
        <w:rPr>
          <w:rStyle w:val="CommentReference"/>
          <w:rFonts w:ascii="Arial" w:hAnsi="Arial" w:cs="Arial"/>
          <w:vanish/>
          <w:sz w:val="28"/>
          <w:szCs w:val="28"/>
        </w:rPr>
        <w:commentReference w:id="0"/>
      </w:r>
      <w:r w:rsidRPr="001808F4">
        <w:rPr>
          <w:rFonts w:ascii="Arial" w:hAnsi="Arial" w:cs="Arial"/>
          <w:bCs/>
          <w:sz w:val="28"/>
          <w:szCs w:val="28"/>
        </w:rPr>
        <w:t xml:space="preserve">chronological life span in </w:t>
      </w:r>
      <w:proofErr w:type="spellStart"/>
      <w:r w:rsidRPr="001808F4">
        <w:rPr>
          <w:rFonts w:ascii="Arial" w:hAnsi="Arial" w:cs="Arial"/>
          <w:bCs/>
          <w:i/>
          <w:iCs/>
          <w:sz w:val="28"/>
          <w:szCs w:val="28"/>
        </w:rPr>
        <w:t>Saccharomyces</w:t>
      </w:r>
      <w:proofErr w:type="spellEnd"/>
      <w:r w:rsidRPr="001808F4">
        <w:rPr>
          <w:rFonts w:ascii="Arial" w:hAnsi="Arial" w:cs="Arial"/>
          <w:bCs/>
          <w:i/>
          <w:iCs/>
          <w:sz w:val="28"/>
          <w:szCs w:val="28"/>
        </w:rPr>
        <w:t xml:space="preserve"> </w:t>
      </w:r>
      <w:commentRangeStart w:id="1"/>
      <w:proofErr w:type="spellStart"/>
      <w:r w:rsidRPr="001808F4">
        <w:rPr>
          <w:rFonts w:ascii="Arial" w:hAnsi="Arial" w:cs="Arial"/>
          <w:bCs/>
          <w:i/>
          <w:iCs/>
          <w:sz w:val="28"/>
          <w:szCs w:val="28"/>
        </w:rPr>
        <w:t>cerevisiae</w:t>
      </w:r>
      <w:commentRangeEnd w:id="1"/>
      <w:proofErr w:type="spellEnd"/>
      <w:r w:rsidRPr="001808F4">
        <w:rPr>
          <w:rStyle w:val="CommentReference"/>
          <w:rFonts w:ascii="Arial" w:hAnsi="Arial" w:cs="Arial"/>
          <w:sz w:val="28"/>
          <w:szCs w:val="28"/>
        </w:rPr>
        <w:commentReference w:id="1"/>
      </w:r>
    </w:p>
    <w:p w:rsidR="002776D1" w:rsidRDefault="002776D1" w:rsidP="00B2113A">
      <w:pPr>
        <w:jc w:val="center"/>
        <w:rPr>
          <w:ins w:id="2" w:author="hong qin" w:date="2012-04-24T16:57:00Z"/>
          <w:rFonts w:ascii="Arial" w:hAnsi="Arial" w:cs="Arial"/>
          <w:bCs/>
          <w:iCs/>
          <w:sz w:val="24"/>
          <w:szCs w:val="24"/>
        </w:rPr>
      </w:pP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000000" w:rsidRDefault="00F530E4">
      <w:pPr>
        <w:rPr>
          <w:del w:id="3" w:author="Lindsay" w:date="2012-04-24T20:08:00Z"/>
          <w:bCs/>
          <w:iCs/>
          <w:sz w:val="24"/>
          <w:szCs w:val="24"/>
        </w:rPr>
        <w:pPrChange w:id="4" w:author="Lindsay" w:date="2012-04-24T20:08:00Z">
          <w:pPr>
            <w:jc w:val="center"/>
          </w:pPr>
        </w:pPrChange>
      </w:pPr>
      <w:ins w:id="5" w:author="Lindsay" w:date="2012-04-24T20:09:00Z">
        <w:r>
          <w:rPr>
            <w:bCs/>
            <w:iCs/>
            <w:sz w:val="24"/>
            <w:szCs w:val="24"/>
          </w:rPr>
          <w:t xml:space="preserve"> </w:t>
        </w:r>
      </w:ins>
    </w:p>
    <w:p w:rsidR="00000000" w:rsidRDefault="00B15E56">
      <w:pPr>
        <w:rPr>
          <w:del w:id="6" w:author="Lindsay" w:date="2012-04-24T18:12:00Z"/>
          <w:bCs/>
          <w:iCs/>
          <w:sz w:val="24"/>
          <w:szCs w:val="24"/>
        </w:rPr>
        <w:pPrChange w:id="7" w:author="Lindsay" w:date="2012-04-24T20:08:00Z">
          <w:pPr>
            <w:jc w:val="center"/>
          </w:pPr>
        </w:pPrChange>
      </w:pPr>
    </w:p>
    <w:p w:rsidR="00ED5A97" w:rsidDel="0054428F" w:rsidRDefault="00ED5A97" w:rsidP="00ED5A97">
      <w:pPr>
        <w:tabs>
          <w:tab w:val="left" w:pos="1280"/>
        </w:tabs>
        <w:rPr>
          <w:del w:id="8" w:author="Lindsay" w:date="2012-04-24T18:12:00Z"/>
          <w:bCs/>
          <w:iCs/>
          <w:sz w:val="24"/>
          <w:szCs w:val="24"/>
        </w:rPr>
      </w:pPr>
    </w:p>
    <w:p w:rsidR="00B2113A" w:rsidRPr="00605020" w:rsidRDefault="0072137D" w:rsidP="0054428F">
      <w:pPr>
        <w:tabs>
          <w:tab w:val="left" w:pos="1280"/>
        </w:tabs>
        <w:jc w:val="center"/>
        <w:rPr>
          <w:rFonts w:ascii="Arial" w:hAnsi="Arial" w:cs="Arial"/>
          <w:sz w:val="24"/>
          <w:szCs w:val="24"/>
        </w:rPr>
      </w:pPr>
      <w:r w:rsidRPr="0072137D">
        <w:rPr>
          <w:rFonts w:ascii="Arial" w:hAnsi="Arial" w:cs="Arial"/>
          <w:sz w:val="24"/>
          <w:szCs w:val="24"/>
        </w:rPr>
        <w:t>ABSTRACT</w:t>
      </w:r>
    </w:p>
    <w:p w:rsidR="00934A0A" w:rsidRDefault="00B2113A" w:rsidP="00CE21E4">
      <w:pPr>
        <w:spacing w:line="480" w:lineRule="auto"/>
        <w:ind w:firstLine="720"/>
        <w:jc w:val="both"/>
        <w:rPr>
          <w:ins w:id="9" w:author="bidyut k mohanty" w:date="2012-04-19T22:02:00Z"/>
          <w:rFonts w:ascii="Arial" w:hAnsi="Arial" w:cs="Arial"/>
          <w:sz w:val="24"/>
          <w:szCs w:val="24"/>
        </w:rPr>
      </w:pPr>
      <w:r w:rsidRPr="00605020">
        <w:rPr>
          <w:rFonts w:ascii="Arial" w:hAnsi="Arial" w:cs="Arial"/>
          <w:sz w:val="24"/>
          <w:szCs w:val="24"/>
        </w:rPr>
        <w:t xml:space="preserve">Cellular aging in </w:t>
      </w:r>
      <w:proofErr w:type="spellStart"/>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cerevisiae</w:t>
      </w:r>
      <w:proofErr w:type="spellEnd"/>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w:t>
      </w:r>
      <w:r w:rsidR="00ED5A97">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ED5A97">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H2O2 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ED5A97">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ED5A97">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lastRenderedPageBreak/>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66296A">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66296A">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10" w:author="hong qin" w:date="2012-04-19T11:01:00Z"/>
          <w:rFonts w:ascii="Arial" w:hAnsi="Arial" w:cs="Arial"/>
          <w:sz w:val="30"/>
          <w:szCs w:val="30"/>
        </w:rPr>
      </w:pPr>
      <w:ins w:id="11"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ED5A9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8" w:tooltip="Gompertz, 1825 #1151" w:history="1">
        <w:r w:rsidR="005C2D60">
          <w:rPr>
            <w:rFonts w:ascii="Arial" w:hAnsi="Arial" w:cs="Arial"/>
            <w:noProof/>
            <w:sz w:val="24"/>
            <w:szCs w:val="24"/>
          </w:rPr>
          <w:t>G</w:t>
        </w:r>
        <w:r w:rsidR="005C2D60" w:rsidRPr="00EF341F">
          <w:rPr>
            <w:rFonts w:ascii="Arial" w:hAnsi="Arial" w:cs="Arial"/>
            <w:smallCaps/>
            <w:noProof/>
            <w:sz w:val="24"/>
            <w:szCs w:val="24"/>
          </w:rPr>
          <w:t>ompertz</w:t>
        </w:r>
        <w:r w:rsidR="005C2D60">
          <w:rPr>
            <w:rFonts w:ascii="Arial" w:hAnsi="Arial" w:cs="Arial"/>
            <w:noProof/>
            <w:sz w:val="24"/>
            <w:szCs w:val="24"/>
          </w:rPr>
          <w:t xml:space="preserve"> 1825</w:t>
        </w:r>
      </w:hyperlink>
      <w:r w:rsidR="00EF341F">
        <w:rPr>
          <w:rFonts w:ascii="Arial" w:hAnsi="Arial" w:cs="Arial"/>
          <w:noProof/>
          <w:sz w:val="24"/>
          <w:szCs w:val="24"/>
        </w:rPr>
        <w:t>)</w:t>
      </w:r>
      <w:r w:rsidR="00BE3C8F"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ED5A9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w:t>
      </w:r>
      <w:r w:rsidR="00BE3C8F"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BE3C8F"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BE3C8F"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BE3C8F"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B1411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BE3C8F">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Pr>
          <w:rFonts w:ascii="Arial" w:hAnsi="Arial" w:cs="Arial"/>
          <w:sz w:val="24"/>
          <w:szCs w:val="24"/>
        </w:rPr>
      </w:r>
      <w:r w:rsidR="00BE3C8F">
        <w:rPr>
          <w:rFonts w:ascii="Arial" w:hAnsi="Arial" w:cs="Arial"/>
          <w:sz w:val="24"/>
          <w:szCs w:val="24"/>
        </w:rPr>
        <w:fldChar w:fldCharType="separate"/>
      </w:r>
      <w:r w:rsidR="00EF341F">
        <w:rPr>
          <w:rFonts w:ascii="Arial" w:hAnsi="Arial" w:cs="Arial"/>
          <w:noProof/>
          <w:sz w:val="24"/>
          <w:szCs w:val="24"/>
        </w:rPr>
        <w:t>(</w:t>
      </w:r>
      <w:hyperlink w:anchor="_ENREF_4" w:tooltip="Conneally, 1984 #1488" w:history="1">
        <w:r w:rsidR="005C2D60">
          <w:rPr>
            <w:rFonts w:ascii="Arial" w:hAnsi="Arial" w:cs="Arial"/>
            <w:noProof/>
            <w:sz w:val="24"/>
            <w:szCs w:val="24"/>
          </w:rPr>
          <w:t>C</w:t>
        </w:r>
        <w:r w:rsidR="005C2D60" w:rsidRPr="00EF341F">
          <w:rPr>
            <w:rFonts w:ascii="Arial" w:hAnsi="Arial" w:cs="Arial"/>
            <w:smallCaps/>
            <w:noProof/>
            <w:sz w:val="24"/>
            <w:szCs w:val="24"/>
          </w:rPr>
          <w:t>onneally</w:t>
        </w:r>
        <w:r w:rsidR="005C2D60">
          <w:rPr>
            <w:rFonts w:ascii="Arial" w:hAnsi="Arial" w:cs="Arial"/>
            <w:noProof/>
            <w:sz w:val="24"/>
            <w:szCs w:val="24"/>
          </w:rPr>
          <w:t xml:space="preserve"> 1984</w:t>
        </w:r>
      </w:hyperlink>
      <w:r w:rsidR="00EF341F">
        <w:rPr>
          <w:rFonts w:ascii="Arial" w:hAnsi="Arial" w:cs="Arial"/>
          <w:noProof/>
          <w:sz w:val="24"/>
          <w:szCs w:val="24"/>
        </w:rPr>
        <w:t xml:space="preserve">; </w:t>
      </w:r>
      <w:hyperlink w:anchor="_ENREF_7" w:tooltip="Farrer, 1984 #1487" w:history="1">
        <w:r w:rsidR="005C2D60">
          <w:rPr>
            <w:rFonts w:ascii="Arial" w:hAnsi="Arial" w:cs="Arial"/>
            <w:noProof/>
            <w:sz w:val="24"/>
            <w:szCs w:val="24"/>
          </w:rPr>
          <w:t>F</w:t>
        </w:r>
        <w:r w:rsidR="005C2D60" w:rsidRPr="00EF341F">
          <w:rPr>
            <w:rFonts w:ascii="Arial" w:hAnsi="Arial" w:cs="Arial"/>
            <w:smallCaps/>
            <w:noProof/>
            <w:sz w:val="24"/>
            <w:szCs w:val="24"/>
          </w:rPr>
          <w:t>arrer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1984</w:t>
        </w:r>
      </w:hyperlink>
      <w:r w:rsidR="00EF341F">
        <w:rPr>
          <w:rFonts w:ascii="Arial" w:hAnsi="Arial" w:cs="Arial"/>
          <w:noProof/>
          <w:sz w:val="24"/>
          <w:szCs w:val="24"/>
        </w:rPr>
        <w:t>)</w:t>
      </w:r>
      <w:r w:rsidR="00BE3C8F">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BE3C8F"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B1411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BE3C8F">
        <w:rPr>
          <w:rFonts w:ascii="Arial" w:hAnsi="Arial" w:cs="Arial"/>
          <w:sz w:val="24"/>
          <w:szCs w:val="24"/>
        </w:rPr>
        <w:fldChar w:fldCharType="begin"/>
      </w:r>
      <w:r w:rsidR="00EF341F">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BE3C8F">
        <w:rPr>
          <w:rFonts w:ascii="Arial" w:hAnsi="Arial" w:cs="Arial"/>
          <w:sz w:val="24"/>
          <w:szCs w:val="24"/>
        </w:rPr>
        <w:fldChar w:fldCharType="separate"/>
      </w:r>
      <w:r w:rsidR="00EF341F">
        <w:rPr>
          <w:rFonts w:ascii="Arial" w:hAnsi="Arial" w:cs="Arial"/>
          <w:noProof/>
          <w:sz w:val="24"/>
          <w:szCs w:val="24"/>
        </w:rPr>
        <w:t>(</w:t>
      </w:r>
      <w:hyperlink w:anchor="_ENREF_3" w:tooltip="Charlesworth, 1994 #259" w:history="1">
        <w:r w:rsidR="005C2D60">
          <w:rPr>
            <w:rFonts w:ascii="Arial" w:hAnsi="Arial" w:cs="Arial"/>
            <w:noProof/>
            <w:sz w:val="24"/>
            <w:szCs w:val="24"/>
          </w:rPr>
          <w:t>C</w:t>
        </w:r>
        <w:r w:rsidR="005C2D60" w:rsidRPr="00EF341F">
          <w:rPr>
            <w:rFonts w:ascii="Arial" w:hAnsi="Arial" w:cs="Arial"/>
            <w:smallCaps/>
            <w:noProof/>
            <w:sz w:val="24"/>
            <w:szCs w:val="24"/>
          </w:rPr>
          <w:t>harlesworth</w:t>
        </w:r>
        <w:r w:rsidR="005C2D60">
          <w:rPr>
            <w:rFonts w:ascii="Arial" w:hAnsi="Arial" w:cs="Arial"/>
            <w:noProof/>
            <w:sz w:val="24"/>
            <w:szCs w:val="24"/>
          </w:rPr>
          <w:t xml:space="preserve"> 1994</w:t>
        </w:r>
      </w:hyperlink>
      <w:r w:rsidR="00EF341F">
        <w:rPr>
          <w:rFonts w:ascii="Arial" w:hAnsi="Arial" w:cs="Arial"/>
          <w:noProof/>
          <w:sz w:val="24"/>
          <w:szCs w:val="24"/>
        </w:rPr>
        <w:t>)</w:t>
      </w:r>
      <w:r w:rsidR="00BE3C8F">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B1411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B1411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natural environment. </w:t>
      </w:r>
      <w:r w:rsidR="003E78D6">
        <w:rPr>
          <w:rFonts w:ascii="Arial" w:hAnsi="Arial" w:cs="Arial"/>
          <w:sz w:val="24"/>
          <w:szCs w:val="24"/>
        </w:rPr>
        <w:t xml:space="preserve">Hence, </w:t>
      </w:r>
      <w:r w:rsidR="003E78D6">
        <w:rPr>
          <w:rFonts w:ascii="Arial" w:hAnsi="Arial" w:cs="Arial"/>
          <w:sz w:val="24"/>
          <w:szCs w:val="24"/>
        </w:rPr>
        <w:lastRenderedPageBreak/>
        <w:t xml:space="preserve">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B14110">
        <w:rPr>
          <w:rFonts w:ascii="Arial" w:hAnsi="Arial" w:cs="Arial"/>
          <w:sz w:val="24"/>
          <w:szCs w:val="24"/>
        </w:rPr>
        <w:t xml:space="preserve"> </w:t>
      </w:r>
      <w:r w:rsidR="00BE3C8F">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Pr>
          <w:rFonts w:ascii="Arial" w:hAnsi="Arial" w:cs="Arial"/>
          <w:sz w:val="24"/>
          <w:szCs w:val="24"/>
        </w:rPr>
      </w:r>
      <w:r w:rsidR="00BE3C8F">
        <w:rPr>
          <w:rFonts w:ascii="Arial" w:hAnsi="Arial" w:cs="Arial"/>
          <w:sz w:val="24"/>
          <w:szCs w:val="24"/>
        </w:rPr>
        <w:fldChar w:fldCharType="separate"/>
      </w:r>
      <w:r w:rsidR="00EF341F">
        <w:rPr>
          <w:rFonts w:ascii="Arial" w:hAnsi="Arial" w:cs="Arial"/>
          <w:noProof/>
          <w:sz w:val="24"/>
          <w:szCs w:val="24"/>
        </w:rPr>
        <w:t>(</w:t>
      </w:r>
      <w:hyperlink w:anchor="_ENREF_11" w:tooltip="Harrison, 1989 #1480" w:history="1">
        <w:r w:rsidR="005C2D60">
          <w:rPr>
            <w:rFonts w:ascii="Arial" w:hAnsi="Arial" w:cs="Arial"/>
            <w:noProof/>
            <w:sz w:val="24"/>
            <w:szCs w:val="24"/>
          </w:rPr>
          <w:t>H</w:t>
        </w:r>
        <w:r w:rsidR="005C2D60" w:rsidRPr="00EF341F">
          <w:rPr>
            <w:rFonts w:ascii="Arial" w:hAnsi="Arial" w:cs="Arial"/>
            <w:smallCaps/>
            <w:noProof/>
            <w:sz w:val="24"/>
            <w:szCs w:val="24"/>
          </w:rPr>
          <w:t>arrison</w:t>
        </w:r>
        <w:r w:rsidR="005C2D60">
          <w:rPr>
            <w:rFonts w:ascii="Arial" w:hAnsi="Arial" w:cs="Arial"/>
            <w:noProof/>
            <w:sz w:val="24"/>
            <w:szCs w:val="24"/>
          </w:rPr>
          <w:t xml:space="preserve"> and A</w:t>
        </w:r>
        <w:r w:rsidR="005C2D60" w:rsidRPr="00EF341F">
          <w:rPr>
            <w:rFonts w:ascii="Arial" w:hAnsi="Arial" w:cs="Arial"/>
            <w:smallCaps/>
            <w:noProof/>
            <w:sz w:val="24"/>
            <w:szCs w:val="24"/>
          </w:rPr>
          <w:t>rcher</w:t>
        </w:r>
        <w:r w:rsidR="005C2D60">
          <w:rPr>
            <w:rFonts w:ascii="Arial" w:hAnsi="Arial" w:cs="Arial"/>
            <w:noProof/>
            <w:sz w:val="24"/>
            <w:szCs w:val="24"/>
          </w:rPr>
          <w:t xml:space="preserve"> 1989</w:t>
        </w:r>
      </w:hyperlink>
      <w:proofErr w:type="gramStart"/>
      <w:r w:rsidR="00EF341F">
        <w:rPr>
          <w:rFonts w:ascii="Arial" w:hAnsi="Arial" w:cs="Arial"/>
          <w:noProof/>
          <w:sz w:val="24"/>
          <w:szCs w:val="24"/>
        </w:rPr>
        <w:t xml:space="preserve">; </w:t>
      </w:r>
      <w:hyperlink w:anchor="_ENREF_13" w:tooltip="Holliday, 1989 #1481" w:history="1">
        <w:r w:rsidR="005C2D60">
          <w:rPr>
            <w:rFonts w:ascii="Arial" w:hAnsi="Arial" w:cs="Arial"/>
            <w:noProof/>
            <w:sz w:val="24"/>
            <w:szCs w:val="24"/>
          </w:rPr>
          <w:t>H</w:t>
        </w:r>
        <w:r w:rsidR="005C2D60" w:rsidRPr="00EF341F">
          <w:rPr>
            <w:rFonts w:ascii="Arial" w:hAnsi="Arial" w:cs="Arial"/>
            <w:smallCaps/>
            <w:noProof/>
            <w:sz w:val="24"/>
            <w:szCs w:val="24"/>
          </w:rPr>
          <w:t>olliday</w:t>
        </w:r>
        <w:r w:rsidR="005C2D60">
          <w:rPr>
            <w:rFonts w:ascii="Arial" w:hAnsi="Arial" w:cs="Arial"/>
            <w:noProof/>
            <w:sz w:val="24"/>
            <w:szCs w:val="24"/>
          </w:rPr>
          <w:t xml:space="preserve"> 1989</w:t>
        </w:r>
      </w:hyperlink>
      <w:r w:rsidR="00EF341F">
        <w:rPr>
          <w:rFonts w:ascii="Arial" w:hAnsi="Arial" w:cs="Arial"/>
          <w:noProof/>
          <w:sz w:val="24"/>
          <w:szCs w:val="24"/>
        </w:rPr>
        <w:t>;</w:t>
      </w:r>
      <w:proofErr w:type="gramEnd"/>
      <w:r w:rsidR="00EF341F">
        <w:rPr>
          <w:rFonts w:ascii="Arial" w:hAnsi="Arial" w:cs="Arial"/>
          <w:noProof/>
          <w:sz w:val="24"/>
          <w:szCs w:val="24"/>
        </w:rPr>
        <w:t xml:space="preserve"> </w:t>
      </w:r>
      <w:hyperlink w:anchor="_ENREF_15" w:tooltip="Koubova, 2003 #1479" w:history="1">
        <w:r w:rsidR="005C2D60">
          <w:rPr>
            <w:rFonts w:ascii="Arial" w:hAnsi="Arial" w:cs="Arial"/>
            <w:noProof/>
            <w:sz w:val="24"/>
            <w:szCs w:val="24"/>
          </w:rPr>
          <w:t>K</w:t>
        </w:r>
        <w:r w:rsidR="005C2D60" w:rsidRPr="00EF341F">
          <w:rPr>
            <w:rFonts w:ascii="Arial" w:hAnsi="Arial" w:cs="Arial"/>
            <w:smallCaps/>
            <w:noProof/>
            <w:sz w:val="24"/>
            <w:szCs w:val="24"/>
          </w:rPr>
          <w:t>oubova</w:t>
        </w:r>
        <w:r w:rsidR="005C2D60">
          <w:rPr>
            <w:rFonts w:ascii="Arial" w:hAnsi="Arial" w:cs="Arial"/>
            <w:noProof/>
            <w:sz w:val="24"/>
            <w:szCs w:val="24"/>
          </w:rPr>
          <w:t xml:space="preserve"> and G</w:t>
        </w:r>
        <w:r w:rsidR="005C2D60" w:rsidRPr="00EF341F">
          <w:rPr>
            <w:rFonts w:ascii="Arial" w:hAnsi="Arial" w:cs="Arial"/>
            <w:smallCaps/>
            <w:noProof/>
            <w:sz w:val="24"/>
            <w:szCs w:val="24"/>
          </w:rPr>
          <w:t>uarente</w:t>
        </w:r>
        <w:r w:rsidR="005C2D60">
          <w:rPr>
            <w:rFonts w:ascii="Arial" w:hAnsi="Arial" w:cs="Arial"/>
            <w:noProof/>
            <w:sz w:val="24"/>
            <w:szCs w:val="24"/>
          </w:rPr>
          <w:t xml:space="preserve"> 2003</w:t>
        </w:r>
      </w:hyperlink>
      <w:r w:rsidR="00EF341F">
        <w:rPr>
          <w:rFonts w:ascii="Arial" w:hAnsi="Arial" w:cs="Arial"/>
          <w:noProof/>
          <w:sz w:val="24"/>
          <w:szCs w:val="24"/>
        </w:rPr>
        <w:t>)</w:t>
      </w:r>
      <w:r w:rsidR="00BE3C8F">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12"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B14110">
        <w:rPr>
          <w:rFonts w:ascii="Arial" w:hAnsi="Arial" w:cs="Arial"/>
          <w:sz w:val="24"/>
          <w:szCs w:val="24"/>
        </w:rPr>
        <w:t xml:space="preserve"> </w:t>
      </w:r>
      <w:r w:rsidR="00BE3C8F"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605020">
        <w:rPr>
          <w:rFonts w:ascii="Arial" w:hAnsi="Arial" w:cs="Arial"/>
          <w:sz w:val="24"/>
          <w:szCs w:val="24"/>
        </w:rPr>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31" w:tooltip="Willcox, 2004 #1476" w:history="1">
        <w:r w:rsidR="005C2D60">
          <w:rPr>
            <w:rFonts w:ascii="Arial" w:hAnsi="Arial" w:cs="Arial"/>
            <w:noProof/>
            <w:sz w:val="24"/>
            <w:szCs w:val="24"/>
          </w:rPr>
          <w:t>W</w:t>
        </w:r>
        <w:r w:rsidR="005C2D60" w:rsidRPr="00EF341F">
          <w:rPr>
            <w:rFonts w:ascii="Arial" w:hAnsi="Arial" w:cs="Arial"/>
            <w:smallCaps/>
            <w:noProof/>
            <w:sz w:val="24"/>
            <w:szCs w:val="24"/>
          </w:rPr>
          <w:t>illcox</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2004</w:t>
        </w:r>
      </w:hyperlink>
      <w:r w:rsidR="00EF341F">
        <w:rPr>
          <w:rFonts w:ascii="Arial" w:hAnsi="Arial" w:cs="Arial"/>
          <w:noProof/>
          <w:sz w:val="24"/>
          <w:szCs w:val="24"/>
        </w:rPr>
        <w:t>)</w:t>
      </w:r>
      <w:r w:rsidR="00BE3C8F"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(CALERIE)</w:t>
      </w:r>
      <w:r w:rsidR="00B14110">
        <w:rPr>
          <w:rFonts w:ascii="Arial" w:hAnsi="Arial" w:cs="Arial"/>
          <w:sz w:val="24"/>
          <w:szCs w:val="24"/>
        </w:rPr>
        <w:t xml:space="preserve"> </w:t>
      </w:r>
      <w:r>
        <w:rPr>
          <w:rFonts w:ascii="Arial" w:hAnsi="Arial" w:cs="Arial"/>
          <w:sz w:val="24"/>
          <w:szCs w:val="24"/>
        </w:rPr>
        <w:t xml:space="preserve">is a longitudinal study conducted in humans to </w:t>
      </w:r>
      <w:r w:rsidR="00F325F0">
        <w:rPr>
          <w:rFonts w:ascii="Arial" w:hAnsi="Arial" w:cs="Arial"/>
          <w:sz w:val="24"/>
          <w:szCs w:val="24"/>
        </w:rPr>
        <w:t xml:space="preserve">determine whether the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B1411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w:t>
      </w:r>
      <w:r w:rsidR="00B14110">
        <w:rPr>
          <w:rFonts w:ascii="Arial" w:hAnsi="Arial" w:cs="Arial"/>
          <w:sz w:val="24"/>
          <w:szCs w:val="24"/>
        </w:rPr>
        <w:t xml:space="preserve"> </w:t>
      </w:r>
      <w:r>
        <w:rPr>
          <w:rFonts w:ascii="Arial" w:hAnsi="Arial" w:cs="Arial"/>
          <w:sz w:val="24"/>
          <w:szCs w:val="24"/>
        </w:rPr>
        <w:t xml:space="preserve">takeover a 6-month period had reduced levels of LDL, substantial weight loss in subjects, and fewer DNA damages caused by oxidative stress. All of these factors, when elevated, have been linked to the development of cardiovascular disease and other age-related diseases </w:t>
      </w:r>
      <w:r w:rsidR="00BE3C8F">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Pr>
          <w:rFonts w:ascii="Arial" w:hAnsi="Arial" w:cs="Arial"/>
          <w:sz w:val="24"/>
          <w:szCs w:val="24"/>
        </w:rPr>
      </w:r>
      <w:r w:rsidR="00BE3C8F">
        <w:rPr>
          <w:rFonts w:ascii="Arial" w:hAnsi="Arial" w:cs="Arial"/>
          <w:sz w:val="24"/>
          <w:szCs w:val="24"/>
        </w:rPr>
        <w:fldChar w:fldCharType="separate"/>
      </w:r>
      <w:r w:rsidR="00EF341F">
        <w:rPr>
          <w:rFonts w:ascii="Arial" w:hAnsi="Arial" w:cs="Arial"/>
          <w:noProof/>
          <w:sz w:val="24"/>
          <w:szCs w:val="24"/>
        </w:rPr>
        <w:t>(</w:t>
      </w:r>
      <w:hyperlink w:anchor="_ENREF_5" w:tooltip="Das, 2007 #1496" w:history="1">
        <w:r w:rsidR="005C2D60">
          <w:rPr>
            <w:rFonts w:ascii="Arial" w:hAnsi="Arial" w:cs="Arial"/>
            <w:noProof/>
            <w:sz w:val="24"/>
            <w:szCs w:val="24"/>
          </w:rPr>
          <w:t>D</w:t>
        </w:r>
        <w:r w:rsidR="005C2D60" w:rsidRPr="00EF341F">
          <w:rPr>
            <w:rFonts w:ascii="Arial" w:hAnsi="Arial" w:cs="Arial"/>
            <w:smallCaps/>
            <w:noProof/>
            <w:sz w:val="24"/>
            <w:szCs w:val="24"/>
          </w:rPr>
          <w:t>as</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2007</w:t>
        </w:r>
      </w:hyperlink>
      <w:r w:rsidR="00EF341F">
        <w:rPr>
          <w:rFonts w:ascii="Arial" w:hAnsi="Arial" w:cs="Arial"/>
          <w:noProof/>
          <w:sz w:val="24"/>
          <w:szCs w:val="24"/>
        </w:rPr>
        <w:t>)</w:t>
      </w:r>
      <w:r w:rsidR="00BE3C8F">
        <w:rPr>
          <w:rFonts w:ascii="Arial" w:hAnsi="Arial" w:cs="Arial"/>
          <w:sz w:val="24"/>
          <w:szCs w:val="24"/>
        </w:rPr>
        <w:fldChar w:fldCharType="end"/>
      </w:r>
      <w:r>
        <w:rPr>
          <w:rFonts w:ascii="Arial" w:hAnsi="Arial" w:cs="Arial"/>
          <w:sz w:val="24"/>
          <w:szCs w:val="24"/>
        </w:rPr>
        <w:t xml:space="preserve">. </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28" w:tooltip="Stanfel, 2009 #797" w:history="1">
        <w:r w:rsidR="005C2D60">
          <w:rPr>
            <w:rFonts w:ascii="Arial" w:hAnsi="Arial" w:cs="Arial"/>
            <w:noProof/>
            <w:sz w:val="24"/>
            <w:szCs w:val="24"/>
          </w:rPr>
          <w:t>S</w:t>
        </w:r>
        <w:r w:rsidR="005C2D60" w:rsidRPr="00EF341F">
          <w:rPr>
            <w:rFonts w:ascii="Arial" w:hAnsi="Arial" w:cs="Arial"/>
            <w:smallCaps/>
            <w:noProof/>
            <w:sz w:val="24"/>
            <w:szCs w:val="24"/>
          </w:rPr>
          <w:t>tanfel</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2009</w:t>
        </w:r>
      </w:hyperlink>
      <w:r w:rsidR="00EF341F">
        <w:rPr>
          <w:rFonts w:ascii="Arial" w:hAnsi="Arial" w:cs="Arial"/>
          <w:noProof/>
          <w:sz w:val="24"/>
          <w:szCs w:val="24"/>
        </w:rPr>
        <w:t>)</w:t>
      </w:r>
      <w:r w:rsidR="00BE3C8F"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The processes undergone by individual</w:t>
      </w:r>
      <w:r w:rsidR="00B14110">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273FE0">
        <w:rPr>
          <w:rFonts w:ascii="Arial" w:hAnsi="Arial" w:cs="Arial"/>
          <w:sz w:val="24"/>
          <w:szCs w:val="24"/>
        </w:rPr>
        <w:t xml:space="preserve"> integrity</w:t>
      </w:r>
      <w:r w:rsidR="00E57FD9">
        <w:rPr>
          <w:rFonts w:ascii="Arial" w:hAnsi="Arial" w:cs="Arial"/>
          <w:sz w:val="24"/>
          <w:szCs w:val="24"/>
        </w:rPr>
        <w:t>, this can lead to detrimental consequences in the organism.</w:t>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free radical theory of aging</w:t>
      </w:r>
      <w:r w:rsidR="00A63235" w:rsidRPr="00605020">
        <w:rPr>
          <w:rFonts w:ascii="Arial" w:hAnsi="Arial" w:cs="Arial"/>
          <w:sz w:val="24"/>
          <w:szCs w:val="24"/>
        </w:rPr>
        <w:t xml:space="preserve"> is an accepted mechanistic explanation for aging in eukaryotic organisms</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BE3C8F"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B14110">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BE3C8F"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w:t>
      </w:r>
      <w:proofErr w:type="spellStart"/>
      <w:r w:rsidR="00273FE0">
        <w:rPr>
          <w:rFonts w:ascii="Arial" w:hAnsi="Arial" w:cs="Arial"/>
          <w:sz w:val="24"/>
          <w:szCs w:val="24"/>
        </w:rPr>
        <w:t>oxidase</w:t>
      </w:r>
      <w:proofErr w:type="spellEnd"/>
      <w:r w:rsidR="00273FE0">
        <w:rPr>
          <w:rFonts w:ascii="Arial" w:hAnsi="Arial" w:cs="Arial"/>
          <w:sz w:val="24"/>
          <w:szCs w:val="24"/>
        </w:rPr>
        <w:t xml:space="preserve">-catalyzed reactions. </w:t>
      </w:r>
      <w:r w:rsidRPr="00605020">
        <w:rPr>
          <w:rFonts w:ascii="Arial" w:hAnsi="Arial" w:cs="Arial"/>
          <w:sz w:val="24"/>
          <w:szCs w:val="24"/>
        </w:rPr>
        <w:t>The endogenous level of ROS also plays a role in signaling transduction and normal cell functions</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2" w:tooltip="Blagosklonny, 2008 #506" w:history="1">
        <w:r w:rsidR="005C2D60">
          <w:rPr>
            <w:rFonts w:ascii="Arial" w:hAnsi="Arial" w:cs="Arial"/>
            <w:noProof/>
            <w:sz w:val="24"/>
            <w:szCs w:val="24"/>
          </w:rPr>
          <w:t>B</w:t>
        </w:r>
        <w:r w:rsidR="005C2D60" w:rsidRPr="00EF341F">
          <w:rPr>
            <w:rFonts w:ascii="Arial" w:hAnsi="Arial" w:cs="Arial"/>
            <w:smallCaps/>
            <w:noProof/>
            <w:sz w:val="24"/>
            <w:szCs w:val="24"/>
          </w:rPr>
          <w:t>lagosklonny</w:t>
        </w:r>
        <w:r w:rsidR="005C2D60">
          <w:rPr>
            <w:rFonts w:ascii="Arial" w:hAnsi="Arial" w:cs="Arial"/>
            <w:noProof/>
            <w:sz w:val="24"/>
            <w:szCs w:val="24"/>
          </w:rPr>
          <w:t xml:space="preserve"> 2008</w:t>
        </w:r>
      </w:hyperlink>
      <w:r w:rsidR="00EF341F">
        <w:rPr>
          <w:rFonts w:ascii="Arial" w:hAnsi="Arial" w:cs="Arial"/>
          <w:noProof/>
          <w:sz w:val="24"/>
          <w:szCs w:val="24"/>
        </w:rPr>
        <w:t>)</w:t>
      </w:r>
      <w:r w:rsidR="00BE3C8F"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H2O2 and singlet oxygen, can also oxidize lipids, proteins</w:t>
      </w:r>
      <w:r w:rsidR="00B14110">
        <w:rPr>
          <w:rFonts w:ascii="Arial" w:hAnsi="Arial" w:cs="Arial"/>
          <w:sz w:val="24"/>
          <w:szCs w:val="24"/>
        </w:rPr>
        <w:t xml:space="preserve"> </w:t>
      </w:r>
      <w:r w:rsidRPr="00C572C8">
        <w:rPr>
          <w:rFonts w:ascii="Arial" w:hAnsi="Arial" w:cs="Arial"/>
          <w:sz w:val="24"/>
          <w:szCs w:val="24"/>
        </w:rPr>
        <w:t xml:space="preserve">and nucleic acids </w:t>
      </w:r>
      <w:r w:rsidR="00BE3C8F" w:rsidRPr="00C572C8">
        <w:rPr>
          <w:rFonts w:ascii="Arial" w:hAnsi="Arial" w:cs="Arial"/>
          <w:sz w:val="24"/>
          <w:szCs w:val="24"/>
        </w:rPr>
        <w:fldChar w:fldCharType="begin"/>
      </w:r>
      <w:r w:rsidR="00EF341F">
        <w:rPr>
          <w:rFonts w:ascii="Arial" w:hAnsi="Arial" w:cs="Arial"/>
          <w:sz w:val="24"/>
          <w:szCs w:val="24"/>
        </w:rPr>
        <w:instrText xml:space="preserve"> ADDIN EN.CITE &lt;EndNote&gt;&lt;Cite&gt;&lt;Author&gt;Moradas-Ferreira&lt;/Author&gt;&lt;Year&gt;1996&lt;/Year&gt;&lt;RecNum&gt;1484&lt;/RecNum&gt;&lt;DisplayText&gt;(M&lt;style face="smallcaps"&gt;oradas-&lt;/style&gt;F&lt;style face="smallcaps"&gt;erreira&lt;/style&gt;&lt;style face="italic"&gt; et al.&lt;/style&gt; 1996)&lt;/DisplayText&gt;&lt;record&gt;&lt;rec-number&gt;1484&lt;/rec-number&gt;&lt;foreign-keys&gt;&lt;key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BE3C8F" w:rsidRPr="00C572C8">
        <w:rPr>
          <w:rFonts w:ascii="Arial" w:hAnsi="Arial" w:cs="Arial"/>
          <w:sz w:val="24"/>
          <w:szCs w:val="24"/>
        </w:rPr>
        <w:fldChar w:fldCharType="separate"/>
      </w:r>
      <w:r w:rsidR="00EF341F">
        <w:rPr>
          <w:rFonts w:ascii="Arial" w:hAnsi="Arial" w:cs="Arial"/>
          <w:noProof/>
          <w:sz w:val="24"/>
          <w:szCs w:val="24"/>
        </w:rPr>
        <w:t>(</w:t>
      </w:r>
      <w:hyperlink w:anchor="_ENREF_21" w:tooltip="Moradas-Ferreira, 1996 #1484" w:history="1">
        <w:r w:rsidR="005C2D60">
          <w:rPr>
            <w:rFonts w:ascii="Arial" w:hAnsi="Arial" w:cs="Arial"/>
            <w:noProof/>
            <w:sz w:val="24"/>
            <w:szCs w:val="24"/>
          </w:rPr>
          <w:t>M</w:t>
        </w:r>
        <w:r w:rsidR="005C2D60" w:rsidRPr="00EF341F">
          <w:rPr>
            <w:rFonts w:ascii="Arial" w:hAnsi="Arial" w:cs="Arial"/>
            <w:smallCaps/>
            <w:noProof/>
            <w:sz w:val="24"/>
            <w:szCs w:val="24"/>
          </w:rPr>
          <w:t>oradas-</w:t>
        </w:r>
        <w:r w:rsidR="005C2D60">
          <w:rPr>
            <w:rFonts w:ascii="Arial" w:hAnsi="Arial" w:cs="Arial"/>
            <w:noProof/>
            <w:sz w:val="24"/>
            <w:szCs w:val="24"/>
          </w:rPr>
          <w:t>F</w:t>
        </w:r>
        <w:r w:rsidR="005C2D60" w:rsidRPr="00EF341F">
          <w:rPr>
            <w:rFonts w:ascii="Arial" w:hAnsi="Arial" w:cs="Arial"/>
            <w:smallCaps/>
            <w:noProof/>
            <w:sz w:val="24"/>
            <w:szCs w:val="24"/>
          </w:rPr>
          <w:t>erreira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1996</w:t>
        </w:r>
      </w:hyperlink>
      <w:r w:rsidR="00EF341F">
        <w:rPr>
          <w:rFonts w:ascii="Arial" w:hAnsi="Arial" w:cs="Arial"/>
          <w:noProof/>
          <w:sz w:val="24"/>
          <w:szCs w:val="24"/>
        </w:rPr>
        <w:t>)</w:t>
      </w:r>
      <w:r w:rsidR="00BE3C8F"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BE3C8F"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BE3C8F" w:rsidRPr="00AA02C3">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 </w:instrText>
      </w:r>
      <w:r w:rsidR="00BE3C8F">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EN.CITE.DATA </w:instrText>
      </w:r>
      <w:r w:rsidR="00BE3C8F">
        <w:rPr>
          <w:rFonts w:ascii="Arial" w:hAnsi="Arial"/>
          <w:sz w:val="24"/>
        </w:rPr>
      </w:r>
      <w:r w:rsidR="00BE3C8F">
        <w:rPr>
          <w:rFonts w:ascii="Arial" w:hAnsi="Arial"/>
          <w:sz w:val="24"/>
        </w:rPr>
        <w:fldChar w:fldCharType="end"/>
      </w:r>
      <w:r w:rsidR="00BE3C8F" w:rsidRPr="00AA02C3">
        <w:rPr>
          <w:rFonts w:ascii="Arial" w:hAnsi="Arial"/>
          <w:sz w:val="24"/>
        </w:rPr>
      </w:r>
      <w:r w:rsidR="00BE3C8F" w:rsidRPr="00AA02C3">
        <w:rPr>
          <w:rFonts w:ascii="Arial" w:hAnsi="Arial"/>
          <w:sz w:val="24"/>
        </w:rPr>
        <w:fldChar w:fldCharType="separate"/>
      </w:r>
      <w:r w:rsidR="00EF341F">
        <w:rPr>
          <w:rFonts w:ascii="Arial" w:hAnsi="Arial"/>
          <w:noProof/>
          <w:sz w:val="24"/>
        </w:rPr>
        <w:t>(</w:t>
      </w:r>
      <w:hyperlink w:anchor="_ENREF_27" w:tooltip="Ristow, 2011 #1034" w:history="1">
        <w:r w:rsidR="005C2D60">
          <w:rPr>
            <w:rFonts w:ascii="Arial" w:hAnsi="Arial"/>
            <w:noProof/>
            <w:sz w:val="24"/>
          </w:rPr>
          <w:t>R</w:t>
        </w:r>
        <w:r w:rsidR="005C2D60" w:rsidRPr="00EF341F">
          <w:rPr>
            <w:rFonts w:ascii="Arial" w:hAnsi="Arial"/>
            <w:smallCaps/>
            <w:noProof/>
            <w:sz w:val="24"/>
          </w:rPr>
          <w:t>istow</w:t>
        </w:r>
        <w:r w:rsidR="005C2D60">
          <w:rPr>
            <w:rFonts w:ascii="Arial" w:hAnsi="Arial"/>
            <w:noProof/>
            <w:sz w:val="24"/>
          </w:rPr>
          <w:t xml:space="preserve"> and S</w:t>
        </w:r>
        <w:r w:rsidR="005C2D60" w:rsidRPr="00EF341F">
          <w:rPr>
            <w:rFonts w:ascii="Arial" w:hAnsi="Arial"/>
            <w:smallCaps/>
            <w:noProof/>
            <w:sz w:val="24"/>
          </w:rPr>
          <w:t>chmeisser</w:t>
        </w:r>
        <w:r w:rsidR="005C2D60">
          <w:rPr>
            <w:rFonts w:ascii="Arial" w:hAnsi="Arial"/>
            <w:noProof/>
            <w:sz w:val="24"/>
          </w:rPr>
          <w:t xml:space="preserve"> 2011</w:t>
        </w:r>
      </w:hyperlink>
      <w:r w:rsidR="00EF341F">
        <w:rPr>
          <w:rFonts w:ascii="Arial" w:hAnsi="Arial"/>
          <w:noProof/>
          <w:sz w:val="24"/>
        </w:rPr>
        <w:t>)</w:t>
      </w:r>
      <w:r w:rsidR="00BE3C8F" w:rsidRPr="00AA02C3">
        <w:rPr>
          <w:rFonts w:ascii="Arial" w:hAnsi="Arial"/>
          <w:sz w:val="24"/>
        </w:rPr>
        <w:fldChar w:fldCharType="end"/>
      </w:r>
      <w:r w:rsidRPr="00A730D2">
        <w:rPr>
          <w:rFonts w:ascii="Arial" w:hAnsi="Arial" w:cs="Arial"/>
          <w:sz w:val="24"/>
          <w:szCs w:val="24"/>
        </w:rPr>
        <w:t>.</w:t>
      </w:r>
      <w:r w:rsidR="0032167C">
        <w:rPr>
          <w:rFonts w:ascii="Arial" w:hAnsi="Arial" w:cs="Arial"/>
          <w:sz w:val="24"/>
          <w:szCs w:val="24"/>
        </w:rPr>
        <w:t xml:space="preserve"> </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BE3C8F"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605020">
        <w:rPr>
          <w:rFonts w:ascii="Arial" w:hAnsi="Arial" w:cs="Arial"/>
          <w:sz w:val="24"/>
          <w:szCs w:val="24"/>
        </w:rPr>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24" w:tooltip="Rahman, 2007 #1468" w:history="1">
        <w:r w:rsidR="005C2D60">
          <w:rPr>
            <w:rFonts w:ascii="Arial" w:hAnsi="Arial" w:cs="Arial"/>
            <w:noProof/>
            <w:sz w:val="24"/>
            <w:szCs w:val="24"/>
          </w:rPr>
          <w:t>R</w:t>
        </w:r>
        <w:r w:rsidR="005C2D60" w:rsidRPr="00EF341F">
          <w:rPr>
            <w:rFonts w:ascii="Arial" w:hAnsi="Arial" w:cs="Arial"/>
            <w:smallCaps/>
            <w:noProof/>
            <w:sz w:val="24"/>
            <w:szCs w:val="24"/>
          </w:rPr>
          <w:t>ahman</w:t>
        </w:r>
        <w:r w:rsidR="005C2D60">
          <w:rPr>
            <w:rFonts w:ascii="Arial" w:hAnsi="Arial" w:cs="Arial"/>
            <w:noProof/>
            <w:sz w:val="24"/>
            <w:szCs w:val="24"/>
          </w:rPr>
          <w:t xml:space="preserve"> 2007</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BE3C8F"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B14110">
        <w:rPr>
          <w:rFonts w:ascii="Arial" w:hAnsi="Arial" w:cs="Arial"/>
          <w:sz w:val="24"/>
          <w:szCs w:val="24"/>
        </w:rPr>
        <w:t xml:space="preserve"> </w:t>
      </w:r>
      <w:proofErr w:type="spellStart"/>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cerevis</w:t>
      </w:r>
      <w:r w:rsidR="007170E4">
        <w:rPr>
          <w:rFonts w:ascii="Arial" w:hAnsi="Arial" w:cs="Arial"/>
          <w:i/>
          <w:sz w:val="24"/>
          <w:szCs w:val="24"/>
        </w:rPr>
        <w:t>i</w:t>
      </w:r>
      <w:r w:rsidR="00362D95">
        <w:rPr>
          <w:rFonts w:ascii="Arial" w:hAnsi="Arial" w:cs="Arial"/>
          <w:i/>
          <w:sz w:val="24"/>
          <w:szCs w:val="24"/>
        </w:rPr>
        <w:t>ae</w:t>
      </w:r>
      <w:proofErr w:type="spellEnd"/>
      <w:r w:rsidR="00362D95">
        <w:rPr>
          <w:rFonts w:ascii="Arial" w:hAnsi="Arial" w:cs="Arial"/>
          <w:i/>
          <w:sz w:val="24"/>
          <w:szCs w:val="24"/>
        </w:rPr>
        <w:t>,</w:t>
      </w:r>
      <w:r w:rsidR="00B14110">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B14110">
        <w:rPr>
          <w:rFonts w:ascii="Arial" w:hAnsi="Arial" w:cs="Arial"/>
          <w:sz w:val="24"/>
          <w:szCs w:val="24"/>
        </w:rPr>
        <w:t xml:space="preserve"> </w:t>
      </w:r>
      <w:r w:rsidR="00BE3C8F" w:rsidRPr="00A51E2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A51E2F">
        <w:rPr>
          <w:rFonts w:ascii="Arial" w:hAnsi="Arial" w:cs="Arial"/>
          <w:sz w:val="24"/>
          <w:szCs w:val="24"/>
        </w:rPr>
      </w:r>
      <w:r w:rsidR="00BE3C8F" w:rsidRPr="00A51E2F">
        <w:rPr>
          <w:rFonts w:ascii="Arial" w:hAnsi="Arial" w:cs="Arial"/>
          <w:sz w:val="24"/>
          <w:szCs w:val="24"/>
        </w:rPr>
        <w:fldChar w:fldCharType="separate"/>
      </w:r>
      <w:r w:rsidR="00EF341F">
        <w:rPr>
          <w:rFonts w:ascii="Arial" w:hAnsi="Arial" w:cs="Arial"/>
          <w:noProof/>
          <w:sz w:val="24"/>
          <w:szCs w:val="24"/>
        </w:rPr>
        <w:t>(</w:t>
      </w:r>
      <w:hyperlink w:anchor="_ENREF_9" w:tooltip="Gravel, 2003 #1469" w:history="1">
        <w:r w:rsidR="005C2D60">
          <w:rPr>
            <w:rFonts w:ascii="Arial" w:hAnsi="Arial" w:cs="Arial"/>
            <w:noProof/>
            <w:sz w:val="24"/>
            <w:szCs w:val="24"/>
          </w:rPr>
          <w:t>G</w:t>
        </w:r>
        <w:r w:rsidR="005C2D60" w:rsidRPr="00EF341F">
          <w:rPr>
            <w:rFonts w:ascii="Arial" w:hAnsi="Arial" w:cs="Arial"/>
            <w:smallCaps/>
            <w:noProof/>
            <w:sz w:val="24"/>
            <w:szCs w:val="24"/>
          </w:rPr>
          <w:t>ravel</w:t>
        </w:r>
        <w:r w:rsidR="005C2D60">
          <w:rPr>
            <w:rFonts w:ascii="Arial" w:hAnsi="Arial" w:cs="Arial"/>
            <w:noProof/>
            <w:sz w:val="24"/>
            <w:szCs w:val="24"/>
          </w:rPr>
          <w:t xml:space="preserve"> and J</w:t>
        </w:r>
        <w:r w:rsidR="005C2D60" w:rsidRPr="00EF341F">
          <w:rPr>
            <w:rFonts w:ascii="Arial" w:hAnsi="Arial" w:cs="Arial"/>
            <w:smallCaps/>
            <w:noProof/>
            <w:sz w:val="24"/>
            <w:szCs w:val="24"/>
          </w:rPr>
          <w:t>ackson</w:t>
        </w:r>
        <w:r w:rsidR="005C2D60">
          <w:rPr>
            <w:rFonts w:ascii="Arial" w:hAnsi="Arial" w:cs="Arial"/>
            <w:noProof/>
            <w:sz w:val="24"/>
            <w:szCs w:val="24"/>
          </w:rPr>
          <w:t xml:space="preserve"> 2003</w:t>
        </w:r>
      </w:hyperlink>
      <w:proofErr w:type="gramStart"/>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proofErr w:type="gramEnd"/>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BE3C8F"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lastRenderedPageBreak/>
        <w:t>S.</w:t>
      </w:r>
      <w:r w:rsidR="0032167C">
        <w:rPr>
          <w:rFonts w:ascii="Arial" w:hAnsi="Arial" w:cs="Arial"/>
          <w:i/>
          <w:sz w:val="24"/>
          <w:szCs w:val="24"/>
        </w:rPr>
        <w:t xml:space="preserve"> </w:t>
      </w:r>
      <w:proofErr w:type="spellStart"/>
      <w:r w:rsidRPr="00605020">
        <w:rPr>
          <w:rFonts w:ascii="Arial" w:hAnsi="Arial" w:cs="Arial"/>
          <w:i/>
          <w:sz w:val="24"/>
          <w:szCs w:val="24"/>
        </w:rPr>
        <w:t>cerevisiae</w:t>
      </w:r>
      <w:proofErr w:type="spellEnd"/>
      <w:r w:rsidR="0032167C">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32167C">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BE3C8F"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605020">
        <w:rPr>
          <w:rFonts w:ascii="Arial" w:hAnsi="Arial" w:cs="Arial"/>
          <w:sz w:val="24"/>
          <w:szCs w:val="24"/>
        </w:rPr>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proofErr w:type="gramStart"/>
      <w:r w:rsidR="00EF341F">
        <w:rPr>
          <w:rFonts w:ascii="Arial" w:hAnsi="Arial" w:cs="Arial"/>
          <w:noProof/>
          <w:sz w:val="24"/>
          <w:szCs w:val="24"/>
        </w:rPr>
        <w:t xml:space="preserve">; </w:t>
      </w:r>
      <w:hyperlink w:anchor="_ENREF_22" w:tooltip="Qin, 2006 #461"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Pr>
            <w:rFonts w:ascii="Arial" w:hAnsi="Arial" w:cs="Arial"/>
            <w:noProof/>
            <w:sz w:val="24"/>
            <w:szCs w:val="24"/>
          </w:rPr>
          <w:t xml:space="preserve"> and L</w:t>
        </w:r>
        <w:r w:rsidR="005C2D60" w:rsidRPr="00EF341F">
          <w:rPr>
            <w:rFonts w:ascii="Arial" w:hAnsi="Arial" w:cs="Arial"/>
            <w:smallCaps/>
            <w:noProof/>
            <w:sz w:val="24"/>
            <w:szCs w:val="24"/>
          </w:rPr>
          <w:t>u</w:t>
        </w:r>
        <w:r w:rsidR="005C2D60">
          <w:rPr>
            <w:rFonts w:ascii="Arial" w:hAnsi="Arial" w:cs="Arial"/>
            <w:noProof/>
            <w:sz w:val="24"/>
            <w:szCs w:val="24"/>
          </w:rPr>
          <w:t xml:space="preserve"> 2006</w:t>
        </w:r>
      </w:hyperlink>
      <w:r w:rsidR="00EF341F">
        <w:rPr>
          <w:rFonts w:ascii="Arial" w:hAnsi="Arial" w:cs="Arial"/>
          <w:noProof/>
          <w:sz w:val="24"/>
          <w:szCs w:val="24"/>
        </w:rPr>
        <w:t>;</w:t>
      </w:r>
      <w:proofErr w:type="gramEnd"/>
      <w:r w:rsidR="00EF341F">
        <w:rPr>
          <w:rFonts w:ascii="Arial" w:hAnsi="Arial" w:cs="Arial"/>
          <w:noProof/>
          <w:sz w:val="24"/>
          <w:szCs w:val="24"/>
        </w:rPr>
        <w:t xml:space="preserve"> </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BE3C8F" w:rsidRPr="00605020">
        <w:rPr>
          <w:rFonts w:ascii="Arial" w:hAnsi="Arial" w:cs="Arial"/>
          <w:sz w:val="24"/>
          <w:szCs w:val="24"/>
        </w:rPr>
        <w:fldChar w:fldCharType="end"/>
      </w:r>
      <w:r w:rsidRPr="00605020">
        <w:rPr>
          <w:rFonts w:ascii="Arial" w:hAnsi="Arial" w:cs="Arial"/>
          <w:sz w:val="24"/>
          <w:szCs w:val="24"/>
        </w:rPr>
        <w:t xml:space="preserve">. </w:t>
      </w:r>
      <w:proofErr w:type="spellStart"/>
      <w:r w:rsidRPr="00605020">
        <w:rPr>
          <w:rFonts w:ascii="Arial" w:hAnsi="Arial" w:cs="Arial"/>
          <w:sz w:val="24"/>
          <w:szCs w:val="24"/>
        </w:rPr>
        <w:t>Heterozygosity</w:t>
      </w:r>
      <w:proofErr w:type="spellEnd"/>
      <w:r w:rsidR="0032167C">
        <w:rPr>
          <w:rFonts w:ascii="Arial" w:hAnsi="Arial" w:cs="Arial"/>
          <w:sz w:val="24"/>
          <w:szCs w:val="24"/>
        </w:rPr>
        <w:t xml:space="preserve"> </w:t>
      </w:r>
      <w:r w:rsidRPr="00605020">
        <w:rPr>
          <w:rFonts w:ascii="Arial" w:hAnsi="Arial" w:cs="Arial"/>
          <w:sz w:val="24"/>
          <w:szCs w:val="24"/>
        </w:rPr>
        <w:t xml:space="preserve">on the </w:t>
      </w:r>
      <w:r w:rsidR="00BE3C8F" w:rsidRPr="00BE3C8F">
        <w:rPr>
          <w:rFonts w:ascii="Arial" w:hAnsi="Arial" w:cs="Arial"/>
          <w:i/>
          <w:sz w:val="24"/>
          <w:szCs w:val="24"/>
          <w:rPrChange w:id="13" w:author="Lindsay" w:date="2012-04-24T18:03:00Z">
            <w:rPr>
              <w:rFonts w:ascii="Arial" w:hAnsi="Arial" w:cs="Arial"/>
              <w:sz w:val="24"/>
              <w:szCs w:val="24"/>
            </w:rPr>
          </w:rPrChange>
        </w:rPr>
        <w:t>MET15</w:t>
      </w:r>
      <w:r>
        <w:rPr>
          <w:rFonts w:ascii="Arial" w:hAnsi="Arial" w:cs="Arial"/>
          <w:sz w:val="24"/>
          <w:szCs w:val="24"/>
        </w:rPr>
        <w:t xml:space="preserve"> locus</w:t>
      </w:r>
      <w:r w:rsidR="0032167C">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w:t>
      </w:r>
      <w:proofErr w:type="spellStart"/>
      <w:r w:rsidR="00710418" w:rsidRPr="00605020">
        <w:rPr>
          <w:rFonts w:ascii="Arial" w:hAnsi="Arial" w:cs="Arial"/>
          <w:sz w:val="24"/>
          <w:szCs w:val="24"/>
        </w:rPr>
        <w:t>kanamycin</w:t>
      </w:r>
      <w:proofErr w:type="spellEnd"/>
      <w:r w:rsidR="00710418" w:rsidRPr="00605020">
        <w:rPr>
          <w:rFonts w:ascii="Arial" w:hAnsi="Arial" w:cs="Arial"/>
          <w:sz w:val="24"/>
          <w:szCs w:val="24"/>
        </w:rPr>
        <w:t xml:space="preserve"> resistance marker. LOH can be monitored in </w:t>
      </w:r>
      <w:proofErr w:type="spellStart"/>
      <w:r w:rsidR="00710418" w:rsidRPr="00605020">
        <w:rPr>
          <w:rFonts w:ascii="Arial" w:hAnsi="Arial" w:cs="Arial"/>
          <w:i/>
          <w:sz w:val="24"/>
          <w:szCs w:val="24"/>
        </w:rPr>
        <w:t>Saccharomyces</w:t>
      </w:r>
      <w:proofErr w:type="spellEnd"/>
      <w:r w:rsidR="00710418" w:rsidRPr="00605020">
        <w:rPr>
          <w:rFonts w:ascii="Arial" w:hAnsi="Arial" w:cs="Arial"/>
          <w:i/>
          <w:sz w:val="24"/>
          <w:szCs w:val="24"/>
        </w:rPr>
        <w:t xml:space="preserve"> </w:t>
      </w:r>
      <w:proofErr w:type="spellStart"/>
      <w:r w:rsidR="00710418" w:rsidRPr="00605020">
        <w:rPr>
          <w:rFonts w:ascii="Arial" w:hAnsi="Arial" w:cs="Arial"/>
          <w:i/>
          <w:sz w:val="24"/>
          <w:szCs w:val="24"/>
        </w:rPr>
        <w:t>cerevisiae</w:t>
      </w:r>
      <w:proofErr w:type="spellEnd"/>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ins w:id="14" w:author="Lindsay" w:date="2012-04-24T18:04:00Z">
        <w:r w:rsidR="00A31396">
          <w:rPr>
            <w:rFonts w:ascii="Arial" w:hAnsi="Arial" w:cs="Arial"/>
            <w:sz w:val="24"/>
            <w:szCs w:val="24"/>
          </w:rPr>
          <w:t>yeast strains are</w:t>
        </w:r>
      </w:ins>
      <w:r w:rsidR="00710418">
        <w:rPr>
          <w:rFonts w:ascii="Arial" w:hAnsi="Arial" w:cs="Arial"/>
          <w:sz w:val="24"/>
          <w:szCs w:val="24"/>
        </w:rPr>
        <w:t xml:space="preserve"> </w:t>
      </w:r>
      <w:r w:rsidR="00710418" w:rsidRPr="00605020">
        <w:rPr>
          <w:rFonts w:ascii="Arial" w:hAnsi="Arial" w:cs="Arial"/>
          <w:sz w:val="24"/>
          <w:szCs w:val="24"/>
        </w:rPr>
        <w:t xml:space="preserve">is 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w:t>
      </w:r>
      <w:proofErr w:type="spellStart"/>
      <w:r w:rsidR="00710418" w:rsidRPr="00605020">
        <w:rPr>
          <w:rFonts w:ascii="Arial" w:hAnsi="Arial" w:cs="Arial"/>
          <w:sz w:val="24"/>
          <w:szCs w:val="24"/>
        </w:rPr>
        <w:t>phenotypically</w:t>
      </w:r>
      <w:proofErr w:type="spellEnd"/>
      <w:r w:rsidR="00710418" w:rsidRPr="00605020">
        <w:rPr>
          <w:rFonts w:ascii="Arial" w:hAnsi="Arial" w:cs="Arial"/>
          <w:sz w:val="24"/>
          <w:szCs w:val="24"/>
        </w:rPr>
        <w:t xml:space="preserve">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BE3C8F"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72137D">
        <w:rPr>
          <w:rFonts w:ascii="Arial" w:hAnsi="Arial" w:cs="Arial"/>
          <w:sz w:val="24"/>
          <w:szCs w:val="24"/>
        </w:rPr>
      </w:r>
      <w:r w:rsidR="00BE3C8F" w:rsidRPr="0072137D">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BE3C8F"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 xml:space="preserve">S. </w:t>
      </w:r>
      <w:proofErr w:type="spellStart"/>
      <w:r w:rsidRPr="00605020">
        <w:rPr>
          <w:rFonts w:ascii="Arial" w:hAnsi="Arial" w:cs="Arial"/>
          <w:i/>
          <w:sz w:val="24"/>
          <w:szCs w:val="24"/>
        </w:rPr>
        <w:t>cerevisiae</w:t>
      </w:r>
      <w:proofErr w:type="spellEnd"/>
      <w:r w:rsidRPr="00605020">
        <w:rPr>
          <w:rFonts w:ascii="Arial" w:hAnsi="Arial" w:cs="Arial"/>
          <w:sz w:val="24"/>
          <w:szCs w:val="24"/>
        </w:rPr>
        <w:t xml:space="preserve"> mutants </w:t>
      </w:r>
      <w:r w:rsidRPr="00605020">
        <w:rPr>
          <w:rFonts w:ascii="Arial" w:hAnsi="Arial" w:cs="Arial"/>
          <w:sz w:val="24"/>
          <w:szCs w:val="24"/>
        </w:rPr>
        <w:lastRenderedPageBreak/>
        <w:t xml:space="preserve">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BE3C8F"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605020">
        <w:rPr>
          <w:rFonts w:ascii="Arial" w:hAnsi="Arial" w:cs="Arial"/>
          <w:sz w:val="24"/>
          <w:szCs w:val="24"/>
        </w:rPr>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BE3C8F"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w:t>
      </w:r>
      <w:proofErr w:type="spellStart"/>
      <w:r w:rsidR="00A52DCF" w:rsidRPr="00605020">
        <w:rPr>
          <w:rFonts w:ascii="Arial" w:hAnsi="Arial" w:cs="Arial"/>
          <w:i/>
          <w:sz w:val="24"/>
          <w:szCs w:val="24"/>
        </w:rPr>
        <w:t>cerevisiae</w:t>
      </w:r>
      <w:proofErr w:type="spellEnd"/>
      <w:r w:rsidR="00A52DCF" w:rsidRPr="00605020">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32167C">
        <w:rPr>
          <w:rFonts w:ascii="Arial" w:hAnsi="Arial" w:cs="Arial"/>
          <w:sz w:val="24"/>
          <w:szCs w:val="24"/>
        </w:rPr>
        <w:t xml:space="preserve"> </w:t>
      </w:r>
      <w:r w:rsidR="00BE3C8F"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605020">
        <w:rPr>
          <w:rFonts w:ascii="Arial" w:hAnsi="Arial" w:cs="Arial"/>
          <w:sz w:val="24"/>
          <w:szCs w:val="24"/>
        </w:rPr>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BE3C8F"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384DD4">
        <w:rPr>
          <w:rFonts w:ascii="Arial" w:hAnsi="Arial" w:cs="Arial"/>
          <w:sz w:val="24"/>
          <w:szCs w:val="24"/>
        </w:rPr>
        <w:t xml:space="preserve"> </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384DD4">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184B73">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384DD4">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384DD4">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384DD4">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BE3C8F"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sidRPr="00605020">
        <w:rPr>
          <w:rFonts w:ascii="Arial" w:hAnsi="Arial" w:cs="Arial"/>
          <w:sz w:val="24"/>
          <w:szCs w:val="24"/>
        </w:rPr>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BE3C8F"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384DD4">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384DD4">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 xml:space="preserve">examined the </w:t>
      </w:r>
      <w:r w:rsidR="00582833">
        <w:rPr>
          <w:rFonts w:ascii="Arial" w:hAnsi="Arial" w:cs="Arial"/>
          <w:sz w:val="24"/>
          <w:szCs w:val="24"/>
        </w:rPr>
        <w:lastRenderedPageBreak/>
        <w:t>characteristics</w:t>
      </w:r>
      <w:r w:rsidR="00384DD4">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s</w:t>
      </w:r>
      <w:r w:rsidR="007F64DF">
        <w:rPr>
          <w:rFonts w:ascii="Arial" w:hAnsi="Arial" w:cs="Arial"/>
          <w:sz w:val="24"/>
          <w:szCs w:val="24"/>
        </w:rPr>
        <w:t xml:space="preserve"> (Figure 2)</w:t>
      </w:r>
      <w:r w:rsidR="00582833">
        <w:rPr>
          <w:rFonts w:ascii="Arial" w:hAnsi="Arial" w:cs="Arial"/>
          <w:sz w:val="24"/>
          <w:szCs w:val="24"/>
        </w:rPr>
        <w:t xml:space="preserve">. </w:t>
      </w:r>
    </w:p>
    <w:p w:rsidR="00384DD4" w:rsidRDefault="00384DD4" w:rsidP="00052BBF">
      <w:pPr>
        <w:spacing w:after="0" w:line="480" w:lineRule="auto"/>
        <w:ind w:firstLine="720"/>
        <w:jc w:val="both"/>
        <w:rPr>
          <w:rFonts w:ascii="Arial" w:hAnsi="Arial" w:cs="Arial"/>
          <w:sz w:val="24"/>
          <w:szCs w:val="24"/>
        </w:rPr>
      </w:pP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BE3C8F"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E3C8F"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BE3C8F"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4C0602">
        <w:rPr>
          <w:rFonts w:ascii="Arial" w:hAnsi="Arial" w:cs="Arial"/>
          <w:sz w:val="24"/>
          <w:szCs w:val="24"/>
        </w:rPr>
        <w:t xml:space="preserve"> </w:t>
      </w:r>
      <w:r w:rsidRPr="00605020">
        <w:rPr>
          <w:rFonts w:ascii="Arial" w:hAnsi="Arial" w:cs="Arial"/>
          <w:sz w:val="24"/>
          <w:szCs w:val="24"/>
        </w:rPr>
        <w:t>to</w:t>
      </w:r>
      <w:r w:rsidR="004C0602">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4C0602">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s with a final volume of 4</w:t>
      </w:r>
      <w:r w:rsidR="002646CE">
        <w:rPr>
          <w:rFonts w:ascii="Arial" w:hAnsi="Arial" w:cs="Arial"/>
          <w:sz w:val="24"/>
          <w:szCs w:val="24"/>
        </w:rPr>
        <w:t>~</w:t>
      </w:r>
      <w:r w:rsidR="00F64A6E">
        <w:rPr>
          <w:rFonts w:ascii="Arial" w:hAnsi="Arial" w:cs="Arial"/>
          <w:sz w:val="24"/>
          <w:szCs w:val="24"/>
        </w:rPr>
        <w:t xml:space="preserve">6 </w:t>
      </w:r>
      <w:r w:rsidR="00C20B59">
        <w:rPr>
          <w:rFonts w:ascii="Arial" w:hAnsi="Arial" w:cs="Arial"/>
          <w:sz w:val="24"/>
          <w:szCs w:val="24"/>
        </w:rPr>
        <w:t>m</w:t>
      </w:r>
      <w:r w:rsidR="002646CE">
        <w:rPr>
          <w:rFonts w:ascii="Arial" w:hAnsi="Arial" w:cs="Arial"/>
          <w:sz w:val="24"/>
          <w:szCs w:val="24"/>
        </w:rPr>
        <w:t>l</w:t>
      </w:r>
      <w:r w:rsidR="00F64A6E">
        <w:rPr>
          <w:rFonts w:ascii="Arial" w:hAnsi="Arial" w:cs="Arial"/>
          <w:sz w:val="24"/>
          <w:szCs w:val="24"/>
        </w:rPr>
        <w:t xml:space="preserve">. </w:t>
      </w:r>
      <w:r w:rsidR="00F64A6E" w:rsidRPr="00605020">
        <w:rPr>
          <w:rFonts w:ascii="Arial" w:hAnsi="Arial" w:cs="Arial"/>
          <w:sz w:val="24"/>
          <w:szCs w:val="24"/>
        </w:rPr>
        <w:t>Th</w:t>
      </w:r>
      <w:r w:rsidR="00F64A6E">
        <w:rPr>
          <w:rFonts w:ascii="Arial" w:hAnsi="Arial" w:cs="Arial"/>
          <w:sz w:val="24"/>
          <w:szCs w:val="24"/>
        </w:rPr>
        <w:t>is diluted</w:t>
      </w:r>
      <w:r w:rsidR="004C0602">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EF341F">
        <w:rPr>
          <w:rFonts w:ascii="Arial" w:hAnsi="Arial" w:cs="Arial"/>
          <w:sz w:val="24"/>
          <w:szCs w:val="24"/>
        </w:rPr>
        <w:t>l</w:t>
      </w:r>
      <w:r w:rsidRPr="00605020">
        <w:rPr>
          <w:rFonts w:ascii="Arial" w:hAnsi="Arial" w:cs="Arial"/>
          <w:sz w:val="24"/>
          <w:szCs w:val="24"/>
        </w:rPr>
        <w:t xml:space="preserve"> </w:t>
      </w:r>
      <w:proofErr w:type="spellStart"/>
      <w:r w:rsidR="00EF341F">
        <w:rPr>
          <w:rFonts w:ascii="Arial" w:hAnsi="Arial" w:cs="Arial"/>
          <w:sz w:val="24"/>
          <w:szCs w:val="24"/>
        </w:rPr>
        <w:t>E</w:t>
      </w:r>
      <w:r w:rsidR="00EF341F" w:rsidRPr="00605020">
        <w:rPr>
          <w:rFonts w:ascii="Arial" w:hAnsi="Arial" w:cs="Arial"/>
          <w:sz w:val="24"/>
          <w:szCs w:val="24"/>
        </w:rPr>
        <w:t>ppendorf</w:t>
      </w:r>
      <w:proofErr w:type="spellEnd"/>
      <w:r w:rsidR="00EF341F" w:rsidRPr="00605020">
        <w:rPr>
          <w:rFonts w:ascii="Arial" w:hAnsi="Arial" w:cs="Arial"/>
          <w:sz w:val="24"/>
          <w:szCs w:val="24"/>
        </w:rPr>
        <w:t xml:space="preserve"> </w:t>
      </w:r>
      <w:r w:rsidRPr="00605020">
        <w:rPr>
          <w:rFonts w:ascii="Arial" w:hAnsi="Arial" w:cs="Arial"/>
          <w:sz w:val="24"/>
          <w:szCs w:val="24"/>
        </w:rPr>
        <w:t>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proofErr w:type="spellEnd"/>
      <w:r w:rsidR="00C33E44">
        <w:rPr>
          <w:rFonts w:ascii="Arial" w:hAnsi="Arial" w:cs="Arial"/>
          <w:sz w:val="24"/>
          <w:szCs w:val="24"/>
        </w:rPr>
        <w:t xml:space="preserve">.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BE3C8F"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BE3C8F" w:rsidRPr="0072137D">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BE3C8F"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w:t>
      </w:r>
      <w:r w:rsidR="004B52DE">
        <w:rPr>
          <w:rFonts w:ascii="Arial" w:hAnsi="Arial" w:cs="Arial"/>
          <w:sz w:val="24"/>
          <w:szCs w:val="24"/>
        </w:rPr>
        <w:lastRenderedPageBreak/>
        <w:t xml:space="preserve">carried out in </w:t>
      </w:r>
      <w:r w:rsidR="00157806" w:rsidRPr="00605020">
        <w:rPr>
          <w:rFonts w:ascii="Arial" w:hAnsi="Arial" w:cs="Arial"/>
          <w:sz w:val="24"/>
          <w:szCs w:val="24"/>
        </w:rPr>
        <w:t xml:space="preserve">a 1.5 ml </w:t>
      </w:r>
      <w:proofErr w:type="spellStart"/>
      <w:r w:rsidR="00EF341F">
        <w:rPr>
          <w:rFonts w:ascii="Arial" w:hAnsi="Arial" w:cs="Arial"/>
          <w:sz w:val="24"/>
          <w:szCs w:val="24"/>
        </w:rPr>
        <w:t>E</w:t>
      </w:r>
      <w:r w:rsidR="00EF341F" w:rsidRPr="00605020">
        <w:rPr>
          <w:rFonts w:ascii="Arial" w:hAnsi="Arial" w:cs="Arial"/>
          <w:sz w:val="24"/>
          <w:szCs w:val="24"/>
        </w:rPr>
        <w:t>ppendorf</w:t>
      </w:r>
      <w:proofErr w:type="spellEnd"/>
      <w:r w:rsidR="00EF341F" w:rsidRPr="00605020">
        <w:rPr>
          <w:rFonts w:ascii="Arial" w:hAnsi="Arial" w:cs="Arial"/>
          <w:sz w:val="24"/>
          <w:szCs w:val="24"/>
        </w:rPr>
        <w:t xml:space="preserve"> </w:t>
      </w:r>
      <w:r w:rsidR="00157806" w:rsidRPr="00605020">
        <w:rPr>
          <w:rFonts w:ascii="Arial" w:hAnsi="Arial" w:cs="Arial"/>
          <w:sz w:val="24"/>
          <w:szCs w:val="24"/>
        </w:rPr>
        <w:t xml:space="preserve">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004E0D">
        <w:rPr>
          <w:rFonts w:ascii="Arial" w:hAnsi="Arial" w:cs="Arial"/>
          <w:sz w:val="24"/>
          <w:szCs w:val="24"/>
        </w:rPr>
        <w:t xml:space="preserve"> </w:t>
      </w:r>
      <w:proofErr w:type="spellStart"/>
      <w:r w:rsidR="00EF341F">
        <w:rPr>
          <w:rFonts w:ascii="Arial" w:hAnsi="Arial" w:cs="Arial"/>
          <w:sz w:val="24"/>
          <w:szCs w:val="24"/>
        </w:rPr>
        <w:t>Eppendorf</w:t>
      </w:r>
      <w:proofErr w:type="spellEnd"/>
      <w:r w:rsidR="00EF341F">
        <w:rPr>
          <w:rFonts w:ascii="Arial" w:hAnsi="Arial" w:cs="Arial"/>
          <w:sz w:val="24"/>
          <w:szCs w:val="24"/>
        </w:rPr>
        <w:t xml:space="preserve">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004E0D">
        <w:rPr>
          <w:rFonts w:ascii="Arial" w:hAnsi="Arial" w:cs="Arial"/>
          <w:sz w:val="24"/>
          <w:szCs w:val="24"/>
        </w:rPr>
        <w:t xml:space="preserve"> </w:t>
      </w:r>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xml:space="preserve">.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ins w:id="15" w:author="hong qin" w:date="2012-04-24T17:14:00Z">
        <w:r w:rsidR="000352CC">
          <w:rPr>
            <w:rFonts w:ascii="Arial" w:hAnsi="Arial" w:cs="Arial"/>
            <w:sz w:val="24"/>
            <w:szCs w:val="24"/>
          </w:rPr>
          <w:t xml:space="preserve"> </w:t>
        </w:r>
      </w:ins>
      <w:r w:rsidR="00C13A63" w:rsidRPr="00605020">
        <w:rPr>
          <w:rFonts w:ascii="Arial" w:hAnsi="Arial" w:cs="Arial"/>
          <w:sz w:val="24"/>
          <w:szCs w:val="24"/>
        </w:rPr>
        <w:t xml:space="preserve">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004E0D">
        <w:rPr>
          <w:rFonts w:ascii="Arial" w:hAnsi="Arial" w:cs="Arial"/>
          <w:sz w:val="24"/>
          <w:szCs w:val="24"/>
        </w:rPr>
        <w:t xml:space="preserve"> </w:t>
      </w:r>
      <w:r w:rsidR="00651575">
        <w:rPr>
          <w:rFonts w:ascii="Arial" w:hAnsi="Arial" w:cs="Arial"/>
          <w:sz w:val="24"/>
          <w:szCs w:val="24"/>
        </w:rPr>
        <w:t>was</w:t>
      </w:r>
      <w:r w:rsidR="00004E0D">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t>
      </w:r>
      <w:proofErr w:type="gramStart"/>
      <w:r w:rsidR="003D42CB" w:rsidRPr="00605020">
        <w:rPr>
          <w:rFonts w:ascii="Arial" w:hAnsi="Arial" w:cs="Arial"/>
          <w:sz w:val="24"/>
          <w:szCs w:val="24"/>
        </w:rPr>
        <w:t>were</w:t>
      </w:r>
      <w:proofErr w:type="gramEnd"/>
      <w:r w:rsidR="003D42CB" w:rsidRPr="00605020">
        <w:rPr>
          <w:rFonts w:ascii="Arial" w:hAnsi="Arial" w:cs="Arial"/>
          <w:sz w:val="24"/>
          <w:szCs w:val="24"/>
        </w:rPr>
        <w:t xml:space="preserv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ins w:id="16" w:author="hong qin" w:date="2012-04-24T17:15:00Z">
        <w:r w:rsidR="000352CC">
          <w:rPr>
            <w:rFonts w:ascii="Arial" w:hAnsi="Arial" w:cs="Arial"/>
            <w:sz w:val="24"/>
            <w:szCs w:val="24"/>
          </w:rPr>
          <w:t xml:space="preserve"> </w:t>
        </w:r>
      </w:ins>
      <w:r w:rsidR="00443503" w:rsidRPr="00605020">
        <w:rPr>
          <w:rFonts w:ascii="Arial" w:hAnsi="Arial" w:cs="Arial"/>
          <w:sz w:val="24"/>
          <w:szCs w:val="24"/>
        </w:rPr>
        <w:t xml:space="preserve">then </w:t>
      </w:r>
      <w:r w:rsidR="009D75C3">
        <w:rPr>
          <w:rFonts w:ascii="Arial" w:hAnsi="Arial" w:cs="Arial"/>
          <w:sz w:val="24"/>
          <w:szCs w:val="24"/>
        </w:rPr>
        <w:t>recorded</w:t>
      </w:r>
      <w:r w:rsidR="00004E0D">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w:t>
      </w:r>
      <w:r w:rsidRPr="00605020">
        <w:rPr>
          <w:rFonts w:ascii="Arial" w:hAnsi="Arial" w:cs="Arial"/>
          <w:sz w:val="24"/>
          <w:szCs w:val="24"/>
        </w:rPr>
        <w:lastRenderedPageBreak/>
        <w:t>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proofErr w:type="spellStart"/>
      <w:r w:rsidR="00C501A6" w:rsidRPr="00C501A6">
        <w:rPr>
          <w:rFonts w:ascii="Arial" w:hAnsi="Arial" w:cs="Arial"/>
          <w:i/>
          <w:sz w:val="24"/>
          <w:szCs w:val="24"/>
        </w:rPr>
        <w:t>Saccharomyces</w:t>
      </w:r>
      <w:proofErr w:type="spellEnd"/>
      <w:r w:rsidR="00C501A6" w:rsidRPr="00C501A6">
        <w:rPr>
          <w:rFonts w:ascii="Arial" w:hAnsi="Arial" w:cs="Arial"/>
          <w:i/>
          <w:sz w:val="24"/>
          <w:szCs w:val="24"/>
        </w:rPr>
        <w:t xml:space="preserve"> </w:t>
      </w:r>
      <w:proofErr w:type="spellStart"/>
      <w:r w:rsidR="00C501A6" w:rsidRPr="00C501A6">
        <w:rPr>
          <w:rFonts w:ascii="Arial" w:hAnsi="Arial" w:cs="Arial"/>
          <w:i/>
          <w:sz w:val="24"/>
          <w:szCs w:val="24"/>
        </w:rPr>
        <w:t>cerevisiae</w:t>
      </w:r>
      <w:proofErr w:type="spellEnd"/>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004E0D">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17"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ins w:id="18" w:author="Lindsay" w:date="2012-04-24T18:07:00Z">
        <w:r w:rsidR="00820332">
          <w:rPr>
            <w:rFonts w:ascii="Arial" w:eastAsia="Arial" w:hAnsi="Arial" w:cs="Arial"/>
            <w:sz w:val="24"/>
            <w:szCs w:val="24"/>
            <w:vertAlign w:val="subscript"/>
          </w:rPr>
          <w:t xml:space="preserve"> </w:t>
        </w:r>
      </w:ins>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225DA6">
        <w:rPr>
          <w:rFonts w:ascii="Arial" w:hAnsi="Arial" w:cs="Arial"/>
          <w:sz w:val="24"/>
          <w:szCs w:val="24"/>
        </w:rPr>
        <w:t xml:space="preserve"> </w:t>
      </w:r>
      <w:r w:rsidR="00B90A95">
        <w:rPr>
          <w:rFonts w:ascii="Arial" w:hAnsi="Arial" w:cs="Arial"/>
          <w:sz w:val="24"/>
          <w:szCs w:val="24"/>
        </w:rPr>
        <w:t xml:space="preserve">(Figure </w:t>
      </w:r>
      <w:ins w:id="19" w:author="hong qin" w:date="2012-04-24T17:00:00Z">
        <w:r w:rsidR="00BE3C8F" w:rsidRPr="00BE3C8F">
          <w:rPr>
            <w:rFonts w:ascii="Arial" w:hAnsi="Arial" w:cs="Arial"/>
            <w:sz w:val="24"/>
            <w:szCs w:val="24"/>
            <w:rPrChange w:id="20" w:author="hong qin" w:date="2012-04-24T17:09:00Z">
              <w:rPr>
                <w:rFonts w:ascii="Arial" w:hAnsi="Arial" w:cs="Arial"/>
                <w:sz w:val="24"/>
                <w:szCs w:val="24"/>
                <w:highlight w:val="yellow"/>
              </w:rPr>
            </w:rPrChange>
          </w:rPr>
          <w:t>8B</w:t>
        </w:r>
      </w:ins>
      <w:r w:rsidR="00B90A95">
        <w:rPr>
          <w:rFonts w:ascii="Arial" w:hAnsi="Arial" w:cs="Arial"/>
          <w:sz w:val="24"/>
          <w:szCs w:val="24"/>
        </w:rPr>
        <w:t>). Half-black colonies indicated LOH occurred after cells have divided on MLA</w:t>
      </w:r>
      <w:r w:rsidR="009872D4">
        <w:rPr>
          <w:rFonts w:ascii="Arial" w:hAnsi="Arial" w:cs="Arial"/>
          <w:sz w:val="24"/>
          <w:szCs w:val="24"/>
        </w:rPr>
        <w:t xml:space="preserve">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21"/>
      <w:r w:rsidR="00BC544D">
        <w:rPr>
          <w:rFonts w:ascii="Arial" w:hAnsi="Arial" w:cs="Arial"/>
          <w:sz w:val="24"/>
          <w:szCs w:val="24"/>
        </w:rPr>
        <w:t>asymmetry</w:t>
      </w:r>
      <w:commentRangeEnd w:id="21"/>
      <w:r w:rsidR="00302D7E">
        <w:rPr>
          <w:rStyle w:val="CommentReference"/>
        </w:rPr>
        <w:commentReference w:id="21"/>
      </w:r>
      <w:r w:rsidR="009B508B">
        <w:rPr>
          <w:rFonts w:ascii="Arial" w:hAnsi="Arial" w:cs="Arial"/>
          <w:sz w:val="24"/>
          <w:szCs w:val="24"/>
        </w:rPr>
        <w:t xml:space="preserve">. </w:t>
      </w:r>
    </w:p>
    <w:p w:rsidR="00273FE0" w:rsidRDefault="00B7591D" w:rsidP="00052BBF">
      <w:pPr>
        <w:spacing w:after="0" w:line="480" w:lineRule="auto"/>
        <w:ind w:firstLine="720"/>
        <w:jc w:val="both"/>
        <w:rPr>
          <w:del w:id="22" w:author="Hong Qin" w:date="2012-04-23T08:42:00Z"/>
          <w:rFonts w:ascii="Arial" w:hAnsi="Arial" w:cs="Arial"/>
          <w:sz w:val="24"/>
          <w:szCs w:val="24"/>
        </w:rPr>
      </w:pPr>
      <w:r w:rsidRPr="00605020">
        <w:rPr>
          <w:rFonts w:ascii="Arial" w:hAnsi="Arial" w:cs="Arial"/>
          <w:sz w:val="24"/>
          <w:szCs w:val="24"/>
        </w:rPr>
        <w:lastRenderedPageBreak/>
        <w:t xml:space="preserve">Qin et al. measured </w:t>
      </w:r>
      <w:r w:rsidR="00B10BF0" w:rsidRPr="00605020">
        <w:rPr>
          <w:rFonts w:ascii="Arial" w:hAnsi="Arial" w:cs="Arial"/>
          <w:sz w:val="24"/>
          <w:szCs w:val="24"/>
        </w:rPr>
        <w:t>biological aging</w:t>
      </w:r>
      <w:r w:rsidR="00004E0D">
        <w:rPr>
          <w:rFonts w:ascii="Arial" w:hAnsi="Arial" w:cs="Arial"/>
          <w:sz w:val="24"/>
          <w:szCs w:val="24"/>
        </w:rPr>
        <w:t xml:space="preserve"> </w:t>
      </w:r>
      <w:r w:rsidR="00CD676F" w:rsidRPr="00605020">
        <w:rPr>
          <w:rFonts w:ascii="Arial" w:hAnsi="Arial" w:cs="Arial"/>
          <w:sz w:val="24"/>
          <w:szCs w:val="24"/>
        </w:rPr>
        <w:t>with</w:t>
      </w:r>
      <w:r w:rsidR="00004E0D">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004E0D">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5F6313" w:rsidRPr="00605020">
        <w:rPr>
          <w:rFonts w:ascii="Arial" w:hAnsi="Arial" w:cs="Arial"/>
          <w:sz w:val="24"/>
          <w:szCs w:val="24"/>
        </w:rPr>
        <w:t>/</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BE3C8F"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E3C8F" w:rsidRPr="00605020">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BE3C8F"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proofErr w:type="spellEnd"/>
      <w:r w:rsidR="004E38E6" w:rsidRPr="00605020">
        <w:rPr>
          <w:rFonts w:ascii="Arial" w:hAnsi="Arial" w:cs="Arial"/>
          <w:sz w:val="24"/>
          <w:szCs w:val="24"/>
        </w:rPr>
        <w:t>/</w:t>
      </w:r>
      <w:proofErr w:type="spellStart"/>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004E0D">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proofErr w:type="spellEnd"/>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004E0D">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004E0D">
        <w:rPr>
          <w:rFonts w:ascii="Arial" w:hAnsi="Arial" w:cs="Arial"/>
          <w:sz w:val="24"/>
          <w:szCs w:val="24"/>
        </w:rPr>
        <w:t xml:space="preserve"> </w:t>
      </w:r>
      <w:proofErr w:type="spellStart"/>
      <w:proofErr w:type="gramStart"/>
      <w:r w:rsidR="00640C99" w:rsidRPr="00605020">
        <w:rPr>
          <w:rFonts w:ascii="Arial" w:hAnsi="Arial" w:cs="Arial"/>
          <w:sz w:val="24"/>
          <w:szCs w:val="24"/>
        </w:rPr>
        <w:t>C</w:t>
      </w:r>
      <w:r w:rsidR="00640C99" w:rsidRPr="00605020">
        <w:rPr>
          <w:rFonts w:ascii="Arial" w:hAnsi="Arial" w:cs="Arial"/>
          <w:sz w:val="24"/>
          <w:szCs w:val="24"/>
          <w:vertAlign w:val="subscript"/>
        </w:rPr>
        <w:t>v</w:t>
      </w:r>
      <w:proofErr w:type="spellEnd"/>
      <w:proofErr w:type="gramEnd"/>
      <w:r w:rsidR="00004E0D">
        <w:rPr>
          <w:rFonts w:ascii="Arial" w:hAnsi="Arial" w:cs="Arial"/>
          <w:sz w:val="24"/>
          <w:szCs w:val="24"/>
          <w:vertAlign w:val="subscript"/>
        </w:rPr>
        <w:t xml:space="preserve"> </w:t>
      </w:r>
      <w:r w:rsidR="00652412" w:rsidRPr="00605020">
        <w:rPr>
          <w:rFonts w:ascii="Arial" w:hAnsi="Arial" w:cs="Arial"/>
          <w:sz w:val="24"/>
          <w:szCs w:val="24"/>
        </w:rPr>
        <w:t>represents</w:t>
      </w:r>
      <w:r w:rsidR="00004E0D">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proofErr w:type="gram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proofErr w:type="gramEnd"/>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b</w:t>
      </w:r>
      <w:proofErr w:type="spellEnd"/>
      <w:r w:rsidR="00346372" w:rsidRPr="00605020">
        <w:rPr>
          <w:rFonts w:ascii="Arial" w:hAnsi="Arial" w:cs="Arial"/>
          <w:sz w:val="24"/>
          <w:szCs w:val="24"/>
        </w:rPr>
        <w:t>/</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v</w:t>
      </w:r>
      <w:proofErr w:type="spellEnd"/>
      <w:r w:rsidR="00004E0D">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proofErr w:type="spellStart"/>
      <w:r w:rsidR="0065678D" w:rsidRPr="00605020">
        <w:rPr>
          <w:rFonts w:ascii="Arial" w:hAnsi="Arial" w:cs="Arial"/>
          <w:sz w:val="24"/>
          <w:szCs w:val="24"/>
        </w:rPr>
        <w:t>C</w:t>
      </w:r>
      <w:r w:rsidR="0065678D">
        <w:rPr>
          <w:rFonts w:ascii="Arial" w:hAnsi="Arial" w:cs="Arial"/>
          <w:sz w:val="24"/>
          <w:szCs w:val="24"/>
          <w:vertAlign w:val="subscript"/>
        </w:rPr>
        <w:t>b</w:t>
      </w:r>
      <w:proofErr w:type="spellEnd"/>
      <w:r w:rsidR="000A613A" w:rsidRPr="00605020">
        <w:rPr>
          <w:rFonts w:ascii="Arial" w:hAnsi="Arial" w:cs="Arial"/>
          <w:sz w:val="24"/>
          <w:szCs w:val="24"/>
        </w:rPr>
        <w:t>/</w:t>
      </w:r>
      <w:proofErr w:type="spellStart"/>
      <w:r w:rsidR="0065678D" w:rsidRPr="00605020">
        <w:rPr>
          <w:rFonts w:ascii="Arial" w:hAnsi="Arial" w:cs="Arial"/>
          <w:sz w:val="24"/>
          <w:szCs w:val="24"/>
        </w:rPr>
        <w:t>C</w:t>
      </w:r>
      <w:r w:rsidR="0065678D">
        <w:rPr>
          <w:rFonts w:ascii="Arial" w:hAnsi="Arial" w:cs="Arial"/>
          <w:sz w:val="24"/>
          <w:szCs w:val="24"/>
          <w:vertAlign w:val="subscript"/>
        </w:rPr>
        <w:t>v</w:t>
      </w:r>
      <w:proofErr w:type="spellEnd"/>
      <w:r w:rsidR="00004E0D">
        <w:rPr>
          <w:rFonts w:ascii="Arial" w:hAnsi="Arial" w:cs="Arial"/>
          <w:sz w:val="24"/>
          <w:szCs w:val="24"/>
          <w:vertAlign w:val="subscript"/>
        </w:rPr>
        <w:t xml:space="preserve"> </w:t>
      </w:r>
      <w:r w:rsidR="000A613A" w:rsidRPr="00605020">
        <w:rPr>
          <w:rFonts w:ascii="Arial" w:hAnsi="Arial" w:cs="Arial"/>
          <w:sz w:val="24"/>
          <w:szCs w:val="24"/>
        </w:rPr>
        <w:t>ratio</w:t>
      </w:r>
      <w:r w:rsidR="00004E0D">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proofErr w:type="spellStart"/>
      <w:r w:rsidR="001724CD">
        <w:rPr>
          <w:rFonts w:ascii="Arial" w:hAnsi="Arial" w:cs="Arial"/>
          <w:sz w:val="24"/>
          <w:szCs w:val="24"/>
        </w:rPr>
        <w:t>upto</w:t>
      </w:r>
      <w:proofErr w:type="spellEnd"/>
      <w:r w:rsidR="001724CD">
        <w:rPr>
          <w:rFonts w:ascii="Arial" w:hAnsi="Arial" w:cs="Arial"/>
          <w:sz w:val="24"/>
          <w:szCs w:val="24"/>
        </w:rPr>
        <w:t xml:space="preserve">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Pr="0072137D">
        <w:rPr>
          <w:rFonts w:ascii="Arial" w:eastAsia="Arial" w:hAnsi="Arial" w:cs="Arial"/>
          <w:sz w:val="24"/>
          <w:szCs w:val="24"/>
        </w:rPr>
        <w:t xml:space="preserve">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w:t>
      </w:r>
      <w:r w:rsidR="000352CC">
        <w:rPr>
          <w:rFonts w:ascii="Arial" w:eastAsia="Arial" w:hAnsi="Arial" w:cs="Arial"/>
          <w:sz w:val="24"/>
          <w:szCs w:val="24"/>
        </w:rPr>
        <w:t>an</w:t>
      </w:r>
      <w:r w:rsidR="007855BB">
        <w:rPr>
          <w:rFonts w:ascii="Arial" w:eastAsia="Arial" w:hAnsi="Arial" w:cs="Arial"/>
          <w:sz w:val="24"/>
          <w:szCs w:val="24"/>
        </w:rPr>
        <w:t xml:space="preserve"> </w:t>
      </w:r>
      <w:r w:rsidRPr="0072137D">
        <w:rPr>
          <w:rFonts w:ascii="Arial" w:eastAsia="Arial" w:hAnsi="Arial" w:cs="Arial"/>
          <w:sz w:val="24"/>
          <w:szCs w:val="24"/>
        </w:rPr>
        <w:t xml:space="preserve">R-squared value of 0.54.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proofErr w:type="spellStart"/>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proofErr w:type="spellEnd"/>
      <w:r w:rsidR="00CC05C5" w:rsidRPr="0072137D">
        <w:rPr>
          <w:rFonts w:ascii="Arial" w:eastAsia="Arial" w:hAnsi="Arial" w:cs="Arial"/>
          <w:sz w:val="24"/>
          <w:szCs w:val="24"/>
        </w:rPr>
        <w:t>/</w:t>
      </w:r>
      <w:proofErr w:type="spellStart"/>
      <w:r w:rsidR="00CC05C5" w:rsidRPr="0072137D">
        <w:rPr>
          <w:rFonts w:ascii="Arial" w:eastAsia="Arial" w:hAnsi="Arial" w:cs="Arial"/>
          <w:sz w:val="24"/>
          <w:szCs w:val="24"/>
          <w:vertAlign w:val="subscript"/>
        </w:rPr>
        <w:t>Cv</w:t>
      </w:r>
      <w:proofErr w:type="spellEnd"/>
      <w:r w:rsidR="00CC05C5">
        <w:rPr>
          <w:rFonts w:ascii="Arial" w:eastAsia="Arial" w:hAnsi="Arial" w:cs="Arial"/>
          <w:sz w:val="24"/>
          <w:szCs w:val="24"/>
        </w:rPr>
        <w:t xml:space="preserve">) </w:t>
      </w:r>
      <w:r w:rsidRPr="0072137D">
        <w:rPr>
          <w:rFonts w:ascii="Arial" w:eastAsia="Arial" w:hAnsi="Arial" w:cs="Arial"/>
          <w:sz w:val="24"/>
          <w:szCs w:val="24"/>
        </w:rPr>
        <w:t xml:space="preserve">less than 1.0indicates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ins w:id="23" w:author="hong qin" w:date="2012-04-24T17:15:00Z">
        <w:r w:rsidR="000352CC">
          <w:rPr>
            <w:rFonts w:ascii="Arial" w:eastAsia="Arial" w:hAnsi="Arial" w:cs="Arial"/>
            <w:sz w:val="24"/>
            <w:szCs w:val="24"/>
            <w:vertAlign w:val="subscript"/>
          </w:rPr>
          <w:t xml:space="preserve"> </w:t>
        </w:r>
      </w:ins>
      <w:r w:rsidRPr="0072137D">
        <w:rPr>
          <w:rFonts w:ascii="Arial" w:eastAsia="Arial" w:hAnsi="Arial" w:cs="Arial"/>
          <w:sz w:val="24"/>
          <w:szCs w:val="24"/>
        </w:rPr>
        <w:t xml:space="preserve">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00004E0D">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 xml:space="preserve">reater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thus cells are more sensitive to hydrogen peroxide treatment. Strain M13 seems to be the most tolerant to hydrogen peroxide treatment.YPS128 seems to have </w:t>
      </w:r>
      <w:r w:rsidRPr="0072137D">
        <w:rPr>
          <w:rFonts w:ascii="Arial" w:eastAsia="Arial" w:hAnsi="Arial" w:cs="Arial"/>
          <w:sz w:val="24"/>
          <w:szCs w:val="24"/>
        </w:rPr>
        <w:lastRenderedPageBreak/>
        <w:t>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BE3C8F" w:rsidRDefault="00ED1204" w:rsidP="00BE3C8F">
      <w:pPr>
        <w:spacing w:after="0" w:line="480" w:lineRule="auto"/>
        <w:rPr>
          <w:rFonts w:ascii="Arial" w:hAnsi="Arial" w:cs="Arial"/>
          <w:sz w:val="24"/>
          <w:szCs w:val="24"/>
        </w:rPr>
        <w:pPrChange w:id="24" w:author="hong qin" w:date="2012-04-22T08:31:00Z">
          <w:pPr>
            <w:spacing w:after="0" w:line="480" w:lineRule="auto"/>
            <w:ind w:firstLine="720"/>
            <w:jc w:val="both"/>
          </w:pPr>
        </w:pPrChange>
      </w:pPr>
      <w:proofErr w:type="gramStart"/>
      <w:r w:rsidRPr="00144417">
        <w:rPr>
          <w:rFonts w:ascii="Arial" w:hAnsi="Arial" w:cs="Arial"/>
          <w:b/>
          <w:sz w:val="24"/>
          <w:szCs w:val="24"/>
        </w:rPr>
        <w:t>Trade-off between tolerance to oxidative stress and mitotic asymmetry.</w:t>
      </w:r>
      <w:proofErr w:type="gramEnd"/>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w:t>
      </w:r>
      <w:proofErr w:type="spellStart"/>
      <w:r w:rsidR="00A23352">
        <w:rPr>
          <w:rFonts w:ascii="Arial" w:eastAsia="Arial" w:hAnsi="Arial" w:cs="Arial"/>
          <w:sz w:val="24"/>
          <w:szCs w:val="24"/>
        </w:rPr>
        <w:t>C</w:t>
      </w:r>
      <w:r w:rsidR="00A23352">
        <w:rPr>
          <w:rFonts w:ascii="Arial" w:eastAsia="Arial" w:hAnsi="Arial" w:cs="Arial"/>
          <w:sz w:val="24"/>
          <w:szCs w:val="24"/>
          <w:vertAlign w:val="subscript"/>
        </w:rPr>
        <w:t>b</w:t>
      </w:r>
      <w:proofErr w:type="spellEnd"/>
      <w:r w:rsidR="00A23352">
        <w:rPr>
          <w:rFonts w:ascii="Arial" w:eastAsia="Arial" w:hAnsi="Arial" w:cs="Arial"/>
          <w:sz w:val="24"/>
          <w:szCs w:val="24"/>
        </w:rPr>
        <w:t>/</w:t>
      </w:r>
      <w:proofErr w:type="spellStart"/>
      <w:r w:rsidR="00A23352">
        <w:rPr>
          <w:rFonts w:ascii="Arial" w:eastAsia="Arial" w:hAnsi="Arial" w:cs="Arial"/>
          <w:sz w:val="24"/>
          <w:szCs w:val="24"/>
        </w:rPr>
        <w:t>C</w:t>
      </w:r>
      <w:r w:rsidR="00A23352">
        <w:rPr>
          <w:rFonts w:ascii="Arial" w:eastAsia="Arial" w:hAnsi="Arial" w:cs="Arial"/>
          <w:sz w:val="24"/>
          <w:szCs w:val="24"/>
          <w:vertAlign w:val="subscript"/>
        </w:rPr>
        <w:t>b</w:t>
      </w:r>
      <w:proofErr w:type="spellEnd"/>
      <w:r w:rsidR="00A23352">
        <w:rPr>
          <w:rFonts w:ascii="Arial" w:eastAsia="Arial" w:hAnsi="Arial" w:cs="Arial"/>
          <w:sz w:val="24"/>
          <w:szCs w:val="24"/>
          <w:vertAlign w:val="subscript"/>
        </w:rPr>
        <w:t xml:space="preserve">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xml:space="preserve">, and the </w:t>
      </w:r>
      <w:proofErr w:type="spellStart"/>
      <w:r w:rsidR="004B606E">
        <w:rPr>
          <w:rFonts w:ascii="Arial" w:eastAsia="Arial" w:hAnsi="Arial" w:cs="Arial"/>
          <w:sz w:val="24"/>
          <w:szCs w:val="24"/>
        </w:rPr>
        <w:t>C</w:t>
      </w:r>
      <w:r w:rsidR="004B606E">
        <w:rPr>
          <w:rFonts w:ascii="Arial" w:eastAsia="Arial" w:hAnsi="Arial" w:cs="Arial"/>
          <w:sz w:val="24"/>
          <w:szCs w:val="24"/>
          <w:vertAlign w:val="subscript"/>
        </w:rPr>
        <w:t>b</w:t>
      </w:r>
      <w:proofErr w:type="spellEnd"/>
      <w:r w:rsidR="004B606E">
        <w:rPr>
          <w:rFonts w:ascii="Arial" w:eastAsia="Arial" w:hAnsi="Arial" w:cs="Arial"/>
          <w:sz w:val="24"/>
          <w:szCs w:val="24"/>
        </w:rPr>
        <w:t>/</w:t>
      </w:r>
      <w:proofErr w:type="spellStart"/>
      <w:r w:rsidR="004B606E">
        <w:rPr>
          <w:rFonts w:ascii="Arial" w:eastAsia="Arial" w:hAnsi="Arial" w:cs="Arial"/>
          <w:sz w:val="24"/>
          <w:szCs w:val="24"/>
        </w:rPr>
        <w:t>C</w:t>
      </w:r>
      <w:r w:rsidR="004B606E">
        <w:rPr>
          <w:rFonts w:ascii="Arial" w:eastAsia="Arial" w:hAnsi="Arial" w:cs="Arial"/>
          <w:sz w:val="24"/>
          <w:szCs w:val="24"/>
          <w:vertAlign w:val="subscript"/>
        </w:rPr>
        <w:t>b</w:t>
      </w:r>
      <w:proofErr w:type="spellEnd"/>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2501E7">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proofErr w:type="spellEnd"/>
      <w:r w:rsidR="00EC0733" w:rsidRPr="00605020">
        <w:rPr>
          <w:rFonts w:ascii="Arial" w:eastAsia="Arial" w:hAnsi="Arial" w:cs="Arial"/>
          <w:sz w:val="24"/>
          <w:szCs w:val="24"/>
        </w:rPr>
        <w:t>/</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proofErr w:type="spellEnd"/>
      <w:r w:rsidR="002501E7">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C43A8D">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BE3C8F" w:rsidRDefault="00C43A8D" w:rsidP="00BE3C8F">
      <w:pPr>
        <w:spacing w:after="0" w:line="480" w:lineRule="auto"/>
        <w:jc w:val="both"/>
        <w:rPr>
          <w:rFonts w:ascii="Arial" w:eastAsia="Arial" w:hAnsi="Arial" w:cs="Arial"/>
          <w:sz w:val="24"/>
          <w:szCs w:val="24"/>
        </w:rPr>
        <w:pPrChange w:id="25" w:author="Lindsay" w:date="2012-04-24T11:48:00Z">
          <w:pPr>
            <w:spacing w:after="0" w:line="240" w:lineRule="auto"/>
            <w:ind w:firstLine="720"/>
            <w:jc w:val="both"/>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Pr>
          <w:rFonts w:ascii="Arial" w:eastAsia="Arial" w:hAnsi="Arial" w:cs="Arial"/>
          <w:sz w:val="24"/>
          <w:szCs w:val="24"/>
        </w:rPr>
        <w:t xml:space="preserve"> 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BE3C8F"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E3C8F" w:rsidRPr="0072137D">
        <w:rPr>
          <w:rFonts w:ascii="Arial" w:hAnsi="Arial" w:cs="Arial"/>
          <w:sz w:val="24"/>
          <w:szCs w:val="24"/>
        </w:rPr>
        <w:fldChar w:fldCharType="separate"/>
      </w:r>
      <w:r w:rsidR="00EF341F">
        <w:rPr>
          <w:rFonts w:ascii="Arial" w:hAnsi="Arial" w:cs="Arial"/>
          <w:noProof/>
          <w:sz w:val="24"/>
          <w:szCs w:val="24"/>
        </w:rPr>
        <w:t>(</w:t>
      </w:r>
      <w:r w:rsidR="00BE3C8F">
        <w:rPr>
          <w:rFonts w:ascii="Arial" w:hAnsi="Arial" w:cs="Arial"/>
          <w:noProof/>
          <w:sz w:val="24"/>
          <w:szCs w:val="24"/>
        </w:rPr>
        <w:fldChar w:fldCharType="begin"/>
      </w:r>
      <w:r w:rsidR="005C2D60">
        <w:rPr>
          <w:rFonts w:ascii="Arial" w:hAnsi="Arial" w:cs="Arial"/>
          <w:noProof/>
          <w:sz w:val="24"/>
          <w:szCs w:val="24"/>
        </w:rPr>
        <w:instrText xml:space="preserve"> HYPERLINK \l "_ENREF_23" \o "Qin, 2008 #516" </w:instrText>
      </w:r>
      <w:r w:rsidR="00BE3C8F">
        <w:rPr>
          <w:rFonts w:ascii="Arial" w:hAnsi="Arial" w:cs="Arial"/>
          <w:noProof/>
          <w:sz w:val="24"/>
          <w:szCs w:val="24"/>
        </w:rPr>
        <w:fldChar w:fldCharType="separate"/>
      </w:r>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r w:rsidR="00BE3C8F">
        <w:rPr>
          <w:rFonts w:ascii="Arial" w:hAnsi="Arial" w:cs="Arial"/>
          <w:noProof/>
          <w:sz w:val="24"/>
          <w:szCs w:val="24"/>
        </w:rPr>
        <w:fldChar w:fldCharType="end"/>
      </w:r>
      <w:r w:rsidR="00EF341F">
        <w:rPr>
          <w:rFonts w:ascii="Arial" w:hAnsi="Arial" w:cs="Arial"/>
          <w:noProof/>
          <w:sz w:val="24"/>
          <w:szCs w:val="24"/>
        </w:rPr>
        <w:t>)</w:t>
      </w:r>
      <w:r w:rsidR="00BE3C8F" w:rsidRPr="0072137D">
        <w:rPr>
          <w:rFonts w:ascii="Arial" w:hAnsi="Arial" w:cs="Arial"/>
          <w:sz w:val="24"/>
          <w:szCs w:val="24"/>
        </w:rPr>
        <w:fldChar w:fldCharType="end"/>
      </w:r>
      <w:r>
        <w:rPr>
          <w:rFonts w:ascii="Arial" w:hAnsi="Arial" w:cs="Arial"/>
          <w:sz w:val="24"/>
          <w:szCs w:val="24"/>
        </w:rPr>
        <w:t xml:space="preserve">. </w:t>
      </w:r>
    </w:p>
    <w:p w:rsidR="00C43A8D" w:rsidRDefault="00C43A8D" w:rsidP="00C43A8D">
      <w:pPr>
        <w:spacing w:after="0" w:line="480" w:lineRule="auto"/>
        <w:jc w:val="both"/>
        <w:rPr>
          <w:rFonts w:ascii="Arial" w:eastAsia="Arial" w:hAnsi="Arial" w:cs="Arial"/>
          <w:sz w:val="24"/>
          <w:szCs w:val="24"/>
        </w:rPr>
      </w:pPr>
    </w:p>
    <w:p w:rsidR="00BE3C8F" w:rsidRDefault="00C43A8D" w:rsidP="00BE3C8F">
      <w:pPr>
        <w:spacing w:after="0" w:line="480" w:lineRule="auto"/>
        <w:jc w:val="both"/>
        <w:rPr>
          <w:rFonts w:ascii="Arial" w:eastAsia="Arial" w:hAnsi="Arial" w:cs="Arial"/>
          <w:b/>
          <w:i/>
          <w:sz w:val="24"/>
          <w:szCs w:val="24"/>
        </w:rPr>
        <w:pPrChange w:id="26" w:author="Lindsay" w:date="2012-04-24T11:48:00Z">
          <w:pPr>
            <w:spacing w:after="0" w:line="240" w:lineRule="auto"/>
            <w:jc w:val="both"/>
          </w:pPr>
        </w:pPrChange>
      </w:pPr>
      <w:r w:rsidRPr="0086153E">
        <w:rPr>
          <w:rFonts w:ascii="Arial" w:eastAsia="Arial" w:hAnsi="Arial" w:cs="Arial"/>
          <w:b/>
          <w:i/>
          <w:sz w:val="24"/>
          <w:szCs w:val="24"/>
        </w:rPr>
        <w:t>Assessment of Materials and Methods</w:t>
      </w:r>
    </w:p>
    <w:p w:rsidR="00BE3C8F" w:rsidRDefault="00C43A8D" w:rsidP="00BE3C8F">
      <w:pPr>
        <w:spacing w:after="0" w:line="480" w:lineRule="auto"/>
        <w:ind w:firstLine="720"/>
        <w:jc w:val="both"/>
        <w:rPr>
          <w:rFonts w:ascii="Arial" w:eastAsia="Arial" w:hAnsi="Arial" w:cs="Arial"/>
          <w:sz w:val="24"/>
          <w:szCs w:val="24"/>
        </w:rPr>
        <w:pPrChange w:id="27" w:author="Lindsay" w:date="2012-04-24T11:48:00Z">
          <w:pPr>
            <w:spacing w:after="0" w:line="240" w:lineRule="auto"/>
            <w:ind w:firstLine="720"/>
            <w:jc w:val="both"/>
          </w:pPr>
        </w:pPrChange>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hydrogen peroxide would be more apparent. It would be more </w:t>
      </w:r>
      <w:r w:rsidRPr="0072137D">
        <w:rPr>
          <w:rFonts w:ascii="Arial" w:eastAsia="Arial" w:hAnsi="Arial" w:cs="Arial"/>
          <w:sz w:val="24"/>
          <w:szCs w:val="24"/>
        </w:rPr>
        <w:lastRenderedPageBreak/>
        <w:t xml:space="preserve">challenging to compare robustness or tolerance to hydrogen peroxide if all strains were resistance to oxidative stress.   </w:t>
      </w:r>
    </w:p>
    <w:p w:rsidR="00BE3C8F" w:rsidRDefault="00C43A8D" w:rsidP="00BE3C8F">
      <w:pPr>
        <w:spacing w:after="0" w:line="480" w:lineRule="auto"/>
        <w:ind w:firstLine="720"/>
        <w:jc w:val="both"/>
        <w:rPr>
          <w:rFonts w:ascii="Arial" w:eastAsia="Arial" w:hAnsi="Arial" w:cs="Arial"/>
          <w:sz w:val="24"/>
          <w:szCs w:val="24"/>
        </w:rPr>
        <w:pPrChange w:id="28" w:author="Lindsay" w:date="2012-04-24T11:48:00Z">
          <w:pPr>
            <w:spacing w:after="0" w:line="240" w:lineRule="auto"/>
            <w:ind w:firstLine="720"/>
            <w:jc w:val="both"/>
          </w:pPr>
        </w:pPrChange>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BE3C8F" w:rsidRDefault="00BE3C8F" w:rsidP="00BE3C8F">
      <w:pPr>
        <w:spacing w:after="0" w:line="480" w:lineRule="auto"/>
        <w:ind w:firstLine="720"/>
        <w:jc w:val="both"/>
        <w:rPr>
          <w:rFonts w:ascii="Arial" w:eastAsia="Arial" w:hAnsi="Arial" w:cs="Arial"/>
          <w:sz w:val="24"/>
          <w:szCs w:val="24"/>
        </w:rPr>
        <w:pPrChange w:id="29" w:author="Lindsay" w:date="2012-04-24T11:48:00Z">
          <w:pPr>
            <w:spacing w:after="0" w:line="240" w:lineRule="auto"/>
            <w:ind w:firstLine="720"/>
            <w:jc w:val="both"/>
          </w:pPr>
        </w:pPrChange>
      </w:pPr>
    </w:p>
    <w:p w:rsidR="00BE3C8F" w:rsidRDefault="00C43A8D" w:rsidP="00BE3C8F">
      <w:pPr>
        <w:spacing w:after="0" w:line="480" w:lineRule="auto"/>
        <w:jc w:val="both"/>
        <w:rPr>
          <w:rFonts w:ascii="Arial" w:eastAsia="Arial" w:hAnsi="Arial" w:cs="Arial"/>
          <w:b/>
          <w:i/>
          <w:sz w:val="24"/>
          <w:szCs w:val="24"/>
        </w:rPr>
        <w:pPrChange w:id="30" w:author="Lindsay" w:date="2012-04-24T11:48:00Z">
          <w:pPr>
            <w:spacing w:after="0" w:line="240" w:lineRule="auto"/>
            <w:jc w:val="both"/>
          </w:pPr>
        </w:pPrChange>
      </w:pPr>
      <w:r w:rsidRPr="0086153E">
        <w:rPr>
          <w:rFonts w:ascii="Arial" w:eastAsia="Arial" w:hAnsi="Arial" w:cs="Arial"/>
          <w:b/>
          <w:i/>
          <w:sz w:val="24"/>
          <w:szCs w:val="24"/>
        </w:rPr>
        <w:t>Assessment of Results</w:t>
      </w:r>
    </w:p>
    <w:p w:rsidR="00BE3C8F" w:rsidRDefault="00C43A8D" w:rsidP="00BE3C8F">
      <w:pPr>
        <w:spacing w:after="0" w:line="480" w:lineRule="auto"/>
        <w:ind w:firstLine="720"/>
        <w:jc w:val="both"/>
        <w:rPr>
          <w:rFonts w:ascii="Arial" w:eastAsia="Arial" w:hAnsi="Arial" w:cs="Arial"/>
          <w:sz w:val="24"/>
          <w:szCs w:val="24"/>
        </w:rPr>
        <w:pPrChange w:id="31" w:author="Lindsay" w:date="2012-04-24T11:48:00Z">
          <w:pPr>
            <w:spacing w:after="0" w:line="240" w:lineRule="auto"/>
            <w:ind w:firstLine="720"/>
            <w:jc w:val="both"/>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dosage has more of an immediate effect on the robustness of the cell. Viability drops more rapidly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(SOD) </w:t>
      </w:r>
      <w:r>
        <w:rPr>
          <w:rFonts w:ascii="Arial" w:eastAsia="Arial" w:hAnsi="Arial" w:cs="Arial"/>
          <w:sz w:val="24"/>
          <w:szCs w:val="24"/>
        </w:rPr>
        <w:t xml:space="preserve">activity </w:t>
      </w:r>
      <w:r w:rsidR="00BE3C8F"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BE3C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BE3C8F">
        <w:rPr>
          <w:rFonts w:ascii="Arial" w:eastAsia="Arial" w:hAnsi="Arial" w:cs="Arial"/>
          <w:sz w:val="24"/>
          <w:szCs w:val="24"/>
        </w:rPr>
      </w:r>
      <w:r w:rsidR="00BE3C8F">
        <w:rPr>
          <w:rFonts w:ascii="Arial" w:eastAsia="Arial" w:hAnsi="Arial" w:cs="Arial"/>
          <w:sz w:val="24"/>
          <w:szCs w:val="24"/>
        </w:rPr>
        <w:fldChar w:fldCharType="end"/>
      </w:r>
      <w:r w:rsidR="00BE3C8F" w:rsidRPr="0072137D">
        <w:rPr>
          <w:rFonts w:ascii="Arial" w:eastAsia="Arial" w:hAnsi="Arial" w:cs="Arial"/>
          <w:sz w:val="24"/>
          <w:szCs w:val="24"/>
        </w:rPr>
      </w:r>
      <w:r w:rsidR="00BE3C8F" w:rsidRPr="0072137D">
        <w:rPr>
          <w:rFonts w:ascii="Arial" w:eastAsia="Arial" w:hAnsi="Arial" w:cs="Arial"/>
          <w:sz w:val="24"/>
          <w:szCs w:val="24"/>
        </w:rPr>
        <w:fldChar w:fldCharType="separate"/>
      </w:r>
      <w:r w:rsidR="00EF341F">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"_ENREF_30" \o "Weinberger, 2010 #864"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r w:rsidR="00BE3C8F">
        <w:rPr>
          <w:rFonts w:ascii="Arial" w:eastAsia="Arial" w:hAnsi="Arial" w:cs="Arial"/>
          <w:noProof/>
          <w:sz w:val="24"/>
          <w:szCs w:val="24"/>
        </w:rPr>
        <w:fldChar w:fldCharType="end"/>
      </w:r>
      <w:r w:rsidR="00EF341F">
        <w:rPr>
          <w:rFonts w:ascii="Arial" w:eastAsia="Arial" w:hAnsi="Arial" w:cs="Arial"/>
          <w:noProof/>
          <w:sz w:val="24"/>
          <w:szCs w:val="24"/>
        </w:rPr>
        <w:t>)</w:t>
      </w:r>
      <w:r w:rsidR="00BE3C8F" w:rsidRPr="0072137D">
        <w:rPr>
          <w:rFonts w:ascii="Arial" w:eastAsia="Arial" w:hAnsi="Arial" w:cs="Arial"/>
          <w:sz w:val="24"/>
          <w:szCs w:val="24"/>
        </w:rPr>
        <w:fldChar w:fldCharType="end"/>
      </w:r>
      <w:r>
        <w:rPr>
          <w:rFonts w:ascii="Arial" w:eastAsia="Arial" w:hAnsi="Arial" w:cs="Arial"/>
          <w:sz w:val="24"/>
          <w:szCs w:val="24"/>
        </w:rPr>
        <w:t xml:space="preserve"> (</w:t>
      </w:r>
      <w:r w:rsidRPr="0072137D">
        <w:rPr>
          <w:rFonts w:ascii="Arial" w:eastAsia="Arial" w:hAnsi="Arial" w:cs="Arial"/>
          <w:sz w:val="24"/>
          <w:szCs w:val="24"/>
        </w:rPr>
        <w:t>Figure 1</w:t>
      </w:r>
      <w:r>
        <w:rPr>
          <w:rFonts w:ascii="Arial" w:eastAsia="Arial" w:hAnsi="Arial" w:cs="Arial"/>
          <w:sz w:val="24"/>
          <w:szCs w:val="24"/>
        </w:rPr>
        <w:t>).</w:t>
      </w:r>
    </w:p>
    <w:p w:rsidR="00BE3C8F" w:rsidRDefault="00374ED0" w:rsidP="00BE3C8F">
      <w:pPr>
        <w:spacing w:after="0" w:line="480" w:lineRule="auto"/>
        <w:ind w:firstLine="720"/>
        <w:jc w:val="both"/>
        <w:rPr>
          <w:rFonts w:ascii="Arial" w:hAnsi="Arial" w:cs="Arial"/>
          <w:sz w:val="24"/>
          <w:szCs w:val="24"/>
        </w:rPr>
        <w:pPrChange w:id="32" w:author="Lindsay" w:date="2012-04-24T11:48:00Z">
          <w:pPr>
            <w:spacing w:after="0" w:line="240" w:lineRule="auto"/>
            <w:jc w:val="both"/>
          </w:pPr>
        </w:pPrChange>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An alternative possibility is that damages in daughter cells are returned to the mother cells before complete separation (L</w:t>
      </w:r>
      <w:r w:rsidR="00C43A8D" w:rsidRPr="00084C29">
        <w:rPr>
          <w:rFonts w:ascii="Arial" w:eastAsia="Arial" w:hAnsi="Arial" w:cs="Arial"/>
        </w:rPr>
        <w:t>IU</w:t>
      </w:r>
      <w:r w:rsidR="00C43A8D">
        <w:rPr>
          <w:rFonts w:ascii="Arial" w:eastAsia="Arial" w:hAnsi="Arial" w:cs="Arial"/>
          <w:sz w:val="24"/>
          <w:szCs w:val="24"/>
        </w:rPr>
        <w:t xml:space="preserve"> et. al </w:t>
      </w:r>
      <w:r w:rsidR="00C43A8D">
        <w:rPr>
          <w:rFonts w:ascii="Arial" w:eastAsia="Arial" w:hAnsi="Arial" w:cs="Arial"/>
          <w:sz w:val="24"/>
          <w:szCs w:val="24"/>
        </w:rPr>
        <w:lastRenderedPageBreak/>
        <w:t xml:space="preserve">2010). This is a possible explanation for the fact that daughter cells with a lower mitotic asymmetry have a lower chronological lifespan. </w:t>
      </w:r>
    </w:p>
    <w:p w:rsidR="00BE3C8F" w:rsidRDefault="00C43A8D" w:rsidP="00BE3C8F">
      <w:pPr>
        <w:tabs>
          <w:tab w:val="left" w:pos="4582"/>
          <w:tab w:val="left" w:pos="5461"/>
        </w:tabs>
        <w:spacing w:after="0" w:line="480" w:lineRule="auto"/>
        <w:ind w:firstLine="720"/>
        <w:rPr>
          <w:rFonts w:ascii="Arial" w:eastAsia="Arial" w:hAnsi="Arial" w:cs="Arial"/>
          <w:sz w:val="24"/>
          <w:szCs w:val="24"/>
        </w:rPr>
        <w:pPrChange w:id="33" w:author="Lindsay" w:date="2012-04-24T11:48:00Z">
          <w:pPr>
            <w:tabs>
              <w:tab w:val="left" w:pos="4582"/>
              <w:tab w:val="left" w:pos="5461"/>
            </w:tabs>
            <w:spacing w:after="0" w:line="240" w:lineRule="auto"/>
            <w:ind w:firstLine="720"/>
          </w:pPr>
        </w:pPrChange>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BE3C8F" w:rsidRPr="0072137D">
        <w:rPr>
          <w:rFonts w:ascii="Arial" w:eastAsia="Arial" w:hAnsi="Arial" w:cs="Arial"/>
          <w:sz w:val="24"/>
          <w:szCs w:val="24"/>
        </w:rPr>
        <w:fldChar w:fldCharType="begin"/>
      </w:r>
      <w:r w:rsidR="00EF341F">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BE3C8F" w:rsidRPr="0072137D">
        <w:rPr>
          <w:rFonts w:ascii="Arial" w:eastAsia="Arial" w:hAnsi="Arial" w:cs="Arial"/>
          <w:sz w:val="24"/>
          <w:szCs w:val="24"/>
        </w:rPr>
        <w:fldChar w:fldCharType="separate"/>
      </w:r>
      <w:r w:rsidR="00EF341F">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"_ENREF_19" \o "Medvedik, 2007 #621"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M</w:t>
      </w:r>
      <w:r w:rsidR="005C2D60" w:rsidRPr="00EF341F">
        <w:rPr>
          <w:rFonts w:ascii="Arial" w:eastAsia="Arial" w:hAnsi="Arial" w:cs="Arial"/>
          <w:smallCaps/>
          <w:noProof/>
          <w:sz w:val="24"/>
          <w:szCs w:val="24"/>
        </w:rPr>
        <w:t>edvedik</w:t>
      </w:r>
      <w:r w:rsidR="005C2D60">
        <w:rPr>
          <w:rFonts w:ascii="Arial" w:eastAsia="Arial" w:hAnsi="Arial" w:cs="Arial"/>
          <w:noProof/>
          <w:sz w:val="24"/>
          <w:szCs w:val="24"/>
        </w:rPr>
        <w:t xml:space="preserve"> and S</w:t>
      </w:r>
      <w:r w:rsidR="005C2D60" w:rsidRPr="00EF341F">
        <w:rPr>
          <w:rFonts w:ascii="Arial" w:eastAsia="Arial" w:hAnsi="Arial" w:cs="Arial"/>
          <w:smallCaps/>
          <w:noProof/>
          <w:sz w:val="24"/>
          <w:szCs w:val="24"/>
        </w:rPr>
        <w:t>inclair</w:t>
      </w:r>
      <w:r w:rsidR="005C2D60">
        <w:rPr>
          <w:rFonts w:ascii="Arial" w:eastAsia="Arial" w:hAnsi="Arial" w:cs="Arial"/>
          <w:noProof/>
          <w:sz w:val="24"/>
          <w:szCs w:val="24"/>
        </w:rPr>
        <w:t xml:space="preserve"> 2007</w:t>
      </w:r>
      <w:r w:rsidR="00BE3C8F">
        <w:rPr>
          <w:rFonts w:ascii="Arial" w:eastAsia="Arial" w:hAnsi="Arial" w:cs="Arial"/>
          <w:noProof/>
          <w:sz w:val="24"/>
          <w:szCs w:val="24"/>
        </w:rPr>
        <w:fldChar w:fldCharType="end"/>
      </w:r>
      <w:r w:rsidR="00EF341F">
        <w:rPr>
          <w:rFonts w:ascii="Arial" w:eastAsia="Arial" w:hAnsi="Arial" w:cs="Arial"/>
          <w:noProof/>
          <w:sz w:val="24"/>
          <w:szCs w:val="24"/>
        </w:rPr>
        <w:t>)</w:t>
      </w:r>
      <w:r w:rsidR="00BE3C8F" w:rsidRPr="0072137D">
        <w:rPr>
          <w:rFonts w:ascii="Arial" w:eastAsia="Arial" w:hAnsi="Arial" w:cs="Arial"/>
          <w:sz w:val="24"/>
          <w:szCs w:val="24"/>
        </w:rPr>
        <w:fldChar w:fldCharType="end"/>
      </w:r>
      <w:r w:rsidRPr="0072137D">
        <w:rPr>
          <w:rFonts w:ascii="Arial" w:eastAsia="Arial" w:hAnsi="Arial" w:cs="Arial"/>
          <w:sz w:val="24"/>
          <w:szCs w:val="24"/>
        </w:rPr>
        <w:t>.</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00BE3C8F">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 </w:instrText>
      </w:r>
      <w:r w:rsidR="00BE3C8F">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EN.CITE.DATA </w:instrText>
      </w:r>
      <w:r w:rsidR="00BE3C8F">
        <w:rPr>
          <w:rFonts w:ascii="Arial" w:eastAsia="Arial" w:hAnsi="Arial" w:cs="Arial"/>
          <w:sz w:val="24"/>
          <w:szCs w:val="24"/>
        </w:rPr>
      </w:r>
      <w:r w:rsidR="00BE3C8F">
        <w:rPr>
          <w:rFonts w:ascii="Arial" w:eastAsia="Arial" w:hAnsi="Arial" w:cs="Arial"/>
          <w:sz w:val="24"/>
          <w:szCs w:val="24"/>
        </w:rPr>
        <w:fldChar w:fldCharType="end"/>
      </w:r>
      <w:r w:rsidR="00BE3C8F">
        <w:rPr>
          <w:rFonts w:ascii="Arial" w:eastAsia="Arial" w:hAnsi="Arial" w:cs="Arial"/>
          <w:sz w:val="24"/>
          <w:szCs w:val="24"/>
        </w:rPr>
      </w:r>
      <w:r w:rsidR="00BE3C8F">
        <w:rPr>
          <w:rFonts w:ascii="Arial" w:eastAsia="Arial" w:hAnsi="Arial" w:cs="Arial"/>
          <w:sz w:val="24"/>
          <w:szCs w:val="24"/>
        </w:rPr>
        <w:fldChar w:fldCharType="separate"/>
      </w:r>
      <w:r w:rsidR="000352CC">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"_ENREF_20" \o "Mesquita, 2010 #851"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M</w:t>
      </w:r>
      <w:r w:rsidR="005C2D60" w:rsidRPr="000352CC">
        <w:rPr>
          <w:rFonts w:ascii="Arial" w:eastAsia="Arial" w:hAnsi="Arial" w:cs="Arial"/>
          <w:smallCaps/>
          <w:noProof/>
          <w:sz w:val="24"/>
          <w:szCs w:val="24"/>
        </w:rPr>
        <w:t>esquita</w:t>
      </w:r>
      <w:r w:rsidR="005C2D60" w:rsidRPr="000352CC">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r w:rsidR="00BE3C8F">
        <w:rPr>
          <w:rFonts w:ascii="Arial" w:eastAsia="Arial" w:hAnsi="Arial" w:cs="Arial"/>
          <w:noProof/>
          <w:sz w:val="24"/>
          <w:szCs w:val="24"/>
        </w:rPr>
        <w:fldChar w:fldCharType="end"/>
      </w:r>
      <w:r w:rsidR="000352CC">
        <w:rPr>
          <w:rFonts w:ascii="Arial" w:eastAsia="Arial" w:hAnsi="Arial" w:cs="Arial"/>
          <w:noProof/>
          <w:sz w:val="24"/>
          <w:szCs w:val="24"/>
        </w:rPr>
        <w:t>)</w:t>
      </w:r>
      <w:r w:rsidR="00BE3C8F">
        <w:rPr>
          <w:rFonts w:ascii="Arial" w:eastAsia="Arial" w:hAnsi="Arial" w:cs="Arial"/>
          <w:sz w:val="24"/>
          <w:szCs w:val="24"/>
        </w:rPr>
        <w:fldChar w:fldCharType="end"/>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Pr>
          <w:rFonts w:ascii="Arial" w:eastAsia="Arial" w:hAnsi="Arial" w:cs="Arial"/>
          <w:sz w:val="24"/>
          <w:szCs w:val="24"/>
        </w:rPr>
        <w:t xml:space="preserve"> </w:t>
      </w:r>
      <w:r w:rsidR="00BE3C8F"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BE3C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BE3C8F">
        <w:rPr>
          <w:rFonts w:ascii="Arial" w:eastAsia="Arial" w:hAnsi="Arial" w:cs="Arial"/>
          <w:sz w:val="24"/>
          <w:szCs w:val="24"/>
        </w:rPr>
      </w:r>
      <w:r w:rsidR="00BE3C8F">
        <w:rPr>
          <w:rFonts w:ascii="Arial" w:eastAsia="Arial" w:hAnsi="Arial" w:cs="Arial"/>
          <w:sz w:val="24"/>
          <w:szCs w:val="24"/>
        </w:rPr>
        <w:fldChar w:fldCharType="end"/>
      </w:r>
      <w:r w:rsidR="00BE3C8F" w:rsidRPr="0072137D">
        <w:rPr>
          <w:rFonts w:ascii="Arial" w:eastAsia="Arial" w:hAnsi="Arial" w:cs="Arial"/>
          <w:sz w:val="24"/>
          <w:szCs w:val="24"/>
        </w:rPr>
      </w:r>
      <w:r w:rsidR="00BE3C8F" w:rsidRPr="0072137D">
        <w:rPr>
          <w:rFonts w:ascii="Arial" w:eastAsia="Arial" w:hAnsi="Arial" w:cs="Arial"/>
          <w:sz w:val="24"/>
          <w:szCs w:val="24"/>
        </w:rPr>
        <w:fldChar w:fldCharType="separate"/>
      </w:r>
      <w:r w:rsidR="00EF341F">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"_ENREF_30" \o "Weinberger, 2010 #864"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r w:rsidR="00BE3C8F">
        <w:rPr>
          <w:rFonts w:ascii="Arial" w:eastAsia="Arial" w:hAnsi="Arial" w:cs="Arial"/>
          <w:noProof/>
          <w:sz w:val="24"/>
          <w:szCs w:val="24"/>
        </w:rPr>
        <w:fldChar w:fldCharType="end"/>
      </w:r>
      <w:r w:rsidR="00EF341F">
        <w:rPr>
          <w:rFonts w:ascii="Arial" w:eastAsia="Arial" w:hAnsi="Arial" w:cs="Arial"/>
          <w:noProof/>
          <w:sz w:val="24"/>
          <w:szCs w:val="24"/>
        </w:rPr>
        <w:t>)</w:t>
      </w:r>
      <w:r w:rsidR="00BE3C8F" w:rsidRPr="0072137D">
        <w:rPr>
          <w:rFonts w:ascii="Arial" w:eastAsia="Arial" w:hAnsi="Arial" w:cs="Arial"/>
          <w:sz w:val="24"/>
          <w:szCs w:val="24"/>
        </w:rPr>
        <w:fldChar w:fldCharType="end"/>
      </w:r>
      <w:r w:rsidRPr="0072137D">
        <w:rPr>
          <w:rFonts w:ascii="Arial" w:eastAsia="Arial" w:hAnsi="Arial" w:cs="Arial"/>
          <w:sz w:val="24"/>
          <w:szCs w:val="24"/>
        </w:rPr>
        <w:t xml:space="preserve">. If the SOD gene is deleted, we should see similar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E3C8F" w:rsidRDefault="00280E42" w:rsidP="00BE3C8F">
      <w:pPr>
        <w:spacing w:after="0" w:line="480" w:lineRule="auto"/>
        <w:ind w:firstLine="720"/>
        <w:jc w:val="both"/>
        <w:rPr>
          <w:rFonts w:ascii="Arial" w:eastAsia="Arial" w:hAnsi="Arial" w:cs="Arial"/>
          <w:sz w:val="24"/>
          <w:szCs w:val="24"/>
        </w:rPr>
        <w:pPrChange w:id="34" w:author="Lindsay" w:date="2012-04-24T11:48:00Z">
          <w:pPr>
            <w:spacing w:after="0" w:line="240" w:lineRule="auto"/>
            <w:ind w:firstLine="720"/>
            <w:jc w:val="both"/>
          </w:pPr>
        </w:pPrChange>
      </w:pPr>
      <w:r>
        <w:rPr>
          <w:rFonts w:ascii="Arial" w:eastAsia="Arial" w:hAnsi="Arial" w:cs="Arial"/>
          <w:sz w:val="24"/>
          <w:szCs w:val="24"/>
        </w:rPr>
        <w:t>Further, we can assess the effect</w:t>
      </w:r>
      <w:r w:rsidR="00C43A8D">
        <w:rPr>
          <w:rFonts w:ascii="Arial" w:eastAsia="Arial" w:hAnsi="Arial" w:cs="Arial"/>
          <w:sz w:val="24"/>
          <w:szCs w:val="24"/>
        </w:rPr>
        <w:t xml:space="preserve"> of CR or </w:t>
      </w:r>
      <w:proofErr w:type="spellStart"/>
      <w:r w:rsidR="00C43A8D">
        <w:rPr>
          <w:rFonts w:ascii="Arial" w:eastAsia="Arial" w:hAnsi="Arial" w:cs="Arial"/>
          <w:sz w:val="24"/>
          <w:szCs w:val="24"/>
        </w:rPr>
        <w:t>rapamycin</w:t>
      </w:r>
      <w:proofErr w:type="spellEnd"/>
      <w:r w:rsidR="00C43A8D">
        <w:rPr>
          <w:rFonts w:ascii="Arial" w:eastAsia="Arial" w:hAnsi="Arial" w:cs="Arial"/>
          <w:sz w:val="24"/>
          <w:szCs w:val="24"/>
        </w:rPr>
        <w:t xml:space="preserve">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C43A8D" w:rsidRPr="007444E5">
        <w:rPr>
          <w:rFonts w:ascii="Arial" w:eastAsia="Arial" w:hAnsi="Arial" w:cs="Arial"/>
          <w:sz w:val="24"/>
          <w:szCs w:val="24"/>
        </w:rPr>
        <w:t>DR also increases respiration and boosts mitochondrial functions, decreases proton</w:t>
      </w:r>
      <w:r w:rsidR="00C43A8D">
        <w:rPr>
          <w:rFonts w:ascii="Arial" w:eastAsia="Arial" w:hAnsi="Arial" w:cs="Arial"/>
          <w:sz w:val="24"/>
          <w:szCs w:val="24"/>
        </w:rPr>
        <w:t xml:space="preserve"> </w:t>
      </w:r>
      <w:r w:rsidR="00C43A8D" w:rsidRPr="007444E5">
        <w:rPr>
          <w:rFonts w:ascii="Arial" w:eastAsia="Arial" w:hAnsi="Arial" w:cs="Arial"/>
          <w:sz w:val="24"/>
          <w:szCs w:val="24"/>
        </w:rPr>
        <w:t xml:space="preserve">leakage and ROS production in the mitochondria </w:t>
      </w:r>
      <w:r w:rsidR="00BE3C8F">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 </w:instrText>
      </w:r>
      <w:r w:rsidR="00BE3C8F">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EN.CITE.DATA </w:instrText>
      </w:r>
      <w:r w:rsidR="00BE3C8F">
        <w:rPr>
          <w:rFonts w:ascii="Arial" w:eastAsia="Arial" w:hAnsi="Arial" w:cs="Arial"/>
          <w:sz w:val="24"/>
          <w:szCs w:val="24"/>
        </w:rPr>
      </w:r>
      <w:r w:rsidR="00BE3C8F">
        <w:rPr>
          <w:rFonts w:ascii="Arial" w:eastAsia="Arial" w:hAnsi="Arial" w:cs="Arial"/>
          <w:sz w:val="24"/>
          <w:szCs w:val="24"/>
        </w:rPr>
        <w:fldChar w:fldCharType="end"/>
      </w:r>
      <w:r w:rsidR="00BE3C8F">
        <w:rPr>
          <w:rFonts w:ascii="Arial" w:eastAsia="Arial" w:hAnsi="Arial" w:cs="Arial"/>
          <w:sz w:val="24"/>
          <w:szCs w:val="24"/>
        </w:rPr>
      </w:r>
      <w:r w:rsidR="00BE3C8F">
        <w:rPr>
          <w:rFonts w:ascii="Arial" w:eastAsia="Arial" w:hAnsi="Arial" w:cs="Arial"/>
          <w:sz w:val="24"/>
          <w:szCs w:val="24"/>
        </w:rPr>
        <w:fldChar w:fldCharType="separate"/>
      </w:r>
      <w:r w:rsidR="002E05FF">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"_ENREF_1" \o "Barros, 2004 #399"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B</w:t>
      </w:r>
      <w:r w:rsidR="005C2D60" w:rsidRPr="002E05FF">
        <w:rPr>
          <w:rFonts w:ascii="Arial" w:eastAsia="Arial" w:hAnsi="Arial" w:cs="Arial"/>
          <w:smallCaps/>
          <w:noProof/>
          <w:sz w:val="24"/>
          <w:szCs w:val="24"/>
        </w:rPr>
        <w:t>arros</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r w:rsidR="00BE3C8F">
        <w:rPr>
          <w:rFonts w:ascii="Arial" w:eastAsia="Arial" w:hAnsi="Arial" w:cs="Arial"/>
          <w:noProof/>
          <w:sz w:val="24"/>
          <w:szCs w:val="24"/>
        </w:rPr>
        <w:fldChar w:fldCharType="end"/>
      </w:r>
      <w:r w:rsidR="002E05FF">
        <w:rPr>
          <w:rFonts w:ascii="Arial" w:eastAsia="Arial" w:hAnsi="Arial" w:cs="Arial"/>
          <w:noProof/>
          <w:sz w:val="24"/>
          <w:szCs w:val="24"/>
        </w:rPr>
        <w:t xml:space="preserve">; </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"_ENREF_16" \o "Lin, 2002 #87"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L</w:t>
      </w:r>
      <w:r w:rsidR="005C2D60" w:rsidRPr="002E05FF">
        <w:rPr>
          <w:rFonts w:ascii="Arial" w:eastAsia="Arial" w:hAnsi="Arial" w:cs="Arial"/>
          <w:smallCaps/>
          <w:noProof/>
          <w:sz w:val="24"/>
          <w:szCs w:val="24"/>
        </w:rPr>
        <w:t>in</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2002</w:t>
      </w:r>
      <w:r w:rsidR="00BE3C8F">
        <w:rPr>
          <w:rFonts w:ascii="Arial" w:eastAsia="Arial" w:hAnsi="Arial" w:cs="Arial"/>
          <w:noProof/>
          <w:sz w:val="24"/>
          <w:szCs w:val="24"/>
        </w:rPr>
        <w:fldChar w:fldCharType="end"/>
      </w:r>
      <w:r w:rsidR="002E05FF">
        <w:rPr>
          <w:rFonts w:ascii="Arial" w:eastAsia="Arial" w:hAnsi="Arial" w:cs="Arial"/>
          <w:noProof/>
          <w:sz w:val="24"/>
          <w:szCs w:val="24"/>
        </w:rPr>
        <w:t>)</w:t>
      </w:r>
      <w:r w:rsidR="00BE3C8F">
        <w:rPr>
          <w:rFonts w:ascii="Arial" w:eastAsia="Arial" w:hAnsi="Arial" w:cs="Arial"/>
          <w:sz w:val="24"/>
          <w:szCs w:val="24"/>
        </w:rPr>
        <w:fldChar w:fldCharType="end"/>
      </w:r>
      <w:r w:rsidR="00C43A8D" w:rsidRPr="007444E5">
        <w:rPr>
          <w:rFonts w:ascii="Arial" w:eastAsia="Arial" w:hAnsi="Arial" w:cs="Arial"/>
          <w:sz w:val="24"/>
          <w:szCs w:val="24"/>
        </w:rPr>
        <w:t xml:space="preserve"> and attenuates the accumulation of</w:t>
      </w:r>
      <w:r w:rsidR="00C43A8D">
        <w:rPr>
          <w:rFonts w:ascii="Arial" w:eastAsia="Arial" w:hAnsi="Arial" w:cs="Arial"/>
          <w:sz w:val="24"/>
          <w:szCs w:val="24"/>
        </w:rPr>
        <w:t xml:space="preserve"> oxidative damage </w:t>
      </w:r>
      <w:r w:rsidR="00BE3C8F">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 </w:instrText>
      </w:r>
      <w:r w:rsidR="00BE3C8F">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EN.CITE.DATA </w:instrText>
      </w:r>
      <w:r w:rsidR="00BE3C8F">
        <w:rPr>
          <w:rFonts w:ascii="Arial" w:eastAsia="Arial" w:hAnsi="Arial" w:cs="Arial"/>
          <w:sz w:val="24"/>
          <w:szCs w:val="24"/>
        </w:rPr>
      </w:r>
      <w:r w:rsidR="00BE3C8F">
        <w:rPr>
          <w:rFonts w:ascii="Arial" w:eastAsia="Arial" w:hAnsi="Arial" w:cs="Arial"/>
          <w:sz w:val="24"/>
          <w:szCs w:val="24"/>
        </w:rPr>
        <w:fldChar w:fldCharType="end"/>
      </w:r>
      <w:r w:rsidR="00BE3C8F">
        <w:rPr>
          <w:rFonts w:ascii="Arial" w:eastAsia="Arial" w:hAnsi="Arial" w:cs="Arial"/>
          <w:sz w:val="24"/>
          <w:szCs w:val="24"/>
        </w:rPr>
      </w:r>
      <w:r w:rsidR="00BE3C8F">
        <w:rPr>
          <w:rFonts w:ascii="Arial" w:eastAsia="Arial" w:hAnsi="Arial" w:cs="Arial"/>
          <w:sz w:val="24"/>
          <w:szCs w:val="24"/>
        </w:rPr>
        <w:fldChar w:fldCharType="separate"/>
      </w:r>
      <w:r w:rsidR="002E05FF">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"_ENREF_26" \o "Reverter-Branchat, 2004 #1499"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R</w:t>
      </w:r>
      <w:r w:rsidR="005C2D60" w:rsidRPr="002E05FF">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2E05FF">
        <w:rPr>
          <w:rFonts w:ascii="Arial" w:eastAsia="Arial" w:hAnsi="Arial" w:cs="Arial"/>
          <w:smallCaps/>
          <w:noProof/>
          <w:sz w:val="24"/>
          <w:szCs w:val="24"/>
        </w:rPr>
        <w:t>ranchat</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r w:rsidR="00BE3C8F">
        <w:rPr>
          <w:rFonts w:ascii="Arial" w:eastAsia="Arial" w:hAnsi="Arial" w:cs="Arial"/>
          <w:noProof/>
          <w:sz w:val="24"/>
          <w:szCs w:val="24"/>
        </w:rPr>
        <w:fldChar w:fldCharType="end"/>
      </w:r>
      <w:r w:rsidR="002E05FF">
        <w:rPr>
          <w:rFonts w:ascii="Arial" w:eastAsia="Arial" w:hAnsi="Arial" w:cs="Arial"/>
          <w:noProof/>
          <w:sz w:val="24"/>
          <w:szCs w:val="24"/>
        </w:rPr>
        <w:t>)</w:t>
      </w:r>
      <w:r w:rsidR="00BE3C8F">
        <w:rPr>
          <w:rFonts w:ascii="Arial" w:eastAsia="Arial" w:hAnsi="Arial" w:cs="Arial"/>
          <w:sz w:val="24"/>
          <w:szCs w:val="24"/>
        </w:rPr>
        <w:fldChar w:fldCharType="end"/>
      </w:r>
      <w:r w:rsidR="00C43A8D" w:rsidRPr="007444E5">
        <w:rPr>
          <w:rFonts w:ascii="Arial" w:eastAsia="Arial" w:hAnsi="Arial" w:cs="Arial"/>
          <w:sz w:val="24"/>
          <w:szCs w:val="24"/>
        </w:rPr>
        <w:t>.</w:t>
      </w:r>
    </w:p>
    <w:p w:rsidR="00BE3C8F" w:rsidRDefault="00C43A8D" w:rsidP="00BE3C8F">
      <w:pPr>
        <w:spacing w:after="0" w:line="480" w:lineRule="auto"/>
        <w:ind w:firstLine="720"/>
        <w:jc w:val="both"/>
        <w:rPr>
          <w:rFonts w:ascii="Arial" w:eastAsia="Arial" w:hAnsi="Arial" w:cs="Arial"/>
          <w:sz w:val="24"/>
          <w:szCs w:val="24"/>
        </w:rPr>
        <w:pPrChange w:id="35" w:author="Lindsay" w:date="2012-04-24T11:48:00Z">
          <w:pPr>
            <w:spacing w:after="0" w:line="240" w:lineRule="auto"/>
            <w:ind w:firstLine="720"/>
            <w:jc w:val="both"/>
          </w:pPr>
        </w:pPrChange>
      </w:pPr>
      <w:r>
        <w:rPr>
          <w:rFonts w:ascii="Arial" w:eastAsia="Arial" w:hAnsi="Arial" w:cs="Arial"/>
          <w:sz w:val="24"/>
          <w:szCs w:val="24"/>
        </w:rPr>
        <w:t xml:space="preserve">CR </w:t>
      </w:r>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w:t>
      </w:r>
      <w:ins w:id="36" w:author="hong qin" w:date="2012-04-24T17:20:00Z">
        <w:r w:rsidR="00903579">
          <w:rPr>
            <w:rFonts w:ascii="Arial" w:eastAsia="Arial" w:hAnsi="Arial" w:cs="Arial"/>
            <w:sz w:val="24"/>
            <w:szCs w:val="24"/>
          </w:rPr>
          <w:t xml:space="preserve"> </w:t>
        </w:r>
      </w:ins>
      <w:r w:rsidRPr="00AF650A">
        <w:rPr>
          <w:rFonts w:ascii="Arial" w:eastAsia="Arial" w:hAnsi="Arial" w:cs="Arial"/>
          <w:sz w:val="24"/>
          <w:szCs w:val="24"/>
        </w:rPr>
        <w:t xml:space="preserve">level of iron and of lipid </w:t>
      </w:r>
      <w:proofErr w:type="spellStart"/>
      <w:r w:rsidRPr="00AF650A">
        <w:rPr>
          <w:rFonts w:ascii="Arial" w:eastAsia="Arial" w:hAnsi="Arial" w:cs="Arial"/>
          <w:sz w:val="24"/>
          <w:szCs w:val="24"/>
        </w:rPr>
        <w:t>peroxidation</w:t>
      </w:r>
      <w:proofErr w:type="spellEnd"/>
      <w:r w:rsidRPr="00AF650A">
        <w:rPr>
          <w:rFonts w:ascii="Arial" w:eastAsia="Arial" w:hAnsi="Arial" w:cs="Arial"/>
          <w:sz w:val="24"/>
          <w:szCs w:val="24"/>
        </w:rPr>
        <w:t>, through</w:t>
      </w:r>
      <w:r w:rsidR="00E3694B">
        <w:rPr>
          <w:rFonts w:ascii="Arial" w:eastAsia="Arial" w:hAnsi="Arial" w:cs="Arial"/>
          <w:sz w:val="24"/>
          <w:szCs w:val="24"/>
        </w:rPr>
        <w:t xml:space="preserve"> </w:t>
      </w:r>
      <w:r w:rsidRPr="00AF650A">
        <w:rPr>
          <w:rFonts w:ascii="Arial" w:eastAsia="Arial" w:hAnsi="Arial" w:cs="Arial"/>
          <w:sz w:val="24"/>
          <w:szCs w:val="24"/>
        </w:rPr>
        <w:t xml:space="preserve">high levels of </w:t>
      </w:r>
      <w:proofErr w:type="spellStart"/>
      <w:r w:rsidRPr="00AF650A">
        <w:rPr>
          <w:rFonts w:ascii="Arial" w:eastAsia="Arial" w:hAnsi="Arial" w:cs="Arial"/>
          <w:sz w:val="24"/>
          <w:szCs w:val="24"/>
        </w:rPr>
        <w:t>catalase</w:t>
      </w:r>
      <w:proofErr w:type="spellEnd"/>
      <w:r w:rsidRPr="00AF650A">
        <w:rPr>
          <w:rFonts w:ascii="Arial" w:eastAsia="Arial" w:hAnsi="Arial" w:cs="Arial"/>
          <w:sz w:val="24"/>
          <w:szCs w:val="24"/>
        </w:rPr>
        <w:t xml:space="preserve"> (Ctt1) and superoxide dismutase </w:t>
      </w:r>
      <w:r w:rsidRPr="00AF650A">
        <w:rPr>
          <w:rFonts w:ascii="Arial" w:eastAsia="Arial" w:hAnsi="Arial" w:cs="Arial"/>
          <w:sz w:val="24"/>
          <w:szCs w:val="24"/>
        </w:rPr>
        <w:lastRenderedPageBreak/>
        <w:t>enzymes</w:t>
      </w:r>
      <w:r w:rsidR="001137A5">
        <w:rPr>
          <w:rFonts w:ascii="Arial" w:eastAsia="Arial" w:hAnsi="Arial" w:cs="Arial"/>
          <w:sz w:val="24"/>
          <w:szCs w:val="24"/>
        </w:rPr>
        <w:t xml:space="preserve"> </w:t>
      </w:r>
      <w:r w:rsidRPr="00AF650A">
        <w:rPr>
          <w:rFonts w:ascii="Arial" w:eastAsia="Arial" w:hAnsi="Arial" w:cs="Arial"/>
          <w:sz w:val="24"/>
          <w:szCs w:val="24"/>
        </w:rPr>
        <w:t xml:space="preserve">(Sod1, Sod2) </w:t>
      </w:r>
      <w:r w:rsidR="00BE3C8F">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 </w:instrText>
      </w:r>
      <w:r w:rsidR="00BE3C8F">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EN.CITE.DATA </w:instrText>
      </w:r>
      <w:r w:rsidR="00BE3C8F">
        <w:rPr>
          <w:rFonts w:ascii="Arial" w:eastAsia="Arial" w:hAnsi="Arial" w:cs="Arial"/>
          <w:sz w:val="24"/>
          <w:szCs w:val="24"/>
        </w:rPr>
      </w:r>
      <w:r w:rsidR="00BE3C8F">
        <w:rPr>
          <w:rFonts w:ascii="Arial" w:eastAsia="Arial" w:hAnsi="Arial" w:cs="Arial"/>
          <w:sz w:val="24"/>
          <w:szCs w:val="24"/>
        </w:rPr>
        <w:fldChar w:fldCharType="end"/>
      </w:r>
      <w:r w:rsidR="00BE3C8F">
        <w:rPr>
          <w:rFonts w:ascii="Arial" w:eastAsia="Arial" w:hAnsi="Arial" w:cs="Arial"/>
          <w:sz w:val="24"/>
          <w:szCs w:val="24"/>
        </w:rPr>
      </w:r>
      <w:r w:rsidR="00BE3C8F">
        <w:rPr>
          <w:rFonts w:ascii="Arial" w:eastAsia="Arial" w:hAnsi="Arial" w:cs="Arial"/>
          <w:sz w:val="24"/>
          <w:szCs w:val="24"/>
        </w:rPr>
        <w:fldChar w:fldCharType="separate"/>
      </w:r>
      <w:r w:rsidR="00903579">
        <w:rPr>
          <w:rFonts w:ascii="Arial" w:eastAsia="Arial" w:hAnsi="Arial" w:cs="Arial"/>
          <w:noProof/>
          <w:sz w:val="24"/>
          <w:szCs w:val="24"/>
        </w:rPr>
        <w:t>(</w:t>
      </w:r>
      <w:r w:rsidR="00BE3C8F">
        <w:rPr>
          <w:rFonts w:ascii="Arial" w:eastAsia="Arial" w:hAnsi="Arial" w:cs="Arial"/>
          <w:noProof/>
          <w:sz w:val="24"/>
          <w:szCs w:val="24"/>
        </w:rPr>
        <w:fldChar w:fldCharType="begin"/>
      </w:r>
      <w:r w:rsidR="005C2D60">
        <w:rPr>
          <w:rFonts w:ascii="Arial" w:eastAsia="Arial" w:hAnsi="Arial" w:cs="Arial"/>
          <w:noProof/>
          <w:sz w:val="24"/>
          <w:szCs w:val="24"/>
        </w:rPr>
        <w:instrText xml:space="preserve"> HYPERLINK \l "_ENREF_26" \o "Reverter-Branchat, 2004 #1499" </w:instrText>
      </w:r>
      <w:r w:rsidR="00BE3C8F">
        <w:rPr>
          <w:rFonts w:ascii="Arial" w:eastAsia="Arial" w:hAnsi="Arial" w:cs="Arial"/>
          <w:noProof/>
          <w:sz w:val="24"/>
          <w:szCs w:val="24"/>
        </w:rPr>
        <w:fldChar w:fldCharType="separate"/>
      </w:r>
      <w:r w:rsidR="005C2D60">
        <w:rPr>
          <w:rFonts w:ascii="Arial" w:eastAsia="Arial" w:hAnsi="Arial" w:cs="Arial"/>
          <w:noProof/>
          <w:sz w:val="24"/>
          <w:szCs w:val="24"/>
        </w:rPr>
        <w:t>R</w:t>
      </w:r>
      <w:r w:rsidR="005C2D60" w:rsidRPr="00903579">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903579">
        <w:rPr>
          <w:rFonts w:ascii="Arial" w:eastAsia="Arial" w:hAnsi="Arial" w:cs="Arial"/>
          <w:smallCaps/>
          <w:noProof/>
          <w:sz w:val="24"/>
          <w:szCs w:val="24"/>
        </w:rPr>
        <w:t>ranchat</w:t>
      </w:r>
      <w:r w:rsidR="005C2D60" w:rsidRPr="00903579">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r w:rsidR="00BE3C8F">
        <w:rPr>
          <w:rFonts w:ascii="Arial" w:eastAsia="Arial" w:hAnsi="Arial" w:cs="Arial"/>
          <w:noProof/>
          <w:sz w:val="24"/>
          <w:szCs w:val="24"/>
        </w:rPr>
        <w:fldChar w:fldCharType="end"/>
      </w:r>
      <w:r w:rsidR="00903579">
        <w:rPr>
          <w:rFonts w:ascii="Arial" w:eastAsia="Arial" w:hAnsi="Arial" w:cs="Arial"/>
          <w:noProof/>
          <w:sz w:val="24"/>
          <w:szCs w:val="24"/>
        </w:rPr>
        <w:t>)</w:t>
      </w:r>
      <w:r w:rsidR="00BE3C8F">
        <w:rPr>
          <w:rFonts w:ascii="Arial" w:eastAsia="Arial" w:hAnsi="Arial" w:cs="Arial"/>
          <w:sz w:val="24"/>
          <w:szCs w:val="24"/>
        </w:rPr>
        <w:fldChar w:fldCharType="end"/>
      </w:r>
      <w:r w:rsidRPr="00AF650A">
        <w:rPr>
          <w:rFonts w:ascii="Arial" w:eastAsia="Arial" w:hAnsi="Arial" w:cs="Arial"/>
          <w:sz w:val="24"/>
          <w:szCs w:val="24"/>
        </w:rPr>
        <w:t>.</w:t>
      </w:r>
      <w:r>
        <w:rPr>
          <w:rFonts w:ascii="Arial" w:eastAsia="Arial" w:hAnsi="Arial" w:cs="Arial"/>
          <w:sz w:val="24"/>
          <w:szCs w:val="24"/>
        </w:rPr>
        <w:t xml:space="preserve"> Hence, further study on CTT1, SOD1, SOD2, isc1 mutants may be informative. </w:t>
      </w:r>
    </w:p>
    <w:p w:rsidR="00BE3C8F" w:rsidRDefault="00C43A8D" w:rsidP="00BE3C8F">
      <w:pPr>
        <w:tabs>
          <w:tab w:val="left" w:pos="4582"/>
          <w:tab w:val="left" w:pos="5461"/>
        </w:tabs>
        <w:spacing w:after="0" w:line="480" w:lineRule="auto"/>
        <w:ind w:firstLine="720"/>
        <w:rPr>
          <w:rFonts w:ascii="Arial" w:eastAsia="Arial" w:hAnsi="Arial" w:cs="Arial"/>
          <w:sz w:val="24"/>
          <w:szCs w:val="24"/>
        </w:rPr>
        <w:pPrChange w:id="37" w:author="Lindsay" w:date="2012-04-24T11:48:00Z">
          <w:pPr>
            <w:tabs>
              <w:tab w:val="left" w:pos="4582"/>
              <w:tab w:val="left" w:pos="5461"/>
            </w:tabs>
            <w:spacing w:after="0" w:line="240" w:lineRule="auto"/>
            <w:ind w:firstLine="720"/>
          </w:pPr>
        </w:pPrChange>
      </w:pPr>
      <w:r w:rsidRPr="0072137D">
        <w:rPr>
          <w:rFonts w:ascii="Arial" w:eastAsia="Arial" w:hAnsi="Arial" w:cs="Arial"/>
          <w:sz w:val="24"/>
          <w:szCs w:val="24"/>
        </w:rPr>
        <w:t>Future plans also involve treating strain</w:t>
      </w:r>
      <w:r>
        <w:rPr>
          <w:rFonts w:ascii="Arial" w:eastAsia="Arial" w:hAnsi="Arial" w:cs="Arial"/>
          <w:sz w:val="24"/>
          <w:szCs w:val="24"/>
        </w:rPr>
        <w:t>s</w:t>
      </w:r>
      <w:r w:rsidRPr="0072137D">
        <w:rPr>
          <w:rFonts w:ascii="Arial" w:eastAsia="Arial" w:hAnsi="Arial" w:cs="Arial"/>
          <w:sz w:val="24"/>
          <w:szCs w:val="24"/>
        </w:rPr>
        <w:t xml:space="preserve"> with </w:t>
      </w:r>
      <w:proofErr w:type="spellStart"/>
      <w:r w:rsidRPr="0072137D">
        <w:rPr>
          <w:rFonts w:ascii="Arial" w:eastAsia="Arial" w:hAnsi="Arial" w:cs="Arial"/>
          <w:sz w:val="24"/>
          <w:szCs w:val="24"/>
        </w:rPr>
        <w:t>paraquat</w:t>
      </w:r>
      <w:proofErr w:type="spellEnd"/>
      <w:r w:rsidR="005C361C">
        <w:rPr>
          <w:rFonts w:ascii="Arial" w:eastAsia="Arial" w:hAnsi="Arial" w:cs="Arial"/>
          <w:sz w:val="24"/>
          <w:szCs w:val="24"/>
        </w:rPr>
        <w:t xml:space="preserve"> (methyl </w:t>
      </w:r>
      <w:proofErr w:type="spellStart"/>
      <w:r w:rsidR="00DF79A6">
        <w:rPr>
          <w:rFonts w:ascii="Arial" w:eastAsia="Arial" w:hAnsi="Arial" w:cs="Arial"/>
          <w:sz w:val="24"/>
          <w:szCs w:val="24"/>
        </w:rPr>
        <w:t>viologen</w:t>
      </w:r>
      <w:proofErr w:type="spellEnd"/>
      <w:r w:rsidR="00DF79A6">
        <w:rPr>
          <w:rFonts w:ascii="Arial" w:eastAsia="Arial" w:hAnsi="Arial" w:cs="Arial"/>
          <w:sz w:val="24"/>
          <w:szCs w:val="24"/>
        </w:rPr>
        <w:t xml:space="preserve">)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 xml:space="preserve"> </w:t>
      </w:r>
      <w:r w:rsidR="00DF79A6">
        <w:rPr>
          <w:rFonts w:ascii="Arial" w:eastAsia="Arial" w:hAnsi="Arial" w:cs="Arial"/>
          <w:sz w:val="24"/>
          <w:szCs w:val="24"/>
        </w:rPr>
        <w:t>in order to directly induce superoxide production</w:t>
      </w:r>
      <w:r w:rsidR="001C43E8">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145459">
        <w:rPr>
          <w:rFonts w:ascii="Arial" w:eastAsia="Arial" w:hAnsi="Arial" w:cs="Arial"/>
          <w:sz w:val="24"/>
          <w:szCs w:val="24"/>
        </w:rPr>
        <w:t xml:space="preserve"> </w:t>
      </w:r>
      <w:proofErr w:type="spellStart"/>
      <w:r w:rsidR="00CD2D1E">
        <w:rPr>
          <w:rFonts w:ascii="Arial" w:eastAsia="Arial" w:hAnsi="Arial" w:cs="Arial"/>
          <w:sz w:val="24"/>
          <w:szCs w:val="24"/>
        </w:rPr>
        <w:t>Paraquat</w:t>
      </w:r>
      <w:proofErr w:type="spellEnd"/>
      <w:r w:rsidR="00CD2D1E">
        <w:rPr>
          <w:rFonts w:ascii="Arial" w:eastAsia="Arial" w:hAnsi="Arial" w:cs="Arial"/>
          <w:sz w:val="24"/>
          <w:szCs w:val="24"/>
        </w:rPr>
        <w:t xml:space="preserve"> was not used before because it is unstable in water, which would have been difficult to work with. However, we would like to compare LOH and viability pattern of each inducer.  </w:t>
      </w:r>
      <w:r w:rsidRPr="0072137D">
        <w:rPr>
          <w:rFonts w:ascii="Arial" w:eastAsia="Arial" w:hAnsi="Arial" w:cs="Arial"/>
          <w:sz w:val="24"/>
          <w:szCs w:val="24"/>
        </w:rPr>
        <w:t>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61171F" w:rsidRDefault="00917DAC">
      <w:pPr>
        <w:spacing w:after="0" w:line="480" w:lineRule="auto"/>
        <w:rPr>
          <w:rFonts w:ascii="Arial" w:hAnsi="Arial" w:cs="Arial"/>
          <w:sz w:val="24"/>
          <w:szCs w:val="24"/>
        </w:rPr>
      </w:pPr>
      <w:r>
        <w:rPr>
          <w:rFonts w:ascii="Arial" w:hAnsi="Arial" w:cs="Arial"/>
          <w:sz w:val="24"/>
          <w:szCs w:val="24"/>
        </w:rPr>
        <w:tab/>
      </w:r>
      <w:r w:rsidR="002C63D2">
        <w:rPr>
          <w:rFonts w:ascii="Arial" w:hAnsi="Arial" w:cs="Arial"/>
          <w:sz w:val="24"/>
          <w:szCs w:val="24"/>
        </w:rPr>
        <w:t>The present data demonstrate that LOH and viability induced by H2O</w:t>
      </w:r>
      <w:r w:rsidR="006A59B1">
        <w:rPr>
          <w:rFonts w:ascii="Arial" w:hAnsi="Arial" w:cs="Arial"/>
          <w:sz w:val="24"/>
          <w:szCs w:val="24"/>
        </w:rPr>
        <w:t>2</w:t>
      </w:r>
      <w:r w:rsidR="002C63D2">
        <w:rPr>
          <w:rFonts w:ascii="Arial" w:hAnsi="Arial" w:cs="Arial"/>
          <w:sz w:val="24"/>
          <w:szCs w:val="24"/>
        </w:rPr>
        <w:t xml:space="preserve"> can be used to understand the reduced fecundity in human cells caused by oxidative stress</w:t>
      </w:r>
      <w:r w:rsidR="004F61A1">
        <w:rPr>
          <w:rFonts w:ascii="Arial" w:hAnsi="Arial" w:cs="Arial"/>
          <w:sz w:val="24"/>
          <w:szCs w:val="24"/>
        </w:rPr>
        <w:t>-linked aging</w:t>
      </w:r>
      <w:r w:rsidR="002C63D2">
        <w:rPr>
          <w:rFonts w:ascii="Arial" w:hAnsi="Arial" w:cs="Arial"/>
          <w:sz w:val="24"/>
          <w:szCs w:val="24"/>
        </w:rPr>
        <w:t xml:space="preserve">. </w:t>
      </w:r>
      <w:r w:rsidR="004F2D9B">
        <w:rPr>
          <w:rFonts w:ascii="Arial" w:hAnsi="Arial" w:cs="Arial"/>
          <w:sz w:val="24"/>
          <w:szCs w:val="24"/>
        </w:rPr>
        <w:t xml:space="preserve">For example, </w:t>
      </w:r>
      <w:r w:rsidR="0021027E">
        <w:rPr>
          <w:rFonts w:ascii="Arial" w:hAnsi="Arial" w:cs="Arial"/>
          <w:sz w:val="24"/>
          <w:szCs w:val="24"/>
        </w:rPr>
        <w:t xml:space="preserve">abnormal </w:t>
      </w:r>
      <w:proofErr w:type="spellStart"/>
      <w:r w:rsidR="0021027E">
        <w:rPr>
          <w:rFonts w:ascii="Arial" w:hAnsi="Arial" w:cs="Arial"/>
          <w:sz w:val="24"/>
          <w:szCs w:val="24"/>
        </w:rPr>
        <w:t>redox</w:t>
      </w:r>
      <w:proofErr w:type="spellEnd"/>
      <w:r w:rsidR="0021027E">
        <w:rPr>
          <w:rFonts w:ascii="Arial" w:hAnsi="Arial" w:cs="Arial"/>
          <w:sz w:val="24"/>
          <w:szCs w:val="24"/>
        </w:rPr>
        <w:t xml:space="preserve"> </w:t>
      </w:r>
      <w:proofErr w:type="gramStart"/>
      <w:r w:rsidR="0021027E">
        <w:rPr>
          <w:rFonts w:ascii="Arial" w:hAnsi="Arial" w:cs="Arial"/>
          <w:sz w:val="24"/>
          <w:szCs w:val="24"/>
        </w:rPr>
        <w:t xml:space="preserve">activity of hemoglobin and </w:t>
      </w:r>
      <w:proofErr w:type="spellStart"/>
      <w:r w:rsidR="0021027E">
        <w:rPr>
          <w:rFonts w:ascii="Arial" w:hAnsi="Arial" w:cs="Arial"/>
          <w:sz w:val="24"/>
          <w:szCs w:val="24"/>
        </w:rPr>
        <w:t>myoglobin</w:t>
      </w:r>
      <w:proofErr w:type="spellEnd"/>
      <w:r w:rsidR="0021027E">
        <w:rPr>
          <w:rFonts w:ascii="Arial" w:hAnsi="Arial" w:cs="Arial"/>
          <w:sz w:val="24"/>
          <w:szCs w:val="24"/>
        </w:rPr>
        <w:t xml:space="preserve"> have</w:t>
      </w:r>
      <w:proofErr w:type="gramEnd"/>
      <w:r w:rsidR="0021027E">
        <w:rPr>
          <w:rFonts w:ascii="Arial" w:hAnsi="Arial" w:cs="Arial"/>
          <w:sz w:val="24"/>
          <w:szCs w:val="24"/>
        </w:rPr>
        <w:t xml:space="preserve"> been linked with hypertension and kidney dysfunction </w:t>
      </w:r>
      <w:r w:rsidR="00BE3C8F">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bGFuZ3VhZ2U+PC9yZWNvcmQ+PC9DaXRlPjwvRW5kTm90ZT4A
</w:fldData>
        </w:fldChar>
      </w:r>
      <w:r w:rsidR="0021027E">
        <w:rPr>
          <w:rFonts w:ascii="Arial" w:hAnsi="Arial" w:cs="Arial"/>
          <w:sz w:val="24"/>
          <w:szCs w:val="24"/>
        </w:rPr>
        <w:instrText xml:space="preserve"> ADDIN EN.CITE </w:instrText>
      </w:r>
      <w:r w:rsidR="00BE3C8F">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bGFuZ3VhZ2U+PC9yZWNvcmQ+PC9DaXRlPjwvRW5kTm90ZT4A
</w:fldData>
        </w:fldChar>
      </w:r>
      <w:r w:rsidR="0021027E">
        <w:rPr>
          <w:rFonts w:ascii="Arial" w:hAnsi="Arial" w:cs="Arial"/>
          <w:sz w:val="24"/>
          <w:szCs w:val="24"/>
        </w:rPr>
        <w:instrText xml:space="preserve"> ADDIN EN.CITE.DATA </w:instrText>
      </w:r>
      <w:r w:rsidR="00BE3C8F">
        <w:rPr>
          <w:rFonts w:ascii="Arial" w:hAnsi="Arial" w:cs="Arial"/>
          <w:sz w:val="24"/>
          <w:szCs w:val="24"/>
        </w:rPr>
      </w:r>
      <w:r w:rsidR="00BE3C8F">
        <w:rPr>
          <w:rFonts w:ascii="Arial" w:hAnsi="Arial" w:cs="Arial"/>
          <w:sz w:val="24"/>
          <w:szCs w:val="24"/>
        </w:rPr>
        <w:fldChar w:fldCharType="end"/>
      </w:r>
      <w:r w:rsidR="00BE3C8F">
        <w:rPr>
          <w:rFonts w:ascii="Arial" w:hAnsi="Arial" w:cs="Arial"/>
          <w:sz w:val="24"/>
          <w:szCs w:val="24"/>
        </w:rPr>
      </w:r>
      <w:r w:rsidR="00BE3C8F">
        <w:rPr>
          <w:rFonts w:ascii="Arial" w:hAnsi="Arial" w:cs="Arial"/>
          <w:sz w:val="24"/>
          <w:szCs w:val="24"/>
        </w:rPr>
        <w:fldChar w:fldCharType="separate"/>
      </w:r>
      <w:r w:rsidR="0021027E">
        <w:rPr>
          <w:rFonts w:ascii="Arial" w:hAnsi="Arial" w:cs="Arial"/>
          <w:noProof/>
          <w:sz w:val="24"/>
          <w:szCs w:val="24"/>
        </w:rPr>
        <w:t>(</w:t>
      </w:r>
      <w:hyperlink w:anchor="_ENREF_25" w:tooltip="Reeder, 2010 #1501" w:history="1">
        <w:r w:rsidR="005C2D60">
          <w:rPr>
            <w:rFonts w:ascii="Arial" w:hAnsi="Arial" w:cs="Arial"/>
            <w:noProof/>
            <w:sz w:val="24"/>
            <w:szCs w:val="24"/>
          </w:rPr>
          <w:t>R</w:t>
        </w:r>
        <w:r w:rsidR="005C2D60" w:rsidRPr="0021027E">
          <w:rPr>
            <w:rFonts w:ascii="Arial" w:hAnsi="Arial" w:cs="Arial"/>
            <w:smallCaps/>
            <w:noProof/>
            <w:sz w:val="24"/>
            <w:szCs w:val="24"/>
          </w:rPr>
          <w:t>eeder</w:t>
        </w:r>
        <w:r w:rsidR="005C2D60">
          <w:rPr>
            <w:rFonts w:ascii="Arial" w:hAnsi="Arial" w:cs="Arial"/>
            <w:noProof/>
            <w:sz w:val="24"/>
            <w:szCs w:val="24"/>
          </w:rPr>
          <w:t xml:space="preserve"> 2010</w:t>
        </w:r>
      </w:hyperlink>
      <w:r w:rsidR="0021027E">
        <w:rPr>
          <w:rFonts w:ascii="Arial" w:hAnsi="Arial" w:cs="Arial"/>
          <w:noProof/>
          <w:sz w:val="24"/>
          <w:szCs w:val="24"/>
        </w:rPr>
        <w:t>)</w:t>
      </w:r>
      <w:r w:rsidR="00BE3C8F">
        <w:rPr>
          <w:rFonts w:ascii="Arial" w:hAnsi="Arial" w:cs="Arial"/>
          <w:sz w:val="24"/>
          <w:szCs w:val="24"/>
        </w:rPr>
        <w:fldChar w:fldCharType="end"/>
      </w:r>
      <w:r w:rsidR="0021027E">
        <w:rPr>
          <w:rFonts w:ascii="Arial" w:hAnsi="Arial" w:cs="Arial"/>
          <w:sz w:val="24"/>
          <w:szCs w:val="24"/>
        </w:rPr>
        <w:t xml:space="preserve">. </w:t>
      </w:r>
    </w:p>
    <w:p w:rsidR="004F7F78" w:rsidRDefault="00917DAC" w:rsidP="00F96A40">
      <w:pPr>
        <w:spacing w:after="0" w:line="480" w:lineRule="auto"/>
        <w:ind w:firstLine="720"/>
        <w:rPr>
          <w:rFonts w:ascii="Arial" w:hAnsi="Arial" w:cs="Arial"/>
          <w:sz w:val="24"/>
          <w:szCs w:val="24"/>
        </w:rPr>
      </w:pPr>
      <w:r>
        <w:rPr>
          <w:rFonts w:ascii="Arial" w:hAnsi="Arial" w:cs="Arial"/>
          <w:sz w:val="24"/>
          <w:szCs w:val="24"/>
        </w:rPr>
        <w:t xml:space="preserve">If the </w:t>
      </w:r>
      <w:r w:rsidR="00C43A8D">
        <w:rPr>
          <w:rFonts w:ascii="Arial" w:hAnsi="Arial" w:cs="Arial"/>
          <w:sz w:val="24"/>
          <w:szCs w:val="24"/>
        </w:rPr>
        <w:t>human lifespan</w:t>
      </w:r>
      <w:r>
        <w:rPr>
          <w:rFonts w:ascii="Arial" w:hAnsi="Arial" w:cs="Arial"/>
          <w:sz w:val="24"/>
          <w:szCs w:val="24"/>
        </w:rPr>
        <w:t xml:space="preserve"> expectancy</w:t>
      </w:r>
      <w:r w:rsidR="00C43A8D">
        <w:rPr>
          <w:rFonts w:ascii="Arial" w:hAnsi="Arial" w:cs="Arial"/>
          <w:sz w:val="24"/>
          <w:szCs w:val="24"/>
        </w:rPr>
        <w:t xml:space="preserve"> were compared in 1800 and 2012, one would see that a substantial difference. Increased life-expectancy can be attributed to the wide range of technological advancements and effective public health initiatives. Improved sanitation, new drugs and treatment methods, and many other factors have improved the quality of life in humans. We live to see age-related consequences because these advancements are continually being modified to delay death. </w:t>
      </w:r>
    </w:p>
    <w:p w:rsidR="00B56304" w:rsidDel="00EF341F" w:rsidRDefault="00B56304" w:rsidP="00C43A8D">
      <w:pPr>
        <w:spacing w:after="0" w:line="480" w:lineRule="auto"/>
        <w:ind w:firstLine="720"/>
        <w:jc w:val="both"/>
        <w:rPr>
          <w:del w:id="38" w:author="hong qin" w:date="2012-04-24T16:15:00Z"/>
          <w:rFonts w:ascii="Arial" w:hAnsi="Arial" w:cs="Arial"/>
          <w:sz w:val="24"/>
          <w:szCs w:val="24"/>
        </w:rPr>
      </w:pPr>
      <w:del w:id="39" w:author="hong qin" w:date="2012-04-24T16:15:00Z">
        <w:r w:rsidDel="00EF341F">
          <w:rPr>
            <w:rFonts w:ascii="Arial" w:hAnsi="Arial" w:cs="Arial"/>
            <w:sz w:val="24"/>
            <w:szCs w:val="24"/>
          </w:rPr>
          <w:delText>______________________________________________________END</w:delText>
        </w:r>
      </w:del>
    </w:p>
    <w:p w:rsidR="00CE63B5" w:rsidDel="00EF341F" w:rsidRDefault="00CE63B5" w:rsidP="00CE63B5">
      <w:pPr>
        <w:spacing w:after="0" w:line="480" w:lineRule="auto"/>
        <w:ind w:firstLine="720"/>
        <w:jc w:val="both"/>
        <w:rPr>
          <w:del w:id="40" w:author="hong qin" w:date="2012-04-24T16:15:00Z"/>
          <w:rFonts w:ascii="Arial" w:eastAsia="Arial" w:hAnsi="Arial" w:cs="Arial"/>
          <w:sz w:val="24"/>
          <w:szCs w:val="24"/>
        </w:rPr>
      </w:pPr>
      <w:commentRangeStart w:id="41"/>
      <w:del w:id="42" w:author="hong qin" w:date="2012-04-24T16:15:00Z">
        <w:r w:rsidDel="00EF341F">
          <w:rPr>
            <w:rFonts w:ascii="Arial" w:eastAsia="Arial" w:hAnsi="Arial" w:cs="Arial"/>
            <w:sz w:val="24"/>
            <w:szCs w:val="24"/>
          </w:rPr>
          <w:delText xml:space="preserve">Comparison between aging and apoptotic transcriptome </w:delText>
        </w:r>
        <w:r w:rsidR="00BE3C8F" w:rsidDel="00EF341F">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Del="00EF341F">
          <w:rPr>
            <w:rFonts w:ascii="Arial" w:eastAsia="Arial" w:hAnsi="Arial" w:cs="Arial"/>
            <w:sz w:val="24"/>
            <w:szCs w:val="24"/>
          </w:rPr>
          <w:delInstrText xml:space="preserve"> ADDIN EN.CITE </w:delInstrText>
        </w:r>
        <w:r w:rsidR="00BE3C8F" w:rsidDel="00EF341F">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Del="00EF341F">
          <w:rPr>
            <w:rFonts w:ascii="Arial" w:eastAsia="Arial" w:hAnsi="Arial" w:cs="Arial"/>
            <w:sz w:val="24"/>
            <w:szCs w:val="24"/>
          </w:rPr>
          <w:delInstrText xml:space="preserve"> ADDIN EN.CITE.DATA </w:delInstrText>
        </w:r>
        <w:r w:rsidR="00BE3C8F" w:rsidDel="00EF341F">
          <w:rPr>
            <w:rFonts w:ascii="Arial" w:eastAsia="Arial" w:hAnsi="Arial" w:cs="Arial"/>
            <w:sz w:val="24"/>
            <w:szCs w:val="24"/>
          </w:rPr>
        </w:r>
        <w:r w:rsidR="00BE3C8F" w:rsidDel="00EF341F">
          <w:rPr>
            <w:rFonts w:ascii="Arial" w:eastAsia="Arial" w:hAnsi="Arial" w:cs="Arial"/>
            <w:sz w:val="24"/>
            <w:szCs w:val="24"/>
          </w:rPr>
          <w:fldChar w:fldCharType="end"/>
        </w:r>
        <w:r w:rsidR="00BE3C8F" w:rsidDel="00EF341F">
          <w:rPr>
            <w:rFonts w:ascii="Arial" w:eastAsia="Arial" w:hAnsi="Arial" w:cs="Arial"/>
            <w:sz w:val="24"/>
            <w:szCs w:val="24"/>
          </w:rPr>
        </w:r>
        <w:r w:rsidR="00BE3C8F" w:rsidDel="00EF341F">
          <w:rPr>
            <w:rFonts w:ascii="Arial" w:eastAsia="Arial" w:hAnsi="Arial" w:cs="Arial"/>
            <w:sz w:val="24"/>
            <w:szCs w:val="24"/>
          </w:rPr>
          <w:fldChar w:fldCharType="separate"/>
        </w:r>
        <w:r w:rsidDel="00EF341F">
          <w:rPr>
            <w:rFonts w:ascii="Arial" w:eastAsia="Arial" w:hAnsi="Arial" w:cs="Arial"/>
            <w:noProof/>
            <w:sz w:val="24"/>
            <w:szCs w:val="24"/>
          </w:rPr>
          <w:delText>(L</w:delText>
        </w:r>
        <w:r w:rsidR="00BE3C8F" w:rsidRPr="00BE3C8F">
          <w:rPr>
            <w:rFonts w:ascii="Arial" w:eastAsia="Arial" w:hAnsi="Arial" w:cs="Arial"/>
            <w:smallCaps/>
            <w:noProof/>
            <w:sz w:val="24"/>
            <w:szCs w:val="24"/>
            <w:rPrChange w:id="43" w:author="Hong Qin" w:date="2012-04-22T17:05:00Z">
              <w:rPr>
                <w:rFonts w:ascii="Arial" w:eastAsia="Arial" w:hAnsi="Arial" w:cs="Arial"/>
                <w:sz w:val="24"/>
                <w:szCs w:val="24"/>
              </w:rPr>
            </w:rPrChange>
          </w:rPr>
          <w:delText>aun</w:delText>
        </w:r>
        <w:r w:rsidR="00BE3C8F" w:rsidRPr="00BE3C8F">
          <w:rPr>
            <w:rFonts w:ascii="Arial" w:eastAsia="Arial" w:hAnsi="Arial" w:cs="Arial"/>
            <w:i/>
            <w:noProof/>
            <w:sz w:val="24"/>
            <w:szCs w:val="24"/>
            <w:rPrChange w:id="44" w:author="Hong Qin" w:date="2012-04-22T17:05:00Z">
              <w:rPr>
                <w:rFonts w:ascii="Arial" w:eastAsia="Arial" w:hAnsi="Arial" w:cs="Arial"/>
                <w:sz w:val="24"/>
                <w:szCs w:val="24"/>
              </w:rPr>
            </w:rPrChange>
          </w:rPr>
          <w:delText xml:space="preserve"> et al.</w:delText>
        </w:r>
        <w:r w:rsidDel="00EF341F">
          <w:rPr>
            <w:rFonts w:ascii="Arial" w:eastAsia="Arial" w:hAnsi="Arial" w:cs="Arial"/>
            <w:noProof/>
            <w:sz w:val="24"/>
            <w:szCs w:val="24"/>
          </w:rPr>
          <w:delText xml:space="preserve"> 2005)</w:delText>
        </w:r>
        <w:r w:rsidR="00BE3C8F" w:rsidDel="00EF341F">
          <w:rPr>
            <w:rFonts w:ascii="Arial" w:eastAsia="Arial" w:hAnsi="Arial" w:cs="Arial"/>
            <w:sz w:val="24"/>
            <w:szCs w:val="24"/>
          </w:rPr>
          <w:fldChar w:fldCharType="end"/>
        </w:r>
      </w:del>
    </w:p>
    <w:p w:rsidR="00CE63B5" w:rsidDel="00EF341F" w:rsidRDefault="00CE63B5" w:rsidP="00CE63B5">
      <w:pPr>
        <w:spacing w:after="0" w:line="480" w:lineRule="auto"/>
        <w:ind w:firstLine="720"/>
        <w:jc w:val="both"/>
        <w:rPr>
          <w:del w:id="45" w:author="hong qin" w:date="2012-04-24T16:15:00Z"/>
          <w:rFonts w:ascii="Arial" w:eastAsia="Arial" w:hAnsi="Arial" w:cs="Arial"/>
          <w:sz w:val="24"/>
          <w:szCs w:val="24"/>
        </w:rPr>
      </w:pPr>
      <w:del w:id="46" w:author="hong qin" w:date="2012-04-24T16:15:00Z">
        <w:r w:rsidDel="00EF341F">
          <w:rPr>
            <w:rFonts w:ascii="Arial" w:eastAsia="Arial" w:hAnsi="Arial" w:cs="Arial"/>
            <w:sz w:val="24"/>
            <w:szCs w:val="24"/>
          </w:rPr>
          <w:delText xml:space="preserve">CLS screen of 550 mutants </w:delText>
        </w:r>
        <w:r w:rsidR="00BE3C8F" w:rsidDel="00EF341F">
          <w:rPr>
            <w:rFonts w:ascii="Arial" w:eastAsia="Arial" w:hAnsi="Arial" w:cs="Arial"/>
            <w:sz w:val="24"/>
            <w:szCs w:val="24"/>
          </w:rPr>
          <w:fldChar w:fldCharType="begin"/>
        </w:r>
        <w:r w:rsidDel="00EF341F">
          <w:rPr>
            <w:rFonts w:ascii="Arial" w:eastAsia="Arial" w:hAnsi="Arial" w:cs="Arial"/>
            <w:sz w:val="24"/>
            <w:szCs w:val="24"/>
          </w:rPr>
          <w:del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delInstrText>
        </w:r>
        <w:r w:rsidR="00BE3C8F" w:rsidDel="00EF341F">
          <w:rPr>
            <w:rFonts w:ascii="Arial" w:eastAsia="Arial" w:hAnsi="Arial" w:cs="Arial"/>
            <w:sz w:val="24"/>
            <w:szCs w:val="24"/>
          </w:rPr>
          <w:fldChar w:fldCharType="separate"/>
        </w:r>
        <w:r w:rsidDel="00EF341F">
          <w:rPr>
            <w:rFonts w:ascii="Arial" w:eastAsia="Arial" w:hAnsi="Arial" w:cs="Arial"/>
            <w:noProof/>
            <w:sz w:val="24"/>
            <w:szCs w:val="24"/>
          </w:rPr>
          <w:delText>(B</w:delText>
        </w:r>
        <w:r w:rsidR="00BE3C8F" w:rsidRPr="00BE3C8F">
          <w:rPr>
            <w:rFonts w:ascii="Arial" w:eastAsia="Arial" w:hAnsi="Arial" w:cs="Arial"/>
            <w:smallCaps/>
            <w:noProof/>
            <w:sz w:val="24"/>
            <w:szCs w:val="24"/>
            <w:rPrChange w:id="47" w:author="Hong Qin" w:date="2012-04-22T17:07:00Z">
              <w:rPr>
                <w:rFonts w:ascii="Arial" w:eastAsia="Arial" w:hAnsi="Arial" w:cs="Arial"/>
                <w:sz w:val="24"/>
                <w:szCs w:val="24"/>
              </w:rPr>
            </w:rPrChange>
          </w:rPr>
          <w:delText>urtner</w:delText>
        </w:r>
        <w:r w:rsidR="00BE3C8F" w:rsidRPr="00BE3C8F">
          <w:rPr>
            <w:rFonts w:ascii="Arial" w:eastAsia="Arial" w:hAnsi="Arial" w:cs="Arial"/>
            <w:i/>
            <w:noProof/>
            <w:sz w:val="24"/>
            <w:szCs w:val="24"/>
            <w:rPrChange w:id="48" w:author="Hong Qin" w:date="2012-04-22T17:07:00Z">
              <w:rPr>
                <w:rFonts w:ascii="Arial" w:eastAsia="Arial" w:hAnsi="Arial" w:cs="Arial"/>
                <w:sz w:val="24"/>
                <w:szCs w:val="24"/>
              </w:rPr>
            </w:rPrChange>
          </w:rPr>
          <w:delText xml:space="preserve"> et al.</w:delText>
        </w:r>
        <w:r w:rsidDel="00EF341F">
          <w:rPr>
            <w:rFonts w:ascii="Arial" w:eastAsia="Arial" w:hAnsi="Arial" w:cs="Arial"/>
            <w:noProof/>
            <w:sz w:val="24"/>
            <w:szCs w:val="24"/>
          </w:rPr>
          <w:delText xml:space="preserve"> 2011)</w:delText>
        </w:r>
        <w:r w:rsidR="00BE3C8F" w:rsidDel="00EF341F">
          <w:rPr>
            <w:rFonts w:ascii="Arial" w:eastAsia="Arial" w:hAnsi="Arial" w:cs="Arial"/>
            <w:sz w:val="24"/>
            <w:szCs w:val="24"/>
          </w:rPr>
          <w:fldChar w:fldCharType="end"/>
        </w:r>
      </w:del>
    </w:p>
    <w:p w:rsidR="00CE63B5" w:rsidDel="00EF341F" w:rsidRDefault="00CE63B5" w:rsidP="00CE63B5">
      <w:pPr>
        <w:spacing w:after="0" w:line="480" w:lineRule="auto"/>
        <w:ind w:firstLine="720"/>
        <w:jc w:val="both"/>
        <w:rPr>
          <w:del w:id="49" w:author="hong qin" w:date="2012-04-24T16:15:00Z"/>
          <w:rFonts w:ascii="Arial" w:eastAsia="Arial" w:hAnsi="Arial" w:cs="Arial"/>
          <w:sz w:val="24"/>
          <w:szCs w:val="24"/>
        </w:rPr>
      </w:pPr>
      <w:del w:id="50" w:author="hong qin" w:date="2012-04-24T16:15:00Z">
        <w:r w:rsidDel="00EF341F">
          <w:rPr>
            <w:rFonts w:ascii="Arial" w:eastAsia="Arial" w:hAnsi="Arial" w:cs="Arial"/>
            <w:sz w:val="24"/>
            <w:szCs w:val="24"/>
          </w:rPr>
          <w:lastRenderedPageBreak/>
          <w:delText>Catalase activity in the star strains by catalase dose-depedent inhibitors (AZT?)</w:delText>
        </w:r>
      </w:del>
    </w:p>
    <w:p w:rsidR="00CE63B5" w:rsidDel="00EF341F" w:rsidRDefault="00CE63B5" w:rsidP="00CE63B5">
      <w:pPr>
        <w:spacing w:after="0" w:line="480" w:lineRule="auto"/>
        <w:ind w:firstLine="720"/>
        <w:jc w:val="both"/>
        <w:rPr>
          <w:del w:id="51" w:author="hong qin" w:date="2012-04-24T16:15:00Z"/>
          <w:rFonts w:ascii="Arial" w:eastAsia="Arial" w:hAnsi="Arial" w:cs="Arial"/>
          <w:sz w:val="24"/>
          <w:szCs w:val="24"/>
        </w:rPr>
      </w:pPr>
      <w:del w:id="52" w:author="hong qin" w:date="2012-04-24T16:15:00Z">
        <w:r w:rsidDel="00EF341F">
          <w:rPr>
            <w:rFonts w:ascii="Arial" w:eastAsia="Arial" w:hAnsi="Arial" w:cs="Arial"/>
            <w:sz w:val="24"/>
            <w:szCs w:val="24"/>
          </w:rPr>
          <w:delText xml:space="preserve">Gourlay and Aysough Nature review 2005 on actin, ROS, apoptosis and ageing. </w:delText>
        </w:r>
      </w:del>
    </w:p>
    <w:p w:rsidR="00CE63B5" w:rsidDel="00EF341F" w:rsidRDefault="00BE3C8F" w:rsidP="00CE63B5">
      <w:pPr>
        <w:spacing w:after="0" w:line="480" w:lineRule="auto"/>
        <w:ind w:firstLine="720"/>
        <w:jc w:val="both"/>
        <w:rPr>
          <w:del w:id="53" w:author="hong qin" w:date="2012-04-24T16:15:00Z"/>
          <w:rFonts w:ascii="Arial" w:eastAsia="Arial" w:hAnsi="Arial" w:cs="Arial"/>
          <w:sz w:val="24"/>
          <w:szCs w:val="24"/>
        </w:rPr>
      </w:pPr>
      <w:del w:id="54" w:author="hong qin" w:date="2012-04-24T16:15:00Z">
        <w:r w:rsidDel="00EF341F">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CE63B5" w:rsidDel="00EF341F">
          <w:rPr>
            <w:rFonts w:ascii="Arial" w:eastAsia="Arial" w:hAnsi="Arial" w:cs="Arial"/>
            <w:sz w:val="24"/>
            <w:szCs w:val="24"/>
          </w:rPr>
          <w:delInstrText xml:space="preserve"> ADDIN EN.CITE </w:delInstrText>
        </w:r>
        <w:r w:rsidDel="00EF341F">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CE63B5" w:rsidDel="00EF341F">
          <w:rPr>
            <w:rFonts w:ascii="Arial" w:eastAsia="Arial" w:hAnsi="Arial" w:cs="Arial"/>
            <w:sz w:val="24"/>
            <w:szCs w:val="24"/>
          </w:rPr>
          <w:delInstrText xml:space="preserve"> ADDIN EN.CITE.DATA </w:delInstrText>
        </w:r>
        <w:r w:rsidDel="00EF341F">
          <w:rPr>
            <w:rFonts w:ascii="Arial" w:eastAsia="Arial" w:hAnsi="Arial" w:cs="Arial"/>
            <w:sz w:val="24"/>
            <w:szCs w:val="24"/>
          </w:rPr>
        </w:r>
        <w:r w:rsidDel="00EF341F">
          <w:rPr>
            <w:rFonts w:ascii="Arial" w:eastAsia="Arial" w:hAnsi="Arial" w:cs="Arial"/>
            <w:sz w:val="24"/>
            <w:szCs w:val="24"/>
          </w:rPr>
          <w:fldChar w:fldCharType="end"/>
        </w:r>
        <w:r w:rsidDel="00EF341F">
          <w:rPr>
            <w:rFonts w:ascii="Arial" w:eastAsia="Arial" w:hAnsi="Arial" w:cs="Arial"/>
            <w:sz w:val="24"/>
            <w:szCs w:val="24"/>
          </w:rPr>
        </w:r>
        <w:r w:rsidDel="00EF341F">
          <w:rPr>
            <w:rFonts w:ascii="Arial" w:eastAsia="Arial" w:hAnsi="Arial" w:cs="Arial"/>
            <w:sz w:val="24"/>
            <w:szCs w:val="24"/>
          </w:rPr>
          <w:fldChar w:fldCharType="separate"/>
        </w:r>
        <w:r w:rsidR="00CE63B5" w:rsidDel="00EF341F">
          <w:rPr>
            <w:rFonts w:ascii="Arial" w:eastAsia="Arial" w:hAnsi="Arial" w:cs="Arial"/>
            <w:noProof/>
            <w:sz w:val="24"/>
            <w:szCs w:val="24"/>
          </w:rPr>
          <w:delText>(B</w:delText>
        </w:r>
        <w:r w:rsidRPr="00BE3C8F">
          <w:rPr>
            <w:rFonts w:ascii="Arial" w:eastAsia="Arial" w:hAnsi="Arial" w:cs="Arial"/>
            <w:smallCaps/>
            <w:noProof/>
            <w:sz w:val="24"/>
            <w:szCs w:val="24"/>
            <w:rPrChange w:id="55" w:author="Hong Qin" w:date="2012-04-22T17:19:00Z">
              <w:rPr>
                <w:rFonts w:ascii="Arial" w:eastAsia="Arial" w:hAnsi="Arial" w:cs="Arial"/>
                <w:sz w:val="24"/>
                <w:szCs w:val="24"/>
              </w:rPr>
            </w:rPrChange>
          </w:rPr>
          <w:delText>reitenbach</w:delText>
        </w:r>
        <w:r w:rsidRPr="00BE3C8F">
          <w:rPr>
            <w:rFonts w:ascii="Arial" w:eastAsia="Arial" w:hAnsi="Arial" w:cs="Arial"/>
            <w:i/>
            <w:noProof/>
            <w:sz w:val="24"/>
            <w:szCs w:val="24"/>
            <w:rPrChange w:id="56" w:author="Hong Qin" w:date="2012-04-22T17:19:00Z">
              <w:rPr>
                <w:rFonts w:ascii="Arial" w:eastAsia="Arial" w:hAnsi="Arial" w:cs="Arial"/>
                <w:sz w:val="24"/>
                <w:szCs w:val="24"/>
              </w:rPr>
            </w:rPrChange>
          </w:rPr>
          <w:delText xml:space="preserve"> et al.</w:delText>
        </w:r>
        <w:r w:rsidR="00CE63B5" w:rsidDel="00EF341F">
          <w:rPr>
            <w:rFonts w:ascii="Arial" w:eastAsia="Arial" w:hAnsi="Arial" w:cs="Arial"/>
            <w:noProof/>
            <w:sz w:val="24"/>
            <w:szCs w:val="24"/>
          </w:rPr>
          <w:delText xml:space="preserve"> 2005; G</w:delText>
        </w:r>
        <w:r w:rsidRPr="00BE3C8F">
          <w:rPr>
            <w:rFonts w:ascii="Arial" w:eastAsia="Arial" w:hAnsi="Arial" w:cs="Arial"/>
            <w:smallCaps/>
            <w:noProof/>
            <w:sz w:val="24"/>
            <w:szCs w:val="24"/>
            <w:rPrChange w:id="57" w:author="Hong Qin" w:date="2012-04-22T17:19:00Z">
              <w:rPr>
                <w:rFonts w:ascii="Arial" w:eastAsia="Arial" w:hAnsi="Arial" w:cs="Arial"/>
                <w:sz w:val="24"/>
                <w:szCs w:val="24"/>
              </w:rPr>
            </w:rPrChange>
          </w:rPr>
          <w:delText>ourlay</w:delText>
        </w:r>
        <w:r w:rsidRPr="00BE3C8F">
          <w:rPr>
            <w:rFonts w:ascii="Arial" w:eastAsia="Arial" w:hAnsi="Arial" w:cs="Arial"/>
            <w:i/>
            <w:noProof/>
            <w:sz w:val="24"/>
            <w:szCs w:val="24"/>
            <w:rPrChange w:id="58" w:author="Hong Qin" w:date="2012-04-22T17:19:00Z">
              <w:rPr>
                <w:rFonts w:ascii="Arial" w:eastAsia="Arial" w:hAnsi="Arial" w:cs="Arial"/>
                <w:sz w:val="24"/>
                <w:szCs w:val="24"/>
              </w:rPr>
            </w:rPrChange>
          </w:rPr>
          <w:delText xml:space="preserve"> et al.</w:delText>
        </w:r>
        <w:r w:rsidR="00CE63B5" w:rsidDel="00EF341F">
          <w:rPr>
            <w:rFonts w:ascii="Arial" w:eastAsia="Arial" w:hAnsi="Arial" w:cs="Arial"/>
            <w:noProof/>
            <w:sz w:val="24"/>
            <w:szCs w:val="24"/>
          </w:rPr>
          <w:delText xml:space="preserve"> 2004)</w:delText>
        </w:r>
        <w:r w:rsidDel="00EF341F">
          <w:rPr>
            <w:rFonts w:ascii="Arial" w:eastAsia="Arial" w:hAnsi="Arial" w:cs="Arial"/>
            <w:sz w:val="24"/>
            <w:szCs w:val="24"/>
          </w:rPr>
          <w:fldChar w:fldCharType="end"/>
        </w:r>
      </w:del>
    </w:p>
    <w:p w:rsidR="00CE63B5" w:rsidDel="00EF341F" w:rsidRDefault="00CE63B5" w:rsidP="00CE63B5">
      <w:pPr>
        <w:spacing w:after="0" w:line="480" w:lineRule="auto"/>
        <w:ind w:firstLine="720"/>
        <w:jc w:val="both"/>
        <w:rPr>
          <w:del w:id="59" w:author="hong qin" w:date="2012-04-24T16:15:00Z"/>
          <w:rFonts w:ascii="Arial" w:eastAsia="Arial" w:hAnsi="Arial" w:cs="Arial"/>
          <w:sz w:val="24"/>
          <w:szCs w:val="24"/>
        </w:rPr>
      </w:pPr>
      <w:del w:id="60" w:author="hong qin" w:date="2012-04-24T16:15:00Z">
        <w:r w:rsidRPr="00C91363" w:rsidDel="00EF341F">
          <w:rPr>
            <w:rFonts w:ascii="Arial" w:eastAsia="Arial" w:hAnsi="Arial" w:cs="Arial"/>
            <w:sz w:val="24"/>
            <w:szCs w:val="24"/>
          </w:rPr>
          <w:delText>Compromised cellular responses to DNA damage accelerate chronological aging by incurring cell wall fragility in Saccharomyces cerevisiae</w:delText>
        </w:r>
        <w:r w:rsidDel="00EF341F">
          <w:rPr>
            <w:rFonts w:ascii="Arial" w:eastAsia="Arial" w:hAnsi="Arial" w:cs="Arial"/>
            <w:sz w:val="24"/>
            <w:szCs w:val="24"/>
          </w:rPr>
          <w:delText xml:space="preserve">, </w:delText>
        </w:r>
        <w:r w:rsidRPr="00C91363" w:rsidDel="00EF341F">
          <w:rPr>
            <w:rFonts w:ascii="Arial" w:eastAsia="Arial" w:hAnsi="Arial" w:cs="Arial"/>
            <w:sz w:val="24"/>
            <w:szCs w:val="24"/>
          </w:rPr>
          <w:delText>Shanshan Yu • Xian-en Zhang • Guanjun Chen • Weifeng Liu</w:delText>
        </w:r>
        <w:r w:rsidDel="00EF341F">
          <w:rPr>
            <w:rFonts w:ascii="Arial" w:eastAsia="Arial" w:hAnsi="Arial" w:cs="Arial"/>
            <w:sz w:val="24"/>
            <w:szCs w:val="24"/>
          </w:rPr>
          <w:delText xml:space="preserve">. This paper seems to argues for a connection from DNA damage to CLS. </w:delText>
        </w:r>
      </w:del>
    </w:p>
    <w:commentRangeEnd w:id="41"/>
    <w:p w:rsidR="00CE63B5" w:rsidDel="00EF341F" w:rsidRDefault="00AF04FC" w:rsidP="00CE63B5">
      <w:pPr>
        <w:spacing w:line="480" w:lineRule="auto"/>
        <w:ind w:firstLine="720"/>
        <w:rPr>
          <w:del w:id="61" w:author="hong qin" w:date="2012-04-24T16:20:00Z"/>
        </w:rPr>
      </w:pPr>
      <w:r>
        <w:rPr>
          <w:rStyle w:val="CommentReference"/>
        </w:rPr>
        <w:commentReference w:id="41"/>
      </w:r>
    </w:p>
    <w:p w:rsidR="00CE63B5" w:rsidDel="00EF341F" w:rsidRDefault="00CE63B5" w:rsidP="00CE63B5">
      <w:pPr>
        <w:spacing w:line="480" w:lineRule="auto"/>
        <w:ind w:firstLine="720"/>
        <w:rPr>
          <w:del w:id="62" w:author="hong qin" w:date="2012-04-24T16:20:00Z"/>
        </w:rPr>
      </w:pPr>
    </w:p>
    <w:p w:rsidR="00CE63B5" w:rsidDel="00EF341F" w:rsidRDefault="00CE63B5" w:rsidP="00CE63B5">
      <w:pPr>
        <w:spacing w:line="480" w:lineRule="auto"/>
        <w:ind w:firstLine="720"/>
        <w:rPr>
          <w:del w:id="63" w:author="hong qin" w:date="2012-04-24T16:20:00Z"/>
        </w:rPr>
      </w:pPr>
    </w:p>
    <w:p w:rsidR="00CE63B5" w:rsidDel="00EF341F" w:rsidRDefault="00CE63B5" w:rsidP="00CE63B5">
      <w:pPr>
        <w:spacing w:line="480" w:lineRule="auto"/>
        <w:ind w:firstLine="720"/>
        <w:rPr>
          <w:del w:id="64" w:author="hong qin" w:date="2012-04-24T16:20:00Z"/>
        </w:rPr>
      </w:pPr>
    </w:p>
    <w:p w:rsidR="00CE63B5" w:rsidDel="00EF341F" w:rsidRDefault="00CE63B5" w:rsidP="00CE63B5">
      <w:pPr>
        <w:spacing w:line="480" w:lineRule="auto"/>
        <w:ind w:firstLine="720"/>
        <w:rPr>
          <w:del w:id="65" w:author="hong qin" w:date="2012-04-24T16:21:00Z"/>
        </w:rPr>
      </w:pPr>
    </w:p>
    <w:p w:rsidR="00CE63B5" w:rsidDel="00EF341F" w:rsidRDefault="00CE63B5" w:rsidP="00CE63B5">
      <w:pPr>
        <w:spacing w:line="480" w:lineRule="auto"/>
        <w:ind w:firstLine="720"/>
        <w:rPr>
          <w:del w:id="66" w:author="hong qin" w:date="2012-04-24T16:21:00Z"/>
        </w:rPr>
      </w:pPr>
    </w:p>
    <w:p w:rsidR="00CE63B5" w:rsidDel="00EF341F" w:rsidRDefault="00CE63B5" w:rsidP="00CE63B5">
      <w:pPr>
        <w:spacing w:line="480" w:lineRule="auto"/>
        <w:ind w:firstLine="720"/>
        <w:rPr>
          <w:del w:id="67" w:author="hong qin" w:date="2012-04-24T16:21:00Z"/>
        </w:rPr>
      </w:pPr>
    </w:p>
    <w:p w:rsidR="00791706" w:rsidDel="00EF341F" w:rsidRDefault="00791706" w:rsidP="00CE63B5">
      <w:pPr>
        <w:spacing w:line="480" w:lineRule="auto"/>
        <w:ind w:firstLine="720"/>
        <w:rPr>
          <w:del w:id="68" w:author="hong qin" w:date="2012-04-24T16:21:00Z"/>
        </w:rPr>
      </w:pPr>
    </w:p>
    <w:p w:rsidR="00791706" w:rsidDel="00EF341F" w:rsidRDefault="00791706" w:rsidP="00CE63B5">
      <w:pPr>
        <w:spacing w:line="480" w:lineRule="auto"/>
        <w:ind w:firstLine="720"/>
        <w:rPr>
          <w:del w:id="69" w:author="hong qin" w:date="2012-04-24T16:21:00Z"/>
        </w:rPr>
      </w:pPr>
    </w:p>
    <w:p w:rsidR="00791706" w:rsidDel="00EF341F" w:rsidRDefault="00791706" w:rsidP="00CE63B5">
      <w:pPr>
        <w:spacing w:line="480" w:lineRule="auto"/>
        <w:ind w:firstLine="720"/>
        <w:rPr>
          <w:del w:id="70" w:author="hong qin" w:date="2012-04-24T16:21:00Z"/>
        </w:rPr>
      </w:pPr>
    </w:p>
    <w:p w:rsidR="00791706" w:rsidDel="00EF341F" w:rsidRDefault="00791706" w:rsidP="00CE63B5">
      <w:pPr>
        <w:spacing w:line="480" w:lineRule="auto"/>
        <w:ind w:firstLine="720"/>
        <w:rPr>
          <w:del w:id="71" w:author="hong qin" w:date="2012-04-24T16:21:00Z"/>
        </w:rPr>
      </w:pPr>
    </w:p>
    <w:p w:rsidR="00791706" w:rsidDel="00EF341F" w:rsidRDefault="00791706" w:rsidP="00CE63B5">
      <w:pPr>
        <w:spacing w:line="480" w:lineRule="auto"/>
        <w:ind w:firstLine="720"/>
        <w:rPr>
          <w:del w:id="72" w:author="hong qin" w:date="2012-04-24T16:21:00Z"/>
        </w:rPr>
      </w:pPr>
    </w:p>
    <w:p w:rsidR="00791706" w:rsidDel="00EF341F" w:rsidRDefault="00791706" w:rsidP="00CE63B5">
      <w:pPr>
        <w:spacing w:line="480" w:lineRule="auto"/>
        <w:ind w:firstLine="720"/>
        <w:rPr>
          <w:del w:id="73" w:author="hong qin" w:date="2012-04-24T16:21:00Z"/>
        </w:rPr>
      </w:pPr>
    </w:p>
    <w:p w:rsidR="00900377" w:rsidRDefault="00900377" w:rsidP="00900377">
      <w:pPr>
        <w:spacing w:after="0" w:line="240" w:lineRule="auto"/>
      </w:pPr>
    </w:p>
    <w:p w:rsidR="00900377" w:rsidRDefault="00900377" w:rsidP="00900377">
      <w:pPr>
        <w:spacing w:after="0" w:line="240" w:lineRule="auto"/>
      </w:pPr>
    </w:p>
    <w:p w:rsidR="00EF341F" w:rsidRDefault="00EF341F">
      <w:pPr>
        <w:rPr>
          <w:ins w:id="74" w:author="hong qin" w:date="2012-04-24T16:21:00Z"/>
          <w:rFonts w:ascii="Arial" w:hAnsi="Arial" w:cs="Arial"/>
          <w:sz w:val="28"/>
          <w:szCs w:val="28"/>
        </w:rPr>
      </w:pPr>
      <w:ins w:id="75" w:author="hong qin" w:date="2012-04-24T16:21:00Z">
        <w:r>
          <w:rPr>
            <w:rFonts w:ascii="Arial" w:hAnsi="Arial" w:cs="Arial"/>
            <w:sz w:val="28"/>
            <w:szCs w:val="28"/>
          </w:rPr>
          <w:br w:type="page"/>
        </w:r>
      </w:ins>
    </w:p>
    <w:p w:rsidR="00BB091F" w:rsidRDefault="0072137D" w:rsidP="00900377">
      <w:pPr>
        <w:spacing w:after="0" w:line="240" w:lineRule="auto"/>
        <w:rPr>
          <w:rFonts w:ascii="Arial" w:hAnsi="Arial" w:cs="Arial"/>
          <w:sz w:val="28"/>
          <w:szCs w:val="28"/>
        </w:rPr>
      </w:pPr>
      <w:commentRangeStart w:id="76"/>
      <w:r w:rsidRPr="0072137D">
        <w:rPr>
          <w:rFonts w:ascii="Arial" w:hAnsi="Arial" w:cs="Arial"/>
          <w:sz w:val="28"/>
          <w:szCs w:val="28"/>
        </w:rPr>
        <w:lastRenderedPageBreak/>
        <w:t>References</w:t>
      </w:r>
      <w:commentRangeEnd w:id="76"/>
      <w:r w:rsidR="005006CB">
        <w:rPr>
          <w:rStyle w:val="CommentReference"/>
          <w:vanish/>
        </w:rPr>
        <w:commentReference w:id="76"/>
      </w:r>
    </w:p>
    <w:p w:rsidR="00BB091F" w:rsidRDefault="00BB091F" w:rsidP="00BB091F">
      <w:pPr>
        <w:spacing w:after="0" w:line="240" w:lineRule="auto"/>
        <w:ind w:left="720" w:hanging="720"/>
        <w:rPr>
          <w:rFonts w:ascii="Arial" w:hAnsi="Arial" w:cs="Arial"/>
          <w:sz w:val="28"/>
          <w:szCs w:val="28"/>
        </w:rPr>
      </w:pPr>
    </w:p>
    <w:p w:rsidR="00BE3C8F" w:rsidRPr="00BE3C8F" w:rsidRDefault="00BE3C8F" w:rsidP="00BE3C8F">
      <w:pPr>
        <w:spacing w:after="0" w:line="480" w:lineRule="auto"/>
        <w:ind w:left="720" w:hanging="720"/>
        <w:rPr>
          <w:rFonts w:ascii="Times New Roman" w:hAnsi="Times New Roman" w:cs="Times New Roman"/>
          <w:noProof/>
          <w:sz w:val="24"/>
          <w:szCs w:val="24"/>
          <w:rPrChange w:id="77" w:author="hong qin" w:date="2012-04-24T17:58:00Z">
            <w:rPr>
              <w:rFonts w:ascii="Calibri" w:hAnsi="Calibri" w:cs="Arial"/>
              <w:noProof/>
              <w:szCs w:val="20"/>
            </w:rPr>
          </w:rPrChange>
        </w:rPr>
        <w:pPrChange w:id="78" w:author="hong qin" w:date="2012-04-24T17:58:00Z">
          <w:pPr>
            <w:spacing w:after="0" w:line="240" w:lineRule="auto"/>
            <w:ind w:left="720" w:hanging="720"/>
          </w:pPr>
        </w:pPrChange>
      </w:pPr>
      <w:r w:rsidRPr="00BE3C8F">
        <w:rPr>
          <w:rFonts w:ascii="Times New Roman" w:hAnsi="Times New Roman" w:cs="Times New Roman"/>
          <w:sz w:val="24"/>
          <w:szCs w:val="24"/>
          <w:rPrChange w:id="79" w:author="hong qin" w:date="2012-04-24T17:58:00Z">
            <w:rPr>
              <w:rFonts w:ascii="Arial" w:hAnsi="Arial" w:cs="Arial"/>
              <w:sz w:val="20"/>
              <w:szCs w:val="20"/>
            </w:rPr>
          </w:rPrChange>
        </w:rPr>
        <w:fldChar w:fldCharType="begin"/>
      </w:r>
      <w:r w:rsidRPr="00BE3C8F">
        <w:rPr>
          <w:rFonts w:ascii="Times New Roman" w:hAnsi="Times New Roman" w:cs="Times New Roman"/>
          <w:sz w:val="24"/>
          <w:szCs w:val="24"/>
          <w:rPrChange w:id="80" w:author="hong qin" w:date="2012-04-24T17:58:00Z">
            <w:rPr>
              <w:rFonts w:ascii="Arial" w:hAnsi="Arial" w:cs="Arial"/>
              <w:sz w:val="20"/>
              <w:szCs w:val="20"/>
            </w:rPr>
          </w:rPrChange>
        </w:rPr>
        <w:instrText xml:space="preserve"> ADDIN EN.REFLIST </w:instrText>
      </w:r>
      <w:r w:rsidRPr="00BE3C8F">
        <w:rPr>
          <w:rFonts w:ascii="Times New Roman" w:hAnsi="Times New Roman" w:cs="Times New Roman"/>
          <w:sz w:val="24"/>
          <w:szCs w:val="24"/>
          <w:rPrChange w:id="81" w:author="hong qin" w:date="2012-04-24T17:58:00Z">
            <w:rPr>
              <w:rFonts w:ascii="Arial" w:hAnsi="Arial" w:cs="Arial"/>
              <w:sz w:val="20"/>
              <w:szCs w:val="20"/>
            </w:rPr>
          </w:rPrChange>
        </w:rPr>
        <w:fldChar w:fldCharType="separate"/>
      </w:r>
      <w:bookmarkStart w:id="82" w:name="_ENREF_1"/>
      <w:r w:rsidRPr="00BE3C8F">
        <w:rPr>
          <w:rFonts w:ascii="Times New Roman" w:hAnsi="Times New Roman" w:cs="Times New Roman"/>
          <w:noProof/>
          <w:sz w:val="24"/>
          <w:szCs w:val="24"/>
          <w:rPrChange w:id="83" w:author="hong qin" w:date="2012-04-24T17:58:00Z">
            <w:rPr>
              <w:rFonts w:ascii="Calibri" w:hAnsi="Calibri" w:cs="Arial"/>
              <w:noProof/>
              <w:sz w:val="16"/>
              <w:szCs w:val="20"/>
            </w:rPr>
          </w:rPrChange>
        </w:rPr>
        <w:t>B</w:t>
      </w:r>
      <w:r w:rsidRPr="00BE3C8F">
        <w:rPr>
          <w:rFonts w:ascii="Times New Roman" w:hAnsi="Times New Roman" w:cs="Times New Roman"/>
          <w:smallCaps/>
          <w:noProof/>
          <w:sz w:val="24"/>
          <w:szCs w:val="24"/>
          <w:rPrChange w:id="84" w:author="hong qin" w:date="2012-04-24T17:58:00Z">
            <w:rPr>
              <w:rFonts w:ascii="Calibri" w:hAnsi="Calibri" w:cs="Arial"/>
              <w:smallCaps/>
              <w:noProof/>
              <w:sz w:val="16"/>
              <w:szCs w:val="20"/>
            </w:rPr>
          </w:rPrChange>
        </w:rPr>
        <w:t xml:space="preserve">arros, </w:t>
      </w:r>
      <w:r w:rsidRPr="00BE3C8F">
        <w:rPr>
          <w:rFonts w:ascii="Times New Roman" w:hAnsi="Times New Roman" w:cs="Times New Roman"/>
          <w:noProof/>
          <w:sz w:val="24"/>
          <w:szCs w:val="24"/>
          <w:rPrChange w:id="85" w:author="hong qin" w:date="2012-04-24T17:58:00Z">
            <w:rPr>
              <w:rFonts w:ascii="Calibri" w:hAnsi="Calibri" w:cs="Arial"/>
              <w:noProof/>
              <w:sz w:val="16"/>
              <w:szCs w:val="20"/>
            </w:rPr>
          </w:rPrChange>
        </w:rPr>
        <w:t>M. H., B. B</w:t>
      </w:r>
      <w:r w:rsidRPr="00BE3C8F">
        <w:rPr>
          <w:rFonts w:ascii="Times New Roman" w:hAnsi="Times New Roman" w:cs="Times New Roman"/>
          <w:smallCaps/>
          <w:noProof/>
          <w:sz w:val="24"/>
          <w:szCs w:val="24"/>
          <w:rPrChange w:id="86" w:author="hong qin" w:date="2012-04-24T17:58:00Z">
            <w:rPr>
              <w:rFonts w:ascii="Calibri" w:hAnsi="Calibri" w:cs="Arial"/>
              <w:smallCaps/>
              <w:noProof/>
              <w:sz w:val="16"/>
              <w:szCs w:val="20"/>
            </w:rPr>
          </w:rPrChange>
        </w:rPr>
        <w:t>andy</w:t>
      </w:r>
      <w:r w:rsidRPr="00BE3C8F">
        <w:rPr>
          <w:rFonts w:ascii="Times New Roman" w:hAnsi="Times New Roman" w:cs="Times New Roman"/>
          <w:noProof/>
          <w:sz w:val="24"/>
          <w:szCs w:val="24"/>
          <w:rPrChange w:id="87" w:author="hong qin" w:date="2012-04-24T17:58:00Z">
            <w:rPr>
              <w:rFonts w:ascii="Calibri" w:hAnsi="Calibri" w:cs="Arial"/>
              <w:noProof/>
              <w:sz w:val="16"/>
              <w:szCs w:val="20"/>
            </w:rPr>
          </w:rPrChange>
        </w:rPr>
        <w:t>, E. B. T</w:t>
      </w:r>
      <w:r w:rsidRPr="00BE3C8F">
        <w:rPr>
          <w:rFonts w:ascii="Times New Roman" w:hAnsi="Times New Roman" w:cs="Times New Roman"/>
          <w:smallCaps/>
          <w:noProof/>
          <w:sz w:val="24"/>
          <w:szCs w:val="24"/>
          <w:rPrChange w:id="88" w:author="hong qin" w:date="2012-04-24T17:58:00Z">
            <w:rPr>
              <w:rFonts w:ascii="Calibri" w:hAnsi="Calibri" w:cs="Arial"/>
              <w:smallCaps/>
              <w:noProof/>
              <w:sz w:val="16"/>
              <w:szCs w:val="20"/>
            </w:rPr>
          </w:rPrChange>
        </w:rPr>
        <w:t>ahara</w:t>
      </w:r>
      <w:r w:rsidRPr="00BE3C8F">
        <w:rPr>
          <w:rFonts w:ascii="Times New Roman" w:hAnsi="Times New Roman" w:cs="Times New Roman"/>
          <w:noProof/>
          <w:sz w:val="24"/>
          <w:szCs w:val="24"/>
          <w:rPrChange w:id="89" w:author="hong qin" w:date="2012-04-24T17:58:00Z">
            <w:rPr>
              <w:rFonts w:ascii="Calibri" w:hAnsi="Calibri" w:cs="Arial"/>
              <w:noProof/>
              <w:sz w:val="16"/>
              <w:szCs w:val="20"/>
            </w:rPr>
          </w:rPrChange>
        </w:rPr>
        <w:t xml:space="preserve"> and A. J. K</w:t>
      </w:r>
      <w:r w:rsidRPr="00BE3C8F">
        <w:rPr>
          <w:rFonts w:ascii="Times New Roman" w:hAnsi="Times New Roman" w:cs="Times New Roman"/>
          <w:smallCaps/>
          <w:noProof/>
          <w:sz w:val="24"/>
          <w:szCs w:val="24"/>
          <w:rPrChange w:id="90" w:author="hong qin" w:date="2012-04-24T17:58:00Z">
            <w:rPr>
              <w:rFonts w:ascii="Calibri" w:hAnsi="Calibri" w:cs="Arial"/>
              <w:smallCaps/>
              <w:noProof/>
              <w:sz w:val="16"/>
              <w:szCs w:val="20"/>
            </w:rPr>
          </w:rPrChange>
        </w:rPr>
        <w:t>owaltowski</w:t>
      </w:r>
      <w:r w:rsidRPr="00BE3C8F">
        <w:rPr>
          <w:rFonts w:ascii="Times New Roman" w:hAnsi="Times New Roman" w:cs="Times New Roman"/>
          <w:noProof/>
          <w:sz w:val="24"/>
          <w:szCs w:val="24"/>
          <w:rPrChange w:id="91" w:author="hong qin" w:date="2012-04-24T17:58:00Z">
            <w:rPr>
              <w:rFonts w:ascii="Calibri" w:hAnsi="Calibri" w:cs="Arial"/>
              <w:noProof/>
              <w:sz w:val="16"/>
              <w:szCs w:val="20"/>
            </w:rPr>
          </w:rPrChange>
        </w:rPr>
        <w:t xml:space="preserve">, 2004 Higher respiratory activity decreases mitochondrial reactive oxygen release and increases life span in Saccharomyces cerevisiae. J Biol Chem </w:t>
      </w:r>
      <w:r w:rsidRPr="00BE3C8F">
        <w:rPr>
          <w:rFonts w:ascii="Times New Roman" w:hAnsi="Times New Roman" w:cs="Times New Roman"/>
          <w:b/>
          <w:noProof/>
          <w:sz w:val="24"/>
          <w:szCs w:val="24"/>
          <w:rPrChange w:id="92" w:author="hong qin" w:date="2012-04-24T17:58:00Z">
            <w:rPr>
              <w:rFonts w:ascii="Calibri" w:hAnsi="Calibri" w:cs="Arial"/>
              <w:b/>
              <w:noProof/>
              <w:sz w:val="16"/>
              <w:szCs w:val="20"/>
            </w:rPr>
          </w:rPrChange>
        </w:rPr>
        <w:t>279:</w:t>
      </w:r>
      <w:r w:rsidRPr="00BE3C8F">
        <w:rPr>
          <w:rFonts w:ascii="Times New Roman" w:hAnsi="Times New Roman" w:cs="Times New Roman"/>
          <w:noProof/>
          <w:sz w:val="24"/>
          <w:szCs w:val="24"/>
          <w:rPrChange w:id="93" w:author="hong qin" w:date="2012-04-24T17:58:00Z">
            <w:rPr>
              <w:rFonts w:ascii="Calibri" w:hAnsi="Calibri" w:cs="Arial"/>
              <w:noProof/>
              <w:sz w:val="16"/>
              <w:szCs w:val="20"/>
            </w:rPr>
          </w:rPrChange>
        </w:rPr>
        <w:t xml:space="preserve"> 49883-49888.</w:t>
      </w:r>
      <w:bookmarkEnd w:id="82"/>
    </w:p>
    <w:p w:rsidR="00BE3C8F" w:rsidRPr="00BE3C8F" w:rsidRDefault="00BE3C8F" w:rsidP="00BE3C8F">
      <w:pPr>
        <w:spacing w:after="0" w:line="480" w:lineRule="auto"/>
        <w:ind w:left="720" w:hanging="720"/>
        <w:rPr>
          <w:rFonts w:ascii="Times New Roman" w:hAnsi="Times New Roman" w:cs="Times New Roman"/>
          <w:noProof/>
          <w:sz w:val="24"/>
          <w:szCs w:val="24"/>
          <w:rPrChange w:id="94" w:author="hong qin" w:date="2012-04-24T17:58:00Z">
            <w:rPr>
              <w:rFonts w:ascii="Calibri" w:hAnsi="Calibri" w:cs="Arial"/>
              <w:noProof/>
              <w:szCs w:val="20"/>
            </w:rPr>
          </w:rPrChange>
        </w:rPr>
        <w:pPrChange w:id="95" w:author="hong qin" w:date="2012-04-24T17:58:00Z">
          <w:pPr>
            <w:spacing w:after="0" w:line="240" w:lineRule="auto"/>
            <w:ind w:left="720" w:hanging="720"/>
          </w:pPr>
        </w:pPrChange>
      </w:pPr>
      <w:bookmarkStart w:id="96" w:name="_ENREF_2"/>
      <w:r w:rsidRPr="00BE3C8F">
        <w:rPr>
          <w:rFonts w:ascii="Times New Roman" w:hAnsi="Times New Roman" w:cs="Times New Roman"/>
          <w:noProof/>
          <w:sz w:val="24"/>
          <w:szCs w:val="24"/>
          <w:rPrChange w:id="97" w:author="hong qin" w:date="2012-04-24T17:58:00Z">
            <w:rPr>
              <w:rFonts w:ascii="Calibri" w:hAnsi="Calibri" w:cs="Arial"/>
              <w:noProof/>
              <w:sz w:val="16"/>
              <w:szCs w:val="20"/>
            </w:rPr>
          </w:rPrChange>
        </w:rPr>
        <w:t>B</w:t>
      </w:r>
      <w:r w:rsidRPr="00BE3C8F">
        <w:rPr>
          <w:rFonts w:ascii="Times New Roman" w:hAnsi="Times New Roman" w:cs="Times New Roman"/>
          <w:smallCaps/>
          <w:noProof/>
          <w:sz w:val="24"/>
          <w:szCs w:val="24"/>
          <w:rPrChange w:id="98" w:author="hong qin" w:date="2012-04-24T17:58:00Z">
            <w:rPr>
              <w:rFonts w:ascii="Calibri" w:hAnsi="Calibri" w:cs="Arial"/>
              <w:smallCaps/>
              <w:noProof/>
              <w:sz w:val="16"/>
              <w:szCs w:val="20"/>
            </w:rPr>
          </w:rPrChange>
        </w:rPr>
        <w:t xml:space="preserve">lagosklonny, </w:t>
      </w:r>
      <w:r w:rsidRPr="00BE3C8F">
        <w:rPr>
          <w:rFonts w:ascii="Times New Roman" w:hAnsi="Times New Roman" w:cs="Times New Roman"/>
          <w:noProof/>
          <w:sz w:val="24"/>
          <w:szCs w:val="24"/>
          <w:rPrChange w:id="99" w:author="hong qin" w:date="2012-04-24T17:58:00Z">
            <w:rPr>
              <w:rFonts w:ascii="Calibri" w:hAnsi="Calibri" w:cs="Arial"/>
              <w:noProof/>
              <w:sz w:val="16"/>
              <w:szCs w:val="20"/>
            </w:rPr>
          </w:rPrChange>
        </w:rPr>
        <w:t xml:space="preserve">M. V., 2008 Aging: ROS or TOR. Cell Cycle </w:t>
      </w:r>
      <w:r w:rsidRPr="00BE3C8F">
        <w:rPr>
          <w:rFonts w:ascii="Times New Roman" w:hAnsi="Times New Roman" w:cs="Times New Roman"/>
          <w:b/>
          <w:noProof/>
          <w:sz w:val="24"/>
          <w:szCs w:val="24"/>
          <w:rPrChange w:id="100" w:author="hong qin" w:date="2012-04-24T17:58:00Z">
            <w:rPr>
              <w:rFonts w:ascii="Calibri" w:hAnsi="Calibri" w:cs="Arial"/>
              <w:b/>
              <w:noProof/>
              <w:sz w:val="16"/>
              <w:szCs w:val="20"/>
            </w:rPr>
          </w:rPrChange>
        </w:rPr>
        <w:t>7:</w:t>
      </w:r>
      <w:r w:rsidRPr="00BE3C8F">
        <w:rPr>
          <w:rFonts w:ascii="Times New Roman" w:hAnsi="Times New Roman" w:cs="Times New Roman"/>
          <w:noProof/>
          <w:sz w:val="24"/>
          <w:szCs w:val="24"/>
          <w:rPrChange w:id="101" w:author="hong qin" w:date="2012-04-24T17:58:00Z">
            <w:rPr>
              <w:rFonts w:ascii="Calibri" w:hAnsi="Calibri" w:cs="Arial"/>
              <w:noProof/>
              <w:sz w:val="16"/>
              <w:szCs w:val="20"/>
            </w:rPr>
          </w:rPrChange>
        </w:rPr>
        <w:t xml:space="preserve"> 3344-3354.</w:t>
      </w:r>
      <w:bookmarkEnd w:id="96"/>
    </w:p>
    <w:p w:rsidR="00BE3C8F" w:rsidRPr="00BE3C8F" w:rsidRDefault="00BE3C8F" w:rsidP="00BE3C8F">
      <w:pPr>
        <w:spacing w:after="0" w:line="480" w:lineRule="auto"/>
        <w:ind w:left="720" w:hanging="720"/>
        <w:rPr>
          <w:rFonts w:ascii="Times New Roman" w:hAnsi="Times New Roman" w:cs="Times New Roman"/>
          <w:noProof/>
          <w:sz w:val="24"/>
          <w:szCs w:val="24"/>
          <w:rPrChange w:id="102" w:author="hong qin" w:date="2012-04-24T17:58:00Z">
            <w:rPr>
              <w:rFonts w:ascii="Calibri" w:hAnsi="Calibri" w:cs="Arial"/>
              <w:noProof/>
              <w:szCs w:val="20"/>
            </w:rPr>
          </w:rPrChange>
        </w:rPr>
        <w:pPrChange w:id="103" w:author="hong qin" w:date="2012-04-24T17:58:00Z">
          <w:pPr>
            <w:spacing w:after="0" w:line="240" w:lineRule="auto"/>
            <w:ind w:left="720" w:hanging="720"/>
          </w:pPr>
        </w:pPrChange>
      </w:pPr>
      <w:bookmarkStart w:id="104" w:name="_ENREF_3"/>
      <w:r w:rsidRPr="00BE3C8F">
        <w:rPr>
          <w:rFonts w:ascii="Times New Roman" w:hAnsi="Times New Roman" w:cs="Times New Roman"/>
          <w:noProof/>
          <w:sz w:val="24"/>
          <w:szCs w:val="24"/>
          <w:rPrChange w:id="105" w:author="hong qin" w:date="2012-04-24T17:58:00Z">
            <w:rPr>
              <w:rFonts w:ascii="Calibri" w:hAnsi="Calibri" w:cs="Arial"/>
              <w:noProof/>
              <w:sz w:val="16"/>
              <w:szCs w:val="20"/>
            </w:rPr>
          </w:rPrChange>
        </w:rPr>
        <w:t>C</w:t>
      </w:r>
      <w:r w:rsidRPr="00BE3C8F">
        <w:rPr>
          <w:rFonts w:ascii="Times New Roman" w:hAnsi="Times New Roman" w:cs="Times New Roman"/>
          <w:smallCaps/>
          <w:noProof/>
          <w:sz w:val="24"/>
          <w:szCs w:val="24"/>
          <w:rPrChange w:id="106" w:author="hong qin" w:date="2012-04-24T17:58:00Z">
            <w:rPr>
              <w:rFonts w:ascii="Calibri" w:hAnsi="Calibri" w:cs="Arial"/>
              <w:smallCaps/>
              <w:noProof/>
              <w:sz w:val="16"/>
              <w:szCs w:val="20"/>
            </w:rPr>
          </w:rPrChange>
        </w:rPr>
        <w:t xml:space="preserve">harlesworth, </w:t>
      </w:r>
      <w:r w:rsidRPr="00BE3C8F">
        <w:rPr>
          <w:rFonts w:ascii="Times New Roman" w:hAnsi="Times New Roman" w:cs="Times New Roman"/>
          <w:noProof/>
          <w:sz w:val="24"/>
          <w:szCs w:val="24"/>
          <w:rPrChange w:id="107" w:author="hong qin" w:date="2012-04-24T17:58:00Z">
            <w:rPr>
              <w:rFonts w:ascii="Calibri" w:hAnsi="Calibri" w:cs="Arial"/>
              <w:noProof/>
              <w:sz w:val="16"/>
              <w:szCs w:val="20"/>
            </w:rPr>
          </w:rPrChange>
        </w:rPr>
        <w:t xml:space="preserve">B., 1994 </w:t>
      </w:r>
      <w:r w:rsidRPr="00BE3C8F">
        <w:rPr>
          <w:rFonts w:ascii="Times New Roman" w:hAnsi="Times New Roman" w:cs="Times New Roman"/>
          <w:i/>
          <w:noProof/>
          <w:sz w:val="24"/>
          <w:szCs w:val="24"/>
          <w:rPrChange w:id="108" w:author="hong qin" w:date="2012-04-24T17:58:00Z">
            <w:rPr>
              <w:rFonts w:ascii="Calibri" w:hAnsi="Calibri" w:cs="Arial"/>
              <w:i/>
              <w:noProof/>
              <w:sz w:val="16"/>
              <w:szCs w:val="20"/>
            </w:rPr>
          </w:rPrChange>
        </w:rPr>
        <w:t>Evolution in Age-structured Populations</w:t>
      </w:r>
      <w:r w:rsidRPr="00BE3C8F">
        <w:rPr>
          <w:rFonts w:ascii="Times New Roman" w:hAnsi="Times New Roman" w:cs="Times New Roman"/>
          <w:noProof/>
          <w:sz w:val="24"/>
          <w:szCs w:val="24"/>
          <w:rPrChange w:id="109" w:author="hong qin" w:date="2012-04-24T17:58:00Z">
            <w:rPr>
              <w:rFonts w:ascii="Calibri" w:hAnsi="Calibri" w:cs="Arial"/>
              <w:noProof/>
              <w:sz w:val="16"/>
              <w:szCs w:val="20"/>
            </w:rPr>
          </w:rPrChange>
        </w:rPr>
        <w:t>. Cambridge University Press, Cambridge.</w:t>
      </w:r>
      <w:bookmarkEnd w:id="104"/>
    </w:p>
    <w:p w:rsidR="00BE3C8F" w:rsidRPr="00BE3C8F" w:rsidRDefault="00BE3C8F" w:rsidP="00BE3C8F">
      <w:pPr>
        <w:spacing w:after="0" w:line="480" w:lineRule="auto"/>
        <w:ind w:left="720" w:hanging="720"/>
        <w:rPr>
          <w:rFonts w:ascii="Times New Roman" w:hAnsi="Times New Roman" w:cs="Times New Roman"/>
          <w:noProof/>
          <w:sz w:val="24"/>
          <w:szCs w:val="24"/>
          <w:rPrChange w:id="110" w:author="hong qin" w:date="2012-04-24T17:58:00Z">
            <w:rPr>
              <w:rFonts w:ascii="Calibri" w:hAnsi="Calibri" w:cs="Arial"/>
              <w:noProof/>
              <w:szCs w:val="20"/>
            </w:rPr>
          </w:rPrChange>
        </w:rPr>
        <w:pPrChange w:id="111" w:author="hong qin" w:date="2012-04-24T17:58:00Z">
          <w:pPr>
            <w:spacing w:after="0" w:line="240" w:lineRule="auto"/>
            <w:ind w:left="720" w:hanging="720"/>
          </w:pPr>
        </w:pPrChange>
      </w:pPr>
      <w:bookmarkStart w:id="112" w:name="_ENREF_4"/>
      <w:r w:rsidRPr="00BE3C8F">
        <w:rPr>
          <w:rFonts w:ascii="Times New Roman" w:hAnsi="Times New Roman" w:cs="Times New Roman"/>
          <w:noProof/>
          <w:sz w:val="24"/>
          <w:szCs w:val="24"/>
          <w:rPrChange w:id="113" w:author="hong qin" w:date="2012-04-24T17:58:00Z">
            <w:rPr>
              <w:rFonts w:ascii="Calibri" w:hAnsi="Calibri" w:cs="Arial"/>
              <w:noProof/>
              <w:sz w:val="16"/>
              <w:szCs w:val="20"/>
            </w:rPr>
          </w:rPrChange>
        </w:rPr>
        <w:t>C</w:t>
      </w:r>
      <w:r w:rsidRPr="00BE3C8F">
        <w:rPr>
          <w:rFonts w:ascii="Times New Roman" w:hAnsi="Times New Roman" w:cs="Times New Roman"/>
          <w:smallCaps/>
          <w:noProof/>
          <w:sz w:val="24"/>
          <w:szCs w:val="24"/>
          <w:rPrChange w:id="114" w:author="hong qin" w:date="2012-04-24T17:58:00Z">
            <w:rPr>
              <w:rFonts w:ascii="Calibri" w:hAnsi="Calibri" w:cs="Arial"/>
              <w:smallCaps/>
              <w:noProof/>
              <w:sz w:val="16"/>
              <w:szCs w:val="20"/>
            </w:rPr>
          </w:rPrChange>
        </w:rPr>
        <w:t xml:space="preserve">onneally, </w:t>
      </w:r>
      <w:r w:rsidRPr="00BE3C8F">
        <w:rPr>
          <w:rFonts w:ascii="Times New Roman" w:hAnsi="Times New Roman" w:cs="Times New Roman"/>
          <w:noProof/>
          <w:sz w:val="24"/>
          <w:szCs w:val="24"/>
          <w:rPrChange w:id="115" w:author="hong qin" w:date="2012-04-24T17:58:00Z">
            <w:rPr>
              <w:rFonts w:ascii="Calibri" w:hAnsi="Calibri" w:cs="Arial"/>
              <w:noProof/>
              <w:sz w:val="16"/>
              <w:szCs w:val="20"/>
            </w:rPr>
          </w:rPrChange>
        </w:rPr>
        <w:t xml:space="preserve">P. M., 1984 Huntington disease: genetics and epidemiology. Am J Hum Genet </w:t>
      </w:r>
      <w:r w:rsidRPr="00BE3C8F">
        <w:rPr>
          <w:rFonts w:ascii="Times New Roman" w:hAnsi="Times New Roman" w:cs="Times New Roman"/>
          <w:b/>
          <w:noProof/>
          <w:sz w:val="24"/>
          <w:szCs w:val="24"/>
          <w:rPrChange w:id="116" w:author="hong qin" w:date="2012-04-24T17:58:00Z">
            <w:rPr>
              <w:rFonts w:ascii="Calibri" w:hAnsi="Calibri" w:cs="Arial"/>
              <w:b/>
              <w:noProof/>
              <w:sz w:val="16"/>
              <w:szCs w:val="20"/>
            </w:rPr>
          </w:rPrChange>
        </w:rPr>
        <w:t>36:</w:t>
      </w:r>
      <w:r w:rsidRPr="00BE3C8F">
        <w:rPr>
          <w:rFonts w:ascii="Times New Roman" w:hAnsi="Times New Roman" w:cs="Times New Roman"/>
          <w:noProof/>
          <w:sz w:val="24"/>
          <w:szCs w:val="24"/>
          <w:rPrChange w:id="117" w:author="hong qin" w:date="2012-04-24T17:58:00Z">
            <w:rPr>
              <w:rFonts w:ascii="Calibri" w:hAnsi="Calibri" w:cs="Arial"/>
              <w:noProof/>
              <w:sz w:val="16"/>
              <w:szCs w:val="20"/>
            </w:rPr>
          </w:rPrChange>
        </w:rPr>
        <w:t xml:space="preserve"> 506-526.</w:t>
      </w:r>
      <w:bookmarkEnd w:id="112"/>
    </w:p>
    <w:p w:rsidR="00BE3C8F" w:rsidRPr="00BE3C8F" w:rsidRDefault="00BE3C8F" w:rsidP="00BE3C8F">
      <w:pPr>
        <w:spacing w:after="0" w:line="480" w:lineRule="auto"/>
        <w:ind w:left="720" w:hanging="720"/>
        <w:rPr>
          <w:rFonts w:ascii="Times New Roman" w:hAnsi="Times New Roman" w:cs="Times New Roman"/>
          <w:noProof/>
          <w:sz w:val="24"/>
          <w:szCs w:val="24"/>
          <w:rPrChange w:id="118" w:author="hong qin" w:date="2012-04-24T17:58:00Z">
            <w:rPr>
              <w:rFonts w:ascii="Calibri" w:hAnsi="Calibri" w:cs="Arial"/>
              <w:noProof/>
              <w:szCs w:val="20"/>
            </w:rPr>
          </w:rPrChange>
        </w:rPr>
        <w:pPrChange w:id="119" w:author="hong qin" w:date="2012-04-24T17:58:00Z">
          <w:pPr>
            <w:spacing w:after="0" w:line="240" w:lineRule="auto"/>
            <w:ind w:left="720" w:hanging="720"/>
          </w:pPr>
        </w:pPrChange>
      </w:pPr>
      <w:bookmarkStart w:id="120" w:name="_ENREF_5"/>
      <w:r w:rsidRPr="00BE3C8F">
        <w:rPr>
          <w:rFonts w:ascii="Times New Roman" w:hAnsi="Times New Roman" w:cs="Times New Roman"/>
          <w:noProof/>
          <w:sz w:val="24"/>
          <w:szCs w:val="24"/>
          <w:rPrChange w:id="121" w:author="hong qin" w:date="2012-04-24T17:58:00Z">
            <w:rPr>
              <w:rFonts w:ascii="Calibri" w:hAnsi="Calibri" w:cs="Arial"/>
              <w:noProof/>
              <w:sz w:val="16"/>
              <w:szCs w:val="20"/>
            </w:rPr>
          </w:rPrChange>
        </w:rPr>
        <w:t>D</w:t>
      </w:r>
      <w:r w:rsidRPr="00BE3C8F">
        <w:rPr>
          <w:rFonts w:ascii="Times New Roman" w:hAnsi="Times New Roman" w:cs="Times New Roman"/>
          <w:smallCaps/>
          <w:noProof/>
          <w:sz w:val="24"/>
          <w:szCs w:val="24"/>
          <w:rPrChange w:id="122" w:author="hong qin" w:date="2012-04-24T17:58:00Z">
            <w:rPr>
              <w:rFonts w:ascii="Calibri" w:hAnsi="Calibri" w:cs="Arial"/>
              <w:smallCaps/>
              <w:noProof/>
              <w:sz w:val="16"/>
              <w:szCs w:val="20"/>
            </w:rPr>
          </w:rPrChange>
        </w:rPr>
        <w:t xml:space="preserve">as, </w:t>
      </w:r>
      <w:r w:rsidRPr="00BE3C8F">
        <w:rPr>
          <w:rFonts w:ascii="Times New Roman" w:hAnsi="Times New Roman" w:cs="Times New Roman"/>
          <w:noProof/>
          <w:sz w:val="24"/>
          <w:szCs w:val="24"/>
          <w:rPrChange w:id="123" w:author="hong qin" w:date="2012-04-24T17:58:00Z">
            <w:rPr>
              <w:rFonts w:ascii="Calibri" w:hAnsi="Calibri" w:cs="Arial"/>
              <w:noProof/>
              <w:sz w:val="16"/>
              <w:szCs w:val="20"/>
            </w:rPr>
          </w:rPrChange>
        </w:rPr>
        <w:t>S. K., C. H. G</w:t>
      </w:r>
      <w:r w:rsidRPr="00BE3C8F">
        <w:rPr>
          <w:rFonts w:ascii="Times New Roman" w:hAnsi="Times New Roman" w:cs="Times New Roman"/>
          <w:smallCaps/>
          <w:noProof/>
          <w:sz w:val="24"/>
          <w:szCs w:val="24"/>
          <w:rPrChange w:id="124" w:author="hong qin" w:date="2012-04-24T17:58:00Z">
            <w:rPr>
              <w:rFonts w:ascii="Calibri" w:hAnsi="Calibri" w:cs="Arial"/>
              <w:smallCaps/>
              <w:noProof/>
              <w:sz w:val="16"/>
              <w:szCs w:val="20"/>
            </w:rPr>
          </w:rPrChange>
        </w:rPr>
        <w:t>ilhooly</w:t>
      </w:r>
      <w:r w:rsidRPr="00BE3C8F">
        <w:rPr>
          <w:rFonts w:ascii="Times New Roman" w:hAnsi="Times New Roman" w:cs="Times New Roman"/>
          <w:noProof/>
          <w:sz w:val="24"/>
          <w:szCs w:val="24"/>
          <w:rPrChange w:id="125" w:author="hong qin" w:date="2012-04-24T17:58:00Z">
            <w:rPr>
              <w:rFonts w:ascii="Calibri" w:hAnsi="Calibri" w:cs="Arial"/>
              <w:noProof/>
              <w:sz w:val="16"/>
              <w:szCs w:val="20"/>
            </w:rPr>
          </w:rPrChange>
        </w:rPr>
        <w:t>, J. K. G</w:t>
      </w:r>
      <w:r w:rsidRPr="00BE3C8F">
        <w:rPr>
          <w:rFonts w:ascii="Times New Roman" w:hAnsi="Times New Roman" w:cs="Times New Roman"/>
          <w:smallCaps/>
          <w:noProof/>
          <w:sz w:val="24"/>
          <w:szCs w:val="24"/>
          <w:rPrChange w:id="126" w:author="hong qin" w:date="2012-04-24T17:58:00Z">
            <w:rPr>
              <w:rFonts w:ascii="Calibri" w:hAnsi="Calibri" w:cs="Arial"/>
              <w:smallCaps/>
              <w:noProof/>
              <w:sz w:val="16"/>
              <w:szCs w:val="20"/>
            </w:rPr>
          </w:rPrChange>
        </w:rPr>
        <w:t>olden</w:t>
      </w:r>
      <w:r w:rsidRPr="00BE3C8F">
        <w:rPr>
          <w:rFonts w:ascii="Times New Roman" w:hAnsi="Times New Roman" w:cs="Times New Roman"/>
          <w:noProof/>
          <w:sz w:val="24"/>
          <w:szCs w:val="24"/>
          <w:rPrChange w:id="127" w:author="hong qin" w:date="2012-04-24T17:58:00Z">
            <w:rPr>
              <w:rFonts w:ascii="Calibri" w:hAnsi="Calibri" w:cs="Arial"/>
              <w:noProof/>
              <w:sz w:val="16"/>
              <w:szCs w:val="20"/>
            </w:rPr>
          </w:rPrChange>
        </w:rPr>
        <w:t>, A. G. P</w:t>
      </w:r>
      <w:r w:rsidRPr="00BE3C8F">
        <w:rPr>
          <w:rFonts w:ascii="Times New Roman" w:hAnsi="Times New Roman" w:cs="Times New Roman"/>
          <w:smallCaps/>
          <w:noProof/>
          <w:sz w:val="24"/>
          <w:szCs w:val="24"/>
          <w:rPrChange w:id="128" w:author="hong qin" w:date="2012-04-24T17:58:00Z">
            <w:rPr>
              <w:rFonts w:ascii="Calibri" w:hAnsi="Calibri" w:cs="Arial"/>
              <w:smallCaps/>
              <w:noProof/>
              <w:sz w:val="16"/>
              <w:szCs w:val="20"/>
            </w:rPr>
          </w:rPrChange>
        </w:rPr>
        <w:t>ittas</w:t>
      </w:r>
      <w:r w:rsidRPr="00BE3C8F">
        <w:rPr>
          <w:rFonts w:ascii="Times New Roman" w:hAnsi="Times New Roman" w:cs="Times New Roman"/>
          <w:noProof/>
          <w:sz w:val="24"/>
          <w:szCs w:val="24"/>
          <w:rPrChange w:id="129" w:author="hong qin" w:date="2012-04-24T17:58:00Z">
            <w:rPr>
              <w:rFonts w:ascii="Calibri" w:hAnsi="Calibri" w:cs="Arial"/>
              <w:noProof/>
              <w:sz w:val="16"/>
              <w:szCs w:val="20"/>
            </w:rPr>
          </w:rPrChange>
        </w:rPr>
        <w:t>, P. J. F</w:t>
      </w:r>
      <w:r w:rsidRPr="00BE3C8F">
        <w:rPr>
          <w:rFonts w:ascii="Times New Roman" w:hAnsi="Times New Roman" w:cs="Times New Roman"/>
          <w:smallCaps/>
          <w:noProof/>
          <w:sz w:val="24"/>
          <w:szCs w:val="24"/>
          <w:rPrChange w:id="130" w:author="hong qin" w:date="2012-04-24T17:58:00Z">
            <w:rPr>
              <w:rFonts w:ascii="Calibri" w:hAnsi="Calibri" w:cs="Arial"/>
              <w:smallCaps/>
              <w:noProof/>
              <w:sz w:val="16"/>
              <w:szCs w:val="20"/>
            </w:rPr>
          </w:rPrChange>
        </w:rPr>
        <w:t>uss</w:t>
      </w:r>
      <w:r w:rsidRPr="00BE3C8F">
        <w:rPr>
          <w:rFonts w:ascii="Times New Roman" w:hAnsi="Times New Roman" w:cs="Times New Roman"/>
          <w:i/>
          <w:noProof/>
          <w:sz w:val="24"/>
          <w:szCs w:val="24"/>
          <w:rPrChange w:id="131" w:author="hong qin" w:date="2012-04-24T17:58:00Z">
            <w:rPr>
              <w:rFonts w:ascii="Calibri" w:hAnsi="Calibri" w:cs="Arial"/>
              <w:i/>
              <w:noProof/>
              <w:sz w:val="16"/>
              <w:szCs w:val="20"/>
            </w:rPr>
          </w:rPrChange>
        </w:rPr>
        <w:t xml:space="preserve"> et al.</w:t>
      </w:r>
      <w:r w:rsidRPr="00BE3C8F">
        <w:rPr>
          <w:rFonts w:ascii="Times New Roman" w:hAnsi="Times New Roman" w:cs="Times New Roman"/>
          <w:noProof/>
          <w:sz w:val="24"/>
          <w:szCs w:val="24"/>
          <w:rPrChange w:id="132" w:author="hong qin" w:date="2012-04-24T17:58:00Z">
            <w:rPr>
              <w:rFonts w:ascii="Calibri" w:hAnsi="Calibri" w:cs="Arial"/>
              <w:noProof/>
              <w:sz w:val="16"/>
              <w:szCs w:val="20"/>
            </w:rPr>
          </w:rPrChange>
        </w:rPr>
        <w:t xml:space="preserve">, 2007 Long-term effects of 2 energy-restricted diets differing in glycemic load on dietary adherence, body composition, and metabolism in CALERIE: a 1-y randomized controlled trial. Am J Clin Nutr </w:t>
      </w:r>
      <w:r w:rsidRPr="00BE3C8F">
        <w:rPr>
          <w:rFonts w:ascii="Times New Roman" w:hAnsi="Times New Roman" w:cs="Times New Roman"/>
          <w:b/>
          <w:noProof/>
          <w:sz w:val="24"/>
          <w:szCs w:val="24"/>
          <w:rPrChange w:id="133" w:author="hong qin" w:date="2012-04-24T17:58:00Z">
            <w:rPr>
              <w:rFonts w:ascii="Calibri" w:hAnsi="Calibri" w:cs="Arial"/>
              <w:b/>
              <w:noProof/>
              <w:sz w:val="16"/>
              <w:szCs w:val="20"/>
            </w:rPr>
          </w:rPrChange>
        </w:rPr>
        <w:t>85:</w:t>
      </w:r>
      <w:r w:rsidRPr="00BE3C8F">
        <w:rPr>
          <w:rFonts w:ascii="Times New Roman" w:hAnsi="Times New Roman" w:cs="Times New Roman"/>
          <w:noProof/>
          <w:sz w:val="24"/>
          <w:szCs w:val="24"/>
          <w:rPrChange w:id="134" w:author="hong qin" w:date="2012-04-24T17:58:00Z">
            <w:rPr>
              <w:rFonts w:ascii="Calibri" w:hAnsi="Calibri" w:cs="Arial"/>
              <w:noProof/>
              <w:sz w:val="16"/>
              <w:szCs w:val="20"/>
            </w:rPr>
          </w:rPrChange>
        </w:rPr>
        <w:t xml:space="preserve"> 1023-1030.</w:t>
      </w:r>
      <w:bookmarkEnd w:id="120"/>
    </w:p>
    <w:p w:rsidR="00BE3C8F" w:rsidRPr="00BE3C8F" w:rsidRDefault="00BE3C8F" w:rsidP="00BE3C8F">
      <w:pPr>
        <w:spacing w:after="0" w:line="480" w:lineRule="auto"/>
        <w:ind w:left="720" w:hanging="720"/>
        <w:rPr>
          <w:rFonts w:ascii="Times New Roman" w:hAnsi="Times New Roman" w:cs="Times New Roman"/>
          <w:noProof/>
          <w:sz w:val="24"/>
          <w:szCs w:val="24"/>
          <w:rPrChange w:id="135" w:author="hong qin" w:date="2012-04-24T17:58:00Z">
            <w:rPr>
              <w:rFonts w:ascii="Calibri" w:hAnsi="Calibri" w:cs="Arial"/>
              <w:noProof/>
              <w:szCs w:val="20"/>
            </w:rPr>
          </w:rPrChange>
        </w:rPr>
        <w:pPrChange w:id="136" w:author="hong qin" w:date="2012-04-24T17:58:00Z">
          <w:pPr>
            <w:spacing w:after="0" w:line="240" w:lineRule="auto"/>
            <w:ind w:left="720" w:hanging="720"/>
          </w:pPr>
        </w:pPrChange>
      </w:pPr>
      <w:bookmarkStart w:id="137" w:name="_ENREF_6"/>
      <w:r w:rsidRPr="00BE3C8F">
        <w:rPr>
          <w:rFonts w:ascii="Times New Roman" w:hAnsi="Times New Roman" w:cs="Times New Roman"/>
          <w:noProof/>
          <w:sz w:val="24"/>
          <w:szCs w:val="24"/>
          <w:rPrChange w:id="138" w:author="hong qin" w:date="2012-04-24T17:58:00Z">
            <w:rPr>
              <w:rFonts w:ascii="Calibri" w:hAnsi="Calibri" w:cs="Arial"/>
              <w:noProof/>
              <w:sz w:val="16"/>
              <w:szCs w:val="20"/>
            </w:rPr>
          </w:rPrChange>
        </w:rPr>
        <w:t>D</w:t>
      </w:r>
      <w:r w:rsidRPr="00BE3C8F">
        <w:rPr>
          <w:rFonts w:ascii="Times New Roman" w:hAnsi="Times New Roman" w:cs="Times New Roman"/>
          <w:smallCaps/>
          <w:noProof/>
          <w:sz w:val="24"/>
          <w:szCs w:val="24"/>
          <w:rPrChange w:id="139" w:author="hong qin" w:date="2012-04-24T17:58:00Z">
            <w:rPr>
              <w:rFonts w:ascii="Calibri" w:hAnsi="Calibri" w:cs="Arial"/>
              <w:smallCaps/>
              <w:noProof/>
              <w:sz w:val="16"/>
              <w:szCs w:val="20"/>
            </w:rPr>
          </w:rPrChange>
        </w:rPr>
        <w:t xml:space="preserve">efossez, </w:t>
      </w:r>
      <w:r w:rsidRPr="00BE3C8F">
        <w:rPr>
          <w:rFonts w:ascii="Times New Roman" w:hAnsi="Times New Roman" w:cs="Times New Roman"/>
          <w:noProof/>
          <w:sz w:val="24"/>
          <w:szCs w:val="24"/>
          <w:rPrChange w:id="140" w:author="hong qin" w:date="2012-04-24T17:58:00Z">
            <w:rPr>
              <w:rFonts w:ascii="Calibri" w:hAnsi="Calibri" w:cs="Arial"/>
              <w:noProof/>
              <w:sz w:val="16"/>
              <w:szCs w:val="20"/>
            </w:rPr>
          </w:rPrChange>
        </w:rPr>
        <w:t>P. A., P. U. P</w:t>
      </w:r>
      <w:r w:rsidRPr="00BE3C8F">
        <w:rPr>
          <w:rFonts w:ascii="Times New Roman" w:hAnsi="Times New Roman" w:cs="Times New Roman"/>
          <w:smallCaps/>
          <w:noProof/>
          <w:sz w:val="24"/>
          <w:szCs w:val="24"/>
          <w:rPrChange w:id="141" w:author="hong qin" w:date="2012-04-24T17:58:00Z">
            <w:rPr>
              <w:rFonts w:ascii="Calibri" w:hAnsi="Calibri" w:cs="Arial"/>
              <w:smallCaps/>
              <w:noProof/>
              <w:sz w:val="16"/>
              <w:szCs w:val="20"/>
            </w:rPr>
          </w:rPrChange>
        </w:rPr>
        <w:t>ark</w:t>
      </w:r>
      <w:r w:rsidRPr="00BE3C8F">
        <w:rPr>
          <w:rFonts w:ascii="Times New Roman" w:hAnsi="Times New Roman" w:cs="Times New Roman"/>
          <w:noProof/>
          <w:sz w:val="24"/>
          <w:szCs w:val="24"/>
          <w:rPrChange w:id="142" w:author="hong qin" w:date="2012-04-24T17:58:00Z">
            <w:rPr>
              <w:rFonts w:ascii="Calibri" w:hAnsi="Calibri" w:cs="Arial"/>
              <w:noProof/>
              <w:sz w:val="16"/>
              <w:szCs w:val="20"/>
            </w:rPr>
          </w:rPrChange>
        </w:rPr>
        <w:t xml:space="preserve"> and L. G</w:t>
      </w:r>
      <w:r w:rsidRPr="00BE3C8F">
        <w:rPr>
          <w:rFonts w:ascii="Times New Roman" w:hAnsi="Times New Roman" w:cs="Times New Roman"/>
          <w:smallCaps/>
          <w:noProof/>
          <w:sz w:val="24"/>
          <w:szCs w:val="24"/>
          <w:rPrChange w:id="143" w:author="hong qin" w:date="2012-04-24T17:58:00Z">
            <w:rPr>
              <w:rFonts w:ascii="Calibri" w:hAnsi="Calibri" w:cs="Arial"/>
              <w:smallCaps/>
              <w:noProof/>
              <w:sz w:val="16"/>
              <w:szCs w:val="20"/>
            </w:rPr>
          </w:rPrChange>
        </w:rPr>
        <w:t>uarente</w:t>
      </w:r>
      <w:r w:rsidRPr="00BE3C8F">
        <w:rPr>
          <w:rFonts w:ascii="Times New Roman" w:hAnsi="Times New Roman" w:cs="Times New Roman"/>
          <w:noProof/>
          <w:sz w:val="24"/>
          <w:szCs w:val="24"/>
          <w:rPrChange w:id="144" w:author="hong qin" w:date="2012-04-24T17:58:00Z">
            <w:rPr>
              <w:rFonts w:ascii="Calibri" w:hAnsi="Calibri" w:cs="Arial"/>
              <w:noProof/>
              <w:sz w:val="16"/>
              <w:szCs w:val="20"/>
            </w:rPr>
          </w:rPrChange>
        </w:rPr>
        <w:t xml:space="preserve">, 1998 Vicious circles: a mechanism for yeast aging. Curr Opin Microbiol </w:t>
      </w:r>
      <w:r w:rsidRPr="00BE3C8F">
        <w:rPr>
          <w:rFonts w:ascii="Times New Roman" w:hAnsi="Times New Roman" w:cs="Times New Roman"/>
          <w:b/>
          <w:noProof/>
          <w:sz w:val="24"/>
          <w:szCs w:val="24"/>
          <w:rPrChange w:id="145" w:author="hong qin" w:date="2012-04-24T17:58:00Z">
            <w:rPr>
              <w:rFonts w:ascii="Calibri" w:hAnsi="Calibri" w:cs="Arial"/>
              <w:b/>
              <w:noProof/>
              <w:sz w:val="16"/>
              <w:szCs w:val="20"/>
            </w:rPr>
          </w:rPrChange>
        </w:rPr>
        <w:t>1:</w:t>
      </w:r>
      <w:r w:rsidRPr="00BE3C8F">
        <w:rPr>
          <w:rFonts w:ascii="Times New Roman" w:hAnsi="Times New Roman" w:cs="Times New Roman"/>
          <w:noProof/>
          <w:sz w:val="24"/>
          <w:szCs w:val="24"/>
          <w:rPrChange w:id="146" w:author="hong qin" w:date="2012-04-24T17:58:00Z">
            <w:rPr>
              <w:rFonts w:ascii="Calibri" w:hAnsi="Calibri" w:cs="Arial"/>
              <w:noProof/>
              <w:sz w:val="16"/>
              <w:szCs w:val="20"/>
            </w:rPr>
          </w:rPrChange>
        </w:rPr>
        <w:t xml:space="preserve"> 707-711.</w:t>
      </w:r>
      <w:bookmarkEnd w:id="137"/>
    </w:p>
    <w:p w:rsidR="00BE3C8F" w:rsidRPr="00BE3C8F" w:rsidRDefault="00BE3C8F" w:rsidP="00BE3C8F">
      <w:pPr>
        <w:spacing w:after="0" w:line="480" w:lineRule="auto"/>
        <w:ind w:left="720" w:hanging="720"/>
        <w:rPr>
          <w:rFonts w:ascii="Times New Roman" w:hAnsi="Times New Roman" w:cs="Times New Roman"/>
          <w:noProof/>
          <w:sz w:val="24"/>
          <w:szCs w:val="24"/>
          <w:rPrChange w:id="147" w:author="hong qin" w:date="2012-04-24T17:58:00Z">
            <w:rPr>
              <w:rFonts w:ascii="Calibri" w:hAnsi="Calibri" w:cs="Arial"/>
              <w:noProof/>
              <w:szCs w:val="20"/>
            </w:rPr>
          </w:rPrChange>
        </w:rPr>
        <w:pPrChange w:id="148" w:author="hong qin" w:date="2012-04-24T17:58:00Z">
          <w:pPr>
            <w:spacing w:after="0" w:line="240" w:lineRule="auto"/>
            <w:ind w:left="720" w:hanging="720"/>
          </w:pPr>
        </w:pPrChange>
      </w:pPr>
      <w:bookmarkStart w:id="149" w:name="_ENREF_7"/>
      <w:r w:rsidRPr="00BE3C8F">
        <w:rPr>
          <w:rFonts w:ascii="Times New Roman" w:hAnsi="Times New Roman" w:cs="Times New Roman"/>
          <w:noProof/>
          <w:sz w:val="24"/>
          <w:szCs w:val="24"/>
          <w:rPrChange w:id="150" w:author="hong qin" w:date="2012-04-24T17:58:00Z">
            <w:rPr>
              <w:rFonts w:ascii="Calibri" w:hAnsi="Calibri" w:cs="Arial"/>
              <w:noProof/>
              <w:sz w:val="16"/>
              <w:szCs w:val="20"/>
            </w:rPr>
          </w:rPrChange>
        </w:rPr>
        <w:t>F</w:t>
      </w:r>
      <w:r w:rsidRPr="00BE3C8F">
        <w:rPr>
          <w:rFonts w:ascii="Times New Roman" w:hAnsi="Times New Roman" w:cs="Times New Roman"/>
          <w:smallCaps/>
          <w:noProof/>
          <w:sz w:val="24"/>
          <w:szCs w:val="24"/>
          <w:rPrChange w:id="151" w:author="hong qin" w:date="2012-04-24T17:58:00Z">
            <w:rPr>
              <w:rFonts w:ascii="Calibri" w:hAnsi="Calibri" w:cs="Arial"/>
              <w:smallCaps/>
              <w:noProof/>
              <w:sz w:val="16"/>
              <w:szCs w:val="20"/>
            </w:rPr>
          </w:rPrChange>
        </w:rPr>
        <w:t xml:space="preserve">arrer, </w:t>
      </w:r>
      <w:r w:rsidRPr="00BE3C8F">
        <w:rPr>
          <w:rFonts w:ascii="Times New Roman" w:hAnsi="Times New Roman" w:cs="Times New Roman"/>
          <w:noProof/>
          <w:sz w:val="24"/>
          <w:szCs w:val="24"/>
          <w:rPrChange w:id="152" w:author="hong qin" w:date="2012-04-24T17:58:00Z">
            <w:rPr>
              <w:rFonts w:ascii="Calibri" w:hAnsi="Calibri" w:cs="Arial"/>
              <w:noProof/>
              <w:sz w:val="16"/>
              <w:szCs w:val="20"/>
            </w:rPr>
          </w:rPrChange>
        </w:rPr>
        <w:t>L. A., P. M. C</w:t>
      </w:r>
      <w:r w:rsidRPr="00BE3C8F">
        <w:rPr>
          <w:rFonts w:ascii="Times New Roman" w:hAnsi="Times New Roman" w:cs="Times New Roman"/>
          <w:smallCaps/>
          <w:noProof/>
          <w:sz w:val="24"/>
          <w:szCs w:val="24"/>
          <w:rPrChange w:id="153" w:author="hong qin" w:date="2012-04-24T17:58:00Z">
            <w:rPr>
              <w:rFonts w:ascii="Calibri" w:hAnsi="Calibri" w:cs="Arial"/>
              <w:smallCaps/>
              <w:noProof/>
              <w:sz w:val="16"/>
              <w:szCs w:val="20"/>
            </w:rPr>
          </w:rPrChange>
        </w:rPr>
        <w:t>onneally</w:t>
      </w:r>
      <w:r w:rsidRPr="00BE3C8F">
        <w:rPr>
          <w:rFonts w:ascii="Times New Roman" w:hAnsi="Times New Roman" w:cs="Times New Roman"/>
          <w:noProof/>
          <w:sz w:val="24"/>
          <w:szCs w:val="24"/>
          <w:rPrChange w:id="154" w:author="hong qin" w:date="2012-04-24T17:58:00Z">
            <w:rPr>
              <w:rFonts w:ascii="Calibri" w:hAnsi="Calibri" w:cs="Arial"/>
              <w:noProof/>
              <w:sz w:val="16"/>
              <w:szCs w:val="20"/>
            </w:rPr>
          </w:rPrChange>
        </w:rPr>
        <w:t xml:space="preserve"> and P. L. Y</w:t>
      </w:r>
      <w:r w:rsidRPr="00BE3C8F">
        <w:rPr>
          <w:rFonts w:ascii="Times New Roman" w:hAnsi="Times New Roman" w:cs="Times New Roman"/>
          <w:smallCaps/>
          <w:noProof/>
          <w:sz w:val="24"/>
          <w:szCs w:val="24"/>
          <w:rPrChange w:id="155" w:author="hong qin" w:date="2012-04-24T17:58:00Z">
            <w:rPr>
              <w:rFonts w:ascii="Calibri" w:hAnsi="Calibri" w:cs="Arial"/>
              <w:smallCaps/>
              <w:noProof/>
              <w:sz w:val="16"/>
              <w:szCs w:val="20"/>
            </w:rPr>
          </w:rPrChange>
        </w:rPr>
        <w:t>u</w:t>
      </w:r>
      <w:r w:rsidRPr="00BE3C8F">
        <w:rPr>
          <w:rFonts w:ascii="Times New Roman" w:hAnsi="Times New Roman" w:cs="Times New Roman"/>
          <w:noProof/>
          <w:sz w:val="24"/>
          <w:szCs w:val="24"/>
          <w:rPrChange w:id="156" w:author="hong qin" w:date="2012-04-24T17:58:00Z">
            <w:rPr>
              <w:rFonts w:ascii="Calibri" w:hAnsi="Calibri" w:cs="Arial"/>
              <w:noProof/>
              <w:sz w:val="16"/>
              <w:szCs w:val="20"/>
            </w:rPr>
          </w:rPrChange>
        </w:rPr>
        <w:t xml:space="preserve">, 1984 The natural history of Huntington disease: possible role of "aging genes". Am J Med Genet </w:t>
      </w:r>
      <w:r w:rsidRPr="00BE3C8F">
        <w:rPr>
          <w:rFonts w:ascii="Times New Roman" w:hAnsi="Times New Roman" w:cs="Times New Roman"/>
          <w:b/>
          <w:noProof/>
          <w:sz w:val="24"/>
          <w:szCs w:val="24"/>
          <w:rPrChange w:id="157" w:author="hong qin" w:date="2012-04-24T17:58:00Z">
            <w:rPr>
              <w:rFonts w:ascii="Calibri" w:hAnsi="Calibri" w:cs="Arial"/>
              <w:b/>
              <w:noProof/>
              <w:sz w:val="16"/>
              <w:szCs w:val="20"/>
            </w:rPr>
          </w:rPrChange>
        </w:rPr>
        <w:t>18:</w:t>
      </w:r>
      <w:r w:rsidRPr="00BE3C8F">
        <w:rPr>
          <w:rFonts w:ascii="Times New Roman" w:hAnsi="Times New Roman" w:cs="Times New Roman"/>
          <w:noProof/>
          <w:sz w:val="24"/>
          <w:szCs w:val="24"/>
          <w:rPrChange w:id="158" w:author="hong qin" w:date="2012-04-24T17:58:00Z">
            <w:rPr>
              <w:rFonts w:ascii="Calibri" w:hAnsi="Calibri" w:cs="Arial"/>
              <w:noProof/>
              <w:sz w:val="16"/>
              <w:szCs w:val="20"/>
            </w:rPr>
          </w:rPrChange>
        </w:rPr>
        <w:t xml:space="preserve"> 115-123.</w:t>
      </w:r>
      <w:bookmarkEnd w:id="149"/>
    </w:p>
    <w:p w:rsidR="00BE3C8F" w:rsidRPr="00BE3C8F" w:rsidRDefault="00BE3C8F" w:rsidP="00BE3C8F">
      <w:pPr>
        <w:spacing w:after="0" w:line="480" w:lineRule="auto"/>
        <w:ind w:left="720" w:hanging="720"/>
        <w:rPr>
          <w:rFonts w:ascii="Times New Roman" w:hAnsi="Times New Roman" w:cs="Times New Roman"/>
          <w:noProof/>
          <w:sz w:val="24"/>
          <w:szCs w:val="24"/>
          <w:rPrChange w:id="159" w:author="hong qin" w:date="2012-04-24T17:58:00Z">
            <w:rPr>
              <w:rFonts w:ascii="Calibri" w:hAnsi="Calibri" w:cs="Arial"/>
              <w:noProof/>
              <w:szCs w:val="20"/>
            </w:rPr>
          </w:rPrChange>
        </w:rPr>
        <w:pPrChange w:id="160" w:author="hong qin" w:date="2012-04-24T17:58:00Z">
          <w:pPr>
            <w:spacing w:after="0" w:line="240" w:lineRule="auto"/>
            <w:ind w:left="720" w:hanging="720"/>
          </w:pPr>
        </w:pPrChange>
      </w:pPr>
      <w:bookmarkStart w:id="161" w:name="_ENREF_8"/>
      <w:r w:rsidRPr="00BE3C8F">
        <w:rPr>
          <w:rFonts w:ascii="Times New Roman" w:hAnsi="Times New Roman" w:cs="Times New Roman"/>
          <w:noProof/>
          <w:sz w:val="24"/>
          <w:szCs w:val="24"/>
          <w:rPrChange w:id="162" w:author="hong qin" w:date="2012-04-24T17:58:00Z">
            <w:rPr>
              <w:rFonts w:ascii="Calibri" w:hAnsi="Calibri" w:cs="Arial"/>
              <w:noProof/>
              <w:sz w:val="16"/>
              <w:szCs w:val="20"/>
            </w:rPr>
          </w:rPrChange>
        </w:rPr>
        <w:t>G</w:t>
      </w:r>
      <w:r w:rsidRPr="00BE3C8F">
        <w:rPr>
          <w:rFonts w:ascii="Times New Roman" w:hAnsi="Times New Roman" w:cs="Times New Roman"/>
          <w:smallCaps/>
          <w:noProof/>
          <w:sz w:val="24"/>
          <w:szCs w:val="24"/>
          <w:rPrChange w:id="163" w:author="hong qin" w:date="2012-04-24T17:58:00Z">
            <w:rPr>
              <w:rFonts w:ascii="Calibri" w:hAnsi="Calibri" w:cs="Arial"/>
              <w:smallCaps/>
              <w:noProof/>
              <w:sz w:val="16"/>
              <w:szCs w:val="20"/>
            </w:rPr>
          </w:rPrChange>
        </w:rPr>
        <w:t xml:space="preserve">ompertz, </w:t>
      </w:r>
      <w:r w:rsidRPr="00BE3C8F">
        <w:rPr>
          <w:rFonts w:ascii="Times New Roman" w:hAnsi="Times New Roman" w:cs="Times New Roman"/>
          <w:noProof/>
          <w:sz w:val="24"/>
          <w:szCs w:val="24"/>
          <w:rPrChange w:id="164" w:author="hong qin" w:date="2012-04-24T17:58:00Z">
            <w:rPr>
              <w:rFonts w:ascii="Calibri" w:hAnsi="Calibri" w:cs="Arial"/>
              <w:noProof/>
              <w:sz w:val="16"/>
              <w:szCs w:val="20"/>
            </w:rPr>
          </w:rPrChange>
        </w:rPr>
        <w:t xml:space="preserve">B., 1825 On the Nature of the Function Expressive of the Law of Human Mortality, and on a New Mode of Determining the Value of Life Contingencies. Philosophical Transactions of the Royal Society of London </w:t>
      </w:r>
      <w:r w:rsidRPr="00BE3C8F">
        <w:rPr>
          <w:rFonts w:ascii="Times New Roman" w:hAnsi="Times New Roman" w:cs="Times New Roman"/>
          <w:b/>
          <w:noProof/>
          <w:sz w:val="24"/>
          <w:szCs w:val="24"/>
          <w:rPrChange w:id="165" w:author="hong qin" w:date="2012-04-24T17:58:00Z">
            <w:rPr>
              <w:rFonts w:ascii="Calibri" w:hAnsi="Calibri" w:cs="Arial"/>
              <w:b/>
              <w:noProof/>
              <w:sz w:val="16"/>
              <w:szCs w:val="20"/>
            </w:rPr>
          </w:rPrChange>
        </w:rPr>
        <w:t>115:</w:t>
      </w:r>
      <w:r w:rsidRPr="00BE3C8F">
        <w:rPr>
          <w:rFonts w:ascii="Times New Roman" w:hAnsi="Times New Roman" w:cs="Times New Roman"/>
          <w:noProof/>
          <w:sz w:val="24"/>
          <w:szCs w:val="24"/>
          <w:rPrChange w:id="166" w:author="hong qin" w:date="2012-04-24T17:58:00Z">
            <w:rPr>
              <w:rFonts w:ascii="Calibri" w:hAnsi="Calibri" w:cs="Arial"/>
              <w:noProof/>
              <w:sz w:val="16"/>
              <w:szCs w:val="20"/>
            </w:rPr>
          </w:rPrChange>
        </w:rPr>
        <w:t xml:space="preserve"> 513-585.</w:t>
      </w:r>
      <w:bookmarkEnd w:id="161"/>
    </w:p>
    <w:p w:rsidR="00BE3C8F" w:rsidRPr="00BE3C8F" w:rsidRDefault="00BE3C8F" w:rsidP="00BE3C8F">
      <w:pPr>
        <w:spacing w:after="0" w:line="480" w:lineRule="auto"/>
        <w:ind w:left="720" w:hanging="720"/>
        <w:rPr>
          <w:rFonts w:ascii="Times New Roman" w:hAnsi="Times New Roman" w:cs="Times New Roman"/>
          <w:noProof/>
          <w:sz w:val="24"/>
          <w:szCs w:val="24"/>
          <w:rPrChange w:id="167" w:author="hong qin" w:date="2012-04-24T17:58:00Z">
            <w:rPr>
              <w:rFonts w:ascii="Calibri" w:hAnsi="Calibri" w:cs="Arial"/>
              <w:noProof/>
              <w:szCs w:val="20"/>
            </w:rPr>
          </w:rPrChange>
        </w:rPr>
        <w:pPrChange w:id="168" w:author="hong qin" w:date="2012-04-24T17:58:00Z">
          <w:pPr>
            <w:spacing w:after="0" w:line="240" w:lineRule="auto"/>
            <w:ind w:left="720" w:hanging="720"/>
          </w:pPr>
        </w:pPrChange>
      </w:pPr>
      <w:bookmarkStart w:id="169" w:name="_ENREF_9"/>
      <w:r w:rsidRPr="00BE3C8F">
        <w:rPr>
          <w:rFonts w:ascii="Times New Roman" w:hAnsi="Times New Roman" w:cs="Times New Roman"/>
          <w:noProof/>
          <w:sz w:val="24"/>
          <w:szCs w:val="24"/>
          <w:rPrChange w:id="170" w:author="hong qin" w:date="2012-04-24T17:58:00Z">
            <w:rPr>
              <w:rFonts w:ascii="Calibri" w:hAnsi="Calibri" w:cs="Arial"/>
              <w:noProof/>
              <w:sz w:val="16"/>
              <w:szCs w:val="20"/>
            </w:rPr>
          </w:rPrChange>
        </w:rPr>
        <w:t>G</w:t>
      </w:r>
      <w:r w:rsidRPr="00BE3C8F">
        <w:rPr>
          <w:rFonts w:ascii="Times New Roman" w:hAnsi="Times New Roman" w:cs="Times New Roman"/>
          <w:smallCaps/>
          <w:noProof/>
          <w:sz w:val="24"/>
          <w:szCs w:val="24"/>
          <w:rPrChange w:id="171" w:author="hong qin" w:date="2012-04-24T17:58:00Z">
            <w:rPr>
              <w:rFonts w:ascii="Calibri" w:hAnsi="Calibri" w:cs="Arial"/>
              <w:smallCaps/>
              <w:noProof/>
              <w:sz w:val="16"/>
              <w:szCs w:val="20"/>
            </w:rPr>
          </w:rPrChange>
        </w:rPr>
        <w:t xml:space="preserve">ravel, </w:t>
      </w:r>
      <w:r w:rsidRPr="00BE3C8F">
        <w:rPr>
          <w:rFonts w:ascii="Times New Roman" w:hAnsi="Times New Roman" w:cs="Times New Roman"/>
          <w:noProof/>
          <w:sz w:val="24"/>
          <w:szCs w:val="24"/>
          <w:rPrChange w:id="172" w:author="hong qin" w:date="2012-04-24T17:58:00Z">
            <w:rPr>
              <w:rFonts w:ascii="Calibri" w:hAnsi="Calibri" w:cs="Arial"/>
              <w:noProof/>
              <w:sz w:val="16"/>
              <w:szCs w:val="20"/>
            </w:rPr>
          </w:rPrChange>
        </w:rPr>
        <w:t>S., and S. P. J</w:t>
      </w:r>
      <w:r w:rsidRPr="00BE3C8F">
        <w:rPr>
          <w:rFonts w:ascii="Times New Roman" w:hAnsi="Times New Roman" w:cs="Times New Roman"/>
          <w:smallCaps/>
          <w:noProof/>
          <w:sz w:val="24"/>
          <w:szCs w:val="24"/>
          <w:rPrChange w:id="173" w:author="hong qin" w:date="2012-04-24T17:58:00Z">
            <w:rPr>
              <w:rFonts w:ascii="Calibri" w:hAnsi="Calibri" w:cs="Arial"/>
              <w:smallCaps/>
              <w:noProof/>
              <w:sz w:val="16"/>
              <w:szCs w:val="20"/>
            </w:rPr>
          </w:rPrChange>
        </w:rPr>
        <w:t>ackson</w:t>
      </w:r>
      <w:r w:rsidRPr="00BE3C8F">
        <w:rPr>
          <w:rFonts w:ascii="Times New Roman" w:hAnsi="Times New Roman" w:cs="Times New Roman"/>
          <w:noProof/>
          <w:sz w:val="24"/>
          <w:szCs w:val="24"/>
          <w:rPrChange w:id="174" w:author="hong qin" w:date="2012-04-24T17:58:00Z">
            <w:rPr>
              <w:rFonts w:ascii="Calibri" w:hAnsi="Calibri" w:cs="Arial"/>
              <w:noProof/>
              <w:sz w:val="16"/>
              <w:szCs w:val="20"/>
            </w:rPr>
          </w:rPrChange>
        </w:rPr>
        <w:t xml:space="preserve">, 2003 Increased genome instability in aging yeast. Cell </w:t>
      </w:r>
      <w:r w:rsidRPr="00BE3C8F">
        <w:rPr>
          <w:rFonts w:ascii="Times New Roman" w:hAnsi="Times New Roman" w:cs="Times New Roman"/>
          <w:b/>
          <w:noProof/>
          <w:sz w:val="24"/>
          <w:szCs w:val="24"/>
          <w:rPrChange w:id="175" w:author="hong qin" w:date="2012-04-24T17:58:00Z">
            <w:rPr>
              <w:rFonts w:ascii="Calibri" w:hAnsi="Calibri" w:cs="Arial"/>
              <w:b/>
              <w:noProof/>
              <w:sz w:val="16"/>
              <w:szCs w:val="20"/>
            </w:rPr>
          </w:rPrChange>
        </w:rPr>
        <w:t>115:</w:t>
      </w:r>
      <w:r w:rsidRPr="00BE3C8F">
        <w:rPr>
          <w:rFonts w:ascii="Times New Roman" w:hAnsi="Times New Roman" w:cs="Times New Roman"/>
          <w:noProof/>
          <w:sz w:val="24"/>
          <w:szCs w:val="24"/>
          <w:rPrChange w:id="176" w:author="hong qin" w:date="2012-04-24T17:58:00Z">
            <w:rPr>
              <w:rFonts w:ascii="Calibri" w:hAnsi="Calibri" w:cs="Arial"/>
              <w:noProof/>
              <w:sz w:val="16"/>
              <w:szCs w:val="20"/>
            </w:rPr>
          </w:rPrChange>
        </w:rPr>
        <w:t xml:space="preserve"> 1-2.</w:t>
      </w:r>
      <w:bookmarkEnd w:id="169"/>
    </w:p>
    <w:p w:rsidR="00BE3C8F" w:rsidRPr="00BE3C8F" w:rsidRDefault="00BE3C8F" w:rsidP="00BE3C8F">
      <w:pPr>
        <w:spacing w:after="0" w:line="480" w:lineRule="auto"/>
        <w:ind w:left="720" w:hanging="720"/>
        <w:rPr>
          <w:rFonts w:ascii="Times New Roman" w:hAnsi="Times New Roman" w:cs="Times New Roman"/>
          <w:noProof/>
          <w:sz w:val="24"/>
          <w:szCs w:val="24"/>
          <w:rPrChange w:id="177" w:author="hong qin" w:date="2012-04-24T17:58:00Z">
            <w:rPr>
              <w:rFonts w:ascii="Calibri" w:hAnsi="Calibri" w:cs="Arial"/>
              <w:noProof/>
              <w:szCs w:val="20"/>
            </w:rPr>
          </w:rPrChange>
        </w:rPr>
        <w:pPrChange w:id="178" w:author="hong qin" w:date="2012-04-24T17:58:00Z">
          <w:pPr>
            <w:spacing w:after="0" w:line="240" w:lineRule="auto"/>
            <w:ind w:left="720" w:hanging="720"/>
          </w:pPr>
        </w:pPrChange>
      </w:pPr>
      <w:bookmarkStart w:id="179" w:name="_ENREF_10"/>
      <w:r w:rsidRPr="00BE3C8F">
        <w:rPr>
          <w:rFonts w:ascii="Times New Roman" w:hAnsi="Times New Roman" w:cs="Times New Roman"/>
          <w:noProof/>
          <w:sz w:val="24"/>
          <w:szCs w:val="24"/>
          <w:rPrChange w:id="180" w:author="hong qin" w:date="2012-04-24T17:58:00Z">
            <w:rPr>
              <w:rFonts w:ascii="Calibri" w:hAnsi="Calibri" w:cs="Arial"/>
              <w:noProof/>
              <w:sz w:val="16"/>
              <w:szCs w:val="20"/>
            </w:rPr>
          </w:rPrChange>
        </w:rPr>
        <w:t>H</w:t>
      </w:r>
      <w:r w:rsidRPr="00BE3C8F">
        <w:rPr>
          <w:rFonts w:ascii="Times New Roman" w:hAnsi="Times New Roman" w:cs="Times New Roman"/>
          <w:smallCaps/>
          <w:noProof/>
          <w:sz w:val="24"/>
          <w:szCs w:val="24"/>
          <w:rPrChange w:id="181" w:author="hong qin" w:date="2012-04-24T17:58:00Z">
            <w:rPr>
              <w:rFonts w:ascii="Calibri" w:hAnsi="Calibri" w:cs="Arial"/>
              <w:smallCaps/>
              <w:noProof/>
              <w:sz w:val="16"/>
              <w:szCs w:val="20"/>
            </w:rPr>
          </w:rPrChange>
        </w:rPr>
        <w:t xml:space="preserve">arman, </w:t>
      </w:r>
      <w:r w:rsidRPr="00BE3C8F">
        <w:rPr>
          <w:rFonts w:ascii="Times New Roman" w:hAnsi="Times New Roman" w:cs="Times New Roman"/>
          <w:noProof/>
          <w:sz w:val="24"/>
          <w:szCs w:val="24"/>
          <w:rPrChange w:id="182" w:author="hong qin" w:date="2012-04-24T17:58:00Z">
            <w:rPr>
              <w:rFonts w:ascii="Calibri" w:hAnsi="Calibri" w:cs="Arial"/>
              <w:noProof/>
              <w:sz w:val="16"/>
              <w:szCs w:val="20"/>
            </w:rPr>
          </w:rPrChange>
        </w:rPr>
        <w:t xml:space="preserve">D., 1956 Aging: a theory based on free radical and radiation chemistry. J Gerontol </w:t>
      </w:r>
      <w:r w:rsidRPr="00BE3C8F">
        <w:rPr>
          <w:rFonts w:ascii="Times New Roman" w:hAnsi="Times New Roman" w:cs="Times New Roman"/>
          <w:b/>
          <w:noProof/>
          <w:sz w:val="24"/>
          <w:szCs w:val="24"/>
          <w:rPrChange w:id="183" w:author="hong qin" w:date="2012-04-24T17:58:00Z">
            <w:rPr>
              <w:rFonts w:ascii="Calibri" w:hAnsi="Calibri" w:cs="Arial"/>
              <w:b/>
              <w:noProof/>
              <w:sz w:val="16"/>
              <w:szCs w:val="20"/>
            </w:rPr>
          </w:rPrChange>
        </w:rPr>
        <w:t>11:</w:t>
      </w:r>
      <w:r w:rsidRPr="00BE3C8F">
        <w:rPr>
          <w:rFonts w:ascii="Times New Roman" w:hAnsi="Times New Roman" w:cs="Times New Roman"/>
          <w:noProof/>
          <w:sz w:val="24"/>
          <w:szCs w:val="24"/>
          <w:rPrChange w:id="184" w:author="hong qin" w:date="2012-04-24T17:58:00Z">
            <w:rPr>
              <w:rFonts w:ascii="Calibri" w:hAnsi="Calibri" w:cs="Arial"/>
              <w:noProof/>
              <w:sz w:val="16"/>
              <w:szCs w:val="20"/>
            </w:rPr>
          </w:rPrChange>
        </w:rPr>
        <w:t xml:space="preserve"> 298-300.</w:t>
      </w:r>
      <w:bookmarkEnd w:id="179"/>
    </w:p>
    <w:p w:rsidR="00BE3C8F" w:rsidRPr="00BE3C8F" w:rsidRDefault="00BE3C8F" w:rsidP="00BE3C8F">
      <w:pPr>
        <w:spacing w:after="0" w:line="480" w:lineRule="auto"/>
        <w:ind w:left="720" w:hanging="720"/>
        <w:rPr>
          <w:rFonts w:ascii="Times New Roman" w:hAnsi="Times New Roman" w:cs="Times New Roman"/>
          <w:noProof/>
          <w:sz w:val="24"/>
          <w:szCs w:val="24"/>
          <w:rPrChange w:id="185" w:author="hong qin" w:date="2012-04-24T17:58:00Z">
            <w:rPr>
              <w:rFonts w:ascii="Calibri" w:hAnsi="Calibri" w:cs="Arial"/>
              <w:noProof/>
              <w:szCs w:val="20"/>
            </w:rPr>
          </w:rPrChange>
        </w:rPr>
        <w:pPrChange w:id="186" w:author="hong qin" w:date="2012-04-24T17:58:00Z">
          <w:pPr>
            <w:spacing w:after="0" w:line="240" w:lineRule="auto"/>
            <w:ind w:left="720" w:hanging="720"/>
          </w:pPr>
        </w:pPrChange>
      </w:pPr>
      <w:bookmarkStart w:id="187" w:name="_ENREF_11"/>
      <w:r w:rsidRPr="00BE3C8F">
        <w:rPr>
          <w:rFonts w:ascii="Times New Roman" w:hAnsi="Times New Roman" w:cs="Times New Roman"/>
          <w:noProof/>
          <w:sz w:val="24"/>
          <w:szCs w:val="24"/>
          <w:rPrChange w:id="188" w:author="hong qin" w:date="2012-04-24T17:58:00Z">
            <w:rPr>
              <w:rFonts w:ascii="Calibri" w:hAnsi="Calibri" w:cs="Arial"/>
              <w:noProof/>
              <w:sz w:val="16"/>
              <w:szCs w:val="20"/>
            </w:rPr>
          </w:rPrChange>
        </w:rPr>
        <w:lastRenderedPageBreak/>
        <w:t>H</w:t>
      </w:r>
      <w:r w:rsidRPr="00BE3C8F">
        <w:rPr>
          <w:rFonts w:ascii="Times New Roman" w:hAnsi="Times New Roman" w:cs="Times New Roman"/>
          <w:smallCaps/>
          <w:noProof/>
          <w:sz w:val="24"/>
          <w:szCs w:val="24"/>
          <w:rPrChange w:id="189" w:author="hong qin" w:date="2012-04-24T17:58:00Z">
            <w:rPr>
              <w:rFonts w:ascii="Calibri" w:hAnsi="Calibri" w:cs="Arial"/>
              <w:smallCaps/>
              <w:noProof/>
              <w:sz w:val="16"/>
              <w:szCs w:val="20"/>
            </w:rPr>
          </w:rPrChange>
        </w:rPr>
        <w:t xml:space="preserve">arrison, </w:t>
      </w:r>
      <w:r w:rsidRPr="00BE3C8F">
        <w:rPr>
          <w:rFonts w:ascii="Times New Roman" w:hAnsi="Times New Roman" w:cs="Times New Roman"/>
          <w:noProof/>
          <w:sz w:val="24"/>
          <w:szCs w:val="24"/>
          <w:rPrChange w:id="190" w:author="hong qin" w:date="2012-04-24T17:58:00Z">
            <w:rPr>
              <w:rFonts w:ascii="Calibri" w:hAnsi="Calibri" w:cs="Arial"/>
              <w:noProof/>
              <w:sz w:val="16"/>
              <w:szCs w:val="20"/>
            </w:rPr>
          </w:rPrChange>
        </w:rPr>
        <w:t>D. E., and J. R. A</w:t>
      </w:r>
      <w:r w:rsidRPr="00BE3C8F">
        <w:rPr>
          <w:rFonts w:ascii="Times New Roman" w:hAnsi="Times New Roman" w:cs="Times New Roman"/>
          <w:smallCaps/>
          <w:noProof/>
          <w:sz w:val="24"/>
          <w:szCs w:val="24"/>
          <w:rPrChange w:id="191" w:author="hong qin" w:date="2012-04-24T17:58:00Z">
            <w:rPr>
              <w:rFonts w:ascii="Calibri" w:hAnsi="Calibri" w:cs="Arial"/>
              <w:smallCaps/>
              <w:noProof/>
              <w:sz w:val="16"/>
              <w:szCs w:val="20"/>
            </w:rPr>
          </w:rPrChange>
        </w:rPr>
        <w:t>rcher</w:t>
      </w:r>
      <w:r w:rsidRPr="00BE3C8F">
        <w:rPr>
          <w:rFonts w:ascii="Times New Roman" w:hAnsi="Times New Roman" w:cs="Times New Roman"/>
          <w:noProof/>
          <w:sz w:val="24"/>
          <w:szCs w:val="24"/>
          <w:rPrChange w:id="192" w:author="hong qin" w:date="2012-04-24T17:58:00Z">
            <w:rPr>
              <w:rFonts w:ascii="Calibri" w:hAnsi="Calibri" w:cs="Arial"/>
              <w:noProof/>
              <w:sz w:val="16"/>
              <w:szCs w:val="20"/>
            </w:rPr>
          </w:rPrChange>
        </w:rPr>
        <w:t xml:space="preserve">, 1989 Natural selection for extended longevity from food restriction. Growth Dev Aging </w:t>
      </w:r>
      <w:r w:rsidRPr="00BE3C8F">
        <w:rPr>
          <w:rFonts w:ascii="Times New Roman" w:hAnsi="Times New Roman" w:cs="Times New Roman"/>
          <w:b/>
          <w:noProof/>
          <w:sz w:val="24"/>
          <w:szCs w:val="24"/>
          <w:rPrChange w:id="193" w:author="hong qin" w:date="2012-04-24T17:58:00Z">
            <w:rPr>
              <w:rFonts w:ascii="Calibri" w:hAnsi="Calibri" w:cs="Arial"/>
              <w:b/>
              <w:noProof/>
              <w:sz w:val="16"/>
              <w:szCs w:val="20"/>
            </w:rPr>
          </w:rPrChange>
        </w:rPr>
        <w:t>53:</w:t>
      </w:r>
      <w:r w:rsidRPr="00BE3C8F">
        <w:rPr>
          <w:rFonts w:ascii="Times New Roman" w:hAnsi="Times New Roman" w:cs="Times New Roman"/>
          <w:noProof/>
          <w:sz w:val="24"/>
          <w:szCs w:val="24"/>
          <w:rPrChange w:id="194" w:author="hong qin" w:date="2012-04-24T17:58:00Z">
            <w:rPr>
              <w:rFonts w:ascii="Calibri" w:hAnsi="Calibri" w:cs="Arial"/>
              <w:noProof/>
              <w:sz w:val="16"/>
              <w:szCs w:val="20"/>
            </w:rPr>
          </w:rPrChange>
        </w:rPr>
        <w:t xml:space="preserve"> 3.</w:t>
      </w:r>
      <w:bookmarkEnd w:id="187"/>
    </w:p>
    <w:p w:rsidR="00BE3C8F" w:rsidRPr="00BE3C8F" w:rsidRDefault="00BE3C8F" w:rsidP="00BE3C8F">
      <w:pPr>
        <w:spacing w:after="0" w:line="480" w:lineRule="auto"/>
        <w:ind w:left="720" w:hanging="720"/>
        <w:rPr>
          <w:rFonts w:ascii="Times New Roman" w:hAnsi="Times New Roman" w:cs="Times New Roman"/>
          <w:noProof/>
          <w:sz w:val="24"/>
          <w:szCs w:val="24"/>
          <w:rPrChange w:id="195" w:author="hong qin" w:date="2012-04-24T17:58:00Z">
            <w:rPr>
              <w:rFonts w:ascii="Calibri" w:hAnsi="Calibri" w:cs="Arial"/>
              <w:noProof/>
              <w:szCs w:val="20"/>
            </w:rPr>
          </w:rPrChange>
        </w:rPr>
        <w:pPrChange w:id="196" w:author="hong qin" w:date="2012-04-24T17:58:00Z">
          <w:pPr>
            <w:spacing w:after="0" w:line="240" w:lineRule="auto"/>
            <w:ind w:left="720" w:hanging="720"/>
          </w:pPr>
        </w:pPrChange>
      </w:pPr>
      <w:bookmarkStart w:id="197" w:name="_ENREF_12"/>
      <w:r w:rsidRPr="00BE3C8F">
        <w:rPr>
          <w:rFonts w:ascii="Times New Roman" w:hAnsi="Times New Roman" w:cs="Times New Roman"/>
          <w:noProof/>
          <w:sz w:val="24"/>
          <w:szCs w:val="24"/>
          <w:rPrChange w:id="198" w:author="hong qin" w:date="2012-04-24T17:58:00Z">
            <w:rPr>
              <w:rFonts w:ascii="Calibri" w:hAnsi="Calibri" w:cs="Arial"/>
              <w:noProof/>
              <w:sz w:val="16"/>
              <w:szCs w:val="20"/>
            </w:rPr>
          </w:rPrChange>
        </w:rPr>
        <w:t>H</w:t>
      </w:r>
      <w:r w:rsidRPr="00BE3C8F">
        <w:rPr>
          <w:rFonts w:ascii="Times New Roman" w:hAnsi="Times New Roman" w:cs="Times New Roman"/>
          <w:smallCaps/>
          <w:noProof/>
          <w:sz w:val="24"/>
          <w:szCs w:val="24"/>
          <w:rPrChange w:id="199" w:author="hong qin" w:date="2012-04-24T17:58:00Z">
            <w:rPr>
              <w:rFonts w:ascii="Calibri" w:hAnsi="Calibri" w:cs="Arial"/>
              <w:smallCaps/>
              <w:noProof/>
              <w:sz w:val="16"/>
              <w:szCs w:val="20"/>
            </w:rPr>
          </w:rPrChange>
        </w:rPr>
        <w:t xml:space="preserve">iraoka, </w:t>
      </w:r>
      <w:r w:rsidRPr="00BE3C8F">
        <w:rPr>
          <w:rFonts w:ascii="Times New Roman" w:hAnsi="Times New Roman" w:cs="Times New Roman"/>
          <w:noProof/>
          <w:sz w:val="24"/>
          <w:szCs w:val="24"/>
          <w:rPrChange w:id="200" w:author="hong qin" w:date="2012-04-24T17:58:00Z">
            <w:rPr>
              <w:rFonts w:ascii="Calibri" w:hAnsi="Calibri" w:cs="Arial"/>
              <w:noProof/>
              <w:sz w:val="16"/>
              <w:szCs w:val="20"/>
            </w:rPr>
          </w:rPrChange>
        </w:rPr>
        <w:t>M., K. W</w:t>
      </w:r>
      <w:r w:rsidRPr="00BE3C8F">
        <w:rPr>
          <w:rFonts w:ascii="Times New Roman" w:hAnsi="Times New Roman" w:cs="Times New Roman"/>
          <w:smallCaps/>
          <w:noProof/>
          <w:sz w:val="24"/>
          <w:szCs w:val="24"/>
          <w:rPrChange w:id="201" w:author="hong qin" w:date="2012-04-24T17:58:00Z">
            <w:rPr>
              <w:rFonts w:ascii="Calibri" w:hAnsi="Calibri" w:cs="Arial"/>
              <w:smallCaps/>
              <w:noProof/>
              <w:sz w:val="16"/>
              <w:szCs w:val="20"/>
            </w:rPr>
          </w:rPrChange>
        </w:rPr>
        <w:t>atanabe</w:t>
      </w:r>
      <w:r w:rsidRPr="00BE3C8F">
        <w:rPr>
          <w:rFonts w:ascii="Times New Roman" w:hAnsi="Times New Roman" w:cs="Times New Roman"/>
          <w:noProof/>
          <w:sz w:val="24"/>
          <w:szCs w:val="24"/>
          <w:rPrChange w:id="202" w:author="hong qin" w:date="2012-04-24T17:58:00Z">
            <w:rPr>
              <w:rFonts w:ascii="Calibri" w:hAnsi="Calibri" w:cs="Arial"/>
              <w:noProof/>
              <w:sz w:val="16"/>
              <w:szCs w:val="20"/>
            </w:rPr>
          </w:rPrChange>
        </w:rPr>
        <w:t>, K. U</w:t>
      </w:r>
      <w:r w:rsidRPr="00BE3C8F">
        <w:rPr>
          <w:rFonts w:ascii="Times New Roman" w:hAnsi="Times New Roman" w:cs="Times New Roman"/>
          <w:smallCaps/>
          <w:noProof/>
          <w:sz w:val="24"/>
          <w:szCs w:val="24"/>
          <w:rPrChange w:id="203" w:author="hong qin" w:date="2012-04-24T17:58:00Z">
            <w:rPr>
              <w:rFonts w:ascii="Calibri" w:hAnsi="Calibri" w:cs="Arial"/>
              <w:smallCaps/>
              <w:noProof/>
              <w:sz w:val="16"/>
              <w:szCs w:val="20"/>
            </w:rPr>
          </w:rPrChange>
        </w:rPr>
        <w:t>mezu</w:t>
      </w:r>
      <w:r w:rsidRPr="00BE3C8F">
        <w:rPr>
          <w:rFonts w:ascii="Times New Roman" w:hAnsi="Times New Roman" w:cs="Times New Roman"/>
          <w:noProof/>
          <w:sz w:val="24"/>
          <w:szCs w:val="24"/>
          <w:rPrChange w:id="204" w:author="hong qin" w:date="2012-04-24T17:58:00Z">
            <w:rPr>
              <w:rFonts w:ascii="Calibri" w:hAnsi="Calibri" w:cs="Arial"/>
              <w:noProof/>
              <w:sz w:val="16"/>
              <w:szCs w:val="20"/>
            </w:rPr>
          </w:rPrChange>
        </w:rPr>
        <w:t xml:space="preserve"> and H. M</w:t>
      </w:r>
      <w:r w:rsidRPr="00BE3C8F">
        <w:rPr>
          <w:rFonts w:ascii="Times New Roman" w:hAnsi="Times New Roman" w:cs="Times New Roman"/>
          <w:smallCaps/>
          <w:noProof/>
          <w:sz w:val="24"/>
          <w:szCs w:val="24"/>
          <w:rPrChange w:id="205" w:author="hong qin" w:date="2012-04-24T17:58:00Z">
            <w:rPr>
              <w:rFonts w:ascii="Calibri" w:hAnsi="Calibri" w:cs="Arial"/>
              <w:smallCaps/>
              <w:noProof/>
              <w:sz w:val="16"/>
              <w:szCs w:val="20"/>
            </w:rPr>
          </w:rPrChange>
        </w:rPr>
        <w:t>aki</w:t>
      </w:r>
      <w:r w:rsidRPr="00BE3C8F">
        <w:rPr>
          <w:rFonts w:ascii="Times New Roman" w:hAnsi="Times New Roman" w:cs="Times New Roman"/>
          <w:noProof/>
          <w:sz w:val="24"/>
          <w:szCs w:val="24"/>
          <w:rPrChange w:id="206" w:author="hong qin" w:date="2012-04-24T17:58:00Z">
            <w:rPr>
              <w:rFonts w:ascii="Calibri" w:hAnsi="Calibri" w:cs="Arial"/>
              <w:noProof/>
              <w:sz w:val="16"/>
              <w:szCs w:val="20"/>
            </w:rPr>
          </w:rPrChange>
        </w:rPr>
        <w:t xml:space="preserve">, 2000 Spontaneous loss of heterozygosity in diploid Saccharomyces cerevisiae cells. Genetics </w:t>
      </w:r>
      <w:r w:rsidRPr="00BE3C8F">
        <w:rPr>
          <w:rFonts w:ascii="Times New Roman" w:hAnsi="Times New Roman" w:cs="Times New Roman"/>
          <w:b/>
          <w:noProof/>
          <w:sz w:val="24"/>
          <w:szCs w:val="24"/>
          <w:rPrChange w:id="207" w:author="hong qin" w:date="2012-04-24T17:58:00Z">
            <w:rPr>
              <w:rFonts w:ascii="Calibri" w:hAnsi="Calibri" w:cs="Arial"/>
              <w:b/>
              <w:noProof/>
              <w:sz w:val="16"/>
              <w:szCs w:val="20"/>
            </w:rPr>
          </w:rPrChange>
        </w:rPr>
        <w:t>156:</w:t>
      </w:r>
      <w:r w:rsidRPr="00BE3C8F">
        <w:rPr>
          <w:rFonts w:ascii="Times New Roman" w:hAnsi="Times New Roman" w:cs="Times New Roman"/>
          <w:noProof/>
          <w:sz w:val="24"/>
          <w:szCs w:val="24"/>
          <w:rPrChange w:id="208" w:author="hong qin" w:date="2012-04-24T17:58:00Z">
            <w:rPr>
              <w:rFonts w:ascii="Calibri" w:hAnsi="Calibri" w:cs="Arial"/>
              <w:noProof/>
              <w:sz w:val="16"/>
              <w:szCs w:val="20"/>
            </w:rPr>
          </w:rPrChange>
        </w:rPr>
        <w:t xml:space="preserve"> 1531-1548.</w:t>
      </w:r>
      <w:bookmarkEnd w:id="197"/>
    </w:p>
    <w:p w:rsidR="00BE3C8F" w:rsidRPr="00BE3C8F" w:rsidRDefault="00BE3C8F" w:rsidP="00BE3C8F">
      <w:pPr>
        <w:spacing w:after="0" w:line="480" w:lineRule="auto"/>
        <w:ind w:left="720" w:hanging="720"/>
        <w:rPr>
          <w:rFonts w:ascii="Times New Roman" w:hAnsi="Times New Roman" w:cs="Times New Roman"/>
          <w:noProof/>
          <w:sz w:val="24"/>
          <w:szCs w:val="24"/>
          <w:rPrChange w:id="209" w:author="hong qin" w:date="2012-04-24T17:58:00Z">
            <w:rPr>
              <w:rFonts w:ascii="Calibri" w:hAnsi="Calibri" w:cs="Arial"/>
              <w:noProof/>
              <w:szCs w:val="20"/>
            </w:rPr>
          </w:rPrChange>
        </w:rPr>
        <w:pPrChange w:id="210" w:author="hong qin" w:date="2012-04-24T17:58:00Z">
          <w:pPr>
            <w:spacing w:after="0" w:line="240" w:lineRule="auto"/>
            <w:ind w:left="720" w:hanging="720"/>
          </w:pPr>
        </w:pPrChange>
      </w:pPr>
      <w:bookmarkStart w:id="211" w:name="_ENREF_13"/>
      <w:r w:rsidRPr="00BE3C8F">
        <w:rPr>
          <w:rFonts w:ascii="Times New Roman" w:hAnsi="Times New Roman" w:cs="Times New Roman"/>
          <w:noProof/>
          <w:sz w:val="24"/>
          <w:szCs w:val="24"/>
          <w:rPrChange w:id="212" w:author="hong qin" w:date="2012-04-24T17:58:00Z">
            <w:rPr>
              <w:rFonts w:ascii="Calibri" w:hAnsi="Calibri" w:cs="Arial"/>
              <w:noProof/>
              <w:sz w:val="16"/>
              <w:szCs w:val="20"/>
            </w:rPr>
          </w:rPrChange>
        </w:rPr>
        <w:t>H</w:t>
      </w:r>
      <w:r w:rsidRPr="00BE3C8F">
        <w:rPr>
          <w:rFonts w:ascii="Times New Roman" w:hAnsi="Times New Roman" w:cs="Times New Roman"/>
          <w:smallCaps/>
          <w:noProof/>
          <w:sz w:val="24"/>
          <w:szCs w:val="24"/>
          <w:rPrChange w:id="213" w:author="hong qin" w:date="2012-04-24T17:58:00Z">
            <w:rPr>
              <w:rFonts w:ascii="Calibri" w:hAnsi="Calibri" w:cs="Arial"/>
              <w:smallCaps/>
              <w:noProof/>
              <w:sz w:val="16"/>
              <w:szCs w:val="20"/>
            </w:rPr>
          </w:rPrChange>
        </w:rPr>
        <w:t xml:space="preserve">olliday, </w:t>
      </w:r>
      <w:r w:rsidRPr="00BE3C8F">
        <w:rPr>
          <w:rFonts w:ascii="Times New Roman" w:hAnsi="Times New Roman" w:cs="Times New Roman"/>
          <w:noProof/>
          <w:sz w:val="24"/>
          <w:szCs w:val="24"/>
          <w:rPrChange w:id="214" w:author="hong qin" w:date="2012-04-24T17:58:00Z">
            <w:rPr>
              <w:rFonts w:ascii="Calibri" w:hAnsi="Calibri" w:cs="Arial"/>
              <w:noProof/>
              <w:sz w:val="16"/>
              <w:szCs w:val="20"/>
            </w:rPr>
          </w:rPrChange>
        </w:rPr>
        <w:t xml:space="preserve">R., 1989 Food, reproduction and longevity: is the extended lifespan of calorie-restricted animals an evolutionary adaptation? Bioessays </w:t>
      </w:r>
      <w:r w:rsidRPr="00BE3C8F">
        <w:rPr>
          <w:rFonts w:ascii="Times New Roman" w:hAnsi="Times New Roman" w:cs="Times New Roman"/>
          <w:b/>
          <w:noProof/>
          <w:sz w:val="24"/>
          <w:szCs w:val="24"/>
          <w:rPrChange w:id="215" w:author="hong qin" w:date="2012-04-24T17:58:00Z">
            <w:rPr>
              <w:rFonts w:ascii="Calibri" w:hAnsi="Calibri" w:cs="Arial"/>
              <w:b/>
              <w:noProof/>
              <w:sz w:val="16"/>
              <w:szCs w:val="20"/>
            </w:rPr>
          </w:rPrChange>
        </w:rPr>
        <w:t>10:</w:t>
      </w:r>
      <w:r w:rsidRPr="00BE3C8F">
        <w:rPr>
          <w:rFonts w:ascii="Times New Roman" w:hAnsi="Times New Roman" w:cs="Times New Roman"/>
          <w:noProof/>
          <w:sz w:val="24"/>
          <w:szCs w:val="24"/>
          <w:rPrChange w:id="216" w:author="hong qin" w:date="2012-04-24T17:58:00Z">
            <w:rPr>
              <w:rFonts w:ascii="Calibri" w:hAnsi="Calibri" w:cs="Arial"/>
              <w:noProof/>
              <w:sz w:val="16"/>
              <w:szCs w:val="20"/>
            </w:rPr>
          </w:rPrChange>
        </w:rPr>
        <w:t xml:space="preserve"> 125-127.</w:t>
      </w:r>
      <w:bookmarkEnd w:id="211"/>
    </w:p>
    <w:p w:rsidR="00BE3C8F" w:rsidRPr="00BE3C8F" w:rsidRDefault="00BE3C8F" w:rsidP="00BE3C8F">
      <w:pPr>
        <w:spacing w:after="0" w:line="480" w:lineRule="auto"/>
        <w:ind w:left="720" w:hanging="720"/>
        <w:rPr>
          <w:rFonts w:ascii="Times New Roman" w:hAnsi="Times New Roman" w:cs="Times New Roman"/>
          <w:noProof/>
          <w:sz w:val="24"/>
          <w:szCs w:val="24"/>
          <w:rPrChange w:id="217" w:author="hong qin" w:date="2012-04-24T17:58:00Z">
            <w:rPr>
              <w:rFonts w:ascii="Calibri" w:hAnsi="Calibri" w:cs="Arial"/>
              <w:noProof/>
              <w:szCs w:val="20"/>
            </w:rPr>
          </w:rPrChange>
        </w:rPr>
        <w:pPrChange w:id="218" w:author="hong qin" w:date="2012-04-24T17:58:00Z">
          <w:pPr>
            <w:spacing w:after="0" w:line="240" w:lineRule="auto"/>
            <w:ind w:left="720" w:hanging="720"/>
          </w:pPr>
        </w:pPrChange>
      </w:pPr>
      <w:bookmarkStart w:id="219" w:name="_ENREF_14"/>
      <w:r w:rsidRPr="00BE3C8F">
        <w:rPr>
          <w:rFonts w:ascii="Times New Roman" w:hAnsi="Times New Roman" w:cs="Times New Roman"/>
          <w:noProof/>
          <w:sz w:val="24"/>
          <w:szCs w:val="24"/>
          <w:rPrChange w:id="220" w:author="hong qin" w:date="2012-04-24T17:58:00Z">
            <w:rPr>
              <w:rFonts w:ascii="Calibri" w:hAnsi="Calibri" w:cs="Arial"/>
              <w:noProof/>
              <w:sz w:val="16"/>
              <w:szCs w:val="20"/>
            </w:rPr>
          </w:rPrChange>
        </w:rPr>
        <w:t>K</w:t>
      </w:r>
      <w:r w:rsidRPr="00BE3C8F">
        <w:rPr>
          <w:rFonts w:ascii="Times New Roman" w:hAnsi="Times New Roman" w:cs="Times New Roman"/>
          <w:smallCaps/>
          <w:noProof/>
          <w:sz w:val="24"/>
          <w:szCs w:val="24"/>
          <w:rPrChange w:id="221" w:author="hong qin" w:date="2012-04-24T17:58:00Z">
            <w:rPr>
              <w:rFonts w:ascii="Calibri" w:hAnsi="Calibri" w:cs="Arial"/>
              <w:smallCaps/>
              <w:noProof/>
              <w:sz w:val="16"/>
              <w:szCs w:val="20"/>
            </w:rPr>
          </w:rPrChange>
        </w:rPr>
        <w:t xml:space="preserve">irkwood, </w:t>
      </w:r>
      <w:r w:rsidRPr="00BE3C8F">
        <w:rPr>
          <w:rFonts w:ascii="Times New Roman" w:hAnsi="Times New Roman" w:cs="Times New Roman"/>
          <w:noProof/>
          <w:sz w:val="24"/>
          <w:szCs w:val="24"/>
          <w:rPrChange w:id="222" w:author="hong qin" w:date="2012-04-24T17:58:00Z">
            <w:rPr>
              <w:rFonts w:ascii="Calibri" w:hAnsi="Calibri" w:cs="Arial"/>
              <w:noProof/>
              <w:sz w:val="16"/>
              <w:szCs w:val="20"/>
            </w:rPr>
          </w:rPrChange>
        </w:rPr>
        <w:t xml:space="preserve">T. B., 1977 Evolution of ageing. Nature </w:t>
      </w:r>
      <w:r w:rsidRPr="00BE3C8F">
        <w:rPr>
          <w:rFonts w:ascii="Times New Roman" w:hAnsi="Times New Roman" w:cs="Times New Roman"/>
          <w:b/>
          <w:noProof/>
          <w:sz w:val="24"/>
          <w:szCs w:val="24"/>
          <w:rPrChange w:id="223" w:author="hong qin" w:date="2012-04-24T17:58:00Z">
            <w:rPr>
              <w:rFonts w:ascii="Calibri" w:hAnsi="Calibri" w:cs="Arial"/>
              <w:b/>
              <w:noProof/>
              <w:sz w:val="16"/>
              <w:szCs w:val="20"/>
            </w:rPr>
          </w:rPrChange>
        </w:rPr>
        <w:t>270:</w:t>
      </w:r>
      <w:r w:rsidRPr="00BE3C8F">
        <w:rPr>
          <w:rFonts w:ascii="Times New Roman" w:hAnsi="Times New Roman" w:cs="Times New Roman"/>
          <w:noProof/>
          <w:sz w:val="24"/>
          <w:szCs w:val="24"/>
          <w:rPrChange w:id="224" w:author="hong qin" w:date="2012-04-24T17:58:00Z">
            <w:rPr>
              <w:rFonts w:ascii="Calibri" w:hAnsi="Calibri" w:cs="Arial"/>
              <w:noProof/>
              <w:sz w:val="16"/>
              <w:szCs w:val="20"/>
            </w:rPr>
          </w:rPrChange>
        </w:rPr>
        <w:t xml:space="preserve"> 301-304.</w:t>
      </w:r>
      <w:bookmarkEnd w:id="219"/>
    </w:p>
    <w:p w:rsidR="00BE3C8F" w:rsidRPr="00BE3C8F" w:rsidRDefault="00BE3C8F" w:rsidP="00BE3C8F">
      <w:pPr>
        <w:spacing w:after="0" w:line="480" w:lineRule="auto"/>
        <w:ind w:left="720" w:hanging="720"/>
        <w:rPr>
          <w:rFonts w:ascii="Times New Roman" w:hAnsi="Times New Roman" w:cs="Times New Roman"/>
          <w:noProof/>
          <w:sz w:val="24"/>
          <w:szCs w:val="24"/>
          <w:rPrChange w:id="225" w:author="hong qin" w:date="2012-04-24T17:58:00Z">
            <w:rPr>
              <w:rFonts w:ascii="Calibri" w:hAnsi="Calibri" w:cs="Arial"/>
              <w:noProof/>
              <w:szCs w:val="20"/>
            </w:rPr>
          </w:rPrChange>
        </w:rPr>
        <w:pPrChange w:id="226" w:author="hong qin" w:date="2012-04-24T17:58:00Z">
          <w:pPr>
            <w:spacing w:after="0" w:line="240" w:lineRule="auto"/>
            <w:ind w:left="720" w:hanging="720"/>
          </w:pPr>
        </w:pPrChange>
      </w:pPr>
      <w:bookmarkStart w:id="227" w:name="_ENREF_15"/>
      <w:r w:rsidRPr="00BE3C8F">
        <w:rPr>
          <w:rFonts w:ascii="Times New Roman" w:hAnsi="Times New Roman" w:cs="Times New Roman"/>
          <w:noProof/>
          <w:sz w:val="24"/>
          <w:szCs w:val="24"/>
          <w:rPrChange w:id="228" w:author="hong qin" w:date="2012-04-24T17:58:00Z">
            <w:rPr>
              <w:rFonts w:ascii="Calibri" w:hAnsi="Calibri" w:cs="Arial"/>
              <w:noProof/>
              <w:sz w:val="16"/>
              <w:szCs w:val="20"/>
            </w:rPr>
          </w:rPrChange>
        </w:rPr>
        <w:t>K</w:t>
      </w:r>
      <w:r w:rsidRPr="00BE3C8F">
        <w:rPr>
          <w:rFonts w:ascii="Times New Roman" w:hAnsi="Times New Roman" w:cs="Times New Roman"/>
          <w:smallCaps/>
          <w:noProof/>
          <w:sz w:val="24"/>
          <w:szCs w:val="24"/>
          <w:rPrChange w:id="229" w:author="hong qin" w:date="2012-04-24T17:58:00Z">
            <w:rPr>
              <w:rFonts w:ascii="Calibri" w:hAnsi="Calibri" w:cs="Arial"/>
              <w:smallCaps/>
              <w:noProof/>
              <w:sz w:val="16"/>
              <w:szCs w:val="20"/>
            </w:rPr>
          </w:rPrChange>
        </w:rPr>
        <w:t xml:space="preserve">oubova, </w:t>
      </w:r>
      <w:r w:rsidRPr="00BE3C8F">
        <w:rPr>
          <w:rFonts w:ascii="Times New Roman" w:hAnsi="Times New Roman" w:cs="Times New Roman"/>
          <w:noProof/>
          <w:sz w:val="24"/>
          <w:szCs w:val="24"/>
          <w:rPrChange w:id="230" w:author="hong qin" w:date="2012-04-24T17:58:00Z">
            <w:rPr>
              <w:rFonts w:ascii="Calibri" w:hAnsi="Calibri" w:cs="Arial"/>
              <w:noProof/>
              <w:sz w:val="16"/>
              <w:szCs w:val="20"/>
            </w:rPr>
          </w:rPrChange>
        </w:rPr>
        <w:t>J., and L. G</w:t>
      </w:r>
      <w:r w:rsidRPr="00BE3C8F">
        <w:rPr>
          <w:rFonts w:ascii="Times New Roman" w:hAnsi="Times New Roman" w:cs="Times New Roman"/>
          <w:smallCaps/>
          <w:noProof/>
          <w:sz w:val="24"/>
          <w:szCs w:val="24"/>
          <w:rPrChange w:id="231" w:author="hong qin" w:date="2012-04-24T17:58:00Z">
            <w:rPr>
              <w:rFonts w:ascii="Calibri" w:hAnsi="Calibri" w:cs="Arial"/>
              <w:smallCaps/>
              <w:noProof/>
              <w:sz w:val="16"/>
              <w:szCs w:val="20"/>
            </w:rPr>
          </w:rPrChange>
        </w:rPr>
        <w:t>uarente</w:t>
      </w:r>
      <w:r w:rsidRPr="00BE3C8F">
        <w:rPr>
          <w:rFonts w:ascii="Times New Roman" w:hAnsi="Times New Roman" w:cs="Times New Roman"/>
          <w:noProof/>
          <w:sz w:val="24"/>
          <w:szCs w:val="24"/>
          <w:rPrChange w:id="232" w:author="hong qin" w:date="2012-04-24T17:58:00Z">
            <w:rPr>
              <w:rFonts w:ascii="Calibri" w:hAnsi="Calibri" w:cs="Arial"/>
              <w:noProof/>
              <w:sz w:val="16"/>
              <w:szCs w:val="20"/>
            </w:rPr>
          </w:rPrChange>
        </w:rPr>
        <w:t xml:space="preserve">, 2003 How does calorie restriction work? Genes Dev </w:t>
      </w:r>
      <w:r w:rsidRPr="00BE3C8F">
        <w:rPr>
          <w:rFonts w:ascii="Times New Roman" w:hAnsi="Times New Roman" w:cs="Times New Roman"/>
          <w:b/>
          <w:noProof/>
          <w:sz w:val="24"/>
          <w:szCs w:val="24"/>
          <w:rPrChange w:id="233" w:author="hong qin" w:date="2012-04-24T17:58:00Z">
            <w:rPr>
              <w:rFonts w:ascii="Calibri" w:hAnsi="Calibri" w:cs="Arial"/>
              <w:b/>
              <w:noProof/>
              <w:sz w:val="16"/>
              <w:szCs w:val="20"/>
            </w:rPr>
          </w:rPrChange>
        </w:rPr>
        <w:t>17:</w:t>
      </w:r>
      <w:r w:rsidRPr="00BE3C8F">
        <w:rPr>
          <w:rFonts w:ascii="Times New Roman" w:hAnsi="Times New Roman" w:cs="Times New Roman"/>
          <w:noProof/>
          <w:sz w:val="24"/>
          <w:szCs w:val="24"/>
          <w:rPrChange w:id="234" w:author="hong qin" w:date="2012-04-24T17:58:00Z">
            <w:rPr>
              <w:rFonts w:ascii="Calibri" w:hAnsi="Calibri" w:cs="Arial"/>
              <w:noProof/>
              <w:sz w:val="16"/>
              <w:szCs w:val="20"/>
            </w:rPr>
          </w:rPrChange>
        </w:rPr>
        <w:t xml:space="preserve"> 313-321.</w:t>
      </w:r>
      <w:bookmarkEnd w:id="227"/>
    </w:p>
    <w:p w:rsidR="00BE3C8F" w:rsidRPr="00BE3C8F" w:rsidRDefault="00BE3C8F" w:rsidP="00BE3C8F">
      <w:pPr>
        <w:spacing w:after="0" w:line="480" w:lineRule="auto"/>
        <w:ind w:left="720" w:hanging="720"/>
        <w:rPr>
          <w:rFonts w:ascii="Times New Roman" w:hAnsi="Times New Roman" w:cs="Times New Roman"/>
          <w:noProof/>
          <w:sz w:val="24"/>
          <w:szCs w:val="24"/>
          <w:rPrChange w:id="235" w:author="hong qin" w:date="2012-04-24T17:58:00Z">
            <w:rPr>
              <w:rFonts w:ascii="Calibri" w:hAnsi="Calibri" w:cs="Arial"/>
              <w:noProof/>
              <w:szCs w:val="20"/>
            </w:rPr>
          </w:rPrChange>
        </w:rPr>
        <w:pPrChange w:id="236" w:author="hong qin" w:date="2012-04-24T17:58:00Z">
          <w:pPr>
            <w:spacing w:after="0" w:line="240" w:lineRule="auto"/>
            <w:ind w:left="720" w:hanging="720"/>
          </w:pPr>
        </w:pPrChange>
      </w:pPr>
      <w:bookmarkStart w:id="237" w:name="_ENREF_16"/>
      <w:r w:rsidRPr="00BE3C8F">
        <w:rPr>
          <w:rFonts w:ascii="Times New Roman" w:hAnsi="Times New Roman" w:cs="Times New Roman"/>
          <w:noProof/>
          <w:sz w:val="24"/>
          <w:szCs w:val="24"/>
          <w:rPrChange w:id="238" w:author="hong qin" w:date="2012-04-24T17:58:00Z">
            <w:rPr>
              <w:rFonts w:ascii="Calibri" w:hAnsi="Calibri" w:cs="Arial"/>
              <w:noProof/>
              <w:sz w:val="16"/>
              <w:szCs w:val="20"/>
            </w:rPr>
          </w:rPrChange>
        </w:rPr>
        <w:t>L</w:t>
      </w:r>
      <w:r w:rsidRPr="00BE3C8F">
        <w:rPr>
          <w:rFonts w:ascii="Times New Roman" w:hAnsi="Times New Roman" w:cs="Times New Roman"/>
          <w:smallCaps/>
          <w:noProof/>
          <w:sz w:val="24"/>
          <w:szCs w:val="24"/>
          <w:rPrChange w:id="239" w:author="hong qin" w:date="2012-04-24T17:58:00Z">
            <w:rPr>
              <w:rFonts w:ascii="Calibri" w:hAnsi="Calibri" w:cs="Arial"/>
              <w:smallCaps/>
              <w:noProof/>
              <w:sz w:val="16"/>
              <w:szCs w:val="20"/>
            </w:rPr>
          </w:rPrChange>
        </w:rPr>
        <w:t xml:space="preserve">in, </w:t>
      </w:r>
      <w:r w:rsidRPr="00BE3C8F">
        <w:rPr>
          <w:rFonts w:ascii="Times New Roman" w:hAnsi="Times New Roman" w:cs="Times New Roman"/>
          <w:noProof/>
          <w:sz w:val="24"/>
          <w:szCs w:val="24"/>
          <w:rPrChange w:id="240" w:author="hong qin" w:date="2012-04-24T17:58:00Z">
            <w:rPr>
              <w:rFonts w:ascii="Calibri" w:hAnsi="Calibri" w:cs="Arial"/>
              <w:noProof/>
              <w:sz w:val="16"/>
              <w:szCs w:val="20"/>
            </w:rPr>
          </w:rPrChange>
        </w:rPr>
        <w:t>S. J., M. K</w:t>
      </w:r>
      <w:r w:rsidRPr="00BE3C8F">
        <w:rPr>
          <w:rFonts w:ascii="Times New Roman" w:hAnsi="Times New Roman" w:cs="Times New Roman"/>
          <w:smallCaps/>
          <w:noProof/>
          <w:sz w:val="24"/>
          <w:szCs w:val="24"/>
          <w:rPrChange w:id="241" w:author="hong qin" w:date="2012-04-24T17:58:00Z">
            <w:rPr>
              <w:rFonts w:ascii="Calibri" w:hAnsi="Calibri" w:cs="Arial"/>
              <w:smallCaps/>
              <w:noProof/>
              <w:sz w:val="16"/>
              <w:szCs w:val="20"/>
            </w:rPr>
          </w:rPrChange>
        </w:rPr>
        <w:t>aeberlein</w:t>
      </w:r>
      <w:r w:rsidRPr="00BE3C8F">
        <w:rPr>
          <w:rFonts w:ascii="Times New Roman" w:hAnsi="Times New Roman" w:cs="Times New Roman"/>
          <w:noProof/>
          <w:sz w:val="24"/>
          <w:szCs w:val="24"/>
          <w:rPrChange w:id="242" w:author="hong qin" w:date="2012-04-24T17:58:00Z">
            <w:rPr>
              <w:rFonts w:ascii="Calibri" w:hAnsi="Calibri" w:cs="Arial"/>
              <w:noProof/>
              <w:sz w:val="16"/>
              <w:szCs w:val="20"/>
            </w:rPr>
          </w:rPrChange>
        </w:rPr>
        <w:t>, A. A. A</w:t>
      </w:r>
      <w:r w:rsidRPr="00BE3C8F">
        <w:rPr>
          <w:rFonts w:ascii="Times New Roman" w:hAnsi="Times New Roman" w:cs="Times New Roman"/>
          <w:smallCaps/>
          <w:noProof/>
          <w:sz w:val="24"/>
          <w:szCs w:val="24"/>
          <w:rPrChange w:id="243" w:author="hong qin" w:date="2012-04-24T17:58:00Z">
            <w:rPr>
              <w:rFonts w:ascii="Calibri" w:hAnsi="Calibri" w:cs="Arial"/>
              <w:smallCaps/>
              <w:noProof/>
              <w:sz w:val="16"/>
              <w:szCs w:val="20"/>
            </w:rPr>
          </w:rPrChange>
        </w:rPr>
        <w:t>ndalis</w:t>
      </w:r>
      <w:r w:rsidRPr="00BE3C8F">
        <w:rPr>
          <w:rFonts w:ascii="Times New Roman" w:hAnsi="Times New Roman" w:cs="Times New Roman"/>
          <w:noProof/>
          <w:sz w:val="24"/>
          <w:szCs w:val="24"/>
          <w:rPrChange w:id="244" w:author="hong qin" w:date="2012-04-24T17:58:00Z">
            <w:rPr>
              <w:rFonts w:ascii="Calibri" w:hAnsi="Calibri" w:cs="Arial"/>
              <w:noProof/>
              <w:sz w:val="16"/>
              <w:szCs w:val="20"/>
            </w:rPr>
          </w:rPrChange>
        </w:rPr>
        <w:t>, L. A. S</w:t>
      </w:r>
      <w:r w:rsidRPr="00BE3C8F">
        <w:rPr>
          <w:rFonts w:ascii="Times New Roman" w:hAnsi="Times New Roman" w:cs="Times New Roman"/>
          <w:smallCaps/>
          <w:noProof/>
          <w:sz w:val="24"/>
          <w:szCs w:val="24"/>
          <w:rPrChange w:id="245" w:author="hong qin" w:date="2012-04-24T17:58:00Z">
            <w:rPr>
              <w:rFonts w:ascii="Calibri" w:hAnsi="Calibri" w:cs="Arial"/>
              <w:smallCaps/>
              <w:noProof/>
              <w:sz w:val="16"/>
              <w:szCs w:val="20"/>
            </w:rPr>
          </w:rPrChange>
        </w:rPr>
        <w:t>turtz</w:t>
      </w:r>
      <w:r w:rsidRPr="00BE3C8F">
        <w:rPr>
          <w:rFonts w:ascii="Times New Roman" w:hAnsi="Times New Roman" w:cs="Times New Roman"/>
          <w:noProof/>
          <w:sz w:val="24"/>
          <w:szCs w:val="24"/>
          <w:rPrChange w:id="246" w:author="hong qin" w:date="2012-04-24T17:58:00Z">
            <w:rPr>
              <w:rFonts w:ascii="Calibri" w:hAnsi="Calibri" w:cs="Arial"/>
              <w:noProof/>
              <w:sz w:val="16"/>
              <w:szCs w:val="20"/>
            </w:rPr>
          </w:rPrChange>
        </w:rPr>
        <w:t>, P. A. D</w:t>
      </w:r>
      <w:r w:rsidRPr="00BE3C8F">
        <w:rPr>
          <w:rFonts w:ascii="Times New Roman" w:hAnsi="Times New Roman" w:cs="Times New Roman"/>
          <w:smallCaps/>
          <w:noProof/>
          <w:sz w:val="24"/>
          <w:szCs w:val="24"/>
          <w:rPrChange w:id="247" w:author="hong qin" w:date="2012-04-24T17:58:00Z">
            <w:rPr>
              <w:rFonts w:ascii="Calibri" w:hAnsi="Calibri" w:cs="Arial"/>
              <w:smallCaps/>
              <w:noProof/>
              <w:sz w:val="16"/>
              <w:szCs w:val="20"/>
            </w:rPr>
          </w:rPrChange>
        </w:rPr>
        <w:t>efossez</w:t>
      </w:r>
      <w:r w:rsidRPr="00BE3C8F">
        <w:rPr>
          <w:rFonts w:ascii="Times New Roman" w:hAnsi="Times New Roman" w:cs="Times New Roman"/>
          <w:i/>
          <w:noProof/>
          <w:sz w:val="24"/>
          <w:szCs w:val="24"/>
          <w:rPrChange w:id="248" w:author="hong qin" w:date="2012-04-24T17:58:00Z">
            <w:rPr>
              <w:rFonts w:ascii="Calibri" w:hAnsi="Calibri" w:cs="Arial"/>
              <w:i/>
              <w:noProof/>
              <w:sz w:val="16"/>
              <w:szCs w:val="20"/>
            </w:rPr>
          </w:rPrChange>
        </w:rPr>
        <w:t xml:space="preserve"> et al.</w:t>
      </w:r>
      <w:r w:rsidRPr="00BE3C8F">
        <w:rPr>
          <w:rFonts w:ascii="Times New Roman" w:hAnsi="Times New Roman" w:cs="Times New Roman"/>
          <w:noProof/>
          <w:sz w:val="24"/>
          <w:szCs w:val="24"/>
          <w:rPrChange w:id="249" w:author="hong qin" w:date="2012-04-24T17:58:00Z">
            <w:rPr>
              <w:rFonts w:ascii="Calibri" w:hAnsi="Calibri" w:cs="Arial"/>
              <w:noProof/>
              <w:sz w:val="16"/>
              <w:szCs w:val="20"/>
            </w:rPr>
          </w:rPrChange>
        </w:rPr>
        <w:t xml:space="preserve">, 2002 Calorie restriction extends Saccharomyces cerevisiae lifespan by increasing respiration. Nature </w:t>
      </w:r>
      <w:r w:rsidRPr="00BE3C8F">
        <w:rPr>
          <w:rFonts w:ascii="Times New Roman" w:hAnsi="Times New Roman" w:cs="Times New Roman"/>
          <w:b/>
          <w:noProof/>
          <w:sz w:val="24"/>
          <w:szCs w:val="24"/>
          <w:rPrChange w:id="250" w:author="hong qin" w:date="2012-04-24T17:58:00Z">
            <w:rPr>
              <w:rFonts w:ascii="Calibri" w:hAnsi="Calibri" w:cs="Arial"/>
              <w:b/>
              <w:noProof/>
              <w:sz w:val="16"/>
              <w:szCs w:val="20"/>
            </w:rPr>
          </w:rPrChange>
        </w:rPr>
        <w:t>418:</w:t>
      </w:r>
      <w:r w:rsidRPr="00BE3C8F">
        <w:rPr>
          <w:rFonts w:ascii="Times New Roman" w:hAnsi="Times New Roman" w:cs="Times New Roman"/>
          <w:noProof/>
          <w:sz w:val="24"/>
          <w:szCs w:val="24"/>
          <w:rPrChange w:id="251" w:author="hong qin" w:date="2012-04-24T17:58:00Z">
            <w:rPr>
              <w:rFonts w:ascii="Calibri" w:hAnsi="Calibri" w:cs="Arial"/>
              <w:noProof/>
              <w:sz w:val="16"/>
              <w:szCs w:val="20"/>
            </w:rPr>
          </w:rPrChange>
        </w:rPr>
        <w:t xml:space="preserve"> 344-348.</w:t>
      </w:r>
      <w:bookmarkEnd w:id="237"/>
    </w:p>
    <w:p w:rsidR="00BE3C8F" w:rsidRPr="00BE3C8F" w:rsidRDefault="00BE3C8F" w:rsidP="00BE3C8F">
      <w:pPr>
        <w:spacing w:after="0" w:line="480" w:lineRule="auto"/>
        <w:ind w:left="720" w:hanging="720"/>
        <w:rPr>
          <w:rFonts w:ascii="Times New Roman" w:hAnsi="Times New Roman" w:cs="Times New Roman"/>
          <w:noProof/>
          <w:sz w:val="24"/>
          <w:szCs w:val="24"/>
          <w:rPrChange w:id="252" w:author="hong qin" w:date="2012-04-24T17:58:00Z">
            <w:rPr>
              <w:rFonts w:ascii="Calibri" w:hAnsi="Calibri" w:cs="Arial"/>
              <w:noProof/>
              <w:szCs w:val="20"/>
            </w:rPr>
          </w:rPrChange>
        </w:rPr>
        <w:pPrChange w:id="253" w:author="hong qin" w:date="2012-04-24T17:58:00Z">
          <w:pPr>
            <w:spacing w:after="0" w:line="240" w:lineRule="auto"/>
            <w:ind w:left="720" w:hanging="720"/>
          </w:pPr>
        </w:pPrChange>
      </w:pPr>
      <w:bookmarkStart w:id="254" w:name="_ENREF_17"/>
      <w:r w:rsidRPr="00BE3C8F">
        <w:rPr>
          <w:rFonts w:ascii="Times New Roman" w:hAnsi="Times New Roman" w:cs="Times New Roman"/>
          <w:noProof/>
          <w:sz w:val="24"/>
          <w:szCs w:val="24"/>
          <w:rPrChange w:id="255"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56" w:author="hong qin" w:date="2012-04-24T17:58:00Z">
            <w:rPr>
              <w:rFonts w:ascii="Calibri" w:hAnsi="Calibri" w:cs="Arial"/>
              <w:smallCaps/>
              <w:noProof/>
              <w:sz w:val="16"/>
              <w:szCs w:val="20"/>
            </w:rPr>
          </w:rPrChange>
        </w:rPr>
        <w:t>c</w:t>
      </w:r>
      <w:r w:rsidRPr="00BE3C8F">
        <w:rPr>
          <w:rFonts w:ascii="Times New Roman" w:hAnsi="Times New Roman" w:cs="Times New Roman"/>
          <w:noProof/>
          <w:sz w:val="24"/>
          <w:szCs w:val="24"/>
          <w:rPrChange w:id="257"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58" w:author="hong qin" w:date="2012-04-24T17:58:00Z">
            <w:rPr>
              <w:rFonts w:ascii="Calibri" w:hAnsi="Calibri" w:cs="Arial"/>
              <w:smallCaps/>
              <w:noProof/>
              <w:sz w:val="16"/>
              <w:szCs w:val="20"/>
            </w:rPr>
          </w:rPrChange>
        </w:rPr>
        <w:t xml:space="preserve">urray, </w:t>
      </w:r>
      <w:r w:rsidRPr="00BE3C8F">
        <w:rPr>
          <w:rFonts w:ascii="Times New Roman" w:hAnsi="Times New Roman" w:cs="Times New Roman"/>
          <w:noProof/>
          <w:sz w:val="24"/>
          <w:szCs w:val="24"/>
          <w:rPrChange w:id="259" w:author="hong qin" w:date="2012-04-24T17:58:00Z">
            <w:rPr>
              <w:rFonts w:ascii="Calibri" w:hAnsi="Calibri" w:cs="Arial"/>
              <w:noProof/>
              <w:sz w:val="16"/>
              <w:szCs w:val="20"/>
            </w:rPr>
          </w:rPrChange>
        </w:rPr>
        <w:t>M. A., and D. E. G</w:t>
      </w:r>
      <w:r w:rsidRPr="00BE3C8F">
        <w:rPr>
          <w:rFonts w:ascii="Times New Roman" w:hAnsi="Times New Roman" w:cs="Times New Roman"/>
          <w:smallCaps/>
          <w:noProof/>
          <w:sz w:val="24"/>
          <w:szCs w:val="24"/>
          <w:rPrChange w:id="260" w:author="hong qin" w:date="2012-04-24T17:58:00Z">
            <w:rPr>
              <w:rFonts w:ascii="Calibri" w:hAnsi="Calibri" w:cs="Arial"/>
              <w:smallCaps/>
              <w:noProof/>
              <w:sz w:val="16"/>
              <w:szCs w:val="20"/>
            </w:rPr>
          </w:rPrChange>
        </w:rPr>
        <w:t>ottschling</w:t>
      </w:r>
      <w:r w:rsidRPr="00BE3C8F">
        <w:rPr>
          <w:rFonts w:ascii="Times New Roman" w:hAnsi="Times New Roman" w:cs="Times New Roman"/>
          <w:noProof/>
          <w:sz w:val="24"/>
          <w:szCs w:val="24"/>
          <w:rPrChange w:id="261" w:author="hong qin" w:date="2012-04-24T17:58:00Z">
            <w:rPr>
              <w:rFonts w:ascii="Calibri" w:hAnsi="Calibri" w:cs="Arial"/>
              <w:noProof/>
              <w:sz w:val="16"/>
              <w:szCs w:val="20"/>
            </w:rPr>
          </w:rPrChange>
        </w:rPr>
        <w:t xml:space="preserve">, 2003 An age-induced switch to a hyper-recombinational state. Science </w:t>
      </w:r>
      <w:r w:rsidRPr="00BE3C8F">
        <w:rPr>
          <w:rFonts w:ascii="Times New Roman" w:hAnsi="Times New Roman" w:cs="Times New Roman"/>
          <w:b/>
          <w:noProof/>
          <w:sz w:val="24"/>
          <w:szCs w:val="24"/>
          <w:rPrChange w:id="262" w:author="hong qin" w:date="2012-04-24T17:58:00Z">
            <w:rPr>
              <w:rFonts w:ascii="Calibri" w:hAnsi="Calibri" w:cs="Arial"/>
              <w:b/>
              <w:noProof/>
              <w:sz w:val="16"/>
              <w:szCs w:val="20"/>
            </w:rPr>
          </w:rPrChange>
        </w:rPr>
        <w:t>301:</w:t>
      </w:r>
      <w:r w:rsidRPr="00BE3C8F">
        <w:rPr>
          <w:rFonts w:ascii="Times New Roman" w:hAnsi="Times New Roman" w:cs="Times New Roman"/>
          <w:noProof/>
          <w:sz w:val="24"/>
          <w:szCs w:val="24"/>
          <w:rPrChange w:id="263" w:author="hong qin" w:date="2012-04-24T17:58:00Z">
            <w:rPr>
              <w:rFonts w:ascii="Calibri" w:hAnsi="Calibri" w:cs="Arial"/>
              <w:noProof/>
              <w:sz w:val="16"/>
              <w:szCs w:val="20"/>
            </w:rPr>
          </w:rPrChange>
        </w:rPr>
        <w:t xml:space="preserve"> 1908-1911.</w:t>
      </w:r>
      <w:bookmarkEnd w:id="254"/>
    </w:p>
    <w:p w:rsidR="00BE3C8F" w:rsidRPr="00BE3C8F" w:rsidRDefault="00BE3C8F" w:rsidP="00BE3C8F">
      <w:pPr>
        <w:spacing w:after="0" w:line="480" w:lineRule="auto"/>
        <w:ind w:left="720" w:hanging="720"/>
        <w:rPr>
          <w:rFonts w:ascii="Times New Roman" w:hAnsi="Times New Roman" w:cs="Times New Roman"/>
          <w:noProof/>
          <w:sz w:val="24"/>
          <w:szCs w:val="24"/>
          <w:rPrChange w:id="264" w:author="hong qin" w:date="2012-04-24T17:58:00Z">
            <w:rPr>
              <w:rFonts w:ascii="Calibri" w:hAnsi="Calibri" w:cs="Arial"/>
              <w:noProof/>
              <w:szCs w:val="20"/>
            </w:rPr>
          </w:rPrChange>
        </w:rPr>
        <w:pPrChange w:id="265" w:author="hong qin" w:date="2012-04-24T17:58:00Z">
          <w:pPr>
            <w:spacing w:after="0" w:line="240" w:lineRule="auto"/>
            <w:ind w:left="720" w:hanging="720"/>
          </w:pPr>
        </w:pPrChange>
      </w:pPr>
      <w:bookmarkStart w:id="266" w:name="_ENREF_18"/>
      <w:r w:rsidRPr="00BE3C8F">
        <w:rPr>
          <w:rFonts w:ascii="Times New Roman" w:hAnsi="Times New Roman" w:cs="Times New Roman"/>
          <w:noProof/>
          <w:sz w:val="24"/>
          <w:szCs w:val="24"/>
          <w:rPrChange w:id="267"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68" w:author="hong qin" w:date="2012-04-24T17:58:00Z">
            <w:rPr>
              <w:rFonts w:ascii="Calibri" w:hAnsi="Calibri" w:cs="Arial"/>
              <w:smallCaps/>
              <w:noProof/>
              <w:sz w:val="16"/>
              <w:szCs w:val="20"/>
            </w:rPr>
          </w:rPrChange>
        </w:rPr>
        <w:t>c</w:t>
      </w:r>
      <w:r w:rsidRPr="00BE3C8F">
        <w:rPr>
          <w:rFonts w:ascii="Times New Roman" w:hAnsi="Times New Roman" w:cs="Times New Roman"/>
          <w:noProof/>
          <w:sz w:val="24"/>
          <w:szCs w:val="24"/>
          <w:rPrChange w:id="269"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70" w:author="hong qin" w:date="2012-04-24T17:58:00Z">
            <w:rPr>
              <w:rFonts w:ascii="Calibri" w:hAnsi="Calibri" w:cs="Arial"/>
              <w:smallCaps/>
              <w:noProof/>
              <w:sz w:val="16"/>
              <w:szCs w:val="20"/>
            </w:rPr>
          </w:rPrChange>
        </w:rPr>
        <w:t xml:space="preserve">urray, </w:t>
      </w:r>
      <w:r w:rsidRPr="00BE3C8F">
        <w:rPr>
          <w:rFonts w:ascii="Times New Roman" w:hAnsi="Times New Roman" w:cs="Times New Roman"/>
          <w:noProof/>
          <w:sz w:val="24"/>
          <w:szCs w:val="24"/>
          <w:rPrChange w:id="271" w:author="hong qin" w:date="2012-04-24T17:58:00Z">
            <w:rPr>
              <w:rFonts w:ascii="Calibri" w:hAnsi="Calibri" w:cs="Arial"/>
              <w:noProof/>
              <w:sz w:val="16"/>
              <w:szCs w:val="20"/>
            </w:rPr>
          </w:rPrChange>
        </w:rPr>
        <w:t>M. A., and D. E. G</w:t>
      </w:r>
      <w:r w:rsidRPr="00BE3C8F">
        <w:rPr>
          <w:rFonts w:ascii="Times New Roman" w:hAnsi="Times New Roman" w:cs="Times New Roman"/>
          <w:smallCaps/>
          <w:noProof/>
          <w:sz w:val="24"/>
          <w:szCs w:val="24"/>
          <w:rPrChange w:id="272" w:author="hong qin" w:date="2012-04-24T17:58:00Z">
            <w:rPr>
              <w:rFonts w:ascii="Calibri" w:hAnsi="Calibri" w:cs="Arial"/>
              <w:smallCaps/>
              <w:noProof/>
              <w:sz w:val="16"/>
              <w:szCs w:val="20"/>
            </w:rPr>
          </w:rPrChange>
        </w:rPr>
        <w:t>ottschling</w:t>
      </w:r>
      <w:r w:rsidRPr="00BE3C8F">
        <w:rPr>
          <w:rFonts w:ascii="Times New Roman" w:hAnsi="Times New Roman" w:cs="Times New Roman"/>
          <w:noProof/>
          <w:sz w:val="24"/>
          <w:szCs w:val="24"/>
          <w:rPrChange w:id="273" w:author="hong qin" w:date="2012-04-24T17:58:00Z">
            <w:rPr>
              <w:rFonts w:ascii="Calibri" w:hAnsi="Calibri" w:cs="Arial"/>
              <w:noProof/>
              <w:sz w:val="16"/>
              <w:szCs w:val="20"/>
            </w:rPr>
          </w:rPrChange>
        </w:rPr>
        <w:t xml:space="preserve">, 2004 Aging and genetic instability in yeast. Curr Opin Microbiol </w:t>
      </w:r>
      <w:r w:rsidRPr="00BE3C8F">
        <w:rPr>
          <w:rFonts w:ascii="Times New Roman" w:hAnsi="Times New Roman" w:cs="Times New Roman"/>
          <w:b/>
          <w:noProof/>
          <w:sz w:val="24"/>
          <w:szCs w:val="24"/>
          <w:rPrChange w:id="274" w:author="hong qin" w:date="2012-04-24T17:58:00Z">
            <w:rPr>
              <w:rFonts w:ascii="Calibri" w:hAnsi="Calibri" w:cs="Arial"/>
              <w:b/>
              <w:noProof/>
              <w:sz w:val="16"/>
              <w:szCs w:val="20"/>
            </w:rPr>
          </w:rPrChange>
        </w:rPr>
        <w:t>7:</w:t>
      </w:r>
      <w:r w:rsidRPr="00BE3C8F">
        <w:rPr>
          <w:rFonts w:ascii="Times New Roman" w:hAnsi="Times New Roman" w:cs="Times New Roman"/>
          <w:noProof/>
          <w:sz w:val="24"/>
          <w:szCs w:val="24"/>
          <w:rPrChange w:id="275" w:author="hong qin" w:date="2012-04-24T17:58:00Z">
            <w:rPr>
              <w:rFonts w:ascii="Calibri" w:hAnsi="Calibri" w:cs="Arial"/>
              <w:noProof/>
              <w:sz w:val="16"/>
              <w:szCs w:val="20"/>
            </w:rPr>
          </w:rPrChange>
        </w:rPr>
        <w:t xml:space="preserve"> 673-679.</w:t>
      </w:r>
      <w:bookmarkEnd w:id="266"/>
    </w:p>
    <w:p w:rsidR="00BE3C8F" w:rsidRPr="00BE3C8F" w:rsidRDefault="00BE3C8F" w:rsidP="00BE3C8F">
      <w:pPr>
        <w:spacing w:after="0" w:line="480" w:lineRule="auto"/>
        <w:ind w:left="720" w:hanging="720"/>
        <w:rPr>
          <w:rFonts w:ascii="Times New Roman" w:hAnsi="Times New Roman" w:cs="Times New Roman"/>
          <w:noProof/>
          <w:sz w:val="24"/>
          <w:szCs w:val="24"/>
          <w:rPrChange w:id="276" w:author="hong qin" w:date="2012-04-24T17:58:00Z">
            <w:rPr>
              <w:rFonts w:ascii="Calibri" w:hAnsi="Calibri" w:cs="Arial"/>
              <w:noProof/>
              <w:szCs w:val="20"/>
            </w:rPr>
          </w:rPrChange>
        </w:rPr>
        <w:pPrChange w:id="277" w:author="hong qin" w:date="2012-04-24T17:58:00Z">
          <w:pPr>
            <w:spacing w:after="0" w:line="240" w:lineRule="auto"/>
            <w:ind w:left="720" w:hanging="720"/>
          </w:pPr>
        </w:pPrChange>
      </w:pPr>
      <w:bookmarkStart w:id="278" w:name="_ENREF_19"/>
      <w:r w:rsidRPr="00BE3C8F">
        <w:rPr>
          <w:rFonts w:ascii="Times New Roman" w:hAnsi="Times New Roman" w:cs="Times New Roman"/>
          <w:noProof/>
          <w:sz w:val="24"/>
          <w:szCs w:val="24"/>
          <w:rPrChange w:id="279"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80" w:author="hong qin" w:date="2012-04-24T17:58:00Z">
            <w:rPr>
              <w:rFonts w:ascii="Calibri" w:hAnsi="Calibri" w:cs="Arial"/>
              <w:smallCaps/>
              <w:noProof/>
              <w:sz w:val="16"/>
              <w:szCs w:val="20"/>
            </w:rPr>
          </w:rPrChange>
        </w:rPr>
        <w:t xml:space="preserve">edvedik, </w:t>
      </w:r>
      <w:r w:rsidRPr="00BE3C8F">
        <w:rPr>
          <w:rFonts w:ascii="Times New Roman" w:hAnsi="Times New Roman" w:cs="Times New Roman"/>
          <w:noProof/>
          <w:sz w:val="24"/>
          <w:szCs w:val="24"/>
          <w:rPrChange w:id="281" w:author="hong qin" w:date="2012-04-24T17:58:00Z">
            <w:rPr>
              <w:rFonts w:ascii="Calibri" w:hAnsi="Calibri" w:cs="Arial"/>
              <w:noProof/>
              <w:sz w:val="16"/>
              <w:szCs w:val="20"/>
            </w:rPr>
          </w:rPrChange>
        </w:rPr>
        <w:t>O., and D. A. S</w:t>
      </w:r>
      <w:r w:rsidRPr="00BE3C8F">
        <w:rPr>
          <w:rFonts w:ascii="Times New Roman" w:hAnsi="Times New Roman" w:cs="Times New Roman"/>
          <w:smallCaps/>
          <w:noProof/>
          <w:sz w:val="24"/>
          <w:szCs w:val="24"/>
          <w:rPrChange w:id="282" w:author="hong qin" w:date="2012-04-24T17:58:00Z">
            <w:rPr>
              <w:rFonts w:ascii="Calibri" w:hAnsi="Calibri" w:cs="Arial"/>
              <w:smallCaps/>
              <w:noProof/>
              <w:sz w:val="16"/>
              <w:szCs w:val="20"/>
            </w:rPr>
          </w:rPrChange>
        </w:rPr>
        <w:t>inclair</w:t>
      </w:r>
      <w:r w:rsidRPr="00BE3C8F">
        <w:rPr>
          <w:rFonts w:ascii="Times New Roman" w:hAnsi="Times New Roman" w:cs="Times New Roman"/>
          <w:noProof/>
          <w:sz w:val="24"/>
          <w:szCs w:val="24"/>
          <w:rPrChange w:id="283" w:author="hong qin" w:date="2012-04-24T17:58:00Z">
            <w:rPr>
              <w:rFonts w:ascii="Calibri" w:hAnsi="Calibri" w:cs="Arial"/>
              <w:noProof/>
              <w:sz w:val="16"/>
              <w:szCs w:val="20"/>
            </w:rPr>
          </w:rPrChange>
        </w:rPr>
        <w:t xml:space="preserve">, 2007 Caloric restriction and life span determination of yeast cells. Methods Mol Biol </w:t>
      </w:r>
      <w:r w:rsidRPr="00BE3C8F">
        <w:rPr>
          <w:rFonts w:ascii="Times New Roman" w:hAnsi="Times New Roman" w:cs="Times New Roman"/>
          <w:b/>
          <w:noProof/>
          <w:sz w:val="24"/>
          <w:szCs w:val="24"/>
          <w:rPrChange w:id="284" w:author="hong qin" w:date="2012-04-24T17:58:00Z">
            <w:rPr>
              <w:rFonts w:ascii="Calibri" w:hAnsi="Calibri" w:cs="Arial"/>
              <w:b/>
              <w:noProof/>
              <w:sz w:val="16"/>
              <w:szCs w:val="20"/>
            </w:rPr>
          </w:rPrChange>
        </w:rPr>
        <w:t>371:</w:t>
      </w:r>
      <w:r w:rsidRPr="00BE3C8F">
        <w:rPr>
          <w:rFonts w:ascii="Times New Roman" w:hAnsi="Times New Roman" w:cs="Times New Roman"/>
          <w:noProof/>
          <w:sz w:val="24"/>
          <w:szCs w:val="24"/>
          <w:rPrChange w:id="285" w:author="hong qin" w:date="2012-04-24T17:58:00Z">
            <w:rPr>
              <w:rFonts w:ascii="Calibri" w:hAnsi="Calibri" w:cs="Arial"/>
              <w:noProof/>
              <w:sz w:val="16"/>
              <w:szCs w:val="20"/>
            </w:rPr>
          </w:rPrChange>
        </w:rPr>
        <w:t xml:space="preserve"> 97-109.</w:t>
      </w:r>
      <w:bookmarkEnd w:id="278"/>
    </w:p>
    <w:p w:rsidR="00BE3C8F" w:rsidRPr="00BE3C8F" w:rsidRDefault="00BE3C8F" w:rsidP="00BE3C8F">
      <w:pPr>
        <w:spacing w:after="0" w:line="480" w:lineRule="auto"/>
        <w:ind w:left="720" w:hanging="720"/>
        <w:rPr>
          <w:rFonts w:ascii="Times New Roman" w:hAnsi="Times New Roman" w:cs="Times New Roman"/>
          <w:noProof/>
          <w:sz w:val="24"/>
          <w:szCs w:val="24"/>
          <w:rPrChange w:id="286" w:author="hong qin" w:date="2012-04-24T17:58:00Z">
            <w:rPr>
              <w:rFonts w:ascii="Calibri" w:hAnsi="Calibri" w:cs="Arial"/>
              <w:noProof/>
              <w:szCs w:val="20"/>
            </w:rPr>
          </w:rPrChange>
        </w:rPr>
        <w:pPrChange w:id="287" w:author="hong qin" w:date="2012-04-24T17:58:00Z">
          <w:pPr>
            <w:spacing w:after="0" w:line="240" w:lineRule="auto"/>
            <w:ind w:left="720" w:hanging="720"/>
          </w:pPr>
        </w:pPrChange>
      </w:pPr>
      <w:bookmarkStart w:id="288" w:name="_ENREF_20"/>
      <w:r w:rsidRPr="00BE3C8F">
        <w:rPr>
          <w:rFonts w:ascii="Times New Roman" w:hAnsi="Times New Roman" w:cs="Times New Roman"/>
          <w:noProof/>
          <w:sz w:val="24"/>
          <w:szCs w:val="24"/>
          <w:rPrChange w:id="289"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90" w:author="hong qin" w:date="2012-04-24T17:58:00Z">
            <w:rPr>
              <w:rFonts w:ascii="Calibri" w:hAnsi="Calibri" w:cs="Arial"/>
              <w:smallCaps/>
              <w:noProof/>
              <w:sz w:val="16"/>
              <w:szCs w:val="20"/>
            </w:rPr>
          </w:rPrChange>
        </w:rPr>
        <w:t xml:space="preserve">esquita, </w:t>
      </w:r>
      <w:r w:rsidRPr="00BE3C8F">
        <w:rPr>
          <w:rFonts w:ascii="Times New Roman" w:hAnsi="Times New Roman" w:cs="Times New Roman"/>
          <w:noProof/>
          <w:sz w:val="24"/>
          <w:szCs w:val="24"/>
          <w:rPrChange w:id="291" w:author="hong qin" w:date="2012-04-24T17:58:00Z">
            <w:rPr>
              <w:rFonts w:ascii="Calibri" w:hAnsi="Calibri" w:cs="Arial"/>
              <w:noProof/>
              <w:sz w:val="16"/>
              <w:szCs w:val="20"/>
            </w:rPr>
          </w:rPrChange>
        </w:rPr>
        <w:t>A., M. W</w:t>
      </w:r>
      <w:r w:rsidRPr="00BE3C8F">
        <w:rPr>
          <w:rFonts w:ascii="Times New Roman" w:hAnsi="Times New Roman" w:cs="Times New Roman"/>
          <w:smallCaps/>
          <w:noProof/>
          <w:sz w:val="24"/>
          <w:szCs w:val="24"/>
          <w:rPrChange w:id="292" w:author="hong qin" w:date="2012-04-24T17:58:00Z">
            <w:rPr>
              <w:rFonts w:ascii="Calibri" w:hAnsi="Calibri" w:cs="Arial"/>
              <w:smallCaps/>
              <w:noProof/>
              <w:sz w:val="16"/>
              <w:szCs w:val="20"/>
            </w:rPr>
          </w:rPrChange>
        </w:rPr>
        <w:t>einberger</w:t>
      </w:r>
      <w:r w:rsidRPr="00BE3C8F">
        <w:rPr>
          <w:rFonts w:ascii="Times New Roman" w:hAnsi="Times New Roman" w:cs="Times New Roman"/>
          <w:noProof/>
          <w:sz w:val="24"/>
          <w:szCs w:val="24"/>
          <w:rPrChange w:id="293" w:author="hong qin" w:date="2012-04-24T17:58:00Z">
            <w:rPr>
              <w:rFonts w:ascii="Calibri" w:hAnsi="Calibri" w:cs="Arial"/>
              <w:noProof/>
              <w:sz w:val="16"/>
              <w:szCs w:val="20"/>
            </w:rPr>
          </w:rPrChange>
        </w:rPr>
        <w:t>, A. S</w:t>
      </w:r>
      <w:r w:rsidRPr="00BE3C8F">
        <w:rPr>
          <w:rFonts w:ascii="Times New Roman" w:hAnsi="Times New Roman" w:cs="Times New Roman"/>
          <w:smallCaps/>
          <w:noProof/>
          <w:sz w:val="24"/>
          <w:szCs w:val="24"/>
          <w:rPrChange w:id="294" w:author="hong qin" w:date="2012-04-24T17:58:00Z">
            <w:rPr>
              <w:rFonts w:ascii="Calibri" w:hAnsi="Calibri" w:cs="Arial"/>
              <w:smallCaps/>
              <w:noProof/>
              <w:sz w:val="16"/>
              <w:szCs w:val="20"/>
            </w:rPr>
          </w:rPrChange>
        </w:rPr>
        <w:t>ilva</w:t>
      </w:r>
      <w:r w:rsidRPr="00BE3C8F">
        <w:rPr>
          <w:rFonts w:ascii="Times New Roman" w:hAnsi="Times New Roman" w:cs="Times New Roman"/>
          <w:noProof/>
          <w:sz w:val="24"/>
          <w:szCs w:val="24"/>
          <w:rPrChange w:id="295" w:author="hong qin" w:date="2012-04-24T17:58:00Z">
            <w:rPr>
              <w:rFonts w:ascii="Calibri" w:hAnsi="Calibri" w:cs="Arial"/>
              <w:noProof/>
              <w:sz w:val="16"/>
              <w:szCs w:val="20"/>
            </w:rPr>
          </w:rPrChange>
        </w:rPr>
        <w:t>, B. S</w:t>
      </w:r>
      <w:r w:rsidRPr="00BE3C8F">
        <w:rPr>
          <w:rFonts w:ascii="Times New Roman" w:hAnsi="Times New Roman" w:cs="Times New Roman"/>
          <w:smallCaps/>
          <w:noProof/>
          <w:sz w:val="24"/>
          <w:szCs w:val="24"/>
          <w:rPrChange w:id="296" w:author="hong qin" w:date="2012-04-24T17:58:00Z">
            <w:rPr>
              <w:rFonts w:ascii="Calibri" w:hAnsi="Calibri" w:cs="Arial"/>
              <w:smallCaps/>
              <w:noProof/>
              <w:sz w:val="16"/>
              <w:szCs w:val="20"/>
            </w:rPr>
          </w:rPrChange>
        </w:rPr>
        <w:t>ampaio-</w:t>
      </w:r>
      <w:r w:rsidRPr="00BE3C8F">
        <w:rPr>
          <w:rFonts w:ascii="Times New Roman" w:hAnsi="Times New Roman" w:cs="Times New Roman"/>
          <w:noProof/>
          <w:sz w:val="24"/>
          <w:szCs w:val="24"/>
          <w:rPrChange w:id="297" w:author="hong qin" w:date="2012-04-24T17:58:00Z">
            <w:rPr>
              <w:rFonts w:ascii="Calibri" w:hAnsi="Calibri" w:cs="Arial"/>
              <w:noProof/>
              <w:sz w:val="16"/>
              <w:szCs w:val="20"/>
            </w:rPr>
          </w:rPrChange>
        </w:rPr>
        <w:t>M</w:t>
      </w:r>
      <w:r w:rsidRPr="00BE3C8F">
        <w:rPr>
          <w:rFonts w:ascii="Times New Roman" w:hAnsi="Times New Roman" w:cs="Times New Roman"/>
          <w:smallCaps/>
          <w:noProof/>
          <w:sz w:val="24"/>
          <w:szCs w:val="24"/>
          <w:rPrChange w:id="298" w:author="hong qin" w:date="2012-04-24T17:58:00Z">
            <w:rPr>
              <w:rFonts w:ascii="Calibri" w:hAnsi="Calibri" w:cs="Arial"/>
              <w:smallCaps/>
              <w:noProof/>
              <w:sz w:val="16"/>
              <w:szCs w:val="20"/>
            </w:rPr>
          </w:rPrChange>
        </w:rPr>
        <w:t>arques</w:t>
      </w:r>
      <w:r w:rsidRPr="00BE3C8F">
        <w:rPr>
          <w:rFonts w:ascii="Times New Roman" w:hAnsi="Times New Roman" w:cs="Times New Roman"/>
          <w:noProof/>
          <w:sz w:val="24"/>
          <w:szCs w:val="24"/>
          <w:rPrChange w:id="299" w:author="hong qin" w:date="2012-04-24T17:58:00Z">
            <w:rPr>
              <w:rFonts w:ascii="Calibri" w:hAnsi="Calibri" w:cs="Arial"/>
              <w:noProof/>
              <w:sz w:val="16"/>
              <w:szCs w:val="20"/>
            </w:rPr>
          </w:rPrChange>
        </w:rPr>
        <w:t>, B. A</w:t>
      </w:r>
      <w:r w:rsidRPr="00BE3C8F">
        <w:rPr>
          <w:rFonts w:ascii="Times New Roman" w:hAnsi="Times New Roman" w:cs="Times New Roman"/>
          <w:smallCaps/>
          <w:noProof/>
          <w:sz w:val="24"/>
          <w:szCs w:val="24"/>
          <w:rPrChange w:id="300" w:author="hong qin" w:date="2012-04-24T17:58:00Z">
            <w:rPr>
              <w:rFonts w:ascii="Calibri" w:hAnsi="Calibri" w:cs="Arial"/>
              <w:smallCaps/>
              <w:noProof/>
              <w:sz w:val="16"/>
              <w:szCs w:val="20"/>
            </w:rPr>
          </w:rPrChange>
        </w:rPr>
        <w:t>lmeida</w:t>
      </w:r>
      <w:r w:rsidRPr="00BE3C8F">
        <w:rPr>
          <w:rFonts w:ascii="Times New Roman" w:hAnsi="Times New Roman" w:cs="Times New Roman"/>
          <w:i/>
          <w:noProof/>
          <w:sz w:val="24"/>
          <w:szCs w:val="24"/>
          <w:rPrChange w:id="301" w:author="hong qin" w:date="2012-04-24T17:58:00Z">
            <w:rPr>
              <w:rFonts w:ascii="Calibri" w:hAnsi="Calibri" w:cs="Arial"/>
              <w:i/>
              <w:noProof/>
              <w:sz w:val="16"/>
              <w:szCs w:val="20"/>
            </w:rPr>
          </w:rPrChange>
        </w:rPr>
        <w:t xml:space="preserve"> et al.</w:t>
      </w:r>
      <w:r w:rsidRPr="00BE3C8F">
        <w:rPr>
          <w:rFonts w:ascii="Times New Roman" w:hAnsi="Times New Roman" w:cs="Times New Roman"/>
          <w:noProof/>
          <w:sz w:val="24"/>
          <w:szCs w:val="24"/>
          <w:rPrChange w:id="302" w:author="hong qin" w:date="2012-04-24T17:58:00Z">
            <w:rPr>
              <w:rFonts w:ascii="Calibri" w:hAnsi="Calibri" w:cs="Arial"/>
              <w:noProof/>
              <w:sz w:val="16"/>
              <w:szCs w:val="20"/>
            </w:rPr>
          </w:rPrChange>
        </w:rPr>
        <w:t xml:space="preserve">, 2010 Caloric restriction or catalase inactivation extends yeast chronological lifespan by inducing H2O2 and superoxide dismutase activity. Proc Natl Acad Sci U S A </w:t>
      </w:r>
      <w:r w:rsidRPr="00BE3C8F">
        <w:rPr>
          <w:rFonts w:ascii="Times New Roman" w:hAnsi="Times New Roman" w:cs="Times New Roman"/>
          <w:b/>
          <w:noProof/>
          <w:sz w:val="24"/>
          <w:szCs w:val="24"/>
          <w:rPrChange w:id="303" w:author="hong qin" w:date="2012-04-24T17:58:00Z">
            <w:rPr>
              <w:rFonts w:ascii="Calibri" w:hAnsi="Calibri" w:cs="Arial"/>
              <w:b/>
              <w:noProof/>
              <w:sz w:val="16"/>
              <w:szCs w:val="20"/>
            </w:rPr>
          </w:rPrChange>
        </w:rPr>
        <w:t>107:</w:t>
      </w:r>
      <w:r w:rsidRPr="00BE3C8F">
        <w:rPr>
          <w:rFonts w:ascii="Times New Roman" w:hAnsi="Times New Roman" w:cs="Times New Roman"/>
          <w:noProof/>
          <w:sz w:val="24"/>
          <w:szCs w:val="24"/>
          <w:rPrChange w:id="304" w:author="hong qin" w:date="2012-04-24T17:58:00Z">
            <w:rPr>
              <w:rFonts w:ascii="Calibri" w:hAnsi="Calibri" w:cs="Arial"/>
              <w:noProof/>
              <w:sz w:val="16"/>
              <w:szCs w:val="20"/>
            </w:rPr>
          </w:rPrChange>
        </w:rPr>
        <w:t xml:space="preserve"> 15123-15128.</w:t>
      </w:r>
      <w:bookmarkEnd w:id="288"/>
    </w:p>
    <w:p w:rsidR="00BE3C8F" w:rsidRPr="00BE3C8F" w:rsidRDefault="00BE3C8F" w:rsidP="00BE3C8F">
      <w:pPr>
        <w:spacing w:after="0" w:line="480" w:lineRule="auto"/>
        <w:ind w:left="720" w:hanging="720"/>
        <w:rPr>
          <w:rFonts w:ascii="Times New Roman" w:hAnsi="Times New Roman" w:cs="Times New Roman"/>
          <w:noProof/>
          <w:sz w:val="24"/>
          <w:szCs w:val="24"/>
          <w:rPrChange w:id="305" w:author="hong qin" w:date="2012-04-24T17:58:00Z">
            <w:rPr>
              <w:rFonts w:ascii="Calibri" w:hAnsi="Calibri" w:cs="Arial"/>
              <w:noProof/>
              <w:szCs w:val="20"/>
            </w:rPr>
          </w:rPrChange>
        </w:rPr>
        <w:pPrChange w:id="306" w:author="hong qin" w:date="2012-04-24T17:58:00Z">
          <w:pPr>
            <w:spacing w:after="0" w:line="240" w:lineRule="auto"/>
            <w:ind w:left="720" w:hanging="720"/>
          </w:pPr>
        </w:pPrChange>
      </w:pPr>
      <w:bookmarkStart w:id="307" w:name="_ENREF_21"/>
      <w:r w:rsidRPr="00BE3C8F">
        <w:rPr>
          <w:rFonts w:ascii="Times New Roman" w:hAnsi="Times New Roman" w:cs="Times New Roman"/>
          <w:noProof/>
          <w:sz w:val="24"/>
          <w:szCs w:val="24"/>
          <w:rPrChange w:id="308" w:author="hong qin" w:date="2012-04-24T17:58:00Z">
            <w:rPr>
              <w:rFonts w:ascii="Calibri" w:hAnsi="Calibri" w:cs="Arial"/>
              <w:noProof/>
              <w:sz w:val="16"/>
              <w:szCs w:val="20"/>
            </w:rPr>
          </w:rPrChange>
        </w:rPr>
        <w:lastRenderedPageBreak/>
        <w:t>M</w:t>
      </w:r>
      <w:r w:rsidRPr="00BE3C8F">
        <w:rPr>
          <w:rFonts w:ascii="Times New Roman" w:hAnsi="Times New Roman" w:cs="Times New Roman"/>
          <w:smallCaps/>
          <w:noProof/>
          <w:sz w:val="24"/>
          <w:szCs w:val="24"/>
          <w:rPrChange w:id="309" w:author="hong qin" w:date="2012-04-24T17:58:00Z">
            <w:rPr>
              <w:rFonts w:ascii="Calibri" w:hAnsi="Calibri" w:cs="Arial"/>
              <w:smallCaps/>
              <w:noProof/>
              <w:sz w:val="16"/>
              <w:szCs w:val="20"/>
            </w:rPr>
          </w:rPrChange>
        </w:rPr>
        <w:t>oradas-</w:t>
      </w:r>
      <w:r w:rsidRPr="00BE3C8F">
        <w:rPr>
          <w:rFonts w:ascii="Times New Roman" w:hAnsi="Times New Roman" w:cs="Times New Roman"/>
          <w:noProof/>
          <w:sz w:val="24"/>
          <w:szCs w:val="24"/>
          <w:rPrChange w:id="310" w:author="hong qin" w:date="2012-04-24T17:58:00Z">
            <w:rPr>
              <w:rFonts w:ascii="Calibri" w:hAnsi="Calibri" w:cs="Arial"/>
              <w:noProof/>
              <w:sz w:val="16"/>
              <w:szCs w:val="20"/>
            </w:rPr>
          </w:rPrChange>
        </w:rPr>
        <w:t>F</w:t>
      </w:r>
      <w:r w:rsidRPr="00BE3C8F">
        <w:rPr>
          <w:rFonts w:ascii="Times New Roman" w:hAnsi="Times New Roman" w:cs="Times New Roman"/>
          <w:smallCaps/>
          <w:noProof/>
          <w:sz w:val="24"/>
          <w:szCs w:val="24"/>
          <w:rPrChange w:id="311" w:author="hong qin" w:date="2012-04-24T17:58:00Z">
            <w:rPr>
              <w:rFonts w:ascii="Calibri" w:hAnsi="Calibri" w:cs="Arial"/>
              <w:smallCaps/>
              <w:noProof/>
              <w:sz w:val="16"/>
              <w:szCs w:val="20"/>
            </w:rPr>
          </w:rPrChange>
        </w:rPr>
        <w:t xml:space="preserve">erreira, </w:t>
      </w:r>
      <w:r w:rsidRPr="00BE3C8F">
        <w:rPr>
          <w:rFonts w:ascii="Times New Roman" w:hAnsi="Times New Roman" w:cs="Times New Roman"/>
          <w:noProof/>
          <w:sz w:val="24"/>
          <w:szCs w:val="24"/>
          <w:rPrChange w:id="312" w:author="hong qin" w:date="2012-04-24T17:58:00Z">
            <w:rPr>
              <w:rFonts w:ascii="Calibri" w:hAnsi="Calibri" w:cs="Arial"/>
              <w:noProof/>
              <w:sz w:val="16"/>
              <w:szCs w:val="20"/>
            </w:rPr>
          </w:rPrChange>
        </w:rPr>
        <w:t>P., V. C</w:t>
      </w:r>
      <w:r w:rsidRPr="00BE3C8F">
        <w:rPr>
          <w:rFonts w:ascii="Times New Roman" w:hAnsi="Times New Roman" w:cs="Times New Roman"/>
          <w:smallCaps/>
          <w:noProof/>
          <w:sz w:val="24"/>
          <w:szCs w:val="24"/>
          <w:rPrChange w:id="313" w:author="hong qin" w:date="2012-04-24T17:58:00Z">
            <w:rPr>
              <w:rFonts w:ascii="Calibri" w:hAnsi="Calibri" w:cs="Arial"/>
              <w:smallCaps/>
              <w:noProof/>
              <w:sz w:val="16"/>
              <w:szCs w:val="20"/>
            </w:rPr>
          </w:rPrChange>
        </w:rPr>
        <w:t>osta</w:t>
      </w:r>
      <w:r w:rsidRPr="00BE3C8F">
        <w:rPr>
          <w:rFonts w:ascii="Times New Roman" w:hAnsi="Times New Roman" w:cs="Times New Roman"/>
          <w:noProof/>
          <w:sz w:val="24"/>
          <w:szCs w:val="24"/>
          <w:rPrChange w:id="314" w:author="hong qin" w:date="2012-04-24T17:58:00Z">
            <w:rPr>
              <w:rFonts w:ascii="Calibri" w:hAnsi="Calibri" w:cs="Arial"/>
              <w:noProof/>
              <w:sz w:val="16"/>
              <w:szCs w:val="20"/>
            </w:rPr>
          </w:rPrChange>
        </w:rPr>
        <w:t>, P. P</w:t>
      </w:r>
      <w:r w:rsidRPr="00BE3C8F">
        <w:rPr>
          <w:rFonts w:ascii="Times New Roman" w:hAnsi="Times New Roman" w:cs="Times New Roman"/>
          <w:smallCaps/>
          <w:noProof/>
          <w:sz w:val="24"/>
          <w:szCs w:val="24"/>
          <w:rPrChange w:id="315" w:author="hong qin" w:date="2012-04-24T17:58:00Z">
            <w:rPr>
              <w:rFonts w:ascii="Calibri" w:hAnsi="Calibri" w:cs="Arial"/>
              <w:smallCaps/>
              <w:noProof/>
              <w:sz w:val="16"/>
              <w:szCs w:val="20"/>
            </w:rPr>
          </w:rPrChange>
        </w:rPr>
        <w:t>iper</w:t>
      </w:r>
      <w:r w:rsidRPr="00BE3C8F">
        <w:rPr>
          <w:rFonts w:ascii="Times New Roman" w:hAnsi="Times New Roman" w:cs="Times New Roman"/>
          <w:noProof/>
          <w:sz w:val="24"/>
          <w:szCs w:val="24"/>
          <w:rPrChange w:id="316" w:author="hong qin" w:date="2012-04-24T17:58:00Z">
            <w:rPr>
              <w:rFonts w:ascii="Calibri" w:hAnsi="Calibri" w:cs="Arial"/>
              <w:noProof/>
              <w:sz w:val="16"/>
              <w:szCs w:val="20"/>
            </w:rPr>
          </w:rPrChange>
        </w:rPr>
        <w:t xml:space="preserve"> and W. M</w:t>
      </w:r>
      <w:r w:rsidRPr="00BE3C8F">
        <w:rPr>
          <w:rFonts w:ascii="Times New Roman" w:hAnsi="Times New Roman" w:cs="Times New Roman"/>
          <w:smallCaps/>
          <w:noProof/>
          <w:sz w:val="24"/>
          <w:szCs w:val="24"/>
          <w:rPrChange w:id="317" w:author="hong qin" w:date="2012-04-24T17:58:00Z">
            <w:rPr>
              <w:rFonts w:ascii="Calibri" w:hAnsi="Calibri" w:cs="Arial"/>
              <w:smallCaps/>
              <w:noProof/>
              <w:sz w:val="16"/>
              <w:szCs w:val="20"/>
            </w:rPr>
          </w:rPrChange>
        </w:rPr>
        <w:t>ager</w:t>
      </w:r>
      <w:r w:rsidRPr="00BE3C8F">
        <w:rPr>
          <w:rFonts w:ascii="Times New Roman" w:hAnsi="Times New Roman" w:cs="Times New Roman"/>
          <w:noProof/>
          <w:sz w:val="24"/>
          <w:szCs w:val="24"/>
          <w:rPrChange w:id="318" w:author="hong qin" w:date="2012-04-24T17:58:00Z">
            <w:rPr>
              <w:rFonts w:ascii="Calibri" w:hAnsi="Calibri" w:cs="Arial"/>
              <w:noProof/>
              <w:sz w:val="16"/>
              <w:szCs w:val="20"/>
            </w:rPr>
          </w:rPrChange>
        </w:rPr>
        <w:t xml:space="preserve">, 1996 The molecular defences against reactive oxygen species in yeast. Mol Microbiol </w:t>
      </w:r>
      <w:r w:rsidRPr="00BE3C8F">
        <w:rPr>
          <w:rFonts w:ascii="Times New Roman" w:hAnsi="Times New Roman" w:cs="Times New Roman"/>
          <w:b/>
          <w:noProof/>
          <w:sz w:val="24"/>
          <w:szCs w:val="24"/>
          <w:rPrChange w:id="319" w:author="hong qin" w:date="2012-04-24T17:58:00Z">
            <w:rPr>
              <w:rFonts w:ascii="Calibri" w:hAnsi="Calibri" w:cs="Arial"/>
              <w:b/>
              <w:noProof/>
              <w:sz w:val="16"/>
              <w:szCs w:val="20"/>
            </w:rPr>
          </w:rPrChange>
        </w:rPr>
        <w:t>19:</w:t>
      </w:r>
      <w:r w:rsidRPr="00BE3C8F">
        <w:rPr>
          <w:rFonts w:ascii="Times New Roman" w:hAnsi="Times New Roman" w:cs="Times New Roman"/>
          <w:noProof/>
          <w:sz w:val="24"/>
          <w:szCs w:val="24"/>
          <w:rPrChange w:id="320" w:author="hong qin" w:date="2012-04-24T17:58:00Z">
            <w:rPr>
              <w:rFonts w:ascii="Calibri" w:hAnsi="Calibri" w:cs="Arial"/>
              <w:noProof/>
              <w:sz w:val="16"/>
              <w:szCs w:val="20"/>
            </w:rPr>
          </w:rPrChange>
        </w:rPr>
        <w:t xml:space="preserve"> 651-658.</w:t>
      </w:r>
      <w:bookmarkEnd w:id="307"/>
    </w:p>
    <w:p w:rsidR="00BE3C8F" w:rsidRPr="00BE3C8F" w:rsidRDefault="00BE3C8F" w:rsidP="00BE3C8F">
      <w:pPr>
        <w:spacing w:after="0" w:line="480" w:lineRule="auto"/>
        <w:ind w:left="720" w:hanging="720"/>
        <w:rPr>
          <w:rFonts w:ascii="Times New Roman" w:hAnsi="Times New Roman" w:cs="Times New Roman"/>
          <w:noProof/>
          <w:sz w:val="24"/>
          <w:szCs w:val="24"/>
          <w:rPrChange w:id="321" w:author="hong qin" w:date="2012-04-24T17:58:00Z">
            <w:rPr>
              <w:rFonts w:ascii="Calibri" w:hAnsi="Calibri" w:cs="Arial"/>
              <w:noProof/>
              <w:szCs w:val="20"/>
            </w:rPr>
          </w:rPrChange>
        </w:rPr>
        <w:pPrChange w:id="322" w:author="hong qin" w:date="2012-04-24T17:58:00Z">
          <w:pPr>
            <w:spacing w:after="0" w:line="240" w:lineRule="auto"/>
            <w:ind w:left="720" w:hanging="720"/>
          </w:pPr>
        </w:pPrChange>
      </w:pPr>
      <w:bookmarkStart w:id="323" w:name="_ENREF_22"/>
      <w:r w:rsidRPr="00BE3C8F">
        <w:rPr>
          <w:rFonts w:ascii="Times New Roman" w:hAnsi="Times New Roman" w:cs="Times New Roman"/>
          <w:noProof/>
          <w:sz w:val="24"/>
          <w:szCs w:val="24"/>
          <w:rPrChange w:id="324" w:author="hong qin" w:date="2012-04-24T17:58:00Z">
            <w:rPr>
              <w:rFonts w:ascii="Calibri" w:hAnsi="Calibri" w:cs="Arial"/>
              <w:noProof/>
              <w:sz w:val="16"/>
              <w:szCs w:val="20"/>
            </w:rPr>
          </w:rPrChange>
        </w:rPr>
        <w:t>Q</w:t>
      </w:r>
      <w:r w:rsidRPr="00BE3C8F">
        <w:rPr>
          <w:rFonts w:ascii="Times New Roman" w:hAnsi="Times New Roman" w:cs="Times New Roman"/>
          <w:smallCaps/>
          <w:noProof/>
          <w:sz w:val="24"/>
          <w:szCs w:val="24"/>
          <w:rPrChange w:id="325" w:author="hong qin" w:date="2012-04-24T17:58:00Z">
            <w:rPr>
              <w:rFonts w:ascii="Calibri" w:hAnsi="Calibri" w:cs="Arial"/>
              <w:smallCaps/>
              <w:noProof/>
              <w:sz w:val="16"/>
              <w:szCs w:val="20"/>
            </w:rPr>
          </w:rPrChange>
        </w:rPr>
        <w:t xml:space="preserve">in, </w:t>
      </w:r>
      <w:r w:rsidRPr="00BE3C8F">
        <w:rPr>
          <w:rFonts w:ascii="Times New Roman" w:hAnsi="Times New Roman" w:cs="Times New Roman"/>
          <w:noProof/>
          <w:sz w:val="24"/>
          <w:szCs w:val="24"/>
          <w:rPrChange w:id="326" w:author="hong qin" w:date="2012-04-24T17:58:00Z">
            <w:rPr>
              <w:rFonts w:ascii="Calibri" w:hAnsi="Calibri" w:cs="Arial"/>
              <w:noProof/>
              <w:sz w:val="16"/>
              <w:szCs w:val="20"/>
            </w:rPr>
          </w:rPrChange>
        </w:rPr>
        <w:t>H., and M. L</w:t>
      </w:r>
      <w:r w:rsidRPr="00BE3C8F">
        <w:rPr>
          <w:rFonts w:ascii="Times New Roman" w:hAnsi="Times New Roman" w:cs="Times New Roman"/>
          <w:smallCaps/>
          <w:noProof/>
          <w:sz w:val="24"/>
          <w:szCs w:val="24"/>
          <w:rPrChange w:id="327" w:author="hong qin" w:date="2012-04-24T17:58:00Z">
            <w:rPr>
              <w:rFonts w:ascii="Calibri" w:hAnsi="Calibri" w:cs="Arial"/>
              <w:smallCaps/>
              <w:noProof/>
              <w:sz w:val="16"/>
              <w:szCs w:val="20"/>
            </w:rPr>
          </w:rPrChange>
        </w:rPr>
        <w:t>u</w:t>
      </w:r>
      <w:r w:rsidRPr="00BE3C8F">
        <w:rPr>
          <w:rFonts w:ascii="Times New Roman" w:hAnsi="Times New Roman" w:cs="Times New Roman"/>
          <w:noProof/>
          <w:sz w:val="24"/>
          <w:szCs w:val="24"/>
          <w:rPrChange w:id="328" w:author="hong qin" w:date="2012-04-24T17:58:00Z">
            <w:rPr>
              <w:rFonts w:ascii="Calibri" w:hAnsi="Calibri" w:cs="Arial"/>
              <w:noProof/>
              <w:sz w:val="16"/>
              <w:szCs w:val="20"/>
            </w:rPr>
          </w:rPrChange>
        </w:rPr>
        <w:t xml:space="preserve">, 2006 Natural variation in replicative and chronological life spans of Saccharomyces cerevisiae. Exp Gerontol </w:t>
      </w:r>
      <w:r w:rsidRPr="00BE3C8F">
        <w:rPr>
          <w:rFonts w:ascii="Times New Roman" w:hAnsi="Times New Roman" w:cs="Times New Roman"/>
          <w:b/>
          <w:noProof/>
          <w:sz w:val="24"/>
          <w:szCs w:val="24"/>
          <w:rPrChange w:id="329" w:author="hong qin" w:date="2012-04-24T17:58:00Z">
            <w:rPr>
              <w:rFonts w:ascii="Calibri" w:hAnsi="Calibri" w:cs="Arial"/>
              <w:b/>
              <w:noProof/>
              <w:sz w:val="16"/>
              <w:szCs w:val="20"/>
            </w:rPr>
          </w:rPrChange>
        </w:rPr>
        <w:t>41:</w:t>
      </w:r>
      <w:r w:rsidRPr="00BE3C8F">
        <w:rPr>
          <w:rFonts w:ascii="Times New Roman" w:hAnsi="Times New Roman" w:cs="Times New Roman"/>
          <w:noProof/>
          <w:sz w:val="24"/>
          <w:szCs w:val="24"/>
          <w:rPrChange w:id="330" w:author="hong qin" w:date="2012-04-24T17:58:00Z">
            <w:rPr>
              <w:rFonts w:ascii="Calibri" w:hAnsi="Calibri" w:cs="Arial"/>
              <w:noProof/>
              <w:sz w:val="16"/>
              <w:szCs w:val="20"/>
            </w:rPr>
          </w:rPrChange>
        </w:rPr>
        <w:t xml:space="preserve"> 448-456.</w:t>
      </w:r>
      <w:bookmarkEnd w:id="323"/>
    </w:p>
    <w:p w:rsidR="00BE3C8F" w:rsidRPr="00BE3C8F" w:rsidRDefault="00BE3C8F" w:rsidP="00BE3C8F">
      <w:pPr>
        <w:spacing w:after="0" w:line="480" w:lineRule="auto"/>
        <w:ind w:left="720" w:hanging="720"/>
        <w:rPr>
          <w:rFonts w:ascii="Times New Roman" w:hAnsi="Times New Roman" w:cs="Times New Roman"/>
          <w:noProof/>
          <w:sz w:val="24"/>
          <w:szCs w:val="24"/>
          <w:rPrChange w:id="331" w:author="hong qin" w:date="2012-04-24T17:58:00Z">
            <w:rPr>
              <w:rFonts w:ascii="Calibri" w:hAnsi="Calibri" w:cs="Arial"/>
              <w:noProof/>
              <w:szCs w:val="20"/>
            </w:rPr>
          </w:rPrChange>
        </w:rPr>
        <w:pPrChange w:id="332" w:author="hong qin" w:date="2012-04-24T17:58:00Z">
          <w:pPr>
            <w:spacing w:after="0" w:line="240" w:lineRule="auto"/>
            <w:ind w:left="720" w:hanging="720"/>
          </w:pPr>
        </w:pPrChange>
      </w:pPr>
      <w:bookmarkStart w:id="333" w:name="_ENREF_23"/>
      <w:r w:rsidRPr="00BE3C8F">
        <w:rPr>
          <w:rFonts w:ascii="Times New Roman" w:hAnsi="Times New Roman" w:cs="Times New Roman"/>
          <w:noProof/>
          <w:sz w:val="24"/>
          <w:szCs w:val="24"/>
          <w:rPrChange w:id="334" w:author="hong qin" w:date="2012-04-24T17:58:00Z">
            <w:rPr>
              <w:rFonts w:ascii="Calibri" w:hAnsi="Calibri" w:cs="Arial"/>
              <w:noProof/>
              <w:sz w:val="16"/>
              <w:szCs w:val="20"/>
            </w:rPr>
          </w:rPrChange>
        </w:rPr>
        <w:t>Q</w:t>
      </w:r>
      <w:r w:rsidRPr="00BE3C8F">
        <w:rPr>
          <w:rFonts w:ascii="Times New Roman" w:hAnsi="Times New Roman" w:cs="Times New Roman"/>
          <w:smallCaps/>
          <w:noProof/>
          <w:sz w:val="24"/>
          <w:szCs w:val="24"/>
          <w:rPrChange w:id="335" w:author="hong qin" w:date="2012-04-24T17:58:00Z">
            <w:rPr>
              <w:rFonts w:ascii="Calibri" w:hAnsi="Calibri" w:cs="Arial"/>
              <w:smallCaps/>
              <w:noProof/>
              <w:sz w:val="16"/>
              <w:szCs w:val="20"/>
            </w:rPr>
          </w:rPrChange>
        </w:rPr>
        <w:t xml:space="preserve">in, </w:t>
      </w:r>
      <w:r w:rsidRPr="00BE3C8F">
        <w:rPr>
          <w:rFonts w:ascii="Times New Roman" w:hAnsi="Times New Roman" w:cs="Times New Roman"/>
          <w:noProof/>
          <w:sz w:val="24"/>
          <w:szCs w:val="24"/>
          <w:rPrChange w:id="336" w:author="hong qin" w:date="2012-04-24T17:58:00Z">
            <w:rPr>
              <w:rFonts w:ascii="Calibri" w:hAnsi="Calibri" w:cs="Arial"/>
              <w:noProof/>
              <w:sz w:val="16"/>
              <w:szCs w:val="20"/>
            </w:rPr>
          </w:rPrChange>
        </w:rPr>
        <w:t>H., M. L</w:t>
      </w:r>
      <w:r w:rsidRPr="00BE3C8F">
        <w:rPr>
          <w:rFonts w:ascii="Times New Roman" w:hAnsi="Times New Roman" w:cs="Times New Roman"/>
          <w:smallCaps/>
          <w:noProof/>
          <w:sz w:val="24"/>
          <w:szCs w:val="24"/>
          <w:rPrChange w:id="337" w:author="hong qin" w:date="2012-04-24T17:58:00Z">
            <w:rPr>
              <w:rFonts w:ascii="Calibri" w:hAnsi="Calibri" w:cs="Arial"/>
              <w:smallCaps/>
              <w:noProof/>
              <w:sz w:val="16"/>
              <w:szCs w:val="20"/>
            </w:rPr>
          </w:rPrChange>
        </w:rPr>
        <w:t>u</w:t>
      </w:r>
      <w:r w:rsidRPr="00BE3C8F">
        <w:rPr>
          <w:rFonts w:ascii="Times New Roman" w:hAnsi="Times New Roman" w:cs="Times New Roman"/>
          <w:noProof/>
          <w:sz w:val="24"/>
          <w:szCs w:val="24"/>
          <w:rPrChange w:id="338" w:author="hong qin" w:date="2012-04-24T17:58:00Z">
            <w:rPr>
              <w:rFonts w:ascii="Calibri" w:hAnsi="Calibri" w:cs="Arial"/>
              <w:noProof/>
              <w:sz w:val="16"/>
              <w:szCs w:val="20"/>
            </w:rPr>
          </w:rPrChange>
        </w:rPr>
        <w:t xml:space="preserve"> and D. S. G</w:t>
      </w:r>
      <w:r w:rsidRPr="00BE3C8F">
        <w:rPr>
          <w:rFonts w:ascii="Times New Roman" w:hAnsi="Times New Roman" w:cs="Times New Roman"/>
          <w:smallCaps/>
          <w:noProof/>
          <w:sz w:val="24"/>
          <w:szCs w:val="24"/>
          <w:rPrChange w:id="339" w:author="hong qin" w:date="2012-04-24T17:58:00Z">
            <w:rPr>
              <w:rFonts w:ascii="Calibri" w:hAnsi="Calibri" w:cs="Arial"/>
              <w:smallCaps/>
              <w:noProof/>
              <w:sz w:val="16"/>
              <w:szCs w:val="20"/>
            </w:rPr>
          </w:rPrChange>
        </w:rPr>
        <w:t>oldfarb</w:t>
      </w:r>
      <w:r w:rsidRPr="00BE3C8F">
        <w:rPr>
          <w:rFonts w:ascii="Times New Roman" w:hAnsi="Times New Roman" w:cs="Times New Roman"/>
          <w:noProof/>
          <w:sz w:val="24"/>
          <w:szCs w:val="24"/>
          <w:rPrChange w:id="340" w:author="hong qin" w:date="2012-04-24T17:58:00Z">
            <w:rPr>
              <w:rFonts w:ascii="Calibri" w:hAnsi="Calibri" w:cs="Arial"/>
              <w:noProof/>
              <w:sz w:val="16"/>
              <w:szCs w:val="20"/>
            </w:rPr>
          </w:rPrChange>
        </w:rPr>
        <w:t xml:space="preserve">, 2008 Genomic instability is associated with natural life span variation in Saccharomyces cerevisiae. PLoS One </w:t>
      </w:r>
      <w:r w:rsidRPr="00BE3C8F">
        <w:rPr>
          <w:rFonts w:ascii="Times New Roman" w:hAnsi="Times New Roman" w:cs="Times New Roman"/>
          <w:b/>
          <w:noProof/>
          <w:sz w:val="24"/>
          <w:szCs w:val="24"/>
          <w:rPrChange w:id="341" w:author="hong qin" w:date="2012-04-24T17:58:00Z">
            <w:rPr>
              <w:rFonts w:ascii="Calibri" w:hAnsi="Calibri" w:cs="Arial"/>
              <w:b/>
              <w:noProof/>
              <w:sz w:val="16"/>
              <w:szCs w:val="20"/>
            </w:rPr>
          </w:rPrChange>
        </w:rPr>
        <w:t>3:</w:t>
      </w:r>
      <w:r w:rsidRPr="00BE3C8F">
        <w:rPr>
          <w:rFonts w:ascii="Times New Roman" w:hAnsi="Times New Roman" w:cs="Times New Roman"/>
          <w:noProof/>
          <w:sz w:val="24"/>
          <w:szCs w:val="24"/>
          <w:rPrChange w:id="342" w:author="hong qin" w:date="2012-04-24T17:58:00Z">
            <w:rPr>
              <w:rFonts w:ascii="Calibri" w:hAnsi="Calibri" w:cs="Arial"/>
              <w:noProof/>
              <w:sz w:val="16"/>
              <w:szCs w:val="20"/>
            </w:rPr>
          </w:rPrChange>
        </w:rPr>
        <w:t xml:space="preserve"> e2670.</w:t>
      </w:r>
      <w:bookmarkEnd w:id="333"/>
    </w:p>
    <w:p w:rsidR="00BE3C8F" w:rsidRPr="00BE3C8F" w:rsidRDefault="00BE3C8F" w:rsidP="00BE3C8F">
      <w:pPr>
        <w:spacing w:after="0" w:line="480" w:lineRule="auto"/>
        <w:ind w:left="720" w:hanging="720"/>
        <w:rPr>
          <w:rFonts w:ascii="Times New Roman" w:hAnsi="Times New Roman" w:cs="Times New Roman"/>
          <w:noProof/>
          <w:sz w:val="24"/>
          <w:szCs w:val="24"/>
          <w:rPrChange w:id="343" w:author="hong qin" w:date="2012-04-24T17:58:00Z">
            <w:rPr>
              <w:rFonts w:ascii="Calibri" w:hAnsi="Calibri" w:cs="Arial"/>
              <w:noProof/>
              <w:szCs w:val="20"/>
            </w:rPr>
          </w:rPrChange>
        </w:rPr>
        <w:pPrChange w:id="344" w:author="hong qin" w:date="2012-04-24T17:58:00Z">
          <w:pPr>
            <w:spacing w:after="0" w:line="240" w:lineRule="auto"/>
            <w:ind w:left="720" w:hanging="720"/>
          </w:pPr>
        </w:pPrChange>
      </w:pPr>
      <w:bookmarkStart w:id="345" w:name="_ENREF_24"/>
      <w:r w:rsidRPr="00BE3C8F">
        <w:rPr>
          <w:rFonts w:ascii="Times New Roman" w:hAnsi="Times New Roman" w:cs="Times New Roman"/>
          <w:noProof/>
          <w:sz w:val="24"/>
          <w:szCs w:val="24"/>
          <w:rPrChange w:id="346" w:author="hong qin" w:date="2012-04-24T17:58:00Z">
            <w:rPr>
              <w:rFonts w:ascii="Calibri" w:hAnsi="Calibri" w:cs="Arial"/>
              <w:noProof/>
              <w:sz w:val="16"/>
              <w:szCs w:val="20"/>
            </w:rPr>
          </w:rPrChange>
        </w:rPr>
        <w:t>R</w:t>
      </w:r>
      <w:r w:rsidRPr="00BE3C8F">
        <w:rPr>
          <w:rFonts w:ascii="Times New Roman" w:hAnsi="Times New Roman" w:cs="Times New Roman"/>
          <w:smallCaps/>
          <w:noProof/>
          <w:sz w:val="24"/>
          <w:szCs w:val="24"/>
          <w:rPrChange w:id="347" w:author="hong qin" w:date="2012-04-24T17:58:00Z">
            <w:rPr>
              <w:rFonts w:ascii="Calibri" w:hAnsi="Calibri" w:cs="Arial"/>
              <w:smallCaps/>
              <w:noProof/>
              <w:sz w:val="16"/>
              <w:szCs w:val="20"/>
            </w:rPr>
          </w:rPrChange>
        </w:rPr>
        <w:t xml:space="preserve">ahman, </w:t>
      </w:r>
      <w:r w:rsidRPr="00BE3C8F">
        <w:rPr>
          <w:rFonts w:ascii="Times New Roman" w:hAnsi="Times New Roman" w:cs="Times New Roman"/>
          <w:noProof/>
          <w:sz w:val="24"/>
          <w:szCs w:val="24"/>
          <w:rPrChange w:id="348" w:author="hong qin" w:date="2012-04-24T17:58:00Z">
            <w:rPr>
              <w:rFonts w:ascii="Calibri" w:hAnsi="Calibri" w:cs="Arial"/>
              <w:noProof/>
              <w:sz w:val="16"/>
              <w:szCs w:val="20"/>
            </w:rPr>
          </w:rPrChange>
        </w:rPr>
        <w:t xml:space="preserve">K., 2007 Studies on free radicals, antioxidants, and co-factors. Clin Interv Aging </w:t>
      </w:r>
      <w:r w:rsidRPr="00BE3C8F">
        <w:rPr>
          <w:rFonts w:ascii="Times New Roman" w:hAnsi="Times New Roman" w:cs="Times New Roman"/>
          <w:b/>
          <w:noProof/>
          <w:sz w:val="24"/>
          <w:szCs w:val="24"/>
          <w:rPrChange w:id="349" w:author="hong qin" w:date="2012-04-24T17:58:00Z">
            <w:rPr>
              <w:rFonts w:ascii="Calibri" w:hAnsi="Calibri" w:cs="Arial"/>
              <w:b/>
              <w:noProof/>
              <w:sz w:val="16"/>
              <w:szCs w:val="20"/>
            </w:rPr>
          </w:rPrChange>
        </w:rPr>
        <w:t>2:</w:t>
      </w:r>
      <w:r w:rsidRPr="00BE3C8F">
        <w:rPr>
          <w:rFonts w:ascii="Times New Roman" w:hAnsi="Times New Roman" w:cs="Times New Roman"/>
          <w:noProof/>
          <w:sz w:val="24"/>
          <w:szCs w:val="24"/>
          <w:rPrChange w:id="350" w:author="hong qin" w:date="2012-04-24T17:58:00Z">
            <w:rPr>
              <w:rFonts w:ascii="Calibri" w:hAnsi="Calibri" w:cs="Arial"/>
              <w:noProof/>
              <w:sz w:val="16"/>
              <w:szCs w:val="20"/>
            </w:rPr>
          </w:rPrChange>
        </w:rPr>
        <w:t xml:space="preserve"> 219-236.</w:t>
      </w:r>
      <w:bookmarkEnd w:id="345"/>
    </w:p>
    <w:p w:rsidR="00BE3C8F" w:rsidRPr="00BE3C8F" w:rsidRDefault="00BE3C8F" w:rsidP="00BE3C8F">
      <w:pPr>
        <w:spacing w:after="0" w:line="480" w:lineRule="auto"/>
        <w:ind w:left="720" w:hanging="720"/>
        <w:rPr>
          <w:rFonts w:ascii="Times New Roman" w:hAnsi="Times New Roman" w:cs="Times New Roman"/>
          <w:noProof/>
          <w:sz w:val="24"/>
          <w:szCs w:val="24"/>
          <w:rPrChange w:id="351" w:author="hong qin" w:date="2012-04-24T17:58:00Z">
            <w:rPr>
              <w:rFonts w:ascii="Calibri" w:hAnsi="Calibri" w:cs="Arial"/>
              <w:noProof/>
              <w:szCs w:val="20"/>
            </w:rPr>
          </w:rPrChange>
        </w:rPr>
        <w:pPrChange w:id="352" w:author="hong qin" w:date="2012-04-24T17:58:00Z">
          <w:pPr>
            <w:spacing w:after="0" w:line="240" w:lineRule="auto"/>
            <w:ind w:left="720" w:hanging="720"/>
          </w:pPr>
        </w:pPrChange>
      </w:pPr>
      <w:bookmarkStart w:id="353" w:name="_ENREF_25"/>
      <w:r w:rsidRPr="00BE3C8F">
        <w:rPr>
          <w:rFonts w:ascii="Times New Roman" w:hAnsi="Times New Roman" w:cs="Times New Roman"/>
          <w:noProof/>
          <w:sz w:val="24"/>
          <w:szCs w:val="24"/>
          <w:rPrChange w:id="354" w:author="hong qin" w:date="2012-04-24T17:58:00Z">
            <w:rPr>
              <w:rFonts w:ascii="Calibri" w:hAnsi="Calibri" w:cs="Arial"/>
              <w:noProof/>
              <w:sz w:val="16"/>
              <w:szCs w:val="20"/>
            </w:rPr>
          </w:rPrChange>
        </w:rPr>
        <w:t>R</w:t>
      </w:r>
      <w:r w:rsidRPr="00BE3C8F">
        <w:rPr>
          <w:rFonts w:ascii="Times New Roman" w:hAnsi="Times New Roman" w:cs="Times New Roman"/>
          <w:smallCaps/>
          <w:noProof/>
          <w:sz w:val="24"/>
          <w:szCs w:val="24"/>
          <w:rPrChange w:id="355" w:author="hong qin" w:date="2012-04-24T17:58:00Z">
            <w:rPr>
              <w:rFonts w:ascii="Calibri" w:hAnsi="Calibri" w:cs="Arial"/>
              <w:smallCaps/>
              <w:noProof/>
              <w:sz w:val="16"/>
              <w:szCs w:val="20"/>
            </w:rPr>
          </w:rPrChange>
        </w:rPr>
        <w:t xml:space="preserve">eeder, </w:t>
      </w:r>
      <w:r w:rsidRPr="00BE3C8F">
        <w:rPr>
          <w:rFonts w:ascii="Times New Roman" w:hAnsi="Times New Roman" w:cs="Times New Roman"/>
          <w:noProof/>
          <w:sz w:val="24"/>
          <w:szCs w:val="24"/>
          <w:rPrChange w:id="356" w:author="hong qin" w:date="2012-04-24T17:58:00Z">
            <w:rPr>
              <w:rFonts w:ascii="Calibri" w:hAnsi="Calibri" w:cs="Arial"/>
              <w:noProof/>
              <w:sz w:val="16"/>
              <w:szCs w:val="20"/>
            </w:rPr>
          </w:rPrChange>
        </w:rPr>
        <w:t xml:space="preserve">B. J., 2010 The redox activity of hemoglobins: from physiologic functions to pathologic mechanisms. Antioxid Redox Signal </w:t>
      </w:r>
      <w:r w:rsidRPr="00BE3C8F">
        <w:rPr>
          <w:rFonts w:ascii="Times New Roman" w:hAnsi="Times New Roman" w:cs="Times New Roman"/>
          <w:b/>
          <w:noProof/>
          <w:sz w:val="24"/>
          <w:szCs w:val="24"/>
          <w:rPrChange w:id="357" w:author="hong qin" w:date="2012-04-24T17:58:00Z">
            <w:rPr>
              <w:rFonts w:ascii="Calibri" w:hAnsi="Calibri" w:cs="Arial"/>
              <w:b/>
              <w:noProof/>
              <w:sz w:val="16"/>
              <w:szCs w:val="20"/>
            </w:rPr>
          </w:rPrChange>
        </w:rPr>
        <w:t>13:</w:t>
      </w:r>
      <w:r w:rsidRPr="00BE3C8F">
        <w:rPr>
          <w:rFonts w:ascii="Times New Roman" w:hAnsi="Times New Roman" w:cs="Times New Roman"/>
          <w:noProof/>
          <w:sz w:val="24"/>
          <w:szCs w:val="24"/>
          <w:rPrChange w:id="358" w:author="hong qin" w:date="2012-04-24T17:58:00Z">
            <w:rPr>
              <w:rFonts w:ascii="Calibri" w:hAnsi="Calibri" w:cs="Arial"/>
              <w:noProof/>
              <w:sz w:val="16"/>
              <w:szCs w:val="20"/>
            </w:rPr>
          </w:rPrChange>
        </w:rPr>
        <w:t xml:space="preserve"> 1087-1123.</w:t>
      </w:r>
      <w:bookmarkEnd w:id="353"/>
    </w:p>
    <w:p w:rsidR="00BE3C8F" w:rsidRPr="00BE3C8F" w:rsidRDefault="00BE3C8F" w:rsidP="00BE3C8F">
      <w:pPr>
        <w:spacing w:after="0" w:line="480" w:lineRule="auto"/>
        <w:ind w:left="720" w:hanging="720"/>
        <w:rPr>
          <w:rFonts w:ascii="Times New Roman" w:hAnsi="Times New Roman" w:cs="Times New Roman"/>
          <w:noProof/>
          <w:sz w:val="24"/>
          <w:szCs w:val="24"/>
          <w:rPrChange w:id="359" w:author="hong qin" w:date="2012-04-24T17:58:00Z">
            <w:rPr>
              <w:rFonts w:ascii="Calibri" w:hAnsi="Calibri" w:cs="Arial"/>
              <w:noProof/>
              <w:szCs w:val="20"/>
            </w:rPr>
          </w:rPrChange>
        </w:rPr>
        <w:pPrChange w:id="360" w:author="hong qin" w:date="2012-04-24T17:58:00Z">
          <w:pPr>
            <w:spacing w:after="0" w:line="240" w:lineRule="auto"/>
            <w:ind w:left="720" w:hanging="720"/>
          </w:pPr>
        </w:pPrChange>
      </w:pPr>
      <w:bookmarkStart w:id="361" w:name="_ENREF_26"/>
      <w:r w:rsidRPr="00BE3C8F">
        <w:rPr>
          <w:rFonts w:ascii="Times New Roman" w:hAnsi="Times New Roman" w:cs="Times New Roman"/>
          <w:noProof/>
          <w:sz w:val="24"/>
          <w:szCs w:val="24"/>
          <w:rPrChange w:id="362" w:author="hong qin" w:date="2012-04-24T17:58:00Z">
            <w:rPr>
              <w:rFonts w:ascii="Calibri" w:hAnsi="Calibri" w:cs="Arial"/>
              <w:noProof/>
              <w:sz w:val="16"/>
              <w:szCs w:val="20"/>
            </w:rPr>
          </w:rPrChange>
        </w:rPr>
        <w:t>R</w:t>
      </w:r>
      <w:r w:rsidRPr="00BE3C8F">
        <w:rPr>
          <w:rFonts w:ascii="Times New Roman" w:hAnsi="Times New Roman" w:cs="Times New Roman"/>
          <w:smallCaps/>
          <w:noProof/>
          <w:sz w:val="24"/>
          <w:szCs w:val="24"/>
          <w:rPrChange w:id="363" w:author="hong qin" w:date="2012-04-24T17:58:00Z">
            <w:rPr>
              <w:rFonts w:ascii="Calibri" w:hAnsi="Calibri" w:cs="Arial"/>
              <w:smallCaps/>
              <w:noProof/>
              <w:sz w:val="16"/>
              <w:szCs w:val="20"/>
            </w:rPr>
          </w:rPrChange>
        </w:rPr>
        <w:t>everter-</w:t>
      </w:r>
      <w:r w:rsidRPr="00BE3C8F">
        <w:rPr>
          <w:rFonts w:ascii="Times New Roman" w:hAnsi="Times New Roman" w:cs="Times New Roman"/>
          <w:noProof/>
          <w:sz w:val="24"/>
          <w:szCs w:val="24"/>
          <w:rPrChange w:id="364" w:author="hong qin" w:date="2012-04-24T17:58:00Z">
            <w:rPr>
              <w:rFonts w:ascii="Calibri" w:hAnsi="Calibri" w:cs="Arial"/>
              <w:noProof/>
              <w:sz w:val="16"/>
              <w:szCs w:val="20"/>
            </w:rPr>
          </w:rPrChange>
        </w:rPr>
        <w:t>B</w:t>
      </w:r>
      <w:r w:rsidRPr="00BE3C8F">
        <w:rPr>
          <w:rFonts w:ascii="Times New Roman" w:hAnsi="Times New Roman" w:cs="Times New Roman"/>
          <w:smallCaps/>
          <w:noProof/>
          <w:sz w:val="24"/>
          <w:szCs w:val="24"/>
          <w:rPrChange w:id="365" w:author="hong qin" w:date="2012-04-24T17:58:00Z">
            <w:rPr>
              <w:rFonts w:ascii="Calibri" w:hAnsi="Calibri" w:cs="Arial"/>
              <w:smallCaps/>
              <w:noProof/>
              <w:sz w:val="16"/>
              <w:szCs w:val="20"/>
            </w:rPr>
          </w:rPrChange>
        </w:rPr>
        <w:t xml:space="preserve">ranchat, </w:t>
      </w:r>
      <w:r w:rsidRPr="00BE3C8F">
        <w:rPr>
          <w:rFonts w:ascii="Times New Roman" w:hAnsi="Times New Roman" w:cs="Times New Roman"/>
          <w:noProof/>
          <w:sz w:val="24"/>
          <w:szCs w:val="24"/>
          <w:rPrChange w:id="366" w:author="hong qin" w:date="2012-04-24T17:58:00Z">
            <w:rPr>
              <w:rFonts w:ascii="Calibri" w:hAnsi="Calibri" w:cs="Arial"/>
              <w:noProof/>
              <w:sz w:val="16"/>
              <w:szCs w:val="20"/>
            </w:rPr>
          </w:rPrChange>
        </w:rPr>
        <w:t>G., E. C</w:t>
      </w:r>
      <w:r w:rsidRPr="00BE3C8F">
        <w:rPr>
          <w:rFonts w:ascii="Times New Roman" w:hAnsi="Times New Roman" w:cs="Times New Roman"/>
          <w:smallCaps/>
          <w:noProof/>
          <w:sz w:val="24"/>
          <w:szCs w:val="24"/>
          <w:rPrChange w:id="367" w:author="hong qin" w:date="2012-04-24T17:58:00Z">
            <w:rPr>
              <w:rFonts w:ascii="Calibri" w:hAnsi="Calibri" w:cs="Arial"/>
              <w:smallCaps/>
              <w:noProof/>
              <w:sz w:val="16"/>
              <w:szCs w:val="20"/>
            </w:rPr>
          </w:rPrChange>
        </w:rPr>
        <w:t>abiscol</w:t>
      </w:r>
      <w:r w:rsidRPr="00BE3C8F">
        <w:rPr>
          <w:rFonts w:ascii="Times New Roman" w:hAnsi="Times New Roman" w:cs="Times New Roman"/>
          <w:noProof/>
          <w:sz w:val="24"/>
          <w:szCs w:val="24"/>
          <w:rPrChange w:id="368" w:author="hong qin" w:date="2012-04-24T17:58:00Z">
            <w:rPr>
              <w:rFonts w:ascii="Calibri" w:hAnsi="Calibri" w:cs="Arial"/>
              <w:noProof/>
              <w:sz w:val="16"/>
              <w:szCs w:val="20"/>
            </w:rPr>
          </w:rPrChange>
        </w:rPr>
        <w:t>, J. T</w:t>
      </w:r>
      <w:r w:rsidRPr="00BE3C8F">
        <w:rPr>
          <w:rFonts w:ascii="Times New Roman" w:hAnsi="Times New Roman" w:cs="Times New Roman"/>
          <w:smallCaps/>
          <w:noProof/>
          <w:sz w:val="24"/>
          <w:szCs w:val="24"/>
          <w:rPrChange w:id="369" w:author="hong qin" w:date="2012-04-24T17:58:00Z">
            <w:rPr>
              <w:rFonts w:ascii="Calibri" w:hAnsi="Calibri" w:cs="Arial"/>
              <w:smallCaps/>
              <w:noProof/>
              <w:sz w:val="16"/>
              <w:szCs w:val="20"/>
            </w:rPr>
          </w:rPrChange>
        </w:rPr>
        <w:t>amarit</w:t>
      </w:r>
      <w:r w:rsidRPr="00BE3C8F">
        <w:rPr>
          <w:rFonts w:ascii="Times New Roman" w:hAnsi="Times New Roman" w:cs="Times New Roman"/>
          <w:noProof/>
          <w:sz w:val="24"/>
          <w:szCs w:val="24"/>
          <w:rPrChange w:id="370" w:author="hong qin" w:date="2012-04-24T17:58:00Z">
            <w:rPr>
              <w:rFonts w:ascii="Calibri" w:hAnsi="Calibri" w:cs="Arial"/>
              <w:noProof/>
              <w:sz w:val="16"/>
              <w:szCs w:val="20"/>
            </w:rPr>
          </w:rPrChange>
        </w:rPr>
        <w:t xml:space="preserve"> and J. R</w:t>
      </w:r>
      <w:r w:rsidRPr="00BE3C8F">
        <w:rPr>
          <w:rFonts w:ascii="Times New Roman" w:hAnsi="Times New Roman" w:cs="Times New Roman"/>
          <w:smallCaps/>
          <w:noProof/>
          <w:sz w:val="24"/>
          <w:szCs w:val="24"/>
          <w:rPrChange w:id="371" w:author="hong qin" w:date="2012-04-24T17:58:00Z">
            <w:rPr>
              <w:rFonts w:ascii="Calibri" w:hAnsi="Calibri" w:cs="Arial"/>
              <w:smallCaps/>
              <w:noProof/>
              <w:sz w:val="16"/>
              <w:szCs w:val="20"/>
            </w:rPr>
          </w:rPrChange>
        </w:rPr>
        <w:t>os</w:t>
      </w:r>
      <w:r w:rsidRPr="00BE3C8F">
        <w:rPr>
          <w:rFonts w:ascii="Times New Roman" w:hAnsi="Times New Roman" w:cs="Times New Roman"/>
          <w:noProof/>
          <w:sz w:val="24"/>
          <w:szCs w:val="24"/>
          <w:rPrChange w:id="372" w:author="hong qin" w:date="2012-04-24T17:58:00Z">
            <w:rPr>
              <w:rFonts w:ascii="Calibri" w:hAnsi="Calibri" w:cs="Arial"/>
              <w:noProof/>
              <w:sz w:val="16"/>
              <w:szCs w:val="20"/>
            </w:rPr>
          </w:rPrChange>
        </w:rPr>
        <w:t xml:space="preserve">, 2004 Oxidative damage to specific proteins in replicative and chronological-aged Saccharomyces cerevisiae: common targets and prevention by calorie restriction. J Biol Chem </w:t>
      </w:r>
      <w:r w:rsidRPr="00BE3C8F">
        <w:rPr>
          <w:rFonts w:ascii="Times New Roman" w:hAnsi="Times New Roman" w:cs="Times New Roman"/>
          <w:b/>
          <w:noProof/>
          <w:sz w:val="24"/>
          <w:szCs w:val="24"/>
          <w:rPrChange w:id="373" w:author="hong qin" w:date="2012-04-24T17:58:00Z">
            <w:rPr>
              <w:rFonts w:ascii="Calibri" w:hAnsi="Calibri" w:cs="Arial"/>
              <w:b/>
              <w:noProof/>
              <w:sz w:val="16"/>
              <w:szCs w:val="20"/>
            </w:rPr>
          </w:rPrChange>
        </w:rPr>
        <w:t>279:</w:t>
      </w:r>
      <w:r w:rsidRPr="00BE3C8F">
        <w:rPr>
          <w:rFonts w:ascii="Times New Roman" w:hAnsi="Times New Roman" w:cs="Times New Roman"/>
          <w:noProof/>
          <w:sz w:val="24"/>
          <w:szCs w:val="24"/>
          <w:rPrChange w:id="374" w:author="hong qin" w:date="2012-04-24T17:58:00Z">
            <w:rPr>
              <w:rFonts w:ascii="Calibri" w:hAnsi="Calibri" w:cs="Arial"/>
              <w:noProof/>
              <w:sz w:val="16"/>
              <w:szCs w:val="20"/>
            </w:rPr>
          </w:rPrChange>
        </w:rPr>
        <w:t xml:space="preserve"> 31983-31989.</w:t>
      </w:r>
      <w:bookmarkEnd w:id="361"/>
    </w:p>
    <w:p w:rsidR="00BE3C8F" w:rsidRPr="00BE3C8F" w:rsidRDefault="00BE3C8F" w:rsidP="00BE3C8F">
      <w:pPr>
        <w:spacing w:after="0" w:line="480" w:lineRule="auto"/>
        <w:ind w:left="720" w:hanging="720"/>
        <w:rPr>
          <w:rFonts w:ascii="Times New Roman" w:hAnsi="Times New Roman" w:cs="Times New Roman"/>
          <w:noProof/>
          <w:sz w:val="24"/>
          <w:szCs w:val="24"/>
          <w:rPrChange w:id="375" w:author="hong qin" w:date="2012-04-24T17:58:00Z">
            <w:rPr>
              <w:rFonts w:ascii="Calibri" w:hAnsi="Calibri" w:cs="Arial"/>
              <w:noProof/>
              <w:szCs w:val="20"/>
            </w:rPr>
          </w:rPrChange>
        </w:rPr>
        <w:pPrChange w:id="376" w:author="hong qin" w:date="2012-04-24T17:58:00Z">
          <w:pPr>
            <w:spacing w:after="0" w:line="240" w:lineRule="auto"/>
            <w:ind w:left="720" w:hanging="720"/>
          </w:pPr>
        </w:pPrChange>
      </w:pPr>
      <w:bookmarkStart w:id="377" w:name="_ENREF_27"/>
      <w:r w:rsidRPr="00BE3C8F">
        <w:rPr>
          <w:rFonts w:ascii="Times New Roman" w:hAnsi="Times New Roman" w:cs="Times New Roman"/>
          <w:noProof/>
          <w:sz w:val="24"/>
          <w:szCs w:val="24"/>
          <w:rPrChange w:id="378" w:author="hong qin" w:date="2012-04-24T17:58:00Z">
            <w:rPr>
              <w:rFonts w:ascii="Calibri" w:hAnsi="Calibri" w:cs="Arial"/>
              <w:noProof/>
              <w:sz w:val="16"/>
              <w:szCs w:val="20"/>
            </w:rPr>
          </w:rPrChange>
        </w:rPr>
        <w:t>R</w:t>
      </w:r>
      <w:r w:rsidRPr="00BE3C8F">
        <w:rPr>
          <w:rFonts w:ascii="Times New Roman" w:hAnsi="Times New Roman" w:cs="Times New Roman"/>
          <w:smallCaps/>
          <w:noProof/>
          <w:sz w:val="24"/>
          <w:szCs w:val="24"/>
          <w:rPrChange w:id="379" w:author="hong qin" w:date="2012-04-24T17:58:00Z">
            <w:rPr>
              <w:rFonts w:ascii="Calibri" w:hAnsi="Calibri" w:cs="Arial"/>
              <w:smallCaps/>
              <w:noProof/>
              <w:sz w:val="16"/>
              <w:szCs w:val="20"/>
            </w:rPr>
          </w:rPrChange>
        </w:rPr>
        <w:t xml:space="preserve">istow, </w:t>
      </w:r>
      <w:r w:rsidRPr="00BE3C8F">
        <w:rPr>
          <w:rFonts w:ascii="Times New Roman" w:hAnsi="Times New Roman" w:cs="Times New Roman"/>
          <w:noProof/>
          <w:sz w:val="24"/>
          <w:szCs w:val="24"/>
          <w:rPrChange w:id="380" w:author="hong qin" w:date="2012-04-24T17:58:00Z">
            <w:rPr>
              <w:rFonts w:ascii="Calibri" w:hAnsi="Calibri" w:cs="Arial"/>
              <w:noProof/>
              <w:sz w:val="16"/>
              <w:szCs w:val="20"/>
            </w:rPr>
          </w:rPrChange>
        </w:rPr>
        <w:t>M., and S. S</w:t>
      </w:r>
      <w:r w:rsidRPr="00BE3C8F">
        <w:rPr>
          <w:rFonts w:ascii="Times New Roman" w:hAnsi="Times New Roman" w:cs="Times New Roman"/>
          <w:smallCaps/>
          <w:noProof/>
          <w:sz w:val="24"/>
          <w:szCs w:val="24"/>
          <w:rPrChange w:id="381" w:author="hong qin" w:date="2012-04-24T17:58:00Z">
            <w:rPr>
              <w:rFonts w:ascii="Calibri" w:hAnsi="Calibri" w:cs="Arial"/>
              <w:smallCaps/>
              <w:noProof/>
              <w:sz w:val="16"/>
              <w:szCs w:val="20"/>
            </w:rPr>
          </w:rPrChange>
        </w:rPr>
        <w:t>chmeisser</w:t>
      </w:r>
      <w:r w:rsidRPr="00BE3C8F">
        <w:rPr>
          <w:rFonts w:ascii="Times New Roman" w:hAnsi="Times New Roman" w:cs="Times New Roman"/>
          <w:noProof/>
          <w:sz w:val="24"/>
          <w:szCs w:val="24"/>
          <w:rPrChange w:id="382" w:author="hong qin" w:date="2012-04-24T17:58:00Z">
            <w:rPr>
              <w:rFonts w:ascii="Calibri" w:hAnsi="Calibri" w:cs="Arial"/>
              <w:noProof/>
              <w:sz w:val="16"/>
              <w:szCs w:val="20"/>
            </w:rPr>
          </w:rPrChange>
        </w:rPr>
        <w:t xml:space="preserve">, 2011 Extending life span by increasing oxidative stress. Free Radic Biol Med </w:t>
      </w:r>
      <w:r w:rsidRPr="00BE3C8F">
        <w:rPr>
          <w:rFonts w:ascii="Times New Roman" w:hAnsi="Times New Roman" w:cs="Times New Roman"/>
          <w:b/>
          <w:noProof/>
          <w:sz w:val="24"/>
          <w:szCs w:val="24"/>
          <w:rPrChange w:id="383" w:author="hong qin" w:date="2012-04-24T17:58:00Z">
            <w:rPr>
              <w:rFonts w:ascii="Calibri" w:hAnsi="Calibri" w:cs="Arial"/>
              <w:b/>
              <w:noProof/>
              <w:sz w:val="16"/>
              <w:szCs w:val="20"/>
            </w:rPr>
          </w:rPrChange>
        </w:rPr>
        <w:t>51:</w:t>
      </w:r>
      <w:r w:rsidRPr="00BE3C8F">
        <w:rPr>
          <w:rFonts w:ascii="Times New Roman" w:hAnsi="Times New Roman" w:cs="Times New Roman"/>
          <w:noProof/>
          <w:sz w:val="24"/>
          <w:szCs w:val="24"/>
          <w:rPrChange w:id="384" w:author="hong qin" w:date="2012-04-24T17:58:00Z">
            <w:rPr>
              <w:rFonts w:ascii="Calibri" w:hAnsi="Calibri" w:cs="Arial"/>
              <w:noProof/>
              <w:sz w:val="16"/>
              <w:szCs w:val="20"/>
            </w:rPr>
          </w:rPrChange>
        </w:rPr>
        <w:t xml:space="preserve"> 327-336.</w:t>
      </w:r>
      <w:bookmarkEnd w:id="377"/>
    </w:p>
    <w:p w:rsidR="00BE3C8F" w:rsidRPr="00BE3C8F" w:rsidRDefault="00BE3C8F" w:rsidP="00BE3C8F">
      <w:pPr>
        <w:spacing w:after="0" w:line="480" w:lineRule="auto"/>
        <w:ind w:left="720" w:hanging="720"/>
        <w:rPr>
          <w:rFonts w:ascii="Times New Roman" w:hAnsi="Times New Roman" w:cs="Times New Roman"/>
          <w:noProof/>
          <w:sz w:val="24"/>
          <w:szCs w:val="24"/>
          <w:rPrChange w:id="385" w:author="hong qin" w:date="2012-04-24T17:58:00Z">
            <w:rPr>
              <w:rFonts w:ascii="Calibri" w:hAnsi="Calibri" w:cs="Arial"/>
              <w:noProof/>
              <w:szCs w:val="20"/>
            </w:rPr>
          </w:rPrChange>
        </w:rPr>
        <w:pPrChange w:id="386" w:author="hong qin" w:date="2012-04-24T17:58:00Z">
          <w:pPr>
            <w:spacing w:after="0" w:line="240" w:lineRule="auto"/>
            <w:ind w:left="720" w:hanging="720"/>
          </w:pPr>
        </w:pPrChange>
      </w:pPr>
      <w:bookmarkStart w:id="387" w:name="_ENREF_28"/>
      <w:r w:rsidRPr="00BE3C8F">
        <w:rPr>
          <w:rFonts w:ascii="Times New Roman" w:hAnsi="Times New Roman" w:cs="Times New Roman"/>
          <w:noProof/>
          <w:sz w:val="24"/>
          <w:szCs w:val="24"/>
          <w:rPrChange w:id="388" w:author="hong qin" w:date="2012-04-24T17:58:00Z">
            <w:rPr>
              <w:rFonts w:ascii="Calibri" w:hAnsi="Calibri" w:cs="Arial"/>
              <w:noProof/>
              <w:sz w:val="16"/>
              <w:szCs w:val="20"/>
            </w:rPr>
          </w:rPrChange>
        </w:rPr>
        <w:t>S</w:t>
      </w:r>
      <w:r w:rsidRPr="00BE3C8F">
        <w:rPr>
          <w:rFonts w:ascii="Times New Roman" w:hAnsi="Times New Roman" w:cs="Times New Roman"/>
          <w:smallCaps/>
          <w:noProof/>
          <w:sz w:val="24"/>
          <w:szCs w:val="24"/>
          <w:rPrChange w:id="389" w:author="hong qin" w:date="2012-04-24T17:58:00Z">
            <w:rPr>
              <w:rFonts w:ascii="Calibri" w:hAnsi="Calibri" w:cs="Arial"/>
              <w:smallCaps/>
              <w:noProof/>
              <w:sz w:val="16"/>
              <w:szCs w:val="20"/>
            </w:rPr>
          </w:rPrChange>
        </w:rPr>
        <w:t xml:space="preserve">tanfel, </w:t>
      </w:r>
      <w:r w:rsidRPr="00BE3C8F">
        <w:rPr>
          <w:rFonts w:ascii="Times New Roman" w:hAnsi="Times New Roman" w:cs="Times New Roman"/>
          <w:noProof/>
          <w:sz w:val="24"/>
          <w:szCs w:val="24"/>
          <w:rPrChange w:id="390" w:author="hong qin" w:date="2012-04-24T17:58:00Z">
            <w:rPr>
              <w:rFonts w:ascii="Calibri" w:hAnsi="Calibri" w:cs="Arial"/>
              <w:noProof/>
              <w:sz w:val="16"/>
              <w:szCs w:val="20"/>
            </w:rPr>
          </w:rPrChange>
        </w:rPr>
        <w:t>M. N., L. S. S</w:t>
      </w:r>
      <w:r w:rsidRPr="00BE3C8F">
        <w:rPr>
          <w:rFonts w:ascii="Times New Roman" w:hAnsi="Times New Roman" w:cs="Times New Roman"/>
          <w:smallCaps/>
          <w:noProof/>
          <w:sz w:val="24"/>
          <w:szCs w:val="24"/>
          <w:rPrChange w:id="391" w:author="hong qin" w:date="2012-04-24T17:58:00Z">
            <w:rPr>
              <w:rFonts w:ascii="Calibri" w:hAnsi="Calibri" w:cs="Arial"/>
              <w:smallCaps/>
              <w:noProof/>
              <w:sz w:val="16"/>
              <w:szCs w:val="20"/>
            </w:rPr>
          </w:rPrChange>
        </w:rPr>
        <w:t>hamieh</w:t>
      </w:r>
      <w:r w:rsidRPr="00BE3C8F">
        <w:rPr>
          <w:rFonts w:ascii="Times New Roman" w:hAnsi="Times New Roman" w:cs="Times New Roman"/>
          <w:noProof/>
          <w:sz w:val="24"/>
          <w:szCs w:val="24"/>
          <w:rPrChange w:id="392" w:author="hong qin" w:date="2012-04-24T17:58:00Z">
            <w:rPr>
              <w:rFonts w:ascii="Calibri" w:hAnsi="Calibri" w:cs="Arial"/>
              <w:noProof/>
              <w:sz w:val="16"/>
              <w:szCs w:val="20"/>
            </w:rPr>
          </w:rPrChange>
        </w:rPr>
        <w:t>, M. K</w:t>
      </w:r>
      <w:r w:rsidRPr="00BE3C8F">
        <w:rPr>
          <w:rFonts w:ascii="Times New Roman" w:hAnsi="Times New Roman" w:cs="Times New Roman"/>
          <w:smallCaps/>
          <w:noProof/>
          <w:sz w:val="24"/>
          <w:szCs w:val="24"/>
          <w:rPrChange w:id="393" w:author="hong qin" w:date="2012-04-24T17:58:00Z">
            <w:rPr>
              <w:rFonts w:ascii="Calibri" w:hAnsi="Calibri" w:cs="Arial"/>
              <w:smallCaps/>
              <w:noProof/>
              <w:sz w:val="16"/>
              <w:szCs w:val="20"/>
            </w:rPr>
          </w:rPrChange>
        </w:rPr>
        <w:t>aeberlein</w:t>
      </w:r>
      <w:r w:rsidRPr="00BE3C8F">
        <w:rPr>
          <w:rFonts w:ascii="Times New Roman" w:hAnsi="Times New Roman" w:cs="Times New Roman"/>
          <w:noProof/>
          <w:sz w:val="24"/>
          <w:szCs w:val="24"/>
          <w:rPrChange w:id="394" w:author="hong qin" w:date="2012-04-24T17:58:00Z">
            <w:rPr>
              <w:rFonts w:ascii="Calibri" w:hAnsi="Calibri" w:cs="Arial"/>
              <w:noProof/>
              <w:sz w:val="16"/>
              <w:szCs w:val="20"/>
            </w:rPr>
          </w:rPrChange>
        </w:rPr>
        <w:t xml:space="preserve"> and B. K. K</w:t>
      </w:r>
      <w:r w:rsidRPr="00BE3C8F">
        <w:rPr>
          <w:rFonts w:ascii="Times New Roman" w:hAnsi="Times New Roman" w:cs="Times New Roman"/>
          <w:smallCaps/>
          <w:noProof/>
          <w:sz w:val="24"/>
          <w:szCs w:val="24"/>
          <w:rPrChange w:id="395" w:author="hong qin" w:date="2012-04-24T17:58:00Z">
            <w:rPr>
              <w:rFonts w:ascii="Calibri" w:hAnsi="Calibri" w:cs="Arial"/>
              <w:smallCaps/>
              <w:noProof/>
              <w:sz w:val="16"/>
              <w:szCs w:val="20"/>
            </w:rPr>
          </w:rPrChange>
        </w:rPr>
        <w:t>ennedy</w:t>
      </w:r>
      <w:r w:rsidRPr="00BE3C8F">
        <w:rPr>
          <w:rFonts w:ascii="Times New Roman" w:hAnsi="Times New Roman" w:cs="Times New Roman"/>
          <w:noProof/>
          <w:sz w:val="24"/>
          <w:szCs w:val="24"/>
          <w:rPrChange w:id="396" w:author="hong qin" w:date="2012-04-24T17:58:00Z">
            <w:rPr>
              <w:rFonts w:ascii="Calibri" w:hAnsi="Calibri" w:cs="Arial"/>
              <w:noProof/>
              <w:sz w:val="16"/>
              <w:szCs w:val="20"/>
            </w:rPr>
          </w:rPrChange>
        </w:rPr>
        <w:t xml:space="preserve">, 2009 The TOR pathway comes of age. Biochim Biophys Acta </w:t>
      </w:r>
      <w:r w:rsidRPr="00BE3C8F">
        <w:rPr>
          <w:rFonts w:ascii="Times New Roman" w:hAnsi="Times New Roman" w:cs="Times New Roman"/>
          <w:b/>
          <w:noProof/>
          <w:sz w:val="24"/>
          <w:szCs w:val="24"/>
          <w:rPrChange w:id="397" w:author="hong qin" w:date="2012-04-24T17:58:00Z">
            <w:rPr>
              <w:rFonts w:ascii="Calibri" w:hAnsi="Calibri" w:cs="Arial"/>
              <w:b/>
              <w:noProof/>
              <w:sz w:val="16"/>
              <w:szCs w:val="20"/>
            </w:rPr>
          </w:rPrChange>
        </w:rPr>
        <w:t>1790:</w:t>
      </w:r>
      <w:r w:rsidRPr="00BE3C8F">
        <w:rPr>
          <w:rFonts w:ascii="Times New Roman" w:hAnsi="Times New Roman" w:cs="Times New Roman"/>
          <w:noProof/>
          <w:sz w:val="24"/>
          <w:szCs w:val="24"/>
          <w:rPrChange w:id="398" w:author="hong qin" w:date="2012-04-24T17:58:00Z">
            <w:rPr>
              <w:rFonts w:ascii="Calibri" w:hAnsi="Calibri" w:cs="Arial"/>
              <w:noProof/>
              <w:sz w:val="16"/>
              <w:szCs w:val="20"/>
            </w:rPr>
          </w:rPrChange>
        </w:rPr>
        <w:t xml:space="preserve"> 1067-1074.</w:t>
      </w:r>
      <w:bookmarkEnd w:id="387"/>
    </w:p>
    <w:p w:rsidR="00BE3C8F" w:rsidRPr="00BE3C8F" w:rsidRDefault="00BE3C8F" w:rsidP="00BE3C8F">
      <w:pPr>
        <w:spacing w:after="0" w:line="480" w:lineRule="auto"/>
        <w:ind w:left="720" w:hanging="720"/>
        <w:rPr>
          <w:rFonts w:ascii="Times New Roman" w:hAnsi="Times New Roman" w:cs="Times New Roman"/>
          <w:noProof/>
          <w:sz w:val="24"/>
          <w:szCs w:val="24"/>
          <w:rPrChange w:id="399" w:author="hong qin" w:date="2012-04-24T17:58:00Z">
            <w:rPr>
              <w:rFonts w:ascii="Calibri" w:hAnsi="Calibri" w:cs="Arial"/>
              <w:noProof/>
              <w:szCs w:val="20"/>
            </w:rPr>
          </w:rPrChange>
        </w:rPr>
        <w:pPrChange w:id="400" w:author="hong qin" w:date="2012-04-24T17:58:00Z">
          <w:pPr>
            <w:spacing w:after="0" w:line="240" w:lineRule="auto"/>
            <w:ind w:left="720" w:hanging="720"/>
          </w:pPr>
        </w:pPrChange>
      </w:pPr>
      <w:bookmarkStart w:id="401" w:name="_ENREF_29"/>
      <w:r w:rsidRPr="00BE3C8F">
        <w:rPr>
          <w:rFonts w:ascii="Times New Roman" w:hAnsi="Times New Roman" w:cs="Times New Roman"/>
          <w:noProof/>
          <w:sz w:val="24"/>
          <w:szCs w:val="24"/>
          <w:rPrChange w:id="402" w:author="hong qin" w:date="2012-04-24T17:58:00Z">
            <w:rPr>
              <w:rFonts w:ascii="Calibri" w:hAnsi="Calibri" w:cs="Arial"/>
              <w:noProof/>
              <w:sz w:val="16"/>
              <w:szCs w:val="20"/>
            </w:rPr>
          </w:rPrChange>
        </w:rPr>
        <w:t>W</w:t>
      </w:r>
      <w:r w:rsidRPr="00BE3C8F">
        <w:rPr>
          <w:rFonts w:ascii="Times New Roman" w:hAnsi="Times New Roman" w:cs="Times New Roman"/>
          <w:smallCaps/>
          <w:noProof/>
          <w:sz w:val="24"/>
          <w:szCs w:val="24"/>
          <w:rPrChange w:id="403" w:author="hong qin" w:date="2012-04-24T17:58:00Z">
            <w:rPr>
              <w:rFonts w:ascii="Calibri" w:hAnsi="Calibri" w:cs="Arial"/>
              <w:smallCaps/>
              <w:noProof/>
              <w:sz w:val="16"/>
              <w:szCs w:val="20"/>
            </w:rPr>
          </w:rPrChange>
        </w:rPr>
        <w:t xml:space="preserve">ei, </w:t>
      </w:r>
      <w:r w:rsidRPr="00BE3C8F">
        <w:rPr>
          <w:rFonts w:ascii="Times New Roman" w:hAnsi="Times New Roman" w:cs="Times New Roman"/>
          <w:noProof/>
          <w:sz w:val="24"/>
          <w:szCs w:val="24"/>
          <w:rPrChange w:id="404" w:author="hong qin" w:date="2012-04-24T17:58:00Z">
            <w:rPr>
              <w:rFonts w:ascii="Calibri" w:hAnsi="Calibri" w:cs="Arial"/>
              <w:noProof/>
              <w:sz w:val="16"/>
              <w:szCs w:val="20"/>
            </w:rPr>
          </w:rPrChange>
        </w:rPr>
        <w:t>M., P. F</w:t>
      </w:r>
      <w:r w:rsidRPr="00BE3C8F">
        <w:rPr>
          <w:rFonts w:ascii="Times New Roman" w:hAnsi="Times New Roman" w:cs="Times New Roman"/>
          <w:smallCaps/>
          <w:noProof/>
          <w:sz w:val="24"/>
          <w:szCs w:val="24"/>
          <w:rPrChange w:id="405" w:author="hong qin" w:date="2012-04-24T17:58:00Z">
            <w:rPr>
              <w:rFonts w:ascii="Calibri" w:hAnsi="Calibri" w:cs="Arial"/>
              <w:smallCaps/>
              <w:noProof/>
              <w:sz w:val="16"/>
              <w:szCs w:val="20"/>
            </w:rPr>
          </w:rPrChange>
        </w:rPr>
        <w:t>abrizio</w:t>
      </w:r>
      <w:r w:rsidRPr="00BE3C8F">
        <w:rPr>
          <w:rFonts w:ascii="Times New Roman" w:hAnsi="Times New Roman" w:cs="Times New Roman"/>
          <w:noProof/>
          <w:sz w:val="24"/>
          <w:szCs w:val="24"/>
          <w:rPrChange w:id="406" w:author="hong qin" w:date="2012-04-24T17:58:00Z">
            <w:rPr>
              <w:rFonts w:ascii="Calibri" w:hAnsi="Calibri" w:cs="Arial"/>
              <w:noProof/>
              <w:sz w:val="16"/>
              <w:szCs w:val="20"/>
            </w:rPr>
          </w:rPrChange>
        </w:rPr>
        <w:t>, J. H</w:t>
      </w:r>
      <w:r w:rsidRPr="00BE3C8F">
        <w:rPr>
          <w:rFonts w:ascii="Times New Roman" w:hAnsi="Times New Roman" w:cs="Times New Roman"/>
          <w:smallCaps/>
          <w:noProof/>
          <w:sz w:val="24"/>
          <w:szCs w:val="24"/>
          <w:rPrChange w:id="407" w:author="hong qin" w:date="2012-04-24T17:58:00Z">
            <w:rPr>
              <w:rFonts w:ascii="Calibri" w:hAnsi="Calibri" w:cs="Arial"/>
              <w:smallCaps/>
              <w:noProof/>
              <w:sz w:val="16"/>
              <w:szCs w:val="20"/>
            </w:rPr>
          </w:rPrChange>
        </w:rPr>
        <w:t>u</w:t>
      </w:r>
      <w:r w:rsidRPr="00BE3C8F">
        <w:rPr>
          <w:rFonts w:ascii="Times New Roman" w:hAnsi="Times New Roman" w:cs="Times New Roman"/>
          <w:noProof/>
          <w:sz w:val="24"/>
          <w:szCs w:val="24"/>
          <w:rPrChange w:id="408" w:author="hong qin" w:date="2012-04-24T17:58:00Z">
            <w:rPr>
              <w:rFonts w:ascii="Calibri" w:hAnsi="Calibri" w:cs="Arial"/>
              <w:noProof/>
              <w:sz w:val="16"/>
              <w:szCs w:val="20"/>
            </w:rPr>
          </w:rPrChange>
        </w:rPr>
        <w:t>, H. G</w:t>
      </w:r>
      <w:r w:rsidRPr="00BE3C8F">
        <w:rPr>
          <w:rFonts w:ascii="Times New Roman" w:hAnsi="Times New Roman" w:cs="Times New Roman"/>
          <w:smallCaps/>
          <w:noProof/>
          <w:sz w:val="24"/>
          <w:szCs w:val="24"/>
          <w:rPrChange w:id="409" w:author="hong qin" w:date="2012-04-24T17:58:00Z">
            <w:rPr>
              <w:rFonts w:ascii="Calibri" w:hAnsi="Calibri" w:cs="Arial"/>
              <w:smallCaps/>
              <w:noProof/>
              <w:sz w:val="16"/>
              <w:szCs w:val="20"/>
            </w:rPr>
          </w:rPrChange>
        </w:rPr>
        <w:t>e</w:t>
      </w:r>
      <w:r w:rsidRPr="00BE3C8F">
        <w:rPr>
          <w:rFonts w:ascii="Times New Roman" w:hAnsi="Times New Roman" w:cs="Times New Roman"/>
          <w:noProof/>
          <w:sz w:val="24"/>
          <w:szCs w:val="24"/>
          <w:rPrChange w:id="410" w:author="hong qin" w:date="2012-04-24T17:58:00Z">
            <w:rPr>
              <w:rFonts w:ascii="Calibri" w:hAnsi="Calibri" w:cs="Arial"/>
              <w:noProof/>
              <w:sz w:val="16"/>
              <w:szCs w:val="20"/>
            </w:rPr>
          </w:rPrChange>
        </w:rPr>
        <w:t>, C. C</w:t>
      </w:r>
      <w:r w:rsidRPr="00BE3C8F">
        <w:rPr>
          <w:rFonts w:ascii="Times New Roman" w:hAnsi="Times New Roman" w:cs="Times New Roman"/>
          <w:smallCaps/>
          <w:noProof/>
          <w:sz w:val="24"/>
          <w:szCs w:val="24"/>
          <w:rPrChange w:id="411" w:author="hong qin" w:date="2012-04-24T17:58:00Z">
            <w:rPr>
              <w:rFonts w:ascii="Calibri" w:hAnsi="Calibri" w:cs="Arial"/>
              <w:smallCaps/>
              <w:noProof/>
              <w:sz w:val="16"/>
              <w:szCs w:val="20"/>
            </w:rPr>
          </w:rPrChange>
        </w:rPr>
        <w:t>heng</w:t>
      </w:r>
      <w:r w:rsidRPr="00BE3C8F">
        <w:rPr>
          <w:rFonts w:ascii="Times New Roman" w:hAnsi="Times New Roman" w:cs="Times New Roman"/>
          <w:i/>
          <w:noProof/>
          <w:sz w:val="24"/>
          <w:szCs w:val="24"/>
          <w:rPrChange w:id="412" w:author="hong qin" w:date="2012-04-24T17:58:00Z">
            <w:rPr>
              <w:rFonts w:ascii="Calibri" w:hAnsi="Calibri" w:cs="Arial"/>
              <w:i/>
              <w:noProof/>
              <w:sz w:val="16"/>
              <w:szCs w:val="20"/>
            </w:rPr>
          </w:rPrChange>
        </w:rPr>
        <w:t xml:space="preserve"> et al.</w:t>
      </w:r>
      <w:r w:rsidRPr="00BE3C8F">
        <w:rPr>
          <w:rFonts w:ascii="Times New Roman" w:hAnsi="Times New Roman" w:cs="Times New Roman"/>
          <w:noProof/>
          <w:sz w:val="24"/>
          <w:szCs w:val="24"/>
          <w:rPrChange w:id="413" w:author="hong qin" w:date="2012-04-24T17:58:00Z">
            <w:rPr>
              <w:rFonts w:ascii="Calibri" w:hAnsi="Calibri" w:cs="Arial"/>
              <w:noProof/>
              <w:sz w:val="16"/>
              <w:szCs w:val="20"/>
            </w:rPr>
          </w:rPrChange>
        </w:rPr>
        <w:t xml:space="preserve">, 2008 Life span extension by calorie restriction depends on Rim15 and transcription factors downstream of Ras/PKA, Tor, and Sch9. PLoS Genet </w:t>
      </w:r>
      <w:r w:rsidRPr="00BE3C8F">
        <w:rPr>
          <w:rFonts w:ascii="Times New Roman" w:hAnsi="Times New Roman" w:cs="Times New Roman"/>
          <w:b/>
          <w:noProof/>
          <w:sz w:val="24"/>
          <w:szCs w:val="24"/>
          <w:rPrChange w:id="414" w:author="hong qin" w:date="2012-04-24T17:58:00Z">
            <w:rPr>
              <w:rFonts w:ascii="Calibri" w:hAnsi="Calibri" w:cs="Arial"/>
              <w:b/>
              <w:noProof/>
              <w:sz w:val="16"/>
              <w:szCs w:val="20"/>
            </w:rPr>
          </w:rPrChange>
        </w:rPr>
        <w:t>4:</w:t>
      </w:r>
      <w:r w:rsidRPr="00BE3C8F">
        <w:rPr>
          <w:rFonts w:ascii="Times New Roman" w:hAnsi="Times New Roman" w:cs="Times New Roman"/>
          <w:noProof/>
          <w:sz w:val="24"/>
          <w:szCs w:val="24"/>
          <w:rPrChange w:id="415" w:author="hong qin" w:date="2012-04-24T17:58:00Z">
            <w:rPr>
              <w:rFonts w:ascii="Calibri" w:hAnsi="Calibri" w:cs="Arial"/>
              <w:noProof/>
              <w:sz w:val="16"/>
              <w:szCs w:val="20"/>
            </w:rPr>
          </w:rPrChange>
        </w:rPr>
        <w:t xml:space="preserve"> e13.</w:t>
      </w:r>
      <w:bookmarkEnd w:id="401"/>
    </w:p>
    <w:p w:rsidR="00BE3C8F" w:rsidRPr="00BE3C8F" w:rsidRDefault="00BE3C8F" w:rsidP="00BE3C8F">
      <w:pPr>
        <w:spacing w:after="0" w:line="480" w:lineRule="auto"/>
        <w:ind w:left="720" w:hanging="720"/>
        <w:rPr>
          <w:rFonts w:ascii="Times New Roman" w:hAnsi="Times New Roman" w:cs="Times New Roman"/>
          <w:noProof/>
          <w:sz w:val="24"/>
          <w:szCs w:val="24"/>
          <w:rPrChange w:id="416" w:author="hong qin" w:date="2012-04-24T17:58:00Z">
            <w:rPr>
              <w:rFonts w:ascii="Calibri" w:hAnsi="Calibri" w:cs="Arial"/>
              <w:noProof/>
              <w:szCs w:val="20"/>
            </w:rPr>
          </w:rPrChange>
        </w:rPr>
        <w:pPrChange w:id="417" w:author="hong qin" w:date="2012-04-24T17:58:00Z">
          <w:pPr>
            <w:spacing w:after="0" w:line="240" w:lineRule="auto"/>
            <w:ind w:left="720" w:hanging="720"/>
          </w:pPr>
        </w:pPrChange>
      </w:pPr>
      <w:bookmarkStart w:id="418" w:name="_ENREF_30"/>
      <w:r w:rsidRPr="00BE3C8F">
        <w:rPr>
          <w:rFonts w:ascii="Times New Roman" w:hAnsi="Times New Roman" w:cs="Times New Roman"/>
          <w:noProof/>
          <w:sz w:val="24"/>
          <w:szCs w:val="24"/>
          <w:rPrChange w:id="419" w:author="hong qin" w:date="2012-04-24T17:58:00Z">
            <w:rPr>
              <w:rFonts w:ascii="Calibri" w:hAnsi="Calibri" w:cs="Arial"/>
              <w:noProof/>
              <w:sz w:val="16"/>
              <w:szCs w:val="20"/>
            </w:rPr>
          </w:rPrChange>
        </w:rPr>
        <w:t>W</w:t>
      </w:r>
      <w:r w:rsidRPr="00BE3C8F">
        <w:rPr>
          <w:rFonts w:ascii="Times New Roman" w:hAnsi="Times New Roman" w:cs="Times New Roman"/>
          <w:smallCaps/>
          <w:noProof/>
          <w:sz w:val="24"/>
          <w:szCs w:val="24"/>
          <w:rPrChange w:id="420" w:author="hong qin" w:date="2012-04-24T17:58:00Z">
            <w:rPr>
              <w:rFonts w:ascii="Calibri" w:hAnsi="Calibri" w:cs="Arial"/>
              <w:smallCaps/>
              <w:noProof/>
              <w:sz w:val="16"/>
              <w:szCs w:val="20"/>
            </w:rPr>
          </w:rPrChange>
        </w:rPr>
        <w:t xml:space="preserve">einberger, </w:t>
      </w:r>
      <w:r w:rsidRPr="00BE3C8F">
        <w:rPr>
          <w:rFonts w:ascii="Times New Roman" w:hAnsi="Times New Roman" w:cs="Times New Roman"/>
          <w:noProof/>
          <w:sz w:val="24"/>
          <w:szCs w:val="24"/>
          <w:rPrChange w:id="421" w:author="hong qin" w:date="2012-04-24T17:58:00Z">
            <w:rPr>
              <w:rFonts w:ascii="Calibri" w:hAnsi="Calibri" w:cs="Arial"/>
              <w:noProof/>
              <w:sz w:val="16"/>
              <w:szCs w:val="20"/>
            </w:rPr>
          </w:rPrChange>
        </w:rPr>
        <w:t>M., A. M</w:t>
      </w:r>
      <w:r w:rsidRPr="00BE3C8F">
        <w:rPr>
          <w:rFonts w:ascii="Times New Roman" w:hAnsi="Times New Roman" w:cs="Times New Roman"/>
          <w:smallCaps/>
          <w:noProof/>
          <w:sz w:val="24"/>
          <w:szCs w:val="24"/>
          <w:rPrChange w:id="422" w:author="hong qin" w:date="2012-04-24T17:58:00Z">
            <w:rPr>
              <w:rFonts w:ascii="Calibri" w:hAnsi="Calibri" w:cs="Arial"/>
              <w:smallCaps/>
              <w:noProof/>
              <w:sz w:val="16"/>
              <w:szCs w:val="20"/>
            </w:rPr>
          </w:rPrChange>
        </w:rPr>
        <w:t>esquita</w:t>
      </w:r>
      <w:r w:rsidRPr="00BE3C8F">
        <w:rPr>
          <w:rFonts w:ascii="Times New Roman" w:hAnsi="Times New Roman" w:cs="Times New Roman"/>
          <w:noProof/>
          <w:sz w:val="24"/>
          <w:szCs w:val="24"/>
          <w:rPrChange w:id="423" w:author="hong qin" w:date="2012-04-24T17:58:00Z">
            <w:rPr>
              <w:rFonts w:ascii="Calibri" w:hAnsi="Calibri" w:cs="Arial"/>
              <w:noProof/>
              <w:sz w:val="16"/>
              <w:szCs w:val="20"/>
            </w:rPr>
          </w:rPrChange>
        </w:rPr>
        <w:t>, T. C</w:t>
      </w:r>
      <w:r w:rsidRPr="00BE3C8F">
        <w:rPr>
          <w:rFonts w:ascii="Times New Roman" w:hAnsi="Times New Roman" w:cs="Times New Roman"/>
          <w:smallCaps/>
          <w:noProof/>
          <w:sz w:val="24"/>
          <w:szCs w:val="24"/>
          <w:rPrChange w:id="424" w:author="hong qin" w:date="2012-04-24T17:58:00Z">
            <w:rPr>
              <w:rFonts w:ascii="Calibri" w:hAnsi="Calibri" w:cs="Arial"/>
              <w:smallCaps/>
              <w:noProof/>
              <w:sz w:val="16"/>
              <w:szCs w:val="20"/>
            </w:rPr>
          </w:rPrChange>
        </w:rPr>
        <w:t>aroll</w:t>
      </w:r>
      <w:r w:rsidRPr="00BE3C8F">
        <w:rPr>
          <w:rFonts w:ascii="Times New Roman" w:hAnsi="Times New Roman" w:cs="Times New Roman"/>
          <w:noProof/>
          <w:sz w:val="24"/>
          <w:szCs w:val="24"/>
          <w:rPrChange w:id="425" w:author="hong qin" w:date="2012-04-24T17:58:00Z">
            <w:rPr>
              <w:rFonts w:ascii="Calibri" w:hAnsi="Calibri" w:cs="Arial"/>
              <w:noProof/>
              <w:sz w:val="16"/>
              <w:szCs w:val="20"/>
            </w:rPr>
          </w:rPrChange>
        </w:rPr>
        <w:t>, L. M</w:t>
      </w:r>
      <w:r w:rsidRPr="00BE3C8F">
        <w:rPr>
          <w:rFonts w:ascii="Times New Roman" w:hAnsi="Times New Roman" w:cs="Times New Roman"/>
          <w:smallCaps/>
          <w:noProof/>
          <w:sz w:val="24"/>
          <w:szCs w:val="24"/>
          <w:rPrChange w:id="426" w:author="hong qin" w:date="2012-04-24T17:58:00Z">
            <w:rPr>
              <w:rFonts w:ascii="Calibri" w:hAnsi="Calibri" w:cs="Arial"/>
              <w:smallCaps/>
              <w:noProof/>
              <w:sz w:val="16"/>
              <w:szCs w:val="20"/>
            </w:rPr>
          </w:rPrChange>
        </w:rPr>
        <w:t>arks</w:t>
      </w:r>
      <w:r w:rsidRPr="00BE3C8F">
        <w:rPr>
          <w:rFonts w:ascii="Times New Roman" w:hAnsi="Times New Roman" w:cs="Times New Roman"/>
          <w:noProof/>
          <w:sz w:val="24"/>
          <w:szCs w:val="24"/>
          <w:rPrChange w:id="427" w:author="hong qin" w:date="2012-04-24T17:58:00Z">
            <w:rPr>
              <w:rFonts w:ascii="Calibri" w:hAnsi="Calibri" w:cs="Arial"/>
              <w:noProof/>
              <w:sz w:val="16"/>
              <w:szCs w:val="20"/>
            </w:rPr>
          </w:rPrChange>
        </w:rPr>
        <w:t>, H. Y</w:t>
      </w:r>
      <w:r w:rsidRPr="00BE3C8F">
        <w:rPr>
          <w:rFonts w:ascii="Times New Roman" w:hAnsi="Times New Roman" w:cs="Times New Roman"/>
          <w:smallCaps/>
          <w:noProof/>
          <w:sz w:val="24"/>
          <w:szCs w:val="24"/>
          <w:rPrChange w:id="428" w:author="hong qin" w:date="2012-04-24T17:58:00Z">
            <w:rPr>
              <w:rFonts w:ascii="Calibri" w:hAnsi="Calibri" w:cs="Arial"/>
              <w:smallCaps/>
              <w:noProof/>
              <w:sz w:val="16"/>
              <w:szCs w:val="20"/>
            </w:rPr>
          </w:rPrChange>
        </w:rPr>
        <w:t>ang</w:t>
      </w:r>
      <w:r w:rsidRPr="00BE3C8F">
        <w:rPr>
          <w:rFonts w:ascii="Times New Roman" w:hAnsi="Times New Roman" w:cs="Times New Roman"/>
          <w:i/>
          <w:noProof/>
          <w:sz w:val="24"/>
          <w:szCs w:val="24"/>
          <w:rPrChange w:id="429" w:author="hong qin" w:date="2012-04-24T17:58:00Z">
            <w:rPr>
              <w:rFonts w:ascii="Calibri" w:hAnsi="Calibri" w:cs="Arial"/>
              <w:i/>
              <w:noProof/>
              <w:sz w:val="16"/>
              <w:szCs w:val="20"/>
            </w:rPr>
          </w:rPrChange>
        </w:rPr>
        <w:t xml:space="preserve"> et al.</w:t>
      </w:r>
      <w:r w:rsidRPr="00BE3C8F">
        <w:rPr>
          <w:rFonts w:ascii="Times New Roman" w:hAnsi="Times New Roman" w:cs="Times New Roman"/>
          <w:noProof/>
          <w:sz w:val="24"/>
          <w:szCs w:val="24"/>
          <w:rPrChange w:id="430" w:author="hong qin" w:date="2012-04-24T17:58:00Z">
            <w:rPr>
              <w:rFonts w:ascii="Calibri" w:hAnsi="Calibri" w:cs="Arial"/>
              <w:noProof/>
              <w:sz w:val="16"/>
              <w:szCs w:val="20"/>
            </w:rPr>
          </w:rPrChange>
        </w:rPr>
        <w:t xml:space="preserve">, 2010 Growth signaling promotes chronological aging in budding yeast by inducing superoxide anions that inhibit quiescence. Aging (Albany NY) </w:t>
      </w:r>
      <w:r w:rsidRPr="00BE3C8F">
        <w:rPr>
          <w:rFonts w:ascii="Times New Roman" w:hAnsi="Times New Roman" w:cs="Times New Roman"/>
          <w:b/>
          <w:noProof/>
          <w:sz w:val="24"/>
          <w:szCs w:val="24"/>
          <w:rPrChange w:id="431" w:author="hong qin" w:date="2012-04-24T17:58:00Z">
            <w:rPr>
              <w:rFonts w:ascii="Calibri" w:hAnsi="Calibri" w:cs="Arial"/>
              <w:b/>
              <w:noProof/>
              <w:sz w:val="16"/>
              <w:szCs w:val="20"/>
            </w:rPr>
          </w:rPrChange>
        </w:rPr>
        <w:t>2:</w:t>
      </w:r>
      <w:r w:rsidRPr="00BE3C8F">
        <w:rPr>
          <w:rFonts w:ascii="Times New Roman" w:hAnsi="Times New Roman" w:cs="Times New Roman"/>
          <w:noProof/>
          <w:sz w:val="24"/>
          <w:szCs w:val="24"/>
          <w:rPrChange w:id="432" w:author="hong qin" w:date="2012-04-24T17:58:00Z">
            <w:rPr>
              <w:rFonts w:ascii="Calibri" w:hAnsi="Calibri" w:cs="Arial"/>
              <w:noProof/>
              <w:sz w:val="16"/>
              <w:szCs w:val="20"/>
            </w:rPr>
          </w:rPrChange>
        </w:rPr>
        <w:t xml:space="preserve"> 709-726.</w:t>
      </w:r>
      <w:bookmarkEnd w:id="418"/>
    </w:p>
    <w:p w:rsidR="00BE3C8F" w:rsidRPr="00BE3C8F" w:rsidRDefault="00BE3C8F" w:rsidP="00BE3C8F">
      <w:pPr>
        <w:spacing w:after="0" w:line="480" w:lineRule="auto"/>
        <w:ind w:left="720" w:hanging="720"/>
        <w:rPr>
          <w:rFonts w:ascii="Times New Roman" w:hAnsi="Times New Roman" w:cs="Times New Roman"/>
          <w:noProof/>
          <w:sz w:val="24"/>
          <w:szCs w:val="24"/>
          <w:rPrChange w:id="433" w:author="hong qin" w:date="2012-04-24T17:58:00Z">
            <w:rPr>
              <w:rFonts w:ascii="Calibri" w:hAnsi="Calibri" w:cs="Arial"/>
              <w:noProof/>
              <w:szCs w:val="20"/>
            </w:rPr>
          </w:rPrChange>
        </w:rPr>
        <w:pPrChange w:id="434" w:author="hong qin" w:date="2012-04-24T17:58:00Z">
          <w:pPr>
            <w:spacing w:after="0" w:line="240" w:lineRule="auto"/>
            <w:ind w:left="720" w:hanging="720"/>
          </w:pPr>
        </w:pPrChange>
      </w:pPr>
      <w:bookmarkStart w:id="435" w:name="_ENREF_31"/>
      <w:r w:rsidRPr="00BE3C8F">
        <w:rPr>
          <w:rFonts w:ascii="Times New Roman" w:hAnsi="Times New Roman" w:cs="Times New Roman"/>
          <w:noProof/>
          <w:sz w:val="24"/>
          <w:szCs w:val="24"/>
          <w:rPrChange w:id="436" w:author="hong qin" w:date="2012-04-24T17:58:00Z">
            <w:rPr>
              <w:rFonts w:ascii="Calibri" w:hAnsi="Calibri" w:cs="Arial"/>
              <w:noProof/>
              <w:sz w:val="16"/>
              <w:szCs w:val="20"/>
            </w:rPr>
          </w:rPrChange>
        </w:rPr>
        <w:lastRenderedPageBreak/>
        <w:t>W</w:t>
      </w:r>
      <w:r w:rsidRPr="00BE3C8F">
        <w:rPr>
          <w:rFonts w:ascii="Times New Roman" w:hAnsi="Times New Roman" w:cs="Times New Roman"/>
          <w:smallCaps/>
          <w:noProof/>
          <w:sz w:val="24"/>
          <w:szCs w:val="24"/>
          <w:rPrChange w:id="437" w:author="hong qin" w:date="2012-04-24T17:58:00Z">
            <w:rPr>
              <w:rFonts w:ascii="Calibri" w:hAnsi="Calibri" w:cs="Arial"/>
              <w:smallCaps/>
              <w:noProof/>
              <w:sz w:val="16"/>
              <w:szCs w:val="20"/>
            </w:rPr>
          </w:rPrChange>
        </w:rPr>
        <w:t xml:space="preserve">illcox, </w:t>
      </w:r>
      <w:r w:rsidRPr="00BE3C8F">
        <w:rPr>
          <w:rFonts w:ascii="Times New Roman" w:hAnsi="Times New Roman" w:cs="Times New Roman"/>
          <w:noProof/>
          <w:sz w:val="24"/>
          <w:szCs w:val="24"/>
          <w:rPrChange w:id="438" w:author="hong qin" w:date="2012-04-24T17:58:00Z">
            <w:rPr>
              <w:rFonts w:ascii="Calibri" w:hAnsi="Calibri" w:cs="Arial"/>
              <w:noProof/>
              <w:sz w:val="16"/>
              <w:szCs w:val="20"/>
            </w:rPr>
          </w:rPrChange>
        </w:rPr>
        <w:t>B. J., K. Y</w:t>
      </w:r>
      <w:r w:rsidRPr="00BE3C8F">
        <w:rPr>
          <w:rFonts w:ascii="Times New Roman" w:hAnsi="Times New Roman" w:cs="Times New Roman"/>
          <w:smallCaps/>
          <w:noProof/>
          <w:sz w:val="24"/>
          <w:szCs w:val="24"/>
          <w:rPrChange w:id="439" w:author="hong qin" w:date="2012-04-24T17:58:00Z">
            <w:rPr>
              <w:rFonts w:ascii="Calibri" w:hAnsi="Calibri" w:cs="Arial"/>
              <w:smallCaps/>
              <w:noProof/>
              <w:sz w:val="16"/>
              <w:szCs w:val="20"/>
            </w:rPr>
          </w:rPrChange>
        </w:rPr>
        <w:t>ano</w:t>
      </w:r>
      <w:r w:rsidRPr="00BE3C8F">
        <w:rPr>
          <w:rFonts w:ascii="Times New Roman" w:hAnsi="Times New Roman" w:cs="Times New Roman"/>
          <w:noProof/>
          <w:sz w:val="24"/>
          <w:szCs w:val="24"/>
          <w:rPrChange w:id="440" w:author="hong qin" w:date="2012-04-24T17:58:00Z">
            <w:rPr>
              <w:rFonts w:ascii="Calibri" w:hAnsi="Calibri" w:cs="Arial"/>
              <w:noProof/>
              <w:sz w:val="16"/>
              <w:szCs w:val="20"/>
            </w:rPr>
          </w:rPrChange>
        </w:rPr>
        <w:t>, R. C</w:t>
      </w:r>
      <w:r w:rsidRPr="00BE3C8F">
        <w:rPr>
          <w:rFonts w:ascii="Times New Roman" w:hAnsi="Times New Roman" w:cs="Times New Roman"/>
          <w:smallCaps/>
          <w:noProof/>
          <w:sz w:val="24"/>
          <w:szCs w:val="24"/>
          <w:rPrChange w:id="441" w:author="hong qin" w:date="2012-04-24T17:58:00Z">
            <w:rPr>
              <w:rFonts w:ascii="Calibri" w:hAnsi="Calibri" w:cs="Arial"/>
              <w:smallCaps/>
              <w:noProof/>
              <w:sz w:val="16"/>
              <w:szCs w:val="20"/>
            </w:rPr>
          </w:rPrChange>
        </w:rPr>
        <w:t>hen</w:t>
      </w:r>
      <w:r w:rsidRPr="00BE3C8F">
        <w:rPr>
          <w:rFonts w:ascii="Times New Roman" w:hAnsi="Times New Roman" w:cs="Times New Roman"/>
          <w:noProof/>
          <w:sz w:val="24"/>
          <w:szCs w:val="24"/>
          <w:rPrChange w:id="442" w:author="hong qin" w:date="2012-04-24T17:58:00Z">
            <w:rPr>
              <w:rFonts w:ascii="Calibri" w:hAnsi="Calibri" w:cs="Arial"/>
              <w:noProof/>
              <w:sz w:val="16"/>
              <w:szCs w:val="20"/>
            </w:rPr>
          </w:rPrChange>
        </w:rPr>
        <w:t>, D. C. W</w:t>
      </w:r>
      <w:r w:rsidRPr="00BE3C8F">
        <w:rPr>
          <w:rFonts w:ascii="Times New Roman" w:hAnsi="Times New Roman" w:cs="Times New Roman"/>
          <w:smallCaps/>
          <w:noProof/>
          <w:sz w:val="24"/>
          <w:szCs w:val="24"/>
          <w:rPrChange w:id="443" w:author="hong qin" w:date="2012-04-24T17:58:00Z">
            <w:rPr>
              <w:rFonts w:ascii="Calibri" w:hAnsi="Calibri" w:cs="Arial"/>
              <w:smallCaps/>
              <w:noProof/>
              <w:sz w:val="16"/>
              <w:szCs w:val="20"/>
            </w:rPr>
          </w:rPrChange>
        </w:rPr>
        <w:t>illcox</w:t>
      </w:r>
      <w:r w:rsidRPr="00BE3C8F">
        <w:rPr>
          <w:rFonts w:ascii="Times New Roman" w:hAnsi="Times New Roman" w:cs="Times New Roman"/>
          <w:noProof/>
          <w:sz w:val="24"/>
          <w:szCs w:val="24"/>
          <w:rPrChange w:id="444" w:author="hong qin" w:date="2012-04-24T17:58:00Z">
            <w:rPr>
              <w:rFonts w:ascii="Calibri" w:hAnsi="Calibri" w:cs="Arial"/>
              <w:noProof/>
              <w:sz w:val="16"/>
              <w:szCs w:val="20"/>
            </w:rPr>
          </w:rPrChange>
        </w:rPr>
        <w:t>, B. L. R</w:t>
      </w:r>
      <w:r w:rsidRPr="00BE3C8F">
        <w:rPr>
          <w:rFonts w:ascii="Times New Roman" w:hAnsi="Times New Roman" w:cs="Times New Roman"/>
          <w:smallCaps/>
          <w:noProof/>
          <w:sz w:val="24"/>
          <w:szCs w:val="24"/>
          <w:rPrChange w:id="445" w:author="hong qin" w:date="2012-04-24T17:58:00Z">
            <w:rPr>
              <w:rFonts w:ascii="Calibri" w:hAnsi="Calibri" w:cs="Arial"/>
              <w:smallCaps/>
              <w:noProof/>
              <w:sz w:val="16"/>
              <w:szCs w:val="20"/>
            </w:rPr>
          </w:rPrChange>
        </w:rPr>
        <w:t>odriguez</w:t>
      </w:r>
      <w:r w:rsidRPr="00BE3C8F">
        <w:rPr>
          <w:rFonts w:ascii="Times New Roman" w:hAnsi="Times New Roman" w:cs="Times New Roman"/>
          <w:i/>
          <w:noProof/>
          <w:sz w:val="24"/>
          <w:szCs w:val="24"/>
          <w:rPrChange w:id="446" w:author="hong qin" w:date="2012-04-24T17:58:00Z">
            <w:rPr>
              <w:rFonts w:ascii="Calibri" w:hAnsi="Calibri" w:cs="Arial"/>
              <w:i/>
              <w:noProof/>
              <w:sz w:val="16"/>
              <w:szCs w:val="20"/>
            </w:rPr>
          </w:rPrChange>
        </w:rPr>
        <w:t xml:space="preserve"> et al.</w:t>
      </w:r>
      <w:r w:rsidRPr="00BE3C8F">
        <w:rPr>
          <w:rFonts w:ascii="Times New Roman" w:hAnsi="Times New Roman" w:cs="Times New Roman"/>
          <w:noProof/>
          <w:sz w:val="24"/>
          <w:szCs w:val="24"/>
          <w:rPrChange w:id="447" w:author="hong qin" w:date="2012-04-24T17:58:00Z">
            <w:rPr>
              <w:rFonts w:ascii="Calibri" w:hAnsi="Calibri" w:cs="Arial"/>
              <w:noProof/>
              <w:sz w:val="16"/>
              <w:szCs w:val="20"/>
            </w:rPr>
          </w:rPrChange>
        </w:rPr>
        <w:t xml:space="preserve">, 2004 How much should we eat? The association between energy intake and mortality in a 36-year follow-up study of Japanese-American men. J Gerontol A Biol Sci Med Sci </w:t>
      </w:r>
      <w:r w:rsidRPr="00BE3C8F">
        <w:rPr>
          <w:rFonts w:ascii="Times New Roman" w:hAnsi="Times New Roman" w:cs="Times New Roman"/>
          <w:b/>
          <w:noProof/>
          <w:sz w:val="24"/>
          <w:szCs w:val="24"/>
          <w:rPrChange w:id="448" w:author="hong qin" w:date="2012-04-24T17:58:00Z">
            <w:rPr>
              <w:rFonts w:ascii="Calibri" w:hAnsi="Calibri" w:cs="Arial"/>
              <w:b/>
              <w:noProof/>
              <w:sz w:val="16"/>
              <w:szCs w:val="20"/>
            </w:rPr>
          </w:rPrChange>
        </w:rPr>
        <w:t>59:</w:t>
      </w:r>
      <w:r w:rsidRPr="00BE3C8F">
        <w:rPr>
          <w:rFonts w:ascii="Times New Roman" w:hAnsi="Times New Roman" w:cs="Times New Roman"/>
          <w:noProof/>
          <w:sz w:val="24"/>
          <w:szCs w:val="24"/>
          <w:rPrChange w:id="449" w:author="hong qin" w:date="2012-04-24T17:58:00Z">
            <w:rPr>
              <w:rFonts w:ascii="Calibri" w:hAnsi="Calibri" w:cs="Arial"/>
              <w:noProof/>
              <w:sz w:val="16"/>
              <w:szCs w:val="20"/>
            </w:rPr>
          </w:rPrChange>
        </w:rPr>
        <w:t xml:space="preserve"> 789-795.</w:t>
      </w:r>
      <w:bookmarkEnd w:id="435"/>
    </w:p>
    <w:p w:rsidR="00BE3C8F" w:rsidRPr="00BE3C8F" w:rsidRDefault="00BE3C8F" w:rsidP="00BE3C8F">
      <w:pPr>
        <w:spacing w:after="0" w:line="480" w:lineRule="auto"/>
        <w:ind w:left="720" w:hanging="720"/>
        <w:rPr>
          <w:rFonts w:ascii="Times New Roman" w:hAnsi="Times New Roman" w:cs="Times New Roman"/>
          <w:noProof/>
          <w:sz w:val="24"/>
          <w:szCs w:val="24"/>
          <w:rPrChange w:id="450" w:author="hong qin" w:date="2012-04-24T17:58:00Z">
            <w:rPr>
              <w:rFonts w:ascii="Calibri" w:hAnsi="Calibri" w:cs="Arial"/>
              <w:noProof/>
              <w:szCs w:val="20"/>
            </w:rPr>
          </w:rPrChange>
        </w:rPr>
        <w:pPrChange w:id="451" w:author="hong qin" w:date="2012-04-24T17:58:00Z">
          <w:pPr>
            <w:spacing w:after="0" w:line="240" w:lineRule="auto"/>
            <w:ind w:left="720" w:hanging="720"/>
          </w:pPr>
        </w:pPrChange>
      </w:pPr>
      <w:bookmarkStart w:id="452" w:name="_ENREF_32"/>
      <w:r w:rsidRPr="00BE3C8F">
        <w:rPr>
          <w:rFonts w:ascii="Times New Roman" w:hAnsi="Times New Roman" w:cs="Times New Roman"/>
          <w:noProof/>
          <w:sz w:val="24"/>
          <w:szCs w:val="24"/>
          <w:rPrChange w:id="453" w:author="hong qin" w:date="2012-04-24T17:58:00Z">
            <w:rPr>
              <w:rFonts w:ascii="Calibri" w:hAnsi="Calibri" w:cs="Arial"/>
              <w:noProof/>
              <w:sz w:val="16"/>
              <w:szCs w:val="20"/>
            </w:rPr>
          </w:rPrChange>
        </w:rPr>
        <w:t>W</w:t>
      </w:r>
      <w:r w:rsidRPr="00BE3C8F">
        <w:rPr>
          <w:rFonts w:ascii="Times New Roman" w:hAnsi="Times New Roman" w:cs="Times New Roman"/>
          <w:smallCaps/>
          <w:noProof/>
          <w:sz w:val="24"/>
          <w:szCs w:val="24"/>
          <w:rPrChange w:id="454" w:author="hong qin" w:date="2012-04-24T17:58:00Z">
            <w:rPr>
              <w:rFonts w:ascii="Calibri" w:hAnsi="Calibri" w:cs="Arial"/>
              <w:smallCaps/>
              <w:noProof/>
              <w:sz w:val="16"/>
              <w:szCs w:val="20"/>
            </w:rPr>
          </w:rPrChange>
        </w:rPr>
        <w:t xml:space="preserve">illiams, </w:t>
      </w:r>
      <w:r w:rsidRPr="00BE3C8F">
        <w:rPr>
          <w:rFonts w:ascii="Times New Roman" w:hAnsi="Times New Roman" w:cs="Times New Roman"/>
          <w:noProof/>
          <w:sz w:val="24"/>
          <w:szCs w:val="24"/>
          <w:rPrChange w:id="455" w:author="hong qin" w:date="2012-04-24T17:58:00Z">
            <w:rPr>
              <w:rFonts w:ascii="Calibri" w:hAnsi="Calibri" w:cs="Arial"/>
              <w:noProof/>
              <w:sz w:val="16"/>
              <w:szCs w:val="20"/>
            </w:rPr>
          </w:rPrChange>
        </w:rPr>
        <w:t xml:space="preserve">G. C., 1957 Pleiotropy, natural selection and the evolution of senescence. Evolution </w:t>
      </w:r>
      <w:r w:rsidRPr="00BE3C8F">
        <w:rPr>
          <w:rFonts w:ascii="Times New Roman" w:hAnsi="Times New Roman" w:cs="Times New Roman"/>
          <w:b/>
          <w:noProof/>
          <w:sz w:val="24"/>
          <w:szCs w:val="24"/>
          <w:rPrChange w:id="456" w:author="hong qin" w:date="2012-04-24T17:58:00Z">
            <w:rPr>
              <w:rFonts w:ascii="Calibri" w:hAnsi="Calibri" w:cs="Arial"/>
              <w:b/>
              <w:noProof/>
              <w:sz w:val="16"/>
              <w:szCs w:val="20"/>
            </w:rPr>
          </w:rPrChange>
        </w:rPr>
        <w:t>11:</w:t>
      </w:r>
      <w:r w:rsidRPr="00BE3C8F">
        <w:rPr>
          <w:rFonts w:ascii="Times New Roman" w:hAnsi="Times New Roman" w:cs="Times New Roman"/>
          <w:noProof/>
          <w:sz w:val="24"/>
          <w:szCs w:val="24"/>
          <w:rPrChange w:id="457" w:author="hong qin" w:date="2012-04-24T17:58:00Z">
            <w:rPr>
              <w:rFonts w:ascii="Calibri" w:hAnsi="Calibri" w:cs="Arial"/>
              <w:noProof/>
              <w:sz w:val="16"/>
              <w:szCs w:val="20"/>
            </w:rPr>
          </w:rPrChange>
        </w:rPr>
        <w:t xml:space="preserve"> 398-411.</w:t>
      </w:r>
      <w:bookmarkEnd w:id="452"/>
    </w:p>
    <w:p w:rsidR="00BE3C8F" w:rsidRPr="00BE3C8F" w:rsidRDefault="00BE3C8F" w:rsidP="00BE3C8F">
      <w:pPr>
        <w:spacing w:line="480" w:lineRule="auto"/>
        <w:ind w:left="720" w:hanging="720"/>
        <w:rPr>
          <w:rFonts w:ascii="Times New Roman" w:hAnsi="Times New Roman" w:cs="Times New Roman"/>
          <w:noProof/>
          <w:sz w:val="24"/>
          <w:szCs w:val="24"/>
          <w:rPrChange w:id="458" w:author="hong qin" w:date="2012-04-24T17:58:00Z">
            <w:rPr>
              <w:rFonts w:ascii="Calibri" w:hAnsi="Calibri" w:cs="Arial"/>
              <w:noProof/>
              <w:szCs w:val="20"/>
            </w:rPr>
          </w:rPrChange>
        </w:rPr>
        <w:pPrChange w:id="459" w:author="hong qin" w:date="2012-04-24T17:58:00Z">
          <w:pPr>
            <w:spacing w:line="240" w:lineRule="auto"/>
            <w:ind w:left="720" w:hanging="720"/>
          </w:pPr>
        </w:pPrChange>
      </w:pPr>
      <w:bookmarkStart w:id="460" w:name="_ENREF_33"/>
      <w:r w:rsidRPr="00BE3C8F">
        <w:rPr>
          <w:rFonts w:ascii="Times New Roman" w:hAnsi="Times New Roman" w:cs="Times New Roman"/>
          <w:noProof/>
          <w:sz w:val="24"/>
          <w:szCs w:val="24"/>
          <w:rPrChange w:id="461" w:author="hong qin" w:date="2012-04-24T17:58:00Z">
            <w:rPr>
              <w:rFonts w:ascii="Calibri" w:hAnsi="Calibri" w:cs="Arial"/>
              <w:noProof/>
              <w:sz w:val="16"/>
              <w:szCs w:val="20"/>
            </w:rPr>
          </w:rPrChange>
        </w:rPr>
        <w:t>Y</w:t>
      </w:r>
      <w:r w:rsidRPr="00BE3C8F">
        <w:rPr>
          <w:rFonts w:ascii="Times New Roman" w:hAnsi="Times New Roman" w:cs="Times New Roman"/>
          <w:smallCaps/>
          <w:noProof/>
          <w:sz w:val="24"/>
          <w:szCs w:val="24"/>
          <w:rPrChange w:id="462" w:author="hong qin" w:date="2012-04-24T17:58:00Z">
            <w:rPr>
              <w:rFonts w:ascii="Calibri" w:hAnsi="Calibri" w:cs="Arial"/>
              <w:smallCaps/>
              <w:noProof/>
              <w:sz w:val="16"/>
              <w:szCs w:val="20"/>
            </w:rPr>
          </w:rPrChange>
        </w:rPr>
        <w:t xml:space="preserve">u, </w:t>
      </w:r>
      <w:r w:rsidRPr="00BE3C8F">
        <w:rPr>
          <w:rFonts w:ascii="Times New Roman" w:hAnsi="Times New Roman" w:cs="Times New Roman"/>
          <w:noProof/>
          <w:sz w:val="24"/>
          <w:szCs w:val="24"/>
          <w:rPrChange w:id="463" w:author="hong qin" w:date="2012-04-24T17:58:00Z">
            <w:rPr>
              <w:rFonts w:ascii="Calibri" w:hAnsi="Calibri" w:cs="Arial"/>
              <w:noProof/>
              <w:sz w:val="16"/>
              <w:szCs w:val="20"/>
            </w:rPr>
          </w:rPrChange>
        </w:rPr>
        <w:t>S., X. E. Z</w:t>
      </w:r>
      <w:r w:rsidRPr="00BE3C8F">
        <w:rPr>
          <w:rFonts w:ascii="Times New Roman" w:hAnsi="Times New Roman" w:cs="Times New Roman"/>
          <w:smallCaps/>
          <w:noProof/>
          <w:sz w:val="24"/>
          <w:szCs w:val="24"/>
          <w:rPrChange w:id="464" w:author="hong qin" w:date="2012-04-24T17:58:00Z">
            <w:rPr>
              <w:rFonts w:ascii="Calibri" w:hAnsi="Calibri" w:cs="Arial"/>
              <w:smallCaps/>
              <w:noProof/>
              <w:sz w:val="16"/>
              <w:szCs w:val="20"/>
            </w:rPr>
          </w:rPrChange>
        </w:rPr>
        <w:t>hang</w:t>
      </w:r>
      <w:r w:rsidRPr="00BE3C8F">
        <w:rPr>
          <w:rFonts w:ascii="Times New Roman" w:hAnsi="Times New Roman" w:cs="Times New Roman"/>
          <w:noProof/>
          <w:sz w:val="24"/>
          <w:szCs w:val="24"/>
          <w:rPrChange w:id="465" w:author="hong qin" w:date="2012-04-24T17:58:00Z">
            <w:rPr>
              <w:rFonts w:ascii="Calibri" w:hAnsi="Calibri" w:cs="Arial"/>
              <w:noProof/>
              <w:sz w:val="16"/>
              <w:szCs w:val="20"/>
            </w:rPr>
          </w:rPrChange>
        </w:rPr>
        <w:t>, G. C</w:t>
      </w:r>
      <w:r w:rsidRPr="00BE3C8F">
        <w:rPr>
          <w:rFonts w:ascii="Times New Roman" w:hAnsi="Times New Roman" w:cs="Times New Roman"/>
          <w:smallCaps/>
          <w:noProof/>
          <w:sz w:val="24"/>
          <w:szCs w:val="24"/>
          <w:rPrChange w:id="466" w:author="hong qin" w:date="2012-04-24T17:58:00Z">
            <w:rPr>
              <w:rFonts w:ascii="Calibri" w:hAnsi="Calibri" w:cs="Arial"/>
              <w:smallCaps/>
              <w:noProof/>
              <w:sz w:val="16"/>
              <w:szCs w:val="20"/>
            </w:rPr>
          </w:rPrChange>
        </w:rPr>
        <w:t>hen</w:t>
      </w:r>
      <w:r w:rsidRPr="00BE3C8F">
        <w:rPr>
          <w:rFonts w:ascii="Times New Roman" w:hAnsi="Times New Roman" w:cs="Times New Roman"/>
          <w:noProof/>
          <w:sz w:val="24"/>
          <w:szCs w:val="24"/>
          <w:rPrChange w:id="467" w:author="hong qin" w:date="2012-04-24T17:58:00Z">
            <w:rPr>
              <w:rFonts w:ascii="Calibri" w:hAnsi="Calibri" w:cs="Arial"/>
              <w:noProof/>
              <w:sz w:val="16"/>
              <w:szCs w:val="20"/>
            </w:rPr>
          </w:rPrChange>
        </w:rPr>
        <w:t xml:space="preserve"> and W. L</w:t>
      </w:r>
      <w:r w:rsidRPr="00BE3C8F">
        <w:rPr>
          <w:rFonts w:ascii="Times New Roman" w:hAnsi="Times New Roman" w:cs="Times New Roman"/>
          <w:smallCaps/>
          <w:noProof/>
          <w:sz w:val="24"/>
          <w:szCs w:val="24"/>
          <w:rPrChange w:id="468" w:author="hong qin" w:date="2012-04-24T17:58:00Z">
            <w:rPr>
              <w:rFonts w:ascii="Calibri" w:hAnsi="Calibri" w:cs="Arial"/>
              <w:smallCaps/>
              <w:noProof/>
              <w:sz w:val="16"/>
              <w:szCs w:val="20"/>
            </w:rPr>
          </w:rPrChange>
        </w:rPr>
        <w:t>iu</w:t>
      </w:r>
      <w:r w:rsidRPr="00BE3C8F">
        <w:rPr>
          <w:rFonts w:ascii="Times New Roman" w:hAnsi="Times New Roman" w:cs="Times New Roman"/>
          <w:noProof/>
          <w:sz w:val="24"/>
          <w:szCs w:val="24"/>
          <w:rPrChange w:id="469" w:author="hong qin" w:date="2012-04-24T17:58:00Z">
            <w:rPr>
              <w:rFonts w:ascii="Calibri" w:hAnsi="Calibri" w:cs="Arial"/>
              <w:noProof/>
              <w:sz w:val="16"/>
              <w:szCs w:val="20"/>
            </w:rPr>
          </w:rPrChange>
        </w:rPr>
        <w:t xml:space="preserve">, 2012 Compromised cellular responses to DNA damage accelerate chronological aging by incurring cell wall fragility in Saccharomyces cerevisiae. Mol Biol Rep </w:t>
      </w:r>
      <w:r w:rsidRPr="00BE3C8F">
        <w:rPr>
          <w:rFonts w:ascii="Times New Roman" w:hAnsi="Times New Roman" w:cs="Times New Roman"/>
          <w:b/>
          <w:noProof/>
          <w:sz w:val="24"/>
          <w:szCs w:val="24"/>
          <w:rPrChange w:id="470" w:author="hong qin" w:date="2012-04-24T17:58:00Z">
            <w:rPr>
              <w:rFonts w:ascii="Calibri" w:hAnsi="Calibri" w:cs="Arial"/>
              <w:b/>
              <w:noProof/>
              <w:sz w:val="16"/>
              <w:szCs w:val="20"/>
            </w:rPr>
          </w:rPrChange>
        </w:rPr>
        <w:t>39:</w:t>
      </w:r>
      <w:r w:rsidRPr="00BE3C8F">
        <w:rPr>
          <w:rFonts w:ascii="Times New Roman" w:hAnsi="Times New Roman" w:cs="Times New Roman"/>
          <w:noProof/>
          <w:sz w:val="24"/>
          <w:szCs w:val="24"/>
          <w:rPrChange w:id="471" w:author="hong qin" w:date="2012-04-24T17:58:00Z">
            <w:rPr>
              <w:rFonts w:ascii="Calibri" w:hAnsi="Calibri" w:cs="Arial"/>
              <w:noProof/>
              <w:sz w:val="16"/>
              <w:szCs w:val="20"/>
            </w:rPr>
          </w:rPrChange>
        </w:rPr>
        <w:t xml:space="preserve"> 3573-3583.</w:t>
      </w:r>
      <w:bookmarkEnd w:id="460"/>
    </w:p>
    <w:p w:rsidR="00BE3C8F" w:rsidRPr="00BE3C8F" w:rsidRDefault="00BE3C8F" w:rsidP="00BE3C8F">
      <w:pPr>
        <w:spacing w:line="480" w:lineRule="auto"/>
        <w:rPr>
          <w:rFonts w:ascii="Times New Roman" w:hAnsi="Times New Roman" w:cs="Times New Roman"/>
          <w:noProof/>
          <w:sz w:val="24"/>
          <w:szCs w:val="24"/>
          <w:rPrChange w:id="472" w:author="hong qin" w:date="2012-04-24T17:58:00Z">
            <w:rPr>
              <w:rFonts w:ascii="Calibri" w:hAnsi="Calibri" w:cs="Arial"/>
              <w:noProof/>
              <w:szCs w:val="20"/>
            </w:rPr>
          </w:rPrChange>
        </w:rPr>
        <w:pPrChange w:id="473" w:author="hong qin" w:date="2012-04-24T17:58:00Z">
          <w:pPr>
            <w:spacing w:line="240" w:lineRule="auto"/>
          </w:pPr>
        </w:pPrChange>
      </w:pPr>
    </w:p>
    <w:p w:rsidR="00BE3C8F" w:rsidRDefault="00BE3C8F" w:rsidP="00BE3C8F">
      <w:pPr>
        <w:autoSpaceDE w:val="0"/>
        <w:autoSpaceDN w:val="0"/>
        <w:adjustRightInd w:val="0"/>
        <w:spacing w:after="0" w:line="480" w:lineRule="auto"/>
        <w:rPr>
          <w:rFonts w:ascii="Arial" w:hAnsi="Arial" w:cs="Arial"/>
          <w:sz w:val="20"/>
          <w:szCs w:val="20"/>
        </w:rPr>
        <w:pPrChange w:id="474" w:author="hong qin" w:date="2012-04-24T17:58:00Z">
          <w:pPr>
            <w:autoSpaceDE w:val="0"/>
            <w:autoSpaceDN w:val="0"/>
            <w:adjustRightInd w:val="0"/>
            <w:spacing w:after="0" w:line="240" w:lineRule="auto"/>
          </w:pPr>
        </w:pPrChange>
      </w:pPr>
      <w:r w:rsidRPr="00BE3C8F">
        <w:rPr>
          <w:rFonts w:ascii="Times New Roman" w:hAnsi="Times New Roman" w:cs="Times New Roman"/>
          <w:sz w:val="24"/>
          <w:szCs w:val="24"/>
          <w:rPrChange w:id="475" w:author="hong qin" w:date="2012-04-24T17:58:00Z">
            <w:rPr>
              <w:rFonts w:ascii="Arial" w:hAnsi="Arial" w:cs="Arial"/>
              <w:sz w:val="20"/>
              <w:szCs w:val="20"/>
            </w:rPr>
          </w:rPrChange>
        </w:rPr>
        <w:fldChar w:fldCharType="end"/>
      </w:r>
      <w:bookmarkStart w:id="476" w:name="pone.0002670-Wilson1"/>
      <w:bookmarkEnd w:id="476"/>
    </w:p>
    <w:p w:rsidR="00900613" w:rsidRDefault="00900613" w:rsidP="00900613">
      <w:pPr>
        <w:autoSpaceDE w:val="0"/>
        <w:autoSpaceDN w:val="0"/>
        <w:adjustRightInd w:val="0"/>
        <w:spacing w:after="0" w:line="240" w:lineRule="auto"/>
        <w:rPr>
          <w:rFonts w:ascii="Arial" w:hAnsi="Arial" w:cs="Arial"/>
          <w:sz w:val="20"/>
          <w:szCs w:val="20"/>
        </w:rPr>
      </w:pPr>
    </w:p>
    <w:p w:rsidR="00900377" w:rsidRPr="00B6666E" w:rsidRDefault="00B6666E" w:rsidP="00890567">
      <w:pPr>
        <w:tabs>
          <w:tab w:val="left" w:pos="2032"/>
        </w:tabs>
        <w:autoSpaceDE w:val="0"/>
        <w:autoSpaceDN w:val="0"/>
        <w:adjustRightInd w:val="0"/>
        <w:spacing w:after="0" w:line="240" w:lineRule="auto"/>
        <w:rPr>
          <w:rFonts w:ascii="Arial" w:hAnsi="Arial" w:cs="Arial"/>
        </w:rPr>
      </w:pPr>
      <w:r>
        <w:rPr>
          <w:rFonts w:ascii="Arial" w:hAnsi="Arial" w:cs="Arial"/>
          <w:sz w:val="20"/>
          <w:szCs w:val="20"/>
        </w:rPr>
        <w:tab/>
      </w: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Del="00755119" w:rsidRDefault="00900613" w:rsidP="00900613">
      <w:pPr>
        <w:autoSpaceDE w:val="0"/>
        <w:autoSpaceDN w:val="0"/>
        <w:adjustRightInd w:val="0"/>
        <w:spacing w:after="0" w:line="240" w:lineRule="auto"/>
        <w:rPr>
          <w:del w:id="477" w:author="Lindsay" w:date="2012-04-24T18:08:00Z"/>
          <w:rFonts w:ascii="Arial" w:hAnsi="Arial" w:cs="Arial"/>
          <w:sz w:val="20"/>
          <w:szCs w:val="20"/>
        </w:rPr>
      </w:pPr>
    </w:p>
    <w:p w:rsidR="00900613" w:rsidDel="00755119" w:rsidRDefault="00900613" w:rsidP="00900613">
      <w:pPr>
        <w:autoSpaceDE w:val="0"/>
        <w:autoSpaceDN w:val="0"/>
        <w:adjustRightInd w:val="0"/>
        <w:spacing w:after="0" w:line="240" w:lineRule="auto"/>
        <w:rPr>
          <w:del w:id="478" w:author="Lindsay" w:date="2012-04-24T18:08:00Z"/>
          <w:rFonts w:ascii="Arial" w:hAnsi="Arial" w:cs="Arial"/>
          <w:sz w:val="20"/>
          <w:szCs w:val="20"/>
        </w:rPr>
      </w:pPr>
    </w:p>
    <w:p w:rsidR="00900613" w:rsidDel="00755119" w:rsidRDefault="00900613" w:rsidP="00900613">
      <w:pPr>
        <w:autoSpaceDE w:val="0"/>
        <w:autoSpaceDN w:val="0"/>
        <w:adjustRightInd w:val="0"/>
        <w:spacing w:after="0" w:line="240" w:lineRule="auto"/>
        <w:rPr>
          <w:del w:id="479" w:author="Lindsay" w:date="2012-04-24T18:08:00Z"/>
          <w:rFonts w:ascii="Arial" w:hAnsi="Arial" w:cs="Arial"/>
          <w:sz w:val="20"/>
          <w:szCs w:val="20"/>
        </w:rPr>
      </w:pPr>
    </w:p>
    <w:p w:rsidR="00AF4B01" w:rsidRDefault="00AF4B01">
      <w:pPr>
        <w:rPr>
          <w:ins w:id="480" w:author="hong qin" w:date="2012-04-24T16:21:00Z"/>
          <w:rFonts w:ascii="Arial" w:eastAsia="Arial" w:hAnsi="Arial" w:cs="Arial"/>
          <w:sz w:val="24"/>
          <w:szCs w:val="24"/>
        </w:rPr>
      </w:pPr>
      <w:ins w:id="481" w:author="hong qin" w:date="2012-04-24T16:21:00Z">
        <w:del w:id="482" w:author="Lindsay" w:date="2012-04-24T18:08:00Z">
          <w:r w:rsidDel="00755119">
            <w:rPr>
              <w:rFonts w:ascii="Arial" w:eastAsia="Arial" w:hAnsi="Arial" w:cs="Arial"/>
              <w:sz w:val="24"/>
              <w:szCs w:val="24"/>
            </w:rPr>
            <w:br w:type="page"/>
          </w:r>
        </w:del>
      </w:ins>
    </w:p>
    <w:p w:rsidR="00900613" w:rsidRPr="00791706" w:rsidDel="007A403A" w:rsidRDefault="00900613" w:rsidP="00900613">
      <w:pPr>
        <w:autoSpaceDE w:val="0"/>
        <w:autoSpaceDN w:val="0"/>
        <w:adjustRightInd w:val="0"/>
        <w:spacing w:after="0" w:line="240" w:lineRule="auto"/>
        <w:rPr>
          <w:del w:id="483" w:author="Lindsay" w:date="2012-04-24T07:52:00Z"/>
          <w:rFonts w:ascii="Arial" w:eastAsia="Arial" w:hAnsi="Arial" w:cs="Arial"/>
          <w:sz w:val="24"/>
          <w:szCs w:val="24"/>
        </w:rPr>
      </w:pPr>
    </w:p>
    <w:p w:rsidR="00715E36"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t>T</w:t>
      </w:r>
      <w:r w:rsidR="0072137D" w:rsidRPr="00DD2C51">
        <w:rPr>
          <w:rFonts w:ascii="Arial" w:hAnsi="Arial" w:cs="Arial"/>
          <w:b/>
          <w:sz w:val="24"/>
          <w:szCs w:val="24"/>
        </w:rPr>
        <w:t xml:space="preserve">able </w:t>
      </w:r>
      <w:r w:rsidR="00BE3C8F"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BE3C8F" w:rsidRPr="00DD2C51">
        <w:rPr>
          <w:rFonts w:ascii="Arial" w:hAnsi="Arial" w:cs="Arial"/>
          <w:b/>
          <w:sz w:val="24"/>
          <w:szCs w:val="24"/>
        </w:rPr>
        <w:fldChar w:fldCharType="separate"/>
      </w:r>
      <w:r w:rsidR="0004708E">
        <w:rPr>
          <w:rFonts w:ascii="Arial" w:hAnsi="Arial" w:cs="Arial"/>
          <w:b/>
          <w:noProof/>
          <w:sz w:val="24"/>
          <w:szCs w:val="24"/>
        </w:rPr>
        <w:t>1</w:t>
      </w:r>
      <w:r w:rsidR="00BE3C8F"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lastRenderedPageBreak/>
        <w:t xml:space="preserve">Table </w:t>
      </w:r>
      <w:r w:rsidR="00BE3C8F"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BE3C8F" w:rsidRPr="00C501A6">
        <w:rPr>
          <w:rFonts w:ascii="Arial" w:hAnsi="Arial" w:cs="Arial"/>
          <w:b/>
          <w:sz w:val="24"/>
          <w:szCs w:val="24"/>
        </w:rPr>
        <w:fldChar w:fldCharType="separate"/>
      </w:r>
      <w:r w:rsidR="0004708E">
        <w:rPr>
          <w:rFonts w:ascii="Arial" w:hAnsi="Arial" w:cs="Arial"/>
          <w:b/>
          <w:noProof/>
          <w:sz w:val="24"/>
          <w:szCs w:val="24"/>
        </w:rPr>
        <w:t>2</w:t>
      </w:r>
      <w:r w:rsidR="00BE3C8F" w:rsidRPr="00C501A6">
        <w:rPr>
          <w:rFonts w:ascii="Arial" w:hAnsi="Arial" w:cs="Arial"/>
          <w:b/>
          <w:sz w:val="24"/>
          <w:szCs w:val="24"/>
        </w:rPr>
        <w:fldChar w:fldCharType="end"/>
      </w:r>
      <w:r w:rsidRPr="00C501A6">
        <w:rPr>
          <w:rFonts w:ascii="Arial" w:hAnsi="Arial" w:cs="Arial"/>
          <w:b/>
          <w:sz w:val="24"/>
          <w:szCs w:val="24"/>
        </w:rPr>
        <w:t>.</w:t>
      </w:r>
      <w:proofErr w:type="gramEnd"/>
      <w:r w:rsidRPr="00C501A6">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5D2B81" w:rsidRPr="00605020">
              <w:rPr>
                <w:rFonts w:ascii="Arial" w:hAnsi="Arial" w:cs="Arial"/>
                <w:sz w:val="24"/>
                <w:szCs w:val="24"/>
              </w:rPr>
              <w:t>Lifespan is</w:t>
            </w:r>
            <w:r w:rsidR="00D27D70" w:rsidRPr="00605020">
              <w:rPr>
                <w:rFonts w:ascii="Arial" w:hAnsi="Arial" w:cs="Arial"/>
                <w:sz w:val="24"/>
                <w:szCs w:val="24"/>
              </w:rPr>
              <w:t xml:space="preserve"> a measure of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r w:rsidR="005D2B81" w:rsidRPr="00605020">
              <w:rPr>
                <w:rFonts w:ascii="Arial" w:hAnsi="Arial" w:cs="Arial"/>
                <w:sz w:val="24"/>
                <w:szCs w:val="24"/>
              </w:rPr>
              <w:t>Lifespan is</w:t>
            </w:r>
            <w:r w:rsidR="000131B3" w:rsidRPr="00605020">
              <w:rPr>
                <w:rFonts w:ascii="Arial" w:hAnsi="Arial" w:cs="Arial"/>
                <w:sz w:val="24"/>
                <w:szCs w:val="24"/>
              </w:rPr>
              <w:t xml:space="preserve">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F221E0">
              <w:rPr>
                <w:rFonts w:ascii="Arial" w:hAnsi="Arial" w:cs="Arial"/>
                <w:sz w:val="24"/>
                <w:szCs w:val="24"/>
              </w:rPr>
              <w:t xml:space="preserve"> </w:t>
            </w:r>
            <w:r w:rsidR="00FC5F39" w:rsidRPr="00605020">
              <w:rPr>
                <w:rFonts w:ascii="Arial" w:hAnsi="Arial" w:cs="Arial"/>
                <w:sz w:val="24"/>
                <w:szCs w:val="24"/>
              </w:rPr>
              <w:t>refers to the exchange of genetic information</w:t>
            </w:r>
            <w:r w:rsidR="00F221E0">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 xml:space="preserve">l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BB30A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BB30A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90050E">
              <w:rPr>
                <w:rFonts w:ascii="Arial" w:hAnsi="Arial" w:cs="Arial"/>
                <w:sz w:val="24"/>
                <w:szCs w:val="24"/>
              </w:rPr>
              <w:t xml:space="preserve">one allele using a </w:t>
            </w:r>
            <w:proofErr w:type="spellStart"/>
            <w:r w:rsidR="0090050E">
              <w:rPr>
                <w:rFonts w:ascii="Arial" w:hAnsi="Arial" w:cs="Arial"/>
                <w:sz w:val="24"/>
                <w:szCs w:val="24"/>
              </w:rPr>
              <w:t>kanamycin</w:t>
            </w:r>
            <w:proofErr w:type="spellEnd"/>
            <w:r w:rsidR="0090050E">
              <w:rPr>
                <w:rFonts w:ascii="Arial" w:hAnsi="Arial" w:cs="Arial"/>
                <w:sz w:val="24"/>
                <w:szCs w:val="24"/>
              </w:rPr>
              <w:t>-</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w:t>
            </w:r>
            <w:r w:rsidR="00BB30A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lang w:eastAsia="zh-CN"/>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BE3C8F"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BE3C8F" w:rsidRPr="00C501A6">
        <w:rPr>
          <w:rFonts w:ascii="Arial" w:hAnsi="Arial"/>
          <w:b w:val="0"/>
          <w:bCs w:val="0"/>
          <w:sz w:val="24"/>
        </w:rPr>
        <w:fldChar w:fldCharType="separate"/>
      </w:r>
      <w:r w:rsidR="0004708E">
        <w:rPr>
          <w:rFonts w:ascii="Arial" w:hAnsi="Arial" w:cs="Arial"/>
          <w:noProof/>
          <w:color w:val="auto"/>
          <w:sz w:val="24"/>
          <w:szCs w:val="24"/>
        </w:rPr>
        <w:t>1</w:t>
      </w:r>
      <w:r w:rsidR="00BE3C8F"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lang w:eastAsia="zh-CN"/>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BE3C8F"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BE3C8F" w:rsidRPr="00C264D3">
        <w:rPr>
          <w:rFonts w:ascii="Arial" w:hAnsi="Arial" w:cs="Arial"/>
          <w:color w:val="auto"/>
          <w:sz w:val="24"/>
          <w:szCs w:val="24"/>
        </w:rPr>
        <w:fldChar w:fldCharType="separate"/>
      </w:r>
      <w:r w:rsidR="0004708E">
        <w:rPr>
          <w:rFonts w:ascii="Arial" w:hAnsi="Arial" w:cs="Arial"/>
          <w:noProof/>
          <w:color w:val="auto"/>
          <w:sz w:val="24"/>
          <w:szCs w:val="24"/>
        </w:rPr>
        <w:t>2</w:t>
      </w:r>
      <w:r w:rsidR="00BE3C8F"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lang w:eastAsia="zh-CN"/>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proofErr w:type="gramStart"/>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proofErr w:type="gramEnd"/>
      <w:r w:rsidR="007F4477">
        <w:rPr>
          <w:rFonts w:ascii="Arial" w:hAnsi="Arial" w:cs="Arial"/>
          <w:color w:val="auto"/>
          <w:sz w:val="24"/>
          <w:szCs w:val="24"/>
        </w:rPr>
        <w:t xml:space="preserve"> </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E71C5F">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E71C5F">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2766F9" w:rsidRDefault="002766F9" w:rsidP="002766F9"/>
    <w:p w:rsidR="002766F9" w:rsidRDefault="002766F9" w:rsidP="002766F9"/>
    <w:p w:rsidR="000120CC" w:rsidRDefault="000120CC" w:rsidP="002766F9">
      <w:pPr>
        <w:rPr>
          <w:b/>
        </w:rPr>
      </w:pPr>
    </w:p>
    <w:p w:rsidR="00000000" w:rsidRDefault="00B15E56">
      <w:pPr>
        <w:jc w:val="center"/>
        <w:rPr>
          <w:b/>
        </w:rPr>
        <w:pPrChange w:id="484" w:author="Lindsay" w:date="2012-04-24T18:09:00Z">
          <w:pPr/>
        </w:pPrChange>
      </w:pPr>
      <w:ins w:id="485" w:author="hong qin" w:date="2012-04-24T16:56:00Z">
        <w:r>
          <w:rPr>
            <w:b/>
            <w:noProof/>
            <w:lang w:eastAsia="zh-CN"/>
            <w:rPrChange w:id="486">
              <w:rPr>
                <w:noProof/>
                <w:sz w:val="16"/>
                <w:szCs w:val="16"/>
                <w:lang w:eastAsia="zh-CN"/>
              </w:rPr>
            </w:rPrChange>
          </w:rPr>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ins>
    </w:p>
    <w:p w:rsidR="002766F9" w:rsidRPr="002766F9" w:rsidRDefault="002766F9" w:rsidP="002766F9">
      <w:r w:rsidRPr="000120CC">
        <w:rPr>
          <w:b/>
        </w:rPr>
        <w:t>Figure 4:</w:t>
      </w:r>
      <w:r>
        <w:t xml:space="preserve"> </w:t>
      </w:r>
      <w:r w:rsidR="00D23AA9">
        <w:t xml:space="preserve">A Fisher FS20D </w:t>
      </w:r>
      <w:r w:rsidR="00755119">
        <w:t>water bath</w:t>
      </w:r>
      <w:r>
        <w:t xml:space="preserve"> </w:t>
      </w:r>
      <w:proofErr w:type="spellStart"/>
      <w:r>
        <w:t>sonicator</w:t>
      </w:r>
      <w:proofErr w:type="spellEnd"/>
      <w:r w:rsidR="00D23AA9">
        <w:t xml:space="preserve"> was used in this project</w:t>
      </w:r>
      <w:r>
        <w:t xml:space="preserve">. </w:t>
      </w:r>
    </w:p>
    <w:p w:rsidR="004B416E" w:rsidRDefault="004B416E" w:rsidP="004B416E"/>
    <w:p w:rsidR="004B416E" w:rsidRDefault="004B416E" w:rsidP="004B416E"/>
    <w:p w:rsidR="004B416E" w:rsidRPr="00605020" w:rsidRDefault="004B416E" w:rsidP="004B416E">
      <w:pPr>
        <w:jc w:val="center"/>
      </w:pPr>
      <w:r w:rsidRPr="0076379D">
        <w:rPr>
          <w:noProof/>
          <w:lang w:eastAsia="zh-CN"/>
        </w:rPr>
        <w:lastRenderedPageBreak/>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ins w:id="487" w:author="Lindsay" w:date="2012-04-24T18:10:00Z">
        <w:r w:rsidR="00D27C19">
          <w:rPr>
            <w:rFonts w:ascii="Arial" w:hAnsi="Arial" w:cs="Arial"/>
            <w:b w:val="0"/>
            <w:color w:val="auto"/>
            <w:sz w:val="24"/>
            <w:szCs w:val="24"/>
          </w:rPr>
          <w:t xml:space="preserve"> </w:t>
        </w:r>
      </w:ins>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Cells were </w:t>
      </w:r>
      <w:proofErr w:type="spellStart"/>
      <w:r w:rsidRPr="00605020">
        <w:rPr>
          <w:rFonts w:ascii="Arial" w:hAnsi="Arial" w:cs="Arial"/>
          <w:b w:val="0"/>
          <w:color w:val="auto"/>
          <w:sz w:val="24"/>
          <w:szCs w:val="24"/>
        </w:rPr>
        <w:t>plated</w:t>
      </w:r>
      <w:proofErr w:type="spellEnd"/>
      <w:r w:rsidRPr="00605020">
        <w:rPr>
          <w:rFonts w:ascii="Arial" w:hAnsi="Arial" w:cs="Arial"/>
          <w:b w:val="0"/>
          <w:color w:val="auto"/>
          <w:sz w:val="24"/>
          <w:szCs w:val="24"/>
        </w:rPr>
        <w:t xml:space="preserve">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w:t>
      </w:r>
      <w:proofErr w:type="spellStart"/>
      <w:proofErr w:type="gramStart"/>
      <w:r w:rsidRPr="00605020">
        <w:rPr>
          <w:rFonts w:ascii="Arial" w:hAnsi="Arial" w:cs="Arial"/>
          <w:b w:val="0"/>
          <w:color w:val="auto"/>
          <w:sz w:val="24"/>
          <w:szCs w:val="24"/>
        </w:rPr>
        <w:t>PbS</w:t>
      </w:r>
      <w:proofErr w:type="spellEnd"/>
      <w:proofErr w:type="gramEnd"/>
      <w:r w:rsidRPr="00605020">
        <w:rPr>
          <w:rFonts w:ascii="Arial" w:hAnsi="Arial" w:cs="Arial"/>
          <w:b w:val="0"/>
          <w:color w:val="auto"/>
          <w:sz w:val="24"/>
          <w:szCs w:val="24"/>
        </w:rPr>
        <w:t xml:space="preserve">,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lang w:eastAsia="zh-CN"/>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D306C5" w:rsidRDefault="00D306C5" w:rsidP="00D306C5"/>
    <w:p w:rsidR="00D306C5" w:rsidRPr="00605020" w:rsidRDefault="00D306C5" w:rsidP="00D306C5">
      <w:pPr>
        <w:keepNext/>
        <w:jc w:val="center"/>
      </w:pPr>
      <w:r>
        <w:rPr>
          <w:noProof/>
          <w:lang w:eastAsia="zh-CN"/>
        </w:rPr>
        <w:lastRenderedPageBreak/>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 xml:space="preserve">Based on the biological survival curve in yeast, </w:t>
      </w:r>
      <w:proofErr w:type="spell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c</w:t>
      </w:r>
      <w:proofErr w:type="spellEnd"/>
      <w:r w:rsidRPr="005576F5">
        <w:rPr>
          <w:rFonts w:ascii="Arial" w:hAnsi="Arial" w:cs="Arial"/>
          <w:b w:val="0"/>
          <w:color w:val="auto"/>
          <w:sz w:val="24"/>
          <w:szCs w:val="24"/>
        </w:rPr>
        <w:t xml:space="preserve"> is the midpoint of chronological life span and </w:t>
      </w:r>
      <w:proofErr w:type="spellStart"/>
      <w:proofErr w:type="gram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g</w:t>
      </w:r>
      <w:proofErr w:type="spellEnd"/>
      <w:proofErr w:type="gramEnd"/>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BE3C8F" w:rsidRPr="005576F5">
        <w:rPr>
          <w:rFonts w:ascii="Arial" w:hAnsi="Arial" w:cs="Arial"/>
          <w:b w:val="0"/>
          <w:color w:val="auto"/>
          <w:sz w:val="24"/>
          <w:szCs w:val="24"/>
        </w:rPr>
        <w:fldChar w:fldCharType="begin"/>
      </w:r>
      <w:r w:rsidR="00EF341F">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E3C8F" w:rsidRPr="005576F5">
        <w:rPr>
          <w:rFonts w:ascii="Arial" w:hAnsi="Arial" w:cs="Arial"/>
          <w:b w:val="0"/>
          <w:color w:val="auto"/>
          <w:sz w:val="24"/>
          <w:szCs w:val="24"/>
        </w:rPr>
        <w:fldChar w:fldCharType="separate"/>
      </w:r>
      <w:r w:rsidR="00EF341F">
        <w:rPr>
          <w:rFonts w:ascii="Arial" w:hAnsi="Arial" w:cs="Arial"/>
          <w:b w:val="0"/>
          <w:noProof/>
          <w:color w:val="auto"/>
          <w:sz w:val="24"/>
          <w:szCs w:val="24"/>
        </w:rPr>
        <w:t>(</w:t>
      </w:r>
      <w:hyperlink w:anchor="_ENREF_23" w:tooltip="Qin, 2008 #516" w:history="1">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hyperlink>
      <w:r w:rsidR="00EF341F">
        <w:rPr>
          <w:rFonts w:ascii="Arial" w:hAnsi="Arial" w:cs="Arial"/>
          <w:b w:val="0"/>
          <w:noProof/>
          <w:color w:val="auto"/>
          <w:sz w:val="24"/>
          <w:szCs w:val="24"/>
        </w:rPr>
        <w:t>)</w:t>
      </w:r>
      <w:r w:rsidR="00BE3C8F"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lang w:eastAsia="zh-CN"/>
        </w:rPr>
        <w:lastRenderedPageBreak/>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8"/>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proofErr w:type="gramStart"/>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proofErr w:type="gramEnd"/>
      <w:ins w:id="488" w:author="Lindsay" w:date="2012-04-24T08:08:00Z">
        <w:r w:rsidR="003F6CE9">
          <w:rPr>
            <w:rFonts w:ascii="Arial" w:hAnsi="Arial" w:cs="Arial"/>
            <w:b/>
            <w:sz w:val="24"/>
            <w:szCs w:val="24"/>
          </w:rPr>
          <w:t xml:space="preserve"> </w:t>
        </w:r>
      </w:ins>
      <w:proofErr w:type="gramStart"/>
      <w:ins w:id="489" w:author="Lindsay" w:date="2012-04-24T08:24:00Z">
        <w:r w:rsidR="003D39CA" w:rsidRPr="00310511">
          <w:rPr>
            <w:rFonts w:ascii="Arial" w:hAnsi="Arial" w:cs="Arial"/>
            <w:b/>
            <w:sz w:val="24"/>
            <w:szCs w:val="24"/>
          </w:rPr>
          <w:t>A</w:t>
        </w:r>
      </w:ins>
      <w:r w:rsidR="00310511" w:rsidRPr="00310511">
        <w:rPr>
          <w:rFonts w:ascii="Arial" w:hAnsi="Arial" w:cs="Arial"/>
          <w:sz w:val="24"/>
          <w:szCs w:val="24"/>
        </w:rPr>
        <w:t xml:space="preserve"> s</w:t>
      </w:r>
      <w:ins w:id="490" w:author="Lindsay" w:date="2012-04-24T08:24:00Z">
        <w:r w:rsidR="003D39CA" w:rsidRPr="00310511">
          <w:rPr>
            <w:rFonts w:ascii="Arial" w:hAnsi="Arial" w:cs="Arial"/>
            <w:sz w:val="24"/>
            <w:szCs w:val="24"/>
          </w:rPr>
          <w:t>hows</w:t>
        </w:r>
        <w:proofErr w:type="gramEnd"/>
        <w:r w:rsidR="003D39CA" w:rsidRPr="00310511">
          <w:rPr>
            <w:rFonts w:ascii="Arial" w:hAnsi="Arial" w:cs="Arial"/>
            <w:sz w:val="24"/>
            <w:szCs w:val="24"/>
          </w:rPr>
          <w:t xml:space="preserve"> the general </w:t>
        </w:r>
        <w:proofErr w:type="spellStart"/>
        <w:r w:rsidR="003D39CA" w:rsidRPr="00310511">
          <w:rPr>
            <w:rFonts w:ascii="Arial" w:hAnsi="Arial" w:cs="Arial"/>
            <w:sz w:val="24"/>
            <w:szCs w:val="24"/>
          </w:rPr>
          <w:t>sigm</w:t>
        </w:r>
      </w:ins>
      <w:ins w:id="491" w:author="Lindsay" w:date="2012-04-24T08:25:00Z">
        <w:r w:rsidR="003D39CA" w:rsidRPr="00310511">
          <w:rPr>
            <w:rFonts w:ascii="Arial" w:hAnsi="Arial" w:cs="Arial"/>
            <w:sz w:val="24"/>
            <w:szCs w:val="24"/>
          </w:rPr>
          <w:t>oidal</w:t>
        </w:r>
        <w:proofErr w:type="spellEnd"/>
        <w:r w:rsidR="003D39CA" w:rsidRPr="00310511">
          <w:rPr>
            <w:rFonts w:ascii="Arial" w:hAnsi="Arial" w:cs="Arial"/>
            <w:sz w:val="24"/>
            <w:szCs w:val="24"/>
          </w:rPr>
          <w:t xml:space="preserve"> trend of viability and genomic integrity</w:t>
        </w:r>
      </w:ins>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ins w:id="492" w:author="Lindsay" w:date="2012-04-24T08:25:00Z">
        <w:r w:rsidR="003D39CA" w:rsidRPr="00310511">
          <w:rPr>
            <w:rFonts w:ascii="Arial" w:hAnsi="Arial" w:cs="Arial"/>
            <w:sz w:val="24"/>
            <w:szCs w:val="24"/>
          </w:rPr>
          <w:t xml:space="preserve">. </w:t>
        </w:r>
        <w:r w:rsidR="003D39CA" w:rsidRPr="00310511">
          <w:rPr>
            <w:rFonts w:ascii="Arial" w:hAnsi="Arial" w:cs="Arial"/>
            <w:b/>
            <w:sz w:val="24"/>
            <w:szCs w:val="24"/>
          </w:rPr>
          <w:t>B</w:t>
        </w:r>
      </w:ins>
      <w:r w:rsidR="00310511" w:rsidRPr="00310511">
        <w:rPr>
          <w:rFonts w:ascii="Arial" w:hAnsi="Arial" w:cs="Arial"/>
          <w:sz w:val="24"/>
          <w:szCs w:val="24"/>
        </w:rPr>
        <w:t xml:space="preserve"> s</w:t>
      </w:r>
      <w:ins w:id="493" w:author="Lindsay" w:date="2012-04-24T08:25:00Z">
        <w:r w:rsidR="003D39CA" w:rsidRPr="00310511">
          <w:rPr>
            <w:rFonts w:ascii="Arial" w:hAnsi="Arial" w:cs="Arial"/>
            <w:sz w:val="24"/>
            <w:szCs w:val="24"/>
          </w:rPr>
          <w:t xml:space="preserve">hows the H2O2 </w:t>
        </w:r>
      </w:ins>
      <w:ins w:id="494" w:author="Lindsay" w:date="2012-04-24T08:26:00Z">
        <w:r w:rsidR="003D39CA" w:rsidRPr="00310511">
          <w:rPr>
            <w:rFonts w:ascii="Arial" w:hAnsi="Arial" w:cs="Arial"/>
            <w:sz w:val="24"/>
            <w:szCs w:val="24"/>
          </w:rPr>
          <w:t>dose</w:t>
        </w:r>
      </w:ins>
      <w:r w:rsidR="0047711C" w:rsidRPr="00310511">
        <w:rPr>
          <w:rFonts w:ascii="Arial" w:hAnsi="Arial" w:cs="Arial"/>
          <w:sz w:val="24"/>
          <w:szCs w:val="24"/>
        </w:rPr>
        <w:t>-</w:t>
      </w:r>
      <w:ins w:id="495" w:author="Lindsay" w:date="2012-04-24T08:26:00Z">
        <w:r w:rsidR="003D39CA" w:rsidRPr="00310511">
          <w:rPr>
            <w:rFonts w:ascii="Arial" w:hAnsi="Arial" w:cs="Arial"/>
            <w:sz w:val="24"/>
            <w:szCs w:val="24"/>
          </w:rPr>
          <w:t>response curve of strain</w:t>
        </w:r>
      </w:ins>
      <w:r w:rsidR="00C83F16" w:rsidRPr="00310511">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 xml:space="preserve">At a </w:t>
      </w:r>
      <w:proofErr w:type="spellStart"/>
      <w:r w:rsidR="00310511" w:rsidRPr="00310511">
        <w:rPr>
          <w:rFonts w:ascii="Arial" w:hAnsi="Arial" w:cs="Arial"/>
          <w:sz w:val="24"/>
          <w:szCs w:val="24"/>
        </w:rPr>
        <w:t>C</w:t>
      </w:r>
      <w:r w:rsidR="00310511" w:rsidRPr="00310511">
        <w:rPr>
          <w:rFonts w:ascii="Arial" w:hAnsi="Arial" w:cs="Arial"/>
          <w:sz w:val="24"/>
          <w:szCs w:val="24"/>
          <w:vertAlign w:val="subscript"/>
        </w:rPr>
        <w:t>b</w:t>
      </w:r>
      <w:proofErr w:type="spellEnd"/>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310511">
        <w:rPr>
          <w:rFonts w:ascii="Arial" w:hAnsi="Arial" w:cs="Arial"/>
          <w:sz w:val="24"/>
          <w:szCs w:val="24"/>
        </w:rPr>
        <w:t xml:space="preserve"> </w:t>
      </w:r>
      <w:r w:rsidR="00C63FFD" w:rsidRPr="00310511">
        <w:rPr>
          <w:rFonts w:ascii="Arial" w:hAnsi="Arial" w:cs="Arial"/>
          <w:sz w:val="24"/>
          <w:szCs w:val="24"/>
        </w:rPr>
        <w:t xml:space="preserve">At a </w:t>
      </w:r>
      <w:proofErr w:type="spellStart"/>
      <w:proofErr w:type="gramStart"/>
      <w:r w:rsidR="00C63FFD" w:rsidRPr="00310511">
        <w:rPr>
          <w:rFonts w:ascii="Arial" w:hAnsi="Arial" w:cs="Arial"/>
          <w:sz w:val="24"/>
          <w:szCs w:val="24"/>
        </w:rPr>
        <w:t>C</w:t>
      </w:r>
      <w:r w:rsidR="00C63FFD" w:rsidRPr="00310511">
        <w:rPr>
          <w:rFonts w:ascii="Arial" w:hAnsi="Arial" w:cs="Arial"/>
          <w:sz w:val="24"/>
          <w:szCs w:val="24"/>
          <w:vertAlign w:val="subscript"/>
        </w:rPr>
        <w:t>v</w:t>
      </w:r>
      <w:proofErr w:type="spellEnd"/>
      <w:proofErr w:type="gramEnd"/>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lang w:eastAsia="zh-CN"/>
        </w:rPr>
        <w:lastRenderedPageBreak/>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9"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BE3C8F" w:rsidP="00D1595F">
      <w:pPr>
        <w:spacing w:line="240" w:lineRule="auto"/>
        <w:rPr>
          <w:rFonts w:ascii="Arial" w:hAnsi="Arial" w:cs="Arial"/>
          <w:bCs/>
          <w:noProof/>
          <w:sz w:val="20"/>
          <w:szCs w:val="20"/>
        </w:rPr>
      </w:pPr>
      <w:ins w:id="496" w:author="Hong Qin" w:date="2012-04-23T00:08:00Z">
        <w:r w:rsidRPr="00BE3C8F">
          <w:rPr>
            <w:noProof/>
          </w:rPr>
          <w:pict>
            <v:shapetype id="_x0000_t202" coordsize="21600,21600" o:spt="202" path="m,l,21600r21600,l21600,xe">
              <v:stroke joinstyle="miter"/>
              <v:path gradientshapeok="t" o:connecttype="rect"/>
            </v:shapetype>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581788" w:rsidRDefault="00581788" w:rsidP="00E04ED1">
                    <w:pPr>
                      <w:pStyle w:val="Caption"/>
                      <w:spacing w:line="480" w:lineRule="auto"/>
                      <w:rPr>
                        <w:rFonts w:ascii="Arial" w:hAnsi="Arial" w:cs="Arial"/>
                        <w:b w:val="0"/>
                        <w:color w:val="auto"/>
                        <w:sz w:val="24"/>
                        <w:szCs w:val="24"/>
                      </w:rPr>
                    </w:pPr>
                    <w:proofErr w:type="gramStart"/>
                    <w:r w:rsidRPr="00D1743E">
                      <w:rPr>
                        <w:rFonts w:ascii="Arial" w:hAnsi="Arial" w:cs="Arial"/>
                        <w:color w:val="auto"/>
                        <w:sz w:val="24"/>
                        <w:szCs w:val="24"/>
                      </w:rPr>
                      <w:t xml:space="preserve">Figure </w:t>
                    </w:r>
                    <w:r>
                      <w:rPr>
                        <w:rFonts w:ascii="Arial" w:hAnsi="Arial" w:cs="Arial"/>
                        <w:color w:val="auto"/>
                        <w:sz w:val="24"/>
                        <w:szCs w:val="24"/>
                      </w:rPr>
                      <w:t>9.</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w:t>
                    </w:r>
                    <w:r w:rsidR="00BE3C8F"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E3C8F" w:rsidRPr="005576F5">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3" w:tooltip="Qin, 2008 #516" w:history="1">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BE3C8F"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p>
                </w:txbxContent>
              </v:textbox>
              <w10:wrap type="tight"/>
            </v:shape>
          </w:pict>
        </w:r>
      </w:ins>
    </w:p>
    <w:p w:rsidR="008455BD" w:rsidRDefault="00C167BF" w:rsidP="008455BD">
      <w:pPr>
        <w:pStyle w:val="Caption"/>
        <w:keepNext/>
        <w:spacing w:line="480" w:lineRule="auto"/>
        <w:jc w:val="center"/>
      </w:pPr>
      <w:r w:rsidRPr="00C167BF">
        <w:rPr>
          <w:rFonts w:ascii="Arial" w:hAnsi="Arial" w:cs="Arial"/>
          <w:b w:val="0"/>
          <w:noProof/>
          <w:color w:val="auto"/>
          <w:sz w:val="24"/>
          <w:szCs w:val="24"/>
          <w:lang w:eastAsia="zh-CN"/>
        </w:rPr>
        <w:lastRenderedPageBreak/>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proofErr w:type="gramStart"/>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proofErr w:type="gramEnd"/>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w:t>
      </w:r>
      <w:proofErr w:type="spellStart"/>
      <w:r>
        <w:rPr>
          <w:rFonts w:ascii="Arial" w:hAnsi="Arial" w:cs="Arial"/>
          <w:b w:val="0"/>
          <w:color w:val="auto"/>
          <w:sz w:val="24"/>
          <w:szCs w:val="24"/>
        </w:rPr>
        <w:t>Cb</w:t>
      </w:r>
      <w:proofErr w:type="spellEnd"/>
      <w:r>
        <w:rPr>
          <w:rFonts w:ascii="Arial" w:hAnsi="Arial" w:cs="Arial"/>
          <w:b w:val="0"/>
          <w:color w:val="auto"/>
          <w:sz w:val="24"/>
          <w:szCs w:val="24"/>
        </w:rPr>
        <w:t>/</w:t>
      </w:r>
      <w:proofErr w:type="spellStart"/>
      <w:r>
        <w:rPr>
          <w:rFonts w:ascii="Arial" w:hAnsi="Arial" w:cs="Arial"/>
          <w:b w:val="0"/>
          <w:color w:val="auto"/>
          <w:sz w:val="24"/>
          <w:szCs w:val="24"/>
        </w:rPr>
        <w:t>Cv</w:t>
      </w:r>
      <w:proofErr w:type="spellEnd"/>
      <w:r>
        <w:rPr>
          <w:rFonts w:ascii="Arial" w:hAnsi="Arial" w:cs="Arial"/>
          <w:b w:val="0"/>
          <w:color w:val="auto"/>
          <w:sz w:val="24"/>
          <w:szCs w:val="24"/>
        </w:rPr>
        <w:t xml:space="preserve"> ratio. M13 has the longest life span, which corresponds to a smaller </w:t>
      </w:r>
      <w:proofErr w:type="spellStart"/>
      <w:r>
        <w:rPr>
          <w:rFonts w:ascii="Arial" w:hAnsi="Arial" w:cs="Arial"/>
          <w:b w:val="0"/>
          <w:color w:val="auto"/>
          <w:sz w:val="24"/>
          <w:szCs w:val="24"/>
        </w:rPr>
        <w:t>Cb</w:t>
      </w:r>
      <w:proofErr w:type="spellEnd"/>
      <w:r>
        <w:rPr>
          <w:rFonts w:ascii="Arial" w:hAnsi="Arial" w:cs="Arial"/>
          <w:b w:val="0"/>
          <w:color w:val="auto"/>
          <w:sz w:val="24"/>
          <w:szCs w:val="24"/>
        </w:rPr>
        <w:t>/</w:t>
      </w:r>
      <w:proofErr w:type="spellStart"/>
      <w:r>
        <w:rPr>
          <w:rFonts w:ascii="Arial" w:hAnsi="Arial" w:cs="Arial"/>
          <w:b w:val="0"/>
          <w:color w:val="auto"/>
          <w:sz w:val="24"/>
          <w:szCs w:val="24"/>
        </w:rPr>
        <w:t>Cv</w:t>
      </w:r>
      <w:proofErr w:type="spellEnd"/>
      <w:r>
        <w:rPr>
          <w:rFonts w:ascii="Arial" w:hAnsi="Arial" w:cs="Arial"/>
          <w:b w:val="0"/>
          <w:color w:val="auto"/>
          <w:sz w:val="24"/>
          <w:szCs w:val="24"/>
        </w:rPr>
        <w:t xml:space="preserve"> ratio. </w:t>
      </w:r>
    </w:p>
    <w:p w:rsidR="009875F7" w:rsidRDefault="00AB4211" w:rsidP="00C167BF">
      <w:pPr>
        <w:pStyle w:val="Caption"/>
        <w:keepNext/>
        <w:numPr>
          <w:ins w:id="497" w:author="Hong Qin" w:date="2012-04-22T22:58:00Z"/>
        </w:numPr>
        <w:spacing w:line="480" w:lineRule="auto"/>
        <w:jc w:val="center"/>
      </w:pPr>
      <w:r>
        <w:rPr>
          <w:rFonts w:ascii="Arial" w:hAnsi="Arial" w:cs="Arial"/>
          <w:b w:val="0"/>
          <w:noProof/>
          <w:color w:val="auto"/>
          <w:sz w:val="24"/>
          <w:szCs w:val="24"/>
          <w:lang w:eastAsia="zh-CN"/>
        </w:rPr>
        <w:lastRenderedPageBreak/>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proofErr w:type="gramStart"/>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w:t>
      </w:r>
      <w:proofErr w:type="gramEnd"/>
      <w:r w:rsidR="008E6F57">
        <w:rPr>
          <w:rFonts w:ascii="Arial" w:hAnsi="Arial" w:cs="Arial"/>
          <w:sz w:val="24"/>
          <w:szCs w:val="24"/>
        </w:rPr>
        <w:t xml:space="preserve"> </w:t>
      </w:r>
      <w:proofErr w:type="gramStart"/>
      <w:r w:rsidR="00144417" w:rsidRPr="00144417">
        <w:rPr>
          <w:rFonts w:ascii="Arial" w:hAnsi="Arial" w:cs="Arial"/>
          <w:b/>
          <w:sz w:val="24"/>
          <w:szCs w:val="24"/>
        </w:rPr>
        <w:t>Trade-off between tolerance to oxidative stress and mitotic asymmetry.</w:t>
      </w:r>
      <w:proofErr w:type="gramEnd"/>
      <w:r w:rsidR="00F50EB1">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proofErr w:type="gramStart"/>
      <w:r w:rsidRPr="009875F7">
        <w:rPr>
          <w:rFonts w:ascii="Arial" w:hAnsi="Arial" w:cs="Arial"/>
          <w:sz w:val="24"/>
          <w:szCs w:val="24"/>
        </w:rPr>
        <w:t>)</w:t>
      </w:r>
      <w:r w:rsidR="00071821">
        <w:rPr>
          <w:rFonts w:ascii="Arial" w:hAnsi="Arial" w:cs="Arial"/>
          <w:sz w:val="24"/>
          <w:szCs w:val="24"/>
        </w:rPr>
        <w:t>is</w:t>
      </w:r>
      <w:proofErr w:type="gramEnd"/>
      <w:r w:rsidR="00071821">
        <w:rPr>
          <w:rFonts w:ascii="Arial" w:hAnsi="Arial" w:cs="Arial"/>
          <w:sz w:val="24"/>
          <w:szCs w:val="24"/>
        </w:rPr>
        <w:t xml:space="preserve">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proofErr w:type="spellEnd"/>
      <w:r w:rsidR="00FF60E2">
        <w:rPr>
          <w:rFonts w:ascii="Arial" w:hAnsi="Arial" w:cs="Arial"/>
          <w:sz w:val="24"/>
          <w:szCs w:val="24"/>
        </w:rPr>
        <w:t>/</w:t>
      </w:r>
      <w:proofErr w:type="spellStart"/>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8455BD" w:rsidP="005605DE">
      <w:pPr>
        <w:keepNext/>
        <w:spacing w:line="480" w:lineRule="auto"/>
      </w:pPr>
      <w:r w:rsidRPr="008455BD">
        <w:rPr>
          <w:rFonts w:ascii="Arial" w:hAnsi="Arial" w:cs="Arial"/>
          <w:noProof/>
          <w:sz w:val="20"/>
          <w:szCs w:val="20"/>
          <w:lang w:eastAsia="zh-CN"/>
        </w:rPr>
        <w:lastRenderedPageBreak/>
        <w:drawing>
          <wp:inline distT="0" distB="0" distL="0" distR="0">
            <wp:extent cx="5990897" cy="3342290"/>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496799" cy="4648200"/>
                      <a:chOff x="-1890251" y="304800"/>
                      <a:chExt cx="12496799" cy="4648200"/>
                    </a:xfrm>
                  </a:grpSpPr>
                  <a:grpSp>
                    <a:nvGrpSpPr>
                      <a:cNvPr id="33" name="Group 32"/>
                      <a:cNvGrpSpPr/>
                    </a:nvGrpSpPr>
                    <a:grpSpPr>
                      <a:xfrm>
                        <a:off x="-1890251" y="304800"/>
                        <a:ext cx="12496799" cy="4648200"/>
                        <a:chOff x="-1890251" y="304800"/>
                        <a:chExt cx="12496799" cy="4648200"/>
                      </a:xfrm>
                    </a:grpSpPr>
                    <a:grpSp>
                      <a:nvGrpSpPr>
                        <a:cNvPr id="3" name="Group 31"/>
                        <a:cNvGrpSpPr/>
                      </a:nvGrpSpPr>
                      <a:grpSpPr>
                        <a:xfrm>
                          <a:off x="-1890251" y="304800"/>
                          <a:ext cx="12101051" cy="4648200"/>
                          <a:chOff x="-1890251" y="304800"/>
                          <a:chExt cx="12101051" cy="4648200"/>
                        </a:xfrm>
                      </a:grpSpPr>
                      <a:sp>
                        <a:nvSpPr>
                          <a:cNvPr id="28" name="Rectangle 27"/>
                          <a:cNvSpPr/>
                        </a:nvSpPr>
                        <a:spPr>
                          <a:xfrm>
                            <a:off x="2133600" y="3048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4"/>
                          <a:cNvSpPr txBox="1"/>
                        </a:nvSpPr>
                        <a:spPr>
                          <a:xfrm>
                            <a:off x="-1890251" y="2160639"/>
                            <a:ext cx="3490451"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 </a:t>
                              </a:r>
                              <a:r>
                                <a:rPr lang="en-US" sz="2500" b="1" dirty="0" smtClean="0">
                                  <a:latin typeface="Arial" pitchFamily="34" charset="0"/>
                                  <a:cs typeface="Arial" pitchFamily="34" charset="0"/>
                                </a:rPr>
                                <a:t>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a:t>
                              </a:r>
                              <a:r>
                                <a:rPr lang="en-US" sz="2500" b="1" baseline="-25000" dirty="0" smtClean="0">
                                  <a:latin typeface="Arial" pitchFamily="34" charset="0"/>
                                  <a:cs typeface="Arial" pitchFamily="34" charset="0"/>
                                </a:rPr>
                                <a:t/>
                              </a:r>
                              <a:endParaRPr lang="en-US" sz="2500" b="1" dirty="0">
                                <a:latin typeface="Arial" pitchFamily="34" charset="0"/>
                                <a:cs typeface="Arial" pitchFamily="34" charset="0"/>
                              </a:endParaRPr>
                            </a:p>
                          </a:txBody>
                          <a:useSpRect/>
                        </a:txSp>
                      </a:sp>
                      <a:cxnSp>
                        <a:nvCxnSpPr>
                          <a:cNvPr id="30" name="Straight Arrow Connector 29"/>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4" name="Group 23"/>
                        <a:cNvGrpSpPr/>
                      </a:nvGrpSpPr>
                      <a:grpSpPr>
                        <a:xfrm>
                          <a:off x="2499852" y="651387"/>
                          <a:ext cx="8106696" cy="4172787"/>
                          <a:chOff x="771833" y="894736"/>
                          <a:chExt cx="8106696" cy="4172787"/>
                        </a:xfrm>
                      </a:grpSpPr>
                      <a:sp>
                        <a:nvSpPr>
                          <a:cNvPr id="6" name="TextBox 4"/>
                          <a:cNvSpPr txBox="1"/>
                        </a:nvSpPr>
                        <a:spPr>
                          <a:xfrm>
                            <a:off x="771833" y="894736"/>
                            <a:ext cx="264241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Higher tolerance </a:t>
                              </a:r>
                              <a:r>
                                <a:rPr lang="en-US" sz="2500" b="1" dirty="0" smtClean="0">
                                  <a:latin typeface="Arial" pitchFamily="34" charset="0"/>
                                  <a:cs typeface="Arial" pitchFamily="34" charset="0"/>
                                </a:rPr>
                                <a:t>to oxidative stress</a:t>
                              </a:r>
                              <a:endParaRPr lang="en-US" sz="2500" b="1" dirty="0">
                                <a:latin typeface="Arial" pitchFamily="34" charset="0"/>
                                <a:cs typeface="Arial" pitchFamily="34" charset="0"/>
                              </a:endParaRPr>
                            </a:p>
                          </a:txBody>
                          <a:useSpRect/>
                        </a:txSp>
                      </a:sp>
                      <a:sp>
                        <a:nvSpPr>
                          <a:cNvPr id="7" name="TextBox 5"/>
                          <a:cNvSpPr txBox="1"/>
                        </a:nvSpPr>
                        <a:spPr>
                          <a:xfrm>
                            <a:off x="6135329" y="1403555"/>
                            <a:ext cx="27432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Longer CLS</a:t>
                              </a:r>
                              <a:endParaRPr lang="en-US" sz="2500" b="1" dirty="0">
                                <a:latin typeface="Arial" pitchFamily="34" charset="0"/>
                                <a:cs typeface="Arial" pitchFamily="34" charset="0"/>
                              </a:endParaRPr>
                            </a:p>
                          </a:txBody>
                          <a:useSpRect/>
                        </a:txSp>
                      </a:sp>
                      <a:sp>
                        <a:nvSpPr>
                          <a:cNvPr id="8" name="TextBox 7"/>
                          <a:cNvSpPr txBox="1"/>
                        </a:nvSpPr>
                        <a:spPr>
                          <a:xfrm>
                            <a:off x="3682181" y="4205749"/>
                            <a:ext cx="3581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Lower </a:t>
                              </a:r>
                              <a:r>
                                <a:rPr lang="en-US" sz="2500" b="1" dirty="0" smtClean="0">
                                  <a:latin typeface="Arial" pitchFamily="34" charset="0"/>
                                  <a:cs typeface="Arial" pitchFamily="34" charset="0"/>
                                </a:rPr>
                                <a:t>m</a:t>
                              </a:r>
                              <a:r>
                                <a:rPr lang="en-US" sz="2500" b="1" dirty="0" smtClean="0">
                                  <a:latin typeface="Arial" pitchFamily="34" charset="0"/>
                                  <a:cs typeface="Arial" pitchFamily="34" charset="0"/>
                                </a:rPr>
                                <a:t>itotic </a:t>
                              </a:r>
                              <a:r>
                                <a:rPr lang="en-US" sz="2500" b="1" dirty="0" smtClean="0">
                                  <a:latin typeface="Arial" pitchFamily="34" charset="0"/>
                                  <a:cs typeface="Arial" pitchFamily="34" charset="0"/>
                                </a:rPr>
                                <a:t>a</a:t>
                              </a:r>
                              <a:r>
                                <a:rPr lang="en-US" sz="2500" b="1" dirty="0" smtClean="0">
                                  <a:latin typeface="Arial" pitchFamily="34" charset="0"/>
                                  <a:cs typeface="Arial" pitchFamily="34" charset="0"/>
                                </a:rPr>
                                <a:t>symmetry </a:t>
                              </a:r>
                              <a:endParaRPr lang="en-US" sz="2500" b="1" dirty="0">
                                <a:latin typeface="Arial" pitchFamily="34" charset="0"/>
                                <a:cs typeface="Arial" pitchFamily="34" charset="0"/>
                              </a:endParaRPr>
                            </a:p>
                          </a:txBody>
                          <a:useSpRect/>
                        </a:txSp>
                      </a:sp>
                      <a:cxnSp>
                        <a:nvCxnSpPr>
                          <a:cNvPr id="9" name="Straight Arrow Connector 8"/>
                          <a:cNvCxnSpPr>
                            <a:endCxn id="7" idx="1"/>
                          </a:cNvCxnSpPr>
                        </a:nvCxnSpPr>
                        <a:spPr>
                          <a:xfrm>
                            <a:off x="3544529" y="1632155"/>
                            <a:ext cx="2590800" cy="9927"/>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V="1">
                            <a:off x="2225778" y="2270023"/>
                            <a:ext cx="1936955" cy="1664110"/>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498"/>
      <w:proofErr w:type="gramStart"/>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proofErr w:type="gramEnd"/>
      <w:r w:rsidR="00F50EB1">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498"/>
      <w:r w:rsidR="00814075">
        <w:rPr>
          <w:rStyle w:val="CommentReference"/>
          <w:b w:val="0"/>
          <w:bCs w:val="0"/>
          <w:vanish/>
          <w:color w:val="auto"/>
        </w:rPr>
        <w:commentReference w:id="498"/>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2"/>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581788" w:rsidRDefault="00581788">
      <w:pPr>
        <w:pStyle w:val="CommentText"/>
      </w:pPr>
      <w:r>
        <w:rPr>
          <w:rStyle w:val="CommentReference"/>
        </w:rPr>
        <w:annotationRef/>
      </w:r>
      <w:r>
        <w:t>TODO: reorder figures</w:t>
      </w:r>
    </w:p>
    <w:p w:rsidR="00581788" w:rsidRDefault="00581788">
      <w:pPr>
        <w:pStyle w:val="CommentText"/>
      </w:pPr>
      <w:proofErr w:type="gramStart"/>
      <w:r>
        <w:t>revise</w:t>
      </w:r>
      <w:proofErr w:type="gramEnd"/>
      <w:r>
        <w:t xml:space="preserve"> discussion on oxidative stress and cellular aging; implication on human aging;  </w:t>
      </w:r>
    </w:p>
    <w:p w:rsidR="00581788" w:rsidRDefault="00581788">
      <w:pPr>
        <w:pStyle w:val="CommentText"/>
      </w:pPr>
      <w:proofErr w:type="gramStart"/>
      <w:r>
        <w:t>add</w:t>
      </w:r>
      <w:proofErr w:type="gramEnd"/>
      <w:r>
        <w:t xml:space="preserve"> low H2O2 in CLS in summary diagram.  The arrow on mitotic asymmetry should be revised. </w:t>
      </w:r>
    </w:p>
  </w:comment>
  <w:comment w:id="1" w:author="Lindsay" w:date="2012-04-24T11:32:00Z" w:initials="L">
    <w:p w:rsidR="00581788" w:rsidRDefault="00581788">
      <w:pPr>
        <w:pStyle w:val="CommentText"/>
      </w:pPr>
      <w:r>
        <w:rPr>
          <w:rStyle w:val="CommentReference"/>
        </w:rPr>
        <w:annotationRef/>
      </w:r>
      <w:r>
        <w:t>As of 11:31 am 4/24/2012: Arrows for mitotic asymmetry has been revised. I reordered figures. Discussion still needs to be improved</w:t>
      </w:r>
    </w:p>
  </w:comment>
  <w:comment w:id="21" w:author="Lindsay" w:date="2012-04-23T21:16:00Z" w:initials="L">
    <w:p w:rsidR="00581788" w:rsidRDefault="00581788">
      <w:pPr>
        <w:pStyle w:val="CommentText"/>
      </w:pPr>
      <w:r>
        <w:rPr>
          <w:rStyle w:val="CommentReference"/>
        </w:rPr>
        <w:annotationRef/>
      </w:r>
      <w:r>
        <w:t>(What figure should I add???</w:t>
      </w:r>
    </w:p>
  </w:comment>
  <w:comment w:id="41" w:author="Lindsay" w:date="2012-04-24T07:41:00Z" w:initials="L">
    <w:p w:rsidR="00581788" w:rsidRDefault="00581788">
      <w:pPr>
        <w:pStyle w:val="CommentText"/>
      </w:pPr>
      <w:r>
        <w:rPr>
          <w:rStyle w:val="CommentReference"/>
        </w:rPr>
        <w:annotationRef/>
      </w:r>
      <w:r>
        <w:t xml:space="preserve">I’m not clear as to what to do with these references. </w:t>
      </w:r>
    </w:p>
  </w:comment>
  <w:comment w:id="76" w:author="hong qin" w:date="2012-04-24T00:01:00Z" w:initials="HQ">
    <w:p w:rsidR="00581788" w:rsidRDefault="00581788">
      <w:pPr>
        <w:pStyle w:val="CommentText"/>
      </w:pPr>
      <w:r>
        <w:rPr>
          <w:rStyle w:val="CommentReference"/>
        </w:rPr>
        <w:annotationRef/>
      </w:r>
      <w:proofErr w:type="spellStart"/>
      <w:r>
        <w:t>Soory</w:t>
      </w:r>
      <w:proofErr w:type="spellEnd"/>
      <w:r>
        <w:t xml:space="preserve">, </w:t>
      </w:r>
      <w:proofErr w:type="spellStart"/>
      <w:r>
        <w:t>EndNote</w:t>
      </w:r>
      <w:proofErr w:type="spellEnd"/>
      <w:r>
        <w:t xml:space="preserve"> automatically reformatted these references and likely deleted </w:t>
      </w:r>
      <w:proofErr w:type="spellStart"/>
      <w:r>
        <w:t>Lindays</w:t>
      </w:r>
      <w:proofErr w:type="spellEnd"/>
      <w:r>
        <w:t xml:space="preserve">’ manual edition.  . </w:t>
      </w:r>
    </w:p>
  </w:comment>
  <w:comment w:id="498" w:author="hong qin" w:date="2012-04-24T20:13:00Z" w:initials="HQ">
    <w:p w:rsidR="00581788" w:rsidRDefault="00581788">
      <w:pPr>
        <w:pStyle w:val="CommentText"/>
      </w:pPr>
      <w:r>
        <w:rPr>
          <w:rStyle w:val="CommentReference"/>
        </w:rPr>
        <w:annotationRef/>
      </w:r>
      <w:r>
        <w:t>This is</w:t>
      </w:r>
      <w:r w:rsidR="00324B80">
        <w:t xml:space="preserve"> NOT</w:t>
      </w:r>
      <w:r>
        <w:t xml:space="preserve"> a diagram that I have in mind. Trade off and positive correlation is</w:t>
      </w:r>
      <w:r w:rsidR="00D57760">
        <w:t xml:space="preserve"> </w:t>
      </w:r>
      <w:proofErr w:type="gramStart"/>
      <w:r w:rsidR="00D57760">
        <w:t xml:space="preserve">not </w:t>
      </w:r>
      <w:r>
        <w:t xml:space="preserve"> shown</w:t>
      </w:r>
      <w:proofErr w:type="gramEnd"/>
      <w:r>
        <w:t xml:space="preserve"> properly. </w:t>
      </w:r>
    </w:p>
    <w:p w:rsidR="00581788" w:rsidRDefault="00D57760">
      <w:pPr>
        <w:pStyle w:val="CommentText"/>
      </w:pPr>
      <w:r>
        <w:t xml:space="preserve">This looks like a picture and cannot be edited.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E56" w:rsidRDefault="00B15E56" w:rsidP="00F22F20">
      <w:pPr>
        <w:spacing w:after="0" w:line="240" w:lineRule="auto"/>
      </w:pPr>
      <w:r>
        <w:separator/>
      </w:r>
    </w:p>
  </w:endnote>
  <w:endnote w:type="continuationSeparator" w:id="0">
    <w:p w:rsidR="00B15E56" w:rsidRDefault="00B15E56"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88" w:rsidRDefault="0058178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E56" w:rsidRDefault="00B15E56" w:rsidP="00F22F20">
      <w:pPr>
        <w:spacing w:after="0" w:line="240" w:lineRule="auto"/>
      </w:pPr>
      <w:r>
        <w:separator/>
      </w:r>
    </w:p>
  </w:footnote>
  <w:footnote w:type="continuationSeparator" w:id="0">
    <w:p w:rsidR="00B15E56" w:rsidRDefault="00B15E56"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88" w:rsidRPr="00F22F20" w:rsidRDefault="00581788"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88" w:rsidRDefault="00581788">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499" w:author="hong qin" w:date="2012-04-19T19:21:00Z">
      <w:r>
        <w:rPr>
          <w:rFonts w:ascii="Arial" w:hAnsi="Arial" w:cs="Arial"/>
          <w:i/>
        </w:rPr>
        <w:t xml:space="preserve">                            </w:t>
      </w:r>
    </w:ins>
    <w:ins w:id="500" w:author="hong qin" w:date="2012-04-19T11:02:00Z">
      <w:r>
        <w:rPr>
          <w:rFonts w:ascii="Arial" w:hAnsi="Arial" w:cs="Arial"/>
          <w:i/>
        </w:rPr>
        <w:t xml:space="preserve">    </w:t>
      </w:r>
    </w:ins>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D57760" w:rsidRPr="00D57760">
            <w:rPr>
              <w:rFonts w:ascii="Arial" w:hAnsi="Arial" w:cs="Arial"/>
              <w:i/>
              <w:noProof/>
            </w:rPr>
            <w:t>35</w:t>
          </w:r>
        </w:fldSimple>
      </w:sdtContent>
    </w:sdt>
  </w:p>
  <w:p w:rsidR="00581788" w:rsidRPr="00F22F20" w:rsidRDefault="00581788"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trackRevisions/>
  <w:doNotTrackMoves/>
  <w:defaultTabStop w:val="720"/>
  <w:characterSpacingControl w:val="doNotCompress"/>
  <w:hdrShapeDefaults>
    <o:shapedefaults v:ext="edit" spidmax="26626"/>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5v0xaxdm5za0we2avoppevdf5s22f2v520d&quot;&gt;lp-thesis-ref2&lt;record-ids&gt;&lt;item&gt;56&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4&lt;/item&gt;&lt;item&gt;1487&lt;/item&gt;&lt;item&gt;1488&lt;/item&gt;&lt;item&gt;1496&lt;/item&gt;&lt;item&gt;1499&lt;/item&gt;&lt;item&gt;1501&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8B3"/>
    <w:rsid w:val="00036B9E"/>
    <w:rsid w:val="00040C9A"/>
    <w:rsid w:val="0004409D"/>
    <w:rsid w:val="000442EA"/>
    <w:rsid w:val="00044C27"/>
    <w:rsid w:val="00045D9B"/>
    <w:rsid w:val="000467EA"/>
    <w:rsid w:val="0004708E"/>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5312"/>
    <w:rsid w:val="000B593C"/>
    <w:rsid w:val="000B674F"/>
    <w:rsid w:val="000C07B7"/>
    <w:rsid w:val="000C3BCA"/>
    <w:rsid w:val="000C4ED1"/>
    <w:rsid w:val="000C54BF"/>
    <w:rsid w:val="000C5995"/>
    <w:rsid w:val="000C5B77"/>
    <w:rsid w:val="000C6B63"/>
    <w:rsid w:val="000C6D89"/>
    <w:rsid w:val="000C7C92"/>
    <w:rsid w:val="000D1059"/>
    <w:rsid w:val="000D1335"/>
    <w:rsid w:val="000D319C"/>
    <w:rsid w:val="000D644F"/>
    <w:rsid w:val="000D67C3"/>
    <w:rsid w:val="000D702F"/>
    <w:rsid w:val="000D761C"/>
    <w:rsid w:val="000E1B91"/>
    <w:rsid w:val="000E2828"/>
    <w:rsid w:val="000E291E"/>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08F4"/>
    <w:rsid w:val="0018292B"/>
    <w:rsid w:val="0018304B"/>
    <w:rsid w:val="00183C3C"/>
    <w:rsid w:val="00184B5F"/>
    <w:rsid w:val="00184B73"/>
    <w:rsid w:val="0018578F"/>
    <w:rsid w:val="0018665A"/>
    <w:rsid w:val="00186A7F"/>
    <w:rsid w:val="001877D7"/>
    <w:rsid w:val="00190430"/>
    <w:rsid w:val="00190BE1"/>
    <w:rsid w:val="00190ED9"/>
    <w:rsid w:val="00191984"/>
    <w:rsid w:val="00191988"/>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4C2"/>
    <w:rsid w:val="001F580B"/>
    <w:rsid w:val="001F67A9"/>
    <w:rsid w:val="001F6AD8"/>
    <w:rsid w:val="00200B7C"/>
    <w:rsid w:val="0021027E"/>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25CF"/>
    <w:rsid w:val="002646CE"/>
    <w:rsid w:val="002656BD"/>
    <w:rsid w:val="002668DA"/>
    <w:rsid w:val="00266FFE"/>
    <w:rsid w:val="002715ED"/>
    <w:rsid w:val="002718B2"/>
    <w:rsid w:val="002722CA"/>
    <w:rsid w:val="00273A43"/>
    <w:rsid w:val="00273FE0"/>
    <w:rsid w:val="002741A2"/>
    <w:rsid w:val="002760A5"/>
    <w:rsid w:val="002766F9"/>
    <w:rsid w:val="002776D1"/>
    <w:rsid w:val="0027790B"/>
    <w:rsid w:val="00280E42"/>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0654E"/>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4B80"/>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24E"/>
    <w:rsid w:val="0037226A"/>
    <w:rsid w:val="00373A30"/>
    <w:rsid w:val="003740FB"/>
    <w:rsid w:val="0037434B"/>
    <w:rsid w:val="00374ED0"/>
    <w:rsid w:val="003750C3"/>
    <w:rsid w:val="00375AB6"/>
    <w:rsid w:val="0037675C"/>
    <w:rsid w:val="0037693C"/>
    <w:rsid w:val="00376A02"/>
    <w:rsid w:val="003778AA"/>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C1CE0"/>
    <w:rsid w:val="003C2287"/>
    <w:rsid w:val="003C23A9"/>
    <w:rsid w:val="003C4ADE"/>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416E"/>
    <w:rsid w:val="004B4E69"/>
    <w:rsid w:val="004B52DE"/>
    <w:rsid w:val="004B606E"/>
    <w:rsid w:val="004B66D1"/>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0CE"/>
    <w:rsid w:val="004E04E1"/>
    <w:rsid w:val="004E06D1"/>
    <w:rsid w:val="004E270A"/>
    <w:rsid w:val="004E2BDF"/>
    <w:rsid w:val="004E2DFB"/>
    <w:rsid w:val="004E2F00"/>
    <w:rsid w:val="004E36AD"/>
    <w:rsid w:val="004E37AB"/>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81B"/>
    <w:rsid w:val="0050564D"/>
    <w:rsid w:val="005063E2"/>
    <w:rsid w:val="00511097"/>
    <w:rsid w:val="00511DD7"/>
    <w:rsid w:val="005120A0"/>
    <w:rsid w:val="005127FF"/>
    <w:rsid w:val="00512B81"/>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FF"/>
    <w:rsid w:val="00571688"/>
    <w:rsid w:val="00571DCF"/>
    <w:rsid w:val="005741F9"/>
    <w:rsid w:val="005764AA"/>
    <w:rsid w:val="00580C82"/>
    <w:rsid w:val="0058144A"/>
    <w:rsid w:val="00581788"/>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F6"/>
    <w:rsid w:val="00597915"/>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3D1"/>
    <w:rsid w:val="005C2A3B"/>
    <w:rsid w:val="005C2D60"/>
    <w:rsid w:val="005C361C"/>
    <w:rsid w:val="005C5534"/>
    <w:rsid w:val="005C556A"/>
    <w:rsid w:val="005C5BA9"/>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CEA"/>
    <w:rsid w:val="00634E38"/>
    <w:rsid w:val="0063518A"/>
    <w:rsid w:val="00636341"/>
    <w:rsid w:val="00640C99"/>
    <w:rsid w:val="006414C6"/>
    <w:rsid w:val="006434D1"/>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474D"/>
    <w:rsid w:val="006E66B3"/>
    <w:rsid w:val="006E75E1"/>
    <w:rsid w:val="006E7FEE"/>
    <w:rsid w:val="006F249F"/>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706"/>
    <w:rsid w:val="007918BF"/>
    <w:rsid w:val="00791C05"/>
    <w:rsid w:val="00793FAA"/>
    <w:rsid w:val="0079433A"/>
    <w:rsid w:val="007958B2"/>
    <w:rsid w:val="00795F35"/>
    <w:rsid w:val="00796CC2"/>
    <w:rsid w:val="00797392"/>
    <w:rsid w:val="007A00AD"/>
    <w:rsid w:val="007A07E5"/>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9B8"/>
    <w:rsid w:val="007B660B"/>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F0CA1"/>
    <w:rsid w:val="007F118D"/>
    <w:rsid w:val="007F1AF4"/>
    <w:rsid w:val="007F1FDC"/>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14DA"/>
    <w:rsid w:val="00812CD6"/>
    <w:rsid w:val="0081346B"/>
    <w:rsid w:val="00813A87"/>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67"/>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139"/>
    <w:rsid w:val="008F7468"/>
    <w:rsid w:val="008F7FD3"/>
    <w:rsid w:val="00900332"/>
    <w:rsid w:val="00900377"/>
    <w:rsid w:val="0090050E"/>
    <w:rsid w:val="00900613"/>
    <w:rsid w:val="0090084C"/>
    <w:rsid w:val="0090211B"/>
    <w:rsid w:val="00903491"/>
    <w:rsid w:val="00903579"/>
    <w:rsid w:val="0090364D"/>
    <w:rsid w:val="00904809"/>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26F4"/>
    <w:rsid w:val="00942F73"/>
    <w:rsid w:val="00942F83"/>
    <w:rsid w:val="00943115"/>
    <w:rsid w:val="00944219"/>
    <w:rsid w:val="00944C38"/>
    <w:rsid w:val="00944CA7"/>
    <w:rsid w:val="009453D9"/>
    <w:rsid w:val="00945918"/>
    <w:rsid w:val="00947575"/>
    <w:rsid w:val="00950233"/>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4B01"/>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5E56"/>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7BB"/>
    <w:rsid w:val="00B71935"/>
    <w:rsid w:val="00B722C9"/>
    <w:rsid w:val="00B7278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2061"/>
    <w:rsid w:val="00BA4411"/>
    <w:rsid w:val="00BA4B2B"/>
    <w:rsid w:val="00BA4BCA"/>
    <w:rsid w:val="00BA5506"/>
    <w:rsid w:val="00BA60B6"/>
    <w:rsid w:val="00BA73CE"/>
    <w:rsid w:val="00BA7E70"/>
    <w:rsid w:val="00BB014A"/>
    <w:rsid w:val="00BB091F"/>
    <w:rsid w:val="00BB21E5"/>
    <w:rsid w:val="00BB30A7"/>
    <w:rsid w:val="00BB33F8"/>
    <w:rsid w:val="00BB3972"/>
    <w:rsid w:val="00BB404E"/>
    <w:rsid w:val="00BB6999"/>
    <w:rsid w:val="00BB6E21"/>
    <w:rsid w:val="00BB6FBF"/>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636C"/>
    <w:rsid w:val="00BD656D"/>
    <w:rsid w:val="00BD6DE7"/>
    <w:rsid w:val="00BD74B5"/>
    <w:rsid w:val="00BE1863"/>
    <w:rsid w:val="00BE2887"/>
    <w:rsid w:val="00BE36E9"/>
    <w:rsid w:val="00BE3C8F"/>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15D3D"/>
    <w:rsid w:val="00C167BF"/>
    <w:rsid w:val="00C16B4F"/>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87A"/>
    <w:rsid w:val="00CE5AAD"/>
    <w:rsid w:val="00CE63B5"/>
    <w:rsid w:val="00CE6D2D"/>
    <w:rsid w:val="00CF194D"/>
    <w:rsid w:val="00CF1F37"/>
    <w:rsid w:val="00CF1FF6"/>
    <w:rsid w:val="00CF203E"/>
    <w:rsid w:val="00CF280B"/>
    <w:rsid w:val="00CF32D4"/>
    <w:rsid w:val="00CF4A99"/>
    <w:rsid w:val="00D017A4"/>
    <w:rsid w:val="00D01CFA"/>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3511"/>
    <w:rsid w:val="00D23AA9"/>
    <w:rsid w:val="00D24C72"/>
    <w:rsid w:val="00D24F1E"/>
    <w:rsid w:val="00D25461"/>
    <w:rsid w:val="00D256D9"/>
    <w:rsid w:val="00D25DDB"/>
    <w:rsid w:val="00D26DC7"/>
    <w:rsid w:val="00D273A1"/>
    <w:rsid w:val="00D27C19"/>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57760"/>
    <w:rsid w:val="00D60A61"/>
    <w:rsid w:val="00D6261C"/>
    <w:rsid w:val="00D6429E"/>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5F"/>
    <w:rsid w:val="00E71C8F"/>
    <w:rsid w:val="00E71DFD"/>
    <w:rsid w:val="00E72D93"/>
    <w:rsid w:val="00E72FA0"/>
    <w:rsid w:val="00E74BBB"/>
    <w:rsid w:val="00E765EF"/>
    <w:rsid w:val="00E777BF"/>
    <w:rsid w:val="00E80763"/>
    <w:rsid w:val="00E80FD7"/>
    <w:rsid w:val="00E824D9"/>
    <w:rsid w:val="00E828A6"/>
    <w:rsid w:val="00E841BC"/>
    <w:rsid w:val="00E84558"/>
    <w:rsid w:val="00E84778"/>
    <w:rsid w:val="00E85592"/>
    <w:rsid w:val="00E862E1"/>
    <w:rsid w:val="00E8660F"/>
    <w:rsid w:val="00E8779B"/>
    <w:rsid w:val="00E8784E"/>
    <w:rsid w:val="00E90422"/>
    <w:rsid w:val="00E904C9"/>
    <w:rsid w:val="00E90FC9"/>
    <w:rsid w:val="00E918A8"/>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0E4"/>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23CD"/>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C0C7D-87BF-490E-B0F9-5BE369403DE8}">
  <ds:schemaRefs>
    <ds:schemaRef ds:uri="http://schemas.openxmlformats.org/officeDocument/2006/bibliography"/>
  </ds:schemaRefs>
</ds:datastoreItem>
</file>

<file path=customXml/itemProps2.xml><?xml version="1.0" encoding="utf-8"?>
<ds:datastoreItem xmlns:ds="http://schemas.openxmlformats.org/officeDocument/2006/customXml" ds:itemID="{B34B72C1-476B-4924-97DE-4ABBB7BD76E9}">
  <ds:schemaRefs>
    <ds:schemaRef ds:uri="http://schemas.openxmlformats.org/officeDocument/2006/bibliography"/>
  </ds:schemaRefs>
</ds:datastoreItem>
</file>

<file path=customXml/itemProps3.xml><?xml version="1.0" encoding="utf-8"?>
<ds:datastoreItem xmlns:ds="http://schemas.openxmlformats.org/officeDocument/2006/customXml" ds:itemID="{79A0980C-E859-4FF8-8919-9B89E08056CB}">
  <ds:schemaRefs>
    <ds:schemaRef ds:uri="http://schemas.openxmlformats.org/officeDocument/2006/bibliography"/>
  </ds:schemaRefs>
</ds:datastoreItem>
</file>

<file path=customXml/itemProps4.xml><?xml version="1.0" encoding="utf-8"?>
<ds:datastoreItem xmlns:ds="http://schemas.openxmlformats.org/officeDocument/2006/customXml" ds:itemID="{7F7B044E-EBEF-47E2-8D18-DA921FD0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36</Pages>
  <Words>10421</Words>
  <Characters>59403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69685</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153</cp:revision>
  <cp:lastPrinted>2012-04-24T20:22:00Z</cp:lastPrinted>
  <dcterms:created xsi:type="dcterms:W3CDTF">2012-04-24T03:46:00Z</dcterms:created>
  <dcterms:modified xsi:type="dcterms:W3CDTF">2012-04-25T00:14:00Z</dcterms:modified>
</cp:coreProperties>
</file>